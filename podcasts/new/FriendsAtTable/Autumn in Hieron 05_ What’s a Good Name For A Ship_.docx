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ins w:author="Lu H" w:id="0" w:date="2020-03-05T00:33:53Z">
        <w:r w:rsidDel="00000000" w:rsidR="00000000" w:rsidRPr="00000000">
          <w:rPr>
            <w:rtl w:val="0"/>
          </w:rPr>
          <w:t xml:space="preserve"> </w:t>
        </w:r>
      </w:ins>
      <w:hyperlink r:id="rId7">
        <w:r w:rsidDel="00000000" w:rsidR="00000000" w:rsidRPr="00000000">
          <w:rPr>
            <w:rFonts w:ascii="Verdana" w:cs="Verdana" w:eastAsia="Verdana" w:hAnsi="Verdana"/>
            <w:color w:val="1155cc"/>
            <w:sz w:val="24"/>
            <w:szCs w:val="24"/>
            <w:u w:val="single"/>
            <w:rtl w:val="0"/>
          </w:rPr>
          <w:t xml:space="preserve">Autumn in Hieron 05: What’s a Good Name For A Ship?</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Jack Powell (@likeyouneedtono on twitter, started at 7:50, stopped at 42:40)</w:t>
      </w:r>
    </w:p>
    <w:p w:rsidR="00000000" w:rsidDel="00000000" w:rsidP="00000000" w:rsidRDefault="00000000" w:rsidRPr="00000000" w14:paraId="00000003">
      <w:pPr>
        <w:rPr/>
      </w:pPr>
      <w:r w:rsidDel="00000000" w:rsidR="00000000" w:rsidRPr="00000000">
        <w:rPr>
          <w:rtl w:val="0"/>
        </w:rPr>
        <w:t xml:space="preserve">Katie Diekhaus @katiediek, started at 42:41 to end of episode)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KEITH: This should be much easier because there's only three of us.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AUSTIN: And because we're... we know... now all believe in time.is.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KEITH: Yeah, we all understand time.is.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ALI: Oh boy.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KEITH: We understand that time.is.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ALI: Little baby Jack.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JACK: I just didn't know that time.was.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AUSTIN: We want to do this at...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KEITH: 05? Want to do it at 05?</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AUSTIN: Let's do it at 05. Yep.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ALI: Oh that's soon.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(Four claps, not synchronized)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KEITH: That was the worst one yet.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ALI: Yeah.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AUSTIN: (laughing) I like that, 2 seconds ago you were like "Oh it'll be easier because there's only four of us".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KEITH: 20. We're going on 20.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ALI: Ok.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KEITH: Ok.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(One clap, followed by three nearly synchronous claps)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ALI: (Laughs)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KEITH: I think we figured it out. The reason why it's not easier is because one of the bad clappers is one of you.</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(Laughter by all)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ALI: (still laughing) Fu-u-u-uck you.</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KEITH: It's the fucking sour apple is in this group.</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JACK: Is there any way we can weed them out? And I say that with the full knowledge that it's 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ALI: I think you, me, and Jack are actually the worst clappers.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KEITH: I was looking at the little box that shows up around your face when you were talking.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AUSTIN: Uh-huh.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KEITH: And I think that it's Ali.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(Ali and Jack gasp)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KEITH: Pretty sure.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ALI: Yeah, it's probably me.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AUSTIN: Oh Ali. You can't hesitate, you know?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KEITH: Because, and Jack, here's why I believe that it's not you, and it's because you're a musician.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ALI/AUSTIN: Mh-hmm.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KEITH: And you understand how, you know...  rhythm works.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JACK: What, I understand that when a number pops up I'm supposed to clap?</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KEITH: No no no, you just understand that, that... you can more easily recognize the distance between two... beats than maybe Ali can.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JACK: Keith, you're giving me far too much credit.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ALI: (laughing) This is so rude and mean.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KEITH: I'm just saying that Ali doesn't even know how to clap.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AUSTIN: Wow.</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ALI: I'm offended right now, I'm gonna hang up, I'm quitting.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JACK: And we wonder why hella is evil.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(All laugh)</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KEITH: Wait, hold on a sec...</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AUSTIN: This explains everything.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KEITH: hella's evil?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JACK: Yeah, absolutely.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AUSTIN: Oh boy... Are we ready?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KEITH: Yeah, we're ready.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JACK: (languidly) How we feeling, re: dungeoneering?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AUSTIN: We'll find out.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KEITH: Positively.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JACK: I'm pro dungeons.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AUSTIN: Alright. (pauses for a moment) How do I normally go into this?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JACK: You say that,...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AUSTIN: I have a thing written but...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JACK: You say that your name's Austin Walker...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AUSTIN: We say hi...</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JACK: Then you say what's going on.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AUSTIN: Ok. (pause) Hey everyone...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KEITH: (interrupting) Sometimes you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AUSTIN: Well...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ALI: (shushes Keith)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(Everyone begins to speak over each other, until clock)</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AUSTIN: Now it's ruined. Now it's ruined. You ruined it.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KEITH: I, eh, uh, Sorry.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JACK: We're just giving Keith material, now.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AUSTIN: All this is gold. This is intro gold.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ALI: Should we re-clap? This, this feels bad.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JACK: Should we do another clap? Ok, here we go.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(One person claps)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AUSTIN: Yeah, let's...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KEITH: Yeah, we should, ok, here we go. Three, two, one...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(Clock chimes; four claps, more synchronized than previously; opening theme begins)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(Austin laughs)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KEITH: Alright, perfect, couldn't have done better.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AUSTIN: (still laughing at first) The, the, the clock even clapped. Hey everyone. Hi... Hi internet. I'm Austin Walker. Welcome to Friends at the Table, an actual play podcast focused on critical worldbuilding, smart characterization, and fun interaction between good friends. Presented by streamfriends.tv and runbutton.net. From runbutton.net, joining us is Keith Carberry. Hey Keith.</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KEITH: Hi, my name's Keith Carberry, you can find me at twitter @somethingdumb or the let's plays that I do at runbutton.net or youtube.com/runbutton.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AUSTIN: And repping streamfriends, Ali Acampora.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ALI: Um, hi. My name is Alisha Acampora, and you can find me @ali_west on twitter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AUSTIN: And Jack de Quidt.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JACK: Hi there. I'm Jack de Quidt. You can find me on twitch and twitch @notquitereal and at my games studio's website, thetalltreesgames.co.uk</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AUSTIN: And I'm Austin Walker. You can find me @austin_walker on twitter, theCalcutec on twitch, also at twitch.tv/streamfriends. And you can read the things I write, often about games, on clockworkworlds.com. Today, we're going to continue our Dungeon World game. Dungeon World is a game by Sage LaTorra and Adam Koebel, based on a different game called Apocalypse World by D. Vincent Baker. I always want to like, shout them out, at the beginning of this, cause they do good things. They, they put in work and deserve that recognition.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(Music fades out)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AUSTIN: Uh, as always, I want to just start off by just repeating, like a mantra, the agenda of Dungeon World. It's to portray a fantastic world, to fill the character's lives with adventure, and to play to find out what happens. Last time, we had way more people on this podcast. Don't worry, if your favorite isn't here, they will be next week.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KEITH: Yeaaah, but they are.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Ali: (unintelligible)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AUSTIN: They, right, they are still... Oh, I see what you're saying.</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ALI: Hey, what's up.</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KEITH: (overlapping Ali) Yeah, yeah yeah yeah.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JACK: How's it going.</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AUSTIN: Wow, waaaow.</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(Keith laugh)</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AUSTIN: Shots fired.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JACK: (overlapping Austin) Is this the beginning of a beef? This is the beginning of a beef.</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KEITH: This is the beginning of a beef.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AUSTIN: This got real beefy.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JACK: Hey hella.</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KEITH: Here Nick, have a burger. Where's the beef? In the burger. There it is.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AUSTIN: Wow</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KEITH: Yeah.</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AUSTIN: Uh, so the reason, so, one. From the jump we kinda planned on bringing on a sixth player, plus me would be the gm which would be seven players. Ah, and we always knew that would be just, not possible.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KEITH: Mh-hmm.</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AUSTIN: So what we did was we split the group into two smaller groups, and the formation of those groups might not be permanent. Like, this might this might just be for the next, for this one adventure, then we'll switch it up again, or who knows. We'll see how it goes. But if you're like, dying to hear from Art's Hadrian character, or from the Great Fantasmo, Nick's wonderful elf wizard, they will be in next week's episode, along with Andrew Lee Swan's new elven ranger, Throndir. "Thron-deer", I think his name is, or "Thron-der". I don't know how to pronounce elven, elvish. Um...</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JACK: Well you just made some big elvish faux-pas there.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AUSTIN: I, I mean... You're always gonna, you know? (Jack laughs) You're always gonna, with the elves. That's just how it is. But today, we're gonna focus on hella, Lem, and Fero, who are off doing their, their own thing. Like the first adventure, um, I'm gonna start off by sending around some, some love letters. Are you guys ready for love letters?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KEITH: (enthusiastically) Yeah.</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JACK: I'm gonna be really disappointed if this...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KEITH: (overlapping Jack) I didn't realize that we kept getting these.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JACK: I'm gonna... (chuckles) I'm gonna be really disappointed if this isn't an actual love letter.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AUSTIN: Well. Uh, I, um...</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KEITH: Yeah, I would like mine to be steamy, please.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AUSTIN: I will say this Jack, the one I'm about to send you, for Lem, does ask where he spends the night.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JACK: (laughs) I, don't know, I don't know if that counts Austin. Seems a little tokenistic, eh?</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AUSTIN: Wink.</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JACK: Um...</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ALI: Steamy...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AUSTIN: (overlapping Ali) You go ahead, go ahead, it is steamy. Let's start with, let's start with Jack.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JACK: Oh dear. Oh dear. (Laughs). (Begins to recite) Lem, the Archivists were waiting by the docks when you returned, but you slipped away off the side of the ship. They were waiting for you after your debriefing with the Council, but you lost them in the labyrinthine Garden District. It would be evening soon. How will you secure safety during the night? If you use your charm and wiles, spend 4d6 minus Charisma... oh, 4d6 plus Charisma? That looks like minus.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AUSTIN: No, it's actually, it should be minus, in fact, I actually just typed that wrong. It should be minus your whole Charisma score.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JACK: Minus my entire Charisma score?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AUSTIN: It should be minus </w:t>
      </w:r>
      <w:r w:rsidDel="00000000" w:rsidR="00000000" w:rsidRPr="00000000">
        <w:rPr>
          <w:i w:val="1"/>
          <w:rtl w:val="0"/>
        </w:rPr>
        <w:t xml:space="preserve">Charisma</w:t>
      </w:r>
      <w:r w:rsidDel="00000000" w:rsidR="00000000" w:rsidRPr="00000000">
        <w:rPr>
          <w:rtl w:val="0"/>
        </w:rPr>
        <w:t xml:space="preserve">, not minus CHA. Not minus CHA, minus Charisma.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JACK: For listeners to the podcast, Austin just typed the single word "Charisma" to me in skype.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AUSTIN: Yep. (Keith laughs)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JACK: (Resuming reading) If you use your charm and wiles, spend 4d6 minus Charisma on safe lodgings at a trustworthy inn. If furtively find a hidden alley, rooftop, or corner to spend the night in, spend one ration. Where did you stay? The next day, you're very sleepy. Take -1 forward.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JACK: (No longer reading) Well I think I'm gonna have to use my charm and wiles here.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AUSTIN: That's fair. That's fair. So... let's go over to this new system we have set up. People at home who can't see this, we finally set an account at roll20.net, and we're gonna give that a shot, and see how that plays out.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JACK: So, what's absolutely definitely going to happen now, is I'm going to type the command wrong and everyone's gonna have a bit of a laugh.</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AUSTIN: Yep.</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JACK: So, I go.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KEITH: I, are, Austin, are we recording the roll20 footage?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AUSTIN: (overlapping Keith) I am.</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KEITH: Just so that... ok.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AUSTIN: Just in case. I, I haven't decided yet if I’m gonna post it.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JACK: So people aren't just going to hear about my comedy mistake?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--7:50</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(overlapping)</w:t>
      </w:r>
    </w:p>
    <w:p w:rsidR="00000000" w:rsidDel="00000000" w:rsidP="00000000" w:rsidRDefault="00000000" w:rsidRPr="00000000" w14:paraId="0000011A">
      <w:pPr>
        <w:rPr/>
      </w:pPr>
      <w:r w:rsidDel="00000000" w:rsidR="00000000" w:rsidRPr="00000000">
        <w:rPr>
          <w:rtl w:val="0"/>
        </w:rPr>
        <w:t xml:space="preserve">AUSTIN: I mean, they might.</w:t>
      </w:r>
    </w:p>
    <w:p w:rsidR="00000000" w:rsidDel="00000000" w:rsidP="00000000" w:rsidRDefault="00000000" w:rsidRPr="00000000" w14:paraId="0000011B">
      <w:pPr>
        <w:rPr/>
      </w:pPr>
      <w:r w:rsidDel="00000000" w:rsidR="00000000" w:rsidRPr="00000000">
        <w:rPr>
          <w:rtl w:val="0"/>
        </w:rPr>
        <w:t xml:space="preserve">KEITH: They might actually see it.</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JACK: Ok, so my charisma is 16, so I’m going to roll 4d6 minus 16. And the solution is... minus one. (JACK laughs)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AUSTIN: Woah! Look at that, (KEITH: Yeah.) that means that you did very well for yourself.</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KEITH: Nice.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AUSTIN: Where, where- so you’re in a-</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JACK: Wait, why did I want a low number?</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AUSTIN: You wanted a low number because this is how much gold it would cost you, how much coin it would cost you to spend on lodgings.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(overlapping)</w:t>
      </w:r>
    </w:p>
    <w:p w:rsidR="00000000" w:rsidDel="00000000" w:rsidP="00000000" w:rsidRDefault="00000000" w:rsidRPr="00000000" w14:paraId="0000012A">
      <w:pPr>
        <w:rPr/>
      </w:pPr>
      <w:r w:rsidDel="00000000" w:rsidR="00000000" w:rsidRPr="00000000">
        <w:rPr>
          <w:rtl w:val="0"/>
        </w:rPr>
        <w:t xml:space="preserve">KEITH: Yeah it cost you one coin. </w:t>
      </w:r>
    </w:p>
    <w:p w:rsidR="00000000" w:rsidDel="00000000" w:rsidP="00000000" w:rsidRDefault="00000000" w:rsidRPr="00000000" w14:paraId="0000012B">
      <w:pPr>
        <w:rPr/>
      </w:pPr>
      <w:r w:rsidDel="00000000" w:rsidR="00000000" w:rsidRPr="00000000">
        <w:rPr>
          <w:rtl w:val="0"/>
        </w:rPr>
        <w:t xml:space="preserve">JACK: Oh...</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AUSTIN: No, it cost you no coins, in fact.</w:t>
      </w:r>
    </w:p>
    <w:p w:rsidR="00000000" w:rsidDel="00000000" w:rsidP="00000000" w:rsidRDefault="00000000" w:rsidRPr="00000000" w14:paraId="0000012E">
      <w:pPr>
        <w:rPr/>
      </w:pPr>
      <w:r w:rsidDel="00000000" w:rsidR="00000000" w:rsidRPr="00000000">
        <w:rPr>
          <w:rtl w:val="0"/>
        </w:rPr>
        <w:t xml:space="preserve">JACK: Oh, I see.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AUSTIN: It cost him negative one coin! I’m not gonna give you an extra coin, though maybe I should. Maybe, yeah! Actually, wait! Yeah, you get a coin, you’re a bard! Right?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(Laughing)</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(overlapping)</w:t>
      </w:r>
    </w:p>
    <w:p w:rsidR="00000000" w:rsidDel="00000000" w:rsidP="00000000" w:rsidRDefault="00000000" w:rsidRPr="00000000" w14:paraId="00000135">
      <w:pPr>
        <w:rPr/>
      </w:pPr>
      <w:r w:rsidDel="00000000" w:rsidR="00000000" w:rsidRPr="00000000">
        <w:rPr>
          <w:rtl w:val="0"/>
        </w:rPr>
        <w:t xml:space="preserve">KEITH: He fucking, he shows up, they know who he is, they’re like “Oh man this guy!”</w:t>
      </w:r>
    </w:p>
    <w:p w:rsidR="00000000" w:rsidDel="00000000" w:rsidP="00000000" w:rsidRDefault="00000000" w:rsidRPr="00000000" w14:paraId="00000136">
      <w:pPr>
        <w:rPr/>
      </w:pPr>
      <w:r w:rsidDel="00000000" w:rsidR="00000000" w:rsidRPr="00000000">
        <w:rPr>
          <w:rtl w:val="0"/>
        </w:rPr>
        <w:t xml:space="preserve">JACK: I don’t think I so much…</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KEITH: “Take this coin stay here, please!”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JACK: I don’t know if they know that it is, that they know who I am because I’m on the run right now… So, that’s possibly not a good idea.</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AUSTIN: Right, but maybe you’re able to maybe do a couple songs that night. Maybe in exchange for lodgings their like-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KEITH (overlapping AUSTIN) Oh right he’s a bard.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AUSTIN: “Listen, you can stay here tonight if you play a couple tunes for us, and we’ll let you take home the tips.” And the tips are </w:t>
      </w:r>
      <w:r w:rsidDel="00000000" w:rsidR="00000000" w:rsidRPr="00000000">
        <w:rPr>
          <w:i w:val="1"/>
          <w:rtl w:val="0"/>
        </w:rPr>
        <w:t xml:space="preserve">terrible. </w:t>
      </w:r>
      <w:r w:rsidDel="00000000" w:rsidR="00000000" w:rsidRPr="00000000">
        <w:rPr>
          <w:rtl w:val="0"/>
        </w:rPr>
        <w:t xml:space="preserve">The tips are one coin, all night. But, hey it’s free lodgings.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KEITH: Hold on, maybe it was a bunch of coins that all equaled like one of the big coins.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AUSTIN: Yeah, right, sure, sure. That’s fair.</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JACK: So, I’ve got, I add one coin to my store of coins?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AUSTIN: Yeah! Go ahead and add one coin to your store of coins.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JACK: Oh, thank you.</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AUSTIN: Coin in this game is, is, I wanted to address this in the game really quick too. Coin is just like the term for whatever your currency is, and one of the things that we talked about the end of last session was that you got a bunch of gold and there had been some debate about whether or not that should be more valuable, or like, y’know, how do we transfer from that into the kind of like, the kind of money of the region? Which is like, what did you say it was, like little bone circles? Like little fish bone circles.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JACK: (affirming noise)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AUSTIN: Which is kind of a bronze era style currency. And one of the things that I thought of earlier today was that the gold coin, it could just be that the gold coin is universal, right? That like, this town, and maybe, this town which is now called Velas, instead of the Burg, we figured out a name for this town in the interim. And the island where Ali is from, Ordenna, both of those take the kind of scrimshaw bone coin. But, everywhere in the world takes gold.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JACK: Yes.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AUSTIN: I don’t know, do you think that that’s?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KEITH: Are people like a little more, are people, even though it is isn’t worth more, are people more impressed with it?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AUSTIN: Yeah! Because, I mean, it suggests that you’re a traveller, right? It suggests-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KEITH: Right.</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AUSTIN: It’s like having, it’s like having an American Express? Do you know what I mean? Like, twenty years ago where it was like “Oh!”. (Laughing in the background) Yeah, but it’s still just, it’s still just a credit card, but “Oh!”.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KEITH: So it’s like having a Discover, now?</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AUSTIN: (Laughs) Is that what it’s like?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KEITH: (exaggerating) No, it’s not.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AUSTIN: Okay, so-</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JACK: I don’t know Keith’s talking about, so…</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KEITH: I, yeah.</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AUSTIN: (overlapping) These are different credit cards, this is, don’t, it’s, don’t worry about it.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JACK: Americans…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KEITH: It’s a credit card, that a lot of places </w:t>
      </w:r>
      <w:r w:rsidDel="00000000" w:rsidR="00000000" w:rsidRPr="00000000">
        <w:rPr>
          <w:i w:val="1"/>
          <w:rtl w:val="0"/>
        </w:rPr>
        <w:t xml:space="preserve">don’t </w:t>
      </w:r>
      <w:r w:rsidDel="00000000" w:rsidR="00000000" w:rsidRPr="00000000">
        <w:rPr>
          <w:rtl w:val="0"/>
        </w:rPr>
        <w:t xml:space="preserve">accept, because it’s not worth it, to them. To accept it.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AUSTIN: Right. ‘Cause no one has them. It’s a weird circular probLem. So that’s, that’s, that’s Lem. For, for the sake of ease I’m gonna say that you wound up, the kind of tavern that you stayed in, was in the Fish district? Velas is split into three districts, plus like the outskirts of Velas. There’s a Garden district where the council is, in fact let me, I’ll swing you guys over. Check this out on roll20. Bop! Now you’re on the map.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JACK: Oh cool.</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AUSTIN: So, there’s the council district which is the Garden district, which is where the council is, there’s lots of like super high class homes. Insofar as anyone is rich still, they live in the Garden district. There’s the Fish district, which is the district where the docks are. And that’s where like, the majority of the town lives. That’s like, that’s the population concentration, right? This area used to be, kind of, all merchants, all like, before the fall, before the Erasure, this was, big (?), or business was booming. And now, a lot of that stuff is like, converted homes, but the docks are still, are still there. And then there’s the Sun district which was recently renamed, that from just like “that shitty place where no one wants to go to”, which is just filled with just tons and tons and tons of just, empty homes, empty buildings. You know, you might find a family that lives in a building that once homed, you know, housed twelve families. So there are still people living there, but it’s overgrown and it’s empty. But, in the middle of it, is, the Church of Samothes, you know, Hadrian’s church. And there is some, recent revival of that area, and renovation. So, we’re gonna say you’re in the Fish district and I’m just, I’m saying that now ‘cause it’s important for where we’re gonna go after these love letters.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JACK: Also, can we-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AUSTIN: Go ahead.</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JACK: Can we call it a pub? Tavern for me has like, associations with like, “I say, fine traveller! Here in my Dungeons and Dragons campaign, we met you in a tavern!”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(ALI laughs)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AUSTIN: Sure. That’s fine, we can call it a pub, or a bar.</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JACK: Yeah, exactly.</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KEITH: Wait, can it just be a YMCA?</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(laughing)</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AUSTIN: No, definitely, it’s not a YMCA. Fero, Fero I sent you your love letter.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KEITH: (reading) Fero, adventure is grand, but it is distracting. On your way back from the island, for about an hour, you lose the true name of your favorite animal from your mountainous home. Thankfully, you find it again before you reach land. Which animal was it, and why is it your favorite? (no longer reading) My favorite animal, to transform into, I say, is, I’m gonna say probably a mountain lion. A cougar. A coug.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AUSTIN: Why is that your, the coug, why is the- I don’t like that we’re calling it the coug. I’m gonna go on record.</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(KEITH laughs)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JACK: This is your tavern moment, Austin.</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(AUSTIN laughs)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KEITH: Yeah if I feel like mountain lion is too Dungeons and Dragons-y. So I go with “the coug”. The cougar is, is, probably one of my two favorites but I feel like it’s like the, when I feel like I want to turn into a strong animal-</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AUSTIN: Uh-huh.</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KEITH: I go like “yeah, cougar!” And I feel, I feel like Fero, after the experience at the tower, maybe, kind of, feels less identifying with that sort of like quick jump-to-action sort of, “I’m gonna be a cougar and wreck shit!”, sort of side of him. So, I feel like, part of that, almost remorse, is forgetting the cougar.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AUSTIN: Great. And last, but certainly not least is hella. Ali, I sent you yours, also.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ALI: Yeah. (reading) hella, you spent less than a day back at your home island of Ordenna before you knew you had to leave. It was the voice of your blade that told you to go, and you listened. What did the voice sound like, did anyone else hear it? (No longer reading) I would say that the voice, isn’t just one voice?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AUSTIN: (affirming noise)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ALI: It’s like a group of people, but (inhales)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AUSTIN: To be clear, to the listeners and to Jack and Keith. When everyone leveled up, one of the moves that hella took was one that kind of let her sword come to life, and gain a personality. What’s the actual, I’m gonna find the actual write up of it.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ALI: Yeah, the move is called Heirloom?</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AUSTIN: (reading) When you consult the spirits that reside within your signature weapon, they will give you insight regarding the current situation, and might ask you some questions in return. Roll plus charisma, on a plus ten the GM will give you good detail, on a seven to nine the GM will give you an impression. (no longer reading) So, now, her sword is alive, and so yeah, so what are the voices like?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ALI: So yeah, it’s a group of people, probably… Like, more than three, less than five—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AUSTIN: Okay, so four?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ALI: —But, you can’t, wait. No, I meant ten.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(KEITH and ALI laugh)</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AUSTIN: So, four voices—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KEITH: Some, some random number between three and five!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(laughing)</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AUSTIN: Well, I guess if we don’t say whole numbers, maybe it’s like four point two. Four point two voices.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ALI: Yeah.</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KEITH: So you have, (laughing while speaking) y-you have four and a fifth person (AUSTIN makes “mhm” sound) inside your sword?</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ALI: Yeah, one guy is just a backup guy.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(laughing)</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(overlapping)</w:t>
      </w:r>
    </w:p>
    <w:p w:rsidR="00000000" w:rsidDel="00000000" w:rsidP="00000000" w:rsidRDefault="00000000" w:rsidRPr="00000000" w14:paraId="000001BF">
      <w:pPr>
        <w:rPr/>
      </w:pPr>
      <w:r w:rsidDel="00000000" w:rsidR="00000000" w:rsidRPr="00000000">
        <w:rPr>
          <w:rtl w:val="0"/>
        </w:rPr>
        <w:t xml:space="preserve">JACK: He joins in on every fifth word, yeah.</w:t>
      </w:r>
    </w:p>
    <w:p w:rsidR="00000000" w:rsidDel="00000000" w:rsidP="00000000" w:rsidRDefault="00000000" w:rsidRPr="00000000" w14:paraId="000001C0">
      <w:pPr>
        <w:rPr/>
      </w:pPr>
      <w:r w:rsidDel="00000000" w:rsidR="00000000" w:rsidRPr="00000000">
        <w:rPr>
          <w:rtl w:val="0"/>
        </w:rPr>
        <w:t xml:space="preserve">AUSTIN: He’s an understudy.</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KEITH: Yeah. Coincidentally, also the boy from Two and a Half Men!</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AUSTIN: I’m glad he’s finding work! I hear he’s a jerk, actually, I hear he’s kind of an ass. So, so questions about it. Is it like a chorus of voices that speak together or do they speak individually?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ALI: They speak together.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AUSTIN: Oh, okay. So it’s like, almost again like a chorus.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ALI: Yeah.</w:t>
      </w:r>
    </w:p>
    <w:p w:rsidR="00000000" w:rsidDel="00000000" w:rsidP="00000000" w:rsidRDefault="00000000" w:rsidRPr="00000000" w14:paraId="000001CB">
      <w:pPr>
        <w:rPr/>
      </w:pPr>
      <w:r w:rsidDel="00000000" w:rsidR="00000000" w:rsidRPr="00000000">
        <w:rPr>
          <w:rtl w:val="0"/>
        </w:rPr>
        <w:t xml:space="preserve">AUSTIN: Like a kind of a echoey, haunting. Yeah okay. Did anybody else hear you? Hear it, go off and talk to you while you were in...</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ALI: No.</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AUSTIN: Ordenna. Ordenna (pronounced: Or-day-na) or Ordenna (Or-deh-na)?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ALI: Ordenna (Or-deh-na), Ordenna (Or-day-na)?</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AUSTIN: It’s up to you. (KEITH overlaps) It’s your island.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KEITH: (overlapping) Ordenna (Or-deh-na).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AUSTIN: I think I like Ordenna (Or-deh-na).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ALI: We both said “deh-na” right?</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AUSTIN: Yeah, we did, but just now you said “day-na”, (ALI: Okay) so I was confused if I said it wrong before. So did anybody else on Ordenna—</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ALI: No.</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AUSTIN: Overhear it? No, okay. So you snuck out before that could happen then, that’s good. This is now happening the next night. So, it’s only been like, a very short amount of time since the island. So there was the island, you guys came back, you had your big debriefing with the counsel. They gave you your money from the big chunk that you brought back which was fifty coin. Fifty gold coin that can be spent anywhere. And kind of were just like, “yeah good job”, like, “hang around we might have more for you to do”, y’know, “or don’t, we don’t, like, we’ll get our stuff done”, like you’re not essential at this point. They certainly treat Hadrian, and The Great Fantasmo, both, as more essential. Because of their political ties and standing. And, kind of personal strength, right, like, none of you are wizards, they would like to have a wizard in on this junk.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KEITH: I can turn into giant animals!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AUSTIN: Yeah, that’s not.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(overlapping)</w:t>
      </w:r>
    </w:p>
    <w:p w:rsidR="00000000" w:rsidDel="00000000" w:rsidP="00000000" w:rsidRDefault="00000000" w:rsidRPr="00000000" w14:paraId="000001E6">
      <w:pPr>
        <w:rPr/>
      </w:pPr>
      <w:r w:rsidDel="00000000" w:rsidR="00000000" w:rsidRPr="00000000">
        <w:rPr>
          <w:rtl w:val="0"/>
        </w:rPr>
        <w:t xml:space="preserve">AUSTIN: That’s not the same.</w:t>
      </w:r>
    </w:p>
    <w:p w:rsidR="00000000" w:rsidDel="00000000" w:rsidP="00000000" w:rsidRDefault="00000000" w:rsidRPr="00000000" w14:paraId="000001E7">
      <w:pPr>
        <w:rPr/>
      </w:pPr>
      <w:r w:rsidDel="00000000" w:rsidR="00000000" w:rsidRPr="00000000">
        <w:rPr>
          <w:rtl w:val="0"/>
        </w:rPr>
        <w:t xml:space="preserve">ALI: Yeah, that’s super rude.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JACK: I know about the history of, of wizards, I think. Yeah, hm.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(overlapping)</w:t>
      </w:r>
    </w:p>
    <w:p w:rsidR="00000000" w:rsidDel="00000000" w:rsidP="00000000" w:rsidRDefault="00000000" w:rsidRPr="00000000" w14:paraId="000001EC">
      <w:pPr>
        <w:rPr/>
      </w:pPr>
      <w:r w:rsidDel="00000000" w:rsidR="00000000" w:rsidRPr="00000000">
        <w:rPr>
          <w:rtl w:val="0"/>
        </w:rPr>
        <w:t xml:space="preserve">JACK: Anybody? Oh, okay.</w:t>
      </w:r>
    </w:p>
    <w:p w:rsidR="00000000" w:rsidDel="00000000" w:rsidP="00000000" w:rsidRDefault="00000000" w:rsidRPr="00000000" w14:paraId="000001ED">
      <w:pPr>
        <w:rPr/>
      </w:pPr>
      <w:r w:rsidDel="00000000" w:rsidR="00000000" w:rsidRPr="00000000">
        <w:rPr>
          <w:rtl w:val="0"/>
        </w:rPr>
        <w:t xml:space="preserve">ALI: I’m way stronger than everyone else.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AUSTIN: That’s probably true, but you don’t have a church backing you up, so…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JACK: That counts for a lot. </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(ALI laughs)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AUSTIN: Through the sort of beautiful coincidences that run life, the three of you find each other the next night. At this point or- At this point, Hella has already gone and returned from Ordenna. Jack has, or Lem has been dodging the archivists who are after him for stealing that violin.</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KEITH: Oh, do they know about that now?</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AUSTIN: They’ve been knowing about that. They knew about that because of his love letter last ti-, the beginning of the last adventure he (KEITH overlaps) got a partial success and they learned about that. But, he’s been ducking them, successfully. </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KEITH: (overlapping) Oh, right.</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AUSTIN: And, finally, y’know, Fero I think he’s just kind of been milling about, thinking about nature and your place in it.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KEITH: Mhm.</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AUSTIN: You find, you find each other in the tavern, in the pub, sorry. (JACK laughs) That Lem hid out in. And you’ve spent the last couple of hours, let’s say, chatting with an elven man named Gregalos. He reminds you of Fantasmo, but a lot nicer, like he’s knowledgeable like Fantasmo is but like, instead of correcting you he- Like instead of correcting you and taking joy in correcting you, he corrects you because he wants you to like, know. Like “Oh, actually, like I read about this, it’s a little different, y’know, blah blah blah.”</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KEITH: He’s an elven what, you said?</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AUSTIN: He’s just an elf, I mean, he’s an elven man. Is what I said.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KEITH: Oh, okay.</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AUSTIN: Younger than Fantasmo, y’know, not as age- You remember the elves age much more quickly in our world. Our world, by the way, also has a name now or at least this continent does. And that’s Hieron. I don’t know if we decided how we want to say this yet but: Hieron. </w:t>
      </w:r>
    </w:p>
    <w:p w:rsidR="00000000" w:rsidDel="00000000" w:rsidP="00000000" w:rsidRDefault="00000000" w:rsidRPr="00000000" w14:paraId="0000020A">
      <w:pPr>
        <w:rPr/>
      </w:pPr>
      <w:r w:rsidDel="00000000" w:rsidR="00000000" w:rsidRPr="00000000">
        <w:rPr>
          <w:rtl w:val="0"/>
        </w:rPr>
        <w:t xml:space="preserve">KEITH: Yep, nope, we decided and it’s that. (laughing) That’s what we decided. </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AUSTIN: Okay, so, in Hieron right now-</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KEITH: Do I get to bleep that?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(overlapping)</w:t>
      </w:r>
    </w:p>
    <w:p w:rsidR="00000000" w:rsidDel="00000000" w:rsidP="00000000" w:rsidRDefault="00000000" w:rsidRPr="00000000" w14:paraId="00000211">
      <w:pPr>
        <w:rPr/>
      </w:pPr>
      <w:r w:rsidDel="00000000" w:rsidR="00000000" w:rsidRPr="00000000">
        <w:rPr>
          <w:rtl w:val="0"/>
        </w:rPr>
        <w:t xml:space="preserve">AUSTIN: Do you get to bleep this?</w:t>
      </w:r>
    </w:p>
    <w:p w:rsidR="00000000" w:rsidDel="00000000" w:rsidP="00000000" w:rsidRDefault="00000000" w:rsidRPr="00000000" w14:paraId="00000212">
      <w:pPr>
        <w:rPr/>
      </w:pPr>
      <w:r w:rsidDel="00000000" w:rsidR="00000000" w:rsidRPr="00000000">
        <w:rPr>
          <w:rtl w:val="0"/>
        </w:rPr>
        <w:t xml:space="preserve">KEITH: Do I get to bleep everytime you-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(KEITH laughs)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JACK: Did you just make a rude gesture at the microphone?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AUSTIN: I, no I just pointed.</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KEITH: Ey, bleep this!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AUSTIN: Ey! Oh! So, so you spent some time talking to Gregalos and a lot of it is him recounting his adventures out in the world, and he’s just like a really warm guy. Again, knowledgeable, warm, and kind of takes you in, quickly. Do you guys, do you drink? Do your characters drink in this pub?</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JACK: Yeah I, I mean I would.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ALI: Yeah.</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KEITH: No, I don’t need to eat or drink.</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(JACK laughs)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AUSTIN: Okay.</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ALI: You don’t just do it, to like enjoy flavors?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KEITH: No, I kind of sit down near like a, some plant that’s potted in the corner.</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AUSTIN: Okay. He’s very nice, Keith, you do want to be around this dude. Like he’s a natural—</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KEITH: Oh, also, if I’m in the corner I’m also not near this guy, okay, I’ll go hang out with the guy.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AUSTIN: I mean, yeah, they’re sitting at a table. Like together.</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KEITH: Instead of, I’ll say, instead of eating I’ll inhale the plant and then-</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AUSTIN: That’s not, okay, great.</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ALI: You should just grab the (KEITH overlaps) plant from the corner and-</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KEITH: I’ll just, I, I just hang out with everybody. Is what I do.</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ALI: Put it in the chair next to you.</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AUSTIN: At some point, he asks you three to talk about your latest adventure, y’know, you’ve already probably gestured towards it a couple of times, that you’ve been out together. And recently returned and he kind of says,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ind w:left="720" w:firstLine="0"/>
        <w:rPr/>
      </w:pPr>
      <w:r w:rsidDel="00000000" w:rsidR="00000000" w:rsidRPr="00000000">
        <w:rPr>
          <w:rtl w:val="0"/>
        </w:rPr>
        <w:t xml:space="preserve">AUSTIN (as Gregalos): So tell me, what, what was this last, you said, you went out with the, with the Captain Sal-, Sal-, mm. </w:t>
      </w:r>
    </w:p>
    <w:p w:rsidR="00000000" w:rsidDel="00000000" w:rsidP="00000000" w:rsidRDefault="00000000" w:rsidRPr="00000000" w14:paraId="0000023F">
      <w:pPr>
        <w:ind w:left="720" w:firstLine="0"/>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rtl w:val="0"/>
        </w:rPr>
        <w:t xml:space="preserve">AUSTIN: He’s like, struggling to get the names right ‘cause he hasn’t really been paying attention. </w:t>
      </w:r>
    </w:p>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ind w:left="720" w:firstLine="0"/>
        <w:rPr/>
      </w:pPr>
      <w:r w:rsidDel="00000000" w:rsidR="00000000" w:rsidRPr="00000000">
        <w:rPr>
          <w:rtl w:val="0"/>
        </w:rPr>
        <w:t xml:space="preserve">AUSTIN (as Gregalos): Calhoun! You went out with Captain Calhoun to a tower? What, what happened?</w:t>
      </w:r>
    </w:p>
    <w:p w:rsidR="00000000" w:rsidDel="00000000" w:rsidP="00000000" w:rsidRDefault="00000000" w:rsidRPr="00000000" w14:paraId="00000243">
      <w:pPr>
        <w:ind w:left="720" w:firstLine="0"/>
        <w:rPr/>
      </w:pPr>
      <w:r w:rsidDel="00000000" w:rsidR="00000000" w:rsidRPr="00000000">
        <w:rPr>
          <w:rtl w:val="0"/>
        </w:rPr>
      </w:r>
    </w:p>
    <w:p w:rsidR="00000000" w:rsidDel="00000000" w:rsidP="00000000" w:rsidRDefault="00000000" w:rsidRPr="00000000" w14:paraId="00000244">
      <w:pPr>
        <w:ind w:left="720" w:firstLine="0"/>
        <w:rPr/>
      </w:pPr>
      <w:r w:rsidDel="00000000" w:rsidR="00000000" w:rsidRPr="00000000">
        <w:rPr>
          <w:rtl w:val="0"/>
        </w:rPr>
        <w:t xml:space="preserve">JACK (as Lem): It was pretty, it was pretty messed up. </w:t>
      </w:r>
    </w:p>
    <w:p w:rsidR="00000000" w:rsidDel="00000000" w:rsidP="00000000" w:rsidRDefault="00000000" w:rsidRPr="00000000" w14:paraId="00000245">
      <w:pPr>
        <w:ind w:left="720" w:firstLine="0"/>
        <w:rPr/>
      </w:pPr>
      <w:r w:rsidDel="00000000" w:rsidR="00000000" w:rsidRPr="00000000">
        <w:rPr>
          <w:rtl w:val="0"/>
        </w:rPr>
      </w:r>
    </w:p>
    <w:p w:rsidR="00000000" w:rsidDel="00000000" w:rsidP="00000000" w:rsidRDefault="00000000" w:rsidRPr="00000000" w14:paraId="00000246">
      <w:pPr>
        <w:ind w:left="720" w:firstLine="0"/>
        <w:rPr/>
      </w:pPr>
      <w:r w:rsidDel="00000000" w:rsidR="00000000" w:rsidRPr="00000000">
        <w:rPr>
          <w:rtl w:val="0"/>
        </w:rPr>
        <w:t xml:space="preserve">KEITH (as Fero): It was kind of messed up.</w:t>
      </w:r>
    </w:p>
    <w:p w:rsidR="00000000" w:rsidDel="00000000" w:rsidP="00000000" w:rsidRDefault="00000000" w:rsidRPr="00000000" w14:paraId="00000247">
      <w:pPr>
        <w:ind w:left="720" w:firstLine="0"/>
        <w:rPr/>
      </w:pPr>
      <w:r w:rsidDel="00000000" w:rsidR="00000000" w:rsidRPr="00000000">
        <w:rPr>
          <w:rtl w:val="0"/>
        </w:rPr>
      </w:r>
    </w:p>
    <w:p w:rsidR="00000000" w:rsidDel="00000000" w:rsidP="00000000" w:rsidRDefault="00000000" w:rsidRPr="00000000" w14:paraId="00000248">
      <w:pPr>
        <w:ind w:left="720" w:firstLine="0"/>
        <w:rPr/>
      </w:pPr>
      <w:r w:rsidDel="00000000" w:rsidR="00000000" w:rsidRPr="00000000">
        <w:rPr>
          <w:rtl w:val="0"/>
        </w:rPr>
        <w:t xml:space="preserve">ALI (as hella): Yeah, it wasn’t good. </w:t>
      </w:r>
    </w:p>
    <w:p w:rsidR="00000000" w:rsidDel="00000000" w:rsidP="00000000" w:rsidRDefault="00000000" w:rsidRPr="00000000" w14:paraId="00000249">
      <w:pPr>
        <w:ind w:left="720" w:firstLine="0"/>
        <w:rPr/>
      </w:pPr>
      <w:r w:rsidDel="00000000" w:rsidR="00000000" w:rsidRPr="00000000">
        <w:rPr>
          <w:rtl w:val="0"/>
        </w:rPr>
      </w:r>
    </w:p>
    <w:p w:rsidR="00000000" w:rsidDel="00000000" w:rsidP="00000000" w:rsidRDefault="00000000" w:rsidRPr="00000000" w14:paraId="0000024A">
      <w:pPr>
        <w:ind w:left="720" w:firstLine="0"/>
        <w:rPr/>
      </w:pPr>
      <w:r w:rsidDel="00000000" w:rsidR="00000000" w:rsidRPr="00000000">
        <w:rPr>
          <w:rtl w:val="0"/>
        </w:rPr>
        <w:t xml:space="preserve">JACK (as Lem): It was not what we expected it to be. We went up there, expecting a pretty standard sort of job, and at every turn things went really, really weird and we kind of all left with a pretty sour taste in our mouths, I think. </w:t>
      </w:r>
    </w:p>
    <w:p w:rsidR="00000000" w:rsidDel="00000000" w:rsidP="00000000" w:rsidRDefault="00000000" w:rsidRPr="00000000" w14:paraId="0000024B">
      <w:pPr>
        <w:ind w:left="720" w:firstLine="0"/>
        <w:rPr/>
      </w:pPr>
      <w:r w:rsidDel="00000000" w:rsidR="00000000" w:rsidRPr="00000000">
        <w:rPr>
          <w:rtl w:val="0"/>
        </w:rPr>
      </w:r>
    </w:p>
    <w:p w:rsidR="00000000" w:rsidDel="00000000" w:rsidP="00000000" w:rsidRDefault="00000000" w:rsidRPr="00000000" w14:paraId="0000024C">
      <w:pPr>
        <w:ind w:left="720" w:firstLine="0"/>
        <w:rPr/>
      </w:pPr>
      <w:r w:rsidDel="00000000" w:rsidR="00000000" w:rsidRPr="00000000">
        <w:rPr>
          <w:rtl w:val="0"/>
        </w:rPr>
        <w:t xml:space="preserve">AUSTIN (as Gregalos): Did you find anything interesting?</w:t>
      </w:r>
    </w:p>
    <w:p w:rsidR="00000000" w:rsidDel="00000000" w:rsidP="00000000" w:rsidRDefault="00000000" w:rsidRPr="00000000" w14:paraId="0000024D">
      <w:pPr>
        <w:ind w:left="720" w:firstLine="0"/>
        <w:rPr/>
      </w:pPr>
      <w:r w:rsidDel="00000000" w:rsidR="00000000" w:rsidRPr="00000000">
        <w:rPr>
          <w:rtl w:val="0"/>
        </w:rPr>
      </w:r>
    </w:p>
    <w:p w:rsidR="00000000" w:rsidDel="00000000" w:rsidP="00000000" w:rsidRDefault="00000000" w:rsidRPr="00000000" w14:paraId="0000024E">
      <w:pPr>
        <w:ind w:left="720" w:firstLine="0"/>
        <w:rPr/>
      </w:pPr>
      <w:r w:rsidDel="00000000" w:rsidR="00000000" w:rsidRPr="00000000">
        <w:rPr>
          <w:rtl w:val="0"/>
        </w:rPr>
        <w:t xml:space="preserve">ALI (as hella): Nope. </w:t>
      </w:r>
    </w:p>
    <w:p w:rsidR="00000000" w:rsidDel="00000000" w:rsidP="00000000" w:rsidRDefault="00000000" w:rsidRPr="00000000" w14:paraId="0000024F">
      <w:pPr>
        <w:ind w:left="720" w:firstLine="0"/>
        <w:rPr/>
      </w:pPr>
      <w:r w:rsidDel="00000000" w:rsidR="00000000" w:rsidRPr="00000000">
        <w:rPr>
          <w:rtl w:val="0"/>
        </w:rPr>
      </w:r>
    </w:p>
    <w:p w:rsidR="00000000" w:rsidDel="00000000" w:rsidP="00000000" w:rsidRDefault="00000000" w:rsidRPr="00000000" w14:paraId="00000250">
      <w:pPr>
        <w:ind w:left="720" w:firstLine="0"/>
        <w:rPr/>
      </w:pPr>
      <w:r w:rsidDel="00000000" w:rsidR="00000000" w:rsidRPr="00000000">
        <w:rPr>
          <w:rtl w:val="0"/>
        </w:rPr>
        <w:t xml:space="preserve">KEITH (as Fero): Nope. Well-</w:t>
      </w:r>
    </w:p>
    <w:p w:rsidR="00000000" w:rsidDel="00000000" w:rsidP="00000000" w:rsidRDefault="00000000" w:rsidRPr="00000000" w14:paraId="00000251">
      <w:pPr>
        <w:ind w:left="720" w:firstLine="0"/>
        <w:rPr/>
      </w:pPr>
      <w:r w:rsidDel="00000000" w:rsidR="00000000" w:rsidRPr="00000000">
        <w:rPr>
          <w:rtl w:val="0"/>
        </w:rPr>
      </w:r>
    </w:p>
    <w:p w:rsidR="00000000" w:rsidDel="00000000" w:rsidP="00000000" w:rsidRDefault="00000000" w:rsidRPr="00000000" w14:paraId="00000252">
      <w:pPr>
        <w:ind w:left="0" w:firstLine="0"/>
        <w:rPr/>
      </w:pPr>
      <w:r w:rsidDel="00000000" w:rsidR="00000000" w:rsidRPr="00000000">
        <w:rPr>
          <w:rtl w:val="0"/>
        </w:rPr>
        <w:t xml:space="preserve">(overlapping)</w:t>
      </w:r>
    </w:p>
    <w:p w:rsidR="00000000" w:rsidDel="00000000" w:rsidP="00000000" w:rsidRDefault="00000000" w:rsidRPr="00000000" w14:paraId="00000253">
      <w:pPr>
        <w:ind w:left="720" w:firstLine="0"/>
        <w:rPr/>
      </w:pPr>
      <w:r w:rsidDel="00000000" w:rsidR="00000000" w:rsidRPr="00000000">
        <w:rPr>
          <w:rtl w:val="0"/>
        </w:rPr>
        <w:t xml:space="preserve">KEITH (as Fero): There was this one thing.</w:t>
      </w:r>
    </w:p>
    <w:p w:rsidR="00000000" w:rsidDel="00000000" w:rsidP="00000000" w:rsidRDefault="00000000" w:rsidRPr="00000000" w14:paraId="00000254">
      <w:pPr>
        <w:rPr/>
      </w:pPr>
      <w:r w:rsidDel="00000000" w:rsidR="00000000" w:rsidRPr="00000000">
        <w:rPr>
          <w:rtl w:val="0"/>
        </w:rPr>
        <w:t xml:space="preserve">AUSTIN: He gives you a look.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ind w:left="0" w:firstLine="0"/>
        <w:rPr/>
      </w:pPr>
      <w:r w:rsidDel="00000000" w:rsidR="00000000" w:rsidRPr="00000000">
        <w:rPr>
          <w:rtl w:val="0"/>
        </w:rPr>
        <w:t xml:space="preserve">AUSTIN: He gives you a look when you say “Nope!” </w:t>
      </w:r>
    </w:p>
    <w:p w:rsidR="00000000" w:rsidDel="00000000" w:rsidP="00000000" w:rsidRDefault="00000000" w:rsidRPr="00000000" w14:paraId="00000257">
      <w:pPr>
        <w:ind w:left="0" w:firstLine="0"/>
        <w:rPr/>
      </w:pPr>
      <w:r w:rsidDel="00000000" w:rsidR="00000000" w:rsidRPr="00000000">
        <w:rPr>
          <w:rtl w:val="0"/>
        </w:rPr>
      </w:r>
    </w:p>
    <w:p w:rsidR="00000000" w:rsidDel="00000000" w:rsidP="00000000" w:rsidRDefault="00000000" w:rsidRPr="00000000" w14:paraId="00000258">
      <w:pPr>
        <w:ind w:left="720" w:firstLine="0"/>
        <w:rPr/>
      </w:pPr>
      <w:r w:rsidDel="00000000" w:rsidR="00000000" w:rsidRPr="00000000">
        <w:rPr>
          <w:rtl w:val="0"/>
        </w:rPr>
        <w:t xml:space="preserve">JACK (as Lem): We got a, we got a book, but we probably, maybe, shouldn’t have? And one of our number, departed with it. And he’s not with us anymore. </w:t>
      </w:r>
    </w:p>
    <w:p w:rsidR="00000000" w:rsidDel="00000000" w:rsidP="00000000" w:rsidRDefault="00000000" w:rsidRPr="00000000" w14:paraId="00000259">
      <w:pPr>
        <w:ind w:left="720" w:firstLine="0"/>
        <w:rPr/>
      </w:pPr>
      <w:r w:rsidDel="00000000" w:rsidR="00000000" w:rsidRPr="00000000">
        <w:rPr>
          <w:rtl w:val="0"/>
        </w:rPr>
      </w:r>
    </w:p>
    <w:p w:rsidR="00000000" w:rsidDel="00000000" w:rsidP="00000000" w:rsidRDefault="00000000" w:rsidRPr="00000000" w14:paraId="0000025A">
      <w:pPr>
        <w:ind w:left="720" w:firstLine="0"/>
        <w:rPr/>
      </w:pPr>
      <w:r w:rsidDel="00000000" w:rsidR="00000000" w:rsidRPr="00000000">
        <w:rPr>
          <w:rtl w:val="0"/>
        </w:rPr>
        <w:t xml:space="preserve">AUSTIN (as Gregalos): What sort of book?</w:t>
      </w:r>
    </w:p>
    <w:p w:rsidR="00000000" w:rsidDel="00000000" w:rsidP="00000000" w:rsidRDefault="00000000" w:rsidRPr="00000000" w14:paraId="0000025B">
      <w:pPr>
        <w:ind w:left="720" w:firstLine="0"/>
        <w:rPr/>
      </w:pPr>
      <w:r w:rsidDel="00000000" w:rsidR="00000000" w:rsidRPr="00000000">
        <w:rPr>
          <w:rtl w:val="0"/>
        </w:rPr>
      </w:r>
    </w:p>
    <w:p w:rsidR="00000000" w:rsidDel="00000000" w:rsidP="00000000" w:rsidRDefault="00000000" w:rsidRPr="00000000" w14:paraId="0000025C">
      <w:pPr>
        <w:ind w:left="720" w:firstLine="0"/>
        <w:rPr/>
      </w:pPr>
      <w:r w:rsidDel="00000000" w:rsidR="00000000" w:rsidRPr="00000000">
        <w:rPr>
          <w:rtl w:val="0"/>
        </w:rPr>
        <w:t xml:space="preserve">KEITH (as Fero): A book that made books dance.</w:t>
      </w:r>
    </w:p>
    <w:p w:rsidR="00000000" w:rsidDel="00000000" w:rsidP="00000000" w:rsidRDefault="00000000" w:rsidRPr="00000000" w14:paraId="0000025D">
      <w:pPr>
        <w:ind w:left="720" w:firstLine="0"/>
        <w:rPr/>
      </w:pPr>
      <w:r w:rsidDel="00000000" w:rsidR="00000000" w:rsidRPr="00000000">
        <w:rPr>
          <w:rtl w:val="0"/>
        </w:rPr>
      </w:r>
    </w:p>
    <w:p w:rsidR="00000000" w:rsidDel="00000000" w:rsidP="00000000" w:rsidRDefault="00000000" w:rsidRPr="00000000" w14:paraId="0000025E">
      <w:pPr>
        <w:ind w:left="720" w:firstLine="0"/>
        <w:rPr/>
      </w:pPr>
      <w:r w:rsidDel="00000000" w:rsidR="00000000" w:rsidRPr="00000000">
        <w:rPr>
          <w:rtl w:val="0"/>
        </w:rPr>
        <w:t xml:space="preserve">AUSTIN (as Gregalos): I’ve heard, I- </w:t>
      </w:r>
    </w:p>
    <w:p w:rsidR="00000000" w:rsidDel="00000000" w:rsidP="00000000" w:rsidRDefault="00000000" w:rsidRPr="00000000" w14:paraId="0000025F">
      <w:pPr>
        <w:ind w:left="720" w:firstLine="0"/>
        <w:rPr/>
      </w:pPr>
      <w:r w:rsidDel="00000000" w:rsidR="00000000" w:rsidRPr="00000000">
        <w:rPr>
          <w:rtl w:val="0"/>
        </w:rPr>
      </w:r>
    </w:p>
    <w:p w:rsidR="00000000" w:rsidDel="00000000" w:rsidP="00000000" w:rsidRDefault="00000000" w:rsidRPr="00000000" w14:paraId="00000260">
      <w:pPr>
        <w:ind w:left="0" w:firstLine="0"/>
        <w:rPr/>
      </w:pPr>
      <w:r w:rsidDel="00000000" w:rsidR="00000000" w:rsidRPr="00000000">
        <w:rPr>
          <w:rtl w:val="0"/>
        </w:rPr>
        <w:t xml:space="preserve">AUSTIN: And he like, looks around at his stuff and like starts digging through things and then rolls out a map in front of you all. Jack, you recognize most of the map because you, you have a big chunk of it already, the kind of northwestern corner of the map of Hieron. But, he points like rapidly to this mark on the map, this kind of like this, almost like a, it’s debatable what it is. It could almost be like a ship, it could be a dagger stabbed into the land, it could be a cross. And he’s like,</w:t>
      </w:r>
    </w:p>
    <w:p w:rsidR="00000000" w:rsidDel="00000000" w:rsidP="00000000" w:rsidRDefault="00000000" w:rsidRPr="00000000" w14:paraId="00000261">
      <w:pPr>
        <w:ind w:left="0" w:firstLine="0"/>
        <w:rPr/>
      </w:pPr>
      <w:r w:rsidDel="00000000" w:rsidR="00000000" w:rsidRPr="00000000">
        <w:rPr>
          <w:rtl w:val="0"/>
        </w:rPr>
      </w:r>
    </w:p>
    <w:p w:rsidR="00000000" w:rsidDel="00000000" w:rsidP="00000000" w:rsidRDefault="00000000" w:rsidRPr="00000000" w14:paraId="00000262">
      <w:pPr>
        <w:ind w:left="720" w:firstLine="0"/>
        <w:rPr/>
      </w:pPr>
      <w:r w:rsidDel="00000000" w:rsidR="00000000" w:rsidRPr="00000000">
        <w:rPr>
          <w:rtl w:val="0"/>
        </w:rPr>
        <w:t xml:space="preserve">AUSTIN (as Gregalos): Is this where you were?</w:t>
      </w:r>
    </w:p>
    <w:p w:rsidR="00000000" w:rsidDel="00000000" w:rsidP="00000000" w:rsidRDefault="00000000" w:rsidRPr="00000000" w14:paraId="00000263">
      <w:pPr>
        <w:ind w:left="720" w:firstLine="0"/>
        <w:rPr/>
      </w:pPr>
      <w:r w:rsidDel="00000000" w:rsidR="00000000" w:rsidRPr="00000000">
        <w:rPr>
          <w:rtl w:val="0"/>
        </w:rPr>
      </w:r>
    </w:p>
    <w:p w:rsidR="00000000" w:rsidDel="00000000" w:rsidP="00000000" w:rsidRDefault="00000000" w:rsidRPr="00000000" w14:paraId="00000264">
      <w:pPr>
        <w:ind w:left="0" w:firstLine="0"/>
        <w:rPr/>
      </w:pPr>
      <w:r w:rsidDel="00000000" w:rsidR="00000000" w:rsidRPr="00000000">
        <w:rPr>
          <w:rtl w:val="0"/>
        </w:rPr>
        <w:t xml:space="preserve">AUSTIN: And, it is, it is where you were. I’ve now moved you over to that map on, on roll20, you should see it. He’s pointing at, at the island north of Ordenna. </w:t>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tl w:val="0"/>
        </w:rPr>
        <w:t xml:space="preserve">JACK: I mean, should we tell him the truth? He seems like-</w:t>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ind w:left="0" w:firstLine="0"/>
        <w:rPr/>
      </w:pPr>
      <w:r w:rsidDel="00000000" w:rsidR="00000000" w:rsidRPr="00000000">
        <w:rPr>
          <w:rtl w:val="0"/>
        </w:rPr>
        <w:t xml:space="preserve">KEITH: I’m, I’ll tell him the truth. </w:t>
      </w:r>
    </w:p>
    <w:p w:rsidR="00000000" w:rsidDel="00000000" w:rsidP="00000000" w:rsidRDefault="00000000" w:rsidRPr="00000000" w14:paraId="00000269">
      <w:pPr>
        <w:ind w:left="0" w:firstLine="0"/>
        <w:rPr/>
      </w:pPr>
      <w:r w:rsidDel="00000000" w:rsidR="00000000" w:rsidRPr="00000000">
        <w:rPr>
          <w:rtl w:val="0"/>
        </w:rPr>
      </w:r>
    </w:p>
    <w:p w:rsidR="00000000" w:rsidDel="00000000" w:rsidP="00000000" w:rsidRDefault="00000000" w:rsidRPr="00000000" w14:paraId="0000026A">
      <w:pPr>
        <w:ind w:left="720" w:firstLine="0"/>
        <w:rPr/>
      </w:pPr>
      <w:r w:rsidDel="00000000" w:rsidR="00000000" w:rsidRPr="00000000">
        <w:rPr>
          <w:rtl w:val="0"/>
        </w:rPr>
        <w:t xml:space="preserve">KEITH (as Fero): Yeah, that’s where we were, we were over there. </w:t>
      </w:r>
    </w:p>
    <w:p w:rsidR="00000000" w:rsidDel="00000000" w:rsidP="00000000" w:rsidRDefault="00000000" w:rsidRPr="00000000" w14:paraId="0000026B">
      <w:pPr>
        <w:ind w:left="720" w:firstLine="0"/>
        <w:rPr/>
      </w:pPr>
      <w:r w:rsidDel="00000000" w:rsidR="00000000" w:rsidRPr="00000000">
        <w:rPr>
          <w:rtl w:val="0"/>
        </w:rPr>
      </w:r>
    </w:p>
    <w:p w:rsidR="00000000" w:rsidDel="00000000" w:rsidP="00000000" w:rsidRDefault="00000000" w:rsidRPr="00000000" w14:paraId="0000026C">
      <w:pPr>
        <w:ind w:left="720" w:firstLine="0"/>
        <w:rPr/>
      </w:pPr>
      <w:r w:rsidDel="00000000" w:rsidR="00000000" w:rsidRPr="00000000">
        <w:rPr>
          <w:rtl w:val="0"/>
        </w:rPr>
        <w:t xml:space="preserve">AUSTIN (as Gregalos): Oh, I, this is, I thought these were-</w:t>
      </w:r>
    </w:p>
    <w:p w:rsidR="00000000" w:rsidDel="00000000" w:rsidP="00000000" w:rsidRDefault="00000000" w:rsidRPr="00000000" w14:paraId="0000026D">
      <w:pPr>
        <w:ind w:left="720" w:firstLine="0"/>
        <w:rPr/>
      </w:pPr>
      <w:r w:rsidDel="00000000" w:rsidR="00000000" w:rsidRPr="00000000">
        <w:rPr>
          <w:rtl w:val="0"/>
        </w:rPr>
      </w:r>
    </w:p>
    <w:p w:rsidR="00000000" w:rsidDel="00000000" w:rsidP="00000000" w:rsidRDefault="00000000" w:rsidRPr="00000000" w14:paraId="0000026E">
      <w:pPr>
        <w:ind w:left="0" w:firstLine="0"/>
        <w:rPr/>
      </w:pPr>
      <w:r w:rsidDel="00000000" w:rsidR="00000000" w:rsidRPr="00000000">
        <w:rPr>
          <w:rtl w:val="0"/>
        </w:rPr>
        <w:t xml:space="preserve">AUSTIN: He seems like he’s trying to decide how much to bring you in on, at this point. </w:t>
      </w:r>
    </w:p>
    <w:p w:rsidR="00000000" w:rsidDel="00000000" w:rsidP="00000000" w:rsidRDefault="00000000" w:rsidRPr="00000000" w14:paraId="0000026F">
      <w:pPr>
        <w:ind w:left="0" w:firstLine="0"/>
        <w:rPr/>
      </w:pPr>
      <w:r w:rsidDel="00000000" w:rsidR="00000000" w:rsidRPr="00000000">
        <w:rPr>
          <w:rtl w:val="0"/>
        </w:rPr>
      </w:r>
    </w:p>
    <w:p w:rsidR="00000000" w:rsidDel="00000000" w:rsidP="00000000" w:rsidRDefault="00000000" w:rsidRPr="00000000" w14:paraId="00000270">
      <w:pPr>
        <w:ind w:left="0" w:firstLine="0"/>
        <w:rPr/>
      </w:pPr>
      <w:r w:rsidDel="00000000" w:rsidR="00000000" w:rsidRPr="00000000">
        <w:rPr>
          <w:rtl w:val="0"/>
        </w:rPr>
        <w:tab/>
        <w:t xml:space="preserve">AUSTIN (as Gregalos): I, hm.</w:t>
      </w:r>
    </w:p>
    <w:p w:rsidR="00000000" w:rsidDel="00000000" w:rsidP="00000000" w:rsidRDefault="00000000" w:rsidRPr="00000000" w14:paraId="00000271">
      <w:pPr>
        <w:ind w:left="0" w:firstLine="0"/>
        <w:rPr/>
      </w:pPr>
      <w:r w:rsidDel="00000000" w:rsidR="00000000" w:rsidRPr="00000000">
        <w:rPr>
          <w:rtl w:val="0"/>
        </w:rPr>
      </w:r>
    </w:p>
    <w:p w:rsidR="00000000" w:rsidDel="00000000" w:rsidP="00000000" w:rsidRDefault="00000000" w:rsidRPr="00000000" w14:paraId="00000272">
      <w:pPr>
        <w:ind w:left="0" w:firstLine="0"/>
        <w:rPr/>
      </w:pPr>
      <w:r w:rsidDel="00000000" w:rsidR="00000000" w:rsidRPr="00000000">
        <w:rPr>
          <w:rtl w:val="0"/>
        </w:rPr>
        <w:tab/>
        <w:t xml:space="preserve">(overlapping)</w:t>
      </w:r>
    </w:p>
    <w:p w:rsidR="00000000" w:rsidDel="00000000" w:rsidP="00000000" w:rsidRDefault="00000000" w:rsidRPr="00000000" w14:paraId="00000273">
      <w:pPr>
        <w:ind w:left="720" w:firstLine="0"/>
        <w:rPr/>
      </w:pPr>
      <w:r w:rsidDel="00000000" w:rsidR="00000000" w:rsidRPr="00000000">
        <w:rPr>
          <w:rtl w:val="0"/>
        </w:rPr>
        <w:t xml:space="preserve">AUSTIN (as Gregalos): I have to make-</w:t>
      </w:r>
    </w:p>
    <w:p w:rsidR="00000000" w:rsidDel="00000000" w:rsidP="00000000" w:rsidRDefault="00000000" w:rsidRPr="00000000" w14:paraId="00000274">
      <w:pPr>
        <w:ind w:left="720" w:firstLine="0"/>
        <w:rPr/>
      </w:pPr>
      <w:r w:rsidDel="00000000" w:rsidR="00000000" w:rsidRPr="00000000">
        <w:rPr>
          <w:rtl w:val="0"/>
        </w:rPr>
      </w:r>
    </w:p>
    <w:p w:rsidR="00000000" w:rsidDel="00000000" w:rsidP="00000000" w:rsidRDefault="00000000" w:rsidRPr="00000000" w14:paraId="00000275">
      <w:pPr>
        <w:ind w:left="0" w:firstLine="0"/>
        <w:rPr/>
      </w:pPr>
      <w:r w:rsidDel="00000000" w:rsidR="00000000" w:rsidRPr="00000000">
        <w:rPr>
          <w:rtl w:val="0"/>
        </w:rPr>
        <w:t xml:space="preserve">KEITH: Just tell him that we’re cool don’t worry about it. </w:t>
      </w:r>
    </w:p>
    <w:p w:rsidR="00000000" w:rsidDel="00000000" w:rsidP="00000000" w:rsidRDefault="00000000" w:rsidRPr="00000000" w14:paraId="00000276">
      <w:pPr>
        <w:ind w:left="0" w:firstLine="0"/>
        <w:rPr/>
      </w:pPr>
      <w:r w:rsidDel="00000000" w:rsidR="00000000" w:rsidRPr="00000000">
        <w:rPr>
          <w:rtl w:val="0"/>
        </w:rPr>
      </w:r>
    </w:p>
    <w:p w:rsidR="00000000" w:rsidDel="00000000" w:rsidP="00000000" w:rsidRDefault="00000000" w:rsidRPr="00000000" w14:paraId="00000277">
      <w:pPr>
        <w:ind w:left="720" w:firstLine="0"/>
        <w:rPr/>
      </w:pPr>
      <w:r w:rsidDel="00000000" w:rsidR="00000000" w:rsidRPr="00000000">
        <w:rPr>
          <w:rtl w:val="0"/>
        </w:rPr>
        <w:t xml:space="preserve">AUSTIN (as Gregalos): I have to make plans. This is- Do any of you know the way to Rosemerrow? </w:t>
      </w:r>
    </w:p>
    <w:p w:rsidR="00000000" w:rsidDel="00000000" w:rsidP="00000000" w:rsidRDefault="00000000" w:rsidRPr="00000000" w14:paraId="00000278">
      <w:pPr>
        <w:ind w:left="720" w:firstLine="0"/>
        <w:rPr/>
      </w:pPr>
      <w:r w:rsidDel="00000000" w:rsidR="00000000" w:rsidRPr="00000000">
        <w:rPr>
          <w:rtl w:val="0"/>
        </w:rPr>
      </w:r>
    </w:p>
    <w:p w:rsidR="00000000" w:rsidDel="00000000" w:rsidP="00000000" w:rsidRDefault="00000000" w:rsidRPr="00000000" w14:paraId="00000279">
      <w:pPr>
        <w:ind w:left="0" w:firstLine="0"/>
        <w:rPr/>
      </w:pPr>
      <w:r w:rsidDel="00000000" w:rsidR="00000000" w:rsidRPr="00000000">
        <w:rPr>
          <w:rtl w:val="0"/>
        </w:rPr>
        <w:t xml:space="preserve">AUSTIN: He says.</w:t>
      </w:r>
    </w:p>
    <w:p w:rsidR="00000000" w:rsidDel="00000000" w:rsidP="00000000" w:rsidRDefault="00000000" w:rsidRPr="00000000" w14:paraId="0000027A">
      <w:pPr>
        <w:ind w:left="0" w:firstLine="0"/>
        <w:rPr/>
      </w:pPr>
      <w:r w:rsidDel="00000000" w:rsidR="00000000" w:rsidRPr="00000000">
        <w:rPr>
          <w:rtl w:val="0"/>
        </w:rPr>
      </w:r>
    </w:p>
    <w:p w:rsidR="00000000" w:rsidDel="00000000" w:rsidP="00000000" w:rsidRDefault="00000000" w:rsidRPr="00000000" w14:paraId="0000027B">
      <w:pPr>
        <w:ind w:left="720" w:firstLine="0"/>
        <w:rPr/>
      </w:pPr>
      <w:r w:rsidDel="00000000" w:rsidR="00000000" w:rsidRPr="00000000">
        <w:rPr>
          <w:rtl w:val="0"/>
        </w:rPr>
        <w:t xml:space="preserve">KEITH: (as Fero) Oh, yeah! I do!</w:t>
      </w:r>
    </w:p>
    <w:p w:rsidR="00000000" w:rsidDel="00000000" w:rsidP="00000000" w:rsidRDefault="00000000" w:rsidRPr="00000000" w14:paraId="0000027C">
      <w:pPr>
        <w:ind w:left="720" w:firstLine="0"/>
        <w:rPr/>
      </w:pPr>
      <w:r w:rsidDel="00000000" w:rsidR="00000000" w:rsidRPr="00000000">
        <w:rPr>
          <w:rtl w:val="0"/>
        </w:rPr>
      </w:r>
    </w:p>
    <w:p w:rsidR="00000000" w:rsidDel="00000000" w:rsidP="00000000" w:rsidRDefault="00000000" w:rsidRPr="00000000" w14:paraId="0000027D">
      <w:pPr>
        <w:ind w:left="720" w:firstLine="0"/>
        <w:rPr/>
      </w:pPr>
      <w:r w:rsidDel="00000000" w:rsidR="00000000" w:rsidRPr="00000000">
        <w:rPr>
          <w:rtl w:val="0"/>
        </w:rPr>
        <w:t xml:space="preserve">AUSTIN (as Gregalos): There’s- There’s something I’m interested in. Another book, down in the woods to the south of Rosemerrow. I, I can’t pay much now but I can cover all of your travel expenses and when you’re back, you’ll all be handsomely rewarded. </w:t>
      </w:r>
    </w:p>
    <w:p w:rsidR="00000000" w:rsidDel="00000000" w:rsidP="00000000" w:rsidRDefault="00000000" w:rsidRPr="00000000" w14:paraId="0000027E">
      <w:pPr>
        <w:ind w:left="720" w:firstLine="0"/>
        <w:rPr/>
      </w:pPr>
      <w:r w:rsidDel="00000000" w:rsidR="00000000" w:rsidRPr="00000000">
        <w:rPr>
          <w:rtl w:val="0"/>
        </w:rPr>
      </w:r>
    </w:p>
    <w:p w:rsidR="00000000" w:rsidDel="00000000" w:rsidP="00000000" w:rsidRDefault="00000000" w:rsidRPr="00000000" w14:paraId="0000027F">
      <w:pPr>
        <w:ind w:left="720" w:firstLine="0"/>
        <w:rPr/>
      </w:pPr>
      <w:r w:rsidDel="00000000" w:rsidR="00000000" w:rsidRPr="00000000">
        <w:rPr>
          <w:rtl w:val="0"/>
        </w:rPr>
        <w:t xml:space="preserve">JACK (as Lem): What exactly are you looking here from us? You looking for like, protection, or is there something that-</w:t>
      </w:r>
    </w:p>
    <w:p w:rsidR="00000000" w:rsidDel="00000000" w:rsidP="00000000" w:rsidRDefault="00000000" w:rsidRPr="00000000" w14:paraId="00000280">
      <w:pPr>
        <w:ind w:left="720" w:firstLine="0"/>
        <w:rPr/>
      </w:pPr>
      <w:r w:rsidDel="00000000" w:rsidR="00000000" w:rsidRPr="00000000">
        <w:rPr>
          <w:rtl w:val="0"/>
        </w:rPr>
      </w:r>
    </w:p>
    <w:p w:rsidR="00000000" w:rsidDel="00000000" w:rsidP="00000000" w:rsidRDefault="00000000" w:rsidRPr="00000000" w14:paraId="00000281">
      <w:pPr>
        <w:ind w:left="720" w:firstLine="0"/>
        <w:rPr/>
      </w:pPr>
      <w:r w:rsidDel="00000000" w:rsidR="00000000" w:rsidRPr="00000000">
        <w:rPr>
          <w:rtl w:val="0"/>
        </w:rPr>
        <w:t xml:space="preserve">AUSTIN (as Gregalos): I have to, I have to stay here, there’s lots to be done.</w:t>
      </w:r>
    </w:p>
    <w:p w:rsidR="00000000" w:rsidDel="00000000" w:rsidP="00000000" w:rsidRDefault="00000000" w:rsidRPr="00000000" w14:paraId="00000282">
      <w:pPr>
        <w:ind w:left="720" w:firstLine="0"/>
        <w:rPr/>
      </w:pPr>
      <w:r w:rsidDel="00000000" w:rsidR="00000000" w:rsidRPr="00000000">
        <w:rPr>
          <w:rtl w:val="0"/>
        </w:rPr>
      </w:r>
    </w:p>
    <w:p w:rsidR="00000000" w:rsidDel="00000000" w:rsidP="00000000" w:rsidRDefault="00000000" w:rsidRPr="00000000" w14:paraId="00000283">
      <w:pPr>
        <w:ind w:left="720" w:firstLine="0"/>
        <w:rPr/>
      </w:pPr>
      <w:r w:rsidDel="00000000" w:rsidR="00000000" w:rsidRPr="00000000">
        <w:rPr>
          <w:rtl w:val="0"/>
        </w:rPr>
        <w:t xml:space="preserve">JACK (as Lem): Oh so you’re hiring us.</w:t>
      </w:r>
    </w:p>
    <w:p w:rsidR="00000000" w:rsidDel="00000000" w:rsidP="00000000" w:rsidRDefault="00000000" w:rsidRPr="00000000" w14:paraId="00000284">
      <w:pPr>
        <w:ind w:left="720" w:firstLine="0"/>
        <w:rPr/>
      </w:pPr>
      <w:r w:rsidDel="00000000" w:rsidR="00000000" w:rsidRPr="00000000">
        <w:rPr>
          <w:rtl w:val="0"/>
        </w:rPr>
      </w:r>
    </w:p>
    <w:p w:rsidR="00000000" w:rsidDel="00000000" w:rsidP="00000000" w:rsidRDefault="00000000" w:rsidRPr="00000000" w14:paraId="00000285">
      <w:pPr>
        <w:ind w:left="720" w:firstLine="0"/>
        <w:rPr/>
      </w:pPr>
      <w:r w:rsidDel="00000000" w:rsidR="00000000" w:rsidRPr="00000000">
        <w:rPr>
          <w:rtl w:val="0"/>
        </w:rPr>
        <w:t xml:space="preserve">AUSTIN (as Gregalos): Y-you’re adventurers. I’m an adventurer, it’s strange, I know for me to step into the role of a hire-er instead of hire-y. But, yeah, I have to, I know I have to go east but if you can be back here in the next couple of weeks. Here, at this pub, I’ll stay here, we’ll meet back, hand the book off and, I can explain. </w:t>
      </w:r>
    </w:p>
    <w:p w:rsidR="00000000" w:rsidDel="00000000" w:rsidP="00000000" w:rsidRDefault="00000000" w:rsidRPr="00000000" w14:paraId="00000286">
      <w:pPr>
        <w:ind w:left="720" w:firstLine="0"/>
        <w:rPr/>
      </w:pPr>
      <w:r w:rsidDel="00000000" w:rsidR="00000000" w:rsidRPr="00000000">
        <w:rPr>
          <w:rtl w:val="0"/>
        </w:rPr>
      </w:r>
    </w:p>
    <w:p w:rsidR="00000000" w:rsidDel="00000000" w:rsidP="00000000" w:rsidRDefault="00000000" w:rsidRPr="00000000" w14:paraId="00000287">
      <w:pPr>
        <w:ind w:left="720" w:firstLine="0"/>
        <w:rPr/>
      </w:pPr>
      <w:r w:rsidDel="00000000" w:rsidR="00000000" w:rsidRPr="00000000">
        <w:rPr>
          <w:rtl w:val="0"/>
        </w:rPr>
        <w:t xml:space="preserve">ALI (as hella): Why can’t you explain now?</w:t>
      </w:r>
    </w:p>
    <w:p w:rsidR="00000000" w:rsidDel="00000000" w:rsidP="00000000" w:rsidRDefault="00000000" w:rsidRPr="00000000" w14:paraId="00000288">
      <w:pPr>
        <w:ind w:left="720" w:firstLine="0"/>
        <w:rPr/>
      </w:pPr>
      <w:r w:rsidDel="00000000" w:rsidR="00000000" w:rsidRPr="00000000">
        <w:rPr>
          <w:rtl w:val="0"/>
        </w:rPr>
      </w:r>
    </w:p>
    <w:p w:rsidR="00000000" w:rsidDel="00000000" w:rsidP="00000000" w:rsidRDefault="00000000" w:rsidRPr="00000000" w14:paraId="00000289">
      <w:pPr>
        <w:ind w:left="720" w:firstLine="0"/>
        <w:rPr/>
      </w:pPr>
      <w:r w:rsidDel="00000000" w:rsidR="00000000" w:rsidRPr="00000000">
        <w:rPr>
          <w:rtl w:val="0"/>
        </w:rPr>
        <w:t xml:space="preserve">AUSTIN (as Gregalos): Because, I have to know if it's, if it’s really the thing I think it is. </w:t>
      </w:r>
    </w:p>
    <w:p w:rsidR="00000000" w:rsidDel="00000000" w:rsidP="00000000" w:rsidRDefault="00000000" w:rsidRPr="00000000" w14:paraId="0000028A">
      <w:pPr>
        <w:ind w:left="720" w:firstLine="0"/>
        <w:rPr/>
      </w:pPr>
      <w:r w:rsidDel="00000000" w:rsidR="00000000" w:rsidRPr="00000000">
        <w:rPr>
          <w:rtl w:val="0"/>
        </w:rPr>
      </w:r>
    </w:p>
    <w:p w:rsidR="00000000" w:rsidDel="00000000" w:rsidP="00000000" w:rsidRDefault="00000000" w:rsidRPr="00000000" w14:paraId="0000028B">
      <w:pPr>
        <w:ind w:left="720" w:firstLine="0"/>
        <w:rPr/>
      </w:pPr>
      <w:r w:rsidDel="00000000" w:rsidR="00000000" w:rsidRPr="00000000">
        <w:rPr>
          <w:rtl w:val="0"/>
        </w:rPr>
        <w:t xml:space="preserve">JACK (as Lem): Okay, so I have a couple of questions. Question number one, you’re going east? </w:t>
      </w:r>
    </w:p>
    <w:p w:rsidR="00000000" w:rsidDel="00000000" w:rsidP="00000000" w:rsidRDefault="00000000" w:rsidRPr="00000000" w14:paraId="0000028C">
      <w:pPr>
        <w:ind w:left="720" w:firstLine="0"/>
        <w:rPr/>
      </w:pPr>
      <w:r w:rsidDel="00000000" w:rsidR="00000000" w:rsidRPr="00000000">
        <w:rPr>
          <w:rtl w:val="0"/>
        </w:rPr>
      </w:r>
    </w:p>
    <w:p w:rsidR="00000000" w:rsidDel="00000000" w:rsidP="00000000" w:rsidRDefault="00000000" w:rsidRPr="00000000" w14:paraId="0000028D">
      <w:pPr>
        <w:ind w:left="720" w:firstLine="0"/>
        <w:rPr/>
      </w:pPr>
      <w:r w:rsidDel="00000000" w:rsidR="00000000" w:rsidRPr="00000000">
        <w:rPr>
          <w:rtl w:val="0"/>
        </w:rPr>
        <w:t xml:space="preserve">AUSTIN (as Gregalos): Yeah. </w:t>
      </w:r>
    </w:p>
    <w:p w:rsidR="00000000" w:rsidDel="00000000" w:rsidP="00000000" w:rsidRDefault="00000000" w:rsidRPr="00000000" w14:paraId="0000028E">
      <w:pPr>
        <w:ind w:left="720" w:firstLine="0"/>
        <w:rPr/>
      </w:pPr>
      <w:r w:rsidDel="00000000" w:rsidR="00000000" w:rsidRPr="00000000">
        <w:rPr>
          <w:rtl w:val="0"/>
        </w:rPr>
      </w:r>
    </w:p>
    <w:p w:rsidR="00000000" w:rsidDel="00000000" w:rsidP="00000000" w:rsidRDefault="00000000" w:rsidRPr="00000000" w14:paraId="0000028F">
      <w:pPr>
        <w:ind w:left="720" w:firstLine="0"/>
        <w:rPr/>
      </w:pPr>
      <w:r w:rsidDel="00000000" w:rsidR="00000000" w:rsidRPr="00000000">
        <w:rPr>
          <w:rtl w:val="0"/>
        </w:rPr>
        <w:t xml:space="preserve">JACK (as Lem): Where’s your destination? I’ve got-</w:t>
      </w:r>
    </w:p>
    <w:p w:rsidR="00000000" w:rsidDel="00000000" w:rsidP="00000000" w:rsidRDefault="00000000" w:rsidRPr="00000000" w14:paraId="00000290">
      <w:pPr>
        <w:ind w:left="720" w:firstLine="0"/>
        <w:rPr/>
      </w:pPr>
      <w:r w:rsidDel="00000000" w:rsidR="00000000" w:rsidRPr="00000000">
        <w:rPr>
          <w:rtl w:val="0"/>
        </w:rPr>
      </w:r>
    </w:p>
    <w:p w:rsidR="00000000" w:rsidDel="00000000" w:rsidP="00000000" w:rsidRDefault="00000000" w:rsidRPr="00000000" w14:paraId="00000291">
      <w:pPr>
        <w:ind w:left="720" w:firstLine="0"/>
        <w:rPr/>
      </w:pPr>
      <w:r w:rsidDel="00000000" w:rsidR="00000000" w:rsidRPr="00000000">
        <w:rPr>
          <w:rtl w:val="0"/>
        </w:rPr>
        <w:t xml:space="preserve">AUSTIN (as Gregalos): I know- </w:t>
      </w:r>
    </w:p>
    <w:p w:rsidR="00000000" w:rsidDel="00000000" w:rsidP="00000000" w:rsidRDefault="00000000" w:rsidRPr="00000000" w14:paraId="00000292">
      <w:pPr>
        <w:ind w:left="720" w:firstLine="0"/>
        <w:rPr/>
      </w:pPr>
      <w:r w:rsidDel="00000000" w:rsidR="00000000" w:rsidRPr="00000000">
        <w:rPr>
          <w:rtl w:val="0"/>
        </w:rPr>
      </w:r>
    </w:p>
    <w:p w:rsidR="00000000" w:rsidDel="00000000" w:rsidP="00000000" w:rsidRDefault="00000000" w:rsidRPr="00000000" w14:paraId="00000293">
      <w:pPr>
        <w:ind w:left="720" w:firstLine="0"/>
        <w:rPr/>
      </w:pPr>
      <w:r w:rsidDel="00000000" w:rsidR="00000000" w:rsidRPr="00000000">
        <w:rPr>
          <w:rtl w:val="0"/>
        </w:rPr>
        <w:t xml:space="preserve">JACK (as Lem): I’ve got some community to the east. I’m just interested. </w:t>
      </w:r>
    </w:p>
    <w:p w:rsidR="00000000" w:rsidDel="00000000" w:rsidP="00000000" w:rsidRDefault="00000000" w:rsidRPr="00000000" w14:paraId="00000294">
      <w:pPr>
        <w:ind w:left="720" w:firstLine="0"/>
        <w:rPr/>
      </w:pPr>
      <w:r w:rsidDel="00000000" w:rsidR="00000000" w:rsidRPr="00000000">
        <w:rPr>
          <w:rtl w:val="0"/>
        </w:rPr>
      </w:r>
    </w:p>
    <w:p w:rsidR="00000000" w:rsidDel="00000000" w:rsidP="00000000" w:rsidRDefault="00000000" w:rsidRPr="00000000" w14:paraId="00000295">
      <w:pPr>
        <w:ind w:left="720" w:firstLine="0"/>
        <w:rPr/>
      </w:pPr>
      <w:r w:rsidDel="00000000" w:rsidR="00000000" w:rsidRPr="00000000">
        <w:rPr>
          <w:rtl w:val="0"/>
        </w:rPr>
        <w:t xml:space="preserve">AUSTIN (as Gregalos): Oh, are you one of the, those Archive boys? </w:t>
      </w:r>
    </w:p>
    <w:p w:rsidR="00000000" w:rsidDel="00000000" w:rsidP="00000000" w:rsidRDefault="00000000" w:rsidRPr="00000000" w14:paraId="00000296">
      <w:pPr>
        <w:ind w:left="720" w:firstLine="0"/>
        <w:rPr/>
      </w:pPr>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t xml:space="preserve">(ALI and KEITH laugh)</w:t>
      </w:r>
    </w:p>
    <w:p w:rsidR="00000000" w:rsidDel="00000000" w:rsidP="00000000" w:rsidRDefault="00000000" w:rsidRPr="00000000" w14:paraId="00000298">
      <w:pPr>
        <w:ind w:left="0" w:firstLine="0"/>
        <w:rPr/>
      </w:pPr>
      <w:r w:rsidDel="00000000" w:rsidR="00000000" w:rsidRPr="00000000">
        <w:rPr>
          <w:rtl w:val="0"/>
        </w:rPr>
      </w:r>
    </w:p>
    <w:p w:rsidR="00000000" w:rsidDel="00000000" w:rsidP="00000000" w:rsidRDefault="00000000" w:rsidRPr="00000000" w14:paraId="00000299">
      <w:pPr>
        <w:ind w:left="720" w:firstLine="0"/>
        <w:rPr/>
      </w:pPr>
      <w:r w:rsidDel="00000000" w:rsidR="00000000" w:rsidRPr="00000000">
        <w:rPr>
          <w:rtl w:val="0"/>
        </w:rPr>
        <w:t xml:space="preserve">JACK (as Lem): Yeah you, you could say I’m one of the Archive boys gang. </w:t>
      </w:r>
    </w:p>
    <w:p w:rsidR="00000000" w:rsidDel="00000000" w:rsidP="00000000" w:rsidRDefault="00000000" w:rsidRPr="00000000" w14:paraId="0000029A">
      <w:pPr>
        <w:ind w:left="720" w:firstLine="0"/>
        <w:rPr/>
      </w:pPr>
      <w:r w:rsidDel="00000000" w:rsidR="00000000" w:rsidRPr="00000000">
        <w:rPr>
          <w:rtl w:val="0"/>
        </w:rPr>
      </w:r>
    </w:p>
    <w:p w:rsidR="00000000" w:rsidDel="00000000" w:rsidP="00000000" w:rsidRDefault="00000000" w:rsidRPr="00000000" w14:paraId="0000029B">
      <w:pPr>
        <w:ind w:left="0" w:firstLine="0"/>
        <w:rPr/>
      </w:pPr>
      <w:r w:rsidDel="00000000" w:rsidR="00000000" w:rsidRPr="00000000">
        <w:rPr>
          <w:rtl w:val="0"/>
        </w:rPr>
        <w:t xml:space="preserve">(ALI laughs)</w:t>
      </w:r>
    </w:p>
    <w:p w:rsidR="00000000" w:rsidDel="00000000" w:rsidP="00000000" w:rsidRDefault="00000000" w:rsidRPr="00000000" w14:paraId="0000029C">
      <w:pPr>
        <w:ind w:left="0" w:firstLine="0"/>
        <w:rPr/>
      </w:pPr>
      <w:r w:rsidDel="00000000" w:rsidR="00000000" w:rsidRPr="00000000">
        <w:rPr>
          <w:rtl w:val="0"/>
        </w:rPr>
      </w:r>
    </w:p>
    <w:p w:rsidR="00000000" w:rsidDel="00000000" w:rsidP="00000000" w:rsidRDefault="00000000" w:rsidRPr="00000000" w14:paraId="0000029D">
      <w:pPr>
        <w:ind w:left="720" w:firstLine="0"/>
        <w:rPr/>
      </w:pPr>
      <w:r w:rsidDel="00000000" w:rsidR="00000000" w:rsidRPr="00000000">
        <w:rPr>
          <w:rtl w:val="0"/>
        </w:rPr>
        <w:t xml:space="preserve">AUSTIN (as Gregalos): I don’t, that changes things a bit. Maybe I’ll have to find someone else.</w:t>
      </w:r>
    </w:p>
    <w:p w:rsidR="00000000" w:rsidDel="00000000" w:rsidP="00000000" w:rsidRDefault="00000000" w:rsidRPr="00000000" w14:paraId="0000029E">
      <w:pPr>
        <w:ind w:left="720" w:firstLine="0"/>
        <w:rPr/>
      </w:pPr>
      <w:r w:rsidDel="00000000" w:rsidR="00000000" w:rsidRPr="00000000">
        <w:rPr>
          <w:rtl w:val="0"/>
        </w:rPr>
      </w:r>
    </w:p>
    <w:p w:rsidR="00000000" w:rsidDel="00000000" w:rsidP="00000000" w:rsidRDefault="00000000" w:rsidRPr="00000000" w14:paraId="0000029F">
      <w:pPr>
        <w:ind w:left="0" w:firstLine="0"/>
        <w:rPr/>
      </w:pPr>
      <w:r w:rsidDel="00000000" w:rsidR="00000000" w:rsidRPr="00000000">
        <w:rPr>
          <w:rtl w:val="0"/>
        </w:rPr>
        <w:t xml:space="preserve">AUSTIN: He says.</w:t>
      </w:r>
    </w:p>
    <w:p w:rsidR="00000000" w:rsidDel="00000000" w:rsidP="00000000" w:rsidRDefault="00000000" w:rsidRPr="00000000" w14:paraId="000002A0">
      <w:pPr>
        <w:ind w:left="0" w:firstLine="0"/>
        <w:rPr/>
      </w:pPr>
      <w:r w:rsidDel="00000000" w:rsidR="00000000" w:rsidRPr="00000000">
        <w:rPr>
          <w:rtl w:val="0"/>
        </w:rPr>
      </w:r>
    </w:p>
    <w:p w:rsidR="00000000" w:rsidDel="00000000" w:rsidP="00000000" w:rsidRDefault="00000000" w:rsidRPr="00000000" w14:paraId="000002A1">
      <w:pPr>
        <w:ind w:left="720" w:firstLine="0"/>
        <w:rPr/>
      </w:pPr>
      <w:r w:rsidDel="00000000" w:rsidR="00000000" w:rsidRPr="00000000">
        <w:rPr>
          <w:rtl w:val="0"/>
        </w:rPr>
        <w:t xml:space="preserve">JACK (as Lem): Oh no no no no-</w:t>
      </w:r>
    </w:p>
    <w:p w:rsidR="00000000" w:rsidDel="00000000" w:rsidP="00000000" w:rsidRDefault="00000000" w:rsidRPr="00000000" w14:paraId="000002A2">
      <w:pPr>
        <w:ind w:left="720" w:firstLine="0"/>
        <w:rPr/>
      </w:pPr>
      <w:r w:rsidDel="00000000" w:rsidR="00000000" w:rsidRPr="00000000">
        <w:rPr>
          <w:rtl w:val="0"/>
        </w:rPr>
      </w:r>
    </w:p>
    <w:p w:rsidR="00000000" w:rsidDel="00000000" w:rsidP="00000000" w:rsidRDefault="00000000" w:rsidRPr="00000000" w14:paraId="000002A3">
      <w:pPr>
        <w:ind w:left="720" w:firstLine="0"/>
        <w:rPr/>
      </w:pPr>
      <w:r w:rsidDel="00000000" w:rsidR="00000000" w:rsidRPr="00000000">
        <w:rPr>
          <w:rtl w:val="0"/>
        </w:rPr>
        <w:t xml:space="preserve">ALI (as hella): We can do it.</w:t>
      </w:r>
    </w:p>
    <w:p w:rsidR="00000000" w:rsidDel="00000000" w:rsidP="00000000" w:rsidRDefault="00000000" w:rsidRPr="00000000" w14:paraId="000002A4">
      <w:pPr>
        <w:ind w:left="720" w:firstLine="0"/>
        <w:rPr/>
      </w:pPr>
      <w:r w:rsidDel="00000000" w:rsidR="00000000" w:rsidRPr="00000000">
        <w:rPr>
          <w:rtl w:val="0"/>
        </w:rPr>
      </w:r>
    </w:p>
    <w:p w:rsidR="00000000" w:rsidDel="00000000" w:rsidP="00000000" w:rsidRDefault="00000000" w:rsidRPr="00000000" w14:paraId="000002A5">
      <w:pPr>
        <w:ind w:left="720" w:firstLine="0"/>
        <w:rPr/>
      </w:pPr>
      <w:r w:rsidDel="00000000" w:rsidR="00000000" w:rsidRPr="00000000">
        <w:rPr>
          <w:rtl w:val="0"/>
        </w:rPr>
        <w:t xml:space="preserve">AUSTIN (as Gregalos): I can’t, this book can’t-</w:t>
      </w:r>
    </w:p>
    <w:p w:rsidR="00000000" w:rsidDel="00000000" w:rsidP="00000000" w:rsidRDefault="00000000" w:rsidRPr="00000000" w14:paraId="000002A6">
      <w:pPr>
        <w:ind w:left="720" w:firstLine="0"/>
        <w:rPr/>
      </w:pPr>
      <w:r w:rsidDel="00000000" w:rsidR="00000000" w:rsidRPr="00000000">
        <w:rPr>
          <w:rtl w:val="0"/>
        </w:rPr>
      </w:r>
    </w:p>
    <w:p w:rsidR="00000000" w:rsidDel="00000000" w:rsidP="00000000" w:rsidRDefault="00000000" w:rsidRPr="00000000" w14:paraId="000002A7">
      <w:pPr>
        <w:ind w:left="0" w:firstLine="0"/>
        <w:rPr/>
      </w:pPr>
      <w:r w:rsidDel="00000000" w:rsidR="00000000" w:rsidRPr="00000000">
        <w:rPr>
          <w:rtl w:val="0"/>
        </w:rPr>
        <w:t xml:space="preserve">AUSTIN: He puts a hand on your shoulder, Lem. </w:t>
      </w:r>
    </w:p>
    <w:p w:rsidR="00000000" w:rsidDel="00000000" w:rsidP="00000000" w:rsidRDefault="00000000" w:rsidRPr="00000000" w14:paraId="000002A8">
      <w:pPr>
        <w:ind w:left="0" w:firstLine="0"/>
        <w:rPr/>
      </w:pPr>
      <w:r w:rsidDel="00000000" w:rsidR="00000000" w:rsidRPr="00000000">
        <w:rPr>
          <w:rtl w:val="0"/>
        </w:rPr>
      </w:r>
    </w:p>
    <w:p w:rsidR="00000000" w:rsidDel="00000000" w:rsidP="00000000" w:rsidRDefault="00000000" w:rsidRPr="00000000" w14:paraId="000002A9">
      <w:pPr>
        <w:ind w:left="720" w:firstLine="0"/>
        <w:rPr/>
      </w:pPr>
      <w:r w:rsidDel="00000000" w:rsidR="00000000" w:rsidRPr="00000000">
        <w:rPr>
          <w:rtl w:val="0"/>
        </w:rPr>
        <w:t xml:space="preserve">AUSTIN (as Gregalos): The archivists can’t have this. </w:t>
      </w:r>
    </w:p>
    <w:p w:rsidR="00000000" w:rsidDel="00000000" w:rsidP="00000000" w:rsidRDefault="00000000" w:rsidRPr="00000000" w14:paraId="000002AA">
      <w:pPr>
        <w:ind w:left="720" w:firstLine="0"/>
        <w:rPr/>
      </w:pPr>
      <w:r w:rsidDel="00000000" w:rsidR="00000000" w:rsidRPr="00000000">
        <w:rPr>
          <w:rtl w:val="0"/>
        </w:rPr>
      </w:r>
    </w:p>
    <w:p w:rsidR="00000000" w:rsidDel="00000000" w:rsidP="00000000" w:rsidRDefault="00000000" w:rsidRPr="00000000" w14:paraId="000002AB">
      <w:pPr>
        <w:ind w:left="720" w:firstLine="0"/>
        <w:rPr/>
      </w:pPr>
      <w:r w:rsidDel="00000000" w:rsidR="00000000" w:rsidRPr="00000000">
        <w:rPr>
          <w:rtl w:val="0"/>
        </w:rPr>
        <w:t xml:space="preserve">JACK (as Lem): (breathy laugh) Ok, so I don’t have any particular love for the archivists. </w:t>
      </w:r>
    </w:p>
    <w:p w:rsidR="00000000" w:rsidDel="00000000" w:rsidP="00000000" w:rsidRDefault="00000000" w:rsidRPr="00000000" w14:paraId="000002AC">
      <w:pPr>
        <w:ind w:left="720" w:firstLine="0"/>
        <w:rPr/>
      </w:pPr>
      <w:r w:rsidDel="00000000" w:rsidR="00000000" w:rsidRPr="00000000">
        <w:rPr>
          <w:rtl w:val="0"/>
        </w:rPr>
      </w:r>
    </w:p>
    <w:p w:rsidR="00000000" w:rsidDel="00000000" w:rsidP="00000000" w:rsidRDefault="00000000" w:rsidRPr="00000000" w14:paraId="000002AD">
      <w:pPr>
        <w:ind w:left="0" w:firstLine="0"/>
        <w:rPr/>
      </w:pPr>
      <w:r w:rsidDel="00000000" w:rsidR="00000000" w:rsidRPr="00000000">
        <w:rPr>
          <w:rtl w:val="0"/>
        </w:rPr>
        <w:t xml:space="preserve">(AUSTIN laughs)</w:t>
      </w:r>
    </w:p>
    <w:p w:rsidR="00000000" w:rsidDel="00000000" w:rsidP="00000000" w:rsidRDefault="00000000" w:rsidRPr="00000000" w14:paraId="000002AE">
      <w:pPr>
        <w:ind w:left="0" w:firstLine="0"/>
        <w:rPr/>
      </w:pPr>
      <w:r w:rsidDel="00000000" w:rsidR="00000000" w:rsidRPr="00000000">
        <w:rPr>
          <w:rtl w:val="0"/>
        </w:rPr>
      </w:r>
    </w:p>
    <w:p w:rsidR="00000000" w:rsidDel="00000000" w:rsidP="00000000" w:rsidRDefault="00000000" w:rsidRPr="00000000" w14:paraId="000002AF">
      <w:pPr>
        <w:ind w:left="0" w:firstLine="0"/>
        <w:rPr/>
      </w:pPr>
      <w:r w:rsidDel="00000000" w:rsidR="00000000" w:rsidRPr="00000000">
        <w:rPr>
          <w:rtl w:val="0"/>
        </w:rPr>
        <w:t xml:space="preserve">ALI: Woah!</w:t>
      </w:r>
    </w:p>
    <w:p w:rsidR="00000000" w:rsidDel="00000000" w:rsidP="00000000" w:rsidRDefault="00000000" w:rsidRPr="00000000" w14:paraId="000002B0">
      <w:pPr>
        <w:ind w:left="0" w:firstLine="0"/>
        <w:rPr/>
      </w:pPr>
      <w:r w:rsidDel="00000000" w:rsidR="00000000" w:rsidRPr="00000000">
        <w:rPr>
          <w:rtl w:val="0"/>
        </w:rPr>
      </w:r>
    </w:p>
    <w:p w:rsidR="00000000" w:rsidDel="00000000" w:rsidP="00000000" w:rsidRDefault="00000000" w:rsidRPr="00000000" w14:paraId="000002B1">
      <w:pPr>
        <w:ind w:left="720" w:firstLine="0"/>
        <w:rPr/>
      </w:pPr>
      <w:r w:rsidDel="00000000" w:rsidR="00000000" w:rsidRPr="00000000">
        <w:rPr>
          <w:rtl w:val="0"/>
        </w:rPr>
        <w:t xml:space="preserve">JACK (as Lem): But, I’m a little intrigued as to why you don’t want this falling into Orcish hands. </w:t>
      </w:r>
    </w:p>
    <w:p w:rsidR="00000000" w:rsidDel="00000000" w:rsidP="00000000" w:rsidRDefault="00000000" w:rsidRPr="00000000" w14:paraId="000002B2">
      <w:pPr>
        <w:ind w:left="720" w:firstLine="0"/>
        <w:rPr/>
      </w:pPr>
      <w:r w:rsidDel="00000000" w:rsidR="00000000" w:rsidRPr="00000000">
        <w:rPr>
          <w:rtl w:val="0"/>
        </w:rPr>
      </w:r>
    </w:p>
    <w:p w:rsidR="00000000" w:rsidDel="00000000" w:rsidP="00000000" w:rsidRDefault="00000000" w:rsidRPr="00000000" w14:paraId="000002B3">
      <w:pPr>
        <w:ind w:left="720" w:firstLine="0"/>
        <w:rPr/>
      </w:pPr>
      <w:r w:rsidDel="00000000" w:rsidR="00000000" w:rsidRPr="00000000">
        <w:rPr>
          <w:rtl w:val="0"/>
        </w:rPr>
        <w:t xml:space="preserve">AUSTIN (as Gregalos): I have no probLem with the Orcs! The Orc’s and I, we have… But, but, the archivists are, let’s just say, let’s just say that things have been, things have been bad the last few times I’ve gone along with them, looking for interesting things. </w:t>
      </w:r>
    </w:p>
    <w:p w:rsidR="00000000" w:rsidDel="00000000" w:rsidP="00000000" w:rsidRDefault="00000000" w:rsidRPr="00000000" w14:paraId="000002B4">
      <w:pPr>
        <w:ind w:left="720" w:firstLine="0"/>
        <w:rPr/>
      </w:pPr>
      <w:r w:rsidDel="00000000" w:rsidR="00000000" w:rsidRPr="00000000">
        <w:rPr>
          <w:rtl w:val="0"/>
        </w:rPr>
      </w:r>
    </w:p>
    <w:p w:rsidR="00000000" w:rsidDel="00000000" w:rsidP="00000000" w:rsidRDefault="00000000" w:rsidRPr="00000000" w14:paraId="000002B5">
      <w:pPr>
        <w:ind w:left="720" w:firstLine="0"/>
        <w:rPr/>
      </w:pPr>
      <w:r w:rsidDel="00000000" w:rsidR="00000000" w:rsidRPr="00000000">
        <w:rPr>
          <w:rtl w:val="0"/>
        </w:rPr>
        <w:t xml:space="preserve">KEITH (as Fero): What sort of stuff?</w:t>
      </w:r>
    </w:p>
    <w:p w:rsidR="00000000" w:rsidDel="00000000" w:rsidP="00000000" w:rsidRDefault="00000000" w:rsidRPr="00000000" w14:paraId="000002B6">
      <w:pPr>
        <w:ind w:left="720" w:firstLine="0"/>
        <w:rPr/>
      </w:pPr>
      <w:r w:rsidDel="00000000" w:rsidR="00000000" w:rsidRPr="00000000">
        <w:rPr>
          <w:rtl w:val="0"/>
        </w:rPr>
      </w:r>
    </w:p>
    <w:p w:rsidR="00000000" w:rsidDel="00000000" w:rsidP="00000000" w:rsidRDefault="00000000" w:rsidRPr="00000000" w14:paraId="000002B7">
      <w:pPr>
        <w:ind w:left="0" w:firstLine="0"/>
        <w:rPr/>
      </w:pPr>
      <w:r w:rsidDel="00000000" w:rsidR="00000000" w:rsidRPr="00000000">
        <w:rPr>
          <w:rtl w:val="0"/>
        </w:rPr>
        <w:t xml:space="preserve">AUSTIN: What was that?</w:t>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ind w:left="720" w:firstLine="0"/>
        <w:rPr/>
      </w:pPr>
      <w:r w:rsidDel="00000000" w:rsidR="00000000" w:rsidRPr="00000000">
        <w:rPr>
          <w:rtl w:val="0"/>
        </w:rPr>
        <w:t xml:space="preserve">KEITH (as Fero): What sort of, what sort of stuff? </w:t>
      </w:r>
    </w:p>
    <w:p w:rsidR="00000000" w:rsidDel="00000000" w:rsidP="00000000" w:rsidRDefault="00000000" w:rsidRPr="00000000" w14:paraId="000002BA">
      <w:pPr>
        <w:ind w:left="720" w:firstLine="0"/>
        <w:rPr/>
      </w:pPr>
      <w:r w:rsidDel="00000000" w:rsidR="00000000" w:rsidRPr="00000000">
        <w:rPr>
          <w:rtl w:val="0"/>
        </w:rPr>
      </w:r>
    </w:p>
    <w:p w:rsidR="00000000" w:rsidDel="00000000" w:rsidP="00000000" w:rsidRDefault="00000000" w:rsidRPr="00000000" w14:paraId="000002BB">
      <w:pPr>
        <w:ind w:left="720" w:firstLine="0"/>
        <w:rPr/>
      </w:pPr>
      <w:r w:rsidDel="00000000" w:rsidR="00000000" w:rsidRPr="00000000">
        <w:rPr>
          <w:rtl w:val="0"/>
        </w:rPr>
        <w:t xml:space="preserve">AUSTIN (as Gregalos): There, do you know, do you know the islands to the north of the Archives, Lem? </w:t>
      </w:r>
    </w:p>
    <w:p w:rsidR="00000000" w:rsidDel="00000000" w:rsidP="00000000" w:rsidRDefault="00000000" w:rsidRPr="00000000" w14:paraId="000002BC">
      <w:pPr>
        <w:ind w:left="720" w:firstLine="0"/>
        <w:rPr/>
      </w:pPr>
      <w:r w:rsidDel="00000000" w:rsidR="00000000" w:rsidRPr="00000000">
        <w:rPr>
          <w:rtl w:val="0"/>
        </w:rPr>
      </w:r>
    </w:p>
    <w:p w:rsidR="00000000" w:rsidDel="00000000" w:rsidP="00000000" w:rsidRDefault="00000000" w:rsidRPr="00000000" w14:paraId="000002BD">
      <w:pPr>
        <w:ind w:left="720" w:firstLine="0"/>
        <w:rPr/>
      </w:pPr>
      <w:r w:rsidDel="00000000" w:rsidR="00000000" w:rsidRPr="00000000">
        <w:rPr>
          <w:rtl w:val="0"/>
        </w:rPr>
        <w:t xml:space="preserve">JACK (as Lem): Very little, y’know I spent some time there on holidays as a child but, not in any particular sense. </w:t>
      </w:r>
    </w:p>
    <w:p w:rsidR="00000000" w:rsidDel="00000000" w:rsidP="00000000" w:rsidRDefault="00000000" w:rsidRPr="00000000" w14:paraId="000002BE">
      <w:pPr>
        <w:ind w:left="720" w:firstLine="0"/>
        <w:rPr/>
      </w:pPr>
      <w:r w:rsidDel="00000000" w:rsidR="00000000" w:rsidRPr="00000000">
        <w:rPr>
          <w:rtl w:val="0"/>
        </w:rPr>
      </w:r>
    </w:p>
    <w:p w:rsidR="00000000" w:rsidDel="00000000" w:rsidP="00000000" w:rsidRDefault="00000000" w:rsidRPr="00000000" w14:paraId="000002BF">
      <w:pPr>
        <w:ind w:left="720" w:firstLine="0"/>
        <w:rPr/>
      </w:pPr>
      <w:r w:rsidDel="00000000" w:rsidR="00000000" w:rsidRPr="00000000">
        <w:rPr>
          <w:rtl w:val="0"/>
        </w:rPr>
        <w:t xml:space="preserve">AUSTIN (as Gregalos): They did really well, for a while, they, y’know the archivists taught them how to fish, taught them how to sail, y’know. Taught them the basics, helped them get back on their feet but, last time I went they were being a little more pushy. It used to be, it used to be “oh, we’ll, y’know make sure your people eat for a year if you give us this desk,” but now it’s “we’ll make sure your people are alive to eat for the rest of the year if you give us this desk.” </w:t>
      </w:r>
    </w:p>
    <w:p w:rsidR="00000000" w:rsidDel="00000000" w:rsidP="00000000" w:rsidRDefault="00000000" w:rsidRPr="00000000" w14:paraId="000002C0">
      <w:pPr>
        <w:ind w:left="720" w:firstLine="0"/>
        <w:rPr/>
      </w:pPr>
      <w:r w:rsidDel="00000000" w:rsidR="00000000" w:rsidRPr="00000000">
        <w:rPr>
          <w:rtl w:val="0"/>
        </w:rPr>
        <w:t xml:space="preserve">KEITH (as Fero): What are they doing with the desks?</w:t>
      </w:r>
    </w:p>
    <w:p w:rsidR="00000000" w:rsidDel="00000000" w:rsidP="00000000" w:rsidRDefault="00000000" w:rsidRPr="00000000" w14:paraId="000002C1">
      <w:pPr>
        <w:ind w:left="720" w:firstLine="0"/>
        <w:rPr/>
      </w:pPr>
      <w:r w:rsidDel="00000000" w:rsidR="00000000" w:rsidRPr="00000000">
        <w:rPr>
          <w:rtl w:val="0"/>
        </w:rPr>
      </w:r>
    </w:p>
    <w:p w:rsidR="00000000" w:rsidDel="00000000" w:rsidP="00000000" w:rsidRDefault="00000000" w:rsidRPr="00000000" w14:paraId="000002C2">
      <w:pPr>
        <w:ind w:left="0" w:firstLine="0"/>
        <w:rPr/>
      </w:pPr>
      <w:r w:rsidDel="00000000" w:rsidR="00000000" w:rsidRPr="00000000">
        <w:rPr>
          <w:rtl w:val="0"/>
        </w:rPr>
        <w:t xml:space="preserve">AUSTIN: He looks at Lem. </w:t>
      </w:r>
    </w:p>
    <w:p w:rsidR="00000000" w:rsidDel="00000000" w:rsidP="00000000" w:rsidRDefault="00000000" w:rsidRPr="00000000" w14:paraId="000002C3">
      <w:pPr>
        <w:ind w:left="0" w:firstLine="0"/>
        <w:rPr/>
      </w:pPr>
      <w:r w:rsidDel="00000000" w:rsidR="00000000" w:rsidRPr="00000000">
        <w:rPr>
          <w:rtl w:val="0"/>
        </w:rPr>
      </w:r>
    </w:p>
    <w:p w:rsidR="00000000" w:rsidDel="00000000" w:rsidP="00000000" w:rsidRDefault="00000000" w:rsidRPr="00000000" w14:paraId="000002C4">
      <w:pPr>
        <w:ind w:left="720" w:firstLine="0"/>
        <w:rPr/>
      </w:pPr>
      <w:r w:rsidDel="00000000" w:rsidR="00000000" w:rsidRPr="00000000">
        <w:rPr>
          <w:rtl w:val="0"/>
        </w:rPr>
        <w:t xml:space="preserve">AUSTIN (as Gregalos): Good question. </w:t>
      </w:r>
    </w:p>
    <w:p w:rsidR="00000000" w:rsidDel="00000000" w:rsidP="00000000" w:rsidRDefault="00000000" w:rsidRPr="00000000" w14:paraId="000002C5">
      <w:pPr>
        <w:ind w:left="720" w:firstLine="0"/>
        <w:rPr/>
      </w:pPr>
      <w:r w:rsidDel="00000000" w:rsidR="00000000" w:rsidRPr="00000000">
        <w:rPr>
          <w:rtl w:val="0"/>
        </w:rPr>
      </w:r>
    </w:p>
    <w:p w:rsidR="00000000" w:rsidDel="00000000" w:rsidP="00000000" w:rsidRDefault="00000000" w:rsidRPr="00000000" w14:paraId="000002C6">
      <w:pPr>
        <w:ind w:left="720" w:firstLine="0"/>
        <w:rPr/>
      </w:pPr>
      <w:r w:rsidDel="00000000" w:rsidR="00000000" w:rsidRPr="00000000">
        <w:rPr>
          <w:rtl w:val="0"/>
        </w:rPr>
        <w:t xml:space="preserve">JACK (as Lem): Fero, it’s, you wouldn’t understand. </w:t>
      </w:r>
    </w:p>
    <w:p w:rsidR="00000000" w:rsidDel="00000000" w:rsidP="00000000" w:rsidRDefault="00000000" w:rsidRPr="00000000" w14:paraId="000002C7">
      <w:pPr>
        <w:ind w:left="720" w:firstLine="0"/>
        <w:rPr/>
      </w:pPr>
      <w:r w:rsidDel="00000000" w:rsidR="00000000" w:rsidRPr="00000000">
        <w:rPr>
          <w:rtl w:val="0"/>
        </w:rPr>
      </w:r>
    </w:p>
    <w:p w:rsidR="00000000" w:rsidDel="00000000" w:rsidP="00000000" w:rsidRDefault="00000000" w:rsidRPr="00000000" w14:paraId="000002C8">
      <w:pPr>
        <w:ind w:left="720" w:firstLine="0"/>
        <w:rPr/>
      </w:pPr>
      <w:r w:rsidDel="00000000" w:rsidR="00000000" w:rsidRPr="00000000">
        <w:rPr>
          <w:rtl w:val="0"/>
        </w:rPr>
        <w:t xml:space="preserve">KEITH (as Fero): (laughing) I mean, I hung out at the Archives with you. </w:t>
      </w:r>
    </w:p>
    <w:p w:rsidR="00000000" w:rsidDel="00000000" w:rsidP="00000000" w:rsidRDefault="00000000" w:rsidRPr="00000000" w14:paraId="000002C9">
      <w:pPr>
        <w:ind w:left="720" w:firstLine="0"/>
        <w:rPr/>
      </w:pPr>
      <w:r w:rsidDel="00000000" w:rsidR="00000000" w:rsidRPr="00000000">
        <w:rPr>
          <w:rtl w:val="0"/>
        </w:rPr>
      </w:r>
    </w:p>
    <w:p w:rsidR="00000000" w:rsidDel="00000000" w:rsidP="00000000" w:rsidRDefault="00000000" w:rsidRPr="00000000" w14:paraId="000002CA">
      <w:pPr>
        <w:ind w:left="720" w:firstLine="0"/>
        <w:rPr/>
      </w:pPr>
      <w:r w:rsidDel="00000000" w:rsidR="00000000" w:rsidRPr="00000000">
        <w:rPr>
          <w:rtl w:val="0"/>
        </w:rPr>
        <w:t xml:space="preserve">JACK (as Lem): Well then you should know, y’know.</w:t>
      </w:r>
    </w:p>
    <w:p w:rsidR="00000000" w:rsidDel="00000000" w:rsidP="00000000" w:rsidRDefault="00000000" w:rsidRPr="00000000" w14:paraId="000002CB">
      <w:pPr>
        <w:ind w:left="720" w:firstLine="0"/>
        <w:rPr/>
      </w:pPr>
      <w:r w:rsidDel="00000000" w:rsidR="00000000" w:rsidRPr="00000000">
        <w:rPr>
          <w:rtl w:val="0"/>
        </w:rPr>
      </w:r>
    </w:p>
    <w:p w:rsidR="00000000" w:rsidDel="00000000" w:rsidP="00000000" w:rsidRDefault="00000000" w:rsidRPr="00000000" w14:paraId="000002CC">
      <w:pPr>
        <w:ind w:left="720" w:firstLine="0"/>
        <w:rPr/>
      </w:pPr>
      <w:r w:rsidDel="00000000" w:rsidR="00000000" w:rsidRPr="00000000">
        <w:rPr>
          <w:rtl w:val="0"/>
        </w:rPr>
        <w:t xml:space="preserve">KEITH (as Fero): I know, I know kind of, but, are we talking, I guess what I’m asking is it desks, specifically, or were you just using that as a placeholder for whatever they’re actually looking for?</w:t>
      </w:r>
    </w:p>
    <w:p w:rsidR="00000000" w:rsidDel="00000000" w:rsidP="00000000" w:rsidRDefault="00000000" w:rsidRPr="00000000" w14:paraId="000002CD">
      <w:pPr>
        <w:ind w:left="720" w:firstLine="0"/>
        <w:rPr/>
      </w:pPr>
      <w:r w:rsidDel="00000000" w:rsidR="00000000" w:rsidRPr="00000000">
        <w:rPr>
          <w:rtl w:val="0"/>
        </w:rPr>
      </w:r>
    </w:p>
    <w:p w:rsidR="00000000" w:rsidDel="00000000" w:rsidP="00000000" w:rsidRDefault="00000000" w:rsidRPr="00000000" w14:paraId="000002CE">
      <w:pPr>
        <w:ind w:left="720" w:firstLine="0"/>
        <w:rPr/>
      </w:pPr>
      <w:r w:rsidDel="00000000" w:rsidR="00000000" w:rsidRPr="00000000">
        <w:rPr>
          <w:rtl w:val="0"/>
        </w:rPr>
        <w:t xml:space="preserve">AUSTIN (as Gregalos): I mean when I went it was desks. So-</w:t>
      </w:r>
    </w:p>
    <w:p w:rsidR="00000000" w:rsidDel="00000000" w:rsidP="00000000" w:rsidRDefault="00000000" w:rsidRPr="00000000" w14:paraId="000002CF">
      <w:pPr>
        <w:ind w:left="720" w:firstLine="0"/>
        <w:rPr/>
      </w:pPr>
      <w:r w:rsidDel="00000000" w:rsidR="00000000" w:rsidRPr="00000000">
        <w:rPr>
          <w:rtl w:val="0"/>
        </w:rPr>
      </w:r>
    </w:p>
    <w:p w:rsidR="00000000" w:rsidDel="00000000" w:rsidP="00000000" w:rsidRDefault="00000000" w:rsidRPr="00000000" w14:paraId="000002D0">
      <w:pPr>
        <w:ind w:left="720" w:firstLine="0"/>
        <w:rPr/>
      </w:pPr>
      <w:r w:rsidDel="00000000" w:rsidR="00000000" w:rsidRPr="00000000">
        <w:rPr>
          <w:rtl w:val="0"/>
        </w:rPr>
        <w:t xml:space="preserve">KEITH (as Fero): It was desks? </w:t>
      </w:r>
    </w:p>
    <w:p w:rsidR="00000000" w:rsidDel="00000000" w:rsidP="00000000" w:rsidRDefault="00000000" w:rsidRPr="00000000" w14:paraId="000002D1">
      <w:pPr>
        <w:ind w:left="720" w:firstLine="0"/>
        <w:rPr/>
      </w:pPr>
      <w:r w:rsidDel="00000000" w:rsidR="00000000" w:rsidRPr="00000000">
        <w:rPr>
          <w:rtl w:val="0"/>
        </w:rPr>
      </w:r>
    </w:p>
    <w:p w:rsidR="00000000" w:rsidDel="00000000" w:rsidP="00000000" w:rsidRDefault="00000000" w:rsidRPr="00000000" w14:paraId="000002D2">
      <w:pPr>
        <w:ind w:left="720" w:firstLine="0"/>
        <w:rPr/>
      </w:pPr>
      <w:r w:rsidDel="00000000" w:rsidR="00000000" w:rsidRPr="00000000">
        <w:rPr>
          <w:rtl w:val="0"/>
        </w:rPr>
        <w:t xml:space="preserve">AUSTIN (as Gregalos): It was desks, that time.</w:t>
      </w:r>
    </w:p>
    <w:p w:rsidR="00000000" w:rsidDel="00000000" w:rsidP="00000000" w:rsidRDefault="00000000" w:rsidRPr="00000000" w14:paraId="000002D3">
      <w:pPr>
        <w:ind w:left="720" w:firstLine="0"/>
        <w:rPr/>
      </w:pPr>
      <w:r w:rsidDel="00000000" w:rsidR="00000000" w:rsidRPr="00000000">
        <w:rPr>
          <w:rtl w:val="0"/>
        </w:rPr>
      </w:r>
    </w:p>
    <w:p w:rsidR="00000000" w:rsidDel="00000000" w:rsidP="00000000" w:rsidRDefault="00000000" w:rsidRPr="00000000" w14:paraId="000002D4">
      <w:pPr>
        <w:ind w:left="720" w:firstLine="0"/>
        <w:rPr/>
      </w:pPr>
      <w:r w:rsidDel="00000000" w:rsidR="00000000" w:rsidRPr="00000000">
        <w:rPr>
          <w:rtl w:val="0"/>
        </w:rPr>
        <w:t xml:space="preserve">KEITH (as Fero): Aw, man. Do you know what it’s- Ok. </w:t>
      </w:r>
    </w:p>
    <w:p w:rsidR="00000000" w:rsidDel="00000000" w:rsidP="00000000" w:rsidRDefault="00000000" w:rsidRPr="00000000" w14:paraId="000002D5">
      <w:pPr>
        <w:ind w:left="720" w:firstLine="0"/>
        <w:rPr/>
      </w:pPr>
      <w:r w:rsidDel="00000000" w:rsidR="00000000" w:rsidRPr="00000000">
        <w:rPr>
          <w:rtl w:val="0"/>
        </w:rPr>
      </w:r>
    </w:p>
    <w:p w:rsidR="00000000" w:rsidDel="00000000" w:rsidP="00000000" w:rsidRDefault="00000000" w:rsidRPr="00000000" w14:paraId="000002D6">
      <w:pPr>
        <w:ind w:left="720" w:firstLine="0"/>
        <w:rPr/>
      </w:pPr>
      <w:r w:rsidDel="00000000" w:rsidR="00000000" w:rsidRPr="00000000">
        <w:rPr>
          <w:rtl w:val="0"/>
        </w:rPr>
        <w:t xml:space="preserve">JACK (as Lem): Look, we, the whims of the archivists, and in particular the curator, are never particularly clear to, even to the rest of us. If he was looking for desks, he probably had something in mind. Which isn’t, isn’t to justify his actions I’m just saying if you’re wondering why he wanted desks, I’m sure he, I’m sure he knew why he wanted desks. </w:t>
      </w:r>
    </w:p>
    <w:p w:rsidR="00000000" w:rsidDel="00000000" w:rsidP="00000000" w:rsidRDefault="00000000" w:rsidRPr="00000000" w14:paraId="000002D7">
      <w:pPr>
        <w:ind w:left="720" w:firstLine="0"/>
        <w:rPr/>
      </w:pPr>
      <w:r w:rsidDel="00000000" w:rsidR="00000000" w:rsidRPr="00000000">
        <w:rPr>
          <w:rtl w:val="0"/>
        </w:rPr>
      </w:r>
    </w:p>
    <w:p w:rsidR="00000000" w:rsidDel="00000000" w:rsidP="00000000" w:rsidRDefault="00000000" w:rsidRPr="00000000" w14:paraId="000002D8">
      <w:pPr>
        <w:ind w:left="720" w:firstLine="0"/>
        <w:rPr/>
      </w:pPr>
      <w:r w:rsidDel="00000000" w:rsidR="00000000" w:rsidRPr="00000000">
        <w:rPr>
          <w:rtl w:val="0"/>
        </w:rPr>
        <w:t xml:space="preserve">KEITH (as Fero): Ok.</w:t>
      </w:r>
    </w:p>
    <w:p w:rsidR="00000000" w:rsidDel="00000000" w:rsidP="00000000" w:rsidRDefault="00000000" w:rsidRPr="00000000" w14:paraId="000002D9">
      <w:pPr>
        <w:ind w:left="720" w:firstLine="0"/>
        <w:rPr/>
      </w:pPr>
      <w:r w:rsidDel="00000000" w:rsidR="00000000" w:rsidRPr="00000000">
        <w:rPr>
          <w:rtl w:val="0"/>
        </w:rPr>
      </w:r>
    </w:p>
    <w:p w:rsidR="00000000" w:rsidDel="00000000" w:rsidP="00000000" w:rsidRDefault="00000000" w:rsidRPr="00000000" w14:paraId="000002DA">
      <w:pPr>
        <w:ind w:left="720" w:firstLine="0"/>
        <w:rPr/>
      </w:pPr>
      <w:r w:rsidDel="00000000" w:rsidR="00000000" w:rsidRPr="00000000">
        <w:rPr>
          <w:rtl w:val="0"/>
        </w:rPr>
        <w:t xml:space="preserve">JACK (as Lem): Maybe it was desk season, I don’t know. </w:t>
      </w:r>
    </w:p>
    <w:p w:rsidR="00000000" w:rsidDel="00000000" w:rsidP="00000000" w:rsidRDefault="00000000" w:rsidRPr="00000000" w14:paraId="000002DB">
      <w:pPr>
        <w:ind w:left="720" w:firstLine="0"/>
        <w:rPr/>
      </w:pPr>
      <w:r w:rsidDel="00000000" w:rsidR="00000000" w:rsidRPr="00000000">
        <w:rPr>
          <w:rtl w:val="0"/>
        </w:rPr>
      </w:r>
    </w:p>
    <w:p w:rsidR="00000000" w:rsidDel="00000000" w:rsidP="00000000" w:rsidRDefault="00000000" w:rsidRPr="00000000" w14:paraId="000002DC">
      <w:pPr>
        <w:ind w:left="720" w:firstLine="0"/>
        <w:rPr/>
      </w:pPr>
      <w:r w:rsidDel="00000000" w:rsidR="00000000" w:rsidRPr="00000000">
        <w:rPr>
          <w:rtl w:val="0"/>
        </w:rPr>
        <w:t xml:space="preserve">KEITH (as Fero): You’re being weird buddy. </w:t>
      </w:r>
    </w:p>
    <w:p w:rsidR="00000000" w:rsidDel="00000000" w:rsidP="00000000" w:rsidRDefault="00000000" w:rsidRPr="00000000" w14:paraId="000002DD">
      <w:pPr>
        <w:ind w:left="720" w:firstLine="0"/>
        <w:rPr/>
      </w:pPr>
      <w:r w:rsidDel="00000000" w:rsidR="00000000" w:rsidRPr="00000000">
        <w:rPr>
          <w:rtl w:val="0"/>
        </w:rPr>
      </w:r>
    </w:p>
    <w:p w:rsidR="00000000" w:rsidDel="00000000" w:rsidP="00000000" w:rsidRDefault="00000000" w:rsidRPr="00000000" w14:paraId="000002DE">
      <w:pPr>
        <w:ind w:left="720" w:firstLine="0"/>
        <w:rPr/>
      </w:pPr>
      <w:r w:rsidDel="00000000" w:rsidR="00000000" w:rsidRPr="00000000">
        <w:rPr>
          <w:rtl w:val="0"/>
        </w:rPr>
        <w:t xml:space="preserve">AUSTIN (as Gregalos): As long as you promise me the archivist won’t get their hands on this.</w:t>
      </w:r>
    </w:p>
    <w:p w:rsidR="00000000" w:rsidDel="00000000" w:rsidP="00000000" w:rsidRDefault="00000000" w:rsidRPr="00000000" w14:paraId="000002DF">
      <w:pPr>
        <w:ind w:left="720" w:firstLine="0"/>
        <w:rPr/>
      </w:pPr>
      <w:r w:rsidDel="00000000" w:rsidR="00000000" w:rsidRPr="00000000">
        <w:rPr>
          <w:rtl w:val="0"/>
        </w:rPr>
      </w:r>
    </w:p>
    <w:p w:rsidR="00000000" w:rsidDel="00000000" w:rsidP="00000000" w:rsidRDefault="00000000" w:rsidRPr="00000000" w14:paraId="000002E0">
      <w:pPr>
        <w:ind w:left="720" w:firstLine="0"/>
        <w:rPr/>
      </w:pPr>
      <w:r w:rsidDel="00000000" w:rsidR="00000000" w:rsidRPr="00000000">
        <w:rPr>
          <w:rtl w:val="0"/>
        </w:rPr>
        <w:t xml:space="preserve">KEITH (as Fero): It’s fine, he not going back to the, don’t even worry about it. He’s not gonna.</w:t>
      </w:r>
    </w:p>
    <w:p w:rsidR="00000000" w:rsidDel="00000000" w:rsidP="00000000" w:rsidRDefault="00000000" w:rsidRPr="00000000" w14:paraId="000002E1">
      <w:pPr>
        <w:ind w:left="720" w:firstLine="0"/>
        <w:rPr/>
      </w:pPr>
      <w:r w:rsidDel="00000000" w:rsidR="00000000" w:rsidRPr="00000000">
        <w:rPr>
          <w:rtl w:val="0"/>
        </w:rPr>
      </w:r>
    </w:p>
    <w:p w:rsidR="00000000" w:rsidDel="00000000" w:rsidP="00000000" w:rsidRDefault="00000000" w:rsidRPr="00000000" w14:paraId="000002E2">
      <w:pPr>
        <w:ind w:left="720" w:firstLine="0"/>
        <w:rPr/>
      </w:pPr>
      <w:r w:rsidDel="00000000" w:rsidR="00000000" w:rsidRPr="00000000">
        <w:rPr>
          <w:rtl w:val="0"/>
        </w:rPr>
        <w:t xml:space="preserve">AUSTIN (as Gregalos): Alright. Well, there’s another, another place, down in the woods south of Rosemerrow. You’ll know it when you see it. </w:t>
      </w:r>
    </w:p>
    <w:p w:rsidR="00000000" w:rsidDel="00000000" w:rsidP="00000000" w:rsidRDefault="00000000" w:rsidRPr="00000000" w14:paraId="000002E3">
      <w:pPr>
        <w:ind w:left="720" w:firstLine="0"/>
        <w:rPr/>
      </w:pPr>
      <w:r w:rsidDel="00000000" w:rsidR="00000000" w:rsidRPr="00000000">
        <w:rPr>
          <w:rtl w:val="0"/>
        </w:rPr>
      </w:r>
    </w:p>
    <w:p w:rsidR="00000000" w:rsidDel="00000000" w:rsidP="00000000" w:rsidRDefault="00000000" w:rsidRPr="00000000" w14:paraId="000002E4">
      <w:pPr>
        <w:ind w:left="0" w:firstLine="0"/>
        <w:rPr/>
      </w:pPr>
      <w:r w:rsidDel="00000000" w:rsidR="00000000" w:rsidRPr="00000000">
        <w:rPr>
          <w:rtl w:val="0"/>
        </w:rPr>
        <w:t xml:space="preserve">AUSTIN: He smirks. </w:t>
      </w:r>
    </w:p>
    <w:p w:rsidR="00000000" w:rsidDel="00000000" w:rsidP="00000000" w:rsidRDefault="00000000" w:rsidRPr="00000000" w14:paraId="000002E5">
      <w:pPr>
        <w:ind w:left="0" w:firstLine="0"/>
        <w:rPr/>
      </w:pPr>
      <w:r w:rsidDel="00000000" w:rsidR="00000000" w:rsidRPr="00000000">
        <w:rPr>
          <w:rtl w:val="0"/>
        </w:rPr>
      </w:r>
    </w:p>
    <w:p w:rsidR="00000000" w:rsidDel="00000000" w:rsidP="00000000" w:rsidRDefault="00000000" w:rsidRPr="00000000" w14:paraId="000002E6">
      <w:pPr>
        <w:ind w:left="720" w:firstLine="0"/>
        <w:rPr/>
      </w:pPr>
      <w:r w:rsidDel="00000000" w:rsidR="00000000" w:rsidRPr="00000000">
        <w:rPr>
          <w:rtl w:val="0"/>
        </w:rPr>
        <w:t xml:space="preserve">AUSTIN (as Gregalos): You’ll recognize the design. Deep in its heart there will be another book like that one. Do not read it. Just bring it to me. </w:t>
      </w:r>
    </w:p>
    <w:p w:rsidR="00000000" w:rsidDel="00000000" w:rsidP="00000000" w:rsidRDefault="00000000" w:rsidRPr="00000000" w14:paraId="000002E7">
      <w:pPr>
        <w:ind w:left="720" w:firstLine="0"/>
        <w:rPr/>
      </w:pPr>
      <w:r w:rsidDel="00000000" w:rsidR="00000000" w:rsidRPr="00000000">
        <w:rPr>
          <w:rtl w:val="0"/>
        </w:rPr>
      </w:r>
    </w:p>
    <w:p w:rsidR="00000000" w:rsidDel="00000000" w:rsidP="00000000" w:rsidRDefault="00000000" w:rsidRPr="00000000" w14:paraId="000002E8">
      <w:pPr>
        <w:ind w:left="720" w:firstLine="0"/>
        <w:rPr/>
      </w:pPr>
      <w:r w:rsidDel="00000000" w:rsidR="00000000" w:rsidRPr="00000000">
        <w:rPr>
          <w:rtl w:val="0"/>
        </w:rPr>
        <w:t xml:space="preserve">JACK (as Lem): hella?</w:t>
      </w:r>
    </w:p>
    <w:p w:rsidR="00000000" w:rsidDel="00000000" w:rsidP="00000000" w:rsidRDefault="00000000" w:rsidRPr="00000000" w14:paraId="000002E9">
      <w:pPr>
        <w:ind w:left="720" w:firstLine="0"/>
        <w:rPr/>
      </w:pPr>
      <w:r w:rsidDel="00000000" w:rsidR="00000000" w:rsidRPr="00000000">
        <w:rPr>
          <w:rtl w:val="0"/>
        </w:rPr>
      </w:r>
    </w:p>
    <w:p w:rsidR="00000000" w:rsidDel="00000000" w:rsidP="00000000" w:rsidRDefault="00000000" w:rsidRPr="00000000" w14:paraId="000002EA">
      <w:pPr>
        <w:ind w:left="720" w:firstLine="0"/>
        <w:rPr/>
      </w:pPr>
      <w:r w:rsidDel="00000000" w:rsidR="00000000" w:rsidRPr="00000000">
        <w:rPr>
          <w:rtl w:val="0"/>
        </w:rPr>
        <w:t xml:space="preserve">KEITH (as Fero): Hold on, what if we did read it?</w:t>
      </w:r>
    </w:p>
    <w:p w:rsidR="00000000" w:rsidDel="00000000" w:rsidP="00000000" w:rsidRDefault="00000000" w:rsidRPr="00000000" w14:paraId="000002EB">
      <w:pPr>
        <w:ind w:left="720" w:firstLine="0"/>
        <w:rPr/>
      </w:pPr>
      <w:r w:rsidDel="00000000" w:rsidR="00000000" w:rsidRPr="00000000">
        <w:rPr>
          <w:rtl w:val="0"/>
        </w:rPr>
      </w:r>
    </w:p>
    <w:p w:rsidR="00000000" w:rsidDel="00000000" w:rsidP="00000000" w:rsidRDefault="00000000" w:rsidRPr="00000000" w14:paraId="000002EC">
      <w:pPr>
        <w:ind w:left="720" w:firstLine="0"/>
        <w:rPr/>
      </w:pPr>
      <w:r w:rsidDel="00000000" w:rsidR="00000000" w:rsidRPr="00000000">
        <w:rPr>
          <w:rtl w:val="0"/>
        </w:rPr>
        <w:t xml:space="preserve">AUSTIN (as Gregalos): You wouldn’t-</w:t>
      </w:r>
    </w:p>
    <w:p w:rsidR="00000000" w:rsidDel="00000000" w:rsidP="00000000" w:rsidRDefault="00000000" w:rsidRPr="00000000" w14:paraId="000002ED">
      <w:pPr>
        <w:ind w:left="720" w:firstLine="0"/>
        <w:rPr/>
      </w:pPr>
      <w:r w:rsidDel="00000000" w:rsidR="00000000" w:rsidRPr="00000000">
        <w:rPr>
          <w:rtl w:val="0"/>
        </w:rPr>
      </w:r>
    </w:p>
    <w:p w:rsidR="00000000" w:rsidDel="00000000" w:rsidP="00000000" w:rsidRDefault="00000000" w:rsidRPr="00000000" w14:paraId="000002EE">
      <w:pPr>
        <w:ind w:left="720" w:firstLine="0"/>
        <w:rPr/>
      </w:pPr>
      <w:r w:rsidDel="00000000" w:rsidR="00000000" w:rsidRPr="00000000">
        <w:rPr>
          <w:rtl w:val="0"/>
        </w:rPr>
        <w:t xml:space="preserve">(overlapping)</w:t>
      </w:r>
    </w:p>
    <w:p w:rsidR="00000000" w:rsidDel="00000000" w:rsidP="00000000" w:rsidRDefault="00000000" w:rsidRPr="00000000" w14:paraId="000002EF">
      <w:pPr>
        <w:ind w:left="720" w:firstLine="0"/>
        <w:rPr/>
      </w:pPr>
      <w:r w:rsidDel="00000000" w:rsidR="00000000" w:rsidRPr="00000000">
        <w:rPr>
          <w:rtl w:val="0"/>
        </w:rPr>
        <w:t xml:space="preserve">KEITH (as Fero): I don’t want to read it!</w:t>
      </w:r>
    </w:p>
    <w:p w:rsidR="00000000" w:rsidDel="00000000" w:rsidP="00000000" w:rsidRDefault="00000000" w:rsidRPr="00000000" w14:paraId="000002F0">
      <w:pPr>
        <w:ind w:left="720" w:firstLine="0"/>
        <w:rPr/>
      </w:pPr>
      <w:r w:rsidDel="00000000" w:rsidR="00000000" w:rsidRPr="00000000">
        <w:rPr>
          <w:rtl w:val="0"/>
        </w:rPr>
        <w:t xml:space="preserve">AUSTIN (as Gregalos): You would not be safe. </w:t>
      </w:r>
    </w:p>
    <w:p w:rsidR="00000000" w:rsidDel="00000000" w:rsidP="00000000" w:rsidRDefault="00000000" w:rsidRPr="00000000" w14:paraId="000002F1">
      <w:pPr>
        <w:ind w:left="720" w:firstLine="0"/>
        <w:rPr/>
      </w:pPr>
      <w:r w:rsidDel="00000000" w:rsidR="00000000" w:rsidRPr="00000000">
        <w:rPr>
          <w:rtl w:val="0"/>
        </w:rPr>
      </w:r>
    </w:p>
    <w:p w:rsidR="00000000" w:rsidDel="00000000" w:rsidP="00000000" w:rsidRDefault="00000000" w:rsidRPr="00000000" w14:paraId="000002F2">
      <w:pPr>
        <w:ind w:left="0" w:firstLine="0"/>
        <w:rPr/>
      </w:pPr>
      <w:r w:rsidDel="00000000" w:rsidR="00000000" w:rsidRPr="00000000">
        <w:rPr>
          <w:rtl w:val="0"/>
        </w:rPr>
        <w:t xml:space="preserve">AUSTIN: He says. </w:t>
      </w:r>
    </w:p>
    <w:p w:rsidR="00000000" w:rsidDel="00000000" w:rsidP="00000000" w:rsidRDefault="00000000" w:rsidRPr="00000000" w14:paraId="000002F3">
      <w:pPr>
        <w:ind w:left="0" w:firstLine="0"/>
        <w:rPr/>
      </w:pPr>
      <w:r w:rsidDel="00000000" w:rsidR="00000000" w:rsidRPr="00000000">
        <w:rPr>
          <w:rtl w:val="0"/>
        </w:rPr>
      </w:r>
    </w:p>
    <w:p w:rsidR="00000000" w:rsidDel="00000000" w:rsidP="00000000" w:rsidRDefault="00000000" w:rsidRPr="00000000" w14:paraId="000002F4">
      <w:pPr>
        <w:ind w:left="720" w:firstLine="0"/>
        <w:rPr/>
      </w:pPr>
      <w:r w:rsidDel="00000000" w:rsidR="00000000" w:rsidRPr="00000000">
        <w:rPr>
          <w:rtl w:val="0"/>
        </w:rPr>
        <w:t xml:space="preserve">KEITH (as Fero): I don’t want to, I don’t want to read it, I’m not-</w:t>
      </w:r>
    </w:p>
    <w:p w:rsidR="00000000" w:rsidDel="00000000" w:rsidP="00000000" w:rsidRDefault="00000000" w:rsidRPr="00000000" w14:paraId="000002F5">
      <w:pPr>
        <w:ind w:left="720" w:firstLine="0"/>
        <w:rPr/>
      </w:pPr>
      <w:r w:rsidDel="00000000" w:rsidR="00000000" w:rsidRPr="00000000">
        <w:rPr>
          <w:rtl w:val="0"/>
        </w:rPr>
      </w:r>
    </w:p>
    <w:p w:rsidR="00000000" w:rsidDel="00000000" w:rsidP="00000000" w:rsidRDefault="00000000" w:rsidRPr="00000000" w14:paraId="000002F6">
      <w:pPr>
        <w:ind w:left="720" w:firstLine="0"/>
        <w:rPr/>
      </w:pPr>
      <w:r w:rsidDel="00000000" w:rsidR="00000000" w:rsidRPr="00000000">
        <w:rPr>
          <w:rtl w:val="0"/>
        </w:rPr>
        <w:t xml:space="preserve">ALI (as hella): Would not be safe? </w:t>
      </w:r>
    </w:p>
    <w:p w:rsidR="00000000" w:rsidDel="00000000" w:rsidP="00000000" w:rsidRDefault="00000000" w:rsidRPr="00000000" w14:paraId="000002F7">
      <w:pPr>
        <w:ind w:left="720" w:firstLine="0"/>
        <w:rPr/>
      </w:pPr>
      <w:r w:rsidDel="00000000" w:rsidR="00000000" w:rsidRPr="00000000">
        <w:rPr>
          <w:rtl w:val="0"/>
        </w:rPr>
      </w:r>
    </w:p>
    <w:p w:rsidR="00000000" w:rsidDel="00000000" w:rsidP="00000000" w:rsidRDefault="00000000" w:rsidRPr="00000000" w14:paraId="000002F8">
      <w:pPr>
        <w:ind w:left="720" w:firstLine="0"/>
        <w:rPr/>
      </w:pPr>
      <w:r w:rsidDel="00000000" w:rsidR="00000000" w:rsidRPr="00000000">
        <w:rPr>
          <w:rtl w:val="0"/>
        </w:rPr>
        <w:t xml:space="preserve">KEITH (as Fero): I’m not like that, I don’t like any of this stuff.</w:t>
      </w:r>
    </w:p>
    <w:p w:rsidR="00000000" w:rsidDel="00000000" w:rsidP="00000000" w:rsidRDefault="00000000" w:rsidRPr="00000000" w14:paraId="000002F9">
      <w:pPr>
        <w:ind w:left="720" w:firstLine="0"/>
        <w:rPr/>
      </w:pPr>
      <w:r w:rsidDel="00000000" w:rsidR="00000000" w:rsidRPr="00000000">
        <w:rPr>
          <w:rtl w:val="0"/>
        </w:rPr>
      </w:r>
    </w:p>
    <w:p w:rsidR="00000000" w:rsidDel="00000000" w:rsidP="00000000" w:rsidRDefault="00000000" w:rsidRPr="00000000" w14:paraId="000002FA">
      <w:pPr>
        <w:ind w:left="720" w:firstLine="0"/>
        <w:rPr/>
      </w:pPr>
      <w:r w:rsidDel="00000000" w:rsidR="00000000" w:rsidRPr="00000000">
        <w:rPr>
          <w:rtl w:val="0"/>
        </w:rPr>
        <w:t xml:space="preserve">JACK (as Lem): Dude-</w:t>
      </w:r>
    </w:p>
    <w:p w:rsidR="00000000" w:rsidDel="00000000" w:rsidP="00000000" w:rsidRDefault="00000000" w:rsidRPr="00000000" w14:paraId="000002FB">
      <w:pPr>
        <w:ind w:left="720" w:firstLine="0"/>
        <w:rPr/>
      </w:pPr>
      <w:r w:rsidDel="00000000" w:rsidR="00000000" w:rsidRPr="00000000">
        <w:rPr>
          <w:rtl w:val="0"/>
        </w:rPr>
      </w:r>
    </w:p>
    <w:p w:rsidR="00000000" w:rsidDel="00000000" w:rsidP="00000000" w:rsidRDefault="00000000" w:rsidRPr="00000000" w14:paraId="000002FC">
      <w:pPr>
        <w:ind w:left="720" w:firstLine="0"/>
        <w:rPr/>
      </w:pPr>
      <w:r w:rsidDel="00000000" w:rsidR="00000000" w:rsidRPr="00000000">
        <w:rPr>
          <w:rtl w:val="0"/>
        </w:rPr>
        <w:t xml:space="preserve">KEITH (as Fero): Can we?</w:t>
      </w:r>
    </w:p>
    <w:p w:rsidR="00000000" w:rsidDel="00000000" w:rsidP="00000000" w:rsidRDefault="00000000" w:rsidRPr="00000000" w14:paraId="000002FD">
      <w:pPr>
        <w:ind w:left="720" w:firstLine="0"/>
        <w:rPr/>
      </w:pPr>
      <w:r w:rsidDel="00000000" w:rsidR="00000000" w:rsidRPr="00000000">
        <w:rPr>
          <w:rtl w:val="0"/>
        </w:rPr>
      </w:r>
    </w:p>
    <w:p w:rsidR="00000000" w:rsidDel="00000000" w:rsidP="00000000" w:rsidRDefault="00000000" w:rsidRPr="00000000" w14:paraId="000002FE">
      <w:pPr>
        <w:ind w:left="720" w:firstLine="0"/>
        <w:rPr/>
      </w:pPr>
      <w:r w:rsidDel="00000000" w:rsidR="00000000" w:rsidRPr="00000000">
        <w:rPr>
          <w:rtl w:val="0"/>
        </w:rPr>
        <w:t xml:space="preserve">JACK (as Lem): I’ve read books that eat people. It’s, y’know. </w:t>
      </w:r>
    </w:p>
    <w:p w:rsidR="00000000" w:rsidDel="00000000" w:rsidP="00000000" w:rsidRDefault="00000000" w:rsidRPr="00000000" w14:paraId="000002FF">
      <w:pPr>
        <w:ind w:left="720" w:firstLine="0"/>
        <w:rPr/>
      </w:pPr>
      <w:r w:rsidDel="00000000" w:rsidR="00000000" w:rsidRPr="00000000">
        <w:rPr>
          <w:rtl w:val="0"/>
        </w:rPr>
      </w:r>
    </w:p>
    <w:p w:rsidR="00000000" w:rsidDel="00000000" w:rsidP="00000000" w:rsidRDefault="00000000" w:rsidRPr="00000000" w14:paraId="00000300">
      <w:pPr>
        <w:ind w:left="720" w:firstLine="0"/>
        <w:rPr/>
      </w:pPr>
      <w:r w:rsidDel="00000000" w:rsidR="00000000" w:rsidRPr="00000000">
        <w:rPr>
          <w:rtl w:val="0"/>
        </w:rPr>
        <w:t xml:space="preserve">AUSTIN (as Gregalos): How many people?</w:t>
      </w:r>
    </w:p>
    <w:p w:rsidR="00000000" w:rsidDel="00000000" w:rsidP="00000000" w:rsidRDefault="00000000" w:rsidRPr="00000000" w14:paraId="00000301">
      <w:pPr>
        <w:ind w:left="720" w:firstLine="0"/>
        <w:rPr/>
      </w:pPr>
      <w:r w:rsidDel="00000000" w:rsidR="00000000" w:rsidRPr="00000000">
        <w:rPr>
          <w:rtl w:val="0"/>
        </w:rPr>
      </w:r>
    </w:p>
    <w:p w:rsidR="00000000" w:rsidDel="00000000" w:rsidP="00000000" w:rsidRDefault="00000000" w:rsidRPr="00000000" w14:paraId="00000302">
      <w:pPr>
        <w:ind w:left="0" w:firstLine="0"/>
        <w:rPr/>
      </w:pPr>
      <w:r w:rsidDel="00000000" w:rsidR="00000000" w:rsidRPr="00000000">
        <w:rPr>
          <w:rtl w:val="0"/>
        </w:rPr>
        <w:t xml:space="preserve">AUSTIN: He says, straight-faced. </w:t>
      </w:r>
    </w:p>
    <w:p w:rsidR="00000000" w:rsidDel="00000000" w:rsidP="00000000" w:rsidRDefault="00000000" w:rsidRPr="00000000" w14:paraId="00000303">
      <w:pPr>
        <w:ind w:left="0" w:firstLine="0"/>
        <w:rPr/>
      </w:pPr>
      <w:r w:rsidDel="00000000" w:rsidR="00000000" w:rsidRPr="00000000">
        <w:rPr>
          <w:rtl w:val="0"/>
        </w:rPr>
      </w:r>
    </w:p>
    <w:p w:rsidR="00000000" w:rsidDel="00000000" w:rsidP="00000000" w:rsidRDefault="00000000" w:rsidRPr="00000000" w14:paraId="00000304">
      <w:pPr>
        <w:ind w:left="720" w:firstLine="0"/>
        <w:rPr/>
      </w:pPr>
      <w:r w:rsidDel="00000000" w:rsidR="00000000" w:rsidRPr="00000000">
        <w:rPr>
          <w:rtl w:val="0"/>
        </w:rPr>
        <w:t xml:space="preserve">JACK (as Lem): Oh, you know like twenty or something.</w:t>
      </w:r>
    </w:p>
    <w:p w:rsidR="00000000" w:rsidDel="00000000" w:rsidP="00000000" w:rsidRDefault="00000000" w:rsidRPr="00000000" w14:paraId="00000305">
      <w:pPr>
        <w:ind w:left="720" w:firstLine="0"/>
        <w:rPr/>
      </w:pPr>
      <w:r w:rsidDel="00000000" w:rsidR="00000000" w:rsidRPr="00000000">
        <w:rPr>
          <w:rtl w:val="0"/>
        </w:rPr>
      </w:r>
    </w:p>
    <w:p w:rsidR="00000000" w:rsidDel="00000000" w:rsidP="00000000" w:rsidRDefault="00000000" w:rsidRPr="00000000" w14:paraId="00000306">
      <w:pPr>
        <w:ind w:left="720" w:firstLine="0"/>
        <w:rPr/>
      </w:pPr>
      <w:r w:rsidDel="00000000" w:rsidR="00000000" w:rsidRPr="00000000">
        <w:rPr>
          <w:rtl w:val="0"/>
        </w:rPr>
        <w:t xml:space="preserve">AUSTIN (as Gregalos): That’s nothing. </w:t>
      </w:r>
    </w:p>
    <w:p w:rsidR="00000000" w:rsidDel="00000000" w:rsidP="00000000" w:rsidRDefault="00000000" w:rsidRPr="00000000" w14:paraId="00000307">
      <w:pPr>
        <w:ind w:left="720" w:firstLine="0"/>
        <w:rPr/>
      </w:pPr>
      <w:r w:rsidDel="00000000" w:rsidR="00000000" w:rsidRPr="00000000">
        <w:rPr>
          <w:rtl w:val="0"/>
        </w:rPr>
      </w:r>
    </w:p>
    <w:p w:rsidR="00000000" w:rsidDel="00000000" w:rsidP="00000000" w:rsidRDefault="00000000" w:rsidRPr="00000000" w14:paraId="00000308">
      <w:pPr>
        <w:ind w:left="0" w:firstLine="0"/>
        <w:rPr/>
      </w:pPr>
      <w:r w:rsidDel="00000000" w:rsidR="00000000" w:rsidRPr="00000000">
        <w:rPr>
          <w:rtl w:val="0"/>
        </w:rPr>
        <w:t xml:space="preserve">(JACK laughs)</w:t>
      </w:r>
    </w:p>
    <w:p w:rsidR="00000000" w:rsidDel="00000000" w:rsidP="00000000" w:rsidRDefault="00000000" w:rsidRPr="00000000" w14:paraId="00000309">
      <w:pPr>
        <w:ind w:left="0" w:firstLine="0"/>
        <w:rPr/>
      </w:pPr>
      <w:r w:rsidDel="00000000" w:rsidR="00000000" w:rsidRPr="00000000">
        <w:rPr>
          <w:rtl w:val="0"/>
        </w:rPr>
      </w:r>
    </w:p>
    <w:p w:rsidR="00000000" w:rsidDel="00000000" w:rsidP="00000000" w:rsidRDefault="00000000" w:rsidRPr="00000000" w14:paraId="0000030A">
      <w:pPr>
        <w:ind w:left="720" w:firstLine="0"/>
        <w:rPr/>
      </w:pPr>
      <w:r w:rsidDel="00000000" w:rsidR="00000000" w:rsidRPr="00000000">
        <w:rPr>
          <w:rtl w:val="0"/>
        </w:rPr>
        <w:t xml:space="preserve">KEITH (as Fero): That’s well, hold on, that’s- Twenty’s kind of a lot? So, you’re saying don’t read the book?</w:t>
      </w:r>
    </w:p>
    <w:p w:rsidR="00000000" w:rsidDel="00000000" w:rsidP="00000000" w:rsidRDefault="00000000" w:rsidRPr="00000000" w14:paraId="0000030B">
      <w:pPr>
        <w:ind w:left="720" w:firstLine="0"/>
        <w:rPr/>
      </w:pPr>
      <w:r w:rsidDel="00000000" w:rsidR="00000000" w:rsidRPr="00000000">
        <w:rPr>
          <w:rtl w:val="0"/>
        </w:rPr>
      </w:r>
    </w:p>
    <w:p w:rsidR="00000000" w:rsidDel="00000000" w:rsidP="00000000" w:rsidRDefault="00000000" w:rsidRPr="00000000" w14:paraId="0000030C">
      <w:pPr>
        <w:ind w:left="0" w:firstLine="0"/>
        <w:rPr/>
      </w:pPr>
      <w:r w:rsidDel="00000000" w:rsidR="00000000" w:rsidRPr="00000000">
        <w:rPr>
          <w:rtl w:val="0"/>
        </w:rPr>
        <w:t xml:space="preserve">AUSTIN: He’s saying don’t read the book. </w:t>
      </w:r>
    </w:p>
    <w:p w:rsidR="00000000" w:rsidDel="00000000" w:rsidP="00000000" w:rsidRDefault="00000000" w:rsidRPr="00000000" w14:paraId="0000030D">
      <w:pPr>
        <w:ind w:left="0" w:firstLine="0"/>
        <w:rPr/>
      </w:pPr>
      <w:r w:rsidDel="00000000" w:rsidR="00000000" w:rsidRPr="00000000">
        <w:rPr>
          <w:rtl w:val="0"/>
        </w:rPr>
      </w:r>
    </w:p>
    <w:p w:rsidR="00000000" w:rsidDel="00000000" w:rsidP="00000000" w:rsidRDefault="00000000" w:rsidRPr="00000000" w14:paraId="0000030E">
      <w:pPr>
        <w:ind w:left="0" w:firstLine="720"/>
        <w:rPr/>
      </w:pPr>
      <w:r w:rsidDel="00000000" w:rsidR="00000000" w:rsidRPr="00000000">
        <w:rPr>
          <w:rtl w:val="0"/>
        </w:rPr>
        <w:t xml:space="preserve">KEITH (as Fero): Ok, we won’t read the book. Should we, should we go get this book?</w:t>
      </w:r>
    </w:p>
    <w:p w:rsidR="00000000" w:rsidDel="00000000" w:rsidP="00000000" w:rsidRDefault="00000000" w:rsidRPr="00000000" w14:paraId="0000030F">
      <w:pPr>
        <w:ind w:left="0" w:firstLine="0"/>
        <w:rPr/>
      </w:pPr>
      <w:r w:rsidDel="00000000" w:rsidR="00000000" w:rsidRPr="00000000">
        <w:rPr>
          <w:rtl w:val="0"/>
        </w:rPr>
      </w:r>
    </w:p>
    <w:p w:rsidR="00000000" w:rsidDel="00000000" w:rsidP="00000000" w:rsidRDefault="00000000" w:rsidRPr="00000000" w14:paraId="00000310">
      <w:pPr>
        <w:ind w:left="720" w:firstLine="0"/>
        <w:rPr/>
      </w:pPr>
      <w:r w:rsidDel="00000000" w:rsidR="00000000" w:rsidRPr="00000000">
        <w:rPr>
          <w:rtl w:val="0"/>
        </w:rPr>
        <w:t xml:space="preserve">JACK (as Lem): You got anything, hella? You got anything…</w:t>
      </w:r>
    </w:p>
    <w:p w:rsidR="00000000" w:rsidDel="00000000" w:rsidP="00000000" w:rsidRDefault="00000000" w:rsidRPr="00000000" w14:paraId="00000311">
      <w:pPr>
        <w:ind w:left="720" w:firstLine="0"/>
        <w:rPr/>
      </w:pPr>
      <w:r w:rsidDel="00000000" w:rsidR="00000000" w:rsidRPr="00000000">
        <w:rPr>
          <w:rtl w:val="0"/>
        </w:rPr>
      </w:r>
    </w:p>
    <w:p w:rsidR="00000000" w:rsidDel="00000000" w:rsidP="00000000" w:rsidRDefault="00000000" w:rsidRPr="00000000" w14:paraId="00000312">
      <w:pPr>
        <w:ind w:left="720" w:firstLine="0"/>
        <w:rPr/>
      </w:pPr>
      <w:r w:rsidDel="00000000" w:rsidR="00000000" w:rsidRPr="00000000">
        <w:rPr>
          <w:rtl w:val="0"/>
        </w:rPr>
        <w:t xml:space="preserve">ALI (as hella): If you guys are going.</w:t>
      </w:r>
    </w:p>
    <w:p w:rsidR="00000000" w:rsidDel="00000000" w:rsidP="00000000" w:rsidRDefault="00000000" w:rsidRPr="00000000" w14:paraId="00000313">
      <w:pPr>
        <w:ind w:left="720" w:firstLine="0"/>
        <w:rPr/>
      </w:pPr>
      <w:r w:rsidDel="00000000" w:rsidR="00000000" w:rsidRPr="00000000">
        <w:rPr>
          <w:rtl w:val="0"/>
        </w:rPr>
      </w:r>
    </w:p>
    <w:p w:rsidR="00000000" w:rsidDel="00000000" w:rsidP="00000000" w:rsidRDefault="00000000" w:rsidRPr="00000000" w14:paraId="00000314">
      <w:pPr>
        <w:ind w:left="0" w:firstLine="0"/>
        <w:rPr/>
      </w:pPr>
      <w:r w:rsidDel="00000000" w:rsidR="00000000" w:rsidRPr="00000000">
        <w:rPr>
          <w:rtl w:val="0"/>
        </w:rPr>
        <w:t xml:space="preserve">[30 min]</w:t>
      </w:r>
    </w:p>
    <w:p w:rsidR="00000000" w:rsidDel="00000000" w:rsidP="00000000" w:rsidRDefault="00000000" w:rsidRPr="00000000" w14:paraId="00000315">
      <w:pPr>
        <w:ind w:left="720" w:firstLine="0"/>
        <w:rPr/>
      </w:pPr>
      <w:r w:rsidDel="00000000" w:rsidR="00000000" w:rsidRPr="00000000">
        <w:rPr>
          <w:rtl w:val="0"/>
        </w:rPr>
      </w:r>
    </w:p>
    <w:p w:rsidR="00000000" w:rsidDel="00000000" w:rsidP="00000000" w:rsidRDefault="00000000" w:rsidRPr="00000000" w14:paraId="00000316">
      <w:pPr>
        <w:ind w:left="720" w:firstLine="0"/>
        <w:rPr/>
      </w:pPr>
      <w:r w:rsidDel="00000000" w:rsidR="00000000" w:rsidRPr="00000000">
        <w:rPr>
          <w:rtl w:val="0"/>
        </w:rPr>
        <w:t xml:space="preserve">JACK (as Lem): (laughs) You don’t have any questions? </w:t>
      </w:r>
    </w:p>
    <w:p w:rsidR="00000000" w:rsidDel="00000000" w:rsidP="00000000" w:rsidRDefault="00000000" w:rsidRPr="00000000" w14:paraId="00000317">
      <w:pPr>
        <w:ind w:left="720" w:firstLine="0"/>
        <w:rPr/>
      </w:pPr>
      <w:r w:rsidDel="00000000" w:rsidR="00000000" w:rsidRPr="00000000">
        <w:rPr>
          <w:rtl w:val="0"/>
        </w:rPr>
      </w:r>
    </w:p>
    <w:p w:rsidR="00000000" w:rsidDel="00000000" w:rsidP="00000000" w:rsidRDefault="00000000" w:rsidRPr="00000000" w14:paraId="00000318">
      <w:pPr>
        <w:ind w:left="720" w:firstLine="0"/>
        <w:rPr/>
      </w:pPr>
      <w:r w:rsidDel="00000000" w:rsidR="00000000" w:rsidRPr="00000000">
        <w:rPr>
          <w:rtl w:val="0"/>
        </w:rPr>
        <w:t xml:space="preserve">KEITH (as Fero): I have a question!</w:t>
      </w:r>
    </w:p>
    <w:p w:rsidR="00000000" w:rsidDel="00000000" w:rsidP="00000000" w:rsidRDefault="00000000" w:rsidRPr="00000000" w14:paraId="00000319">
      <w:pPr>
        <w:ind w:left="720" w:firstLine="0"/>
        <w:rPr/>
      </w:pPr>
      <w:r w:rsidDel="00000000" w:rsidR="00000000" w:rsidRPr="00000000">
        <w:rPr>
          <w:rtl w:val="0"/>
        </w:rPr>
      </w:r>
    </w:p>
    <w:p w:rsidR="00000000" w:rsidDel="00000000" w:rsidP="00000000" w:rsidRDefault="00000000" w:rsidRPr="00000000" w14:paraId="0000031A">
      <w:pPr>
        <w:ind w:left="720" w:firstLine="0"/>
        <w:rPr/>
      </w:pPr>
      <w:r w:rsidDel="00000000" w:rsidR="00000000" w:rsidRPr="00000000">
        <w:rPr>
          <w:rtl w:val="0"/>
        </w:rPr>
        <w:t xml:space="preserve">JACK (as Lem): You’re not hella.</w:t>
      </w:r>
    </w:p>
    <w:p w:rsidR="00000000" w:rsidDel="00000000" w:rsidP="00000000" w:rsidRDefault="00000000" w:rsidRPr="00000000" w14:paraId="0000031B">
      <w:pPr>
        <w:ind w:left="720" w:firstLine="0"/>
        <w:rPr/>
      </w:pPr>
      <w:r w:rsidDel="00000000" w:rsidR="00000000" w:rsidRPr="00000000">
        <w:rPr>
          <w:rtl w:val="0"/>
        </w:rPr>
      </w:r>
    </w:p>
    <w:p w:rsidR="00000000" w:rsidDel="00000000" w:rsidP="00000000" w:rsidRDefault="00000000" w:rsidRPr="00000000" w14:paraId="0000031C">
      <w:pPr>
        <w:ind w:left="0" w:firstLine="0"/>
        <w:rPr/>
      </w:pPr>
      <w:r w:rsidDel="00000000" w:rsidR="00000000" w:rsidRPr="00000000">
        <w:rPr>
          <w:rtl w:val="0"/>
        </w:rPr>
        <w:t xml:space="preserve">(ALI laughs)</w:t>
      </w:r>
    </w:p>
    <w:p w:rsidR="00000000" w:rsidDel="00000000" w:rsidP="00000000" w:rsidRDefault="00000000" w:rsidRPr="00000000" w14:paraId="0000031D">
      <w:pPr>
        <w:ind w:left="0" w:firstLine="0"/>
        <w:rPr/>
      </w:pPr>
      <w:r w:rsidDel="00000000" w:rsidR="00000000" w:rsidRPr="00000000">
        <w:rPr>
          <w:rtl w:val="0"/>
        </w:rPr>
      </w:r>
    </w:p>
    <w:p w:rsidR="00000000" w:rsidDel="00000000" w:rsidP="00000000" w:rsidRDefault="00000000" w:rsidRPr="00000000" w14:paraId="0000031E">
      <w:pPr>
        <w:ind w:left="720" w:firstLine="0"/>
        <w:rPr/>
      </w:pPr>
      <w:r w:rsidDel="00000000" w:rsidR="00000000" w:rsidRPr="00000000">
        <w:rPr>
          <w:rtl w:val="0"/>
        </w:rPr>
        <w:t xml:space="preserve">KEITH (as Fero): I know, I have a question real quick though, Greg. </w:t>
      </w:r>
    </w:p>
    <w:p w:rsidR="00000000" w:rsidDel="00000000" w:rsidP="00000000" w:rsidRDefault="00000000" w:rsidRPr="00000000" w14:paraId="0000031F">
      <w:pPr>
        <w:ind w:left="720" w:firstLine="0"/>
        <w:rPr/>
      </w:pPr>
      <w:r w:rsidDel="00000000" w:rsidR="00000000" w:rsidRPr="00000000">
        <w:rPr>
          <w:rtl w:val="0"/>
        </w:rPr>
      </w:r>
    </w:p>
    <w:p w:rsidR="00000000" w:rsidDel="00000000" w:rsidP="00000000" w:rsidRDefault="00000000" w:rsidRPr="00000000" w14:paraId="00000320">
      <w:pPr>
        <w:ind w:left="720" w:firstLine="0"/>
        <w:rPr/>
      </w:pPr>
      <w:r w:rsidDel="00000000" w:rsidR="00000000" w:rsidRPr="00000000">
        <w:rPr>
          <w:rtl w:val="0"/>
        </w:rPr>
        <w:t xml:space="preserve">(overlapping)</w:t>
      </w:r>
    </w:p>
    <w:p w:rsidR="00000000" w:rsidDel="00000000" w:rsidP="00000000" w:rsidRDefault="00000000" w:rsidRPr="00000000" w14:paraId="00000321">
      <w:pPr>
        <w:ind w:left="720" w:firstLine="0"/>
        <w:rPr/>
      </w:pPr>
      <w:r w:rsidDel="00000000" w:rsidR="00000000" w:rsidRPr="00000000">
        <w:rPr>
          <w:rtl w:val="0"/>
        </w:rPr>
        <w:t xml:space="preserve">KEITH (as Fero): What about that other book from that other tower, yeah, yeah?</w:t>
      </w:r>
    </w:p>
    <w:p w:rsidR="00000000" w:rsidDel="00000000" w:rsidP="00000000" w:rsidRDefault="00000000" w:rsidRPr="00000000" w14:paraId="00000322">
      <w:pPr>
        <w:ind w:left="720" w:firstLine="0"/>
        <w:rPr/>
      </w:pPr>
      <w:r w:rsidDel="00000000" w:rsidR="00000000" w:rsidRPr="00000000">
        <w:rPr>
          <w:rtl w:val="0"/>
        </w:rPr>
        <w:t xml:space="preserve">AUSTIN (as Gregalos): It’s- (makes noises to get Fero’s attention)</w:t>
      </w:r>
    </w:p>
    <w:p w:rsidR="00000000" w:rsidDel="00000000" w:rsidP="00000000" w:rsidRDefault="00000000" w:rsidRPr="00000000" w14:paraId="00000323">
      <w:pPr>
        <w:ind w:left="720" w:firstLine="0"/>
        <w:rPr/>
      </w:pPr>
      <w:r w:rsidDel="00000000" w:rsidR="00000000" w:rsidRPr="00000000">
        <w:rPr>
          <w:rtl w:val="0"/>
        </w:rPr>
      </w:r>
    </w:p>
    <w:p w:rsidR="00000000" w:rsidDel="00000000" w:rsidP="00000000" w:rsidRDefault="00000000" w:rsidRPr="00000000" w14:paraId="00000324">
      <w:pPr>
        <w:ind w:left="720" w:firstLine="0"/>
        <w:rPr/>
      </w:pPr>
      <w:r w:rsidDel="00000000" w:rsidR="00000000" w:rsidRPr="00000000">
        <w:rPr>
          <w:rtl w:val="0"/>
        </w:rPr>
        <w:t xml:space="preserve">AUSTIN (as Gregalos): My family calls me Greg, my friends call my Greggy.</w:t>
      </w:r>
    </w:p>
    <w:p w:rsidR="00000000" w:rsidDel="00000000" w:rsidP="00000000" w:rsidRDefault="00000000" w:rsidRPr="00000000" w14:paraId="00000325">
      <w:pPr>
        <w:ind w:left="720" w:firstLine="0"/>
        <w:rPr/>
      </w:pPr>
      <w:r w:rsidDel="00000000" w:rsidR="00000000" w:rsidRPr="00000000">
        <w:rPr>
          <w:rtl w:val="0"/>
        </w:rPr>
      </w:r>
    </w:p>
    <w:p w:rsidR="00000000" w:rsidDel="00000000" w:rsidP="00000000" w:rsidRDefault="00000000" w:rsidRPr="00000000" w14:paraId="00000326">
      <w:pPr>
        <w:ind w:left="0" w:firstLine="0"/>
        <w:rPr/>
      </w:pPr>
      <w:r w:rsidDel="00000000" w:rsidR="00000000" w:rsidRPr="00000000">
        <w:rPr>
          <w:rtl w:val="0"/>
        </w:rPr>
        <w:t xml:space="preserve">(JACK laughs)</w:t>
      </w:r>
    </w:p>
    <w:p w:rsidR="00000000" w:rsidDel="00000000" w:rsidP="00000000" w:rsidRDefault="00000000" w:rsidRPr="00000000" w14:paraId="00000327">
      <w:pPr>
        <w:ind w:left="0" w:firstLine="0"/>
        <w:rPr/>
      </w:pPr>
      <w:r w:rsidDel="00000000" w:rsidR="00000000" w:rsidRPr="00000000">
        <w:rPr>
          <w:rtl w:val="0"/>
        </w:rPr>
      </w:r>
    </w:p>
    <w:p w:rsidR="00000000" w:rsidDel="00000000" w:rsidP="00000000" w:rsidRDefault="00000000" w:rsidRPr="00000000" w14:paraId="00000328">
      <w:pPr>
        <w:ind w:left="720" w:firstLine="0"/>
        <w:rPr/>
      </w:pPr>
      <w:r w:rsidDel="00000000" w:rsidR="00000000" w:rsidRPr="00000000">
        <w:rPr>
          <w:rtl w:val="0"/>
        </w:rPr>
        <w:t xml:space="preserve">KEITH (as Fero): Okay, Greggy. Listen Greggy, Greggy in that other tower there was also- Should anybody not read that other book, too, or is that book cool to read?</w:t>
      </w:r>
    </w:p>
    <w:p w:rsidR="00000000" w:rsidDel="00000000" w:rsidP="00000000" w:rsidRDefault="00000000" w:rsidRPr="00000000" w14:paraId="00000329">
      <w:pPr>
        <w:ind w:left="720" w:firstLine="0"/>
        <w:rPr/>
      </w:pPr>
      <w:r w:rsidDel="00000000" w:rsidR="00000000" w:rsidRPr="00000000">
        <w:rPr>
          <w:rtl w:val="0"/>
        </w:rPr>
      </w:r>
    </w:p>
    <w:p w:rsidR="00000000" w:rsidDel="00000000" w:rsidP="00000000" w:rsidRDefault="00000000" w:rsidRPr="00000000" w14:paraId="0000032A">
      <w:pPr>
        <w:ind w:left="720" w:firstLine="0"/>
        <w:rPr/>
      </w:pPr>
      <w:r w:rsidDel="00000000" w:rsidR="00000000" w:rsidRPr="00000000">
        <w:rPr>
          <w:rtl w:val="0"/>
        </w:rPr>
        <w:t xml:space="preserve">AUSTIN (as Gregalos): Who has the book now?</w:t>
      </w:r>
    </w:p>
    <w:p w:rsidR="00000000" w:rsidDel="00000000" w:rsidP="00000000" w:rsidRDefault="00000000" w:rsidRPr="00000000" w14:paraId="0000032B">
      <w:pPr>
        <w:ind w:left="720" w:firstLine="0"/>
        <w:rPr/>
      </w:pPr>
      <w:r w:rsidDel="00000000" w:rsidR="00000000" w:rsidRPr="00000000">
        <w:rPr>
          <w:rtl w:val="0"/>
        </w:rPr>
      </w:r>
    </w:p>
    <w:p w:rsidR="00000000" w:rsidDel="00000000" w:rsidP="00000000" w:rsidRDefault="00000000" w:rsidRPr="00000000" w14:paraId="0000032C">
      <w:pPr>
        <w:ind w:left="720" w:firstLine="0"/>
        <w:rPr/>
      </w:pPr>
      <w:r w:rsidDel="00000000" w:rsidR="00000000" w:rsidRPr="00000000">
        <w:rPr>
          <w:rtl w:val="0"/>
        </w:rPr>
        <w:t xml:space="preserve">KEITH (as Fero): Just some, just some guy!</w:t>
      </w:r>
    </w:p>
    <w:p w:rsidR="00000000" w:rsidDel="00000000" w:rsidP="00000000" w:rsidRDefault="00000000" w:rsidRPr="00000000" w14:paraId="0000032D">
      <w:pPr>
        <w:ind w:left="720" w:firstLine="0"/>
        <w:rPr/>
      </w:pPr>
      <w:r w:rsidDel="00000000" w:rsidR="00000000" w:rsidRPr="00000000">
        <w:rPr>
          <w:rtl w:val="0"/>
        </w:rPr>
      </w:r>
    </w:p>
    <w:p w:rsidR="00000000" w:rsidDel="00000000" w:rsidP="00000000" w:rsidRDefault="00000000" w:rsidRPr="00000000" w14:paraId="0000032E">
      <w:pPr>
        <w:ind w:left="720" w:firstLine="0"/>
        <w:rPr/>
      </w:pPr>
      <w:r w:rsidDel="00000000" w:rsidR="00000000" w:rsidRPr="00000000">
        <w:rPr>
          <w:rtl w:val="0"/>
        </w:rPr>
        <w:t xml:space="preserve">JACK (as Lem): A wizard. </w:t>
      </w:r>
    </w:p>
    <w:p w:rsidR="00000000" w:rsidDel="00000000" w:rsidP="00000000" w:rsidRDefault="00000000" w:rsidRPr="00000000" w14:paraId="0000032F">
      <w:pPr>
        <w:ind w:left="720" w:firstLine="0"/>
        <w:rPr/>
      </w:pPr>
      <w:r w:rsidDel="00000000" w:rsidR="00000000" w:rsidRPr="00000000">
        <w:rPr>
          <w:rtl w:val="0"/>
        </w:rPr>
      </w:r>
    </w:p>
    <w:p w:rsidR="00000000" w:rsidDel="00000000" w:rsidP="00000000" w:rsidRDefault="00000000" w:rsidRPr="00000000" w14:paraId="00000330">
      <w:pPr>
        <w:ind w:left="720" w:firstLine="0"/>
        <w:rPr/>
      </w:pPr>
      <w:r w:rsidDel="00000000" w:rsidR="00000000" w:rsidRPr="00000000">
        <w:rPr>
          <w:rtl w:val="0"/>
        </w:rPr>
        <w:t xml:space="preserve">KEITH (as Fero): Yeah, a wizard guy.</w:t>
      </w:r>
    </w:p>
    <w:p w:rsidR="00000000" w:rsidDel="00000000" w:rsidP="00000000" w:rsidRDefault="00000000" w:rsidRPr="00000000" w14:paraId="00000331">
      <w:pPr>
        <w:ind w:left="720" w:firstLine="0"/>
        <w:rPr/>
      </w:pPr>
      <w:r w:rsidDel="00000000" w:rsidR="00000000" w:rsidRPr="00000000">
        <w:rPr>
          <w:rtl w:val="0"/>
        </w:rPr>
      </w:r>
    </w:p>
    <w:p w:rsidR="00000000" w:rsidDel="00000000" w:rsidP="00000000" w:rsidRDefault="00000000" w:rsidRPr="00000000" w14:paraId="00000332">
      <w:pPr>
        <w:ind w:left="720" w:firstLine="0"/>
        <w:rPr/>
      </w:pPr>
      <w:r w:rsidDel="00000000" w:rsidR="00000000" w:rsidRPr="00000000">
        <w:rPr>
          <w:rtl w:val="0"/>
        </w:rPr>
        <w:t xml:space="preserve">(overlapping)</w:t>
      </w:r>
    </w:p>
    <w:p w:rsidR="00000000" w:rsidDel="00000000" w:rsidP="00000000" w:rsidRDefault="00000000" w:rsidRPr="00000000" w14:paraId="00000333">
      <w:pPr>
        <w:ind w:left="720" w:firstLine="0"/>
        <w:rPr/>
      </w:pPr>
      <w:r w:rsidDel="00000000" w:rsidR="00000000" w:rsidRPr="00000000">
        <w:rPr>
          <w:rtl w:val="0"/>
        </w:rPr>
        <w:t xml:space="preserve">JACK (as Lem): He’s from the University.</w:t>
      </w:r>
    </w:p>
    <w:p w:rsidR="00000000" w:rsidDel="00000000" w:rsidP="00000000" w:rsidRDefault="00000000" w:rsidRPr="00000000" w14:paraId="00000334">
      <w:pPr>
        <w:ind w:left="720" w:firstLine="0"/>
        <w:rPr/>
      </w:pPr>
      <w:r w:rsidDel="00000000" w:rsidR="00000000" w:rsidRPr="00000000">
        <w:rPr>
          <w:rtl w:val="0"/>
        </w:rPr>
        <w:t xml:space="preserve">KEITH (as Fero): He really seemed kind of into reading that book.</w:t>
      </w:r>
    </w:p>
    <w:p w:rsidR="00000000" w:rsidDel="00000000" w:rsidP="00000000" w:rsidRDefault="00000000" w:rsidRPr="00000000" w14:paraId="00000335">
      <w:pPr>
        <w:ind w:left="720" w:firstLine="0"/>
        <w:rPr/>
      </w:pPr>
      <w:r w:rsidDel="00000000" w:rsidR="00000000" w:rsidRPr="00000000">
        <w:rPr>
          <w:rtl w:val="0"/>
        </w:rPr>
      </w:r>
    </w:p>
    <w:p w:rsidR="00000000" w:rsidDel="00000000" w:rsidP="00000000" w:rsidRDefault="00000000" w:rsidRPr="00000000" w14:paraId="00000336">
      <w:pPr>
        <w:ind w:left="0" w:firstLine="0"/>
        <w:rPr/>
      </w:pPr>
      <w:r w:rsidDel="00000000" w:rsidR="00000000" w:rsidRPr="00000000">
        <w:rPr>
          <w:rtl w:val="0"/>
        </w:rPr>
        <w:t xml:space="preserve">AUSTIN: He takes a long drink.</w:t>
      </w:r>
    </w:p>
    <w:p w:rsidR="00000000" w:rsidDel="00000000" w:rsidP="00000000" w:rsidRDefault="00000000" w:rsidRPr="00000000" w14:paraId="00000337">
      <w:pPr>
        <w:ind w:left="720" w:firstLine="0"/>
        <w:rPr/>
      </w:pPr>
      <w:r w:rsidDel="00000000" w:rsidR="00000000" w:rsidRPr="00000000">
        <w:rPr>
          <w:rtl w:val="0"/>
        </w:rPr>
      </w:r>
    </w:p>
    <w:p w:rsidR="00000000" w:rsidDel="00000000" w:rsidP="00000000" w:rsidRDefault="00000000" w:rsidRPr="00000000" w14:paraId="00000338">
      <w:pPr>
        <w:ind w:left="720" w:firstLine="0"/>
        <w:rPr/>
      </w:pPr>
      <w:r w:rsidDel="00000000" w:rsidR="00000000" w:rsidRPr="00000000">
        <w:rPr>
          <w:rtl w:val="0"/>
        </w:rPr>
        <w:t xml:space="preserve">AUSTIN (as Gregalos): The University?</w:t>
      </w:r>
    </w:p>
    <w:p w:rsidR="00000000" w:rsidDel="00000000" w:rsidP="00000000" w:rsidRDefault="00000000" w:rsidRPr="00000000" w14:paraId="00000339">
      <w:pPr>
        <w:ind w:left="720" w:firstLine="0"/>
        <w:rPr/>
      </w:pPr>
      <w:r w:rsidDel="00000000" w:rsidR="00000000" w:rsidRPr="00000000">
        <w:rPr>
          <w:rtl w:val="0"/>
        </w:rPr>
      </w:r>
    </w:p>
    <w:p w:rsidR="00000000" w:rsidDel="00000000" w:rsidP="00000000" w:rsidRDefault="00000000" w:rsidRPr="00000000" w14:paraId="0000033A">
      <w:pPr>
        <w:ind w:left="0" w:firstLine="0"/>
        <w:rPr/>
      </w:pPr>
      <w:r w:rsidDel="00000000" w:rsidR="00000000" w:rsidRPr="00000000">
        <w:rPr>
          <w:rtl w:val="0"/>
        </w:rPr>
        <w:t xml:space="preserve">AUSTIN: He says, and his eyes go wide. </w:t>
      </w:r>
    </w:p>
    <w:p w:rsidR="00000000" w:rsidDel="00000000" w:rsidP="00000000" w:rsidRDefault="00000000" w:rsidRPr="00000000" w14:paraId="0000033B">
      <w:pPr>
        <w:ind w:left="0" w:firstLine="0"/>
        <w:rPr/>
      </w:pPr>
      <w:r w:rsidDel="00000000" w:rsidR="00000000" w:rsidRPr="00000000">
        <w:rPr>
          <w:rtl w:val="0"/>
        </w:rPr>
      </w:r>
    </w:p>
    <w:p w:rsidR="00000000" w:rsidDel="00000000" w:rsidP="00000000" w:rsidRDefault="00000000" w:rsidRPr="00000000" w14:paraId="0000033C">
      <w:pPr>
        <w:ind w:left="720" w:firstLine="0"/>
        <w:rPr/>
      </w:pPr>
      <w:r w:rsidDel="00000000" w:rsidR="00000000" w:rsidRPr="00000000">
        <w:rPr>
          <w:rtl w:val="0"/>
        </w:rPr>
        <w:t xml:space="preserve">AUSTIN (as Gregalos): That’s impossible, there’s not, no one’s left from the University.</w:t>
      </w:r>
    </w:p>
    <w:p w:rsidR="00000000" w:rsidDel="00000000" w:rsidP="00000000" w:rsidRDefault="00000000" w:rsidRPr="00000000" w14:paraId="0000033D">
      <w:pPr>
        <w:ind w:left="720" w:firstLine="0"/>
        <w:rPr/>
      </w:pPr>
      <w:r w:rsidDel="00000000" w:rsidR="00000000" w:rsidRPr="00000000">
        <w:rPr>
          <w:rtl w:val="0"/>
        </w:rPr>
      </w:r>
    </w:p>
    <w:p w:rsidR="00000000" w:rsidDel="00000000" w:rsidP="00000000" w:rsidRDefault="00000000" w:rsidRPr="00000000" w14:paraId="0000033E">
      <w:pPr>
        <w:ind w:left="720" w:firstLine="0"/>
        <w:rPr/>
      </w:pPr>
      <w:r w:rsidDel="00000000" w:rsidR="00000000" w:rsidRPr="00000000">
        <w:rPr>
          <w:rtl w:val="0"/>
        </w:rPr>
        <w:t xml:space="preserve">JACK (as Lem): (laughs) Look.</w:t>
      </w:r>
    </w:p>
    <w:p w:rsidR="00000000" w:rsidDel="00000000" w:rsidP="00000000" w:rsidRDefault="00000000" w:rsidRPr="00000000" w14:paraId="0000033F">
      <w:pPr>
        <w:ind w:left="720" w:firstLine="0"/>
        <w:rPr/>
      </w:pPr>
      <w:r w:rsidDel="00000000" w:rsidR="00000000" w:rsidRPr="00000000">
        <w:rPr>
          <w:rtl w:val="0"/>
        </w:rPr>
      </w:r>
    </w:p>
    <w:p w:rsidR="00000000" w:rsidDel="00000000" w:rsidP="00000000" w:rsidRDefault="00000000" w:rsidRPr="00000000" w14:paraId="00000340">
      <w:pPr>
        <w:ind w:left="720" w:firstLine="0"/>
        <w:rPr/>
      </w:pPr>
      <w:r w:rsidDel="00000000" w:rsidR="00000000" w:rsidRPr="00000000">
        <w:rPr>
          <w:rtl w:val="0"/>
        </w:rPr>
        <w:t xml:space="preserve">KEITH (as Fero): It’s, well, he’s a tenacious little dude.</w:t>
      </w:r>
    </w:p>
    <w:p w:rsidR="00000000" w:rsidDel="00000000" w:rsidP="00000000" w:rsidRDefault="00000000" w:rsidRPr="00000000" w14:paraId="00000341">
      <w:pPr>
        <w:ind w:left="720" w:firstLine="0"/>
        <w:rPr/>
      </w:pPr>
      <w:r w:rsidDel="00000000" w:rsidR="00000000" w:rsidRPr="00000000">
        <w:rPr>
          <w:rtl w:val="0"/>
        </w:rPr>
      </w:r>
    </w:p>
    <w:p w:rsidR="00000000" w:rsidDel="00000000" w:rsidP="00000000" w:rsidRDefault="00000000" w:rsidRPr="00000000" w14:paraId="00000342">
      <w:pPr>
        <w:ind w:left="720" w:firstLine="0"/>
        <w:rPr/>
      </w:pPr>
      <w:r w:rsidDel="00000000" w:rsidR="00000000" w:rsidRPr="00000000">
        <w:rPr>
          <w:rtl w:val="0"/>
        </w:rPr>
        <w:t xml:space="preserve">JACK (as Lem): Look, Greggy-</w:t>
      </w:r>
    </w:p>
    <w:p w:rsidR="00000000" w:rsidDel="00000000" w:rsidP="00000000" w:rsidRDefault="00000000" w:rsidRPr="00000000" w14:paraId="00000343">
      <w:pPr>
        <w:ind w:left="720" w:firstLine="0"/>
        <w:rPr/>
      </w:pPr>
      <w:r w:rsidDel="00000000" w:rsidR="00000000" w:rsidRPr="00000000">
        <w:rPr>
          <w:rtl w:val="0"/>
        </w:rPr>
      </w:r>
    </w:p>
    <w:p w:rsidR="00000000" w:rsidDel="00000000" w:rsidP="00000000" w:rsidRDefault="00000000" w:rsidRPr="00000000" w14:paraId="00000344">
      <w:pPr>
        <w:ind w:left="0" w:firstLine="0"/>
        <w:rPr/>
      </w:pPr>
      <w:r w:rsidDel="00000000" w:rsidR="00000000" w:rsidRPr="00000000">
        <w:rPr>
          <w:rtl w:val="0"/>
        </w:rPr>
        <w:t xml:space="preserve">(AUSTIN laughs)</w:t>
      </w:r>
    </w:p>
    <w:p w:rsidR="00000000" w:rsidDel="00000000" w:rsidP="00000000" w:rsidRDefault="00000000" w:rsidRPr="00000000" w14:paraId="00000345">
      <w:pPr>
        <w:ind w:left="0" w:firstLine="0"/>
        <w:rPr/>
      </w:pPr>
      <w:r w:rsidDel="00000000" w:rsidR="00000000" w:rsidRPr="00000000">
        <w:rPr>
          <w:rtl w:val="0"/>
        </w:rPr>
      </w:r>
    </w:p>
    <w:p w:rsidR="00000000" w:rsidDel="00000000" w:rsidP="00000000" w:rsidRDefault="00000000" w:rsidRPr="00000000" w14:paraId="00000346">
      <w:pPr>
        <w:ind w:left="0" w:firstLine="0"/>
        <w:rPr/>
      </w:pPr>
      <w:r w:rsidDel="00000000" w:rsidR="00000000" w:rsidRPr="00000000">
        <w:rPr>
          <w:rtl w:val="0"/>
        </w:rPr>
        <w:t xml:space="preserve">AUSTIN: I like that you’re a halfling, talking about Fantasmo as “a little dude” it’s really good.</w:t>
      </w:r>
    </w:p>
    <w:p w:rsidR="00000000" w:rsidDel="00000000" w:rsidP="00000000" w:rsidRDefault="00000000" w:rsidRPr="00000000" w14:paraId="00000347">
      <w:pPr>
        <w:ind w:left="0" w:firstLine="0"/>
        <w:rPr/>
      </w:pPr>
      <w:r w:rsidDel="00000000" w:rsidR="00000000" w:rsidRPr="00000000">
        <w:rPr>
          <w:rtl w:val="0"/>
        </w:rPr>
      </w:r>
    </w:p>
    <w:p w:rsidR="00000000" w:rsidDel="00000000" w:rsidP="00000000" w:rsidRDefault="00000000" w:rsidRPr="00000000" w14:paraId="00000348">
      <w:pPr>
        <w:ind w:left="720" w:firstLine="0"/>
        <w:rPr/>
      </w:pPr>
      <w:r w:rsidDel="00000000" w:rsidR="00000000" w:rsidRPr="00000000">
        <w:rPr>
          <w:rtl w:val="0"/>
        </w:rPr>
        <w:t xml:space="preserve">JACK (as Lem): He’s, he’s not a great guy, Greggy.</w:t>
      </w:r>
    </w:p>
    <w:p w:rsidR="00000000" w:rsidDel="00000000" w:rsidP="00000000" w:rsidRDefault="00000000" w:rsidRPr="00000000" w14:paraId="00000349">
      <w:pPr>
        <w:ind w:left="720" w:firstLine="0"/>
        <w:rPr/>
      </w:pPr>
      <w:r w:rsidDel="00000000" w:rsidR="00000000" w:rsidRPr="00000000">
        <w:rPr>
          <w:rtl w:val="0"/>
        </w:rPr>
      </w:r>
    </w:p>
    <w:p w:rsidR="00000000" w:rsidDel="00000000" w:rsidP="00000000" w:rsidRDefault="00000000" w:rsidRPr="00000000" w14:paraId="0000034A">
      <w:pPr>
        <w:ind w:left="720" w:firstLine="0"/>
        <w:rPr/>
      </w:pPr>
      <w:r w:rsidDel="00000000" w:rsidR="00000000" w:rsidRPr="00000000">
        <w:rPr>
          <w:rtl w:val="0"/>
        </w:rPr>
        <w:t xml:space="preserve">AUSTIN (as Gregalos): I’ll have to look into this. Well, what’s his name? </w:t>
      </w:r>
    </w:p>
    <w:p w:rsidR="00000000" w:rsidDel="00000000" w:rsidP="00000000" w:rsidRDefault="00000000" w:rsidRPr="00000000" w14:paraId="0000034B">
      <w:pPr>
        <w:ind w:left="720" w:firstLine="0"/>
        <w:rPr/>
      </w:pPr>
      <w:r w:rsidDel="00000000" w:rsidR="00000000" w:rsidRPr="00000000">
        <w:rPr>
          <w:rtl w:val="0"/>
        </w:rPr>
      </w:r>
    </w:p>
    <w:p w:rsidR="00000000" w:rsidDel="00000000" w:rsidP="00000000" w:rsidRDefault="00000000" w:rsidRPr="00000000" w14:paraId="0000034C">
      <w:pPr>
        <w:ind w:left="720" w:firstLine="0"/>
        <w:rPr/>
      </w:pPr>
      <w:r w:rsidDel="00000000" w:rsidR="00000000" w:rsidRPr="00000000">
        <w:rPr>
          <w:rtl w:val="0"/>
        </w:rPr>
        <w:t xml:space="preserve">KEITH (as Fero): Tazzy- Fantasmo, Fantasmo. </w:t>
      </w:r>
    </w:p>
    <w:p w:rsidR="00000000" w:rsidDel="00000000" w:rsidP="00000000" w:rsidRDefault="00000000" w:rsidRPr="00000000" w14:paraId="0000034D">
      <w:pPr>
        <w:ind w:left="720" w:firstLine="0"/>
        <w:rPr/>
      </w:pPr>
      <w:r w:rsidDel="00000000" w:rsidR="00000000" w:rsidRPr="00000000">
        <w:rPr>
          <w:rtl w:val="0"/>
        </w:rPr>
      </w:r>
    </w:p>
    <w:p w:rsidR="00000000" w:rsidDel="00000000" w:rsidP="00000000" w:rsidRDefault="00000000" w:rsidRPr="00000000" w14:paraId="0000034E">
      <w:pPr>
        <w:ind w:left="720" w:firstLine="0"/>
        <w:rPr/>
      </w:pPr>
      <w:r w:rsidDel="00000000" w:rsidR="00000000" w:rsidRPr="00000000">
        <w:rPr>
          <w:rtl w:val="0"/>
        </w:rPr>
        <w:t xml:space="preserve">JACK (as Lem): Wait, Keith, ah, sorry Fero are you sure about that?</w:t>
      </w:r>
    </w:p>
    <w:p w:rsidR="00000000" w:rsidDel="00000000" w:rsidP="00000000" w:rsidRDefault="00000000" w:rsidRPr="00000000" w14:paraId="0000034F">
      <w:pPr>
        <w:ind w:left="720" w:firstLine="0"/>
        <w:rPr/>
      </w:pPr>
      <w:r w:rsidDel="00000000" w:rsidR="00000000" w:rsidRPr="00000000">
        <w:rPr>
          <w:rtl w:val="0"/>
        </w:rPr>
      </w:r>
    </w:p>
    <w:p w:rsidR="00000000" w:rsidDel="00000000" w:rsidP="00000000" w:rsidRDefault="00000000" w:rsidRPr="00000000" w14:paraId="00000350">
      <w:pPr>
        <w:ind w:left="720" w:firstLine="0"/>
        <w:rPr/>
      </w:pPr>
      <w:r w:rsidDel="00000000" w:rsidR="00000000" w:rsidRPr="00000000">
        <w:rPr>
          <w:rtl w:val="0"/>
        </w:rPr>
        <w:t xml:space="preserve">KEITH (as Fero): Yeah. </w:t>
      </w:r>
    </w:p>
    <w:p w:rsidR="00000000" w:rsidDel="00000000" w:rsidP="00000000" w:rsidRDefault="00000000" w:rsidRPr="00000000" w14:paraId="00000351">
      <w:pPr>
        <w:ind w:left="720" w:firstLine="0"/>
        <w:rPr/>
      </w:pPr>
      <w:r w:rsidDel="00000000" w:rsidR="00000000" w:rsidRPr="00000000">
        <w:rPr>
          <w:rtl w:val="0"/>
        </w:rPr>
      </w:r>
    </w:p>
    <w:p w:rsidR="00000000" w:rsidDel="00000000" w:rsidP="00000000" w:rsidRDefault="00000000" w:rsidRPr="00000000" w14:paraId="00000352">
      <w:pPr>
        <w:ind w:left="0" w:firstLine="0"/>
        <w:rPr/>
      </w:pPr>
      <w:r w:rsidDel="00000000" w:rsidR="00000000" w:rsidRPr="00000000">
        <w:rPr>
          <w:rtl w:val="0"/>
        </w:rPr>
        <w:t xml:space="preserve">AUSTIN: It’s too late now, certainly. </w:t>
      </w:r>
    </w:p>
    <w:p w:rsidR="00000000" w:rsidDel="00000000" w:rsidP="00000000" w:rsidRDefault="00000000" w:rsidRPr="00000000" w14:paraId="00000353">
      <w:pPr>
        <w:ind w:left="0" w:firstLine="0"/>
        <w:rPr/>
      </w:pPr>
      <w:r w:rsidDel="00000000" w:rsidR="00000000" w:rsidRPr="00000000">
        <w:rPr>
          <w:rtl w:val="0"/>
        </w:rPr>
      </w:r>
    </w:p>
    <w:p w:rsidR="00000000" w:rsidDel="00000000" w:rsidP="00000000" w:rsidRDefault="00000000" w:rsidRPr="00000000" w14:paraId="00000354">
      <w:pPr>
        <w:ind w:left="0" w:firstLine="0"/>
        <w:rPr/>
      </w:pPr>
      <w:r w:rsidDel="00000000" w:rsidR="00000000" w:rsidRPr="00000000">
        <w:rPr>
          <w:rtl w:val="0"/>
        </w:rPr>
        <w:t xml:space="preserve">KEITH: Yeah.</w:t>
      </w:r>
    </w:p>
    <w:p w:rsidR="00000000" w:rsidDel="00000000" w:rsidP="00000000" w:rsidRDefault="00000000" w:rsidRPr="00000000" w14:paraId="00000355">
      <w:pPr>
        <w:ind w:left="0" w:firstLine="0"/>
        <w:rPr/>
      </w:pPr>
      <w:r w:rsidDel="00000000" w:rsidR="00000000" w:rsidRPr="00000000">
        <w:rPr>
          <w:rtl w:val="0"/>
        </w:rPr>
      </w:r>
    </w:p>
    <w:p w:rsidR="00000000" w:rsidDel="00000000" w:rsidP="00000000" w:rsidRDefault="00000000" w:rsidRPr="00000000" w14:paraId="00000356">
      <w:pPr>
        <w:ind w:left="720" w:firstLine="0"/>
        <w:rPr/>
      </w:pPr>
      <w:r w:rsidDel="00000000" w:rsidR="00000000" w:rsidRPr="00000000">
        <w:rPr>
          <w:rtl w:val="0"/>
        </w:rPr>
        <w:t xml:space="preserve">AUSTIN (as Gregalos): I see, I’ll talk to some friends and see what they know. Two weeks, three weeks maximum I’ll be back. (KEITH: Ok.) If you can be here I’ll- (excited noise)</w:t>
      </w:r>
    </w:p>
    <w:p w:rsidR="00000000" w:rsidDel="00000000" w:rsidP="00000000" w:rsidRDefault="00000000" w:rsidRPr="00000000" w14:paraId="00000357">
      <w:pPr>
        <w:ind w:left="720" w:firstLine="0"/>
        <w:rPr/>
      </w:pPr>
      <w:r w:rsidDel="00000000" w:rsidR="00000000" w:rsidRPr="00000000">
        <w:rPr>
          <w:rtl w:val="0"/>
        </w:rPr>
      </w:r>
    </w:p>
    <w:p w:rsidR="00000000" w:rsidDel="00000000" w:rsidP="00000000" w:rsidRDefault="00000000" w:rsidRPr="00000000" w14:paraId="00000358">
      <w:pPr>
        <w:ind w:left="0" w:firstLine="0"/>
        <w:rPr/>
      </w:pPr>
      <w:r w:rsidDel="00000000" w:rsidR="00000000" w:rsidRPr="00000000">
        <w:rPr>
          <w:rtl w:val="0"/>
        </w:rPr>
        <w:t xml:space="preserve">AUSTIN: He slips a ring off of his finger and hands it to you. It has, the symbol on it is kind of three vertical dashes all at a different height. The first one is kind of like mid-level, the second one is really high and the bottom one is the lowest of the three. </w:t>
      </w:r>
    </w:p>
    <w:p w:rsidR="00000000" w:rsidDel="00000000" w:rsidP="00000000" w:rsidRDefault="00000000" w:rsidRPr="00000000" w14:paraId="00000359">
      <w:pPr>
        <w:ind w:left="0" w:firstLine="0"/>
        <w:rPr/>
      </w:pPr>
      <w:r w:rsidDel="00000000" w:rsidR="00000000" w:rsidRPr="00000000">
        <w:rPr>
          <w:rtl w:val="0"/>
        </w:rPr>
      </w:r>
    </w:p>
    <w:p w:rsidR="00000000" w:rsidDel="00000000" w:rsidP="00000000" w:rsidRDefault="00000000" w:rsidRPr="00000000" w14:paraId="0000035A">
      <w:pPr>
        <w:ind w:left="720" w:firstLine="0"/>
        <w:rPr/>
      </w:pPr>
      <w:r w:rsidDel="00000000" w:rsidR="00000000" w:rsidRPr="00000000">
        <w:rPr>
          <w:rtl w:val="0"/>
        </w:rPr>
        <w:t xml:space="preserve">AUSTIN (as Gregalos): Give this to whoever, show this to whoever you need. My word is good for it, they’ll know that I have sent you and that I can pay. </w:t>
      </w:r>
    </w:p>
    <w:p w:rsidR="00000000" w:rsidDel="00000000" w:rsidP="00000000" w:rsidRDefault="00000000" w:rsidRPr="00000000" w14:paraId="0000035B">
      <w:pPr>
        <w:ind w:left="720" w:firstLine="0"/>
        <w:rPr/>
      </w:pPr>
      <w:r w:rsidDel="00000000" w:rsidR="00000000" w:rsidRPr="00000000">
        <w:rPr>
          <w:rtl w:val="0"/>
        </w:rPr>
      </w:r>
    </w:p>
    <w:p w:rsidR="00000000" w:rsidDel="00000000" w:rsidP="00000000" w:rsidRDefault="00000000" w:rsidRPr="00000000" w14:paraId="0000035C">
      <w:pPr>
        <w:ind w:left="720" w:firstLine="0"/>
        <w:rPr/>
      </w:pPr>
      <w:r w:rsidDel="00000000" w:rsidR="00000000" w:rsidRPr="00000000">
        <w:rPr>
          <w:rtl w:val="0"/>
        </w:rPr>
        <w:t xml:space="preserve">KEITH (as Fero): Wait, who?</w:t>
      </w:r>
    </w:p>
    <w:p w:rsidR="00000000" w:rsidDel="00000000" w:rsidP="00000000" w:rsidRDefault="00000000" w:rsidRPr="00000000" w14:paraId="0000035D">
      <w:pPr>
        <w:ind w:left="720" w:firstLine="0"/>
        <w:rPr/>
      </w:pPr>
      <w:r w:rsidDel="00000000" w:rsidR="00000000" w:rsidRPr="00000000">
        <w:rPr>
          <w:rtl w:val="0"/>
        </w:rPr>
      </w:r>
    </w:p>
    <w:p w:rsidR="00000000" w:rsidDel="00000000" w:rsidP="00000000" w:rsidRDefault="00000000" w:rsidRPr="00000000" w14:paraId="0000035E">
      <w:pPr>
        <w:ind w:left="720" w:firstLine="0"/>
        <w:rPr/>
      </w:pPr>
      <w:r w:rsidDel="00000000" w:rsidR="00000000" w:rsidRPr="00000000">
        <w:rPr>
          <w:rtl w:val="0"/>
        </w:rPr>
        <w:t xml:space="preserve">AUSTIN (as Gregalos): Horses, ships, whatever you need to get there. </w:t>
      </w:r>
    </w:p>
    <w:p w:rsidR="00000000" w:rsidDel="00000000" w:rsidP="00000000" w:rsidRDefault="00000000" w:rsidRPr="00000000" w14:paraId="0000035F">
      <w:pPr>
        <w:ind w:left="720" w:firstLine="0"/>
        <w:rPr/>
      </w:pPr>
      <w:r w:rsidDel="00000000" w:rsidR="00000000" w:rsidRPr="00000000">
        <w:rPr>
          <w:rtl w:val="0"/>
        </w:rPr>
      </w:r>
    </w:p>
    <w:p w:rsidR="00000000" w:rsidDel="00000000" w:rsidP="00000000" w:rsidRDefault="00000000" w:rsidRPr="00000000" w14:paraId="00000360">
      <w:pPr>
        <w:ind w:left="720" w:firstLine="0"/>
        <w:rPr/>
      </w:pPr>
      <w:r w:rsidDel="00000000" w:rsidR="00000000" w:rsidRPr="00000000">
        <w:rPr>
          <w:rtl w:val="0"/>
        </w:rPr>
        <w:t xml:space="preserve">KEITH (as Fero): What? You’re popular. </w:t>
      </w:r>
    </w:p>
    <w:p w:rsidR="00000000" w:rsidDel="00000000" w:rsidP="00000000" w:rsidRDefault="00000000" w:rsidRPr="00000000" w14:paraId="00000361">
      <w:pPr>
        <w:ind w:left="720" w:firstLine="0"/>
        <w:rPr/>
      </w:pPr>
      <w:r w:rsidDel="00000000" w:rsidR="00000000" w:rsidRPr="00000000">
        <w:rPr>
          <w:rtl w:val="0"/>
        </w:rPr>
      </w:r>
    </w:p>
    <w:p w:rsidR="00000000" w:rsidDel="00000000" w:rsidP="00000000" w:rsidRDefault="00000000" w:rsidRPr="00000000" w14:paraId="00000362">
      <w:pPr>
        <w:ind w:left="720" w:firstLine="0"/>
        <w:rPr/>
      </w:pPr>
      <w:r w:rsidDel="00000000" w:rsidR="00000000" w:rsidRPr="00000000">
        <w:rPr>
          <w:rtl w:val="0"/>
        </w:rPr>
        <w:t xml:space="preserve">JACK (as Lem): Okay. Alright. </w:t>
      </w:r>
    </w:p>
    <w:p w:rsidR="00000000" w:rsidDel="00000000" w:rsidP="00000000" w:rsidRDefault="00000000" w:rsidRPr="00000000" w14:paraId="00000363">
      <w:pPr>
        <w:ind w:left="720" w:firstLine="0"/>
        <w:rPr/>
      </w:pPr>
      <w:r w:rsidDel="00000000" w:rsidR="00000000" w:rsidRPr="00000000">
        <w:rPr>
          <w:rtl w:val="0"/>
        </w:rPr>
      </w:r>
    </w:p>
    <w:p w:rsidR="00000000" w:rsidDel="00000000" w:rsidP="00000000" w:rsidRDefault="00000000" w:rsidRPr="00000000" w14:paraId="00000364">
      <w:pPr>
        <w:ind w:left="720" w:firstLine="0"/>
        <w:rPr/>
      </w:pPr>
      <w:r w:rsidDel="00000000" w:rsidR="00000000" w:rsidRPr="00000000">
        <w:rPr>
          <w:rtl w:val="0"/>
        </w:rPr>
        <w:t xml:space="preserve">(overlapping)</w:t>
      </w:r>
    </w:p>
    <w:p w:rsidR="00000000" w:rsidDel="00000000" w:rsidP="00000000" w:rsidRDefault="00000000" w:rsidRPr="00000000" w14:paraId="00000365">
      <w:pPr>
        <w:ind w:left="720" w:firstLine="0"/>
        <w:rPr/>
      </w:pPr>
      <w:r w:rsidDel="00000000" w:rsidR="00000000" w:rsidRPr="00000000">
        <w:rPr>
          <w:rtl w:val="0"/>
        </w:rPr>
        <w:t xml:space="preserve">KEITH (as Fero): Yeah, we’re in.</w:t>
      </w:r>
    </w:p>
    <w:p w:rsidR="00000000" w:rsidDel="00000000" w:rsidP="00000000" w:rsidRDefault="00000000" w:rsidRPr="00000000" w14:paraId="00000366">
      <w:pPr>
        <w:ind w:left="0" w:firstLine="0"/>
        <w:rPr/>
      </w:pPr>
      <w:r w:rsidDel="00000000" w:rsidR="00000000" w:rsidRPr="00000000">
        <w:rPr>
          <w:rtl w:val="0"/>
        </w:rPr>
        <w:t xml:space="preserve">JACK: We’re on, I’m gonna shake hands with him. </w:t>
      </w:r>
    </w:p>
    <w:p w:rsidR="00000000" w:rsidDel="00000000" w:rsidP="00000000" w:rsidRDefault="00000000" w:rsidRPr="00000000" w14:paraId="00000367">
      <w:pPr>
        <w:ind w:left="0" w:firstLine="0"/>
        <w:rPr/>
      </w:pPr>
      <w:r w:rsidDel="00000000" w:rsidR="00000000" w:rsidRPr="00000000">
        <w:rPr>
          <w:rtl w:val="0"/>
        </w:rPr>
      </w:r>
    </w:p>
    <w:p w:rsidR="00000000" w:rsidDel="00000000" w:rsidP="00000000" w:rsidRDefault="00000000" w:rsidRPr="00000000" w14:paraId="00000368">
      <w:pPr>
        <w:ind w:left="0" w:firstLine="0"/>
        <w:rPr/>
      </w:pPr>
      <w:r w:rsidDel="00000000" w:rsidR="00000000" w:rsidRPr="00000000">
        <w:rPr>
          <w:rtl w:val="0"/>
        </w:rPr>
        <w:t xml:space="preserve">KEITH: Yep.</w:t>
      </w:r>
    </w:p>
    <w:p w:rsidR="00000000" w:rsidDel="00000000" w:rsidP="00000000" w:rsidRDefault="00000000" w:rsidRPr="00000000" w14:paraId="00000369">
      <w:pPr>
        <w:ind w:left="0" w:firstLine="0"/>
        <w:rPr/>
      </w:pPr>
      <w:r w:rsidDel="00000000" w:rsidR="00000000" w:rsidRPr="00000000">
        <w:rPr>
          <w:rtl w:val="0"/>
        </w:rPr>
      </w:r>
    </w:p>
    <w:p w:rsidR="00000000" w:rsidDel="00000000" w:rsidP="00000000" w:rsidRDefault="00000000" w:rsidRPr="00000000" w14:paraId="0000036A">
      <w:pPr>
        <w:ind w:left="0" w:firstLine="0"/>
        <w:rPr/>
      </w:pPr>
      <w:r w:rsidDel="00000000" w:rsidR="00000000" w:rsidRPr="00000000">
        <w:rPr>
          <w:rtl w:val="0"/>
        </w:rPr>
        <w:t xml:space="preserve">AUSTIN: You shake hands and the second you do, the doors open. And in come two men in hoods, or two forms- figures in hoods and a couple of Guards-</w:t>
      </w:r>
    </w:p>
    <w:p w:rsidR="00000000" w:rsidDel="00000000" w:rsidP="00000000" w:rsidRDefault="00000000" w:rsidRPr="00000000" w14:paraId="0000036B">
      <w:pPr>
        <w:ind w:left="0" w:firstLine="0"/>
        <w:rPr/>
      </w:pPr>
      <w:r w:rsidDel="00000000" w:rsidR="00000000" w:rsidRPr="00000000">
        <w:rPr>
          <w:rtl w:val="0"/>
        </w:rPr>
      </w:r>
    </w:p>
    <w:p w:rsidR="00000000" w:rsidDel="00000000" w:rsidP="00000000" w:rsidRDefault="00000000" w:rsidRPr="00000000" w14:paraId="0000036C">
      <w:pPr>
        <w:ind w:left="0" w:firstLine="0"/>
        <w:rPr/>
      </w:pPr>
      <w:r w:rsidDel="00000000" w:rsidR="00000000" w:rsidRPr="00000000">
        <w:rPr>
          <w:rtl w:val="0"/>
        </w:rPr>
        <w:t xml:space="preserve">(bell rings three times)</w:t>
      </w:r>
    </w:p>
    <w:p w:rsidR="00000000" w:rsidDel="00000000" w:rsidP="00000000" w:rsidRDefault="00000000" w:rsidRPr="00000000" w14:paraId="0000036D">
      <w:pPr>
        <w:ind w:left="0" w:firstLine="0"/>
        <w:rPr/>
      </w:pPr>
      <w:r w:rsidDel="00000000" w:rsidR="00000000" w:rsidRPr="00000000">
        <w:rPr>
          <w:rtl w:val="0"/>
        </w:rPr>
      </w:r>
    </w:p>
    <w:p w:rsidR="00000000" w:rsidDel="00000000" w:rsidP="00000000" w:rsidRDefault="00000000" w:rsidRPr="00000000" w14:paraId="0000036E">
      <w:pPr>
        <w:ind w:left="0" w:firstLine="0"/>
        <w:rPr/>
      </w:pPr>
      <w:r w:rsidDel="00000000" w:rsidR="00000000" w:rsidRPr="00000000">
        <w:rPr>
          <w:rtl w:val="0"/>
        </w:rPr>
        <w:t xml:space="preserve">JACK: It’s gonna do this twelve times. </w:t>
      </w:r>
    </w:p>
    <w:p w:rsidR="00000000" w:rsidDel="00000000" w:rsidP="00000000" w:rsidRDefault="00000000" w:rsidRPr="00000000" w14:paraId="0000036F">
      <w:pPr>
        <w:ind w:left="0" w:firstLine="0"/>
        <w:rPr/>
      </w:pPr>
      <w:r w:rsidDel="00000000" w:rsidR="00000000" w:rsidRPr="00000000">
        <w:rPr>
          <w:rtl w:val="0"/>
        </w:rPr>
      </w:r>
    </w:p>
    <w:p w:rsidR="00000000" w:rsidDel="00000000" w:rsidP="00000000" w:rsidRDefault="00000000" w:rsidRPr="00000000" w14:paraId="00000370">
      <w:pPr>
        <w:ind w:left="0" w:firstLine="0"/>
        <w:rPr/>
      </w:pPr>
      <w:r w:rsidDel="00000000" w:rsidR="00000000" w:rsidRPr="00000000">
        <w:rPr>
          <w:rtl w:val="0"/>
        </w:rPr>
        <w:t xml:space="preserve">AUSTIN: The bell rings outside. </w:t>
      </w:r>
    </w:p>
    <w:p w:rsidR="00000000" w:rsidDel="00000000" w:rsidP="00000000" w:rsidRDefault="00000000" w:rsidRPr="00000000" w14:paraId="00000371">
      <w:pPr>
        <w:ind w:left="0" w:firstLine="0"/>
        <w:rPr/>
      </w:pPr>
      <w:r w:rsidDel="00000000" w:rsidR="00000000" w:rsidRPr="00000000">
        <w:rPr>
          <w:rtl w:val="0"/>
        </w:rPr>
      </w:r>
    </w:p>
    <w:p w:rsidR="00000000" w:rsidDel="00000000" w:rsidP="00000000" w:rsidRDefault="00000000" w:rsidRPr="00000000" w14:paraId="00000372">
      <w:pPr>
        <w:ind w:left="0" w:firstLine="0"/>
        <w:rPr/>
      </w:pPr>
      <w:r w:rsidDel="00000000" w:rsidR="00000000" w:rsidRPr="00000000">
        <w:rPr>
          <w:rtl w:val="0"/>
        </w:rPr>
        <w:t xml:space="preserve">(laughing)</w:t>
      </w:r>
    </w:p>
    <w:p w:rsidR="00000000" w:rsidDel="00000000" w:rsidP="00000000" w:rsidRDefault="00000000" w:rsidRPr="00000000" w14:paraId="00000373">
      <w:pPr>
        <w:ind w:left="720" w:firstLine="0"/>
        <w:rPr/>
      </w:pPr>
      <w:r w:rsidDel="00000000" w:rsidR="00000000" w:rsidRPr="00000000">
        <w:rPr>
          <w:rtl w:val="0"/>
        </w:rPr>
      </w:r>
    </w:p>
    <w:p w:rsidR="00000000" w:rsidDel="00000000" w:rsidP="00000000" w:rsidRDefault="00000000" w:rsidRPr="00000000" w14:paraId="00000374">
      <w:pPr>
        <w:ind w:left="0" w:firstLine="0"/>
        <w:rPr/>
      </w:pPr>
      <w:r w:rsidDel="00000000" w:rsidR="00000000" w:rsidRPr="00000000">
        <w:rPr>
          <w:rtl w:val="0"/>
        </w:rPr>
        <w:t xml:space="preserve">AUSTIN: The Guards-</w:t>
      </w:r>
    </w:p>
    <w:p w:rsidR="00000000" w:rsidDel="00000000" w:rsidP="00000000" w:rsidRDefault="00000000" w:rsidRPr="00000000" w14:paraId="00000375">
      <w:pPr>
        <w:ind w:left="0" w:firstLine="0"/>
        <w:rPr/>
      </w:pPr>
      <w:r w:rsidDel="00000000" w:rsidR="00000000" w:rsidRPr="00000000">
        <w:rPr>
          <w:rtl w:val="0"/>
        </w:rPr>
      </w:r>
    </w:p>
    <w:p w:rsidR="00000000" w:rsidDel="00000000" w:rsidP="00000000" w:rsidRDefault="00000000" w:rsidRPr="00000000" w14:paraId="00000376">
      <w:pPr>
        <w:ind w:left="0" w:firstLine="0"/>
        <w:rPr/>
      </w:pPr>
      <w:r w:rsidDel="00000000" w:rsidR="00000000" w:rsidRPr="00000000">
        <w:rPr>
          <w:rtl w:val="0"/>
        </w:rPr>
        <w:t xml:space="preserve">KEITH: This doesn’t sound like a good thing, when Guards come into a place at a particular time.</w:t>
      </w:r>
    </w:p>
    <w:p w:rsidR="00000000" w:rsidDel="00000000" w:rsidP="00000000" w:rsidRDefault="00000000" w:rsidRPr="00000000" w14:paraId="00000377">
      <w:pPr>
        <w:ind w:left="0" w:firstLine="0"/>
        <w:rPr/>
      </w:pPr>
      <w:r w:rsidDel="00000000" w:rsidR="00000000" w:rsidRPr="00000000">
        <w:rPr>
          <w:rtl w:val="0"/>
        </w:rPr>
      </w:r>
    </w:p>
    <w:p w:rsidR="00000000" w:rsidDel="00000000" w:rsidP="00000000" w:rsidRDefault="00000000" w:rsidRPr="00000000" w14:paraId="00000378">
      <w:pPr>
        <w:ind w:left="0" w:firstLine="0"/>
        <w:rPr/>
      </w:pPr>
      <w:r w:rsidDel="00000000" w:rsidR="00000000" w:rsidRPr="00000000">
        <w:rPr>
          <w:rtl w:val="0"/>
        </w:rPr>
        <w:t xml:space="preserve">AUSTIN: No. (bell continues to ring) They’re combing the room. </w:t>
      </w:r>
    </w:p>
    <w:p w:rsidR="00000000" w:rsidDel="00000000" w:rsidP="00000000" w:rsidRDefault="00000000" w:rsidRPr="00000000" w14:paraId="00000379">
      <w:pPr>
        <w:ind w:left="0" w:firstLine="0"/>
        <w:rPr/>
      </w:pPr>
      <w:r w:rsidDel="00000000" w:rsidR="00000000" w:rsidRPr="00000000">
        <w:rPr>
          <w:rtl w:val="0"/>
        </w:rPr>
      </w:r>
    </w:p>
    <w:p w:rsidR="00000000" w:rsidDel="00000000" w:rsidP="00000000" w:rsidRDefault="00000000" w:rsidRPr="00000000" w14:paraId="0000037A">
      <w:pPr>
        <w:ind w:left="0" w:firstLine="0"/>
        <w:rPr/>
      </w:pPr>
      <w:r w:rsidDel="00000000" w:rsidR="00000000" w:rsidRPr="00000000">
        <w:rPr>
          <w:rtl w:val="0"/>
        </w:rPr>
        <w:t xml:space="preserve">JACK: I think we should probably do something here, hella.</w:t>
      </w:r>
    </w:p>
    <w:p w:rsidR="00000000" w:rsidDel="00000000" w:rsidP="00000000" w:rsidRDefault="00000000" w:rsidRPr="00000000" w14:paraId="0000037B">
      <w:pPr>
        <w:ind w:left="0" w:firstLine="0"/>
        <w:rPr/>
      </w:pPr>
      <w:r w:rsidDel="00000000" w:rsidR="00000000" w:rsidRPr="00000000">
        <w:rPr>
          <w:rtl w:val="0"/>
        </w:rPr>
      </w:r>
    </w:p>
    <w:p w:rsidR="00000000" w:rsidDel="00000000" w:rsidP="00000000" w:rsidRDefault="00000000" w:rsidRPr="00000000" w14:paraId="0000037C">
      <w:pPr>
        <w:ind w:left="0" w:firstLine="0"/>
        <w:rPr/>
      </w:pPr>
      <w:r w:rsidDel="00000000" w:rsidR="00000000" w:rsidRPr="00000000">
        <w:rPr>
          <w:rtl w:val="0"/>
        </w:rPr>
        <w:t xml:space="preserve">AUSTIN: You can overhear, you can overhear that the Guards are saying “Listen, they’re not here, this is just a neighborhood bar”. And the forms in robes, not robes just hoods they’re kind of like armored? With cloaks and hoods. </w:t>
      </w:r>
    </w:p>
    <w:p w:rsidR="00000000" w:rsidDel="00000000" w:rsidP="00000000" w:rsidRDefault="00000000" w:rsidRPr="00000000" w14:paraId="0000037D">
      <w:pPr>
        <w:ind w:left="0" w:firstLine="0"/>
        <w:rPr/>
      </w:pPr>
      <w:r w:rsidDel="00000000" w:rsidR="00000000" w:rsidRPr="00000000">
        <w:rPr>
          <w:rtl w:val="0"/>
        </w:rPr>
      </w:r>
    </w:p>
    <w:p w:rsidR="00000000" w:rsidDel="00000000" w:rsidP="00000000" w:rsidRDefault="00000000" w:rsidRPr="00000000" w14:paraId="0000037E">
      <w:pPr>
        <w:ind w:left="0" w:firstLine="0"/>
        <w:rPr/>
      </w:pPr>
      <w:r w:rsidDel="00000000" w:rsidR="00000000" w:rsidRPr="00000000">
        <w:rPr>
          <w:rtl w:val="0"/>
        </w:rPr>
        <w:t xml:space="preserve">KEITH: Okay.</w:t>
      </w:r>
    </w:p>
    <w:p w:rsidR="00000000" w:rsidDel="00000000" w:rsidP="00000000" w:rsidRDefault="00000000" w:rsidRPr="00000000" w14:paraId="0000037F">
      <w:pPr>
        <w:ind w:left="0" w:firstLine="0"/>
        <w:rPr/>
      </w:pPr>
      <w:r w:rsidDel="00000000" w:rsidR="00000000" w:rsidRPr="00000000">
        <w:rPr>
          <w:rtl w:val="0"/>
        </w:rPr>
      </w:r>
    </w:p>
    <w:p w:rsidR="00000000" w:rsidDel="00000000" w:rsidP="00000000" w:rsidRDefault="00000000" w:rsidRPr="00000000" w14:paraId="00000380">
      <w:pPr>
        <w:ind w:left="0" w:firstLine="0"/>
        <w:rPr/>
      </w:pPr>
      <w:r w:rsidDel="00000000" w:rsidR="00000000" w:rsidRPr="00000000">
        <w:rPr>
          <w:rtl w:val="0"/>
        </w:rPr>
        <w:t xml:space="preserve">AUSTIN: Big, like strong bodies. Seem insistent, that what they want is here. They are, let’s say, thirty feet away from you at this point. You’re in a back booth near the bar and there’s like a stairwell up to the room that Lem rented last night. What do you do?</w:t>
      </w:r>
    </w:p>
    <w:p w:rsidR="00000000" w:rsidDel="00000000" w:rsidP="00000000" w:rsidRDefault="00000000" w:rsidRPr="00000000" w14:paraId="00000381">
      <w:pPr>
        <w:ind w:left="0" w:firstLine="0"/>
        <w:rPr/>
      </w:pPr>
      <w:r w:rsidDel="00000000" w:rsidR="00000000" w:rsidRPr="00000000">
        <w:rPr>
          <w:rtl w:val="0"/>
        </w:rPr>
      </w:r>
    </w:p>
    <w:p w:rsidR="00000000" w:rsidDel="00000000" w:rsidP="00000000" w:rsidRDefault="00000000" w:rsidRPr="00000000" w14:paraId="00000382">
      <w:pPr>
        <w:ind w:left="0" w:firstLine="0"/>
        <w:rPr/>
      </w:pPr>
      <w:r w:rsidDel="00000000" w:rsidR="00000000" w:rsidRPr="00000000">
        <w:rPr>
          <w:rtl w:val="0"/>
        </w:rPr>
        <w:t xml:space="preserve">KEITH: Well we probably don’t want to go talk to them, right? </w:t>
      </w:r>
    </w:p>
    <w:p w:rsidR="00000000" w:rsidDel="00000000" w:rsidP="00000000" w:rsidRDefault="00000000" w:rsidRPr="00000000" w14:paraId="00000383">
      <w:pPr>
        <w:ind w:left="0" w:firstLine="0"/>
        <w:rPr/>
      </w:pPr>
      <w:r w:rsidDel="00000000" w:rsidR="00000000" w:rsidRPr="00000000">
        <w:rPr>
          <w:rtl w:val="0"/>
        </w:rPr>
      </w:r>
    </w:p>
    <w:p w:rsidR="00000000" w:rsidDel="00000000" w:rsidP="00000000" w:rsidRDefault="00000000" w:rsidRPr="00000000" w14:paraId="00000384">
      <w:pPr>
        <w:ind w:left="0" w:firstLine="0"/>
        <w:rPr/>
      </w:pPr>
      <w:r w:rsidDel="00000000" w:rsidR="00000000" w:rsidRPr="00000000">
        <w:rPr>
          <w:rtl w:val="0"/>
        </w:rPr>
        <w:t xml:space="preserve">ALI: No.</w:t>
      </w:r>
    </w:p>
    <w:p w:rsidR="00000000" w:rsidDel="00000000" w:rsidP="00000000" w:rsidRDefault="00000000" w:rsidRPr="00000000" w14:paraId="00000385">
      <w:pPr>
        <w:ind w:left="0" w:firstLine="0"/>
        <w:rPr/>
      </w:pPr>
      <w:r w:rsidDel="00000000" w:rsidR="00000000" w:rsidRPr="00000000">
        <w:rPr>
          <w:rtl w:val="0"/>
        </w:rPr>
      </w:r>
    </w:p>
    <w:p w:rsidR="00000000" w:rsidDel="00000000" w:rsidP="00000000" w:rsidRDefault="00000000" w:rsidRPr="00000000" w14:paraId="00000386">
      <w:pPr>
        <w:ind w:left="0" w:firstLine="0"/>
        <w:rPr/>
      </w:pPr>
      <w:r w:rsidDel="00000000" w:rsidR="00000000" w:rsidRPr="00000000">
        <w:rPr>
          <w:rtl w:val="0"/>
        </w:rPr>
        <w:t xml:space="preserve">KEITH: We probably want to leave?</w:t>
      </w:r>
    </w:p>
    <w:p w:rsidR="00000000" w:rsidDel="00000000" w:rsidP="00000000" w:rsidRDefault="00000000" w:rsidRPr="00000000" w14:paraId="00000387">
      <w:pPr>
        <w:ind w:left="0" w:firstLine="0"/>
        <w:rPr/>
      </w:pPr>
      <w:r w:rsidDel="00000000" w:rsidR="00000000" w:rsidRPr="00000000">
        <w:rPr>
          <w:rtl w:val="0"/>
        </w:rPr>
      </w:r>
    </w:p>
    <w:p w:rsidR="00000000" w:rsidDel="00000000" w:rsidP="00000000" w:rsidRDefault="00000000" w:rsidRPr="00000000" w14:paraId="00000388">
      <w:pPr>
        <w:ind w:left="0" w:firstLine="0"/>
        <w:rPr/>
      </w:pPr>
      <w:r w:rsidDel="00000000" w:rsidR="00000000" w:rsidRPr="00000000">
        <w:rPr>
          <w:rtl w:val="0"/>
        </w:rPr>
        <w:t xml:space="preserve">JACK: Oh, wait I have high charisma stat so if you want me to take a fall for this I could probably get some sensation of, of what’s going on. It’s a risk I’d be willing to take. </w:t>
      </w:r>
    </w:p>
    <w:p w:rsidR="00000000" w:rsidDel="00000000" w:rsidP="00000000" w:rsidRDefault="00000000" w:rsidRPr="00000000" w14:paraId="00000389">
      <w:pPr>
        <w:ind w:left="0" w:firstLine="0"/>
        <w:rPr/>
      </w:pPr>
      <w:r w:rsidDel="00000000" w:rsidR="00000000" w:rsidRPr="00000000">
        <w:rPr>
          <w:rtl w:val="0"/>
        </w:rPr>
      </w:r>
    </w:p>
    <w:p w:rsidR="00000000" w:rsidDel="00000000" w:rsidP="00000000" w:rsidRDefault="00000000" w:rsidRPr="00000000" w14:paraId="0000038A">
      <w:pPr>
        <w:ind w:left="0" w:firstLine="0"/>
        <w:rPr/>
      </w:pPr>
      <w:r w:rsidDel="00000000" w:rsidR="00000000" w:rsidRPr="00000000">
        <w:rPr>
          <w:rtl w:val="0"/>
        </w:rPr>
        <w:t xml:space="preserve">AUSTIN: So what are you asking, what are you saying you want to do?</w:t>
      </w:r>
    </w:p>
    <w:p w:rsidR="00000000" w:rsidDel="00000000" w:rsidP="00000000" w:rsidRDefault="00000000" w:rsidRPr="00000000" w14:paraId="0000038B">
      <w:pPr>
        <w:ind w:left="0" w:firstLine="0"/>
        <w:rPr/>
      </w:pPr>
      <w:r w:rsidDel="00000000" w:rsidR="00000000" w:rsidRPr="00000000">
        <w:rPr>
          <w:rtl w:val="0"/>
        </w:rPr>
      </w:r>
    </w:p>
    <w:p w:rsidR="00000000" w:rsidDel="00000000" w:rsidP="00000000" w:rsidRDefault="00000000" w:rsidRPr="00000000" w14:paraId="0000038C">
      <w:pPr>
        <w:ind w:left="0" w:firstLine="0"/>
        <w:rPr/>
      </w:pPr>
      <w:r w:rsidDel="00000000" w:rsidR="00000000" w:rsidRPr="00000000">
        <w:rPr>
          <w:rtl w:val="0"/>
        </w:rPr>
        <w:t xml:space="preserve">JACK: I’m saying, I’m saying to hella and Fero that if conversation with them (AUSTIN: Uh-huh.) is something that we’re at least vaguely interested in (AUSTIN: Mhm) I would be prepared to take a shot at it, if they want to hide. From Lem’s perspective this is kind of, this is sort of the </w:t>
      </w:r>
      <w:commentRangeStart w:id="0"/>
      <w:r w:rsidDel="00000000" w:rsidR="00000000" w:rsidRPr="00000000">
        <w:rPr>
          <w:rtl w:val="0"/>
        </w:rPr>
        <w:t xml:space="preserve">inverticomer’s</w:t>
      </w:r>
      <w:commentRangeEnd w:id="0"/>
      <w:r w:rsidDel="00000000" w:rsidR="00000000" w:rsidRPr="00000000">
        <w:commentReference w:id="0"/>
      </w:r>
      <w:r w:rsidDel="00000000" w:rsidR="00000000" w:rsidRPr="00000000">
        <w:rPr>
          <w:rtl w:val="0"/>
        </w:rPr>
        <w:t xml:space="preserve"> [? 34:09] combat situation that he feels most comfortable in. </w:t>
      </w:r>
    </w:p>
    <w:p w:rsidR="00000000" w:rsidDel="00000000" w:rsidP="00000000" w:rsidRDefault="00000000" w:rsidRPr="00000000" w14:paraId="0000038D">
      <w:pPr>
        <w:ind w:left="0" w:firstLine="0"/>
        <w:rPr/>
      </w:pPr>
      <w:r w:rsidDel="00000000" w:rsidR="00000000" w:rsidRPr="00000000">
        <w:rPr>
          <w:rtl w:val="0"/>
        </w:rPr>
      </w:r>
    </w:p>
    <w:p w:rsidR="00000000" w:rsidDel="00000000" w:rsidP="00000000" w:rsidRDefault="00000000" w:rsidRPr="00000000" w14:paraId="0000038E">
      <w:pPr>
        <w:ind w:left="0" w:firstLine="0"/>
        <w:rPr/>
      </w:pPr>
      <w:r w:rsidDel="00000000" w:rsidR="00000000" w:rsidRPr="00000000">
        <w:rPr>
          <w:rtl w:val="0"/>
        </w:rPr>
        <w:t xml:space="preserve">AUSTIN: Mhm.</w:t>
      </w:r>
    </w:p>
    <w:p w:rsidR="00000000" w:rsidDel="00000000" w:rsidP="00000000" w:rsidRDefault="00000000" w:rsidRPr="00000000" w14:paraId="0000038F">
      <w:pPr>
        <w:ind w:left="0" w:firstLine="0"/>
        <w:rPr/>
      </w:pPr>
      <w:r w:rsidDel="00000000" w:rsidR="00000000" w:rsidRPr="00000000">
        <w:rPr>
          <w:rtl w:val="0"/>
        </w:rPr>
      </w:r>
    </w:p>
    <w:p w:rsidR="00000000" w:rsidDel="00000000" w:rsidP="00000000" w:rsidRDefault="00000000" w:rsidRPr="00000000" w14:paraId="00000390">
      <w:pPr>
        <w:ind w:left="0" w:firstLine="0"/>
        <w:rPr/>
      </w:pPr>
      <w:r w:rsidDel="00000000" w:rsidR="00000000" w:rsidRPr="00000000">
        <w:rPr>
          <w:rtl w:val="0"/>
        </w:rPr>
        <w:t xml:space="preserve">KEITH: I also, I also think that other than, outside a scenario where someone has said “Guards come in, they’re looking around and you notice a back door”, other than that I’d feel like we haven’t done anything wrong, specifically.</w:t>
      </w:r>
    </w:p>
    <w:p w:rsidR="00000000" w:rsidDel="00000000" w:rsidP="00000000" w:rsidRDefault="00000000" w:rsidRPr="00000000" w14:paraId="00000391">
      <w:pPr>
        <w:ind w:left="0" w:firstLine="0"/>
        <w:rPr/>
      </w:pPr>
      <w:r w:rsidDel="00000000" w:rsidR="00000000" w:rsidRPr="00000000">
        <w:rPr>
          <w:rtl w:val="0"/>
        </w:rPr>
      </w:r>
    </w:p>
    <w:p w:rsidR="00000000" w:rsidDel="00000000" w:rsidP="00000000" w:rsidRDefault="00000000" w:rsidRPr="00000000" w14:paraId="00000392">
      <w:pPr>
        <w:ind w:left="0" w:firstLine="0"/>
        <w:rPr/>
      </w:pPr>
      <w:r w:rsidDel="00000000" w:rsidR="00000000" w:rsidRPr="00000000">
        <w:rPr>
          <w:rtl w:val="0"/>
        </w:rPr>
        <w:t xml:space="preserve">AUSTIN: Right. </w:t>
      </w:r>
    </w:p>
    <w:p w:rsidR="00000000" w:rsidDel="00000000" w:rsidP="00000000" w:rsidRDefault="00000000" w:rsidRPr="00000000" w14:paraId="00000393">
      <w:pPr>
        <w:ind w:left="0" w:firstLine="0"/>
        <w:rPr/>
      </w:pPr>
      <w:r w:rsidDel="00000000" w:rsidR="00000000" w:rsidRPr="00000000">
        <w:rPr>
          <w:rtl w:val="0"/>
        </w:rPr>
      </w:r>
    </w:p>
    <w:p w:rsidR="00000000" w:rsidDel="00000000" w:rsidP="00000000" w:rsidRDefault="00000000" w:rsidRPr="00000000" w14:paraId="00000394">
      <w:pPr>
        <w:ind w:left="0" w:firstLine="0"/>
        <w:rPr/>
      </w:pPr>
      <w:r w:rsidDel="00000000" w:rsidR="00000000" w:rsidRPr="00000000">
        <w:rPr>
          <w:rtl w:val="0"/>
        </w:rPr>
        <w:t xml:space="preserve">KEITH: So unless they’re looking for the ring that was just handed to us.</w:t>
      </w:r>
    </w:p>
    <w:p w:rsidR="00000000" w:rsidDel="00000000" w:rsidP="00000000" w:rsidRDefault="00000000" w:rsidRPr="00000000" w14:paraId="00000395">
      <w:pPr>
        <w:ind w:left="0" w:firstLine="0"/>
        <w:rPr/>
      </w:pPr>
      <w:r w:rsidDel="00000000" w:rsidR="00000000" w:rsidRPr="00000000">
        <w:rPr>
          <w:rtl w:val="0"/>
        </w:rPr>
      </w:r>
    </w:p>
    <w:p w:rsidR="00000000" w:rsidDel="00000000" w:rsidP="00000000" w:rsidRDefault="00000000" w:rsidRPr="00000000" w14:paraId="00000396">
      <w:pPr>
        <w:ind w:left="0" w:firstLine="0"/>
        <w:rPr/>
      </w:pPr>
      <w:r w:rsidDel="00000000" w:rsidR="00000000" w:rsidRPr="00000000">
        <w:rPr>
          <w:rtl w:val="0"/>
        </w:rPr>
        <w:t xml:space="preserve">AUSTIN: Right. </w:t>
      </w:r>
    </w:p>
    <w:p w:rsidR="00000000" w:rsidDel="00000000" w:rsidP="00000000" w:rsidRDefault="00000000" w:rsidRPr="00000000" w14:paraId="00000397">
      <w:pPr>
        <w:ind w:left="0" w:firstLine="0"/>
        <w:rPr/>
      </w:pPr>
      <w:r w:rsidDel="00000000" w:rsidR="00000000" w:rsidRPr="00000000">
        <w:rPr>
          <w:rtl w:val="0"/>
        </w:rPr>
      </w:r>
    </w:p>
    <w:p w:rsidR="00000000" w:rsidDel="00000000" w:rsidP="00000000" w:rsidRDefault="00000000" w:rsidRPr="00000000" w14:paraId="00000398">
      <w:pPr>
        <w:ind w:left="0" w:firstLine="0"/>
        <w:rPr/>
      </w:pPr>
      <w:r w:rsidDel="00000000" w:rsidR="00000000" w:rsidRPr="00000000">
        <w:rPr>
          <w:rtl w:val="0"/>
        </w:rPr>
        <w:t xml:space="preserve">KEITH: By a mysterious man named Greggy. </w:t>
      </w:r>
    </w:p>
    <w:p w:rsidR="00000000" w:rsidDel="00000000" w:rsidP="00000000" w:rsidRDefault="00000000" w:rsidRPr="00000000" w14:paraId="00000399">
      <w:pPr>
        <w:ind w:left="0" w:firstLine="0"/>
        <w:rPr/>
      </w:pPr>
      <w:r w:rsidDel="00000000" w:rsidR="00000000" w:rsidRPr="00000000">
        <w:rPr>
          <w:rtl w:val="0"/>
        </w:rPr>
      </w:r>
    </w:p>
    <w:p w:rsidR="00000000" w:rsidDel="00000000" w:rsidP="00000000" w:rsidRDefault="00000000" w:rsidRPr="00000000" w14:paraId="0000039A">
      <w:pPr>
        <w:ind w:left="0" w:firstLine="0"/>
        <w:rPr/>
      </w:pPr>
      <w:r w:rsidDel="00000000" w:rsidR="00000000" w:rsidRPr="00000000">
        <w:rPr>
          <w:rtl w:val="0"/>
        </w:rPr>
        <w:t xml:space="preserve">JACK: Alright.</w:t>
      </w:r>
    </w:p>
    <w:p w:rsidR="00000000" w:rsidDel="00000000" w:rsidP="00000000" w:rsidRDefault="00000000" w:rsidRPr="00000000" w14:paraId="0000039B">
      <w:pPr>
        <w:ind w:left="0" w:firstLine="0"/>
        <w:rPr/>
      </w:pPr>
      <w:r w:rsidDel="00000000" w:rsidR="00000000" w:rsidRPr="00000000">
        <w:rPr>
          <w:rtl w:val="0"/>
        </w:rPr>
      </w:r>
    </w:p>
    <w:p w:rsidR="00000000" w:rsidDel="00000000" w:rsidP="00000000" w:rsidRDefault="00000000" w:rsidRPr="00000000" w14:paraId="0000039C">
      <w:pPr>
        <w:ind w:left="0" w:firstLine="0"/>
        <w:rPr/>
      </w:pPr>
      <w:r w:rsidDel="00000000" w:rsidR="00000000" w:rsidRPr="00000000">
        <w:rPr>
          <w:rtl w:val="0"/>
        </w:rPr>
        <w:t xml:space="preserve">KEITH: Then we’re, we’re probably, yeah we’re, and also I’m not afraid of some Guards.  </w:t>
      </w:r>
    </w:p>
    <w:p w:rsidR="00000000" w:rsidDel="00000000" w:rsidP="00000000" w:rsidRDefault="00000000" w:rsidRPr="00000000" w14:paraId="0000039D">
      <w:pPr>
        <w:ind w:left="0" w:firstLine="0"/>
        <w:rPr/>
      </w:pPr>
      <w:r w:rsidDel="00000000" w:rsidR="00000000" w:rsidRPr="00000000">
        <w:rPr>
          <w:rtl w:val="0"/>
        </w:rPr>
      </w:r>
    </w:p>
    <w:p w:rsidR="00000000" w:rsidDel="00000000" w:rsidP="00000000" w:rsidRDefault="00000000" w:rsidRPr="00000000" w14:paraId="0000039E">
      <w:pPr>
        <w:ind w:left="0" w:firstLine="0"/>
        <w:rPr/>
      </w:pPr>
      <w:r w:rsidDel="00000000" w:rsidR="00000000" w:rsidRPr="00000000">
        <w:rPr>
          <w:rtl w:val="0"/>
        </w:rPr>
        <w:t xml:space="preserve">AUSTIN: Yeah, that’s fair.</w:t>
      </w:r>
    </w:p>
    <w:p w:rsidR="00000000" w:rsidDel="00000000" w:rsidP="00000000" w:rsidRDefault="00000000" w:rsidRPr="00000000" w14:paraId="0000039F">
      <w:pPr>
        <w:ind w:left="0" w:firstLine="0"/>
        <w:rPr/>
      </w:pPr>
      <w:r w:rsidDel="00000000" w:rsidR="00000000" w:rsidRPr="00000000">
        <w:rPr>
          <w:rtl w:val="0"/>
        </w:rPr>
      </w:r>
    </w:p>
    <w:p w:rsidR="00000000" w:rsidDel="00000000" w:rsidP="00000000" w:rsidRDefault="00000000" w:rsidRPr="00000000" w14:paraId="000003A0">
      <w:pPr>
        <w:ind w:left="0" w:firstLine="0"/>
        <w:rPr/>
      </w:pPr>
      <w:r w:rsidDel="00000000" w:rsidR="00000000" w:rsidRPr="00000000">
        <w:rPr>
          <w:rtl w:val="0"/>
        </w:rPr>
        <w:t xml:space="preserve">KEITH: I’m a goddamn druid. </w:t>
      </w:r>
    </w:p>
    <w:p w:rsidR="00000000" w:rsidDel="00000000" w:rsidP="00000000" w:rsidRDefault="00000000" w:rsidRPr="00000000" w14:paraId="000003A1">
      <w:pPr>
        <w:ind w:left="0" w:firstLine="0"/>
        <w:rPr/>
      </w:pPr>
      <w:r w:rsidDel="00000000" w:rsidR="00000000" w:rsidRPr="00000000">
        <w:rPr>
          <w:rtl w:val="0"/>
        </w:rPr>
      </w:r>
    </w:p>
    <w:p w:rsidR="00000000" w:rsidDel="00000000" w:rsidP="00000000" w:rsidRDefault="00000000" w:rsidRPr="00000000" w14:paraId="000003A2">
      <w:pPr>
        <w:ind w:left="0" w:firstLine="0"/>
        <w:rPr/>
      </w:pPr>
      <w:r w:rsidDel="00000000" w:rsidR="00000000" w:rsidRPr="00000000">
        <w:rPr>
          <w:rtl w:val="0"/>
        </w:rPr>
        <w:t xml:space="preserve">JACK: The question is if we want to confront them do we just straight, go at it, with an orcish bard, a barbarian and a druid or do we go at it more carefully, at least initially, I don’t know. Austin, am I still- am I still scarred? </w:t>
      </w:r>
    </w:p>
    <w:p w:rsidR="00000000" w:rsidDel="00000000" w:rsidP="00000000" w:rsidRDefault="00000000" w:rsidRPr="00000000" w14:paraId="000003A3">
      <w:pPr>
        <w:ind w:left="0" w:firstLine="0"/>
        <w:rPr/>
      </w:pPr>
      <w:r w:rsidDel="00000000" w:rsidR="00000000" w:rsidRPr="00000000">
        <w:rPr>
          <w:rtl w:val="0"/>
        </w:rPr>
      </w:r>
    </w:p>
    <w:p w:rsidR="00000000" w:rsidDel="00000000" w:rsidP="00000000" w:rsidRDefault="00000000" w:rsidRPr="00000000" w14:paraId="000003A4">
      <w:pPr>
        <w:ind w:left="0" w:firstLine="0"/>
        <w:rPr/>
      </w:pPr>
      <w:r w:rsidDel="00000000" w:rsidR="00000000" w:rsidRPr="00000000">
        <w:rPr>
          <w:rtl w:val="0"/>
        </w:rPr>
        <w:t xml:space="preserve">AUSTIN: Yeah, you’ve not had time to recover.</w:t>
      </w:r>
    </w:p>
    <w:p w:rsidR="00000000" w:rsidDel="00000000" w:rsidP="00000000" w:rsidRDefault="00000000" w:rsidRPr="00000000" w14:paraId="000003A5">
      <w:pPr>
        <w:ind w:left="0" w:firstLine="0"/>
        <w:rPr/>
      </w:pPr>
      <w:r w:rsidDel="00000000" w:rsidR="00000000" w:rsidRPr="00000000">
        <w:rPr>
          <w:rtl w:val="0"/>
        </w:rPr>
      </w:r>
    </w:p>
    <w:p w:rsidR="00000000" w:rsidDel="00000000" w:rsidP="00000000" w:rsidRDefault="00000000" w:rsidRPr="00000000" w14:paraId="000003A6">
      <w:pPr>
        <w:ind w:left="0" w:firstLine="0"/>
        <w:rPr/>
      </w:pPr>
      <w:r w:rsidDel="00000000" w:rsidR="00000000" w:rsidRPr="00000000">
        <w:rPr>
          <w:rtl w:val="0"/>
        </w:rPr>
        <w:t xml:space="preserve">JACK: Ok. Still no thing. </w:t>
      </w:r>
    </w:p>
    <w:p w:rsidR="00000000" w:rsidDel="00000000" w:rsidP="00000000" w:rsidRDefault="00000000" w:rsidRPr="00000000" w14:paraId="000003A7">
      <w:pPr>
        <w:ind w:left="0" w:firstLine="0"/>
        <w:rPr/>
      </w:pPr>
      <w:r w:rsidDel="00000000" w:rsidR="00000000" w:rsidRPr="00000000">
        <w:rPr>
          <w:rtl w:val="0"/>
        </w:rPr>
      </w:r>
    </w:p>
    <w:p w:rsidR="00000000" w:rsidDel="00000000" w:rsidP="00000000" w:rsidRDefault="00000000" w:rsidRPr="00000000" w14:paraId="000003A8">
      <w:pPr>
        <w:ind w:left="0" w:firstLine="0"/>
        <w:rPr/>
      </w:pPr>
      <w:r w:rsidDel="00000000" w:rsidR="00000000" w:rsidRPr="00000000">
        <w:rPr>
          <w:rtl w:val="0"/>
        </w:rPr>
        <w:t xml:space="preserve">KEITH: Do you-</w:t>
      </w:r>
    </w:p>
    <w:p w:rsidR="00000000" w:rsidDel="00000000" w:rsidP="00000000" w:rsidRDefault="00000000" w:rsidRPr="00000000" w14:paraId="000003A9">
      <w:pPr>
        <w:ind w:left="0" w:firstLine="0"/>
        <w:rPr/>
      </w:pPr>
      <w:r w:rsidDel="00000000" w:rsidR="00000000" w:rsidRPr="00000000">
        <w:rPr>
          <w:rtl w:val="0"/>
        </w:rPr>
      </w:r>
    </w:p>
    <w:p w:rsidR="00000000" w:rsidDel="00000000" w:rsidP="00000000" w:rsidRDefault="00000000" w:rsidRPr="00000000" w14:paraId="000003AA">
      <w:pPr>
        <w:ind w:left="0" w:firstLine="0"/>
        <w:rPr/>
      </w:pPr>
      <w:r w:rsidDel="00000000" w:rsidR="00000000" w:rsidRPr="00000000">
        <w:rPr>
          <w:rtl w:val="0"/>
        </w:rPr>
        <w:t xml:space="preserve">(ALI laughs)</w:t>
      </w:r>
    </w:p>
    <w:p w:rsidR="00000000" w:rsidDel="00000000" w:rsidP="00000000" w:rsidRDefault="00000000" w:rsidRPr="00000000" w14:paraId="000003AB">
      <w:pPr>
        <w:ind w:left="0" w:firstLine="0"/>
        <w:rPr/>
      </w:pPr>
      <w:r w:rsidDel="00000000" w:rsidR="00000000" w:rsidRPr="00000000">
        <w:rPr>
          <w:rtl w:val="0"/>
        </w:rPr>
      </w:r>
    </w:p>
    <w:p w:rsidR="00000000" w:rsidDel="00000000" w:rsidP="00000000" w:rsidRDefault="00000000" w:rsidRPr="00000000" w14:paraId="000003AC">
      <w:pPr>
        <w:ind w:left="0" w:firstLine="0"/>
        <w:rPr/>
      </w:pPr>
      <w:r w:rsidDel="00000000" w:rsidR="00000000" w:rsidRPr="00000000">
        <w:rPr>
          <w:rtl w:val="0"/>
        </w:rPr>
        <w:t xml:space="preserve">AUSTIN: Yeah, they are, so- so, for people who are listening, reminder that Lem was scarred when he put that mask on his face and saw some visions of some royal figure last week.</w:t>
      </w:r>
    </w:p>
    <w:p w:rsidR="00000000" w:rsidDel="00000000" w:rsidP="00000000" w:rsidRDefault="00000000" w:rsidRPr="00000000" w14:paraId="000003AD">
      <w:pPr>
        <w:ind w:left="0" w:firstLine="0"/>
        <w:rPr/>
      </w:pPr>
      <w:r w:rsidDel="00000000" w:rsidR="00000000" w:rsidRPr="00000000">
        <w:rPr>
          <w:rtl w:val="0"/>
        </w:rPr>
      </w:r>
    </w:p>
    <w:p w:rsidR="00000000" w:rsidDel="00000000" w:rsidP="00000000" w:rsidRDefault="00000000" w:rsidRPr="00000000" w14:paraId="000003AE">
      <w:pPr>
        <w:ind w:left="0" w:firstLine="0"/>
        <w:rPr/>
      </w:pPr>
      <w:r w:rsidDel="00000000" w:rsidR="00000000" w:rsidRPr="00000000">
        <w:rPr>
          <w:rtl w:val="0"/>
        </w:rPr>
        <w:t xml:space="preserve">JACK: Also, Hadrian crowned me, right? </w:t>
      </w:r>
    </w:p>
    <w:p w:rsidR="00000000" w:rsidDel="00000000" w:rsidP="00000000" w:rsidRDefault="00000000" w:rsidRPr="00000000" w14:paraId="000003AF">
      <w:pPr>
        <w:ind w:left="0" w:firstLine="0"/>
        <w:rPr/>
      </w:pPr>
      <w:r w:rsidDel="00000000" w:rsidR="00000000" w:rsidRPr="00000000">
        <w:rPr>
          <w:rtl w:val="0"/>
        </w:rPr>
      </w:r>
    </w:p>
    <w:p w:rsidR="00000000" w:rsidDel="00000000" w:rsidP="00000000" w:rsidRDefault="00000000" w:rsidRPr="00000000" w14:paraId="000003B0">
      <w:pPr>
        <w:ind w:left="0" w:firstLine="0"/>
        <w:rPr/>
      </w:pPr>
      <w:r w:rsidDel="00000000" w:rsidR="00000000" w:rsidRPr="00000000">
        <w:rPr>
          <w:rtl w:val="0"/>
        </w:rPr>
        <w:t xml:space="preserve">AUSTIN: He did. That didn’t leave the scar though, the mask did. </w:t>
      </w:r>
    </w:p>
    <w:p w:rsidR="00000000" w:rsidDel="00000000" w:rsidP="00000000" w:rsidRDefault="00000000" w:rsidRPr="00000000" w14:paraId="000003B1">
      <w:pPr>
        <w:ind w:left="0" w:firstLine="0"/>
        <w:rPr/>
      </w:pPr>
      <w:r w:rsidDel="00000000" w:rsidR="00000000" w:rsidRPr="00000000">
        <w:rPr>
          <w:rtl w:val="0"/>
        </w:rPr>
      </w:r>
    </w:p>
    <w:p w:rsidR="00000000" w:rsidDel="00000000" w:rsidP="00000000" w:rsidRDefault="00000000" w:rsidRPr="00000000" w14:paraId="000003B2">
      <w:pPr>
        <w:ind w:left="0" w:firstLine="0"/>
        <w:rPr/>
      </w:pPr>
      <w:r w:rsidDel="00000000" w:rsidR="00000000" w:rsidRPr="00000000">
        <w:rPr>
          <w:rtl w:val="0"/>
        </w:rPr>
        <w:t xml:space="preserve">JACK: No, but that was, I would like it to go on record, that was also deeply uncomfortable. </w:t>
      </w:r>
    </w:p>
    <w:p w:rsidR="00000000" w:rsidDel="00000000" w:rsidP="00000000" w:rsidRDefault="00000000" w:rsidRPr="00000000" w14:paraId="000003B3">
      <w:pPr>
        <w:ind w:left="0" w:firstLine="0"/>
        <w:rPr/>
      </w:pPr>
      <w:r w:rsidDel="00000000" w:rsidR="00000000" w:rsidRPr="00000000">
        <w:rPr>
          <w:rtl w:val="0"/>
        </w:rPr>
      </w:r>
    </w:p>
    <w:p w:rsidR="00000000" w:rsidDel="00000000" w:rsidP="00000000" w:rsidRDefault="00000000" w:rsidRPr="00000000" w14:paraId="000003B4">
      <w:pPr>
        <w:ind w:left="0" w:firstLine="0"/>
        <w:rPr/>
      </w:pPr>
      <w:r w:rsidDel="00000000" w:rsidR="00000000" w:rsidRPr="00000000">
        <w:rPr>
          <w:rtl w:val="0"/>
        </w:rPr>
        <w:t xml:space="preserve">(KEITH and ALI laugh)</w:t>
      </w:r>
    </w:p>
    <w:p w:rsidR="00000000" w:rsidDel="00000000" w:rsidP="00000000" w:rsidRDefault="00000000" w:rsidRPr="00000000" w14:paraId="000003B5">
      <w:pPr>
        <w:ind w:left="0" w:firstLine="0"/>
        <w:rPr/>
      </w:pPr>
      <w:r w:rsidDel="00000000" w:rsidR="00000000" w:rsidRPr="00000000">
        <w:rPr>
          <w:rtl w:val="0"/>
        </w:rPr>
      </w:r>
    </w:p>
    <w:p w:rsidR="00000000" w:rsidDel="00000000" w:rsidP="00000000" w:rsidRDefault="00000000" w:rsidRPr="00000000" w14:paraId="000003B6">
      <w:pPr>
        <w:ind w:left="0" w:firstLine="0"/>
        <w:rPr/>
      </w:pPr>
      <w:r w:rsidDel="00000000" w:rsidR="00000000" w:rsidRPr="00000000">
        <w:rPr>
          <w:rtl w:val="0"/>
        </w:rPr>
        <w:t xml:space="preserve">AUSTIN: Yeah, you both had a real experience there. </w:t>
      </w:r>
    </w:p>
    <w:p w:rsidR="00000000" w:rsidDel="00000000" w:rsidP="00000000" w:rsidRDefault="00000000" w:rsidRPr="00000000" w14:paraId="000003B7">
      <w:pPr>
        <w:ind w:left="0" w:firstLine="0"/>
        <w:rPr/>
      </w:pPr>
      <w:r w:rsidDel="00000000" w:rsidR="00000000" w:rsidRPr="00000000">
        <w:rPr>
          <w:rtl w:val="0"/>
        </w:rPr>
      </w:r>
    </w:p>
    <w:p w:rsidR="00000000" w:rsidDel="00000000" w:rsidP="00000000" w:rsidRDefault="00000000" w:rsidRPr="00000000" w14:paraId="000003B8">
      <w:pPr>
        <w:ind w:left="0" w:firstLine="0"/>
        <w:rPr/>
      </w:pPr>
      <w:r w:rsidDel="00000000" w:rsidR="00000000" w:rsidRPr="00000000">
        <w:rPr>
          <w:rtl w:val="0"/>
        </w:rPr>
        <w:t xml:space="preserve">JACK: We had an experience. </w:t>
      </w:r>
    </w:p>
    <w:p w:rsidR="00000000" w:rsidDel="00000000" w:rsidP="00000000" w:rsidRDefault="00000000" w:rsidRPr="00000000" w14:paraId="000003B9">
      <w:pPr>
        <w:ind w:left="0" w:firstLine="0"/>
        <w:rPr/>
      </w:pPr>
      <w:r w:rsidDel="00000000" w:rsidR="00000000" w:rsidRPr="00000000">
        <w:rPr>
          <w:rtl w:val="0"/>
        </w:rPr>
      </w:r>
    </w:p>
    <w:p w:rsidR="00000000" w:rsidDel="00000000" w:rsidP="00000000" w:rsidRDefault="00000000" w:rsidRPr="00000000" w14:paraId="000003BA">
      <w:pPr>
        <w:ind w:left="0" w:firstLine="0"/>
        <w:rPr/>
      </w:pPr>
      <w:r w:rsidDel="00000000" w:rsidR="00000000" w:rsidRPr="00000000">
        <w:rPr>
          <w:rtl w:val="0"/>
        </w:rPr>
        <w:t xml:space="preserve">AUSTIN: A mixed bag. </w:t>
      </w:r>
    </w:p>
    <w:p w:rsidR="00000000" w:rsidDel="00000000" w:rsidP="00000000" w:rsidRDefault="00000000" w:rsidRPr="00000000" w14:paraId="000003BB">
      <w:pPr>
        <w:ind w:left="0" w:firstLine="0"/>
        <w:rPr/>
      </w:pPr>
      <w:r w:rsidDel="00000000" w:rsidR="00000000" w:rsidRPr="00000000">
        <w:rPr>
          <w:rtl w:val="0"/>
        </w:rPr>
      </w:r>
    </w:p>
    <w:p w:rsidR="00000000" w:rsidDel="00000000" w:rsidP="00000000" w:rsidRDefault="00000000" w:rsidRPr="00000000" w14:paraId="000003BC">
      <w:pPr>
        <w:ind w:left="0" w:firstLine="0"/>
        <w:rPr/>
      </w:pPr>
      <w:r w:rsidDel="00000000" w:rsidR="00000000" w:rsidRPr="00000000">
        <w:rPr>
          <w:rtl w:val="0"/>
        </w:rPr>
        <w:t xml:space="preserve">JACK: Actually-</w:t>
      </w:r>
    </w:p>
    <w:p w:rsidR="00000000" w:rsidDel="00000000" w:rsidP="00000000" w:rsidRDefault="00000000" w:rsidRPr="00000000" w14:paraId="000003BD">
      <w:pPr>
        <w:ind w:left="0" w:firstLine="0"/>
        <w:rPr/>
      </w:pPr>
      <w:r w:rsidDel="00000000" w:rsidR="00000000" w:rsidRPr="00000000">
        <w:rPr>
          <w:rtl w:val="0"/>
        </w:rPr>
      </w:r>
    </w:p>
    <w:p w:rsidR="00000000" w:rsidDel="00000000" w:rsidP="00000000" w:rsidRDefault="00000000" w:rsidRPr="00000000" w14:paraId="000003BE">
      <w:pPr>
        <w:ind w:left="0" w:firstLine="0"/>
        <w:rPr/>
      </w:pPr>
      <w:r w:rsidDel="00000000" w:rsidR="00000000" w:rsidRPr="00000000">
        <w:rPr>
          <w:rtl w:val="0"/>
        </w:rPr>
        <w:t xml:space="preserve">KEITH: Well now you’re a ghost king. </w:t>
      </w:r>
    </w:p>
    <w:p w:rsidR="00000000" w:rsidDel="00000000" w:rsidP="00000000" w:rsidRDefault="00000000" w:rsidRPr="00000000" w14:paraId="000003BF">
      <w:pPr>
        <w:ind w:left="0" w:firstLine="0"/>
        <w:rPr/>
      </w:pPr>
      <w:r w:rsidDel="00000000" w:rsidR="00000000" w:rsidRPr="00000000">
        <w:rPr>
          <w:rtl w:val="0"/>
        </w:rPr>
      </w:r>
    </w:p>
    <w:p w:rsidR="00000000" w:rsidDel="00000000" w:rsidP="00000000" w:rsidRDefault="00000000" w:rsidRPr="00000000" w14:paraId="000003C0">
      <w:pPr>
        <w:ind w:left="0" w:firstLine="0"/>
        <w:rPr/>
      </w:pPr>
      <w:r w:rsidDel="00000000" w:rsidR="00000000" w:rsidRPr="00000000">
        <w:rPr>
          <w:rtl w:val="0"/>
        </w:rPr>
        <w:t xml:space="preserve">JACK: (laughs) Dude. </w:t>
      </w:r>
    </w:p>
    <w:p w:rsidR="00000000" w:rsidDel="00000000" w:rsidP="00000000" w:rsidRDefault="00000000" w:rsidRPr="00000000" w14:paraId="000003C1">
      <w:pPr>
        <w:ind w:left="0" w:firstLine="0"/>
        <w:rPr/>
      </w:pPr>
      <w:r w:rsidDel="00000000" w:rsidR="00000000" w:rsidRPr="00000000">
        <w:rPr>
          <w:rtl w:val="0"/>
        </w:rPr>
      </w:r>
    </w:p>
    <w:p w:rsidR="00000000" w:rsidDel="00000000" w:rsidP="00000000" w:rsidRDefault="00000000" w:rsidRPr="00000000" w14:paraId="000003C2">
      <w:pPr>
        <w:ind w:left="0" w:firstLine="0"/>
        <w:rPr/>
      </w:pPr>
      <w:r w:rsidDel="00000000" w:rsidR="00000000" w:rsidRPr="00000000">
        <w:rPr>
          <w:rtl w:val="0"/>
        </w:rPr>
        <w:t xml:space="preserve">(ALI laughs)</w:t>
      </w:r>
    </w:p>
    <w:p w:rsidR="00000000" w:rsidDel="00000000" w:rsidP="00000000" w:rsidRDefault="00000000" w:rsidRPr="00000000" w14:paraId="000003C3">
      <w:pPr>
        <w:ind w:left="0" w:firstLine="0"/>
        <w:rPr/>
      </w:pPr>
      <w:r w:rsidDel="00000000" w:rsidR="00000000" w:rsidRPr="00000000">
        <w:rPr>
          <w:rtl w:val="0"/>
        </w:rPr>
      </w:r>
    </w:p>
    <w:p w:rsidR="00000000" w:rsidDel="00000000" w:rsidP="00000000" w:rsidRDefault="00000000" w:rsidRPr="00000000" w14:paraId="000003C4">
      <w:pPr>
        <w:ind w:left="0" w:firstLine="0"/>
        <w:rPr/>
      </w:pPr>
      <w:r w:rsidDel="00000000" w:rsidR="00000000" w:rsidRPr="00000000">
        <w:rPr>
          <w:rtl w:val="0"/>
        </w:rPr>
        <w:t xml:space="preserve">JACK: Yeah, I feel a bit weird to be honest that Hadrian is- I feel like Hadrian and I went through a lot and now we’re in completely different-</w:t>
      </w:r>
    </w:p>
    <w:p w:rsidR="00000000" w:rsidDel="00000000" w:rsidP="00000000" w:rsidRDefault="00000000" w:rsidRPr="00000000" w14:paraId="000003C5">
      <w:pPr>
        <w:ind w:left="0" w:firstLine="0"/>
        <w:rPr/>
      </w:pPr>
      <w:r w:rsidDel="00000000" w:rsidR="00000000" w:rsidRPr="00000000">
        <w:rPr>
          <w:rtl w:val="0"/>
        </w:rPr>
      </w:r>
    </w:p>
    <w:p w:rsidR="00000000" w:rsidDel="00000000" w:rsidP="00000000" w:rsidRDefault="00000000" w:rsidRPr="00000000" w14:paraId="000003C6">
      <w:pPr>
        <w:ind w:left="0" w:firstLine="0"/>
        <w:rPr/>
      </w:pPr>
      <w:r w:rsidDel="00000000" w:rsidR="00000000" w:rsidRPr="00000000">
        <w:rPr>
          <w:rtl w:val="0"/>
        </w:rPr>
        <w:t xml:space="preserve">AUSTIN: Mhm.</w:t>
      </w:r>
    </w:p>
    <w:p w:rsidR="00000000" w:rsidDel="00000000" w:rsidP="00000000" w:rsidRDefault="00000000" w:rsidRPr="00000000" w14:paraId="000003C7">
      <w:pPr>
        <w:ind w:left="0" w:firstLine="0"/>
        <w:rPr/>
      </w:pPr>
      <w:r w:rsidDel="00000000" w:rsidR="00000000" w:rsidRPr="00000000">
        <w:rPr>
          <w:rtl w:val="0"/>
        </w:rPr>
      </w:r>
    </w:p>
    <w:p w:rsidR="00000000" w:rsidDel="00000000" w:rsidP="00000000" w:rsidRDefault="00000000" w:rsidRPr="00000000" w14:paraId="000003C8">
      <w:pPr>
        <w:ind w:left="0" w:firstLine="0"/>
        <w:rPr/>
      </w:pPr>
      <w:r w:rsidDel="00000000" w:rsidR="00000000" w:rsidRPr="00000000">
        <w:rPr>
          <w:rtl w:val="0"/>
        </w:rPr>
        <w:t xml:space="preserve">JACK: Different bits of the world. But, anyway! That’s not the, that’s not the, that’s not the matter right now. What do we want to do? </w:t>
      </w:r>
    </w:p>
    <w:p w:rsidR="00000000" w:rsidDel="00000000" w:rsidP="00000000" w:rsidRDefault="00000000" w:rsidRPr="00000000" w14:paraId="000003C9">
      <w:pPr>
        <w:ind w:left="0" w:firstLine="0"/>
        <w:rPr/>
      </w:pPr>
      <w:r w:rsidDel="00000000" w:rsidR="00000000" w:rsidRPr="00000000">
        <w:rPr>
          <w:rtl w:val="0"/>
        </w:rPr>
      </w:r>
    </w:p>
    <w:p w:rsidR="00000000" w:rsidDel="00000000" w:rsidP="00000000" w:rsidRDefault="00000000" w:rsidRPr="00000000" w14:paraId="000003CA">
      <w:pPr>
        <w:ind w:left="0" w:firstLine="0"/>
        <w:rPr/>
      </w:pPr>
      <w:r w:rsidDel="00000000" w:rsidR="00000000" w:rsidRPr="00000000">
        <w:rPr>
          <w:rtl w:val="0"/>
        </w:rPr>
        <w:t xml:space="preserve">KEITH: I kinda want to listen in before we- I want to like, kind of, just hang out, not be too conspicuous and see if we can hear what they’re saying. </w:t>
      </w:r>
    </w:p>
    <w:p w:rsidR="00000000" w:rsidDel="00000000" w:rsidP="00000000" w:rsidRDefault="00000000" w:rsidRPr="00000000" w14:paraId="000003CB">
      <w:pPr>
        <w:ind w:left="0" w:firstLine="0"/>
        <w:rPr/>
      </w:pPr>
      <w:r w:rsidDel="00000000" w:rsidR="00000000" w:rsidRPr="00000000">
        <w:rPr>
          <w:rtl w:val="0"/>
        </w:rPr>
        <w:t xml:space="preserve">ALI: Yeah, I don’t think we should confront them. I like, I gesture to the others to keep their heads down but otherwise-</w:t>
      </w:r>
    </w:p>
    <w:p w:rsidR="00000000" w:rsidDel="00000000" w:rsidP="00000000" w:rsidRDefault="00000000" w:rsidRPr="00000000" w14:paraId="000003CC">
      <w:pPr>
        <w:ind w:left="0" w:firstLine="0"/>
        <w:rPr/>
      </w:pPr>
      <w:r w:rsidDel="00000000" w:rsidR="00000000" w:rsidRPr="00000000">
        <w:rPr>
          <w:rtl w:val="0"/>
        </w:rPr>
      </w:r>
    </w:p>
    <w:p w:rsidR="00000000" w:rsidDel="00000000" w:rsidP="00000000" w:rsidRDefault="00000000" w:rsidRPr="00000000" w14:paraId="000003CD">
      <w:pPr>
        <w:ind w:left="0" w:firstLine="0"/>
        <w:rPr/>
      </w:pPr>
      <w:r w:rsidDel="00000000" w:rsidR="00000000" w:rsidRPr="00000000">
        <w:rPr>
          <w:rtl w:val="0"/>
        </w:rPr>
        <w:t xml:space="preserve">KEITH: Yeah, I’m not, I’m more interested in figuring out what is going on here.</w:t>
      </w:r>
    </w:p>
    <w:p w:rsidR="00000000" w:rsidDel="00000000" w:rsidP="00000000" w:rsidRDefault="00000000" w:rsidRPr="00000000" w14:paraId="000003CE">
      <w:pPr>
        <w:ind w:left="0" w:firstLine="0"/>
        <w:rPr/>
      </w:pPr>
      <w:r w:rsidDel="00000000" w:rsidR="00000000" w:rsidRPr="00000000">
        <w:rPr>
          <w:rtl w:val="0"/>
        </w:rPr>
      </w:r>
    </w:p>
    <w:p w:rsidR="00000000" w:rsidDel="00000000" w:rsidP="00000000" w:rsidRDefault="00000000" w:rsidRPr="00000000" w14:paraId="000003CF">
      <w:pPr>
        <w:ind w:left="0" w:firstLine="0"/>
        <w:rPr/>
      </w:pPr>
      <w:r w:rsidDel="00000000" w:rsidR="00000000" w:rsidRPr="00000000">
        <w:rPr>
          <w:rtl w:val="0"/>
        </w:rPr>
        <w:t xml:space="preserve">AUSTIN: So you’re trying to listen in.</w:t>
      </w:r>
    </w:p>
    <w:p w:rsidR="00000000" w:rsidDel="00000000" w:rsidP="00000000" w:rsidRDefault="00000000" w:rsidRPr="00000000" w14:paraId="000003D0">
      <w:pPr>
        <w:ind w:left="0" w:firstLine="0"/>
        <w:rPr/>
      </w:pPr>
      <w:r w:rsidDel="00000000" w:rsidR="00000000" w:rsidRPr="00000000">
        <w:rPr>
          <w:rtl w:val="0"/>
        </w:rPr>
      </w:r>
    </w:p>
    <w:p w:rsidR="00000000" w:rsidDel="00000000" w:rsidP="00000000" w:rsidRDefault="00000000" w:rsidRPr="00000000" w14:paraId="000003D1">
      <w:pPr>
        <w:ind w:left="0" w:firstLine="0"/>
        <w:rPr/>
      </w:pPr>
      <w:r w:rsidDel="00000000" w:rsidR="00000000" w:rsidRPr="00000000">
        <w:rPr>
          <w:rtl w:val="0"/>
        </w:rPr>
        <w:t xml:space="preserve">KEITH: I don’t think that needs to be through talking to them yet. </w:t>
      </w:r>
    </w:p>
    <w:p w:rsidR="00000000" w:rsidDel="00000000" w:rsidP="00000000" w:rsidRDefault="00000000" w:rsidRPr="00000000" w14:paraId="000003D2">
      <w:pPr>
        <w:ind w:left="0" w:firstLine="0"/>
        <w:rPr/>
      </w:pPr>
      <w:r w:rsidDel="00000000" w:rsidR="00000000" w:rsidRPr="00000000">
        <w:rPr>
          <w:rtl w:val="0"/>
        </w:rPr>
      </w:r>
    </w:p>
    <w:p w:rsidR="00000000" w:rsidDel="00000000" w:rsidP="00000000" w:rsidRDefault="00000000" w:rsidRPr="00000000" w14:paraId="000003D3">
      <w:pPr>
        <w:ind w:left="0" w:firstLine="0"/>
        <w:rPr/>
      </w:pPr>
      <w:r w:rsidDel="00000000" w:rsidR="00000000" w:rsidRPr="00000000">
        <w:rPr>
          <w:rtl w:val="0"/>
        </w:rPr>
        <w:t xml:space="preserve">AUSTIN: Okay. </w:t>
      </w:r>
    </w:p>
    <w:p w:rsidR="00000000" w:rsidDel="00000000" w:rsidP="00000000" w:rsidRDefault="00000000" w:rsidRPr="00000000" w14:paraId="000003D4">
      <w:pPr>
        <w:ind w:left="0" w:firstLine="0"/>
        <w:rPr/>
      </w:pPr>
      <w:r w:rsidDel="00000000" w:rsidR="00000000" w:rsidRPr="00000000">
        <w:rPr>
          <w:rtl w:val="0"/>
        </w:rPr>
      </w:r>
    </w:p>
    <w:p w:rsidR="00000000" w:rsidDel="00000000" w:rsidP="00000000" w:rsidRDefault="00000000" w:rsidRPr="00000000" w14:paraId="000003D5">
      <w:pPr>
        <w:ind w:left="0" w:firstLine="0"/>
        <w:rPr/>
      </w:pPr>
      <w:r w:rsidDel="00000000" w:rsidR="00000000" w:rsidRPr="00000000">
        <w:rPr>
          <w:rtl w:val="0"/>
        </w:rPr>
        <w:t xml:space="preserve">JACK: I wanna talk to them. But, I, y’know, I-</w:t>
      </w:r>
    </w:p>
    <w:p w:rsidR="00000000" w:rsidDel="00000000" w:rsidP="00000000" w:rsidRDefault="00000000" w:rsidRPr="00000000" w14:paraId="000003D6">
      <w:pPr>
        <w:ind w:left="0" w:firstLine="0"/>
        <w:rPr/>
      </w:pPr>
      <w:r w:rsidDel="00000000" w:rsidR="00000000" w:rsidRPr="00000000">
        <w:rPr>
          <w:rtl w:val="0"/>
        </w:rPr>
      </w:r>
    </w:p>
    <w:p w:rsidR="00000000" w:rsidDel="00000000" w:rsidP="00000000" w:rsidRDefault="00000000" w:rsidRPr="00000000" w14:paraId="000003D7">
      <w:pPr>
        <w:ind w:left="0" w:firstLine="0"/>
        <w:rPr/>
      </w:pPr>
      <w:r w:rsidDel="00000000" w:rsidR="00000000" w:rsidRPr="00000000">
        <w:rPr>
          <w:rtl w:val="0"/>
        </w:rPr>
        <w:t xml:space="preserve">AUSTIN: Well, you can, you can do that while- So, let’s, let’s handle this with Lem and, or sorry with Fero first. Yeah, Fero sounds like he wants to Discern Realities to me.</w:t>
      </w:r>
    </w:p>
    <w:p w:rsidR="00000000" w:rsidDel="00000000" w:rsidP="00000000" w:rsidRDefault="00000000" w:rsidRPr="00000000" w14:paraId="000003D8">
      <w:pPr>
        <w:ind w:left="0" w:firstLine="0"/>
        <w:rPr/>
      </w:pPr>
      <w:r w:rsidDel="00000000" w:rsidR="00000000" w:rsidRPr="00000000">
        <w:rPr>
          <w:rtl w:val="0"/>
        </w:rPr>
      </w:r>
    </w:p>
    <w:p w:rsidR="00000000" w:rsidDel="00000000" w:rsidP="00000000" w:rsidRDefault="00000000" w:rsidRPr="00000000" w14:paraId="000003D9">
      <w:pPr>
        <w:ind w:left="0" w:firstLine="0"/>
        <w:rPr/>
      </w:pPr>
      <w:r w:rsidDel="00000000" w:rsidR="00000000" w:rsidRPr="00000000">
        <w:rPr>
          <w:rtl w:val="0"/>
        </w:rPr>
        <w:t xml:space="preserve">KEITH: Yep. </w:t>
      </w:r>
    </w:p>
    <w:p w:rsidR="00000000" w:rsidDel="00000000" w:rsidP="00000000" w:rsidRDefault="00000000" w:rsidRPr="00000000" w14:paraId="000003DA">
      <w:pPr>
        <w:ind w:left="0" w:firstLine="0"/>
        <w:rPr/>
      </w:pPr>
      <w:r w:rsidDel="00000000" w:rsidR="00000000" w:rsidRPr="00000000">
        <w:rPr>
          <w:rtl w:val="0"/>
        </w:rPr>
      </w:r>
    </w:p>
    <w:p w:rsidR="00000000" w:rsidDel="00000000" w:rsidP="00000000" w:rsidRDefault="00000000" w:rsidRPr="00000000" w14:paraId="000003DB">
      <w:pPr>
        <w:ind w:left="0" w:firstLine="0"/>
        <w:rPr/>
      </w:pPr>
      <w:r w:rsidDel="00000000" w:rsidR="00000000" w:rsidRPr="00000000">
        <w:rPr>
          <w:rtl w:val="0"/>
        </w:rPr>
        <w:t xml:space="preserve">AUSTIN: So go ahead and roll plus WIS and-</w:t>
      </w:r>
    </w:p>
    <w:p w:rsidR="00000000" w:rsidDel="00000000" w:rsidP="00000000" w:rsidRDefault="00000000" w:rsidRPr="00000000" w14:paraId="000003DC">
      <w:pPr>
        <w:ind w:left="0" w:firstLine="0"/>
        <w:rPr/>
      </w:pPr>
      <w:r w:rsidDel="00000000" w:rsidR="00000000" w:rsidRPr="00000000">
        <w:rPr>
          <w:rtl w:val="0"/>
        </w:rPr>
      </w:r>
    </w:p>
    <w:p w:rsidR="00000000" w:rsidDel="00000000" w:rsidP="00000000" w:rsidRDefault="00000000" w:rsidRPr="00000000" w14:paraId="000003DD">
      <w:pPr>
        <w:ind w:left="0" w:firstLine="0"/>
        <w:rPr/>
      </w:pPr>
      <w:r w:rsidDel="00000000" w:rsidR="00000000" w:rsidRPr="00000000">
        <w:rPr>
          <w:rtl w:val="0"/>
        </w:rPr>
        <w:t xml:space="preserve">KEITH: Got it!</w:t>
      </w:r>
    </w:p>
    <w:p w:rsidR="00000000" w:rsidDel="00000000" w:rsidP="00000000" w:rsidRDefault="00000000" w:rsidRPr="00000000" w14:paraId="000003DE">
      <w:pPr>
        <w:ind w:left="0" w:firstLine="0"/>
        <w:rPr/>
      </w:pPr>
      <w:r w:rsidDel="00000000" w:rsidR="00000000" w:rsidRPr="00000000">
        <w:rPr>
          <w:rtl w:val="0"/>
        </w:rPr>
      </w:r>
    </w:p>
    <w:p w:rsidR="00000000" w:rsidDel="00000000" w:rsidP="00000000" w:rsidRDefault="00000000" w:rsidRPr="00000000" w14:paraId="000003DF">
      <w:pPr>
        <w:ind w:left="0" w:firstLine="0"/>
        <w:rPr/>
      </w:pPr>
      <w:r w:rsidDel="00000000" w:rsidR="00000000" w:rsidRPr="00000000">
        <w:rPr>
          <w:rtl w:val="0"/>
        </w:rPr>
        <w:t xml:space="preserve">AUSTIN: And we’ll see what happens there.</w:t>
      </w:r>
    </w:p>
    <w:p w:rsidR="00000000" w:rsidDel="00000000" w:rsidP="00000000" w:rsidRDefault="00000000" w:rsidRPr="00000000" w14:paraId="000003E0">
      <w:pPr>
        <w:ind w:left="0" w:firstLine="0"/>
        <w:rPr/>
      </w:pPr>
      <w:r w:rsidDel="00000000" w:rsidR="00000000" w:rsidRPr="00000000">
        <w:rPr>
          <w:rtl w:val="0"/>
        </w:rPr>
      </w:r>
    </w:p>
    <w:p w:rsidR="00000000" w:rsidDel="00000000" w:rsidP="00000000" w:rsidRDefault="00000000" w:rsidRPr="00000000" w14:paraId="000003E1">
      <w:pPr>
        <w:ind w:left="0" w:firstLine="0"/>
        <w:rPr/>
      </w:pPr>
      <w:r w:rsidDel="00000000" w:rsidR="00000000" w:rsidRPr="00000000">
        <w:rPr>
          <w:rtl w:val="0"/>
        </w:rPr>
        <w:t xml:space="preserve">JACK: Extra WIS.</w:t>
      </w:r>
    </w:p>
    <w:p w:rsidR="00000000" w:rsidDel="00000000" w:rsidP="00000000" w:rsidRDefault="00000000" w:rsidRPr="00000000" w14:paraId="000003E2">
      <w:pPr>
        <w:ind w:left="0" w:firstLine="0"/>
        <w:rPr/>
      </w:pPr>
      <w:r w:rsidDel="00000000" w:rsidR="00000000" w:rsidRPr="00000000">
        <w:rPr>
          <w:rtl w:val="0"/>
        </w:rPr>
      </w:r>
    </w:p>
    <w:p w:rsidR="00000000" w:rsidDel="00000000" w:rsidP="00000000" w:rsidRDefault="00000000" w:rsidRPr="00000000" w14:paraId="000003E3">
      <w:pPr>
        <w:ind w:left="0" w:firstLine="0"/>
        <w:rPr/>
      </w:pPr>
      <w:r w:rsidDel="00000000" w:rsidR="00000000" w:rsidRPr="00000000">
        <w:rPr>
          <w:rtl w:val="0"/>
        </w:rPr>
        <w:t xml:space="preserve">(ALI laughs, quietly)</w:t>
      </w:r>
    </w:p>
    <w:p w:rsidR="00000000" w:rsidDel="00000000" w:rsidP="00000000" w:rsidRDefault="00000000" w:rsidRPr="00000000" w14:paraId="000003E4">
      <w:pPr>
        <w:ind w:left="0" w:firstLine="0"/>
        <w:rPr/>
      </w:pPr>
      <w:r w:rsidDel="00000000" w:rsidR="00000000" w:rsidRPr="00000000">
        <w:rPr>
          <w:rtl w:val="0"/>
        </w:rPr>
      </w:r>
    </w:p>
    <w:p w:rsidR="00000000" w:rsidDel="00000000" w:rsidP="00000000" w:rsidRDefault="00000000" w:rsidRPr="00000000" w14:paraId="000003E5">
      <w:pPr>
        <w:ind w:left="0" w:firstLine="0"/>
        <w:rPr/>
      </w:pPr>
      <w:r w:rsidDel="00000000" w:rsidR="00000000" w:rsidRPr="00000000">
        <w:rPr>
          <w:rtl w:val="0"/>
        </w:rPr>
        <w:t xml:space="preserve">AUSTIN: Okay, good, so you got a, you now get to ask, you rolled an eleven. He gets to ask questions from that sheet, from that move. I think three questions from that? </w:t>
      </w:r>
    </w:p>
    <w:p w:rsidR="00000000" w:rsidDel="00000000" w:rsidP="00000000" w:rsidRDefault="00000000" w:rsidRPr="00000000" w14:paraId="000003E6">
      <w:pPr>
        <w:ind w:left="0" w:firstLine="0"/>
        <w:rPr/>
      </w:pPr>
      <w:r w:rsidDel="00000000" w:rsidR="00000000" w:rsidRPr="00000000">
        <w:rPr>
          <w:rtl w:val="0"/>
        </w:rPr>
      </w:r>
    </w:p>
    <w:p w:rsidR="00000000" w:rsidDel="00000000" w:rsidP="00000000" w:rsidRDefault="00000000" w:rsidRPr="00000000" w14:paraId="000003E7">
      <w:pPr>
        <w:ind w:left="0" w:firstLine="0"/>
        <w:rPr/>
      </w:pPr>
      <w:r w:rsidDel="00000000" w:rsidR="00000000" w:rsidRPr="00000000">
        <w:rPr>
          <w:rtl w:val="0"/>
        </w:rPr>
        <w:t xml:space="preserve">KEITH: Yeah, yeah. I’m gonna start with, what is about to happen? </w:t>
      </w:r>
    </w:p>
    <w:p w:rsidR="00000000" w:rsidDel="00000000" w:rsidP="00000000" w:rsidRDefault="00000000" w:rsidRPr="00000000" w14:paraId="000003E8">
      <w:pPr>
        <w:ind w:left="0" w:firstLine="0"/>
        <w:rPr/>
      </w:pPr>
      <w:r w:rsidDel="00000000" w:rsidR="00000000" w:rsidRPr="00000000">
        <w:rPr>
          <w:rtl w:val="0"/>
        </w:rPr>
      </w:r>
    </w:p>
    <w:p w:rsidR="00000000" w:rsidDel="00000000" w:rsidP="00000000" w:rsidRDefault="00000000" w:rsidRPr="00000000" w14:paraId="000003E9">
      <w:pPr>
        <w:ind w:left="0" w:firstLine="0"/>
        <w:rPr/>
      </w:pPr>
      <w:r w:rsidDel="00000000" w:rsidR="00000000" w:rsidRPr="00000000">
        <w:rPr>
          <w:rtl w:val="0"/>
        </w:rPr>
        <w:t xml:space="preserve">AUSTIN: These men are going to find you, are going to find Lem. </w:t>
      </w:r>
    </w:p>
    <w:p w:rsidR="00000000" w:rsidDel="00000000" w:rsidP="00000000" w:rsidRDefault="00000000" w:rsidRPr="00000000" w14:paraId="000003EA">
      <w:pPr>
        <w:ind w:left="0" w:firstLine="0"/>
        <w:rPr/>
      </w:pPr>
      <w:r w:rsidDel="00000000" w:rsidR="00000000" w:rsidRPr="00000000">
        <w:rPr>
          <w:rtl w:val="0"/>
        </w:rPr>
      </w:r>
    </w:p>
    <w:p w:rsidR="00000000" w:rsidDel="00000000" w:rsidP="00000000" w:rsidRDefault="00000000" w:rsidRPr="00000000" w14:paraId="000003EB">
      <w:pPr>
        <w:ind w:left="0" w:firstLine="0"/>
        <w:rPr/>
      </w:pPr>
      <w:r w:rsidDel="00000000" w:rsidR="00000000" w:rsidRPr="00000000">
        <w:rPr>
          <w:rtl w:val="0"/>
        </w:rPr>
        <w:t xml:space="preserve">KEITH: Oh, shit, okay. What here is useful or valuable to me? </w:t>
      </w:r>
    </w:p>
    <w:p w:rsidR="00000000" w:rsidDel="00000000" w:rsidP="00000000" w:rsidRDefault="00000000" w:rsidRPr="00000000" w14:paraId="000003EC">
      <w:pPr>
        <w:ind w:left="0" w:firstLine="0"/>
        <w:rPr/>
      </w:pPr>
      <w:r w:rsidDel="00000000" w:rsidR="00000000" w:rsidRPr="00000000">
        <w:rPr>
          <w:rtl w:val="0"/>
        </w:rPr>
      </w:r>
    </w:p>
    <w:p w:rsidR="00000000" w:rsidDel="00000000" w:rsidP="00000000" w:rsidRDefault="00000000" w:rsidRPr="00000000" w14:paraId="000003ED">
      <w:pPr>
        <w:ind w:left="0" w:firstLine="0"/>
        <w:rPr/>
      </w:pPr>
      <w:r w:rsidDel="00000000" w:rsidR="00000000" w:rsidRPr="00000000">
        <w:rPr>
          <w:rtl w:val="0"/>
        </w:rPr>
        <w:t xml:space="preserve">AUSTIN: Well, you haven’t paid the server yet for this very expensive bottle of wine, that’s pretty valuable. You have the ring already, and the, the stairs up are striking you as a pretty nice place to be.</w:t>
      </w:r>
    </w:p>
    <w:p w:rsidR="00000000" w:rsidDel="00000000" w:rsidP="00000000" w:rsidRDefault="00000000" w:rsidRPr="00000000" w14:paraId="000003EE">
      <w:pPr>
        <w:ind w:left="0" w:firstLine="0"/>
        <w:rPr/>
      </w:pPr>
      <w:r w:rsidDel="00000000" w:rsidR="00000000" w:rsidRPr="00000000">
        <w:rPr>
          <w:rtl w:val="0"/>
        </w:rPr>
      </w:r>
    </w:p>
    <w:p w:rsidR="00000000" w:rsidDel="00000000" w:rsidP="00000000" w:rsidRDefault="00000000" w:rsidRPr="00000000" w14:paraId="000003EF">
      <w:pPr>
        <w:ind w:left="0" w:firstLine="0"/>
        <w:rPr/>
      </w:pPr>
      <w:r w:rsidDel="00000000" w:rsidR="00000000" w:rsidRPr="00000000">
        <w:rPr>
          <w:rtl w:val="0"/>
        </w:rPr>
        <w:t xml:space="preserve">KEITH: And, and what here is not as it appears to be?</w:t>
      </w:r>
    </w:p>
    <w:p w:rsidR="00000000" w:rsidDel="00000000" w:rsidP="00000000" w:rsidRDefault="00000000" w:rsidRPr="00000000" w14:paraId="000003F0">
      <w:pPr>
        <w:ind w:left="0" w:firstLine="0"/>
        <w:rPr/>
      </w:pPr>
      <w:r w:rsidDel="00000000" w:rsidR="00000000" w:rsidRPr="00000000">
        <w:rPr>
          <w:rtl w:val="0"/>
        </w:rPr>
      </w:r>
    </w:p>
    <w:p w:rsidR="00000000" w:rsidDel="00000000" w:rsidP="00000000" w:rsidRDefault="00000000" w:rsidRPr="00000000" w14:paraId="000003F1">
      <w:pPr>
        <w:ind w:left="0" w:firstLine="0"/>
        <w:rPr/>
      </w:pPr>
      <w:r w:rsidDel="00000000" w:rsidR="00000000" w:rsidRPr="00000000">
        <w:rPr>
          <w:rtl w:val="0"/>
        </w:rPr>
        <w:t xml:space="preserve">AUSTIN: Greggy. </w:t>
      </w:r>
    </w:p>
    <w:p w:rsidR="00000000" w:rsidDel="00000000" w:rsidP="00000000" w:rsidRDefault="00000000" w:rsidRPr="00000000" w14:paraId="000003F2">
      <w:pPr>
        <w:ind w:left="0" w:firstLine="0"/>
        <w:rPr/>
      </w:pPr>
      <w:r w:rsidDel="00000000" w:rsidR="00000000" w:rsidRPr="00000000">
        <w:rPr>
          <w:rtl w:val="0"/>
        </w:rPr>
      </w:r>
    </w:p>
    <w:p w:rsidR="00000000" w:rsidDel="00000000" w:rsidP="00000000" w:rsidRDefault="00000000" w:rsidRPr="00000000" w14:paraId="000003F3">
      <w:pPr>
        <w:ind w:left="0" w:firstLine="0"/>
        <w:rPr/>
      </w:pPr>
      <w:r w:rsidDel="00000000" w:rsidR="00000000" w:rsidRPr="00000000">
        <w:rPr>
          <w:rtl w:val="0"/>
        </w:rPr>
        <w:t xml:space="preserve">KEITH: Okay.</w:t>
      </w:r>
    </w:p>
    <w:p w:rsidR="00000000" w:rsidDel="00000000" w:rsidP="00000000" w:rsidRDefault="00000000" w:rsidRPr="00000000" w14:paraId="000003F4">
      <w:pPr>
        <w:ind w:left="0" w:firstLine="0"/>
        <w:rPr/>
      </w:pPr>
      <w:r w:rsidDel="00000000" w:rsidR="00000000" w:rsidRPr="00000000">
        <w:rPr>
          <w:rtl w:val="0"/>
        </w:rPr>
      </w:r>
    </w:p>
    <w:p w:rsidR="00000000" w:rsidDel="00000000" w:rsidP="00000000" w:rsidRDefault="00000000" w:rsidRPr="00000000" w14:paraId="000003F5">
      <w:pPr>
        <w:ind w:left="0" w:firstLine="0"/>
        <w:rPr/>
      </w:pPr>
      <w:r w:rsidDel="00000000" w:rsidR="00000000" w:rsidRPr="00000000">
        <w:rPr>
          <w:rtl w:val="0"/>
        </w:rPr>
        <w:t xml:space="preserve">AUSTIN: Also the, the people in the kind of cloaks. But, but yeah.</w:t>
      </w:r>
    </w:p>
    <w:p w:rsidR="00000000" w:rsidDel="00000000" w:rsidP="00000000" w:rsidRDefault="00000000" w:rsidRPr="00000000" w14:paraId="000003F6">
      <w:pPr>
        <w:ind w:left="0" w:firstLine="0"/>
        <w:rPr/>
      </w:pPr>
      <w:r w:rsidDel="00000000" w:rsidR="00000000" w:rsidRPr="00000000">
        <w:rPr>
          <w:rtl w:val="0"/>
        </w:rPr>
      </w:r>
    </w:p>
    <w:p w:rsidR="00000000" w:rsidDel="00000000" w:rsidP="00000000" w:rsidRDefault="00000000" w:rsidRPr="00000000" w14:paraId="000003F7">
      <w:pPr>
        <w:ind w:left="0" w:firstLine="0"/>
        <w:rPr/>
      </w:pPr>
      <w:r w:rsidDel="00000000" w:rsidR="00000000" w:rsidRPr="00000000">
        <w:rPr>
          <w:rtl w:val="0"/>
        </w:rPr>
        <w:t xml:space="preserve">KEITH: Okay. </w:t>
      </w:r>
    </w:p>
    <w:p w:rsidR="00000000" w:rsidDel="00000000" w:rsidP="00000000" w:rsidRDefault="00000000" w:rsidRPr="00000000" w14:paraId="000003F8">
      <w:pPr>
        <w:ind w:left="0" w:firstLine="0"/>
        <w:rPr/>
      </w:pPr>
      <w:r w:rsidDel="00000000" w:rsidR="00000000" w:rsidRPr="00000000">
        <w:rPr>
          <w:rtl w:val="0"/>
        </w:rPr>
      </w:r>
    </w:p>
    <w:p w:rsidR="00000000" w:rsidDel="00000000" w:rsidP="00000000" w:rsidRDefault="00000000" w:rsidRPr="00000000" w14:paraId="000003F9">
      <w:pPr>
        <w:ind w:left="0" w:firstLine="0"/>
        <w:rPr/>
      </w:pPr>
      <w:r w:rsidDel="00000000" w:rsidR="00000000" w:rsidRPr="00000000">
        <w:rPr>
          <w:rtl w:val="0"/>
        </w:rPr>
        <w:t xml:space="preserve">AUSTIN: Also, hella is evil. </w:t>
      </w:r>
    </w:p>
    <w:p w:rsidR="00000000" w:rsidDel="00000000" w:rsidP="00000000" w:rsidRDefault="00000000" w:rsidRPr="00000000" w14:paraId="000003FA">
      <w:pPr>
        <w:ind w:left="0" w:firstLine="0"/>
        <w:rPr/>
      </w:pPr>
      <w:r w:rsidDel="00000000" w:rsidR="00000000" w:rsidRPr="00000000">
        <w:rPr>
          <w:rtl w:val="0"/>
        </w:rPr>
      </w:r>
    </w:p>
    <w:p w:rsidR="00000000" w:rsidDel="00000000" w:rsidP="00000000" w:rsidRDefault="00000000" w:rsidRPr="00000000" w14:paraId="000003FB">
      <w:pPr>
        <w:ind w:left="0" w:firstLine="0"/>
        <w:rPr/>
      </w:pPr>
      <w:r w:rsidDel="00000000" w:rsidR="00000000" w:rsidRPr="00000000">
        <w:rPr>
          <w:rtl w:val="0"/>
        </w:rPr>
        <w:t xml:space="preserve">(JACK laughs)</w:t>
      </w:r>
    </w:p>
    <w:p w:rsidR="00000000" w:rsidDel="00000000" w:rsidP="00000000" w:rsidRDefault="00000000" w:rsidRPr="00000000" w14:paraId="000003FC">
      <w:pPr>
        <w:ind w:left="0" w:firstLine="0"/>
        <w:rPr/>
      </w:pPr>
      <w:r w:rsidDel="00000000" w:rsidR="00000000" w:rsidRPr="00000000">
        <w:rPr>
          <w:rtl w:val="0"/>
        </w:rPr>
      </w:r>
    </w:p>
    <w:p w:rsidR="00000000" w:rsidDel="00000000" w:rsidP="00000000" w:rsidRDefault="00000000" w:rsidRPr="00000000" w14:paraId="000003FD">
      <w:pPr>
        <w:ind w:left="0" w:firstLine="0"/>
        <w:rPr/>
      </w:pPr>
      <w:r w:rsidDel="00000000" w:rsidR="00000000" w:rsidRPr="00000000">
        <w:rPr>
          <w:rtl w:val="0"/>
        </w:rPr>
        <w:t xml:space="preserve">KEITH: Right. (laughs) </w:t>
      </w:r>
    </w:p>
    <w:p w:rsidR="00000000" w:rsidDel="00000000" w:rsidP="00000000" w:rsidRDefault="00000000" w:rsidRPr="00000000" w14:paraId="000003FE">
      <w:pPr>
        <w:ind w:left="0" w:firstLine="0"/>
        <w:rPr/>
      </w:pPr>
      <w:r w:rsidDel="00000000" w:rsidR="00000000" w:rsidRPr="00000000">
        <w:rPr>
          <w:rtl w:val="0"/>
        </w:rPr>
      </w:r>
    </w:p>
    <w:p w:rsidR="00000000" w:rsidDel="00000000" w:rsidP="00000000" w:rsidRDefault="00000000" w:rsidRPr="00000000" w14:paraId="000003FF">
      <w:pPr>
        <w:ind w:left="0" w:firstLine="0"/>
        <w:rPr/>
      </w:pPr>
      <w:r w:rsidDel="00000000" w:rsidR="00000000" w:rsidRPr="00000000">
        <w:rPr>
          <w:rtl w:val="0"/>
        </w:rPr>
        <w:t xml:space="preserve">AUSTIN: I say that because she doesn’t appear to be, right, like! </w:t>
      </w:r>
    </w:p>
    <w:p w:rsidR="00000000" w:rsidDel="00000000" w:rsidP="00000000" w:rsidRDefault="00000000" w:rsidRPr="00000000" w14:paraId="00000400">
      <w:pPr>
        <w:ind w:left="0" w:firstLine="0"/>
        <w:rPr/>
      </w:pPr>
      <w:r w:rsidDel="00000000" w:rsidR="00000000" w:rsidRPr="00000000">
        <w:rPr>
          <w:rtl w:val="0"/>
        </w:rPr>
      </w:r>
    </w:p>
    <w:p w:rsidR="00000000" w:rsidDel="00000000" w:rsidP="00000000" w:rsidRDefault="00000000" w:rsidRPr="00000000" w14:paraId="00000401">
      <w:pPr>
        <w:ind w:left="0" w:firstLine="0"/>
        <w:rPr/>
      </w:pPr>
      <w:r w:rsidDel="00000000" w:rsidR="00000000" w:rsidRPr="00000000">
        <w:rPr>
          <w:rtl w:val="0"/>
        </w:rPr>
        <w:t xml:space="preserve">KEITH: She does not appear to be evil. </w:t>
      </w:r>
    </w:p>
    <w:p w:rsidR="00000000" w:rsidDel="00000000" w:rsidP="00000000" w:rsidRDefault="00000000" w:rsidRPr="00000000" w14:paraId="00000402">
      <w:pPr>
        <w:ind w:left="0" w:firstLine="0"/>
        <w:rPr/>
      </w:pPr>
      <w:r w:rsidDel="00000000" w:rsidR="00000000" w:rsidRPr="00000000">
        <w:rPr>
          <w:rtl w:val="0"/>
        </w:rPr>
      </w:r>
    </w:p>
    <w:p w:rsidR="00000000" w:rsidDel="00000000" w:rsidP="00000000" w:rsidRDefault="00000000" w:rsidRPr="00000000" w14:paraId="00000403">
      <w:pPr>
        <w:ind w:left="0" w:firstLine="0"/>
        <w:rPr/>
      </w:pPr>
      <w:r w:rsidDel="00000000" w:rsidR="00000000" w:rsidRPr="00000000">
        <w:rPr>
          <w:rtl w:val="0"/>
        </w:rPr>
        <w:t xml:space="preserve">JACK: We kind of all know this by now, right?</w:t>
      </w:r>
    </w:p>
    <w:p w:rsidR="00000000" w:rsidDel="00000000" w:rsidP="00000000" w:rsidRDefault="00000000" w:rsidRPr="00000000" w14:paraId="00000404">
      <w:pPr>
        <w:ind w:left="0" w:firstLine="0"/>
        <w:rPr/>
      </w:pPr>
      <w:r w:rsidDel="00000000" w:rsidR="00000000" w:rsidRPr="00000000">
        <w:rPr>
          <w:rtl w:val="0"/>
        </w:rPr>
      </w:r>
    </w:p>
    <w:p w:rsidR="00000000" w:rsidDel="00000000" w:rsidP="00000000" w:rsidRDefault="00000000" w:rsidRPr="00000000" w14:paraId="00000405">
      <w:pPr>
        <w:ind w:left="0" w:firstLine="0"/>
        <w:rPr/>
      </w:pPr>
      <w:r w:rsidDel="00000000" w:rsidR="00000000" w:rsidRPr="00000000">
        <w:rPr>
          <w:rtl w:val="0"/>
        </w:rPr>
        <w:t xml:space="preserve">KEITH: She has yet to appear- Yeah. </w:t>
      </w:r>
    </w:p>
    <w:p w:rsidR="00000000" w:rsidDel="00000000" w:rsidP="00000000" w:rsidRDefault="00000000" w:rsidRPr="00000000" w14:paraId="00000406">
      <w:pPr>
        <w:ind w:left="0" w:firstLine="0"/>
        <w:rPr/>
      </w:pPr>
      <w:r w:rsidDel="00000000" w:rsidR="00000000" w:rsidRPr="00000000">
        <w:rPr>
          <w:rtl w:val="0"/>
        </w:rPr>
      </w:r>
    </w:p>
    <w:p w:rsidR="00000000" w:rsidDel="00000000" w:rsidP="00000000" w:rsidRDefault="00000000" w:rsidRPr="00000000" w14:paraId="00000407">
      <w:pPr>
        <w:ind w:left="0" w:firstLine="0"/>
        <w:rPr/>
      </w:pPr>
      <w:r w:rsidDel="00000000" w:rsidR="00000000" w:rsidRPr="00000000">
        <w:rPr>
          <w:rtl w:val="0"/>
        </w:rPr>
        <w:t xml:space="preserve">JACK: This is something that we’ve, we’re comfortable with.</w:t>
      </w:r>
    </w:p>
    <w:p w:rsidR="00000000" w:rsidDel="00000000" w:rsidP="00000000" w:rsidRDefault="00000000" w:rsidRPr="00000000" w14:paraId="00000408">
      <w:pPr>
        <w:ind w:left="0" w:firstLine="0"/>
        <w:rPr/>
      </w:pPr>
      <w:r w:rsidDel="00000000" w:rsidR="00000000" w:rsidRPr="00000000">
        <w:rPr>
          <w:rtl w:val="0"/>
        </w:rPr>
      </w:r>
    </w:p>
    <w:p w:rsidR="00000000" w:rsidDel="00000000" w:rsidP="00000000" w:rsidRDefault="00000000" w:rsidRPr="00000000" w14:paraId="00000409">
      <w:pPr>
        <w:ind w:left="0" w:firstLine="0"/>
        <w:rPr/>
      </w:pPr>
      <w:r w:rsidDel="00000000" w:rsidR="00000000" w:rsidRPr="00000000">
        <w:rPr>
          <w:rtl w:val="0"/>
        </w:rPr>
        <w:t xml:space="preserve">KEITH: I feel like-</w:t>
      </w:r>
    </w:p>
    <w:p w:rsidR="00000000" w:rsidDel="00000000" w:rsidP="00000000" w:rsidRDefault="00000000" w:rsidRPr="00000000" w14:paraId="0000040A">
      <w:pPr>
        <w:ind w:left="0" w:firstLine="0"/>
        <w:rPr/>
      </w:pPr>
      <w:r w:rsidDel="00000000" w:rsidR="00000000" w:rsidRPr="00000000">
        <w:rPr>
          <w:rtl w:val="0"/>
        </w:rPr>
      </w:r>
    </w:p>
    <w:p w:rsidR="00000000" w:rsidDel="00000000" w:rsidP="00000000" w:rsidRDefault="00000000" w:rsidRPr="00000000" w14:paraId="0000040B">
      <w:pPr>
        <w:ind w:left="0" w:firstLine="0"/>
        <w:rPr/>
      </w:pPr>
      <w:r w:rsidDel="00000000" w:rsidR="00000000" w:rsidRPr="00000000">
        <w:rPr>
          <w:rtl w:val="0"/>
        </w:rPr>
        <w:t xml:space="preserve">ALI: No, I don’t think Hadrian like, told everyone. </w:t>
      </w:r>
    </w:p>
    <w:p w:rsidR="00000000" w:rsidDel="00000000" w:rsidP="00000000" w:rsidRDefault="00000000" w:rsidRPr="00000000" w14:paraId="0000040C">
      <w:pPr>
        <w:ind w:left="0" w:firstLine="0"/>
        <w:rPr/>
      </w:pPr>
      <w:r w:rsidDel="00000000" w:rsidR="00000000" w:rsidRPr="00000000">
        <w:rPr>
          <w:rtl w:val="0"/>
        </w:rPr>
      </w:r>
    </w:p>
    <w:p w:rsidR="00000000" w:rsidDel="00000000" w:rsidP="00000000" w:rsidRDefault="00000000" w:rsidRPr="00000000" w14:paraId="0000040D">
      <w:pPr>
        <w:ind w:left="0" w:firstLine="0"/>
        <w:rPr/>
      </w:pPr>
      <w:r w:rsidDel="00000000" w:rsidR="00000000" w:rsidRPr="00000000">
        <w:rPr>
          <w:rtl w:val="0"/>
        </w:rPr>
        <w:t xml:space="preserve">(overlapping)</w:t>
      </w:r>
    </w:p>
    <w:p w:rsidR="00000000" w:rsidDel="00000000" w:rsidP="00000000" w:rsidRDefault="00000000" w:rsidRPr="00000000" w14:paraId="0000040E">
      <w:pPr>
        <w:ind w:left="0" w:firstLine="0"/>
        <w:rPr/>
      </w:pPr>
      <w:r w:rsidDel="00000000" w:rsidR="00000000" w:rsidRPr="00000000">
        <w:rPr>
          <w:rtl w:val="0"/>
        </w:rPr>
        <w:t xml:space="preserve">AUSTIN: No, but, but-</w:t>
      </w:r>
    </w:p>
    <w:p w:rsidR="00000000" w:rsidDel="00000000" w:rsidP="00000000" w:rsidRDefault="00000000" w:rsidRPr="00000000" w14:paraId="0000040F">
      <w:pPr>
        <w:ind w:left="0" w:firstLine="0"/>
        <w:rPr/>
      </w:pPr>
      <w:r w:rsidDel="00000000" w:rsidR="00000000" w:rsidRPr="00000000">
        <w:rPr>
          <w:rtl w:val="0"/>
        </w:rPr>
        <w:t xml:space="preserve">JACK: We just decided that-</w:t>
      </w:r>
    </w:p>
    <w:p w:rsidR="00000000" w:rsidDel="00000000" w:rsidP="00000000" w:rsidRDefault="00000000" w:rsidRPr="00000000" w14:paraId="00000410">
      <w:pPr>
        <w:ind w:left="0" w:firstLine="0"/>
        <w:rPr/>
      </w:pPr>
      <w:r w:rsidDel="00000000" w:rsidR="00000000" w:rsidRPr="00000000">
        <w:rPr>
          <w:rtl w:val="0"/>
        </w:rPr>
      </w:r>
    </w:p>
    <w:p w:rsidR="00000000" w:rsidDel="00000000" w:rsidP="00000000" w:rsidRDefault="00000000" w:rsidRPr="00000000" w14:paraId="00000411">
      <w:pPr>
        <w:ind w:left="0" w:firstLine="0"/>
        <w:rPr/>
      </w:pPr>
      <w:r w:rsidDel="00000000" w:rsidR="00000000" w:rsidRPr="00000000">
        <w:rPr>
          <w:rtl w:val="0"/>
        </w:rPr>
        <w:t xml:space="preserve">AUSTIN: They must have seen you at some point hurt a person, in combat, like do you remember your first love letter was about killing those pirates? I have to imagine they’ve seen-</w:t>
      </w:r>
    </w:p>
    <w:p w:rsidR="00000000" w:rsidDel="00000000" w:rsidP="00000000" w:rsidRDefault="00000000" w:rsidRPr="00000000" w14:paraId="00000412">
      <w:pPr>
        <w:ind w:left="0" w:firstLine="0"/>
        <w:rPr/>
      </w:pPr>
      <w:r w:rsidDel="00000000" w:rsidR="00000000" w:rsidRPr="00000000">
        <w:rPr>
          <w:rtl w:val="0"/>
        </w:rPr>
      </w:r>
    </w:p>
    <w:p w:rsidR="00000000" w:rsidDel="00000000" w:rsidP="00000000" w:rsidRDefault="00000000" w:rsidRPr="00000000" w14:paraId="00000413">
      <w:pPr>
        <w:ind w:left="0" w:firstLine="0"/>
        <w:rPr/>
      </w:pPr>
      <w:r w:rsidDel="00000000" w:rsidR="00000000" w:rsidRPr="00000000">
        <w:rPr>
          <w:rtl w:val="0"/>
        </w:rPr>
        <w:t xml:space="preserve">ALI: Well, just, I’m good at that.</w:t>
      </w:r>
    </w:p>
    <w:p w:rsidR="00000000" w:rsidDel="00000000" w:rsidP="00000000" w:rsidRDefault="00000000" w:rsidRPr="00000000" w14:paraId="00000414">
      <w:pPr>
        <w:ind w:left="0" w:firstLine="0"/>
        <w:rPr/>
      </w:pPr>
      <w:r w:rsidDel="00000000" w:rsidR="00000000" w:rsidRPr="00000000">
        <w:rPr>
          <w:rtl w:val="0"/>
        </w:rPr>
      </w:r>
    </w:p>
    <w:p w:rsidR="00000000" w:rsidDel="00000000" w:rsidP="00000000" w:rsidRDefault="00000000" w:rsidRPr="00000000" w14:paraId="00000415">
      <w:pPr>
        <w:ind w:left="0" w:firstLine="0"/>
        <w:rPr/>
      </w:pPr>
      <w:r w:rsidDel="00000000" w:rsidR="00000000" w:rsidRPr="00000000">
        <w:rPr>
          <w:rtl w:val="0"/>
        </w:rPr>
        <w:t xml:space="preserve">AUSTIN: Yeah…</w:t>
      </w:r>
    </w:p>
    <w:p w:rsidR="00000000" w:rsidDel="00000000" w:rsidP="00000000" w:rsidRDefault="00000000" w:rsidRPr="00000000" w14:paraId="00000416">
      <w:pPr>
        <w:ind w:left="0" w:firstLine="0"/>
        <w:rPr/>
      </w:pPr>
      <w:r w:rsidDel="00000000" w:rsidR="00000000" w:rsidRPr="00000000">
        <w:rPr>
          <w:rtl w:val="0"/>
        </w:rPr>
      </w:r>
    </w:p>
    <w:p w:rsidR="00000000" w:rsidDel="00000000" w:rsidP="00000000" w:rsidRDefault="00000000" w:rsidRPr="00000000" w14:paraId="00000417">
      <w:pPr>
        <w:ind w:left="0" w:firstLine="0"/>
        <w:rPr/>
      </w:pPr>
      <w:r w:rsidDel="00000000" w:rsidR="00000000" w:rsidRPr="00000000">
        <w:rPr>
          <w:rtl w:val="0"/>
        </w:rPr>
        <w:t xml:space="preserve">ALI: That’s not evil.</w:t>
      </w:r>
    </w:p>
    <w:p w:rsidR="00000000" w:rsidDel="00000000" w:rsidP="00000000" w:rsidRDefault="00000000" w:rsidRPr="00000000" w14:paraId="00000418">
      <w:pPr>
        <w:ind w:left="0" w:firstLine="0"/>
        <w:rPr/>
      </w:pPr>
      <w:r w:rsidDel="00000000" w:rsidR="00000000" w:rsidRPr="00000000">
        <w:rPr>
          <w:rtl w:val="0"/>
        </w:rPr>
      </w:r>
    </w:p>
    <w:p w:rsidR="00000000" w:rsidDel="00000000" w:rsidP="00000000" w:rsidRDefault="00000000" w:rsidRPr="00000000" w14:paraId="00000419">
      <w:pPr>
        <w:ind w:left="0" w:firstLine="0"/>
        <w:rPr/>
      </w:pPr>
      <w:r w:rsidDel="00000000" w:rsidR="00000000" w:rsidRPr="00000000">
        <w:rPr>
          <w:rtl w:val="0"/>
        </w:rPr>
        <w:t xml:space="preserve">AUSTIN: Well then at some point we have to wonder if that’s the right alignment for her then, do you know what I mean?</w:t>
      </w:r>
    </w:p>
    <w:p w:rsidR="00000000" w:rsidDel="00000000" w:rsidP="00000000" w:rsidRDefault="00000000" w:rsidRPr="00000000" w14:paraId="0000041A">
      <w:pPr>
        <w:ind w:left="0" w:firstLine="0"/>
        <w:rPr/>
      </w:pPr>
      <w:r w:rsidDel="00000000" w:rsidR="00000000" w:rsidRPr="00000000">
        <w:rPr>
          <w:rtl w:val="0"/>
        </w:rPr>
      </w:r>
    </w:p>
    <w:p w:rsidR="00000000" w:rsidDel="00000000" w:rsidP="00000000" w:rsidRDefault="00000000" w:rsidRPr="00000000" w14:paraId="0000041B">
      <w:pPr>
        <w:ind w:left="0" w:firstLine="0"/>
        <w:rPr/>
      </w:pPr>
      <w:r w:rsidDel="00000000" w:rsidR="00000000" w:rsidRPr="00000000">
        <w:rPr>
          <w:rtl w:val="0"/>
        </w:rPr>
        <w:t xml:space="preserve">ALI: Yeah. </w:t>
      </w:r>
    </w:p>
    <w:p w:rsidR="00000000" w:rsidDel="00000000" w:rsidP="00000000" w:rsidRDefault="00000000" w:rsidRPr="00000000" w14:paraId="0000041C">
      <w:pPr>
        <w:ind w:left="0" w:firstLine="0"/>
        <w:rPr/>
      </w:pPr>
      <w:r w:rsidDel="00000000" w:rsidR="00000000" w:rsidRPr="00000000">
        <w:rPr>
          <w:rtl w:val="0"/>
        </w:rPr>
      </w:r>
    </w:p>
    <w:p w:rsidR="00000000" w:rsidDel="00000000" w:rsidP="00000000" w:rsidRDefault="00000000" w:rsidRPr="00000000" w14:paraId="0000041D">
      <w:pPr>
        <w:ind w:left="0" w:firstLine="0"/>
        <w:rPr/>
      </w:pPr>
      <w:r w:rsidDel="00000000" w:rsidR="00000000" w:rsidRPr="00000000">
        <w:rPr>
          <w:rtl w:val="0"/>
        </w:rPr>
        <w:t xml:space="preserve">KEITH: Yeah.</w:t>
      </w:r>
    </w:p>
    <w:p w:rsidR="00000000" w:rsidDel="00000000" w:rsidP="00000000" w:rsidRDefault="00000000" w:rsidRPr="00000000" w14:paraId="0000041E">
      <w:pPr>
        <w:ind w:left="0" w:firstLine="0"/>
        <w:rPr/>
      </w:pPr>
      <w:r w:rsidDel="00000000" w:rsidR="00000000" w:rsidRPr="00000000">
        <w:rPr>
          <w:rtl w:val="0"/>
        </w:rPr>
      </w:r>
    </w:p>
    <w:p w:rsidR="00000000" w:rsidDel="00000000" w:rsidP="00000000" w:rsidRDefault="00000000" w:rsidRPr="00000000" w14:paraId="0000041F">
      <w:pPr>
        <w:ind w:left="0" w:firstLine="0"/>
        <w:rPr/>
      </w:pPr>
      <w:r w:rsidDel="00000000" w:rsidR="00000000" w:rsidRPr="00000000">
        <w:rPr>
          <w:rtl w:val="0"/>
        </w:rPr>
        <w:t xml:space="preserve">AUSTIN: Like, you can see in their movements why Hadrian and Fantasmo are lawful? Do you know what I mean? You can see it like, often. Like they both are letter of the law type, in it for power, in it for stability, the status quo, etcetera. So, I- Think about it going forward, if this is the right alignment choice for hella. And I will make sure there are opportunities for it to be illustrated, is what I’ll say. </w:t>
      </w:r>
    </w:p>
    <w:p w:rsidR="00000000" w:rsidDel="00000000" w:rsidP="00000000" w:rsidRDefault="00000000" w:rsidRPr="00000000" w14:paraId="00000420">
      <w:pPr>
        <w:ind w:left="0" w:firstLine="0"/>
        <w:rPr/>
      </w:pPr>
      <w:r w:rsidDel="00000000" w:rsidR="00000000" w:rsidRPr="00000000">
        <w:rPr>
          <w:rtl w:val="0"/>
        </w:rPr>
      </w:r>
    </w:p>
    <w:p w:rsidR="00000000" w:rsidDel="00000000" w:rsidP="00000000" w:rsidRDefault="00000000" w:rsidRPr="00000000" w14:paraId="00000421">
      <w:pPr>
        <w:ind w:left="0" w:firstLine="0"/>
        <w:rPr/>
      </w:pPr>
      <w:r w:rsidDel="00000000" w:rsidR="00000000" w:rsidRPr="00000000">
        <w:rPr>
          <w:rtl w:val="0"/>
        </w:rPr>
        <w:t xml:space="preserve">JACK: Fero-</w:t>
      </w:r>
    </w:p>
    <w:p w:rsidR="00000000" w:rsidDel="00000000" w:rsidP="00000000" w:rsidRDefault="00000000" w:rsidRPr="00000000" w14:paraId="00000422">
      <w:pPr>
        <w:ind w:left="0" w:firstLine="0"/>
        <w:rPr/>
      </w:pPr>
      <w:r w:rsidDel="00000000" w:rsidR="00000000" w:rsidRPr="00000000">
        <w:rPr>
          <w:rtl w:val="0"/>
        </w:rPr>
      </w:r>
    </w:p>
    <w:p w:rsidR="00000000" w:rsidDel="00000000" w:rsidP="00000000" w:rsidRDefault="00000000" w:rsidRPr="00000000" w14:paraId="00000423">
      <w:pPr>
        <w:ind w:left="0" w:firstLine="0"/>
        <w:rPr/>
      </w:pPr>
      <w:r w:rsidDel="00000000" w:rsidR="00000000" w:rsidRPr="00000000">
        <w:rPr>
          <w:rtl w:val="0"/>
        </w:rPr>
        <w:t xml:space="preserve">KEITH: So I’m gonna, I’m gonna-</w:t>
      </w:r>
    </w:p>
    <w:p w:rsidR="00000000" w:rsidDel="00000000" w:rsidP="00000000" w:rsidRDefault="00000000" w:rsidRPr="00000000" w14:paraId="00000424">
      <w:pPr>
        <w:ind w:left="0" w:firstLine="0"/>
        <w:rPr/>
      </w:pPr>
      <w:r w:rsidDel="00000000" w:rsidR="00000000" w:rsidRPr="00000000">
        <w:rPr>
          <w:rtl w:val="0"/>
        </w:rPr>
      </w:r>
    </w:p>
    <w:p w:rsidR="00000000" w:rsidDel="00000000" w:rsidP="00000000" w:rsidRDefault="00000000" w:rsidRPr="00000000" w14:paraId="00000425">
      <w:pPr>
        <w:ind w:left="0" w:firstLine="0"/>
        <w:rPr/>
      </w:pPr>
      <w:r w:rsidDel="00000000" w:rsidR="00000000" w:rsidRPr="00000000">
        <w:rPr>
          <w:rtl w:val="0"/>
        </w:rPr>
        <w:t xml:space="preserve">JACK: Fero, are you communicating this to us?</w:t>
      </w:r>
    </w:p>
    <w:p w:rsidR="00000000" w:rsidDel="00000000" w:rsidP="00000000" w:rsidRDefault="00000000" w:rsidRPr="00000000" w14:paraId="00000426">
      <w:pPr>
        <w:ind w:left="0" w:firstLine="0"/>
        <w:rPr/>
      </w:pPr>
      <w:r w:rsidDel="00000000" w:rsidR="00000000" w:rsidRPr="00000000">
        <w:rPr>
          <w:rtl w:val="0"/>
        </w:rPr>
      </w:r>
    </w:p>
    <w:p w:rsidR="00000000" w:rsidDel="00000000" w:rsidP="00000000" w:rsidRDefault="00000000" w:rsidRPr="00000000" w14:paraId="00000427">
      <w:pPr>
        <w:ind w:left="0" w:firstLine="0"/>
        <w:rPr/>
      </w:pPr>
      <w:r w:rsidDel="00000000" w:rsidR="00000000" w:rsidRPr="00000000">
        <w:rPr>
          <w:rtl w:val="0"/>
        </w:rPr>
        <w:t xml:space="preserve">KEITH: Yeah, yeah, I’m communicating it to you, again.</w:t>
      </w:r>
    </w:p>
    <w:p w:rsidR="00000000" w:rsidDel="00000000" w:rsidP="00000000" w:rsidRDefault="00000000" w:rsidRPr="00000000" w14:paraId="00000428">
      <w:pPr>
        <w:ind w:left="0" w:firstLine="0"/>
        <w:rPr/>
      </w:pPr>
      <w:r w:rsidDel="00000000" w:rsidR="00000000" w:rsidRPr="00000000">
        <w:rPr>
          <w:rtl w:val="0"/>
        </w:rPr>
      </w:r>
    </w:p>
    <w:p w:rsidR="00000000" w:rsidDel="00000000" w:rsidP="00000000" w:rsidRDefault="00000000" w:rsidRPr="00000000" w14:paraId="00000429">
      <w:pPr>
        <w:ind w:left="0" w:firstLine="0"/>
        <w:rPr/>
      </w:pPr>
      <w:r w:rsidDel="00000000" w:rsidR="00000000" w:rsidRPr="00000000">
        <w:rPr>
          <w:rtl w:val="0"/>
        </w:rPr>
        <w:t xml:space="preserve">JACK: I no longer want to talk to these people.  </w:t>
      </w:r>
    </w:p>
    <w:p w:rsidR="00000000" w:rsidDel="00000000" w:rsidP="00000000" w:rsidRDefault="00000000" w:rsidRPr="00000000" w14:paraId="0000042A">
      <w:pPr>
        <w:ind w:left="0" w:firstLine="0"/>
        <w:rPr/>
      </w:pPr>
      <w:r w:rsidDel="00000000" w:rsidR="00000000" w:rsidRPr="00000000">
        <w:rPr>
          <w:rtl w:val="0"/>
        </w:rPr>
      </w:r>
    </w:p>
    <w:p w:rsidR="00000000" w:rsidDel="00000000" w:rsidP="00000000" w:rsidRDefault="00000000" w:rsidRPr="00000000" w14:paraId="0000042B">
      <w:pPr>
        <w:ind w:left="0" w:firstLine="0"/>
        <w:rPr/>
      </w:pPr>
      <w:r w:rsidDel="00000000" w:rsidR="00000000" w:rsidRPr="00000000">
        <w:rPr>
          <w:rtl w:val="0"/>
        </w:rPr>
        <w:t xml:space="preserve">KEITH: Okay, and, fucking, is Greggy still here?</w:t>
      </w:r>
    </w:p>
    <w:p w:rsidR="00000000" w:rsidDel="00000000" w:rsidP="00000000" w:rsidRDefault="00000000" w:rsidRPr="00000000" w14:paraId="0000042C">
      <w:pPr>
        <w:ind w:left="0" w:firstLine="0"/>
        <w:rPr/>
      </w:pPr>
      <w:r w:rsidDel="00000000" w:rsidR="00000000" w:rsidRPr="00000000">
        <w:rPr>
          <w:rtl w:val="0"/>
        </w:rPr>
      </w:r>
    </w:p>
    <w:p w:rsidR="00000000" w:rsidDel="00000000" w:rsidP="00000000" w:rsidRDefault="00000000" w:rsidRPr="00000000" w14:paraId="0000042D">
      <w:pPr>
        <w:ind w:left="0" w:firstLine="0"/>
        <w:rPr/>
      </w:pPr>
      <w:r w:rsidDel="00000000" w:rsidR="00000000" w:rsidRPr="00000000">
        <w:rPr>
          <w:rtl w:val="0"/>
        </w:rPr>
        <w:t xml:space="preserve">AUSTIN: Greggy left like very quietly, in this moment. </w:t>
      </w:r>
    </w:p>
    <w:p w:rsidR="00000000" w:rsidDel="00000000" w:rsidP="00000000" w:rsidRDefault="00000000" w:rsidRPr="00000000" w14:paraId="0000042E">
      <w:pPr>
        <w:ind w:left="0" w:firstLine="0"/>
        <w:rPr/>
      </w:pPr>
      <w:r w:rsidDel="00000000" w:rsidR="00000000" w:rsidRPr="00000000">
        <w:rPr>
          <w:rtl w:val="0"/>
        </w:rPr>
      </w:r>
    </w:p>
    <w:p w:rsidR="00000000" w:rsidDel="00000000" w:rsidP="00000000" w:rsidRDefault="00000000" w:rsidRPr="00000000" w14:paraId="0000042F">
      <w:pPr>
        <w:ind w:left="0" w:firstLine="0"/>
        <w:rPr/>
      </w:pPr>
      <w:r w:rsidDel="00000000" w:rsidR="00000000" w:rsidRPr="00000000">
        <w:rPr>
          <w:rtl w:val="0"/>
        </w:rPr>
        <w:t xml:space="preserve">KEITH: Fuck, shit, ah, goddamnit. </w:t>
      </w:r>
    </w:p>
    <w:p w:rsidR="00000000" w:rsidDel="00000000" w:rsidP="00000000" w:rsidRDefault="00000000" w:rsidRPr="00000000" w14:paraId="00000430">
      <w:pPr>
        <w:ind w:left="0" w:firstLine="0"/>
        <w:rPr/>
      </w:pPr>
      <w:r w:rsidDel="00000000" w:rsidR="00000000" w:rsidRPr="00000000">
        <w:rPr>
          <w:rtl w:val="0"/>
        </w:rPr>
      </w:r>
    </w:p>
    <w:p w:rsidR="00000000" w:rsidDel="00000000" w:rsidP="00000000" w:rsidRDefault="00000000" w:rsidRPr="00000000" w14:paraId="00000431">
      <w:pPr>
        <w:ind w:left="0" w:firstLine="0"/>
        <w:rPr/>
      </w:pPr>
      <w:r w:rsidDel="00000000" w:rsidR="00000000" w:rsidRPr="00000000">
        <w:rPr>
          <w:rtl w:val="0"/>
        </w:rPr>
        <w:t xml:space="preserve">AUSTIN: He kind of like, wait wait, he kind of, again, while you were listening he kind of does one of those things where like, he stood up and patted you on the shoulder a little bit? Do you know what I mean like-</w:t>
      </w:r>
    </w:p>
    <w:p w:rsidR="00000000" w:rsidDel="00000000" w:rsidP="00000000" w:rsidRDefault="00000000" w:rsidRPr="00000000" w14:paraId="00000432">
      <w:pPr>
        <w:ind w:left="0" w:firstLine="0"/>
        <w:rPr/>
      </w:pPr>
      <w:r w:rsidDel="00000000" w:rsidR="00000000" w:rsidRPr="00000000">
        <w:rPr>
          <w:rtl w:val="0"/>
        </w:rPr>
      </w:r>
    </w:p>
    <w:p w:rsidR="00000000" w:rsidDel="00000000" w:rsidP="00000000" w:rsidRDefault="00000000" w:rsidRPr="00000000" w14:paraId="00000433">
      <w:pPr>
        <w:ind w:left="0" w:firstLine="0"/>
        <w:rPr/>
      </w:pPr>
      <w:r w:rsidDel="00000000" w:rsidR="00000000" w:rsidRPr="00000000">
        <w:rPr>
          <w:rtl w:val="0"/>
        </w:rPr>
        <w:t xml:space="preserve">KEITH: So he wasn’t trying to sneak out.</w:t>
      </w:r>
    </w:p>
    <w:p w:rsidR="00000000" w:rsidDel="00000000" w:rsidP="00000000" w:rsidRDefault="00000000" w:rsidRPr="00000000" w14:paraId="00000434">
      <w:pPr>
        <w:ind w:left="0" w:firstLine="0"/>
        <w:rPr/>
      </w:pPr>
      <w:r w:rsidDel="00000000" w:rsidR="00000000" w:rsidRPr="00000000">
        <w:rPr>
          <w:rtl w:val="0"/>
        </w:rPr>
      </w:r>
    </w:p>
    <w:p w:rsidR="00000000" w:rsidDel="00000000" w:rsidP="00000000" w:rsidRDefault="00000000" w:rsidRPr="00000000" w14:paraId="00000435">
      <w:pPr>
        <w:ind w:left="0" w:firstLine="0"/>
        <w:rPr/>
      </w:pPr>
      <w:r w:rsidDel="00000000" w:rsidR="00000000" w:rsidRPr="00000000">
        <w:rPr>
          <w:rtl w:val="0"/>
        </w:rPr>
        <w:t xml:space="preserve">AUSTIN: No, he didn’t sneak out. He knew you were, yeah, yeah. </w:t>
      </w:r>
    </w:p>
    <w:p w:rsidR="00000000" w:rsidDel="00000000" w:rsidP="00000000" w:rsidRDefault="00000000" w:rsidRPr="00000000" w14:paraId="00000436">
      <w:pPr>
        <w:ind w:left="0" w:firstLine="0"/>
        <w:rPr/>
      </w:pPr>
      <w:r w:rsidDel="00000000" w:rsidR="00000000" w:rsidRPr="00000000">
        <w:rPr>
          <w:rtl w:val="0"/>
        </w:rPr>
      </w:r>
    </w:p>
    <w:p w:rsidR="00000000" w:rsidDel="00000000" w:rsidP="00000000" w:rsidRDefault="00000000" w:rsidRPr="00000000" w14:paraId="00000437">
      <w:pPr>
        <w:ind w:left="0" w:firstLine="0"/>
        <w:rPr/>
      </w:pPr>
      <w:r w:rsidDel="00000000" w:rsidR="00000000" w:rsidRPr="00000000">
        <w:rPr>
          <w:rtl w:val="0"/>
        </w:rPr>
        <w:t xml:space="preserve">(overlapping)</w:t>
      </w:r>
    </w:p>
    <w:p w:rsidR="00000000" w:rsidDel="00000000" w:rsidP="00000000" w:rsidRDefault="00000000" w:rsidRPr="00000000" w14:paraId="00000438">
      <w:pPr>
        <w:rPr/>
      </w:pPr>
      <w:r w:rsidDel="00000000" w:rsidR="00000000" w:rsidRPr="00000000">
        <w:rPr>
          <w:rtl w:val="0"/>
        </w:rPr>
        <w:t xml:space="preserve">AUSTIN: He gave you a kind of like-</w:t>
      </w:r>
    </w:p>
    <w:p w:rsidR="00000000" w:rsidDel="00000000" w:rsidP="00000000" w:rsidRDefault="00000000" w:rsidRPr="00000000" w14:paraId="00000439">
      <w:pPr>
        <w:ind w:left="0" w:firstLine="0"/>
        <w:rPr/>
      </w:pPr>
      <w:r w:rsidDel="00000000" w:rsidR="00000000" w:rsidRPr="00000000">
        <w:rPr>
          <w:rtl w:val="0"/>
        </w:rPr>
        <w:t xml:space="preserve">JACK: It’s just like, “Alright, peace.”</w:t>
      </w:r>
    </w:p>
    <w:p w:rsidR="00000000" w:rsidDel="00000000" w:rsidP="00000000" w:rsidRDefault="00000000" w:rsidRPr="00000000" w14:paraId="0000043A">
      <w:pPr>
        <w:ind w:left="0" w:firstLine="0"/>
        <w:rPr/>
      </w:pPr>
      <w:r w:rsidDel="00000000" w:rsidR="00000000" w:rsidRPr="00000000">
        <w:rPr>
          <w:rtl w:val="0"/>
        </w:rPr>
      </w:r>
    </w:p>
    <w:p w:rsidR="00000000" w:rsidDel="00000000" w:rsidP="00000000" w:rsidRDefault="00000000" w:rsidRPr="00000000" w14:paraId="0000043B">
      <w:pPr>
        <w:ind w:left="0" w:firstLine="0"/>
        <w:rPr/>
      </w:pPr>
      <w:r w:rsidDel="00000000" w:rsidR="00000000" w:rsidRPr="00000000">
        <w:rPr>
          <w:rtl w:val="0"/>
        </w:rPr>
        <w:t xml:space="preserve">AUSTIN: “Peace,” like, “It’s time for us to all go and all slip out of this the way we need to” and “we’re in this together” sort of pat. </w:t>
      </w:r>
    </w:p>
    <w:p w:rsidR="00000000" w:rsidDel="00000000" w:rsidP="00000000" w:rsidRDefault="00000000" w:rsidRPr="00000000" w14:paraId="0000043C">
      <w:pPr>
        <w:ind w:left="0" w:firstLine="0"/>
        <w:rPr/>
      </w:pPr>
      <w:r w:rsidDel="00000000" w:rsidR="00000000" w:rsidRPr="00000000">
        <w:rPr>
          <w:rtl w:val="0"/>
        </w:rPr>
      </w:r>
    </w:p>
    <w:p w:rsidR="00000000" w:rsidDel="00000000" w:rsidP="00000000" w:rsidRDefault="00000000" w:rsidRPr="00000000" w14:paraId="0000043D">
      <w:pPr>
        <w:ind w:left="0" w:firstLine="0"/>
        <w:rPr/>
      </w:pPr>
      <w:r w:rsidDel="00000000" w:rsidR="00000000" w:rsidRPr="00000000">
        <w:rPr>
          <w:rtl w:val="0"/>
        </w:rPr>
        <w:t xml:space="preserve">KEITH: Okay, so I, I definitely would like to leave this place with hella and Lem. </w:t>
      </w:r>
    </w:p>
    <w:p w:rsidR="00000000" w:rsidDel="00000000" w:rsidP="00000000" w:rsidRDefault="00000000" w:rsidRPr="00000000" w14:paraId="0000043E">
      <w:pPr>
        <w:ind w:left="0" w:firstLine="0"/>
        <w:rPr/>
      </w:pPr>
      <w:r w:rsidDel="00000000" w:rsidR="00000000" w:rsidRPr="00000000">
        <w:rPr>
          <w:rtl w:val="0"/>
        </w:rPr>
      </w:r>
    </w:p>
    <w:p w:rsidR="00000000" w:rsidDel="00000000" w:rsidP="00000000" w:rsidRDefault="00000000" w:rsidRPr="00000000" w14:paraId="0000043F">
      <w:pPr>
        <w:ind w:left="0" w:firstLine="0"/>
        <w:rPr/>
      </w:pPr>
      <w:r w:rsidDel="00000000" w:rsidR="00000000" w:rsidRPr="00000000">
        <w:rPr>
          <w:rtl w:val="0"/>
        </w:rPr>
        <w:t xml:space="preserve">AUSTIN: Okay, I think Lem has to be the one here to really try to lead the sneak out, unless you’re going in opposite directions which, really like, Lem is the one in danger, is what I’m gonna say. So, how do you guys try to get out of this room, starting with Lem?</w:t>
      </w:r>
    </w:p>
    <w:p w:rsidR="00000000" w:rsidDel="00000000" w:rsidP="00000000" w:rsidRDefault="00000000" w:rsidRPr="00000000" w14:paraId="00000440">
      <w:pPr>
        <w:ind w:left="0" w:firstLine="0"/>
        <w:rPr/>
      </w:pPr>
      <w:r w:rsidDel="00000000" w:rsidR="00000000" w:rsidRPr="00000000">
        <w:rPr>
          <w:rtl w:val="0"/>
        </w:rPr>
      </w:r>
    </w:p>
    <w:p w:rsidR="00000000" w:rsidDel="00000000" w:rsidP="00000000" w:rsidRDefault="00000000" w:rsidRPr="00000000" w14:paraId="00000441">
      <w:pPr>
        <w:ind w:left="0" w:firstLine="0"/>
        <w:rPr/>
      </w:pPr>
      <w:r w:rsidDel="00000000" w:rsidR="00000000" w:rsidRPr="00000000">
        <w:rPr>
          <w:rtl w:val="0"/>
        </w:rPr>
        <w:t xml:space="preserve">JACK: Fero, so the stuff we revealed about things that are not what they seem to be was the hooded creatures, right? The, the hooded figures. </w:t>
      </w:r>
    </w:p>
    <w:p w:rsidR="00000000" w:rsidDel="00000000" w:rsidP="00000000" w:rsidRDefault="00000000" w:rsidRPr="00000000" w14:paraId="00000442">
      <w:pPr>
        <w:ind w:left="0" w:firstLine="0"/>
        <w:rPr/>
      </w:pPr>
      <w:r w:rsidDel="00000000" w:rsidR="00000000" w:rsidRPr="00000000">
        <w:rPr>
          <w:rtl w:val="0"/>
        </w:rPr>
      </w:r>
    </w:p>
    <w:p w:rsidR="00000000" w:rsidDel="00000000" w:rsidP="00000000" w:rsidRDefault="00000000" w:rsidRPr="00000000" w14:paraId="00000443">
      <w:pPr>
        <w:ind w:left="0" w:firstLine="0"/>
        <w:rPr/>
      </w:pPr>
      <w:r w:rsidDel="00000000" w:rsidR="00000000" w:rsidRPr="00000000">
        <w:rPr>
          <w:rtl w:val="0"/>
        </w:rPr>
        <w:t xml:space="preserve">(overlapping)</w:t>
      </w:r>
    </w:p>
    <w:p w:rsidR="00000000" w:rsidDel="00000000" w:rsidP="00000000" w:rsidRDefault="00000000" w:rsidRPr="00000000" w14:paraId="00000444">
      <w:pPr>
        <w:ind w:left="0" w:firstLine="0"/>
        <w:rPr/>
      </w:pPr>
      <w:r w:rsidDel="00000000" w:rsidR="00000000" w:rsidRPr="00000000">
        <w:rPr>
          <w:rtl w:val="0"/>
        </w:rPr>
        <w:t xml:space="preserve">KEITH: The hooded figures yeah.</w:t>
      </w:r>
    </w:p>
    <w:p w:rsidR="00000000" w:rsidDel="00000000" w:rsidP="00000000" w:rsidRDefault="00000000" w:rsidRPr="00000000" w14:paraId="00000445">
      <w:pPr>
        <w:ind w:left="0" w:firstLine="0"/>
        <w:rPr/>
      </w:pPr>
      <w:r w:rsidDel="00000000" w:rsidR="00000000" w:rsidRPr="00000000">
        <w:rPr>
          <w:rtl w:val="0"/>
        </w:rPr>
        <w:t xml:space="preserve">AUSTIN: Also Greggy. </w:t>
      </w:r>
    </w:p>
    <w:p w:rsidR="00000000" w:rsidDel="00000000" w:rsidP="00000000" w:rsidRDefault="00000000" w:rsidRPr="00000000" w14:paraId="00000446">
      <w:pPr>
        <w:ind w:left="0" w:firstLine="0"/>
        <w:rPr/>
      </w:pPr>
      <w:r w:rsidDel="00000000" w:rsidR="00000000" w:rsidRPr="00000000">
        <w:rPr>
          <w:rtl w:val="0"/>
        </w:rPr>
      </w:r>
    </w:p>
    <w:p w:rsidR="00000000" w:rsidDel="00000000" w:rsidP="00000000" w:rsidRDefault="00000000" w:rsidRPr="00000000" w14:paraId="00000447">
      <w:pPr>
        <w:ind w:left="0" w:firstLine="0"/>
        <w:rPr/>
      </w:pPr>
      <w:r w:rsidDel="00000000" w:rsidR="00000000" w:rsidRPr="00000000">
        <w:rPr>
          <w:rtl w:val="0"/>
        </w:rPr>
        <w:t xml:space="preserve">KEITH: Also Greggy.</w:t>
      </w:r>
    </w:p>
    <w:p w:rsidR="00000000" w:rsidDel="00000000" w:rsidP="00000000" w:rsidRDefault="00000000" w:rsidRPr="00000000" w14:paraId="00000448">
      <w:pPr>
        <w:ind w:left="0" w:firstLine="0"/>
        <w:rPr/>
      </w:pPr>
      <w:r w:rsidDel="00000000" w:rsidR="00000000" w:rsidRPr="00000000">
        <w:rPr>
          <w:rtl w:val="0"/>
        </w:rPr>
      </w:r>
    </w:p>
    <w:p w:rsidR="00000000" w:rsidDel="00000000" w:rsidP="00000000" w:rsidRDefault="00000000" w:rsidRPr="00000000" w14:paraId="00000449">
      <w:pPr>
        <w:ind w:left="0" w:firstLine="0"/>
        <w:rPr/>
      </w:pPr>
      <w:r w:rsidDel="00000000" w:rsidR="00000000" w:rsidRPr="00000000">
        <w:rPr>
          <w:rtl w:val="0"/>
        </w:rPr>
        <w:t xml:space="preserve">JACK: Also Greggy, and also hella. </w:t>
      </w:r>
    </w:p>
    <w:p w:rsidR="00000000" w:rsidDel="00000000" w:rsidP="00000000" w:rsidRDefault="00000000" w:rsidRPr="00000000" w14:paraId="0000044A">
      <w:pPr>
        <w:ind w:left="0" w:firstLine="0"/>
        <w:rPr/>
      </w:pPr>
      <w:r w:rsidDel="00000000" w:rsidR="00000000" w:rsidRPr="00000000">
        <w:rPr>
          <w:rtl w:val="0"/>
        </w:rPr>
      </w:r>
    </w:p>
    <w:p w:rsidR="00000000" w:rsidDel="00000000" w:rsidP="00000000" w:rsidRDefault="00000000" w:rsidRPr="00000000" w14:paraId="0000044B">
      <w:pPr>
        <w:ind w:left="0" w:firstLine="0"/>
        <w:rPr/>
      </w:pPr>
      <w:r w:rsidDel="00000000" w:rsidR="00000000" w:rsidRPr="00000000">
        <w:rPr>
          <w:rtl w:val="0"/>
        </w:rPr>
        <w:t xml:space="preserve">AUSTIN: Yeah. </w:t>
      </w:r>
    </w:p>
    <w:p w:rsidR="00000000" w:rsidDel="00000000" w:rsidP="00000000" w:rsidRDefault="00000000" w:rsidRPr="00000000" w14:paraId="0000044C">
      <w:pPr>
        <w:ind w:left="0" w:firstLine="0"/>
        <w:rPr/>
      </w:pPr>
      <w:r w:rsidDel="00000000" w:rsidR="00000000" w:rsidRPr="00000000">
        <w:rPr>
          <w:rtl w:val="0"/>
        </w:rPr>
      </w:r>
    </w:p>
    <w:p w:rsidR="00000000" w:rsidDel="00000000" w:rsidP="00000000" w:rsidRDefault="00000000" w:rsidRPr="00000000" w14:paraId="0000044D">
      <w:pPr>
        <w:ind w:left="0" w:firstLine="0"/>
        <w:rPr/>
      </w:pPr>
      <w:r w:rsidDel="00000000" w:rsidR="00000000" w:rsidRPr="00000000">
        <w:rPr>
          <w:rtl w:val="0"/>
        </w:rPr>
        <w:t xml:space="preserve">JACK: Austin, did, was that all, was that all that Ke- The question is what here is not what it appears to be-</w:t>
      </w:r>
    </w:p>
    <w:p w:rsidR="00000000" w:rsidDel="00000000" w:rsidP="00000000" w:rsidRDefault="00000000" w:rsidRPr="00000000" w14:paraId="0000044E">
      <w:pPr>
        <w:ind w:left="0" w:firstLine="0"/>
        <w:rPr/>
      </w:pPr>
      <w:r w:rsidDel="00000000" w:rsidR="00000000" w:rsidRPr="00000000">
        <w:rPr>
          <w:rtl w:val="0"/>
        </w:rPr>
      </w:r>
    </w:p>
    <w:p w:rsidR="00000000" w:rsidDel="00000000" w:rsidP="00000000" w:rsidRDefault="00000000" w:rsidRPr="00000000" w14:paraId="0000044F">
      <w:pPr>
        <w:ind w:left="0" w:firstLine="0"/>
        <w:rPr/>
      </w:pPr>
      <w:r w:rsidDel="00000000" w:rsidR="00000000" w:rsidRPr="00000000">
        <w:rPr>
          <w:rtl w:val="0"/>
        </w:rPr>
        <w:t xml:space="preserve">AUSTIN: Yeah, what is not-</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(crosstalk between AUSTIN, JACK and KEITH)</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KEITH: I could, I mean, I don’t know what your- what-</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JACK: If these-</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KEITH: If this ends up being a roll, of some kind, for you to try to sneak out of here, Jack, I don’t know what your- I mean, I don’t know what the roll is gonna end up being, but maybe dexterity and I don’t think you have a high DEX, right?</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JACK: I have a, I have a pretty, pretty damn average DEX. </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KEITH: Okay. Eh, we’ll probably be fine. </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JACK: So, I’m really really curious about these hooded figures, but there’s- If they’re searching for me I think it’s probably in my best interest that I leave.</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AUSTIN: How are you leaving? (small pause) So for one, on that matter, one, how are you leaving? Two, Fero and hella, are you leaving, also, at this moment?</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KEITH: Unless, hella, unless you want to stay here and listen with me and, so that I’ve got, someone’s got my back in case they attack me for being near Lem, since he left? But I think, I think Ja-, yeah I think we’re gonna leave, we’re gonna leave probably. </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ALI: I mean, we can like stay and if they question us I can be like “Oh we didn’t see him.”</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JACK: Is there any chance?</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ALI: If he needs cover while he sneaks out.</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JACK: Yeah, would you mind if I asked that of you? We haven’t known each other for very long, well Fero, I mean, we’re bros.</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KEITH: No, yeah we’re cool. </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ALI: No I can take them. </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JACK: Fero, I’m particularly curious about the, about the hooded figures, in particular. But, like, that’s, that’s super great of you, thank you. </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KEITH: Yeah, I’ll, I hang b-</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JACK: You don’t have to do this. So, I go over to the bartender, who, presumably, I’ve been getting on alright with? Based on what we established earlier? And I’d like to tap him on the shoulder and be like:</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ind w:left="720" w:firstLine="0"/>
        <w:rPr/>
      </w:pPr>
      <w:r w:rsidDel="00000000" w:rsidR="00000000" w:rsidRPr="00000000">
        <w:rPr>
          <w:rtl w:val="0"/>
        </w:rPr>
        <w:t xml:space="preserve">JACK (as Lem): l Hey, is there a, is there a way out that’s not, not through the front entrance, you know. If a show goes bad or if the patrons are being a bit rowdy, you know, is there, is there a way out here? </w:t>
      </w:r>
    </w:p>
    <w:p w:rsidR="00000000" w:rsidDel="00000000" w:rsidP="00000000" w:rsidRDefault="00000000" w:rsidRPr="00000000" w14:paraId="00000476">
      <w:pPr>
        <w:ind w:left="720" w:firstLine="0"/>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42:40</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ind w:left="720" w:firstLine="0"/>
        <w:rPr/>
      </w:pPr>
      <w:r w:rsidDel="00000000" w:rsidR="00000000" w:rsidRPr="00000000">
        <w:rPr>
          <w:rtl w:val="0"/>
        </w:rPr>
        <w:t xml:space="preserve">AUSTIN (as the bartender): (deep breath) You could, I mean, you could take your chances through the front door and just kind of like - </w:t>
      </w:r>
    </w:p>
    <w:p w:rsidR="00000000" w:rsidDel="00000000" w:rsidP="00000000" w:rsidRDefault="00000000" w:rsidRPr="00000000" w14:paraId="0000047A">
      <w:pPr>
        <w:ind w:left="720" w:firstLine="0"/>
        <w:rPr/>
      </w:pPr>
      <w:r w:rsidDel="00000000" w:rsidR="00000000" w:rsidRPr="00000000">
        <w:rPr>
          <w:rtl w:val="0"/>
        </w:rPr>
      </w:r>
    </w:p>
    <w:p w:rsidR="00000000" w:rsidDel="00000000" w:rsidP="00000000" w:rsidRDefault="00000000" w:rsidRPr="00000000" w14:paraId="0000047B">
      <w:pPr>
        <w:ind w:left="0" w:firstLine="0"/>
        <w:rPr/>
      </w:pPr>
      <w:r w:rsidDel="00000000" w:rsidR="00000000" w:rsidRPr="00000000">
        <w:rPr>
          <w:rtl w:val="0"/>
        </w:rPr>
        <w:t xml:space="preserve">AUSTIN: Do you have anything covering your face? I’m going to say this room is fairly dark, but like it’s not like its been - </w:t>
      </w:r>
    </w:p>
    <w:p w:rsidR="00000000" w:rsidDel="00000000" w:rsidP="00000000" w:rsidRDefault="00000000" w:rsidRPr="00000000" w14:paraId="0000047C">
      <w:pPr>
        <w:ind w:left="0" w:firstLine="0"/>
        <w:rPr/>
      </w:pPr>
      <w:r w:rsidDel="00000000" w:rsidR="00000000" w:rsidRPr="00000000">
        <w:rPr>
          <w:rtl w:val="0"/>
        </w:rPr>
      </w:r>
    </w:p>
    <w:p w:rsidR="00000000" w:rsidDel="00000000" w:rsidP="00000000" w:rsidRDefault="00000000" w:rsidRPr="00000000" w14:paraId="0000047D">
      <w:pPr>
        <w:ind w:left="0" w:firstLine="0"/>
        <w:rPr/>
      </w:pPr>
      <w:r w:rsidDel="00000000" w:rsidR="00000000" w:rsidRPr="00000000">
        <w:rPr>
          <w:rtl w:val="0"/>
        </w:rPr>
        <w:t xml:space="preserve">JACK: No, I don’t think so. </w:t>
      </w:r>
    </w:p>
    <w:p w:rsidR="00000000" w:rsidDel="00000000" w:rsidP="00000000" w:rsidRDefault="00000000" w:rsidRPr="00000000" w14:paraId="0000047E">
      <w:pPr>
        <w:ind w:left="0" w:firstLine="0"/>
        <w:rPr/>
      </w:pPr>
      <w:r w:rsidDel="00000000" w:rsidR="00000000" w:rsidRPr="00000000">
        <w:rPr>
          <w:rtl w:val="0"/>
        </w:rPr>
      </w:r>
    </w:p>
    <w:p w:rsidR="00000000" w:rsidDel="00000000" w:rsidP="00000000" w:rsidRDefault="00000000" w:rsidRPr="00000000" w14:paraId="0000047F">
      <w:pPr>
        <w:ind w:left="0" w:firstLine="0"/>
        <w:rPr/>
      </w:pPr>
      <w:r w:rsidDel="00000000" w:rsidR="00000000" w:rsidRPr="00000000">
        <w:rPr>
          <w:rtl w:val="0"/>
        </w:rPr>
        <w:t xml:space="preserve">AUSTIN: If you -- yeah. (deep breath) I guess again, so there’s a bunch of ways you can do this. If you’re trying to slip out quietly, the stairs probably make the most sense to you. But, like, that requires being on the rooftops, there isn’t a nice way down from upstairs.</w:t>
      </w:r>
    </w:p>
    <w:p w:rsidR="00000000" w:rsidDel="00000000" w:rsidP="00000000" w:rsidRDefault="00000000" w:rsidRPr="00000000" w14:paraId="00000480">
      <w:pPr>
        <w:ind w:left="0" w:firstLine="0"/>
        <w:rPr/>
      </w:pPr>
      <w:r w:rsidDel="00000000" w:rsidR="00000000" w:rsidRPr="00000000">
        <w:rPr>
          <w:rtl w:val="0"/>
        </w:rPr>
      </w:r>
    </w:p>
    <w:p w:rsidR="00000000" w:rsidDel="00000000" w:rsidP="00000000" w:rsidRDefault="00000000" w:rsidRPr="00000000" w14:paraId="00000481">
      <w:pPr>
        <w:ind w:left="0" w:firstLine="0"/>
        <w:rPr/>
      </w:pPr>
      <w:r w:rsidDel="00000000" w:rsidR="00000000" w:rsidRPr="00000000">
        <w:rPr>
          <w:rtl w:val="0"/>
        </w:rPr>
        <w:t xml:space="preserve">JACK: Hmmm. </w:t>
      </w:r>
    </w:p>
    <w:p w:rsidR="00000000" w:rsidDel="00000000" w:rsidP="00000000" w:rsidRDefault="00000000" w:rsidRPr="00000000" w14:paraId="00000482">
      <w:pPr>
        <w:ind w:left="720" w:firstLine="0"/>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AUSTIN: And you’re not sure if they’ll go check upstairs. Maybe they won’t. Maybe you could just hide up out there for the rest of the night and be fine.</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JACK: I think I’m going to try and go upstairs, but before I go, I’d just like to tip the bartender a wink, you know, like, ‘thanks for putting up with me and all this bullshit.’</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AUSTIN: Right.</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(a pause)</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JACK: So what do you want me to roll?</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AUSTIN: Nothing, </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JACK: Would you like me to roll?</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AUSTIN: You go upstairs, that’s fine. You slip upstairs quickly, in this case --  (louder) Actually, hmm, </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JACK: Okay.</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AUSTIN: These guys are really good. Yeah, let’s go ahead and roll.</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(ALI laughs)</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AUSTIN: Are you trying to do it quickly? Or like, I guess DEX is probably the thing here, is what you said.</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JACK: I’m trying to do it quickly and quietly.</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AUSTIN: Yeah, thats DEX.</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JACK: Okay, here we go.</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AUSTIN: That’s 2d6 plus DEX, I keep - I just left the page, that was a mistake, okay. </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JACK: So that’s, my DEX score is 0, so (laughs)</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AUSTIN: Yup, straight 2d6. </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(Audible keyboard click)</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JACK: Oh - (laughs)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AUSTIN: But not like that. </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KEITH (laughing): Nope. </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JACK: Shhh… 7.</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AUSTIN: Okay. So with defy danger, whoops, one second, wuh-oh… why did I lose everything? Oh oh oh, sorry, I have to clear this-</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JACK: Is that an existential question? </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AUSTIN (dramatic voice): Yeah, I’ve Lost It All (back to normal voice) No, I’m okay, I just, my web page got all weird for a second. Okay, so you can - let me look at your sheet really quick.</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JACK: I’ve forgotten you can do that. This is like the conductor being able to see the score for all the other musicians in the orchestra.</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AUSTIN: It is, it’s very useful.</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JACK (as a conductor): I can see the clarinet part.</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AUSTIN: You can get away quickly, but you’ve already left the table when you realize that your fiddle in its case is still on the table.</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JACK: Oh no! </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AUSTIN: So you get away. You can go upstairs fine, if you want. Or you can go back for the fiddle </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JACK (determined): I’m going back for that fiddle. </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KEITH: Wait - do I notice the fiddle? </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AUSTIN: Sure, yeah - I mean, it’s still on the table, yeah. </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KEITH: If I were to grab it and like, sling it across my back, would Lem notice and be okay with that? Or</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AUSTIN: That’s up to - you tell me, do you do that?</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KEITH: Yeah, I’m gonna do that.</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AUSTIN: Okay. Lem, when you turn back around, when you realize it, you see - </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KEITH: And then I’m going to turn my back, I’m going to turn my back so it’s facing Lem. So that if he wants to come up and grab it, he can do that. </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JACK (quietly hums and laughs): I trust Fero. I’m gonna make a move.  </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AUSTIN: Okay.</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JACK: You know, on the hand I put a lot on the line for this instrument and I care a lot about it. That’s why I stole it. But at the same time (pause) the thing that i’m losing is just the way to play the music. I can play the music on other stuff. </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AUSTIN: Sure. You’ll figure it out. </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JACK: Yeah. It’s just a violin. </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AUSTIN: And hey - it’s Fero.</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JACK: Yeah, you know, I trust Fero a lot.</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KEITH: Yeah. </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AUSTIN: Okay, so you go upstairs. (pause)  Is that what you’re saying?</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JACK: Yes, that’s what I’m saying.</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AUSTIN: I wasn’t 100% sure. So, you go upstairs and it’s the same room you stayed in the night before which is a fairly - not quaint, what is the word I’m looking for - just like</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KEITH: Sparse? </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JACK: Homely? </w:t>
        <w:br w:type="textWrapping"/>
      </w:r>
    </w:p>
    <w:p w:rsidR="00000000" w:rsidDel="00000000" w:rsidP="00000000" w:rsidRDefault="00000000" w:rsidRPr="00000000" w14:paraId="000004EC">
      <w:pPr>
        <w:rPr/>
      </w:pPr>
      <w:r w:rsidDel="00000000" w:rsidR="00000000" w:rsidRPr="00000000">
        <w:rPr>
          <w:rtl w:val="0"/>
        </w:rPr>
        <w:t xml:space="preserve">AUSTIN: Those are both good words. Like, there’s not much here. You don’t carry much with you and they don’t provide much here, but there is a kind of care put into what is there that makes you feel safe the second you step upstairs. On the other hand, soon the cloaked figures and the Guards come over to you. You guys can tell immediately - hella and Fero can tell immediately that the Guards don’t really - they feel like this is a waste of their time, there aren’t that many Guards in this town, do they really have to be out looking for some Orc Bard, ya know?</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KEITH: Yeah, yeah. </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AUSTIN: So one of the Guards steps forward, with kind of a sigh, and his hand is like low, near his sword but not in an aggressive manner. In a kind of a dutiful manner. </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KEITH: Yeah</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ind w:left="720" w:firstLine="0"/>
        <w:rPr/>
      </w:pPr>
      <w:r w:rsidDel="00000000" w:rsidR="00000000" w:rsidRPr="00000000">
        <w:rPr>
          <w:rtl w:val="0"/>
        </w:rPr>
        <w:t xml:space="preserve">AUSTIN (as the Guard): Sorry to bother you fine folks this evening, we’re out, we’re looking for a man, he’s an orc about yea high, two tusks, you know, has a fiddle, very noticeable man. Not many orcs play the fiddle, Ha! </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(ALI giggles)</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ab/>
        <w:t xml:space="preserve">AUSTIN (as the Guard): Have you seen anything, have you seen anybody like this?</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ab/>
        <w:t xml:space="preserve">KEITH (as Fero): Nah, was he with anyone?</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ind w:left="720" w:firstLine="0"/>
        <w:rPr/>
      </w:pPr>
      <w:r w:rsidDel="00000000" w:rsidR="00000000" w:rsidRPr="00000000">
        <w:rPr>
          <w:rtl w:val="0"/>
        </w:rPr>
        <w:t xml:space="preserve">AUSTIN (as the Guard): Yeah, he was with a group of people, I mean, he worked, did some good work the other day I hear. But, uh - </w:t>
      </w:r>
    </w:p>
    <w:p w:rsidR="00000000" w:rsidDel="00000000" w:rsidP="00000000" w:rsidRDefault="00000000" w:rsidRPr="00000000" w14:paraId="000004FD">
      <w:pPr>
        <w:ind w:left="720" w:firstLine="0"/>
        <w:rPr/>
      </w:pPr>
      <w:r w:rsidDel="00000000" w:rsidR="00000000" w:rsidRPr="00000000">
        <w:rPr>
          <w:rtl w:val="0"/>
        </w:rPr>
      </w:r>
    </w:p>
    <w:p w:rsidR="00000000" w:rsidDel="00000000" w:rsidP="00000000" w:rsidRDefault="00000000" w:rsidRPr="00000000" w14:paraId="000004FE">
      <w:pPr>
        <w:ind w:left="0" w:firstLine="0"/>
        <w:rPr/>
      </w:pPr>
      <w:r w:rsidDel="00000000" w:rsidR="00000000" w:rsidRPr="00000000">
        <w:rPr>
          <w:rtl w:val="0"/>
        </w:rPr>
        <w:t xml:space="preserve">AUSTIN: And one of the figures kind of like looks over at him, and you can see underneath the cloaks on the hooded figures is, one of them has like, not shiny - but like, metallic? In my mind, there’s matte, there’s the kind of like shiny, pearlescent and stuff - but in between there, there’s a kind of natural sheen to metal. He has on like black plate armor, and the other person has on lots of leather straps and bags, very similar in wear to what Lem wears normally.</w:t>
      </w:r>
    </w:p>
    <w:p w:rsidR="00000000" w:rsidDel="00000000" w:rsidP="00000000" w:rsidRDefault="00000000" w:rsidRPr="00000000" w14:paraId="000004FF">
      <w:pPr>
        <w:ind w:left="0" w:firstLine="0"/>
        <w:rPr/>
      </w:pPr>
      <w:r w:rsidDel="00000000" w:rsidR="00000000" w:rsidRPr="00000000">
        <w:rPr>
          <w:rtl w:val="0"/>
        </w:rPr>
      </w:r>
    </w:p>
    <w:p w:rsidR="00000000" w:rsidDel="00000000" w:rsidP="00000000" w:rsidRDefault="00000000" w:rsidRPr="00000000" w14:paraId="00000500">
      <w:pPr>
        <w:ind w:left="0" w:firstLine="0"/>
        <w:rPr/>
      </w:pPr>
      <w:r w:rsidDel="00000000" w:rsidR="00000000" w:rsidRPr="00000000">
        <w:rPr>
          <w:rtl w:val="0"/>
        </w:rPr>
        <w:t xml:space="preserve">KEITH: Okay.</w:t>
      </w:r>
    </w:p>
    <w:p w:rsidR="00000000" w:rsidDel="00000000" w:rsidP="00000000" w:rsidRDefault="00000000" w:rsidRPr="00000000" w14:paraId="00000501">
      <w:pPr>
        <w:ind w:left="0" w:firstLine="0"/>
        <w:rPr/>
      </w:pPr>
      <w:r w:rsidDel="00000000" w:rsidR="00000000" w:rsidRPr="00000000">
        <w:rPr>
          <w:rtl w:val="0"/>
        </w:rPr>
      </w:r>
    </w:p>
    <w:p w:rsidR="00000000" w:rsidDel="00000000" w:rsidP="00000000" w:rsidRDefault="00000000" w:rsidRPr="00000000" w14:paraId="00000502">
      <w:pPr>
        <w:ind w:left="0" w:firstLine="0"/>
        <w:rPr/>
      </w:pPr>
      <w:r w:rsidDel="00000000" w:rsidR="00000000" w:rsidRPr="00000000">
        <w:rPr>
          <w:rtl w:val="0"/>
        </w:rPr>
        <w:t xml:space="preserve">AUSTIN: And under the cloaks you can see their faces are larger than human faces, a bit.</w:t>
      </w:r>
    </w:p>
    <w:p w:rsidR="00000000" w:rsidDel="00000000" w:rsidP="00000000" w:rsidRDefault="00000000" w:rsidRPr="00000000" w14:paraId="00000503">
      <w:pPr>
        <w:ind w:left="0" w:firstLine="0"/>
        <w:rPr/>
      </w:pPr>
      <w:r w:rsidDel="00000000" w:rsidR="00000000" w:rsidRPr="00000000">
        <w:rPr>
          <w:rtl w:val="0"/>
        </w:rPr>
      </w:r>
    </w:p>
    <w:p w:rsidR="00000000" w:rsidDel="00000000" w:rsidP="00000000" w:rsidRDefault="00000000" w:rsidRPr="00000000" w14:paraId="00000504">
      <w:pPr>
        <w:ind w:left="0" w:firstLine="0"/>
        <w:rPr/>
      </w:pPr>
      <w:r w:rsidDel="00000000" w:rsidR="00000000" w:rsidRPr="00000000">
        <w:rPr>
          <w:rtl w:val="0"/>
        </w:rPr>
        <w:t xml:space="preserve">KEITH: Alright.</w:t>
      </w:r>
    </w:p>
    <w:p w:rsidR="00000000" w:rsidDel="00000000" w:rsidP="00000000" w:rsidRDefault="00000000" w:rsidRPr="00000000" w14:paraId="00000505">
      <w:pPr>
        <w:ind w:left="0" w:firstLine="0"/>
        <w:rPr/>
      </w:pPr>
      <w:r w:rsidDel="00000000" w:rsidR="00000000" w:rsidRPr="00000000">
        <w:rPr>
          <w:rtl w:val="0"/>
        </w:rPr>
      </w:r>
    </w:p>
    <w:p w:rsidR="00000000" w:rsidDel="00000000" w:rsidP="00000000" w:rsidRDefault="00000000" w:rsidRPr="00000000" w14:paraId="00000506">
      <w:pPr>
        <w:ind w:left="0" w:firstLine="0"/>
        <w:rPr/>
      </w:pPr>
      <w:r w:rsidDel="00000000" w:rsidR="00000000" w:rsidRPr="00000000">
        <w:rPr>
          <w:rtl w:val="0"/>
        </w:rPr>
        <w:t xml:space="preserve">AUSTIN: You suspect these are orcs. </w:t>
      </w:r>
    </w:p>
    <w:p w:rsidR="00000000" w:rsidDel="00000000" w:rsidP="00000000" w:rsidRDefault="00000000" w:rsidRPr="00000000" w14:paraId="00000507">
      <w:pPr>
        <w:ind w:left="0" w:firstLine="0"/>
        <w:rPr/>
      </w:pPr>
      <w:r w:rsidDel="00000000" w:rsidR="00000000" w:rsidRPr="00000000">
        <w:rPr>
          <w:rtl w:val="0"/>
        </w:rPr>
      </w:r>
    </w:p>
    <w:p w:rsidR="00000000" w:rsidDel="00000000" w:rsidP="00000000" w:rsidRDefault="00000000" w:rsidRPr="00000000" w14:paraId="00000508">
      <w:pPr>
        <w:ind w:left="720" w:firstLine="0"/>
        <w:rPr/>
      </w:pPr>
      <w:r w:rsidDel="00000000" w:rsidR="00000000" w:rsidRPr="00000000">
        <w:rPr>
          <w:rtl w:val="0"/>
        </w:rPr>
        <w:t xml:space="preserve">KEITH (as Fero): Yeah, we just came up from Rosemarrow, this is my companion, so we haven’t been here long. We’re just stopping in, taking a drink.</w:t>
      </w:r>
    </w:p>
    <w:p w:rsidR="00000000" w:rsidDel="00000000" w:rsidP="00000000" w:rsidRDefault="00000000" w:rsidRPr="00000000" w14:paraId="00000509">
      <w:pPr>
        <w:ind w:left="720" w:firstLine="0"/>
        <w:rPr/>
      </w:pPr>
      <w:r w:rsidDel="00000000" w:rsidR="00000000" w:rsidRPr="00000000">
        <w:rPr>
          <w:rtl w:val="0"/>
        </w:rPr>
      </w:r>
    </w:p>
    <w:p w:rsidR="00000000" w:rsidDel="00000000" w:rsidP="00000000" w:rsidRDefault="00000000" w:rsidRPr="00000000" w14:paraId="0000050A">
      <w:pPr>
        <w:ind w:left="720" w:firstLine="0"/>
        <w:rPr/>
      </w:pPr>
      <w:r w:rsidDel="00000000" w:rsidR="00000000" w:rsidRPr="00000000">
        <w:rPr>
          <w:rtl w:val="0"/>
        </w:rPr>
        <w:t xml:space="preserve">AUSTIN (as the Guard): Ah you’re both from Rosemarrow then?</w:t>
      </w:r>
    </w:p>
    <w:p w:rsidR="00000000" w:rsidDel="00000000" w:rsidP="00000000" w:rsidRDefault="00000000" w:rsidRPr="00000000" w14:paraId="0000050B">
      <w:pPr>
        <w:ind w:left="720" w:firstLine="0"/>
        <w:rPr/>
      </w:pPr>
      <w:r w:rsidDel="00000000" w:rsidR="00000000" w:rsidRPr="00000000">
        <w:rPr>
          <w:rtl w:val="0"/>
        </w:rPr>
      </w:r>
    </w:p>
    <w:p w:rsidR="00000000" w:rsidDel="00000000" w:rsidP="00000000" w:rsidRDefault="00000000" w:rsidRPr="00000000" w14:paraId="0000050C">
      <w:pPr>
        <w:ind w:left="720" w:firstLine="0"/>
        <w:rPr/>
      </w:pPr>
      <w:r w:rsidDel="00000000" w:rsidR="00000000" w:rsidRPr="00000000">
        <w:rPr>
          <w:rtl w:val="0"/>
        </w:rPr>
        <w:t xml:space="preserve">KEITH (as Fero): I’m from Rosemarrow, she’s just coming with me.</w:t>
      </w:r>
    </w:p>
    <w:p w:rsidR="00000000" w:rsidDel="00000000" w:rsidP="00000000" w:rsidRDefault="00000000" w:rsidRPr="00000000" w14:paraId="0000050D">
      <w:pPr>
        <w:ind w:left="0" w:firstLine="0"/>
        <w:rPr/>
      </w:pPr>
      <w:r w:rsidDel="00000000" w:rsidR="00000000" w:rsidRPr="00000000">
        <w:rPr>
          <w:rtl w:val="0"/>
        </w:rPr>
      </w:r>
    </w:p>
    <w:p w:rsidR="00000000" w:rsidDel="00000000" w:rsidP="00000000" w:rsidRDefault="00000000" w:rsidRPr="00000000" w14:paraId="0000050E">
      <w:pPr>
        <w:ind w:left="720" w:firstLine="0"/>
        <w:rPr/>
      </w:pPr>
      <w:r w:rsidDel="00000000" w:rsidR="00000000" w:rsidRPr="00000000">
        <w:rPr>
          <w:rtl w:val="0"/>
        </w:rPr>
        <w:t xml:space="preserve">AUSTIN (as the Guard): Where were you? Where are you from? What were you doing down in Rosemarrow?</w:t>
      </w:r>
    </w:p>
    <w:p w:rsidR="00000000" w:rsidDel="00000000" w:rsidP="00000000" w:rsidRDefault="00000000" w:rsidRPr="00000000" w14:paraId="0000050F">
      <w:pPr>
        <w:ind w:left="0" w:firstLine="0"/>
        <w:rPr/>
      </w:pPr>
      <w:r w:rsidDel="00000000" w:rsidR="00000000" w:rsidRPr="00000000">
        <w:rPr>
          <w:rtl w:val="0"/>
        </w:rPr>
      </w:r>
    </w:p>
    <w:p w:rsidR="00000000" w:rsidDel="00000000" w:rsidP="00000000" w:rsidRDefault="00000000" w:rsidRPr="00000000" w14:paraId="00000510">
      <w:pPr>
        <w:ind w:left="0" w:firstLine="720"/>
        <w:rPr/>
      </w:pPr>
      <w:r w:rsidDel="00000000" w:rsidR="00000000" w:rsidRPr="00000000">
        <w:rPr>
          <w:rtl w:val="0"/>
        </w:rPr>
        <w:t xml:space="preserve">ALI (as hella): Just hanging out with this guy. </w:t>
      </w:r>
    </w:p>
    <w:p w:rsidR="00000000" w:rsidDel="00000000" w:rsidP="00000000" w:rsidRDefault="00000000" w:rsidRPr="00000000" w14:paraId="00000511">
      <w:pPr>
        <w:ind w:left="0" w:firstLine="720"/>
        <w:rPr/>
      </w:pPr>
      <w:r w:rsidDel="00000000" w:rsidR="00000000" w:rsidRPr="00000000">
        <w:rPr>
          <w:rtl w:val="0"/>
        </w:rPr>
      </w:r>
    </w:p>
    <w:p w:rsidR="00000000" w:rsidDel="00000000" w:rsidP="00000000" w:rsidRDefault="00000000" w:rsidRPr="00000000" w14:paraId="00000512">
      <w:pPr>
        <w:ind w:left="720" w:firstLine="0"/>
        <w:rPr/>
      </w:pPr>
      <w:r w:rsidDel="00000000" w:rsidR="00000000" w:rsidRPr="00000000">
        <w:rPr>
          <w:rtl w:val="0"/>
        </w:rPr>
        <w:t xml:space="preserve">AUSTIN (as the Guard): Ahhh, you two young lovers, I see how it is, you went for a halfling, huh? </w:t>
      </w:r>
    </w:p>
    <w:p w:rsidR="00000000" w:rsidDel="00000000" w:rsidP="00000000" w:rsidRDefault="00000000" w:rsidRPr="00000000" w14:paraId="00000513">
      <w:pPr>
        <w:ind w:left="720" w:firstLine="0"/>
        <w:rPr/>
      </w:pPr>
      <w:r w:rsidDel="00000000" w:rsidR="00000000" w:rsidRPr="00000000">
        <w:rPr>
          <w:rtl w:val="0"/>
        </w:rPr>
      </w:r>
    </w:p>
    <w:p w:rsidR="00000000" w:rsidDel="00000000" w:rsidP="00000000" w:rsidRDefault="00000000" w:rsidRPr="00000000" w14:paraId="00000514">
      <w:pPr>
        <w:ind w:left="0" w:firstLine="0"/>
        <w:rPr/>
      </w:pPr>
      <w:r w:rsidDel="00000000" w:rsidR="00000000" w:rsidRPr="00000000">
        <w:rPr>
          <w:rtl w:val="0"/>
        </w:rPr>
        <w:t xml:space="preserve">AUSTIN: And he gives you a little, like</w:t>
      </w:r>
    </w:p>
    <w:p w:rsidR="00000000" w:rsidDel="00000000" w:rsidP="00000000" w:rsidRDefault="00000000" w:rsidRPr="00000000" w14:paraId="00000515">
      <w:pPr>
        <w:ind w:left="0" w:firstLine="0"/>
        <w:rPr/>
      </w:pPr>
      <w:r w:rsidDel="00000000" w:rsidR="00000000" w:rsidRPr="00000000">
        <w:rPr>
          <w:rtl w:val="0"/>
        </w:rPr>
      </w:r>
    </w:p>
    <w:p w:rsidR="00000000" w:rsidDel="00000000" w:rsidP="00000000" w:rsidRDefault="00000000" w:rsidRPr="00000000" w14:paraId="00000516">
      <w:pPr>
        <w:ind w:left="0" w:firstLine="0"/>
        <w:rPr/>
      </w:pPr>
      <w:r w:rsidDel="00000000" w:rsidR="00000000" w:rsidRPr="00000000">
        <w:rPr>
          <w:rtl w:val="0"/>
        </w:rPr>
        <w:t xml:space="preserve">KEITH: I give him a wink, and I kind of nudge him, like “Eh?”</w:t>
      </w:r>
    </w:p>
    <w:p w:rsidR="00000000" w:rsidDel="00000000" w:rsidP="00000000" w:rsidRDefault="00000000" w:rsidRPr="00000000" w14:paraId="00000517">
      <w:pPr>
        <w:ind w:left="0" w:firstLine="0"/>
        <w:rPr/>
      </w:pPr>
      <w:r w:rsidDel="00000000" w:rsidR="00000000" w:rsidRPr="00000000">
        <w:rPr>
          <w:rtl w:val="0"/>
        </w:rPr>
      </w:r>
    </w:p>
    <w:p w:rsidR="00000000" w:rsidDel="00000000" w:rsidP="00000000" w:rsidRDefault="00000000" w:rsidRPr="00000000" w14:paraId="00000518">
      <w:pPr>
        <w:ind w:left="0" w:firstLine="0"/>
        <w:rPr/>
      </w:pPr>
      <w:r w:rsidDel="00000000" w:rsidR="00000000" w:rsidRPr="00000000">
        <w:rPr>
          <w:rtl w:val="0"/>
        </w:rPr>
        <w:t xml:space="preserve">(ALI giggles)</w:t>
      </w:r>
    </w:p>
    <w:p w:rsidR="00000000" w:rsidDel="00000000" w:rsidP="00000000" w:rsidRDefault="00000000" w:rsidRPr="00000000" w14:paraId="00000519">
      <w:pPr>
        <w:ind w:left="0" w:firstLine="0"/>
        <w:rPr/>
      </w:pPr>
      <w:r w:rsidDel="00000000" w:rsidR="00000000" w:rsidRPr="00000000">
        <w:rPr>
          <w:rtl w:val="0"/>
        </w:rPr>
      </w:r>
    </w:p>
    <w:p w:rsidR="00000000" w:rsidDel="00000000" w:rsidP="00000000" w:rsidRDefault="00000000" w:rsidRPr="00000000" w14:paraId="0000051A">
      <w:pPr>
        <w:ind w:left="0" w:firstLine="0"/>
        <w:rPr/>
      </w:pPr>
      <w:r w:rsidDel="00000000" w:rsidR="00000000" w:rsidRPr="00000000">
        <w:rPr>
          <w:rtl w:val="0"/>
        </w:rPr>
        <w:t xml:space="preserve">ALI: I shrug, casually. </w:t>
      </w:r>
    </w:p>
    <w:p w:rsidR="00000000" w:rsidDel="00000000" w:rsidP="00000000" w:rsidRDefault="00000000" w:rsidRPr="00000000" w14:paraId="0000051B">
      <w:pPr>
        <w:ind w:left="0" w:firstLine="0"/>
        <w:rPr/>
      </w:pPr>
      <w:r w:rsidDel="00000000" w:rsidR="00000000" w:rsidRPr="00000000">
        <w:rPr>
          <w:rtl w:val="0"/>
        </w:rPr>
      </w:r>
    </w:p>
    <w:p w:rsidR="00000000" w:rsidDel="00000000" w:rsidP="00000000" w:rsidRDefault="00000000" w:rsidRPr="00000000" w14:paraId="0000051C">
      <w:pPr>
        <w:ind w:left="0" w:firstLine="0"/>
        <w:rPr/>
      </w:pPr>
      <w:r w:rsidDel="00000000" w:rsidR="00000000" w:rsidRPr="00000000">
        <w:rPr>
          <w:rtl w:val="0"/>
        </w:rPr>
        <w:t xml:space="preserve">AUSTIN: Give me - it sounds like what is, is defy danger, charisma?</w:t>
      </w:r>
    </w:p>
    <w:p w:rsidR="00000000" w:rsidDel="00000000" w:rsidP="00000000" w:rsidRDefault="00000000" w:rsidRPr="00000000" w14:paraId="0000051D">
      <w:pPr>
        <w:ind w:left="0" w:firstLine="0"/>
        <w:rPr/>
      </w:pPr>
      <w:r w:rsidDel="00000000" w:rsidR="00000000" w:rsidRPr="00000000">
        <w:rPr>
          <w:rtl w:val="0"/>
        </w:rPr>
      </w:r>
    </w:p>
    <w:p w:rsidR="00000000" w:rsidDel="00000000" w:rsidP="00000000" w:rsidRDefault="00000000" w:rsidRPr="00000000" w14:paraId="0000051E">
      <w:pPr>
        <w:ind w:left="0" w:firstLine="0"/>
        <w:rPr/>
      </w:pPr>
      <w:r w:rsidDel="00000000" w:rsidR="00000000" w:rsidRPr="00000000">
        <w:rPr>
          <w:rtl w:val="0"/>
        </w:rPr>
        <w:t xml:space="preserve">KEITH: Okay</w:t>
      </w:r>
    </w:p>
    <w:p w:rsidR="00000000" w:rsidDel="00000000" w:rsidP="00000000" w:rsidRDefault="00000000" w:rsidRPr="00000000" w14:paraId="0000051F">
      <w:pPr>
        <w:ind w:left="0" w:firstLine="0"/>
        <w:rPr/>
      </w:pPr>
      <w:r w:rsidDel="00000000" w:rsidR="00000000" w:rsidRPr="00000000">
        <w:rPr>
          <w:rtl w:val="0"/>
        </w:rPr>
      </w:r>
    </w:p>
    <w:p w:rsidR="00000000" w:rsidDel="00000000" w:rsidP="00000000" w:rsidRDefault="00000000" w:rsidRPr="00000000" w14:paraId="00000520">
      <w:pPr>
        <w:ind w:left="0" w:firstLine="0"/>
        <w:rPr/>
      </w:pPr>
      <w:r w:rsidDel="00000000" w:rsidR="00000000" w:rsidRPr="00000000">
        <w:rPr>
          <w:rtl w:val="0"/>
        </w:rPr>
        <w:t xml:space="preserve">AUSTIN: Lets do a, lets do a - definitely Fero, but then but then if you’d like to aid/interfere, it  sounds like you’re aiding this</w:t>
      </w:r>
    </w:p>
    <w:p w:rsidR="00000000" w:rsidDel="00000000" w:rsidP="00000000" w:rsidRDefault="00000000" w:rsidRPr="00000000" w14:paraId="00000521">
      <w:pPr>
        <w:ind w:left="0" w:firstLine="0"/>
        <w:rPr/>
      </w:pPr>
      <w:r w:rsidDel="00000000" w:rsidR="00000000" w:rsidRPr="00000000">
        <w:rPr>
          <w:rtl w:val="0"/>
        </w:rPr>
      </w:r>
    </w:p>
    <w:p w:rsidR="00000000" w:rsidDel="00000000" w:rsidP="00000000" w:rsidRDefault="00000000" w:rsidRPr="00000000" w14:paraId="00000522">
      <w:pPr>
        <w:ind w:left="0" w:firstLine="0"/>
        <w:rPr/>
      </w:pPr>
      <w:r w:rsidDel="00000000" w:rsidR="00000000" w:rsidRPr="00000000">
        <w:rPr>
          <w:rtl w:val="0"/>
        </w:rPr>
        <w:t xml:space="preserve">KEITH: I would love to be aided since I do not have a charisma modifier. </w:t>
      </w:r>
    </w:p>
    <w:p w:rsidR="00000000" w:rsidDel="00000000" w:rsidP="00000000" w:rsidRDefault="00000000" w:rsidRPr="00000000" w14:paraId="00000523">
      <w:pPr>
        <w:ind w:left="0" w:firstLine="0"/>
        <w:rPr/>
      </w:pPr>
      <w:r w:rsidDel="00000000" w:rsidR="00000000" w:rsidRPr="00000000">
        <w:rPr>
          <w:rtl w:val="0"/>
        </w:rPr>
      </w:r>
    </w:p>
    <w:p w:rsidR="00000000" w:rsidDel="00000000" w:rsidP="00000000" w:rsidRDefault="00000000" w:rsidRPr="00000000" w14:paraId="00000524">
      <w:pPr>
        <w:ind w:left="0" w:firstLine="0"/>
        <w:rPr/>
      </w:pPr>
      <w:r w:rsidDel="00000000" w:rsidR="00000000" w:rsidRPr="00000000">
        <w:rPr>
          <w:rtl w:val="0"/>
        </w:rPr>
        <w:t xml:space="preserve">AUSTIN: Sure. So, who’s this first roll? That’s a good roll </w:t>
      </w:r>
    </w:p>
    <w:p w:rsidR="00000000" w:rsidDel="00000000" w:rsidP="00000000" w:rsidRDefault="00000000" w:rsidRPr="00000000" w14:paraId="00000525">
      <w:pPr>
        <w:ind w:left="0" w:firstLine="0"/>
        <w:rPr/>
      </w:pPr>
      <w:r w:rsidDel="00000000" w:rsidR="00000000" w:rsidRPr="00000000">
        <w:rPr>
          <w:rtl w:val="0"/>
        </w:rPr>
      </w:r>
    </w:p>
    <w:p w:rsidR="00000000" w:rsidDel="00000000" w:rsidP="00000000" w:rsidRDefault="00000000" w:rsidRPr="00000000" w14:paraId="00000526">
      <w:pPr>
        <w:ind w:left="0" w:firstLine="0"/>
        <w:rPr/>
      </w:pPr>
      <w:r w:rsidDel="00000000" w:rsidR="00000000" w:rsidRPr="00000000">
        <w:rPr>
          <w:rtl w:val="0"/>
        </w:rPr>
        <w:t xml:space="preserve">KEITH: That’s me. 11. Great.</w:t>
      </w:r>
    </w:p>
    <w:p w:rsidR="00000000" w:rsidDel="00000000" w:rsidP="00000000" w:rsidRDefault="00000000" w:rsidRPr="00000000" w14:paraId="00000527">
      <w:pPr>
        <w:ind w:left="0" w:firstLine="0"/>
        <w:rPr/>
      </w:pPr>
      <w:r w:rsidDel="00000000" w:rsidR="00000000" w:rsidRPr="00000000">
        <w:rPr>
          <w:rtl w:val="0"/>
        </w:rPr>
      </w:r>
    </w:p>
    <w:p w:rsidR="00000000" w:rsidDel="00000000" w:rsidP="00000000" w:rsidRDefault="00000000" w:rsidRPr="00000000" w14:paraId="00000528">
      <w:pPr>
        <w:ind w:left="0" w:firstLine="0"/>
        <w:rPr/>
      </w:pPr>
      <w:r w:rsidDel="00000000" w:rsidR="00000000" w:rsidRPr="00000000">
        <w:rPr>
          <w:rtl w:val="0"/>
        </w:rPr>
        <w:t xml:space="preserve">AUSTIN: Well, then we don’t even need to roll that aid. </w:t>
      </w:r>
    </w:p>
    <w:p w:rsidR="00000000" w:rsidDel="00000000" w:rsidP="00000000" w:rsidRDefault="00000000" w:rsidRPr="00000000" w14:paraId="00000529">
      <w:pPr>
        <w:ind w:left="0" w:firstLine="0"/>
        <w:rPr/>
      </w:pPr>
      <w:r w:rsidDel="00000000" w:rsidR="00000000" w:rsidRPr="00000000">
        <w:rPr>
          <w:rtl w:val="0"/>
        </w:rPr>
      </w:r>
    </w:p>
    <w:p w:rsidR="00000000" w:rsidDel="00000000" w:rsidP="00000000" w:rsidRDefault="00000000" w:rsidRPr="00000000" w14:paraId="0000052A">
      <w:pPr>
        <w:ind w:left="0" w:firstLine="0"/>
        <w:rPr/>
      </w:pPr>
      <w:r w:rsidDel="00000000" w:rsidR="00000000" w:rsidRPr="00000000">
        <w:rPr>
          <w:rtl w:val="0"/>
        </w:rPr>
        <w:t xml:space="preserve">KEITH: Yeah. </w:t>
      </w:r>
    </w:p>
    <w:p w:rsidR="00000000" w:rsidDel="00000000" w:rsidP="00000000" w:rsidRDefault="00000000" w:rsidRPr="00000000" w14:paraId="0000052B">
      <w:pPr>
        <w:ind w:left="0" w:firstLine="0"/>
        <w:rPr/>
      </w:pPr>
      <w:r w:rsidDel="00000000" w:rsidR="00000000" w:rsidRPr="00000000">
        <w:rPr>
          <w:rtl w:val="0"/>
        </w:rPr>
      </w:r>
    </w:p>
    <w:p w:rsidR="00000000" w:rsidDel="00000000" w:rsidP="00000000" w:rsidRDefault="00000000" w:rsidRPr="00000000" w14:paraId="0000052C">
      <w:pPr>
        <w:ind w:left="0" w:firstLine="0"/>
        <w:rPr/>
      </w:pPr>
      <w:r w:rsidDel="00000000" w:rsidR="00000000" w:rsidRPr="00000000">
        <w:rPr>
          <w:rtl w:val="0"/>
        </w:rPr>
        <w:t xml:space="preserve">AUSTIN: So yeah, you’ve defied - they are - the soldier at this point is kind of like - Oh, alright. Okay I’m happy with this. Let’s get out of here and stop bugging these people. In fact, that’s what he says to the two orcs that he’s with - </w:t>
      </w:r>
    </w:p>
    <w:p w:rsidR="00000000" w:rsidDel="00000000" w:rsidP="00000000" w:rsidRDefault="00000000" w:rsidRPr="00000000" w14:paraId="0000052D">
      <w:pPr>
        <w:ind w:left="0" w:firstLine="0"/>
        <w:rPr/>
      </w:pPr>
      <w:r w:rsidDel="00000000" w:rsidR="00000000" w:rsidRPr="00000000">
        <w:rPr>
          <w:rtl w:val="0"/>
        </w:rPr>
      </w:r>
    </w:p>
    <w:p w:rsidR="00000000" w:rsidDel="00000000" w:rsidP="00000000" w:rsidRDefault="00000000" w:rsidRPr="00000000" w14:paraId="0000052E">
      <w:pPr>
        <w:ind w:left="720" w:firstLine="0"/>
        <w:rPr/>
      </w:pPr>
      <w:r w:rsidDel="00000000" w:rsidR="00000000" w:rsidRPr="00000000">
        <w:rPr>
          <w:rtl w:val="0"/>
        </w:rPr>
        <w:t xml:space="preserve">AUSTIN (as the Guard): Uh, let’s stop bugging these people, let’s get out of here. A nice place like this, you won’t find your boy here</w:t>
      </w:r>
    </w:p>
    <w:p w:rsidR="00000000" w:rsidDel="00000000" w:rsidP="00000000" w:rsidRDefault="00000000" w:rsidRPr="00000000" w14:paraId="0000052F">
      <w:pPr>
        <w:ind w:left="0" w:firstLine="0"/>
        <w:rPr/>
      </w:pPr>
      <w:r w:rsidDel="00000000" w:rsidR="00000000" w:rsidRPr="00000000">
        <w:rPr>
          <w:rtl w:val="0"/>
        </w:rPr>
      </w:r>
    </w:p>
    <w:p w:rsidR="00000000" w:rsidDel="00000000" w:rsidP="00000000" w:rsidRDefault="00000000" w:rsidRPr="00000000" w14:paraId="00000530">
      <w:pPr>
        <w:ind w:left="0" w:firstLine="0"/>
        <w:rPr/>
      </w:pPr>
      <w:r w:rsidDel="00000000" w:rsidR="00000000" w:rsidRPr="00000000">
        <w:rPr>
          <w:rtl w:val="0"/>
        </w:rPr>
        <w:t xml:space="preserve">AUSTIN: So they turn and leave. Upstairs, Lem, you can see them from your window sneaking away. Outside, the larger one takes his hood off and you immediately recognize him as Morbash. Who is -</w:t>
      </w:r>
    </w:p>
    <w:p w:rsidR="00000000" w:rsidDel="00000000" w:rsidP="00000000" w:rsidRDefault="00000000" w:rsidRPr="00000000" w14:paraId="00000531">
      <w:pPr>
        <w:ind w:left="0" w:firstLine="0"/>
        <w:rPr/>
      </w:pPr>
      <w:r w:rsidDel="00000000" w:rsidR="00000000" w:rsidRPr="00000000">
        <w:rPr>
          <w:rtl w:val="0"/>
        </w:rPr>
      </w:r>
    </w:p>
    <w:p w:rsidR="00000000" w:rsidDel="00000000" w:rsidP="00000000" w:rsidRDefault="00000000" w:rsidRPr="00000000" w14:paraId="00000532">
      <w:pPr>
        <w:ind w:left="0" w:firstLine="0"/>
        <w:rPr/>
      </w:pPr>
      <w:r w:rsidDel="00000000" w:rsidR="00000000" w:rsidRPr="00000000">
        <w:rPr>
          <w:rtl w:val="0"/>
        </w:rPr>
        <w:t xml:space="preserve">KEITH: That’s a good name </w:t>
      </w:r>
    </w:p>
    <w:p w:rsidR="00000000" w:rsidDel="00000000" w:rsidP="00000000" w:rsidRDefault="00000000" w:rsidRPr="00000000" w14:paraId="00000533">
      <w:pPr>
        <w:ind w:left="0" w:firstLine="0"/>
        <w:rPr/>
      </w:pPr>
      <w:r w:rsidDel="00000000" w:rsidR="00000000" w:rsidRPr="00000000">
        <w:rPr>
          <w:rtl w:val="0"/>
        </w:rPr>
      </w:r>
    </w:p>
    <w:p w:rsidR="00000000" w:rsidDel="00000000" w:rsidP="00000000" w:rsidRDefault="00000000" w:rsidRPr="00000000" w14:paraId="00000534">
      <w:pPr>
        <w:ind w:left="0" w:firstLine="0"/>
        <w:rPr/>
      </w:pPr>
      <w:r w:rsidDel="00000000" w:rsidR="00000000" w:rsidRPr="00000000">
        <w:rPr>
          <w:rtl w:val="0"/>
        </w:rPr>
        <w:t xml:space="preserve">JACK: Good name. </w:t>
      </w:r>
    </w:p>
    <w:p w:rsidR="00000000" w:rsidDel="00000000" w:rsidP="00000000" w:rsidRDefault="00000000" w:rsidRPr="00000000" w14:paraId="00000535">
      <w:pPr>
        <w:ind w:left="0" w:firstLine="0"/>
        <w:rPr/>
      </w:pPr>
      <w:r w:rsidDel="00000000" w:rsidR="00000000" w:rsidRPr="00000000">
        <w:rPr>
          <w:rtl w:val="0"/>
        </w:rPr>
      </w:r>
    </w:p>
    <w:p w:rsidR="00000000" w:rsidDel="00000000" w:rsidP="00000000" w:rsidRDefault="00000000" w:rsidRPr="00000000" w14:paraId="00000536">
      <w:pPr>
        <w:ind w:left="0" w:firstLine="0"/>
        <w:rPr/>
      </w:pPr>
      <w:r w:rsidDel="00000000" w:rsidR="00000000" w:rsidRPr="00000000">
        <w:rPr>
          <w:rtl w:val="0"/>
        </w:rPr>
        <w:t xml:space="preserve">AUSTIN: - who is one of the curators - I’m trying to think of a good name for what this group does. Like, they’re basically repo men. Right, they go out -  </w:t>
      </w:r>
    </w:p>
    <w:p w:rsidR="00000000" w:rsidDel="00000000" w:rsidP="00000000" w:rsidRDefault="00000000" w:rsidRPr="00000000" w14:paraId="00000537">
      <w:pPr>
        <w:ind w:left="0" w:firstLine="0"/>
        <w:rPr/>
      </w:pPr>
      <w:r w:rsidDel="00000000" w:rsidR="00000000" w:rsidRPr="00000000">
        <w:rPr>
          <w:rtl w:val="0"/>
        </w:rPr>
      </w:r>
    </w:p>
    <w:p w:rsidR="00000000" w:rsidDel="00000000" w:rsidP="00000000" w:rsidRDefault="00000000" w:rsidRPr="00000000" w14:paraId="00000538">
      <w:pPr>
        <w:ind w:left="0" w:firstLine="0"/>
        <w:rPr/>
      </w:pPr>
      <w:r w:rsidDel="00000000" w:rsidR="00000000" w:rsidRPr="00000000">
        <w:rPr>
          <w:rtl w:val="0"/>
        </w:rPr>
        <w:t xml:space="preserve">JACK: Oh! </w:t>
      </w:r>
    </w:p>
    <w:p w:rsidR="00000000" w:rsidDel="00000000" w:rsidP="00000000" w:rsidRDefault="00000000" w:rsidRPr="00000000" w14:paraId="00000539">
      <w:pPr>
        <w:ind w:left="0" w:firstLine="0"/>
        <w:rPr/>
      </w:pPr>
      <w:r w:rsidDel="00000000" w:rsidR="00000000" w:rsidRPr="00000000">
        <w:rPr>
          <w:rtl w:val="0"/>
        </w:rPr>
      </w:r>
    </w:p>
    <w:p w:rsidR="00000000" w:rsidDel="00000000" w:rsidP="00000000" w:rsidRDefault="00000000" w:rsidRPr="00000000" w14:paraId="0000053A">
      <w:pPr>
        <w:ind w:left="0" w:firstLine="0"/>
        <w:rPr/>
      </w:pPr>
      <w:r w:rsidDel="00000000" w:rsidR="00000000" w:rsidRPr="00000000">
        <w:rPr>
          <w:rtl w:val="0"/>
        </w:rPr>
        <w:t xml:space="preserve">AUSTIN: So like, Reclaimment or something? What do you - do you have a name for this?</w:t>
      </w:r>
    </w:p>
    <w:p w:rsidR="00000000" w:rsidDel="00000000" w:rsidP="00000000" w:rsidRDefault="00000000" w:rsidRPr="00000000" w14:paraId="0000053B">
      <w:pPr>
        <w:ind w:left="0" w:firstLine="0"/>
        <w:rPr/>
      </w:pPr>
      <w:r w:rsidDel="00000000" w:rsidR="00000000" w:rsidRPr="00000000">
        <w:rPr>
          <w:rtl w:val="0"/>
        </w:rPr>
      </w:r>
    </w:p>
    <w:p w:rsidR="00000000" w:rsidDel="00000000" w:rsidP="00000000" w:rsidRDefault="00000000" w:rsidRPr="00000000" w14:paraId="0000053C">
      <w:pPr>
        <w:ind w:left="0" w:firstLine="0"/>
        <w:rPr/>
      </w:pPr>
      <w:r w:rsidDel="00000000" w:rsidR="00000000" w:rsidRPr="00000000">
        <w:rPr>
          <w:rtl w:val="0"/>
        </w:rPr>
        <w:t xml:space="preserve">JACK: Yeah - I’ve been calling them the collectors? But, I think colloquially they’re called the Armed Wing.</w:t>
      </w:r>
    </w:p>
    <w:p w:rsidR="00000000" w:rsidDel="00000000" w:rsidP="00000000" w:rsidRDefault="00000000" w:rsidRPr="00000000" w14:paraId="0000053D">
      <w:pPr>
        <w:ind w:left="0" w:firstLine="0"/>
        <w:rPr/>
      </w:pPr>
      <w:r w:rsidDel="00000000" w:rsidR="00000000" w:rsidRPr="00000000">
        <w:rPr>
          <w:rtl w:val="0"/>
        </w:rPr>
      </w:r>
    </w:p>
    <w:p w:rsidR="00000000" w:rsidDel="00000000" w:rsidP="00000000" w:rsidRDefault="00000000" w:rsidRPr="00000000" w14:paraId="0000053E">
      <w:pPr>
        <w:ind w:left="0" w:firstLine="0"/>
        <w:rPr/>
      </w:pPr>
      <w:r w:rsidDel="00000000" w:rsidR="00000000" w:rsidRPr="00000000">
        <w:rPr>
          <w:rtl w:val="0"/>
        </w:rPr>
        <w:t xml:space="preserve">AUSTIN: Yeah, okay.</w:t>
      </w:r>
    </w:p>
    <w:p w:rsidR="00000000" w:rsidDel="00000000" w:rsidP="00000000" w:rsidRDefault="00000000" w:rsidRPr="00000000" w14:paraId="0000053F">
      <w:pPr>
        <w:ind w:left="0" w:firstLine="0"/>
        <w:rPr/>
      </w:pPr>
      <w:r w:rsidDel="00000000" w:rsidR="00000000" w:rsidRPr="00000000">
        <w:rPr>
          <w:rtl w:val="0"/>
        </w:rPr>
      </w:r>
    </w:p>
    <w:p w:rsidR="00000000" w:rsidDel="00000000" w:rsidP="00000000" w:rsidRDefault="00000000" w:rsidRPr="00000000" w14:paraId="00000540">
      <w:pPr>
        <w:ind w:left="0" w:firstLine="0"/>
        <w:rPr/>
      </w:pPr>
      <w:r w:rsidDel="00000000" w:rsidR="00000000" w:rsidRPr="00000000">
        <w:rPr>
          <w:rtl w:val="0"/>
        </w:rPr>
        <w:t xml:space="preserve">JACK: Because they’re the orcs that, you know, do their business, without charisma rolls, lets say.</w:t>
      </w:r>
    </w:p>
    <w:p w:rsidR="00000000" w:rsidDel="00000000" w:rsidP="00000000" w:rsidRDefault="00000000" w:rsidRPr="00000000" w14:paraId="00000541">
      <w:pPr>
        <w:ind w:left="0" w:firstLine="0"/>
        <w:rPr/>
      </w:pPr>
      <w:r w:rsidDel="00000000" w:rsidR="00000000" w:rsidRPr="00000000">
        <w:rPr>
          <w:rtl w:val="0"/>
        </w:rPr>
      </w:r>
    </w:p>
    <w:p w:rsidR="00000000" w:rsidDel="00000000" w:rsidP="00000000" w:rsidRDefault="00000000" w:rsidRPr="00000000" w14:paraId="00000542">
      <w:pPr>
        <w:ind w:left="0" w:firstLine="0"/>
        <w:rPr/>
      </w:pPr>
      <w:r w:rsidDel="00000000" w:rsidR="00000000" w:rsidRPr="00000000">
        <w:rPr>
          <w:rtl w:val="0"/>
        </w:rPr>
        <w:t xml:space="preserve">(Keith laughs)</w:t>
      </w:r>
    </w:p>
    <w:p w:rsidR="00000000" w:rsidDel="00000000" w:rsidP="00000000" w:rsidRDefault="00000000" w:rsidRPr="00000000" w14:paraId="00000543">
      <w:pPr>
        <w:ind w:left="0" w:firstLine="0"/>
        <w:rPr/>
      </w:pPr>
      <w:r w:rsidDel="00000000" w:rsidR="00000000" w:rsidRPr="00000000">
        <w:rPr>
          <w:rtl w:val="0"/>
        </w:rPr>
      </w:r>
    </w:p>
    <w:p w:rsidR="00000000" w:rsidDel="00000000" w:rsidP="00000000" w:rsidRDefault="00000000" w:rsidRPr="00000000" w14:paraId="00000544">
      <w:pPr>
        <w:ind w:left="0" w:firstLine="0"/>
        <w:rPr/>
      </w:pPr>
      <w:r w:rsidDel="00000000" w:rsidR="00000000" w:rsidRPr="00000000">
        <w:rPr>
          <w:rtl w:val="0"/>
        </w:rPr>
        <w:t xml:space="preserve">AUSTIN: Yeah, that’s fair. So you recognize the large one in the plate armor as that. </w:t>
      </w:r>
    </w:p>
    <w:p w:rsidR="00000000" w:rsidDel="00000000" w:rsidP="00000000" w:rsidRDefault="00000000" w:rsidRPr="00000000" w14:paraId="00000545">
      <w:pPr>
        <w:ind w:left="0" w:firstLine="0"/>
        <w:rPr/>
      </w:pPr>
      <w:r w:rsidDel="00000000" w:rsidR="00000000" w:rsidRPr="00000000">
        <w:rPr>
          <w:rtl w:val="0"/>
        </w:rPr>
      </w:r>
    </w:p>
    <w:p w:rsidR="00000000" w:rsidDel="00000000" w:rsidP="00000000" w:rsidRDefault="00000000" w:rsidRPr="00000000" w14:paraId="00000546">
      <w:pPr>
        <w:ind w:left="0" w:firstLine="0"/>
        <w:rPr/>
      </w:pPr>
      <w:r w:rsidDel="00000000" w:rsidR="00000000" w:rsidRPr="00000000">
        <w:rPr>
          <w:rtl w:val="0"/>
        </w:rPr>
        <w:t xml:space="preserve">JACK: Is he the leader of the collector troupe? </w:t>
      </w:r>
    </w:p>
    <w:p w:rsidR="00000000" w:rsidDel="00000000" w:rsidP="00000000" w:rsidRDefault="00000000" w:rsidRPr="00000000" w14:paraId="00000547">
      <w:pPr>
        <w:ind w:left="0" w:firstLine="0"/>
        <w:rPr/>
      </w:pPr>
      <w:r w:rsidDel="00000000" w:rsidR="00000000" w:rsidRPr="00000000">
        <w:rPr>
          <w:rtl w:val="0"/>
        </w:rPr>
      </w:r>
    </w:p>
    <w:p w:rsidR="00000000" w:rsidDel="00000000" w:rsidP="00000000" w:rsidRDefault="00000000" w:rsidRPr="00000000" w14:paraId="00000548">
      <w:pPr>
        <w:ind w:left="0" w:firstLine="0"/>
        <w:rPr/>
      </w:pPr>
      <w:r w:rsidDel="00000000" w:rsidR="00000000" w:rsidRPr="00000000">
        <w:rPr>
          <w:rtl w:val="0"/>
        </w:rPr>
        <w:t xml:space="preserve">AUSTIN: No -- Yeah, he’s the leader of a collector </w:t>
      </w:r>
      <w:r w:rsidDel="00000000" w:rsidR="00000000" w:rsidRPr="00000000">
        <w:rPr>
          <w:i w:val="1"/>
          <w:rtl w:val="0"/>
        </w:rPr>
        <w:t xml:space="preserve">troupe, </w:t>
      </w:r>
      <w:r w:rsidDel="00000000" w:rsidR="00000000" w:rsidRPr="00000000">
        <w:rPr>
          <w:rtl w:val="0"/>
        </w:rPr>
        <w:t xml:space="preserve">exactly. But he goes off on his own often to do this sort of like, </w:t>
      </w:r>
    </w:p>
    <w:p w:rsidR="00000000" w:rsidDel="00000000" w:rsidP="00000000" w:rsidRDefault="00000000" w:rsidRPr="00000000" w14:paraId="00000549">
      <w:pPr>
        <w:ind w:left="0" w:firstLine="0"/>
        <w:rPr/>
      </w:pPr>
      <w:r w:rsidDel="00000000" w:rsidR="00000000" w:rsidRPr="00000000">
        <w:rPr>
          <w:rtl w:val="0"/>
        </w:rPr>
      </w:r>
    </w:p>
    <w:p w:rsidR="00000000" w:rsidDel="00000000" w:rsidP="00000000" w:rsidRDefault="00000000" w:rsidRPr="00000000" w14:paraId="0000054A">
      <w:pPr>
        <w:ind w:left="0" w:firstLine="0"/>
        <w:rPr/>
      </w:pPr>
      <w:r w:rsidDel="00000000" w:rsidR="00000000" w:rsidRPr="00000000">
        <w:rPr>
          <w:rtl w:val="0"/>
        </w:rPr>
        <w:t xml:space="preserve">JACK: Do I have a history with him?</w:t>
      </w:r>
    </w:p>
    <w:p w:rsidR="00000000" w:rsidDel="00000000" w:rsidP="00000000" w:rsidRDefault="00000000" w:rsidRPr="00000000" w14:paraId="0000054B">
      <w:pPr>
        <w:ind w:left="0" w:firstLine="0"/>
        <w:rPr/>
      </w:pPr>
      <w:r w:rsidDel="00000000" w:rsidR="00000000" w:rsidRPr="00000000">
        <w:rPr>
          <w:rtl w:val="0"/>
        </w:rPr>
      </w:r>
    </w:p>
    <w:p w:rsidR="00000000" w:rsidDel="00000000" w:rsidP="00000000" w:rsidRDefault="00000000" w:rsidRPr="00000000" w14:paraId="0000054C">
      <w:pPr>
        <w:ind w:left="0" w:firstLine="0"/>
        <w:rPr/>
      </w:pPr>
      <w:r w:rsidDel="00000000" w:rsidR="00000000" w:rsidRPr="00000000">
        <w:rPr>
          <w:rtl w:val="0"/>
        </w:rPr>
        <w:t xml:space="preserve">AUSTIN: I don’t know, do you?</w:t>
      </w:r>
    </w:p>
    <w:p w:rsidR="00000000" w:rsidDel="00000000" w:rsidP="00000000" w:rsidRDefault="00000000" w:rsidRPr="00000000" w14:paraId="0000054D">
      <w:pPr>
        <w:ind w:left="0" w:firstLine="0"/>
        <w:rPr/>
      </w:pPr>
      <w:r w:rsidDel="00000000" w:rsidR="00000000" w:rsidRPr="00000000">
        <w:rPr>
          <w:rtl w:val="0"/>
        </w:rPr>
      </w:r>
    </w:p>
    <w:p w:rsidR="00000000" w:rsidDel="00000000" w:rsidP="00000000" w:rsidRDefault="00000000" w:rsidRPr="00000000" w14:paraId="0000054E">
      <w:pPr>
        <w:ind w:left="0" w:firstLine="0"/>
        <w:rPr/>
      </w:pPr>
      <w:r w:rsidDel="00000000" w:rsidR="00000000" w:rsidRPr="00000000">
        <w:rPr>
          <w:rtl w:val="0"/>
        </w:rPr>
        <w:t xml:space="preserve">JACK (laughing): Are you not supposed to answer that? </w:t>
      </w:r>
    </w:p>
    <w:p w:rsidR="00000000" w:rsidDel="00000000" w:rsidP="00000000" w:rsidRDefault="00000000" w:rsidRPr="00000000" w14:paraId="0000054F">
      <w:pPr>
        <w:ind w:left="0" w:firstLine="0"/>
        <w:rPr/>
      </w:pPr>
      <w:r w:rsidDel="00000000" w:rsidR="00000000" w:rsidRPr="00000000">
        <w:rPr>
          <w:rtl w:val="0"/>
        </w:rPr>
      </w:r>
    </w:p>
    <w:p w:rsidR="00000000" w:rsidDel="00000000" w:rsidP="00000000" w:rsidRDefault="00000000" w:rsidRPr="00000000" w14:paraId="00000550">
      <w:pPr>
        <w:ind w:left="0" w:firstLine="0"/>
        <w:rPr/>
      </w:pPr>
      <w:r w:rsidDel="00000000" w:rsidR="00000000" w:rsidRPr="00000000">
        <w:rPr>
          <w:rtl w:val="0"/>
        </w:rPr>
        <w:t xml:space="preserve">AUSTIN: Nah, </w:t>
      </w:r>
      <w:r w:rsidDel="00000000" w:rsidR="00000000" w:rsidRPr="00000000">
        <w:rPr>
          <w:i w:val="1"/>
          <w:rtl w:val="0"/>
        </w:rPr>
        <w:t xml:space="preserve">we’re</w:t>
      </w:r>
      <w:r w:rsidDel="00000000" w:rsidR="00000000" w:rsidRPr="00000000">
        <w:rPr>
          <w:rtl w:val="0"/>
        </w:rPr>
        <w:t xml:space="preserve"> supposed to answer that, ya know? </w:t>
      </w:r>
    </w:p>
    <w:p w:rsidR="00000000" w:rsidDel="00000000" w:rsidP="00000000" w:rsidRDefault="00000000" w:rsidRPr="00000000" w14:paraId="00000551">
      <w:pPr>
        <w:ind w:left="0" w:firstLine="0"/>
        <w:rPr/>
      </w:pPr>
      <w:r w:rsidDel="00000000" w:rsidR="00000000" w:rsidRPr="00000000">
        <w:rPr>
          <w:rtl w:val="0"/>
        </w:rPr>
      </w:r>
    </w:p>
    <w:p w:rsidR="00000000" w:rsidDel="00000000" w:rsidP="00000000" w:rsidRDefault="00000000" w:rsidRPr="00000000" w14:paraId="00000552">
      <w:pPr>
        <w:ind w:left="0" w:firstLine="0"/>
        <w:rPr/>
      </w:pPr>
      <w:r w:rsidDel="00000000" w:rsidR="00000000" w:rsidRPr="00000000">
        <w:rPr>
          <w:rtl w:val="0"/>
        </w:rPr>
        <w:t xml:space="preserve">KEITH: Sorry Jack, what was the question? </w:t>
      </w:r>
    </w:p>
    <w:p w:rsidR="00000000" w:rsidDel="00000000" w:rsidP="00000000" w:rsidRDefault="00000000" w:rsidRPr="00000000" w14:paraId="00000553">
      <w:pPr>
        <w:ind w:left="0" w:firstLine="0"/>
        <w:rPr/>
      </w:pPr>
      <w:r w:rsidDel="00000000" w:rsidR="00000000" w:rsidRPr="00000000">
        <w:rPr>
          <w:rtl w:val="0"/>
        </w:rPr>
      </w:r>
    </w:p>
    <w:p w:rsidR="00000000" w:rsidDel="00000000" w:rsidP="00000000" w:rsidRDefault="00000000" w:rsidRPr="00000000" w14:paraId="00000554">
      <w:pPr>
        <w:ind w:left="0" w:firstLine="0"/>
        <w:rPr/>
      </w:pPr>
      <w:r w:rsidDel="00000000" w:rsidR="00000000" w:rsidRPr="00000000">
        <w:rPr>
          <w:rtl w:val="0"/>
        </w:rPr>
        <w:t xml:space="preserve">JACK: Do I have a history with Morbash.</w:t>
      </w:r>
    </w:p>
    <w:p w:rsidR="00000000" w:rsidDel="00000000" w:rsidP="00000000" w:rsidRDefault="00000000" w:rsidRPr="00000000" w14:paraId="00000555">
      <w:pPr>
        <w:ind w:left="0" w:firstLine="0"/>
        <w:rPr/>
      </w:pPr>
      <w:r w:rsidDel="00000000" w:rsidR="00000000" w:rsidRPr="00000000">
        <w:rPr>
          <w:rtl w:val="0"/>
        </w:rPr>
      </w:r>
    </w:p>
    <w:p w:rsidR="00000000" w:rsidDel="00000000" w:rsidP="00000000" w:rsidRDefault="00000000" w:rsidRPr="00000000" w14:paraId="00000556">
      <w:pPr>
        <w:ind w:left="0" w:firstLine="0"/>
        <w:rPr/>
      </w:pPr>
      <w:r w:rsidDel="00000000" w:rsidR="00000000" w:rsidRPr="00000000">
        <w:rPr>
          <w:rtl w:val="0"/>
        </w:rPr>
        <w:t xml:space="preserve">KEITH: Oh, yeah. </w:t>
      </w:r>
    </w:p>
    <w:p w:rsidR="00000000" w:rsidDel="00000000" w:rsidP="00000000" w:rsidRDefault="00000000" w:rsidRPr="00000000" w14:paraId="00000557">
      <w:pPr>
        <w:ind w:left="0" w:firstLine="0"/>
        <w:rPr/>
      </w:pPr>
      <w:r w:rsidDel="00000000" w:rsidR="00000000" w:rsidRPr="00000000">
        <w:rPr>
          <w:rtl w:val="0"/>
        </w:rPr>
      </w:r>
    </w:p>
    <w:p w:rsidR="00000000" w:rsidDel="00000000" w:rsidP="00000000" w:rsidRDefault="00000000" w:rsidRPr="00000000" w14:paraId="00000558">
      <w:pPr>
        <w:ind w:left="0" w:firstLine="0"/>
        <w:rPr/>
      </w:pPr>
      <w:r w:rsidDel="00000000" w:rsidR="00000000" w:rsidRPr="00000000">
        <w:rPr>
          <w:rtl w:val="0"/>
        </w:rPr>
        <w:t xml:space="preserve">JACK: As a collector?</w:t>
      </w:r>
    </w:p>
    <w:p w:rsidR="00000000" w:rsidDel="00000000" w:rsidP="00000000" w:rsidRDefault="00000000" w:rsidRPr="00000000" w14:paraId="00000559">
      <w:pPr>
        <w:ind w:left="0" w:firstLine="0"/>
        <w:rPr/>
      </w:pPr>
      <w:r w:rsidDel="00000000" w:rsidR="00000000" w:rsidRPr="00000000">
        <w:rPr>
          <w:rtl w:val="0"/>
        </w:rPr>
      </w:r>
    </w:p>
    <w:p w:rsidR="00000000" w:rsidDel="00000000" w:rsidP="00000000" w:rsidRDefault="00000000" w:rsidRPr="00000000" w14:paraId="0000055A">
      <w:pPr>
        <w:ind w:left="0" w:firstLine="0"/>
        <w:rPr/>
      </w:pPr>
      <w:r w:rsidDel="00000000" w:rsidR="00000000" w:rsidRPr="00000000">
        <w:rPr>
          <w:rtl w:val="0"/>
        </w:rPr>
        <w:t xml:space="preserve">KEITH: Do you?</w:t>
      </w:r>
    </w:p>
    <w:p w:rsidR="00000000" w:rsidDel="00000000" w:rsidP="00000000" w:rsidRDefault="00000000" w:rsidRPr="00000000" w14:paraId="0000055B">
      <w:pPr>
        <w:ind w:left="0" w:firstLine="0"/>
        <w:rPr/>
      </w:pPr>
      <w:r w:rsidDel="00000000" w:rsidR="00000000" w:rsidRPr="00000000">
        <w:rPr>
          <w:rtl w:val="0"/>
        </w:rPr>
      </w:r>
    </w:p>
    <w:p w:rsidR="00000000" w:rsidDel="00000000" w:rsidP="00000000" w:rsidRDefault="00000000" w:rsidRPr="00000000" w14:paraId="0000055C">
      <w:pPr>
        <w:ind w:left="0" w:firstLine="0"/>
        <w:rPr/>
      </w:pPr>
      <w:r w:rsidDel="00000000" w:rsidR="00000000" w:rsidRPr="00000000">
        <w:rPr>
          <w:rtl w:val="0"/>
        </w:rPr>
        <w:t xml:space="preserve">JACK: I don’t think of Lem as necessarily a collector, or perhaps? </w:t>
      </w:r>
    </w:p>
    <w:p w:rsidR="00000000" w:rsidDel="00000000" w:rsidP="00000000" w:rsidRDefault="00000000" w:rsidRPr="00000000" w14:paraId="0000055D">
      <w:pPr>
        <w:ind w:left="0" w:firstLine="0"/>
        <w:rPr/>
      </w:pPr>
      <w:r w:rsidDel="00000000" w:rsidR="00000000" w:rsidRPr="00000000">
        <w:rPr>
          <w:rtl w:val="0"/>
        </w:rPr>
      </w:r>
    </w:p>
    <w:p w:rsidR="00000000" w:rsidDel="00000000" w:rsidP="00000000" w:rsidRDefault="00000000" w:rsidRPr="00000000" w14:paraId="0000055E">
      <w:pPr>
        <w:ind w:left="0" w:firstLine="0"/>
        <w:rPr/>
      </w:pPr>
      <w:r w:rsidDel="00000000" w:rsidR="00000000" w:rsidRPr="00000000">
        <w:rPr>
          <w:rtl w:val="0"/>
        </w:rPr>
        <w:t xml:space="preserve">AUSTIN (overlapping): No, but you’ve lived in this place so it’s feasible, right, right.  </w:t>
      </w:r>
      <w:r w:rsidDel="00000000" w:rsidR="00000000" w:rsidRPr="00000000">
        <w:rPr>
          <w:rtl w:val="0"/>
        </w:rPr>
      </w:r>
    </w:p>
    <w:p w:rsidR="00000000" w:rsidDel="00000000" w:rsidP="00000000" w:rsidRDefault="00000000" w:rsidRPr="00000000" w14:paraId="0000055F">
      <w:pPr>
        <w:ind w:left="0" w:firstLine="0"/>
        <w:rPr/>
      </w:pPr>
      <w:r w:rsidDel="00000000" w:rsidR="00000000" w:rsidRPr="00000000">
        <w:rPr>
          <w:rtl w:val="0"/>
        </w:rPr>
      </w:r>
    </w:p>
    <w:p w:rsidR="00000000" w:rsidDel="00000000" w:rsidP="00000000" w:rsidRDefault="00000000" w:rsidRPr="00000000" w14:paraId="00000560">
      <w:pPr>
        <w:ind w:left="0" w:firstLine="0"/>
        <w:rPr/>
      </w:pPr>
      <w:r w:rsidDel="00000000" w:rsidR="00000000" w:rsidRPr="00000000">
        <w:rPr>
          <w:rtl w:val="0"/>
        </w:rPr>
        <w:t xml:space="preserve">JACK (overlapping): Plus he’s comparatively young as well, so i think a lot of Lem’s politics are pretty - not necessarily well defined yet. </w:t>
      </w:r>
      <w:r w:rsidDel="00000000" w:rsidR="00000000" w:rsidRPr="00000000">
        <w:rPr>
          <w:rtl w:val="0"/>
        </w:rPr>
        <w:t xml:space="preserve"> </w:t>
      </w:r>
    </w:p>
    <w:p w:rsidR="00000000" w:rsidDel="00000000" w:rsidP="00000000" w:rsidRDefault="00000000" w:rsidRPr="00000000" w14:paraId="00000561">
      <w:pPr>
        <w:ind w:left="0" w:firstLine="0"/>
        <w:rPr/>
      </w:pPr>
      <w:r w:rsidDel="00000000" w:rsidR="00000000" w:rsidRPr="00000000">
        <w:rPr>
          <w:rtl w:val="0"/>
        </w:rPr>
      </w:r>
    </w:p>
    <w:p w:rsidR="00000000" w:rsidDel="00000000" w:rsidP="00000000" w:rsidRDefault="00000000" w:rsidRPr="00000000" w14:paraId="00000562">
      <w:pPr>
        <w:ind w:left="0" w:firstLine="0"/>
        <w:rPr/>
      </w:pPr>
      <w:r w:rsidDel="00000000" w:rsidR="00000000" w:rsidRPr="00000000">
        <w:rPr>
          <w:rtl w:val="0"/>
        </w:rPr>
        <w:t xml:space="preserve">AUSTIN: Sure, sure. You might know him as - you certainly know him as a public figure in the New Archive, right?</w:t>
      </w:r>
    </w:p>
    <w:p w:rsidR="00000000" w:rsidDel="00000000" w:rsidP="00000000" w:rsidRDefault="00000000" w:rsidRPr="00000000" w14:paraId="00000563">
      <w:pPr>
        <w:ind w:left="0" w:firstLine="0"/>
        <w:rPr/>
      </w:pPr>
      <w:r w:rsidDel="00000000" w:rsidR="00000000" w:rsidRPr="00000000">
        <w:rPr>
          <w:rtl w:val="0"/>
        </w:rPr>
      </w:r>
    </w:p>
    <w:p w:rsidR="00000000" w:rsidDel="00000000" w:rsidP="00000000" w:rsidRDefault="00000000" w:rsidRPr="00000000" w14:paraId="00000564">
      <w:pPr>
        <w:ind w:left="0" w:firstLine="0"/>
        <w:rPr/>
      </w:pPr>
      <w:r w:rsidDel="00000000" w:rsidR="00000000" w:rsidRPr="00000000">
        <w:rPr>
          <w:rtl w:val="0"/>
        </w:rPr>
        <w:t xml:space="preserve">JACK: Yeah - I think maybe I - I think maybe I went to one of his talks once? He gave a talk, because of course, you know - (overlapping) even though he’s a collector, he’s an archivist through and through.</w:t>
      </w:r>
    </w:p>
    <w:p w:rsidR="00000000" w:rsidDel="00000000" w:rsidP="00000000" w:rsidRDefault="00000000" w:rsidRPr="00000000" w14:paraId="00000565">
      <w:pPr>
        <w:ind w:left="0" w:firstLine="0"/>
        <w:rPr/>
      </w:pPr>
      <w:r w:rsidDel="00000000" w:rsidR="00000000" w:rsidRPr="00000000">
        <w:rPr>
          <w:rtl w:val="0"/>
        </w:rPr>
      </w:r>
    </w:p>
    <w:p w:rsidR="00000000" w:rsidDel="00000000" w:rsidP="00000000" w:rsidRDefault="00000000" w:rsidRPr="00000000" w14:paraId="00000566">
      <w:pPr>
        <w:ind w:left="0" w:firstLine="0"/>
        <w:rPr/>
      </w:pPr>
      <w:r w:rsidDel="00000000" w:rsidR="00000000" w:rsidRPr="00000000">
        <w:rPr>
          <w:rtl w:val="0"/>
        </w:rPr>
        <w:t xml:space="preserve">AUSTIN (overlapping): Sure, sure. Even the Armed Wing. Yeah, right, right. </w:t>
      </w:r>
    </w:p>
    <w:p w:rsidR="00000000" w:rsidDel="00000000" w:rsidP="00000000" w:rsidRDefault="00000000" w:rsidRPr="00000000" w14:paraId="00000567">
      <w:pPr>
        <w:ind w:left="0" w:firstLine="0"/>
        <w:rPr/>
      </w:pPr>
      <w:r w:rsidDel="00000000" w:rsidR="00000000" w:rsidRPr="00000000">
        <w:rPr>
          <w:rtl w:val="0"/>
        </w:rPr>
      </w:r>
    </w:p>
    <w:p w:rsidR="00000000" w:rsidDel="00000000" w:rsidP="00000000" w:rsidRDefault="00000000" w:rsidRPr="00000000" w14:paraId="00000568">
      <w:pPr>
        <w:ind w:left="0" w:firstLine="0"/>
        <w:rPr/>
      </w:pPr>
      <w:r w:rsidDel="00000000" w:rsidR="00000000" w:rsidRPr="00000000">
        <w:rPr>
          <w:rtl w:val="0"/>
        </w:rPr>
        <w:t xml:space="preserve">JACK: And I think I went to one of his talks, and he signed a book of mine afterwards. And I remember disagreeing with a great deal of what he was saying. But I think deep down part of me was kind of excited to see him talking. </w:t>
      </w:r>
    </w:p>
    <w:p w:rsidR="00000000" w:rsidDel="00000000" w:rsidP="00000000" w:rsidRDefault="00000000" w:rsidRPr="00000000" w14:paraId="00000569">
      <w:pPr>
        <w:ind w:left="0" w:firstLine="0"/>
        <w:rPr/>
      </w:pPr>
      <w:r w:rsidDel="00000000" w:rsidR="00000000" w:rsidRPr="00000000">
        <w:rPr>
          <w:rtl w:val="0"/>
        </w:rPr>
      </w:r>
    </w:p>
    <w:p w:rsidR="00000000" w:rsidDel="00000000" w:rsidP="00000000" w:rsidRDefault="00000000" w:rsidRPr="00000000" w14:paraId="0000056A">
      <w:pPr>
        <w:ind w:left="0" w:firstLine="0"/>
        <w:rPr/>
      </w:pPr>
      <w:r w:rsidDel="00000000" w:rsidR="00000000" w:rsidRPr="00000000">
        <w:rPr>
          <w:rtl w:val="0"/>
        </w:rPr>
        <w:t xml:space="preserve">(Loud typing sounds. A pause)</w:t>
      </w:r>
    </w:p>
    <w:p w:rsidR="00000000" w:rsidDel="00000000" w:rsidP="00000000" w:rsidRDefault="00000000" w:rsidRPr="00000000" w14:paraId="0000056B">
      <w:pPr>
        <w:ind w:left="0" w:firstLine="0"/>
        <w:rPr/>
      </w:pPr>
      <w:r w:rsidDel="00000000" w:rsidR="00000000" w:rsidRPr="00000000">
        <w:rPr>
          <w:rtl w:val="0"/>
        </w:rPr>
      </w:r>
    </w:p>
    <w:p w:rsidR="00000000" w:rsidDel="00000000" w:rsidP="00000000" w:rsidRDefault="00000000" w:rsidRPr="00000000" w14:paraId="0000056C">
      <w:pPr>
        <w:ind w:left="0" w:firstLine="0"/>
        <w:rPr/>
      </w:pPr>
      <w:r w:rsidDel="00000000" w:rsidR="00000000" w:rsidRPr="00000000">
        <w:rPr>
          <w:rtl w:val="0"/>
        </w:rPr>
        <w:t xml:space="preserve">AUSTIN: Taking notes, sorry, as always.</w:t>
      </w:r>
    </w:p>
    <w:p w:rsidR="00000000" w:rsidDel="00000000" w:rsidP="00000000" w:rsidRDefault="00000000" w:rsidRPr="00000000" w14:paraId="0000056D">
      <w:pPr>
        <w:ind w:left="0" w:firstLine="0"/>
        <w:rPr/>
      </w:pPr>
      <w:r w:rsidDel="00000000" w:rsidR="00000000" w:rsidRPr="00000000">
        <w:rPr>
          <w:rtl w:val="0"/>
        </w:rPr>
      </w:r>
    </w:p>
    <w:p w:rsidR="00000000" w:rsidDel="00000000" w:rsidP="00000000" w:rsidRDefault="00000000" w:rsidRPr="00000000" w14:paraId="0000056E">
      <w:pPr>
        <w:ind w:left="0" w:firstLine="0"/>
        <w:rPr/>
      </w:pPr>
      <w:r w:rsidDel="00000000" w:rsidR="00000000" w:rsidRPr="00000000">
        <w:rPr>
          <w:rtl w:val="0"/>
        </w:rPr>
        <w:t xml:space="preserve">JACK (laughs): That’s okay.</w:t>
      </w:r>
    </w:p>
    <w:p w:rsidR="00000000" w:rsidDel="00000000" w:rsidP="00000000" w:rsidRDefault="00000000" w:rsidRPr="00000000" w14:paraId="0000056F">
      <w:pPr>
        <w:ind w:left="0" w:firstLine="0"/>
        <w:rPr/>
      </w:pPr>
      <w:r w:rsidDel="00000000" w:rsidR="00000000" w:rsidRPr="00000000">
        <w:rPr>
          <w:rtl w:val="0"/>
        </w:rPr>
      </w:r>
    </w:p>
    <w:p w:rsidR="00000000" w:rsidDel="00000000" w:rsidP="00000000" w:rsidRDefault="00000000" w:rsidRPr="00000000" w14:paraId="00000570">
      <w:pPr>
        <w:ind w:left="0" w:firstLine="0"/>
        <w:rPr/>
      </w:pPr>
      <w:r w:rsidDel="00000000" w:rsidR="00000000" w:rsidRPr="00000000">
        <w:rPr>
          <w:rtl w:val="0"/>
        </w:rPr>
        <w:t xml:space="preserve">AUSTIN: Yeah I like that, I like that a lot. Well, now he’s hunting for you, so.</w:t>
      </w:r>
    </w:p>
    <w:p w:rsidR="00000000" w:rsidDel="00000000" w:rsidP="00000000" w:rsidRDefault="00000000" w:rsidRPr="00000000" w14:paraId="00000571">
      <w:pPr>
        <w:ind w:left="0" w:firstLine="0"/>
        <w:rPr/>
      </w:pPr>
      <w:r w:rsidDel="00000000" w:rsidR="00000000" w:rsidRPr="00000000">
        <w:rPr>
          <w:rtl w:val="0"/>
        </w:rPr>
      </w:r>
    </w:p>
    <w:p w:rsidR="00000000" w:rsidDel="00000000" w:rsidP="00000000" w:rsidRDefault="00000000" w:rsidRPr="00000000" w14:paraId="00000572">
      <w:pPr>
        <w:ind w:left="0" w:firstLine="0"/>
        <w:rPr/>
      </w:pPr>
      <w:r w:rsidDel="00000000" w:rsidR="00000000" w:rsidRPr="00000000">
        <w:rPr>
          <w:rtl w:val="0"/>
        </w:rPr>
        <w:t xml:space="preserve">JACK (sarcastically): Yeah, gee, great. </w:t>
      </w:r>
    </w:p>
    <w:p w:rsidR="00000000" w:rsidDel="00000000" w:rsidP="00000000" w:rsidRDefault="00000000" w:rsidRPr="00000000" w14:paraId="00000573">
      <w:pPr>
        <w:ind w:left="0" w:firstLine="0"/>
        <w:rPr/>
      </w:pPr>
      <w:r w:rsidDel="00000000" w:rsidR="00000000" w:rsidRPr="00000000">
        <w:rPr>
          <w:rtl w:val="0"/>
        </w:rPr>
      </w:r>
    </w:p>
    <w:p w:rsidR="00000000" w:rsidDel="00000000" w:rsidP="00000000" w:rsidRDefault="00000000" w:rsidRPr="00000000" w14:paraId="00000574">
      <w:pPr>
        <w:ind w:left="0" w:firstLine="0"/>
        <w:rPr/>
      </w:pPr>
      <w:r w:rsidDel="00000000" w:rsidR="00000000" w:rsidRPr="00000000">
        <w:rPr>
          <w:rtl w:val="0"/>
        </w:rPr>
        <w:t xml:space="preserve">(KEITH and JACK laugh)</w:t>
      </w:r>
    </w:p>
    <w:p w:rsidR="00000000" w:rsidDel="00000000" w:rsidP="00000000" w:rsidRDefault="00000000" w:rsidRPr="00000000" w14:paraId="00000575">
      <w:pPr>
        <w:ind w:left="0" w:firstLine="0"/>
        <w:rPr/>
      </w:pPr>
      <w:r w:rsidDel="00000000" w:rsidR="00000000" w:rsidRPr="00000000">
        <w:rPr>
          <w:rtl w:val="0"/>
        </w:rPr>
      </w:r>
    </w:p>
    <w:p w:rsidR="00000000" w:rsidDel="00000000" w:rsidP="00000000" w:rsidRDefault="00000000" w:rsidRPr="00000000" w14:paraId="00000576">
      <w:pPr>
        <w:ind w:left="0" w:firstLine="0"/>
        <w:rPr/>
      </w:pPr>
      <w:r w:rsidDel="00000000" w:rsidR="00000000" w:rsidRPr="00000000">
        <w:rPr>
          <w:rtl w:val="0"/>
        </w:rPr>
        <w:t xml:space="preserve">AUSTIN: You know - here’s a thing you know about him from reputation alone: he won’t stop. He knows you’re here, in this city at least.  </w:t>
      </w:r>
    </w:p>
    <w:p w:rsidR="00000000" w:rsidDel="00000000" w:rsidP="00000000" w:rsidRDefault="00000000" w:rsidRPr="00000000" w14:paraId="00000577">
      <w:pPr>
        <w:ind w:left="0" w:firstLine="0"/>
        <w:rPr/>
      </w:pPr>
      <w:r w:rsidDel="00000000" w:rsidR="00000000" w:rsidRPr="00000000">
        <w:rPr>
          <w:rtl w:val="0"/>
        </w:rPr>
      </w:r>
    </w:p>
    <w:p w:rsidR="00000000" w:rsidDel="00000000" w:rsidP="00000000" w:rsidRDefault="00000000" w:rsidRPr="00000000" w14:paraId="00000578">
      <w:pPr>
        <w:ind w:left="0" w:firstLine="0"/>
        <w:rPr/>
      </w:pPr>
      <w:r w:rsidDel="00000000" w:rsidR="00000000" w:rsidRPr="00000000">
        <w:rPr>
          <w:rtl w:val="0"/>
        </w:rPr>
        <w:t xml:space="preserve">JACK: So I’m pretty freaked out by this. </w:t>
      </w:r>
    </w:p>
    <w:p w:rsidR="00000000" w:rsidDel="00000000" w:rsidP="00000000" w:rsidRDefault="00000000" w:rsidRPr="00000000" w14:paraId="00000579">
      <w:pPr>
        <w:ind w:left="0" w:firstLine="0"/>
        <w:rPr/>
      </w:pPr>
      <w:r w:rsidDel="00000000" w:rsidR="00000000" w:rsidRPr="00000000">
        <w:rPr>
          <w:rtl w:val="0"/>
        </w:rPr>
      </w:r>
    </w:p>
    <w:p w:rsidR="00000000" w:rsidDel="00000000" w:rsidP="00000000" w:rsidRDefault="00000000" w:rsidRPr="00000000" w14:paraId="0000057A">
      <w:pPr>
        <w:ind w:left="0" w:firstLine="0"/>
        <w:rPr/>
      </w:pPr>
      <w:r w:rsidDel="00000000" w:rsidR="00000000" w:rsidRPr="00000000">
        <w:rPr>
          <w:rtl w:val="0"/>
        </w:rPr>
        <w:t xml:space="preserve">AUSTIN: And he’s likely accounted for - you know, by this time tomorrow, there won’t be a way out. The news will be closed, you know? </w:t>
      </w:r>
    </w:p>
    <w:p w:rsidR="00000000" w:rsidDel="00000000" w:rsidP="00000000" w:rsidRDefault="00000000" w:rsidRPr="00000000" w14:paraId="0000057B">
      <w:pPr>
        <w:ind w:left="0" w:firstLine="0"/>
        <w:rPr/>
      </w:pPr>
      <w:r w:rsidDel="00000000" w:rsidR="00000000" w:rsidRPr="00000000">
        <w:rPr>
          <w:rtl w:val="0"/>
        </w:rPr>
      </w:r>
    </w:p>
    <w:p w:rsidR="00000000" w:rsidDel="00000000" w:rsidP="00000000" w:rsidRDefault="00000000" w:rsidRPr="00000000" w14:paraId="0000057C">
      <w:pPr>
        <w:ind w:left="0" w:firstLine="0"/>
        <w:rPr/>
      </w:pPr>
      <w:r w:rsidDel="00000000" w:rsidR="00000000" w:rsidRPr="00000000">
        <w:rPr>
          <w:rtl w:val="0"/>
        </w:rPr>
        <w:t xml:space="preserve">JACK: Alright, yeah. </w:t>
      </w:r>
    </w:p>
    <w:p w:rsidR="00000000" w:rsidDel="00000000" w:rsidP="00000000" w:rsidRDefault="00000000" w:rsidRPr="00000000" w14:paraId="0000057D">
      <w:pPr>
        <w:ind w:left="0" w:firstLine="0"/>
        <w:rPr/>
      </w:pPr>
      <w:r w:rsidDel="00000000" w:rsidR="00000000" w:rsidRPr="00000000">
        <w:rPr>
          <w:rtl w:val="0"/>
        </w:rPr>
      </w:r>
    </w:p>
    <w:p w:rsidR="00000000" w:rsidDel="00000000" w:rsidP="00000000" w:rsidRDefault="00000000" w:rsidRPr="00000000" w14:paraId="0000057E">
      <w:pPr>
        <w:ind w:left="0" w:firstLine="0"/>
        <w:rPr/>
      </w:pPr>
      <w:r w:rsidDel="00000000" w:rsidR="00000000" w:rsidRPr="00000000">
        <w:rPr>
          <w:rtl w:val="0"/>
        </w:rPr>
        <w:t xml:space="preserve">AUSTIN: So if you’re going to leave, it has to be now. And you have to figure out how to make that happen. You have that thought in your head upstairs. </w:t>
      </w:r>
    </w:p>
    <w:p w:rsidR="00000000" w:rsidDel="00000000" w:rsidP="00000000" w:rsidRDefault="00000000" w:rsidRPr="00000000" w14:paraId="0000057F">
      <w:pPr>
        <w:ind w:left="0" w:firstLine="0"/>
        <w:rPr/>
      </w:pPr>
      <w:r w:rsidDel="00000000" w:rsidR="00000000" w:rsidRPr="00000000">
        <w:rPr>
          <w:rtl w:val="0"/>
        </w:rPr>
      </w:r>
    </w:p>
    <w:p w:rsidR="00000000" w:rsidDel="00000000" w:rsidP="00000000" w:rsidRDefault="00000000" w:rsidRPr="00000000" w14:paraId="00000580">
      <w:pPr>
        <w:ind w:left="0" w:firstLine="0"/>
        <w:rPr/>
      </w:pPr>
      <w:r w:rsidDel="00000000" w:rsidR="00000000" w:rsidRPr="00000000">
        <w:rPr>
          <w:rtl w:val="0"/>
        </w:rPr>
        <w:t xml:space="preserve">JACK: I have to figure out? Or everybody has to figure out? </w:t>
      </w:r>
    </w:p>
    <w:p w:rsidR="00000000" w:rsidDel="00000000" w:rsidP="00000000" w:rsidRDefault="00000000" w:rsidRPr="00000000" w14:paraId="00000581">
      <w:pPr>
        <w:ind w:left="0" w:firstLine="0"/>
        <w:rPr/>
      </w:pPr>
      <w:r w:rsidDel="00000000" w:rsidR="00000000" w:rsidRPr="00000000">
        <w:rPr>
          <w:rtl w:val="0"/>
        </w:rPr>
      </w:r>
    </w:p>
    <w:p w:rsidR="00000000" w:rsidDel="00000000" w:rsidP="00000000" w:rsidRDefault="00000000" w:rsidRPr="00000000" w14:paraId="00000582">
      <w:pPr>
        <w:ind w:left="0" w:firstLine="0"/>
        <w:rPr/>
      </w:pPr>
      <w:r w:rsidDel="00000000" w:rsidR="00000000" w:rsidRPr="00000000">
        <w:rPr>
          <w:rtl w:val="0"/>
        </w:rPr>
        <w:t xml:space="preserve">AUSTIN: I mean - You have that thought, in your head upstairs, you think, </w:t>
      </w:r>
    </w:p>
    <w:p w:rsidR="00000000" w:rsidDel="00000000" w:rsidP="00000000" w:rsidRDefault="00000000" w:rsidRPr="00000000" w14:paraId="00000583">
      <w:pPr>
        <w:ind w:left="0" w:firstLine="0"/>
        <w:rPr/>
      </w:pPr>
      <w:r w:rsidDel="00000000" w:rsidR="00000000" w:rsidRPr="00000000">
        <w:rPr>
          <w:rtl w:val="0"/>
        </w:rPr>
      </w:r>
    </w:p>
    <w:p w:rsidR="00000000" w:rsidDel="00000000" w:rsidP="00000000" w:rsidRDefault="00000000" w:rsidRPr="00000000" w14:paraId="00000584">
      <w:pPr>
        <w:ind w:left="720" w:firstLine="0"/>
        <w:rPr/>
      </w:pPr>
      <w:r w:rsidDel="00000000" w:rsidR="00000000" w:rsidRPr="00000000">
        <w:rPr>
          <w:rtl w:val="0"/>
        </w:rPr>
        <w:t xml:space="preserve">AUSTIN as Lem: I have to get out of here, we - I have to figure this out, we have to figure this out, whatever.</w:t>
      </w:r>
    </w:p>
    <w:p w:rsidR="00000000" w:rsidDel="00000000" w:rsidP="00000000" w:rsidRDefault="00000000" w:rsidRPr="00000000" w14:paraId="00000585">
      <w:pPr>
        <w:ind w:left="720" w:firstLine="0"/>
        <w:rPr/>
      </w:pPr>
      <w:r w:rsidDel="00000000" w:rsidR="00000000" w:rsidRPr="00000000">
        <w:rPr>
          <w:rtl w:val="0"/>
        </w:rPr>
      </w:r>
    </w:p>
    <w:p w:rsidR="00000000" w:rsidDel="00000000" w:rsidP="00000000" w:rsidRDefault="00000000" w:rsidRPr="00000000" w14:paraId="00000586">
      <w:pPr>
        <w:ind w:left="0" w:firstLine="0"/>
        <w:rPr/>
      </w:pPr>
      <w:r w:rsidDel="00000000" w:rsidR="00000000" w:rsidRPr="00000000">
        <w:rPr>
          <w:rtl w:val="0"/>
        </w:rPr>
        <w:t xml:space="preserve">AUSTIN: So, they’ve left, everyone can go upstairs, everyone can be together again if you’d like to plan this out</w:t>
      </w:r>
    </w:p>
    <w:p w:rsidR="00000000" w:rsidDel="00000000" w:rsidP="00000000" w:rsidRDefault="00000000" w:rsidRPr="00000000" w14:paraId="00000587">
      <w:pPr>
        <w:ind w:left="0" w:firstLine="0"/>
        <w:rPr/>
      </w:pPr>
      <w:r w:rsidDel="00000000" w:rsidR="00000000" w:rsidRPr="00000000">
        <w:rPr>
          <w:rtl w:val="0"/>
        </w:rPr>
      </w:r>
    </w:p>
    <w:p w:rsidR="00000000" w:rsidDel="00000000" w:rsidP="00000000" w:rsidRDefault="00000000" w:rsidRPr="00000000" w14:paraId="00000588">
      <w:pPr>
        <w:ind w:left="0" w:firstLine="0"/>
        <w:rPr/>
      </w:pPr>
      <w:r w:rsidDel="00000000" w:rsidR="00000000" w:rsidRPr="00000000">
        <w:rPr>
          <w:rtl w:val="0"/>
        </w:rPr>
        <w:t xml:space="preserve">KEITH: Yup. </w:t>
      </w:r>
    </w:p>
    <w:p w:rsidR="00000000" w:rsidDel="00000000" w:rsidP="00000000" w:rsidRDefault="00000000" w:rsidRPr="00000000" w14:paraId="00000589">
      <w:pPr>
        <w:ind w:left="0" w:firstLine="0"/>
        <w:rPr/>
      </w:pPr>
      <w:r w:rsidDel="00000000" w:rsidR="00000000" w:rsidRPr="00000000">
        <w:rPr>
          <w:rtl w:val="0"/>
        </w:rPr>
      </w:r>
    </w:p>
    <w:p w:rsidR="00000000" w:rsidDel="00000000" w:rsidP="00000000" w:rsidRDefault="00000000" w:rsidRPr="00000000" w14:paraId="0000058A">
      <w:pPr>
        <w:ind w:left="0" w:firstLine="0"/>
        <w:rPr/>
      </w:pPr>
      <w:r w:rsidDel="00000000" w:rsidR="00000000" w:rsidRPr="00000000">
        <w:rPr>
          <w:rtl w:val="0"/>
        </w:rPr>
        <w:t xml:space="preserve">JACK: I’m sorry - Is there any chance I could really quickly go to the bathroom and Keith could edit this stupid bit out? </w:t>
      </w:r>
    </w:p>
    <w:p w:rsidR="00000000" w:rsidDel="00000000" w:rsidP="00000000" w:rsidRDefault="00000000" w:rsidRPr="00000000" w14:paraId="0000058B">
      <w:pPr>
        <w:ind w:left="0" w:firstLine="0"/>
        <w:rPr/>
      </w:pPr>
      <w:r w:rsidDel="00000000" w:rsidR="00000000" w:rsidRPr="00000000">
        <w:rPr>
          <w:rtl w:val="0"/>
        </w:rPr>
      </w:r>
    </w:p>
    <w:p w:rsidR="00000000" w:rsidDel="00000000" w:rsidP="00000000" w:rsidRDefault="00000000" w:rsidRPr="00000000" w14:paraId="0000058C">
      <w:pPr>
        <w:ind w:left="0" w:firstLine="0"/>
        <w:rPr/>
      </w:pPr>
      <w:r w:rsidDel="00000000" w:rsidR="00000000" w:rsidRPr="00000000">
        <w:rPr>
          <w:rtl w:val="0"/>
        </w:rPr>
        <w:t xml:space="preserve">AUSTIN: Sure, sounds good. </w:t>
      </w:r>
    </w:p>
    <w:p w:rsidR="00000000" w:rsidDel="00000000" w:rsidP="00000000" w:rsidRDefault="00000000" w:rsidRPr="00000000" w14:paraId="0000058D">
      <w:pPr>
        <w:ind w:left="0" w:firstLine="0"/>
        <w:rPr/>
      </w:pPr>
      <w:r w:rsidDel="00000000" w:rsidR="00000000" w:rsidRPr="00000000">
        <w:rPr>
          <w:rtl w:val="0"/>
        </w:rPr>
      </w:r>
    </w:p>
    <w:p w:rsidR="00000000" w:rsidDel="00000000" w:rsidP="00000000" w:rsidRDefault="00000000" w:rsidRPr="00000000" w14:paraId="0000058E">
      <w:pPr>
        <w:ind w:left="0" w:firstLine="0"/>
        <w:rPr/>
      </w:pPr>
      <w:r w:rsidDel="00000000" w:rsidR="00000000" w:rsidRPr="00000000">
        <w:rPr>
          <w:rtl w:val="0"/>
        </w:rPr>
        <w:t xml:space="preserve">KEITH: Sure. </w:t>
      </w:r>
    </w:p>
    <w:p w:rsidR="00000000" w:rsidDel="00000000" w:rsidP="00000000" w:rsidRDefault="00000000" w:rsidRPr="00000000" w14:paraId="0000058F">
      <w:pPr>
        <w:ind w:left="0" w:firstLine="0"/>
        <w:rPr/>
      </w:pPr>
      <w:r w:rsidDel="00000000" w:rsidR="00000000" w:rsidRPr="00000000">
        <w:rPr>
          <w:rtl w:val="0"/>
        </w:rPr>
      </w:r>
    </w:p>
    <w:p w:rsidR="00000000" w:rsidDel="00000000" w:rsidP="00000000" w:rsidRDefault="00000000" w:rsidRPr="00000000" w14:paraId="00000590">
      <w:pPr>
        <w:ind w:left="0" w:firstLine="0"/>
        <w:rPr/>
      </w:pPr>
      <w:r w:rsidDel="00000000" w:rsidR="00000000" w:rsidRPr="00000000">
        <w:rPr>
          <w:rtl w:val="0"/>
        </w:rPr>
        <w:t xml:space="preserve">(ALI laughs)</w:t>
      </w:r>
    </w:p>
    <w:p w:rsidR="00000000" w:rsidDel="00000000" w:rsidP="00000000" w:rsidRDefault="00000000" w:rsidRPr="00000000" w14:paraId="00000591">
      <w:pPr>
        <w:ind w:left="0" w:firstLine="0"/>
        <w:rPr/>
      </w:pPr>
      <w:r w:rsidDel="00000000" w:rsidR="00000000" w:rsidRPr="00000000">
        <w:rPr>
          <w:rtl w:val="0"/>
        </w:rPr>
      </w:r>
    </w:p>
    <w:p w:rsidR="00000000" w:rsidDel="00000000" w:rsidP="00000000" w:rsidRDefault="00000000" w:rsidRPr="00000000" w14:paraId="00000592">
      <w:pPr>
        <w:ind w:left="0" w:firstLine="0"/>
        <w:rPr/>
      </w:pPr>
      <w:r w:rsidDel="00000000" w:rsidR="00000000" w:rsidRPr="00000000">
        <w:rPr>
          <w:rtl w:val="0"/>
        </w:rPr>
        <w:t xml:space="preserve">JACK: Keith, I don’t believe you.</w:t>
      </w:r>
    </w:p>
    <w:p w:rsidR="00000000" w:rsidDel="00000000" w:rsidP="00000000" w:rsidRDefault="00000000" w:rsidRPr="00000000" w14:paraId="00000593">
      <w:pPr>
        <w:ind w:left="0" w:firstLine="0"/>
        <w:rPr/>
      </w:pPr>
      <w:r w:rsidDel="00000000" w:rsidR="00000000" w:rsidRPr="00000000">
        <w:rPr>
          <w:rtl w:val="0"/>
        </w:rPr>
      </w:r>
    </w:p>
    <w:p w:rsidR="00000000" w:rsidDel="00000000" w:rsidP="00000000" w:rsidRDefault="00000000" w:rsidRPr="00000000" w14:paraId="00000594">
      <w:pPr>
        <w:ind w:left="0" w:firstLine="0"/>
        <w:rPr/>
      </w:pPr>
      <w:r w:rsidDel="00000000" w:rsidR="00000000" w:rsidRPr="00000000">
        <w:rPr>
          <w:rtl w:val="0"/>
        </w:rPr>
        <w:t xml:space="preserve">AUSTIN: I’m going to eat another cookie. </w:t>
      </w:r>
    </w:p>
    <w:p w:rsidR="00000000" w:rsidDel="00000000" w:rsidP="00000000" w:rsidRDefault="00000000" w:rsidRPr="00000000" w14:paraId="00000595">
      <w:pPr>
        <w:ind w:left="0" w:firstLine="0"/>
        <w:rPr/>
      </w:pPr>
      <w:r w:rsidDel="00000000" w:rsidR="00000000" w:rsidRPr="00000000">
        <w:rPr>
          <w:rtl w:val="0"/>
        </w:rPr>
      </w:r>
    </w:p>
    <w:p w:rsidR="00000000" w:rsidDel="00000000" w:rsidP="00000000" w:rsidRDefault="00000000" w:rsidRPr="00000000" w14:paraId="00000596">
      <w:pPr>
        <w:ind w:left="0" w:firstLine="0"/>
        <w:rPr/>
      </w:pPr>
      <w:r w:rsidDel="00000000" w:rsidR="00000000" w:rsidRPr="00000000">
        <w:rPr>
          <w:rtl w:val="0"/>
        </w:rPr>
        <w:t xml:space="preserve">KEITH: No, I’m totally going to edit it out.</w:t>
      </w:r>
    </w:p>
    <w:p w:rsidR="00000000" w:rsidDel="00000000" w:rsidP="00000000" w:rsidRDefault="00000000" w:rsidRPr="00000000" w14:paraId="00000597">
      <w:pPr>
        <w:ind w:left="0" w:firstLine="0"/>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JACK (more emphatically): Keith, I don’t believe you.</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KEITH (also more emphatically): I’m gonna edit it out! </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ind w:left="0" w:firstLine="0"/>
        <w:rPr/>
      </w:pPr>
      <w:r w:rsidDel="00000000" w:rsidR="00000000" w:rsidRPr="00000000">
        <w:rPr>
          <w:rtl w:val="0"/>
        </w:rPr>
        <w:t xml:space="preserve">ALI: There’s not going to be something interesting here.</w:t>
      </w:r>
    </w:p>
    <w:p w:rsidR="00000000" w:rsidDel="00000000" w:rsidP="00000000" w:rsidRDefault="00000000" w:rsidRPr="00000000" w14:paraId="0000059D">
      <w:pPr>
        <w:ind w:left="0" w:firstLine="0"/>
        <w:rPr/>
      </w:pPr>
      <w:r w:rsidDel="00000000" w:rsidR="00000000" w:rsidRPr="00000000">
        <w:rPr>
          <w:rtl w:val="0"/>
        </w:rPr>
      </w:r>
    </w:p>
    <w:p w:rsidR="00000000" w:rsidDel="00000000" w:rsidP="00000000" w:rsidRDefault="00000000" w:rsidRPr="00000000" w14:paraId="0000059E">
      <w:pPr>
        <w:ind w:left="0" w:firstLine="0"/>
        <w:rPr/>
      </w:pPr>
      <w:r w:rsidDel="00000000" w:rsidR="00000000" w:rsidRPr="00000000">
        <w:rPr>
          <w:rtl w:val="0"/>
        </w:rPr>
        <w:t xml:space="preserve">(Cookie packing is crinkling near the mic)</w:t>
      </w:r>
    </w:p>
    <w:p w:rsidR="00000000" w:rsidDel="00000000" w:rsidP="00000000" w:rsidRDefault="00000000" w:rsidRPr="00000000" w14:paraId="0000059F">
      <w:pPr>
        <w:ind w:left="0" w:firstLine="0"/>
        <w:rPr/>
      </w:pPr>
      <w:r w:rsidDel="00000000" w:rsidR="00000000" w:rsidRPr="00000000">
        <w:rPr>
          <w:rtl w:val="0"/>
        </w:rPr>
      </w:r>
    </w:p>
    <w:p w:rsidR="00000000" w:rsidDel="00000000" w:rsidP="00000000" w:rsidRDefault="00000000" w:rsidRPr="00000000" w14:paraId="000005A0">
      <w:pPr>
        <w:ind w:left="0" w:firstLine="0"/>
        <w:rPr/>
      </w:pPr>
      <w:r w:rsidDel="00000000" w:rsidR="00000000" w:rsidRPr="00000000">
        <w:rPr>
          <w:rtl w:val="0"/>
        </w:rPr>
        <w:t xml:space="preserve">JACK: Keith, raise your right hand - Ugh, Keith has done this before.</w:t>
      </w:r>
    </w:p>
    <w:p w:rsidR="00000000" w:rsidDel="00000000" w:rsidP="00000000" w:rsidRDefault="00000000" w:rsidRPr="00000000" w14:paraId="000005A1">
      <w:pPr>
        <w:ind w:left="0" w:firstLine="0"/>
        <w:rPr/>
      </w:pPr>
      <w:r w:rsidDel="00000000" w:rsidR="00000000" w:rsidRPr="00000000">
        <w:rPr>
          <w:rtl w:val="0"/>
        </w:rPr>
      </w:r>
    </w:p>
    <w:p w:rsidR="00000000" w:rsidDel="00000000" w:rsidP="00000000" w:rsidRDefault="00000000" w:rsidRPr="00000000" w14:paraId="000005A2">
      <w:pPr>
        <w:ind w:left="0" w:firstLine="0"/>
        <w:rPr/>
      </w:pPr>
      <w:r w:rsidDel="00000000" w:rsidR="00000000" w:rsidRPr="00000000">
        <w:rPr>
          <w:rtl w:val="0"/>
        </w:rPr>
        <w:t xml:space="preserve">KEITH: Right hand raised. Right Hand Raised! </w:t>
      </w:r>
    </w:p>
    <w:p w:rsidR="00000000" w:rsidDel="00000000" w:rsidP="00000000" w:rsidRDefault="00000000" w:rsidRPr="00000000" w14:paraId="000005A3">
      <w:pPr>
        <w:ind w:left="0" w:firstLine="0"/>
        <w:rPr/>
      </w:pPr>
      <w:r w:rsidDel="00000000" w:rsidR="00000000" w:rsidRPr="00000000">
        <w:rPr>
          <w:rtl w:val="0"/>
        </w:rPr>
      </w:r>
    </w:p>
    <w:p w:rsidR="00000000" w:rsidDel="00000000" w:rsidP="00000000" w:rsidRDefault="00000000" w:rsidRPr="00000000" w14:paraId="000005A4">
      <w:pPr>
        <w:ind w:left="0" w:firstLine="0"/>
        <w:rPr/>
      </w:pPr>
      <w:r w:rsidDel="00000000" w:rsidR="00000000" w:rsidRPr="00000000">
        <w:rPr>
          <w:rtl w:val="0"/>
        </w:rPr>
        <w:t xml:space="preserve">(ALI laughs) </w:t>
      </w:r>
    </w:p>
    <w:p w:rsidR="00000000" w:rsidDel="00000000" w:rsidP="00000000" w:rsidRDefault="00000000" w:rsidRPr="00000000" w14:paraId="000005A5">
      <w:pPr>
        <w:ind w:left="0" w:firstLine="0"/>
        <w:rPr/>
      </w:pPr>
      <w:r w:rsidDel="00000000" w:rsidR="00000000" w:rsidRPr="00000000">
        <w:rPr>
          <w:rtl w:val="0"/>
        </w:rPr>
      </w:r>
    </w:p>
    <w:p w:rsidR="00000000" w:rsidDel="00000000" w:rsidP="00000000" w:rsidRDefault="00000000" w:rsidRPr="00000000" w14:paraId="000005A6">
      <w:pPr>
        <w:ind w:left="0" w:firstLine="0"/>
        <w:rPr/>
      </w:pPr>
      <w:r w:rsidDel="00000000" w:rsidR="00000000" w:rsidRPr="00000000">
        <w:rPr>
          <w:rtl w:val="0"/>
        </w:rPr>
        <w:t xml:space="preserve">JACK: Alright, one second. </w:t>
      </w:r>
    </w:p>
    <w:p w:rsidR="00000000" w:rsidDel="00000000" w:rsidP="00000000" w:rsidRDefault="00000000" w:rsidRPr="00000000" w14:paraId="000005A7">
      <w:pPr>
        <w:ind w:left="0" w:firstLine="0"/>
        <w:rPr/>
      </w:pPr>
      <w:r w:rsidDel="00000000" w:rsidR="00000000" w:rsidRPr="00000000">
        <w:rPr>
          <w:rtl w:val="0"/>
        </w:rPr>
      </w:r>
    </w:p>
    <w:p w:rsidR="00000000" w:rsidDel="00000000" w:rsidP="00000000" w:rsidRDefault="00000000" w:rsidRPr="00000000" w14:paraId="000005A8">
      <w:pPr>
        <w:ind w:left="0" w:firstLine="0"/>
        <w:rPr/>
      </w:pPr>
      <w:r w:rsidDel="00000000" w:rsidR="00000000" w:rsidRPr="00000000">
        <w:rPr>
          <w:rtl w:val="0"/>
        </w:rPr>
        <w:t xml:space="preserve">KEITH: Okay (pause) Wait, am I not gonna, like, swear an oath? I have this hand raised</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(ALI laughs) </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AUSTIN (laughing): He just wants you to hold your hand up.</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KEITH (laughing): He just wants me to hold my hand up. I’m holding it up, I swear I am. I - oh, that’s what I’ll swear. </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(AUSTIN and ALI laugh)</w:t>
      </w:r>
    </w:p>
    <w:p w:rsidR="00000000" w:rsidDel="00000000" w:rsidP="00000000" w:rsidRDefault="00000000" w:rsidRPr="00000000" w14:paraId="000005B1">
      <w:pPr>
        <w:ind w:left="0" w:firstLine="0"/>
        <w:rPr/>
      </w:pPr>
      <w:r w:rsidDel="00000000" w:rsidR="00000000" w:rsidRPr="00000000">
        <w:rPr>
          <w:rtl w:val="0"/>
        </w:rPr>
      </w:r>
    </w:p>
    <w:p w:rsidR="00000000" w:rsidDel="00000000" w:rsidP="00000000" w:rsidRDefault="00000000" w:rsidRPr="00000000" w14:paraId="000005B2">
      <w:pPr>
        <w:ind w:left="0" w:firstLine="0"/>
        <w:rPr/>
      </w:pPr>
      <w:r w:rsidDel="00000000" w:rsidR="00000000" w:rsidRPr="00000000">
        <w:rPr>
          <w:rtl w:val="0"/>
        </w:rPr>
        <w:t xml:space="preserve">KEITH (officially): I swear, upon my right raised hand that my right raised hand is raised.</w:t>
      </w:r>
    </w:p>
    <w:p w:rsidR="00000000" w:rsidDel="00000000" w:rsidP="00000000" w:rsidRDefault="00000000" w:rsidRPr="00000000" w14:paraId="000005B3">
      <w:pPr>
        <w:ind w:left="0" w:firstLine="0"/>
        <w:rPr/>
      </w:pPr>
      <w:r w:rsidDel="00000000" w:rsidR="00000000" w:rsidRPr="00000000">
        <w:rPr>
          <w:rtl w:val="0"/>
        </w:rPr>
      </w:r>
    </w:p>
    <w:p w:rsidR="00000000" w:rsidDel="00000000" w:rsidP="00000000" w:rsidRDefault="00000000" w:rsidRPr="00000000" w14:paraId="000005B4">
      <w:pPr>
        <w:ind w:left="0" w:firstLine="0"/>
        <w:rPr/>
      </w:pPr>
      <w:r w:rsidDel="00000000" w:rsidR="00000000" w:rsidRPr="00000000">
        <w:rPr>
          <w:rtl w:val="0"/>
        </w:rPr>
        <w:t xml:space="preserve">ALI: This is hilarious, you can’t cut this out.</w:t>
      </w:r>
    </w:p>
    <w:p w:rsidR="00000000" w:rsidDel="00000000" w:rsidP="00000000" w:rsidRDefault="00000000" w:rsidRPr="00000000" w14:paraId="000005B5">
      <w:pPr>
        <w:ind w:left="0" w:firstLine="0"/>
        <w:rPr/>
      </w:pPr>
      <w:r w:rsidDel="00000000" w:rsidR="00000000" w:rsidRPr="00000000">
        <w:rPr>
          <w:rtl w:val="0"/>
        </w:rPr>
      </w:r>
    </w:p>
    <w:p w:rsidR="00000000" w:rsidDel="00000000" w:rsidP="00000000" w:rsidRDefault="00000000" w:rsidRPr="00000000" w14:paraId="000005B6">
      <w:pPr>
        <w:ind w:left="0" w:firstLine="0"/>
        <w:rPr/>
      </w:pPr>
      <w:r w:rsidDel="00000000" w:rsidR="00000000" w:rsidRPr="00000000">
        <w:rPr>
          <w:rtl w:val="0"/>
        </w:rPr>
        <w:t xml:space="preserve">AUSTIN (laughing): Now you have to leave it in. </w:t>
      </w:r>
    </w:p>
    <w:p w:rsidR="00000000" w:rsidDel="00000000" w:rsidP="00000000" w:rsidRDefault="00000000" w:rsidRPr="00000000" w14:paraId="000005B7">
      <w:pPr>
        <w:ind w:left="0" w:firstLine="0"/>
        <w:rPr/>
      </w:pPr>
      <w:r w:rsidDel="00000000" w:rsidR="00000000" w:rsidRPr="00000000">
        <w:rPr>
          <w:rtl w:val="0"/>
        </w:rPr>
      </w:r>
    </w:p>
    <w:p w:rsidR="00000000" w:rsidDel="00000000" w:rsidP="00000000" w:rsidRDefault="00000000" w:rsidRPr="00000000" w14:paraId="000005B8">
      <w:pPr>
        <w:ind w:left="0" w:firstLine="0"/>
        <w:rPr/>
      </w:pPr>
      <w:r w:rsidDel="00000000" w:rsidR="00000000" w:rsidRPr="00000000">
        <w:rPr>
          <w:rtl w:val="0"/>
        </w:rPr>
        <w:t xml:space="preserve">KEITH: No, I have to.</w:t>
      </w:r>
    </w:p>
    <w:p w:rsidR="00000000" w:rsidDel="00000000" w:rsidP="00000000" w:rsidRDefault="00000000" w:rsidRPr="00000000" w14:paraId="000005B9">
      <w:pPr>
        <w:ind w:left="0" w:firstLine="0"/>
        <w:rPr/>
      </w:pPr>
      <w:r w:rsidDel="00000000" w:rsidR="00000000" w:rsidRPr="00000000">
        <w:rPr>
          <w:rtl w:val="0"/>
        </w:rPr>
      </w:r>
    </w:p>
    <w:p w:rsidR="00000000" w:rsidDel="00000000" w:rsidP="00000000" w:rsidRDefault="00000000" w:rsidRPr="00000000" w14:paraId="000005BA">
      <w:pPr>
        <w:ind w:left="0" w:firstLine="0"/>
        <w:rPr/>
      </w:pPr>
      <w:r w:rsidDel="00000000" w:rsidR="00000000" w:rsidRPr="00000000">
        <w:rPr>
          <w:rtl w:val="0"/>
        </w:rPr>
        <w:t xml:space="preserve">AUSTIN: You have to leave it in now. </w:t>
      </w:r>
    </w:p>
    <w:p w:rsidR="00000000" w:rsidDel="00000000" w:rsidP="00000000" w:rsidRDefault="00000000" w:rsidRPr="00000000" w14:paraId="000005BB">
      <w:pPr>
        <w:ind w:left="0" w:firstLine="0"/>
        <w:rPr/>
      </w:pPr>
      <w:r w:rsidDel="00000000" w:rsidR="00000000" w:rsidRPr="00000000">
        <w:rPr>
          <w:rtl w:val="0"/>
        </w:rPr>
      </w:r>
    </w:p>
    <w:p w:rsidR="00000000" w:rsidDel="00000000" w:rsidP="00000000" w:rsidRDefault="00000000" w:rsidRPr="00000000" w14:paraId="000005BC">
      <w:pPr>
        <w:ind w:left="0" w:firstLine="0"/>
        <w:rPr/>
      </w:pPr>
      <w:r w:rsidDel="00000000" w:rsidR="00000000" w:rsidRPr="00000000">
        <w:rPr>
          <w:rtl w:val="0"/>
        </w:rPr>
        <w:t xml:space="preserve">KEITH: I can’t, I promised that I would cut it out. </w:t>
      </w:r>
    </w:p>
    <w:p w:rsidR="00000000" w:rsidDel="00000000" w:rsidP="00000000" w:rsidRDefault="00000000" w:rsidRPr="00000000" w14:paraId="000005BD">
      <w:pPr>
        <w:ind w:left="0" w:firstLine="0"/>
        <w:rPr/>
      </w:pPr>
      <w:r w:rsidDel="00000000" w:rsidR="00000000" w:rsidRPr="00000000">
        <w:rPr>
          <w:rtl w:val="0"/>
        </w:rPr>
      </w:r>
    </w:p>
    <w:p w:rsidR="00000000" w:rsidDel="00000000" w:rsidP="00000000" w:rsidRDefault="00000000" w:rsidRPr="00000000" w14:paraId="000005BE">
      <w:pPr>
        <w:ind w:left="0" w:firstLine="0"/>
        <w:rPr/>
      </w:pPr>
      <w:r w:rsidDel="00000000" w:rsidR="00000000" w:rsidRPr="00000000">
        <w:rPr>
          <w:rtl w:val="0"/>
        </w:rPr>
        <w:t xml:space="preserve">ALI: Yeah, your promises don’t mean that much. </w:t>
      </w:r>
    </w:p>
    <w:p w:rsidR="00000000" w:rsidDel="00000000" w:rsidP="00000000" w:rsidRDefault="00000000" w:rsidRPr="00000000" w14:paraId="000005BF">
      <w:pPr>
        <w:ind w:left="0" w:firstLine="0"/>
        <w:rPr/>
      </w:pPr>
      <w:r w:rsidDel="00000000" w:rsidR="00000000" w:rsidRPr="00000000">
        <w:rPr>
          <w:rtl w:val="0"/>
        </w:rPr>
      </w:r>
    </w:p>
    <w:p w:rsidR="00000000" w:rsidDel="00000000" w:rsidP="00000000" w:rsidRDefault="00000000" w:rsidRPr="00000000" w14:paraId="000005C0">
      <w:pPr>
        <w:ind w:left="0" w:firstLine="0"/>
        <w:rPr/>
      </w:pPr>
      <w:r w:rsidDel="00000000" w:rsidR="00000000" w:rsidRPr="00000000">
        <w:rPr>
          <w:rtl w:val="0"/>
        </w:rPr>
        <w:t xml:space="preserve">KEITH: They mean a ton! My word is oak. My word is my bond.</w:t>
      </w:r>
    </w:p>
    <w:p w:rsidR="00000000" w:rsidDel="00000000" w:rsidP="00000000" w:rsidRDefault="00000000" w:rsidRPr="00000000" w14:paraId="000005C1">
      <w:pPr>
        <w:ind w:left="0" w:firstLine="0"/>
        <w:rPr/>
      </w:pPr>
      <w:r w:rsidDel="00000000" w:rsidR="00000000" w:rsidRPr="00000000">
        <w:rPr>
          <w:rtl w:val="0"/>
        </w:rPr>
      </w:r>
    </w:p>
    <w:p w:rsidR="00000000" w:rsidDel="00000000" w:rsidP="00000000" w:rsidRDefault="00000000" w:rsidRPr="00000000" w14:paraId="000005C2">
      <w:pPr>
        <w:ind w:left="0" w:firstLine="0"/>
        <w:rPr/>
      </w:pPr>
      <w:r w:rsidDel="00000000" w:rsidR="00000000" w:rsidRPr="00000000">
        <w:rPr>
          <w:rtl w:val="0"/>
        </w:rPr>
        <w:t xml:space="preserve">(ALI laughs. AUSTIN hums disapprovingly.)</w:t>
      </w:r>
    </w:p>
    <w:p w:rsidR="00000000" w:rsidDel="00000000" w:rsidP="00000000" w:rsidRDefault="00000000" w:rsidRPr="00000000" w14:paraId="000005C3">
      <w:pPr>
        <w:ind w:left="0" w:firstLine="0"/>
        <w:rPr/>
      </w:pPr>
      <w:r w:rsidDel="00000000" w:rsidR="00000000" w:rsidRPr="00000000">
        <w:rPr>
          <w:rtl w:val="0"/>
        </w:rPr>
      </w:r>
    </w:p>
    <w:p w:rsidR="00000000" w:rsidDel="00000000" w:rsidP="00000000" w:rsidRDefault="00000000" w:rsidRPr="00000000" w14:paraId="000005C4">
      <w:pPr>
        <w:ind w:left="0" w:firstLine="0"/>
        <w:rPr/>
      </w:pPr>
      <w:r w:rsidDel="00000000" w:rsidR="00000000" w:rsidRPr="00000000">
        <w:rPr>
          <w:rtl w:val="0"/>
        </w:rPr>
        <w:t xml:space="preserve">ALI: Nope.</w:t>
      </w:r>
    </w:p>
    <w:p w:rsidR="00000000" w:rsidDel="00000000" w:rsidP="00000000" w:rsidRDefault="00000000" w:rsidRPr="00000000" w14:paraId="000005C5">
      <w:pPr>
        <w:ind w:left="0" w:firstLine="0"/>
        <w:rPr/>
      </w:pPr>
      <w:r w:rsidDel="00000000" w:rsidR="00000000" w:rsidRPr="00000000">
        <w:rPr>
          <w:rtl w:val="0"/>
        </w:rPr>
      </w:r>
    </w:p>
    <w:p w:rsidR="00000000" w:rsidDel="00000000" w:rsidP="00000000" w:rsidRDefault="00000000" w:rsidRPr="00000000" w14:paraId="000005C6">
      <w:pPr>
        <w:ind w:left="0" w:firstLine="0"/>
        <w:rPr/>
      </w:pPr>
      <w:r w:rsidDel="00000000" w:rsidR="00000000" w:rsidRPr="00000000">
        <w:rPr>
          <w:rtl w:val="0"/>
        </w:rPr>
        <w:t xml:space="preserve">KEITH: Yeah! Why - it’s like, okay - hold on. Why do I have this reputation all of a sudden?</w:t>
      </w:r>
    </w:p>
    <w:p w:rsidR="00000000" w:rsidDel="00000000" w:rsidP="00000000" w:rsidRDefault="00000000" w:rsidRPr="00000000" w14:paraId="000005C7">
      <w:pPr>
        <w:ind w:left="0" w:firstLine="0"/>
        <w:rPr/>
      </w:pPr>
      <w:r w:rsidDel="00000000" w:rsidR="00000000" w:rsidRPr="00000000">
        <w:rPr>
          <w:rtl w:val="0"/>
        </w:rPr>
      </w:r>
    </w:p>
    <w:p w:rsidR="00000000" w:rsidDel="00000000" w:rsidP="00000000" w:rsidRDefault="00000000" w:rsidRPr="00000000" w14:paraId="000005C8">
      <w:pPr>
        <w:ind w:left="0" w:firstLine="0"/>
        <w:rPr/>
      </w:pPr>
      <w:r w:rsidDel="00000000" w:rsidR="00000000" w:rsidRPr="00000000">
        <w:rPr>
          <w:rtl w:val="0"/>
        </w:rPr>
        <w:t xml:space="preserve">(ALI laughs)</w:t>
      </w:r>
    </w:p>
    <w:p w:rsidR="00000000" w:rsidDel="00000000" w:rsidP="00000000" w:rsidRDefault="00000000" w:rsidRPr="00000000" w14:paraId="000005C9">
      <w:pPr>
        <w:ind w:left="0" w:firstLine="0"/>
        <w:rPr/>
      </w:pPr>
      <w:r w:rsidDel="00000000" w:rsidR="00000000" w:rsidRPr="00000000">
        <w:rPr>
          <w:rtl w:val="0"/>
        </w:rPr>
      </w:r>
    </w:p>
    <w:p w:rsidR="00000000" w:rsidDel="00000000" w:rsidP="00000000" w:rsidRDefault="00000000" w:rsidRPr="00000000" w14:paraId="000005CA">
      <w:pPr>
        <w:ind w:left="0" w:firstLine="0"/>
        <w:rPr/>
      </w:pPr>
      <w:r w:rsidDel="00000000" w:rsidR="00000000" w:rsidRPr="00000000">
        <w:rPr>
          <w:rtl w:val="0"/>
        </w:rPr>
        <w:t xml:space="preserve">AUSTIN: You didn’t cut that thing out of the first episode.</w:t>
      </w:r>
    </w:p>
    <w:p w:rsidR="00000000" w:rsidDel="00000000" w:rsidP="00000000" w:rsidRDefault="00000000" w:rsidRPr="00000000" w14:paraId="000005CB">
      <w:pPr>
        <w:ind w:left="0" w:firstLine="0"/>
        <w:rPr/>
      </w:pPr>
      <w:r w:rsidDel="00000000" w:rsidR="00000000" w:rsidRPr="00000000">
        <w:rPr>
          <w:rtl w:val="0"/>
        </w:rPr>
      </w:r>
    </w:p>
    <w:p w:rsidR="00000000" w:rsidDel="00000000" w:rsidP="00000000" w:rsidRDefault="00000000" w:rsidRPr="00000000" w14:paraId="000005CC">
      <w:pPr>
        <w:ind w:left="0" w:firstLine="0"/>
        <w:rPr/>
      </w:pPr>
      <w:r w:rsidDel="00000000" w:rsidR="00000000" w:rsidRPr="00000000">
        <w:rPr>
          <w:rtl w:val="0"/>
        </w:rPr>
        <w:t xml:space="preserve">ALI: Yeah.</w:t>
      </w:r>
    </w:p>
    <w:p w:rsidR="00000000" w:rsidDel="00000000" w:rsidP="00000000" w:rsidRDefault="00000000" w:rsidRPr="00000000" w14:paraId="000005CD">
      <w:pPr>
        <w:ind w:left="0" w:firstLine="0"/>
        <w:rPr/>
      </w:pPr>
      <w:r w:rsidDel="00000000" w:rsidR="00000000" w:rsidRPr="00000000">
        <w:rPr>
          <w:rtl w:val="0"/>
        </w:rPr>
      </w:r>
    </w:p>
    <w:p w:rsidR="00000000" w:rsidDel="00000000" w:rsidP="00000000" w:rsidRDefault="00000000" w:rsidRPr="00000000" w14:paraId="000005CE">
      <w:pPr>
        <w:ind w:left="0" w:firstLine="0"/>
        <w:rPr/>
      </w:pPr>
      <w:r w:rsidDel="00000000" w:rsidR="00000000" w:rsidRPr="00000000">
        <w:rPr>
          <w:rtl w:val="0"/>
        </w:rPr>
        <w:t xml:space="preserve">KEITH: I just… forgot all about it.</w:t>
      </w:r>
    </w:p>
    <w:p w:rsidR="00000000" w:rsidDel="00000000" w:rsidP="00000000" w:rsidRDefault="00000000" w:rsidRPr="00000000" w14:paraId="000005CF">
      <w:pPr>
        <w:ind w:left="0" w:firstLine="0"/>
        <w:rPr/>
      </w:pPr>
      <w:r w:rsidDel="00000000" w:rsidR="00000000" w:rsidRPr="00000000">
        <w:rPr>
          <w:rtl w:val="0"/>
        </w:rPr>
      </w:r>
    </w:p>
    <w:p w:rsidR="00000000" w:rsidDel="00000000" w:rsidP="00000000" w:rsidRDefault="00000000" w:rsidRPr="00000000" w14:paraId="000005D0">
      <w:pPr>
        <w:ind w:left="0" w:firstLine="0"/>
        <w:rPr/>
      </w:pPr>
      <w:r w:rsidDel="00000000" w:rsidR="00000000" w:rsidRPr="00000000">
        <w:rPr>
          <w:rtl w:val="0"/>
        </w:rPr>
        <w:t xml:space="preserve">AUSTIN: Yep.</w:t>
      </w:r>
    </w:p>
    <w:p w:rsidR="00000000" w:rsidDel="00000000" w:rsidP="00000000" w:rsidRDefault="00000000" w:rsidRPr="00000000" w14:paraId="000005D1">
      <w:pPr>
        <w:ind w:left="0" w:firstLine="0"/>
        <w:rPr/>
      </w:pPr>
      <w:r w:rsidDel="00000000" w:rsidR="00000000" w:rsidRPr="00000000">
        <w:rPr>
          <w:rtl w:val="0"/>
        </w:rPr>
        <w:br w:type="textWrapping"/>
        <w:t xml:space="preserve">ALI: Sure. </w:t>
      </w:r>
    </w:p>
    <w:p w:rsidR="00000000" w:rsidDel="00000000" w:rsidP="00000000" w:rsidRDefault="00000000" w:rsidRPr="00000000" w14:paraId="000005D2">
      <w:pPr>
        <w:ind w:left="0" w:firstLine="0"/>
        <w:rPr/>
      </w:pPr>
      <w:r w:rsidDel="00000000" w:rsidR="00000000" w:rsidRPr="00000000">
        <w:rPr>
          <w:rtl w:val="0"/>
        </w:rPr>
      </w:r>
    </w:p>
    <w:p w:rsidR="00000000" w:rsidDel="00000000" w:rsidP="00000000" w:rsidRDefault="00000000" w:rsidRPr="00000000" w14:paraId="000005D3">
      <w:pPr>
        <w:ind w:left="0" w:firstLine="0"/>
        <w:rPr/>
      </w:pPr>
      <w:r w:rsidDel="00000000" w:rsidR="00000000" w:rsidRPr="00000000">
        <w:rPr>
          <w:rtl w:val="0"/>
        </w:rPr>
        <w:t xml:space="preserve">KEITH: What was it - what was it that I said I would cut out? </w:t>
      </w:r>
    </w:p>
    <w:p w:rsidR="00000000" w:rsidDel="00000000" w:rsidP="00000000" w:rsidRDefault="00000000" w:rsidRPr="00000000" w14:paraId="000005D4">
      <w:pPr>
        <w:ind w:left="0" w:firstLine="0"/>
        <w:rPr/>
      </w:pPr>
      <w:r w:rsidDel="00000000" w:rsidR="00000000" w:rsidRPr="00000000">
        <w:rPr>
          <w:rtl w:val="0"/>
        </w:rPr>
      </w:r>
    </w:p>
    <w:p w:rsidR="00000000" w:rsidDel="00000000" w:rsidP="00000000" w:rsidRDefault="00000000" w:rsidRPr="00000000" w14:paraId="000005D5">
      <w:pPr>
        <w:ind w:left="0" w:firstLine="0"/>
        <w:rPr/>
      </w:pPr>
      <w:r w:rsidDel="00000000" w:rsidR="00000000" w:rsidRPr="00000000">
        <w:rPr>
          <w:rtl w:val="0"/>
        </w:rPr>
        <w:t xml:space="preserve">ALI: Austin messing up the outro, I think?</w:t>
      </w:r>
    </w:p>
    <w:p w:rsidR="00000000" w:rsidDel="00000000" w:rsidP="00000000" w:rsidRDefault="00000000" w:rsidRPr="00000000" w14:paraId="000005D6">
      <w:pPr>
        <w:ind w:left="0" w:firstLine="0"/>
        <w:rPr/>
      </w:pPr>
      <w:r w:rsidDel="00000000" w:rsidR="00000000" w:rsidRPr="00000000">
        <w:rPr>
          <w:rtl w:val="0"/>
        </w:rPr>
      </w:r>
    </w:p>
    <w:p w:rsidR="00000000" w:rsidDel="00000000" w:rsidP="00000000" w:rsidRDefault="00000000" w:rsidRPr="00000000" w14:paraId="000005D7">
      <w:pPr>
        <w:ind w:left="0" w:firstLine="0"/>
        <w:rPr/>
      </w:pPr>
      <w:r w:rsidDel="00000000" w:rsidR="00000000" w:rsidRPr="00000000">
        <w:rPr>
          <w:rtl w:val="0"/>
        </w:rPr>
        <w:t xml:space="preserve">AUSTIN: That sounds right.</w:t>
      </w:r>
    </w:p>
    <w:p w:rsidR="00000000" w:rsidDel="00000000" w:rsidP="00000000" w:rsidRDefault="00000000" w:rsidRPr="00000000" w14:paraId="000005D8">
      <w:pPr>
        <w:ind w:left="0" w:firstLine="0"/>
        <w:rPr/>
      </w:pPr>
      <w:r w:rsidDel="00000000" w:rsidR="00000000" w:rsidRPr="00000000">
        <w:rPr>
          <w:rtl w:val="0"/>
        </w:rPr>
      </w:r>
    </w:p>
    <w:p w:rsidR="00000000" w:rsidDel="00000000" w:rsidP="00000000" w:rsidRDefault="00000000" w:rsidRPr="00000000" w14:paraId="000005D9">
      <w:pPr>
        <w:ind w:left="0" w:firstLine="0"/>
        <w:rPr/>
      </w:pPr>
      <w:r w:rsidDel="00000000" w:rsidR="00000000" w:rsidRPr="00000000">
        <w:rPr>
          <w:rtl w:val="0"/>
        </w:rPr>
        <w:t xml:space="preserve">ALI: Yeah. He like, started speaking and just jumbled it. And then we were like “we’ll cut this” and then we started again but it’s all on there.</w:t>
      </w:r>
    </w:p>
    <w:p w:rsidR="00000000" w:rsidDel="00000000" w:rsidP="00000000" w:rsidRDefault="00000000" w:rsidRPr="00000000" w14:paraId="000005DA">
      <w:pPr>
        <w:ind w:left="0" w:firstLine="0"/>
        <w:rPr/>
      </w:pPr>
      <w:r w:rsidDel="00000000" w:rsidR="00000000" w:rsidRPr="00000000">
        <w:rPr>
          <w:rtl w:val="0"/>
        </w:rPr>
      </w:r>
    </w:p>
    <w:p w:rsidR="00000000" w:rsidDel="00000000" w:rsidP="00000000" w:rsidRDefault="00000000" w:rsidRPr="00000000" w14:paraId="000005DB">
      <w:pPr>
        <w:ind w:left="0" w:firstLine="0"/>
        <w:rPr/>
      </w:pPr>
      <w:r w:rsidDel="00000000" w:rsidR="00000000" w:rsidRPr="00000000">
        <w:rPr>
          <w:rtl w:val="0"/>
        </w:rPr>
        <w:t xml:space="preserve">KEITH: Oh! Yeah yeah yeah. Well, what my plan was -</w:t>
      </w:r>
    </w:p>
    <w:p w:rsidR="00000000" w:rsidDel="00000000" w:rsidP="00000000" w:rsidRDefault="00000000" w:rsidRPr="00000000" w14:paraId="000005DC">
      <w:pPr>
        <w:ind w:left="0" w:firstLine="0"/>
        <w:rPr/>
      </w:pPr>
      <w:r w:rsidDel="00000000" w:rsidR="00000000" w:rsidRPr="00000000">
        <w:rPr>
          <w:rtl w:val="0"/>
        </w:rPr>
      </w:r>
    </w:p>
    <w:p w:rsidR="00000000" w:rsidDel="00000000" w:rsidP="00000000" w:rsidRDefault="00000000" w:rsidRPr="00000000" w14:paraId="000005DD">
      <w:pPr>
        <w:ind w:left="0" w:firstLine="0"/>
        <w:rPr/>
      </w:pPr>
      <w:r w:rsidDel="00000000" w:rsidR="00000000" w:rsidRPr="00000000">
        <w:rPr>
          <w:rtl w:val="0"/>
        </w:rPr>
        <w:t xml:space="preserve">AUSTIN: Uh huh? </w:t>
      </w:r>
    </w:p>
    <w:p w:rsidR="00000000" w:rsidDel="00000000" w:rsidP="00000000" w:rsidRDefault="00000000" w:rsidRPr="00000000" w14:paraId="000005DE">
      <w:pPr>
        <w:ind w:left="0" w:firstLine="0"/>
        <w:rPr/>
      </w:pPr>
      <w:r w:rsidDel="00000000" w:rsidR="00000000" w:rsidRPr="00000000">
        <w:rPr>
          <w:rtl w:val="0"/>
        </w:rPr>
      </w:r>
    </w:p>
    <w:p w:rsidR="00000000" w:rsidDel="00000000" w:rsidP="00000000" w:rsidRDefault="00000000" w:rsidRPr="00000000" w14:paraId="000005DF">
      <w:pPr>
        <w:ind w:left="0" w:firstLine="0"/>
        <w:rPr/>
      </w:pPr>
      <w:r w:rsidDel="00000000" w:rsidR="00000000" w:rsidRPr="00000000">
        <w:rPr>
          <w:rtl w:val="0"/>
        </w:rPr>
        <w:t xml:space="preserve">KEITH: to make like, an edit noise, like I </w:t>
      </w:r>
      <w:r w:rsidDel="00000000" w:rsidR="00000000" w:rsidRPr="00000000">
        <w:rPr>
          <w:i w:val="1"/>
          <w:rtl w:val="0"/>
        </w:rPr>
        <w:t xml:space="preserve">was</w:t>
      </w:r>
      <w:r w:rsidDel="00000000" w:rsidR="00000000" w:rsidRPr="00000000">
        <w:rPr>
          <w:rtl w:val="0"/>
        </w:rPr>
        <w:t xml:space="preserve"> gonna edit it out, but then leave it in anyway. So I was just going to do a higher production version of not editing it out. (laughs) Or maybe cut it out and put it after the outro song.</w:t>
      </w:r>
    </w:p>
    <w:p w:rsidR="00000000" w:rsidDel="00000000" w:rsidP="00000000" w:rsidRDefault="00000000" w:rsidRPr="00000000" w14:paraId="000005E0">
      <w:pPr>
        <w:ind w:left="0" w:firstLine="0"/>
        <w:rPr/>
      </w:pPr>
      <w:r w:rsidDel="00000000" w:rsidR="00000000" w:rsidRPr="00000000">
        <w:rPr>
          <w:rtl w:val="0"/>
        </w:rPr>
      </w:r>
    </w:p>
    <w:p w:rsidR="00000000" w:rsidDel="00000000" w:rsidP="00000000" w:rsidRDefault="00000000" w:rsidRPr="00000000" w14:paraId="000005E1">
      <w:pPr>
        <w:ind w:left="0" w:firstLine="0"/>
        <w:rPr/>
      </w:pPr>
      <w:r w:rsidDel="00000000" w:rsidR="00000000" w:rsidRPr="00000000">
        <w:rPr>
          <w:rtl w:val="0"/>
        </w:rPr>
        <w:t xml:space="preserve">ALI: and… that’s why we all think that you’re a liar.</w:t>
      </w:r>
    </w:p>
    <w:p w:rsidR="00000000" w:rsidDel="00000000" w:rsidP="00000000" w:rsidRDefault="00000000" w:rsidRPr="00000000" w14:paraId="000005E2">
      <w:pPr>
        <w:ind w:left="0" w:firstLine="0"/>
        <w:rPr/>
      </w:pPr>
      <w:r w:rsidDel="00000000" w:rsidR="00000000" w:rsidRPr="00000000">
        <w:rPr>
          <w:rtl w:val="0"/>
        </w:rPr>
      </w:r>
    </w:p>
    <w:p w:rsidR="00000000" w:rsidDel="00000000" w:rsidP="00000000" w:rsidRDefault="00000000" w:rsidRPr="00000000" w14:paraId="000005E3">
      <w:pPr>
        <w:ind w:left="0" w:firstLine="0"/>
        <w:rPr/>
      </w:pPr>
      <w:r w:rsidDel="00000000" w:rsidR="00000000" w:rsidRPr="00000000">
        <w:rPr>
          <w:rtl w:val="0"/>
        </w:rPr>
        <w:t xml:space="preserve">AUSTIN: </w:t>
      </w:r>
      <w:r w:rsidDel="00000000" w:rsidR="00000000" w:rsidRPr="00000000">
        <w:rPr>
          <w:i w:val="1"/>
          <w:rtl w:val="0"/>
        </w:rPr>
        <w:t xml:space="preserve">That’s</w:t>
      </w:r>
      <w:r w:rsidDel="00000000" w:rsidR="00000000" w:rsidRPr="00000000">
        <w:rPr>
          <w:rtl w:val="0"/>
        </w:rPr>
        <w:t xml:space="preserve"> why. </w:t>
      </w:r>
    </w:p>
    <w:p w:rsidR="00000000" w:rsidDel="00000000" w:rsidP="00000000" w:rsidRDefault="00000000" w:rsidRPr="00000000" w14:paraId="000005E4">
      <w:pPr>
        <w:ind w:left="0" w:firstLine="0"/>
        <w:rPr/>
      </w:pPr>
      <w:r w:rsidDel="00000000" w:rsidR="00000000" w:rsidRPr="00000000">
        <w:rPr>
          <w:rtl w:val="0"/>
        </w:rPr>
      </w:r>
    </w:p>
    <w:p w:rsidR="00000000" w:rsidDel="00000000" w:rsidP="00000000" w:rsidRDefault="00000000" w:rsidRPr="00000000" w14:paraId="000005E5">
      <w:pPr>
        <w:ind w:left="0" w:firstLine="0"/>
        <w:rPr/>
      </w:pPr>
      <w:r w:rsidDel="00000000" w:rsidR="00000000" w:rsidRPr="00000000">
        <w:rPr>
          <w:rtl w:val="0"/>
        </w:rPr>
        <w:t xml:space="preserve">KEITH (dejectedly): I’m not a liar. </w:t>
      </w:r>
    </w:p>
    <w:p w:rsidR="00000000" w:rsidDel="00000000" w:rsidP="00000000" w:rsidRDefault="00000000" w:rsidRPr="00000000" w14:paraId="000005E6">
      <w:pPr>
        <w:ind w:left="0" w:firstLine="0"/>
        <w:rPr/>
      </w:pPr>
      <w:r w:rsidDel="00000000" w:rsidR="00000000" w:rsidRPr="00000000">
        <w:rPr>
          <w:rtl w:val="0"/>
        </w:rPr>
      </w:r>
    </w:p>
    <w:p w:rsidR="00000000" w:rsidDel="00000000" w:rsidP="00000000" w:rsidRDefault="00000000" w:rsidRPr="00000000" w14:paraId="000005E7">
      <w:pPr>
        <w:ind w:left="0" w:firstLine="0"/>
        <w:rPr/>
      </w:pPr>
      <w:r w:rsidDel="00000000" w:rsidR="00000000" w:rsidRPr="00000000">
        <w:rPr>
          <w:rtl w:val="0"/>
        </w:rPr>
        <w:t xml:space="preserve">ALI: Uh huh</w:t>
      </w:r>
    </w:p>
    <w:p w:rsidR="00000000" w:rsidDel="00000000" w:rsidP="00000000" w:rsidRDefault="00000000" w:rsidRPr="00000000" w14:paraId="000005E8">
      <w:pPr>
        <w:ind w:left="0" w:firstLine="0"/>
        <w:rPr/>
      </w:pPr>
      <w:r w:rsidDel="00000000" w:rsidR="00000000" w:rsidRPr="00000000">
        <w:rPr>
          <w:rtl w:val="0"/>
        </w:rPr>
      </w:r>
    </w:p>
    <w:p w:rsidR="00000000" w:rsidDel="00000000" w:rsidP="00000000" w:rsidRDefault="00000000" w:rsidRPr="00000000" w14:paraId="000005E9">
      <w:pPr>
        <w:ind w:left="0" w:firstLine="0"/>
        <w:rPr/>
      </w:pPr>
      <w:r w:rsidDel="00000000" w:rsidR="00000000" w:rsidRPr="00000000">
        <w:rPr>
          <w:rtl w:val="0"/>
        </w:rPr>
        <w:t xml:space="preserve">AUSTIN: mmmm hmmmm </w:t>
      </w:r>
    </w:p>
    <w:p w:rsidR="00000000" w:rsidDel="00000000" w:rsidP="00000000" w:rsidRDefault="00000000" w:rsidRPr="00000000" w14:paraId="000005EA">
      <w:pPr>
        <w:ind w:left="0" w:firstLine="0"/>
        <w:rPr/>
      </w:pPr>
      <w:r w:rsidDel="00000000" w:rsidR="00000000" w:rsidRPr="00000000">
        <w:rPr>
          <w:rtl w:val="0"/>
        </w:rPr>
      </w:r>
    </w:p>
    <w:p w:rsidR="00000000" w:rsidDel="00000000" w:rsidP="00000000" w:rsidRDefault="00000000" w:rsidRPr="00000000" w14:paraId="000005EB">
      <w:pPr>
        <w:ind w:left="0" w:firstLine="0"/>
        <w:rPr/>
      </w:pPr>
      <w:r w:rsidDel="00000000" w:rsidR="00000000" w:rsidRPr="00000000">
        <w:rPr>
          <w:rtl w:val="0"/>
        </w:rPr>
        <w:t xml:space="preserve">KEITH: Wait, you said ‘that’s why’ like that wasn’t why, like there’s more.</w:t>
      </w:r>
    </w:p>
    <w:p w:rsidR="00000000" w:rsidDel="00000000" w:rsidP="00000000" w:rsidRDefault="00000000" w:rsidRPr="00000000" w14:paraId="000005EC">
      <w:pPr>
        <w:ind w:left="0" w:firstLine="0"/>
        <w:rPr/>
      </w:pPr>
      <w:r w:rsidDel="00000000" w:rsidR="00000000" w:rsidRPr="00000000">
        <w:rPr>
          <w:rtl w:val="0"/>
        </w:rPr>
      </w:r>
    </w:p>
    <w:p w:rsidR="00000000" w:rsidDel="00000000" w:rsidP="00000000" w:rsidRDefault="00000000" w:rsidRPr="00000000" w14:paraId="000005ED">
      <w:pPr>
        <w:ind w:left="0" w:firstLine="0"/>
        <w:rPr/>
      </w:pPr>
      <w:r w:rsidDel="00000000" w:rsidR="00000000" w:rsidRPr="00000000">
        <w:rPr>
          <w:rtl w:val="0"/>
        </w:rPr>
        <w:t xml:space="preserve">(ALI and AUSTIN laugh)</w:t>
      </w:r>
    </w:p>
    <w:p w:rsidR="00000000" w:rsidDel="00000000" w:rsidP="00000000" w:rsidRDefault="00000000" w:rsidRPr="00000000" w14:paraId="000005EE">
      <w:pPr>
        <w:ind w:left="0" w:firstLine="0"/>
        <w:rPr/>
      </w:pPr>
      <w:r w:rsidDel="00000000" w:rsidR="00000000" w:rsidRPr="00000000">
        <w:rPr>
          <w:rtl w:val="0"/>
        </w:rPr>
      </w:r>
    </w:p>
    <w:p w:rsidR="00000000" w:rsidDel="00000000" w:rsidP="00000000" w:rsidRDefault="00000000" w:rsidRPr="00000000" w14:paraId="000005EF">
      <w:pPr>
        <w:ind w:left="0" w:firstLine="0"/>
        <w:rPr/>
      </w:pPr>
      <w:r w:rsidDel="00000000" w:rsidR="00000000" w:rsidRPr="00000000">
        <w:rPr>
          <w:rtl w:val="0"/>
        </w:rPr>
        <w:t xml:space="preserve">JACK: Sorry about that.</w:t>
      </w:r>
    </w:p>
    <w:p w:rsidR="00000000" w:rsidDel="00000000" w:rsidP="00000000" w:rsidRDefault="00000000" w:rsidRPr="00000000" w14:paraId="000005F0">
      <w:pPr>
        <w:ind w:left="0" w:firstLine="0"/>
        <w:rPr/>
      </w:pPr>
      <w:r w:rsidDel="00000000" w:rsidR="00000000" w:rsidRPr="00000000">
        <w:rPr>
          <w:rtl w:val="0"/>
        </w:rPr>
      </w:r>
    </w:p>
    <w:p w:rsidR="00000000" w:rsidDel="00000000" w:rsidP="00000000" w:rsidRDefault="00000000" w:rsidRPr="00000000" w14:paraId="000005F1">
      <w:pPr>
        <w:ind w:left="0" w:firstLine="0"/>
        <w:rPr/>
      </w:pPr>
      <w:r w:rsidDel="00000000" w:rsidR="00000000" w:rsidRPr="00000000">
        <w:rPr>
          <w:rtl w:val="0"/>
        </w:rPr>
        <w:t xml:space="preserve">AUSTIN: Welcome back. Keith’s been holding his hand up in the air for you. </w:t>
      </w:r>
    </w:p>
    <w:p w:rsidR="00000000" w:rsidDel="00000000" w:rsidP="00000000" w:rsidRDefault="00000000" w:rsidRPr="00000000" w14:paraId="000005F2">
      <w:pPr>
        <w:ind w:left="0" w:firstLine="0"/>
        <w:rPr/>
      </w:pPr>
      <w:r w:rsidDel="00000000" w:rsidR="00000000" w:rsidRPr="00000000">
        <w:rPr>
          <w:rtl w:val="0"/>
        </w:rPr>
      </w:r>
    </w:p>
    <w:p w:rsidR="00000000" w:rsidDel="00000000" w:rsidP="00000000" w:rsidRDefault="00000000" w:rsidRPr="00000000" w14:paraId="000005F3">
      <w:pPr>
        <w:ind w:left="0" w:firstLine="0"/>
        <w:rPr/>
      </w:pPr>
      <w:r w:rsidDel="00000000" w:rsidR="00000000" w:rsidRPr="00000000">
        <w:rPr>
          <w:rtl w:val="0"/>
        </w:rPr>
        <w:t xml:space="preserve">JACK: Ah-- seriously? </w:t>
      </w:r>
    </w:p>
    <w:p w:rsidR="00000000" w:rsidDel="00000000" w:rsidP="00000000" w:rsidRDefault="00000000" w:rsidRPr="00000000" w14:paraId="000005F4">
      <w:pPr>
        <w:ind w:left="0" w:firstLine="0"/>
        <w:rPr/>
      </w:pPr>
      <w:r w:rsidDel="00000000" w:rsidR="00000000" w:rsidRPr="00000000">
        <w:rPr>
          <w:rtl w:val="0"/>
        </w:rPr>
      </w:r>
    </w:p>
    <w:p w:rsidR="00000000" w:rsidDel="00000000" w:rsidP="00000000" w:rsidRDefault="00000000" w:rsidRPr="00000000" w14:paraId="000005F5">
      <w:pPr>
        <w:ind w:left="0" w:firstLine="0"/>
        <w:rPr/>
      </w:pPr>
      <w:r w:rsidDel="00000000" w:rsidR="00000000" w:rsidRPr="00000000">
        <w:rPr>
          <w:rtl w:val="0"/>
        </w:rPr>
        <w:t xml:space="preserve">KEITH: Yeah I have not put it down yet, because you had me raise my hand but didn’t have me swear some oath.</w:t>
      </w:r>
    </w:p>
    <w:p w:rsidR="00000000" w:rsidDel="00000000" w:rsidP="00000000" w:rsidRDefault="00000000" w:rsidRPr="00000000" w14:paraId="000005F6">
      <w:pPr>
        <w:ind w:left="0" w:firstLine="0"/>
        <w:rPr/>
      </w:pPr>
      <w:r w:rsidDel="00000000" w:rsidR="00000000" w:rsidRPr="00000000">
        <w:rPr>
          <w:rtl w:val="0"/>
        </w:rPr>
      </w:r>
    </w:p>
    <w:p w:rsidR="00000000" w:rsidDel="00000000" w:rsidP="00000000" w:rsidRDefault="00000000" w:rsidRPr="00000000" w14:paraId="000005F7">
      <w:pPr>
        <w:ind w:left="0" w:firstLine="0"/>
        <w:rPr/>
      </w:pPr>
      <w:r w:rsidDel="00000000" w:rsidR="00000000" w:rsidRPr="00000000">
        <w:rPr>
          <w:rtl w:val="0"/>
        </w:rPr>
        <w:t xml:space="preserve">JACK: Well, I mean, you know - that’s why I trust you. It was just a hand raising oath, really. </w:t>
      </w:r>
    </w:p>
    <w:p w:rsidR="00000000" w:rsidDel="00000000" w:rsidP="00000000" w:rsidRDefault="00000000" w:rsidRPr="00000000" w14:paraId="000005F8">
      <w:pPr>
        <w:ind w:left="0" w:firstLine="0"/>
        <w:rPr/>
      </w:pPr>
      <w:r w:rsidDel="00000000" w:rsidR="00000000" w:rsidRPr="00000000">
        <w:rPr>
          <w:rtl w:val="0"/>
        </w:rPr>
      </w:r>
    </w:p>
    <w:p w:rsidR="00000000" w:rsidDel="00000000" w:rsidP="00000000" w:rsidRDefault="00000000" w:rsidRPr="00000000" w14:paraId="000005F9">
      <w:pPr>
        <w:ind w:left="0" w:firstLine="0"/>
        <w:rPr/>
      </w:pPr>
      <w:r w:rsidDel="00000000" w:rsidR="00000000" w:rsidRPr="00000000">
        <w:rPr>
          <w:rtl w:val="0"/>
        </w:rPr>
        <w:t xml:space="preserve">AUSTIN (excitedly): It was!  </w:t>
      </w:r>
    </w:p>
    <w:p w:rsidR="00000000" w:rsidDel="00000000" w:rsidP="00000000" w:rsidRDefault="00000000" w:rsidRPr="00000000" w14:paraId="000005FA">
      <w:pPr>
        <w:ind w:left="0" w:firstLine="0"/>
        <w:rPr/>
      </w:pPr>
      <w:r w:rsidDel="00000000" w:rsidR="00000000" w:rsidRPr="00000000">
        <w:rPr>
          <w:rtl w:val="0"/>
        </w:rPr>
      </w:r>
    </w:p>
    <w:p w:rsidR="00000000" w:rsidDel="00000000" w:rsidP="00000000" w:rsidRDefault="00000000" w:rsidRPr="00000000" w14:paraId="000005FB">
      <w:pPr>
        <w:ind w:left="0" w:firstLine="0"/>
        <w:rPr/>
      </w:pPr>
      <w:r w:rsidDel="00000000" w:rsidR="00000000" w:rsidRPr="00000000">
        <w:rPr>
          <w:rtl w:val="0"/>
        </w:rPr>
        <w:t xml:space="preserve">KEITH: That’s what I did when you left! I did a hand raising oath! </w:t>
      </w:r>
    </w:p>
    <w:p w:rsidR="00000000" w:rsidDel="00000000" w:rsidP="00000000" w:rsidRDefault="00000000" w:rsidRPr="00000000" w14:paraId="000005FC">
      <w:pPr>
        <w:ind w:left="0" w:firstLine="0"/>
        <w:rPr/>
      </w:pPr>
      <w:r w:rsidDel="00000000" w:rsidR="00000000" w:rsidRPr="00000000">
        <w:rPr>
          <w:rtl w:val="0"/>
        </w:rPr>
      </w:r>
    </w:p>
    <w:p w:rsidR="00000000" w:rsidDel="00000000" w:rsidP="00000000" w:rsidRDefault="00000000" w:rsidRPr="00000000" w14:paraId="000005FD">
      <w:pPr>
        <w:ind w:left="0" w:firstLine="0"/>
        <w:rPr/>
      </w:pPr>
      <w:r w:rsidDel="00000000" w:rsidR="00000000" w:rsidRPr="00000000">
        <w:rPr>
          <w:rtl w:val="0"/>
        </w:rPr>
        <w:t xml:space="preserve">JACK: Also, I just wanted to - </w:t>
      </w:r>
    </w:p>
    <w:p w:rsidR="00000000" w:rsidDel="00000000" w:rsidP="00000000" w:rsidRDefault="00000000" w:rsidRPr="00000000" w14:paraId="000005FE">
      <w:pPr>
        <w:ind w:left="0" w:firstLine="0"/>
        <w:rPr/>
      </w:pPr>
      <w:r w:rsidDel="00000000" w:rsidR="00000000" w:rsidRPr="00000000">
        <w:rPr>
          <w:rtl w:val="0"/>
        </w:rPr>
      </w:r>
    </w:p>
    <w:p w:rsidR="00000000" w:rsidDel="00000000" w:rsidP="00000000" w:rsidRDefault="00000000" w:rsidRPr="00000000" w14:paraId="000005FF">
      <w:pPr>
        <w:ind w:left="0" w:firstLine="0"/>
        <w:rPr/>
      </w:pPr>
      <w:r w:rsidDel="00000000" w:rsidR="00000000" w:rsidRPr="00000000">
        <w:rPr>
          <w:rtl w:val="0"/>
        </w:rPr>
        <w:t xml:space="preserve">KEITH: I swear by my right raised hand that my hand raised - my right hand raised - my right right - </w:t>
      </w:r>
    </w:p>
    <w:p w:rsidR="00000000" w:rsidDel="00000000" w:rsidP="00000000" w:rsidRDefault="00000000" w:rsidRPr="00000000" w14:paraId="00000600">
      <w:pPr>
        <w:ind w:left="0" w:firstLine="0"/>
        <w:rPr/>
      </w:pPr>
      <w:r w:rsidDel="00000000" w:rsidR="00000000" w:rsidRPr="00000000">
        <w:rPr>
          <w:rtl w:val="0"/>
        </w:rPr>
      </w:r>
    </w:p>
    <w:p w:rsidR="00000000" w:rsidDel="00000000" w:rsidP="00000000" w:rsidRDefault="00000000" w:rsidRPr="00000000" w14:paraId="00000601">
      <w:pPr>
        <w:ind w:left="0" w:firstLine="0"/>
        <w:rPr/>
      </w:pPr>
      <w:r w:rsidDel="00000000" w:rsidR="00000000" w:rsidRPr="00000000">
        <w:rPr>
          <w:rtl w:val="0"/>
        </w:rPr>
        <w:t xml:space="preserve">JACK: Is this a tongue twister?</w:t>
      </w:r>
    </w:p>
    <w:p w:rsidR="00000000" w:rsidDel="00000000" w:rsidP="00000000" w:rsidRDefault="00000000" w:rsidRPr="00000000" w14:paraId="00000602">
      <w:pPr>
        <w:ind w:left="0" w:firstLine="0"/>
        <w:rPr/>
      </w:pPr>
      <w:r w:rsidDel="00000000" w:rsidR="00000000" w:rsidRPr="00000000">
        <w:rPr>
          <w:rtl w:val="0"/>
        </w:rPr>
      </w:r>
    </w:p>
    <w:p w:rsidR="00000000" w:rsidDel="00000000" w:rsidP="00000000" w:rsidRDefault="00000000" w:rsidRPr="00000000" w14:paraId="00000603">
      <w:pPr>
        <w:ind w:left="0" w:firstLine="0"/>
        <w:rPr/>
      </w:pPr>
      <w:r w:rsidDel="00000000" w:rsidR="00000000" w:rsidRPr="00000000">
        <w:rPr>
          <w:rtl w:val="0"/>
        </w:rPr>
        <w:t xml:space="preserve">AUSTIN: Yup. Uh huh.</w:t>
      </w:r>
    </w:p>
    <w:p w:rsidR="00000000" w:rsidDel="00000000" w:rsidP="00000000" w:rsidRDefault="00000000" w:rsidRPr="00000000" w14:paraId="00000604">
      <w:pPr>
        <w:ind w:left="0" w:firstLine="0"/>
        <w:rPr/>
      </w:pPr>
      <w:r w:rsidDel="00000000" w:rsidR="00000000" w:rsidRPr="00000000">
        <w:rPr>
          <w:rtl w:val="0"/>
        </w:rPr>
      </w:r>
    </w:p>
    <w:p w:rsidR="00000000" w:rsidDel="00000000" w:rsidP="00000000" w:rsidRDefault="00000000" w:rsidRPr="00000000" w14:paraId="00000605">
      <w:pPr>
        <w:ind w:left="0" w:firstLine="0"/>
        <w:rPr/>
      </w:pPr>
      <w:r w:rsidDel="00000000" w:rsidR="00000000" w:rsidRPr="00000000">
        <w:rPr>
          <w:rtl w:val="0"/>
        </w:rPr>
        <w:t xml:space="preserve">KEITH: - right raised hand is raised - it is now. It wasn’t when I first said it, it was off the cuff.</w:t>
      </w:r>
    </w:p>
    <w:p w:rsidR="00000000" w:rsidDel="00000000" w:rsidP="00000000" w:rsidRDefault="00000000" w:rsidRPr="00000000" w14:paraId="00000606">
      <w:pPr>
        <w:ind w:left="0" w:firstLine="0"/>
        <w:rPr/>
      </w:pPr>
      <w:r w:rsidDel="00000000" w:rsidR="00000000" w:rsidRPr="00000000">
        <w:rPr>
          <w:rtl w:val="0"/>
        </w:rPr>
      </w:r>
    </w:p>
    <w:p w:rsidR="00000000" w:rsidDel="00000000" w:rsidP="00000000" w:rsidRDefault="00000000" w:rsidRPr="00000000" w14:paraId="00000607">
      <w:pPr>
        <w:ind w:left="0" w:firstLine="0"/>
        <w:rPr/>
      </w:pPr>
      <w:r w:rsidDel="00000000" w:rsidR="00000000" w:rsidRPr="00000000">
        <w:rPr>
          <w:rtl w:val="0"/>
        </w:rPr>
        <w:t xml:space="preserve">JACK: I also just wanted to say that like, this is super cool. This is a fun activity to do with friends.</w:t>
      </w:r>
    </w:p>
    <w:p w:rsidR="00000000" w:rsidDel="00000000" w:rsidP="00000000" w:rsidRDefault="00000000" w:rsidRPr="00000000" w14:paraId="00000608">
      <w:pPr>
        <w:ind w:left="0" w:firstLine="0"/>
        <w:rPr/>
      </w:pPr>
      <w:r w:rsidDel="00000000" w:rsidR="00000000" w:rsidRPr="00000000">
        <w:rPr>
          <w:rtl w:val="0"/>
        </w:rPr>
      </w:r>
    </w:p>
    <w:p w:rsidR="00000000" w:rsidDel="00000000" w:rsidP="00000000" w:rsidRDefault="00000000" w:rsidRPr="00000000" w14:paraId="00000609">
      <w:pPr>
        <w:ind w:left="0" w:firstLine="0"/>
        <w:rPr/>
      </w:pPr>
      <w:r w:rsidDel="00000000" w:rsidR="00000000" w:rsidRPr="00000000">
        <w:rPr>
          <w:rtl w:val="0"/>
        </w:rPr>
        <w:t xml:space="preserve">AUSTIN (laughing): It is.</w:t>
      </w:r>
    </w:p>
    <w:p w:rsidR="00000000" w:rsidDel="00000000" w:rsidP="00000000" w:rsidRDefault="00000000" w:rsidRPr="00000000" w14:paraId="0000060A">
      <w:pPr>
        <w:ind w:left="0" w:firstLine="0"/>
        <w:rPr/>
      </w:pPr>
      <w:r w:rsidDel="00000000" w:rsidR="00000000" w:rsidRPr="00000000">
        <w:rPr>
          <w:rtl w:val="0"/>
        </w:rPr>
      </w:r>
    </w:p>
    <w:p w:rsidR="00000000" w:rsidDel="00000000" w:rsidP="00000000" w:rsidRDefault="00000000" w:rsidRPr="00000000" w14:paraId="0000060B">
      <w:pPr>
        <w:ind w:left="0" w:firstLine="0"/>
        <w:rPr/>
      </w:pPr>
      <w:r w:rsidDel="00000000" w:rsidR="00000000" w:rsidRPr="00000000">
        <w:rPr>
          <w:rtl w:val="0"/>
        </w:rPr>
        <w:t xml:space="preserve">ALI: Yeah - this is fun and good. </w:t>
        <w:br w:type="textWrapping"/>
      </w:r>
    </w:p>
    <w:p w:rsidR="00000000" w:rsidDel="00000000" w:rsidP="00000000" w:rsidRDefault="00000000" w:rsidRPr="00000000" w14:paraId="0000060C">
      <w:pPr>
        <w:ind w:left="0" w:firstLine="0"/>
        <w:rPr/>
      </w:pPr>
      <w:r w:rsidDel="00000000" w:rsidR="00000000" w:rsidRPr="00000000">
        <w:rPr>
          <w:rtl w:val="0"/>
        </w:rPr>
        <w:t xml:space="preserve">KEITH: Yup.</w:t>
      </w:r>
    </w:p>
    <w:p w:rsidR="00000000" w:rsidDel="00000000" w:rsidP="00000000" w:rsidRDefault="00000000" w:rsidRPr="00000000" w14:paraId="0000060D">
      <w:pPr>
        <w:ind w:left="0" w:firstLine="0"/>
        <w:rPr/>
      </w:pPr>
      <w:r w:rsidDel="00000000" w:rsidR="00000000" w:rsidRPr="00000000">
        <w:rPr>
          <w:rtl w:val="0"/>
        </w:rPr>
      </w:r>
    </w:p>
    <w:p w:rsidR="00000000" w:rsidDel="00000000" w:rsidP="00000000" w:rsidRDefault="00000000" w:rsidRPr="00000000" w14:paraId="0000060E">
      <w:pPr>
        <w:ind w:left="0" w:firstLine="0"/>
        <w:rPr/>
      </w:pPr>
      <w:r w:rsidDel="00000000" w:rsidR="00000000" w:rsidRPr="00000000">
        <w:rPr>
          <w:rtl w:val="0"/>
        </w:rPr>
        <w:t xml:space="preserve">JACK (laughing): Fun And Good.</w:t>
        <w:br w:type="textWrapping"/>
      </w:r>
    </w:p>
    <w:p w:rsidR="00000000" w:rsidDel="00000000" w:rsidP="00000000" w:rsidRDefault="00000000" w:rsidRPr="00000000" w14:paraId="0000060F">
      <w:pPr>
        <w:ind w:left="0" w:firstLine="0"/>
        <w:rPr/>
      </w:pPr>
      <w:r w:rsidDel="00000000" w:rsidR="00000000" w:rsidRPr="00000000">
        <w:rPr>
          <w:rtl w:val="0"/>
        </w:rPr>
        <w:t xml:space="preserve">AUSTIN: So how are you going to escape from being murdered?</w:t>
      </w:r>
    </w:p>
    <w:p w:rsidR="00000000" w:rsidDel="00000000" w:rsidP="00000000" w:rsidRDefault="00000000" w:rsidRPr="00000000" w14:paraId="00000610">
      <w:pPr>
        <w:ind w:left="0" w:firstLine="0"/>
        <w:rPr/>
      </w:pPr>
      <w:r w:rsidDel="00000000" w:rsidR="00000000" w:rsidRPr="00000000">
        <w:rPr>
          <w:rtl w:val="0"/>
        </w:rPr>
      </w:r>
    </w:p>
    <w:p w:rsidR="00000000" w:rsidDel="00000000" w:rsidP="00000000" w:rsidRDefault="00000000" w:rsidRPr="00000000" w14:paraId="00000611">
      <w:pPr>
        <w:ind w:left="0" w:firstLine="0"/>
        <w:rPr/>
      </w:pPr>
      <w:r w:rsidDel="00000000" w:rsidR="00000000" w:rsidRPr="00000000">
        <w:rPr>
          <w:rtl w:val="0"/>
        </w:rPr>
        <w:t xml:space="preserve">JACK: Wait - </w:t>
      </w:r>
    </w:p>
    <w:p w:rsidR="00000000" w:rsidDel="00000000" w:rsidP="00000000" w:rsidRDefault="00000000" w:rsidRPr="00000000" w14:paraId="00000612">
      <w:pPr>
        <w:ind w:left="0" w:firstLine="0"/>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(JACK laughs)</w:t>
      </w:r>
    </w:p>
    <w:p w:rsidR="00000000" w:rsidDel="00000000" w:rsidP="00000000" w:rsidRDefault="00000000" w:rsidRPr="00000000" w14:paraId="00000614">
      <w:pPr>
        <w:ind w:left="0" w:firstLine="0"/>
        <w:rPr/>
      </w:pPr>
      <w:r w:rsidDel="00000000" w:rsidR="00000000" w:rsidRPr="00000000">
        <w:rPr>
          <w:rtl w:val="0"/>
        </w:rPr>
      </w:r>
    </w:p>
    <w:p w:rsidR="00000000" w:rsidDel="00000000" w:rsidP="00000000" w:rsidRDefault="00000000" w:rsidRPr="00000000" w14:paraId="00000615">
      <w:pPr>
        <w:ind w:left="0" w:firstLine="0"/>
        <w:rPr/>
      </w:pPr>
      <w:r w:rsidDel="00000000" w:rsidR="00000000" w:rsidRPr="00000000">
        <w:rPr>
          <w:rtl w:val="0"/>
        </w:rPr>
        <w:t xml:space="preserve">KEITH: I want to leave now. I want to show it to a - I want to use that ring, show it to a dude. Get</w:t>
      </w:r>
    </w:p>
    <w:p w:rsidR="00000000" w:rsidDel="00000000" w:rsidP="00000000" w:rsidRDefault="00000000" w:rsidRPr="00000000" w14:paraId="00000616">
      <w:pPr>
        <w:ind w:left="0" w:firstLine="0"/>
        <w:rPr/>
      </w:pPr>
      <w:r w:rsidDel="00000000" w:rsidR="00000000" w:rsidRPr="00000000">
        <w:rPr>
          <w:rtl w:val="0"/>
        </w:rPr>
      </w:r>
    </w:p>
    <w:p w:rsidR="00000000" w:rsidDel="00000000" w:rsidP="00000000" w:rsidRDefault="00000000" w:rsidRPr="00000000" w14:paraId="00000617">
      <w:pPr>
        <w:ind w:left="0" w:firstLine="0"/>
        <w:rPr/>
      </w:pPr>
      <w:r w:rsidDel="00000000" w:rsidR="00000000" w:rsidRPr="00000000">
        <w:rPr>
          <w:rtl w:val="0"/>
        </w:rPr>
        <w:t xml:space="preserve">JACK: Wait, who has the ring? </w:t>
      </w:r>
    </w:p>
    <w:p w:rsidR="00000000" w:rsidDel="00000000" w:rsidP="00000000" w:rsidRDefault="00000000" w:rsidRPr="00000000" w14:paraId="00000618">
      <w:pPr>
        <w:ind w:left="0" w:firstLine="0"/>
        <w:rPr/>
      </w:pPr>
      <w:r w:rsidDel="00000000" w:rsidR="00000000" w:rsidRPr="00000000">
        <w:rPr>
          <w:rtl w:val="0"/>
        </w:rPr>
      </w:r>
    </w:p>
    <w:p w:rsidR="00000000" w:rsidDel="00000000" w:rsidP="00000000" w:rsidRDefault="00000000" w:rsidRPr="00000000" w14:paraId="00000619">
      <w:pPr>
        <w:ind w:left="0" w:firstLine="0"/>
        <w:rPr/>
      </w:pPr>
      <w:r w:rsidDel="00000000" w:rsidR="00000000" w:rsidRPr="00000000">
        <w:rPr>
          <w:rtl w:val="0"/>
        </w:rPr>
        <w:t xml:space="preserve">KEITH (quietly): I have the ring.</w:t>
      </w:r>
    </w:p>
    <w:p w:rsidR="00000000" w:rsidDel="00000000" w:rsidP="00000000" w:rsidRDefault="00000000" w:rsidRPr="00000000" w14:paraId="0000061A">
      <w:pPr>
        <w:ind w:left="0" w:firstLine="0"/>
        <w:rPr/>
      </w:pPr>
      <w:r w:rsidDel="00000000" w:rsidR="00000000" w:rsidRPr="00000000">
        <w:rPr>
          <w:rtl w:val="0"/>
        </w:rPr>
      </w:r>
    </w:p>
    <w:p w:rsidR="00000000" w:rsidDel="00000000" w:rsidP="00000000" w:rsidRDefault="00000000" w:rsidRPr="00000000" w14:paraId="0000061B">
      <w:pPr>
        <w:ind w:left="0" w:firstLine="0"/>
        <w:rPr/>
      </w:pPr>
      <w:r w:rsidDel="00000000" w:rsidR="00000000" w:rsidRPr="00000000">
        <w:rPr>
          <w:rtl w:val="0"/>
        </w:rPr>
        <w:t xml:space="preserve">AUSTIN: I think Fero has the ring.</w:t>
      </w:r>
    </w:p>
    <w:p w:rsidR="00000000" w:rsidDel="00000000" w:rsidP="00000000" w:rsidRDefault="00000000" w:rsidRPr="00000000" w14:paraId="0000061C">
      <w:pPr>
        <w:ind w:left="0" w:firstLine="0"/>
        <w:rPr/>
      </w:pPr>
      <w:r w:rsidDel="00000000" w:rsidR="00000000" w:rsidRPr="00000000">
        <w:rPr>
          <w:rtl w:val="0"/>
        </w:rPr>
      </w:r>
    </w:p>
    <w:p w:rsidR="00000000" w:rsidDel="00000000" w:rsidP="00000000" w:rsidRDefault="00000000" w:rsidRPr="00000000" w14:paraId="0000061D">
      <w:pPr>
        <w:ind w:left="0" w:firstLine="0"/>
        <w:rPr/>
      </w:pPr>
      <w:r w:rsidDel="00000000" w:rsidR="00000000" w:rsidRPr="00000000">
        <w:rPr>
          <w:rtl w:val="0"/>
        </w:rPr>
        <w:t xml:space="preserve">JACK: Okay. Um - </w:t>
      </w:r>
    </w:p>
    <w:p w:rsidR="00000000" w:rsidDel="00000000" w:rsidP="00000000" w:rsidRDefault="00000000" w:rsidRPr="00000000" w14:paraId="0000061E">
      <w:pPr>
        <w:ind w:left="0" w:firstLine="0"/>
        <w:rPr/>
      </w:pPr>
      <w:r w:rsidDel="00000000" w:rsidR="00000000" w:rsidRPr="00000000">
        <w:rPr>
          <w:rtl w:val="0"/>
        </w:rPr>
      </w:r>
    </w:p>
    <w:p w:rsidR="00000000" w:rsidDel="00000000" w:rsidP="00000000" w:rsidRDefault="00000000" w:rsidRPr="00000000" w14:paraId="0000061F">
      <w:pPr>
        <w:ind w:left="0" w:firstLine="0"/>
        <w:rPr/>
      </w:pPr>
      <w:r w:rsidDel="00000000" w:rsidR="00000000" w:rsidRPr="00000000">
        <w:rPr>
          <w:rtl w:val="0"/>
        </w:rPr>
        <w:t xml:space="preserve">AUSTIN: But let’s say you’re all together, you’re all together in the bedroom that Lem had rented. But you’ll have to come up with a plan, like - how, so so - okay, I’m gonna - do you guys want to see the world map or the local map?</w:t>
      </w:r>
    </w:p>
    <w:p w:rsidR="00000000" w:rsidDel="00000000" w:rsidP="00000000" w:rsidRDefault="00000000" w:rsidRPr="00000000" w14:paraId="00000620">
      <w:pPr>
        <w:ind w:left="0" w:firstLine="0"/>
        <w:rPr/>
      </w:pPr>
      <w:r w:rsidDel="00000000" w:rsidR="00000000" w:rsidRPr="00000000">
        <w:rPr>
          <w:rtl w:val="0"/>
        </w:rPr>
      </w:r>
    </w:p>
    <w:p w:rsidR="00000000" w:rsidDel="00000000" w:rsidP="00000000" w:rsidRDefault="00000000" w:rsidRPr="00000000" w14:paraId="00000621">
      <w:pPr>
        <w:ind w:left="0" w:firstLine="0"/>
        <w:rPr/>
      </w:pPr>
      <w:r w:rsidDel="00000000" w:rsidR="00000000" w:rsidRPr="00000000">
        <w:rPr>
          <w:rtl w:val="0"/>
        </w:rPr>
        <w:t xml:space="preserve">KEITH: Local map.</w:t>
      </w:r>
    </w:p>
    <w:p w:rsidR="00000000" w:rsidDel="00000000" w:rsidP="00000000" w:rsidRDefault="00000000" w:rsidRPr="00000000" w14:paraId="00000622">
      <w:pPr>
        <w:ind w:left="0" w:firstLine="0"/>
        <w:rPr/>
      </w:pPr>
      <w:r w:rsidDel="00000000" w:rsidR="00000000" w:rsidRPr="00000000">
        <w:rPr>
          <w:rtl w:val="0"/>
        </w:rPr>
      </w:r>
    </w:p>
    <w:p w:rsidR="00000000" w:rsidDel="00000000" w:rsidP="00000000" w:rsidRDefault="00000000" w:rsidRPr="00000000" w14:paraId="00000623">
      <w:pPr>
        <w:ind w:left="0" w:firstLine="0"/>
        <w:rPr/>
      </w:pPr>
      <w:r w:rsidDel="00000000" w:rsidR="00000000" w:rsidRPr="00000000">
        <w:rPr>
          <w:rtl w:val="0"/>
        </w:rPr>
        <w:t xml:space="preserve">AUSTIN: Okay, you’re on the local map currently. You should be, anyway.</w:t>
      </w:r>
    </w:p>
    <w:p w:rsidR="00000000" w:rsidDel="00000000" w:rsidP="00000000" w:rsidRDefault="00000000" w:rsidRPr="00000000" w14:paraId="00000624">
      <w:pPr>
        <w:ind w:left="0" w:firstLine="0"/>
        <w:rPr/>
      </w:pPr>
      <w:r w:rsidDel="00000000" w:rsidR="00000000" w:rsidRPr="00000000">
        <w:rPr>
          <w:rtl w:val="0"/>
        </w:rPr>
      </w:r>
    </w:p>
    <w:p w:rsidR="00000000" w:rsidDel="00000000" w:rsidP="00000000" w:rsidRDefault="00000000" w:rsidRPr="00000000" w14:paraId="00000625">
      <w:pPr>
        <w:ind w:left="0" w:firstLine="0"/>
        <w:rPr/>
      </w:pPr>
      <w:r w:rsidDel="00000000" w:rsidR="00000000" w:rsidRPr="00000000">
        <w:rPr>
          <w:rtl w:val="0"/>
        </w:rPr>
        <w:t xml:space="preserve">KEITH: Yeah. </w:t>
      </w:r>
    </w:p>
    <w:p w:rsidR="00000000" w:rsidDel="00000000" w:rsidP="00000000" w:rsidRDefault="00000000" w:rsidRPr="00000000" w14:paraId="00000626">
      <w:pPr>
        <w:ind w:left="0" w:firstLine="0"/>
        <w:rPr/>
      </w:pPr>
      <w:r w:rsidDel="00000000" w:rsidR="00000000" w:rsidRPr="00000000">
        <w:rPr>
          <w:rtl w:val="0"/>
        </w:rPr>
      </w:r>
    </w:p>
    <w:p w:rsidR="00000000" w:rsidDel="00000000" w:rsidP="00000000" w:rsidRDefault="00000000" w:rsidRPr="00000000" w14:paraId="00000627">
      <w:pPr>
        <w:ind w:left="0" w:firstLine="0"/>
        <w:rPr/>
      </w:pPr>
      <w:r w:rsidDel="00000000" w:rsidR="00000000" w:rsidRPr="00000000">
        <w:rPr>
          <w:rtl w:val="0"/>
        </w:rPr>
        <w:t xml:space="preserve">AUSTIN: You are - let me drop a - let me see if I can get like a, make a little mark really quick. Make sure I’m on the right - this system is really cool because there are different layers. Right now I’m on the objects and tokens layer. </w:t>
      </w:r>
    </w:p>
    <w:p w:rsidR="00000000" w:rsidDel="00000000" w:rsidP="00000000" w:rsidRDefault="00000000" w:rsidRPr="00000000" w14:paraId="00000628">
      <w:pPr>
        <w:ind w:left="0" w:firstLine="0"/>
        <w:rPr/>
      </w:pPr>
      <w:r w:rsidDel="00000000" w:rsidR="00000000" w:rsidRPr="00000000">
        <w:rPr>
          <w:rtl w:val="0"/>
        </w:rPr>
      </w:r>
    </w:p>
    <w:p w:rsidR="00000000" w:rsidDel="00000000" w:rsidP="00000000" w:rsidRDefault="00000000" w:rsidRPr="00000000" w14:paraId="00000629">
      <w:pPr>
        <w:ind w:left="0" w:firstLine="0"/>
        <w:rPr/>
      </w:pPr>
      <w:r w:rsidDel="00000000" w:rsidR="00000000" w:rsidRPr="00000000">
        <w:rPr>
          <w:rtl w:val="0"/>
        </w:rPr>
        <w:t xml:space="preserve">(ALI laughs)</w:t>
      </w:r>
    </w:p>
    <w:p w:rsidR="00000000" w:rsidDel="00000000" w:rsidP="00000000" w:rsidRDefault="00000000" w:rsidRPr="00000000" w14:paraId="0000062A">
      <w:pPr>
        <w:ind w:left="0" w:firstLine="0"/>
        <w:rPr/>
      </w:pPr>
      <w:r w:rsidDel="00000000" w:rsidR="00000000" w:rsidRPr="00000000">
        <w:rPr>
          <w:rtl w:val="0"/>
        </w:rPr>
      </w:r>
    </w:p>
    <w:p w:rsidR="00000000" w:rsidDel="00000000" w:rsidP="00000000" w:rsidRDefault="00000000" w:rsidRPr="00000000" w14:paraId="0000062B">
      <w:pPr>
        <w:ind w:left="0" w:firstLine="0"/>
        <w:rPr/>
      </w:pPr>
      <w:r w:rsidDel="00000000" w:rsidR="00000000" w:rsidRPr="00000000">
        <w:rPr>
          <w:rtl w:val="0"/>
        </w:rPr>
        <w:t xml:space="preserve">AUSTIN: I can just do like, a nice little, lets see here - </w:t>
      </w:r>
    </w:p>
    <w:p w:rsidR="00000000" w:rsidDel="00000000" w:rsidP="00000000" w:rsidRDefault="00000000" w:rsidRPr="00000000" w14:paraId="0000062C">
      <w:pPr>
        <w:ind w:left="0" w:firstLine="0"/>
        <w:rPr/>
      </w:pPr>
      <w:r w:rsidDel="00000000" w:rsidR="00000000" w:rsidRPr="00000000">
        <w:rPr>
          <w:rtl w:val="0"/>
        </w:rPr>
      </w:r>
    </w:p>
    <w:p w:rsidR="00000000" w:rsidDel="00000000" w:rsidP="00000000" w:rsidRDefault="00000000" w:rsidRPr="00000000" w14:paraId="0000062D">
      <w:pPr>
        <w:ind w:left="0" w:firstLine="0"/>
        <w:rPr/>
      </w:pPr>
      <w:r w:rsidDel="00000000" w:rsidR="00000000" w:rsidRPr="00000000">
        <w:rPr>
          <w:rtl w:val="0"/>
        </w:rPr>
        <w:t xml:space="preserve">JACK: This is the segment for Austin Geeking Out About Roll20 </w:t>
      </w:r>
    </w:p>
    <w:p w:rsidR="00000000" w:rsidDel="00000000" w:rsidP="00000000" w:rsidRDefault="00000000" w:rsidRPr="00000000" w14:paraId="0000062E">
      <w:pPr>
        <w:ind w:left="0" w:firstLine="0"/>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(ALI laughs)</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AUSTIN: Yeah - you guys are there, let’s say.</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KEITH: Okay. </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JACK: Oh god, this is actually pretty cool. </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AUSTIN: Yeah - I know. And, I mean, you have a bunch of ways to try to leave this space. </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KEITH: Yeah and - </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AUSTIN: I drew - for people listening (laughs), I drew a red X near the main thoroughfare through the Fish district which is the main - where people live, where people work in Velas at this point, but just off the side of it a little bit.</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KEITH: How would you guys feel about heading to the west docks, getting a boat to the fields? Getting a boat going through that sort of area, past - circumventing the rest of the burg and going to, kind of swooping into the fields, getting dropped off there and then heading back onto the main road? </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ALI: That sounds good, we should stay - </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AUSTIN: Actually, one second - I do just want to show you all the big map, so you can think about your long-term plan here too. And I’ll just kind of narrate different - not narrate, but </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KEITH: Okay -</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JACK: Also - </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AUSTIN: So, you’re in Velas now, the north-west corner of this map. This map is available at friendsatthetable.net for people to see - and I’ll also try and put it in the YouTube video that you can find at Streamfriends.tv - </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JACK: It’s an amazing map.</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AUSTIN: It is.</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KEITH: It’s a great map. </w:t>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AUSTIN: One of my favorite thing about this map - so, Jeanine Hawkins, who you can find at twitch.tv/bleatingheart or at twitter.com/bleatingheart. B-L-E-A-T-I-N-G heart - is the way this north west quadrant looks like a face? It’s my fave. It’s my favorite thing. She didn’t do it on purpose but - </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KEITH (overlapping): Oh! The nose, the nose coming out, I see that. Yeah! </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AUSTIN (overlapping): The nose, and the mouth, and Velas is in the forehead, do you see that? Effectively you could - there’s a lot of ways down to that red mark. So there’s a red mark down where the forest is on this map, which is at the zoom level we’re in, one two -- so, Velas takes up a whole tile, let’s say. Right?</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KEITH: Yeah.</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AUSTIN: And then like one, two, three, four, five -  Six tiles down, and three tiles over, or two tiles over. So it’s a pretty -</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KEITH: We could - </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AUSTIN: -  big distance. So the ways that I think you could go - there’s a bunch of ways you could go.</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KEITH: Yeah, it looks like the two easiest ways, because we don’t want to pass through the Mark of the Erasure, probably. </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[One Hour]</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AUSTIN: No, no.</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KEITH: So it looks like the two easiest ways, probably south of Velas, and then east, over towards Rosemarrow -  or maybe like sort of a diagonal southeast kind of movement. Or going - taking a boat between the coast - between Ordenna and the main continent shore, and then hit the coast, because Rosemarrow is also on the coast.</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(Sounds of agreement from AUSTIN and JACK)</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JACK: I have a bonus to perilous - I have a map of this northwest quadrant. </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AUSTIN: That will help regardless of which way you go. </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JACK: Oh, okay.</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AUSTIN: That - both of those ways will help with that roll. So yeah, you could rent a boat and take it down this straight, kind of. For listeners, Ordenna is kind of an Island that runs along this whole northwestern coast of the continent of Hieron. And it stops kind of at the chin of this face, if that makes sense? It’s kind of like a face in profile is how I kind of see it. About four tiles south of Velas is where it stops, and there’s a straight that runs between the continent and the island of Ordenna that they could definitely take a boat down. And yeah, you could also just - you know, Fero, that there are roads that run between - there’s kind of one major road that runs between Velas and Rosemarrow. </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ind w:firstLine="720"/>
        <w:rPr/>
      </w:pPr>
      <w:r w:rsidDel="00000000" w:rsidR="00000000" w:rsidRPr="00000000">
        <w:rPr>
          <w:rtl w:val="0"/>
        </w:rPr>
        <w:t xml:space="preserve">JACK (as Lem): I don’t want to take that road. </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AUSTIN: But you haven’t been on it in a long time. Both of these - there are also other ways that you would be kind of - there are ways you could be kind of stealthy about going down that way? Like, I’m sure Fero in his many adventures has been up and down that way.</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ind w:firstLine="720"/>
        <w:rPr/>
      </w:pPr>
      <w:r w:rsidDel="00000000" w:rsidR="00000000" w:rsidRPr="00000000">
        <w:rPr>
          <w:rtl w:val="0"/>
        </w:rPr>
        <w:t xml:space="preserve">JACK (as Lem): Fero,  </w:t>
      </w:r>
    </w:p>
    <w:p w:rsidR="00000000" w:rsidDel="00000000" w:rsidP="00000000" w:rsidRDefault="00000000" w:rsidRPr="00000000" w14:paraId="00000674">
      <w:pPr>
        <w:ind w:firstLine="720"/>
        <w:rPr/>
      </w:pPr>
      <w:r w:rsidDel="00000000" w:rsidR="00000000" w:rsidRPr="00000000">
        <w:rPr>
          <w:rtl w:val="0"/>
        </w:rPr>
      </w:r>
    </w:p>
    <w:p w:rsidR="00000000" w:rsidDel="00000000" w:rsidP="00000000" w:rsidRDefault="00000000" w:rsidRPr="00000000" w14:paraId="00000675">
      <w:pPr>
        <w:ind w:firstLine="720"/>
        <w:rPr/>
      </w:pPr>
      <w:r w:rsidDel="00000000" w:rsidR="00000000" w:rsidRPr="00000000">
        <w:rPr>
          <w:rtl w:val="0"/>
        </w:rPr>
        <w:t xml:space="preserve">KEITH (as Fero): Yeah, I know all about this area. </w:t>
      </w:r>
    </w:p>
    <w:p w:rsidR="00000000" w:rsidDel="00000000" w:rsidP="00000000" w:rsidRDefault="00000000" w:rsidRPr="00000000" w14:paraId="00000676">
      <w:pPr>
        <w:ind w:firstLine="720"/>
        <w:rPr/>
      </w:pPr>
      <w:r w:rsidDel="00000000" w:rsidR="00000000" w:rsidRPr="00000000">
        <w:rPr>
          <w:rtl w:val="0"/>
        </w:rPr>
      </w:r>
    </w:p>
    <w:p w:rsidR="00000000" w:rsidDel="00000000" w:rsidP="00000000" w:rsidRDefault="00000000" w:rsidRPr="00000000" w14:paraId="00000677">
      <w:pPr>
        <w:ind w:left="720" w:firstLine="0"/>
        <w:rPr/>
      </w:pPr>
      <w:r w:rsidDel="00000000" w:rsidR="00000000" w:rsidRPr="00000000">
        <w:rPr>
          <w:rtl w:val="0"/>
        </w:rPr>
        <w:t xml:space="preserve">JACK (as Lem): How much do you know about Morbash? I know you spent time with us, but - </w:t>
      </w:r>
    </w:p>
    <w:p w:rsidR="00000000" w:rsidDel="00000000" w:rsidP="00000000" w:rsidRDefault="00000000" w:rsidRPr="00000000" w14:paraId="00000678">
      <w:pPr>
        <w:ind w:firstLine="720"/>
        <w:rPr/>
      </w:pPr>
      <w:r w:rsidDel="00000000" w:rsidR="00000000" w:rsidRPr="00000000">
        <w:rPr>
          <w:rtl w:val="0"/>
        </w:rPr>
      </w:r>
    </w:p>
    <w:p w:rsidR="00000000" w:rsidDel="00000000" w:rsidP="00000000" w:rsidRDefault="00000000" w:rsidRPr="00000000" w14:paraId="00000679">
      <w:pPr>
        <w:ind w:left="720" w:firstLine="0"/>
        <w:rPr/>
      </w:pPr>
      <w:r w:rsidDel="00000000" w:rsidR="00000000" w:rsidRPr="00000000">
        <w:rPr>
          <w:rtl w:val="0"/>
        </w:rPr>
        <w:t xml:space="preserve">KEITH (as Fero): I mean, I mostly - since I mostly lived - I didn’t live inside the thing with you guys -</w:t>
      </w:r>
    </w:p>
    <w:p w:rsidR="00000000" w:rsidDel="00000000" w:rsidP="00000000" w:rsidRDefault="00000000" w:rsidRPr="00000000" w14:paraId="0000067A">
      <w:pPr>
        <w:ind w:firstLine="720"/>
        <w:rPr/>
      </w:pPr>
      <w:r w:rsidDel="00000000" w:rsidR="00000000" w:rsidRPr="00000000">
        <w:rPr>
          <w:rtl w:val="0"/>
        </w:rPr>
      </w:r>
    </w:p>
    <w:p w:rsidR="00000000" w:rsidDel="00000000" w:rsidP="00000000" w:rsidRDefault="00000000" w:rsidRPr="00000000" w14:paraId="0000067B">
      <w:pPr>
        <w:ind w:left="720" w:firstLine="0"/>
        <w:rPr/>
      </w:pPr>
      <w:r w:rsidDel="00000000" w:rsidR="00000000" w:rsidRPr="00000000">
        <w:rPr>
          <w:rtl w:val="0"/>
        </w:rPr>
        <w:t xml:space="preserve">JACK (as Lem, laughing): ‘the thing’ - you’re talking about my home here.</w:t>
      </w:r>
    </w:p>
    <w:p w:rsidR="00000000" w:rsidDel="00000000" w:rsidP="00000000" w:rsidRDefault="00000000" w:rsidRPr="00000000" w14:paraId="0000067C">
      <w:pPr>
        <w:ind w:left="720" w:firstLine="0"/>
        <w:rPr/>
      </w:pPr>
      <w:r w:rsidDel="00000000" w:rsidR="00000000" w:rsidRPr="00000000">
        <w:rPr>
          <w:rtl w:val="0"/>
        </w:rPr>
      </w:r>
    </w:p>
    <w:p w:rsidR="00000000" w:rsidDel="00000000" w:rsidP="00000000" w:rsidRDefault="00000000" w:rsidRPr="00000000" w14:paraId="0000067D">
      <w:pPr>
        <w:ind w:left="720" w:firstLine="0"/>
        <w:rPr/>
      </w:pPr>
      <w:r w:rsidDel="00000000" w:rsidR="00000000" w:rsidRPr="00000000">
        <w:rPr>
          <w:rtl w:val="0"/>
        </w:rPr>
        <w:t xml:space="preserve">KEITH (as Fero): I kind of hung out on my own. Yeah, I didn’t hang out in that place, in your cave, in your big cave thing that you guys got. </w:t>
      </w:r>
    </w:p>
    <w:p w:rsidR="00000000" w:rsidDel="00000000" w:rsidP="00000000" w:rsidRDefault="00000000" w:rsidRPr="00000000" w14:paraId="0000067E">
      <w:pPr>
        <w:ind w:left="720" w:firstLine="0"/>
        <w:rPr/>
      </w:pPr>
      <w:r w:rsidDel="00000000" w:rsidR="00000000" w:rsidRPr="00000000">
        <w:rPr>
          <w:rtl w:val="0"/>
        </w:rPr>
      </w:r>
    </w:p>
    <w:p w:rsidR="00000000" w:rsidDel="00000000" w:rsidP="00000000" w:rsidRDefault="00000000" w:rsidRPr="00000000" w14:paraId="0000067F">
      <w:pPr>
        <w:ind w:left="0" w:firstLine="0"/>
        <w:rPr/>
      </w:pPr>
      <w:r w:rsidDel="00000000" w:rsidR="00000000" w:rsidRPr="00000000">
        <w:rPr>
          <w:rtl w:val="0"/>
        </w:rPr>
        <w:t xml:space="preserve">(AUSTIN laughs disapprovingly)</w:t>
      </w:r>
    </w:p>
    <w:p w:rsidR="00000000" w:rsidDel="00000000" w:rsidP="00000000" w:rsidRDefault="00000000" w:rsidRPr="00000000" w14:paraId="00000680">
      <w:pPr>
        <w:ind w:left="0" w:firstLine="0"/>
        <w:rPr/>
      </w:pPr>
      <w:r w:rsidDel="00000000" w:rsidR="00000000" w:rsidRPr="00000000">
        <w:rPr>
          <w:rtl w:val="0"/>
        </w:rPr>
      </w:r>
    </w:p>
    <w:p w:rsidR="00000000" w:rsidDel="00000000" w:rsidP="00000000" w:rsidRDefault="00000000" w:rsidRPr="00000000" w14:paraId="00000681">
      <w:pPr>
        <w:ind w:left="0" w:firstLine="0"/>
        <w:rPr/>
      </w:pPr>
      <w:r w:rsidDel="00000000" w:rsidR="00000000" w:rsidRPr="00000000">
        <w:rPr>
          <w:rtl w:val="0"/>
        </w:rPr>
        <w:t xml:space="preserve">ALI: Oh, boy.</w:t>
      </w:r>
    </w:p>
    <w:p w:rsidR="00000000" w:rsidDel="00000000" w:rsidP="00000000" w:rsidRDefault="00000000" w:rsidRPr="00000000" w14:paraId="00000682">
      <w:pPr>
        <w:ind w:left="720" w:firstLine="0"/>
        <w:rPr/>
      </w:pPr>
      <w:r w:rsidDel="00000000" w:rsidR="00000000" w:rsidRPr="00000000">
        <w:rPr>
          <w:rtl w:val="0"/>
        </w:rPr>
      </w:r>
    </w:p>
    <w:p w:rsidR="00000000" w:rsidDel="00000000" w:rsidP="00000000" w:rsidRDefault="00000000" w:rsidRPr="00000000" w14:paraId="00000683">
      <w:pPr>
        <w:ind w:left="0" w:firstLine="0"/>
        <w:rPr/>
      </w:pPr>
      <w:r w:rsidDel="00000000" w:rsidR="00000000" w:rsidRPr="00000000">
        <w:rPr>
          <w:rtl w:val="0"/>
        </w:rPr>
        <w:t xml:space="preserve">KEITH: No no no no, hold on, this is - Jack very specifically said that the New Archives was ‘hollowed out into the side of a mountain.’</w:t>
      </w:r>
    </w:p>
    <w:p w:rsidR="00000000" w:rsidDel="00000000" w:rsidP="00000000" w:rsidRDefault="00000000" w:rsidRPr="00000000" w14:paraId="00000684">
      <w:pPr>
        <w:ind w:left="0" w:firstLine="0"/>
        <w:rPr/>
      </w:pPr>
      <w:r w:rsidDel="00000000" w:rsidR="00000000" w:rsidRPr="00000000">
        <w:rPr>
          <w:rtl w:val="0"/>
        </w:rPr>
      </w:r>
    </w:p>
    <w:p w:rsidR="00000000" w:rsidDel="00000000" w:rsidP="00000000" w:rsidRDefault="00000000" w:rsidRPr="00000000" w14:paraId="00000685">
      <w:pPr>
        <w:ind w:left="0" w:firstLine="0"/>
        <w:rPr/>
      </w:pPr>
      <w:r w:rsidDel="00000000" w:rsidR="00000000" w:rsidRPr="00000000">
        <w:rPr>
          <w:rtl w:val="0"/>
        </w:rPr>
        <w:t xml:space="preserve">JACK: That’s different to ‘your cave’</w:t>
      </w:r>
    </w:p>
    <w:p w:rsidR="00000000" w:rsidDel="00000000" w:rsidP="00000000" w:rsidRDefault="00000000" w:rsidRPr="00000000" w14:paraId="00000686">
      <w:pPr>
        <w:ind w:left="0" w:firstLine="0"/>
        <w:rPr/>
      </w:pPr>
      <w:r w:rsidDel="00000000" w:rsidR="00000000" w:rsidRPr="00000000">
        <w:rPr>
          <w:rtl w:val="0"/>
        </w:rPr>
      </w:r>
    </w:p>
    <w:p w:rsidR="00000000" w:rsidDel="00000000" w:rsidP="00000000" w:rsidRDefault="00000000" w:rsidRPr="00000000" w14:paraId="00000687">
      <w:pPr>
        <w:ind w:left="0" w:firstLine="0"/>
        <w:rPr/>
      </w:pPr>
      <w:r w:rsidDel="00000000" w:rsidR="00000000" w:rsidRPr="00000000">
        <w:rPr>
          <w:rtl w:val="0"/>
        </w:rPr>
        <w:t xml:space="preserve">(AUSTIN and ALI laugh)</w:t>
      </w:r>
    </w:p>
    <w:p w:rsidR="00000000" w:rsidDel="00000000" w:rsidP="00000000" w:rsidRDefault="00000000" w:rsidRPr="00000000" w14:paraId="00000688">
      <w:pPr>
        <w:ind w:left="0" w:firstLine="0"/>
        <w:rPr/>
      </w:pPr>
      <w:r w:rsidDel="00000000" w:rsidR="00000000" w:rsidRPr="00000000">
        <w:rPr>
          <w:rtl w:val="0"/>
        </w:rPr>
      </w:r>
    </w:p>
    <w:p w:rsidR="00000000" w:rsidDel="00000000" w:rsidP="00000000" w:rsidRDefault="00000000" w:rsidRPr="00000000" w14:paraId="00000689">
      <w:pPr>
        <w:ind w:left="0" w:firstLine="0"/>
        <w:rPr/>
      </w:pPr>
      <w:r w:rsidDel="00000000" w:rsidR="00000000" w:rsidRPr="00000000">
        <w:rPr>
          <w:rtl w:val="0"/>
        </w:rPr>
        <w:t xml:space="preserve">AUSTIN: It’s pretty different. </w:t>
      </w:r>
    </w:p>
    <w:p w:rsidR="00000000" w:rsidDel="00000000" w:rsidP="00000000" w:rsidRDefault="00000000" w:rsidRPr="00000000" w14:paraId="0000068A">
      <w:pPr>
        <w:ind w:left="0" w:firstLine="0"/>
        <w:rPr/>
      </w:pPr>
      <w:r w:rsidDel="00000000" w:rsidR="00000000" w:rsidRPr="00000000">
        <w:rPr>
          <w:rtl w:val="0"/>
        </w:rPr>
      </w:r>
    </w:p>
    <w:p w:rsidR="00000000" w:rsidDel="00000000" w:rsidP="00000000" w:rsidRDefault="00000000" w:rsidRPr="00000000" w14:paraId="0000068B">
      <w:pPr>
        <w:ind w:left="0" w:firstLine="0"/>
        <w:rPr/>
      </w:pPr>
      <w:r w:rsidDel="00000000" w:rsidR="00000000" w:rsidRPr="00000000">
        <w:rPr>
          <w:rtl w:val="0"/>
        </w:rPr>
        <w:t xml:space="preserve">JACK: Keith, the actual house that I’m living in right now is not hollowed out, but it is just stone built into some rectangles. But I wouldn’t call it a stone rectangle cave. </w:t>
      </w:r>
    </w:p>
    <w:p w:rsidR="00000000" w:rsidDel="00000000" w:rsidP="00000000" w:rsidRDefault="00000000" w:rsidRPr="00000000" w14:paraId="0000068C">
      <w:pPr>
        <w:ind w:left="720" w:firstLine="0"/>
        <w:rPr/>
      </w:pPr>
      <w:r w:rsidDel="00000000" w:rsidR="00000000" w:rsidRPr="00000000">
        <w:rPr>
          <w:rtl w:val="0"/>
        </w:rPr>
      </w:r>
    </w:p>
    <w:p w:rsidR="00000000" w:rsidDel="00000000" w:rsidP="00000000" w:rsidRDefault="00000000" w:rsidRPr="00000000" w14:paraId="0000068D">
      <w:pPr>
        <w:ind w:left="720" w:firstLine="0"/>
        <w:rPr/>
      </w:pPr>
      <w:r w:rsidDel="00000000" w:rsidR="00000000" w:rsidRPr="00000000">
        <w:rPr>
          <w:rtl w:val="0"/>
        </w:rPr>
        <w:t xml:space="preserve">KEITH (as Fero): No, but like, I’m not saying - listen, all I had, was the fuckin’ - I slept on a rock.</w:t>
      </w:r>
    </w:p>
    <w:p w:rsidR="00000000" w:rsidDel="00000000" w:rsidP="00000000" w:rsidRDefault="00000000" w:rsidRPr="00000000" w14:paraId="0000068E">
      <w:pPr>
        <w:ind w:firstLine="720"/>
        <w:rPr/>
      </w:pPr>
      <w:r w:rsidDel="00000000" w:rsidR="00000000" w:rsidRPr="00000000">
        <w:rPr>
          <w:rtl w:val="0"/>
        </w:rPr>
      </w:r>
    </w:p>
    <w:p w:rsidR="00000000" w:rsidDel="00000000" w:rsidP="00000000" w:rsidRDefault="00000000" w:rsidRPr="00000000" w14:paraId="0000068F">
      <w:pPr>
        <w:ind w:left="0" w:firstLine="0"/>
        <w:rPr/>
      </w:pPr>
      <w:r w:rsidDel="00000000" w:rsidR="00000000" w:rsidRPr="00000000">
        <w:rPr>
          <w:rtl w:val="0"/>
        </w:rPr>
        <w:t xml:space="preserve">(JACK laughs) </w:t>
      </w:r>
    </w:p>
    <w:p w:rsidR="00000000" w:rsidDel="00000000" w:rsidP="00000000" w:rsidRDefault="00000000" w:rsidRPr="00000000" w14:paraId="00000690">
      <w:pPr>
        <w:ind w:left="0" w:firstLine="0"/>
        <w:rPr/>
      </w:pPr>
      <w:r w:rsidDel="00000000" w:rsidR="00000000" w:rsidRPr="00000000">
        <w:rPr>
          <w:rtl w:val="0"/>
        </w:rPr>
      </w:r>
    </w:p>
    <w:p w:rsidR="00000000" w:rsidDel="00000000" w:rsidP="00000000" w:rsidRDefault="00000000" w:rsidRPr="00000000" w14:paraId="00000691">
      <w:pPr>
        <w:ind w:left="720" w:firstLine="0"/>
        <w:rPr/>
      </w:pPr>
      <w:r w:rsidDel="00000000" w:rsidR="00000000" w:rsidRPr="00000000">
        <w:rPr>
          <w:rtl w:val="0"/>
        </w:rPr>
        <w:t xml:space="preserve">KEITH (as Fero): I slept on a rock on top of your cave.</w:t>
      </w:r>
    </w:p>
    <w:p w:rsidR="00000000" w:rsidDel="00000000" w:rsidP="00000000" w:rsidRDefault="00000000" w:rsidRPr="00000000" w14:paraId="00000692">
      <w:pPr>
        <w:ind w:firstLine="720"/>
        <w:rPr/>
      </w:pPr>
      <w:r w:rsidDel="00000000" w:rsidR="00000000" w:rsidRPr="00000000">
        <w:rPr>
          <w:rtl w:val="0"/>
        </w:rPr>
      </w:r>
    </w:p>
    <w:p w:rsidR="00000000" w:rsidDel="00000000" w:rsidP="00000000" w:rsidRDefault="00000000" w:rsidRPr="00000000" w14:paraId="00000693">
      <w:pPr>
        <w:ind w:firstLine="720"/>
        <w:rPr/>
      </w:pPr>
      <w:r w:rsidDel="00000000" w:rsidR="00000000" w:rsidRPr="00000000">
        <w:rPr>
          <w:rtl w:val="0"/>
        </w:rPr>
        <w:t xml:space="preserve">JACK (as Lem): How much do you know about Morbash? </w:t>
      </w:r>
    </w:p>
    <w:p w:rsidR="00000000" w:rsidDel="00000000" w:rsidP="00000000" w:rsidRDefault="00000000" w:rsidRPr="00000000" w14:paraId="00000694">
      <w:pPr>
        <w:ind w:firstLine="720"/>
        <w:rPr/>
      </w:pPr>
      <w:r w:rsidDel="00000000" w:rsidR="00000000" w:rsidRPr="00000000">
        <w:rPr>
          <w:rtl w:val="0"/>
        </w:rPr>
      </w:r>
    </w:p>
    <w:p w:rsidR="00000000" w:rsidDel="00000000" w:rsidP="00000000" w:rsidRDefault="00000000" w:rsidRPr="00000000" w14:paraId="00000695">
      <w:pPr>
        <w:ind w:firstLine="720"/>
        <w:rPr/>
      </w:pPr>
      <w:r w:rsidDel="00000000" w:rsidR="00000000" w:rsidRPr="00000000">
        <w:rPr>
          <w:rtl w:val="0"/>
        </w:rPr>
        <w:t xml:space="preserve">KEITH (as Fero): I don’t really know anything about Morbash. </w:t>
      </w:r>
    </w:p>
    <w:p w:rsidR="00000000" w:rsidDel="00000000" w:rsidP="00000000" w:rsidRDefault="00000000" w:rsidRPr="00000000" w14:paraId="00000696">
      <w:pPr>
        <w:ind w:firstLine="720"/>
        <w:rPr/>
      </w:pPr>
      <w:r w:rsidDel="00000000" w:rsidR="00000000" w:rsidRPr="00000000">
        <w:rPr>
          <w:rtl w:val="0"/>
        </w:rPr>
      </w:r>
    </w:p>
    <w:p w:rsidR="00000000" w:rsidDel="00000000" w:rsidP="00000000" w:rsidRDefault="00000000" w:rsidRPr="00000000" w14:paraId="00000697">
      <w:pPr>
        <w:ind w:firstLine="720"/>
        <w:rPr/>
      </w:pPr>
      <w:r w:rsidDel="00000000" w:rsidR="00000000" w:rsidRPr="00000000">
        <w:rPr>
          <w:rtl w:val="0"/>
        </w:rPr>
        <w:t xml:space="preserve">JACK (as Lem): Alright, so here’s what I’m - </w:t>
      </w:r>
    </w:p>
    <w:p w:rsidR="00000000" w:rsidDel="00000000" w:rsidP="00000000" w:rsidRDefault="00000000" w:rsidRPr="00000000" w14:paraId="00000698">
      <w:pPr>
        <w:ind w:firstLine="720"/>
        <w:rPr/>
      </w:pPr>
      <w:r w:rsidDel="00000000" w:rsidR="00000000" w:rsidRPr="00000000">
        <w:rPr>
          <w:rtl w:val="0"/>
        </w:rPr>
      </w:r>
    </w:p>
    <w:p w:rsidR="00000000" w:rsidDel="00000000" w:rsidP="00000000" w:rsidRDefault="00000000" w:rsidRPr="00000000" w14:paraId="00000699">
      <w:pPr>
        <w:ind w:left="720" w:firstLine="0"/>
        <w:rPr/>
      </w:pPr>
      <w:r w:rsidDel="00000000" w:rsidR="00000000" w:rsidRPr="00000000">
        <w:rPr>
          <w:rtl w:val="0"/>
        </w:rPr>
        <w:t xml:space="preserve">KEITH (as Fero): I’ve seen Morbash and his - and the collectors. I see them leaving and coming from the Archives, always traveling in groups, always traveling with big, heavy armor and angry looking weapons. </w:t>
      </w:r>
    </w:p>
    <w:p w:rsidR="00000000" w:rsidDel="00000000" w:rsidP="00000000" w:rsidRDefault="00000000" w:rsidRPr="00000000" w14:paraId="0000069A">
      <w:pPr>
        <w:ind w:left="720" w:firstLine="0"/>
        <w:rPr/>
      </w:pPr>
      <w:r w:rsidDel="00000000" w:rsidR="00000000" w:rsidRPr="00000000">
        <w:rPr>
          <w:rtl w:val="0"/>
        </w:rPr>
      </w:r>
    </w:p>
    <w:p w:rsidR="00000000" w:rsidDel="00000000" w:rsidP="00000000" w:rsidRDefault="00000000" w:rsidRPr="00000000" w14:paraId="0000069B">
      <w:pPr>
        <w:ind w:left="720" w:firstLine="0"/>
        <w:rPr/>
      </w:pPr>
      <w:r w:rsidDel="00000000" w:rsidR="00000000" w:rsidRPr="00000000">
        <w:rPr>
          <w:rtl w:val="0"/>
        </w:rPr>
        <w:t xml:space="preserve">JACK (as Lem, seriously): Okay, so I’m gonna tell you right now that these guys mean business. They absolutely mean business in a big way. We have whole sections of the Archives dedicated to political documents about whether or not their actions are justified. And not their actions as a group? Like, loads of these documents are about Morbash. So, (deep breath) what I’m saying is - </w:t>
      </w:r>
    </w:p>
    <w:p w:rsidR="00000000" w:rsidDel="00000000" w:rsidP="00000000" w:rsidRDefault="00000000" w:rsidRPr="00000000" w14:paraId="0000069C">
      <w:pPr>
        <w:ind w:left="720" w:firstLine="0"/>
        <w:rPr/>
      </w:pPr>
      <w:r w:rsidDel="00000000" w:rsidR="00000000" w:rsidRPr="00000000">
        <w:rPr>
          <w:rtl w:val="0"/>
        </w:rPr>
      </w:r>
    </w:p>
    <w:p w:rsidR="00000000" w:rsidDel="00000000" w:rsidP="00000000" w:rsidRDefault="00000000" w:rsidRPr="00000000" w14:paraId="0000069D">
      <w:pPr>
        <w:ind w:left="720" w:firstLine="0"/>
        <w:rPr/>
      </w:pPr>
      <w:r w:rsidDel="00000000" w:rsidR="00000000" w:rsidRPr="00000000">
        <w:rPr>
          <w:rtl w:val="0"/>
        </w:rPr>
        <w:t xml:space="preserve">KEITH (as Fero): I - well, here </w:t>
      </w:r>
    </w:p>
    <w:p w:rsidR="00000000" w:rsidDel="00000000" w:rsidP="00000000" w:rsidRDefault="00000000" w:rsidRPr="00000000" w14:paraId="0000069E">
      <w:pPr>
        <w:ind w:left="720" w:firstLine="0"/>
        <w:rPr/>
      </w:pPr>
      <w:r w:rsidDel="00000000" w:rsidR="00000000" w:rsidRPr="00000000">
        <w:rPr>
          <w:rtl w:val="0"/>
        </w:rPr>
      </w:r>
    </w:p>
    <w:p w:rsidR="00000000" w:rsidDel="00000000" w:rsidP="00000000" w:rsidRDefault="00000000" w:rsidRPr="00000000" w14:paraId="0000069F">
      <w:pPr>
        <w:ind w:left="720" w:firstLine="0"/>
        <w:rPr/>
      </w:pPr>
      <w:r w:rsidDel="00000000" w:rsidR="00000000" w:rsidRPr="00000000">
        <w:rPr>
          <w:rtl w:val="0"/>
        </w:rPr>
        <w:t xml:space="preserve">JACK (as Lem): what I’m saying is - Fero, in planning for this, we can’t just travel here like its - like, you know - they’re going to be thinking about how we’re going to be traveling here, and I wanted to convey that to you. </w:t>
      </w:r>
    </w:p>
    <w:p w:rsidR="00000000" w:rsidDel="00000000" w:rsidP="00000000" w:rsidRDefault="00000000" w:rsidRPr="00000000" w14:paraId="000006A0">
      <w:pPr>
        <w:ind w:left="720" w:firstLine="0"/>
        <w:rPr/>
      </w:pPr>
      <w:r w:rsidDel="00000000" w:rsidR="00000000" w:rsidRPr="00000000">
        <w:rPr>
          <w:rtl w:val="0"/>
        </w:rPr>
      </w:r>
    </w:p>
    <w:p w:rsidR="00000000" w:rsidDel="00000000" w:rsidP="00000000" w:rsidRDefault="00000000" w:rsidRPr="00000000" w14:paraId="000006A1">
      <w:pPr>
        <w:ind w:left="720" w:firstLine="0"/>
        <w:rPr/>
      </w:pPr>
      <w:r w:rsidDel="00000000" w:rsidR="00000000" w:rsidRPr="00000000">
        <w:rPr>
          <w:rtl w:val="0"/>
        </w:rPr>
        <w:t xml:space="preserve">KEITH (as Fero): Well, they think you’re in the city?</w:t>
      </w:r>
    </w:p>
    <w:p w:rsidR="00000000" w:rsidDel="00000000" w:rsidP="00000000" w:rsidRDefault="00000000" w:rsidRPr="00000000" w14:paraId="000006A2">
      <w:pPr>
        <w:ind w:left="720" w:firstLine="0"/>
        <w:rPr/>
      </w:pPr>
      <w:r w:rsidDel="00000000" w:rsidR="00000000" w:rsidRPr="00000000">
        <w:rPr>
          <w:rtl w:val="0"/>
        </w:rPr>
      </w:r>
    </w:p>
    <w:p w:rsidR="00000000" w:rsidDel="00000000" w:rsidP="00000000" w:rsidRDefault="00000000" w:rsidRPr="00000000" w14:paraId="000006A3">
      <w:pPr>
        <w:ind w:left="720" w:firstLine="0"/>
        <w:rPr/>
      </w:pPr>
      <w:r w:rsidDel="00000000" w:rsidR="00000000" w:rsidRPr="00000000">
        <w:rPr>
          <w:rtl w:val="0"/>
        </w:rPr>
        <w:t xml:space="preserve">JACK (as Lem): Uh, I don’t know.</w:t>
      </w:r>
    </w:p>
    <w:p w:rsidR="00000000" w:rsidDel="00000000" w:rsidP="00000000" w:rsidRDefault="00000000" w:rsidRPr="00000000" w14:paraId="000006A4">
      <w:pPr>
        <w:ind w:left="720" w:firstLine="0"/>
        <w:rPr/>
      </w:pPr>
      <w:r w:rsidDel="00000000" w:rsidR="00000000" w:rsidRPr="00000000">
        <w:rPr>
          <w:rtl w:val="0"/>
        </w:rPr>
      </w:r>
    </w:p>
    <w:p w:rsidR="00000000" w:rsidDel="00000000" w:rsidP="00000000" w:rsidRDefault="00000000" w:rsidRPr="00000000" w14:paraId="000006A5">
      <w:pPr>
        <w:ind w:left="720" w:firstLine="0"/>
        <w:rPr/>
      </w:pPr>
      <w:r w:rsidDel="00000000" w:rsidR="00000000" w:rsidRPr="00000000">
        <w:rPr>
          <w:rtl w:val="0"/>
        </w:rPr>
        <w:t xml:space="preserve">ALI (as Hella): Well, </w:t>
      </w:r>
    </w:p>
    <w:p w:rsidR="00000000" w:rsidDel="00000000" w:rsidP="00000000" w:rsidRDefault="00000000" w:rsidRPr="00000000" w14:paraId="000006A6">
      <w:pPr>
        <w:ind w:left="720" w:firstLine="0"/>
        <w:rPr/>
      </w:pPr>
      <w:r w:rsidDel="00000000" w:rsidR="00000000" w:rsidRPr="00000000">
        <w:rPr>
          <w:rtl w:val="0"/>
        </w:rPr>
      </w:r>
    </w:p>
    <w:p w:rsidR="00000000" w:rsidDel="00000000" w:rsidP="00000000" w:rsidRDefault="00000000" w:rsidRPr="00000000" w14:paraId="000006A7">
      <w:pPr>
        <w:ind w:left="720" w:firstLine="0"/>
        <w:rPr/>
      </w:pPr>
      <w:r w:rsidDel="00000000" w:rsidR="00000000" w:rsidRPr="00000000">
        <w:rPr>
          <w:rtl w:val="0"/>
        </w:rPr>
        <w:t xml:space="preserve">KEITH (as Fero): I would say that prob - the safest way, in terms of not getting caught, is taking a boat. But the safest way, in terms of not, you know, crashing and sinking and drowning, is to </w:t>
      </w:r>
      <w:r w:rsidDel="00000000" w:rsidR="00000000" w:rsidRPr="00000000">
        <w:rPr>
          <w:i w:val="1"/>
          <w:rtl w:val="0"/>
        </w:rPr>
        <w:t xml:space="preserve">not</w:t>
      </w:r>
      <w:r w:rsidDel="00000000" w:rsidR="00000000" w:rsidRPr="00000000">
        <w:rPr>
          <w:rtl w:val="0"/>
        </w:rPr>
        <w:t xml:space="preserve"> take a boat. </w:t>
      </w:r>
    </w:p>
    <w:p w:rsidR="00000000" w:rsidDel="00000000" w:rsidP="00000000" w:rsidRDefault="00000000" w:rsidRPr="00000000" w14:paraId="000006A8">
      <w:pPr>
        <w:ind w:left="720" w:firstLine="0"/>
        <w:rPr/>
      </w:pPr>
      <w:r w:rsidDel="00000000" w:rsidR="00000000" w:rsidRPr="00000000">
        <w:rPr>
          <w:rtl w:val="0"/>
        </w:rPr>
      </w:r>
    </w:p>
    <w:p w:rsidR="00000000" w:rsidDel="00000000" w:rsidP="00000000" w:rsidRDefault="00000000" w:rsidRPr="00000000" w14:paraId="000006A9">
      <w:pPr>
        <w:ind w:left="0" w:firstLine="0"/>
        <w:rPr/>
      </w:pPr>
      <w:r w:rsidDel="00000000" w:rsidR="00000000" w:rsidRPr="00000000">
        <w:rPr>
          <w:rtl w:val="0"/>
        </w:rPr>
        <w:t xml:space="preserve">(JACK laughs)</w:t>
      </w:r>
    </w:p>
    <w:p w:rsidR="00000000" w:rsidDel="00000000" w:rsidP="00000000" w:rsidRDefault="00000000" w:rsidRPr="00000000" w14:paraId="000006AA">
      <w:pPr>
        <w:ind w:left="0" w:firstLine="0"/>
        <w:rPr/>
      </w:pPr>
      <w:r w:rsidDel="00000000" w:rsidR="00000000" w:rsidRPr="00000000">
        <w:rPr>
          <w:rtl w:val="0"/>
        </w:rPr>
      </w:r>
    </w:p>
    <w:p w:rsidR="00000000" w:rsidDel="00000000" w:rsidP="00000000" w:rsidRDefault="00000000" w:rsidRPr="00000000" w14:paraId="000006AB">
      <w:pPr>
        <w:ind w:left="0" w:firstLine="0"/>
        <w:rPr/>
      </w:pPr>
      <w:r w:rsidDel="00000000" w:rsidR="00000000" w:rsidRPr="00000000">
        <w:rPr>
          <w:rtl w:val="0"/>
        </w:rPr>
        <w:tab/>
        <w:t xml:space="preserve">ALI (as Hella): I travel those seas all the time, we’ll be fine. </w:t>
      </w:r>
    </w:p>
    <w:p w:rsidR="00000000" w:rsidDel="00000000" w:rsidP="00000000" w:rsidRDefault="00000000" w:rsidRPr="00000000" w14:paraId="000006AC">
      <w:pPr>
        <w:ind w:left="0" w:firstLine="0"/>
        <w:rPr/>
      </w:pPr>
      <w:r w:rsidDel="00000000" w:rsidR="00000000" w:rsidRPr="00000000">
        <w:rPr>
          <w:rtl w:val="0"/>
        </w:rPr>
      </w:r>
    </w:p>
    <w:p w:rsidR="00000000" w:rsidDel="00000000" w:rsidP="00000000" w:rsidRDefault="00000000" w:rsidRPr="00000000" w14:paraId="000006AD">
      <w:pPr>
        <w:ind w:left="720" w:firstLine="0"/>
        <w:rPr/>
      </w:pPr>
      <w:r w:rsidDel="00000000" w:rsidR="00000000" w:rsidRPr="00000000">
        <w:rPr>
          <w:rtl w:val="0"/>
        </w:rPr>
        <w:t xml:space="preserve">KEITH (as Fero, sing-song): I don’t like oceans.</w:t>
      </w:r>
    </w:p>
    <w:p w:rsidR="00000000" w:rsidDel="00000000" w:rsidP="00000000" w:rsidRDefault="00000000" w:rsidRPr="00000000" w14:paraId="000006AE">
      <w:pPr>
        <w:ind w:left="720" w:firstLine="0"/>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ab/>
        <w:t xml:space="preserve">ALI (as Hella, sing-song): We’ll be fine.</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ab/>
        <w:t xml:space="preserve">KEITH (as Fero, sing-song): It’s not a fun thing for me.</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ind w:left="720" w:firstLine="0"/>
        <w:rPr/>
      </w:pPr>
      <w:r w:rsidDel="00000000" w:rsidR="00000000" w:rsidRPr="00000000">
        <w:rPr>
          <w:rtl w:val="0"/>
        </w:rPr>
        <w:t xml:space="preserve">JACK (as Lem): I’m tempted to go with Hella here, if only because overland is something that I - that I find discomforting. Also, I don’t know how much Morbash has researched the people we’ve been traveling with? He might know that Fero is not particularly fond of oceans, which might mean (laughing) that traveling by ocean is actually our best bet.</w:t>
      </w:r>
    </w:p>
    <w:p w:rsidR="00000000" w:rsidDel="00000000" w:rsidP="00000000" w:rsidRDefault="00000000" w:rsidRPr="00000000" w14:paraId="000006B4">
      <w:pPr>
        <w:ind w:left="720" w:firstLine="0"/>
        <w:rPr/>
      </w:pPr>
      <w:r w:rsidDel="00000000" w:rsidR="00000000" w:rsidRPr="00000000">
        <w:rPr>
          <w:rtl w:val="0"/>
        </w:rPr>
      </w:r>
    </w:p>
    <w:p w:rsidR="00000000" w:rsidDel="00000000" w:rsidP="00000000" w:rsidRDefault="00000000" w:rsidRPr="00000000" w14:paraId="000006B5">
      <w:pPr>
        <w:ind w:left="720" w:firstLine="0"/>
        <w:rPr/>
      </w:pPr>
      <w:r w:rsidDel="00000000" w:rsidR="00000000" w:rsidRPr="00000000">
        <w:rPr>
          <w:rtl w:val="0"/>
        </w:rPr>
        <w:t xml:space="preserve"> ALI (as Hella): Yeah - bottom line here - </w:t>
      </w:r>
    </w:p>
    <w:p w:rsidR="00000000" w:rsidDel="00000000" w:rsidP="00000000" w:rsidRDefault="00000000" w:rsidRPr="00000000" w14:paraId="000006B6">
      <w:pPr>
        <w:ind w:left="720" w:firstLine="0"/>
        <w:rPr/>
      </w:pPr>
      <w:r w:rsidDel="00000000" w:rsidR="00000000" w:rsidRPr="00000000">
        <w:rPr>
          <w:rtl w:val="0"/>
        </w:rPr>
      </w:r>
    </w:p>
    <w:p w:rsidR="00000000" w:rsidDel="00000000" w:rsidP="00000000" w:rsidRDefault="00000000" w:rsidRPr="00000000" w14:paraId="000006B7">
      <w:pPr>
        <w:ind w:left="720" w:firstLine="0"/>
        <w:rPr/>
      </w:pPr>
      <w:r w:rsidDel="00000000" w:rsidR="00000000" w:rsidRPr="00000000">
        <w:rPr>
          <w:rtl w:val="0"/>
        </w:rPr>
        <w:t xml:space="preserve">KEITH (as Fero): Well, I think that if - if they knew that you were traveling with me, a halfling that looks all, with like leaves everywhere and hasn’t showered ever.</w:t>
      </w:r>
    </w:p>
    <w:p w:rsidR="00000000" w:rsidDel="00000000" w:rsidP="00000000" w:rsidRDefault="00000000" w:rsidRPr="00000000" w14:paraId="000006B8">
      <w:pPr>
        <w:ind w:left="720" w:firstLine="0"/>
        <w:rPr/>
      </w:pPr>
      <w:r w:rsidDel="00000000" w:rsidR="00000000" w:rsidRPr="00000000">
        <w:rPr>
          <w:rtl w:val="0"/>
        </w:rPr>
      </w:r>
    </w:p>
    <w:p w:rsidR="00000000" w:rsidDel="00000000" w:rsidP="00000000" w:rsidRDefault="00000000" w:rsidRPr="00000000" w14:paraId="000006B9">
      <w:pPr>
        <w:ind w:left="0" w:firstLine="0"/>
        <w:rPr/>
      </w:pPr>
      <w:r w:rsidDel="00000000" w:rsidR="00000000" w:rsidRPr="00000000">
        <w:rPr>
          <w:rtl w:val="0"/>
        </w:rPr>
        <w:t xml:space="preserve">AUSTIN: Oh boy. </w:t>
      </w:r>
    </w:p>
    <w:p w:rsidR="00000000" w:rsidDel="00000000" w:rsidP="00000000" w:rsidRDefault="00000000" w:rsidRPr="00000000" w14:paraId="000006BA">
      <w:pPr>
        <w:ind w:left="0" w:firstLine="0"/>
        <w:rPr/>
      </w:pPr>
      <w:r w:rsidDel="00000000" w:rsidR="00000000" w:rsidRPr="00000000">
        <w:rPr>
          <w:rtl w:val="0"/>
        </w:rPr>
      </w:r>
    </w:p>
    <w:p w:rsidR="00000000" w:rsidDel="00000000" w:rsidP="00000000" w:rsidRDefault="00000000" w:rsidRPr="00000000" w14:paraId="000006BB">
      <w:pPr>
        <w:ind w:left="720" w:firstLine="0"/>
        <w:rPr/>
      </w:pPr>
      <w:r w:rsidDel="00000000" w:rsidR="00000000" w:rsidRPr="00000000">
        <w:rPr>
          <w:rtl w:val="0"/>
        </w:rPr>
        <w:t xml:space="preserve">KEITH (as Fero): and a super tall fighter who has a very specific sword, i think that they might have been more suspicious of us, of a halfling and a fighter hanging out. </w:t>
      </w:r>
    </w:p>
    <w:p w:rsidR="00000000" w:rsidDel="00000000" w:rsidP="00000000" w:rsidRDefault="00000000" w:rsidRPr="00000000" w14:paraId="000006BC">
      <w:pPr>
        <w:ind w:left="720" w:firstLine="0"/>
        <w:rPr/>
      </w:pPr>
      <w:r w:rsidDel="00000000" w:rsidR="00000000" w:rsidRPr="00000000">
        <w:rPr>
          <w:rtl w:val="0"/>
        </w:rPr>
      </w:r>
    </w:p>
    <w:p w:rsidR="00000000" w:rsidDel="00000000" w:rsidP="00000000" w:rsidRDefault="00000000" w:rsidRPr="00000000" w14:paraId="000006BD">
      <w:pPr>
        <w:ind w:left="720" w:firstLine="0"/>
        <w:rPr/>
      </w:pPr>
      <w:r w:rsidDel="00000000" w:rsidR="00000000" w:rsidRPr="00000000">
        <w:rPr>
          <w:rtl w:val="0"/>
        </w:rPr>
        <w:t xml:space="preserve"> ALI (as Hella): Well, no no no, we have to stay off the roads. </w:t>
      </w:r>
    </w:p>
    <w:p w:rsidR="00000000" w:rsidDel="00000000" w:rsidP="00000000" w:rsidRDefault="00000000" w:rsidRPr="00000000" w14:paraId="000006BE">
      <w:pPr>
        <w:ind w:left="720" w:firstLine="0"/>
        <w:rPr/>
      </w:pPr>
      <w:r w:rsidDel="00000000" w:rsidR="00000000" w:rsidRPr="00000000">
        <w:rPr>
          <w:rtl w:val="0"/>
        </w:rPr>
      </w:r>
    </w:p>
    <w:p w:rsidR="00000000" w:rsidDel="00000000" w:rsidP="00000000" w:rsidRDefault="00000000" w:rsidRPr="00000000" w14:paraId="000006BF">
      <w:pPr>
        <w:ind w:left="720" w:firstLine="0"/>
        <w:rPr/>
      </w:pPr>
      <w:r w:rsidDel="00000000" w:rsidR="00000000" w:rsidRPr="00000000">
        <w:rPr>
          <w:rtl w:val="0"/>
        </w:rPr>
        <w:t xml:space="preserve">JACK (as Lem): We have to.</w:t>
      </w:r>
    </w:p>
    <w:p w:rsidR="00000000" w:rsidDel="00000000" w:rsidP="00000000" w:rsidRDefault="00000000" w:rsidRPr="00000000" w14:paraId="000006C0">
      <w:pPr>
        <w:ind w:left="720" w:firstLine="0"/>
        <w:rPr/>
      </w:pPr>
      <w:r w:rsidDel="00000000" w:rsidR="00000000" w:rsidRPr="00000000">
        <w:rPr>
          <w:rtl w:val="0"/>
        </w:rPr>
      </w:r>
    </w:p>
    <w:p w:rsidR="00000000" w:rsidDel="00000000" w:rsidP="00000000" w:rsidRDefault="00000000" w:rsidRPr="00000000" w14:paraId="000006C1">
      <w:pPr>
        <w:ind w:left="720" w:firstLine="0"/>
        <w:rPr/>
      </w:pPr>
      <w:r w:rsidDel="00000000" w:rsidR="00000000" w:rsidRPr="00000000">
        <w:rPr>
          <w:rtl w:val="0"/>
        </w:rPr>
        <w:t xml:space="preserve"> ALI (as Hella): And also, if they are looking for us, you told that guy where you’re from. </w:t>
      </w:r>
    </w:p>
    <w:p w:rsidR="00000000" w:rsidDel="00000000" w:rsidP="00000000" w:rsidRDefault="00000000" w:rsidRPr="00000000" w14:paraId="000006C2">
      <w:pPr>
        <w:ind w:left="720" w:firstLine="0"/>
        <w:rPr/>
      </w:pPr>
      <w:r w:rsidDel="00000000" w:rsidR="00000000" w:rsidRPr="00000000">
        <w:rPr>
          <w:rtl w:val="0"/>
        </w:rPr>
      </w:r>
    </w:p>
    <w:p w:rsidR="00000000" w:rsidDel="00000000" w:rsidP="00000000" w:rsidRDefault="00000000" w:rsidRPr="00000000" w14:paraId="000006C3">
      <w:pPr>
        <w:ind w:left="0" w:firstLine="0"/>
        <w:rPr/>
      </w:pPr>
      <w:r w:rsidDel="00000000" w:rsidR="00000000" w:rsidRPr="00000000">
        <w:rPr>
          <w:rtl w:val="0"/>
        </w:rPr>
        <w:t xml:space="preserve">(ALI and JACK laugh) </w:t>
      </w:r>
    </w:p>
    <w:p w:rsidR="00000000" w:rsidDel="00000000" w:rsidP="00000000" w:rsidRDefault="00000000" w:rsidRPr="00000000" w14:paraId="000006C4">
      <w:pPr>
        <w:ind w:left="0" w:firstLine="0"/>
        <w:rPr/>
      </w:pPr>
      <w:r w:rsidDel="00000000" w:rsidR="00000000" w:rsidRPr="00000000">
        <w:rPr>
          <w:rtl w:val="0"/>
        </w:rPr>
        <w:tab/>
      </w:r>
    </w:p>
    <w:p w:rsidR="00000000" w:rsidDel="00000000" w:rsidP="00000000" w:rsidRDefault="00000000" w:rsidRPr="00000000" w14:paraId="000006C5">
      <w:pPr>
        <w:ind w:left="0" w:firstLine="0"/>
        <w:rPr/>
      </w:pPr>
      <w:r w:rsidDel="00000000" w:rsidR="00000000" w:rsidRPr="00000000">
        <w:rPr>
          <w:rtl w:val="0"/>
        </w:rPr>
        <w:tab/>
        <w:t xml:space="preserve">JACK (as Lem): You literally did.</w:t>
      </w:r>
    </w:p>
    <w:p w:rsidR="00000000" w:rsidDel="00000000" w:rsidP="00000000" w:rsidRDefault="00000000" w:rsidRPr="00000000" w14:paraId="000006C6">
      <w:pPr>
        <w:ind w:left="0" w:firstLine="0"/>
        <w:rPr/>
      </w:pPr>
      <w:r w:rsidDel="00000000" w:rsidR="00000000" w:rsidRPr="00000000">
        <w:rPr>
          <w:rtl w:val="0"/>
        </w:rPr>
      </w:r>
    </w:p>
    <w:p w:rsidR="00000000" w:rsidDel="00000000" w:rsidP="00000000" w:rsidRDefault="00000000" w:rsidRPr="00000000" w14:paraId="000006C7">
      <w:pPr>
        <w:ind w:left="720" w:firstLine="0"/>
        <w:rPr/>
      </w:pPr>
      <w:r w:rsidDel="00000000" w:rsidR="00000000" w:rsidRPr="00000000">
        <w:rPr>
          <w:rtl w:val="0"/>
        </w:rPr>
        <w:t xml:space="preserve"> ALI (as Hella): They’re going to be looking for us on those roads, specifically. </w:t>
      </w:r>
    </w:p>
    <w:p w:rsidR="00000000" w:rsidDel="00000000" w:rsidP="00000000" w:rsidRDefault="00000000" w:rsidRPr="00000000" w14:paraId="000006C8">
      <w:pPr>
        <w:ind w:left="720" w:firstLine="0"/>
        <w:rPr/>
      </w:pPr>
      <w:r w:rsidDel="00000000" w:rsidR="00000000" w:rsidRPr="00000000">
        <w:rPr>
          <w:rtl w:val="0"/>
        </w:rPr>
      </w:r>
    </w:p>
    <w:p w:rsidR="00000000" w:rsidDel="00000000" w:rsidP="00000000" w:rsidRDefault="00000000" w:rsidRPr="00000000" w14:paraId="000006C9">
      <w:pPr>
        <w:ind w:firstLine="720"/>
        <w:rPr/>
      </w:pPr>
      <w:r w:rsidDel="00000000" w:rsidR="00000000" w:rsidRPr="00000000">
        <w:rPr>
          <w:rtl w:val="0"/>
        </w:rPr>
        <w:t xml:space="preserve">JACK (as Lem): This is going to be a raising of the Shire situation. </w:t>
      </w:r>
    </w:p>
    <w:p w:rsidR="00000000" w:rsidDel="00000000" w:rsidP="00000000" w:rsidRDefault="00000000" w:rsidRPr="00000000" w14:paraId="000006CA">
      <w:pPr>
        <w:ind w:firstLine="720"/>
        <w:rPr/>
      </w:pPr>
      <w:r w:rsidDel="00000000" w:rsidR="00000000" w:rsidRPr="00000000">
        <w:rPr>
          <w:rtl w:val="0"/>
        </w:rPr>
      </w:r>
    </w:p>
    <w:p w:rsidR="00000000" w:rsidDel="00000000" w:rsidP="00000000" w:rsidRDefault="00000000" w:rsidRPr="00000000" w14:paraId="000006CB">
      <w:pPr>
        <w:ind w:left="720" w:firstLine="0"/>
        <w:rPr/>
      </w:pPr>
      <w:r w:rsidDel="00000000" w:rsidR="00000000" w:rsidRPr="00000000">
        <w:rPr>
          <w:rtl w:val="0"/>
        </w:rPr>
        <w:t xml:space="preserve">KEITH (as Fero): But they, but they - no no no, but they don’t - they - I - </w:t>
      </w:r>
    </w:p>
    <w:p w:rsidR="00000000" w:rsidDel="00000000" w:rsidP="00000000" w:rsidRDefault="00000000" w:rsidRPr="00000000" w14:paraId="000006CC">
      <w:pPr>
        <w:ind w:left="720" w:firstLine="0"/>
        <w:rPr/>
      </w:pPr>
      <w:r w:rsidDel="00000000" w:rsidR="00000000" w:rsidRPr="00000000">
        <w:rPr>
          <w:rtl w:val="0"/>
        </w:rPr>
      </w:r>
    </w:p>
    <w:p w:rsidR="00000000" w:rsidDel="00000000" w:rsidP="00000000" w:rsidRDefault="00000000" w:rsidRPr="00000000" w14:paraId="000006CD">
      <w:pPr>
        <w:ind w:left="0" w:firstLine="0"/>
        <w:rPr/>
      </w:pPr>
      <w:r w:rsidDel="00000000" w:rsidR="00000000" w:rsidRPr="00000000">
        <w:rPr>
          <w:rtl w:val="0"/>
        </w:rPr>
        <w:t xml:space="preserve">(AUSTIN laughs loudly, JACK laughs)</w:t>
      </w:r>
    </w:p>
    <w:p w:rsidR="00000000" w:rsidDel="00000000" w:rsidP="00000000" w:rsidRDefault="00000000" w:rsidRPr="00000000" w14:paraId="000006CE">
      <w:pPr>
        <w:ind w:firstLine="720"/>
        <w:rPr/>
      </w:pPr>
      <w:r w:rsidDel="00000000" w:rsidR="00000000" w:rsidRPr="00000000">
        <w:rPr>
          <w:rtl w:val="0"/>
        </w:rPr>
      </w:r>
    </w:p>
    <w:p w:rsidR="00000000" w:rsidDel="00000000" w:rsidP="00000000" w:rsidRDefault="00000000" w:rsidRPr="00000000" w14:paraId="000006CF">
      <w:pPr>
        <w:ind w:left="720" w:firstLine="0"/>
        <w:rPr/>
      </w:pPr>
      <w:r w:rsidDel="00000000" w:rsidR="00000000" w:rsidRPr="00000000">
        <w:rPr>
          <w:rtl w:val="0"/>
        </w:rPr>
        <w:t xml:space="preserve">KEITH (as Fero): A random stranger that has no connection to this whole thing said that he was from Rosemarrow. Right? Like, they didn’t leave that going (GUARD voice) ‘That’s the guy!’ (normal voice) Like, they didn’t - </w:t>
      </w:r>
    </w:p>
    <w:p w:rsidR="00000000" w:rsidDel="00000000" w:rsidP="00000000" w:rsidRDefault="00000000" w:rsidRPr="00000000" w14:paraId="000006D0">
      <w:pPr>
        <w:ind w:left="0" w:firstLine="0"/>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AUSTIN: No, but you know, you know how these people are. </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ab/>
        <w:t xml:space="preserve"> ALI (as Hella): But they might put two and two together.</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AUSTIN: Right. </w:t>
      </w:r>
    </w:p>
    <w:p w:rsidR="00000000" w:rsidDel="00000000" w:rsidP="00000000" w:rsidRDefault="00000000" w:rsidRPr="00000000" w14:paraId="000006D6">
      <w:pPr>
        <w:ind w:firstLine="720"/>
        <w:rPr/>
      </w:pPr>
      <w:r w:rsidDel="00000000" w:rsidR="00000000" w:rsidRPr="00000000">
        <w:rPr>
          <w:rtl w:val="0"/>
        </w:rPr>
      </w:r>
    </w:p>
    <w:p w:rsidR="00000000" w:rsidDel="00000000" w:rsidP="00000000" w:rsidRDefault="00000000" w:rsidRPr="00000000" w14:paraId="000006D7">
      <w:pPr>
        <w:ind w:firstLine="720"/>
        <w:rPr/>
      </w:pPr>
      <w:r w:rsidDel="00000000" w:rsidR="00000000" w:rsidRPr="00000000">
        <w:rPr>
          <w:rtl w:val="0"/>
        </w:rPr>
        <w:t xml:space="preserve"> ALI (as Hella): They could ask someone else, who could (overlapping)</w:t>
      </w:r>
    </w:p>
    <w:p w:rsidR="00000000" w:rsidDel="00000000" w:rsidP="00000000" w:rsidRDefault="00000000" w:rsidRPr="00000000" w14:paraId="000006D8">
      <w:pPr>
        <w:ind w:firstLine="720"/>
        <w:rPr/>
      </w:pPr>
      <w:r w:rsidDel="00000000" w:rsidR="00000000" w:rsidRPr="00000000">
        <w:rPr>
          <w:rtl w:val="0"/>
        </w:rPr>
      </w:r>
    </w:p>
    <w:p w:rsidR="00000000" w:rsidDel="00000000" w:rsidP="00000000" w:rsidRDefault="00000000" w:rsidRPr="00000000" w14:paraId="000006D9">
      <w:pPr>
        <w:ind w:left="720" w:firstLine="0"/>
        <w:rPr/>
      </w:pPr>
      <w:r w:rsidDel="00000000" w:rsidR="00000000" w:rsidRPr="00000000">
        <w:rPr>
          <w:rtl w:val="0"/>
        </w:rPr>
        <w:t xml:space="preserve">JACK (as Lem, overlapping): If there is one thing orcs are good at doing, it’s putting two and two together.</w:t>
      </w:r>
    </w:p>
    <w:p w:rsidR="00000000" w:rsidDel="00000000" w:rsidP="00000000" w:rsidRDefault="00000000" w:rsidRPr="00000000" w14:paraId="000006DA">
      <w:pPr>
        <w:ind w:left="720" w:firstLine="0"/>
        <w:rPr/>
      </w:pPr>
      <w:r w:rsidDel="00000000" w:rsidR="00000000" w:rsidRPr="00000000">
        <w:rPr>
          <w:rtl w:val="0"/>
        </w:rPr>
      </w:r>
    </w:p>
    <w:p w:rsidR="00000000" w:rsidDel="00000000" w:rsidP="00000000" w:rsidRDefault="00000000" w:rsidRPr="00000000" w14:paraId="000006DB">
      <w:pPr>
        <w:ind w:left="0" w:firstLine="0"/>
        <w:rPr/>
      </w:pPr>
      <w:r w:rsidDel="00000000" w:rsidR="00000000" w:rsidRPr="00000000">
        <w:rPr>
          <w:rtl w:val="0"/>
        </w:rPr>
        <w:t xml:space="preserve">AUSTIN (overlapping): I mean, I mean, listen. Here’s what you - you all know, for a fact, that at - you could put together clearly that those are city guards, being forced to work with the New Archivists. Which means anything the city knows, the New Archivists will know quickly. They might not know it yet - but they have access to that information. (a pause) Do you know what I mean?</w:t>
      </w:r>
    </w:p>
    <w:p w:rsidR="00000000" w:rsidDel="00000000" w:rsidP="00000000" w:rsidRDefault="00000000" w:rsidRPr="00000000" w14:paraId="000006DC">
      <w:pPr>
        <w:ind w:left="0" w:firstLine="0"/>
        <w:rPr/>
      </w:pPr>
      <w:r w:rsidDel="00000000" w:rsidR="00000000" w:rsidRPr="00000000">
        <w:rPr>
          <w:rtl w:val="0"/>
        </w:rPr>
      </w:r>
    </w:p>
    <w:p w:rsidR="00000000" w:rsidDel="00000000" w:rsidP="00000000" w:rsidRDefault="00000000" w:rsidRPr="00000000" w14:paraId="000006DD">
      <w:pPr>
        <w:ind w:left="720" w:firstLine="0"/>
        <w:rPr/>
      </w:pPr>
      <w:r w:rsidDel="00000000" w:rsidR="00000000" w:rsidRPr="00000000">
        <w:rPr>
          <w:rtl w:val="0"/>
        </w:rPr>
        <w:t xml:space="preserve">KEITH (as Fero): I mean, we can take a boat if you guys want. But boats are stupid, and we could walk. </w:t>
      </w:r>
    </w:p>
    <w:p w:rsidR="00000000" w:rsidDel="00000000" w:rsidP="00000000" w:rsidRDefault="00000000" w:rsidRPr="00000000" w14:paraId="000006DE">
      <w:pPr>
        <w:ind w:left="720" w:firstLine="0"/>
        <w:rPr/>
      </w:pPr>
      <w:r w:rsidDel="00000000" w:rsidR="00000000" w:rsidRPr="00000000">
        <w:rPr>
          <w:rtl w:val="0"/>
        </w:rPr>
      </w:r>
    </w:p>
    <w:p w:rsidR="00000000" w:rsidDel="00000000" w:rsidP="00000000" w:rsidRDefault="00000000" w:rsidRPr="00000000" w14:paraId="000006DF">
      <w:pPr>
        <w:ind w:left="720" w:firstLine="0"/>
        <w:rPr/>
      </w:pPr>
      <w:r w:rsidDel="00000000" w:rsidR="00000000" w:rsidRPr="00000000">
        <w:rPr>
          <w:rtl w:val="0"/>
        </w:rPr>
        <w:t xml:space="preserve">ALI (as Hella): I vote boat. </w:t>
      </w:r>
    </w:p>
    <w:p w:rsidR="00000000" w:rsidDel="00000000" w:rsidP="00000000" w:rsidRDefault="00000000" w:rsidRPr="00000000" w14:paraId="000006E0">
      <w:pPr>
        <w:ind w:left="720" w:firstLine="0"/>
        <w:rPr/>
      </w:pPr>
      <w:r w:rsidDel="00000000" w:rsidR="00000000" w:rsidRPr="00000000">
        <w:rPr>
          <w:rtl w:val="0"/>
        </w:rPr>
      </w:r>
    </w:p>
    <w:p w:rsidR="00000000" w:rsidDel="00000000" w:rsidP="00000000" w:rsidRDefault="00000000" w:rsidRPr="00000000" w14:paraId="000006E1">
      <w:pPr>
        <w:ind w:left="720" w:firstLine="0"/>
        <w:rPr/>
      </w:pPr>
      <w:r w:rsidDel="00000000" w:rsidR="00000000" w:rsidRPr="00000000">
        <w:rPr>
          <w:rtl w:val="0"/>
        </w:rPr>
        <w:t xml:space="preserve">JACK (as Lem, overlapping): I vote boat. I vote boat.</w:t>
      </w:r>
    </w:p>
    <w:p w:rsidR="00000000" w:rsidDel="00000000" w:rsidP="00000000" w:rsidRDefault="00000000" w:rsidRPr="00000000" w14:paraId="000006E2">
      <w:pPr>
        <w:ind w:left="720" w:firstLine="0"/>
        <w:rPr/>
      </w:pPr>
      <w:r w:rsidDel="00000000" w:rsidR="00000000" w:rsidRPr="00000000">
        <w:rPr>
          <w:rtl w:val="0"/>
        </w:rPr>
      </w:r>
    </w:p>
    <w:p w:rsidR="00000000" w:rsidDel="00000000" w:rsidP="00000000" w:rsidRDefault="00000000" w:rsidRPr="00000000" w14:paraId="000006E3">
      <w:pPr>
        <w:ind w:left="720" w:firstLine="0"/>
        <w:rPr/>
      </w:pPr>
      <w:r w:rsidDel="00000000" w:rsidR="00000000" w:rsidRPr="00000000">
        <w:rPr>
          <w:rtl w:val="0"/>
        </w:rPr>
        <w:t xml:space="preserve">ALI (as Hella, overlapping): I can protect you guys. It’ll be fine.</w:t>
      </w:r>
    </w:p>
    <w:p w:rsidR="00000000" w:rsidDel="00000000" w:rsidP="00000000" w:rsidRDefault="00000000" w:rsidRPr="00000000" w14:paraId="000006E4">
      <w:pPr>
        <w:ind w:left="720" w:firstLine="0"/>
        <w:rPr/>
      </w:pPr>
      <w:r w:rsidDel="00000000" w:rsidR="00000000" w:rsidRPr="00000000">
        <w:rPr>
          <w:rtl w:val="0"/>
        </w:rPr>
      </w:r>
    </w:p>
    <w:p w:rsidR="00000000" w:rsidDel="00000000" w:rsidP="00000000" w:rsidRDefault="00000000" w:rsidRPr="00000000" w14:paraId="000006E5">
      <w:pPr>
        <w:ind w:left="0" w:firstLine="0"/>
        <w:rPr/>
      </w:pPr>
      <w:r w:rsidDel="00000000" w:rsidR="00000000" w:rsidRPr="00000000">
        <w:rPr>
          <w:rtl w:val="0"/>
        </w:rPr>
        <w:t xml:space="preserve">AUSTIN: Alright, alright, lets - </w:t>
      </w:r>
    </w:p>
    <w:p w:rsidR="00000000" w:rsidDel="00000000" w:rsidP="00000000" w:rsidRDefault="00000000" w:rsidRPr="00000000" w14:paraId="000006E6">
      <w:pPr>
        <w:ind w:firstLine="720"/>
        <w:rPr/>
      </w:pPr>
      <w:r w:rsidDel="00000000" w:rsidR="00000000" w:rsidRPr="00000000">
        <w:rPr>
          <w:rtl w:val="0"/>
        </w:rPr>
      </w:r>
    </w:p>
    <w:p w:rsidR="00000000" w:rsidDel="00000000" w:rsidP="00000000" w:rsidRDefault="00000000" w:rsidRPr="00000000" w14:paraId="000006E7">
      <w:pPr>
        <w:ind w:left="720" w:firstLine="0"/>
        <w:rPr/>
      </w:pPr>
      <w:r w:rsidDel="00000000" w:rsidR="00000000" w:rsidRPr="00000000">
        <w:rPr>
          <w:rtl w:val="0"/>
        </w:rPr>
        <w:t xml:space="preserve">KEITH (as Fero, overlapping): You can’t protect us from big old - </w:t>
      </w:r>
    </w:p>
    <w:p w:rsidR="00000000" w:rsidDel="00000000" w:rsidP="00000000" w:rsidRDefault="00000000" w:rsidRPr="00000000" w14:paraId="000006E8">
      <w:pPr>
        <w:ind w:left="720" w:firstLine="0"/>
        <w:rPr/>
      </w:pPr>
      <w:r w:rsidDel="00000000" w:rsidR="00000000" w:rsidRPr="00000000">
        <w:rPr>
          <w:rtl w:val="0"/>
        </w:rPr>
      </w:r>
    </w:p>
    <w:p w:rsidR="00000000" w:rsidDel="00000000" w:rsidP="00000000" w:rsidRDefault="00000000" w:rsidRPr="00000000" w14:paraId="000006E9">
      <w:pPr>
        <w:ind w:left="720" w:firstLine="0"/>
        <w:rPr/>
      </w:pPr>
      <w:r w:rsidDel="00000000" w:rsidR="00000000" w:rsidRPr="00000000">
        <w:rPr>
          <w:rtl w:val="0"/>
        </w:rPr>
        <w:t xml:space="preserve">JACK (as Lem, overlapping): Plus, from a practical perspective - </w:t>
      </w:r>
    </w:p>
    <w:p w:rsidR="00000000" w:rsidDel="00000000" w:rsidP="00000000" w:rsidRDefault="00000000" w:rsidRPr="00000000" w14:paraId="000006EA">
      <w:pPr>
        <w:ind w:left="0" w:firstLine="0"/>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AUSTIN: Uh-huh - okay.</w:t>
      </w:r>
    </w:p>
    <w:p w:rsidR="00000000" w:rsidDel="00000000" w:rsidP="00000000" w:rsidRDefault="00000000" w:rsidRPr="00000000" w14:paraId="000006EC">
      <w:pPr>
        <w:ind w:left="0" w:firstLine="0"/>
        <w:rPr/>
      </w:pPr>
      <w:r w:rsidDel="00000000" w:rsidR="00000000" w:rsidRPr="00000000">
        <w:rPr>
          <w:rtl w:val="0"/>
        </w:rPr>
      </w:r>
    </w:p>
    <w:p w:rsidR="00000000" w:rsidDel="00000000" w:rsidP="00000000" w:rsidRDefault="00000000" w:rsidRPr="00000000" w14:paraId="000006ED">
      <w:pPr>
        <w:ind w:left="720" w:firstLine="0"/>
        <w:rPr/>
      </w:pPr>
      <w:r w:rsidDel="00000000" w:rsidR="00000000" w:rsidRPr="00000000">
        <w:rPr>
          <w:rtl w:val="0"/>
        </w:rPr>
        <w:t xml:space="preserve">KEITH (as Fero): Here’s where you </w:t>
      </w:r>
      <w:r w:rsidDel="00000000" w:rsidR="00000000" w:rsidRPr="00000000">
        <w:rPr>
          <w:i w:val="1"/>
          <w:rtl w:val="0"/>
        </w:rPr>
        <w:t xml:space="preserve">can</w:t>
      </w:r>
      <w:r w:rsidDel="00000000" w:rsidR="00000000" w:rsidRPr="00000000">
        <w:rPr>
          <w:rtl w:val="0"/>
        </w:rPr>
        <w:t xml:space="preserve"> protect us: you can protect us from people coming out, bandits and New Archivists, coming out with swords. You can’t protect us from a giant wave that breaks the boat and we sink and drown and die.</w:t>
      </w:r>
    </w:p>
    <w:p w:rsidR="00000000" w:rsidDel="00000000" w:rsidP="00000000" w:rsidRDefault="00000000" w:rsidRPr="00000000" w14:paraId="000006EE">
      <w:pPr>
        <w:ind w:left="720" w:firstLine="0"/>
        <w:rPr/>
      </w:pPr>
      <w:r w:rsidDel="00000000" w:rsidR="00000000" w:rsidRPr="00000000">
        <w:rPr>
          <w:rtl w:val="0"/>
        </w:rPr>
      </w:r>
    </w:p>
    <w:p w:rsidR="00000000" w:rsidDel="00000000" w:rsidP="00000000" w:rsidRDefault="00000000" w:rsidRPr="00000000" w14:paraId="000006EF">
      <w:pPr>
        <w:ind w:left="720" w:firstLine="0"/>
        <w:rPr/>
      </w:pPr>
      <w:r w:rsidDel="00000000" w:rsidR="00000000" w:rsidRPr="00000000">
        <w:rPr>
          <w:rtl w:val="0"/>
        </w:rPr>
        <w:t xml:space="preserve">ALI (as Hella): We’re gonna be fine - I travel those seas </w:t>
      </w:r>
      <w:r w:rsidDel="00000000" w:rsidR="00000000" w:rsidRPr="00000000">
        <w:rPr>
          <w:i w:val="1"/>
          <w:rtl w:val="0"/>
        </w:rPr>
        <w:t xml:space="preserve">literally</w:t>
      </w:r>
      <w:r w:rsidDel="00000000" w:rsidR="00000000" w:rsidRPr="00000000">
        <w:rPr>
          <w:rtl w:val="0"/>
        </w:rPr>
        <w:t xml:space="preserve"> all the time. </w:t>
      </w:r>
    </w:p>
    <w:p w:rsidR="00000000" w:rsidDel="00000000" w:rsidP="00000000" w:rsidRDefault="00000000" w:rsidRPr="00000000" w14:paraId="000006F0">
      <w:pPr>
        <w:ind w:left="720" w:firstLine="0"/>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AUSTIN: Okay, so you and - </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ind w:left="720" w:firstLine="0"/>
        <w:rPr/>
      </w:pPr>
      <w:r w:rsidDel="00000000" w:rsidR="00000000" w:rsidRPr="00000000">
        <w:rPr>
          <w:rtl w:val="0"/>
        </w:rPr>
        <w:t xml:space="preserve">JACK (as Lem): Look, Fero, you know, I super trust Fero but at the same time I think Hella is absolutely talking sense here. </w:t>
      </w:r>
    </w:p>
    <w:p w:rsidR="00000000" w:rsidDel="00000000" w:rsidP="00000000" w:rsidRDefault="00000000" w:rsidRPr="00000000" w14:paraId="000006F4">
      <w:pPr>
        <w:ind w:left="720" w:firstLine="0"/>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AUSTIN: Okay, so - I guess the thing now is you have to get to a boat. We have to have a boat captain. How are you finding a boat captain? </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ind w:left="0" w:firstLine="0"/>
        <w:rPr/>
      </w:pPr>
      <w:r w:rsidDel="00000000" w:rsidR="00000000" w:rsidRPr="00000000">
        <w:rPr>
          <w:rtl w:val="0"/>
        </w:rPr>
        <w:t xml:space="preserve">KEITH: I was thinking that we were going to sneak over to the west docks, find someone who looked like they were leaving, show them that ring, and be like ‘hey, we need to come with you, where are you going.’</w:t>
      </w:r>
    </w:p>
    <w:p w:rsidR="00000000" w:rsidDel="00000000" w:rsidP="00000000" w:rsidRDefault="00000000" w:rsidRPr="00000000" w14:paraId="000006F8">
      <w:pPr>
        <w:ind w:left="720" w:firstLine="0"/>
        <w:rPr/>
      </w:pPr>
      <w:r w:rsidDel="00000000" w:rsidR="00000000" w:rsidRPr="00000000">
        <w:rPr>
          <w:rtl w:val="0"/>
        </w:rPr>
      </w:r>
    </w:p>
    <w:p w:rsidR="00000000" w:rsidDel="00000000" w:rsidP="00000000" w:rsidRDefault="00000000" w:rsidRPr="00000000" w14:paraId="000006F9">
      <w:pPr>
        <w:ind w:left="0" w:firstLine="0"/>
        <w:rPr/>
      </w:pPr>
      <w:r w:rsidDel="00000000" w:rsidR="00000000" w:rsidRPr="00000000">
        <w:rPr>
          <w:rtl w:val="0"/>
        </w:rPr>
        <w:t xml:space="preserve">AUSTIN: Sure. Okay, so you - </w:t>
      </w:r>
    </w:p>
    <w:p w:rsidR="00000000" w:rsidDel="00000000" w:rsidP="00000000" w:rsidRDefault="00000000" w:rsidRPr="00000000" w14:paraId="000006FA">
      <w:pPr>
        <w:ind w:left="0" w:firstLine="0"/>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KEITH: If we have - I tell them - </w:t>
      </w:r>
    </w:p>
    <w:p w:rsidR="00000000" w:rsidDel="00000000" w:rsidP="00000000" w:rsidRDefault="00000000" w:rsidRPr="00000000" w14:paraId="000006FC">
      <w:pPr>
        <w:ind w:left="0" w:firstLine="0"/>
        <w:rPr/>
      </w:pPr>
      <w:r w:rsidDel="00000000" w:rsidR="00000000" w:rsidRPr="00000000">
        <w:rPr>
          <w:rtl w:val="0"/>
        </w:rPr>
      </w:r>
    </w:p>
    <w:p w:rsidR="00000000" w:rsidDel="00000000" w:rsidP="00000000" w:rsidRDefault="00000000" w:rsidRPr="00000000" w14:paraId="000006FD">
      <w:pPr>
        <w:ind w:left="720" w:firstLine="0"/>
        <w:rPr/>
      </w:pPr>
      <w:r w:rsidDel="00000000" w:rsidR="00000000" w:rsidRPr="00000000">
        <w:rPr>
          <w:rtl w:val="0"/>
        </w:rPr>
        <w:t xml:space="preserve">KEITH (as Fero): If we need to wind up having to pay for this, I’m not paying, this was not my idea. </w:t>
      </w:r>
    </w:p>
    <w:p w:rsidR="00000000" w:rsidDel="00000000" w:rsidP="00000000" w:rsidRDefault="00000000" w:rsidRPr="00000000" w14:paraId="000006FE">
      <w:pPr>
        <w:ind w:left="720" w:firstLine="0"/>
        <w:rPr/>
      </w:pPr>
      <w:r w:rsidDel="00000000" w:rsidR="00000000" w:rsidRPr="00000000">
        <w:rPr>
          <w:rtl w:val="0"/>
        </w:rPr>
      </w:r>
    </w:p>
    <w:p w:rsidR="00000000" w:rsidDel="00000000" w:rsidP="00000000" w:rsidRDefault="00000000" w:rsidRPr="00000000" w14:paraId="000006FF">
      <w:pPr>
        <w:ind w:left="0" w:firstLine="0"/>
        <w:rPr/>
      </w:pPr>
      <w:r w:rsidDel="00000000" w:rsidR="00000000" w:rsidRPr="00000000">
        <w:rPr>
          <w:rtl w:val="0"/>
        </w:rPr>
        <w:t xml:space="preserve">(ALI and JACK laugh)</w:t>
      </w:r>
    </w:p>
    <w:p w:rsidR="00000000" w:rsidDel="00000000" w:rsidP="00000000" w:rsidRDefault="00000000" w:rsidRPr="00000000" w14:paraId="00000700">
      <w:pPr>
        <w:ind w:left="0" w:firstLine="0"/>
        <w:rPr/>
      </w:pPr>
      <w:r w:rsidDel="00000000" w:rsidR="00000000" w:rsidRPr="00000000">
        <w:rPr>
          <w:rtl w:val="0"/>
        </w:rPr>
      </w:r>
    </w:p>
    <w:p w:rsidR="00000000" w:rsidDel="00000000" w:rsidP="00000000" w:rsidRDefault="00000000" w:rsidRPr="00000000" w14:paraId="00000701">
      <w:pPr>
        <w:ind w:left="0" w:firstLine="0"/>
        <w:rPr/>
      </w:pPr>
      <w:r w:rsidDel="00000000" w:rsidR="00000000" w:rsidRPr="00000000">
        <w:rPr>
          <w:rtl w:val="0"/>
        </w:rPr>
        <w:t xml:space="preserve">AUSTIN: You end up finding your way down to the west docks, which are a collection of docks - this map Isn’t final, the one you’re seeing now, Jeanine is, again, making us a really nice map of Velas, this is work-in-progress - and let’s say down near - you spend some time trying to find someone who’s leaving, but it’s </w:t>
      </w:r>
      <w:r w:rsidDel="00000000" w:rsidR="00000000" w:rsidRPr="00000000">
        <w:rPr>
          <w:i w:val="1"/>
          <w:rtl w:val="0"/>
        </w:rPr>
        <w:t xml:space="preserve">so </w:t>
      </w:r>
      <w:r w:rsidDel="00000000" w:rsidR="00000000" w:rsidRPr="00000000">
        <w:rPr>
          <w:rtl w:val="0"/>
        </w:rPr>
        <w:t xml:space="preserve">late at night that, like, very few people are doing that. But! In a little tavern - sorry, in a little pub - </w:t>
      </w:r>
    </w:p>
    <w:p w:rsidR="00000000" w:rsidDel="00000000" w:rsidP="00000000" w:rsidRDefault="00000000" w:rsidRPr="00000000" w14:paraId="00000702">
      <w:pPr>
        <w:ind w:left="0" w:firstLine="0"/>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KEITH: - In a little cantina </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(AUSTIN laughs)</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AUSTIN: You find an old friend of yours, Captain Calhoun. </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JACK: Oh, man. </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KEITH: Ah, Calhog. </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AUSTIN: He is pretty drunk. </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KEITH: Perfect! </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ind w:firstLine="720"/>
        <w:rPr/>
      </w:pPr>
      <w:r w:rsidDel="00000000" w:rsidR="00000000" w:rsidRPr="00000000">
        <w:rPr>
          <w:rtl w:val="0"/>
        </w:rPr>
        <w:t xml:space="preserve">AUSTIN (as Calhoun, drunkenly): How ya guys doin?</w:t>
      </w:r>
    </w:p>
    <w:p w:rsidR="00000000" w:rsidDel="00000000" w:rsidP="00000000" w:rsidRDefault="00000000" w:rsidRPr="00000000" w14:paraId="00000712">
      <w:pPr>
        <w:ind w:left="0" w:firstLine="0"/>
        <w:rPr/>
      </w:pPr>
      <w:r w:rsidDel="00000000" w:rsidR="00000000" w:rsidRPr="00000000">
        <w:rPr>
          <w:rtl w:val="0"/>
        </w:rPr>
      </w:r>
    </w:p>
    <w:p w:rsidR="00000000" w:rsidDel="00000000" w:rsidP="00000000" w:rsidRDefault="00000000" w:rsidRPr="00000000" w14:paraId="00000713">
      <w:pPr>
        <w:ind w:left="0" w:firstLine="0"/>
        <w:rPr/>
      </w:pPr>
      <w:r w:rsidDel="00000000" w:rsidR="00000000" w:rsidRPr="00000000">
        <w:rPr>
          <w:rtl w:val="0"/>
        </w:rPr>
        <w:t xml:space="preserve">AUSTIN: He has drunk away almost, probably, he also made 50 coin on that. </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KEITH: Yeah, I was gonna steal that from him.</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AUSTIN: It might be gone already. You can tell, he’s pretty deep into it. It’s been two days of partying, boozing, feeling good.</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(ALI laughs)</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ind w:left="720" w:firstLine="0"/>
        <w:rPr/>
      </w:pPr>
      <w:r w:rsidDel="00000000" w:rsidR="00000000" w:rsidRPr="00000000">
        <w:rPr>
          <w:rtl w:val="0"/>
        </w:rPr>
        <w:t xml:space="preserve">KEITH (as Fero): Buddy, how’s your ship?</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ind w:left="720" w:firstLine="0"/>
        <w:rPr/>
      </w:pPr>
      <w:r w:rsidDel="00000000" w:rsidR="00000000" w:rsidRPr="00000000">
        <w:rPr>
          <w:rtl w:val="0"/>
        </w:rPr>
        <w:t xml:space="preserve">AUSTIN (as Calhoun, drunkenly): Ah, Ah - it’s good, ya know, we patched it up. Bounced off a couple rocks there, everything, everything's good though. </w:t>
      </w:r>
    </w:p>
    <w:p w:rsidR="00000000" w:rsidDel="00000000" w:rsidP="00000000" w:rsidRDefault="00000000" w:rsidRPr="00000000" w14:paraId="0000071E">
      <w:pPr>
        <w:ind w:left="720" w:firstLine="0"/>
        <w:rPr/>
      </w:pPr>
      <w:r w:rsidDel="00000000" w:rsidR="00000000" w:rsidRPr="00000000">
        <w:rPr>
          <w:rtl w:val="0"/>
        </w:rPr>
      </w:r>
    </w:p>
    <w:p w:rsidR="00000000" w:rsidDel="00000000" w:rsidP="00000000" w:rsidRDefault="00000000" w:rsidRPr="00000000" w14:paraId="0000071F">
      <w:pPr>
        <w:ind w:left="720" w:firstLine="0"/>
        <w:rPr/>
      </w:pPr>
      <w:r w:rsidDel="00000000" w:rsidR="00000000" w:rsidRPr="00000000">
        <w:rPr>
          <w:rtl w:val="0"/>
        </w:rPr>
      </w:r>
    </w:p>
    <w:p w:rsidR="00000000" w:rsidDel="00000000" w:rsidP="00000000" w:rsidRDefault="00000000" w:rsidRPr="00000000" w14:paraId="00000720">
      <w:pPr>
        <w:ind w:left="720" w:firstLine="0"/>
        <w:rPr/>
      </w:pPr>
      <w:r w:rsidDel="00000000" w:rsidR="00000000" w:rsidRPr="00000000">
        <w:rPr>
          <w:rtl w:val="0"/>
        </w:rPr>
        <w:t xml:space="preserve">KEITH (as Fero): Can you - can we go take a load off - can we go take a look at it? </w:t>
      </w:r>
    </w:p>
    <w:p w:rsidR="00000000" w:rsidDel="00000000" w:rsidP="00000000" w:rsidRDefault="00000000" w:rsidRPr="00000000" w14:paraId="00000721">
      <w:pPr>
        <w:ind w:left="720" w:firstLine="0"/>
        <w:rPr/>
      </w:pPr>
      <w:r w:rsidDel="00000000" w:rsidR="00000000" w:rsidRPr="00000000">
        <w:rPr>
          <w:rtl w:val="0"/>
        </w:rPr>
      </w:r>
    </w:p>
    <w:p w:rsidR="00000000" w:rsidDel="00000000" w:rsidP="00000000" w:rsidRDefault="00000000" w:rsidRPr="00000000" w14:paraId="00000722">
      <w:pPr>
        <w:ind w:left="720" w:firstLine="0"/>
        <w:rPr/>
      </w:pPr>
      <w:r w:rsidDel="00000000" w:rsidR="00000000" w:rsidRPr="00000000">
        <w:rPr>
          <w:rtl w:val="0"/>
        </w:rPr>
        <w:t xml:space="preserve">AUSTIN (as Calhoun, drunkenly): Yeah - Boat Party!</w:t>
      </w:r>
    </w:p>
    <w:p w:rsidR="00000000" w:rsidDel="00000000" w:rsidP="00000000" w:rsidRDefault="00000000" w:rsidRPr="00000000" w14:paraId="00000723">
      <w:pPr>
        <w:ind w:left="720" w:firstLine="0"/>
        <w:rPr/>
      </w:pPr>
      <w:r w:rsidDel="00000000" w:rsidR="00000000" w:rsidRPr="00000000">
        <w:rPr>
          <w:rtl w:val="0"/>
        </w:rPr>
      </w:r>
    </w:p>
    <w:p w:rsidR="00000000" w:rsidDel="00000000" w:rsidP="00000000" w:rsidRDefault="00000000" w:rsidRPr="00000000" w14:paraId="00000724">
      <w:pPr>
        <w:ind w:left="720" w:firstLine="0"/>
        <w:rPr/>
      </w:pPr>
      <w:r w:rsidDel="00000000" w:rsidR="00000000" w:rsidRPr="00000000">
        <w:rPr>
          <w:rtl w:val="0"/>
        </w:rPr>
        <w:t xml:space="preserve">KEITH (as Fero): Boat Party! We’re gonna have a fuckin’ Boat Party with Calhoun! </w:t>
      </w:r>
    </w:p>
    <w:p w:rsidR="00000000" w:rsidDel="00000000" w:rsidP="00000000" w:rsidRDefault="00000000" w:rsidRPr="00000000" w14:paraId="00000725">
      <w:pPr>
        <w:ind w:left="720" w:firstLine="0"/>
        <w:rPr/>
      </w:pPr>
      <w:r w:rsidDel="00000000" w:rsidR="00000000" w:rsidRPr="00000000">
        <w:rPr>
          <w:rtl w:val="0"/>
        </w:rPr>
      </w:r>
    </w:p>
    <w:p w:rsidR="00000000" w:rsidDel="00000000" w:rsidP="00000000" w:rsidRDefault="00000000" w:rsidRPr="00000000" w14:paraId="00000726">
      <w:pPr>
        <w:ind w:left="0" w:firstLine="0"/>
        <w:rPr/>
      </w:pPr>
      <w:r w:rsidDel="00000000" w:rsidR="00000000" w:rsidRPr="00000000">
        <w:rPr>
          <w:rtl w:val="0"/>
        </w:rPr>
        <w:t xml:space="preserve">(EVERYONE laughs)</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AUSTIN: And he waves his hand with the people in the pub, like, to follow him? And your group goes with you to the boat, to his boat.</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(ALI laughs)</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KEITH (laughing): And the people in the pub are his crew? Not just people … in the pub</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AUSTIN (avoiding): Good question. So you’re at the boat - </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ALI: Ah, boy.</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KEITH (laughing): Okay. </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AUSTIN: And he kind of lights it up, and there’s like (referencing his own innuendo) </w:t>
      </w:r>
      <w:r w:rsidDel="00000000" w:rsidR="00000000" w:rsidRPr="00000000">
        <w:rPr>
          <w:i w:val="1"/>
          <w:rtl w:val="0"/>
        </w:rPr>
        <w:t xml:space="preserve">yeah, he</w:t>
      </w:r>
      <w:r w:rsidDel="00000000" w:rsidR="00000000" w:rsidRPr="00000000">
        <w:rPr>
          <w:rtl w:val="0"/>
        </w:rPr>
        <w:t xml:space="preserve"> </w:t>
      </w:r>
      <w:r w:rsidDel="00000000" w:rsidR="00000000" w:rsidRPr="00000000">
        <w:rPr>
          <w:i w:val="1"/>
          <w:rtl w:val="0"/>
        </w:rPr>
        <w:t xml:space="preserve">lights it up </w:t>
      </w:r>
      <w:r w:rsidDel="00000000" w:rsidR="00000000" w:rsidRPr="00000000">
        <w:rPr>
          <w:rtl w:val="0"/>
        </w:rPr>
        <w:t xml:space="preserve">(laughs), no, he - lanterns are on, there is some singing, there is some dancing, and the boats in good shape! He seems socially lubricated.</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ind w:left="720" w:firstLine="0"/>
        <w:rPr/>
      </w:pPr>
      <w:r w:rsidDel="00000000" w:rsidR="00000000" w:rsidRPr="00000000">
        <w:rPr>
          <w:rtl w:val="0"/>
        </w:rPr>
        <w:t xml:space="preserve">KEITH (as Fero, excitedly): Fuckin - Calhoun! Do you want to go on a boat trip? Do you wanna take this thing out!? </w:t>
      </w:r>
    </w:p>
    <w:p w:rsidR="00000000" w:rsidDel="00000000" w:rsidP="00000000" w:rsidRDefault="00000000" w:rsidRPr="00000000" w14:paraId="00000737">
      <w:pPr>
        <w:ind w:left="720" w:firstLine="0"/>
        <w:rPr/>
      </w:pPr>
      <w:r w:rsidDel="00000000" w:rsidR="00000000" w:rsidRPr="00000000">
        <w:rPr>
          <w:rtl w:val="0"/>
        </w:rPr>
      </w:r>
    </w:p>
    <w:p w:rsidR="00000000" w:rsidDel="00000000" w:rsidP="00000000" w:rsidRDefault="00000000" w:rsidRPr="00000000" w14:paraId="00000738">
      <w:pPr>
        <w:ind w:left="720" w:firstLine="0"/>
        <w:rPr/>
      </w:pPr>
      <w:r w:rsidDel="00000000" w:rsidR="00000000" w:rsidRPr="00000000">
        <w:rPr>
          <w:rtl w:val="0"/>
        </w:rPr>
        <w:t xml:space="preserve">AUSTIN (as Calhoun, matching FERO’s excitement): Where do you wanna go? </w:t>
      </w:r>
    </w:p>
    <w:p w:rsidR="00000000" w:rsidDel="00000000" w:rsidP="00000000" w:rsidRDefault="00000000" w:rsidRPr="00000000" w14:paraId="00000739">
      <w:pPr>
        <w:ind w:left="720" w:firstLine="0"/>
        <w:rPr/>
      </w:pPr>
      <w:r w:rsidDel="00000000" w:rsidR="00000000" w:rsidRPr="00000000">
        <w:rPr>
          <w:rtl w:val="0"/>
        </w:rPr>
      </w:r>
    </w:p>
    <w:p w:rsidR="00000000" w:rsidDel="00000000" w:rsidP="00000000" w:rsidRDefault="00000000" w:rsidRPr="00000000" w14:paraId="0000073A">
      <w:pPr>
        <w:ind w:left="720" w:firstLine="0"/>
        <w:rPr/>
      </w:pPr>
      <w:r w:rsidDel="00000000" w:rsidR="00000000" w:rsidRPr="00000000">
        <w:rPr>
          <w:rtl w:val="0"/>
        </w:rPr>
        <w:t xml:space="preserve">KEITH (as Fero, excitedly): Well, let’s fuckin go down to Rosemarrow! That place sounds nice.</w:t>
      </w:r>
    </w:p>
    <w:p w:rsidR="00000000" w:rsidDel="00000000" w:rsidP="00000000" w:rsidRDefault="00000000" w:rsidRPr="00000000" w14:paraId="0000073B">
      <w:pPr>
        <w:ind w:left="720" w:firstLine="0"/>
        <w:rPr/>
      </w:pPr>
      <w:r w:rsidDel="00000000" w:rsidR="00000000" w:rsidRPr="00000000">
        <w:rPr>
          <w:rtl w:val="0"/>
        </w:rPr>
      </w:r>
    </w:p>
    <w:p w:rsidR="00000000" w:rsidDel="00000000" w:rsidP="00000000" w:rsidRDefault="00000000" w:rsidRPr="00000000" w14:paraId="0000073C">
      <w:pPr>
        <w:ind w:left="720" w:firstLine="0"/>
        <w:rPr/>
      </w:pPr>
      <w:r w:rsidDel="00000000" w:rsidR="00000000" w:rsidRPr="00000000">
        <w:rPr>
          <w:rtl w:val="0"/>
        </w:rPr>
        <w:t xml:space="preserve">AUSTIN (as Calhoun, less enthusiastic): Rosemarrow’s really far. I don’t - </w:t>
      </w:r>
    </w:p>
    <w:p w:rsidR="00000000" w:rsidDel="00000000" w:rsidP="00000000" w:rsidRDefault="00000000" w:rsidRPr="00000000" w14:paraId="0000073D">
      <w:pPr>
        <w:ind w:left="720" w:firstLine="0"/>
        <w:rPr/>
      </w:pPr>
      <w:r w:rsidDel="00000000" w:rsidR="00000000" w:rsidRPr="00000000">
        <w:rPr>
          <w:rtl w:val="0"/>
        </w:rPr>
      </w:r>
    </w:p>
    <w:p w:rsidR="00000000" w:rsidDel="00000000" w:rsidP="00000000" w:rsidRDefault="00000000" w:rsidRPr="00000000" w14:paraId="0000073E">
      <w:pPr>
        <w:ind w:left="720" w:firstLine="0"/>
        <w:rPr/>
      </w:pPr>
      <w:r w:rsidDel="00000000" w:rsidR="00000000" w:rsidRPr="00000000">
        <w:rPr>
          <w:rtl w:val="0"/>
        </w:rPr>
        <w:t xml:space="preserve">ALI (as Hella): No - </w:t>
      </w:r>
    </w:p>
    <w:p w:rsidR="00000000" w:rsidDel="00000000" w:rsidP="00000000" w:rsidRDefault="00000000" w:rsidRPr="00000000" w14:paraId="0000073F">
      <w:pPr>
        <w:ind w:left="720" w:firstLine="0"/>
        <w:rPr/>
      </w:pPr>
      <w:r w:rsidDel="00000000" w:rsidR="00000000" w:rsidRPr="00000000">
        <w:rPr>
          <w:rtl w:val="0"/>
        </w:rPr>
      </w:r>
    </w:p>
    <w:p w:rsidR="00000000" w:rsidDel="00000000" w:rsidP="00000000" w:rsidRDefault="00000000" w:rsidRPr="00000000" w14:paraId="00000740">
      <w:pPr>
        <w:ind w:left="720" w:firstLine="0"/>
        <w:rPr/>
      </w:pPr>
      <w:r w:rsidDel="00000000" w:rsidR="00000000" w:rsidRPr="00000000">
        <w:rPr>
          <w:rtl w:val="0"/>
        </w:rPr>
        <w:t xml:space="preserve">KEITH (as Fero): It’ll be - but listen to the name (softly) Rosemarrow. Doesn’t that sound good? Rosemarrow.</w:t>
      </w:r>
    </w:p>
    <w:p w:rsidR="00000000" w:rsidDel="00000000" w:rsidP="00000000" w:rsidRDefault="00000000" w:rsidRPr="00000000" w14:paraId="00000741">
      <w:pPr>
        <w:ind w:left="720" w:firstLine="0"/>
        <w:rPr/>
      </w:pPr>
      <w:r w:rsidDel="00000000" w:rsidR="00000000" w:rsidRPr="00000000">
        <w:rPr>
          <w:rtl w:val="0"/>
        </w:rPr>
      </w:r>
    </w:p>
    <w:p w:rsidR="00000000" w:rsidDel="00000000" w:rsidP="00000000" w:rsidRDefault="00000000" w:rsidRPr="00000000" w14:paraId="00000742">
      <w:pPr>
        <w:ind w:left="720" w:firstLine="0"/>
        <w:rPr/>
      </w:pPr>
      <w:r w:rsidDel="00000000" w:rsidR="00000000" w:rsidRPr="00000000">
        <w:rPr>
          <w:rtl w:val="0"/>
        </w:rPr>
        <w:t xml:space="preserve">AUSTIN (as Calhoun, matching FERO’s tone) Rosemarrow. </w:t>
      </w:r>
    </w:p>
    <w:p w:rsidR="00000000" w:rsidDel="00000000" w:rsidP="00000000" w:rsidRDefault="00000000" w:rsidRPr="00000000" w14:paraId="00000743">
      <w:pPr>
        <w:ind w:left="720" w:firstLine="0"/>
        <w:rPr/>
      </w:pPr>
      <w:r w:rsidDel="00000000" w:rsidR="00000000" w:rsidRPr="00000000">
        <w:rPr>
          <w:rtl w:val="0"/>
        </w:rPr>
      </w:r>
    </w:p>
    <w:p w:rsidR="00000000" w:rsidDel="00000000" w:rsidP="00000000" w:rsidRDefault="00000000" w:rsidRPr="00000000" w14:paraId="00000744">
      <w:pPr>
        <w:ind w:left="720" w:firstLine="0"/>
        <w:rPr/>
      </w:pPr>
      <w:r w:rsidDel="00000000" w:rsidR="00000000" w:rsidRPr="00000000">
        <w:rPr>
          <w:rtl w:val="0"/>
        </w:rPr>
        <w:t xml:space="preserve">ALI (as Hella): Do you want to make more money with us, bud? Come on? </w:t>
      </w:r>
    </w:p>
    <w:p w:rsidR="00000000" w:rsidDel="00000000" w:rsidP="00000000" w:rsidRDefault="00000000" w:rsidRPr="00000000" w14:paraId="00000745">
      <w:pPr>
        <w:ind w:left="720" w:firstLine="0"/>
        <w:rPr/>
      </w:pPr>
      <w:r w:rsidDel="00000000" w:rsidR="00000000" w:rsidRPr="00000000">
        <w:rPr>
          <w:rtl w:val="0"/>
        </w:rPr>
      </w:r>
    </w:p>
    <w:p w:rsidR="00000000" w:rsidDel="00000000" w:rsidP="00000000" w:rsidRDefault="00000000" w:rsidRPr="00000000" w14:paraId="00000746">
      <w:pPr>
        <w:ind w:left="720" w:firstLine="0"/>
        <w:rPr/>
      </w:pPr>
      <w:r w:rsidDel="00000000" w:rsidR="00000000" w:rsidRPr="00000000">
        <w:rPr>
          <w:rtl w:val="0"/>
        </w:rPr>
        <w:t xml:space="preserve">AUSTIN (as Calhoun): wha-wha-wha?</w:t>
      </w:r>
    </w:p>
    <w:p w:rsidR="00000000" w:rsidDel="00000000" w:rsidP="00000000" w:rsidRDefault="00000000" w:rsidRPr="00000000" w14:paraId="00000747">
      <w:pPr>
        <w:ind w:left="0" w:firstLine="0"/>
        <w:rPr/>
      </w:pPr>
      <w:r w:rsidDel="00000000" w:rsidR="00000000" w:rsidRPr="00000000">
        <w:rPr>
          <w:rtl w:val="0"/>
        </w:rPr>
      </w:r>
    </w:p>
    <w:p w:rsidR="00000000" w:rsidDel="00000000" w:rsidP="00000000" w:rsidRDefault="00000000" w:rsidRPr="00000000" w14:paraId="00000748">
      <w:pPr>
        <w:ind w:left="0" w:firstLine="0"/>
        <w:rPr/>
      </w:pPr>
      <w:r w:rsidDel="00000000" w:rsidR="00000000" w:rsidRPr="00000000">
        <w:rPr>
          <w:rtl w:val="0"/>
        </w:rPr>
        <w:t xml:space="preserve">AUSTIN: He like, stops when Hella says “money.” He like, does a “Shhh” on Fero and pushes his finger up against Fero.</w:t>
      </w:r>
    </w:p>
    <w:p w:rsidR="00000000" w:rsidDel="00000000" w:rsidP="00000000" w:rsidRDefault="00000000" w:rsidRPr="00000000" w14:paraId="00000749">
      <w:pPr>
        <w:ind w:left="0" w:firstLine="0"/>
        <w:rPr/>
      </w:pPr>
      <w:r w:rsidDel="00000000" w:rsidR="00000000" w:rsidRPr="00000000">
        <w:rPr>
          <w:rtl w:val="0"/>
        </w:rPr>
      </w:r>
    </w:p>
    <w:p w:rsidR="00000000" w:rsidDel="00000000" w:rsidP="00000000" w:rsidRDefault="00000000" w:rsidRPr="00000000" w14:paraId="0000074A">
      <w:pPr>
        <w:ind w:left="0" w:firstLine="0"/>
        <w:rPr/>
      </w:pPr>
      <w:r w:rsidDel="00000000" w:rsidR="00000000" w:rsidRPr="00000000">
        <w:rPr>
          <w:rtl w:val="0"/>
        </w:rPr>
        <w:tab/>
        <w:t xml:space="preserve">KEITH (as Fero, whispers): He was going for it without money.</w:t>
      </w:r>
    </w:p>
    <w:p w:rsidR="00000000" w:rsidDel="00000000" w:rsidP="00000000" w:rsidRDefault="00000000" w:rsidRPr="00000000" w14:paraId="0000074B">
      <w:pPr>
        <w:ind w:left="0" w:firstLine="0"/>
        <w:rPr/>
      </w:pPr>
      <w:r w:rsidDel="00000000" w:rsidR="00000000" w:rsidRPr="00000000">
        <w:rPr>
          <w:rtl w:val="0"/>
        </w:rPr>
      </w:r>
    </w:p>
    <w:p w:rsidR="00000000" w:rsidDel="00000000" w:rsidP="00000000" w:rsidRDefault="00000000" w:rsidRPr="00000000" w14:paraId="0000074C">
      <w:pPr>
        <w:ind w:left="720" w:firstLine="0"/>
        <w:rPr/>
      </w:pPr>
      <w:r w:rsidDel="00000000" w:rsidR="00000000" w:rsidRPr="00000000">
        <w:rPr>
          <w:rtl w:val="0"/>
        </w:rPr>
        <w:t xml:space="preserve">AUSTIN (as Calhoun): Money? Ah, (clears throat), Yes! What sort of - what sort of money - what sort of money are we talking?</w:t>
      </w:r>
    </w:p>
    <w:p w:rsidR="00000000" w:rsidDel="00000000" w:rsidP="00000000" w:rsidRDefault="00000000" w:rsidRPr="00000000" w14:paraId="0000074D">
      <w:pPr>
        <w:ind w:left="720" w:firstLine="0"/>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ab/>
        <w:t xml:space="preserve">KEITH (as Fero): Well, that gold was cool, right? </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ind w:left="720" w:firstLine="0"/>
        <w:rPr/>
      </w:pPr>
      <w:r w:rsidDel="00000000" w:rsidR="00000000" w:rsidRPr="00000000">
        <w:rPr>
          <w:rtl w:val="0"/>
        </w:rPr>
        <w:t xml:space="preserve">AUSTIN (as Calhoun): That gold was great. </w:t>
      </w:r>
    </w:p>
    <w:p w:rsidR="00000000" w:rsidDel="00000000" w:rsidP="00000000" w:rsidRDefault="00000000" w:rsidRPr="00000000" w14:paraId="00000751">
      <w:pPr>
        <w:ind w:left="720" w:firstLine="0"/>
        <w:rPr/>
      </w:pPr>
      <w:r w:rsidDel="00000000" w:rsidR="00000000" w:rsidRPr="00000000">
        <w:rPr>
          <w:rtl w:val="0"/>
        </w:rPr>
      </w:r>
    </w:p>
    <w:p w:rsidR="00000000" w:rsidDel="00000000" w:rsidP="00000000" w:rsidRDefault="00000000" w:rsidRPr="00000000" w14:paraId="00000752">
      <w:pPr>
        <w:ind w:firstLine="720"/>
        <w:rPr/>
      </w:pPr>
      <w:r w:rsidDel="00000000" w:rsidR="00000000" w:rsidRPr="00000000">
        <w:rPr>
          <w:rtl w:val="0"/>
        </w:rPr>
        <w:t xml:space="preserve">KEITH (as Fero): Gold is great! We’ll have some of that gold.</w:t>
      </w:r>
    </w:p>
    <w:p w:rsidR="00000000" w:rsidDel="00000000" w:rsidP="00000000" w:rsidRDefault="00000000" w:rsidRPr="00000000" w14:paraId="00000753">
      <w:pPr>
        <w:ind w:left="0" w:firstLine="0"/>
        <w:rPr/>
      </w:pPr>
      <w:r w:rsidDel="00000000" w:rsidR="00000000" w:rsidRPr="00000000">
        <w:rPr>
          <w:rtl w:val="0"/>
        </w:rPr>
      </w:r>
    </w:p>
    <w:p w:rsidR="00000000" w:rsidDel="00000000" w:rsidP="00000000" w:rsidRDefault="00000000" w:rsidRPr="00000000" w14:paraId="00000754">
      <w:pPr>
        <w:ind w:left="720" w:firstLine="0"/>
        <w:rPr/>
      </w:pPr>
      <w:r w:rsidDel="00000000" w:rsidR="00000000" w:rsidRPr="00000000">
        <w:rPr>
          <w:rtl w:val="0"/>
        </w:rPr>
        <w:t xml:space="preserve">ALI (as Hella): Yeah - we’re going to a place, like last time (overlapping)</w:t>
      </w:r>
    </w:p>
    <w:p w:rsidR="00000000" w:rsidDel="00000000" w:rsidP="00000000" w:rsidRDefault="00000000" w:rsidRPr="00000000" w14:paraId="00000755">
      <w:pPr>
        <w:ind w:left="720" w:firstLine="0"/>
        <w:rPr/>
      </w:pPr>
      <w:r w:rsidDel="00000000" w:rsidR="00000000" w:rsidRPr="00000000">
        <w:rPr>
          <w:rtl w:val="0"/>
        </w:rPr>
      </w:r>
    </w:p>
    <w:p w:rsidR="00000000" w:rsidDel="00000000" w:rsidP="00000000" w:rsidRDefault="00000000" w:rsidRPr="00000000" w14:paraId="00000756">
      <w:pPr>
        <w:ind w:left="0" w:firstLine="0"/>
        <w:rPr/>
      </w:pPr>
      <w:r w:rsidDel="00000000" w:rsidR="00000000" w:rsidRPr="00000000">
        <w:rPr>
          <w:rtl w:val="0"/>
        </w:rPr>
        <w:t xml:space="preserve">JACK (overlapping): Have we tried showing him the ring?</w:t>
      </w:r>
    </w:p>
    <w:p w:rsidR="00000000" w:rsidDel="00000000" w:rsidP="00000000" w:rsidRDefault="00000000" w:rsidRPr="00000000" w14:paraId="00000757">
      <w:pPr>
        <w:ind w:left="0" w:firstLine="0"/>
        <w:rPr/>
      </w:pPr>
      <w:r w:rsidDel="00000000" w:rsidR="00000000" w:rsidRPr="00000000">
        <w:rPr>
          <w:rtl w:val="0"/>
        </w:rPr>
      </w:r>
    </w:p>
    <w:p w:rsidR="00000000" w:rsidDel="00000000" w:rsidP="00000000" w:rsidRDefault="00000000" w:rsidRPr="00000000" w14:paraId="00000758">
      <w:pPr>
        <w:ind w:left="0" w:firstLine="0"/>
        <w:rPr/>
      </w:pPr>
      <w:r w:rsidDel="00000000" w:rsidR="00000000" w:rsidRPr="00000000">
        <w:rPr>
          <w:rtl w:val="0"/>
        </w:rPr>
        <w:t xml:space="preserve">(a pause)</w:t>
      </w:r>
    </w:p>
    <w:p w:rsidR="00000000" w:rsidDel="00000000" w:rsidP="00000000" w:rsidRDefault="00000000" w:rsidRPr="00000000" w14:paraId="00000759">
      <w:pPr>
        <w:ind w:left="0" w:firstLine="0"/>
        <w:rPr/>
      </w:pPr>
      <w:r w:rsidDel="00000000" w:rsidR="00000000" w:rsidRPr="00000000">
        <w:rPr>
          <w:rtl w:val="0"/>
        </w:rPr>
      </w:r>
    </w:p>
    <w:p w:rsidR="00000000" w:rsidDel="00000000" w:rsidP="00000000" w:rsidRDefault="00000000" w:rsidRPr="00000000" w14:paraId="0000075A">
      <w:pPr>
        <w:ind w:left="0" w:firstLine="0"/>
        <w:rPr/>
      </w:pPr>
      <w:r w:rsidDel="00000000" w:rsidR="00000000" w:rsidRPr="00000000">
        <w:rPr>
          <w:rtl w:val="0"/>
        </w:rPr>
        <w:t xml:space="preserve">ALI: Oh. </w:t>
      </w:r>
    </w:p>
    <w:p w:rsidR="00000000" w:rsidDel="00000000" w:rsidP="00000000" w:rsidRDefault="00000000" w:rsidRPr="00000000" w14:paraId="0000075B">
      <w:pPr>
        <w:ind w:left="0" w:firstLine="0"/>
        <w:rPr/>
      </w:pPr>
      <w:r w:rsidDel="00000000" w:rsidR="00000000" w:rsidRPr="00000000">
        <w:rPr>
          <w:rtl w:val="0"/>
        </w:rPr>
      </w:r>
    </w:p>
    <w:p w:rsidR="00000000" w:rsidDel="00000000" w:rsidP="00000000" w:rsidRDefault="00000000" w:rsidRPr="00000000" w14:paraId="0000075C">
      <w:pPr>
        <w:ind w:left="0" w:firstLine="0"/>
        <w:rPr/>
      </w:pPr>
      <w:r w:rsidDel="00000000" w:rsidR="00000000" w:rsidRPr="00000000">
        <w:rPr>
          <w:rtl w:val="0"/>
        </w:rPr>
        <w:t xml:space="preserve">KEITH: I don’t think we even need to. </w:t>
      </w:r>
    </w:p>
    <w:p w:rsidR="00000000" w:rsidDel="00000000" w:rsidP="00000000" w:rsidRDefault="00000000" w:rsidRPr="00000000" w14:paraId="0000075D">
      <w:pPr>
        <w:ind w:left="0" w:firstLine="0"/>
        <w:rPr/>
      </w:pPr>
      <w:r w:rsidDel="00000000" w:rsidR="00000000" w:rsidRPr="00000000">
        <w:rPr>
          <w:rtl w:val="0"/>
        </w:rPr>
      </w:r>
    </w:p>
    <w:p w:rsidR="00000000" w:rsidDel="00000000" w:rsidP="00000000" w:rsidRDefault="00000000" w:rsidRPr="00000000" w14:paraId="0000075E">
      <w:pPr>
        <w:ind w:left="0" w:firstLine="0"/>
        <w:rPr/>
      </w:pPr>
      <w:r w:rsidDel="00000000" w:rsidR="00000000" w:rsidRPr="00000000">
        <w:rPr>
          <w:rtl w:val="0"/>
        </w:rPr>
        <w:t xml:space="preserve">JACK: Wait, no - If our options are “pay him money” or “show him a ring”</w:t>
      </w:r>
    </w:p>
    <w:p w:rsidR="00000000" w:rsidDel="00000000" w:rsidP="00000000" w:rsidRDefault="00000000" w:rsidRPr="00000000" w14:paraId="0000075F">
      <w:pPr>
        <w:ind w:left="0" w:firstLine="0"/>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KEITH: Good point.</w:t>
      </w:r>
    </w:p>
    <w:p w:rsidR="00000000" w:rsidDel="00000000" w:rsidP="00000000" w:rsidRDefault="00000000" w:rsidRPr="00000000" w14:paraId="00000761">
      <w:pPr>
        <w:ind w:left="720" w:firstLine="0"/>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ALI: No no no no, we’re not </w:t>
      </w:r>
      <w:r w:rsidDel="00000000" w:rsidR="00000000" w:rsidRPr="00000000">
        <w:rPr>
          <w:i w:val="1"/>
          <w:rtl w:val="0"/>
        </w:rPr>
        <w:t xml:space="preserve">paying </w:t>
      </w:r>
      <w:r w:rsidDel="00000000" w:rsidR="00000000" w:rsidRPr="00000000">
        <w:rPr>
          <w:rtl w:val="0"/>
        </w:rPr>
        <w:t xml:space="preserve">him, I’m just saying </w:t>
      </w:r>
    </w:p>
    <w:p w:rsidR="00000000" w:rsidDel="00000000" w:rsidP="00000000" w:rsidRDefault="00000000" w:rsidRPr="00000000" w14:paraId="00000763">
      <w:pPr>
        <w:rPr/>
      </w:pPr>
      <w:r w:rsidDel="00000000" w:rsidR="00000000" w:rsidRPr="00000000">
        <w:rPr>
          <w:rtl w:val="0"/>
        </w:rPr>
        <w:tab/>
      </w:r>
    </w:p>
    <w:p w:rsidR="00000000" w:rsidDel="00000000" w:rsidP="00000000" w:rsidRDefault="00000000" w:rsidRPr="00000000" w14:paraId="00000764">
      <w:pPr>
        <w:ind w:left="720" w:firstLine="0"/>
        <w:rPr/>
      </w:pPr>
      <w:r w:rsidDel="00000000" w:rsidR="00000000" w:rsidRPr="00000000">
        <w:rPr>
          <w:rtl w:val="0"/>
        </w:rPr>
        <w:t xml:space="preserve">ALI (as Hella, persuasively): We’re going to another place, like last time. We’re looking for a thing for a guy, there could be more gold? And if you take us, we’ll give you some. We’ll give you a better cut. </w:t>
      </w:r>
    </w:p>
    <w:p w:rsidR="00000000" w:rsidDel="00000000" w:rsidP="00000000" w:rsidRDefault="00000000" w:rsidRPr="00000000" w14:paraId="00000765">
      <w:pPr>
        <w:ind w:left="720" w:firstLine="0"/>
        <w:rPr/>
      </w:pPr>
      <w:r w:rsidDel="00000000" w:rsidR="00000000" w:rsidRPr="00000000">
        <w:rPr>
          <w:rtl w:val="0"/>
        </w:rPr>
      </w:r>
    </w:p>
    <w:p w:rsidR="00000000" w:rsidDel="00000000" w:rsidP="00000000" w:rsidRDefault="00000000" w:rsidRPr="00000000" w14:paraId="00000766">
      <w:pPr>
        <w:ind w:left="720" w:firstLine="0"/>
        <w:rPr/>
      </w:pPr>
      <w:r w:rsidDel="00000000" w:rsidR="00000000" w:rsidRPr="00000000">
        <w:rPr>
          <w:rtl w:val="0"/>
        </w:rPr>
        <w:t xml:space="preserve">AUSTIN (as Calhoun): There are only four of us this time (mumbles drunkenly) four of us this time. </w:t>
      </w:r>
    </w:p>
    <w:p w:rsidR="00000000" w:rsidDel="00000000" w:rsidP="00000000" w:rsidRDefault="00000000" w:rsidRPr="00000000" w14:paraId="00000767">
      <w:pPr>
        <w:ind w:left="720" w:firstLine="0"/>
        <w:rPr/>
      </w:pPr>
      <w:r w:rsidDel="00000000" w:rsidR="00000000" w:rsidRPr="00000000">
        <w:rPr>
          <w:rtl w:val="0"/>
        </w:rPr>
      </w:r>
    </w:p>
    <w:p w:rsidR="00000000" w:rsidDel="00000000" w:rsidP="00000000" w:rsidRDefault="00000000" w:rsidRPr="00000000" w14:paraId="00000768">
      <w:pPr>
        <w:ind w:left="720" w:firstLine="0"/>
        <w:rPr/>
      </w:pPr>
      <w:r w:rsidDel="00000000" w:rsidR="00000000" w:rsidRPr="00000000">
        <w:rPr>
          <w:rtl w:val="0"/>
        </w:rPr>
        <w:t xml:space="preserve">KEITH (as Fero): Yeah! There’s only four of us this time, which means you’ll get even more. </w:t>
      </w:r>
    </w:p>
    <w:p w:rsidR="00000000" w:rsidDel="00000000" w:rsidP="00000000" w:rsidRDefault="00000000" w:rsidRPr="00000000" w14:paraId="00000769">
      <w:pPr>
        <w:ind w:left="720" w:firstLine="0"/>
        <w:rPr/>
      </w:pPr>
      <w:r w:rsidDel="00000000" w:rsidR="00000000" w:rsidRPr="00000000">
        <w:rPr>
          <w:rtl w:val="0"/>
        </w:rPr>
      </w:r>
    </w:p>
    <w:p w:rsidR="00000000" w:rsidDel="00000000" w:rsidP="00000000" w:rsidRDefault="00000000" w:rsidRPr="00000000" w14:paraId="0000076A">
      <w:pPr>
        <w:ind w:left="720" w:firstLine="0"/>
        <w:rPr/>
      </w:pPr>
      <w:r w:rsidDel="00000000" w:rsidR="00000000" w:rsidRPr="00000000">
        <w:rPr>
          <w:rtl w:val="0"/>
        </w:rPr>
        <w:t xml:space="preserve">AUSTIN (as Calhoun): Which means I get …. 4% cut. So, that sounds good.</w:t>
      </w:r>
    </w:p>
    <w:p w:rsidR="00000000" w:rsidDel="00000000" w:rsidP="00000000" w:rsidRDefault="00000000" w:rsidRPr="00000000" w14:paraId="0000076B">
      <w:pPr>
        <w:ind w:left="720" w:firstLine="0"/>
        <w:rPr/>
      </w:pPr>
      <w:r w:rsidDel="00000000" w:rsidR="00000000" w:rsidRPr="00000000">
        <w:rPr>
          <w:rtl w:val="0"/>
        </w:rPr>
      </w:r>
    </w:p>
    <w:p w:rsidR="00000000" w:rsidDel="00000000" w:rsidP="00000000" w:rsidRDefault="00000000" w:rsidRPr="00000000" w14:paraId="0000076C">
      <w:pPr>
        <w:ind w:left="720" w:firstLine="0"/>
        <w:rPr/>
      </w:pPr>
      <w:r w:rsidDel="00000000" w:rsidR="00000000" w:rsidRPr="00000000">
        <w:rPr>
          <w:rtl w:val="0"/>
        </w:rPr>
        <w:t xml:space="preserve">ALI (as Hella) and AUSTIN (as Calhoun): Yeah! </w:t>
      </w:r>
    </w:p>
    <w:p w:rsidR="00000000" w:rsidDel="00000000" w:rsidP="00000000" w:rsidRDefault="00000000" w:rsidRPr="00000000" w14:paraId="0000076D">
      <w:pPr>
        <w:ind w:left="720" w:firstLine="0"/>
        <w:rPr/>
      </w:pPr>
      <w:r w:rsidDel="00000000" w:rsidR="00000000" w:rsidRPr="00000000">
        <w:rPr>
          <w:rtl w:val="0"/>
        </w:rPr>
      </w:r>
    </w:p>
    <w:p w:rsidR="00000000" w:rsidDel="00000000" w:rsidP="00000000" w:rsidRDefault="00000000" w:rsidRPr="00000000" w14:paraId="0000076E">
      <w:pPr>
        <w:ind w:firstLine="720"/>
        <w:rPr/>
      </w:pPr>
      <w:r w:rsidDel="00000000" w:rsidR="00000000" w:rsidRPr="00000000">
        <w:rPr>
          <w:rtl w:val="0"/>
        </w:rPr>
        <w:t xml:space="preserve">KEITH (as Fero): Exactly, you get FOUR percent </w:t>
      </w:r>
    </w:p>
    <w:p w:rsidR="00000000" w:rsidDel="00000000" w:rsidP="00000000" w:rsidRDefault="00000000" w:rsidRPr="00000000" w14:paraId="0000076F">
      <w:pPr>
        <w:ind w:firstLine="720"/>
        <w:rPr/>
      </w:pPr>
      <w:r w:rsidDel="00000000" w:rsidR="00000000" w:rsidRPr="00000000">
        <w:rPr>
          <w:rtl w:val="0"/>
        </w:rPr>
      </w:r>
    </w:p>
    <w:p w:rsidR="00000000" w:rsidDel="00000000" w:rsidP="00000000" w:rsidRDefault="00000000" w:rsidRPr="00000000" w14:paraId="00000770">
      <w:pPr>
        <w:ind w:left="0" w:firstLine="0"/>
        <w:rPr/>
      </w:pPr>
      <w:r w:rsidDel="00000000" w:rsidR="00000000" w:rsidRPr="00000000">
        <w:rPr>
          <w:rtl w:val="0"/>
        </w:rPr>
        <w:t xml:space="preserve">AUSTIN (laughs): And he shakes your hand, like he’s making out </w:t>
      </w:r>
    </w:p>
    <w:p w:rsidR="00000000" w:rsidDel="00000000" w:rsidP="00000000" w:rsidRDefault="00000000" w:rsidRPr="00000000" w14:paraId="00000771">
      <w:pPr>
        <w:ind w:left="0" w:firstLine="0"/>
        <w:rPr/>
      </w:pPr>
      <w:r w:rsidDel="00000000" w:rsidR="00000000" w:rsidRPr="00000000">
        <w:rPr>
          <w:rtl w:val="0"/>
        </w:rPr>
      </w:r>
    </w:p>
    <w:p w:rsidR="00000000" w:rsidDel="00000000" w:rsidP="00000000" w:rsidRDefault="00000000" w:rsidRPr="00000000" w14:paraId="00000772">
      <w:pPr>
        <w:ind w:left="0" w:firstLine="0"/>
        <w:rPr/>
      </w:pPr>
      <w:r w:rsidDel="00000000" w:rsidR="00000000" w:rsidRPr="00000000">
        <w:rPr>
          <w:rtl w:val="0"/>
        </w:rPr>
        <w:t xml:space="preserve">(JACK and ALI laugh)</w:t>
      </w:r>
    </w:p>
    <w:p w:rsidR="00000000" w:rsidDel="00000000" w:rsidP="00000000" w:rsidRDefault="00000000" w:rsidRPr="00000000" w14:paraId="00000773">
      <w:pPr>
        <w:ind w:left="0" w:firstLine="0"/>
        <w:rPr/>
      </w:pPr>
      <w:r w:rsidDel="00000000" w:rsidR="00000000" w:rsidRPr="00000000">
        <w:rPr>
          <w:rtl w:val="0"/>
        </w:rPr>
      </w:r>
    </w:p>
    <w:p w:rsidR="00000000" w:rsidDel="00000000" w:rsidP="00000000" w:rsidRDefault="00000000" w:rsidRPr="00000000" w14:paraId="00000774">
      <w:pPr>
        <w:ind w:left="0" w:firstLine="0"/>
        <w:rPr/>
      </w:pPr>
      <w:r w:rsidDel="00000000" w:rsidR="00000000" w:rsidRPr="00000000">
        <w:rPr>
          <w:rtl w:val="0"/>
        </w:rPr>
        <w:tab/>
        <w:t xml:space="preserve">KEITH (as Fero): Yeah! So, do you want to go to (same tone as before) Rosemarrow?</w:t>
      </w:r>
    </w:p>
    <w:p w:rsidR="00000000" w:rsidDel="00000000" w:rsidP="00000000" w:rsidRDefault="00000000" w:rsidRPr="00000000" w14:paraId="00000775">
      <w:pPr>
        <w:ind w:left="0" w:firstLine="0"/>
        <w:rPr/>
      </w:pPr>
      <w:r w:rsidDel="00000000" w:rsidR="00000000" w:rsidRPr="00000000">
        <w:rPr>
          <w:rtl w:val="0"/>
        </w:rPr>
      </w:r>
    </w:p>
    <w:p w:rsidR="00000000" w:rsidDel="00000000" w:rsidP="00000000" w:rsidRDefault="00000000" w:rsidRPr="00000000" w14:paraId="00000776">
      <w:pPr>
        <w:ind w:left="0" w:firstLine="0"/>
        <w:rPr/>
      </w:pPr>
      <w:r w:rsidDel="00000000" w:rsidR="00000000" w:rsidRPr="00000000">
        <w:rPr>
          <w:rtl w:val="0"/>
        </w:rPr>
        <w:tab/>
        <w:t xml:space="preserve">AUSTIN (as Calhoun, matching FERO’s tone) Rosemarrow. </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ind w:firstLine="720"/>
        <w:rPr/>
      </w:pPr>
      <w:r w:rsidDel="00000000" w:rsidR="00000000" w:rsidRPr="00000000">
        <w:rPr>
          <w:rtl w:val="0"/>
        </w:rPr>
        <w:t xml:space="preserve">KEITH (as Fero): Rosemarrow. </w:t>
      </w:r>
    </w:p>
    <w:p w:rsidR="00000000" w:rsidDel="00000000" w:rsidP="00000000" w:rsidRDefault="00000000" w:rsidRPr="00000000" w14:paraId="00000779">
      <w:pPr>
        <w:ind w:firstLine="720"/>
        <w:rPr/>
      </w:pPr>
      <w:r w:rsidDel="00000000" w:rsidR="00000000" w:rsidRPr="00000000">
        <w:rPr>
          <w:rtl w:val="0"/>
        </w:rPr>
      </w:r>
    </w:p>
    <w:p w:rsidR="00000000" w:rsidDel="00000000" w:rsidP="00000000" w:rsidRDefault="00000000" w:rsidRPr="00000000" w14:paraId="0000077A">
      <w:pPr>
        <w:ind w:firstLine="720"/>
        <w:rPr/>
      </w:pPr>
      <w:r w:rsidDel="00000000" w:rsidR="00000000" w:rsidRPr="00000000">
        <w:rPr>
          <w:rtl w:val="0"/>
        </w:rPr>
        <w:t xml:space="preserve">AUSTIN (as Calhoun): What do we get, at Rosemarrow? </w:t>
      </w:r>
    </w:p>
    <w:p w:rsidR="00000000" w:rsidDel="00000000" w:rsidP="00000000" w:rsidRDefault="00000000" w:rsidRPr="00000000" w14:paraId="0000077B">
      <w:pPr>
        <w:ind w:firstLine="720"/>
        <w:rPr/>
      </w:pPr>
      <w:r w:rsidDel="00000000" w:rsidR="00000000" w:rsidRPr="00000000">
        <w:rPr>
          <w:rtl w:val="0"/>
        </w:rPr>
      </w:r>
    </w:p>
    <w:p w:rsidR="00000000" w:rsidDel="00000000" w:rsidP="00000000" w:rsidRDefault="00000000" w:rsidRPr="00000000" w14:paraId="0000077C">
      <w:pPr>
        <w:ind w:firstLine="720"/>
        <w:rPr/>
      </w:pPr>
      <w:r w:rsidDel="00000000" w:rsidR="00000000" w:rsidRPr="00000000">
        <w:rPr>
          <w:rtl w:val="0"/>
        </w:rPr>
        <w:t xml:space="preserve">KEITH (as Fero, same tone as “Rosemarrow”): Four percent of gold.</w:t>
      </w:r>
    </w:p>
    <w:p w:rsidR="00000000" w:rsidDel="00000000" w:rsidP="00000000" w:rsidRDefault="00000000" w:rsidRPr="00000000" w14:paraId="0000077D">
      <w:pPr>
        <w:ind w:firstLine="720"/>
        <w:rPr/>
      </w:pPr>
      <w:r w:rsidDel="00000000" w:rsidR="00000000" w:rsidRPr="00000000">
        <w:rPr>
          <w:rtl w:val="0"/>
        </w:rPr>
      </w:r>
    </w:p>
    <w:p w:rsidR="00000000" w:rsidDel="00000000" w:rsidP="00000000" w:rsidRDefault="00000000" w:rsidRPr="00000000" w14:paraId="0000077E">
      <w:pPr>
        <w:ind w:firstLine="720"/>
        <w:rPr/>
      </w:pPr>
      <w:r w:rsidDel="00000000" w:rsidR="00000000" w:rsidRPr="00000000">
        <w:rPr>
          <w:rtl w:val="0"/>
        </w:rPr>
        <w:t xml:space="preserve">AUSTIN (as Calhoun, same tone): Four percent of Rosemarrow’s</w:t>
      </w:r>
      <w:r w:rsidDel="00000000" w:rsidR="00000000" w:rsidRPr="00000000">
        <w:rPr>
          <w:i w:val="1"/>
          <w:rtl w:val="0"/>
        </w:rPr>
        <w:t xml:space="preserve"> </w:t>
      </w:r>
      <w:r w:rsidDel="00000000" w:rsidR="00000000" w:rsidRPr="00000000">
        <w:rPr>
          <w:rtl w:val="0"/>
        </w:rPr>
        <w:t xml:space="preserve">gold? </w:t>
      </w:r>
    </w:p>
    <w:p w:rsidR="00000000" w:rsidDel="00000000" w:rsidP="00000000" w:rsidRDefault="00000000" w:rsidRPr="00000000" w14:paraId="0000077F">
      <w:pPr>
        <w:ind w:firstLine="720"/>
        <w:rPr/>
      </w:pPr>
      <w:r w:rsidDel="00000000" w:rsidR="00000000" w:rsidRPr="00000000">
        <w:rPr>
          <w:rtl w:val="0"/>
        </w:rPr>
      </w:r>
    </w:p>
    <w:p w:rsidR="00000000" w:rsidDel="00000000" w:rsidP="00000000" w:rsidRDefault="00000000" w:rsidRPr="00000000" w14:paraId="00000780">
      <w:pPr>
        <w:ind w:firstLine="720"/>
        <w:rPr/>
      </w:pPr>
      <w:r w:rsidDel="00000000" w:rsidR="00000000" w:rsidRPr="00000000">
        <w:rPr>
          <w:rtl w:val="0"/>
        </w:rPr>
        <w:t xml:space="preserve">KEITH (as Fero): Four percent of the gold we get from Rosemarrow. </w:t>
      </w:r>
    </w:p>
    <w:p w:rsidR="00000000" w:rsidDel="00000000" w:rsidP="00000000" w:rsidRDefault="00000000" w:rsidRPr="00000000" w14:paraId="00000781">
      <w:pPr>
        <w:ind w:firstLine="720"/>
        <w:rPr/>
      </w:pPr>
      <w:r w:rsidDel="00000000" w:rsidR="00000000" w:rsidRPr="00000000">
        <w:rPr>
          <w:rtl w:val="0"/>
        </w:rPr>
      </w:r>
    </w:p>
    <w:p w:rsidR="00000000" w:rsidDel="00000000" w:rsidP="00000000" w:rsidRDefault="00000000" w:rsidRPr="00000000" w14:paraId="00000782">
      <w:pPr>
        <w:ind w:firstLine="720"/>
        <w:rPr/>
      </w:pPr>
      <w:r w:rsidDel="00000000" w:rsidR="00000000" w:rsidRPr="00000000">
        <w:rPr>
          <w:rtl w:val="0"/>
        </w:rPr>
        <w:t xml:space="preserve">AUSTIN (as Calhoun, loudly): Alright, alright. Boat Party! </w:t>
      </w:r>
    </w:p>
    <w:p w:rsidR="00000000" w:rsidDel="00000000" w:rsidP="00000000" w:rsidRDefault="00000000" w:rsidRPr="00000000" w14:paraId="00000783">
      <w:pPr>
        <w:ind w:left="0" w:firstLine="0"/>
        <w:rPr/>
      </w:pPr>
      <w:r w:rsidDel="00000000" w:rsidR="00000000" w:rsidRPr="00000000">
        <w:rPr>
          <w:rtl w:val="0"/>
        </w:rPr>
      </w:r>
    </w:p>
    <w:p w:rsidR="00000000" w:rsidDel="00000000" w:rsidP="00000000" w:rsidRDefault="00000000" w:rsidRPr="00000000" w14:paraId="00000784">
      <w:pPr>
        <w:ind w:left="0" w:firstLine="0"/>
        <w:rPr/>
      </w:pPr>
      <w:r w:rsidDel="00000000" w:rsidR="00000000" w:rsidRPr="00000000">
        <w:rPr>
          <w:rtl w:val="0"/>
        </w:rPr>
        <w:t xml:space="preserve">(ALI laughs)</w:t>
      </w:r>
    </w:p>
    <w:p w:rsidR="00000000" w:rsidDel="00000000" w:rsidP="00000000" w:rsidRDefault="00000000" w:rsidRPr="00000000" w14:paraId="00000785">
      <w:pPr>
        <w:ind w:left="0" w:firstLine="0"/>
        <w:rPr/>
      </w:pPr>
      <w:r w:rsidDel="00000000" w:rsidR="00000000" w:rsidRPr="00000000">
        <w:rPr>
          <w:rtl w:val="0"/>
        </w:rPr>
      </w:r>
    </w:p>
    <w:p w:rsidR="00000000" w:rsidDel="00000000" w:rsidP="00000000" w:rsidRDefault="00000000" w:rsidRPr="00000000" w14:paraId="00000786">
      <w:pPr>
        <w:ind w:left="0" w:firstLine="0"/>
        <w:rPr/>
      </w:pPr>
      <w:r w:rsidDel="00000000" w:rsidR="00000000" w:rsidRPr="00000000">
        <w:rPr>
          <w:rtl w:val="0"/>
        </w:rPr>
        <w:tab/>
        <w:t xml:space="preserve">KEITH (as Fero): Boat Party! </w:t>
      </w:r>
    </w:p>
    <w:p w:rsidR="00000000" w:rsidDel="00000000" w:rsidP="00000000" w:rsidRDefault="00000000" w:rsidRPr="00000000" w14:paraId="00000787">
      <w:pPr>
        <w:ind w:left="0" w:firstLine="0"/>
        <w:rPr/>
      </w:pPr>
      <w:r w:rsidDel="00000000" w:rsidR="00000000" w:rsidRPr="00000000">
        <w:rPr>
          <w:rtl w:val="0"/>
        </w:rPr>
      </w:r>
    </w:p>
    <w:p w:rsidR="00000000" w:rsidDel="00000000" w:rsidP="00000000" w:rsidRDefault="00000000" w:rsidRPr="00000000" w14:paraId="00000788">
      <w:pPr>
        <w:ind w:left="0" w:firstLine="0"/>
        <w:rPr/>
      </w:pPr>
      <w:r w:rsidDel="00000000" w:rsidR="00000000" w:rsidRPr="00000000">
        <w:rPr>
          <w:rtl w:val="0"/>
        </w:rPr>
        <w:t xml:space="preserve">AUSTIN: He calls again, and he does, like, a hand signal - </w:t>
      </w:r>
    </w:p>
    <w:p w:rsidR="00000000" w:rsidDel="00000000" w:rsidP="00000000" w:rsidRDefault="00000000" w:rsidRPr="00000000" w14:paraId="00000789">
      <w:pPr>
        <w:ind w:left="0" w:firstLine="0"/>
        <w:rPr/>
      </w:pPr>
      <w:r w:rsidDel="00000000" w:rsidR="00000000" w:rsidRPr="00000000">
        <w:rPr>
          <w:rtl w:val="0"/>
        </w:rPr>
      </w:r>
    </w:p>
    <w:p w:rsidR="00000000" w:rsidDel="00000000" w:rsidP="00000000" w:rsidRDefault="00000000" w:rsidRPr="00000000" w14:paraId="0000078A">
      <w:pPr>
        <w:ind w:left="0" w:firstLine="0"/>
        <w:rPr/>
      </w:pPr>
      <w:r w:rsidDel="00000000" w:rsidR="00000000" w:rsidRPr="00000000">
        <w:rPr>
          <w:rtl w:val="0"/>
        </w:rPr>
        <w:t xml:space="preserve">KEITH: Any time he says “Boat Party!” I also yell “Boat Party” with him. </w:t>
      </w:r>
    </w:p>
    <w:p w:rsidR="00000000" w:rsidDel="00000000" w:rsidP="00000000" w:rsidRDefault="00000000" w:rsidRPr="00000000" w14:paraId="0000078B">
      <w:pPr>
        <w:ind w:left="0" w:firstLine="0"/>
        <w:rPr/>
      </w:pPr>
      <w:r w:rsidDel="00000000" w:rsidR="00000000" w:rsidRPr="00000000">
        <w:rPr>
          <w:rtl w:val="0"/>
        </w:rPr>
      </w:r>
    </w:p>
    <w:p w:rsidR="00000000" w:rsidDel="00000000" w:rsidP="00000000" w:rsidRDefault="00000000" w:rsidRPr="00000000" w14:paraId="0000078C">
      <w:pPr>
        <w:ind w:left="0" w:firstLine="0"/>
        <w:rPr/>
      </w:pPr>
      <w:r w:rsidDel="00000000" w:rsidR="00000000" w:rsidRPr="00000000">
        <w:rPr>
          <w:rtl w:val="0"/>
        </w:rPr>
        <w:t xml:space="preserve">(JACK, ALI and AUSTIN laugh)</w:t>
        <w:tab/>
      </w:r>
    </w:p>
    <w:p w:rsidR="00000000" w:rsidDel="00000000" w:rsidP="00000000" w:rsidRDefault="00000000" w:rsidRPr="00000000" w14:paraId="0000078D">
      <w:pPr>
        <w:ind w:left="0" w:firstLine="0"/>
        <w:rPr/>
      </w:pPr>
      <w:r w:rsidDel="00000000" w:rsidR="00000000" w:rsidRPr="00000000">
        <w:rPr>
          <w:rtl w:val="0"/>
        </w:rPr>
      </w:r>
    </w:p>
    <w:p w:rsidR="00000000" w:rsidDel="00000000" w:rsidP="00000000" w:rsidRDefault="00000000" w:rsidRPr="00000000" w14:paraId="0000078E">
      <w:pPr>
        <w:ind w:left="0" w:firstLine="0"/>
        <w:rPr/>
      </w:pPr>
      <w:r w:rsidDel="00000000" w:rsidR="00000000" w:rsidRPr="00000000">
        <w:rPr>
          <w:rtl w:val="0"/>
        </w:rPr>
        <w:t xml:space="preserve">JACK: Okay, boss. </w:t>
      </w:r>
    </w:p>
    <w:p w:rsidR="00000000" w:rsidDel="00000000" w:rsidP="00000000" w:rsidRDefault="00000000" w:rsidRPr="00000000" w14:paraId="0000078F">
      <w:pPr>
        <w:ind w:left="0" w:firstLine="0"/>
        <w:rPr/>
      </w:pPr>
      <w:r w:rsidDel="00000000" w:rsidR="00000000" w:rsidRPr="00000000">
        <w:rPr>
          <w:rtl w:val="0"/>
        </w:rPr>
      </w:r>
    </w:p>
    <w:p w:rsidR="00000000" w:rsidDel="00000000" w:rsidP="00000000" w:rsidRDefault="00000000" w:rsidRPr="00000000" w14:paraId="00000790">
      <w:pPr>
        <w:ind w:left="0" w:firstLine="0"/>
        <w:rPr/>
      </w:pPr>
      <w:r w:rsidDel="00000000" w:rsidR="00000000" w:rsidRPr="00000000">
        <w:rPr>
          <w:rtl w:val="0"/>
        </w:rPr>
        <w:t xml:space="preserve">AUSTIN: Alright, so you - </w:t>
      </w:r>
    </w:p>
    <w:p w:rsidR="00000000" w:rsidDel="00000000" w:rsidP="00000000" w:rsidRDefault="00000000" w:rsidRPr="00000000" w14:paraId="00000791">
      <w:pPr>
        <w:ind w:left="0" w:firstLine="0"/>
        <w:rPr/>
      </w:pPr>
      <w:r w:rsidDel="00000000" w:rsidR="00000000" w:rsidRPr="00000000">
        <w:rPr>
          <w:rtl w:val="0"/>
        </w:rPr>
      </w:r>
    </w:p>
    <w:p w:rsidR="00000000" w:rsidDel="00000000" w:rsidP="00000000" w:rsidRDefault="00000000" w:rsidRPr="00000000" w14:paraId="00000792">
      <w:pPr>
        <w:ind w:left="0" w:firstLine="0"/>
        <w:rPr/>
      </w:pPr>
      <w:r w:rsidDel="00000000" w:rsidR="00000000" w:rsidRPr="00000000">
        <w:rPr>
          <w:rtl w:val="0"/>
        </w:rPr>
        <w:t xml:space="preserve">JACK: I super love that Austin presented us with a character we needed to get us to do something, and (laughs) and I didn’t need to roll “charming and open” once.</w:t>
      </w:r>
    </w:p>
    <w:p w:rsidR="00000000" w:rsidDel="00000000" w:rsidP="00000000" w:rsidRDefault="00000000" w:rsidRPr="00000000" w14:paraId="00000793">
      <w:pPr>
        <w:ind w:left="0" w:firstLine="0"/>
        <w:rPr/>
      </w:pPr>
      <w:r w:rsidDel="00000000" w:rsidR="00000000" w:rsidRPr="00000000">
        <w:rPr>
          <w:rtl w:val="0"/>
        </w:rPr>
      </w:r>
    </w:p>
    <w:p w:rsidR="00000000" w:rsidDel="00000000" w:rsidP="00000000" w:rsidRDefault="00000000" w:rsidRPr="00000000" w14:paraId="00000794">
      <w:pPr>
        <w:ind w:left="0" w:firstLine="0"/>
        <w:rPr/>
      </w:pPr>
      <w:r w:rsidDel="00000000" w:rsidR="00000000" w:rsidRPr="00000000">
        <w:rPr>
          <w:rtl w:val="0"/>
        </w:rPr>
        <w:t xml:space="preserve">AUSTIN (laughs): You know, it’s -</w:t>
      </w:r>
    </w:p>
    <w:p w:rsidR="00000000" w:rsidDel="00000000" w:rsidP="00000000" w:rsidRDefault="00000000" w:rsidRPr="00000000" w14:paraId="00000795">
      <w:pPr>
        <w:ind w:left="0" w:firstLine="0"/>
        <w:rPr/>
      </w:pPr>
      <w:r w:rsidDel="00000000" w:rsidR="00000000" w:rsidRPr="00000000">
        <w:rPr>
          <w:rtl w:val="0"/>
        </w:rPr>
      </w:r>
    </w:p>
    <w:p w:rsidR="00000000" w:rsidDel="00000000" w:rsidP="00000000" w:rsidRDefault="00000000" w:rsidRPr="00000000" w14:paraId="00000796">
      <w:pPr>
        <w:ind w:left="0" w:firstLine="0"/>
        <w:rPr/>
      </w:pPr>
      <w:r w:rsidDel="00000000" w:rsidR="00000000" w:rsidRPr="00000000">
        <w:rPr>
          <w:rtl w:val="0"/>
        </w:rPr>
        <w:t xml:space="preserve">KEITH (laughs): He’s wasted.</w:t>
      </w:r>
    </w:p>
    <w:p w:rsidR="00000000" w:rsidDel="00000000" w:rsidP="00000000" w:rsidRDefault="00000000" w:rsidRPr="00000000" w14:paraId="00000797">
      <w:pPr>
        <w:ind w:left="0" w:firstLine="0"/>
        <w:rPr/>
      </w:pPr>
      <w:r w:rsidDel="00000000" w:rsidR="00000000" w:rsidRPr="00000000">
        <w:rPr>
          <w:rtl w:val="0"/>
        </w:rPr>
      </w:r>
    </w:p>
    <w:p w:rsidR="00000000" w:rsidDel="00000000" w:rsidP="00000000" w:rsidRDefault="00000000" w:rsidRPr="00000000" w14:paraId="00000798">
      <w:pPr>
        <w:ind w:left="0" w:firstLine="0"/>
        <w:rPr/>
      </w:pPr>
      <w:r w:rsidDel="00000000" w:rsidR="00000000" w:rsidRPr="00000000">
        <w:rPr>
          <w:rtl w:val="0"/>
        </w:rPr>
        <w:t xml:space="preserve">AUSTIN: You’ve decided to be on a boat, captained by a super drunk dude. That’s on y’all, I dont - I mean, that’s fine.  </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KEITH: Yeah yeah yeah…we’re good. </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JACK: Before we set off, could i - </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t xml:space="preserve">AUSTIN: Sure. </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ab/>
        <w:t xml:space="preserve">JACK (as Lem): Fero is there any - well, firstly, can I have my violin back, please?</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ind w:firstLine="720"/>
        <w:rPr/>
      </w:pPr>
      <w:r w:rsidDel="00000000" w:rsidR="00000000" w:rsidRPr="00000000">
        <w:rPr>
          <w:rtl w:val="0"/>
        </w:rPr>
        <w:t xml:space="preserve">KEITH (as Fero): Oh! yeah, of course, here. </w:t>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ind w:firstLine="720"/>
        <w:rPr/>
      </w:pPr>
      <w:r w:rsidDel="00000000" w:rsidR="00000000" w:rsidRPr="00000000">
        <w:rPr>
          <w:rtl w:val="0"/>
        </w:rPr>
        <w:t xml:space="preserve">JACK (as Lem): Also, is there any - </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ind w:firstLine="720"/>
        <w:rPr/>
      </w:pPr>
      <w:r w:rsidDel="00000000" w:rsidR="00000000" w:rsidRPr="00000000">
        <w:rPr>
          <w:rtl w:val="0"/>
        </w:rPr>
        <w:t xml:space="preserve">KEITH (as Fero): It’s very nice, by the way. </w:t>
      </w:r>
    </w:p>
    <w:p w:rsidR="00000000" w:rsidDel="00000000" w:rsidP="00000000" w:rsidRDefault="00000000" w:rsidRPr="00000000" w14:paraId="000007A7">
      <w:pPr>
        <w:ind w:firstLine="720"/>
        <w:rPr/>
      </w:pPr>
      <w:r w:rsidDel="00000000" w:rsidR="00000000" w:rsidRPr="00000000">
        <w:rPr>
          <w:rtl w:val="0"/>
        </w:rPr>
      </w:r>
    </w:p>
    <w:p w:rsidR="00000000" w:rsidDel="00000000" w:rsidP="00000000" w:rsidRDefault="00000000" w:rsidRPr="00000000" w14:paraId="000007A8">
      <w:pPr>
        <w:ind w:firstLine="720"/>
        <w:rPr/>
      </w:pPr>
      <w:r w:rsidDel="00000000" w:rsidR="00000000" w:rsidRPr="00000000">
        <w:rPr>
          <w:rtl w:val="0"/>
        </w:rPr>
        <w:t xml:space="preserve">JACK (as Lem, aggressively): Did you play it ?? Is it out of tune? </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ind w:firstLine="720"/>
        <w:rPr/>
      </w:pPr>
      <w:r w:rsidDel="00000000" w:rsidR="00000000" w:rsidRPr="00000000">
        <w:rPr>
          <w:rtl w:val="0"/>
        </w:rPr>
        <w:t xml:space="preserve">KEITH (as Fero, defensively): no! I just took a look at it! </w:t>
      </w:r>
    </w:p>
    <w:p w:rsidR="00000000" w:rsidDel="00000000" w:rsidP="00000000" w:rsidRDefault="00000000" w:rsidRPr="00000000" w14:paraId="000007AB">
      <w:pPr>
        <w:ind w:firstLine="720"/>
        <w:rPr/>
      </w:pPr>
      <w:r w:rsidDel="00000000" w:rsidR="00000000" w:rsidRPr="00000000">
        <w:rPr>
          <w:rtl w:val="0"/>
        </w:rPr>
      </w:r>
    </w:p>
    <w:p w:rsidR="00000000" w:rsidDel="00000000" w:rsidP="00000000" w:rsidRDefault="00000000" w:rsidRPr="00000000" w14:paraId="000007AC">
      <w:pPr>
        <w:ind w:firstLine="720"/>
        <w:rPr/>
      </w:pPr>
      <w:r w:rsidDel="00000000" w:rsidR="00000000" w:rsidRPr="00000000">
        <w:rPr>
          <w:rtl w:val="0"/>
        </w:rPr>
        <w:t xml:space="preserve">ALI (as Hella): He didn’t play it, don’t worry.  </w:t>
      </w:r>
    </w:p>
    <w:p w:rsidR="00000000" w:rsidDel="00000000" w:rsidP="00000000" w:rsidRDefault="00000000" w:rsidRPr="00000000" w14:paraId="000007AD">
      <w:pPr>
        <w:ind w:left="0" w:firstLine="0"/>
        <w:rPr/>
      </w:pPr>
      <w:r w:rsidDel="00000000" w:rsidR="00000000" w:rsidRPr="00000000">
        <w:rPr>
          <w:rtl w:val="0"/>
        </w:rPr>
      </w:r>
    </w:p>
    <w:p w:rsidR="00000000" w:rsidDel="00000000" w:rsidP="00000000" w:rsidRDefault="00000000" w:rsidRPr="00000000" w14:paraId="000007AE">
      <w:pPr>
        <w:ind w:firstLine="720"/>
        <w:rPr/>
      </w:pPr>
      <w:r w:rsidDel="00000000" w:rsidR="00000000" w:rsidRPr="00000000">
        <w:rPr>
          <w:rtl w:val="0"/>
        </w:rPr>
        <w:t xml:space="preserve">JACK (as Lem): Okay - it just takes hours to tune. Can I take a look at the ring, please?</w:t>
      </w:r>
    </w:p>
    <w:p w:rsidR="00000000" w:rsidDel="00000000" w:rsidP="00000000" w:rsidRDefault="00000000" w:rsidRPr="00000000" w14:paraId="000007AF">
      <w:pPr>
        <w:ind w:firstLine="720"/>
        <w:rPr/>
      </w:pPr>
      <w:r w:rsidDel="00000000" w:rsidR="00000000" w:rsidRPr="00000000">
        <w:rPr>
          <w:rtl w:val="0"/>
        </w:rPr>
      </w:r>
    </w:p>
    <w:p w:rsidR="00000000" w:rsidDel="00000000" w:rsidP="00000000" w:rsidRDefault="00000000" w:rsidRPr="00000000" w14:paraId="000007B0">
      <w:pPr>
        <w:ind w:firstLine="720"/>
        <w:rPr/>
      </w:pPr>
      <w:r w:rsidDel="00000000" w:rsidR="00000000" w:rsidRPr="00000000">
        <w:rPr>
          <w:rtl w:val="0"/>
        </w:rPr>
        <w:t xml:space="preserve">KEITH (as Fero): Oh yeah! Here, here. </w:t>
      </w:r>
    </w:p>
    <w:p w:rsidR="00000000" w:rsidDel="00000000" w:rsidP="00000000" w:rsidRDefault="00000000" w:rsidRPr="00000000" w14:paraId="000007B1">
      <w:pPr>
        <w:ind w:firstLine="720"/>
        <w:rPr/>
      </w:pPr>
      <w:r w:rsidDel="00000000" w:rsidR="00000000" w:rsidRPr="00000000">
        <w:rPr>
          <w:rtl w:val="0"/>
        </w:rPr>
      </w:r>
    </w:p>
    <w:p w:rsidR="00000000" w:rsidDel="00000000" w:rsidP="00000000" w:rsidRDefault="00000000" w:rsidRPr="00000000" w14:paraId="000007B2">
      <w:pPr>
        <w:ind w:left="0" w:firstLine="0"/>
        <w:rPr/>
      </w:pPr>
      <w:r w:rsidDel="00000000" w:rsidR="00000000" w:rsidRPr="00000000">
        <w:rPr>
          <w:rtl w:val="0"/>
        </w:rPr>
        <w:t xml:space="preserve">JACK: So I’m going to reference my bardic lore on this, if possible. </w:t>
      </w:r>
    </w:p>
    <w:p w:rsidR="00000000" w:rsidDel="00000000" w:rsidP="00000000" w:rsidRDefault="00000000" w:rsidRPr="00000000" w14:paraId="000007B3">
      <w:pPr>
        <w:ind w:left="0" w:firstLine="0"/>
        <w:rPr/>
      </w:pPr>
      <w:r w:rsidDel="00000000" w:rsidR="00000000" w:rsidRPr="00000000">
        <w:rPr>
          <w:rtl w:val="0"/>
        </w:rPr>
      </w:r>
    </w:p>
    <w:p w:rsidR="00000000" w:rsidDel="00000000" w:rsidP="00000000" w:rsidRDefault="00000000" w:rsidRPr="00000000" w14:paraId="000007B4">
      <w:pPr>
        <w:ind w:left="0" w:firstLine="0"/>
        <w:rPr/>
      </w:pPr>
      <w:r w:rsidDel="00000000" w:rsidR="00000000" w:rsidRPr="00000000">
        <w:rPr>
          <w:rtl w:val="0"/>
        </w:rPr>
        <w:t xml:space="preserve">KEITH: I swear to god, I thought you were going to say “I’m going to...keep this.”</w:t>
      </w:r>
    </w:p>
    <w:p w:rsidR="00000000" w:rsidDel="00000000" w:rsidP="00000000" w:rsidRDefault="00000000" w:rsidRPr="00000000" w14:paraId="000007B5">
      <w:pPr>
        <w:ind w:left="0" w:firstLine="0"/>
        <w:rPr/>
      </w:pPr>
      <w:r w:rsidDel="00000000" w:rsidR="00000000" w:rsidRPr="00000000">
        <w:rPr>
          <w:rtl w:val="0"/>
        </w:rPr>
      </w:r>
    </w:p>
    <w:p w:rsidR="00000000" w:rsidDel="00000000" w:rsidP="00000000" w:rsidRDefault="00000000" w:rsidRPr="00000000" w14:paraId="000007B6">
      <w:pPr>
        <w:ind w:left="0" w:firstLine="0"/>
        <w:rPr/>
      </w:pPr>
      <w:r w:rsidDel="00000000" w:rsidR="00000000" w:rsidRPr="00000000">
        <w:rPr>
          <w:rtl w:val="0"/>
        </w:rPr>
        <w:t xml:space="preserve">(EVERYONE laughs)</w:t>
      </w:r>
    </w:p>
    <w:p w:rsidR="00000000" w:rsidDel="00000000" w:rsidP="00000000" w:rsidRDefault="00000000" w:rsidRPr="00000000" w14:paraId="000007B7">
      <w:pPr>
        <w:ind w:left="0" w:firstLine="0"/>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KEITH (laughing): I was like “wait - fuck you!”</w:t>
      </w:r>
    </w:p>
    <w:p w:rsidR="00000000" w:rsidDel="00000000" w:rsidP="00000000" w:rsidRDefault="00000000" w:rsidRPr="00000000" w14:paraId="000007B9">
      <w:pPr>
        <w:ind w:left="0" w:firstLine="0"/>
        <w:rPr/>
      </w:pPr>
      <w:r w:rsidDel="00000000" w:rsidR="00000000" w:rsidRPr="00000000">
        <w:rPr>
          <w:rtl w:val="0"/>
        </w:rPr>
      </w:r>
    </w:p>
    <w:p w:rsidR="00000000" w:rsidDel="00000000" w:rsidP="00000000" w:rsidRDefault="00000000" w:rsidRPr="00000000" w14:paraId="000007BA">
      <w:pPr>
        <w:ind w:left="0" w:firstLine="0"/>
        <w:rPr/>
      </w:pPr>
      <w:r w:rsidDel="00000000" w:rsidR="00000000" w:rsidRPr="00000000">
        <w:rPr>
          <w:rtl w:val="0"/>
        </w:rPr>
        <w:t xml:space="preserve">JACK: I’m going to reference my bardic lore on this, please. I’d like to cast my mind back and see if in the documentation of heraldic symbols and sigils in the New Archives, I recognize this. Is that a fair question?</w:t>
      </w:r>
    </w:p>
    <w:p w:rsidR="00000000" w:rsidDel="00000000" w:rsidP="00000000" w:rsidRDefault="00000000" w:rsidRPr="00000000" w14:paraId="000007BB">
      <w:pPr>
        <w:ind w:left="0" w:firstLine="0"/>
        <w:rPr/>
      </w:pPr>
      <w:r w:rsidDel="00000000" w:rsidR="00000000" w:rsidRPr="00000000">
        <w:rPr>
          <w:rtl w:val="0"/>
        </w:rPr>
      </w:r>
    </w:p>
    <w:p w:rsidR="00000000" w:rsidDel="00000000" w:rsidP="00000000" w:rsidRDefault="00000000" w:rsidRPr="00000000" w14:paraId="000007BC">
      <w:pPr>
        <w:ind w:left="0" w:firstLine="0"/>
        <w:rPr/>
      </w:pPr>
      <w:r w:rsidDel="00000000" w:rsidR="00000000" w:rsidRPr="00000000">
        <w:rPr>
          <w:rtl w:val="0"/>
        </w:rPr>
        <w:t xml:space="preserve">AUSTIN: Yeah, I think so. Yeah, I think so. There’s no roll on this, right? You just get to know this? (overlapping) This is bardic lore, it’s just like you get this.</w:t>
      </w:r>
    </w:p>
    <w:p w:rsidR="00000000" w:rsidDel="00000000" w:rsidP="00000000" w:rsidRDefault="00000000" w:rsidRPr="00000000" w14:paraId="000007BD">
      <w:pPr>
        <w:ind w:left="0" w:firstLine="0"/>
        <w:rPr/>
      </w:pPr>
      <w:r w:rsidDel="00000000" w:rsidR="00000000" w:rsidRPr="00000000">
        <w:rPr>
          <w:rtl w:val="0"/>
        </w:rPr>
      </w:r>
    </w:p>
    <w:p w:rsidR="00000000" w:rsidDel="00000000" w:rsidP="00000000" w:rsidRDefault="00000000" w:rsidRPr="00000000" w14:paraId="000007BE">
      <w:pPr>
        <w:ind w:left="0" w:firstLine="0"/>
        <w:rPr/>
      </w:pPr>
      <w:r w:rsidDel="00000000" w:rsidR="00000000" w:rsidRPr="00000000">
        <w:rPr>
          <w:rtl w:val="0"/>
        </w:rPr>
        <w:t xml:space="preserve">JACK (overlapping): No. Mhmm. You have to answer truthfully, Austin. </w:t>
      </w:r>
    </w:p>
    <w:p w:rsidR="00000000" w:rsidDel="00000000" w:rsidP="00000000" w:rsidRDefault="00000000" w:rsidRPr="00000000" w14:paraId="000007BF">
      <w:pPr>
        <w:ind w:left="0" w:firstLine="0"/>
        <w:rPr/>
      </w:pPr>
      <w:r w:rsidDel="00000000" w:rsidR="00000000" w:rsidRPr="00000000">
        <w:rPr>
          <w:rtl w:val="0"/>
        </w:rPr>
      </w:r>
    </w:p>
    <w:p w:rsidR="00000000" w:rsidDel="00000000" w:rsidP="00000000" w:rsidRDefault="00000000" w:rsidRPr="00000000" w14:paraId="000007C0">
      <w:pPr>
        <w:ind w:left="0" w:firstLine="0"/>
        <w:rPr/>
      </w:pPr>
      <w:r w:rsidDel="00000000" w:rsidR="00000000" w:rsidRPr="00000000">
        <w:rPr>
          <w:rtl w:val="0"/>
        </w:rPr>
        <w:t xml:space="preserve">AUSTIN: Yeah, I do. I’m trying to decide if you - if that place would know it. </w:t>
      </w:r>
    </w:p>
    <w:p w:rsidR="00000000" w:rsidDel="00000000" w:rsidP="00000000" w:rsidRDefault="00000000" w:rsidRPr="00000000" w14:paraId="000007C1">
      <w:pPr>
        <w:ind w:left="0" w:firstLine="0"/>
        <w:rPr/>
      </w:pPr>
      <w:r w:rsidDel="00000000" w:rsidR="00000000" w:rsidRPr="00000000">
        <w:rPr>
          <w:rtl w:val="0"/>
        </w:rPr>
      </w:r>
    </w:p>
    <w:p w:rsidR="00000000" w:rsidDel="00000000" w:rsidP="00000000" w:rsidRDefault="00000000" w:rsidRPr="00000000" w14:paraId="000007C2">
      <w:pPr>
        <w:ind w:left="0" w:firstLine="0"/>
        <w:rPr/>
      </w:pPr>
      <w:r w:rsidDel="00000000" w:rsidR="00000000" w:rsidRPr="00000000">
        <w:rPr>
          <w:rtl w:val="0"/>
        </w:rPr>
        <w:t xml:space="preserve">JACK: Yeah, I mean there’s a very good chance that I just don’t have anything in the Archives on it at all.</w:t>
      </w:r>
    </w:p>
    <w:p w:rsidR="00000000" w:rsidDel="00000000" w:rsidP="00000000" w:rsidRDefault="00000000" w:rsidRPr="00000000" w14:paraId="000007C3">
      <w:pPr>
        <w:ind w:left="0" w:firstLine="0"/>
        <w:rPr/>
      </w:pPr>
      <w:r w:rsidDel="00000000" w:rsidR="00000000" w:rsidRPr="00000000">
        <w:rPr>
          <w:rtl w:val="0"/>
        </w:rPr>
      </w:r>
    </w:p>
    <w:p w:rsidR="00000000" w:rsidDel="00000000" w:rsidP="00000000" w:rsidRDefault="00000000" w:rsidRPr="00000000" w14:paraId="000007C4">
      <w:pPr>
        <w:ind w:left="0" w:firstLine="0"/>
        <w:rPr/>
      </w:pPr>
      <w:r w:rsidDel="00000000" w:rsidR="00000000" w:rsidRPr="00000000">
        <w:rPr>
          <w:rtl w:val="0"/>
        </w:rPr>
        <w:t xml:space="preserve">AUSTIN: Yeah, but there is something interesting here. You know this ring is too new for this to be true, Right? </w:t>
      </w:r>
    </w:p>
    <w:p w:rsidR="00000000" w:rsidDel="00000000" w:rsidP="00000000" w:rsidRDefault="00000000" w:rsidRPr="00000000" w14:paraId="000007C5">
      <w:pPr>
        <w:ind w:left="0" w:firstLine="0"/>
        <w:rPr/>
      </w:pPr>
      <w:r w:rsidDel="00000000" w:rsidR="00000000" w:rsidRPr="00000000">
        <w:rPr>
          <w:rtl w:val="0"/>
        </w:rPr>
      </w:r>
    </w:p>
    <w:p w:rsidR="00000000" w:rsidDel="00000000" w:rsidP="00000000" w:rsidRDefault="00000000" w:rsidRPr="00000000" w14:paraId="000007C6">
      <w:pPr>
        <w:ind w:left="0" w:firstLine="0"/>
        <w:rPr/>
      </w:pPr>
      <w:r w:rsidDel="00000000" w:rsidR="00000000" w:rsidRPr="00000000">
        <w:rPr>
          <w:rtl w:val="0"/>
        </w:rPr>
        <w:t xml:space="preserve">JACK: How do I know that?</w:t>
      </w:r>
    </w:p>
    <w:p w:rsidR="00000000" w:rsidDel="00000000" w:rsidP="00000000" w:rsidRDefault="00000000" w:rsidRPr="00000000" w14:paraId="000007C7">
      <w:pPr>
        <w:ind w:left="0" w:firstLine="0"/>
        <w:rPr/>
      </w:pPr>
      <w:r w:rsidDel="00000000" w:rsidR="00000000" w:rsidRPr="00000000">
        <w:rPr>
          <w:rtl w:val="0"/>
        </w:rPr>
      </w:r>
    </w:p>
    <w:p w:rsidR="00000000" w:rsidDel="00000000" w:rsidP="00000000" w:rsidRDefault="00000000" w:rsidRPr="00000000" w14:paraId="000007C8">
      <w:pPr>
        <w:ind w:left="0" w:firstLine="0"/>
        <w:rPr/>
      </w:pPr>
      <w:r w:rsidDel="00000000" w:rsidR="00000000" w:rsidRPr="00000000">
        <w:rPr>
          <w:rtl w:val="0"/>
        </w:rPr>
        <w:t xml:space="preserve">AUSTIN: Based on the make of it. Right? Like, you know - You’ve held enough gold rings.</w:t>
      </w:r>
    </w:p>
    <w:p w:rsidR="00000000" w:rsidDel="00000000" w:rsidP="00000000" w:rsidRDefault="00000000" w:rsidRPr="00000000" w14:paraId="000007C9">
      <w:pPr>
        <w:ind w:left="0" w:firstLine="0"/>
        <w:rPr/>
      </w:pPr>
      <w:r w:rsidDel="00000000" w:rsidR="00000000" w:rsidRPr="00000000">
        <w:rPr>
          <w:rtl w:val="0"/>
        </w:rPr>
      </w:r>
    </w:p>
    <w:p w:rsidR="00000000" w:rsidDel="00000000" w:rsidP="00000000" w:rsidRDefault="00000000" w:rsidRPr="00000000" w14:paraId="000007CA">
      <w:pPr>
        <w:ind w:left="0" w:firstLine="0"/>
        <w:rPr/>
      </w:pPr>
      <w:r w:rsidDel="00000000" w:rsidR="00000000" w:rsidRPr="00000000">
        <w:rPr>
          <w:rtl w:val="0"/>
        </w:rPr>
        <w:t xml:space="preserve">KEITH: the serial - you can tell from the serial code.</w:t>
      </w:r>
    </w:p>
    <w:p w:rsidR="00000000" w:rsidDel="00000000" w:rsidP="00000000" w:rsidRDefault="00000000" w:rsidRPr="00000000" w14:paraId="000007CB">
      <w:pPr>
        <w:ind w:left="0" w:firstLine="0"/>
        <w:rPr/>
      </w:pPr>
      <w:r w:rsidDel="00000000" w:rsidR="00000000" w:rsidRPr="00000000">
        <w:rPr>
          <w:rtl w:val="0"/>
        </w:rPr>
      </w:r>
    </w:p>
    <w:p w:rsidR="00000000" w:rsidDel="00000000" w:rsidP="00000000" w:rsidRDefault="00000000" w:rsidRPr="00000000" w14:paraId="000007CC">
      <w:pPr>
        <w:ind w:left="0" w:firstLine="0"/>
        <w:rPr/>
      </w:pPr>
      <w:r w:rsidDel="00000000" w:rsidR="00000000" w:rsidRPr="00000000">
        <w:rPr>
          <w:rtl w:val="0"/>
        </w:rPr>
        <w:t xml:space="preserve">AUSTIN (laughing): You can tell from the make of it. It isn’t an ancient ring. </w:t>
      </w:r>
    </w:p>
    <w:p w:rsidR="00000000" w:rsidDel="00000000" w:rsidP="00000000" w:rsidRDefault="00000000" w:rsidRPr="00000000" w14:paraId="000007CD">
      <w:pPr>
        <w:ind w:left="0" w:firstLine="0"/>
        <w:rPr/>
      </w:pPr>
      <w:r w:rsidDel="00000000" w:rsidR="00000000" w:rsidRPr="00000000">
        <w:rPr>
          <w:rtl w:val="0"/>
        </w:rPr>
      </w:r>
    </w:p>
    <w:p w:rsidR="00000000" w:rsidDel="00000000" w:rsidP="00000000" w:rsidRDefault="00000000" w:rsidRPr="00000000" w14:paraId="000007CE">
      <w:pPr>
        <w:ind w:left="0" w:firstLine="0"/>
        <w:rPr/>
      </w:pPr>
      <w:r w:rsidDel="00000000" w:rsidR="00000000" w:rsidRPr="00000000">
        <w:rPr>
          <w:rtl w:val="0"/>
        </w:rPr>
        <w:t xml:space="preserve">JACK: Even though it’s masquerading being one. </w:t>
      </w:r>
    </w:p>
    <w:p w:rsidR="00000000" w:rsidDel="00000000" w:rsidP="00000000" w:rsidRDefault="00000000" w:rsidRPr="00000000" w14:paraId="000007CF">
      <w:pPr>
        <w:ind w:left="0" w:firstLine="0"/>
        <w:rPr/>
      </w:pPr>
      <w:r w:rsidDel="00000000" w:rsidR="00000000" w:rsidRPr="00000000">
        <w:rPr>
          <w:rtl w:val="0"/>
        </w:rPr>
      </w:r>
    </w:p>
    <w:p w:rsidR="00000000" w:rsidDel="00000000" w:rsidP="00000000" w:rsidRDefault="00000000" w:rsidRPr="00000000" w14:paraId="000007D0">
      <w:pPr>
        <w:ind w:left="0" w:firstLine="0"/>
        <w:rPr/>
      </w:pPr>
      <w:r w:rsidDel="00000000" w:rsidR="00000000" w:rsidRPr="00000000">
        <w:rPr>
          <w:rtl w:val="0"/>
        </w:rPr>
        <w:t xml:space="preserve">AUSTIN: It’s </w:t>
      </w:r>
      <w:r w:rsidDel="00000000" w:rsidR="00000000" w:rsidRPr="00000000">
        <w:rPr>
          <w:i w:val="1"/>
          <w:rtl w:val="0"/>
        </w:rPr>
        <w:t xml:space="preserve">not </w:t>
      </w:r>
      <w:r w:rsidDel="00000000" w:rsidR="00000000" w:rsidRPr="00000000">
        <w:rPr>
          <w:rtl w:val="0"/>
        </w:rPr>
        <w:t xml:space="preserve">masquerading being one - it’s not, at all - but the </w:t>
      </w:r>
      <w:r w:rsidDel="00000000" w:rsidR="00000000" w:rsidRPr="00000000">
        <w:rPr>
          <w:i w:val="1"/>
          <w:rtl w:val="0"/>
        </w:rPr>
        <w:t xml:space="preserve">marking </w:t>
      </w:r>
      <w:r w:rsidDel="00000000" w:rsidR="00000000" w:rsidRPr="00000000">
        <w:rPr>
          <w:rtl w:val="0"/>
        </w:rPr>
        <w:t xml:space="preserve">is from - you think some group of, elven... like, pre-fall, pre-erasure elven magic-users of some sort. They didn’t really... they weren’t… they weren’t like the new University exactly, but they were </w:t>
      </w:r>
      <w:r w:rsidDel="00000000" w:rsidR="00000000" w:rsidRPr="00000000">
        <w:rPr>
          <w:i w:val="1"/>
          <w:rtl w:val="0"/>
        </w:rPr>
        <w:t xml:space="preserve">also</w:t>
      </w:r>
      <w:r w:rsidDel="00000000" w:rsidR="00000000" w:rsidRPr="00000000">
        <w:rPr>
          <w:rtl w:val="0"/>
        </w:rPr>
        <w:t xml:space="preserve"> interested in that sort of research. They weren’t a public group where you went and studied, do you know what I mean?</w:t>
      </w:r>
    </w:p>
    <w:p w:rsidR="00000000" w:rsidDel="00000000" w:rsidP="00000000" w:rsidRDefault="00000000" w:rsidRPr="00000000" w14:paraId="000007D1">
      <w:pPr>
        <w:ind w:left="0" w:firstLine="0"/>
        <w:rPr/>
      </w:pPr>
      <w:r w:rsidDel="00000000" w:rsidR="00000000" w:rsidRPr="00000000">
        <w:rPr>
          <w:rtl w:val="0"/>
        </w:rPr>
      </w:r>
    </w:p>
    <w:p w:rsidR="00000000" w:rsidDel="00000000" w:rsidP="00000000" w:rsidRDefault="00000000" w:rsidRPr="00000000" w14:paraId="000007D2">
      <w:pPr>
        <w:ind w:left="0" w:firstLine="0"/>
        <w:rPr/>
      </w:pPr>
      <w:r w:rsidDel="00000000" w:rsidR="00000000" w:rsidRPr="00000000">
        <w:rPr>
          <w:rtl w:val="0"/>
        </w:rPr>
        <w:t xml:space="preserve">JACK: Right.</w:t>
      </w:r>
    </w:p>
    <w:p w:rsidR="00000000" w:rsidDel="00000000" w:rsidP="00000000" w:rsidRDefault="00000000" w:rsidRPr="00000000" w14:paraId="000007D3">
      <w:pPr>
        <w:ind w:left="0" w:firstLine="0"/>
        <w:rPr/>
      </w:pPr>
      <w:r w:rsidDel="00000000" w:rsidR="00000000" w:rsidRPr="00000000">
        <w:rPr>
          <w:rtl w:val="0"/>
        </w:rPr>
      </w:r>
    </w:p>
    <w:p w:rsidR="00000000" w:rsidDel="00000000" w:rsidP="00000000" w:rsidRDefault="00000000" w:rsidRPr="00000000" w14:paraId="000007D4">
      <w:pPr>
        <w:ind w:left="0" w:firstLine="0"/>
        <w:rPr/>
      </w:pPr>
      <w:r w:rsidDel="00000000" w:rsidR="00000000" w:rsidRPr="00000000">
        <w:rPr>
          <w:rtl w:val="0"/>
        </w:rPr>
        <w:t xml:space="preserve">AUSTIN: They were kind of a secret research... circle - kind of like if you were part of an email ring today. </w:t>
      </w:r>
    </w:p>
    <w:p w:rsidR="00000000" w:rsidDel="00000000" w:rsidP="00000000" w:rsidRDefault="00000000" w:rsidRPr="00000000" w14:paraId="000007D5">
      <w:pPr>
        <w:ind w:left="0" w:firstLine="0"/>
        <w:rPr/>
      </w:pPr>
      <w:r w:rsidDel="00000000" w:rsidR="00000000" w:rsidRPr="00000000">
        <w:rPr>
          <w:rtl w:val="0"/>
        </w:rPr>
      </w:r>
    </w:p>
    <w:p w:rsidR="00000000" w:rsidDel="00000000" w:rsidP="00000000" w:rsidRDefault="00000000" w:rsidRPr="00000000" w14:paraId="000007D6">
      <w:pPr>
        <w:ind w:left="0" w:firstLine="0"/>
        <w:rPr/>
      </w:pPr>
      <w:r w:rsidDel="00000000" w:rsidR="00000000" w:rsidRPr="00000000">
        <w:rPr>
          <w:rtl w:val="0"/>
        </w:rPr>
        <w:t xml:space="preserve">(JACK laughs)</w:t>
      </w:r>
    </w:p>
    <w:p w:rsidR="00000000" w:rsidDel="00000000" w:rsidP="00000000" w:rsidRDefault="00000000" w:rsidRPr="00000000" w14:paraId="000007D7">
      <w:pPr>
        <w:ind w:left="0" w:firstLine="0"/>
        <w:rPr/>
      </w:pPr>
      <w:r w:rsidDel="00000000" w:rsidR="00000000" w:rsidRPr="00000000">
        <w:rPr>
          <w:rtl w:val="0"/>
        </w:rPr>
      </w:r>
    </w:p>
    <w:p w:rsidR="00000000" w:rsidDel="00000000" w:rsidP="00000000" w:rsidRDefault="00000000" w:rsidRPr="00000000" w14:paraId="000007D8">
      <w:pPr>
        <w:ind w:left="0" w:firstLine="0"/>
        <w:rPr/>
      </w:pPr>
      <w:r w:rsidDel="00000000" w:rsidR="00000000" w:rsidRPr="00000000">
        <w:rPr>
          <w:rtl w:val="0"/>
        </w:rPr>
        <w:t xml:space="preserve">AUSTIN: Lot’s of letter sending, lot’s of shared research, kind of like a - the other thing would be like, in a university, you might find a group of researchers who is all part of one big research project? </w:t>
      </w:r>
    </w:p>
    <w:p w:rsidR="00000000" w:rsidDel="00000000" w:rsidP="00000000" w:rsidRDefault="00000000" w:rsidRPr="00000000" w14:paraId="000007D9">
      <w:pPr>
        <w:ind w:left="0" w:firstLine="0"/>
        <w:rPr/>
      </w:pPr>
      <w:r w:rsidDel="00000000" w:rsidR="00000000" w:rsidRPr="00000000">
        <w:rPr>
          <w:rtl w:val="0"/>
        </w:rPr>
      </w:r>
    </w:p>
    <w:p w:rsidR="00000000" w:rsidDel="00000000" w:rsidP="00000000" w:rsidRDefault="00000000" w:rsidRPr="00000000" w14:paraId="000007DA">
      <w:pPr>
        <w:ind w:left="0" w:firstLine="0"/>
        <w:rPr/>
      </w:pPr>
      <w:r w:rsidDel="00000000" w:rsidR="00000000" w:rsidRPr="00000000">
        <w:rPr>
          <w:rtl w:val="0"/>
        </w:rPr>
        <w:t xml:space="preserve">JACK: Okay.</w:t>
      </w:r>
    </w:p>
    <w:p w:rsidR="00000000" w:rsidDel="00000000" w:rsidP="00000000" w:rsidRDefault="00000000" w:rsidRPr="00000000" w14:paraId="000007DB">
      <w:pPr>
        <w:ind w:left="0" w:firstLine="0"/>
        <w:rPr/>
      </w:pPr>
      <w:r w:rsidDel="00000000" w:rsidR="00000000" w:rsidRPr="00000000">
        <w:rPr>
          <w:rtl w:val="0"/>
        </w:rPr>
      </w:r>
    </w:p>
    <w:p w:rsidR="00000000" w:rsidDel="00000000" w:rsidP="00000000" w:rsidRDefault="00000000" w:rsidRPr="00000000" w14:paraId="000007DC">
      <w:pPr>
        <w:ind w:left="0" w:firstLine="0"/>
        <w:rPr/>
      </w:pPr>
      <w:r w:rsidDel="00000000" w:rsidR="00000000" w:rsidRPr="00000000">
        <w:rPr>
          <w:rtl w:val="0"/>
        </w:rPr>
        <w:t xml:space="preserve">AUSTIN: And they… I don't know how much the Archives know about what they were doing. But you know that it was that. And I think you probably even know what the three lines stand for.</w:t>
      </w:r>
    </w:p>
    <w:p w:rsidR="00000000" w:rsidDel="00000000" w:rsidP="00000000" w:rsidRDefault="00000000" w:rsidRPr="00000000" w14:paraId="000007DD">
      <w:pPr>
        <w:ind w:left="0" w:firstLine="0"/>
        <w:rPr/>
      </w:pPr>
      <w:r w:rsidDel="00000000" w:rsidR="00000000" w:rsidRPr="00000000">
        <w:rPr>
          <w:rtl w:val="0"/>
        </w:rPr>
      </w:r>
    </w:p>
    <w:p w:rsidR="00000000" w:rsidDel="00000000" w:rsidP="00000000" w:rsidRDefault="00000000" w:rsidRPr="00000000" w14:paraId="000007DE">
      <w:pPr>
        <w:ind w:left="0" w:firstLine="0"/>
        <w:rPr/>
      </w:pPr>
      <w:r w:rsidDel="00000000" w:rsidR="00000000" w:rsidRPr="00000000">
        <w:rPr>
          <w:rtl w:val="0"/>
        </w:rPr>
        <w:t xml:space="preserve">JACK: What does it stand for? </w:t>
      </w:r>
    </w:p>
    <w:p w:rsidR="00000000" w:rsidDel="00000000" w:rsidP="00000000" w:rsidRDefault="00000000" w:rsidRPr="00000000" w14:paraId="000007DF">
      <w:pPr>
        <w:ind w:left="0" w:firstLine="0"/>
        <w:rPr/>
      </w:pPr>
      <w:r w:rsidDel="00000000" w:rsidR="00000000" w:rsidRPr="00000000">
        <w:rPr>
          <w:rtl w:val="0"/>
        </w:rPr>
      </w:r>
    </w:p>
    <w:p w:rsidR="00000000" w:rsidDel="00000000" w:rsidP="00000000" w:rsidRDefault="00000000" w:rsidRPr="00000000" w14:paraId="000007E0">
      <w:pPr>
        <w:ind w:left="0" w:firstLine="0"/>
        <w:rPr/>
      </w:pPr>
      <w:r w:rsidDel="00000000" w:rsidR="00000000" w:rsidRPr="00000000">
        <w:rPr>
          <w:rtl w:val="0"/>
        </w:rPr>
        <w:t xml:space="preserve">AUSTIN: Which are - it’s past, present and future.</w:t>
      </w:r>
    </w:p>
    <w:p w:rsidR="00000000" w:rsidDel="00000000" w:rsidP="00000000" w:rsidRDefault="00000000" w:rsidRPr="00000000" w14:paraId="000007E1">
      <w:pPr>
        <w:ind w:left="0" w:firstLine="0"/>
        <w:rPr/>
      </w:pPr>
      <w:r w:rsidDel="00000000" w:rsidR="00000000" w:rsidRPr="00000000">
        <w:rPr>
          <w:rtl w:val="0"/>
        </w:rPr>
      </w:r>
    </w:p>
    <w:p w:rsidR="00000000" w:rsidDel="00000000" w:rsidP="00000000" w:rsidRDefault="00000000" w:rsidRPr="00000000" w14:paraId="000007E2">
      <w:pPr>
        <w:ind w:left="0" w:firstLine="0"/>
        <w:rPr/>
      </w:pPr>
      <w:r w:rsidDel="00000000" w:rsidR="00000000" w:rsidRPr="00000000">
        <w:rPr>
          <w:rtl w:val="0"/>
        </w:rPr>
        <w:t xml:space="preserve">JACK: Alright. So I’m going to share this information with everybody else. </w:t>
      </w:r>
    </w:p>
    <w:p w:rsidR="00000000" w:rsidDel="00000000" w:rsidP="00000000" w:rsidRDefault="00000000" w:rsidRPr="00000000" w14:paraId="000007E3">
      <w:pPr>
        <w:ind w:left="0" w:firstLine="0"/>
        <w:rPr/>
      </w:pPr>
      <w:r w:rsidDel="00000000" w:rsidR="00000000" w:rsidRPr="00000000">
        <w:rPr>
          <w:rtl w:val="0"/>
        </w:rPr>
      </w:r>
    </w:p>
    <w:p w:rsidR="00000000" w:rsidDel="00000000" w:rsidP="00000000" w:rsidRDefault="00000000" w:rsidRPr="00000000" w14:paraId="000007E4">
      <w:pPr>
        <w:ind w:left="0" w:firstLine="0"/>
        <w:rPr/>
      </w:pPr>
      <w:r w:rsidDel="00000000" w:rsidR="00000000" w:rsidRPr="00000000">
        <w:rPr>
          <w:rtl w:val="0"/>
        </w:rPr>
        <w:t xml:space="preserve">(AUSTIN makes a sound of affirmation)</w:t>
      </w:r>
    </w:p>
    <w:p w:rsidR="00000000" w:rsidDel="00000000" w:rsidP="00000000" w:rsidRDefault="00000000" w:rsidRPr="00000000" w14:paraId="000007E5">
      <w:pPr>
        <w:ind w:left="0" w:firstLine="0"/>
        <w:rPr/>
      </w:pPr>
      <w:r w:rsidDel="00000000" w:rsidR="00000000" w:rsidRPr="00000000">
        <w:rPr>
          <w:rtl w:val="0"/>
        </w:rPr>
      </w:r>
    </w:p>
    <w:p w:rsidR="00000000" w:rsidDel="00000000" w:rsidP="00000000" w:rsidRDefault="00000000" w:rsidRPr="00000000" w14:paraId="000007E6">
      <w:pPr>
        <w:ind w:left="0" w:firstLine="0"/>
        <w:rPr/>
      </w:pPr>
      <w:r w:rsidDel="00000000" w:rsidR="00000000" w:rsidRPr="00000000">
        <w:rPr>
          <w:rtl w:val="0"/>
        </w:rPr>
        <w:t xml:space="preserve">JACK: Cool. </w:t>
      </w:r>
    </w:p>
    <w:p w:rsidR="00000000" w:rsidDel="00000000" w:rsidP="00000000" w:rsidRDefault="00000000" w:rsidRPr="00000000" w14:paraId="000007E7">
      <w:pPr>
        <w:ind w:left="0" w:firstLine="0"/>
        <w:rPr/>
      </w:pPr>
      <w:r w:rsidDel="00000000" w:rsidR="00000000" w:rsidRPr="00000000">
        <w:rPr>
          <w:rtl w:val="0"/>
        </w:rPr>
      </w:r>
    </w:p>
    <w:p w:rsidR="00000000" w:rsidDel="00000000" w:rsidP="00000000" w:rsidRDefault="00000000" w:rsidRPr="00000000" w14:paraId="000007E8">
      <w:pPr>
        <w:ind w:left="0" w:firstLine="0"/>
        <w:rPr/>
      </w:pPr>
      <w:r w:rsidDel="00000000" w:rsidR="00000000" w:rsidRPr="00000000">
        <w:rPr>
          <w:rtl w:val="0"/>
        </w:rPr>
        <w:t xml:space="preserve">(a pause)</w:t>
      </w:r>
    </w:p>
    <w:p w:rsidR="00000000" w:rsidDel="00000000" w:rsidP="00000000" w:rsidRDefault="00000000" w:rsidRPr="00000000" w14:paraId="000007E9">
      <w:pPr>
        <w:ind w:left="0" w:firstLine="0"/>
        <w:rPr/>
      </w:pPr>
      <w:r w:rsidDel="00000000" w:rsidR="00000000" w:rsidRPr="00000000">
        <w:rPr>
          <w:rtl w:val="0"/>
        </w:rPr>
      </w:r>
    </w:p>
    <w:p w:rsidR="00000000" w:rsidDel="00000000" w:rsidP="00000000" w:rsidRDefault="00000000" w:rsidRPr="00000000" w14:paraId="000007EA">
      <w:pPr>
        <w:ind w:left="0" w:firstLine="0"/>
        <w:rPr/>
      </w:pPr>
      <w:r w:rsidDel="00000000" w:rsidR="00000000" w:rsidRPr="00000000">
        <w:rPr>
          <w:rtl w:val="0"/>
        </w:rPr>
        <w:tab/>
        <w:t xml:space="preserve">KEITH (as Fero): Yeah. Can I have the ring back? </w:t>
      </w:r>
    </w:p>
    <w:p w:rsidR="00000000" w:rsidDel="00000000" w:rsidP="00000000" w:rsidRDefault="00000000" w:rsidRPr="00000000" w14:paraId="000007EB">
      <w:pPr>
        <w:ind w:left="0" w:firstLine="0"/>
        <w:rPr/>
      </w:pPr>
      <w:r w:rsidDel="00000000" w:rsidR="00000000" w:rsidRPr="00000000">
        <w:rPr>
          <w:rtl w:val="0"/>
        </w:rPr>
      </w:r>
    </w:p>
    <w:p w:rsidR="00000000" w:rsidDel="00000000" w:rsidP="00000000" w:rsidRDefault="00000000" w:rsidRPr="00000000" w14:paraId="000007EC">
      <w:pPr>
        <w:ind w:left="0" w:firstLine="0"/>
        <w:rPr/>
      </w:pPr>
      <w:r w:rsidDel="00000000" w:rsidR="00000000" w:rsidRPr="00000000">
        <w:rPr>
          <w:rtl w:val="0"/>
        </w:rPr>
        <w:tab/>
        <w:t xml:space="preserve">JACK (as Lem): Yes, of course, of course. </w:t>
      </w:r>
    </w:p>
    <w:p w:rsidR="00000000" w:rsidDel="00000000" w:rsidP="00000000" w:rsidRDefault="00000000" w:rsidRPr="00000000" w14:paraId="000007ED">
      <w:pPr>
        <w:ind w:left="0" w:firstLine="0"/>
        <w:rPr/>
      </w:pPr>
      <w:r w:rsidDel="00000000" w:rsidR="00000000" w:rsidRPr="00000000">
        <w:rPr>
          <w:rtl w:val="0"/>
        </w:rPr>
      </w:r>
    </w:p>
    <w:p w:rsidR="00000000" w:rsidDel="00000000" w:rsidP="00000000" w:rsidRDefault="00000000" w:rsidRPr="00000000" w14:paraId="000007EE">
      <w:pPr>
        <w:ind w:left="0" w:firstLine="0"/>
        <w:rPr/>
      </w:pPr>
      <w:r w:rsidDel="00000000" w:rsidR="00000000" w:rsidRPr="00000000">
        <w:rPr>
          <w:rtl w:val="0"/>
        </w:rPr>
        <w:t xml:space="preserve">(AUSTIN laughs)</w:t>
      </w:r>
    </w:p>
    <w:p w:rsidR="00000000" w:rsidDel="00000000" w:rsidP="00000000" w:rsidRDefault="00000000" w:rsidRPr="00000000" w14:paraId="000007EF">
      <w:pPr>
        <w:ind w:left="0" w:firstLine="0"/>
        <w:rPr/>
      </w:pPr>
      <w:r w:rsidDel="00000000" w:rsidR="00000000" w:rsidRPr="00000000">
        <w:rPr>
          <w:rtl w:val="0"/>
        </w:rPr>
      </w:r>
    </w:p>
    <w:p w:rsidR="00000000" w:rsidDel="00000000" w:rsidP="00000000" w:rsidRDefault="00000000" w:rsidRPr="00000000" w14:paraId="000007F0">
      <w:pPr>
        <w:ind w:left="720" w:firstLine="0"/>
        <w:rPr/>
      </w:pPr>
      <w:r w:rsidDel="00000000" w:rsidR="00000000" w:rsidRPr="00000000">
        <w:rPr>
          <w:rtl w:val="0"/>
        </w:rPr>
        <w:t xml:space="preserve">JACK (as Lem): Just, just, we know from Fero’s investigations earlier that Greggy wasn’t exactly what he seems to be, so I just wanted to share what I could get from this ring.</w:t>
      </w:r>
    </w:p>
    <w:p w:rsidR="00000000" w:rsidDel="00000000" w:rsidP="00000000" w:rsidRDefault="00000000" w:rsidRPr="00000000" w14:paraId="000007F1">
      <w:pPr>
        <w:ind w:left="720" w:firstLine="0"/>
        <w:rPr/>
      </w:pPr>
      <w:r w:rsidDel="00000000" w:rsidR="00000000" w:rsidRPr="00000000">
        <w:rPr>
          <w:rtl w:val="0"/>
        </w:rPr>
      </w:r>
    </w:p>
    <w:p w:rsidR="00000000" w:rsidDel="00000000" w:rsidP="00000000" w:rsidRDefault="00000000" w:rsidRPr="00000000" w14:paraId="000007F2">
      <w:pPr>
        <w:ind w:left="720" w:firstLine="0"/>
        <w:rPr/>
      </w:pPr>
      <w:r w:rsidDel="00000000" w:rsidR="00000000" w:rsidRPr="00000000">
        <w:rPr>
          <w:rtl w:val="0"/>
        </w:rPr>
        <w:t xml:space="preserve">KEITH (as Fero): Yeah! I mean, dude maybe not what he seems to be, but also seems like an alright guy? I mean, he didn’t like, try to sneak out on us or shit.</w:t>
      </w:r>
    </w:p>
    <w:p w:rsidR="00000000" w:rsidDel="00000000" w:rsidP="00000000" w:rsidRDefault="00000000" w:rsidRPr="00000000" w14:paraId="000007F3">
      <w:pPr>
        <w:ind w:left="720" w:firstLine="0"/>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(AUSTIN laughs)</w:t>
      </w:r>
    </w:p>
    <w:p w:rsidR="00000000" w:rsidDel="00000000" w:rsidP="00000000" w:rsidRDefault="00000000" w:rsidRPr="00000000" w14:paraId="000007F5">
      <w:pPr>
        <w:ind w:left="720" w:firstLine="0"/>
        <w:rPr/>
      </w:pPr>
      <w:r w:rsidDel="00000000" w:rsidR="00000000" w:rsidRPr="00000000">
        <w:rPr>
          <w:rtl w:val="0"/>
        </w:rPr>
      </w:r>
    </w:p>
    <w:p w:rsidR="00000000" w:rsidDel="00000000" w:rsidP="00000000" w:rsidRDefault="00000000" w:rsidRPr="00000000" w14:paraId="000007F6">
      <w:pPr>
        <w:ind w:left="0" w:firstLine="720"/>
        <w:rPr/>
      </w:pPr>
      <w:r w:rsidDel="00000000" w:rsidR="00000000" w:rsidRPr="00000000">
        <w:rPr>
          <w:rtl w:val="0"/>
        </w:rPr>
        <w:t xml:space="preserve">JACK (as Lem): Right, dude - </w:t>
      </w:r>
    </w:p>
    <w:p w:rsidR="00000000" w:rsidDel="00000000" w:rsidP="00000000" w:rsidRDefault="00000000" w:rsidRPr="00000000" w14:paraId="000007F7">
      <w:pPr>
        <w:ind w:left="720" w:firstLine="0"/>
        <w:rPr/>
      </w:pPr>
      <w:r w:rsidDel="00000000" w:rsidR="00000000" w:rsidRPr="00000000">
        <w:rPr>
          <w:rtl w:val="0"/>
        </w:rPr>
      </w:r>
    </w:p>
    <w:p w:rsidR="00000000" w:rsidDel="00000000" w:rsidP="00000000" w:rsidRDefault="00000000" w:rsidRPr="00000000" w14:paraId="000007F8">
      <w:pPr>
        <w:ind w:left="0" w:firstLine="720"/>
        <w:rPr/>
      </w:pPr>
      <w:r w:rsidDel="00000000" w:rsidR="00000000" w:rsidRPr="00000000">
        <w:rPr>
          <w:rtl w:val="0"/>
        </w:rPr>
        <w:t xml:space="preserve">KEITH (as Fero):  Like, if he had tried to sneak out, I would be like a little bit worried.</w:t>
      </w:r>
    </w:p>
    <w:p w:rsidR="00000000" w:rsidDel="00000000" w:rsidP="00000000" w:rsidRDefault="00000000" w:rsidRPr="00000000" w14:paraId="000007F9">
      <w:pPr>
        <w:ind w:left="720" w:firstLine="0"/>
        <w:rPr/>
      </w:pPr>
      <w:r w:rsidDel="00000000" w:rsidR="00000000" w:rsidRPr="00000000">
        <w:rPr>
          <w:rtl w:val="0"/>
        </w:rPr>
      </w:r>
    </w:p>
    <w:p w:rsidR="00000000" w:rsidDel="00000000" w:rsidP="00000000" w:rsidRDefault="00000000" w:rsidRPr="00000000" w14:paraId="000007FA">
      <w:pPr>
        <w:ind w:left="0" w:firstLine="0"/>
        <w:rPr/>
      </w:pPr>
      <w:r w:rsidDel="00000000" w:rsidR="00000000" w:rsidRPr="00000000">
        <w:rPr>
          <w:rtl w:val="0"/>
        </w:rPr>
        <w:t xml:space="preserve">JACK: Sure: But this is Dun- </w:t>
      </w:r>
    </w:p>
    <w:p w:rsidR="00000000" w:rsidDel="00000000" w:rsidP="00000000" w:rsidRDefault="00000000" w:rsidRPr="00000000" w14:paraId="000007FB">
      <w:pPr>
        <w:ind w:left="720" w:firstLine="0"/>
        <w:rPr/>
      </w:pPr>
      <w:r w:rsidDel="00000000" w:rsidR="00000000" w:rsidRPr="00000000">
        <w:rPr>
          <w:rtl w:val="0"/>
        </w:rPr>
      </w:r>
    </w:p>
    <w:p w:rsidR="00000000" w:rsidDel="00000000" w:rsidP="00000000" w:rsidRDefault="00000000" w:rsidRPr="00000000" w14:paraId="000007FC">
      <w:pPr>
        <w:ind w:left="720" w:firstLine="0"/>
        <w:rPr/>
      </w:pPr>
      <w:r w:rsidDel="00000000" w:rsidR="00000000" w:rsidRPr="00000000">
        <w:rPr>
          <w:rtl w:val="0"/>
        </w:rPr>
        <w:t xml:space="preserve">KEITH (as Fero):  But now I’m still, I still feel like he’s at least - even if he’s not on the level, he’s not on a level that is dangerous to us, and is probably still useful and helpful.</w:t>
      </w:r>
    </w:p>
    <w:p w:rsidR="00000000" w:rsidDel="00000000" w:rsidP="00000000" w:rsidRDefault="00000000" w:rsidRPr="00000000" w14:paraId="000007FD">
      <w:pPr>
        <w:ind w:left="0" w:firstLine="0"/>
        <w:rPr/>
      </w:pPr>
      <w:r w:rsidDel="00000000" w:rsidR="00000000" w:rsidRPr="00000000">
        <w:rPr>
          <w:rtl w:val="0"/>
        </w:rPr>
      </w:r>
    </w:p>
    <w:p w:rsidR="00000000" w:rsidDel="00000000" w:rsidP="00000000" w:rsidRDefault="00000000" w:rsidRPr="00000000" w14:paraId="000007FE">
      <w:pPr>
        <w:ind w:left="0" w:firstLine="0"/>
        <w:rPr/>
      </w:pPr>
      <w:r w:rsidDel="00000000" w:rsidR="00000000" w:rsidRPr="00000000">
        <w:rPr>
          <w:rtl w:val="0"/>
        </w:rPr>
        <w:t xml:space="preserve">JACK: This is also Dungeon World, though. Run by Austin. And I don’t know if, quotes “Somebody being friendly” is the basic level for trusting them.</w:t>
      </w:r>
    </w:p>
    <w:p w:rsidR="00000000" w:rsidDel="00000000" w:rsidP="00000000" w:rsidRDefault="00000000" w:rsidRPr="00000000" w14:paraId="000007FF">
      <w:pPr>
        <w:ind w:left="0" w:firstLine="0"/>
        <w:rPr/>
      </w:pPr>
      <w:r w:rsidDel="00000000" w:rsidR="00000000" w:rsidRPr="00000000">
        <w:rPr>
          <w:rtl w:val="0"/>
        </w:rPr>
      </w:r>
    </w:p>
    <w:p w:rsidR="00000000" w:rsidDel="00000000" w:rsidP="00000000" w:rsidRDefault="00000000" w:rsidRPr="00000000" w14:paraId="00000800">
      <w:pPr>
        <w:ind w:left="720" w:firstLine="0"/>
        <w:rPr/>
      </w:pPr>
      <w:r w:rsidDel="00000000" w:rsidR="00000000" w:rsidRPr="00000000">
        <w:rPr>
          <w:rtl w:val="0"/>
        </w:rPr>
        <w:t xml:space="preserve">KEITH (as Fero):  Not that he’s friendly - he’s just - he didn’t try to immediately pull the wool over our eyes.</w:t>
      </w:r>
    </w:p>
    <w:p w:rsidR="00000000" w:rsidDel="00000000" w:rsidP="00000000" w:rsidRDefault="00000000" w:rsidRPr="00000000" w14:paraId="00000801">
      <w:pPr>
        <w:ind w:left="0" w:firstLine="0"/>
        <w:rPr/>
      </w:pPr>
      <w:r w:rsidDel="00000000" w:rsidR="00000000" w:rsidRPr="00000000">
        <w:rPr>
          <w:rtl w:val="0"/>
        </w:rPr>
      </w:r>
    </w:p>
    <w:p w:rsidR="00000000" w:rsidDel="00000000" w:rsidP="00000000" w:rsidRDefault="00000000" w:rsidRPr="00000000" w14:paraId="00000802">
      <w:pPr>
        <w:ind w:left="0" w:firstLine="720"/>
        <w:rPr/>
      </w:pPr>
      <w:r w:rsidDel="00000000" w:rsidR="00000000" w:rsidRPr="00000000">
        <w:rPr>
          <w:rtl w:val="0"/>
        </w:rPr>
        <w:t xml:space="preserve">JACK (as Lem): That’s true, yeah.</w:t>
      </w:r>
    </w:p>
    <w:p w:rsidR="00000000" w:rsidDel="00000000" w:rsidP="00000000" w:rsidRDefault="00000000" w:rsidRPr="00000000" w14:paraId="00000803">
      <w:pPr>
        <w:ind w:left="0" w:firstLine="0"/>
        <w:rPr/>
      </w:pPr>
      <w:r w:rsidDel="00000000" w:rsidR="00000000" w:rsidRPr="00000000">
        <w:rPr>
          <w:rtl w:val="0"/>
        </w:rPr>
      </w:r>
    </w:p>
    <w:p w:rsidR="00000000" w:rsidDel="00000000" w:rsidP="00000000" w:rsidRDefault="00000000" w:rsidRPr="00000000" w14:paraId="00000804">
      <w:pPr>
        <w:ind w:left="0" w:firstLine="720"/>
        <w:rPr/>
      </w:pPr>
      <w:r w:rsidDel="00000000" w:rsidR="00000000" w:rsidRPr="00000000">
        <w:rPr>
          <w:rtl w:val="0"/>
        </w:rPr>
        <w:t xml:space="preserve">ALI (as Hella): I mean, do we trust what he says? </w:t>
      </w:r>
    </w:p>
    <w:p w:rsidR="00000000" w:rsidDel="00000000" w:rsidP="00000000" w:rsidRDefault="00000000" w:rsidRPr="00000000" w14:paraId="00000805">
      <w:pPr>
        <w:ind w:left="0" w:firstLine="0"/>
        <w:rPr/>
      </w:pPr>
      <w:r w:rsidDel="00000000" w:rsidR="00000000" w:rsidRPr="00000000">
        <w:rPr>
          <w:rtl w:val="0"/>
        </w:rPr>
      </w:r>
    </w:p>
    <w:p w:rsidR="00000000" w:rsidDel="00000000" w:rsidP="00000000" w:rsidRDefault="00000000" w:rsidRPr="00000000" w14:paraId="00000806">
      <w:pPr>
        <w:ind w:left="0" w:firstLine="720"/>
        <w:rPr/>
      </w:pPr>
      <w:r w:rsidDel="00000000" w:rsidR="00000000" w:rsidRPr="00000000">
        <w:rPr>
          <w:rtl w:val="0"/>
        </w:rPr>
        <w:t xml:space="preserve">JACK: Not particularly. (laughing) I don’t.</w:t>
      </w:r>
    </w:p>
    <w:p w:rsidR="00000000" w:rsidDel="00000000" w:rsidP="00000000" w:rsidRDefault="00000000" w:rsidRPr="00000000" w14:paraId="00000807">
      <w:pPr>
        <w:ind w:left="0" w:firstLine="0"/>
        <w:rPr/>
      </w:pPr>
      <w:r w:rsidDel="00000000" w:rsidR="00000000" w:rsidRPr="00000000">
        <w:rPr>
          <w:rtl w:val="0"/>
        </w:rPr>
      </w:r>
    </w:p>
    <w:p w:rsidR="00000000" w:rsidDel="00000000" w:rsidP="00000000" w:rsidRDefault="00000000" w:rsidRPr="00000000" w14:paraId="00000808">
      <w:pPr>
        <w:ind w:left="720" w:firstLine="0"/>
        <w:rPr/>
      </w:pPr>
      <w:r w:rsidDel="00000000" w:rsidR="00000000" w:rsidRPr="00000000">
        <w:rPr>
          <w:rtl w:val="0"/>
        </w:rPr>
        <w:t xml:space="preserve">KEITH (as Fero):  I, well, I trust that there’s another tower where he said there’s another tower and I want to go to another tower. </w:t>
      </w:r>
    </w:p>
    <w:p w:rsidR="00000000" w:rsidDel="00000000" w:rsidP="00000000" w:rsidRDefault="00000000" w:rsidRPr="00000000" w14:paraId="00000809">
      <w:pPr>
        <w:ind w:left="0" w:firstLine="0"/>
        <w:rPr/>
      </w:pPr>
      <w:r w:rsidDel="00000000" w:rsidR="00000000" w:rsidRPr="00000000">
        <w:rPr>
          <w:rtl w:val="0"/>
        </w:rPr>
      </w:r>
    </w:p>
    <w:p w:rsidR="00000000" w:rsidDel="00000000" w:rsidP="00000000" w:rsidRDefault="00000000" w:rsidRPr="00000000" w14:paraId="0000080A">
      <w:pPr>
        <w:ind w:left="0" w:firstLine="720"/>
        <w:rPr/>
      </w:pPr>
      <w:r w:rsidDel="00000000" w:rsidR="00000000" w:rsidRPr="00000000">
        <w:rPr>
          <w:rtl w:val="0"/>
        </w:rPr>
        <w:t xml:space="preserve">ALI (as Hella): Okay - are we giving him this book?</w:t>
      </w:r>
    </w:p>
    <w:p w:rsidR="00000000" w:rsidDel="00000000" w:rsidP="00000000" w:rsidRDefault="00000000" w:rsidRPr="00000000" w14:paraId="0000080B">
      <w:pPr>
        <w:ind w:left="0" w:firstLine="0"/>
        <w:rPr/>
      </w:pPr>
      <w:r w:rsidDel="00000000" w:rsidR="00000000" w:rsidRPr="00000000">
        <w:rPr>
          <w:rtl w:val="0"/>
        </w:rPr>
        <w:br w:type="textWrapping"/>
        <w:t xml:space="preserve">(JACK and KEITH, simultaneously)</w:t>
      </w:r>
    </w:p>
    <w:p w:rsidR="00000000" w:rsidDel="00000000" w:rsidP="00000000" w:rsidRDefault="00000000" w:rsidRPr="00000000" w14:paraId="0000080C">
      <w:pPr>
        <w:ind w:left="720" w:firstLine="0"/>
        <w:rPr/>
      </w:pPr>
      <w:r w:rsidDel="00000000" w:rsidR="00000000" w:rsidRPr="00000000">
        <w:rPr>
          <w:rtl w:val="0"/>
        </w:rPr>
        <w:t xml:space="preserve">KEITH (as Fero):  Eh, I don’t know yet.</w:t>
      </w:r>
    </w:p>
    <w:p w:rsidR="00000000" w:rsidDel="00000000" w:rsidP="00000000" w:rsidRDefault="00000000" w:rsidRPr="00000000" w14:paraId="0000080D">
      <w:pPr>
        <w:ind w:left="0" w:firstLine="720"/>
        <w:rPr/>
      </w:pPr>
      <w:r w:rsidDel="00000000" w:rsidR="00000000" w:rsidRPr="00000000">
        <w:rPr>
          <w:rtl w:val="0"/>
        </w:rPr>
        <w:t xml:space="preserve">JACK (as Lem): My plan is to double cross him.</w:t>
      </w:r>
    </w:p>
    <w:p w:rsidR="00000000" w:rsidDel="00000000" w:rsidP="00000000" w:rsidRDefault="00000000" w:rsidRPr="00000000" w14:paraId="0000080E">
      <w:pPr>
        <w:ind w:left="0" w:firstLine="0"/>
        <w:rPr/>
      </w:pPr>
      <w:r w:rsidDel="00000000" w:rsidR="00000000" w:rsidRPr="00000000">
        <w:rPr>
          <w:rtl w:val="0"/>
        </w:rPr>
      </w:r>
    </w:p>
    <w:p w:rsidR="00000000" w:rsidDel="00000000" w:rsidP="00000000" w:rsidRDefault="00000000" w:rsidRPr="00000000" w14:paraId="0000080F">
      <w:pPr>
        <w:ind w:left="0" w:firstLine="0"/>
        <w:rPr/>
      </w:pPr>
      <w:r w:rsidDel="00000000" w:rsidR="00000000" w:rsidRPr="00000000">
        <w:rPr>
          <w:rtl w:val="0"/>
        </w:rPr>
        <w:t xml:space="preserve">(ALI laughs)</w:t>
      </w:r>
    </w:p>
    <w:p w:rsidR="00000000" w:rsidDel="00000000" w:rsidP="00000000" w:rsidRDefault="00000000" w:rsidRPr="00000000" w14:paraId="00000810">
      <w:pPr>
        <w:ind w:left="0" w:firstLine="0"/>
        <w:rPr/>
      </w:pPr>
      <w:r w:rsidDel="00000000" w:rsidR="00000000" w:rsidRPr="00000000">
        <w:rPr>
          <w:rtl w:val="0"/>
        </w:rPr>
      </w:r>
    </w:p>
    <w:p w:rsidR="00000000" w:rsidDel="00000000" w:rsidP="00000000" w:rsidRDefault="00000000" w:rsidRPr="00000000" w14:paraId="00000811">
      <w:pPr>
        <w:ind w:left="0" w:firstLine="0"/>
        <w:rPr/>
      </w:pPr>
      <w:r w:rsidDel="00000000" w:rsidR="00000000" w:rsidRPr="00000000">
        <w:rPr>
          <w:rtl w:val="0"/>
        </w:rPr>
        <w:t xml:space="preserve">AUSTIN: Do you say that openly, right here, with everybody?</w:t>
      </w:r>
    </w:p>
    <w:p w:rsidR="00000000" w:rsidDel="00000000" w:rsidP="00000000" w:rsidRDefault="00000000" w:rsidRPr="00000000" w14:paraId="00000812">
      <w:pPr>
        <w:ind w:left="0" w:firstLine="0"/>
        <w:rPr/>
      </w:pPr>
      <w:r w:rsidDel="00000000" w:rsidR="00000000" w:rsidRPr="00000000">
        <w:rPr>
          <w:rtl w:val="0"/>
        </w:rPr>
      </w:r>
    </w:p>
    <w:p w:rsidR="00000000" w:rsidDel="00000000" w:rsidP="00000000" w:rsidRDefault="00000000" w:rsidRPr="00000000" w14:paraId="00000813">
      <w:pPr>
        <w:ind w:left="0" w:firstLine="0"/>
        <w:rPr/>
      </w:pPr>
      <w:r w:rsidDel="00000000" w:rsidR="00000000" w:rsidRPr="00000000">
        <w:rPr>
          <w:rtl w:val="0"/>
        </w:rPr>
        <w:t xml:space="preserve">JACK: Yes. Yes.</w:t>
      </w:r>
    </w:p>
    <w:p w:rsidR="00000000" w:rsidDel="00000000" w:rsidP="00000000" w:rsidRDefault="00000000" w:rsidRPr="00000000" w14:paraId="00000814">
      <w:pPr>
        <w:ind w:left="0" w:firstLine="0"/>
        <w:rPr/>
      </w:pPr>
      <w:r w:rsidDel="00000000" w:rsidR="00000000" w:rsidRPr="00000000">
        <w:rPr>
          <w:rtl w:val="0"/>
        </w:rPr>
      </w:r>
    </w:p>
    <w:p w:rsidR="00000000" w:rsidDel="00000000" w:rsidP="00000000" w:rsidRDefault="00000000" w:rsidRPr="00000000" w14:paraId="00000815">
      <w:pPr>
        <w:ind w:left="0" w:firstLine="0"/>
        <w:rPr/>
      </w:pPr>
      <w:r w:rsidDel="00000000" w:rsidR="00000000" w:rsidRPr="00000000">
        <w:rPr>
          <w:rtl w:val="0"/>
        </w:rPr>
        <w:t xml:space="preserve">KEITH: With everybody? Or with just the three of us?</w:t>
      </w:r>
    </w:p>
    <w:p w:rsidR="00000000" w:rsidDel="00000000" w:rsidP="00000000" w:rsidRDefault="00000000" w:rsidRPr="00000000" w14:paraId="00000816">
      <w:pPr>
        <w:ind w:left="0" w:firstLine="0"/>
        <w:rPr/>
      </w:pPr>
      <w:r w:rsidDel="00000000" w:rsidR="00000000" w:rsidRPr="00000000">
        <w:rPr>
          <w:rtl w:val="0"/>
        </w:rPr>
      </w:r>
    </w:p>
    <w:p w:rsidR="00000000" w:rsidDel="00000000" w:rsidP="00000000" w:rsidRDefault="00000000" w:rsidRPr="00000000" w14:paraId="00000817">
      <w:pPr>
        <w:ind w:left="0" w:firstLine="0"/>
        <w:rPr/>
      </w:pPr>
      <w:r w:rsidDel="00000000" w:rsidR="00000000" w:rsidRPr="00000000">
        <w:rPr>
          <w:rtl w:val="0"/>
        </w:rPr>
        <w:t xml:space="preserve">AUSTIN: Sorry, that’s what I - with just the three of you. Just the three of you</w:t>
      </w:r>
    </w:p>
    <w:p w:rsidR="00000000" w:rsidDel="00000000" w:rsidP="00000000" w:rsidRDefault="00000000" w:rsidRPr="00000000" w14:paraId="00000818">
      <w:pPr>
        <w:ind w:left="0" w:firstLine="0"/>
        <w:rPr/>
      </w:pPr>
      <w:r w:rsidDel="00000000" w:rsidR="00000000" w:rsidRPr="00000000">
        <w:rPr>
          <w:rtl w:val="0"/>
        </w:rPr>
      </w:r>
    </w:p>
    <w:p w:rsidR="00000000" w:rsidDel="00000000" w:rsidP="00000000" w:rsidRDefault="00000000" w:rsidRPr="00000000" w14:paraId="00000819">
      <w:pPr>
        <w:ind w:left="0" w:firstLine="0"/>
        <w:rPr/>
      </w:pPr>
      <w:r w:rsidDel="00000000" w:rsidR="00000000" w:rsidRPr="00000000">
        <w:rPr>
          <w:rtl w:val="0"/>
        </w:rPr>
        <w:t xml:space="preserve">JACK: Okay.</w:t>
      </w:r>
    </w:p>
    <w:p w:rsidR="00000000" w:rsidDel="00000000" w:rsidP="00000000" w:rsidRDefault="00000000" w:rsidRPr="00000000" w14:paraId="0000081A">
      <w:pPr>
        <w:ind w:left="0" w:firstLine="0"/>
        <w:rPr/>
      </w:pPr>
      <w:r w:rsidDel="00000000" w:rsidR="00000000" w:rsidRPr="00000000">
        <w:rPr>
          <w:rtl w:val="0"/>
        </w:rPr>
      </w:r>
    </w:p>
    <w:p w:rsidR="00000000" w:rsidDel="00000000" w:rsidP="00000000" w:rsidRDefault="00000000" w:rsidRPr="00000000" w14:paraId="0000081B">
      <w:pPr>
        <w:ind w:left="0" w:firstLine="0"/>
        <w:rPr/>
      </w:pPr>
      <w:r w:rsidDel="00000000" w:rsidR="00000000" w:rsidRPr="00000000">
        <w:rPr>
          <w:rtl w:val="0"/>
        </w:rPr>
        <w:t xml:space="preserve">KEITH:... I don’t know. What would you do with the book, Jack?</w:t>
      </w:r>
    </w:p>
    <w:p w:rsidR="00000000" w:rsidDel="00000000" w:rsidP="00000000" w:rsidRDefault="00000000" w:rsidRPr="00000000" w14:paraId="0000081C">
      <w:pPr>
        <w:ind w:left="0" w:firstLine="0"/>
        <w:rPr/>
      </w:pPr>
      <w:r w:rsidDel="00000000" w:rsidR="00000000" w:rsidRPr="00000000">
        <w:rPr>
          <w:rtl w:val="0"/>
        </w:rPr>
      </w:r>
    </w:p>
    <w:p w:rsidR="00000000" w:rsidDel="00000000" w:rsidP="00000000" w:rsidRDefault="00000000" w:rsidRPr="00000000" w14:paraId="0000081D">
      <w:pPr>
        <w:ind w:left="720" w:firstLine="0"/>
        <w:rPr/>
      </w:pPr>
      <w:r w:rsidDel="00000000" w:rsidR="00000000" w:rsidRPr="00000000">
        <w:rPr>
          <w:rtl w:val="0"/>
        </w:rPr>
        <w:t xml:space="preserve">JACK (as Lem): It depends on our experience with it within the tower. You have to remember, I was pretty pro-destruction of the book in the tower. And so… I don’t know. I might feel the same way about this one.</w:t>
      </w:r>
    </w:p>
    <w:p w:rsidR="00000000" w:rsidDel="00000000" w:rsidP="00000000" w:rsidRDefault="00000000" w:rsidRPr="00000000" w14:paraId="0000081E">
      <w:pPr>
        <w:ind w:left="0" w:firstLine="0"/>
        <w:rPr/>
      </w:pPr>
      <w:r w:rsidDel="00000000" w:rsidR="00000000" w:rsidRPr="00000000">
        <w:rPr>
          <w:rtl w:val="0"/>
        </w:rPr>
      </w:r>
    </w:p>
    <w:p w:rsidR="00000000" w:rsidDel="00000000" w:rsidP="00000000" w:rsidRDefault="00000000" w:rsidRPr="00000000" w14:paraId="0000081F">
      <w:pPr>
        <w:ind w:left="0" w:firstLine="720"/>
        <w:rPr/>
      </w:pPr>
      <w:r w:rsidDel="00000000" w:rsidR="00000000" w:rsidRPr="00000000">
        <w:rPr>
          <w:rtl w:val="0"/>
        </w:rPr>
        <w:t xml:space="preserve">ALI (as Hella): So long as you’re not giving it to Fantasmo, right?</w:t>
      </w:r>
    </w:p>
    <w:p w:rsidR="00000000" w:rsidDel="00000000" w:rsidP="00000000" w:rsidRDefault="00000000" w:rsidRPr="00000000" w14:paraId="00000820">
      <w:pPr>
        <w:ind w:left="0" w:firstLine="720"/>
        <w:rPr/>
      </w:pPr>
      <w:r w:rsidDel="00000000" w:rsidR="00000000" w:rsidRPr="00000000">
        <w:rPr>
          <w:rtl w:val="0"/>
        </w:rPr>
      </w:r>
    </w:p>
    <w:p w:rsidR="00000000" w:rsidDel="00000000" w:rsidP="00000000" w:rsidRDefault="00000000" w:rsidRPr="00000000" w14:paraId="00000821">
      <w:pPr>
        <w:ind w:left="720" w:firstLine="0"/>
        <w:rPr/>
      </w:pPr>
      <w:r w:rsidDel="00000000" w:rsidR="00000000" w:rsidRPr="00000000">
        <w:rPr>
          <w:rtl w:val="0"/>
        </w:rPr>
        <w:t xml:space="preserve">JACK (as Lem): The two things that I am 100% planning on </w:t>
      </w:r>
      <w:r w:rsidDel="00000000" w:rsidR="00000000" w:rsidRPr="00000000">
        <w:rPr>
          <w:i w:val="1"/>
          <w:rtl w:val="0"/>
        </w:rPr>
        <w:t xml:space="preserve">not </w:t>
      </w:r>
      <w:r w:rsidDel="00000000" w:rsidR="00000000" w:rsidRPr="00000000">
        <w:rPr>
          <w:rtl w:val="0"/>
        </w:rPr>
        <w:t xml:space="preserve">doing are giving it to Fantasmo and giving it to the Archives. </w:t>
      </w:r>
    </w:p>
    <w:p w:rsidR="00000000" w:rsidDel="00000000" w:rsidP="00000000" w:rsidRDefault="00000000" w:rsidRPr="00000000" w14:paraId="00000822">
      <w:pPr>
        <w:ind w:left="720" w:firstLine="0"/>
        <w:rPr/>
      </w:pPr>
      <w:r w:rsidDel="00000000" w:rsidR="00000000" w:rsidRPr="00000000">
        <w:rPr>
          <w:rtl w:val="0"/>
        </w:rPr>
      </w:r>
    </w:p>
    <w:p w:rsidR="00000000" w:rsidDel="00000000" w:rsidP="00000000" w:rsidRDefault="00000000" w:rsidRPr="00000000" w14:paraId="00000823">
      <w:pPr>
        <w:ind w:firstLine="720"/>
        <w:rPr/>
      </w:pPr>
      <w:r w:rsidDel="00000000" w:rsidR="00000000" w:rsidRPr="00000000">
        <w:rPr>
          <w:rtl w:val="0"/>
        </w:rPr>
        <w:t xml:space="preserve">ALI (as Hella): Okay</w:t>
      </w:r>
    </w:p>
    <w:p w:rsidR="00000000" w:rsidDel="00000000" w:rsidP="00000000" w:rsidRDefault="00000000" w:rsidRPr="00000000" w14:paraId="00000824">
      <w:pPr>
        <w:ind w:firstLine="720"/>
        <w:rPr/>
      </w:pPr>
      <w:r w:rsidDel="00000000" w:rsidR="00000000" w:rsidRPr="00000000">
        <w:rPr>
          <w:rtl w:val="0"/>
        </w:rPr>
      </w:r>
    </w:p>
    <w:p w:rsidR="00000000" w:rsidDel="00000000" w:rsidP="00000000" w:rsidRDefault="00000000" w:rsidRPr="00000000" w14:paraId="00000825">
      <w:pPr>
        <w:ind w:left="720" w:firstLine="0"/>
        <w:rPr/>
      </w:pPr>
      <w:r w:rsidDel="00000000" w:rsidR="00000000" w:rsidRPr="00000000">
        <w:rPr>
          <w:rtl w:val="0"/>
        </w:rPr>
        <w:t xml:space="preserve">KEITH (as Fero): Okay. Alright. That’s fair.</w:t>
      </w:r>
    </w:p>
    <w:p w:rsidR="00000000" w:rsidDel="00000000" w:rsidP="00000000" w:rsidRDefault="00000000" w:rsidRPr="00000000" w14:paraId="00000826">
      <w:pPr>
        <w:ind w:left="720" w:firstLine="0"/>
        <w:rPr/>
      </w:pPr>
      <w:r w:rsidDel="00000000" w:rsidR="00000000" w:rsidRPr="00000000">
        <w:rPr>
          <w:rtl w:val="0"/>
        </w:rPr>
      </w:r>
    </w:p>
    <w:p w:rsidR="00000000" w:rsidDel="00000000" w:rsidP="00000000" w:rsidRDefault="00000000" w:rsidRPr="00000000" w14:paraId="00000827">
      <w:pPr>
        <w:ind w:left="720" w:firstLine="0"/>
        <w:rPr/>
      </w:pPr>
      <w:r w:rsidDel="00000000" w:rsidR="00000000" w:rsidRPr="00000000">
        <w:rPr>
          <w:rtl w:val="0"/>
        </w:rPr>
        <w:t xml:space="preserve">JACK (as Lem): Also, I could come round on not double-crossing this guy. I just - ya know</w:t>
      </w:r>
    </w:p>
    <w:p w:rsidR="00000000" w:rsidDel="00000000" w:rsidP="00000000" w:rsidRDefault="00000000" w:rsidRPr="00000000" w14:paraId="00000828">
      <w:pPr>
        <w:ind w:left="720" w:firstLine="0"/>
        <w:rPr/>
      </w:pPr>
      <w:r w:rsidDel="00000000" w:rsidR="00000000" w:rsidRPr="00000000">
        <w:rPr>
          <w:rtl w:val="0"/>
        </w:rPr>
      </w:r>
    </w:p>
    <w:p w:rsidR="00000000" w:rsidDel="00000000" w:rsidP="00000000" w:rsidRDefault="00000000" w:rsidRPr="00000000" w14:paraId="00000829">
      <w:pPr>
        <w:ind w:left="720" w:firstLine="0"/>
        <w:rPr/>
      </w:pPr>
      <w:r w:rsidDel="00000000" w:rsidR="00000000" w:rsidRPr="00000000">
        <w:rPr>
          <w:rtl w:val="0"/>
        </w:rPr>
        <w:t xml:space="preserve">KEITH (as Fero): It depends, maybe we’ll learn something about him. Anyway, let’s go. </w:t>
      </w:r>
    </w:p>
    <w:p w:rsidR="00000000" w:rsidDel="00000000" w:rsidP="00000000" w:rsidRDefault="00000000" w:rsidRPr="00000000" w14:paraId="0000082A">
      <w:pPr>
        <w:ind w:left="720" w:firstLine="0"/>
        <w:rPr/>
      </w:pPr>
      <w:r w:rsidDel="00000000" w:rsidR="00000000" w:rsidRPr="00000000">
        <w:rPr>
          <w:rtl w:val="0"/>
        </w:rPr>
      </w:r>
    </w:p>
    <w:p w:rsidR="00000000" w:rsidDel="00000000" w:rsidP="00000000" w:rsidRDefault="00000000" w:rsidRPr="00000000" w14:paraId="0000082B">
      <w:pPr>
        <w:ind w:left="0" w:firstLine="0"/>
        <w:rPr/>
      </w:pPr>
      <w:r w:rsidDel="00000000" w:rsidR="00000000" w:rsidRPr="00000000">
        <w:rPr>
          <w:rtl w:val="0"/>
        </w:rPr>
        <w:t xml:space="preserve">(ALI laughs)</w:t>
      </w:r>
    </w:p>
    <w:p w:rsidR="00000000" w:rsidDel="00000000" w:rsidP="00000000" w:rsidRDefault="00000000" w:rsidRPr="00000000" w14:paraId="0000082C">
      <w:pPr>
        <w:ind w:left="0" w:firstLine="0"/>
        <w:rPr/>
      </w:pPr>
      <w:r w:rsidDel="00000000" w:rsidR="00000000" w:rsidRPr="00000000">
        <w:rPr>
          <w:rtl w:val="0"/>
        </w:rPr>
      </w:r>
    </w:p>
    <w:p w:rsidR="00000000" w:rsidDel="00000000" w:rsidP="00000000" w:rsidRDefault="00000000" w:rsidRPr="00000000" w14:paraId="0000082D">
      <w:pPr>
        <w:ind w:left="0" w:firstLine="0"/>
        <w:rPr/>
      </w:pPr>
      <w:r w:rsidDel="00000000" w:rsidR="00000000" w:rsidRPr="00000000">
        <w:rPr>
          <w:rtl w:val="0"/>
        </w:rPr>
        <w:t xml:space="preserve">AUSTIN: Alright.</w:t>
      </w:r>
    </w:p>
    <w:p w:rsidR="00000000" w:rsidDel="00000000" w:rsidP="00000000" w:rsidRDefault="00000000" w:rsidRPr="00000000" w14:paraId="0000082E">
      <w:pPr>
        <w:ind w:left="0" w:firstLine="0"/>
        <w:rPr/>
      </w:pPr>
      <w:r w:rsidDel="00000000" w:rsidR="00000000" w:rsidRPr="00000000">
        <w:rPr>
          <w:rtl w:val="0"/>
        </w:rPr>
      </w:r>
    </w:p>
    <w:p w:rsidR="00000000" w:rsidDel="00000000" w:rsidP="00000000" w:rsidRDefault="00000000" w:rsidRPr="00000000" w14:paraId="0000082F">
      <w:pPr>
        <w:ind w:left="0" w:firstLine="720"/>
        <w:rPr/>
      </w:pPr>
      <w:r w:rsidDel="00000000" w:rsidR="00000000" w:rsidRPr="00000000">
        <w:rPr>
          <w:rtl w:val="0"/>
        </w:rPr>
        <w:t xml:space="preserve">KEITH (as Fero, shouting): Calhoun! Boat Party! </w:t>
      </w:r>
    </w:p>
    <w:p w:rsidR="00000000" w:rsidDel="00000000" w:rsidP="00000000" w:rsidRDefault="00000000" w:rsidRPr="00000000" w14:paraId="00000830">
      <w:pPr>
        <w:ind w:left="0" w:firstLine="720"/>
        <w:rPr/>
      </w:pPr>
      <w:r w:rsidDel="00000000" w:rsidR="00000000" w:rsidRPr="00000000">
        <w:rPr>
          <w:rtl w:val="0"/>
        </w:rPr>
      </w:r>
    </w:p>
    <w:p w:rsidR="00000000" w:rsidDel="00000000" w:rsidP="00000000" w:rsidRDefault="00000000" w:rsidRPr="00000000" w14:paraId="00000831">
      <w:pPr>
        <w:ind w:left="0" w:firstLine="720"/>
        <w:rPr/>
      </w:pPr>
      <w:r w:rsidDel="00000000" w:rsidR="00000000" w:rsidRPr="00000000">
        <w:rPr>
          <w:rtl w:val="0"/>
        </w:rPr>
        <w:t xml:space="preserve">AUSTIN (as Calhoun): Boat Party!</w:t>
      </w:r>
    </w:p>
    <w:p w:rsidR="00000000" w:rsidDel="00000000" w:rsidP="00000000" w:rsidRDefault="00000000" w:rsidRPr="00000000" w14:paraId="00000832">
      <w:pPr>
        <w:ind w:left="0" w:firstLine="720"/>
        <w:rPr/>
      </w:pPr>
      <w:r w:rsidDel="00000000" w:rsidR="00000000" w:rsidRPr="00000000">
        <w:rPr>
          <w:rtl w:val="0"/>
        </w:rPr>
      </w:r>
    </w:p>
    <w:p w:rsidR="00000000" w:rsidDel="00000000" w:rsidP="00000000" w:rsidRDefault="00000000" w:rsidRPr="00000000" w14:paraId="00000833">
      <w:pPr>
        <w:ind w:firstLine="720"/>
        <w:rPr/>
      </w:pPr>
      <w:r w:rsidDel="00000000" w:rsidR="00000000" w:rsidRPr="00000000">
        <w:rPr>
          <w:rtl w:val="0"/>
        </w:rPr>
        <w:t xml:space="preserve">KEITH (as Fero, shouting): Whoo! Boat Party! </w:t>
      </w:r>
    </w:p>
    <w:p w:rsidR="00000000" w:rsidDel="00000000" w:rsidP="00000000" w:rsidRDefault="00000000" w:rsidRPr="00000000" w14:paraId="00000834">
      <w:pPr>
        <w:ind w:firstLine="720"/>
        <w:rPr/>
      </w:pPr>
      <w:r w:rsidDel="00000000" w:rsidR="00000000" w:rsidRPr="00000000">
        <w:rPr>
          <w:rtl w:val="0"/>
        </w:rPr>
      </w:r>
    </w:p>
    <w:p w:rsidR="00000000" w:rsidDel="00000000" w:rsidP="00000000" w:rsidRDefault="00000000" w:rsidRPr="00000000" w14:paraId="00000835">
      <w:pPr>
        <w:ind w:left="0" w:firstLine="0"/>
        <w:rPr/>
      </w:pPr>
      <w:r w:rsidDel="00000000" w:rsidR="00000000" w:rsidRPr="00000000">
        <w:rPr>
          <w:rtl w:val="0"/>
        </w:rPr>
        <w:t xml:space="preserve">AUSTIN: He does a little spin of his finger, and you realize quickly that the way he says “Boat Party” communicates more than you thought. Like, this time when he says it, some people swing into action and start, okay! The sails are up, their leaving dock.</w:t>
      </w:r>
    </w:p>
    <w:p w:rsidR="00000000" w:rsidDel="00000000" w:rsidP="00000000" w:rsidRDefault="00000000" w:rsidRPr="00000000" w14:paraId="00000836">
      <w:pPr>
        <w:ind w:left="0" w:firstLine="0"/>
        <w:rPr/>
      </w:pPr>
      <w:r w:rsidDel="00000000" w:rsidR="00000000" w:rsidRPr="00000000">
        <w:rPr>
          <w:rtl w:val="0"/>
        </w:rPr>
      </w:r>
    </w:p>
    <w:p w:rsidR="00000000" w:rsidDel="00000000" w:rsidP="00000000" w:rsidRDefault="00000000" w:rsidRPr="00000000" w14:paraId="00000837">
      <w:pPr>
        <w:ind w:left="0" w:firstLine="0"/>
        <w:rPr/>
      </w:pPr>
      <w:r w:rsidDel="00000000" w:rsidR="00000000" w:rsidRPr="00000000">
        <w:rPr>
          <w:rtl w:val="0"/>
        </w:rPr>
        <w:t xml:space="preserve">(KEITH laughs loudly)</w:t>
      </w:r>
    </w:p>
    <w:p w:rsidR="00000000" w:rsidDel="00000000" w:rsidP="00000000" w:rsidRDefault="00000000" w:rsidRPr="00000000" w14:paraId="00000838">
      <w:pPr>
        <w:ind w:left="0" w:firstLine="0"/>
        <w:rPr/>
      </w:pPr>
      <w:r w:rsidDel="00000000" w:rsidR="00000000" w:rsidRPr="00000000">
        <w:rPr>
          <w:rtl w:val="0"/>
        </w:rPr>
      </w:r>
    </w:p>
    <w:p w:rsidR="00000000" w:rsidDel="00000000" w:rsidP="00000000" w:rsidRDefault="00000000" w:rsidRPr="00000000" w14:paraId="00000839">
      <w:pPr>
        <w:ind w:left="0" w:firstLine="0"/>
        <w:rPr/>
      </w:pPr>
      <w:r w:rsidDel="00000000" w:rsidR="00000000" w:rsidRPr="00000000">
        <w:rPr>
          <w:rtl w:val="0"/>
        </w:rPr>
        <w:t xml:space="preserve">AUSTIN: People are still drinking, people are still singing, this has been a really fun time for everybody, but it becomes clear pretty quickly that you are going to need to step up and become the people who actually run this journey.</w:t>
      </w:r>
    </w:p>
    <w:p w:rsidR="00000000" w:rsidDel="00000000" w:rsidP="00000000" w:rsidRDefault="00000000" w:rsidRPr="00000000" w14:paraId="0000083A">
      <w:pPr>
        <w:ind w:left="0" w:firstLine="0"/>
        <w:rPr/>
      </w:pPr>
      <w:r w:rsidDel="00000000" w:rsidR="00000000" w:rsidRPr="00000000">
        <w:rPr>
          <w:rtl w:val="0"/>
        </w:rPr>
      </w:r>
    </w:p>
    <w:p w:rsidR="00000000" w:rsidDel="00000000" w:rsidP="00000000" w:rsidRDefault="00000000" w:rsidRPr="00000000" w14:paraId="0000083B">
      <w:pPr>
        <w:ind w:left="0" w:firstLine="0"/>
        <w:rPr/>
      </w:pPr>
      <w:r w:rsidDel="00000000" w:rsidR="00000000" w:rsidRPr="00000000">
        <w:rPr>
          <w:rtl w:val="0"/>
        </w:rPr>
        <w:t xml:space="preserve">KEITH: Yeah yeah yeah. Because everybody’s super drunk.</w:t>
      </w:r>
    </w:p>
    <w:p w:rsidR="00000000" w:rsidDel="00000000" w:rsidP="00000000" w:rsidRDefault="00000000" w:rsidRPr="00000000" w14:paraId="0000083C">
      <w:pPr>
        <w:ind w:left="0" w:firstLine="0"/>
        <w:rPr/>
      </w:pPr>
      <w:r w:rsidDel="00000000" w:rsidR="00000000" w:rsidRPr="00000000">
        <w:rPr>
          <w:rtl w:val="0"/>
        </w:rPr>
      </w:r>
    </w:p>
    <w:p w:rsidR="00000000" w:rsidDel="00000000" w:rsidP="00000000" w:rsidRDefault="00000000" w:rsidRPr="00000000" w14:paraId="0000083D">
      <w:pPr>
        <w:ind w:left="0" w:firstLine="0"/>
        <w:rPr/>
      </w:pPr>
      <w:r w:rsidDel="00000000" w:rsidR="00000000" w:rsidRPr="00000000">
        <w:rPr>
          <w:rtl w:val="0"/>
        </w:rPr>
        <w:t xml:space="preserve">AUSTIN: and because, come day time, everyone is going to be super hung over also.</w:t>
      </w:r>
    </w:p>
    <w:p w:rsidR="00000000" w:rsidDel="00000000" w:rsidP="00000000" w:rsidRDefault="00000000" w:rsidRPr="00000000" w14:paraId="0000083E">
      <w:pPr>
        <w:ind w:left="0" w:firstLine="0"/>
        <w:rPr/>
      </w:pPr>
      <w:r w:rsidDel="00000000" w:rsidR="00000000" w:rsidRPr="00000000">
        <w:rPr>
          <w:rtl w:val="0"/>
        </w:rPr>
      </w:r>
    </w:p>
    <w:p w:rsidR="00000000" w:rsidDel="00000000" w:rsidP="00000000" w:rsidRDefault="00000000" w:rsidRPr="00000000" w14:paraId="0000083F">
      <w:pPr>
        <w:ind w:left="0" w:firstLine="0"/>
        <w:rPr/>
      </w:pPr>
      <w:r w:rsidDel="00000000" w:rsidR="00000000" w:rsidRPr="00000000">
        <w:rPr>
          <w:rtl w:val="0"/>
        </w:rPr>
        <w:t xml:space="preserve">(ALI laughs)</w:t>
      </w:r>
    </w:p>
    <w:p w:rsidR="00000000" w:rsidDel="00000000" w:rsidP="00000000" w:rsidRDefault="00000000" w:rsidRPr="00000000" w14:paraId="00000840">
      <w:pPr>
        <w:ind w:left="0" w:firstLine="0"/>
        <w:rPr/>
      </w:pPr>
      <w:r w:rsidDel="00000000" w:rsidR="00000000" w:rsidRPr="00000000">
        <w:rPr>
          <w:rtl w:val="0"/>
        </w:rPr>
      </w:r>
    </w:p>
    <w:p w:rsidR="00000000" w:rsidDel="00000000" w:rsidP="00000000" w:rsidRDefault="00000000" w:rsidRPr="00000000" w14:paraId="00000841">
      <w:pPr>
        <w:ind w:left="0" w:firstLine="0"/>
        <w:rPr/>
      </w:pPr>
      <w:r w:rsidDel="00000000" w:rsidR="00000000" w:rsidRPr="00000000">
        <w:rPr>
          <w:rtl w:val="0"/>
        </w:rPr>
        <w:t xml:space="preserve">KEITH: How many people does it take to run this boat?</w:t>
      </w:r>
    </w:p>
    <w:p w:rsidR="00000000" w:rsidDel="00000000" w:rsidP="00000000" w:rsidRDefault="00000000" w:rsidRPr="00000000" w14:paraId="00000842">
      <w:pPr>
        <w:ind w:left="0" w:firstLine="0"/>
        <w:rPr/>
      </w:pPr>
      <w:r w:rsidDel="00000000" w:rsidR="00000000" w:rsidRPr="00000000">
        <w:rPr>
          <w:rtl w:val="0"/>
        </w:rPr>
      </w:r>
    </w:p>
    <w:p w:rsidR="00000000" w:rsidDel="00000000" w:rsidP="00000000" w:rsidRDefault="00000000" w:rsidRPr="00000000" w14:paraId="00000843">
      <w:pPr>
        <w:ind w:left="0" w:firstLine="0"/>
        <w:rPr/>
      </w:pPr>
      <w:r w:rsidDel="00000000" w:rsidR="00000000" w:rsidRPr="00000000">
        <w:rPr>
          <w:rtl w:val="0"/>
        </w:rPr>
        <w:t xml:space="preserve">ALI: Yeah, how many people are on the boat right now?</w:t>
      </w:r>
    </w:p>
    <w:p w:rsidR="00000000" w:rsidDel="00000000" w:rsidP="00000000" w:rsidRDefault="00000000" w:rsidRPr="00000000" w14:paraId="00000844">
      <w:pPr>
        <w:ind w:left="0" w:firstLine="0"/>
        <w:rPr/>
      </w:pPr>
      <w:r w:rsidDel="00000000" w:rsidR="00000000" w:rsidRPr="00000000">
        <w:rPr>
          <w:rtl w:val="0"/>
        </w:rPr>
      </w:r>
    </w:p>
    <w:p w:rsidR="00000000" w:rsidDel="00000000" w:rsidP="00000000" w:rsidRDefault="00000000" w:rsidRPr="00000000" w14:paraId="00000845">
      <w:pPr>
        <w:ind w:left="0" w:firstLine="0"/>
        <w:rPr/>
      </w:pPr>
      <w:r w:rsidDel="00000000" w:rsidR="00000000" w:rsidRPr="00000000">
        <w:rPr>
          <w:rtl w:val="0"/>
        </w:rPr>
        <w:t xml:space="preserve">AUSTIN: I think - there’s probably 25 other people on this boat.</w:t>
      </w:r>
    </w:p>
    <w:p w:rsidR="00000000" w:rsidDel="00000000" w:rsidP="00000000" w:rsidRDefault="00000000" w:rsidRPr="00000000" w14:paraId="00000846">
      <w:pPr>
        <w:ind w:left="0" w:firstLine="0"/>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t xml:space="preserve">ALI: Are they - </w:t>
      </w:r>
    </w:p>
    <w:p w:rsidR="00000000" w:rsidDel="00000000" w:rsidP="00000000" w:rsidRDefault="00000000" w:rsidRPr="00000000" w14:paraId="00000848">
      <w:pPr>
        <w:ind w:left="0" w:firstLine="0"/>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t xml:space="preserve">KEITH: And how many people does it take - what is the minimum amount to make them a usable boat?</w:t>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t xml:space="preserve">AUSTIN: I don't know - 10? 15?</w:t>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t xml:space="preserve">KEITH: 10? Okay, alright?</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AUSTIN: You won’t run into trouble with the - (a thoughtful hmmm) the basic operations is not what’s </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KEITH: I’m gonna go around to people - </w:t>
      </w:r>
    </w:p>
    <w:p w:rsidR="00000000" w:rsidDel="00000000" w:rsidP="00000000" w:rsidRDefault="00000000" w:rsidRPr="00000000" w14:paraId="00000852">
      <w:pPr>
        <w:ind w:left="0" w:firstLine="0"/>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AUSTIN: The basic operation is not what’s going to ruin this boat. They’ve done boat parties before, is what I’ll say </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(ALI laughs)</w:t>
      </w:r>
    </w:p>
    <w:p w:rsidR="00000000" w:rsidDel="00000000" w:rsidP="00000000" w:rsidRDefault="00000000" w:rsidRPr="00000000" w14:paraId="00000856">
      <w:pPr>
        <w:ind w:left="0" w:firstLine="0"/>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KEITH: Yeah, they’ve had a boat party.</w:t>
      </w:r>
    </w:p>
    <w:p w:rsidR="00000000" w:rsidDel="00000000" w:rsidP="00000000" w:rsidRDefault="00000000" w:rsidRPr="00000000" w14:paraId="00000858">
      <w:pPr>
        <w:ind w:firstLine="720"/>
        <w:rPr/>
      </w:pPr>
      <w:r w:rsidDel="00000000" w:rsidR="00000000" w:rsidRPr="00000000">
        <w:rPr>
          <w:rtl w:val="0"/>
        </w:rPr>
        <w:br w:type="textWrapping"/>
        <w:t xml:space="preserve">AUSTIN: They’ve had a boat party.</w:t>
      </w:r>
    </w:p>
    <w:p w:rsidR="00000000" w:rsidDel="00000000" w:rsidP="00000000" w:rsidRDefault="00000000" w:rsidRPr="00000000" w14:paraId="00000859">
      <w:pPr>
        <w:ind w:firstLine="720"/>
        <w:rPr/>
      </w:pPr>
      <w:r w:rsidDel="00000000" w:rsidR="00000000" w:rsidRPr="00000000">
        <w:rPr>
          <w:rtl w:val="0"/>
        </w:rPr>
      </w:r>
    </w:p>
    <w:p w:rsidR="00000000" w:rsidDel="00000000" w:rsidP="00000000" w:rsidRDefault="00000000" w:rsidRPr="00000000" w14:paraId="0000085A">
      <w:pPr>
        <w:ind w:left="0" w:firstLine="0"/>
        <w:rPr/>
      </w:pPr>
      <w:r w:rsidDel="00000000" w:rsidR="00000000" w:rsidRPr="00000000">
        <w:rPr>
          <w:rtl w:val="0"/>
        </w:rPr>
        <w:t xml:space="preserve">ALI: Wait - are there any people on this boat right now who aren’t a part of this crew?</w:t>
      </w:r>
    </w:p>
    <w:p w:rsidR="00000000" w:rsidDel="00000000" w:rsidP="00000000" w:rsidRDefault="00000000" w:rsidRPr="00000000" w14:paraId="0000085B">
      <w:pPr>
        <w:ind w:left="0" w:firstLine="0"/>
        <w:rPr/>
      </w:pPr>
      <w:r w:rsidDel="00000000" w:rsidR="00000000" w:rsidRPr="00000000">
        <w:rPr>
          <w:rtl w:val="0"/>
        </w:rPr>
      </w:r>
    </w:p>
    <w:p w:rsidR="00000000" w:rsidDel="00000000" w:rsidP="00000000" w:rsidRDefault="00000000" w:rsidRPr="00000000" w14:paraId="0000085C">
      <w:pPr>
        <w:ind w:left="0" w:firstLine="0"/>
        <w:rPr/>
      </w:pPr>
      <w:r w:rsidDel="00000000" w:rsidR="00000000" w:rsidRPr="00000000">
        <w:rPr>
          <w:rtl w:val="0"/>
        </w:rPr>
        <w:t xml:space="preserve">AUSTIN: Yeah - you realize that well after you’ve left dock. But, there are some men and women here who some of the other men and women of this boat have brought on for fun.</w:t>
      </w:r>
    </w:p>
    <w:p w:rsidR="00000000" w:rsidDel="00000000" w:rsidP="00000000" w:rsidRDefault="00000000" w:rsidRPr="00000000" w14:paraId="0000085D">
      <w:pPr>
        <w:ind w:left="0" w:firstLine="0"/>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ALI: Oh - </w:t>
      </w:r>
    </w:p>
    <w:p w:rsidR="00000000" w:rsidDel="00000000" w:rsidP="00000000" w:rsidRDefault="00000000" w:rsidRPr="00000000" w14:paraId="0000085F">
      <w:pPr>
        <w:ind w:left="0" w:firstLine="0"/>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KEITH: Okay, I’m gonna tell those people “go to bed.”</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(ALI JACK and AUSTIN laugh)</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ab/>
        <w:t xml:space="preserve">AUSTIN (as a “Boat Party” guest, drunkenly): But we’re having fun! </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ab/>
        <w:t xml:space="preserve">KEITH (as Fero): No, it’s okay, go to bed, wake up - </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ind w:firstLine="720"/>
        <w:rPr/>
      </w:pPr>
      <w:r w:rsidDel="00000000" w:rsidR="00000000" w:rsidRPr="00000000">
        <w:rPr>
          <w:rtl w:val="0"/>
        </w:rPr>
        <w:t xml:space="preserve">AUSTIN (as a “Boat Party” guest, drunkenly): No! </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ind w:left="720" w:firstLine="0"/>
        <w:rPr/>
      </w:pPr>
      <w:r w:rsidDel="00000000" w:rsidR="00000000" w:rsidRPr="00000000">
        <w:rPr>
          <w:rtl w:val="0"/>
        </w:rPr>
        <w:t xml:space="preserve">KEITH (as Fero): - have a fuckin’ Sunrise Boat Party! If you go to bed now, Sunrise Boat Party!</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ind w:left="720" w:firstLine="0"/>
        <w:rPr/>
      </w:pPr>
      <w:r w:rsidDel="00000000" w:rsidR="00000000" w:rsidRPr="00000000">
        <w:rPr>
          <w:rtl w:val="0"/>
        </w:rPr>
        <w:t xml:space="preserve">AUSTIN (as a “Boat Party” guest, drunkenly): But if - What if we just take the Boat Party downstairs?</w:t>
      </w:r>
    </w:p>
    <w:p w:rsidR="00000000" w:rsidDel="00000000" w:rsidP="00000000" w:rsidRDefault="00000000" w:rsidRPr="00000000" w14:paraId="0000086D">
      <w:pPr>
        <w:ind w:firstLine="720"/>
        <w:rPr/>
      </w:pPr>
      <w:r w:rsidDel="00000000" w:rsidR="00000000" w:rsidRPr="00000000">
        <w:rPr>
          <w:rtl w:val="0"/>
        </w:rPr>
      </w:r>
    </w:p>
    <w:p w:rsidR="00000000" w:rsidDel="00000000" w:rsidP="00000000" w:rsidRDefault="00000000" w:rsidRPr="00000000" w14:paraId="0000086E">
      <w:pPr>
        <w:ind w:left="720" w:firstLine="0"/>
        <w:rPr/>
      </w:pPr>
      <w:r w:rsidDel="00000000" w:rsidR="00000000" w:rsidRPr="00000000">
        <w:rPr>
          <w:rtl w:val="0"/>
        </w:rPr>
        <w:t xml:space="preserve">KEITH (as Fero): You want to go take the Boat Party downstairs?</w:t>
      </w:r>
    </w:p>
    <w:p w:rsidR="00000000" w:rsidDel="00000000" w:rsidP="00000000" w:rsidRDefault="00000000" w:rsidRPr="00000000" w14:paraId="0000086F">
      <w:pPr>
        <w:ind w:left="720" w:firstLine="0"/>
        <w:rPr/>
      </w:pPr>
      <w:r w:rsidDel="00000000" w:rsidR="00000000" w:rsidRPr="00000000">
        <w:rPr>
          <w:rtl w:val="0"/>
        </w:rPr>
      </w:r>
    </w:p>
    <w:p w:rsidR="00000000" w:rsidDel="00000000" w:rsidP="00000000" w:rsidRDefault="00000000" w:rsidRPr="00000000" w14:paraId="00000870">
      <w:pPr>
        <w:ind w:left="720" w:firstLine="0"/>
        <w:rPr/>
      </w:pPr>
      <w:r w:rsidDel="00000000" w:rsidR="00000000" w:rsidRPr="00000000">
        <w:rPr>
          <w:rtl w:val="0"/>
        </w:rPr>
        <w:t xml:space="preserve">AUSTIN (as a “Boat Party” guest, drunkenly): Let’s take the Boat Party downstairsssss</w:t>
      </w:r>
    </w:p>
    <w:p w:rsidR="00000000" w:rsidDel="00000000" w:rsidP="00000000" w:rsidRDefault="00000000" w:rsidRPr="00000000" w14:paraId="00000871">
      <w:pPr>
        <w:ind w:left="720" w:firstLine="0"/>
        <w:rPr/>
      </w:pPr>
      <w:r w:rsidDel="00000000" w:rsidR="00000000" w:rsidRPr="00000000">
        <w:rPr>
          <w:rtl w:val="0"/>
        </w:rPr>
      </w:r>
    </w:p>
    <w:p w:rsidR="00000000" w:rsidDel="00000000" w:rsidP="00000000" w:rsidRDefault="00000000" w:rsidRPr="00000000" w14:paraId="00000872">
      <w:pPr>
        <w:ind w:left="720" w:firstLine="0"/>
        <w:rPr/>
      </w:pPr>
      <w:r w:rsidDel="00000000" w:rsidR="00000000" w:rsidRPr="00000000">
        <w:rPr>
          <w:rtl w:val="0"/>
        </w:rPr>
        <w:t xml:space="preserve">KEITH (as Fero): Take the Boat Party downstairs, there’s beds down there. Have a Sunrise Boat Party in a couple hours?</w:t>
      </w:r>
    </w:p>
    <w:p w:rsidR="00000000" w:rsidDel="00000000" w:rsidP="00000000" w:rsidRDefault="00000000" w:rsidRPr="00000000" w14:paraId="00000873">
      <w:pPr>
        <w:ind w:left="720" w:firstLine="0"/>
        <w:rPr/>
      </w:pPr>
      <w:r w:rsidDel="00000000" w:rsidR="00000000" w:rsidRPr="00000000">
        <w:rPr>
          <w:rtl w:val="0"/>
        </w:rPr>
      </w:r>
    </w:p>
    <w:p w:rsidR="00000000" w:rsidDel="00000000" w:rsidP="00000000" w:rsidRDefault="00000000" w:rsidRPr="00000000" w14:paraId="00000874">
      <w:pPr>
        <w:ind w:left="720" w:firstLine="0"/>
        <w:rPr/>
      </w:pPr>
      <w:r w:rsidDel="00000000" w:rsidR="00000000" w:rsidRPr="00000000">
        <w:rPr>
          <w:rtl w:val="0"/>
        </w:rPr>
        <w:t xml:space="preserve">ALI (as Hella): Yeah, just do us a favor and stay downstairs.</w:t>
      </w:r>
    </w:p>
    <w:p w:rsidR="00000000" w:rsidDel="00000000" w:rsidP="00000000" w:rsidRDefault="00000000" w:rsidRPr="00000000" w14:paraId="00000875">
      <w:pPr>
        <w:ind w:left="720" w:firstLine="0"/>
        <w:rPr/>
      </w:pPr>
      <w:r w:rsidDel="00000000" w:rsidR="00000000" w:rsidRPr="00000000">
        <w:rPr>
          <w:rtl w:val="0"/>
        </w:rPr>
      </w:r>
    </w:p>
    <w:p w:rsidR="00000000" w:rsidDel="00000000" w:rsidP="00000000" w:rsidRDefault="00000000" w:rsidRPr="00000000" w14:paraId="00000876">
      <w:pPr>
        <w:ind w:left="0" w:firstLine="0"/>
        <w:rPr/>
      </w:pPr>
      <w:r w:rsidDel="00000000" w:rsidR="00000000" w:rsidRPr="00000000">
        <w:rPr>
          <w:rtl w:val="0"/>
        </w:rPr>
        <w:t xml:space="preserve">AUSTIN: A nice - a </w:t>
      </w:r>
      <w:r w:rsidDel="00000000" w:rsidR="00000000" w:rsidRPr="00000000">
        <w:rPr>
          <w:i w:val="1"/>
          <w:rtl w:val="0"/>
        </w:rPr>
        <w:t xml:space="preserve">very </w:t>
      </w:r>
      <w:r w:rsidDel="00000000" w:rsidR="00000000" w:rsidRPr="00000000">
        <w:rPr>
          <w:rtl w:val="0"/>
        </w:rPr>
        <w:t xml:space="preserve">nice looking dude puts his arm around you, and give your head, your hair a little scrunch. </w:t>
      </w:r>
    </w:p>
    <w:p w:rsidR="00000000" w:rsidDel="00000000" w:rsidP="00000000" w:rsidRDefault="00000000" w:rsidRPr="00000000" w14:paraId="00000877">
      <w:pPr>
        <w:ind w:left="0" w:firstLine="0"/>
        <w:rPr/>
      </w:pPr>
      <w:r w:rsidDel="00000000" w:rsidR="00000000" w:rsidRPr="00000000">
        <w:rPr>
          <w:rtl w:val="0"/>
        </w:rPr>
      </w:r>
    </w:p>
    <w:p w:rsidR="00000000" w:rsidDel="00000000" w:rsidP="00000000" w:rsidRDefault="00000000" w:rsidRPr="00000000" w14:paraId="00000878">
      <w:pPr>
        <w:ind w:left="0" w:firstLine="0"/>
        <w:rPr/>
      </w:pPr>
      <w:r w:rsidDel="00000000" w:rsidR="00000000" w:rsidRPr="00000000">
        <w:rPr>
          <w:rtl w:val="0"/>
        </w:rPr>
        <w:tab/>
        <w:t xml:space="preserve">AUSTIN (as Hot Sailor, suggestively): Eh, beds downstairs, bud? You wanna, eh ?</w:t>
      </w:r>
    </w:p>
    <w:p w:rsidR="00000000" w:rsidDel="00000000" w:rsidP="00000000" w:rsidRDefault="00000000" w:rsidRPr="00000000" w14:paraId="00000879">
      <w:pPr>
        <w:ind w:left="0" w:firstLine="0"/>
        <w:rPr/>
      </w:pPr>
      <w:r w:rsidDel="00000000" w:rsidR="00000000" w:rsidRPr="00000000">
        <w:rPr>
          <w:rtl w:val="0"/>
        </w:rPr>
      </w:r>
    </w:p>
    <w:p w:rsidR="00000000" w:rsidDel="00000000" w:rsidP="00000000" w:rsidRDefault="00000000" w:rsidRPr="00000000" w14:paraId="0000087A">
      <w:pPr>
        <w:ind w:left="0" w:firstLine="0"/>
        <w:rPr/>
      </w:pPr>
      <w:r w:rsidDel="00000000" w:rsidR="00000000" w:rsidRPr="00000000">
        <w:rPr>
          <w:rtl w:val="0"/>
        </w:rPr>
        <w:t xml:space="preserve">(ALI laughs)</w:t>
      </w:r>
    </w:p>
    <w:p w:rsidR="00000000" w:rsidDel="00000000" w:rsidP="00000000" w:rsidRDefault="00000000" w:rsidRPr="00000000" w14:paraId="0000087B">
      <w:pPr>
        <w:ind w:left="0" w:firstLine="0"/>
        <w:rPr/>
      </w:pPr>
      <w:r w:rsidDel="00000000" w:rsidR="00000000" w:rsidRPr="00000000">
        <w:rPr>
          <w:rtl w:val="0"/>
        </w:rPr>
      </w:r>
    </w:p>
    <w:p w:rsidR="00000000" w:rsidDel="00000000" w:rsidP="00000000" w:rsidRDefault="00000000" w:rsidRPr="00000000" w14:paraId="0000087C">
      <w:pPr>
        <w:ind w:left="0" w:firstLine="0"/>
        <w:rPr/>
      </w:pPr>
      <w:r w:rsidDel="00000000" w:rsidR="00000000" w:rsidRPr="00000000">
        <w:rPr>
          <w:rtl w:val="0"/>
        </w:rPr>
        <w:tab/>
        <w:t xml:space="preserve">KEITH (as Fero): Beds - </w:t>
      </w:r>
    </w:p>
    <w:p w:rsidR="00000000" w:rsidDel="00000000" w:rsidP="00000000" w:rsidRDefault="00000000" w:rsidRPr="00000000" w14:paraId="0000087D">
      <w:pPr>
        <w:ind w:left="0" w:firstLine="0"/>
        <w:rPr/>
      </w:pPr>
      <w:r w:rsidDel="00000000" w:rsidR="00000000" w:rsidRPr="00000000">
        <w:rPr>
          <w:rtl w:val="0"/>
        </w:rPr>
      </w:r>
    </w:p>
    <w:p w:rsidR="00000000" w:rsidDel="00000000" w:rsidP="00000000" w:rsidRDefault="00000000" w:rsidRPr="00000000" w14:paraId="0000087E">
      <w:pPr>
        <w:ind w:left="0" w:firstLine="0"/>
        <w:rPr/>
      </w:pPr>
      <w:r w:rsidDel="00000000" w:rsidR="00000000" w:rsidRPr="00000000">
        <w:rPr>
          <w:rtl w:val="0"/>
        </w:rPr>
        <w:t xml:space="preserve">AUSTIN: He gives you a little wink, and starts to like, pull you downstairs with them - </w:t>
      </w:r>
    </w:p>
    <w:p w:rsidR="00000000" w:rsidDel="00000000" w:rsidP="00000000" w:rsidRDefault="00000000" w:rsidRPr="00000000" w14:paraId="0000087F">
      <w:pPr>
        <w:ind w:left="0" w:firstLine="0"/>
        <w:rPr/>
      </w:pPr>
      <w:r w:rsidDel="00000000" w:rsidR="00000000" w:rsidRPr="00000000">
        <w:rPr>
          <w:rtl w:val="0"/>
        </w:rPr>
      </w:r>
    </w:p>
    <w:p w:rsidR="00000000" w:rsidDel="00000000" w:rsidP="00000000" w:rsidRDefault="00000000" w:rsidRPr="00000000" w14:paraId="00000880">
      <w:pPr>
        <w:ind w:left="0" w:firstLine="0"/>
        <w:rPr/>
      </w:pPr>
      <w:r w:rsidDel="00000000" w:rsidR="00000000" w:rsidRPr="00000000">
        <w:rPr>
          <w:rtl w:val="0"/>
        </w:rPr>
        <w:tab/>
        <w:t xml:space="preserve">KEITH (as Fero): No nonononono. </w:t>
      </w:r>
    </w:p>
    <w:p w:rsidR="00000000" w:rsidDel="00000000" w:rsidP="00000000" w:rsidRDefault="00000000" w:rsidRPr="00000000" w14:paraId="00000881">
      <w:pPr>
        <w:ind w:left="0" w:firstLine="0"/>
        <w:rPr/>
      </w:pPr>
      <w:r w:rsidDel="00000000" w:rsidR="00000000" w:rsidRPr="00000000">
        <w:rPr>
          <w:rtl w:val="0"/>
        </w:rPr>
      </w:r>
    </w:p>
    <w:p w:rsidR="00000000" w:rsidDel="00000000" w:rsidP="00000000" w:rsidRDefault="00000000" w:rsidRPr="00000000" w14:paraId="00000882">
      <w:pPr>
        <w:ind w:left="0" w:firstLine="0"/>
        <w:rPr/>
      </w:pPr>
      <w:r w:rsidDel="00000000" w:rsidR="00000000" w:rsidRPr="00000000">
        <w:rPr>
          <w:rtl w:val="0"/>
        </w:rPr>
        <w:tab/>
        <w:t xml:space="preserve">AUSTIN (as Hot Sailor, confused): Eh? </w:t>
      </w:r>
    </w:p>
    <w:p w:rsidR="00000000" w:rsidDel="00000000" w:rsidP="00000000" w:rsidRDefault="00000000" w:rsidRPr="00000000" w14:paraId="00000883">
      <w:pPr>
        <w:ind w:left="0" w:firstLine="0"/>
        <w:rPr/>
      </w:pPr>
      <w:r w:rsidDel="00000000" w:rsidR="00000000" w:rsidRPr="00000000">
        <w:rPr>
          <w:rtl w:val="0"/>
        </w:rPr>
      </w:r>
    </w:p>
    <w:p w:rsidR="00000000" w:rsidDel="00000000" w:rsidP="00000000" w:rsidRDefault="00000000" w:rsidRPr="00000000" w14:paraId="00000884">
      <w:pPr>
        <w:ind w:left="0" w:firstLine="0"/>
        <w:rPr/>
      </w:pPr>
      <w:r w:rsidDel="00000000" w:rsidR="00000000" w:rsidRPr="00000000">
        <w:rPr>
          <w:rtl w:val="0"/>
        </w:rPr>
        <w:tab/>
        <w:t xml:space="preserve">KEITH (as Fero): Like, for sleeping! We’re gonna go sleep.</w:t>
      </w:r>
    </w:p>
    <w:p w:rsidR="00000000" w:rsidDel="00000000" w:rsidP="00000000" w:rsidRDefault="00000000" w:rsidRPr="00000000" w14:paraId="00000885">
      <w:pPr>
        <w:ind w:left="720" w:firstLine="0"/>
        <w:rPr/>
      </w:pPr>
      <w:r w:rsidDel="00000000" w:rsidR="00000000" w:rsidRPr="00000000">
        <w:rPr>
          <w:rtl w:val="0"/>
        </w:rPr>
      </w:r>
    </w:p>
    <w:p w:rsidR="00000000" w:rsidDel="00000000" w:rsidP="00000000" w:rsidRDefault="00000000" w:rsidRPr="00000000" w14:paraId="00000886">
      <w:pPr>
        <w:ind w:firstLine="720"/>
        <w:rPr/>
      </w:pPr>
      <w:r w:rsidDel="00000000" w:rsidR="00000000" w:rsidRPr="00000000">
        <w:rPr>
          <w:rtl w:val="0"/>
        </w:rPr>
        <w:t xml:space="preserve">AUSTIN (as Hot Sailor, disappointed): Oh. </w:t>
      </w:r>
    </w:p>
    <w:p w:rsidR="00000000" w:rsidDel="00000000" w:rsidP="00000000" w:rsidRDefault="00000000" w:rsidRPr="00000000" w14:paraId="00000887">
      <w:pPr>
        <w:ind w:firstLine="720"/>
        <w:rPr/>
      </w:pPr>
      <w:r w:rsidDel="00000000" w:rsidR="00000000" w:rsidRPr="00000000">
        <w:rPr>
          <w:rtl w:val="0"/>
        </w:rPr>
      </w:r>
    </w:p>
    <w:p w:rsidR="00000000" w:rsidDel="00000000" w:rsidP="00000000" w:rsidRDefault="00000000" w:rsidRPr="00000000" w14:paraId="00000888">
      <w:pPr>
        <w:ind w:left="720" w:firstLine="0"/>
        <w:rPr/>
      </w:pPr>
      <w:r w:rsidDel="00000000" w:rsidR="00000000" w:rsidRPr="00000000">
        <w:rPr>
          <w:rtl w:val="0"/>
        </w:rPr>
        <w:t xml:space="preserve">KEITH (as Fero): You know what, you go down there, you hang out, maybe we’ll come down later.</w:t>
      </w:r>
    </w:p>
    <w:p w:rsidR="00000000" w:rsidDel="00000000" w:rsidP="00000000" w:rsidRDefault="00000000" w:rsidRPr="00000000" w14:paraId="00000889">
      <w:pPr>
        <w:ind w:firstLine="720"/>
        <w:rPr/>
      </w:pPr>
      <w:r w:rsidDel="00000000" w:rsidR="00000000" w:rsidRPr="00000000">
        <w:rPr>
          <w:rtl w:val="0"/>
        </w:rPr>
      </w:r>
    </w:p>
    <w:p w:rsidR="00000000" w:rsidDel="00000000" w:rsidP="00000000" w:rsidRDefault="00000000" w:rsidRPr="00000000" w14:paraId="0000088A">
      <w:pPr>
        <w:ind w:firstLine="720"/>
        <w:rPr/>
      </w:pPr>
      <w:r w:rsidDel="00000000" w:rsidR="00000000" w:rsidRPr="00000000">
        <w:rPr>
          <w:rtl w:val="0"/>
        </w:rPr>
        <w:t xml:space="preserve">AUSTIN (as Hot Sailor, flirtatiously): Alright, Boat Party. </w:t>
      </w:r>
    </w:p>
    <w:p w:rsidR="00000000" w:rsidDel="00000000" w:rsidP="00000000" w:rsidRDefault="00000000" w:rsidRPr="00000000" w14:paraId="0000088B">
      <w:pPr>
        <w:ind w:left="0" w:firstLine="0"/>
        <w:rPr/>
      </w:pPr>
      <w:r w:rsidDel="00000000" w:rsidR="00000000" w:rsidRPr="00000000">
        <w:rPr>
          <w:rtl w:val="0"/>
        </w:rPr>
      </w:r>
    </w:p>
    <w:p w:rsidR="00000000" w:rsidDel="00000000" w:rsidP="00000000" w:rsidRDefault="00000000" w:rsidRPr="00000000" w14:paraId="0000088C">
      <w:pPr>
        <w:ind w:left="0" w:firstLine="0"/>
        <w:rPr/>
      </w:pPr>
      <w:r w:rsidDel="00000000" w:rsidR="00000000" w:rsidRPr="00000000">
        <w:rPr>
          <w:rtl w:val="0"/>
        </w:rPr>
        <w:t xml:space="preserve">(ALI giggles)</w:t>
      </w:r>
    </w:p>
    <w:p w:rsidR="00000000" w:rsidDel="00000000" w:rsidP="00000000" w:rsidRDefault="00000000" w:rsidRPr="00000000" w14:paraId="0000088D">
      <w:pPr>
        <w:ind w:left="0" w:firstLine="0"/>
        <w:rPr/>
      </w:pPr>
      <w:r w:rsidDel="00000000" w:rsidR="00000000" w:rsidRPr="00000000">
        <w:rPr>
          <w:rtl w:val="0"/>
        </w:rPr>
      </w:r>
    </w:p>
    <w:p w:rsidR="00000000" w:rsidDel="00000000" w:rsidP="00000000" w:rsidRDefault="00000000" w:rsidRPr="00000000" w14:paraId="0000088E">
      <w:pPr>
        <w:ind w:firstLine="720"/>
        <w:rPr/>
      </w:pPr>
      <w:r w:rsidDel="00000000" w:rsidR="00000000" w:rsidRPr="00000000">
        <w:rPr>
          <w:rtl w:val="0"/>
        </w:rPr>
        <w:t xml:space="preserve">KEITH (as Fero, imitating Sailor’s tone): Boat Party. </w:t>
      </w:r>
    </w:p>
    <w:p w:rsidR="00000000" w:rsidDel="00000000" w:rsidP="00000000" w:rsidRDefault="00000000" w:rsidRPr="00000000" w14:paraId="0000088F">
      <w:pPr>
        <w:ind w:firstLine="720"/>
        <w:rPr/>
      </w:pPr>
      <w:r w:rsidDel="00000000" w:rsidR="00000000" w:rsidRPr="00000000">
        <w:rPr>
          <w:rtl w:val="0"/>
        </w:rPr>
      </w:r>
    </w:p>
    <w:p w:rsidR="00000000" w:rsidDel="00000000" w:rsidP="00000000" w:rsidRDefault="00000000" w:rsidRPr="00000000" w14:paraId="00000890">
      <w:pPr>
        <w:ind w:left="0" w:firstLine="0"/>
        <w:rPr/>
      </w:pPr>
      <w:r w:rsidDel="00000000" w:rsidR="00000000" w:rsidRPr="00000000">
        <w:rPr>
          <w:rtl w:val="0"/>
        </w:rPr>
        <w:t xml:space="preserve">AUSTIN: So they go - at this point, let’s make a perilous journey roll? </w:t>
      </w:r>
    </w:p>
    <w:p w:rsidR="00000000" w:rsidDel="00000000" w:rsidP="00000000" w:rsidRDefault="00000000" w:rsidRPr="00000000" w14:paraId="00000891">
      <w:pPr>
        <w:ind w:left="0" w:firstLine="0"/>
        <w:rPr/>
      </w:pPr>
      <w:r w:rsidDel="00000000" w:rsidR="00000000" w:rsidRPr="00000000">
        <w:rPr>
          <w:rtl w:val="0"/>
        </w:rPr>
      </w:r>
    </w:p>
    <w:p w:rsidR="00000000" w:rsidDel="00000000" w:rsidP="00000000" w:rsidRDefault="00000000" w:rsidRPr="00000000" w14:paraId="00000892">
      <w:pPr>
        <w:ind w:left="0" w:firstLine="0"/>
        <w:rPr/>
      </w:pPr>
      <w:r w:rsidDel="00000000" w:rsidR="00000000" w:rsidRPr="00000000">
        <w:rPr>
          <w:rtl w:val="0"/>
        </w:rPr>
        <w:t xml:space="preserve">JACK: Okay. What do these do?</w:t>
      </w:r>
    </w:p>
    <w:p w:rsidR="00000000" w:rsidDel="00000000" w:rsidP="00000000" w:rsidRDefault="00000000" w:rsidRPr="00000000" w14:paraId="00000893">
      <w:pPr>
        <w:ind w:left="0" w:firstLine="0"/>
        <w:rPr/>
      </w:pPr>
      <w:r w:rsidDel="00000000" w:rsidR="00000000" w:rsidRPr="00000000">
        <w:rPr>
          <w:rtl w:val="0"/>
        </w:rPr>
      </w:r>
    </w:p>
    <w:p w:rsidR="00000000" w:rsidDel="00000000" w:rsidP="00000000" w:rsidRDefault="00000000" w:rsidRPr="00000000" w14:paraId="00000894">
      <w:pPr>
        <w:ind w:left="0" w:firstLine="0"/>
        <w:rPr/>
      </w:pPr>
      <w:r w:rsidDel="00000000" w:rsidR="00000000" w:rsidRPr="00000000">
        <w:rPr>
          <w:rtl w:val="0"/>
        </w:rPr>
        <w:t xml:space="preserve">AUSTIN: These are interesting. If you go to your - these probably aren’t on your Roll20 sheets, cause it’s a special move, they don’t come up very often. They’re on your special moves sheet. Perilous journey says - let me find it here (pages flipping) it’s not on this either - ah, here it is. </w:t>
      </w:r>
    </w:p>
    <w:p w:rsidR="00000000" w:rsidDel="00000000" w:rsidP="00000000" w:rsidRDefault="00000000" w:rsidRPr="00000000" w14:paraId="00000895">
      <w:pPr>
        <w:ind w:left="0" w:firstLine="0"/>
        <w:rPr/>
      </w:pPr>
      <w:r w:rsidDel="00000000" w:rsidR="00000000" w:rsidRPr="00000000">
        <w:rPr>
          <w:rtl w:val="0"/>
        </w:rPr>
      </w:r>
    </w:p>
    <w:p w:rsidR="00000000" w:rsidDel="00000000" w:rsidP="00000000" w:rsidRDefault="00000000" w:rsidRPr="00000000" w14:paraId="00000896">
      <w:pPr>
        <w:ind w:left="0" w:firstLine="0"/>
        <w:rPr/>
      </w:pPr>
      <w:r w:rsidDel="00000000" w:rsidR="00000000" w:rsidRPr="00000000">
        <w:rPr>
          <w:rtl w:val="0"/>
        </w:rPr>
        <w:t xml:space="preserve">JACK: It’s not on basic moves.</w:t>
      </w:r>
    </w:p>
    <w:p w:rsidR="00000000" w:rsidDel="00000000" w:rsidP="00000000" w:rsidRDefault="00000000" w:rsidRPr="00000000" w14:paraId="00000897">
      <w:pPr>
        <w:ind w:left="0" w:firstLine="0"/>
        <w:rPr/>
      </w:pPr>
      <w:r w:rsidDel="00000000" w:rsidR="00000000" w:rsidRPr="00000000">
        <w:rPr>
          <w:rtl w:val="0"/>
        </w:rPr>
      </w:r>
    </w:p>
    <w:p w:rsidR="00000000" w:rsidDel="00000000" w:rsidP="00000000" w:rsidRDefault="00000000" w:rsidRPr="00000000" w14:paraId="00000898">
      <w:pPr>
        <w:ind w:left="0" w:firstLine="0"/>
        <w:rPr/>
      </w:pPr>
      <w:r w:rsidDel="00000000" w:rsidR="00000000" w:rsidRPr="00000000">
        <w:rPr>
          <w:rtl w:val="0"/>
        </w:rPr>
        <w:t xml:space="preserve">AUSTIN: Yeah, it’s on special moves, on the other side. (Reading from the book) “When you travel through hostile territory” which you are “choose one member of the party to act as trailblazer, one to scout ahead, and one to be quartermaster. The same character can not have two jobs.If you don’t have enough party members, or choose not to assign a job, treat that job as if it had rolled a 6. Each character with a job to do and rolls+Wis. On a 10 plus, the quartermaster reduces the number of rations required by one.  On a 10 plus, the trailblazer reduces the amount of time it takes to reach your destination - the GM will say by how much-  On a 10 plus, the scout will spot any trouble quick enough to let you get the drop on it. On a 7–9, each role performs their job as expected: the normal number of rations are consumed, the journey takes about as long as expected, no one gets the drop on you but you don’t get the drop on them either.” So - </w:t>
      </w:r>
    </w:p>
    <w:p w:rsidR="00000000" w:rsidDel="00000000" w:rsidP="00000000" w:rsidRDefault="00000000" w:rsidRPr="00000000" w14:paraId="00000899">
      <w:pPr>
        <w:ind w:left="0" w:firstLine="0"/>
        <w:rPr/>
      </w:pPr>
      <w:r w:rsidDel="00000000" w:rsidR="00000000" w:rsidRPr="00000000">
        <w:rPr>
          <w:rtl w:val="0"/>
        </w:rPr>
      </w:r>
    </w:p>
    <w:p w:rsidR="00000000" w:rsidDel="00000000" w:rsidP="00000000" w:rsidRDefault="00000000" w:rsidRPr="00000000" w14:paraId="0000089A">
      <w:pPr>
        <w:ind w:left="0" w:firstLine="0"/>
        <w:rPr/>
      </w:pPr>
      <w:r w:rsidDel="00000000" w:rsidR="00000000" w:rsidRPr="00000000">
        <w:rPr>
          <w:rtl w:val="0"/>
        </w:rPr>
        <w:t xml:space="preserve">KEITH: I wanted to say, that I don’t have to consume any rations. </w:t>
      </w:r>
    </w:p>
    <w:p w:rsidR="00000000" w:rsidDel="00000000" w:rsidP="00000000" w:rsidRDefault="00000000" w:rsidRPr="00000000" w14:paraId="0000089B">
      <w:pPr>
        <w:ind w:left="0" w:firstLine="0"/>
        <w:rPr/>
      </w:pPr>
      <w:r w:rsidDel="00000000" w:rsidR="00000000" w:rsidRPr="00000000">
        <w:rPr>
          <w:rtl w:val="0"/>
        </w:rPr>
      </w:r>
    </w:p>
    <w:p w:rsidR="00000000" w:rsidDel="00000000" w:rsidP="00000000" w:rsidRDefault="00000000" w:rsidRPr="00000000" w14:paraId="0000089C">
      <w:pPr>
        <w:ind w:left="0" w:firstLine="0"/>
        <w:rPr/>
      </w:pPr>
      <w:r w:rsidDel="00000000" w:rsidR="00000000" w:rsidRPr="00000000">
        <w:rPr>
          <w:rtl w:val="0"/>
        </w:rPr>
        <w:t xml:space="preserve">AUSTIN: That’s good for you. But, the rest of this boat does, you know what I mean?</w:t>
      </w:r>
    </w:p>
    <w:p w:rsidR="00000000" w:rsidDel="00000000" w:rsidP="00000000" w:rsidRDefault="00000000" w:rsidRPr="00000000" w14:paraId="0000089D">
      <w:pPr>
        <w:ind w:left="0" w:firstLine="0"/>
        <w:rPr/>
      </w:pPr>
      <w:r w:rsidDel="00000000" w:rsidR="00000000" w:rsidRPr="00000000">
        <w:rPr>
          <w:rtl w:val="0"/>
        </w:rPr>
      </w:r>
    </w:p>
    <w:p w:rsidR="00000000" w:rsidDel="00000000" w:rsidP="00000000" w:rsidRDefault="00000000" w:rsidRPr="00000000" w14:paraId="0000089E">
      <w:pPr>
        <w:ind w:left="0" w:firstLine="0"/>
        <w:rPr/>
      </w:pPr>
      <w:r w:rsidDel="00000000" w:rsidR="00000000" w:rsidRPr="00000000">
        <w:rPr>
          <w:rtl w:val="0"/>
        </w:rPr>
        <w:t xml:space="preserve">KEITH: Yeah yeah yeah.</w:t>
      </w:r>
    </w:p>
    <w:p w:rsidR="00000000" w:rsidDel="00000000" w:rsidP="00000000" w:rsidRDefault="00000000" w:rsidRPr="00000000" w14:paraId="0000089F">
      <w:pPr>
        <w:ind w:left="0" w:firstLine="0"/>
        <w:rPr/>
      </w:pPr>
      <w:r w:rsidDel="00000000" w:rsidR="00000000" w:rsidRPr="00000000">
        <w:rPr>
          <w:rtl w:val="0"/>
        </w:rPr>
      </w:r>
    </w:p>
    <w:p w:rsidR="00000000" w:rsidDel="00000000" w:rsidP="00000000" w:rsidRDefault="00000000" w:rsidRPr="00000000" w14:paraId="000008A0">
      <w:pPr>
        <w:ind w:left="0" w:firstLine="0"/>
        <w:rPr/>
      </w:pPr>
      <w:r w:rsidDel="00000000" w:rsidR="00000000" w:rsidRPr="00000000">
        <w:rPr>
          <w:rtl w:val="0"/>
        </w:rPr>
        <w:t xml:space="preserve">AUSTIN: So that’s good for you, that you don’t have to, if someone fails, but not for them.</w:t>
      </w:r>
    </w:p>
    <w:p w:rsidR="00000000" w:rsidDel="00000000" w:rsidP="00000000" w:rsidRDefault="00000000" w:rsidRPr="00000000" w14:paraId="000008A1">
      <w:pPr>
        <w:ind w:left="0" w:firstLine="0"/>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t xml:space="preserve">KEITH: Yeah that’s what I mean.</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t xml:space="preserve">ALI: I have a telescope, so I should probably be our scout?</w:t>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t xml:space="preserve">AUSTIN: Sound’s good.</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t xml:space="preserve">JACK: Oh! Cool, what does the telescope do?</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t xml:space="preserve">ALI: Gives me plus 1 on perilous journey rolls.</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t xml:space="preserve">JACK: Oh great. </w:t>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t xml:space="preserve">ALI: Which is good, because I have negative 1 Wisdom.</w:t>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t xml:space="preserve">AUSTIN: Okay, so that means you’ll just be rolling a flat 2d6.</w:t>
      </w:r>
    </w:p>
    <w:p w:rsidR="00000000" w:rsidDel="00000000" w:rsidP="00000000" w:rsidRDefault="00000000" w:rsidRPr="00000000" w14:paraId="000008B1">
      <w:pPr>
        <w:ind w:left="0" w:firstLine="0"/>
        <w:rPr/>
      </w:pPr>
      <w:r w:rsidDel="00000000" w:rsidR="00000000" w:rsidRPr="00000000">
        <w:rPr>
          <w:rtl w:val="0"/>
        </w:rPr>
      </w:r>
    </w:p>
    <w:p w:rsidR="00000000" w:rsidDel="00000000" w:rsidP="00000000" w:rsidRDefault="00000000" w:rsidRPr="00000000" w14:paraId="000008B2">
      <w:pPr>
        <w:ind w:left="0" w:firstLine="0"/>
        <w:rPr/>
      </w:pPr>
      <w:r w:rsidDel="00000000" w:rsidR="00000000" w:rsidRPr="00000000">
        <w:rPr>
          <w:rtl w:val="0"/>
        </w:rPr>
        <w:t xml:space="preserve">KEITH: I have plus 2 wisdom.</w:t>
      </w:r>
    </w:p>
    <w:p w:rsidR="00000000" w:rsidDel="00000000" w:rsidP="00000000" w:rsidRDefault="00000000" w:rsidRPr="00000000" w14:paraId="000008B3">
      <w:pPr>
        <w:ind w:left="0" w:firstLine="0"/>
        <w:rPr/>
      </w:pPr>
      <w:r w:rsidDel="00000000" w:rsidR="00000000" w:rsidRPr="00000000">
        <w:rPr>
          <w:rtl w:val="0"/>
        </w:rPr>
      </w:r>
    </w:p>
    <w:p w:rsidR="00000000" w:rsidDel="00000000" w:rsidP="00000000" w:rsidRDefault="00000000" w:rsidRPr="00000000" w14:paraId="000008B4">
      <w:pPr>
        <w:ind w:left="0" w:firstLine="0"/>
        <w:rPr/>
      </w:pPr>
      <w:r w:rsidDel="00000000" w:rsidR="00000000" w:rsidRPr="00000000">
        <w:rPr>
          <w:rtl w:val="0"/>
        </w:rPr>
        <w:t xml:space="preserve">AUSTIN: So which task are people taking up here?</w:t>
      </w:r>
    </w:p>
    <w:p w:rsidR="00000000" w:rsidDel="00000000" w:rsidP="00000000" w:rsidRDefault="00000000" w:rsidRPr="00000000" w14:paraId="000008B5">
      <w:pPr>
        <w:ind w:left="0" w:firstLine="0"/>
        <w:rPr/>
      </w:pPr>
      <w:r w:rsidDel="00000000" w:rsidR="00000000" w:rsidRPr="00000000">
        <w:rPr>
          <w:rtl w:val="0"/>
        </w:rPr>
      </w:r>
    </w:p>
    <w:p w:rsidR="00000000" w:rsidDel="00000000" w:rsidP="00000000" w:rsidRDefault="00000000" w:rsidRPr="00000000" w14:paraId="000008B6">
      <w:pPr>
        <w:ind w:left="0" w:firstLine="0"/>
        <w:rPr/>
      </w:pPr>
      <w:r w:rsidDel="00000000" w:rsidR="00000000" w:rsidRPr="00000000">
        <w:rPr>
          <w:rtl w:val="0"/>
        </w:rPr>
        <w:t xml:space="preserve">JACK: I think - hmm</w:t>
      </w:r>
    </w:p>
    <w:p w:rsidR="00000000" w:rsidDel="00000000" w:rsidP="00000000" w:rsidRDefault="00000000" w:rsidRPr="00000000" w14:paraId="000008B7">
      <w:pPr>
        <w:ind w:left="0" w:firstLine="0"/>
        <w:rPr/>
      </w:pPr>
      <w:r w:rsidDel="00000000" w:rsidR="00000000" w:rsidRPr="00000000">
        <w:rPr>
          <w:rtl w:val="0"/>
        </w:rPr>
      </w:r>
    </w:p>
    <w:p w:rsidR="00000000" w:rsidDel="00000000" w:rsidP="00000000" w:rsidRDefault="00000000" w:rsidRPr="00000000" w14:paraId="000008B8">
      <w:pPr>
        <w:ind w:left="0" w:firstLine="0"/>
        <w:rPr/>
      </w:pPr>
      <w:r w:rsidDel="00000000" w:rsidR="00000000" w:rsidRPr="00000000">
        <w:rPr>
          <w:rtl w:val="0"/>
        </w:rPr>
        <w:t xml:space="preserve">AUSTIN: And Jack, remember, you have that map, don’t you? So you also get plus one?</w:t>
      </w:r>
    </w:p>
    <w:p w:rsidR="00000000" w:rsidDel="00000000" w:rsidP="00000000" w:rsidRDefault="00000000" w:rsidRPr="00000000" w14:paraId="000008B9">
      <w:pPr>
        <w:ind w:left="0" w:firstLine="0"/>
        <w:rPr/>
      </w:pPr>
      <w:r w:rsidDel="00000000" w:rsidR="00000000" w:rsidRPr="00000000">
        <w:rPr>
          <w:rtl w:val="0"/>
        </w:rPr>
      </w:r>
    </w:p>
    <w:p w:rsidR="00000000" w:rsidDel="00000000" w:rsidP="00000000" w:rsidRDefault="00000000" w:rsidRPr="00000000" w14:paraId="000008BA">
      <w:pPr>
        <w:ind w:left="0" w:firstLine="0"/>
        <w:rPr/>
      </w:pPr>
      <w:r w:rsidDel="00000000" w:rsidR="00000000" w:rsidRPr="00000000">
        <w:rPr>
          <w:rtl w:val="0"/>
        </w:rPr>
        <w:t xml:space="preserve">JACK: Yeah, so - I’ll be a trailblazer, if nobodies voting otherwise?</w:t>
      </w:r>
    </w:p>
    <w:p w:rsidR="00000000" w:rsidDel="00000000" w:rsidP="00000000" w:rsidRDefault="00000000" w:rsidRPr="00000000" w14:paraId="000008BB">
      <w:pPr>
        <w:ind w:left="0" w:firstLine="0"/>
        <w:rPr/>
      </w:pPr>
      <w:r w:rsidDel="00000000" w:rsidR="00000000" w:rsidRPr="00000000">
        <w:rPr>
          <w:rtl w:val="0"/>
        </w:rPr>
      </w:r>
    </w:p>
    <w:p w:rsidR="00000000" w:rsidDel="00000000" w:rsidP="00000000" w:rsidRDefault="00000000" w:rsidRPr="00000000" w14:paraId="000008BC">
      <w:pPr>
        <w:ind w:left="0" w:firstLine="0"/>
        <w:rPr/>
      </w:pPr>
      <w:r w:rsidDel="00000000" w:rsidR="00000000" w:rsidRPr="00000000">
        <w:rPr>
          <w:rtl w:val="0"/>
        </w:rPr>
        <w:t xml:space="preserve">AUSTIN: That’s a weird - that’s like a weird thing to think through on a boat? Like that doesn’t exist?</w:t>
      </w:r>
    </w:p>
    <w:p w:rsidR="00000000" w:rsidDel="00000000" w:rsidP="00000000" w:rsidRDefault="00000000" w:rsidRPr="00000000" w14:paraId="000008BD">
      <w:pPr>
        <w:ind w:left="0" w:firstLine="0"/>
        <w:rPr/>
      </w:pPr>
      <w:r w:rsidDel="00000000" w:rsidR="00000000" w:rsidRPr="00000000">
        <w:rPr>
          <w:rtl w:val="0"/>
        </w:rPr>
      </w:r>
    </w:p>
    <w:p w:rsidR="00000000" w:rsidDel="00000000" w:rsidP="00000000" w:rsidRDefault="00000000" w:rsidRPr="00000000" w14:paraId="000008BE">
      <w:pPr>
        <w:ind w:left="0" w:firstLine="0"/>
        <w:rPr/>
      </w:pPr>
      <w:r w:rsidDel="00000000" w:rsidR="00000000" w:rsidRPr="00000000">
        <w:rPr>
          <w:rtl w:val="0"/>
        </w:rPr>
        <w:t xml:space="preserve">JACK: Yeah, I was about to ask about that. </w:t>
      </w:r>
    </w:p>
    <w:p w:rsidR="00000000" w:rsidDel="00000000" w:rsidP="00000000" w:rsidRDefault="00000000" w:rsidRPr="00000000" w14:paraId="000008BF">
      <w:pPr>
        <w:ind w:left="0" w:firstLine="0"/>
        <w:rPr/>
      </w:pPr>
      <w:r w:rsidDel="00000000" w:rsidR="00000000" w:rsidRPr="00000000">
        <w:rPr>
          <w:rtl w:val="0"/>
        </w:rPr>
      </w:r>
    </w:p>
    <w:p w:rsidR="00000000" w:rsidDel="00000000" w:rsidP="00000000" w:rsidRDefault="00000000" w:rsidRPr="00000000" w14:paraId="000008C0">
      <w:pPr>
        <w:ind w:left="0" w:firstLine="0"/>
        <w:rPr/>
      </w:pPr>
      <w:r w:rsidDel="00000000" w:rsidR="00000000" w:rsidRPr="00000000">
        <w:rPr>
          <w:rtl w:val="0"/>
        </w:rPr>
        <w:t xml:space="preserve">AUSTIN: Like, the scout makes sense</w:t>
      </w:r>
    </w:p>
    <w:p w:rsidR="00000000" w:rsidDel="00000000" w:rsidP="00000000" w:rsidRDefault="00000000" w:rsidRPr="00000000" w14:paraId="000008C1">
      <w:pPr>
        <w:ind w:left="0" w:firstLine="0"/>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t xml:space="preserve">KEITH: You gonna go up in the crow’s nest?</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t xml:space="preserve">AUSTIN: I think that’s probably the scout - </w:t>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t xml:space="preserve">JACK: Scout</w:t>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t xml:space="preserve">AUSTIN: or the - what’s the actual name, is it scout? It’s the quartermaster, the trailblazer… oh it is scout. So that’s the scout - oh, you know what you’re doing, Jack? I think the trailblazer in this case is, and this makes sense for you. Lem is reading the current maps, the maps of the currents </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t xml:space="preserve">JACK: Oh, cool.</w:t>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t xml:space="preserve">AUSTIN: Looking out for storms, trying to plot the safest route through this harsh straight. Trying to make sure you catch the right currents and don’t get caught by any rogue waves or anything like that. Which I guess leaves Fero to be the quartermaster?</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t xml:space="preserve">KEITH: Sure.</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AUSTIN: Cooking up some meals for people, you don’t eat, but - </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ind w:firstLine="720"/>
        <w:rPr/>
      </w:pPr>
      <w:r w:rsidDel="00000000" w:rsidR="00000000" w:rsidRPr="00000000">
        <w:rPr>
          <w:rtl w:val="0"/>
        </w:rPr>
        <w:t xml:space="preserve">KEITH (as Fero): I don’t eat, but I’m a great cook.</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ind w:firstLine="720"/>
        <w:rPr/>
      </w:pPr>
      <w:r w:rsidDel="00000000" w:rsidR="00000000" w:rsidRPr="00000000">
        <w:rPr>
          <w:rtl w:val="0"/>
        </w:rPr>
        <w:t xml:space="preserve">ALI (as Hella): Yeah, he’s supposed to be crowd control, anyway.</w:t>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ind w:firstLine="720"/>
        <w:rPr/>
      </w:pPr>
      <w:r w:rsidDel="00000000" w:rsidR="00000000" w:rsidRPr="00000000">
        <w:rPr>
          <w:rtl w:val="0"/>
        </w:rPr>
        <w:t xml:space="preserve">KEITH (as Fero): I’m a really good cook.</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JACK: “I’m a really great cook, despite having not imbibed food for my entire life” </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t xml:space="preserve">(AUSTIN laughs)</w:t>
      </w:r>
    </w:p>
    <w:p w:rsidR="00000000" w:rsidDel="00000000" w:rsidP="00000000" w:rsidRDefault="00000000" w:rsidRPr="00000000" w14:paraId="000008DB">
      <w:pPr>
        <w:ind w:left="0" w:firstLine="0"/>
        <w:rPr/>
      </w:pPr>
      <w:r w:rsidDel="00000000" w:rsidR="00000000" w:rsidRPr="00000000">
        <w:rPr>
          <w:rtl w:val="0"/>
        </w:rPr>
        <w:tab/>
      </w:r>
    </w:p>
    <w:p w:rsidR="00000000" w:rsidDel="00000000" w:rsidP="00000000" w:rsidRDefault="00000000" w:rsidRPr="00000000" w14:paraId="000008DC">
      <w:pPr>
        <w:ind w:left="0" w:firstLine="0"/>
        <w:rPr/>
      </w:pPr>
      <w:r w:rsidDel="00000000" w:rsidR="00000000" w:rsidRPr="00000000">
        <w:rPr>
          <w:rtl w:val="0"/>
        </w:rPr>
        <w:tab/>
        <w:t xml:space="preserve">KEITH (as Fero): I </w:t>
      </w:r>
      <w:r w:rsidDel="00000000" w:rsidR="00000000" w:rsidRPr="00000000">
        <w:rPr>
          <w:i w:val="1"/>
          <w:rtl w:val="0"/>
        </w:rPr>
        <w:t xml:space="preserve">have </w:t>
      </w:r>
      <w:r w:rsidDel="00000000" w:rsidR="00000000" w:rsidRPr="00000000">
        <w:rPr>
          <w:rtl w:val="0"/>
        </w:rPr>
        <w:t xml:space="preserve">eaten, I just don’t need to, and I don’t </w:t>
      </w:r>
      <w:r w:rsidDel="00000000" w:rsidR="00000000" w:rsidRPr="00000000">
        <w:rPr>
          <w:i w:val="1"/>
          <w:rtl w:val="0"/>
        </w:rPr>
        <w:t xml:space="preserve">like </w:t>
      </w:r>
      <w:r w:rsidDel="00000000" w:rsidR="00000000" w:rsidRPr="00000000">
        <w:rPr>
          <w:rtl w:val="0"/>
        </w:rPr>
        <w:t xml:space="preserve">to</w:t>
      </w:r>
    </w:p>
    <w:p w:rsidR="00000000" w:rsidDel="00000000" w:rsidP="00000000" w:rsidRDefault="00000000" w:rsidRPr="00000000" w14:paraId="000008DD">
      <w:pPr>
        <w:ind w:left="0" w:firstLine="0"/>
        <w:rPr/>
      </w:pPr>
      <w:r w:rsidDel="00000000" w:rsidR="00000000" w:rsidRPr="00000000">
        <w:rPr>
          <w:rtl w:val="0"/>
        </w:rPr>
      </w:r>
    </w:p>
    <w:p w:rsidR="00000000" w:rsidDel="00000000" w:rsidP="00000000" w:rsidRDefault="00000000" w:rsidRPr="00000000" w14:paraId="000008DE">
      <w:pPr>
        <w:ind w:left="0" w:firstLine="0"/>
        <w:rPr/>
      </w:pPr>
      <w:r w:rsidDel="00000000" w:rsidR="00000000" w:rsidRPr="00000000">
        <w:rPr>
          <w:rtl w:val="0"/>
        </w:rPr>
        <w:t xml:space="preserve">AUSTIN: That’s all.</w:t>
      </w:r>
    </w:p>
    <w:p w:rsidR="00000000" w:rsidDel="00000000" w:rsidP="00000000" w:rsidRDefault="00000000" w:rsidRPr="00000000" w14:paraId="000008DF">
      <w:pPr>
        <w:ind w:left="0" w:firstLine="0"/>
        <w:rPr/>
      </w:pPr>
      <w:r w:rsidDel="00000000" w:rsidR="00000000" w:rsidRPr="00000000">
        <w:rPr>
          <w:rtl w:val="0"/>
        </w:rPr>
      </w:r>
    </w:p>
    <w:p w:rsidR="00000000" w:rsidDel="00000000" w:rsidP="00000000" w:rsidRDefault="00000000" w:rsidRPr="00000000" w14:paraId="000008E0">
      <w:pPr>
        <w:ind w:left="720" w:firstLine="0"/>
        <w:rPr/>
      </w:pPr>
      <w:r w:rsidDel="00000000" w:rsidR="00000000" w:rsidRPr="00000000">
        <w:rPr>
          <w:rtl w:val="0"/>
        </w:rPr>
        <w:t xml:space="preserve">KEITH (as Fero): Yeah. Sometimes the mood strikes me, and I’m like “I’m gonna have a sandwich! I haven’t had a sandwich in five years”</w:t>
      </w:r>
    </w:p>
    <w:p w:rsidR="00000000" w:rsidDel="00000000" w:rsidP="00000000" w:rsidRDefault="00000000" w:rsidRPr="00000000" w14:paraId="000008E1">
      <w:pPr>
        <w:ind w:left="720" w:firstLine="0"/>
        <w:rPr/>
      </w:pPr>
      <w:r w:rsidDel="00000000" w:rsidR="00000000" w:rsidRPr="00000000">
        <w:rPr>
          <w:rtl w:val="0"/>
        </w:rPr>
      </w:r>
    </w:p>
    <w:p w:rsidR="00000000" w:rsidDel="00000000" w:rsidP="00000000" w:rsidRDefault="00000000" w:rsidRPr="00000000" w14:paraId="000008E2">
      <w:pPr>
        <w:ind w:left="0" w:firstLine="0"/>
        <w:rPr/>
      </w:pPr>
      <w:r w:rsidDel="00000000" w:rsidR="00000000" w:rsidRPr="00000000">
        <w:rPr>
          <w:rtl w:val="0"/>
        </w:rPr>
        <w:t xml:space="preserve">(ALI and JACK laugh)</w:t>
      </w:r>
    </w:p>
    <w:p w:rsidR="00000000" w:rsidDel="00000000" w:rsidP="00000000" w:rsidRDefault="00000000" w:rsidRPr="00000000" w14:paraId="000008E3">
      <w:pPr>
        <w:ind w:left="720" w:firstLine="0"/>
        <w:rPr/>
      </w:pPr>
      <w:r w:rsidDel="00000000" w:rsidR="00000000" w:rsidRPr="00000000">
        <w:rPr>
          <w:rtl w:val="0"/>
        </w:rPr>
      </w:r>
    </w:p>
    <w:p w:rsidR="00000000" w:rsidDel="00000000" w:rsidP="00000000" w:rsidRDefault="00000000" w:rsidRPr="00000000" w14:paraId="000008E4">
      <w:pPr>
        <w:ind w:left="0" w:firstLine="0"/>
        <w:rPr/>
      </w:pPr>
      <w:r w:rsidDel="00000000" w:rsidR="00000000" w:rsidRPr="00000000">
        <w:rPr>
          <w:rtl w:val="0"/>
        </w:rPr>
        <w:t xml:space="preserve">AUSTIN: We can’t talk about food - Listen, we can not talk about food right now, I’m</w:t>
      </w:r>
    </w:p>
    <w:p w:rsidR="00000000" w:rsidDel="00000000" w:rsidP="00000000" w:rsidRDefault="00000000" w:rsidRPr="00000000" w14:paraId="000008E5">
      <w:pPr>
        <w:ind w:left="0" w:firstLine="0"/>
        <w:rPr/>
      </w:pPr>
      <w:r w:rsidDel="00000000" w:rsidR="00000000" w:rsidRPr="00000000">
        <w:rPr>
          <w:rtl w:val="0"/>
        </w:rPr>
      </w:r>
    </w:p>
    <w:p w:rsidR="00000000" w:rsidDel="00000000" w:rsidP="00000000" w:rsidRDefault="00000000" w:rsidRPr="00000000" w14:paraId="000008E6">
      <w:pPr>
        <w:ind w:left="0" w:firstLine="0"/>
        <w:rPr/>
      </w:pPr>
      <w:r w:rsidDel="00000000" w:rsidR="00000000" w:rsidRPr="00000000">
        <w:rPr>
          <w:rtl w:val="0"/>
        </w:rPr>
        <w:t xml:space="preserve">KEITH: Like a delicious brown mustard - </w:t>
      </w:r>
    </w:p>
    <w:p w:rsidR="00000000" w:rsidDel="00000000" w:rsidP="00000000" w:rsidRDefault="00000000" w:rsidRPr="00000000" w14:paraId="000008E7">
      <w:pPr>
        <w:ind w:left="0" w:firstLine="0"/>
        <w:rPr/>
      </w:pPr>
      <w:r w:rsidDel="00000000" w:rsidR="00000000" w:rsidRPr="00000000">
        <w:rPr>
          <w:rtl w:val="0"/>
        </w:rPr>
      </w:r>
    </w:p>
    <w:p w:rsidR="00000000" w:rsidDel="00000000" w:rsidP="00000000" w:rsidRDefault="00000000" w:rsidRPr="00000000" w14:paraId="000008E8">
      <w:pPr>
        <w:ind w:left="0" w:firstLine="0"/>
        <w:rPr/>
      </w:pPr>
      <w:r w:rsidDel="00000000" w:rsidR="00000000" w:rsidRPr="00000000">
        <w:rPr>
          <w:rtl w:val="0"/>
        </w:rPr>
        <w:t xml:space="preserve">AUSTIN: I am so close to being out of food in my life right now.</w:t>
      </w:r>
    </w:p>
    <w:p w:rsidR="00000000" w:rsidDel="00000000" w:rsidP="00000000" w:rsidRDefault="00000000" w:rsidRPr="00000000" w14:paraId="000008E9">
      <w:pPr>
        <w:ind w:left="0" w:firstLine="0"/>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t xml:space="preserve">(ALI, JACK and KEITH laugh)</w:t>
      </w:r>
    </w:p>
    <w:p w:rsidR="00000000" w:rsidDel="00000000" w:rsidP="00000000" w:rsidRDefault="00000000" w:rsidRPr="00000000" w14:paraId="000008EB">
      <w:pPr>
        <w:ind w:firstLine="720"/>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t xml:space="preserve">KEITH: Oh, yeah, me too. Yeah. </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AUSTIN: Okay. So - how far do you think this is? We haven’t decided about the scale of this map, now that we have the final map. We talked about it being a couple US states big, or like the size of New York or something like that?</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t xml:space="preserve">KEITH: And we’re going half way</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AUSTIN: Right. That’s </w:t>
      </w:r>
      <w:r w:rsidDel="00000000" w:rsidR="00000000" w:rsidRPr="00000000">
        <w:rPr>
          <w:i w:val="1"/>
          <w:rtl w:val="0"/>
        </w:rPr>
        <w:t xml:space="preserve">pretty far. </w:t>
      </w:r>
      <w:r w:rsidDel="00000000" w:rsidR="00000000" w:rsidRPr="00000000">
        <w:rPr>
          <w:rtl w:val="0"/>
        </w:rPr>
        <w:t xml:space="preserve">Right?</w:t>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t xml:space="preserve">KEITH: That’s super far</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t xml:space="preserve">AUSTIN: But not </w:t>
      </w:r>
      <w:r w:rsidDel="00000000" w:rsidR="00000000" w:rsidRPr="00000000">
        <w:rPr>
          <w:i w:val="1"/>
          <w:rtl w:val="0"/>
        </w:rPr>
        <w:t xml:space="preserve">impossibly</w:t>
      </w:r>
      <w:r w:rsidDel="00000000" w:rsidR="00000000" w:rsidRPr="00000000">
        <w:rPr>
          <w:rtl w:val="0"/>
        </w:rPr>
        <w:t xml:space="preserve"> far. Do you think this is like a week trip?</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t xml:space="preserve">KEITH: This is like a week trip. Maybe - </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t xml:space="preserve">ALI: Do you think so?</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t xml:space="preserve">KEITH: Maybe like 10 days.</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AUSTIN: Let’s say - </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t xml:space="preserve">KEITH: Boats are </w:t>
      </w:r>
      <w:r w:rsidDel="00000000" w:rsidR="00000000" w:rsidRPr="00000000">
        <w:rPr>
          <w:i w:val="1"/>
          <w:rtl w:val="0"/>
        </w:rPr>
        <w:t xml:space="preserve">slow. </w:t>
      </w:r>
      <w:r w:rsidDel="00000000" w:rsidR="00000000" w:rsidRPr="00000000">
        <w:rPr>
          <w:rtl w:val="0"/>
        </w:rPr>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t xml:space="preserve">AUSTIN: Boats are slow. Let’s say 1 day per tile. How about that?</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KEITH: Okay.</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t xml:space="preserve">AUSTIN: Which I think is like one, two, three, four, fiveee? Let’s say seven. This is like about seven if you take some of these corners tight.</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KEITH: Yeah.</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t xml:space="preserve">ALI: Well, do we want to maybe just like, get off at the Chin and then walk down?</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t xml:space="preserve">KEITH: That would only make it five right? That’s not a big deal - </w:t>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t xml:space="preserve">AUSTIN: That would make it only five. Yeah. </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t xml:space="preserve">KEITH: And then we would have to walk the rest of the way which - </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t xml:space="preserve">JACK: Besides, part of what interests me about - </w:t>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t xml:space="preserve">AUSTIN: Ahhh - you could - the thing is, walking might be faster if you could be on those main roads and also you don’t have to worry about being on the ocean anymore. Remember, your character doesn’t like the ocean.</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tab/>
        <w:t xml:space="preserve">KEITH (as Fero): Yeah, I don’t like the ocean at all.</w:t>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t xml:space="preserve">AUSTIN: So, it’s up to you guys. Either of these is fine by me, I have stuff, I have stuff. We’ll be fine.</w:t>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t xml:space="preserve">KEITH: I’m saying yes, let’s get off at the Chin, I agree now.</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JACK: Part of me, part of what I like about being on a boat - and I guess we get a lot of this, even if we get off at the Chin - is we get to see things on the shoreline as we travel. We get a sense of the world and what’s happening in it, or interesting things within the world, as we’re traveling.</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t xml:space="preserve">AUSTIN: Right. </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t xml:space="preserve">KEITH: I feel like if the worst way to figure out what’s happening in the world is to be on a boat, cause then you’re not in the world.</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(ALI laughs)</w:t>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t xml:space="preserve">AUSTIN: Great.</w:t>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t xml:space="preserve">(JACK laughs)</w:t>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t xml:space="preserve">JACK: I’d be happy getting off at the chin, yeah.</w:t>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t xml:space="preserve">ALI: We can hang towards the shore as we’re walking, though.</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t xml:space="preserve">AUSTIN: Which shore? Ordenna’s or Hieron’s</w:t>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t xml:space="preserve">ALI: No no no - Hireron’s. </w:t>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t xml:space="preserve">KEITH: Hieron’s </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t xml:space="preserve">AUSTIN: So you want to go this way? I’m drawing a - do you see this coming up on your map, guys? </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t xml:space="preserve">KEITH: No. </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t xml:space="preserve">AUSTIN: Are you guys on the wrong map?</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t xml:space="preserve">KEITH: Nope. I’m seeing - </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ALI: Yeah - </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KEITH: Maybe you’re drawing underneath - </w:t>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t xml:space="preserve">AUSTIN: I think I might be drawing on -</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JACK: I see it, I see it</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KEITH: Oh I see now! I see now</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t xml:space="preserve">AUSTIN: Let me get rid of the last one where I, like,  picked the nose, I didn’t mean to do that at all. Uh-oh</w:t>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t xml:space="preserve">JACK: I thought it was half an arrow?</w:t>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t xml:space="preserve">KEITH: It looks like half an arrow to me.</w:t>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t xml:space="preserve">AUSTIN: Yup Yeah, okay, that’s what I meant, half an arrow. Now it’s a whole arrow, let me move that up higher.</w:t>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t xml:space="preserve">(ALI laughs)</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t xml:space="preserve">AUSTIN: Yup that’s an arrow. Okay, go ahead and make your rolls here.</w:t>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t xml:space="preserve">KEITH: Alright.</w:t>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tl w:val="0"/>
        </w:rPr>
        <w:t xml:space="preserve">AUSTIN: So that was…</w:t>
      </w:r>
    </w:p>
    <w:p w:rsidR="00000000" w:rsidDel="00000000" w:rsidP="00000000" w:rsidRDefault="00000000" w:rsidRPr="00000000" w14:paraId="00000953">
      <w:pPr>
        <w:rPr/>
      </w:pPr>
      <w:r w:rsidDel="00000000" w:rsidR="00000000" w:rsidRPr="00000000">
        <w:rPr>
          <w:rtl w:val="0"/>
        </w:rPr>
        <w:br w:type="textWrapping"/>
        <w:t xml:space="preserve">KEITH: I‘ve got 11.</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AUSTIN: so that means</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t xml:space="preserve">KEITH: I’ve been rolling all 11s</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t xml:space="preserve">AUSTIN: you’ve been rolling really well. No one’s failed yet, right?</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t xml:space="preserve">ALI: No.</w:t>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t xml:space="preserve">KEITH: No.</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JACK: So 2d6 plus wisdom, </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t xml:space="preserve">AUSTIN: Also - </w:t>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t xml:space="preserve">JACK: plus my perilous journey roll, which is an extra -  </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AUSTIN: plus 1. </w:t>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t xml:space="preserve">JACK: Plus 1.</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AUSTIN: for a total of plus… whatever.</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KEITH: 2, I think, for Lem.</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AUSTIN: Oh, Ali’s just came through</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t xml:space="preserve">ALI: I got a 7? Because it’s minus 1, then plus 1</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t xml:space="preserve">AUSTIN: Oh why didn’t you do - It says minus 1 plus 0 here?</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ALI: Yeah, cause I just clicked on the WIS button.</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AUSTIN: Got it </w:t>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t xml:space="preserve">JACK (loudly): Oh god damnit.</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AUSTIN: Oh, Jack.</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t xml:space="preserve">KEITH: This is, gotta get those buttons, gotta get those macros. </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t xml:space="preserve">ALI: Just click the button under Wisdom?</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t xml:space="preserve">AUSTIN: Oh, dear. Yeah, so Jack, did you know that? On Roll20, if you just go to your character sheet, you can click the button that’s under Wisdom.</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JACK: But that doesn’t account for my perilous journey roll.</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t xml:space="preserve">AUSTIN: No, we’d just add one. But </w:t>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t xml:space="preserve">JACK: Ahh I see (Jack clicks the button)</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t xml:space="preserve">AUSTIN: Sadly, that was your second roll and not the first roll.</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JACK: That was an 11.</w:t>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t xml:space="preserve">(ALI laughs)</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AUSTIN: Mark an XP. For failing your roll.</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t xml:space="preserve">ALI: Should I do that too? </w:t>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tl w:val="0"/>
        </w:rPr>
        <w:t xml:space="preserve">AUSTIN: No, because your succeeded, you had that plus 1 that brought it up to 7, remember?</w:t>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t xml:space="preserve">ALI: Oh. OH, OH he did real bad.</w:t>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t xml:space="preserve">AUSTIN: He did real bad. </w:t>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t xml:space="preserve">(JACK laughs)</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t xml:space="preserve">KEITH: Well, you say he did real bad, you did 1 better (laughing).</w:t>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t xml:space="preserve">AUSTIN: Yeah but, listen that one is all the world, you know?</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t xml:space="preserve">ALI: He rolled a 4 before</w:t>
      </w:r>
      <w:r w:rsidDel="00000000" w:rsidR="00000000" w:rsidRPr="00000000">
        <w:rPr>
          <w:i w:val="1"/>
          <w:rtl w:val="0"/>
        </w:rPr>
        <w:t xml:space="preserve"> </w:t>
      </w:r>
      <w:r w:rsidDel="00000000" w:rsidR="00000000" w:rsidRPr="00000000">
        <w:rPr>
          <w:rtl w:val="0"/>
        </w:rPr>
        <w:t xml:space="preserve">his bonus.</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t xml:space="preserve">AUSTIN: I know, but the difference between a 4 - the difference between a final mark of 6 and a final mark of 7 is substantial. So, everybody - this is one two three days away. For three days - I don’t know why I’m deciding </w:t>
      </w:r>
      <w:r w:rsidDel="00000000" w:rsidR="00000000" w:rsidRPr="00000000">
        <w:rPr>
          <w:i w:val="1"/>
          <w:rtl w:val="0"/>
        </w:rPr>
        <w:t xml:space="preserve">this</w:t>
      </w:r>
      <w:r w:rsidDel="00000000" w:rsidR="00000000" w:rsidRPr="00000000">
        <w:rPr>
          <w:rtl w:val="0"/>
        </w:rPr>
        <w:t xml:space="preserve"> is where it happens, I guess because the nose is a really nice spot. So, the first full day goes by, and in the morning you’re passing of that first mark to the south of Velas. And you can see, on the coastline of Hieron, some of the smaller villages that dot the outskirts of Vellas, there are some farms and they look shitty. Fairly close to the coastline, this is sort of a coastal forest region. Not like deep forests, but there are some trees and there are some people you can see off in the distance tilling some grass, and they don’t look great. (Getting louder) Also, let’s say, you can see people on horses moving up and down the main road in the distance. Hella can see that with her spyglass. So, maybe a good idea to not have taken the main road. The second day goes by, fairly uneventfully, most people have kind of continued the party. Boat Party day two happens. </w:t>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t xml:space="preserve">KEITH: Boat Party!</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AUSTIN: It’s hard not to get pulled down into it, but you guys are able to keep the boat under control. Day three, Jack, Lem, you know you read the maps right, you’re </w:t>
      </w:r>
      <w:r w:rsidDel="00000000" w:rsidR="00000000" w:rsidRPr="00000000">
        <w:rPr>
          <w:i w:val="1"/>
          <w:rtl w:val="0"/>
        </w:rPr>
        <w:t xml:space="preserve">so</w:t>
      </w:r>
      <w:r w:rsidDel="00000000" w:rsidR="00000000" w:rsidRPr="00000000">
        <w:rPr>
          <w:rtl w:val="0"/>
        </w:rPr>
        <w:t xml:space="preserve"> sure you read the maps right. </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(JACK laughs, Ali makes a scared noise)</w:t>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t xml:space="preserve">JACK: Oh god, this is so embarrassing for me. </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AUSTIN: But  (a pause), so when the wave hits, it is quite a shock. Give me - </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ind w:firstLine="720"/>
        <w:rPr/>
      </w:pPr>
      <w:r w:rsidDel="00000000" w:rsidR="00000000" w:rsidRPr="00000000">
        <w:rPr>
          <w:rtl w:val="0"/>
        </w:rPr>
        <w:t xml:space="preserve">KEITH (as Fero): I knew it.</w:t>
      </w:r>
    </w:p>
    <w:p w:rsidR="00000000" w:rsidDel="00000000" w:rsidP="00000000" w:rsidRDefault="00000000" w:rsidRPr="00000000" w14:paraId="000009AC">
      <w:pPr>
        <w:ind w:firstLine="720"/>
        <w:rPr/>
      </w:pPr>
      <w:r w:rsidDel="00000000" w:rsidR="00000000" w:rsidRPr="00000000">
        <w:rPr>
          <w:rtl w:val="0"/>
        </w:rPr>
      </w:r>
    </w:p>
    <w:p w:rsidR="00000000" w:rsidDel="00000000" w:rsidP="00000000" w:rsidRDefault="00000000" w:rsidRPr="00000000" w14:paraId="000009AD">
      <w:pPr>
        <w:ind w:firstLine="720"/>
        <w:rPr/>
      </w:pPr>
      <w:r w:rsidDel="00000000" w:rsidR="00000000" w:rsidRPr="00000000">
        <w:rPr>
          <w:rtl w:val="0"/>
        </w:rPr>
        <w:t xml:space="preserve">JACK (as Lem): What are you saying here, Fero? </w:t>
      </w:r>
    </w:p>
    <w:p w:rsidR="00000000" w:rsidDel="00000000" w:rsidP="00000000" w:rsidRDefault="00000000" w:rsidRPr="00000000" w14:paraId="000009AE">
      <w:pPr>
        <w:ind w:firstLine="720"/>
        <w:rPr/>
      </w:pPr>
      <w:r w:rsidDel="00000000" w:rsidR="00000000" w:rsidRPr="00000000">
        <w:rPr>
          <w:rtl w:val="0"/>
        </w:rPr>
      </w:r>
    </w:p>
    <w:p w:rsidR="00000000" w:rsidDel="00000000" w:rsidP="00000000" w:rsidRDefault="00000000" w:rsidRPr="00000000" w14:paraId="000009AF">
      <w:pPr>
        <w:ind w:left="720" w:firstLine="0"/>
        <w:rPr/>
      </w:pPr>
      <w:r w:rsidDel="00000000" w:rsidR="00000000" w:rsidRPr="00000000">
        <w:rPr>
          <w:rtl w:val="0"/>
        </w:rPr>
        <w:t xml:space="preserve"> KEITH (as Fero): I’m saying that there’s, I said waves, specifically, as a thing to watch out for.</w:t>
      </w:r>
    </w:p>
    <w:p w:rsidR="00000000" w:rsidDel="00000000" w:rsidP="00000000" w:rsidRDefault="00000000" w:rsidRPr="00000000" w14:paraId="000009B0">
      <w:pPr>
        <w:ind w:left="720" w:firstLine="0"/>
        <w:rPr/>
      </w:pPr>
      <w:r w:rsidDel="00000000" w:rsidR="00000000" w:rsidRPr="00000000">
        <w:rPr>
          <w:rtl w:val="0"/>
        </w:rPr>
      </w:r>
    </w:p>
    <w:p w:rsidR="00000000" w:rsidDel="00000000" w:rsidP="00000000" w:rsidRDefault="00000000" w:rsidRPr="00000000" w14:paraId="000009B1">
      <w:pPr>
        <w:ind w:left="0" w:firstLine="0"/>
        <w:rPr/>
      </w:pPr>
      <w:r w:rsidDel="00000000" w:rsidR="00000000" w:rsidRPr="00000000">
        <w:rPr>
          <w:rtl w:val="0"/>
        </w:rPr>
        <w:t xml:space="preserve">AUSTIN: Give me 1d2. We’re basically flipping a coin here.</w:t>
      </w:r>
    </w:p>
    <w:p w:rsidR="00000000" w:rsidDel="00000000" w:rsidP="00000000" w:rsidRDefault="00000000" w:rsidRPr="00000000" w14:paraId="000009B2">
      <w:pPr>
        <w:ind w:left="0" w:firstLine="0"/>
        <w:rPr/>
      </w:pPr>
      <w:r w:rsidDel="00000000" w:rsidR="00000000" w:rsidRPr="00000000">
        <w:rPr>
          <w:rtl w:val="0"/>
        </w:rPr>
      </w:r>
    </w:p>
    <w:p w:rsidR="00000000" w:rsidDel="00000000" w:rsidP="00000000" w:rsidRDefault="00000000" w:rsidRPr="00000000" w14:paraId="000009B3">
      <w:pPr>
        <w:ind w:left="0" w:firstLine="0"/>
        <w:rPr/>
      </w:pPr>
      <w:r w:rsidDel="00000000" w:rsidR="00000000" w:rsidRPr="00000000">
        <w:rPr>
          <w:rtl w:val="0"/>
        </w:rPr>
        <w:t xml:space="preserve">JACK: Okay. I’d like you all to know, I typed it out straight, and then went back and typed /roll.</w:t>
      </w:r>
    </w:p>
    <w:p w:rsidR="00000000" w:rsidDel="00000000" w:rsidP="00000000" w:rsidRDefault="00000000" w:rsidRPr="00000000" w14:paraId="000009B4">
      <w:pPr>
        <w:ind w:left="0" w:firstLine="0"/>
        <w:rPr/>
      </w:pPr>
      <w:r w:rsidDel="00000000" w:rsidR="00000000" w:rsidRPr="00000000">
        <w:rPr>
          <w:rtl w:val="0"/>
        </w:rPr>
      </w:r>
    </w:p>
    <w:p w:rsidR="00000000" w:rsidDel="00000000" w:rsidP="00000000" w:rsidRDefault="00000000" w:rsidRPr="00000000" w14:paraId="000009B5">
      <w:pPr>
        <w:ind w:left="0" w:firstLine="0"/>
        <w:rPr/>
      </w:pPr>
      <w:r w:rsidDel="00000000" w:rsidR="00000000" w:rsidRPr="00000000">
        <w:rPr>
          <w:rtl w:val="0"/>
        </w:rPr>
        <w:t xml:space="preserve">AUSTIN: Good Job. Okay - okay, this doesn’t matter, this is just West or East, you got East. So, the waves start slamming against you, harder and harder, and you can see, off in the distance you see, Hella that Ordenna gets farther and farther away. And bit by bit, the boat begins to shift in direction toward the outcropping on the map here, off the side of the Hieron, toward the nose of this man, so to speak, this old man. </w:t>
      </w:r>
    </w:p>
    <w:p w:rsidR="00000000" w:rsidDel="00000000" w:rsidP="00000000" w:rsidRDefault="00000000" w:rsidRPr="00000000" w14:paraId="000009B6">
      <w:pPr>
        <w:ind w:left="0" w:firstLine="0"/>
        <w:rPr/>
      </w:pPr>
      <w:r w:rsidDel="00000000" w:rsidR="00000000" w:rsidRPr="00000000">
        <w:rPr>
          <w:rtl w:val="0"/>
        </w:rPr>
      </w:r>
    </w:p>
    <w:p w:rsidR="00000000" w:rsidDel="00000000" w:rsidP="00000000" w:rsidRDefault="00000000" w:rsidRPr="00000000" w14:paraId="000009B7">
      <w:pPr>
        <w:ind w:left="0" w:firstLine="0"/>
        <w:rPr/>
      </w:pPr>
      <w:r w:rsidDel="00000000" w:rsidR="00000000" w:rsidRPr="00000000">
        <w:rPr>
          <w:rtl w:val="0"/>
        </w:rPr>
        <w:t xml:space="preserve">[One Hour 30 Mins] </w:t>
      </w:r>
    </w:p>
    <w:p w:rsidR="00000000" w:rsidDel="00000000" w:rsidP="00000000" w:rsidRDefault="00000000" w:rsidRPr="00000000" w14:paraId="000009B8">
      <w:pPr>
        <w:ind w:left="0" w:firstLine="0"/>
        <w:rPr/>
      </w:pPr>
      <w:r w:rsidDel="00000000" w:rsidR="00000000" w:rsidRPr="00000000">
        <w:rPr>
          <w:rtl w:val="0"/>
        </w:rPr>
      </w:r>
    </w:p>
    <w:p w:rsidR="00000000" w:rsidDel="00000000" w:rsidP="00000000" w:rsidRDefault="00000000" w:rsidRPr="00000000" w14:paraId="000009B9">
      <w:pPr>
        <w:ind w:left="0" w:firstLine="0"/>
        <w:rPr/>
      </w:pPr>
      <w:r w:rsidDel="00000000" w:rsidR="00000000" w:rsidRPr="00000000">
        <w:rPr>
          <w:rtl w:val="0"/>
        </w:rPr>
        <w:t xml:space="preserve">AUSTIN: The boat is starting to get out of control, and it doesn’t help that everyone onboard is either drunk or hungover. They can’t really get control of it quickly enough. And worst of all, Hella - who’s doing her job well - sees off in the distance, over the - I’m going to zoom in on this map a little bit - I don’t know if this is gonna work for you guys? Does that zoom in for you or do you have to do this individually? You probably have to do this - in the top left, there’s that magnifying glass?</w:t>
      </w:r>
    </w:p>
    <w:p w:rsidR="00000000" w:rsidDel="00000000" w:rsidP="00000000" w:rsidRDefault="00000000" w:rsidRPr="00000000" w14:paraId="000009BA">
      <w:pPr>
        <w:ind w:left="0" w:firstLine="0"/>
        <w:rPr/>
      </w:pPr>
      <w:r w:rsidDel="00000000" w:rsidR="00000000" w:rsidRPr="00000000">
        <w:rPr>
          <w:rtl w:val="0"/>
        </w:rPr>
      </w:r>
    </w:p>
    <w:p w:rsidR="00000000" w:rsidDel="00000000" w:rsidP="00000000" w:rsidRDefault="00000000" w:rsidRPr="00000000" w14:paraId="000009BB">
      <w:pPr>
        <w:ind w:left="0" w:firstLine="0"/>
        <w:rPr/>
      </w:pPr>
      <w:r w:rsidDel="00000000" w:rsidR="00000000" w:rsidRPr="00000000">
        <w:rPr>
          <w:rtl w:val="0"/>
        </w:rPr>
        <w:t xml:space="preserve">KEITH: Yeah</w:t>
      </w:r>
    </w:p>
    <w:p w:rsidR="00000000" w:rsidDel="00000000" w:rsidP="00000000" w:rsidRDefault="00000000" w:rsidRPr="00000000" w14:paraId="000009BC">
      <w:pPr>
        <w:ind w:left="0" w:firstLine="0"/>
        <w:rPr/>
      </w:pPr>
      <w:r w:rsidDel="00000000" w:rsidR="00000000" w:rsidRPr="00000000">
        <w:rPr>
          <w:rtl w:val="0"/>
        </w:rPr>
      </w:r>
    </w:p>
    <w:p w:rsidR="00000000" w:rsidDel="00000000" w:rsidP="00000000" w:rsidRDefault="00000000" w:rsidRPr="00000000" w14:paraId="000009BD">
      <w:pPr>
        <w:ind w:left="0" w:firstLine="0"/>
        <w:rPr/>
      </w:pPr>
      <w:r w:rsidDel="00000000" w:rsidR="00000000" w:rsidRPr="00000000">
        <w:rPr>
          <w:rtl w:val="0"/>
        </w:rPr>
        <w:t xml:space="preserve">AUSTIN: Go ahead and click that, go up to 200, and look at the tip of this arrow.</w:t>
      </w:r>
    </w:p>
    <w:p w:rsidR="00000000" w:rsidDel="00000000" w:rsidP="00000000" w:rsidRDefault="00000000" w:rsidRPr="00000000" w14:paraId="000009BE">
      <w:pPr>
        <w:ind w:left="0" w:firstLine="0"/>
        <w:rPr/>
      </w:pPr>
      <w:r w:rsidDel="00000000" w:rsidR="00000000" w:rsidRPr="00000000">
        <w:rPr>
          <w:rtl w:val="0"/>
        </w:rPr>
      </w:r>
    </w:p>
    <w:p w:rsidR="00000000" w:rsidDel="00000000" w:rsidP="00000000" w:rsidRDefault="00000000" w:rsidRPr="00000000" w14:paraId="000009BF">
      <w:pPr>
        <w:ind w:left="0" w:firstLine="0"/>
        <w:rPr/>
      </w:pPr>
      <w:r w:rsidDel="00000000" w:rsidR="00000000" w:rsidRPr="00000000">
        <w:rPr>
          <w:rtl w:val="0"/>
        </w:rPr>
        <w:t xml:space="preserve">JACK: Okay?</w:t>
      </w:r>
    </w:p>
    <w:p w:rsidR="00000000" w:rsidDel="00000000" w:rsidP="00000000" w:rsidRDefault="00000000" w:rsidRPr="00000000" w14:paraId="000009C0">
      <w:pPr>
        <w:ind w:left="0" w:firstLine="0"/>
        <w:rPr/>
      </w:pPr>
      <w:r w:rsidDel="00000000" w:rsidR="00000000" w:rsidRPr="00000000">
        <w:rPr>
          <w:rtl w:val="0"/>
        </w:rPr>
      </w:r>
    </w:p>
    <w:p w:rsidR="00000000" w:rsidDel="00000000" w:rsidP="00000000" w:rsidRDefault="00000000" w:rsidRPr="00000000" w14:paraId="000009C1">
      <w:pPr>
        <w:ind w:left="0" w:firstLine="0"/>
        <w:rPr/>
      </w:pPr>
      <w:r w:rsidDel="00000000" w:rsidR="00000000" w:rsidRPr="00000000">
        <w:rPr>
          <w:rtl w:val="0"/>
        </w:rPr>
        <w:t xml:space="preserve">AUSTIN: Okay so, you guys are getting blown in this direction, toward the land - do you see that?</w:t>
      </w:r>
    </w:p>
    <w:p w:rsidR="00000000" w:rsidDel="00000000" w:rsidP="00000000" w:rsidRDefault="00000000" w:rsidRPr="00000000" w14:paraId="000009C2">
      <w:pPr>
        <w:ind w:left="0" w:firstLine="0"/>
        <w:rPr/>
      </w:pPr>
      <w:r w:rsidDel="00000000" w:rsidR="00000000" w:rsidRPr="00000000">
        <w:rPr>
          <w:rtl w:val="0"/>
        </w:rPr>
      </w:r>
    </w:p>
    <w:p w:rsidR="00000000" w:rsidDel="00000000" w:rsidP="00000000" w:rsidRDefault="00000000" w:rsidRPr="00000000" w14:paraId="000009C3">
      <w:pPr>
        <w:ind w:left="0" w:firstLine="0"/>
        <w:rPr/>
      </w:pPr>
      <w:r w:rsidDel="00000000" w:rsidR="00000000" w:rsidRPr="00000000">
        <w:rPr>
          <w:rtl w:val="0"/>
        </w:rPr>
        <w:t xml:space="preserve">KEITH: Yeah.</w:t>
      </w:r>
    </w:p>
    <w:p w:rsidR="00000000" w:rsidDel="00000000" w:rsidP="00000000" w:rsidRDefault="00000000" w:rsidRPr="00000000" w14:paraId="000009C4">
      <w:pPr>
        <w:ind w:left="0" w:firstLine="0"/>
        <w:rPr/>
      </w:pPr>
      <w:r w:rsidDel="00000000" w:rsidR="00000000" w:rsidRPr="00000000">
        <w:rPr>
          <w:rtl w:val="0"/>
        </w:rPr>
      </w:r>
    </w:p>
    <w:p w:rsidR="00000000" w:rsidDel="00000000" w:rsidP="00000000" w:rsidRDefault="00000000" w:rsidRPr="00000000" w14:paraId="000009C5">
      <w:pPr>
        <w:ind w:left="0" w:firstLine="0"/>
        <w:rPr/>
      </w:pPr>
      <w:r w:rsidDel="00000000" w:rsidR="00000000" w:rsidRPr="00000000">
        <w:rPr>
          <w:rtl w:val="0"/>
        </w:rPr>
        <w:t xml:space="preserve">JACK: Mm-hmm,  yeah.</w:t>
      </w:r>
    </w:p>
    <w:p w:rsidR="00000000" w:rsidDel="00000000" w:rsidP="00000000" w:rsidRDefault="00000000" w:rsidRPr="00000000" w14:paraId="000009C6">
      <w:pPr>
        <w:ind w:left="0" w:firstLine="0"/>
        <w:rPr/>
      </w:pPr>
      <w:r w:rsidDel="00000000" w:rsidR="00000000" w:rsidRPr="00000000">
        <w:rPr>
          <w:rtl w:val="0"/>
        </w:rPr>
      </w:r>
    </w:p>
    <w:p w:rsidR="00000000" w:rsidDel="00000000" w:rsidP="00000000" w:rsidRDefault="00000000" w:rsidRPr="00000000" w14:paraId="000009C7">
      <w:pPr>
        <w:ind w:left="0" w:firstLine="0"/>
        <w:rPr/>
      </w:pPr>
      <w:r w:rsidDel="00000000" w:rsidR="00000000" w:rsidRPr="00000000">
        <w:rPr>
          <w:rtl w:val="0"/>
        </w:rPr>
        <w:t xml:space="preserve">AUSTIN: And then coming right this way, Hella, you notice another ship.</w:t>
      </w:r>
    </w:p>
    <w:p w:rsidR="00000000" w:rsidDel="00000000" w:rsidP="00000000" w:rsidRDefault="00000000" w:rsidRPr="00000000" w14:paraId="000009C8">
      <w:pPr>
        <w:ind w:left="0" w:firstLine="0"/>
        <w:rPr/>
      </w:pPr>
      <w:r w:rsidDel="00000000" w:rsidR="00000000" w:rsidRPr="00000000">
        <w:rPr>
          <w:rtl w:val="0"/>
        </w:rPr>
      </w:r>
    </w:p>
    <w:p w:rsidR="00000000" w:rsidDel="00000000" w:rsidP="00000000" w:rsidRDefault="00000000" w:rsidRPr="00000000" w14:paraId="000009C9">
      <w:pPr>
        <w:ind w:left="0" w:firstLine="0"/>
        <w:rPr/>
      </w:pPr>
      <w:r w:rsidDel="00000000" w:rsidR="00000000" w:rsidRPr="00000000">
        <w:rPr>
          <w:rtl w:val="0"/>
        </w:rPr>
        <w:t xml:space="preserve">ALI: Oh?</w:t>
      </w:r>
    </w:p>
    <w:p w:rsidR="00000000" w:rsidDel="00000000" w:rsidP="00000000" w:rsidRDefault="00000000" w:rsidRPr="00000000" w14:paraId="000009CA">
      <w:pPr>
        <w:ind w:left="0" w:firstLine="0"/>
        <w:rPr/>
      </w:pPr>
      <w:r w:rsidDel="00000000" w:rsidR="00000000" w:rsidRPr="00000000">
        <w:rPr>
          <w:rtl w:val="0"/>
        </w:rPr>
      </w:r>
    </w:p>
    <w:p w:rsidR="00000000" w:rsidDel="00000000" w:rsidP="00000000" w:rsidRDefault="00000000" w:rsidRPr="00000000" w14:paraId="000009CB">
      <w:pPr>
        <w:ind w:left="0" w:firstLine="0"/>
        <w:rPr/>
      </w:pPr>
      <w:r w:rsidDel="00000000" w:rsidR="00000000" w:rsidRPr="00000000">
        <w:rPr>
          <w:rtl w:val="0"/>
        </w:rPr>
        <w:t xml:space="preserve">KEITH (whispering): I fucking called it.</w:t>
      </w:r>
    </w:p>
    <w:p w:rsidR="00000000" w:rsidDel="00000000" w:rsidP="00000000" w:rsidRDefault="00000000" w:rsidRPr="00000000" w14:paraId="000009CC">
      <w:pPr>
        <w:ind w:left="0" w:firstLine="0"/>
        <w:rPr/>
      </w:pPr>
      <w:r w:rsidDel="00000000" w:rsidR="00000000" w:rsidRPr="00000000">
        <w:rPr>
          <w:rtl w:val="0"/>
        </w:rPr>
      </w:r>
    </w:p>
    <w:p w:rsidR="00000000" w:rsidDel="00000000" w:rsidP="00000000" w:rsidRDefault="00000000" w:rsidRPr="00000000" w14:paraId="000009CD">
      <w:pPr>
        <w:ind w:left="0" w:firstLine="0"/>
        <w:rPr/>
      </w:pPr>
      <w:r w:rsidDel="00000000" w:rsidR="00000000" w:rsidRPr="00000000">
        <w:rPr>
          <w:rtl w:val="0"/>
        </w:rPr>
        <w:t xml:space="preserve">AUSTIN: It’s flying a red flag, with a bright golden crown. You recognize it as the lead ship in the small armada of Brandish, the Pirate King. </w:t>
      </w:r>
    </w:p>
    <w:p w:rsidR="00000000" w:rsidDel="00000000" w:rsidP="00000000" w:rsidRDefault="00000000" w:rsidRPr="00000000" w14:paraId="000009CE">
      <w:pPr>
        <w:ind w:firstLine="720"/>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t xml:space="preserve">KEITH (whispering): I fucking said, to go - </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t xml:space="preserve">AUSTIN: You might remember Brandish the Pirate King. But if you don’t, it’s been a couple of weeks at this point, let me read - </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ALI: My first love letter.</w:t>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t xml:space="preserve">AUSTIN: From Hella’s first love letter.</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t xml:space="preserve">ALI: Yeah.</w:t>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t xml:space="preserve">AUSTIN: Do you remember what happened?</w:t>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t xml:space="preserve">ALI: I defeated him, right?</w:t>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t xml:space="preserve">AUSTIN: You did! You did! But then you didn’t take his head. </w:t>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t xml:space="preserve">ALI: No.</w:t>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t xml:space="preserve">AUSTIN: You left his head and instead took a strange map, which pointed to a mysterious spot on your home island which we should return to, and you took this spyglass, so here - </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i w:val="1"/>
        </w:rPr>
      </w:pPr>
      <w:r w:rsidDel="00000000" w:rsidR="00000000" w:rsidRPr="00000000">
        <w:rPr>
          <w:rtl w:val="0"/>
        </w:rPr>
        <w:t xml:space="preserve">KEITH: When you’re saying “she didn’t take the head” are you saying “she didn’t cut off his head” or “she didn’t take the head </w:t>
      </w:r>
      <w:r w:rsidDel="00000000" w:rsidR="00000000" w:rsidRPr="00000000">
        <w:rPr>
          <w:i w:val="1"/>
          <w:rtl w:val="0"/>
        </w:rPr>
        <w:t xml:space="preserve">with </w:t>
      </w:r>
      <w:r w:rsidDel="00000000" w:rsidR="00000000" w:rsidRPr="00000000">
        <w:rPr>
          <w:rtl w:val="0"/>
        </w:rPr>
        <w:t xml:space="preserve">her after she </w:t>
      </w:r>
      <w:r w:rsidDel="00000000" w:rsidR="00000000" w:rsidRPr="00000000">
        <w:rPr>
          <w:i w:val="1"/>
          <w:rtl w:val="0"/>
        </w:rPr>
        <w:t xml:space="preserve">cut it off”? </w:t>
      </w:r>
    </w:p>
    <w:p w:rsidR="00000000" w:rsidDel="00000000" w:rsidP="00000000" w:rsidRDefault="00000000" w:rsidRPr="00000000" w14:paraId="000009E4">
      <w:pPr>
        <w:rPr>
          <w:i w:val="1"/>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t xml:space="preserve">ALI: That’s a really good question.</w:t>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t xml:space="preserve">(OUTRO music begins to play)</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t xml:space="preserve">AUSTIN: That’s a </w:t>
      </w:r>
      <w:r w:rsidDel="00000000" w:rsidR="00000000" w:rsidRPr="00000000">
        <w:rPr>
          <w:i w:val="1"/>
          <w:rtl w:val="0"/>
        </w:rPr>
        <w:t xml:space="preserve">really good question</w:t>
      </w:r>
      <w:r w:rsidDel="00000000" w:rsidR="00000000" w:rsidRPr="00000000">
        <w:rPr>
          <w:rtl w:val="0"/>
        </w:rPr>
        <w:t xml:space="preserve">. </w:t>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t xml:space="preserve">KEITH: Yeah.</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ind w:firstLine="720"/>
        <w:rPr/>
      </w:pPr>
      <w:r w:rsidDel="00000000" w:rsidR="00000000" w:rsidRPr="00000000">
        <w:rPr>
          <w:rtl w:val="0"/>
        </w:rPr>
        <w:t xml:space="preserve">JACK (as Lem): Hella?</w:t>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t xml:space="preserve">KEITH: Okay. Undead pirates, fuck boats. </w:t>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t xml:space="preserve">(JACK laughs)</w:t>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ind w:firstLine="720"/>
        <w:rPr/>
      </w:pPr>
      <w:r w:rsidDel="00000000" w:rsidR="00000000" w:rsidRPr="00000000">
        <w:rPr>
          <w:rtl w:val="0"/>
        </w:rPr>
        <w:t xml:space="preserve">KEITH (as Fero, exasperated): I said no boats!</w:t>
        <w:br w:type="textWrapping"/>
      </w:r>
    </w:p>
    <w:p w:rsidR="00000000" w:rsidDel="00000000" w:rsidP="00000000" w:rsidRDefault="00000000" w:rsidRPr="00000000" w14:paraId="000009F4">
      <w:pPr>
        <w:ind w:firstLine="720"/>
        <w:rPr/>
      </w:pPr>
      <w:r w:rsidDel="00000000" w:rsidR="00000000" w:rsidRPr="00000000">
        <w:rPr>
          <w:rtl w:val="0"/>
        </w:rPr>
        <w:t xml:space="preserve">ALI (as Hella): It’s fine! It’s fine. Um…</w:t>
      </w:r>
    </w:p>
    <w:p w:rsidR="00000000" w:rsidDel="00000000" w:rsidP="00000000" w:rsidRDefault="00000000" w:rsidRPr="00000000" w14:paraId="000009F5">
      <w:pPr>
        <w:ind w:firstLine="720"/>
        <w:rPr/>
      </w:pPr>
      <w:r w:rsidDel="00000000" w:rsidR="00000000" w:rsidRPr="00000000">
        <w:rPr>
          <w:rtl w:val="0"/>
        </w:rPr>
      </w:r>
    </w:p>
    <w:p w:rsidR="00000000" w:rsidDel="00000000" w:rsidP="00000000" w:rsidRDefault="00000000" w:rsidRPr="00000000" w14:paraId="000009F6">
      <w:pPr>
        <w:ind w:left="0" w:firstLine="0"/>
        <w:rPr/>
      </w:pPr>
      <w:r w:rsidDel="00000000" w:rsidR="00000000" w:rsidRPr="00000000">
        <w:rPr>
          <w:rtl w:val="0"/>
        </w:rPr>
        <w:t xml:space="preserve">JACK: I was so excited for my perilous journey with my map.</w:t>
      </w:r>
    </w:p>
    <w:p w:rsidR="00000000" w:rsidDel="00000000" w:rsidP="00000000" w:rsidRDefault="00000000" w:rsidRPr="00000000" w14:paraId="000009F7">
      <w:pPr>
        <w:ind w:left="0" w:firstLine="0"/>
        <w:rPr/>
      </w:pPr>
      <w:r w:rsidDel="00000000" w:rsidR="00000000" w:rsidRPr="00000000">
        <w:rPr>
          <w:rtl w:val="0"/>
        </w:rPr>
      </w:r>
    </w:p>
    <w:p w:rsidR="00000000" w:rsidDel="00000000" w:rsidP="00000000" w:rsidRDefault="00000000" w:rsidRPr="00000000" w14:paraId="000009F8">
      <w:pPr>
        <w:ind w:left="0" w:firstLine="0"/>
        <w:rPr/>
      </w:pPr>
      <w:r w:rsidDel="00000000" w:rsidR="00000000" w:rsidRPr="00000000">
        <w:rPr>
          <w:rtl w:val="0"/>
        </w:rPr>
        <w:t xml:space="preserve">(KEITH, ALI and AUSTIN laugh)</w:t>
      </w:r>
    </w:p>
    <w:p w:rsidR="00000000" w:rsidDel="00000000" w:rsidP="00000000" w:rsidRDefault="00000000" w:rsidRPr="00000000" w14:paraId="000009F9">
      <w:pPr>
        <w:ind w:left="0" w:firstLine="0"/>
        <w:rPr/>
      </w:pPr>
      <w:r w:rsidDel="00000000" w:rsidR="00000000" w:rsidRPr="00000000">
        <w:rPr>
          <w:rtl w:val="0"/>
        </w:rPr>
      </w:r>
    </w:p>
    <w:p w:rsidR="00000000" w:rsidDel="00000000" w:rsidP="00000000" w:rsidRDefault="00000000" w:rsidRPr="00000000" w14:paraId="000009FA">
      <w:pPr>
        <w:ind w:left="0" w:firstLine="0"/>
        <w:rPr/>
      </w:pPr>
      <w:r w:rsidDel="00000000" w:rsidR="00000000" w:rsidRPr="00000000">
        <w:rPr>
          <w:rtl w:val="0"/>
        </w:rPr>
        <w:t xml:space="preserve">AUSTIN: What’s worse is now you have a choice. You could pilot this ship into the craggy nose of this continent. Or, you could try and straighten it out and regain control, but that will put you right in the line with Brandish’s boat. Wow - we need a good name for this boat, what’s a good pirate boat name? </w:t>
      </w:r>
    </w:p>
    <w:p w:rsidR="00000000" w:rsidDel="00000000" w:rsidP="00000000" w:rsidRDefault="00000000" w:rsidRPr="00000000" w14:paraId="000009FB">
      <w:pPr>
        <w:ind w:left="0" w:firstLine="0"/>
        <w:rPr/>
      </w:pPr>
      <w:r w:rsidDel="00000000" w:rsidR="00000000" w:rsidRPr="00000000">
        <w:rPr>
          <w:rtl w:val="0"/>
        </w:rPr>
      </w:r>
    </w:p>
    <w:p w:rsidR="00000000" w:rsidDel="00000000" w:rsidP="00000000" w:rsidRDefault="00000000" w:rsidRPr="00000000" w14:paraId="000009FC">
      <w:pPr>
        <w:ind w:left="0" w:firstLine="0"/>
        <w:rPr/>
      </w:pPr>
      <w:r w:rsidDel="00000000" w:rsidR="00000000" w:rsidRPr="00000000">
        <w:rPr>
          <w:rtl w:val="0"/>
        </w:rPr>
        <w:t xml:space="preserve">(Loud typing)</w:t>
      </w:r>
    </w:p>
    <w:p w:rsidR="00000000" w:rsidDel="00000000" w:rsidP="00000000" w:rsidRDefault="00000000" w:rsidRPr="00000000" w14:paraId="000009FD">
      <w:pPr>
        <w:ind w:left="0" w:firstLine="0"/>
        <w:rPr/>
      </w:pPr>
      <w:r w:rsidDel="00000000" w:rsidR="00000000" w:rsidRPr="00000000">
        <w:rPr>
          <w:rtl w:val="0"/>
        </w:rPr>
      </w:r>
    </w:p>
    <w:p w:rsidR="00000000" w:rsidDel="00000000" w:rsidP="00000000" w:rsidRDefault="00000000" w:rsidRPr="00000000" w14:paraId="000009FE">
      <w:pPr>
        <w:ind w:left="0" w:firstLine="0"/>
        <w:rPr/>
      </w:pPr>
      <w:r w:rsidDel="00000000" w:rsidR="00000000" w:rsidRPr="00000000">
        <w:rPr>
          <w:rtl w:val="0"/>
        </w:rPr>
        <w:t xml:space="preserve">JACK: The Kingdom Come. </w:t>
      </w:r>
    </w:p>
    <w:p w:rsidR="00000000" w:rsidDel="00000000" w:rsidP="00000000" w:rsidRDefault="00000000" w:rsidRPr="00000000" w14:paraId="000009FF">
      <w:pPr>
        <w:ind w:left="0" w:firstLine="0"/>
        <w:rPr/>
      </w:pPr>
      <w:r w:rsidDel="00000000" w:rsidR="00000000" w:rsidRPr="00000000">
        <w:rPr>
          <w:rtl w:val="0"/>
        </w:rPr>
      </w:r>
    </w:p>
    <w:p w:rsidR="00000000" w:rsidDel="00000000" w:rsidP="00000000" w:rsidRDefault="00000000" w:rsidRPr="00000000" w14:paraId="00000A00">
      <w:pPr>
        <w:ind w:left="0" w:firstLine="0"/>
        <w:rPr/>
      </w:pPr>
      <w:r w:rsidDel="00000000" w:rsidR="00000000" w:rsidRPr="00000000">
        <w:rPr>
          <w:rtl w:val="0"/>
        </w:rPr>
        <w:t xml:space="preserve">AUSTIN: Yup! The Kingdom Come. That’s a great name. </w:t>
      </w:r>
    </w:p>
    <w:p w:rsidR="00000000" w:rsidDel="00000000" w:rsidP="00000000" w:rsidRDefault="00000000" w:rsidRPr="00000000" w14:paraId="00000A01">
      <w:pPr>
        <w:ind w:left="0" w:firstLine="0"/>
        <w:rPr/>
      </w:pPr>
      <w:r w:rsidDel="00000000" w:rsidR="00000000" w:rsidRPr="00000000">
        <w:rPr>
          <w:rtl w:val="0"/>
        </w:rPr>
      </w:r>
    </w:p>
    <w:p w:rsidR="00000000" w:rsidDel="00000000" w:rsidP="00000000" w:rsidRDefault="00000000" w:rsidRPr="00000000" w14:paraId="00000A02">
      <w:pPr>
        <w:ind w:left="0" w:firstLine="0"/>
        <w:rPr/>
      </w:pPr>
      <w:r w:rsidDel="00000000" w:rsidR="00000000" w:rsidRPr="00000000">
        <w:rPr>
          <w:rtl w:val="0"/>
        </w:rPr>
        <w:t xml:space="preserve">(Jack’s clock dings loudly)</w:t>
      </w:r>
    </w:p>
    <w:p w:rsidR="00000000" w:rsidDel="00000000" w:rsidP="00000000" w:rsidRDefault="00000000" w:rsidRPr="00000000" w14:paraId="00000A03">
      <w:pPr>
        <w:ind w:left="0" w:firstLine="0"/>
        <w:rPr/>
      </w:pPr>
      <w:r w:rsidDel="00000000" w:rsidR="00000000" w:rsidRPr="00000000">
        <w:rPr>
          <w:rtl w:val="0"/>
        </w:rPr>
      </w:r>
    </w:p>
    <w:p w:rsidR="00000000" w:rsidDel="00000000" w:rsidP="00000000" w:rsidRDefault="00000000" w:rsidRPr="00000000" w14:paraId="00000A04">
      <w:pPr>
        <w:ind w:left="0" w:firstLine="0"/>
        <w:rPr/>
      </w:pPr>
      <w:r w:rsidDel="00000000" w:rsidR="00000000" w:rsidRPr="00000000">
        <w:rPr>
          <w:rtl w:val="0"/>
        </w:rPr>
        <w:t xml:space="preserve">AUSTIN: @NotQuiteClock agrees. </w:t>
      </w:r>
    </w:p>
    <w:p w:rsidR="00000000" w:rsidDel="00000000" w:rsidP="00000000" w:rsidRDefault="00000000" w:rsidRPr="00000000" w14:paraId="00000A05">
      <w:pPr>
        <w:ind w:left="0" w:firstLine="0"/>
        <w:rPr/>
      </w:pPr>
      <w:r w:rsidDel="00000000" w:rsidR="00000000" w:rsidRPr="00000000">
        <w:rPr>
          <w:rtl w:val="0"/>
        </w:rPr>
      </w:r>
    </w:p>
    <w:p w:rsidR="00000000" w:rsidDel="00000000" w:rsidP="00000000" w:rsidRDefault="00000000" w:rsidRPr="00000000" w14:paraId="00000A06">
      <w:pPr>
        <w:ind w:left="0" w:firstLine="0"/>
        <w:rPr/>
      </w:pPr>
      <w:r w:rsidDel="00000000" w:rsidR="00000000" w:rsidRPr="00000000">
        <w:rPr>
          <w:rtl w:val="0"/>
        </w:rPr>
        <w:t xml:space="preserve">JACK: Naming pirate boats since - whenever it started naming.</w:t>
      </w:r>
    </w:p>
    <w:p w:rsidR="00000000" w:rsidDel="00000000" w:rsidP="00000000" w:rsidRDefault="00000000" w:rsidRPr="00000000" w14:paraId="00000A07">
      <w:pPr>
        <w:ind w:left="0" w:firstLine="0"/>
        <w:rPr/>
      </w:pPr>
      <w:r w:rsidDel="00000000" w:rsidR="00000000" w:rsidRPr="00000000">
        <w:rPr>
          <w:rtl w:val="0"/>
        </w:rPr>
      </w:r>
    </w:p>
    <w:p w:rsidR="00000000" w:rsidDel="00000000" w:rsidP="00000000" w:rsidRDefault="00000000" w:rsidRPr="00000000" w14:paraId="00000A08">
      <w:pPr>
        <w:ind w:left="0" w:firstLine="0"/>
        <w:rPr/>
      </w:pPr>
      <w:r w:rsidDel="00000000" w:rsidR="00000000" w:rsidRPr="00000000">
        <w:rPr>
          <w:rtl w:val="0"/>
        </w:rPr>
        <w:t xml:space="preserve">AUSTIN: A few minutes ago.</w:t>
      </w:r>
    </w:p>
    <w:p w:rsidR="00000000" w:rsidDel="00000000" w:rsidP="00000000" w:rsidRDefault="00000000" w:rsidRPr="00000000" w14:paraId="00000A09">
      <w:pPr>
        <w:ind w:left="0" w:firstLine="0"/>
        <w:rPr/>
      </w:pPr>
      <w:r w:rsidDel="00000000" w:rsidR="00000000" w:rsidRPr="00000000">
        <w:rPr>
          <w:rtl w:val="0"/>
        </w:rPr>
      </w:r>
    </w:p>
    <w:p w:rsidR="00000000" w:rsidDel="00000000" w:rsidP="00000000" w:rsidRDefault="00000000" w:rsidRPr="00000000" w14:paraId="00000A0A">
      <w:pPr>
        <w:ind w:left="0" w:firstLine="720"/>
        <w:rPr/>
      </w:pPr>
      <w:r w:rsidDel="00000000" w:rsidR="00000000" w:rsidRPr="00000000">
        <w:rPr>
          <w:rtl w:val="0"/>
        </w:rPr>
        <w:t xml:space="preserve">JACK (as Lem): I think this should be up to Hella. </w:t>
      </w:r>
    </w:p>
    <w:p w:rsidR="00000000" w:rsidDel="00000000" w:rsidP="00000000" w:rsidRDefault="00000000" w:rsidRPr="00000000" w14:paraId="00000A0B">
      <w:pPr>
        <w:ind w:left="0" w:firstLine="0"/>
        <w:rPr/>
      </w:pPr>
      <w:r w:rsidDel="00000000" w:rsidR="00000000" w:rsidRPr="00000000">
        <w:rPr>
          <w:rtl w:val="0"/>
        </w:rPr>
      </w:r>
    </w:p>
    <w:p w:rsidR="00000000" w:rsidDel="00000000" w:rsidP="00000000" w:rsidRDefault="00000000" w:rsidRPr="00000000" w14:paraId="00000A0C">
      <w:pPr>
        <w:ind w:left="0" w:firstLine="720"/>
        <w:rPr>
          <w:i w:val="1"/>
        </w:rPr>
      </w:pPr>
      <w:r w:rsidDel="00000000" w:rsidR="00000000" w:rsidRPr="00000000">
        <w:rPr>
          <w:rtl w:val="0"/>
        </w:rPr>
        <w:t xml:space="preserve">KEITH (As Fero): I think this should be up to </w:t>
      </w:r>
      <w:r w:rsidDel="00000000" w:rsidR="00000000" w:rsidRPr="00000000">
        <w:rPr>
          <w:i w:val="1"/>
          <w:rtl w:val="0"/>
        </w:rPr>
        <w:t xml:space="preserve">me. </w:t>
      </w:r>
    </w:p>
    <w:p w:rsidR="00000000" w:rsidDel="00000000" w:rsidP="00000000" w:rsidRDefault="00000000" w:rsidRPr="00000000" w14:paraId="00000A0D">
      <w:pPr>
        <w:ind w:left="0" w:firstLine="720"/>
        <w:rPr>
          <w:i w:val="1"/>
        </w:rPr>
      </w:pPr>
      <w:r w:rsidDel="00000000" w:rsidR="00000000" w:rsidRPr="00000000">
        <w:rPr>
          <w:rtl w:val="0"/>
        </w:rPr>
      </w:r>
    </w:p>
    <w:p w:rsidR="00000000" w:rsidDel="00000000" w:rsidP="00000000" w:rsidRDefault="00000000" w:rsidRPr="00000000" w14:paraId="00000A0E">
      <w:pPr>
        <w:ind w:firstLine="720"/>
        <w:rPr/>
      </w:pPr>
      <w:r w:rsidDel="00000000" w:rsidR="00000000" w:rsidRPr="00000000">
        <w:rPr>
          <w:rtl w:val="0"/>
        </w:rPr>
        <w:t xml:space="preserve">JACK (as Lem): Of course you do, Fero. </w:t>
      </w:r>
    </w:p>
    <w:p w:rsidR="00000000" w:rsidDel="00000000" w:rsidP="00000000" w:rsidRDefault="00000000" w:rsidRPr="00000000" w14:paraId="00000A0F">
      <w:pPr>
        <w:ind w:firstLine="720"/>
        <w:rPr/>
      </w:pPr>
      <w:r w:rsidDel="00000000" w:rsidR="00000000" w:rsidRPr="00000000">
        <w:rPr>
          <w:rtl w:val="0"/>
        </w:rPr>
      </w:r>
    </w:p>
    <w:p w:rsidR="00000000" w:rsidDel="00000000" w:rsidP="00000000" w:rsidRDefault="00000000" w:rsidRPr="00000000" w14:paraId="00000A10">
      <w:pPr>
        <w:ind w:left="0" w:firstLine="0"/>
        <w:rPr/>
      </w:pPr>
      <w:r w:rsidDel="00000000" w:rsidR="00000000" w:rsidRPr="00000000">
        <w:rPr>
          <w:rtl w:val="0"/>
        </w:rPr>
        <w:t xml:space="preserve">AUSTIN: You always do. </w:t>
      </w:r>
    </w:p>
    <w:p w:rsidR="00000000" w:rsidDel="00000000" w:rsidP="00000000" w:rsidRDefault="00000000" w:rsidRPr="00000000" w14:paraId="00000A11">
      <w:pPr>
        <w:ind w:left="0" w:firstLine="0"/>
        <w:rPr/>
      </w:pPr>
      <w:r w:rsidDel="00000000" w:rsidR="00000000" w:rsidRPr="00000000">
        <w:rPr>
          <w:rtl w:val="0"/>
        </w:rPr>
      </w:r>
    </w:p>
    <w:p w:rsidR="00000000" w:rsidDel="00000000" w:rsidP="00000000" w:rsidRDefault="00000000" w:rsidRPr="00000000" w14:paraId="00000A12">
      <w:pPr>
        <w:ind w:left="720" w:firstLine="0"/>
        <w:rPr/>
      </w:pPr>
      <w:r w:rsidDel="00000000" w:rsidR="00000000" w:rsidRPr="00000000">
        <w:rPr>
          <w:rtl w:val="0"/>
        </w:rPr>
        <w:t xml:space="preserve">KEITH (As Fero): Because I said no boats and you did boats, we’re not </w:t>
      </w:r>
      <w:r w:rsidDel="00000000" w:rsidR="00000000" w:rsidRPr="00000000">
        <w:rPr>
          <w:i w:val="1"/>
          <w:rtl w:val="0"/>
        </w:rPr>
        <w:t xml:space="preserve">crashing </w:t>
      </w:r>
      <w:r w:rsidDel="00000000" w:rsidR="00000000" w:rsidRPr="00000000">
        <w:rPr>
          <w:rtl w:val="0"/>
        </w:rPr>
        <w:t xml:space="preserve">- we’re not going to intentionally crash our boat</w:t>
      </w:r>
    </w:p>
    <w:p w:rsidR="00000000" w:rsidDel="00000000" w:rsidP="00000000" w:rsidRDefault="00000000" w:rsidRPr="00000000" w14:paraId="00000A13">
      <w:pPr>
        <w:ind w:left="720" w:firstLine="0"/>
        <w:rPr/>
      </w:pPr>
      <w:r w:rsidDel="00000000" w:rsidR="00000000" w:rsidRPr="00000000">
        <w:rPr>
          <w:rtl w:val="0"/>
        </w:rPr>
      </w:r>
    </w:p>
    <w:p w:rsidR="00000000" w:rsidDel="00000000" w:rsidP="00000000" w:rsidRDefault="00000000" w:rsidRPr="00000000" w14:paraId="00000A14">
      <w:pPr>
        <w:ind w:left="0" w:firstLine="0"/>
        <w:rPr/>
      </w:pPr>
      <w:r w:rsidDel="00000000" w:rsidR="00000000" w:rsidRPr="00000000">
        <w:rPr>
          <w:rtl w:val="0"/>
        </w:rPr>
        <w:t xml:space="preserve">AUSTIN (fading away with the music: I should paint a better picture, this was a good characterization opportunity I just realized I missed. One of the things I like about this is we can see Lem and Hella and Fero in different spots while this happens.</w:t>
      </w:r>
    </w:p>
    <w:p w:rsidR="00000000" w:rsidDel="00000000" w:rsidP="00000000" w:rsidRDefault="00000000" w:rsidRPr="00000000" w14:paraId="00000A15">
      <w:pPr>
        <w:ind w:left="0" w:firstLine="0"/>
        <w:rPr/>
      </w:pPr>
      <w:r w:rsidDel="00000000" w:rsidR="00000000" w:rsidRPr="00000000">
        <w:rPr>
          <w:rtl w:val="0"/>
        </w:rPr>
      </w:r>
    </w:p>
    <w:p w:rsidR="00000000" w:rsidDel="00000000" w:rsidP="00000000" w:rsidRDefault="00000000" w:rsidRPr="00000000" w14:paraId="00000A16">
      <w:pPr>
        <w:ind w:left="0" w:firstLine="0"/>
        <w:rPr/>
      </w:pPr>
      <w:r w:rsidDel="00000000" w:rsidR="00000000" w:rsidRPr="00000000">
        <w:rPr>
          <w:rtl w:val="0"/>
        </w:rPr>
        <w:t xml:space="preserve">FIN </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ind w:firstLine="720"/>
        <w:rPr/>
      </w:pPr>
      <w:r w:rsidDel="00000000" w:rsidR="00000000" w:rsidRPr="00000000">
        <w:rPr>
          <w:rtl w:val="0"/>
        </w:rPr>
      </w:r>
    </w:p>
    <w:p w:rsidR="00000000" w:rsidDel="00000000" w:rsidP="00000000" w:rsidRDefault="00000000" w:rsidRPr="00000000" w14:paraId="00000A19">
      <w:pPr>
        <w:ind w:firstLine="720"/>
        <w:rPr/>
      </w:pPr>
      <w:r w:rsidDel="00000000" w:rsidR="00000000" w:rsidRPr="00000000">
        <w:rPr>
          <w:rtl w:val="0"/>
        </w:rPr>
      </w:r>
    </w:p>
    <w:p w:rsidR="00000000" w:rsidDel="00000000" w:rsidP="00000000" w:rsidRDefault="00000000" w:rsidRPr="00000000" w14:paraId="00000A1A">
      <w:pPr>
        <w:ind w:firstLine="720"/>
        <w:rPr/>
      </w:pPr>
      <w:r w:rsidDel="00000000" w:rsidR="00000000" w:rsidRPr="00000000">
        <w:rPr>
          <w:rtl w:val="0"/>
        </w:rPr>
      </w:r>
    </w:p>
    <w:p w:rsidR="00000000" w:rsidDel="00000000" w:rsidP="00000000" w:rsidRDefault="00000000" w:rsidRPr="00000000" w14:paraId="00000A1B">
      <w:pPr>
        <w:ind w:firstLine="720"/>
        <w:rPr/>
      </w:pPr>
      <w:r w:rsidDel="00000000" w:rsidR="00000000" w:rsidRPr="00000000">
        <w:rPr>
          <w:rtl w:val="0"/>
        </w:rPr>
      </w:r>
    </w:p>
    <w:p w:rsidR="00000000" w:rsidDel="00000000" w:rsidP="00000000" w:rsidRDefault="00000000" w:rsidRPr="00000000" w14:paraId="00000A1C">
      <w:pPr>
        <w:ind w:firstLine="720"/>
        <w:rPr/>
      </w:pPr>
      <w:r w:rsidDel="00000000" w:rsidR="00000000" w:rsidRPr="00000000">
        <w:rPr>
          <w:rtl w:val="0"/>
        </w:rPr>
      </w:r>
    </w:p>
    <w:p w:rsidR="00000000" w:rsidDel="00000000" w:rsidP="00000000" w:rsidRDefault="00000000" w:rsidRPr="00000000" w14:paraId="00000A1D">
      <w:pPr>
        <w:ind w:firstLine="720"/>
        <w:rPr/>
      </w:pPr>
      <w:r w:rsidDel="00000000" w:rsidR="00000000" w:rsidRPr="00000000">
        <w:rPr>
          <w:rtl w:val="0"/>
        </w:rPr>
      </w:r>
    </w:p>
    <w:p w:rsidR="00000000" w:rsidDel="00000000" w:rsidP="00000000" w:rsidRDefault="00000000" w:rsidRPr="00000000" w14:paraId="00000A1E">
      <w:pPr>
        <w:ind w:firstLine="720"/>
        <w:rPr/>
      </w:pPr>
      <w:r w:rsidDel="00000000" w:rsidR="00000000" w:rsidRPr="00000000">
        <w:rPr>
          <w:rtl w:val="0"/>
        </w:rPr>
      </w:r>
    </w:p>
    <w:p w:rsidR="00000000" w:rsidDel="00000000" w:rsidP="00000000" w:rsidRDefault="00000000" w:rsidRPr="00000000" w14:paraId="00000A1F">
      <w:pPr>
        <w:ind w:firstLine="720"/>
        <w:rPr/>
      </w:pPr>
      <w:r w:rsidDel="00000000" w:rsidR="00000000" w:rsidRPr="00000000">
        <w:rPr>
          <w:rtl w:val="0"/>
        </w:rPr>
      </w:r>
    </w:p>
    <w:p w:rsidR="00000000" w:rsidDel="00000000" w:rsidP="00000000" w:rsidRDefault="00000000" w:rsidRPr="00000000" w14:paraId="00000A20">
      <w:pPr>
        <w:ind w:firstLine="720"/>
        <w:rPr/>
      </w:pPr>
      <w:r w:rsidDel="00000000" w:rsidR="00000000" w:rsidRPr="00000000">
        <w:rPr>
          <w:rtl w:val="0"/>
        </w:rPr>
      </w:r>
    </w:p>
    <w:p w:rsidR="00000000" w:rsidDel="00000000" w:rsidP="00000000" w:rsidRDefault="00000000" w:rsidRPr="00000000" w14:paraId="00000A21">
      <w:pPr>
        <w:ind w:firstLine="720"/>
        <w:rPr/>
      </w:pPr>
      <w:r w:rsidDel="00000000" w:rsidR="00000000" w:rsidRPr="00000000">
        <w:rPr>
          <w:rtl w:val="0"/>
        </w:rPr>
      </w:r>
    </w:p>
    <w:p w:rsidR="00000000" w:rsidDel="00000000" w:rsidP="00000000" w:rsidRDefault="00000000" w:rsidRPr="00000000" w14:paraId="00000A22">
      <w:pPr>
        <w:ind w:firstLine="720"/>
        <w:rPr/>
      </w:pPr>
      <w:r w:rsidDel="00000000" w:rsidR="00000000" w:rsidRPr="00000000">
        <w:rPr>
          <w:rtl w:val="0"/>
        </w:rPr>
      </w:r>
    </w:p>
    <w:p w:rsidR="00000000" w:rsidDel="00000000" w:rsidP="00000000" w:rsidRDefault="00000000" w:rsidRPr="00000000" w14:paraId="00000A23">
      <w:pPr>
        <w:ind w:firstLine="720"/>
        <w:rPr/>
      </w:pPr>
      <w:r w:rsidDel="00000000" w:rsidR="00000000" w:rsidRPr="00000000">
        <w:rPr>
          <w:rtl w:val="0"/>
        </w:rPr>
      </w:r>
    </w:p>
    <w:p w:rsidR="00000000" w:rsidDel="00000000" w:rsidP="00000000" w:rsidRDefault="00000000" w:rsidRPr="00000000" w14:paraId="00000A24">
      <w:pPr>
        <w:ind w:firstLine="720"/>
        <w:rPr/>
      </w:pPr>
      <w:r w:rsidDel="00000000" w:rsidR="00000000" w:rsidRPr="00000000">
        <w:rPr>
          <w:rtl w:val="0"/>
        </w:rPr>
      </w:r>
    </w:p>
    <w:p w:rsidR="00000000" w:rsidDel="00000000" w:rsidP="00000000" w:rsidRDefault="00000000" w:rsidRPr="00000000" w14:paraId="00000A25">
      <w:pPr>
        <w:ind w:firstLine="720"/>
        <w:rPr/>
      </w:pPr>
      <w:r w:rsidDel="00000000" w:rsidR="00000000" w:rsidRPr="00000000">
        <w:rPr>
          <w:rtl w:val="0"/>
        </w:rPr>
      </w:r>
    </w:p>
    <w:p w:rsidR="00000000" w:rsidDel="00000000" w:rsidP="00000000" w:rsidRDefault="00000000" w:rsidRPr="00000000" w14:paraId="00000A26">
      <w:pPr>
        <w:ind w:firstLine="720"/>
        <w:rPr/>
      </w:pPr>
      <w:r w:rsidDel="00000000" w:rsidR="00000000" w:rsidRPr="00000000">
        <w:rPr>
          <w:rtl w:val="0"/>
        </w:rPr>
      </w:r>
    </w:p>
    <w:p w:rsidR="00000000" w:rsidDel="00000000" w:rsidP="00000000" w:rsidRDefault="00000000" w:rsidRPr="00000000" w14:paraId="00000A27">
      <w:pPr>
        <w:ind w:firstLine="720"/>
        <w:rPr/>
      </w:pP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rvyn Appleby" w:id="0" w:date="2021-02-01T03:30:22Z">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"inverted commas"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friendsatthetable.net/seasons-of-hieron-05-whats-a-good-name-for-a-ship"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