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hyperlink r:id="rId7">
        <w:r w:rsidDel="00000000" w:rsidR="00000000" w:rsidRPr="00000000">
          <w:rPr>
            <w:rFonts w:ascii="Verdana" w:cs="Verdana" w:eastAsia="Verdana" w:hAnsi="Verdana"/>
            <w:color w:val="1155cc"/>
            <w:sz w:val="24"/>
            <w:szCs w:val="24"/>
            <w:u w:val="single"/>
            <w:rtl w:val="0"/>
          </w:rPr>
          <w:t xml:space="preserve">Marielda 02: The City of Light Pt. 2</w:t>
        </w:r>
      </w:hyperlink>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Transcriber: Zoe [0:00 - 10:10], Cole [10:11 - 1:55:00]</w:t>
      </w:r>
    </w:p>
    <w:p w:rsidR="00000000" w:rsidDel="00000000" w:rsidP="00000000" w:rsidRDefault="00000000" w:rsidRPr="00000000" w14:paraId="00000003">
      <w:pPr>
        <w:spacing w:after="24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Samol</w:t>
      </w:r>
      <w:r w:rsidDel="00000000" w:rsidR="00000000" w:rsidRPr="00000000">
        <w:rPr>
          <w:b w:val="0"/>
          <w:rtl w:val="0"/>
        </w:rPr>
        <w:t xml:space="preserve">)</w:t>
      </w:r>
      <w:r w:rsidDel="00000000" w:rsidR="00000000" w:rsidRPr="00000000">
        <w:rPr>
          <w:rtl w:val="0"/>
        </w:rPr>
        <w:t xml:space="preserve">: Pala-din. I heard somewhere in the old tongue it meant to serve. But those things, those men of living marble, they didn’t serve Marielda, they severed it. Before they’d arrive the different districts blended one to the next— </w:t>
      </w:r>
    </w:p>
    <w:p w:rsidR="00000000" w:rsidDel="00000000" w:rsidP="00000000" w:rsidRDefault="00000000" w:rsidRPr="00000000" w14:paraId="00000004">
      <w:pPr>
        <w:spacing w:after="240" w:lineRule="auto"/>
        <w:rPr/>
      </w:pPr>
      <w:r w:rsidDel="00000000" w:rsidR="00000000" w:rsidRPr="00000000">
        <w:rPr>
          <w:rtl w:val="0"/>
        </w:rPr>
        <w:t xml:space="preserve">[</w:t>
      </w:r>
      <w:hyperlink r:id="rId8">
        <w:r w:rsidDel="00000000" w:rsidR="00000000" w:rsidRPr="00000000">
          <w:rPr>
            <w:color w:val="1155cc"/>
            <w:u w:val="single"/>
            <w:rtl w:val="0"/>
          </w:rPr>
          <w:t xml:space="preserve">Marielda</w:t>
        </w:r>
      </w:hyperlink>
      <w:r w:rsidDel="00000000" w:rsidR="00000000" w:rsidRPr="00000000">
        <w:rPr>
          <w:rtl w:val="0"/>
        </w:rPr>
        <w:t xml:space="preserve"> by Jack de Quidt begins under voiceover] </w:t>
      </w:r>
    </w:p>
    <w:p w:rsidR="00000000" w:rsidDel="00000000" w:rsidP="00000000" w:rsidRDefault="00000000" w:rsidRPr="00000000" w14:paraId="00000005">
      <w:pPr>
        <w:spacing w:after="24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Samol</w:t>
      </w:r>
      <w:r w:rsidDel="00000000" w:rsidR="00000000" w:rsidRPr="00000000">
        <w:rPr>
          <w:rtl w:val="0"/>
        </w:rPr>
        <w:t xml:space="preserve">; cont.</w:t>
      </w:r>
      <w:r w:rsidDel="00000000" w:rsidR="00000000" w:rsidRPr="00000000">
        <w:rPr>
          <w:b w:val="0"/>
          <w:rtl w:val="0"/>
        </w:rPr>
        <w:t xml:space="preserve">)</w:t>
      </w:r>
      <w:r w:rsidDel="00000000" w:rsidR="00000000" w:rsidRPr="00000000">
        <w:rPr>
          <w:rtl w:val="0"/>
        </w:rPr>
        <w:t xml:space="preserve">: —you’d spend a morning under the Canopies, slide noontime to a lunch near Christopher’s humble parish, and move in the eve towards a balmy get-together at the black sand beaches of Slow Point. But once the Pala-din arrived those vague borderlines became distinct, drawn in bold by patrol routes, etched in by the hard, stone glares of our new voiceless overseers. Now, that didn’t stop some folks from moving when they needed to. But for most of us, we learned our place, kept quiet, went about our business. The Pala-din didn’t need to touch us direct, they disciplined us by presence alone.  </w:t>
      </w:r>
    </w:p>
    <w:p w:rsidR="00000000" w:rsidDel="00000000" w:rsidP="00000000" w:rsidRDefault="00000000" w:rsidRPr="00000000" w14:paraId="00000006">
      <w:pPr>
        <w:spacing w:after="240" w:lineRule="auto"/>
        <w:rPr/>
      </w:pPr>
      <w:r w:rsidDel="00000000" w:rsidR="00000000" w:rsidRPr="00000000">
        <w:rPr>
          <w:rtl w:val="0"/>
        </w:rPr>
        <w:t xml:space="preserve">[Theme music volume increases and plays to end]</w:t>
      </w:r>
    </w:p>
    <w:p w:rsidR="00000000" w:rsidDel="00000000" w:rsidP="00000000" w:rsidRDefault="00000000" w:rsidRPr="00000000" w14:paraId="00000007">
      <w:pPr>
        <w:spacing w:after="240" w:lineRule="auto"/>
        <w:rPr/>
      </w:pPr>
      <w:r w:rsidDel="00000000" w:rsidR="00000000" w:rsidRPr="00000000">
        <w:rPr>
          <w:b w:val="1"/>
          <w:rtl w:val="0"/>
        </w:rPr>
        <w:t xml:space="preserve">Austin</w:t>
      </w:r>
      <w:r w:rsidDel="00000000" w:rsidR="00000000" w:rsidRPr="00000000">
        <w:rPr>
          <w:rtl w:val="0"/>
        </w:rPr>
        <w:t xml:space="preserve">: What’s the, what’s-, what do you do, </w:t>
      </w:r>
      <w:r w:rsidDel="00000000" w:rsidR="00000000" w:rsidRPr="00000000">
        <w:rPr>
          <w:rtl w:val="0"/>
        </w:rPr>
        <w:t xml:space="preserve">Nick</w:t>
      </w:r>
      <w:r w:rsidDel="00000000" w:rsidR="00000000" w:rsidRPr="00000000">
        <w:rPr>
          <w:rtl w:val="0"/>
        </w:rPr>
        <w:t xml:space="preserve">? What else is up with your turn?</w:t>
      </w:r>
    </w:p>
    <w:p w:rsidR="00000000" w:rsidDel="00000000" w:rsidP="00000000" w:rsidRDefault="00000000" w:rsidRPr="00000000" w14:paraId="00000008">
      <w:pPr>
        <w:spacing w:after="240" w:lineRule="auto"/>
        <w:rPr/>
      </w:pPr>
      <w:r w:rsidDel="00000000" w:rsidR="00000000" w:rsidRPr="00000000">
        <w:rPr>
          <w:b w:val="1"/>
          <w:rtl w:val="0"/>
        </w:rPr>
        <w:t xml:space="preserve">Nick</w:t>
      </w:r>
      <w:r w:rsidDel="00000000" w:rsidR="00000000" w:rsidRPr="00000000">
        <w:rPr>
          <w:rtl w:val="0"/>
        </w:rPr>
        <w:t xml:space="preserve">: Ohhhh, boy. Well, that changes, so-some of my ideas.</w:t>
      </w:r>
    </w:p>
    <w:p w:rsidR="00000000" w:rsidDel="00000000" w:rsidP="00000000" w:rsidRDefault="00000000" w:rsidRPr="00000000" w14:paraId="00000009">
      <w:pPr>
        <w:spacing w:after="240" w:lineRule="auto"/>
        <w:rPr/>
      </w:pPr>
      <w:r w:rsidDel="00000000" w:rsidR="00000000" w:rsidRPr="00000000">
        <w:rPr>
          <w:b w:val="1"/>
          <w:rtl w:val="0"/>
        </w:rPr>
        <w:t xml:space="preserve">Austin</w:t>
      </w:r>
      <w:r w:rsidDel="00000000" w:rsidR="00000000" w:rsidRPr="00000000">
        <w:rPr>
          <w:rtl w:val="0"/>
        </w:rPr>
        <w:t xml:space="preserve">: [overlapping] Hah, yeah</w:t>
      </w:r>
    </w:p>
    <w:p w:rsidR="00000000" w:rsidDel="00000000" w:rsidP="00000000" w:rsidRDefault="00000000" w:rsidRPr="00000000" w14:paraId="0000000A">
      <w:pPr>
        <w:spacing w:after="240" w:lineRule="auto"/>
        <w:rPr/>
      </w:pPr>
      <w:r w:rsidDel="00000000" w:rsidR="00000000" w:rsidRPr="00000000">
        <w:rPr>
          <w:rtl w:val="0"/>
        </w:rPr>
        <w:t xml:space="preserve">[</w:t>
      </w:r>
      <w:r w:rsidDel="00000000" w:rsidR="00000000" w:rsidRPr="00000000">
        <w:rPr>
          <w:b w:val="1"/>
          <w:rtl w:val="0"/>
        </w:rPr>
        <w:t xml:space="preserve">Janine</w:t>
      </w:r>
      <w:r w:rsidDel="00000000" w:rsidR="00000000" w:rsidRPr="00000000">
        <w:rPr>
          <w:rtl w:val="0"/>
        </w:rPr>
        <w:t xml:space="preserve"> small laugh]</w:t>
      </w:r>
    </w:p>
    <w:p w:rsidR="00000000" w:rsidDel="00000000" w:rsidP="00000000" w:rsidRDefault="00000000" w:rsidRPr="00000000" w14:paraId="0000000B">
      <w:pPr>
        <w:spacing w:after="240" w:lineRule="auto"/>
        <w:rPr/>
      </w:pPr>
      <w:r w:rsidDel="00000000" w:rsidR="00000000" w:rsidRPr="00000000">
        <w:rPr>
          <w:b w:val="1"/>
          <w:rtl w:val="0"/>
        </w:rPr>
        <w:t xml:space="preserve">Nick</w:t>
      </w:r>
      <w:r w:rsidDel="00000000" w:rsidR="00000000" w:rsidRPr="00000000">
        <w:rPr>
          <w:rtl w:val="0"/>
        </w:rPr>
        <w:t xml:space="preserve">: I would like to have a discussion about--uh, alright, I’m going to ask a question, the question is: What do you think we should do about these stone men, if anything?</w:t>
      </w:r>
    </w:p>
    <w:p w:rsidR="00000000" w:rsidDel="00000000" w:rsidP="00000000" w:rsidRDefault="00000000" w:rsidRPr="00000000" w14:paraId="0000000C">
      <w:pPr>
        <w:spacing w:after="240" w:lineRule="auto"/>
        <w:rPr/>
      </w:pPr>
      <w:r w:rsidDel="00000000" w:rsidR="00000000" w:rsidRPr="00000000">
        <w:rPr>
          <w:b w:val="1"/>
          <w:rtl w:val="0"/>
        </w:rPr>
        <w:t xml:space="preserve">Austin</w:t>
      </w:r>
      <w:r w:rsidDel="00000000" w:rsidR="00000000" w:rsidRPr="00000000">
        <w:rPr>
          <w:rtl w:val="0"/>
        </w:rPr>
        <w:t xml:space="preserve">: Right, I should, I--for new listeners I should be clear: the pala-din are like, marble guards, like, kinda like, uh, Roman statues, like Classical statues in marble, but they move robotically. Um, not robotically, not like, in fits and starts, like, they move without, without vocalizing what their intention is, um, and cleanly commit acts of violence with very little, no reaction to what they’re doing.</w:t>
      </w:r>
    </w:p>
    <w:p w:rsidR="00000000" w:rsidDel="00000000" w:rsidP="00000000" w:rsidRDefault="00000000" w:rsidRPr="00000000" w14:paraId="0000000D">
      <w:pPr>
        <w:spacing w:after="240" w:lineRule="auto"/>
        <w:rPr/>
      </w:pPr>
      <w:r w:rsidDel="00000000" w:rsidR="00000000" w:rsidRPr="00000000">
        <w:rPr>
          <w:b w:val="1"/>
          <w:rtl w:val="0"/>
        </w:rPr>
        <w:t xml:space="preserve">Keith</w:t>
      </w:r>
      <w:r w:rsidDel="00000000" w:rsidR="00000000" w:rsidRPr="00000000">
        <w:rPr>
          <w:rtl w:val="0"/>
        </w:rPr>
        <w:t xml:space="preserve">: [overlapping] Sort of like man sized </w:t>
      </w:r>
      <w:r w:rsidDel="00000000" w:rsidR="00000000" w:rsidRPr="00000000">
        <w:rPr>
          <w:rtl w:val="0"/>
        </w:rPr>
        <w:t xml:space="preserve">Apokine</w:t>
      </w:r>
      <w:r w:rsidDel="00000000" w:rsidR="00000000" w:rsidRPr="00000000">
        <w:rPr>
          <w:rtl w:val="0"/>
        </w:rPr>
        <w:t xml:space="preserve">?</w:t>
      </w:r>
    </w:p>
    <w:p w:rsidR="00000000" w:rsidDel="00000000" w:rsidP="00000000" w:rsidRDefault="00000000" w:rsidRPr="00000000" w14:paraId="0000000E">
      <w:pPr>
        <w:spacing w:after="240" w:lineRule="auto"/>
        <w:rPr/>
      </w:pPr>
      <w:r w:rsidDel="00000000" w:rsidR="00000000" w:rsidRPr="00000000">
        <w:rPr>
          <w:b w:val="1"/>
          <w:rtl w:val="0"/>
        </w:rPr>
        <w:t xml:space="preserve">Austin</w:t>
      </w:r>
      <w:r w:rsidDel="00000000" w:rsidR="00000000" w:rsidRPr="00000000">
        <w:rPr>
          <w:rtl w:val="0"/>
        </w:rPr>
        <w:t xml:space="preserve">: Yeah, totally, totally.</w:t>
      </w:r>
    </w:p>
    <w:p w:rsidR="00000000" w:rsidDel="00000000" w:rsidP="00000000" w:rsidRDefault="00000000" w:rsidRPr="00000000" w14:paraId="0000000F">
      <w:pPr>
        <w:spacing w:after="240" w:lineRule="auto"/>
        <w:rPr/>
      </w:pPr>
      <w:r w:rsidDel="00000000" w:rsidR="00000000" w:rsidRPr="00000000">
        <w:rPr>
          <w:b w:val="1"/>
          <w:rtl w:val="0"/>
        </w:rPr>
        <w:t xml:space="preserve">Nick</w:t>
      </w:r>
      <w:r w:rsidDel="00000000" w:rsidR="00000000" w:rsidRPr="00000000">
        <w:rPr>
          <w:rtl w:val="0"/>
        </w:rPr>
        <w:t xml:space="preserve">: Uh, yeah, okay, so that’s my question, so I guess it goes to </w:t>
      </w:r>
      <w:r w:rsidDel="00000000" w:rsidR="00000000" w:rsidRPr="00000000">
        <w:rPr>
          <w:rtl w:val="0"/>
        </w:rPr>
        <w:t xml:space="preserve">Austin</w:t>
      </w:r>
      <w:r w:rsidDel="00000000" w:rsidR="00000000" w:rsidRPr="00000000">
        <w:rPr>
          <w:rtl w:val="0"/>
        </w:rPr>
        <w:t xml:space="preserve">.</w:t>
      </w:r>
    </w:p>
    <w:p w:rsidR="00000000" w:rsidDel="00000000" w:rsidP="00000000" w:rsidRDefault="00000000" w:rsidRPr="00000000" w14:paraId="00000010">
      <w:pPr>
        <w:spacing w:after="240" w:lineRule="auto"/>
        <w:rPr/>
      </w:pPr>
      <w:r w:rsidDel="00000000" w:rsidR="00000000" w:rsidRPr="00000000">
        <w:rPr>
          <w:b w:val="1"/>
          <w:rtl w:val="0"/>
        </w:rPr>
        <w:t xml:space="preserve">Austin</w:t>
      </w:r>
      <w:r w:rsidDel="00000000" w:rsidR="00000000" w:rsidRPr="00000000">
        <w:rPr>
          <w:rtl w:val="0"/>
        </w:rPr>
        <w:t xml:space="preserve">: Um, oh boy are the nobles happy about this. Finally, our Lord has returned and offers uh, a show of his love for us.</w:t>
      </w:r>
    </w:p>
    <w:p w:rsidR="00000000" w:rsidDel="00000000" w:rsidP="00000000" w:rsidRDefault="00000000" w:rsidRPr="00000000" w14:paraId="00000011">
      <w:pPr>
        <w:spacing w:after="240" w:lineRule="auto"/>
        <w:rPr/>
      </w:pPr>
      <w:r w:rsidDel="00000000" w:rsidR="00000000" w:rsidRPr="00000000">
        <w:rPr>
          <w:b w:val="1"/>
          <w:rtl w:val="0"/>
        </w:rPr>
        <w:t xml:space="preserve">Keith</w:t>
      </w:r>
      <w:r w:rsidDel="00000000" w:rsidR="00000000" w:rsidRPr="00000000">
        <w:rPr>
          <w:rtl w:val="0"/>
        </w:rPr>
        <w:t xml:space="preserve">: Ugh</w:t>
      </w:r>
    </w:p>
    <w:p w:rsidR="00000000" w:rsidDel="00000000" w:rsidP="00000000" w:rsidRDefault="00000000" w:rsidRPr="00000000" w14:paraId="00000012">
      <w:pPr>
        <w:spacing w:after="240" w:lineRule="auto"/>
        <w:rPr/>
      </w:pPr>
      <w:r w:rsidDel="00000000" w:rsidR="00000000" w:rsidRPr="00000000">
        <w:rPr>
          <w:b w:val="1"/>
          <w:rtl w:val="0"/>
        </w:rPr>
        <w:t xml:space="preserve">Austin</w:t>
      </w:r>
      <w:r w:rsidDel="00000000" w:rsidR="00000000" w:rsidRPr="00000000">
        <w:rPr>
          <w:rtl w:val="0"/>
        </w:rPr>
        <w:t xml:space="preserve">: Um. We should, we should value them and behave in the ways, but this is a reminder of what our Lord requires from us.</w:t>
      </w:r>
    </w:p>
    <w:p w:rsidR="00000000" w:rsidDel="00000000" w:rsidP="00000000" w:rsidRDefault="00000000" w:rsidRPr="00000000" w14:paraId="00000013">
      <w:pPr>
        <w:spacing w:after="240" w:lineRule="auto"/>
        <w:rPr/>
      </w:pPr>
      <w:r w:rsidDel="00000000" w:rsidR="00000000" w:rsidRPr="00000000">
        <w:rPr>
          <w:b w:val="1"/>
          <w:rtl w:val="0"/>
        </w:rPr>
        <w:t xml:space="preserve">Janine</w:t>
      </w:r>
      <w:r w:rsidDel="00000000" w:rsidR="00000000" w:rsidRPr="00000000">
        <w:rPr>
          <w:rtl w:val="0"/>
        </w:rPr>
        <w:t xml:space="preserve">: I think the pants men are sweatin’ a little. Like, sweatin--</w:t>
      </w:r>
    </w:p>
    <w:p w:rsidR="00000000" w:rsidDel="00000000" w:rsidP="00000000" w:rsidRDefault="00000000" w:rsidRPr="00000000" w14:paraId="00000014">
      <w:pPr>
        <w:spacing w:after="240" w:lineRule="auto"/>
        <w:rPr/>
      </w:pPr>
      <w:r w:rsidDel="00000000" w:rsidR="00000000" w:rsidRPr="00000000">
        <w:rPr>
          <w:b w:val="1"/>
          <w:rtl w:val="0"/>
        </w:rPr>
        <w:t xml:space="preserve">Austin</w:t>
      </w:r>
      <w:r w:rsidDel="00000000" w:rsidR="00000000" w:rsidRPr="00000000">
        <w:rPr>
          <w:rtl w:val="0"/>
        </w:rPr>
        <w:t xml:space="preserve">: [overlapping] Oooh</w:t>
      </w:r>
    </w:p>
    <w:p w:rsidR="00000000" w:rsidDel="00000000" w:rsidP="00000000" w:rsidRDefault="00000000" w:rsidRPr="00000000" w14:paraId="00000015">
      <w:pPr>
        <w:spacing w:after="240" w:lineRule="auto"/>
        <w:rPr/>
      </w:pPr>
      <w:r w:rsidDel="00000000" w:rsidR="00000000" w:rsidRPr="00000000">
        <w:rPr>
          <w:b w:val="1"/>
          <w:rtl w:val="0"/>
        </w:rPr>
        <w:t xml:space="preserve">Janine</w:t>
      </w:r>
      <w:r w:rsidDel="00000000" w:rsidR="00000000" w:rsidRPr="00000000">
        <w:rPr>
          <w:rtl w:val="0"/>
        </w:rPr>
        <w:t xml:space="preserve">: And collar pulling, cause like, there’s a wall, sure, but as much as, as much as the people in the town are </w:t>
      </w:r>
      <w:r w:rsidDel="00000000" w:rsidR="00000000" w:rsidRPr="00000000">
        <w:rPr>
          <w:rtl w:val="0"/>
        </w:rPr>
        <w:t xml:space="preserve">peekin</w:t>
      </w:r>
      <w:r w:rsidDel="00000000" w:rsidR="00000000" w:rsidRPr="00000000">
        <w:rPr>
          <w:rtl w:val="0"/>
        </w:rPr>
        <w:t xml:space="preserve">’ out at them sometimes, there’s no way they’re not, like, peeking in. And how do you miss, like, big stone dudes walking out of the water, the like super dangerous water and just kind of, um, cleaning house?</w:t>
      </w:r>
    </w:p>
    <w:p w:rsidR="00000000" w:rsidDel="00000000" w:rsidP="00000000" w:rsidRDefault="00000000" w:rsidRPr="00000000" w14:paraId="00000016">
      <w:pPr>
        <w:spacing w:after="240" w:lineRule="auto"/>
        <w:rPr/>
      </w:pPr>
      <w:r w:rsidDel="00000000" w:rsidR="00000000" w:rsidRPr="00000000">
        <w:rPr>
          <w:b w:val="1"/>
          <w:rtl w:val="0"/>
        </w:rPr>
        <w:t xml:space="preserve">Austin</w:t>
      </w:r>
      <w:r w:rsidDel="00000000" w:rsidR="00000000" w:rsidRPr="00000000">
        <w:rPr>
          <w:rtl w:val="0"/>
        </w:rPr>
        <w:t xml:space="preserve">: Mmhm</w:t>
      </w:r>
    </w:p>
    <w:p w:rsidR="00000000" w:rsidDel="00000000" w:rsidP="00000000" w:rsidRDefault="00000000" w:rsidRPr="00000000" w14:paraId="00000017">
      <w:pPr>
        <w:spacing w:after="240" w:lineRule="auto"/>
        <w:rPr/>
      </w:pPr>
      <w:r w:rsidDel="00000000" w:rsidR="00000000" w:rsidRPr="00000000">
        <w:rPr>
          <w:b w:val="1"/>
          <w:rtl w:val="0"/>
        </w:rPr>
        <w:t xml:space="preserve">Janine</w:t>
      </w:r>
      <w:r w:rsidDel="00000000" w:rsidR="00000000" w:rsidRPr="00000000">
        <w:rPr>
          <w:rtl w:val="0"/>
        </w:rPr>
        <w:t xml:space="preserve">: So, they’re probably less thrilled than normal about being, being trapped. I’m gonna say that’s, that’s the stance.</w:t>
      </w:r>
    </w:p>
    <w:p w:rsidR="00000000" w:rsidDel="00000000" w:rsidP="00000000" w:rsidRDefault="00000000" w:rsidRPr="00000000" w14:paraId="00000018">
      <w:pPr>
        <w:spacing w:after="240" w:lineRule="auto"/>
        <w:rPr/>
      </w:pPr>
      <w:r w:rsidDel="00000000" w:rsidR="00000000" w:rsidRPr="00000000">
        <w:rPr>
          <w:b w:val="1"/>
          <w:rtl w:val="0"/>
        </w:rPr>
        <w:t xml:space="preserve">Keith</w:t>
      </w:r>
      <w:r w:rsidDel="00000000" w:rsidR="00000000" w:rsidRPr="00000000">
        <w:rPr>
          <w:rtl w:val="0"/>
        </w:rPr>
        <w:t xml:space="preserve">: Yeah, they must have felt like their luck has run out after being ignored for--</w:t>
      </w:r>
    </w:p>
    <w:p w:rsidR="00000000" w:rsidDel="00000000" w:rsidP="00000000" w:rsidRDefault="00000000" w:rsidRPr="00000000" w14:paraId="00000019">
      <w:pPr>
        <w:spacing w:after="240" w:lineRule="auto"/>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w:t>
      </w:r>
      <w:r w:rsidDel="00000000" w:rsidR="00000000" w:rsidRPr="00000000">
        <w:rPr>
          <w:b w:val="1"/>
          <w:rtl w:val="0"/>
        </w:rPr>
        <w:t xml:space="preserve">Janine</w:t>
      </w:r>
      <w:r w:rsidDel="00000000" w:rsidR="00000000" w:rsidRPr="00000000">
        <w:rPr>
          <w:rtl w:val="0"/>
        </w:rPr>
        <w:t xml:space="preserve"> laugh]</w:t>
      </w:r>
    </w:p>
    <w:p w:rsidR="00000000" w:rsidDel="00000000" w:rsidP="00000000" w:rsidRDefault="00000000" w:rsidRPr="00000000" w14:paraId="0000001A">
      <w:pPr>
        <w:spacing w:after="240" w:lineRule="auto"/>
        <w:rPr/>
      </w:pPr>
      <w:r w:rsidDel="00000000" w:rsidR="00000000" w:rsidRPr="00000000">
        <w:rPr>
          <w:b w:val="1"/>
          <w:rtl w:val="0"/>
        </w:rPr>
        <w:t xml:space="preserve">Keith</w:t>
      </w:r>
      <w:r w:rsidDel="00000000" w:rsidR="00000000" w:rsidRPr="00000000">
        <w:rPr>
          <w:rtl w:val="0"/>
        </w:rPr>
        <w:t xml:space="preserve">: Five months?</w:t>
      </w:r>
    </w:p>
    <w:p w:rsidR="00000000" w:rsidDel="00000000" w:rsidP="00000000" w:rsidRDefault="00000000" w:rsidRPr="00000000" w14:paraId="0000001B">
      <w:pPr>
        <w:spacing w:after="240" w:lineRule="auto"/>
        <w:rPr/>
      </w:pPr>
      <w:r w:rsidDel="00000000" w:rsidR="00000000" w:rsidRPr="00000000">
        <w:rPr>
          <w:b w:val="1"/>
          <w:rtl w:val="0"/>
        </w:rPr>
        <w:t xml:space="preserve">Janine</w:t>
      </w:r>
      <w:r w:rsidDel="00000000" w:rsidR="00000000" w:rsidRPr="00000000">
        <w:rPr>
          <w:rtl w:val="0"/>
        </w:rPr>
        <w:t xml:space="preserve">: Maybe they’re just hoping no one’s gonna mention them cause they’re rel--they’ve relative, seem rela-- seemed relatively harmless. They’re just the group of fashionable strangers up in the north--</w:t>
      </w:r>
    </w:p>
    <w:p w:rsidR="00000000" w:rsidDel="00000000" w:rsidP="00000000" w:rsidRDefault="00000000" w:rsidRPr="00000000" w14:paraId="0000001C">
      <w:pPr>
        <w:spacing w:after="240" w:lineRule="auto"/>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w:t>
      </w:r>
      <w:r w:rsidDel="00000000" w:rsidR="00000000" w:rsidRPr="00000000">
        <w:rPr>
          <w:b w:val="1"/>
          <w:rtl w:val="0"/>
        </w:rPr>
        <w:t xml:space="preserve">Keith</w:t>
      </w:r>
      <w:r w:rsidDel="00000000" w:rsidR="00000000" w:rsidRPr="00000000">
        <w:rPr>
          <w:rtl w:val="0"/>
        </w:rPr>
        <w:t xml:space="preserve">/</w:t>
      </w:r>
      <w:r w:rsidDel="00000000" w:rsidR="00000000" w:rsidRPr="00000000">
        <w:rPr>
          <w:b w:val="1"/>
          <w:rtl w:val="0"/>
        </w:rPr>
        <w:t xml:space="preserve">Nick</w:t>
      </w:r>
      <w:r w:rsidDel="00000000" w:rsidR="00000000" w:rsidRPr="00000000">
        <w:rPr>
          <w:rtl w:val="0"/>
        </w:rPr>
        <w:t xml:space="preserve"> small laugh]</w:t>
      </w:r>
    </w:p>
    <w:p w:rsidR="00000000" w:rsidDel="00000000" w:rsidP="00000000" w:rsidRDefault="00000000" w:rsidRPr="00000000" w14:paraId="0000001D">
      <w:pPr>
        <w:spacing w:after="240" w:lineRule="auto"/>
        <w:rPr/>
      </w:pPr>
      <w:r w:rsidDel="00000000" w:rsidR="00000000" w:rsidRPr="00000000">
        <w:rPr>
          <w:b w:val="1"/>
          <w:rtl w:val="0"/>
        </w:rPr>
        <w:t xml:space="preserve">Janine</w:t>
      </w:r>
      <w:r w:rsidDel="00000000" w:rsidR="00000000" w:rsidRPr="00000000">
        <w:rPr>
          <w:rtl w:val="0"/>
        </w:rPr>
        <w:t xml:space="preserve">: No one’s gonna mention them to the weird stone </w:t>
      </w:r>
      <w:r w:rsidDel="00000000" w:rsidR="00000000" w:rsidRPr="00000000">
        <w:rPr>
          <w:rtl w:val="0"/>
        </w:rPr>
        <w:t xml:space="preserve">boys</w:t>
      </w:r>
      <w:r w:rsidDel="00000000" w:rsidR="00000000" w:rsidRPr="00000000">
        <w:rPr>
          <w:rtl w:val="0"/>
        </w:rPr>
        <w:t xml:space="preserve">. </w:t>
      </w:r>
    </w:p>
    <w:p w:rsidR="00000000" w:rsidDel="00000000" w:rsidP="00000000" w:rsidRDefault="00000000" w:rsidRPr="00000000" w14:paraId="0000001E">
      <w:pPr>
        <w:spacing w:after="240" w:lineRule="auto"/>
        <w:rPr/>
      </w:pPr>
      <w:r w:rsidDel="00000000" w:rsidR="00000000" w:rsidRPr="00000000">
        <w:rPr>
          <w:b w:val="1"/>
          <w:rtl w:val="0"/>
        </w:rPr>
        <w:t xml:space="preserve">Austin</w:t>
      </w:r>
      <w:r w:rsidDel="00000000" w:rsidR="00000000" w:rsidRPr="00000000">
        <w:rPr>
          <w:rtl w:val="0"/>
        </w:rPr>
        <w:t xml:space="preserve">: They’re very fashionable, to be fair. Uh, </w:t>
      </w:r>
      <w:r w:rsidDel="00000000" w:rsidR="00000000" w:rsidRPr="00000000">
        <w:rPr>
          <w:rtl w:val="0"/>
        </w:rPr>
        <w:t xml:space="preserve">Art</w:t>
      </w:r>
      <w:r w:rsidDel="00000000" w:rsidR="00000000" w:rsidRPr="00000000">
        <w:rPr>
          <w:rtl w:val="0"/>
        </w:rPr>
        <w:t xml:space="preserve">?</w:t>
      </w:r>
    </w:p>
    <w:p w:rsidR="00000000" w:rsidDel="00000000" w:rsidP="00000000" w:rsidRDefault="00000000" w:rsidRPr="00000000" w14:paraId="0000001F">
      <w:pPr>
        <w:spacing w:after="240" w:lineRule="auto"/>
        <w:rPr/>
      </w:pPr>
      <w:r w:rsidDel="00000000" w:rsidR="00000000" w:rsidRPr="00000000">
        <w:rPr>
          <w:b w:val="1"/>
          <w:rtl w:val="0"/>
        </w:rPr>
        <w:t xml:space="preserve">Art</w:t>
      </w:r>
      <w:r w:rsidDel="00000000" w:rsidR="00000000" w:rsidRPr="00000000">
        <w:rPr>
          <w:rtl w:val="0"/>
        </w:rPr>
        <w:t xml:space="preserve">: ‘Now my great, great, great grandfather fought one of these stone men back in his day.’</w:t>
      </w:r>
    </w:p>
    <w:p w:rsidR="00000000" w:rsidDel="00000000" w:rsidP="00000000" w:rsidRDefault="00000000" w:rsidRPr="00000000" w14:paraId="00000020">
      <w:pPr>
        <w:spacing w:after="240" w:lineRule="auto"/>
        <w:rPr/>
      </w:pPr>
      <w:r w:rsidDel="00000000" w:rsidR="00000000" w:rsidRPr="00000000">
        <w:rPr>
          <w:b w:val="1"/>
          <w:rtl w:val="0"/>
        </w:rPr>
        <w:t xml:space="preserve">Austin</w:t>
      </w:r>
      <w:r w:rsidDel="00000000" w:rsidR="00000000" w:rsidRPr="00000000">
        <w:rPr>
          <w:rtl w:val="0"/>
        </w:rPr>
        <w:t xml:space="preserve">: God damnit</w:t>
      </w:r>
    </w:p>
    <w:p w:rsidR="00000000" w:rsidDel="00000000" w:rsidP="00000000" w:rsidRDefault="00000000" w:rsidRPr="00000000" w14:paraId="00000021">
      <w:pPr>
        <w:spacing w:after="240" w:lineRule="auto"/>
        <w:rPr/>
      </w:pPr>
      <w:r w:rsidDel="00000000" w:rsidR="00000000" w:rsidRPr="00000000">
        <w:rPr>
          <w:b w:val="1"/>
          <w:rtl w:val="0"/>
        </w:rPr>
        <w:t xml:space="preserve">Art</w:t>
      </w:r>
      <w:r w:rsidDel="00000000" w:rsidR="00000000" w:rsidRPr="00000000">
        <w:rPr>
          <w:rtl w:val="0"/>
        </w:rPr>
        <w:t xml:space="preserve">: ‘And they, they just dispatched him in no time, it’s what drove my great, great grandfather into the woods in the first time--in the first place-’</w:t>
      </w:r>
    </w:p>
    <w:p w:rsidR="00000000" w:rsidDel="00000000" w:rsidP="00000000" w:rsidRDefault="00000000" w:rsidRPr="00000000" w14:paraId="00000022">
      <w:pPr>
        <w:spacing w:after="240" w:lineRule="auto"/>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laughs in background]</w:t>
      </w:r>
    </w:p>
    <w:p w:rsidR="00000000" w:rsidDel="00000000" w:rsidP="00000000" w:rsidRDefault="00000000" w:rsidRPr="00000000" w14:paraId="00000023">
      <w:pPr>
        <w:spacing w:after="240" w:lineRule="auto"/>
        <w:rPr/>
      </w:pPr>
      <w:r w:rsidDel="00000000" w:rsidR="00000000" w:rsidRPr="00000000">
        <w:rPr>
          <w:b w:val="1"/>
          <w:rtl w:val="0"/>
        </w:rPr>
        <w:t xml:space="preserve">Art</w:t>
      </w:r>
      <w:r w:rsidDel="00000000" w:rsidR="00000000" w:rsidRPr="00000000">
        <w:rPr>
          <w:rtl w:val="0"/>
        </w:rPr>
        <w:t xml:space="preserve">: I think we need to be very suspicious, and not take these gentlemen for granted.</w:t>
      </w:r>
    </w:p>
    <w:p w:rsidR="00000000" w:rsidDel="00000000" w:rsidP="00000000" w:rsidRDefault="00000000" w:rsidRPr="00000000" w14:paraId="00000024">
      <w:pPr>
        <w:spacing w:after="240" w:lineRule="auto"/>
        <w:rPr/>
      </w:pP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Austin</w:t>
      </w:r>
      <w:r w:rsidDel="00000000" w:rsidR="00000000" w:rsidRPr="00000000">
        <w:rPr>
          <w:rtl w:val="0"/>
        </w:rPr>
        <w:t xml:space="preserve">: Or granite.</w:t>
      </w:r>
    </w:p>
    <w:p w:rsidR="00000000" w:rsidDel="00000000" w:rsidP="00000000" w:rsidRDefault="00000000" w:rsidRPr="00000000" w14:paraId="00000025">
      <w:pPr>
        <w:spacing w:after="240" w:lineRule="auto"/>
        <w:rPr/>
      </w:pPr>
      <w:r w:rsidDel="00000000" w:rsidR="00000000" w:rsidRPr="00000000">
        <w:rPr>
          <w:b w:val="1"/>
          <w:rtl w:val="0"/>
        </w:rPr>
        <w:t xml:space="preserve">Austin</w:t>
      </w:r>
      <w:r w:rsidDel="00000000" w:rsidR="00000000" w:rsidRPr="00000000">
        <w:rPr>
          <w:rtl w:val="0"/>
        </w:rPr>
        <w:t xml:space="preserve">: Or granite. Great! Good. Good, great.</w:t>
      </w:r>
    </w:p>
    <w:p w:rsidR="00000000" w:rsidDel="00000000" w:rsidP="00000000" w:rsidRDefault="00000000" w:rsidRPr="00000000" w14:paraId="00000026">
      <w:pPr>
        <w:spacing w:after="240" w:lineRule="auto"/>
        <w:ind w:left="720" w:firstLine="0"/>
        <w:rPr/>
      </w:pPr>
      <w:r w:rsidDel="00000000" w:rsidR="00000000" w:rsidRPr="00000000">
        <w:rPr>
          <w:b w:val="1"/>
          <w:rtl w:val="0"/>
        </w:rPr>
        <w:t xml:space="preserve">Keith</w:t>
      </w:r>
      <w:r w:rsidDel="00000000" w:rsidR="00000000" w:rsidRPr="00000000">
        <w:rPr>
          <w:rtl w:val="0"/>
        </w:rPr>
        <w:t xml:space="preserve"> (as a </w:t>
      </w:r>
      <w:r w:rsidDel="00000000" w:rsidR="00000000" w:rsidRPr="00000000">
        <w:rPr>
          <w:b w:val="1"/>
          <w:rtl w:val="0"/>
        </w:rPr>
        <w:t xml:space="preserve">character, unnamed</w:t>
      </w:r>
      <w:r w:rsidDel="00000000" w:rsidR="00000000" w:rsidRPr="00000000">
        <w:rPr>
          <w:b w:val="0"/>
          <w:rtl w:val="0"/>
        </w:rPr>
        <w:t xml:space="preserve">)</w:t>
      </w:r>
      <w:r w:rsidDel="00000000" w:rsidR="00000000" w:rsidRPr="00000000">
        <w:rPr>
          <w:rtl w:val="0"/>
        </w:rPr>
        <w:t xml:space="preserve">: I used to go in there everyday and read and now they won’t let me in, this is bullshit. [out of character] Oh, they’re everywhere, huh?</w:t>
      </w:r>
    </w:p>
    <w:p w:rsidR="00000000" w:rsidDel="00000000" w:rsidP="00000000" w:rsidRDefault="00000000" w:rsidRPr="00000000" w14:paraId="00000027">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028">
      <w:pPr>
        <w:spacing w:after="240" w:lineRule="auto"/>
        <w:rPr/>
      </w:pPr>
      <w:r w:rsidDel="00000000" w:rsidR="00000000" w:rsidRPr="00000000">
        <w:rPr>
          <w:b w:val="1"/>
          <w:rtl w:val="0"/>
        </w:rPr>
        <w:t xml:space="preserve">Janine</w:t>
      </w:r>
      <w:r w:rsidDel="00000000" w:rsidR="00000000" w:rsidRPr="00000000">
        <w:rPr>
          <w:rtl w:val="0"/>
        </w:rPr>
        <w:t xml:space="preserve">: Oh, boy.</w:t>
      </w:r>
    </w:p>
    <w:p w:rsidR="00000000" w:rsidDel="00000000" w:rsidP="00000000" w:rsidRDefault="00000000" w:rsidRPr="00000000" w14:paraId="00000029">
      <w:pPr>
        <w:spacing w:after="240" w:lineRule="auto"/>
        <w:rPr/>
      </w:pPr>
      <w:r w:rsidDel="00000000" w:rsidR="00000000" w:rsidRPr="00000000">
        <w:rPr>
          <w:b w:val="1"/>
          <w:rtl w:val="0"/>
        </w:rPr>
        <w:t xml:space="preserve">Keith</w:t>
      </w:r>
      <w:r w:rsidDel="00000000" w:rsidR="00000000" w:rsidRPr="00000000">
        <w:rPr>
          <w:rtl w:val="0"/>
        </w:rPr>
        <w:t xml:space="preserve">: They’re not just in the library.</w:t>
      </w:r>
    </w:p>
    <w:p w:rsidR="00000000" w:rsidDel="00000000" w:rsidP="00000000" w:rsidRDefault="00000000" w:rsidRPr="00000000" w14:paraId="0000002A">
      <w:pPr>
        <w:spacing w:after="240" w:lineRule="auto"/>
        <w:rPr/>
      </w:pPr>
      <w:r w:rsidDel="00000000" w:rsidR="00000000" w:rsidRPr="00000000">
        <w:rPr>
          <w:b w:val="1"/>
          <w:rtl w:val="0"/>
        </w:rPr>
        <w:t xml:space="preserve">Austin</w:t>
      </w:r>
      <w:r w:rsidDel="00000000" w:rsidR="00000000" w:rsidRPr="00000000">
        <w:rPr>
          <w:rtl w:val="0"/>
        </w:rPr>
        <w:t xml:space="preserve">: [overlapping with </w:t>
      </w:r>
      <w:r w:rsidDel="00000000" w:rsidR="00000000" w:rsidRPr="00000000">
        <w:rPr>
          <w:b w:val="1"/>
          <w:rtl w:val="0"/>
        </w:rPr>
        <w:t xml:space="preserve">Keith</w:t>
      </w:r>
      <w:r w:rsidDel="00000000" w:rsidR="00000000" w:rsidRPr="00000000">
        <w:rPr>
          <w:rtl w:val="0"/>
        </w:rPr>
        <w:t xml:space="preserve">] There are uh--there are...300 of them? 400? </w:t>
      </w:r>
    </w:p>
    <w:p w:rsidR="00000000" w:rsidDel="00000000" w:rsidP="00000000" w:rsidRDefault="00000000" w:rsidRPr="00000000" w14:paraId="0000002B">
      <w:pPr>
        <w:spacing w:after="240" w:lineRule="auto"/>
        <w:rPr/>
      </w:pPr>
      <w:r w:rsidDel="00000000" w:rsidR="00000000" w:rsidRPr="00000000">
        <w:rPr>
          <w:b w:val="1"/>
          <w:rtl w:val="0"/>
        </w:rPr>
        <w:t xml:space="preserve">Keith</w:t>
      </w:r>
      <w:r w:rsidDel="00000000" w:rsidR="00000000" w:rsidRPr="00000000">
        <w:rPr>
          <w:rtl w:val="0"/>
        </w:rPr>
        <w:t xml:space="preserve">: 300 of them!? What uh-- many people are there in the city, like 10,000? 2,000?</w:t>
      </w:r>
    </w:p>
    <w:p w:rsidR="00000000" w:rsidDel="00000000" w:rsidP="00000000" w:rsidRDefault="00000000" w:rsidRPr="00000000" w14:paraId="0000002C">
      <w:pPr>
        <w:spacing w:after="240" w:lineRule="auto"/>
        <w:rPr/>
      </w:pPr>
      <w:r w:rsidDel="00000000" w:rsidR="00000000" w:rsidRPr="00000000">
        <w:rPr>
          <w:b w:val="1"/>
          <w:rtl w:val="0"/>
        </w:rPr>
        <w:t xml:space="preserve">Austin</w:t>
      </w:r>
      <w:r w:rsidDel="00000000" w:rsidR="00000000" w:rsidRPr="00000000">
        <w:rPr>
          <w:rtl w:val="0"/>
        </w:rPr>
        <w:t xml:space="preserve">: [overlapping] Yeah, 10,000, something like that. There are a bunch. They’re never, you’re never not seeing them, now.</w:t>
      </w:r>
    </w:p>
    <w:p w:rsidR="00000000" w:rsidDel="00000000" w:rsidP="00000000" w:rsidRDefault="00000000" w:rsidRPr="00000000" w14:paraId="0000002D">
      <w:pPr>
        <w:spacing w:after="240" w:lineRule="auto"/>
        <w:rPr/>
      </w:pPr>
      <w:r w:rsidDel="00000000" w:rsidR="00000000" w:rsidRPr="00000000">
        <w:rPr>
          <w:b w:val="1"/>
          <w:rtl w:val="0"/>
        </w:rPr>
        <w:t xml:space="preserve">Nick</w:t>
      </w:r>
      <w:r w:rsidDel="00000000" w:rsidR="00000000" w:rsidRPr="00000000">
        <w:rPr>
          <w:rtl w:val="0"/>
        </w:rPr>
        <w:t xml:space="preserve">: Is there...do you think the people of this town would recognize what that tower is? </w:t>
      </w:r>
    </w:p>
    <w:p w:rsidR="00000000" w:rsidDel="00000000" w:rsidP="00000000" w:rsidRDefault="00000000" w:rsidRPr="00000000" w14:paraId="0000002E">
      <w:pPr>
        <w:spacing w:after="240" w:lineRule="auto"/>
        <w:rPr/>
      </w:pPr>
      <w:r w:rsidDel="00000000" w:rsidR="00000000" w:rsidRPr="00000000">
        <w:rPr>
          <w:b w:val="1"/>
          <w:rtl w:val="0"/>
        </w:rPr>
        <w:t xml:space="preserve">Austin</w:t>
      </w:r>
      <w:r w:rsidDel="00000000" w:rsidR="00000000" w:rsidRPr="00000000">
        <w:rPr>
          <w:rtl w:val="0"/>
        </w:rPr>
        <w:t xml:space="preserve">: No.</w:t>
      </w:r>
    </w:p>
    <w:p w:rsidR="00000000" w:rsidDel="00000000" w:rsidP="00000000" w:rsidRDefault="00000000" w:rsidRPr="00000000" w14:paraId="0000002F">
      <w:pPr>
        <w:spacing w:after="240" w:lineRule="auto"/>
        <w:rPr/>
      </w:pPr>
      <w:r w:rsidDel="00000000" w:rsidR="00000000" w:rsidRPr="00000000">
        <w:rPr>
          <w:b w:val="1"/>
          <w:rtl w:val="0"/>
        </w:rPr>
        <w:t xml:space="preserve">Nick</w:t>
      </w:r>
      <w:r w:rsidDel="00000000" w:rsidR="00000000" w:rsidRPr="00000000">
        <w:rPr>
          <w:rtl w:val="0"/>
        </w:rPr>
        <w:t xml:space="preserve">: Okay.</w:t>
      </w:r>
    </w:p>
    <w:p w:rsidR="00000000" w:rsidDel="00000000" w:rsidP="00000000" w:rsidRDefault="00000000" w:rsidRPr="00000000" w14:paraId="00000030">
      <w:pPr>
        <w:spacing w:after="240" w:lineRule="auto"/>
        <w:rPr/>
      </w:pPr>
      <w:r w:rsidDel="00000000" w:rsidR="00000000" w:rsidRPr="00000000">
        <w:rPr>
          <w:b w:val="1"/>
          <w:rtl w:val="0"/>
        </w:rPr>
        <w:t xml:space="preserve">Austin</w:t>
      </w:r>
      <w:r w:rsidDel="00000000" w:rsidR="00000000" w:rsidRPr="00000000">
        <w:rPr>
          <w:rtl w:val="0"/>
        </w:rPr>
        <w:t xml:space="preserve">: The people from outside might, the, the exiles might.</w:t>
      </w:r>
    </w:p>
    <w:p w:rsidR="00000000" w:rsidDel="00000000" w:rsidP="00000000" w:rsidRDefault="00000000" w:rsidRPr="00000000" w14:paraId="00000031">
      <w:pPr>
        <w:spacing w:after="240" w:lineRule="auto"/>
        <w:rPr/>
      </w:pPr>
      <w:r w:rsidDel="00000000" w:rsidR="00000000" w:rsidRPr="00000000">
        <w:rPr>
          <w:b w:val="1"/>
          <w:rtl w:val="0"/>
        </w:rPr>
        <w:t xml:space="preserve">Nick</w:t>
      </w:r>
      <w:r w:rsidDel="00000000" w:rsidR="00000000" w:rsidRPr="00000000">
        <w:rPr>
          <w:rtl w:val="0"/>
        </w:rPr>
        <w:t xml:space="preserve">: Sure.</w:t>
      </w:r>
    </w:p>
    <w:p w:rsidR="00000000" w:rsidDel="00000000" w:rsidP="00000000" w:rsidRDefault="00000000" w:rsidRPr="00000000" w14:paraId="00000032">
      <w:pPr>
        <w:spacing w:after="240" w:lineRule="auto"/>
        <w:rPr/>
      </w:pPr>
      <w:r w:rsidDel="00000000" w:rsidR="00000000" w:rsidRPr="00000000">
        <w:rPr>
          <w:b w:val="1"/>
          <w:rtl w:val="0"/>
        </w:rPr>
        <w:t xml:space="preserve">Austin</w:t>
      </w:r>
      <w:r w:rsidDel="00000000" w:rsidR="00000000" w:rsidRPr="00000000">
        <w:rPr>
          <w:rtl w:val="0"/>
        </w:rPr>
        <w:t xml:space="preserve">: But the people inside do not.</w:t>
      </w:r>
    </w:p>
    <w:p w:rsidR="00000000" w:rsidDel="00000000" w:rsidP="00000000" w:rsidRDefault="00000000" w:rsidRPr="00000000" w14:paraId="00000033">
      <w:pPr>
        <w:spacing w:after="240" w:lineRule="auto"/>
        <w:rPr/>
      </w:pP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Austin</w:t>
      </w:r>
      <w:r w:rsidDel="00000000" w:rsidR="00000000" w:rsidRPr="00000000">
        <w:rPr>
          <w:rtl w:val="0"/>
        </w:rPr>
        <w:t xml:space="preserve">: [overlapping] Uh.</w:t>
      </w:r>
    </w:p>
    <w:p w:rsidR="00000000" w:rsidDel="00000000" w:rsidP="00000000" w:rsidRDefault="00000000" w:rsidRPr="00000000" w14:paraId="00000034">
      <w:pPr>
        <w:spacing w:after="240" w:lineRule="auto"/>
        <w:rPr/>
      </w:pPr>
      <w:r w:rsidDel="00000000" w:rsidR="00000000" w:rsidRPr="00000000">
        <w:rPr>
          <w:b w:val="1"/>
          <w:rtl w:val="0"/>
        </w:rPr>
        <w:t xml:space="preserve">Nick</w:t>
      </w:r>
      <w:r w:rsidDel="00000000" w:rsidR="00000000" w:rsidRPr="00000000">
        <w:rPr>
          <w:rtl w:val="0"/>
        </w:rPr>
        <w:t xml:space="preserve">: Alright so my own answer to my question…</w:t>
      </w:r>
    </w:p>
    <w:p w:rsidR="00000000" w:rsidDel="00000000" w:rsidP="00000000" w:rsidRDefault="00000000" w:rsidRPr="00000000" w14:paraId="00000035">
      <w:pPr>
        <w:spacing w:after="240" w:lineRule="auto"/>
        <w:rPr/>
      </w:pPr>
      <w:r w:rsidDel="00000000" w:rsidR="00000000" w:rsidRPr="00000000">
        <w:rPr>
          <w:b w:val="1"/>
          <w:rtl w:val="0"/>
        </w:rPr>
        <w:t xml:space="preserve">Austin</w:t>
      </w:r>
      <w:r w:rsidDel="00000000" w:rsidR="00000000" w:rsidRPr="00000000">
        <w:rPr>
          <w:rtl w:val="0"/>
        </w:rPr>
        <w:t xml:space="preserve">: Yes</w:t>
      </w:r>
    </w:p>
    <w:p w:rsidR="00000000" w:rsidDel="00000000" w:rsidP="00000000" w:rsidRDefault="00000000" w:rsidRPr="00000000" w14:paraId="00000036">
      <w:pPr>
        <w:spacing w:after="240" w:lineRule="auto"/>
        <w:rPr/>
      </w:pPr>
      <w:r w:rsidDel="00000000" w:rsidR="00000000" w:rsidRPr="00000000">
        <w:rPr>
          <w:b w:val="1"/>
          <w:rtl w:val="0"/>
        </w:rPr>
        <w:t xml:space="preserve">Nick</w:t>
      </w:r>
      <w:r w:rsidDel="00000000" w:rsidR="00000000" w:rsidRPr="00000000">
        <w:rPr>
          <w:rtl w:val="0"/>
        </w:rPr>
        <w:t xml:space="preserve">: I guess is uh, I think we should do something, but uh they’re really scary, so I don’t know what.</w:t>
      </w:r>
    </w:p>
    <w:p w:rsidR="00000000" w:rsidDel="00000000" w:rsidP="00000000" w:rsidRDefault="00000000" w:rsidRPr="00000000" w14:paraId="00000037">
      <w:pPr>
        <w:spacing w:after="240" w:lineRule="auto"/>
        <w:rPr/>
      </w:pPr>
      <w:r w:rsidDel="00000000" w:rsidR="00000000" w:rsidRPr="00000000">
        <w:rPr>
          <w:b w:val="1"/>
          <w:rtl w:val="0"/>
        </w:rPr>
        <w:t xml:space="preserve">Austin</w:t>
      </w:r>
      <w:r w:rsidDel="00000000" w:rsidR="00000000" w:rsidRPr="00000000">
        <w:rPr>
          <w:rtl w:val="0"/>
        </w:rPr>
        <w:t xml:space="preserve">: Yeah...Uh I’m </w:t>
      </w:r>
      <w:r w:rsidDel="00000000" w:rsidR="00000000" w:rsidRPr="00000000">
        <w:rPr>
          <w:rtl w:val="0"/>
        </w:rPr>
        <w:t xml:space="preserve">gonna</w:t>
      </w:r>
      <w:r w:rsidDel="00000000" w:rsidR="00000000" w:rsidRPr="00000000">
        <w:rPr>
          <w:rtl w:val="0"/>
        </w:rPr>
        <w:t xml:space="preserve"> introduce a new, a new, based on them- a new resource that’s lacking, which is privacy. </w:t>
      </w:r>
    </w:p>
    <w:p w:rsidR="00000000" w:rsidDel="00000000" w:rsidP="00000000" w:rsidRDefault="00000000" w:rsidRPr="00000000" w14:paraId="00000038">
      <w:pPr>
        <w:spacing w:after="240" w:lineRule="auto"/>
        <w:rPr/>
      </w:pPr>
      <w:r w:rsidDel="00000000" w:rsidR="00000000" w:rsidRPr="00000000">
        <w:rPr>
          <w:b w:val="1"/>
          <w:rtl w:val="0"/>
        </w:rPr>
        <w:t xml:space="preserve">Nick</w:t>
      </w:r>
      <w:r w:rsidDel="00000000" w:rsidR="00000000" w:rsidRPr="00000000">
        <w:rPr>
          <w:rtl w:val="0"/>
        </w:rPr>
        <w:t xml:space="preserve">: Uh huh</w:t>
      </w:r>
    </w:p>
    <w:p w:rsidR="00000000" w:rsidDel="00000000" w:rsidP="00000000" w:rsidRDefault="00000000" w:rsidRPr="00000000" w14:paraId="00000039">
      <w:pPr>
        <w:spacing w:after="240" w:lineRule="auto"/>
        <w:rPr/>
      </w:pPr>
      <w:r w:rsidDel="00000000" w:rsidR="00000000" w:rsidRPr="00000000">
        <w:rPr>
          <w:b w:val="1"/>
          <w:rtl w:val="0"/>
        </w:rPr>
        <w:t xml:space="preserve">Janine</w:t>
      </w:r>
      <w:r w:rsidDel="00000000" w:rsidR="00000000" w:rsidRPr="00000000">
        <w:rPr>
          <w:rtl w:val="0"/>
        </w:rPr>
        <w:t xml:space="preserve">: Mmhm</w:t>
      </w:r>
    </w:p>
    <w:p w:rsidR="00000000" w:rsidDel="00000000" w:rsidP="00000000" w:rsidRDefault="00000000" w:rsidRPr="00000000" w14:paraId="0000003A">
      <w:pPr>
        <w:spacing w:after="240" w:lineRule="auto"/>
        <w:rPr/>
      </w:pPr>
      <w:r w:rsidDel="00000000" w:rsidR="00000000" w:rsidRPr="00000000">
        <w:rPr>
          <w:b w:val="1"/>
          <w:rtl w:val="0"/>
        </w:rPr>
        <w:t xml:space="preserve">Austin</w:t>
      </w:r>
      <w:r w:rsidDel="00000000" w:rsidR="00000000" w:rsidRPr="00000000">
        <w:rPr>
          <w:rtl w:val="0"/>
        </w:rPr>
        <w:t xml:space="preserve">: They’re everywhere.</w:t>
      </w:r>
    </w:p>
    <w:p w:rsidR="00000000" w:rsidDel="00000000" w:rsidP="00000000" w:rsidRDefault="00000000" w:rsidRPr="00000000" w14:paraId="0000003B">
      <w:pPr>
        <w:spacing w:after="240" w:lineRule="auto"/>
        <w:rPr/>
      </w:pPr>
      <w:r w:rsidDel="00000000" w:rsidR="00000000" w:rsidRPr="00000000">
        <w:rPr>
          <w:b w:val="1"/>
          <w:rtl w:val="0"/>
        </w:rPr>
        <w:t xml:space="preserve">Janine</w:t>
      </w:r>
      <w:r w:rsidDel="00000000" w:rsidR="00000000" w:rsidRPr="00000000">
        <w:rPr>
          <w:rtl w:val="0"/>
        </w:rPr>
        <w:t xml:space="preserve">: They’re staying well clear of Hedy I noticed that.</w:t>
      </w:r>
    </w:p>
    <w:p w:rsidR="00000000" w:rsidDel="00000000" w:rsidP="00000000" w:rsidRDefault="00000000" w:rsidRPr="00000000" w14:paraId="0000003C">
      <w:pPr>
        <w:spacing w:after="240" w:lineRule="auto"/>
        <w:rPr/>
      </w:pPr>
      <w:r w:rsidDel="00000000" w:rsidR="00000000" w:rsidRPr="00000000">
        <w:rPr>
          <w:b w:val="1"/>
          <w:rtl w:val="0"/>
        </w:rPr>
        <w:t xml:space="preserve">Austin</w:t>
      </w:r>
      <w:r w:rsidDel="00000000" w:rsidR="00000000" w:rsidRPr="00000000">
        <w:rPr>
          <w:rtl w:val="0"/>
        </w:rPr>
        <w:t xml:space="preserve">: Yeah, they’re not fucking with, with, Canopy...Well I feel like they’re not, like, in Canopy Row, but they are, uh, they do like their walk around the, the exterior.</w:t>
      </w:r>
    </w:p>
    <w:p w:rsidR="00000000" w:rsidDel="00000000" w:rsidP="00000000" w:rsidRDefault="00000000" w:rsidRPr="00000000" w14:paraId="0000003D">
      <w:pPr>
        <w:spacing w:after="240" w:lineRule="auto"/>
        <w:rPr/>
      </w:pPr>
      <w:r w:rsidDel="00000000" w:rsidR="00000000" w:rsidRPr="00000000">
        <w:rPr>
          <w:b w:val="1"/>
          <w:rtl w:val="0"/>
        </w:rPr>
        <w:t xml:space="preserve">Janine</w:t>
      </w:r>
      <w:r w:rsidDel="00000000" w:rsidR="00000000" w:rsidRPr="00000000">
        <w:rPr>
          <w:rtl w:val="0"/>
        </w:rPr>
        <w:t xml:space="preserve">: Hmm</w:t>
      </w:r>
    </w:p>
    <w:p w:rsidR="00000000" w:rsidDel="00000000" w:rsidP="00000000" w:rsidRDefault="00000000" w:rsidRPr="00000000" w14:paraId="0000003E">
      <w:pPr>
        <w:spacing w:after="240" w:lineRule="auto"/>
        <w:rPr/>
      </w:pPr>
      <w:r w:rsidDel="00000000" w:rsidR="00000000" w:rsidRPr="00000000">
        <w:rPr>
          <w:b w:val="1"/>
          <w:rtl w:val="0"/>
        </w:rPr>
        <w:t xml:space="preserve">Austin</w:t>
      </w:r>
      <w:r w:rsidDel="00000000" w:rsidR="00000000" w:rsidRPr="00000000">
        <w:rPr>
          <w:rtl w:val="0"/>
        </w:rPr>
        <w:t xml:space="preserve">: Um- </w:t>
      </w:r>
    </w:p>
    <w:p w:rsidR="00000000" w:rsidDel="00000000" w:rsidP="00000000" w:rsidRDefault="00000000" w:rsidRPr="00000000" w14:paraId="0000003F">
      <w:pPr>
        <w:spacing w:after="240" w:lineRule="auto"/>
        <w:rPr/>
      </w:pPr>
      <w:r w:rsidDel="00000000" w:rsidR="00000000" w:rsidRPr="00000000">
        <w:rPr>
          <w:b w:val="1"/>
          <w:rtl w:val="0"/>
        </w:rPr>
        <w:t xml:space="preserve">Nick</w:t>
      </w:r>
      <w:r w:rsidDel="00000000" w:rsidR="00000000" w:rsidRPr="00000000">
        <w:rPr>
          <w:rtl w:val="0"/>
        </w:rPr>
        <w:t xml:space="preserve">: I mean, yeah.</w:t>
      </w:r>
    </w:p>
    <w:p w:rsidR="00000000" w:rsidDel="00000000" w:rsidP="00000000" w:rsidRDefault="00000000" w:rsidRPr="00000000" w14:paraId="00000040">
      <w:pPr>
        <w:spacing w:after="240" w:lineRule="auto"/>
        <w:rPr/>
      </w:pPr>
      <w:r w:rsidDel="00000000" w:rsidR="00000000" w:rsidRPr="00000000">
        <w:rPr>
          <w:b w:val="1"/>
          <w:rtl w:val="0"/>
        </w:rPr>
        <w:t xml:space="preserve">Austin</w:t>
      </w:r>
      <w:r w:rsidDel="00000000" w:rsidR="00000000" w:rsidRPr="00000000">
        <w:rPr>
          <w:rtl w:val="0"/>
        </w:rPr>
        <w:t xml:space="preserve">: They haven’t gone in yet... Alright. Next turn, uh, also real quick </w:t>
      </w:r>
      <w:r w:rsidDel="00000000" w:rsidR="00000000" w:rsidRPr="00000000">
        <w:rPr>
          <w:rtl w:val="0"/>
        </w:rPr>
        <w:t xml:space="preserve">Art</w:t>
      </w:r>
      <w:r w:rsidDel="00000000" w:rsidR="00000000" w:rsidRPr="00000000">
        <w:rPr>
          <w:rtl w:val="0"/>
        </w:rPr>
        <w:t xml:space="preserve">, Art, I did notice um, now that I’m looking at it, that the Samothes symbol you’ve drawn here has a different, is different than the one in Dungeon World Season One?</w:t>
      </w:r>
    </w:p>
    <w:p w:rsidR="00000000" w:rsidDel="00000000" w:rsidP="00000000" w:rsidRDefault="00000000" w:rsidRPr="00000000" w14:paraId="00000041">
      <w:pPr>
        <w:spacing w:after="240" w:lineRule="auto"/>
        <w:rPr/>
      </w:pPr>
      <w:r w:rsidDel="00000000" w:rsidR="00000000" w:rsidRPr="00000000">
        <w:rPr>
          <w:b w:val="1"/>
          <w:rtl w:val="0"/>
        </w:rPr>
        <w:t xml:space="preserve">Art</w:t>
      </w:r>
      <w:r w:rsidDel="00000000" w:rsidR="00000000" w:rsidRPr="00000000">
        <w:rPr>
          <w:rtl w:val="0"/>
        </w:rPr>
        <w:t xml:space="preserve">: Yes. Yeah, I, I, it was, I mean, it’s honestly not a like, careful plan of mine and more like, having fun with the drawing tools in Roll20, but yeah, it’s different. Uh, in Dungeon World Season One it’s a circle and, uh, this is a little subtle and impossible if you listen to it as a radio play but the new one has, uh, wha-, uh, has lines at like nine, eleven, twelve, one and three? Like a clock?</w:t>
      </w:r>
    </w:p>
    <w:p w:rsidR="00000000" w:rsidDel="00000000" w:rsidP="00000000" w:rsidRDefault="00000000" w:rsidRPr="00000000" w14:paraId="00000042">
      <w:pPr>
        <w:spacing w:after="240" w:lineRule="auto"/>
        <w:rPr/>
      </w:pPr>
      <w:r w:rsidDel="00000000" w:rsidR="00000000" w:rsidRPr="00000000">
        <w:rPr>
          <w:b w:val="1"/>
          <w:rtl w:val="0"/>
        </w:rPr>
        <w:t xml:space="preserve">Austin</w:t>
      </w:r>
      <w:r w:rsidDel="00000000" w:rsidR="00000000" w:rsidRPr="00000000">
        <w:rPr>
          <w:rtl w:val="0"/>
        </w:rPr>
        <w:t xml:space="preserve">: [overlapping] It’s like a sun--it’s like a sun rays.</w:t>
      </w:r>
    </w:p>
    <w:p w:rsidR="00000000" w:rsidDel="00000000" w:rsidP="00000000" w:rsidRDefault="00000000" w:rsidRPr="00000000" w14:paraId="00000043">
      <w:pPr>
        <w:spacing w:after="240" w:lineRule="auto"/>
        <w:rPr/>
      </w:pPr>
      <w:r w:rsidDel="00000000" w:rsidR="00000000" w:rsidRPr="00000000">
        <w:rPr>
          <w:b w:val="1"/>
          <w:rtl w:val="0"/>
        </w:rPr>
        <w:t xml:space="preserve">Art</w:t>
      </w:r>
      <w:r w:rsidDel="00000000" w:rsidR="00000000" w:rsidRPr="00000000">
        <w:rPr>
          <w:rtl w:val="0"/>
        </w:rPr>
        <w:t xml:space="preserve">: Yeah, it’s like sun rays but they don’t go below the sun equator, the </w:t>
      </w:r>
      <w:r w:rsidDel="00000000" w:rsidR="00000000" w:rsidRPr="00000000">
        <w:rPr>
          <w:rtl w:val="0"/>
        </w:rPr>
        <w:t xml:space="preserve">sunquator</w:t>
      </w:r>
      <w:r w:rsidDel="00000000" w:rsidR="00000000" w:rsidRPr="00000000">
        <w:rPr>
          <w:rtl w:val="0"/>
        </w:rPr>
        <w:t xml:space="preserve">?</w:t>
      </w:r>
    </w:p>
    <w:p w:rsidR="00000000" w:rsidDel="00000000" w:rsidP="00000000" w:rsidRDefault="00000000" w:rsidRPr="00000000" w14:paraId="00000044">
      <w:pPr>
        <w:spacing w:after="240" w:lineRule="auto"/>
        <w:rPr/>
      </w:pPr>
      <w:r w:rsidDel="00000000" w:rsidR="00000000" w:rsidRPr="00000000">
        <w:rPr>
          <w:b w:val="1"/>
          <w:rtl w:val="0"/>
        </w:rPr>
        <w:t xml:space="preserve">Austin</w:t>
      </w:r>
      <w:r w:rsidDel="00000000" w:rsidR="00000000" w:rsidRPr="00000000">
        <w:rPr>
          <w:rtl w:val="0"/>
        </w:rPr>
        <w:t xml:space="preserve">: Hm, yeah. Um, huh. I got a--I got a pretty good one here. Ten, Summer. “You discover a cache of supplies, or resources, add a new abundance. Or. A scarcity has gone unaddressed for far too long. Start a project that will alleviate that scarcity.” Hm.</w:t>
      </w:r>
    </w:p>
    <w:p w:rsidR="00000000" w:rsidDel="00000000" w:rsidP="00000000" w:rsidRDefault="00000000" w:rsidRPr="00000000" w14:paraId="00000045">
      <w:pPr>
        <w:spacing w:after="240" w:lineRule="auto"/>
        <w:rPr/>
      </w:pPr>
      <w:r w:rsidDel="00000000" w:rsidR="00000000" w:rsidRPr="00000000">
        <w:rPr>
          <w:b w:val="1"/>
          <w:rtl w:val="0"/>
        </w:rPr>
        <w:t xml:space="preserve">Janine</w:t>
      </w:r>
      <w:r w:rsidDel="00000000" w:rsidR="00000000" w:rsidRPr="00000000">
        <w:rPr>
          <w:rtl w:val="0"/>
        </w:rPr>
        <w:t xml:space="preserve">: That is a good one.</w:t>
      </w:r>
    </w:p>
    <w:p w:rsidR="00000000" w:rsidDel="00000000" w:rsidP="00000000" w:rsidRDefault="00000000" w:rsidRPr="00000000" w14:paraId="00000046">
      <w:pPr>
        <w:spacing w:after="240" w:lineRule="auto"/>
        <w:rPr/>
      </w:pPr>
      <w:r w:rsidDel="00000000" w:rsidR="00000000" w:rsidRPr="00000000">
        <w:rPr>
          <w:b w:val="1"/>
          <w:rtl w:val="0"/>
        </w:rPr>
        <w:t xml:space="preserve">Art</w:t>
      </w:r>
      <w:r w:rsidDel="00000000" w:rsidR="00000000" w:rsidRPr="00000000">
        <w:rPr>
          <w:rtl w:val="0"/>
        </w:rPr>
        <w:t xml:space="preserve">: Hmmm</w:t>
      </w:r>
    </w:p>
    <w:p w:rsidR="00000000" w:rsidDel="00000000" w:rsidP="00000000" w:rsidRDefault="00000000" w:rsidRPr="00000000" w14:paraId="00000047">
      <w:pPr>
        <w:spacing w:after="240" w:lineRule="auto"/>
        <w:rPr/>
      </w:pPr>
      <w:r w:rsidDel="00000000" w:rsidR="00000000" w:rsidRPr="00000000">
        <w:rPr>
          <w:b w:val="1"/>
          <w:rtl w:val="0"/>
        </w:rPr>
        <w:t xml:space="preserve">Austin</w:t>
      </w:r>
      <w:r w:rsidDel="00000000" w:rsidR="00000000" w:rsidRPr="00000000">
        <w:rPr>
          <w:rtl w:val="0"/>
        </w:rPr>
        <w:t xml:space="preserve">: Hm.</w:t>
      </w:r>
    </w:p>
    <w:p w:rsidR="00000000" w:rsidDel="00000000" w:rsidP="00000000" w:rsidRDefault="00000000" w:rsidRPr="00000000" w14:paraId="00000048">
      <w:pPr>
        <w:spacing w:after="240" w:lineRule="auto"/>
        <w:rPr/>
      </w:pPr>
      <w:r w:rsidDel="00000000" w:rsidR="00000000" w:rsidRPr="00000000">
        <w:rPr>
          <w:b w:val="1"/>
          <w:rtl w:val="0"/>
        </w:rPr>
        <w:t xml:space="preserve">Keith</w:t>
      </w:r>
      <w:r w:rsidDel="00000000" w:rsidR="00000000" w:rsidRPr="00000000">
        <w:rPr>
          <w:rtl w:val="0"/>
        </w:rPr>
        <w:t xml:space="preserve">: This is either--either way this is nice.</w:t>
      </w:r>
    </w:p>
    <w:p w:rsidR="00000000" w:rsidDel="00000000" w:rsidP="00000000" w:rsidRDefault="00000000" w:rsidRPr="00000000" w14:paraId="00000049">
      <w:pPr>
        <w:spacing w:after="240" w:lineRule="auto"/>
        <w:rPr/>
      </w:pPr>
      <w:r w:rsidDel="00000000" w:rsidR="00000000" w:rsidRPr="00000000">
        <w:rPr>
          <w:b w:val="1"/>
          <w:rtl w:val="0"/>
        </w:rPr>
        <w:t xml:space="preserve">Austin</w:t>
      </w:r>
      <w:r w:rsidDel="00000000" w:rsidR="00000000" w:rsidRPr="00000000">
        <w:rPr>
          <w:rtl w:val="0"/>
        </w:rPr>
        <w:t xml:space="preserve">: This is nice, either way. But I think I can make it interesting and shitty for us, too.</w:t>
      </w:r>
    </w:p>
    <w:p w:rsidR="00000000" w:rsidDel="00000000" w:rsidP="00000000" w:rsidRDefault="00000000" w:rsidRPr="00000000" w14:paraId="0000004A">
      <w:pPr>
        <w:spacing w:after="240" w:lineRule="auto"/>
        <w:rPr/>
      </w:pPr>
      <w:r w:rsidDel="00000000" w:rsidR="00000000" w:rsidRPr="00000000">
        <w:rPr>
          <w:b w:val="1"/>
          <w:rtl w:val="0"/>
        </w:rPr>
        <w:t xml:space="preserve">Keith</w:t>
      </w:r>
      <w:r w:rsidDel="00000000" w:rsidR="00000000" w:rsidRPr="00000000">
        <w:rPr>
          <w:rtl w:val="0"/>
        </w:rPr>
        <w:t xml:space="preserve">: Great.</w:t>
      </w:r>
    </w:p>
    <w:p w:rsidR="00000000" w:rsidDel="00000000" w:rsidP="00000000" w:rsidRDefault="00000000" w:rsidRPr="00000000" w14:paraId="0000004B">
      <w:pPr>
        <w:spacing w:after="240" w:lineRule="auto"/>
        <w:rPr/>
      </w:pPr>
      <w:r w:rsidDel="00000000" w:rsidR="00000000" w:rsidRPr="00000000">
        <w:rPr>
          <w:b w:val="1"/>
          <w:rtl w:val="0"/>
        </w:rPr>
        <w:t xml:space="preserve">Janine</w:t>
      </w:r>
      <w:r w:rsidDel="00000000" w:rsidR="00000000" w:rsidRPr="00000000">
        <w:rPr>
          <w:rtl w:val="0"/>
        </w:rPr>
        <w:t xml:space="preserve">: Oh good. [laughs]</w:t>
      </w:r>
    </w:p>
    <w:p w:rsidR="00000000" w:rsidDel="00000000" w:rsidP="00000000" w:rsidRDefault="00000000" w:rsidRPr="00000000" w14:paraId="0000004C">
      <w:pPr>
        <w:spacing w:after="240" w:lineRule="auto"/>
        <w:rPr/>
      </w:pPr>
      <w:r w:rsidDel="00000000" w:rsidR="00000000" w:rsidRPr="00000000">
        <w:rPr>
          <w:b w:val="1"/>
          <w:rtl w:val="0"/>
        </w:rPr>
        <w:t xml:space="preserve">Keith</w:t>
      </w:r>
      <w:r w:rsidDel="00000000" w:rsidR="00000000" w:rsidRPr="00000000">
        <w:rPr>
          <w:rtl w:val="0"/>
        </w:rPr>
        <w:t xml:space="preserve">: I was hoping, I was like, man, really need to fucking put a stick in these spokes.</w:t>
      </w:r>
    </w:p>
    <w:p w:rsidR="00000000" w:rsidDel="00000000" w:rsidP="00000000" w:rsidRDefault="00000000" w:rsidRPr="00000000" w14:paraId="0000004D">
      <w:pPr>
        <w:spacing w:after="240" w:lineRule="auto"/>
        <w:rPr/>
      </w:pPr>
      <w:r w:rsidDel="00000000" w:rsidR="00000000" w:rsidRPr="00000000">
        <w:rPr>
          <w:b w:val="1"/>
          <w:rtl w:val="0"/>
        </w:rPr>
        <w:t xml:space="preserve">Austin</w:t>
      </w:r>
      <w:r w:rsidDel="00000000" w:rsidR="00000000" w:rsidRPr="00000000">
        <w:rPr>
          <w:rtl w:val="0"/>
        </w:rPr>
        <w:t xml:space="preserve">: Let’s see. Or maybe I could just be good.</w:t>
      </w:r>
    </w:p>
    <w:p w:rsidR="00000000" w:rsidDel="00000000" w:rsidP="00000000" w:rsidRDefault="00000000" w:rsidRPr="00000000" w14:paraId="0000004E">
      <w:pPr>
        <w:spacing w:after="240" w:lineRule="auto"/>
        <w:rPr/>
      </w:pPr>
      <w:r w:rsidDel="00000000" w:rsidR="00000000" w:rsidRPr="00000000">
        <w:rPr>
          <w:b w:val="1"/>
          <w:rtl w:val="0"/>
        </w:rPr>
        <w:t xml:space="preserve">Keith</w:t>
      </w:r>
      <w:r w:rsidDel="00000000" w:rsidR="00000000" w:rsidRPr="00000000">
        <w:rPr>
          <w:rtl w:val="0"/>
        </w:rPr>
        <w:t xml:space="preserve">: Yeah!</w:t>
      </w:r>
    </w:p>
    <w:p w:rsidR="00000000" w:rsidDel="00000000" w:rsidP="00000000" w:rsidRDefault="00000000" w:rsidRPr="00000000" w14:paraId="0000004F">
      <w:pPr>
        <w:spacing w:after="240" w:lineRule="auto"/>
        <w:rPr/>
      </w:pPr>
      <w:r w:rsidDel="00000000" w:rsidR="00000000" w:rsidRPr="00000000">
        <w:rPr>
          <w:b w:val="1"/>
          <w:rtl w:val="0"/>
        </w:rPr>
        <w:t xml:space="preserve">Art</w:t>
      </w:r>
      <w:r w:rsidDel="00000000" w:rsidR="00000000" w:rsidRPr="00000000">
        <w:rPr>
          <w:rtl w:val="0"/>
        </w:rPr>
        <w:t xml:space="preserve">: That’s a good expression, </w:t>
      </w:r>
      <w:r w:rsidDel="00000000" w:rsidR="00000000" w:rsidRPr="00000000">
        <w:rPr>
          <w:rtl w:val="0"/>
        </w:rPr>
        <w:t xml:space="preserve">Keith</w:t>
      </w:r>
      <w:r w:rsidDel="00000000" w:rsidR="00000000" w:rsidRPr="00000000">
        <w:rPr>
          <w:rtl w:val="0"/>
        </w:rPr>
        <w:t xml:space="preserve">.</w:t>
      </w:r>
    </w:p>
    <w:p w:rsidR="00000000" w:rsidDel="00000000" w:rsidP="00000000" w:rsidRDefault="00000000" w:rsidRPr="00000000" w14:paraId="00000050">
      <w:pPr>
        <w:spacing w:after="240" w:lineRule="auto"/>
        <w:rPr/>
      </w:pPr>
      <w:r w:rsidDel="00000000" w:rsidR="00000000" w:rsidRPr="00000000">
        <w:rPr>
          <w:b w:val="1"/>
          <w:rtl w:val="0"/>
        </w:rPr>
        <w:t xml:space="preserve">Keith</w:t>
      </w:r>
      <w:r w:rsidDel="00000000" w:rsidR="00000000" w:rsidRPr="00000000">
        <w:rPr>
          <w:rtl w:val="0"/>
        </w:rPr>
        <w:t xml:space="preserve">: You’ve already got the Pala--thank you. I don’t know if it’s an expression.</w:t>
      </w:r>
    </w:p>
    <w:p w:rsidR="00000000" w:rsidDel="00000000" w:rsidP="00000000" w:rsidRDefault="00000000" w:rsidRPr="00000000" w14:paraId="00000051">
      <w:pPr>
        <w:spacing w:after="240" w:lineRule="auto"/>
        <w:rPr/>
      </w:pPr>
      <w:r w:rsidDel="00000000" w:rsidR="00000000" w:rsidRPr="00000000">
        <w:rPr>
          <w:b w:val="1"/>
          <w:rtl w:val="0"/>
        </w:rPr>
        <w:t xml:space="preserve">Austin</w:t>
      </w:r>
      <w:r w:rsidDel="00000000" w:rsidR="00000000" w:rsidRPr="00000000">
        <w:rPr>
          <w:rtl w:val="0"/>
        </w:rPr>
        <w:t xml:space="preserve">: [overlapping with </w:t>
      </w:r>
      <w:r w:rsidDel="00000000" w:rsidR="00000000" w:rsidRPr="00000000">
        <w:rPr>
          <w:b w:val="1"/>
          <w:rtl w:val="0"/>
        </w:rPr>
        <w:t xml:space="preserve">Art</w:t>
      </w:r>
      <w:r w:rsidDel="00000000" w:rsidR="00000000" w:rsidRPr="00000000">
        <w:rPr>
          <w:rtl w:val="0"/>
        </w:rPr>
        <w:t xml:space="preserve">] Uh, let’s add...</w:t>
      </w:r>
    </w:p>
    <w:p w:rsidR="00000000" w:rsidDel="00000000" w:rsidP="00000000" w:rsidRDefault="00000000" w:rsidRPr="00000000" w14:paraId="00000052">
      <w:pPr>
        <w:spacing w:after="240" w:lineRule="auto"/>
        <w:rPr/>
      </w:pPr>
      <w:r w:rsidDel="00000000" w:rsidR="00000000" w:rsidRPr="00000000">
        <w:rPr>
          <w:b w:val="1"/>
          <w:rtl w:val="0"/>
        </w:rPr>
        <w:t xml:space="preserve">Art</w:t>
      </w:r>
      <w:r w:rsidDel="00000000" w:rsidR="00000000" w:rsidRPr="00000000">
        <w:rPr>
          <w:rtl w:val="0"/>
        </w:rPr>
        <w:t xml:space="preserve">: If you made it up it’s good, I’ve, it’s an expression now.</w:t>
      </w:r>
    </w:p>
    <w:p w:rsidR="00000000" w:rsidDel="00000000" w:rsidP="00000000" w:rsidRDefault="00000000" w:rsidRPr="00000000" w14:paraId="00000053">
      <w:pPr>
        <w:spacing w:after="240" w:lineRule="auto"/>
        <w:rPr/>
      </w:pPr>
      <w:r w:rsidDel="00000000" w:rsidR="00000000" w:rsidRPr="00000000">
        <w:rPr>
          <w:b w:val="1"/>
          <w:rtl w:val="0"/>
        </w:rPr>
        <w:t xml:space="preserve">Keith</w:t>
      </w:r>
      <w:r w:rsidDel="00000000" w:rsidR="00000000" w:rsidRPr="00000000">
        <w:rPr>
          <w:rtl w:val="0"/>
        </w:rPr>
        <w:t xml:space="preserve">: Awesome. Let’s use it. Everybody, say it, all the time. Wait, say it when applicable.</w:t>
      </w:r>
    </w:p>
    <w:p w:rsidR="00000000" w:rsidDel="00000000" w:rsidP="00000000" w:rsidRDefault="00000000" w:rsidRPr="00000000" w14:paraId="00000054">
      <w:pPr>
        <w:spacing w:after="240" w:lineRule="auto"/>
        <w:rPr/>
      </w:pPr>
      <w:r w:rsidDel="00000000" w:rsidR="00000000" w:rsidRPr="00000000">
        <w:rPr>
          <w:b w:val="1"/>
          <w:rtl w:val="0"/>
        </w:rPr>
        <w:t xml:space="preserve">Art</w:t>
      </w:r>
      <w:r w:rsidDel="00000000" w:rsidR="00000000" w:rsidRPr="00000000">
        <w:rPr>
          <w:rtl w:val="0"/>
        </w:rPr>
        <w:t xml:space="preserve">: No, no, I getcha.</w:t>
      </w:r>
    </w:p>
    <w:p w:rsidR="00000000" w:rsidDel="00000000" w:rsidP="00000000" w:rsidRDefault="00000000" w:rsidRPr="00000000" w14:paraId="00000055">
      <w:pPr>
        <w:spacing w:after="240" w:lineRule="auto"/>
        <w:rPr/>
      </w:pPr>
      <w:r w:rsidDel="00000000" w:rsidR="00000000" w:rsidRPr="00000000">
        <w:rPr>
          <w:rtl w:val="0"/>
        </w:rPr>
        <w:t xml:space="preserve">[</w:t>
      </w:r>
      <w:r w:rsidDel="00000000" w:rsidR="00000000" w:rsidRPr="00000000">
        <w:rPr>
          <w:b w:val="1"/>
          <w:rtl w:val="0"/>
        </w:rPr>
        <w:t xml:space="preserve">Janine</w:t>
      </w:r>
      <w:r w:rsidDel="00000000" w:rsidR="00000000" w:rsidRPr="00000000">
        <w:rPr>
          <w:rtl w:val="0"/>
        </w:rPr>
        <w:t xml:space="preserve">/</w:t>
      </w:r>
      <w:r w:rsidDel="00000000" w:rsidR="00000000" w:rsidRPr="00000000">
        <w:rPr>
          <w:b w:val="1"/>
          <w:rtl w:val="0"/>
        </w:rPr>
        <w:t xml:space="preserve">Keith</w:t>
      </w:r>
      <w:r w:rsidDel="00000000" w:rsidR="00000000" w:rsidRPr="00000000">
        <w:rPr>
          <w:rtl w:val="0"/>
        </w:rPr>
        <w:t xml:space="preserve"> laugh]</w:t>
      </w:r>
    </w:p>
    <w:p w:rsidR="00000000" w:rsidDel="00000000" w:rsidP="00000000" w:rsidRDefault="00000000" w:rsidRPr="00000000" w14:paraId="00000056">
      <w:pPr>
        <w:spacing w:after="240" w:lineRule="auto"/>
        <w:rPr/>
      </w:pPr>
      <w:r w:rsidDel="00000000" w:rsidR="00000000" w:rsidRPr="00000000">
        <w:rPr>
          <w:b w:val="1"/>
          <w:rtl w:val="0"/>
        </w:rPr>
        <w:t xml:space="preserve">Austin</w:t>
      </w:r>
      <w:r w:rsidDel="00000000" w:rsidR="00000000" w:rsidRPr="00000000">
        <w:rPr>
          <w:rtl w:val="0"/>
        </w:rPr>
        <w:t xml:space="preserve">: Oh, here we go. Yeah, okay. So, uh, one day in the middle of the summer in the high high heat just east of where the dead body is, at that big old rock where the water comes out...uh, there is what starts as a scuffle between some of the exiles who have begun to make camp to the north of the city walls, who are growing in number more and more, uh, and who can now really be called a uh, like a refugee camp of their own. And a number of city dwellers who are going to collect fresh water from that rock. And there is a uh, uh, it doesn’t come to weapons but it does come to blows and then very quickly the Pala-din arrive and kill the exile and there’s a new abundance and that abundance is </w:t>
      </w:r>
      <w:r w:rsidDel="00000000" w:rsidR="00000000" w:rsidRPr="00000000">
        <w:rPr>
          <w:rtl w:val="0"/>
        </w:rPr>
        <w:t xml:space="preserve">security</w:t>
      </w:r>
      <w:r w:rsidDel="00000000" w:rsidR="00000000" w:rsidRPr="00000000">
        <w:rPr>
          <w:rtl w:val="0"/>
        </w:rPr>
        <w:t xml:space="preserve">. </w:t>
      </w:r>
    </w:p>
    <w:p w:rsidR="00000000" w:rsidDel="00000000" w:rsidP="00000000" w:rsidRDefault="00000000" w:rsidRPr="00000000" w14:paraId="00000057">
      <w:pPr>
        <w:spacing w:after="240" w:lineRule="auto"/>
        <w:rPr/>
      </w:pPr>
      <w:r w:rsidDel="00000000" w:rsidR="00000000" w:rsidRPr="00000000">
        <w:rPr>
          <w:b w:val="1"/>
          <w:rtl w:val="0"/>
        </w:rPr>
        <w:t xml:space="preserve">Janine</w:t>
      </w:r>
      <w:r w:rsidDel="00000000" w:rsidR="00000000" w:rsidRPr="00000000">
        <w:rPr>
          <w:rtl w:val="0"/>
        </w:rPr>
        <w:t xml:space="preserve">: Oh no, the pants boys, though!</w:t>
      </w:r>
    </w:p>
    <w:p w:rsidR="00000000" w:rsidDel="00000000" w:rsidP="00000000" w:rsidRDefault="00000000" w:rsidRPr="00000000" w14:paraId="00000058">
      <w:pPr>
        <w:spacing w:after="240" w:lineRule="auto"/>
        <w:rPr/>
      </w:pPr>
      <w:r w:rsidDel="00000000" w:rsidR="00000000" w:rsidRPr="00000000">
        <w:rPr>
          <w:b w:val="1"/>
          <w:rtl w:val="0"/>
        </w:rPr>
        <w:t xml:space="preserve">Austin</w:t>
      </w:r>
      <w:r w:rsidDel="00000000" w:rsidR="00000000" w:rsidRPr="00000000">
        <w:rPr>
          <w:rtl w:val="0"/>
        </w:rPr>
        <w:t xml:space="preserve">: Mmhm</w:t>
      </w:r>
    </w:p>
    <w:p w:rsidR="00000000" w:rsidDel="00000000" w:rsidP="00000000" w:rsidRDefault="00000000" w:rsidRPr="00000000" w14:paraId="00000059">
      <w:pPr>
        <w:spacing w:after="240" w:lineRule="auto"/>
        <w:rPr/>
      </w:pPr>
      <w:r w:rsidDel="00000000" w:rsidR="00000000" w:rsidRPr="00000000">
        <w:rPr>
          <w:b w:val="1"/>
          <w:rtl w:val="0"/>
        </w:rPr>
        <w:t xml:space="preserve">Keith</w:t>
      </w:r>
      <w:r w:rsidDel="00000000" w:rsidR="00000000" w:rsidRPr="00000000">
        <w:rPr>
          <w:rtl w:val="0"/>
        </w:rPr>
        <w:t xml:space="preserve">: Wait, all the pants boys?</w:t>
      </w:r>
    </w:p>
    <w:p w:rsidR="00000000" w:rsidDel="00000000" w:rsidP="00000000" w:rsidRDefault="00000000" w:rsidRPr="00000000" w14:paraId="0000005A">
      <w:pPr>
        <w:spacing w:after="240" w:lineRule="auto"/>
        <w:rPr/>
      </w:pPr>
      <w:r w:rsidDel="00000000" w:rsidR="00000000" w:rsidRPr="00000000">
        <w:rPr>
          <w:b w:val="1"/>
          <w:rtl w:val="0"/>
        </w:rPr>
        <w:t xml:space="preserve">Austin</w:t>
      </w:r>
      <w:r w:rsidDel="00000000" w:rsidR="00000000" w:rsidRPr="00000000">
        <w:rPr>
          <w:rtl w:val="0"/>
        </w:rPr>
        <w:t xml:space="preserve">: No, no, they killed the-</w:t>
      </w:r>
    </w:p>
    <w:p w:rsidR="00000000" w:rsidDel="00000000" w:rsidP="00000000" w:rsidRDefault="00000000" w:rsidRPr="00000000" w14:paraId="0000005B">
      <w:pPr>
        <w:spacing w:after="240" w:lineRule="auto"/>
        <w:rPr/>
      </w:pPr>
      <w:r w:rsidDel="00000000" w:rsidR="00000000" w:rsidRPr="00000000">
        <w:rPr>
          <w:b w:val="1"/>
          <w:rtl w:val="0"/>
        </w:rPr>
        <w:t xml:space="preserve">Keith</w:t>
      </w:r>
      <w:r w:rsidDel="00000000" w:rsidR="00000000" w:rsidRPr="00000000">
        <w:rPr>
          <w:rtl w:val="0"/>
        </w:rPr>
        <w:t xml:space="preserve">: Just the one</w:t>
      </w:r>
    </w:p>
    <w:p w:rsidR="00000000" w:rsidDel="00000000" w:rsidP="00000000" w:rsidRDefault="00000000" w:rsidRPr="00000000" w14:paraId="0000005C">
      <w:pPr>
        <w:spacing w:after="240" w:lineRule="auto"/>
        <w:rPr/>
      </w:pPr>
      <w:r w:rsidDel="00000000" w:rsidR="00000000" w:rsidRPr="00000000">
        <w:rPr>
          <w:b w:val="1"/>
          <w:rtl w:val="0"/>
        </w:rPr>
        <w:t xml:space="preserve">Austin</w:t>
      </w:r>
      <w:r w:rsidDel="00000000" w:rsidR="00000000" w:rsidRPr="00000000">
        <w:rPr>
          <w:rtl w:val="0"/>
        </w:rPr>
        <w:t xml:space="preserve">: [overlapping] They killed the one</w:t>
      </w:r>
    </w:p>
    <w:p w:rsidR="00000000" w:rsidDel="00000000" w:rsidP="00000000" w:rsidRDefault="00000000" w:rsidRPr="00000000" w14:paraId="0000005D">
      <w:pPr>
        <w:spacing w:after="240" w:lineRule="auto"/>
        <w:rPr/>
      </w:pPr>
      <w:r w:rsidDel="00000000" w:rsidR="00000000" w:rsidRPr="00000000">
        <w:rPr>
          <w:b w:val="1"/>
          <w:rtl w:val="0"/>
        </w:rPr>
        <w:t xml:space="preserve">Keith</w:t>
      </w:r>
      <w:r w:rsidDel="00000000" w:rsidR="00000000" w:rsidRPr="00000000">
        <w:rPr>
          <w:rtl w:val="0"/>
        </w:rPr>
        <w:t xml:space="preserve">: The one that was in exile.</w:t>
      </w:r>
    </w:p>
    <w:p w:rsidR="00000000" w:rsidDel="00000000" w:rsidP="00000000" w:rsidRDefault="00000000" w:rsidRPr="00000000" w14:paraId="0000005E">
      <w:pPr>
        <w:spacing w:after="240" w:lineRule="auto"/>
        <w:rPr/>
      </w:pPr>
      <w:r w:rsidDel="00000000" w:rsidR="00000000" w:rsidRPr="00000000">
        <w:rPr>
          <w:b w:val="1"/>
          <w:rtl w:val="0"/>
        </w:rPr>
        <w:t xml:space="preserve">Austin</w:t>
      </w:r>
      <w:r w:rsidDel="00000000" w:rsidR="00000000" w:rsidRPr="00000000">
        <w:rPr>
          <w:rtl w:val="0"/>
        </w:rPr>
        <w:t xml:space="preserve">: Yeah there are too many of them to just kill all of them at this point, or like you could but that would be like, a different thing, is I guess the thing.</w:t>
      </w:r>
    </w:p>
    <w:p w:rsidR="00000000" w:rsidDel="00000000" w:rsidP="00000000" w:rsidRDefault="00000000" w:rsidRPr="00000000" w14:paraId="0000005F">
      <w:pPr>
        <w:spacing w:after="240" w:lineRule="auto"/>
        <w:rPr/>
      </w:pPr>
      <w:r w:rsidDel="00000000" w:rsidR="00000000" w:rsidRPr="00000000">
        <w:rPr>
          <w:b w:val="1"/>
          <w:rtl w:val="0"/>
        </w:rPr>
        <w:t xml:space="preserve">Keith</w:t>
      </w:r>
      <w:r w:rsidDel="00000000" w:rsidR="00000000" w:rsidRPr="00000000">
        <w:rPr>
          <w:rtl w:val="0"/>
        </w:rPr>
        <w:t xml:space="preserve">: Yeah.</w:t>
      </w:r>
    </w:p>
    <w:p w:rsidR="00000000" w:rsidDel="00000000" w:rsidP="00000000" w:rsidRDefault="00000000" w:rsidRPr="00000000" w14:paraId="00000060">
      <w:pPr>
        <w:spacing w:after="240" w:lineRule="auto"/>
        <w:rPr/>
      </w:pPr>
      <w:r w:rsidDel="00000000" w:rsidR="00000000" w:rsidRPr="00000000">
        <w:rPr>
          <w:b w:val="1"/>
          <w:rtl w:val="0"/>
        </w:rPr>
        <w:t xml:space="preserve">Janine</w:t>
      </w:r>
      <w:r w:rsidDel="00000000" w:rsidR="00000000" w:rsidRPr="00000000">
        <w:rPr>
          <w:rtl w:val="0"/>
        </w:rPr>
        <w:t xml:space="preserve">: But also the ones that are alive don’t have fresh water now.</w:t>
      </w:r>
    </w:p>
    <w:p w:rsidR="00000000" w:rsidDel="00000000" w:rsidP="00000000" w:rsidRDefault="00000000" w:rsidRPr="00000000" w14:paraId="00000061">
      <w:pPr>
        <w:spacing w:after="240" w:lineRule="auto"/>
        <w:rPr/>
      </w:pPr>
      <w:r w:rsidDel="00000000" w:rsidR="00000000" w:rsidRPr="00000000">
        <w:rPr>
          <w:b w:val="1"/>
          <w:rtl w:val="0"/>
        </w:rPr>
        <w:t xml:space="preserve">Austin</w:t>
      </w:r>
      <w:r w:rsidDel="00000000" w:rsidR="00000000" w:rsidRPr="00000000">
        <w:rPr>
          <w:rtl w:val="0"/>
        </w:rPr>
        <w:t xml:space="preserve">: That’s correct, that is ours now...“ours”</w:t>
      </w:r>
    </w:p>
    <w:p w:rsidR="00000000" w:rsidDel="00000000" w:rsidP="00000000" w:rsidRDefault="00000000" w:rsidRPr="00000000" w14:paraId="00000062">
      <w:pPr>
        <w:spacing w:after="240" w:lineRule="auto"/>
        <w:rPr>
          <w:b w:val="1"/>
          <w:sz w:val="22"/>
          <w:szCs w:val="22"/>
        </w:rPr>
      </w:pPr>
      <w:r w:rsidDel="00000000" w:rsidR="00000000" w:rsidRPr="00000000">
        <w:rPr>
          <w:b w:val="1"/>
          <w:rtl w:val="0"/>
        </w:rPr>
        <w:t xml:space="preserve">Nick</w:t>
      </w:r>
      <w:r w:rsidDel="00000000" w:rsidR="00000000" w:rsidRPr="00000000">
        <w:rPr>
          <w:rtl w:val="0"/>
        </w:rPr>
        <w:t xml:space="preserve">: The new abundance is fancy pants.</w:t>
      </w:r>
      <w:r w:rsidDel="00000000" w:rsidR="00000000" w:rsidRPr="00000000">
        <w:rPr>
          <w:rtl w:val="0"/>
        </w:rPr>
      </w:r>
    </w:p>
    <w:p w:rsidR="00000000" w:rsidDel="00000000" w:rsidP="00000000" w:rsidRDefault="00000000" w:rsidRPr="00000000" w14:paraId="00000063">
      <w:pPr>
        <w:spacing w:after="240" w:lineRule="auto"/>
        <w:rPr/>
      </w:pPr>
      <w:r w:rsidDel="00000000" w:rsidR="00000000" w:rsidRPr="00000000">
        <w:rPr>
          <w:b w:val="1"/>
          <w:rtl w:val="0"/>
        </w:rPr>
        <w:t xml:space="preserve">Austin</w:t>
      </w:r>
      <w:r w:rsidDel="00000000" w:rsidR="00000000" w:rsidRPr="00000000">
        <w:rPr>
          <w:rtl w:val="0"/>
        </w:rPr>
        <w:t xml:space="preserve">: And did we...yeah, we have fresh water, we don’t have privacy but we now have </w:t>
      </w:r>
      <w:commentRangeStart w:id="0"/>
      <w:r w:rsidDel="00000000" w:rsidR="00000000" w:rsidRPr="00000000">
        <w:rPr>
          <w:rtl w:val="0"/>
        </w:rPr>
        <w:t xml:space="preserve">security</w:t>
      </w:r>
      <w:commentRangeEnd w:id="0"/>
      <w:r w:rsidDel="00000000" w:rsidR="00000000" w:rsidRPr="00000000">
        <w:commentReference w:id="0"/>
      </w:r>
      <w:r w:rsidDel="00000000" w:rsidR="00000000" w:rsidRPr="00000000">
        <w:rPr>
          <w:rtl w:val="0"/>
        </w:rPr>
        <w:t xml:space="preserve">! That’s a good trade, right? That’s what people think. </w:t>
      </w:r>
    </w:p>
    <w:p w:rsidR="00000000" w:rsidDel="00000000" w:rsidP="00000000" w:rsidRDefault="00000000" w:rsidRPr="00000000" w14:paraId="00000064">
      <w:pPr>
        <w:spacing w:after="240" w:lineRule="auto"/>
        <w:rPr/>
      </w:pPr>
      <w:r w:rsidDel="00000000" w:rsidR="00000000" w:rsidRPr="00000000">
        <w:rPr>
          <w:b w:val="1"/>
          <w:rtl w:val="0"/>
        </w:rPr>
        <w:t xml:space="preserve">Nick</w:t>
      </w:r>
      <w:r w:rsidDel="00000000" w:rsidR="00000000" w:rsidRPr="00000000">
        <w:rPr>
          <w:rtl w:val="0"/>
        </w:rPr>
        <w:t xml:space="preserve">: Oh god. </w:t>
      </w:r>
    </w:p>
    <w:p w:rsidR="00000000" w:rsidDel="00000000" w:rsidP="00000000" w:rsidRDefault="00000000" w:rsidRPr="00000000" w14:paraId="00000065">
      <w:pPr>
        <w:spacing w:after="240" w:lineRule="auto"/>
        <w:rPr/>
      </w:pPr>
      <w:r w:rsidDel="00000000" w:rsidR="00000000" w:rsidRPr="00000000">
        <w:rPr>
          <w:b w:val="1"/>
          <w:rtl w:val="0"/>
        </w:rPr>
        <w:t xml:space="preserve">Janine</w:t>
      </w:r>
      <w:r w:rsidDel="00000000" w:rsidR="00000000" w:rsidRPr="00000000">
        <w:rPr>
          <w:rtl w:val="0"/>
        </w:rPr>
        <w:t xml:space="preserve">: Right. </w:t>
      </w:r>
    </w:p>
    <w:p w:rsidR="00000000" w:rsidDel="00000000" w:rsidP="00000000" w:rsidRDefault="00000000" w:rsidRPr="00000000" w14:paraId="00000066">
      <w:pPr>
        <w:spacing w:after="240" w:lineRule="auto"/>
        <w:rPr/>
      </w:pPr>
      <w:r w:rsidDel="00000000" w:rsidR="00000000" w:rsidRPr="00000000">
        <w:rPr>
          <w:b w:val="1"/>
          <w:rtl w:val="0"/>
        </w:rPr>
        <w:t xml:space="preserve">Art</w:t>
      </w:r>
      <w:r w:rsidDel="00000000" w:rsidR="00000000" w:rsidRPr="00000000">
        <w:rPr>
          <w:rtl w:val="0"/>
        </w:rPr>
        <w:t xml:space="preserve">: Oh. [</w:t>
      </w:r>
      <w:r w:rsidDel="00000000" w:rsidR="00000000" w:rsidRPr="00000000">
        <w:rPr>
          <w:b w:val="1"/>
          <w:rtl w:val="0"/>
        </w:rPr>
        <w:t xml:space="preserve">Austin</w:t>
      </w:r>
      <w:r w:rsidDel="00000000" w:rsidR="00000000" w:rsidRPr="00000000">
        <w:rPr>
          <w:rtl w:val="0"/>
        </w:rPr>
        <w:t xml:space="preserve"> laughs]</w:t>
      </w:r>
    </w:p>
    <w:p w:rsidR="00000000" w:rsidDel="00000000" w:rsidP="00000000" w:rsidRDefault="00000000" w:rsidRPr="00000000" w14:paraId="00000067">
      <w:pPr>
        <w:spacing w:after="240" w:lineRule="auto"/>
        <w:rPr/>
      </w:pPr>
      <w:r w:rsidDel="00000000" w:rsidR="00000000" w:rsidRPr="00000000">
        <w:rPr>
          <w:b w:val="1"/>
          <w:rtl w:val="0"/>
        </w:rPr>
        <w:t xml:space="preserve">Keith</w:t>
      </w:r>
      <w:r w:rsidDel="00000000" w:rsidR="00000000" w:rsidRPr="00000000">
        <w:rPr>
          <w:rtl w:val="0"/>
        </w:rPr>
        <w:t xml:space="preserve">: Look at us. Turning everything into the way things are. [</w:t>
      </w:r>
      <w:r w:rsidDel="00000000" w:rsidR="00000000" w:rsidRPr="00000000">
        <w:rPr>
          <w:b w:val="1"/>
          <w:rtl w:val="0"/>
        </w:rPr>
        <w:t xml:space="preserve">Janine</w:t>
      </w:r>
      <w:r w:rsidDel="00000000" w:rsidR="00000000" w:rsidRPr="00000000">
        <w:rPr>
          <w:rtl w:val="0"/>
        </w:rPr>
        <w:t xml:space="preserve"> laughs] </w:t>
      </w:r>
    </w:p>
    <w:p w:rsidR="00000000" w:rsidDel="00000000" w:rsidP="00000000" w:rsidRDefault="00000000" w:rsidRPr="00000000" w14:paraId="00000068">
      <w:pPr>
        <w:spacing w:after="240" w:lineRule="auto"/>
        <w:rPr/>
      </w:pPr>
      <w:r w:rsidDel="00000000" w:rsidR="00000000" w:rsidRPr="00000000">
        <w:rPr>
          <w:b w:val="1"/>
          <w:rtl w:val="0"/>
        </w:rPr>
        <w:t xml:space="preserve">Austin</w:t>
      </w:r>
      <w:r w:rsidDel="00000000" w:rsidR="00000000" w:rsidRPr="00000000">
        <w:rPr>
          <w:rtl w:val="0"/>
        </w:rPr>
        <w:t xml:space="preserve">: That’s us. Welcome to Friends at the Table. The world is terrible.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Keith</w:t>
      </w:r>
      <w:r w:rsidDel="00000000" w:rsidR="00000000" w:rsidRPr="00000000">
        <w:rPr>
          <w:rtl w:val="0"/>
        </w:rPr>
        <w:t xml:space="preserve"> laugh] </w:t>
      </w:r>
    </w:p>
    <w:p w:rsidR="00000000" w:rsidDel="00000000" w:rsidP="00000000" w:rsidRDefault="00000000" w:rsidRPr="00000000" w14:paraId="00000069">
      <w:pPr>
        <w:spacing w:after="240" w:lineRule="auto"/>
        <w:rPr/>
      </w:pPr>
      <w:r w:rsidDel="00000000" w:rsidR="00000000" w:rsidRPr="00000000">
        <w:rPr>
          <w:b w:val="1"/>
          <w:rtl w:val="0"/>
        </w:rPr>
        <w:t xml:space="preserve">Janine</w:t>
      </w:r>
      <w:r w:rsidDel="00000000" w:rsidR="00000000" w:rsidRPr="00000000">
        <w:rPr>
          <w:rtl w:val="0"/>
        </w:rPr>
        <w:t xml:space="preserve">: But at least we have nice pants.</w:t>
      </w:r>
    </w:p>
    <w:p w:rsidR="00000000" w:rsidDel="00000000" w:rsidP="00000000" w:rsidRDefault="00000000" w:rsidRPr="00000000" w14:paraId="0000006A">
      <w:pPr>
        <w:spacing w:after="240" w:lineRule="auto"/>
        <w:rPr/>
      </w:pPr>
      <w:r w:rsidDel="00000000" w:rsidR="00000000" w:rsidRPr="00000000">
        <w:rPr>
          <w:b w:val="1"/>
          <w:rtl w:val="0"/>
        </w:rPr>
        <w:t xml:space="preserve">Austin</w:t>
      </w:r>
      <w:r w:rsidDel="00000000" w:rsidR="00000000" w:rsidRPr="00000000">
        <w:rPr>
          <w:rtl w:val="0"/>
        </w:rPr>
        <w:t xml:space="preserve">: Uh un. And there is something else. Which is, so my turn to do a thing is I’m gonna discover something. I’m going to discover- I am gonna, once I- First I’m gonna drag one of these bodies- one of these pants boys over here. Uh, there is a small bridge that people spot coming from the elf camp to the northwest, across that river. </w:t>
      </w:r>
    </w:p>
    <w:p w:rsidR="00000000" w:rsidDel="00000000" w:rsidP="00000000" w:rsidRDefault="00000000" w:rsidRPr="00000000" w14:paraId="0000006B">
      <w:pPr>
        <w:spacing w:after="240" w:lineRule="auto"/>
        <w:rPr/>
      </w:pPr>
      <w:r w:rsidDel="00000000" w:rsidR="00000000" w:rsidRPr="00000000">
        <w:rPr>
          <w:b w:val="1"/>
          <w:rtl w:val="0"/>
        </w:rPr>
        <w:t xml:space="preserve">Keith</w:t>
      </w:r>
      <w:r w:rsidDel="00000000" w:rsidR="00000000" w:rsidRPr="00000000">
        <w:rPr>
          <w:rtl w:val="0"/>
        </w:rPr>
        <w:t xml:space="preserve">: Uh hm. </w:t>
      </w:r>
    </w:p>
    <w:p w:rsidR="00000000" w:rsidDel="00000000" w:rsidP="00000000" w:rsidRDefault="00000000" w:rsidRPr="00000000" w14:paraId="0000006C">
      <w:pPr>
        <w:spacing w:after="240" w:lineRule="auto"/>
        <w:rPr/>
      </w:pPr>
      <w:r w:rsidDel="00000000" w:rsidR="00000000" w:rsidRPr="00000000">
        <w:rPr>
          <w:b w:val="1"/>
          <w:rtl w:val="0"/>
        </w:rPr>
        <w:t xml:space="preserve">Austin</w:t>
      </w:r>
      <w:r w:rsidDel="00000000" w:rsidR="00000000" w:rsidRPr="00000000">
        <w:rPr>
          <w:rtl w:val="0"/>
        </w:rPr>
        <w:t xml:space="preserve">: That is like- it’s- it’s elevated above the water so that it has like, enough breathing room that it isn’t like, catching fire or maybe there’s something with the- with the building materials. But it’s not- it’s letting- it connects to the outside world. </w:t>
      </w:r>
    </w:p>
    <w:p w:rsidR="00000000" w:rsidDel="00000000" w:rsidP="00000000" w:rsidRDefault="00000000" w:rsidRPr="00000000" w14:paraId="0000006D">
      <w:pPr>
        <w:spacing w:after="240" w:lineRule="auto"/>
        <w:rPr/>
      </w:pPr>
      <w:r w:rsidDel="00000000" w:rsidR="00000000" w:rsidRPr="00000000">
        <w:rPr>
          <w:b w:val="1"/>
          <w:rtl w:val="0"/>
        </w:rPr>
        <w:t xml:space="preserve">Art</w:t>
      </w:r>
      <w:r w:rsidDel="00000000" w:rsidR="00000000" w:rsidRPr="00000000">
        <w:rPr>
          <w:rtl w:val="0"/>
        </w:rPr>
        <w:t xml:space="preserve">: Oh shit. </w:t>
      </w:r>
    </w:p>
    <w:p w:rsidR="00000000" w:rsidDel="00000000" w:rsidP="00000000" w:rsidRDefault="00000000" w:rsidRPr="00000000" w14:paraId="0000006E">
      <w:pPr>
        <w:spacing w:after="240" w:lineRule="auto"/>
        <w:rPr/>
      </w:pPr>
      <w:r w:rsidDel="00000000" w:rsidR="00000000" w:rsidRPr="00000000">
        <w:rPr>
          <w:b w:val="1"/>
          <w:rtl w:val="0"/>
        </w:rPr>
        <w:t xml:space="preserve">Janine</w:t>
      </w:r>
      <w:r w:rsidDel="00000000" w:rsidR="00000000" w:rsidRPr="00000000">
        <w:rPr>
          <w:rtl w:val="0"/>
        </w:rPr>
        <w:t xml:space="preserve">: Hmm. </w:t>
      </w:r>
    </w:p>
    <w:p w:rsidR="00000000" w:rsidDel="00000000" w:rsidP="00000000" w:rsidRDefault="00000000" w:rsidRPr="00000000" w14:paraId="0000006F">
      <w:pPr>
        <w:spacing w:after="240" w:lineRule="auto"/>
        <w:rPr/>
      </w:pPr>
      <w:r w:rsidDel="00000000" w:rsidR="00000000" w:rsidRPr="00000000">
        <w:rPr>
          <w:b w:val="1"/>
          <w:rtl w:val="0"/>
        </w:rPr>
        <w:t xml:space="preserve">Austin</w:t>
      </w:r>
      <w:r w:rsidDel="00000000" w:rsidR="00000000" w:rsidRPr="00000000">
        <w:rPr>
          <w:rtl w:val="0"/>
        </w:rPr>
        <w:t xml:space="preserve">: I’ll draw it once I remember how to draw things in this- in this game. Uh, who’s next?</w:t>
      </w:r>
    </w:p>
    <w:p w:rsidR="00000000" w:rsidDel="00000000" w:rsidP="00000000" w:rsidRDefault="00000000" w:rsidRPr="00000000" w14:paraId="00000070">
      <w:pPr>
        <w:spacing w:after="240" w:lineRule="auto"/>
        <w:rPr/>
      </w:pPr>
      <w:r w:rsidDel="00000000" w:rsidR="00000000" w:rsidRPr="00000000">
        <w:rPr>
          <w:b w:val="1"/>
          <w:rtl w:val="0"/>
        </w:rPr>
        <w:t xml:space="preserve">Janine</w:t>
      </w:r>
      <w:r w:rsidDel="00000000" w:rsidR="00000000" w:rsidRPr="00000000">
        <w:rPr>
          <w:rtl w:val="0"/>
        </w:rPr>
        <w:t xml:space="preserve">: Me, I think. Right? Uh, oh! This is actually super, super perfect. [</w:t>
      </w:r>
      <w:r w:rsidDel="00000000" w:rsidR="00000000" w:rsidRPr="00000000">
        <w:rPr>
          <w:b w:val="1"/>
          <w:rtl w:val="0"/>
        </w:rPr>
        <w:t xml:space="preserve">Art</w:t>
      </w:r>
      <w:r w:rsidDel="00000000" w:rsidR="00000000" w:rsidRPr="00000000">
        <w:rPr>
          <w:rtl w:val="0"/>
        </w:rPr>
        <w:t xml:space="preserve"> and Janine laugh] Ok. </w:t>
      </w:r>
    </w:p>
    <w:p w:rsidR="00000000" w:rsidDel="00000000" w:rsidP="00000000" w:rsidRDefault="00000000" w:rsidRPr="00000000" w14:paraId="00000071">
      <w:pPr>
        <w:spacing w:after="240" w:lineRule="auto"/>
        <w:rPr/>
      </w:pPr>
      <w:r w:rsidDel="00000000" w:rsidR="00000000" w:rsidRPr="00000000">
        <w:rPr>
          <w:b w:val="1"/>
          <w:rtl w:val="0"/>
        </w:rPr>
        <w:t xml:space="preserve">Austin</w:t>
      </w:r>
      <w:r w:rsidDel="00000000" w:rsidR="00000000" w:rsidRPr="00000000">
        <w:rPr>
          <w:rtl w:val="0"/>
        </w:rPr>
        <w:t xml:space="preserve">: That totally worked out. </w:t>
      </w:r>
    </w:p>
    <w:p w:rsidR="00000000" w:rsidDel="00000000" w:rsidP="00000000" w:rsidRDefault="00000000" w:rsidRPr="00000000" w14:paraId="00000072">
      <w:pPr>
        <w:spacing w:after="240" w:lineRule="auto"/>
        <w:rPr/>
      </w:pPr>
      <w:r w:rsidDel="00000000" w:rsidR="00000000" w:rsidRPr="00000000">
        <w:rPr>
          <w:b w:val="1"/>
          <w:rtl w:val="0"/>
        </w:rPr>
        <w:t xml:space="preserve">Janine</w:t>
      </w:r>
      <w:r w:rsidDel="00000000" w:rsidR="00000000" w:rsidRPr="00000000">
        <w:rPr>
          <w:rtl w:val="0"/>
        </w:rPr>
        <w:t xml:space="preserve">: Uh, so “either outsiders arrive in the area, why are they a threat? How are they vulnerable?” Actually, this isn’t perfect for the reason that it should be. </w:t>
      </w:r>
    </w:p>
    <w:p w:rsidR="00000000" w:rsidDel="00000000" w:rsidP="00000000" w:rsidRDefault="00000000" w:rsidRPr="00000000" w14:paraId="00000073">
      <w:pPr>
        <w:spacing w:after="240" w:lineRule="auto"/>
        <w:rPr/>
      </w:pPr>
      <w:r w:rsidDel="00000000" w:rsidR="00000000" w:rsidRPr="00000000">
        <w:rPr>
          <w:b w:val="1"/>
          <w:rtl w:val="0"/>
        </w:rPr>
        <w:t xml:space="preserve">Austin</w:t>
      </w:r>
      <w:r w:rsidDel="00000000" w:rsidR="00000000" w:rsidRPr="00000000">
        <w:rPr>
          <w:rtl w:val="0"/>
        </w:rPr>
        <w:t xml:space="preserve">: Oh ok. </w:t>
      </w:r>
    </w:p>
    <w:p w:rsidR="00000000" w:rsidDel="00000000" w:rsidP="00000000" w:rsidRDefault="00000000" w:rsidRPr="00000000" w14:paraId="00000074">
      <w:pPr>
        <w:spacing w:after="240" w:lineRule="auto"/>
        <w:rPr/>
      </w:pPr>
      <w:r w:rsidDel="00000000" w:rsidR="00000000" w:rsidRPr="00000000">
        <w:rPr>
          <w:b w:val="1"/>
          <w:rtl w:val="0"/>
        </w:rPr>
        <w:t xml:space="preserve">Janine</w:t>
      </w:r>
      <w:r w:rsidDel="00000000" w:rsidR="00000000" w:rsidRPr="00000000">
        <w:rPr>
          <w:rtl w:val="0"/>
        </w:rPr>
        <w:t xml:space="preserve">: “Or outsiders arrive in the area, how many? How are they greeted?” Um, I know the easy- the easy thing here is like, well, the elves are building their bridge. I don’t know if that bridge is done yet if we just noticed it. </w:t>
      </w:r>
    </w:p>
    <w:p w:rsidR="00000000" w:rsidDel="00000000" w:rsidP="00000000" w:rsidRDefault="00000000" w:rsidRPr="00000000" w14:paraId="00000075">
      <w:pPr>
        <w:spacing w:after="240" w:lineRule="auto"/>
        <w:rPr/>
      </w:pPr>
      <w:r w:rsidDel="00000000" w:rsidR="00000000" w:rsidRPr="00000000">
        <w:rPr>
          <w:b w:val="1"/>
          <w:rtl w:val="0"/>
        </w:rPr>
        <w:t xml:space="preserve">Austin</w:t>
      </w:r>
      <w:r w:rsidDel="00000000" w:rsidR="00000000" w:rsidRPr="00000000">
        <w:rPr>
          <w:rtl w:val="0"/>
        </w:rPr>
        <w:t xml:space="preserve">: Oh, the bridge is done. </w:t>
      </w:r>
    </w:p>
    <w:p w:rsidR="00000000" w:rsidDel="00000000" w:rsidP="00000000" w:rsidRDefault="00000000" w:rsidRPr="00000000" w14:paraId="00000076">
      <w:pPr>
        <w:spacing w:after="240" w:lineRule="auto"/>
        <w:rPr/>
      </w:pPr>
      <w:r w:rsidDel="00000000" w:rsidR="00000000" w:rsidRPr="00000000">
        <w:rPr>
          <w:b w:val="1"/>
          <w:rtl w:val="0"/>
        </w:rPr>
        <w:t xml:space="preserve">Janine</w:t>
      </w:r>
      <w:r w:rsidDel="00000000" w:rsidR="00000000" w:rsidRPr="00000000">
        <w:rPr>
          <w:rtl w:val="0"/>
        </w:rPr>
        <w:t xml:space="preserve">: Oh, is it? I thought you said it was like they were-</w:t>
      </w:r>
    </w:p>
    <w:p w:rsidR="00000000" w:rsidDel="00000000" w:rsidP="00000000" w:rsidRDefault="00000000" w:rsidRPr="00000000" w14:paraId="00000077">
      <w:pPr>
        <w:spacing w:after="240" w:lineRule="auto"/>
        <w:rPr/>
      </w:pPr>
      <w:r w:rsidDel="00000000" w:rsidR="00000000" w:rsidRPr="00000000">
        <w:rPr>
          <w:b w:val="1"/>
          <w:rtl w:val="0"/>
        </w:rPr>
        <w:t xml:space="preserve">Austin</w:t>
      </w:r>
      <w:r w:rsidDel="00000000" w:rsidR="00000000" w:rsidRPr="00000000">
        <w:rPr>
          <w:rtl w:val="0"/>
        </w:rPr>
        <w:t xml:space="preserve">: No, it’s done. </w:t>
      </w:r>
    </w:p>
    <w:p w:rsidR="00000000" w:rsidDel="00000000" w:rsidP="00000000" w:rsidRDefault="00000000" w:rsidRPr="00000000" w14:paraId="00000078">
      <w:pPr>
        <w:spacing w:after="240" w:lineRule="auto"/>
        <w:rPr/>
      </w:pPr>
      <w:r w:rsidDel="00000000" w:rsidR="00000000" w:rsidRPr="00000000">
        <w:rPr>
          <w:b w:val="1"/>
          <w:rtl w:val="0"/>
        </w:rPr>
        <w:t xml:space="preserve">Janine</w:t>
      </w:r>
      <w:r w:rsidDel="00000000" w:rsidR="00000000" w:rsidRPr="00000000">
        <w:rPr>
          <w:rtl w:val="0"/>
        </w:rPr>
        <w:t xml:space="preserve">: -making- Ok. </w:t>
      </w:r>
    </w:p>
    <w:p w:rsidR="00000000" w:rsidDel="00000000" w:rsidP="00000000" w:rsidRDefault="00000000" w:rsidRPr="00000000" w14:paraId="00000079">
      <w:pPr>
        <w:spacing w:after="240" w:lineRule="auto"/>
        <w:rPr/>
      </w:pPr>
      <w:r w:rsidDel="00000000" w:rsidR="00000000" w:rsidRPr="00000000">
        <w:rPr>
          <w:b w:val="1"/>
          <w:rtl w:val="0"/>
        </w:rPr>
        <w:t xml:space="preserve">Austin</w:t>
      </w:r>
      <w:r w:rsidDel="00000000" w:rsidR="00000000" w:rsidRPr="00000000">
        <w:rPr>
          <w:rtl w:val="0"/>
        </w:rPr>
        <w:t xml:space="preserve">: Bridge is done. </w:t>
      </w:r>
    </w:p>
    <w:p w:rsidR="00000000" w:rsidDel="00000000" w:rsidP="00000000" w:rsidRDefault="00000000" w:rsidRPr="00000000" w14:paraId="0000007A">
      <w:pPr>
        <w:spacing w:after="240" w:lineRule="auto"/>
        <w:rPr/>
      </w:pPr>
      <w:r w:rsidDel="00000000" w:rsidR="00000000" w:rsidRPr="00000000">
        <w:rPr>
          <w:b w:val="1"/>
          <w:rtl w:val="0"/>
        </w:rPr>
        <w:t xml:space="preserve">Janine</w:t>
      </w:r>
      <w:r w:rsidDel="00000000" w:rsidR="00000000" w:rsidRPr="00000000">
        <w:rPr>
          <w:rtl w:val="0"/>
        </w:rPr>
        <w:t xml:space="preserve">: Hm..</w:t>
      </w:r>
    </w:p>
    <w:p w:rsidR="00000000" w:rsidDel="00000000" w:rsidP="00000000" w:rsidRDefault="00000000" w:rsidRPr="00000000" w14:paraId="0000007B">
      <w:pPr>
        <w:spacing w:after="240" w:lineRule="auto"/>
        <w:rPr/>
      </w:pPr>
      <w:r w:rsidDel="00000000" w:rsidR="00000000" w:rsidRPr="00000000">
        <w:rPr>
          <w:b w:val="1"/>
          <w:rtl w:val="0"/>
        </w:rPr>
        <w:t xml:space="preserve">Keith</w:t>
      </w:r>
      <w:r w:rsidDel="00000000" w:rsidR="00000000" w:rsidRPr="00000000">
        <w:rPr>
          <w:rtl w:val="0"/>
        </w:rPr>
        <w:t xml:space="preserve">: Elves are fast at bridges. </w:t>
      </w:r>
    </w:p>
    <w:p w:rsidR="00000000" w:rsidDel="00000000" w:rsidP="00000000" w:rsidRDefault="00000000" w:rsidRPr="00000000" w14:paraId="0000007C">
      <w:pPr>
        <w:spacing w:after="240" w:lineRule="auto"/>
        <w:rPr/>
      </w:pPr>
      <w:r w:rsidDel="00000000" w:rsidR="00000000" w:rsidRPr="00000000">
        <w:rPr>
          <w:b w:val="1"/>
          <w:rtl w:val="0"/>
        </w:rPr>
        <w:t xml:space="preserve">Austin</w:t>
      </w:r>
      <w:r w:rsidDel="00000000" w:rsidR="00000000" w:rsidRPr="00000000">
        <w:rPr>
          <w:rtl w:val="0"/>
        </w:rPr>
        <w:t xml:space="preserve">: Elves are really good at stuff. </w:t>
      </w:r>
    </w:p>
    <w:p w:rsidR="00000000" w:rsidDel="00000000" w:rsidP="00000000" w:rsidRDefault="00000000" w:rsidRPr="00000000" w14:paraId="0000007D">
      <w:pPr>
        <w:spacing w:after="240" w:lineRule="auto"/>
        <w:rPr/>
      </w:pPr>
      <w:r w:rsidDel="00000000" w:rsidR="00000000" w:rsidRPr="00000000">
        <w:rPr>
          <w:b w:val="1"/>
          <w:rtl w:val="0"/>
        </w:rPr>
        <w:t xml:space="preserve">Janine</w:t>
      </w:r>
      <w:r w:rsidDel="00000000" w:rsidR="00000000" w:rsidRPr="00000000">
        <w:rPr>
          <w:rtl w:val="0"/>
        </w:rPr>
        <w:t xml:space="preserve">: That’s fair. It’s probably like a suspension bridge, and they like shot arrows off the-</w:t>
      </w:r>
    </w:p>
    <w:p w:rsidR="00000000" w:rsidDel="00000000" w:rsidP="00000000" w:rsidRDefault="00000000" w:rsidRPr="00000000" w14:paraId="0000007E">
      <w:pPr>
        <w:spacing w:after="240" w:lineRule="auto"/>
        <w:rPr/>
      </w:pPr>
      <w:r w:rsidDel="00000000" w:rsidR="00000000" w:rsidRPr="00000000">
        <w:rPr>
          <w:b w:val="1"/>
          <w:rtl w:val="0"/>
        </w:rPr>
        <w:t xml:space="preserve">Austin</w:t>
      </w:r>
      <w:r w:rsidDel="00000000" w:rsidR="00000000" w:rsidRPr="00000000">
        <w:rPr>
          <w:rtl w:val="0"/>
        </w:rPr>
        <w:t xml:space="preserve">: Right, we- the important thing is we just discovered it. Like, that’s the- they didn’t just start it. </w:t>
      </w:r>
    </w:p>
    <w:p w:rsidR="00000000" w:rsidDel="00000000" w:rsidP="00000000" w:rsidRDefault="00000000" w:rsidRPr="00000000" w14:paraId="0000007F">
      <w:pPr>
        <w:spacing w:after="240" w:lineRule="auto"/>
        <w:rPr/>
      </w:pPr>
      <w:r w:rsidDel="00000000" w:rsidR="00000000" w:rsidRPr="00000000">
        <w:rPr>
          <w:b w:val="1"/>
          <w:rtl w:val="0"/>
        </w:rPr>
        <w:t xml:space="preserve">Janine</w:t>
      </w:r>
      <w:r w:rsidDel="00000000" w:rsidR="00000000" w:rsidRPr="00000000">
        <w:rPr>
          <w:rtl w:val="0"/>
        </w:rPr>
        <w:t xml:space="preserve">: Yeah. </w:t>
      </w:r>
    </w:p>
    <w:p w:rsidR="00000000" w:rsidDel="00000000" w:rsidP="00000000" w:rsidRDefault="00000000" w:rsidRPr="00000000" w14:paraId="00000080">
      <w:pPr>
        <w:spacing w:after="240" w:lineRule="auto"/>
        <w:rPr/>
      </w:pPr>
      <w:r w:rsidDel="00000000" w:rsidR="00000000" w:rsidRPr="00000000">
        <w:rPr>
          <w:b w:val="1"/>
          <w:rtl w:val="0"/>
        </w:rPr>
        <w:t xml:space="preserve">Austin</w:t>
      </w:r>
      <w:r w:rsidDel="00000000" w:rsidR="00000000" w:rsidRPr="00000000">
        <w:rPr>
          <w:rtl w:val="0"/>
        </w:rPr>
        <w:t xml:space="preserve">: They didn’t start a project. Yeah. </w:t>
      </w:r>
    </w:p>
    <w:p w:rsidR="00000000" w:rsidDel="00000000" w:rsidP="00000000" w:rsidRDefault="00000000" w:rsidRPr="00000000" w14:paraId="00000081">
      <w:pPr>
        <w:spacing w:after="240" w:lineRule="auto"/>
        <w:rPr/>
      </w:pPr>
      <w:r w:rsidDel="00000000" w:rsidR="00000000" w:rsidRPr="00000000">
        <w:rPr>
          <w:b w:val="1"/>
          <w:rtl w:val="0"/>
        </w:rPr>
        <w:t xml:space="preserve">Janine</w:t>
      </w:r>
      <w:r w:rsidDel="00000000" w:rsidR="00000000" w:rsidRPr="00000000">
        <w:rPr>
          <w:rtl w:val="0"/>
        </w:rPr>
        <w:t xml:space="preserve">: Well, ok. I have a thing I want to do, but I can still do that as the second part. And this- I can’t ignore those elves. Like, that’s just silly. </w:t>
      </w:r>
    </w:p>
    <w:p w:rsidR="00000000" w:rsidDel="00000000" w:rsidP="00000000" w:rsidRDefault="00000000" w:rsidRPr="00000000" w14:paraId="00000082">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083">
      <w:pPr>
        <w:spacing w:after="240" w:lineRule="auto"/>
        <w:rPr/>
      </w:pPr>
      <w:r w:rsidDel="00000000" w:rsidR="00000000" w:rsidRPr="00000000">
        <w:rPr>
          <w:b w:val="1"/>
          <w:rtl w:val="0"/>
        </w:rPr>
        <w:t xml:space="preserve">Janine</w:t>
      </w:r>
      <w:r w:rsidDel="00000000" w:rsidR="00000000" w:rsidRPr="00000000">
        <w:rPr>
          <w:rtl w:val="0"/>
        </w:rPr>
        <w:t xml:space="preserve">: They wouldn’t just build a bridge and then be like ‘Ok, we’re gonna go to Denny’s. Bye.’ [</w:t>
      </w:r>
      <w:r w:rsidDel="00000000" w:rsidR="00000000" w:rsidRPr="00000000">
        <w:rPr>
          <w:b w:val="1"/>
          <w:rtl w:val="0"/>
        </w:rPr>
        <w:t xml:space="preserve">Nick</w:t>
      </w:r>
      <w:r w:rsidDel="00000000" w:rsidR="00000000" w:rsidRPr="00000000">
        <w:rPr>
          <w:rtl w:val="0"/>
        </w:rPr>
        <w:t xml:space="preserve"> laughs] Um, ok. So, what’s the- These are- the difference between these is weird. </w:t>
      </w:r>
    </w:p>
    <w:p w:rsidR="00000000" w:rsidDel="00000000" w:rsidP="00000000" w:rsidRDefault="00000000" w:rsidRPr="00000000" w14:paraId="00000084">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085">
      <w:pPr>
        <w:spacing w:after="240" w:lineRule="auto"/>
        <w:rPr/>
      </w:pPr>
      <w:r w:rsidDel="00000000" w:rsidR="00000000" w:rsidRPr="00000000">
        <w:rPr>
          <w:b w:val="1"/>
          <w:rtl w:val="0"/>
        </w:rPr>
        <w:t xml:space="preserve">Janine</w:t>
      </w:r>
      <w:r w:rsidDel="00000000" w:rsidR="00000000" w:rsidRPr="00000000">
        <w:rPr>
          <w:rtl w:val="0"/>
        </w:rPr>
        <w:t xml:space="preserve">: Why are they a threat? How are they vulnerable? How many? How are they greeted? Um, I don’t know that I know the answer to the first one, so I’m gonna go with: How many? How are they greeted? I’m gonna say, there is like, a dozen. Which is, you know, enough for the party to be stable</w:t>
      </w:r>
    </w:p>
    <w:p w:rsidR="00000000" w:rsidDel="00000000" w:rsidP="00000000" w:rsidRDefault="00000000" w:rsidRPr="00000000" w14:paraId="00000086">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087">
      <w:pPr>
        <w:spacing w:after="240" w:lineRule="auto"/>
        <w:rPr/>
      </w:pPr>
      <w:r w:rsidDel="00000000" w:rsidR="00000000" w:rsidRPr="00000000">
        <w:rPr>
          <w:b w:val="1"/>
          <w:rtl w:val="0"/>
        </w:rPr>
        <w:t xml:space="preserve">Janine</w:t>
      </w:r>
      <w:r w:rsidDel="00000000" w:rsidR="00000000" w:rsidRPr="00000000">
        <w:rPr>
          <w:rtl w:val="0"/>
        </w:rPr>
        <w:t xml:space="preserve">: Like, enough for them to not just be like, completely destroyed by whatever they come up against, but also not like, a ton. Not that like, if they did get wiped out that community would just be boned. </w:t>
      </w:r>
    </w:p>
    <w:p w:rsidR="00000000" w:rsidDel="00000000" w:rsidP="00000000" w:rsidRDefault="00000000" w:rsidRPr="00000000" w14:paraId="00000088">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089">
      <w:pPr>
        <w:spacing w:after="240" w:lineRule="auto"/>
        <w:rPr/>
      </w:pPr>
      <w:r w:rsidDel="00000000" w:rsidR="00000000" w:rsidRPr="00000000">
        <w:rPr>
          <w:b w:val="1"/>
          <w:rtl w:val="0"/>
        </w:rPr>
        <w:t xml:space="preserve">Janine</w:t>
      </w:r>
      <w:r w:rsidDel="00000000" w:rsidR="00000000" w:rsidRPr="00000000">
        <w:rPr>
          <w:rtl w:val="0"/>
        </w:rPr>
        <w:t xml:space="preserve">: Um, so you know, there’s about a dozen of them. They’re probably greeted by people- shit, would they be greeted by the pala-din? Cause aren’t they like, up in that area from your turn.</w:t>
      </w:r>
    </w:p>
    <w:p w:rsidR="00000000" w:rsidDel="00000000" w:rsidP="00000000" w:rsidRDefault="00000000" w:rsidRPr="00000000" w14:paraId="0000008A">
      <w:pPr>
        <w:spacing w:after="240" w:lineRule="auto"/>
        <w:rPr/>
      </w:pPr>
      <w:r w:rsidDel="00000000" w:rsidR="00000000" w:rsidRPr="00000000">
        <w:rPr>
          <w:rtl w:val="0"/>
        </w:rPr>
        <w:t xml:space="preserve">[crosstalking]</w:t>
      </w:r>
    </w:p>
    <w:p w:rsidR="00000000" w:rsidDel="00000000" w:rsidP="00000000" w:rsidRDefault="00000000" w:rsidRPr="00000000" w14:paraId="0000008B">
      <w:pPr>
        <w:spacing w:after="240" w:lineRule="auto"/>
        <w:rPr/>
      </w:pPr>
      <w:r w:rsidDel="00000000" w:rsidR="00000000" w:rsidRPr="00000000">
        <w:rPr>
          <w:b w:val="1"/>
          <w:rtl w:val="0"/>
        </w:rPr>
        <w:t xml:space="preserve">Austin</w:t>
      </w:r>
      <w:r w:rsidDel="00000000" w:rsidR="00000000" w:rsidRPr="00000000">
        <w:rPr>
          <w:rtl w:val="0"/>
        </w:rPr>
        <w:t xml:space="preserve">: Yeah, maybe. I mean, they’re- They’re wherever they need to be.</w:t>
      </w:r>
    </w:p>
    <w:p w:rsidR="00000000" w:rsidDel="00000000" w:rsidP="00000000" w:rsidRDefault="00000000" w:rsidRPr="00000000" w14:paraId="0000008C">
      <w:pPr>
        <w:spacing w:after="240" w:lineRule="auto"/>
        <w:rPr/>
      </w:pPr>
      <w:r w:rsidDel="00000000" w:rsidR="00000000" w:rsidRPr="00000000">
        <w:rPr>
          <w:b w:val="1"/>
          <w:rtl w:val="0"/>
        </w:rPr>
        <w:t xml:space="preserve">Janine</w:t>
      </w:r>
      <w:r w:rsidDel="00000000" w:rsidR="00000000" w:rsidRPr="00000000">
        <w:rPr>
          <w:rtl w:val="0"/>
        </w:rPr>
        <w:t xml:space="preserve">: I guess just it’s like a week later.</w:t>
      </w:r>
    </w:p>
    <w:p w:rsidR="00000000" w:rsidDel="00000000" w:rsidP="00000000" w:rsidRDefault="00000000" w:rsidRPr="00000000" w14:paraId="0000008D">
      <w:pPr>
        <w:spacing w:after="240" w:lineRule="auto"/>
        <w:rPr/>
      </w:pPr>
      <w:r w:rsidDel="00000000" w:rsidR="00000000" w:rsidRPr="00000000">
        <w:rPr>
          <w:b w:val="1"/>
          <w:rtl w:val="0"/>
        </w:rPr>
        <w:t xml:space="preserve">Austin</w:t>
      </w:r>
      <w:r w:rsidDel="00000000" w:rsidR="00000000" w:rsidRPr="00000000">
        <w:rPr>
          <w:rtl w:val="0"/>
        </w:rPr>
        <w:t xml:space="preserve">: You know? </w:t>
      </w:r>
    </w:p>
    <w:p w:rsidR="00000000" w:rsidDel="00000000" w:rsidP="00000000" w:rsidRDefault="00000000" w:rsidRPr="00000000" w14:paraId="0000008E">
      <w:pPr>
        <w:spacing w:after="240" w:lineRule="auto"/>
        <w:rPr/>
      </w:pPr>
      <w:r w:rsidDel="00000000" w:rsidR="00000000" w:rsidRPr="00000000">
        <w:rPr>
          <w:b w:val="1"/>
          <w:rtl w:val="0"/>
        </w:rPr>
        <w:t xml:space="preserve">Janine</w:t>
      </w:r>
      <w:r w:rsidDel="00000000" w:rsidR="00000000" w:rsidRPr="00000000">
        <w:rPr>
          <w:rtl w:val="0"/>
        </w:rPr>
        <w:t xml:space="preserve">: Yeah. </w:t>
      </w:r>
    </w:p>
    <w:p w:rsidR="00000000" w:rsidDel="00000000" w:rsidP="00000000" w:rsidRDefault="00000000" w:rsidRPr="00000000" w14:paraId="0000008F">
      <w:pPr>
        <w:spacing w:after="240" w:lineRule="auto"/>
        <w:rPr/>
      </w:pPr>
      <w:r w:rsidDel="00000000" w:rsidR="00000000" w:rsidRPr="00000000">
        <w:rPr>
          <w:b w:val="1"/>
          <w:rtl w:val="0"/>
        </w:rPr>
        <w:t xml:space="preserve">Austin</w:t>
      </w:r>
      <w:r w:rsidDel="00000000" w:rsidR="00000000" w:rsidRPr="00000000">
        <w:rPr>
          <w:rtl w:val="0"/>
        </w:rPr>
        <w:t xml:space="preserve">: We have security now, right?</w:t>
      </w:r>
    </w:p>
    <w:p w:rsidR="00000000" w:rsidDel="00000000" w:rsidP="00000000" w:rsidRDefault="00000000" w:rsidRPr="00000000" w14:paraId="00000090">
      <w:pPr>
        <w:spacing w:after="240" w:lineRule="auto"/>
        <w:rPr/>
      </w:pPr>
      <w:r w:rsidDel="00000000" w:rsidR="00000000" w:rsidRPr="00000000">
        <w:rPr>
          <w:b w:val="1"/>
          <w:rtl w:val="0"/>
        </w:rPr>
        <w:t xml:space="preserve">Janine</w:t>
      </w:r>
      <w:r w:rsidDel="00000000" w:rsidR="00000000" w:rsidRPr="00000000">
        <w:rPr>
          <w:rtl w:val="0"/>
        </w:rPr>
        <w:t xml:space="preserve">: Um, that’s true. But that’s- I don’t- I don’t know that I want to jump right to that cause they’ll just-</w:t>
      </w:r>
    </w:p>
    <w:p w:rsidR="00000000" w:rsidDel="00000000" w:rsidP="00000000" w:rsidRDefault="00000000" w:rsidRPr="00000000" w14:paraId="00000091">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092">
      <w:pPr>
        <w:spacing w:after="240" w:lineRule="auto"/>
        <w:rPr/>
      </w:pPr>
      <w:r w:rsidDel="00000000" w:rsidR="00000000" w:rsidRPr="00000000">
        <w:rPr>
          <w:b w:val="1"/>
          <w:rtl w:val="0"/>
        </w:rPr>
        <w:t xml:space="preserve">Janine</w:t>
      </w:r>
      <w:r w:rsidDel="00000000" w:rsidR="00000000" w:rsidRPr="00000000">
        <w:rPr>
          <w:rtl w:val="0"/>
        </w:rPr>
        <w:t xml:space="preserve">:  -kill them or something. So-</w:t>
      </w:r>
    </w:p>
    <w:p w:rsidR="00000000" w:rsidDel="00000000" w:rsidP="00000000" w:rsidRDefault="00000000" w:rsidRPr="00000000" w14:paraId="00000093">
      <w:pPr>
        <w:spacing w:after="240" w:lineRule="auto"/>
        <w:rPr/>
      </w:pPr>
      <w:r w:rsidDel="00000000" w:rsidR="00000000" w:rsidRPr="00000000">
        <w:rPr>
          <w:b w:val="1"/>
          <w:rtl w:val="0"/>
        </w:rPr>
        <w:t xml:space="preserve">Nick</w:t>
      </w:r>
      <w:r w:rsidDel="00000000" w:rsidR="00000000" w:rsidRPr="00000000">
        <w:rPr>
          <w:rtl w:val="0"/>
        </w:rPr>
        <w:t xml:space="preserve">: Would the pala-din consider them a threat?</w:t>
      </w:r>
    </w:p>
    <w:p w:rsidR="00000000" w:rsidDel="00000000" w:rsidP="00000000" w:rsidRDefault="00000000" w:rsidRPr="00000000" w14:paraId="00000094">
      <w:pPr>
        <w:spacing w:after="240" w:lineRule="auto"/>
        <w:rPr/>
      </w:pPr>
      <w:r w:rsidDel="00000000" w:rsidR="00000000" w:rsidRPr="00000000">
        <w:rPr>
          <w:b w:val="1"/>
          <w:rtl w:val="0"/>
        </w:rPr>
        <w:t xml:space="preserve">Janine</w:t>
      </w:r>
      <w:r w:rsidDel="00000000" w:rsidR="00000000" w:rsidRPr="00000000">
        <w:rPr>
          <w:rtl w:val="0"/>
        </w:rPr>
        <w:t xml:space="preserve">: Hmm. I don’t know. </w:t>
      </w:r>
    </w:p>
    <w:p w:rsidR="00000000" w:rsidDel="00000000" w:rsidP="00000000" w:rsidRDefault="00000000" w:rsidRPr="00000000" w14:paraId="00000095">
      <w:pPr>
        <w:spacing w:after="240" w:lineRule="auto"/>
        <w:rPr/>
      </w:pPr>
      <w:r w:rsidDel="00000000" w:rsidR="00000000" w:rsidRPr="00000000">
        <w:rPr>
          <w:b w:val="1"/>
          <w:rtl w:val="0"/>
        </w:rPr>
        <w:t xml:space="preserve">Austin</w:t>
      </w:r>
      <w:r w:rsidDel="00000000" w:rsidR="00000000" w:rsidRPr="00000000">
        <w:rPr>
          <w:rtl w:val="0"/>
        </w:rPr>
        <w:t xml:space="preserve">: Probably not 12 of them, right?</w:t>
      </w:r>
    </w:p>
    <w:p w:rsidR="00000000" w:rsidDel="00000000" w:rsidP="00000000" w:rsidRDefault="00000000" w:rsidRPr="00000000" w14:paraId="00000096">
      <w:pPr>
        <w:spacing w:after="240" w:lineRule="auto"/>
        <w:rPr/>
      </w:pPr>
      <w:r w:rsidDel="00000000" w:rsidR="00000000" w:rsidRPr="00000000">
        <w:rPr>
          <w:b w:val="1"/>
          <w:rtl w:val="0"/>
        </w:rPr>
        <w:t xml:space="preserve">Janine</w:t>
      </w:r>
      <w:r w:rsidDel="00000000" w:rsidR="00000000" w:rsidRPr="00000000">
        <w:rPr>
          <w:rtl w:val="0"/>
        </w:rPr>
        <w:t xml:space="preserve">: I’m gonna say that they probably are met by like, someone who’s gathering water for Canopy Row. </w:t>
      </w:r>
    </w:p>
    <w:p w:rsidR="00000000" w:rsidDel="00000000" w:rsidP="00000000" w:rsidRDefault="00000000" w:rsidRPr="00000000" w14:paraId="00000097">
      <w:pPr>
        <w:spacing w:after="240" w:lineRule="auto"/>
        <w:rPr/>
      </w:pPr>
      <w:r w:rsidDel="00000000" w:rsidR="00000000" w:rsidRPr="00000000">
        <w:rPr>
          <w:b w:val="1"/>
          <w:rtl w:val="0"/>
        </w:rPr>
        <w:t xml:space="preserve">Austin</w:t>
      </w:r>
      <w:r w:rsidDel="00000000" w:rsidR="00000000" w:rsidRPr="00000000">
        <w:rPr>
          <w:rtl w:val="0"/>
        </w:rPr>
        <w:t xml:space="preserve">: Hmm, sure. </w:t>
      </w:r>
    </w:p>
    <w:p w:rsidR="00000000" w:rsidDel="00000000" w:rsidP="00000000" w:rsidRDefault="00000000" w:rsidRPr="00000000" w14:paraId="00000098">
      <w:pPr>
        <w:spacing w:after="240" w:lineRule="auto"/>
        <w:rPr/>
      </w:pPr>
      <w:r w:rsidDel="00000000" w:rsidR="00000000" w:rsidRPr="00000000">
        <w:rPr>
          <w:b w:val="1"/>
          <w:rtl w:val="0"/>
        </w:rPr>
        <w:t xml:space="preserve">Janine</w:t>
      </w:r>
      <w:r w:rsidDel="00000000" w:rsidR="00000000" w:rsidRPr="00000000">
        <w:rPr>
          <w:rtl w:val="0"/>
        </w:rPr>
        <w:t xml:space="preserve">: So, maybe they like skirt around the outside of that wall to duck back into-</w:t>
      </w:r>
    </w:p>
    <w:p w:rsidR="00000000" w:rsidDel="00000000" w:rsidP="00000000" w:rsidRDefault="00000000" w:rsidRPr="00000000" w14:paraId="00000099">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09A">
      <w:pPr>
        <w:spacing w:after="240" w:lineRule="auto"/>
        <w:rPr/>
      </w:pPr>
      <w:r w:rsidDel="00000000" w:rsidR="00000000" w:rsidRPr="00000000">
        <w:rPr>
          <w:b w:val="1"/>
          <w:rtl w:val="0"/>
        </w:rPr>
        <w:t xml:space="preserve">Janine</w:t>
      </w:r>
      <w:r w:rsidDel="00000000" w:rsidR="00000000" w:rsidRPr="00000000">
        <w:rPr>
          <w:rtl w:val="0"/>
        </w:rPr>
        <w:t xml:space="preserve">: -you know, however people get out to go to the forest or something like that. Uh-</w:t>
      </w:r>
    </w:p>
    <w:p w:rsidR="00000000" w:rsidDel="00000000" w:rsidP="00000000" w:rsidRDefault="00000000" w:rsidRPr="00000000" w14:paraId="0000009B">
      <w:pPr>
        <w:spacing w:after="240" w:lineRule="auto"/>
        <w:rPr/>
      </w:pPr>
      <w:r w:rsidDel="00000000" w:rsidR="00000000" w:rsidRPr="00000000">
        <w:rPr>
          <w:b w:val="1"/>
          <w:rtl w:val="0"/>
        </w:rPr>
        <w:t xml:space="preserve">Austin</w:t>
      </w:r>
      <w:r w:rsidDel="00000000" w:rsidR="00000000" w:rsidRPr="00000000">
        <w:rPr>
          <w:rtl w:val="0"/>
        </w:rPr>
        <w:t xml:space="preserve">: I guess- one thing to think about is like, totally the- the pala-din let those people stay to the north until they got into a fight over the water, right?</w:t>
      </w:r>
    </w:p>
    <w:p w:rsidR="00000000" w:rsidDel="00000000" w:rsidP="00000000" w:rsidRDefault="00000000" w:rsidRPr="00000000" w14:paraId="0000009C">
      <w:pPr>
        <w:spacing w:after="240" w:lineRule="auto"/>
        <w:rPr/>
      </w:pPr>
      <w:r w:rsidDel="00000000" w:rsidR="00000000" w:rsidRPr="00000000">
        <w:rPr>
          <w:b w:val="1"/>
          <w:rtl w:val="0"/>
        </w:rPr>
        <w:t xml:space="preserve">Janine</w:t>
      </w:r>
      <w:r w:rsidDel="00000000" w:rsidR="00000000" w:rsidRPr="00000000">
        <w:rPr>
          <w:rtl w:val="0"/>
        </w:rPr>
        <w:t xml:space="preserve">: Uh huh. </w:t>
      </w:r>
    </w:p>
    <w:p w:rsidR="00000000" w:rsidDel="00000000" w:rsidP="00000000" w:rsidRDefault="00000000" w:rsidRPr="00000000" w14:paraId="0000009D">
      <w:pPr>
        <w:spacing w:after="240" w:lineRule="auto"/>
        <w:rPr/>
      </w:pPr>
      <w:r w:rsidDel="00000000" w:rsidR="00000000" w:rsidRPr="00000000">
        <w:rPr>
          <w:b w:val="1"/>
          <w:rtl w:val="0"/>
        </w:rPr>
        <w:t xml:space="preserve">Nick</w:t>
      </w:r>
      <w:r w:rsidDel="00000000" w:rsidR="00000000" w:rsidRPr="00000000">
        <w:rPr>
          <w:rtl w:val="0"/>
        </w:rPr>
        <w:t xml:space="preserve">: Oh yeah. </w:t>
      </w:r>
    </w:p>
    <w:p w:rsidR="00000000" w:rsidDel="00000000" w:rsidP="00000000" w:rsidRDefault="00000000" w:rsidRPr="00000000" w14:paraId="0000009E">
      <w:pPr>
        <w:spacing w:after="240" w:lineRule="auto"/>
        <w:rPr/>
      </w:pPr>
      <w:r w:rsidDel="00000000" w:rsidR="00000000" w:rsidRPr="00000000">
        <w:rPr>
          <w:b w:val="1"/>
          <w:rtl w:val="0"/>
        </w:rPr>
        <w:t xml:space="preserve">Austin</w:t>
      </w:r>
      <w:r w:rsidDel="00000000" w:rsidR="00000000" w:rsidRPr="00000000">
        <w:rPr>
          <w:rtl w:val="0"/>
        </w:rPr>
        <w:t xml:space="preserve">: So- so that’s interesting.</w:t>
      </w:r>
    </w:p>
    <w:p w:rsidR="00000000" w:rsidDel="00000000" w:rsidP="00000000" w:rsidRDefault="00000000" w:rsidRPr="00000000" w14:paraId="0000009F">
      <w:pPr>
        <w:spacing w:after="240" w:lineRule="auto"/>
        <w:rPr/>
      </w:pPr>
      <w:r w:rsidDel="00000000" w:rsidR="00000000" w:rsidRPr="00000000">
        <w:rPr>
          <w:b w:val="1"/>
          <w:rtl w:val="0"/>
        </w:rPr>
        <w:t xml:space="preserve">Art</w:t>
      </w:r>
      <w:r w:rsidDel="00000000" w:rsidR="00000000" w:rsidRPr="00000000">
        <w:rPr>
          <w:rtl w:val="0"/>
        </w:rPr>
        <w:t xml:space="preserve">: And if they’re the will of Samothes- I mean, they were trade partners for a long time. </w:t>
      </w:r>
    </w:p>
    <w:p w:rsidR="00000000" w:rsidDel="00000000" w:rsidP="00000000" w:rsidRDefault="00000000" w:rsidRPr="00000000" w14:paraId="000000A0">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0A1">
      <w:pPr>
        <w:spacing w:after="240" w:lineRule="auto"/>
        <w:rPr/>
      </w:pPr>
      <w:r w:rsidDel="00000000" w:rsidR="00000000" w:rsidRPr="00000000">
        <w:rPr>
          <w:b w:val="1"/>
          <w:rtl w:val="0"/>
        </w:rPr>
        <w:t xml:space="preserve">Art</w:t>
      </w:r>
      <w:r w:rsidDel="00000000" w:rsidR="00000000" w:rsidRPr="00000000">
        <w:rPr>
          <w:rtl w:val="0"/>
        </w:rPr>
        <w:t xml:space="preserve">: It’s not like this is like- who? What?</w:t>
      </w:r>
    </w:p>
    <w:p w:rsidR="00000000" w:rsidDel="00000000" w:rsidP="00000000" w:rsidRDefault="00000000" w:rsidRPr="00000000" w14:paraId="000000A2">
      <w:pPr>
        <w:spacing w:after="240" w:lineRule="auto"/>
        <w:rPr/>
      </w:pPr>
      <w:r w:rsidDel="00000000" w:rsidR="00000000" w:rsidRPr="00000000">
        <w:rPr>
          <w:b w:val="1"/>
          <w:rtl w:val="0"/>
        </w:rPr>
        <w:t xml:space="preserve">Janine</w:t>
      </w:r>
      <w:r w:rsidDel="00000000" w:rsidR="00000000" w:rsidRPr="00000000">
        <w:rPr>
          <w:rtl w:val="0"/>
        </w:rPr>
        <w:t xml:space="preserve">: Yeah, so they might just be letting that go. </w:t>
      </w:r>
    </w:p>
    <w:p w:rsidR="00000000" w:rsidDel="00000000" w:rsidP="00000000" w:rsidRDefault="00000000" w:rsidRPr="00000000" w14:paraId="000000A3">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0A4">
      <w:pPr>
        <w:spacing w:after="240" w:lineRule="auto"/>
        <w:rPr/>
      </w:pPr>
      <w:r w:rsidDel="00000000" w:rsidR="00000000" w:rsidRPr="00000000">
        <w:rPr>
          <w:b w:val="1"/>
          <w:rtl w:val="0"/>
        </w:rPr>
        <w:t xml:space="preserve">Janine</w:t>
      </w:r>
      <w:r w:rsidDel="00000000" w:rsidR="00000000" w:rsidRPr="00000000">
        <w:rPr>
          <w:rtl w:val="0"/>
        </w:rPr>
        <w:t xml:space="preserve">: So, they’re greeted by someone who’s just like, got water buckets, you know, on a yoke on their shoulders, and it’s maybe tense and that person just kinda decides to you know- they do that sort of thing where it’s like, they pass each other kind of slowly, and they’re both like, looking-</w:t>
      </w:r>
    </w:p>
    <w:p w:rsidR="00000000" w:rsidDel="00000000" w:rsidP="00000000" w:rsidRDefault="00000000" w:rsidRPr="00000000" w14:paraId="000000A5">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0A6">
      <w:pPr>
        <w:spacing w:after="240" w:lineRule="auto"/>
        <w:rPr/>
      </w:pPr>
      <w:r w:rsidDel="00000000" w:rsidR="00000000" w:rsidRPr="00000000">
        <w:rPr>
          <w:b w:val="1"/>
          <w:rtl w:val="0"/>
        </w:rPr>
        <w:t xml:space="preserve">Janine</w:t>
      </w:r>
      <w:r w:rsidDel="00000000" w:rsidR="00000000" w:rsidRPr="00000000">
        <w:rPr>
          <w:rtl w:val="0"/>
        </w:rPr>
        <w:t xml:space="preserve">: Just like, sizing each other up, and the guy with the water like, passes and then just walks a little bit faster back to Canopy Row to tell everyone.</w:t>
      </w:r>
    </w:p>
    <w:p w:rsidR="00000000" w:rsidDel="00000000" w:rsidP="00000000" w:rsidRDefault="00000000" w:rsidRPr="00000000" w14:paraId="000000A7">
      <w:pPr>
        <w:spacing w:after="240" w:lineRule="auto"/>
        <w:rPr/>
      </w:pPr>
      <w:r w:rsidDel="00000000" w:rsidR="00000000" w:rsidRPr="00000000">
        <w:rPr>
          <w:b w:val="1"/>
          <w:rtl w:val="0"/>
        </w:rPr>
        <w:t xml:space="preserve">Austin</w:t>
      </w:r>
      <w:r w:rsidDel="00000000" w:rsidR="00000000" w:rsidRPr="00000000">
        <w:rPr>
          <w:rtl w:val="0"/>
        </w:rPr>
        <w:t xml:space="preserve">: [laughs] Good.</w:t>
      </w:r>
    </w:p>
    <w:p w:rsidR="00000000" w:rsidDel="00000000" w:rsidP="00000000" w:rsidRDefault="00000000" w:rsidRPr="00000000" w14:paraId="000000A8">
      <w:pPr>
        <w:spacing w:after="240" w:lineRule="auto"/>
        <w:rPr/>
      </w:pPr>
      <w:r w:rsidDel="00000000" w:rsidR="00000000" w:rsidRPr="00000000">
        <w:rPr>
          <w:b w:val="1"/>
          <w:rtl w:val="0"/>
        </w:rPr>
        <w:t xml:space="preserve">Janine</w:t>
      </w:r>
      <w:r w:rsidDel="00000000" w:rsidR="00000000" w:rsidRPr="00000000">
        <w:rPr>
          <w:rtl w:val="0"/>
        </w:rPr>
        <w:t xml:space="preserve">: Um, which is not much of a greeting, but you know? That’s how things go. </w:t>
      </w:r>
    </w:p>
    <w:p w:rsidR="00000000" w:rsidDel="00000000" w:rsidP="00000000" w:rsidRDefault="00000000" w:rsidRPr="00000000" w14:paraId="000000A9">
      <w:pPr>
        <w:spacing w:after="240" w:lineRule="auto"/>
        <w:rPr/>
      </w:pPr>
      <w:r w:rsidDel="00000000" w:rsidR="00000000" w:rsidRPr="00000000">
        <w:rPr>
          <w:b w:val="1"/>
          <w:rtl w:val="0"/>
        </w:rPr>
        <w:t xml:space="preserve">Austin</w:t>
      </w:r>
      <w:r w:rsidDel="00000000" w:rsidR="00000000" w:rsidRPr="00000000">
        <w:rPr>
          <w:rtl w:val="0"/>
        </w:rPr>
        <w:t xml:space="preserve">: A nod is a greeting, yeah? That’s-</w:t>
      </w:r>
    </w:p>
    <w:p w:rsidR="00000000" w:rsidDel="00000000" w:rsidP="00000000" w:rsidRDefault="00000000" w:rsidRPr="00000000" w14:paraId="000000AA">
      <w:pPr>
        <w:spacing w:after="240" w:lineRule="auto"/>
        <w:rPr/>
      </w:pPr>
      <w:r w:rsidDel="00000000" w:rsidR="00000000" w:rsidRPr="00000000">
        <w:rPr>
          <w:b w:val="1"/>
          <w:rtl w:val="0"/>
        </w:rPr>
        <w:t xml:space="preserve">Janine</w:t>
      </w:r>
      <w:r w:rsidDel="00000000" w:rsidR="00000000" w:rsidRPr="00000000">
        <w:rPr>
          <w:rtl w:val="0"/>
        </w:rPr>
        <w:t xml:space="preserve">: Yeah. Um, so the thing that I had in mind, I want to do discover, even though I think we’re very discovery heavy. </w:t>
      </w:r>
    </w:p>
    <w:p w:rsidR="00000000" w:rsidDel="00000000" w:rsidP="00000000" w:rsidRDefault="00000000" w:rsidRPr="00000000" w14:paraId="000000AB">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0AC">
      <w:pPr>
        <w:pStyle w:val="Heading1"/>
        <w:spacing w:after="240" w:lineRule="auto"/>
        <w:rPr/>
      </w:pPr>
      <w:bookmarkStart w:colFirst="0" w:colLast="0" w:name="_g25b9vaqa36" w:id="0"/>
      <w:bookmarkEnd w:id="0"/>
      <w:r w:rsidDel="00000000" w:rsidR="00000000" w:rsidRPr="00000000">
        <w:rPr>
          <w:rtl w:val="0"/>
        </w:rPr>
        <w:t xml:space="preserve">[15:00]</w:t>
      </w:r>
    </w:p>
    <w:p w:rsidR="00000000" w:rsidDel="00000000" w:rsidP="00000000" w:rsidRDefault="00000000" w:rsidRPr="00000000" w14:paraId="000000AD">
      <w:pPr>
        <w:spacing w:after="240" w:lineRule="auto"/>
        <w:rPr/>
      </w:pPr>
      <w:r w:rsidDel="00000000" w:rsidR="00000000" w:rsidRPr="00000000">
        <w:rPr>
          <w:b w:val="1"/>
          <w:rtl w:val="0"/>
        </w:rPr>
        <w:t xml:space="preserve">Janine</w:t>
      </w:r>
      <w:r w:rsidDel="00000000" w:rsidR="00000000" w:rsidRPr="00000000">
        <w:rPr>
          <w:rtl w:val="0"/>
        </w:rPr>
        <w:t xml:space="preserve">: But that’s cause they’re fun. Um, so it’s like late at night, and there are these two sort of figures that appear on the beach in the south, and they sort of make their way through the like, that crumbling section of the wall that has that sort of security theater style fence across it. Just like, it’s not really doing anything, but it makes people feel better that it’s there. And it’s still there somehow. Um, and they make their way to Canopy Row. And it’s these two guys. They are completely naked. They’re also like, wet. They’ve been in the water, and they’re alive.</w:t>
      </w:r>
    </w:p>
    <w:p w:rsidR="00000000" w:rsidDel="00000000" w:rsidP="00000000" w:rsidRDefault="00000000" w:rsidRPr="00000000" w14:paraId="000000AE">
      <w:pPr>
        <w:spacing w:after="240" w:lineRule="auto"/>
        <w:rPr/>
      </w:pPr>
      <w:r w:rsidDel="00000000" w:rsidR="00000000" w:rsidRPr="00000000">
        <w:rPr>
          <w:b w:val="1"/>
          <w:rtl w:val="0"/>
        </w:rPr>
        <w:t xml:space="preserve">Austin</w:t>
      </w:r>
      <w:r w:rsidDel="00000000" w:rsidR="00000000" w:rsidRPr="00000000">
        <w:rPr>
          <w:rtl w:val="0"/>
        </w:rPr>
        <w:t xml:space="preserve">: Fun. </w:t>
      </w:r>
    </w:p>
    <w:p w:rsidR="00000000" w:rsidDel="00000000" w:rsidP="00000000" w:rsidRDefault="00000000" w:rsidRPr="00000000" w14:paraId="000000AF">
      <w:pPr>
        <w:spacing w:after="240" w:lineRule="auto"/>
        <w:rPr/>
      </w:pPr>
      <w:r w:rsidDel="00000000" w:rsidR="00000000" w:rsidRPr="00000000">
        <w:rPr>
          <w:b w:val="1"/>
          <w:rtl w:val="0"/>
        </w:rPr>
        <w:t xml:space="preserve">Janine</w:t>
      </w:r>
      <w:r w:rsidDel="00000000" w:rsidR="00000000" w:rsidRPr="00000000">
        <w:rPr>
          <w:rtl w:val="0"/>
        </w:rPr>
        <w:t xml:space="preserve">: Uh, and they’re also holding a ball between them. </w:t>
      </w:r>
    </w:p>
    <w:p w:rsidR="00000000" w:rsidDel="00000000" w:rsidP="00000000" w:rsidRDefault="00000000" w:rsidRPr="00000000" w14:paraId="000000B0">
      <w:pPr>
        <w:spacing w:after="240" w:lineRule="auto"/>
        <w:rPr/>
      </w:pPr>
      <w:r w:rsidDel="00000000" w:rsidR="00000000" w:rsidRPr="00000000">
        <w:rPr>
          <w:b w:val="1"/>
          <w:rtl w:val="0"/>
        </w:rPr>
        <w:t xml:space="preserve">Austin</w:t>
      </w:r>
      <w:r w:rsidDel="00000000" w:rsidR="00000000" w:rsidRPr="00000000">
        <w:rPr>
          <w:rtl w:val="0"/>
        </w:rPr>
        <w:t xml:space="preserve">: Oh. </w:t>
      </w:r>
    </w:p>
    <w:p w:rsidR="00000000" w:rsidDel="00000000" w:rsidP="00000000" w:rsidRDefault="00000000" w:rsidRPr="00000000" w14:paraId="000000B1">
      <w:pPr>
        <w:spacing w:after="240" w:lineRule="auto"/>
        <w:rPr/>
      </w:pPr>
      <w:r w:rsidDel="00000000" w:rsidR="00000000" w:rsidRPr="00000000">
        <w:rPr>
          <w:b w:val="1"/>
          <w:rtl w:val="0"/>
        </w:rPr>
        <w:t xml:space="preserve">Janine</w:t>
      </w:r>
      <w:r w:rsidDel="00000000" w:rsidR="00000000" w:rsidRPr="00000000">
        <w:rPr>
          <w:rtl w:val="0"/>
        </w:rPr>
        <w:t xml:space="preserve">: They’re not really holding it, like they were holding it at one point, but now their hands are sort of fused to it. [</w:t>
      </w:r>
      <w:r w:rsidDel="00000000" w:rsidR="00000000" w:rsidRPr="00000000">
        <w:rPr>
          <w:b w:val="1"/>
          <w:rtl w:val="0"/>
        </w:rPr>
        <w:t xml:space="preserve">Austin</w:t>
      </w:r>
      <w:r w:rsidDel="00000000" w:rsidR="00000000" w:rsidRPr="00000000">
        <w:rPr>
          <w:rtl w:val="0"/>
        </w:rPr>
        <w:t xml:space="preserve"> makes an uncomfortable noise] And it’s the ball that was retrieved from the rubble after the purple dinosaur friend-</w:t>
      </w:r>
    </w:p>
    <w:p w:rsidR="00000000" w:rsidDel="00000000" w:rsidP="00000000" w:rsidRDefault="00000000" w:rsidRPr="00000000" w14:paraId="000000B2">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0B3">
      <w:pPr>
        <w:spacing w:after="240" w:lineRule="auto"/>
        <w:rPr/>
      </w:pPr>
      <w:r w:rsidDel="00000000" w:rsidR="00000000" w:rsidRPr="00000000">
        <w:rPr>
          <w:b w:val="1"/>
          <w:rtl w:val="0"/>
        </w:rPr>
        <w:t xml:space="preserve">Janine</w:t>
      </w:r>
      <w:r w:rsidDel="00000000" w:rsidR="00000000" w:rsidRPr="00000000">
        <w:rPr>
          <w:rtl w:val="0"/>
        </w:rPr>
        <w:t xml:space="preserve">: -uh, came and attacked. You know, that got thrown in the water, and they say that they were on the obsidian peaks. </w:t>
      </w:r>
    </w:p>
    <w:p w:rsidR="00000000" w:rsidDel="00000000" w:rsidP="00000000" w:rsidRDefault="00000000" w:rsidRPr="00000000" w14:paraId="000000B4">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0B5">
      <w:pPr>
        <w:spacing w:after="240" w:lineRule="auto"/>
        <w:rPr/>
      </w:pPr>
      <w:r w:rsidDel="00000000" w:rsidR="00000000" w:rsidRPr="00000000">
        <w:rPr>
          <w:b w:val="1"/>
          <w:rtl w:val="0"/>
        </w:rPr>
        <w:t xml:space="preserve">Janine</w:t>
      </w:r>
      <w:r w:rsidDel="00000000" w:rsidR="00000000" w:rsidRPr="00000000">
        <w:rPr>
          <w:rtl w:val="0"/>
        </w:rPr>
        <w:t xml:space="preserve">: And that the wealthy people- they per- the way they see it is, they think that the wealthy people you know, thought of another project to do with the boats and then just kind of forgot about them on those rocks. </w:t>
      </w:r>
    </w:p>
    <w:p w:rsidR="00000000" w:rsidDel="00000000" w:rsidP="00000000" w:rsidRDefault="00000000" w:rsidRPr="00000000" w14:paraId="000000B6">
      <w:pPr>
        <w:spacing w:after="240" w:lineRule="auto"/>
        <w:rPr/>
      </w:pPr>
      <w:r w:rsidDel="00000000" w:rsidR="00000000" w:rsidRPr="00000000">
        <w:rPr>
          <w:b w:val="1"/>
          <w:rtl w:val="0"/>
        </w:rPr>
        <w:t xml:space="preserve">Austin</w:t>
      </w:r>
      <w:r w:rsidDel="00000000" w:rsidR="00000000" w:rsidRPr="00000000">
        <w:rPr>
          <w:rtl w:val="0"/>
        </w:rPr>
        <w:t xml:space="preserve">: Good. </w:t>
      </w:r>
    </w:p>
    <w:p w:rsidR="00000000" w:rsidDel="00000000" w:rsidP="00000000" w:rsidRDefault="00000000" w:rsidRPr="00000000" w14:paraId="000000B7">
      <w:pPr>
        <w:spacing w:after="240" w:lineRule="auto"/>
        <w:rPr/>
      </w:pPr>
      <w:r w:rsidDel="00000000" w:rsidR="00000000" w:rsidRPr="00000000">
        <w:rPr>
          <w:b w:val="1"/>
          <w:rtl w:val="0"/>
        </w:rPr>
        <w:t xml:space="preserve">Janine</w:t>
      </w:r>
      <w:r w:rsidDel="00000000" w:rsidR="00000000" w:rsidRPr="00000000">
        <w:rPr>
          <w:rtl w:val="0"/>
        </w:rPr>
        <w:t xml:space="preserve">: Cause they don’t know what actually happened.</w:t>
      </w:r>
    </w:p>
    <w:p w:rsidR="00000000" w:rsidDel="00000000" w:rsidP="00000000" w:rsidRDefault="00000000" w:rsidRPr="00000000" w14:paraId="000000B8">
      <w:pPr>
        <w:spacing w:after="240" w:lineRule="auto"/>
        <w:rPr/>
      </w:pPr>
      <w:r w:rsidDel="00000000" w:rsidR="00000000" w:rsidRPr="00000000">
        <w:rPr>
          <w:b w:val="1"/>
          <w:rtl w:val="0"/>
        </w:rPr>
        <w:t xml:space="preserve">Austin</w:t>
      </w:r>
      <w:r w:rsidDel="00000000" w:rsidR="00000000" w:rsidRPr="00000000">
        <w:rPr>
          <w:rtl w:val="0"/>
        </w:rPr>
        <w:t xml:space="preserve">: So, do they like, float back on those weird orbs?</w:t>
      </w:r>
    </w:p>
    <w:p w:rsidR="00000000" w:rsidDel="00000000" w:rsidP="00000000" w:rsidRDefault="00000000" w:rsidRPr="00000000" w14:paraId="000000B9">
      <w:pPr>
        <w:spacing w:after="240" w:lineRule="auto"/>
        <w:rPr/>
      </w:pPr>
      <w:r w:rsidDel="00000000" w:rsidR="00000000" w:rsidRPr="00000000">
        <w:rPr>
          <w:b w:val="1"/>
          <w:rtl w:val="0"/>
        </w:rPr>
        <w:t xml:space="preserve">Janine</w:t>
      </w:r>
      <w:r w:rsidDel="00000000" w:rsidR="00000000" w:rsidRPr="00000000">
        <w:rPr>
          <w:rtl w:val="0"/>
        </w:rPr>
        <w:t xml:space="preserve">: Well, they found- they found that orb just kind of like- they heard like, a hum and it was kind of fading in and out. And they looked down, and the thing is kind of like, bobbing around in the water, and it’s- it seems fine. Um, so they fish it out, and like, at this point, it’s just these 2 guys. It’s Thaddeus and Rodmund Mung. They are brothers. </w:t>
      </w:r>
    </w:p>
    <w:p w:rsidR="00000000" w:rsidDel="00000000" w:rsidP="00000000" w:rsidRDefault="00000000" w:rsidRPr="00000000" w14:paraId="000000BA">
      <w:pPr>
        <w:spacing w:after="240" w:lineRule="auto"/>
        <w:rPr/>
      </w:pPr>
      <w:r w:rsidDel="00000000" w:rsidR="00000000" w:rsidRPr="00000000">
        <w:rPr>
          <w:b w:val="1"/>
          <w:rtl w:val="0"/>
        </w:rPr>
        <w:t xml:space="preserve">Austin</w:t>
      </w:r>
      <w:r w:rsidDel="00000000" w:rsidR="00000000" w:rsidRPr="00000000">
        <w:rPr>
          <w:rtl w:val="0"/>
        </w:rPr>
        <w:t xml:space="preserve">: The worst names. </w:t>
      </w:r>
    </w:p>
    <w:p w:rsidR="00000000" w:rsidDel="00000000" w:rsidP="00000000" w:rsidRDefault="00000000" w:rsidRPr="00000000" w14:paraId="000000BB">
      <w:pPr>
        <w:spacing w:after="240" w:lineRule="auto"/>
        <w:rPr/>
      </w:pPr>
      <w:r w:rsidDel="00000000" w:rsidR="00000000" w:rsidRPr="00000000">
        <w:rPr>
          <w:b w:val="1"/>
          <w:rtl w:val="0"/>
        </w:rPr>
        <w:t xml:space="preserve">Janine</w:t>
      </w:r>
      <w:r w:rsidDel="00000000" w:rsidR="00000000" w:rsidRPr="00000000">
        <w:rPr>
          <w:rtl w:val="0"/>
        </w:rPr>
        <w:t xml:space="preserve">: And they’re brothers- they’re like, wealthy enough that they were chosen to do this boat shit. </w:t>
      </w:r>
    </w:p>
    <w:p w:rsidR="00000000" w:rsidDel="00000000" w:rsidP="00000000" w:rsidRDefault="00000000" w:rsidRPr="00000000" w14:paraId="000000BC">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0BD">
      <w:pPr>
        <w:spacing w:after="240" w:lineRule="auto"/>
        <w:rPr/>
      </w:pPr>
      <w:r w:rsidDel="00000000" w:rsidR="00000000" w:rsidRPr="00000000">
        <w:rPr>
          <w:b w:val="1"/>
          <w:rtl w:val="0"/>
        </w:rPr>
        <w:t xml:space="preserve">Janine</w:t>
      </w:r>
      <w:r w:rsidDel="00000000" w:rsidR="00000000" w:rsidRPr="00000000">
        <w:rPr>
          <w:rtl w:val="0"/>
        </w:rPr>
        <w:t xml:space="preserve">: But not so wealthy that they didn’t have to mine obsidian. </w:t>
      </w:r>
    </w:p>
    <w:p w:rsidR="00000000" w:rsidDel="00000000" w:rsidP="00000000" w:rsidRDefault="00000000" w:rsidRPr="00000000" w14:paraId="000000BE">
      <w:pPr>
        <w:spacing w:after="240" w:lineRule="auto"/>
        <w:rPr/>
      </w:pPr>
      <w:r w:rsidDel="00000000" w:rsidR="00000000" w:rsidRPr="00000000">
        <w:rPr>
          <w:b w:val="1"/>
          <w:rtl w:val="0"/>
        </w:rPr>
        <w:t xml:space="preserve">Austin</w:t>
      </w:r>
      <w:r w:rsidDel="00000000" w:rsidR="00000000" w:rsidRPr="00000000">
        <w:rPr>
          <w:rtl w:val="0"/>
        </w:rPr>
        <w:t xml:space="preserve">: That they didn’t get chosen. Yeah. </w:t>
      </w:r>
    </w:p>
    <w:p w:rsidR="00000000" w:rsidDel="00000000" w:rsidP="00000000" w:rsidRDefault="00000000" w:rsidRPr="00000000" w14:paraId="000000BF">
      <w:pPr>
        <w:spacing w:after="240" w:lineRule="auto"/>
        <w:rPr/>
      </w:pPr>
      <w:r w:rsidDel="00000000" w:rsidR="00000000" w:rsidRPr="00000000">
        <w:rPr>
          <w:b w:val="1"/>
          <w:rtl w:val="0"/>
        </w:rPr>
        <w:t xml:space="preserve">Janine</w:t>
      </w:r>
      <w:r w:rsidDel="00000000" w:rsidR="00000000" w:rsidRPr="00000000">
        <w:rPr>
          <w:rtl w:val="0"/>
        </w:rPr>
        <w:t xml:space="preserve">: Um, so they see this like, orb-thing. The other people are dead at this point. They are waiting to die because they’ve just been forgotten, essentially. Or you know, they can’t get out there. Uh, and they have this orb, and they realize eventually that they’re not dying. And they’ve got this- they’re just sitting there on these rocks with this orb. </w:t>
      </w:r>
    </w:p>
    <w:p w:rsidR="00000000" w:rsidDel="00000000" w:rsidP="00000000" w:rsidRDefault="00000000" w:rsidRPr="00000000" w14:paraId="000000C0">
      <w:pPr>
        <w:spacing w:after="240" w:lineRule="auto"/>
        <w:rPr/>
      </w:pPr>
      <w:r w:rsidDel="00000000" w:rsidR="00000000" w:rsidRPr="00000000">
        <w:rPr>
          <w:rtl w:val="0"/>
        </w:rPr>
        <w:t xml:space="preserve">[crosstalking]</w:t>
      </w:r>
    </w:p>
    <w:p w:rsidR="00000000" w:rsidDel="00000000" w:rsidP="00000000" w:rsidRDefault="00000000" w:rsidRPr="00000000" w14:paraId="000000C1">
      <w:pPr>
        <w:spacing w:after="240" w:lineRule="auto"/>
        <w:rPr/>
      </w:pPr>
      <w:r w:rsidDel="00000000" w:rsidR="00000000" w:rsidRPr="00000000">
        <w:rPr>
          <w:b w:val="1"/>
          <w:rtl w:val="0"/>
        </w:rPr>
        <w:t xml:space="preserve">Austin</w:t>
      </w:r>
      <w:r w:rsidDel="00000000" w:rsidR="00000000" w:rsidRPr="00000000">
        <w:rPr>
          <w:rtl w:val="0"/>
        </w:rPr>
        <w:t xml:space="preserve">: Like, they’re not starving to death?</w:t>
      </w:r>
    </w:p>
    <w:p w:rsidR="00000000" w:rsidDel="00000000" w:rsidP="00000000" w:rsidRDefault="00000000" w:rsidRPr="00000000" w14:paraId="000000C2">
      <w:pPr>
        <w:spacing w:after="240" w:lineRule="auto"/>
        <w:rPr/>
      </w:pPr>
      <w:r w:rsidDel="00000000" w:rsidR="00000000" w:rsidRPr="00000000">
        <w:rPr>
          <w:b w:val="1"/>
          <w:rtl w:val="0"/>
        </w:rPr>
        <w:t xml:space="preserve">Janine</w:t>
      </w:r>
      <w:r w:rsidDel="00000000" w:rsidR="00000000" w:rsidRPr="00000000">
        <w:rPr>
          <w:rtl w:val="0"/>
        </w:rPr>
        <w:t xml:space="preserve">: They just say, “Fuck it’ Like- yeah. </w:t>
      </w:r>
    </w:p>
    <w:p w:rsidR="00000000" w:rsidDel="00000000" w:rsidP="00000000" w:rsidRDefault="00000000" w:rsidRPr="00000000" w14:paraId="000000C3">
      <w:pPr>
        <w:spacing w:after="240" w:lineRule="auto"/>
        <w:rPr/>
      </w:pPr>
      <w:r w:rsidDel="00000000" w:rsidR="00000000" w:rsidRPr="00000000">
        <w:rPr>
          <w:b w:val="1"/>
          <w:rtl w:val="0"/>
        </w:rPr>
        <w:t xml:space="preserve">Austin</w:t>
      </w:r>
      <w:r w:rsidDel="00000000" w:rsidR="00000000" w:rsidRPr="00000000">
        <w:rPr>
          <w:rtl w:val="0"/>
        </w:rPr>
        <w:t xml:space="preserve">: Like they’re not-</w:t>
      </w:r>
    </w:p>
    <w:p w:rsidR="00000000" w:rsidDel="00000000" w:rsidP="00000000" w:rsidRDefault="00000000" w:rsidRPr="00000000" w14:paraId="000000C4">
      <w:pPr>
        <w:spacing w:after="240" w:lineRule="auto"/>
        <w:rPr/>
      </w:pPr>
      <w:r w:rsidDel="00000000" w:rsidR="00000000" w:rsidRPr="00000000">
        <w:rPr>
          <w:b w:val="1"/>
          <w:rtl w:val="0"/>
        </w:rPr>
        <w:t xml:space="preserve">Janine</w:t>
      </w:r>
      <w:r w:rsidDel="00000000" w:rsidR="00000000" w:rsidRPr="00000000">
        <w:rPr>
          <w:rtl w:val="0"/>
        </w:rPr>
        <w:t xml:space="preserve">: They’re not starving to death. They’re not-</w:t>
      </w:r>
    </w:p>
    <w:p w:rsidR="00000000" w:rsidDel="00000000" w:rsidP="00000000" w:rsidRDefault="00000000" w:rsidRPr="00000000" w14:paraId="000000C5">
      <w:pPr>
        <w:spacing w:after="240" w:lineRule="auto"/>
        <w:rPr/>
      </w:pPr>
      <w:r w:rsidDel="00000000" w:rsidR="00000000" w:rsidRPr="00000000">
        <w:rPr>
          <w:b w:val="1"/>
          <w:rtl w:val="0"/>
        </w:rPr>
        <w:t xml:space="preserve">Austin</w:t>
      </w:r>
      <w:r w:rsidDel="00000000" w:rsidR="00000000" w:rsidRPr="00000000">
        <w:rPr>
          <w:rtl w:val="0"/>
        </w:rPr>
        <w:t xml:space="preserve">: Or like, dying of heat stroke?</w:t>
      </w:r>
    </w:p>
    <w:p w:rsidR="00000000" w:rsidDel="00000000" w:rsidP="00000000" w:rsidRDefault="00000000" w:rsidRPr="00000000" w14:paraId="000000C6">
      <w:pPr>
        <w:spacing w:after="240" w:lineRule="auto"/>
        <w:rPr/>
      </w:pPr>
      <w:r w:rsidDel="00000000" w:rsidR="00000000" w:rsidRPr="00000000">
        <w:rPr>
          <w:b w:val="1"/>
          <w:rtl w:val="0"/>
        </w:rPr>
        <w:t xml:space="preserve">Janine</w:t>
      </w:r>
      <w:r w:rsidDel="00000000" w:rsidR="00000000" w:rsidRPr="00000000">
        <w:rPr>
          <w:rtl w:val="0"/>
        </w:rPr>
        <w:t xml:space="preserve">: -dehydrated or anything. Yeah. </w:t>
      </w:r>
    </w:p>
    <w:p w:rsidR="00000000" w:rsidDel="00000000" w:rsidP="00000000" w:rsidRDefault="00000000" w:rsidRPr="00000000" w14:paraId="000000C7">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0C8">
      <w:pPr>
        <w:spacing w:after="240" w:lineRule="auto"/>
        <w:rPr/>
      </w:pPr>
      <w:r w:rsidDel="00000000" w:rsidR="00000000" w:rsidRPr="00000000">
        <w:rPr>
          <w:b w:val="1"/>
          <w:rtl w:val="0"/>
        </w:rPr>
        <w:t xml:space="preserve">Janine</w:t>
      </w:r>
      <w:r w:rsidDel="00000000" w:rsidR="00000000" w:rsidRPr="00000000">
        <w:rPr>
          <w:rtl w:val="0"/>
        </w:rPr>
        <w:t xml:space="preserve">: So, they eventually each put a hand on this orb, and they like, use their belts to strap their hands to it or something to make it secure. And they decide to swim. And they make it. Except their hands are like fused to the glass casing, and they bring the orb back to Canopy Row because the rich people, again as they- they think that the rich people abandoned them, so ‘fuck them, we’ll give this to you’. Um, and there’s probably some discussion about like, we got rid of this thing, we think it’s evil. But also, it seems to be very useful. </w:t>
      </w:r>
    </w:p>
    <w:p w:rsidR="00000000" w:rsidDel="00000000" w:rsidP="00000000" w:rsidRDefault="00000000" w:rsidRPr="00000000" w14:paraId="000000C9">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0CA">
      <w:pPr>
        <w:spacing w:after="240" w:lineRule="auto"/>
        <w:rPr/>
      </w:pPr>
      <w:r w:rsidDel="00000000" w:rsidR="00000000" w:rsidRPr="00000000">
        <w:rPr>
          <w:b w:val="1"/>
          <w:rtl w:val="0"/>
        </w:rPr>
        <w:t xml:space="preserve">Janine</w:t>
      </w:r>
      <w:r w:rsidDel="00000000" w:rsidR="00000000" w:rsidRPr="00000000">
        <w:rPr>
          <w:rtl w:val="0"/>
        </w:rPr>
        <w:t xml:space="preserve">: And Hedy is probably there and probably says something to the effect of like,</w:t>
      </w:r>
    </w:p>
    <w:p w:rsidR="00000000" w:rsidDel="00000000" w:rsidP="00000000" w:rsidRDefault="00000000" w:rsidRPr="00000000" w14:paraId="000000CB">
      <w:pPr>
        <w:spacing w:after="240" w:lineRule="auto"/>
        <w:rPr/>
      </w:pPr>
      <w:r w:rsidDel="00000000" w:rsidR="00000000" w:rsidRPr="00000000">
        <w:rPr>
          <w:b w:val="1"/>
          <w:rtl w:val="0"/>
        </w:rPr>
        <w:t xml:space="preserve">Austin</w:t>
      </w:r>
      <w:r w:rsidDel="00000000" w:rsidR="00000000" w:rsidRPr="00000000">
        <w:rPr>
          <w:rtl w:val="0"/>
        </w:rPr>
        <w:t xml:space="preserve">: Oh, does Hedy talk?</w:t>
      </w:r>
    </w:p>
    <w:p w:rsidR="00000000" w:rsidDel="00000000" w:rsidP="00000000" w:rsidRDefault="00000000" w:rsidRPr="00000000" w14:paraId="000000CC">
      <w:pPr>
        <w:spacing w:after="240" w:lineRule="auto"/>
        <w:rPr/>
      </w:pPr>
      <w:r w:rsidDel="00000000" w:rsidR="00000000" w:rsidRPr="00000000">
        <w:rPr>
          <w:b w:val="1"/>
          <w:rtl w:val="0"/>
        </w:rPr>
        <w:t xml:space="preserve">Janine</w:t>
      </w:r>
      <w:r w:rsidDel="00000000" w:rsidR="00000000" w:rsidRPr="00000000">
        <w:rPr>
          <w:rtl w:val="0"/>
        </w:rPr>
        <w:t xml:space="preserve">: [overlapped] Wicked things could be very useful. Oh yeah, she talks. [</w:t>
      </w:r>
      <w:r w:rsidDel="00000000" w:rsidR="00000000" w:rsidRPr="00000000">
        <w:rPr>
          <w:b w:val="1"/>
          <w:rtl w:val="0"/>
        </w:rPr>
        <w:t xml:space="preserve">Austin</w:t>
      </w:r>
      <w:r w:rsidDel="00000000" w:rsidR="00000000" w:rsidRPr="00000000">
        <w:rPr>
          <w:rtl w:val="0"/>
        </w:rPr>
        <w:t xml:space="preserve"> makes uncomfortable noise] She talks, but it’s like- she talks, but it’s like when you let the air out the neck of a balloon when you’re kind of stretching it. [</w:t>
      </w:r>
      <w:r w:rsidDel="00000000" w:rsidR="00000000" w:rsidRPr="00000000">
        <w:rPr>
          <w:b w:val="1"/>
          <w:rtl w:val="0"/>
        </w:rPr>
        <w:t xml:space="preserve">Art</w:t>
      </w:r>
      <w:r w:rsidDel="00000000" w:rsidR="00000000" w:rsidRPr="00000000">
        <w:rPr>
          <w:rtl w:val="0"/>
        </w:rPr>
        <w:t xml:space="preserve"> laughs quietly in background]</w:t>
      </w:r>
    </w:p>
    <w:p w:rsidR="00000000" w:rsidDel="00000000" w:rsidP="00000000" w:rsidRDefault="00000000" w:rsidRPr="00000000" w14:paraId="000000CD">
      <w:pPr>
        <w:spacing w:after="240" w:lineRule="auto"/>
        <w:rPr/>
      </w:pPr>
      <w:r w:rsidDel="00000000" w:rsidR="00000000" w:rsidRPr="00000000">
        <w:rPr>
          <w:b w:val="1"/>
          <w:rtl w:val="0"/>
        </w:rPr>
        <w:t xml:space="preserve">Austin</w:t>
      </w:r>
      <w:r w:rsidDel="00000000" w:rsidR="00000000" w:rsidRPr="00000000">
        <w:rPr>
          <w:rtl w:val="0"/>
        </w:rPr>
        <w:t xml:space="preserve">: Uh huh. Oh good. Good.</w:t>
      </w:r>
    </w:p>
    <w:p w:rsidR="00000000" w:rsidDel="00000000" w:rsidP="00000000" w:rsidRDefault="00000000" w:rsidRPr="00000000" w14:paraId="000000CE">
      <w:pPr>
        <w:spacing w:after="240" w:lineRule="auto"/>
        <w:rPr/>
      </w:pPr>
      <w:r w:rsidDel="00000000" w:rsidR="00000000" w:rsidRPr="00000000">
        <w:rPr>
          <w:b w:val="1"/>
          <w:rtl w:val="0"/>
        </w:rPr>
        <w:t xml:space="preserve">Janine</w:t>
      </w:r>
      <w:r w:rsidDel="00000000" w:rsidR="00000000" w:rsidRPr="00000000">
        <w:rPr>
          <w:rtl w:val="0"/>
        </w:rPr>
        <w:t xml:space="preserve">: Yeah.</w:t>
      </w:r>
    </w:p>
    <w:p w:rsidR="00000000" w:rsidDel="00000000" w:rsidP="00000000" w:rsidRDefault="00000000" w:rsidRPr="00000000" w14:paraId="000000CF">
      <w:pPr>
        <w:spacing w:after="240" w:lineRule="auto"/>
        <w:rPr/>
      </w:pPr>
      <w:r w:rsidDel="00000000" w:rsidR="00000000" w:rsidRPr="00000000">
        <w:rPr>
          <w:b w:val="1"/>
          <w:rtl w:val="0"/>
        </w:rPr>
        <w:t xml:space="preserve">Austin</w:t>
      </w:r>
      <w:r w:rsidDel="00000000" w:rsidR="00000000" w:rsidRPr="00000000">
        <w:rPr>
          <w:rtl w:val="0"/>
        </w:rPr>
        <w:t xml:space="preserve">: Ok. You gonna reflect this-</w:t>
      </w:r>
    </w:p>
    <w:p w:rsidR="00000000" w:rsidDel="00000000" w:rsidP="00000000" w:rsidRDefault="00000000" w:rsidRPr="00000000" w14:paraId="000000D0">
      <w:pPr>
        <w:spacing w:after="240" w:lineRule="auto"/>
        <w:rPr/>
      </w:pPr>
      <w:r w:rsidDel="00000000" w:rsidR="00000000" w:rsidRPr="00000000">
        <w:rPr>
          <w:b w:val="1"/>
          <w:rtl w:val="0"/>
        </w:rPr>
        <w:t xml:space="preserve">Janine</w:t>
      </w:r>
      <w:r w:rsidDel="00000000" w:rsidR="00000000" w:rsidRPr="00000000">
        <w:rPr>
          <w:rtl w:val="0"/>
        </w:rPr>
        <w:t xml:space="preserve">: So, she probably laughs and she probably like, gestures vaguely with a kind of taffy-like limb-</w:t>
      </w:r>
    </w:p>
    <w:p w:rsidR="00000000" w:rsidDel="00000000" w:rsidP="00000000" w:rsidRDefault="00000000" w:rsidRPr="00000000" w14:paraId="000000D1">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0D2">
      <w:pPr>
        <w:spacing w:after="240" w:lineRule="auto"/>
        <w:rPr/>
      </w:pPr>
      <w:r w:rsidDel="00000000" w:rsidR="00000000" w:rsidRPr="00000000">
        <w:rPr>
          <w:rtl w:val="0"/>
        </w:rPr>
        <w:t xml:space="preserve">ART- Ahh.</w:t>
      </w:r>
    </w:p>
    <w:p w:rsidR="00000000" w:rsidDel="00000000" w:rsidP="00000000" w:rsidRDefault="00000000" w:rsidRPr="00000000" w14:paraId="000000D3">
      <w:pPr>
        <w:spacing w:after="240" w:lineRule="auto"/>
        <w:rPr/>
      </w:pPr>
      <w:r w:rsidDel="00000000" w:rsidR="00000000" w:rsidRPr="00000000">
        <w:rPr>
          <w:b w:val="1"/>
          <w:rtl w:val="0"/>
        </w:rPr>
        <w:t xml:space="preserve">Janine</w:t>
      </w:r>
      <w:r w:rsidDel="00000000" w:rsidR="00000000" w:rsidRPr="00000000">
        <w:rPr>
          <w:rtl w:val="0"/>
        </w:rPr>
        <w:t xml:space="preserve">: -um, at the forest and to herself. And at the- [laughs] </w:t>
      </w:r>
    </w:p>
    <w:p w:rsidR="00000000" w:rsidDel="00000000" w:rsidP="00000000" w:rsidRDefault="00000000" w:rsidRPr="00000000" w14:paraId="000000D4">
      <w:pPr>
        <w:spacing w:after="240" w:lineRule="auto"/>
        <w:rPr/>
      </w:pPr>
      <w:r w:rsidDel="00000000" w:rsidR="00000000" w:rsidRPr="00000000">
        <w:rPr>
          <w:b w:val="1"/>
          <w:rtl w:val="0"/>
        </w:rPr>
        <w:t xml:space="preserve">Austin</w:t>
      </w:r>
      <w:r w:rsidDel="00000000" w:rsidR="00000000" w:rsidRPr="00000000">
        <w:rPr>
          <w:rtl w:val="0"/>
        </w:rPr>
        <w:t xml:space="preserve">: No. I’m good. </w:t>
      </w:r>
    </w:p>
    <w:p w:rsidR="00000000" w:rsidDel="00000000" w:rsidP="00000000" w:rsidRDefault="00000000" w:rsidRPr="00000000" w14:paraId="000000D5">
      <w:pPr>
        <w:spacing w:after="240" w:lineRule="auto"/>
        <w:rPr/>
      </w:pPr>
      <w:r w:rsidDel="00000000" w:rsidR="00000000" w:rsidRPr="00000000">
        <w:rPr>
          <w:b w:val="1"/>
          <w:rtl w:val="0"/>
        </w:rPr>
        <w:t xml:space="preserve">Art</w:t>
      </w:r>
      <w:r w:rsidDel="00000000" w:rsidR="00000000" w:rsidRPr="00000000">
        <w:rPr>
          <w:rtl w:val="0"/>
        </w:rPr>
        <w:t xml:space="preserve">: I- Ugh.</w:t>
      </w:r>
    </w:p>
    <w:p w:rsidR="00000000" w:rsidDel="00000000" w:rsidP="00000000" w:rsidRDefault="00000000" w:rsidRPr="00000000" w14:paraId="000000D6">
      <w:pPr>
        <w:spacing w:after="240" w:lineRule="auto"/>
        <w:rPr/>
      </w:pPr>
      <w:r w:rsidDel="00000000" w:rsidR="00000000" w:rsidRPr="00000000">
        <w:rPr>
          <w:b w:val="1"/>
          <w:rtl w:val="0"/>
        </w:rPr>
        <w:t xml:space="preserve">Janine</w:t>
      </w:r>
      <w:r w:rsidDel="00000000" w:rsidR="00000000" w:rsidRPr="00000000">
        <w:rPr>
          <w:rtl w:val="0"/>
        </w:rPr>
        <w:t xml:space="preserve">: And at the neck and says, </w:t>
      </w:r>
    </w:p>
    <w:p w:rsidR="00000000" w:rsidDel="00000000" w:rsidP="00000000" w:rsidRDefault="00000000" w:rsidRPr="00000000" w14:paraId="000000D7">
      <w:pPr>
        <w:spacing w:after="240" w:lineRule="auto"/>
        <w:ind w:left="720" w:firstLine="0"/>
        <w:rPr/>
      </w:pPr>
      <w:r w:rsidDel="00000000" w:rsidR="00000000" w:rsidRPr="00000000">
        <w:rPr>
          <w:b w:val="1"/>
          <w:rtl w:val="0"/>
        </w:rPr>
        <w:t xml:space="preserve">Janine</w:t>
      </w:r>
      <w:r w:rsidDel="00000000" w:rsidR="00000000" w:rsidRPr="00000000">
        <w:rPr>
          <w:rtl w:val="0"/>
        </w:rPr>
        <w:t xml:space="preserve"> (as </w:t>
      </w:r>
      <w:r w:rsidDel="00000000" w:rsidR="00000000" w:rsidRPr="00000000">
        <w:rPr>
          <w:b w:val="1"/>
          <w:rtl w:val="0"/>
        </w:rPr>
        <w:t xml:space="preserve">Hedy</w:t>
      </w:r>
      <w:r w:rsidDel="00000000" w:rsidR="00000000" w:rsidRPr="00000000">
        <w:rPr>
          <w:b w:val="0"/>
          <w:rtl w:val="0"/>
        </w:rPr>
        <w:t xml:space="preserve">)</w:t>
      </w:r>
      <w:r w:rsidDel="00000000" w:rsidR="00000000" w:rsidRPr="00000000">
        <w:rPr>
          <w:rtl w:val="0"/>
        </w:rPr>
        <w:t xml:space="preserve">: You know, wicked things can be very useful. </w:t>
      </w:r>
    </w:p>
    <w:p w:rsidR="00000000" w:rsidDel="00000000" w:rsidP="00000000" w:rsidRDefault="00000000" w:rsidRPr="00000000" w14:paraId="000000D8">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0D9">
      <w:pPr>
        <w:spacing w:after="240" w:lineRule="auto"/>
        <w:rPr/>
      </w:pPr>
      <w:r w:rsidDel="00000000" w:rsidR="00000000" w:rsidRPr="00000000">
        <w:rPr>
          <w:b w:val="1"/>
          <w:rtl w:val="0"/>
        </w:rPr>
        <w:t xml:space="preserve">Art</w:t>
      </w:r>
      <w:r w:rsidDel="00000000" w:rsidR="00000000" w:rsidRPr="00000000">
        <w:rPr>
          <w:rtl w:val="0"/>
        </w:rPr>
        <w:t xml:space="preserve">: I was so close to being through that without- without that happening. </w:t>
      </w:r>
    </w:p>
    <w:p w:rsidR="00000000" w:rsidDel="00000000" w:rsidP="00000000" w:rsidRDefault="00000000" w:rsidRPr="00000000" w14:paraId="000000DA">
      <w:pPr>
        <w:spacing w:after="240" w:lineRule="auto"/>
        <w:rPr/>
      </w:pPr>
      <w:r w:rsidDel="00000000" w:rsidR="00000000" w:rsidRPr="00000000">
        <w:rPr>
          <w:b w:val="1"/>
          <w:rtl w:val="0"/>
        </w:rPr>
        <w:t xml:space="preserve">Austin</w:t>
      </w:r>
      <w:r w:rsidDel="00000000" w:rsidR="00000000" w:rsidRPr="00000000">
        <w:rPr>
          <w:rtl w:val="0"/>
        </w:rPr>
        <w:t xml:space="preserve">: Uh huh. No, that’s fine. Same. </w:t>
      </w:r>
    </w:p>
    <w:p w:rsidR="00000000" w:rsidDel="00000000" w:rsidP="00000000" w:rsidRDefault="00000000" w:rsidRPr="00000000" w14:paraId="000000DB">
      <w:pPr>
        <w:spacing w:after="240" w:lineRule="auto"/>
        <w:rPr/>
      </w:pPr>
      <w:r w:rsidDel="00000000" w:rsidR="00000000" w:rsidRPr="00000000">
        <w:rPr>
          <w:b w:val="1"/>
          <w:rtl w:val="0"/>
        </w:rPr>
        <w:t xml:space="preserve">Janine</w:t>
      </w:r>
      <w:r w:rsidDel="00000000" w:rsidR="00000000" w:rsidRPr="00000000">
        <w:rPr>
          <w:rtl w:val="0"/>
        </w:rPr>
        <w:t xml:space="preserve">: [laughs] That’s my discovery. </w:t>
      </w:r>
    </w:p>
    <w:p w:rsidR="00000000" w:rsidDel="00000000" w:rsidP="00000000" w:rsidRDefault="00000000" w:rsidRPr="00000000" w14:paraId="000000DC">
      <w:pPr>
        <w:spacing w:after="240" w:lineRule="auto"/>
        <w:rPr/>
      </w:pPr>
      <w:r w:rsidDel="00000000" w:rsidR="00000000" w:rsidRPr="00000000">
        <w:rPr>
          <w:b w:val="1"/>
          <w:rtl w:val="0"/>
        </w:rPr>
        <w:t xml:space="preserve">Austin</w:t>
      </w:r>
      <w:r w:rsidDel="00000000" w:rsidR="00000000" w:rsidRPr="00000000">
        <w:rPr>
          <w:rtl w:val="0"/>
        </w:rPr>
        <w:t xml:space="preserve">: Oh good. Thanks. Um, do you want to reflect that on the map?</w:t>
      </w:r>
    </w:p>
    <w:p w:rsidR="00000000" w:rsidDel="00000000" w:rsidP="00000000" w:rsidRDefault="00000000" w:rsidRPr="00000000" w14:paraId="000000DD">
      <w:pPr>
        <w:spacing w:after="240" w:lineRule="auto"/>
        <w:rPr/>
      </w:pPr>
      <w:r w:rsidDel="00000000" w:rsidR="00000000" w:rsidRPr="00000000">
        <w:rPr>
          <w:b w:val="1"/>
          <w:rtl w:val="0"/>
        </w:rPr>
        <w:t xml:space="preserve">Janine</w:t>
      </w:r>
      <w:r w:rsidDel="00000000" w:rsidR="00000000" w:rsidRPr="00000000">
        <w:rPr>
          <w:rtl w:val="0"/>
        </w:rPr>
        <w:t xml:space="preserve">: Yes. </w:t>
      </w:r>
    </w:p>
    <w:p w:rsidR="00000000" w:rsidDel="00000000" w:rsidP="00000000" w:rsidRDefault="00000000" w:rsidRPr="00000000" w14:paraId="000000DE">
      <w:pPr>
        <w:spacing w:after="240" w:lineRule="auto"/>
        <w:rPr/>
      </w:pPr>
      <w:r w:rsidDel="00000000" w:rsidR="00000000" w:rsidRPr="00000000">
        <w:rPr>
          <w:b w:val="1"/>
          <w:rtl w:val="0"/>
        </w:rPr>
        <w:t xml:space="preserve">Nick</w:t>
      </w:r>
      <w:r w:rsidDel="00000000" w:rsidR="00000000" w:rsidRPr="00000000">
        <w:rPr>
          <w:rtl w:val="0"/>
        </w:rPr>
        <w:t xml:space="preserve">: Hey-</w:t>
      </w:r>
    </w:p>
    <w:p w:rsidR="00000000" w:rsidDel="00000000" w:rsidP="00000000" w:rsidRDefault="00000000" w:rsidRPr="00000000" w14:paraId="000000DF">
      <w:pPr>
        <w:spacing w:after="240" w:lineRule="auto"/>
        <w:rPr/>
      </w:pPr>
      <w:r w:rsidDel="00000000" w:rsidR="00000000" w:rsidRPr="00000000">
        <w:rPr>
          <w:b w:val="1"/>
          <w:rtl w:val="0"/>
        </w:rPr>
        <w:t xml:space="preserve">Janine</w:t>
      </w:r>
      <w:r w:rsidDel="00000000" w:rsidR="00000000" w:rsidRPr="00000000">
        <w:rPr>
          <w:rtl w:val="0"/>
        </w:rPr>
        <w:t xml:space="preserve">: I’m not entirely sure how. </w:t>
      </w:r>
    </w:p>
    <w:p w:rsidR="00000000" w:rsidDel="00000000" w:rsidP="00000000" w:rsidRDefault="00000000" w:rsidRPr="00000000" w14:paraId="000000E0">
      <w:pPr>
        <w:spacing w:after="240" w:lineRule="auto"/>
        <w:rPr/>
      </w:pPr>
      <w:r w:rsidDel="00000000" w:rsidR="00000000" w:rsidRPr="00000000">
        <w:rPr>
          <w:b w:val="1"/>
          <w:rtl w:val="0"/>
        </w:rPr>
        <w:t xml:space="preserve">Nick</w:t>
      </w:r>
      <w:r w:rsidDel="00000000" w:rsidR="00000000" w:rsidRPr="00000000">
        <w:rPr>
          <w:rtl w:val="0"/>
        </w:rPr>
        <w:t xml:space="preserve">: I just- I just thought of something.</w:t>
      </w:r>
    </w:p>
    <w:p w:rsidR="00000000" w:rsidDel="00000000" w:rsidP="00000000" w:rsidRDefault="00000000" w:rsidRPr="00000000" w14:paraId="000000E1">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0E2">
      <w:pPr>
        <w:spacing w:after="240" w:lineRule="auto"/>
        <w:rPr/>
      </w:pPr>
      <w:r w:rsidDel="00000000" w:rsidR="00000000" w:rsidRPr="00000000">
        <w:rPr>
          <w:b w:val="1"/>
          <w:rtl w:val="0"/>
        </w:rPr>
        <w:t xml:space="preserve">Nick</w:t>
      </w:r>
      <w:r w:rsidDel="00000000" w:rsidR="00000000" w:rsidRPr="00000000">
        <w:rPr>
          <w:rtl w:val="0"/>
        </w:rPr>
        <w:t xml:space="preserve">: Uh, since Hedy came out of a tree, can we nickname her, Hedy </w:t>
      </w:r>
      <w:r w:rsidDel="00000000" w:rsidR="00000000" w:rsidRPr="00000000">
        <w:rPr>
          <w:rtl w:val="0"/>
        </w:rPr>
        <w:t xml:space="preserve">Lambarr</w:t>
      </w:r>
      <w:r w:rsidDel="00000000" w:rsidR="00000000" w:rsidRPr="00000000">
        <w:rPr>
          <w:rtl w:val="0"/>
        </w:rPr>
        <w:t xml:space="preserve">? [</w:t>
      </w:r>
      <w:r w:rsidDel="00000000" w:rsidR="00000000" w:rsidRPr="00000000">
        <w:rPr>
          <w:b w:val="1"/>
          <w:rtl w:val="0"/>
        </w:rPr>
        <w:t xml:space="preserve">Austin</w:t>
      </w:r>
      <w:r w:rsidDel="00000000" w:rsidR="00000000" w:rsidRPr="00000000">
        <w:rPr>
          <w:rtl w:val="0"/>
        </w:rPr>
        <w:t xml:space="preserve"> exhales]</w:t>
      </w:r>
    </w:p>
    <w:p w:rsidR="00000000" w:rsidDel="00000000" w:rsidP="00000000" w:rsidRDefault="00000000" w:rsidRPr="00000000" w14:paraId="000000E3">
      <w:pPr>
        <w:spacing w:after="240" w:lineRule="auto"/>
        <w:rPr/>
      </w:pPr>
      <w:r w:rsidDel="00000000" w:rsidR="00000000" w:rsidRPr="00000000">
        <w:rPr>
          <w:b w:val="1"/>
          <w:rtl w:val="0"/>
        </w:rPr>
        <w:t xml:space="preserve">Keith</w:t>
      </w:r>
      <w:r w:rsidDel="00000000" w:rsidR="00000000" w:rsidRPr="00000000">
        <w:rPr>
          <w:rtl w:val="0"/>
        </w:rPr>
        <w:t xml:space="preserve">: Yes.</w:t>
      </w:r>
    </w:p>
    <w:p w:rsidR="00000000" w:rsidDel="00000000" w:rsidP="00000000" w:rsidRDefault="00000000" w:rsidRPr="00000000" w14:paraId="000000E4">
      <w:pPr>
        <w:spacing w:after="240" w:lineRule="auto"/>
        <w:rPr/>
      </w:pPr>
      <w:r w:rsidDel="00000000" w:rsidR="00000000" w:rsidRPr="00000000">
        <w:rPr>
          <w:b w:val="1"/>
          <w:rtl w:val="0"/>
        </w:rPr>
        <w:t xml:space="preserve">Nick</w:t>
      </w:r>
      <w:r w:rsidDel="00000000" w:rsidR="00000000" w:rsidRPr="00000000">
        <w:rPr>
          <w:rtl w:val="0"/>
        </w:rPr>
        <w:t xml:space="preserve">: That doesn’t work on multiple levels. [</w:t>
      </w:r>
      <w:r w:rsidDel="00000000" w:rsidR="00000000" w:rsidRPr="00000000">
        <w:rPr>
          <w:b w:val="1"/>
          <w:rtl w:val="0"/>
        </w:rPr>
        <w:t xml:space="preserve">Janine</w:t>
      </w:r>
      <w:r w:rsidDel="00000000" w:rsidR="00000000" w:rsidRPr="00000000">
        <w:rPr>
          <w:rtl w:val="0"/>
        </w:rPr>
        <w:t xml:space="preserve"> laughs] </w:t>
      </w:r>
    </w:p>
    <w:p w:rsidR="00000000" w:rsidDel="00000000" w:rsidP="00000000" w:rsidRDefault="00000000" w:rsidRPr="00000000" w14:paraId="000000E5">
      <w:pPr>
        <w:spacing w:after="240" w:lineRule="auto"/>
        <w:rPr/>
      </w:pPr>
      <w:r w:rsidDel="00000000" w:rsidR="00000000" w:rsidRPr="00000000">
        <w:rPr>
          <w:b w:val="1"/>
          <w:rtl w:val="0"/>
        </w:rPr>
        <w:t xml:space="preserve">Austin</w:t>
      </w:r>
      <w:r w:rsidDel="00000000" w:rsidR="00000000" w:rsidRPr="00000000">
        <w:rPr>
          <w:rtl w:val="0"/>
        </w:rPr>
        <w:t xml:space="preserve">: No. Nope. [</w:t>
      </w:r>
      <w:r w:rsidDel="00000000" w:rsidR="00000000" w:rsidRPr="00000000">
        <w:rPr>
          <w:b w:val="1"/>
          <w:rtl w:val="0"/>
        </w:rPr>
        <w:t xml:space="preserve">Nick</w:t>
      </w:r>
      <w:r w:rsidDel="00000000" w:rsidR="00000000" w:rsidRPr="00000000">
        <w:rPr>
          <w:rtl w:val="0"/>
        </w:rPr>
        <w:t xml:space="preserve"> laughs] Uh, cool. Good. Good and cool. Uh, alright. I dropped the- the project. </w:t>
      </w:r>
      <w:r w:rsidDel="00000000" w:rsidR="00000000" w:rsidRPr="00000000">
        <w:rPr>
          <w:rtl w:val="0"/>
        </w:rPr>
        <w:t xml:space="preserve">Art</w:t>
      </w:r>
      <w:r w:rsidDel="00000000" w:rsidR="00000000" w:rsidRPr="00000000">
        <w:rPr>
          <w:rtl w:val="0"/>
        </w:rPr>
        <w:t xml:space="preserve">? </w:t>
      </w:r>
    </w:p>
    <w:p w:rsidR="00000000" w:rsidDel="00000000" w:rsidP="00000000" w:rsidRDefault="00000000" w:rsidRPr="00000000" w14:paraId="000000E6">
      <w:pPr>
        <w:spacing w:after="240" w:lineRule="auto"/>
        <w:rPr/>
      </w:pPr>
      <w:r w:rsidDel="00000000" w:rsidR="00000000" w:rsidRPr="00000000">
        <w:rPr>
          <w:b w:val="1"/>
          <w:rtl w:val="0"/>
        </w:rPr>
        <w:t xml:space="preserve">Art</w:t>
      </w:r>
      <w:r w:rsidDel="00000000" w:rsidR="00000000" w:rsidRPr="00000000">
        <w:rPr>
          <w:rtl w:val="0"/>
        </w:rPr>
        <w:t xml:space="preserve">: Alright. Let me draw a card here. I don’t think- uh, it’s ‘a project fails, which one and why?’ And there’s only one project right now. </w:t>
      </w:r>
    </w:p>
    <w:p w:rsidR="00000000" w:rsidDel="00000000" w:rsidP="00000000" w:rsidRDefault="00000000" w:rsidRPr="00000000" w14:paraId="000000E7">
      <w:pPr>
        <w:spacing w:after="240" w:lineRule="auto"/>
        <w:rPr/>
      </w:pPr>
      <w:r w:rsidDel="00000000" w:rsidR="00000000" w:rsidRPr="00000000">
        <w:rPr>
          <w:rtl w:val="0"/>
        </w:rPr>
        <w:br w:type="textWrapping"/>
      </w: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0E8">
      <w:pPr>
        <w:spacing w:after="240" w:lineRule="auto"/>
        <w:rPr/>
      </w:pPr>
      <w:r w:rsidDel="00000000" w:rsidR="00000000" w:rsidRPr="00000000">
        <w:rPr>
          <w:b w:val="1"/>
          <w:rtl w:val="0"/>
        </w:rPr>
        <w:t xml:space="preserve">Art</w:t>
      </w:r>
      <w:r w:rsidDel="00000000" w:rsidR="00000000" w:rsidRPr="00000000">
        <w:rPr>
          <w:rtl w:val="0"/>
        </w:rPr>
        <w:t xml:space="preserve">: Um, and I don’t think it’s a good idea to let those projects fail. And ‘something goes foul and supplies are ruined. Add a new scarcity.’</w:t>
      </w:r>
    </w:p>
    <w:p w:rsidR="00000000" w:rsidDel="00000000" w:rsidP="00000000" w:rsidRDefault="00000000" w:rsidRPr="00000000" w14:paraId="000000E9">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0EA">
      <w:pPr>
        <w:spacing w:after="240" w:lineRule="auto"/>
        <w:rPr/>
      </w:pPr>
      <w:r w:rsidDel="00000000" w:rsidR="00000000" w:rsidRPr="00000000">
        <w:rPr>
          <w:b w:val="1"/>
          <w:rtl w:val="0"/>
        </w:rPr>
        <w:t xml:space="preserve">Art</w:t>
      </w:r>
      <w:r w:rsidDel="00000000" w:rsidR="00000000" w:rsidRPr="00000000">
        <w:rPr>
          <w:rtl w:val="0"/>
        </w:rPr>
        <w:t xml:space="preserve">: Yeah, right?</w:t>
      </w:r>
    </w:p>
    <w:p w:rsidR="00000000" w:rsidDel="00000000" w:rsidP="00000000" w:rsidRDefault="00000000" w:rsidRPr="00000000" w14:paraId="000000EB">
      <w:pPr>
        <w:spacing w:after="240" w:lineRule="auto"/>
        <w:rPr/>
      </w:pPr>
      <w:r w:rsidDel="00000000" w:rsidR="00000000" w:rsidRPr="00000000">
        <w:rPr>
          <w:b w:val="1"/>
          <w:rtl w:val="0"/>
        </w:rPr>
        <w:t xml:space="preserve">Austin</w:t>
      </w:r>
      <w:r w:rsidDel="00000000" w:rsidR="00000000" w:rsidRPr="00000000">
        <w:rPr>
          <w:rtl w:val="0"/>
        </w:rPr>
        <w:t xml:space="preserve">: So, that could either be changing an abundance to a scarcity or introducing something new that is scarce. </w:t>
      </w:r>
    </w:p>
    <w:p w:rsidR="00000000" w:rsidDel="00000000" w:rsidP="00000000" w:rsidRDefault="00000000" w:rsidRPr="00000000" w14:paraId="000000EC">
      <w:pPr>
        <w:spacing w:after="240" w:lineRule="auto"/>
        <w:rPr/>
      </w:pPr>
      <w:r w:rsidDel="00000000" w:rsidR="00000000" w:rsidRPr="00000000">
        <w:rPr>
          <w:b w:val="1"/>
          <w:rtl w:val="0"/>
        </w:rPr>
        <w:t xml:space="preserve">Art</w:t>
      </w:r>
      <w:r w:rsidDel="00000000" w:rsidR="00000000" w:rsidRPr="00000000">
        <w:rPr>
          <w:rtl w:val="0"/>
        </w:rPr>
        <w:t xml:space="preserve">: Something new to be scarce? Oh boy. I don’t- I’ve got this. </w:t>
      </w:r>
    </w:p>
    <w:p w:rsidR="00000000" w:rsidDel="00000000" w:rsidP="00000000" w:rsidRDefault="00000000" w:rsidRPr="00000000" w14:paraId="000000ED">
      <w:pPr>
        <w:spacing w:after="240" w:lineRule="auto"/>
        <w:rPr/>
      </w:pPr>
      <w:r w:rsidDel="00000000" w:rsidR="00000000" w:rsidRPr="00000000">
        <w:rPr>
          <w:b w:val="1"/>
          <w:rtl w:val="0"/>
        </w:rPr>
        <w:t xml:space="preserve">Austin</w:t>
      </w:r>
      <w:r w:rsidDel="00000000" w:rsidR="00000000" w:rsidRPr="00000000">
        <w:rPr>
          <w:rtl w:val="0"/>
        </w:rPr>
        <w:t xml:space="preserve">: I always believed in you. </w:t>
      </w:r>
    </w:p>
    <w:p w:rsidR="00000000" w:rsidDel="00000000" w:rsidP="00000000" w:rsidRDefault="00000000" w:rsidRPr="00000000" w14:paraId="000000EE">
      <w:pPr>
        <w:spacing w:after="240" w:lineRule="auto"/>
        <w:rPr/>
      </w:pPr>
      <w:r w:rsidDel="00000000" w:rsidR="00000000" w:rsidRPr="00000000">
        <w:rPr>
          <w:b w:val="1"/>
          <w:rtl w:val="0"/>
        </w:rPr>
        <w:t xml:space="preserve">Art</w:t>
      </w:r>
      <w:r w:rsidDel="00000000" w:rsidR="00000000" w:rsidRPr="00000000">
        <w:rPr>
          <w:rtl w:val="0"/>
        </w:rPr>
        <w:t xml:space="preserve">: Uh, the pala-din surrounding both the library slash univer- uh, not- the library slash school and the university tower are-</w:t>
      </w:r>
    </w:p>
    <w:p w:rsidR="00000000" w:rsidDel="00000000" w:rsidP="00000000" w:rsidRDefault="00000000" w:rsidRPr="00000000" w14:paraId="000000EF">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0F0">
      <w:pPr>
        <w:spacing w:after="240" w:lineRule="auto"/>
        <w:rPr/>
      </w:pPr>
      <w:r w:rsidDel="00000000" w:rsidR="00000000" w:rsidRPr="00000000">
        <w:rPr>
          <w:b w:val="1"/>
          <w:rtl w:val="0"/>
        </w:rPr>
        <w:t xml:space="preserve">Art</w:t>
      </w:r>
      <w:r w:rsidDel="00000000" w:rsidR="00000000" w:rsidRPr="00000000">
        <w:rPr>
          <w:rtl w:val="0"/>
        </w:rPr>
        <w:t xml:space="preserve">: -forbidding any kind of passage and entry and are kind of like, very quietly policing people who used to hang out there. And it turns magic from an abundance-</w:t>
      </w:r>
    </w:p>
    <w:p w:rsidR="00000000" w:rsidDel="00000000" w:rsidP="00000000" w:rsidRDefault="00000000" w:rsidRPr="00000000" w14:paraId="000000F1">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0F2">
      <w:pPr>
        <w:spacing w:after="240" w:lineRule="auto"/>
        <w:rPr/>
      </w:pPr>
      <w:r w:rsidDel="00000000" w:rsidR="00000000" w:rsidRPr="00000000">
        <w:rPr>
          <w:b w:val="1"/>
          <w:rtl w:val="0"/>
        </w:rPr>
        <w:t xml:space="preserve">Art</w:t>
      </w:r>
      <w:r w:rsidDel="00000000" w:rsidR="00000000" w:rsidRPr="00000000">
        <w:rPr>
          <w:rtl w:val="0"/>
        </w:rPr>
        <w:t xml:space="preserve">: -to a scarcity. </w:t>
      </w:r>
    </w:p>
    <w:p w:rsidR="00000000" w:rsidDel="00000000" w:rsidP="00000000" w:rsidRDefault="00000000" w:rsidRPr="00000000" w14:paraId="000000F3">
      <w:pPr>
        <w:spacing w:after="240" w:lineRule="auto"/>
        <w:rPr/>
      </w:pPr>
      <w:r w:rsidDel="00000000" w:rsidR="00000000" w:rsidRPr="00000000">
        <w:rPr>
          <w:b w:val="1"/>
          <w:rtl w:val="0"/>
        </w:rPr>
        <w:t xml:space="preserve">Austin</w:t>
      </w:r>
      <w:r w:rsidDel="00000000" w:rsidR="00000000" w:rsidRPr="00000000">
        <w:rPr>
          <w:rtl w:val="0"/>
        </w:rPr>
        <w:t xml:space="preserve">: Ok. Interesting. </w:t>
      </w:r>
    </w:p>
    <w:p w:rsidR="00000000" w:rsidDel="00000000" w:rsidP="00000000" w:rsidRDefault="00000000" w:rsidRPr="00000000" w14:paraId="000000F4">
      <w:pPr>
        <w:spacing w:after="240" w:lineRule="auto"/>
        <w:rPr/>
      </w:pPr>
      <w:r w:rsidDel="00000000" w:rsidR="00000000" w:rsidRPr="00000000">
        <w:rPr>
          <w:b w:val="1"/>
          <w:rtl w:val="0"/>
        </w:rPr>
        <w:t xml:space="preserve">Janine</w:t>
      </w:r>
      <w:r w:rsidDel="00000000" w:rsidR="00000000" w:rsidRPr="00000000">
        <w:rPr>
          <w:rtl w:val="0"/>
        </w:rPr>
        <w:t xml:space="preserve">: Hmm. </w:t>
      </w:r>
    </w:p>
    <w:p w:rsidR="00000000" w:rsidDel="00000000" w:rsidP="00000000" w:rsidRDefault="00000000" w:rsidRPr="00000000" w14:paraId="000000F5">
      <w:pPr>
        <w:spacing w:after="240" w:lineRule="auto"/>
        <w:rPr/>
      </w:pPr>
      <w:r w:rsidDel="00000000" w:rsidR="00000000" w:rsidRPr="00000000">
        <w:rPr>
          <w:b w:val="1"/>
          <w:rtl w:val="0"/>
        </w:rPr>
        <w:t xml:space="preserve">Nick</w:t>
      </w:r>
      <w:r w:rsidDel="00000000" w:rsidR="00000000" w:rsidRPr="00000000">
        <w:rPr>
          <w:rtl w:val="0"/>
        </w:rPr>
        <w:t xml:space="preserve">: Oh man. </w:t>
      </w:r>
    </w:p>
    <w:p w:rsidR="00000000" w:rsidDel="00000000" w:rsidP="00000000" w:rsidRDefault="00000000" w:rsidRPr="00000000" w14:paraId="000000F6">
      <w:pPr>
        <w:spacing w:after="240" w:lineRule="auto"/>
        <w:rPr/>
      </w:pPr>
      <w:r w:rsidDel="00000000" w:rsidR="00000000" w:rsidRPr="00000000">
        <w:rPr>
          <w:b w:val="1"/>
          <w:rtl w:val="0"/>
        </w:rPr>
        <w:t xml:space="preserve">Art</w:t>
      </w:r>
      <w:r w:rsidDel="00000000" w:rsidR="00000000" w:rsidRPr="00000000">
        <w:rPr>
          <w:rtl w:val="0"/>
        </w:rPr>
        <w:t xml:space="preserve">: No one’s comfortable doing it anymore. It gets you a visit. Someone knocks at your door. </w:t>
      </w:r>
    </w:p>
    <w:p w:rsidR="00000000" w:rsidDel="00000000" w:rsidP="00000000" w:rsidRDefault="00000000" w:rsidRPr="00000000" w14:paraId="000000F7">
      <w:pPr>
        <w:spacing w:after="240" w:lineRule="auto"/>
        <w:rPr/>
      </w:pPr>
      <w:r w:rsidDel="00000000" w:rsidR="00000000" w:rsidRPr="00000000">
        <w:rPr>
          <w:b w:val="1"/>
          <w:rtl w:val="0"/>
        </w:rPr>
        <w:t xml:space="preserve">Austin</w:t>
      </w:r>
      <w:r w:rsidDel="00000000" w:rsidR="00000000" w:rsidRPr="00000000">
        <w:rPr>
          <w:rtl w:val="0"/>
        </w:rPr>
        <w:t xml:space="preserve">: And then visits- Does it ever turn to violence or does it- What happens to people who disagree or who- not just disagree, but people who try to keep using magic?</w:t>
      </w:r>
    </w:p>
    <w:p w:rsidR="00000000" w:rsidDel="00000000" w:rsidP="00000000" w:rsidRDefault="00000000" w:rsidRPr="00000000" w14:paraId="000000F8">
      <w:pPr>
        <w:spacing w:after="240" w:lineRule="auto"/>
        <w:rPr/>
      </w:pPr>
      <w:r w:rsidDel="00000000" w:rsidR="00000000" w:rsidRPr="00000000">
        <w:rPr>
          <w:b w:val="1"/>
          <w:rtl w:val="0"/>
        </w:rPr>
        <w:t xml:space="preserve">Art</w:t>
      </w:r>
      <w:r w:rsidDel="00000000" w:rsidR="00000000" w:rsidRPr="00000000">
        <w:rPr>
          <w:rtl w:val="0"/>
        </w:rPr>
        <w:t xml:space="preserve">: Um. they just kind of- they just kind of walk off, you know? They- they go to work one day-</w:t>
      </w:r>
    </w:p>
    <w:p w:rsidR="00000000" w:rsidDel="00000000" w:rsidP="00000000" w:rsidRDefault="00000000" w:rsidRPr="00000000" w14:paraId="000000F9">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0FA">
      <w:pPr>
        <w:spacing w:after="240" w:lineRule="auto"/>
        <w:rPr/>
      </w:pPr>
      <w:r w:rsidDel="00000000" w:rsidR="00000000" w:rsidRPr="00000000">
        <w:rPr>
          <w:b w:val="1"/>
          <w:rtl w:val="0"/>
        </w:rPr>
        <w:t xml:space="preserve">Art</w:t>
      </w:r>
      <w:r w:rsidDel="00000000" w:rsidR="00000000" w:rsidRPr="00000000">
        <w:rPr>
          <w:rtl w:val="0"/>
        </w:rPr>
        <w:t xml:space="preserve">: And then not. I mean-</w:t>
      </w:r>
    </w:p>
    <w:p w:rsidR="00000000" w:rsidDel="00000000" w:rsidP="00000000" w:rsidRDefault="00000000" w:rsidRPr="00000000" w14:paraId="000000FB">
      <w:pPr>
        <w:spacing w:after="240" w:lineRule="auto"/>
        <w:rPr/>
      </w:pPr>
      <w:r w:rsidDel="00000000" w:rsidR="00000000" w:rsidRPr="00000000">
        <w:rPr>
          <w:b w:val="1"/>
          <w:rtl w:val="0"/>
        </w:rPr>
        <w:t xml:space="preserve">Austin</w:t>
      </w:r>
      <w:r w:rsidDel="00000000" w:rsidR="00000000" w:rsidRPr="00000000">
        <w:rPr>
          <w:rtl w:val="0"/>
        </w:rPr>
        <w:t xml:space="preserve">: They don’t come back?</w:t>
      </w:r>
    </w:p>
    <w:p w:rsidR="00000000" w:rsidDel="00000000" w:rsidP="00000000" w:rsidRDefault="00000000" w:rsidRPr="00000000" w14:paraId="000000FC">
      <w:pPr>
        <w:spacing w:after="240" w:lineRule="auto"/>
        <w:rPr/>
      </w:pPr>
      <w:r w:rsidDel="00000000" w:rsidR="00000000" w:rsidRPr="00000000">
        <w:rPr>
          <w:b w:val="1"/>
          <w:rtl w:val="0"/>
        </w:rPr>
        <w:t xml:space="preserve">Art</w:t>
      </w:r>
      <w:r w:rsidDel="00000000" w:rsidR="00000000" w:rsidRPr="00000000">
        <w:rPr>
          <w:rtl w:val="0"/>
        </w:rPr>
        <w:t xml:space="preserve">: They don’t come back. </w:t>
      </w:r>
    </w:p>
    <w:p w:rsidR="00000000" w:rsidDel="00000000" w:rsidP="00000000" w:rsidRDefault="00000000" w:rsidRPr="00000000" w14:paraId="000000FD">
      <w:pPr>
        <w:spacing w:after="240" w:lineRule="auto"/>
        <w:rPr/>
      </w:pPr>
      <w:r w:rsidDel="00000000" w:rsidR="00000000" w:rsidRPr="00000000">
        <w:rPr>
          <w:b w:val="1"/>
          <w:rtl w:val="0"/>
        </w:rPr>
        <w:t xml:space="preserve">Austin</w:t>
      </w:r>
      <w:r w:rsidDel="00000000" w:rsidR="00000000" w:rsidRPr="00000000">
        <w:rPr>
          <w:rtl w:val="0"/>
        </w:rPr>
        <w:t xml:space="preserve">: Ok. But it’s not that magic stops working. It’s that there is a- a forced- uh, embargo on it. There’s like-</w:t>
      </w:r>
    </w:p>
    <w:p w:rsidR="00000000" w:rsidDel="00000000" w:rsidP="00000000" w:rsidRDefault="00000000" w:rsidRPr="00000000" w14:paraId="000000FE">
      <w:pPr>
        <w:spacing w:after="240" w:lineRule="auto"/>
        <w:rPr/>
      </w:pPr>
      <w:r w:rsidDel="00000000" w:rsidR="00000000" w:rsidRPr="00000000">
        <w:rPr>
          <w:b w:val="1"/>
          <w:rtl w:val="0"/>
        </w:rPr>
        <w:t xml:space="preserve">Art</w:t>
      </w:r>
      <w:r w:rsidDel="00000000" w:rsidR="00000000" w:rsidRPr="00000000">
        <w:rPr>
          <w:rtl w:val="0"/>
        </w:rPr>
        <w:t xml:space="preserve">: Correct. </w:t>
      </w:r>
    </w:p>
    <w:p w:rsidR="00000000" w:rsidDel="00000000" w:rsidP="00000000" w:rsidRDefault="00000000" w:rsidRPr="00000000" w14:paraId="000000FF">
      <w:pPr>
        <w:spacing w:after="240" w:lineRule="auto"/>
        <w:rPr/>
      </w:pPr>
      <w:r w:rsidDel="00000000" w:rsidR="00000000" w:rsidRPr="00000000">
        <w:rPr>
          <w:b w:val="1"/>
          <w:rtl w:val="0"/>
        </w:rPr>
        <w:t xml:space="preserve">Austin</w:t>
      </w:r>
      <w:r w:rsidDel="00000000" w:rsidR="00000000" w:rsidRPr="00000000">
        <w:rPr>
          <w:rtl w:val="0"/>
        </w:rPr>
        <w:t xml:space="preserve">: It’s ve</w:t>
      </w:r>
      <w:r w:rsidDel="00000000" w:rsidR="00000000" w:rsidRPr="00000000">
        <w:rPr>
          <w:rtl w:val="0"/>
        </w:rPr>
        <w:t xml:space="preserve">rboten</w:t>
      </w:r>
      <w:r w:rsidDel="00000000" w:rsidR="00000000" w:rsidRPr="00000000">
        <w:rPr>
          <w:rtl w:val="0"/>
        </w:rPr>
        <w:t xml:space="preserve">. Ok. Alright. Um, what do you do?</w:t>
      </w:r>
    </w:p>
    <w:p w:rsidR="00000000" w:rsidDel="00000000" w:rsidP="00000000" w:rsidRDefault="00000000" w:rsidRPr="00000000" w14:paraId="00000100">
      <w:pPr>
        <w:spacing w:after="240" w:lineRule="auto"/>
        <w:rPr/>
      </w:pPr>
      <w:r w:rsidDel="00000000" w:rsidR="00000000" w:rsidRPr="00000000">
        <w:rPr>
          <w:b w:val="1"/>
          <w:rtl w:val="0"/>
        </w:rPr>
        <w:t xml:space="preserve">Art</w:t>
      </w:r>
      <w:r w:rsidDel="00000000" w:rsidR="00000000" w:rsidRPr="00000000">
        <w:rPr>
          <w:rtl w:val="0"/>
        </w:rPr>
        <w:t xml:space="preserve">: I would like to start a project. </w:t>
      </w:r>
    </w:p>
    <w:p w:rsidR="00000000" w:rsidDel="00000000" w:rsidP="00000000" w:rsidRDefault="00000000" w:rsidRPr="00000000" w14:paraId="00000101">
      <w:pPr>
        <w:spacing w:after="240" w:lineRule="auto"/>
        <w:rPr/>
      </w:pPr>
      <w:r w:rsidDel="00000000" w:rsidR="00000000" w:rsidRPr="00000000">
        <w:rPr>
          <w:b w:val="1"/>
          <w:rtl w:val="0"/>
        </w:rPr>
        <w:t xml:space="preserve">Austin</w:t>
      </w:r>
      <w:r w:rsidDel="00000000" w:rsidR="00000000" w:rsidRPr="00000000">
        <w:rPr>
          <w:rtl w:val="0"/>
        </w:rPr>
        <w:t xml:space="preserve">: Good call. </w:t>
      </w:r>
    </w:p>
    <w:p w:rsidR="00000000" w:rsidDel="00000000" w:rsidP="00000000" w:rsidRDefault="00000000" w:rsidRPr="00000000" w14:paraId="00000102">
      <w:pPr>
        <w:spacing w:after="240" w:lineRule="auto"/>
        <w:rPr/>
      </w:pPr>
      <w:r w:rsidDel="00000000" w:rsidR="00000000" w:rsidRPr="00000000">
        <w:rPr>
          <w:b w:val="1"/>
          <w:rtl w:val="0"/>
        </w:rPr>
        <w:t xml:space="preserve">Art</w:t>
      </w:r>
      <w:r w:rsidDel="00000000" w:rsidR="00000000" w:rsidRPr="00000000">
        <w:rPr>
          <w:rtl w:val="0"/>
        </w:rPr>
        <w:t xml:space="preserve">: Yeah, thanks. I think people should look into the- I think people should investigate that dead body. I think we should gather a posse. [</w:t>
      </w:r>
      <w:r w:rsidDel="00000000" w:rsidR="00000000" w:rsidRPr="00000000">
        <w:rPr>
          <w:b w:val="1"/>
          <w:rtl w:val="0"/>
        </w:rPr>
        <w:t xml:space="preserve">Janine</w:t>
      </w:r>
      <w:r w:rsidDel="00000000" w:rsidR="00000000" w:rsidRPr="00000000">
        <w:rPr>
          <w:rtl w:val="0"/>
        </w:rPr>
        <w:t xml:space="preserve"> laughs] And look into it. </w:t>
      </w:r>
    </w:p>
    <w:p w:rsidR="00000000" w:rsidDel="00000000" w:rsidP="00000000" w:rsidRDefault="00000000" w:rsidRPr="00000000" w14:paraId="00000103">
      <w:pPr>
        <w:spacing w:after="240" w:lineRule="auto"/>
        <w:rPr/>
      </w:pPr>
      <w:r w:rsidDel="00000000" w:rsidR="00000000" w:rsidRPr="00000000">
        <w:rPr>
          <w:b w:val="1"/>
          <w:rtl w:val="0"/>
        </w:rPr>
        <w:t xml:space="preserve">Austin</w:t>
      </w:r>
      <w:r w:rsidDel="00000000" w:rsidR="00000000" w:rsidRPr="00000000">
        <w:rPr>
          <w:rtl w:val="0"/>
        </w:rPr>
        <w:t xml:space="preserve">: How long do you think that will take?</w:t>
      </w:r>
    </w:p>
    <w:p w:rsidR="00000000" w:rsidDel="00000000" w:rsidP="00000000" w:rsidRDefault="00000000" w:rsidRPr="00000000" w14:paraId="00000104">
      <w:pPr>
        <w:spacing w:after="240" w:lineRule="auto"/>
        <w:rPr/>
      </w:pPr>
      <w:r w:rsidDel="00000000" w:rsidR="00000000" w:rsidRPr="00000000">
        <w:rPr>
          <w:b w:val="1"/>
          <w:rtl w:val="0"/>
        </w:rPr>
        <w:t xml:space="preserve">Art</w:t>
      </w:r>
      <w:r w:rsidDel="00000000" w:rsidR="00000000" w:rsidRPr="00000000">
        <w:rPr>
          <w:rtl w:val="0"/>
        </w:rPr>
        <w:t xml:space="preserve">: Um, I mean, we’ve let it sit for a while. The trails gone cold. [</w:t>
      </w:r>
      <w:r w:rsidDel="00000000" w:rsidR="00000000" w:rsidRPr="00000000">
        <w:rPr>
          <w:b w:val="1"/>
          <w:rtl w:val="0"/>
        </w:rPr>
        <w:t xml:space="preserve">Austin</w:t>
      </w:r>
      <w:r w:rsidDel="00000000" w:rsidR="00000000" w:rsidRPr="00000000">
        <w:rPr>
          <w:rtl w:val="0"/>
        </w:rPr>
        <w:t xml:space="preserve"> laughs] I think it’s probably- it’s probably a six-weeker.</w:t>
      </w:r>
    </w:p>
    <w:p w:rsidR="00000000" w:rsidDel="00000000" w:rsidP="00000000" w:rsidRDefault="00000000" w:rsidRPr="00000000" w14:paraId="00000105">
      <w:pPr>
        <w:spacing w:after="240" w:lineRule="auto"/>
        <w:rPr/>
      </w:pPr>
      <w:r w:rsidDel="00000000" w:rsidR="00000000" w:rsidRPr="00000000">
        <w:rPr>
          <w:b w:val="1"/>
          <w:rtl w:val="0"/>
        </w:rPr>
        <w:t xml:space="preserve">Austin</w:t>
      </w:r>
      <w:r w:rsidDel="00000000" w:rsidR="00000000" w:rsidRPr="00000000">
        <w:rPr>
          <w:rtl w:val="0"/>
        </w:rPr>
        <w:t xml:space="preserve">: six weeks?! Ok, so like, we have to imagine that’s 6 weeks of like, deep investigative like, The Wire work, right? Like-</w:t>
      </w:r>
    </w:p>
    <w:p w:rsidR="00000000" w:rsidDel="00000000" w:rsidP="00000000" w:rsidRDefault="00000000" w:rsidRPr="00000000" w14:paraId="00000106">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107">
      <w:pPr>
        <w:spacing w:after="240" w:lineRule="auto"/>
        <w:rPr/>
      </w:pPr>
      <w:r w:rsidDel="00000000" w:rsidR="00000000" w:rsidRPr="00000000">
        <w:rPr>
          <w:b w:val="1"/>
          <w:rtl w:val="0"/>
        </w:rPr>
        <w:t xml:space="preserve">Keith</w:t>
      </w:r>
      <w:r w:rsidDel="00000000" w:rsidR="00000000" w:rsidRPr="00000000">
        <w:rPr>
          <w:rtl w:val="0"/>
        </w:rPr>
        <w:t xml:space="preserve">: Yeah. Yeah. </w:t>
      </w:r>
    </w:p>
    <w:p w:rsidR="00000000" w:rsidDel="00000000" w:rsidP="00000000" w:rsidRDefault="00000000" w:rsidRPr="00000000" w14:paraId="00000108">
      <w:pPr>
        <w:spacing w:after="240" w:lineRule="auto"/>
        <w:rPr/>
      </w:pPr>
      <w:r w:rsidDel="00000000" w:rsidR="00000000" w:rsidRPr="00000000">
        <w:rPr>
          <w:b w:val="1"/>
          <w:rtl w:val="0"/>
        </w:rPr>
        <w:t xml:space="preserve">Austin</w:t>
      </w:r>
      <w:r w:rsidDel="00000000" w:rsidR="00000000" w:rsidRPr="00000000">
        <w:rPr>
          <w:rtl w:val="0"/>
        </w:rPr>
        <w:t xml:space="preserve">: So, then, who’s dead that- that they care this much?</w:t>
      </w:r>
    </w:p>
    <w:p w:rsidR="00000000" w:rsidDel="00000000" w:rsidP="00000000" w:rsidRDefault="00000000" w:rsidRPr="00000000" w14:paraId="00000109">
      <w:pPr>
        <w:spacing w:after="240" w:lineRule="auto"/>
        <w:rPr/>
      </w:pPr>
      <w:r w:rsidDel="00000000" w:rsidR="00000000" w:rsidRPr="00000000">
        <w:rPr>
          <w:b w:val="1"/>
          <w:rtl w:val="0"/>
        </w:rPr>
        <w:t xml:space="preserve">Art</w:t>
      </w:r>
      <w:r w:rsidDel="00000000" w:rsidR="00000000" w:rsidRPr="00000000">
        <w:rPr>
          <w:rtl w:val="0"/>
        </w:rPr>
        <w:t xml:space="preserve">: Um-</w:t>
      </w:r>
    </w:p>
    <w:p w:rsidR="00000000" w:rsidDel="00000000" w:rsidP="00000000" w:rsidRDefault="00000000" w:rsidRPr="00000000" w14:paraId="0000010A">
      <w:pPr>
        <w:spacing w:after="240" w:lineRule="auto"/>
        <w:rPr/>
      </w:pPr>
      <w:r w:rsidDel="00000000" w:rsidR="00000000" w:rsidRPr="00000000">
        <w:rPr>
          <w:b w:val="1"/>
          <w:rtl w:val="0"/>
        </w:rPr>
        <w:t xml:space="preserve">Janine</w:t>
      </w:r>
      <w:r w:rsidDel="00000000" w:rsidR="00000000" w:rsidRPr="00000000">
        <w:rPr>
          <w:rtl w:val="0"/>
        </w:rPr>
        <w:t xml:space="preserve">: Maybe that’s the problem is no one noticed </w:t>
      </w:r>
      <w:r w:rsidDel="00000000" w:rsidR="00000000" w:rsidRPr="00000000">
        <w:rPr>
          <w:rtl w:val="0"/>
        </w:rPr>
        <w:t xml:space="preserve">anyone’s</w:t>
      </w:r>
      <w:r w:rsidDel="00000000" w:rsidR="00000000" w:rsidRPr="00000000">
        <w:rPr>
          <w:rtl w:val="0"/>
        </w:rPr>
        <w:t xml:space="preserve"> actually gone. </w:t>
      </w:r>
    </w:p>
    <w:p w:rsidR="00000000" w:rsidDel="00000000" w:rsidP="00000000" w:rsidRDefault="00000000" w:rsidRPr="00000000" w14:paraId="0000010B">
      <w:pPr>
        <w:spacing w:after="240" w:lineRule="auto"/>
        <w:rPr/>
      </w:pPr>
      <w:r w:rsidDel="00000000" w:rsidR="00000000" w:rsidRPr="00000000">
        <w:rPr>
          <w:b w:val="1"/>
          <w:rtl w:val="0"/>
        </w:rPr>
        <w:t xml:space="preserve">Austin</w:t>
      </w:r>
      <w:r w:rsidDel="00000000" w:rsidR="00000000" w:rsidRPr="00000000">
        <w:rPr>
          <w:rtl w:val="0"/>
        </w:rPr>
        <w:t xml:space="preserve">: I guess, but like, why is this just- why is this dead guy getting this- getting 6 weeks of attention? Versus-</w:t>
      </w:r>
    </w:p>
    <w:p w:rsidR="00000000" w:rsidDel="00000000" w:rsidP="00000000" w:rsidRDefault="00000000" w:rsidRPr="00000000" w14:paraId="0000010C">
      <w:pPr>
        <w:spacing w:after="240" w:lineRule="auto"/>
        <w:rPr/>
      </w:pPr>
      <w:r w:rsidDel="00000000" w:rsidR="00000000" w:rsidRPr="00000000">
        <w:rPr>
          <w:b w:val="1"/>
          <w:rtl w:val="0"/>
        </w:rPr>
        <w:t xml:space="preserve">Keith</w:t>
      </w:r>
      <w:r w:rsidDel="00000000" w:rsidR="00000000" w:rsidRPr="00000000">
        <w:rPr>
          <w:rtl w:val="0"/>
        </w:rPr>
        <w:t xml:space="preserve">: And why now?</w:t>
      </w:r>
    </w:p>
    <w:p w:rsidR="00000000" w:rsidDel="00000000" w:rsidP="00000000" w:rsidRDefault="00000000" w:rsidRPr="00000000" w14:paraId="0000010D">
      <w:pPr>
        <w:spacing w:after="240" w:lineRule="auto"/>
        <w:rPr/>
      </w:pPr>
      <w:r w:rsidDel="00000000" w:rsidR="00000000" w:rsidRPr="00000000">
        <w:rPr>
          <w:b w:val="1"/>
          <w:rtl w:val="0"/>
        </w:rPr>
        <w:t xml:space="preserve">Austin</w:t>
      </w:r>
      <w:r w:rsidDel="00000000" w:rsidR="00000000" w:rsidRPr="00000000">
        <w:rPr>
          <w:rtl w:val="0"/>
        </w:rPr>
        <w:t xml:space="preserve">: Right, which is- I’m not saying don’t do it. I’m saying I like that it’s taking 6 weeks, cause of course it would. It’s taken forever to get on this case. But what happened that- that brought them to say, ‘We have to commit resources to figuring this out.’? Did someone important die? It’d be like, someone finally go look at that body, and go like, ‘Oh shit. It’s so-and-so.’ </w:t>
      </w:r>
    </w:p>
    <w:p w:rsidR="00000000" w:rsidDel="00000000" w:rsidP="00000000" w:rsidRDefault="00000000" w:rsidRPr="00000000" w14:paraId="0000010E">
      <w:pPr>
        <w:spacing w:after="240" w:lineRule="auto"/>
        <w:rPr/>
      </w:pPr>
      <w:r w:rsidDel="00000000" w:rsidR="00000000" w:rsidRPr="00000000">
        <w:rPr>
          <w:b w:val="1"/>
          <w:rtl w:val="0"/>
        </w:rPr>
        <w:t xml:space="preserve">Janine</w:t>
      </w:r>
      <w:r w:rsidDel="00000000" w:rsidR="00000000" w:rsidRPr="00000000">
        <w:rPr>
          <w:rtl w:val="0"/>
        </w:rPr>
        <w:t xml:space="preserve">: Hmm.</w:t>
      </w:r>
    </w:p>
    <w:p w:rsidR="00000000" w:rsidDel="00000000" w:rsidP="00000000" w:rsidRDefault="00000000" w:rsidRPr="00000000" w14:paraId="0000010F">
      <w:pPr>
        <w:spacing w:after="240" w:lineRule="auto"/>
        <w:rPr/>
      </w:pPr>
      <w:r w:rsidDel="00000000" w:rsidR="00000000" w:rsidRPr="00000000">
        <w:rPr>
          <w:b w:val="1"/>
          <w:rtl w:val="0"/>
        </w:rPr>
        <w:t xml:space="preserve">Austin</w:t>
      </w:r>
      <w:r w:rsidDel="00000000" w:rsidR="00000000" w:rsidRPr="00000000">
        <w:rPr>
          <w:rtl w:val="0"/>
        </w:rPr>
        <w:t xml:space="preserve">: Even if it’s so-and-so we haven’t met yet. Like, even if this is a new character. </w:t>
      </w:r>
    </w:p>
    <w:p w:rsidR="00000000" w:rsidDel="00000000" w:rsidP="00000000" w:rsidRDefault="00000000" w:rsidRPr="00000000" w14:paraId="00000110">
      <w:pPr>
        <w:spacing w:after="240" w:lineRule="auto"/>
        <w:rPr/>
      </w:pPr>
      <w:r w:rsidDel="00000000" w:rsidR="00000000" w:rsidRPr="00000000">
        <w:rPr>
          <w:b w:val="1"/>
          <w:rtl w:val="0"/>
        </w:rPr>
        <w:t xml:space="preserve">Keith</w:t>
      </w:r>
      <w:r w:rsidDel="00000000" w:rsidR="00000000" w:rsidRPr="00000000">
        <w:rPr>
          <w:rtl w:val="0"/>
        </w:rPr>
        <w:t xml:space="preserve">: Holy shit. This is Mr. Marielda. </w:t>
      </w:r>
    </w:p>
    <w:p w:rsidR="00000000" w:rsidDel="00000000" w:rsidP="00000000" w:rsidRDefault="00000000" w:rsidRPr="00000000" w14:paraId="00000111">
      <w:pPr>
        <w:spacing w:after="240" w:lineRule="auto"/>
        <w:rPr/>
      </w:pPr>
      <w:r w:rsidDel="00000000" w:rsidR="00000000" w:rsidRPr="00000000">
        <w:rPr>
          <w:b w:val="1"/>
          <w:rtl w:val="0"/>
        </w:rPr>
        <w:t xml:space="preserve">Austin</w:t>
      </w:r>
      <w:r w:rsidDel="00000000" w:rsidR="00000000" w:rsidRPr="00000000">
        <w:rPr>
          <w:rtl w:val="0"/>
        </w:rPr>
        <w:t xml:space="preserve">: I hate you. [laughs] </w:t>
      </w:r>
    </w:p>
    <w:p w:rsidR="00000000" w:rsidDel="00000000" w:rsidP="00000000" w:rsidRDefault="00000000" w:rsidRPr="00000000" w14:paraId="00000112">
      <w:pPr>
        <w:spacing w:after="240" w:lineRule="auto"/>
        <w:rPr/>
      </w:pPr>
      <w:r w:rsidDel="00000000" w:rsidR="00000000" w:rsidRPr="00000000">
        <w:rPr>
          <w:b w:val="1"/>
          <w:rtl w:val="0"/>
        </w:rPr>
        <w:t xml:space="preserve">Janine</w:t>
      </w:r>
      <w:r w:rsidDel="00000000" w:rsidR="00000000" w:rsidRPr="00000000">
        <w:rPr>
          <w:rtl w:val="0"/>
        </w:rPr>
        <w:t xml:space="preserve">: Son of the Founder. </w:t>
      </w:r>
    </w:p>
    <w:p w:rsidR="00000000" w:rsidDel="00000000" w:rsidP="00000000" w:rsidRDefault="00000000" w:rsidRPr="00000000" w14:paraId="00000113">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114">
      <w:pPr>
        <w:spacing w:after="240" w:lineRule="auto"/>
        <w:rPr/>
      </w:pPr>
      <w:r w:rsidDel="00000000" w:rsidR="00000000" w:rsidRPr="00000000">
        <w:rPr>
          <w:b w:val="1"/>
          <w:rtl w:val="0"/>
        </w:rPr>
        <w:t xml:space="preserve">Art</w:t>
      </w:r>
      <w:r w:rsidDel="00000000" w:rsidR="00000000" w:rsidRPr="00000000">
        <w:rPr>
          <w:rtl w:val="0"/>
        </w:rPr>
        <w:t xml:space="preserve">: Um- Let me uh- Let me peruse our existing character list to see if I like any of them. </w:t>
      </w:r>
    </w:p>
    <w:p w:rsidR="00000000" w:rsidDel="00000000" w:rsidP="00000000" w:rsidRDefault="00000000" w:rsidRPr="00000000" w14:paraId="00000115">
      <w:pPr>
        <w:spacing w:after="240" w:lineRule="auto"/>
        <w:rPr/>
      </w:pPr>
      <w:r w:rsidDel="00000000" w:rsidR="00000000" w:rsidRPr="00000000">
        <w:rPr>
          <w:b w:val="1"/>
          <w:rtl w:val="0"/>
        </w:rPr>
        <w:t xml:space="preserve">Austin</w:t>
      </w:r>
      <w:r w:rsidDel="00000000" w:rsidR="00000000" w:rsidRPr="00000000">
        <w:rPr>
          <w:rtl w:val="0"/>
        </w:rPr>
        <w:t xml:space="preserve">: Uh, to- to go over those again, there’s Tamsin who is the kind of like, ad-hoc leader of Canopy Row. Um, there is Hedy Braum who is the- is the stretch lady. It can’t be her cause she just did a scene. [</w:t>
      </w:r>
      <w:r w:rsidDel="00000000" w:rsidR="00000000" w:rsidRPr="00000000">
        <w:rPr>
          <w:b w:val="1"/>
          <w:rtl w:val="0"/>
        </w:rPr>
        <w:t xml:space="preserve">Janine</w:t>
      </w:r>
      <w:r w:rsidDel="00000000" w:rsidR="00000000" w:rsidRPr="00000000">
        <w:rPr>
          <w:rtl w:val="0"/>
        </w:rPr>
        <w:t xml:space="preserve"> laughs] There is Christopher who is-</w:t>
      </w:r>
    </w:p>
    <w:p w:rsidR="00000000" w:rsidDel="00000000" w:rsidP="00000000" w:rsidRDefault="00000000" w:rsidRPr="00000000" w14:paraId="00000116">
      <w:pPr>
        <w:spacing w:after="240" w:lineRule="auto"/>
        <w:rPr/>
      </w:pPr>
      <w:r w:rsidDel="00000000" w:rsidR="00000000" w:rsidRPr="00000000">
        <w:rPr>
          <w:b w:val="1"/>
          <w:rtl w:val="0"/>
        </w:rPr>
        <w:t xml:space="preserve">Art</w:t>
      </w:r>
      <w:r w:rsidDel="00000000" w:rsidR="00000000" w:rsidRPr="00000000">
        <w:rPr>
          <w:rtl w:val="0"/>
        </w:rPr>
        <w:t xml:space="preserve">: Sure. </w:t>
      </w:r>
    </w:p>
    <w:p w:rsidR="00000000" w:rsidDel="00000000" w:rsidP="00000000" w:rsidRDefault="00000000" w:rsidRPr="00000000" w14:paraId="00000117">
      <w:pPr>
        <w:spacing w:after="240" w:lineRule="auto"/>
        <w:rPr/>
      </w:pPr>
      <w:r w:rsidDel="00000000" w:rsidR="00000000" w:rsidRPr="00000000">
        <w:rPr>
          <w:b w:val="1"/>
          <w:rtl w:val="0"/>
        </w:rPr>
        <w:t xml:space="preserve">Janine</w:t>
      </w:r>
      <w:r w:rsidDel="00000000" w:rsidR="00000000" w:rsidRPr="00000000">
        <w:rPr>
          <w:rtl w:val="0"/>
        </w:rPr>
        <w:t xml:space="preserve">: [laughing] She’s been dead this whole time. That’s also good. </w:t>
      </w:r>
    </w:p>
    <w:p w:rsidR="00000000" w:rsidDel="00000000" w:rsidP="00000000" w:rsidRDefault="00000000" w:rsidRPr="00000000" w14:paraId="00000118">
      <w:pPr>
        <w:spacing w:after="240" w:lineRule="auto"/>
        <w:rPr/>
      </w:pPr>
      <w:r w:rsidDel="00000000" w:rsidR="00000000" w:rsidRPr="00000000">
        <w:rPr>
          <w:b w:val="1"/>
          <w:rtl w:val="0"/>
        </w:rPr>
        <w:t xml:space="preserve">Austin</w:t>
      </w:r>
      <w:r w:rsidDel="00000000" w:rsidR="00000000" w:rsidRPr="00000000">
        <w:rPr>
          <w:rtl w:val="0"/>
        </w:rPr>
        <w:t xml:space="preserve">: That’s- yeah. [</w:t>
      </w:r>
      <w:r w:rsidDel="00000000" w:rsidR="00000000" w:rsidRPr="00000000">
        <w:rPr>
          <w:b w:val="1"/>
          <w:rtl w:val="0"/>
        </w:rPr>
        <w:t xml:space="preserve">Keith</w:t>
      </w:r>
      <w:r w:rsidDel="00000000" w:rsidR="00000000" w:rsidRPr="00000000">
        <w:rPr>
          <w:rtl w:val="0"/>
        </w:rPr>
        <w:t xml:space="preserve"> and Austin laugh] Christopher who is Samot’s teacher. There is the- there is [laughs] the Misters Good Pants. Uh, one of which is already dead. There’s Winsley Cartwright who is the alchemist who was the diplomat with the- with the um, cobbins. </w:t>
      </w:r>
    </w:p>
    <w:p w:rsidR="00000000" w:rsidDel="00000000" w:rsidP="00000000" w:rsidRDefault="00000000" w:rsidRPr="00000000" w14:paraId="00000119">
      <w:pPr>
        <w:spacing w:after="240" w:lineRule="auto"/>
        <w:rPr/>
      </w:pPr>
      <w:r w:rsidDel="00000000" w:rsidR="00000000" w:rsidRPr="00000000">
        <w:rPr>
          <w:b w:val="1"/>
          <w:rtl w:val="0"/>
        </w:rPr>
        <w:t xml:space="preserve">Art</w:t>
      </w:r>
      <w:r w:rsidDel="00000000" w:rsidR="00000000" w:rsidRPr="00000000">
        <w:rPr>
          <w:rtl w:val="0"/>
        </w:rPr>
        <w:t xml:space="preserve">: Um-</w:t>
      </w:r>
    </w:p>
    <w:p w:rsidR="00000000" w:rsidDel="00000000" w:rsidP="00000000" w:rsidRDefault="00000000" w:rsidRPr="00000000" w14:paraId="0000011A">
      <w:pPr>
        <w:spacing w:after="240" w:lineRule="auto"/>
        <w:rPr/>
      </w:pPr>
      <w:r w:rsidDel="00000000" w:rsidR="00000000" w:rsidRPr="00000000">
        <w:rPr>
          <w:b w:val="1"/>
          <w:rtl w:val="0"/>
        </w:rPr>
        <w:t xml:space="preserve">Keith</w:t>
      </w:r>
      <w:r w:rsidDel="00000000" w:rsidR="00000000" w:rsidRPr="00000000">
        <w:rPr>
          <w:rtl w:val="0"/>
        </w:rPr>
        <w:t xml:space="preserve">: Are- Are all the cobbins dead? Or just the ones in the library?</w:t>
      </w:r>
    </w:p>
    <w:p w:rsidR="00000000" w:rsidDel="00000000" w:rsidP="00000000" w:rsidRDefault="00000000" w:rsidRPr="00000000" w14:paraId="0000011B">
      <w:pPr>
        <w:spacing w:after="240" w:lineRule="auto"/>
        <w:rPr/>
      </w:pPr>
      <w:r w:rsidDel="00000000" w:rsidR="00000000" w:rsidRPr="00000000">
        <w:rPr>
          <w:b w:val="1"/>
          <w:rtl w:val="0"/>
        </w:rPr>
        <w:t xml:space="preserve">Austin</w:t>
      </w:r>
      <w:r w:rsidDel="00000000" w:rsidR="00000000" w:rsidRPr="00000000">
        <w:rPr>
          <w:rtl w:val="0"/>
        </w:rPr>
        <w:t xml:space="preserve">: Just the ones in the library. </w:t>
      </w:r>
    </w:p>
    <w:p w:rsidR="00000000" w:rsidDel="00000000" w:rsidP="00000000" w:rsidRDefault="00000000" w:rsidRPr="00000000" w14:paraId="0000011C">
      <w:pPr>
        <w:spacing w:after="240" w:lineRule="auto"/>
        <w:rPr/>
      </w:pPr>
      <w:r w:rsidDel="00000000" w:rsidR="00000000" w:rsidRPr="00000000">
        <w:rPr>
          <w:rtl w:val="0"/>
        </w:rPr>
        <w:br w:type="textWrapping"/>
      </w:r>
      <w:r w:rsidDel="00000000" w:rsidR="00000000" w:rsidRPr="00000000">
        <w:rPr>
          <w:b w:val="1"/>
          <w:rtl w:val="0"/>
        </w:rPr>
        <w:t xml:space="preserve">Keith</w:t>
      </w:r>
      <w:r w:rsidDel="00000000" w:rsidR="00000000" w:rsidRPr="00000000">
        <w:rPr>
          <w:rtl w:val="0"/>
        </w:rPr>
        <w:t xml:space="preserve">: Ok. </w:t>
      </w:r>
    </w:p>
    <w:p w:rsidR="00000000" w:rsidDel="00000000" w:rsidP="00000000" w:rsidRDefault="00000000" w:rsidRPr="00000000" w14:paraId="0000011D">
      <w:pPr>
        <w:spacing w:after="240" w:lineRule="auto"/>
        <w:rPr/>
      </w:pPr>
      <w:r w:rsidDel="00000000" w:rsidR="00000000" w:rsidRPr="00000000">
        <w:rPr>
          <w:b w:val="1"/>
          <w:rtl w:val="0"/>
        </w:rPr>
        <w:t xml:space="preserve">Austin</w:t>
      </w:r>
      <w:r w:rsidDel="00000000" w:rsidR="00000000" w:rsidRPr="00000000">
        <w:rPr>
          <w:rtl w:val="0"/>
        </w:rPr>
        <w:t xml:space="preserve">: They still live on the beaches, I think. </w:t>
      </w:r>
    </w:p>
    <w:p w:rsidR="00000000" w:rsidDel="00000000" w:rsidP="00000000" w:rsidRDefault="00000000" w:rsidRPr="00000000" w14:paraId="0000011E">
      <w:pPr>
        <w:spacing w:after="240" w:lineRule="auto"/>
        <w:rPr/>
      </w:pPr>
      <w:r w:rsidDel="00000000" w:rsidR="00000000" w:rsidRPr="00000000">
        <w:rPr>
          <w:b w:val="1"/>
          <w:rtl w:val="0"/>
        </w:rPr>
        <w:t xml:space="preserve">Keith</w:t>
      </w:r>
      <w:r w:rsidDel="00000000" w:rsidR="00000000" w:rsidRPr="00000000">
        <w:rPr>
          <w:rtl w:val="0"/>
        </w:rPr>
        <w:t xml:space="preserve">: Ok. </w:t>
      </w:r>
    </w:p>
    <w:p w:rsidR="00000000" w:rsidDel="00000000" w:rsidP="00000000" w:rsidRDefault="00000000" w:rsidRPr="00000000" w14:paraId="0000011F">
      <w:pPr>
        <w:spacing w:after="240" w:lineRule="auto"/>
        <w:rPr/>
      </w:pPr>
      <w:r w:rsidDel="00000000" w:rsidR="00000000" w:rsidRPr="00000000">
        <w:rPr>
          <w:b w:val="1"/>
          <w:rtl w:val="0"/>
        </w:rPr>
        <w:t xml:space="preserve">Art</w:t>
      </w:r>
      <w:r w:rsidDel="00000000" w:rsidR="00000000" w:rsidRPr="00000000">
        <w:rPr>
          <w:rtl w:val="0"/>
        </w:rPr>
        <w:t xml:space="preserve">: I think it’s Winsley. </w:t>
      </w:r>
    </w:p>
    <w:p w:rsidR="00000000" w:rsidDel="00000000" w:rsidP="00000000" w:rsidRDefault="00000000" w:rsidRPr="00000000" w14:paraId="00000120">
      <w:pPr>
        <w:spacing w:after="24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121">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122">
      <w:pPr>
        <w:spacing w:after="240" w:lineRule="auto"/>
        <w:rPr/>
      </w:pPr>
      <w:r w:rsidDel="00000000" w:rsidR="00000000" w:rsidRPr="00000000">
        <w:rPr>
          <w:b w:val="1"/>
          <w:rtl w:val="0"/>
        </w:rPr>
        <w:t xml:space="preserve">Keith</w:t>
      </w:r>
      <w:r w:rsidDel="00000000" w:rsidR="00000000" w:rsidRPr="00000000">
        <w:rPr>
          <w:rtl w:val="0"/>
        </w:rPr>
        <w:t xml:space="preserve">: Hm. </w:t>
      </w:r>
    </w:p>
    <w:p w:rsidR="00000000" w:rsidDel="00000000" w:rsidP="00000000" w:rsidRDefault="00000000" w:rsidRPr="00000000" w14:paraId="00000123">
      <w:pPr>
        <w:spacing w:after="240" w:lineRule="auto"/>
        <w:rPr/>
      </w:pPr>
      <w:r w:rsidDel="00000000" w:rsidR="00000000" w:rsidRPr="00000000">
        <w:rPr>
          <w:b w:val="1"/>
          <w:rtl w:val="0"/>
        </w:rPr>
        <w:t xml:space="preserve">Austin</w:t>
      </w:r>
      <w:r w:rsidDel="00000000" w:rsidR="00000000" w:rsidRPr="00000000">
        <w:rPr>
          <w:rtl w:val="0"/>
        </w:rPr>
        <w:t xml:space="preserve">: Ok. I could see how that could take 6 weeks cause like, some people think it was the cobbins. Some people think that it was the pala-din. Some people think that it was the elves. Like, there’s a bunch of different people it could be, and you’d probably really easily show your- kind of show your biases when you uh-</w:t>
      </w:r>
    </w:p>
    <w:p w:rsidR="00000000" w:rsidDel="00000000" w:rsidP="00000000" w:rsidRDefault="00000000" w:rsidRPr="00000000" w14:paraId="00000124">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125">
      <w:pPr>
        <w:spacing w:after="240" w:lineRule="auto"/>
        <w:rPr/>
      </w:pPr>
      <w:r w:rsidDel="00000000" w:rsidR="00000000" w:rsidRPr="00000000">
        <w:rPr>
          <w:b w:val="1"/>
          <w:rtl w:val="0"/>
        </w:rPr>
        <w:t xml:space="preserve">Austin</w:t>
      </w:r>
      <w:r w:rsidDel="00000000" w:rsidR="00000000" w:rsidRPr="00000000">
        <w:rPr>
          <w:rtl w:val="0"/>
        </w:rPr>
        <w:t xml:space="preserve">: Cool. </w:t>
      </w:r>
      <w:r w:rsidDel="00000000" w:rsidR="00000000" w:rsidRPr="00000000">
        <w:rPr>
          <w:rtl w:val="0"/>
        </w:rPr>
        <w:t xml:space="preserve">Keith</w:t>
      </w:r>
      <w:r w:rsidDel="00000000" w:rsidR="00000000" w:rsidRPr="00000000">
        <w:rPr>
          <w:rtl w:val="0"/>
        </w:rPr>
        <w:t xml:space="preserve">?</w:t>
      </w:r>
    </w:p>
    <w:p w:rsidR="00000000" w:rsidDel="00000000" w:rsidP="00000000" w:rsidRDefault="00000000" w:rsidRPr="00000000" w14:paraId="00000126">
      <w:pPr>
        <w:spacing w:after="240" w:lineRule="auto"/>
        <w:rPr/>
      </w:pPr>
      <w:r w:rsidDel="00000000" w:rsidR="00000000" w:rsidRPr="00000000">
        <w:rPr>
          <w:b w:val="1"/>
          <w:rtl w:val="0"/>
        </w:rPr>
        <w:t xml:space="preserve">Keith</w:t>
      </w:r>
      <w:r w:rsidDel="00000000" w:rsidR="00000000" w:rsidRPr="00000000">
        <w:rPr>
          <w:rtl w:val="0"/>
        </w:rPr>
        <w:t xml:space="preserve">: Hello. </w:t>
      </w:r>
    </w:p>
    <w:p w:rsidR="00000000" w:rsidDel="00000000" w:rsidP="00000000" w:rsidRDefault="00000000" w:rsidRPr="00000000" w14:paraId="00000127">
      <w:pPr>
        <w:spacing w:after="240" w:lineRule="auto"/>
        <w:rPr/>
      </w:pPr>
      <w:r w:rsidDel="00000000" w:rsidR="00000000" w:rsidRPr="00000000">
        <w:rPr>
          <w:b w:val="1"/>
          <w:rtl w:val="0"/>
        </w:rPr>
        <w:t xml:space="preserve">Austin</w:t>
      </w:r>
      <w:r w:rsidDel="00000000" w:rsidR="00000000" w:rsidRPr="00000000">
        <w:rPr>
          <w:rtl w:val="0"/>
        </w:rPr>
        <w:t xml:space="preserve">: Oooo. King of Summer. </w:t>
      </w:r>
    </w:p>
    <w:p w:rsidR="00000000" w:rsidDel="00000000" w:rsidP="00000000" w:rsidRDefault="00000000" w:rsidRPr="00000000" w14:paraId="00000128">
      <w:pPr>
        <w:spacing w:after="240" w:lineRule="auto"/>
        <w:rPr/>
      </w:pPr>
      <w:r w:rsidDel="00000000" w:rsidR="00000000" w:rsidRPr="00000000">
        <w:rPr>
          <w:b w:val="1"/>
          <w:rtl w:val="0"/>
        </w:rPr>
        <w:t xml:space="preserve">Keith</w:t>
      </w:r>
      <w:r w:rsidDel="00000000" w:rsidR="00000000" w:rsidRPr="00000000">
        <w:rPr>
          <w:rtl w:val="0"/>
        </w:rPr>
        <w:t xml:space="preserve">: King of S. </w:t>
      </w:r>
    </w:p>
    <w:p w:rsidR="00000000" w:rsidDel="00000000" w:rsidP="00000000" w:rsidRDefault="00000000" w:rsidRPr="00000000" w14:paraId="00000129">
      <w:pPr>
        <w:spacing w:after="240" w:lineRule="auto"/>
        <w:rPr/>
      </w:pPr>
      <w:r w:rsidDel="00000000" w:rsidR="00000000" w:rsidRPr="00000000">
        <w:rPr>
          <w:b w:val="1"/>
          <w:rtl w:val="0"/>
        </w:rPr>
        <w:t xml:space="preserve">Janine</w:t>
      </w:r>
      <w:r w:rsidDel="00000000" w:rsidR="00000000" w:rsidRPr="00000000">
        <w:rPr>
          <w:rtl w:val="0"/>
        </w:rPr>
        <w:t xml:space="preserve">: That sounds fun. </w:t>
      </w:r>
    </w:p>
    <w:p w:rsidR="00000000" w:rsidDel="00000000" w:rsidP="00000000" w:rsidRDefault="00000000" w:rsidRPr="00000000" w14:paraId="0000012A">
      <w:pPr>
        <w:spacing w:after="240" w:lineRule="auto"/>
        <w:rPr/>
      </w:pPr>
      <w:r w:rsidDel="00000000" w:rsidR="00000000" w:rsidRPr="00000000">
        <w:rPr>
          <w:b w:val="1"/>
          <w:rtl w:val="0"/>
        </w:rPr>
        <w:t xml:space="preserve">Austin</w:t>
      </w:r>
      <w:r w:rsidDel="00000000" w:rsidR="00000000" w:rsidRPr="00000000">
        <w:rPr>
          <w:rtl w:val="0"/>
        </w:rPr>
        <w:t xml:space="preserve">: Oh shit. </w:t>
      </w:r>
    </w:p>
    <w:p w:rsidR="00000000" w:rsidDel="00000000" w:rsidP="00000000" w:rsidRDefault="00000000" w:rsidRPr="00000000" w14:paraId="0000012B">
      <w:pPr>
        <w:spacing w:after="240" w:lineRule="auto"/>
        <w:rPr/>
      </w:pPr>
      <w:r w:rsidDel="00000000" w:rsidR="00000000" w:rsidRPr="00000000">
        <w:rPr>
          <w:b w:val="1"/>
          <w:rtl w:val="0"/>
        </w:rPr>
        <w:t xml:space="preserve">Keith</w:t>
      </w:r>
      <w:r w:rsidDel="00000000" w:rsidR="00000000" w:rsidRPr="00000000">
        <w:rPr>
          <w:rtl w:val="0"/>
        </w:rPr>
        <w:t xml:space="preserve">: Summer is fleeting. Discard the top 2 cards off the top of the deck-</w:t>
      </w:r>
    </w:p>
    <w:p w:rsidR="00000000" w:rsidDel="00000000" w:rsidP="00000000" w:rsidRDefault="00000000" w:rsidRPr="00000000" w14:paraId="0000012C">
      <w:pPr>
        <w:spacing w:after="240" w:lineRule="auto"/>
        <w:rPr/>
      </w:pPr>
      <w:r w:rsidDel="00000000" w:rsidR="00000000" w:rsidRPr="00000000">
        <w:rPr>
          <w:b w:val="1"/>
          <w:rtl w:val="0"/>
        </w:rPr>
        <w:t xml:space="preserve">Janine</w:t>
      </w:r>
      <w:r w:rsidDel="00000000" w:rsidR="00000000" w:rsidRPr="00000000">
        <w:rPr>
          <w:rtl w:val="0"/>
        </w:rPr>
        <w:t xml:space="preserve">: Oh god. </w:t>
      </w:r>
    </w:p>
    <w:p w:rsidR="00000000" w:rsidDel="00000000" w:rsidP="00000000" w:rsidRDefault="00000000" w:rsidRPr="00000000" w14:paraId="0000012D">
      <w:pPr>
        <w:spacing w:after="240" w:lineRule="auto"/>
        <w:rPr/>
      </w:pPr>
      <w:r w:rsidDel="00000000" w:rsidR="00000000" w:rsidRPr="00000000">
        <w:rPr>
          <w:b w:val="1"/>
          <w:rtl w:val="0"/>
        </w:rPr>
        <w:t xml:space="preserve">Keith</w:t>
      </w:r>
      <w:r w:rsidDel="00000000" w:rsidR="00000000" w:rsidRPr="00000000">
        <w:rPr>
          <w:rtl w:val="0"/>
        </w:rPr>
        <w:t xml:space="preserve">: -and take 2 actions this week. </w:t>
      </w:r>
    </w:p>
    <w:p w:rsidR="00000000" w:rsidDel="00000000" w:rsidP="00000000" w:rsidRDefault="00000000" w:rsidRPr="00000000" w14:paraId="0000012E">
      <w:pPr>
        <w:spacing w:after="240" w:lineRule="auto"/>
        <w:rPr/>
      </w:pPr>
      <w:r w:rsidDel="00000000" w:rsidR="00000000" w:rsidRPr="00000000">
        <w:rPr>
          <w:b w:val="1"/>
          <w:rtl w:val="0"/>
        </w:rPr>
        <w:t xml:space="preserve">Austin</w:t>
      </w:r>
      <w:r w:rsidDel="00000000" w:rsidR="00000000" w:rsidRPr="00000000">
        <w:rPr>
          <w:rtl w:val="0"/>
        </w:rPr>
        <w:t xml:space="preserve">: I’ll discard these. And peek at what they are. Uh, they’re- they look like they’re- one of them was the jack that we’re getting rid of. One of the-</w:t>
      </w:r>
    </w:p>
    <w:p w:rsidR="00000000" w:rsidDel="00000000" w:rsidP="00000000" w:rsidRDefault="00000000" w:rsidRPr="00000000" w14:paraId="0000012F">
      <w:pPr>
        <w:spacing w:after="240" w:lineRule="auto"/>
        <w:rPr/>
      </w:pPr>
      <w:r w:rsidDel="00000000" w:rsidR="00000000" w:rsidRPr="00000000">
        <w:rPr>
          <w:b w:val="1"/>
          <w:rtl w:val="0"/>
        </w:rPr>
        <w:t xml:space="preserve">Art</w:t>
      </w:r>
      <w:r w:rsidDel="00000000" w:rsidR="00000000" w:rsidRPr="00000000">
        <w:rPr>
          <w:rtl w:val="0"/>
        </w:rPr>
        <w:t xml:space="preserve">: We all peek at them or are you just peeking at them?</w:t>
      </w:r>
    </w:p>
    <w:p w:rsidR="00000000" w:rsidDel="00000000" w:rsidP="00000000" w:rsidRDefault="00000000" w:rsidRPr="00000000" w14:paraId="00000130">
      <w:pPr>
        <w:spacing w:after="240" w:lineRule="auto"/>
        <w:rPr/>
      </w:pPr>
      <w:r w:rsidDel="00000000" w:rsidR="00000000" w:rsidRPr="00000000">
        <w:rPr>
          <w:b w:val="1"/>
          <w:rtl w:val="0"/>
        </w:rPr>
        <w:t xml:space="preserve">Austin</w:t>
      </w:r>
      <w:r w:rsidDel="00000000" w:rsidR="00000000" w:rsidRPr="00000000">
        <w:rPr>
          <w:rtl w:val="0"/>
        </w:rPr>
        <w:t xml:space="preserve">: Yeah, you can peek at them. We’ll just- let’s just peek and just real quick-</w:t>
      </w:r>
    </w:p>
    <w:p w:rsidR="00000000" w:rsidDel="00000000" w:rsidP="00000000" w:rsidRDefault="00000000" w:rsidRPr="00000000" w14:paraId="00000131">
      <w:pPr>
        <w:spacing w:after="240" w:lineRule="auto"/>
        <w:rPr/>
      </w:pPr>
      <w:r w:rsidDel="00000000" w:rsidR="00000000" w:rsidRPr="00000000">
        <w:rPr>
          <w:b w:val="1"/>
          <w:rtl w:val="0"/>
        </w:rPr>
        <w:t xml:space="preserve">Janine</w:t>
      </w:r>
      <w:r w:rsidDel="00000000" w:rsidR="00000000" w:rsidRPr="00000000">
        <w:rPr>
          <w:rtl w:val="0"/>
        </w:rPr>
        <w:t xml:space="preserve">: I don’t want to know. I don’t even want to know. </w:t>
      </w:r>
    </w:p>
    <w:p w:rsidR="00000000" w:rsidDel="00000000" w:rsidP="00000000" w:rsidRDefault="00000000" w:rsidRPr="00000000" w14:paraId="00000132">
      <w:pPr>
        <w:spacing w:after="240" w:lineRule="auto"/>
        <w:rPr/>
      </w:pPr>
      <w:r w:rsidDel="00000000" w:rsidR="00000000" w:rsidRPr="00000000">
        <w:rPr>
          <w:b w:val="1"/>
          <w:rtl w:val="0"/>
        </w:rPr>
        <w:t xml:space="preserve">Austin</w:t>
      </w:r>
      <w:r w:rsidDel="00000000" w:rsidR="00000000" w:rsidRPr="00000000">
        <w:rPr>
          <w:rtl w:val="0"/>
        </w:rPr>
        <w:t xml:space="preserve">: Ok, you don’t want to know. </w:t>
      </w:r>
    </w:p>
    <w:p w:rsidR="00000000" w:rsidDel="00000000" w:rsidP="00000000" w:rsidRDefault="00000000" w:rsidRPr="00000000" w14:paraId="00000133">
      <w:pPr>
        <w:spacing w:after="240" w:lineRule="auto"/>
        <w:rPr/>
      </w:pPr>
      <w:r w:rsidDel="00000000" w:rsidR="00000000" w:rsidRPr="00000000">
        <w:rPr>
          <w:b w:val="1"/>
          <w:rtl w:val="0"/>
        </w:rPr>
        <w:t xml:space="preserve">Janine</w:t>
      </w:r>
      <w:r w:rsidDel="00000000" w:rsidR="00000000" w:rsidRPr="00000000">
        <w:rPr>
          <w:rtl w:val="0"/>
        </w:rPr>
        <w:t xml:space="preserve">: Uh un. </w:t>
      </w:r>
    </w:p>
    <w:p w:rsidR="00000000" w:rsidDel="00000000" w:rsidP="00000000" w:rsidRDefault="00000000" w:rsidRPr="00000000" w14:paraId="00000134">
      <w:pPr>
        <w:spacing w:after="240" w:lineRule="auto"/>
        <w:rPr/>
      </w:pPr>
      <w:r w:rsidDel="00000000" w:rsidR="00000000" w:rsidRPr="00000000">
        <w:rPr>
          <w:b w:val="1"/>
          <w:rtl w:val="0"/>
        </w:rPr>
        <w:t xml:space="preserve">Austin</w:t>
      </w:r>
      <w:r w:rsidDel="00000000" w:rsidR="00000000" w:rsidRPr="00000000">
        <w:rPr>
          <w:rtl w:val="0"/>
        </w:rPr>
        <w:t xml:space="preserve">: Oh, that one’s bad. </w:t>
      </w:r>
    </w:p>
    <w:p w:rsidR="00000000" w:rsidDel="00000000" w:rsidP="00000000" w:rsidRDefault="00000000" w:rsidRPr="00000000" w14:paraId="00000135">
      <w:pPr>
        <w:spacing w:after="240" w:lineRule="auto"/>
        <w:rPr/>
      </w:pPr>
      <w:r w:rsidDel="00000000" w:rsidR="00000000" w:rsidRPr="00000000">
        <w:rPr>
          <w:b w:val="1"/>
          <w:rtl w:val="0"/>
        </w:rPr>
        <w:t xml:space="preserve">Keith</w:t>
      </w:r>
      <w:r w:rsidDel="00000000" w:rsidR="00000000" w:rsidRPr="00000000">
        <w:rPr>
          <w:rtl w:val="0"/>
        </w:rPr>
        <w:t xml:space="preserve">: Yes. Four of Summer’s not good. So, glad we-</w:t>
      </w:r>
    </w:p>
    <w:p w:rsidR="00000000" w:rsidDel="00000000" w:rsidP="00000000" w:rsidRDefault="00000000" w:rsidRPr="00000000" w14:paraId="00000136">
      <w:pPr>
        <w:spacing w:after="240" w:lineRule="auto"/>
        <w:rPr/>
      </w:pPr>
      <w:r w:rsidDel="00000000" w:rsidR="00000000" w:rsidRPr="00000000">
        <w:rPr>
          <w:b w:val="1"/>
          <w:rtl w:val="0"/>
        </w:rPr>
        <w:t xml:space="preserve">Austin</w:t>
      </w:r>
      <w:r w:rsidDel="00000000" w:rsidR="00000000" w:rsidRPr="00000000">
        <w:rPr>
          <w:rtl w:val="0"/>
        </w:rPr>
        <w:t xml:space="preserve">: Neither is the jack. </w:t>
      </w:r>
    </w:p>
    <w:p w:rsidR="00000000" w:rsidDel="00000000" w:rsidP="00000000" w:rsidRDefault="00000000" w:rsidRPr="00000000" w14:paraId="00000137">
      <w:pPr>
        <w:spacing w:after="240" w:lineRule="auto"/>
        <w:rPr/>
      </w:pPr>
      <w:r w:rsidDel="00000000" w:rsidR="00000000" w:rsidRPr="00000000">
        <w:rPr>
          <w:b w:val="1"/>
          <w:rtl w:val="0"/>
        </w:rPr>
        <w:t xml:space="preserve">Keith</w:t>
      </w:r>
      <w:r w:rsidDel="00000000" w:rsidR="00000000" w:rsidRPr="00000000">
        <w:rPr>
          <w:rtl w:val="0"/>
        </w:rPr>
        <w:t xml:space="preserve">: Oh ok. </w:t>
      </w:r>
    </w:p>
    <w:p w:rsidR="00000000" w:rsidDel="00000000" w:rsidP="00000000" w:rsidRDefault="00000000" w:rsidRPr="00000000" w14:paraId="00000138">
      <w:pPr>
        <w:spacing w:after="240" w:lineRule="auto"/>
        <w:rPr/>
      </w:pPr>
      <w:r w:rsidDel="00000000" w:rsidR="00000000" w:rsidRPr="00000000">
        <w:rPr>
          <w:b w:val="1"/>
          <w:rtl w:val="0"/>
        </w:rPr>
        <w:t xml:space="preserve">Austin</w:t>
      </w:r>
      <w:r w:rsidDel="00000000" w:rsidR="00000000" w:rsidRPr="00000000">
        <w:rPr>
          <w:rtl w:val="0"/>
        </w:rPr>
        <w:t xml:space="preserve">: The jack is bad, too. </w:t>
      </w:r>
    </w:p>
    <w:p w:rsidR="00000000" w:rsidDel="00000000" w:rsidP="00000000" w:rsidRDefault="00000000" w:rsidRPr="00000000" w14:paraId="00000139">
      <w:pPr>
        <w:spacing w:after="240" w:lineRule="auto"/>
        <w:rPr/>
      </w:pPr>
      <w:r w:rsidDel="00000000" w:rsidR="00000000" w:rsidRPr="00000000">
        <w:rPr>
          <w:b w:val="1"/>
          <w:rtl w:val="0"/>
        </w:rPr>
        <w:t xml:space="preserve">Keith</w:t>
      </w:r>
      <w:r w:rsidDel="00000000" w:rsidR="00000000" w:rsidRPr="00000000">
        <w:rPr>
          <w:rtl w:val="0"/>
        </w:rPr>
        <w:t xml:space="preserve">: Alright. Not- not a big- not a huge loss. Alright. </w:t>
      </w:r>
    </w:p>
    <w:p w:rsidR="00000000" w:rsidDel="00000000" w:rsidP="00000000" w:rsidRDefault="00000000" w:rsidRPr="00000000" w14:paraId="0000013A">
      <w:pPr>
        <w:spacing w:after="240" w:lineRule="auto"/>
        <w:rPr/>
      </w:pPr>
      <w:r w:rsidDel="00000000" w:rsidR="00000000" w:rsidRPr="00000000">
        <w:rPr>
          <w:b w:val="1"/>
          <w:rtl w:val="0"/>
        </w:rPr>
        <w:t xml:space="preserve">Austin</w:t>
      </w:r>
      <w:r w:rsidDel="00000000" w:rsidR="00000000" w:rsidRPr="00000000">
        <w:rPr>
          <w:rtl w:val="0"/>
        </w:rPr>
        <w:t xml:space="preserve">: Hey. You dodged two bad things. You dodged- one of the cards is basically like, predators are about and those suck. And the other one’s like, ‘oh, old people. Uh oh.’ </w:t>
      </w:r>
    </w:p>
    <w:p w:rsidR="00000000" w:rsidDel="00000000" w:rsidP="00000000" w:rsidRDefault="00000000" w:rsidRPr="00000000" w14:paraId="0000013B">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13C">
      <w:pPr>
        <w:spacing w:after="240" w:lineRule="auto"/>
        <w:rPr/>
      </w:pPr>
      <w:r w:rsidDel="00000000" w:rsidR="00000000" w:rsidRPr="00000000">
        <w:rPr>
          <w:b w:val="1"/>
          <w:rtl w:val="0"/>
        </w:rPr>
        <w:t xml:space="preserve">Austin</w:t>
      </w:r>
      <w:r w:rsidDel="00000000" w:rsidR="00000000" w:rsidRPr="00000000">
        <w:rPr>
          <w:rtl w:val="0"/>
        </w:rPr>
        <w:t xml:space="preserve">: It’s tough to deal with old people when there is not enough resources. So, hey. Good job. Bad job-</w:t>
      </w:r>
    </w:p>
    <w:p w:rsidR="00000000" w:rsidDel="00000000" w:rsidP="00000000" w:rsidRDefault="00000000" w:rsidRPr="00000000" w14:paraId="0000013D">
      <w:pPr>
        <w:spacing w:after="240" w:lineRule="auto"/>
        <w:rPr/>
      </w:pPr>
      <w:r w:rsidDel="00000000" w:rsidR="00000000" w:rsidRPr="00000000">
        <w:rPr>
          <w:b w:val="1"/>
          <w:rtl w:val="0"/>
        </w:rPr>
        <w:t xml:space="preserve">Janine</w:t>
      </w:r>
      <w:r w:rsidDel="00000000" w:rsidR="00000000" w:rsidRPr="00000000">
        <w:rPr>
          <w:rtl w:val="0"/>
        </w:rPr>
        <w:t xml:space="preserve">: Summer is fleeting, but merciful. </w:t>
      </w:r>
    </w:p>
    <w:p w:rsidR="00000000" w:rsidDel="00000000" w:rsidP="00000000" w:rsidRDefault="00000000" w:rsidRPr="00000000" w14:paraId="0000013E">
      <w:pPr>
        <w:spacing w:after="240" w:lineRule="auto"/>
        <w:rPr/>
      </w:pPr>
      <w:r w:rsidDel="00000000" w:rsidR="00000000" w:rsidRPr="00000000">
        <w:rPr>
          <w:b w:val="1"/>
          <w:rtl w:val="0"/>
        </w:rPr>
        <w:t xml:space="preserve">Austin</w:t>
      </w:r>
      <w:r w:rsidDel="00000000" w:rsidR="00000000" w:rsidRPr="00000000">
        <w:rPr>
          <w:rtl w:val="0"/>
        </w:rPr>
        <w:t xml:space="preserve">: Yeah. Bad job, summer’s over. This is the last card in the summer. </w:t>
      </w:r>
    </w:p>
    <w:p w:rsidR="00000000" w:rsidDel="00000000" w:rsidP="00000000" w:rsidRDefault="00000000" w:rsidRPr="00000000" w14:paraId="0000013F">
      <w:pPr>
        <w:spacing w:after="240" w:lineRule="auto"/>
        <w:rPr/>
      </w:pPr>
      <w:r w:rsidDel="00000000" w:rsidR="00000000" w:rsidRPr="00000000">
        <w:rPr>
          <w:b w:val="1"/>
          <w:rtl w:val="0"/>
        </w:rPr>
        <w:t xml:space="preserve">Janine</w:t>
      </w:r>
      <w:r w:rsidDel="00000000" w:rsidR="00000000" w:rsidRPr="00000000">
        <w:rPr>
          <w:rtl w:val="0"/>
        </w:rPr>
        <w:t xml:space="preserve">: Oh. </w:t>
      </w:r>
    </w:p>
    <w:p w:rsidR="00000000" w:rsidDel="00000000" w:rsidP="00000000" w:rsidRDefault="00000000" w:rsidRPr="00000000" w14:paraId="00000140">
      <w:pPr>
        <w:spacing w:after="240" w:lineRule="auto"/>
        <w:rPr/>
      </w:pPr>
      <w:r w:rsidDel="00000000" w:rsidR="00000000" w:rsidRPr="00000000">
        <w:rPr>
          <w:b w:val="1"/>
          <w:rtl w:val="0"/>
        </w:rPr>
        <w:t xml:space="preserve">Keith</w:t>
      </w:r>
      <w:r w:rsidDel="00000000" w:rsidR="00000000" w:rsidRPr="00000000">
        <w:rPr>
          <w:rtl w:val="0"/>
        </w:rPr>
        <w:t xml:space="preserve">: Holy shit. </w:t>
      </w:r>
    </w:p>
    <w:p w:rsidR="00000000" w:rsidDel="00000000" w:rsidP="00000000" w:rsidRDefault="00000000" w:rsidRPr="00000000" w14:paraId="00000141">
      <w:pPr>
        <w:spacing w:after="240" w:lineRule="auto"/>
        <w:rPr/>
      </w:pPr>
      <w:r w:rsidDel="00000000" w:rsidR="00000000" w:rsidRPr="00000000">
        <w:rPr>
          <w:b w:val="1"/>
          <w:rtl w:val="0"/>
        </w:rPr>
        <w:t xml:space="preserve">Austin</w:t>
      </w:r>
      <w:r w:rsidDel="00000000" w:rsidR="00000000" w:rsidRPr="00000000">
        <w:rPr>
          <w:rtl w:val="0"/>
        </w:rPr>
        <w:t xml:space="preserve">: Um, I think- But uh, go ahead and- but you get two actions. That’s something. </w:t>
      </w:r>
    </w:p>
    <w:p w:rsidR="00000000" w:rsidDel="00000000" w:rsidP="00000000" w:rsidRDefault="00000000" w:rsidRPr="00000000" w14:paraId="00000142">
      <w:pPr>
        <w:spacing w:after="240" w:lineRule="auto"/>
        <w:rPr/>
      </w:pPr>
      <w:r w:rsidDel="00000000" w:rsidR="00000000" w:rsidRPr="00000000">
        <w:rPr>
          <w:rtl w:val="0"/>
        </w:rPr>
        <w:br w:type="textWrapping"/>
      </w:r>
      <w:r w:rsidDel="00000000" w:rsidR="00000000" w:rsidRPr="00000000">
        <w:rPr>
          <w:b w:val="1"/>
          <w:rtl w:val="0"/>
        </w:rPr>
        <w:t xml:space="preserve">Keith</w:t>
      </w:r>
      <w:r w:rsidDel="00000000" w:rsidR="00000000" w:rsidRPr="00000000">
        <w:rPr>
          <w:rtl w:val="0"/>
        </w:rPr>
        <w:t xml:space="preserve">: I do. I do get two actions. </w:t>
      </w:r>
    </w:p>
    <w:p w:rsidR="00000000" w:rsidDel="00000000" w:rsidP="00000000" w:rsidRDefault="00000000" w:rsidRPr="00000000" w14:paraId="00000143">
      <w:pPr>
        <w:spacing w:after="240" w:lineRule="auto"/>
        <w:rPr/>
      </w:pPr>
      <w:r w:rsidDel="00000000" w:rsidR="00000000" w:rsidRPr="00000000">
        <w:rPr>
          <w:b w:val="1"/>
          <w:rtl w:val="0"/>
        </w:rPr>
        <w:t xml:space="preserve">Austin</w:t>
      </w:r>
      <w:r w:rsidDel="00000000" w:rsidR="00000000" w:rsidRPr="00000000">
        <w:rPr>
          <w:rtl w:val="0"/>
        </w:rPr>
        <w:t xml:space="preserve">: So, what do you want to do, </w:t>
      </w:r>
      <w:r w:rsidDel="00000000" w:rsidR="00000000" w:rsidRPr="00000000">
        <w:rPr>
          <w:rtl w:val="0"/>
        </w:rPr>
        <w:t xml:space="preserve">Keith</w:t>
      </w:r>
      <w:r w:rsidDel="00000000" w:rsidR="00000000" w:rsidRPr="00000000">
        <w:rPr>
          <w:rtl w:val="0"/>
        </w:rPr>
        <w:t xml:space="preserve">?</w:t>
      </w:r>
    </w:p>
    <w:p w:rsidR="00000000" w:rsidDel="00000000" w:rsidP="00000000" w:rsidRDefault="00000000" w:rsidRPr="00000000" w14:paraId="00000144">
      <w:pPr>
        <w:spacing w:after="240" w:lineRule="auto"/>
        <w:rPr/>
      </w:pPr>
      <w:r w:rsidDel="00000000" w:rsidR="00000000" w:rsidRPr="00000000">
        <w:rPr>
          <w:b w:val="1"/>
          <w:rtl w:val="0"/>
        </w:rPr>
        <w:t xml:space="preserve">Keith</w:t>
      </w:r>
      <w:r w:rsidDel="00000000" w:rsidR="00000000" w:rsidRPr="00000000">
        <w:rPr>
          <w:rtl w:val="0"/>
        </w:rPr>
        <w:t xml:space="preserve">: Oooo [exhales, then sing-song] Ooooo, what do I wanna do? Alright. So, I want to start a project. </w:t>
      </w:r>
    </w:p>
    <w:p w:rsidR="00000000" w:rsidDel="00000000" w:rsidP="00000000" w:rsidRDefault="00000000" w:rsidRPr="00000000" w14:paraId="00000145">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46">
      <w:pPr>
        <w:spacing w:after="240" w:lineRule="auto"/>
        <w:rPr/>
      </w:pPr>
      <w:r w:rsidDel="00000000" w:rsidR="00000000" w:rsidRPr="00000000">
        <w:rPr>
          <w:b w:val="1"/>
          <w:rtl w:val="0"/>
        </w:rPr>
        <w:t xml:space="preserve">Keith</w:t>
      </w:r>
      <w:r w:rsidDel="00000000" w:rsidR="00000000" w:rsidRPr="00000000">
        <w:rPr>
          <w:rtl w:val="0"/>
        </w:rPr>
        <w:t xml:space="preserve">: I would like the project to take 5 weeks. </w:t>
      </w:r>
    </w:p>
    <w:p w:rsidR="00000000" w:rsidDel="00000000" w:rsidP="00000000" w:rsidRDefault="00000000" w:rsidRPr="00000000" w14:paraId="00000147">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148">
      <w:pPr>
        <w:spacing w:after="240" w:lineRule="auto"/>
        <w:rPr/>
      </w:pPr>
      <w:r w:rsidDel="00000000" w:rsidR="00000000" w:rsidRPr="00000000">
        <w:rPr>
          <w:b w:val="1"/>
          <w:rtl w:val="0"/>
        </w:rPr>
        <w:t xml:space="preserve">Keith</w:t>
      </w:r>
      <w:r w:rsidDel="00000000" w:rsidR="00000000" w:rsidRPr="00000000">
        <w:rPr>
          <w:rtl w:val="0"/>
        </w:rPr>
        <w:t xml:space="preserve">: And I would like the project to be sort- uh, developing a uh- safe and secret learn- learn- </w:t>
      </w:r>
      <w:r w:rsidDel="00000000" w:rsidR="00000000" w:rsidRPr="00000000">
        <w:rPr>
          <w:rtl w:val="0"/>
        </w:rPr>
        <w:t xml:space="preserve">learnin</w:t>
      </w:r>
      <w:r w:rsidDel="00000000" w:rsidR="00000000" w:rsidRPr="00000000">
        <w:rPr>
          <w:rtl w:val="0"/>
        </w:rPr>
        <w:t xml:space="preserve">’ club.</w:t>
      </w:r>
    </w:p>
    <w:p w:rsidR="00000000" w:rsidDel="00000000" w:rsidP="00000000" w:rsidRDefault="00000000" w:rsidRPr="00000000" w14:paraId="00000149">
      <w:pPr>
        <w:spacing w:after="240" w:lineRule="auto"/>
        <w:rPr/>
      </w:pPr>
      <w:r w:rsidDel="00000000" w:rsidR="00000000" w:rsidRPr="00000000">
        <w:rPr>
          <w:b w:val="1"/>
          <w:rtl w:val="0"/>
        </w:rPr>
        <w:t xml:space="preserve">Austin</w:t>
      </w:r>
      <w:r w:rsidDel="00000000" w:rsidR="00000000" w:rsidRPr="00000000">
        <w:rPr>
          <w:rtl w:val="0"/>
        </w:rPr>
        <w:t xml:space="preserve">: Why is it- How? Ok. So, like an underground learning club?</w:t>
      </w:r>
    </w:p>
    <w:p w:rsidR="00000000" w:rsidDel="00000000" w:rsidP="00000000" w:rsidRDefault="00000000" w:rsidRPr="00000000" w14:paraId="0000014A">
      <w:pPr>
        <w:spacing w:after="240" w:lineRule="auto"/>
        <w:rPr/>
      </w:pPr>
      <w:r w:rsidDel="00000000" w:rsidR="00000000" w:rsidRPr="00000000">
        <w:rPr>
          <w:b w:val="1"/>
          <w:rtl w:val="0"/>
        </w:rPr>
        <w:t xml:space="preserve">Keith</w:t>
      </w:r>
      <w:r w:rsidDel="00000000" w:rsidR="00000000" w:rsidRPr="00000000">
        <w:rPr>
          <w:rtl w:val="0"/>
        </w:rPr>
        <w:t xml:space="preserve">: An underground-</w:t>
      </w:r>
    </w:p>
    <w:p w:rsidR="00000000" w:rsidDel="00000000" w:rsidP="00000000" w:rsidRDefault="00000000" w:rsidRPr="00000000" w14:paraId="0000014B">
      <w:pPr>
        <w:spacing w:after="240" w:lineRule="auto"/>
        <w:rPr/>
      </w:pPr>
      <w:r w:rsidDel="00000000" w:rsidR="00000000" w:rsidRPr="00000000">
        <w:rPr>
          <w:b w:val="1"/>
          <w:rtl w:val="0"/>
        </w:rPr>
        <w:t xml:space="preserve">Janine</w:t>
      </w:r>
      <w:r w:rsidDel="00000000" w:rsidR="00000000" w:rsidRPr="00000000">
        <w:rPr>
          <w:rtl w:val="0"/>
        </w:rPr>
        <w:t xml:space="preserve">: Hmm. </w:t>
      </w:r>
    </w:p>
    <w:p w:rsidR="00000000" w:rsidDel="00000000" w:rsidP="00000000" w:rsidRDefault="00000000" w:rsidRPr="00000000" w14:paraId="0000014C">
      <w:pPr>
        <w:spacing w:after="240" w:lineRule="auto"/>
        <w:rPr/>
      </w:pPr>
      <w:r w:rsidDel="00000000" w:rsidR="00000000" w:rsidRPr="00000000">
        <w:rPr>
          <w:b w:val="1"/>
          <w:rtl w:val="0"/>
        </w:rPr>
        <w:t xml:space="preserve">Keith</w:t>
      </w:r>
      <w:r w:rsidDel="00000000" w:rsidR="00000000" w:rsidRPr="00000000">
        <w:rPr>
          <w:rtl w:val="0"/>
        </w:rPr>
        <w:t xml:space="preserve">: And underground learning club that the </w:t>
      </w:r>
      <w:r w:rsidDel="00000000" w:rsidR="00000000" w:rsidRPr="00000000">
        <w:rPr>
          <w:rtl w:val="0"/>
        </w:rPr>
        <w:t xml:space="preserve">pala-dins</w:t>
      </w:r>
      <w:r w:rsidDel="00000000" w:rsidR="00000000" w:rsidRPr="00000000">
        <w:rPr>
          <w:rtl w:val="0"/>
        </w:rPr>
        <w:t xml:space="preserve"> do not know about. </w:t>
      </w:r>
    </w:p>
    <w:p w:rsidR="00000000" w:rsidDel="00000000" w:rsidP="00000000" w:rsidRDefault="00000000" w:rsidRPr="00000000" w14:paraId="0000014D">
      <w:pPr>
        <w:spacing w:after="240" w:lineRule="auto"/>
        <w:rPr/>
      </w:pPr>
      <w:r w:rsidDel="00000000" w:rsidR="00000000" w:rsidRPr="00000000">
        <w:rPr>
          <w:b w:val="1"/>
          <w:rtl w:val="0"/>
        </w:rPr>
        <w:t xml:space="preserve">Austin</w:t>
      </w:r>
      <w:r w:rsidDel="00000000" w:rsidR="00000000" w:rsidRPr="00000000">
        <w:rPr>
          <w:rtl w:val="0"/>
        </w:rPr>
        <w:t xml:space="preserve">: So, where do you want this to be? Club- [inaudible] </w:t>
      </w:r>
    </w:p>
    <w:p w:rsidR="00000000" w:rsidDel="00000000" w:rsidP="00000000" w:rsidRDefault="00000000" w:rsidRPr="00000000" w14:paraId="0000014E">
      <w:pPr>
        <w:spacing w:after="240" w:lineRule="auto"/>
        <w:rPr/>
      </w:pPr>
      <w:r w:rsidDel="00000000" w:rsidR="00000000" w:rsidRPr="00000000">
        <w:rPr>
          <w:b w:val="1"/>
          <w:rtl w:val="0"/>
        </w:rPr>
        <w:t xml:space="preserve">Keith</w:t>
      </w:r>
      <w:r w:rsidDel="00000000" w:rsidR="00000000" w:rsidRPr="00000000">
        <w:rPr>
          <w:rtl w:val="0"/>
        </w:rPr>
        <w:t xml:space="preserve">: Uh, I want it to be- I think right outside the nets of Canopy Row. </w:t>
      </w:r>
    </w:p>
    <w:p w:rsidR="00000000" w:rsidDel="00000000" w:rsidP="00000000" w:rsidRDefault="00000000" w:rsidRPr="00000000" w14:paraId="0000014F">
      <w:pPr>
        <w:spacing w:after="240" w:lineRule="auto"/>
        <w:rPr/>
      </w:pPr>
      <w:r w:rsidDel="00000000" w:rsidR="00000000" w:rsidRPr="00000000">
        <w:rPr>
          <w:b w:val="1"/>
          <w:rtl w:val="0"/>
        </w:rPr>
        <w:t xml:space="preserve">Austin</w:t>
      </w:r>
      <w:r w:rsidDel="00000000" w:rsidR="00000000" w:rsidRPr="00000000">
        <w:rPr>
          <w:rtl w:val="0"/>
        </w:rPr>
        <w:t xml:space="preserve">: Uh hm. How long did you say you thought it would take?</w:t>
      </w:r>
    </w:p>
    <w:p w:rsidR="00000000" w:rsidDel="00000000" w:rsidP="00000000" w:rsidRDefault="00000000" w:rsidRPr="00000000" w14:paraId="00000150">
      <w:pPr>
        <w:spacing w:after="240" w:lineRule="auto"/>
        <w:rPr/>
      </w:pPr>
      <w:r w:rsidDel="00000000" w:rsidR="00000000" w:rsidRPr="00000000">
        <w:rPr>
          <w:b w:val="1"/>
          <w:rtl w:val="0"/>
        </w:rPr>
        <w:t xml:space="preserve">Keith</w:t>
      </w:r>
      <w:r w:rsidDel="00000000" w:rsidR="00000000" w:rsidRPr="00000000">
        <w:rPr>
          <w:rtl w:val="0"/>
        </w:rPr>
        <w:t xml:space="preserve">: I said 5 weeks. </w:t>
      </w:r>
    </w:p>
    <w:p w:rsidR="00000000" w:rsidDel="00000000" w:rsidP="00000000" w:rsidRDefault="00000000" w:rsidRPr="00000000" w14:paraId="00000151">
      <w:pPr>
        <w:spacing w:after="240" w:lineRule="auto"/>
        <w:rPr/>
      </w:pPr>
      <w:r w:rsidDel="00000000" w:rsidR="00000000" w:rsidRPr="00000000">
        <w:rPr>
          <w:b w:val="1"/>
          <w:rtl w:val="0"/>
        </w:rPr>
        <w:t xml:space="preserve">Austin</w:t>
      </w:r>
      <w:r w:rsidDel="00000000" w:rsidR="00000000" w:rsidRPr="00000000">
        <w:rPr>
          <w:rtl w:val="0"/>
        </w:rPr>
        <w:t xml:space="preserve">: Yeah, that seems right. That adds up to me. Other people, that add up too?</w:t>
      </w:r>
    </w:p>
    <w:p w:rsidR="00000000" w:rsidDel="00000000" w:rsidP="00000000" w:rsidRDefault="00000000" w:rsidRPr="00000000" w14:paraId="00000152">
      <w:pPr>
        <w:spacing w:after="240" w:lineRule="auto"/>
        <w:rPr/>
      </w:pPr>
      <w:r w:rsidDel="00000000" w:rsidR="00000000" w:rsidRPr="00000000">
        <w:rPr>
          <w:b w:val="1"/>
          <w:rtl w:val="0"/>
        </w:rPr>
        <w:t xml:space="preserve">Janine</w:t>
      </w:r>
      <w:r w:rsidDel="00000000" w:rsidR="00000000" w:rsidRPr="00000000">
        <w:rPr>
          <w:rtl w:val="0"/>
        </w:rPr>
        <w:t xml:space="preserve">: Yeah. </w:t>
      </w:r>
    </w:p>
    <w:p w:rsidR="00000000" w:rsidDel="00000000" w:rsidP="00000000" w:rsidRDefault="00000000" w:rsidRPr="00000000" w14:paraId="00000153">
      <w:pPr>
        <w:spacing w:after="240" w:lineRule="auto"/>
        <w:rPr/>
      </w:pPr>
      <w:r w:rsidDel="00000000" w:rsidR="00000000" w:rsidRPr="00000000">
        <w:rPr>
          <w:b w:val="1"/>
          <w:rtl w:val="0"/>
        </w:rPr>
        <w:t xml:space="preserve">Nick</w:t>
      </w:r>
      <w:r w:rsidDel="00000000" w:rsidR="00000000" w:rsidRPr="00000000">
        <w:rPr>
          <w:rtl w:val="0"/>
        </w:rPr>
        <w:t xml:space="preserve">: Sure.</w:t>
      </w:r>
    </w:p>
    <w:p w:rsidR="00000000" w:rsidDel="00000000" w:rsidP="00000000" w:rsidRDefault="00000000" w:rsidRPr="00000000" w14:paraId="00000154">
      <w:pPr>
        <w:spacing w:after="240" w:lineRule="auto"/>
        <w:rPr/>
      </w:pPr>
      <w:r w:rsidDel="00000000" w:rsidR="00000000" w:rsidRPr="00000000">
        <w:rPr>
          <w:b w:val="1"/>
          <w:rtl w:val="0"/>
        </w:rPr>
        <w:t xml:space="preserve">Art</w:t>
      </w:r>
      <w:r w:rsidDel="00000000" w:rsidR="00000000" w:rsidRPr="00000000">
        <w:rPr>
          <w:rtl w:val="0"/>
        </w:rPr>
        <w:t xml:space="preserve">: Sure.</w:t>
      </w:r>
    </w:p>
    <w:p w:rsidR="00000000" w:rsidDel="00000000" w:rsidP="00000000" w:rsidRDefault="00000000" w:rsidRPr="00000000" w14:paraId="00000155">
      <w:pPr>
        <w:spacing w:after="240" w:lineRule="auto"/>
        <w:rPr/>
      </w:pPr>
      <w:r w:rsidDel="00000000" w:rsidR="00000000" w:rsidRPr="00000000">
        <w:rPr>
          <w:b w:val="1"/>
          <w:rtl w:val="0"/>
        </w:rPr>
        <w:t xml:space="preserve">Austin</w:t>
      </w:r>
      <w:r w:rsidDel="00000000" w:rsidR="00000000" w:rsidRPr="00000000">
        <w:rPr>
          <w:rtl w:val="0"/>
        </w:rPr>
        <w:t xml:space="preserve">: Ok. Yeah. </w:t>
      </w:r>
    </w:p>
    <w:p w:rsidR="00000000" w:rsidDel="00000000" w:rsidP="00000000" w:rsidRDefault="00000000" w:rsidRPr="00000000" w14:paraId="00000156">
      <w:pPr>
        <w:spacing w:after="240" w:lineRule="auto"/>
        <w:rPr/>
      </w:pPr>
      <w:r w:rsidDel="00000000" w:rsidR="00000000" w:rsidRPr="00000000">
        <w:rPr>
          <w:b w:val="1"/>
          <w:rtl w:val="0"/>
        </w:rPr>
        <w:t xml:space="preserve">Keith</w:t>
      </w:r>
      <w:r w:rsidDel="00000000" w:rsidR="00000000" w:rsidRPr="00000000">
        <w:rPr>
          <w:rtl w:val="0"/>
        </w:rPr>
        <w:t xml:space="preserve">: Um, my- my other thing is going to be um- I want to discover something. What was the- a pala-din has discovered a pamphlet. They don’t know whether it was from in the town or came from the elves or the Pants Boys, uh or someone from in the town made it, but it says-</w:t>
      </w:r>
    </w:p>
    <w:p w:rsidR="00000000" w:rsidDel="00000000" w:rsidP="00000000" w:rsidRDefault="00000000" w:rsidRPr="00000000" w14:paraId="00000157">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158">
      <w:pPr>
        <w:spacing w:after="240" w:lineRule="auto"/>
        <w:rPr/>
      </w:pPr>
      <w:r w:rsidDel="00000000" w:rsidR="00000000" w:rsidRPr="00000000">
        <w:rPr>
          <w:b w:val="1"/>
          <w:rtl w:val="0"/>
        </w:rPr>
        <w:t xml:space="preserve">Keith</w:t>
      </w:r>
      <w:r w:rsidDel="00000000" w:rsidR="00000000" w:rsidRPr="00000000">
        <w:rPr>
          <w:rtl w:val="0"/>
        </w:rPr>
        <w:t xml:space="preserve">: It’s a- it’s a Samot pamphlet. It’s like a, ‘Here’s what-’</w:t>
      </w:r>
    </w:p>
    <w:p w:rsidR="00000000" w:rsidDel="00000000" w:rsidP="00000000" w:rsidRDefault="00000000" w:rsidRPr="00000000" w14:paraId="00000159">
      <w:pPr>
        <w:spacing w:after="240" w:lineRule="auto"/>
        <w:rPr/>
      </w:pPr>
      <w:r w:rsidDel="00000000" w:rsidR="00000000" w:rsidRPr="00000000">
        <w:rPr>
          <w:b w:val="1"/>
          <w:rtl w:val="0"/>
        </w:rPr>
        <w:t xml:space="preserve">Austin</w:t>
      </w:r>
      <w:r w:rsidDel="00000000" w:rsidR="00000000" w:rsidRPr="00000000">
        <w:rPr>
          <w:rtl w:val="0"/>
        </w:rPr>
        <w:t xml:space="preserve">: Oh. </w:t>
      </w:r>
    </w:p>
    <w:p w:rsidR="00000000" w:rsidDel="00000000" w:rsidP="00000000" w:rsidRDefault="00000000" w:rsidRPr="00000000" w14:paraId="0000015A">
      <w:pPr>
        <w:spacing w:after="240" w:lineRule="auto"/>
        <w:rPr/>
      </w:pPr>
      <w:r w:rsidDel="00000000" w:rsidR="00000000" w:rsidRPr="00000000">
        <w:rPr>
          <w:b w:val="1"/>
          <w:rtl w:val="0"/>
        </w:rPr>
        <w:t xml:space="preserve">Keith</w:t>
      </w:r>
      <w:r w:rsidDel="00000000" w:rsidR="00000000" w:rsidRPr="00000000">
        <w:rPr>
          <w:rtl w:val="0"/>
        </w:rPr>
        <w:t xml:space="preserve">: ‘Here’s what this guy’s about. Huh?’</w:t>
      </w:r>
    </w:p>
    <w:p w:rsidR="00000000" w:rsidDel="00000000" w:rsidP="00000000" w:rsidRDefault="00000000" w:rsidRPr="00000000" w14:paraId="0000015B">
      <w:pPr>
        <w:spacing w:after="240" w:lineRule="auto"/>
        <w:rPr/>
      </w:pPr>
      <w:r w:rsidDel="00000000" w:rsidR="00000000" w:rsidRPr="00000000">
        <w:rPr>
          <w:b w:val="1"/>
          <w:rtl w:val="0"/>
        </w:rPr>
        <w:t xml:space="preserve">Austin</w:t>
      </w:r>
      <w:r w:rsidDel="00000000" w:rsidR="00000000" w:rsidRPr="00000000">
        <w:rPr>
          <w:rtl w:val="0"/>
        </w:rPr>
        <w:t xml:space="preserve">: Interesting. Where is that at?</w:t>
      </w:r>
    </w:p>
    <w:p w:rsidR="00000000" w:rsidDel="00000000" w:rsidP="00000000" w:rsidRDefault="00000000" w:rsidRPr="00000000" w14:paraId="0000015C">
      <w:pPr>
        <w:spacing w:after="240" w:lineRule="auto"/>
        <w:rPr/>
      </w:pPr>
      <w:r w:rsidDel="00000000" w:rsidR="00000000" w:rsidRPr="00000000">
        <w:rPr>
          <w:b w:val="1"/>
          <w:rtl w:val="0"/>
        </w:rPr>
        <w:t xml:space="preserve">Keith</w:t>
      </w:r>
      <w:r w:rsidDel="00000000" w:rsidR="00000000" w:rsidRPr="00000000">
        <w:rPr>
          <w:rtl w:val="0"/>
        </w:rPr>
        <w:t xml:space="preserve">: Right sort of- right at the wall, sort of equidistance between the bridge and the tower. </w:t>
      </w:r>
    </w:p>
    <w:p w:rsidR="00000000" w:rsidDel="00000000" w:rsidP="00000000" w:rsidRDefault="00000000" w:rsidRPr="00000000" w14:paraId="0000015D">
      <w:pPr>
        <w:spacing w:after="240" w:lineRule="auto"/>
        <w:rPr/>
      </w:pPr>
      <w:r w:rsidDel="00000000" w:rsidR="00000000" w:rsidRPr="00000000">
        <w:rPr>
          <w:b w:val="1"/>
          <w:rtl w:val="0"/>
        </w:rPr>
        <w:t xml:space="preserve">Austin</w:t>
      </w:r>
      <w:r w:rsidDel="00000000" w:rsidR="00000000" w:rsidRPr="00000000">
        <w:rPr>
          <w:rtl w:val="0"/>
        </w:rPr>
        <w:t xml:space="preserve">: Huh. </w:t>
      </w:r>
    </w:p>
    <w:p w:rsidR="00000000" w:rsidDel="00000000" w:rsidP="00000000" w:rsidRDefault="00000000" w:rsidRPr="00000000" w14:paraId="0000015E">
      <w:pPr>
        <w:spacing w:after="240" w:lineRule="auto"/>
        <w:rPr/>
      </w:pPr>
      <w:r w:rsidDel="00000000" w:rsidR="00000000" w:rsidRPr="00000000">
        <w:rPr>
          <w:b w:val="1"/>
          <w:rtl w:val="0"/>
        </w:rPr>
        <w:t xml:space="preserve">Keith</w:t>
      </w:r>
      <w:r w:rsidDel="00000000" w:rsidR="00000000" w:rsidRPr="00000000">
        <w:rPr>
          <w:rtl w:val="0"/>
        </w:rPr>
        <w:t xml:space="preserve">: The fallen tower. </w:t>
      </w:r>
    </w:p>
    <w:p w:rsidR="00000000" w:rsidDel="00000000" w:rsidP="00000000" w:rsidRDefault="00000000" w:rsidRPr="00000000" w14:paraId="0000015F">
      <w:pPr>
        <w:spacing w:after="240" w:lineRule="auto"/>
        <w:rPr/>
      </w:pPr>
      <w:r w:rsidDel="00000000" w:rsidR="00000000" w:rsidRPr="00000000">
        <w:rPr>
          <w:b w:val="1"/>
          <w:rtl w:val="0"/>
        </w:rPr>
        <w:t xml:space="preserve">Austin</w:t>
      </w:r>
      <w:r w:rsidDel="00000000" w:rsidR="00000000" w:rsidRPr="00000000">
        <w:rPr>
          <w:rtl w:val="0"/>
        </w:rPr>
        <w:t xml:space="preserve">: It’s just one pamphlet?</w:t>
      </w:r>
    </w:p>
    <w:p w:rsidR="00000000" w:rsidDel="00000000" w:rsidP="00000000" w:rsidRDefault="00000000" w:rsidRPr="00000000" w14:paraId="00000160">
      <w:pPr>
        <w:spacing w:after="240" w:lineRule="auto"/>
        <w:rPr/>
      </w:pPr>
      <w:r w:rsidDel="00000000" w:rsidR="00000000" w:rsidRPr="00000000">
        <w:rPr>
          <w:b w:val="1"/>
          <w:rtl w:val="0"/>
        </w:rPr>
        <w:t xml:space="preserve">Keith</w:t>
      </w:r>
      <w:r w:rsidDel="00000000" w:rsidR="00000000" w:rsidRPr="00000000">
        <w:rPr>
          <w:rtl w:val="0"/>
        </w:rPr>
        <w:t xml:space="preserve">: Um, yeah. It’s like-</w:t>
      </w:r>
    </w:p>
    <w:p w:rsidR="00000000" w:rsidDel="00000000" w:rsidP="00000000" w:rsidRDefault="00000000" w:rsidRPr="00000000" w14:paraId="00000161">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162">
      <w:pPr>
        <w:spacing w:after="240" w:lineRule="auto"/>
        <w:rPr/>
      </w:pPr>
      <w:r w:rsidDel="00000000" w:rsidR="00000000" w:rsidRPr="00000000">
        <w:rPr>
          <w:b w:val="1"/>
          <w:rtl w:val="0"/>
        </w:rPr>
        <w:t xml:space="preserve">Keith</w:t>
      </w:r>
      <w:r w:rsidDel="00000000" w:rsidR="00000000" w:rsidRPr="00000000">
        <w:rPr>
          <w:rtl w:val="0"/>
        </w:rPr>
        <w:t xml:space="preserve">: It’s like a- it’s like a crumpled up, on the ground of the street, ‘Oops, someone dropped it’ or ‘someone tried to throw it away, but we found your shit’ pamphlet. </w:t>
      </w:r>
    </w:p>
    <w:p w:rsidR="00000000" w:rsidDel="00000000" w:rsidP="00000000" w:rsidRDefault="00000000" w:rsidRPr="00000000" w14:paraId="00000163">
      <w:pPr>
        <w:spacing w:after="240" w:lineRule="auto"/>
        <w:rPr/>
      </w:pPr>
      <w:r w:rsidDel="00000000" w:rsidR="00000000" w:rsidRPr="00000000">
        <w:rPr>
          <w:rtl w:val="0"/>
        </w:rPr>
        <w:br w:type="textWrapping"/>
      </w:r>
      <w:r w:rsidDel="00000000" w:rsidR="00000000" w:rsidRPr="00000000">
        <w:rPr>
          <w:b w:val="1"/>
          <w:rtl w:val="0"/>
        </w:rPr>
        <w:t xml:space="preserve">Austin</w:t>
      </w:r>
      <w:r w:rsidDel="00000000" w:rsidR="00000000" w:rsidRPr="00000000">
        <w:rPr>
          <w:rtl w:val="0"/>
        </w:rPr>
        <w:t xml:space="preserve">: Ok. Fun. Cool. Cool and good. </w:t>
      </w:r>
    </w:p>
    <w:p w:rsidR="00000000" w:rsidDel="00000000" w:rsidP="00000000" w:rsidRDefault="00000000" w:rsidRPr="00000000" w14:paraId="00000164">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165">
      <w:pPr>
        <w:spacing w:after="240" w:lineRule="auto"/>
        <w:rPr/>
      </w:pPr>
      <w:r w:rsidDel="00000000" w:rsidR="00000000" w:rsidRPr="00000000">
        <w:rPr>
          <w:b w:val="1"/>
          <w:rtl w:val="0"/>
        </w:rPr>
        <w:t xml:space="preserve">Austin</w:t>
      </w:r>
      <w:r w:rsidDel="00000000" w:rsidR="00000000" w:rsidRPr="00000000">
        <w:rPr>
          <w:rtl w:val="0"/>
        </w:rPr>
        <w:t xml:space="preserve">: Alright. </w:t>
      </w:r>
      <w:r w:rsidDel="00000000" w:rsidR="00000000" w:rsidRPr="00000000">
        <w:rPr>
          <w:rtl w:val="0"/>
        </w:rPr>
        <w:t xml:space="preserve">Nick</w:t>
      </w:r>
      <w:r w:rsidDel="00000000" w:rsidR="00000000" w:rsidRPr="00000000">
        <w:rPr>
          <w:rtl w:val="0"/>
        </w:rPr>
        <w:t xml:space="preserve">, it is your turn. </w:t>
      </w:r>
    </w:p>
    <w:p w:rsidR="00000000" w:rsidDel="00000000" w:rsidP="00000000" w:rsidRDefault="00000000" w:rsidRPr="00000000" w14:paraId="00000166">
      <w:pPr>
        <w:spacing w:after="240" w:lineRule="auto"/>
        <w:rPr/>
      </w:pPr>
      <w:r w:rsidDel="00000000" w:rsidR="00000000" w:rsidRPr="00000000">
        <w:rPr>
          <w:b w:val="1"/>
          <w:rtl w:val="0"/>
        </w:rPr>
        <w:t xml:space="preserve">Nick</w:t>
      </w:r>
      <w:r w:rsidDel="00000000" w:rsidR="00000000" w:rsidRPr="00000000">
        <w:rPr>
          <w:rtl w:val="0"/>
        </w:rPr>
        <w:t xml:space="preserve">: Okie-doke. </w:t>
      </w:r>
    </w:p>
    <w:p w:rsidR="00000000" w:rsidDel="00000000" w:rsidP="00000000" w:rsidRDefault="00000000" w:rsidRPr="00000000" w14:paraId="00000167">
      <w:pPr>
        <w:spacing w:after="240" w:lineRule="auto"/>
        <w:rPr/>
      </w:pPr>
      <w:r w:rsidDel="00000000" w:rsidR="00000000" w:rsidRPr="00000000">
        <w:rPr>
          <w:b w:val="1"/>
          <w:rtl w:val="0"/>
        </w:rPr>
        <w:t xml:space="preserve">Austin</w:t>
      </w:r>
      <w:r w:rsidDel="00000000" w:rsidR="00000000" w:rsidRPr="00000000">
        <w:rPr>
          <w:rtl w:val="0"/>
        </w:rPr>
        <w:t xml:space="preserve">: Hm. </w:t>
      </w:r>
    </w:p>
    <w:p w:rsidR="00000000" w:rsidDel="00000000" w:rsidP="00000000" w:rsidRDefault="00000000" w:rsidRPr="00000000" w14:paraId="00000168">
      <w:pPr>
        <w:spacing w:after="240" w:lineRule="auto"/>
        <w:rPr/>
      </w:pPr>
      <w:r w:rsidDel="00000000" w:rsidR="00000000" w:rsidRPr="00000000">
        <w:rPr>
          <w:b w:val="1"/>
          <w:rtl w:val="0"/>
        </w:rPr>
        <w:t xml:space="preserve">Nick</w:t>
      </w:r>
      <w:r w:rsidDel="00000000" w:rsidR="00000000" w:rsidRPr="00000000">
        <w:rPr>
          <w:rtl w:val="0"/>
        </w:rPr>
        <w:t xml:space="preserve">: 10 of Autumn.</w:t>
      </w:r>
    </w:p>
    <w:p w:rsidR="00000000" w:rsidDel="00000000" w:rsidP="00000000" w:rsidRDefault="00000000" w:rsidRPr="00000000" w14:paraId="00000169">
      <w:pPr>
        <w:spacing w:after="240" w:lineRule="auto"/>
        <w:rPr/>
      </w:pPr>
      <w:r w:rsidDel="00000000" w:rsidR="00000000" w:rsidRPr="00000000">
        <w:rPr>
          <w:b w:val="1"/>
          <w:rtl w:val="0"/>
        </w:rPr>
        <w:t xml:space="preserve">Austin</w:t>
      </w:r>
      <w:r w:rsidDel="00000000" w:rsidR="00000000" w:rsidRPr="00000000">
        <w:rPr>
          <w:rtl w:val="0"/>
        </w:rPr>
        <w:t xml:space="preserve">: Oooo. </w:t>
      </w:r>
    </w:p>
    <w:p w:rsidR="00000000" w:rsidDel="00000000" w:rsidP="00000000" w:rsidRDefault="00000000" w:rsidRPr="00000000" w14:paraId="0000016A">
      <w:pPr>
        <w:spacing w:after="240" w:lineRule="auto"/>
        <w:rPr/>
      </w:pPr>
      <w:r w:rsidDel="00000000" w:rsidR="00000000" w:rsidRPr="00000000">
        <w:rPr>
          <w:b w:val="1"/>
          <w:rtl w:val="0"/>
        </w:rPr>
        <w:t xml:space="preserve">Art</w:t>
      </w:r>
      <w:r w:rsidDel="00000000" w:rsidR="00000000" w:rsidRPr="00000000">
        <w:rPr>
          <w:rtl w:val="0"/>
        </w:rPr>
        <w:t xml:space="preserve">: Oh. </w:t>
      </w:r>
    </w:p>
    <w:p w:rsidR="00000000" w:rsidDel="00000000" w:rsidP="00000000" w:rsidRDefault="00000000" w:rsidRPr="00000000" w14:paraId="0000016B">
      <w:pPr>
        <w:spacing w:after="240" w:lineRule="auto"/>
        <w:rPr/>
      </w:pPr>
      <w:r w:rsidDel="00000000" w:rsidR="00000000" w:rsidRPr="00000000">
        <w:rPr>
          <w:b w:val="1"/>
          <w:rtl w:val="0"/>
        </w:rPr>
        <w:t xml:space="preserve">Nick</w:t>
      </w:r>
      <w:r w:rsidDel="00000000" w:rsidR="00000000" w:rsidRPr="00000000">
        <w:rPr>
          <w:rtl w:val="0"/>
        </w:rPr>
        <w:t xml:space="preserve">: ‘Harvest is here and plentiful. Add an abundance. Or, cold autumn winds drive out your enemies.’ </w:t>
      </w:r>
    </w:p>
    <w:p w:rsidR="00000000" w:rsidDel="00000000" w:rsidP="00000000" w:rsidRDefault="00000000" w:rsidRPr="00000000" w14:paraId="0000016C">
      <w:pPr>
        <w:spacing w:after="240" w:lineRule="auto"/>
        <w:rPr/>
      </w:pPr>
      <w:r w:rsidDel="00000000" w:rsidR="00000000" w:rsidRPr="00000000">
        <w:rPr>
          <w:b w:val="1"/>
          <w:rtl w:val="0"/>
        </w:rPr>
        <w:t xml:space="preserve">Austin</w:t>
      </w:r>
      <w:r w:rsidDel="00000000" w:rsidR="00000000" w:rsidRPr="00000000">
        <w:rPr>
          <w:rtl w:val="0"/>
        </w:rPr>
        <w:t xml:space="preserve">: Ooo. </w:t>
      </w:r>
    </w:p>
    <w:p w:rsidR="00000000" w:rsidDel="00000000" w:rsidP="00000000" w:rsidRDefault="00000000" w:rsidRPr="00000000" w14:paraId="0000016D">
      <w:pPr>
        <w:spacing w:after="240" w:lineRule="auto"/>
        <w:rPr/>
      </w:pPr>
      <w:r w:rsidDel="00000000" w:rsidR="00000000" w:rsidRPr="00000000">
        <w:rPr>
          <w:b w:val="1"/>
          <w:rtl w:val="0"/>
        </w:rPr>
        <w:t xml:space="preserve">Nick</w:t>
      </w:r>
      <w:r w:rsidDel="00000000" w:rsidR="00000000" w:rsidRPr="00000000">
        <w:rPr>
          <w:rtl w:val="0"/>
        </w:rPr>
        <w:t xml:space="preserve">: ‘Remove a threatening force from the map in the area.’ </w:t>
      </w:r>
    </w:p>
    <w:p w:rsidR="00000000" w:rsidDel="00000000" w:rsidP="00000000" w:rsidRDefault="00000000" w:rsidRPr="00000000" w14:paraId="0000016E">
      <w:pPr>
        <w:spacing w:after="240" w:lineRule="auto"/>
        <w:rPr/>
      </w:pPr>
      <w:r w:rsidDel="00000000" w:rsidR="00000000" w:rsidRPr="00000000">
        <w:rPr>
          <w:b w:val="1"/>
          <w:rtl w:val="0"/>
        </w:rPr>
        <w:t xml:space="preserve">Janine</w:t>
      </w:r>
      <w:r w:rsidDel="00000000" w:rsidR="00000000" w:rsidRPr="00000000">
        <w:rPr>
          <w:rtl w:val="0"/>
        </w:rPr>
        <w:t xml:space="preserve">: Oooo. </w:t>
      </w:r>
    </w:p>
    <w:p w:rsidR="00000000" w:rsidDel="00000000" w:rsidP="00000000" w:rsidRDefault="00000000" w:rsidRPr="00000000" w14:paraId="0000016F">
      <w:pPr>
        <w:spacing w:after="240" w:lineRule="auto"/>
        <w:rPr/>
      </w:pPr>
      <w:r w:rsidDel="00000000" w:rsidR="00000000" w:rsidRPr="00000000">
        <w:rPr>
          <w:b w:val="1"/>
          <w:rtl w:val="0"/>
        </w:rPr>
        <w:t xml:space="preserve">Nick</w:t>
      </w:r>
      <w:r w:rsidDel="00000000" w:rsidR="00000000" w:rsidRPr="00000000">
        <w:rPr>
          <w:rtl w:val="0"/>
        </w:rPr>
        <w:t xml:space="preserve">: Oh, boy. </w:t>
      </w:r>
    </w:p>
    <w:p w:rsidR="00000000" w:rsidDel="00000000" w:rsidP="00000000" w:rsidRDefault="00000000" w:rsidRPr="00000000" w14:paraId="00000170">
      <w:pPr>
        <w:spacing w:after="240" w:lineRule="auto"/>
        <w:rPr/>
      </w:pPr>
      <w:r w:rsidDel="00000000" w:rsidR="00000000" w:rsidRPr="00000000">
        <w:rPr>
          <w:b w:val="1"/>
          <w:rtl w:val="0"/>
        </w:rPr>
        <w:t xml:space="preserve">Keith</w:t>
      </w:r>
      <w:r w:rsidDel="00000000" w:rsidR="00000000" w:rsidRPr="00000000">
        <w:rPr>
          <w:rtl w:val="0"/>
        </w:rPr>
        <w:t xml:space="preserve">: Wow, that’s a really, really strong card. </w:t>
      </w:r>
    </w:p>
    <w:p w:rsidR="00000000" w:rsidDel="00000000" w:rsidP="00000000" w:rsidRDefault="00000000" w:rsidRPr="00000000" w14:paraId="00000171">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172">
      <w:pPr>
        <w:spacing w:after="240" w:lineRule="auto"/>
        <w:rPr/>
      </w:pPr>
      <w:r w:rsidDel="00000000" w:rsidR="00000000" w:rsidRPr="00000000">
        <w:rPr>
          <w:b w:val="1"/>
          <w:rtl w:val="0"/>
        </w:rPr>
        <w:t xml:space="preserve">Nick</w:t>
      </w:r>
      <w:r w:rsidDel="00000000" w:rsidR="00000000" w:rsidRPr="00000000">
        <w:rPr>
          <w:rtl w:val="0"/>
        </w:rPr>
        <w:t xml:space="preserve">: Oh man. I- There’s a real obvious temptation for the second one. </w:t>
      </w:r>
    </w:p>
    <w:p w:rsidR="00000000" w:rsidDel="00000000" w:rsidP="00000000" w:rsidRDefault="00000000" w:rsidRPr="00000000" w14:paraId="00000173">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74">
      <w:pPr>
        <w:spacing w:after="240" w:lineRule="auto"/>
        <w:rPr/>
      </w:pPr>
      <w:r w:rsidDel="00000000" w:rsidR="00000000" w:rsidRPr="00000000">
        <w:rPr>
          <w:b w:val="1"/>
          <w:rtl w:val="0"/>
        </w:rPr>
        <w:t xml:space="preserve">Janine</w:t>
      </w:r>
      <w:r w:rsidDel="00000000" w:rsidR="00000000" w:rsidRPr="00000000">
        <w:rPr>
          <w:rtl w:val="0"/>
        </w:rPr>
        <w:t xml:space="preserve">: Yeah. </w:t>
      </w:r>
    </w:p>
    <w:p w:rsidR="00000000" w:rsidDel="00000000" w:rsidP="00000000" w:rsidRDefault="00000000" w:rsidRPr="00000000" w14:paraId="00000175">
      <w:pPr>
        <w:spacing w:after="240" w:lineRule="auto"/>
        <w:rPr/>
      </w:pPr>
      <w:r w:rsidDel="00000000" w:rsidR="00000000" w:rsidRPr="00000000">
        <w:rPr>
          <w:b w:val="1"/>
          <w:rtl w:val="0"/>
        </w:rPr>
        <w:t xml:space="preserve">Art</w:t>
      </w:r>
      <w:r w:rsidDel="00000000" w:rsidR="00000000" w:rsidRPr="00000000">
        <w:rPr>
          <w:rtl w:val="0"/>
        </w:rPr>
        <w:t xml:space="preserve">: Oh, I- if you’re talking about the one I think you’re talking about, I don’t know that it’s a good idea to get rid of them. They’re bad, but they’re- but they’re…</w:t>
      </w:r>
    </w:p>
    <w:p w:rsidR="00000000" w:rsidDel="00000000" w:rsidP="00000000" w:rsidRDefault="00000000" w:rsidRPr="00000000" w14:paraId="00000176">
      <w:pPr>
        <w:spacing w:after="240" w:lineRule="auto"/>
        <w:rPr/>
      </w:pPr>
      <w:r w:rsidDel="00000000" w:rsidR="00000000" w:rsidRPr="00000000">
        <w:rPr>
          <w:b w:val="1"/>
          <w:rtl w:val="0"/>
        </w:rPr>
        <w:t xml:space="preserve">Keith</w:t>
      </w:r>
      <w:r w:rsidDel="00000000" w:rsidR="00000000" w:rsidRPr="00000000">
        <w:rPr>
          <w:rtl w:val="0"/>
        </w:rPr>
        <w:t xml:space="preserve">: But they’re what?</w:t>
      </w:r>
    </w:p>
    <w:p w:rsidR="00000000" w:rsidDel="00000000" w:rsidP="00000000" w:rsidRDefault="00000000" w:rsidRPr="00000000" w14:paraId="00000177">
      <w:pPr>
        <w:spacing w:after="240" w:lineRule="auto"/>
        <w:rPr/>
      </w:pPr>
      <w:r w:rsidDel="00000000" w:rsidR="00000000" w:rsidRPr="00000000">
        <w:rPr>
          <w:b w:val="1"/>
          <w:rtl w:val="0"/>
        </w:rPr>
        <w:t xml:space="preserve">Nick</w:t>
      </w:r>
      <w:r w:rsidDel="00000000" w:rsidR="00000000" w:rsidRPr="00000000">
        <w:rPr>
          <w:rtl w:val="0"/>
        </w:rPr>
        <w:t xml:space="preserve">: They’re servants of a even potentially- well not worse, but powerful…</w:t>
      </w:r>
    </w:p>
    <w:p w:rsidR="00000000" w:rsidDel="00000000" w:rsidP="00000000" w:rsidRDefault="00000000" w:rsidRPr="00000000" w14:paraId="00000178">
      <w:pPr>
        <w:spacing w:after="240" w:lineRule="auto"/>
        <w:rPr/>
      </w:pPr>
      <w:r w:rsidDel="00000000" w:rsidR="00000000" w:rsidRPr="00000000">
        <w:rPr>
          <w:b w:val="1"/>
          <w:rtl w:val="0"/>
        </w:rPr>
        <w:t xml:space="preserve">Austin</w:t>
      </w:r>
      <w:r w:rsidDel="00000000" w:rsidR="00000000" w:rsidRPr="00000000">
        <w:rPr>
          <w:rtl w:val="0"/>
        </w:rPr>
        <w:t xml:space="preserve">: Let’s be careful not to-</w:t>
      </w:r>
    </w:p>
    <w:p w:rsidR="00000000" w:rsidDel="00000000" w:rsidP="00000000" w:rsidRDefault="00000000" w:rsidRPr="00000000" w14:paraId="00000179">
      <w:pPr>
        <w:spacing w:after="240" w:lineRule="auto"/>
        <w:rPr/>
      </w:pPr>
      <w:r w:rsidDel="00000000" w:rsidR="00000000" w:rsidRPr="00000000">
        <w:rPr>
          <w:b w:val="1"/>
          <w:rtl w:val="0"/>
        </w:rPr>
        <w:t xml:space="preserve">Art</w:t>
      </w:r>
      <w:r w:rsidDel="00000000" w:rsidR="00000000" w:rsidRPr="00000000">
        <w:rPr>
          <w:rtl w:val="0"/>
        </w:rPr>
        <w:t xml:space="preserve">: Who ostensibly wants to protect us. </w:t>
      </w:r>
    </w:p>
    <w:p w:rsidR="00000000" w:rsidDel="00000000" w:rsidP="00000000" w:rsidRDefault="00000000" w:rsidRPr="00000000" w14:paraId="0000017A">
      <w:pPr>
        <w:spacing w:after="240" w:lineRule="auto"/>
        <w:rPr/>
      </w:pPr>
      <w:r w:rsidDel="00000000" w:rsidR="00000000" w:rsidRPr="00000000">
        <w:rPr>
          <w:b w:val="1"/>
          <w:rtl w:val="0"/>
        </w:rPr>
        <w:t xml:space="preserve">Austin</w:t>
      </w:r>
      <w:r w:rsidDel="00000000" w:rsidR="00000000" w:rsidRPr="00000000">
        <w:rPr>
          <w:rtl w:val="0"/>
        </w:rPr>
        <w:t xml:space="preserve">: Hey. Wait, wait. Let’s be careful not to hold a discussion here. </w:t>
      </w:r>
    </w:p>
    <w:p w:rsidR="00000000" w:rsidDel="00000000" w:rsidP="00000000" w:rsidRDefault="00000000" w:rsidRPr="00000000" w14:paraId="0000017B">
      <w:pPr>
        <w:spacing w:after="240" w:lineRule="auto"/>
        <w:rPr/>
      </w:pPr>
      <w:r w:rsidDel="00000000" w:rsidR="00000000" w:rsidRPr="00000000">
        <w:rPr>
          <w:b w:val="1"/>
          <w:rtl w:val="0"/>
        </w:rPr>
        <w:t xml:space="preserve">Nick</w:t>
      </w:r>
      <w:r w:rsidDel="00000000" w:rsidR="00000000" w:rsidRPr="00000000">
        <w:rPr>
          <w:rtl w:val="0"/>
        </w:rPr>
        <w:t xml:space="preserve">: Oh, right. </w:t>
      </w:r>
    </w:p>
    <w:p w:rsidR="00000000" w:rsidDel="00000000" w:rsidP="00000000" w:rsidRDefault="00000000" w:rsidRPr="00000000" w14:paraId="0000017C">
      <w:pPr>
        <w:spacing w:after="240" w:lineRule="auto"/>
        <w:rPr/>
      </w:pPr>
      <w:r w:rsidDel="00000000" w:rsidR="00000000" w:rsidRPr="00000000">
        <w:rPr>
          <w:b w:val="1"/>
          <w:rtl w:val="0"/>
        </w:rPr>
        <w:t xml:space="preserve">Austin</w:t>
      </w:r>
      <w:r w:rsidDel="00000000" w:rsidR="00000000" w:rsidRPr="00000000">
        <w:rPr>
          <w:rtl w:val="0"/>
        </w:rPr>
        <w:t xml:space="preserve">: We are not allowed to actually-</w:t>
      </w:r>
    </w:p>
    <w:p w:rsidR="00000000" w:rsidDel="00000000" w:rsidP="00000000" w:rsidRDefault="00000000" w:rsidRPr="00000000" w14:paraId="0000017D">
      <w:pPr>
        <w:spacing w:after="240" w:lineRule="auto"/>
        <w:rPr/>
      </w:pPr>
      <w:r w:rsidDel="00000000" w:rsidR="00000000" w:rsidRPr="00000000">
        <w:rPr>
          <w:b w:val="1"/>
          <w:rtl w:val="0"/>
        </w:rPr>
        <w:t xml:space="preserve">Nick</w:t>
      </w:r>
      <w:r w:rsidDel="00000000" w:rsidR="00000000" w:rsidRPr="00000000">
        <w:rPr>
          <w:rtl w:val="0"/>
        </w:rPr>
        <w:t xml:space="preserve">: You’re right.</w:t>
      </w:r>
    </w:p>
    <w:p w:rsidR="00000000" w:rsidDel="00000000" w:rsidP="00000000" w:rsidRDefault="00000000" w:rsidRPr="00000000" w14:paraId="0000017E">
      <w:pPr>
        <w:spacing w:after="240" w:lineRule="auto"/>
        <w:rPr/>
      </w:pPr>
      <w:r w:rsidDel="00000000" w:rsidR="00000000" w:rsidRPr="00000000">
        <w:rPr>
          <w:b w:val="1"/>
          <w:rtl w:val="0"/>
        </w:rPr>
        <w:t xml:space="preserve">Austin</w:t>
      </w:r>
      <w:r w:rsidDel="00000000" w:rsidR="00000000" w:rsidRPr="00000000">
        <w:rPr>
          <w:rtl w:val="0"/>
        </w:rPr>
        <w:t xml:space="preserve">: -have that discussion unless </w:t>
      </w:r>
      <w:r w:rsidDel="00000000" w:rsidR="00000000" w:rsidRPr="00000000">
        <w:rPr>
          <w:rtl w:val="0"/>
        </w:rPr>
        <w:t xml:space="preserve">Nick </w:t>
      </w:r>
      <w:r w:rsidDel="00000000" w:rsidR="00000000" w:rsidRPr="00000000">
        <w:rPr>
          <w:rtl w:val="0"/>
        </w:rPr>
        <w:t xml:space="preserve">has the ‘have a discussion’ thing. </w:t>
      </w:r>
    </w:p>
    <w:p w:rsidR="00000000" w:rsidDel="00000000" w:rsidP="00000000" w:rsidRDefault="00000000" w:rsidRPr="00000000" w14:paraId="0000017F">
      <w:pPr>
        <w:spacing w:after="240" w:lineRule="auto"/>
        <w:rPr/>
      </w:pPr>
      <w:r w:rsidDel="00000000" w:rsidR="00000000" w:rsidRPr="00000000">
        <w:rPr>
          <w:b w:val="1"/>
          <w:rtl w:val="0"/>
        </w:rPr>
        <w:t xml:space="preserve">Art</w:t>
      </w:r>
      <w:r w:rsidDel="00000000" w:rsidR="00000000" w:rsidRPr="00000000">
        <w:rPr>
          <w:rtl w:val="0"/>
        </w:rPr>
        <w:t xml:space="preserve">: Quite sorry.</w:t>
      </w:r>
    </w:p>
    <w:p w:rsidR="00000000" w:rsidDel="00000000" w:rsidP="00000000" w:rsidRDefault="00000000" w:rsidRPr="00000000" w14:paraId="00000180">
      <w:pPr>
        <w:spacing w:after="240" w:lineRule="auto"/>
        <w:rPr/>
      </w:pPr>
      <w:r w:rsidDel="00000000" w:rsidR="00000000" w:rsidRPr="00000000">
        <w:rPr>
          <w:b w:val="1"/>
          <w:rtl w:val="0"/>
        </w:rPr>
        <w:t xml:space="preserve">Austin</w:t>
      </w:r>
      <w:r w:rsidDel="00000000" w:rsidR="00000000" w:rsidRPr="00000000">
        <w:rPr>
          <w:rtl w:val="0"/>
        </w:rPr>
        <w:t xml:space="preserve">: Because communities- communities are fractured and don’t get to communicate in a easy, fun way. </w:t>
      </w:r>
    </w:p>
    <w:p w:rsidR="00000000" w:rsidDel="00000000" w:rsidP="00000000" w:rsidRDefault="00000000" w:rsidRPr="00000000" w14:paraId="00000181">
      <w:pPr>
        <w:spacing w:after="240" w:lineRule="auto"/>
        <w:rPr/>
      </w:pPr>
      <w:r w:rsidDel="00000000" w:rsidR="00000000" w:rsidRPr="00000000">
        <w:rPr>
          <w:b w:val="1"/>
          <w:rtl w:val="0"/>
        </w:rPr>
        <w:t xml:space="preserve">Art</w:t>
      </w:r>
      <w:r w:rsidDel="00000000" w:rsidR="00000000" w:rsidRPr="00000000">
        <w:rPr>
          <w:rtl w:val="0"/>
        </w:rPr>
        <w:t xml:space="preserve">: You’re right. I’m sorry. </w:t>
      </w:r>
    </w:p>
    <w:p w:rsidR="00000000" w:rsidDel="00000000" w:rsidP="00000000" w:rsidRDefault="00000000" w:rsidRPr="00000000" w14:paraId="00000182">
      <w:pPr>
        <w:spacing w:after="240" w:lineRule="auto"/>
        <w:rPr/>
      </w:pPr>
      <w:r w:rsidDel="00000000" w:rsidR="00000000" w:rsidRPr="00000000">
        <w:rPr>
          <w:b w:val="1"/>
          <w:rtl w:val="0"/>
        </w:rPr>
        <w:t xml:space="preserve">Nick</w:t>
      </w:r>
      <w:r w:rsidDel="00000000" w:rsidR="00000000" w:rsidRPr="00000000">
        <w:rPr>
          <w:rtl w:val="0"/>
        </w:rPr>
        <w:t xml:space="preserve">: Ok. Um, I was actually sort of planning on doing- or trying something like this anyway, so I’m gonna pick that second one. </w:t>
      </w:r>
    </w:p>
    <w:p w:rsidR="00000000" w:rsidDel="00000000" w:rsidP="00000000" w:rsidRDefault="00000000" w:rsidRPr="00000000" w14:paraId="00000183">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84">
      <w:pPr>
        <w:spacing w:after="240" w:lineRule="auto"/>
        <w:rPr/>
      </w:pPr>
      <w:r w:rsidDel="00000000" w:rsidR="00000000" w:rsidRPr="00000000">
        <w:rPr>
          <w:b w:val="1"/>
          <w:rtl w:val="0"/>
        </w:rPr>
        <w:t xml:space="preserve">Nick</w:t>
      </w:r>
      <w:r w:rsidDel="00000000" w:rsidR="00000000" w:rsidRPr="00000000">
        <w:rPr>
          <w:rtl w:val="0"/>
        </w:rPr>
        <w:t xml:space="preserve">: Uh, and I’m gonna take it literally. What’s gonna happen is suddenly, um- well, not suddenly, over the course of a day, the area around the tower starts to get cold.</w:t>
      </w:r>
    </w:p>
    <w:p w:rsidR="00000000" w:rsidDel="00000000" w:rsidP="00000000" w:rsidRDefault="00000000" w:rsidRPr="00000000" w14:paraId="00000185">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186">
      <w:pPr>
        <w:spacing w:after="240" w:lineRule="auto"/>
        <w:rPr/>
      </w:pPr>
      <w:r w:rsidDel="00000000" w:rsidR="00000000" w:rsidRPr="00000000">
        <w:rPr>
          <w:b w:val="1"/>
          <w:rtl w:val="0"/>
        </w:rPr>
        <w:t xml:space="preserve">Nick</w:t>
      </w:r>
      <w:r w:rsidDel="00000000" w:rsidR="00000000" w:rsidRPr="00000000">
        <w:rPr>
          <w:rtl w:val="0"/>
        </w:rPr>
        <w:t xml:space="preserve">: And it doesn’t get- it doesn’t quite get winter cold, but it does get that- that cold- that autumn crispness that is like, just on the other side of comfortable without like-</w:t>
      </w:r>
    </w:p>
    <w:p w:rsidR="00000000" w:rsidDel="00000000" w:rsidP="00000000" w:rsidRDefault="00000000" w:rsidRPr="00000000" w14:paraId="00000187">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188">
      <w:pPr>
        <w:spacing w:after="240" w:lineRule="auto"/>
        <w:rPr/>
      </w:pPr>
      <w:r w:rsidDel="00000000" w:rsidR="00000000" w:rsidRPr="00000000">
        <w:rPr>
          <w:b w:val="1"/>
          <w:rtl w:val="0"/>
        </w:rPr>
        <w:t xml:space="preserve">Nick</w:t>
      </w:r>
      <w:r w:rsidDel="00000000" w:rsidR="00000000" w:rsidRPr="00000000">
        <w:rPr>
          <w:rtl w:val="0"/>
        </w:rPr>
        <w:t xml:space="preserve">: -a heavy sweater or something. The- the wind whips around this tower. And uh, leaves from unseen trees start- are caught up in this wind. Like, dead, decaying leaving. And piece by piece, along with the leaves, bits of the- like, little stones bits of the pala-din join the leaves in this whirlwind whipping around the tower. </w:t>
      </w:r>
    </w:p>
    <w:p w:rsidR="00000000" w:rsidDel="00000000" w:rsidP="00000000" w:rsidRDefault="00000000" w:rsidRPr="00000000" w14:paraId="00000189">
      <w:pPr>
        <w:spacing w:after="240" w:lineRule="auto"/>
        <w:rPr/>
      </w:pPr>
      <w:r w:rsidDel="00000000" w:rsidR="00000000" w:rsidRPr="00000000">
        <w:rPr>
          <w:b w:val="1"/>
          <w:rtl w:val="0"/>
        </w:rPr>
        <w:t xml:space="preserve">Austin</w:t>
      </w:r>
      <w:r w:rsidDel="00000000" w:rsidR="00000000" w:rsidRPr="00000000">
        <w:rPr>
          <w:rtl w:val="0"/>
        </w:rPr>
        <w:t xml:space="preserve">: So, it’s just- Is it just the ones at the tower?</w:t>
      </w:r>
    </w:p>
    <w:p w:rsidR="00000000" w:rsidDel="00000000" w:rsidP="00000000" w:rsidRDefault="00000000" w:rsidRPr="00000000" w14:paraId="0000018A">
      <w:pPr>
        <w:spacing w:after="240" w:lineRule="auto"/>
        <w:rPr/>
      </w:pPr>
      <w:r w:rsidDel="00000000" w:rsidR="00000000" w:rsidRPr="00000000">
        <w:rPr>
          <w:b w:val="1"/>
          <w:rtl w:val="0"/>
        </w:rPr>
        <w:t xml:space="preserve">Nick</w:t>
      </w:r>
      <w:r w:rsidDel="00000000" w:rsidR="00000000" w:rsidRPr="00000000">
        <w:rPr>
          <w:rtl w:val="0"/>
        </w:rPr>
        <w:t xml:space="preserve">: Just the ones at the tower. That sort of my compromise, I guess. </w:t>
      </w:r>
    </w:p>
    <w:p w:rsidR="00000000" w:rsidDel="00000000" w:rsidP="00000000" w:rsidRDefault="00000000" w:rsidRPr="00000000" w14:paraId="0000018B">
      <w:pPr>
        <w:spacing w:after="240" w:lineRule="auto"/>
        <w:rPr/>
      </w:pPr>
      <w:r w:rsidDel="00000000" w:rsidR="00000000" w:rsidRPr="00000000">
        <w:rPr>
          <w:b w:val="1"/>
          <w:rtl w:val="0"/>
        </w:rPr>
        <w:t xml:space="preserve">Austin</w:t>
      </w:r>
      <w:r w:rsidDel="00000000" w:rsidR="00000000" w:rsidRPr="00000000">
        <w:rPr>
          <w:rtl w:val="0"/>
        </w:rPr>
        <w:t xml:space="preserve">: I- I think do what you want, but-</w:t>
      </w:r>
    </w:p>
    <w:p w:rsidR="00000000" w:rsidDel="00000000" w:rsidP="00000000" w:rsidRDefault="00000000" w:rsidRPr="00000000" w14:paraId="0000018C">
      <w:pPr>
        <w:spacing w:after="240" w:lineRule="auto"/>
        <w:rPr/>
      </w:pPr>
      <w:r w:rsidDel="00000000" w:rsidR="00000000" w:rsidRPr="00000000">
        <w:rPr>
          <w:b w:val="1"/>
          <w:rtl w:val="0"/>
        </w:rPr>
        <w:t xml:space="preserve">Art</w:t>
      </w:r>
      <w:r w:rsidDel="00000000" w:rsidR="00000000" w:rsidRPr="00000000">
        <w:rPr>
          <w:rtl w:val="0"/>
        </w:rPr>
        <w:t xml:space="preserve">: Yeah, don’t compromise with me. I was breaking the rules. </w:t>
      </w:r>
    </w:p>
    <w:p w:rsidR="00000000" w:rsidDel="00000000" w:rsidP="00000000" w:rsidRDefault="00000000" w:rsidRPr="00000000" w14:paraId="0000018D">
      <w:pPr>
        <w:pStyle w:val="Heading1"/>
        <w:spacing w:after="240" w:lineRule="auto"/>
        <w:rPr/>
      </w:pPr>
      <w:bookmarkStart w:colFirst="0" w:colLast="0" w:name="_ocs2ib5dnkre" w:id="1"/>
      <w:bookmarkEnd w:id="1"/>
      <w:r w:rsidDel="00000000" w:rsidR="00000000" w:rsidRPr="00000000">
        <w:rPr>
          <w:rtl w:val="0"/>
        </w:rPr>
        <w:t xml:space="preserve">[30:03]</w:t>
      </w:r>
    </w:p>
    <w:p w:rsidR="00000000" w:rsidDel="00000000" w:rsidP="00000000" w:rsidRDefault="00000000" w:rsidRPr="00000000" w14:paraId="0000018E">
      <w:pPr>
        <w:spacing w:after="240" w:lineRule="auto"/>
        <w:rPr/>
      </w:pPr>
      <w:r w:rsidDel="00000000" w:rsidR="00000000" w:rsidRPr="00000000">
        <w:rPr>
          <w:b w:val="1"/>
          <w:rtl w:val="0"/>
        </w:rPr>
        <w:t xml:space="preserve">Nick</w:t>
      </w:r>
      <w:r w:rsidDel="00000000" w:rsidR="00000000" w:rsidRPr="00000000">
        <w:rPr>
          <w:rtl w:val="0"/>
        </w:rPr>
        <w:t xml:space="preserve">: Well-</w:t>
      </w:r>
    </w:p>
    <w:p w:rsidR="00000000" w:rsidDel="00000000" w:rsidP="00000000" w:rsidRDefault="00000000" w:rsidRPr="00000000" w14:paraId="0000018F">
      <w:pPr>
        <w:spacing w:after="240" w:lineRule="auto"/>
        <w:rPr/>
      </w:pPr>
      <w:r w:rsidDel="00000000" w:rsidR="00000000" w:rsidRPr="00000000">
        <w:rPr>
          <w:b w:val="1"/>
          <w:rtl w:val="0"/>
        </w:rPr>
        <w:t xml:space="preserve">Austin</w:t>
      </w:r>
      <w:r w:rsidDel="00000000" w:rsidR="00000000" w:rsidRPr="00000000">
        <w:rPr>
          <w:rtl w:val="0"/>
        </w:rPr>
        <w:t xml:space="preserve">: It’s a very Samothes thing to say, </w:t>
      </w:r>
      <w:r w:rsidDel="00000000" w:rsidR="00000000" w:rsidRPr="00000000">
        <w:rPr>
          <w:rtl w:val="0"/>
        </w:rPr>
        <w:t xml:space="preserve">Art</w:t>
      </w:r>
      <w:r w:rsidDel="00000000" w:rsidR="00000000" w:rsidRPr="00000000">
        <w:rPr>
          <w:rtl w:val="0"/>
        </w:rPr>
        <w:t xml:space="preserve">.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Janine</w:t>
      </w:r>
      <w:r w:rsidDel="00000000" w:rsidR="00000000" w:rsidRPr="00000000">
        <w:rPr>
          <w:rtl w:val="0"/>
        </w:rPr>
        <w:t xml:space="preserve"> laugh lightly] It’s very lawful of you. [Nick laughs again]</w:t>
      </w:r>
    </w:p>
    <w:p w:rsidR="00000000" w:rsidDel="00000000" w:rsidP="00000000" w:rsidRDefault="00000000" w:rsidRPr="00000000" w14:paraId="00000190">
      <w:pPr>
        <w:spacing w:after="240" w:lineRule="auto"/>
        <w:rPr/>
      </w:pPr>
      <w:r w:rsidDel="00000000" w:rsidR="00000000" w:rsidRPr="00000000">
        <w:rPr>
          <w:b w:val="1"/>
          <w:rtl w:val="0"/>
        </w:rPr>
        <w:t xml:space="preserve">Nick</w:t>
      </w:r>
      <w:r w:rsidDel="00000000" w:rsidR="00000000" w:rsidRPr="00000000">
        <w:rPr>
          <w:rtl w:val="0"/>
        </w:rPr>
        <w:t xml:space="preserve">: This is- [</w:t>
      </w:r>
      <w:r w:rsidDel="00000000" w:rsidR="00000000" w:rsidRPr="00000000">
        <w:rPr>
          <w:b w:val="1"/>
          <w:rtl w:val="0"/>
        </w:rPr>
        <w:t xml:space="preserve">Keith</w:t>
      </w:r>
      <w:r w:rsidDel="00000000" w:rsidR="00000000" w:rsidRPr="00000000">
        <w:rPr>
          <w:rtl w:val="0"/>
        </w:rPr>
        <w:t xml:space="preserve"> laughs] Yeah, whatever. No. No. No convincing.</w:t>
      </w:r>
    </w:p>
    <w:p w:rsidR="00000000" w:rsidDel="00000000" w:rsidP="00000000" w:rsidRDefault="00000000" w:rsidRPr="00000000" w14:paraId="00000191">
      <w:pPr>
        <w:spacing w:after="240" w:lineRule="auto"/>
        <w:rPr/>
      </w:pPr>
      <w:r w:rsidDel="00000000" w:rsidR="00000000" w:rsidRPr="00000000">
        <w:rPr>
          <w:b w:val="1"/>
          <w:rtl w:val="0"/>
        </w:rPr>
        <w:t xml:space="preserve">Austin</w:t>
      </w:r>
      <w:r w:rsidDel="00000000" w:rsidR="00000000" w:rsidRPr="00000000">
        <w:rPr>
          <w:rtl w:val="0"/>
        </w:rPr>
        <w:t xml:space="preserve">: I do think it’s interesting. I think cause that’s an-</w:t>
      </w:r>
    </w:p>
    <w:p w:rsidR="00000000" w:rsidDel="00000000" w:rsidP="00000000" w:rsidRDefault="00000000" w:rsidRPr="00000000" w14:paraId="00000192">
      <w:pPr>
        <w:spacing w:after="240" w:lineRule="auto"/>
        <w:rPr/>
      </w:pPr>
      <w:r w:rsidDel="00000000" w:rsidR="00000000" w:rsidRPr="00000000">
        <w:rPr>
          <w:b w:val="1"/>
          <w:rtl w:val="0"/>
        </w:rPr>
        <w:t xml:space="preserve">Nick</w:t>
      </w:r>
      <w:r w:rsidDel="00000000" w:rsidR="00000000" w:rsidRPr="00000000">
        <w:rPr>
          <w:rtl w:val="0"/>
        </w:rPr>
        <w:t xml:space="preserve">: Um, yeah. </w:t>
      </w:r>
    </w:p>
    <w:p w:rsidR="00000000" w:rsidDel="00000000" w:rsidP="00000000" w:rsidRDefault="00000000" w:rsidRPr="00000000" w14:paraId="00000193">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194">
      <w:pPr>
        <w:spacing w:after="240" w:lineRule="auto"/>
        <w:rPr/>
      </w:pPr>
      <w:r w:rsidDel="00000000" w:rsidR="00000000" w:rsidRPr="00000000">
        <w:rPr>
          <w:b w:val="1"/>
          <w:rtl w:val="0"/>
        </w:rPr>
        <w:t xml:space="preserve">Nick</w:t>
      </w:r>
      <w:r w:rsidDel="00000000" w:rsidR="00000000" w:rsidRPr="00000000">
        <w:rPr>
          <w:rtl w:val="0"/>
        </w:rPr>
        <w:t xml:space="preserve">: So, uh, yeah, like bits until- little bits join the leaves in this whirlwind, piece by piece until all of the </w:t>
      </w:r>
      <w:r w:rsidDel="00000000" w:rsidR="00000000" w:rsidRPr="00000000">
        <w:rPr>
          <w:rtl w:val="0"/>
        </w:rPr>
        <w:t xml:space="preserve">pala-dins</w:t>
      </w:r>
      <w:r w:rsidDel="00000000" w:rsidR="00000000" w:rsidRPr="00000000">
        <w:rPr>
          <w:rtl w:val="0"/>
        </w:rPr>
        <w:t xml:space="preserve"> around the tower are gone. Um, and over the course of the week, every- anytime any new pala-din- like anytime… others try to approach the tower, the same thing happens to them. The wind whips up out of nowhere, and they’re carried off, pebble by pebble up into the sky. </w:t>
      </w:r>
    </w:p>
    <w:p w:rsidR="00000000" w:rsidDel="00000000" w:rsidP="00000000" w:rsidRDefault="00000000" w:rsidRPr="00000000" w14:paraId="00000195">
      <w:pPr>
        <w:spacing w:after="240" w:lineRule="auto"/>
        <w:rPr/>
      </w:pPr>
      <w:r w:rsidDel="00000000" w:rsidR="00000000" w:rsidRPr="00000000">
        <w:rPr>
          <w:b w:val="1"/>
          <w:rtl w:val="0"/>
        </w:rPr>
        <w:t xml:space="preserve">Austin</w:t>
      </w:r>
      <w:r w:rsidDel="00000000" w:rsidR="00000000" w:rsidRPr="00000000">
        <w:rPr>
          <w:rtl w:val="0"/>
        </w:rPr>
        <w:t xml:space="preserve">: I’m gonna leave these like, little remnants. </w:t>
      </w:r>
    </w:p>
    <w:p w:rsidR="00000000" w:rsidDel="00000000" w:rsidP="00000000" w:rsidRDefault="00000000" w:rsidRPr="00000000" w14:paraId="00000196">
      <w:pPr>
        <w:spacing w:after="240" w:lineRule="auto"/>
        <w:rPr/>
      </w:pPr>
      <w:r w:rsidDel="00000000" w:rsidR="00000000" w:rsidRPr="00000000">
        <w:rPr>
          <w:b w:val="1"/>
          <w:rtl w:val="0"/>
        </w:rPr>
        <w:t xml:space="preserve">Nick</w:t>
      </w:r>
      <w:r w:rsidDel="00000000" w:rsidR="00000000" w:rsidRPr="00000000">
        <w:rPr>
          <w:rtl w:val="0"/>
        </w:rPr>
        <w:t xml:space="preserve">: Yeah, that’s good. Yeah, yeah. </w:t>
      </w:r>
    </w:p>
    <w:p w:rsidR="00000000" w:rsidDel="00000000" w:rsidP="00000000" w:rsidRDefault="00000000" w:rsidRPr="00000000" w14:paraId="00000197">
      <w:pPr>
        <w:spacing w:after="240" w:lineRule="auto"/>
        <w:rPr/>
      </w:pPr>
      <w:r w:rsidDel="00000000" w:rsidR="00000000" w:rsidRPr="00000000">
        <w:rPr>
          <w:b w:val="1"/>
          <w:rtl w:val="0"/>
        </w:rPr>
        <w:t xml:space="preserve">Janine</w:t>
      </w:r>
      <w:r w:rsidDel="00000000" w:rsidR="00000000" w:rsidRPr="00000000">
        <w:rPr>
          <w:rtl w:val="0"/>
        </w:rPr>
        <w:t xml:space="preserve">: Uh hm. </w:t>
      </w:r>
    </w:p>
    <w:p w:rsidR="00000000" w:rsidDel="00000000" w:rsidP="00000000" w:rsidRDefault="00000000" w:rsidRPr="00000000" w14:paraId="00000198">
      <w:pPr>
        <w:spacing w:after="240" w:lineRule="auto"/>
        <w:rPr/>
      </w:pPr>
      <w:r w:rsidDel="00000000" w:rsidR="00000000" w:rsidRPr="00000000">
        <w:rPr>
          <w:b w:val="1"/>
          <w:rtl w:val="0"/>
        </w:rPr>
        <w:t xml:space="preserve">Austin</w:t>
      </w:r>
      <w:r w:rsidDel="00000000" w:rsidR="00000000" w:rsidRPr="00000000">
        <w:rPr>
          <w:rtl w:val="0"/>
        </w:rPr>
        <w:t xml:space="preserve">: A little somethin’. Alright. Cool. Uh, I will reduce clocks. Alright. So, what’s your action?</w:t>
      </w:r>
    </w:p>
    <w:p w:rsidR="00000000" w:rsidDel="00000000" w:rsidP="00000000" w:rsidRDefault="00000000" w:rsidRPr="00000000" w14:paraId="00000199">
      <w:pPr>
        <w:spacing w:after="240" w:lineRule="auto"/>
        <w:rPr/>
      </w:pPr>
      <w:r w:rsidDel="00000000" w:rsidR="00000000" w:rsidRPr="00000000">
        <w:rPr>
          <w:b w:val="1"/>
          <w:rtl w:val="0"/>
        </w:rPr>
        <w:t xml:space="preserve">Nick</w:t>
      </w:r>
      <w:r w:rsidDel="00000000" w:rsidR="00000000" w:rsidRPr="00000000">
        <w:rPr>
          <w:rtl w:val="0"/>
        </w:rPr>
        <w:t xml:space="preserve">: My action- my action is after the uh- So, towards the end of the week, the pala-din stop- like they just give up at trying to get back to the base of the tower. The door opens at the base of the tower. An elderly man and an elderly woman step out. The man is human. The woman is an elf. And they make their way to Canopy Row. And they start inviting people into the tower to learn. </w:t>
      </w:r>
    </w:p>
    <w:p w:rsidR="00000000" w:rsidDel="00000000" w:rsidP="00000000" w:rsidRDefault="00000000" w:rsidRPr="00000000" w14:paraId="0000019A">
      <w:pPr>
        <w:spacing w:after="240" w:lineRule="auto"/>
        <w:rPr/>
      </w:pPr>
      <w:r w:rsidDel="00000000" w:rsidR="00000000" w:rsidRPr="00000000">
        <w:rPr>
          <w:b w:val="1"/>
          <w:rtl w:val="0"/>
        </w:rPr>
        <w:t xml:space="preserve">Austin</w:t>
      </w:r>
      <w:r w:rsidDel="00000000" w:rsidR="00000000" w:rsidRPr="00000000">
        <w:rPr>
          <w:rtl w:val="0"/>
        </w:rPr>
        <w:t xml:space="preserve">: Contempt. Is that discover something new or is that a project you’re starting?</w:t>
      </w:r>
    </w:p>
    <w:p w:rsidR="00000000" w:rsidDel="00000000" w:rsidP="00000000" w:rsidRDefault="00000000" w:rsidRPr="00000000" w14:paraId="0000019B">
      <w:pPr>
        <w:spacing w:after="240" w:lineRule="auto"/>
        <w:rPr/>
      </w:pPr>
      <w:r w:rsidDel="00000000" w:rsidR="00000000" w:rsidRPr="00000000">
        <w:rPr>
          <w:b w:val="1"/>
          <w:rtl w:val="0"/>
        </w:rPr>
        <w:t xml:space="preserve">Nick</w:t>
      </w:r>
      <w:r w:rsidDel="00000000" w:rsidR="00000000" w:rsidRPr="00000000">
        <w:rPr>
          <w:rtl w:val="0"/>
        </w:rPr>
        <w:t xml:space="preserve">: I- I don’t know, actually. [light laugh]</w:t>
      </w:r>
    </w:p>
    <w:p w:rsidR="00000000" w:rsidDel="00000000" w:rsidP="00000000" w:rsidRDefault="00000000" w:rsidRPr="00000000" w14:paraId="0000019C">
      <w:pPr>
        <w:spacing w:after="240" w:lineRule="auto"/>
        <w:rPr/>
      </w:pPr>
      <w:r w:rsidDel="00000000" w:rsidR="00000000" w:rsidRPr="00000000">
        <w:rPr>
          <w:b w:val="1"/>
          <w:rtl w:val="0"/>
        </w:rPr>
        <w:t xml:space="preserve">Austin</w:t>
      </w:r>
      <w:r w:rsidDel="00000000" w:rsidR="00000000" w:rsidRPr="00000000">
        <w:rPr>
          <w:rtl w:val="0"/>
        </w:rPr>
        <w:t xml:space="preserve">: That sounds like more like of a project.</w:t>
      </w:r>
    </w:p>
    <w:p w:rsidR="00000000" w:rsidDel="00000000" w:rsidP="00000000" w:rsidRDefault="00000000" w:rsidRPr="00000000" w14:paraId="0000019D">
      <w:pPr>
        <w:spacing w:after="240" w:lineRule="auto"/>
        <w:rPr/>
      </w:pPr>
      <w:r w:rsidDel="00000000" w:rsidR="00000000" w:rsidRPr="00000000">
        <w:rPr>
          <w:b w:val="1"/>
          <w:rtl w:val="0"/>
        </w:rPr>
        <w:t xml:space="preserve">Nick</w:t>
      </w:r>
      <w:r w:rsidDel="00000000" w:rsidR="00000000" w:rsidRPr="00000000">
        <w:rPr>
          <w:rtl w:val="0"/>
        </w:rPr>
        <w:t xml:space="preserve">: Ok. Yeah, that’s what I was leaning also. Um, so let’s say 2 weeks for that? Um, to sort of-</w:t>
      </w:r>
    </w:p>
    <w:p w:rsidR="00000000" w:rsidDel="00000000" w:rsidP="00000000" w:rsidRDefault="00000000" w:rsidRPr="00000000" w14:paraId="0000019E">
      <w:pPr>
        <w:spacing w:after="240" w:lineRule="auto"/>
        <w:rPr/>
      </w:pPr>
      <w:r w:rsidDel="00000000" w:rsidR="00000000" w:rsidRPr="00000000">
        <w:rPr>
          <w:b w:val="1"/>
          <w:rtl w:val="0"/>
        </w:rPr>
        <w:t xml:space="preserve">Austin</w:t>
      </w:r>
      <w:r w:rsidDel="00000000" w:rsidR="00000000" w:rsidRPr="00000000">
        <w:rPr>
          <w:rtl w:val="0"/>
        </w:rPr>
        <w:t xml:space="preserve">: I think to teach the people of Canopy Row magic is gonna take a long- I think that that’s-</w:t>
      </w:r>
    </w:p>
    <w:p w:rsidR="00000000" w:rsidDel="00000000" w:rsidP="00000000" w:rsidRDefault="00000000" w:rsidRPr="00000000" w14:paraId="0000019F">
      <w:pPr>
        <w:spacing w:after="240" w:lineRule="auto"/>
        <w:rPr/>
      </w:pPr>
      <w:r w:rsidDel="00000000" w:rsidR="00000000" w:rsidRPr="00000000">
        <w:rPr>
          <w:b w:val="1"/>
          <w:rtl w:val="0"/>
        </w:rPr>
        <w:t xml:space="preserve">Nick</w:t>
      </w:r>
      <w:r w:rsidDel="00000000" w:rsidR="00000000" w:rsidRPr="00000000">
        <w:rPr>
          <w:rtl w:val="0"/>
        </w:rPr>
        <w:t xml:space="preserve">: Well, no, no, no, no. That’s not- The project is just convince them to come. Period. </w:t>
      </w:r>
    </w:p>
    <w:p w:rsidR="00000000" w:rsidDel="00000000" w:rsidP="00000000" w:rsidRDefault="00000000" w:rsidRPr="00000000" w14:paraId="000001A0">
      <w:pPr>
        <w:spacing w:after="240" w:lineRule="auto"/>
        <w:rPr/>
      </w:pPr>
      <w:r w:rsidDel="00000000" w:rsidR="00000000" w:rsidRPr="00000000">
        <w:rPr>
          <w:b w:val="1"/>
          <w:rtl w:val="0"/>
        </w:rPr>
        <w:t xml:space="preserve">Austin</w:t>
      </w:r>
      <w:r w:rsidDel="00000000" w:rsidR="00000000" w:rsidRPr="00000000">
        <w:rPr>
          <w:rtl w:val="0"/>
        </w:rPr>
        <w:t xml:space="preserve">: I don’t think- well then, at that point you should make a longer project to- because the result of the project should be that it changes something on the map. </w:t>
      </w:r>
    </w:p>
    <w:p w:rsidR="00000000" w:rsidDel="00000000" w:rsidP="00000000" w:rsidRDefault="00000000" w:rsidRPr="00000000" w14:paraId="000001A1">
      <w:pPr>
        <w:spacing w:after="240" w:lineRule="auto"/>
        <w:rPr/>
      </w:pPr>
      <w:r w:rsidDel="00000000" w:rsidR="00000000" w:rsidRPr="00000000">
        <w:rPr>
          <w:b w:val="1"/>
          <w:rtl w:val="0"/>
        </w:rPr>
        <w:t xml:space="preserve">Nick</w:t>
      </w:r>
      <w:r w:rsidDel="00000000" w:rsidR="00000000" w:rsidRPr="00000000">
        <w:rPr>
          <w:rtl w:val="0"/>
        </w:rPr>
        <w:t xml:space="preserve">: Oh, I see. </w:t>
      </w:r>
    </w:p>
    <w:p w:rsidR="00000000" w:rsidDel="00000000" w:rsidP="00000000" w:rsidRDefault="00000000" w:rsidRPr="00000000" w14:paraId="000001A2">
      <w:pPr>
        <w:spacing w:after="240" w:lineRule="auto"/>
        <w:rPr/>
      </w:pPr>
      <w:r w:rsidDel="00000000" w:rsidR="00000000" w:rsidRPr="00000000">
        <w:rPr>
          <w:b w:val="1"/>
          <w:rtl w:val="0"/>
        </w:rPr>
        <w:t xml:space="preserve">Austin</w:t>
      </w:r>
      <w:r w:rsidDel="00000000" w:rsidR="00000000" w:rsidRPr="00000000">
        <w:rPr>
          <w:rtl w:val="0"/>
        </w:rPr>
        <w:t xml:space="preserve">: Right? Um-</w:t>
      </w:r>
    </w:p>
    <w:p w:rsidR="00000000" w:rsidDel="00000000" w:rsidP="00000000" w:rsidRDefault="00000000" w:rsidRPr="00000000" w14:paraId="000001A3">
      <w:pPr>
        <w:spacing w:after="240" w:lineRule="auto"/>
        <w:rPr/>
      </w:pPr>
      <w:r w:rsidDel="00000000" w:rsidR="00000000" w:rsidRPr="00000000">
        <w:rPr>
          <w:b w:val="1"/>
          <w:rtl w:val="0"/>
        </w:rPr>
        <w:t xml:space="preserve">Nick</w:t>
      </w:r>
      <w:r w:rsidDel="00000000" w:rsidR="00000000" w:rsidRPr="00000000">
        <w:rPr>
          <w:rtl w:val="0"/>
        </w:rPr>
        <w:t xml:space="preserve">: Ok, um- alright. In that case, teach people- to teach people of Canopy Row magic.</w:t>
      </w:r>
    </w:p>
    <w:p w:rsidR="00000000" w:rsidDel="00000000" w:rsidP="00000000" w:rsidRDefault="00000000" w:rsidRPr="00000000" w14:paraId="000001A4">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1A5">
      <w:pPr>
        <w:spacing w:after="240" w:lineRule="auto"/>
        <w:rPr/>
      </w:pPr>
      <w:r w:rsidDel="00000000" w:rsidR="00000000" w:rsidRPr="00000000">
        <w:rPr>
          <w:b w:val="1"/>
          <w:rtl w:val="0"/>
        </w:rPr>
        <w:t xml:space="preserve">Nick</w:t>
      </w:r>
      <w:r w:rsidDel="00000000" w:rsidR="00000000" w:rsidRPr="00000000">
        <w:rPr>
          <w:rtl w:val="0"/>
        </w:rPr>
        <w:t xml:space="preserve">: Actually, oh shoot. Can I go back just a little bit. </w:t>
      </w:r>
    </w:p>
    <w:p w:rsidR="00000000" w:rsidDel="00000000" w:rsidP="00000000" w:rsidRDefault="00000000" w:rsidRPr="00000000" w14:paraId="000001A6">
      <w:pPr>
        <w:spacing w:after="240" w:lineRule="auto"/>
        <w:rPr/>
      </w:pPr>
      <w:r w:rsidDel="00000000" w:rsidR="00000000" w:rsidRPr="00000000">
        <w:rPr>
          <w:b w:val="1"/>
          <w:rtl w:val="0"/>
        </w:rPr>
        <w:t xml:space="preserve">Austin</w:t>
      </w:r>
      <w:r w:rsidDel="00000000" w:rsidR="00000000" w:rsidRPr="00000000">
        <w:rPr>
          <w:rtl w:val="0"/>
        </w:rPr>
        <w:t xml:space="preserve">: Yeah, totally. Absolutely. </w:t>
      </w:r>
    </w:p>
    <w:p w:rsidR="00000000" w:rsidDel="00000000" w:rsidP="00000000" w:rsidRDefault="00000000" w:rsidRPr="00000000" w14:paraId="000001A7">
      <w:pPr>
        <w:spacing w:after="240" w:lineRule="auto"/>
        <w:rPr/>
      </w:pPr>
      <w:r w:rsidDel="00000000" w:rsidR="00000000" w:rsidRPr="00000000">
        <w:rPr>
          <w:b w:val="1"/>
          <w:rtl w:val="0"/>
        </w:rPr>
        <w:t xml:space="preserve">Nick</w:t>
      </w:r>
      <w:r w:rsidDel="00000000" w:rsidR="00000000" w:rsidRPr="00000000">
        <w:rPr>
          <w:rtl w:val="0"/>
        </w:rPr>
        <w:t xml:space="preserve">: The- the woman goes to Canopy Row. The man goes to uh, the Golden Zone. Whatever we ended up calling that. I forget. The eastern-</w:t>
      </w:r>
    </w:p>
    <w:p w:rsidR="00000000" w:rsidDel="00000000" w:rsidP="00000000" w:rsidRDefault="00000000" w:rsidRPr="00000000" w14:paraId="000001A8">
      <w:pPr>
        <w:spacing w:after="240" w:lineRule="auto"/>
        <w:rPr/>
      </w:pPr>
      <w:r w:rsidDel="00000000" w:rsidR="00000000" w:rsidRPr="00000000">
        <w:rPr>
          <w:b w:val="1"/>
          <w:rtl w:val="0"/>
        </w:rPr>
        <w:t xml:space="preserve">Austin</w:t>
      </w:r>
      <w:r w:rsidDel="00000000" w:rsidR="00000000" w:rsidRPr="00000000">
        <w:rPr>
          <w:rtl w:val="0"/>
        </w:rPr>
        <w:t xml:space="preserve">: I think we just kept calling it the Golden Zone. </w:t>
      </w:r>
    </w:p>
    <w:p w:rsidR="00000000" w:rsidDel="00000000" w:rsidP="00000000" w:rsidRDefault="00000000" w:rsidRPr="00000000" w14:paraId="000001A9">
      <w:pPr>
        <w:spacing w:after="240" w:lineRule="auto"/>
        <w:rPr/>
      </w:pPr>
      <w:r w:rsidDel="00000000" w:rsidR="00000000" w:rsidRPr="00000000">
        <w:rPr>
          <w:b w:val="1"/>
          <w:rtl w:val="0"/>
        </w:rPr>
        <w:t xml:space="preserve">Nick</w:t>
      </w:r>
      <w:r w:rsidDel="00000000" w:rsidR="00000000" w:rsidRPr="00000000">
        <w:rPr>
          <w:rtl w:val="0"/>
        </w:rPr>
        <w:t xml:space="preserve">: Ok. [laughs] Gold Zone. Um, so let’s say- let’s see. Teaching magic, even basic magic, to someone that has not attempted any of it is an undertaking, I can imagine. Uh, 8 weeks?</w:t>
      </w:r>
    </w:p>
    <w:p w:rsidR="00000000" w:rsidDel="00000000" w:rsidP="00000000" w:rsidRDefault="00000000" w:rsidRPr="00000000" w14:paraId="000001AA">
      <w:pPr>
        <w:spacing w:after="240" w:lineRule="auto"/>
        <w:rPr/>
      </w:pPr>
      <w:r w:rsidDel="00000000" w:rsidR="00000000" w:rsidRPr="00000000">
        <w:rPr>
          <w:b w:val="1"/>
          <w:rtl w:val="0"/>
        </w:rPr>
        <w:t xml:space="preserve">Austin</w:t>
      </w:r>
      <w:r w:rsidDel="00000000" w:rsidR="00000000" w:rsidRPr="00000000">
        <w:rPr>
          <w:rtl w:val="0"/>
        </w:rPr>
        <w:t xml:space="preserve">: Uh, 6 is the cap. 6 is the cap for-</w:t>
      </w:r>
    </w:p>
    <w:p w:rsidR="00000000" w:rsidDel="00000000" w:rsidP="00000000" w:rsidRDefault="00000000" w:rsidRPr="00000000" w14:paraId="000001AB">
      <w:pPr>
        <w:spacing w:after="240" w:lineRule="auto"/>
        <w:rPr/>
      </w:pPr>
      <w:r w:rsidDel="00000000" w:rsidR="00000000" w:rsidRPr="00000000">
        <w:rPr>
          <w:b w:val="1"/>
          <w:rtl w:val="0"/>
        </w:rPr>
        <w:t xml:space="preserve">Nick</w:t>
      </w:r>
      <w:r w:rsidDel="00000000" w:rsidR="00000000" w:rsidRPr="00000000">
        <w:rPr>
          <w:rtl w:val="0"/>
        </w:rPr>
        <w:t xml:space="preserve">: Oh, it is. </w:t>
      </w:r>
    </w:p>
    <w:p w:rsidR="00000000" w:rsidDel="00000000" w:rsidP="00000000" w:rsidRDefault="00000000" w:rsidRPr="00000000" w14:paraId="000001AC">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1AD">
      <w:pPr>
        <w:spacing w:after="240" w:lineRule="auto"/>
        <w:rPr/>
      </w:pPr>
      <w:r w:rsidDel="00000000" w:rsidR="00000000" w:rsidRPr="00000000">
        <w:rPr>
          <w:b w:val="1"/>
          <w:rtl w:val="0"/>
        </w:rPr>
        <w:t xml:space="preserve">Nick</w:t>
      </w:r>
      <w:r w:rsidDel="00000000" w:rsidR="00000000" w:rsidRPr="00000000">
        <w:rPr>
          <w:rtl w:val="0"/>
        </w:rPr>
        <w:t xml:space="preserve">: Oh, right. Yeah, yeah, yeah. Ok. Well-</w:t>
      </w:r>
    </w:p>
    <w:p w:rsidR="00000000" w:rsidDel="00000000" w:rsidP="00000000" w:rsidRDefault="00000000" w:rsidRPr="00000000" w14:paraId="000001AE">
      <w:pPr>
        <w:spacing w:after="240" w:lineRule="auto"/>
        <w:rPr/>
      </w:pPr>
      <w:r w:rsidDel="00000000" w:rsidR="00000000" w:rsidRPr="00000000">
        <w:rPr>
          <w:b w:val="1"/>
          <w:rtl w:val="0"/>
        </w:rPr>
        <w:t xml:space="preserve">Austin</w:t>
      </w:r>
      <w:r w:rsidDel="00000000" w:rsidR="00000000" w:rsidRPr="00000000">
        <w:rPr>
          <w:rtl w:val="0"/>
        </w:rPr>
        <w:t xml:space="preserve">: Cause it’s supposed to be a die. So, 6 is fine.</w:t>
      </w:r>
    </w:p>
    <w:p w:rsidR="00000000" w:rsidDel="00000000" w:rsidP="00000000" w:rsidRDefault="00000000" w:rsidRPr="00000000" w14:paraId="000001AF">
      <w:pPr>
        <w:spacing w:after="240" w:lineRule="auto"/>
        <w:rPr/>
      </w:pPr>
      <w:r w:rsidDel="00000000" w:rsidR="00000000" w:rsidRPr="00000000">
        <w:rPr>
          <w:b w:val="1"/>
          <w:rtl w:val="0"/>
        </w:rPr>
        <w:t xml:space="preserve">Nick</w:t>
      </w:r>
      <w:r w:rsidDel="00000000" w:rsidR="00000000" w:rsidRPr="00000000">
        <w:rPr>
          <w:rtl w:val="0"/>
        </w:rPr>
        <w:t xml:space="preserve">: Yeah, I forgot about that. </w:t>
      </w:r>
    </w:p>
    <w:p w:rsidR="00000000" w:rsidDel="00000000" w:rsidP="00000000" w:rsidRDefault="00000000" w:rsidRPr="00000000" w14:paraId="000001B0">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1B1">
      <w:pPr>
        <w:spacing w:after="240" w:lineRule="auto"/>
        <w:rPr/>
      </w:pPr>
      <w:r w:rsidDel="00000000" w:rsidR="00000000" w:rsidRPr="00000000">
        <w:rPr>
          <w:b w:val="1"/>
          <w:rtl w:val="0"/>
        </w:rPr>
        <w:t xml:space="preserve">Nick</w:t>
      </w:r>
      <w:r w:rsidDel="00000000" w:rsidR="00000000" w:rsidRPr="00000000">
        <w:rPr>
          <w:rtl w:val="0"/>
        </w:rPr>
        <w:t xml:space="preserve">: Ok, 6 weeks. </w:t>
      </w:r>
    </w:p>
    <w:p w:rsidR="00000000" w:rsidDel="00000000" w:rsidP="00000000" w:rsidRDefault="00000000" w:rsidRPr="00000000" w14:paraId="000001B2">
      <w:pPr>
        <w:spacing w:after="240" w:lineRule="auto"/>
        <w:rPr/>
      </w:pPr>
      <w:r w:rsidDel="00000000" w:rsidR="00000000" w:rsidRPr="00000000">
        <w:rPr>
          <w:rtl w:val="0"/>
        </w:rPr>
        <w:br w:type="textWrapping"/>
      </w:r>
      <w:r w:rsidDel="00000000" w:rsidR="00000000" w:rsidRPr="00000000">
        <w:rPr>
          <w:b w:val="1"/>
          <w:rtl w:val="0"/>
        </w:rPr>
        <w:t xml:space="preserve">Austin</w:t>
      </w:r>
      <w:r w:rsidDel="00000000" w:rsidR="00000000" w:rsidRPr="00000000">
        <w:rPr>
          <w:rtl w:val="0"/>
        </w:rPr>
        <w:t xml:space="preserve">: Ok. Uh, ready for this. The 2 of Autumn. ‘Someone returns to the community. Who? Where were they? Or, you find a body? Do people recognize who it is? What happened?’ Huh. </w:t>
      </w:r>
    </w:p>
    <w:p w:rsidR="00000000" w:rsidDel="00000000" w:rsidP="00000000" w:rsidRDefault="00000000" w:rsidRPr="00000000" w14:paraId="000001B3">
      <w:pPr>
        <w:spacing w:after="240" w:lineRule="auto"/>
        <w:rPr>
          <w:u w:val="single"/>
        </w:rPr>
      </w:pPr>
      <w:r w:rsidDel="00000000" w:rsidR="00000000" w:rsidRPr="00000000">
        <w:rPr>
          <w:b w:val="1"/>
          <w:rtl w:val="0"/>
        </w:rPr>
        <w:t xml:space="preserve">Keith</w:t>
      </w:r>
      <w:r w:rsidDel="00000000" w:rsidR="00000000" w:rsidRPr="00000000">
        <w:rPr>
          <w:rtl w:val="0"/>
        </w:rPr>
        <w:t xml:space="preserve">: Hedy comes back. [laughs]</w:t>
      </w:r>
      <w:r w:rsidDel="00000000" w:rsidR="00000000" w:rsidRPr="00000000">
        <w:rPr>
          <w:rtl w:val="0"/>
        </w:rPr>
      </w:r>
    </w:p>
    <w:p w:rsidR="00000000" w:rsidDel="00000000" w:rsidP="00000000" w:rsidRDefault="00000000" w:rsidRPr="00000000" w14:paraId="000001B4">
      <w:pPr>
        <w:spacing w:after="240" w:lineRule="auto"/>
        <w:rPr/>
      </w:pPr>
      <w:r w:rsidDel="00000000" w:rsidR="00000000" w:rsidRPr="00000000">
        <w:rPr>
          <w:b w:val="1"/>
          <w:rtl w:val="0"/>
        </w:rPr>
        <w:t xml:space="preserve">Austin</w:t>
      </w:r>
      <w:r w:rsidDel="00000000" w:rsidR="00000000" w:rsidRPr="00000000">
        <w:rPr>
          <w:rtl w:val="0"/>
        </w:rPr>
        <w:t xml:space="preserve">: Well, I mean she is- She never-</w:t>
      </w:r>
    </w:p>
    <w:p w:rsidR="00000000" w:rsidDel="00000000" w:rsidP="00000000" w:rsidRDefault="00000000" w:rsidRPr="00000000" w14:paraId="000001B5">
      <w:pPr>
        <w:spacing w:after="240" w:lineRule="auto"/>
        <w:rPr/>
      </w:pPr>
      <w:r w:rsidDel="00000000" w:rsidR="00000000" w:rsidRPr="00000000">
        <w:rPr>
          <w:b w:val="1"/>
          <w:rtl w:val="0"/>
        </w:rPr>
        <w:t xml:space="preserve">Keith</w:t>
      </w:r>
      <w:r w:rsidDel="00000000" w:rsidR="00000000" w:rsidRPr="00000000">
        <w:rPr>
          <w:rtl w:val="0"/>
        </w:rPr>
        <w:t xml:space="preserve">: That’s is. </w:t>
      </w:r>
    </w:p>
    <w:p w:rsidR="00000000" w:rsidDel="00000000" w:rsidP="00000000" w:rsidRDefault="00000000" w:rsidRPr="00000000" w14:paraId="000001B6">
      <w:pPr>
        <w:spacing w:after="240" w:lineRule="auto"/>
        <w:rPr/>
      </w:pPr>
      <w:r w:rsidDel="00000000" w:rsidR="00000000" w:rsidRPr="00000000">
        <w:rPr>
          <w:b w:val="1"/>
          <w:rtl w:val="0"/>
        </w:rPr>
        <w:t xml:space="preserve">Austin</w:t>
      </w:r>
      <w:r w:rsidDel="00000000" w:rsidR="00000000" w:rsidRPr="00000000">
        <w:rPr>
          <w:rtl w:val="0"/>
        </w:rPr>
        <w:t xml:space="preserve">: Oh, god. That would be-</w:t>
      </w:r>
    </w:p>
    <w:p w:rsidR="00000000" w:rsidDel="00000000" w:rsidP="00000000" w:rsidRDefault="00000000" w:rsidRPr="00000000" w14:paraId="000001B7">
      <w:pPr>
        <w:spacing w:after="240" w:lineRule="auto"/>
        <w:rPr/>
      </w:pPr>
      <w:r w:rsidDel="00000000" w:rsidR="00000000" w:rsidRPr="00000000">
        <w:rPr>
          <w:b w:val="1"/>
          <w:rtl w:val="0"/>
        </w:rPr>
        <w:t xml:space="preserve">Keith</w:t>
      </w:r>
      <w:r w:rsidDel="00000000" w:rsidR="00000000" w:rsidRPr="00000000">
        <w:rPr>
          <w:rtl w:val="0"/>
        </w:rPr>
        <w:t xml:space="preserve">: No, a second Hedy. </w:t>
      </w:r>
    </w:p>
    <w:p w:rsidR="00000000" w:rsidDel="00000000" w:rsidP="00000000" w:rsidRDefault="00000000" w:rsidRPr="00000000" w14:paraId="000001B8">
      <w:pPr>
        <w:spacing w:after="240" w:lineRule="auto"/>
        <w:rPr/>
      </w:pPr>
      <w:r w:rsidDel="00000000" w:rsidR="00000000" w:rsidRPr="00000000">
        <w:rPr>
          <w:b w:val="1"/>
          <w:rtl w:val="0"/>
        </w:rPr>
        <w:t xml:space="preserve">Austin</w:t>
      </w:r>
      <w:r w:rsidDel="00000000" w:rsidR="00000000" w:rsidRPr="00000000">
        <w:rPr>
          <w:rtl w:val="0"/>
        </w:rPr>
        <w:t xml:space="preserve">: [uncomfortable noises] Oh, ugh. [</w:t>
      </w:r>
      <w:r w:rsidDel="00000000" w:rsidR="00000000" w:rsidRPr="00000000">
        <w:rPr>
          <w:b w:val="1"/>
          <w:rtl w:val="0"/>
        </w:rPr>
        <w:t xml:space="preserve">Janine</w:t>
      </w:r>
      <w:r w:rsidDel="00000000" w:rsidR="00000000" w:rsidRPr="00000000">
        <w:rPr>
          <w:rtl w:val="0"/>
        </w:rPr>
        <w:t xml:space="preserve"> and </w:t>
      </w:r>
      <w:r w:rsidDel="00000000" w:rsidR="00000000" w:rsidRPr="00000000">
        <w:rPr>
          <w:b w:val="1"/>
          <w:rtl w:val="0"/>
        </w:rPr>
        <w:t xml:space="preserve">Keith</w:t>
      </w:r>
      <w:r w:rsidDel="00000000" w:rsidR="00000000" w:rsidRPr="00000000">
        <w:rPr>
          <w:rtl w:val="0"/>
        </w:rPr>
        <w:t xml:space="preserve"> laugh] </w:t>
      </w:r>
    </w:p>
    <w:p w:rsidR="00000000" w:rsidDel="00000000" w:rsidP="00000000" w:rsidRDefault="00000000" w:rsidRPr="00000000" w14:paraId="000001B9">
      <w:pPr>
        <w:spacing w:after="240" w:lineRule="auto"/>
        <w:rPr/>
      </w:pPr>
      <w:r w:rsidDel="00000000" w:rsidR="00000000" w:rsidRPr="00000000">
        <w:rPr>
          <w:b w:val="1"/>
          <w:rtl w:val="0"/>
        </w:rPr>
        <w:t xml:space="preserve">Art</w:t>
      </w:r>
      <w:r w:rsidDel="00000000" w:rsidR="00000000" w:rsidRPr="00000000">
        <w:rPr>
          <w:rtl w:val="0"/>
        </w:rPr>
        <w:t xml:space="preserve">: All sorts of dead people could come back. [</w:t>
      </w:r>
      <w:r w:rsidDel="00000000" w:rsidR="00000000" w:rsidRPr="00000000">
        <w:rPr>
          <w:b w:val="1"/>
          <w:rtl w:val="0"/>
        </w:rPr>
        <w:t xml:space="preserve">Janine</w:t>
      </w:r>
      <w:r w:rsidDel="00000000" w:rsidR="00000000" w:rsidRPr="00000000">
        <w:rPr>
          <w:rtl w:val="0"/>
        </w:rPr>
        <w:t xml:space="preserve"> laughs] </w:t>
      </w:r>
    </w:p>
    <w:p w:rsidR="00000000" w:rsidDel="00000000" w:rsidP="00000000" w:rsidRDefault="00000000" w:rsidRPr="00000000" w14:paraId="000001BA">
      <w:pPr>
        <w:spacing w:after="240" w:lineRule="auto"/>
        <w:rPr/>
      </w:pPr>
      <w:r w:rsidDel="00000000" w:rsidR="00000000" w:rsidRPr="00000000">
        <w:rPr>
          <w:b w:val="1"/>
          <w:rtl w:val="0"/>
        </w:rPr>
        <w:t xml:space="preserve">Austin</w:t>
      </w:r>
      <w:r w:rsidDel="00000000" w:rsidR="00000000" w:rsidRPr="00000000">
        <w:rPr>
          <w:rtl w:val="0"/>
        </w:rPr>
        <w:t xml:space="preserve">: Huh. It’s- [sighs] God, I don’t know which thing to fuck with here. Hm. </w:t>
      </w:r>
    </w:p>
    <w:p w:rsidR="00000000" w:rsidDel="00000000" w:rsidP="00000000" w:rsidRDefault="00000000" w:rsidRPr="00000000" w14:paraId="000001BB">
      <w:pPr>
        <w:spacing w:after="240" w:lineRule="auto"/>
        <w:rPr/>
      </w:pPr>
      <w:r w:rsidDel="00000000" w:rsidR="00000000" w:rsidRPr="00000000">
        <w:rPr>
          <w:b w:val="1"/>
          <w:rtl w:val="0"/>
        </w:rPr>
        <w:t xml:space="preserve">Janine</w:t>
      </w:r>
      <w:r w:rsidDel="00000000" w:rsidR="00000000" w:rsidRPr="00000000">
        <w:rPr>
          <w:rtl w:val="0"/>
        </w:rPr>
        <w:t xml:space="preserve">: [laughing] There’s so many. </w:t>
      </w:r>
    </w:p>
    <w:p w:rsidR="00000000" w:rsidDel="00000000" w:rsidP="00000000" w:rsidRDefault="00000000" w:rsidRPr="00000000" w14:paraId="000001BC">
      <w:pPr>
        <w:spacing w:after="240" w:lineRule="auto"/>
        <w:rPr/>
      </w:pPr>
      <w:r w:rsidDel="00000000" w:rsidR="00000000" w:rsidRPr="00000000">
        <w:rPr>
          <w:b w:val="1"/>
          <w:rtl w:val="0"/>
        </w:rPr>
        <w:t xml:space="preserve">Austin</w:t>
      </w:r>
      <w:r w:rsidDel="00000000" w:rsidR="00000000" w:rsidRPr="00000000">
        <w:rPr>
          <w:rtl w:val="0"/>
        </w:rPr>
        <w:t xml:space="preserve">: There’s so many you could fuck with here. [sighs] Oh boy. Where do I want to- where do I want to start? Alright. It is Hedy. And it’s not just Hedy. </w:t>
      </w:r>
    </w:p>
    <w:p w:rsidR="00000000" w:rsidDel="00000000" w:rsidP="00000000" w:rsidRDefault="00000000" w:rsidRPr="00000000" w14:paraId="000001BD">
      <w:pPr>
        <w:spacing w:after="240" w:lineRule="auto"/>
        <w:rPr/>
      </w:pPr>
      <w:r w:rsidDel="00000000" w:rsidR="00000000" w:rsidRPr="00000000">
        <w:rPr>
          <w:b w:val="1"/>
          <w:rtl w:val="0"/>
        </w:rPr>
        <w:t xml:space="preserve">Art</w:t>
      </w:r>
      <w:r w:rsidDel="00000000" w:rsidR="00000000" w:rsidRPr="00000000">
        <w:rPr>
          <w:rtl w:val="0"/>
        </w:rPr>
        <w:t xml:space="preserve">: Hmm. </w:t>
      </w:r>
    </w:p>
    <w:p w:rsidR="00000000" w:rsidDel="00000000" w:rsidP="00000000" w:rsidRDefault="00000000" w:rsidRPr="00000000" w14:paraId="000001BE">
      <w:pPr>
        <w:spacing w:after="240" w:lineRule="auto"/>
        <w:rPr/>
      </w:pPr>
      <w:r w:rsidDel="00000000" w:rsidR="00000000" w:rsidRPr="00000000">
        <w:rPr>
          <w:b w:val="1"/>
          <w:rtl w:val="0"/>
        </w:rPr>
        <w:t xml:space="preserve">Austin</w:t>
      </w:r>
      <w:r w:rsidDel="00000000" w:rsidR="00000000" w:rsidRPr="00000000">
        <w:rPr>
          <w:rtl w:val="0"/>
        </w:rPr>
        <w:t xml:space="preserve">: Do you remember the- how people started going into the woods-</w:t>
      </w:r>
    </w:p>
    <w:p w:rsidR="00000000" w:rsidDel="00000000" w:rsidP="00000000" w:rsidRDefault="00000000" w:rsidRPr="00000000" w14:paraId="000001BF">
      <w:pPr>
        <w:spacing w:after="240" w:lineRule="auto"/>
        <w:rPr/>
      </w:pPr>
      <w:r w:rsidDel="00000000" w:rsidR="00000000" w:rsidRPr="00000000">
        <w:rPr>
          <w:b w:val="1"/>
          <w:rtl w:val="0"/>
        </w:rPr>
        <w:t xml:space="preserve">Art</w:t>
      </w:r>
      <w:r w:rsidDel="00000000" w:rsidR="00000000" w:rsidRPr="00000000">
        <w:rPr>
          <w:rtl w:val="0"/>
        </w:rPr>
        <w:t xml:space="preserve">: Hmmm.</w:t>
      </w:r>
    </w:p>
    <w:p w:rsidR="00000000" w:rsidDel="00000000" w:rsidP="00000000" w:rsidRDefault="00000000" w:rsidRPr="00000000" w14:paraId="000001C0">
      <w:pPr>
        <w:spacing w:after="240" w:lineRule="auto"/>
        <w:rPr/>
      </w:pPr>
      <w:r w:rsidDel="00000000" w:rsidR="00000000" w:rsidRPr="00000000">
        <w:rPr>
          <w:b w:val="1"/>
          <w:rtl w:val="0"/>
        </w:rPr>
        <w:t xml:space="preserve">Austin</w:t>
      </w:r>
      <w:r w:rsidDel="00000000" w:rsidR="00000000" w:rsidRPr="00000000">
        <w:rPr>
          <w:rtl w:val="0"/>
        </w:rPr>
        <w:t xml:space="preserve">: -after other people got lost?</w:t>
      </w:r>
    </w:p>
    <w:p w:rsidR="00000000" w:rsidDel="00000000" w:rsidP="00000000" w:rsidRDefault="00000000" w:rsidRPr="00000000" w14:paraId="000001C1">
      <w:pPr>
        <w:spacing w:after="240" w:lineRule="auto"/>
        <w:rPr/>
      </w:pPr>
      <w:r w:rsidDel="00000000" w:rsidR="00000000" w:rsidRPr="00000000">
        <w:rPr>
          <w:b w:val="1"/>
          <w:rtl w:val="0"/>
        </w:rPr>
        <w:t xml:space="preserve">Art</w:t>
      </w:r>
      <w:r w:rsidDel="00000000" w:rsidR="00000000" w:rsidRPr="00000000">
        <w:rPr>
          <w:rtl w:val="0"/>
        </w:rPr>
        <w:t xml:space="preserve">: No. </w:t>
      </w:r>
    </w:p>
    <w:p w:rsidR="00000000" w:rsidDel="00000000" w:rsidP="00000000" w:rsidRDefault="00000000" w:rsidRPr="00000000" w14:paraId="000001C2">
      <w:pPr>
        <w:spacing w:after="240" w:lineRule="auto"/>
        <w:rPr/>
      </w:pPr>
      <w:r w:rsidDel="00000000" w:rsidR="00000000" w:rsidRPr="00000000">
        <w:rPr>
          <w:b w:val="1"/>
          <w:rtl w:val="0"/>
        </w:rPr>
        <w:t xml:space="preserve">Nick</w:t>
      </w:r>
      <w:r w:rsidDel="00000000" w:rsidR="00000000" w:rsidRPr="00000000">
        <w:rPr>
          <w:rtl w:val="0"/>
        </w:rPr>
        <w:t xml:space="preserve">: Hmm. </w:t>
      </w:r>
    </w:p>
    <w:p w:rsidR="00000000" w:rsidDel="00000000" w:rsidP="00000000" w:rsidRDefault="00000000" w:rsidRPr="00000000" w14:paraId="000001C3">
      <w:pPr>
        <w:spacing w:after="240" w:lineRule="auto"/>
        <w:rPr/>
      </w:pPr>
      <w:r w:rsidDel="00000000" w:rsidR="00000000" w:rsidRPr="00000000">
        <w:rPr>
          <w:b w:val="1"/>
          <w:rtl w:val="0"/>
        </w:rPr>
        <w:t xml:space="preserve">Art</w:t>
      </w:r>
      <w:r w:rsidDel="00000000" w:rsidR="00000000" w:rsidRPr="00000000">
        <w:rPr>
          <w:rtl w:val="0"/>
        </w:rPr>
        <w:t xml:space="preserve">: [quietly and uncomfortably] Yeah, I do. </w:t>
      </w:r>
    </w:p>
    <w:p w:rsidR="00000000" w:rsidDel="00000000" w:rsidP="00000000" w:rsidRDefault="00000000" w:rsidRPr="00000000" w14:paraId="000001C4">
      <w:pPr>
        <w:spacing w:after="240" w:lineRule="auto"/>
        <w:rPr/>
      </w:pPr>
      <w:r w:rsidDel="00000000" w:rsidR="00000000" w:rsidRPr="00000000">
        <w:rPr>
          <w:b w:val="1"/>
          <w:rtl w:val="0"/>
        </w:rPr>
        <w:t xml:space="preserve">Austin</w:t>
      </w:r>
      <w:r w:rsidDel="00000000" w:rsidR="00000000" w:rsidRPr="00000000">
        <w:rPr>
          <w:rtl w:val="0"/>
        </w:rPr>
        <w:t xml:space="preserve">: Some of those bodies- some- sometimes some people keep- sometimes people go into the woods, and now instead of losing a number, they come back with another. A dead body that they found. And at first, this isn’t much news because like, ‘Yeah, people- yeah, ok. Phew. Mystery solved. People died in the woods.’ Um, and then they find Hedy’s body. And I imagine that she’s up in the netting, looking down, watching as they pull her perfectly normal body out of the woods and back into Canopy Row. And one of them shoots her a glance of distrust and anger. And she slithers away. </w:t>
      </w:r>
    </w:p>
    <w:p w:rsidR="00000000" w:rsidDel="00000000" w:rsidP="00000000" w:rsidRDefault="00000000" w:rsidRPr="00000000" w14:paraId="000001C5">
      <w:pPr>
        <w:spacing w:after="240" w:lineRule="auto"/>
        <w:rPr/>
      </w:pPr>
      <w:r w:rsidDel="00000000" w:rsidR="00000000" w:rsidRPr="00000000">
        <w:rPr>
          <w:b w:val="1"/>
          <w:rtl w:val="0"/>
        </w:rPr>
        <w:t xml:space="preserve">Janine</w:t>
      </w:r>
      <w:r w:rsidDel="00000000" w:rsidR="00000000" w:rsidRPr="00000000">
        <w:rPr>
          <w:rtl w:val="0"/>
        </w:rPr>
        <w:t xml:space="preserve">: Just one of them?</w:t>
      </w:r>
    </w:p>
    <w:p w:rsidR="00000000" w:rsidDel="00000000" w:rsidP="00000000" w:rsidRDefault="00000000" w:rsidRPr="00000000" w14:paraId="000001C6">
      <w:pPr>
        <w:spacing w:after="240" w:lineRule="auto"/>
        <w:rPr/>
      </w:pPr>
      <w:r w:rsidDel="00000000" w:rsidR="00000000" w:rsidRPr="00000000">
        <w:rPr>
          <w:b w:val="1"/>
          <w:rtl w:val="0"/>
        </w:rPr>
        <w:t xml:space="preserve">Austin</w:t>
      </w:r>
      <w:r w:rsidDel="00000000" w:rsidR="00000000" w:rsidRPr="00000000">
        <w:rPr>
          <w:rtl w:val="0"/>
        </w:rPr>
        <w:t xml:space="preserve">: One- the one who is like, smart enough to know that she’s up there, you know?</w:t>
      </w:r>
    </w:p>
    <w:p w:rsidR="00000000" w:rsidDel="00000000" w:rsidP="00000000" w:rsidRDefault="00000000" w:rsidRPr="00000000" w14:paraId="000001C7">
      <w:pPr>
        <w:spacing w:after="240" w:lineRule="auto"/>
        <w:rPr/>
      </w:pPr>
      <w:r w:rsidDel="00000000" w:rsidR="00000000" w:rsidRPr="00000000">
        <w:rPr>
          <w:b w:val="1"/>
          <w:rtl w:val="0"/>
        </w:rPr>
        <w:t xml:space="preserve">Janine</w:t>
      </w:r>
      <w:r w:rsidDel="00000000" w:rsidR="00000000" w:rsidRPr="00000000">
        <w:rPr>
          <w:rtl w:val="0"/>
        </w:rPr>
        <w:t xml:space="preserve">: Hmm. </w:t>
      </w:r>
    </w:p>
    <w:p w:rsidR="00000000" w:rsidDel="00000000" w:rsidP="00000000" w:rsidRDefault="00000000" w:rsidRPr="00000000" w14:paraId="000001C8">
      <w:pPr>
        <w:spacing w:after="240" w:lineRule="auto"/>
        <w:rPr/>
      </w:pPr>
      <w:r w:rsidDel="00000000" w:rsidR="00000000" w:rsidRPr="00000000">
        <w:rPr>
          <w:b w:val="1"/>
          <w:rtl w:val="0"/>
        </w:rPr>
        <w:t xml:space="preserve">Austin</w:t>
      </w:r>
      <w:r w:rsidDel="00000000" w:rsidR="00000000" w:rsidRPr="00000000">
        <w:rPr>
          <w:rtl w:val="0"/>
        </w:rPr>
        <w:t xml:space="preserve">: She’s good at hiding. I’m gonna move these- I’m gonna flip these arrows around to represent people coming back in from the woods. [</w:t>
      </w:r>
      <w:r w:rsidDel="00000000" w:rsidR="00000000" w:rsidRPr="00000000">
        <w:rPr>
          <w:b w:val="1"/>
          <w:rtl w:val="0"/>
        </w:rPr>
        <w:t xml:space="preserve">Nick</w:t>
      </w:r>
      <w:r w:rsidDel="00000000" w:rsidR="00000000" w:rsidRPr="00000000">
        <w:rPr>
          <w:rtl w:val="0"/>
        </w:rPr>
        <w:t xml:space="preserve"> laughs] But now they’re dead bodies. So, I’m gonna also turn them horizontal. My second thing is gonna be starting a project- Um, it’s a- it’s a project outside the gates, actually. The group of- of refugees and exiles who have settled to the north have begun building off of that- that watch tower that they have. They have that like, broken down watch tower. Um, and they are in the process of turning just that into the center of a new, little township with proper houses and proper like- their own entire infrastructure outside of the- outside of the wall. </w:t>
      </w:r>
    </w:p>
    <w:p w:rsidR="00000000" w:rsidDel="00000000" w:rsidP="00000000" w:rsidRDefault="00000000" w:rsidRPr="00000000" w14:paraId="000001C9">
      <w:pPr>
        <w:spacing w:after="240" w:lineRule="auto"/>
        <w:ind w:firstLine="720"/>
        <w:rPr/>
      </w:pPr>
      <w:r w:rsidDel="00000000" w:rsidR="00000000" w:rsidRPr="00000000">
        <w:rPr>
          <w:rtl w:val="0"/>
        </w:rPr>
        <w:t xml:space="preserve">It’s not anything to like, write home about. It’s not like, super well-done stuff. It’s not made out of good materials. It’s made out of like, scraps of rock and um, aw- actually, maybe that’s better. I’m gonna rewind a little bit. It- it- uh- It takes people, I think, a while to see what they’re doing. Like, no one really pays it any mind until they recognize the arch- the architectural stylings of the cobbins. With like, the strangely placed stone structures with like weird overhangs and outcroppings that don’t really- that look excessive and- and unnatural. Um, and it looks like the cobbins have begun building a settlement with the exiles to the north. </w:t>
      </w:r>
    </w:p>
    <w:p w:rsidR="00000000" w:rsidDel="00000000" w:rsidP="00000000" w:rsidRDefault="00000000" w:rsidRPr="00000000" w14:paraId="000001CA">
      <w:pPr>
        <w:spacing w:after="240" w:lineRule="auto"/>
        <w:rPr/>
      </w:pPr>
      <w:r w:rsidDel="00000000" w:rsidR="00000000" w:rsidRPr="00000000">
        <w:rPr>
          <w:b w:val="1"/>
          <w:rtl w:val="0"/>
        </w:rPr>
        <w:t xml:space="preserve">Janine</w:t>
      </w:r>
      <w:r w:rsidDel="00000000" w:rsidR="00000000" w:rsidRPr="00000000">
        <w:rPr>
          <w:rtl w:val="0"/>
        </w:rPr>
        <w:t xml:space="preserve">: Hm. </w:t>
      </w:r>
    </w:p>
    <w:p w:rsidR="00000000" w:rsidDel="00000000" w:rsidP="00000000" w:rsidRDefault="00000000" w:rsidRPr="00000000" w14:paraId="000001CB">
      <w:pPr>
        <w:spacing w:after="240" w:lineRule="auto"/>
        <w:rPr/>
      </w:pPr>
      <w:r w:rsidDel="00000000" w:rsidR="00000000" w:rsidRPr="00000000">
        <w:rPr>
          <w:b w:val="1"/>
          <w:rtl w:val="0"/>
        </w:rPr>
        <w:t xml:space="preserve">Austin</w:t>
      </w:r>
      <w:r w:rsidDel="00000000" w:rsidR="00000000" w:rsidRPr="00000000">
        <w:rPr>
          <w:rtl w:val="0"/>
        </w:rPr>
        <w:t xml:space="preserve">: Think 4 weeks makes sense for that? Like, a month of hard building?</w:t>
      </w:r>
    </w:p>
    <w:p w:rsidR="00000000" w:rsidDel="00000000" w:rsidP="00000000" w:rsidRDefault="00000000" w:rsidRPr="00000000" w14:paraId="000001CC">
      <w:pPr>
        <w:spacing w:after="240" w:lineRule="auto"/>
        <w:rPr/>
      </w:pPr>
      <w:r w:rsidDel="00000000" w:rsidR="00000000" w:rsidRPr="00000000">
        <w:rPr>
          <w:b w:val="1"/>
          <w:rtl w:val="0"/>
        </w:rPr>
        <w:t xml:space="preserve">Keith</w:t>
      </w:r>
      <w:r w:rsidDel="00000000" w:rsidR="00000000" w:rsidRPr="00000000">
        <w:rPr>
          <w:rtl w:val="0"/>
        </w:rPr>
        <w:t xml:space="preserve">: Uh-hm. </w:t>
      </w:r>
    </w:p>
    <w:p w:rsidR="00000000" w:rsidDel="00000000" w:rsidP="00000000" w:rsidRDefault="00000000" w:rsidRPr="00000000" w14:paraId="000001CD">
      <w:pPr>
        <w:spacing w:after="240" w:lineRule="auto"/>
        <w:rPr/>
      </w:pPr>
      <w:r w:rsidDel="00000000" w:rsidR="00000000" w:rsidRPr="00000000">
        <w:rPr>
          <w:b w:val="1"/>
          <w:rtl w:val="0"/>
        </w:rPr>
        <w:t xml:space="preserve">Janine</w:t>
      </w:r>
      <w:r w:rsidDel="00000000" w:rsidR="00000000" w:rsidRPr="00000000">
        <w:rPr>
          <w:rtl w:val="0"/>
        </w:rPr>
        <w:t xml:space="preserve">: Yeah. </w:t>
      </w:r>
    </w:p>
    <w:p w:rsidR="00000000" w:rsidDel="00000000" w:rsidP="00000000" w:rsidRDefault="00000000" w:rsidRPr="00000000" w14:paraId="000001CE">
      <w:pPr>
        <w:spacing w:after="240" w:lineRule="auto"/>
        <w:rPr/>
      </w:pPr>
      <w:r w:rsidDel="00000000" w:rsidR="00000000" w:rsidRPr="00000000">
        <w:rPr>
          <w:b w:val="1"/>
          <w:rtl w:val="0"/>
        </w:rPr>
        <w:t xml:space="preserve">Austin</w:t>
      </w:r>
      <w:r w:rsidDel="00000000" w:rsidR="00000000" w:rsidRPr="00000000">
        <w:rPr>
          <w:rtl w:val="0"/>
        </w:rPr>
        <w:t xml:space="preserve">: Ok. Uh, that’s my turn. </w:t>
      </w:r>
      <w:r w:rsidDel="00000000" w:rsidR="00000000" w:rsidRPr="00000000">
        <w:rPr>
          <w:b w:val="1"/>
          <w:rtl w:val="0"/>
        </w:rPr>
        <w:t xml:space="preserve">Janine</w:t>
      </w:r>
      <w:r w:rsidDel="00000000" w:rsidR="00000000" w:rsidRPr="00000000">
        <w:rPr>
          <w:rtl w:val="0"/>
        </w:rPr>
        <w:t xml:space="preserve">? Oooo. Queen of Autumn.</w:t>
      </w:r>
    </w:p>
    <w:p w:rsidR="00000000" w:rsidDel="00000000" w:rsidP="00000000" w:rsidRDefault="00000000" w:rsidRPr="00000000" w14:paraId="000001CF">
      <w:pPr>
        <w:spacing w:after="240" w:lineRule="auto"/>
        <w:rPr/>
      </w:pPr>
      <w:r w:rsidDel="00000000" w:rsidR="00000000" w:rsidRPr="00000000">
        <w:rPr>
          <w:b w:val="1"/>
          <w:rtl w:val="0"/>
        </w:rPr>
        <w:t xml:space="preserve">Janine</w:t>
      </w:r>
      <w:r w:rsidDel="00000000" w:rsidR="00000000" w:rsidRPr="00000000">
        <w:rPr>
          <w:rtl w:val="0"/>
        </w:rPr>
        <w:t xml:space="preserve">: Oh boy. </w:t>
      </w:r>
    </w:p>
    <w:p w:rsidR="00000000" w:rsidDel="00000000" w:rsidP="00000000" w:rsidRDefault="00000000" w:rsidRPr="00000000" w14:paraId="000001D0">
      <w:pPr>
        <w:spacing w:after="240" w:lineRule="auto"/>
        <w:rPr>
          <w:u w:val="single"/>
        </w:rPr>
      </w:pPr>
      <w:r w:rsidDel="00000000" w:rsidR="00000000" w:rsidRPr="00000000">
        <w:rPr>
          <w:b w:val="1"/>
          <w:rtl w:val="0"/>
        </w:rPr>
        <w:t xml:space="preserve">Austin</w:t>
      </w:r>
      <w:r w:rsidDel="00000000" w:rsidR="00000000" w:rsidRPr="00000000">
        <w:rPr>
          <w:rtl w:val="0"/>
        </w:rPr>
        <w:t xml:space="preserve">: Oh, fuck. [laughs]</w:t>
      </w:r>
      <w:r w:rsidDel="00000000" w:rsidR="00000000" w:rsidRPr="00000000">
        <w:rPr>
          <w:rtl w:val="0"/>
        </w:rPr>
      </w:r>
    </w:p>
    <w:p w:rsidR="00000000" w:rsidDel="00000000" w:rsidP="00000000" w:rsidRDefault="00000000" w:rsidRPr="00000000" w14:paraId="000001D1">
      <w:pPr>
        <w:spacing w:after="240" w:lineRule="auto"/>
        <w:rPr/>
      </w:pPr>
      <w:r w:rsidDel="00000000" w:rsidR="00000000" w:rsidRPr="00000000">
        <w:rPr>
          <w:b w:val="1"/>
          <w:rtl w:val="0"/>
        </w:rPr>
        <w:t xml:space="preserve">Janine</w:t>
      </w:r>
      <w:r w:rsidDel="00000000" w:rsidR="00000000" w:rsidRPr="00000000">
        <w:rPr>
          <w:rtl w:val="0"/>
        </w:rPr>
        <w:t xml:space="preserve">: Oh boy. </w:t>
      </w:r>
    </w:p>
    <w:p w:rsidR="00000000" w:rsidDel="00000000" w:rsidP="00000000" w:rsidRDefault="00000000" w:rsidRPr="00000000" w14:paraId="000001D2">
      <w:pPr>
        <w:spacing w:after="240" w:lineRule="auto"/>
        <w:rPr/>
      </w:pPr>
      <w:r w:rsidDel="00000000" w:rsidR="00000000" w:rsidRPr="00000000">
        <w:rPr>
          <w:b w:val="1"/>
          <w:rtl w:val="0"/>
        </w:rPr>
        <w:t xml:space="preserve">Nick</w:t>
      </w:r>
      <w:r w:rsidDel="00000000" w:rsidR="00000000" w:rsidRPr="00000000">
        <w:rPr>
          <w:rtl w:val="0"/>
        </w:rPr>
        <w:t xml:space="preserve">: Oh no. </w:t>
      </w:r>
    </w:p>
    <w:p w:rsidR="00000000" w:rsidDel="00000000" w:rsidP="00000000" w:rsidRDefault="00000000" w:rsidRPr="00000000" w14:paraId="000001D3">
      <w:pPr>
        <w:spacing w:after="240" w:lineRule="auto"/>
        <w:rPr/>
      </w:pPr>
      <w:r w:rsidDel="00000000" w:rsidR="00000000" w:rsidRPr="00000000">
        <w:rPr>
          <w:b w:val="1"/>
          <w:rtl w:val="0"/>
        </w:rPr>
        <w:t xml:space="preserve">Art</w:t>
      </w:r>
      <w:r w:rsidDel="00000000" w:rsidR="00000000" w:rsidRPr="00000000">
        <w:rPr>
          <w:rtl w:val="0"/>
        </w:rPr>
        <w:t xml:space="preserve">: Oh.</w:t>
      </w:r>
    </w:p>
    <w:p w:rsidR="00000000" w:rsidDel="00000000" w:rsidP="00000000" w:rsidRDefault="00000000" w:rsidRPr="00000000" w14:paraId="000001D4">
      <w:pPr>
        <w:spacing w:after="240" w:lineRule="auto"/>
        <w:rPr/>
      </w:pPr>
      <w:r w:rsidDel="00000000" w:rsidR="00000000" w:rsidRPr="00000000">
        <w:rPr>
          <w:b w:val="1"/>
          <w:rtl w:val="0"/>
        </w:rPr>
        <w:t xml:space="preserve">Janine</w:t>
      </w:r>
      <w:r w:rsidDel="00000000" w:rsidR="00000000" w:rsidRPr="00000000">
        <w:rPr>
          <w:rtl w:val="0"/>
        </w:rPr>
        <w:t xml:space="preserve">: Oh boy. </w:t>
      </w:r>
    </w:p>
    <w:p w:rsidR="00000000" w:rsidDel="00000000" w:rsidP="00000000" w:rsidRDefault="00000000" w:rsidRPr="00000000" w14:paraId="000001D5">
      <w:pPr>
        <w:spacing w:after="240" w:lineRule="auto"/>
        <w:rPr/>
      </w:pPr>
      <w:r w:rsidDel="00000000" w:rsidR="00000000" w:rsidRPr="00000000">
        <w:rPr>
          <w:b w:val="1"/>
          <w:rtl w:val="0"/>
        </w:rPr>
        <w:t xml:space="preserve">Austin</w:t>
      </w:r>
      <w:r w:rsidDel="00000000" w:rsidR="00000000" w:rsidRPr="00000000">
        <w:rPr>
          <w:rtl w:val="0"/>
        </w:rPr>
        <w:t xml:space="preserve">: Jesus Christ. </w:t>
      </w:r>
      <w:r w:rsidDel="00000000" w:rsidR="00000000" w:rsidRPr="00000000">
        <w:rPr>
          <w:rtl w:val="0"/>
        </w:rPr>
        <w:t xml:space="preserve">Janine</w:t>
      </w:r>
      <w:r w:rsidDel="00000000" w:rsidR="00000000" w:rsidRPr="00000000">
        <w:rPr>
          <w:rtl w:val="0"/>
        </w:rPr>
        <w:t xml:space="preserve">.</w:t>
      </w:r>
    </w:p>
    <w:p w:rsidR="00000000" w:rsidDel="00000000" w:rsidP="00000000" w:rsidRDefault="00000000" w:rsidRPr="00000000" w14:paraId="000001D6">
      <w:pPr>
        <w:spacing w:after="240" w:lineRule="auto"/>
        <w:rPr/>
      </w:pPr>
      <w:r w:rsidDel="00000000" w:rsidR="00000000" w:rsidRPr="00000000">
        <w:rPr>
          <w:b w:val="1"/>
          <w:rtl w:val="0"/>
        </w:rPr>
        <w:t xml:space="preserve">Janine</w:t>
      </w:r>
      <w:r w:rsidDel="00000000" w:rsidR="00000000" w:rsidRPr="00000000">
        <w:rPr>
          <w:rtl w:val="0"/>
        </w:rPr>
        <w:t xml:space="preserve">: ‘Disease spreads through the community. Choose one. You spend a week quarantining and treating the disease. Project dice are not reduced this week. Or nobody knows what to do about it, add health and fertility as a scarcity.’</w:t>
      </w:r>
    </w:p>
    <w:p w:rsidR="00000000" w:rsidDel="00000000" w:rsidP="00000000" w:rsidRDefault="00000000" w:rsidRPr="00000000" w14:paraId="000001D7">
      <w:pPr>
        <w:spacing w:after="240" w:lineRule="auto"/>
        <w:rPr/>
      </w:pPr>
      <w:r w:rsidDel="00000000" w:rsidR="00000000" w:rsidRPr="00000000">
        <w:rPr>
          <w:b w:val="1"/>
          <w:rtl w:val="0"/>
        </w:rPr>
        <w:t xml:space="preserve">Austin</w:t>
      </w:r>
      <w:r w:rsidDel="00000000" w:rsidR="00000000" w:rsidRPr="00000000">
        <w:rPr>
          <w:rtl w:val="0"/>
        </w:rPr>
        <w:t xml:space="preserve">: Good. </w:t>
      </w:r>
    </w:p>
    <w:p w:rsidR="00000000" w:rsidDel="00000000" w:rsidP="00000000" w:rsidRDefault="00000000" w:rsidRPr="00000000" w14:paraId="000001D8">
      <w:pPr>
        <w:spacing w:after="240" w:lineRule="auto"/>
        <w:rPr/>
      </w:pPr>
      <w:r w:rsidDel="00000000" w:rsidR="00000000" w:rsidRPr="00000000">
        <w:rPr>
          <w:b w:val="1"/>
          <w:rtl w:val="0"/>
        </w:rPr>
        <w:t xml:space="preserve">Janine</w:t>
      </w:r>
      <w:r w:rsidDel="00000000" w:rsidR="00000000" w:rsidRPr="00000000">
        <w:rPr>
          <w:rtl w:val="0"/>
        </w:rPr>
        <w:t xml:space="preserve">: [sighs] Um- [someone whistles] Here’s the thing. This seems like a community that knows how to quarantine. Or at least-</w:t>
      </w:r>
    </w:p>
    <w:p w:rsidR="00000000" w:rsidDel="00000000" w:rsidP="00000000" w:rsidRDefault="00000000" w:rsidRPr="00000000" w14:paraId="000001D9">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1DA">
      <w:pPr>
        <w:spacing w:after="240" w:lineRule="auto"/>
        <w:rPr/>
      </w:pPr>
      <w:r w:rsidDel="00000000" w:rsidR="00000000" w:rsidRPr="00000000">
        <w:rPr>
          <w:b w:val="1"/>
          <w:rtl w:val="0"/>
        </w:rPr>
        <w:t xml:space="preserve">Janine</w:t>
      </w:r>
      <w:r w:rsidDel="00000000" w:rsidR="00000000" w:rsidRPr="00000000">
        <w:rPr>
          <w:rtl w:val="0"/>
        </w:rPr>
        <w:t xml:space="preserve">: -certain people in this community seem like they are very aggressively quarantining things already. </w:t>
      </w:r>
    </w:p>
    <w:p w:rsidR="00000000" w:rsidDel="00000000" w:rsidP="00000000" w:rsidRDefault="00000000" w:rsidRPr="00000000" w14:paraId="000001DB">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1DC">
      <w:pPr>
        <w:spacing w:after="240" w:lineRule="auto"/>
        <w:rPr/>
      </w:pPr>
      <w:r w:rsidDel="00000000" w:rsidR="00000000" w:rsidRPr="00000000">
        <w:rPr>
          <w:b w:val="1"/>
          <w:rtl w:val="0"/>
        </w:rPr>
        <w:t xml:space="preserve">Janine</w:t>
      </w:r>
      <w:r w:rsidDel="00000000" w:rsidR="00000000" w:rsidRPr="00000000">
        <w:rPr>
          <w:rtl w:val="0"/>
        </w:rPr>
        <w:t xml:space="preserve">: Uh, so I think the disease probably comes from- I mean, it probably comes from the- from the Golden Corridor or whatever we’re calling that. And they’re probably- You know, no one’s gonna like, openly admit that, but that’s where it’s starting. Uh, and the pala-din are probably very quick to- I guess the word might be like, ex- excise- excise-</w:t>
      </w:r>
    </w:p>
    <w:p w:rsidR="00000000" w:rsidDel="00000000" w:rsidP="00000000" w:rsidRDefault="00000000" w:rsidRPr="00000000" w14:paraId="000001DD">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1DE">
      <w:pPr>
        <w:spacing w:after="240" w:lineRule="auto"/>
        <w:rPr/>
      </w:pPr>
      <w:r w:rsidDel="00000000" w:rsidR="00000000" w:rsidRPr="00000000">
        <w:rPr>
          <w:b w:val="1"/>
          <w:rtl w:val="0"/>
        </w:rPr>
        <w:t xml:space="preserve">Janine</w:t>
      </w:r>
      <w:r w:rsidDel="00000000" w:rsidR="00000000" w:rsidRPr="00000000">
        <w:rPr>
          <w:rtl w:val="0"/>
        </w:rPr>
        <w:t xml:space="preserve">: -the affected people from that community-</w:t>
      </w:r>
    </w:p>
    <w:p w:rsidR="00000000" w:rsidDel="00000000" w:rsidP="00000000" w:rsidRDefault="00000000" w:rsidRPr="00000000" w14:paraId="000001DF">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E0">
      <w:pPr>
        <w:spacing w:after="240" w:lineRule="auto"/>
        <w:rPr/>
      </w:pPr>
      <w:r w:rsidDel="00000000" w:rsidR="00000000" w:rsidRPr="00000000">
        <w:rPr>
          <w:b w:val="1"/>
          <w:rtl w:val="0"/>
        </w:rPr>
        <w:t xml:space="preserve">Janine</w:t>
      </w:r>
      <w:r w:rsidDel="00000000" w:rsidR="00000000" w:rsidRPr="00000000">
        <w:rPr>
          <w:rtl w:val="0"/>
        </w:rPr>
        <w:t xml:space="preserve">: -and put them somewhere. But it probably throws things into complete fuckin’ chaos because like, ‘Where’s so-and-so? They were supposed to work on this thing today.’</w:t>
      </w:r>
    </w:p>
    <w:p w:rsidR="00000000" w:rsidDel="00000000" w:rsidP="00000000" w:rsidRDefault="00000000" w:rsidRPr="00000000" w14:paraId="000001E1">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1E2">
      <w:pPr>
        <w:spacing w:after="240" w:lineRule="auto"/>
        <w:rPr/>
      </w:pPr>
      <w:r w:rsidDel="00000000" w:rsidR="00000000" w:rsidRPr="00000000">
        <w:rPr>
          <w:b w:val="1"/>
          <w:rtl w:val="0"/>
        </w:rPr>
        <w:t xml:space="preserve">Janine</w:t>
      </w:r>
      <w:r w:rsidDel="00000000" w:rsidR="00000000" w:rsidRPr="00000000">
        <w:rPr>
          <w:rtl w:val="0"/>
        </w:rPr>
        <w:t xml:space="preserve">: ‘Oh they’re just gone? Ok. That’s not good.’</w:t>
      </w:r>
    </w:p>
    <w:p w:rsidR="00000000" w:rsidDel="00000000" w:rsidP="00000000" w:rsidRDefault="00000000" w:rsidRPr="00000000" w14:paraId="000001E3">
      <w:pPr>
        <w:spacing w:after="240" w:lineRule="auto"/>
        <w:rPr/>
      </w:pPr>
      <w:r w:rsidDel="00000000" w:rsidR="00000000" w:rsidRPr="00000000">
        <w:rPr>
          <w:b w:val="1"/>
          <w:rtl w:val="0"/>
        </w:rPr>
        <w:t xml:space="preserve">Austin</w:t>
      </w:r>
      <w:r w:rsidDel="00000000" w:rsidR="00000000" w:rsidRPr="00000000">
        <w:rPr>
          <w:rtl w:val="0"/>
        </w:rPr>
        <w:t xml:space="preserve">: Where- where do they get put? That might be a good thing for the map. </w:t>
      </w:r>
    </w:p>
    <w:p w:rsidR="00000000" w:rsidDel="00000000" w:rsidP="00000000" w:rsidRDefault="00000000" w:rsidRPr="00000000" w14:paraId="000001E4">
      <w:pPr>
        <w:spacing w:after="240" w:lineRule="auto"/>
        <w:rPr/>
      </w:pPr>
      <w:r w:rsidDel="00000000" w:rsidR="00000000" w:rsidRPr="00000000">
        <w:rPr>
          <w:b w:val="1"/>
          <w:rtl w:val="0"/>
        </w:rPr>
        <w:t xml:space="preserve">Janine</w:t>
      </w:r>
      <w:r w:rsidDel="00000000" w:rsidR="00000000" w:rsidRPr="00000000">
        <w:rPr>
          <w:rtl w:val="0"/>
        </w:rPr>
        <w:t xml:space="preserve">: Yeah. I think… What’s the old university being used for now that the pala-din have taken it over? Is stuff still happening there?</w:t>
      </w:r>
    </w:p>
    <w:p w:rsidR="00000000" w:rsidDel="00000000" w:rsidP="00000000" w:rsidRDefault="00000000" w:rsidRPr="00000000" w14:paraId="000001E5">
      <w:pPr>
        <w:spacing w:after="240" w:lineRule="auto"/>
        <w:rPr/>
      </w:pPr>
      <w:r w:rsidDel="00000000" w:rsidR="00000000" w:rsidRPr="00000000">
        <w:rPr>
          <w:b w:val="1"/>
          <w:rtl w:val="0"/>
        </w:rPr>
        <w:t xml:space="preserve">Austin</w:t>
      </w:r>
      <w:r w:rsidDel="00000000" w:rsidR="00000000" w:rsidRPr="00000000">
        <w:rPr>
          <w:rtl w:val="0"/>
        </w:rPr>
        <w:t xml:space="preserve">: Stuff is still happening there. </w:t>
      </w:r>
    </w:p>
    <w:p w:rsidR="00000000" w:rsidDel="00000000" w:rsidP="00000000" w:rsidRDefault="00000000" w:rsidRPr="00000000" w14:paraId="000001E6">
      <w:pPr>
        <w:spacing w:after="240" w:lineRule="auto"/>
        <w:rPr/>
      </w:pPr>
      <w:r w:rsidDel="00000000" w:rsidR="00000000" w:rsidRPr="00000000">
        <w:rPr>
          <w:b w:val="1"/>
          <w:rtl w:val="0"/>
        </w:rPr>
        <w:t xml:space="preserve">Janine</w:t>
      </w:r>
      <w:r w:rsidDel="00000000" w:rsidR="00000000" w:rsidRPr="00000000">
        <w:rPr>
          <w:rtl w:val="0"/>
        </w:rPr>
        <w:t xml:space="preserve">: Ok. </w:t>
      </w:r>
    </w:p>
    <w:p w:rsidR="00000000" w:rsidDel="00000000" w:rsidP="00000000" w:rsidRDefault="00000000" w:rsidRPr="00000000" w14:paraId="000001E7">
      <w:pPr>
        <w:spacing w:after="240" w:lineRule="auto"/>
        <w:rPr/>
      </w:pPr>
      <w:r w:rsidDel="00000000" w:rsidR="00000000" w:rsidRPr="00000000">
        <w:rPr>
          <w:b w:val="1"/>
          <w:rtl w:val="0"/>
        </w:rPr>
        <w:t xml:space="preserve">Austin</w:t>
      </w:r>
      <w:r w:rsidDel="00000000" w:rsidR="00000000" w:rsidRPr="00000000">
        <w:rPr>
          <w:rtl w:val="0"/>
        </w:rPr>
        <w:t xml:space="preserve">: Um, Sam- some of the devout of Samothes are there now. Studying. </w:t>
      </w:r>
    </w:p>
    <w:p w:rsidR="00000000" w:rsidDel="00000000" w:rsidP="00000000" w:rsidRDefault="00000000" w:rsidRPr="00000000" w14:paraId="000001E8">
      <w:pPr>
        <w:spacing w:after="240" w:lineRule="auto"/>
        <w:rPr/>
      </w:pPr>
      <w:r w:rsidDel="00000000" w:rsidR="00000000" w:rsidRPr="00000000">
        <w:rPr>
          <w:b w:val="1"/>
          <w:rtl w:val="0"/>
        </w:rPr>
        <w:t xml:space="preserve">Janine</w:t>
      </w:r>
      <w:r w:rsidDel="00000000" w:rsidR="00000000" w:rsidRPr="00000000">
        <w:rPr>
          <w:rtl w:val="0"/>
        </w:rPr>
        <w:t xml:space="preserve">: Ok. Uh…</w:t>
      </w:r>
    </w:p>
    <w:p w:rsidR="00000000" w:rsidDel="00000000" w:rsidP="00000000" w:rsidRDefault="00000000" w:rsidRPr="00000000" w14:paraId="000001E9">
      <w:pPr>
        <w:spacing w:after="240" w:lineRule="auto"/>
        <w:rPr/>
      </w:pPr>
      <w:r w:rsidDel="00000000" w:rsidR="00000000" w:rsidRPr="00000000">
        <w:rPr>
          <w:b w:val="1"/>
          <w:rtl w:val="0"/>
        </w:rPr>
        <w:t xml:space="preserve">Austin</w:t>
      </w:r>
      <w:r w:rsidDel="00000000" w:rsidR="00000000" w:rsidRPr="00000000">
        <w:rPr>
          <w:rtl w:val="0"/>
        </w:rPr>
        <w:t xml:space="preserve">: But like, maybe that’s still kinda good. That’s still kind of a cool place to take somebody. </w:t>
      </w:r>
    </w:p>
    <w:p w:rsidR="00000000" w:rsidDel="00000000" w:rsidP="00000000" w:rsidRDefault="00000000" w:rsidRPr="00000000" w14:paraId="000001EA">
      <w:pPr>
        <w:spacing w:after="240" w:lineRule="auto"/>
        <w:rPr/>
      </w:pPr>
      <w:r w:rsidDel="00000000" w:rsidR="00000000" w:rsidRPr="00000000">
        <w:rPr>
          <w:b w:val="1"/>
          <w:rtl w:val="0"/>
        </w:rPr>
        <w:t xml:space="preserve">Janine</w:t>
      </w:r>
      <w:r w:rsidDel="00000000" w:rsidR="00000000" w:rsidRPr="00000000">
        <w:rPr>
          <w:rtl w:val="0"/>
        </w:rPr>
        <w:t xml:space="preserve">: I was thinking about the old um- the thing that was like a boarding school where the children were kept. </w:t>
      </w:r>
    </w:p>
    <w:p w:rsidR="00000000" w:rsidDel="00000000" w:rsidP="00000000" w:rsidRDefault="00000000" w:rsidRPr="00000000" w14:paraId="000001EB">
      <w:pPr>
        <w:spacing w:after="240" w:lineRule="auto"/>
        <w:rPr/>
      </w:pPr>
      <w:r w:rsidDel="00000000" w:rsidR="00000000" w:rsidRPr="00000000">
        <w:rPr>
          <w:b w:val="1"/>
          <w:rtl w:val="0"/>
        </w:rPr>
        <w:t xml:space="preserve">Austin</w:t>
      </w:r>
      <w:r w:rsidDel="00000000" w:rsidR="00000000" w:rsidRPr="00000000">
        <w:rPr>
          <w:rtl w:val="0"/>
        </w:rPr>
        <w:t xml:space="preserve">: Oh. </w:t>
      </w:r>
    </w:p>
    <w:p w:rsidR="00000000" w:rsidDel="00000000" w:rsidP="00000000" w:rsidRDefault="00000000" w:rsidRPr="00000000" w14:paraId="000001EC">
      <w:pPr>
        <w:spacing w:after="240" w:lineRule="auto"/>
        <w:rPr/>
      </w:pPr>
      <w:r w:rsidDel="00000000" w:rsidR="00000000" w:rsidRPr="00000000">
        <w:rPr>
          <w:b w:val="1"/>
          <w:rtl w:val="0"/>
        </w:rPr>
        <w:t xml:space="preserve">Janine</w:t>
      </w:r>
      <w:r w:rsidDel="00000000" w:rsidR="00000000" w:rsidRPr="00000000">
        <w:rPr>
          <w:rtl w:val="0"/>
        </w:rPr>
        <w:t xml:space="preserve">: Cause thinking about, they disperse the children and put the sick people there instead. </w:t>
      </w:r>
    </w:p>
    <w:p w:rsidR="00000000" w:rsidDel="00000000" w:rsidP="00000000" w:rsidRDefault="00000000" w:rsidRPr="00000000" w14:paraId="000001ED">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EE">
      <w:pPr>
        <w:spacing w:after="240" w:lineRule="auto"/>
        <w:rPr/>
      </w:pPr>
      <w:r w:rsidDel="00000000" w:rsidR="00000000" w:rsidRPr="00000000">
        <w:rPr>
          <w:b w:val="1"/>
          <w:rtl w:val="0"/>
        </w:rPr>
        <w:t xml:space="preserve">Janine</w:t>
      </w:r>
      <w:r w:rsidDel="00000000" w:rsidR="00000000" w:rsidRPr="00000000">
        <w:rPr>
          <w:rtl w:val="0"/>
        </w:rPr>
        <w:t xml:space="preserve">: And it becomes kind of an infirmary thing. </w:t>
      </w:r>
    </w:p>
    <w:p w:rsidR="00000000" w:rsidDel="00000000" w:rsidP="00000000" w:rsidRDefault="00000000" w:rsidRPr="00000000" w14:paraId="000001EF">
      <w:pPr>
        <w:spacing w:after="240" w:lineRule="auto"/>
        <w:rPr/>
      </w:pPr>
      <w:r w:rsidDel="00000000" w:rsidR="00000000" w:rsidRPr="00000000">
        <w:rPr>
          <w:b w:val="1"/>
          <w:rtl w:val="0"/>
        </w:rPr>
        <w:t xml:space="preserve">Austin</w:t>
      </w:r>
      <w:r w:rsidDel="00000000" w:rsidR="00000000" w:rsidRPr="00000000">
        <w:rPr>
          <w:rtl w:val="0"/>
        </w:rPr>
        <w:t xml:space="preserve">: That’s interesting. </w:t>
      </w:r>
    </w:p>
    <w:p w:rsidR="00000000" w:rsidDel="00000000" w:rsidP="00000000" w:rsidRDefault="00000000" w:rsidRPr="00000000" w14:paraId="000001F0">
      <w:pPr>
        <w:spacing w:after="240" w:lineRule="auto"/>
        <w:rPr/>
      </w:pPr>
      <w:r w:rsidDel="00000000" w:rsidR="00000000" w:rsidRPr="00000000">
        <w:rPr>
          <w:b w:val="1"/>
          <w:rtl w:val="0"/>
        </w:rPr>
        <w:t xml:space="preserve">Janine</w:t>
      </w:r>
      <w:r w:rsidDel="00000000" w:rsidR="00000000" w:rsidRPr="00000000">
        <w:rPr>
          <w:rtl w:val="0"/>
        </w:rPr>
        <w:t xml:space="preserve">: But that’s because this place is already- they already have a lock-down on this place. </w:t>
      </w:r>
    </w:p>
    <w:p w:rsidR="00000000" w:rsidDel="00000000" w:rsidP="00000000" w:rsidRDefault="00000000" w:rsidRPr="00000000" w14:paraId="000001F1">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1F2">
      <w:pPr>
        <w:spacing w:after="240" w:lineRule="auto"/>
        <w:rPr/>
      </w:pPr>
      <w:r w:rsidDel="00000000" w:rsidR="00000000" w:rsidRPr="00000000">
        <w:rPr>
          <w:b w:val="1"/>
          <w:rtl w:val="0"/>
        </w:rPr>
        <w:t xml:space="preserve">Janine</w:t>
      </w:r>
      <w:r w:rsidDel="00000000" w:rsidR="00000000" w:rsidRPr="00000000">
        <w:rPr>
          <w:rtl w:val="0"/>
        </w:rPr>
        <w:t xml:space="preserve">: I want a place they already have a lock-down on that they’re already-</w:t>
      </w:r>
    </w:p>
    <w:p w:rsidR="00000000" w:rsidDel="00000000" w:rsidP="00000000" w:rsidRDefault="00000000" w:rsidRPr="00000000" w14:paraId="000001F3">
      <w:pPr>
        <w:spacing w:after="240" w:lineRule="auto"/>
        <w:rPr/>
      </w:pPr>
      <w:r w:rsidDel="00000000" w:rsidR="00000000" w:rsidRPr="00000000">
        <w:rPr>
          <w:b w:val="1"/>
          <w:rtl w:val="0"/>
        </w:rPr>
        <w:t xml:space="preserve">Austin</w:t>
      </w:r>
      <w:r w:rsidDel="00000000" w:rsidR="00000000" w:rsidRPr="00000000">
        <w:rPr>
          <w:rtl w:val="0"/>
        </w:rPr>
        <w:t xml:space="preserve">: Yes. And they’re also-  </w:t>
      </w:r>
    </w:p>
    <w:p w:rsidR="00000000" w:rsidDel="00000000" w:rsidP="00000000" w:rsidRDefault="00000000" w:rsidRPr="00000000" w14:paraId="000001F4">
      <w:pPr>
        <w:spacing w:after="240" w:lineRule="auto"/>
        <w:rPr/>
      </w:pPr>
      <w:r w:rsidDel="00000000" w:rsidR="00000000" w:rsidRPr="00000000">
        <w:rPr>
          <w:b w:val="1"/>
          <w:rtl w:val="0"/>
        </w:rPr>
        <w:t xml:space="preserve">Janine</w:t>
      </w:r>
      <w:r w:rsidDel="00000000" w:rsidR="00000000" w:rsidRPr="00000000">
        <w:rPr>
          <w:rtl w:val="0"/>
        </w:rPr>
        <w:t xml:space="preserve">: -very in charge of.</w:t>
      </w:r>
    </w:p>
    <w:p w:rsidR="00000000" w:rsidDel="00000000" w:rsidP="00000000" w:rsidRDefault="00000000" w:rsidRPr="00000000" w14:paraId="000001F5">
      <w:pPr>
        <w:spacing w:after="240" w:lineRule="auto"/>
        <w:rPr/>
      </w:pPr>
      <w:r w:rsidDel="00000000" w:rsidR="00000000" w:rsidRPr="00000000">
        <w:rPr>
          <w:b w:val="1"/>
          <w:rtl w:val="0"/>
        </w:rPr>
        <w:t xml:space="preserve">Austin</w:t>
      </w:r>
      <w:r w:rsidDel="00000000" w:rsidR="00000000" w:rsidRPr="00000000">
        <w:rPr>
          <w:rtl w:val="0"/>
        </w:rPr>
        <w:t xml:space="preserve">: -that’s also outside of Golden- the Gold Zone. So…</w:t>
      </w:r>
    </w:p>
    <w:p w:rsidR="00000000" w:rsidDel="00000000" w:rsidP="00000000" w:rsidRDefault="00000000" w:rsidRPr="00000000" w14:paraId="000001F6">
      <w:pPr>
        <w:spacing w:after="240" w:lineRule="auto"/>
        <w:rPr/>
      </w:pPr>
      <w:r w:rsidDel="00000000" w:rsidR="00000000" w:rsidRPr="00000000">
        <w:rPr>
          <w:b w:val="1"/>
          <w:rtl w:val="0"/>
        </w:rPr>
        <w:t xml:space="preserve">Janine</w:t>
      </w:r>
      <w:r w:rsidDel="00000000" w:rsidR="00000000" w:rsidRPr="00000000">
        <w:rPr>
          <w:rtl w:val="0"/>
        </w:rPr>
        <w:t xml:space="preserve">: Yes. </w:t>
      </w:r>
    </w:p>
    <w:p w:rsidR="00000000" w:rsidDel="00000000" w:rsidP="00000000" w:rsidRDefault="00000000" w:rsidRPr="00000000" w14:paraId="000001F7">
      <w:pPr>
        <w:spacing w:after="240" w:lineRule="auto"/>
        <w:rPr/>
      </w:pPr>
      <w:r w:rsidDel="00000000" w:rsidR="00000000" w:rsidRPr="00000000">
        <w:rPr>
          <w:b w:val="1"/>
          <w:rtl w:val="0"/>
        </w:rPr>
        <w:t xml:space="preserve">Austin</w:t>
      </w:r>
      <w:r w:rsidDel="00000000" w:rsidR="00000000" w:rsidRPr="00000000">
        <w:rPr>
          <w:rtl w:val="0"/>
        </w:rPr>
        <w:t xml:space="preserve">: That’s kind of a-</w:t>
      </w:r>
    </w:p>
    <w:p w:rsidR="00000000" w:rsidDel="00000000" w:rsidP="00000000" w:rsidRDefault="00000000" w:rsidRPr="00000000" w14:paraId="000001F8">
      <w:pPr>
        <w:spacing w:after="240" w:lineRule="auto"/>
        <w:rPr/>
      </w:pPr>
      <w:r w:rsidDel="00000000" w:rsidR="00000000" w:rsidRPr="00000000">
        <w:rPr>
          <w:b w:val="1"/>
          <w:rtl w:val="0"/>
        </w:rPr>
        <w:t xml:space="preserve">Janine</w:t>
      </w:r>
      <w:r w:rsidDel="00000000" w:rsidR="00000000" w:rsidRPr="00000000">
        <w:rPr>
          <w:rtl w:val="0"/>
        </w:rPr>
        <w:t xml:space="preserve">: Which like-</w:t>
      </w:r>
    </w:p>
    <w:p w:rsidR="00000000" w:rsidDel="00000000" w:rsidP="00000000" w:rsidRDefault="00000000" w:rsidRPr="00000000" w14:paraId="000001F9">
      <w:pPr>
        <w:spacing w:after="240" w:lineRule="auto"/>
        <w:rPr/>
      </w:pPr>
      <w:r w:rsidDel="00000000" w:rsidR="00000000" w:rsidRPr="00000000">
        <w:rPr>
          <w:b w:val="1"/>
          <w:rtl w:val="0"/>
        </w:rPr>
        <w:t xml:space="preserve">Austin</w:t>
      </w:r>
      <w:r w:rsidDel="00000000" w:rsidR="00000000" w:rsidRPr="00000000">
        <w:rPr>
          <w:rtl w:val="0"/>
        </w:rPr>
        <w:t xml:space="preserve">: That seems right. </w:t>
      </w:r>
    </w:p>
    <w:p w:rsidR="00000000" w:rsidDel="00000000" w:rsidP="00000000" w:rsidRDefault="00000000" w:rsidRPr="00000000" w14:paraId="000001FA">
      <w:pPr>
        <w:spacing w:after="240" w:lineRule="auto"/>
        <w:rPr/>
      </w:pPr>
      <w:r w:rsidDel="00000000" w:rsidR="00000000" w:rsidRPr="00000000">
        <w:rPr>
          <w:b w:val="1"/>
          <w:rtl w:val="0"/>
        </w:rPr>
        <w:t xml:space="preserve">Janine</w:t>
      </w:r>
      <w:r w:rsidDel="00000000" w:rsidR="00000000" w:rsidRPr="00000000">
        <w:rPr>
          <w:rtl w:val="0"/>
        </w:rPr>
        <w:t xml:space="preserve">: Also- also, there’s like a- there is something bad there like, if this started in the Golden area, and they’re taking it out of the Golden area, then-</w:t>
      </w:r>
    </w:p>
    <w:p w:rsidR="00000000" w:rsidDel="00000000" w:rsidP="00000000" w:rsidRDefault="00000000" w:rsidRPr="00000000" w14:paraId="000001FB">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1FC">
      <w:pPr>
        <w:spacing w:after="240" w:lineRule="auto"/>
        <w:rPr/>
      </w:pPr>
      <w:r w:rsidDel="00000000" w:rsidR="00000000" w:rsidRPr="00000000">
        <w:rPr>
          <w:b w:val="1"/>
          <w:rtl w:val="0"/>
        </w:rPr>
        <w:t xml:space="preserve">Janine</w:t>
      </w:r>
      <w:r w:rsidDel="00000000" w:rsidR="00000000" w:rsidRPr="00000000">
        <w:rPr>
          <w:rtl w:val="0"/>
        </w:rPr>
        <w:t xml:space="preserve">: -if they can’t for whatever reason manage it, that becomes also a big old problem. I’m gonna put these children down with fake Hedy and the boys. </w:t>
      </w:r>
    </w:p>
    <w:p w:rsidR="00000000" w:rsidDel="00000000" w:rsidP="00000000" w:rsidRDefault="00000000" w:rsidRPr="00000000" w14:paraId="000001FD">
      <w:pPr>
        <w:spacing w:after="240" w:lineRule="auto"/>
        <w:rPr/>
      </w:pPr>
      <w:r w:rsidDel="00000000" w:rsidR="00000000" w:rsidRPr="00000000">
        <w:rPr>
          <w:b w:val="1"/>
          <w:rtl w:val="0"/>
        </w:rPr>
        <w:t xml:space="preserve">Austin</w:t>
      </w:r>
      <w:r w:rsidDel="00000000" w:rsidR="00000000" w:rsidRPr="00000000">
        <w:rPr>
          <w:rtl w:val="0"/>
        </w:rPr>
        <w:t xml:space="preserve">: Ok. I have another question. What’s this disease look like?</w:t>
      </w:r>
    </w:p>
    <w:p w:rsidR="00000000" w:rsidDel="00000000" w:rsidP="00000000" w:rsidRDefault="00000000" w:rsidRPr="00000000" w14:paraId="000001FE">
      <w:pPr>
        <w:spacing w:after="240" w:lineRule="auto"/>
        <w:rPr/>
      </w:pPr>
      <w:r w:rsidDel="00000000" w:rsidR="00000000" w:rsidRPr="00000000">
        <w:rPr>
          <w:b w:val="1"/>
          <w:rtl w:val="0"/>
        </w:rPr>
        <w:t xml:space="preserve">Janine</w:t>
      </w:r>
      <w:r w:rsidDel="00000000" w:rsidR="00000000" w:rsidRPr="00000000">
        <w:rPr>
          <w:rtl w:val="0"/>
        </w:rPr>
        <w:t xml:space="preserve">: [laughs] Uh, there’s an easy answer here, and I think I might just go for it. </w:t>
      </w:r>
    </w:p>
    <w:p w:rsidR="00000000" w:rsidDel="00000000" w:rsidP="00000000" w:rsidRDefault="00000000" w:rsidRPr="00000000" w14:paraId="000001FF">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00">
      <w:pPr>
        <w:spacing w:after="240" w:lineRule="auto"/>
        <w:rPr/>
      </w:pPr>
      <w:r w:rsidDel="00000000" w:rsidR="00000000" w:rsidRPr="00000000">
        <w:rPr>
          <w:b w:val="1"/>
          <w:rtl w:val="0"/>
        </w:rPr>
        <w:t xml:space="preserve">Janine</w:t>
      </w:r>
      <w:r w:rsidDel="00000000" w:rsidR="00000000" w:rsidRPr="00000000">
        <w:rPr>
          <w:rtl w:val="0"/>
        </w:rPr>
        <w:t xml:space="preserve">: I think your fingers start getting really, really long.</w:t>
      </w:r>
    </w:p>
    <w:p w:rsidR="00000000" w:rsidDel="00000000" w:rsidP="00000000" w:rsidRDefault="00000000" w:rsidRPr="00000000" w14:paraId="00000201">
      <w:pPr>
        <w:spacing w:after="240" w:lineRule="auto"/>
        <w:rPr/>
      </w:pPr>
      <w:r w:rsidDel="00000000" w:rsidR="00000000" w:rsidRPr="00000000">
        <w:rPr>
          <w:b w:val="1"/>
          <w:rtl w:val="0"/>
        </w:rPr>
        <w:t xml:space="preserve">Austin</w:t>
      </w:r>
      <w:r w:rsidDel="00000000" w:rsidR="00000000" w:rsidRPr="00000000">
        <w:rPr>
          <w:rtl w:val="0"/>
        </w:rPr>
        <w:t xml:space="preserve">: [uncomfortable] Uh hmmmm. </w:t>
      </w:r>
    </w:p>
    <w:p w:rsidR="00000000" w:rsidDel="00000000" w:rsidP="00000000" w:rsidRDefault="00000000" w:rsidRPr="00000000" w14:paraId="00000202">
      <w:pPr>
        <w:spacing w:after="240" w:lineRule="auto"/>
        <w:rPr/>
      </w:pPr>
      <w:r w:rsidDel="00000000" w:rsidR="00000000" w:rsidRPr="00000000">
        <w:rPr>
          <w:b w:val="1"/>
          <w:rtl w:val="0"/>
        </w:rPr>
        <w:t xml:space="preserve">Janine</w:t>
      </w:r>
      <w:r w:rsidDel="00000000" w:rsidR="00000000" w:rsidRPr="00000000">
        <w:rPr>
          <w:rtl w:val="0"/>
        </w:rPr>
        <w:t xml:space="preserve">: And then your- like your toes, and like, basically all your extremities get even more extreme. </w:t>
      </w:r>
    </w:p>
    <w:p w:rsidR="00000000" w:rsidDel="00000000" w:rsidP="00000000" w:rsidRDefault="00000000" w:rsidRPr="00000000" w14:paraId="00000203">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04">
      <w:pPr>
        <w:spacing w:after="240" w:lineRule="auto"/>
        <w:rPr/>
      </w:pPr>
      <w:r w:rsidDel="00000000" w:rsidR="00000000" w:rsidRPr="00000000">
        <w:rPr>
          <w:b w:val="1"/>
          <w:rtl w:val="0"/>
        </w:rPr>
        <w:t xml:space="preserve">Janine</w:t>
      </w:r>
      <w:r w:rsidDel="00000000" w:rsidR="00000000" w:rsidRPr="00000000">
        <w:rPr>
          <w:rtl w:val="0"/>
        </w:rPr>
        <w:t xml:space="preserve">: And then it kind of creeps inward and… and makes that part more extreme. So, you eventually just kind of like, everything about you gets like, not bigger, but longer.</w:t>
      </w:r>
    </w:p>
    <w:p w:rsidR="00000000" w:rsidDel="00000000" w:rsidP="00000000" w:rsidRDefault="00000000" w:rsidRPr="00000000" w14:paraId="00000205">
      <w:pPr>
        <w:spacing w:after="240" w:lineRule="auto"/>
        <w:rPr/>
      </w:pPr>
      <w:r w:rsidDel="00000000" w:rsidR="00000000" w:rsidRPr="00000000">
        <w:rPr>
          <w:b w:val="1"/>
          <w:rtl w:val="0"/>
        </w:rPr>
        <w:t xml:space="preserve">Austin</w:t>
      </w:r>
      <w:r w:rsidDel="00000000" w:rsidR="00000000" w:rsidRPr="00000000">
        <w:rPr>
          <w:rtl w:val="0"/>
        </w:rPr>
        <w:t xml:space="preserve">: Cool. Good. Good and cool. Alright, so what’s the other thing you do, </w:t>
      </w:r>
      <w:r w:rsidDel="00000000" w:rsidR="00000000" w:rsidRPr="00000000">
        <w:rPr>
          <w:b w:val="1"/>
          <w:rtl w:val="0"/>
        </w:rPr>
        <w:t xml:space="preserve">Janine</w:t>
      </w:r>
      <w:r w:rsidDel="00000000" w:rsidR="00000000" w:rsidRPr="00000000">
        <w:rPr>
          <w:rtl w:val="0"/>
        </w:rPr>
        <w:t xml:space="preserve">?</w:t>
      </w:r>
    </w:p>
    <w:p w:rsidR="00000000" w:rsidDel="00000000" w:rsidP="00000000" w:rsidRDefault="00000000" w:rsidRPr="00000000" w14:paraId="00000206">
      <w:pPr>
        <w:spacing w:after="240" w:lineRule="auto"/>
        <w:rPr/>
      </w:pPr>
      <w:r w:rsidDel="00000000" w:rsidR="00000000" w:rsidRPr="00000000">
        <w:rPr>
          <w:b w:val="1"/>
          <w:rtl w:val="0"/>
        </w:rPr>
        <w:t xml:space="preserve">Janine</w:t>
      </w:r>
      <w:r w:rsidDel="00000000" w:rsidR="00000000" w:rsidRPr="00000000">
        <w:rPr>
          <w:rtl w:val="0"/>
        </w:rPr>
        <w:t xml:space="preserve">: Uh- [exhales] </w:t>
      </w:r>
    </w:p>
    <w:p w:rsidR="00000000" w:rsidDel="00000000" w:rsidP="00000000" w:rsidRDefault="00000000" w:rsidRPr="00000000" w14:paraId="00000207">
      <w:pPr>
        <w:spacing w:after="240" w:lineRule="auto"/>
        <w:rPr/>
      </w:pPr>
      <w:r w:rsidDel="00000000" w:rsidR="00000000" w:rsidRPr="00000000">
        <w:rPr>
          <w:b w:val="1"/>
          <w:rtl w:val="0"/>
        </w:rPr>
        <w:t xml:space="preserve">Austin</w:t>
      </w:r>
      <w:r w:rsidDel="00000000" w:rsidR="00000000" w:rsidRPr="00000000">
        <w:rPr>
          <w:rtl w:val="0"/>
        </w:rPr>
        <w:t xml:space="preserve">: Find something, hold a discussion, or start a new project. </w:t>
      </w:r>
    </w:p>
    <w:p w:rsidR="00000000" w:rsidDel="00000000" w:rsidP="00000000" w:rsidRDefault="00000000" w:rsidRPr="00000000" w14:paraId="00000208">
      <w:pPr>
        <w:spacing w:after="240" w:lineRule="auto"/>
        <w:rPr/>
      </w:pPr>
      <w:r w:rsidDel="00000000" w:rsidR="00000000" w:rsidRPr="00000000">
        <w:rPr>
          <w:b w:val="1"/>
          <w:rtl w:val="0"/>
        </w:rPr>
        <w:t xml:space="preserve">Janine</w:t>
      </w:r>
      <w:r w:rsidDel="00000000" w:rsidR="00000000" w:rsidRPr="00000000">
        <w:rPr>
          <w:rtl w:val="0"/>
        </w:rPr>
        <w:t xml:space="preserve">: Yeah. I think- I think there’s- you know, I know I spend a lot of time on Hedy. I’m very fond of her. Uh, I think Canopy Row needs to have a fuckin’ talk about how her body was found, but she’s also just here. </w:t>
      </w:r>
    </w:p>
    <w:p w:rsidR="00000000" w:rsidDel="00000000" w:rsidP="00000000" w:rsidRDefault="00000000" w:rsidRPr="00000000" w14:paraId="00000209">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0A">
      <w:pPr>
        <w:spacing w:after="240" w:lineRule="auto"/>
        <w:rPr/>
      </w:pPr>
      <w:r w:rsidDel="00000000" w:rsidR="00000000" w:rsidRPr="00000000">
        <w:rPr>
          <w:b w:val="1"/>
          <w:rtl w:val="0"/>
        </w:rPr>
        <w:t xml:space="preserve">Janine</w:t>
      </w:r>
      <w:r w:rsidDel="00000000" w:rsidR="00000000" w:rsidRPr="00000000">
        <w:rPr>
          <w:rtl w:val="0"/>
        </w:rPr>
        <w:t xml:space="preserve">: Like, that seems like a thing maybe- uh, that would- would- someone would be talkin’ about that. </w:t>
      </w:r>
    </w:p>
    <w:p w:rsidR="00000000" w:rsidDel="00000000" w:rsidP="00000000" w:rsidRDefault="00000000" w:rsidRPr="00000000" w14:paraId="0000020B">
      <w:pPr>
        <w:spacing w:after="240" w:lineRule="auto"/>
        <w:rPr/>
      </w:pPr>
      <w:r w:rsidDel="00000000" w:rsidR="00000000" w:rsidRPr="00000000">
        <w:rPr>
          <w:b w:val="1"/>
          <w:rtl w:val="0"/>
        </w:rPr>
        <w:t xml:space="preserve">Austin</w:t>
      </w:r>
      <w:r w:rsidDel="00000000" w:rsidR="00000000" w:rsidRPr="00000000">
        <w:rPr>
          <w:rtl w:val="0"/>
        </w:rPr>
        <w:t xml:space="preserve">: Uh hm. So, what’s the question? Or the statement you make?</w:t>
      </w:r>
    </w:p>
    <w:p w:rsidR="00000000" w:rsidDel="00000000" w:rsidP="00000000" w:rsidRDefault="00000000" w:rsidRPr="00000000" w14:paraId="0000020C">
      <w:pPr>
        <w:spacing w:after="240" w:lineRule="auto"/>
        <w:rPr/>
      </w:pPr>
      <w:r w:rsidDel="00000000" w:rsidR="00000000" w:rsidRPr="00000000">
        <w:rPr>
          <w:b w:val="1"/>
          <w:rtl w:val="0"/>
        </w:rPr>
        <w:t xml:space="preserve">Janine</w:t>
      </w:r>
      <w:r w:rsidDel="00000000" w:rsidR="00000000" w:rsidRPr="00000000">
        <w:rPr>
          <w:rtl w:val="0"/>
        </w:rPr>
        <w:t xml:space="preserve">: I’m gonna go- I’m gonna start with a statement which is that uh… Something needs to be done about quote, unquote </w:t>
      </w:r>
      <w:ins w:author="izzy" w:id="0" w:date="2020-07-19T05:24:08Z">
        <w:r w:rsidDel="00000000" w:rsidR="00000000" w:rsidRPr="00000000">
          <w:rPr>
            <w:rtl w:val="0"/>
          </w:rPr>
          <w:t xml:space="preserve">“</w:t>
        </w:r>
      </w:ins>
      <w:r w:rsidDel="00000000" w:rsidR="00000000" w:rsidRPr="00000000">
        <w:rPr>
          <w:rtl w:val="0"/>
        </w:rPr>
        <w:t xml:space="preserve">Hedy.</w:t>
      </w:r>
      <w:ins w:author="izzy" w:id="1" w:date="2020-07-19T05:24:12Z">
        <w:r w:rsidDel="00000000" w:rsidR="00000000" w:rsidRPr="00000000">
          <w:rPr>
            <w:rtl w:val="0"/>
          </w:rPr>
          <w:t xml:space="preserve">”</w:t>
        </w:r>
      </w:ins>
      <w:r w:rsidDel="00000000" w:rsidR="00000000" w:rsidRPr="00000000">
        <w:rPr>
          <w:rtl w:val="0"/>
        </w:rPr>
        <w:t xml:space="preserve"> </w:t>
      </w:r>
    </w:p>
    <w:p w:rsidR="00000000" w:rsidDel="00000000" w:rsidP="00000000" w:rsidRDefault="00000000" w:rsidRPr="00000000" w14:paraId="0000020D">
      <w:pPr>
        <w:spacing w:after="240" w:lineRule="auto"/>
        <w:rPr/>
      </w:pPr>
      <w:r w:rsidDel="00000000" w:rsidR="00000000" w:rsidRPr="00000000">
        <w:rPr>
          <w:b w:val="1"/>
          <w:rtl w:val="0"/>
        </w:rPr>
        <w:t xml:space="preserve">Art</w:t>
      </w:r>
      <w:r w:rsidDel="00000000" w:rsidR="00000000" w:rsidRPr="00000000">
        <w:rPr>
          <w:rtl w:val="0"/>
        </w:rPr>
        <w:t xml:space="preserve">: We should bring the pala-din </w:t>
      </w:r>
      <w:r w:rsidDel="00000000" w:rsidR="00000000" w:rsidRPr="00000000">
        <w:rPr>
          <w:rtl w:val="0"/>
        </w:rPr>
        <w:t xml:space="preserve">in to</w:t>
      </w:r>
      <w:r w:rsidDel="00000000" w:rsidR="00000000" w:rsidRPr="00000000">
        <w:rPr>
          <w:rtl w:val="0"/>
        </w:rPr>
        <w:t xml:space="preserve"> question her. Something isn’t right. </w:t>
      </w:r>
    </w:p>
    <w:p w:rsidR="00000000" w:rsidDel="00000000" w:rsidP="00000000" w:rsidRDefault="00000000" w:rsidRPr="00000000" w14:paraId="0000020E">
      <w:pPr>
        <w:spacing w:after="240" w:lineRule="auto"/>
        <w:rPr/>
      </w:pPr>
      <w:r w:rsidDel="00000000" w:rsidR="00000000" w:rsidRPr="00000000">
        <w:rPr>
          <w:b w:val="1"/>
          <w:rtl w:val="0"/>
        </w:rPr>
        <w:t xml:space="preserve">Keith</w:t>
      </w:r>
      <w:r w:rsidDel="00000000" w:rsidR="00000000" w:rsidRPr="00000000">
        <w:rPr>
          <w:rtl w:val="0"/>
        </w:rPr>
        <w:t xml:space="preserve">: I feel like a really good way to have avoided suspicion would have been for other Hedy to have, you know, not looked like Hedy, or not told us that she wasn't Hedy. So, we should- so, something’s weird and bad. </w:t>
      </w:r>
    </w:p>
    <w:p w:rsidR="00000000" w:rsidDel="00000000" w:rsidP="00000000" w:rsidRDefault="00000000" w:rsidRPr="00000000" w14:paraId="0000020F">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Nick</w:t>
      </w:r>
      <w:r w:rsidDel="00000000" w:rsidR="00000000" w:rsidRPr="00000000">
        <w:rPr>
          <w:rtl w:val="0"/>
        </w:rPr>
        <w:t xml:space="preserve">?</w:t>
      </w:r>
    </w:p>
    <w:p w:rsidR="00000000" w:rsidDel="00000000" w:rsidP="00000000" w:rsidRDefault="00000000" w:rsidRPr="00000000" w14:paraId="00000210">
      <w:pPr>
        <w:spacing w:after="240" w:lineRule="auto"/>
        <w:rPr/>
      </w:pPr>
      <w:r w:rsidDel="00000000" w:rsidR="00000000" w:rsidRPr="00000000">
        <w:rPr>
          <w:b w:val="1"/>
          <w:rtl w:val="0"/>
        </w:rPr>
        <w:t xml:space="preserve">Nick</w:t>
      </w:r>
      <w:r w:rsidDel="00000000" w:rsidR="00000000" w:rsidRPr="00000000">
        <w:rPr>
          <w:rtl w:val="0"/>
        </w:rPr>
        <w:t xml:space="preserve">: I- I think we should uh- let other Hedy explain herself first. Uh, she has been nothing but helpful. A little weird, [</w:t>
      </w:r>
      <w:r w:rsidDel="00000000" w:rsidR="00000000" w:rsidRPr="00000000">
        <w:rPr>
          <w:b w:val="1"/>
          <w:rtl w:val="0"/>
        </w:rPr>
        <w:t xml:space="preserve">Janine</w:t>
      </w:r>
      <w:r w:rsidDel="00000000" w:rsidR="00000000" w:rsidRPr="00000000">
        <w:rPr>
          <w:rtl w:val="0"/>
        </w:rPr>
        <w:t xml:space="preserve"> laughs] but helpful since she’s been here. </w:t>
      </w:r>
    </w:p>
    <w:p w:rsidR="00000000" w:rsidDel="00000000" w:rsidP="00000000" w:rsidRDefault="00000000" w:rsidRPr="00000000" w14:paraId="00000211">
      <w:pPr>
        <w:spacing w:after="240" w:lineRule="auto"/>
        <w:rPr/>
      </w:pPr>
      <w:r w:rsidDel="00000000" w:rsidR="00000000" w:rsidRPr="00000000">
        <w:rPr>
          <w:b w:val="1"/>
          <w:rtl w:val="0"/>
        </w:rPr>
        <w:t xml:space="preserve">Austin</w:t>
      </w:r>
      <w:r w:rsidDel="00000000" w:rsidR="00000000" w:rsidRPr="00000000">
        <w:rPr>
          <w:rtl w:val="0"/>
        </w:rPr>
        <w:t xml:space="preserve">: In the middle of the discussion, someone drops a bucket of water down. Not spills it. Drops it. And when your eyes go up, it reveals an elf in loose clothing who says, </w:t>
      </w:r>
    </w:p>
    <w:p w:rsidR="00000000" w:rsidDel="00000000" w:rsidP="00000000" w:rsidRDefault="00000000" w:rsidRPr="00000000" w14:paraId="00000212">
      <w:pPr>
        <w:spacing w:after="24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unnamed elf</w:t>
      </w:r>
      <w:r w:rsidDel="00000000" w:rsidR="00000000" w:rsidRPr="00000000">
        <w:rPr>
          <w:b w:val="0"/>
          <w:rtl w:val="0"/>
        </w:rPr>
        <w:t xml:space="preserve">)</w:t>
      </w:r>
      <w:r w:rsidDel="00000000" w:rsidR="00000000" w:rsidRPr="00000000">
        <w:rPr>
          <w:rtl w:val="0"/>
        </w:rPr>
        <w:t xml:space="preserve">: Give her to us. We are where she belongs.</w:t>
      </w:r>
    </w:p>
    <w:p w:rsidR="00000000" w:rsidDel="00000000" w:rsidP="00000000" w:rsidRDefault="00000000" w:rsidRPr="00000000" w14:paraId="00000213">
      <w:pPr>
        <w:spacing w:after="240" w:lineRule="auto"/>
        <w:rPr/>
      </w:pPr>
      <w:r w:rsidDel="00000000" w:rsidR="00000000" w:rsidRPr="00000000">
        <w:rPr>
          <w:b w:val="1"/>
          <w:rtl w:val="0"/>
        </w:rPr>
        <w:t xml:space="preserve">Art</w:t>
      </w:r>
      <w:r w:rsidDel="00000000" w:rsidR="00000000" w:rsidRPr="00000000">
        <w:rPr>
          <w:rtl w:val="0"/>
        </w:rPr>
        <w:t xml:space="preserve">: Alright. </w:t>
      </w:r>
    </w:p>
    <w:p w:rsidR="00000000" w:rsidDel="00000000" w:rsidP="00000000" w:rsidRDefault="00000000" w:rsidRPr="00000000" w14:paraId="00000214">
      <w:pPr>
        <w:spacing w:after="240" w:lineRule="auto"/>
        <w:rPr/>
      </w:pPr>
      <w:r w:rsidDel="00000000" w:rsidR="00000000" w:rsidRPr="00000000">
        <w:rPr>
          <w:b w:val="1"/>
          <w:rtl w:val="0"/>
        </w:rPr>
        <w:t xml:space="preserve">Austin</w:t>
      </w:r>
      <w:r w:rsidDel="00000000" w:rsidR="00000000" w:rsidRPr="00000000">
        <w:rPr>
          <w:rtl w:val="0"/>
        </w:rPr>
        <w:t xml:space="preserve">: They leave the bucket behind, also. </w:t>
      </w:r>
    </w:p>
    <w:p w:rsidR="00000000" w:rsidDel="00000000" w:rsidP="00000000" w:rsidRDefault="00000000" w:rsidRPr="00000000" w14:paraId="00000215">
      <w:pPr>
        <w:spacing w:after="240" w:lineRule="auto"/>
        <w:rPr/>
      </w:pPr>
      <w:r w:rsidDel="00000000" w:rsidR="00000000" w:rsidRPr="00000000">
        <w:rPr>
          <w:b w:val="1"/>
          <w:rtl w:val="0"/>
        </w:rPr>
        <w:t xml:space="preserve">Janine</w:t>
      </w:r>
      <w:r w:rsidDel="00000000" w:rsidR="00000000" w:rsidRPr="00000000">
        <w:rPr>
          <w:rtl w:val="0"/>
        </w:rPr>
        <w:t xml:space="preserve">: Free bucket. </w:t>
      </w:r>
    </w:p>
    <w:p w:rsidR="00000000" w:rsidDel="00000000" w:rsidP="00000000" w:rsidRDefault="00000000" w:rsidRPr="00000000" w14:paraId="00000216">
      <w:pPr>
        <w:spacing w:after="240" w:lineRule="auto"/>
        <w:rPr/>
      </w:pPr>
      <w:r w:rsidDel="00000000" w:rsidR="00000000" w:rsidRPr="00000000">
        <w:rPr>
          <w:b w:val="1"/>
          <w:rtl w:val="0"/>
        </w:rPr>
        <w:t xml:space="preserve">Keith</w:t>
      </w:r>
      <w:r w:rsidDel="00000000" w:rsidR="00000000" w:rsidRPr="00000000">
        <w:rPr>
          <w:rtl w:val="0"/>
        </w:rPr>
        <w:t xml:space="preserve">: We have a bucket now.</w:t>
        <w:br w:type="textWrapping"/>
      </w:r>
    </w:p>
    <w:p w:rsidR="00000000" w:rsidDel="00000000" w:rsidP="00000000" w:rsidRDefault="00000000" w:rsidRPr="00000000" w14:paraId="00000217">
      <w:pPr>
        <w:spacing w:after="240" w:lineRule="auto"/>
        <w:rPr/>
      </w:pPr>
      <w:r w:rsidDel="00000000" w:rsidR="00000000" w:rsidRPr="00000000">
        <w:rPr>
          <w:b w:val="1"/>
          <w:rtl w:val="0"/>
        </w:rPr>
        <w:t xml:space="preserve">Austin</w:t>
      </w:r>
      <w:r w:rsidDel="00000000" w:rsidR="00000000" w:rsidRPr="00000000">
        <w:rPr>
          <w:rtl w:val="0"/>
        </w:rPr>
        <w:t xml:space="preserve">: Free bucket. Free water.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218">
      <w:pPr>
        <w:spacing w:after="240" w:lineRule="auto"/>
        <w:rPr/>
      </w:pPr>
      <w:r w:rsidDel="00000000" w:rsidR="00000000" w:rsidRPr="00000000">
        <w:rPr>
          <w:b w:val="1"/>
          <w:rtl w:val="0"/>
        </w:rPr>
        <w:t xml:space="preserve">Keith</w:t>
      </w:r>
      <w:r w:rsidDel="00000000" w:rsidR="00000000" w:rsidRPr="00000000">
        <w:rPr>
          <w:rtl w:val="0"/>
        </w:rPr>
        <w:t xml:space="preserve">: Abundance, bucket.</w:t>
      </w:r>
    </w:p>
    <w:p w:rsidR="00000000" w:rsidDel="00000000" w:rsidP="00000000" w:rsidRDefault="00000000" w:rsidRPr="00000000" w14:paraId="00000219">
      <w:pPr>
        <w:spacing w:after="240" w:lineRule="auto"/>
        <w:rPr/>
      </w:pPr>
      <w:r w:rsidDel="00000000" w:rsidR="00000000" w:rsidRPr="00000000">
        <w:rPr>
          <w:b w:val="1"/>
          <w:rtl w:val="0"/>
        </w:rPr>
        <w:t xml:space="preserve">Austin</w:t>
      </w:r>
      <w:r w:rsidDel="00000000" w:rsidR="00000000" w:rsidRPr="00000000">
        <w:rPr>
          <w:rtl w:val="0"/>
        </w:rPr>
        <w:t xml:space="preserve">: Uh, it’s a- Oh, wait, wait, wait. It’s a bucket of the lava water.</w:t>
      </w:r>
    </w:p>
    <w:p w:rsidR="00000000" w:rsidDel="00000000" w:rsidP="00000000" w:rsidRDefault="00000000" w:rsidRPr="00000000" w14:paraId="0000021A">
      <w:pPr>
        <w:spacing w:after="240" w:lineRule="auto"/>
        <w:rPr/>
      </w:pPr>
      <w:r w:rsidDel="00000000" w:rsidR="00000000" w:rsidRPr="00000000">
        <w:rPr>
          <w:b w:val="1"/>
          <w:rtl w:val="0"/>
        </w:rPr>
        <w:t xml:space="preserve">Nick</w:t>
      </w:r>
      <w:r w:rsidDel="00000000" w:rsidR="00000000" w:rsidRPr="00000000">
        <w:rPr>
          <w:rtl w:val="0"/>
        </w:rPr>
        <w:t xml:space="preserve">: Ooo.</w:t>
      </w:r>
    </w:p>
    <w:p w:rsidR="00000000" w:rsidDel="00000000" w:rsidP="00000000" w:rsidRDefault="00000000" w:rsidRPr="00000000" w14:paraId="0000021B">
      <w:pPr>
        <w:spacing w:after="240" w:lineRule="auto"/>
        <w:rPr/>
      </w:pPr>
      <w:r w:rsidDel="00000000" w:rsidR="00000000" w:rsidRPr="00000000">
        <w:rPr>
          <w:b w:val="1"/>
          <w:rtl w:val="0"/>
        </w:rPr>
        <w:t xml:space="preserve">Janine</w:t>
      </w:r>
      <w:r w:rsidDel="00000000" w:rsidR="00000000" w:rsidRPr="00000000">
        <w:rPr>
          <w:rtl w:val="0"/>
        </w:rPr>
        <w:t xml:space="preserve">: Oh, well, that’s mean. </w:t>
      </w:r>
    </w:p>
    <w:p w:rsidR="00000000" w:rsidDel="00000000" w:rsidP="00000000" w:rsidRDefault="00000000" w:rsidRPr="00000000" w14:paraId="0000021C">
      <w:pPr>
        <w:spacing w:after="240" w:lineRule="auto"/>
        <w:rPr/>
      </w:pPr>
      <w:r w:rsidDel="00000000" w:rsidR="00000000" w:rsidRPr="00000000">
        <w:rPr>
          <w:b w:val="1"/>
          <w:rtl w:val="0"/>
        </w:rPr>
        <w:t xml:space="preserve">Austin</w:t>
      </w:r>
      <w:r w:rsidDel="00000000" w:rsidR="00000000" w:rsidRPr="00000000">
        <w:rPr>
          <w:rtl w:val="0"/>
        </w:rPr>
        <w:t xml:space="preserve">: I mean, it holds the lava water. </w:t>
      </w:r>
    </w:p>
    <w:p w:rsidR="00000000" w:rsidDel="00000000" w:rsidP="00000000" w:rsidRDefault="00000000" w:rsidRPr="00000000" w14:paraId="0000021D">
      <w:pPr>
        <w:spacing w:after="240" w:lineRule="auto"/>
        <w:rPr/>
      </w:pPr>
      <w:r w:rsidDel="00000000" w:rsidR="00000000" w:rsidRPr="00000000">
        <w:rPr>
          <w:b w:val="1"/>
          <w:rtl w:val="0"/>
        </w:rPr>
        <w:t xml:space="preserve">Janine</w:t>
      </w:r>
      <w:r w:rsidDel="00000000" w:rsidR="00000000" w:rsidRPr="00000000">
        <w:rPr>
          <w:rtl w:val="0"/>
        </w:rPr>
        <w:t xml:space="preserve">: Oh, that’s good.</w:t>
      </w:r>
    </w:p>
    <w:p w:rsidR="00000000" w:rsidDel="00000000" w:rsidP="00000000" w:rsidRDefault="00000000" w:rsidRPr="00000000" w14:paraId="0000021E">
      <w:pPr>
        <w:spacing w:after="240" w:lineRule="auto"/>
        <w:rPr/>
      </w:pPr>
      <w:r w:rsidDel="00000000" w:rsidR="00000000" w:rsidRPr="00000000">
        <w:rPr>
          <w:b w:val="1"/>
          <w:rtl w:val="0"/>
        </w:rPr>
        <w:t xml:space="preserve">Austin</w:t>
      </w:r>
      <w:r w:rsidDel="00000000" w:rsidR="00000000" w:rsidRPr="00000000">
        <w:rPr>
          <w:rtl w:val="0"/>
        </w:rPr>
        <w:t xml:space="preserve">: Alright. </w:t>
      </w:r>
      <w:r w:rsidDel="00000000" w:rsidR="00000000" w:rsidRPr="00000000">
        <w:rPr>
          <w:rtl w:val="0"/>
        </w:rPr>
        <w:t xml:space="preserve">Art</w:t>
      </w:r>
      <w:r w:rsidDel="00000000" w:rsidR="00000000" w:rsidRPr="00000000">
        <w:rPr>
          <w:rtl w:val="0"/>
        </w:rPr>
        <w:t xml:space="preserve">. </w:t>
      </w:r>
    </w:p>
    <w:p w:rsidR="00000000" w:rsidDel="00000000" w:rsidP="00000000" w:rsidRDefault="00000000" w:rsidRPr="00000000" w14:paraId="0000021F">
      <w:pPr>
        <w:spacing w:after="240" w:lineRule="auto"/>
        <w:rPr/>
      </w:pPr>
      <w:r w:rsidDel="00000000" w:rsidR="00000000" w:rsidRPr="00000000">
        <w:rPr>
          <w:b w:val="1"/>
          <w:rtl w:val="0"/>
        </w:rPr>
        <w:t xml:space="preserve">Art</w:t>
      </w:r>
      <w:r w:rsidDel="00000000" w:rsidR="00000000" w:rsidRPr="00000000">
        <w:rPr>
          <w:rtl w:val="0"/>
        </w:rPr>
        <w:t xml:space="preserve">: ‘The strongest among you dies. What caused the death?’ Or ‘The weakest among you dies. Who is to blame for their death?’ I’m not sure I know who either of these people are.</w:t>
      </w:r>
    </w:p>
    <w:p w:rsidR="00000000" w:rsidDel="00000000" w:rsidP="00000000" w:rsidRDefault="00000000" w:rsidRPr="00000000" w14:paraId="00000220">
      <w:pPr>
        <w:spacing w:after="240" w:lineRule="auto"/>
        <w:rPr/>
      </w:pPr>
      <w:r w:rsidDel="00000000" w:rsidR="00000000" w:rsidRPr="00000000">
        <w:rPr>
          <w:b w:val="1"/>
          <w:rtl w:val="0"/>
        </w:rPr>
        <w:t xml:space="preserve">Janine</w:t>
      </w:r>
      <w:r w:rsidDel="00000000" w:rsidR="00000000" w:rsidRPr="00000000">
        <w:rPr>
          <w:rtl w:val="0"/>
        </w:rPr>
        <w:t xml:space="preserve">: [overlapped] This card’s a really good one. </w:t>
      </w:r>
    </w:p>
    <w:p w:rsidR="00000000" w:rsidDel="00000000" w:rsidP="00000000" w:rsidRDefault="00000000" w:rsidRPr="00000000" w14:paraId="00000221">
      <w:pPr>
        <w:spacing w:after="240" w:lineRule="auto"/>
        <w:rPr/>
      </w:pPr>
      <w:r w:rsidDel="00000000" w:rsidR="00000000" w:rsidRPr="00000000">
        <w:rPr>
          <w:b w:val="1"/>
          <w:rtl w:val="0"/>
        </w:rPr>
        <w:t xml:space="preserve">Austin</w:t>
      </w:r>
      <w:r w:rsidDel="00000000" w:rsidR="00000000" w:rsidRPr="00000000">
        <w:rPr>
          <w:rtl w:val="0"/>
        </w:rPr>
        <w:t xml:space="preserve">: We can invent them. Whatever.</w:t>
      </w:r>
    </w:p>
    <w:p w:rsidR="00000000" w:rsidDel="00000000" w:rsidP="00000000" w:rsidRDefault="00000000" w:rsidRPr="00000000" w14:paraId="00000222">
      <w:pPr>
        <w:spacing w:after="240" w:lineRule="auto"/>
        <w:rPr/>
      </w:pPr>
      <w:r w:rsidDel="00000000" w:rsidR="00000000" w:rsidRPr="00000000">
        <w:rPr>
          <w:b w:val="1"/>
          <w:rtl w:val="0"/>
        </w:rPr>
        <w:t xml:space="preserve">Keith</w:t>
      </w:r>
      <w:r w:rsidDel="00000000" w:rsidR="00000000" w:rsidRPr="00000000">
        <w:rPr>
          <w:rtl w:val="0"/>
        </w:rPr>
        <w:t xml:space="preserve">: Yeah, make them up.</w:t>
      </w:r>
    </w:p>
    <w:p w:rsidR="00000000" w:rsidDel="00000000" w:rsidP="00000000" w:rsidRDefault="00000000" w:rsidRPr="00000000" w14:paraId="00000223">
      <w:pPr>
        <w:spacing w:after="240" w:lineRule="auto"/>
        <w:rPr/>
      </w:pPr>
      <w:r w:rsidDel="00000000" w:rsidR="00000000" w:rsidRPr="00000000">
        <w:rPr>
          <w:b w:val="1"/>
          <w:rtl w:val="0"/>
        </w:rPr>
        <w:t xml:space="preserve">Art</w:t>
      </w:r>
      <w:r w:rsidDel="00000000" w:rsidR="00000000" w:rsidRPr="00000000">
        <w:rPr>
          <w:rtl w:val="0"/>
        </w:rPr>
        <w:t xml:space="preserve">: Ok. The- the human man who came out of the university tower.</w:t>
      </w:r>
    </w:p>
    <w:p w:rsidR="00000000" w:rsidDel="00000000" w:rsidP="00000000" w:rsidRDefault="00000000" w:rsidRPr="00000000" w14:paraId="00000224">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25">
      <w:pPr>
        <w:spacing w:after="240" w:lineRule="auto"/>
        <w:rPr/>
      </w:pPr>
      <w:r w:rsidDel="00000000" w:rsidR="00000000" w:rsidRPr="00000000">
        <w:rPr>
          <w:b w:val="1"/>
          <w:rtl w:val="0"/>
        </w:rPr>
        <w:t xml:space="preserve">Art</w:t>
      </w:r>
      <w:r w:rsidDel="00000000" w:rsidR="00000000" w:rsidRPr="00000000">
        <w:rPr>
          <w:rtl w:val="0"/>
        </w:rPr>
        <w:t xml:space="preserve">: His name is something good. </w:t>
      </w:r>
    </w:p>
    <w:p w:rsidR="00000000" w:rsidDel="00000000" w:rsidP="00000000" w:rsidRDefault="00000000" w:rsidRPr="00000000" w14:paraId="00000226">
      <w:pPr>
        <w:spacing w:after="240" w:lineRule="auto"/>
        <w:rPr/>
      </w:pPr>
      <w:r w:rsidDel="00000000" w:rsidR="00000000" w:rsidRPr="00000000">
        <w:rPr>
          <w:b w:val="1"/>
          <w:rtl w:val="0"/>
        </w:rPr>
        <w:t xml:space="preserve">Austin</w:t>
      </w:r>
      <w:r w:rsidDel="00000000" w:rsidR="00000000" w:rsidRPr="00000000">
        <w:rPr>
          <w:rtl w:val="0"/>
        </w:rPr>
        <w:t xml:space="preserve">: Uh, let’s see. What’s a good name?</w:t>
      </w:r>
    </w:p>
    <w:p w:rsidR="00000000" w:rsidDel="00000000" w:rsidP="00000000" w:rsidRDefault="00000000" w:rsidRPr="00000000" w14:paraId="00000227">
      <w:pPr>
        <w:spacing w:after="240" w:lineRule="auto"/>
        <w:rPr/>
      </w:pPr>
      <w:r w:rsidDel="00000000" w:rsidR="00000000" w:rsidRPr="00000000">
        <w:rPr>
          <w:b w:val="1"/>
          <w:rtl w:val="0"/>
        </w:rPr>
        <w:t xml:space="preserve">Art</w:t>
      </w:r>
      <w:r w:rsidDel="00000000" w:rsidR="00000000" w:rsidRPr="00000000">
        <w:rPr>
          <w:rtl w:val="0"/>
        </w:rPr>
        <w:t xml:space="preserve">: Uh, oh no. That wasn’t a human. We haven’t met a human from the university yet. I don’t have like, a-</w:t>
      </w:r>
    </w:p>
    <w:p w:rsidR="00000000" w:rsidDel="00000000" w:rsidP="00000000" w:rsidRDefault="00000000" w:rsidRPr="00000000" w14:paraId="00000228">
      <w:pPr>
        <w:spacing w:after="240" w:lineRule="auto"/>
        <w:rPr/>
      </w:pPr>
      <w:r w:rsidDel="00000000" w:rsidR="00000000" w:rsidRPr="00000000">
        <w:rPr>
          <w:b w:val="1"/>
          <w:rtl w:val="0"/>
        </w:rPr>
        <w:t xml:space="preserve">Austin</w:t>
      </w:r>
      <w:r w:rsidDel="00000000" w:rsidR="00000000" w:rsidRPr="00000000">
        <w:rPr>
          <w:rtl w:val="0"/>
        </w:rPr>
        <w:t xml:space="preserve">: Yeah, we have. We have. Sunder. Sunder was from the university. </w:t>
      </w:r>
    </w:p>
    <w:p w:rsidR="00000000" w:rsidDel="00000000" w:rsidP="00000000" w:rsidRDefault="00000000" w:rsidRPr="00000000" w14:paraId="00000229">
      <w:pPr>
        <w:spacing w:after="240" w:lineRule="auto"/>
        <w:rPr/>
      </w:pPr>
      <w:r w:rsidDel="00000000" w:rsidR="00000000" w:rsidRPr="00000000">
        <w:rPr>
          <w:b w:val="1"/>
          <w:rtl w:val="0"/>
        </w:rPr>
        <w:t xml:space="preserve">Art</w:t>
      </w:r>
      <w:r w:rsidDel="00000000" w:rsidR="00000000" w:rsidRPr="00000000">
        <w:rPr>
          <w:rtl w:val="0"/>
        </w:rPr>
        <w:t xml:space="preserve">: Oops. Ok. So, humans in the university have cool verb names. </w:t>
      </w:r>
    </w:p>
    <w:p w:rsidR="00000000" w:rsidDel="00000000" w:rsidP="00000000" w:rsidRDefault="00000000" w:rsidRPr="00000000" w14:paraId="0000022A">
      <w:pPr>
        <w:spacing w:after="240" w:lineRule="auto"/>
        <w:rPr/>
      </w:pPr>
      <w:r w:rsidDel="00000000" w:rsidR="00000000" w:rsidRPr="00000000">
        <w:rPr>
          <w:b w:val="1"/>
          <w:rtl w:val="0"/>
        </w:rPr>
        <w:t xml:space="preserve">Austin</w:t>
      </w:r>
      <w:r w:rsidDel="00000000" w:rsidR="00000000" w:rsidRPr="00000000">
        <w:rPr>
          <w:rtl w:val="0"/>
        </w:rPr>
        <w:t xml:space="preserve">: Yeah. Or at least she did. </w:t>
      </w:r>
    </w:p>
    <w:p w:rsidR="00000000" w:rsidDel="00000000" w:rsidP="00000000" w:rsidRDefault="00000000" w:rsidRPr="00000000" w14:paraId="0000022B">
      <w:pPr>
        <w:spacing w:after="240" w:lineRule="auto"/>
        <w:rPr/>
      </w:pPr>
      <w:r w:rsidDel="00000000" w:rsidR="00000000" w:rsidRPr="00000000">
        <w:rPr>
          <w:b w:val="1"/>
          <w:rtl w:val="0"/>
        </w:rPr>
        <w:t xml:space="preserve">Nick</w:t>
      </w:r>
      <w:r w:rsidDel="00000000" w:rsidR="00000000" w:rsidRPr="00000000">
        <w:rPr>
          <w:rtl w:val="0"/>
        </w:rPr>
        <w:t xml:space="preserve">: She had a last name, too, right?</w:t>
      </w:r>
    </w:p>
    <w:p w:rsidR="00000000" w:rsidDel="00000000" w:rsidP="00000000" w:rsidRDefault="00000000" w:rsidRPr="00000000" w14:paraId="0000022C">
      <w:pPr>
        <w:spacing w:after="240" w:lineRule="auto"/>
        <w:rPr/>
      </w:pPr>
      <w:r w:rsidDel="00000000" w:rsidR="00000000" w:rsidRPr="00000000">
        <w:rPr>
          <w:b w:val="1"/>
          <w:rtl w:val="0"/>
        </w:rPr>
        <w:t xml:space="preserve">Austin</w:t>
      </w:r>
      <w:r w:rsidDel="00000000" w:rsidR="00000000" w:rsidRPr="00000000">
        <w:rPr>
          <w:rtl w:val="0"/>
        </w:rPr>
        <w:t xml:space="preserve">: Havelton. </w:t>
      </w:r>
    </w:p>
    <w:p w:rsidR="00000000" w:rsidDel="00000000" w:rsidP="00000000" w:rsidRDefault="00000000" w:rsidRPr="00000000" w14:paraId="0000022D">
      <w:pPr>
        <w:spacing w:after="240" w:lineRule="auto"/>
        <w:rPr/>
      </w:pPr>
      <w:r w:rsidDel="00000000" w:rsidR="00000000" w:rsidRPr="00000000">
        <w:rPr>
          <w:b w:val="1"/>
          <w:rtl w:val="0"/>
        </w:rPr>
        <w:t xml:space="preserve">Nick</w:t>
      </w:r>
      <w:r w:rsidDel="00000000" w:rsidR="00000000" w:rsidRPr="00000000">
        <w:rPr>
          <w:rtl w:val="0"/>
        </w:rPr>
        <w:t xml:space="preserve">: Havelton, yeah, yeah. </w:t>
      </w:r>
    </w:p>
    <w:p w:rsidR="00000000" w:rsidDel="00000000" w:rsidP="00000000" w:rsidRDefault="00000000" w:rsidRPr="00000000" w14:paraId="0000022E">
      <w:pPr>
        <w:spacing w:after="240" w:lineRule="auto"/>
        <w:rPr/>
      </w:pPr>
      <w:r w:rsidDel="00000000" w:rsidR="00000000" w:rsidRPr="00000000">
        <w:rPr>
          <w:b w:val="1"/>
          <w:rtl w:val="0"/>
        </w:rPr>
        <w:t xml:space="preserve">Austin</w:t>
      </w:r>
      <w:r w:rsidDel="00000000" w:rsidR="00000000" w:rsidRPr="00000000">
        <w:rPr>
          <w:rtl w:val="0"/>
        </w:rPr>
        <w:t xml:space="preserve">: Sunder Havelton. </w:t>
      </w:r>
    </w:p>
    <w:p w:rsidR="00000000" w:rsidDel="00000000" w:rsidP="00000000" w:rsidRDefault="00000000" w:rsidRPr="00000000" w14:paraId="0000022F">
      <w:pPr>
        <w:spacing w:after="240" w:lineRule="auto"/>
        <w:rPr/>
      </w:pPr>
      <w:r w:rsidDel="00000000" w:rsidR="00000000" w:rsidRPr="00000000">
        <w:rPr>
          <w:b w:val="1"/>
          <w:rtl w:val="0"/>
        </w:rPr>
        <w:t xml:space="preserve">Art</w:t>
      </w:r>
      <w:r w:rsidDel="00000000" w:rsidR="00000000" w:rsidRPr="00000000">
        <w:rPr>
          <w:rtl w:val="0"/>
        </w:rPr>
        <w:t xml:space="preserve">: Oh my god. Oh my god. [</w:t>
      </w:r>
      <w:r w:rsidDel="00000000" w:rsidR="00000000" w:rsidRPr="00000000">
        <w:rPr>
          <w:b w:val="1"/>
          <w:rtl w:val="0"/>
        </w:rPr>
        <w:t xml:space="preserve">Keith</w:t>
      </w:r>
      <w:r w:rsidDel="00000000" w:rsidR="00000000" w:rsidRPr="00000000">
        <w:rPr>
          <w:rtl w:val="0"/>
        </w:rPr>
        <w:t xml:space="preserve"> laughs in background] I can’t even talk to you right now, Keith. </w:t>
      </w:r>
    </w:p>
    <w:p w:rsidR="00000000" w:rsidDel="00000000" w:rsidP="00000000" w:rsidRDefault="00000000" w:rsidRPr="00000000" w14:paraId="00000230">
      <w:pPr>
        <w:spacing w:after="240" w:lineRule="auto"/>
        <w:rPr/>
      </w:pPr>
      <w:r w:rsidDel="00000000" w:rsidR="00000000" w:rsidRPr="00000000">
        <w:rPr>
          <w:b w:val="1"/>
          <w:rtl w:val="0"/>
        </w:rPr>
        <w:t xml:space="preserve">Austin</w:t>
      </w:r>
      <w:r w:rsidDel="00000000" w:rsidR="00000000" w:rsidRPr="00000000">
        <w:rPr>
          <w:rtl w:val="0"/>
        </w:rPr>
        <w:t xml:space="preserve">: I hate </w:t>
      </w:r>
      <w:r w:rsidDel="00000000" w:rsidR="00000000" w:rsidRPr="00000000">
        <w:rPr>
          <w:rtl w:val="0"/>
        </w:rPr>
        <w:t xml:space="preserve">Keith</w:t>
      </w:r>
      <w:r w:rsidDel="00000000" w:rsidR="00000000" w:rsidRPr="00000000">
        <w:rPr>
          <w:rtl w:val="0"/>
        </w:rPr>
        <w:t xml:space="preserve">. Keith sounds like a dying seal. [Keith keeps laughing]</w:t>
      </w:r>
    </w:p>
    <w:p w:rsidR="00000000" w:rsidDel="00000000" w:rsidP="00000000" w:rsidRDefault="00000000" w:rsidRPr="00000000" w14:paraId="00000231">
      <w:pPr>
        <w:spacing w:after="240" w:lineRule="auto"/>
        <w:rPr/>
      </w:pPr>
      <w:r w:rsidDel="00000000" w:rsidR="00000000" w:rsidRPr="00000000">
        <w:rPr>
          <w:b w:val="1"/>
          <w:rtl w:val="0"/>
        </w:rPr>
        <w:t xml:space="preserve">Art</w:t>
      </w:r>
      <w:r w:rsidDel="00000000" w:rsidR="00000000" w:rsidRPr="00000000">
        <w:rPr>
          <w:rtl w:val="0"/>
        </w:rPr>
        <w:t xml:space="preserve">: Or a really happy seal.</w:t>
      </w:r>
    </w:p>
    <w:p w:rsidR="00000000" w:rsidDel="00000000" w:rsidP="00000000" w:rsidRDefault="00000000" w:rsidRPr="00000000" w14:paraId="00000232">
      <w:pPr>
        <w:spacing w:after="240" w:lineRule="auto"/>
        <w:rPr/>
      </w:pPr>
      <w:r w:rsidDel="00000000" w:rsidR="00000000" w:rsidRPr="00000000">
        <w:rPr>
          <w:b w:val="1"/>
          <w:rtl w:val="0"/>
        </w:rPr>
        <w:t xml:space="preserve">Nick</w:t>
      </w:r>
      <w:r w:rsidDel="00000000" w:rsidR="00000000" w:rsidRPr="00000000">
        <w:rPr>
          <w:rtl w:val="0"/>
        </w:rPr>
        <w:t xml:space="preserve">: </w:t>
      </w:r>
      <w:r w:rsidDel="00000000" w:rsidR="00000000" w:rsidRPr="00000000">
        <w:rPr>
          <w:rtl w:val="0"/>
        </w:rPr>
        <w:t xml:space="preserve">Keith </w:t>
      </w:r>
      <w:r w:rsidDel="00000000" w:rsidR="00000000" w:rsidRPr="00000000">
        <w:rPr>
          <w:rtl w:val="0"/>
        </w:rPr>
        <w:t xml:space="preserve">sounds like what I imagine fake Hedy to sound like. </w:t>
      </w:r>
    </w:p>
    <w:p w:rsidR="00000000" w:rsidDel="00000000" w:rsidP="00000000" w:rsidRDefault="00000000" w:rsidRPr="00000000" w14:paraId="00000233">
      <w:pPr>
        <w:spacing w:after="240" w:lineRule="auto"/>
        <w:rPr/>
      </w:pPr>
      <w:r w:rsidDel="00000000" w:rsidR="00000000" w:rsidRPr="00000000">
        <w:rPr>
          <w:b w:val="1"/>
          <w:rtl w:val="0"/>
        </w:rPr>
        <w:t xml:space="preserve">Austin</w:t>
      </w:r>
      <w:r w:rsidDel="00000000" w:rsidR="00000000" w:rsidRPr="00000000">
        <w:rPr>
          <w:rtl w:val="0"/>
        </w:rPr>
        <w:t xml:space="preserve">: Good. Yeah. That’s right. </w:t>
      </w:r>
    </w:p>
    <w:p w:rsidR="00000000" w:rsidDel="00000000" w:rsidP="00000000" w:rsidRDefault="00000000" w:rsidRPr="00000000" w14:paraId="00000234">
      <w:pPr>
        <w:spacing w:after="240" w:lineRule="auto"/>
        <w:rPr/>
      </w:pPr>
      <w:r w:rsidDel="00000000" w:rsidR="00000000" w:rsidRPr="00000000">
        <w:rPr>
          <w:b w:val="1"/>
          <w:rtl w:val="0"/>
        </w:rPr>
        <w:t xml:space="preserve">Keith</w:t>
      </w:r>
      <w:r w:rsidDel="00000000" w:rsidR="00000000" w:rsidRPr="00000000">
        <w:rPr>
          <w:rtl w:val="0"/>
        </w:rPr>
        <w:t xml:space="preserve">: We just gonna let that hang there? We not gonna explain why  was-</w:t>
      </w:r>
    </w:p>
    <w:p w:rsidR="00000000" w:rsidDel="00000000" w:rsidP="00000000" w:rsidRDefault="00000000" w:rsidRPr="00000000" w14:paraId="00000235">
      <w:pPr>
        <w:spacing w:after="240" w:lineRule="auto"/>
        <w:rPr/>
      </w:pPr>
      <w:r w:rsidDel="00000000" w:rsidR="00000000" w:rsidRPr="00000000">
        <w:rPr>
          <w:b w:val="1"/>
          <w:rtl w:val="0"/>
        </w:rPr>
        <w:t xml:space="preserve">Austin</w:t>
      </w:r>
      <w:r w:rsidDel="00000000" w:rsidR="00000000" w:rsidRPr="00000000">
        <w:rPr>
          <w:rtl w:val="0"/>
        </w:rPr>
        <w:t xml:space="preserve">: Yeah, uh huh. You don’t fuckin’ get it.</w:t>
      </w:r>
    </w:p>
    <w:p w:rsidR="00000000" w:rsidDel="00000000" w:rsidP="00000000" w:rsidRDefault="00000000" w:rsidRPr="00000000" w14:paraId="00000236">
      <w:pPr>
        <w:spacing w:after="240" w:lineRule="auto"/>
        <w:rPr/>
      </w:pPr>
      <w:r w:rsidDel="00000000" w:rsidR="00000000" w:rsidRPr="00000000">
        <w:rPr>
          <w:b w:val="1"/>
          <w:rtl w:val="0"/>
        </w:rPr>
        <w:t xml:space="preserve">Keith</w:t>
      </w:r>
      <w:r w:rsidDel="00000000" w:rsidR="00000000" w:rsidRPr="00000000">
        <w:rPr>
          <w:rtl w:val="0"/>
        </w:rPr>
        <w:t xml:space="preserve">: -dying. [trails off laughing] </w:t>
      </w:r>
    </w:p>
    <w:p w:rsidR="00000000" w:rsidDel="00000000" w:rsidP="00000000" w:rsidRDefault="00000000" w:rsidRPr="00000000" w14:paraId="00000237">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Keith </w:t>
      </w:r>
      <w:r w:rsidDel="00000000" w:rsidR="00000000" w:rsidRPr="00000000">
        <w:rPr>
          <w:rtl w:val="0"/>
        </w:rPr>
        <w:t xml:space="preserve">says, ‘There are 2 types of people in this world. The </w:t>
      </w:r>
      <w:r w:rsidDel="00000000" w:rsidR="00000000" w:rsidRPr="00000000">
        <w:rPr>
          <w:rtl w:val="0"/>
        </w:rPr>
        <w:t xml:space="preserve">Haveltons</w:t>
      </w:r>
      <w:r w:rsidDel="00000000" w:rsidR="00000000" w:rsidRPr="00000000">
        <w:rPr>
          <w:rtl w:val="0"/>
        </w:rPr>
        <w:t xml:space="preserve"> and the Havelton-nots. No, the Havenoteltons. </w:t>
      </w:r>
    </w:p>
    <w:p w:rsidR="00000000" w:rsidDel="00000000" w:rsidP="00000000" w:rsidRDefault="00000000" w:rsidRPr="00000000" w14:paraId="00000238">
      <w:pPr>
        <w:spacing w:after="240" w:lineRule="auto"/>
        <w:rPr/>
      </w:pPr>
      <w:r w:rsidDel="00000000" w:rsidR="00000000" w:rsidRPr="00000000">
        <w:rPr>
          <w:b w:val="1"/>
          <w:rtl w:val="0"/>
        </w:rPr>
        <w:t xml:space="preserve">Keith</w:t>
      </w:r>
      <w:r w:rsidDel="00000000" w:rsidR="00000000" w:rsidRPr="00000000">
        <w:rPr>
          <w:rtl w:val="0"/>
        </w:rPr>
        <w:t xml:space="preserve">: No, the Havenoteltons. [laughs] </w:t>
      </w:r>
    </w:p>
    <w:p w:rsidR="00000000" w:rsidDel="00000000" w:rsidP="00000000" w:rsidRDefault="00000000" w:rsidRPr="00000000" w14:paraId="00000239">
      <w:pPr>
        <w:spacing w:after="240" w:lineRule="auto"/>
        <w:rPr/>
      </w:pPr>
      <w:r w:rsidDel="00000000" w:rsidR="00000000" w:rsidRPr="00000000">
        <w:rPr>
          <w:b w:val="1"/>
          <w:rtl w:val="0"/>
        </w:rPr>
        <w:t xml:space="preserve">Austin</w:t>
      </w:r>
      <w:r w:rsidDel="00000000" w:rsidR="00000000" w:rsidRPr="00000000">
        <w:rPr>
          <w:rtl w:val="0"/>
        </w:rPr>
        <w:t xml:space="preserve">: The fucking worst.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Keith</w:t>
      </w:r>
      <w:r w:rsidDel="00000000" w:rsidR="00000000" w:rsidRPr="00000000">
        <w:rPr>
          <w:rtl w:val="0"/>
        </w:rPr>
        <w:t xml:space="preserve"> laugh] It’s even worse. </w:t>
      </w:r>
    </w:p>
    <w:p w:rsidR="00000000" w:rsidDel="00000000" w:rsidP="00000000" w:rsidRDefault="00000000" w:rsidRPr="00000000" w14:paraId="0000023A">
      <w:pPr>
        <w:spacing w:after="240" w:lineRule="auto"/>
        <w:rPr/>
      </w:pPr>
      <w:r w:rsidDel="00000000" w:rsidR="00000000" w:rsidRPr="00000000">
        <w:rPr>
          <w:b w:val="1"/>
          <w:rtl w:val="0"/>
        </w:rPr>
        <w:t xml:space="preserve">Art</w:t>
      </w:r>
      <w:r w:rsidDel="00000000" w:rsidR="00000000" w:rsidRPr="00000000">
        <w:rPr>
          <w:rtl w:val="0"/>
        </w:rPr>
        <w:t xml:space="preserve">: Bolster. I like Bolster. </w:t>
      </w:r>
    </w:p>
    <w:p w:rsidR="00000000" w:rsidDel="00000000" w:rsidP="00000000" w:rsidRDefault="00000000" w:rsidRPr="00000000" w14:paraId="0000023B">
      <w:pPr>
        <w:spacing w:after="240" w:lineRule="auto"/>
        <w:rPr/>
      </w:pPr>
      <w:r w:rsidDel="00000000" w:rsidR="00000000" w:rsidRPr="00000000">
        <w:rPr>
          <w:b w:val="1"/>
          <w:rtl w:val="0"/>
        </w:rPr>
        <w:t xml:space="preserve">Austin</w:t>
      </w:r>
      <w:r w:rsidDel="00000000" w:rsidR="00000000" w:rsidRPr="00000000">
        <w:rPr>
          <w:rtl w:val="0"/>
        </w:rPr>
        <w:t xml:space="preserve">: Bolster is good. </w:t>
      </w:r>
    </w:p>
    <w:p w:rsidR="00000000" w:rsidDel="00000000" w:rsidP="00000000" w:rsidRDefault="00000000" w:rsidRPr="00000000" w14:paraId="0000023C">
      <w:pPr>
        <w:spacing w:after="240" w:lineRule="auto"/>
        <w:rPr/>
      </w:pPr>
      <w:r w:rsidDel="00000000" w:rsidR="00000000" w:rsidRPr="00000000">
        <w:rPr>
          <w:b w:val="1"/>
          <w:rtl w:val="0"/>
        </w:rPr>
        <w:t xml:space="preserve">Art</w:t>
      </w:r>
      <w:r w:rsidDel="00000000" w:rsidR="00000000" w:rsidRPr="00000000">
        <w:rPr>
          <w:rtl w:val="0"/>
        </w:rPr>
        <w:t xml:space="preserve">: This man is Bolster [mumbles] </w:t>
      </w:r>
      <w:r w:rsidDel="00000000" w:rsidR="00000000" w:rsidRPr="00000000">
        <w:rPr>
          <w:rtl w:val="0"/>
        </w:rPr>
        <w:t xml:space="preserve">Mrrrmmmrrr</w:t>
      </w:r>
      <w:r w:rsidDel="00000000" w:rsidR="00000000" w:rsidRPr="00000000">
        <w:rPr>
          <w:rtl w:val="0"/>
        </w:rPr>
        <w:t xml:space="preserve">. </w:t>
      </w:r>
    </w:p>
    <w:p w:rsidR="00000000" w:rsidDel="00000000" w:rsidP="00000000" w:rsidRDefault="00000000" w:rsidRPr="00000000" w14:paraId="0000023D">
      <w:pPr>
        <w:spacing w:after="240" w:lineRule="auto"/>
        <w:rPr/>
      </w:pPr>
      <w:r w:rsidDel="00000000" w:rsidR="00000000" w:rsidRPr="00000000">
        <w:rPr>
          <w:b w:val="1"/>
          <w:rtl w:val="0"/>
        </w:rPr>
        <w:t xml:space="preserve">Austin</w:t>
      </w:r>
      <w:r w:rsidDel="00000000" w:rsidR="00000000" w:rsidRPr="00000000">
        <w:rPr>
          <w:rtl w:val="0"/>
        </w:rPr>
        <w:t xml:space="preserve">: Valentine. Bolster Valentine. </w:t>
      </w:r>
    </w:p>
    <w:p w:rsidR="00000000" w:rsidDel="00000000" w:rsidP="00000000" w:rsidRDefault="00000000" w:rsidRPr="00000000" w14:paraId="0000023E">
      <w:pPr>
        <w:spacing w:after="240" w:lineRule="auto"/>
        <w:rPr/>
      </w:pPr>
      <w:r w:rsidDel="00000000" w:rsidR="00000000" w:rsidRPr="00000000">
        <w:rPr>
          <w:b w:val="1"/>
          <w:rtl w:val="0"/>
        </w:rPr>
        <w:t xml:space="preserve">Art</w:t>
      </w:r>
      <w:r w:rsidDel="00000000" w:rsidR="00000000" w:rsidRPr="00000000">
        <w:rPr>
          <w:rtl w:val="0"/>
        </w:rPr>
        <w:t xml:space="preserve">: Love it. </w:t>
      </w:r>
    </w:p>
    <w:p w:rsidR="00000000" w:rsidDel="00000000" w:rsidP="00000000" w:rsidRDefault="00000000" w:rsidRPr="00000000" w14:paraId="0000023F">
      <w:pPr>
        <w:spacing w:after="240" w:lineRule="auto"/>
        <w:rPr/>
      </w:pPr>
      <w:r w:rsidDel="00000000" w:rsidR="00000000" w:rsidRPr="00000000">
        <w:rPr>
          <w:b w:val="1"/>
          <w:rtl w:val="0"/>
        </w:rPr>
        <w:t xml:space="preserve">Austin</w:t>
      </w:r>
      <w:r w:rsidDel="00000000" w:rsidR="00000000" w:rsidRPr="00000000">
        <w:rPr>
          <w:rtl w:val="0"/>
        </w:rPr>
        <w:t xml:space="preserve">: Bolst- Ok. Bolster Valentine. </w:t>
      </w:r>
    </w:p>
    <w:p w:rsidR="00000000" w:rsidDel="00000000" w:rsidP="00000000" w:rsidRDefault="00000000" w:rsidRPr="00000000" w14:paraId="00000240">
      <w:pPr>
        <w:spacing w:after="240" w:lineRule="auto"/>
        <w:rPr/>
      </w:pPr>
      <w:r w:rsidDel="00000000" w:rsidR="00000000" w:rsidRPr="00000000">
        <w:rPr>
          <w:b w:val="1"/>
          <w:rtl w:val="0"/>
        </w:rPr>
        <w:t xml:space="preserve">Art</w:t>
      </w:r>
      <w:r w:rsidDel="00000000" w:rsidR="00000000" w:rsidRPr="00000000">
        <w:rPr>
          <w:rtl w:val="0"/>
        </w:rPr>
        <w:t xml:space="preserve">: What caused the dea-</w:t>
      </w:r>
    </w:p>
    <w:p w:rsidR="00000000" w:rsidDel="00000000" w:rsidP="00000000" w:rsidRDefault="00000000" w:rsidRPr="00000000" w14:paraId="00000241">
      <w:pPr>
        <w:spacing w:after="240" w:lineRule="auto"/>
        <w:rPr/>
      </w:pPr>
      <w:r w:rsidDel="00000000" w:rsidR="00000000" w:rsidRPr="00000000">
        <w:rPr>
          <w:b w:val="1"/>
          <w:rtl w:val="0"/>
        </w:rPr>
        <w:t xml:space="preserve">Austin</w:t>
      </w:r>
      <w:r w:rsidDel="00000000" w:rsidR="00000000" w:rsidRPr="00000000">
        <w:rPr>
          <w:rtl w:val="0"/>
        </w:rPr>
        <w:t xml:space="preserve">: And he’s dead?</w:t>
      </w:r>
    </w:p>
    <w:p w:rsidR="00000000" w:rsidDel="00000000" w:rsidP="00000000" w:rsidRDefault="00000000" w:rsidRPr="00000000" w14:paraId="00000242">
      <w:pPr>
        <w:spacing w:after="240" w:lineRule="auto"/>
        <w:rPr/>
      </w:pPr>
      <w:r w:rsidDel="00000000" w:rsidR="00000000" w:rsidRPr="00000000">
        <w:rPr>
          <w:b w:val="1"/>
          <w:rtl w:val="0"/>
        </w:rPr>
        <w:t xml:space="preserve">Art</w:t>
      </w:r>
      <w:r w:rsidDel="00000000" w:rsidR="00000000" w:rsidRPr="00000000">
        <w:rPr>
          <w:rtl w:val="0"/>
        </w:rPr>
        <w:t xml:space="preserve">: Yeah, he’s dead. </w:t>
      </w:r>
    </w:p>
    <w:p w:rsidR="00000000" w:rsidDel="00000000" w:rsidP="00000000" w:rsidRDefault="00000000" w:rsidRPr="00000000" w14:paraId="00000243">
      <w:pPr>
        <w:spacing w:after="240" w:lineRule="auto"/>
        <w:rPr/>
      </w:pPr>
      <w:r w:rsidDel="00000000" w:rsidR="00000000" w:rsidRPr="00000000">
        <w:rPr>
          <w:b w:val="1"/>
          <w:rtl w:val="0"/>
        </w:rPr>
        <w:t xml:space="preserve">Austin</w:t>
      </w:r>
      <w:r w:rsidDel="00000000" w:rsidR="00000000" w:rsidRPr="00000000">
        <w:rPr>
          <w:rtl w:val="0"/>
        </w:rPr>
        <w:t xml:space="preserve">: He’s dead. [</w:t>
      </w:r>
      <w:r w:rsidDel="00000000" w:rsidR="00000000" w:rsidRPr="00000000">
        <w:rPr>
          <w:b w:val="1"/>
          <w:rtl w:val="0"/>
        </w:rPr>
        <w:t xml:space="preserve">Janine</w:t>
      </w:r>
      <w:r w:rsidDel="00000000" w:rsidR="00000000" w:rsidRPr="00000000">
        <w:rPr>
          <w:rtl w:val="0"/>
        </w:rPr>
        <w:t xml:space="preserve"> and Austin laugh] Ok, good. [</w:t>
      </w:r>
      <w:r w:rsidDel="00000000" w:rsidR="00000000" w:rsidRPr="00000000">
        <w:rPr>
          <w:b w:val="1"/>
          <w:rtl w:val="0"/>
        </w:rPr>
        <w:t xml:space="preserve">Keith</w:t>
      </w:r>
      <w:r w:rsidDel="00000000" w:rsidR="00000000" w:rsidRPr="00000000">
        <w:rPr>
          <w:rtl w:val="0"/>
        </w:rPr>
        <w:t xml:space="preserve"> laughs] </w:t>
      </w:r>
    </w:p>
    <w:p w:rsidR="00000000" w:rsidDel="00000000" w:rsidP="00000000" w:rsidRDefault="00000000" w:rsidRPr="00000000" w14:paraId="00000244">
      <w:pPr>
        <w:spacing w:after="240" w:lineRule="auto"/>
        <w:rPr/>
      </w:pPr>
      <w:r w:rsidDel="00000000" w:rsidR="00000000" w:rsidRPr="00000000">
        <w:rPr>
          <w:b w:val="1"/>
          <w:rtl w:val="0"/>
        </w:rPr>
        <w:t xml:space="preserve">Art</w:t>
      </w:r>
      <w:r w:rsidDel="00000000" w:rsidR="00000000" w:rsidRPr="00000000">
        <w:rPr>
          <w:rtl w:val="0"/>
        </w:rPr>
        <w:t xml:space="preserve">: Uh, I’m saying he was the strongest who- but who the fuck knows really?</w:t>
      </w:r>
    </w:p>
    <w:p w:rsidR="00000000" w:rsidDel="00000000" w:rsidP="00000000" w:rsidRDefault="00000000" w:rsidRPr="00000000" w14:paraId="00000245">
      <w:pPr>
        <w:spacing w:after="240" w:lineRule="auto"/>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246">
      <w:pPr>
        <w:spacing w:after="240" w:lineRule="auto"/>
        <w:rPr/>
      </w:pPr>
      <w:r w:rsidDel="00000000" w:rsidR="00000000" w:rsidRPr="00000000">
        <w:rPr>
          <w:b w:val="1"/>
          <w:rtl w:val="0"/>
        </w:rPr>
        <w:t xml:space="preserve">Art</w:t>
      </w:r>
      <w:r w:rsidDel="00000000" w:rsidR="00000000" w:rsidRPr="00000000">
        <w:rPr>
          <w:rtl w:val="0"/>
        </w:rPr>
        <w:t xml:space="preserve">: Uh, what caused the death?</w:t>
      </w:r>
    </w:p>
    <w:p w:rsidR="00000000" w:rsidDel="00000000" w:rsidP="00000000" w:rsidRDefault="00000000" w:rsidRPr="00000000" w14:paraId="00000247">
      <w:pPr>
        <w:spacing w:after="240" w:lineRule="auto"/>
        <w:rPr/>
      </w:pPr>
      <w:r w:rsidDel="00000000" w:rsidR="00000000" w:rsidRPr="00000000">
        <w:rPr>
          <w:b w:val="1"/>
          <w:rtl w:val="0"/>
        </w:rPr>
        <w:t xml:space="preserve">Austin</w:t>
      </w:r>
      <w:r w:rsidDel="00000000" w:rsidR="00000000" w:rsidRPr="00000000">
        <w:rPr>
          <w:rtl w:val="0"/>
        </w:rPr>
        <w:t xml:space="preserve">: Hey, magic’s good. </w:t>
      </w:r>
    </w:p>
    <w:p w:rsidR="00000000" w:rsidDel="00000000" w:rsidP="00000000" w:rsidRDefault="00000000" w:rsidRPr="00000000" w14:paraId="00000248">
      <w:pPr>
        <w:spacing w:after="240" w:lineRule="auto"/>
        <w:rPr/>
      </w:pPr>
      <w:r w:rsidDel="00000000" w:rsidR="00000000" w:rsidRPr="00000000">
        <w:rPr>
          <w:b w:val="1"/>
          <w:rtl w:val="0"/>
        </w:rPr>
        <w:t xml:space="preserve">Art</w:t>
      </w:r>
      <w:r w:rsidDel="00000000" w:rsidR="00000000" w:rsidRPr="00000000">
        <w:rPr>
          <w:rtl w:val="0"/>
        </w:rPr>
        <w:t xml:space="preserve">: He was doused in lava water. </w:t>
      </w:r>
    </w:p>
    <w:p w:rsidR="00000000" w:rsidDel="00000000" w:rsidP="00000000" w:rsidRDefault="00000000" w:rsidRPr="00000000" w14:paraId="00000249">
      <w:pPr>
        <w:spacing w:after="240" w:lineRule="auto"/>
        <w:rPr/>
      </w:pPr>
      <w:r w:rsidDel="00000000" w:rsidR="00000000" w:rsidRPr="00000000">
        <w:rPr>
          <w:b w:val="1"/>
          <w:rtl w:val="0"/>
        </w:rPr>
        <w:t xml:space="preserve">Austin</w:t>
      </w:r>
      <w:r w:rsidDel="00000000" w:rsidR="00000000" w:rsidRPr="00000000">
        <w:rPr>
          <w:rtl w:val="0"/>
        </w:rPr>
        <w:t xml:space="preserve">: Ugh. </w:t>
      </w:r>
    </w:p>
    <w:p w:rsidR="00000000" w:rsidDel="00000000" w:rsidP="00000000" w:rsidRDefault="00000000" w:rsidRPr="00000000" w14:paraId="0000024A">
      <w:pPr>
        <w:spacing w:after="240" w:lineRule="auto"/>
        <w:rPr/>
      </w:pPr>
      <w:r w:rsidDel="00000000" w:rsidR="00000000" w:rsidRPr="00000000">
        <w:rPr>
          <w:b w:val="1"/>
          <w:rtl w:val="0"/>
        </w:rPr>
        <w:t xml:space="preserve">Nick</w:t>
      </w:r>
      <w:r w:rsidDel="00000000" w:rsidR="00000000" w:rsidRPr="00000000">
        <w:rPr>
          <w:rtl w:val="0"/>
        </w:rPr>
        <w:t xml:space="preserve">: Ugh.</w:t>
      </w:r>
    </w:p>
    <w:p w:rsidR="00000000" w:rsidDel="00000000" w:rsidP="00000000" w:rsidRDefault="00000000" w:rsidRPr="00000000" w14:paraId="0000024B">
      <w:pPr>
        <w:spacing w:after="240" w:lineRule="auto"/>
        <w:rPr/>
      </w:pPr>
      <w:r w:rsidDel="00000000" w:rsidR="00000000" w:rsidRPr="00000000">
        <w:rPr>
          <w:b w:val="1"/>
          <w:rtl w:val="0"/>
        </w:rPr>
        <w:t xml:space="preserve">Art</w:t>
      </w:r>
      <w:r w:rsidDel="00000000" w:rsidR="00000000" w:rsidRPr="00000000">
        <w:rPr>
          <w:rtl w:val="0"/>
        </w:rPr>
        <w:t xml:space="preserve">: He’s found-</w:t>
      </w:r>
    </w:p>
    <w:p w:rsidR="00000000" w:rsidDel="00000000" w:rsidP="00000000" w:rsidRDefault="00000000" w:rsidRPr="00000000" w14:paraId="0000024C">
      <w:pPr>
        <w:spacing w:after="240" w:lineRule="auto"/>
        <w:rPr/>
      </w:pPr>
      <w:r w:rsidDel="00000000" w:rsidR="00000000" w:rsidRPr="00000000">
        <w:rPr>
          <w:b w:val="1"/>
          <w:rtl w:val="0"/>
        </w:rPr>
        <w:t xml:space="preserve">Austin</w:t>
      </w:r>
      <w:r w:rsidDel="00000000" w:rsidR="00000000" w:rsidRPr="00000000">
        <w:rPr>
          <w:rtl w:val="0"/>
        </w:rPr>
        <w:t xml:space="preserve">: Fwuggh.</w:t>
      </w:r>
    </w:p>
    <w:p w:rsidR="00000000" w:rsidDel="00000000" w:rsidP="00000000" w:rsidRDefault="00000000" w:rsidRPr="00000000" w14:paraId="0000024D">
      <w:pPr>
        <w:spacing w:after="240" w:lineRule="auto"/>
        <w:rPr/>
      </w:pPr>
      <w:r w:rsidDel="00000000" w:rsidR="00000000" w:rsidRPr="00000000">
        <w:rPr>
          <w:b w:val="1"/>
          <w:rtl w:val="0"/>
        </w:rPr>
        <w:t xml:space="preserve">Art</w:t>
      </w:r>
      <w:r w:rsidDel="00000000" w:rsidR="00000000" w:rsidRPr="00000000">
        <w:rPr>
          <w:rtl w:val="0"/>
        </w:rPr>
        <w:t xml:space="preserve">: -in the Golden section, cause that’s where he went, right? He was the one who went over here?</w:t>
      </w:r>
    </w:p>
    <w:p w:rsidR="00000000" w:rsidDel="00000000" w:rsidP="00000000" w:rsidRDefault="00000000" w:rsidRPr="00000000" w14:paraId="0000024E">
      <w:pPr>
        <w:spacing w:after="240" w:lineRule="auto"/>
        <w:rPr/>
      </w:pPr>
      <w:r w:rsidDel="00000000" w:rsidR="00000000" w:rsidRPr="00000000">
        <w:rPr>
          <w:b w:val="1"/>
          <w:rtl w:val="0"/>
        </w:rPr>
        <w:t xml:space="preserve">Nick</w:t>
      </w:r>
      <w:r w:rsidDel="00000000" w:rsidR="00000000" w:rsidRPr="00000000">
        <w:rPr>
          <w:rtl w:val="0"/>
        </w:rPr>
        <w:t xml:space="preserve">: Yep.  </w:t>
      </w:r>
    </w:p>
    <w:p w:rsidR="00000000" w:rsidDel="00000000" w:rsidP="00000000" w:rsidRDefault="00000000" w:rsidRPr="00000000" w14:paraId="0000024F">
      <w:pPr>
        <w:spacing w:after="240" w:lineRule="auto"/>
        <w:rPr/>
      </w:pPr>
      <w:r w:rsidDel="00000000" w:rsidR="00000000" w:rsidRPr="00000000">
        <w:rPr>
          <w:b w:val="1"/>
          <w:rtl w:val="0"/>
        </w:rPr>
        <w:t xml:space="preserve">Art</w:t>
      </w:r>
      <w:r w:rsidDel="00000000" w:rsidR="00000000" w:rsidRPr="00000000">
        <w:rPr>
          <w:rtl w:val="0"/>
        </w:rPr>
        <w:t xml:space="preserve">: So, he’s found just about here. </w:t>
      </w:r>
    </w:p>
    <w:p w:rsidR="00000000" w:rsidDel="00000000" w:rsidP="00000000" w:rsidRDefault="00000000" w:rsidRPr="00000000" w14:paraId="00000250">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51">
      <w:pPr>
        <w:spacing w:after="240" w:lineRule="auto"/>
        <w:rPr/>
      </w:pPr>
      <w:r w:rsidDel="00000000" w:rsidR="00000000" w:rsidRPr="00000000">
        <w:rPr>
          <w:b w:val="1"/>
          <w:rtl w:val="0"/>
        </w:rPr>
        <w:t xml:space="preserve">Art</w:t>
      </w:r>
      <w:r w:rsidDel="00000000" w:rsidR="00000000" w:rsidRPr="00000000">
        <w:rPr>
          <w:rtl w:val="0"/>
        </w:rPr>
        <w:t xml:space="preserve">: And- and he’s just- he- cause as we’ve learned from the bucket we just discovered, the lava water stays hot even outside of thing. So, he’s like, found in like, a little puddle of lava water. Just completely burnt up. </w:t>
      </w:r>
    </w:p>
    <w:p w:rsidR="00000000" w:rsidDel="00000000" w:rsidP="00000000" w:rsidRDefault="00000000" w:rsidRPr="00000000" w14:paraId="00000252">
      <w:pPr>
        <w:spacing w:after="240" w:lineRule="auto"/>
        <w:rPr/>
      </w:pPr>
      <w:r w:rsidDel="00000000" w:rsidR="00000000" w:rsidRPr="00000000">
        <w:rPr>
          <w:b w:val="1"/>
          <w:rtl w:val="0"/>
        </w:rPr>
        <w:t xml:space="preserve">Austin</w:t>
      </w:r>
      <w:r w:rsidDel="00000000" w:rsidR="00000000" w:rsidRPr="00000000">
        <w:rPr>
          <w:rtl w:val="0"/>
        </w:rPr>
        <w:t xml:space="preserve">: [deep inhale] Christ. Alright. Do you want to add that to the map, I guess? Or we don’t really need to. He’s dead. We get it. He’s dead. You know what? I’m gonna- I’m gonna copy and paste-</w:t>
      </w:r>
    </w:p>
    <w:p w:rsidR="00000000" w:rsidDel="00000000" w:rsidP="00000000" w:rsidRDefault="00000000" w:rsidRPr="00000000" w14:paraId="00000253">
      <w:pPr>
        <w:pStyle w:val="Heading1"/>
        <w:spacing w:after="240" w:lineRule="auto"/>
        <w:rPr/>
      </w:pPr>
      <w:bookmarkStart w:colFirst="0" w:colLast="0" w:name="_27oor7e5pi4y" w:id="2"/>
      <w:bookmarkEnd w:id="2"/>
      <w:r w:rsidDel="00000000" w:rsidR="00000000" w:rsidRPr="00000000">
        <w:rPr>
          <w:rtl w:val="0"/>
        </w:rPr>
        <w:t xml:space="preserve">[45:00]</w:t>
      </w:r>
    </w:p>
    <w:p w:rsidR="00000000" w:rsidDel="00000000" w:rsidP="00000000" w:rsidRDefault="00000000" w:rsidRPr="00000000" w14:paraId="00000254">
      <w:pPr>
        <w:spacing w:after="240" w:lineRule="auto"/>
        <w:rPr/>
      </w:pPr>
      <w:r w:rsidDel="00000000" w:rsidR="00000000" w:rsidRPr="00000000">
        <w:rPr>
          <w:b w:val="1"/>
          <w:rtl w:val="0"/>
        </w:rPr>
        <w:t xml:space="preserve">Janine</w:t>
      </w:r>
      <w:r w:rsidDel="00000000" w:rsidR="00000000" w:rsidRPr="00000000">
        <w:rPr>
          <w:rtl w:val="0"/>
        </w:rPr>
        <w:t xml:space="preserve">: It- A little body in a puddle of lava might-</w:t>
      </w:r>
    </w:p>
    <w:p w:rsidR="00000000" w:rsidDel="00000000" w:rsidP="00000000" w:rsidRDefault="00000000" w:rsidRPr="00000000" w14:paraId="00000255">
      <w:pPr>
        <w:spacing w:after="240" w:lineRule="auto"/>
        <w:rPr/>
      </w:pPr>
      <w:r w:rsidDel="00000000" w:rsidR="00000000" w:rsidRPr="00000000">
        <w:rPr>
          <w:b w:val="1"/>
          <w:rtl w:val="0"/>
        </w:rPr>
        <w:t xml:space="preserve">Art</w:t>
      </w:r>
      <w:r w:rsidDel="00000000" w:rsidR="00000000" w:rsidRPr="00000000">
        <w:rPr>
          <w:rtl w:val="0"/>
        </w:rPr>
        <w:t xml:space="preserve">: Yeah, and that’s about how burnt he is. </w:t>
      </w:r>
    </w:p>
    <w:p w:rsidR="00000000" w:rsidDel="00000000" w:rsidP="00000000" w:rsidRDefault="00000000" w:rsidRPr="00000000" w14:paraId="00000256">
      <w:pPr>
        <w:spacing w:after="240" w:lineRule="auto"/>
        <w:rPr/>
      </w:pPr>
      <w:r w:rsidDel="00000000" w:rsidR="00000000" w:rsidRPr="00000000">
        <w:rPr>
          <w:b w:val="1"/>
          <w:rtl w:val="0"/>
        </w:rPr>
        <w:t xml:space="preserve">Janine</w:t>
      </w:r>
      <w:r w:rsidDel="00000000" w:rsidR="00000000" w:rsidRPr="00000000">
        <w:rPr>
          <w:rtl w:val="0"/>
        </w:rPr>
        <w:t xml:space="preserve">: I put the bucket also.</w:t>
      </w:r>
    </w:p>
    <w:p w:rsidR="00000000" w:rsidDel="00000000" w:rsidP="00000000" w:rsidRDefault="00000000" w:rsidRPr="00000000" w14:paraId="00000257">
      <w:pPr>
        <w:spacing w:after="240" w:lineRule="auto"/>
        <w:rPr/>
      </w:pPr>
      <w:r w:rsidDel="00000000" w:rsidR="00000000" w:rsidRPr="00000000">
        <w:rPr>
          <w:b w:val="1"/>
          <w:rtl w:val="0"/>
        </w:rPr>
        <w:t xml:space="preserve">Nick</w:t>
      </w:r>
      <w:r w:rsidDel="00000000" w:rsidR="00000000" w:rsidRPr="00000000">
        <w:rPr>
          <w:rtl w:val="0"/>
        </w:rPr>
        <w:t xml:space="preserve">: And also there’s-</w:t>
      </w:r>
    </w:p>
    <w:p w:rsidR="00000000" w:rsidDel="00000000" w:rsidP="00000000" w:rsidRDefault="00000000" w:rsidRPr="00000000" w14:paraId="00000258">
      <w:pPr>
        <w:spacing w:after="240" w:lineRule="auto"/>
        <w:rPr/>
      </w:pPr>
      <w:r w:rsidDel="00000000" w:rsidR="00000000" w:rsidRPr="00000000">
        <w:rPr>
          <w:b w:val="1"/>
          <w:rtl w:val="0"/>
        </w:rPr>
        <w:t xml:space="preserve">Austin</w:t>
      </w:r>
      <w:r w:rsidDel="00000000" w:rsidR="00000000" w:rsidRPr="00000000">
        <w:rPr>
          <w:rtl w:val="0"/>
        </w:rPr>
        <w:t xml:space="preserve">: He is- Yeah, good. </w:t>
      </w:r>
    </w:p>
    <w:p w:rsidR="00000000" w:rsidDel="00000000" w:rsidP="00000000" w:rsidRDefault="00000000" w:rsidRPr="00000000" w14:paraId="00000259">
      <w:pPr>
        <w:spacing w:after="240" w:lineRule="auto"/>
        <w:rPr/>
      </w:pPr>
      <w:r w:rsidDel="00000000" w:rsidR="00000000" w:rsidRPr="00000000">
        <w:rPr>
          <w:b w:val="1"/>
          <w:rtl w:val="0"/>
        </w:rPr>
        <w:t xml:space="preserve">Art</w:t>
      </w:r>
      <w:r w:rsidDel="00000000" w:rsidR="00000000" w:rsidRPr="00000000">
        <w:rPr>
          <w:rtl w:val="0"/>
        </w:rPr>
        <w:t xml:space="preserve">: He’s so burnt, his torso is basically unrecognizable. [</w:t>
      </w:r>
      <w:r w:rsidDel="00000000" w:rsidR="00000000" w:rsidRPr="00000000">
        <w:rPr>
          <w:b w:val="1"/>
          <w:rtl w:val="0"/>
        </w:rPr>
        <w:t xml:space="preserve">Janine</w:t>
      </w:r>
      <w:r w:rsidDel="00000000" w:rsidR="00000000" w:rsidRPr="00000000">
        <w:rPr>
          <w:rtl w:val="0"/>
        </w:rPr>
        <w:t xml:space="preserve"> laughs] </w:t>
      </w:r>
    </w:p>
    <w:p w:rsidR="00000000" w:rsidDel="00000000" w:rsidP="00000000" w:rsidRDefault="00000000" w:rsidRPr="00000000" w14:paraId="0000025A">
      <w:pPr>
        <w:spacing w:after="240" w:lineRule="auto"/>
        <w:rPr/>
      </w:pPr>
      <w:r w:rsidDel="00000000" w:rsidR="00000000" w:rsidRPr="00000000">
        <w:rPr>
          <w:b w:val="1"/>
          <w:rtl w:val="0"/>
        </w:rPr>
        <w:t xml:space="preserve">Austin</w:t>
      </w:r>
      <w:r w:rsidDel="00000000" w:rsidR="00000000" w:rsidRPr="00000000">
        <w:rPr>
          <w:rtl w:val="0"/>
        </w:rPr>
        <w:t xml:space="preserve">: Christ.</w:t>
      </w:r>
    </w:p>
    <w:p w:rsidR="00000000" w:rsidDel="00000000" w:rsidP="00000000" w:rsidRDefault="00000000" w:rsidRPr="00000000" w14:paraId="0000025B">
      <w:pPr>
        <w:spacing w:after="240" w:lineRule="auto"/>
        <w:rPr/>
      </w:pPr>
      <w:r w:rsidDel="00000000" w:rsidR="00000000" w:rsidRPr="00000000">
        <w:rPr>
          <w:b w:val="1"/>
          <w:rtl w:val="0"/>
        </w:rPr>
        <w:t xml:space="preserve">Janine</w:t>
      </w:r>
      <w:r w:rsidDel="00000000" w:rsidR="00000000" w:rsidRPr="00000000">
        <w:rPr>
          <w:rtl w:val="0"/>
        </w:rPr>
        <w:t xml:space="preserve">: This is a good town. The nice- this is a nice place to retire.</w:t>
      </w:r>
    </w:p>
    <w:p w:rsidR="00000000" w:rsidDel="00000000" w:rsidP="00000000" w:rsidRDefault="00000000" w:rsidRPr="00000000" w14:paraId="0000025C">
      <w:pPr>
        <w:spacing w:after="240" w:lineRule="auto"/>
        <w:rPr/>
      </w:pPr>
      <w:r w:rsidDel="00000000" w:rsidR="00000000" w:rsidRPr="00000000">
        <w:rPr>
          <w:b w:val="1"/>
          <w:rtl w:val="0"/>
        </w:rPr>
        <w:t xml:space="preserve">Austin</w:t>
      </w:r>
      <w:r w:rsidDel="00000000" w:rsidR="00000000" w:rsidRPr="00000000">
        <w:rPr>
          <w:rtl w:val="0"/>
        </w:rPr>
        <w:t xml:space="preserve">: Uh hm. We built a good place to live. Yep. </w:t>
      </w:r>
    </w:p>
    <w:p w:rsidR="00000000" w:rsidDel="00000000" w:rsidP="00000000" w:rsidRDefault="00000000" w:rsidRPr="00000000" w14:paraId="0000025D">
      <w:pPr>
        <w:spacing w:after="240" w:lineRule="auto"/>
        <w:rPr/>
      </w:pPr>
      <w:r w:rsidDel="00000000" w:rsidR="00000000" w:rsidRPr="00000000">
        <w:rPr>
          <w:b w:val="1"/>
          <w:rtl w:val="0"/>
        </w:rPr>
        <w:t xml:space="preserve">Art</w:t>
      </w:r>
      <w:r w:rsidDel="00000000" w:rsidR="00000000" w:rsidRPr="00000000">
        <w:rPr>
          <w:rtl w:val="0"/>
        </w:rPr>
        <w:t xml:space="preserve">: Yeah. And uh, I think we have a fair number of projects. So, I’m- I would also like to have a conversation. </w:t>
      </w:r>
    </w:p>
    <w:p w:rsidR="00000000" w:rsidDel="00000000" w:rsidP="00000000" w:rsidRDefault="00000000" w:rsidRPr="00000000" w14:paraId="0000025E">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5F">
      <w:pPr>
        <w:spacing w:after="240" w:lineRule="auto"/>
        <w:rPr/>
      </w:pPr>
      <w:r w:rsidDel="00000000" w:rsidR="00000000" w:rsidRPr="00000000">
        <w:rPr>
          <w:b w:val="1"/>
          <w:rtl w:val="0"/>
        </w:rPr>
        <w:t xml:space="preserve">Art</w:t>
      </w:r>
      <w:r w:rsidDel="00000000" w:rsidR="00000000" w:rsidRPr="00000000">
        <w:rPr>
          <w:rtl w:val="0"/>
        </w:rPr>
        <w:t xml:space="preserve">: Is the- is the trouble our town is experiencing evidence that we have been abandoned by the divine?</w:t>
      </w:r>
    </w:p>
    <w:p w:rsidR="00000000" w:rsidDel="00000000" w:rsidP="00000000" w:rsidRDefault="00000000" w:rsidRPr="00000000" w14:paraId="00000260">
      <w:pPr>
        <w:spacing w:after="240" w:lineRule="auto"/>
        <w:rPr/>
      </w:pPr>
      <w:r w:rsidDel="00000000" w:rsidR="00000000" w:rsidRPr="00000000">
        <w:rPr>
          <w:b w:val="1"/>
          <w:rtl w:val="0"/>
        </w:rPr>
        <w:t xml:space="preserve">Keith</w:t>
      </w:r>
      <w:r w:rsidDel="00000000" w:rsidR="00000000" w:rsidRPr="00000000">
        <w:rPr>
          <w:rtl w:val="0"/>
        </w:rPr>
        <w:t xml:space="preserve">: If anything, there’s too much divine. We got these granite soldiers </w:t>
      </w:r>
      <w:r w:rsidDel="00000000" w:rsidR="00000000" w:rsidRPr="00000000">
        <w:rPr>
          <w:rtl w:val="0"/>
        </w:rPr>
        <w:t xml:space="preserve">walkin</w:t>
      </w:r>
      <w:r w:rsidDel="00000000" w:rsidR="00000000" w:rsidRPr="00000000">
        <w:rPr>
          <w:rtl w:val="0"/>
        </w:rPr>
        <w:t xml:space="preserve">’ around being all jerks all the time. </w:t>
      </w:r>
    </w:p>
    <w:p w:rsidR="00000000" w:rsidDel="00000000" w:rsidP="00000000" w:rsidRDefault="00000000" w:rsidRPr="00000000" w14:paraId="00000261">
      <w:pPr>
        <w:spacing w:after="240" w:lineRule="auto"/>
        <w:rPr/>
      </w:pPr>
      <w:r w:rsidDel="00000000" w:rsidR="00000000" w:rsidRPr="00000000">
        <w:rPr>
          <w:b w:val="1"/>
          <w:rtl w:val="0"/>
        </w:rPr>
        <w:t xml:space="preserve">Nick</w:t>
      </w:r>
      <w:r w:rsidDel="00000000" w:rsidR="00000000" w:rsidRPr="00000000">
        <w:rPr>
          <w:rtl w:val="0"/>
        </w:rPr>
        <w:t xml:space="preserve">: I don’t think we’ve been abandoned because the fish rocks continue to rain down on our city.</w:t>
      </w:r>
    </w:p>
    <w:p w:rsidR="00000000" w:rsidDel="00000000" w:rsidP="00000000" w:rsidRDefault="00000000" w:rsidRPr="00000000" w14:paraId="00000262">
      <w:pPr>
        <w:spacing w:after="240" w:lineRule="auto"/>
        <w:rPr/>
      </w:pPr>
      <w:r w:rsidDel="00000000" w:rsidR="00000000" w:rsidRPr="00000000">
        <w:rPr>
          <w:b w:val="1"/>
          <w:rtl w:val="0"/>
        </w:rPr>
        <w:t xml:space="preserve">Austin</w:t>
      </w:r>
      <w:r w:rsidDel="00000000" w:rsidR="00000000" w:rsidRPr="00000000">
        <w:rPr>
          <w:rtl w:val="0"/>
        </w:rPr>
        <w:t xml:space="preserve">: [laughs] Good. </w:t>
      </w:r>
    </w:p>
    <w:p w:rsidR="00000000" w:rsidDel="00000000" w:rsidP="00000000" w:rsidRDefault="00000000" w:rsidRPr="00000000" w14:paraId="00000263">
      <w:pPr>
        <w:spacing w:after="240" w:lineRule="auto"/>
        <w:rPr/>
      </w:pPr>
      <w:r w:rsidDel="00000000" w:rsidR="00000000" w:rsidRPr="00000000">
        <w:rPr>
          <w:b w:val="1"/>
          <w:rtl w:val="0"/>
        </w:rPr>
        <w:t xml:space="preserve">Keith</w:t>
      </w:r>
      <w:r w:rsidDel="00000000" w:rsidR="00000000" w:rsidRPr="00000000">
        <w:rPr>
          <w:rtl w:val="0"/>
        </w:rPr>
        <w:t xml:space="preserve">: All praise Samothes and the fish rocks. Also, fish rocks!</w:t>
      </w:r>
    </w:p>
    <w:p w:rsidR="00000000" w:rsidDel="00000000" w:rsidP="00000000" w:rsidRDefault="00000000" w:rsidRPr="00000000" w14:paraId="00000264">
      <w:pPr>
        <w:spacing w:after="240" w:lineRule="auto"/>
        <w:rPr/>
      </w:pPr>
      <w:r w:rsidDel="00000000" w:rsidR="00000000" w:rsidRPr="00000000">
        <w:rPr>
          <w:b w:val="1"/>
          <w:rtl w:val="0"/>
        </w:rPr>
        <w:t xml:space="preserve">Austin</w:t>
      </w:r>
      <w:r w:rsidDel="00000000" w:rsidR="00000000" w:rsidRPr="00000000">
        <w:rPr>
          <w:rtl w:val="0"/>
        </w:rPr>
        <w:t xml:space="preserve">: Oh my god. I think Christopher preaches that this is a test. This is a challenge. That Samothes challenges us, and this season- this whole year has been a challenge of our devotion. But he still remains. </w:t>
      </w:r>
    </w:p>
    <w:p w:rsidR="00000000" w:rsidDel="00000000" w:rsidP="00000000" w:rsidRDefault="00000000" w:rsidRPr="00000000" w14:paraId="00000265">
      <w:pPr>
        <w:spacing w:after="240" w:lineRule="auto"/>
        <w:rPr/>
      </w:pPr>
      <w:r w:rsidDel="00000000" w:rsidR="00000000" w:rsidRPr="00000000">
        <w:rPr>
          <w:b w:val="1"/>
          <w:rtl w:val="0"/>
        </w:rPr>
        <w:t xml:space="preserve">Janine</w:t>
      </w:r>
      <w:r w:rsidDel="00000000" w:rsidR="00000000" w:rsidRPr="00000000">
        <w:rPr>
          <w:rtl w:val="0"/>
        </w:rPr>
        <w:t xml:space="preserve">: Um, I think the- the amount of sweet, good god-favor has- is like, probably the same, but there are more people like, he- you know, he carved out this little place for us, and now there’s also all these other people. There’s fuckin’ cobbins over there. There’s fuckin’ elves over there. There’s like the Pants Boys, and they’re </w:t>
      </w:r>
      <w:r w:rsidDel="00000000" w:rsidR="00000000" w:rsidRPr="00000000">
        <w:rPr>
          <w:rtl w:val="0"/>
        </w:rPr>
        <w:t xml:space="preserve">makin</w:t>
      </w:r>
      <w:r w:rsidDel="00000000" w:rsidR="00000000" w:rsidRPr="00000000">
        <w:rPr>
          <w:rtl w:val="0"/>
        </w:rPr>
        <w:t xml:space="preserve">’ a town with the fuckin’ cobbins. And like, there’s only so much- so much favor to go around, and we’re getting some of their non-favor, and it’s maybe making shit worse, but that’s not- that’s not Samothes’ fault. That’s- that’s the other people’s faults.</w:t>
      </w:r>
    </w:p>
    <w:p w:rsidR="00000000" w:rsidDel="00000000" w:rsidP="00000000" w:rsidRDefault="00000000" w:rsidRPr="00000000" w14:paraId="00000266">
      <w:pPr>
        <w:spacing w:after="240" w:lineRule="auto"/>
        <w:rPr/>
      </w:pPr>
      <w:r w:rsidDel="00000000" w:rsidR="00000000" w:rsidRPr="00000000">
        <w:rPr>
          <w:b w:val="1"/>
          <w:rtl w:val="0"/>
        </w:rPr>
        <w:t xml:space="preserve">Austin</w:t>
      </w:r>
      <w:r w:rsidDel="00000000" w:rsidR="00000000" w:rsidRPr="00000000">
        <w:rPr>
          <w:rtl w:val="0"/>
        </w:rPr>
        <w:t xml:space="preserve">: Hm. </w:t>
      </w:r>
    </w:p>
    <w:p w:rsidR="00000000" w:rsidDel="00000000" w:rsidP="00000000" w:rsidRDefault="00000000" w:rsidRPr="00000000" w14:paraId="00000267">
      <w:pPr>
        <w:spacing w:after="240" w:lineRule="auto"/>
        <w:rPr/>
      </w:pPr>
      <w:r w:rsidDel="00000000" w:rsidR="00000000" w:rsidRPr="00000000">
        <w:rPr>
          <w:b w:val="1"/>
          <w:rtl w:val="0"/>
        </w:rPr>
        <w:t xml:space="preserve">Art</w:t>
      </w:r>
      <w:r w:rsidDel="00000000" w:rsidR="00000000" w:rsidRPr="00000000">
        <w:rPr>
          <w:rtl w:val="0"/>
        </w:rPr>
        <w:t xml:space="preserve">: You think this is abandoning by the divine powers? </w:t>
      </w:r>
    </w:p>
    <w:p w:rsidR="00000000" w:rsidDel="00000000" w:rsidP="00000000" w:rsidRDefault="00000000" w:rsidRPr="00000000" w14:paraId="00000268">
      <w:pPr>
        <w:spacing w:after="240" w:lineRule="auto"/>
        <w:rPr/>
      </w:pPr>
      <w:r w:rsidDel="00000000" w:rsidR="00000000" w:rsidRPr="00000000">
        <w:rPr>
          <w:b w:val="1"/>
          <w:rtl w:val="0"/>
        </w:rPr>
        <w:t xml:space="preserve">Austin</w:t>
      </w:r>
      <w:r w:rsidDel="00000000" w:rsidR="00000000" w:rsidRPr="00000000">
        <w:rPr>
          <w:rtl w:val="0"/>
        </w:rPr>
        <w:t xml:space="preserve">: Oh my god. </w:t>
      </w:r>
    </w:p>
    <w:p w:rsidR="00000000" w:rsidDel="00000000" w:rsidP="00000000" w:rsidRDefault="00000000" w:rsidRPr="00000000" w14:paraId="00000269">
      <w:pPr>
        <w:spacing w:after="240" w:lineRule="auto"/>
        <w:rPr/>
      </w:pPr>
      <w:r w:rsidDel="00000000" w:rsidR="00000000" w:rsidRPr="00000000">
        <w:rPr>
          <w:b w:val="1"/>
          <w:rtl w:val="0"/>
        </w:rPr>
        <w:t xml:space="preserve">Art</w:t>
      </w:r>
      <w:r w:rsidDel="00000000" w:rsidR="00000000" w:rsidRPr="00000000">
        <w:rPr>
          <w:rtl w:val="0"/>
        </w:rPr>
        <w:t xml:space="preserve">: My great-great-great-great grandpappy was born in the last days of the divine war. And he had to sit through his whole life never </w:t>
      </w:r>
      <w:r w:rsidDel="00000000" w:rsidR="00000000" w:rsidRPr="00000000">
        <w:rPr>
          <w:rtl w:val="0"/>
        </w:rPr>
        <w:t xml:space="preserve">knowin</w:t>
      </w:r>
      <w:r w:rsidDel="00000000" w:rsidR="00000000" w:rsidRPr="00000000">
        <w:rPr>
          <w:rtl w:val="0"/>
        </w:rPr>
        <w:t xml:space="preserve">’ the- the direct intervention of the gods. It was a rough life. And it’s- it’s arrogant for us to assume-</w:t>
      </w:r>
    </w:p>
    <w:p w:rsidR="00000000" w:rsidDel="00000000" w:rsidP="00000000" w:rsidRDefault="00000000" w:rsidRPr="00000000" w14:paraId="0000026A">
      <w:pPr>
        <w:spacing w:after="240" w:lineRule="auto"/>
        <w:rPr/>
      </w:pPr>
      <w:r w:rsidDel="00000000" w:rsidR="00000000" w:rsidRPr="00000000">
        <w:rPr>
          <w:b w:val="1"/>
          <w:rtl w:val="0"/>
        </w:rPr>
        <w:t xml:space="preserve">Austin</w:t>
      </w:r>
      <w:r w:rsidDel="00000000" w:rsidR="00000000" w:rsidRPr="00000000">
        <w:rPr>
          <w:rtl w:val="0"/>
        </w:rPr>
        <w:t xml:space="preserve">: [quietly] I hate- </w:t>
      </w:r>
    </w:p>
    <w:p w:rsidR="00000000" w:rsidDel="00000000" w:rsidP="00000000" w:rsidRDefault="00000000" w:rsidRPr="00000000" w14:paraId="0000026B">
      <w:pPr>
        <w:spacing w:after="240" w:lineRule="auto"/>
        <w:rPr/>
      </w:pPr>
      <w:r w:rsidDel="00000000" w:rsidR="00000000" w:rsidRPr="00000000">
        <w:rPr>
          <w:b w:val="1"/>
          <w:rtl w:val="0"/>
        </w:rPr>
        <w:t xml:space="preserve">Art</w:t>
      </w:r>
      <w:r w:rsidDel="00000000" w:rsidR="00000000" w:rsidRPr="00000000">
        <w:rPr>
          <w:rtl w:val="0"/>
        </w:rPr>
        <w:t xml:space="preserve">: -that we are- we have it as bad as those people. Shoot. </w:t>
      </w:r>
    </w:p>
    <w:p w:rsidR="00000000" w:rsidDel="00000000" w:rsidP="00000000" w:rsidRDefault="00000000" w:rsidRPr="00000000" w14:paraId="0000026C">
      <w:pPr>
        <w:spacing w:after="240" w:lineRule="auto"/>
        <w:rPr/>
      </w:pPr>
      <w:r w:rsidDel="00000000" w:rsidR="00000000" w:rsidRPr="00000000">
        <w:rPr>
          <w:b w:val="1"/>
          <w:rtl w:val="0"/>
        </w:rPr>
        <w:t xml:space="preserve">Austin</w:t>
      </w:r>
      <w:r w:rsidDel="00000000" w:rsidR="00000000" w:rsidRPr="00000000">
        <w:rPr>
          <w:rtl w:val="0"/>
        </w:rPr>
        <w:t xml:space="preserve">: Good. Shoot. </w:t>
      </w:r>
    </w:p>
    <w:p w:rsidR="00000000" w:rsidDel="00000000" w:rsidP="00000000" w:rsidRDefault="00000000" w:rsidRPr="00000000" w14:paraId="0000026D">
      <w:pPr>
        <w:spacing w:after="240" w:lineRule="auto"/>
        <w:rPr/>
      </w:pPr>
      <w:r w:rsidDel="00000000" w:rsidR="00000000" w:rsidRPr="00000000">
        <w:rPr>
          <w:b w:val="1"/>
          <w:rtl w:val="0"/>
        </w:rPr>
        <w:t xml:space="preserve">Keith</w:t>
      </w:r>
      <w:r w:rsidDel="00000000" w:rsidR="00000000" w:rsidRPr="00000000">
        <w:rPr>
          <w:rtl w:val="0"/>
        </w:rPr>
        <w:t xml:space="preserve">: Contempt.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Janine</w:t>
      </w:r>
      <w:r w:rsidDel="00000000" w:rsidR="00000000" w:rsidRPr="00000000">
        <w:rPr>
          <w:rtl w:val="0"/>
        </w:rPr>
        <w:t xml:space="preserve"> laugh] </w:t>
      </w:r>
    </w:p>
    <w:p w:rsidR="00000000" w:rsidDel="00000000" w:rsidP="00000000" w:rsidRDefault="00000000" w:rsidRPr="00000000" w14:paraId="0000026E">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Keith</w:t>
      </w:r>
      <w:r w:rsidDel="00000000" w:rsidR="00000000" w:rsidRPr="00000000">
        <w:rPr>
          <w:rtl w:val="0"/>
        </w:rPr>
        <w:t xml:space="preserve">, it’s your turn. </w:t>
      </w:r>
    </w:p>
    <w:p w:rsidR="00000000" w:rsidDel="00000000" w:rsidP="00000000" w:rsidRDefault="00000000" w:rsidRPr="00000000" w14:paraId="0000026F">
      <w:pPr>
        <w:spacing w:after="240" w:lineRule="auto"/>
        <w:rPr/>
      </w:pPr>
      <w:r w:rsidDel="00000000" w:rsidR="00000000" w:rsidRPr="00000000">
        <w:rPr>
          <w:b w:val="1"/>
          <w:rtl w:val="0"/>
        </w:rPr>
        <w:t xml:space="preserve">Keith</w:t>
      </w:r>
      <w:r w:rsidDel="00000000" w:rsidR="00000000" w:rsidRPr="00000000">
        <w:rPr>
          <w:rtl w:val="0"/>
        </w:rPr>
        <w:t xml:space="preserve">: Hello. One card. Ok. Let’s do this. </w:t>
      </w:r>
    </w:p>
    <w:p w:rsidR="00000000" w:rsidDel="00000000" w:rsidP="00000000" w:rsidRDefault="00000000" w:rsidRPr="00000000" w14:paraId="00000270">
      <w:pPr>
        <w:spacing w:after="240" w:lineRule="auto"/>
        <w:rPr/>
      </w:pPr>
      <w:r w:rsidDel="00000000" w:rsidR="00000000" w:rsidRPr="00000000">
        <w:rPr>
          <w:b w:val="1"/>
          <w:rtl w:val="0"/>
        </w:rPr>
        <w:t xml:space="preserve">Austin</w:t>
      </w:r>
      <w:r w:rsidDel="00000000" w:rsidR="00000000" w:rsidRPr="00000000">
        <w:rPr>
          <w:rtl w:val="0"/>
        </w:rPr>
        <w:t xml:space="preserve">: Ooo.</w:t>
      </w:r>
    </w:p>
    <w:p w:rsidR="00000000" w:rsidDel="00000000" w:rsidP="00000000" w:rsidRDefault="00000000" w:rsidRPr="00000000" w14:paraId="00000271">
      <w:pPr>
        <w:spacing w:after="240" w:lineRule="auto"/>
        <w:rPr/>
      </w:pPr>
      <w:r w:rsidDel="00000000" w:rsidR="00000000" w:rsidRPr="00000000">
        <w:rPr>
          <w:b w:val="1"/>
          <w:rtl w:val="0"/>
        </w:rPr>
        <w:t xml:space="preserve">Keith</w:t>
      </w:r>
      <w:r w:rsidDel="00000000" w:rsidR="00000000" w:rsidRPr="00000000">
        <w:rPr>
          <w:rtl w:val="0"/>
        </w:rPr>
        <w:t xml:space="preserve">: This is a long one. This is a long one. </w:t>
      </w:r>
    </w:p>
    <w:p w:rsidR="00000000" w:rsidDel="00000000" w:rsidP="00000000" w:rsidRDefault="00000000" w:rsidRPr="00000000" w14:paraId="00000272">
      <w:pPr>
        <w:spacing w:after="240" w:lineRule="auto"/>
        <w:rPr/>
      </w:pPr>
      <w:r w:rsidDel="00000000" w:rsidR="00000000" w:rsidRPr="00000000">
        <w:rPr>
          <w:b w:val="1"/>
          <w:rtl w:val="0"/>
        </w:rPr>
        <w:t xml:space="preserve">Austin</w:t>
      </w:r>
      <w:r w:rsidDel="00000000" w:rsidR="00000000" w:rsidRPr="00000000">
        <w:rPr>
          <w:rtl w:val="0"/>
        </w:rPr>
        <w:t xml:space="preserve">: The Ace of Autumn. What is this? Oh boy.</w:t>
      </w:r>
    </w:p>
    <w:p w:rsidR="00000000" w:rsidDel="00000000" w:rsidP="00000000" w:rsidRDefault="00000000" w:rsidRPr="00000000" w14:paraId="00000273">
      <w:pPr>
        <w:spacing w:after="240" w:lineRule="auto"/>
        <w:rPr/>
      </w:pPr>
      <w:r w:rsidDel="00000000" w:rsidR="00000000" w:rsidRPr="00000000">
        <w:rPr>
          <w:b w:val="1"/>
          <w:rtl w:val="0"/>
        </w:rPr>
        <w:t xml:space="preserve">Keith</w:t>
      </w:r>
      <w:r w:rsidDel="00000000" w:rsidR="00000000" w:rsidRPr="00000000">
        <w:rPr>
          <w:rtl w:val="0"/>
        </w:rPr>
        <w:t xml:space="preserve">: Ok. ‘The community becomes obsessed with a single project. Which one? Why? Choose one. They decide- uh- they decide to take more time to ensure that it is perfect. Add 3 weeks to the project die or drop everything else to work on it.’</w:t>
      </w:r>
    </w:p>
    <w:p w:rsidR="00000000" w:rsidDel="00000000" w:rsidP="00000000" w:rsidRDefault="00000000" w:rsidRPr="00000000" w14:paraId="00000274">
      <w:pPr>
        <w:spacing w:after="240" w:lineRule="auto"/>
        <w:rPr/>
      </w:pPr>
      <w:r w:rsidDel="00000000" w:rsidR="00000000" w:rsidRPr="00000000">
        <w:rPr>
          <w:b w:val="1"/>
          <w:rtl w:val="0"/>
        </w:rPr>
        <w:t xml:space="preserve">Austin</w:t>
      </w:r>
      <w:r w:rsidDel="00000000" w:rsidR="00000000" w:rsidRPr="00000000">
        <w:rPr>
          <w:rtl w:val="0"/>
        </w:rPr>
        <w:t xml:space="preserve">: Oh shit. </w:t>
      </w:r>
    </w:p>
    <w:p w:rsidR="00000000" w:rsidDel="00000000" w:rsidP="00000000" w:rsidRDefault="00000000" w:rsidRPr="00000000" w14:paraId="00000275">
      <w:pPr>
        <w:spacing w:after="240" w:lineRule="auto"/>
        <w:rPr/>
      </w:pPr>
      <w:r w:rsidDel="00000000" w:rsidR="00000000" w:rsidRPr="00000000">
        <w:rPr>
          <w:b w:val="1"/>
          <w:rtl w:val="0"/>
        </w:rPr>
        <w:t xml:space="preserve">Keith</w:t>
      </w:r>
      <w:r w:rsidDel="00000000" w:rsidR="00000000" w:rsidRPr="00000000">
        <w:rPr>
          <w:rtl w:val="0"/>
        </w:rPr>
        <w:t xml:space="preserve">: All other projects fail. </w:t>
      </w:r>
    </w:p>
    <w:p w:rsidR="00000000" w:rsidDel="00000000" w:rsidP="00000000" w:rsidRDefault="00000000" w:rsidRPr="00000000" w14:paraId="00000276">
      <w:pPr>
        <w:spacing w:after="240" w:lineRule="auto"/>
        <w:rPr/>
      </w:pPr>
      <w:r w:rsidDel="00000000" w:rsidR="00000000" w:rsidRPr="00000000">
        <w:rPr>
          <w:b w:val="1"/>
          <w:rtl w:val="0"/>
        </w:rPr>
        <w:t xml:space="preserve">Janine</w:t>
      </w:r>
      <w:r w:rsidDel="00000000" w:rsidR="00000000" w:rsidRPr="00000000">
        <w:rPr>
          <w:rtl w:val="0"/>
        </w:rPr>
        <w:t xml:space="preserve">: Hmm. </w:t>
      </w:r>
    </w:p>
    <w:p w:rsidR="00000000" w:rsidDel="00000000" w:rsidP="00000000" w:rsidRDefault="00000000" w:rsidRPr="00000000" w14:paraId="00000277">
      <w:pPr>
        <w:spacing w:after="240" w:lineRule="auto"/>
        <w:rPr/>
      </w:pPr>
      <w:r w:rsidDel="00000000" w:rsidR="00000000" w:rsidRPr="00000000">
        <w:rPr>
          <w:b w:val="1"/>
          <w:rtl w:val="0"/>
        </w:rPr>
        <w:t xml:space="preserve">Austin</w:t>
      </w:r>
      <w:r w:rsidDel="00000000" w:rsidR="00000000" w:rsidRPr="00000000">
        <w:rPr>
          <w:rtl w:val="0"/>
        </w:rPr>
        <w:t xml:space="preserve">: [laughing quietly] All other projects. </w:t>
      </w:r>
    </w:p>
    <w:p w:rsidR="00000000" w:rsidDel="00000000" w:rsidP="00000000" w:rsidRDefault="00000000" w:rsidRPr="00000000" w14:paraId="00000278">
      <w:pPr>
        <w:spacing w:after="240" w:lineRule="auto"/>
        <w:rPr/>
      </w:pPr>
      <w:r w:rsidDel="00000000" w:rsidR="00000000" w:rsidRPr="00000000">
        <w:rPr>
          <w:b w:val="1"/>
          <w:rtl w:val="0"/>
        </w:rPr>
        <w:t xml:space="preserve">Keith</w:t>
      </w:r>
      <w:r w:rsidDel="00000000" w:rsidR="00000000" w:rsidRPr="00000000">
        <w:rPr>
          <w:rtl w:val="0"/>
        </w:rPr>
        <w:t xml:space="preserve">: ‘If there are no other projects underway, the community becomes obsessed with a grandiose vision. Hold the discussion about this vision in addition to your regular action for the week.’ Holy shit. </w:t>
      </w:r>
    </w:p>
    <w:p w:rsidR="00000000" w:rsidDel="00000000" w:rsidP="00000000" w:rsidRDefault="00000000" w:rsidRPr="00000000" w14:paraId="00000279">
      <w:pPr>
        <w:spacing w:after="240" w:lineRule="auto"/>
        <w:rPr/>
      </w:pPr>
      <w:r w:rsidDel="00000000" w:rsidR="00000000" w:rsidRPr="00000000">
        <w:rPr>
          <w:b w:val="1"/>
          <w:rtl w:val="0"/>
        </w:rPr>
        <w:t xml:space="preserve">Austin</w:t>
      </w:r>
      <w:r w:rsidDel="00000000" w:rsidR="00000000" w:rsidRPr="00000000">
        <w:rPr>
          <w:rtl w:val="0"/>
        </w:rPr>
        <w:t xml:space="preserve">: So, not that one. Yeah. </w:t>
      </w:r>
    </w:p>
    <w:p w:rsidR="00000000" w:rsidDel="00000000" w:rsidP="00000000" w:rsidRDefault="00000000" w:rsidRPr="00000000" w14:paraId="0000027A">
      <w:pPr>
        <w:spacing w:after="240" w:lineRule="auto"/>
        <w:rPr/>
      </w:pPr>
      <w:r w:rsidDel="00000000" w:rsidR="00000000" w:rsidRPr="00000000">
        <w:rPr>
          <w:rtl w:val="0"/>
        </w:rPr>
        <w:br w:type="textWrapping"/>
      </w:r>
      <w:r w:rsidDel="00000000" w:rsidR="00000000" w:rsidRPr="00000000">
        <w:rPr>
          <w:b w:val="1"/>
          <w:rtl w:val="0"/>
        </w:rPr>
        <w:t xml:space="preserve">Keith</w:t>
      </w:r>
      <w:r w:rsidDel="00000000" w:rsidR="00000000" w:rsidRPr="00000000">
        <w:rPr>
          <w:rtl w:val="0"/>
        </w:rPr>
        <w:t xml:space="preserve">: Not that one. Ok, so, here’s what it is. I think clearly the thing that we become obsessed with now is the investigation of the first murder. </w:t>
      </w:r>
    </w:p>
    <w:p w:rsidR="00000000" w:rsidDel="00000000" w:rsidP="00000000" w:rsidRDefault="00000000" w:rsidRPr="00000000" w14:paraId="0000027B">
      <w:pPr>
        <w:spacing w:after="240" w:lineRule="auto"/>
        <w:rPr/>
      </w:pPr>
      <w:r w:rsidDel="00000000" w:rsidR="00000000" w:rsidRPr="00000000">
        <w:rPr>
          <w:b w:val="1"/>
          <w:rtl w:val="0"/>
        </w:rPr>
        <w:t xml:space="preserve">Austin</w:t>
      </w:r>
      <w:r w:rsidDel="00000000" w:rsidR="00000000" w:rsidRPr="00000000">
        <w:rPr>
          <w:rtl w:val="0"/>
        </w:rPr>
        <w:t xml:space="preserve">: Ok. [</w:t>
      </w:r>
      <w:r w:rsidDel="00000000" w:rsidR="00000000" w:rsidRPr="00000000">
        <w:rPr>
          <w:b w:val="1"/>
          <w:rtl w:val="0"/>
        </w:rPr>
        <w:t xml:space="preserve">Janine</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 Well, because of the second murder. Because of-</w:t>
      </w:r>
    </w:p>
    <w:p w:rsidR="00000000" w:rsidDel="00000000" w:rsidP="00000000" w:rsidRDefault="00000000" w:rsidRPr="00000000" w14:paraId="0000027C">
      <w:pPr>
        <w:spacing w:after="240" w:lineRule="auto"/>
        <w:rPr/>
      </w:pPr>
      <w:r w:rsidDel="00000000" w:rsidR="00000000" w:rsidRPr="00000000">
        <w:rPr>
          <w:b w:val="1"/>
          <w:rtl w:val="0"/>
        </w:rPr>
        <w:t xml:space="preserve">Keith</w:t>
      </w:r>
      <w:r w:rsidDel="00000000" w:rsidR="00000000" w:rsidRPr="00000000">
        <w:rPr>
          <w:rtl w:val="0"/>
        </w:rPr>
        <w:t xml:space="preserve">: Because- uh, exactly. Directly because of the second murder. </w:t>
      </w:r>
    </w:p>
    <w:p w:rsidR="00000000" w:rsidDel="00000000" w:rsidP="00000000" w:rsidRDefault="00000000" w:rsidRPr="00000000" w14:paraId="0000027D">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27E">
      <w:pPr>
        <w:spacing w:after="240" w:lineRule="auto"/>
        <w:rPr/>
      </w:pPr>
      <w:r w:rsidDel="00000000" w:rsidR="00000000" w:rsidRPr="00000000">
        <w:rPr>
          <w:b w:val="1"/>
          <w:rtl w:val="0"/>
        </w:rPr>
        <w:t xml:space="preserve">Nick</w:t>
      </w:r>
      <w:r w:rsidDel="00000000" w:rsidR="00000000" w:rsidRPr="00000000">
        <w:rPr>
          <w:rtl w:val="0"/>
        </w:rPr>
        <w:t xml:space="preserve">: It makes sense. </w:t>
      </w:r>
    </w:p>
    <w:p w:rsidR="00000000" w:rsidDel="00000000" w:rsidP="00000000" w:rsidRDefault="00000000" w:rsidRPr="00000000" w14:paraId="0000027F">
      <w:pPr>
        <w:spacing w:after="240" w:lineRule="auto"/>
        <w:rPr/>
      </w:pPr>
      <w:r w:rsidDel="00000000" w:rsidR="00000000" w:rsidRPr="00000000">
        <w:rPr>
          <w:b w:val="1"/>
          <w:rtl w:val="0"/>
        </w:rPr>
        <w:t xml:space="preserve">Austin</w:t>
      </w:r>
      <w:r w:rsidDel="00000000" w:rsidR="00000000" w:rsidRPr="00000000">
        <w:rPr>
          <w:rtl w:val="0"/>
        </w:rPr>
        <w:t xml:space="preserve">: So, it’s gonna go up to 5 weeks? </w:t>
      </w:r>
    </w:p>
    <w:p w:rsidR="00000000" w:rsidDel="00000000" w:rsidP="00000000" w:rsidRDefault="00000000" w:rsidRPr="00000000" w14:paraId="00000280">
      <w:pPr>
        <w:spacing w:after="240" w:lineRule="auto"/>
        <w:rPr/>
      </w:pPr>
      <w:r w:rsidDel="00000000" w:rsidR="00000000" w:rsidRPr="00000000">
        <w:rPr>
          <w:b w:val="1"/>
          <w:rtl w:val="0"/>
        </w:rPr>
        <w:t xml:space="preserve">Keith</w:t>
      </w:r>
      <w:r w:rsidDel="00000000" w:rsidR="00000000" w:rsidRPr="00000000">
        <w:rPr>
          <w:rtl w:val="0"/>
        </w:rPr>
        <w:t xml:space="preserve">: It’s gonna go up to 5 weeks. </w:t>
      </w:r>
    </w:p>
    <w:p w:rsidR="00000000" w:rsidDel="00000000" w:rsidP="00000000" w:rsidRDefault="00000000" w:rsidRPr="00000000" w14:paraId="00000281">
      <w:pPr>
        <w:spacing w:after="240" w:lineRule="auto"/>
        <w:rPr/>
      </w:pPr>
      <w:r w:rsidDel="00000000" w:rsidR="00000000" w:rsidRPr="00000000">
        <w:rPr>
          <w:b w:val="1"/>
          <w:rtl w:val="0"/>
        </w:rPr>
        <w:t xml:space="preserve">Austin</w:t>
      </w:r>
      <w:r w:rsidDel="00000000" w:rsidR="00000000" w:rsidRPr="00000000">
        <w:rPr>
          <w:rtl w:val="0"/>
        </w:rPr>
        <w:t xml:space="preserve">: Good. </w:t>
      </w:r>
    </w:p>
    <w:p w:rsidR="00000000" w:rsidDel="00000000" w:rsidP="00000000" w:rsidRDefault="00000000" w:rsidRPr="00000000" w14:paraId="00000282">
      <w:pPr>
        <w:spacing w:after="240" w:lineRule="auto"/>
        <w:rPr/>
      </w:pPr>
      <w:r w:rsidDel="00000000" w:rsidR="00000000" w:rsidRPr="00000000">
        <w:rPr>
          <w:b w:val="1"/>
          <w:rtl w:val="0"/>
        </w:rPr>
        <w:t xml:space="preserve">Art</w:t>
      </w:r>
      <w:r w:rsidDel="00000000" w:rsidR="00000000" w:rsidRPr="00000000">
        <w:rPr>
          <w:rtl w:val="0"/>
        </w:rPr>
        <w:t xml:space="preserve">: No one said it was murder. I think it was </w:t>
      </w:r>
      <w:r w:rsidDel="00000000" w:rsidR="00000000" w:rsidRPr="00000000">
        <w:rPr>
          <w:rtl w:val="0"/>
        </w:rPr>
        <w:t xml:space="preserve">Keith </w:t>
      </w:r>
      <w:r w:rsidDel="00000000" w:rsidR="00000000" w:rsidRPr="00000000">
        <w:rPr>
          <w:rtl w:val="0"/>
        </w:rPr>
        <w:t xml:space="preserve">who did it. No one said the- the wizard was murdered.</w:t>
      </w:r>
    </w:p>
    <w:p w:rsidR="00000000" w:rsidDel="00000000" w:rsidP="00000000" w:rsidRDefault="00000000" w:rsidRPr="00000000" w14:paraId="00000283">
      <w:pPr>
        <w:spacing w:after="240" w:lineRule="auto"/>
        <w:rPr/>
      </w:pPr>
      <w:r w:rsidDel="00000000" w:rsidR="00000000" w:rsidRPr="00000000">
        <w:rPr>
          <w:b w:val="1"/>
          <w:rtl w:val="0"/>
        </w:rPr>
        <w:t xml:space="preserve">Austin</w:t>
      </w:r>
      <w:r w:rsidDel="00000000" w:rsidR="00000000" w:rsidRPr="00000000">
        <w:rPr>
          <w:rtl w:val="0"/>
        </w:rPr>
        <w:t xml:space="preserve">: [laughing] You think he was carrying lava around? [</w:t>
      </w:r>
      <w:r w:rsidDel="00000000" w:rsidR="00000000" w:rsidRPr="00000000">
        <w:rPr>
          <w:b w:val="1"/>
          <w:rtl w:val="0"/>
        </w:rPr>
        <w:t xml:space="preserve">Janine</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w:t>
      </w:r>
    </w:p>
    <w:p w:rsidR="00000000" w:rsidDel="00000000" w:rsidP="00000000" w:rsidRDefault="00000000" w:rsidRPr="00000000" w14:paraId="00000284">
      <w:pPr>
        <w:spacing w:after="240" w:lineRule="auto"/>
        <w:rPr/>
      </w:pPr>
      <w:r w:rsidDel="00000000" w:rsidR="00000000" w:rsidRPr="00000000">
        <w:rPr>
          <w:b w:val="1"/>
          <w:rtl w:val="0"/>
        </w:rPr>
        <w:t xml:space="preserve">Art</w:t>
      </w:r>
      <w:r w:rsidDel="00000000" w:rsidR="00000000" w:rsidRPr="00000000">
        <w:rPr>
          <w:rtl w:val="0"/>
        </w:rPr>
        <w:t xml:space="preserve">: I’m sayin’ on- if this was Law &amp; Order, </w:t>
      </w:r>
      <w:r w:rsidDel="00000000" w:rsidR="00000000" w:rsidRPr="00000000">
        <w:rPr>
          <w:rtl w:val="0"/>
        </w:rPr>
        <w:t xml:space="preserve">Keith </w:t>
      </w:r>
      <w:r w:rsidDel="00000000" w:rsidR="00000000" w:rsidRPr="00000000">
        <w:rPr>
          <w:rtl w:val="0"/>
        </w:rPr>
        <w:t xml:space="preserve">did it. </w:t>
      </w:r>
    </w:p>
    <w:p w:rsidR="00000000" w:rsidDel="00000000" w:rsidP="00000000" w:rsidRDefault="00000000" w:rsidRPr="00000000" w14:paraId="00000285">
      <w:pPr>
        <w:spacing w:after="240" w:lineRule="auto"/>
        <w:rPr/>
      </w:pPr>
      <w:r w:rsidDel="00000000" w:rsidR="00000000" w:rsidRPr="00000000">
        <w:rPr>
          <w:b w:val="1"/>
          <w:rtl w:val="0"/>
        </w:rPr>
        <w:t xml:space="preserve">Austin</w:t>
      </w:r>
      <w:r w:rsidDel="00000000" w:rsidR="00000000" w:rsidRPr="00000000">
        <w:rPr>
          <w:rtl w:val="0"/>
        </w:rPr>
        <w:t xml:space="preserve">: Uh huh. Ok. </w:t>
      </w:r>
    </w:p>
    <w:p w:rsidR="00000000" w:rsidDel="00000000" w:rsidP="00000000" w:rsidRDefault="00000000" w:rsidRPr="00000000" w14:paraId="00000286">
      <w:pPr>
        <w:spacing w:after="240" w:lineRule="auto"/>
        <w:rPr/>
      </w:pPr>
      <w:r w:rsidDel="00000000" w:rsidR="00000000" w:rsidRPr="00000000">
        <w:rPr>
          <w:b w:val="1"/>
          <w:rtl w:val="0"/>
        </w:rPr>
        <w:t xml:space="preserve">Art</w:t>
      </w:r>
      <w:r w:rsidDel="00000000" w:rsidR="00000000" w:rsidRPr="00000000">
        <w:rPr>
          <w:rtl w:val="0"/>
        </w:rPr>
        <w:t xml:space="preserve">: Chunk-chunk. I’m taking a point of contempt. </w:t>
      </w:r>
    </w:p>
    <w:p w:rsidR="00000000" w:rsidDel="00000000" w:rsidP="00000000" w:rsidRDefault="00000000" w:rsidRPr="00000000" w14:paraId="00000287">
      <w:pPr>
        <w:spacing w:after="240" w:lineRule="auto"/>
        <w:rPr/>
      </w:pPr>
      <w:r w:rsidDel="00000000" w:rsidR="00000000" w:rsidRPr="00000000">
        <w:rPr>
          <w:b w:val="1"/>
          <w:rtl w:val="0"/>
        </w:rPr>
        <w:t xml:space="preserve">Austin</w:t>
      </w:r>
      <w:r w:rsidDel="00000000" w:rsidR="00000000" w:rsidRPr="00000000">
        <w:rPr>
          <w:rtl w:val="0"/>
        </w:rPr>
        <w:t xml:space="preserve">: Good. Uh, cool. So, which one? Or wait, we did that. Ok, so what’s your second thing? What do you-</w:t>
      </w:r>
    </w:p>
    <w:p w:rsidR="00000000" w:rsidDel="00000000" w:rsidP="00000000" w:rsidRDefault="00000000" w:rsidRPr="00000000" w14:paraId="00000288">
      <w:pPr>
        <w:spacing w:after="240" w:lineRule="auto"/>
        <w:rPr/>
      </w:pPr>
      <w:r w:rsidDel="00000000" w:rsidR="00000000" w:rsidRPr="00000000">
        <w:rPr>
          <w:b w:val="1"/>
          <w:rtl w:val="0"/>
        </w:rPr>
        <w:t xml:space="preserve">Keith</w:t>
      </w:r>
      <w:r w:rsidDel="00000000" w:rsidR="00000000" w:rsidRPr="00000000">
        <w:rPr>
          <w:rtl w:val="0"/>
        </w:rPr>
        <w:t xml:space="preserve">: Uh-</w:t>
      </w:r>
    </w:p>
    <w:p w:rsidR="00000000" w:rsidDel="00000000" w:rsidP="00000000" w:rsidRDefault="00000000" w:rsidRPr="00000000" w14:paraId="00000289">
      <w:pPr>
        <w:spacing w:after="240" w:lineRule="auto"/>
        <w:rPr/>
      </w:pPr>
      <w:r w:rsidDel="00000000" w:rsidR="00000000" w:rsidRPr="00000000">
        <w:rPr>
          <w:b w:val="1"/>
          <w:rtl w:val="0"/>
        </w:rPr>
        <w:t xml:space="preserve">Austin</w:t>
      </w:r>
      <w:r w:rsidDel="00000000" w:rsidR="00000000" w:rsidRPr="00000000">
        <w:rPr>
          <w:rtl w:val="0"/>
        </w:rPr>
        <w:t xml:space="preserve">: Oh, let me update clocks, and then you can do your thing. </w:t>
      </w:r>
    </w:p>
    <w:p w:rsidR="00000000" w:rsidDel="00000000" w:rsidP="00000000" w:rsidRDefault="00000000" w:rsidRPr="00000000" w14:paraId="0000028A">
      <w:pPr>
        <w:spacing w:after="240" w:lineRule="auto"/>
        <w:rPr/>
      </w:pPr>
      <w:r w:rsidDel="00000000" w:rsidR="00000000" w:rsidRPr="00000000">
        <w:rPr>
          <w:b w:val="1"/>
          <w:rtl w:val="0"/>
        </w:rPr>
        <w:t xml:space="preserve">Keith</w:t>
      </w:r>
      <w:r w:rsidDel="00000000" w:rsidR="00000000" w:rsidRPr="00000000">
        <w:rPr>
          <w:rtl w:val="0"/>
        </w:rPr>
        <w:t xml:space="preserve">: Got it. </w:t>
      </w:r>
    </w:p>
    <w:p w:rsidR="00000000" w:rsidDel="00000000" w:rsidP="00000000" w:rsidRDefault="00000000" w:rsidRPr="00000000" w14:paraId="0000028B">
      <w:pPr>
        <w:spacing w:after="240" w:lineRule="auto"/>
        <w:rPr/>
      </w:pPr>
      <w:r w:rsidDel="00000000" w:rsidR="00000000" w:rsidRPr="00000000">
        <w:rPr>
          <w:b w:val="1"/>
          <w:rtl w:val="0"/>
        </w:rPr>
        <w:t xml:space="preserve">Austin</w:t>
      </w:r>
      <w:r w:rsidDel="00000000" w:rsidR="00000000" w:rsidRPr="00000000">
        <w:rPr>
          <w:rtl w:val="0"/>
        </w:rPr>
        <w:t xml:space="preserve">: Alright, 1 more week to the school. 2 more weeks to the university. 4 more weeks for the body. 2 more weeks for the outside place. 2 more weeks for Samothes. </w:t>
      </w:r>
    </w:p>
    <w:p w:rsidR="00000000" w:rsidDel="00000000" w:rsidP="00000000" w:rsidRDefault="00000000" w:rsidRPr="00000000" w14:paraId="0000028C">
      <w:pPr>
        <w:spacing w:after="240" w:lineRule="auto"/>
        <w:rPr/>
      </w:pPr>
      <w:r w:rsidDel="00000000" w:rsidR="00000000" w:rsidRPr="00000000">
        <w:rPr>
          <w:b w:val="1"/>
          <w:rtl w:val="0"/>
        </w:rPr>
        <w:t xml:space="preserve">Keith</w:t>
      </w:r>
      <w:r w:rsidDel="00000000" w:rsidR="00000000" w:rsidRPr="00000000">
        <w:rPr>
          <w:rtl w:val="0"/>
        </w:rPr>
        <w:t xml:space="preserve">: Ok. So, I would like to… start a new project. </w:t>
      </w:r>
    </w:p>
    <w:p w:rsidR="00000000" w:rsidDel="00000000" w:rsidP="00000000" w:rsidRDefault="00000000" w:rsidRPr="00000000" w14:paraId="0000028D">
      <w:pPr>
        <w:spacing w:after="240" w:lineRule="auto"/>
        <w:rPr/>
      </w:pPr>
      <w:r w:rsidDel="00000000" w:rsidR="00000000" w:rsidRPr="00000000">
        <w:rPr>
          <w:b w:val="1"/>
          <w:rtl w:val="0"/>
        </w:rPr>
        <w:t xml:space="preserve">Austin</w:t>
      </w:r>
      <w:r w:rsidDel="00000000" w:rsidR="00000000" w:rsidRPr="00000000">
        <w:rPr>
          <w:rtl w:val="0"/>
        </w:rPr>
        <w:t xml:space="preserve">: Yep. </w:t>
      </w:r>
    </w:p>
    <w:p w:rsidR="00000000" w:rsidDel="00000000" w:rsidP="00000000" w:rsidRDefault="00000000" w:rsidRPr="00000000" w14:paraId="0000028E">
      <w:pPr>
        <w:spacing w:after="240" w:lineRule="auto"/>
        <w:rPr/>
      </w:pPr>
      <w:r w:rsidDel="00000000" w:rsidR="00000000" w:rsidRPr="00000000">
        <w:rPr>
          <w:b w:val="1"/>
          <w:rtl w:val="0"/>
        </w:rPr>
        <w:t xml:space="preserve">Keith</w:t>
      </w:r>
      <w:r w:rsidDel="00000000" w:rsidR="00000000" w:rsidRPr="00000000">
        <w:rPr>
          <w:rtl w:val="0"/>
        </w:rPr>
        <w:t xml:space="preserve">: And I would like the project to be um… I think that- I think that…. Now that the people from the forest have started coming back, I think there should be renewed effort to gather even more wood. </w:t>
      </w:r>
    </w:p>
    <w:p w:rsidR="00000000" w:rsidDel="00000000" w:rsidP="00000000" w:rsidRDefault="00000000" w:rsidRPr="00000000" w14:paraId="0000028F">
      <w:pPr>
        <w:spacing w:after="240" w:lineRule="auto"/>
        <w:rPr/>
      </w:pPr>
      <w:r w:rsidDel="00000000" w:rsidR="00000000" w:rsidRPr="00000000">
        <w:rPr>
          <w:b w:val="1"/>
          <w:rtl w:val="0"/>
        </w:rPr>
        <w:t xml:space="preserve">Austin</w:t>
      </w:r>
      <w:r w:rsidDel="00000000" w:rsidR="00000000" w:rsidRPr="00000000">
        <w:rPr>
          <w:rtl w:val="0"/>
        </w:rPr>
        <w:t xml:space="preserve">: Hmm. So you’re basically talking about deforestation. </w:t>
      </w:r>
    </w:p>
    <w:p w:rsidR="00000000" w:rsidDel="00000000" w:rsidP="00000000" w:rsidRDefault="00000000" w:rsidRPr="00000000" w14:paraId="00000290">
      <w:pPr>
        <w:spacing w:after="240" w:lineRule="auto"/>
        <w:rPr/>
      </w:pPr>
      <w:r w:rsidDel="00000000" w:rsidR="00000000" w:rsidRPr="00000000">
        <w:rPr>
          <w:b w:val="1"/>
          <w:rtl w:val="0"/>
        </w:rPr>
        <w:t xml:space="preserve">Keith</w:t>
      </w:r>
      <w:r w:rsidDel="00000000" w:rsidR="00000000" w:rsidRPr="00000000">
        <w:rPr>
          <w:rtl w:val="0"/>
        </w:rPr>
        <w:t xml:space="preserve">: We’re talking about deforestation. </w:t>
      </w:r>
    </w:p>
    <w:p w:rsidR="00000000" w:rsidDel="00000000" w:rsidP="00000000" w:rsidRDefault="00000000" w:rsidRPr="00000000" w14:paraId="00000291">
      <w:pPr>
        <w:spacing w:after="240" w:lineRule="auto"/>
        <w:rPr/>
      </w:pPr>
      <w:r w:rsidDel="00000000" w:rsidR="00000000" w:rsidRPr="00000000">
        <w:rPr>
          <w:b w:val="1"/>
          <w:rtl w:val="0"/>
        </w:rPr>
        <w:t xml:space="preserve">Austin</w:t>
      </w:r>
      <w:r w:rsidDel="00000000" w:rsidR="00000000" w:rsidRPr="00000000">
        <w:rPr>
          <w:rtl w:val="0"/>
        </w:rPr>
        <w:t xml:space="preserve">: Get that-</w:t>
      </w:r>
    </w:p>
    <w:p w:rsidR="00000000" w:rsidDel="00000000" w:rsidP="00000000" w:rsidRDefault="00000000" w:rsidRPr="00000000" w14:paraId="00000292">
      <w:pPr>
        <w:spacing w:after="240" w:lineRule="auto"/>
        <w:rPr/>
      </w:pPr>
      <w:r w:rsidDel="00000000" w:rsidR="00000000" w:rsidRPr="00000000">
        <w:rPr>
          <w:b w:val="1"/>
          <w:rtl w:val="0"/>
        </w:rPr>
        <w:t xml:space="preserve">Keith</w:t>
      </w:r>
      <w:r w:rsidDel="00000000" w:rsidR="00000000" w:rsidRPr="00000000">
        <w:rPr>
          <w:rtl w:val="0"/>
        </w:rPr>
        <w:t xml:space="preserve">: What we’re- we’re talking about- we’re talking about that as a consequence of like, [using a higher pitch voice] ‘well, we got- we got stuff to build.’ </w:t>
      </w:r>
    </w:p>
    <w:p w:rsidR="00000000" w:rsidDel="00000000" w:rsidP="00000000" w:rsidRDefault="00000000" w:rsidRPr="00000000" w14:paraId="00000293">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94">
      <w:pPr>
        <w:spacing w:after="240" w:lineRule="auto"/>
        <w:rPr/>
      </w:pPr>
      <w:r w:rsidDel="00000000" w:rsidR="00000000" w:rsidRPr="00000000">
        <w:rPr>
          <w:b w:val="1"/>
          <w:rtl w:val="0"/>
        </w:rPr>
        <w:t xml:space="preserve">Keith</w:t>
      </w:r>
      <w:r w:rsidDel="00000000" w:rsidR="00000000" w:rsidRPr="00000000">
        <w:rPr>
          <w:rtl w:val="0"/>
        </w:rPr>
        <w:t xml:space="preserve">: ‘We got- we got stuff to build.’</w:t>
      </w:r>
    </w:p>
    <w:p w:rsidR="00000000" w:rsidDel="00000000" w:rsidP="00000000" w:rsidRDefault="00000000" w:rsidRPr="00000000" w14:paraId="00000295">
      <w:pPr>
        <w:spacing w:after="240" w:lineRule="auto"/>
        <w:rPr/>
      </w:pPr>
      <w:r w:rsidDel="00000000" w:rsidR="00000000" w:rsidRPr="00000000">
        <w:rPr>
          <w:b w:val="1"/>
          <w:rtl w:val="0"/>
        </w:rPr>
        <w:t xml:space="preserve">Austin</w:t>
      </w:r>
      <w:r w:rsidDel="00000000" w:rsidR="00000000" w:rsidRPr="00000000">
        <w:rPr>
          <w:rtl w:val="0"/>
        </w:rPr>
        <w:t xml:space="preserve">: Ok. How many weeks of- of-</w:t>
      </w:r>
    </w:p>
    <w:p w:rsidR="00000000" w:rsidDel="00000000" w:rsidP="00000000" w:rsidRDefault="00000000" w:rsidRPr="00000000" w14:paraId="00000296">
      <w:pPr>
        <w:spacing w:after="240" w:lineRule="auto"/>
        <w:rPr/>
      </w:pPr>
      <w:r w:rsidDel="00000000" w:rsidR="00000000" w:rsidRPr="00000000">
        <w:rPr>
          <w:b w:val="1"/>
          <w:rtl w:val="0"/>
        </w:rPr>
        <w:t xml:space="preserve">Keith</w:t>
      </w:r>
      <w:r w:rsidDel="00000000" w:rsidR="00000000" w:rsidRPr="00000000">
        <w:rPr>
          <w:rtl w:val="0"/>
        </w:rPr>
        <w:t xml:space="preserve">: Two. Three.</w:t>
      </w:r>
    </w:p>
    <w:p w:rsidR="00000000" w:rsidDel="00000000" w:rsidP="00000000" w:rsidRDefault="00000000" w:rsidRPr="00000000" w14:paraId="00000297">
      <w:pPr>
        <w:spacing w:after="240" w:lineRule="auto"/>
        <w:rPr/>
      </w:pPr>
      <w:r w:rsidDel="00000000" w:rsidR="00000000" w:rsidRPr="00000000">
        <w:rPr>
          <w:b w:val="1"/>
          <w:rtl w:val="0"/>
        </w:rPr>
        <w:t xml:space="preserve">Austin</w:t>
      </w:r>
      <w:r w:rsidDel="00000000" w:rsidR="00000000" w:rsidRPr="00000000">
        <w:rPr>
          <w:rtl w:val="0"/>
        </w:rPr>
        <w:t xml:space="preserve">: Ok. So, you’re-</w:t>
      </w:r>
    </w:p>
    <w:p w:rsidR="00000000" w:rsidDel="00000000" w:rsidP="00000000" w:rsidRDefault="00000000" w:rsidRPr="00000000" w14:paraId="00000298">
      <w:pPr>
        <w:spacing w:after="240" w:lineRule="auto"/>
        <w:rPr/>
      </w:pPr>
      <w:r w:rsidDel="00000000" w:rsidR="00000000" w:rsidRPr="00000000">
        <w:rPr>
          <w:b w:val="1"/>
          <w:rtl w:val="0"/>
        </w:rPr>
        <w:t xml:space="preserve">Keith</w:t>
      </w:r>
      <w:r w:rsidDel="00000000" w:rsidR="00000000" w:rsidRPr="00000000">
        <w:rPr>
          <w:rtl w:val="0"/>
        </w:rPr>
        <w:t xml:space="preserve">: Three weeks. </w:t>
      </w:r>
    </w:p>
    <w:p w:rsidR="00000000" w:rsidDel="00000000" w:rsidP="00000000" w:rsidRDefault="00000000" w:rsidRPr="00000000" w14:paraId="00000299">
      <w:pPr>
        <w:spacing w:after="240" w:lineRule="auto"/>
        <w:rPr/>
      </w:pPr>
      <w:r w:rsidDel="00000000" w:rsidR="00000000" w:rsidRPr="00000000">
        <w:rPr>
          <w:b w:val="1"/>
          <w:rtl w:val="0"/>
        </w:rPr>
        <w:t xml:space="preserve">Austin</w:t>
      </w:r>
      <w:r w:rsidDel="00000000" w:rsidR="00000000" w:rsidRPr="00000000">
        <w:rPr>
          <w:rtl w:val="0"/>
        </w:rPr>
        <w:t xml:space="preserve">: Three weeks. </w:t>
      </w:r>
    </w:p>
    <w:p w:rsidR="00000000" w:rsidDel="00000000" w:rsidP="00000000" w:rsidRDefault="00000000" w:rsidRPr="00000000" w14:paraId="0000029A">
      <w:pPr>
        <w:spacing w:after="240" w:lineRule="auto"/>
        <w:rPr/>
      </w:pPr>
      <w:r w:rsidDel="00000000" w:rsidR="00000000" w:rsidRPr="00000000">
        <w:rPr>
          <w:b w:val="1"/>
          <w:rtl w:val="0"/>
        </w:rPr>
        <w:t xml:space="preserve">Nick</w:t>
      </w:r>
      <w:r w:rsidDel="00000000" w:rsidR="00000000" w:rsidRPr="00000000">
        <w:rPr>
          <w:rtl w:val="0"/>
        </w:rPr>
        <w:t xml:space="preserve">: [using a high pitch voice] If we find in the course of building this stuff we happened to uh- bulldoze the entire creepy forest, uh, you know? Whatever.</w:t>
      </w:r>
    </w:p>
    <w:p w:rsidR="00000000" w:rsidDel="00000000" w:rsidP="00000000" w:rsidRDefault="00000000" w:rsidRPr="00000000" w14:paraId="0000029B">
      <w:pPr>
        <w:spacing w:after="240" w:lineRule="auto"/>
        <w:rPr/>
      </w:pPr>
      <w:r w:rsidDel="00000000" w:rsidR="00000000" w:rsidRPr="00000000">
        <w:rPr>
          <w:b w:val="1"/>
          <w:rtl w:val="0"/>
        </w:rPr>
        <w:t xml:space="preserve">Austin</w:t>
      </w:r>
      <w:r w:rsidDel="00000000" w:rsidR="00000000" w:rsidRPr="00000000">
        <w:rPr>
          <w:rtl w:val="0"/>
        </w:rPr>
        <w:t xml:space="preserve">: [using a voice] ‘Right, we gotta build houses. We gotta build houses. Everybody needs a 3-floor house.’</w:t>
      </w:r>
    </w:p>
    <w:p w:rsidR="00000000" w:rsidDel="00000000" w:rsidP="00000000" w:rsidRDefault="00000000" w:rsidRPr="00000000" w14:paraId="0000029C">
      <w:pPr>
        <w:spacing w:after="240" w:lineRule="auto"/>
        <w:rPr/>
      </w:pPr>
      <w:r w:rsidDel="00000000" w:rsidR="00000000" w:rsidRPr="00000000">
        <w:rPr>
          <w:b w:val="1"/>
          <w:rtl w:val="0"/>
        </w:rPr>
        <w:t xml:space="preserve">Keith</w:t>
      </w:r>
      <w:r w:rsidDel="00000000" w:rsidR="00000000" w:rsidRPr="00000000">
        <w:rPr>
          <w:rtl w:val="0"/>
        </w:rPr>
        <w:t xml:space="preserve">: Listen, the idea- No one- No one’s even thought of the word sustainable yet. Like, that’s just not- [</w:t>
      </w:r>
      <w:r w:rsidDel="00000000" w:rsidR="00000000" w:rsidRPr="00000000">
        <w:rPr>
          <w:b w:val="1"/>
          <w:rtl w:val="0"/>
        </w:rPr>
        <w:t xml:space="preserve">Janine</w:t>
      </w:r>
      <w:r w:rsidDel="00000000" w:rsidR="00000000" w:rsidRPr="00000000">
        <w:rPr>
          <w:rtl w:val="0"/>
        </w:rPr>
        <w:t xml:space="preserve"> and </w:t>
      </w:r>
      <w:r w:rsidDel="00000000" w:rsidR="00000000" w:rsidRPr="00000000">
        <w:rPr>
          <w:b w:val="1"/>
          <w:rtl w:val="0"/>
        </w:rPr>
        <w:t xml:space="preserve">Austin</w:t>
      </w:r>
      <w:r w:rsidDel="00000000" w:rsidR="00000000" w:rsidRPr="00000000">
        <w:rPr>
          <w:rtl w:val="0"/>
        </w:rPr>
        <w:t xml:space="preserve"> laugh]</w:t>
      </w:r>
    </w:p>
    <w:p w:rsidR="00000000" w:rsidDel="00000000" w:rsidP="00000000" w:rsidRDefault="00000000" w:rsidRPr="00000000" w14:paraId="0000029D">
      <w:pPr>
        <w:spacing w:after="240" w:lineRule="auto"/>
        <w:rPr/>
      </w:pPr>
      <w:r w:rsidDel="00000000" w:rsidR="00000000" w:rsidRPr="00000000">
        <w:rPr>
          <w:b w:val="1"/>
          <w:rtl w:val="0"/>
        </w:rPr>
        <w:t xml:space="preserve">Austin</w:t>
      </w:r>
      <w:r w:rsidDel="00000000" w:rsidR="00000000" w:rsidRPr="00000000">
        <w:rPr>
          <w:rtl w:val="0"/>
        </w:rPr>
        <w:t xml:space="preserve">: That’s fair. And true. Alright. Um, </w:t>
      </w:r>
      <w:r w:rsidDel="00000000" w:rsidR="00000000" w:rsidRPr="00000000">
        <w:rPr>
          <w:rtl w:val="0"/>
        </w:rPr>
        <w:t xml:space="preserve">Nick</w:t>
      </w:r>
      <w:r w:rsidDel="00000000" w:rsidR="00000000" w:rsidRPr="00000000">
        <w:rPr>
          <w:rtl w:val="0"/>
        </w:rPr>
        <w:t xml:space="preserve">? The 9 of-</w:t>
      </w:r>
    </w:p>
    <w:p w:rsidR="00000000" w:rsidDel="00000000" w:rsidP="00000000" w:rsidRDefault="00000000" w:rsidRPr="00000000" w14:paraId="0000029E">
      <w:pPr>
        <w:spacing w:after="240" w:lineRule="auto"/>
        <w:rPr/>
      </w:pPr>
      <w:r w:rsidDel="00000000" w:rsidR="00000000" w:rsidRPr="00000000">
        <w:rPr>
          <w:b w:val="1"/>
          <w:rtl w:val="0"/>
        </w:rPr>
        <w:t xml:space="preserve">Nick</w:t>
      </w:r>
      <w:r w:rsidDel="00000000" w:rsidR="00000000" w:rsidRPr="00000000">
        <w:rPr>
          <w:rtl w:val="0"/>
        </w:rPr>
        <w:t xml:space="preserve">: Nine-</w:t>
      </w:r>
    </w:p>
    <w:p w:rsidR="00000000" w:rsidDel="00000000" w:rsidP="00000000" w:rsidRDefault="00000000" w:rsidRPr="00000000" w14:paraId="0000029F">
      <w:pPr>
        <w:spacing w:after="240" w:lineRule="auto"/>
        <w:rPr/>
      </w:pPr>
      <w:r w:rsidDel="00000000" w:rsidR="00000000" w:rsidRPr="00000000">
        <w:rPr>
          <w:b w:val="1"/>
          <w:rtl w:val="0"/>
        </w:rPr>
        <w:t xml:space="preserve">Austin</w:t>
      </w:r>
      <w:r w:rsidDel="00000000" w:rsidR="00000000" w:rsidRPr="00000000">
        <w:rPr>
          <w:rtl w:val="0"/>
        </w:rPr>
        <w:t xml:space="preserve">: -of Autumn.</w:t>
      </w:r>
    </w:p>
    <w:p w:rsidR="00000000" w:rsidDel="00000000" w:rsidP="00000000" w:rsidRDefault="00000000" w:rsidRPr="00000000" w14:paraId="000002A0">
      <w:pPr>
        <w:spacing w:after="240" w:lineRule="auto"/>
        <w:rPr/>
      </w:pPr>
      <w:r w:rsidDel="00000000" w:rsidR="00000000" w:rsidRPr="00000000">
        <w:rPr>
          <w:b w:val="1"/>
          <w:rtl w:val="0"/>
        </w:rPr>
        <w:t xml:space="preserve">Nick</w:t>
      </w:r>
      <w:r w:rsidDel="00000000" w:rsidR="00000000" w:rsidRPr="00000000">
        <w:rPr>
          <w:rtl w:val="0"/>
        </w:rPr>
        <w:t xml:space="preserve">: -of Autumn.</w:t>
      </w:r>
    </w:p>
    <w:p w:rsidR="00000000" w:rsidDel="00000000" w:rsidP="00000000" w:rsidRDefault="00000000" w:rsidRPr="00000000" w14:paraId="000002A1">
      <w:pPr>
        <w:spacing w:after="240" w:lineRule="auto"/>
        <w:rPr/>
      </w:pPr>
      <w:r w:rsidDel="00000000" w:rsidR="00000000" w:rsidRPr="00000000">
        <w:rPr>
          <w:b w:val="1"/>
          <w:rtl w:val="0"/>
        </w:rPr>
        <w:t xml:space="preserve">Austin</w:t>
      </w:r>
      <w:r w:rsidDel="00000000" w:rsidR="00000000" w:rsidRPr="00000000">
        <w:rPr>
          <w:rtl w:val="0"/>
        </w:rPr>
        <w:t xml:space="preserve">: Oooo.</w:t>
      </w:r>
    </w:p>
    <w:p w:rsidR="00000000" w:rsidDel="00000000" w:rsidP="00000000" w:rsidRDefault="00000000" w:rsidRPr="00000000" w14:paraId="000002A2">
      <w:pPr>
        <w:spacing w:after="240" w:lineRule="auto"/>
        <w:rPr/>
      </w:pPr>
      <w:r w:rsidDel="00000000" w:rsidR="00000000" w:rsidRPr="00000000">
        <w:rPr>
          <w:b w:val="1"/>
          <w:rtl w:val="0"/>
        </w:rPr>
        <w:t xml:space="preserve">Nick</w:t>
      </w:r>
      <w:r w:rsidDel="00000000" w:rsidR="00000000" w:rsidRPr="00000000">
        <w:rPr>
          <w:rtl w:val="0"/>
        </w:rPr>
        <w:t xml:space="preserve">: Oh. [</w:t>
      </w:r>
      <w:r w:rsidDel="00000000" w:rsidR="00000000" w:rsidRPr="00000000">
        <w:rPr>
          <w:b w:val="1"/>
          <w:rtl w:val="0"/>
        </w:rPr>
        <w:t xml:space="preserve">Janine</w:t>
      </w:r>
      <w:r w:rsidDel="00000000" w:rsidR="00000000" w:rsidRPr="00000000">
        <w:rPr>
          <w:rtl w:val="0"/>
        </w:rPr>
        <w:t xml:space="preserve"> laughs] </w:t>
      </w:r>
    </w:p>
    <w:p w:rsidR="00000000" w:rsidDel="00000000" w:rsidP="00000000" w:rsidRDefault="00000000" w:rsidRPr="00000000" w14:paraId="000002A3">
      <w:pPr>
        <w:spacing w:after="240" w:lineRule="auto"/>
        <w:rPr/>
      </w:pPr>
      <w:r w:rsidDel="00000000" w:rsidR="00000000" w:rsidRPr="00000000">
        <w:rPr>
          <w:b w:val="1"/>
          <w:rtl w:val="0"/>
        </w:rPr>
        <w:t xml:space="preserve">Janine</w:t>
      </w:r>
      <w:r w:rsidDel="00000000" w:rsidR="00000000" w:rsidRPr="00000000">
        <w:rPr>
          <w:rtl w:val="0"/>
        </w:rPr>
        <w:t xml:space="preserve">: Oh. </w:t>
      </w:r>
    </w:p>
    <w:p w:rsidR="00000000" w:rsidDel="00000000" w:rsidP="00000000" w:rsidRDefault="00000000" w:rsidRPr="00000000" w14:paraId="000002A4">
      <w:pPr>
        <w:spacing w:after="240" w:lineRule="auto"/>
        <w:rPr/>
      </w:pPr>
      <w:r w:rsidDel="00000000" w:rsidR="00000000" w:rsidRPr="00000000">
        <w:rPr>
          <w:b w:val="1"/>
          <w:rtl w:val="0"/>
        </w:rPr>
        <w:t xml:space="preserve">Nick</w:t>
      </w:r>
      <w:r w:rsidDel="00000000" w:rsidR="00000000" w:rsidRPr="00000000">
        <w:rPr>
          <w:rtl w:val="0"/>
        </w:rPr>
        <w:t xml:space="preserve">: Uh, ‘the community works constantly, and a result a project finishes early, or a group goes out to explore the map more thoroughly and finds something that had been previously overlooked. </w:t>
      </w:r>
    </w:p>
    <w:p w:rsidR="00000000" w:rsidDel="00000000" w:rsidP="00000000" w:rsidRDefault="00000000" w:rsidRPr="00000000" w14:paraId="000002A5">
      <w:pPr>
        <w:spacing w:after="240" w:lineRule="auto"/>
        <w:rPr/>
      </w:pPr>
      <w:r w:rsidDel="00000000" w:rsidR="00000000" w:rsidRPr="00000000">
        <w:rPr>
          <w:b w:val="1"/>
          <w:rtl w:val="0"/>
        </w:rPr>
        <w:t xml:space="preserve">Austin</w:t>
      </w:r>
      <w:r w:rsidDel="00000000" w:rsidR="00000000" w:rsidRPr="00000000">
        <w:rPr>
          <w:rtl w:val="0"/>
        </w:rPr>
        <w:t xml:space="preserve">: Oooo. </w:t>
      </w:r>
    </w:p>
    <w:p w:rsidR="00000000" w:rsidDel="00000000" w:rsidP="00000000" w:rsidRDefault="00000000" w:rsidRPr="00000000" w14:paraId="000002A6">
      <w:pPr>
        <w:spacing w:after="240" w:lineRule="auto"/>
        <w:rPr/>
      </w:pPr>
      <w:r w:rsidDel="00000000" w:rsidR="00000000" w:rsidRPr="00000000">
        <w:rPr>
          <w:b w:val="1"/>
          <w:rtl w:val="0"/>
        </w:rPr>
        <w:t xml:space="preserve">Nick</w:t>
      </w:r>
      <w:r w:rsidDel="00000000" w:rsidR="00000000" w:rsidRPr="00000000">
        <w:rPr>
          <w:rtl w:val="0"/>
        </w:rPr>
        <w:t xml:space="preserve">: Hmm. </w:t>
      </w:r>
    </w:p>
    <w:p w:rsidR="00000000" w:rsidDel="00000000" w:rsidP="00000000" w:rsidRDefault="00000000" w:rsidRPr="00000000" w14:paraId="000002A7">
      <w:pPr>
        <w:spacing w:after="240" w:lineRule="auto"/>
        <w:rPr/>
      </w:pPr>
      <w:r w:rsidDel="00000000" w:rsidR="00000000" w:rsidRPr="00000000">
        <w:rPr>
          <w:b w:val="1"/>
          <w:rtl w:val="0"/>
        </w:rPr>
        <w:t xml:space="preserve">Austin</w:t>
      </w:r>
      <w:r w:rsidDel="00000000" w:rsidR="00000000" w:rsidRPr="00000000">
        <w:rPr>
          <w:rtl w:val="0"/>
        </w:rPr>
        <w:t xml:space="preserve">: So, to go over the projects we have currently, there’s 2 weeks on the- including this one, so one more week after your turn- next turn- the outside exiles will finish their town. Um, 4 more weeks for the body. 2 more weeks for the university- again, that’ll finish next turn. 1 more week for the- this week the underground school will finish, and 2 more weeks for Samothes. So, mid-next week, that will finish. </w:t>
      </w:r>
    </w:p>
    <w:p w:rsidR="00000000" w:rsidDel="00000000" w:rsidP="00000000" w:rsidRDefault="00000000" w:rsidRPr="00000000" w14:paraId="000002A8">
      <w:pPr>
        <w:spacing w:after="240" w:lineRule="auto"/>
        <w:rPr/>
      </w:pPr>
      <w:r w:rsidDel="00000000" w:rsidR="00000000" w:rsidRPr="00000000">
        <w:rPr>
          <w:b w:val="1"/>
          <w:rtl w:val="0"/>
        </w:rPr>
        <w:t xml:space="preserve">Nick</w:t>
      </w:r>
      <w:r w:rsidDel="00000000" w:rsidR="00000000" w:rsidRPr="00000000">
        <w:rPr>
          <w:rtl w:val="0"/>
        </w:rPr>
        <w:t xml:space="preserve">: Uh, here’s a couple contempt points. [laughs] </w:t>
      </w:r>
    </w:p>
    <w:p w:rsidR="00000000" w:rsidDel="00000000" w:rsidP="00000000" w:rsidRDefault="00000000" w:rsidRPr="00000000" w14:paraId="000002A9">
      <w:pPr>
        <w:spacing w:after="240" w:lineRule="auto"/>
        <w:rPr/>
      </w:pPr>
      <w:r w:rsidDel="00000000" w:rsidR="00000000" w:rsidRPr="00000000">
        <w:rPr>
          <w:b w:val="1"/>
          <w:rtl w:val="0"/>
        </w:rPr>
        <w:t xml:space="preserve">Austin</w:t>
      </w:r>
      <w:r w:rsidDel="00000000" w:rsidR="00000000" w:rsidRPr="00000000">
        <w:rPr>
          <w:rtl w:val="0"/>
        </w:rPr>
        <w:t xml:space="preserve">: Oh boy. </w:t>
      </w:r>
    </w:p>
    <w:p w:rsidR="00000000" w:rsidDel="00000000" w:rsidP="00000000" w:rsidRDefault="00000000" w:rsidRPr="00000000" w14:paraId="000002AA">
      <w:pPr>
        <w:spacing w:after="240" w:lineRule="auto"/>
        <w:rPr/>
      </w:pPr>
      <w:r w:rsidDel="00000000" w:rsidR="00000000" w:rsidRPr="00000000">
        <w:rPr>
          <w:b w:val="1"/>
          <w:rtl w:val="0"/>
        </w:rPr>
        <w:t xml:space="preserve">Nick</w:t>
      </w:r>
      <w:r w:rsidDel="00000000" w:rsidR="00000000" w:rsidRPr="00000000">
        <w:rPr>
          <w:rtl w:val="0"/>
        </w:rPr>
        <w:t xml:space="preserve">: Um, I’m gonna say the murder investigation finishes early. </w:t>
      </w:r>
    </w:p>
    <w:p w:rsidR="00000000" w:rsidDel="00000000" w:rsidP="00000000" w:rsidRDefault="00000000" w:rsidRPr="00000000" w14:paraId="000002AB">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AC">
      <w:pPr>
        <w:spacing w:after="240" w:lineRule="auto"/>
        <w:rPr/>
      </w:pPr>
      <w:r w:rsidDel="00000000" w:rsidR="00000000" w:rsidRPr="00000000">
        <w:rPr>
          <w:b w:val="1"/>
          <w:rtl w:val="0"/>
        </w:rPr>
        <w:t xml:space="preserve">Nick</w:t>
      </w:r>
      <w:r w:rsidDel="00000000" w:rsidR="00000000" w:rsidRPr="00000000">
        <w:rPr>
          <w:rtl w:val="0"/>
        </w:rPr>
        <w:t xml:space="preserve">: And it’s because during all this like, hard investigation, the actual culprit steps forward and confesses. </w:t>
      </w:r>
    </w:p>
    <w:p w:rsidR="00000000" w:rsidDel="00000000" w:rsidP="00000000" w:rsidRDefault="00000000" w:rsidRPr="00000000" w14:paraId="000002AD">
      <w:pPr>
        <w:spacing w:after="240" w:lineRule="auto"/>
        <w:rPr/>
      </w:pPr>
      <w:r w:rsidDel="00000000" w:rsidR="00000000" w:rsidRPr="00000000">
        <w:rPr>
          <w:b w:val="1"/>
          <w:rtl w:val="0"/>
        </w:rPr>
        <w:t xml:space="preserve">Austin</w:t>
      </w:r>
      <w:r w:rsidDel="00000000" w:rsidR="00000000" w:rsidRPr="00000000">
        <w:rPr>
          <w:rtl w:val="0"/>
        </w:rPr>
        <w:t xml:space="preserve">: Who is the killer?</w:t>
      </w:r>
    </w:p>
    <w:p w:rsidR="00000000" w:rsidDel="00000000" w:rsidP="00000000" w:rsidRDefault="00000000" w:rsidRPr="00000000" w14:paraId="000002AE">
      <w:pPr>
        <w:spacing w:after="240" w:lineRule="auto"/>
        <w:rPr/>
      </w:pPr>
      <w:r w:rsidDel="00000000" w:rsidR="00000000" w:rsidRPr="00000000">
        <w:rPr>
          <w:b w:val="1"/>
          <w:rtl w:val="0"/>
        </w:rPr>
        <w:t xml:space="preserve">Nick</w:t>
      </w:r>
      <w:r w:rsidDel="00000000" w:rsidR="00000000" w:rsidRPr="00000000">
        <w:rPr>
          <w:rtl w:val="0"/>
        </w:rPr>
        <w:t xml:space="preserve">: The killer is uh, Christopher. </w:t>
      </w:r>
    </w:p>
    <w:p w:rsidR="00000000" w:rsidDel="00000000" w:rsidP="00000000" w:rsidRDefault="00000000" w:rsidRPr="00000000" w14:paraId="000002AF">
      <w:pPr>
        <w:spacing w:after="240" w:lineRule="auto"/>
        <w:rPr/>
      </w:pPr>
      <w:r w:rsidDel="00000000" w:rsidR="00000000" w:rsidRPr="00000000">
        <w:rPr>
          <w:b w:val="1"/>
          <w:rtl w:val="0"/>
        </w:rPr>
        <w:t xml:space="preserve">Austin</w:t>
      </w:r>
      <w:r w:rsidDel="00000000" w:rsidR="00000000" w:rsidRPr="00000000">
        <w:rPr>
          <w:rtl w:val="0"/>
        </w:rPr>
        <w:t xml:space="preserve">: Oh shit.</w:t>
      </w:r>
    </w:p>
    <w:p w:rsidR="00000000" w:rsidDel="00000000" w:rsidP="00000000" w:rsidRDefault="00000000" w:rsidRPr="00000000" w14:paraId="000002B0">
      <w:pPr>
        <w:spacing w:after="240" w:lineRule="auto"/>
        <w:rPr/>
      </w:pPr>
      <w:r w:rsidDel="00000000" w:rsidR="00000000" w:rsidRPr="00000000">
        <w:rPr>
          <w:b w:val="1"/>
          <w:rtl w:val="0"/>
        </w:rPr>
        <w:t xml:space="preserve">Nick</w:t>
      </w:r>
      <w:r w:rsidDel="00000000" w:rsidR="00000000" w:rsidRPr="00000000">
        <w:rPr>
          <w:rtl w:val="0"/>
        </w:rPr>
        <w:t xml:space="preserve">: Uh, who killed Winsley Cartwright as further act of penance over his guilt of you know, his- his former teaching of Samot. And as a- a way to- because- What was the last thing he- he did a previous penance type thing, right?</w:t>
      </w:r>
    </w:p>
    <w:p w:rsidR="00000000" w:rsidDel="00000000" w:rsidP="00000000" w:rsidRDefault="00000000" w:rsidRPr="00000000" w14:paraId="000002B1">
      <w:pPr>
        <w:spacing w:after="240" w:lineRule="auto"/>
        <w:rPr/>
      </w:pPr>
      <w:r w:rsidDel="00000000" w:rsidR="00000000" w:rsidRPr="00000000">
        <w:rPr>
          <w:b w:val="1"/>
          <w:rtl w:val="0"/>
        </w:rPr>
        <w:t xml:space="preserve">Austin</w:t>
      </w:r>
      <w:r w:rsidDel="00000000" w:rsidR="00000000" w:rsidRPr="00000000">
        <w:rPr>
          <w:rtl w:val="0"/>
        </w:rPr>
        <w:t xml:space="preserve">: He was taking care of the kids. And he like, adopted the orphans- not orphans, but he- he brought the kids into their like- that school. </w:t>
      </w:r>
    </w:p>
    <w:p w:rsidR="00000000" w:rsidDel="00000000" w:rsidP="00000000" w:rsidRDefault="00000000" w:rsidRPr="00000000" w14:paraId="000002B2">
      <w:pPr>
        <w:spacing w:after="240" w:lineRule="auto"/>
        <w:rPr/>
      </w:pPr>
      <w:r w:rsidDel="00000000" w:rsidR="00000000" w:rsidRPr="00000000">
        <w:rPr>
          <w:b w:val="1"/>
          <w:rtl w:val="0"/>
        </w:rPr>
        <w:t xml:space="preserve">Nick</w:t>
      </w:r>
      <w:r w:rsidDel="00000000" w:rsidR="00000000" w:rsidRPr="00000000">
        <w:rPr>
          <w:rtl w:val="0"/>
        </w:rPr>
        <w:t xml:space="preserve">: Ok. </w:t>
      </w:r>
    </w:p>
    <w:p w:rsidR="00000000" w:rsidDel="00000000" w:rsidP="00000000" w:rsidRDefault="00000000" w:rsidRPr="00000000" w14:paraId="000002B3">
      <w:pPr>
        <w:spacing w:after="240" w:lineRule="auto"/>
        <w:rPr/>
      </w:pPr>
      <w:r w:rsidDel="00000000" w:rsidR="00000000" w:rsidRPr="00000000">
        <w:rPr>
          <w:b w:val="1"/>
          <w:rtl w:val="0"/>
        </w:rPr>
        <w:t xml:space="preserve">Austin</w:t>
      </w:r>
      <w:r w:rsidDel="00000000" w:rsidR="00000000" w:rsidRPr="00000000">
        <w:rPr>
          <w:rtl w:val="0"/>
        </w:rPr>
        <w:t xml:space="preserve">: That is now-</w:t>
      </w:r>
    </w:p>
    <w:p w:rsidR="00000000" w:rsidDel="00000000" w:rsidP="00000000" w:rsidRDefault="00000000" w:rsidRPr="00000000" w14:paraId="000002B4">
      <w:pPr>
        <w:spacing w:after="240" w:lineRule="auto"/>
        <w:rPr/>
      </w:pPr>
      <w:r w:rsidDel="00000000" w:rsidR="00000000" w:rsidRPr="00000000">
        <w:rPr>
          <w:b w:val="1"/>
          <w:rtl w:val="0"/>
        </w:rPr>
        <w:t xml:space="preserve">Keith</w:t>
      </w:r>
      <w:r w:rsidDel="00000000" w:rsidR="00000000" w:rsidRPr="00000000">
        <w:rPr>
          <w:rtl w:val="0"/>
        </w:rPr>
        <w:t xml:space="preserve">: He also prayed a lot. </w:t>
      </w:r>
    </w:p>
    <w:p w:rsidR="00000000" w:rsidDel="00000000" w:rsidP="00000000" w:rsidRDefault="00000000" w:rsidRPr="00000000" w14:paraId="000002B5">
      <w:pPr>
        <w:spacing w:after="240" w:lineRule="auto"/>
        <w:rPr/>
      </w:pPr>
      <w:r w:rsidDel="00000000" w:rsidR="00000000" w:rsidRPr="00000000">
        <w:rPr>
          <w:b w:val="1"/>
          <w:rtl w:val="0"/>
        </w:rPr>
        <w:t xml:space="preserve">Austin</w:t>
      </w:r>
      <w:r w:rsidDel="00000000" w:rsidR="00000000" w:rsidRPr="00000000">
        <w:rPr>
          <w:rtl w:val="0"/>
        </w:rPr>
        <w:t xml:space="preserve">: He prayed a lot. He prayed for 6 weeks. </w:t>
      </w:r>
    </w:p>
    <w:p w:rsidR="00000000" w:rsidDel="00000000" w:rsidP="00000000" w:rsidRDefault="00000000" w:rsidRPr="00000000" w14:paraId="000002B6">
      <w:pPr>
        <w:spacing w:after="240" w:lineRule="auto"/>
        <w:rPr/>
      </w:pPr>
      <w:r w:rsidDel="00000000" w:rsidR="00000000" w:rsidRPr="00000000">
        <w:rPr>
          <w:b w:val="1"/>
          <w:rtl w:val="0"/>
        </w:rPr>
        <w:t xml:space="preserve">Nick</w:t>
      </w:r>
      <w:r w:rsidDel="00000000" w:rsidR="00000000" w:rsidRPr="00000000">
        <w:rPr>
          <w:rtl w:val="0"/>
        </w:rPr>
        <w:t xml:space="preserve">: Oh yeah. He had that prayer- prayer um- Ok, so-</w:t>
      </w:r>
    </w:p>
    <w:p w:rsidR="00000000" w:rsidDel="00000000" w:rsidP="00000000" w:rsidRDefault="00000000" w:rsidRPr="00000000" w14:paraId="000002B7">
      <w:pPr>
        <w:spacing w:after="240" w:lineRule="auto"/>
        <w:rPr/>
      </w:pPr>
      <w:r w:rsidDel="00000000" w:rsidR="00000000" w:rsidRPr="00000000">
        <w:rPr>
          <w:b w:val="1"/>
          <w:rtl w:val="0"/>
        </w:rPr>
        <w:t xml:space="preserve">Austin</w:t>
      </w:r>
      <w:r w:rsidDel="00000000" w:rsidR="00000000" w:rsidRPr="00000000">
        <w:rPr>
          <w:rtl w:val="0"/>
        </w:rPr>
        <w:t xml:space="preserve">: Did he also kill the- the wizard? Um-</w:t>
      </w:r>
    </w:p>
    <w:p w:rsidR="00000000" w:rsidDel="00000000" w:rsidP="00000000" w:rsidRDefault="00000000" w:rsidRPr="00000000" w14:paraId="000002B8">
      <w:pPr>
        <w:spacing w:after="240" w:lineRule="auto"/>
        <w:rPr/>
      </w:pPr>
      <w:r w:rsidDel="00000000" w:rsidR="00000000" w:rsidRPr="00000000">
        <w:rPr>
          <w:b w:val="1"/>
          <w:rtl w:val="0"/>
        </w:rPr>
        <w:t xml:space="preserve">Nick</w:t>
      </w:r>
      <w:r w:rsidDel="00000000" w:rsidR="00000000" w:rsidRPr="00000000">
        <w:rPr>
          <w:rtl w:val="0"/>
        </w:rPr>
        <w:t xml:space="preserve">: They-- they don’t know yet. </w:t>
      </w:r>
    </w:p>
    <w:p w:rsidR="00000000" w:rsidDel="00000000" w:rsidP="00000000" w:rsidRDefault="00000000" w:rsidRPr="00000000" w14:paraId="000002B9">
      <w:pPr>
        <w:spacing w:after="240" w:lineRule="auto"/>
        <w:rPr/>
      </w:pPr>
      <w:r w:rsidDel="00000000" w:rsidR="00000000" w:rsidRPr="00000000">
        <w:rPr>
          <w:b w:val="1"/>
          <w:rtl w:val="0"/>
        </w:rPr>
        <w:t xml:space="preserve">Austin</w:t>
      </w:r>
      <w:r w:rsidDel="00000000" w:rsidR="00000000" w:rsidRPr="00000000">
        <w:rPr>
          <w:rtl w:val="0"/>
        </w:rPr>
        <w:t xml:space="preserve">: Ok. But-</w:t>
      </w:r>
    </w:p>
    <w:p w:rsidR="00000000" w:rsidDel="00000000" w:rsidP="00000000" w:rsidRDefault="00000000" w:rsidRPr="00000000" w14:paraId="000002BA">
      <w:pPr>
        <w:spacing w:after="240" w:lineRule="auto"/>
        <w:rPr/>
      </w:pPr>
      <w:r w:rsidDel="00000000" w:rsidR="00000000" w:rsidRPr="00000000">
        <w:rPr>
          <w:b w:val="1"/>
          <w:rtl w:val="0"/>
        </w:rPr>
        <w:t xml:space="preserve">Nick</w:t>
      </w:r>
      <w:r w:rsidDel="00000000" w:rsidR="00000000" w:rsidRPr="00000000">
        <w:rPr>
          <w:rtl w:val="0"/>
        </w:rPr>
        <w:t xml:space="preserve">: He didn’t- he didn’t confess to that. </w:t>
      </w:r>
    </w:p>
    <w:p w:rsidR="00000000" w:rsidDel="00000000" w:rsidP="00000000" w:rsidRDefault="00000000" w:rsidRPr="00000000" w14:paraId="000002BB">
      <w:pPr>
        <w:spacing w:after="240" w:lineRule="auto"/>
        <w:rPr/>
      </w:pPr>
      <w:r w:rsidDel="00000000" w:rsidR="00000000" w:rsidRPr="00000000">
        <w:rPr>
          <w:b w:val="1"/>
          <w:rtl w:val="0"/>
        </w:rPr>
        <w:t xml:space="preserve">Austin</w:t>
      </w:r>
      <w:r w:rsidDel="00000000" w:rsidR="00000000" w:rsidRPr="00000000">
        <w:rPr>
          <w:rtl w:val="0"/>
        </w:rPr>
        <w:t xml:space="preserve">: That’s what I’m saying. He didn’t confess to killing Bolster Valentine. </w:t>
      </w:r>
    </w:p>
    <w:p w:rsidR="00000000" w:rsidDel="00000000" w:rsidP="00000000" w:rsidRDefault="00000000" w:rsidRPr="00000000" w14:paraId="000002BC">
      <w:pPr>
        <w:spacing w:after="240" w:lineRule="auto"/>
        <w:rPr/>
      </w:pPr>
      <w:r w:rsidDel="00000000" w:rsidR="00000000" w:rsidRPr="00000000">
        <w:rPr>
          <w:rtl w:val="0"/>
        </w:rPr>
        <w:br w:type="textWrapping"/>
      </w:r>
      <w:r w:rsidDel="00000000" w:rsidR="00000000" w:rsidRPr="00000000">
        <w:rPr>
          <w:b w:val="1"/>
          <w:rtl w:val="0"/>
        </w:rPr>
        <w:t xml:space="preserve">Nick</w:t>
      </w:r>
      <w:r w:rsidDel="00000000" w:rsidR="00000000" w:rsidRPr="00000000">
        <w:rPr>
          <w:rtl w:val="0"/>
        </w:rPr>
        <w:t xml:space="preserve">: No. </w:t>
      </w:r>
    </w:p>
    <w:p w:rsidR="00000000" w:rsidDel="00000000" w:rsidP="00000000" w:rsidRDefault="00000000" w:rsidRPr="00000000" w14:paraId="000002BD">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BE">
      <w:pPr>
        <w:spacing w:after="240" w:lineRule="auto"/>
        <w:rPr/>
      </w:pPr>
      <w:r w:rsidDel="00000000" w:rsidR="00000000" w:rsidRPr="00000000">
        <w:rPr>
          <w:b w:val="1"/>
          <w:rtl w:val="0"/>
        </w:rPr>
        <w:t xml:space="preserve">Nick</w:t>
      </w:r>
      <w:r w:rsidDel="00000000" w:rsidR="00000000" w:rsidRPr="00000000">
        <w:rPr>
          <w:rtl w:val="0"/>
        </w:rPr>
        <w:t xml:space="preserve">: He confessed to killing Winsley because he represented you know, the enemies of- of Samothes. He represented uh, gaining knowledge through undivine ways. </w:t>
      </w:r>
    </w:p>
    <w:p w:rsidR="00000000" w:rsidDel="00000000" w:rsidP="00000000" w:rsidRDefault="00000000" w:rsidRPr="00000000" w14:paraId="000002BF">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2C0">
      <w:pPr>
        <w:spacing w:after="240" w:lineRule="auto"/>
        <w:rPr/>
      </w:pPr>
      <w:r w:rsidDel="00000000" w:rsidR="00000000" w:rsidRPr="00000000">
        <w:rPr>
          <w:b w:val="1"/>
          <w:rtl w:val="0"/>
        </w:rPr>
        <w:t xml:space="preserve">Nick</w:t>
      </w:r>
      <w:r w:rsidDel="00000000" w:rsidR="00000000" w:rsidRPr="00000000">
        <w:rPr>
          <w:rtl w:val="0"/>
        </w:rPr>
        <w:t xml:space="preserve">: He was looking so hard for divine assurance after his previous atonements. Um, and nothing came. </w:t>
      </w:r>
    </w:p>
    <w:p w:rsidR="00000000" w:rsidDel="00000000" w:rsidP="00000000" w:rsidRDefault="00000000" w:rsidRPr="00000000" w14:paraId="000002C1">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2C2">
      <w:pPr>
        <w:spacing w:after="240" w:lineRule="auto"/>
        <w:rPr/>
      </w:pPr>
      <w:r w:rsidDel="00000000" w:rsidR="00000000" w:rsidRPr="00000000">
        <w:rPr>
          <w:b w:val="1"/>
          <w:rtl w:val="0"/>
        </w:rPr>
        <w:t xml:space="preserve">Nick</w:t>
      </w:r>
      <w:r w:rsidDel="00000000" w:rsidR="00000000" w:rsidRPr="00000000">
        <w:rPr>
          <w:rtl w:val="0"/>
        </w:rPr>
        <w:t xml:space="preserve">: Uh, so he took matters into his own hand. And also, he revealed that he felt that he was responsible for uh, the- the downfall of Marielda. </w:t>
      </w:r>
    </w:p>
    <w:p w:rsidR="00000000" w:rsidDel="00000000" w:rsidP="00000000" w:rsidRDefault="00000000" w:rsidRPr="00000000" w14:paraId="000002C3">
      <w:pPr>
        <w:spacing w:after="240" w:lineRule="auto"/>
        <w:rPr/>
      </w:pPr>
      <w:r w:rsidDel="00000000" w:rsidR="00000000" w:rsidRPr="00000000">
        <w:rPr>
          <w:b w:val="1"/>
          <w:rtl w:val="0"/>
        </w:rPr>
        <w:t xml:space="preserve">Austin</w:t>
      </w:r>
      <w:r w:rsidDel="00000000" w:rsidR="00000000" w:rsidRPr="00000000">
        <w:rPr>
          <w:rtl w:val="0"/>
        </w:rPr>
        <w:t xml:space="preserve">: Ok. That brings his- his sermon into a new light, right?</w:t>
      </w:r>
    </w:p>
    <w:p w:rsidR="00000000" w:rsidDel="00000000" w:rsidP="00000000" w:rsidRDefault="00000000" w:rsidRPr="00000000" w14:paraId="000002C4">
      <w:pPr>
        <w:spacing w:after="240" w:lineRule="auto"/>
        <w:rPr/>
      </w:pPr>
      <w:r w:rsidDel="00000000" w:rsidR="00000000" w:rsidRPr="00000000">
        <w:rPr>
          <w:b w:val="1"/>
          <w:rtl w:val="0"/>
        </w:rPr>
        <w:t xml:space="preserve">Nick</w:t>
      </w:r>
      <w:r w:rsidDel="00000000" w:rsidR="00000000" w:rsidRPr="00000000">
        <w:rPr>
          <w:rtl w:val="0"/>
        </w:rPr>
        <w:t xml:space="preserve">: Right. </w:t>
      </w:r>
    </w:p>
    <w:p w:rsidR="00000000" w:rsidDel="00000000" w:rsidP="00000000" w:rsidRDefault="00000000" w:rsidRPr="00000000" w14:paraId="000002C5">
      <w:pPr>
        <w:spacing w:after="240" w:lineRule="auto"/>
        <w:rPr/>
      </w:pPr>
      <w:r w:rsidDel="00000000" w:rsidR="00000000" w:rsidRPr="00000000">
        <w:rPr>
          <w:b w:val="1"/>
          <w:rtl w:val="0"/>
        </w:rPr>
        <w:t xml:space="preserve">Austin</w:t>
      </w:r>
      <w:r w:rsidDel="00000000" w:rsidR="00000000" w:rsidRPr="00000000">
        <w:rPr>
          <w:rtl w:val="0"/>
        </w:rPr>
        <w:t xml:space="preserve">: Like, he sat with that sermon and was like, ‘Hmm, I can’t. I- These people need me to confess. So that they think it’s me and not them.’</w:t>
      </w:r>
    </w:p>
    <w:p w:rsidR="00000000" w:rsidDel="00000000" w:rsidP="00000000" w:rsidRDefault="00000000" w:rsidRPr="00000000" w14:paraId="000002C6">
      <w:pPr>
        <w:spacing w:after="240" w:lineRule="auto"/>
        <w:rPr/>
      </w:pPr>
      <w:r w:rsidDel="00000000" w:rsidR="00000000" w:rsidRPr="00000000">
        <w:rPr>
          <w:b w:val="1"/>
          <w:rtl w:val="0"/>
        </w:rPr>
        <w:t xml:space="preserve">Nick</w:t>
      </w:r>
      <w:r w:rsidDel="00000000" w:rsidR="00000000" w:rsidRPr="00000000">
        <w:rPr>
          <w:rtl w:val="0"/>
        </w:rPr>
        <w:t xml:space="preserve">: Right. </w:t>
      </w:r>
    </w:p>
    <w:p w:rsidR="00000000" w:rsidDel="00000000" w:rsidP="00000000" w:rsidRDefault="00000000" w:rsidRPr="00000000" w14:paraId="000002C7">
      <w:pPr>
        <w:spacing w:after="240" w:lineRule="auto"/>
        <w:rPr/>
      </w:pPr>
      <w:r w:rsidDel="00000000" w:rsidR="00000000" w:rsidRPr="00000000">
        <w:rPr>
          <w:b w:val="1"/>
          <w:rtl w:val="0"/>
        </w:rPr>
        <w:t xml:space="preserve">Austin</w:t>
      </w:r>
      <w:r w:rsidDel="00000000" w:rsidR="00000000" w:rsidRPr="00000000">
        <w:rPr>
          <w:rtl w:val="0"/>
        </w:rPr>
        <w:t xml:space="preserve">: ‘They understand that that’s not- that’s on their- it’s not on their heads.’ I actua- I actually kind of like that also, because maybe he’s lying. Who knows? We just know he confessed. </w:t>
      </w:r>
    </w:p>
    <w:p w:rsidR="00000000" w:rsidDel="00000000" w:rsidP="00000000" w:rsidRDefault="00000000" w:rsidRPr="00000000" w14:paraId="000002C8">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2C9">
      <w:pPr>
        <w:spacing w:after="240" w:lineRule="auto"/>
        <w:rPr/>
      </w:pPr>
      <w:r w:rsidDel="00000000" w:rsidR="00000000" w:rsidRPr="00000000">
        <w:rPr>
          <w:b w:val="1"/>
          <w:rtl w:val="0"/>
        </w:rPr>
        <w:t xml:space="preserve">Austin</w:t>
      </w:r>
      <w:r w:rsidDel="00000000" w:rsidR="00000000" w:rsidRPr="00000000">
        <w:rPr>
          <w:rtl w:val="0"/>
        </w:rPr>
        <w:t xml:space="preserve">: That’s really good. Ok. Uh, I will reduce these clocks. </w:t>
      </w:r>
      <w:r w:rsidDel="00000000" w:rsidR="00000000" w:rsidRPr="00000000">
        <w:rPr>
          <w:rtl w:val="0"/>
        </w:rPr>
        <w:t xml:space="preserve">Keith</w:t>
      </w:r>
      <w:r w:rsidDel="00000000" w:rsidR="00000000" w:rsidRPr="00000000">
        <w:rPr>
          <w:rtl w:val="0"/>
        </w:rPr>
        <w:t xml:space="preserve">, talk to me about that underground school that is now complete.</w:t>
      </w:r>
    </w:p>
    <w:p w:rsidR="00000000" w:rsidDel="00000000" w:rsidP="00000000" w:rsidRDefault="00000000" w:rsidRPr="00000000" w14:paraId="000002CA">
      <w:pPr>
        <w:spacing w:after="240" w:lineRule="auto"/>
        <w:rPr/>
      </w:pPr>
      <w:r w:rsidDel="00000000" w:rsidR="00000000" w:rsidRPr="00000000">
        <w:rPr>
          <w:b w:val="1"/>
          <w:rtl w:val="0"/>
        </w:rPr>
        <w:t xml:space="preserve">Keith</w:t>
      </w:r>
      <w:r w:rsidDel="00000000" w:rsidR="00000000" w:rsidRPr="00000000">
        <w:rPr>
          <w:rtl w:val="0"/>
        </w:rPr>
        <w:t xml:space="preserve">: Um, [clears throat] so I think um- I think that the way that it works is you’ve got some people from Canopy Row and some of the new members of the Golden Zone-</w:t>
      </w:r>
    </w:p>
    <w:p w:rsidR="00000000" w:rsidDel="00000000" w:rsidP="00000000" w:rsidRDefault="00000000" w:rsidRPr="00000000" w14:paraId="000002CB">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CC">
      <w:pPr>
        <w:spacing w:after="240" w:lineRule="auto"/>
        <w:rPr/>
      </w:pPr>
      <w:r w:rsidDel="00000000" w:rsidR="00000000" w:rsidRPr="00000000">
        <w:rPr>
          <w:b w:val="1"/>
          <w:rtl w:val="0"/>
        </w:rPr>
        <w:t xml:space="preserve">Keith</w:t>
      </w:r>
      <w:r w:rsidDel="00000000" w:rsidR="00000000" w:rsidRPr="00000000">
        <w:rPr>
          <w:rtl w:val="0"/>
        </w:rPr>
        <w:t xml:space="preserve">: -along with a wiz or two and a kobold or two. </w:t>
      </w:r>
    </w:p>
    <w:p w:rsidR="00000000" w:rsidDel="00000000" w:rsidP="00000000" w:rsidRDefault="00000000" w:rsidRPr="00000000" w14:paraId="000002CD">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2CE">
      <w:pPr>
        <w:spacing w:after="240" w:lineRule="auto"/>
        <w:rPr/>
      </w:pPr>
      <w:r w:rsidDel="00000000" w:rsidR="00000000" w:rsidRPr="00000000">
        <w:rPr>
          <w:b w:val="1"/>
          <w:rtl w:val="0"/>
        </w:rPr>
        <w:t xml:space="preserve">Keith</w:t>
      </w:r>
      <w:r w:rsidDel="00000000" w:rsidR="00000000" w:rsidRPr="00000000">
        <w:rPr>
          <w:rtl w:val="0"/>
        </w:rPr>
        <w:t xml:space="preserve">: Uh, sort of- I guess leading the- leading the charge on ‘Hey, let’s- let’s do some learning.’ But I feel like because there’s- because there’s so many uh- there’s too many- there’s fi- there's fingers all over it, and now it’s nasty. It’s still good, and people are still going and learning, but I think that there’s a lot of like, red tape to even get in. Just because there- it’s like there’s a paranoia of like, literally anybody could tell-</w:t>
      </w:r>
    </w:p>
    <w:p w:rsidR="00000000" w:rsidDel="00000000" w:rsidP="00000000" w:rsidRDefault="00000000" w:rsidRPr="00000000" w14:paraId="000002CF">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2D0">
      <w:pPr>
        <w:spacing w:after="240" w:lineRule="auto"/>
        <w:rPr/>
      </w:pPr>
      <w:r w:rsidDel="00000000" w:rsidR="00000000" w:rsidRPr="00000000">
        <w:rPr>
          <w:b w:val="1"/>
          <w:rtl w:val="0"/>
        </w:rPr>
        <w:t xml:space="preserve">Keith</w:t>
      </w:r>
      <w:r w:rsidDel="00000000" w:rsidR="00000000" w:rsidRPr="00000000">
        <w:rPr>
          <w:rtl w:val="0"/>
        </w:rPr>
        <w:t xml:space="preserve">: -at any time. </w:t>
      </w:r>
    </w:p>
    <w:p w:rsidR="00000000" w:rsidDel="00000000" w:rsidP="00000000" w:rsidRDefault="00000000" w:rsidRPr="00000000" w14:paraId="000002D1">
      <w:pPr>
        <w:spacing w:after="240" w:lineRule="auto"/>
        <w:rPr/>
      </w:pPr>
      <w:r w:rsidDel="00000000" w:rsidR="00000000" w:rsidRPr="00000000">
        <w:rPr>
          <w:b w:val="1"/>
          <w:rtl w:val="0"/>
        </w:rPr>
        <w:t xml:space="preserve">Austin</w:t>
      </w:r>
      <w:r w:rsidDel="00000000" w:rsidR="00000000" w:rsidRPr="00000000">
        <w:rPr>
          <w:rtl w:val="0"/>
        </w:rPr>
        <w:t xml:space="preserve">: So, wait. Is it secret? It’s a secret school. </w:t>
      </w:r>
    </w:p>
    <w:p w:rsidR="00000000" w:rsidDel="00000000" w:rsidP="00000000" w:rsidRDefault="00000000" w:rsidRPr="00000000" w14:paraId="000002D2">
      <w:pPr>
        <w:spacing w:after="240" w:lineRule="auto"/>
        <w:rPr/>
      </w:pPr>
      <w:r w:rsidDel="00000000" w:rsidR="00000000" w:rsidRPr="00000000">
        <w:rPr>
          <w:rtl w:val="0"/>
        </w:rPr>
        <w:br w:type="textWrapping"/>
      </w:r>
      <w:r w:rsidDel="00000000" w:rsidR="00000000" w:rsidRPr="00000000">
        <w:rPr>
          <w:b w:val="1"/>
          <w:rtl w:val="0"/>
        </w:rPr>
        <w:t xml:space="preserve">Keith</w:t>
      </w:r>
      <w:r w:rsidDel="00000000" w:rsidR="00000000" w:rsidRPr="00000000">
        <w:rPr>
          <w:rtl w:val="0"/>
        </w:rPr>
        <w:t xml:space="preserve">: It’s secret. Way secret. </w:t>
      </w:r>
    </w:p>
    <w:p w:rsidR="00000000" w:rsidDel="00000000" w:rsidP="00000000" w:rsidRDefault="00000000" w:rsidRPr="00000000" w14:paraId="000002D3">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D4">
      <w:pPr>
        <w:spacing w:after="240" w:lineRule="auto"/>
        <w:rPr/>
      </w:pPr>
      <w:r w:rsidDel="00000000" w:rsidR="00000000" w:rsidRPr="00000000">
        <w:rPr>
          <w:b w:val="1"/>
          <w:rtl w:val="0"/>
        </w:rPr>
        <w:t xml:space="preserve">Keith</w:t>
      </w:r>
      <w:r w:rsidDel="00000000" w:rsidR="00000000" w:rsidRPr="00000000">
        <w:rPr>
          <w:rtl w:val="0"/>
        </w:rPr>
        <w:t xml:space="preserve">: Um, it’s secret cause it’s bad. They’re doin’ a bad thing. Uh-</w:t>
      </w:r>
    </w:p>
    <w:p w:rsidR="00000000" w:rsidDel="00000000" w:rsidP="00000000" w:rsidRDefault="00000000" w:rsidRPr="00000000" w14:paraId="000002D5">
      <w:pPr>
        <w:spacing w:after="240" w:lineRule="auto"/>
        <w:rPr/>
      </w:pPr>
      <w:r w:rsidDel="00000000" w:rsidR="00000000" w:rsidRPr="00000000">
        <w:rPr>
          <w:b w:val="1"/>
          <w:rtl w:val="0"/>
        </w:rPr>
        <w:t xml:space="preserve">Austin</w:t>
      </w:r>
      <w:r w:rsidDel="00000000" w:rsidR="00000000" w:rsidRPr="00000000">
        <w:rPr>
          <w:rtl w:val="0"/>
        </w:rPr>
        <w:t xml:space="preserve">: But like, a cool bad thing. </w:t>
      </w:r>
    </w:p>
    <w:p w:rsidR="00000000" w:rsidDel="00000000" w:rsidP="00000000" w:rsidRDefault="00000000" w:rsidRPr="00000000" w14:paraId="000002D6">
      <w:pPr>
        <w:spacing w:after="240" w:lineRule="auto"/>
        <w:rPr/>
      </w:pPr>
      <w:r w:rsidDel="00000000" w:rsidR="00000000" w:rsidRPr="00000000">
        <w:rPr>
          <w:b w:val="1"/>
          <w:rtl w:val="0"/>
        </w:rPr>
        <w:t xml:space="preserve">Keith</w:t>
      </w:r>
      <w:r w:rsidDel="00000000" w:rsidR="00000000" w:rsidRPr="00000000">
        <w:rPr>
          <w:rtl w:val="0"/>
        </w:rPr>
        <w:t xml:space="preserve">: A cool bad thing, yeah. Like a- like protesting or smoking. [</w:t>
      </w:r>
      <w:r w:rsidDel="00000000" w:rsidR="00000000" w:rsidRPr="00000000">
        <w:rPr>
          <w:b w:val="1"/>
          <w:rtl w:val="0"/>
        </w:rPr>
        <w:t xml:space="preserve">Nick</w:t>
      </w:r>
      <w:r w:rsidDel="00000000" w:rsidR="00000000" w:rsidRPr="00000000">
        <w:rPr>
          <w:rtl w:val="0"/>
        </w:rPr>
        <w:t xml:space="preserve"> and Keith laugh]</w:t>
      </w:r>
    </w:p>
    <w:p w:rsidR="00000000" w:rsidDel="00000000" w:rsidP="00000000" w:rsidRDefault="00000000" w:rsidRPr="00000000" w14:paraId="000002D7">
      <w:pPr>
        <w:spacing w:after="240" w:lineRule="auto"/>
        <w:rPr/>
      </w:pPr>
      <w:r w:rsidDel="00000000" w:rsidR="00000000" w:rsidRPr="00000000">
        <w:rPr>
          <w:b w:val="1"/>
          <w:rtl w:val="0"/>
        </w:rPr>
        <w:t xml:space="preserve">Austin</w:t>
      </w:r>
      <w:r w:rsidDel="00000000" w:rsidR="00000000" w:rsidRPr="00000000">
        <w:rPr>
          <w:rtl w:val="0"/>
        </w:rPr>
        <w:t xml:space="preserve">: Ok. Those are the two. That’s it? That’s all you’ve got? [</w:t>
      </w:r>
      <w:r w:rsidDel="00000000" w:rsidR="00000000" w:rsidRPr="00000000">
        <w:rPr>
          <w:b w:val="1"/>
          <w:rtl w:val="0"/>
        </w:rPr>
        <w:t xml:space="preserve">Keith</w:t>
      </w:r>
      <w:r w:rsidDel="00000000" w:rsidR="00000000" w:rsidRPr="00000000">
        <w:rPr>
          <w:rtl w:val="0"/>
        </w:rPr>
        <w:t xml:space="preserve"> laughs] Those are your two bad things. </w:t>
      </w:r>
    </w:p>
    <w:p w:rsidR="00000000" w:rsidDel="00000000" w:rsidP="00000000" w:rsidRDefault="00000000" w:rsidRPr="00000000" w14:paraId="000002D8">
      <w:pPr>
        <w:spacing w:after="240" w:lineRule="auto"/>
        <w:rPr/>
      </w:pPr>
      <w:r w:rsidDel="00000000" w:rsidR="00000000" w:rsidRPr="00000000">
        <w:rPr>
          <w:b w:val="1"/>
          <w:rtl w:val="0"/>
        </w:rPr>
        <w:t xml:space="preserve">Keith</w:t>
      </w:r>
      <w:r w:rsidDel="00000000" w:rsidR="00000000" w:rsidRPr="00000000">
        <w:rPr>
          <w:rtl w:val="0"/>
        </w:rPr>
        <w:t xml:space="preserve">: Yeah. Don’t- don’t smoke. </w:t>
      </w:r>
    </w:p>
    <w:p w:rsidR="00000000" w:rsidDel="00000000" w:rsidP="00000000" w:rsidRDefault="00000000" w:rsidRPr="00000000" w14:paraId="000002D9">
      <w:pPr>
        <w:spacing w:after="240" w:lineRule="auto"/>
        <w:rPr/>
      </w:pPr>
      <w:r w:rsidDel="00000000" w:rsidR="00000000" w:rsidRPr="00000000">
        <w:rPr>
          <w:b w:val="1"/>
          <w:rtl w:val="0"/>
        </w:rPr>
        <w:t xml:space="preserve">Austin</w:t>
      </w:r>
      <w:r w:rsidDel="00000000" w:rsidR="00000000" w:rsidRPr="00000000">
        <w:rPr>
          <w:rtl w:val="0"/>
        </w:rPr>
        <w:t xml:space="preserve">: But do protest?</w:t>
      </w:r>
    </w:p>
    <w:p w:rsidR="00000000" w:rsidDel="00000000" w:rsidP="00000000" w:rsidRDefault="00000000" w:rsidRPr="00000000" w14:paraId="000002DA">
      <w:pPr>
        <w:spacing w:after="240" w:lineRule="auto"/>
        <w:rPr/>
      </w:pPr>
      <w:r w:rsidDel="00000000" w:rsidR="00000000" w:rsidRPr="00000000">
        <w:rPr>
          <w:b w:val="1"/>
          <w:rtl w:val="0"/>
        </w:rPr>
        <w:t xml:space="preserve">Keith</w:t>
      </w:r>
      <w:r w:rsidDel="00000000" w:rsidR="00000000" w:rsidRPr="00000000">
        <w:rPr>
          <w:rtl w:val="0"/>
        </w:rPr>
        <w:t xml:space="preserve">: But- Yes. Yeah, do that. Um, yeah, so I think that there’s a lot of red tape. There’s a lot of like, being really cautious about who you let in. There’s a lot of politics cause kind of everybody thinks it was their idea. </w:t>
      </w:r>
    </w:p>
    <w:p w:rsidR="00000000" w:rsidDel="00000000" w:rsidP="00000000" w:rsidRDefault="00000000" w:rsidRPr="00000000" w14:paraId="000002DB">
      <w:pPr>
        <w:spacing w:after="240" w:lineRule="auto"/>
        <w:rPr/>
      </w:pPr>
      <w:r w:rsidDel="00000000" w:rsidR="00000000" w:rsidRPr="00000000">
        <w:rPr>
          <w:b w:val="1"/>
          <w:rtl w:val="0"/>
        </w:rPr>
        <w:t xml:space="preserve">Austin</w:t>
      </w:r>
      <w:r w:rsidDel="00000000" w:rsidR="00000000" w:rsidRPr="00000000">
        <w:rPr>
          <w:rtl w:val="0"/>
        </w:rPr>
        <w:t xml:space="preserve">: Right. Of course. </w:t>
      </w:r>
    </w:p>
    <w:p w:rsidR="00000000" w:rsidDel="00000000" w:rsidP="00000000" w:rsidRDefault="00000000" w:rsidRPr="00000000" w14:paraId="000002DC">
      <w:pPr>
        <w:spacing w:after="240" w:lineRule="auto"/>
        <w:rPr/>
      </w:pPr>
      <w:r w:rsidDel="00000000" w:rsidR="00000000" w:rsidRPr="00000000">
        <w:rPr>
          <w:b w:val="1"/>
          <w:rtl w:val="0"/>
        </w:rPr>
        <w:t xml:space="preserve">Keith</w:t>
      </w:r>
      <w:r w:rsidDel="00000000" w:rsidR="00000000" w:rsidRPr="00000000">
        <w:rPr>
          <w:rtl w:val="0"/>
        </w:rPr>
        <w:t xml:space="preserve">: They’re- and so they’re all like- it’s like a- it’s like six teachers, and they all think they’re the principal. And they also, think that every single student is about to rat them out. So, uh- that’s what- that’s what happens. But it’s still- generally a good thing. People are going, and they are learning stuff. They do have some books. Um, so-</w:t>
      </w:r>
    </w:p>
    <w:p w:rsidR="00000000" w:rsidDel="00000000" w:rsidP="00000000" w:rsidRDefault="00000000" w:rsidRPr="00000000" w14:paraId="000002DD">
      <w:pPr>
        <w:spacing w:after="240" w:lineRule="auto"/>
        <w:rPr/>
      </w:pPr>
      <w:r w:rsidDel="00000000" w:rsidR="00000000" w:rsidRPr="00000000">
        <w:rPr>
          <w:b w:val="1"/>
          <w:rtl w:val="0"/>
        </w:rPr>
        <w:t xml:space="preserve">Austin</w:t>
      </w:r>
      <w:r w:rsidDel="00000000" w:rsidR="00000000" w:rsidRPr="00000000">
        <w:rPr>
          <w:rtl w:val="0"/>
        </w:rPr>
        <w:t xml:space="preserve">: Awesome. </w:t>
      </w:r>
    </w:p>
    <w:p w:rsidR="00000000" w:rsidDel="00000000" w:rsidP="00000000" w:rsidRDefault="00000000" w:rsidRPr="00000000" w14:paraId="000002DE">
      <w:pPr>
        <w:spacing w:after="240" w:lineRule="auto"/>
        <w:rPr/>
      </w:pPr>
      <w:r w:rsidDel="00000000" w:rsidR="00000000" w:rsidRPr="00000000">
        <w:rPr>
          <w:b w:val="1"/>
          <w:rtl w:val="0"/>
        </w:rPr>
        <w:t xml:space="preserve">Nick</w:t>
      </w:r>
      <w:r w:rsidDel="00000000" w:rsidR="00000000" w:rsidRPr="00000000">
        <w:rPr>
          <w:rtl w:val="0"/>
        </w:rPr>
        <w:t xml:space="preserve">: It’s like that old saying, ‘Too many principals in this learnin’ mushroom.’</w:t>
      </w:r>
    </w:p>
    <w:p w:rsidR="00000000" w:rsidDel="00000000" w:rsidP="00000000" w:rsidRDefault="00000000" w:rsidRPr="00000000" w14:paraId="000002DF">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2E0">
      <w:pPr>
        <w:spacing w:after="240" w:lineRule="auto"/>
        <w:rPr/>
      </w:pPr>
      <w:r w:rsidDel="00000000" w:rsidR="00000000" w:rsidRPr="00000000">
        <w:rPr>
          <w:b w:val="1"/>
          <w:rtl w:val="0"/>
        </w:rPr>
        <w:t xml:space="preserve">Austin</w:t>
      </w:r>
      <w:r w:rsidDel="00000000" w:rsidR="00000000" w:rsidRPr="00000000">
        <w:rPr>
          <w:rtl w:val="0"/>
        </w:rPr>
        <w:t xml:space="preserve">: That’s what they say. Say it all the time. </w:t>
      </w:r>
    </w:p>
    <w:p w:rsidR="00000000" w:rsidDel="00000000" w:rsidP="00000000" w:rsidRDefault="00000000" w:rsidRPr="00000000" w14:paraId="000002E1">
      <w:pPr>
        <w:spacing w:after="240" w:lineRule="auto"/>
        <w:rPr/>
      </w:pPr>
      <w:r w:rsidDel="00000000" w:rsidR="00000000" w:rsidRPr="00000000">
        <w:rPr>
          <w:b w:val="1"/>
          <w:rtl w:val="0"/>
        </w:rPr>
        <w:t xml:space="preserve">Nick</w:t>
      </w:r>
      <w:r w:rsidDel="00000000" w:rsidR="00000000" w:rsidRPr="00000000">
        <w:rPr>
          <w:rtl w:val="0"/>
        </w:rPr>
        <w:t xml:space="preserve">: Also we’re-</w:t>
      </w:r>
    </w:p>
    <w:p w:rsidR="00000000" w:rsidDel="00000000" w:rsidP="00000000" w:rsidRDefault="00000000" w:rsidRPr="00000000" w14:paraId="000002E2">
      <w:pPr>
        <w:spacing w:after="240" w:lineRule="auto"/>
        <w:rPr/>
      </w:pPr>
      <w:r w:rsidDel="00000000" w:rsidR="00000000" w:rsidRPr="00000000">
        <w:rPr>
          <w:b w:val="1"/>
          <w:rtl w:val="0"/>
        </w:rPr>
        <w:t xml:space="preserve">Keith</w:t>
      </w:r>
      <w:r w:rsidDel="00000000" w:rsidR="00000000" w:rsidRPr="00000000">
        <w:rPr>
          <w:rtl w:val="0"/>
        </w:rPr>
        <w:t xml:space="preserve">: They say, ‘higher education is a trip.’ [</w:t>
      </w:r>
      <w:r w:rsidDel="00000000" w:rsidR="00000000" w:rsidRPr="00000000">
        <w:rPr>
          <w:b w:val="1"/>
          <w:rtl w:val="0"/>
        </w:rPr>
        <w:t xml:space="preserve">Nick</w:t>
      </w:r>
      <w:r w:rsidDel="00000000" w:rsidR="00000000" w:rsidRPr="00000000">
        <w:rPr>
          <w:rtl w:val="0"/>
        </w:rPr>
        <w:t xml:space="preserve"> laughs] Ha, ha! Get it?</w:t>
      </w:r>
    </w:p>
    <w:p w:rsidR="00000000" w:rsidDel="00000000" w:rsidP="00000000" w:rsidRDefault="00000000" w:rsidRPr="00000000" w14:paraId="000002E3">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2E4">
      <w:pPr>
        <w:spacing w:after="240" w:lineRule="auto"/>
        <w:rPr/>
      </w:pPr>
      <w:r w:rsidDel="00000000" w:rsidR="00000000" w:rsidRPr="00000000">
        <w:rPr>
          <w:b w:val="1"/>
          <w:rtl w:val="0"/>
        </w:rPr>
        <w:t xml:space="preserve">Nick</w:t>
      </w:r>
      <w:r w:rsidDel="00000000" w:rsidR="00000000" w:rsidRPr="00000000">
        <w:rPr>
          <w:rtl w:val="0"/>
        </w:rPr>
        <w:t xml:space="preserve">: Yup. </w:t>
      </w:r>
    </w:p>
    <w:p w:rsidR="00000000" w:rsidDel="00000000" w:rsidP="00000000" w:rsidRDefault="00000000" w:rsidRPr="00000000" w14:paraId="000002E5">
      <w:pPr>
        <w:spacing w:after="240" w:lineRule="auto"/>
        <w:rPr/>
      </w:pPr>
      <w:r w:rsidDel="00000000" w:rsidR="00000000" w:rsidRPr="00000000">
        <w:rPr>
          <w:b w:val="1"/>
          <w:rtl w:val="0"/>
        </w:rPr>
        <w:t xml:space="preserve">Austin</w:t>
      </w:r>
      <w:r w:rsidDel="00000000" w:rsidR="00000000" w:rsidRPr="00000000">
        <w:rPr>
          <w:rtl w:val="0"/>
        </w:rPr>
        <w:t xml:space="preserve">: Got it. </w:t>
      </w:r>
    </w:p>
    <w:p w:rsidR="00000000" w:rsidDel="00000000" w:rsidP="00000000" w:rsidRDefault="00000000" w:rsidRPr="00000000" w14:paraId="000002E6">
      <w:pPr>
        <w:spacing w:after="240" w:lineRule="auto"/>
        <w:rPr/>
      </w:pPr>
      <w:r w:rsidDel="00000000" w:rsidR="00000000" w:rsidRPr="00000000">
        <w:rPr>
          <w:b w:val="1"/>
          <w:rtl w:val="0"/>
        </w:rPr>
        <w:t xml:space="preserve">Keith</w:t>
      </w:r>
      <w:r w:rsidDel="00000000" w:rsidR="00000000" w:rsidRPr="00000000">
        <w:rPr>
          <w:rtl w:val="0"/>
        </w:rPr>
        <w:t xml:space="preserve">: They’re high cause they’re high cause the mushrooms. And then it’s a trip cause the mushrooms?</w:t>
      </w:r>
    </w:p>
    <w:p w:rsidR="00000000" w:rsidDel="00000000" w:rsidP="00000000" w:rsidRDefault="00000000" w:rsidRPr="00000000" w14:paraId="000002E7">
      <w:pPr>
        <w:spacing w:after="240" w:lineRule="auto"/>
        <w:rPr/>
      </w:pPr>
      <w:r w:rsidDel="00000000" w:rsidR="00000000" w:rsidRPr="00000000">
        <w:rPr>
          <w:b w:val="1"/>
          <w:rtl w:val="0"/>
        </w:rPr>
        <w:t xml:space="preserve">Austin</w:t>
      </w:r>
      <w:r w:rsidDel="00000000" w:rsidR="00000000" w:rsidRPr="00000000">
        <w:rPr>
          <w:rtl w:val="0"/>
        </w:rPr>
        <w:t xml:space="preserve">: Oh my god. Uh huh. </w:t>
      </w:r>
    </w:p>
    <w:p w:rsidR="00000000" w:rsidDel="00000000" w:rsidP="00000000" w:rsidRDefault="00000000" w:rsidRPr="00000000" w14:paraId="000002E8">
      <w:pPr>
        <w:spacing w:after="240" w:lineRule="auto"/>
        <w:rPr/>
      </w:pPr>
      <w:r w:rsidDel="00000000" w:rsidR="00000000" w:rsidRPr="00000000">
        <w:rPr>
          <w:b w:val="1"/>
          <w:rtl w:val="0"/>
        </w:rPr>
        <w:t xml:space="preserve">Nick</w:t>
      </w:r>
      <w:r w:rsidDel="00000000" w:rsidR="00000000" w:rsidRPr="00000000">
        <w:rPr>
          <w:rtl w:val="0"/>
        </w:rPr>
        <w:t xml:space="preserve">: I get it. Yep. </w:t>
      </w:r>
    </w:p>
    <w:p w:rsidR="00000000" w:rsidDel="00000000" w:rsidP="00000000" w:rsidRDefault="00000000" w:rsidRPr="00000000" w14:paraId="000002E9">
      <w:pPr>
        <w:spacing w:after="240" w:lineRule="auto"/>
        <w:rPr/>
      </w:pPr>
      <w:r w:rsidDel="00000000" w:rsidR="00000000" w:rsidRPr="00000000">
        <w:rPr>
          <w:b w:val="1"/>
          <w:rtl w:val="0"/>
        </w:rPr>
        <w:t xml:space="preserve">Austin</w:t>
      </w:r>
      <w:r w:rsidDel="00000000" w:rsidR="00000000" w:rsidRPr="00000000">
        <w:rPr>
          <w:rtl w:val="0"/>
        </w:rPr>
        <w:t xml:space="preserve">: Cool. </w:t>
      </w:r>
      <w:r w:rsidDel="00000000" w:rsidR="00000000" w:rsidRPr="00000000">
        <w:rPr>
          <w:rtl w:val="0"/>
        </w:rPr>
        <w:t xml:space="preserve">Nick</w:t>
      </w:r>
      <w:r w:rsidDel="00000000" w:rsidR="00000000" w:rsidRPr="00000000">
        <w:rPr>
          <w:rtl w:val="0"/>
        </w:rPr>
        <w:t xml:space="preserve">? [laughs] What do you do at the end of your turn?</w:t>
      </w:r>
    </w:p>
    <w:p w:rsidR="00000000" w:rsidDel="00000000" w:rsidP="00000000" w:rsidRDefault="00000000" w:rsidRPr="00000000" w14:paraId="000002EA">
      <w:pPr>
        <w:spacing w:after="240" w:lineRule="auto"/>
        <w:rPr/>
      </w:pPr>
      <w:r w:rsidDel="00000000" w:rsidR="00000000" w:rsidRPr="00000000">
        <w:rPr>
          <w:b w:val="1"/>
          <w:rtl w:val="0"/>
        </w:rPr>
        <w:t xml:space="preserve">Nick</w:t>
      </w:r>
      <w:r w:rsidDel="00000000" w:rsidR="00000000" w:rsidRPr="00000000">
        <w:rPr>
          <w:rtl w:val="0"/>
        </w:rPr>
        <w:t xml:space="preserve">: Uh, I’m going to start a project. </w:t>
      </w:r>
    </w:p>
    <w:p w:rsidR="00000000" w:rsidDel="00000000" w:rsidP="00000000" w:rsidRDefault="00000000" w:rsidRPr="00000000" w14:paraId="000002EB">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EC">
      <w:pPr>
        <w:spacing w:after="240" w:lineRule="auto"/>
        <w:rPr/>
      </w:pPr>
      <w:r w:rsidDel="00000000" w:rsidR="00000000" w:rsidRPr="00000000">
        <w:rPr>
          <w:b w:val="1"/>
          <w:rtl w:val="0"/>
        </w:rPr>
        <w:t xml:space="preserve">Nick</w:t>
      </w:r>
      <w:r w:rsidDel="00000000" w:rsidR="00000000" w:rsidRPr="00000000">
        <w:rPr>
          <w:rtl w:val="0"/>
        </w:rPr>
        <w:t xml:space="preserve">: Um, it’s gonna be a project of 1 week. </w:t>
      </w:r>
    </w:p>
    <w:p w:rsidR="00000000" w:rsidDel="00000000" w:rsidP="00000000" w:rsidRDefault="00000000" w:rsidRPr="00000000" w14:paraId="000002ED">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EE">
      <w:pPr>
        <w:spacing w:after="240" w:lineRule="auto"/>
        <w:rPr/>
      </w:pPr>
      <w:r w:rsidDel="00000000" w:rsidR="00000000" w:rsidRPr="00000000">
        <w:rPr>
          <w:b w:val="1"/>
          <w:rtl w:val="0"/>
        </w:rPr>
        <w:t xml:space="preserve">Nick</w:t>
      </w:r>
      <w:r w:rsidDel="00000000" w:rsidR="00000000" w:rsidRPr="00000000">
        <w:rPr>
          <w:rtl w:val="0"/>
        </w:rPr>
        <w:t xml:space="preserve">: And the project is going to be delivering other Hedy to the elves. </w:t>
      </w:r>
    </w:p>
    <w:p w:rsidR="00000000" w:rsidDel="00000000" w:rsidP="00000000" w:rsidRDefault="00000000" w:rsidRPr="00000000" w14:paraId="000002EF">
      <w:pPr>
        <w:spacing w:after="240" w:lineRule="auto"/>
        <w:rPr/>
      </w:pPr>
      <w:r w:rsidDel="00000000" w:rsidR="00000000" w:rsidRPr="00000000">
        <w:rPr>
          <w:b w:val="1"/>
          <w:rtl w:val="0"/>
        </w:rPr>
        <w:t xml:space="preserve">Austin</w:t>
      </w:r>
      <w:r w:rsidDel="00000000" w:rsidR="00000000" w:rsidRPr="00000000">
        <w:rPr>
          <w:rtl w:val="0"/>
        </w:rPr>
        <w:t xml:space="preserve">: Ooo. Ok. </w:t>
      </w:r>
    </w:p>
    <w:p w:rsidR="00000000" w:rsidDel="00000000" w:rsidP="00000000" w:rsidRDefault="00000000" w:rsidRPr="00000000" w14:paraId="000002F0">
      <w:pPr>
        <w:spacing w:after="240" w:lineRule="auto"/>
        <w:rPr/>
      </w:pPr>
      <w:r w:rsidDel="00000000" w:rsidR="00000000" w:rsidRPr="00000000">
        <w:rPr>
          <w:b w:val="1"/>
          <w:rtl w:val="0"/>
        </w:rPr>
        <w:t xml:space="preserve">Janine</w:t>
      </w:r>
      <w:r w:rsidDel="00000000" w:rsidR="00000000" w:rsidRPr="00000000">
        <w:rPr>
          <w:rtl w:val="0"/>
        </w:rPr>
        <w:t xml:space="preserve">: Hmm. </w:t>
      </w:r>
    </w:p>
    <w:p w:rsidR="00000000" w:rsidDel="00000000" w:rsidP="00000000" w:rsidRDefault="00000000" w:rsidRPr="00000000" w14:paraId="000002F1">
      <w:pPr>
        <w:spacing w:after="240" w:lineRule="auto"/>
        <w:rPr/>
      </w:pPr>
      <w:r w:rsidDel="00000000" w:rsidR="00000000" w:rsidRPr="00000000">
        <w:rPr>
          <w:b w:val="1"/>
          <w:rtl w:val="0"/>
        </w:rPr>
        <w:t xml:space="preserve">Austin</w:t>
      </w:r>
      <w:r w:rsidDel="00000000" w:rsidR="00000000" w:rsidRPr="00000000">
        <w:rPr>
          <w:rtl w:val="0"/>
        </w:rPr>
        <w:t xml:space="preserve">: Love it. Love it. Love it. What’s that look like? Do they- Are they like hunting her down?</w:t>
      </w:r>
    </w:p>
    <w:p w:rsidR="00000000" w:rsidDel="00000000" w:rsidP="00000000" w:rsidRDefault="00000000" w:rsidRPr="00000000" w14:paraId="000002F2">
      <w:pPr>
        <w:spacing w:after="240" w:lineRule="auto"/>
        <w:rPr/>
      </w:pPr>
      <w:r w:rsidDel="00000000" w:rsidR="00000000" w:rsidRPr="00000000">
        <w:rPr>
          <w:b w:val="1"/>
          <w:rtl w:val="0"/>
        </w:rPr>
        <w:t xml:space="preserve">Janine</w:t>
      </w:r>
      <w:r w:rsidDel="00000000" w:rsidR="00000000" w:rsidRPr="00000000">
        <w:rPr>
          <w:rtl w:val="0"/>
        </w:rPr>
        <w:t xml:space="preserve">: Yeah, I’m taking a contempt point. </w:t>
      </w:r>
    </w:p>
    <w:p w:rsidR="00000000" w:rsidDel="00000000" w:rsidP="00000000" w:rsidRDefault="00000000" w:rsidRPr="00000000" w14:paraId="000002F3">
      <w:pPr>
        <w:spacing w:after="240" w:lineRule="auto"/>
        <w:rPr/>
      </w:pPr>
      <w:r w:rsidDel="00000000" w:rsidR="00000000" w:rsidRPr="00000000">
        <w:rPr>
          <w:b w:val="1"/>
          <w:rtl w:val="0"/>
        </w:rPr>
        <w:t xml:space="preserve">Nick</w:t>
      </w:r>
      <w:r w:rsidDel="00000000" w:rsidR="00000000" w:rsidRPr="00000000">
        <w:rPr>
          <w:rtl w:val="0"/>
        </w:rPr>
        <w:t xml:space="preserve">: No, you know, I think… I think Hedy wants to go. </w:t>
      </w:r>
    </w:p>
    <w:p w:rsidR="00000000" w:rsidDel="00000000" w:rsidP="00000000" w:rsidRDefault="00000000" w:rsidRPr="00000000" w14:paraId="000002F4">
      <w:pPr>
        <w:spacing w:after="240" w:lineRule="auto"/>
        <w:rPr/>
      </w:pPr>
      <w:r w:rsidDel="00000000" w:rsidR="00000000" w:rsidRPr="00000000">
        <w:rPr>
          <w:b w:val="1"/>
          <w:rtl w:val="0"/>
        </w:rPr>
        <w:t xml:space="preserve">Austin</w:t>
      </w:r>
      <w:r w:rsidDel="00000000" w:rsidR="00000000" w:rsidRPr="00000000">
        <w:rPr>
          <w:rtl w:val="0"/>
        </w:rPr>
        <w:t xml:space="preserve">: Huh. </w:t>
      </w:r>
    </w:p>
    <w:p w:rsidR="00000000" w:rsidDel="00000000" w:rsidP="00000000" w:rsidRDefault="00000000" w:rsidRPr="00000000" w14:paraId="000002F5">
      <w:pPr>
        <w:spacing w:after="240" w:lineRule="auto"/>
        <w:rPr/>
      </w:pPr>
      <w:r w:rsidDel="00000000" w:rsidR="00000000" w:rsidRPr="00000000">
        <w:rPr>
          <w:b w:val="1"/>
          <w:rtl w:val="0"/>
        </w:rPr>
        <w:t xml:space="preserve">Nick</w:t>
      </w:r>
      <w:r w:rsidDel="00000000" w:rsidR="00000000" w:rsidRPr="00000000">
        <w:rPr>
          <w:rtl w:val="0"/>
        </w:rPr>
        <w:t xml:space="preserve">: I think Hedy uh, sees the fear in everyone’s eyes now.</w:t>
      </w:r>
    </w:p>
    <w:p w:rsidR="00000000" w:rsidDel="00000000" w:rsidP="00000000" w:rsidRDefault="00000000" w:rsidRPr="00000000" w14:paraId="000002F6">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2F7">
      <w:pPr>
        <w:spacing w:after="240" w:lineRule="auto"/>
        <w:rPr/>
      </w:pPr>
      <w:r w:rsidDel="00000000" w:rsidR="00000000" w:rsidRPr="00000000">
        <w:rPr>
          <w:b w:val="1"/>
          <w:rtl w:val="0"/>
        </w:rPr>
        <w:t xml:space="preserve">Nick</w:t>
      </w:r>
      <w:r w:rsidDel="00000000" w:rsidR="00000000" w:rsidRPr="00000000">
        <w:rPr>
          <w:rtl w:val="0"/>
        </w:rPr>
        <w:t xml:space="preserve">: Well, more than usual.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Janine</w:t>
      </w:r>
      <w:r w:rsidDel="00000000" w:rsidR="00000000" w:rsidRPr="00000000">
        <w:rPr>
          <w:rtl w:val="0"/>
        </w:rPr>
        <w:t xml:space="preserve"> laugh] </w:t>
      </w:r>
    </w:p>
    <w:p w:rsidR="00000000" w:rsidDel="00000000" w:rsidP="00000000" w:rsidRDefault="00000000" w:rsidRPr="00000000" w14:paraId="000002F8">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2F9">
      <w:pPr>
        <w:spacing w:after="240" w:lineRule="auto"/>
        <w:rPr/>
      </w:pPr>
      <w:r w:rsidDel="00000000" w:rsidR="00000000" w:rsidRPr="00000000">
        <w:rPr>
          <w:b w:val="1"/>
          <w:rtl w:val="0"/>
        </w:rPr>
        <w:t xml:space="preserve">Nick</w:t>
      </w:r>
      <w:r w:rsidDel="00000000" w:rsidR="00000000" w:rsidRPr="00000000">
        <w:rPr>
          <w:rtl w:val="0"/>
        </w:rPr>
        <w:t xml:space="preserve">: And uh, wants to like, try to set things right. And either won’t or can’t explain-</w:t>
      </w:r>
    </w:p>
    <w:p w:rsidR="00000000" w:rsidDel="00000000" w:rsidP="00000000" w:rsidRDefault="00000000" w:rsidRPr="00000000" w14:paraId="000002FA">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2FB">
      <w:pPr>
        <w:spacing w:after="240" w:lineRule="auto"/>
        <w:rPr/>
      </w:pPr>
      <w:r w:rsidDel="00000000" w:rsidR="00000000" w:rsidRPr="00000000">
        <w:rPr>
          <w:b w:val="1"/>
          <w:rtl w:val="0"/>
        </w:rPr>
        <w:t xml:space="preserve">Nick</w:t>
      </w:r>
      <w:r w:rsidDel="00000000" w:rsidR="00000000" w:rsidRPr="00000000">
        <w:rPr>
          <w:rtl w:val="0"/>
        </w:rPr>
        <w:t xml:space="preserve">: -you know, how or what exactly she is. </w:t>
      </w:r>
    </w:p>
    <w:p w:rsidR="00000000" w:rsidDel="00000000" w:rsidP="00000000" w:rsidRDefault="00000000" w:rsidRPr="00000000" w14:paraId="000002FC">
      <w:pPr>
        <w:spacing w:after="240" w:lineRule="auto"/>
        <w:rPr/>
      </w:pPr>
      <w:r w:rsidDel="00000000" w:rsidR="00000000" w:rsidRPr="00000000">
        <w:rPr>
          <w:b w:val="1"/>
          <w:rtl w:val="0"/>
        </w:rPr>
        <w:t xml:space="preserve">Janine</w:t>
      </w:r>
      <w:r w:rsidDel="00000000" w:rsidR="00000000" w:rsidRPr="00000000">
        <w:rPr>
          <w:rtl w:val="0"/>
        </w:rPr>
        <w:t xml:space="preserve">: Hmm. </w:t>
      </w:r>
    </w:p>
    <w:p w:rsidR="00000000" w:rsidDel="00000000" w:rsidP="00000000" w:rsidRDefault="00000000" w:rsidRPr="00000000" w14:paraId="000002FD">
      <w:pPr>
        <w:spacing w:after="240" w:lineRule="auto"/>
        <w:rPr/>
      </w:pPr>
      <w:r w:rsidDel="00000000" w:rsidR="00000000" w:rsidRPr="00000000">
        <w:rPr>
          <w:b w:val="1"/>
          <w:rtl w:val="0"/>
        </w:rPr>
        <w:t xml:space="preserve">Nick</w:t>
      </w:r>
      <w:r w:rsidDel="00000000" w:rsidR="00000000" w:rsidRPr="00000000">
        <w:rPr>
          <w:rtl w:val="0"/>
        </w:rPr>
        <w:t xml:space="preserve">: Uh, so she feels like the only- the only response for the- for the betterment of the community is to-</w:t>
      </w:r>
    </w:p>
    <w:p w:rsidR="00000000" w:rsidDel="00000000" w:rsidP="00000000" w:rsidRDefault="00000000" w:rsidRPr="00000000" w14:paraId="000002FE">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2FF">
      <w:pPr>
        <w:spacing w:after="240" w:lineRule="auto"/>
        <w:rPr/>
      </w:pPr>
      <w:r w:rsidDel="00000000" w:rsidR="00000000" w:rsidRPr="00000000">
        <w:rPr>
          <w:b w:val="1"/>
          <w:rtl w:val="0"/>
        </w:rPr>
        <w:t xml:space="preserve">Nick</w:t>
      </w:r>
      <w:r w:rsidDel="00000000" w:rsidR="00000000" w:rsidRPr="00000000">
        <w:rPr>
          <w:rtl w:val="0"/>
        </w:rPr>
        <w:t xml:space="preserve">: -go with the elves.</w:t>
      </w:r>
    </w:p>
    <w:p w:rsidR="00000000" w:rsidDel="00000000" w:rsidP="00000000" w:rsidRDefault="00000000" w:rsidRPr="00000000" w14:paraId="00000300">
      <w:pPr>
        <w:spacing w:after="240" w:lineRule="auto"/>
        <w:rPr/>
      </w:pPr>
      <w:r w:rsidDel="00000000" w:rsidR="00000000" w:rsidRPr="00000000">
        <w:rPr>
          <w:b w:val="1"/>
          <w:rtl w:val="0"/>
        </w:rPr>
        <w:t xml:space="preserve">Austin</w:t>
      </w:r>
      <w:r w:rsidDel="00000000" w:rsidR="00000000" w:rsidRPr="00000000">
        <w:rPr>
          <w:rtl w:val="0"/>
        </w:rPr>
        <w:t xml:space="preserve">: Cool. </w:t>
      </w:r>
    </w:p>
    <w:p w:rsidR="00000000" w:rsidDel="00000000" w:rsidP="00000000" w:rsidRDefault="00000000" w:rsidRPr="00000000" w14:paraId="00000301">
      <w:pPr>
        <w:spacing w:after="240" w:lineRule="auto"/>
        <w:rPr/>
      </w:pPr>
      <w:r w:rsidDel="00000000" w:rsidR="00000000" w:rsidRPr="00000000">
        <w:rPr>
          <w:b w:val="1"/>
          <w:rtl w:val="0"/>
        </w:rPr>
        <w:t xml:space="preserve">Nick</w:t>
      </w:r>
      <w:r w:rsidDel="00000000" w:rsidR="00000000" w:rsidRPr="00000000">
        <w:rPr>
          <w:rtl w:val="0"/>
        </w:rPr>
        <w:t xml:space="preserve">: And so if she actually runs up a posse herself to help her get there. </w:t>
      </w:r>
    </w:p>
    <w:p w:rsidR="00000000" w:rsidDel="00000000" w:rsidP="00000000" w:rsidRDefault="00000000" w:rsidRPr="00000000" w14:paraId="00000302">
      <w:pPr>
        <w:spacing w:after="240" w:lineRule="auto"/>
        <w:rPr/>
      </w:pPr>
      <w:r w:rsidDel="00000000" w:rsidR="00000000" w:rsidRPr="00000000">
        <w:rPr>
          <w:b w:val="1"/>
          <w:rtl w:val="0"/>
        </w:rPr>
        <w:t xml:space="preserve">Austin</w:t>
      </w:r>
      <w:r w:rsidDel="00000000" w:rsidR="00000000" w:rsidRPr="00000000">
        <w:rPr>
          <w:rtl w:val="0"/>
        </w:rPr>
        <w:t xml:space="preserve">: Of like, people who she actually can-</w:t>
      </w:r>
    </w:p>
    <w:p w:rsidR="00000000" w:rsidDel="00000000" w:rsidP="00000000" w:rsidRDefault="00000000" w:rsidRPr="00000000" w14:paraId="00000303">
      <w:pPr>
        <w:spacing w:after="240" w:lineRule="auto"/>
        <w:rPr/>
      </w:pPr>
      <w:r w:rsidDel="00000000" w:rsidR="00000000" w:rsidRPr="00000000">
        <w:rPr>
          <w:b w:val="1"/>
          <w:rtl w:val="0"/>
        </w:rPr>
        <w:t xml:space="preserve">Nick</w:t>
      </w:r>
      <w:r w:rsidDel="00000000" w:rsidR="00000000" w:rsidRPr="00000000">
        <w:rPr>
          <w:rtl w:val="0"/>
        </w:rPr>
        <w:t xml:space="preserve">: Yeah, people- people she trusts. </w:t>
      </w:r>
    </w:p>
    <w:p w:rsidR="00000000" w:rsidDel="00000000" w:rsidP="00000000" w:rsidRDefault="00000000" w:rsidRPr="00000000" w14:paraId="00000304">
      <w:pPr>
        <w:spacing w:after="240" w:lineRule="auto"/>
        <w:rPr/>
      </w:pPr>
      <w:r w:rsidDel="00000000" w:rsidR="00000000" w:rsidRPr="00000000">
        <w:rPr>
          <w:b w:val="1"/>
          <w:rtl w:val="0"/>
        </w:rPr>
        <w:t xml:space="preserve">Austin</w:t>
      </w:r>
      <w:r w:rsidDel="00000000" w:rsidR="00000000" w:rsidRPr="00000000">
        <w:rPr>
          <w:rtl w:val="0"/>
        </w:rPr>
        <w:t xml:space="preserve">: Right. Cool. Um, alright. Next turn. Back to me. Lot of projects are gonna be clearing up this uh- this turn. Alright. 6 of Autumn. Hmm. ‘Introduce a dark mystery among the members of the community, or conflict flares up among the community members, and as a result a project fails.’ Hmm. Uh, I think now that there is this other school that’s- that finished today and now that one of the two leaders of the university have been killed, um the attempt to recruit people to go to the university school of magic fails in a spectacular way. </w:t>
      </w:r>
    </w:p>
    <w:p w:rsidR="00000000" w:rsidDel="00000000" w:rsidP="00000000" w:rsidRDefault="00000000" w:rsidRPr="00000000" w14:paraId="00000305">
      <w:pPr>
        <w:spacing w:after="240" w:lineRule="auto"/>
        <w:ind w:firstLine="720"/>
        <w:rPr/>
      </w:pPr>
      <w:r w:rsidDel="00000000" w:rsidR="00000000" w:rsidRPr="00000000">
        <w:rPr>
          <w:rtl w:val="0"/>
        </w:rPr>
        <w:t xml:space="preserve">Which is there is a liter- literal wizard duel in the streets between members of the university to the north uh, and the- the underground school of magic here. And it finishes when, in the middle of that duel, members of that third university, the old university, the old- the campus here, show up with pala-din and side with the underground school here and kill the lady who had stepped out previously.</w:t>
      </w:r>
    </w:p>
    <w:p w:rsidR="00000000" w:rsidDel="00000000" w:rsidP="00000000" w:rsidRDefault="00000000" w:rsidRPr="00000000" w14:paraId="00000306">
      <w:pPr>
        <w:spacing w:after="240" w:lineRule="auto"/>
        <w:rPr/>
      </w:pPr>
      <w:r w:rsidDel="00000000" w:rsidR="00000000" w:rsidRPr="00000000">
        <w:rPr>
          <w:b w:val="1"/>
          <w:rtl w:val="0"/>
        </w:rPr>
        <w:t xml:space="preserve">Janine</w:t>
      </w:r>
      <w:r w:rsidDel="00000000" w:rsidR="00000000" w:rsidRPr="00000000">
        <w:rPr>
          <w:rtl w:val="0"/>
        </w:rPr>
        <w:t xml:space="preserve">: Huh.</w:t>
      </w:r>
    </w:p>
    <w:p w:rsidR="00000000" w:rsidDel="00000000" w:rsidP="00000000" w:rsidRDefault="00000000" w:rsidRPr="00000000" w14:paraId="00000307">
      <w:pPr>
        <w:spacing w:after="240" w:lineRule="auto"/>
        <w:rPr/>
      </w:pPr>
      <w:r w:rsidDel="00000000" w:rsidR="00000000" w:rsidRPr="00000000">
        <w:rPr>
          <w:b w:val="1"/>
          <w:rtl w:val="0"/>
        </w:rPr>
        <w:t xml:space="preserve">Nick</w:t>
      </w:r>
      <w:r w:rsidDel="00000000" w:rsidR="00000000" w:rsidRPr="00000000">
        <w:rPr>
          <w:rtl w:val="0"/>
        </w:rPr>
        <w:t xml:space="preserve">: Oh wow. </w:t>
      </w:r>
    </w:p>
    <w:p w:rsidR="00000000" w:rsidDel="00000000" w:rsidP="00000000" w:rsidRDefault="00000000" w:rsidRPr="00000000" w14:paraId="00000308">
      <w:pPr>
        <w:spacing w:after="240" w:lineRule="auto"/>
        <w:rPr/>
      </w:pPr>
      <w:r w:rsidDel="00000000" w:rsidR="00000000" w:rsidRPr="00000000">
        <w:rPr>
          <w:b w:val="1"/>
          <w:rtl w:val="0"/>
        </w:rPr>
        <w:t xml:space="preserve">Austin</w:t>
      </w:r>
      <w:r w:rsidDel="00000000" w:rsidR="00000000" w:rsidRPr="00000000">
        <w:rPr>
          <w:rtl w:val="0"/>
        </w:rPr>
        <w:t xml:space="preserve">: And then they like- there’s this moment at the end of that, where they turn and look at the uh, the underground school- the pala-din and the- whoever's at that other school now- the- the Samothes school-</w:t>
      </w:r>
    </w:p>
    <w:p w:rsidR="00000000" w:rsidDel="00000000" w:rsidP="00000000" w:rsidRDefault="00000000" w:rsidRPr="00000000" w14:paraId="00000309">
      <w:pPr>
        <w:spacing w:after="240" w:lineRule="auto"/>
        <w:rPr/>
      </w:pPr>
      <w:r w:rsidDel="00000000" w:rsidR="00000000" w:rsidRPr="00000000">
        <w:rPr>
          <w:b w:val="1"/>
          <w:rtl w:val="0"/>
        </w:rPr>
        <w:t xml:space="preserve">Keith</w:t>
      </w:r>
      <w:r w:rsidDel="00000000" w:rsidR="00000000" w:rsidRPr="00000000">
        <w:rPr>
          <w:rtl w:val="0"/>
        </w:rPr>
        <w:t xml:space="preserve">: Uh hm. </w:t>
      </w:r>
    </w:p>
    <w:p w:rsidR="00000000" w:rsidDel="00000000" w:rsidP="00000000" w:rsidRDefault="00000000" w:rsidRPr="00000000" w14:paraId="0000030A">
      <w:pPr>
        <w:spacing w:after="240" w:lineRule="auto"/>
        <w:rPr/>
      </w:pPr>
      <w:r w:rsidDel="00000000" w:rsidR="00000000" w:rsidRPr="00000000">
        <w:rPr>
          <w:b w:val="1"/>
          <w:rtl w:val="0"/>
        </w:rPr>
        <w:t xml:space="preserve">Austin</w:t>
      </w:r>
      <w:r w:rsidDel="00000000" w:rsidR="00000000" w:rsidRPr="00000000">
        <w:rPr>
          <w:rtl w:val="0"/>
        </w:rPr>
        <w:t xml:space="preserve">: Um, ooo. Is that a real person? That’s a cool name. Who the fuck is-? Oh, there we go. Maelgwyn. It’s Maelgwyn. </w:t>
      </w:r>
    </w:p>
    <w:p w:rsidR="00000000" w:rsidDel="00000000" w:rsidP="00000000" w:rsidRDefault="00000000" w:rsidRPr="00000000" w14:paraId="0000030B">
      <w:pPr>
        <w:spacing w:after="240" w:lineRule="auto"/>
        <w:rPr/>
      </w:pPr>
      <w:r w:rsidDel="00000000" w:rsidR="00000000" w:rsidRPr="00000000">
        <w:rPr>
          <w:b w:val="1"/>
          <w:rtl w:val="0"/>
        </w:rPr>
        <w:t xml:space="preserve">Janine</w:t>
      </w:r>
      <w:r w:rsidDel="00000000" w:rsidR="00000000" w:rsidRPr="00000000">
        <w:rPr>
          <w:rtl w:val="0"/>
        </w:rPr>
        <w:t xml:space="preserve">: Hm.</w:t>
      </w:r>
    </w:p>
    <w:p w:rsidR="00000000" w:rsidDel="00000000" w:rsidP="00000000" w:rsidRDefault="00000000" w:rsidRPr="00000000" w14:paraId="0000030C">
      <w:pPr>
        <w:spacing w:after="240" w:lineRule="auto"/>
        <w:rPr/>
      </w:pPr>
      <w:r w:rsidDel="00000000" w:rsidR="00000000" w:rsidRPr="00000000">
        <w:rPr>
          <w:b w:val="1"/>
          <w:rtl w:val="0"/>
        </w:rPr>
        <w:t xml:space="preserve">Nick</w:t>
      </w:r>
      <w:r w:rsidDel="00000000" w:rsidR="00000000" w:rsidRPr="00000000">
        <w:rPr>
          <w:rtl w:val="0"/>
        </w:rPr>
        <w:t xml:space="preserve">: That’s-</w:t>
      </w:r>
    </w:p>
    <w:p w:rsidR="00000000" w:rsidDel="00000000" w:rsidP="00000000" w:rsidRDefault="00000000" w:rsidRPr="00000000" w14:paraId="0000030D">
      <w:pPr>
        <w:spacing w:after="240" w:lineRule="auto"/>
        <w:rPr/>
      </w:pPr>
      <w:r w:rsidDel="00000000" w:rsidR="00000000" w:rsidRPr="00000000">
        <w:rPr>
          <w:b w:val="1"/>
          <w:rtl w:val="0"/>
        </w:rPr>
        <w:t xml:space="preserve">Austin</w:t>
      </w:r>
      <w:r w:rsidDel="00000000" w:rsidR="00000000" w:rsidRPr="00000000">
        <w:rPr>
          <w:rtl w:val="0"/>
        </w:rPr>
        <w:t xml:space="preserve">: M-A-E-L-G-W-N.</w:t>
      </w:r>
    </w:p>
    <w:p w:rsidR="00000000" w:rsidDel="00000000" w:rsidP="00000000" w:rsidRDefault="00000000" w:rsidRPr="00000000" w14:paraId="0000030E">
      <w:pPr>
        <w:spacing w:after="240" w:lineRule="auto"/>
        <w:rPr/>
      </w:pPr>
      <w:r w:rsidDel="00000000" w:rsidR="00000000" w:rsidRPr="00000000">
        <w:rPr>
          <w:b w:val="1"/>
          <w:rtl w:val="0"/>
        </w:rPr>
        <w:t xml:space="preserve">Nick</w:t>
      </w:r>
      <w:r w:rsidDel="00000000" w:rsidR="00000000" w:rsidRPr="00000000">
        <w:rPr>
          <w:rtl w:val="0"/>
        </w:rPr>
        <w:t xml:space="preserve">: That’s from Harry Potter.</w:t>
      </w:r>
    </w:p>
    <w:p w:rsidR="00000000" w:rsidDel="00000000" w:rsidP="00000000" w:rsidRDefault="00000000" w:rsidRPr="00000000" w14:paraId="0000030F">
      <w:pPr>
        <w:spacing w:after="240" w:lineRule="auto"/>
        <w:rPr/>
      </w:pPr>
      <w:r w:rsidDel="00000000" w:rsidR="00000000" w:rsidRPr="00000000">
        <w:rPr>
          <w:b w:val="1"/>
          <w:rtl w:val="0"/>
        </w:rPr>
        <w:t xml:space="preserve">Austin</w:t>
      </w:r>
      <w:r w:rsidDel="00000000" w:rsidR="00000000" w:rsidRPr="00000000">
        <w:rPr>
          <w:rtl w:val="0"/>
        </w:rPr>
        <w:t xml:space="preserve">: Yep. Well, Harry Potter’s-</w:t>
      </w:r>
    </w:p>
    <w:p w:rsidR="00000000" w:rsidDel="00000000" w:rsidP="00000000" w:rsidRDefault="00000000" w:rsidRPr="00000000" w14:paraId="00000310">
      <w:pPr>
        <w:spacing w:after="240" w:lineRule="auto"/>
        <w:rPr/>
      </w:pPr>
      <w:r w:rsidDel="00000000" w:rsidR="00000000" w:rsidRPr="00000000">
        <w:rPr>
          <w:b w:val="1"/>
          <w:rtl w:val="0"/>
        </w:rPr>
        <w:t xml:space="preserve">Art</w:t>
      </w:r>
      <w:r w:rsidDel="00000000" w:rsidR="00000000" w:rsidRPr="00000000">
        <w:rPr>
          <w:rtl w:val="0"/>
        </w:rPr>
        <w:t xml:space="preserve">: It’s an evil penguin.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w:t>
      </w:r>
    </w:p>
    <w:p w:rsidR="00000000" w:rsidDel="00000000" w:rsidP="00000000" w:rsidRDefault="00000000" w:rsidRPr="00000000" w14:paraId="00000311">
      <w:pPr>
        <w:spacing w:after="240" w:lineRule="auto"/>
        <w:rPr/>
      </w:pPr>
      <w:r w:rsidDel="00000000" w:rsidR="00000000" w:rsidRPr="00000000">
        <w:rPr>
          <w:b w:val="1"/>
          <w:rtl w:val="0"/>
        </w:rPr>
        <w:t xml:space="preserve">Austin</w:t>
      </w:r>
      <w:r w:rsidDel="00000000" w:rsidR="00000000" w:rsidRPr="00000000">
        <w:rPr>
          <w:rtl w:val="0"/>
        </w:rPr>
        <w:t xml:space="preserve">: It literally means Princely Hound. Ooo, ok. So, it’s- it’s a uh- The person who- who will kind of leads the pala-din out is a- an incredibly handsome man who has [someone whistles] kind of shoulder length, blonde hair and like, a deep tan and like, cutting blue eyes, and like really physically built, but doesn’t carry any weapons and walks amongst the pala-din wearing um, kind of whatever the- the equivalent would be of like- So, in the church of Samothes, there are like, ordained ministers, like Christopher, but there are also just like, the parishioners and of the parishioners, there can be people who like, donate their time and who like, belong to the church, but are not part of the brotherhood. Uh, and so-</w:t>
      </w:r>
    </w:p>
    <w:p w:rsidR="00000000" w:rsidDel="00000000" w:rsidP="00000000" w:rsidRDefault="00000000" w:rsidRPr="00000000" w14:paraId="00000312">
      <w:pPr>
        <w:pStyle w:val="Heading1"/>
        <w:spacing w:after="240" w:lineRule="auto"/>
        <w:rPr/>
      </w:pPr>
      <w:bookmarkStart w:colFirst="0" w:colLast="0" w:name="_tp7c9cuzuyf3" w:id="3"/>
      <w:bookmarkEnd w:id="3"/>
      <w:r w:rsidDel="00000000" w:rsidR="00000000" w:rsidRPr="00000000">
        <w:rPr>
          <w:rtl w:val="0"/>
        </w:rPr>
        <w:t xml:space="preserve">[1:00:35]</w:t>
      </w:r>
    </w:p>
    <w:p w:rsidR="00000000" w:rsidDel="00000000" w:rsidP="00000000" w:rsidRDefault="00000000" w:rsidRPr="00000000" w14:paraId="00000313">
      <w:pPr>
        <w:spacing w:after="240" w:lineRule="auto"/>
        <w:rPr/>
      </w:pPr>
      <w:r w:rsidDel="00000000" w:rsidR="00000000" w:rsidRPr="00000000">
        <w:rPr>
          <w:b w:val="1"/>
          <w:rtl w:val="0"/>
        </w:rPr>
        <w:t xml:space="preserve">Nick</w:t>
      </w:r>
      <w:r w:rsidDel="00000000" w:rsidR="00000000" w:rsidRPr="00000000">
        <w:rPr>
          <w:rtl w:val="0"/>
        </w:rPr>
        <w:t xml:space="preserve">: Like an altar boy or something.</w:t>
      </w:r>
    </w:p>
    <w:p w:rsidR="00000000" w:rsidDel="00000000" w:rsidP="00000000" w:rsidRDefault="00000000" w:rsidRPr="00000000" w14:paraId="00000314">
      <w:pPr>
        <w:spacing w:after="240" w:lineRule="auto"/>
        <w:rPr/>
      </w:pPr>
      <w:r w:rsidDel="00000000" w:rsidR="00000000" w:rsidRPr="00000000">
        <w:rPr>
          <w:b w:val="1"/>
          <w:rtl w:val="0"/>
        </w:rPr>
        <w:t xml:space="preserve">Austin</w:t>
      </w:r>
      <w:r w:rsidDel="00000000" w:rsidR="00000000" w:rsidRPr="00000000">
        <w:rPr>
          <w:rtl w:val="0"/>
        </w:rPr>
        <w:t xml:space="preserve">: Yeah, like above altar boy, but like-</w:t>
      </w:r>
    </w:p>
    <w:p w:rsidR="00000000" w:rsidDel="00000000" w:rsidP="00000000" w:rsidRDefault="00000000" w:rsidRPr="00000000" w14:paraId="00000315">
      <w:pPr>
        <w:spacing w:after="240" w:lineRule="auto"/>
        <w:rPr/>
      </w:pPr>
      <w:r w:rsidDel="00000000" w:rsidR="00000000" w:rsidRPr="00000000">
        <w:rPr>
          <w:b w:val="1"/>
          <w:rtl w:val="0"/>
        </w:rPr>
        <w:t xml:space="preserve">Keith</w:t>
      </w:r>
      <w:r w:rsidDel="00000000" w:rsidR="00000000" w:rsidRPr="00000000">
        <w:rPr>
          <w:rtl w:val="0"/>
        </w:rPr>
        <w:t xml:space="preserve">: Like deacon?</w:t>
      </w:r>
    </w:p>
    <w:p w:rsidR="00000000" w:rsidDel="00000000" w:rsidP="00000000" w:rsidRDefault="00000000" w:rsidRPr="00000000" w14:paraId="00000316">
      <w:pPr>
        <w:spacing w:after="240" w:lineRule="auto"/>
        <w:rPr/>
      </w:pPr>
      <w:r w:rsidDel="00000000" w:rsidR="00000000" w:rsidRPr="00000000">
        <w:rPr>
          <w:b w:val="1"/>
          <w:rtl w:val="0"/>
        </w:rPr>
        <w:t xml:space="preserve">Austin</w:t>
      </w:r>
      <w:r w:rsidDel="00000000" w:rsidR="00000000" w:rsidRPr="00000000">
        <w:rPr>
          <w:rtl w:val="0"/>
        </w:rPr>
        <w:t xml:space="preserve">: Like a deacon. Like in a different-</w:t>
      </w:r>
    </w:p>
    <w:p w:rsidR="00000000" w:rsidDel="00000000" w:rsidP="00000000" w:rsidRDefault="00000000" w:rsidRPr="00000000" w14:paraId="00000317">
      <w:pPr>
        <w:spacing w:after="240" w:lineRule="auto"/>
        <w:rPr/>
      </w:pPr>
      <w:r w:rsidDel="00000000" w:rsidR="00000000" w:rsidRPr="00000000">
        <w:rPr>
          <w:b w:val="1"/>
          <w:rtl w:val="0"/>
        </w:rPr>
        <w:t xml:space="preserve">Nick</w:t>
      </w:r>
      <w:r w:rsidDel="00000000" w:rsidR="00000000" w:rsidRPr="00000000">
        <w:rPr>
          <w:rtl w:val="0"/>
        </w:rPr>
        <w:t xml:space="preserve">: Sure. Ok. Yeah, yeah, yeah. </w:t>
      </w:r>
    </w:p>
    <w:p w:rsidR="00000000" w:rsidDel="00000000" w:rsidP="00000000" w:rsidRDefault="00000000" w:rsidRPr="00000000" w14:paraId="00000318">
      <w:pPr>
        <w:spacing w:after="240" w:lineRule="auto"/>
        <w:rPr/>
      </w:pPr>
      <w:r w:rsidDel="00000000" w:rsidR="00000000" w:rsidRPr="00000000">
        <w:rPr>
          <w:b w:val="1"/>
          <w:rtl w:val="0"/>
        </w:rPr>
        <w:t xml:space="preserve">Austin</w:t>
      </w:r>
      <w:r w:rsidDel="00000000" w:rsidR="00000000" w:rsidRPr="00000000">
        <w:rPr>
          <w:rtl w:val="0"/>
        </w:rPr>
        <w:t xml:space="preserve">: In a non-Catholic church it would be like a deacon. Um, and he is dressed like that. Uh, and he carries like, this like, the- the kind of air of Samothes with him. People talk about him as being like, </w:t>
      </w:r>
      <w:r w:rsidDel="00000000" w:rsidR="00000000" w:rsidRPr="00000000">
        <w:rPr>
          <w:rtl w:val="0"/>
        </w:rPr>
        <w:t xml:space="preserve">Samothes’s</w:t>
      </w:r>
      <w:r w:rsidDel="00000000" w:rsidR="00000000" w:rsidRPr="00000000">
        <w:rPr>
          <w:rtl w:val="0"/>
        </w:rPr>
        <w:t xml:space="preserve"> presence in the city. And he kind of gives the- the scholars and magicians from the southern school- the- the uh... the underground one a look of contempt and like, threat. But then like, stomps away with the pala-din. So, I’m gonna delete that project. And then a bunch of projects wrap up. And let’s talk about what happens to those. </w:t>
      </w:r>
    </w:p>
    <w:p w:rsidR="00000000" w:rsidDel="00000000" w:rsidP="00000000" w:rsidRDefault="00000000" w:rsidRPr="00000000" w14:paraId="00000319">
      <w:pPr>
        <w:spacing w:after="240" w:lineRule="auto"/>
        <w:rPr/>
      </w:pPr>
      <w:r w:rsidDel="00000000" w:rsidR="00000000" w:rsidRPr="00000000">
        <w:rPr>
          <w:b w:val="1"/>
          <w:rtl w:val="0"/>
        </w:rPr>
        <w:t xml:space="preserve">Keith</w:t>
      </w:r>
      <w:r w:rsidDel="00000000" w:rsidR="00000000" w:rsidRPr="00000000">
        <w:rPr>
          <w:rtl w:val="0"/>
        </w:rPr>
        <w:t xml:space="preserve">: [overlapping] Oh boy. </w:t>
      </w:r>
    </w:p>
    <w:p w:rsidR="00000000" w:rsidDel="00000000" w:rsidP="00000000" w:rsidRDefault="00000000" w:rsidRPr="00000000" w14:paraId="0000031A">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Nick</w:t>
      </w:r>
      <w:r w:rsidDel="00000000" w:rsidR="00000000" w:rsidRPr="00000000">
        <w:rPr>
          <w:rtl w:val="0"/>
        </w:rPr>
        <w:t xml:space="preserve">, what happens to Hedy?</w:t>
      </w:r>
    </w:p>
    <w:p w:rsidR="00000000" w:rsidDel="00000000" w:rsidP="00000000" w:rsidRDefault="00000000" w:rsidRPr="00000000" w14:paraId="0000031B">
      <w:pPr>
        <w:spacing w:after="240" w:lineRule="auto"/>
        <w:rPr/>
      </w:pPr>
      <w:r w:rsidDel="00000000" w:rsidR="00000000" w:rsidRPr="00000000">
        <w:rPr>
          <w:b w:val="1"/>
          <w:rtl w:val="0"/>
        </w:rPr>
        <w:t xml:space="preserve">Nick</w:t>
      </w:r>
      <w:r w:rsidDel="00000000" w:rsidR="00000000" w:rsidRPr="00000000">
        <w:rPr>
          <w:rtl w:val="0"/>
        </w:rPr>
        <w:t xml:space="preserve">: Um, before we get to Hedy, I just want to say, fuck yeah, wizard duels. </w:t>
      </w:r>
    </w:p>
    <w:p w:rsidR="00000000" w:rsidDel="00000000" w:rsidP="00000000" w:rsidRDefault="00000000" w:rsidRPr="00000000" w14:paraId="0000031C">
      <w:pPr>
        <w:spacing w:after="240" w:lineRule="auto"/>
        <w:rPr/>
      </w:pPr>
      <w:r w:rsidDel="00000000" w:rsidR="00000000" w:rsidRPr="00000000">
        <w:rPr>
          <w:b w:val="1"/>
          <w:rtl w:val="0"/>
        </w:rPr>
        <w:t xml:space="preserve">Austin</w:t>
      </w:r>
      <w:r w:rsidDel="00000000" w:rsidR="00000000" w:rsidRPr="00000000">
        <w:rPr>
          <w:rtl w:val="0"/>
        </w:rPr>
        <w:t xml:space="preserve">: Wizard duels are dope. They’re really cool. </w:t>
      </w:r>
    </w:p>
    <w:p w:rsidR="00000000" w:rsidDel="00000000" w:rsidP="00000000" w:rsidRDefault="00000000" w:rsidRPr="00000000" w14:paraId="0000031D">
      <w:pPr>
        <w:spacing w:after="240" w:lineRule="auto"/>
        <w:rPr/>
      </w:pPr>
      <w:r w:rsidDel="00000000" w:rsidR="00000000" w:rsidRPr="00000000">
        <w:rPr>
          <w:b w:val="1"/>
          <w:rtl w:val="0"/>
        </w:rPr>
        <w:t xml:space="preserve">Nick</w:t>
      </w:r>
      <w:r w:rsidDel="00000000" w:rsidR="00000000" w:rsidRPr="00000000">
        <w:rPr>
          <w:rtl w:val="0"/>
        </w:rPr>
        <w:t xml:space="preserve">: Ok, so Hedy. They get to um- Hedy and the posse get to the elves’ encampment.</w:t>
      </w:r>
    </w:p>
    <w:p w:rsidR="00000000" w:rsidDel="00000000" w:rsidP="00000000" w:rsidRDefault="00000000" w:rsidRPr="00000000" w14:paraId="0000031E">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1F">
      <w:pPr>
        <w:spacing w:after="240" w:lineRule="auto"/>
        <w:rPr/>
      </w:pPr>
      <w:r w:rsidDel="00000000" w:rsidR="00000000" w:rsidRPr="00000000">
        <w:rPr>
          <w:b w:val="1"/>
          <w:rtl w:val="0"/>
        </w:rPr>
        <w:t xml:space="preserve">Nick</w:t>
      </w:r>
      <w:r w:rsidDel="00000000" w:rsidR="00000000" w:rsidRPr="00000000">
        <w:rPr>
          <w:rtl w:val="0"/>
        </w:rPr>
        <w:t xml:space="preserve">: The elves thank the uh, the posse for deliver- helping to deliver her safely. But they say that- and they say, ‘we will take her from here.’</w:t>
      </w:r>
    </w:p>
    <w:p w:rsidR="00000000" w:rsidDel="00000000" w:rsidP="00000000" w:rsidRDefault="00000000" w:rsidRPr="00000000" w14:paraId="00000320">
      <w:pPr>
        <w:spacing w:after="240" w:lineRule="auto"/>
        <w:rPr/>
      </w:pPr>
      <w:r w:rsidDel="00000000" w:rsidR="00000000" w:rsidRPr="00000000">
        <w:rPr>
          <w:b w:val="1"/>
          <w:rtl w:val="0"/>
        </w:rPr>
        <w:t xml:space="preserve">Austin</w:t>
      </w:r>
      <w:r w:rsidDel="00000000" w:rsidR="00000000" w:rsidRPr="00000000">
        <w:rPr>
          <w:rtl w:val="0"/>
        </w:rPr>
        <w:t xml:space="preserve">: Hm. </w:t>
      </w:r>
    </w:p>
    <w:p w:rsidR="00000000" w:rsidDel="00000000" w:rsidP="00000000" w:rsidRDefault="00000000" w:rsidRPr="00000000" w14:paraId="00000321">
      <w:pPr>
        <w:spacing w:after="240" w:lineRule="auto"/>
        <w:rPr/>
      </w:pPr>
      <w:r w:rsidDel="00000000" w:rsidR="00000000" w:rsidRPr="00000000">
        <w:rPr>
          <w:b w:val="1"/>
          <w:rtl w:val="0"/>
        </w:rPr>
        <w:t xml:space="preserve">Nick</w:t>
      </w:r>
      <w:r w:rsidDel="00000000" w:rsidR="00000000" w:rsidRPr="00000000">
        <w:rPr>
          <w:rtl w:val="0"/>
        </w:rPr>
        <w:t xml:space="preserve">: ‘Rest assured. We will help her. She will not be harmed. She belongs here. But we cannot include you in the proceedings.’ </w:t>
      </w:r>
    </w:p>
    <w:p w:rsidR="00000000" w:rsidDel="00000000" w:rsidP="00000000" w:rsidRDefault="00000000" w:rsidRPr="00000000" w14:paraId="00000322">
      <w:pPr>
        <w:spacing w:after="240" w:lineRule="auto"/>
        <w:rPr/>
      </w:pPr>
      <w:r w:rsidDel="00000000" w:rsidR="00000000" w:rsidRPr="00000000">
        <w:rPr>
          <w:b w:val="1"/>
          <w:rtl w:val="0"/>
        </w:rPr>
        <w:t xml:space="preserve">Austin</w:t>
      </w:r>
      <w:r w:rsidDel="00000000" w:rsidR="00000000" w:rsidRPr="00000000">
        <w:rPr>
          <w:rtl w:val="0"/>
        </w:rPr>
        <w:t xml:space="preserve">: Ok. You want to just like drag her up there maybe? </w:t>
      </w:r>
    </w:p>
    <w:p w:rsidR="00000000" w:rsidDel="00000000" w:rsidP="00000000" w:rsidRDefault="00000000" w:rsidRPr="00000000" w14:paraId="00000323">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324">
      <w:pPr>
        <w:spacing w:after="240" w:lineRule="auto"/>
        <w:rPr/>
      </w:pPr>
      <w:r w:rsidDel="00000000" w:rsidR="00000000" w:rsidRPr="00000000">
        <w:rPr>
          <w:b w:val="1"/>
          <w:rtl w:val="0"/>
        </w:rPr>
        <w:t xml:space="preserve">Austin</w:t>
      </w:r>
      <w:r w:rsidDel="00000000" w:rsidR="00000000" w:rsidRPr="00000000">
        <w:rPr>
          <w:rtl w:val="0"/>
        </w:rPr>
        <w:t xml:space="preserve">: Do you have access to her? </w:t>
      </w:r>
      <w:r w:rsidDel="00000000" w:rsidR="00000000" w:rsidRPr="00000000">
        <w:rPr>
          <w:b w:val="1"/>
          <w:rtl w:val="0"/>
        </w:rPr>
        <w:t xml:space="preserve">Janine</w:t>
      </w:r>
      <w:r w:rsidDel="00000000" w:rsidR="00000000" w:rsidRPr="00000000">
        <w:rPr>
          <w:rtl w:val="0"/>
        </w:rPr>
        <w:t xml:space="preserve"> might be the only one with access to her.</w:t>
      </w:r>
    </w:p>
    <w:p w:rsidR="00000000" w:rsidDel="00000000" w:rsidP="00000000" w:rsidRDefault="00000000" w:rsidRPr="00000000" w14:paraId="00000325">
      <w:pPr>
        <w:spacing w:after="240" w:lineRule="auto"/>
        <w:rPr/>
      </w:pPr>
      <w:r w:rsidDel="00000000" w:rsidR="00000000" w:rsidRPr="00000000">
        <w:rPr>
          <w:b w:val="1"/>
          <w:rtl w:val="0"/>
        </w:rPr>
        <w:t xml:space="preserve">Janine</w:t>
      </w:r>
      <w:r w:rsidDel="00000000" w:rsidR="00000000" w:rsidRPr="00000000">
        <w:rPr>
          <w:rtl w:val="0"/>
        </w:rPr>
        <w:t xml:space="preserve">: She might be super like, broken cause she’s a whole bunch of different lines. Yeah, I’ll-</w:t>
      </w:r>
    </w:p>
    <w:p w:rsidR="00000000" w:rsidDel="00000000" w:rsidP="00000000" w:rsidRDefault="00000000" w:rsidRPr="00000000" w14:paraId="00000326">
      <w:pPr>
        <w:spacing w:after="240" w:lineRule="auto"/>
        <w:rPr/>
      </w:pPr>
      <w:r w:rsidDel="00000000" w:rsidR="00000000" w:rsidRPr="00000000">
        <w:rPr>
          <w:b w:val="1"/>
          <w:rtl w:val="0"/>
        </w:rPr>
        <w:t xml:space="preserve">Austin</w:t>
      </w:r>
      <w:r w:rsidDel="00000000" w:rsidR="00000000" w:rsidRPr="00000000">
        <w:rPr>
          <w:rtl w:val="0"/>
        </w:rPr>
        <w:t xml:space="preserve">: Oh, she’s super broken. </w:t>
      </w:r>
    </w:p>
    <w:p w:rsidR="00000000" w:rsidDel="00000000" w:rsidP="00000000" w:rsidRDefault="00000000" w:rsidRPr="00000000" w14:paraId="00000327">
      <w:pPr>
        <w:spacing w:after="240" w:lineRule="auto"/>
        <w:rPr/>
      </w:pPr>
      <w:r w:rsidDel="00000000" w:rsidR="00000000" w:rsidRPr="00000000">
        <w:rPr>
          <w:b w:val="1"/>
          <w:rtl w:val="0"/>
        </w:rPr>
        <w:t xml:space="preserve">Nick</w:t>
      </w:r>
      <w:r w:rsidDel="00000000" w:rsidR="00000000" w:rsidRPr="00000000">
        <w:rPr>
          <w:rtl w:val="0"/>
        </w:rPr>
        <w:t xml:space="preserve">: Yeah, shoot. </w:t>
      </w:r>
    </w:p>
    <w:p w:rsidR="00000000" w:rsidDel="00000000" w:rsidP="00000000" w:rsidRDefault="00000000" w:rsidRPr="00000000" w14:paraId="00000328">
      <w:pPr>
        <w:spacing w:after="240" w:lineRule="auto"/>
        <w:rPr/>
      </w:pPr>
      <w:r w:rsidDel="00000000" w:rsidR="00000000" w:rsidRPr="00000000">
        <w:rPr>
          <w:b w:val="1"/>
          <w:rtl w:val="0"/>
        </w:rPr>
        <w:t xml:space="preserve">Janine</w:t>
      </w:r>
      <w:r w:rsidDel="00000000" w:rsidR="00000000" w:rsidRPr="00000000">
        <w:rPr>
          <w:rtl w:val="0"/>
        </w:rPr>
        <w:t xml:space="preserve">: I’ll uh- I’ll work on that. </w:t>
      </w:r>
    </w:p>
    <w:p w:rsidR="00000000" w:rsidDel="00000000" w:rsidP="00000000" w:rsidRDefault="00000000" w:rsidRPr="00000000" w14:paraId="00000329">
      <w:pPr>
        <w:spacing w:after="240" w:lineRule="auto"/>
        <w:rPr/>
      </w:pPr>
      <w:r w:rsidDel="00000000" w:rsidR="00000000" w:rsidRPr="00000000">
        <w:rPr>
          <w:b w:val="1"/>
          <w:rtl w:val="0"/>
        </w:rPr>
        <w:t xml:space="preserve">Austin</w:t>
      </w:r>
      <w:r w:rsidDel="00000000" w:rsidR="00000000" w:rsidRPr="00000000">
        <w:rPr>
          <w:rtl w:val="0"/>
        </w:rPr>
        <w:t xml:space="preserve">: You take care of it? Ok. </w:t>
      </w:r>
    </w:p>
    <w:p w:rsidR="00000000" w:rsidDel="00000000" w:rsidP="00000000" w:rsidRDefault="00000000" w:rsidRPr="00000000" w14:paraId="0000032A">
      <w:pPr>
        <w:spacing w:after="240" w:lineRule="auto"/>
        <w:rPr/>
      </w:pPr>
      <w:r w:rsidDel="00000000" w:rsidR="00000000" w:rsidRPr="00000000">
        <w:rPr>
          <w:b w:val="1"/>
          <w:rtl w:val="0"/>
        </w:rPr>
        <w:t xml:space="preserve">Nick</w:t>
      </w:r>
      <w:r w:rsidDel="00000000" w:rsidR="00000000" w:rsidRPr="00000000">
        <w:rPr>
          <w:rtl w:val="0"/>
        </w:rPr>
        <w:t xml:space="preserve">: Ok. </w:t>
      </w:r>
    </w:p>
    <w:p w:rsidR="00000000" w:rsidDel="00000000" w:rsidP="00000000" w:rsidRDefault="00000000" w:rsidRPr="00000000" w14:paraId="0000032B">
      <w:pPr>
        <w:spacing w:after="240" w:lineRule="auto"/>
        <w:rPr/>
      </w:pPr>
      <w:r w:rsidDel="00000000" w:rsidR="00000000" w:rsidRPr="00000000">
        <w:rPr>
          <w:b w:val="1"/>
          <w:rtl w:val="0"/>
        </w:rPr>
        <w:t xml:space="preserve">Janine</w:t>
      </w:r>
      <w:r w:rsidDel="00000000" w:rsidR="00000000" w:rsidRPr="00000000">
        <w:rPr>
          <w:rtl w:val="0"/>
        </w:rPr>
        <w:t xml:space="preserve">: [laughing] Yeah, I’ll take care of Hedy. </w:t>
      </w:r>
    </w:p>
    <w:p w:rsidR="00000000" w:rsidDel="00000000" w:rsidP="00000000" w:rsidRDefault="00000000" w:rsidRPr="00000000" w14:paraId="0000032C">
      <w:pPr>
        <w:spacing w:after="240" w:lineRule="auto"/>
        <w:rPr/>
      </w:pPr>
      <w:r w:rsidDel="00000000" w:rsidR="00000000" w:rsidRPr="00000000">
        <w:rPr>
          <w:b w:val="1"/>
          <w:rtl w:val="0"/>
        </w:rPr>
        <w:t xml:space="preserve">Austin</w:t>
      </w:r>
      <w:r w:rsidDel="00000000" w:rsidR="00000000" w:rsidRPr="00000000">
        <w:rPr>
          <w:rtl w:val="0"/>
        </w:rPr>
        <w:t xml:space="preserve">: Good. That’s good. Uh, outside this-</w:t>
      </w:r>
    </w:p>
    <w:p w:rsidR="00000000" w:rsidDel="00000000" w:rsidP="00000000" w:rsidRDefault="00000000" w:rsidRPr="00000000" w14:paraId="0000032D">
      <w:pPr>
        <w:spacing w:after="240" w:lineRule="auto"/>
        <w:rPr/>
      </w:pPr>
      <w:r w:rsidDel="00000000" w:rsidR="00000000" w:rsidRPr="00000000">
        <w:rPr>
          <w:b w:val="1"/>
          <w:rtl w:val="0"/>
        </w:rPr>
        <w:t xml:space="preserve">Nick</w:t>
      </w:r>
      <w:r w:rsidDel="00000000" w:rsidR="00000000" w:rsidRPr="00000000">
        <w:rPr>
          <w:rtl w:val="0"/>
        </w:rPr>
        <w:t xml:space="preserve">: I mean, she’s already super broken, just in different ways.</w:t>
      </w:r>
    </w:p>
    <w:p w:rsidR="00000000" w:rsidDel="00000000" w:rsidP="00000000" w:rsidRDefault="00000000" w:rsidRPr="00000000" w14:paraId="0000032E">
      <w:pPr>
        <w:spacing w:after="240" w:lineRule="auto"/>
        <w:rPr/>
      </w:pPr>
      <w:r w:rsidDel="00000000" w:rsidR="00000000" w:rsidRPr="00000000">
        <w:rPr>
          <w:b w:val="1"/>
          <w:rtl w:val="0"/>
        </w:rPr>
        <w:t xml:space="preserve">Janine</w:t>
      </w:r>
      <w:r w:rsidDel="00000000" w:rsidR="00000000" w:rsidRPr="00000000">
        <w:rPr>
          <w:rtl w:val="0"/>
        </w:rPr>
        <w:t xml:space="preserve">: [laughing] Yeah.</w:t>
      </w:r>
    </w:p>
    <w:p w:rsidR="00000000" w:rsidDel="00000000" w:rsidP="00000000" w:rsidRDefault="00000000" w:rsidRPr="00000000" w14:paraId="0000032F">
      <w:pPr>
        <w:spacing w:after="240" w:lineRule="auto"/>
        <w:rPr/>
      </w:pPr>
      <w:r w:rsidDel="00000000" w:rsidR="00000000" w:rsidRPr="00000000">
        <w:rPr>
          <w:b w:val="1"/>
          <w:rtl w:val="0"/>
        </w:rPr>
        <w:t xml:space="preserve">Austin</w:t>
      </w:r>
      <w:r w:rsidDel="00000000" w:rsidR="00000000" w:rsidRPr="00000000">
        <w:rPr>
          <w:rtl w:val="0"/>
        </w:rPr>
        <w:t xml:space="preserve">: Aww, poor Hedy. Uh, outside, I think the- the- this is like a good- this is a good story. The cobbins and the exiles like, manage to- to team up successfully and built a little- a little encampment village. Um, maybe even bigger than like a little encampment village. It’s been a number of weeks. I think that they manage to build a new little settlement. Um, god. What’s the name of this place? Let’s see. </w:t>
      </w:r>
      <w:r w:rsidDel="00000000" w:rsidR="00000000" w:rsidRPr="00000000">
        <w:rPr>
          <w:b w:val="1"/>
          <w:rtl w:val="0"/>
        </w:rPr>
        <w:t xml:space="preserve">Janine</w:t>
      </w:r>
      <w:r w:rsidDel="00000000" w:rsidR="00000000" w:rsidRPr="00000000">
        <w:rPr>
          <w:rtl w:val="0"/>
        </w:rPr>
        <w:t xml:space="preserve">, I’m lookin’ at this- this thing that you sent me. Janine sent me a manmade feature name generator among some other name generators-</w:t>
      </w:r>
    </w:p>
    <w:p w:rsidR="00000000" w:rsidDel="00000000" w:rsidP="00000000" w:rsidRDefault="00000000" w:rsidRPr="00000000" w14:paraId="00000330">
      <w:pPr>
        <w:spacing w:after="240" w:lineRule="auto"/>
        <w:rPr/>
      </w:pPr>
      <w:r w:rsidDel="00000000" w:rsidR="00000000" w:rsidRPr="00000000">
        <w:rPr>
          <w:b w:val="1"/>
          <w:rtl w:val="0"/>
        </w:rPr>
        <w:t xml:space="preserve">Nick</w:t>
      </w:r>
      <w:r w:rsidDel="00000000" w:rsidR="00000000" w:rsidRPr="00000000">
        <w:rPr>
          <w:rtl w:val="0"/>
        </w:rPr>
        <w:t xml:space="preserve">: Ooo.</w:t>
      </w:r>
    </w:p>
    <w:p w:rsidR="00000000" w:rsidDel="00000000" w:rsidP="00000000" w:rsidRDefault="00000000" w:rsidRPr="00000000" w14:paraId="00000331">
      <w:pPr>
        <w:spacing w:after="240" w:lineRule="auto"/>
        <w:rPr/>
      </w:pPr>
      <w:r w:rsidDel="00000000" w:rsidR="00000000" w:rsidRPr="00000000">
        <w:rPr>
          <w:b w:val="1"/>
          <w:rtl w:val="0"/>
        </w:rPr>
        <w:t xml:space="preserve">Austin</w:t>
      </w:r>
      <w:r w:rsidDel="00000000" w:rsidR="00000000" w:rsidRPr="00000000">
        <w:rPr>
          <w:rtl w:val="0"/>
        </w:rPr>
        <w:t xml:space="preserve">: -but it’s just a list- as far as I can tell, this one if just a list of real places cause the first thing I got was Madison Square Park [</w:t>
      </w:r>
      <w:r w:rsidDel="00000000" w:rsidR="00000000" w:rsidRPr="00000000">
        <w:rPr>
          <w:b w:val="1"/>
          <w:rtl w:val="0"/>
        </w:rPr>
        <w:t xml:space="preserve">Janine</w:t>
      </w:r>
      <w:r w:rsidDel="00000000" w:rsidR="00000000" w:rsidRPr="00000000">
        <w:rPr>
          <w:rtl w:val="0"/>
        </w:rPr>
        <w:t xml:space="preserve"> laughs] which is just a real park. [</w:t>
      </w:r>
      <w:r w:rsidDel="00000000" w:rsidR="00000000" w:rsidRPr="00000000">
        <w:rPr>
          <w:b w:val="1"/>
          <w:rtl w:val="0"/>
        </w:rPr>
        <w:t xml:space="preserve">Nick</w:t>
      </w:r>
      <w:r w:rsidDel="00000000" w:rsidR="00000000" w:rsidRPr="00000000">
        <w:rPr>
          <w:rtl w:val="0"/>
        </w:rPr>
        <w:t xml:space="preserve"> laughs] that used to be near where I worked. Um, let’s think of a- I like cove. Is there- is there- is it a </w:t>
      </w:r>
      <w:r w:rsidDel="00000000" w:rsidR="00000000" w:rsidRPr="00000000">
        <w:rPr>
          <w:rtl w:val="0"/>
        </w:rPr>
        <w:t xml:space="preserve">cove</w:t>
      </w:r>
      <w:r w:rsidDel="00000000" w:rsidR="00000000" w:rsidRPr="00000000">
        <w:rPr>
          <w:rtl w:val="0"/>
        </w:rPr>
        <w:t xml:space="preserve"> up there? Not really. But I still like it as an element. Um… oh wait, I think I want a burrow. That’s what I want. I want like a ‘something’ burrow’. </w:t>
      </w:r>
    </w:p>
    <w:p w:rsidR="00000000" w:rsidDel="00000000" w:rsidP="00000000" w:rsidRDefault="00000000" w:rsidRPr="00000000" w14:paraId="00000332">
      <w:pPr>
        <w:spacing w:after="240" w:lineRule="auto"/>
        <w:rPr/>
      </w:pPr>
      <w:r w:rsidDel="00000000" w:rsidR="00000000" w:rsidRPr="00000000">
        <w:rPr>
          <w:b w:val="1"/>
          <w:rtl w:val="0"/>
        </w:rPr>
        <w:t xml:space="preserve">Nick</w:t>
      </w:r>
      <w:r w:rsidDel="00000000" w:rsidR="00000000" w:rsidRPr="00000000">
        <w:rPr>
          <w:rtl w:val="0"/>
        </w:rPr>
        <w:t xml:space="preserve">: Ok. </w:t>
      </w:r>
    </w:p>
    <w:p w:rsidR="00000000" w:rsidDel="00000000" w:rsidP="00000000" w:rsidRDefault="00000000" w:rsidRPr="00000000" w14:paraId="00000333">
      <w:pPr>
        <w:spacing w:after="240" w:lineRule="auto"/>
        <w:rPr/>
      </w:pPr>
      <w:r w:rsidDel="00000000" w:rsidR="00000000" w:rsidRPr="00000000">
        <w:rPr>
          <w:b w:val="1"/>
          <w:rtl w:val="0"/>
        </w:rPr>
        <w:t xml:space="preserve">Keith</w:t>
      </w:r>
      <w:r w:rsidDel="00000000" w:rsidR="00000000" w:rsidRPr="00000000">
        <w:rPr>
          <w:rtl w:val="0"/>
        </w:rPr>
        <w:t xml:space="preserve">: Is it underground?</w:t>
      </w:r>
    </w:p>
    <w:p w:rsidR="00000000" w:rsidDel="00000000" w:rsidP="00000000" w:rsidRDefault="00000000" w:rsidRPr="00000000" w14:paraId="00000334">
      <w:pPr>
        <w:spacing w:after="240" w:lineRule="auto"/>
        <w:rPr/>
      </w:pPr>
      <w:r w:rsidDel="00000000" w:rsidR="00000000" w:rsidRPr="00000000">
        <w:rPr>
          <w:b w:val="1"/>
          <w:rtl w:val="0"/>
        </w:rPr>
        <w:t xml:space="preserve">Austin</w:t>
      </w:r>
      <w:r w:rsidDel="00000000" w:rsidR="00000000" w:rsidRPr="00000000">
        <w:rPr>
          <w:rtl w:val="0"/>
        </w:rPr>
        <w:t xml:space="preserve">: No. But like, a burrow. Like a city borough, not like a deep-</w:t>
      </w:r>
    </w:p>
    <w:p w:rsidR="00000000" w:rsidDel="00000000" w:rsidP="00000000" w:rsidRDefault="00000000" w:rsidRPr="00000000" w14:paraId="00000335">
      <w:pPr>
        <w:spacing w:after="240" w:lineRule="auto"/>
        <w:rPr/>
      </w:pPr>
      <w:r w:rsidDel="00000000" w:rsidR="00000000" w:rsidRPr="00000000">
        <w:rPr>
          <w:b w:val="1"/>
          <w:rtl w:val="0"/>
        </w:rPr>
        <w:t xml:space="preserve">Keith</w:t>
      </w:r>
      <w:r w:rsidDel="00000000" w:rsidR="00000000" w:rsidRPr="00000000">
        <w:rPr>
          <w:rtl w:val="0"/>
        </w:rPr>
        <w:t xml:space="preserve">: Yeah, like an underground city. </w:t>
      </w:r>
    </w:p>
    <w:p w:rsidR="00000000" w:rsidDel="00000000" w:rsidP="00000000" w:rsidRDefault="00000000" w:rsidRPr="00000000" w14:paraId="00000336">
      <w:pPr>
        <w:spacing w:after="240" w:lineRule="auto"/>
        <w:rPr/>
      </w:pPr>
      <w:r w:rsidDel="00000000" w:rsidR="00000000" w:rsidRPr="00000000">
        <w:rPr>
          <w:b w:val="1"/>
          <w:rtl w:val="0"/>
        </w:rPr>
        <w:t xml:space="preserve">Austin</w:t>
      </w:r>
      <w:r w:rsidDel="00000000" w:rsidR="00000000" w:rsidRPr="00000000">
        <w:rPr>
          <w:rtl w:val="0"/>
        </w:rPr>
        <w:t xml:space="preserve">: Or maybe it is- maybe there are parts of it that are- that are underground. I don’t know how cobbins live. Maybe that’s the thing with cobbin stuff is that like, on the top, it’s just a fucking mess, [</w:t>
      </w:r>
      <w:r w:rsidDel="00000000" w:rsidR="00000000" w:rsidRPr="00000000">
        <w:rPr>
          <w:b w:val="1"/>
          <w:rtl w:val="0"/>
        </w:rPr>
        <w:t xml:space="preserve">Keith</w:t>
      </w:r>
      <w:r w:rsidDel="00000000" w:rsidR="00000000" w:rsidRPr="00000000">
        <w:rPr>
          <w:rtl w:val="0"/>
        </w:rPr>
        <w:t xml:space="preserve"> laughs] but underground it’s like, ‘Oh, this is really nice actually.’</w:t>
      </w:r>
    </w:p>
    <w:p w:rsidR="00000000" w:rsidDel="00000000" w:rsidP="00000000" w:rsidRDefault="00000000" w:rsidRPr="00000000" w14:paraId="00000337">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338">
      <w:pPr>
        <w:spacing w:after="240" w:lineRule="auto"/>
        <w:rPr/>
      </w:pPr>
      <w:r w:rsidDel="00000000" w:rsidR="00000000" w:rsidRPr="00000000">
        <w:rPr>
          <w:b w:val="1"/>
          <w:rtl w:val="0"/>
        </w:rPr>
        <w:t xml:space="preserve">Austin</w:t>
      </w:r>
      <w:r w:rsidDel="00000000" w:rsidR="00000000" w:rsidRPr="00000000">
        <w:rPr>
          <w:rtl w:val="0"/>
        </w:rPr>
        <w:t xml:space="preserve">: ‘Thank you.’ Um-</w:t>
      </w:r>
    </w:p>
    <w:p w:rsidR="00000000" w:rsidDel="00000000" w:rsidP="00000000" w:rsidRDefault="00000000" w:rsidRPr="00000000" w14:paraId="00000339">
      <w:pPr>
        <w:spacing w:after="240" w:lineRule="auto"/>
        <w:rPr/>
      </w:pPr>
      <w:r w:rsidDel="00000000" w:rsidR="00000000" w:rsidRPr="00000000">
        <w:rPr>
          <w:b w:val="1"/>
          <w:rtl w:val="0"/>
        </w:rPr>
        <w:t xml:space="preserve">Keith</w:t>
      </w:r>
      <w:r w:rsidDel="00000000" w:rsidR="00000000" w:rsidRPr="00000000">
        <w:rPr>
          <w:rtl w:val="0"/>
        </w:rPr>
        <w:t xml:space="preserve">: Like, all the houses of the cobbins have been building in the city, no one even checked that they like, ‘Hey are you gonna have these? We’re building these for you.’ And no one ever checked it out cause it’s like, these are too fucking small for anyone. But you go inside, and it’s like, ‘no, this is dope.’ </w:t>
      </w:r>
    </w:p>
    <w:p w:rsidR="00000000" w:rsidDel="00000000" w:rsidP="00000000" w:rsidRDefault="00000000" w:rsidRPr="00000000" w14:paraId="0000033A">
      <w:pPr>
        <w:spacing w:after="240" w:lineRule="auto"/>
        <w:rPr/>
      </w:pPr>
      <w:r w:rsidDel="00000000" w:rsidR="00000000" w:rsidRPr="00000000">
        <w:rPr>
          <w:b w:val="1"/>
          <w:rtl w:val="0"/>
        </w:rPr>
        <w:t xml:space="preserve">Austin</w:t>
      </w:r>
      <w:r w:rsidDel="00000000" w:rsidR="00000000" w:rsidRPr="00000000">
        <w:rPr>
          <w:rtl w:val="0"/>
        </w:rPr>
        <w:t xml:space="preserve">: This is dope. I’m gonna call is Emberboro. So, that’s one of the projects that finishes. The other one- so the ground shakes and swells. And there is a flash of light from the- the volcano where Samothes has theoretically made his- his home. Um, and the tower to the- what had been the northwest of the city where the uh, the university mages lived, is swallowed into a hole in the ground. And now there is just a massive pit there that- Some people swear they can see lights at the- the- in the depths. </w:t>
      </w:r>
    </w:p>
    <w:p w:rsidR="00000000" w:rsidDel="00000000" w:rsidP="00000000" w:rsidRDefault="00000000" w:rsidRPr="00000000" w14:paraId="0000033B">
      <w:pPr>
        <w:spacing w:after="240" w:lineRule="auto"/>
        <w:ind w:firstLine="720"/>
        <w:rPr/>
      </w:pPr>
      <w:r w:rsidDel="00000000" w:rsidR="00000000" w:rsidRPr="00000000">
        <w:rPr>
          <w:rtl w:val="0"/>
        </w:rPr>
        <w:t xml:space="preserve">If they go there late, late, late at night when it is the darkest and you look in, you can see just, almost like twinkling stars of red. Uh, and out in the ocean, the same thing happens. Obviously you can’t get out there, and it’s just the- the fire-red water is suddenly like, falling down into a deep hole in the middle of the sea. And that happens one night. And then the next morning, everyone wakes up to a strange smell [</w:t>
      </w:r>
      <w:r w:rsidDel="00000000" w:rsidR="00000000" w:rsidRPr="00000000">
        <w:rPr>
          <w:b w:val="1"/>
          <w:rtl w:val="0"/>
        </w:rPr>
        <w:t xml:space="preserve">Art</w:t>
      </w:r>
      <w:r w:rsidDel="00000000" w:rsidR="00000000" w:rsidRPr="00000000">
        <w:rPr>
          <w:rtl w:val="0"/>
        </w:rPr>
        <w:t xml:space="preserve"> laughs quietly] and to a strange sight, as smoke pours across the sky and strange buildings appear. </w:t>
      </w:r>
    </w:p>
    <w:p w:rsidR="00000000" w:rsidDel="00000000" w:rsidP="00000000" w:rsidRDefault="00000000" w:rsidRPr="00000000" w14:paraId="0000033C">
      <w:pPr>
        <w:spacing w:after="240" w:lineRule="auto"/>
        <w:ind w:firstLine="720"/>
        <w:rPr/>
      </w:pPr>
      <w:r w:rsidDel="00000000" w:rsidR="00000000" w:rsidRPr="00000000">
        <w:rPr>
          <w:rtl w:val="0"/>
        </w:rPr>
        <w:t xml:space="preserve">Um, it takes a couple of days to get used to it, but there are these buildings where you can go and manufacture things. Huge metal stamps can be configured in a number of set ways to produce objects like- like silverware and- and wheels. Different buildings have different focuses, but it’s really easy to- to turn the store of materials which appears at regular intervals and doesn’t seem to have a source other than a strange system of chutes and- and uh, what are- what are they called?</w:t>
      </w:r>
    </w:p>
    <w:p w:rsidR="00000000" w:rsidDel="00000000" w:rsidP="00000000" w:rsidRDefault="00000000" w:rsidRPr="00000000" w14:paraId="0000033D">
      <w:pPr>
        <w:spacing w:after="240" w:lineRule="auto"/>
        <w:rPr/>
      </w:pPr>
      <w:r w:rsidDel="00000000" w:rsidR="00000000" w:rsidRPr="00000000">
        <w:rPr>
          <w:b w:val="1"/>
          <w:rtl w:val="0"/>
        </w:rPr>
        <w:t xml:space="preserve">Keith</w:t>
      </w:r>
      <w:r w:rsidDel="00000000" w:rsidR="00000000" w:rsidRPr="00000000">
        <w:rPr>
          <w:rtl w:val="0"/>
        </w:rPr>
        <w:t xml:space="preserve">: Ladders. </w:t>
      </w:r>
    </w:p>
    <w:p w:rsidR="00000000" w:rsidDel="00000000" w:rsidP="00000000" w:rsidRDefault="00000000" w:rsidRPr="00000000" w14:paraId="0000033E">
      <w:pPr>
        <w:spacing w:after="240" w:lineRule="auto"/>
        <w:rPr/>
      </w:pPr>
      <w:r w:rsidDel="00000000" w:rsidR="00000000" w:rsidRPr="00000000">
        <w:rPr>
          <w:b w:val="1"/>
          <w:rtl w:val="0"/>
        </w:rPr>
        <w:t xml:space="preserve">Austin</w:t>
      </w:r>
      <w:r w:rsidDel="00000000" w:rsidR="00000000" w:rsidRPr="00000000">
        <w:rPr>
          <w:rtl w:val="0"/>
        </w:rPr>
        <w:t xml:space="preserve">: These chutes and ladders. Also, ladders. [</w:t>
      </w:r>
      <w:r w:rsidDel="00000000" w:rsidR="00000000" w:rsidRPr="00000000">
        <w:rPr>
          <w:b w:val="1"/>
          <w:rtl w:val="0"/>
        </w:rPr>
        <w:t xml:space="preserve">Janine</w:t>
      </w:r>
      <w:r w:rsidDel="00000000" w:rsidR="00000000" w:rsidRPr="00000000">
        <w:rPr>
          <w:rtl w:val="0"/>
        </w:rPr>
        <w:t xml:space="preserve"> laughs] Hm. The things that move and you stand on them, and they can- you can move. You can put something on them and pull the-</w:t>
      </w:r>
    </w:p>
    <w:p w:rsidR="00000000" w:rsidDel="00000000" w:rsidP="00000000" w:rsidRDefault="00000000" w:rsidRPr="00000000" w14:paraId="0000033F">
      <w:pPr>
        <w:spacing w:after="240" w:lineRule="auto"/>
        <w:rPr/>
      </w:pPr>
      <w:r w:rsidDel="00000000" w:rsidR="00000000" w:rsidRPr="00000000">
        <w:rPr>
          <w:b w:val="1"/>
          <w:rtl w:val="0"/>
        </w:rPr>
        <w:t xml:space="preserve">Keith</w:t>
      </w:r>
      <w:r w:rsidDel="00000000" w:rsidR="00000000" w:rsidRPr="00000000">
        <w:rPr>
          <w:rtl w:val="0"/>
        </w:rPr>
        <w:t xml:space="preserve">: Conveyer belt. </w:t>
      </w:r>
    </w:p>
    <w:p w:rsidR="00000000" w:rsidDel="00000000" w:rsidP="00000000" w:rsidRDefault="00000000" w:rsidRPr="00000000" w14:paraId="00000340">
      <w:pPr>
        <w:spacing w:after="240" w:lineRule="auto"/>
        <w:rPr/>
      </w:pPr>
      <w:r w:rsidDel="00000000" w:rsidR="00000000" w:rsidRPr="00000000">
        <w:rPr>
          <w:b w:val="1"/>
          <w:rtl w:val="0"/>
        </w:rPr>
        <w:t xml:space="preserve">Austin</w:t>
      </w:r>
      <w:r w:rsidDel="00000000" w:rsidR="00000000" w:rsidRPr="00000000">
        <w:rPr>
          <w:rtl w:val="0"/>
        </w:rPr>
        <w:t xml:space="preserve">: Conveyor belts. Uh, and like, overnight there is industry in Marielda. Uh, and it never smells the same. It- it has kind of a like, [exhales] I guess everything already has kind of weird, burned-everything smell because of the fire-water all around you. But I think especially in the Golden- the Gold Zone and near the- the hospital, there is just like, the- constantly the smell of things burning. And of like, new- like, fresh metal. Like you’ve opened up something, and it’s just like, oh, this- has like a real- You can almost taste the nickel in it. Um, the good news is, I think that this clears up the obsidian uh, scarcity. And it adds a new abundance which is um-</w:t>
      </w:r>
    </w:p>
    <w:p w:rsidR="00000000" w:rsidDel="00000000" w:rsidP="00000000" w:rsidRDefault="00000000" w:rsidRPr="00000000" w14:paraId="00000341">
      <w:pPr>
        <w:spacing w:after="240" w:lineRule="auto"/>
        <w:rPr/>
      </w:pPr>
      <w:r w:rsidDel="00000000" w:rsidR="00000000" w:rsidRPr="00000000">
        <w:rPr>
          <w:b w:val="1"/>
          <w:rtl w:val="0"/>
        </w:rPr>
        <w:t xml:space="preserve">Keith</w:t>
      </w:r>
      <w:r w:rsidDel="00000000" w:rsidR="00000000" w:rsidRPr="00000000">
        <w:rPr>
          <w:rtl w:val="0"/>
        </w:rPr>
        <w:t xml:space="preserve">: Stuff. </w:t>
      </w:r>
    </w:p>
    <w:p w:rsidR="00000000" w:rsidDel="00000000" w:rsidP="00000000" w:rsidRDefault="00000000" w:rsidRPr="00000000" w14:paraId="00000342">
      <w:pPr>
        <w:spacing w:after="240" w:lineRule="auto"/>
        <w:rPr/>
      </w:pPr>
      <w:r w:rsidDel="00000000" w:rsidR="00000000" w:rsidRPr="00000000">
        <w:rPr>
          <w:b w:val="1"/>
          <w:rtl w:val="0"/>
        </w:rPr>
        <w:t xml:space="preserve">Austin</w:t>
      </w:r>
      <w:r w:rsidDel="00000000" w:rsidR="00000000" w:rsidRPr="00000000">
        <w:rPr>
          <w:rtl w:val="0"/>
        </w:rPr>
        <w:t xml:space="preserve">: Stuff, but I think just like, manufacturing. Industry. </w:t>
      </w:r>
    </w:p>
    <w:p w:rsidR="00000000" w:rsidDel="00000000" w:rsidP="00000000" w:rsidRDefault="00000000" w:rsidRPr="00000000" w14:paraId="00000343">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344">
      <w:pPr>
        <w:spacing w:after="240" w:lineRule="auto"/>
        <w:rPr/>
      </w:pPr>
      <w:r w:rsidDel="00000000" w:rsidR="00000000" w:rsidRPr="00000000">
        <w:rPr>
          <w:b w:val="1"/>
          <w:rtl w:val="0"/>
        </w:rPr>
        <w:t xml:space="preserve">Austin</w:t>
      </w:r>
      <w:r w:rsidDel="00000000" w:rsidR="00000000" w:rsidRPr="00000000">
        <w:rPr>
          <w:rtl w:val="0"/>
        </w:rPr>
        <w:t xml:space="preserve">: Production. Alright. Uh, and a new project starts. Um, and then I’m going to- The- the exiles in Emberboro are the ones who discover it and they report it. Which is- which is nice. There is, all the way up on the northwest here, an army gathering. </w:t>
      </w:r>
    </w:p>
    <w:p w:rsidR="00000000" w:rsidDel="00000000" w:rsidP="00000000" w:rsidRDefault="00000000" w:rsidRPr="00000000" w14:paraId="00000345">
      <w:pPr>
        <w:spacing w:after="240" w:lineRule="auto"/>
        <w:rPr/>
      </w:pPr>
      <w:r w:rsidDel="00000000" w:rsidR="00000000" w:rsidRPr="00000000">
        <w:rPr>
          <w:b w:val="1"/>
          <w:rtl w:val="0"/>
        </w:rPr>
        <w:t xml:space="preserve">Nick</w:t>
      </w:r>
      <w:r w:rsidDel="00000000" w:rsidR="00000000" w:rsidRPr="00000000">
        <w:rPr>
          <w:rtl w:val="0"/>
        </w:rPr>
        <w:t xml:space="preserve">: Uh oh. </w:t>
      </w:r>
    </w:p>
    <w:p w:rsidR="00000000" w:rsidDel="00000000" w:rsidP="00000000" w:rsidRDefault="00000000" w:rsidRPr="00000000" w14:paraId="00000346">
      <w:pPr>
        <w:spacing w:after="240" w:lineRule="auto"/>
        <w:rPr/>
      </w:pPr>
      <w:r w:rsidDel="00000000" w:rsidR="00000000" w:rsidRPr="00000000">
        <w:rPr>
          <w:b w:val="1"/>
          <w:rtl w:val="0"/>
        </w:rPr>
        <w:t xml:space="preserve">Austin</w:t>
      </w:r>
      <w:r w:rsidDel="00000000" w:rsidR="00000000" w:rsidRPr="00000000">
        <w:rPr>
          <w:rtl w:val="0"/>
        </w:rPr>
        <w:t xml:space="preserve">: Alright. That’s my turn. I’ll start adding that army. </w:t>
      </w:r>
      <w:r w:rsidDel="00000000" w:rsidR="00000000" w:rsidRPr="00000000">
        <w:rPr>
          <w:rtl w:val="0"/>
        </w:rPr>
        <w:t xml:space="preserve">Janine</w:t>
      </w:r>
      <w:r w:rsidDel="00000000" w:rsidR="00000000" w:rsidRPr="00000000">
        <w:rPr>
          <w:rtl w:val="0"/>
        </w:rPr>
        <w:t xml:space="preserve">, it’s your turn. </w:t>
      </w:r>
    </w:p>
    <w:p w:rsidR="00000000" w:rsidDel="00000000" w:rsidP="00000000" w:rsidRDefault="00000000" w:rsidRPr="00000000" w14:paraId="00000347">
      <w:pPr>
        <w:spacing w:after="240" w:lineRule="auto"/>
        <w:rPr/>
      </w:pPr>
      <w:r w:rsidDel="00000000" w:rsidR="00000000" w:rsidRPr="00000000">
        <w:rPr>
          <w:b w:val="1"/>
          <w:rtl w:val="0"/>
        </w:rPr>
        <w:t xml:space="preserve">Janine</w:t>
      </w:r>
      <w:r w:rsidDel="00000000" w:rsidR="00000000" w:rsidRPr="00000000">
        <w:rPr>
          <w:rtl w:val="0"/>
        </w:rPr>
        <w:t xml:space="preserve">: Uh huh. </w:t>
      </w:r>
    </w:p>
    <w:p w:rsidR="00000000" w:rsidDel="00000000" w:rsidP="00000000" w:rsidRDefault="00000000" w:rsidRPr="00000000" w14:paraId="00000348">
      <w:pPr>
        <w:spacing w:after="240" w:lineRule="auto"/>
        <w:rPr/>
      </w:pPr>
      <w:r w:rsidDel="00000000" w:rsidR="00000000" w:rsidRPr="00000000">
        <w:rPr>
          <w:b w:val="1"/>
          <w:rtl w:val="0"/>
        </w:rPr>
        <w:t xml:space="preserve">Austin</w:t>
      </w:r>
      <w:r w:rsidDel="00000000" w:rsidR="00000000" w:rsidRPr="00000000">
        <w:rPr>
          <w:rtl w:val="0"/>
        </w:rPr>
        <w:t xml:space="preserve">: Oh. Uh oh. </w:t>
      </w:r>
    </w:p>
    <w:p w:rsidR="00000000" w:rsidDel="00000000" w:rsidP="00000000" w:rsidRDefault="00000000" w:rsidRPr="00000000" w14:paraId="00000349">
      <w:pPr>
        <w:spacing w:after="240" w:lineRule="auto"/>
        <w:rPr/>
      </w:pPr>
      <w:r w:rsidDel="00000000" w:rsidR="00000000" w:rsidRPr="00000000">
        <w:rPr>
          <w:b w:val="1"/>
          <w:rtl w:val="0"/>
        </w:rPr>
        <w:t xml:space="preserve">Art</w:t>
      </w:r>
      <w:r w:rsidDel="00000000" w:rsidR="00000000" w:rsidRPr="00000000">
        <w:rPr>
          <w:rtl w:val="0"/>
        </w:rPr>
        <w:t xml:space="preserve">: Uh oh. </w:t>
      </w:r>
    </w:p>
    <w:p w:rsidR="00000000" w:rsidDel="00000000" w:rsidP="00000000" w:rsidRDefault="00000000" w:rsidRPr="00000000" w14:paraId="0000034A">
      <w:pPr>
        <w:spacing w:after="240" w:lineRule="auto"/>
        <w:rPr/>
      </w:pPr>
      <w:r w:rsidDel="00000000" w:rsidR="00000000" w:rsidRPr="00000000">
        <w:rPr>
          <w:b w:val="1"/>
          <w:rtl w:val="0"/>
        </w:rPr>
        <w:t xml:space="preserve">Austin</w:t>
      </w:r>
      <w:r w:rsidDel="00000000" w:rsidR="00000000" w:rsidRPr="00000000">
        <w:rPr>
          <w:rtl w:val="0"/>
        </w:rPr>
        <w:t xml:space="preserve">: Uh oh.</w:t>
      </w:r>
    </w:p>
    <w:p w:rsidR="00000000" w:rsidDel="00000000" w:rsidP="00000000" w:rsidRDefault="00000000" w:rsidRPr="00000000" w14:paraId="0000034B">
      <w:pPr>
        <w:spacing w:after="240" w:lineRule="auto"/>
        <w:rPr/>
      </w:pPr>
      <w:r w:rsidDel="00000000" w:rsidR="00000000" w:rsidRPr="00000000">
        <w:rPr>
          <w:b w:val="1"/>
          <w:rtl w:val="0"/>
        </w:rPr>
        <w:t xml:space="preserve">Janine</w:t>
      </w:r>
      <w:r w:rsidDel="00000000" w:rsidR="00000000" w:rsidRPr="00000000">
        <w:rPr>
          <w:rtl w:val="0"/>
        </w:rPr>
        <w:t xml:space="preserve">: Uh, a project finishes early. </w:t>
      </w:r>
    </w:p>
    <w:p w:rsidR="00000000" w:rsidDel="00000000" w:rsidP="00000000" w:rsidRDefault="00000000" w:rsidRPr="00000000" w14:paraId="0000034C">
      <w:pPr>
        <w:spacing w:after="240" w:lineRule="auto"/>
        <w:rPr/>
      </w:pPr>
      <w:r w:rsidDel="00000000" w:rsidR="00000000" w:rsidRPr="00000000">
        <w:rPr>
          <w:b w:val="1"/>
          <w:rtl w:val="0"/>
        </w:rPr>
        <w:t xml:space="preserve">Austin</w:t>
      </w:r>
      <w:r w:rsidDel="00000000" w:rsidR="00000000" w:rsidRPr="00000000">
        <w:rPr>
          <w:rtl w:val="0"/>
        </w:rPr>
        <w:t xml:space="preserve">: Oh shit. </w:t>
      </w:r>
    </w:p>
    <w:p w:rsidR="00000000" w:rsidDel="00000000" w:rsidP="00000000" w:rsidRDefault="00000000" w:rsidRPr="00000000" w14:paraId="0000034D">
      <w:pPr>
        <w:spacing w:after="240" w:lineRule="auto"/>
        <w:rPr/>
      </w:pPr>
      <w:r w:rsidDel="00000000" w:rsidR="00000000" w:rsidRPr="00000000">
        <w:rPr>
          <w:b w:val="1"/>
          <w:rtl w:val="0"/>
        </w:rPr>
        <w:t xml:space="preserve">Janine</w:t>
      </w:r>
      <w:r w:rsidDel="00000000" w:rsidR="00000000" w:rsidRPr="00000000">
        <w:rPr>
          <w:rtl w:val="0"/>
        </w:rPr>
        <w:t xml:space="preserve">: Which one? Why? </w:t>
      </w:r>
    </w:p>
    <w:p w:rsidR="00000000" w:rsidDel="00000000" w:rsidP="00000000" w:rsidRDefault="00000000" w:rsidRPr="00000000" w14:paraId="0000034E">
      <w:pPr>
        <w:spacing w:after="240" w:lineRule="auto"/>
        <w:rPr/>
      </w:pPr>
      <w:r w:rsidDel="00000000" w:rsidR="00000000" w:rsidRPr="00000000">
        <w:rPr>
          <w:b w:val="1"/>
          <w:rtl w:val="0"/>
        </w:rPr>
        <w:t xml:space="preserve">Keith</w:t>
      </w:r>
      <w:r w:rsidDel="00000000" w:rsidR="00000000" w:rsidRPr="00000000">
        <w:rPr>
          <w:rtl w:val="0"/>
        </w:rPr>
        <w:t xml:space="preserve">: Ooo.</w:t>
      </w:r>
    </w:p>
    <w:p w:rsidR="00000000" w:rsidDel="00000000" w:rsidP="00000000" w:rsidRDefault="00000000" w:rsidRPr="00000000" w14:paraId="0000034F">
      <w:pPr>
        <w:spacing w:after="240" w:lineRule="auto"/>
        <w:rPr/>
      </w:pPr>
      <w:r w:rsidDel="00000000" w:rsidR="00000000" w:rsidRPr="00000000">
        <w:rPr>
          <w:b w:val="1"/>
          <w:rtl w:val="0"/>
        </w:rPr>
        <w:t xml:space="preserve">Janine</w:t>
      </w:r>
      <w:r w:rsidDel="00000000" w:rsidR="00000000" w:rsidRPr="00000000">
        <w:rPr>
          <w:rtl w:val="0"/>
        </w:rPr>
        <w:t xml:space="preserve">: If there are no projects underway, restlessness creates animosity. Animosity leads to violence. Who gets hurts? Well, we have projects underway, kind of. </w:t>
      </w:r>
    </w:p>
    <w:p w:rsidR="00000000" w:rsidDel="00000000" w:rsidP="00000000" w:rsidRDefault="00000000" w:rsidRPr="00000000" w14:paraId="00000350">
      <w:pPr>
        <w:spacing w:after="240" w:lineRule="auto"/>
        <w:rPr/>
      </w:pPr>
      <w:r w:rsidDel="00000000" w:rsidR="00000000" w:rsidRPr="00000000">
        <w:rPr>
          <w:b w:val="1"/>
          <w:rtl w:val="0"/>
        </w:rPr>
        <w:t xml:space="preserve">Austin</w:t>
      </w:r>
      <w:r w:rsidDel="00000000" w:rsidR="00000000" w:rsidRPr="00000000">
        <w:rPr>
          <w:rtl w:val="0"/>
        </w:rPr>
        <w:t xml:space="preserve">: We have 8? We have a project-</w:t>
      </w:r>
    </w:p>
    <w:p w:rsidR="00000000" w:rsidDel="00000000" w:rsidP="00000000" w:rsidRDefault="00000000" w:rsidRPr="00000000" w14:paraId="00000351">
      <w:pPr>
        <w:spacing w:after="240" w:lineRule="auto"/>
        <w:rPr/>
      </w:pPr>
      <w:r w:rsidDel="00000000" w:rsidR="00000000" w:rsidRPr="00000000">
        <w:rPr>
          <w:b w:val="1"/>
          <w:rtl w:val="0"/>
        </w:rPr>
        <w:t xml:space="preserve">Art</w:t>
      </w:r>
      <w:r w:rsidDel="00000000" w:rsidR="00000000" w:rsidRPr="00000000">
        <w:rPr>
          <w:rtl w:val="0"/>
        </w:rPr>
        <w:t xml:space="preserve">: No, you have 2. You covered up 1. </w:t>
      </w:r>
    </w:p>
    <w:p w:rsidR="00000000" w:rsidDel="00000000" w:rsidP="00000000" w:rsidRDefault="00000000" w:rsidRPr="00000000" w14:paraId="00000352">
      <w:pPr>
        <w:spacing w:after="240" w:lineRule="auto"/>
        <w:rPr/>
      </w:pPr>
      <w:r w:rsidDel="00000000" w:rsidR="00000000" w:rsidRPr="00000000">
        <w:rPr>
          <w:b w:val="1"/>
          <w:rtl w:val="0"/>
        </w:rPr>
        <w:t xml:space="preserve">Austin</w:t>
      </w:r>
      <w:r w:rsidDel="00000000" w:rsidR="00000000" w:rsidRPr="00000000">
        <w:rPr>
          <w:rtl w:val="0"/>
        </w:rPr>
        <w:t xml:space="preserve">: Oh, we have 2. We have 2 projects underway. Yes. You’re right. Yeah, it’s up to you. </w:t>
      </w:r>
    </w:p>
    <w:p w:rsidR="00000000" w:rsidDel="00000000" w:rsidP="00000000" w:rsidRDefault="00000000" w:rsidRPr="00000000" w14:paraId="00000353">
      <w:pPr>
        <w:spacing w:after="240" w:lineRule="auto"/>
        <w:rPr/>
      </w:pPr>
      <w:r w:rsidDel="00000000" w:rsidR="00000000" w:rsidRPr="00000000">
        <w:rPr>
          <w:b w:val="1"/>
          <w:rtl w:val="0"/>
        </w:rPr>
        <w:t xml:space="preserve">Janine</w:t>
      </w:r>
      <w:r w:rsidDel="00000000" w:rsidR="00000000" w:rsidRPr="00000000">
        <w:rPr>
          <w:rtl w:val="0"/>
        </w:rPr>
        <w:t xml:space="preserve">: Is it up to me?</w:t>
      </w:r>
    </w:p>
    <w:p w:rsidR="00000000" w:rsidDel="00000000" w:rsidP="00000000" w:rsidRDefault="00000000" w:rsidRPr="00000000" w14:paraId="00000354">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355">
      <w:pPr>
        <w:spacing w:after="240" w:lineRule="auto"/>
        <w:rPr/>
      </w:pPr>
      <w:r w:rsidDel="00000000" w:rsidR="00000000" w:rsidRPr="00000000">
        <w:rPr>
          <w:b w:val="1"/>
          <w:rtl w:val="0"/>
        </w:rPr>
        <w:t xml:space="preserve">Austin</w:t>
      </w:r>
      <w:r w:rsidDel="00000000" w:rsidR="00000000" w:rsidRPr="00000000">
        <w:rPr>
          <w:rtl w:val="0"/>
        </w:rPr>
        <w:t xml:space="preserve">: Yeah, this is your card. A project finishes early. Which one? Why? There are 2 projects. </w:t>
      </w:r>
    </w:p>
    <w:p w:rsidR="00000000" w:rsidDel="00000000" w:rsidP="00000000" w:rsidRDefault="00000000" w:rsidRPr="00000000" w14:paraId="00000356">
      <w:pPr>
        <w:spacing w:after="240" w:lineRule="auto"/>
        <w:rPr/>
      </w:pPr>
      <w:r w:rsidDel="00000000" w:rsidR="00000000" w:rsidRPr="00000000">
        <w:rPr>
          <w:b w:val="1"/>
          <w:rtl w:val="0"/>
        </w:rPr>
        <w:t xml:space="preserve">Janine</w:t>
      </w:r>
      <w:r w:rsidDel="00000000" w:rsidR="00000000" w:rsidRPr="00000000">
        <w:rPr>
          <w:rtl w:val="0"/>
        </w:rPr>
        <w:t xml:space="preserve">: [laughs] I know.</w:t>
      </w:r>
    </w:p>
    <w:p w:rsidR="00000000" w:rsidDel="00000000" w:rsidP="00000000" w:rsidRDefault="00000000" w:rsidRPr="00000000" w14:paraId="00000357">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358">
      <w:pPr>
        <w:spacing w:after="240" w:lineRule="auto"/>
        <w:rPr/>
      </w:pPr>
      <w:r w:rsidDel="00000000" w:rsidR="00000000" w:rsidRPr="00000000">
        <w:rPr>
          <w:b w:val="1"/>
          <w:rtl w:val="0"/>
        </w:rPr>
        <w:t xml:space="preserve">Janine</w:t>
      </w:r>
      <w:r w:rsidDel="00000000" w:rsidR="00000000" w:rsidRPr="00000000">
        <w:rPr>
          <w:rtl w:val="0"/>
        </w:rPr>
        <w:t xml:space="preserve">: [laughing] I want the big one to finish early, but the problem is the big ones are your things, and like, these cards are like a take- </w:t>
      </w:r>
    </w:p>
    <w:p w:rsidR="00000000" w:rsidDel="00000000" w:rsidP="00000000" w:rsidRDefault="00000000" w:rsidRPr="00000000" w14:paraId="00000359">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35A">
      <w:pPr>
        <w:spacing w:after="240" w:lineRule="auto"/>
        <w:rPr/>
      </w:pPr>
      <w:r w:rsidDel="00000000" w:rsidR="00000000" w:rsidRPr="00000000">
        <w:rPr>
          <w:b w:val="1"/>
          <w:rtl w:val="0"/>
        </w:rPr>
        <w:t xml:space="preserve">Janine</w:t>
      </w:r>
      <w:r w:rsidDel="00000000" w:rsidR="00000000" w:rsidRPr="00000000">
        <w:rPr>
          <w:rtl w:val="0"/>
        </w:rPr>
        <w:t xml:space="preserve">: -like you finish it, right? Didn’t we establish that?</w:t>
      </w:r>
    </w:p>
    <w:p w:rsidR="00000000" w:rsidDel="00000000" w:rsidP="00000000" w:rsidRDefault="00000000" w:rsidRPr="00000000" w14:paraId="0000035B">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35C">
      <w:pPr>
        <w:spacing w:after="240" w:lineRule="auto"/>
        <w:rPr/>
      </w:pPr>
      <w:r w:rsidDel="00000000" w:rsidR="00000000" w:rsidRPr="00000000">
        <w:rPr>
          <w:b w:val="1"/>
          <w:rtl w:val="0"/>
        </w:rPr>
        <w:t xml:space="preserve">Janine</w:t>
      </w:r>
      <w:r w:rsidDel="00000000" w:rsidR="00000000" w:rsidRPr="00000000">
        <w:rPr>
          <w:rtl w:val="0"/>
        </w:rPr>
        <w:t xml:space="preserve">: So, I don’t know that I can take that out of your hands. </w:t>
      </w:r>
    </w:p>
    <w:p w:rsidR="00000000" w:rsidDel="00000000" w:rsidP="00000000" w:rsidRDefault="00000000" w:rsidRPr="00000000" w14:paraId="0000035D">
      <w:pPr>
        <w:spacing w:after="240" w:lineRule="auto"/>
        <w:rPr/>
      </w:pPr>
      <w:r w:rsidDel="00000000" w:rsidR="00000000" w:rsidRPr="00000000">
        <w:rPr>
          <w:b w:val="1"/>
          <w:rtl w:val="0"/>
        </w:rPr>
        <w:t xml:space="preserve">Austin</w:t>
      </w:r>
      <w:r w:rsidDel="00000000" w:rsidR="00000000" w:rsidRPr="00000000">
        <w:rPr>
          <w:rtl w:val="0"/>
        </w:rPr>
        <w:t xml:space="preserve">: I could tell you what it is, and you could tell me how it goes. </w:t>
      </w:r>
    </w:p>
    <w:p w:rsidR="00000000" w:rsidDel="00000000" w:rsidP="00000000" w:rsidRDefault="00000000" w:rsidRPr="00000000" w14:paraId="0000035E">
      <w:pPr>
        <w:spacing w:after="240" w:lineRule="auto"/>
        <w:rPr/>
      </w:pPr>
      <w:r w:rsidDel="00000000" w:rsidR="00000000" w:rsidRPr="00000000">
        <w:rPr>
          <w:b w:val="1"/>
          <w:rtl w:val="0"/>
        </w:rPr>
        <w:t xml:space="preserve">Janine</w:t>
      </w:r>
      <w:r w:rsidDel="00000000" w:rsidR="00000000" w:rsidRPr="00000000">
        <w:rPr>
          <w:rtl w:val="0"/>
        </w:rPr>
        <w:t xml:space="preserve">: Ok. </w:t>
      </w:r>
    </w:p>
    <w:p w:rsidR="00000000" w:rsidDel="00000000" w:rsidP="00000000" w:rsidRDefault="00000000" w:rsidRPr="00000000" w14:paraId="0000035F">
      <w:pPr>
        <w:spacing w:after="240" w:lineRule="auto"/>
        <w:rPr/>
      </w:pPr>
      <w:r w:rsidDel="00000000" w:rsidR="00000000" w:rsidRPr="00000000">
        <w:rPr>
          <w:b w:val="1"/>
          <w:rtl w:val="0"/>
        </w:rPr>
        <w:t xml:space="preserve">Austin</w:t>
      </w:r>
      <w:r w:rsidDel="00000000" w:rsidR="00000000" w:rsidRPr="00000000">
        <w:rPr>
          <w:rtl w:val="0"/>
        </w:rPr>
        <w:t xml:space="preserve">: You want me to tell you what it is. </w:t>
      </w:r>
    </w:p>
    <w:p w:rsidR="00000000" w:rsidDel="00000000" w:rsidP="00000000" w:rsidRDefault="00000000" w:rsidRPr="00000000" w14:paraId="00000360">
      <w:pPr>
        <w:spacing w:after="240" w:lineRule="auto"/>
        <w:rPr/>
      </w:pPr>
      <w:r w:rsidDel="00000000" w:rsidR="00000000" w:rsidRPr="00000000">
        <w:rPr>
          <w:b w:val="1"/>
          <w:rtl w:val="0"/>
        </w:rPr>
        <w:t xml:space="preserve">Janine</w:t>
      </w:r>
      <w:r w:rsidDel="00000000" w:rsidR="00000000" w:rsidRPr="00000000">
        <w:rPr>
          <w:rtl w:val="0"/>
        </w:rPr>
        <w:t xml:space="preserve">: Yeah. </w:t>
      </w:r>
    </w:p>
    <w:p w:rsidR="00000000" w:rsidDel="00000000" w:rsidP="00000000" w:rsidRDefault="00000000" w:rsidRPr="00000000" w14:paraId="00000361">
      <w:pPr>
        <w:spacing w:after="240" w:lineRule="auto"/>
        <w:rPr/>
      </w:pPr>
      <w:r w:rsidDel="00000000" w:rsidR="00000000" w:rsidRPr="00000000">
        <w:rPr>
          <w:b w:val="1"/>
          <w:rtl w:val="0"/>
        </w:rPr>
        <w:t xml:space="preserve">Austin</w:t>
      </w:r>
      <w:r w:rsidDel="00000000" w:rsidR="00000000" w:rsidRPr="00000000">
        <w:rPr>
          <w:rtl w:val="0"/>
        </w:rPr>
        <w:t xml:space="preserve">: Ok. So, it’s the Samothes one you’re finishing early?</w:t>
      </w:r>
    </w:p>
    <w:p w:rsidR="00000000" w:rsidDel="00000000" w:rsidP="00000000" w:rsidRDefault="00000000" w:rsidRPr="00000000" w14:paraId="00000362">
      <w:pPr>
        <w:spacing w:after="240" w:lineRule="auto"/>
        <w:rPr/>
      </w:pPr>
      <w:r w:rsidDel="00000000" w:rsidR="00000000" w:rsidRPr="00000000">
        <w:rPr>
          <w:b w:val="1"/>
          <w:rtl w:val="0"/>
        </w:rPr>
        <w:t xml:space="preserve">Janine</w:t>
      </w:r>
      <w:r w:rsidDel="00000000" w:rsidR="00000000" w:rsidRPr="00000000">
        <w:rPr>
          <w:rtl w:val="0"/>
        </w:rPr>
        <w:t xml:space="preserve">: Yeah. Yes, yes. </w:t>
      </w:r>
    </w:p>
    <w:p w:rsidR="00000000" w:rsidDel="00000000" w:rsidP="00000000" w:rsidRDefault="00000000" w:rsidRPr="00000000" w14:paraId="00000363">
      <w:pPr>
        <w:spacing w:after="240" w:lineRule="auto"/>
        <w:rPr/>
      </w:pPr>
      <w:r w:rsidDel="00000000" w:rsidR="00000000" w:rsidRPr="00000000">
        <w:rPr>
          <w:b w:val="1"/>
          <w:rtl w:val="0"/>
        </w:rPr>
        <w:t xml:space="preserve">Austin</w:t>
      </w:r>
      <w:r w:rsidDel="00000000" w:rsidR="00000000" w:rsidRPr="00000000">
        <w:rPr>
          <w:rtl w:val="0"/>
        </w:rPr>
        <w:t xml:space="preserve">: So, you get to tell me how Samothes uses this power. </w:t>
      </w:r>
    </w:p>
    <w:p w:rsidR="00000000" w:rsidDel="00000000" w:rsidP="00000000" w:rsidRDefault="00000000" w:rsidRPr="00000000" w14:paraId="00000364">
      <w:pPr>
        <w:spacing w:after="240" w:lineRule="auto"/>
        <w:rPr/>
      </w:pPr>
      <w:r w:rsidDel="00000000" w:rsidR="00000000" w:rsidRPr="00000000">
        <w:rPr>
          <w:b w:val="1"/>
          <w:rtl w:val="0"/>
        </w:rPr>
        <w:t xml:space="preserve">Janine</w:t>
      </w:r>
      <w:r w:rsidDel="00000000" w:rsidR="00000000" w:rsidRPr="00000000">
        <w:rPr>
          <w:rtl w:val="0"/>
        </w:rPr>
        <w:t xml:space="preserve">: Uh hm. </w:t>
      </w:r>
    </w:p>
    <w:p w:rsidR="00000000" w:rsidDel="00000000" w:rsidP="00000000" w:rsidRDefault="00000000" w:rsidRPr="00000000" w14:paraId="00000365">
      <w:pPr>
        <w:spacing w:after="240" w:lineRule="auto"/>
        <w:rPr/>
      </w:pPr>
      <w:r w:rsidDel="00000000" w:rsidR="00000000" w:rsidRPr="00000000">
        <w:rPr>
          <w:b w:val="1"/>
          <w:rtl w:val="0"/>
        </w:rPr>
        <w:t xml:space="preserve">Austin</w:t>
      </w:r>
      <w:r w:rsidDel="00000000" w:rsidR="00000000" w:rsidRPr="00000000">
        <w:rPr>
          <w:rtl w:val="0"/>
        </w:rPr>
        <w:t xml:space="preserve">: Again, this happens in- I think this is really interesting that it happens like, back-to-back with the industry because I don’t think in the minds of the people here they can even differentiate these things as two separate things. Like, this is just the week this happens, right? Like, on a Saturday, the industry showed up. And the next morning-</w:t>
      </w:r>
    </w:p>
    <w:p w:rsidR="00000000" w:rsidDel="00000000" w:rsidP="00000000" w:rsidRDefault="00000000" w:rsidRPr="00000000" w14:paraId="00000366">
      <w:pPr>
        <w:spacing w:after="240" w:lineRule="auto"/>
        <w:rPr/>
      </w:pPr>
      <w:r w:rsidDel="00000000" w:rsidR="00000000" w:rsidRPr="00000000">
        <w:rPr>
          <w:b w:val="1"/>
          <w:rtl w:val="0"/>
        </w:rPr>
        <w:t xml:space="preserve">Janine</w:t>
      </w:r>
      <w:r w:rsidDel="00000000" w:rsidR="00000000" w:rsidRPr="00000000">
        <w:rPr>
          <w:rtl w:val="0"/>
        </w:rPr>
        <w:t xml:space="preserve">: Uh hm. </w:t>
      </w:r>
    </w:p>
    <w:p w:rsidR="00000000" w:rsidDel="00000000" w:rsidP="00000000" w:rsidRDefault="00000000" w:rsidRPr="00000000" w14:paraId="00000367">
      <w:pPr>
        <w:spacing w:after="240" w:lineRule="auto"/>
        <w:rPr/>
      </w:pPr>
      <w:r w:rsidDel="00000000" w:rsidR="00000000" w:rsidRPr="00000000">
        <w:rPr>
          <w:b w:val="1"/>
          <w:rtl w:val="0"/>
        </w:rPr>
        <w:t xml:space="preserve">Austin</w:t>
      </w:r>
      <w:r w:rsidDel="00000000" w:rsidR="00000000" w:rsidRPr="00000000">
        <w:rPr>
          <w:rtl w:val="0"/>
        </w:rPr>
        <w:t xml:space="preserve">: -things begin rearranging themselves. The city folds in on itself in places. And some people have shorter walks to work the next day. But I don’t- I don’t know- You tell me who benefits from this in this instance of it. Um, this is clearly also not a thing- I think like, it happens over the course of the week. </w:t>
      </w:r>
    </w:p>
    <w:p w:rsidR="00000000" w:rsidDel="00000000" w:rsidP="00000000" w:rsidRDefault="00000000" w:rsidRPr="00000000" w14:paraId="00000368">
      <w:pPr>
        <w:spacing w:after="240" w:lineRule="auto"/>
        <w:rPr/>
      </w:pPr>
      <w:r w:rsidDel="00000000" w:rsidR="00000000" w:rsidRPr="00000000">
        <w:rPr>
          <w:b w:val="1"/>
          <w:rtl w:val="0"/>
        </w:rPr>
        <w:t xml:space="preserve">Janine</w:t>
      </w:r>
      <w:r w:rsidDel="00000000" w:rsidR="00000000" w:rsidRPr="00000000">
        <w:rPr>
          <w:rtl w:val="0"/>
        </w:rPr>
        <w:t xml:space="preserve">: Ok. </w:t>
      </w:r>
    </w:p>
    <w:p w:rsidR="00000000" w:rsidDel="00000000" w:rsidP="00000000" w:rsidRDefault="00000000" w:rsidRPr="00000000" w14:paraId="00000369">
      <w:pPr>
        <w:spacing w:after="240" w:lineRule="auto"/>
        <w:rPr/>
      </w:pPr>
      <w:r w:rsidDel="00000000" w:rsidR="00000000" w:rsidRPr="00000000">
        <w:rPr>
          <w:b w:val="1"/>
          <w:rtl w:val="0"/>
        </w:rPr>
        <w:t xml:space="preserve">Austin</w:t>
      </w:r>
      <w:r w:rsidDel="00000000" w:rsidR="00000000" w:rsidRPr="00000000">
        <w:rPr>
          <w:rtl w:val="0"/>
        </w:rPr>
        <w:t xml:space="preserve">: .So, like, it’s not a thing that- it’s not a thing that can only happen once. This is a thing Samothes can do now. </w:t>
      </w:r>
    </w:p>
    <w:p w:rsidR="00000000" w:rsidDel="00000000" w:rsidP="00000000" w:rsidRDefault="00000000" w:rsidRPr="00000000" w14:paraId="0000036A">
      <w:pPr>
        <w:spacing w:after="240" w:lineRule="auto"/>
        <w:rPr/>
      </w:pPr>
      <w:r w:rsidDel="00000000" w:rsidR="00000000" w:rsidRPr="00000000">
        <w:rPr>
          <w:b w:val="1"/>
          <w:rtl w:val="0"/>
        </w:rPr>
        <w:t xml:space="preserve">Janine</w:t>
      </w:r>
      <w:r w:rsidDel="00000000" w:rsidR="00000000" w:rsidRPr="00000000">
        <w:rPr>
          <w:rtl w:val="0"/>
        </w:rPr>
        <w:t xml:space="preserve">: Ok, so it’s like, a bunch of changes that are sort of gradually taking place. So, the city’s like gradually shifting and my role here is going to be to pick a specific change?</w:t>
      </w:r>
    </w:p>
    <w:p w:rsidR="00000000" w:rsidDel="00000000" w:rsidP="00000000" w:rsidRDefault="00000000" w:rsidRPr="00000000" w14:paraId="0000036B">
      <w:pPr>
        <w:spacing w:after="240" w:lineRule="auto"/>
        <w:rPr/>
      </w:pPr>
      <w:r w:rsidDel="00000000" w:rsidR="00000000" w:rsidRPr="00000000">
        <w:rPr>
          <w:b w:val="1"/>
          <w:rtl w:val="0"/>
        </w:rPr>
        <w:t xml:space="preserve">Austin</w:t>
      </w:r>
      <w:r w:rsidDel="00000000" w:rsidR="00000000" w:rsidRPr="00000000">
        <w:rPr>
          <w:rtl w:val="0"/>
        </w:rPr>
        <w:t xml:space="preserve">: Yeah, I mean you could change this whole map if you want.</w:t>
      </w:r>
    </w:p>
    <w:p w:rsidR="00000000" w:rsidDel="00000000" w:rsidP="00000000" w:rsidRDefault="00000000" w:rsidRPr="00000000" w14:paraId="0000036C">
      <w:pPr>
        <w:spacing w:after="240" w:lineRule="auto"/>
        <w:rPr/>
      </w:pPr>
      <w:r w:rsidDel="00000000" w:rsidR="00000000" w:rsidRPr="00000000">
        <w:rPr>
          <w:b w:val="1"/>
          <w:rtl w:val="0"/>
        </w:rPr>
        <w:t xml:space="preserve">Janine</w:t>
      </w:r>
      <w:r w:rsidDel="00000000" w:rsidR="00000000" w:rsidRPr="00000000">
        <w:rPr>
          <w:rtl w:val="0"/>
        </w:rPr>
        <w:t xml:space="preserve">: [overlapping] Sounds sort of specific like- </w:t>
      </w:r>
    </w:p>
    <w:p w:rsidR="00000000" w:rsidDel="00000000" w:rsidP="00000000" w:rsidRDefault="00000000" w:rsidRPr="00000000" w14:paraId="0000036D">
      <w:pPr>
        <w:spacing w:after="240" w:lineRule="auto"/>
        <w:rPr/>
      </w:pPr>
      <w:r w:rsidDel="00000000" w:rsidR="00000000" w:rsidRPr="00000000">
        <w:rPr>
          <w:b w:val="1"/>
          <w:rtl w:val="0"/>
        </w:rPr>
        <w:t xml:space="preserve">Austin</w:t>
      </w:r>
      <w:r w:rsidDel="00000000" w:rsidR="00000000" w:rsidRPr="00000000">
        <w:rPr>
          <w:rtl w:val="0"/>
        </w:rPr>
        <w:t xml:space="preserve">: [overlapping] If you want to change this whole map, </w:t>
      </w:r>
      <w:r w:rsidDel="00000000" w:rsidR="00000000" w:rsidRPr="00000000">
        <w:rPr>
          <w:rtl w:val="0"/>
        </w:rPr>
        <w:t xml:space="preserve">Janine</w:t>
      </w:r>
      <w:r w:rsidDel="00000000" w:rsidR="00000000" w:rsidRPr="00000000">
        <w:rPr>
          <w:rtl w:val="0"/>
        </w:rPr>
        <w:t xml:space="preserve">, you go for it. </w:t>
      </w:r>
    </w:p>
    <w:p w:rsidR="00000000" w:rsidDel="00000000" w:rsidP="00000000" w:rsidRDefault="00000000" w:rsidRPr="00000000" w14:paraId="0000036E">
      <w:pPr>
        <w:spacing w:after="240" w:lineRule="auto"/>
        <w:rPr/>
      </w:pPr>
      <w:r w:rsidDel="00000000" w:rsidR="00000000" w:rsidRPr="00000000">
        <w:rPr>
          <w:b w:val="1"/>
          <w:rtl w:val="0"/>
        </w:rPr>
        <w:t xml:space="preserve">Janine</w:t>
      </w:r>
      <w:r w:rsidDel="00000000" w:rsidR="00000000" w:rsidRPr="00000000">
        <w:rPr>
          <w:rtl w:val="0"/>
        </w:rPr>
        <w:t xml:space="preserve">: [overlapping] That would take a very long time.</w:t>
      </w:r>
    </w:p>
    <w:p w:rsidR="00000000" w:rsidDel="00000000" w:rsidP="00000000" w:rsidRDefault="00000000" w:rsidRPr="00000000" w14:paraId="0000036F">
      <w:pPr>
        <w:spacing w:after="240" w:lineRule="auto"/>
        <w:rPr/>
      </w:pPr>
      <w:r w:rsidDel="00000000" w:rsidR="00000000" w:rsidRPr="00000000">
        <w:rPr>
          <w:b w:val="1"/>
          <w:rtl w:val="0"/>
        </w:rPr>
        <w:t xml:space="preserve">Austin</w:t>
      </w:r>
      <w:r w:rsidDel="00000000" w:rsidR="00000000" w:rsidRPr="00000000">
        <w:rPr>
          <w:rtl w:val="0"/>
        </w:rPr>
        <w:t xml:space="preserve">: It would take a very long time. But like talk- I guess, talk in broad - broad steps, and we can imagine what that looks like.</w:t>
      </w:r>
    </w:p>
    <w:p w:rsidR="00000000" w:rsidDel="00000000" w:rsidP="00000000" w:rsidRDefault="00000000" w:rsidRPr="00000000" w14:paraId="00000370">
      <w:pPr>
        <w:spacing w:after="240" w:lineRule="auto"/>
        <w:rPr/>
      </w:pPr>
      <w:r w:rsidDel="00000000" w:rsidR="00000000" w:rsidRPr="00000000">
        <w:rPr>
          <w:b w:val="1"/>
          <w:rtl w:val="0"/>
        </w:rPr>
        <w:t xml:space="preserve">Janine</w:t>
      </w:r>
      <w:r w:rsidDel="00000000" w:rsidR="00000000" w:rsidRPr="00000000">
        <w:rPr>
          <w:rtl w:val="0"/>
        </w:rPr>
        <w:t xml:space="preserve">: I mean, I know exactly what I want to do. </w:t>
      </w:r>
    </w:p>
    <w:p w:rsidR="00000000" w:rsidDel="00000000" w:rsidP="00000000" w:rsidRDefault="00000000" w:rsidRPr="00000000" w14:paraId="00000371">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72">
      <w:pPr>
        <w:spacing w:after="240" w:lineRule="auto"/>
        <w:rPr/>
      </w:pPr>
      <w:r w:rsidDel="00000000" w:rsidR="00000000" w:rsidRPr="00000000">
        <w:rPr>
          <w:b w:val="1"/>
          <w:rtl w:val="0"/>
        </w:rPr>
        <w:t xml:space="preserve">Janine</w:t>
      </w:r>
      <w:r w:rsidDel="00000000" w:rsidR="00000000" w:rsidRPr="00000000">
        <w:rPr>
          <w:rtl w:val="0"/>
        </w:rPr>
        <w:t xml:space="preserve">: Um, I want to put Emberboro in the middle of the- the Golden Section.</w:t>
      </w:r>
    </w:p>
    <w:p w:rsidR="00000000" w:rsidDel="00000000" w:rsidP="00000000" w:rsidRDefault="00000000" w:rsidRPr="00000000" w14:paraId="00000373">
      <w:pPr>
        <w:spacing w:after="240" w:lineRule="auto"/>
        <w:rPr/>
      </w:pPr>
      <w:r w:rsidDel="00000000" w:rsidR="00000000" w:rsidRPr="00000000">
        <w:rPr>
          <w:b w:val="1"/>
          <w:rtl w:val="0"/>
        </w:rPr>
        <w:t xml:space="preserve">Austin</w:t>
      </w:r>
      <w:r w:rsidDel="00000000" w:rsidR="00000000" w:rsidRPr="00000000">
        <w:rPr>
          <w:rtl w:val="0"/>
        </w:rPr>
        <w:t xml:space="preserve">: Ooo. That’s really good. </w:t>
      </w:r>
    </w:p>
    <w:p w:rsidR="00000000" w:rsidDel="00000000" w:rsidP="00000000" w:rsidRDefault="00000000" w:rsidRPr="00000000" w14:paraId="00000374">
      <w:pPr>
        <w:spacing w:after="240" w:lineRule="auto"/>
        <w:rPr/>
      </w:pPr>
      <w:r w:rsidDel="00000000" w:rsidR="00000000" w:rsidRPr="00000000">
        <w:rPr>
          <w:b w:val="1"/>
          <w:rtl w:val="0"/>
        </w:rPr>
        <w:t xml:space="preserve">Janine</w:t>
      </w:r>
      <w:r w:rsidDel="00000000" w:rsidR="00000000" w:rsidRPr="00000000">
        <w:rPr>
          <w:rtl w:val="0"/>
        </w:rPr>
        <w:t xml:space="preserve">: And that’s much more- that’s much more centrally located for those cobbins that are still on that beach, too. So, that’s very convenient.</w:t>
      </w:r>
    </w:p>
    <w:p w:rsidR="00000000" w:rsidDel="00000000" w:rsidP="00000000" w:rsidRDefault="00000000" w:rsidRPr="00000000" w14:paraId="00000375">
      <w:pPr>
        <w:spacing w:after="240" w:lineRule="auto"/>
        <w:rPr/>
      </w:pPr>
      <w:r w:rsidDel="00000000" w:rsidR="00000000" w:rsidRPr="00000000">
        <w:rPr>
          <w:b w:val="1"/>
          <w:rtl w:val="0"/>
        </w:rPr>
        <w:t xml:space="preserve">Austin</w:t>
      </w:r>
      <w:r w:rsidDel="00000000" w:rsidR="00000000" w:rsidRPr="00000000">
        <w:rPr>
          <w:rtl w:val="0"/>
        </w:rPr>
        <w:t xml:space="preserve">: Boom. Double cobbins.</w:t>
      </w:r>
    </w:p>
    <w:p w:rsidR="00000000" w:rsidDel="00000000" w:rsidP="00000000" w:rsidRDefault="00000000" w:rsidRPr="00000000" w14:paraId="00000376">
      <w:pPr>
        <w:spacing w:after="240" w:lineRule="auto"/>
        <w:rPr/>
      </w:pPr>
      <w:r w:rsidDel="00000000" w:rsidR="00000000" w:rsidRPr="00000000">
        <w:rPr>
          <w:b w:val="1"/>
          <w:rtl w:val="0"/>
        </w:rPr>
        <w:t xml:space="preserve">Janine</w:t>
      </w:r>
      <w:r w:rsidDel="00000000" w:rsidR="00000000" w:rsidRPr="00000000">
        <w:rPr>
          <w:rtl w:val="0"/>
        </w:rPr>
        <w:t xml:space="preserve">: It’s definitely a shorter trip to work for them. </w:t>
      </w:r>
    </w:p>
    <w:p w:rsidR="00000000" w:rsidDel="00000000" w:rsidP="00000000" w:rsidRDefault="00000000" w:rsidRPr="00000000" w14:paraId="00000377">
      <w:pPr>
        <w:spacing w:after="240" w:lineRule="auto"/>
        <w:rPr/>
      </w:pPr>
      <w:r w:rsidDel="00000000" w:rsidR="00000000" w:rsidRPr="00000000">
        <w:rPr>
          <w:b w:val="1"/>
          <w:rtl w:val="0"/>
        </w:rPr>
        <w:t xml:space="preserve">Keith</w:t>
      </w:r>
      <w:r w:rsidDel="00000000" w:rsidR="00000000" w:rsidRPr="00000000">
        <w:rPr>
          <w:rtl w:val="0"/>
        </w:rPr>
        <w:t xml:space="preserve">: Cobbins can all be- Oh, should you move the co- Yeah, the co- Yeah, great. </w:t>
      </w:r>
    </w:p>
    <w:p w:rsidR="00000000" w:rsidDel="00000000" w:rsidP="00000000" w:rsidRDefault="00000000" w:rsidRPr="00000000" w14:paraId="00000378">
      <w:pPr>
        <w:spacing w:after="240" w:lineRule="auto"/>
        <w:rPr/>
      </w:pPr>
      <w:r w:rsidDel="00000000" w:rsidR="00000000" w:rsidRPr="00000000">
        <w:rPr>
          <w:b w:val="1"/>
          <w:rtl w:val="0"/>
        </w:rPr>
        <w:t xml:space="preserve">Austin</w:t>
      </w:r>
      <w:r w:rsidDel="00000000" w:rsidR="00000000" w:rsidRPr="00000000">
        <w:rPr>
          <w:rtl w:val="0"/>
        </w:rPr>
        <w:t xml:space="preserve">: I moved the cobbins.</w:t>
      </w:r>
    </w:p>
    <w:p w:rsidR="00000000" w:rsidDel="00000000" w:rsidP="00000000" w:rsidRDefault="00000000" w:rsidRPr="00000000" w14:paraId="00000379">
      <w:pPr>
        <w:spacing w:after="240" w:lineRule="auto"/>
        <w:rPr/>
      </w:pPr>
      <w:r w:rsidDel="00000000" w:rsidR="00000000" w:rsidRPr="00000000">
        <w:rPr>
          <w:b w:val="1"/>
          <w:rtl w:val="0"/>
        </w:rPr>
        <w:t xml:space="preserve">Keith</w:t>
      </w:r>
      <w:r w:rsidDel="00000000" w:rsidR="00000000" w:rsidRPr="00000000">
        <w:rPr>
          <w:rtl w:val="0"/>
        </w:rPr>
        <w:t xml:space="preserve">: Now all the cobbins are friends. That’s great. </w:t>
      </w:r>
    </w:p>
    <w:p w:rsidR="00000000" w:rsidDel="00000000" w:rsidP="00000000" w:rsidRDefault="00000000" w:rsidRPr="00000000" w14:paraId="0000037A">
      <w:pPr>
        <w:spacing w:after="240" w:lineRule="auto"/>
        <w:rPr/>
      </w:pPr>
      <w:r w:rsidDel="00000000" w:rsidR="00000000" w:rsidRPr="00000000">
        <w:rPr>
          <w:b w:val="1"/>
          <w:rtl w:val="0"/>
        </w:rPr>
        <w:t xml:space="preserve">Janine</w:t>
      </w:r>
      <w:r w:rsidDel="00000000" w:rsidR="00000000" w:rsidRPr="00000000">
        <w:rPr>
          <w:rtl w:val="0"/>
        </w:rPr>
        <w:t xml:space="preserve">: Like a fuckin’ cobbin district goin’ on here. </w:t>
      </w:r>
    </w:p>
    <w:p w:rsidR="00000000" w:rsidDel="00000000" w:rsidP="00000000" w:rsidRDefault="00000000" w:rsidRPr="00000000" w14:paraId="0000037B">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37C">
      <w:pPr>
        <w:spacing w:after="240" w:lineRule="auto"/>
        <w:rPr/>
      </w:pPr>
      <w:r w:rsidDel="00000000" w:rsidR="00000000" w:rsidRPr="00000000">
        <w:rPr>
          <w:b w:val="1"/>
          <w:rtl w:val="0"/>
        </w:rPr>
        <w:t xml:space="preserve">Keith</w:t>
      </w:r>
      <w:r w:rsidDel="00000000" w:rsidR="00000000" w:rsidRPr="00000000">
        <w:rPr>
          <w:rtl w:val="0"/>
        </w:rPr>
        <w:t xml:space="preserve">: Like, ‘aw, I miss my cousin…’</w:t>
      </w:r>
    </w:p>
    <w:p w:rsidR="00000000" w:rsidDel="00000000" w:rsidP="00000000" w:rsidRDefault="00000000" w:rsidRPr="00000000" w14:paraId="0000037D">
      <w:pPr>
        <w:spacing w:after="240" w:lineRule="auto"/>
        <w:rPr/>
      </w:pPr>
      <w:r w:rsidDel="00000000" w:rsidR="00000000" w:rsidRPr="00000000">
        <w:rPr>
          <w:b w:val="1"/>
          <w:rtl w:val="0"/>
        </w:rPr>
        <w:t xml:space="preserve">Austin</w:t>
      </w:r>
      <w:r w:rsidDel="00000000" w:rsidR="00000000" w:rsidRPr="00000000">
        <w:rPr>
          <w:rtl w:val="0"/>
        </w:rPr>
        <w:t xml:space="preserve">: What’s the cob- What are the cobbins named, </w:t>
      </w:r>
      <w:r w:rsidDel="00000000" w:rsidR="00000000" w:rsidRPr="00000000">
        <w:rPr>
          <w:rtl w:val="0"/>
        </w:rPr>
        <w:t xml:space="preserve">Keith</w:t>
      </w:r>
      <w:r w:rsidDel="00000000" w:rsidR="00000000" w:rsidRPr="00000000">
        <w:rPr>
          <w:rtl w:val="0"/>
        </w:rPr>
        <w:t xml:space="preserve">?</w:t>
      </w:r>
    </w:p>
    <w:p w:rsidR="00000000" w:rsidDel="00000000" w:rsidP="00000000" w:rsidRDefault="00000000" w:rsidRPr="00000000" w14:paraId="0000037E">
      <w:pPr>
        <w:spacing w:after="240" w:lineRule="auto"/>
        <w:rPr/>
      </w:pPr>
      <w:r w:rsidDel="00000000" w:rsidR="00000000" w:rsidRPr="00000000">
        <w:rPr>
          <w:b w:val="1"/>
          <w:rtl w:val="0"/>
        </w:rPr>
        <w:t xml:space="preserve">Keith</w:t>
      </w:r>
      <w:r w:rsidDel="00000000" w:rsidR="00000000" w:rsidRPr="00000000">
        <w:rPr>
          <w:rtl w:val="0"/>
        </w:rPr>
        <w:t xml:space="preserve">: Uh- </w:t>
      </w:r>
    </w:p>
    <w:p w:rsidR="00000000" w:rsidDel="00000000" w:rsidP="00000000" w:rsidRDefault="00000000" w:rsidRPr="00000000" w14:paraId="0000037F">
      <w:pPr>
        <w:spacing w:after="240" w:lineRule="auto"/>
        <w:rPr/>
      </w:pPr>
      <w:r w:rsidDel="00000000" w:rsidR="00000000" w:rsidRPr="00000000">
        <w:rPr>
          <w:b w:val="1"/>
          <w:rtl w:val="0"/>
        </w:rPr>
        <w:t xml:space="preserve">Janine</w:t>
      </w:r>
      <w:r w:rsidDel="00000000" w:rsidR="00000000" w:rsidRPr="00000000">
        <w:rPr>
          <w:rtl w:val="0"/>
        </w:rPr>
        <w:t xml:space="preserve">: Uh, Tim Cobbins. </w:t>
      </w:r>
    </w:p>
    <w:p w:rsidR="00000000" w:rsidDel="00000000" w:rsidP="00000000" w:rsidRDefault="00000000" w:rsidRPr="00000000" w14:paraId="00000380">
      <w:pPr>
        <w:spacing w:after="240" w:lineRule="auto"/>
        <w:rPr/>
      </w:pPr>
      <w:r w:rsidDel="00000000" w:rsidR="00000000" w:rsidRPr="00000000">
        <w:rPr>
          <w:b w:val="1"/>
          <w:rtl w:val="0"/>
        </w:rPr>
        <w:t xml:space="preserve">Keith</w:t>
      </w:r>
      <w:r w:rsidDel="00000000" w:rsidR="00000000" w:rsidRPr="00000000">
        <w:rPr>
          <w:rtl w:val="0"/>
        </w:rPr>
        <w:t xml:space="preserve">: Uh, Tim Cobbins? [</w:t>
      </w:r>
      <w:r w:rsidDel="00000000" w:rsidR="00000000" w:rsidRPr="00000000">
        <w:rPr>
          <w:b w:val="1"/>
          <w:rtl w:val="0"/>
        </w:rPr>
        <w:t xml:space="preserve">Austin</w:t>
      </w:r>
      <w:r w:rsidDel="00000000" w:rsidR="00000000" w:rsidRPr="00000000">
        <w:rPr>
          <w:rtl w:val="0"/>
        </w:rPr>
        <w:t xml:space="preserve"> and Keith laugh]</w:t>
      </w:r>
    </w:p>
    <w:p w:rsidR="00000000" w:rsidDel="00000000" w:rsidP="00000000" w:rsidRDefault="00000000" w:rsidRPr="00000000" w14:paraId="00000381">
      <w:pPr>
        <w:spacing w:after="240" w:lineRule="auto"/>
        <w:rPr/>
      </w:pPr>
      <w:r w:rsidDel="00000000" w:rsidR="00000000" w:rsidRPr="00000000">
        <w:rPr>
          <w:b w:val="1"/>
          <w:rtl w:val="0"/>
        </w:rPr>
        <w:t xml:space="preserve">Art</w:t>
      </w:r>
      <w:r w:rsidDel="00000000" w:rsidR="00000000" w:rsidRPr="00000000">
        <w:rPr>
          <w:rtl w:val="0"/>
        </w:rPr>
        <w:t xml:space="preserve">: Get out. </w:t>
      </w:r>
    </w:p>
    <w:p w:rsidR="00000000" w:rsidDel="00000000" w:rsidP="00000000" w:rsidRDefault="00000000" w:rsidRPr="00000000" w14:paraId="00000382">
      <w:pPr>
        <w:spacing w:after="240" w:lineRule="auto"/>
        <w:rPr/>
      </w:pPr>
      <w:r w:rsidDel="00000000" w:rsidR="00000000" w:rsidRPr="00000000">
        <w:rPr>
          <w:b w:val="1"/>
          <w:rtl w:val="0"/>
        </w:rPr>
        <w:t xml:space="preserve">Austin</w:t>
      </w:r>
      <w:r w:rsidDel="00000000" w:rsidR="00000000" w:rsidRPr="00000000">
        <w:rPr>
          <w:rtl w:val="0"/>
        </w:rPr>
        <w:t xml:space="preserve">: I fuckin’ quit. [</w:t>
      </w:r>
      <w:r w:rsidDel="00000000" w:rsidR="00000000" w:rsidRPr="00000000">
        <w:rPr>
          <w:b w:val="1"/>
          <w:rtl w:val="0"/>
        </w:rPr>
        <w:t xml:space="preserve">Janine</w:t>
      </w:r>
      <w:r w:rsidDel="00000000" w:rsidR="00000000" w:rsidRPr="00000000">
        <w:rPr>
          <w:rtl w:val="0"/>
        </w:rPr>
        <w:t xml:space="preserve"> laughs] </w:t>
      </w:r>
      <w:r w:rsidDel="00000000" w:rsidR="00000000" w:rsidRPr="00000000">
        <w:rPr>
          <w:rtl w:val="0"/>
        </w:rPr>
        <w:t xml:space="preserve">Art</w:t>
      </w:r>
      <w:r w:rsidDel="00000000" w:rsidR="00000000" w:rsidRPr="00000000">
        <w:rPr>
          <w:rtl w:val="0"/>
        </w:rPr>
        <w:t xml:space="preserve">, do you want to start a new podcast? Jesus Christ.</w:t>
      </w:r>
    </w:p>
    <w:p w:rsidR="00000000" w:rsidDel="00000000" w:rsidP="00000000" w:rsidRDefault="00000000" w:rsidRPr="00000000" w14:paraId="00000383">
      <w:pPr>
        <w:spacing w:after="240" w:lineRule="auto"/>
        <w:rPr/>
      </w:pPr>
      <w:r w:rsidDel="00000000" w:rsidR="00000000" w:rsidRPr="00000000">
        <w:rPr>
          <w:b w:val="1"/>
          <w:rtl w:val="0"/>
        </w:rPr>
        <w:t xml:space="preserve">Art</w:t>
      </w:r>
      <w:r w:rsidDel="00000000" w:rsidR="00000000" w:rsidRPr="00000000">
        <w:rPr>
          <w:rtl w:val="0"/>
        </w:rPr>
        <w:t xml:space="preserve">: Friends at the Pun-free Table. [</w:t>
      </w:r>
      <w:r w:rsidDel="00000000" w:rsidR="00000000" w:rsidRPr="00000000">
        <w:rPr>
          <w:b w:val="1"/>
          <w:rtl w:val="0"/>
        </w:rPr>
        <w:t xml:space="preserve">Janine</w:t>
      </w:r>
      <w:r w:rsidDel="00000000" w:rsidR="00000000" w:rsidRPr="00000000">
        <w:rPr>
          <w:rtl w:val="0"/>
        </w:rPr>
        <w:t xml:space="preserve"> laughs]</w:t>
      </w:r>
    </w:p>
    <w:p w:rsidR="00000000" w:rsidDel="00000000" w:rsidP="00000000" w:rsidRDefault="00000000" w:rsidRPr="00000000" w14:paraId="00000384">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385">
      <w:pPr>
        <w:spacing w:after="240" w:lineRule="auto"/>
        <w:rPr/>
      </w:pPr>
      <w:r w:rsidDel="00000000" w:rsidR="00000000" w:rsidRPr="00000000">
        <w:rPr>
          <w:b w:val="1"/>
          <w:rtl w:val="0"/>
        </w:rPr>
        <w:t xml:space="preserve">Austin</w:t>
      </w:r>
      <w:r w:rsidDel="00000000" w:rsidR="00000000" w:rsidRPr="00000000">
        <w:rPr>
          <w:rtl w:val="0"/>
        </w:rPr>
        <w:t xml:space="preserve">: Ugh. [</w:t>
      </w:r>
      <w:r w:rsidDel="00000000" w:rsidR="00000000" w:rsidRPr="00000000">
        <w:rPr>
          <w:b w:val="1"/>
          <w:rtl w:val="0"/>
        </w:rPr>
        <w:t xml:space="preserve">Nick</w:t>
      </w:r>
      <w:r w:rsidDel="00000000" w:rsidR="00000000" w:rsidRPr="00000000">
        <w:rPr>
          <w:rtl w:val="0"/>
        </w:rPr>
        <w:t xml:space="preserve"> laughs] </w:t>
      </w:r>
    </w:p>
    <w:p w:rsidR="00000000" w:rsidDel="00000000" w:rsidP="00000000" w:rsidRDefault="00000000" w:rsidRPr="00000000" w14:paraId="00000386">
      <w:pPr>
        <w:spacing w:after="240" w:lineRule="auto"/>
        <w:rPr/>
      </w:pPr>
      <w:r w:rsidDel="00000000" w:rsidR="00000000" w:rsidRPr="00000000">
        <w:rPr>
          <w:b w:val="1"/>
          <w:rtl w:val="0"/>
        </w:rPr>
        <w:t xml:space="preserve">Keith</w:t>
      </w:r>
      <w:r w:rsidDel="00000000" w:rsidR="00000000" w:rsidRPr="00000000">
        <w:rPr>
          <w:rtl w:val="0"/>
        </w:rPr>
        <w:t xml:space="preserve">: Listen, there’s a booming industry down at the wa- at the waterfront. They have a mudsucker proxy. Alright, nevermind. Bye!</w:t>
      </w:r>
    </w:p>
    <w:p w:rsidR="00000000" w:rsidDel="00000000" w:rsidP="00000000" w:rsidRDefault="00000000" w:rsidRPr="00000000" w14:paraId="00000387">
      <w:pPr>
        <w:spacing w:after="240" w:lineRule="auto"/>
        <w:rPr/>
      </w:pPr>
      <w:r w:rsidDel="00000000" w:rsidR="00000000" w:rsidRPr="00000000">
        <w:rPr>
          <w:b w:val="1"/>
          <w:rtl w:val="0"/>
        </w:rPr>
        <w:t xml:space="preserve">Austin</w:t>
      </w:r>
      <w:r w:rsidDel="00000000" w:rsidR="00000000" w:rsidRPr="00000000">
        <w:rPr>
          <w:rtl w:val="0"/>
        </w:rPr>
        <w:t xml:space="preserve">: That’s actually, you know what? I might- Bye. Wow. </w:t>
      </w:r>
    </w:p>
    <w:p w:rsidR="00000000" w:rsidDel="00000000" w:rsidP="00000000" w:rsidRDefault="00000000" w:rsidRPr="00000000" w14:paraId="00000388">
      <w:pPr>
        <w:spacing w:after="240" w:lineRule="auto"/>
        <w:rPr/>
      </w:pPr>
      <w:r w:rsidDel="00000000" w:rsidR="00000000" w:rsidRPr="00000000">
        <w:rPr>
          <w:b w:val="1"/>
          <w:rtl w:val="0"/>
        </w:rPr>
        <w:t xml:space="preserve">Art</w:t>
      </w:r>
      <w:r w:rsidDel="00000000" w:rsidR="00000000" w:rsidRPr="00000000">
        <w:rPr>
          <w:rtl w:val="0"/>
        </w:rPr>
        <w:t xml:space="preserve">: Oh my god. </w:t>
      </w:r>
    </w:p>
    <w:p w:rsidR="00000000" w:rsidDel="00000000" w:rsidP="00000000" w:rsidRDefault="00000000" w:rsidRPr="00000000" w14:paraId="00000389">
      <w:pPr>
        <w:spacing w:after="240" w:lineRule="auto"/>
        <w:rPr/>
      </w:pPr>
      <w:r w:rsidDel="00000000" w:rsidR="00000000" w:rsidRPr="00000000">
        <w:rPr>
          <w:b w:val="1"/>
          <w:rtl w:val="0"/>
        </w:rPr>
        <w:t xml:space="preserve">Austin</w:t>
      </w:r>
      <w:r w:rsidDel="00000000" w:rsidR="00000000" w:rsidRPr="00000000">
        <w:rPr>
          <w:rtl w:val="0"/>
        </w:rPr>
        <w:t xml:space="preserve">: I hate this podcast. </w:t>
      </w:r>
    </w:p>
    <w:p w:rsidR="00000000" w:rsidDel="00000000" w:rsidP="00000000" w:rsidRDefault="00000000" w:rsidRPr="00000000" w14:paraId="0000038A">
      <w:pPr>
        <w:spacing w:after="240" w:lineRule="auto"/>
        <w:rPr/>
      </w:pPr>
      <w:r w:rsidDel="00000000" w:rsidR="00000000" w:rsidRPr="00000000">
        <w:rPr>
          <w:b w:val="1"/>
          <w:rtl w:val="0"/>
        </w:rPr>
        <w:t xml:space="preserve">Art</w:t>
      </w:r>
      <w:r w:rsidDel="00000000" w:rsidR="00000000" w:rsidRPr="00000000">
        <w:rPr>
          <w:rtl w:val="0"/>
        </w:rPr>
        <w:t xml:space="preserve">: Oh my god. </w:t>
      </w:r>
    </w:p>
    <w:p w:rsidR="00000000" w:rsidDel="00000000" w:rsidP="00000000" w:rsidRDefault="00000000" w:rsidRPr="00000000" w14:paraId="0000038B">
      <w:pPr>
        <w:spacing w:after="240" w:lineRule="auto"/>
        <w:rPr/>
      </w:pPr>
      <w:r w:rsidDel="00000000" w:rsidR="00000000" w:rsidRPr="00000000">
        <w:rPr>
          <w:b w:val="1"/>
          <w:rtl w:val="0"/>
        </w:rPr>
        <w:t xml:space="preserve">Keith</w:t>
      </w:r>
      <w:r w:rsidDel="00000000" w:rsidR="00000000" w:rsidRPr="00000000">
        <w:rPr>
          <w:rtl w:val="0"/>
        </w:rPr>
        <w:t xml:space="preserve">: I hate it. I’m so sorry. I let it-</w:t>
      </w:r>
    </w:p>
    <w:p w:rsidR="00000000" w:rsidDel="00000000" w:rsidP="00000000" w:rsidRDefault="00000000" w:rsidRPr="00000000" w14:paraId="0000038C">
      <w:pPr>
        <w:spacing w:after="240" w:lineRule="auto"/>
        <w:rPr/>
      </w:pPr>
      <w:r w:rsidDel="00000000" w:rsidR="00000000" w:rsidRPr="00000000">
        <w:rPr>
          <w:b w:val="1"/>
          <w:rtl w:val="0"/>
        </w:rPr>
        <w:t xml:space="preserve">Austin</w:t>
      </w:r>
      <w:r w:rsidDel="00000000" w:rsidR="00000000" w:rsidRPr="00000000">
        <w:rPr>
          <w:rtl w:val="0"/>
        </w:rPr>
        <w:t xml:space="preserve">: Ali, uh, can you do me a favor and delete this WAV? Just delete the whole podcast.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Janine</w:t>
      </w:r>
      <w:r w:rsidDel="00000000" w:rsidR="00000000" w:rsidRPr="00000000">
        <w:rPr>
          <w:rtl w:val="0"/>
        </w:rPr>
        <w:t xml:space="preserve"> laugh] </w:t>
      </w:r>
    </w:p>
    <w:p w:rsidR="00000000" w:rsidDel="00000000" w:rsidP="00000000" w:rsidRDefault="00000000" w:rsidRPr="00000000" w14:paraId="0000038D">
      <w:pPr>
        <w:spacing w:after="240" w:lineRule="auto"/>
        <w:rPr/>
      </w:pPr>
      <w:r w:rsidDel="00000000" w:rsidR="00000000" w:rsidRPr="00000000">
        <w:rPr>
          <w:b w:val="1"/>
          <w:rtl w:val="0"/>
        </w:rPr>
        <w:t xml:space="preserve">Keith</w:t>
      </w:r>
      <w:r w:rsidDel="00000000" w:rsidR="00000000" w:rsidRPr="00000000">
        <w:rPr>
          <w:rtl w:val="0"/>
        </w:rPr>
        <w:t xml:space="preserve">: I fuckin’- I feel like I lead the whole show down a dark and twisting alley and we ended up at Mudsucker Proxy, and I’m so sorry. </w:t>
      </w:r>
    </w:p>
    <w:p w:rsidR="00000000" w:rsidDel="00000000" w:rsidP="00000000" w:rsidRDefault="00000000" w:rsidRPr="00000000" w14:paraId="0000038E">
      <w:pPr>
        <w:spacing w:after="240" w:lineRule="auto"/>
        <w:rPr/>
      </w:pPr>
      <w:r w:rsidDel="00000000" w:rsidR="00000000" w:rsidRPr="00000000">
        <w:rPr>
          <w:b w:val="1"/>
          <w:rtl w:val="0"/>
        </w:rPr>
        <w:t xml:space="preserve">Austin</w:t>
      </w:r>
      <w:r w:rsidDel="00000000" w:rsidR="00000000" w:rsidRPr="00000000">
        <w:rPr>
          <w:rtl w:val="0"/>
        </w:rPr>
        <w:t xml:space="preserve">: I hate you. I hate you. [</w:t>
      </w:r>
      <w:r w:rsidDel="00000000" w:rsidR="00000000" w:rsidRPr="00000000">
        <w:rPr>
          <w:b w:val="1"/>
          <w:rtl w:val="0"/>
        </w:rPr>
        <w:t xml:space="preserve">Janine</w:t>
      </w:r>
      <w:r w:rsidDel="00000000" w:rsidR="00000000" w:rsidRPr="00000000">
        <w:rPr>
          <w:rtl w:val="0"/>
        </w:rPr>
        <w:t xml:space="preserve"> laughs] Alright. Janine, what are you doing? Oh, uh, actually, </w:t>
      </w:r>
      <w:r w:rsidDel="00000000" w:rsidR="00000000" w:rsidRPr="00000000">
        <w:rPr>
          <w:rtl w:val="0"/>
        </w:rPr>
        <w:t xml:space="preserve">Keith</w:t>
      </w:r>
      <w:r w:rsidDel="00000000" w:rsidR="00000000" w:rsidRPr="00000000">
        <w:rPr>
          <w:rtl w:val="0"/>
        </w:rPr>
        <w:t xml:space="preserve">. </w:t>
      </w:r>
    </w:p>
    <w:p w:rsidR="00000000" w:rsidDel="00000000" w:rsidP="00000000" w:rsidRDefault="00000000" w:rsidRPr="00000000" w14:paraId="0000038F">
      <w:pPr>
        <w:spacing w:after="240" w:lineRule="auto"/>
        <w:rPr/>
      </w:pPr>
      <w:r w:rsidDel="00000000" w:rsidR="00000000" w:rsidRPr="00000000">
        <w:rPr>
          <w:b w:val="1"/>
          <w:rtl w:val="0"/>
        </w:rPr>
        <w:t xml:space="preserve">Keith</w:t>
      </w:r>
      <w:r w:rsidDel="00000000" w:rsidR="00000000" w:rsidRPr="00000000">
        <w:rPr>
          <w:rtl w:val="0"/>
        </w:rPr>
        <w:t xml:space="preserve">: Hello. </w:t>
      </w:r>
    </w:p>
    <w:p w:rsidR="00000000" w:rsidDel="00000000" w:rsidP="00000000" w:rsidRDefault="00000000" w:rsidRPr="00000000" w14:paraId="00000390">
      <w:pPr>
        <w:spacing w:after="240" w:lineRule="auto"/>
        <w:rPr/>
      </w:pPr>
      <w:r w:rsidDel="00000000" w:rsidR="00000000" w:rsidRPr="00000000">
        <w:rPr>
          <w:b w:val="1"/>
          <w:rtl w:val="0"/>
        </w:rPr>
        <w:t xml:space="preserve">Austin</w:t>
      </w:r>
      <w:r w:rsidDel="00000000" w:rsidR="00000000" w:rsidRPr="00000000">
        <w:rPr>
          <w:rtl w:val="0"/>
        </w:rPr>
        <w:t xml:space="preserve">: Do your thing. </w:t>
      </w:r>
    </w:p>
    <w:p w:rsidR="00000000" w:rsidDel="00000000" w:rsidP="00000000" w:rsidRDefault="00000000" w:rsidRPr="00000000" w14:paraId="00000391">
      <w:pPr>
        <w:spacing w:after="240" w:lineRule="auto"/>
        <w:rPr/>
      </w:pPr>
      <w:r w:rsidDel="00000000" w:rsidR="00000000" w:rsidRPr="00000000">
        <w:rPr>
          <w:b w:val="1"/>
          <w:rtl w:val="0"/>
        </w:rPr>
        <w:t xml:space="preserve">Janine</w:t>
      </w:r>
      <w:r w:rsidDel="00000000" w:rsidR="00000000" w:rsidRPr="00000000">
        <w:rPr>
          <w:rtl w:val="0"/>
        </w:rPr>
        <w:t xml:space="preserve">: Right, the- Yeah. </w:t>
      </w:r>
    </w:p>
    <w:p w:rsidR="00000000" w:rsidDel="00000000" w:rsidP="00000000" w:rsidRDefault="00000000" w:rsidRPr="00000000" w14:paraId="00000392">
      <w:pPr>
        <w:spacing w:after="240" w:lineRule="auto"/>
        <w:rPr/>
      </w:pPr>
      <w:r w:rsidDel="00000000" w:rsidR="00000000" w:rsidRPr="00000000">
        <w:rPr>
          <w:b w:val="1"/>
          <w:rtl w:val="0"/>
        </w:rPr>
        <w:t xml:space="preserve">Austin</w:t>
      </w:r>
      <w:r w:rsidDel="00000000" w:rsidR="00000000" w:rsidRPr="00000000">
        <w:rPr>
          <w:rtl w:val="0"/>
        </w:rPr>
        <w:t xml:space="preserve">: Woods.</w:t>
      </w:r>
    </w:p>
    <w:p w:rsidR="00000000" w:rsidDel="00000000" w:rsidP="00000000" w:rsidRDefault="00000000" w:rsidRPr="00000000" w14:paraId="00000393">
      <w:pPr>
        <w:spacing w:after="240" w:lineRule="auto"/>
        <w:rPr/>
      </w:pPr>
      <w:r w:rsidDel="00000000" w:rsidR="00000000" w:rsidRPr="00000000">
        <w:rPr>
          <w:b w:val="1"/>
          <w:rtl w:val="0"/>
        </w:rPr>
        <w:t xml:space="preserve">Keith</w:t>
      </w:r>
      <w:r w:rsidDel="00000000" w:rsidR="00000000" w:rsidRPr="00000000">
        <w:rPr>
          <w:rtl w:val="0"/>
        </w:rPr>
        <w:t xml:space="preserve">: What’s my thing? Oh right. </w:t>
      </w:r>
    </w:p>
    <w:p w:rsidR="00000000" w:rsidDel="00000000" w:rsidP="00000000" w:rsidRDefault="00000000" w:rsidRPr="00000000" w14:paraId="00000394">
      <w:pPr>
        <w:spacing w:after="240" w:lineRule="auto"/>
        <w:rPr/>
      </w:pPr>
      <w:r w:rsidDel="00000000" w:rsidR="00000000" w:rsidRPr="00000000">
        <w:rPr>
          <w:b w:val="1"/>
          <w:rtl w:val="0"/>
        </w:rPr>
        <w:t xml:space="preserve">Austin</w:t>
      </w:r>
      <w:r w:rsidDel="00000000" w:rsidR="00000000" w:rsidRPr="00000000">
        <w:rPr>
          <w:rtl w:val="0"/>
        </w:rPr>
        <w:t xml:space="preserve">: The woods.</w:t>
      </w:r>
    </w:p>
    <w:p w:rsidR="00000000" w:rsidDel="00000000" w:rsidP="00000000" w:rsidRDefault="00000000" w:rsidRPr="00000000" w14:paraId="00000395">
      <w:pPr>
        <w:spacing w:after="240" w:lineRule="auto"/>
        <w:rPr/>
      </w:pPr>
      <w:r w:rsidDel="00000000" w:rsidR="00000000" w:rsidRPr="00000000">
        <w:rPr>
          <w:b w:val="1"/>
          <w:rtl w:val="0"/>
        </w:rPr>
        <w:t xml:space="preserve">Keith</w:t>
      </w:r>
      <w:r w:rsidDel="00000000" w:rsidR="00000000" w:rsidRPr="00000000">
        <w:rPr>
          <w:rtl w:val="0"/>
        </w:rPr>
        <w:t xml:space="preserve">: Cause yeah, ok. </w:t>
      </w:r>
    </w:p>
    <w:p w:rsidR="00000000" w:rsidDel="00000000" w:rsidP="00000000" w:rsidRDefault="00000000" w:rsidRPr="00000000" w14:paraId="00000396">
      <w:pPr>
        <w:spacing w:after="240" w:lineRule="auto"/>
        <w:rPr/>
      </w:pPr>
      <w:r w:rsidDel="00000000" w:rsidR="00000000" w:rsidRPr="00000000">
        <w:rPr>
          <w:b w:val="1"/>
          <w:rtl w:val="0"/>
        </w:rPr>
        <w:t xml:space="preserve">Austin</w:t>
      </w:r>
      <w:r w:rsidDel="00000000" w:rsidR="00000000" w:rsidRPr="00000000">
        <w:rPr>
          <w:rtl w:val="0"/>
        </w:rPr>
        <w:t xml:space="preserve">: What happens with the woods?</w:t>
      </w:r>
    </w:p>
    <w:p w:rsidR="00000000" w:rsidDel="00000000" w:rsidP="00000000" w:rsidRDefault="00000000" w:rsidRPr="00000000" w14:paraId="00000397">
      <w:pPr>
        <w:spacing w:after="240" w:lineRule="auto"/>
        <w:rPr/>
      </w:pPr>
      <w:r w:rsidDel="00000000" w:rsidR="00000000" w:rsidRPr="00000000">
        <w:rPr>
          <w:b w:val="1"/>
          <w:rtl w:val="0"/>
        </w:rPr>
        <w:t xml:space="preserve">Keith</w:t>
      </w:r>
      <w:r w:rsidDel="00000000" w:rsidR="00000000" w:rsidRPr="00000000">
        <w:rPr>
          <w:rtl w:val="0"/>
        </w:rPr>
        <w:t xml:space="preserve">: Um, so I think what happens is first, I think we have an abundance of wood. </w:t>
      </w:r>
    </w:p>
    <w:p w:rsidR="00000000" w:rsidDel="00000000" w:rsidP="00000000" w:rsidRDefault="00000000" w:rsidRPr="00000000" w14:paraId="00000398">
      <w:pPr>
        <w:spacing w:after="240" w:lineRule="auto"/>
        <w:rPr/>
      </w:pPr>
      <w:r w:rsidDel="00000000" w:rsidR="00000000" w:rsidRPr="00000000">
        <w:rPr>
          <w:b w:val="1"/>
          <w:rtl w:val="0"/>
        </w:rPr>
        <w:t xml:space="preserve">Austin</w:t>
      </w:r>
      <w:r w:rsidDel="00000000" w:rsidR="00000000" w:rsidRPr="00000000">
        <w:rPr>
          <w:rtl w:val="0"/>
        </w:rPr>
        <w:t xml:space="preserve">: Yeah, totally. </w:t>
      </w:r>
    </w:p>
    <w:p w:rsidR="00000000" w:rsidDel="00000000" w:rsidP="00000000" w:rsidRDefault="00000000" w:rsidRPr="00000000" w14:paraId="00000399">
      <w:pPr>
        <w:spacing w:after="240" w:lineRule="auto"/>
        <w:rPr/>
      </w:pPr>
      <w:r w:rsidDel="00000000" w:rsidR="00000000" w:rsidRPr="00000000">
        <w:rPr>
          <w:b w:val="1"/>
          <w:rtl w:val="0"/>
        </w:rPr>
        <w:t xml:space="preserve">Keith</w:t>
      </w:r>
      <w:r w:rsidDel="00000000" w:rsidR="00000000" w:rsidRPr="00000000">
        <w:rPr>
          <w:rtl w:val="0"/>
        </w:rPr>
        <w:t xml:space="preserve">: Which is- which is great, but immediately irrelevant because now we have these buildings, right? Like, well like- the wood is great, but it’s so much harder to make a cabinet out of wood than to ask the factory for a cabinet. </w:t>
      </w:r>
    </w:p>
    <w:p w:rsidR="00000000" w:rsidDel="00000000" w:rsidP="00000000" w:rsidRDefault="00000000" w:rsidRPr="00000000" w14:paraId="0000039A">
      <w:pPr>
        <w:spacing w:after="240" w:lineRule="auto"/>
        <w:rPr/>
      </w:pPr>
      <w:r w:rsidDel="00000000" w:rsidR="00000000" w:rsidRPr="00000000">
        <w:rPr>
          <w:b w:val="1"/>
          <w:rtl w:val="0"/>
        </w:rPr>
        <w:t xml:space="preserve">Austin</w:t>
      </w:r>
      <w:r w:rsidDel="00000000" w:rsidR="00000000" w:rsidRPr="00000000">
        <w:rPr>
          <w:rtl w:val="0"/>
        </w:rPr>
        <w:t xml:space="preserve">: Can I tell you something really cool about that wood?</w:t>
      </w:r>
    </w:p>
    <w:p w:rsidR="00000000" w:rsidDel="00000000" w:rsidP="00000000" w:rsidRDefault="00000000" w:rsidRPr="00000000" w14:paraId="0000039B">
      <w:pPr>
        <w:spacing w:after="240" w:lineRule="auto"/>
        <w:rPr/>
      </w:pPr>
      <w:r w:rsidDel="00000000" w:rsidR="00000000" w:rsidRPr="00000000">
        <w:rPr>
          <w:b w:val="1"/>
          <w:rtl w:val="0"/>
        </w:rPr>
        <w:t xml:space="preserve">Keith</w:t>
      </w:r>
      <w:r w:rsidDel="00000000" w:rsidR="00000000" w:rsidRPr="00000000">
        <w:rPr>
          <w:rtl w:val="0"/>
        </w:rPr>
        <w:t xml:space="preserve">: Yeah, what’s up?</w:t>
      </w:r>
    </w:p>
    <w:p w:rsidR="00000000" w:rsidDel="00000000" w:rsidP="00000000" w:rsidRDefault="00000000" w:rsidRPr="00000000" w14:paraId="0000039C">
      <w:pPr>
        <w:spacing w:after="240" w:lineRule="auto"/>
        <w:rPr/>
      </w:pPr>
      <w:r w:rsidDel="00000000" w:rsidR="00000000" w:rsidRPr="00000000">
        <w:rPr>
          <w:b w:val="1"/>
          <w:rtl w:val="0"/>
        </w:rPr>
        <w:t xml:space="preserve">Austin</w:t>
      </w:r>
      <w:r w:rsidDel="00000000" w:rsidR="00000000" w:rsidRPr="00000000">
        <w:rPr>
          <w:rtl w:val="0"/>
        </w:rPr>
        <w:t xml:space="preserve">: It can’t be rearranged by S- by Samothes.</w:t>
      </w:r>
    </w:p>
    <w:p w:rsidR="00000000" w:rsidDel="00000000" w:rsidP="00000000" w:rsidRDefault="00000000" w:rsidRPr="00000000" w14:paraId="0000039D">
      <w:pPr>
        <w:spacing w:after="240" w:lineRule="auto"/>
        <w:rPr/>
      </w:pPr>
      <w:r w:rsidDel="00000000" w:rsidR="00000000" w:rsidRPr="00000000">
        <w:rPr>
          <w:b w:val="1"/>
          <w:rtl w:val="0"/>
        </w:rPr>
        <w:t xml:space="preserve">Janine</w:t>
      </w:r>
      <w:r w:rsidDel="00000000" w:rsidR="00000000" w:rsidRPr="00000000">
        <w:rPr>
          <w:rtl w:val="0"/>
        </w:rPr>
        <w:t xml:space="preserve">: Hm. </w:t>
      </w:r>
    </w:p>
    <w:p w:rsidR="00000000" w:rsidDel="00000000" w:rsidP="00000000" w:rsidRDefault="00000000" w:rsidRPr="00000000" w14:paraId="0000039E">
      <w:pPr>
        <w:spacing w:after="240" w:lineRule="auto"/>
        <w:rPr/>
      </w:pPr>
      <w:r w:rsidDel="00000000" w:rsidR="00000000" w:rsidRPr="00000000">
        <w:rPr>
          <w:b w:val="1"/>
          <w:rtl w:val="0"/>
        </w:rPr>
        <w:t xml:space="preserve">Keith</w:t>
      </w:r>
      <w:r w:rsidDel="00000000" w:rsidR="00000000" w:rsidRPr="00000000">
        <w:rPr>
          <w:rtl w:val="0"/>
        </w:rPr>
        <w:t xml:space="preserve">: Oh, so that- everything that is made out of that wood is staying that wood?</w:t>
      </w:r>
    </w:p>
    <w:p w:rsidR="00000000" w:rsidDel="00000000" w:rsidP="00000000" w:rsidRDefault="00000000" w:rsidRPr="00000000" w14:paraId="0000039F">
      <w:pPr>
        <w:spacing w:after="240" w:lineRule="auto"/>
        <w:rPr/>
      </w:pPr>
      <w:r w:rsidDel="00000000" w:rsidR="00000000" w:rsidRPr="00000000">
        <w:rPr>
          <w:b w:val="1"/>
          <w:rtl w:val="0"/>
        </w:rPr>
        <w:t xml:space="preserve">Austin</w:t>
      </w:r>
      <w:r w:rsidDel="00000000" w:rsidR="00000000" w:rsidRPr="00000000">
        <w:rPr>
          <w:rtl w:val="0"/>
        </w:rPr>
        <w:t xml:space="preserve">: Yeah, uh hm. </w:t>
      </w:r>
    </w:p>
    <w:p w:rsidR="00000000" w:rsidDel="00000000" w:rsidP="00000000" w:rsidRDefault="00000000" w:rsidRPr="00000000" w14:paraId="000003A0">
      <w:pPr>
        <w:spacing w:after="240" w:lineRule="auto"/>
        <w:rPr/>
      </w:pPr>
      <w:r w:rsidDel="00000000" w:rsidR="00000000" w:rsidRPr="00000000">
        <w:rPr>
          <w:b w:val="1"/>
          <w:rtl w:val="0"/>
        </w:rPr>
        <w:t xml:space="preserve">Keith</w:t>
      </w:r>
      <w:r w:rsidDel="00000000" w:rsidR="00000000" w:rsidRPr="00000000">
        <w:rPr>
          <w:rtl w:val="0"/>
        </w:rPr>
        <w:t xml:space="preserve">: That’s awesome. Ok, great. </w:t>
      </w:r>
    </w:p>
    <w:p w:rsidR="00000000" w:rsidDel="00000000" w:rsidP="00000000" w:rsidRDefault="00000000" w:rsidRPr="00000000" w14:paraId="000003A1">
      <w:pPr>
        <w:spacing w:after="240" w:lineRule="auto"/>
        <w:rPr/>
      </w:pPr>
      <w:r w:rsidDel="00000000" w:rsidR="00000000" w:rsidRPr="00000000">
        <w:rPr>
          <w:b w:val="1"/>
          <w:rtl w:val="0"/>
        </w:rPr>
        <w:t xml:space="preserve">Janine</w:t>
      </w:r>
      <w:r w:rsidDel="00000000" w:rsidR="00000000" w:rsidRPr="00000000">
        <w:rPr>
          <w:rtl w:val="0"/>
        </w:rPr>
        <w:t xml:space="preserve">: Canopy Row just keeps getting better and better. </w:t>
      </w:r>
    </w:p>
    <w:p w:rsidR="00000000" w:rsidDel="00000000" w:rsidP="00000000" w:rsidRDefault="00000000" w:rsidRPr="00000000" w14:paraId="000003A2">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A3">
      <w:pPr>
        <w:spacing w:after="240" w:lineRule="auto"/>
        <w:rPr/>
      </w:pPr>
      <w:r w:rsidDel="00000000" w:rsidR="00000000" w:rsidRPr="00000000">
        <w:rPr>
          <w:b w:val="1"/>
          <w:rtl w:val="0"/>
        </w:rPr>
        <w:t xml:space="preserve">Keith</w:t>
      </w:r>
      <w:r w:rsidDel="00000000" w:rsidR="00000000" w:rsidRPr="00000000">
        <w:rPr>
          <w:rtl w:val="0"/>
        </w:rPr>
        <w:t xml:space="preserve">: And so, in- in addition to- in addition to that, we’ve- we’re also losing people again to the forest. But I don’t think anybody’s worried cause they’re just like, ‘Eh, give it a month. Give it two months. They’ll be back. If there’s any stretchies, well, you know, we won’t dig them out of the tree this time.</w:t>
      </w:r>
    </w:p>
    <w:p w:rsidR="00000000" w:rsidDel="00000000" w:rsidP="00000000" w:rsidRDefault="00000000" w:rsidRPr="00000000" w14:paraId="000003A4">
      <w:pPr>
        <w:spacing w:after="240" w:lineRule="auto"/>
        <w:rPr/>
      </w:pPr>
      <w:r w:rsidDel="00000000" w:rsidR="00000000" w:rsidRPr="00000000">
        <w:rPr>
          <w:b w:val="1"/>
          <w:rtl w:val="0"/>
        </w:rPr>
        <w:t xml:space="preserve">Janine</w:t>
      </w:r>
      <w:r w:rsidDel="00000000" w:rsidR="00000000" w:rsidRPr="00000000">
        <w:rPr>
          <w:rtl w:val="0"/>
        </w:rPr>
        <w:t xml:space="preserve">: I mean, they’re bodies will be back, right? We determined like, it’s the bodies that come back. It’s not-</w:t>
      </w:r>
    </w:p>
    <w:p w:rsidR="00000000" w:rsidDel="00000000" w:rsidP="00000000" w:rsidRDefault="00000000" w:rsidRPr="00000000" w14:paraId="000003A5">
      <w:pPr>
        <w:spacing w:after="240" w:lineRule="auto"/>
        <w:rPr/>
      </w:pPr>
      <w:r w:rsidDel="00000000" w:rsidR="00000000" w:rsidRPr="00000000">
        <w:rPr>
          <w:b w:val="1"/>
          <w:rtl w:val="0"/>
        </w:rPr>
        <w:t xml:space="preserve">Keith</w:t>
      </w:r>
      <w:r w:rsidDel="00000000" w:rsidR="00000000" w:rsidRPr="00000000">
        <w:rPr>
          <w:rtl w:val="0"/>
        </w:rPr>
        <w:t xml:space="preserve">: Oh, ok. Well, I guess-</w:t>
      </w:r>
    </w:p>
    <w:p w:rsidR="00000000" w:rsidDel="00000000" w:rsidP="00000000" w:rsidRDefault="00000000" w:rsidRPr="00000000" w14:paraId="000003A6">
      <w:pPr>
        <w:spacing w:after="240" w:lineRule="auto"/>
        <w:rPr/>
      </w:pPr>
      <w:r w:rsidDel="00000000" w:rsidR="00000000" w:rsidRPr="00000000">
        <w:rPr>
          <w:b w:val="1"/>
          <w:rtl w:val="0"/>
        </w:rPr>
        <w:t xml:space="preserve">Janine</w:t>
      </w:r>
      <w:r w:rsidDel="00000000" w:rsidR="00000000" w:rsidRPr="00000000">
        <w:rPr>
          <w:rtl w:val="0"/>
        </w:rPr>
        <w:t xml:space="preserve">: Right?</w:t>
      </w:r>
    </w:p>
    <w:p w:rsidR="00000000" w:rsidDel="00000000" w:rsidP="00000000" w:rsidRDefault="00000000" w:rsidRPr="00000000" w14:paraId="000003A7">
      <w:pPr>
        <w:spacing w:after="240" w:lineRule="auto"/>
        <w:rPr/>
      </w:pPr>
      <w:r w:rsidDel="00000000" w:rsidR="00000000" w:rsidRPr="00000000">
        <w:rPr>
          <w:b w:val="1"/>
          <w:rtl w:val="0"/>
        </w:rPr>
        <w:t xml:space="preserve">Austin</w:t>
      </w:r>
      <w:r w:rsidDel="00000000" w:rsidR="00000000" w:rsidRPr="00000000">
        <w:rPr>
          <w:rtl w:val="0"/>
        </w:rPr>
        <w:t xml:space="preserve">: Yeah. No, it’s-</w:t>
      </w:r>
    </w:p>
    <w:p w:rsidR="00000000" w:rsidDel="00000000" w:rsidP="00000000" w:rsidRDefault="00000000" w:rsidRPr="00000000" w14:paraId="000003A8">
      <w:pPr>
        <w:spacing w:after="240" w:lineRule="auto"/>
        <w:rPr/>
      </w:pPr>
      <w:r w:rsidDel="00000000" w:rsidR="00000000" w:rsidRPr="00000000">
        <w:rPr>
          <w:b w:val="1"/>
          <w:rtl w:val="0"/>
        </w:rPr>
        <w:t xml:space="preserve">Keith</w:t>
      </w:r>
      <w:r w:rsidDel="00000000" w:rsidR="00000000" w:rsidRPr="00000000">
        <w:rPr>
          <w:rtl w:val="0"/>
        </w:rPr>
        <w:t xml:space="preserve">: -there’s still- there’s till concern, but-</w:t>
      </w:r>
    </w:p>
    <w:p w:rsidR="00000000" w:rsidDel="00000000" w:rsidP="00000000" w:rsidRDefault="00000000" w:rsidRPr="00000000" w14:paraId="000003A9">
      <w:pPr>
        <w:spacing w:after="240" w:lineRule="auto"/>
        <w:rPr/>
      </w:pPr>
      <w:r w:rsidDel="00000000" w:rsidR="00000000" w:rsidRPr="00000000">
        <w:rPr>
          <w:b w:val="1"/>
          <w:rtl w:val="0"/>
        </w:rPr>
        <w:t xml:space="preserve">Austin</w:t>
      </w:r>
      <w:r w:rsidDel="00000000" w:rsidR="00000000" w:rsidRPr="00000000">
        <w:rPr>
          <w:rtl w:val="0"/>
        </w:rPr>
        <w:t xml:space="preserve">: I guess we haven’t seen any stretchies in a while, right?</w:t>
      </w:r>
    </w:p>
    <w:p w:rsidR="00000000" w:rsidDel="00000000" w:rsidP="00000000" w:rsidRDefault="00000000" w:rsidRPr="00000000" w14:paraId="000003AA">
      <w:pPr>
        <w:spacing w:after="240" w:lineRule="auto"/>
        <w:rPr/>
      </w:pPr>
      <w:r w:rsidDel="00000000" w:rsidR="00000000" w:rsidRPr="00000000">
        <w:rPr>
          <w:b w:val="1"/>
          <w:rtl w:val="0"/>
        </w:rPr>
        <w:t xml:space="preserve">Janine</w:t>
      </w:r>
      <w:r w:rsidDel="00000000" w:rsidR="00000000" w:rsidRPr="00000000">
        <w:rPr>
          <w:rtl w:val="0"/>
        </w:rPr>
        <w:t xml:space="preserve">: No. </w:t>
      </w:r>
    </w:p>
    <w:p w:rsidR="00000000" w:rsidDel="00000000" w:rsidP="00000000" w:rsidRDefault="00000000" w:rsidRPr="00000000" w14:paraId="000003AB">
      <w:pPr>
        <w:spacing w:after="240" w:lineRule="auto"/>
        <w:rPr/>
      </w:pPr>
      <w:r w:rsidDel="00000000" w:rsidR="00000000" w:rsidRPr="00000000">
        <w:rPr>
          <w:b w:val="1"/>
          <w:rtl w:val="0"/>
        </w:rPr>
        <w:t xml:space="preserve">Keith</w:t>
      </w:r>
      <w:r w:rsidDel="00000000" w:rsidR="00000000" w:rsidRPr="00000000">
        <w:rPr>
          <w:rtl w:val="0"/>
        </w:rPr>
        <w:t xml:space="preserve">: Yeah, I guess not. </w:t>
      </w:r>
    </w:p>
    <w:p w:rsidR="00000000" w:rsidDel="00000000" w:rsidP="00000000" w:rsidRDefault="00000000" w:rsidRPr="00000000" w14:paraId="000003AC">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3AD">
      <w:pPr>
        <w:spacing w:after="240" w:lineRule="auto"/>
        <w:rPr/>
      </w:pPr>
      <w:r w:rsidDel="00000000" w:rsidR="00000000" w:rsidRPr="00000000">
        <w:rPr>
          <w:b w:val="1"/>
          <w:rtl w:val="0"/>
        </w:rPr>
        <w:t xml:space="preserve">Keith</w:t>
      </w:r>
      <w:r w:rsidDel="00000000" w:rsidR="00000000" w:rsidRPr="00000000">
        <w:rPr>
          <w:rtl w:val="0"/>
        </w:rPr>
        <w:t xml:space="preserve">: Uh, but-</w:t>
      </w:r>
    </w:p>
    <w:p w:rsidR="00000000" w:rsidDel="00000000" w:rsidP="00000000" w:rsidRDefault="00000000" w:rsidRPr="00000000" w14:paraId="000003AE">
      <w:pPr>
        <w:spacing w:after="240" w:lineRule="auto"/>
        <w:rPr/>
      </w:pPr>
      <w:r w:rsidDel="00000000" w:rsidR="00000000" w:rsidRPr="00000000">
        <w:rPr>
          <w:b w:val="1"/>
          <w:rtl w:val="0"/>
        </w:rPr>
        <w:t xml:space="preserve">Art</w:t>
      </w:r>
      <w:r w:rsidDel="00000000" w:rsidR="00000000" w:rsidRPr="00000000">
        <w:rPr>
          <w:rtl w:val="0"/>
        </w:rPr>
        <w:t xml:space="preserve">: But aren’t some of them in the trees that we’re cutting down? </w:t>
      </w:r>
    </w:p>
    <w:p w:rsidR="00000000" w:rsidDel="00000000" w:rsidP="00000000" w:rsidRDefault="00000000" w:rsidRPr="00000000" w14:paraId="000003AF">
      <w:pPr>
        <w:spacing w:after="240" w:lineRule="auto"/>
        <w:rPr/>
      </w:pPr>
      <w:r w:rsidDel="00000000" w:rsidR="00000000" w:rsidRPr="00000000">
        <w:rPr>
          <w:b w:val="1"/>
          <w:rtl w:val="0"/>
        </w:rPr>
        <w:t xml:space="preserve">Keith</w:t>
      </w:r>
      <w:r w:rsidDel="00000000" w:rsidR="00000000" w:rsidRPr="00000000">
        <w:rPr>
          <w:rtl w:val="0"/>
        </w:rPr>
        <w:t xml:space="preserve">: I think- Yeah.</w:t>
      </w:r>
    </w:p>
    <w:p w:rsidR="00000000" w:rsidDel="00000000" w:rsidP="00000000" w:rsidRDefault="00000000" w:rsidRPr="00000000" w14:paraId="000003B0">
      <w:pPr>
        <w:spacing w:after="240" w:lineRule="auto"/>
        <w:rPr/>
      </w:pPr>
      <w:r w:rsidDel="00000000" w:rsidR="00000000" w:rsidRPr="00000000">
        <w:rPr>
          <w:b w:val="1"/>
          <w:rtl w:val="0"/>
        </w:rPr>
        <w:t xml:space="preserve">Austin</w:t>
      </w:r>
      <w:r w:rsidDel="00000000" w:rsidR="00000000" w:rsidRPr="00000000">
        <w:rPr>
          <w:rtl w:val="0"/>
        </w:rPr>
        <w:t xml:space="preserve">: Yes, some of them have been in the trees.</w:t>
      </w:r>
    </w:p>
    <w:p w:rsidR="00000000" w:rsidDel="00000000" w:rsidP="00000000" w:rsidRDefault="00000000" w:rsidRPr="00000000" w14:paraId="000003B1">
      <w:pPr>
        <w:spacing w:after="240" w:lineRule="auto"/>
        <w:rPr/>
      </w:pPr>
      <w:r w:rsidDel="00000000" w:rsidR="00000000" w:rsidRPr="00000000">
        <w:rPr>
          <w:b w:val="1"/>
          <w:rtl w:val="0"/>
        </w:rPr>
        <w:t xml:space="preserve">Keith</w:t>
      </w:r>
      <w:r w:rsidDel="00000000" w:rsidR="00000000" w:rsidRPr="00000000">
        <w:rPr>
          <w:rtl w:val="0"/>
        </w:rPr>
        <w:t xml:space="preserve">: Yep. I think uh- </w:t>
      </w:r>
    </w:p>
    <w:p w:rsidR="00000000" w:rsidDel="00000000" w:rsidP="00000000" w:rsidRDefault="00000000" w:rsidRPr="00000000" w14:paraId="000003B2">
      <w:pPr>
        <w:spacing w:after="240" w:lineRule="auto"/>
        <w:rPr/>
      </w:pPr>
      <w:r w:rsidDel="00000000" w:rsidR="00000000" w:rsidRPr="00000000">
        <w:rPr>
          <w:b w:val="1"/>
          <w:rtl w:val="0"/>
        </w:rPr>
        <w:t xml:space="preserve">Austin</w:t>
      </w:r>
      <w:r w:rsidDel="00000000" w:rsidR="00000000" w:rsidRPr="00000000">
        <w:rPr>
          <w:rtl w:val="0"/>
        </w:rPr>
        <w:t xml:space="preserve">: I’m just expanding Canopy Row a little bit to- to reference this. </w:t>
      </w:r>
    </w:p>
    <w:p w:rsidR="00000000" w:rsidDel="00000000" w:rsidP="00000000" w:rsidRDefault="00000000" w:rsidRPr="00000000" w14:paraId="000003B3">
      <w:pPr>
        <w:spacing w:after="240" w:lineRule="auto"/>
        <w:rPr/>
      </w:pPr>
      <w:r w:rsidDel="00000000" w:rsidR="00000000" w:rsidRPr="00000000">
        <w:rPr>
          <w:b w:val="1"/>
          <w:rtl w:val="0"/>
        </w:rPr>
        <w:t xml:space="preserve">Keith</w:t>
      </w:r>
      <w:r w:rsidDel="00000000" w:rsidR="00000000" w:rsidRPr="00000000">
        <w:rPr>
          <w:rtl w:val="0"/>
        </w:rPr>
        <w:t xml:space="preserve">: I think the- I think the- the hope then is that as- as the forest gets smaller and smaller, less and less people are being taken, but also like, ‘Hey, when the people do disappear, maybe we’ll- maybe we’ll find them before it’s too late.’</w:t>
      </w:r>
    </w:p>
    <w:p w:rsidR="00000000" w:rsidDel="00000000" w:rsidP="00000000" w:rsidRDefault="00000000" w:rsidRPr="00000000" w14:paraId="000003B4">
      <w:pPr>
        <w:spacing w:after="240" w:lineRule="auto"/>
        <w:rPr/>
      </w:pPr>
      <w:r w:rsidDel="00000000" w:rsidR="00000000" w:rsidRPr="00000000">
        <w:rPr>
          <w:b w:val="1"/>
          <w:rtl w:val="0"/>
        </w:rPr>
        <w:t xml:space="preserve">Janine</w:t>
      </w:r>
      <w:r w:rsidDel="00000000" w:rsidR="00000000" w:rsidRPr="00000000">
        <w:rPr>
          <w:rtl w:val="0"/>
        </w:rPr>
        <w:t xml:space="preserve">: Hmm. </w:t>
      </w:r>
    </w:p>
    <w:p w:rsidR="00000000" w:rsidDel="00000000" w:rsidP="00000000" w:rsidRDefault="00000000" w:rsidRPr="00000000" w14:paraId="000003B5">
      <w:pPr>
        <w:spacing w:after="240" w:lineRule="auto"/>
        <w:rPr/>
      </w:pPr>
      <w:r w:rsidDel="00000000" w:rsidR="00000000" w:rsidRPr="00000000">
        <w:rPr>
          <w:b w:val="1"/>
          <w:rtl w:val="0"/>
        </w:rPr>
        <w:t xml:space="preserve">Keith</w:t>
      </w:r>
      <w:r w:rsidDel="00000000" w:rsidR="00000000" w:rsidRPr="00000000">
        <w:rPr>
          <w:rtl w:val="0"/>
        </w:rPr>
        <w:t xml:space="preserve">: ‘Uh, maybe someone will- maybe someone will come back.’</w:t>
      </w:r>
    </w:p>
    <w:p w:rsidR="00000000" w:rsidDel="00000000" w:rsidP="00000000" w:rsidRDefault="00000000" w:rsidRPr="00000000" w14:paraId="000003B6">
      <w:pPr>
        <w:spacing w:after="240" w:lineRule="auto"/>
        <w:rPr/>
      </w:pPr>
      <w:r w:rsidDel="00000000" w:rsidR="00000000" w:rsidRPr="00000000">
        <w:rPr>
          <w:b w:val="1"/>
          <w:rtl w:val="0"/>
        </w:rPr>
        <w:t xml:space="preserve">Austin</w:t>
      </w:r>
      <w:r w:rsidDel="00000000" w:rsidR="00000000" w:rsidRPr="00000000">
        <w:rPr>
          <w:rtl w:val="0"/>
        </w:rPr>
        <w:t xml:space="preserve">: So, does the forest shrink at all, or does it- does it keep up with the increased </w:t>
      </w:r>
      <w:r w:rsidDel="00000000" w:rsidR="00000000" w:rsidRPr="00000000">
        <w:rPr>
          <w:rtl w:val="0"/>
        </w:rPr>
        <w:t xml:space="preserve">fores</w:t>
      </w:r>
      <w:r w:rsidDel="00000000" w:rsidR="00000000" w:rsidRPr="00000000">
        <w:rPr>
          <w:rtl w:val="0"/>
        </w:rPr>
        <w:t xml:space="preserve">- increased uh, effort to- to get wood?</w:t>
      </w:r>
      <w:r w:rsidDel="00000000" w:rsidR="00000000" w:rsidRPr="00000000">
        <w:rPr>
          <w:rtl w:val="0"/>
        </w:rPr>
      </w:r>
    </w:p>
    <w:p w:rsidR="00000000" w:rsidDel="00000000" w:rsidP="00000000" w:rsidRDefault="00000000" w:rsidRPr="00000000" w14:paraId="000003B7">
      <w:pPr>
        <w:spacing w:after="240" w:lineRule="auto"/>
        <w:rPr/>
      </w:pPr>
      <w:r w:rsidDel="00000000" w:rsidR="00000000" w:rsidRPr="00000000">
        <w:rPr>
          <w:b w:val="1"/>
          <w:rtl w:val="0"/>
        </w:rPr>
        <w:t xml:space="preserve">Keith</w:t>
      </w:r>
      <w:r w:rsidDel="00000000" w:rsidR="00000000" w:rsidRPr="00000000">
        <w:rPr>
          <w:rtl w:val="0"/>
        </w:rPr>
        <w:t xml:space="preserve">: Um, I think that as the strongest tool that we have to fight the powers of Samothes, it definitely gets smaller and smaller. </w:t>
      </w:r>
    </w:p>
    <w:p w:rsidR="00000000" w:rsidDel="00000000" w:rsidP="00000000" w:rsidRDefault="00000000" w:rsidRPr="00000000" w14:paraId="000003B8">
      <w:pPr>
        <w:spacing w:after="240" w:lineRule="auto"/>
        <w:rPr/>
      </w:pPr>
      <w:r w:rsidDel="00000000" w:rsidR="00000000" w:rsidRPr="00000000">
        <w:rPr>
          <w:b w:val="1"/>
          <w:rtl w:val="0"/>
        </w:rPr>
        <w:t xml:space="preserve">Austin</w:t>
      </w:r>
      <w:r w:rsidDel="00000000" w:rsidR="00000000" w:rsidRPr="00000000">
        <w:rPr>
          <w:rtl w:val="0"/>
        </w:rPr>
        <w:t xml:space="preserve">: Ok. Cool. Good. </w:t>
      </w:r>
    </w:p>
    <w:p w:rsidR="00000000" w:rsidDel="00000000" w:rsidP="00000000" w:rsidRDefault="00000000" w:rsidRPr="00000000" w14:paraId="000003B9">
      <w:pPr>
        <w:spacing w:after="240" w:lineRule="auto"/>
        <w:rPr/>
      </w:pPr>
      <w:r w:rsidDel="00000000" w:rsidR="00000000" w:rsidRPr="00000000">
        <w:rPr>
          <w:b w:val="1"/>
          <w:rtl w:val="0"/>
        </w:rPr>
        <w:t xml:space="preserve">Nick</w:t>
      </w:r>
      <w:r w:rsidDel="00000000" w:rsidR="00000000" w:rsidRPr="00000000">
        <w:rPr>
          <w:rtl w:val="0"/>
        </w:rPr>
        <w:t xml:space="preserve">: I don’t know how to make that shrink. </w:t>
      </w:r>
    </w:p>
    <w:p w:rsidR="00000000" w:rsidDel="00000000" w:rsidP="00000000" w:rsidRDefault="00000000" w:rsidRPr="00000000" w14:paraId="000003BA">
      <w:pPr>
        <w:spacing w:after="240" w:lineRule="auto"/>
        <w:rPr/>
      </w:pPr>
      <w:r w:rsidDel="00000000" w:rsidR="00000000" w:rsidRPr="00000000">
        <w:rPr>
          <w:b w:val="1"/>
          <w:rtl w:val="0"/>
        </w:rPr>
        <w:t xml:space="preserve">Austin</w:t>
      </w:r>
      <w:r w:rsidDel="00000000" w:rsidR="00000000" w:rsidRPr="00000000">
        <w:rPr>
          <w:rtl w:val="0"/>
        </w:rPr>
        <w:t xml:space="preserve">: Boop. </w:t>
      </w:r>
    </w:p>
    <w:p w:rsidR="00000000" w:rsidDel="00000000" w:rsidP="00000000" w:rsidRDefault="00000000" w:rsidRPr="00000000" w14:paraId="000003BB">
      <w:pPr>
        <w:spacing w:after="240" w:lineRule="auto"/>
        <w:rPr/>
      </w:pPr>
      <w:r w:rsidDel="00000000" w:rsidR="00000000" w:rsidRPr="00000000">
        <w:rPr>
          <w:b w:val="1"/>
          <w:rtl w:val="0"/>
        </w:rPr>
        <w:t xml:space="preserve">Nick</w:t>
      </w:r>
      <w:r w:rsidDel="00000000" w:rsidR="00000000" w:rsidRPr="00000000">
        <w:rPr>
          <w:rtl w:val="0"/>
        </w:rPr>
        <w:t xml:space="preserve">: How do I- Oh, there we go. </w:t>
      </w:r>
    </w:p>
    <w:p w:rsidR="00000000" w:rsidDel="00000000" w:rsidP="00000000" w:rsidRDefault="00000000" w:rsidRPr="00000000" w14:paraId="000003BC">
      <w:pPr>
        <w:spacing w:after="240" w:lineRule="auto"/>
        <w:rPr/>
      </w:pPr>
      <w:r w:rsidDel="00000000" w:rsidR="00000000" w:rsidRPr="00000000">
        <w:rPr>
          <w:b w:val="1"/>
          <w:rtl w:val="0"/>
        </w:rPr>
        <w:t xml:space="preserve">Austin</w:t>
      </w:r>
      <w:r w:rsidDel="00000000" w:rsidR="00000000" w:rsidRPr="00000000">
        <w:rPr>
          <w:rtl w:val="0"/>
        </w:rPr>
        <w:t xml:space="preserve">: Boop. [light laugh] I just literally just dragged the thing down from the top, [</w:t>
      </w:r>
      <w:r w:rsidDel="00000000" w:rsidR="00000000" w:rsidRPr="00000000">
        <w:rPr>
          <w:b w:val="1"/>
          <w:rtl w:val="0"/>
        </w:rPr>
        <w:t xml:space="preserve">Keith</w:t>
      </w:r>
      <w:r w:rsidDel="00000000" w:rsidR="00000000" w:rsidRPr="00000000">
        <w:rPr>
          <w:rtl w:val="0"/>
        </w:rPr>
        <w:t xml:space="preserve"> laughs] and now it’s tinier. [</w:t>
      </w:r>
      <w:r w:rsidDel="00000000" w:rsidR="00000000" w:rsidRPr="00000000">
        <w:rPr>
          <w:b w:val="1"/>
          <w:rtl w:val="0"/>
        </w:rPr>
        <w:t xml:space="preserve">Janine</w:t>
      </w:r>
      <w:r w:rsidDel="00000000" w:rsidR="00000000" w:rsidRPr="00000000">
        <w:rPr>
          <w:rtl w:val="0"/>
        </w:rPr>
        <w:t xml:space="preserve"> laughs] </w:t>
      </w:r>
    </w:p>
    <w:p w:rsidR="00000000" w:rsidDel="00000000" w:rsidP="00000000" w:rsidRDefault="00000000" w:rsidRPr="00000000" w14:paraId="000003BD">
      <w:pPr>
        <w:spacing w:after="240" w:lineRule="auto"/>
        <w:rPr/>
      </w:pPr>
      <w:r w:rsidDel="00000000" w:rsidR="00000000" w:rsidRPr="00000000">
        <w:rPr>
          <w:b w:val="1"/>
          <w:rtl w:val="0"/>
        </w:rPr>
        <w:t xml:space="preserve">Nick</w:t>
      </w:r>
      <w:r w:rsidDel="00000000" w:rsidR="00000000" w:rsidRPr="00000000">
        <w:rPr>
          <w:rtl w:val="0"/>
        </w:rPr>
        <w:t xml:space="preserve">: Ok. </w:t>
      </w:r>
    </w:p>
    <w:p w:rsidR="00000000" w:rsidDel="00000000" w:rsidP="00000000" w:rsidRDefault="00000000" w:rsidRPr="00000000" w14:paraId="000003BE">
      <w:pPr>
        <w:spacing w:after="240" w:lineRule="auto"/>
        <w:rPr/>
      </w:pPr>
      <w:r w:rsidDel="00000000" w:rsidR="00000000" w:rsidRPr="00000000">
        <w:rPr>
          <w:b w:val="1"/>
          <w:rtl w:val="0"/>
        </w:rPr>
        <w:t xml:space="preserve">Keith</w:t>
      </w:r>
      <w:r w:rsidDel="00000000" w:rsidR="00000000" w:rsidRPr="00000000">
        <w:rPr>
          <w:rtl w:val="0"/>
        </w:rPr>
        <w:t xml:space="preserve">: I like how they’re harvesting from the back. </w:t>
      </w:r>
    </w:p>
    <w:p w:rsidR="00000000" w:rsidDel="00000000" w:rsidP="00000000" w:rsidRDefault="00000000" w:rsidRPr="00000000" w14:paraId="000003BF">
      <w:pPr>
        <w:spacing w:after="240" w:lineRule="auto"/>
        <w:rPr/>
      </w:pPr>
      <w:r w:rsidDel="00000000" w:rsidR="00000000" w:rsidRPr="00000000">
        <w:rPr>
          <w:b w:val="1"/>
          <w:rtl w:val="0"/>
        </w:rPr>
        <w:t xml:space="preserve">Austin</w:t>
      </w:r>
      <w:r w:rsidDel="00000000" w:rsidR="00000000" w:rsidRPr="00000000">
        <w:rPr>
          <w:rtl w:val="0"/>
        </w:rPr>
        <w:t xml:space="preserve">: [laughs] Yeah, like ‘Listen, let’s go from the back forward.’</w:t>
      </w:r>
    </w:p>
    <w:p w:rsidR="00000000" w:rsidDel="00000000" w:rsidP="00000000" w:rsidRDefault="00000000" w:rsidRPr="00000000" w14:paraId="000003C0">
      <w:pPr>
        <w:spacing w:after="240" w:lineRule="auto"/>
        <w:rPr/>
      </w:pPr>
      <w:r w:rsidDel="00000000" w:rsidR="00000000" w:rsidRPr="00000000">
        <w:rPr>
          <w:b w:val="1"/>
          <w:rtl w:val="0"/>
        </w:rPr>
        <w:t xml:space="preserve">Keith</w:t>
      </w:r>
      <w:r w:rsidDel="00000000" w:rsidR="00000000" w:rsidRPr="00000000">
        <w:rPr>
          <w:rtl w:val="0"/>
        </w:rPr>
        <w:t xml:space="preserve">: We need to keep- Yeah, but we need to maintain our window view.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 </w:t>
      </w:r>
    </w:p>
    <w:p w:rsidR="00000000" w:rsidDel="00000000" w:rsidP="00000000" w:rsidRDefault="00000000" w:rsidRPr="00000000" w14:paraId="000003C1">
      <w:pPr>
        <w:spacing w:after="240" w:lineRule="auto"/>
        <w:rPr/>
      </w:pPr>
      <w:r w:rsidDel="00000000" w:rsidR="00000000" w:rsidRPr="00000000">
        <w:rPr>
          <w:b w:val="1"/>
          <w:rtl w:val="0"/>
        </w:rPr>
        <w:t xml:space="preserve">Austin</w:t>
      </w:r>
      <w:r w:rsidDel="00000000" w:rsidR="00000000" w:rsidRPr="00000000">
        <w:rPr>
          <w:rtl w:val="0"/>
        </w:rPr>
        <w:t xml:space="preserve">: Ok. Good. </w:t>
      </w:r>
    </w:p>
    <w:p w:rsidR="00000000" w:rsidDel="00000000" w:rsidP="00000000" w:rsidRDefault="00000000" w:rsidRPr="00000000" w14:paraId="000003C2">
      <w:pPr>
        <w:spacing w:after="240" w:lineRule="auto"/>
        <w:rPr/>
      </w:pPr>
      <w:r w:rsidDel="00000000" w:rsidR="00000000" w:rsidRPr="00000000">
        <w:rPr>
          <w:b w:val="1"/>
          <w:rtl w:val="0"/>
        </w:rPr>
        <w:t xml:space="preserve">Keith</w:t>
      </w:r>
      <w:r w:rsidDel="00000000" w:rsidR="00000000" w:rsidRPr="00000000">
        <w:rPr>
          <w:rtl w:val="0"/>
        </w:rPr>
        <w:t xml:space="preserve">: They don’t have much in Canopy Row. They’ve got that. </w:t>
      </w:r>
    </w:p>
    <w:p w:rsidR="00000000" w:rsidDel="00000000" w:rsidP="00000000" w:rsidRDefault="00000000" w:rsidRPr="00000000" w14:paraId="000003C3">
      <w:pPr>
        <w:spacing w:after="240" w:lineRule="auto"/>
        <w:rPr/>
      </w:pPr>
      <w:r w:rsidDel="00000000" w:rsidR="00000000" w:rsidRPr="00000000">
        <w:rPr>
          <w:b w:val="1"/>
          <w:rtl w:val="0"/>
        </w:rPr>
        <w:t xml:space="preserve">Austin</w:t>
      </w:r>
      <w:r w:rsidDel="00000000" w:rsidR="00000000" w:rsidRPr="00000000">
        <w:rPr>
          <w:rtl w:val="0"/>
        </w:rPr>
        <w:t xml:space="preserve">: Uh, ok. </w:t>
      </w:r>
      <w:r w:rsidDel="00000000" w:rsidR="00000000" w:rsidRPr="00000000">
        <w:rPr>
          <w:rtl w:val="0"/>
        </w:rPr>
        <w:t xml:space="preserve">Janine</w:t>
      </w:r>
      <w:r w:rsidDel="00000000" w:rsidR="00000000" w:rsidRPr="00000000">
        <w:rPr>
          <w:rtl w:val="0"/>
        </w:rPr>
        <w:t xml:space="preserve">, what’s your final thing?</w:t>
      </w:r>
    </w:p>
    <w:p w:rsidR="00000000" w:rsidDel="00000000" w:rsidP="00000000" w:rsidRDefault="00000000" w:rsidRPr="00000000" w14:paraId="000003C4">
      <w:pPr>
        <w:spacing w:after="240" w:lineRule="auto"/>
        <w:rPr/>
      </w:pPr>
      <w:r w:rsidDel="00000000" w:rsidR="00000000" w:rsidRPr="00000000">
        <w:rPr>
          <w:b w:val="1"/>
          <w:rtl w:val="0"/>
        </w:rPr>
        <w:t xml:space="preserve">Janine</w:t>
      </w:r>
      <w:r w:rsidDel="00000000" w:rsidR="00000000" w:rsidRPr="00000000">
        <w:rPr>
          <w:rtl w:val="0"/>
        </w:rPr>
        <w:t xml:space="preserve">: Um, I have a q- Ok, I have a thing, but I- it requires me asking a question of like, the nature of this industry. Is it industry that is just like, weirdly self-running or is it like-</w:t>
      </w:r>
    </w:p>
    <w:p w:rsidR="00000000" w:rsidDel="00000000" w:rsidP="00000000" w:rsidRDefault="00000000" w:rsidRPr="00000000" w14:paraId="000003C5">
      <w:pPr>
        <w:spacing w:after="240" w:lineRule="auto"/>
        <w:rPr/>
      </w:pPr>
      <w:r w:rsidDel="00000000" w:rsidR="00000000" w:rsidRPr="00000000">
        <w:rPr>
          <w:b w:val="1"/>
          <w:rtl w:val="0"/>
        </w:rPr>
        <w:t xml:space="preserve">Austin</w:t>
      </w:r>
      <w:r w:rsidDel="00000000" w:rsidR="00000000" w:rsidRPr="00000000">
        <w:rPr>
          <w:rtl w:val="0"/>
        </w:rPr>
        <w:t xml:space="preserve">: No. </w:t>
      </w:r>
    </w:p>
    <w:p w:rsidR="00000000" w:rsidDel="00000000" w:rsidP="00000000" w:rsidRDefault="00000000" w:rsidRPr="00000000" w14:paraId="000003C6">
      <w:pPr>
        <w:spacing w:after="240" w:lineRule="auto"/>
        <w:rPr/>
      </w:pPr>
      <w:r w:rsidDel="00000000" w:rsidR="00000000" w:rsidRPr="00000000">
        <w:rPr>
          <w:b w:val="1"/>
          <w:rtl w:val="0"/>
        </w:rPr>
        <w:t xml:space="preserve">Janine</w:t>
      </w:r>
      <w:r w:rsidDel="00000000" w:rsidR="00000000" w:rsidRPr="00000000">
        <w:rPr>
          <w:rtl w:val="0"/>
        </w:rPr>
        <w:t xml:space="preserve">: -where people go and work there and produce things?</w:t>
      </w:r>
    </w:p>
    <w:p w:rsidR="00000000" w:rsidDel="00000000" w:rsidP="00000000" w:rsidRDefault="00000000" w:rsidRPr="00000000" w14:paraId="000003C7">
      <w:pPr>
        <w:spacing w:after="240" w:lineRule="auto"/>
        <w:rPr/>
      </w:pPr>
      <w:r w:rsidDel="00000000" w:rsidR="00000000" w:rsidRPr="00000000">
        <w:rPr>
          <w:b w:val="1"/>
          <w:rtl w:val="0"/>
        </w:rPr>
        <w:t xml:space="preserve">Austin</w:t>
      </w:r>
      <w:r w:rsidDel="00000000" w:rsidR="00000000" w:rsidRPr="00000000">
        <w:rPr>
          <w:rtl w:val="0"/>
        </w:rPr>
        <w:t xml:space="preserve">: People go and work there and produce things. It is- it is tools for people to make things. It is not automated. </w:t>
      </w:r>
    </w:p>
    <w:p w:rsidR="00000000" w:rsidDel="00000000" w:rsidP="00000000" w:rsidRDefault="00000000" w:rsidRPr="00000000" w14:paraId="000003C8">
      <w:pPr>
        <w:spacing w:after="240" w:lineRule="auto"/>
        <w:rPr/>
      </w:pPr>
      <w:r w:rsidDel="00000000" w:rsidR="00000000" w:rsidRPr="00000000">
        <w:rPr>
          <w:b w:val="1"/>
          <w:rtl w:val="0"/>
        </w:rPr>
        <w:t xml:space="preserve">Janine</w:t>
      </w:r>
      <w:r w:rsidDel="00000000" w:rsidR="00000000" w:rsidRPr="00000000">
        <w:rPr>
          <w:rtl w:val="0"/>
        </w:rPr>
        <w:t xml:space="preserve">: Ok. </w:t>
      </w:r>
    </w:p>
    <w:p w:rsidR="00000000" w:rsidDel="00000000" w:rsidP="00000000" w:rsidRDefault="00000000" w:rsidRPr="00000000" w14:paraId="000003C9">
      <w:pPr>
        <w:spacing w:after="240" w:lineRule="auto"/>
        <w:rPr/>
      </w:pPr>
      <w:r w:rsidDel="00000000" w:rsidR="00000000" w:rsidRPr="00000000">
        <w:rPr>
          <w:b w:val="1"/>
          <w:rtl w:val="0"/>
        </w:rPr>
        <w:t xml:space="preserve">Austin</w:t>
      </w:r>
      <w:r w:rsidDel="00000000" w:rsidR="00000000" w:rsidRPr="00000000">
        <w:rPr>
          <w:rtl w:val="0"/>
        </w:rPr>
        <w:t xml:space="preserve">: Uh, the cobbins move there very quickly, I think. Like, like, the day after it’s there, cobbins are like, ‘what is this stuff? How do we use it? How do we start making cool shit?’</w:t>
      </w:r>
    </w:p>
    <w:p w:rsidR="00000000" w:rsidDel="00000000" w:rsidP="00000000" w:rsidRDefault="00000000" w:rsidRPr="00000000" w14:paraId="000003CA">
      <w:pPr>
        <w:spacing w:after="240" w:lineRule="auto"/>
        <w:rPr/>
      </w:pPr>
      <w:r w:rsidDel="00000000" w:rsidR="00000000" w:rsidRPr="00000000">
        <w:rPr>
          <w:b w:val="1"/>
          <w:rtl w:val="0"/>
        </w:rPr>
        <w:t xml:space="preserve">Janine</w:t>
      </w:r>
      <w:r w:rsidDel="00000000" w:rsidR="00000000" w:rsidRPr="00000000">
        <w:rPr>
          <w:rtl w:val="0"/>
        </w:rPr>
        <w:t xml:space="preserve">: So, are the cobbins the ones who are working there? Or is it cobbins and also people and also-?</w:t>
      </w:r>
    </w:p>
    <w:p w:rsidR="00000000" w:rsidDel="00000000" w:rsidP="00000000" w:rsidRDefault="00000000" w:rsidRPr="00000000" w14:paraId="000003CB">
      <w:pPr>
        <w:spacing w:after="240" w:lineRule="auto"/>
        <w:rPr/>
      </w:pPr>
      <w:r w:rsidDel="00000000" w:rsidR="00000000" w:rsidRPr="00000000">
        <w:rPr>
          <w:b w:val="1"/>
          <w:rtl w:val="0"/>
        </w:rPr>
        <w:t xml:space="preserve">Austin</w:t>
      </w:r>
      <w:r w:rsidDel="00000000" w:rsidR="00000000" w:rsidRPr="00000000">
        <w:rPr>
          <w:rtl w:val="0"/>
        </w:rPr>
        <w:t xml:space="preserve">: Uh, there are pala-din, I think, scattered throughout but who, as long as no one's like, fighting, they’re not interfering. No-</w:t>
      </w:r>
    </w:p>
    <w:p w:rsidR="00000000" w:rsidDel="00000000" w:rsidP="00000000" w:rsidRDefault="00000000" w:rsidRPr="00000000" w14:paraId="000003CC">
      <w:pPr>
        <w:pStyle w:val="Heading1"/>
        <w:spacing w:after="240" w:lineRule="auto"/>
        <w:rPr/>
      </w:pPr>
      <w:bookmarkStart w:colFirst="0" w:colLast="0" w:name="_1sha8zhdubin" w:id="4"/>
      <w:bookmarkEnd w:id="4"/>
      <w:r w:rsidDel="00000000" w:rsidR="00000000" w:rsidRPr="00000000">
        <w:rPr>
          <w:rtl w:val="0"/>
        </w:rPr>
        <w:t xml:space="preserve">[1:15:00]</w:t>
      </w:r>
    </w:p>
    <w:p w:rsidR="00000000" w:rsidDel="00000000" w:rsidP="00000000" w:rsidRDefault="00000000" w:rsidRPr="00000000" w14:paraId="000003CD">
      <w:pPr>
        <w:spacing w:after="240" w:lineRule="auto"/>
        <w:rPr/>
      </w:pPr>
      <w:r w:rsidDel="00000000" w:rsidR="00000000" w:rsidRPr="00000000">
        <w:rPr>
          <w:b w:val="1"/>
          <w:rtl w:val="0"/>
        </w:rPr>
        <w:t xml:space="preserve">Janine</w:t>
      </w:r>
      <w:r w:rsidDel="00000000" w:rsidR="00000000" w:rsidRPr="00000000">
        <w:rPr>
          <w:rtl w:val="0"/>
        </w:rPr>
        <w:t xml:space="preserve">: Ok, so wait- So, it’s just the cobbins and the pala-din?</w:t>
      </w:r>
    </w:p>
    <w:p w:rsidR="00000000" w:rsidDel="00000000" w:rsidP="00000000" w:rsidRDefault="00000000" w:rsidRPr="00000000" w14:paraId="000003CE">
      <w:pPr>
        <w:spacing w:after="240" w:lineRule="auto"/>
        <w:rPr/>
      </w:pPr>
      <w:r w:rsidDel="00000000" w:rsidR="00000000" w:rsidRPr="00000000">
        <w:rPr>
          <w:b w:val="1"/>
          <w:rtl w:val="0"/>
        </w:rPr>
        <w:t xml:space="preserve">Austin</w:t>
      </w:r>
      <w:r w:rsidDel="00000000" w:rsidR="00000000" w:rsidRPr="00000000">
        <w:rPr>
          <w:rtl w:val="0"/>
        </w:rPr>
        <w:t xml:space="preserve">: No, I think anybody can go there. </w:t>
      </w:r>
    </w:p>
    <w:p w:rsidR="00000000" w:rsidDel="00000000" w:rsidP="00000000" w:rsidRDefault="00000000" w:rsidRPr="00000000" w14:paraId="000003CF">
      <w:pPr>
        <w:spacing w:after="240" w:lineRule="auto"/>
        <w:rPr/>
      </w:pPr>
      <w:r w:rsidDel="00000000" w:rsidR="00000000" w:rsidRPr="00000000">
        <w:rPr>
          <w:b w:val="1"/>
          <w:rtl w:val="0"/>
        </w:rPr>
        <w:t xml:space="preserve">Janine</w:t>
      </w:r>
      <w:r w:rsidDel="00000000" w:rsidR="00000000" w:rsidRPr="00000000">
        <w:rPr>
          <w:rtl w:val="0"/>
        </w:rPr>
        <w:t xml:space="preserve">: Oh, ok. Ok. Alright.</w:t>
      </w:r>
    </w:p>
    <w:p w:rsidR="00000000" w:rsidDel="00000000" w:rsidP="00000000" w:rsidRDefault="00000000" w:rsidRPr="00000000" w14:paraId="000003D0">
      <w:pPr>
        <w:spacing w:after="240" w:lineRule="auto"/>
        <w:rPr/>
      </w:pPr>
      <w:r w:rsidDel="00000000" w:rsidR="00000000" w:rsidRPr="00000000">
        <w:rPr>
          <w:b w:val="1"/>
          <w:rtl w:val="0"/>
        </w:rPr>
        <w:t xml:space="preserve">Austin</w:t>
      </w:r>
      <w:r w:rsidDel="00000000" w:rsidR="00000000" w:rsidRPr="00000000">
        <w:rPr>
          <w:rtl w:val="0"/>
        </w:rPr>
        <w:t xml:space="preserve">: But like, I’m just making the </w:t>
      </w:r>
      <w:r w:rsidDel="00000000" w:rsidR="00000000" w:rsidRPr="00000000">
        <w:rPr>
          <w:rtl w:val="0"/>
        </w:rPr>
        <w:t xml:space="preserve">characteriz</w:t>
      </w:r>
      <w:r w:rsidDel="00000000" w:rsidR="00000000" w:rsidRPr="00000000">
        <w:rPr>
          <w:rtl w:val="0"/>
        </w:rPr>
        <w:t xml:space="preserve">- characterization of the cobbin as being like, the first ones to go and check it out immediately. </w:t>
      </w:r>
    </w:p>
    <w:p w:rsidR="00000000" w:rsidDel="00000000" w:rsidP="00000000" w:rsidRDefault="00000000" w:rsidRPr="00000000" w14:paraId="000003D1">
      <w:pPr>
        <w:spacing w:after="240" w:lineRule="auto"/>
        <w:rPr/>
      </w:pPr>
      <w:r w:rsidDel="00000000" w:rsidR="00000000" w:rsidRPr="00000000">
        <w:rPr>
          <w:b w:val="1"/>
          <w:rtl w:val="0"/>
        </w:rPr>
        <w:t xml:space="preserve">Janine</w:t>
      </w:r>
      <w:r w:rsidDel="00000000" w:rsidR="00000000" w:rsidRPr="00000000">
        <w:rPr>
          <w:rtl w:val="0"/>
        </w:rPr>
        <w:t xml:space="preserve">: Ok. Um… Ok. Well, I’m gonna say- I’m gonna start a project. </w:t>
      </w:r>
    </w:p>
    <w:p w:rsidR="00000000" w:rsidDel="00000000" w:rsidP="00000000" w:rsidRDefault="00000000" w:rsidRPr="00000000" w14:paraId="000003D2">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D3">
      <w:pPr>
        <w:spacing w:after="240" w:lineRule="auto"/>
        <w:rPr/>
      </w:pPr>
      <w:r w:rsidDel="00000000" w:rsidR="00000000" w:rsidRPr="00000000">
        <w:rPr>
          <w:b w:val="1"/>
          <w:rtl w:val="0"/>
        </w:rPr>
        <w:t xml:space="preserve">Janine</w:t>
      </w:r>
      <w:r w:rsidDel="00000000" w:rsidR="00000000" w:rsidRPr="00000000">
        <w:rPr>
          <w:rtl w:val="0"/>
        </w:rPr>
        <w:t xml:space="preserve">: And that project is going to be training the children to go work in the industry because those children were sent home from their- </w:t>
      </w:r>
      <w:r w:rsidDel="00000000" w:rsidR="00000000" w:rsidRPr="00000000">
        <w:rPr>
          <w:rtl w:val="0"/>
        </w:rPr>
        <w:t xml:space="preserve">their</w:t>
      </w:r>
      <w:r w:rsidDel="00000000" w:rsidR="00000000" w:rsidRPr="00000000">
        <w:rPr>
          <w:rtl w:val="0"/>
        </w:rPr>
        <w:t xml:space="preserve"> sort of-</w:t>
      </w:r>
    </w:p>
    <w:p w:rsidR="00000000" w:rsidDel="00000000" w:rsidP="00000000" w:rsidRDefault="00000000" w:rsidRPr="00000000" w14:paraId="000003D4">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D5">
      <w:pPr>
        <w:spacing w:after="240" w:lineRule="auto"/>
        <w:rPr/>
      </w:pPr>
      <w:r w:rsidDel="00000000" w:rsidR="00000000" w:rsidRPr="00000000">
        <w:rPr>
          <w:b w:val="1"/>
          <w:rtl w:val="0"/>
        </w:rPr>
        <w:t xml:space="preserve">Janine</w:t>
      </w:r>
      <w:r w:rsidDel="00000000" w:rsidR="00000000" w:rsidRPr="00000000">
        <w:rPr>
          <w:rtl w:val="0"/>
        </w:rPr>
        <w:t xml:space="preserve">: -schooling situation and like, they’d been there for a while. </w:t>
      </w:r>
    </w:p>
    <w:p w:rsidR="00000000" w:rsidDel="00000000" w:rsidP="00000000" w:rsidRDefault="00000000" w:rsidRPr="00000000" w14:paraId="000003D6">
      <w:pPr>
        <w:spacing w:after="240" w:lineRule="auto"/>
        <w:rPr/>
      </w:pPr>
      <w:r w:rsidDel="00000000" w:rsidR="00000000" w:rsidRPr="00000000">
        <w:rPr>
          <w:b w:val="1"/>
          <w:rtl w:val="0"/>
        </w:rPr>
        <w:t xml:space="preserve">Austin</w:t>
      </w:r>
      <w:r w:rsidDel="00000000" w:rsidR="00000000" w:rsidRPr="00000000">
        <w:rPr>
          <w:rtl w:val="0"/>
        </w:rPr>
        <w:t xml:space="preserve">: Yeah, they gotta do something, right?</w:t>
      </w:r>
    </w:p>
    <w:p w:rsidR="00000000" w:rsidDel="00000000" w:rsidP="00000000" w:rsidRDefault="00000000" w:rsidRPr="00000000" w14:paraId="000003D7">
      <w:pPr>
        <w:spacing w:after="240" w:lineRule="auto"/>
        <w:rPr/>
      </w:pPr>
      <w:r w:rsidDel="00000000" w:rsidR="00000000" w:rsidRPr="00000000">
        <w:rPr>
          <w:b w:val="1"/>
          <w:rtl w:val="0"/>
        </w:rPr>
        <w:t xml:space="preserve">Janine</w:t>
      </w:r>
      <w:r w:rsidDel="00000000" w:rsidR="00000000" w:rsidRPr="00000000">
        <w:rPr>
          <w:rtl w:val="0"/>
        </w:rPr>
        <w:t xml:space="preserve">: For- and you know, and there’s- there’s a lot of shit going on and it’s really hard to have to keep track of kids again. </w:t>
      </w:r>
    </w:p>
    <w:p w:rsidR="00000000" w:rsidDel="00000000" w:rsidP="00000000" w:rsidRDefault="00000000" w:rsidRPr="00000000" w14:paraId="000003D8">
      <w:pPr>
        <w:spacing w:after="240" w:lineRule="auto"/>
        <w:rPr/>
      </w:pPr>
      <w:r w:rsidDel="00000000" w:rsidR="00000000" w:rsidRPr="00000000">
        <w:rPr>
          <w:b w:val="1"/>
          <w:rtl w:val="0"/>
        </w:rPr>
        <w:t xml:space="preserve">Austin</w:t>
      </w:r>
      <w:r w:rsidDel="00000000" w:rsidR="00000000" w:rsidRPr="00000000">
        <w:rPr>
          <w:rtl w:val="0"/>
        </w:rPr>
        <w:t xml:space="preserve">: Uh hm. How many uh-?</w:t>
      </w:r>
    </w:p>
    <w:p w:rsidR="00000000" w:rsidDel="00000000" w:rsidP="00000000" w:rsidRDefault="00000000" w:rsidRPr="00000000" w14:paraId="000003D9">
      <w:pPr>
        <w:spacing w:after="240" w:lineRule="auto"/>
        <w:rPr/>
      </w:pPr>
      <w:r w:rsidDel="00000000" w:rsidR="00000000" w:rsidRPr="00000000">
        <w:rPr>
          <w:b w:val="1"/>
          <w:rtl w:val="0"/>
        </w:rPr>
        <w:t xml:space="preserve">Keith</w:t>
      </w:r>
      <w:r w:rsidDel="00000000" w:rsidR="00000000" w:rsidRPr="00000000">
        <w:rPr>
          <w:rtl w:val="0"/>
        </w:rPr>
        <w:t xml:space="preserve">: And the one thing the school didn’t teach them was how fundamentally wrong it was for someone to put them to work. [</w:t>
      </w:r>
      <w:r w:rsidDel="00000000" w:rsidR="00000000" w:rsidRPr="00000000">
        <w:rPr>
          <w:b w:val="1"/>
          <w:rtl w:val="0"/>
        </w:rPr>
        <w:t xml:space="preserve">Janine</w:t>
      </w:r>
      <w:r w:rsidDel="00000000" w:rsidR="00000000" w:rsidRPr="00000000">
        <w:rPr>
          <w:rtl w:val="0"/>
        </w:rPr>
        <w:t xml:space="preserve"> laughs]</w:t>
      </w:r>
    </w:p>
    <w:p w:rsidR="00000000" w:rsidDel="00000000" w:rsidP="00000000" w:rsidRDefault="00000000" w:rsidRPr="00000000" w14:paraId="000003DA">
      <w:pPr>
        <w:spacing w:after="240" w:lineRule="auto"/>
        <w:rPr/>
      </w:pPr>
      <w:r w:rsidDel="00000000" w:rsidR="00000000" w:rsidRPr="00000000">
        <w:rPr>
          <w:b w:val="1"/>
          <w:rtl w:val="0"/>
        </w:rPr>
        <w:t xml:space="preserve">Austin</w:t>
      </w:r>
      <w:r w:rsidDel="00000000" w:rsidR="00000000" w:rsidRPr="00000000">
        <w:rPr>
          <w:rtl w:val="0"/>
        </w:rPr>
        <w:t xml:space="preserve">: Right. Correct. [</w:t>
      </w:r>
      <w:r w:rsidDel="00000000" w:rsidR="00000000" w:rsidRPr="00000000">
        <w:rPr>
          <w:b w:val="1"/>
          <w:rtl w:val="0"/>
        </w:rPr>
        <w:t xml:space="preserve">Nick</w:t>
      </w:r>
      <w:r w:rsidDel="00000000" w:rsidR="00000000" w:rsidRPr="00000000">
        <w:rPr>
          <w:rtl w:val="0"/>
        </w:rPr>
        <w:t xml:space="preserve"> laughs] </w:t>
      </w:r>
    </w:p>
    <w:p w:rsidR="00000000" w:rsidDel="00000000" w:rsidP="00000000" w:rsidRDefault="00000000" w:rsidRPr="00000000" w14:paraId="000003DB">
      <w:pPr>
        <w:spacing w:after="240" w:lineRule="auto"/>
        <w:rPr/>
      </w:pPr>
      <w:r w:rsidDel="00000000" w:rsidR="00000000" w:rsidRPr="00000000">
        <w:rPr>
          <w:b w:val="1"/>
          <w:rtl w:val="0"/>
        </w:rPr>
        <w:t xml:space="preserve">Janine</w:t>
      </w:r>
      <w:r w:rsidDel="00000000" w:rsidR="00000000" w:rsidRPr="00000000">
        <w:rPr>
          <w:rtl w:val="0"/>
        </w:rPr>
        <w:t xml:space="preserve">: Um-</w:t>
      </w:r>
    </w:p>
    <w:p w:rsidR="00000000" w:rsidDel="00000000" w:rsidP="00000000" w:rsidRDefault="00000000" w:rsidRPr="00000000" w14:paraId="000003DC">
      <w:pPr>
        <w:spacing w:after="240" w:lineRule="auto"/>
        <w:rPr/>
      </w:pPr>
      <w:r w:rsidDel="00000000" w:rsidR="00000000" w:rsidRPr="00000000">
        <w:rPr>
          <w:b w:val="1"/>
          <w:rtl w:val="0"/>
        </w:rPr>
        <w:t xml:space="preserve">Austin</w:t>
      </w:r>
      <w:r w:rsidDel="00000000" w:rsidR="00000000" w:rsidRPr="00000000">
        <w:rPr>
          <w:rtl w:val="0"/>
        </w:rPr>
        <w:t xml:space="preserve">: Um, alright. </w:t>
      </w:r>
    </w:p>
    <w:p w:rsidR="00000000" w:rsidDel="00000000" w:rsidP="00000000" w:rsidRDefault="00000000" w:rsidRPr="00000000" w14:paraId="000003DD">
      <w:pPr>
        <w:spacing w:after="240" w:lineRule="auto"/>
        <w:rPr/>
      </w:pPr>
      <w:r w:rsidDel="00000000" w:rsidR="00000000" w:rsidRPr="00000000">
        <w:rPr>
          <w:b w:val="1"/>
          <w:rtl w:val="0"/>
        </w:rPr>
        <w:t xml:space="preserve">Janine</w:t>
      </w:r>
      <w:r w:rsidDel="00000000" w:rsidR="00000000" w:rsidRPr="00000000">
        <w:rPr>
          <w:rtl w:val="0"/>
        </w:rPr>
        <w:t xml:space="preserve">: So, I think for putting them to work, it’d probably be like- you know, what’s a- what’s a good like, training probationary period for them to kind of get settled? It’s like, 2 weeks?</w:t>
      </w:r>
    </w:p>
    <w:p w:rsidR="00000000" w:rsidDel="00000000" w:rsidP="00000000" w:rsidRDefault="00000000" w:rsidRPr="00000000" w14:paraId="000003DE">
      <w:pPr>
        <w:spacing w:after="240" w:lineRule="auto"/>
        <w:rPr/>
      </w:pPr>
      <w:r w:rsidDel="00000000" w:rsidR="00000000" w:rsidRPr="00000000">
        <w:rPr>
          <w:b w:val="1"/>
          <w:rtl w:val="0"/>
        </w:rPr>
        <w:t xml:space="preserve">Keith</w:t>
      </w:r>
      <w:r w:rsidDel="00000000" w:rsidR="00000000" w:rsidRPr="00000000">
        <w:rPr>
          <w:rtl w:val="0"/>
        </w:rPr>
        <w:t xml:space="preserve">: One week. They’re unskilled laborers. </w:t>
      </w:r>
    </w:p>
    <w:p w:rsidR="00000000" w:rsidDel="00000000" w:rsidP="00000000" w:rsidRDefault="00000000" w:rsidRPr="00000000" w14:paraId="000003DF">
      <w:pPr>
        <w:spacing w:after="240" w:lineRule="auto"/>
        <w:rPr/>
      </w:pPr>
      <w:r w:rsidDel="00000000" w:rsidR="00000000" w:rsidRPr="00000000">
        <w:rPr>
          <w:b w:val="1"/>
          <w:rtl w:val="0"/>
        </w:rPr>
        <w:t xml:space="preserve">Austin</w:t>
      </w:r>
      <w:r w:rsidDel="00000000" w:rsidR="00000000" w:rsidRPr="00000000">
        <w:rPr>
          <w:rtl w:val="0"/>
        </w:rPr>
        <w:t xml:space="preserve">: Oh my god. </w:t>
      </w:r>
    </w:p>
    <w:p w:rsidR="00000000" w:rsidDel="00000000" w:rsidP="00000000" w:rsidRDefault="00000000" w:rsidRPr="00000000" w14:paraId="000003E0">
      <w:pPr>
        <w:spacing w:after="240" w:lineRule="auto"/>
        <w:rPr/>
      </w:pPr>
      <w:r w:rsidDel="00000000" w:rsidR="00000000" w:rsidRPr="00000000">
        <w:rPr>
          <w:b w:val="1"/>
          <w:rtl w:val="0"/>
        </w:rPr>
        <w:t xml:space="preserve">Janine</w:t>
      </w:r>
      <w:r w:rsidDel="00000000" w:rsidR="00000000" w:rsidRPr="00000000">
        <w:rPr>
          <w:rtl w:val="0"/>
        </w:rPr>
        <w:t xml:space="preserve">: Well-</w:t>
      </w:r>
    </w:p>
    <w:p w:rsidR="00000000" w:rsidDel="00000000" w:rsidP="00000000" w:rsidRDefault="00000000" w:rsidRPr="00000000" w14:paraId="000003E1">
      <w:pPr>
        <w:spacing w:after="240" w:lineRule="auto"/>
        <w:rPr/>
      </w:pPr>
      <w:r w:rsidDel="00000000" w:rsidR="00000000" w:rsidRPr="00000000">
        <w:rPr>
          <w:b w:val="1"/>
          <w:rtl w:val="0"/>
        </w:rPr>
        <w:t xml:space="preserve">Austin</w:t>
      </w:r>
      <w:r w:rsidDel="00000000" w:rsidR="00000000" w:rsidRPr="00000000">
        <w:rPr>
          <w:rtl w:val="0"/>
        </w:rPr>
        <w:t xml:space="preserve">: Sure. Yeah. </w:t>
      </w:r>
    </w:p>
    <w:p w:rsidR="00000000" w:rsidDel="00000000" w:rsidP="00000000" w:rsidRDefault="00000000" w:rsidRPr="00000000" w14:paraId="000003E2">
      <w:pPr>
        <w:spacing w:after="240" w:lineRule="auto"/>
        <w:rPr/>
      </w:pPr>
      <w:r w:rsidDel="00000000" w:rsidR="00000000" w:rsidRPr="00000000">
        <w:rPr>
          <w:b w:val="1"/>
          <w:rtl w:val="0"/>
        </w:rPr>
        <w:t xml:space="preserve">Janine</w:t>
      </w:r>
      <w:r w:rsidDel="00000000" w:rsidR="00000000" w:rsidRPr="00000000">
        <w:rPr>
          <w:rtl w:val="0"/>
        </w:rPr>
        <w:t xml:space="preserve">: -they’re- they’re small. They might have to get like, you know, special shit to- so they can see the machinery and whatever. Might take some like-</w:t>
      </w:r>
    </w:p>
    <w:p w:rsidR="00000000" w:rsidDel="00000000" w:rsidP="00000000" w:rsidRDefault="00000000" w:rsidRPr="00000000" w14:paraId="000003E3">
      <w:pPr>
        <w:spacing w:after="240" w:lineRule="auto"/>
        <w:rPr/>
      </w:pPr>
      <w:r w:rsidDel="00000000" w:rsidR="00000000" w:rsidRPr="00000000">
        <w:rPr>
          <w:b w:val="1"/>
          <w:rtl w:val="0"/>
        </w:rPr>
        <w:t xml:space="preserve">Austin</w:t>
      </w:r>
      <w:r w:rsidDel="00000000" w:rsidR="00000000" w:rsidRPr="00000000">
        <w:rPr>
          <w:rtl w:val="0"/>
        </w:rPr>
        <w:t xml:space="preserve">: Right, they have to build their special shit first. </w:t>
      </w:r>
    </w:p>
    <w:p w:rsidR="00000000" w:rsidDel="00000000" w:rsidP="00000000" w:rsidRDefault="00000000" w:rsidRPr="00000000" w14:paraId="000003E4">
      <w:pPr>
        <w:spacing w:after="240" w:lineRule="auto"/>
        <w:rPr/>
      </w:pPr>
      <w:r w:rsidDel="00000000" w:rsidR="00000000" w:rsidRPr="00000000">
        <w:rPr>
          <w:b w:val="1"/>
          <w:rtl w:val="0"/>
        </w:rPr>
        <w:t xml:space="preserve">Janine</w:t>
      </w:r>
      <w:r w:rsidDel="00000000" w:rsidR="00000000" w:rsidRPr="00000000">
        <w:rPr>
          <w:rtl w:val="0"/>
        </w:rPr>
        <w:t xml:space="preserve">: Yeah, they might have to like, figure out- it’s not just like, training them. It’s also like, ‘Ok, how do I make sure this place actually works in a way-’</w:t>
      </w:r>
    </w:p>
    <w:p w:rsidR="00000000" w:rsidDel="00000000" w:rsidP="00000000" w:rsidRDefault="00000000" w:rsidRPr="00000000" w14:paraId="000003E5">
      <w:pPr>
        <w:spacing w:after="240" w:lineRule="auto"/>
        <w:rPr/>
      </w:pPr>
      <w:r w:rsidDel="00000000" w:rsidR="00000000" w:rsidRPr="00000000">
        <w:rPr>
          <w:b w:val="1"/>
          <w:rtl w:val="0"/>
        </w:rPr>
        <w:t xml:space="preserve">Austin</w:t>
      </w:r>
      <w:r w:rsidDel="00000000" w:rsidR="00000000" w:rsidRPr="00000000">
        <w:rPr>
          <w:rtl w:val="0"/>
        </w:rPr>
        <w:t xml:space="preserve">: Good. </w:t>
      </w:r>
    </w:p>
    <w:p w:rsidR="00000000" w:rsidDel="00000000" w:rsidP="00000000" w:rsidRDefault="00000000" w:rsidRPr="00000000" w14:paraId="000003E6">
      <w:pPr>
        <w:spacing w:after="240" w:lineRule="auto"/>
        <w:rPr/>
      </w:pPr>
      <w:r w:rsidDel="00000000" w:rsidR="00000000" w:rsidRPr="00000000">
        <w:rPr>
          <w:b w:val="1"/>
          <w:rtl w:val="0"/>
        </w:rPr>
        <w:t xml:space="preserve">Janine</w:t>
      </w:r>
      <w:r w:rsidDel="00000000" w:rsidR="00000000" w:rsidRPr="00000000">
        <w:rPr>
          <w:rtl w:val="0"/>
        </w:rPr>
        <w:t xml:space="preserve">: ‘-that we can take advantage of this thing- of these- this workforce in the best way. Where can we put these tiny people to use?’</w:t>
      </w:r>
    </w:p>
    <w:p w:rsidR="00000000" w:rsidDel="00000000" w:rsidP="00000000" w:rsidRDefault="00000000" w:rsidRPr="00000000" w14:paraId="000003E7">
      <w:pPr>
        <w:spacing w:after="240" w:lineRule="auto"/>
        <w:rPr/>
      </w:pPr>
      <w:r w:rsidDel="00000000" w:rsidR="00000000" w:rsidRPr="00000000">
        <w:rPr>
          <w:b w:val="1"/>
          <w:rtl w:val="0"/>
        </w:rPr>
        <w:t xml:space="preserve">Nick</w:t>
      </w:r>
      <w:r w:rsidDel="00000000" w:rsidR="00000000" w:rsidRPr="00000000">
        <w:rPr>
          <w:rtl w:val="0"/>
        </w:rPr>
        <w:t xml:space="preserve">: They have to round up all the phonebooks for them to stand on.</w:t>
      </w:r>
    </w:p>
    <w:p w:rsidR="00000000" w:rsidDel="00000000" w:rsidP="00000000" w:rsidRDefault="00000000" w:rsidRPr="00000000" w14:paraId="000003E8">
      <w:pPr>
        <w:spacing w:after="240" w:lineRule="auto"/>
        <w:rPr/>
      </w:pPr>
      <w:r w:rsidDel="00000000" w:rsidR="00000000" w:rsidRPr="00000000">
        <w:rPr>
          <w:b w:val="1"/>
          <w:rtl w:val="0"/>
        </w:rPr>
        <w:t xml:space="preserve">Austin</w:t>
      </w:r>
      <w:r w:rsidDel="00000000" w:rsidR="00000000" w:rsidRPr="00000000">
        <w:rPr>
          <w:rtl w:val="0"/>
        </w:rPr>
        <w:t xml:space="preserve">: Anyone taking contempt on this? No? Ok. </w:t>
      </w:r>
    </w:p>
    <w:p w:rsidR="00000000" w:rsidDel="00000000" w:rsidP="00000000" w:rsidRDefault="00000000" w:rsidRPr="00000000" w14:paraId="000003E9">
      <w:pPr>
        <w:spacing w:after="240" w:lineRule="auto"/>
        <w:rPr/>
      </w:pPr>
      <w:r w:rsidDel="00000000" w:rsidR="00000000" w:rsidRPr="00000000">
        <w:rPr>
          <w:b w:val="1"/>
          <w:rtl w:val="0"/>
        </w:rPr>
        <w:t xml:space="preserve">Keith</w:t>
      </w:r>
      <w:r w:rsidDel="00000000" w:rsidR="00000000" w:rsidRPr="00000000">
        <w:rPr>
          <w:rtl w:val="0"/>
        </w:rPr>
        <w:t xml:space="preserve">: Oh, yeah. Sorry. No, I totally- I was- I forgot that- [</w:t>
      </w:r>
      <w:r w:rsidDel="00000000" w:rsidR="00000000" w:rsidRPr="00000000">
        <w:rPr>
          <w:b w:val="1"/>
          <w:rtl w:val="0"/>
        </w:rPr>
        <w:t xml:space="preserve">Janine</w:t>
      </w:r>
      <w:r w:rsidDel="00000000" w:rsidR="00000000" w:rsidRPr="00000000">
        <w:rPr>
          <w:rtl w:val="0"/>
        </w:rPr>
        <w:t xml:space="preserve"> laughs]</w:t>
      </w:r>
    </w:p>
    <w:p w:rsidR="00000000" w:rsidDel="00000000" w:rsidP="00000000" w:rsidRDefault="00000000" w:rsidRPr="00000000" w14:paraId="000003EA">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3EB">
      <w:pPr>
        <w:spacing w:after="240" w:lineRule="auto"/>
        <w:rPr/>
      </w:pPr>
      <w:r w:rsidDel="00000000" w:rsidR="00000000" w:rsidRPr="00000000">
        <w:rPr>
          <w:b w:val="1"/>
          <w:rtl w:val="0"/>
        </w:rPr>
        <w:t xml:space="preserve">Keith</w:t>
      </w:r>
      <w:r w:rsidDel="00000000" w:rsidR="00000000" w:rsidRPr="00000000">
        <w:rPr>
          <w:rtl w:val="0"/>
        </w:rPr>
        <w:t xml:space="preserve">: I forgot for a second that we do that. Yeah, for sure. </w:t>
      </w:r>
    </w:p>
    <w:p w:rsidR="00000000" w:rsidDel="00000000" w:rsidP="00000000" w:rsidRDefault="00000000" w:rsidRPr="00000000" w14:paraId="000003EC">
      <w:pPr>
        <w:spacing w:after="24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b w:val="1"/>
          <w:rtl w:val="0"/>
        </w:rPr>
        <w:t xml:space="preserve">Art</w:t>
      </w:r>
      <w:r w:rsidDel="00000000" w:rsidR="00000000" w:rsidRPr="00000000">
        <w:rPr>
          <w:rtl w:val="0"/>
        </w:rPr>
        <w:t xml:space="preserve">?</w:t>
      </w:r>
    </w:p>
    <w:p w:rsidR="00000000" w:rsidDel="00000000" w:rsidP="00000000" w:rsidRDefault="00000000" w:rsidRPr="00000000" w14:paraId="000003ED">
      <w:pPr>
        <w:spacing w:after="240" w:lineRule="auto"/>
        <w:rPr/>
      </w:pPr>
      <w:r w:rsidDel="00000000" w:rsidR="00000000" w:rsidRPr="00000000">
        <w:rPr>
          <w:b w:val="1"/>
          <w:rtl w:val="0"/>
        </w:rPr>
        <w:t xml:space="preserve">Art</w:t>
      </w:r>
      <w:r w:rsidDel="00000000" w:rsidR="00000000" w:rsidRPr="00000000">
        <w:rPr>
          <w:rtl w:val="0"/>
        </w:rPr>
        <w:t xml:space="preserve">: Hold on, I’m drawing my contempt marker. </w:t>
      </w:r>
    </w:p>
    <w:p w:rsidR="00000000" w:rsidDel="00000000" w:rsidP="00000000" w:rsidRDefault="00000000" w:rsidRPr="00000000" w14:paraId="000003EE">
      <w:pPr>
        <w:spacing w:after="240" w:lineRule="auto"/>
        <w:rPr/>
      </w:pPr>
      <w:r w:rsidDel="00000000" w:rsidR="00000000" w:rsidRPr="00000000">
        <w:rPr>
          <w:b w:val="1"/>
          <w:rtl w:val="0"/>
        </w:rPr>
        <w:t xml:space="preserve">Austin</w:t>
      </w:r>
      <w:r w:rsidDel="00000000" w:rsidR="00000000" w:rsidRPr="00000000">
        <w:rPr>
          <w:rtl w:val="0"/>
        </w:rPr>
        <w:t xml:space="preserve">: Uh, 7 of Autumn, </w:t>
      </w:r>
      <w:r w:rsidDel="00000000" w:rsidR="00000000" w:rsidRPr="00000000">
        <w:rPr>
          <w:rtl w:val="0"/>
        </w:rPr>
        <w:t xml:space="preserve">Art</w:t>
      </w:r>
      <w:r w:rsidDel="00000000" w:rsidR="00000000" w:rsidRPr="00000000">
        <w:rPr>
          <w:rtl w:val="0"/>
        </w:rPr>
        <w:t xml:space="preserve">.</w:t>
      </w:r>
    </w:p>
    <w:p w:rsidR="00000000" w:rsidDel="00000000" w:rsidP="00000000" w:rsidRDefault="00000000" w:rsidRPr="00000000" w14:paraId="000003EF">
      <w:pPr>
        <w:spacing w:after="240" w:lineRule="auto"/>
        <w:rPr/>
      </w:pPr>
      <w:r w:rsidDel="00000000" w:rsidR="00000000" w:rsidRPr="00000000">
        <w:rPr>
          <w:b w:val="1"/>
          <w:rtl w:val="0"/>
        </w:rPr>
        <w:t xml:space="preserve">Art</w:t>
      </w:r>
      <w:r w:rsidDel="00000000" w:rsidR="00000000" w:rsidRPr="00000000">
        <w:rPr>
          <w:rtl w:val="0"/>
        </w:rPr>
        <w:t xml:space="preserve">: Uh, ‘A project just isn’t working out as expected. Radically change the nature of this project. Don’t modify the project die. When it resolves, you’ll be responsible to tell the community how it went.’</w:t>
      </w:r>
    </w:p>
    <w:p w:rsidR="00000000" w:rsidDel="00000000" w:rsidP="00000000" w:rsidRDefault="00000000" w:rsidRPr="00000000" w14:paraId="000003F0">
      <w:pPr>
        <w:spacing w:after="240" w:lineRule="auto"/>
        <w:rPr/>
      </w:pPr>
      <w:r w:rsidDel="00000000" w:rsidR="00000000" w:rsidRPr="00000000">
        <w:rPr>
          <w:b w:val="1"/>
          <w:rtl w:val="0"/>
        </w:rPr>
        <w:t xml:space="preserve">Austin</w:t>
      </w:r>
      <w:r w:rsidDel="00000000" w:rsidR="00000000" w:rsidRPr="00000000">
        <w:rPr>
          <w:rtl w:val="0"/>
        </w:rPr>
        <w:t xml:space="preserve">: Stealing a project.</w:t>
      </w:r>
    </w:p>
    <w:p w:rsidR="00000000" w:rsidDel="00000000" w:rsidP="00000000" w:rsidRDefault="00000000" w:rsidRPr="00000000" w14:paraId="000003F1">
      <w:pPr>
        <w:spacing w:after="240" w:lineRule="auto"/>
        <w:rPr/>
      </w:pPr>
      <w:r w:rsidDel="00000000" w:rsidR="00000000" w:rsidRPr="00000000">
        <w:rPr>
          <w:b w:val="1"/>
          <w:rtl w:val="0"/>
        </w:rPr>
        <w:t xml:space="preserve">Nick</w:t>
      </w:r>
      <w:r w:rsidDel="00000000" w:rsidR="00000000" w:rsidRPr="00000000">
        <w:rPr>
          <w:rtl w:val="0"/>
        </w:rPr>
        <w:t xml:space="preserve">: Oh, boy.</w:t>
      </w:r>
    </w:p>
    <w:p w:rsidR="00000000" w:rsidDel="00000000" w:rsidP="00000000" w:rsidRDefault="00000000" w:rsidRPr="00000000" w14:paraId="000003F2">
      <w:pPr>
        <w:spacing w:after="240" w:lineRule="auto"/>
        <w:rPr/>
      </w:pPr>
      <w:r w:rsidDel="00000000" w:rsidR="00000000" w:rsidRPr="00000000">
        <w:rPr>
          <w:b w:val="1"/>
          <w:rtl w:val="0"/>
        </w:rPr>
        <w:t xml:space="preserve">Art</w:t>
      </w:r>
      <w:r w:rsidDel="00000000" w:rsidR="00000000" w:rsidRPr="00000000">
        <w:rPr>
          <w:rtl w:val="0"/>
        </w:rPr>
        <w:t xml:space="preserve">: We only have one project? I can steal-</w:t>
      </w:r>
    </w:p>
    <w:p w:rsidR="00000000" w:rsidDel="00000000" w:rsidP="00000000" w:rsidRDefault="00000000" w:rsidRPr="00000000" w14:paraId="000003F3">
      <w:pPr>
        <w:spacing w:after="240" w:lineRule="auto"/>
        <w:rPr/>
      </w:pPr>
      <w:r w:rsidDel="00000000" w:rsidR="00000000" w:rsidRPr="00000000">
        <w:rPr>
          <w:b w:val="1"/>
          <w:rtl w:val="0"/>
        </w:rPr>
        <w:t xml:space="preserve">Austin</w:t>
      </w:r>
      <w:r w:rsidDel="00000000" w:rsidR="00000000" w:rsidRPr="00000000">
        <w:rPr>
          <w:rtl w:val="0"/>
        </w:rPr>
        <w:t xml:space="preserve">: No, I started a new Samo- I started the new Samothes one, too. </w:t>
      </w:r>
    </w:p>
    <w:p w:rsidR="00000000" w:rsidDel="00000000" w:rsidP="00000000" w:rsidRDefault="00000000" w:rsidRPr="00000000" w14:paraId="000003F4">
      <w:pPr>
        <w:spacing w:after="240" w:lineRule="auto"/>
        <w:rPr/>
      </w:pPr>
      <w:r w:rsidDel="00000000" w:rsidR="00000000" w:rsidRPr="00000000">
        <w:rPr>
          <w:b w:val="1"/>
          <w:rtl w:val="0"/>
        </w:rPr>
        <w:t xml:space="preserve">Art</w:t>
      </w:r>
      <w:r w:rsidDel="00000000" w:rsidR="00000000" w:rsidRPr="00000000">
        <w:rPr>
          <w:rtl w:val="0"/>
        </w:rPr>
        <w:t xml:space="preserve">: So- so I-</w:t>
      </w:r>
    </w:p>
    <w:p w:rsidR="00000000" w:rsidDel="00000000" w:rsidP="00000000" w:rsidRDefault="00000000" w:rsidRPr="00000000" w14:paraId="000003F5">
      <w:pPr>
        <w:spacing w:after="240" w:lineRule="auto"/>
        <w:rPr/>
      </w:pPr>
      <w:r w:rsidDel="00000000" w:rsidR="00000000" w:rsidRPr="00000000">
        <w:rPr>
          <w:b w:val="1"/>
          <w:rtl w:val="0"/>
        </w:rPr>
        <w:t xml:space="preserve">Austin</w:t>
      </w:r>
      <w:r w:rsidDel="00000000" w:rsidR="00000000" w:rsidRPr="00000000">
        <w:rPr>
          <w:rtl w:val="0"/>
        </w:rPr>
        <w:t xml:space="preserve">: Samothes stays workin’.</w:t>
      </w:r>
    </w:p>
    <w:p w:rsidR="00000000" w:rsidDel="00000000" w:rsidP="00000000" w:rsidRDefault="00000000" w:rsidRPr="00000000" w14:paraId="000003F6">
      <w:pPr>
        <w:spacing w:after="240" w:lineRule="auto"/>
        <w:rPr/>
      </w:pPr>
      <w:r w:rsidDel="00000000" w:rsidR="00000000" w:rsidRPr="00000000">
        <w:rPr>
          <w:b w:val="1"/>
          <w:rtl w:val="0"/>
        </w:rPr>
        <w:t xml:space="preserve">Art</w:t>
      </w:r>
      <w:r w:rsidDel="00000000" w:rsidR="00000000" w:rsidRPr="00000000">
        <w:rPr>
          <w:rtl w:val="0"/>
        </w:rPr>
        <w:t xml:space="preserve">: I could steal the Samothes project. </w:t>
      </w:r>
    </w:p>
    <w:p w:rsidR="00000000" w:rsidDel="00000000" w:rsidP="00000000" w:rsidRDefault="00000000" w:rsidRPr="00000000" w14:paraId="000003F7">
      <w:pPr>
        <w:spacing w:after="240" w:lineRule="auto"/>
        <w:rPr/>
      </w:pPr>
      <w:r w:rsidDel="00000000" w:rsidR="00000000" w:rsidRPr="00000000">
        <w:rPr>
          <w:b w:val="1"/>
          <w:rtl w:val="0"/>
        </w:rPr>
        <w:t xml:space="preserve">Austin</w:t>
      </w:r>
      <w:r w:rsidDel="00000000" w:rsidR="00000000" w:rsidRPr="00000000">
        <w:rPr>
          <w:rtl w:val="0"/>
        </w:rPr>
        <w:t xml:space="preserve">: Sure. </w:t>
      </w:r>
    </w:p>
    <w:p w:rsidR="00000000" w:rsidDel="00000000" w:rsidP="00000000" w:rsidRDefault="00000000" w:rsidRPr="00000000" w14:paraId="000003F8">
      <w:pPr>
        <w:spacing w:after="240" w:lineRule="auto"/>
        <w:rPr/>
      </w:pPr>
      <w:r w:rsidDel="00000000" w:rsidR="00000000" w:rsidRPr="00000000">
        <w:rPr>
          <w:b w:val="1"/>
          <w:rtl w:val="0"/>
        </w:rPr>
        <w:t xml:space="preserve">Art</w:t>
      </w:r>
      <w:r w:rsidDel="00000000" w:rsidR="00000000" w:rsidRPr="00000000">
        <w:rPr>
          <w:rtl w:val="0"/>
        </w:rPr>
        <w:t xml:space="preserve">: Or ‘something goes foul and supplies are ruined. Add a new scarcity.’ I’ve- I’ve added a scarcity before. </w:t>
      </w:r>
    </w:p>
    <w:p w:rsidR="00000000" w:rsidDel="00000000" w:rsidP="00000000" w:rsidRDefault="00000000" w:rsidRPr="00000000" w14:paraId="000003F9">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3FA">
      <w:pPr>
        <w:spacing w:after="240" w:lineRule="auto"/>
        <w:rPr/>
      </w:pPr>
      <w:r w:rsidDel="00000000" w:rsidR="00000000" w:rsidRPr="00000000">
        <w:rPr>
          <w:b w:val="1"/>
          <w:rtl w:val="0"/>
        </w:rPr>
        <w:t xml:space="preserve">Art</w:t>
      </w:r>
      <w:r w:rsidDel="00000000" w:rsidR="00000000" w:rsidRPr="00000000">
        <w:rPr>
          <w:rtl w:val="0"/>
        </w:rPr>
        <w:t xml:space="preserve">: Um, alright. I’ll do-</w:t>
      </w:r>
    </w:p>
    <w:p w:rsidR="00000000" w:rsidDel="00000000" w:rsidP="00000000" w:rsidRDefault="00000000" w:rsidRPr="00000000" w14:paraId="000003FB">
      <w:pPr>
        <w:spacing w:after="240" w:lineRule="auto"/>
        <w:rPr/>
      </w:pPr>
      <w:r w:rsidDel="00000000" w:rsidR="00000000" w:rsidRPr="00000000">
        <w:rPr>
          <w:b w:val="1"/>
          <w:rtl w:val="0"/>
        </w:rPr>
        <w:t xml:space="preserve">Austin</w:t>
      </w:r>
      <w:r w:rsidDel="00000000" w:rsidR="00000000" w:rsidRPr="00000000">
        <w:rPr>
          <w:rtl w:val="0"/>
        </w:rPr>
        <w:t xml:space="preserve">: So, there are 2 projects. There’s the industry, and there’s the Samothes. </w:t>
      </w:r>
    </w:p>
    <w:p w:rsidR="00000000" w:rsidDel="00000000" w:rsidP="00000000" w:rsidRDefault="00000000" w:rsidRPr="00000000" w14:paraId="000003FC">
      <w:pPr>
        <w:spacing w:after="240" w:lineRule="auto"/>
        <w:rPr/>
      </w:pPr>
      <w:r w:rsidDel="00000000" w:rsidR="00000000" w:rsidRPr="00000000">
        <w:rPr>
          <w:b w:val="1"/>
          <w:rtl w:val="0"/>
        </w:rPr>
        <w:t xml:space="preserve">Art</w:t>
      </w:r>
      <w:r w:rsidDel="00000000" w:rsidR="00000000" w:rsidRPr="00000000">
        <w:rPr>
          <w:rtl w:val="0"/>
        </w:rPr>
        <w:t xml:space="preserve">: I’ll do one- I’ll uh, you know, it’s just not working out with those kids, you guys. [</w:t>
      </w:r>
      <w:r w:rsidDel="00000000" w:rsidR="00000000" w:rsidRPr="00000000">
        <w:rPr>
          <w:b w:val="1"/>
          <w:rtl w:val="0"/>
        </w:rPr>
        <w:t xml:space="preserve">Janine</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 </w:t>
      </w:r>
    </w:p>
    <w:p w:rsidR="00000000" w:rsidDel="00000000" w:rsidP="00000000" w:rsidRDefault="00000000" w:rsidRPr="00000000" w14:paraId="000003FD">
      <w:pPr>
        <w:spacing w:after="240" w:lineRule="auto"/>
        <w:rPr/>
      </w:pPr>
      <w:r w:rsidDel="00000000" w:rsidR="00000000" w:rsidRPr="00000000">
        <w:rPr>
          <w:b w:val="1"/>
          <w:rtl w:val="0"/>
        </w:rPr>
        <w:t xml:space="preserve">Janine</w:t>
      </w:r>
      <w:r w:rsidDel="00000000" w:rsidR="00000000" w:rsidRPr="00000000">
        <w:rPr>
          <w:rtl w:val="0"/>
        </w:rPr>
        <w:t xml:space="preserve">: That’s fair. [Janine laughs] </w:t>
      </w:r>
    </w:p>
    <w:p w:rsidR="00000000" w:rsidDel="00000000" w:rsidP="00000000" w:rsidRDefault="00000000" w:rsidRPr="00000000" w14:paraId="000003FE">
      <w:pPr>
        <w:spacing w:after="240" w:lineRule="auto"/>
        <w:rPr/>
      </w:pPr>
      <w:r w:rsidDel="00000000" w:rsidR="00000000" w:rsidRPr="00000000">
        <w:rPr>
          <w:b w:val="1"/>
          <w:rtl w:val="0"/>
        </w:rPr>
        <w:t xml:space="preserve">Art</w:t>
      </w:r>
      <w:r w:rsidDel="00000000" w:rsidR="00000000" w:rsidRPr="00000000">
        <w:rPr>
          <w:rtl w:val="0"/>
        </w:rPr>
        <w:t xml:space="preserve">: They’re not good. They keep fallin’ into the machinery.</w:t>
      </w:r>
    </w:p>
    <w:p w:rsidR="00000000" w:rsidDel="00000000" w:rsidP="00000000" w:rsidRDefault="00000000" w:rsidRPr="00000000" w14:paraId="000003FF">
      <w:pPr>
        <w:spacing w:after="240" w:lineRule="auto"/>
        <w:rPr/>
      </w:pPr>
      <w:r w:rsidDel="00000000" w:rsidR="00000000" w:rsidRPr="00000000">
        <w:rPr>
          <w:b w:val="1"/>
          <w:rtl w:val="0"/>
        </w:rPr>
        <w:t xml:space="preserve">Janine</w:t>
      </w:r>
      <w:r w:rsidDel="00000000" w:rsidR="00000000" w:rsidRPr="00000000">
        <w:rPr>
          <w:rtl w:val="0"/>
        </w:rPr>
        <w:t xml:space="preserve">: [uncomfortable] Ugh.</w:t>
      </w:r>
    </w:p>
    <w:p w:rsidR="00000000" w:rsidDel="00000000" w:rsidP="00000000" w:rsidRDefault="00000000" w:rsidRPr="00000000" w14:paraId="00000400">
      <w:pPr>
        <w:spacing w:after="240" w:lineRule="auto"/>
        <w:rPr/>
      </w:pPr>
      <w:r w:rsidDel="00000000" w:rsidR="00000000" w:rsidRPr="00000000">
        <w:rPr>
          <w:b w:val="1"/>
          <w:rtl w:val="0"/>
        </w:rPr>
        <w:t xml:space="preserve">Nick</w:t>
      </w:r>
      <w:r w:rsidDel="00000000" w:rsidR="00000000" w:rsidRPr="00000000">
        <w:rPr>
          <w:rtl w:val="0"/>
        </w:rPr>
        <w:t xml:space="preserve">: [uncomfortable] No. </w:t>
      </w:r>
    </w:p>
    <w:p w:rsidR="00000000" w:rsidDel="00000000" w:rsidP="00000000" w:rsidRDefault="00000000" w:rsidRPr="00000000" w14:paraId="00000401">
      <w:pPr>
        <w:spacing w:after="240" w:lineRule="auto"/>
        <w:rPr/>
      </w:pPr>
      <w:r w:rsidDel="00000000" w:rsidR="00000000" w:rsidRPr="00000000">
        <w:rPr>
          <w:b w:val="1"/>
          <w:rtl w:val="0"/>
        </w:rPr>
        <w:t xml:space="preserve">Art</w:t>
      </w:r>
      <w:r w:rsidDel="00000000" w:rsidR="00000000" w:rsidRPr="00000000">
        <w:rPr>
          <w:rtl w:val="0"/>
        </w:rPr>
        <w:t xml:space="preserve">: Uh, yeah. People. That’s the reaction it gets. People don’t like when their kids die, it turns out.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402">
      <w:pPr>
        <w:spacing w:after="240" w:lineRule="auto"/>
        <w:rPr/>
      </w:pPr>
      <w:r w:rsidDel="00000000" w:rsidR="00000000" w:rsidRPr="00000000">
        <w:rPr>
          <w:b w:val="1"/>
          <w:rtl w:val="0"/>
        </w:rPr>
        <w:t xml:space="preserve">Austin</w:t>
      </w:r>
      <w:r w:rsidDel="00000000" w:rsidR="00000000" w:rsidRPr="00000000">
        <w:rPr>
          <w:rtl w:val="0"/>
        </w:rPr>
        <w:t xml:space="preserve">: Ok. I guess that’s fair. </w:t>
      </w:r>
    </w:p>
    <w:p w:rsidR="00000000" w:rsidDel="00000000" w:rsidP="00000000" w:rsidRDefault="00000000" w:rsidRPr="00000000" w14:paraId="00000403">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404">
      <w:pPr>
        <w:spacing w:after="240" w:lineRule="auto"/>
        <w:rPr/>
      </w:pPr>
      <w:r w:rsidDel="00000000" w:rsidR="00000000" w:rsidRPr="00000000">
        <w:rPr>
          <w:b w:val="1"/>
          <w:rtl w:val="0"/>
        </w:rPr>
        <w:t xml:space="preserve">Keith</w:t>
      </w:r>
      <w:r w:rsidDel="00000000" w:rsidR="00000000" w:rsidRPr="00000000">
        <w:rPr>
          <w:rtl w:val="0"/>
        </w:rPr>
        <w:t xml:space="preserve">: People like when their kids are productive until it leads to their child dying. </w:t>
      </w:r>
    </w:p>
    <w:p w:rsidR="00000000" w:rsidDel="00000000" w:rsidP="00000000" w:rsidRDefault="00000000" w:rsidRPr="00000000" w14:paraId="00000405">
      <w:pPr>
        <w:spacing w:after="240" w:lineRule="auto"/>
        <w:rPr/>
      </w:pPr>
      <w:r w:rsidDel="00000000" w:rsidR="00000000" w:rsidRPr="00000000">
        <w:rPr>
          <w:b w:val="1"/>
          <w:rtl w:val="0"/>
        </w:rPr>
        <w:t xml:space="preserve">Austin</w:t>
      </w:r>
      <w:r w:rsidDel="00000000" w:rsidR="00000000" w:rsidRPr="00000000">
        <w:rPr>
          <w:rtl w:val="0"/>
        </w:rPr>
        <w:t xml:space="preserve">: Hm. I guess that’s fair. Alright. </w:t>
      </w:r>
    </w:p>
    <w:p w:rsidR="00000000" w:rsidDel="00000000" w:rsidP="00000000" w:rsidRDefault="00000000" w:rsidRPr="00000000" w14:paraId="00000406">
      <w:pPr>
        <w:spacing w:after="240" w:lineRule="auto"/>
        <w:rPr/>
      </w:pPr>
      <w:r w:rsidDel="00000000" w:rsidR="00000000" w:rsidRPr="00000000">
        <w:rPr>
          <w:b w:val="1"/>
          <w:rtl w:val="0"/>
        </w:rPr>
        <w:t xml:space="preserve">Keith</w:t>
      </w:r>
      <w:r w:rsidDel="00000000" w:rsidR="00000000" w:rsidRPr="00000000">
        <w:rPr>
          <w:rtl w:val="0"/>
        </w:rPr>
        <w:t xml:space="preserve">: If we mirrored how the industrial revolution went by immediately putting children to work, we can then mirror it by having someone that hates that destroy the factories. </w:t>
      </w:r>
    </w:p>
    <w:p w:rsidR="00000000" w:rsidDel="00000000" w:rsidP="00000000" w:rsidRDefault="00000000" w:rsidRPr="00000000" w14:paraId="00000407">
      <w:pPr>
        <w:spacing w:after="240" w:lineRule="auto"/>
        <w:rPr/>
      </w:pPr>
      <w:r w:rsidDel="00000000" w:rsidR="00000000" w:rsidRPr="00000000">
        <w:rPr>
          <w:b w:val="1"/>
          <w:rtl w:val="0"/>
        </w:rPr>
        <w:t xml:space="preserve">Austin</w:t>
      </w:r>
      <w:r w:rsidDel="00000000" w:rsidR="00000000" w:rsidRPr="00000000">
        <w:rPr>
          <w:rtl w:val="0"/>
        </w:rPr>
        <w:t xml:space="preserve">: Right. Good. Well, we’ll see what happens once that- that finishes up. Uh, what’s the final thing? What are you doing with your turn, </w:t>
      </w:r>
      <w:r w:rsidDel="00000000" w:rsidR="00000000" w:rsidRPr="00000000">
        <w:rPr>
          <w:rtl w:val="0"/>
        </w:rPr>
        <w:t xml:space="preserve">Art</w:t>
      </w:r>
      <w:r w:rsidDel="00000000" w:rsidR="00000000" w:rsidRPr="00000000">
        <w:rPr>
          <w:rtl w:val="0"/>
        </w:rPr>
        <w:t xml:space="preserve">?</w:t>
      </w:r>
    </w:p>
    <w:p w:rsidR="00000000" w:rsidDel="00000000" w:rsidP="00000000" w:rsidRDefault="00000000" w:rsidRPr="00000000" w14:paraId="00000408">
      <w:pPr>
        <w:spacing w:after="240" w:lineRule="auto"/>
        <w:rPr/>
      </w:pPr>
      <w:r w:rsidDel="00000000" w:rsidR="00000000" w:rsidRPr="00000000">
        <w:rPr>
          <w:b w:val="1"/>
          <w:rtl w:val="0"/>
        </w:rPr>
        <w:t xml:space="preserve">Art</w:t>
      </w:r>
      <w:r w:rsidDel="00000000" w:rsidR="00000000" w:rsidRPr="00000000">
        <w:rPr>
          <w:rtl w:val="0"/>
        </w:rPr>
        <w:t xml:space="preserve">: Uh, I think I’m gonna start a project. </w:t>
      </w:r>
    </w:p>
    <w:p w:rsidR="00000000" w:rsidDel="00000000" w:rsidP="00000000" w:rsidRDefault="00000000" w:rsidRPr="00000000" w14:paraId="00000409">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0A">
      <w:pPr>
        <w:spacing w:after="240" w:lineRule="auto"/>
        <w:rPr/>
      </w:pPr>
      <w:r w:rsidDel="00000000" w:rsidR="00000000" w:rsidRPr="00000000">
        <w:rPr>
          <w:b w:val="1"/>
          <w:rtl w:val="0"/>
        </w:rPr>
        <w:t xml:space="preserve">Art</w:t>
      </w:r>
      <w:r w:rsidDel="00000000" w:rsidR="00000000" w:rsidRPr="00000000">
        <w:rPr>
          <w:rtl w:val="0"/>
        </w:rPr>
        <w:t xml:space="preserve">: I think it’s the trial of Christopher. </w:t>
      </w:r>
    </w:p>
    <w:p w:rsidR="00000000" w:rsidDel="00000000" w:rsidP="00000000" w:rsidRDefault="00000000" w:rsidRPr="00000000" w14:paraId="0000040B">
      <w:pPr>
        <w:spacing w:after="240" w:lineRule="auto"/>
        <w:rPr/>
      </w:pPr>
      <w:r w:rsidDel="00000000" w:rsidR="00000000" w:rsidRPr="00000000">
        <w:rPr>
          <w:b w:val="1"/>
          <w:rtl w:val="0"/>
        </w:rPr>
        <w:t xml:space="preserve">Austin</w:t>
      </w:r>
      <w:r w:rsidDel="00000000" w:rsidR="00000000" w:rsidRPr="00000000">
        <w:rPr>
          <w:rtl w:val="0"/>
        </w:rPr>
        <w:t xml:space="preserve">: Ooo. </w:t>
      </w:r>
    </w:p>
    <w:p w:rsidR="00000000" w:rsidDel="00000000" w:rsidP="00000000" w:rsidRDefault="00000000" w:rsidRPr="00000000" w14:paraId="0000040C">
      <w:pPr>
        <w:spacing w:after="240" w:lineRule="auto"/>
        <w:rPr/>
      </w:pPr>
      <w:r w:rsidDel="00000000" w:rsidR="00000000" w:rsidRPr="00000000">
        <w:rPr>
          <w:b w:val="1"/>
          <w:rtl w:val="0"/>
        </w:rPr>
        <w:t xml:space="preserve">Nick</w:t>
      </w:r>
      <w:r w:rsidDel="00000000" w:rsidR="00000000" w:rsidRPr="00000000">
        <w:rPr>
          <w:rtl w:val="0"/>
        </w:rPr>
        <w:t xml:space="preserve">: Ooo. </w:t>
      </w:r>
    </w:p>
    <w:p w:rsidR="00000000" w:rsidDel="00000000" w:rsidP="00000000" w:rsidRDefault="00000000" w:rsidRPr="00000000" w14:paraId="0000040D">
      <w:pPr>
        <w:spacing w:after="240" w:lineRule="auto"/>
        <w:rPr/>
      </w:pPr>
      <w:r w:rsidDel="00000000" w:rsidR="00000000" w:rsidRPr="00000000">
        <w:rPr>
          <w:b w:val="1"/>
          <w:rtl w:val="0"/>
        </w:rPr>
        <w:t xml:space="preserve">Art</w:t>
      </w:r>
      <w:r w:rsidDel="00000000" w:rsidR="00000000" w:rsidRPr="00000000">
        <w:rPr>
          <w:rtl w:val="0"/>
        </w:rPr>
        <w:t xml:space="preserve">: I think that’ll take 2 weeks?</w:t>
      </w:r>
    </w:p>
    <w:p w:rsidR="00000000" w:rsidDel="00000000" w:rsidP="00000000" w:rsidRDefault="00000000" w:rsidRPr="00000000" w14:paraId="0000040E">
      <w:pPr>
        <w:spacing w:after="240" w:lineRule="auto"/>
        <w:rPr/>
      </w:pPr>
      <w:r w:rsidDel="00000000" w:rsidR="00000000" w:rsidRPr="00000000">
        <w:rPr>
          <w:b w:val="1"/>
          <w:rtl w:val="0"/>
        </w:rPr>
        <w:t xml:space="preserve">Austin</w:t>
      </w:r>
      <w:r w:rsidDel="00000000" w:rsidR="00000000" w:rsidRPr="00000000">
        <w:rPr>
          <w:rtl w:val="0"/>
        </w:rPr>
        <w:t xml:space="preserve">: Yeah. That sounds fair. </w:t>
      </w:r>
    </w:p>
    <w:p w:rsidR="00000000" w:rsidDel="00000000" w:rsidP="00000000" w:rsidRDefault="00000000" w:rsidRPr="00000000" w14:paraId="0000040F">
      <w:pPr>
        <w:spacing w:after="240" w:lineRule="auto"/>
        <w:rPr/>
      </w:pPr>
      <w:r w:rsidDel="00000000" w:rsidR="00000000" w:rsidRPr="00000000">
        <w:rPr>
          <w:b w:val="1"/>
          <w:rtl w:val="0"/>
        </w:rPr>
        <w:t xml:space="preserve">Art</w:t>
      </w:r>
      <w:r w:rsidDel="00000000" w:rsidR="00000000" w:rsidRPr="00000000">
        <w:rPr>
          <w:rtl w:val="0"/>
        </w:rPr>
        <w:t xml:space="preserve">: I mean, we don’t have a really complicated legal system, right?</w:t>
      </w:r>
    </w:p>
    <w:p w:rsidR="00000000" w:rsidDel="00000000" w:rsidP="00000000" w:rsidRDefault="00000000" w:rsidRPr="00000000" w14:paraId="00000410">
      <w:pPr>
        <w:spacing w:after="240" w:lineRule="auto"/>
        <w:rPr/>
      </w:pPr>
      <w:r w:rsidDel="00000000" w:rsidR="00000000" w:rsidRPr="00000000">
        <w:rPr>
          <w:b w:val="1"/>
          <w:rtl w:val="0"/>
        </w:rPr>
        <w:t xml:space="preserve">Austin</w:t>
      </w:r>
      <w:r w:rsidDel="00000000" w:rsidR="00000000" w:rsidRPr="00000000">
        <w:rPr>
          <w:rtl w:val="0"/>
        </w:rPr>
        <w:t xml:space="preserve">: No. Well… I bet Samo- the- the church does. </w:t>
      </w:r>
    </w:p>
    <w:p w:rsidR="00000000" w:rsidDel="00000000" w:rsidP="00000000" w:rsidRDefault="00000000" w:rsidRPr="00000000" w14:paraId="00000411">
      <w:pPr>
        <w:spacing w:after="240" w:lineRule="auto"/>
        <w:rPr/>
      </w:pPr>
      <w:r w:rsidDel="00000000" w:rsidR="00000000" w:rsidRPr="00000000">
        <w:rPr>
          <w:b w:val="1"/>
          <w:rtl w:val="0"/>
        </w:rPr>
        <w:t xml:space="preserve">Janine</w:t>
      </w:r>
      <w:r w:rsidDel="00000000" w:rsidR="00000000" w:rsidRPr="00000000">
        <w:rPr>
          <w:rtl w:val="0"/>
        </w:rPr>
        <w:t xml:space="preserve">: I mean, he also did confess though. </w:t>
      </w:r>
    </w:p>
    <w:p w:rsidR="00000000" w:rsidDel="00000000" w:rsidP="00000000" w:rsidRDefault="00000000" w:rsidRPr="00000000" w14:paraId="00000412">
      <w:pPr>
        <w:spacing w:after="240" w:lineRule="auto"/>
        <w:rPr/>
      </w:pPr>
      <w:r w:rsidDel="00000000" w:rsidR="00000000" w:rsidRPr="00000000">
        <w:rPr>
          <w:b w:val="1"/>
          <w:rtl w:val="0"/>
        </w:rPr>
        <w:t xml:space="preserve">Austin</w:t>
      </w:r>
      <w:r w:rsidDel="00000000" w:rsidR="00000000" w:rsidRPr="00000000">
        <w:rPr>
          <w:rtl w:val="0"/>
        </w:rPr>
        <w:t xml:space="preserve">: Yeah, but you gotta- you know, we have weird legal systems in this world. And if you remember the last legal case that took place in this world at the end of the first season included one of the defendants becoming a prosecutor, so- [</w:t>
      </w:r>
      <w:r w:rsidDel="00000000" w:rsidR="00000000" w:rsidRPr="00000000">
        <w:rPr>
          <w:b w:val="1"/>
          <w:rtl w:val="0"/>
        </w:rPr>
        <w:t xml:space="preserve">Janine</w:t>
      </w:r>
      <w:r w:rsidDel="00000000" w:rsidR="00000000" w:rsidRPr="00000000">
        <w:rPr>
          <w:rtl w:val="0"/>
        </w:rPr>
        <w:t xml:space="preserve"> laughs] Um, so yeah. Is it- is it- is the trial in the church or is it among the people?</w:t>
      </w:r>
    </w:p>
    <w:p w:rsidR="00000000" w:rsidDel="00000000" w:rsidP="00000000" w:rsidRDefault="00000000" w:rsidRPr="00000000" w14:paraId="00000413">
      <w:pPr>
        <w:spacing w:after="240" w:lineRule="auto"/>
        <w:rPr/>
      </w:pPr>
      <w:r w:rsidDel="00000000" w:rsidR="00000000" w:rsidRPr="00000000">
        <w:rPr>
          <w:b w:val="1"/>
          <w:rtl w:val="0"/>
        </w:rPr>
        <w:t xml:space="preserve">Art</w:t>
      </w:r>
      <w:r w:rsidDel="00000000" w:rsidR="00000000" w:rsidRPr="00000000">
        <w:rPr>
          <w:rtl w:val="0"/>
        </w:rPr>
        <w:t xml:space="preserve">: Uh, I think the trial is kind of where uh- I think there’s a- there is a courthouse. </w:t>
      </w:r>
    </w:p>
    <w:p w:rsidR="00000000" w:rsidDel="00000000" w:rsidP="00000000" w:rsidRDefault="00000000" w:rsidRPr="00000000" w14:paraId="00000414">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15">
      <w:pPr>
        <w:spacing w:after="240" w:lineRule="auto"/>
        <w:rPr/>
      </w:pPr>
      <w:r w:rsidDel="00000000" w:rsidR="00000000" w:rsidRPr="00000000">
        <w:rPr>
          <w:b w:val="1"/>
          <w:rtl w:val="0"/>
        </w:rPr>
        <w:t xml:space="preserve">Art</w:t>
      </w:r>
      <w:r w:rsidDel="00000000" w:rsidR="00000000" w:rsidRPr="00000000">
        <w:rPr>
          <w:rtl w:val="0"/>
        </w:rPr>
        <w:t xml:space="preserve">: Uh, which I’m gonna have to draw. </w:t>
      </w:r>
    </w:p>
    <w:p w:rsidR="00000000" w:rsidDel="00000000" w:rsidP="00000000" w:rsidRDefault="00000000" w:rsidRPr="00000000" w14:paraId="00000416">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417">
      <w:pPr>
        <w:spacing w:after="240" w:lineRule="auto"/>
        <w:rPr/>
      </w:pPr>
      <w:r w:rsidDel="00000000" w:rsidR="00000000" w:rsidRPr="00000000">
        <w:rPr>
          <w:b w:val="1"/>
          <w:rtl w:val="0"/>
        </w:rPr>
        <w:t xml:space="preserve">Art</w:t>
      </w:r>
      <w:r w:rsidDel="00000000" w:rsidR="00000000" w:rsidRPr="00000000">
        <w:rPr>
          <w:rtl w:val="0"/>
        </w:rPr>
        <w:t xml:space="preserve">: And I think it’s sorta up here, but I mean, I’m gonna draw it, so-</w:t>
      </w:r>
    </w:p>
    <w:p w:rsidR="00000000" w:rsidDel="00000000" w:rsidP="00000000" w:rsidRDefault="00000000" w:rsidRPr="00000000" w14:paraId="00000418">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19">
      <w:pPr>
        <w:spacing w:after="240" w:lineRule="auto"/>
        <w:rPr/>
      </w:pPr>
      <w:r w:rsidDel="00000000" w:rsidR="00000000" w:rsidRPr="00000000">
        <w:rPr>
          <w:b w:val="1"/>
          <w:rtl w:val="0"/>
        </w:rPr>
        <w:t xml:space="preserve">Art</w:t>
      </w:r>
      <w:r w:rsidDel="00000000" w:rsidR="00000000" w:rsidRPr="00000000">
        <w:rPr>
          <w:rtl w:val="0"/>
        </w:rPr>
        <w:t xml:space="preserve">: There’ll be a permanent thing here. But it is uh- not the judge and not the jury, but everyone else in service of the court is a pala-din. </w:t>
      </w:r>
    </w:p>
    <w:p w:rsidR="00000000" w:rsidDel="00000000" w:rsidP="00000000" w:rsidRDefault="00000000" w:rsidRPr="00000000" w14:paraId="0000041A">
      <w:pPr>
        <w:spacing w:after="240" w:lineRule="auto"/>
        <w:rPr/>
      </w:pPr>
      <w:r w:rsidDel="00000000" w:rsidR="00000000" w:rsidRPr="00000000">
        <w:rPr>
          <w:b w:val="1"/>
          <w:rtl w:val="0"/>
        </w:rPr>
        <w:t xml:space="preserve">Austin</w:t>
      </w:r>
      <w:r w:rsidDel="00000000" w:rsidR="00000000" w:rsidRPr="00000000">
        <w:rPr>
          <w:rtl w:val="0"/>
        </w:rPr>
        <w:t xml:space="preserve">: Oh jeez. Ok. </w:t>
      </w:r>
    </w:p>
    <w:p w:rsidR="00000000" w:rsidDel="00000000" w:rsidP="00000000" w:rsidRDefault="00000000" w:rsidRPr="00000000" w14:paraId="0000041B">
      <w:pPr>
        <w:spacing w:after="240" w:lineRule="auto"/>
        <w:rPr/>
      </w:pPr>
      <w:r w:rsidDel="00000000" w:rsidR="00000000" w:rsidRPr="00000000">
        <w:rPr>
          <w:b w:val="1"/>
          <w:rtl w:val="0"/>
        </w:rPr>
        <w:t xml:space="preserve">Art</w:t>
      </w:r>
      <w:r w:rsidDel="00000000" w:rsidR="00000000" w:rsidRPr="00000000">
        <w:rPr>
          <w:rtl w:val="0"/>
        </w:rPr>
        <w:t xml:space="preserve">: They’re- they’re, you know- they’re bailiffs- they’re- they’re making everything work. </w:t>
      </w:r>
    </w:p>
    <w:p w:rsidR="00000000" w:rsidDel="00000000" w:rsidP="00000000" w:rsidRDefault="00000000" w:rsidRPr="00000000" w14:paraId="0000041C">
      <w:pPr>
        <w:spacing w:after="240" w:lineRule="auto"/>
        <w:rPr/>
      </w:pPr>
      <w:r w:rsidDel="00000000" w:rsidR="00000000" w:rsidRPr="00000000">
        <w:rPr>
          <w:b w:val="1"/>
          <w:rtl w:val="0"/>
        </w:rPr>
        <w:t xml:space="preserve">Austin</w:t>
      </w:r>
      <w:r w:rsidDel="00000000" w:rsidR="00000000" w:rsidRPr="00000000">
        <w:rPr>
          <w:rtl w:val="0"/>
        </w:rPr>
        <w:t xml:space="preserve">: Are they the judges?</w:t>
      </w:r>
    </w:p>
    <w:p w:rsidR="00000000" w:rsidDel="00000000" w:rsidP="00000000" w:rsidRDefault="00000000" w:rsidRPr="00000000" w14:paraId="0000041D">
      <w:pPr>
        <w:spacing w:after="240" w:lineRule="auto"/>
        <w:rPr/>
      </w:pPr>
      <w:r w:rsidDel="00000000" w:rsidR="00000000" w:rsidRPr="00000000">
        <w:rPr>
          <w:b w:val="1"/>
          <w:rtl w:val="0"/>
        </w:rPr>
        <w:t xml:space="preserve">Art</w:t>
      </w:r>
      <w:r w:rsidDel="00000000" w:rsidR="00000000" w:rsidRPr="00000000">
        <w:rPr>
          <w:rtl w:val="0"/>
        </w:rPr>
        <w:t xml:space="preserve">: They’re not the judges or the juries. </w:t>
      </w:r>
    </w:p>
    <w:p w:rsidR="00000000" w:rsidDel="00000000" w:rsidP="00000000" w:rsidRDefault="00000000" w:rsidRPr="00000000" w14:paraId="0000041E">
      <w:pPr>
        <w:spacing w:after="240" w:lineRule="auto"/>
        <w:rPr/>
      </w:pPr>
      <w:r w:rsidDel="00000000" w:rsidR="00000000" w:rsidRPr="00000000">
        <w:rPr>
          <w:b w:val="1"/>
          <w:rtl w:val="0"/>
        </w:rPr>
        <w:t xml:space="preserve">Austin</w:t>
      </w:r>
      <w:r w:rsidDel="00000000" w:rsidR="00000000" w:rsidRPr="00000000">
        <w:rPr>
          <w:rtl w:val="0"/>
        </w:rPr>
        <w:t xml:space="preserve">: Oh, you just said that. Ok. </w:t>
      </w:r>
    </w:p>
    <w:p w:rsidR="00000000" w:rsidDel="00000000" w:rsidP="00000000" w:rsidRDefault="00000000" w:rsidRPr="00000000" w14:paraId="0000041F">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420">
      <w:pPr>
        <w:spacing w:after="240" w:lineRule="auto"/>
        <w:rPr/>
      </w:pPr>
      <w:r w:rsidDel="00000000" w:rsidR="00000000" w:rsidRPr="00000000">
        <w:rPr>
          <w:b w:val="1"/>
          <w:rtl w:val="0"/>
        </w:rPr>
        <w:t xml:space="preserve">Austin</w:t>
      </w:r>
      <w:r w:rsidDel="00000000" w:rsidR="00000000" w:rsidRPr="00000000">
        <w:rPr>
          <w:rtl w:val="0"/>
        </w:rPr>
        <w:t xml:space="preserve">: Are they the lawyers? [light laugh] </w:t>
      </w:r>
    </w:p>
    <w:p w:rsidR="00000000" w:rsidDel="00000000" w:rsidP="00000000" w:rsidRDefault="00000000" w:rsidRPr="00000000" w14:paraId="00000421">
      <w:pPr>
        <w:spacing w:after="240" w:lineRule="auto"/>
        <w:rPr/>
      </w:pPr>
      <w:r w:rsidDel="00000000" w:rsidR="00000000" w:rsidRPr="00000000">
        <w:rPr>
          <w:b w:val="1"/>
          <w:rtl w:val="0"/>
        </w:rPr>
        <w:t xml:space="preserve">Art</w:t>
      </w:r>
      <w:r w:rsidDel="00000000" w:rsidR="00000000" w:rsidRPr="00000000">
        <w:rPr>
          <w:rtl w:val="0"/>
        </w:rPr>
        <w:t xml:space="preserve">: Uh-</w:t>
      </w:r>
    </w:p>
    <w:p w:rsidR="00000000" w:rsidDel="00000000" w:rsidP="00000000" w:rsidRDefault="00000000" w:rsidRPr="00000000" w14:paraId="00000422">
      <w:pPr>
        <w:spacing w:after="240" w:lineRule="auto"/>
        <w:rPr/>
      </w:pPr>
      <w:r w:rsidDel="00000000" w:rsidR="00000000" w:rsidRPr="00000000">
        <w:rPr>
          <w:b w:val="1"/>
          <w:rtl w:val="0"/>
        </w:rPr>
        <w:t xml:space="preserve">Austin</w:t>
      </w:r>
      <w:r w:rsidDel="00000000" w:rsidR="00000000" w:rsidRPr="00000000">
        <w:rPr>
          <w:rtl w:val="0"/>
        </w:rPr>
        <w:t xml:space="preserve">: Are there lawyers or is this a- does Christopher have to defend himself?</w:t>
      </w:r>
    </w:p>
    <w:p w:rsidR="00000000" w:rsidDel="00000000" w:rsidP="00000000" w:rsidRDefault="00000000" w:rsidRPr="00000000" w14:paraId="00000423">
      <w:pPr>
        <w:spacing w:after="240" w:lineRule="auto"/>
        <w:rPr/>
      </w:pPr>
      <w:r w:rsidDel="00000000" w:rsidR="00000000" w:rsidRPr="00000000">
        <w:rPr>
          <w:b w:val="1"/>
          <w:rtl w:val="0"/>
        </w:rPr>
        <w:t xml:space="preserve">Art</w:t>
      </w:r>
      <w:r w:rsidDel="00000000" w:rsidR="00000000" w:rsidRPr="00000000">
        <w:rPr>
          <w:rtl w:val="0"/>
        </w:rPr>
        <w:t xml:space="preserve">: Christopher has to defend himself, and- and the prosecution is done by a- by a non-rock person. </w:t>
      </w:r>
    </w:p>
    <w:p w:rsidR="00000000" w:rsidDel="00000000" w:rsidP="00000000" w:rsidRDefault="00000000" w:rsidRPr="00000000" w14:paraId="00000424">
      <w:pPr>
        <w:spacing w:after="240" w:lineRule="auto"/>
        <w:rPr/>
      </w:pPr>
      <w:r w:rsidDel="00000000" w:rsidR="00000000" w:rsidRPr="00000000">
        <w:rPr>
          <w:b w:val="1"/>
          <w:rtl w:val="0"/>
        </w:rPr>
        <w:t xml:space="preserve">Austin</w:t>
      </w:r>
      <w:r w:rsidDel="00000000" w:rsidR="00000000" w:rsidRPr="00000000">
        <w:rPr>
          <w:rtl w:val="0"/>
        </w:rPr>
        <w:t xml:space="preserve">: Uh, could it Mal- Maelgwyn. Maelgwyn, the- </w:t>
      </w:r>
    </w:p>
    <w:p w:rsidR="00000000" w:rsidDel="00000000" w:rsidP="00000000" w:rsidRDefault="00000000" w:rsidRPr="00000000" w14:paraId="00000425">
      <w:pPr>
        <w:spacing w:after="240" w:lineRule="auto"/>
        <w:rPr/>
      </w:pPr>
      <w:r w:rsidDel="00000000" w:rsidR="00000000" w:rsidRPr="00000000">
        <w:rPr>
          <w:b w:val="1"/>
          <w:rtl w:val="0"/>
        </w:rPr>
        <w:t xml:space="preserve">Art</w:t>
      </w:r>
      <w:r w:rsidDel="00000000" w:rsidR="00000000" w:rsidRPr="00000000">
        <w:rPr>
          <w:rtl w:val="0"/>
        </w:rPr>
        <w:t xml:space="preserve">: Yes. </w:t>
      </w:r>
    </w:p>
    <w:p w:rsidR="00000000" w:rsidDel="00000000" w:rsidP="00000000" w:rsidRDefault="00000000" w:rsidRPr="00000000" w14:paraId="00000426">
      <w:pPr>
        <w:spacing w:after="240" w:lineRule="auto"/>
        <w:rPr/>
      </w:pPr>
      <w:r w:rsidDel="00000000" w:rsidR="00000000" w:rsidRPr="00000000">
        <w:rPr>
          <w:b w:val="1"/>
          <w:rtl w:val="0"/>
        </w:rPr>
        <w:t xml:space="preserve">Austin</w:t>
      </w:r>
      <w:r w:rsidDel="00000000" w:rsidR="00000000" w:rsidRPr="00000000">
        <w:rPr>
          <w:rtl w:val="0"/>
        </w:rPr>
        <w:t xml:space="preserve">: -dude from the church who led the-</w:t>
      </w:r>
    </w:p>
    <w:p w:rsidR="00000000" w:rsidDel="00000000" w:rsidP="00000000" w:rsidRDefault="00000000" w:rsidRPr="00000000" w14:paraId="00000427">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428">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29">
      <w:pPr>
        <w:spacing w:after="240" w:lineRule="auto"/>
        <w:rPr/>
      </w:pPr>
      <w:r w:rsidDel="00000000" w:rsidR="00000000" w:rsidRPr="00000000">
        <w:rPr>
          <w:b w:val="1"/>
          <w:rtl w:val="0"/>
        </w:rPr>
        <w:t xml:space="preserve">Art</w:t>
      </w:r>
      <w:r w:rsidDel="00000000" w:rsidR="00000000" w:rsidRPr="00000000">
        <w:rPr>
          <w:rtl w:val="0"/>
        </w:rPr>
        <w:t xml:space="preserve">: I love it. </w:t>
      </w:r>
    </w:p>
    <w:p w:rsidR="00000000" w:rsidDel="00000000" w:rsidP="00000000" w:rsidRDefault="00000000" w:rsidRPr="00000000" w14:paraId="0000042A">
      <w:pPr>
        <w:spacing w:after="240" w:lineRule="auto"/>
        <w:rPr/>
      </w:pPr>
      <w:r w:rsidDel="00000000" w:rsidR="00000000" w:rsidRPr="00000000">
        <w:rPr>
          <w:b w:val="1"/>
          <w:rtl w:val="0"/>
        </w:rPr>
        <w:t xml:space="preserve">Austin</w:t>
      </w:r>
      <w:r w:rsidDel="00000000" w:rsidR="00000000" w:rsidRPr="00000000">
        <w:rPr>
          <w:rtl w:val="0"/>
        </w:rPr>
        <w:t xml:space="preserve">: You want to draw that courthouse?</w:t>
      </w:r>
    </w:p>
    <w:p w:rsidR="00000000" w:rsidDel="00000000" w:rsidP="00000000" w:rsidRDefault="00000000" w:rsidRPr="00000000" w14:paraId="0000042B">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42C">
      <w:pPr>
        <w:spacing w:after="240" w:lineRule="auto"/>
        <w:rPr/>
      </w:pPr>
      <w:r w:rsidDel="00000000" w:rsidR="00000000" w:rsidRPr="00000000">
        <w:rPr>
          <w:b w:val="1"/>
          <w:rtl w:val="0"/>
        </w:rPr>
        <w:t xml:space="preserve">Austin</w:t>
      </w:r>
      <w:r w:rsidDel="00000000" w:rsidR="00000000" w:rsidRPr="00000000">
        <w:rPr>
          <w:rtl w:val="0"/>
        </w:rPr>
        <w:t xml:space="preserve">: And you said 2 weeks?</w:t>
      </w:r>
    </w:p>
    <w:p w:rsidR="00000000" w:rsidDel="00000000" w:rsidP="00000000" w:rsidRDefault="00000000" w:rsidRPr="00000000" w14:paraId="0000042D">
      <w:pPr>
        <w:spacing w:after="240" w:lineRule="auto"/>
        <w:rPr/>
      </w:pPr>
      <w:r w:rsidDel="00000000" w:rsidR="00000000" w:rsidRPr="00000000">
        <w:rPr>
          <w:b w:val="1"/>
          <w:rtl w:val="0"/>
        </w:rPr>
        <w:t xml:space="preserve">Art</w:t>
      </w:r>
      <w:r w:rsidDel="00000000" w:rsidR="00000000" w:rsidRPr="00000000">
        <w:rPr>
          <w:rtl w:val="0"/>
        </w:rPr>
        <w:t xml:space="preserve">: What does- what does a courthouse look like?</w:t>
      </w:r>
    </w:p>
    <w:p w:rsidR="00000000" w:rsidDel="00000000" w:rsidP="00000000" w:rsidRDefault="00000000" w:rsidRPr="00000000" w14:paraId="0000042E">
      <w:pPr>
        <w:spacing w:after="240" w:lineRule="auto"/>
        <w:rPr/>
      </w:pPr>
      <w:r w:rsidDel="00000000" w:rsidR="00000000" w:rsidRPr="00000000">
        <w:rPr>
          <w:b w:val="1"/>
          <w:rtl w:val="0"/>
        </w:rPr>
        <w:t xml:space="preserve">Keith</w:t>
      </w:r>
      <w:r w:rsidDel="00000000" w:rsidR="00000000" w:rsidRPr="00000000">
        <w:rPr>
          <w:rtl w:val="0"/>
        </w:rPr>
        <w:t xml:space="preserve">: It looks just like a school, but it has pillars.</w:t>
      </w:r>
    </w:p>
    <w:p w:rsidR="00000000" w:rsidDel="00000000" w:rsidP="00000000" w:rsidRDefault="00000000" w:rsidRPr="00000000" w14:paraId="0000042F">
      <w:pPr>
        <w:spacing w:after="240" w:lineRule="auto"/>
        <w:rPr/>
      </w:pPr>
      <w:r w:rsidDel="00000000" w:rsidR="00000000" w:rsidRPr="00000000">
        <w:rPr>
          <w:b w:val="1"/>
          <w:rtl w:val="0"/>
        </w:rPr>
        <w:t xml:space="preserve">Austin</w:t>
      </w:r>
      <w:r w:rsidDel="00000000" w:rsidR="00000000" w:rsidRPr="00000000">
        <w:rPr>
          <w:rtl w:val="0"/>
        </w:rPr>
        <w:t xml:space="preserve">: Ok, right. </w:t>
      </w:r>
    </w:p>
    <w:p w:rsidR="00000000" w:rsidDel="00000000" w:rsidP="00000000" w:rsidRDefault="00000000" w:rsidRPr="00000000" w14:paraId="00000430">
      <w:pPr>
        <w:spacing w:after="240" w:lineRule="auto"/>
        <w:rPr/>
      </w:pPr>
      <w:r w:rsidDel="00000000" w:rsidR="00000000" w:rsidRPr="00000000">
        <w:rPr>
          <w:b w:val="1"/>
          <w:rtl w:val="0"/>
        </w:rPr>
        <w:t xml:space="preserve">Nick</w:t>
      </w:r>
      <w:r w:rsidDel="00000000" w:rsidR="00000000" w:rsidRPr="00000000">
        <w:rPr>
          <w:rtl w:val="0"/>
        </w:rPr>
        <w:t xml:space="preserve">: Co- yeah. Columns. Pillars.</w:t>
      </w:r>
    </w:p>
    <w:p w:rsidR="00000000" w:rsidDel="00000000" w:rsidP="00000000" w:rsidRDefault="00000000" w:rsidRPr="00000000" w14:paraId="00000431">
      <w:pPr>
        <w:spacing w:after="240" w:lineRule="auto"/>
        <w:rPr/>
      </w:pPr>
      <w:r w:rsidDel="00000000" w:rsidR="00000000" w:rsidRPr="00000000">
        <w:rPr>
          <w:b w:val="1"/>
          <w:rtl w:val="0"/>
        </w:rPr>
        <w:t xml:space="preserve">Austin</w:t>
      </w:r>
      <w:r w:rsidDel="00000000" w:rsidR="00000000" w:rsidRPr="00000000">
        <w:rPr>
          <w:rtl w:val="0"/>
        </w:rPr>
        <w:t xml:space="preserve">: Ok. </w:t>
      </w:r>
      <w:r w:rsidDel="00000000" w:rsidR="00000000" w:rsidRPr="00000000">
        <w:rPr>
          <w:rtl w:val="0"/>
        </w:rPr>
        <w:t xml:space="preserve">Keith</w:t>
      </w:r>
      <w:r w:rsidDel="00000000" w:rsidR="00000000" w:rsidRPr="00000000">
        <w:rPr>
          <w:rtl w:val="0"/>
        </w:rPr>
        <w:t xml:space="preserve">? Draw your card. </w:t>
      </w:r>
    </w:p>
    <w:p w:rsidR="00000000" w:rsidDel="00000000" w:rsidP="00000000" w:rsidRDefault="00000000" w:rsidRPr="00000000" w14:paraId="00000432">
      <w:pPr>
        <w:spacing w:after="240" w:lineRule="auto"/>
        <w:rPr/>
      </w:pPr>
      <w:r w:rsidDel="00000000" w:rsidR="00000000" w:rsidRPr="00000000">
        <w:rPr>
          <w:b w:val="1"/>
          <w:rtl w:val="0"/>
        </w:rPr>
        <w:t xml:space="preserve">Art</w:t>
      </w:r>
      <w:r w:rsidDel="00000000" w:rsidR="00000000" w:rsidRPr="00000000">
        <w:rPr>
          <w:rtl w:val="0"/>
        </w:rPr>
        <w:t xml:space="preserve">: Oh wow. If you google image search courthouse, literally everything has pillars. [</w:t>
      </w:r>
      <w:r w:rsidDel="00000000" w:rsidR="00000000" w:rsidRPr="00000000">
        <w:rPr>
          <w:b w:val="1"/>
          <w:rtl w:val="0"/>
        </w:rPr>
        <w:t xml:space="preserve">Nick</w:t>
      </w:r>
      <w:r w:rsidDel="00000000" w:rsidR="00000000" w:rsidRPr="00000000">
        <w:rPr>
          <w:rtl w:val="0"/>
        </w:rPr>
        <w:t xml:space="preserve"> laughs]</w:t>
      </w:r>
    </w:p>
    <w:p w:rsidR="00000000" w:rsidDel="00000000" w:rsidP="00000000" w:rsidRDefault="00000000" w:rsidRPr="00000000" w14:paraId="00000433">
      <w:pPr>
        <w:spacing w:after="240" w:lineRule="auto"/>
        <w:rPr/>
      </w:pPr>
      <w:r w:rsidDel="00000000" w:rsidR="00000000" w:rsidRPr="00000000">
        <w:rPr>
          <w:b w:val="1"/>
          <w:rtl w:val="0"/>
        </w:rPr>
        <w:t xml:space="preserve">Austin</w:t>
      </w:r>
      <w:r w:rsidDel="00000000" w:rsidR="00000000" w:rsidRPr="00000000">
        <w:rPr>
          <w:rtl w:val="0"/>
        </w:rPr>
        <w:t xml:space="preserve">: Yeah, people really love fuckin’ classism here. </w:t>
      </w:r>
    </w:p>
    <w:p w:rsidR="00000000" w:rsidDel="00000000" w:rsidP="00000000" w:rsidRDefault="00000000" w:rsidRPr="00000000" w14:paraId="00000434">
      <w:pPr>
        <w:spacing w:after="240" w:lineRule="auto"/>
        <w:rPr/>
      </w:pPr>
      <w:r w:rsidDel="00000000" w:rsidR="00000000" w:rsidRPr="00000000">
        <w:rPr>
          <w:b w:val="1"/>
          <w:rtl w:val="0"/>
        </w:rPr>
        <w:t xml:space="preserve">Janine</w:t>
      </w:r>
      <w:r w:rsidDel="00000000" w:rsidR="00000000" w:rsidRPr="00000000">
        <w:rPr>
          <w:rtl w:val="0"/>
        </w:rPr>
        <w:t xml:space="preserve">: Especially lawyers. </w:t>
      </w:r>
    </w:p>
    <w:p w:rsidR="00000000" w:rsidDel="00000000" w:rsidP="00000000" w:rsidRDefault="00000000" w:rsidRPr="00000000" w14:paraId="00000435">
      <w:pPr>
        <w:spacing w:after="240" w:lineRule="auto"/>
        <w:rPr/>
      </w:pPr>
      <w:r w:rsidDel="00000000" w:rsidR="00000000" w:rsidRPr="00000000">
        <w:rPr>
          <w:b w:val="1"/>
          <w:rtl w:val="0"/>
        </w:rPr>
        <w:t xml:space="preserve">Austin</w:t>
      </w:r>
      <w:r w:rsidDel="00000000" w:rsidR="00000000" w:rsidRPr="00000000">
        <w:rPr>
          <w:rtl w:val="0"/>
        </w:rPr>
        <w:t xml:space="preserve">: Hm.</w:t>
      </w:r>
    </w:p>
    <w:p w:rsidR="00000000" w:rsidDel="00000000" w:rsidP="00000000" w:rsidRDefault="00000000" w:rsidRPr="00000000" w14:paraId="00000436">
      <w:pPr>
        <w:spacing w:after="240" w:lineRule="auto"/>
        <w:rPr/>
      </w:pPr>
      <w:r w:rsidDel="00000000" w:rsidR="00000000" w:rsidRPr="00000000">
        <w:rPr>
          <w:b w:val="1"/>
          <w:rtl w:val="0"/>
        </w:rPr>
        <w:t xml:space="preserve">Keith</w:t>
      </w:r>
      <w:r w:rsidDel="00000000" w:rsidR="00000000" w:rsidRPr="00000000">
        <w:rPr>
          <w:rtl w:val="0"/>
        </w:rPr>
        <w:t xml:space="preserve">: So, like classism? Or classicism?</w:t>
      </w:r>
    </w:p>
    <w:p w:rsidR="00000000" w:rsidDel="00000000" w:rsidP="00000000" w:rsidRDefault="00000000" w:rsidRPr="00000000" w14:paraId="00000437">
      <w:pPr>
        <w:spacing w:after="240" w:lineRule="auto"/>
        <w:rPr/>
      </w:pPr>
      <w:r w:rsidDel="00000000" w:rsidR="00000000" w:rsidRPr="00000000">
        <w:rPr>
          <w:b w:val="1"/>
          <w:rtl w:val="0"/>
        </w:rPr>
        <w:t xml:space="preserve">Austin</w:t>
      </w:r>
      <w:r w:rsidDel="00000000" w:rsidR="00000000" w:rsidRPr="00000000">
        <w:rPr>
          <w:rtl w:val="0"/>
        </w:rPr>
        <w:t xml:space="preserve">: [laughs] Cla- classic- classicism? The classics. Cla- Yeah, classical architecture. Alright.</w:t>
      </w:r>
    </w:p>
    <w:p w:rsidR="00000000" w:rsidDel="00000000" w:rsidP="00000000" w:rsidRDefault="00000000" w:rsidRPr="00000000" w14:paraId="00000438">
      <w:pPr>
        <w:spacing w:after="240" w:lineRule="auto"/>
        <w:rPr/>
      </w:pPr>
      <w:r w:rsidDel="00000000" w:rsidR="00000000" w:rsidRPr="00000000">
        <w:rPr>
          <w:b w:val="1"/>
          <w:rtl w:val="0"/>
        </w:rPr>
        <w:t xml:space="preserve">Keith</w:t>
      </w:r>
      <w:r w:rsidDel="00000000" w:rsidR="00000000" w:rsidRPr="00000000">
        <w:rPr>
          <w:rtl w:val="0"/>
        </w:rPr>
        <w:t xml:space="preserve">: The 8-</w:t>
      </w:r>
    </w:p>
    <w:p w:rsidR="00000000" w:rsidDel="00000000" w:rsidP="00000000" w:rsidRDefault="00000000" w:rsidRPr="00000000" w14:paraId="00000439">
      <w:pPr>
        <w:spacing w:after="240" w:lineRule="auto"/>
        <w:rPr/>
      </w:pPr>
      <w:r w:rsidDel="00000000" w:rsidR="00000000" w:rsidRPr="00000000">
        <w:rPr>
          <w:b w:val="1"/>
          <w:rtl w:val="0"/>
        </w:rPr>
        <w:t xml:space="preserve">Austin</w:t>
      </w:r>
      <w:r w:rsidDel="00000000" w:rsidR="00000000" w:rsidRPr="00000000">
        <w:rPr>
          <w:rtl w:val="0"/>
        </w:rPr>
        <w:t xml:space="preserve">: Ooo.</w:t>
      </w:r>
    </w:p>
    <w:p w:rsidR="00000000" w:rsidDel="00000000" w:rsidP="00000000" w:rsidRDefault="00000000" w:rsidRPr="00000000" w14:paraId="0000043A">
      <w:pPr>
        <w:spacing w:after="240" w:lineRule="auto"/>
        <w:rPr/>
      </w:pPr>
      <w:r w:rsidDel="00000000" w:rsidR="00000000" w:rsidRPr="00000000">
        <w:rPr>
          <w:b w:val="1"/>
          <w:rtl w:val="0"/>
        </w:rPr>
        <w:t xml:space="preserve">Keith</w:t>
      </w:r>
      <w:r w:rsidDel="00000000" w:rsidR="00000000" w:rsidRPr="00000000">
        <w:rPr>
          <w:rtl w:val="0"/>
        </w:rPr>
        <w:t xml:space="preserve">: 8 of- 8th- 8 of- Autumn 8. </w:t>
      </w:r>
    </w:p>
    <w:p w:rsidR="00000000" w:rsidDel="00000000" w:rsidP="00000000" w:rsidRDefault="00000000" w:rsidRPr="00000000" w14:paraId="0000043B">
      <w:pPr>
        <w:spacing w:after="240" w:lineRule="auto"/>
        <w:rPr/>
      </w:pPr>
      <w:r w:rsidDel="00000000" w:rsidR="00000000" w:rsidRPr="00000000">
        <w:rPr>
          <w:b w:val="1"/>
          <w:rtl w:val="0"/>
        </w:rPr>
        <w:t xml:space="preserve">Austin</w:t>
      </w:r>
      <w:r w:rsidDel="00000000" w:rsidR="00000000" w:rsidRPr="00000000">
        <w:rPr>
          <w:rtl w:val="0"/>
        </w:rPr>
        <w:t xml:space="preserve">: Autumn 8. </w:t>
      </w:r>
    </w:p>
    <w:p w:rsidR="00000000" w:rsidDel="00000000" w:rsidP="00000000" w:rsidRDefault="00000000" w:rsidRPr="00000000" w14:paraId="0000043C">
      <w:pPr>
        <w:spacing w:after="240" w:lineRule="auto"/>
        <w:rPr/>
      </w:pPr>
      <w:r w:rsidDel="00000000" w:rsidR="00000000" w:rsidRPr="00000000">
        <w:rPr>
          <w:b w:val="1"/>
          <w:rtl w:val="0"/>
        </w:rPr>
        <w:t xml:space="preserve">Keith</w:t>
      </w:r>
      <w:r w:rsidDel="00000000" w:rsidR="00000000" w:rsidRPr="00000000">
        <w:rPr>
          <w:rtl w:val="0"/>
        </w:rPr>
        <w:t xml:space="preserve">: Uh, ‘someone sabotages a project, and the project fails as a result. Who did this? Why?’ Or ‘Someone is caught trying to sabotage the efforts of the community. How does the community respond?’ Oh boy. </w:t>
      </w:r>
    </w:p>
    <w:p w:rsidR="00000000" w:rsidDel="00000000" w:rsidP="00000000" w:rsidRDefault="00000000" w:rsidRPr="00000000" w14:paraId="0000043D">
      <w:pPr>
        <w:spacing w:after="240" w:lineRule="auto"/>
        <w:rPr/>
      </w:pPr>
      <w:r w:rsidDel="00000000" w:rsidR="00000000" w:rsidRPr="00000000">
        <w:rPr>
          <w:b w:val="1"/>
          <w:rtl w:val="0"/>
        </w:rPr>
        <w:t xml:space="preserve">Austin</w:t>
      </w:r>
      <w:r w:rsidDel="00000000" w:rsidR="00000000" w:rsidRPr="00000000">
        <w:rPr>
          <w:rtl w:val="0"/>
        </w:rPr>
        <w:t xml:space="preserve">: 3 projects. Courthouse, uh, trial. The impending conclusion of- it’s not children, but something’s going on at the factories. And the Samothes project.</w:t>
      </w:r>
    </w:p>
    <w:p w:rsidR="00000000" w:rsidDel="00000000" w:rsidP="00000000" w:rsidRDefault="00000000" w:rsidRPr="00000000" w14:paraId="0000043E">
      <w:pPr>
        <w:spacing w:after="240" w:lineRule="auto"/>
        <w:rPr/>
      </w:pPr>
      <w:r w:rsidDel="00000000" w:rsidR="00000000" w:rsidRPr="00000000">
        <w:rPr>
          <w:b w:val="1"/>
          <w:rtl w:val="0"/>
        </w:rPr>
        <w:t xml:space="preserve">Keith</w:t>
      </w:r>
      <w:r w:rsidDel="00000000" w:rsidR="00000000" w:rsidRPr="00000000">
        <w:rPr>
          <w:rtl w:val="0"/>
        </w:rPr>
        <w:t xml:space="preserve">: Ok, so, here’s what happens. The trial of Christopher fails because someone else also admits to having killed uh, Wins- Winsley. What’s his name?</w:t>
      </w:r>
    </w:p>
    <w:p w:rsidR="00000000" w:rsidDel="00000000" w:rsidP="00000000" w:rsidRDefault="00000000" w:rsidRPr="00000000" w14:paraId="0000043F">
      <w:pPr>
        <w:spacing w:after="240" w:lineRule="auto"/>
        <w:rPr/>
      </w:pPr>
      <w:r w:rsidDel="00000000" w:rsidR="00000000" w:rsidRPr="00000000">
        <w:rPr>
          <w:b w:val="1"/>
          <w:rtl w:val="0"/>
        </w:rPr>
        <w:t xml:space="preserve">Austin</w:t>
      </w:r>
      <w:r w:rsidDel="00000000" w:rsidR="00000000" w:rsidRPr="00000000">
        <w:rPr>
          <w:rtl w:val="0"/>
        </w:rPr>
        <w:t xml:space="preserve">: [laughs] Is that what the guy who confesses sounds like? [</w:t>
      </w:r>
      <w:r w:rsidDel="00000000" w:rsidR="00000000" w:rsidRPr="00000000">
        <w:rPr>
          <w:b w:val="1"/>
          <w:rtl w:val="0"/>
        </w:rPr>
        <w:t xml:space="preserve">Keith</w:t>
      </w:r>
      <w:r w:rsidDel="00000000" w:rsidR="00000000" w:rsidRPr="00000000">
        <w:rPr>
          <w:rtl w:val="0"/>
        </w:rPr>
        <w:t xml:space="preserve"> laughs] ‘It was me. I killed uh… I killed Winston. Winston? Winsley. Win-’</w:t>
      </w:r>
    </w:p>
    <w:p w:rsidR="00000000" w:rsidDel="00000000" w:rsidP="00000000" w:rsidRDefault="00000000" w:rsidRPr="00000000" w14:paraId="00000440">
      <w:pPr>
        <w:spacing w:after="240" w:lineRule="auto"/>
        <w:rPr/>
      </w:pPr>
      <w:r w:rsidDel="00000000" w:rsidR="00000000" w:rsidRPr="00000000">
        <w:rPr>
          <w:b w:val="1"/>
          <w:rtl w:val="0"/>
        </w:rPr>
        <w:t xml:space="preserve">Keith</w:t>
      </w:r>
      <w:r w:rsidDel="00000000" w:rsidR="00000000" w:rsidRPr="00000000">
        <w:rPr>
          <w:rtl w:val="0"/>
        </w:rPr>
        <w:t xml:space="preserve">: ‘Win-’ [</w:t>
      </w:r>
      <w:r w:rsidDel="00000000" w:rsidR="00000000" w:rsidRPr="00000000">
        <w:rPr>
          <w:b w:val="1"/>
          <w:rtl w:val="0"/>
        </w:rPr>
        <w:t xml:space="preserve">Nick</w:t>
      </w:r>
      <w:r w:rsidDel="00000000" w:rsidR="00000000" w:rsidRPr="00000000">
        <w:rPr>
          <w:rtl w:val="0"/>
        </w:rPr>
        <w:t xml:space="preserve"> laughs] </w:t>
      </w:r>
    </w:p>
    <w:p w:rsidR="00000000" w:rsidDel="00000000" w:rsidP="00000000" w:rsidRDefault="00000000" w:rsidRPr="00000000" w14:paraId="00000441">
      <w:pPr>
        <w:spacing w:after="240" w:lineRule="auto"/>
        <w:rPr/>
      </w:pPr>
      <w:r w:rsidDel="00000000" w:rsidR="00000000" w:rsidRPr="00000000">
        <w:rPr>
          <w:b w:val="1"/>
          <w:rtl w:val="0"/>
        </w:rPr>
        <w:t xml:space="preserve">Austin</w:t>
      </w:r>
      <w:r w:rsidDel="00000000" w:rsidR="00000000" w:rsidRPr="00000000">
        <w:rPr>
          <w:rtl w:val="0"/>
        </w:rPr>
        <w:t xml:space="preserve">: ‘Winsome. Winsome.’</w:t>
      </w:r>
    </w:p>
    <w:p w:rsidR="00000000" w:rsidDel="00000000" w:rsidP="00000000" w:rsidRDefault="00000000" w:rsidRPr="00000000" w14:paraId="00000442">
      <w:pPr>
        <w:spacing w:after="240" w:lineRule="auto"/>
        <w:rPr/>
      </w:pPr>
      <w:r w:rsidDel="00000000" w:rsidR="00000000" w:rsidRPr="00000000">
        <w:rPr>
          <w:b w:val="1"/>
          <w:rtl w:val="0"/>
        </w:rPr>
        <w:t xml:space="preserve">Keith</w:t>
      </w:r>
      <w:r w:rsidDel="00000000" w:rsidR="00000000" w:rsidRPr="00000000">
        <w:rPr>
          <w:rtl w:val="0"/>
        </w:rPr>
        <w:t xml:space="preserve">: -sley. </w:t>
      </w:r>
    </w:p>
    <w:p w:rsidR="00000000" w:rsidDel="00000000" w:rsidP="00000000" w:rsidRDefault="00000000" w:rsidRPr="00000000" w14:paraId="00000443">
      <w:pPr>
        <w:spacing w:after="240" w:lineRule="auto"/>
        <w:rPr/>
      </w:pPr>
      <w:r w:rsidDel="00000000" w:rsidR="00000000" w:rsidRPr="00000000">
        <w:rPr>
          <w:b w:val="1"/>
          <w:rtl w:val="0"/>
        </w:rPr>
        <w:t xml:space="preserve">Austin</w:t>
      </w:r>
      <w:r w:rsidDel="00000000" w:rsidR="00000000" w:rsidRPr="00000000">
        <w:rPr>
          <w:rtl w:val="0"/>
        </w:rPr>
        <w:t xml:space="preserve">: ‘It was me, I did it.’</w:t>
      </w:r>
    </w:p>
    <w:p w:rsidR="00000000" w:rsidDel="00000000" w:rsidP="00000000" w:rsidRDefault="00000000" w:rsidRPr="00000000" w14:paraId="00000444">
      <w:pPr>
        <w:spacing w:after="240" w:lineRule="auto"/>
        <w:rPr/>
      </w:pPr>
      <w:r w:rsidDel="00000000" w:rsidR="00000000" w:rsidRPr="00000000">
        <w:rPr>
          <w:b w:val="1"/>
          <w:rtl w:val="0"/>
        </w:rPr>
        <w:t xml:space="preserve">Keith</w:t>
      </w:r>
      <w:r w:rsidDel="00000000" w:rsidR="00000000" w:rsidRPr="00000000">
        <w:rPr>
          <w:rtl w:val="0"/>
        </w:rPr>
        <w:t xml:space="preserve">: ‘I killed the- I killed the outside guy.’ [</w:t>
      </w:r>
      <w:r w:rsidDel="00000000" w:rsidR="00000000" w:rsidRPr="00000000">
        <w:rPr>
          <w:b w:val="1"/>
          <w:rtl w:val="0"/>
        </w:rPr>
        <w:t xml:space="preserve">Janine</w:t>
      </w:r>
      <w:r w:rsidDel="00000000" w:rsidR="00000000" w:rsidRPr="00000000">
        <w:rPr>
          <w:rtl w:val="0"/>
        </w:rPr>
        <w:t xml:space="preserve"> laughs] And they say, ‘Are you sure?’ And you say, ‘Definitely, I’m sure. I did it.’ And this guy, this guy’s- this guy is someone from Canopy Row. Silch Nightly. </w:t>
      </w:r>
    </w:p>
    <w:p w:rsidR="00000000" w:rsidDel="00000000" w:rsidP="00000000" w:rsidRDefault="00000000" w:rsidRPr="00000000" w14:paraId="00000445">
      <w:pPr>
        <w:spacing w:after="240" w:lineRule="auto"/>
        <w:rPr/>
      </w:pPr>
      <w:r w:rsidDel="00000000" w:rsidR="00000000" w:rsidRPr="00000000">
        <w:rPr>
          <w:b w:val="1"/>
          <w:rtl w:val="0"/>
        </w:rPr>
        <w:t xml:space="preserve">Austin</w:t>
      </w:r>
      <w:r w:rsidDel="00000000" w:rsidR="00000000" w:rsidRPr="00000000">
        <w:rPr>
          <w:rtl w:val="0"/>
        </w:rPr>
        <w:t xml:space="preserve">: [sighs] Silch or Zilch?</w:t>
      </w:r>
    </w:p>
    <w:p w:rsidR="00000000" w:rsidDel="00000000" w:rsidP="00000000" w:rsidRDefault="00000000" w:rsidRPr="00000000" w14:paraId="00000446">
      <w:pPr>
        <w:spacing w:after="240" w:lineRule="auto"/>
        <w:rPr/>
      </w:pPr>
      <w:r w:rsidDel="00000000" w:rsidR="00000000" w:rsidRPr="00000000">
        <w:rPr>
          <w:b w:val="1"/>
          <w:rtl w:val="0"/>
        </w:rPr>
        <w:t xml:space="preserve">Keith</w:t>
      </w:r>
      <w:r w:rsidDel="00000000" w:rsidR="00000000" w:rsidRPr="00000000">
        <w:rPr>
          <w:rtl w:val="0"/>
        </w:rPr>
        <w:t xml:space="preserve">: Silch.</w:t>
      </w:r>
    </w:p>
    <w:p w:rsidR="00000000" w:rsidDel="00000000" w:rsidP="00000000" w:rsidRDefault="00000000" w:rsidRPr="00000000" w14:paraId="00000447">
      <w:pPr>
        <w:spacing w:after="240" w:lineRule="auto"/>
        <w:rPr/>
      </w:pPr>
      <w:r w:rsidDel="00000000" w:rsidR="00000000" w:rsidRPr="00000000">
        <w:rPr>
          <w:b w:val="1"/>
          <w:rtl w:val="0"/>
        </w:rPr>
        <w:t xml:space="preserve">Janine</w:t>
      </w:r>
      <w:r w:rsidDel="00000000" w:rsidR="00000000" w:rsidRPr="00000000">
        <w:rPr>
          <w:rtl w:val="0"/>
        </w:rPr>
        <w:t xml:space="preserve">: Or </w:t>
      </w:r>
      <w:r w:rsidDel="00000000" w:rsidR="00000000" w:rsidRPr="00000000">
        <w:rPr>
          <w:rtl w:val="0"/>
        </w:rPr>
        <w:t xml:space="preserve">Slich</w:t>
      </w:r>
      <w:r w:rsidDel="00000000" w:rsidR="00000000" w:rsidRPr="00000000">
        <w:rPr>
          <w:rtl w:val="0"/>
        </w:rPr>
        <w:t xml:space="preserve">?</w:t>
      </w:r>
    </w:p>
    <w:p w:rsidR="00000000" w:rsidDel="00000000" w:rsidP="00000000" w:rsidRDefault="00000000" w:rsidRPr="00000000" w14:paraId="00000448">
      <w:pPr>
        <w:spacing w:after="240" w:lineRule="auto"/>
        <w:rPr/>
      </w:pPr>
      <w:r w:rsidDel="00000000" w:rsidR="00000000" w:rsidRPr="00000000">
        <w:rPr>
          <w:b w:val="1"/>
          <w:rtl w:val="0"/>
        </w:rPr>
        <w:t xml:space="preserve">Austin</w:t>
      </w:r>
      <w:r w:rsidDel="00000000" w:rsidR="00000000" w:rsidRPr="00000000">
        <w:rPr>
          <w:rtl w:val="0"/>
        </w:rPr>
        <w:t xml:space="preserve">: Slich. Silch?</w:t>
      </w:r>
    </w:p>
    <w:p w:rsidR="00000000" w:rsidDel="00000000" w:rsidP="00000000" w:rsidRDefault="00000000" w:rsidRPr="00000000" w14:paraId="00000449">
      <w:pPr>
        <w:spacing w:after="240" w:lineRule="auto"/>
        <w:rPr/>
      </w:pPr>
      <w:r w:rsidDel="00000000" w:rsidR="00000000" w:rsidRPr="00000000">
        <w:rPr>
          <w:b w:val="1"/>
          <w:rtl w:val="0"/>
        </w:rPr>
        <w:t xml:space="preserve">Keith</w:t>
      </w:r>
      <w:r w:rsidDel="00000000" w:rsidR="00000000" w:rsidRPr="00000000">
        <w:rPr>
          <w:rtl w:val="0"/>
        </w:rPr>
        <w:t xml:space="preserve">: Snitch- Snitch Nightly. </w:t>
      </w:r>
    </w:p>
    <w:p w:rsidR="00000000" w:rsidDel="00000000" w:rsidP="00000000" w:rsidRDefault="00000000" w:rsidRPr="00000000" w14:paraId="0000044A">
      <w:pPr>
        <w:spacing w:after="240" w:lineRule="auto"/>
        <w:rPr/>
      </w:pPr>
      <w:r w:rsidDel="00000000" w:rsidR="00000000" w:rsidRPr="00000000">
        <w:rPr>
          <w:b w:val="1"/>
          <w:rtl w:val="0"/>
        </w:rPr>
        <w:t xml:space="preserve">Austin</w:t>
      </w:r>
      <w:r w:rsidDel="00000000" w:rsidR="00000000" w:rsidRPr="00000000">
        <w:rPr>
          <w:rtl w:val="0"/>
        </w:rPr>
        <w:t xml:space="preserve">: Snitch Nightly? The guy who confessed is named Snitch Nightly. [</w:t>
      </w:r>
      <w:r w:rsidDel="00000000" w:rsidR="00000000" w:rsidRPr="00000000">
        <w:rPr>
          <w:b w:val="1"/>
          <w:rtl w:val="0"/>
        </w:rPr>
        <w:t xml:space="preserve">Janine</w:t>
      </w:r>
      <w:r w:rsidDel="00000000" w:rsidR="00000000" w:rsidRPr="00000000">
        <w:rPr>
          <w:rtl w:val="0"/>
        </w:rPr>
        <w:t xml:space="preserve"> laughs throughout following]</w:t>
      </w:r>
    </w:p>
    <w:p w:rsidR="00000000" w:rsidDel="00000000" w:rsidP="00000000" w:rsidRDefault="00000000" w:rsidRPr="00000000" w14:paraId="0000044B">
      <w:pPr>
        <w:spacing w:after="240" w:lineRule="auto"/>
        <w:rPr/>
      </w:pPr>
      <w:r w:rsidDel="00000000" w:rsidR="00000000" w:rsidRPr="00000000">
        <w:rPr>
          <w:b w:val="1"/>
          <w:rtl w:val="0"/>
        </w:rPr>
        <w:t xml:space="preserve">Keith</w:t>
      </w:r>
      <w:r w:rsidDel="00000000" w:rsidR="00000000" w:rsidRPr="00000000">
        <w:rPr>
          <w:rtl w:val="0"/>
        </w:rPr>
        <w:t xml:space="preserve">: Yup. </w:t>
      </w:r>
    </w:p>
    <w:p w:rsidR="00000000" w:rsidDel="00000000" w:rsidP="00000000" w:rsidRDefault="00000000" w:rsidRPr="00000000" w14:paraId="0000044C">
      <w:pPr>
        <w:spacing w:after="240" w:lineRule="auto"/>
        <w:rPr/>
      </w:pPr>
      <w:r w:rsidDel="00000000" w:rsidR="00000000" w:rsidRPr="00000000">
        <w:rPr>
          <w:b w:val="1"/>
          <w:rtl w:val="0"/>
        </w:rPr>
        <w:t xml:space="preserve">Austin</w:t>
      </w:r>
      <w:r w:rsidDel="00000000" w:rsidR="00000000" w:rsidRPr="00000000">
        <w:rPr>
          <w:rtl w:val="0"/>
        </w:rPr>
        <w:t xml:space="preserve">: That’s- that’s him. Add him to the list. </w:t>
      </w:r>
    </w:p>
    <w:p w:rsidR="00000000" w:rsidDel="00000000" w:rsidP="00000000" w:rsidRDefault="00000000" w:rsidRPr="00000000" w14:paraId="0000044D">
      <w:pPr>
        <w:spacing w:after="240" w:lineRule="auto"/>
        <w:rPr/>
      </w:pPr>
      <w:r w:rsidDel="00000000" w:rsidR="00000000" w:rsidRPr="00000000">
        <w:rPr>
          <w:b w:val="1"/>
          <w:rtl w:val="0"/>
        </w:rPr>
        <w:t xml:space="preserve">Art</w:t>
      </w:r>
      <w:r w:rsidDel="00000000" w:rsidR="00000000" w:rsidRPr="00000000">
        <w:rPr>
          <w:rtl w:val="0"/>
        </w:rPr>
        <w:t xml:space="preserve">: I don’t think we can trust Snitch.</w:t>
      </w:r>
    </w:p>
    <w:p w:rsidR="00000000" w:rsidDel="00000000" w:rsidP="00000000" w:rsidRDefault="00000000" w:rsidRPr="00000000" w14:paraId="0000044E">
      <w:pPr>
        <w:spacing w:after="240" w:lineRule="auto"/>
        <w:rPr/>
      </w:pPr>
      <w:r w:rsidDel="00000000" w:rsidR="00000000" w:rsidRPr="00000000">
        <w:rPr>
          <w:b w:val="1"/>
          <w:rtl w:val="0"/>
        </w:rPr>
        <w:t xml:space="preserve">Keith</w:t>
      </w:r>
      <w:r w:rsidDel="00000000" w:rsidR="00000000" w:rsidRPr="00000000">
        <w:rPr>
          <w:rtl w:val="0"/>
        </w:rPr>
        <w:t xml:space="preserve">: He said, ‘I killed the guy. I killed the outside guy, and I killed the wizard.’</w:t>
      </w:r>
    </w:p>
    <w:p w:rsidR="00000000" w:rsidDel="00000000" w:rsidP="00000000" w:rsidRDefault="00000000" w:rsidRPr="00000000" w14:paraId="0000044F">
      <w:pPr>
        <w:spacing w:after="240" w:lineRule="auto"/>
        <w:rPr/>
      </w:pPr>
      <w:r w:rsidDel="00000000" w:rsidR="00000000" w:rsidRPr="00000000">
        <w:rPr>
          <w:b w:val="1"/>
          <w:rtl w:val="0"/>
        </w:rPr>
        <w:t xml:space="preserve">Austin</w:t>
      </w:r>
      <w:r w:rsidDel="00000000" w:rsidR="00000000" w:rsidRPr="00000000">
        <w:rPr>
          <w:rtl w:val="0"/>
        </w:rPr>
        <w:t xml:space="preserve">: Oh, I have to write- [typing] Also, Christopher confessed to killed Winsley. This is whole- this is a whole situation happening here. So, it just throws the court into disorder, </w:t>
      </w:r>
      <w:r w:rsidDel="00000000" w:rsidR="00000000" w:rsidRPr="00000000">
        <w:rPr>
          <w:rtl w:val="0"/>
        </w:rPr>
        <w:t xml:space="preserve">Keith</w:t>
      </w:r>
      <w:r w:rsidDel="00000000" w:rsidR="00000000" w:rsidRPr="00000000">
        <w:rPr>
          <w:rtl w:val="0"/>
        </w:rPr>
        <w:t xml:space="preserve">?</w:t>
      </w:r>
    </w:p>
    <w:p w:rsidR="00000000" w:rsidDel="00000000" w:rsidP="00000000" w:rsidRDefault="00000000" w:rsidRPr="00000000" w14:paraId="00000450">
      <w:pPr>
        <w:spacing w:after="240" w:lineRule="auto"/>
        <w:rPr/>
      </w:pPr>
      <w:r w:rsidDel="00000000" w:rsidR="00000000" w:rsidRPr="00000000">
        <w:rPr>
          <w:b w:val="1"/>
          <w:rtl w:val="0"/>
        </w:rPr>
        <w:t xml:space="preserve">Keith</w:t>
      </w:r>
      <w:r w:rsidDel="00000000" w:rsidR="00000000" w:rsidRPr="00000000">
        <w:rPr>
          <w:rtl w:val="0"/>
        </w:rPr>
        <w:t xml:space="preserve">: Yeah, totally. We can’t- we cannot try this guy for murder when there’s now a second suspect-</w:t>
      </w:r>
    </w:p>
    <w:p w:rsidR="00000000" w:rsidDel="00000000" w:rsidP="00000000" w:rsidRDefault="00000000" w:rsidRPr="00000000" w14:paraId="00000451">
      <w:pPr>
        <w:spacing w:after="240" w:lineRule="auto"/>
        <w:rPr/>
      </w:pPr>
      <w:r w:rsidDel="00000000" w:rsidR="00000000" w:rsidRPr="00000000">
        <w:rPr>
          <w:b w:val="1"/>
          <w:rtl w:val="0"/>
        </w:rPr>
        <w:t xml:space="preserve">Austin</w:t>
      </w:r>
      <w:r w:rsidDel="00000000" w:rsidR="00000000" w:rsidRPr="00000000">
        <w:rPr>
          <w:rtl w:val="0"/>
        </w:rPr>
        <w:t xml:space="preserve">: Good. Great. </w:t>
      </w:r>
    </w:p>
    <w:p w:rsidR="00000000" w:rsidDel="00000000" w:rsidP="00000000" w:rsidRDefault="00000000" w:rsidRPr="00000000" w14:paraId="00000452">
      <w:pPr>
        <w:spacing w:after="240" w:lineRule="auto"/>
        <w:rPr/>
      </w:pPr>
      <w:r w:rsidDel="00000000" w:rsidR="00000000" w:rsidRPr="00000000">
        <w:rPr>
          <w:b w:val="1"/>
          <w:rtl w:val="0"/>
        </w:rPr>
        <w:t xml:space="preserve">Keith</w:t>
      </w:r>
      <w:r w:rsidDel="00000000" w:rsidR="00000000" w:rsidRPr="00000000">
        <w:rPr>
          <w:rtl w:val="0"/>
        </w:rPr>
        <w:t xml:space="preserve">: -with eq- with like literally the same amount of proof as the first one. </w:t>
      </w:r>
    </w:p>
    <w:p w:rsidR="00000000" w:rsidDel="00000000" w:rsidP="00000000" w:rsidRDefault="00000000" w:rsidRPr="00000000" w14:paraId="00000453">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54">
      <w:pPr>
        <w:spacing w:after="240" w:lineRule="auto"/>
        <w:rPr/>
      </w:pPr>
      <w:r w:rsidDel="00000000" w:rsidR="00000000" w:rsidRPr="00000000">
        <w:rPr>
          <w:b w:val="1"/>
          <w:rtl w:val="0"/>
        </w:rPr>
        <w:t xml:space="preserve">Keith</w:t>
      </w:r>
      <w:r w:rsidDel="00000000" w:rsidR="00000000" w:rsidRPr="00000000">
        <w:rPr>
          <w:rtl w:val="0"/>
        </w:rPr>
        <w:t xml:space="preserve">: Cause they didn’t finish the investigation-</w:t>
      </w:r>
    </w:p>
    <w:p w:rsidR="00000000" w:rsidDel="00000000" w:rsidP="00000000" w:rsidRDefault="00000000" w:rsidRPr="00000000" w14:paraId="00000455">
      <w:pPr>
        <w:spacing w:after="240" w:lineRule="auto"/>
        <w:rPr/>
      </w:pPr>
      <w:r w:rsidDel="00000000" w:rsidR="00000000" w:rsidRPr="00000000">
        <w:rPr>
          <w:b w:val="1"/>
          <w:rtl w:val="0"/>
        </w:rPr>
        <w:t xml:space="preserve">Austin</w:t>
      </w:r>
      <w:r w:rsidDel="00000000" w:rsidR="00000000" w:rsidRPr="00000000">
        <w:rPr>
          <w:rtl w:val="0"/>
        </w:rPr>
        <w:t xml:space="preserve">: No, that’s true. They didn’t.</w:t>
      </w:r>
    </w:p>
    <w:p w:rsidR="00000000" w:rsidDel="00000000" w:rsidP="00000000" w:rsidRDefault="00000000" w:rsidRPr="00000000" w14:paraId="00000456">
      <w:pPr>
        <w:spacing w:after="240" w:lineRule="auto"/>
        <w:rPr/>
      </w:pPr>
      <w:r w:rsidDel="00000000" w:rsidR="00000000" w:rsidRPr="00000000">
        <w:rPr>
          <w:b w:val="1"/>
          <w:rtl w:val="0"/>
        </w:rPr>
        <w:t xml:space="preserve">Keith</w:t>
      </w:r>
      <w:r w:rsidDel="00000000" w:rsidR="00000000" w:rsidRPr="00000000">
        <w:rPr>
          <w:rtl w:val="0"/>
        </w:rPr>
        <w:t xml:space="preserve">: -cause Christopher came forward.</w:t>
      </w:r>
    </w:p>
    <w:p w:rsidR="00000000" w:rsidDel="00000000" w:rsidP="00000000" w:rsidRDefault="00000000" w:rsidRPr="00000000" w14:paraId="00000457">
      <w:pPr>
        <w:spacing w:after="240" w:lineRule="auto"/>
        <w:rPr/>
      </w:pPr>
      <w:r w:rsidDel="00000000" w:rsidR="00000000" w:rsidRPr="00000000">
        <w:rPr>
          <w:b w:val="1"/>
          <w:rtl w:val="0"/>
        </w:rPr>
        <w:t xml:space="preserve">Austin</w:t>
      </w:r>
      <w:r w:rsidDel="00000000" w:rsidR="00000000" w:rsidRPr="00000000">
        <w:rPr>
          <w:rtl w:val="0"/>
        </w:rPr>
        <w:t xml:space="preserve">: Yep. Uh, </w:t>
      </w:r>
      <w:r w:rsidDel="00000000" w:rsidR="00000000" w:rsidRPr="00000000">
        <w:rPr>
          <w:rtl w:val="0"/>
        </w:rPr>
        <w:t xml:space="preserve">Art </w:t>
      </w:r>
      <w:r w:rsidDel="00000000" w:rsidR="00000000" w:rsidRPr="00000000">
        <w:rPr>
          <w:rtl w:val="0"/>
        </w:rPr>
        <w:t xml:space="preserve">what happens in the uh- in the factories?</w:t>
      </w:r>
    </w:p>
    <w:p w:rsidR="00000000" w:rsidDel="00000000" w:rsidP="00000000" w:rsidRDefault="00000000" w:rsidRPr="00000000" w14:paraId="00000458">
      <w:pPr>
        <w:spacing w:after="240" w:lineRule="auto"/>
        <w:rPr/>
      </w:pPr>
      <w:r w:rsidDel="00000000" w:rsidR="00000000" w:rsidRPr="00000000">
        <w:rPr>
          <w:b w:val="1"/>
          <w:rtl w:val="0"/>
        </w:rPr>
        <w:t xml:space="preserve">Art</w:t>
      </w:r>
      <w:r w:rsidDel="00000000" w:rsidR="00000000" w:rsidRPr="00000000">
        <w:rPr>
          <w:rtl w:val="0"/>
        </w:rPr>
        <w:t xml:space="preserve">: Um… I mean I think it’s just a- it’s a just a much grimmer, sadder version of- of all of this. That the- the children do keep getting- there- there is a complicated, supervisory structure put in-</w:t>
      </w:r>
    </w:p>
    <w:p w:rsidR="00000000" w:rsidDel="00000000" w:rsidP="00000000" w:rsidRDefault="00000000" w:rsidRPr="00000000" w14:paraId="00000459">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5A">
      <w:pPr>
        <w:spacing w:after="240" w:lineRule="auto"/>
        <w:rPr/>
      </w:pPr>
      <w:r w:rsidDel="00000000" w:rsidR="00000000" w:rsidRPr="00000000">
        <w:rPr>
          <w:b w:val="1"/>
          <w:rtl w:val="0"/>
        </w:rPr>
        <w:t xml:space="preserve">Art</w:t>
      </w:r>
      <w:r w:rsidDel="00000000" w:rsidR="00000000" w:rsidRPr="00000000">
        <w:rPr>
          <w:rtl w:val="0"/>
        </w:rPr>
        <w:t xml:space="preserve">: -by concerned parents. And their legal advocates. But-but what do you do? You can’t make kids less clumsy, so it happens, you know. They- they’re whittled down. They’re- they’re maimed. It’s- it’s often terrible. But the factories work. It’s- it’s a- it’s a… It’s a good source of production. </w:t>
      </w:r>
    </w:p>
    <w:p w:rsidR="00000000" w:rsidDel="00000000" w:rsidP="00000000" w:rsidRDefault="00000000" w:rsidRPr="00000000" w14:paraId="0000045B">
      <w:pPr>
        <w:spacing w:after="240" w:lineRule="auto"/>
        <w:rPr/>
      </w:pPr>
      <w:r w:rsidDel="00000000" w:rsidR="00000000" w:rsidRPr="00000000">
        <w:rPr>
          <w:b w:val="1"/>
          <w:rtl w:val="0"/>
        </w:rPr>
        <w:t xml:space="preserve">Austin</w:t>
      </w:r>
      <w:r w:rsidDel="00000000" w:rsidR="00000000" w:rsidRPr="00000000">
        <w:rPr>
          <w:rtl w:val="0"/>
        </w:rPr>
        <w:t xml:space="preserve">: Great.</w:t>
      </w:r>
    </w:p>
    <w:p w:rsidR="00000000" w:rsidDel="00000000" w:rsidP="00000000" w:rsidRDefault="00000000" w:rsidRPr="00000000" w14:paraId="0000045C">
      <w:pPr>
        <w:spacing w:after="240" w:lineRule="auto"/>
        <w:rPr/>
      </w:pPr>
      <w:r w:rsidDel="00000000" w:rsidR="00000000" w:rsidRPr="00000000">
        <w:rPr>
          <w:b w:val="1"/>
          <w:rtl w:val="0"/>
        </w:rPr>
        <w:t xml:space="preserve">Art</w:t>
      </w:r>
      <w:r w:rsidDel="00000000" w:rsidR="00000000" w:rsidRPr="00000000">
        <w:rPr>
          <w:rtl w:val="0"/>
        </w:rPr>
        <w:t xml:space="preserve">: And it’s a good allocation of labor from a- from a very utilitarian perspective. </w:t>
      </w:r>
    </w:p>
    <w:p w:rsidR="00000000" w:rsidDel="00000000" w:rsidP="00000000" w:rsidRDefault="00000000" w:rsidRPr="00000000" w14:paraId="0000045D">
      <w:pPr>
        <w:spacing w:after="240" w:lineRule="auto"/>
        <w:rPr/>
      </w:pPr>
      <w:r w:rsidDel="00000000" w:rsidR="00000000" w:rsidRPr="00000000">
        <w:rPr>
          <w:b w:val="1"/>
          <w:rtl w:val="0"/>
        </w:rPr>
        <w:t xml:space="preserve">Keith</w:t>
      </w:r>
      <w:r w:rsidDel="00000000" w:rsidR="00000000" w:rsidRPr="00000000">
        <w:rPr>
          <w:rtl w:val="0"/>
        </w:rPr>
        <w:t xml:space="preserve">: I think one of the most apt things that we’ve done in this whole game so far is the idea that everyone’s mad the children are working in the factories are dying, so what they do is they hire a supervisor to watch them die. [</w:t>
      </w:r>
      <w:r w:rsidDel="00000000" w:rsidR="00000000" w:rsidRPr="00000000">
        <w:rPr>
          <w:b w:val="1"/>
          <w:rtl w:val="0"/>
        </w:rPr>
        <w:t xml:space="preserve">Austin</w:t>
      </w:r>
      <w:r w:rsidDel="00000000" w:rsidR="00000000" w:rsidRPr="00000000">
        <w:rPr>
          <w:rtl w:val="0"/>
        </w:rPr>
        <w:t xml:space="preserve"> laughs] Instead of do anything. </w:t>
      </w:r>
    </w:p>
    <w:p w:rsidR="00000000" w:rsidDel="00000000" w:rsidP="00000000" w:rsidRDefault="00000000" w:rsidRPr="00000000" w14:paraId="0000045E">
      <w:pPr>
        <w:spacing w:after="240" w:lineRule="auto"/>
        <w:rPr/>
      </w:pPr>
      <w:r w:rsidDel="00000000" w:rsidR="00000000" w:rsidRPr="00000000">
        <w:rPr>
          <w:b w:val="1"/>
          <w:rtl w:val="0"/>
        </w:rPr>
        <w:t xml:space="preserve">Art</w:t>
      </w:r>
      <w:r w:rsidDel="00000000" w:rsidR="00000000" w:rsidRPr="00000000">
        <w:rPr>
          <w:rtl w:val="0"/>
        </w:rPr>
        <w:t xml:space="preserve">: Fewer are dying than in the pre-supervisor days. The supervisors can- can point to some data. </w:t>
      </w:r>
    </w:p>
    <w:p w:rsidR="00000000" w:rsidDel="00000000" w:rsidP="00000000" w:rsidRDefault="00000000" w:rsidRPr="00000000" w14:paraId="0000045F">
      <w:pPr>
        <w:spacing w:after="240" w:lineRule="auto"/>
        <w:rPr/>
      </w:pPr>
      <w:r w:rsidDel="00000000" w:rsidR="00000000" w:rsidRPr="00000000">
        <w:rPr>
          <w:b w:val="1"/>
          <w:rtl w:val="0"/>
        </w:rPr>
        <w:t xml:space="preserve">Keith</w:t>
      </w:r>
      <w:r w:rsidDel="00000000" w:rsidR="00000000" w:rsidRPr="00000000">
        <w:rPr>
          <w:rtl w:val="0"/>
        </w:rPr>
        <w:t xml:space="preserve">: Right, but even the parents are going like, </w:t>
      </w:r>
    </w:p>
    <w:p w:rsidR="00000000" w:rsidDel="00000000" w:rsidP="00000000" w:rsidRDefault="00000000" w:rsidRPr="00000000" w14:paraId="00000460">
      <w:pPr>
        <w:spacing w:after="240" w:lineRule="auto"/>
        <w:rPr/>
      </w:pPr>
      <w:r w:rsidDel="00000000" w:rsidR="00000000" w:rsidRPr="00000000">
        <w:rPr>
          <w:b w:val="1"/>
          <w:rtl w:val="0"/>
        </w:rPr>
        <w:t xml:space="preserve">Austin</w:t>
      </w:r>
      <w:r w:rsidDel="00000000" w:rsidR="00000000" w:rsidRPr="00000000">
        <w:rPr>
          <w:rtl w:val="0"/>
        </w:rPr>
        <w:t xml:space="preserve">: Can they over the week?</w:t>
      </w:r>
    </w:p>
    <w:p w:rsidR="00000000" w:rsidDel="00000000" w:rsidP="00000000" w:rsidRDefault="00000000" w:rsidRPr="00000000" w14:paraId="00000461">
      <w:pPr>
        <w:spacing w:after="240" w:lineRule="auto"/>
        <w:rPr/>
      </w:pPr>
      <w:r w:rsidDel="00000000" w:rsidR="00000000" w:rsidRPr="00000000">
        <w:rPr>
          <w:b w:val="1"/>
          <w:rtl w:val="0"/>
        </w:rPr>
        <w:t xml:space="preserve">Keith</w:t>
      </w:r>
      <w:r w:rsidDel="00000000" w:rsidR="00000000" w:rsidRPr="00000000">
        <w:rPr>
          <w:rtl w:val="0"/>
        </w:rPr>
        <w:t xml:space="preserve">: ‘Well, our hands are tied. Kids are just clumsy.’ [</w:t>
      </w:r>
      <w:r w:rsidDel="00000000" w:rsidR="00000000" w:rsidRPr="00000000">
        <w:rPr>
          <w:b w:val="1"/>
          <w:rtl w:val="0"/>
        </w:rPr>
        <w:t xml:space="preserve">Austin</w:t>
      </w:r>
      <w:r w:rsidDel="00000000" w:rsidR="00000000" w:rsidRPr="00000000">
        <w:rPr>
          <w:rtl w:val="0"/>
        </w:rPr>
        <w:t xml:space="preserve"> laughs] And not like, ‘Don't let them into the factories!!’</w:t>
      </w:r>
    </w:p>
    <w:p w:rsidR="00000000" w:rsidDel="00000000" w:rsidP="00000000" w:rsidRDefault="00000000" w:rsidRPr="00000000" w14:paraId="00000462">
      <w:pPr>
        <w:spacing w:after="240" w:lineRule="auto"/>
        <w:rPr/>
      </w:pPr>
      <w:r w:rsidDel="00000000" w:rsidR="00000000" w:rsidRPr="00000000">
        <w:rPr>
          <w:b w:val="1"/>
          <w:rtl w:val="0"/>
        </w:rPr>
        <w:t xml:space="preserve">Janine</w:t>
      </w:r>
      <w:r w:rsidDel="00000000" w:rsidR="00000000" w:rsidRPr="00000000">
        <w:rPr>
          <w:rtl w:val="0"/>
        </w:rPr>
        <w:t xml:space="preserve">: Child care’s hard when the church isn’t providing it for free.</w:t>
      </w:r>
    </w:p>
    <w:p w:rsidR="00000000" w:rsidDel="00000000" w:rsidP="00000000" w:rsidRDefault="00000000" w:rsidRPr="00000000" w14:paraId="00000463">
      <w:pPr>
        <w:spacing w:after="240" w:lineRule="auto"/>
        <w:rPr/>
      </w:pPr>
      <w:r w:rsidDel="00000000" w:rsidR="00000000" w:rsidRPr="00000000">
        <w:rPr>
          <w:b w:val="1"/>
          <w:rtl w:val="0"/>
        </w:rPr>
        <w:t xml:space="preserve">Austin</w:t>
      </w:r>
      <w:r w:rsidDel="00000000" w:rsidR="00000000" w:rsidRPr="00000000">
        <w:rPr>
          <w:rtl w:val="0"/>
        </w:rPr>
        <w:t xml:space="preserve">: Yup, it’s true. </w:t>
      </w:r>
    </w:p>
    <w:p w:rsidR="00000000" w:rsidDel="00000000" w:rsidP="00000000" w:rsidRDefault="00000000" w:rsidRPr="00000000" w14:paraId="00000464">
      <w:pPr>
        <w:spacing w:after="240" w:lineRule="auto"/>
        <w:rPr/>
      </w:pPr>
      <w:r w:rsidDel="00000000" w:rsidR="00000000" w:rsidRPr="00000000">
        <w:rPr>
          <w:b w:val="1"/>
          <w:rtl w:val="0"/>
        </w:rPr>
        <w:t xml:space="preserve">Art</w:t>
      </w:r>
      <w:r w:rsidDel="00000000" w:rsidR="00000000" w:rsidRPr="00000000">
        <w:rPr>
          <w:rtl w:val="0"/>
        </w:rPr>
        <w:t xml:space="preserve">: Yeah. </w:t>
      </w:r>
    </w:p>
    <w:p w:rsidR="00000000" w:rsidDel="00000000" w:rsidP="00000000" w:rsidRDefault="00000000" w:rsidRPr="00000000" w14:paraId="00000465">
      <w:pPr>
        <w:spacing w:after="240" w:lineRule="auto"/>
        <w:rPr/>
      </w:pPr>
      <w:r w:rsidDel="00000000" w:rsidR="00000000" w:rsidRPr="00000000">
        <w:rPr>
          <w:b w:val="1"/>
          <w:rtl w:val="0"/>
        </w:rPr>
        <w:t xml:space="preserve">Austin</w:t>
      </w:r>
      <w:r w:rsidDel="00000000" w:rsidR="00000000" w:rsidRPr="00000000">
        <w:rPr>
          <w:rtl w:val="0"/>
        </w:rPr>
        <w:t xml:space="preserve">: Everyone’s busy. Everybody’s got work to do. Alright. Good. I advanced the other clocks. </w:t>
      </w:r>
      <w:r w:rsidDel="00000000" w:rsidR="00000000" w:rsidRPr="00000000">
        <w:rPr>
          <w:rtl w:val="0"/>
        </w:rPr>
        <w:t xml:space="preserve">Art</w:t>
      </w:r>
      <w:r w:rsidDel="00000000" w:rsidR="00000000" w:rsidRPr="00000000">
        <w:rPr>
          <w:rtl w:val="0"/>
        </w:rPr>
        <w:t xml:space="preserve">, what are you doin’? Er- no, it’s </w:t>
      </w:r>
      <w:r w:rsidDel="00000000" w:rsidR="00000000" w:rsidRPr="00000000">
        <w:rPr>
          <w:rtl w:val="0"/>
        </w:rPr>
        <w:t xml:space="preserve">Keith’s </w:t>
      </w:r>
      <w:r w:rsidDel="00000000" w:rsidR="00000000" w:rsidRPr="00000000">
        <w:rPr>
          <w:rtl w:val="0"/>
        </w:rPr>
        <w:t xml:space="preserve">turn?</w:t>
      </w:r>
    </w:p>
    <w:p w:rsidR="00000000" w:rsidDel="00000000" w:rsidP="00000000" w:rsidRDefault="00000000" w:rsidRPr="00000000" w14:paraId="00000466">
      <w:pPr>
        <w:spacing w:after="240" w:lineRule="auto"/>
        <w:rPr/>
      </w:pPr>
      <w:r w:rsidDel="00000000" w:rsidR="00000000" w:rsidRPr="00000000">
        <w:rPr>
          <w:b w:val="1"/>
          <w:rtl w:val="0"/>
        </w:rPr>
        <w:t xml:space="preserve">Art</w:t>
      </w:r>
      <w:r w:rsidDel="00000000" w:rsidR="00000000" w:rsidRPr="00000000">
        <w:rPr>
          <w:rtl w:val="0"/>
        </w:rPr>
        <w:t xml:space="preserve">: No, it’s my turn. </w:t>
      </w:r>
    </w:p>
    <w:p w:rsidR="00000000" w:rsidDel="00000000" w:rsidP="00000000" w:rsidRDefault="00000000" w:rsidRPr="00000000" w14:paraId="00000467">
      <w:pPr>
        <w:spacing w:after="240" w:lineRule="auto"/>
        <w:rPr/>
      </w:pPr>
      <w:r w:rsidDel="00000000" w:rsidR="00000000" w:rsidRPr="00000000">
        <w:rPr>
          <w:b w:val="1"/>
          <w:rtl w:val="0"/>
        </w:rPr>
        <w:t xml:space="preserve">Keith</w:t>
      </w:r>
      <w:r w:rsidDel="00000000" w:rsidR="00000000" w:rsidRPr="00000000">
        <w:rPr>
          <w:rtl w:val="0"/>
        </w:rPr>
        <w:t xml:space="preserve">: [overlapped] This is the second disgusting world that looks exactly like ours.</w:t>
      </w:r>
    </w:p>
    <w:p w:rsidR="00000000" w:rsidDel="00000000" w:rsidP="00000000" w:rsidRDefault="00000000" w:rsidRPr="00000000" w14:paraId="00000468">
      <w:pPr>
        <w:spacing w:after="240" w:lineRule="auto"/>
        <w:rPr/>
      </w:pPr>
      <w:r w:rsidDel="00000000" w:rsidR="00000000" w:rsidRPr="00000000">
        <w:rPr>
          <w:b w:val="1"/>
          <w:rtl w:val="0"/>
        </w:rPr>
        <w:t xml:space="preserve">Austin</w:t>
      </w:r>
      <w:r w:rsidDel="00000000" w:rsidR="00000000" w:rsidRPr="00000000">
        <w:rPr>
          <w:rtl w:val="0"/>
        </w:rPr>
        <w:t xml:space="preserve">: Is it or did you just get to go because you finished that project? Cause that project finished. </w:t>
      </w:r>
    </w:p>
    <w:p w:rsidR="00000000" w:rsidDel="00000000" w:rsidP="00000000" w:rsidRDefault="00000000" w:rsidRPr="00000000" w14:paraId="00000469">
      <w:pPr>
        <w:spacing w:after="240" w:lineRule="auto"/>
        <w:rPr/>
      </w:pPr>
      <w:r w:rsidDel="00000000" w:rsidR="00000000" w:rsidRPr="00000000">
        <w:rPr>
          <w:b w:val="1"/>
          <w:rtl w:val="0"/>
        </w:rPr>
        <w:t xml:space="preserve">Art</w:t>
      </w:r>
      <w:r w:rsidDel="00000000" w:rsidR="00000000" w:rsidRPr="00000000">
        <w:rPr>
          <w:rtl w:val="0"/>
        </w:rPr>
        <w:t xml:space="preserve">: N- er-</w:t>
      </w:r>
    </w:p>
    <w:p w:rsidR="00000000" w:rsidDel="00000000" w:rsidP="00000000" w:rsidRDefault="00000000" w:rsidRPr="00000000" w14:paraId="0000046A">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46B">
      <w:pPr>
        <w:spacing w:after="240" w:lineRule="auto"/>
        <w:rPr/>
      </w:pPr>
      <w:r w:rsidDel="00000000" w:rsidR="00000000" w:rsidRPr="00000000">
        <w:rPr>
          <w:b w:val="1"/>
          <w:rtl w:val="0"/>
        </w:rPr>
        <w:t xml:space="preserve">Art</w:t>
      </w:r>
      <w:r w:rsidDel="00000000" w:rsidR="00000000" w:rsidRPr="00000000">
        <w:rPr>
          <w:rtl w:val="0"/>
        </w:rPr>
        <w:t xml:space="preserve">: Yes. </w:t>
      </w:r>
    </w:p>
    <w:p w:rsidR="00000000" w:rsidDel="00000000" w:rsidP="00000000" w:rsidRDefault="00000000" w:rsidRPr="00000000" w14:paraId="0000046C">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46D">
      <w:pPr>
        <w:spacing w:after="240" w:lineRule="auto"/>
        <w:rPr/>
      </w:pPr>
      <w:r w:rsidDel="00000000" w:rsidR="00000000" w:rsidRPr="00000000">
        <w:rPr>
          <w:b w:val="1"/>
          <w:rtl w:val="0"/>
        </w:rPr>
        <w:t xml:space="preserve">Austin</w:t>
      </w:r>
      <w:r w:rsidDel="00000000" w:rsidR="00000000" w:rsidRPr="00000000">
        <w:rPr>
          <w:rtl w:val="0"/>
        </w:rPr>
        <w:t xml:space="preserve">: Yes. So, </w:t>
      </w:r>
      <w:r w:rsidDel="00000000" w:rsidR="00000000" w:rsidRPr="00000000">
        <w:rPr>
          <w:rtl w:val="0"/>
        </w:rPr>
        <w:t xml:space="preserve">Keith</w:t>
      </w:r>
      <w:r w:rsidDel="00000000" w:rsidR="00000000" w:rsidRPr="00000000">
        <w:rPr>
          <w:rtl w:val="0"/>
        </w:rPr>
        <w:t xml:space="preserve">, what are you doing with your- your action this turn?</w:t>
      </w:r>
    </w:p>
    <w:p w:rsidR="00000000" w:rsidDel="00000000" w:rsidP="00000000" w:rsidRDefault="00000000" w:rsidRPr="00000000" w14:paraId="0000046E">
      <w:pPr>
        <w:spacing w:after="240" w:lineRule="auto"/>
        <w:rPr/>
      </w:pPr>
      <w:r w:rsidDel="00000000" w:rsidR="00000000" w:rsidRPr="00000000">
        <w:rPr>
          <w:b w:val="1"/>
          <w:rtl w:val="0"/>
        </w:rPr>
        <w:t xml:space="preserve">Keith</w:t>
      </w:r>
      <w:r w:rsidDel="00000000" w:rsidR="00000000" w:rsidRPr="00000000">
        <w:rPr>
          <w:rtl w:val="0"/>
        </w:rPr>
        <w:t xml:space="preserve">: Um, well, I draw- I draw card, right?</w:t>
      </w:r>
    </w:p>
    <w:p w:rsidR="00000000" w:rsidDel="00000000" w:rsidP="00000000" w:rsidRDefault="00000000" w:rsidRPr="00000000" w14:paraId="0000046F">
      <w:pPr>
        <w:spacing w:after="240" w:lineRule="auto"/>
        <w:rPr/>
      </w:pPr>
      <w:r w:rsidDel="00000000" w:rsidR="00000000" w:rsidRPr="00000000">
        <w:rPr>
          <w:b w:val="1"/>
          <w:rtl w:val="0"/>
        </w:rPr>
        <w:t xml:space="preserve">Austin</w:t>
      </w:r>
      <w:r w:rsidDel="00000000" w:rsidR="00000000" w:rsidRPr="00000000">
        <w:rPr>
          <w:rtl w:val="0"/>
        </w:rPr>
        <w:t xml:space="preserve">: You did that already. </w:t>
      </w:r>
    </w:p>
    <w:p w:rsidR="00000000" w:rsidDel="00000000" w:rsidP="00000000" w:rsidRDefault="00000000" w:rsidRPr="00000000" w14:paraId="00000470">
      <w:pPr>
        <w:spacing w:after="240" w:lineRule="auto"/>
        <w:rPr/>
      </w:pPr>
      <w:r w:rsidDel="00000000" w:rsidR="00000000" w:rsidRPr="00000000">
        <w:rPr>
          <w:b w:val="1"/>
          <w:rtl w:val="0"/>
        </w:rPr>
        <w:t xml:space="preserve">Keith</w:t>
      </w:r>
      <w:r w:rsidDel="00000000" w:rsidR="00000000" w:rsidRPr="00000000">
        <w:rPr>
          <w:rtl w:val="0"/>
        </w:rPr>
        <w:t xml:space="preserve">: Ok. I did that part, so my action-</w:t>
      </w:r>
    </w:p>
    <w:p w:rsidR="00000000" w:rsidDel="00000000" w:rsidP="00000000" w:rsidRDefault="00000000" w:rsidRPr="00000000" w14:paraId="00000471">
      <w:pPr>
        <w:spacing w:after="240" w:lineRule="auto"/>
        <w:rPr/>
      </w:pPr>
      <w:r w:rsidDel="00000000" w:rsidR="00000000" w:rsidRPr="00000000">
        <w:rPr>
          <w:b w:val="1"/>
          <w:rtl w:val="0"/>
        </w:rPr>
        <w:t xml:space="preserve">Austin</w:t>
      </w:r>
      <w:r w:rsidDel="00000000" w:rsidR="00000000" w:rsidRPr="00000000">
        <w:rPr>
          <w:rtl w:val="0"/>
        </w:rPr>
        <w:t xml:space="preserve">: And that’s how you fucked up the court case. </w:t>
      </w:r>
    </w:p>
    <w:p w:rsidR="00000000" w:rsidDel="00000000" w:rsidP="00000000" w:rsidRDefault="00000000" w:rsidRPr="00000000" w14:paraId="00000472">
      <w:pPr>
        <w:spacing w:after="240" w:lineRule="auto"/>
        <w:rPr/>
      </w:pPr>
      <w:r w:rsidDel="00000000" w:rsidR="00000000" w:rsidRPr="00000000">
        <w:rPr>
          <w:b w:val="1"/>
          <w:rtl w:val="0"/>
        </w:rPr>
        <w:t xml:space="preserve">Keith</w:t>
      </w:r>
      <w:r w:rsidDel="00000000" w:rsidR="00000000" w:rsidRPr="00000000">
        <w:rPr>
          <w:rtl w:val="0"/>
        </w:rPr>
        <w:t xml:space="preserve">: Oh, well then, duh. Action is start a new investigation on the-</w:t>
      </w:r>
    </w:p>
    <w:p w:rsidR="00000000" w:rsidDel="00000000" w:rsidP="00000000" w:rsidRDefault="00000000" w:rsidRPr="00000000" w14:paraId="00000473">
      <w:pPr>
        <w:spacing w:after="240" w:lineRule="auto"/>
        <w:rPr/>
      </w:pPr>
      <w:r w:rsidDel="00000000" w:rsidR="00000000" w:rsidRPr="00000000">
        <w:rPr>
          <w:b w:val="1"/>
          <w:rtl w:val="0"/>
        </w:rPr>
        <w:t xml:space="preserve">Austin</w:t>
      </w:r>
      <w:r w:rsidDel="00000000" w:rsidR="00000000" w:rsidRPr="00000000">
        <w:rPr>
          <w:rtl w:val="0"/>
        </w:rPr>
        <w:t xml:space="preserve">: Oh my god. </w:t>
      </w:r>
    </w:p>
    <w:p w:rsidR="00000000" w:rsidDel="00000000" w:rsidP="00000000" w:rsidRDefault="00000000" w:rsidRPr="00000000" w14:paraId="00000474">
      <w:pPr>
        <w:spacing w:after="240" w:lineRule="auto"/>
        <w:ind w:left="0" w:firstLine="0"/>
        <w:rPr/>
      </w:pPr>
      <w:r w:rsidDel="00000000" w:rsidR="00000000" w:rsidRPr="00000000">
        <w:rPr>
          <w:b w:val="1"/>
          <w:rtl w:val="0"/>
        </w:rPr>
        <w:t xml:space="preserve">Keith</w:t>
      </w:r>
      <w:r w:rsidDel="00000000" w:rsidR="00000000" w:rsidRPr="00000000">
        <w:rPr>
          <w:rtl w:val="0"/>
        </w:rPr>
        <w:t xml:space="preserve">: -on the murders.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Janine</w:t>
      </w:r>
      <w:r w:rsidDel="00000000" w:rsidR="00000000" w:rsidRPr="00000000">
        <w:rPr>
          <w:rtl w:val="0"/>
        </w:rPr>
        <w:t xml:space="preserve"> laugh] </w:t>
      </w:r>
    </w:p>
    <w:p w:rsidR="00000000" w:rsidDel="00000000" w:rsidP="00000000" w:rsidRDefault="00000000" w:rsidRPr="00000000" w14:paraId="00000475">
      <w:pPr>
        <w:spacing w:after="240" w:lineRule="auto"/>
        <w:ind w:left="0" w:firstLine="0"/>
        <w:rPr/>
      </w:pPr>
      <w:r w:rsidDel="00000000" w:rsidR="00000000" w:rsidRPr="00000000">
        <w:rPr>
          <w:b w:val="1"/>
          <w:rtl w:val="0"/>
        </w:rPr>
        <w:t xml:space="preserve">Austin</w:t>
      </w:r>
      <w:r w:rsidDel="00000000" w:rsidR="00000000" w:rsidRPr="00000000">
        <w:rPr>
          <w:rtl w:val="0"/>
        </w:rPr>
        <w:t xml:space="preserve">: This is just-</w:t>
      </w:r>
    </w:p>
    <w:p w:rsidR="00000000" w:rsidDel="00000000" w:rsidP="00000000" w:rsidRDefault="00000000" w:rsidRPr="00000000" w14:paraId="00000476">
      <w:pPr>
        <w:spacing w:after="240" w:lineRule="auto"/>
        <w:ind w:left="0" w:firstLine="0"/>
        <w:rPr/>
      </w:pPr>
      <w:r w:rsidDel="00000000" w:rsidR="00000000" w:rsidRPr="00000000">
        <w:rPr>
          <w:b w:val="1"/>
          <w:rtl w:val="0"/>
        </w:rPr>
        <w:t xml:space="preserve">Keith</w:t>
      </w:r>
      <w:r w:rsidDel="00000000" w:rsidR="00000000" w:rsidRPr="00000000">
        <w:rPr>
          <w:rtl w:val="0"/>
        </w:rPr>
        <w:t xml:space="preserve">: It’ll only take one week cause we got a lot of the pieces in place. </w:t>
      </w:r>
    </w:p>
    <w:p w:rsidR="00000000" w:rsidDel="00000000" w:rsidP="00000000" w:rsidRDefault="00000000" w:rsidRPr="00000000" w14:paraId="00000477">
      <w:pPr>
        <w:spacing w:after="240" w:lineRule="auto"/>
        <w:ind w:left="0" w:firstLine="0"/>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478">
      <w:pPr>
        <w:spacing w:after="240" w:lineRule="auto"/>
        <w:ind w:left="0" w:firstLine="0"/>
        <w:rPr/>
      </w:pPr>
      <w:r w:rsidDel="00000000" w:rsidR="00000000" w:rsidRPr="00000000">
        <w:rPr>
          <w:b w:val="1"/>
          <w:rtl w:val="0"/>
        </w:rPr>
        <w:t xml:space="preserve">Art</w:t>
      </w:r>
      <w:r w:rsidDel="00000000" w:rsidR="00000000" w:rsidRPr="00000000">
        <w:rPr>
          <w:rtl w:val="0"/>
        </w:rPr>
        <w:t xml:space="preserve">: Wait, what did the c- oh right. The cards are the thing there. </w:t>
      </w:r>
    </w:p>
    <w:p w:rsidR="00000000" w:rsidDel="00000000" w:rsidP="00000000" w:rsidRDefault="00000000" w:rsidRPr="00000000" w14:paraId="00000479">
      <w:pPr>
        <w:spacing w:after="240" w:lineRule="auto"/>
        <w:ind w:left="0" w:firstLine="0"/>
        <w:rPr/>
      </w:pPr>
      <w:r w:rsidDel="00000000" w:rsidR="00000000" w:rsidRPr="00000000">
        <w:rPr>
          <w:b w:val="1"/>
          <w:rtl w:val="0"/>
        </w:rPr>
        <w:t xml:space="preserve">Austin</w:t>
      </w:r>
      <w:r w:rsidDel="00000000" w:rsidR="00000000" w:rsidRPr="00000000">
        <w:rPr>
          <w:rtl w:val="0"/>
        </w:rPr>
        <w:t xml:space="preserve">: Yep. Ok. New investigation. Not a new trial. A new investigation. </w:t>
      </w:r>
    </w:p>
    <w:p w:rsidR="00000000" w:rsidDel="00000000" w:rsidP="00000000" w:rsidRDefault="00000000" w:rsidRPr="00000000" w14:paraId="0000047A">
      <w:pPr>
        <w:spacing w:after="240" w:lineRule="auto"/>
        <w:ind w:left="0" w:firstLine="0"/>
        <w:rPr/>
      </w:pPr>
      <w:r w:rsidDel="00000000" w:rsidR="00000000" w:rsidRPr="00000000">
        <w:rPr>
          <w:b w:val="1"/>
          <w:rtl w:val="0"/>
        </w:rPr>
        <w:t xml:space="preserve">Keith</w:t>
      </w:r>
      <w:r w:rsidDel="00000000" w:rsidR="00000000" w:rsidRPr="00000000">
        <w:rPr>
          <w:rtl w:val="0"/>
        </w:rPr>
        <w:t xml:space="preserve">: New investigation. </w:t>
      </w:r>
    </w:p>
    <w:p w:rsidR="00000000" w:rsidDel="00000000" w:rsidP="00000000" w:rsidRDefault="00000000" w:rsidRPr="00000000" w14:paraId="0000047B">
      <w:pPr>
        <w:spacing w:after="240" w:lineRule="auto"/>
        <w:rPr/>
      </w:pPr>
      <w:r w:rsidDel="00000000" w:rsidR="00000000" w:rsidRPr="00000000">
        <w:rPr>
          <w:b w:val="1"/>
          <w:rtl w:val="0"/>
        </w:rPr>
        <w:t xml:space="preserve">Austin</w:t>
      </w:r>
      <w:r w:rsidDel="00000000" w:rsidR="00000000" w:rsidRPr="00000000">
        <w:rPr>
          <w:rtl w:val="0"/>
        </w:rPr>
        <w:t xml:space="preserve">: Ok cool. </w:t>
      </w:r>
    </w:p>
    <w:p w:rsidR="00000000" w:rsidDel="00000000" w:rsidP="00000000" w:rsidRDefault="00000000" w:rsidRPr="00000000" w14:paraId="0000047C">
      <w:pPr>
        <w:spacing w:after="240" w:lineRule="auto"/>
        <w:ind w:left="0" w:firstLine="0"/>
        <w:rPr/>
      </w:pPr>
      <w:r w:rsidDel="00000000" w:rsidR="00000000" w:rsidRPr="00000000">
        <w:rPr>
          <w:b w:val="1"/>
          <w:rtl w:val="0"/>
        </w:rPr>
        <w:t xml:space="preserve">Janine</w:t>
      </w:r>
      <w:r w:rsidDel="00000000" w:rsidR="00000000" w:rsidRPr="00000000">
        <w:rPr>
          <w:rtl w:val="0"/>
        </w:rPr>
        <w:t xml:space="preserve">: Maybe even a- Well, I guess, I can’t say. </w:t>
      </w:r>
    </w:p>
    <w:p w:rsidR="00000000" w:rsidDel="00000000" w:rsidP="00000000" w:rsidRDefault="00000000" w:rsidRPr="00000000" w14:paraId="0000047D">
      <w:pPr>
        <w:spacing w:after="240" w:lineRule="auto"/>
        <w:ind w:left="0" w:firstLine="0"/>
        <w:rPr/>
      </w:pPr>
      <w:r w:rsidDel="00000000" w:rsidR="00000000" w:rsidRPr="00000000">
        <w:rPr>
          <w:b w:val="1"/>
          <w:rtl w:val="0"/>
        </w:rPr>
        <w:t xml:space="preserve">Keith</w:t>
      </w:r>
      <w:r w:rsidDel="00000000" w:rsidR="00000000" w:rsidRPr="00000000">
        <w:rPr>
          <w:rtl w:val="0"/>
        </w:rPr>
        <w:t xml:space="preserve">: We’re done with trials. There’s no fuckin’ </w:t>
      </w:r>
    </w:p>
    <w:p w:rsidR="00000000" w:rsidDel="00000000" w:rsidP="00000000" w:rsidRDefault="00000000" w:rsidRPr="00000000" w14:paraId="0000047E">
      <w:pPr>
        <w:spacing w:after="240" w:lineRule="auto"/>
        <w:ind w:left="0" w:firstLine="0"/>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7F">
      <w:pPr>
        <w:spacing w:after="240" w:lineRule="auto"/>
        <w:ind w:left="0" w:firstLine="0"/>
        <w:rPr/>
      </w:pPr>
      <w:r w:rsidDel="00000000" w:rsidR="00000000" w:rsidRPr="00000000">
        <w:rPr>
          <w:b w:val="1"/>
          <w:rtl w:val="0"/>
        </w:rPr>
        <w:t xml:space="preserve">Keith</w:t>
      </w:r>
      <w:r w:rsidDel="00000000" w:rsidR="00000000" w:rsidRPr="00000000">
        <w:rPr>
          <w:rtl w:val="0"/>
        </w:rPr>
        <w:t xml:space="preserve">: It’s too late. We fig-</w:t>
      </w:r>
    </w:p>
    <w:p w:rsidR="00000000" w:rsidDel="00000000" w:rsidP="00000000" w:rsidRDefault="00000000" w:rsidRPr="00000000" w14:paraId="00000480">
      <w:pPr>
        <w:spacing w:after="240" w:lineRule="auto"/>
        <w:ind w:left="0" w:firstLine="0"/>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81">
      <w:pPr>
        <w:spacing w:after="240" w:lineRule="auto"/>
        <w:ind w:left="0" w:firstLine="0"/>
        <w:rPr/>
      </w:pPr>
      <w:r w:rsidDel="00000000" w:rsidR="00000000" w:rsidRPr="00000000">
        <w:rPr>
          <w:b w:val="1"/>
          <w:rtl w:val="0"/>
        </w:rPr>
        <w:t xml:space="preserve">Keith</w:t>
      </w:r>
      <w:r w:rsidDel="00000000" w:rsidR="00000000" w:rsidRPr="00000000">
        <w:rPr>
          <w:rtl w:val="0"/>
        </w:rPr>
        <w:t xml:space="preserve">: We find the murderer, and that’s it. </w:t>
      </w:r>
    </w:p>
    <w:p w:rsidR="00000000" w:rsidDel="00000000" w:rsidP="00000000" w:rsidRDefault="00000000" w:rsidRPr="00000000" w14:paraId="00000482">
      <w:pPr>
        <w:spacing w:after="240" w:lineRule="auto"/>
        <w:ind w:left="0" w:firstLine="0"/>
        <w:rPr/>
      </w:pPr>
      <w:r w:rsidDel="00000000" w:rsidR="00000000" w:rsidRPr="00000000">
        <w:rPr>
          <w:b w:val="1"/>
          <w:rtl w:val="0"/>
        </w:rPr>
        <w:t xml:space="preserve">Austin</w:t>
      </w:r>
      <w:r w:rsidDel="00000000" w:rsidR="00000000" w:rsidRPr="00000000">
        <w:rPr>
          <w:rtl w:val="0"/>
        </w:rPr>
        <w:t xml:space="preserve">: Ok, </w:t>
      </w:r>
      <w:r w:rsidDel="00000000" w:rsidR="00000000" w:rsidRPr="00000000">
        <w:rPr>
          <w:rtl w:val="0"/>
        </w:rPr>
        <w:t xml:space="preserve">Nick</w:t>
      </w:r>
      <w:r w:rsidDel="00000000" w:rsidR="00000000" w:rsidRPr="00000000">
        <w:rPr>
          <w:rtl w:val="0"/>
        </w:rPr>
        <w:t xml:space="preserve">. Your turn. Draw a card. </w:t>
      </w:r>
    </w:p>
    <w:p w:rsidR="00000000" w:rsidDel="00000000" w:rsidP="00000000" w:rsidRDefault="00000000" w:rsidRPr="00000000" w14:paraId="00000483">
      <w:pPr>
        <w:spacing w:after="240" w:lineRule="auto"/>
        <w:ind w:left="0" w:firstLine="0"/>
        <w:rPr/>
      </w:pPr>
      <w:r w:rsidDel="00000000" w:rsidR="00000000" w:rsidRPr="00000000">
        <w:rPr>
          <w:b w:val="1"/>
          <w:rtl w:val="0"/>
        </w:rPr>
        <w:t xml:space="preserve">Nick</w:t>
      </w:r>
      <w:r w:rsidDel="00000000" w:rsidR="00000000" w:rsidRPr="00000000">
        <w:rPr>
          <w:rtl w:val="0"/>
        </w:rPr>
        <w:t xml:space="preserve">: Ok. </w:t>
      </w:r>
    </w:p>
    <w:p w:rsidR="00000000" w:rsidDel="00000000" w:rsidP="00000000" w:rsidRDefault="00000000" w:rsidRPr="00000000" w14:paraId="00000484">
      <w:pPr>
        <w:spacing w:after="240" w:lineRule="auto"/>
        <w:ind w:left="0" w:firstLine="0"/>
        <w:rPr/>
      </w:pPr>
      <w:r w:rsidDel="00000000" w:rsidR="00000000" w:rsidRPr="00000000">
        <w:rPr>
          <w:b w:val="1"/>
          <w:rtl w:val="0"/>
        </w:rPr>
        <w:t xml:space="preserve">Austin</w:t>
      </w:r>
      <w:r w:rsidDel="00000000" w:rsidR="00000000" w:rsidRPr="00000000">
        <w:rPr>
          <w:rtl w:val="0"/>
        </w:rPr>
        <w:t xml:space="preserve">: Huh. </w:t>
      </w:r>
    </w:p>
    <w:p w:rsidR="00000000" w:rsidDel="00000000" w:rsidP="00000000" w:rsidRDefault="00000000" w:rsidRPr="00000000" w14:paraId="00000485">
      <w:pPr>
        <w:spacing w:after="240" w:lineRule="auto"/>
        <w:ind w:left="0" w:firstLine="0"/>
        <w:rPr/>
      </w:pPr>
      <w:r w:rsidDel="00000000" w:rsidR="00000000" w:rsidRPr="00000000">
        <w:rPr>
          <w:b w:val="1"/>
          <w:rtl w:val="0"/>
        </w:rPr>
        <w:t xml:space="preserve">Nick</w:t>
      </w:r>
      <w:r w:rsidDel="00000000" w:rsidR="00000000" w:rsidRPr="00000000">
        <w:rPr>
          <w:rtl w:val="0"/>
        </w:rPr>
        <w:t xml:space="preserve">: Oh. </w:t>
      </w:r>
    </w:p>
    <w:p w:rsidR="00000000" w:rsidDel="00000000" w:rsidP="00000000" w:rsidRDefault="00000000" w:rsidRPr="00000000" w14:paraId="00000486">
      <w:pPr>
        <w:spacing w:after="240" w:lineRule="auto"/>
        <w:ind w:left="0" w:firstLine="0"/>
        <w:rPr/>
      </w:pPr>
      <w:r w:rsidDel="00000000" w:rsidR="00000000" w:rsidRPr="00000000">
        <w:rPr>
          <w:b w:val="1"/>
          <w:rtl w:val="0"/>
        </w:rPr>
        <w:t xml:space="preserve">Austin</w:t>
      </w:r>
      <w:r w:rsidDel="00000000" w:rsidR="00000000" w:rsidRPr="00000000">
        <w:rPr>
          <w:rtl w:val="0"/>
        </w:rPr>
        <w:t xml:space="preserve">: Interesting. </w:t>
      </w:r>
    </w:p>
    <w:p w:rsidR="00000000" w:rsidDel="00000000" w:rsidP="00000000" w:rsidRDefault="00000000" w:rsidRPr="00000000" w14:paraId="00000487">
      <w:pPr>
        <w:spacing w:after="240" w:lineRule="auto"/>
        <w:ind w:left="0" w:firstLine="0"/>
        <w:rPr/>
      </w:pPr>
      <w:r w:rsidDel="00000000" w:rsidR="00000000" w:rsidRPr="00000000">
        <w:rPr>
          <w:b w:val="1"/>
          <w:rtl w:val="0"/>
        </w:rPr>
        <w:t xml:space="preserve">Nick</w:t>
      </w:r>
      <w:r w:rsidDel="00000000" w:rsidR="00000000" w:rsidRPr="00000000">
        <w:rPr>
          <w:rtl w:val="0"/>
        </w:rPr>
        <w:t xml:space="preserve">: Interesting. Uh, ‘The parish arrives. Who are they? Why have the chosen your community and for what?’ Or ‘A small gang of marauders is making its way through local terrain. How many are they? What weapons do they carry?’ Ooo, ok. </w:t>
      </w:r>
    </w:p>
    <w:p w:rsidR="00000000" w:rsidDel="00000000" w:rsidP="00000000" w:rsidRDefault="00000000" w:rsidRPr="00000000" w14:paraId="00000488">
      <w:pPr>
        <w:spacing w:after="240" w:lineRule="auto"/>
        <w:ind w:left="0" w:firstLine="0"/>
        <w:rPr/>
      </w:pPr>
      <w:r w:rsidDel="00000000" w:rsidR="00000000" w:rsidRPr="00000000">
        <w:rPr>
          <w:b w:val="1"/>
          <w:rtl w:val="0"/>
        </w:rPr>
        <w:t xml:space="preserve">Austin</w:t>
      </w:r>
      <w:r w:rsidDel="00000000" w:rsidR="00000000" w:rsidRPr="00000000">
        <w:rPr>
          <w:rtl w:val="0"/>
        </w:rPr>
        <w:t xml:space="preserve">: Interesting. </w:t>
      </w:r>
    </w:p>
    <w:p w:rsidR="00000000" w:rsidDel="00000000" w:rsidP="00000000" w:rsidRDefault="00000000" w:rsidRPr="00000000" w14:paraId="00000489">
      <w:pPr>
        <w:spacing w:after="240" w:lineRule="auto"/>
        <w:rPr/>
      </w:pPr>
      <w:r w:rsidDel="00000000" w:rsidR="00000000" w:rsidRPr="00000000">
        <w:rPr>
          <w:b w:val="1"/>
          <w:rtl w:val="0"/>
        </w:rPr>
        <w:t xml:space="preserve">Nick</w:t>
      </w:r>
      <w:r w:rsidDel="00000000" w:rsidR="00000000" w:rsidRPr="00000000">
        <w:rPr>
          <w:rtl w:val="0"/>
        </w:rPr>
        <w:t xml:space="preserve">: I’m gonna pick the second one. </w:t>
      </w:r>
    </w:p>
    <w:p w:rsidR="00000000" w:rsidDel="00000000" w:rsidP="00000000" w:rsidRDefault="00000000" w:rsidRPr="00000000" w14:paraId="0000048A">
      <w:pPr>
        <w:spacing w:after="240" w:lineRule="auto"/>
        <w:rPr/>
      </w:pPr>
      <w:r w:rsidDel="00000000" w:rsidR="00000000" w:rsidRPr="00000000">
        <w:rPr>
          <w:b w:val="1"/>
          <w:rtl w:val="0"/>
        </w:rPr>
        <w:t xml:space="preserve">Austin</w:t>
      </w:r>
      <w:r w:rsidDel="00000000" w:rsidR="00000000" w:rsidRPr="00000000">
        <w:rPr>
          <w:rtl w:val="0"/>
        </w:rPr>
        <w:t xml:space="preserve">: Ok. Who are they? What weapons do they carry? </w:t>
      </w:r>
    </w:p>
    <w:p w:rsidR="00000000" w:rsidDel="00000000" w:rsidP="00000000" w:rsidRDefault="00000000" w:rsidRPr="00000000" w14:paraId="0000048B">
      <w:pPr>
        <w:spacing w:after="240" w:lineRule="auto"/>
        <w:rPr/>
      </w:pPr>
      <w:r w:rsidDel="00000000" w:rsidR="00000000" w:rsidRPr="00000000">
        <w:rPr>
          <w:b w:val="1"/>
          <w:rtl w:val="0"/>
        </w:rPr>
        <w:t xml:space="preserve">Nick</w:t>
      </w:r>
      <w:r w:rsidDel="00000000" w:rsidR="00000000" w:rsidRPr="00000000">
        <w:rPr>
          <w:rtl w:val="0"/>
        </w:rPr>
        <w:t xml:space="preserve">: Uh-</w:t>
      </w:r>
    </w:p>
    <w:p w:rsidR="00000000" w:rsidDel="00000000" w:rsidP="00000000" w:rsidRDefault="00000000" w:rsidRPr="00000000" w14:paraId="0000048C">
      <w:pPr>
        <w:spacing w:after="240" w:lineRule="auto"/>
        <w:rPr/>
      </w:pPr>
      <w:r w:rsidDel="00000000" w:rsidR="00000000" w:rsidRPr="00000000">
        <w:rPr>
          <w:b w:val="1"/>
          <w:rtl w:val="0"/>
        </w:rPr>
        <w:t xml:space="preserve">Austin</w:t>
      </w:r>
      <w:r w:rsidDel="00000000" w:rsidR="00000000" w:rsidRPr="00000000">
        <w:rPr>
          <w:rtl w:val="0"/>
        </w:rPr>
        <w:t xml:space="preserve">: Er how many are- not who are they. How many are there? What weapons do they carry?</w:t>
      </w:r>
    </w:p>
    <w:p w:rsidR="00000000" w:rsidDel="00000000" w:rsidP="00000000" w:rsidRDefault="00000000" w:rsidRPr="00000000" w14:paraId="0000048D">
      <w:pPr>
        <w:spacing w:after="240" w:lineRule="auto"/>
        <w:rPr/>
      </w:pPr>
      <w:r w:rsidDel="00000000" w:rsidR="00000000" w:rsidRPr="00000000">
        <w:rPr>
          <w:b w:val="1"/>
          <w:rtl w:val="0"/>
        </w:rPr>
        <w:t xml:space="preserve">Nick</w:t>
      </w:r>
      <w:r w:rsidDel="00000000" w:rsidR="00000000" w:rsidRPr="00000000">
        <w:rPr>
          <w:rtl w:val="0"/>
        </w:rPr>
        <w:t xml:space="preserve">: There is- uh, alright. I’m gonna say it’s a gang of about uh, eight- </w:t>
      </w:r>
    </w:p>
    <w:p w:rsidR="00000000" w:rsidDel="00000000" w:rsidP="00000000" w:rsidRDefault="00000000" w:rsidRPr="00000000" w14:paraId="0000048E">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8F">
      <w:pPr>
        <w:spacing w:after="240" w:lineRule="auto"/>
        <w:rPr/>
      </w:pPr>
      <w:r w:rsidDel="00000000" w:rsidR="00000000" w:rsidRPr="00000000">
        <w:rPr>
          <w:b w:val="1"/>
          <w:rtl w:val="0"/>
        </w:rPr>
        <w:t xml:space="preserve">Nick</w:t>
      </w:r>
      <w:r w:rsidDel="00000000" w:rsidR="00000000" w:rsidRPr="00000000">
        <w:rPr>
          <w:rtl w:val="0"/>
        </w:rPr>
        <w:t xml:space="preserve">: -to ten. </w:t>
      </w:r>
    </w:p>
    <w:p w:rsidR="00000000" w:rsidDel="00000000" w:rsidP="00000000" w:rsidRDefault="00000000" w:rsidRPr="00000000" w14:paraId="00000490">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91">
      <w:pPr>
        <w:spacing w:after="240" w:lineRule="auto"/>
        <w:rPr/>
      </w:pPr>
      <w:r w:rsidDel="00000000" w:rsidR="00000000" w:rsidRPr="00000000">
        <w:rPr>
          <w:b w:val="1"/>
          <w:rtl w:val="0"/>
        </w:rPr>
        <w:t xml:space="preserve">Nick</w:t>
      </w:r>
      <w:r w:rsidDel="00000000" w:rsidR="00000000" w:rsidRPr="00000000">
        <w:rPr>
          <w:rtl w:val="0"/>
        </w:rPr>
        <w:t xml:space="preserve">: It’s kinda hard to actually get an accurate count because they’re really wiley and- and sneaky. </w:t>
      </w:r>
    </w:p>
    <w:p w:rsidR="00000000" w:rsidDel="00000000" w:rsidP="00000000" w:rsidRDefault="00000000" w:rsidRPr="00000000" w14:paraId="00000492">
      <w:pPr>
        <w:spacing w:after="240" w:lineRule="auto"/>
        <w:rPr/>
      </w:pPr>
      <w:r w:rsidDel="00000000" w:rsidR="00000000" w:rsidRPr="00000000">
        <w:rPr>
          <w:b w:val="1"/>
          <w:rtl w:val="0"/>
        </w:rPr>
        <w:t xml:space="preserve">Austin</w:t>
      </w:r>
      <w:r w:rsidDel="00000000" w:rsidR="00000000" w:rsidRPr="00000000">
        <w:rPr>
          <w:rtl w:val="0"/>
        </w:rPr>
        <w:t xml:space="preserve">: Hm. </w:t>
      </w:r>
    </w:p>
    <w:p w:rsidR="00000000" w:rsidDel="00000000" w:rsidP="00000000" w:rsidRDefault="00000000" w:rsidRPr="00000000" w14:paraId="00000493">
      <w:pPr>
        <w:spacing w:after="240" w:lineRule="auto"/>
        <w:rPr/>
      </w:pPr>
      <w:r w:rsidDel="00000000" w:rsidR="00000000" w:rsidRPr="00000000">
        <w:rPr>
          <w:b w:val="1"/>
          <w:rtl w:val="0"/>
        </w:rPr>
        <w:t xml:space="preserve">Nick</w:t>
      </w:r>
      <w:r w:rsidDel="00000000" w:rsidR="00000000" w:rsidRPr="00000000">
        <w:rPr>
          <w:rtl w:val="0"/>
        </w:rPr>
        <w:t xml:space="preserve">: Uh, the weapons that they wield are- are various, but they’re all- they’re not ostentatious. They’re- they’re very solid and good and utilitarian, and the only decoration they have at all-</w:t>
      </w:r>
    </w:p>
    <w:p w:rsidR="00000000" w:rsidDel="00000000" w:rsidP="00000000" w:rsidRDefault="00000000" w:rsidRPr="00000000" w14:paraId="00000494">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495">
      <w:pPr>
        <w:spacing w:after="240" w:lineRule="auto"/>
        <w:rPr/>
      </w:pPr>
      <w:r w:rsidDel="00000000" w:rsidR="00000000" w:rsidRPr="00000000">
        <w:rPr>
          <w:b w:val="1"/>
          <w:rtl w:val="0"/>
        </w:rPr>
        <w:t xml:space="preserve">Nick</w:t>
      </w:r>
      <w:r w:rsidDel="00000000" w:rsidR="00000000" w:rsidRPr="00000000">
        <w:rPr>
          <w:rtl w:val="0"/>
        </w:rPr>
        <w:t xml:space="preserve">: -is the symbol of Samot. </w:t>
      </w:r>
    </w:p>
    <w:p w:rsidR="00000000" w:rsidDel="00000000" w:rsidP="00000000" w:rsidRDefault="00000000" w:rsidRPr="00000000" w14:paraId="00000496">
      <w:pPr>
        <w:spacing w:after="240" w:lineRule="auto"/>
        <w:rPr/>
      </w:pPr>
      <w:r w:rsidDel="00000000" w:rsidR="00000000" w:rsidRPr="00000000">
        <w:rPr>
          <w:b w:val="1"/>
          <w:rtl w:val="0"/>
        </w:rPr>
        <w:t xml:space="preserve">Austin</w:t>
      </w:r>
      <w:r w:rsidDel="00000000" w:rsidR="00000000" w:rsidRPr="00000000">
        <w:rPr>
          <w:rtl w:val="0"/>
        </w:rPr>
        <w:t xml:space="preserve">: Ok. What’s that look like in this era?</w:t>
      </w:r>
    </w:p>
    <w:p w:rsidR="00000000" w:rsidDel="00000000" w:rsidP="00000000" w:rsidRDefault="00000000" w:rsidRPr="00000000" w14:paraId="00000497">
      <w:pPr>
        <w:spacing w:after="240" w:lineRule="auto"/>
        <w:rPr/>
      </w:pPr>
      <w:r w:rsidDel="00000000" w:rsidR="00000000" w:rsidRPr="00000000">
        <w:rPr>
          <w:b w:val="1"/>
          <w:rtl w:val="0"/>
        </w:rPr>
        <w:t xml:space="preserve">Nick</w:t>
      </w:r>
      <w:r w:rsidDel="00000000" w:rsidR="00000000" w:rsidRPr="00000000">
        <w:rPr>
          <w:rtl w:val="0"/>
        </w:rPr>
        <w:t xml:space="preserve">: I don’t- I don’t know.</w:t>
      </w:r>
    </w:p>
    <w:p w:rsidR="00000000" w:rsidDel="00000000" w:rsidP="00000000" w:rsidRDefault="00000000" w:rsidRPr="00000000" w14:paraId="00000498">
      <w:pPr>
        <w:spacing w:after="240" w:lineRule="auto"/>
        <w:rPr/>
      </w:pPr>
      <w:r w:rsidDel="00000000" w:rsidR="00000000" w:rsidRPr="00000000">
        <w:rPr>
          <w:b w:val="1"/>
          <w:rtl w:val="0"/>
        </w:rPr>
        <w:t xml:space="preserve">Austin</w:t>
      </w:r>
      <w:r w:rsidDel="00000000" w:rsidR="00000000" w:rsidRPr="00000000">
        <w:rPr>
          <w:rtl w:val="0"/>
        </w:rPr>
        <w:t xml:space="preserve">: Uh, so in the-</w:t>
      </w:r>
    </w:p>
    <w:p w:rsidR="00000000" w:rsidDel="00000000" w:rsidP="00000000" w:rsidRDefault="00000000" w:rsidRPr="00000000" w14:paraId="00000499">
      <w:pPr>
        <w:spacing w:after="240" w:lineRule="auto"/>
        <w:rPr/>
      </w:pPr>
      <w:r w:rsidDel="00000000" w:rsidR="00000000" w:rsidRPr="00000000">
        <w:rPr>
          <w:b w:val="1"/>
          <w:rtl w:val="0"/>
        </w:rPr>
        <w:t xml:space="preserve">Nick</w:t>
      </w:r>
      <w:r w:rsidDel="00000000" w:rsidR="00000000" w:rsidRPr="00000000">
        <w:rPr>
          <w:rtl w:val="0"/>
        </w:rPr>
        <w:t xml:space="preserve">: Uh, cause I don’t remember what it looked like in the other arc.</w:t>
      </w:r>
    </w:p>
    <w:p w:rsidR="00000000" w:rsidDel="00000000" w:rsidP="00000000" w:rsidRDefault="00000000" w:rsidRPr="00000000" w14:paraId="0000049A">
      <w:pPr>
        <w:spacing w:after="240" w:lineRule="auto"/>
        <w:rPr/>
      </w:pPr>
      <w:r w:rsidDel="00000000" w:rsidR="00000000" w:rsidRPr="00000000">
        <w:rPr>
          <w:b w:val="1"/>
          <w:rtl w:val="0"/>
        </w:rPr>
        <w:t xml:space="preserve">Austin</w:t>
      </w:r>
      <w:r w:rsidDel="00000000" w:rsidR="00000000" w:rsidRPr="00000000">
        <w:rPr>
          <w:rtl w:val="0"/>
        </w:rPr>
        <w:t xml:space="preserve">: -in the future it’s- it’s a book and- and overlaid with a goblet. </w:t>
      </w:r>
    </w:p>
    <w:p w:rsidR="00000000" w:rsidDel="00000000" w:rsidP="00000000" w:rsidRDefault="00000000" w:rsidRPr="00000000" w14:paraId="0000049B">
      <w:pPr>
        <w:spacing w:after="240" w:lineRule="auto"/>
        <w:rPr/>
      </w:pPr>
      <w:r w:rsidDel="00000000" w:rsidR="00000000" w:rsidRPr="00000000">
        <w:rPr>
          <w:b w:val="1"/>
          <w:rtl w:val="0"/>
        </w:rPr>
        <w:t xml:space="preserve">Nick</w:t>
      </w:r>
      <w:r w:rsidDel="00000000" w:rsidR="00000000" w:rsidRPr="00000000">
        <w:rPr>
          <w:rtl w:val="0"/>
        </w:rPr>
        <w:t xml:space="preserve">: Oh, right. Ok. Uh, let’s say in this era-</w:t>
      </w:r>
    </w:p>
    <w:p w:rsidR="00000000" w:rsidDel="00000000" w:rsidP="00000000" w:rsidRDefault="00000000" w:rsidRPr="00000000" w14:paraId="0000049C">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9D">
      <w:pPr>
        <w:spacing w:after="240" w:lineRule="auto"/>
        <w:rPr/>
      </w:pPr>
      <w:r w:rsidDel="00000000" w:rsidR="00000000" w:rsidRPr="00000000">
        <w:rPr>
          <w:b w:val="1"/>
          <w:rtl w:val="0"/>
        </w:rPr>
        <w:t xml:space="preserve">Nick</w:t>
      </w:r>
      <w:r w:rsidDel="00000000" w:rsidR="00000000" w:rsidRPr="00000000">
        <w:rPr>
          <w:rtl w:val="0"/>
        </w:rPr>
        <w:t xml:space="preserve">: It’s just the goblet. </w:t>
      </w:r>
    </w:p>
    <w:p w:rsidR="00000000" w:rsidDel="00000000" w:rsidP="00000000" w:rsidRDefault="00000000" w:rsidRPr="00000000" w14:paraId="0000049E">
      <w:pPr>
        <w:spacing w:after="240" w:lineRule="auto"/>
        <w:rPr/>
      </w:pPr>
      <w:r w:rsidDel="00000000" w:rsidR="00000000" w:rsidRPr="00000000">
        <w:rPr>
          <w:b w:val="1"/>
          <w:rtl w:val="0"/>
        </w:rPr>
        <w:t xml:space="preserve">Austin</w:t>
      </w:r>
      <w:r w:rsidDel="00000000" w:rsidR="00000000" w:rsidRPr="00000000">
        <w:rPr>
          <w:rtl w:val="0"/>
        </w:rPr>
        <w:t xml:space="preserve">: Ok. Um, so then what is- er I’ll advance clocks. </w:t>
      </w:r>
      <w:r w:rsidDel="00000000" w:rsidR="00000000" w:rsidRPr="00000000">
        <w:rPr>
          <w:rtl w:val="0"/>
        </w:rPr>
        <w:t xml:space="preserve">Keith</w:t>
      </w:r>
      <w:r w:rsidDel="00000000" w:rsidR="00000000" w:rsidRPr="00000000">
        <w:rPr>
          <w:rtl w:val="0"/>
        </w:rPr>
        <w:t xml:space="preserve">, [small laugh] talk to me about the investigation. </w:t>
      </w:r>
    </w:p>
    <w:p w:rsidR="00000000" w:rsidDel="00000000" w:rsidP="00000000" w:rsidRDefault="00000000" w:rsidRPr="00000000" w14:paraId="0000049F">
      <w:pPr>
        <w:spacing w:after="240" w:lineRule="auto"/>
        <w:rPr/>
      </w:pPr>
      <w:r w:rsidDel="00000000" w:rsidR="00000000" w:rsidRPr="00000000">
        <w:rPr>
          <w:b w:val="1"/>
          <w:rtl w:val="0"/>
        </w:rPr>
        <w:t xml:space="preserve">Keith</w:t>
      </w:r>
      <w:r w:rsidDel="00000000" w:rsidR="00000000" w:rsidRPr="00000000">
        <w:rPr>
          <w:rtl w:val="0"/>
        </w:rPr>
        <w:t xml:space="preserve">: So, the pro of having something be done in 1 week is that you can resolve it right away, and the con is like, ‘Oh, I didn’t think of it. Of the thing.’ Um-</w:t>
      </w:r>
    </w:p>
    <w:p w:rsidR="00000000" w:rsidDel="00000000" w:rsidP="00000000" w:rsidRDefault="00000000" w:rsidRPr="00000000" w14:paraId="000004A0">
      <w:pPr>
        <w:spacing w:after="240" w:lineRule="auto"/>
        <w:rPr/>
      </w:pPr>
      <w:r w:rsidDel="00000000" w:rsidR="00000000" w:rsidRPr="00000000">
        <w:rPr>
          <w:b w:val="1"/>
          <w:rtl w:val="0"/>
        </w:rPr>
        <w:t xml:space="preserve">Austin</w:t>
      </w:r>
      <w:r w:rsidDel="00000000" w:rsidR="00000000" w:rsidRPr="00000000">
        <w:rPr>
          <w:rtl w:val="0"/>
        </w:rPr>
        <w:t xml:space="preserve">: Yes. That is- that is- [laughs] </w:t>
      </w:r>
    </w:p>
    <w:p w:rsidR="00000000" w:rsidDel="00000000" w:rsidP="00000000" w:rsidRDefault="00000000" w:rsidRPr="00000000" w14:paraId="000004A1">
      <w:pPr>
        <w:spacing w:after="240" w:lineRule="auto"/>
        <w:rPr/>
      </w:pPr>
      <w:r w:rsidDel="00000000" w:rsidR="00000000" w:rsidRPr="00000000">
        <w:rPr>
          <w:b w:val="1"/>
          <w:rtl w:val="0"/>
        </w:rPr>
        <w:t xml:space="preserve">Keith</w:t>
      </w:r>
      <w:r w:rsidDel="00000000" w:rsidR="00000000" w:rsidRPr="00000000">
        <w:rPr>
          <w:rtl w:val="0"/>
        </w:rPr>
        <w:t xml:space="preserve">: But, so now, here’s- [</w:t>
      </w:r>
      <w:r w:rsidDel="00000000" w:rsidR="00000000" w:rsidRPr="00000000">
        <w:rPr>
          <w:b w:val="1"/>
          <w:rtl w:val="0"/>
        </w:rPr>
        <w:t xml:space="preserve">Nick</w:t>
      </w:r>
      <w:r w:rsidDel="00000000" w:rsidR="00000000" w:rsidRPr="00000000">
        <w:rPr>
          <w:rtl w:val="0"/>
        </w:rPr>
        <w:t xml:space="preserve"> and </w:t>
      </w:r>
      <w:r w:rsidDel="00000000" w:rsidR="00000000" w:rsidRPr="00000000">
        <w:rPr>
          <w:b w:val="1"/>
          <w:rtl w:val="0"/>
        </w:rPr>
        <w:t xml:space="preserve">Janine</w:t>
      </w:r>
      <w:r w:rsidDel="00000000" w:rsidR="00000000" w:rsidRPr="00000000">
        <w:rPr>
          <w:rtl w:val="0"/>
        </w:rPr>
        <w:t xml:space="preserve"> laugh] So, now after- after that bit of honesty-</w:t>
      </w:r>
    </w:p>
    <w:p w:rsidR="00000000" w:rsidDel="00000000" w:rsidP="00000000" w:rsidRDefault="00000000" w:rsidRPr="00000000" w14:paraId="000004A2">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4A3">
      <w:pPr>
        <w:spacing w:after="240" w:lineRule="auto"/>
        <w:rPr/>
      </w:pPr>
      <w:r w:rsidDel="00000000" w:rsidR="00000000" w:rsidRPr="00000000">
        <w:rPr>
          <w:b w:val="1"/>
          <w:rtl w:val="0"/>
        </w:rPr>
        <w:t xml:space="preserve">Keith</w:t>
      </w:r>
      <w:r w:rsidDel="00000000" w:rsidR="00000000" w:rsidRPr="00000000">
        <w:rPr>
          <w:rtl w:val="0"/>
        </w:rPr>
        <w:t xml:space="preserve">: -here’s the thing that I’m thinking of while I say it. </w:t>
      </w:r>
    </w:p>
    <w:p w:rsidR="00000000" w:rsidDel="00000000" w:rsidP="00000000" w:rsidRDefault="00000000" w:rsidRPr="00000000" w14:paraId="000004A4">
      <w:pPr>
        <w:spacing w:after="240" w:lineRule="auto"/>
        <w:rPr/>
      </w:pPr>
      <w:r w:rsidDel="00000000" w:rsidR="00000000" w:rsidRPr="00000000">
        <w:rPr>
          <w:b w:val="1"/>
          <w:rtl w:val="0"/>
        </w:rPr>
        <w:t xml:space="preserve">Austin</w:t>
      </w:r>
      <w:r w:rsidDel="00000000" w:rsidR="00000000" w:rsidRPr="00000000">
        <w:rPr>
          <w:rtl w:val="0"/>
        </w:rPr>
        <w:t xml:space="preserve">: Hm. </w:t>
      </w:r>
    </w:p>
    <w:p w:rsidR="00000000" w:rsidDel="00000000" w:rsidP="00000000" w:rsidRDefault="00000000" w:rsidRPr="00000000" w14:paraId="000004A5">
      <w:pPr>
        <w:spacing w:after="240" w:lineRule="auto"/>
        <w:rPr/>
      </w:pPr>
      <w:r w:rsidDel="00000000" w:rsidR="00000000" w:rsidRPr="00000000">
        <w:rPr>
          <w:b w:val="1"/>
          <w:rtl w:val="0"/>
        </w:rPr>
        <w:t xml:space="preserve">Keith</w:t>
      </w:r>
      <w:r w:rsidDel="00000000" w:rsidR="00000000" w:rsidRPr="00000000">
        <w:rPr>
          <w:rtl w:val="0"/>
        </w:rPr>
        <w:t xml:space="preserve">: I think all signs point to Christopher having committed the murders, but also not enough signs point to Christopher having done the murder.</w:t>
      </w:r>
    </w:p>
    <w:p w:rsidR="00000000" w:rsidDel="00000000" w:rsidP="00000000" w:rsidRDefault="00000000" w:rsidRPr="00000000" w14:paraId="000004A6">
      <w:pPr>
        <w:spacing w:after="240" w:lineRule="auto"/>
        <w:rPr/>
      </w:pPr>
      <w:r w:rsidDel="00000000" w:rsidR="00000000" w:rsidRPr="00000000">
        <w:rPr>
          <w:b w:val="1"/>
          <w:rtl w:val="0"/>
        </w:rPr>
        <w:t xml:space="preserve">Austin</w:t>
      </w:r>
      <w:r w:rsidDel="00000000" w:rsidR="00000000" w:rsidRPr="00000000">
        <w:rPr>
          <w:rtl w:val="0"/>
        </w:rPr>
        <w:t xml:space="preserve">: Both of them or just the first one that he confessed to?</w:t>
      </w:r>
    </w:p>
    <w:p w:rsidR="00000000" w:rsidDel="00000000" w:rsidP="00000000" w:rsidRDefault="00000000" w:rsidRPr="00000000" w14:paraId="000004A7">
      <w:pPr>
        <w:spacing w:after="240" w:lineRule="auto"/>
        <w:rPr/>
      </w:pPr>
      <w:r w:rsidDel="00000000" w:rsidR="00000000" w:rsidRPr="00000000">
        <w:rPr>
          <w:b w:val="1"/>
          <w:rtl w:val="0"/>
        </w:rPr>
        <w:t xml:space="preserve">Keith</w:t>
      </w:r>
      <w:r w:rsidDel="00000000" w:rsidR="00000000" w:rsidRPr="00000000">
        <w:rPr>
          <w:rtl w:val="0"/>
        </w:rPr>
        <w:t xml:space="preserve">: Just the first one. </w:t>
      </w:r>
    </w:p>
    <w:p w:rsidR="00000000" w:rsidDel="00000000" w:rsidP="00000000" w:rsidRDefault="00000000" w:rsidRPr="00000000" w14:paraId="000004A8">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A9">
      <w:pPr>
        <w:spacing w:after="240" w:lineRule="auto"/>
        <w:rPr/>
      </w:pPr>
      <w:r w:rsidDel="00000000" w:rsidR="00000000" w:rsidRPr="00000000">
        <w:rPr>
          <w:b w:val="1"/>
          <w:rtl w:val="0"/>
        </w:rPr>
        <w:t xml:space="preserve">Keith</w:t>
      </w:r>
      <w:r w:rsidDel="00000000" w:rsidR="00000000" w:rsidRPr="00000000">
        <w:rPr>
          <w:rtl w:val="0"/>
        </w:rPr>
        <w:t xml:space="preserve">: Um, I think that there’s- there’s enough there to go, ‘Ok, Christopher did this. But-’</w:t>
      </w:r>
    </w:p>
    <w:p w:rsidR="00000000" w:rsidDel="00000000" w:rsidP="00000000" w:rsidRDefault="00000000" w:rsidRPr="00000000" w14:paraId="000004AA">
      <w:pPr>
        <w:spacing w:after="240" w:lineRule="auto"/>
        <w:rPr/>
      </w:pPr>
      <w:r w:rsidDel="00000000" w:rsidR="00000000" w:rsidRPr="00000000">
        <w:rPr>
          <w:b w:val="1"/>
          <w:rtl w:val="0"/>
        </w:rPr>
        <w:t xml:space="preserve">Austin</w:t>
      </w:r>
      <w:r w:rsidDel="00000000" w:rsidR="00000000" w:rsidRPr="00000000">
        <w:rPr>
          <w:rtl w:val="0"/>
        </w:rPr>
        <w:t xml:space="preserve">: But- Yeah, go ahead. </w:t>
      </w:r>
    </w:p>
    <w:p w:rsidR="00000000" w:rsidDel="00000000" w:rsidP="00000000" w:rsidRDefault="00000000" w:rsidRPr="00000000" w14:paraId="000004AB">
      <w:pPr>
        <w:spacing w:after="240" w:lineRule="auto"/>
        <w:rPr/>
      </w:pPr>
      <w:r w:rsidDel="00000000" w:rsidR="00000000" w:rsidRPr="00000000">
        <w:rPr>
          <w:b w:val="1"/>
          <w:rtl w:val="0"/>
        </w:rPr>
        <w:t xml:space="preserve">Keith</w:t>
      </w:r>
      <w:r w:rsidDel="00000000" w:rsidR="00000000" w:rsidRPr="00000000">
        <w:rPr>
          <w:rtl w:val="0"/>
        </w:rPr>
        <w:t xml:space="preserve">: -like, maybe not in as direct a way as like Christopher went out, brought this guy outside the walls, and stabbed him in the throat. Like, I don’t- like, but he also still did it. </w:t>
      </w:r>
    </w:p>
    <w:p w:rsidR="00000000" w:rsidDel="00000000" w:rsidP="00000000" w:rsidRDefault="00000000" w:rsidRPr="00000000" w14:paraId="000004AC">
      <w:pPr>
        <w:spacing w:after="240" w:lineRule="auto"/>
        <w:rPr/>
      </w:pPr>
      <w:r w:rsidDel="00000000" w:rsidR="00000000" w:rsidRPr="00000000">
        <w:rPr>
          <w:b w:val="1"/>
          <w:rtl w:val="0"/>
        </w:rPr>
        <w:t xml:space="preserve">Austin</w:t>
      </w:r>
      <w:r w:rsidDel="00000000" w:rsidR="00000000" w:rsidRPr="00000000">
        <w:rPr>
          <w:rtl w:val="0"/>
        </w:rPr>
        <w:t xml:space="preserve">: So, like enough evidence where like, people believe he did it, but not enough evidence to convict?</w:t>
      </w:r>
    </w:p>
    <w:p w:rsidR="00000000" w:rsidDel="00000000" w:rsidP="00000000" w:rsidRDefault="00000000" w:rsidRPr="00000000" w14:paraId="000004AD">
      <w:pPr>
        <w:spacing w:after="240" w:lineRule="auto"/>
        <w:rPr/>
      </w:pPr>
      <w:r w:rsidDel="00000000" w:rsidR="00000000" w:rsidRPr="00000000">
        <w:rPr>
          <w:b w:val="1"/>
          <w:rtl w:val="0"/>
        </w:rPr>
        <w:t xml:space="preserve">Keith</w:t>
      </w:r>
      <w:r w:rsidDel="00000000" w:rsidR="00000000" w:rsidRPr="00000000">
        <w:rPr>
          <w:rtl w:val="0"/>
        </w:rPr>
        <w:t xml:space="preserve">: Um, yes. </w:t>
      </w:r>
    </w:p>
    <w:p w:rsidR="00000000" w:rsidDel="00000000" w:rsidP="00000000" w:rsidRDefault="00000000" w:rsidRPr="00000000" w14:paraId="000004AE">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AF">
      <w:pPr>
        <w:spacing w:after="240" w:lineRule="auto"/>
        <w:rPr/>
      </w:pPr>
      <w:r w:rsidDel="00000000" w:rsidR="00000000" w:rsidRPr="00000000">
        <w:rPr>
          <w:b w:val="1"/>
          <w:rtl w:val="0"/>
        </w:rPr>
        <w:t xml:space="preserve">Keith</w:t>
      </w:r>
      <w:r w:rsidDel="00000000" w:rsidR="00000000" w:rsidRPr="00000000">
        <w:rPr>
          <w:rtl w:val="0"/>
        </w:rPr>
        <w:t xml:space="preserve">: Um, and I- and I- I… I think from the second murder- or the second death, I think that they say, ‘Yes, this is a murder. Um-’</w:t>
      </w:r>
    </w:p>
    <w:p w:rsidR="00000000" w:rsidDel="00000000" w:rsidP="00000000" w:rsidRDefault="00000000" w:rsidRPr="00000000" w14:paraId="000004B0">
      <w:pPr>
        <w:spacing w:after="240" w:lineRule="auto"/>
        <w:rPr/>
      </w:pPr>
      <w:r w:rsidDel="00000000" w:rsidR="00000000" w:rsidRPr="00000000">
        <w:rPr>
          <w:b w:val="1"/>
          <w:rtl w:val="0"/>
        </w:rPr>
        <w:t xml:space="preserve">Austin</w:t>
      </w:r>
      <w:r w:rsidDel="00000000" w:rsidR="00000000" w:rsidRPr="00000000">
        <w:rPr>
          <w:rtl w:val="0"/>
        </w:rPr>
        <w:t xml:space="preserve">: He definitely didn’t just drop a bucket of lava on his head.</w:t>
      </w:r>
    </w:p>
    <w:p w:rsidR="00000000" w:rsidDel="00000000" w:rsidP="00000000" w:rsidRDefault="00000000" w:rsidRPr="00000000" w14:paraId="000004B1">
      <w:pPr>
        <w:spacing w:after="240" w:lineRule="auto"/>
        <w:rPr/>
      </w:pPr>
      <w:r w:rsidDel="00000000" w:rsidR="00000000" w:rsidRPr="00000000">
        <w:rPr>
          <w:b w:val="1"/>
          <w:rtl w:val="0"/>
        </w:rPr>
        <w:t xml:space="preserve">Keith</w:t>
      </w:r>
      <w:r w:rsidDel="00000000" w:rsidR="00000000" w:rsidRPr="00000000">
        <w:rPr>
          <w:rtl w:val="0"/>
        </w:rPr>
        <w:t xml:space="preserve">: ‘He definitely didn’t just drop a bucket of lava on his head.’ And the only thing- the only- the only lead that they were able to find is, ‘Ok, well, the- uh-’... The mage house, is gone, right?</w:t>
      </w:r>
    </w:p>
    <w:p w:rsidR="00000000" w:rsidDel="00000000" w:rsidP="00000000" w:rsidRDefault="00000000" w:rsidRPr="00000000" w14:paraId="000004B2">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B3">
      <w:pPr>
        <w:spacing w:after="240" w:lineRule="auto"/>
        <w:rPr/>
      </w:pPr>
      <w:r w:rsidDel="00000000" w:rsidR="00000000" w:rsidRPr="00000000">
        <w:rPr>
          <w:b w:val="1"/>
          <w:rtl w:val="0"/>
        </w:rPr>
        <w:t xml:space="preserve">Keith</w:t>
      </w:r>
      <w:r w:rsidDel="00000000" w:rsidR="00000000" w:rsidRPr="00000000">
        <w:rPr>
          <w:rtl w:val="0"/>
        </w:rPr>
        <w:t xml:space="preserve">: The wizard tower?</w:t>
      </w:r>
    </w:p>
    <w:p w:rsidR="00000000" w:rsidDel="00000000" w:rsidP="00000000" w:rsidRDefault="00000000" w:rsidRPr="00000000" w14:paraId="000004B4">
      <w:pPr>
        <w:spacing w:after="240" w:lineRule="auto"/>
        <w:rPr/>
      </w:pPr>
      <w:r w:rsidDel="00000000" w:rsidR="00000000" w:rsidRPr="00000000">
        <w:rPr>
          <w:b w:val="1"/>
          <w:rtl w:val="0"/>
        </w:rPr>
        <w:t xml:space="preserve">Austin</w:t>
      </w:r>
      <w:r w:rsidDel="00000000" w:rsidR="00000000" w:rsidRPr="00000000">
        <w:rPr>
          <w:rtl w:val="0"/>
        </w:rPr>
        <w:t xml:space="preserve">: Yes. </w:t>
      </w:r>
    </w:p>
    <w:p w:rsidR="00000000" w:rsidDel="00000000" w:rsidP="00000000" w:rsidRDefault="00000000" w:rsidRPr="00000000" w14:paraId="000004B5">
      <w:pPr>
        <w:spacing w:after="240" w:lineRule="auto"/>
        <w:rPr/>
      </w:pPr>
      <w:r w:rsidDel="00000000" w:rsidR="00000000" w:rsidRPr="00000000">
        <w:rPr>
          <w:b w:val="1"/>
          <w:rtl w:val="0"/>
        </w:rPr>
        <w:t xml:space="preserve">Keith</w:t>
      </w:r>
      <w:r w:rsidDel="00000000" w:rsidR="00000000" w:rsidRPr="00000000">
        <w:rPr>
          <w:rtl w:val="0"/>
        </w:rPr>
        <w:t xml:space="preserve">: Yes. Uh, then, I think- I think the only lead that they could have- that they have right now is- the thing that everybody can say is that like, ‘Hey, everybody uses that bucket, right? That carries the- the lava, but the people that use it the most are the pala-din.’</w:t>
      </w:r>
    </w:p>
    <w:p w:rsidR="00000000" w:rsidDel="00000000" w:rsidP="00000000" w:rsidRDefault="00000000" w:rsidRPr="00000000" w14:paraId="000004B6">
      <w:pPr>
        <w:spacing w:after="240" w:lineRule="auto"/>
        <w:rPr/>
      </w:pPr>
      <w:r w:rsidDel="00000000" w:rsidR="00000000" w:rsidRPr="00000000">
        <w:rPr>
          <w:b w:val="1"/>
          <w:rtl w:val="0"/>
        </w:rPr>
        <w:t xml:space="preserve">Austin</w:t>
      </w:r>
      <w:r w:rsidDel="00000000" w:rsidR="00000000" w:rsidRPr="00000000">
        <w:rPr>
          <w:rtl w:val="0"/>
        </w:rPr>
        <w:t xml:space="preserve">: Do- do they? I guess they do. Sure. </w:t>
      </w:r>
    </w:p>
    <w:p w:rsidR="00000000" w:rsidDel="00000000" w:rsidP="00000000" w:rsidRDefault="00000000" w:rsidRPr="00000000" w14:paraId="000004B7">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4B8">
      <w:pPr>
        <w:spacing w:after="240" w:lineRule="auto"/>
        <w:rPr/>
      </w:pPr>
      <w:r w:rsidDel="00000000" w:rsidR="00000000" w:rsidRPr="00000000">
        <w:rPr>
          <w:b w:val="1"/>
          <w:rtl w:val="0"/>
        </w:rPr>
        <w:t xml:space="preserve">Austin</w:t>
      </w:r>
      <w:r w:rsidDel="00000000" w:rsidR="00000000" w:rsidRPr="00000000">
        <w:rPr>
          <w:rtl w:val="0"/>
        </w:rPr>
        <w:t xml:space="preserve">: You said it.</w:t>
      </w:r>
    </w:p>
    <w:p w:rsidR="00000000" w:rsidDel="00000000" w:rsidP="00000000" w:rsidRDefault="00000000" w:rsidRPr="00000000" w14:paraId="000004B9">
      <w:pPr>
        <w:spacing w:after="240" w:lineRule="auto"/>
        <w:rPr/>
      </w:pPr>
      <w:r w:rsidDel="00000000" w:rsidR="00000000" w:rsidRPr="00000000">
        <w:rPr>
          <w:b w:val="1"/>
          <w:rtl w:val="0"/>
        </w:rPr>
        <w:t xml:space="preserve">Keith</w:t>
      </w:r>
      <w:r w:rsidDel="00000000" w:rsidR="00000000" w:rsidRPr="00000000">
        <w:rPr>
          <w:rtl w:val="0"/>
        </w:rPr>
        <w:t xml:space="preserve">: They do. </w:t>
      </w:r>
    </w:p>
    <w:p w:rsidR="00000000" w:rsidDel="00000000" w:rsidP="00000000" w:rsidRDefault="00000000" w:rsidRPr="00000000" w14:paraId="000004BA">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BB">
      <w:pPr>
        <w:spacing w:after="240" w:lineRule="auto"/>
        <w:rPr/>
      </w:pPr>
      <w:r w:rsidDel="00000000" w:rsidR="00000000" w:rsidRPr="00000000">
        <w:rPr>
          <w:b w:val="1"/>
          <w:rtl w:val="0"/>
        </w:rPr>
        <w:t xml:space="preserve">Keith</w:t>
      </w:r>
      <w:r w:rsidDel="00000000" w:rsidR="00000000" w:rsidRPr="00000000">
        <w:rPr>
          <w:rtl w:val="0"/>
        </w:rPr>
        <w:t xml:space="preserve">: I said it. They do.  </w:t>
      </w:r>
    </w:p>
    <w:p w:rsidR="00000000" w:rsidDel="00000000" w:rsidP="00000000" w:rsidRDefault="00000000" w:rsidRPr="00000000" w14:paraId="000004BC">
      <w:pPr>
        <w:spacing w:after="240" w:lineRule="auto"/>
        <w:rPr/>
      </w:pPr>
      <w:r w:rsidDel="00000000" w:rsidR="00000000" w:rsidRPr="00000000">
        <w:rPr>
          <w:b w:val="1"/>
          <w:rtl w:val="0"/>
        </w:rPr>
        <w:t xml:space="preserve">Austin</w:t>
      </w:r>
      <w:r w:rsidDel="00000000" w:rsidR="00000000" w:rsidRPr="00000000">
        <w:rPr>
          <w:rtl w:val="0"/>
        </w:rPr>
        <w:t xml:space="preserve">: So, they’re blaming the pala-din. Gotcha. Ok.</w:t>
      </w:r>
    </w:p>
    <w:p w:rsidR="00000000" w:rsidDel="00000000" w:rsidP="00000000" w:rsidRDefault="00000000" w:rsidRPr="00000000" w14:paraId="000004BD">
      <w:pPr>
        <w:spacing w:after="240" w:lineRule="auto"/>
        <w:rPr/>
      </w:pPr>
      <w:r w:rsidDel="00000000" w:rsidR="00000000" w:rsidRPr="00000000">
        <w:rPr>
          <w:b w:val="1"/>
          <w:rtl w:val="0"/>
        </w:rPr>
        <w:t xml:space="preserve">Keith</w:t>
      </w:r>
      <w:r w:rsidDel="00000000" w:rsidR="00000000" w:rsidRPr="00000000">
        <w:rPr>
          <w:rtl w:val="0"/>
        </w:rPr>
        <w:t xml:space="preserve">: Uh, yeah. Yeah. Um-</w:t>
      </w:r>
    </w:p>
    <w:p w:rsidR="00000000" w:rsidDel="00000000" w:rsidP="00000000" w:rsidRDefault="00000000" w:rsidRPr="00000000" w14:paraId="000004BE">
      <w:pPr>
        <w:spacing w:after="240" w:lineRule="auto"/>
        <w:rPr/>
      </w:pPr>
      <w:r w:rsidDel="00000000" w:rsidR="00000000" w:rsidRPr="00000000">
        <w:rPr>
          <w:b w:val="1"/>
          <w:rtl w:val="0"/>
        </w:rPr>
        <w:t xml:space="preserve">Austin</w:t>
      </w:r>
      <w:r w:rsidDel="00000000" w:rsidR="00000000" w:rsidRPr="00000000">
        <w:rPr>
          <w:rtl w:val="0"/>
        </w:rPr>
        <w:t xml:space="preserve">: Ok. What’s your- or is that? That was the end- It was </w:t>
      </w:r>
      <w:r w:rsidDel="00000000" w:rsidR="00000000" w:rsidRPr="00000000">
        <w:rPr>
          <w:rtl w:val="0"/>
        </w:rPr>
        <w:t xml:space="preserve">Nick’s </w:t>
      </w:r>
      <w:r w:rsidDel="00000000" w:rsidR="00000000" w:rsidRPr="00000000">
        <w:rPr>
          <w:rtl w:val="0"/>
        </w:rPr>
        <w:t xml:space="preserve">turn. Nick, what- did you start a project or find something? Not yet.</w:t>
      </w:r>
    </w:p>
    <w:p w:rsidR="00000000" w:rsidDel="00000000" w:rsidP="00000000" w:rsidRDefault="00000000" w:rsidRPr="00000000" w14:paraId="000004BF">
      <w:pPr>
        <w:spacing w:after="240" w:lineRule="auto"/>
        <w:rPr/>
      </w:pPr>
      <w:r w:rsidDel="00000000" w:rsidR="00000000" w:rsidRPr="00000000">
        <w:rPr>
          <w:b w:val="1"/>
          <w:rtl w:val="0"/>
        </w:rPr>
        <w:t xml:space="preserve">Nick</w:t>
      </w:r>
      <w:r w:rsidDel="00000000" w:rsidR="00000000" w:rsidRPr="00000000">
        <w:rPr>
          <w:rtl w:val="0"/>
        </w:rPr>
        <w:t xml:space="preserve">: Um, ok. I’m gonna discover something. </w:t>
      </w:r>
    </w:p>
    <w:p w:rsidR="00000000" w:rsidDel="00000000" w:rsidP="00000000" w:rsidRDefault="00000000" w:rsidRPr="00000000" w14:paraId="000004C0">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C1">
      <w:pPr>
        <w:spacing w:after="240" w:lineRule="auto"/>
        <w:rPr/>
      </w:pPr>
      <w:r w:rsidDel="00000000" w:rsidR="00000000" w:rsidRPr="00000000">
        <w:rPr>
          <w:b w:val="1"/>
          <w:rtl w:val="0"/>
        </w:rPr>
        <w:t xml:space="preserve">Nick</w:t>
      </w:r>
      <w:r w:rsidDel="00000000" w:rsidR="00000000" w:rsidRPr="00000000">
        <w:rPr>
          <w:rtl w:val="0"/>
        </w:rPr>
        <w:t xml:space="preserve">: And what I discover is a small party of elves-</w:t>
      </w:r>
    </w:p>
    <w:p w:rsidR="00000000" w:rsidDel="00000000" w:rsidP="00000000" w:rsidRDefault="00000000" w:rsidRPr="00000000" w14:paraId="000004C2">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4C3">
      <w:pPr>
        <w:spacing w:after="240" w:lineRule="auto"/>
        <w:rPr/>
      </w:pPr>
      <w:r w:rsidDel="00000000" w:rsidR="00000000" w:rsidRPr="00000000">
        <w:rPr>
          <w:b w:val="1"/>
          <w:rtl w:val="0"/>
        </w:rPr>
        <w:t xml:space="preserve">Nick</w:t>
      </w:r>
      <w:r w:rsidDel="00000000" w:rsidR="00000000" w:rsidRPr="00000000">
        <w:rPr>
          <w:rtl w:val="0"/>
        </w:rPr>
        <w:t xml:space="preserve">: -standing in the uh, the sort of town center of Canopy Row.</w:t>
      </w:r>
    </w:p>
    <w:p w:rsidR="00000000" w:rsidDel="00000000" w:rsidP="00000000" w:rsidRDefault="00000000" w:rsidRPr="00000000" w14:paraId="000004C4">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C5">
      <w:pPr>
        <w:spacing w:after="240" w:lineRule="auto"/>
        <w:rPr/>
      </w:pPr>
      <w:r w:rsidDel="00000000" w:rsidR="00000000" w:rsidRPr="00000000">
        <w:rPr>
          <w:b w:val="1"/>
          <w:rtl w:val="0"/>
        </w:rPr>
        <w:t xml:space="preserve">Nick</w:t>
      </w:r>
      <w:r w:rsidDel="00000000" w:rsidR="00000000" w:rsidRPr="00000000">
        <w:rPr>
          <w:rtl w:val="0"/>
        </w:rPr>
        <w:t xml:space="preserve">: And with them is a small, completely featureless creature. And the elves start gathering people around. You know, like ringing the- the town meeting bell or-</w:t>
      </w:r>
    </w:p>
    <w:p w:rsidR="00000000" w:rsidDel="00000000" w:rsidP="00000000" w:rsidRDefault="00000000" w:rsidRPr="00000000" w14:paraId="000004C6">
      <w:pPr>
        <w:pStyle w:val="Heading1"/>
        <w:spacing w:after="240" w:lineRule="auto"/>
        <w:rPr/>
      </w:pPr>
      <w:bookmarkStart w:colFirst="0" w:colLast="0" w:name="_n0mnrq8h56p9" w:id="5"/>
      <w:bookmarkEnd w:id="5"/>
      <w:r w:rsidDel="00000000" w:rsidR="00000000" w:rsidRPr="00000000">
        <w:rPr>
          <w:rtl w:val="0"/>
        </w:rPr>
        <w:t xml:space="preserve">[1:30:02]</w:t>
      </w:r>
    </w:p>
    <w:p w:rsidR="00000000" w:rsidDel="00000000" w:rsidP="00000000" w:rsidRDefault="00000000" w:rsidRPr="00000000" w14:paraId="000004C7">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C8">
      <w:pPr>
        <w:spacing w:after="240" w:lineRule="auto"/>
        <w:rPr/>
      </w:pPr>
      <w:r w:rsidDel="00000000" w:rsidR="00000000" w:rsidRPr="00000000">
        <w:rPr>
          <w:b w:val="1"/>
          <w:rtl w:val="0"/>
        </w:rPr>
        <w:t xml:space="preserve">Nick</w:t>
      </w:r>
      <w:r w:rsidDel="00000000" w:rsidR="00000000" w:rsidRPr="00000000">
        <w:rPr>
          <w:rtl w:val="0"/>
        </w:rPr>
        <w:t xml:space="preserve">: -you know, whatever- whatever the- tradition is. Um, and once- once enough people are gathered around, the uh- the small creature, who is wearing elf clothes, but like, children’s clothes.</w:t>
      </w:r>
    </w:p>
    <w:p w:rsidR="00000000" w:rsidDel="00000000" w:rsidP="00000000" w:rsidRDefault="00000000" w:rsidRPr="00000000" w14:paraId="000004C9">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CA">
      <w:pPr>
        <w:spacing w:after="240" w:lineRule="auto"/>
        <w:rPr/>
      </w:pPr>
      <w:r w:rsidDel="00000000" w:rsidR="00000000" w:rsidRPr="00000000">
        <w:rPr>
          <w:b w:val="1"/>
          <w:rtl w:val="0"/>
        </w:rPr>
        <w:t xml:space="preserve">Nick</w:t>
      </w:r>
      <w:r w:rsidDel="00000000" w:rsidR="00000000" w:rsidRPr="00000000">
        <w:rPr>
          <w:rtl w:val="0"/>
        </w:rPr>
        <w:t xml:space="preserve">: Like, about the size of a child, climbs up onto the shoulders of one of the elves and does so in a somewhat disconcerting way. Like, skittering comes to mind. </w:t>
      </w:r>
    </w:p>
    <w:p w:rsidR="00000000" w:rsidDel="00000000" w:rsidP="00000000" w:rsidRDefault="00000000" w:rsidRPr="00000000" w14:paraId="000004CB">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4CC">
      <w:pPr>
        <w:spacing w:after="240" w:lineRule="auto"/>
        <w:rPr/>
      </w:pPr>
      <w:r w:rsidDel="00000000" w:rsidR="00000000" w:rsidRPr="00000000">
        <w:rPr>
          <w:b w:val="1"/>
          <w:rtl w:val="0"/>
        </w:rPr>
        <w:t xml:space="preserve">Nick</w:t>
      </w:r>
      <w:r w:rsidDel="00000000" w:rsidR="00000000" w:rsidRPr="00000000">
        <w:rPr>
          <w:rtl w:val="0"/>
        </w:rPr>
        <w:t xml:space="preserve">: It’s very quick. Um, and she’s immediately up there, and she’s standing on- on the shoulders, but the- the elf is standing there stoically with his arms crossed, not you know- doesn’t seem to be flinching </w:t>
      </w:r>
      <w:r w:rsidDel="00000000" w:rsidR="00000000" w:rsidRPr="00000000">
        <w:rPr>
          <w:rtl w:val="0"/>
        </w:rPr>
        <w:t xml:space="preserve">under weight</w:t>
      </w:r>
      <w:r w:rsidDel="00000000" w:rsidR="00000000" w:rsidRPr="00000000">
        <w:rPr>
          <w:rtl w:val="0"/>
        </w:rPr>
        <w:t xml:space="preserve"> or anything. </w:t>
      </w:r>
    </w:p>
    <w:p w:rsidR="00000000" w:rsidDel="00000000" w:rsidP="00000000" w:rsidRDefault="00000000" w:rsidRPr="00000000" w14:paraId="000004CD">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4CE">
      <w:pPr>
        <w:spacing w:after="240" w:lineRule="auto"/>
        <w:rPr/>
      </w:pPr>
      <w:r w:rsidDel="00000000" w:rsidR="00000000" w:rsidRPr="00000000">
        <w:rPr>
          <w:b w:val="1"/>
          <w:rtl w:val="0"/>
        </w:rPr>
        <w:t xml:space="preserve">Nick</w:t>
      </w:r>
      <w:r w:rsidDel="00000000" w:rsidR="00000000" w:rsidRPr="00000000">
        <w:rPr>
          <w:rtl w:val="0"/>
        </w:rPr>
        <w:t xml:space="preserve">: Um, and the creature says, </w:t>
      </w:r>
    </w:p>
    <w:p w:rsidR="00000000" w:rsidDel="00000000" w:rsidP="00000000" w:rsidRDefault="00000000" w:rsidRPr="00000000" w14:paraId="000004CF">
      <w:pPr>
        <w:spacing w:after="240" w:lineRule="auto"/>
        <w:ind w:left="720" w:firstLine="0"/>
        <w:rPr/>
      </w:pPr>
      <w:r w:rsidDel="00000000" w:rsidR="00000000" w:rsidRPr="00000000">
        <w:rPr>
          <w:b w:val="1"/>
          <w:rtl w:val="0"/>
        </w:rPr>
        <w:t xml:space="preserve">Nick</w:t>
      </w:r>
      <w:r w:rsidDel="00000000" w:rsidR="00000000" w:rsidRPr="00000000">
        <w:rPr>
          <w:rtl w:val="0"/>
        </w:rPr>
        <w:t xml:space="preserve"> (as </w:t>
      </w:r>
      <w:r w:rsidDel="00000000" w:rsidR="00000000" w:rsidRPr="00000000">
        <w:rPr>
          <w:b w:val="1"/>
          <w:rtl w:val="0"/>
        </w:rPr>
        <w:t xml:space="preserve">Other Hedy</w:t>
      </w:r>
      <w:r w:rsidDel="00000000" w:rsidR="00000000" w:rsidRPr="00000000">
        <w:rPr>
          <w:b w:val="0"/>
          <w:rtl w:val="0"/>
        </w:rPr>
        <w:t xml:space="preserve">)</w:t>
      </w:r>
      <w:r w:rsidDel="00000000" w:rsidR="00000000" w:rsidRPr="00000000">
        <w:rPr>
          <w:rtl w:val="0"/>
        </w:rPr>
        <w:t xml:space="preserve">: Hello, everyone. You knew me as Hedy. Or, Other Hedy.</w:t>
      </w:r>
    </w:p>
    <w:p w:rsidR="00000000" w:rsidDel="00000000" w:rsidP="00000000" w:rsidRDefault="00000000" w:rsidRPr="00000000" w14:paraId="000004D0">
      <w:pPr>
        <w:spacing w:after="240" w:lineRule="auto"/>
        <w:rPr/>
      </w:pPr>
      <w:r w:rsidDel="00000000" w:rsidR="00000000" w:rsidRPr="00000000">
        <w:rPr>
          <w:b w:val="1"/>
          <w:rtl w:val="0"/>
        </w:rPr>
        <w:t xml:space="preserve">Austin</w:t>
      </w:r>
      <w:r w:rsidDel="00000000" w:rsidR="00000000" w:rsidRPr="00000000">
        <w:rPr>
          <w:rtl w:val="0"/>
        </w:rPr>
        <w:t xml:space="preserve">: [laughs] It’s her. It’s Other Hedy. </w:t>
      </w:r>
    </w:p>
    <w:p w:rsidR="00000000" w:rsidDel="00000000" w:rsidP="00000000" w:rsidRDefault="00000000" w:rsidRPr="00000000" w14:paraId="000004D1">
      <w:pPr>
        <w:spacing w:after="240" w:lineRule="auto"/>
        <w:ind w:left="720" w:firstLine="0"/>
        <w:rPr/>
      </w:pPr>
      <w:r w:rsidDel="00000000" w:rsidR="00000000" w:rsidRPr="00000000">
        <w:rPr>
          <w:b w:val="1"/>
          <w:rtl w:val="0"/>
        </w:rPr>
        <w:t xml:space="preserve">Nick</w:t>
      </w:r>
      <w:r w:rsidDel="00000000" w:rsidR="00000000" w:rsidRPr="00000000">
        <w:rPr>
          <w:rtl w:val="0"/>
        </w:rPr>
        <w:t xml:space="preserve"> (as </w:t>
      </w:r>
      <w:r w:rsidDel="00000000" w:rsidR="00000000" w:rsidRPr="00000000">
        <w:rPr>
          <w:b w:val="1"/>
          <w:rtl w:val="0"/>
        </w:rPr>
        <w:t xml:space="preserve">Other Hedy</w:t>
      </w:r>
      <w:r w:rsidDel="00000000" w:rsidR="00000000" w:rsidRPr="00000000">
        <w:rPr>
          <w:b w:val="0"/>
          <w:rtl w:val="0"/>
        </w:rPr>
        <w:t xml:space="preserve">)</w:t>
      </w:r>
      <w:r w:rsidDel="00000000" w:rsidR="00000000" w:rsidRPr="00000000">
        <w:rPr>
          <w:rtl w:val="0"/>
        </w:rPr>
        <w:t xml:space="preserve">: The- the elves helped me realize what I am and my capabilities. I want to help you. I want to rebuild this wonderful city. I want to help the friends that I made here. I was a strange, misshapen creature. I still am. And though many of you are frightened of me, you still welcomed me into your community. Partially because I was the copy of someone you trusted, which, I still didn’t- don’t understand why. But the elves have discovered- have helped me discover my abilities. And I would like to use them to help you. </w:t>
      </w:r>
    </w:p>
    <w:p w:rsidR="00000000" w:rsidDel="00000000" w:rsidP="00000000" w:rsidRDefault="00000000" w:rsidRPr="00000000" w14:paraId="000004D2">
      <w:pPr>
        <w:spacing w:after="240" w:lineRule="auto"/>
        <w:ind w:left="0" w:firstLine="0"/>
        <w:rPr/>
      </w:pPr>
      <w:r w:rsidDel="00000000" w:rsidR="00000000" w:rsidRPr="00000000">
        <w:rPr>
          <w:b w:val="1"/>
          <w:rtl w:val="0"/>
        </w:rPr>
        <w:t xml:space="preserve">Nick</w:t>
      </w:r>
      <w:r w:rsidDel="00000000" w:rsidR="00000000" w:rsidRPr="00000000">
        <w:rPr>
          <w:rtl w:val="0"/>
        </w:rPr>
        <w:t xml:space="preserve">: And with that she steps down from the elf- elf’s shoulders, but when she steps down, her leg extends to meet the ground. </w:t>
      </w:r>
    </w:p>
    <w:p w:rsidR="00000000" w:rsidDel="00000000" w:rsidP="00000000" w:rsidRDefault="00000000" w:rsidRPr="00000000" w14:paraId="000004D3">
      <w:pPr>
        <w:spacing w:after="240" w:lineRule="auto"/>
        <w:ind w:left="0" w:firstLine="0"/>
        <w:rPr/>
      </w:pPr>
      <w:r w:rsidDel="00000000" w:rsidR="00000000" w:rsidRPr="00000000">
        <w:rPr>
          <w:b w:val="1"/>
          <w:rtl w:val="0"/>
        </w:rPr>
        <w:t xml:space="preserve">Austin</w:t>
      </w:r>
      <w:r w:rsidDel="00000000" w:rsidR="00000000" w:rsidRPr="00000000">
        <w:rPr>
          <w:rtl w:val="0"/>
        </w:rPr>
        <w:t xml:space="preserve">: Contempt. </w:t>
      </w:r>
    </w:p>
    <w:p w:rsidR="00000000" w:rsidDel="00000000" w:rsidP="00000000" w:rsidRDefault="00000000" w:rsidRPr="00000000" w14:paraId="000004D4">
      <w:pPr>
        <w:spacing w:after="240" w:lineRule="auto"/>
        <w:ind w:left="0" w:firstLine="0"/>
        <w:rPr/>
      </w:pPr>
      <w:r w:rsidDel="00000000" w:rsidR="00000000" w:rsidRPr="00000000">
        <w:rPr>
          <w:b w:val="1"/>
          <w:rtl w:val="0"/>
        </w:rPr>
        <w:t xml:space="preserve">Janine</w:t>
      </w:r>
      <w:r w:rsidDel="00000000" w:rsidR="00000000" w:rsidRPr="00000000">
        <w:rPr>
          <w:rtl w:val="0"/>
        </w:rPr>
        <w:t xml:space="preserve">: Ugh. </w:t>
      </w:r>
    </w:p>
    <w:p w:rsidR="00000000" w:rsidDel="00000000" w:rsidP="00000000" w:rsidRDefault="00000000" w:rsidRPr="00000000" w14:paraId="000004D5">
      <w:pPr>
        <w:spacing w:after="240" w:lineRule="auto"/>
        <w:ind w:left="0" w:firstLine="0"/>
        <w:rPr/>
      </w:pPr>
      <w:r w:rsidDel="00000000" w:rsidR="00000000" w:rsidRPr="00000000">
        <w:rPr>
          <w:b w:val="1"/>
          <w:rtl w:val="0"/>
        </w:rPr>
        <w:t xml:space="preserve">Nick</w:t>
      </w:r>
      <w:r w:rsidDel="00000000" w:rsidR="00000000" w:rsidRPr="00000000">
        <w:rPr>
          <w:rtl w:val="0"/>
        </w:rPr>
        <w:t xml:space="preserve">: And she takes her- the other step, and her other leg extends to meet the ground, and in great strides, she walks over to the net and immediately and very quickly stretches her arms up and fixes multiple holes that had, you know-</w:t>
      </w:r>
    </w:p>
    <w:p w:rsidR="00000000" w:rsidDel="00000000" w:rsidP="00000000" w:rsidRDefault="00000000" w:rsidRPr="00000000" w14:paraId="000004D6">
      <w:pPr>
        <w:spacing w:after="240" w:lineRule="auto"/>
        <w:ind w:left="0" w:firstLine="0"/>
        <w:rPr/>
      </w:pPr>
      <w:r w:rsidDel="00000000" w:rsidR="00000000" w:rsidRPr="00000000">
        <w:rPr>
          <w:b w:val="1"/>
          <w:rtl w:val="0"/>
        </w:rPr>
        <w:t xml:space="preserve">Austin</w:t>
      </w:r>
      <w:r w:rsidDel="00000000" w:rsidR="00000000" w:rsidRPr="00000000">
        <w:rPr>
          <w:rtl w:val="0"/>
        </w:rPr>
        <w:t xml:space="preserve">: Good. Uh huh. </w:t>
      </w:r>
    </w:p>
    <w:p w:rsidR="00000000" w:rsidDel="00000000" w:rsidP="00000000" w:rsidRDefault="00000000" w:rsidRPr="00000000" w14:paraId="000004D7">
      <w:pPr>
        <w:spacing w:after="240" w:lineRule="auto"/>
        <w:ind w:left="0" w:firstLine="0"/>
        <w:rPr/>
      </w:pPr>
      <w:r w:rsidDel="00000000" w:rsidR="00000000" w:rsidRPr="00000000">
        <w:rPr>
          <w:b w:val="1"/>
          <w:rtl w:val="0"/>
        </w:rPr>
        <w:t xml:space="preserve">Nick</w:t>
      </w:r>
      <w:r w:rsidDel="00000000" w:rsidR="00000000" w:rsidRPr="00000000">
        <w:rPr>
          <w:rtl w:val="0"/>
        </w:rPr>
        <w:t xml:space="preserve">: -gone there while she was away, and no one was maintaining the net. </w:t>
      </w:r>
    </w:p>
    <w:p w:rsidR="00000000" w:rsidDel="00000000" w:rsidP="00000000" w:rsidRDefault="00000000" w:rsidRPr="00000000" w14:paraId="000004D8">
      <w:pPr>
        <w:spacing w:after="240" w:lineRule="auto"/>
        <w:ind w:left="0" w:firstLine="0"/>
        <w:rPr/>
      </w:pPr>
      <w:r w:rsidDel="00000000" w:rsidR="00000000" w:rsidRPr="00000000">
        <w:rPr>
          <w:b w:val="1"/>
          <w:rtl w:val="0"/>
        </w:rPr>
        <w:t xml:space="preserve">Austin</w:t>
      </w:r>
      <w:r w:rsidDel="00000000" w:rsidR="00000000" w:rsidRPr="00000000">
        <w:rPr>
          <w:rtl w:val="0"/>
        </w:rPr>
        <w:t xml:space="preserve">: Good. Cool. </w:t>
      </w:r>
    </w:p>
    <w:p w:rsidR="00000000" w:rsidDel="00000000" w:rsidP="00000000" w:rsidRDefault="00000000" w:rsidRPr="00000000" w14:paraId="000004D9">
      <w:pPr>
        <w:spacing w:after="240" w:lineRule="auto"/>
        <w:ind w:left="0" w:firstLine="0"/>
        <w:rPr/>
      </w:pPr>
      <w:r w:rsidDel="00000000" w:rsidR="00000000" w:rsidRPr="00000000">
        <w:rPr>
          <w:b w:val="1"/>
          <w:rtl w:val="0"/>
        </w:rPr>
        <w:t xml:space="preserve">Keith</w:t>
      </w:r>
      <w:r w:rsidDel="00000000" w:rsidR="00000000" w:rsidRPr="00000000">
        <w:rPr>
          <w:rtl w:val="0"/>
        </w:rPr>
        <w:t xml:space="preserve">: [imitating Other Hedy] ‘The elves have taught me to be even better at fixing nets.’ [</w:t>
      </w:r>
      <w:r w:rsidDel="00000000" w:rsidR="00000000" w:rsidRPr="00000000">
        <w:rPr>
          <w:b w:val="1"/>
          <w:rtl w:val="0"/>
        </w:rPr>
        <w:t xml:space="preserve">Janine</w:t>
      </w:r>
      <w:r w:rsidDel="00000000" w:rsidR="00000000" w:rsidRPr="00000000">
        <w:rPr>
          <w:rtl w:val="0"/>
        </w:rPr>
        <w:t xml:space="preserve"> and </w:t>
      </w:r>
      <w:r w:rsidDel="00000000" w:rsidR="00000000" w:rsidRPr="00000000">
        <w:rPr>
          <w:b w:val="1"/>
          <w:rtl w:val="0"/>
        </w:rPr>
        <w:t xml:space="preserve">Austin</w:t>
      </w:r>
      <w:r w:rsidDel="00000000" w:rsidR="00000000" w:rsidRPr="00000000">
        <w:rPr>
          <w:rtl w:val="0"/>
        </w:rPr>
        <w:t xml:space="preserve"> laugh]</w:t>
      </w:r>
    </w:p>
    <w:p w:rsidR="00000000" w:rsidDel="00000000" w:rsidP="00000000" w:rsidRDefault="00000000" w:rsidRPr="00000000" w14:paraId="000004DA">
      <w:pPr>
        <w:spacing w:after="240" w:lineRule="auto"/>
        <w:ind w:left="0" w:firstLine="0"/>
        <w:rPr/>
      </w:pPr>
      <w:r w:rsidDel="00000000" w:rsidR="00000000" w:rsidRPr="00000000">
        <w:rPr>
          <w:b w:val="1"/>
          <w:rtl w:val="0"/>
        </w:rPr>
        <w:t xml:space="preserve">Austin</w:t>
      </w:r>
      <w:r w:rsidDel="00000000" w:rsidR="00000000" w:rsidRPr="00000000">
        <w:rPr>
          <w:rtl w:val="0"/>
        </w:rPr>
        <w:t xml:space="preserve">: Good, ok. Good. Good. Uh. She’s creepy. This is- this is- [sighs] Ok. Alright. Uh, ‘A natural disaster strikes the area. Choose one. Either: you focus on getting everyone to safety. Remove and abundance and a project fails.’ Or, ‘You focus on protecting your supplies and hard-work at any cost. Several people die as a result.’ King of Autumn. </w:t>
      </w:r>
    </w:p>
    <w:p w:rsidR="00000000" w:rsidDel="00000000" w:rsidP="00000000" w:rsidRDefault="00000000" w:rsidRPr="00000000" w14:paraId="000004DB">
      <w:pPr>
        <w:spacing w:after="240" w:lineRule="auto"/>
        <w:ind w:left="0" w:firstLine="0"/>
        <w:rPr/>
      </w:pPr>
      <w:r w:rsidDel="00000000" w:rsidR="00000000" w:rsidRPr="00000000">
        <w:rPr>
          <w:b w:val="1"/>
          <w:rtl w:val="0"/>
        </w:rPr>
        <w:t xml:space="preserve">Art</w:t>
      </w:r>
      <w:r w:rsidDel="00000000" w:rsidR="00000000" w:rsidRPr="00000000">
        <w:rPr>
          <w:rtl w:val="0"/>
        </w:rPr>
        <w:t xml:space="preserve">: [overlapped] More like King of Fall, am I right?</w:t>
      </w:r>
    </w:p>
    <w:p w:rsidR="00000000" w:rsidDel="00000000" w:rsidP="00000000" w:rsidRDefault="00000000" w:rsidRPr="00000000" w14:paraId="000004DC">
      <w:pPr>
        <w:spacing w:after="240" w:lineRule="auto"/>
        <w:rPr/>
      </w:pPr>
      <w:r w:rsidDel="00000000" w:rsidR="00000000" w:rsidRPr="00000000">
        <w:rPr>
          <w:b w:val="1"/>
          <w:rtl w:val="0"/>
        </w:rPr>
        <w:t xml:space="preserve">Austin</w:t>
      </w:r>
      <w:r w:rsidDel="00000000" w:rsidR="00000000" w:rsidRPr="00000000">
        <w:rPr>
          <w:rtl w:val="0"/>
        </w:rPr>
        <w:t xml:space="preserve">: You just moved Hedy into the nets. And that was the creepiest. </w:t>
      </w:r>
    </w:p>
    <w:p w:rsidR="00000000" w:rsidDel="00000000" w:rsidP="00000000" w:rsidRDefault="00000000" w:rsidRPr="00000000" w14:paraId="000004DD">
      <w:pPr>
        <w:spacing w:after="240" w:lineRule="auto"/>
        <w:rPr/>
      </w:pPr>
      <w:r w:rsidDel="00000000" w:rsidR="00000000" w:rsidRPr="00000000">
        <w:rPr>
          <w:b w:val="1"/>
          <w:rtl w:val="0"/>
        </w:rPr>
        <w:t xml:space="preserve">Janine</w:t>
      </w:r>
      <w:r w:rsidDel="00000000" w:rsidR="00000000" w:rsidRPr="00000000">
        <w:rPr>
          <w:rtl w:val="0"/>
        </w:rPr>
        <w:t xml:space="preserve">: [laughing] She’s like peeking out. I love it.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Keith</w:t>
      </w:r>
      <w:r w:rsidDel="00000000" w:rsidR="00000000" w:rsidRPr="00000000">
        <w:rPr>
          <w:rtl w:val="0"/>
        </w:rPr>
        <w:t xml:space="preserve"> laugh] </w:t>
      </w:r>
    </w:p>
    <w:p w:rsidR="00000000" w:rsidDel="00000000" w:rsidP="00000000" w:rsidRDefault="00000000" w:rsidRPr="00000000" w14:paraId="000004DE">
      <w:pPr>
        <w:spacing w:after="240" w:lineRule="auto"/>
        <w:rPr/>
      </w:pPr>
      <w:r w:rsidDel="00000000" w:rsidR="00000000" w:rsidRPr="00000000">
        <w:rPr>
          <w:b w:val="1"/>
          <w:rtl w:val="0"/>
        </w:rPr>
        <w:t xml:space="preserve">Austin</w:t>
      </w:r>
      <w:r w:rsidDel="00000000" w:rsidR="00000000" w:rsidRPr="00000000">
        <w:rPr>
          <w:rtl w:val="0"/>
        </w:rPr>
        <w:t xml:space="preserve">: [sighs] God. </w:t>
      </w:r>
    </w:p>
    <w:p w:rsidR="00000000" w:rsidDel="00000000" w:rsidP="00000000" w:rsidRDefault="00000000" w:rsidRPr="00000000" w14:paraId="000004DF">
      <w:pPr>
        <w:spacing w:after="240" w:lineRule="auto"/>
        <w:rPr/>
      </w:pPr>
      <w:r w:rsidDel="00000000" w:rsidR="00000000" w:rsidRPr="00000000">
        <w:rPr>
          <w:b w:val="1"/>
          <w:rtl w:val="0"/>
        </w:rPr>
        <w:t xml:space="preserve">Janine</w:t>
      </w:r>
      <w:r w:rsidDel="00000000" w:rsidR="00000000" w:rsidRPr="00000000">
        <w:rPr>
          <w:rtl w:val="0"/>
        </w:rPr>
        <w:t xml:space="preserve">: [using a high-pitched Hedy voice] ‘I’m back.’ </w:t>
      </w:r>
    </w:p>
    <w:p w:rsidR="00000000" w:rsidDel="00000000" w:rsidP="00000000" w:rsidRDefault="00000000" w:rsidRPr="00000000" w14:paraId="000004E0">
      <w:pPr>
        <w:spacing w:after="240" w:lineRule="auto"/>
        <w:rPr/>
      </w:pPr>
      <w:r w:rsidDel="00000000" w:rsidR="00000000" w:rsidRPr="00000000">
        <w:rPr>
          <w:b w:val="1"/>
          <w:rtl w:val="0"/>
        </w:rPr>
        <w:t xml:space="preserve">Austin</w:t>
      </w:r>
      <w:r w:rsidDel="00000000" w:rsidR="00000000" w:rsidRPr="00000000">
        <w:rPr>
          <w:rtl w:val="0"/>
        </w:rPr>
        <w:t xml:space="preserve">: Do I want several people to die or what’s more interesting to have-? I think this project fails. There is- that chill wind from before comes back, and it- Above the uh, the army encampment to the northwest where Samot’s army gathers, you see a storm, and it gets closer and closer. And the- the snow starts to fall over the northwestern part of the kind of river slash sea that- that separates the continent from the island. And the water begins to freeze, building a natural bridge. </w:t>
      </w:r>
    </w:p>
    <w:p w:rsidR="00000000" w:rsidDel="00000000" w:rsidP="00000000" w:rsidRDefault="00000000" w:rsidRPr="00000000" w14:paraId="000004E1">
      <w:pPr>
        <w:spacing w:after="240" w:lineRule="auto"/>
        <w:ind w:firstLine="720"/>
        <w:rPr/>
      </w:pPr>
      <w:r w:rsidDel="00000000" w:rsidR="00000000" w:rsidRPr="00000000">
        <w:rPr>
          <w:rtl w:val="0"/>
        </w:rPr>
        <w:t xml:space="preserve">And one night, as the storm is getting closer and closer, as it’s approaching the city itself, the volcano explodes again- er not explodes. [light laugh] That would be bad. It erupts again, and the heat in the water- you know, more lava flows down into the water and the heat rises. And the nights from then on are warmer than usual. And though the kind of northwest becomes this like, frosted, almost tundra, the cold weather never gets to the island because Samothes has like, dedicated to keeping the heat up. But whatever it was he was working on before is now stopped. Whatever his last gift was.</w:t>
      </w:r>
    </w:p>
    <w:p w:rsidR="00000000" w:rsidDel="00000000" w:rsidP="00000000" w:rsidRDefault="00000000" w:rsidRPr="00000000" w14:paraId="000004E2">
      <w:pPr>
        <w:spacing w:after="240" w:lineRule="auto"/>
        <w:rPr/>
      </w:pPr>
      <w:r w:rsidDel="00000000" w:rsidR="00000000" w:rsidRPr="00000000">
        <w:rPr>
          <w:b w:val="1"/>
          <w:rtl w:val="0"/>
        </w:rPr>
        <w:t xml:space="preserve">Art</w:t>
      </w:r>
      <w:r w:rsidDel="00000000" w:rsidR="00000000" w:rsidRPr="00000000">
        <w:rPr>
          <w:rtl w:val="0"/>
        </w:rPr>
        <w:t xml:space="preserve">: That’s what everyone loves. Nice, hot nights. </w:t>
      </w:r>
    </w:p>
    <w:p w:rsidR="00000000" w:rsidDel="00000000" w:rsidP="00000000" w:rsidRDefault="00000000" w:rsidRPr="00000000" w14:paraId="000004E3">
      <w:pPr>
        <w:spacing w:after="240" w:lineRule="auto"/>
        <w:rPr/>
      </w:pPr>
      <w:r w:rsidDel="00000000" w:rsidR="00000000" w:rsidRPr="00000000">
        <w:rPr>
          <w:b w:val="1"/>
          <w:rtl w:val="0"/>
        </w:rPr>
        <w:t xml:space="preserve">Austin</w:t>
      </w:r>
      <w:r w:rsidDel="00000000" w:rsidR="00000000" w:rsidRPr="00000000">
        <w:rPr>
          <w:rtl w:val="0"/>
        </w:rPr>
        <w:t xml:space="preserve">: Uh hm. Yep. That’s what everyone wants. The warmest, hottest, shittiest nights. </w:t>
      </w:r>
    </w:p>
    <w:p w:rsidR="00000000" w:rsidDel="00000000" w:rsidP="00000000" w:rsidRDefault="00000000" w:rsidRPr="00000000" w14:paraId="000004E4">
      <w:pPr>
        <w:spacing w:after="240" w:lineRule="auto"/>
        <w:rPr/>
      </w:pPr>
      <w:r w:rsidDel="00000000" w:rsidR="00000000" w:rsidRPr="00000000">
        <w:rPr>
          <w:b w:val="1"/>
          <w:rtl w:val="0"/>
        </w:rPr>
        <w:t xml:space="preserve">Art</w:t>
      </w:r>
      <w:r w:rsidDel="00000000" w:rsidR="00000000" w:rsidRPr="00000000">
        <w:rPr>
          <w:rtl w:val="0"/>
        </w:rPr>
        <w:t xml:space="preserve">: Good ol’ hot Autumn nights. </w:t>
      </w:r>
    </w:p>
    <w:p w:rsidR="00000000" w:rsidDel="00000000" w:rsidP="00000000" w:rsidRDefault="00000000" w:rsidRPr="00000000" w14:paraId="000004E5">
      <w:pPr>
        <w:spacing w:after="240" w:lineRule="auto"/>
        <w:rPr/>
      </w:pPr>
      <w:r w:rsidDel="00000000" w:rsidR="00000000" w:rsidRPr="00000000">
        <w:rPr>
          <w:b w:val="1"/>
          <w:rtl w:val="0"/>
        </w:rPr>
        <w:t xml:space="preserve">Austin</w:t>
      </w:r>
      <w:r w:rsidDel="00000000" w:rsidR="00000000" w:rsidRPr="00000000">
        <w:rPr>
          <w:rtl w:val="0"/>
        </w:rPr>
        <w:t xml:space="preserve">: Um, and it glows more. </w:t>
      </w:r>
    </w:p>
    <w:p w:rsidR="00000000" w:rsidDel="00000000" w:rsidP="00000000" w:rsidRDefault="00000000" w:rsidRPr="00000000" w14:paraId="000004E6">
      <w:pPr>
        <w:spacing w:after="240" w:lineRule="auto"/>
        <w:rPr/>
      </w:pPr>
      <w:r w:rsidDel="00000000" w:rsidR="00000000" w:rsidRPr="00000000">
        <w:rPr>
          <w:b w:val="1"/>
          <w:rtl w:val="0"/>
        </w:rPr>
        <w:t xml:space="preserve">Art</w:t>
      </w:r>
      <w:r w:rsidDel="00000000" w:rsidR="00000000" w:rsidRPr="00000000">
        <w:rPr>
          <w:rtl w:val="0"/>
        </w:rPr>
        <w:t xml:space="preserve">: It’s what people love. </w:t>
      </w:r>
    </w:p>
    <w:p w:rsidR="00000000" w:rsidDel="00000000" w:rsidP="00000000" w:rsidRDefault="00000000" w:rsidRPr="00000000" w14:paraId="000004E7">
      <w:pPr>
        <w:spacing w:after="240" w:lineRule="auto"/>
        <w:rPr/>
      </w:pPr>
      <w:r w:rsidDel="00000000" w:rsidR="00000000" w:rsidRPr="00000000">
        <w:rPr>
          <w:b w:val="1"/>
          <w:rtl w:val="0"/>
        </w:rPr>
        <w:t xml:space="preserve">Austin</w:t>
      </w:r>
      <w:r w:rsidDel="00000000" w:rsidR="00000000" w:rsidRPr="00000000">
        <w:rPr>
          <w:rtl w:val="0"/>
        </w:rPr>
        <w:t xml:space="preserve">: It also- [laughs] Yeah, hot- un, I love it. Love a nice, hot- hot Autumn night. I also think it’s just like- It- there’s more light pollution now. Like, the sea is even a brighter yellow than it normally is. And so just like, there’s just always this- it- The nights just don’t get as dark as they used to. My second thing is I’m gonna start a project. Cause we have no projects right now, and that’s always a bad idea. I’m gonna start amassing an army. Maelgwyn-</w:t>
      </w:r>
    </w:p>
    <w:p w:rsidR="00000000" w:rsidDel="00000000" w:rsidP="00000000" w:rsidRDefault="00000000" w:rsidRPr="00000000" w14:paraId="000004E8">
      <w:pPr>
        <w:spacing w:after="240" w:lineRule="auto"/>
        <w:rPr/>
      </w:pPr>
      <w:r w:rsidDel="00000000" w:rsidR="00000000" w:rsidRPr="00000000">
        <w:rPr>
          <w:b w:val="1"/>
          <w:rtl w:val="0"/>
        </w:rPr>
        <w:t xml:space="preserve">Art</w:t>
      </w:r>
      <w:r w:rsidDel="00000000" w:rsidR="00000000" w:rsidRPr="00000000">
        <w:rPr>
          <w:rtl w:val="0"/>
        </w:rPr>
        <w:t xml:space="preserve">: Oh, good call. </w:t>
      </w:r>
    </w:p>
    <w:p w:rsidR="00000000" w:rsidDel="00000000" w:rsidP="00000000" w:rsidRDefault="00000000" w:rsidRPr="00000000" w14:paraId="000004E9">
      <w:pPr>
        <w:spacing w:after="240" w:lineRule="auto"/>
        <w:rPr/>
      </w:pPr>
      <w:r w:rsidDel="00000000" w:rsidR="00000000" w:rsidRPr="00000000">
        <w:rPr>
          <w:b w:val="1"/>
          <w:rtl w:val="0"/>
        </w:rPr>
        <w:t xml:space="preserve">Austin</w:t>
      </w:r>
      <w:r w:rsidDel="00000000" w:rsidR="00000000" w:rsidRPr="00000000">
        <w:rPr>
          <w:rtl w:val="0"/>
        </w:rPr>
        <w:t xml:space="preserve">: Uh, Maelgwyn calls on all of the able-bodied adults to begin to form up into-</w:t>
      </w:r>
    </w:p>
    <w:p w:rsidR="00000000" w:rsidDel="00000000" w:rsidP="00000000" w:rsidRDefault="00000000" w:rsidRPr="00000000" w14:paraId="000004EA">
      <w:pPr>
        <w:spacing w:after="240" w:lineRule="auto"/>
        <w:rPr/>
      </w:pPr>
      <w:r w:rsidDel="00000000" w:rsidR="00000000" w:rsidRPr="00000000">
        <w:rPr>
          <w:b w:val="1"/>
          <w:rtl w:val="0"/>
        </w:rPr>
        <w:t xml:space="preserve">Keith</w:t>
      </w:r>
      <w:r w:rsidDel="00000000" w:rsidR="00000000" w:rsidRPr="00000000">
        <w:rPr>
          <w:rtl w:val="0"/>
        </w:rPr>
        <w:t xml:space="preserve">: Oh, the children can’t do this one? [</w:t>
      </w:r>
      <w:r w:rsidDel="00000000" w:rsidR="00000000" w:rsidRPr="00000000">
        <w:rPr>
          <w:b w:val="1"/>
          <w:rtl w:val="0"/>
        </w:rPr>
        <w:t xml:space="preserve">Janine</w:t>
      </w:r>
      <w:r w:rsidDel="00000000" w:rsidR="00000000" w:rsidRPr="00000000">
        <w:rPr>
          <w:rtl w:val="0"/>
        </w:rPr>
        <w:t xml:space="preserve"> laughs]</w:t>
      </w:r>
    </w:p>
    <w:p w:rsidR="00000000" w:rsidDel="00000000" w:rsidP="00000000" w:rsidRDefault="00000000" w:rsidRPr="00000000" w14:paraId="000004EB">
      <w:pPr>
        <w:spacing w:after="240" w:lineRule="auto"/>
        <w:rPr/>
      </w:pPr>
      <w:r w:rsidDel="00000000" w:rsidR="00000000" w:rsidRPr="00000000">
        <w:rPr>
          <w:b w:val="1"/>
          <w:rtl w:val="0"/>
        </w:rPr>
        <w:t xml:space="preserve">Austin</w:t>
      </w:r>
      <w:r w:rsidDel="00000000" w:rsidR="00000000" w:rsidRPr="00000000">
        <w:rPr>
          <w:rtl w:val="0"/>
        </w:rPr>
        <w:t xml:space="preserve">: No, they can’t. They’re busy- they’re busy building weapons for the adults. They’re building swords. </w:t>
      </w:r>
    </w:p>
    <w:p w:rsidR="00000000" w:rsidDel="00000000" w:rsidP="00000000" w:rsidRDefault="00000000" w:rsidRPr="00000000" w14:paraId="000004EC">
      <w:pPr>
        <w:spacing w:after="240" w:lineRule="auto"/>
        <w:rPr/>
      </w:pPr>
      <w:r w:rsidDel="00000000" w:rsidR="00000000" w:rsidRPr="00000000">
        <w:rPr>
          <w:b w:val="1"/>
          <w:rtl w:val="0"/>
        </w:rPr>
        <w:t xml:space="preserve">Janine</w:t>
      </w:r>
      <w:r w:rsidDel="00000000" w:rsidR="00000000" w:rsidRPr="00000000">
        <w:rPr>
          <w:rtl w:val="0"/>
        </w:rPr>
        <w:t xml:space="preserve">: You said able-bodied. </w:t>
      </w:r>
    </w:p>
    <w:p w:rsidR="00000000" w:rsidDel="00000000" w:rsidP="00000000" w:rsidRDefault="00000000" w:rsidRPr="00000000" w14:paraId="000004ED">
      <w:pPr>
        <w:spacing w:after="240" w:lineRule="auto"/>
        <w:rPr/>
      </w:pPr>
      <w:r w:rsidDel="00000000" w:rsidR="00000000" w:rsidRPr="00000000">
        <w:rPr>
          <w:b w:val="1"/>
          <w:rtl w:val="0"/>
        </w:rPr>
        <w:t xml:space="preserve">Austin</w:t>
      </w:r>
      <w:r w:rsidDel="00000000" w:rsidR="00000000" w:rsidRPr="00000000">
        <w:rPr>
          <w:rtl w:val="0"/>
        </w:rPr>
        <w:t xml:space="preserve">: Right. </w:t>
      </w:r>
    </w:p>
    <w:p w:rsidR="00000000" w:rsidDel="00000000" w:rsidP="00000000" w:rsidRDefault="00000000" w:rsidRPr="00000000" w14:paraId="000004EE">
      <w:pPr>
        <w:spacing w:after="240" w:lineRule="auto"/>
        <w:rPr/>
      </w:pPr>
      <w:r w:rsidDel="00000000" w:rsidR="00000000" w:rsidRPr="00000000">
        <w:rPr>
          <w:b w:val="1"/>
          <w:rtl w:val="0"/>
        </w:rPr>
        <w:t xml:space="preserve">Janine</w:t>
      </w:r>
      <w:r w:rsidDel="00000000" w:rsidR="00000000" w:rsidRPr="00000000">
        <w:rPr>
          <w:rtl w:val="0"/>
        </w:rPr>
        <w:t xml:space="preserve">: Not-</w:t>
      </w:r>
    </w:p>
    <w:p w:rsidR="00000000" w:rsidDel="00000000" w:rsidP="00000000" w:rsidRDefault="00000000" w:rsidRPr="00000000" w14:paraId="000004EF">
      <w:pPr>
        <w:spacing w:after="240" w:lineRule="auto"/>
        <w:rPr/>
      </w:pPr>
      <w:r w:rsidDel="00000000" w:rsidR="00000000" w:rsidRPr="00000000">
        <w:rPr>
          <w:b w:val="1"/>
          <w:rtl w:val="0"/>
        </w:rPr>
        <w:t xml:space="preserve">Austin</w:t>
      </w:r>
      <w:r w:rsidDel="00000000" w:rsidR="00000000" w:rsidRPr="00000000">
        <w:rPr>
          <w:rtl w:val="0"/>
        </w:rPr>
        <w:t xml:space="preserve">: Yeah. [laughs] Yes, exactly.</w:t>
      </w:r>
    </w:p>
    <w:p w:rsidR="00000000" w:rsidDel="00000000" w:rsidP="00000000" w:rsidRDefault="00000000" w:rsidRPr="00000000" w14:paraId="000004F0">
      <w:pPr>
        <w:spacing w:after="240" w:lineRule="auto"/>
        <w:rPr/>
      </w:pPr>
      <w:r w:rsidDel="00000000" w:rsidR="00000000" w:rsidRPr="00000000">
        <w:rPr>
          <w:b w:val="1"/>
          <w:rtl w:val="0"/>
        </w:rPr>
        <w:t xml:space="preserve">Janine</w:t>
      </w:r>
      <w:r w:rsidDel="00000000" w:rsidR="00000000" w:rsidRPr="00000000">
        <w:rPr>
          <w:rtl w:val="0"/>
        </w:rPr>
        <w:t xml:space="preserve">: It’s- it’s tough.</w:t>
      </w:r>
    </w:p>
    <w:p w:rsidR="00000000" w:rsidDel="00000000" w:rsidP="00000000" w:rsidRDefault="00000000" w:rsidRPr="00000000" w14:paraId="000004F1">
      <w:pPr>
        <w:spacing w:after="240" w:lineRule="auto"/>
        <w:rPr/>
      </w:pPr>
      <w:r w:rsidDel="00000000" w:rsidR="00000000" w:rsidRPr="00000000">
        <w:rPr>
          <w:b w:val="1"/>
          <w:rtl w:val="0"/>
        </w:rPr>
        <w:t xml:space="preserve">Austin</w:t>
      </w:r>
      <w:r w:rsidDel="00000000" w:rsidR="00000000" w:rsidRPr="00000000">
        <w:rPr>
          <w:rtl w:val="0"/>
        </w:rPr>
        <w:t xml:space="preserve">: Um, and it’s going to take-</w:t>
      </w:r>
    </w:p>
    <w:p w:rsidR="00000000" w:rsidDel="00000000" w:rsidP="00000000" w:rsidRDefault="00000000" w:rsidRPr="00000000" w14:paraId="000004F2">
      <w:pPr>
        <w:spacing w:after="240" w:lineRule="auto"/>
        <w:rPr/>
      </w:pPr>
      <w:r w:rsidDel="00000000" w:rsidR="00000000" w:rsidRPr="00000000">
        <w:rPr>
          <w:b w:val="1"/>
          <w:rtl w:val="0"/>
        </w:rPr>
        <w:t xml:space="preserve">Keith</w:t>
      </w:r>
      <w:r w:rsidDel="00000000" w:rsidR="00000000" w:rsidRPr="00000000">
        <w:rPr>
          <w:rtl w:val="0"/>
        </w:rPr>
        <w:t xml:space="preserve">: There’s gotta be some ripped kids working in those factories.</w:t>
      </w:r>
    </w:p>
    <w:p w:rsidR="00000000" w:rsidDel="00000000" w:rsidP="00000000" w:rsidRDefault="00000000" w:rsidRPr="00000000" w14:paraId="000004F3">
      <w:pPr>
        <w:spacing w:after="240" w:lineRule="auto"/>
        <w:rPr/>
      </w:pPr>
      <w:r w:rsidDel="00000000" w:rsidR="00000000" w:rsidRPr="00000000">
        <w:rPr>
          <w:b w:val="1"/>
          <w:rtl w:val="0"/>
        </w:rPr>
        <w:t xml:space="preserve">Austin</w:t>
      </w:r>
      <w:r w:rsidDel="00000000" w:rsidR="00000000" w:rsidRPr="00000000">
        <w:rPr>
          <w:rtl w:val="0"/>
        </w:rPr>
        <w:t xml:space="preserve">: Ok, yeah, but only able-bodied kids can-</w:t>
      </w:r>
    </w:p>
    <w:p w:rsidR="00000000" w:rsidDel="00000000" w:rsidP="00000000" w:rsidRDefault="00000000" w:rsidRPr="00000000" w14:paraId="000004F4">
      <w:pPr>
        <w:spacing w:after="240" w:lineRule="auto"/>
        <w:rPr/>
      </w:pPr>
      <w:r w:rsidDel="00000000" w:rsidR="00000000" w:rsidRPr="00000000">
        <w:rPr>
          <w:b w:val="1"/>
          <w:rtl w:val="0"/>
        </w:rPr>
        <w:t xml:space="preserve">Art</w:t>
      </w:r>
      <w:r w:rsidDel="00000000" w:rsidR="00000000" w:rsidRPr="00000000">
        <w:rPr>
          <w:rtl w:val="0"/>
        </w:rPr>
        <w:t xml:space="preserve">: Fewer than 40% of the kids are getting hurt at the factory. I mean, you guys are really blowing this out of proportion. </w:t>
      </w:r>
    </w:p>
    <w:p w:rsidR="00000000" w:rsidDel="00000000" w:rsidP="00000000" w:rsidRDefault="00000000" w:rsidRPr="00000000" w14:paraId="000004F5">
      <w:pPr>
        <w:spacing w:after="240" w:lineRule="auto"/>
        <w:rPr/>
      </w:pPr>
      <w:r w:rsidDel="00000000" w:rsidR="00000000" w:rsidRPr="00000000">
        <w:rPr>
          <w:b w:val="1"/>
          <w:rtl w:val="0"/>
        </w:rPr>
        <w:t xml:space="preserve">Austin</w:t>
      </w:r>
      <w:r w:rsidDel="00000000" w:rsidR="00000000" w:rsidRPr="00000000">
        <w:rPr>
          <w:rtl w:val="0"/>
        </w:rPr>
        <w:t xml:space="preserve">: Any able-bodied uh, any able-bodied kids can come, too. Um, to where the exiles used to be. And that is where uh, the army will- will begin to form. Alright.</w:t>
      </w:r>
    </w:p>
    <w:p w:rsidR="00000000" w:rsidDel="00000000" w:rsidP="00000000" w:rsidRDefault="00000000" w:rsidRPr="00000000" w14:paraId="000004F6">
      <w:pPr>
        <w:spacing w:after="240" w:lineRule="auto"/>
        <w:rPr/>
      </w:pPr>
      <w:r w:rsidDel="00000000" w:rsidR="00000000" w:rsidRPr="00000000">
        <w:rPr>
          <w:b w:val="1"/>
          <w:rtl w:val="0"/>
        </w:rPr>
        <w:t xml:space="preserve">Keith</w:t>
      </w:r>
      <w:r w:rsidDel="00000000" w:rsidR="00000000" w:rsidRPr="00000000">
        <w:rPr>
          <w:rtl w:val="0"/>
        </w:rPr>
        <w:t xml:space="preserve">: Um, how many- how many turns? Five?</w:t>
      </w:r>
    </w:p>
    <w:p w:rsidR="00000000" w:rsidDel="00000000" w:rsidP="00000000" w:rsidRDefault="00000000" w:rsidRPr="00000000" w14:paraId="000004F7">
      <w:pPr>
        <w:spacing w:after="240" w:lineRule="auto"/>
        <w:rPr/>
      </w:pPr>
      <w:r w:rsidDel="00000000" w:rsidR="00000000" w:rsidRPr="00000000">
        <w:rPr>
          <w:b w:val="1"/>
          <w:rtl w:val="0"/>
        </w:rPr>
        <w:t xml:space="preserve">Austin</w:t>
      </w:r>
      <w:r w:rsidDel="00000000" w:rsidR="00000000" w:rsidRPr="00000000">
        <w:rPr>
          <w:rtl w:val="0"/>
        </w:rPr>
        <w:t xml:space="preserve">: Uh, I think Five? </w:t>
      </w:r>
    </w:p>
    <w:p w:rsidR="00000000" w:rsidDel="00000000" w:rsidP="00000000" w:rsidRDefault="00000000" w:rsidRPr="00000000" w14:paraId="000004F8">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4F9">
      <w:pPr>
        <w:spacing w:after="240" w:lineRule="auto"/>
        <w:rPr/>
      </w:pPr>
      <w:r w:rsidDel="00000000" w:rsidR="00000000" w:rsidRPr="00000000">
        <w:rPr>
          <w:b w:val="1"/>
          <w:rtl w:val="0"/>
        </w:rPr>
        <w:t xml:space="preserve">Austin</w:t>
      </w:r>
      <w:r w:rsidDel="00000000" w:rsidR="00000000" w:rsidRPr="00000000">
        <w:rPr>
          <w:rtl w:val="0"/>
        </w:rPr>
        <w:t xml:space="preserve">: Five is what I wrote. I think that that takes like- a lot of time to recruit people. </w:t>
      </w:r>
    </w:p>
    <w:p w:rsidR="00000000" w:rsidDel="00000000" w:rsidP="00000000" w:rsidRDefault="00000000" w:rsidRPr="00000000" w14:paraId="000004FA">
      <w:pPr>
        <w:spacing w:after="240" w:lineRule="auto"/>
        <w:rPr/>
      </w:pPr>
      <w:r w:rsidDel="00000000" w:rsidR="00000000" w:rsidRPr="00000000">
        <w:rPr>
          <w:b w:val="1"/>
          <w:rtl w:val="0"/>
        </w:rPr>
        <w:t xml:space="preserve">Keith</w:t>
      </w:r>
      <w:r w:rsidDel="00000000" w:rsidR="00000000" w:rsidRPr="00000000">
        <w:rPr>
          <w:rtl w:val="0"/>
        </w:rPr>
        <w:t xml:space="preserve">: How many cards do we have left in the-?</w:t>
      </w:r>
    </w:p>
    <w:p w:rsidR="00000000" w:rsidDel="00000000" w:rsidP="00000000" w:rsidRDefault="00000000" w:rsidRPr="00000000" w14:paraId="000004FB">
      <w:pPr>
        <w:spacing w:after="240" w:lineRule="auto"/>
        <w:rPr/>
      </w:pPr>
      <w:r w:rsidDel="00000000" w:rsidR="00000000" w:rsidRPr="00000000">
        <w:rPr>
          <w:b w:val="1"/>
          <w:rtl w:val="0"/>
        </w:rPr>
        <w:t xml:space="preserve">Austin</w:t>
      </w:r>
      <w:r w:rsidDel="00000000" w:rsidR="00000000" w:rsidRPr="00000000">
        <w:rPr>
          <w:rtl w:val="0"/>
        </w:rPr>
        <w:t xml:space="preserve">: Uh, 1 more in this month. So, </w:t>
      </w:r>
      <w:r w:rsidDel="00000000" w:rsidR="00000000" w:rsidRPr="00000000">
        <w:rPr>
          <w:b w:val="1"/>
          <w:rtl w:val="0"/>
        </w:rPr>
        <w:t xml:space="preserve">Janine</w:t>
      </w:r>
      <w:r w:rsidDel="00000000" w:rsidR="00000000" w:rsidRPr="00000000">
        <w:rPr>
          <w:rtl w:val="0"/>
        </w:rPr>
        <w:t xml:space="preserve">? That’s you, I think. </w:t>
      </w:r>
    </w:p>
    <w:p w:rsidR="00000000" w:rsidDel="00000000" w:rsidP="00000000" w:rsidRDefault="00000000" w:rsidRPr="00000000" w14:paraId="000004FC">
      <w:pPr>
        <w:spacing w:after="240" w:lineRule="auto"/>
        <w:rPr/>
      </w:pPr>
      <w:r w:rsidDel="00000000" w:rsidR="00000000" w:rsidRPr="00000000">
        <w:rPr>
          <w:b w:val="1"/>
          <w:rtl w:val="0"/>
        </w:rPr>
        <w:t xml:space="preserve">Janine</w:t>
      </w:r>
      <w:r w:rsidDel="00000000" w:rsidR="00000000" w:rsidRPr="00000000">
        <w:rPr>
          <w:rtl w:val="0"/>
        </w:rPr>
        <w:t xml:space="preserve">: Ok. ‘Someone leaves the community after issuing a dire warning. Who? What is the warning?’ Or ‘Someone issues a dire warning, and the community leaps into action to avoid disaster. What is the warning? Start a contentious project that relates to it.’ </w:t>
      </w:r>
    </w:p>
    <w:p w:rsidR="00000000" w:rsidDel="00000000" w:rsidP="00000000" w:rsidRDefault="00000000" w:rsidRPr="00000000" w14:paraId="000004FD">
      <w:pPr>
        <w:spacing w:after="240" w:lineRule="auto"/>
        <w:rPr/>
      </w:pPr>
      <w:r w:rsidDel="00000000" w:rsidR="00000000" w:rsidRPr="00000000">
        <w:rPr>
          <w:b w:val="1"/>
          <w:rtl w:val="0"/>
        </w:rPr>
        <w:t xml:space="preserve">Austin</w:t>
      </w:r>
      <w:r w:rsidDel="00000000" w:rsidR="00000000" w:rsidRPr="00000000">
        <w:rPr>
          <w:rtl w:val="0"/>
        </w:rPr>
        <w:t xml:space="preserve">: Ooo. </w:t>
      </w:r>
    </w:p>
    <w:p w:rsidR="00000000" w:rsidDel="00000000" w:rsidP="00000000" w:rsidRDefault="00000000" w:rsidRPr="00000000" w14:paraId="000004FE">
      <w:pPr>
        <w:spacing w:after="240" w:lineRule="auto"/>
        <w:rPr/>
      </w:pPr>
      <w:r w:rsidDel="00000000" w:rsidR="00000000" w:rsidRPr="00000000">
        <w:rPr>
          <w:b w:val="1"/>
          <w:rtl w:val="0"/>
        </w:rPr>
        <w:t xml:space="preserve">Janine</w:t>
      </w:r>
      <w:r w:rsidDel="00000000" w:rsidR="00000000" w:rsidRPr="00000000">
        <w:rPr>
          <w:rtl w:val="0"/>
        </w:rPr>
        <w:t xml:space="preserve">: Ok, I’m gonna say that Tamsyn is gonna leave Canopy- She’s still alive, right?</w:t>
      </w:r>
    </w:p>
    <w:p w:rsidR="00000000" w:rsidDel="00000000" w:rsidP="00000000" w:rsidRDefault="00000000" w:rsidRPr="00000000" w14:paraId="000004FF">
      <w:pPr>
        <w:spacing w:after="240" w:lineRule="auto"/>
        <w:rPr/>
      </w:pPr>
      <w:r w:rsidDel="00000000" w:rsidR="00000000" w:rsidRPr="00000000">
        <w:rPr>
          <w:b w:val="1"/>
          <w:rtl w:val="0"/>
        </w:rPr>
        <w:t xml:space="preserve">Austin</w:t>
      </w:r>
      <w:r w:rsidDel="00000000" w:rsidR="00000000" w:rsidRPr="00000000">
        <w:rPr>
          <w:rtl w:val="0"/>
        </w:rPr>
        <w:t xml:space="preserve">: Oh yeah. She’s alive and like, has kind of risen to- to prosperity over the last year. </w:t>
      </w:r>
    </w:p>
    <w:p w:rsidR="00000000" w:rsidDel="00000000" w:rsidP="00000000" w:rsidRDefault="00000000" w:rsidRPr="00000000" w14:paraId="00000500">
      <w:pPr>
        <w:spacing w:after="240" w:lineRule="auto"/>
        <w:rPr/>
      </w:pPr>
      <w:r w:rsidDel="00000000" w:rsidR="00000000" w:rsidRPr="00000000">
        <w:rPr>
          <w:b w:val="1"/>
          <w:rtl w:val="0"/>
        </w:rPr>
        <w:t xml:space="preserve">Janine</w:t>
      </w:r>
      <w:r w:rsidDel="00000000" w:rsidR="00000000" w:rsidRPr="00000000">
        <w:rPr>
          <w:rtl w:val="0"/>
        </w:rPr>
        <w:t xml:space="preserve">: Ok. Um, so, Tamsyn doesn’t like that Hedy is back. </w:t>
      </w:r>
    </w:p>
    <w:p w:rsidR="00000000" w:rsidDel="00000000" w:rsidP="00000000" w:rsidRDefault="00000000" w:rsidRPr="00000000" w14:paraId="00000501">
      <w:pPr>
        <w:spacing w:after="240" w:lineRule="auto"/>
        <w:rPr/>
      </w:pPr>
      <w:r w:rsidDel="00000000" w:rsidR="00000000" w:rsidRPr="00000000">
        <w:rPr>
          <w:b w:val="1"/>
          <w:rtl w:val="0"/>
        </w:rPr>
        <w:t xml:space="preserve">Austin</w:t>
      </w:r>
      <w:r w:rsidDel="00000000" w:rsidR="00000000" w:rsidRPr="00000000">
        <w:rPr>
          <w:rtl w:val="0"/>
        </w:rPr>
        <w:t xml:space="preserve">: Sure. </w:t>
      </w:r>
    </w:p>
    <w:p w:rsidR="00000000" w:rsidDel="00000000" w:rsidP="00000000" w:rsidRDefault="00000000" w:rsidRPr="00000000" w14:paraId="00000502">
      <w:pPr>
        <w:spacing w:after="240" w:lineRule="auto"/>
        <w:rPr/>
      </w:pPr>
      <w:r w:rsidDel="00000000" w:rsidR="00000000" w:rsidRPr="00000000">
        <w:rPr>
          <w:b w:val="1"/>
          <w:rtl w:val="0"/>
        </w:rPr>
        <w:t xml:space="preserve">Janine</w:t>
      </w:r>
      <w:r w:rsidDel="00000000" w:rsidR="00000000" w:rsidRPr="00000000">
        <w:rPr>
          <w:rtl w:val="0"/>
        </w:rPr>
        <w:t xml:space="preserve">: And Tamsyn says like, </w:t>
      </w:r>
    </w:p>
    <w:p w:rsidR="00000000" w:rsidDel="00000000" w:rsidP="00000000" w:rsidRDefault="00000000" w:rsidRPr="00000000" w14:paraId="00000503">
      <w:pPr>
        <w:spacing w:after="240" w:lineRule="auto"/>
        <w:ind w:left="720" w:firstLine="0"/>
        <w:rPr/>
      </w:pPr>
      <w:r w:rsidDel="00000000" w:rsidR="00000000" w:rsidRPr="00000000">
        <w:rPr>
          <w:b w:val="1"/>
          <w:rtl w:val="0"/>
        </w:rPr>
        <w:t xml:space="preserve">Janine</w:t>
      </w:r>
      <w:r w:rsidDel="00000000" w:rsidR="00000000" w:rsidRPr="00000000">
        <w:rPr>
          <w:rtl w:val="0"/>
        </w:rPr>
        <w:t xml:space="preserve"> (as </w:t>
      </w:r>
      <w:r w:rsidDel="00000000" w:rsidR="00000000" w:rsidRPr="00000000">
        <w:rPr>
          <w:b w:val="1"/>
          <w:rtl w:val="0"/>
        </w:rPr>
        <w:t xml:space="preserve">Tamsyn</w:t>
      </w:r>
      <w:r w:rsidDel="00000000" w:rsidR="00000000" w:rsidRPr="00000000">
        <w:rPr>
          <w:b w:val="0"/>
          <w:rtl w:val="0"/>
        </w:rPr>
        <w:t xml:space="preserve">)</w:t>
      </w:r>
      <w:r w:rsidDel="00000000" w:rsidR="00000000" w:rsidRPr="00000000">
        <w:rPr>
          <w:rtl w:val="0"/>
        </w:rPr>
        <w:t xml:space="preserve">: Look, she says she’s helping- that she wants to help. That they want to help. But like, [sighs] we’ve got a lot- [laughs] there’s a lot. There’s a lot of things happening, and this is a really scary, really weird thing that we shouldn’t just be ok with compared to all the other things going on that like- You know, she shouldn’t- she shouldn’t be here. The elves want to take her. The elves took her. She should stay with the elves. The elves should also maybe leave. Like, we don’t anything- I don’t want anything to do with this. </w:t>
      </w:r>
    </w:p>
    <w:p w:rsidR="00000000" w:rsidDel="00000000" w:rsidP="00000000" w:rsidRDefault="00000000" w:rsidRPr="00000000" w14:paraId="00000504">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505">
      <w:pPr>
        <w:spacing w:after="240" w:lineRule="auto"/>
        <w:rPr/>
      </w:pPr>
      <w:r w:rsidDel="00000000" w:rsidR="00000000" w:rsidRPr="00000000">
        <w:rPr>
          <w:b w:val="1"/>
          <w:rtl w:val="0"/>
        </w:rPr>
        <w:t xml:space="preserve">Janine</w:t>
      </w:r>
      <w:r w:rsidDel="00000000" w:rsidR="00000000" w:rsidRPr="00000000">
        <w:rPr>
          <w:rtl w:val="0"/>
        </w:rPr>
        <w:t xml:space="preserve">: Um, but Hedy’s, you know, she fixed that net, and you know, people maybe kind of missed her a little bit cause she’s been there for a while. And kind of got used to her even though she’s really icky to look at or listen to. </w:t>
      </w:r>
    </w:p>
    <w:p w:rsidR="00000000" w:rsidDel="00000000" w:rsidP="00000000" w:rsidRDefault="00000000" w:rsidRPr="00000000" w14:paraId="00000506">
      <w:pPr>
        <w:spacing w:after="240" w:lineRule="auto"/>
        <w:rPr/>
      </w:pPr>
      <w:r w:rsidDel="00000000" w:rsidR="00000000" w:rsidRPr="00000000">
        <w:rPr>
          <w:b w:val="1"/>
          <w:rtl w:val="0"/>
        </w:rPr>
        <w:t xml:space="preserve">Austin</w:t>
      </w:r>
      <w:r w:rsidDel="00000000" w:rsidR="00000000" w:rsidRPr="00000000">
        <w:rPr>
          <w:rtl w:val="0"/>
        </w:rPr>
        <w:t xml:space="preserve">: Uh hm. [</w:t>
      </w:r>
      <w:r w:rsidDel="00000000" w:rsidR="00000000" w:rsidRPr="00000000">
        <w:rPr>
          <w:b w:val="1"/>
          <w:rtl w:val="0"/>
        </w:rPr>
        <w:t xml:space="preserve">Keith</w:t>
      </w:r>
      <w:r w:rsidDel="00000000" w:rsidR="00000000" w:rsidRPr="00000000">
        <w:rPr>
          <w:rtl w:val="0"/>
        </w:rPr>
        <w:t xml:space="preserve"> laughs] </w:t>
      </w:r>
    </w:p>
    <w:p w:rsidR="00000000" w:rsidDel="00000000" w:rsidP="00000000" w:rsidRDefault="00000000" w:rsidRPr="00000000" w14:paraId="00000507">
      <w:pPr>
        <w:spacing w:after="240" w:lineRule="auto"/>
        <w:rPr/>
      </w:pPr>
      <w:r w:rsidDel="00000000" w:rsidR="00000000" w:rsidRPr="00000000">
        <w:rPr>
          <w:b w:val="1"/>
          <w:rtl w:val="0"/>
        </w:rPr>
        <w:t xml:space="preserve">Janine</w:t>
      </w:r>
      <w:r w:rsidDel="00000000" w:rsidR="00000000" w:rsidRPr="00000000">
        <w:rPr>
          <w:rtl w:val="0"/>
        </w:rPr>
        <w:t xml:space="preserve">: [laughing] So- so maybe Tamsyn try- Tam- what? [laughing] I already forgot. </w:t>
      </w:r>
    </w:p>
    <w:p w:rsidR="00000000" w:rsidDel="00000000" w:rsidP="00000000" w:rsidRDefault="00000000" w:rsidRPr="00000000" w14:paraId="00000508">
      <w:pPr>
        <w:spacing w:after="240" w:lineRule="auto"/>
        <w:rPr/>
      </w:pPr>
      <w:r w:rsidDel="00000000" w:rsidR="00000000" w:rsidRPr="00000000">
        <w:rPr>
          <w:b w:val="1"/>
          <w:rtl w:val="0"/>
        </w:rPr>
        <w:t xml:space="preserve">Austin</w:t>
      </w:r>
      <w:r w:rsidDel="00000000" w:rsidR="00000000" w:rsidRPr="00000000">
        <w:rPr>
          <w:rtl w:val="0"/>
        </w:rPr>
        <w:t xml:space="preserve">: Tamsyn. Tamsyn. </w:t>
      </w:r>
    </w:p>
    <w:p w:rsidR="00000000" w:rsidDel="00000000" w:rsidP="00000000" w:rsidRDefault="00000000" w:rsidRPr="00000000" w14:paraId="00000509">
      <w:pPr>
        <w:spacing w:after="240" w:lineRule="auto"/>
        <w:rPr/>
      </w:pPr>
      <w:r w:rsidDel="00000000" w:rsidR="00000000" w:rsidRPr="00000000">
        <w:rPr>
          <w:b w:val="1"/>
          <w:rtl w:val="0"/>
        </w:rPr>
        <w:t xml:space="preserve">Janine</w:t>
      </w:r>
      <w:r w:rsidDel="00000000" w:rsidR="00000000" w:rsidRPr="00000000">
        <w:rPr>
          <w:rtl w:val="0"/>
        </w:rPr>
        <w:t xml:space="preserve">: She already </w:t>
      </w:r>
      <w:r w:rsidDel="00000000" w:rsidR="00000000" w:rsidRPr="00000000">
        <w:rPr>
          <w:rtl w:val="0"/>
        </w:rPr>
        <w:t xml:space="preserve">tries</w:t>
      </w:r>
      <w:r w:rsidDel="00000000" w:rsidR="00000000" w:rsidRPr="00000000">
        <w:rPr>
          <w:rtl w:val="0"/>
        </w:rPr>
        <w:t xml:space="preserve">- She tries to start something, but everyone’s just like, ‘No. Just, you know, it’s fine. She’s owned up to it. It’s- it’s cool.’ So, uh-</w:t>
      </w:r>
    </w:p>
    <w:p w:rsidR="00000000" w:rsidDel="00000000" w:rsidP="00000000" w:rsidRDefault="00000000" w:rsidRPr="00000000" w14:paraId="0000050A">
      <w:pPr>
        <w:spacing w:after="240" w:lineRule="auto"/>
        <w:rPr/>
      </w:pPr>
      <w:r w:rsidDel="00000000" w:rsidR="00000000" w:rsidRPr="00000000">
        <w:rPr>
          <w:b w:val="1"/>
          <w:rtl w:val="0"/>
        </w:rPr>
        <w:t xml:space="preserve">Austin</w:t>
      </w:r>
      <w:r w:rsidDel="00000000" w:rsidR="00000000" w:rsidRPr="00000000">
        <w:rPr>
          <w:rtl w:val="0"/>
        </w:rPr>
        <w:t xml:space="preserve">: So, Tamsyn bounces?</w:t>
      </w:r>
    </w:p>
    <w:p w:rsidR="00000000" w:rsidDel="00000000" w:rsidP="00000000" w:rsidRDefault="00000000" w:rsidRPr="00000000" w14:paraId="0000050B">
      <w:pPr>
        <w:spacing w:after="240" w:lineRule="auto"/>
        <w:rPr/>
      </w:pPr>
      <w:r w:rsidDel="00000000" w:rsidR="00000000" w:rsidRPr="00000000">
        <w:rPr>
          <w:b w:val="1"/>
          <w:rtl w:val="0"/>
        </w:rPr>
        <w:t xml:space="preserve">Janine</w:t>
      </w:r>
      <w:r w:rsidDel="00000000" w:rsidR="00000000" w:rsidRPr="00000000">
        <w:rPr>
          <w:rtl w:val="0"/>
        </w:rPr>
        <w:t xml:space="preserve">: Tamsyn bounces. </w:t>
      </w:r>
    </w:p>
    <w:p w:rsidR="00000000" w:rsidDel="00000000" w:rsidP="00000000" w:rsidRDefault="00000000" w:rsidRPr="00000000" w14:paraId="0000050C">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50D">
      <w:pPr>
        <w:spacing w:after="240" w:lineRule="auto"/>
        <w:rPr/>
      </w:pPr>
      <w:r w:rsidDel="00000000" w:rsidR="00000000" w:rsidRPr="00000000">
        <w:rPr>
          <w:b w:val="1"/>
          <w:rtl w:val="0"/>
        </w:rPr>
        <w:t xml:space="preserve">Janine</w:t>
      </w:r>
      <w:r w:rsidDel="00000000" w:rsidR="00000000" w:rsidRPr="00000000">
        <w:rPr>
          <w:rtl w:val="0"/>
        </w:rPr>
        <w:t xml:space="preserve">: Maybe Tamsyn joins the army.</w:t>
      </w:r>
    </w:p>
    <w:p w:rsidR="00000000" w:rsidDel="00000000" w:rsidP="00000000" w:rsidRDefault="00000000" w:rsidRPr="00000000" w14:paraId="0000050E">
      <w:pPr>
        <w:spacing w:after="240" w:lineRule="auto"/>
        <w:rPr/>
      </w:pPr>
      <w:r w:rsidDel="00000000" w:rsidR="00000000" w:rsidRPr="00000000">
        <w:rPr>
          <w:b w:val="1"/>
          <w:rtl w:val="0"/>
        </w:rPr>
        <w:t xml:space="preserve">Austin</w:t>
      </w:r>
      <w:r w:rsidDel="00000000" w:rsidR="00000000" w:rsidRPr="00000000">
        <w:rPr>
          <w:rtl w:val="0"/>
        </w:rPr>
        <w:t xml:space="preserve">: Yeah. That’s fair. </w:t>
      </w:r>
    </w:p>
    <w:p w:rsidR="00000000" w:rsidDel="00000000" w:rsidP="00000000" w:rsidRDefault="00000000" w:rsidRPr="00000000" w14:paraId="0000050F">
      <w:pPr>
        <w:spacing w:after="240" w:lineRule="auto"/>
        <w:rPr/>
      </w:pPr>
      <w:r w:rsidDel="00000000" w:rsidR="00000000" w:rsidRPr="00000000">
        <w:rPr>
          <w:b w:val="1"/>
          <w:rtl w:val="0"/>
        </w:rPr>
        <w:t xml:space="preserve">Janine</w:t>
      </w:r>
      <w:r w:rsidDel="00000000" w:rsidR="00000000" w:rsidRPr="00000000">
        <w:rPr>
          <w:rtl w:val="0"/>
        </w:rPr>
        <w:t xml:space="preserve">: She’s able-bodied. </w:t>
      </w:r>
    </w:p>
    <w:p w:rsidR="00000000" w:rsidDel="00000000" w:rsidP="00000000" w:rsidRDefault="00000000" w:rsidRPr="00000000" w14:paraId="00000510">
      <w:pPr>
        <w:spacing w:after="240" w:lineRule="auto"/>
        <w:rPr/>
      </w:pPr>
      <w:r w:rsidDel="00000000" w:rsidR="00000000" w:rsidRPr="00000000">
        <w:rPr>
          <w:b w:val="1"/>
          <w:rtl w:val="0"/>
        </w:rPr>
        <w:t xml:space="preserve">Austin</w:t>
      </w:r>
      <w:r w:rsidDel="00000000" w:rsidR="00000000" w:rsidRPr="00000000">
        <w:rPr>
          <w:rtl w:val="0"/>
        </w:rPr>
        <w:t xml:space="preserve">: She is able-bodied. Ok. Uh, alright, so what’s your action? And then we’ll-</w:t>
      </w:r>
    </w:p>
    <w:p w:rsidR="00000000" w:rsidDel="00000000" w:rsidP="00000000" w:rsidRDefault="00000000" w:rsidRPr="00000000" w14:paraId="00000511">
      <w:pPr>
        <w:spacing w:after="240" w:lineRule="auto"/>
        <w:rPr/>
      </w:pPr>
      <w:r w:rsidDel="00000000" w:rsidR="00000000" w:rsidRPr="00000000">
        <w:rPr>
          <w:b w:val="1"/>
          <w:rtl w:val="0"/>
        </w:rPr>
        <w:t xml:space="preserve">Janine</w:t>
      </w:r>
      <w:r w:rsidDel="00000000" w:rsidR="00000000" w:rsidRPr="00000000">
        <w:rPr>
          <w:rtl w:val="0"/>
        </w:rPr>
        <w:t xml:space="preserve">: Uh, coinciding with </w:t>
      </w:r>
      <w:r w:rsidDel="00000000" w:rsidR="00000000" w:rsidRPr="00000000">
        <w:rPr>
          <w:rtl w:val="0"/>
        </w:rPr>
        <w:t xml:space="preserve">Tamsyn’s</w:t>
      </w:r>
      <w:r w:rsidDel="00000000" w:rsidR="00000000" w:rsidRPr="00000000">
        <w:rPr>
          <w:rtl w:val="0"/>
        </w:rPr>
        <w:t xml:space="preserve"> display, sort of once Tamsyn bounces and- and the community has voiced its support, um, Hedy’s gonna start a project. </w:t>
      </w:r>
    </w:p>
    <w:p w:rsidR="00000000" w:rsidDel="00000000" w:rsidP="00000000" w:rsidRDefault="00000000" w:rsidRPr="00000000" w14:paraId="00000512">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513">
      <w:pPr>
        <w:spacing w:after="240" w:lineRule="auto"/>
        <w:rPr/>
      </w:pPr>
      <w:r w:rsidDel="00000000" w:rsidR="00000000" w:rsidRPr="00000000">
        <w:rPr>
          <w:b w:val="1"/>
          <w:rtl w:val="0"/>
        </w:rPr>
        <w:t xml:space="preserve">Janine</w:t>
      </w:r>
      <w:r w:rsidDel="00000000" w:rsidR="00000000" w:rsidRPr="00000000">
        <w:rPr>
          <w:rtl w:val="0"/>
        </w:rPr>
        <w:t xml:space="preserve">: To help. Um-</w:t>
      </w:r>
    </w:p>
    <w:p w:rsidR="00000000" w:rsidDel="00000000" w:rsidP="00000000" w:rsidRDefault="00000000" w:rsidRPr="00000000" w14:paraId="00000514">
      <w:pPr>
        <w:spacing w:after="240" w:lineRule="auto"/>
        <w:rPr/>
      </w:pPr>
      <w:r w:rsidDel="00000000" w:rsidR="00000000" w:rsidRPr="00000000">
        <w:rPr>
          <w:b w:val="1"/>
          <w:rtl w:val="0"/>
        </w:rPr>
        <w:t xml:space="preserve">Austin</w:t>
      </w:r>
      <w:r w:rsidDel="00000000" w:rsidR="00000000" w:rsidRPr="00000000">
        <w:rPr>
          <w:rtl w:val="0"/>
        </w:rPr>
        <w:t xml:space="preserve">: Are you putting help in quotes?</w:t>
      </w:r>
    </w:p>
    <w:p w:rsidR="00000000" w:rsidDel="00000000" w:rsidP="00000000" w:rsidRDefault="00000000" w:rsidRPr="00000000" w14:paraId="00000515">
      <w:pPr>
        <w:spacing w:after="240" w:lineRule="auto"/>
        <w:rPr/>
      </w:pPr>
      <w:r w:rsidDel="00000000" w:rsidR="00000000" w:rsidRPr="00000000">
        <w:rPr>
          <w:b w:val="1"/>
          <w:rtl w:val="0"/>
        </w:rPr>
        <w:t xml:space="preserve">Janine</w:t>
      </w:r>
      <w:r w:rsidDel="00000000" w:rsidR="00000000" w:rsidRPr="00000000">
        <w:rPr>
          <w:rtl w:val="0"/>
        </w:rPr>
        <w:t xml:space="preserve">: No. Not at all.</w:t>
      </w:r>
    </w:p>
    <w:p w:rsidR="00000000" w:rsidDel="00000000" w:rsidP="00000000" w:rsidRDefault="00000000" w:rsidRPr="00000000" w14:paraId="00000516">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517">
      <w:pPr>
        <w:spacing w:after="240" w:lineRule="auto"/>
        <w:rPr/>
      </w:pPr>
      <w:r w:rsidDel="00000000" w:rsidR="00000000" w:rsidRPr="00000000">
        <w:rPr>
          <w:b w:val="1"/>
          <w:rtl w:val="0"/>
        </w:rPr>
        <w:t xml:space="preserve">Janine</w:t>
      </w:r>
      <w:r w:rsidDel="00000000" w:rsidR="00000000" w:rsidRPr="00000000">
        <w:rPr>
          <w:rtl w:val="0"/>
        </w:rPr>
        <w:t xml:space="preserve">: I’m putting help in normal voice. </w:t>
      </w:r>
    </w:p>
    <w:p w:rsidR="00000000" w:rsidDel="00000000" w:rsidP="00000000" w:rsidRDefault="00000000" w:rsidRPr="00000000" w14:paraId="00000518">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519">
      <w:pPr>
        <w:spacing w:after="240" w:lineRule="auto"/>
        <w:rPr/>
      </w:pPr>
      <w:r w:rsidDel="00000000" w:rsidR="00000000" w:rsidRPr="00000000">
        <w:rPr>
          <w:b w:val="1"/>
          <w:rtl w:val="0"/>
        </w:rPr>
        <w:t xml:space="preserve">Janine</w:t>
      </w:r>
      <w:r w:rsidDel="00000000" w:rsidR="00000000" w:rsidRPr="00000000">
        <w:rPr>
          <w:rtl w:val="0"/>
        </w:rPr>
        <w:t xml:space="preserve">: With normal punctuation that isn’t around it. </w:t>
      </w:r>
    </w:p>
    <w:p w:rsidR="00000000" w:rsidDel="00000000" w:rsidP="00000000" w:rsidRDefault="00000000" w:rsidRPr="00000000" w14:paraId="0000051A">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51B">
      <w:pPr>
        <w:spacing w:after="240" w:lineRule="auto"/>
        <w:rPr/>
      </w:pPr>
      <w:r w:rsidDel="00000000" w:rsidR="00000000" w:rsidRPr="00000000">
        <w:rPr>
          <w:b w:val="1"/>
          <w:rtl w:val="0"/>
        </w:rPr>
        <w:t xml:space="preserve">Janine</w:t>
      </w:r>
      <w:r w:rsidDel="00000000" w:rsidR="00000000" w:rsidRPr="00000000">
        <w:rPr>
          <w:rtl w:val="0"/>
        </w:rPr>
        <w:t xml:space="preserve">: Um, [</w:t>
      </w:r>
      <w:r w:rsidDel="00000000" w:rsidR="00000000" w:rsidRPr="00000000">
        <w:rPr>
          <w:b w:val="1"/>
          <w:rtl w:val="0"/>
        </w:rPr>
        <w:t xml:space="preserve">Nick</w:t>
      </w:r>
      <w:r w:rsidDel="00000000" w:rsidR="00000000" w:rsidRPr="00000000">
        <w:rPr>
          <w:rtl w:val="0"/>
        </w:rPr>
        <w:t xml:space="preserve"> laughs] so, Hedy’s- Hedy’s gonna go into the forest for uh, you know, a week’s probably fine- No, 2 weeks. 2 weeks.</w:t>
      </w:r>
    </w:p>
    <w:p w:rsidR="00000000" w:rsidDel="00000000" w:rsidP="00000000" w:rsidRDefault="00000000" w:rsidRPr="00000000" w14:paraId="0000051C">
      <w:pPr>
        <w:spacing w:after="240" w:lineRule="auto"/>
        <w:rPr/>
      </w:pPr>
      <w:r w:rsidDel="00000000" w:rsidR="00000000" w:rsidRPr="00000000">
        <w:rPr>
          <w:b w:val="1"/>
          <w:rtl w:val="0"/>
        </w:rPr>
        <w:t xml:space="preserve">Austin</w:t>
      </w:r>
      <w:r w:rsidDel="00000000" w:rsidR="00000000" w:rsidRPr="00000000">
        <w:rPr>
          <w:rtl w:val="0"/>
        </w:rPr>
        <w:t xml:space="preserve">: 2 weeks. Ok. </w:t>
      </w:r>
    </w:p>
    <w:p w:rsidR="00000000" w:rsidDel="00000000" w:rsidP="00000000" w:rsidRDefault="00000000" w:rsidRPr="00000000" w14:paraId="0000051D">
      <w:pPr>
        <w:spacing w:after="240" w:lineRule="auto"/>
        <w:rPr/>
      </w:pPr>
      <w:r w:rsidDel="00000000" w:rsidR="00000000" w:rsidRPr="00000000">
        <w:rPr>
          <w:b w:val="1"/>
          <w:rtl w:val="0"/>
        </w:rPr>
        <w:t xml:space="preserve">Janine</w:t>
      </w:r>
      <w:r w:rsidDel="00000000" w:rsidR="00000000" w:rsidRPr="00000000">
        <w:rPr>
          <w:rtl w:val="0"/>
        </w:rPr>
        <w:t xml:space="preserve">: I don’t want to say it next turn, so it’s-</w:t>
      </w:r>
    </w:p>
    <w:p w:rsidR="00000000" w:rsidDel="00000000" w:rsidP="00000000" w:rsidRDefault="00000000" w:rsidRPr="00000000" w14:paraId="0000051E">
      <w:pPr>
        <w:spacing w:after="240" w:lineRule="auto"/>
        <w:rPr/>
      </w:pPr>
      <w:r w:rsidDel="00000000" w:rsidR="00000000" w:rsidRPr="00000000">
        <w:rPr>
          <w:b w:val="1"/>
          <w:rtl w:val="0"/>
        </w:rPr>
        <w:t xml:space="preserve">Austin</w:t>
      </w:r>
      <w:r w:rsidDel="00000000" w:rsidR="00000000" w:rsidRPr="00000000">
        <w:rPr>
          <w:rtl w:val="0"/>
        </w:rPr>
        <w:t xml:space="preserve">: What’s she doing? Like, what’s the project? She’s just helping getting wood?</w:t>
      </w:r>
    </w:p>
    <w:p w:rsidR="00000000" w:rsidDel="00000000" w:rsidP="00000000" w:rsidRDefault="00000000" w:rsidRPr="00000000" w14:paraId="0000051F">
      <w:pPr>
        <w:spacing w:after="240" w:lineRule="auto"/>
        <w:rPr/>
      </w:pPr>
      <w:r w:rsidDel="00000000" w:rsidR="00000000" w:rsidRPr="00000000">
        <w:rPr>
          <w:b w:val="1"/>
          <w:rtl w:val="0"/>
        </w:rPr>
        <w:t xml:space="preserve">Janine</w:t>
      </w:r>
      <w:r w:rsidDel="00000000" w:rsidR="00000000" w:rsidRPr="00000000">
        <w:rPr>
          <w:rtl w:val="0"/>
        </w:rPr>
        <w:t xml:space="preserve">: She’s helping. She’s just- she’s just- she just says like-</w:t>
      </w:r>
    </w:p>
    <w:p w:rsidR="00000000" w:rsidDel="00000000" w:rsidP="00000000" w:rsidRDefault="00000000" w:rsidRPr="00000000" w14:paraId="00000520">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521">
      <w:pPr>
        <w:spacing w:after="240" w:lineRule="auto"/>
        <w:ind w:left="720" w:firstLine="0"/>
        <w:rPr/>
      </w:pPr>
      <w:r w:rsidDel="00000000" w:rsidR="00000000" w:rsidRPr="00000000">
        <w:rPr>
          <w:b w:val="1"/>
          <w:rtl w:val="0"/>
        </w:rPr>
        <w:t xml:space="preserve">Janine</w:t>
      </w:r>
      <w:r w:rsidDel="00000000" w:rsidR="00000000" w:rsidRPr="00000000">
        <w:rPr>
          <w:rtl w:val="0"/>
        </w:rPr>
        <w:t xml:space="preserve"> (as </w:t>
      </w:r>
      <w:r w:rsidDel="00000000" w:rsidR="00000000" w:rsidRPr="00000000">
        <w:rPr>
          <w:b w:val="1"/>
          <w:rtl w:val="0"/>
        </w:rPr>
        <w:t xml:space="preserve">Other Hedy</w:t>
      </w:r>
      <w:r w:rsidDel="00000000" w:rsidR="00000000" w:rsidRPr="00000000">
        <w:rPr>
          <w:b w:val="0"/>
          <w:rtl w:val="0"/>
        </w:rPr>
        <w:t xml:space="preserve">)</w:t>
      </w:r>
      <w:r w:rsidDel="00000000" w:rsidR="00000000" w:rsidRPr="00000000">
        <w:rPr>
          <w:rtl w:val="0"/>
        </w:rPr>
        <w:t xml:space="preserve">: I’m gonna help. </w:t>
      </w:r>
    </w:p>
    <w:p w:rsidR="00000000" w:rsidDel="00000000" w:rsidP="00000000" w:rsidRDefault="00000000" w:rsidRPr="00000000" w14:paraId="00000522">
      <w:pPr>
        <w:spacing w:after="240" w:lineRule="auto"/>
        <w:rPr/>
      </w:pPr>
      <w:r w:rsidDel="00000000" w:rsidR="00000000" w:rsidRPr="00000000">
        <w:rPr>
          <w:b w:val="1"/>
          <w:rtl w:val="0"/>
        </w:rPr>
        <w:t xml:space="preserve">Janine</w:t>
      </w:r>
      <w:r w:rsidDel="00000000" w:rsidR="00000000" w:rsidRPr="00000000">
        <w:rPr>
          <w:rtl w:val="0"/>
        </w:rPr>
        <w:t xml:space="preserve">: [laughing] Like, she doesn’t say it like that. But she says-</w:t>
      </w:r>
    </w:p>
    <w:p w:rsidR="00000000" w:rsidDel="00000000" w:rsidP="00000000" w:rsidRDefault="00000000" w:rsidRPr="00000000" w14:paraId="00000523">
      <w:pPr>
        <w:spacing w:after="240" w:lineRule="auto"/>
        <w:rPr/>
      </w:pPr>
      <w:r w:rsidDel="00000000" w:rsidR="00000000" w:rsidRPr="00000000">
        <w:rPr>
          <w:b w:val="1"/>
          <w:rtl w:val="0"/>
        </w:rPr>
        <w:t xml:space="preserve">Austin</w:t>
      </w:r>
      <w:r w:rsidDel="00000000" w:rsidR="00000000" w:rsidRPr="00000000">
        <w:rPr>
          <w:rtl w:val="0"/>
        </w:rPr>
        <w:t xml:space="preserve">: And they were like, ‘Oh, cool. She fixed that net. So, yeah. We’re cool with you doing whatever you want.’</w:t>
      </w:r>
    </w:p>
    <w:p w:rsidR="00000000" w:rsidDel="00000000" w:rsidP="00000000" w:rsidRDefault="00000000" w:rsidRPr="00000000" w14:paraId="00000524">
      <w:pPr>
        <w:spacing w:after="240" w:lineRule="auto"/>
        <w:rPr/>
      </w:pPr>
      <w:r w:rsidDel="00000000" w:rsidR="00000000" w:rsidRPr="00000000">
        <w:rPr>
          <w:b w:val="1"/>
          <w:rtl w:val="0"/>
        </w:rPr>
        <w:t xml:space="preserve">Janine</w:t>
      </w:r>
      <w:r w:rsidDel="00000000" w:rsidR="00000000" w:rsidRPr="00000000">
        <w:rPr>
          <w:rtl w:val="0"/>
        </w:rPr>
        <w:t xml:space="preserve">: She’s- you know she says- she says like, </w:t>
      </w:r>
    </w:p>
    <w:p w:rsidR="00000000" w:rsidDel="00000000" w:rsidP="00000000" w:rsidRDefault="00000000" w:rsidRPr="00000000" w14:paraId="00000525">
      <w:pPr>
        <w:spacing w:after="240" w:lineRule="auto"/>
        <w:ind w:left="720" w:firstLine="0"/>
        <w:rPr/>
      </w:pPr>
      <w:r w:rsidDel="00000000" w:rsidR="00000000" w:rsidRPr="00000000">
        <w:rPr>
          <w:b w:val="1"/>
          <w:rtl w:val="0"/>
        </w:rPr>
        <w:t xml:space="preserve">Janine</w:t>
      </w:r>
      <w:r w:rsidDel="00000000" w:rsidR="00000000" w:rsidRPr="00000000">
        <w:rPr>
          <w:rtl w:val="0"/>
        </w:rPr>
        <w:t xml:space="preserve"> (as </w:t>
      </w:r>
      <w:r w:rsidDel="00000000" w:rsidR="00000000" w:rsidRPr="00000000">
        <w:rPr>
          <w:b w:val="1"/>
          <w:rtl w:val="0"/>
        </w:rPr>
        <w:t xml:space="preserve">Other Hedy</w:t>
      </w:r>
      <w:r w:rsidDel="00000000" w:rsidR="00000000" w:rsidRPr="00000000">
        <w:rPr>
          <w:b w:val="0"/>
          <w:rtl w:val="0"/>
        </w:rPr>
        <w:t xml:space="preserve">)</w:t>
      </w:r>
      <w:r w:rsidDel="00000000" w:rsidR="00000000" w:rsidRPr="00000000">
        <w:rPr>
          <w:rtl w:val="0"/>
        </w:rPr>
        <w:t xml:space="preserve">: Look, I’m really- </w:t>
      </w:r>
    </w:p>
    <w:p w:rsidR="00000000" w:rsidDel="00000000" w:rsidP="00000000" w:rsidRDefault="00000000" w:rsidRPr="00000000" w14:paraId="00000526">
      <w:pPr>
        <w:spacing w:after="240" w:lineRule="auto"/>
        <w:ind w:left="0" w:firstLine="0"/>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527">
      <w:pPr>
        <w:spacing w:after="240" w:lineRule="auto"/>
        <w:ind w:left="720" w:firstLine="0"/>
        <w:rPr/>
      </w:pPr>
      <w:r w:rsidDel="00000000" w:rsidR="00000000" w:rsidRPr="00000000">
        <w:rPr>
          <w:b w:val="1"/>
          <w:rtl w:val="0"/>
        </w:rPr>
        <w:t xml:space="preserve">Janine</w:t>
      </w:r>
      <w:r w:rsidDel="00000000" w:rsidR="00000000" w:rsidRPr="00000000">
        <w:rPr>
          <w:rtl w:val="0"/>
        </w:rPr>
        <w:t xml:space="preserve"> (as </w:t>
      </w:r>
      <w:r w:rsidDel="00000000" w:rsidR="00000000" w:rsidRPr="00000000">
        <w:rPr>
          <w:b w:val="1"/>
          <w:rtl w:val="0"/>
        </w:rPr>
        <w:t xml:space="preserve">Other Hedy</w:t>
      </w:r>
      <w:r w:rsidDel="00000000" w:rsidR="00000000" w:rsidRPr="00000000">
        <w:rPr>
          <w:b w:val="0"/>
          <w:rtl w:val="0"/>
        </w:rPr>
        <w:t xml:space="preserve">)</w:t>
      </w:r>
      <w:r w:rsidDel="00000000" w:rsidR="00000000" w:rsidRPr="00000000">
        <w:rPr>
          <w:rtl w:val="0"/>
        </w:rPr>
        <w:t xml:space="preserve">: I’m really touched that you guys supported me there because you know, that was- </w:t>
      </w:r>
    </w:p>
    <w:p w:rsidR="00000000" w:rsidDel="00000000" w:rsidP="00000000" w:rsidRDefault="00000000" w:rsidRPr="00000000" w14:paraId="00000528">
      <w:pPr>
        <w:spacing w:after="240" w:lineRule="auto"/>
        <w:rPr/>
      </w:pPr>
      <w:r w:rsidDel="00000000" w:rsidR="00000000" w:rsidRPr="00000000">
        <w:rPr>
          <w:b w:val="1"/>
          <w:rtl w:val="0"/>
        </w:rPr>
        <w:t xml:space="preserve">Austin</w:t>
      </w:r>
      <w:r w:rsidDel="00000000" w:rsidR="00000000" w:rsidRPr="00000000">
        <w:rPr>
          <w:rtl w:val="0"/>
        </w:rPr>
        <w:t xml:space="preserve">: Ok.</w:t>
      </w:r>
    </w:p>
    <w:p w:rsidR="00000000" w:rsidDel="00000000" w:rsidP="00000000" w:rsidRDefault="00000000" w:rsidRPr="00000000" w14:paraId="00000529">
      <w:pPr>
        <w:spacing w:after="240" w:lineRule="auto"/>
        <w:ind w:left="720" w:firstLine="0"/>
        <w:rPr/>
      </w:pPr>
      <w:r w:rsidDel="00000000" w:rsidR="00000000" w:rsidRPr="00000000">
        <w:rPr>
          <w:b w:val="1"/>
          <w:rtl w:val="0"/>
        </w:rPr>
        <w:t xml:space="preserve">Janine</w:t>
      </w:r>
      <w:r w:rsidDel="00000000" w:rsidR="00000000" w:rsidRPr="00000000">
        <w:rPr>
          <w:rtl w:val="0"/>
        </w:rPr>
        <w:t xml:space="preserve"> (as </w:t>
      </w:r>
      <w:r w:rsidDel="00000000" w:rsidR="00000000" w:rsidRPr="00000000">
        <w:rPr>
          <w:b w:val="1"/>
          <w:rtl w:val="0"/>
        </w:rPr>
        <w:t xml:space="preserve">Other Hedy</w:t>
      </w:r>
      <w:r w:rsidDel="00000000" w:rsidR="00000000" w:rsidRPr="00000000">
        <w:rPr>
          <w:b w:val="0"/>
          <w:rtl w:val="0"/>
        </w:rPr>
        <w:t xml:space="preserve">)</w:t>
      </w:r>
      <w:r w:rsidDel="00000000" w:rsidR="00000000" w:rsidRPr="00000000">
        <w:rPr>
          <w:rtl w:val="0"/>
        </w:rPr>
        <w:t xml:space="preserve">: -that could have gone really bad for me, and I- I’m glad you guys were there- were there for me. Um, I know about this thing in the forest, and I want to go- [</w:t>
      </w:r>
      <w:r w:rsidDel="00000000" w:rsidR="00000000" w:rsidRPr="00000000">
        <w:rPr>
          <w:b w:val="1"/>
          <w:rtl w:val="0"/>
        </w:rPr>
        <w:t xml:space="preserve">Austin</w:t>
      </w:r>
      <w:r w:rsidDel="00000000" w:rsidR="00000000" w:rsidRPr="00000000">
        <w:rPr>
          <w:rtl w:val="0"/>
        </w:rPr>
        <w:t xml:space="preserve"> and Janine laugh] I want to go get it. And it’ll help. [laughs] </w:t>
      </w:r>
    </w:p>
    <w:p w:rsidR="00000000" w:rsidDel="00000000" w:rsidP="00000000" w:rsidRDefault="00000000" w:rsidRPr="00000000" w14:paraId="0000052A">
      <w:pPr>
        <w:spacing w:after="240" w:lineRule="auto"/>
        <w:ind w:left="0" w:firstLine="0"/>
        <w:rPr/>
      </w:pPr>
      <w:r w:rsidDel="00000000" w:rsidR="00000000" w:rsidRPr="00000000">
        <w:rPr>
          <w:b w:val="1"/>
          <w:rtl w:val="0"/>
        </w:rPr>
        <w:t xml:space="preserve">Austin</w:t>
      </w:r>
      <w:r w:rsidDel="00000000" w:rsidR="00000000" w:rsidRPr="00000000">
        <w:rPr>
          <w:rtl w:val="0"/>
        </w:rPr>
        <w:t xml:space="preserve">: It’ll help. Ok.Good. That’s good. </w:t>
      </w:r>
    </w:p>
    <w:p w:rsidR="00000000" w:rsidDel="00000000" w:rsidP="00000000" w:rsidRDefault="00000000" w:rsidRPr="00000000" w14:paraId="0000052B">
      <w:pPr>
        <w:spacing w:after="240" w:lineRule="auto"/>
        <w:ind w:left="720" w:firstLine="0"/>
        <w:rPr/>
      </w:pPr>
      <w:r w:rsidDel="00000000" w:rsidR="00000000" w:rsidRPr="00000000">
        <w:rPr>
          <w:b w:val="1"/>
          <w:rtl w:val="0"/>
        </w:rPr>
        <w:t xml:space="preserve">Janine</w:t>
      </w:r>
      <w:r w:rsidDel="00000000" w:rsidR="00000000" w:rsidRPr="00000000">
        <w:rPr>
          <w:rtl w:val="0"/>
        </w:rPr>
        <w:t xml:space="preserve"> (as </w:t>
      </w:r>
      <w:r w:rsidDel="00000000" w:rsidR="00000000" w:rsidRPr="00000000">
        <w:rPr>
          <w:b w:val="1"/>
          <w:rtl w:val="0"/>
        </w:rPr>
        <w:t xml:space="preserve">Other Hedy</w:t>
      </w:r>
      <w:r w:rsidDel="00000000" w:rsidR="00000000" w:rsidRPr="00000000">
        <w:rPr>
          <w:b w:val="0"/>
          <w:rtl w:val="0"/>
        </w:rPr>
        <w:t xml:space="preserve">)</w:t>
      </w:r>
      <w:r w:rsidDel="00000000" w:rsidR="00000000" w:rsidRPr="00000000">
        <w:rPr>
          <w:rtl w:val="0"/>
        </w:rPr>
        <w:t xml:space="preserve">: Bye.</w:t>
      </w:r>
    </w:p>
    <w:p w:rsidR="00000000" w:rsidDel="00000000" w:rsidP="00000000" w:rsidRDefault="00000000" w:rsidRPr="00000000" w14:paraId="0000052C">
      <w:pPr>
        <w:spacing w:after="240" w:lineRule="auto"/>
        <w:ind w:left="0" w:firstLine="0"/>
        <w:rPr/>
      </w:pPr>
      <w:r w:rsidDel="00000000" w:rsidR="00000000" w:rsidRPr="00000000">
        <w:rPr>
          <w:b w:val="1"/>
          <w:rtl w:val="0"/>
        </w:rPr>
        <w:t xml:space="preserve">Austin</w:t>
      </w:r>
      <w:r w:rsidDel="00000000" w:rsidR="00000000" w:rsidRPr="00000000">
        <w:rPr>
          <w:rtl w:val="0"/>
        </w:rPr>
        <w:t xml:space="preserve">: That’s totally gonna work and be good and good. </w:t>
      </w:r>
    </w:p>
    <w:p w:rsidR="00000000" w:rsidDel="00000000" w:rsidP="00000000" w:rsidRDefault="00000000" w:rsidRPr="00000000" w14:paraId="0000052D">
      <w:pPr>
        <w:spacing w:after="240" w:lineRule="auto"/>
        <w:ind w:left="0" w:firstLine="0"/>
        <w:rPr/>
      </w:pPr>
      <w:r w:rsidDel="00000000" w:rsidR="00000000" w:rsidRPr="00000000">
        <w:rPr>
          <w:b w:val="1"/>
          <w:rtl w:val="0"/>
        </w:rPr>
        <w:t xml:space="preserve">Janine</w:t>
      </w:r>
      <w:r w:rsidDel="00000000" w:rsidR="00000000" w:rsidRPr="00000000">
        <w:rPr>
          <w:rtl w:val="0"/>
        </w:rPr>
        <w:t xml:space="preserve">: [laughing] Yeah. It’s fine. </w:t>
      </w:r>
    </w:p>
    <w:p w:rsidR="00000000" w:rsidDel="00000000" w:rsidP="00000000" w:rsidRDefault="00000000" w:rsidRPr="00000000" w14:paraId="0000052E">
      <w:pPr>
        <w:spacing w:after="240" w:lineRule="auto"/>
        <w:ind w:left="0" w:firstLine="0"/>
        <w:rPr/>
      </w:pPr>
      <w:r w:rsidDel="00000000" w:rsidR="00000000" w:rsidRPr="00000000">
        <w:rPr>
          <w:b w:val="1"/>
          <w:rtl w:val="0"/>
        </w:rPr>
        <w:t xml:space="preserve">Austin</w:t>
      </w:r>
      <w:r w:rsidDel="00000000" w:rsidR="00000000" w:rsidRPr="00000000">
        <w:rPr>
          <w:rtl w:val="0"/>
        </w:rPr>
        <w:t xml:space="preserve">: Alright. Cool. Cool. </w:t>
      </w:r>
      <w:r w:rsidDel="00000000" w:rsidR="00000000" w:rsidRPr="00000000">
        <w:rPr>
          <w:rtl w:val="0"/>
        </w:rPr>
        <w:t xml:space="preserve">Art</w:t>
      </w:r>
      <w:r w:rsidDel="00000000" w:rsidR="00000000" w:rsidRPr="00000000">
        <w:rPr>
          <w:rtl w:val="0"/>
        </w:rPr>
        <w:t xml:space="preserve">? We’re into winter. Ooo, it’s blue.</w:t>
      </w:r>
    </w:p>
    <w:p w:rsidR="00000000" w:rsidDel="00000000" w:rsidP="00000000" w:rsidRDefault="00000000" w:rsidRPr="00000000" w14:paraId="0000052F">
      <w:pPr>
        <w:spacing w:after="240" w:lineRule="auto"/>
        <w:ind w:left="0" w:firstLine="0"/>
        <w:rPr/>
      </w:pPr>
      <w:r w:rsidDel="00000000" w:rsidR="00000000" w:rsidRPr="00000000">
        <w:rPr>
          <w:b w:val="1"/>
          <w:rtl w:val="0"/>
        </w:rPr>
        <w:t xml:space="preserve">Janine</w:t>
      </w:r>
      <w:r w:rsidDel="00000000" w:rsidR="00000000" w:rsidRPr="00000000">
        <w:rPr>
          <w:rtl w:val="0"/>
        </w:rPr>
        <w:t xml:space="preserve">: Ooo. </w:t>
      </w:r>
    </w:p>
    <w:p w:rsidR="00000000" w:rsidDel="00000000" w:rsidP="00000000" w:rsidRDefault="00000000" w:rsidRPr="00000000" w14:paraId="00000530">
      <w:pPr>
        <w:spacing w:after="240" w:lineRule="auto"/>
        <w:ind w:left="0" w:firstLine="0"/>
        <w:rPr/>
      </w:pPr>
      <w:r w:rsidDel="00000000" w:rsidR="00000000" w:rsidRPr="00000000">
        <w:rPr>
          <w:b w:val="1"/>
          <w:rtl w:val="0"/>
        </w:rPr>
        <w:t xml:space="preserve">Art</w:t>
      </w:r>
      <w:r w:rsidDel="00000000" w:rsidR="00000000" w:rsidRPr="00000000">
        <w:rPr>
          <w:rtl w:val="0"/>
        </w:rPr>
        <w:t xml:space="preserve">: ‘In preparation for the coming year, the community begins a huge undertaking. Start a project that will take at least 5 weeks to complete.’</w:t>
      </w:r>
    </w:p>
    <w:p w:rsidR="00000000" w:rsidDel="00000000" w:rsidP="00000000" w:rsidRDefault="00000000" w:rsidRPr="00000000" w14:paraId="00000531">
      <w:pPr>
        <w:spacing w:after="240" w:lineRule="auto"/>
        <w:ind w:left="0" w:firstLine="0"/>
        <w:rPr/>
      </w:pPr>
      <w:r w:rsidDel="00000000" w:rsidR="00000000" w:rsidRPr="00000000">
        <w:rPr>
          <w:b w:val="1"/>
          <w:rtl w:val="0"/>
        </w:rPr>
        <w:t xml:space="preserve">Austin</w:t>
      </w:r>
      <w:r w:rsidDel="00000000" w:rsidR="00000000" w:rsidRPr="00000000">
        <w:rPr>
          <w:rtl w:val="0"/>
        </w:rPr>
        <w:t xml:space="preserve">: Hm. </w:t>
      </w:r>
    </w:p>
    <w:p w:rsidR="00000000" w:rsidDel="00000000" w:rsidP="00000000" w:rsidRDefault="00000000" w:rsidRPr="00000000" w14:paraId="00000532">
      <w:pPr>
        <w:spacing w:after="240" w:lineRule="auto"/>
        <w:ind w:left="0" w:firstLine="0"/>
        <w:rPr/>
      </w:pPr>
      <w:r w:rsidDel="00000000" w:rsidR="00000000" w:rsidRPr="00000000">
        <w:rPr>
          <w:b w:val="1"/>
          <w:rtl w:val="0"/>
        </w:rPr>
        <w:t xml:space="preserve">Art</w:t>
      </w:r>
      <w:r w:rsidDel="00000000" w:rsidR="00000000" w:rsidRPr="00000000">
        <w:rPr>
          <w:rtl w:val="0"/>
        </w:rPr>
        <w:t xml:space="preserve">: Or ‘Go pound sand.’</w:t>
      </w:r>
    </w:p>
    <w:p w:rsidR="00000000" w:rsidDel="00000000" w:rsidP="00000000" w:rsidRDefault="00000000" w:rsidRPr="00000000" w14:paraId="00000533">
      <w:pPr>
        <w:spacing w:after="240" w:lineRule="auto"/>
        <w:ind w:left="0" w:firstLine="0"/>
        <w:rPr/>
      </w:pPr>
      <w:r w:rsidDel="00000000" w:rsidR="00000000" w:rsidRPr="00000000">
        <w:rPr>
          <w:b w:val="1"/>
          <w:rtl w:val="0"/>
        </w:rPr>
        <w:t xml:space="preserve">Austin</w:t>
      </w:r>
      <w:r w:rsidDel="00000000" w:rsidR="00000000" w:rsidRPr="00000000">
        <w:rPr>
          <w:rtl w:val="0"/>
        </w:rPr>
        <w:t xml:space="preserve">: Yeah, no or here.</w:t>
      </w:r>
    </w:p>
    <w:p w:rsidR="00000000" w:rsidDel="00000000" w:rsidP="00000000" w:rsidRDefault="00000000" w:rsidRPr="00000000" w14:paraId="00000534">
      <w:pPr>
        <w:spacing w:after="240" w:lineRule="auto"/>
        <w:ind w:left="0" w:firstLine="0"/>
        <w:rPr/>
      </w:pPr>
      <w:r w:rsidDel="00000000" w:rsidR="00000000" w:rsidRPr="00000000">
        <w:rPr>
          <w:b w:val="1"/>
          <w:rtl w:val="0"/>
        </w:rPr>
        <w:t xml:space="preserve">Art</w:t>
      </w:r>
      <w:r w:rsidDel="00000000" w:rsidR="00000000" w:rsidRPr="00000000">
        <w:rPr>
          <w:rtl w:val="0"/>
        </w:rPr>
        <w:t xml:space="preserve">: A project that will take at least 5 weeks to complete. </w:t>
      </w:r>
    </w:p>
    <w:p w:rsidR="00000000" w:rsidDel="00000000" w:rsidP="00000000" w:rsidRDefault="00000000" w:rsidRPr="00000000" w14:paraId="00000535">
      <w:pPr>
        <w:spacing w:after="240" w:lineRule="auto"/>
        <w:ind w:left="0" w:firstLine="0"/>
        <w:rPr/>
      </w:pPr>
      <w:r w:rsidDel="00000000" w:rsidR="00000000" w:rsidRPr="00000000">
        <w:rPr>
          <w:b w:val="1"/>
          <w:rtl w:val="0"/>
        </w:rPr>
        <w:t xml:space="preserve">Austin</w:t>
      </w:r>
      <w:r w:rsidDel="00000000" w:rsidR="00000000" w:rsidRPr="00000000">
        <w:rPr>
          <w:rtl w:val="0"/>
        </w:rPr>
        <w:t xml:space="preserve">: And it sounds like it’s a pretty unified project. </w:t>
      </w:r>
    </w:p>
    <w:p w:rsidR="00000000" w:rsidDel="00000000" w:rsidP="00000000" w:rsidRDefault="00000000" w:rsidRPr="00000000" w14:paraId="00000536">
      <w:pPr>
        <w:spacing w:after="240" w:lineRule="auto"/>
        <w:ind w:left="0" w:firstLine="0"/>
        <w:rPr/>
      </w:pPr>
      <w:r w:rsidDel="00000000" w:rsidR="00000000" w:rsidRPr="00000000">
        <w:rPr>
          <w:b w:val="1"/>
          <w:rtl w:val="0"/>
        </w:rPr>
        <w:t xml:space="preserve">Art</w:t>
      </w:r>
      <w:r w:rsidDel="00000000" w:rsidR="00000000" w:rsidRPr="00000000">
        <w:rPr>
          <w:rtl w:val="0"/>
        </w:rPr>
        <w:t xml:space="preserve">: I think they’re gonna try to put some uh- some towers on the wall to repel this invading force. </w:t>
      </w:r>
    </w:p>
    <w:p w:rsidR="00000000" w:rsidDel="00000000" w:rsidP="00000000" w:rsidRDefault="00000000" w:rsidRPr="00000000" w14:paraId="00000537">
      <w:pPr>
        <w:spacing w:after="240" w:lineRule="auto"/>
        <w:ind w:left="0" w:firstLine="0"/>
        <w:rPr/>
      </w:pPr>
      <w:r w:rsidDel="00000000" w:rsidR="00000000" w:rsidRPr="00000000">
        <w:rPr>
          <w:b w:val="1"/>
          <w:rtl w:val="0"/>
        </w:rPr>
        <w:t xml:space="preserve">Austin</w:t>
      </w:r>
      <w:r w:rsidDel="00000000" w:rsidR="00000000" w:rsidRPr="00000000">
        <w:rPr>
          <w:rtl w:val="0"/>
        </w:rPr>
        <w:t xml:space="preserve">: Uh hm. Ok. That sounds good. 5 weeks?</w:t>
      </w:r>
    </w:p>
    <w:p w:rsidR="00000000" w:rsidDel="00000000" w:rsidP="00000000" w:rsidRDefault="00000000" w:rsidRPr="00000000" w14:paraId="00000538">
      <w:pPr>
        <w:spacing w:after="240" w:lineRule="auto"/>
        <w:ind w:left="0" w:firstLine="0"/>
        <w:rPr/>
      </w:pPr>
      <w:r w:rsidDel="00000000" w:rsidR="00000000" w:rsidRPr="00000000">
        <w:rPr>
          <w:b w:val="1"/>
          <w:rtl w:val="0"/>
        </w:rPr>
        <w:t xml:space="preserve">Art</w:t>
      </w:r>
      <w:r w:rsidDel="00000000" w:rsidR="00000000" w:rsidRPr="00000000">
        <w:rPr>
          <w:rtl w:val="0"/>
        </w:rPr>
        <w:t xml:space="preserve">: Uh-</w:t>
      </w:r>
    </w:p>
    <w:p w:rsidR="00000000" w:rsidDel="00000000" w:rsidP="00000000" w:rsidRDefault="00000000" w:rsidRPr="00000000" w14:paraId="00000539">
      <w:pPr>
        <w:spacing w:after="240" w:lineRule="auto"/>
        <w:ind w:left="0" w:firstLine="0"/>
        <w:rPr/>
      </w:pPr>
      <w:r w:rsidDel="00000000" w:rsidR="00000000" w:rsidRPr="00000000">
        <w:rPr>
          <w:b w:val="1"/>
          <w:rtl w:val="0"/>
        </w:rPr>
        <w:t xml:space="preserve">Austin</w:t>
      </w:r>
      <w:r w:rsidDel="00000000" w:rsidR="00000000" w:rsidRPr="00000000">
        <w:rPr>
          <w:rtl w:val="0"/>
        </w:rPr>
        <w:t xml:space="preserve">: Or six?</w:t>
      </w:r>
    </w:p>
    <w:p w:rsidR="00000000" w:rsidDel="00000000" w:rsidP="00000000" w:rsidRDefault="00000000" w:rsidRPr="00000000" w14:paraId="0000053A">
      <w:pPr>
        <w:spacing w:after="240" w:lineRule="auto"/>
        <w:ind w:left="0" w:firstLine="0"/>
        <w:rPr/>
      </w:pPr>
      <w:r w:rsidDel="00000000" w:rsidR="00000000" w:rsidRPr="00000000">
        <w:rPr>
          <w:b w:val="1"/>
          <w:rtl w:val="0"/>
        </w:rPr>
        <w:t xml:space="preserve">Art</w:t>
      </w:r>
      <w:r w:rsidDel="00000000" w:rsidR="00000000" w:rsidRPr="00000000">
        <w:rPr>
          <w:rtl w:val="0"/>
        </w:rPr>
        <w:t xml:space="preserve">: Five.</w:t>
      </w:r>
    </w:p>
    <w:p w:rsidR="00000000" w:rsidDel="00000000" w:rsidP="00000000" w:rsidRDefault="00000000" w:rsidRPr="00000000" w14:paraId="0000053B">
      <w:pPr>
        <w:spacing w:after="240" w:lineRule="auto"/>
        <w:rPr/>
      </w:pPr>
      <w:r w:rsidDel="00000000" w:rsidR="00000000" w:rsidRPr="00000000">
        <w:rPr>
          <w:b w:val="1"/>
          <w:rtl w:val="0"/>
        </w:rPr>
        <w:t xml:space="preserve">Austin</w:t>
      </w:r>
      <w:r w:rsidDel="00000000" w:rsidR="00000000" w:rsidRPr="00000000">
        <w:rPr>
          <w:rtl w:val="0"/>
        </w:rPr>
        <w:t xml:space="preserve">: Boom. Five. Ok, cool. Alright, what do you do with your- with your action? I’ve already reduced the other clocks. </w:t>
      </w:r>
    </w:p>
    <w:p w:rsidR="00000000" w:rsidDel="00000000" w:rsidP="00000000" w:rsidRDefault="00000000" w:rsidRPr="00000000" w14:paraId="0000053C">
      <w:pPr>
        <w:spacing w:after="240" w:lineRule="auto"/>
        <w:rPr/>
      </w:pPr>
      <w:r w:rsidDel="00000000" w:rsidR="00000000" w:rsidRPr="00000000">
        <w:rPr>
          <w:b w:val="1"/>
          <w:rtl w:val="0"/>
        </w:rPr>
        <w:t xml:space="preserve">Art</w:t>
      </w:r>
      <w:r w:rsidDel="00000000" w:rsidR="00000000" w:rsidRPr="00000000">
        <w:rPr>
          <w:rtl w:val="0"/>
        </w:rPr>
        <w:t xml:space="preserve">: Um, my actual action. We haven’t had a discussion in a while. </w:t>
      </w:r>
    </w:p>
    <w:p w:rsidR="00000000" w:rsidDel="00000000" w:rsidP="00000000" w:rsidRDefault="00000000" w:rsidRPr="00000000" w14:paraId="0000053D">
      <w:pPr>
        <w:spacing w:after="240" w:lineRule="auto"/>
        <w:rPr/>
      </w:pPr>
      <w:r w:rsidDel="00000000" w:rsidR="00000000" w:rsidRPr="00000000">
        <w:rPr>
          <w:b w:val="1"/>
          <w:rtl w:val="0"/>
        </w:rPr>
        <w:t xml:space="preserve">Austin</w:t>
      </w:r>
      <w:r w:rsidDel="00000000" w:rsidR="00000000" w:rsidRPr="00000000">
        <w:rPr>
          <w:rtl w:val="0"/>
        </w:rPr>
        <w:t xml:space="preserve">: We haven’t.</w:t>
      </w:r>
    </w:p>
    <w:p w:rsidR="00000000" w:rsidDel="00000000" w:rsidP="00000000" w:rsidRDefault="00000000" w:rsidRPr="00000000" w14:paraId="0000053E">
      <w:pPr>
        <w:spacing w:after="240" w:lineRule="auto"/>
        <w:rPr/>
      </w:pPr>
      <w:r w:rsidDel="00000000" w:rsidR="00000000" w:rsidRPr="00000000">
        <w:rPr>
          <w:b w:val="1"/>
          <w:rtl w:val="0"/>
        </w:rPr>
        <w:t xml:space="preserve">Art</w:t>
      </w:r>
      <w:r w:rsidDel="00000000" w:rsidR="00000000" w:rsidRPr="00000000">
        <w:rPr>
          <w:rtl w:val="0"/>
        </w:rPr>
        <w:t xml:space="preserve">: Let’s have a discussion on- on the industrialization of the city.</w:t>
      </w:r>
    </w:p>
    <w:p w:rsidR="00000000" w:rsidDel="00000000" w:rsidP="00000000" w:rsidRDefault="00000000" w:rsidRPr="00000000" w14:paraId="0000053F">
      <w:pPr>
        <w:spacing w:after="240" w:lineRule="auto"/>
        <w:rPr/>
      </w:pPr>
      <w:r w:rsidDel="00000000" w:rsidR="00000000" w:rsidRPr="00000000">
        <w:rPr>
          <w:b w:val="1"/>
          <w:rtl w:val="0"/>
        </w:rPr>
        <w:t xml:space="preserve">Austin</w:t>
      </w:r>
      <w:r w:rsidDel="00000000" w:rsidR="00000000" w:rsidRPr="00000000">
        <w:rPr>
          <w:rtl w:val="0"/>
        </w:rPr>
        <w:t xml:space="preserve">: What’s your question? Or your statement?</w:t>
      </w:r>
    </w:p>
    <w:p w:rsidR="00000000" w:rsidDel="00000000" w:rsidP="00000000" w:rsidRDefault="00000000" w:rsidRPr="00000000" w14:paraId="00000540">
      <w:pPr>
        <w:spacing w:after="240" w:lineRule="auto"/>
        <w:rPr/>
      </w:pPr>
      <w:r w:rsidDel="00000000" w:rsidR="00000000" w:rsidRPr="00000000">
        <w:rPr>
          <w:b w:val="1"/>
          <w:rtl w:val="0"/>
        </w:rPr>
        <w:t xml:space="preserve">Art</w:t>
      </w:r>
      <w:r w:rsidDel="00000000" w:rsidR="00000000" w:rsidRPr="00000000">
        <w:rPr>
          <w:rtl w:val="0"/>
        </w:rPr>
        <w:t xml:space="preserve">: It’s- it’s- oh, I have to start with a statement, that's right. </w:t>
      </w:r>
    </w:p>
    <w:p w:rsidR="00000000" w:rsidDel="00000000" w:rsidP="00000000" w:rsidRDefault="00000000" w:rsidRPr="00000000" w14:paraId="00000541">
      <w:pPr>
        <w:spacing w:after="240" w:lineRule="auto"/>
        <w:rPr/>
      </w:pPr>
      <w:r w:rsidDel="00000000" w:rsidR="00000000" w:rsidRPr="00000000">
        <w:rPr>
          <w:b w:val="1"/>
          <w:rtl w:val="0"/>
        </w:rPr>
        <w:t xml:space="preserve">Austin</w:t>
      </w:r>
      <w:r w:rsidDel="00000000" w:rsidR="00000000" w:rsidRPr="00000000">
        <w:rPr>
          <w:rtl w:val="0"/>
        </w:rPr>
        <w:t xml:space="preserve">: Or a question, but-</w:t>
      </w:r>
    </w:p>
    <w:p w:rsidR="00000000" w:rsidDel="00000000" w:rsidP="00000000" w:rsidRDefault="00000000" w:rsidRPr="00000000" w14:paraId="00000542">
      <w:pPr>
        <w:spacing w:after="240" w:lineRule="auto"/>
        <w:rPr/>
      </w:pPr>
      <w:r w:rsidDel="00000000" w:rsidR="00000000" w:rsidRPr="00000000">
        <w:rPr>
          <w:b w:val="1"/>
          <w:rtl w:val="0"/>
        </w:rPr>
        <w:t xml:space="preserve">Art</w:t>
      </w:r>
      <w:r w:rsidDel="00000000" w:rsidR="00000000" w:rsidRPr="00000000">
        <w:rPr>
          <w:rtl w:val="0"/>
        </w:rPr>
        <w:t xml:space="preserve">: ‘I really prefer how things used to be, you know? I really like knowing where the, you know, where my stuff came from. That- that a person did a whole project at once. These mass-produced swords, they feel- they feel cheap and insubstantial.’ </w:t>
      </w:r>
    </w:p>
    <w:p w:rsidR="00000000" w:rsidDel="00000000" w:rsidP="00000000" w:rsidRDefault="00000000" w:rsidRPr="00000000" w14:paraId="00000543">
      <w:pPr>
        <w:spacing w:after="240" w:lineRule="auto"/>
        <w:rPr/>
      </w:pPr>
      <w:r w:rsidDel="00000000" w:rsidR="00000000" w:rsidRPr="00000000">
        <w:rPr>
          <w:b w:val="1"/>
          <w:rtl w:val="0"/>
        </w:rPr>
        <w:t xml:space="preserve">Keith</w:t>
      </w:r>
      <w:r w:rsidDel="00000000" w:rsidR="00000000" w:rsidRPr="00000000">
        <w:rPr>
          <w:rtl w:val="0"/>
        </w:rPr>
        <w:t xml:space="preserve">: ‘My eyes hurt. My throat burns. It’s too hot.’ </w:t>
      </w:r>
    </w:p>
    <w:p w:rsidR="00000000" w:rsidDel="00000000" w:rsidP="00000000" w:rsidRDefault="00000000" w:rsidRPr="00000000" w14:paraId="00000544">
      <w:pPr>
        <w:spacing w:after="240" w:lineRule="auto"/>
        <w:rPr/>
      </w:pPr>
      <w:r w:rsidDel="00000000" w:rsidR="00000000" w:rsidRPr="00000000">
        <w:rPr>
          <w:b w:val="1"/>
          <w:rtl w:val="0"/>
        </w:rPr>
        <w:t xml:space="preserve">Nick</w:t>
      </w:r>
      <w:r w:rsidDel="00000000" w:rsidR="00000000" w:rsidRPr="00000000">
        <w:rPr>
          <w:rtl w:val="0"/>
        </w:rPr>
        <w:t xml:space="preserve">: ‘I know there’s some drawbacks, but I think it’s good. We need some progress on this island. I- I move to call this- rename this place Progress Island.’ [</w:t>
      </w:r>
      <w:r w:rsidDel="00000000" w:rsidR="00000000" w:rsidRPr="00000000">
        <w:rPr>
          <w:b w:val="1"/>
          <w:rtl w:val="0"/>
        </w:rPr>
        <w:t xml:space="preserve">Janine</w:t>
      </w:r>
      <w:r w:rsidDel="00000000" w:rsidR="00000000" w:rsidRPr="00000000">
        <w:rPr>
          <w:rtl w:val="0"/>
        </w:rPr>
        <w:t xml:space="preserve"> laughs once] </w:t>
      </w:r>
    </w:p>
    <w:p w:rsidR="00000000" w:rsidDel="00000000" w:rsidP="00000000" w:rsidRDefault="00000000" w:rsidRPr="00000000" w14:paraId="00000545">
      <w:pPr>
        <w:spacing w:after="240" w:lineRule="auto"/>
        <w:rPr/>
      </w:pPr>
      <w:r w:rsidDel="00000000" w:rsidR="00000000" w:rsidRPr="00000000">
        <w:rPr>
          <w:b w:val="1"/>
          <w:rtl w:val="0"/>
        </w:rPr>
        <w:t xml:space="preserve">Keith</w:t>
      </w:r>
      <w:r w:rsidDel="00000000" w:rsidR="00000000" w:rsidRPr="00000000">
        <w:rPr>
          <w:rtl w:val="0"/>
        </w:rPr>
        <w:t xml:space="preserve">: [laughs hard] Contempt. [</w:t>
      </w:r>
      <w:r w:rsidDel="00000000" w:rsidR="00000000" w:rsidRPr="00000000">
        <w:rPr>
          <w:b w:val="1"/>
          <w:rtl w:val="0"/>
        </w:rPr>
        <w:t xml:space="preserve">Janine</w:t>
      </w:r>
      <w:r w:rsidDel="00000000" w:rsidR="00000000" w:rsidRPr="00000000">
        <w:rPr>
          <w:rtl w:val="0"/>
        </w:rPr>
        <w:t xml:space="preserve">,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Nick</w:t>
      </w:r>
      <w:r w:rsidDel="00000000" w:rsidR="00000000" w:rsidRPr="00000000">
        <w:rPr>
          <w:rtl w:val="0"/>
        </w:rPr>
        <w:t xml:space="preserve"> laugh] </w:t>
      </w:r>
    </w:p>
    <w:p w:rsidR="00000000" w:rsidDel="00000000" w:rsidP="00000000" w:rsidRDefault="00000000" w:rsidRPr="00000000" w14:paraId="00000546">
      <w:pPr>
        <w:spacing w:after="240" w:lineRule="auto"/>
        <w:rPr/>
      </w:pPr>
      <w:r w:rsidDel="00000000" w:rsidR="00000000" w:rsidRPr="00000000">
        <w:rPr>
          <w:b w:val="1"/>
          <w:rtl w:val="0"/>
        </w:rPr>
        <w:t xml:space="preserve">Austin</w:t>
      </w:r>
      <w:r w:rsidDel="00000000" w:rsidR="00000000" w:rsidRPr="00000000">
        <w:rPr>
          <w:rtl w:val="0"/>
        </w:rPr>
        <w:t xml:space="preserve">: An elf arrives with a second bucket. </w:t>
      </w:r>
    </w:p>
    <w:p w:rsidR="00000000" w:rsidDel="00000000" w:rsidP="00000000" w:rsidRDefault="00000000" w:rsidRPr="00000000" w14:paraId="00000547">
      <w:pPr>
        <w:spacing w:after="24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unnamed elf</w:t>
      </w:r>
      <w:r w:rsidDel="00000000" w:rsidR="00000000" w:rsidRPr="00000000">
        <w:rPr>
          <w:b w:val="0"/>
          <w:rtl w:val="0"/>
        </w:rPr>
        <w:t xml:space="preserve">)</w:t>
      </w:r>
      <w:r w:rsidDel="00000000" w:rsidR="00000000" w:rsidRPr="00000000">
        <w:rPr>
          <w:rtl w:val="0"/>
        </w:rPr>
        <w:t xml:space="preserve">: ‘Destroy those buildings, or there will not be enough time to prepare for what comes next.’ </w:t>
      </w:r>
    </w:p>
    <w:p w:rsidR="00000000" w:rsidDel="00000000" w:rsidP="00000000" w:rsidRDefault="00000000" w:rsidRPr="00000000" w14:paraId="00000548">
      <w:pPr>
        <w:spacing w:after="240" w:lineRule="auto"/>
        <w:rPr/>
      </w:pPr>
      <w:r w:rsidDel="00000000" w:rsidR="00000000" w:rsidRPr="00000000">
        <w:rPr>
          <w:b w:val="1"/>
          <w:rtl w:val="0"/>
        </w:rPr>
        <w:t xml:space="preserve">Janine</w:t>
      </w:r>
      <w:r w:rsidDel="00000000" w:rsidR="00000000" w:rsidRPr="00000000">
        <w:rPr>
          <w:rtl w:val="0"/>
        </w:rPr>
        <w:t xml:space="preserve">: Does- does he leave? Is that it?</w:t>
      </w:r>
    </w:p>
    <w:p w:rsidR="00000000" w:rsidDel="00000000" w:rsidP="00000000" w:rsidRDefault="00000000" w:rsidRPr="00000000" w14:paraId="00000549">
      <w:pPr>
        <w:spacing w:after="240" w:lineRule="auto"/>
        <w:rPr/>
      </w:pPr>
      <w:r w:rsidDel="00000000" w:rsidR="00000000" w:rsidRPr="00000000">
        <w:rPr>
          <w:b w:val="1"/>
          <w:rtl w:val="0"/>
        </w:rPr>
        <w:t xml:space="preserve">Austin</w:t>
      </w:r>
      <w:r w:rsidDel="00000000" w:rsidR="00000000" w:rsidRPr="00000000">
        <w:rPr>
          <w:rtl w:val="0"/>
        </w:rPr>
        <w:t xml:space="preserve">: Yeah. But he leaves that bucket. You got 2 buckets now. </w:t>
      </w:r>
    </w:p>
    <w:p w:rsidR="00000000" w:rsidDel="00000000" w:rsidP="00000000" w:rsidRDefault="00000000" w:rsidRPr="00000000" w14:paraId="0000054A">
      <w:pPr>
        <w:spacing w:after="240" w:lineRule="auto"/>
        <w:rPr/>
      </w:pPr>
      <w:r w:rsidDel="00000000" w:rsidR="00000000" w:rsidRPr="00000000">
        <w:rPr>
          <w:b w:val="1"/>
          <w:rtl w:val="0"/>
        </w:rPr>
        <w:t xml:space="preserve">Janine</w:t>
      </w:r>
      <w:r w:rsidDel="00000000" w:rsidR="00000000" w:rsidRPr="00000000">
        <w:rPr>
          <w:rtl w:val="0"/>
        </w:rPr>
        <w:t xml:space="preserve">: Does he dump it this time? Or does he just leave it. </w:t>
      </w:r>
    </w:p>
    <w:p w:rsidR="00000000" w:rsidDel="00000000" w:rsidP="00000000" w:rsidRDefault="00000000" w:rsidRPr="00000000" w14:paraId="0000054B">
      <w:pPr>
        <w:spacing w:after="240" w:lineRule="auto"/>
        <w:rPr/>
      </w:pPr>
      <w:r w:rsidDel="00000000" w:rsidR="00000000" w:rsidRPr="00000000">
        <w:rPr>
          <w:b w:val="1"/>
          <w:rtl w:val="0"/>
        </w:rPr>
        <w:t xml:space="preserve">Austin</w:t>
      </w:r>
      <w:r w:rsidDel="00000000" w:rsidR="00000000" w:rsidRPr="00000000">
        <w:rPr>
          <w:rtl w:val="0"/>
        </w:rPr>
        <w:t xml:space="preserve">: No, he leaves it. </w:t>
      </w:r>
    </w:p>
    <w:p w:rsidR="00000000" w:rsidDel="00000000" w:rsidP="00000000" w:rsidRDefault="00000000" w:rsidRPr="00000000" w14:paraId="0000054C">
      <w:pPr>
        <w:spacing w:after="240" w:lineRule="auto"/>
        <w:rPr/>
      </w:pPr>
      <w:r w:rsidDel="00000000" w:rsidR="00000000" w:rsidRPr="00000000">
        <w:rPr>
          <w:b w:val="1"/>
          <w:rtl w:val="0"/>
        </w:rPr>
        <w:t xml:space="preserve">Janine</w:t>
      </w:r>
      <w:r w:rsidDel="00000000" w:rsidR="00000000" w:rsidRPr="00000000">
        <w:rPr>
          <w:rtl w:val="0"/>
        </w:rPr>
        <w:t xml:space="preserve">: Ok. </w:t>
      </w:r>
    </w:p>
    <w:p w:rsidR="00000000" w:rsidDel="00000000" w:rsidP="00000000" w:rsidRDefault="00000000" w:rsidRPr="00000000" w14:paraId="0000054D">
      <w:pPr>
        <w:spacing w:after="240" w:lineRule="auto"/>
        <w:rPr/>
      </w:pPr>
      <w:r w:rsidDel="00000000" w:rsidR="00000000" w:rsidRPr="00000000">
        <w:rPr>
          <w:b w:val="1"/>
          <w:rtl w:val="0"/>
        </w:rPr>
        <w:t xml:space="preserve">Austin</w:t>
      </w:r>
      <w:r w:rsidDel="00000000" w:rsidR="00000000" w:rsidRPr="00000000">
        <w:rPr>
          <w:rtl w:val="0"/>
        </w:rPr>
        <w:t xml:space="preserve">: He didn’t dump it the first time either. </w:t>
      </w:r>
    </w:p>
    <w:p w:rsidR="00000000" w:rsidDel="00000000" w:rsidP="00000000" w:rsidRDefault="00000000" w:rsidRPr="00000000" w14:paraId="0000054E">
      <w:pPr>
        <w:spacing w:after="240" w:lineRule="auto"/>
        <w:rPr/>
      </w:pPr>
      <w:r w:rsidDel="00000000" w:rsidR="00000000" w:rsidRPr="00000000">
        <w:rPr>
          <w:rtl w:val="0"/>
        </w:rPr>
        <w:br w:type="textWrapping"/>
      </w:r>
      <w:r w:rsidDel="00000000" w:rsidR="00000000" w:rsidRPr="00000000">
        <w:rPr>
          <w:b w:val="1"/>
          <w:rtl w:val="0"/>
        </w:rPr>
        <w:t xml:space="preserve">Janine</w:t>
      </w:r>
      <w:r w:rsidDel="00000000" w:rsidR="00000000" w:rsidRPr="00000000">
        <w:rPr>
          <w:rtl w:val="0"/>
        </w:rPr>
        <w:t xml:space="preserve">: Oh ok. Um-</w:t>
      </w:r>
    </w:p>
    <w:p w:rsidR="00000000" w:rsidDel="00000000" w:rsidP="00000000" w:rsidRDefault="00000000" w:rsidRPr="00000000" w14:paraId="0000054F">
      <w:pPr>
        <w:spacing w:after="240" w:lineRule="auto"/>
        <w:rPr/>
      </w:pPr>
      <w:r w:rsidDel="00000000" w:rsidR="00000000" w:rsidRPr="00000000">
        <w:rPr>
          <w:b w:val="1"/>
          <w:rtl w:val="0"/>
        </w:rPr>
        <w:t xml:space="preserve">Austin</w:t>
      </w:r>
      <w:r w:rsidDel="00000000" w:rsidR="00000000" w:rsidRPr="00000000">
        <w:rPr>
          <w:rtl w:val="0"/>
        </w:rPr>
        <w:t xml:space="preserve">: This time he leaves it by the- No, I think they like Canopy Row, so-</w:t>
      </w:r>
    </w:p>
    <w:p w:rsidR="00000000" w:rsidDel="00000000" w:rsidP="00000000" w:rsidRDefault="00000000" w:rsidRPr="00000000" w14:paraId="00000550">
      <w:pPr>
        <w:spacing w:after="240" w:lineRule="auto"/>
        <w:rPr/>
      </w:pPr>
      <w:r w:rsidDel="00000000" w:rsidR="00000000" w:rsidRPr="00000000">
        <w:rPr>
          <w:b w:val="1"/>
          <w:rtl w:val="0"/>
        </w:rPr>
        <w:t xml:space="preserve">Janine</w:t>
      </w:r>
      <w:r w:rsidDel="00000000" w:rsidR="00000000" w:rsidRPr="00000000">
        <w:rPr>
          <w:rtl w:val="0"/>
        </w:rPr>
        <w:t xml:space="preserve">: Hm. </w:t>
      </w:r>
    </w:p>
    <w:p w:rsidR="00000000" w:rsidDel="00000000" w:rsidP="00000000" w:rsidRDefault="00000000" w:rsidRPr="00000000" w14:paraId="00000551">
      <w:pPr>
        <w:spacing w:after="240" w:lineRule="auto"/>
        <w:rPr/>
      </w:pPr>
      <w:r w:rsidDel="00000000" w:rsidR="00000000" w:rsidRPr="00000000">
        <w:rPr>
          <w:b w:val="1"/>
          <w:rtl w:val="0"/>
        </w:rPr>
        <w:t xml:space="preserve">Austin</w:t>
      </w:r>
      <w:r w:rsidDel="00000000" w:rsidR="00000000" w:rsidRPr="00000000">
        <w:rPr>
          <w:rtl w:val="0"/>
        </w:rPr>
        <w:t xml:space="preserve">: There we go. 2nd bucket. Southern- southern bucket. That’s also the name of the tavern there. [</w:t>
      </w:r>
      <w:r w:rsidDel="00000000" w:rsidR="00000000" w:rsidRPr="00000000">
        <w:rPr>
          <w:b w:val="1"/>
          <w:rtl w:val="0"/>
        </w:rPr>
        <w:t xml:space="preserve">Janine</w:t>
      </w:r>
      <w:r w:rsidDel="00000000" w:rsidR="00000000" w:rsidRPr="00000000">
        <w:rPr>
          <w:rtl w:val="0"/>
        </w:rPr>
        <w:t xml:space="preserve"> laughs] The Southern Bucket. [</w:t>
      </w:r>
      <w:r w:rsidDel="00000000" w:rsidR="00000000" w:rsidRPr="00000000">
        <w:rPr>
          <w:b w:val="1"/>
          <w:rtl w:val="0"/>
        </w:rPr>
        <w:t xml:space="preserve">Nick</w:t>
      </w:r>
      <w:r w:rsidDel="00000000" w:rsidR="00000000" w:rsidRPr="00000000">
        <w:rPr>
          <w:rtl w:val="0"/>
        </w:rPr>
        <w:t xml:space="preserve"> laughs] I’m gonna add it to our character’s list. </w:t>
      </w:r>
    </w:p>
    <w:p w:rsidR="00000000" w:rsidDel="00000000" w:rsidP="00000000" w:rsidRDefault="00000000" w:rsidRPr="00000000" w14:paraId="00000552">
      <w:pPr>
        <w:spacing w:after="240" w:lineRule="auto"/>
        <w:rPr/>
      </w:pPr>
      <w:r w:rsidDel="00000000" w:rsidR="00000000" w:rsidRPr="00000000">
        <w:rPr>
          <w:b w:val="1"/>
          <w:rtl w:val="0"/>
        </w:rPr>
        <w:t xml:space="preserve">Janine</w:t>
      </w:r>
      <w:r w:rsidDel="00000000" w:rsidR="00000000" w:rsidRPr="00000000">
        <w:rPr>
          <w:rtl w:val="0"/>
        </w:rPr>
        <w:t xml:space="preserve">: ‘Now- now look. Back in my great-great-great grandmother’s day-’</w:t>
      </w:r>
    </w:p>
    <w:p w:rsidR="00000000" w:rsidDel="00000000" w:rsidP="00000000" w:rsidRDefault="00000000" w:rsidRPr="00000000" w14:paraId="00000553">
      <w:pPr>
        <w:spacing w:after="240" w:lineRule="auto"/>
        <w:rPr/>
      </w:pPr>
      <w:r w:rsidDel="00000000" w:rsidR="00000000" w:rsidRPr="00000000">
        <w:rPr>
          <w:b w:val="1"/>
          <w:rtl w:val="0"/>
        </w:rPr>
        <w:t xml:space="preserve">Austin</w:t>
      </w:r>
      <w:r w:rsidDel="00000000" w:rsidR="00000000" w:rsidRPr="00000000">
        <w:rPr>
          <w:rtl w:val="0"/>
        </w:rPr>
        <w:t xml:space="preserve">: [laughing] God damnit. </w:t>
      </w:r>
    </w:p>
    <w:p w:rsidR="00000000" w:rsidDel="00000000" w:rsidP="00000000" w:rsidRDefault="00000000" w:rsidRPr="00000000" w14:paraId="00000554">
      <w:pPr>
        <w:spacing w:after="240" w:lineRule="auto"/>
        <w:rPr/>
      </w:pPr>
      <w:r w:rsidDel="00000000" w:rsidR="00000000" w:rsidRPr="00000000">
        <w:rPr>
          <w:b w:val="1"/>
          <w:rtl w:val="0"/>
        </w:rPr>
        <w:t xml:space="preserve">Keith</w:t>
      </w:r>
      <w:r w:rsidDel="00000000" w:rsidR="00000000" w:rsidRPr="00000000">
        <w:rPr>
          <w:rtl w:val="0"/>
        </w:rPr>
        <w:t xml:space="preserve">: Contempt. No, that’s fine.</w:t>
      </w:r>
    </w:p>
    <w:p w:rsidR="00000000" w:rsidDel="00000000" w:rsidP="00000000" w:rsidRDefault="00000000" w:rsidRPr="00000000" w14:paraId="00000555">
      <w:pPr>
        <w:spacing w:after="240" w:lineRule="auto"/>
        <w:rPr/>
      </w:pPr>
      <w:r w:rsidDel="00000000" w:rsidR="00000000" w:rsidRPr="00000000">
        <w:rPr>
          <w:b w:val="1"/>
          <w:rtl w:val="0"/>
        </w:rPr>
        <w:t xml:space="preserve">Janine</w:t>
      </w:r>
      <w:r w:rsidDel="00000000" w:rsidR="00000000" w:rsidRPr="00000000">
        <w:rPr>
          <w:rtl w:val="0"/>
        </w:rPr>
        <w:t xml:space="preserve">: ‘It cost 2 weeks wages just to get a single tiny, glass figurine to sit on your goddamn fireplace. Now, you can get it for like, it’s- you know, it’s not- it’s still kind of expensive.’ But it’s a lot less expensive than it was for her. ‘And I like that. I like having- I like tchotchkes. And I like- I like having things. I like having things at a price that I can afford. I think factories are good.’ [light laugh] </w:t>
      </w:r>
    </w:p>
    <w:p w:rsidR="00000000" w:rsidDel="00000000" w:rsidP="00000000" w:rsidRDefault="00000000" w:rsidRPr="00000000" w14:paraId="00000556">
      <w:pPr>
        <w:spacing w:after="240" w:lineRule="auto"/>
        <w:rPr/>
      </w:pPr>
      <w:r w:rsidDel="00000000" w:rsidR="00000000" w:rsidRPr="00000000">
        <w:rPr>
          <w:b w:val="1"/>
          <w:rtl w:val="0"/>
        </w:rPr>
        <w:t xml:space="preserve">Austin</w:t>
      </w:r>
      <w:r w:rsidDel="00000000" w:rsidR="00000000" w:rsidRPr="00000000">
        <w:rPr>
          <w:rtl w:val="0"/>
        </w:rPr>
        <w:t xml:space="preserve">: Alright. </w:t>
      </w:r>
      <w:r w:rsidDel="00000000" w:rsidR="00000000" w:rsidRPr="00000000">
        <w:rPr>
          <w:rtl w:val="0"/>
        </w:rPr>
        <w:t xml:space="preserve">Keith</w:t>
      </w:r>
      <w:r w:rsidDel="00000000" w:rsidR="00000000" w:rsidRPr="00000000">
        <w:rPr>
          <w:rtl w:val="0"/>
        </w:rPr>
        <w:t xml:space="preserve">, it’s your turn. </w:t>
      </w:r>
    </w:p>
    <w:p w:rsidR="00000000" w:rsidDel="00000000" w:rsidP="00000000" w:rsidRDefault="00000000" w:rsidRPr="00000000" w14:paraId="00000557">
      <w:pPr>
        <w:spacing w:after="240" w:lineRule="auto"/>
        <w:rPr/>
      </w:pPr>
      <w:r w:rsidDel="00000000" w:rsidR="00000000" w:rsidRPr="00000000">
        <w:rPr>
          <w:b w:val="1"/>
          <w:rtl w:val="0"/>
        </w:rPr>
        <w:t xml:space="preserve">Keith</w:t>
      </w:r>
      <w:r w:rsidDel="00000000" w:rsidR="00000000" w:rsidRPr="00000000">
        <w:rPr>
          <w:rtl w:val="0"/>
        </w:rPr>
        <w:t xml:space="preserve">: [exhales] I’m scared of winter. </w:t>
      </w:r>
    </w:p>
    <w:p w:rsidR="00000000" w:rsidDel="00000000" w:rsidP="00000000" w:rsidRDefault="00000000" w:rsidRPr="00000000" w14:paraId="00000558">
      <w:pPr>
        <w:spacing w:after="240" w:lineRule="auto"/>
        <w:rPr/>
      </w:pPr>
      <w:r w:rsidDel="00000000" w:rsidR="00000000" w:rsidRPr="00000000">
        <w:rPr>
          <w:b w:val="1"/>
          <w:rtl w:val="0"/>
        </w:rPr>
        <w:t xml:space="preserve">Austin</w:t>
      </w:r>
      <w:r w:rsidDel="00000000" w:rsidR="00000000" w:rsidRPr="00000000">
        <w:rPr>
          <w:rtl w:val="0"/>
        </w:rPr>
        <w:t xml:space="preserve">: Me, too. Oh boy. </w:t>
      </w:r>
    </w:p>
    <w:p w:rsidR="00000000" w:rsidDel="00000000" w:rsidP="00000000" w:rsidRDefault="00000000" w:rsidRPr="00000000" w14:paraId="00000559">
      <w:pPr>
        <w:spacing w:after="240" w:lineRule="auto"/>
        <w:rPr/>
      </w:pPr>
      <w:r w:rsidDel="00000000" w:rsidR="00000000" w:rsidRPr="00000000">
        <w:rPr>
          <w:b w:val="1"/>
          <w:rtl w:val="0"/>
        </w:rPr>
        <w:t xml:space="preserve">Keith</w:t>
      </w:r>
      <w:r w:rsidDel="00000000" w:rsidR="00000000" w:rsidRPr="00000000">
        <w:rPr>
          <w:rtl w:val="0"/>
        </w:rPr>
        <w:t xml:space="preserve">: ‘Somebody goes missing. They’re alone in the winter elements. Choose one. The community organizes constant search parties, and eventually the person is found. Project dice are not reduced this week.’ ‘No one ever hears from that person-’ or ‘No one ever hears from that person again.’</w:t>
      </w:r>
    </w:p>
    <w:p w:rsidR="00000000" w:rsidDel="00000000" w:rsidP="00000000" w:rsidRDefault="00000000" w:rsidRPr="00000000" w14:paraId="0000055A">
      <w:pPr>
        <w:spacing w:after="240" w:lineRule="auto"/>
        <w:rPr/>
      </w:pPr>
      <w:r w:rsidDel="00000000" w:rsidR="00000000" w:rsidRPr="00000000">
        <w:rPr>
          <w:b w:val="1"/>
          <w:rtl w:val="0"/>
        </w:rPr>
        <w:t xml:space="preserve">Austin</w:t>
      </w:r>
      <w:r w:rsidDel="00000000" w:rsidR="00000000" w:rsidRPr="00000000">
        <w:rPr>
          <w:rtl w:val="0"/>
        </w:rPr>
        <w:t xml:space="preserve">: Hm. </w:t>
      </w:r>
    </w:p>
    <w:p w:rsidR="00000000" w:rsidDel="00000000" w:rsidP="00000000" w:rsidRDefault="00000000" w:rsidRPr="00000000" w14:paraId="0000055B">
      <w:pPr>
        <w:spacing w:after="240" w:lineRule="auto"/>
        <w:rPr/>
      </w:pPr>
      <w:r w:rsidDel="00000000" w:rsidR="00000000" w:rsidRPr="00000000">
        <w:rPr>
          <w:b w:val="1"/>
          <w:rtl w:val="0"/>
        </w:rPr>
        <w:t xml:space="preserve">Keith</w:t>
      </w:r>
      <w:r w:rsidDel="00000000" w:rsidR="00000000" w:rsidRPr="00000000">
        <w:rPr>
          <w:rtl w:val="0"/>
        </w:rPr>
        <w:t xml:space="preserve">: Ooo, that’s rough. That’s rough. </w:t>
      </w:r>
    </w:p>
    <w:p w:rsidR="00000000" w:rsidDel="00000000" w:rsidP="00000000" w:rsidRDefault="00000000" w:rsidRPr="00000000" w14:paraId="0000055C">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55D">
      <w:pPr>
        <w:spacing w:after="240" w:lineRule="auto"/>
        <w:rPr/>
      </w:pPr>
      <w:r w:rsidDel="00000000" w:rsidR="00000000" w:rsidRPr="00000000">
        <w:rPr>
          <w:b w:val="1"/>
          <w:rtl w:val="0"/>
        </w:rPr>
        <w:t xml:space="preserve">Keith</w:t>
      </w:r>
      <w:r w:rsidDel="00000000" w:rsidR="00000000" w:rsidRPr="00000000">
        <w:rPr>
          <w:rtl w:val="0"/>
        </w:rPr>
        <w:t xml:space="preserve">: That’s a rough one. </w:t>
      </w:r>
    </w:p>
    <w:p w:rsidR="00000000" w:rsidDel="00000000" w:rsidP="00000000" w:rsidRDefault="00000000" w:rsidRPr="00000000" w14:paraId="0000055E">
      <w:pPr>
        <w:spacing w:after="240" w:lineRule="auto"/>
        <w:rPr/>
      </w:pPr>
      <w:r w:rsidDel="00000000" w:rsidR="00000000" w:rsidRPr="00000000">
        <w:rPr>
          <w:b w:val="1"/>
          <w:rtl w:val="0"/>
        </w:rPr>
        <w:t xml:space="preserve">Austin</w:t>
      </w:r>
      <w:r w:rsidDel="00000000" w:rsidR="00000000" w:rsidRPr="00000000">
        <w:rPr>
          <w:rtl w:val="0"/>
        </w:rPr>
        <w:t xml:space="preserve">: I’m </w:t>
      </w:r>
      <w:r w:rsidDel="00000000" w:rsidR="00000000" w:rsidRPr="00000000">
        <w:rPr>
          <w:rtl w:val="0"/>
        </w:rPr>
        <w:t xml:space="preserve">shrinkin</w:t>
      </w:r>
      <w:r w:rsidDel="00000000" w:rsidR="00000000" w:rsidRPr="00000000">
        <w:rPr>
          <w:rtl w:val="0"/>
        </w:rPr>
        <w:t xml:space="preserve">’ it and </w:t>
      </w:r>
      <w:r w:rsidDel="00000000" w:rsidR="00000000" w:rsidRPr="00000000">
        <w:rPr>
          <w:rtl w:val="0"/>
        </w:rPr>
        <w:t xml:space="preserve">movin</w:t>
      </w:r>
      <w:r w:rsidDel="00000000" w:rsidR="00000000" w:rsidRPr="00000000">
        <w:rPr>
          <w:rtl w:val="0"/>
        </w:rPr>
        <w:t xml:space="preserve">’ it out of the way of any projects. </w:t>
      </w:r>
    </w:p>
    <w:p w:rsidR="00000000" w:rsidDel="00000000" w:rsidP="00000000" w:rsidRDefault="00000000" w:rsidRPr="00000000" w14:paraId="0000055F">
      <w:pPr>
        <w:spacing w:after="240" w:lineRule="auto"/>
        <w:rPr/>
      </w:pPr>
      <w:r w:rsidDel="00000000" w:rsidR="00000000" w:rsidRPr="00000000">
        <w:rPr>
          <w:b w:val="1"/>
          <w:rtl w:val="0"/>
        </w:rPr>
        <w:t xml:space="preserve">Keith</w:t>
      </w:r>
      <w:r w:rsidDel="00000000" w:rsidR="00000000" w:rsidRPr="00000000">
        <w:rPr>
          <w:rtl w:val="0"/>
        </w:rPr>
        <w:t xml:space="preserve">: Um-</w:t>
      </w:r>
    </w:p>
    <w:p w:rsidR="00000000" w:rsidDel="00000000" w:rsidP="00000000" w:rsidRDefault="00000000" w:rsidRPr="00000000" w14:paraId="00000560">
      <w:pPr>
        <w:spacing w:after="240" w:lineRule="auto"/>
        <w:rPr/>
      </w:pPr>
      <w:r w:rsidDel="00000000" w:rsidR="00000000" w:rsidRPr="00000000">
        <w:rPr>
          <w:b w:val="1"/>
          <w:rtl w:val="0"/>
        </w:rPr>
        <w:t xml:space="preserve">Nick</w:t>
      </w:r>
      <w:r w:rsidDel="00000000" w:rsidR="00000000" w:rsidRPr="00000000">
        <w:rPr>
          <w:rtl w:val="0"/>
        </w:rPr>
        <w:t xml:space="preserve">: I have a feeling they’re all gonna be rough ones. </w:t>
      </w:r>
    </w:p>
    <w:p w:rsidR="00000000" w:rsidDel="00000000" w:rsidP="00000000" w:rsidRDefault="00000000" w:rsidRPr="00000000" w14:paraId="00000561">
      <w:pPr>
        <w:spacing w:after="240" w:lineRule="auto"/>
        <w:rPr/>
      </w:pPr>
      <w:r w:rsidDel="00000000" w:rsidR="00000000" w:rsidRPr="00000000">
        <w:rPr>
          <w:b w:val="1"/>
          <w:rtl w:val="0"/>
        </w:rPr>
        <w:t xml:space="preserve">Austin</w:t>
      </w:r>
      <w:r w:rsidDel="00000000" w:rsidR="00000000" w:rsidRPr="00000000">
        <w:rPr>
          <w:rtl w:val="0"/>
        </w:rPr>
        <w:t xml:space="preserve">: Oh yeah, winter. Winter.</w:t>
      </w:r>
    </w:p>
    <w:p w:rsidR="00000000" w:rsidDel="00000000" w:rsidP="00000000" w:rsidRDefault="00000000" w:rsidRPr="00000000" w14:paraId="00000562">
      <w:pPr>
        <w:spacing w:after="240" w:lineRule="auto"/>
        <w:rPr/>
      </w:pPr>
      <w:r w:rsidDel="00000000" w:rsidR="00000000" w:rsidRPr="00000000">
        <w:rPr>
          <w:b w:val="1"/>
          <w:rtl w:val="0"/>
        </w:rPr>
        <w:t xml:space="preserve">Nick</w:t>
      </w:r>
      <w:r w:rsidDel="00000000" w:rsidR="00000000" w:rsidRPr="00000000">
        <w:rPr>
          <w:rtl w:val="0"/>
        </w:rPr>
        <w:t xml:space="preserve">: Yeah. </w:t>
      </w:r>
    </w:p>
    <w:p w:rsidR="00000000" w:rsidDel="00000000" w:rsidP="00000000" w:rsidRDefault="00000000" w:rsidRPr="00000000" w14:paraId="00000563">
      <w:pPr>
        <w:spacing w:after="240" w:lineRule="auto"/>
        <w:rPr/>
      </w:pPr>
      <w:r w:rsidDel="00000000" w:rsidR="00000000" w:rsidRPr="00000000">
        <w:rPr>
          <w:b w:val="1"/>
          <w:rtl w:val="0"/>
        </w:rPr>
        <w:t xml:space="preserve">Keith</w:t>
      </w:r>
      <w:r w:rsidDel="00000000" w:rsidR="00000000" w:rsidRPr="00000000">
        <w:rPr>
          <w:rtl w:val="0"/>
        </w:rPr>
        <w:t xml:space="preserve">: Uh, what’s- that Mael-guy?</w:t>
      </w:r>
    </w:p>
    <w:p w:rsidR="00000000" w:rsidDel="00000000" w:rsidP="00000000" w:rsidRDefault="00000000" w:rsidRPr="00000000" w14:paraId="00000564">
      <w:pPr>
        <w:spacing w:after="240" w:lineRule="auto"/>
        <w:rPr/>
      </w:pPr>
      <w:r w:rsidDel="00000000" w:rsidR="00000000" w:rsidRPr="00000000">
        <w:rPr>
          <w:b w:val="1"/>
          <w:rtl w:val="0"/>
        </w:rPr>
        <w:t xml:space="preserve">Austin</w:t>
      </w:r>
      <w:r w:rsidDel="00000000" w:rsidR="00000000" w:rsidRPr="00000000">
        <w:rPr>
          <w:rtl w:val="0"/>
        </w:rPr>
        <w:t xml:space="preserve">: What?</w:t>
      </w:r>
    </w:p>
    <w:p w:rsidR="00000000" w:rsidDel="00000000" w:rsidP="00000000" w:rsidRDefault="00000000" w:rsidRPr="00000000" w14:paraId="00000565">
      <w:pPr>
        <w:spacing w:after="240" w:lineRule="auto"/>
        <w:rPr/>
      </w:pPr>
      <w:r w:rsidDel="00000000" w:rsidR="00000000" w:rsidRPr="00000000">
        <w:rPr>
          <w:b w:val="1"/>
          <w:rtl w:val="0"/>
        </w:rPr>
        <w:t xml:space="preserve">Nick</w:t>
      </w:r>
      <w:r w:rsidDel="00000000" w:rsidR="00000000" w:rsidRPr="00000000">
        <w:rPr>
          <w:rtl w:val="0"/>
        </w:rPr>
        <w:t xml:space="preserve">: The mail guy?</w:t>
      </w:r>
    </w:p>
    <w:p w:rsidR="00000000" w:rsidDel="00000000" w:rsidP="00000000" w:rsidRDefault="00000000" w:rsidRPr="00000000" w14:paraId="00000566">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567">
      <w:pPr>
        <w:spacing w:after="240" w:lineRule="auto"/>
        <w:rPr/>
      </w:pPr>
      <w:r w:rsidDel="00000000" w:rsidR="00000000" w:rsidRPr="00000000">
        <w:rPr>
          <w:b w:val="1"/>
          <w:rtl w:val="0"/>
        </w:rPr>
        <w:t xml:space="preserve">Nick</w:t>
      </w:r>
      <w:r w:rsidDel="00000000" w:rsidR="00000000" w:rsidRPr="00000000">
        <w:rPr>
          <w:rtl w:val="0"/>
        </w:rPr>
        <w:t xml:space="preserve">: Mr. McFeely? What? </w:t>
      </w:r>
    </w:p>
    <w:p w:rsidR="00000000" w:rsidDel="00000000" w:rsidP="00000000" w:rsidRDefault="00000000" w:rsidRPr="00000000" w14:paraId="00000568">
      <w:pPr>
        <w:spacing w:after="240" w:lineRule="auto"/>
        <w:rPr/>
      </w:pPr>
      <w:r w:rsidDel="00000000" w:rsidR="00000000" w:rsidRPr="00000000">
        <w:rPr>
          <w:b w:val="1"/>
          <w:rtl w:val="0"/>
        </w:rPr>
        <w:t xml:space="preserve">Keith</w:t>
      </w:r>
      <w:r w:rsidDel="00000000" w:rsidR="00000000" w:rsidRPr="00000000">
        <w:rPr>
          <w:rtl w:val="0"/>
        </w:rPr>
        <w:t xml:space="preserve">: [laughs] No, no, no, no, no. </w:t>
      </w:r>
    </w:p>
    <w:p w:rsidR="00000000" w:rsidDel="00000000" w:rsidP="00000000" w:rsidRDefault="00000000" w:rsidRPr="00000000" w14:paraId="00000569">
      <w:pPr>
        <w:spacing w:after="240" w:lineRule="auto"/>
        <w:rPr/>
      </w:pPr>
      <w:r w:rsidDel="00000000" w:rsidR="00000000" w:rsidRPr="00000000">
        <w:rPr>
          <w:b w:val="1"/>
          <w:rtl w:val="0"/>
        </w:rPr>
        <w:t xml:space="preserve">Austin</w:t>
      </w:r>
      <w:r w:rsidDel="00000000" w:rsidR="00000000" w:rsidRPr="00000000">
        <w:rPr>
          <w:rtl w:val="0"/>
        </w:rPr>
        <w:t xml:space="preserve">: The mail guy?</w:t>
      </w:r>
    </w:p>
    <w:p w:rsidR="00000000" w:rsidDel="00000000" w:rsidP="00000000" w:rsidRDefault="00000000" w:rsidRPr="00000000" w14:paraId="0000056A">
      <w:pPr>
        <w:spacing w:after="240" w:lineRule="auto"/>
        <w:rPr/>
      </w:pPr>
      <w:r w:rsidDel="00000000" w:rsidR="00000000" w:rsidRPr="00000000">
        <w:rPr>
          <w:b w:val="1"/>
          <w:rtl w:val="0"/>
        </w:rPr>
        <w:t xml:space="preserve">Keith</w:t>
      </w:r>
      <w:r w:rsidDel="00000000" w:rsidR="00000000" w:rsidRPr="00000000">
        <w:rPr>
          <w:rtl w:val="0"/>
        </w:rPr>
        <w:t xml:space="preserve">: Yeah, it’s like M-A-L- Maeldrun. </w:t>
      </w:r>
    </w:p>
    <w:p w:rsidR="00000000" w:rsidDel="00000000" w:rsidP="00000000" w:rsidRDefault="00000000" w:rsidRPr="00000000" w14:paraId="0000056B">
      <w:pPr>
        <w:spacing w:after="240" w:lineRule="auto"/>
        <w:rPr/>
      </w:pPr>
      <w:r w:rsidDel="00000000" w:rsidR="00000000" w:rsidRPr="00000000">
        <w:rPr>
          <w:b w:val="1"/>
          <w:rtl w:val="0"/>
        </w:rPr>
        <w:t xml:space="preserve">Austin</w:t>
      </w:r>
      <w:r w:rsidDel="00000000" w:rsidR="00000000" w:rsidRPr="00000000">
        <w:rPr>
          <w:rtl w:val="0"/>
        </w:rPr>
        <w:t xml:space="preserve">: Maelgwyn. Maelgwyn. </w:t>
      </w:r>
    </w:p>
    <w:p w:rsidR="00000000" w:rsidDel="00000000" w:rsidP="00000000" w:rsidRDefault="00000000" w:rsidRPr="00000000" w14:paraId="0000056C">
      <w:pPr>
        <w:spacing w:after="240" w:lineRule="auto"/>
        <w:rPr/>
      </w:pPr>
      <w:r w:rsidDel="00000000" w:rsidR="00000000" w:rsidRPr="00000000">
        <w:rPr>
          <w:b w:val="1"/>
          <w:rtl w:val="0"/>
        </w:rPr>
        <w:t xml:space="preserve">Keith</w:t>
      </w:r>
      <w:r w:rsidDel="00000000" w:rsidR="00000000" w:rsidRPr="00000000">
        <w:rPr>
          <w:rtl w:val="0"/>
        </w:rPr>
        <w:t xml:space="preserve">: Maelgrim. [</w:t>
      </w:r>
      <w:r w:rsidDel="00000000" w:rsidR="00000000" w:rsidRPr="00000000">
        <w:rPr>
          <w:b w:val="1"/>
          <w:rtl w:val="0"/>
        </w:rPr>
        <w:t xml:space="preserve">Nick</w:t>
      </w:r>
      <w:r w:rsidDel="00000000" w:rsidR="00000000" w:rsidRPr="00000000">
        <w:rPr>
          <w:rtl w:val="0"/>
        </w:rPr>
        <w:t xml:space="preserve"> laughs] </w:t>
      </w:r>
    </w:p>
    <w:p w:rsidR="00000000" w:rsidDel="00000000" w:rsidP="00000000" w:rsidRDefault="00000000" w:rsidRPr="00000000" w14:paraId="0000056D">
      <w:pPr>
        <w:spacing w:after="240" w:lineRule="auto"/>
        <w:rPr/>
      </w:pPr>
      <w:r w:rsidDel="00000000" w:rsidR="00000000" w:rsidRPr="00000000">
        <w:rPr>
          <w:b w:val="1"/>
          <w:rtl w:val="0"/>
        </w:rPr>
        <w:t xml:space="preserve">Austin</w:t>
      </w:r>
      <w:r w:rsidDel="00000000" w:rsidR="00000000" w:rsidRPr="00000000">
        <w:rPr>
          <w:rtl w:val="0"/>
        </w:rPr>
        <w:t xml:space="preserve">: Ugh. Maelgwyn.</w:t>
      </w:r>
    </w:p>
    <w:p w:rsidR="00000000" w:rsidDel="00000000" w:rsidP="00000000" w:rsidRDefault="00000000" w:rsidRPr="00000000" w14:paraId="0000056E">
      <w:pPr>
        <w:spacing w:after="240" w:lineRule="auto"/>
        <w:rPr/>
      </w:pPr>
      <w:r w:rsidDel="00000000" w:rsidR="00000000" w:rsidRPr="00000000">
        <w:rPr>
          <w:b w:val="1"/>
          <w:rtl w:val="0"/>
        </w:rPr>
        <w:t xml:space="preserve">Keith</w:t>
      </w:r>
      <w:r w:rsidDel="00000000" w:rsidR="00000000" w:rsidRPr="00000000">
        <w:rPr>
          <w:rtl w:val="0"/>
        </w:rPr>
        <w:t xml:space="preserve">: Maelgwyn. </w:t>
      </w:r>
    </w:p>
    <w:p w:rsidR="00000000" w:rsidDel="00000000" w:rsidP="00000000" w:rsidRDefault="00000000" w:rsidRPr="00000000" w14:paraId="0000056F">
      <w:pPr>
        <w:spacing w:after="240" w:lineRule="auto"/>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570">
      <w:pPr>
        <w:spacing w:after="240" w:lineRule="auto"/>
        <w:rPr/>
      </w:pPr>
      <w:r w:rsidDel="00000000" w:rsidR="00000000" w:rsidRPr="00000000">
        <w:rPr>
          <w:b w:val="1"/>
          <w:rtl w:val="0"/>
        </w:rPr>
        <w:t xml:space="preserve">Nick</w:t>
      </w:r>
      <w:r w:rsidDel="00000000" w:rsidR="00000000" w:rsidRPr="00000000">
        <w:rPr>
          <w:rtl w:val="0"/>
        </w:rPr>
        <w:t xml:space="preserve">: You know the mailman.</w:t>
      </w:r>
    </w:p>
    <w:p w:rsidR="00000000" w:rsidDel="00000000" w:rsidP="00000000" w:rsidRDefault="00000000" w:rsidRPr="00000000" w14:paraId="00000571">
      <w:pPr>
        <w:spacing w:after="240" w:lineRule="auto"/>
        <w:rPr/>
      </w:pPr>
      <w:r w:rsidDel="00000000" w:rsidR="00000000" w:rsidRPr="00000000">
        <w:rPr>
          <w:b w:val="1"/>
          <w:rtl w:val="0"/>
        </w:rPr>
        <w:t xml:space="preserve">Keith</w:t>
      </w:r>
      <w:r w:rsidDel="00000000" w:rsidR="00000000" w:rsidRPr="00000000">
        <w:rPr>
          <w:rtl w:val="0"/>
        </w:rPr>
        <w:t xml:space="preserve">: </w:t>
      </w:r>
      <w:r w:rsidDel="00000000" w:rsidR="00000000" w:rsidRPr="00000000">
        <w:rPr>
          <w:rtl w:val="0"/>
        </w:rPr>
        <w:t xml:space="preserve">Maelman</w:t>
      </w:r>
      <w:r w:rsidDel="00000000" w:rsidR="00000000" w:rsidRPr="00000000">
        <w:rPr>
          <w:rtl w:val="0"/>
        </w:rPr>
        <w:t xml:space="preserve"> goes missing. Uh, he’s out with the army, right? That’s where he was. </w:t>
      </w:r>
    </w:p>
    <w:p w:rsidR="00000000" w:rsidDel="00000000" w:rsidP="00000000" w:rsidRDefault="00000000" w:rsidRPr="00000000" w14:paraId="00000572">
      <w:pPr>
        <w:spacing w:after="240" w:lineRule="auto"/>
        <w:rPr/>
      </w:pPr>
      <w:r w:rsidDel="00000000" w:rsidR="00000000" w:rsidRPr="00000000">
        <w:rPr>
          <w:b w:val="1"/>
          <w:rtl w:val="0"/>
        </w:rPr>
        <w:t xml:space="preserve">Austin</w:t>
      </w:r>
      <w:r w:rsidDel="00000000" w:rsidR="00000000" w:rsidRPr="00000000">
        <w:rPr>
          <w:rtl w:val="0"/>
        </w:rPr>
        <w:t xml:space="preserve">: He is training the army, yeah. </w:t>
      </w:r>
    </w:p>
    <w:p w:rsidR="00000000" w:rsidDel="00000000" w:rsidP="00000000" w:rsidRDefault="00000000" w:rsidRPr="00000000" w14:paraId="00000573">
      <w:pPr>
        <w:spacing w:after="240" w:lineRule="auto"/>
        <w:rPr/>
      </w:pPr>
      <w:r w:rsidDel="00000000" w:rsidR="00000000" w:rsidRPr="00000000">
        <w:rPr>
          <w:b w:val="1"/>
          <w:rtl w:val="0"/>
        </w:rPr>
        <w:t xml:space="preserve">Keith</w:t>
      </w:r>
      <w:r w:rsidDel="00000000" w:rsidR="00000000" w:rsidRPr="00000000">
        <w:rPr>
          <w:rtl w:val="0"/>
        </w:rPr>
        <w:t xml:space="preserve">: He’s the training the army. </w:t>
      </w:r>
    </w:p>
    <w:p w:rsidR="00000000" w:rsidDel="00000000" w:rsidP="00000000" w:rsidRDefault="00000000" w:rsidRPr="00000000" w14:paraId="00000574">
      <w:pPr>
        <w:spacing w:after="240" w:lineRule="auto"/>
        <w:rPr/>
      </w:pPr>
      <w:r w:rsidDel="00000000" w:rsidR="00000000" w:rsidRPr="00000000">
        <w:rPr>
          <w:b w:val="1"/>
          <w:rtl w:val="0"/>
        </w:rPr>
        <w:t xml:space="preserve">Austin</w:t>
      </w:r>
      <w:r w:rsidDel="00000000" w:rsidR="00000000" w:rsidRPr="00000000">
        <w:rPr>
          <w:rtl w:val="0"/>
        </w:rPr>
        <w:t xml:space="preserve">: Uh huh. </w:t>
      </w:r>
    </w:p>
    <w:p w:rsidR="00000000" w:rsidDel="00000000" w:rsidP="00000000" w:rsidRDefault="00000000" w:rsidRPr="00000000" w14:paraId="00000575">
      <w:pPr>
        <w:spacing w:after="240" w:lineRule="auto"/>
        <w:rPr/>
      </w:pPr>
      <w:r w:rsidDel="00000000" w:rsidR="00000000" w:rsidRPr="00000000">
        <w:rPr>
          <w:b w:val="1"/>
          <w:rtl w:val="0"/>
        </w:rPr>
        <w:t xml:space="preserve">Keith</w:t>
      </w:r>
      <w:r w:rsidDel="00000000" w:rsidR="00000000" w:rsidRPr="00000000">
        <w:rPr>
          <w:rtl w:val="0"/>
        </w:rPr>
        <w:t xml:space="preserve">: And uh, so here’s the thing about what happens when you’re training an army and building camps and scouting perimeters-</w:t>
      </w:r>
    </w:p>
    <w:p w:rsidR="00000000" w:rsidDel="00000000" w:rsidP="00000000" w:rsidRDefault="00000000" w:rsidRPr="00000000" w14:paraId="00000576">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577">
      <w:pPr>
        <w:spacing w:after="240" w:lineRule="auto"/>
        <w:rPr/>
      </w:pPr>
      <w:r w:rsidDel="00000000" w:rsidR="00000000" w:rsidRPr="00000000">
        <w:rPr>
          <w:b w:val="1"/>
          <w:rtl w:val="0"/>
        </w:rPr>
        <w:t xml:space="preserve">Keith</w:t>
      </w:r>
      <w:r w:rsidDel="00000000" w:rsidR="00000000" w:rsidRPr="00000000">
        <w:rPr>
          <w:rtl w:val="0"/>
        </w:rPr>
        <w:t xml:space="preserve">: -is that uh, he didn’t come back at all. </w:t>
      </w:r>
    </w:p>
    <w:p w:rsidR="00000000" w:rsidDel="00000000" w:rsidP="00000000" w:rsidRDefault="00000000" w:rsidRPr="00000000" w14:paraId="00000578">
      <w:pPr>
        <w:spacing w:after="240" w:lineRule="auto"/>
        <w:rPr/>
      </w:pPr>
      <w:r w:rsidDel="00000000" w:rsidR="00000000" w:rsidRPr="00000000">
        <w:rPr>
          <w:b w:val="1"/>
          <w:rtl w:val="0"/>
        </w:rPr>
        <w:t xml:space="preserve">Austin</w:t>
      </w:r>
      <w:r w:rsidDel="00000000" w:rsidR="00000000" w:rsidRPr="00000000">
        <w:rPr>
          <w:rtl w:val="0"/>
        </w:rPr>
        <w:t xml:space="preserve">: Ok. </w:t>
      </w:r>
    </w:p>
    <w:p w:rsidR="00000000" w:rsidDel="00000000" w:rsidP="00000000" w:rsidRDefault="00000000" w:rsidRPr="00000000" w14:paraId="00000579">
      <w:pPr>
        <w:spacing w:after="240" w:lineRule="auto"/>
        <w:rPr/>
      </w:pPr>
      <w:r w:rsidDel="00000000" w:rsidR="00000000" w:rsidRPr="00000000">
        <w:rPr>
          <w:b w:val="1"/>
          <w:rtl w:val="0"/>
        </w:rPr>
        <w:t xml:space="preserve">Keith</w:t>
      </w:r>
      <w:r w:rsidDel="00000000" w:rsidR="00000000" w:rsidRPr="00000000">
        <w:rPr>
          <w:rtl w:val="0"/>
        </w:rPr>
        <w:t xml:space="preserve">: Uh, but he told everyone- he said, </w:t>
      </w:r>
    </w:p>
    <w:p w:rsidR="00000000" w:rsidDel="00000000" w:rsidP="00000000" w:rsidRDefault="00000000" w:rsidRPr="00000000" w14:paraId="0000057A">
      <w:pPr>
        <w:spacing w:after="240" w:lineRule="auto"/>
        <w:ind w:left="720" w:firstLine="0"/>
        <w:rPr/>
      </w:pPr>
      <w:r w:rsidDel="00000000" w:rsidR="00000000" w:rsidRPr="00000000">
        <w:rPr>
          <w:b w:val="1"/>
          <w:rtl w:val="0"/>
        </w:rPr>
        <w:t xml:space="preserve">Keith</w:t>
      </w:r>
      <w:r w:rsidDel="00000000" w:rsidR="00000000" w:rsidRPr="00000000">
        <w:rPr>
          <w:rtl w:val="0"/>
        </w:rPr>
        <w:t xml:space="preserve"> (as </w:t>
      </w:r>
      <w:r w:rsidDel="00000000" w:rsidR="00000000" w:rsidRPr="00000000">
        <w:rPr>
          <w:b w:val="1"/>
          <w:rtl w:val="0"/>
        </w:rPr>
        <w:t xml:space="preserve">Maelgwyn</w:t>
      </w:r>
      <w:r w:rsidDel="00000000" w:rsidR="00000000" w:rsidRPr="00000000">
        <w:rPr>
          <w:b w:val="0"/>
          <w:rtl w:val="0"/>
        </w:rPr>
        <w:t xml:space="preserve">)</w:t>
      </w:r>
      <w:r w:rsidDel="00000000" w:rsidR="00000000" w:rsidRPr="00000000">
        <w:rPr>
          <w:rtl w:val="0"/>
        </w:rPr>
        <w:t xml:space="preserve">: The most important thing is to keep training. Keep fortifying. Keep at it. </w:t>
      </w:r>
    </w:p>
    <w:p w:rsidR="00000000" w:rsidDel="00000000" w:rsidP="00000000" w:rsidRDefault="00000000" w:rsidRPr="00000000" w14:paraId="0000057B">
      <w:pPr>
        <w:spacing w:after="240" w:lineRule="auto"/>
        <w:rPr/>
      </w:pPr>
      <w:r w:rsidDel="00000000" w:rsidR="00000000" w:rsidRPr="00000000">
        <w:rPr>
          <w:b w:val="1"/>
          <w:rtl w:val="0"/>
        </w:rPr>
        <w:t xml:space="preserve">Keith</w:t>
      </w:r>
      <w:r w:rsidDel="00000000" w:rsidR="00000000" w:rsidRPr="00000000">
        <w:rPr>
          <w:rtl w:val="0"/>
        </w:rPr>
        <w:t xml:space="preserve">: And no- no one has any time to look for him. And he just doesn’t come back. </w:t>
      </w:r>
    </w:p>
    <w:p w:rsidR="00000000" w:rsidDel="00000000" w:rsidP="00000000" w:rsidRDefault="00000000" w:rsidRPr="00000000" w14:paraId="0000057C">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57D">
      <w:pPr>
        <w:spacing w:after="240" w:lineRule="auto"/>
        <w:rPr/>
      </w:pPr>
      <w:r w:rsidDel="00000000" w:rsidR="00000000" w:rsidRPr="00000000">
        <w:rPr>
          <w:b w:val="1"/>
          <w:rtl w:val="0"/>
        </w:rPr>
        <w:t xml:space="preserve">Art</w:t>
      </w:r>
      <w:r w:rsidDel="00000000" w:rsidR="00000000" w:rsidRPr="00000000">
        <w:rPr>
          <w:rtl w:val="0"/>
        </w:rPr>
        <w:t xml:space="preserve">: Gonna take a contempt. </w:t>
      </w:r>
    </w:p>
    <w:p w:rsidR="00000000" w:rsidDel="00000000" w:rsidP="00000000" w:rsidRDefault="00000000" w:rsidRPr="00000000" w14:paraId="0000057E">
      <w:pPr>
        <w:pStyle w:val="Heading1"/>
        <w:spacing w:after="240" w:lineRule="auto"/>
        <w:rPr/>
      </w:pPr>
      <w:bookmarkStart w:colFirst="0" w:colLast="0" w:name="_yg1arj7wrr6f" w:id="6"/>
      <w:bookmarkEnd w:id="6"/>
      <w:r w:rsidDel="00000000" w:rsidR="00000000" w:rsidRPr="00000000">
        <w:rPr>
          <w:rtl w:val="0"/>
        </w:rPr>
        <w:t xml:space="preserve">[1:44:58]</w:t>
      </w:r>
    </w:p>
    <w:p w:rsidR="00000000" w:rsidDel="00000000" w:rsidP="00000000" w:rsidRDefault="00000000" w:rsidRPr="00000000" w14:paraId="0000057F">
      <w:pPr>
        <w:spacing w:after="240" w:lineRule="auto"/>
        <w:rPr/>
      </w:pPr>
      <w:r w:rsidDel="00000000" w:rsidR="00000000" w:rsidRPr="00000000">
        <w:rPr>
          <w:b w:val="1"/>
          <w:rtl w:val="0"/>
        </w:rPr>
        <w:t xml:space="preserve">Austin</w:t>
      </w:r>
      <w:r w:rsidDel="00000000" w:rsidR="00000000" w:rsidRPr="00000000">
        <w:rPr>
          <w:rtl w:val="0"/>
        </w:rPr>
        <w:t xml:space="preserve">: Me, too. Uh, you’re action this turn. Oh, I’m gonna advance the clocks actually. Uh, </w:t>
      </w:r>
      <w:r w:rsidDel="00000000" w:rsidR="00000000" w:rsidRPr="00000000">
        <w:rPr>
          <w:b w:val="1"/>
          <w:rtl w:val="0"/>
        </w:rPr>
        <w:t xml:space="preserve">Janine</w:t>
      </w:r>
      <w:r w:rsidDel="00000000" w:rsidR="00000000" w:rsidRPr="00000000">
        <w:rPr>
          <w:rtl w:val="0"/>
        </w:rPr>
        <w:t xml:space="preserve">, your clock hit zero. </w:t>
      </w:r>
    </w:p>
    <w:p w:rsidR="00000000" w:rsidDel="00000000" w:rsidP="00000000" w:rsidRDefault="00000000" w:rsidRPr="00000000" w14:paraId="00000580">
      <w:pPr>
        <w:spacing w:after="240" w:lineRule="auto"/>
        <w:rPr/>
      </w:pPr>
      <w:r w:rsidDel="00000000" w:rsidR="00000000" w:rsidRPr="00000000">
        <w:rPr>
          <w:b w:val="1"/>
          <w:rtl w:val="0"/>
        </w:rPr>
        <w:t xml:space="preserve">Janine</w:t>
      </w:r>
      <w:r w:rsidDel="00000000" w:rsidR="00000000" w:rsidRPr="00000000">
        <w:rPr>
          <w:rtl w:val="0"/>
        </w:rPr>
        <w:t xml:space="preserve">: So, uh… so Maelgwyn disappears, never to be heard from again. </w:t>
      </w:r>
    </w:p>
    <w:p w:rsidR="00000000" w:rsidDel="00000000" w:rsidP="00000000" w:rsidRDefault="00000000" w:rsidRPr="00000000" w14:paraId="00000581">
      <w:pPr>
        <w:spacing w:after="240" w:lineRule="auto"/>
        <w:rPr/>
      </w:pPr>
      <w:r w:rsidDel="00000000" w:rsidR="00000000" w:rsidRPr="00000000">
        <w:rPr>
          <w:b w:val="1"/>
          <w:rtl w:val="0"/>
        </w:rPr>
        <w:t xml:space="preserve">Austin</w:t>
      </w:r>
      <w:r w:rsidDel="00000000" w:rsidR="00000000" w:rsidRPr="00000000">
        <w:rPr>
          <w:rtl w:val="0"/>
        </w:rPr>
        <w:t xml:space="preserve">: Uh huh.</w:t>
      </w:r>
    </w:p>
    <w:p w:rsidR="00000000" w:rsidDel="00000000" w:rsidP="00000000" w:rsidRDefault="00000000" w:rsidRPr="00000000" w14:paraId="00000582">
      <w:pPr>
        <w:spacing w:after="240" w:lineRule="auto"/>
        <w:rPr/>
      </w:pPr>
      <w:r w:rsidDel="00000000" w:rsidR="00000000" w:rsidRPr="00000000">
        <w:rPr>
          <w:b w:val="1"/>
          <w:rtl w:val="0"/>
        </w:rPr>
        <w:t xml:space="preserve">Janine</w:t>
      </w:r>
      <w:r w:rsidDel="00000000" w:rsidR="00000000" w:rsidRPr="00000000">
        <w:rPr>
          <w:rtl w:val="0"/>
        </w:rPr>
        <w:t xml:space="preserve">: But Hedy comes back-</w:t>
      </w:r>
    </w:p>
    <w:p w:rsidR="00000000" w:rsidDel="00000000" w:rsidP="00000000" w:rsidRDefault="00000000" w:rsidRPr="00000000" w14:paraId="00000583">
      <w:pPr>
        <w:spacing w:after="240" w:lineRule="auto"/>
        <w:rPr/>
      </w:pPr>
      <w:r w:rsidDel="00000000" w:rsidR="00000000" w:rsidRPr="00000000">
        <w:rPr>
          <w:b w:val="1"/>
          <w:rtl w:val="0"/>
        </w:rPr>
        <w:t xml:space="preserve">Austin</w:t>
      </w:r>
      <w:r w:rsidDel="00000000" w:rsidR="00000000" w:rsidRPr="00000000">
        <w:rPr>
          <w:rtl w:val="0"/>
        </w:rPr>
        <w:t xml:space="preserve">: Yep. </w:t>
      </w:r>
    </w:p>
    <w:p w:rsidR="00000000" w:rsidDel="00000000" w:rsidP="00000000" w:rsidRDefault="00000000" w:rsidRPr="00000000" w14:paraId="00000584">
      <w:pPr>
        <w:spacing w:after="240" w:lineRule="auto"/>
        <w:rPr/>
      </w:pPr>
      <w:r w:rsidDel="00000000" w:rsidR="00000000" w:rsidRPr="00000000">
        <w:rPr>
          <w:b w:val="1"/>
          <w:rtl w:val="0"/>
        </w:rPr>
        <w:t xml:space="preserve">Janine</w:t>
      </w:r>
      <w:r w:rsidDel="00000000" w:rsidR="00000000" w:rsidRPr="00000000">
        <w:rPr>
          <w:rtl w:val="0"/>
        </w:rPr>
        <w:t xml:space="preserve">: -with a lot of other ‘others’. </w:t>
      </w:r>
    </w:p>
    <w:p w:rsidR="00000000" w:rsidDel="00000000" w:rsidP="00000000" w:rsidRDefault="00000000" w:rsidRPr="00000000" w14:paraId="00000585">
      <w:pPr>
        <w:spacing w:after="240" w:lineRule="auto"/>
        <w:rPr/>
      </w:pPr>
      <w:r w:rsidDel="00000000" w:rsidR="00000000" w:rsidRPr="00000000">
        <w:rPr>
          <w:b w:val="1"/>
          <w:rtl w:val="0"/>
        </w:rPr>
        <w:t xml:space="preserve">Austin</w:t>
      </w:r>
      <w:r w:rsidDel="00000000" w:rsidR="00000000" w:rsidRPr="00000000">
        <w:rPr>
          <w:rtl w:val="0"/>
        </w:rPr>
        <w:t xml:space="preserve">: Ah, good. Good.</w:t>
      </w:r>
    </w:p>
    <w:p w:rsidR="00000000" w:rsidDel="00000000" w:rsidP="00000000" w:rsidRDefault="00000000" w:rsidRPr="00000000" w14:paraId="00000586">
      <w:pPr>
        <w:spacing w:after="240" w:lineRule="auto"/>
        <w:rPr/>
      </w:pPr>
      <w:r w:rsidDel="00000000" w:rsidR="00000000" w:rsidRPr="00000000">
        <w:rPr>
          <w:b w:val="1"/>
          <w:rtl w:val="0"/>
        </w:rPr>
        <w:t xml:space="preserve">Janine</w:t>
      </w:r>
      <w:r w:rsidDel="00000000" w:rsidR="00000000" w:rsidRPr="00000000">
        <w:rPr>
          <w:rtl w:val="0"/>
        </w:rPr>
        <w:t xml:space="preserve">: A lot. For every- for every person whose body was found, like- whose like actual body was found-</w:t>
      </w:r>
    </w:p>
    <w:p w:rsidR="00000000" w:rsidDel="00000000" w:rsidP="00000000" w:rsidRDefault="00000000" w:rsidRPr="00000000" w14:paraId="00000587">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588">
      <w:pPr>
        <w:spacing w:after="240" w:lineRule="auto"/>
        <w:rPr/>
      </w:pPr>
      <w:r w:rsidDel="00000000" w:rsidR="00000000" w:rsidRPr="00000000">
        <w:rPr>
          <w:b w:val="1"/>
          <w:rtl w:val="0"/>
        </w:rPr>
        <w:t xml:space="preserve">Janine</w:t>
      </w:r>
      <w:r w:rsidDel="00000000" w:rsidR="00000000" w:rsidRPr="00000000">
        <w:rPr>
          <w:rtl w:val="0"/>
        </w:rPr>
        <w:t xml:space="preserve">: -there is another of them. And for some of them, there are a couple ‘others’. And like, they’re slightly smaller than the other ‘others’. So like, the ‘others’ where there’s only one, </w:t>
      </w:r>
      <w:r w:rsidDel="00000000" w:rsidR="00000000" w:rsidRPr="00000000">
        <w:rPr>
          <w:rtl w:val="0"/>
        </w:rPr>
        <w:t xml:space="preserve">they’re</w:t>
      </w:r>
      <w:r w:rsidDel="00000000" w:rsidR="00000000" w:rsidRPr="00000000">
        <w:rPr>
          <w:rtl w:val="0"/>
        </w:rPr>
        <w:t xml:space="preserve">- they’re fairly large. You know, Hedy is a- is a fairly large- or was… is? I don’t know. [laughs] When fully extended, Hedy is quite large. Um, but the ones that- that are sort of multiples [laughs] are sort of multiples-</w:t>
      </w:r>
    </w:p>
    <w:p w:rsidR="00000000" w:rsidDel="00000000" w:rsidP="00000000" w:rsidRDefault="00000000" w:rsidRPr="00000000" w14:paraId="00000589">
      <w:pPr>
        <w:spacing w:after="240" w:lineRule="auto"/>
        <w:rPr/>
      </w:pPr>
      <w:r w:rsidDel="00000000" w:rsidR="00000000" w:rsidRPr="00000000">
        <w:rPr>
          <w:b w:val="1"/>
          <w:rtl w:val="0"/>
        </w:rPr>
        <w:t xml:space="preserve">Austin</w:t>
      </w:r>
      <w:r w:rsidDel="00000000" w:rsidR="00000000" w:rsidRPr="00000000">
        <w:rPr>
          <w:rtl w:val="0"/>
        </w:rPr>
        <w:t xml:space="preserve">: Uh huh. There’s like- they’re-</w:t>
      </w:r>
    </w:p>
    <w:p w:rsidR="00000000" w:rsidDel="00000000" w:rsidP="00000000" w:rsidRDefault="00000000" w:rsidRPr="00000000" w14:paraId="0000058A">
      <w:pPr>
        <w:spacing w:after="240" w:lineRule="auto"/>
        <w:rPr/>
      </w:pPr>
      <w:r w:rsidDel="00000000" w:rsidR="00000000" w:rsidRPr="00000000">
        <w:rPr>
          <w:b w:val="1"/>
          <w:rtl w:val="0"/>
        </w:rPr>
        <w:t xml:space="preserve">Janine</w:t>
      </w:r>
      <w:r w:rsidDel="00000000" w:rsidR="00000000" w:rsidRPr="00000000">
        <w:rPr>
          <w:rtl w:val="0"/>
        </w:rPr>
        <w:t xml:space="preserve">: They’re a little smaller. </w:t>
      </w:r>
    </w:p>
    <w:p w:rsidR="00000000" w:rsidDel="00000000" w:rsidP="00000000" w:rsidRDefault="00000000" w:rsidRPr="00000000" w14:paraId="0000058B">
      <w:pPr>
        <w:spacing w:after="240" w:lineRule="auto"/>
        <w:rPr/>
      </w:pPr>
      <w:r w:rsidDel="00000000" w:rsidR="00000000" w:rsidRPr="00000000">
        <w:rPr>
          <w:b w:val="1"/>
          <w:rtl w:val="0"/>
        </w:rPr>
        <w:t xml:space="preserve">Austin</w:t>
      </w:r>
      <w:r w:rsidDel="00000000" w:rsidR="00000000" w:rsidRPr="00000000">
        <w:rPr>
          <w:rtl w:val="0"/>
        </w:rPr>
        <w:t xml:space="preserve">: Uh hm.</w:t>
      </w:r>
    </w:p>
    <w:p w:rsidR="00000000" w:rsidDel="00000000" w:rsidP="00000000" w:rsidRDefault="00000000" w:rsidRPr="00000000" w14:paraId="0000058C">
      <w:pPr>
        <w:spacing w:after="240" w:lineRule="auto"/>
        <w:rPr/>
      </w:pPr>
      <w:r w:rsidDel="00000000" w:rsidR="00000000" w:rsidRPr="00000000">
        <w:rPr>
          <w:b w:val="1"/>
          <w:rtl w:val="0"/>
        </w:rPr>
        <w:t xml:space="preserve">Janine</w:t>
      </w:r>
      <w:r w:rsidDel="00000000" w:rsidR="00000000" w:rsidRPr="00000000">
        <w:rPr>
          <w:rtl w:val="0"/>
        </w:rPr>
        <w:t xml:space="preserve">: They’re more like shrubs, you know?</w:t>
      </w:r>
    </w:p>
    <w:p w:rsidR="00000000" w:rsidDel="00000000" w:rsidP="00000000" w:rsidRDefault="00000000" w:rsidRPr="00000000" w14:paraId="0000058D">
      <w:pPr>
        <w:spacing w:after="240" w:lineRule="auto"/>
        <w:rPr/>
      </w:pPr>
      <w:r w:rsidDel="00000000" w:rsidR="00000000" w:rsidRPr="00000000">
        <w:rPr>
          <w:b w:val="1"/>
          <w:rtl w:val="0"/>
        </w:rPr>
        <w:t xml:space="preserve">Austin</w:t>
      </w:r>
      <w:r w:rsidDel="00000000" w:rsidR="00000000" w:rsidRPr="00000000">
        <w:rPr>
          <w:rtl w:val="0"/>
        </w:rPr>
        <w:t xml:space="preserve">: Uh hm. </w:t>
      </w:r>
    </w:p>
    <w:p w:rsidR="00000000" w:rsidDel="00000000" w:rsidP="00000000" w:rsidRDefault="00000000" w:rsidRPr="00000000" w14:paraId="0000058E">
      <w:pPr>
        <w:spacing w:after="240" w:lineRule="auto"/>
        <w:rPr/>
      </w:pPr>
      <w:r w:rsidDel="00000000" w:rsidR="00000000" w:rsidRPr="00000000">
        <w:rPr>
          <w:b w:val="1"/>
          <w:rtl w:val="0"/>
        </w:rPr>
        <w:t xml:space="preserve">Janine</w:t>
      </w:r>
      <w:r w:rsidDel="00000000" w:rsidR="00000000" w:rsidRPr="00000000">
        <w:rPr>
          <w:rtl w:val="0"/>
        </w:rPr>
        <w:t xml:space="preserve">: They’re- they’re kind of reduced. [</w:t>
      </w:r>
      <w:r w:rsidDel="00000000" w:rsidR="00000000" w:rsidRPr="00000000">
        <w:rPr>
          <w:b w:val="1"/>
          <w:rtl w:val="0"/>
        </w:rPr>
        <w:t xml:space="preserve">Nick</w:t>
      </w:r>
      <w:r w:rsidDel="00000000" w:rsidR="00000000" w:rsidRPr="00000000">
        <w:rPr>
          <w:rtl w:val="0"/>
        </w:rPr>
        <w:t xml:space="preserve"> laughs]  If you stacked them on top of each other, they’d be about the same. So, she brings- it’s not an army, but it would be considered like, a reasonably scaled like, mercenary force. Um-</w:t>
      </w:r>
    </w:p>
    <w:p w:rsidR="00000000" w:rsidDel="00000000" w:rsidP="00000000" w:rsidRDefault="00000000" w:rsidRPr="00000000" w14:paraId="0000058F">
      <w:pPr>
        <w:spacing w:after="240" w:lineRule="auto"/>
        <w:rPr/>
      </w:pPr>
      <w:r w:rsidDel="00000000" w:rsidR="00000000" w:rsidRPr="00000000">
        <w:rPr>
          <w:b w:val="1"/>
          <w:rtl w:val="0"/>
        </w:rPr>
        <w:t xml:space="preserve">Austin</w:t>
      </w:r>
      <w:r w:rsidDel="00000000" w:rsidR="00000000" w:rsidRPr="00000000">
        <w:rPr>
          <w:rtl w:val="0"/>
        </w:rPr>
        <w:t xml:space="preserve">: Hmm. </w:t>
      </w:r>
    </w:p>
    <w:p w:rsidR="00000000" w:rsidDel="00000000" w:rsidP="00000000" w:rsidRDefault="00000000" w:rsidRPr="00000000" w14:paraId="00000590">
      <w:pPr>
        <w:spacing w:after="240" w:lineRule="auto"/>
        <w:rPr/>
      </w:pPr>
      <w:r w:rsidDel="00000000" w:rsidR="00000000" w:rsidRPr="00000000">
        <w:rPr>
          <w:b w:val="1"/>
          <w:rtl w:val="0"/>
        </w:rPr>
        <w:t xml:space="preserve">Janine</w:t>
      </w:r>
      <w:r w:rsidDel="00000000" w:rsidR="00000000" w:rsidRPr="00000000">
        <w:rPr>
          <w:rtl w:val="0"/>
        </w:rPr>
        <w:t xml:space="preserve">: And they are- they’re not armed because they’re- they just came out of trees. But they look like they are ready to- to take up arms- </w:t>
      </w:r>
    </w:p>
    <w:p w:rsidR="00000000" w:rsidDel="00000000" w:rsidP="00000000" w:rsidRDefault="00000000" w:rsidRPr="00000000" w14:paraId="00000591">
      <w:pPr>
        <w:spacing w:after="240" w:lineRule="auto"/>
        <w:rPr/>
      </w:pPr>
      <w:r w:rsidDel="00000000" w:rsidR="00000000" w:rsidRPr="00000000">
        <w:rPr>
          <w:b w:val="1"/>
          <w:rtl w:val="0"/>
        </w:rPr>
        <w:t xml:space="preserve">Austin</w:t>
      </w:r>
      <w:r w:rsidDel="00000000" w:rsidR="00000000" w:rsidRPr="00000000">
        <w:rPr>
          <w:rtl w:val="0"/>
        </w:rPr>
        <w:t xml:space="preserve">: Ok. Cool.</w:t>
      </w:r>
    </w:p>
    <w:p w:rsidR="00000000" w:rsidDel="00000000" w:rsidP="00000000" w:rsidRDefault="00000000" w:rsidRPr="00000000" w14:paraId="00000592">
      <w:pPr>
        <w:spacing w:after="240" w:lineRule="auto"/>
        <w:rPr/>
      </w:pPr>
      <w:r w:rsidDel="00000000" w:rsidR="00000000" w:rsidRPr="00000000">
        <w:rPr>
          <w:b w:val="1"/>
          <w:rtl w:val="0"/>
        </w:rPr>
        <w:t xml:space="preserve">Janine</w:t>
      </w:r>
      <w:r w:rsidDel="00000000" w:rsidR="00000000" w:rsidRPr="00000000">
        <w:rPr>
          <w:rtl w:val="0"/>
        </w:rPr>
        <w:t xml:space="preserve">: -with their really long, gross taffy-arms. </w:t>
      </w:r>
    </w:p>
    <w:p w:rsidR="00000000" w:rsidDel="00000000" w:rsidP="00000000" w:rsidRDefault="00000000" w:rsidRPr="00000000" w14:paraId="00000593">
      <w:pPr>
        <w:spacing w:after="240" w:lineRule="auto"/>
        <w:rPr/>
      </w:pPr>
      <w:r w:rsidDel="00000000" w:rsidR="00000000" w:rsidRPr="00000000">
        <w:rPr>
          <w:b w:val="1"/>
          <w:rtl w:val="0"/>
        </w:rPr>
        <w:t xml:space="preserve">Austin</w:t>
      </w:r>
      <w:r w:rsidDel="00000000" w:rsidR="00000000" w:rsidRPr="00000000">
        <w:rPr>
          <w:rtl w:val="0"/>
        </w:rPr>
        <w:t xml:space="preserve">: Good. [</w:t>
      </w:r>
      <w:r w:rsidDel="00000000" w:rsidR="00000000" w:rsidRPr="00000000">
        <w:rPr>
          <w:b w:val="1"/>
          <w:rtl w:val="0"/>
        </w:rPr>
        <w:t xml:space="preserve">Nick</w:t>
      </w:r>
      <w:r w:rsidDel="00000000" w:rsidR="00000000" w:rsidRPr="00000000">
        <w:rPr>
          <w:rtl w:val="0"/>
        </w:rPr>
        <w:t xml:space="preserve"> laughs] You want to make a- make a bunch of them down there maybe?</w:t>
      </w:r>
    </w:p>
    <w:p w:rsidR="00000000" w:rsidDel="00000000" w:rsidP="00000000" w:rsidRDefault="00000000" w:rsidRPr="00000000" w14:paraId="00000594">
      <w:pPr>
        <w:spacing w:after="240" w:lineRule="auto"/>
        <w:rPr/>
      </w:pPr>
      <w:r w:rsidDel="00000000" w:rsidR="00000000" w:rsidRPr="00000000">
        <w:rPr>
          <w:b w:val="1"/>
          <w:rtl w:val="0"/>
        </w:rPr>
        <w:t xml:space="preserve">Janine</w:t>
      </w:r>
      <w:r w:rsidDel="00000000" w:rsidR="00000000" w:rsidRPr="00000000">
        <w:rPr>
          <w:rtl w:val="0"/>
        </w:rPr>
        <w:t xml:space="preserve">: Yeah. </w:t>
      </w:r>
    </w:p>
    <w:p w:rsidR="00000000" w:rsidDel="00000000" w:rsidP="00000000" w:rsidRDefault="00000000" w:rsidRPr="00000000" w14:paraId="00000595">
      <w:pPr>
        <w:spacing w:after="240" w:lineRule="auto"/>
        <w:rPr/>
      </w:pPr>
      <w:r w:rsidDel="00000000" w:rsidR="00000000" w:rsidRPr="00000000">
        <w:rPr>
          <w:b w:val="1"/>
          <w:rtl w:val="0"/>
        </w:rPr>
        <w:t xml:space="preserve">Austin</w:t>
      </w:r>
      <w:r w:rsidDel="00000000" w:rsidR="00000000" w:rsidRPr="00000000">
        <w:rPr>
          <w:rtl w:val="0"/>
        </w:rPr>
        <w:t xml:space="preserve">: Good. </w:t>
      </w:r>
    </w:p>
    <w:p w:rsidR="00000000" w:rsidDel="00000000" w:rsidP="00000000" w:rsidRDefault="00000000" w:rsidRPr="00000000" w14:paraId="00000596">
      <w:pPr>
        <w:spacing w:after="240" w:lineRule="auto"/>
        <w:rPr/>
      </w:pPr>
      <w:r w:rsidDel="00000000" w:rsidR="00000000" w:rsidRPr="00000000">
        <w:rPr>
          <w:b w:val="1"/>
          <w:rtl w:val="0"/>
        </w:rPr>
        <w:t xml:space="preserve">Janine</w:t>
      </w:r>
      <w:r w:rsidDel="00000000" w:rsidR="00000000" w:rsidRPr="00000000">
        <w:rPr>
          <w:rtl w:val="0"/>
        </w:rPr>
        <w:t xml:space="preserve">: See, I told you she was helping. </w:t>
      </w:r>
    </w:p>
    <w:p w:rsidR="00000000" w:rsidDel="00000000" w:rsidP="00000000" w:rsidRDefault="00000000" w:rsidRPr="00000000" w14:paraId="00000597">
      <w:pPr>
        <w:spacing w:after="240" w:lineRule="auto"/>
        <w:rPr/>
      </w:pPr>
      <w:r w:rsidDel="00000000" w:rsidR="00000000" w:rsidRPr="00000000">
        <w:rPr>
          <w:b w:val="1"/>
          <w:rtl w:val="0"/>
        </w:rPr>
        <w:t xml:space="preserve">Austin</w:t>
      </w:r>
      <w:r w:rsidDel="00000000" w:rsidR="00000000" w:rsidRPr="00000000">
        <w:rPr>
          <w:rtl w:val="0"/>
        </w:rPr>
        <w:t xml:space="preserve">: Sure.</w:t>
      </w:r>
    </w:p>
    <w:p w:rsidR="00000000" w:rsidDel="00000000" w:rsidP="00000000" w:rsidRDefault="00000000" w:rsidRPr="00000000" w14:paraId="00000598">
      <w:pPr>
        <w:spacing w:after="240" w:lineRule="auto"/>
        <w:rPr/>
      </w:pPr>
      <w:r w:rsidDel="00000000" w:rsidR="00000000" w:rsidRPr="00000000">
        <w:rPr>
          <w:b w:val="1"/>
          <w:rtl w:val="0"/>
        </w:rPr>
        <w:t xml:space="preserve">Keith</w:t>
      </w:r>
      <w:r w:rsidDel="00000000" w:rsidR="00000000" w:rsidRPr="00000000">
        <w:rPr>
          <w:rtl w:val="0"/>
        </w:rPr>
        <w:t xml:space="preserve">: ‘My name is Hedy, and that’s not Nerds Rope.’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Janine</w:t>
      </w:r>
      <w:r w:rsidDel="00000000" w:rsidR="00000000" w:rsidRPr="00000000">
        <w:rPr>
          <w:rtl w:val="0"/>
        </w:rPr>
        <w:t xml:space="preserve"> laugh]</w:t>
      </w:r>
    </w:p>
    <w:p w:rsidR="00000000" w:rsidDel="00000000" w:rsidP="00000000" w:rsidRDefault="00000000" w:rsidRPr="00000000" w14:paraId="00000599">
      <w:pPr>
        <w:spacing w:after="240" w:lineRule="auto"/>
        <w:rPr/>
      </w:pPr>
      <w:r w:rsidDel="00000000" w:rsidR="00000000" w:rsidRPr="00000000">
        <w:rPr>
          <w:b w:val="1"/>
          <w:rtl w:val="0"/>
        </w:rPr>
        <w:t xml:space="preserve">Austin</w:t>
      </w:r>
      <w:r w:rsidDel="00000000" w:rsidR="00000000" w:rsidRPr="00000000">
        <w:rPr>
          <w:rtl w:val="0"/>
        </w:rPr>
        <w:t xml:space="preserve">: ‘That’s me.’ </w:t>
      </w:r>
    </w:p>
    <w:p w:rsidR="00000000" w:rsidDel="00000000" w:rsidP="00000000" w:rsidRDefault="00000000" w:rsidRPr="00000000" w14:paraId="0000059A">
      <w:pPr>
        <w:spacing w:after="240" w:lineRule="auto"/>
        <w:rPr/>
      </w:pPr>
      <w:r w:rsidDel="00000000" w:rsidR="00000000" w:rsidRPr="00000000">
        <w:rPr>
          <w:b w:val="1"/>
          <w:rtl w:val="0"/>
        </w:rPr>
        <w:t xml:space="preserve">Keith</w:t>
      </w:r>
      <w:r w:rsidDel="00000000" w:rsidR="00000000" w:rsidRPr="00000000">
        <w:rPr>
          <w:rtl w:val="0"/>
        </w:rPr>
        <w:t xml:space="preserve">: ‘That’s me. Please don’t eat it.’</w:t>
      </w:r>
    </w:p>
    <w:p w:rsidR="00000000" w:rsidDel="00000000" w:rsidP="00000000" w:rsidRDefault="00000000" w:rsidRPr="00000000" w14:paraId="0000059B">
      <w:pPr>
        <w:spacing w:after="240" w:lineRule="auto"/>
        <w:rPr/>
      </w:pPr>
      <w:r w:rsidDel="00000000" w:rsidR="00000000" w:rsidRPr="00000000">
        <w:rPr>
          <w:b w:val="1"/>
          <w:rtl w:val="0"/>
        </w:rPr>
        <w:t xml:space="preserve">Janine</w:t>
      </w:r>
      <w:r w:rsidDel="00000000" w:rsidR="00000000" w:rsidRPr="00000000">
        <w:rPr>
          <w:rtl w:val="0"/>
        </w:rPr>
        <w:t xml:space="preserve">: I don’t know imagine her that bumpy. I imagine she’s much like- she’s smooth, but it’s like-</w:t>
      </w:r>
    </w:p>
    <w:p w:rsidR="00000000" w:rsidDel="00000000" w:rsidP="00000000" w:rsidRDefault="00000000" w:rsidRPr="00000000" w14:paraId="0000059C">
      <w:pPr>
        <w:spacing w:after="240" w:lineRule="auto"/>
        <w:rPr/>
      </w:pPr>
      <w:r w:rsidDel="00000000" w:rsidR="00000000" w:rsidRPr="00000000">
        <w:rPr>
          <w:b w:val="1"/>
          <w:rtl w:val="0"/>
        </w:rPr>
        <w:t xml:space="preserve">Austin</w:t>
      </w:r>
      <w:r w:rsidDel="00000000" w:rsidR="00000000" w:rsidRPr="00000000">
        <w:rPr>
          <w:rtl w:val="0"/>
        </w:rPr>
        <w:t xml:space="preserve">: Oh. Don’t. No. No. </w:t>
      </w:r>
    </w:p>
    <w:p w:rsidR="00000000" w:rsidDel="00000000" w:rsidP="00000000" w:rsidRDefault="00000000" w:rsidRPr="00000000" w14:paraId="0000059D">
      <w:pPr>
        <w:spacing w:after="240" w:lineRule="auto"/>
        <w:rPr/>
      </w:pPr>
      <w:r w:rsidDel="00000000" w:rsidR="00000000" w:rsidRPr="00000000">
        <w:rPr>
          <w:b w:val="1"/>
          <w:rtl w:val="0"/>
        </w:rPr>
        <w:t xml:space="preserve">Janine</w:t>
      </w:r>
      <w:r w:rsidDel="00000000" w:rsidR="00000000" w:rsidRPr="00000000">
        <w:rPr>
          <w:rtl w:val="0"/>
        </w:rPr>
        <w:t xml:space="preserve">: -ripply. </w:t>
      </w:r>
    </w:p>
    <w:p w:rsidR="00000000" w:rsidDel="00000000" w:rsidP="00000000" w:rsidRDefault="00000000" w:rsidRPr="00000000" w14:paraId="0000059E">
      <w:pPr>
        <w:spacing w:after="240" w:lineRule="auto"/>
        <w:rPr/>
      </w:pPr>
      <w:r w:rsidDel="00000000" w:rsidR="00000000" w:rsidRPr="00000000">
        <w:rPr>
          <w:b w:val="1"/>
          <w:rtl w:val="0"/>
        </w:rPr>
        <w:t xml:space="preserve">Austin</w:t>
      </w:r>
      <w:r w:rsidDel="00000000" w:rsidR="00000000" w:rsidRPr="00000000">
        <w:rPr>
          <w:rtl w:val="0"/>
        </w:rPr>
        <w:t xml:space="preserve">: Ugh. [</w:t>
      </w:r>
      <w:r w:rsidDel="00000000" w:rsidR="00000000" w:rsidRPr="00000000">
        <w:rPr>
          <w:b w:val="1"/>
          <w:rtl w:val="0"/>
        </w:rPr>
        <w:t xml:space="preserve">Nick</w:t>
      </w:r>
      <w:r w:rsidDel="00000000" w:rsidR="00000000" w:rsidRPr="00000000">
        <w:rPr>
          <w:rtl w:val="0"/>
        </w:rPr>
        <w:t xml:space="preserve"> laughs] Alright. Who fuckin’ turn is this actually? This is </w:t>
      </w:r>
      <w:r w:rsidDel="00000000" w:rsidR="00000000" w:rsidRPr="00000000">
        <w:rPr>
          <w:rtl w:val="0"/>
        </w:rPr>
        <w:t xml:space="preserve">Keith’s </w:t>
      </w:r>
      <w:r w:rsidDel="00000000" w:rsidR="00000000" w:rsidRPr="00000000">
        <w:rPr>
          <w:rtl w:val="0"/>
        </w:rPr>
        <w:t xml:space="preserve">turn?</w:t>
      </w:r>
    </w:p>
    <w:p w:rsidR="00000000" w:rsidDel="00000000" w:rsidP="00000000" w:rsidRDefault="00000000" w:rsidRPr="00000000" w14:paraId="0000059F">
      <w:pPr>
        <w:spacing w:after="240" w:lineRule="auto"/>
        <w:rPr/>
      </w:pPr>
      <w:r w:rsidDel="00000000" w:rsidR="00000000" w:rsidRPr="00000000">
        <w:rPr>
          <w:b w:val="1"/>
          <w:rtl w:val="0"/>
        </w:rPr>
        <w:t xml:space="preserve">Keith</w:t>
      </w:r>
      <w:r w:rsidDel="00000000" w:rsidR="00000000" w:rsidRPr="00000000">
        <w:rPr>
          <w:rtl w:val="0"/>
        </w:rPr>
        <w:t xml:space="preserve">: My turn, yeah. </w:t>
      </w:r>
    </w:p>
    <w:p w:rsidR="00000000" w:rsidDel="00000000" w:rsidP="00000000" w:rsidRDefault="00000000" w:rsidRPr="00000000" w14:paraId="000005A0">
      <w:pPr>
        <w:spacing w:after="240" w:lineRule="auto"/>
        <w:rPr/>
      </w:pPr>
      <w:r w:rsidDel="00000000" w:rsidR="00000000" w:rsidRPr="00000000">
        <w:rPr>
          <w:b w:val="1"/>
          <w:rtl w:val="0"/>
        </w:rPr>
        <w:t xml:space="preserve">Nick</w:t>
      </w:r>
      <w:r w:rsidDel="00000000" w:rsidR="00000000" w:rsidRPr="00000000">
        <w:rPr>
          <w:rtl w:val="0"/>
        </w:rPr>
        <w:t xml:space="preserve">: She’s more like- she’s more like Red Vines. </w:t>
      </w:r>
    </w:p>
    <w:p w:rsidR="00000000" w:rsidDel="00000000" w:rsidP="00000000" w:rsidRDefault="00000000" w:rsidRPr="00000000" w14:paraId="000005A1">
      <w:pPr>
        <w:spacing w:after="240" w:lineRule="auto"/>
        <w:rPr/>
      </w:pPr>
      <w:r w:rsidDel="00000000" w:rsidR="00000000" w:rsidRPr="00000000">
        <w:rPr>
          <w:b w:val="1"/>
          <w:rtl w:val="0"/>
        </w:rPr>
        <w:t xml:space="preserve">Janine</w:t>
      </w:r>
      <w:r w:rsidDel="00000000" w:rsidR="00000000" w:rsidRPr="00000000">
        <w:rPr>
          <w:rtl w:val="0"/>
        </w:rPr>
        <w:t xml:space="preserve">: Yeah. </w:t>
      </w:r>
    </w:p>
    <w:p w:rsidR="00000000" w:rsidDel="00000000" w:rsidP="00000000" w:rsidRDefault="00000000" w:rsidRPr="00000000" w14:paraId="000005A2">
      <w:pPr>
        <w:spacing w:after="240" w:lineRule="auto"/>
        <w:rPr/>
      </w:pPr>
      <w:r w:rsidDel="00000000" w:rsidR="00000000" w:rsidRPr="00000000">
        <w:rPr>
          <w:b w:val="1"/>
          <w:rtl w:val="0"/>
        </w:rPr>
        <w:t xml:space="preserve">Austin</w:t>
      </w:r>
      <w:r w:rsidDel="00000000" w:rsidR="00000000" w:rsidRPr="00000000">
        <w:rPr>
          <w:rtl w:val="0"/>
        </w:rPr>
        <w:t xml:space="preserve">: What are you doing? </w:t>
      </w:r>
    </w:p>
    <w:p w:rsidR="00000000" w:rsidDel="00000000" w:rsidP="00000000" w:rsidRDefault="00000000" w:rsidRPr="00000000" w14:paraId="000005A3">
      <w:pPr>
        <w:spacing w:after="240" w:lineRule="auto"/>
        <w:rPr/>
      </w:pPr>
      <w:r w:rsidDel="00000000" w:rsidR="00000000" w:rsidRPr="00000000">
        <w:rPr>
          <w:b w:val="1"/>
          <w:rtl w:val="0"/>
        </w:rPr>
        <w:t xml:space="preserve">Nick</w:t>
      </w:r>
      <w:r w:rsidDel="00000000" w:rsidR="00000000" w:rsidRPr="00000000">
        <w:rPr>
          <w:rtl w:val="0"/>
        </w:rPr>
        <w:t xml:space="preserve">: Except peach colored. </w:t>
      </w:r>
    </w:p>
    <w:p w:rsidR="00000000" w:rsidDel="00000000" w:rsidP="00000000" w:rsidRDefault="00000000" w:rsidRPr="00000000" w14:paraId="000005A4">
      <w:pPr>
        <w:spacing w:after="240" w:lineRule="auto"/>
        <w:rPr/>
      </w:pPr>
      <w:r w:rsidDel="00000000" w:rsidR="00000000" w:rsidRPr="00000000">
        <w:rPr>
          <w:b w:val="1"/>
          <w:rtl w:val="0"/>
        </w:rPr>
        <w:t xml:space="preserve">Austin</w:t>
      </w:r>
      <w:r w:rsidDel="00000000" w:rsidR="00000000" w:rsidRPr="00000000">
        <w:rPr>
          <w:rtl w:val="0"/>
        </w:rPr>
        <w:t xml:space="preserve">: What are you doing, </w:t>
      </w:r>
      <w:r w:rsidDel="00000000" w:rsidR="00000000" w:rsidRPr="00000000">
        <w:rPr>
          <w:rtl w:val="0"/>
        </w:rPr>
        <w:t xml:space="preserve">Keith</w:t>
      </w:r>
      <w:r w:rsidDel="00000000" w:rsidR="00000000" w:rsidRPr="00000000">
        <w:rPr>
          <w:rtl w:val="0"/>
        </w:rPr>
        <w:t xml:space="preserve">?</w:t>
      </w:r>
    </w:p>
    <w:p w:rsidR="00000000" w:rsidDel="00000000" w:rsidP="00000000" w:rsidRDefault="00000000" w:rsidRPr="00000000" w14:paraId="000005A5">
      <w:pPr>
        <w:spacing w:after="240" w:lineRule="auto"/>
        <w:rPr/>
      </w:pPr>
      <w:r w:rsidDel="00000000" w:rsidR="00000000" w:rsidRPr="00000000">
        <w:rPr>
          <w:b w:val="1"/>
          <w:rtl w:val="0"/>
        </w:rPr>
        <w:t xml:space="preserve">Keith</w:t>
      </w:r>
      <w:r w:rsidDel="00000000" w:rsidR="00000000" w:rsidRPr="00000000">
        <w:rPr>
          <w:rtl w:val="0"/>
        </w:rPr>
        <w:t xml:space="preserve">: Um, I guess- I guess I would like a uh- I would like to investigate the army that’s up there. </w:t>
      </w:r>
    </w:p>
    <w:p w:rsidR="00000000" w:rsidDel="00000000" w:rsidP="00000000" w:rsidRDefault="00000000" w:rsidRPr="00000000" w14:paraId="000005A6">
      <w:pPr>
        <w:spacing w:after="240" w:lineRule="auto"/>
        <w:rPr/>
      </w:pPr>
      <w:r w:rsidDel="00000000" w:rsidR="00000000" w:rsidRPr="00000000">
        <w:rPr>
          <w:b w:val="1"/>
          <w:rtl w:val="0"/>
        </w:rPr>
        <w:t xml:space="preserve">Austin</w:t>
      </w:r>
      <w:r w:rsidDel="00000000" w:rsidR="00000000" w:rsidRPr="00000000">
        <w:rPr>
          <w:rtl w:val="0"/>
        </w:rPr>
        <w:t xml:space="preserve">: Ok. That’s a good idea. </w:t>
      </w:r>
    </w:p>
    <w:p w:rsidR="00000000" w:rsidDel="00000000" w:rsidP="00000000" w:rsidRDefault="00000000" w:rsidRPr="00000000" w14:paraId="000005A7">
      <w:pPr>
        <w:spacing w:after="240" w:lineRule="auto"/>
        <w:rPr/>
      </w:pPr>
      <w:r w:rsidDel="00000000" w:rsidR="00000000" w:rsidRPr="00000000">
        <w:rPr>
          <w:b w:val="1"/>
          <w:rtl w:val="0"/>
        </w:rPr>
        <w:t xml:space="preserve">Keith</w:t>
      </w:r>
      <w:r w:rsidDel="00000000" w:rsidR="00000000" w:rsidRPr="00000000">
        <w:rPr>
          <w:rtl w:val="0"/>
        </w:rPr>
        <w:t xml:space="preserve">: Yeah. </w:t>
      </w:r>
    </w:p>
    <w:p w:rsidR="00000000" w:rsidDel="00000000" w:rsidP="00000000" w:rsidRDefault="00000000" w:rsidRPr="00000000" w14:paraId="000005A8">
      <w:pPr>
        <w:spacing w:after="240" w:lineRule="auto"/>
        <w:rPr/>
      </w:pPr>
      <w:r w:rsidDel="00000000" w:rsidR="00000000" w:rsidRPr="00000000">
        <w:rPr>
          <w:b w:val="1"/>
          <w:rtl w:val="0"/>
        </w:rPr>
        <w:t xml:space="preserve">Austin</w:t>
      </w:r>
      <w:r w:rsidDel="00000000" w:rsidR="00000000" w:rsidRPr="00000000">
        <w:rPr>
          <w:rtl w:val="0"/>
        </w:rPr>
        <w:t xml:space="preserve">: How many weeks do you think it will take to scout that?</w:t>
      </w:r>
    </w:p>
    <w:p w:rsidR="00000000" w:rsidDel="00000000" w:rsidP="00000000" w:rsidRDefault="00000000" w:rsidRPr="00000000" w14:paraId="000005A9">
      <w:pPr>
        <w:spacing w:after="240" w:lineRule="auto"/>
        <w:rPr/>
      </w:pPr>
      <w:r w:rsidDel="00000000" w:rsidR="00000000" w:rsidRPr="00000000">
        <w:rPr>
          <w:b w:val="1"/>
          <w:rtl w:val="0"/>
        </w:rPr>
        <w:t xml:space="preserve">Keith</w:t>
      </w:r>
      <w:r w:rsidDel="00000000" w:rsidR="00000000" w:rsidRPr="00000000">
        <w:rPr>
          <w:rtl w:val="0"/>
        </w:rPr>
        <w:t xml:space="preserve">: Um, I think 3 weeks. </w:t>
      </w:r>
    </w:p>
    <w:p w:rsidR="00000000" w:rsidDel="00000000" w:rsidP="00000000" w:rsidRDefault="00000000" w:rsidRPr="00000000" w14:paraId="000005AA">
      <w:pPr>
        <w:spacing w:after="240" w:lineRule="auto"/>
        <w:rPr/>
      </w:pPr>
      <w:r w:rsidDel="00000000" w:rsidR="00000000" w:rsidRPr="00000000">
        <w:rPr>
          <w:b w:val="1"/>
          <w:rtl w:val="0"/>
        </w:rPr>
        <w:t xml:space="preserve">Austin</w:t>
      </w:r>
      <w:r w:rsidDel="00000000" w:rsidR="00000000" w:rsidRPr="00000000">
        <w:rPr>
          <w:rtl w:val="0"/>
        </w:rPr>
        <w:t xml:space="preserve">: Yeah, I could- I can get with that. There we go. 3 weeks. </w:t>
      </w:r>
      <w:r w:rsidDel="00000000" w:rsidR="00000000" w:rsidRPr="00000000">
        <w:rPr>
          <w:rtl w:val="0"/>
        </w:rPr>
        <w:t xml:space="preserve">Nick</w:t>
      </w:r>
      <w:r w:rsidDel="00000000" w:rsidR="00000000" w:rsidRPr="00000000">
        <w:rPr>
          <w:rtl w:val="0"/>
        </w:rPr>
        <w:t xml:space="preserve">, uh draw your card. [light laugh] Ah, well. King of Winter. The Frost Shepherds arrive. That’s the end of the game. I think- I think that the scouts you sent out, they see them first. The chariots don’t pick up dust this time, but snow and ice and sleet, and as it pours out from behind them, it does not fall softly back to the ground and instead it rises up into the sky. A whirlwind that turns into a wintery hurricane. It builds in speed and strength, and it moves out in front of Samot’s forces, covering the barren ground in ice and then reaching the river of fire. A collision that seems to tear nature itself apart. </w:t>
      </w:r>
    </w:p>
    <w:p w:rsidR="00000000" w:rsidDel="00000000" w:rsidP="00000000" w:rsidRDefault="00000000" w:rsidRPr="00000000" w14:paraId="000005AB">
      <w:pPr>
        <w:spacing w:after="240" w:lineRule="auto"/>
        <w:ind w:firstLine="720"/>
        <w:rPr/>
      </w:pPr>
      <w:r w:rsidDel="00000000" w:rsidR="00000000" w:rsidRPr="00000000">
        <w:rPr>
          <w:rtl w:val="0"/>
        </w:rPr>
        <w:t xml:space="preserve">The bells ring and the horns call. All of Marielda moves into action, but what follows is the story of the projects that went unfinished. You know, if- if the scouts had made it back in time, then maybe they could have hurried preparations or told you what exactly it was you were preparing for. But instead the scouts are run down, trampled, left to freeze in the snow. If the towers had been finished, the watch towers, then maybe you would have seen that the traitor Samot’s forces were arriving not to the north, but to the south first. But you didn’t know that until… the elves arrived. Their stoicism finally broken, fleeing into Canopy Row, begging for refuge from the vanguard forces that used their bridge to cross while the river was still cooling. If- if Tamsyn had been able to fully prepare her troops, then the fighting may have started out on the field instead of inside the city itself where so much damage was done. The siege lasted weeks. </w:t>
      </w:r>
    </w:p>
    <w:p w:rsidR="00000000" w:rsidDel="00000000" w:rsidP="00000000" w:rsidRDefault="00000000" w:rsidRPr="00000000" w14:paraId="000005AC">
      <w:pPr>
        <w:spacing w:after="240" w:lineRule="auto"/>
        <w:ind w:firstLine="720"/>
        <w:rPr/>
      </w:pPr>
      <w:r w:rsidDel="00000000" w:rsidR="00000000" w:rsidRPr="00000000">
        <w:rPr>
          <w:rtl w:val="0"/>
        </w:rPr>
        <w:t xml:space="preserve">But while much of the city suffered, Canopy Row survived. As Samot’s forces could not have predicted, Hedy and her group of long-armed weavers which moved through the cracks and swung from the netting, driving Samot’s most decorated phalanx out of Canopy Row. The strange, glowing orb that the brothers Mung brought back from the obsidian glaciers, the one that was supposedly imbued with the healing fire of Samothes himself, it- it brought back hundreds from the brink of death until finally, they lost track of it. And there was something else, too. </w:t>
      </w:r>
    </w:p>
    <w:p w:rsidR="00000000" w:rsidDel="00000000" w:rsidP="00000000" w:rsidRDefault="00000000" w:rsidRPr="00000000" w14:paraId="000005AD">
      <w:pPr>
        <w:spacing w:after="240" w:lineRule="auto"/>
        <w:ind w:firstLine="720"/>
        <w:rPr/>
      </w:pPr>
      <w:r w:rsidDel="00000000" w:rsidR="00000000" w:rsidRPr="00000000">
        <w:rPr>
          <w:rtl w:val="0"/>
        </w:rPr>
        <w:t xml:space="preserve">While Samot’s forces freely devastated the buildings of northern Marielda, they seemed unwilling to torch the wooden structures of the Canopy. One man swears he saw an officer chiding a subordinate for even bringing up the possibility. No one knows why. </w:t>
      </w:r>
    </w:p>
    <w:p w:rsidR="00000000" w:rsidDel="00000000" w:rsidP="00000000" w:rsidRDefault="00000000" w:rsidRPr="00000000" w14:paraId="000005AE">
      <w:pPr>
        <w:spacing w:after="240" w:lineRule="auto"/>
        <w:ind w:firstLine="720"/>
        <w:rPr/>
      </w:pPr>
      <w:r w:rsidDel="00000000" w:rsidR="00000000" w:rsidRPr="00000000">
        <w:rPr>
          <w:rtl w:val="0"/>
        </w:rPr>
        <w:t xml:space="preserve">But while Canopy Rows survived, things were grim for the rest of the city. It seemed like it was only a matter of time, and then some time in the fifth week, at the break of day, a second sun rose on the western horizon, cutting through the snow and clouds and offering a vision of a bright, blue sky. It rallied the troops who joined from basements and attics, who re-armed themselves with old weapons, long forgotten, and who unified as a new front. The remainders who were dedicated to saving Marielda no matter the cost. And that afternoon, they were joined by a surprise set of allies. A second batch of pala-din who walked out of the sea. A statuary in motion. A violent monument to the power of Samothes himself. Except instead of holding spears, they carried long arms. Wood and metal and fire. They held these weapons tight to their shoulders and flung the sun’s own light made material at the occupying army. </w:t>
      </w:r>
    </w:p>
    <w:p w:rsidR="00000000" w:rsidDel="00000000" w:rsidP="00000000" w:rsidRDefault="00000000" w:rsidRPr="00000000" w14:paraId="000005AF">
      <w:pPr>
        <w:spacing w:after="240" w:lineRule="auto"/>
        <w:ind w:firstLine="720"/>
        <w:rPr/>
      </w:pPr>
      <w:r w:rsidDel="00000000" w:rsidR="00000000" w:rsidRPr="00000000">
        <w:rPr>
          <w:rtl w:val="0"/>
        </w:rPr>
        <w:t xml:space="preserve">The rays of fire burst through Samot’s men, and in their indiscriminate dedication to victory, the pala-din harmed nearly as many of Tamsyn’s remaining soldiers as it did the invaders. Thousands were killed. A population decimated. But Marielda was free. Free to grow and change and reconfigure itself into something new. The smoke and iron of industry went to work, as did the dreams and prejudices of mortal folk. </w:t>
      </w:r>
    </w:p>
    <w:p w:rsidR="00000000" w:rsidDel="00000000" w:rsidP="00000000" w:rsidRDefault="00000000" w:rsidRPr="00000000" w14:paraId="000005B0">
      <w:pPr>
        <w:spacing w:after="240" w:lineRule="auto"/>
        <w:ind w:firstLine="720"/>
        <w:rPr/>
      </w:pPr>
      <w:r w:rsidDel="00000000" w:rsidR="00000000" w:rsidRPr="00000000">
        <w:rPr>
          <w:rtl w:val="0"/>
        </w:rPr>
        <w:t xml:space="preserve">And then some 15 years later- </w:t>
      </w:r>
    </w:p>
    <w:p w:rsidR="00000000" w:rsidDel="00000000" w:rsidP="00000000" w:rsidRDefault="00000000" w:rsidRPr="00000000" w14:paraId="000005B1">
      <w:pPr>
        <w:spacing w:after="240" w:lineRule="auto"/>
        <w:ind w:firstLine="720"/>
        <w:rPr/>
      </w:pPr>
      <w:r w:rsidDel="00000000" w:rsidR="00000000" w:rsidRPr="00000000">
        <w:rPr>
          <w:rtl w:val="0"/>
        </w:rPr>
        <w:t xml:space="preserve">Alright, uh. Captain Hitchcock. You hear a familiar sound. There’s a uh, a thing that they used to give you in the calvary which were these uh, metal plates that strapped, or kind of affixed to the bottom of your cavalry boots. And they said that it was something to do with the stirrups to make sure that they stayed in or something. Um, but when you were in the corp, a thing that you learned was that you always knew when a cavalryman was coming. Even when they were off their horse cause you could hear the clanking of the sound. </w:t>
      </w:r>
    </w:p>
    <w:p w:rsidR="00000000" w:rsidDel="00000000" w:rsidP="00000000" w:rsidRDefault="00000000" w:rsidRPr="00000000" w14:paraId="000005B2">
      <w:pPr>
        <w:spacing w:after="240" w:lineRule="auto"/>
        <w:ind w:firstLine="720"/>
        <w:rPr/>
      </w:pPr>
      <w:r w:rsidDel="00000000" w:rsidR="00000000" w:rsidRPr="00000000">
        <w:rPr>
          <w:rtl w:val="0"/>
        </w:rPr>
        <w:t xml:space="preserve">Clank. Clank. And then you hear a door open. [Door opening foley] Clunk. [Jack de Quidt’s “</w:t>
      </w:r>
      <w:hyperlink r:id="rId9">
        <w:r w:rsidDel="00000000" w:rsidR="00000000" w:rsidRPr="00000000">
          <w:rPr>
            <w:color w:val="1155cc"/>
            <w:u w:val="single"/>
            <w:rtl w:val="0"/>
          </w:rPr>
          <w:t xml:space="preserve">Marielda</w:t>
        </w:r>
      </w:hyperlink>
      <w:r w:rsidDel="00000000" w:rsidR="00000000" w:rsidRPr="00000000">
        <w:rPr>
          <w:rtl w:val="0"/>
        </w:rPr>
        <w:t xml:space="preserve">” begins playing in the background] Closes. And then some lighter clanking because the metal is hitting hay now, but there is still a metal ground underneath it. Clank. Clank. And it’s getting closer. And the door opens. And there’s a man with no nose wearing the uniform of the Golden Lance wondering why the train is slowing down. What do you do?</w:t>
      </w:r>
    </w:p>
    <w:p w:rsidR="00000000" w:rsidDel="00000000" w:rsidP="00000000" w:rsidRDefault="00000000" w:rsidRPr="00000000" w14:paraId="000005B3">
      <w:pPr>
        <w:spacing w:after="240" w:lineRule="auto"/>
        <w:rPr/>
      </w:pPr>
      <w:r w:rsidDel="00000000" w:rsidR="00000000" w:rsidRPr="00000000">
        <w:rPr>
          <w:rtl w:val="0"/>
        </w:rPr>
        <w:t xml:space="preserve"> [Jack de Quidt’s “</w:t>
      </w:r>
      <w:hyperlink r:id="rId10">
        <w:r w:rsidDel="00000000" w:rsidR="00000000" w:rsidRPr="00000000">
          <w:rPr>
            <w:color w:val="1155cc"/>
            <w:u w:val="single"/>
            <w:rtl w:val="0"/>
          </w:rPr>
          <w:t xml:space="preserve">Marielda</w:t>
        </w:r>
      </w:hyperlink>
      <w:r w:rsidDel="00000000" w:rsidR="00000000" w:rsidRPr="00000000">
        <w:rPr>
          <w:rtl w:val="0"/>
        </w:rPr>
        <w:t xml:space="preserve">” begins playing in the background] </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oe Weinstein" w:id="0" w:date="2018-06-08T19:10:38Z">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notquitereal.bandcamp.com/track/marielda" TargetMode="External"/><Relationship Id="rId9" Type="http://schemas.openxmlformats.org/officeDocument/2006/relationships/hyperlink" Target="https://notquitereal.bandcamp.com/track/marield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marielda-02-the-city-of-light-pt-2" TargetMode="External"/><Relationship Id="rId8" Type="http://schemas.openxmlformats.org/officeDocument/2006/relationships/hyperlink" Target="https://notquitereal.bandcamp.com/track/mari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