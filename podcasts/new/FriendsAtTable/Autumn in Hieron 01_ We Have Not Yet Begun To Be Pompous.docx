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Verdana" w:cs="Verdana" w:eastAsia="Verdana" w:hAnsi="Verdana"/>
          <w:sz w:val="24"/>
          <w:szCs w:val="24"/>
        </w:rPr>
      </w:pPr>
      <w:hyperlink r:id="rId6">
        <w:r w:rsidDel="00000000" w:rsidR="00000000" w:rsidRPr="00000000">
          <w:rPr>
            <w:rFonts w:ascii="Verdana" w:cs="Verdana" w:eastAsia="Verdana" w:hAnsi="Verdana"/>
            <w:color w:val="1155cc"/>
            <w:sz w:val="24"/>
            <w:szCs w:val="24"/>
            <w:u w:val="single"/>
            <w:rtl w:val="0"/>
          </w:rPr>
          <w:t xml:space="preserve">Autumn in Hieron 01: We Have Not Yet Begun To Be Pompous</w:t>
        </w:r>
      </w:hyperlink>
      <w:r w:rsidDel="00000000" w:rsidR="00000000" w:rsidRPr="00000000">
        <w:rPr>
          <w:rtl w:val="0"/>
        </w:rPr>
      </w:r>
    </w:p>
    <w:p w:rsidR="00000000" w:rsidDel="00000000" w:rsidP="00000000" w:rsidRDefault="00000000" w:rsidRPr="00000000" w14:paraId="00000002">
      <w:pPr>
        <w:spacing w:after="0" w:line="276" w:lineRule="auto"/>
        <w:rPr/>
      </w:pPr>
      <w:r w:rsidDel="00000000" w:rsidR="00000000" w:rsidRPr="00000000">
        <w:rPr>
          <w:rtl w:val="0"/>
        </w:rPr>
        <w:t xml:space="preserve">Amaya/@thepearlofdeath</w:t>
      </w:r>
    </w:p>
    <w:p w:rsidR="00000000" w:rsidDel="00000000" w:rsidP="00000000" w:rsidRDefault="00000000" w:rsidRPr="00000000" w14:paraId="00000003">
      <w:pPr>
        <w:spacing w:after="0" w:line="276" w:lineRule="auto"/>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rtl w:val="0"/>
        </w:rPr>
        <w:t xml:space="preserve">KEITH: I’m gonna do an example, okay, ready? We learn by doing. Three, two, one, clap [out of </w:t>
      </w:r>
    </w:p>
    <w:p w:rsidR="00000000" w:rsidDel="00000000" w:rsidP="00000000" w:rsidRDefault="00000000" w:rsidRPr="00000000" w14:paraId="00000005">
      <w:pPr>
        <w:spacing w:after="0" w:line="276" w:lineRule="auto"/>
        <w:rPr/>
      </w:pPr>
      <w:r w:rsidDel="00000000" w:rsidR="00000000" w:rsidRPr="00000000">
        <w:rPr>
          <w:rtl w:val="0"/>
        </w:rPr>
        <w:t xml:space="preserve">sync clapping] like that.</w:t>
      </w:r>
    </w:p>
    <w:p w:rsidR="00000000" w:rsidDel="00000000" w:rsidP="00000000" w:rsidRDefault="00000000" w:rsidRPr="00000000" w14:paraId="00000006">
      <w:pPr>
        <w:spacing w:after="0" w:line="276" w:lineRule="auto"/>
        <w:rPr/>
      </w:pPr>
      <w:r w:rsidDel="00000000" w:rsidR="00000000" w:rsidRPr="00000000">
        <w:rPr>
          <w:rtl w:val="0"/>
        </w:rPr>
      </w:r>
    </w:p>
    <w:p w:rsidR="00000000" w:rsidDel="00000000" w:rsidP="00000000" w:rsidRDefault="00000000" w:rsidRPr="00000000" w14:paraId="00000007">
      <w:pPr>
        <w:spacing w:after="0" w:line="276" w:lineRule="auto"/>
        <w:rPr/>
      </w:pPr>
      <w:r w:rsidDel="00000000" w:rsidR="00000000" w:rsidRPr="00000000">
        <w:rPr>
          <w:rtl w:val="0"/>
        </w:rPr>
        <w:t xml:space="preserve">[MUSIC – </w:t>
      </w:r>
      <w:hyperlink r:id="rId7">
        <w:r w:rsidDel="00000000" w:rsidR="00000000" w:rsidRPr="00000000">
          <w:rPr>
            <w:color w:val="1155cc"/>
            <w:u w:val="single"/>
            <w:rtl w:val="0"/>
          </w:rPr>
          <w:t xml:space="preserve">AUTUMN NOT WINTER</w:t>
        </w:r>
      </w:hyperlink>
      <w:r w:rsidDel="00000000" w:rsidR="00000000" w:rsidRPr="00000000">
        <w:rPr>
          <w:rtl w:val="0"/>
        </w:rPr>
        <w:t xml:space="preserve">]</w:t>
      </w:r>
    </w:p>
    <w:p w:rsidR="00000000" w:rsidDel="00000000" w:rsidP="00000000" w:rsidRDefault="00000000" w:rsidRPr="00000000" w14:paraId="00000008">
      <w:pPr>
        <w:spacing w:after="0" w:line="276" w:lineRule="auto"/>
        <w:rPr/>
      </w:pPr>
      <w:r w:rsidDel="00000000" w:rsidR="00000000" w:rsidRPr="00000000">
        <w:rPr>
          <w:rtl w:val="0"/>
        </w:rPr>
      </w:r>
    </w:p>
    <w:p w:rsidR="00000000" w:rsidDel="00000000" w:rsidP="00000000" w:rsidRDefault="00000000" w:rsidRPr="00000000" w14:paraId="00000009">
      <w:pPr>
        <w:spacing w:after="0" w:line="276" w:lineRule="auto"/>
        <w:rPr/>
      </w:pPr>
      <w:r w:rsidDel="00000000" w:rsidR="00000000" w:rsidRPr="00000000">
        <w:rPr>
          <w:rtl w:val="0"/>
        </w:rPr>
        <w:t xml:space="preserve">KEITH: That’s what we do.</w:t>
      </w:r>
    </w:p>
    <w:p w:rsidR="00000000" w:rsidDel="00000000" w:rsidP="00000000" w:rsidRDefault="00000000" w:rsidRPr="00000000" w14:paraId="0000000A">
      <w:pPr>
        <w:spacing w:after="0" w:line="276" w:lineRule="auto"/>
        <w:rPr/>
      </w:pPr>
      <w:r w:rsidDel="00000000" w:rsidR="00000000" w:rsidRPr="00000000">
        <w:rPr>
          <w:rtl w:val="0"/>
        </w:rPr>
      </w:r>
    </w:p>
    <w:p w:rsidR="00000000" w:rsidDel="00000000" w:rsidP="00000000" w:rsidRDefault="00000000" w:rsidRPr="00000000" w14:paraId="0000000B">
      <w:pPr>
        <w:spacing w:after="0" w:line="276" w:lineRule="auto"/>
        <w:rPr/>
      </w:pPr>
      <w:r w:rsidDel="00000000" w:rsidR="00000000" w:rsidRPr="00000000">
        <w:rPr>
          <w:rtl w:val="0"/>
        </w:rPr>
        <w:t xml:space="preserve">[MUSIC STOPS]</w:t>
      </w:r>
    </w:p>
    <w:p w:rsidR="00000000" w:rsidDel="00000000" w:rsidP="00000000" w:rsidRDefault="00000000" w:rsidRPr="00000000" w14:paraId="0000000C">
      <w:pPr>
        <w:spacing w:after="0" w:line="276" w:lineRule="auto"/>
        <w:rPr/>
      </w:pPr>
      <w:r w:rsidDel="00000000" w:rsidR="00000000" w:rsidRPr="00000000">
        <w:rPr>
          <w:rtl w:val="0"/>
        </w:rPr>
      </w:r>
    </w:p>
    <w:p w:rsidR="00000000" w:rsidDel="00000000" w:rsidP="00000000" w:rsidRDefault="00000000" w:rsidRPr="00000000" w14:paraId="0000000D">
      <w:pPr>
        <w:spacing w:after="0" w:line="276" w:lineRule="auto"/>
        <w:rPr/>
      </w:pPr>
      <w:r w:rsidDel="00000000" w:rsidR="00000000" w:rsidRPr="00000000">
        <w:rPr>
          <w:rtl w:val="0"/>
        </w:rPr>
        <w:t xml:space="preserve">AUSTIN: Okay. But that wasn’t the clap! That was not the clap.</w:t>
      </w:r>
    </w:p>
    <w:p w:rsidR="00000000" w:rsidDel="00000000" w:rsidP="00000000" w:rsidRDefault="00000000" w:rsidRPr="00000000" w14:paraId="0000000E">
      <w:pPr>
        <w:spacing w:after="0" w:line="276" w:lineRule="auto"/>
        <w:rPr/>
      </w:pPr>
      <w:r w:rsidDel="00000000" w:rsidR="00000000" w:rsidRPr="00000000">
        <w:rPr>
          <w:rtl w:val="0"/>
        </w:rPr>
      </w:r>
    </w:p>
    <w:p w:rsidR="00000000" w:rsidDel="00000000" w:rsidP="00000000" w:rsidRDefault="00000000" w:rsidRPr="00000000" w14:paraId="0000000F">
      <w:pPr>
        <w:spacing w:after="0" w:line="276" w:lineRule="auto"/>
        <w:rPr/>
      </w:pPr>
      <w:r w:rsidDel="00000000" w:rsidR="00000000" w:rsidRPr="00000000">
        <w:rPr>
          <w:rtl w:val="0"/>
        </w:rPr>
        <w:t xml:space="preserve">KEITH: That wasn’t the clap! That was just – this is just teaching by example.</w:t>
      </w:r>
    </w:p>
    <w:p w:rsidR="00000000" w:rsidDel="00000000" w:rsidP="00000000" w:rsidRDefault="00000000" w:rsidRPr="00000000" w14:paraId="00000010">
      <w:pPr>
        <w:spacing w:after="0" w:line="276" w:lineRule="auto"/>
        <w:rPr/>
      </w:pPr>
      <w:r w:rsidDel="00000000" w:rsidR="00000000" w:rsidRPr="00000000">
        <w:rPr>
          <w:rtl w:val="0"/>
        </w:rPr>
      </w:r>
    </w:p>
    <w:p w:rsidR="00000000" w:rsidDel="00000000" w:rsidP="00000000" w:rsidRDefault="00000000" w:rsidRPr="00000000" w14:paraId="00000011">
      <w:pPr>
        <w:spacing w:after="0" w:line="276" w:lineRule="auto"/>
        <w:rPr/>
      </w:pPr>
      <w:r w:rsidDel="00000000" w:rsidR="00000000" w:rsidRPr="00000000">
        <w:rPr>
          <w:rtl w:val="0"/>
        </w:rPr>
        <w:t xml:space="preserve">AUSTIN: Okay.</w:t>
      </w:r>
    </w:p>
    <w:p w:rsidR="00000000" w:rsidDel="00000000" w:rsidP="00000000" w:rsidRDefault="00000000" w:rsidRPr="00000000" w14:paraId="00000012">
      <w:pPr>
        <w:spacing w:after="0" w:line="276" w:lineRule="auto"/>
        <w:rPr/>
      </w:pPr>
      <w:r w:rsidDel="00000000" w:rsidR="00000000" w:rsidRPr="00000000">
        <w:rPr>
          <w:rtl w:val="0"/>
        </w:rPr>
      </w:r>
    </w:p>
    <w:p w:rsidR="00000000" w:rsidDel="00000000" w:rsidP="00000000" w:rsidRDefault="00000000" w:rsidRPr="00000000" w14:paraId="00000013">
      <w:pPr>
        <w:spacing w:after="0" w:line="276" w:lineRule="auto"/>
        <w:rPr/>
      </w:pPr>
      <w:r w:rsidDel="00000000" w:rsidR="00000000" w:rsidRPr="00000000">
        <w:rPr>
          <w:rtl w:val="0"/>
        </w:rPr>
        <w:t xml:space="preserve">KEITH: Yeah. [AUSTIN laughs] Alright, we’re – we’re cool?</w:t>
      </w:r>
    </w:p>
    <w:p w:rsidR="00000000" w:rsidDel="00000000" w:rsidP="00000000" w:rsidRDefault="00000000" w:rsidRPr="00000000" w14:paraId="00000014">
      <w:pPr>
        <w:spacing w:after="0" w:line="276" w:lineRule="auto"/>
        <w:rPr/>
      </w:pPr>
      <w:r w:rsidDel="00000000" w:rsidR="00000000" w:rsidRPr="00000000">
        <w:rPr>
          <w:rtl w:val="0"/>
        </w:rPr>
      </w:r>
    </w:p>
    <w:p w:rsidR="00000000" w:rsidDel="00000000" w:rsidP="00000000" w:rsidRDefault="00000000" w:rsidRPr="00000000" w14:paraId="00000015">
      <w:pPr>
        <w:spacing w:after="0" w:line="276" w:lineRule="auto"/>
        <w:rPr/>
      </w:pPr>
      <w:r w:rsidDel="00000000" w:rsidR="00000000" w:rsidRPr="00000000">
        <w:rPr>
          <w:rtl w:val="0"/>
        </w:rPr>
        <w:t xml:space="preserve">JACK: Yep.</w:t>
      </w:r>
    </w:p>
    <w:p w:rsidR="00000000" w:rsidDel="00000000" w:rsidP="00000000" w:rsidRDefault="00000000" w:rsidRPr="00000000" w14:paraId="00000016">
      <w:pPr>
        <w:spacing w:after="0" w:line="276" w:lineRule="auto"/>
        <w:rPr/>
      </w:pPr>
      <w:r w:rsidDel="00000000" w:rsidR="00000000" w:rsidRPr="00000000">
        <w:rPr>
          <w:rtl w:val="0"/>
        </w:rPr>
      </w:r>
    </w:p>
    <w:p w:rsidR="00000000" w:rsidDel="00000000" w:rsidP="00000000" w:rsidRDefault="00000000" w:rsidRPr="00000000" w14:paraId="00000017">
      <w:pPr>
        <w:spacing w:after="0" w:line="276" w:lineRule="auto"/>
        <w:rPr/>
      </w:pPr>
      <w:r w:rsidDel="00000000" w:rsidR="00000000" w:rsidRPr="00000000">
        <w:rPr>
          <w:rtl w:val="0"/>
        </w:rPr>
        <w:t xml:space="preserve">KEITH: Three, two, one. [clapping]</w:t>
      </w:r>
    </w:p>
    <w:p w:rsidR="00000000" w:rsidDel="00000000" w:rsidP="00000000" w:rsidRDefault="00000000" w:rsidRPr="00000000" w14:paraId="00000018">
      <w:pPr>
        <w:spacing w:after="0" w:line="276" w:lineRule="auto"/>
        <w:rPr/>
      </w:pPr>
      <w:r w:rsidDel="00000000" w:rsidR="00000000" w:rsidRPr="00000000">
        <w:rPr>
          <w:rtl w:val="0"/>
        </w:rPr>
      </w:r>
    </w:p>
    <w:p w:rsidR="00000000" w:rsidDel="00000000" w:rsidP="00000000" w:rsidRDefault="00000000" w:rsidRPr="00000000" w14:paraId="00000019">
      <w:pPr>
        <w:spacing w:after="0" w:line="276" w:lineRule="auto"/>
        <w:rPr/>
      </w:pPr>
      <w:r w:rsidDel="00000000" w:rsidR="00000000" w:rsidRPr="00000000">
        <w:rPr>
          <w:rtl w:val="0"/>
        </w:rPr>
        <w:t xml:space="preserve">[MUSIC – </w:t>
      </w:r>
      <w:hyperlink r:id="rId8">
        <w:r w:rsidDel="00000000" w:rsidR="00000000" w:rsidRPr="00000000">
          <w:rPr>
            <w:color w:val="1155cc"/>
            <w:u w:val="single"/>
            <w:rtl w:val="0"/>
          </w:rPr>
          <w:t xml:space="preserve">AUTUMN NOT WINTER</w:t>
        </w:r>
      </w:hyperlink>
      <w:r w:rsidDel="00000000" w:rsidR="00000000" w:rsidRPr="00000000">
        <w:rPr>
          <w:rtl w:val="0"/>
        </w:rPr>
        <w:t xml:space="preserve">]</w:t>
      </w:r>
    </w:p>
    <w:p w:rsidR="00000000" w:rsidDel="00000000" w:rsidP="00000000" w:rsidRDefault="00000000" w:rsidRPr="00000000" w14:paraId="0000001A">
      <w:pPr>
        <w:spacing w:after="0" w:line="276" w:lineRule="auto"/>
        <w:rPr/>
      </w:pPr>
      <w:r w:rsidDel="00000000" w:rsidR="00000000" w:rsidRPr="00000000">
        <w:rPr>
          <w:rtl w:val="0"/>
        </w:rPr>
      </w:r>
    </w:p>
    <w:p w:rsidR="00000000" w:rsidDel="00000000" w:rsidP="00000000" w:rsidRDefault="00000000" w:rsidRPr="00000000" w14:paraId="0000001B">
      <w:pPr>
        <w:spacing w:after="0" w:line="276" w:lineRule="auto"/>
        <w:rPr/>
      </w:pPr>
      <w:r w:rsidDel="00000000" w:rsidR="00000000" w:rsidRPr="00000000">
        <w:rPr>
          <w:rtl w:val="0"/>
        </w:rPr>
        <w:t xml:space="preserve">JACK: Wait – wait wait wait wait.</w:t>
      </w:r>
    </w:p>
    <w:p w:rsidR="00000000" w:rsidDel="00000000" w:rsidP="00000000" w:rsidRDefault="00000000" w:rsidRPr="00000000" w14:paraId="0000001C">
      <w:pPr>
        <w:spacing w:after="0" w:line="276" w:lineRule="auto"/>
        <w:rPr/>
      </w:pPr>
      <w:r w:rsidDel="00000000" w:rsidR="00000000" w:rsidRPr="00000000">
        <w:rPr>
          <w:rtl w:val="0"/>
        </w:rPr>
      </w:r>
    </w:p>
    <w:p w:rsidR="00000000" w:rsidDel="00000000" w:rsidP="00000000" w:rsidRDefault="00000000" w:rsidRPr="00000000" w14:paraId="0000001D">
      <w:pPr>
        <w:spacing w:after="0" w:line="276" w:lineRule="auto"/>
        <w:rPr/>
      </w:pPr>
      <w:r w:rsidDel="00000000" w:rsidR="00000000" w:rsidRPr="00000000">
        <w:rPr>
          <w:rtl w:val="0"/>
        </w:rPr>
        <w:t xml:space="preserve">[MUSIC STOPS]</w:t>
      </w:r>
    </w:p>
    <w:p w:rsidR="00000000" w:rsidDel="00000000" w:rsidP="00000000" w:rsidRDefault="00000000" w:rsidRPr="00000000" w14:paraId="0000001E">
      <w:pPr>
        <w:spacing w:after="0" w:line="276" w:lineRule="auto"/>
        <w:rPr/>
      </w:pPr>
      <w:r w:rsidDel="00000000" w:rsidR="00000000" w:rsidRPr="00000000">
        <w:rPr>
          <w:rtl w:val="0"/>
        </w:rPr>
      </w:r>
    </w:p>
    <w:p w:rsidR="00000000" w:rsidDel="00000000" w:rsidP="00000000" w:rsidRDefault="00000000" w:rsidRPr="00000000" w14:paraId="0000001F">
      <w:pPr>
        <w:spacing w:after="0" w:line="276" w:lineRule="auto"/>
        <w:rPr/>
      </w:pPr>
      <w:r w:rsidDel="00000000" w:rsidR="00000000" w:rsidRPr="00000000">
        <w:rPr>
          <w:rtl w:val="0"/>
        </w:rPr>
        <w:t xml:space="preserve">JACK: Just moving everything away. From. The world. Okay.</w:t>
      </w:r>
    </w:p>
    <w:p w:rsidR="00000000" w:rsidDel="00000000" w:rsidP="00000000" w:rsidRDefault="00000000" w:rsidRPr="00000000" w14:paraId="00000020">
      <w:pPr>
        <w:spacing w:after="0" w:line="276" w:lineRule="auto"/>
        <w:rPr/>
      </w:pPr>
      <w:r w:rsidDel="00000000" w:rsidR="00000000" w:rsidRPr="00000000">
        <w:rPr>
          <w:rtl w:val="0"/>
        </w:rPr>
      </w:r>
    </w:p>
    <w:p w:rsidR="00000000" w:rsidDel="00000000" w:rsidP="00000000" w:rsidRDefault="00000000" w:rsidRPr="00000000" w14:paraId="00000021">
      <w:pPr>
        <w:spacing w:after="0" w:line="276" w:lineRule="auto"/>
        <w:rPr/>
      </w:pPr>
      <w:r w:rsidDel="00000000" w:rsidR="00000000" w:rsidRPr="00000000">
        <w:rPr>
          <w:rtl w:val="0"/>
        </w:rPr>
        <w:t xml:space="preserve">AUSTIN: You ready to clap?</w:t>
      </w:r>
    </w:p>
    <w:p w:rsidR="00000000" w:rsidDel="00000000" w:rsidP="00000000" w:rsidRDefault="00000000" w:rsidRPr="00000000" w14:paraId="00000022">
      <w:pPr>
        <w:spacing w:after="0" w:line="276" w:lineRule="auto"/>
        <w:rPr/>
      </w:pPr>
      <w:r w:rsidDel="00000000" w:rsidR="00000000" w:rsidRPr="00000000">
        <w:rPr>
          <w:rtl w:val="0"/>
        </w:rPr>
      </w:r>
    </w:p>
    <w:p w:rsidR="00000000" w:rsidDel="00000000" w:rsidP="00000000" w:rsidRDefault="00000000" w:rsidRPr="00000000" w14:paraId="00000023">
      <w:pPr>
        <w:spacing w:after="0" w:line="276" w:lineRule="auto"/>
        <w:rPr/>
      </w:pPr>
      <w:r w:rsidDel="00000000" w:rsidR="00000000" w:rsidRPr="00000000">
        <w:rPr>
          <w:rtl w:val="0"/>
        </w:rPr>
        <w:t xml:space="preserve">KEITH: Yeah, alright.</w:t>
      </w:r>
    </w:p>
    <w:p w:rsidR="00000000" w:rsidDel="00000000" w:rsidP="00000000" w:rsidRDefault="00000000" w:rsidRPr="00000000" w14:paraId="00000024">
      <w:pPr>
        <w:spacing w:after="0" w:line="276" w:lineRule="auto"/>
        <w:rPr/>
      </w:pPr>
      <w:r w:rsidDel="00000000" w:rsidR="00000000" w:rsidRPr="00000000">
        <w:rPr>
          <w:rtl w:val="0"/>
        </w:rPr>
      </w:r>
    </w:p>
    <w:p w:rsidR="00000000" w:rsidDel="00000000" w:rsidP="00000000" w:rsidRDefault="00000000" w:rsidRPr="00000000" w14:paraId="00000025">
      <w:pPr>
        <w:spacing w:after="0" w:line="276" w:lineRule="auto"/>
        <w:rPr/>
      </w:pPr>
      <w:r w:rsidDel="00000000" w:rsidR="00000000" w:rsidRPr="00000000">
        <w:rPr>
          <w:rtl w:val="0"/>
        </w:rPr>
        <w:t xml:space="preserve">AUSTIN: Cause we did such a good job. [laughter]</w:t>
      </w:r>
    </w:p>
    <w:p w:rsidR="00000000" w:rsidDel="00000000" w:rsidP="00000000" w:rsidRDefault="00000000" w:rsidRPr="00000000" w14:paraId="00000026">
      <w:pPr>
        <w:spacing w:after="0" w:line="276" w:lineRule="auto"/>
        <w:rPr/>
      </w:pPr>
      <w:r w:rsidDel="00000000" w:rsidR="00000000" w:rsidRPr="00000000">
        <w:rPr>
          <w:rtl w:val="0"/>
        </w:rPr>
      </w:r>
    </w:p>
    <w:p w:rsidR="00000000" w:rsidDel="00000000" w:rsidP="00000000" w:rsidRDefault="00000000" w:rsidRPr="00000000" w14:paraId="00000027">
      <w:pPr>
        <w:spacing w:after="0" w:line="276" w:lineRule="auto"/>
        <w:rPr/>
      </w:pPr>
      <w:r w:rsidDel="00000000" w:rsidR="00000000" w:rsidRPr="00000000">
        <w:rPr>
          <w:rtl w:val="0"/>
        </w:rPr>
        <w:t xml:space="preserve">KEITH: Yeah, do you – I want – do you guys remember how we do it?</w:t>
      </w:r>
    </w:p>
    <w:p w:rsidR="00000000" w:rsidDel="00000000" w:rsidP="00000000" w:rsidRDefault="00000000" w:rsidRPr="00000000" w14:paraId="00000028">
      <w:pPr>
        <w:spacing w:after="0" w:line="276" w:lineRule="auto"/>
        <w:rPr/>
      </w:pPr>
      <w:r w:rsidDel="00000000" w:rsidR="00000000" w:rsidRPr="00000000">
        <w:rPr>
          <w:rtl w:val="0"/>
        </w:rPr>
      </w:r>
    </w:p>
    <w:p w:rsidR="00000000" w:rsidDel="00000000" w:rsidP="00000000" w:rsidRDefault="00000000" w:rsidRPr="00000000" w14:paraId="00000029">
      <w:pPr>
        <w:spacing w:after="0" w:line="276" w:lineRule="auto"/>
        <w:rPr/>
      </w:pPr>
      <w:r w:rsidDel="00000000" w:rsidR="00000000" w:rsidRPr="00000000">
        <w:rPr>
          <w:rtl w:val="0"/>
        </w:rPr>
        <w:t xml:space="preserve">AUSTIN: [cross] Three, two, one, clap?</w:t>
      </w:r>
    </w:p>
    <w:p w:rsidR="00000000" w:rsidDel="00000000" w:rsidP="00000000" w:rsidRDefault="00000000" w:rsidRPr="00000000" w14:paraId="0000002A">
      <w:pPr>
        <w:spacing w:after="0" w:line="276" w:lineRule="auto"/>
        <w:rPr/>
      </w:pPr>
      <w:r w:rsidDel="00000000" w:rsidR="00000000" w:rsidRPr="00000000">
        <w:rPr>
          <w:rtl w:val="0"/>
        </w:rPr>
      </w:r>
    </w:p>
    <w:p w:rsidR="00000000" w:rsidDel="00000000" w:rsidP="00000000" w:rsidRDefault="00000000" w:rsidRPr="00000000" w14:paraId="0000002B">
      <w:pPr>
        <w:spacing w:after="0" w:line="276" w:lineRule="auto"/>
        <w:rPr/>
      </w:pPr>
      <w:r w:rsidDel="00000000" w:rsidR="00000000" w:rsidRPr="00000000">
        <w:rPr>
          <w:rtl w:val="0"/>
        </w:rPr>
        <w:t xml:space="preserve">KEITH: [cross] How we do this clap?</w:t>
      </w:r>
    </w:p>
    <w:p w:rsidR="00000000" w:rsidDel="00000000" w:rsidP="00000000" w:rsidRDefault="00000000" w:rsidRPr="00000000" w14:paraId="0000002C">
      <w:pPr>
        <w:spacing w:after="0" w:line="276" w:lineRule="auto"/>
        <w:rPr/>
      </w:pPr>
      <w:r w:rsidDel="00000000" w:rsidR="00000000" w:rsidRPr="00000000">
        <w:rPr>
          <w:rtl w:val="0"/>
        </w:rPr>
      </w:r>
    </w:p>
    <w:p w:rsidR="00000000" w:rsidDel="00000000" w:rsidP="00000000" w:rsidRDefault="00000000" w:rsidRPr="00000000" w14:paraId="0000002D">
      <w:pPr>
        <w:spacing w:after="0" w:line="276" w:lineRule="auto"/>
        <w:rPr/>
      </w:pPr>
      <w:r w:rsidDel="00000000" w:rsidR="00000000" w:rsidRPr="00000000">
        <w:rPr>
          <w:rtl w:val="0"/>
        </w:rPr>
        <w:t xml:space="preserve">AUSTIN: Yeah. Let’s do it.</w:t>
      </w:r>
    </w:p>
    <w:p w:rsidR="00000000" w:rsidDel="00000000" w:rsidP="00000000" w:rsidRDefault="00000000" w:rsidRPr="00000000" w14:paraId="0000002E">
      <w:pPr>
        <w:spacing w:after="0" w:line="276" w:lineRule="auto"/>
        <w:rPr/>
      </w:pPr>
      <w:r w:rsidDel="00000000" w:rsidR="00000000" w:rsidRPr="00000000">
        <w:rPr>
          <w:rtl w:val="0"/>
        </w:rPr>
      </w:r>
    </w:p>
    <w:p w:rsidR="00000000" w:rsidDel="00000000" w:rsidP="00000000" w:rsidRDefault="00000000" w:rsidRPr="00000000" w14:paraId="0000002F">
      <w:pPr>
        <w:spacing w:after="0" w:line="276" w:lineRule="auto"/>
        <w:rPr/>
      </w:pPr>
      <w:r w:rsidDel="00000000" w:rsidR="00000000" w:rsidRPr="00000000">
        <w:rPr>
          <w:rtl w:val="0"/>
        </w:rPr>
        <w:t xml:space="preserve">ALI: [quietly] One two three.</w:t>
      </w:r>
    </w:p>
    <w:p w:rsidR="00000000" w:rsidDel="00000000" w:rsidP="00000000" w:rsidRDefault="00000000" w:rsidRPr="00000000" w14:paraId="00000030">
      <w:pPr>
        <w:spacing w:after="0" w:line="276" w:lineRule="auto"/>
        <w:rPr/>
      </w:pPr>
      <w:r w:rsidDel="00000000" w:rsidR="00000000" w:rsidRPr="00000000">
        <w:rPr>
          <w:rtl w:val="0"/>
        </w:rPr>
      </w:r>
    </w:p>
    <w:p w:rsidR="00000000" w:rsidDel="00000000" w:rsidP="00000000" w:rsidRDefault="00000000" w:rsidRPr="00000000" w14:paraId="00000031">
      <w:pPr>
        <w:spacing w:after="0" w:line="276" w:lineRule="auto"/>
        <w:rPr/>
      </w:pPr>
      <w:r w:rsidDel="00000000" w:rsidR="00000000" w:rsidRPr="00000000">
        <w:rPr>
          <w:rtl w:val="0"/>
        </w:rPr>
        <w:t xml:space="preserve">KEITH: Alright. Three, two, one. [out of sync clapping]</w:t>
      </w:r>
    </w:p>
    <w:p w:rsidR="00000000" w:rsidDel="00000000" w:rsidP="00000000" w:rsidRDefault="00000000" w:rsidRPr="00000000" w14:paraId="00000032">
      <w:pPr>
        <w:spacing w:after="0" w:line="276" w:lineRule="auto"/>
        <w:rPr/>
      </w:pPr>
      <w:r w:rsidDel="00000000" w:rsidR="00000000" w:rsidRPr="00000000">
        <w:rPr>
          <w:rtl w:val="0"/>
        </w:rPr>
      </w:r>
    </w:p>
    <w:p w:rsidR="00000000" w:rsidDel="00000000" w:rsidP="00000000" w:rsidRDefault="00000000" w:rsidRPr="00000000" w14:paraId="00000033">
      <w:pPr>
        <w:spacing w:after="0" w:line="276" w:lineRule="auto"/>
        <w:rPr/>
      </w:pPr>
      <w:r w:rsidDel="00000000" w:rsidR="00000000" w:rsidRPr="00000000">
        <w:rPr>
          <w:rtl w:val="0"/>
        </w:rPr>
        <w:t xml:space="preserve">[MUSIC – </w:t>
      </w:r>
      <w:hyperlink r:id="rId9">
        <w:r w:rsidDel="00000000" w:rsidR="00000000" w:rsidRPr="00000000">
          <w:rPr>
            <w:color w:val="1155cc"/>
            <w:u w:val="single"/>
            <w:rtl w:val="0"/>
          </w:rPr>
          <w:t xml:space="preserve">AUTUMN NOT WINTER</w:t>
        </w:r>
      </w:hyperlink>
      <w:r w:rsidDel="00000000" w:rsidR="00000000" w:rsidRPr="00000000">
        <w:rPr>
          <w:rtl w:val="0"/>
        </w:rPr>
        <w:t xml:space="preserve">]</w:t>
      </w:r>
    </w:p>
    <w:p w:rsidR="00000000" w:rsidDel="00000000" w:rsidP="00000000" w:rsidRDefault="00000000" w:rsidRPr="00000000" w14:paraId="00000034">
      <w:pPr>
        <w:spacing w:after="0" w:line="276" w:lineRule="auto"/>
        <w:rPr/>
      </w:pPr>
      <w:r w:rsidDel="00000000" w:rsidR="00000000" w:rsidRPr="00000000">
        <w:rPr>
          <w:rtl w:val="0"/>
        </w:rPr>
      </w:r>
    </w:p>
    <w:p w:rsidR="00000000" w:rsidDel="00000000" w:rsidP="00000000" w:rsidRDefault="00000000" w:rsidRPr="00000000" w14:paraId="00000035">
      <w:pPr>
        <w:spacing w:after="0" w:line="276" w:lineRule="auto"/>
        <w:rPr/>
      </w:pPr>
      <w:r w:rsidDel="00000000" w:rsidR="00000000" w:rsidRPr="00000000">
        <w:rPr>
          <w:rtl w:val="0"/>
        </w:rPr>
        <w:t xml:space="preserve">AUSTIN: Hey, Internet. This is Austin Walker, of the StreamFriends, twitch.tv.streamfriends, </w:t>
      </w:r>
    </w:p>
    <w:p w:rsidR="00000000" w:rsidDel="00000000" w:rsidP="00000000" w:rsidRDefault="00000000" w:rsidRPr="00000000" w14:paraId="00000036">
      <w:pPr>
        <w:spacing w:after="0" w:line="276" w:lineRule="auto"/>
        <w:rPr/>
      </w:pPr>
      <w:r w:rsidDel="00000000" w:rsidR="00000000" w:rsidRPr="00000000">
        <w:rPr>
          <w:rtl w:val="0"/>
        </w:rPr>
        <w:t xml:space="preserve">streamfriends.tv, and today we’re gonna do the first adventure of our Dungeon World campaign, </w:t>
      </w:r>
    </w:p>
    <w:p w:rsidR="00000000" w:rsidDel="00000000" w:rsidP="00000000" w:rsidRDefault="00000000" w:rsidRPr="00000000" w14:paraId="00000037">
      <w:pPr>
        <w:spacing w:after="0" w:line="276" w:lineRule="auto"/>
        <w:rPr/>
      </w:pPr>
      <w:r w:rsidDel="00000000" w:rsidR="00000000" w:rsidRPr="00000000">
        <w:rPr>
          <w:rtl w:val="0"/>
        </w:rPr>
        <w:t xml:space="preserve">we’ll see how this goes. Dungeon World is a game by Sage LaTorra and Adam Koebel. Uh, </w:t>
      </w:r>
    </w:p>
    <w:p w:rsidR="00000000" w:rsidDel="00000000" w:rsidP="00000000" w:rsidRDefault="00000000" w:rsidRPr="00000000" w14:paraId="00000038">
      <w:pPr>
        <w:spacing w:after="0" w:line="276" w:lineRule="auto"/>
        <w:rPr/>
      </w:pPr>
      <w:r w:rsidDel="00000000" w:rsidR="00000000" w:rsidRPr="00000000">
        <w:rPr>
          <w:rtl w:val="0"/>
        </w:rPr>
        <w:t xml:space="preserve">Sage Kobold Productions, and it is a hack of Vincent Baker’s, uh, Apocalypse World game. </w:t>
      </w:r>
    </w:p>
    <w:p w:rsidR="00000000" w:rsidDel="00000000" w:rsidP="00000000" w:rsidRDefault="00000000" w:rsidRPr="00000000" w14:paraId="00000039">
      <w:pPr>
        <w:spacing w:after="0" w:line="276" w:lineRule="auto"/>
        <w:rPr/>
      </w:pPr>
      <w:r w:rsidDel="00000000" w:rsidR="00000000" w:rsidRPr="00000000">
        <w:rPr>
          <w:rtl w:val="0"/>
        </w:rPr>
        <w:t xml:space="preserve">Joining me today, from West to East, Art Tebbel.</w:t>
      </w:r>
    </w:p>
    <w:p w:rsidR="00000000" w:rsidDel="00000000" w:rsidP="00000000" w:rsidRDefault="00000000" w:rsidRPr="00000000" w14:paraId="0000003A">
      <w:pPr>
        <w:spacing w:after="0" w:line="276" w:lineRule="auto"/>
        <w:rPr/>
      </w:pPr>
      <w:r w:rsidDel="00000000" w:rsidR="00000000" w:rsidRPr="00000000">
        <w:rPr>
          <w:rtl w:val="0"/>
        </w:rPr>
      </w:r>
    </w:p>
    <w:p w:rsidR="00000000" w:rsidDel="00000000" w:rsidP="00000000" w:rsidRDefault="00000000" w:rsidRPr="00000000" w14:paraId="0000003B">
      <w:pPr>
        <w:spacing w:after="0" w:line="276" w:lineRule="auto"/>
        <w:rPr/>
      </w:pPr>
      <w:r w:rsidDel="00000000" w:rsidR="00000000" w:rsidRPr="00000000">
        <w:rPr>
          <w:rtl w:val="0"/>
        </w:rPr>
        <w:t xml:space="preserve">ART: [pause] Oh hi. [laughter] I just posed cause I forgot the cameras aren’t gonna be part of the </w:t>
      </w:r>
    </w:p>
    <w:p w:rsidR="00000000" w:rsidDel="00000000" w:rsidP="00000000" w:rsidRDefault="00000000" w:rsidRPr="00000000" w14:paraId="0000003C">
      <w:pPr>
        <w:spacing w:after="0" w:line="276" w:lineRule="auto"/>
        <w:rPr/>
      </w:pPr>
      <w:r w:rsidDel="00000000" w:rsidR="00000000" w:rsidRPr="00000000">
        <w:rPr>
          <w:rtl w:val="0"/>
        </w:rPr>
        <w:t xml:space="preserve">final thing.</w:t>
      </w:r>
    </w:p>
    <w:p w:rsidR="00000000" w:rsidDel="00000000" w:rsidP="00000000" w:rsidRDefault="00000000" w:rsidRPr="00000000" w14:paraId="0000003D">
      <w:pPr>
        <w:spacing w:after="0" w:line="276" w:lineRule="auto"/>
        <w:rPr/>
      </w:pPr>
      <w:r w:rsidDel="00000000" w:rsidR="00000000" w:rsidRPr="00000000">
        <w:rPr>
          <w:rtl w:val="0"/>
        </w:rPr>
      </w:r>
    </w:p>
    <w:p w:rsidR="00000000" w:rsidDel="00000000" w:rsidP="00000000" w:rsidRDefault="00000000" w:rsidRPr="00000000" w14:paraId="0000003E">
      <w:pPr>
        <w:spacing w:after="0" w:line="276" w:lineRule="auto"/>
        <w:rPr/>
      </w:pPr>
      <w:r w:rsidDel="00000000" w:rsidR="00000000" w:rsidRPr="00000000">
        <w:rPr>
          <w:rtl w:val="0"/>
        </w:rPr>
        <w:t xml:space="preserve">AUSTIN: Where can people find you, Art?</w:t>
      </w:r>
    </w:p>
    <w:p w:rsidR="00000000" w:rsidDel="00000000" w:rsidP="00000000" w:rsidRDefault="00000000" w:rsidRPr="00000000" w14:paraId="0000003F">
      <w:pPr>
        <w:spacing w:after="0" w:line="276" w:lineRule="auto"/>
        <w:rPr/>
      </w:pPr>
      <w:r w:rsidDel="00000000" w:rsidR="00000000" w:rsidRPr="00000000">
        <w:rPr>
          <w:rtl w:val="0"/>
        </w:rPr>
      </w:r>
    </w:p>
    <w:p w:rsidR="00000000" w:rsidDel="00000000" w:rsidP="00000000" w:rsidRDefault="00000000" w:rsidRPr="00000000" w14:paraId="00000040">
      <w:pPr>
        <w:spacing w:after="0" w:line="276" w:lineRule="auto"/>
        <w:rPr/>
      </w:pPr>
      <w:r w:rsidDel="00000000" w:rsidR="00000000" w:rsidRPr="00000000">
        <w:rPr>
          <w:rtl w:val="0"/>
        </w:rPr>
        <w:t xml:space="preserve">ART: Uh, I’m on Twitter @atebbel and you can read stuff I write weekly on comicmix.com, about </w:t>
      </w:r>
    </w:p>
    <w:p w:rsidR="00000000" w:rsidDel="00000000" w:rsidP="00000000" w:rsidRDefault="00000000" w:rsidRPr="00000000" w14:paraId="00000041">
      <w:pPr>
        <w:spacing w:after="0" w:line="276" w:lineRule="auto"/>
        <w:rPr/>
      </w:pPr>
      <w:r w:rsidDel="00000000" w:rsidR="00000000" w:rsidRPr="00000000">
        <w:rPr>
          <w:rtl w:val="0"/>
        </w:rPr>
        <w:t xml:space="preserve">movies.</w:t>
      </w:r>
    </w:p>
    <w:p w:rsidR="00000000" w:rsidDel="00000000" w:rsidP="00000000" w:rsidRDefault="00000000" w:rsidRPr="00000000" w14:paraId="00000042">
      <w:pPr>
        <w:spacing w:after="0" w:line="276" w:lineRule="auto"/>
        <w:rPr/>
      </w:pPr>
      <w:r w:rsidDel="00000000" w:rsidR="00000000" w:rsidRPr="00000000">
        <w:rPr>
          <w:rtl w:val="0"/>
        </w:rPr>
      </w:r>
    </w:p>
    <w:p w:rsidR="00000000" w:rsidDel="00000000" w:rsidP="00000000" w:rsidRDefault="00000000" w:rsidRPr="00000000" w14:paraId="00000043">
      <w:pPr>
        <w:spacing w:after="0" w:line="276" w:lineRule="auto"/>
        <w:rPr/>
      </w:pPr>
      <w:r w:rsidDel="00000000" w:rsidR="00000000" w:rsidRPr="00000000">
        <w:rPr>
          <w:rtl w:val="0"/>
        </w:rPr>
        <w:t xml:space="preserve">AUSTIN: Also joining us is Nick Sondgeroth. Wait… </w:t>
      </w:r>
    </w:p>
    <w:p w:rsidR="00000000" w:rsidDel="00000000" w:rsidP="00000000" w:rsidRDefault="00000000" w:rsidRPr="00000000" w14:paraId="00000044">
      <w:pPr>
        <w:spacing w:after="0" w:line="276" w:lineRule="auto"/>
        <w:rPr/>
      </w:pPr>
      <w:r w:rsidDel="00000000" w:rsidR="00000000" w:rsidRPr="00000000">
        <w:rPr>
          <w:rtl w:val="0"/>
        </w:rPr>
      </w:r>
    </w:p>
    <w:p w:rsidR="00000000" w:rsidDel="00000000" w:rsidP="00000000" w:rsidRDefault="00000000" w:rsidRPr="00000000" w14:paraId="00000045">
      <w:pPr>
        <w:spacing w:after="0" w:line="276" w:lineRule="auto"/>
        <w:rPr/>
      </w:pPr>
      <w:r w:rsidDel="00000000" w:rsidR="00000000" w:rsidRPr="00000000">
        <w:rPr>
          <w:rtl w:val="0"/>
        </w:rPr>
        <w:t xml:space="preserve">NICK: Hi, you can find me at Twitch, Twitter, and Youtube slash drevilbones.</w:t>
      </w:r>
    </w:p>
    <w:p w:rsidR="00000000" w:rsidDel="00000000" w:rsidP="00000000" w:rsidRDefault="00000000" w:rsidRPr="00000000" w14:paraId="00000046">
      <w:pPr>
        <w:spacing w:after="0" w:line="276" w:lineRule="auto"/>
        <w:rPr/>
      </w:pPr>
      <w:r w:rsidDel="00000000" w:rsidR="00000000" w:rsidRPr="00000000">
        <w:rPr>
          <w:rtl w:val="0"/>
        </w:rPr>
      </w:r>
    </w:p>
    <w:p w:rsidR="00000000" w:rsidDel="00000000" w:rsidP="00000000" w:rsidRDefault="00000000" w:rsidRPr="00000000" w14:paraId="00000047">
      <w:pPr>
        <w:spacing w:after="0" w:line="276" w:lineRule="auto"/>
        <w:rPr/>
      </w:pPr>
      <w:r w:rsidDel="00000000" w:rsidR="00000000" w:rsidRPr="00000000">
        <w:rPr>
          <w:rtl w:val="0"/>
        </w:rPr>
        <w:t xml:space="preserve">AUSTIN: Ali Acampora is with us.</w:t>
      </w:r>
    </w:p>
    <w:p w:rsidR="00000000" w:rsidDel="00000000" w:rsidP="00000000" w:rsidRDefault="00000000" w:rsidRPr="00000000" w14:paraId="00000048">
      <w:pPr>
        <w:spacing w:after="0" w:line="276" w:lineRule="auto"/>
        <w:rPr/>
      </w:pPr>
      <w:r w:rsidDel="00000000" w:rsidR="00000000" w:rsidRPr="00000000">
        <w:rPr>
          <w:rtl w:val="0"/>
        </w:rPr>
      </w:r>
    </w:p>
    <w:p w:rsidR="00000000" w:rsidDel="00000000" w:rsidP="00000000" w:rsidRDefault="00000000" w:rsidRPr="00000000" w14:paraId="00000049">
      <w:pPr>
        <w:spacing w:after="0" w:line="276" w:lineRule="auto"/>
        <w:rPr/>
      </w:pPr>
      <w:r w:rsidDel="00000000" w:rsidR="00000000" w:rsidRPr="00000000">
        <w:rPr>
          <w:rtl w:val="0"/>
        </w:rPr>
        <w:t xml:space="preserve">ALI: [quietly] Um, yeah, I’m Alisha Acampora, you can find me @ali_west on Twitter.</w:t>
      </w:r>
    </w:p>
    <w:p w:rsidR="00000000" w:rsidDel="00000000" w:rsidP="00000000" w:rsidRDefault="00000000" w:rsidRPr="00000000" w14:paraId="0000004A">
      <w:pPr>
        <w:spacing w:after="0" w:line="276" w:lineRule="auto"/>
        <w:rPr/>
      </w:pPr>
      <w:r w:rsidDel="00000000" w:rsidR="00000000" w:rsidRPr="00000000">
        <w:rPr>
          <w:rtl w:val="0"/>
        </w:rPr>
      </w:r>
    </w:p>
    <w:p w:rsidR="00000000" w:rsidDel="00000000" w:rsidP="00000000" w:rsidRDefault="00000000" w:rsidRPr="00000000" w14:paraId="0000004B">
      <w:pPr>
        <w:spacing w:after="0" w:line="276" w:lineRule="auto"/>
        <w:rPr/>
      </w:pPr>
      <w:r w:rsidDel="00000000" w:rsidR="00000000" w:rsidRPr="00000000">
        <w:rPr>
          <w:rtl w:val="0"/>
        </w:rPr>
        <w:t xml:space="preserve">AUSTIN: Uh, Keith Carberry.</w:t>
      </w:r>
    </w:p>
    <w:p w:rsidR="00000000" w:rsidDel="00000000" w:rsidP="00000000" w:rsidRDefault="00000000" w:rsidRPr="00000000" w14:paraId="0000004C">
      <w:pPr>
        <w:spacing w:after="0" w:line="276" w:lineRule="auto"/>
        <w:rPr/>
      </w:pPr>
      <w:r w:rsidDel="00000000" w:rsidR="00000000" w:rsidRPr="00000000">
        <w:rPr>
          <w:rtl w:val="0"/>
        </w:rPr>
      </w:r>
    </w:p>
    <w:p w:rsidR="00000000" w:rsidDel="00000000" w:rsidP="00000000" w:rsidRDefault="00000000" w:rsidRPr="00000000" w14:paraId="0000004D">
      <w:pPr>
        <w:spacing w:after="0" w:line="276" w:lineRule="auto"/>
        <w:rPr/>
      </w:pPr>
      <w:r w:rsidDel="00000000" w:rsidR="00000000" w:rsidRPr="00000000">
        <w:rPr>
          <w:rtl w:val="0"/>
        </w:rPr>
        <w:t xml:space="preserve">KEITH: Uh, hi.</w:t>
      </w:r>
    </w:p>
    <w:p w:rsidR="00000000" w:rsidDel="00000000" w:rsidP="00000000" w:rsidRDefault="00000000" w:rsidRPr="00000000" w14:paraId="0000004E">
      <w:pPr>
        <w:spacing w:after="0" w:line="276" w:lineRule="auto"/>
        <w:rPr/>
      </w:pPr>
      <w:r w:rsidDel="00000000" w:rsidR="00000000" w:rsidRPr="00000000">
        <w:rPr>
          <w:rtl w:val="0"/>
        </w:rPr>
      </w:r>
    </w:p>
    <w:p w:rsidR="00000000" w:rsidDel="00000000" w:rsidP="00000000" w:rsidRDefault="00000000" w:rsidRPr="00000000" w14:paraId="0000004F">
      <w:pPr>
        <w:spacing w:after="0" w:line="276" w:lineRule="auto"/>
        <w:rPr/>
      </w:pPr>
      <w:r w:rsidDel="00000000" w:rsidR="00000000" w:rsidRPr="00000000">
        <w:rPr>
          <w:rtl w:val="0"/>
        </w:rPr>
        <w:t xml:space="preserve">AUSTIN: Coming to us from south… west of Boston.</w:t>
      </w:r>
    </w:p>
    <w:p w:rsidR="00000000" w:rsidDel="00000000" w:rsidP="00000000" w:rsidRDefault="00000000" w:rsidRPr="00000000" w14:paraId="00000050">
      <w:pPr>
        <w:spacing w:after="0" w:line="276" w:lineRule="auto"/>
        <w:rPr/>
      </w:pPr>
      <w:r w:rsidDel="00000000" w:rsidR="00000000" w:rsidRPr="00000000">
        <w:rPr>
          <w:rtl w:val="0"/>
        </w:rPr>
      </w:r>
    </w:p>
    <w:p w:rsidR="00000000" w:rsidDel="00000000" w:rsidP="00000000" w:rsidRDefault="00000000" w:rsidRPr="00000000" w14:paraId="00000051">
      <w:pPr>
        <w:spacing w:after="0" w:line="276" w:lineRule="auto"/>
        <w:rPr/>
      </w:pPr>
      <w:r w:rsidDel="00000000" w:rsidR="00000000" w:rsidRPr="00000000">
        <w:rPr>
          <w:rtl w:val="0"/>
        </w:rPr>
        <w:t xml:space="preserve">KEITH: Uh, my name’s Keith Carberry, you can find me on Twitter, @somethingdumb, you can </w:t>
      </w:r>
    </w:p>
    <w:p w:rsidR="00000000" w:rsidDel="00000000" w:rsidP="00000000" w:rsidRDefault="00000000" w:rsidRPr="00000000" w14:paraId="00000052">
      <w:pPr>
        <w:spacing w:after="0" w:line="276" w:lineRule="auto"/>
        <w:rPr/>
      </w:pPr>
      <w:r w:rsidDel="00000000" w:rsidR="00000000" w:rsidRPr="00000000">
        <w:rPr>
          <w:rtl w:val="0"/>
        </w:rPr>
        <w:t xml:space="preserve">find the LetsPlays that I do at runbutton.net or youtube.com/runbutton.</w:t>
      </w:r>
    </w:p>
    <w:p w:rsidR="00000000" w:rsidDel="00000000" w:rsidP="00000000" w:rsidRDefault="00000000" w:rsidRPr="00000000" w14:paraId="00000053">
      <w:pPr>
        <w:spacing w:after="0" w:line="276" w:lineRule="auto"/>
        <w:rPr/>
      </w:pPr>
      <w:r w:rsidDel="00000000" w:rsidR="00000000" w:rsidRPr="00000000">
        <w:rPr>
          <w:rtl w:val="0"/>
        </w:rPr>
      </w:r>
    </w:p>
    <w:p w:rsidR="00000000" w:rsidDel="00000000" w:rsidP="00000000" w:rsidRDefault="00000000" w:rsidRPr="00000000" w14:paraId="00000054">
      <w:pPr>
        <w:spacing w:after="0" w:line="276" w:lineRule="auto"/>
        <w:rPr/>
      </w:pPr>
      <w:r w:rsidDel="00000000" w:rsidR="00000000" w:rsidRPr="00000000">
        <w:rPr>
          <w:rtl w:val="0"/>
        </w:rPr>
        <w:t xml:space="preserve">AUSTIN: And Jack de Quidt, whose computer hates him tonight.</w:t>
      </w:r>
    </w:p>
    <w:p w:rsidR="00000000" w:rsidDel="00000000" w:rsidP="00000000" w:rsidRDefault="00000000" w:rsidRPr="00000000" w14:paraId="00000055">
      <w:pPr>
        <w:spacing w:after="0" w:line="276" w:lineRule="auto"/>
        <w:rPr/>
      </w:pPr>
      <w:r w:rsidDel="00000000" w:rsidR="00000000" w:rsidRPr="00000000">
        <w:rPr>
          <w:rtl w:val="0"/>
        </w:rPr>
      </w:r>
    </w:p>
    <w:p w:rsidR="00000000" w:rsidDel="00000000" w:rsidP="00000000" w:rsidRDefault="00000000" w:rsidRPr="00000000" w14:paraId="00000056">
      <w:pPr>
        <w:spacing w:after="0" w:line="276" w:lineRule="auto"/>
        <w:rPr/>
      </w:pPr>
      <w:r w:rsidDel="00000000" w:rsidR="00000000" w:rsidRPr="00000000">
        <w:rPr>
          <w:rtl w:val="0"/>
        </w:rPr>
        <w:t xml:space="preserve">JACK: Yeah, hi, I’m Jack, you can find me on, uh, Twitch and Twitter @notquitereal, or at my </w:t>
      </w:r>
    </w:p>
    <w:p w:rsidR="00000000" w:rsidDel="00000000" w:rsidP="00000000" w:rsidRDefault="00000000" w:rsidRPr="00000000" w14:paraId="00000057">
      <w:pPr>
        <w:spacing w:after="0" w:line="276" w:lineRule="auto"/>
        <w:rPr/>
      </w:pPr>
      <w:r w:rsidDel="00000000" w:rsidR="00000000" w:rsidRPr="00000000">
        <w:rPr>
          <w:rtl w:val="0"/>
        </w:rPr>
        <w:t xml:space="preserve">game studio’s website, thetalltreesgames.co.uk.</w:t>
      </w:r>
    </w:p>
    <w:p w:rsidR="00000000" w:rsidDel="00000000" w:rsidP="00000000" w:rsidRDefault="00000000" w:rsidRPr="00000000" w14:paraId="00000058">
      <w:pPr>
        <w:spacing w:after="0" w:line="276" w:lineRule="auto"/>
        <w:rPr/>
      </w:pPr>
      <w:r w:rsidDel="00000000" w:rsidR="00000000" w:rsidRPr="00000000">
        <w:rPr>
          <w:rtl w:val="0"/>
        </w:rPr>
      </w:r>
    </w:p>
    <w:p w:rsidR="00000000" w:rsidDel="00000000" w:rsidP="00000000" w:rsidRDefault="00000000" w:rsidRPr="00000000" w14:paraId="00000059">
      <w:pPr>
        <w:spacing w:after="0" w:line="276" w:lineRule="auto"/>
        <w:rPr/>
      </w:pPr>
      <w:r w:rsidDel="00000000" w:rsidR="00000000" w:rsidRPr="00000000">
        <w:rPr>
          <w:rtl w:val="0"/>
        </w:rPr>
        <w:t xml:space="preserve">AUSTIN: Awesome. So, in Dungeon World, there’s a thing that you can do called Love Letters, </w:t>
      </w:r>
    </w:p>
    <w:p w:rsidR="00000000" w:rsidDel="00000000" w:rsidP="00000000" w:rsidRDefault="00000000" w:rsidRPr="00000000" w14:paraId="0000005A">
      <w:pPr>
        <w:spacing w:after="0" w:line="276" w:lineRule="auto"/>
        <w:rPr/>
      </w:pPr>
      <w:r w:rsidDel="00000000" w:rsidR="00000000" w:rsidRPr="00000000">
        <w:rPr>
          <w:rtl w:val="0"/>
        </w:rPr>
        <w:t xml:space="preserve">um, which is normally a thing that you do either at a, uh, like a con game, where you kind of want </w:t>
      </w:r>
    </w:p>
    <w:p w:rsidR="00000000" w:rsidDel="00000000" w:rsidP="00000000" w:rsidRDefault="00000000" w:rsidRPr="00000000" w14:paraId="0000005B">
      <w:pPr>
        <w:spacing w:after="0" w:line="276" w:lineRule="auto"/>
        <w:rPr/>
      </w:pPr>
      <w:r w:rsidDel="00000000" w:rsidR="00000000" w:rsidRPr="00000000">
        <w:rPr>
          <w:rtl w:val="0"/>
        </w:rPr>
        <w:t xml:space="preserve">to give people motivation really quick, because they just want to jump right into a single one off, </w:t>
      </w:r>
    </w:p>
    <w:p w:rsidR="00000000" w:rsidDel="00000000" w:rsidP="00000000" w:rsidRDefault="00000000" w:rsidRPr="00000000" w14:paraId="0000005C">
      <w:pPr>
        <w:spacing w:after="0" w:line="276" w:lineRule="auto"/>
        <w:rPr/>
      </w:pPr>
      <w:r w:rsidDel="00000000" w:rsidR="00000000" w:rsidRPr="00000000">
        <w:rPr>
          <w:rtl w:val="0"/>
        </w:rPr>
        <w:t xml:space="preserve">one shot game, or in between big campaign sessions, um, where, like, oh there’s been some </w:t>
      </w:r>
    </w:p>
    <w:p w:rsidR="00000000" w:rsidDel="00000000" w:rsidP="00000000" w:rsidRDefault="00000000" w:rsidRPr="00000000" w14:paraId="0000005D">
      <w:pPr>
        <w:spacing w:after="0" w:line="276" w:lineRule="auto"/>
        <w:rPr/>
      </w:pPr>
      <w:r w:rsidDel="00000000" w:rsidR="00000000" w:rsidRPr="00000000">
        <w:rPr>
          <w:rtl w:val="0"/>
        </w:rPr>
        <w:t xml:space="preserve">downtime, here’s a little bit of a letter about what’s happened in that time since. But I’ve written </w:t>
      </w:r>
    </w:p>
    <w:p w:rsidR="00000000" w:rsidDel="00000000" w:rsidP="00000000" w:rsidRDefault="00000000" w:rsidRPr="00000000" w14:paraId="0000005E">
      <w:pPr>
        <w:spacing w:after="0" w:line="276" w:lineRule="auto"/>
        <w:rPr/>
      </w:pPr>
      <w:r w:rsidDel="00000000" w:rsidR="00000000" w:rsidRPr="00000000">
        <w:rPr>
          <w:rtl w:val="0"/>
        </w:rPr>
        <w:t xml:space="preserve">you guys up love letters for your characters, partially because I think that that’s like a really cool </w:t>
      </w:r>
    </w:p>
    <w:p w:rsidR="00000000" w:rsidDel="00000000" w:rsidP="00000000" w:rsidRDefault="00000000" w:rsidRPr="00000000" w14:paraId="0000005F">
      <w:pPr>
        <w:spacing w:after="0" w:line="276" w:lineRule="auto"/>
        <w:rPr/>
      </w:pPr>
      <w:r w:rsidDel="00000000" w:rsidR="00000000" w:rsidRPr="00000000">
        <w:rPr>
          <w:rtl w:val="0"/>
        </w:rPr>
        <w:t xml:space="preserve">thing, just, like, in terms of systems stuff? But also because, in the time since we made the </w:t>
      </w:r>
    </w:p>
    <w:p w:rsidR="00000000" w:rsidDel="00000000" w:rsidP="00000000" w:rsidRDefault="00000000" w:rsidRPr="00000000" w14:paraId="00000060">
      <w:pPr>
        <w:spacing w:after="0" w:line="276" w:lineRule="auto"/>
        <w:rPr/>
      </w:pPr>
      <w:r w:rsidDel="00000000" w:rsidR="00000000" w:rsidRPr="00000000">
        <w:rPr>
          <w:rtl w:val="0"/>
        </w:rPr>
        <w:t xml:space="preserve">characters, we’ve kind of done some extra development, about the world and some of who these </w:t>
      </w:r>
    </w:p>
    <w:p w:rsidR="00000000" w:rsidDel="00000000" w:rsidP="00000000" w:rsidRDefault="00000000" w:rsidRPr="00000000" w14:paraId="00000061">
      <w:pPr>
        <w:spacing w:after="0" w:line="276" w:lineRule="auto"/>
        <w:rPr/>
      </w:pPr>
      <w:r w:rsidDel="00000000" w:rsidR="00000000" w:rsidRPr="00000000">
        <w:rPr>
          <w:rtl w:val="0"/>
        </w:rPr>
        <w:t xml:space="preserve">characters are, and I felt like this was a good way of conveying, um, some of that world </w:t>
      </w:r>
    </w:p>
    <w:p w:rsidR="00000000" w:rsidDel="00000000" w:rsidP="00000000" w:rsidRDefault="00000000" w:rsidRPr="00000000" w14:paraId="00000062">
      <w:pPr>
        <w:spacing w:after="0" w:line="276" w:lineRule="auto"/>
        <w:rPr/>
      </w:pPr>
      <w:r w:rsidDel="00000000" w:rsidR="00000000" w:rsidRPr="00000000">
        <w:rPr>
          <w:rtl w:val="0"/>
        </w:rPr>
        <w:t xml:space="preserve">information to the audience. Um, if you’re listening, audience, hi, we love you.</w:t>
      </w:r>
    </w:p>
    <w:p w:rsidR="00000000" w:rsidDel="00000000" w:rsidP="00000000" w:rsidRDefault="00000000" w:rsidRPr="00000000" w14:paraId="00000063">
      <w:pPr>
        <w:spacing w:after="0" w:line="276" w:lineRule="auto"/>
        <w:rPr/>
      </w:pPr>
      <w:r w:rsidDel="00000000" w:rsidR="00000000" w:rsidRPr="00000000">
        <w:rPr>
          <w:rtl w:val="0"/>
        </w:rPr>
      </w:r>
    </w:p>
    <w:p w:rsidR="00000000" w:rsidDel="00000000" w:rsidP="00000000" w:rsidRDefault="00000000" w:rsidRPr="00000000" w14:paraId="00000064">
      <w:pPr>
        <w:spacing w:after="0" w:line="276" w:lineRule="auto"/>
        <w:rPr/>
      </w:pPr>
      <w:r w:rsidDel="00000000" w:rsidR="00000000" w:rsidRPr="00000000">
        <w:rPr>
          <w:rtl w:val="0"/>
        </w:rPr>
        <w:t xml:space="preserve">KEITH: Is this gonna get all James Joyce?</w:t>
      </w:r>
    </w:p>
    <w:p w:rsidR="00000000" w:rsidDel="00000000" w:rsidP="00000000" w:rsidRDefault="00000000" w:rsidRPr="00000000" w14:paraId="00000065">
      <w:pPr>
        <w:spacing w:after="0" w:line="276" w:lineRule="auto"/>
        <w:rPr/>
      </w:pPr>
      <w:r w:rsidDel="00000000" w:rsidR="00000000" w:rsidRPr="00000000">
        <w:rPr>
          <w:rtl w:val="0"/>
        </w:rPr>
      </w:r>
    </w:p>
    <w:p w:rsidR="00000000" w:rsidDel="00000000" w:rsidP="00000000" w:rsidRDefault="00000000" w:rsidRPr="00000000" w14:paraId="00000066">
      <w:pPr>
        <w:spacing w:after="0" w:line="276" w:lineRule="auto"/>
        <w:rPr/>
      </w:pPr>
      <w:r w:rsidDel="00000000" w:rsidR="00000000" w:rsidRPr="00000000">
        <w:rPr>
          <w:rtl w:val="0"/>
        </w:rPr>
        <w:t xml:space="preserve">AUSTIN: So – no. This, these letters are, so one, there will be no, there’s nothing here you have </w:t>
      </w:r>
    </w:p>
    <w:p w:rsidR="00000000" w:rsidDel="00000000" w:rsidP="00000000" w:rsidRDefault="00000000" w:rsidRPr="00000000" w14:paraId="00000067">
      <w:pPr>
        <w:spacing w:after="0" w:line="276" w:lineRule="auto"/>
        <w:rPr/>
      </w:pPr>
      <w:r w:rsidDel="00000000" w:rsidR="00000000" w:rsidRPr="00000000">
        <w:rPr>
          <w:rtl w:val="0"/>
        </w:rPr>
        <w:t xml:space="preserve">to, like, turn down [KEITH laughs] cause your boss is gonna walk in and you don’t want to hear </w:t>
      </w:r>
    </w:p>
    <w:p w:rsidR="00000000" w:rsidDel="00000000" w:rsidP="00000000" w:rsidRDefault="00000000" w:rsidRPr="00000000" w14:paraId="00000068">
      <w:pPr>
        <w:spacing w:after="0" w:line="276" w:lineRule="auto"/>
        <w:rPr/>
      </w:pPr>
      <w:r w:rsidDel="00000000" w:rsidR="00000000" w:rsidRPr="00000000">
        <w:rPr>
          <w:rtl w:val="0"/>
        </w:rPr>
        <w:t xml:space="preserve">about some gross James Joyce love stuff. James Joyce wrote some dirty letters, y’all.</w:t>
      </w:r>
    </w:p>
    <w:p w:rsidR="00000000" w:rsidDel="00000000" w:rsidP="00000000" w:rsidRDefault="00000000" w:rsidRPr="00000000" w14:paraId="00000069">
      <w:pPr>
        <w:spacing w:after="0" w:line="276" w:lineRule="auto"/>
        <w:rPr/>
      </w:pPr>
      <w:r w:rsidDel="00000000" w:rsidR="00000000" w:rsidRPr="00000000">
        <w:rPr>
          <w:rtl w:val="0"/>
        </w:rPr>
      </w:r>
    </w:p>
    <w:p w:rsidR="00000000" w:rsidDel="00000000" w:rsidP="00000000" w:rsidRDefault="00000000" w:rsidRPr="00000000" w14:paraId="0000006A">
      <w:pPr>
        <w:spacing w:after="0" w:line="276" w:lineRule="auto"/>
        <w:rPr/>
      </w:pPr>
      <w:r w:rsidDel="00000000" w:rsidR="00000000" w:rsidRPr="00000000">
        <w:rPr>
          <w:rtl w:val="0"/>
        </w:rPr>
        <w:t xml:space="preserve">KEITH: He was wicked dirty.</w:t>
      </w:r>
    </w:p>
    <w:p w:rsidR="00000000" w:rsidDel="00000000" w:rsidP="00000000" w:rsidRDefault="00000000" w:rsidRPr="00000000" w14:paraId="0000006B">
      <w:pPr>
        <w:spacing w:after="0" w:line="276" w:lineRule="auto"/>
        <w:rPr/>
      </w:pPr>
      <w:r w:rsidDel="00000000" w:rsidR="00000000" w:rsidRPr="00000000">
        <w:rPr>
          <w:rtl w:val="0"/>
        </w:rPr>
      </w:r>
    </w:p>
    <w:p w:rsidR="00000000" w:rsidDel="00000000" w:rsidP="00000000" w:rsidRDefault="00000000" w:rsidRPr="00000000" w14:paraId="0000006C">
      <w:pPr>
        <w:spacing w:after="0" w:line="276" w:lineRule="auto"/>
        <w:rPr/>
      </w:pPr>
      <w:r w:rsidDel="00000000" w:rsidR="00000000" w:rsidRPr="00000000">
        <w:rPr>
          <w:rtl w:val="0"/>
        </w:rPr>
        <w:t xml:space="preserve">AUSTIN: I’m gonna – I’m gonna just – yeah he was wicked dirty [laugh]. I’m gonna message you </w:t>
      </w:r>
    </w:p>
    <w:p w:rsidR="00000000" w:rsidDel="00000000" w:rsidP="00000000" w:rsidRDefault="00000000" w:rsidRPr="00000000" w14:paraId="0000006D">
      <w:pPr>
        <w:spacing w:after="0" w:line="276" w:lineRule="auto"/>
        <w:rPr/>
      </w:pPr>
      <w:r w:rsidDel="00000000" w:rsidR="00000000" w:rsidRPr="00000000">
        <w:rPr>
          <w:rtl w:val="0"/>
        </w:rPr>
        <w:t xml:space="preserve">guys the stuff for you to read, out loud –</w:t>
      </w:r>
    </w:p>
    <w:p w:rsidR="00000000" w:rsidDel="00000000" w:rsidP="00000000" w:rsidRDefault="00000000" w:rsidRPr="00000000" w14:paraId="0000006E">
      <w:pPr>
        <w:spacing w:after="0" w:line="276" w:lineRule="auto"/>
        <w:rPr/>
      </w:pPr>
      <w:r w:rsidDel="00000000" w:rsidR="00000000" w:rsidRPr="00000000">
        <w:rPr>
          <w:rtl w:val="0"/>
        </w:rPr>
      </w:r>
    </w:p>
    <w:p w:rsidR="00000000" w:rsidDel="00000000" w:rsidP="00000000" w:rsidRDefault="00000000" w:rsidRPr="00000000" w14:paraId="0000006F">
      <w:pPr>
        <w:spacing w:after="0" w:line="276" w:lineRule="auto"/>
        <w:rPr/>
      </w:pPr>
      <w:r w:rsidDel="00000000" w:rsidR="00000000" w:rsidRPr="00000000">
        <w:rPr>
          <w:rtl w:val="0"/>
        </w:rPr>
        <w:t xml:space="preserve">NICK: Yeah he wrote them to Frank Costanza, didn’t he? Oh wait.</w:t>
      </w:r>
    </w:p>
    <w:p w:rsidR="00000000" w:rsidDel="00000000" w:rsidP="00000000" w:rsidRDefault="00000000" w:rsidRPr="00000000" w14:paraId="00000070">
      <w:pPr>
        <w:spacing w:after="0" w:line="276" w:lineRule="auto"/>
        <w:rPr/>
      </w:pPr>
      <w:r w:rsidDel="00000000" w:rsidR="00000000" w:rsidRPr="00000000">
        <w:rPr>
          <w:rtl w:val="0"/>
        </w:rPr>
      </w:r>
    </w:p>
    <w:p w:rsidR="00000000" w:rsidDel="00000000" w:rsidP="00000000" w:rsidRDefault="00000000" w:rsidRPr="00000000" w14:paraId="00000071">
      <w:pPr>
        <w:spacing w:after="0" w:line="276" w:lineRule="auto"/>
        <w:rPr/>
      </w:pPr>
      <w:r w:rsidDel="00000000" w:rsidR="00000000" w:rsidRPr="00000000">
        <w:rPr>
          <w:rtl w:val="0"/>
        </w:rPr>
        <w:t xml:space="preserve">AUSTIN: Yeah [laughs].</w:t>
      </w:r>
    </w:p>
    <w:p w:rsidR="00000000" w:rsidDel="00000000" w:rsidP="00000000" w:rsidRDefault="00000000" w:rsidRPr="00000000" w14:paraId="00000072">
      <w:pPr>
        <w:spacing w:after="0" w:line="276" w:lineRule="auto"/>
        <w:rPr/>
      </w:pPr>
      <w:r w:rsidDel="00000000" w:rsidR="00000000" w:rsidRPr="00000000">
        <w:rPr>
          <w:rtl w:val="0"/>
        </w:rPr>
      </w:r>
    </w:p>
    <w:p w:rsidR="00000000" w:rsidDel="00000000" w:rsidP="00000000" w:rsidRDefault="00000000" w:rsidRPr="00000000" w14:paraId="00000073">
      <w:pPr>
        <w:spacing w:after="0" w:line="276" w:lineRule="auto"/>
        <w:rPr/>
      </w:pPr>
      <w:r w:rsidDel="00000000" w:rsidR="00000000" w:rsidRPr="00000000">
        <w:rPr>
          <w:rtl w:val="0"/>
        </w:rPr>
        <w:t xml:space="preserve">NICK: No, never mind.</w:t>
      </w:r>
    </w:p>
    <w:p w:rsidR="00000000" w:rsidDel="00000000" w:rsidP="00000000" w:rsidRDefault="00000000" w:rsidRPr="00000000" w14:paraId="00000074">
      <w:pPr>
        <w:spacing w:after="0" w:line="276" w:lineRule="auto"/>
        <w:rPr/>
      </w:pPr>
      <w:r w:rsidDel="00000000" w:rsidR="00000000" w:rsidRPr="00000000">
        <w:rPr>
          <w:rtl w:val="0"/>
        </w:rPr>
      </w:r>
    </w:p>
    <w:p w:rsidR="00000000" w:rsidDel="00000000" w:rsidP="00000000" w:rsidRDefault="00000000" w:rsidRPr="00000000" w14:paraId="00000075">
      <w:pPr>
        <w:spacing w:after="0" w:line="276" w:lineRule="auto"/>
        <w:rPr/>
      </w:pPr>
      <w:r w:rsidDel="00000000" w:rsidR="00000000" w:rsidRPr="00000000">
        <w:rPr>
          <w:rtl w:val="0"/>
        </w:rPr>
        <w:t xml:space="preserve">AUSTIN: George Costanza -</w:t>
      </w:r>
    </w:p>
    <w:p w:rsidR="00000000" w:rsidDel="00000000" w:rsidP="00000000" w:rsidRDefault="00000000" w:rsidRPr="00000000" w14:paraId="00000076">
      <w:pPr>
        <w:spacing w:after="0" w:line="276" w:lineRule="auto"/>
        <w:rPr/>
      </w:pPr>
      <w:r w:rsidDel="00000000" w:rsidR="00000000" w:rsidRPr="00000000">
        <w:rPr>
          <w:rtl w:val="0"/>
        </w:rPr>
      </w:r>
    </w:p>
    <w:p w:rsidR="00000000" w:rsidDel="00000000" w:rsidP="00000000" w:rsidRDefault="00000000" w:rsidRPr="00000000" w14:paraId="00000077">
      <w:pPr>
        <w:spacing w:after="0" w:line="276" w:lineRule="auto"/>
        <w:rPr/>
      </w:pPr>
      <w:r w:rsidDel="00000000" w:rsidR="00000000" w:rsidRPr="00000000">
        <w:rPr>
          <w:rtl w:val="0"/>
        </w:rPr>
        <w:t xml:space="preserve">JACK: James Joyce –</w:t>
      </w:r>
    </w:p>
    <w:p w:rsidR="00000000" w:rsidDel="00000000" w:rsidP="00000000" w:rsidRDefault="00000000" w:rsidRPr="00000000" w14:paraId="00000078">
      <w:pPr>
        <w:spacing w:after="0" w:line="276" w:lineRule="auto"/>
        <w:rPr/>
      </w:pPr>
      <w:r w:rsidDel="00000000" w:rsidR="00000000" w:rsidRPr="00000000">
        <w:rPr>
          <w:rtl w:val="0"/>
        </w:rPr>
      </w:r>
    </w:p>
    <w:p w:rsidR="00000000" w:rsidDel="00000000" w:rsidP="00000000" w:rsidRDefault="00000000" w:rsidRPr="00000000" w14:paraId="00000079">
      <w:pPr>
        <w:spacing w:after="0" w:line="276" w:lineRule="auto"/>
        <w:rPr/>
      </w:pPr>
      <w:r w:rsidDel="00000000" w:rsidR="00000000" w:rsidRPr="00000000">
        <w:rPr>
          <w:rtl w:val="0"/>
        </w:rPr>
        <w:t xml:space="preserve">AUSTIN: George Costanza. He wrote them to George Costanza. Uh, I’m gonna send these </w:t>
      </w:r>
    </w:p>
    <w:p w:rsidR="00000000" w:rsidDel="00000000" w:rsidP="00000000" w:rsidRDefault="00000000" w:rsidRPr="00000000" w14:paraId="0000007A">
      <w:pPr>
        <w:spacing w:after="0" w:line="276" w:lineRule="auto"/>
        <w:rPr/>
      </w:pPr>
      <w:r w:rsidDel="00000000" w:rsidR="00000000" w:rsidRPr="00000000">
        <w:rPr>
          <w:rtl w:val="0"/>
        </w:rPr>
        <w:t xml:space="preserve">[cross] one by one - one by one...</w:t>
      </w:r>
    </w:p>
    <w:p w:rsidR="00000000" w:rsidDel="00000000" w:rsidP="00000000" w:rsidRDefault="00000000" w:rsidRPr="00000000" w14:paraId="0000007B">
      <w:pPr>
        <w:spacing w:after="0" w:line="276" w:lineRule="auto"/>
        <w:rPr/>
      </w:pPr>
      <w:r w:rsidDel="00000000" w:rsidR="00000000" w:rsidRPr="00000000">
        <w:rPr>
          <w:rtl w:val="0"/>
        </w:rPr>
      </w:r>
    </w:p>
    <w:p w:rsidR="00000000" w:rsidDel="00000000" w:rsidP="00000000" w:rsidRDefault="00000000" w:rsidRPr="00000000" w14:paraId="0000007C">
      <w:pPr>
        <w:spacing w:after="0" w:line="276" w:lineRule="auto"/>
        <w:rPr/>
      </w:pPr>
      <w:r w:rsidDel="00000000" w:rsidR="00000000" w:rsidRPr="00000000">
        <w:rPr>
          <w:rtl w:val="0"/>
        </w:rPr>
        <w:t xml:space="preserve">NICK: [cross] No, there was that one episode where – there was that one episode where his </w:t>
      </w:r>
    </w:p>
    <w:p w:rsidR="00000000" w:rsidDel="00000000" w:rsidP="00000000" w:rsidRDefault="00000000" w:rsidRPr="00000000" w14:paraId="0000007D">
      <w:pPr>
        <w:spacing w:after="0" w:line="276" w:lineRule="auto"/>
        <w:rPr/>
      </w:pPr>
      <w:r w:rsidDel="00000000" w:rsidR="00000000" w:rsidRPr="00000000">
        <w:rPr>
          <w:rtl w:val="0"/>
        </w:rPr>
        <w:t xml:space="preserve">dad, Frank,</w:t>
      </w:r>
    </w:p>
    <w:p w:rsidR="00000000" w:rsidDel="00000000" w:rsidP="00000000" w:rsidRDefault="00000000" w:rsidRPr="00000000" w14:paraId="0000007E">
      <w:pPr>
        <w:spacing w:after="0" w:line="276" w:lineRule="auto"/>
        <w:rPr/>
      </w:pPr>
      <w:r w:rsidDel="00000000" w:rsidR="00000000" w:rsidRPr="00000000">
        <w:rPr>
          <w:rtl w:val="0"/>
        </w:rPr>
      </w:r>
    </w:p>
    <w:p w:rsidR="00000000" w:rsidDel="00000000" w:rsidP="00000000" w:rsidRDefault="00000000" w:rsidRPr="00000000" w14:paraId="0000007F">
      <w:pPr>
        <w:spacing w:after="0" w:line="276" w:lineRule="auto"/>
        <w:rPr/>
      </w:pPr>
      <w:r w:rsidDel="00000000" w:rsidR="00000000" w:rsidRPr="00000000">
        <w:rPr>
          <w:rtl w:val="0"/>
        </w:rPr>
        <w:t xml:space="preserve">AUSTIN: Oh.</w:t>
      </w:r>
    </w:p>
    <w:p w:rsidR="00000000" w:rsidDel="00000000" w:rsidP="00000000" w:rsidRDefault="00000000" w:rsidRPr="00000000" w14:paraId="00000080">
      <w:pPr>
        <w:spacing w:after="0" w:line="276" w:lineRule="auto"/>
        <w:rPr/>
      </w:pPr>
      <w:r w:rsidDel="00000000" w:rsidR="00000000" w:rsidRPr="00000000">
        <w:rPr>
          <w:rtl w:val="0"/>
        </w:rPr>
      </w:r>
    </w:p>
    <w:p w:rsidR="00000000" w:rsidDel="00000000" w:rsidP="00000000" w:rsidRDefault="00000000" w:rsidRPr="00000000" w14:paraId="00000081">
      <w:pPr>
        <w:spacing w:after="0" w:line="276" w:lineRule="auto"/>
        <w:rPr/>
      </w:pPr>
      <w:r w:rsidDel="00000000" w:rsidR="00000000" w:rsidRPr="00000000">
        <w:rPr>
          <w:rtl w:val="0"/>
        </w:rPr>
        <w:t xml:space="preserve">NICK: had a bunch of like, naughty letters written back and forth by some famous author.</w:t>
      </w:r>
    </w:p>
    <w:p w:rsidR="00000000" w:rsidDel="00000000" w:rsidP="00000000" w:rsidRDefault="00000000" w:rsidRPr="00000000" w14:paraId="00000082">
      <w:pPr>
        <w:spacing w:after="0" w:line="276" w:lineRule="auto"/>
        <w:rPr/>
      </w:pPr>
      <w:r w:rsidDel="00000000" w:rsidR="00000000" w:rsidRPr="00000000">
        <w:rPr>
          <w:rtl w:val="0"/>
        </w:rPr>
      </w:r>
    </w:p>
    <w:p w:rsidR="00000000" w:rsidDel="00000000" w:rsidP="00000000" w:rsidRDefault="00000000" w:rsidRPr="00000000" w14:paraId="00000083">
      <w:pPr>
        <w:spacing w:after="0" w:line="276" w:lineRule="auto"/>
        <w:rPr/>
      </w:pPr>
      <w:r w:rsidDel="00000000" w:rsidR="00000000" w:rsidRPr="00000000">
        <w:rPr>
          <w:rtl w:val="0"/>
        </w:rPr>
        <w:t xml:space="preserve">ALI: Oh, yeah…</w:t>
      </w:r>
    </w:p>
    <w:p w:rsidR="00000000" w:rsidDel="00000000" w:rsidP="00000000" w:rsidRDefault="00000000" w:rsidRPr="00000000" w14:paraId="00000084">
      <w:pPr>
        <w:spacing w:after="0" w:line="276" w:lineRule="auto"/>
        <w:rPr/>
      </w:pPr>
      <w:r w:rsidDel="00000000" w:rsidR="00000000" w:rsidRPr="00000000">
        <w:rPr>
          <w:rtl w:val="0"/>
        </w:rPr>
      </w:r>
    </w:p>
    <w:p w:rsidR="00000000" w:rsidDel="00000000" w:rsidP="00000000" w:rsidRDefault="00000000" w:rsidRPr="00000000" w14:paraId="00000085">
      <w:pPr>
        <w:spacing w:after="0" w:line="276" w:lineRule="auto"/>
        <w:rPr/>
      </w:pPr>
      <w:r w:rsidDel="00000000" w:rsidR="00000000" w:rsidRPr="00000000">
        <w:rPr>
          <w:rtl w:val="0"/>
        </w:rPr>
        <w:t xml:space="preserve">AUSTIN: Oh, that’s… I had forgotten that. So I’m gonna send these one by one, and I’d like you </w:t>
      </w:r>
    </w:p>
    <w:p w:rsidR="00000000" w:rsidDel="00000000" w:rsidP="00000000" w:rsidRDefault="00000000" w:rsidRPr="00000000" w14:paraId="00000086">
      <w:pPr>
        <w:spacing w:after="0" w:line="276" w:lineRule="auto"/>
        <w:rPr/>
      </w:pPr>
      <w:r w:rsidDel="00000000" w:rsidR="00000000" w:rsidRPr="00000000">
        <w:rPr>
          <w:rtl w:val="0"/>
        </w:rPr>
        <w:t xml:space="preserve">guys to read these, and then go ahead and do the roll, this is also gonna be good. Read these </w:t>
      </w:r>
    </w:p>
    <w:p w:rsidR="00000000" w:rsidDel="00000000" w:rsidP="00000000" w:rsidRDefault="00000000" w:rsidRPr="00000000" w14:paraId="00000087">
      <w:pPr>
        <w:spacing w:after="0" w:line="276" w:lineRule="auto"/>
        <w:rPr/>
      </w:pPr>
      <w:r w:rsidDel="00000000" w:rsidR="00000000" w:rsidRPr="00000000">
        <w:rPr>
          <w:rtl w:val="0"/>
        </w:rPr>
        <w:t xml:space="preserve">out loud, for everyone to hear. So Art is going to begin, as Hadrian.</w:t>
      </w:r>
    </w:p>
    <w:p w:rsidR="00000000" w:rsidDel="00000000" w:rsidP="00000000" w:rsidRDefault="00000000" w:rsidRPr="00000000" w14:paraId="00000088">
      <w:pPr>
        <w:spacing w:after="0" w:line="276" w:lineRule="auto"/>
        <w:rPr/>
      </w:pPr>
      <w:r w:rsidDel="00000000" w:rsidR="00000000" w:rsidRPr="00000000">
        <w:rPr>
          <w:rtl w:val="0"/>
        </w:rPr>
      </w:r>
    </w:p>
    <w:p w:rsidR="00000000" w:rsidDel="00000000" w:rsidP="00000000" w:rsidRDefault="00000000" w:rsidRPr="00000000" w14:paraId="00000089">
      <w:pPr>
        <w:spacing w:after="0" w:line="276" w:lineRule="auto"/>
        <w:rPr/>
      </w:pPr>
      <w:r w:rsidDel="00000000" w:rsidR="00000000" w:rsidRPr="00000000">
        <w:rPr>
          <w:rtl w:val="0"/>
        </w:rPr>
        <w:t xml:space="preserve">ART: Oh, I’m going to begin? Uh, hold on, I have to like, look at what, I mean, I was gonna read it </w:t>
      </w:r>
    </w:p>
    <w:p w:rsidR="00000000" w:rsidDel="00000000" w:rsidP="00000000" w:rsidRDefault="00000000" w:rsidRPr="00000000" w14:paraId="0000008A">
      <w:pPr>
        <w:spacing w:after="0" w:line="276" w:lineRule="auto"/>
        <w:rPr/>
      </w:pPr>
      <w:r w:rsidDel="00000000" w:rsidR="00000000" w:rsidRPr="00000000">
        <w:rPr>
          <w:rtl w:val="0"/>
        </w:rPr>
        <w:t xml:space="preserve">so I can, I can, do this better. Uh –</w:t>
      </w:r>
    </w:p>
    <w:p w:rsidR="00000000" w:rsidDel="00000000" w:rsidP="00000000" w:rsidRDefault="00000000" w:rsidRPr="00000000" w14:paraId="0000008B">
      <w:pPr>
        <w:spacing w:after="0" w:line="276" w:lineRule="auto"/>
        <w:rPr/>
      </w:pPr>
      <w:r w:rsidDel="00000000" w:rsidR="00000000" w:rsidRPr="00000000">
        <w:rPr>
          <w:rtl w:val="0"/>
        </w:rPr>
      </w:r>
    </w:p>
    <w:p w:rsidR="00000000" w:rsidDel="00000000" w:rsidP="00000000" w:rsidRDefault="00000000" w:rsidRPr="00000000" w14:paraId="0000008C">
      <w:pPr>
        <w:spacing w:after="0" w:line="276" w:lineRule="auto"/>
        <w:rPr/>
      </w:pPr>
      <w:r w:rsidDel="00000000" w:rsidR="00000000" w:rsidRPr="00000000">
        <w:rPr>
          <w:rtl w:val="0"/>
        </w:rPr>
        <w:t xml:space="preserve">AUSTIN: You don’t have to do a voice cause this is a letter </w:t>
      </w:r>
      <w:r w:rsidDel="00000000" w:rsidR="00000000" w:rsidRPr="00000000">
        <w:rPr>
          <w:i w:val="1"/>
          <w:rtl w:val="0"/>
        </w:rPr>
        <w:t xml:space="preserve">to</w:t>
      </w:r>
      <w:r w:rsidDel="00000000" w:rsidR="00000000" w:rsidRPr="00000000">
        <w:rPr>
          <w:rtl w:val="0"/>
        </w:rPr>
        <w:t xml:space="preserve"> you. [ALI laughs]</w:t>
      </w:r>
    </w:p>
    <w:p w:rsidR="00000000" w:rsidDel="00000000" w:rsidP="00000000" w:rsidRDefault="00000000" w:rsidRPr="00000000" w14:paraId="0000008D">
      <w:pPr>
        <w:spacing w:after="0" w:line="276" w:lineRule="auto"/>
        <w:rPr/>
      </w:pPr>
      <w:r w:rsidDel="00000000" w:rsidR="00000000" w:rsidRPr="00000000">
        <w:rPr>
          <w:rtl w:val="0"/>
        </w:rPr>
      </w:r>
    </w:p>
    <w:p w:rsidR="00000000" w:rsidDel="00000000" w:rsidP="00000000" w:rsidRDefault="00000000" w:rsidRPr="00000000" w14:paraId="0000008E">
      <w:pPr>
        <w:spacing w:after="0" w:line="276" w:lineRule="auto"/>
        <w:rPr/>
      </w:pPr>
      <w:r w:rsidDel="00000000" w:rsidR="00000000" w:rsidRPr="00000000">
        <w:rPr>
          <w:rtl w:val="0"/>
        </w:rPr>
        <w:t xml:space="preserve">ART: What?</w:t>
      </w:r>
    </w:p>
    <w:p w:rsidR="00000000" w:rsidDel="00000000" w:rsidP="00000000" w:rsidRDefault="00000000" w:rsidRPr="00000000" w14:paraId="0000008F">
      <w:pPr>
        <w:spacing w:after="0" w:line="276" w:lineRule="auto"/>
        <w:rPr/>
      </w:pPr>
      <w:r w:rsidDel="00000000" w:rsidR="00000000" w:rsidRPr="00000000">
        <w:rPr>
          <w:rtl w:val="0"/>
        </w:rPr>
      </w:r>
    </w:p>
    <w:p w:rsidR="00000000" w:rsidDel="00000000" w:rsidP="00000000" w:rsidRDefault="00000000" w:rsidRPr="00000000" w14:paraId="00000090">
      <w:pPr>
        <w:spacing w:after="0" w:line="276" w:lineRule="auto"/>
        <w:rPr/>
      </w:pPr>
      <w:r w:rsidDel="00000000" w:rsidR="00000000" w:rsidRPr="00000000">
        <w:rPr>
          <w:rtl w:val="0"/>
        </w:rPr>
        <w:t xml:space="preserve">AUSTIN: This is a letter </w:t>
      </w:r>
      <w:r w:rsidDel="00000000" w:rsidR="00000000" w:rsidRPr="00000000">
        <w:rPr>
          <w:i w:val="1"/>
          <w:rtl w:val="0"/>
        </w:rPr>
        <w:t xml:space="preserve">to</w:t>
      </w:r>
      <w:r w:rsidDel="00000000" w:rsidR="00000000" w:rsidRPr="00000000">
        <w:rPr>
          <w:rtl w:val="0"/>
        </w:rPr>
        <w:t xml:space="preserve"> you, so you don’t have to do it in Hadrian’s voice. [ALI laughs]</w:t>
      </w:r>
    </w:p>
    <w:p w:rsidR="00000000" w:rsidDel="00000000" w:rsidP="00000000" w:rsidRDefault="00000000" w:rsidRPr="00000000" w14:paraId="00000091">
      <w:pPr>
        <w:spacing w:after="0" w:line="276" w:lineRule="auto"/>
        <w:rPr/>
      </w:pPr>
      <w:r w:rsidDel="00000000" w:rsidR="00000000" w:rsidRPr="00000000">
        <w:rPr>
          <w:rtl w:val="0"/>
        </w:rPr>
      </w:r>
    </w:p>
    <w:p w:rsidR="00000000" w:rsidDel="00000000" w:rsidP="00000000" w:rsidRDefault="00000000" w:rsidRPr="00000000" w14:paraId="00000092">
      <w:pPr>
        <w:spacing w:after="0" w:line="276" w:lineRule="auto"/>
        <w:rPr/>
      </w:pPr>
      <w:r w:rsidDel="00000000" w:rsidR="00000000" w:rsidRPr="00000000">
        <w:rPr>
          <w:rtl w:val="0"/>
        </w:rPr>
        <w:t xml:space="preserve">ART: Right, but like I, I still want to like, read it like a,</w:t>
      </w:r>
    </w:p>
    <w:p w:rsidR="00000000" w:rsidDel="00000000" w:rsidP="00000000" w:rsidRDefault="00000000" w:rsidRPr="00000000" w14:paraId="00000093">
      <w:pPr>
        <w:spacing w:after="0" w:line="276" w:lineRule="auto"/>
        <w:rPr/>
      </w:pPr>
      <w:r w:rsidDel="00000000" w:rsidR="00000000" w:rsidRPr="00000000">
        <w:rPr>
          <w:rtl w:val="0"/>
        </w:rPr>
      </w:r>
    </w:p>
    <w:p w:rsidR="00000000" w:rsidDel="00000000" w:rsidP="00000000" w:rsidRDefault="00000000" w:rsidRPr="00000000" w14:paraId="00000094">
      <w:pPr>
        <w:spacing w:after="0" w:line="276" w:lineRule="auto"/>
        <w:rPr/>
      </w:pPr>
      <w:r w:rsidDel="00000000" w:rsidR="00000000" w:rsidRPr="00000000">
        <w:rPr>
          <w:rtl w:val="0"/>
        </w:rPr>
        <w:t xml:space="preserve">AUSTIN: Sure.</w:t>
      </w:r>
    </w:p>
    <w:p w:rsidR="00000000" w:rsidDel="00000000" w:rsidP="00000000" w:rsidRDefault="00000000" w:rsidRPr="00000000" w14:paraId="00000095">
      <w:pPr>
        <w:spacing w:after="0" w:line="276" w:lineRule="auto"/>
        <w:rPr/>
      </w:pPr>
      <w:r w:rsidDel="00000000" w:rsidR="00000000" w:rsidRPr="00000000">
        <w:rPr>
          <w:rtl w:val="0"/>
        </w:rPr>
      </w:r>
    </w:p>
    <w:p w:rsidR="00000000" w:rsidDel="00000000" w:rsidP="00000000" w:rsidRDefault="00000000" w:rsidRPr="00000000" w14:paraId="00000096">
      <w:pPr>
        <w:spacing w:after="0" w:line="276" w:lineRule="auto"/>
        <w:rPr/>
      </w:pPr>
      <w:r w:rsidDel="00000000" w:rsidR="00000000" w:rsidRPr="00000000">
        <w:rPr>
          <w:rtl w:val="0"/>
        </w:rPr>
      </w:r>
    </w:p>
    <w:p w:rsidR="00000000" w:rsidDel="00000000" w:rsidP="00000000" w:rsidRDefault="00000000" w:rsidRPr="00000000" w14:paraId="00000097">
      <w:pPr>
        <w:spacing w:after="0" w:line="276" w:lineRule="auto"/>
        <w:rPr/>
      </w:pPr>
      <w:r w:rsidDel="00000000" w:rsidR="00000000" w:rsidRPr="00000000">
        <w:rPr>
          <w:rtl w:val="0"/>
        </w:rPr>
      </w:r>
    </w:p>
    <w:p w:rsidR="00000000" w:rsidDel="00000000" w:rsidP="00000000" w:rsidRDefault="00000000" w:rsidRPr="00000000" w14:paraId="00000098">
      <w:pPr>
        <w:spacing w:after="0" w:line="276" w:lineRule="auto"/>
        <w:rPr/>
      </w:pPr>
      <w:r w:rsidDel="00000000" w:rsidR="00000000" w:rsidRPr="00000000">
        <w:rPr>
          <w:rtl w:val="0"/>
        </w:rPr>
        <w:t xml:space="preserve">ART: like a person?</w:t>
      </w:r>
    </w:p>
    <w:p w:rsidR="00000000" w:rsidDel="00000000" w:rsidP="00000000" w:rsidRDefault="00000000" w:rsidRPr="00000000" w14:paraId="00000099">
      <w:pPr>
        <w:spacing w:after="0" w:line="276" w:lineRule="auto"/>
        <w:rPr/>
      </w:pPr>
      <w:r w:rsidDel="00000000" w:rsidR="00000000" w:rsidRPr="00000000">
        <w:rPr>
          <w:rtl w:val="0"/>
        </w:rPr>
      </w:r>
    </w:p>
    <w:p w:rsidR="00000000" w:rsidDel="00000000" w:rsidP="00000000" w:rsidRDefault="00000000" w:rsidRPr="00000000" w14:paraId="0000009A">
      <w:pPr>
        <w:spacing w:after="0" w:line="276" w:lineRule="auto"/>
        <w:rPr/>
      </w:pPr>
      <w:r w:rsidDel="00000000" w:rsidR="00000000" w:rsidRPr="00000000">
        <w:rPr>
          <w:rtl w:val="0"/>
        </w:rPr>
        <w:t xml:space="preserve">KEITH: [cross] This is you – you’re admitting a weakness in cold reading. </w:t>
      </w:r>
    </w:p>
    <w:p w:rsidR="00000000" w:rsidDel="00000000" w:rsidP="00000000" w:rsidRDefault="00000000" w:rsidRPr="00000000" w14:paraId="0000009B">
      <w:pPr>
        <w:spacing w:after="0" w:line="276" w:lineRule="auto"/>
        <w:rPr/>
      </w:pPr>
      <w:r w:rsidDel="00000000" w:rsidR="00000000" w:rsidRPr="00000000">
        <w:rPr>
          <w:rtl w:val="0"/>
        </w:rPr>
      </w:r>
    </w:p>
    <w:p w:rsidR="00000000" w:rsidDel="00000000" w:rsidP="00000000" w:rsidRDefault="00000000" w:rsidRPr="00000000" w14:paraId="0000009C">
      <w:pPr>
        <w:spacing w:after="0" w:line="276" w:lineRule="auto"/>
        <w:rPr/>
      </w:pPr>
      <w:r w:rsidDel="00000000" w:rsidR="00000000" w:rsidRPr="00000000">
        <w:rPr>
          <w:rtl w:val="0"/>
        </w:rPr>
        <w:t xml:space="preserve">ALI: [cross] Are we doing voices? </w:t>
      </w:r>
    </w:p>
    <w:p w:rsidR="00000000" w:rsidDel="00000000" w:rsidP="00000000" w:rsidRDefault="00000000" w:rsidRPr="00000000" w14:paraId="0000009D">
      <w:pPr>
        <w:spacing w:after="0" w:line="276" w:lineRule="auto"/>
        <w:rPr/>
      </w:pPr>
      <w:r w:rsidDel="00000000" w:rsidR="00000000" w:rsidRPr="00000000">
        <w:rPr>
          <w:rtl w:val="0"/>
        </w:rPr>
      </w:r>
    </w:p>
    <w:p w:rsidR="00000000" w:rsidDel="00000000" w:rsidP="00000000" w:rsidRDefault="00000000" w:rsidRPr="00000000" w14:paraId="0000009E">
      <w:pPr>
        <w:spacing w:after="0" w:line="276" w:lineRule="auto"/>
        <w:rPr/>
      </w:pPr>
      <w:r w:rsidDel="00000000" w:rsidR="00000000" w:rsidRPr="00000000">
        <w:rPr>
          <w:rtl w:val="0"/>
        </w:rPr>
        <w:t xml:space="preserve">AUSTIN: Right.</w:t>
      </w:r>
    </w:p>
    <w:p w:rsidR="00000000" w:rsidDel="00000000" w:rsidP="00000000" w:rsidRDefault="00000000" w:rsidRPr="00000000" w14:paraId="0000009F">
      <w:pPr>
        <w:spacing w:after="0" w:line="276" w:lineRule="auto"/>
        <w:rPr/>
      </w:pPr>
      <w:r w:rsidDel="00000000" w:rsidR="00000000" w:rsidRPr="00000000">
        <w:rPr>
          <w:rtl w:val="0"/>
        </w:rPr>
      </w:r>
    </w:p>
    <w:p w:rsidR="00000000" w:rsidDel="00000000" w:rsidP="00000000" w:rsidRDefault="00000000" w:rsidRPr="00000000" w14:paraId="000000A0">
      <w:pPr>
        <w:spacing w:after="0" w:line="276" w:lineRule="auto"/>
        <w:rPr/>
      </w:pPr>
      <w:r w:rsidDel="00000000" w:rsidR="00000000" w:rsidRPr="00000000">
        <w:rPr>
          <w:rtl w:val="0"/>
        </w:rPr>
        <w:t xml:space="preserve">ART: [cross] Uh, yeah. I am admitting a weakness in cold reading.</w:t>
      </w:r>
    </w:p>
    <w:p w:rsidR="00000000" w:rsidDel="00000000" w:rsidP="00000000" w:rsidRDefault="00000000" w:rsidRPr="00000000" w14:paraId="000000A1">
      <w:pPr>
        <w:spacing w:after="0" w:line="276" w:lineRule="auto"/>
        <w:rPr/>
      </w:pPr>
      <w:r w:rsidDel="00000000" w:rsidR="00000000" w:rsidRPr="00000000">
        <w:rPr>
          <w:rtl w:val="0"/>
        </w:rPr>
      </w:r>
    </w:p>
    <w:p w:rsidR="00000000" w:rsidDel="00000000" w:rsidP="00000000" w:rsidRDefault="00000000" w:rsidRPr="00000000" w14:paraId="000000A2">
      <w:pPr>
        <w:spacing w:after="0" w:line="276" w:lineRule="auto"/>
        <w:rPr/>
      </w:pPr>
      <w:r w:rsidDel="00000000" w:rsidR="00000000" w:rsidRPr="00000000">
        <w:rPr>
          <w:rtl w:val="0"/>
        </w:rPr>
        <w:t xml:space="preserve">AUSTIN: [cross] That would be fair. That’s fair. That’s fair.</w:t>
      </w:r>
    </w:p>
    <w:p w:rsidR="00000000" w:rsidDel="00000000" w:rsidP="00000000" w:rsidRDefault="00000000" w:rsidRPr="00000000" w14:paraId="000000A3">
      <w:pPr>
        <w:spacing w:after="0" w:line="276" w:lineRule="auto"/>
        <w:ind w:left="360" w:firstLine="0"/>
        <w:rPr/>
      </w:pPr>
      <w:r w:rsidDel="00000000" w:rsidR="00000000" w:rsidRPr="00000000">
        <w:rPr>
          <w:rtl w:val="0"/>
        </w:rPr>
      </w:r>
    </w:p>
    <w:p w:rsidR="00000000" w:rsidDel="00000000" w:rsidP="00000000" w:rsidRDefault="00000000" w:rsidRPr="00000000" w14:paraId="000000A4">
      <w:pPr>
        <w:spacing w:after="0" w:line="276" w:lineRule="auto"/>
        <w:ind w:left="360" w:firstLine="0"/>
        <w:rPr/>
      </w:pPr>
      <w:r w:rsidDel="00000000" w:rsidR="00000000" w:rsidRPr="00000000">
        <w:rPr>
          <w:rtl w:val="0"/>
        </w:rPr>
        <w:t xml:space="preserve">ART (as Hadrian): [reading love letter] Brother Hadrian, days ago you spoke to the chief of </w:t>
      </w:r>
    </w:p>
    <w:p w:rsidR="00000000" w:rsidDel="00000000" w:rsidP="00000000" w:rsidRDefault="00000000" w:rsidRPr="00000000" w14:paraId="000000A5">
      <w:pPr>
        <w:spacing w:after="0" w:line="276" w:lineRule="auto"/>
        <w:ind w:left="360" w:firstLine="0"/>
        <w:rPr/>
      </w:pPr>
      <w:r w:rsidDel="00000000" w:rsidR="00000000" w:rsidRPr="00000000">
        <w:rPr>
          <w:rtl w:val="0"/>
        </w:rPr>
        <w:t xml:space="preserve">the new halfling arrivals. You told her of the canon, that in the beginning there was the earth, </w:t>
      </w:r>
    </w:p>
    <w:p w:rsidR="00000000" w:rsidDel="00000000" w:rsidP="00000000" w:rsidRDefault="00000000" w:rsidRPr="00000000" w14:paraId="000000A6">
      <w:pPr>
        <w:spacing w:after="0" w:line="276" w:lineRule="auto"/>
        <w:ind w:left="360" w:firstLine="0"/>
        <w:rPr/>
      </w:pPr>
      <w:r w:rsidDel="00000000" w:rsidR="00000000" w:rsidRPr="00000000">
        <w:rPr>
          <w:rtl w:val="0"/>
        </w:rPr>
        <w:t xml:space="preserve">the people, and our enemies: the dark and the danger. You told her that the King-God was </w:t>
      </w:r>
    </w:p>
    <w:p w:rsidR="00000000" w:rsidDel="00000000" w:rsidP="00000000" w:rsidRDefault="00000000" w:rsidRPr="00000000" w14:paraId="000000A7">
      <w:pPr>
        <w:spacing w:after="0" w:line="276" w:lineRule="auto"/>
        <w:ind w:left="360" w:firstLine="0"/>
        <w:rPr/>
      </w:pPr>
      <w:r w:rsidDel="00000000" w:rsidR="00000000" w:rsidRPr="00000000">
        <w:rPr>
          <w:rtl w:val="0"/>
        </w:rPr>
        <w:t xml:space="preserve">mortal, but a mortal, like her, of craft and purpose. You taught her that the King-God built </w:t>
      </w:r>
    </w:p>
    <w:p w:rsidR="00000000" w:rsidDel="00000000" w:rsidP="00000000" w:rsidRDefault="00000000" w:rsidRPr="00000000" w14:paraId="000000A8">
      <w:pPr>
        <w:spacing w:after="0" w:line="276" w:lineRule="auto"/>
        <w:ind w:left="360" w:firstLine="0"/>
        <w:rPr/>
      </w:pPr>
      <w:r w:rsidDel="00000000" w:rsidR="00000000" w:rsidRPr="00000000">
        <w:rPr>
          <w:rtl w:val="0"/>
        </w:rPr>
        <w:t xml:space="preserve">weapons and armor for his friends, and taught them how to build homes, and roads, and </w:t>
      </w:r>
    </w:p>
    <w:p w:rsidR="00000000" w:rsidDel="00000000" w:rsidP="00000000" w:rsidRDefault="00000000" w:rsidRPr="00000000" w14:paraId="000000A9">
      <w:pPr>
        <w:spacing w:after="0" w:line="276" w:lineRule="auto"/>
        <w:ind w:left="360" w:firstLine="0"/>
        <w:rPr/>
      </w:pPr>
      <w:r w:rsidDel="00000000" w:rsidR="00000000" w:rsidRPr="00000000">
        <w:rPr>
          <w:rtl w:val="0"/>
        </w:rPr>
        <w:t xml:space="preserve">bridges. </w:t>
      </w:r>
    </w:p>
    <w:p w:rsidR="00000000" w:rsidDel="00000000" w:rsidP="00000000" w:rsidRDefault="00000000" w:rsidRPr="00000000" w14:paraId="000000AA">
      <w:pPr>
        <w:spacing w:after="0" w:line="276" w:lineRule="auto"/>
        <w:ind w:left="360" w:firstLine="0"/>
        <w:rPr/>
      </w:pPr>
      <w:r w:rsidDel="00000000" w:rsidR="00000000" w:rsidRPr="00000000">
        <w:rPr>
          <w:rtl w:val="0"/>
        </w:rPr>
      </w:r>
    </w:p>
    <w:p w:rsidR="00000000" w:rsidDel="00000000" w:rsidP="00000000" w:rsidRDefault="00000000" w:rsidRPr="00000000" w14:paraId="000000AB">
      <w:pPr>
        <w:spacing w:after="0" w:line="276" w:lineRule="auto"/>
        <w:ind w:left="360" w:firstLine="0"/>
        <w:rPr/>
      </w:pPr>
      <w:r w:rsidDel="00000000" w:rsidR="00000000" w:rsidRPr="00000000">
        <w:rPr>
          <w:rtl w:val="0"/>
        </w:rPr>
        <w:t xml:space="preserve">She now knows the story of the sun: that one night, in exchange for his freedom, an enemy </w:t>
      </w:r>
    </w:p>
    <w:p w:rsidR="00000000" w:rsidDel="00000000" w:rsidP="00000000" w:rsidRDefault="00000000" w:rsidRPr="00000000" w14:paraId="000000AC">
      <w:pPr>
        <w:spacing w:after="0" w:line="276" w:lineRule="auto"/>
        <w:ind w:left="360" w:firstLine="0"/>
        <w:rPr/>
      </w:pPr>
      <w:r w:rsidDel="00000000" w:rsidR="00000000" w:rsidRPr="00000000">
        <w:rPr>
          <w:rtl w:val="0"/>
        </w:rPr>
        <w:t xml:space="preserve">of the King-God revealed the location of a distant source of power – a mountain of fire and </w:t>
      </w:r>
    </w:p>
    <w:p w:rsidR="00000000" w:rsidDel="00000000" w:rsidP="00000000" w:rsidRDefault="00000000" w:rsidRPr="00000000" w14:paraId="000000AD">
      <w:pPr>
        <w:spacing w:after="0" w:line="276" w:lineRule="auto"/>
        <w:ind w:left="360" w:firstLine="0"/>
        <w:rPr/>
      </w:pPr>
      <w:r w:rsidDel="00000000" w:rsidR="00000000" w:rsidRPr="00000000">
        <w:rPr>
          <w:rtl w:val="0"/>
        </w:rPr>
        <w:t xml:space="preserve">metal, which the King-God used to build our sun, and his crown. </w:t>
      </w:r>
    </w:p>
    <w:p w:rsidR="00000000" w:rsidDel="00000000" w:rsidP="00000000" w:rsidRDefault="00000000" w:rsidRPr="00000000" w14:paraId="000000AE">
      <w:pPr>
        <w:spacing w:after="0" w:line="276" w:lineRule="auto"/>
        <w:ind w:left="360" w:firstLine="0"/>
        <w:rPr/>
      </w:pPr>
      <w:r w:rsidDel="00000000" w:rsidR="00000000" w:rsidRPr="00000000">
        <w:rPr>
          <w:rtl w:val="0"/>
        </w:rPr>
      </w:r>
    </w:p>
    <w:p w:rsidR="00000000" w:rsidDel="00000000" w:rsidP="00000000" w:rsidRDefault="00000000" w:rsidRPr="00000000" w14:paraId="000000AF">
      <w:pPr>
        <w:spacing w:after="0" w:line="276" w:lineRule="auto"/>
        <w:ind w:left="360" w:firstLine="0"/>
        <w:rPr/>
      </w:pPr>
      <w:r w:rsidDel="00000000" w:rsidR="00000000" w:rsidRPr="00000000">
        <w:rPr>
          <w:rtl w:val="0"/>
        </w:rPr>
        <w:t xml:space="preserve">She said she would deliver your message to her people, but only in exchange for… </w:t>
      </w:r>
    </w:p>
    <w:p w:rsidR="00000000" w:rsidDel="00000000" w:rsidP="00000000" w:rsidRDefault="00000000" w:rsidRPr="00000000" w14:paraId="000000B0">
      <w:pPr>
        <w:spacing w:after="0" w:line="276" w:lineRule="auto"/>
        <w:ind w:left="360" w:firstLine="0"/>
        <w:rPr/>
      </w:pPr>
      <w:r w:rsidDel="00000000" w:rsidR="00000000" w:rsidRPr="00000000">
        <w:rPr>
          <w:rtl w:val="0"/>
        </w:rPr>
      </w:r>
    </w:p>
    <w:p w:rsidR="00000000" w:rsidDel="00000000" w:rsidP="00000000" w:rsidRDefault="00000000" w:rsidRPr="00000000" w14:paraId="000000B1">
      <w:pPr>
        <w:spacing w:after="0" w:line="276" w:lineRule="auto"/>
        <w:ind w:left="0" w:firstLine="0"/>
        <w:rPr>
          <w:b w:val="1"/>
        </w:rPr>
      </w:pPr>
      <w:r w:rsidDel="00000000" w:rsidR="00000000" w:rsidRPr="00000000">
        <w:rPr>
          <w:b w:val="1"/>
          <w:rtl w:val="0"/>
        </w:rPr>
        <w:t xml:space="preserve">[#00:05:05#]</w:t>
      </w:r>
    </w:p>
    <w:p w:rsidR="00000000" w:rsidDel="00000000" w:rsidP="00000000" w:rsidRDefault="00000000" w:rsidRPr="00000000" w14:paraId="000000B2">
      <w:pPr>
        <w:spacing w:after="0" w:line="276" w:lineRule="auto"/>
        <w:rPr/>
      </w:pPr>
      <w:r w:rsidDel="00000000" w:rsidR="00000000" w:rsidRPr="00000000">
        <w:rPr>
          <w:rtl w:val="0"/>
        </w:rPr>
      </w:r>
    </w:p>
    <w:p w:rsidR="00000000" w:rsidDel="00000000" w:rsidP="00000000" w:rsidRDefault="00000000" w:rsidRPr="00000000" w14:paraId="000000B3">
      <w:pPr>
        <w:spacing w:after="0" w:line="276" w:lineRule="auto"/>
        <w:rPr/>
      </w:pPr>
      <w:r w:rsidDel="00000000" w:rsidR="00000000" w:rsidRPr="00000000">
        <w:rPr>
          <w:rtl w:val="0"/>
        </w:rPr>
        <w:t xml:space="preserve">and now I have to roll dice.</w:t>
      </w:r>
    </w:p>
    <w:p w:rsidR="00000000" w:rsidDel="00000000" w:rsidP="00000000" w:rsidRDefault="00000000" w:rsidRPr="00000000" w14:paraId="000000B4">
      <w:pPr>
        <w:spacing w:after="0" w:line="276" w:lineRule="auto"/>
        <w:rPr/>
      </w:pPr>
      <w:r w:rsidDel="00000000" w:rsidR="00000000" w:rsidRPr="00000000">
        <w:rPr>
          <w:rtl w:val="0"/>
        </w:rPr>
      </w:r>
    </w:p>
    <w:p w:rsidR="00000000" w:rsidDel="00000000" w:rsidP="00000000" w:rsidRDefault="00000000" w:rsidRPr="00000000" w14:paraId="000000B5">
      <w:pPr>
        <w:spacing w:after="0" w:line="276" w:lineRule="auto"/>
        <w:rPr/>
      </w:pPr>
      <w:r w:rsidDel="00000000" w:rsidR="00000000" w:rsidRPr="00000000">
        <w:rPr>
          <w:rtl w:val="0"/>
        </w:rPr>
        <w:t xml:space="preserve">AUSTIN: You do have to roll dice.</w:t>
      </w:r>
    </w:p>
    <w:p w:rsidR="00000000" w:rsidDel="00000000" w:rsidP="00000000" w:rsidRDefault="00000000" w:rsidRPr="00000000" w14:paraId="000000B6">
      <w:pPr>
        <w:spacing w:after="0" w:line="276" w:lineRule="auto"/>
        <w:rPr/>
      </w:pPr>
      <w:r w:rsidDel="00000000" w:rsidR="00000000" w:rsidRPr="00000000">
        <w:rPr>
          <w:rtl w:val="0"/>
        </w:rPr>
      </w:r>
    </w:p>
    <w:p w:rsidR="00000000" w:rsidDel="00000000" w:rsidP="00000000" w:rsidRDefault="00000000" w:rsidRPr="00000000" w14:paraId="000000B7">
      <w:pPr>
        <w:spacing w:after="0" w:line="276" w:lineRule="auto"/>
        <w:rPr/>
      </w:pPr>
      <w:r w:rsidDel="00000000" w:rsidR="00000000" w:rsidRPr="00000000">
        <w:rPr>
          <w:rtl w:val="0"/>
        </w:rPr>
        <w:t xml:space="preserve">JACK: Oh, </w:t>
      </w:r>
      <w:r w:rsidDel="00000000" w:rsidR="00000000" w:rsidRPr="00000000">
        <w:rPr>
          <w:i w:val="1"/>
          <w:rtl w:val="0"/>
        </w:rPr>
        <w:t xml:space="preserve">what?</w:t>
      </w:r>
      <w:r w:rsidDel="00000000" w:rsidR="00000000" w:rsidRPr="00000000">
        <w:rPr>
          <w:rtl w:val="0"/>
        </w:rPr>
        <w:t xml:space="preserve"> [ALI laughs]</w:t>
      </w:r>
    </w:p>
    <w:p w:rsidR="00000000" w:rsidDel="00000000" w:rsidP="00000000" w:rsidRDefault="00000000" w:rsidRPr="00000000" w14:paraId="000000B8">
      <w:pPr>
        <w:spacing w:after="0" w:line="276" w:lineRule="auto"/>
        <w:rPr/>
      </w:pPr>
      <w:r w:rsidDel="00000000" w:rsidR="00000000" w:rsidRPr="00000000">
        <w:rPr>
          <w:rtl w:val="0"/>
        </w:rPr>
      </w:r>
    </w:p>
    <w:p w:rsidR="00000000" w:rsidDel="00000000" w:rsidP="00000000" w:rsidRDefault="00000000" w:rsidRPr="00000000" w14:paraId="000000B9">
      <w:pPr>
        <w:spacing w:after="0" w:line="276" w:lineRule="auto"/>
        <w:rPr/>
      </w:pPr>
      <w:r w:rsidDel="00000000" w:rsidR="00000000" w:rsidRPr="00000000">
        <w:rPr>
          <w:rtl w:val="0"/>
        </w:rPr>
        <w:t xml:space="preserve">AUSTIN: You want to roll plus Charisma, uh, and –</w:t>
      </w:r>
    </w:p>
    <w:p w:rsidR="00000000" w:rsidDel="00000000" w:rsidP="00000000" w:rsidRDefault="00000000" w:rsidRPr="00000000" w14:paraId="000000BA">
      <w:pPr>
        <w:spacing w:after="0" w:line="276" w:lineRule="auto"/>
        <w:rPr/>
      </w:pPr>
      <w:r w:rsidDel="00000000" w:rsidR="00000000" w:rsidRPr="00000000">
        <w:rPr>
          <w:rtl w:val="0"/>
        </w:rPr>
      </w:r>
    </w:p>
    <w:p w:rsidR="00000000" w:rsidDel="00000000" w:rsidP="00000000" w:rsidRDefault="00000000" w:rsidRPr="00000000" w14:paraId="000000BB">
      <w:pPr>
        <w:spacing w:after="0" w:line="276" w:lineRule="auto"/>
        <w:rPr/>
      </w:pPr>
      <w:r w:rsidDel="00000000" w:rsidR="00000000" w:rsidRPr="00000000">
        <w:rPr>
          <w:rtl w:val="0"/>
        </w:rPr>
        <w:t xml:space="preserve">ART: That’s roll 2D6, and add my Charisma modifier, yes?</w:t>
      </w:r>
    </w:p>
    <w:p w:rsidR="00000000" w:rsidDel="00000000" w:rsidP="00000000" w:rsidRDefault="00000000" w:rsidRPr="00000000" w14:paraId="000000BC">
      <w:pPr>
        <w:spacing w:after="0" w:line="276" w:lineRule="auto"/>
        <w:rPr/>
      </w:pPr>
      <w:r w:rsidDel="00000000" w:rsidR="00000000" w:rsidRPr="00000000">
        <w:rPr>
          <w:rtl w:val="0"/>
        </w:rPr>
      </w:r>
    </w:p>
    <w:p w:rsidR="00000000" w:rsidDel="00000000" w:rsidP="00000000" w:rsidRDefault="00000000" w:rsidRPr="00000000" w14:paraId="000000BD">
      <w:pPr>
        <w:spacing w:after="0" w:line="276" w:lineRule="auto"/>
        <w:rPr/>
      </w:pPr>
      <w:r w:rsidDel="00000000" w:rsidR="00000000" w:rsidRPr="00000000">
        <w:rPr>
          <w:rtl w:val="0"/>
        </w:rPr>
        <w:t xml:space="preserve">AUSTIN: Right. So in this, in this system, whenever it says roll, unless it says roll damage, you’re </w:t>
      </w:r>
    </w:p>
    <w:p w:rsidR="00000000" w:rsidDel="00000000" w:rsidP="00000000" w:rsidRDefault="00000000" w:rsidRPr="00000000" w14:paraId="000000BE">
      <w:pPr>
        <w:spacing w:after="0" w:line="276" w:lineRule="auto"/>
        <w:rPr/>
      </w:pPr>
      <w:r w:rsidDel="00000000" w:rsidR="00000000" w:rsidRPr="00000000">
        <w:rPr>
          <w:i w:val="1"/>
          <w:rtl w:val="0"/>
        </w:rPr>
        <w:t xml:space="preserve">almost</w:t>
      </w:r>
      <w:r w:rsidDel="00000000" w:rsidR="00000000" w:rsidRPr="00000000">
        <w:rPr>
          <w:rtl w:val="0"/>
        </w:rPr>
        <w:t xml:space="preserve"> always gonna be rolling 2D6. Uh. So in the dice roller that we’re using, just plop in 2D6.</w:t>
      </w:r>
    </w:p>
    <w:p w:rsidR="00000000" w:rsidDel="00000000" w:rsidP="00000000" w:rsidRDefault="00000000" w:rsidRPr="00000000" w14:paraId="000000BF">
      <w:pPr>
        <w:spacing w:after="0" w:line="276" w:lineRule="auto"/>
        <w:rPr/>
      </w:pPr>
      <w:r w:rsidDel="00000000" w:rsidR="00000000" w:rsidRPr="00000000">
        <w:rPr>
          <w:rtl w:val="0"/>
        </w:rPr>
      </w:r>
    </w:p>
    <w:p w:rsidR="00000000" w:rsidDel="00000000" w:rsidP="00000000" w:rsidRDefault="00000000" w:rsidRPr="00000000" w14:paraId="000000C0">
      <w:pPr>
        <w:spacing w:after="0" w:line="276" w:lineRule="auto"/>
        <w:rPr/>
      </w:pPr>
      <w:r w:rsidDel="00000000" w:rsidR="00000000" w:rsidRPr="00000000">
        <w:rPr>
          <w:rtl w:val="0"/>
        </w:rPr>
        <w:t xml:space="preserve">ART: Uh, 9. 9. I rolled 8 and I have a modifier of 1.</w:t>
      </w:r>
    </w:p>
    <w:p w:rsidR="00000000" w:rsidDel="00000000" w:rsidP="00000000" w:rsidRDefault="00000000" w:rsidRPr="00000000" w14:paraId="000000C1">
      <w:pPr>
        <w:spacing w:after="0" w:line="276" w:lineRule="auto"/>
        <w:rPr/>
      </w:pPr>
      <w:r w:rsidDel="00000000" w:rsidR="00000000" w:rsidRPr="00000000">
        <w:rPr>
          <w:rtl w:val="0"/>
        </w:rPr>
      </w:r>
    </w:p>
    <w:p w:rsidR="00000000" w:rsidDel="00000000" w:rsidP="00000000" w:rsidRDefault="00000000" w:rsidRPr="00000000" w14:paraId="000000C2">
      <w:pPr>
        <w:spacing w:after="0" w:line="276" w:lineRule="auto"/>
        <w:rPr/>
      </w:pPr>
      <w:r w:rsidDel="00000000" w:rsidR="00000000" w:rsidRPr="00000000">
        <w:rPr>
          <w:rtl w:val="0"/>
        </w:rPr>
        <w:t xml:space="preserve">AUSTIN: What happens on a, on a 9?</w:t>
      </w:r>
    </w:p>
    <w:p w:rsidR="00000000" w:rsidDel="00000000" w:rsidP="00000000" w:rsidRDefault="00000000" w:rsidRPr="00000000" w14:paraId="000000C3">
      <w:pPr>
        <w:spacing w:after="0" w:line="276" w:lineRule="auto"/>
        <w:rPr/>
      </w:pPr>
      <w:r w:rsidDel="00000000" w:rsidR="00000000" w:rsidRPr="00000000">
        <w:rPr>
          <w:rtl w:val="0"/>
        </w:rPr>
      </w:r>
    </w:p>
    <w:p w:rsidR="00000000" w:rsidDel="00000000" w:rsidP="00000000" w:rsidRDefault="00000000" w:rsidRPr="00000000" w14:paraId="000000C4">
      <w:pPr>
        <w:spacing w:after="0" w:line="276" w:lineRule="auto"/>
        <w:rPr/>
      </w:pPr>
      <w:r w:rsidDel="00000000" w:rsidR="00000000" w:rsidRPr="00000000">
        <w:rPr>
          <w:rtl w:val="0"/>
        </w:rPr>
        <w:t xml:space="preserve">ART: Uh, that’s a good question? Uh, a tem- choose two, uh, {indistinct #05:45#} for a symbol of </w:t>
      </w:r>
    </w:p>
    <w:p w:rsidR="00000000" w:rsidDel="00000000" w:rsidP="00000000" w:rsidRDefault="00000000" w:rsidRPr="00000000" w14:paraId="000000C5">
      <w:pPr>
        <w:spacing w:after="0" w:line="276" w:lineRule="auto"/>
        <w:rPr/>
      </w:pPr>
      <w:r w:rsidDel="00000000" w:rsidR="00000000" w:rsidRPr="00000000">
        <w:rPr>
          <w:rtl w:val="0"/>
        </w:rPr>
        <w:t xml:space="preserve">the King-God’s strength, {indistinct} to relocate more of her people, some incorporation of their </w:t>
      </w:r>
    </w:p>
    <w:p w:rsidR="00000000" w:rsidDel="00000000" w:rsidP="00000000" w:rsidRDefault="00000000" w:rsidRPr="00000000" w14:paraId="000000C6">
      <w:pPr>
        <w:spacing w:after="0" w:line="276" w:lineRule="auto"/>
        <w:rPr/>
      </w:pPr>
      <w:r w:rsidDel="00000000" w:rsidR="00000000" w:rsidRPr="00000000">
        <w:rPr>
          <w:rtl w:val="0"/>
        </w:rPr>
        <w:t xml:space="preserve">harvest deity into your faith.</w:t>
      </w:r>
    </w:p>
    <w:p w:rsidR="00000000" w:rsidDel="00000000" w:rsidP="00000000" w:rsidRDefault="00000000" w:rsidRPr="00000000" w14:paraId="000000C7">
      <w:pPr>
        <w:spacing w:after="0" w:line="276" w:lineRule="auto"/>
        <w:rPr/>
      </w:pPr>
      <w:r w:rsidDel="00000000" w:rsidR="00000000" w:rsidRPr="00000000">
        <w:rPr>
          <w:rtl w:val="0"/>
        </w:rPr>
      </w:r>
    </w:p>
    <w:p w:rsidR="00000000" w:rsidDel="00000000" w:rsidP="00000000" w:rsidRDefault="00000000" w:rsidRPr="00000000" w14:paraId="000000C8">
      <w:pPr>
        <w:spacing w:after="0" w:line="276" w:lineRule="auto"/>
        <w:rPr/>
      </w:pPr>
      <w:r w:rsidDel="00000000" w:rsidR="00000000" w:rsidRPr="00000000">
        <w:rPr>
          <w:rtl w:val="0"/>
        </w:rPr>
        <w:t xml:space="preserve">AUSTIN: So you have to give her two of those, to confirm her support, uh, of your religion.</w:t>
      </w:r>
    </w:p>
    <w:p w:rsidR="00000000" w:rsidDel="00000000" w:rsidP="00000000" w:rsidRDefault="00000000" w:rsidRPr="00000000" w14:paraId="000000C9">
      <w:pPr>
        <w:spacing w:after="0" w:line="276" w:lineRule="auto"/>
        <w:rPr/>
      </w:pPr>
      <w:r w:rsidDel="00000000" w:rsidR="00000000" w:rsidRPr="00000000">
        <w:rPr>
          <w:rtl w:val="0"/>
        </w:rPr>
      </w:r>
    </w:p>
    <w:p w:rsidR="00000000" w:rsidDel="00000000" w:rsidP="00000000" w:rsidRDefault="00000000" w:rsidRPr="00000000" w14:paraId="000000CA">
      <w:pPr>
        <w:spacing w:after="0" w:line="276" w:lineRule="auto"/>
        <w:rPr/>
      </w:pPr>
      <w:r w:rsidDel="00000000" w:rsidR="00000000" w:rsidRPr="00000000">
        <w:rPr>
          <w:rtl w:val="0"/>
        </w:rPr>
        <w:t xml:space="preserve">ART: Like right now?</w:t>
      </w:r>
    </w:p>
    <w:p w:rsidR="00000000" w:rsidDel="00000000" w:rsidP="00000000" w:rsidRDefault="00000000" w:rsidRPr="00000000" w14:paraId="000000CB">
      <w:pPr>
        <w:spacing w:after="0" w:line="276" w:lineRule="auto"/>
        <w:rPr/>
      </w:pPr>
      <w:r w:rsidDel="00000000" w:rsidR="00000000" w:rsidRPr="00000000">
        <w:rPr>
          <w:rtl w:val="0"/>
        </w:rPr>
      </w:r>
    </w:p>
    <w:p w:rsidR="00000000" w:rsidDel="00000000" w:rsidP="00000000" w:rsidRDefault="00000000" w:rsidRPr="00000000" w14:paraId="000000CC">
      <w:pPr>
        <w:spacing w:after="0" w:line="276" w:lineRule="auto"/>
        <w:rPr/>
      </w:pPr>
      <w:r w:rsidDel="00000000" w:rsidR="00000000" w:rsidRPr="00000000">
        <w:rPr>
          <w:rtl w:val="0"/>
        </w:rPr>
        <w:t xml:space="preserve">AUSTIN: Yeah, right now. What are you – what are you giving her or promising her?</w:t>
      </w:r>
    </w:p>
    <w:p w:rsidR="00000000" w:rsidDel="00000000" w:rsidP="00000000" w:rsidRDefault="00000000" w:rsidRPr="00000000" w14:paraId="000000CD">
      <w:pPr>
        <w:spacing w:after="0" w:line="276" w:lineRule="auto"/>
        <w:rPr/>
      </w:pPr>
      <w:r w:rsidDel="00000000" w:rsidR="00000000" w:rsidRPr="00000000">
        <w:rPr>
          <w:rtl w:val="0"/>
        </w:rPr>
      </w:r>
    </w:p>
    <w:p w:rsidR="00000000" w:rsidDel="00000000" w:rsidP="00000000" w:rsidRDefault="00000000" w:rsidRPr="00000000" w14:paraId="000000CE">
      <w:pPr>
        <w:spacing w:after="0" w:line="276" w:lineRule="auto"/>
        <w:rPr/>
      </w:pPr>
      <w:r w:rsidDel="00000000" w:rsidR="00000000" w:rsidRPr="00000000">
        <w:rPr>
          <w:rtl w:val="0"/>
        </w:rPr>
        <w:t xml:space="preserve">ART: Uh, huh. [pause] The, the first and the third, a symbol of the King-God’s strength, and some </w:t>
      </w:r>
    </w:p>
    <w:p w:rsidR="00000000" w:rsidDel="00000000" w:rsidP="00000000" w:rsidRDefault="00000000" w:rsidRPr="00000000" w14:paraId="000000CF">
      <w:pPr>
        <w:spacing w:after="0" w:line="276" w:lineRule="auto"/>
        <w:rPr/>
      </w:pPr>
      <w:r w:rsidDel="00000000" w:rsidR="00000000" w:rsidRPr="00000000">
        <w:rPr>
          <w:rtl w:val="0"/>
        </w:rPr>
        <w:t xml:space="preserve">incorporation of their harvest deity into your faith. Uh, I don’t know that I have the authority to </w:t>
      </w:r>
    </w:p>
    <w:p w:rsidR="00000000" w:rsidDel="00000000" w:rsidP="00000000" w:rsidRDefault="00000000" w:rsidRPr="00000000" w14:paraId="000000D0">
      <w:pPr>
        <w:spacing w:after="0" w:line="276" w:lineRule="auto"/>
        <w:rPr/>
      </w:pPr>
      <w:r w:rsidDel="00000000" w:rsidR="00000000" w:rsidRPr="00000000">
        <w:rPr>
          <w:rtl w:val="0"/>
        </w:rPr>
        <w:t xml:space="preserve">make that promise, but I’ll talk to the people. [ALI laughs]</w:t>
      </w:r>
    </w:p>
    <w:p w:rsidR="00000000" w:rsidDel="00000000" w:rsidP="00000000" w:rsidRDefault="00000000" w:rsidRPr="00000000" w14:paraId="000000D1">
      <w:pPr>
        <w:spacing w:after="0" w:line="276" w:lineRule="auto"/>
        <w:rPr/>
      </w:pPr>
      <w:r w:rsidDel="00000000" w:rsidR="00000000" w:rsidRPr="00000000">
        <w:rPr>
          <w:rtl w:val="0"/>
        </w:rPr>
      </w:r>
    </w:p>
    <w:p w:rsidR="00000000" w:rsidDel="00000000" w:rsidP="00000000" w:rsidRDefault="00000000" w:rsidRPr="00000000" w14:paraId="000000D2">
      <w:pPr>
        <w:spacing w:after="0" w:line="276" w:lineRule="auto"/>
        <w:rPr/>
      </w:pPr>
      <w:r w:rsidDel="00000000" w:rsidR="00000000" w:rsidRPr="00000000">
        <w:rPr>
          <w:rtl w:val="0"/>
        </w:rPr>
        <w:t xml:space="preserve">AUSTIN: That’s fun! Promises get made like that all the time.</w:t>
      </w:r>
    </w:p>
    <w:p w:rsidR="00000000" w:rsidDel="00000000" w:rsidP="00000000" w:rsidRDefault="00000000" w:rsidRPr="00000000" w14:paraId="000000D3">
      <w:pPr>
        <w:spacing w:after="0" w:line="276" w:lineRule="auto"/>
        <w:rPr/>
      </w:pPr>
      <w:r w:rsidDel="00000000" w:rsidR="00000000" w:rsidRPr="00000000">
        <w:rPr>
          <w:rtl w:val="0"/>
        </w:rPr>
      </w:r>
    </w:p>
    <w:p w:rsidR="00000000" w:rsidDel="00000000" w:rsidP="00000000" w:rsidRDefault="00000000" w:rsidRPr="00000000" w14:paraId="000000D4">
      <w:pPr>
        <w:spacing w:after="0" w:line="276" w:lineRule="auto"/>
        <w:rPr/>
      </w:pPr>
      <w:r w:rsidDel="00000000" w:rsidR="00000000" w:rsidRPr="00000000">
        <w:rPr>
          <w:rtl w:val="0"/>
        </w:rPr>
        <w:t xml:space="preserve">ART: Yeah!</w:t>
      </w:r>
    </w:p>
    <w:p w:rsidR="00000000" w:rsidDel="00000000" w:rsidP="00000000" w:rsidRDefault="00000000" w:rsidRPr="00000000" w14:paraId="000000D5">
      <w:pPr>
        <w:spacing w:after="0" w:line="276" w:lineRule="auto"/>
        <w:rPr/>
      </w:pPr>
      <w:r w:rsidDel="00000000" w:rsidR="00000000" w:rsidRPr="00000000">
        <w:rPr>
          <w:rtl w:val="0"/>
        </w:rPr>
      </w:r>
    </w:p>
    <w:p w:rsidR="00000000" w:rsidDel="00000000" w:rsidP="00000000" w:rsidRDefault="00000000" w:rsidRPr="00000000" w14:paraId="000000D6">
      <w:pPr>
        <w:spacing w:after="0" w:line="276" w:lineRule="auto"/>
        <w:rPr/>
      </w:pPr>
      <w:r w:rsidDel="00000000" w:rsidR="00000000" w:rsidRPr="00000000">
        <w:rPr>
          <w:rtl w:val="0"/>
        </w:rPr>
        <w:t xml:space="preserve">AUSTIN: Uh, so, so, think about that going forward.</w:t>
      </w:r>
    </w:p>
    <w:p w:rsidR="00000000" w:rsidDel="00000000" w:rsidP="00000000" w:rsidRDefault="00000000" w:rsidRPr="00000000" w14:paraId="000000D7">
      <w:pPr>
        <w:spacing w:after="0" w:line="276" w:lineRule="auto"/>
        <w:rPr/>
      </w:pPr>
      <w:r w:rsidDel="00000000" w:rsidR="00000000" w:rsidRPr="00000000">
        <w:rPr>
          <w:rtl w:val="0"/>
        </w:rPr>
      </w:r>
    </w:p>
    <w:p w:rsidR="00000000" w:rsidDel="00000000" w:rsidP="00000000" w:rsidRDefault="00000000" w:rsidRPr="00000000" w14:paraId="000000D8">
      <w:pPr>
        <w:spacing w:after="0" w:line="276" w:lineRule="auto"/>
        <w:rPr/>
      </w:pPr>
      <w:r w:rsidDel="00000000" w:rsidR="00000000" w:rsidRPr="00000000">
        <w:rPr>
          <w:rtl w:val="0"/>
        </w:rPr>
        <w:t xml:space="preserve">ART: Absolutely.</w:t>
      </w:r>
    </w:p>
    <w:p w:rsidR="00000000" w:rsidDel="00000000" w:rsidP="00000000" w:rsidRDefault="00000000" w:rsidRPr="00000000" w14:paraId="000000D9">
      <w:pPr>
        <w:spacing w:after="0" w:line="276" w:lineRule="auto"/>
        <w:rPr/>
      </w:pPr>
      <w:r w:rsidDel="00000000" w:rsidR="00000000" w:rsidRPr="00000000">
        <w:rPr>
          <w:rtl w:val="0"/>
        </w:rPr>
      </w:r>
    </w:p>
    <w:p w:rsidR="00000000" w:rsidDel="00000000" w:rsidP="00000000" w:rsidRDefault="00000000" w:rsidRPr="00000000" w14:paraId="000000DA">
      <w:pPr>
        <w:spacing w:after="0" w:line="276" w:lineRule="auto"/>
        <w:rPr/>
      </w:pPr>
      <w:r w:rsidDel="00000000" w:rsidR="00000000" w:rsidRPr="00000000">
        <w:rPr>
          <w:rtl w:val="0"/>
        </w:rPr>
        <w:t xml:space="preserve">AUSTIN: And, we’ll keep those in mind. Next up, let’s do, uh, there’s kind of a weird chronology to </w:t>
      </w:r>
    </w:p>
    <w:p w:rsidR="00000000" w:rsidDel="00000000" w:rsidP="00000000" w:rsidRDefault="00000000" w:rsidRPr="00000000" w14:paraId="000000DB">
      <w:pPr>
        <w:spacing w:after="0" w:line="276" w:lineRule="auto"/>
        <w:rPr/>
      </w:pPr>
      <w:r w:rsidDel="00000000" w:rsidR="00000000" w:rsidRPr="00000000">
        <w:rPr>
          <w:rtl w:val="0"/>
        </w:rPr>
        <w:t xml:space="preserve">these, because that’s the sort of person I am. Let’s send one over to, over to Jack first. Or, next, </w:t>
      </w:r>
    </w:p>
    <w:p w:rsidR="00000000" w:rsidDel="00000000" w:rsidP="00000000" w:rsidRDefault="00000000" w:rsidRPr="00000000" w14:paraId="000000DC">
      <w:pPr>
        <w:spacing w:after="0" w:line="276" w:lineRule="auto"/>
        <w:rPr/>
      </w:pPr>
      <w:r w:rsidDel="00000000" w:rsidR="00000000" w:rsidRPr="00000000">
        <w:rPr>
          <w:rtl w:val="0"/>
        </w:rPr>
        <w:t xml:space="preserve">rather. [pause] Also, for record, the God-King’s name is – what, again? Samothes?</w:t>
      </w:r>
    </w:p>
    <w:p w:rsidR="00000000" w:rsidDel="00000000" w:rsidP="00000000" w:rsidRDefault="00000000" w:rsidRPr="00000000" w14:paraId="000000DD">
      <w:pPr>
        <w:spacing w:after="0" w:line="276" w:lineRule="auto"/>
        <w:rPr/>
      </w:pPr>
      <w:r w:rsidDel="00000000" w:rsidR="00000000" w:rsidRPr="00000000">
        <w:rPr>
          <w:rtl w:val="0"/>
        </w:rPr>
      </w:r>
    </w:p>
    <w:p w:rsidR="00000000" w:rsidDel="00000000" w:rsidP="00000000" w:rsidRDefault="00000000" w:rsidRPr="00000000" w14:paraId="000000DE">
      <w:pPr>
        <w:spacing w:after="0" w:line="276" w:lineRule="auto"/>
        <w:rPr/>
      </w:pPr>
      <w:r w:rsidDel="00000000" w:rsidR="00000000" w:rsidRPr="00000000">
        <w:rPr>
          <w:rtl w:val="0"/>
        </w:rPr>
        <w:t xml:space="preserve">ART: Uh…</w:t>
      </w:r>
    </w:p>
    <w:p w:rsidR="00000000" w:rsidDel="00000000" w:rsidP="00000000" w:rsidRDefault="00000000" w:rsidRPr="00000000" w14:paraId="000000DF">
      <w:pPr>
        <w:spacing w:after="0" w:line="276" w:lineRule="auto"/>
        <w:rPr/>
      </w:pPr>
      <w:r w:rsidDel="00000000" w:rsidR="00000000" w:rsidRPr="00000000">
        <w:rPr>
          <w:rtl w:val="0"/>
        </w:rPr>
      </w:r>
    </w:p>
    <w:p w:rsidR="00000000" w:rsidDel="00000000" w:rsidP="00000000" w:rsidRDefault="00000000" w:rsidRPr="00000000" w14:paraId="000000E0">
      <w:pPr>
        <w:spacing w:after="0" w:line="276" w:lineRule="auto"/>
        <w:rPr/>
      </w:pPr>
      <w:r w:rsidDel="00000000" w:rsidR="00000000" w:rsidRPr="00000000">
        <w:rPr>
          <w:rtl w:val="0"/>
        </w:rPr>
        <w:t xml:space="preserve">AUSTIN: Art?</w:t>
      </w:r>
    </w:p>
    <w:p w:rsidR="00000000" w:rsidDel="00000000" w:rsidP="00000000" w:rsidRDefault="00000000" w:rsidRPr="00000000" w14:paraId="000000E1">
      <w:pPr>
        <w:spacing w:after="0" w:line="276" w:lineRule="auto"/>
        <w:rPr/>
      </w:pPr>
      <w:r w:rsidDel="00000000" w:rsidR="00000000" w:rsidRPr="00000000">
        <w:rPr>
          <w:rtl w:val="0"/>
        </w:rPr>
      </w:r>
    </w:p>
    <w:p w:rsidR="00000000" w:rsidDel="00000000" w:rsidP="00000000" w:rsidRDefault="00000000" w:rsidRPr="00000000" w14:paraId="000000E2">
      <w:pPr>
        <w:spacing w:after="0" w:line="276" w:lineRule="auto"/>
        <w:rPr/>
      </w:pPr>
      <w:r w:rsidDel="00000000" w:rsidR="00000000" w:rsidRPr="00000000">
        <w:rPr>
          <w:rtl w:val="0"/>
        </w:rPr>
        <w:t xml:space="preserve">ART: Good question, good question.</w:t>
      </w:r>
    </w:p>
    <w:p w:rsidR="00000000" w:rsidDel="00000000" w:rsidP="00000000" w:rsidRDefault="00000000" w:rsidRPr="00000000" w14:paraId="000000E3">
      <w:pPr>
        <w:spacing w:after="0" w:line="276" w:lineRule="auto"/>
        <w:rPr/>
      </w:pPr>
      <w:r w:rsidDel="00000000" w:rsidR="00000000" w:rsidRPr="00000000">
        <w:rPr>
          <w:rtl w:val="0"/>
        </w:rPr>
      </w:r>
    </w:p>
    <w:p w:rsidR="00000000" w:rsidDel="00000000" w:rsidP="00000000" w:rsidRDefault="00000000" w:rsidRPr="00000000" w14:paraId="000000E4">
      <w:pPr>
        <w:spacing w:after="0" w:line="276" w:lineRule="auto"/>
        <w:rPr/>
      </w:pPr>
      <w:r w:rsidDel="00000000" w:rsidR="00000000" w:rsidRPr="00000000">
        <w:rPr>
          <w:rtl w:val="0"/>
        </w:rPr>
        <w:t xml:space="preserve">KEITH: Yeah.</w:t>
      </w:r>
    </w:p>
    <w:p w:rsidR="00000000" w:rsidDel="00000000" w:rsidP="00000000" w:rsidRDefault="00000000" w:rsidRPr="00000000" w14:paraId="000000E5">
      <w:pPr>
        <w:spacing w:after="0" w:line="276" w:lineRule="auto"/>
        <w:rPr/>
      </w:pPr>
      <w:r w:rsidDel="00000000" w:rsidR="00000000" w:rsidRPr="00000000">
        <w:rPr>
          <w:rtl w:val="0"/>
        </w:rPr>
      </w:r>
    </w:p>
    <w:p w:rsidR="00000000" w:rsidDel="00000000" w:rsidP="00000000" w:rsidRDefault="00000000" w:rsidRPr="00000000" w14:paraId="000000E6">
      <w:pPr>
        <w:spacing w:after="0" w:line="276" w:lineRule="auto"/>
        <w:rPr/>
      </w:pPr>
      <w:r w:rsidDel="00000000" w:rsidR="00000000" w:rsidRPr="00000000">
        <w:rPr>
          <w:rtl w:val="0"/>
        </w:rPr>
        <w:t xml:space="preserve">ART: Samothes is correct.</w:t>
      </w:r>
    </w:p>
    <w:p w:rsidR="00000000" w:rsidDel="00000000" w:rsidP="00000000" w:rsidRDefault="00000000" w:rsidRPr="00000000" w14:paraId="000000E7">
      <w:pPr>
        <w:spacing w:after="0" w:line="276" w:lineRule="auto"/>
        <w:rPr/>
      </w:pPr>
      <w:r w:rsidDel="00000000" w:rsidR="00000000" w:rsidRPr="00000000">
        <w:rPr>
          <w:rtl w:val="0"/>
        </w:rPr>
      </w:r>
    </w:p>
    <w:p w:rsidR="00000000" w:rsidDel="00000000" w:rsidP="00000000" w:rsidRDefault="00000000" w:rsidRPr="00000000" w14:paraId="000000E8">
      <w:pPr>
        <w:spacing w:after="0" w:line="276" w:lineRule="auto"/>
        <w:rPr/>
      </w:pPr>
      <w:r w:rsidDel="00000000" w:rsidR="00000000" w:rsidRPr="00000000">
        <w:rPr>
          <w:rtl w:val="0"/>
        </w:rPr>
        <w:t xml:space="preserve">KEITH:  Mm-hm.</w:t>
      </w:r>
    </w:p>
    <w:p w:rsidR="00000000" w:rsidDel="00000000" w:rsidP="00000000" w:rsidRDefault="00000000" w:rsidRPr="00000000" w14:paraId="000000E9">
      <w:pPr>
        <w:spacing w:after="0" w:line="276" w:lineRule="auto"/>
        <w:rPr/>
      </w:pPr>
      <w:r w:rsidDel="00000000" w:rsidR="00000000" w:rsidRPr="00000000">
        <w:rPr>
          <w:rtl w:val="0"/>
        </w:rPr>
      </w:r>
    </w:p>
    <w:p w:rsidR="00000000" w:rsidDel="00000000" w:rsidP="00000000" w:rsidRDefault="00000000" w:rsidRPr="00000000" w14:paraId="000000EA">
      <w:pPr>
        <w:spacing w:after="0" w:line="276" w:lineRule="auto"/>
        <w:rPr/>
      </w:pPr>
      <w:r w:rsidDel="00000000" w:rsidR="00000000" w:rsidRPr="00000000">
        <w:rPr>
          <w:rtl w:val="0"/>
        </w:rPr>
        <w:t xml:space="preserve">AUSTIN: Okay [laughs]. I’m glad you know your god’s name. When I wrote that, we didn’t – I </w:t>
      </w:r>
    </w:p>
    <w:p w:rsidR="00000000" w:rsidDel="00000000" w:rsidP="00000000" w:rsidRDefault="00000000" w:rsidRPr="00000000" w14:paraId="000000EB">
      <w:pPr>
        <w:spacing w:after="0" w:line="276" w:lineRule="auto"/>
        <w:rPr/>
      </w:pPr>
      <w:r w:rsidDel="00000000" w:rsidR="00000000" w:rsidRPr="00000000">
        <w:rPr>
          <w:rtl w:val="0"/>
        </w:rPr>
        <w:t xml:space="preserve">didn’t have Samothes. I didn’t have old Sammy’s name.</w:t>
      </w:r>
    </w:p>
    <w:p w:rsidR="00000000" w:rsidDel="00000000" w:rsidP="00000000" w:rsidRDefault="00000000" w:rsidRPr="00000000" w14:paraId="000000EC">
      <w:pPr>
        <w:spacing w:after="0" w:line="276" w:lineRule="auto"/>
        <w:rPr/>
      </w:pPr>
      <w:r w:rsidDel="00000000" w:rsidR="00000000" w:rsidRPr="00000000">
        <w:rPr>
          <w:rtl w:val="0"/>
        </w:rPr>
      </w:r>
    </w:p>
    <w:p w:rsidR="00000000" w:rsidDel="00000000" w:rsidP="00000000" w:rsidRDefault="00000000" w:rsidRPr="00000000" w14:paraId="000000ED">
      <w:pPr>
        <w:spacing w:after="0" w:line="276" w:lineRule="auto"/>
        <w:rPr/>
      </w:pPr>
      <w:r w:rsidDel="00000000" w:rsidR="00000000" w:rsidRPr="00000000">
        <w:rPr>
          <w:rtl w:val="0"/>
        </w:rPr>
        <w:t xml:space="preserve">JACK: Oh, geez, okay, so. Uh, I just need to move the computer closer so I can actually read it.</w:t>
      </w:r>
    </w:p>
    <w:p w:rsidR="00000000" w:rsidDel="00000000" w:rsidP="00000000" w:rsidRDefault="00000000" w:rsidRPr="00000000" w14:paraId="000000EE">
      <w:pPr>
        <w:spacing w:after="0" w:line="276" w:lineRule="auto"/>
        <w:rPr/>
      </w:pPr>
      <w:r w:rsidDel="00000000" w:rsidR="00000000" w:rsidRPr="00000000">
        <w:rPr>
          <w:rtl w:val="0"/>
        </w:rPr>
      </w:r>
    </w:p>
    <w:p w:rsidR="00000000" w:rsidDel="00000000" w:rsidP="00000000" w:rsidRDefault="00000000" w:rsidRPr="00000000" w14:paraId="000000EF">
      <w:pPr>
        <w:spacing w:after="0" w:line="276" w:lineRule="auto"/>
        <w:rPr/>
      </w:pPr>
      <w:r w:rsidDel="00000000" w:rsidR="00000000" w:rsidRPr="00000000">
        <w:rPr>
          <w:rtl w:val="0"/>
        </w:rPr>
        <w:t xml:space="preserve">AUSTIN: Also, we should note, Art, you’re playing Hadrian, the paladin, the human paladin of </w:t>
      </w:r>
    </w:p>
    <w:p w:rsidR="00000000" w:rsidDel="00000000" w:rsidP="00000000" w:rsidRDefault="00000000" w:rsidRPr="00000000" w14:paraId="000000F0">
      <w:pPr>
        <w:spacing w:after="0" w:line="276" w:lineRule="auto"/>
        <w:rPr/>
      </w:pPr>
      <w:r w:rsidDel="00000000" w:rsidR="00000000" w:rsidRPr="00000000">
        <w:rPr>
          <w:rtl w:val="0"/>
        </w:rPr>
        <w:t xml:space="preserve">Samothes, right?</w:t>
      </w:r>
    </w:p>
    <w:p w:rsidR="00000000" w:rsidDel="00000000" w:rsidP="00000000" w:rsidRDefault="00000000" w:rsidRPr="00000000" w14:paraId="000000F1">
      <w:pPr>
        <w:spacing w:after="0" w:line="276" w:lineRule="auto"/>
        <w:rPr/>
      </w:pPr>
      <w:r w:rsidDel="00000000" w:rsidR="00000000" w:rsidRPr="00000000">
        <w:rPr>
          <w:rtl w:val="0"/>
        </w:rPr>
      </w:r>
    </w:p>
    <w:p w:rsidR="00000000" w:rsidDel="00000000" w:rsidP="00000000" w:rsidRDefault="00000000" w:rsidRPr="00000000" w14:paraId="000000F2">
      <w:pPr>
        <w:spacing w:after="0" w:line="276" w:lineRule="auto"/>
        <w:rPr/>
      </w:pPr>
      <w:r w:rsidDel="00000000" w:rsidR="00000000" w:rsidRPr="00000000">
        <w:rPr>
          <w:rtl w:val="0"/>
        </w:rPr>
        <w:t xml:space="preserve">ART: That’s correct.</w:t>
      </w:r>
    </w:p>
    <w:p w:rsidR="00000000" w:rsidDel="00000000" w:rsidP="00000000" w:rsidRDefault="00000000" w:rsidRPr="00000000" w14:paraId="000000F3">
      <w:pPr>
        <w:spacing w:after="0" w:line="276" w:lineRule="auto"/>
        <w:rPr/>
      </w:pPr>
      <w:r w:rsidDel="00000000" w:rsidR="00000000" w:rsidRPr="00000000">
        <w:rPr>
          <w:rtl w:val="0"/>
        </w:rPr>
      </w:r>
    </w:p>
    <w:p w:rsidR="00000000" w:rsidDel="00000000" w:rsidP="00000000" w:rsidRDefault="00000000" w:rsidRPr="00000000" w14:paraId="000000F4">
      <w:pPr>
        <w:spacing w:after="0" w:line="276" w:lineRule="auto"/>
        <w:rPr/>
      </w:pPr>
      <w:r w:rsidDel="00000000" w:rsidR="00000000" w:rsidRPr="00000000">
        <w:rPr>
          <w:rtl w:val="0"/>
        </w:rPr>
        <w:t xml:space="preserve">AUSTIN: Okay. Next up is—</w:t>
      </w:r>
    </w:p>
    <w:p w:rsidR="00000000" w:rsidDel="00000000" w:rsidP="00000000" w:rsidRDefault="00000000" w:rsidRPr="00000000" w14:paraId="000000F5">
      <w:pPr>
        <w:spacing w:after="0" w:line="276" w:lineRule="auto"/>
        <w:rPr/>
      </w:pPr>
      <w:r w:rsidDel="00000000" w:rsidR="00000000" w:rsidRPr="00000000">
        <w:rPr>
          <w:rtl w:val="0"/>
        </w:rPr>
      </w:r>
    </w:p>
    <w:p w:rsidR="00000000" w:rsidDel="00000000" w:rsidP="00000000" w:rsidRDefault="00000000" w:rsidRPr="00000000" w14:paraId="000000F6">
      <w:pPr>
        <w:spacing w:after="0" w:line="276" w:lineRule="auto"/>
        <w:rPr/>
      </w:pPr>
      <w:r w:rsidDel="00000000" w:rsidR="00000000" w:rsidRPr="00000000">
        <w:rPr>
          <w:rtl w:val="0"/>
        </w:rPr>
        <w:t xml:space="preserve">JACK: Okay, so, uh…</w:t>
      </w:r>
    </w:p>
    <w:p w:rsidR="00000000" w:rsidDel="00000000" w:rsidP="00000000" w:rsidRDefault="00000000" w:rsidRPr="00000000" w14:paraId="000000F7">
      <w:pPr>
        <w:spacing w:after="0" w:line="276" w:lineRule="auto"/>
        <w:rPr/>
      </w:pPr>
      <w:r w:rsidDel="00000000" w:rsidR="00000000" w:rsidRPr="00000000">
        <w:rPr>
          <w:rtl w:val="0"/>
        </w:rPr>
      </w:r>
    </w:p>
    <w:p w:rsidR="00000000" w:rsidDel="00000000" w:rsidP="00000000" w:rsidRDefault="00000000" w:rsidRPr="00000000" w14:paraId="000000F8">
      <w:pPr>
        <w:spacing w:after="0" w:line="276" w:lineRule="auto"/>
        <w:rPr/>
      </w:pPr>
      <w:r w:rsidDel="00000000" w:rsidR="00000000" w:rsidRPr="00000000">
        <w:rPr>
          <w:rtl w:val="0"/>
        </w:rPr>
        <w:t xml:space="preserve">AUSTIN: —Lem King, Jack de Quidt’s orcish bard.</w:t>
      </w:r>
    </w:p>
    <w:p w:rsidR="00000000" w:rsidDel="00000000" w:rsidP="00000000" w:rsidRDefault="00000000" w:rsidRPr="00000000" w14:paraId="000000F9">
      <w:pPr>
        <w:spacing w:after="0" w:line="276" w:lineRule="auto"/>
        <w:rPr/>
      </w:pPr>
      <w:r w:rsidDel="00000000" w:rsidR="00000000" w:rsidRPr="00000000">
        <w:rPr>
          <w:rtl w:val="0"/>
        </w:rPr>
      </w:r>
    </w:p>
    <w:p w:rsidR="00000000" w:rsidDel="00000000" w:rsidP="00000000" w:rsidRDefault="00000000" w:rsidRPr="00000000" w14:paraId="000000FA">
      <w:pPr>
        <w:spacing w:after="0" w:line="276" w:lineRule="auto"/>
        <w:rPr/>
      </w:pPr>
      <w:r w:rsidDel="00000000" w:rsidR="00000000" w:rsidRPr="00000000">
        <w:rPr>
          <w:rtl w:val="0"/>
        </w:rPr>
        <w:t xml:space="preserve">JACK: [pause] Right. </w:t>
      </w:r>
    </w:p>
    <w:p w:rsidR="00000000" w:rsidDel="00000000" w:rsidP="00000000" w:rsidRDefault="00000000" w:rsidRPr="00000000" w14:paraId="000000FB">
      <w:pPr>
        <w:spacing w:after="0" w:line="276" w:lineRule="auto"/>
        <w:ind w:left="360" w:firstLine="0"/>
        <w:rPr/>
      </w:pPr>
      <w:r w:rsidDel="00000000" w:rsidR="00000000" w:rsidRPr="00000000">
        <w:rPr>
          <w:rtl w:val="0"/>
        </w:rPr>
      </w:r>
    </w:p>
    <w:p w:rsidR="00000000" w:rsidDel="00000000" w:rsidP="00000000" w:rsidRDefault="00000000" w:rsidRPr="00000000" w14:paraId="000000FC">
      <w:pPr>
        <w:spacing w:after="0" w:line="276" w:lineRule="auto"/>
        <w:ind w:left="360" w:firstLine="0"/>
        <w:rPr/>
      </w:pPr>
      <w:r w:rsidDel="00000000" w:rsidR="00000000" w:rsidRPr="00000000">
        <w:rPr>
          <w:rtl w:val="0"/>
        </w:rPr>
        <w:t xml:space="preserve">(as Lem): [reading Love Letter] Lem, you felt a stinging of guilt in your tusks. You’d only stolen </w:t>
      </w:r>
    </w:p>
    <w:p w:rsidR="00000000" w:rsidDel="00000000" w:rsidP="00000000" w:rsidRDefault="00000000" w:rsidRPr="00000000" w14:paraId="000000FD">
      <w:pPr>
        <w:spacing w:after="0" w:line="276" w:lineRule="auto"/>
        <w:ind w:left="360" w:firstLine="0"/>
        <w:rPr/>
      </w:pPr>
      <w:r w:rsidDel="00000000" w:rsidR="00000000" w:rsidRPr="00000000">
        <w:rPr>
          <w:rtl w:val="0"/>
        </w:rPr>
        <w:t xml:space="preserve">the violin just last night, and here you were, about to receive an extended loan from the New </w:t>
      </w:r>
    </w:p>
    <w:p w:rsidR="00000000" w:rsidDel="00000000" w:rsidP="00000000" w:rsidRDefault="00000000" w:rsidRPr="00000000" w14:paraId="000000FE">
      <w:pPr>
        <w:spacing w:after="0" w:line="276" w:lineRule="auto"/>
        <w:ind w:left="360" w:firstLine="0"/>
        <w:rPr/>
      </w:pPr>
      <w:r w:rsidDel="00000000" w:rsidR="00000000" w:rsidRPr="00000000">
        <w:rPr>
          <w:rtl w:val="0"/>
        </w:rPr>
        <w:t xml:space="preserve">Archives in order to better outfit yourself for your coming journey to Burg. Fill out the </w:t>
      </w:r>
    </w:p>
    <w:p w:rsidR="00000000" w:rsidDel="00000000" w:rsidP="00000000" w:rsidRDefault="00000000" w:rsidRPr="00000000" w14:paraId="000000FF">
      <w:pPr>
        <w:spacing w:after="0" w:line="276" w:lineRule="auto"/>
        <w:ind w:left="360" w:firstLine="0"/>
        <w:rPr/>
      </w:pPr>
      <w:r w:rsidDel="00000000" w:rsidR="00000000" w:rsidRPr="00000000">
        <w:rPr>
          <w:rtl w:val="0"/>
        </w:rPr>
        <w:t xml:space="preserve">paperwork properly, and roll +Intelligence. </w:t>
      </w:r>
    </w:p>
    <w:p w:rsidR="00000000" w:rsidDel="00000000" w:rsidP="00000000" w:rsidRDefault="00000000" w:rsidRPr="00000000" w14:paraId="00000100">
      <w:pPr>
        <w:spacing w:after="0" w:line="276" w:lineRule="auto"/>
        <w:ind w:left="0" w:firstLine="0"/>
        <w:rPr/>
      </w:pPr>
      <w:r w:rsidDel="00000000" w:rsidR="00000000" w:rsidRPr="00000000">
        <w:rPr>
          <w:rtl w:val="0"/>
        </w:rPr>
      </w:r>
    </w:p>
    <w:p w:rsidR="00000000" w:rsidDel="00000000" w:rsidP="00000000" w:rsidRDefault="00000000" w:rsidRPr="00000000" w14:paraId="00000101">
      <w:pPr>
        <w:spacing w:after="0" w:line="276" w:lineRule="auto"/>
        <w:ind w:left="0" w:firstLine="0"/>
        <w:rPr/>
      </w:pPr>
      <w:r w:rsidDel="00000000" w:rsidR="00000000" w:rsidRPr="00000000">
        <w:rPr>
          <w:rtl w:val="0"/>
        </w:rPr>
        <w:t xml:space="preserve">So, 2D6.</w:t>
      </w:r>
    </w:p>
    <w:p w:rsidR="00000000" w:rsidDel="00000000" w:rsidP="00000000" w:rsidRDefault="00000000" w:rsidRPr="00000000" w14:paraId="00000102">
      <w:pPr>
        <w:spacing w:after="0" w:line="276" w:lineRule="auto"/>
        <w:rPr/>
      </w:pPr>
      <w:r w:rsidDel="00000000" w:rsidR="00000000" w:rsidRPr="00000000">
        <w:rPr>
          <w:rtl w:val="0"/>
        </w:rPr>
      </w:r>
    </w:p>
    <w:p w:rsidR="00000000" w:rsidDel="00000000" w:rsidP="00000000" w:rsidRDefault="00000000" w:rsidRPr="00000000" w14:paraId="00000103">
      <w:pPr>
        <w:spacing w:after="0" w:line="276" w:lineRule="auto"/>
        <w:rPr/>
      </w:pPr>
      <w:r w:rsidDel="00000000" w:rsidR="00000000" w:rsidRPr="00000000">
        <w:rPr>
          <w:rtl w:val="0"/>
        </w:rPr>
        <w:t xml:space="preserve">AUSTIN: Mm-hm.</w:t>
      </w:r>
    </w:p>
    <w:p w:rsidR="00000000" w:rsidDel="00000000" w:rsidP="00000000" w:rsidRDefault="00000000" w:rsidRPr="00000000" w14:paraId="00000104">
      <w:pPr>
        <w:spacing w:after="0" w:line="276" w:lineRule="auto"/>
        <w:rPr/>
      </w:pPr>
      <w:r w:rsidDel="00000000" w:rsidR="00000000" w:rsidRPr="00000000">
        <w:rPr>
          <w:rtl w:val="0"/>
        </w:rPr>
      </w:r>
    </w:p>
    <w:p w:rsidR="00000000" w:rsidDel="00000000" w:rsidP="00000000" w:rsidRDefault="00000000" w:rsidRPr="00000000" w14:paraId="00000105">
      <w:pPr>
        <w:spacing w:after="0" w:line="276" w:lineRule="auto"/>
        <w:rPr/>
      </w:pPr>
      <w:r w:rsidDel="00000000" w:rsidR="00000000" w:rsidRPr="00000000">
        <w:rPr>
          <w:rtl w:val="0"/>
        </w:rPr>
        <w:t xml:space="preserve">JACK: A 1 [clock half-chimes] and a 6, so that’s, uh…  7.</w:t>
      </w:r>
    </w:p>
    <w:p w:rsidR="00000000" w:rsidDel="00000000" w:rsidP="00000000" w:rsidRDefault="00000000" w:rsidRPr="00000000" w14:paraId="00000106">
      <w:pPr>
        <w:spacing w:after="0" w:line="276" w:lineRule="auto"/>
        <w:rPr/>
      </w:pPr>
      <w:r w:rsidDel="00000000" w:rsidR="00000000" w:rsidRPr="00000000">
        <w:rPr>
          <w:rtl w:val="0"/>
        </w:rPr>
      </w:r>
    </w:p>
    <w:p w:rsidR="00000000" w:rsidDel="00000000" w:rsidP="00000000" w:rsidRDefault="00000000" w:rsidRPr="00000000" w14:paraId="00000107">
      <w:pPr>
        <w:spacing w:after="0" w:line="276" w:lineRule="auto"/>
        <w:rPr/>
      </w:pPr>
      <w:r w:rsidDel="00000000" w:rsidR="00000000" w:rsidRPr="00000000">
        <w:rPr>
          <w:rtl w:val="0"/>
        </w:rPr>
        <w:t xml:space="preserve">AUSTIN: At not-quite-clock. [JACK laughs] Plus your Intelligence modifier. You’re almost always </w:t>
      </w:r>
    </w:p>
    <w:p w:rsidR="00000000" w:rsidDel="00000000" w:rsidP="00000000" w:rsidRDefault="00000000" w:rsidRPr="00000000" w14:paraId="00000108">
      <w:pPr>
        <w:spacing w:after="0" w:line="276" w:lineRule="auto"/>
        <w:rPr/>
      </w:pPr>
      <w:r w:rsidDel="00000000" w:rsidR="00000000" w:rsidRPr="00000000">
        <w:rPr>
          <w:rtl w:val="0"/>
        </w:rPr>
        <w:t xml:space="preserve">going to be adding Intelligence modifiers in this game.</w:t>
      </w:r>
    </w:p>
    <w:p w:rsidR="00000000" w:rsidDel="00000000" w:rsidP="00000000" w:rsidRDefault="00000000" w:rsidRPr="00000000" w14:paraId="00000109">
      <w:pPr>
        <w:spacing w:after="0" w:line="276" w:lineRule="auto"/>
        <w:rPr/>
      </w:pPr>
      <w:r w:rsidDel="00000000" w:rsidR="00000000" w:rsidRPr="00000000">
        <w:rPr>
          <w:rtl w:val="0"/>
        </w:rPr>
      </w:r>
    </w:p>
    <w:p w:rsidR="00000000" w:rsidDel="00000000" w:rsidP="00000000" w:rsidRDefault="00000000" w:rsidRPr="00000000" w14:paraId="0000010A">
      <w:pPr>
        <w:spacing w:after="0" w:line="276" w:lineRule="auto"/>
        <w:rPr/>
      </w:pPr>
      <w:r w:rsidDel="00000000" w:rsidR="00000000" w:rsidRPr="00000000">
        <w:rPr>
          <w:rtl w:val="0"/>
        </w:rPr>
        <w:t xml:space="preserve">JACK: Mm-hm.</w:t>
      </w:r>
    </w:p>
    <w:p w:rsidR="00000000" w:rsidDel="00000000" w:rsidP="00000000" w:rsidRDefault="00000000" w:rsidRPr="00000000" w14:paraId="0000010B">
      <w:pPr>
        <w:spacing w:after="0" w:line="276" w:lineRule="auto"/>
        <w:rPr/>
      </w:pPr>
      <w:r w:rsidDel="00000000" w:rsidR="00000000" w:rsidRPr="00000000">
        <w:rPr>
          <w:rtl w:val="0"/>
        </w:rPr>
      </w:r>
    </w:p>
    <w:p w:rsidR="00000000" w:rsidDel="00000000" w:rsidP="00000000" w:rsidRDefault="00000000" w:rsidRPr="00000000" w14:paraId="0000010C">
      <w:pPr>
        <w:spacing w:after="0" w:line="276" w:lineRule="auto"/>
        <w:rPr/>
      </w:pPr>
      <w:r w:rsidDel="00000000" w:rsidR="00000000" w:rsidRPr="00000000">
        <w:rPr>
          <w:rtl w:val="0"/>
        </w:rPr>
        <w:t xml:space="preserve">AUSTIN: There’s one place where you won’t be doing that, I want to make sure you guys all did </w:t>
      </w:r>
    </w:p>
    <w:p w:rsidR="00000000" w:rsidDel="00000000" w:rsidP="00000000" w:rsidRDefault="00000000" w:rsidRPr="00000000" w14:paraId="0000010D">
      <w:pPr>
        <w:spacing w:after="0" w:line="276" w:lineRule="auto"/>
        <w:rPr/>
      </w:pPr>
      <w:r w:rsidDel="00000000" w:rsidR="00000000" w:rsidRPr="00000000">
        <w:rPr>
          <w:rtl w:val="0"/>
        </w:rPr>
        <w:t xml:space="preserve">that, actually, before we get to this result, and that is, you should be adding your </w:t>
      </w:r>
      <w:r w:rsidDel="00000000" w:rsidR="00000000" w:rsidRPr="00000000">
        <w:rPr>
          <w:i w:val="1"/>
          <w:rtl w:val="0"/>
        </w:rPr>
        <w:t xml:space="preserve">total</w:t>
      </w:r>
      <w:r w:rsidDel="00000000" w:rsidR="00000000" w:rsidRPr="00000000">
        <w:rPr>
          <w:rtl w:val="0"/>
        </w:rPr>
        <w:t xml:space="preserve"> Constitution </w:t>
      </w:r>
    </w:p>
    <w:p w:rsidR="00000000" w:rsidDel="00000000" w:rsidP="00000000" w:rsidRDefault="00000000" w:rsidRPr="00000000" w14:paraId="0000010E">
      <w:pPr>
        <w:spacing w:after="0" w:line="276" w:lineRule="auto"/>
        <w:rPr/>
      </w:pPr>
      <w:r w:rsidDel="00000000" w:rsidR="00000000" w:rsidRPr="00000000">
        <w:rPr>
          <w:rtl w:val="0"/>
        </w:rPr>
        <w:t xml:space="preserve">to your current HP, or to your total HP. Make sure everyone did that.</w:t>
      </w:r>
    </w:p>
    <w:p w:rsidR="00000000" w:rsidDel="00000000" w:rsidP="00000000" w:rsidRDefault="00000000" w:rsidRPr="00000000" w14:paraId="0000010F">
      <w:pPr>
        <w:spacing w:after="0" w:line="276" w:lineRule="auto"/>
        <w:rPr/>
      </w:pPr>
      <w:r w:rsidDel="00000000" w:rsidR="00000000" w:rsidRPr="00000000">
        <w:rPr>
          <w:rtl w:val="0"/>
        </w:rPr>
      </w:r>
    </w:p>
    <w:p w:rsidR="00000000" w:rsidDel="00000000" w:rsidP="00000000" w:rsidRDefault="00000000" w:rsidRPr="00000000" w14:paraId="00000110">
      <w:pPr>
        <w:spacing w:after="0" w:line="276" w:lineRule="auto"/>
        <w:rPr/>
      </w:pPr>
      <w:r w:rsidDel="00000000" w:rsidR="00000000" w:rsidRPr="00000000">
        <w:rPr>
          <w:rtl w:val="0"/>
        </w:rPr>
        <w:t xml:space="preserve">JACK: Yep.</w:t>
      </w:r>
    </w:p>
    <w:p w:rsidR="00000000" w:rsidDel="00000000" w:rsidP="00000000" w:rsidRDefault="00000000" w:rsidRPr="00000000" w14:paraId="00000111">
      <w:pPr>
        <w:spacing w:after="0" w:line="276" w:lineRule="auto"/>
        <w:rPr/>
      </w:pPr>
      <w:r w:rsidDel="00000000" w:rsidR="00000000" w:rsidRPr="00000000">
        <w:rPr>
          <w:rtl w:val="0"/>
        </w:rPr>
      </w:r>
    </w:p>
    <w:p w:rsidR="00000000" w:rsidDel="00000000" w:rsidP="00000000" w:rsidRDefault="00000000" w:rsidRPr="00000000" w14:paraId="00000112">
      <w:pPr>
        <w:spacing w:after="0" w:line="276" w:lineRule="auto"/>
        <w:rPr/>
      </w:pPr>
      <w:r w:rsidDel="00000000" w:rsidR="00000000" w:rsidRPr="00000000">
        <w:rPr>
          <w:rtl w:val="0"/>
        </w:rPr>
        <w:t xml:space="preserve">KEITH: Yeah.</w:t>
      </w:r>
    </w:p>
    <w:p w:rsidR="00000000" w:rsidDel="00000000" w:rsidP="00000000" w:rsidRDefault="00000000" w:rsidRPr="00000000" w14:paraId="00000113">
      <w:pPr>
        <w:spacing w:after="0" w:line="276" w:lineRule="auto"/>
        <w:rPr/>
      </w:pPr>
      <w:r w:rsidDel="00000000" w:rsidR="00000000" w:rsidRPr="00000000">
        <w:rPr>
          <w:rtl w:val="0"/>
        </w:rPr>
      </w:r>
    </w:p>
    <w:p w:rsidR="00000000" w:rsidDel="00000000" w:rsidP="00000000" w:rsidRDefault="00000000" w:rsidRPr="00000000" w14:paraId="00000114">
      <w:pPr>
        <w:spacing w:after="0" w:line="276" w:lineRule="auto"/>
        <w:rPr/>
      </w:pPr>
      <w:r w:rsidDel="00000000" w:rsidR="00000000" w:rsidRPr="00000000">
        <w:rPr>
          <w:rtl w:val="0"/>
        </w:rPr>
        <w:t xml:space="preserve">ALI: Does the – the bonus play into that?</w:t>
      </w:r>
    </w:p>
    <w:p w:rsidR="00000000" w:rsidDel="00000000" w:rsidP="00000000" w:rsidRDefault="00000000" w:rsidRPr="00000000" w14:paraId="00000115">
      <w:pPr>
        <w:spacing w:after="0" w:line="276" w:lineRule="auto"/>
        <w:rPr/>
      </w:pPr>
      <w:r w:rsidDel="00000000" w:rsidR="00000000" w:rsidRPr="00000000">
        <w:rPr>
          <w:rtl w:val="0"/>
        </w:rPr>
      </w:r>
    </w:p>
    <w:p w:rsidR="00000000" w:rsidDel="00000000" w:rsidP="00000000" w:rsidRDefault="00000000" w:rsidRPr="00000000" w14:paraId="00000116">
      <w:pPr>
        <w:spacing w:after="0" w:line="276" w:lineRule="auto"/>
        <w:rPr/>
      </w:pPr>
      <w:r w:rsidDel="00000000" w:rsidR="00000000" w:rsidRPr="00000000">
        <w:rPr>
          <w:rtl w:val="0"/>
        </w:rPr>
        <w:t xml:space="preserve">AUSTIN: No, it’s just the number.</w:t>
      </w:r>
    </w:p>
    <w:p w:rsidR="00000000" w:rsidDel="00000000" w:rsidP="00000000" w:rsidRDefault="00000000" w:rsidRPr="00000000" w14:paraId="00000117">
      <w:pPr>
        <w:spacing w:after="0" w:line="276" w:lineRule="auto"/>
        <w:rPr/>
      </w:pPr>
      <w:r w:rsidDel="00000000" w:rsidR="00000000" w:rsidRPr="00000000">
        <w:rPr>
          <w:rtl w:val="0"/>
        </w:rPr>
      </w:r>
    </w:p>
    <w:p w:rsidR="00000000" w:rsidDel="00000000" w:rsidP="00000000" w:rsidRDefault="00000000" w:rsidRPr="00000000" w14:paraId="00000118">
      <w:pPr>
        <w:spacing w:after="0" w:line="276" w:lineRule="auto"/>
        <w:rPr/>
      </w:pPr>
      <w:r w:rsidDel="00000000" w:rsidR="00000000" w:rsidRPr="00000000">
        <w:rPr>
          <w:rtl w:val="0"/>
        </w:rPr>
        <w:t xml:space="preserve">ALI: Okay.</w:t>
      </w:r>
    </w:p>
    <w:p w:rsidR="00000000" w:rsidDel="00000000" w:rsidP="00000000" w:rsidRDefault="00000000" w:rsidRPr="00000000" w14:paraId="00000119">
      <w:pPr>
        <w:spacing w:after="0" w:line="276" w:lineRule="auto"/>
        <w:rPr/>
      </w:pPr>
      <w:r w:rsidDel="00000000" w:rsidR="00000000" w:rsidRPr="00000000">
        <w:rPr>
          <w:rtl w:val="0"/>
        </w:rPr>
      </w:r>
    </w:p>
    <w:p w:rsidR="00000000" w:rsidDel="00000000" w:rsidP="00000000" w:rsidRDefault="00000000" w:rsidRPr="00000000" w14:paraId="0000011A">
      <w:pPr>
        <w:spacing w:after="0" w:line="276" w:lineRule="auto"/>
        <w:rPr/>
      </w:pPr>
      <w:r w:rsidDel="00000000" w:rsidR="00000000" w:rsidRPr="00000000">
        <w:rPr>
          <w:rtl w:val="0"/>
        </w:rPr>
        <w:t xml:space="preserve">AUSTIN: So if you have [cross] 17 CON - </w:t>
      </w:r>
    </w:p>
    <w:p w:rsidR="00000000" w:rsidDel="00000000" w:rsidP="00000000" w:rsidRDefault="00000000" w:rsidRPr="00000000" w14:paraId="0000011B">
      <w:pPr>
        <w:spacing w:after="0" w:line="276" w:lineRule="auto"/>
        <w:rPr/>
      </w:pPr>
      <w:r w:rsidDel="00000000" w:rsidR="00000000" w:rsidRPr="00000000">
        <w:rPr>
          <w:rtl w:val="0"/>
        </w:rPr>
      </w:r>
    </w:p>
    <w:p w:rsidR="00000000" w:rsidDel="00000000" w:rsidP="00000000" w:rsidRDefault="00000000" w:rsidRPr="00000000" w14:paraId="0000011C">
      <w:pPr>
        <w:spacing w:after="0" w:line="276" w:lineRule="auto"/>
        <w:rPr/>
      </w:pPr>
      <w:r w:rsidDel="00000000" w:rsidR="00000000" w:rsidRPr="00000000">
        <w:rPr>
          <w:rtl w:val="0"/>
        </w:rPr>
        <w:t xml:space="preserve">KEITH: [cross] Oh, it’s the whole number?</w:t>
      </w:r>
    </w:p>
    <w:p w:rsidR="00000000" w:rsidDel="00000000" w:rsidP="00000000" w:rsidRDefault="00000000" w:rsidRPr="00000000" w14:paraId="0000011D">
      <w:pPr>
        <w:spacing w:after="0" w:line="276" w:lineRule="auto"/>
        <w:rPr/>
      </w:pPr>
      <w:r w:rsidDel="00000000" w:rsidR="00000000" w:rsidRPr="00000000">
        <w:rPr>
          <w:rtl w:val="0"/>
        </w:rPr>
      </w:r>
    </w:p>
    <w:p w:rsidR="00000000" w:rsidDel="00000000" w:rsidP="00000000" w:rsidRDefault="00000000" w:rsidRPr="00000000" w14:paraId="0000011E">
      <w:pPr>
        <w:spacing w:after="0" w:line="276" w:lineRule="auto"/>
        <w:rPr/>
      </w:pPr>
      <w:r w:rsidDel="00000000" w:rsidR="00000000" w:rsidRPr="00000000">
        <w:rPr>
          <w:rtl w:val="0"/>
        </w:rPr>
        <w:t xml:space="preserve">AUSTIN: The whole number, not the bonus.</w:t>
      </w:r>
    </w:p>
    <w:p w:rsidR="00000000" w:rsidDel="00000000" w:rsidP="00000000" w:rsidRDefault="00000000" w:rsidRPr="00000000" w14:paraId="0000011F">
      <w:pPr>
        <w:spacing w:after="0" w:line="276" w:lineRule="auto"/>
        <w:rPr/>
      </w:pPr>
      <w:r w:rsidDel="00000000" w:rsidR="00000000" w:rsidRPr="00000000">
        <w:rPr>
          <w:rtl w:val="0"/>
        </w:rPr>
      </w:r>
    </w:p>
    <w:p w:rsidR="00000000" w:rsidDel="00000000" w:rsidP="00000000" w:rsidRDefault="00000000" w:rsidRPr="00000000" w14:paraId="00000120">
      <w:pPr>
        <w:spacing w:after="0" w:line="276" w:lineRule="auto"/>
        <w:rPr/>
      </w:pPr>
      <w:r w:rsidDel="00000000" w:rsidR="00000000" w:rsidRPr="00000000">
        <w:rPr>
          <w:rtl w:val="0"/>
        </w:rPr>
        <w:t xml:space="preserve">KEITH: Oh, shit.</w:t>
      </w:r>
    </w:p>
    <w:p w:rsidR="00000000" w:rsidDel="00000000" w:rsidP="00000000" w:rsidRDefault="00000000" w:rsidRPr="00000000" w14:paraId="00000121">
      <w:pPr>
        <w:spacing w:after="0" w:line="276" w:lineRule="auto"/>
        <w:rPr/>
      </w:pPr>
      <w:r w:rsidDel="00000000" w:rsidR="00000000" w:rsidRPr="00000000">
        <w:rPr>
          <w:rtl w:val="0"/>
        </w:rPr>
      </w:r>
    </w:p>
    <w:p w:rsidR="00000000" w:rsidDel="00000000" w:rsidP="00000000" w:rsidRDefault="00000000" w:rsidRPr="00000000" w14:paraId="00000122">
      <w:pPr>
        <w:spacing w:after="0" w:line="276" w:lineRule="auto"/>
        <w:rPr/>
      </w:pPr>
      <w:r w:rsidDel="00000000" w:rsidR="00000000" w:rsidRPr="00000000">
        <w:rPr>
          <w:rtl w:val="0"/>
        </w:rPr>
        <w:t xml:space="preserve">AUSTIN: That’s like the only place that happens.</w:t>
      </w:r>
    </w:p>
    <w:p w:rsidR="00000000" w:rsidDel="00000000" w:rsidP="00000000" w:rsidRDefault="00000000" w:rsidRPr="00000000" w14:paraId="00000123">
      <w:pPr>
        <w:spacing w:after="0" w:line="276" w:lineRule="auto"/>
        <w:rPr/>
      </w:pPr>
      <w:r w:rsidDel="00000000" w:rsidR="00000000" w:rsidRPr="00000000">
        <w:rPr>
          <w:rtl w:val="0"/>
        </w:rPr>
      </w:r>
    </w:p>
    <w:p w:rsidR="00000000" w:rsidDel="00000000" w:rsidP="00000000" w:rsidRDefault="00000000" w:rsidRPr="00000000" w14:paraId="00000124">
      <w:pPr>
        <w:spacing w:after="0" w:line="276" w:lineRule="auto"/>
        <w:rPr/>
      </w:pPr>
      <w:r w:rsidDel="00000000" w:rsidR="00000000" w:rsidRPr="00000000">
        <w:rPr>
          <w:rtl w:val="0"/>
        </w:rPr>
        <w:t xml:space="preserve">KEITH: Okay.</w:t>
      </w:r>
    </w:p>
    <w:p w:rsidR="00000000" w:rsidDel="00000000" w:rsidP="00000000" w:rsidRDefault="00000000" w:rsidRPr="00000000" w14:paraId="00000125">
      <w:pPr>
        <w:spacing w:after="0" w:line="276" w:lineRule="auto"/>
        <w:rPr/>
      </w:pPr>
      <w:r w:rsidDel="00000000" w:rsidR="00000000" w:rsidRPr="00000000">
        <w:rPr>
          <w:rtl w:val="0"/>
        </w:rPr>
      </w:r>
    </w:p>
    <w:p w:rsidR="00000000" w:rsidDel="00000000" w:rsidP="00000000" w:rsidRDefault="00000000" w:rsidRPr="00000000" w14:paraId="00000126">
      <w:pPr>
        <w:spacing w:after="0" w:line="276" w:lineRule="auto"/>
        <w:rPr/>
      </w:pPr>
      <w:r w:rsidDel="00000000" w:rsidR="00000000" w:rsidRPr="00000000">
        <w:rPr>
          <w:rtl w:val="0"/>
        </w:rPr>
        <w:t xml:space="preserve">AUSTIN: You have way more HP than you think you do. Jack, what was your result?</w:t>
      </w:r>
    </w:p>
    <w:p w:rsidR="00000000" w:rsidDel="00000000" w:rsidP="00000000" w:rsidRDefault="00000000" w:rsidRPr="00000000" w14:paraId="00000127">
      <w:pPr>
        <w:spacing w:after="0" w:line="276" w:lineRule="auto"/>
        <w:rPr/>
      </w:pPr>
      <w:r w:rsidDel="00000000" w:rsidR="00000000" w:rsidRPr="00000000">
        <w:rPr>
          <w:rtl w:val="0"/>
        </w:rPr>
      </w:r>
    </w:p>
    <w:p w:rsidR="00000000" w:rsidDel="00000000" w:rsidP="00000000" w:rsidRDefault="00000000" w:rsidRPr="00000000" w14:paraId="00000128">
      <w:pPr>
        <w:spacing w:after="0" w:line="276" w:lineRule="auto"/>
        <w:rPr/>
      </w:pPr>
      <w:r w:rsidDel="00000000" w:rsidR="00000000" w:rsidRPr="00000000">
        <w:rPr>
          <w:rtl w:val="0"/>
        </w:rPr>
        <w:t xml:space="preserve">JACK: S…  so my Intelligence modifier is actually 0, so I’ve got 7 here.</w:t>
      </w:r>
    </w:p>
    <w:p w:rsidR="00000000" w:rsidDel="00000000" w:rsidP="00000000" w:rsidRDefault="00000000" w:rsidRPr="00000000" w14:paraId="00000129">
      <w:pPr>
        <w:spacing w:after="0" w:line="276" w:lineRule="auto"/>
        <w:rPr/>
      </w:pPr>
      <w:r w:rsidDel="00000000" w:rsidR="00000000" w:rsidRPr="00000000">
        <w:rPr>
          <w:rtl w:val="0"/>
        </w:rPr>
      </w:r>
    </w:p>
    <w:p w:rsidR="00000000" w:rsidDel="00000000" w:rsidP="00000000" w:rsidRDefault="00000000" w:rsidRPr="00000000" w14:paraId="0000012A">
      <w:pPr>
        <w:spacing w:after="0" w:line="276" w:lineRule="auto"/>
        <w:rPr/>
      </w:pPr>
      <w:r w:rsidDel="00000000" w:rsidR="00000000" w:rsidRPr="00000000">
        <w:rPr>
          <w:rtl w:val="0"/>
        </w:rPr>
        <w:t xml:space="preserve">AUSTIN: Okay.</w:t>
      </w:r>
    </w:p>
    <w:p w:rsidR="00000000" w:rsidDel="00000000" w:rsidP="00000000" w:rsidRDefault="00000000" w:rsidRPr="00000000" w14:paraId="0000012B">
      <w:pPr>
        <w:spacing w:after="0" w:line="276" w:lineRule="auto"/>
        <w:rPr/>
      </w:pPr>
      <w:r w:rsidDel="00000000" w:rsidR="00000000" w:rsidRPr="00000000">
        <w:rPr>
          <w:rtl w:val="0"/>
        </w:rPr>
      </w:r>
    </w:p>
    <w:p w:rsidR="00000000" w:rsidDel="00000000" w:rsidP="00000000" w:rsidRDefault="00000000" w:rsidRPr="00000000" w14:paraId="0000012C">
      <w:pPr>
        <w:spacing w:after="0" w:line="276" w:lineRule="auto"/>
        <w:rPr/>
      </w:pPr>
      <w:r w:rsidDel="00000000" w:rsidR="00000000" w:rsidRPr="00000000">
        <w:rPr>
          <w:rtl w:val="0"/>
        </w:rPr>
        <w:t xml:space="preserve">JACK: Um.</w:t>
      </w:r>
    </w:p>
    <w:p w:rsidR="00000000" w:rsidDel="00000000" w:rsidP="00000000" w:rsidRDefault="00000000" w:rsidRPr="00000000" w14:paraId="0000012D">
      <w:pPr>
        <w:spacing w:after="0" w:line="276" w:lineRule="auto"/>
        <w:rPr/>
      </w:pPr>
      <w:r w:rsidDel="00000000" w:rsidR="00000000" w:rsidRPr="00000000">
        <w:rPr>
          <w:rtl w:val="0"/>
        </w:rPr>
      </w:r>
    </w:p>
    <w:p w:rsidR="00000000" w:rsidDel="00000000" w:rsidP="00000000" w:rsidRDefault="00000000" w:rsidRPr="00000000" w14:paraId="0000012E">
      <w:pPr>
        <w:spacing w:after="0" w:line="276" w:lineRule="auto"/>
        <w:rPr/>
      </w:pPr>
      <w:r w:rsidDel="00000000" w:rsidR="00000000" w:rsidRPr="00000000">
        <w:rPr>
          <w:rtl w:val="0"/>
        </w:rPr>
        <w:t xml:space="preserve">AUSTIN: That’s a success.</w:t>
      </w:r>
    </w:p>
    <w:p w:rsidR="00000000" w:rsidDel="00000000" w:rsidP="00000000" w:rsidRDefault="00000000" w:rsidRPr="00000000" w14:paraId="0000012F">
      <w:pPr>
        <w:spacing w:after="0" w:line="276" w:lineRule="auto"/>
        <w:rPr/>
      </w:pPr>
      <w:r w:rsidDel="00000000" w:rsidR="00000000" w:rsidRPr="00000000">
        <w:rPr>
          <w:rtl w:val="0"/>
        </w:rPr>
      </w:r>
    </w:p>
    <w:p w:rsidR="00000000" w:rsidDel="00000000" w:rsidP="00000000" w:rsidRDefault="00000000" w:rsidRPr="00000000" w14:paraId="00000130">
      <w:pPr>
        <w:spacing w:after="0" w:line="276" w:lineRule="auto"/>
        <w:rPr/>
      </w:pPr>
      <w:r w:rsidDel="00000000" w:rsidR="00000000" w:rsidRPr="00000000">
        <w:rPr>
          <w:rtl w:val="0"/>
        </w:rPr>
        <w:t xml:space="preserve">JACK: Uh, so, on a 7-9, you receive one of, you receive one of these. Uh. Oh, hang on.</w:t>
      </w:r>
    </w:p>
    <w:p w:rsidR="00000000" w:rsidDel="00000000" w:rsidP="00000000" w:rsidRDefault="00000000" w:rsidRPr="00000000" w14:paraId="00000131">
      <w:pPr>
        <w:spacing w:after="0" w:line="276" w:lineRule="auto"/>
        <w:rPr/>
      </w:pPr>
      <w:r w:rsidDel="00000000" w:rsidR="00000000" w:rsidRPr="00000000">
        <w:rPr>
          <w:rtl w:val="0"/>
        </w:rPr>
      </w:r>
    </w:p>
    <w:p w:rsidR="00000000" w:rsidDel="00000000" w:rsidP="00000000" w:rsidRDefault="00000000" w:rsidRPr="00000000" w14:paraId="00000132">
      <w:pPr>
        <w:spacing w:after="0" w:line="276" w:lineRule="auto"/>
        <w:rPr/>
      </w:pPr>
      <w:r w:rsidDel="00000000" w:rsidR="00000000" w:rsidRPr="00000000">
        <w:rPr>
          <w:rtl w:val="0"/>
        </w:rPr>
        <w:t xml:space="preserve">AUSTIN: Either –[cross] you read the options.</w:t>
      </w:r>
    </w:p>
    <w:p w:rsidR="00000000" w:rsidDel="00000000" w:rsidP="00000000" w:rsidRDefault="00000000" w:rsidRPr="00000000" w14:paraId="00000133">
      <w:pPr>
        <w:spacing w:after="0" w:line="276" w:lineRule="auto"/>
        <w:rPr/>
      </w:pPr>
      <w:r w:rsidDel="00000000" w:rsidR="00000000" w:rsidRPr="00000000">
        <w:rPr>
          <w:rtl w:val="0"/>
        </w:rPr>
      </w:r>
    </w:p>
    <w:p w:rsidR="00000000" w:rsidDel="00000000" w:rsidP="00000000" w:rsidRDefault="00000000" w:rsidRPr="00000000" w14:paraId="00000134">
      <w:pPr>
        <w:spacing w:after="0" w:line="276" w:lineRule="auto"/>
        <w:rPr/>
      </w:pPr>
      <w:r w:rsidDel="00000000" w:rsidR="00000000" w:rsidRPr="00000000">
        <w:rPr>
          <w:rtl w:val="0"/>
        </w:rPr>
        <w:t xml:space="preserve">JACK: [cross] Oh, I receive one of these items, and a few days later, the, the Archivists notice </w:t>
      </w:r>
    </w:p>
    <w:p w:rsidR="00000000" w:rsidDel="00000000" w:rsidP="00000000" w:rsidRDefault="00000000" w:rsidRPr="00000000" w14:paraId="00000135">
      <w:pPr>
        <w:spacing w:after="0" w:line="276" w:lineRule="auto"/>
        <w:rPr/>
      </w:pPr>
      <w:r w:rsidDel="00000000" w:rsidR="00000000" w:rsidRPr="00000000">
        <w:rPr>
          <w:rtl w:val="0"/>
        </w:rPr>
        <w:t xml:space="preserve">that the violin is missing. Um.</w:t>
      </w:r>
    </w:p>
    <w:p w:rsidR="00000000" w:rsidDel="00000000" w:rsidP="00000000" w:rsidRDefault="00000000" w:rsidRPr="00000000" w14:paraId="00000136">
      <w:pPr>
        <w:spacing w:after="0" w:line="276" w:lineRule="auto"/>
        <w:rPr/>
      </w:pPr>
      <w:r w:rsidDel="00000000" w:rsidR="00000000" w:rsidRPr="00000000">
        <w:rPr>
          <w:rtl w:val="0"/>
        </w:rPr>
      </w:r>
    </w:p>
    <w:p w:rsidR="00000000" w:rsidDel="00000000" w:rsidP="00000000" w:rsidRDefault="00000000" w:rsidRPr="00000000" w14:paraId="00000137">
      <w:pPr>
        <w:spacing w:after="0" w:line="276" w:lineRule="auto"/>
        <w:rPr/>
      </w:pPr>
      <w:r w:rsidDel="00000000" w:rsidR="00000000" w:rsidRPr="00000000">
        <w:rPr>
          <w:rtl w:val="0"/>
        </w:rPr>
        <w:t xml:space="preserve">AUSTIN: So — </w:t>
      </w:r>
    </w:p>
    <w:p w:rsidR="00000000" w:rsidDel="00000000" w:rsidP="00000000" w:rsidRDefault="00000000" w:rsidRPr="00000000" w14:paraId="00000138">
      <w:pPr>
        <w:spacing w:after="0" w:line="276" w:lineRule="auto"/>
        <w:rPr/>
      </w:pPr>
      <w:r w:rsidDel="00000000" w:rsidR="00000000" w:rsidRPr="00000000">
        <w:rPr>
          <w:rtl w:val="0"/>
        </w:rPr>
      </w:r>
    </w:p>
    <w:p w:rsidR="00000000" w:rsidDel="00000000" w:rsidP="00000000" w:rsidRDefault="00000000" w:rsidRPr="00000000" w14:paraId="00000139">
      <w:pPr>
        <w:spacing w:after="0" w:line="276" w:lineRule="auto"/>
        <w:rPr/>
      </w:pPr>
      <w:r w:rsidDel="00000000" w:rsidR="00000000" w:rsidRPr="00000000">
        <w:rPr>
          <w:rtl w:val="0"/>
        </w:rPr>
        <w:t xml:space="preserve">JACK: I —</w:t>
      </w:r>
    </w:p>
    <w:p w:rsidR="00000000" w:rsidDel="00000000" w:rsidP="00000000" w:rsidRDefault="00000000" w:rsidRPr="00000000" w14:paraId="0000013A">
      <w:pPr>
        <w:spacing w:after="0" w:line="276" w:lineRule="auto"/>
        <w:rPr/>
      </w:pPr>
      <w:r w:rsidDel="00000000" w:rsidR="00000000" w:rsidRPr="00000000">
        <w:rPr>
          <w:rtl w:val="0"/>
        </w:rPr>
      </w:r>
    </w:p>
    <w:p w:rsidR="00000000" w:rsidDel="00000000" w:rsidP="00000000" w:rsidRDefault="00000000" w:rsidRPr="00000000" w14:paraId="0000013B">
      <w:pPr>
        <w:spacing w:after="0" w:line="276" w:lineRule="auto"/>
        <w:rPr/>
      </w:pPr>
      <w:r w:rsidDel="00000000" w:rsidR="00000000" w:rsidRPr="00000000">
        <w:rPr>
          <w:rtl w:val="0"/>
        </w:rPr>
        <w:t xml:space="preserve">AUSTIN: what — </w:t>
      </w:r>
    </w:p>
    <w:p w:rsidR="00000000" w:rsidDel="00000000" w:rsidP="00000000" w:rsidRDefault="00000000" w:rsidRPr="00000000" w14:paraId="0000013C">
      <w:pPr>
        <w:spacing w:after="0" w:line="276" w:lineRule="auto"/>
        <w:rPr/>
      </w:pPr>
      <w:r w:rsidDel="00000000" w:rsidR="00000000" w:rsidRPr="00000000">
        <w:rPr>
          <w:rtl w:val="0"/>
        </w:rPr>
      </w:r>
    </w:p>
    <w:p w:rsidR="00000000" w:rsidDel="00000000" w:rsidP="00000000" w:rsidRDefault="00000000" w:rsidRPr="00000000" w14:paraId="0000013D">
      <w:pPr>
        <w:spacing w:after="0" w:line="276" w:lineRule="auto"/>
        <w:rPr/>
      </w:pPr>
      <w:r w:rsidDel="00000000" w:rsidR="00000000" w:rsidRPr="00000000">
        <w:rPr>
          <w:rtl w:val="0"/>
        </w:rPr>
        <w:t xml:space="preserve">JACK: — receive – either, a shoulder sack</w:t>
      </w:r>
    </w:p>
    <w:p w:rsidR="00000000" w:rsidDel="00000000" w:rsidP="00000000" w:rsidRDefault="00000000" w:rsidRPr="00000000" w14:paraId="0000013E">
      <w:pPr>
        <w:spacing w:after="0" w:line="276" w:lineRule="auto"/>
        <w:rPr/>
      </w:pPr>
      <w:r w:rsidDel="00000000" w:rsidR="00000000" w:rsidRPr="00000000">
        <w:rPr>
          <w:rtl w:val="0"/>
        </w:rPr>
      </w:r>
    </w:p>
    <w:p w:rsidR="00000000" w:rsidDel="00000000" w:rsidP="00000000" w:rsidRDefault="00000000" w:rsidRPr="00000000" w14:paraId="0000013F">
      <w:pPr>
        <w:spacing w:after="0" w:line="276" w:lineRule="auto"/>
        <w:rPr/>
      </w:pPr>
      <w:r w:rsidDel="00000000" w:rsidR="00000000" w:rsidRPr="00000000">
        <w:rPr>
          <w:rtl w:val="0"/>
        </w:rPr>
        <w:t xml:space="preserve">AUSTIN: Mm-hm.</w:t>
      </w:r>
    </w:p>
    <w:p w:rsidR="00000000" w:rsidDel="00000000" w:rsidP="00000000" w:rsidRDefault="00000000" w:rsidRPr="00000000" w14:paraId="00000140">
      <w:pPr>
        <w:spacing w:after="0" w:line="276" w:lineRule="auto"/>
        <w:rPr/>
      </w:pPr>
      <w:r w:rsidDel="00000000" w:rsidR="00000000" w:rsidRPr="00000000">
        <w:rPr>
          <w:rtl w:val="0"/>
        </w:rPr>
      </w:r>
    </w:p>
    <w:p w:rsidR="00000000" w:rsidDel="00000000" w:rsidP="00000000" w:rsidRDefault="00000000" w:rsidRPr="00000000" w14:paraId="00000141">
      <w:pPr>
        <w:spacing w:after="0" w:line="276" w:lineRule="auto"/>
        <w:rPr/>
      </w:pPr>
      <w:r w:rsidDel="00000000" w:rsidR="00000000" w:rsidRPr="00000000">
        <w:rPr>
          <w:rtl w:val="0"/>
        </w:rPr>
        <w:t xml:space="preserve">JACK: with hidden compartment zippers, fruits from the Archival Garden, or a map of the </w:t>
      </w:r>
    </w:p>
    <w:p w:rsidR="00000000" w:rsidDel="00000000" w:rsidP="00000000" w:rsidRDefault="00000000" w:rsidRPr="00000000" w14:paraId="00000142">
      <w:pPr>
        <w:spacing w:after="0" w:line="276" w:lineRule="auto"/>
        <w:rPr/>
      </w:pPr>
      <w:r w:rsidDel="00000000" w:rsidR="00000000" w:rsidRPr="00000000">
        <w:rPr>
          <w:rtl w:val="0"/>
        </w:rPr>
        <w:t xml:space="preserve">Northwest Quadrant. Uh, the shoulder sack gives me +2 load, the fruits give me +1 dungeon </w:t>
      </w:r>
    </w:p>
    <w:p w:rsidR="00000000" w:rsidDel="00000000" w:rsidP="00000000" w:rsidRDefault="00000000" w:rsidRPr="00000000" w14:paraId="00000143">
      <w:pPr>
        <w:spacing w:after="0" w:line="276" w:lineRule="auto"/>
        <w:rPr/>
      </w:pPr>
      <w:r w:rsidDel="00000000" w:rsidR="00000000" w:rsidRPr="00000000">
        <w:rPr>
          <w:rtl w:val="0"/>
        </w:rPr>
        <w:t xml:space="preserve">ration, and the map gives me +1 on perilous journey rolls in the quadrant.</w:t>
      </w:r>
    </w:p>
    <w:p w:rsidR="00000000" w:rsidDel="00000000" w:rsidP="00000000" w:rsidRDefault="00000000" w:rsidRPr="00000000" w14:paraId="00000144">
      <w:pPr>
        <w:spacing w:after="0" w:line="276" w:lineRule="auto"/>
        <w:rPr/>
      </w:pPr>
      <w:r w:rsidDel="00000000" w:rsidR="00000000" w:rsidRPr="00000000">
        <w:rPr>
          <w:rtl w:val="0"/>
        </w:rPr>
      </w:r>
    </w:p>
    <w:p w:rsidR="00000000" w:rsidDel="00000000" w:rsidP="00000000" w:rsidRDefault="00000000" w:rsidRPr="00000000" w14:paraId="00000145">
      <w:pPr>
        <w:spacing w:after="0" w:line="276" w:lineRule="auto"/>
        <w:rPr/>
      </w:pPr>
      <w:r w:rsidDel="00000000" w:rsidR="00000000" w:rsidRPr="00000000">
        <w:rPr>
          <w:rtl w:val="0"/>
        </w:rPr>
        <w:t xml:space="preserve">AUSTIN: [cross] It’s kind of like the –</w:t>
      </w:r>
    </w:p>
    <w:p w:rsidR="00000000" w:rsidDel="00000000" w:rsidP="00000000" w:rsidRDefault="00000000" w:rsidRPr="00000000" w14:paraId="00000146">
      <w:pPr>
        <w:spacing w:after="0" w:line="276" w:lineRule="auto"/>
        <w:rPr/>
      </w:pPr>
      <w:r w:rsidDel="00000000" w:rsidR="00000000" w:rsidRPr="00000000">
        <w:rPr>
          <w:rtl w:val="0"/>
        </w:rPr>
      </w:r>
    </w:p>
    <w:p w:rsidR="00000000" w:rsidDel="00000000" w:rsidP="00000000" w:rsidRDefault="00000000" w:rsidRPr="00000000" w14:paraId="00000147">
      <w:pPr>
        <w:spacing w:after="0" w:line="276" w:lineRule="auto"/>
        <w:rPr/>
      </w:pPr>
      <w:r w:rsidDel="00000000" w:rsidR="00000000" w:rsidRPr="00000000">
        <w:rPr>
          <w:rtl w:val="0"/>
        </w:rPr>
        <w:t xml:space="preserve">JACK: [cross] I think I’m gonna take the map.</w:t>
      </w:r>
    </w:p>
    <w:p w:rsidR="00000000" w:rsidDel="00000000" w:rsidP="00000000" w:rsidRDefault="00000000" w:rsidRPr="00000000" w14:paraId="00000148">
      <w:pPr>
        <w:spacing w:after="0" w:line="276" w:lineRule="auto"/>
        <w:rPr/>
      </w:pPr>
      <w:r w:rsidDel="00000000" w:rsidR="00000000" w:rsidRPr="00000000">
        <w:rPr>
          <w:rtl w:val="0"/>
        </w:rPr>
      </w:r>
    </w:p>
    <w:p w:rsidR="00000000" w:rsidDel="00000000" w:rsidP="00000000" w:rsidRDefault="00000000" w:rsidRPr="00000000" w14:paraId="00000149">
      <w:pPr>
        <w:spacing w:after="0" w:line="276" w:lineRule="auto"/>
        <w:rPr/>
      </w:pPr>
      <w:r w:rsidDel="00000000" w:rsidR="00000000" w:rsidRPr="00000000">
        <w:rPr>
          <w:rtl w:val="0"/>
        </w:rPr>
        <w:t xml:space="preserve">AUSTIN: Okay. So like the northwest zone of,</w:t>
      </w:r>
    </w:p>
    <w:p w:rsidR="00000000" w:rsidDel="00000000" w:rsidP="00000000" w:rsidRDefault="00000000" w:rsidRPr="00000000" w14:paraId="0000014A">
      <w:pPr>
        <w:spacing w:after="0" w:line="276" w:lineRule="auto"/>
        <w:rPr/>
      </w:pPr>
      <w:r w:rsidDel="00000000" w:rsidR="00000000" w:rsidRPr="00000000">
        <w:rPr>
          <w:rtl w:val="0"/>
        </w:rPr>
      </w:r>
    </w:p>
    <w:p w:rsidR="00000000" w:rsidDel="00000000" w:rsidP="00000000" w:rsidRDefault="00000000" w:rsidRPr="00000000" w14:paraId="0000014B">
      <w:pPr>
        <w:spacing w:after="0" w:line="276" w:lineRule="auto"/>
        <w:rPr/>
      </w:pPr>
      <w:r w:rsidDel="00000000" w:rsidR="00000000" w:rsidRPr="00000000">
        <w:rPr>
          <w:rtl w:val="0"/>
        </w:rPr>
        <w:t xml:space="preserve">JACK: Yeah.</w:t>
      </w:r>
    </w:p>
    <w:p w:rsidR="00000000" w:rsidDel="00000000" w:rsidP="00000000" w:rsidRDefault="00000000" w:rsidRPr="00000000" w14:paraId="0000014C">
      <w:pPr>
        <w:spacing w:after="0" w:line="276" w:lineRule="auto"/>
        <w:rPr/>
      </w:pPr>
      <w:r w:rsidDel="00000000" w:rsidR="00000000" w:rsidRPr="00000000">
        <w:rPr>
          <w:rtl w:val="0"/>
        </w:rPr>
      </w:r>
    </w:p>
    <w:p w:rsidR="00000000" w:rsidDel="00000000" w:rsidP="00000000" w:rsidRDefault="00000000" w:rsidRPr="00000000" w14:paraId="0000014D">
      <w:pPr>
        <w:spacing w:after="0" w:line="276" w:lineRule="auto"/>
        <w:rPr/>
      </w:pPr>
      <w:r w:rsidDel="00000000" w:rsidR="00000000" w:rsidRPr="00000000">
        <w:rPr>
          <w:rtl w:val="0"/>
        </w:rPr>
        <w:t xml:space="preserve">AUSTIN: this, this quadrant.</w:t>
      </w:r>
    </w:p>
    <w:p w:rsidR="00000000" w:rsidDel="00000000" w:rsidP="00000000" w:rsidRDefault="00000000" w:rsidRPr="00000000" w14:paraId="0000014E">
      <w:pPr>
        <w:spacing w:after="0" w:line="276" w:lineRule="auto"/>
        <w:rPr/>
      </w:pPr>
      <w:r w:rsidDel="00000000" w:rsidR="00000000" w:rsidRPr="00000000">
        <w:rPr>
          <w:rtl w:val="0"/>
        </w:rPr>
      </w:r>
    </w:p>
    <w:p w:rsidR="00000000" w:rsidDel="00000000" w:rsidP="00000000" w:rsidRDefault="00000000" w:rsidRPr="00000000" w14:paraId="0000014F">
      <w:pPr>
        <w:spacing w:after="0" w:line="276" w:lineRule="auto"/>
        <w:rPr/>
      </w:pPr>
      <w:r w:rsidDel="00000000" w:rsidR="00000000" w:rsidRPr="00000000">
        <w:rPr>
          <w:rtl w:val="0"/>
        </w:rPr>
        <w:t xml:space="preserve">JACK: Um, are you gonna mark that down, Austin, or should I mark it down just as well?</w:t>
      </w:r>
    </w:p>
    <w:p w:rsidR="00000000" w:rsidDel="00000000" w:rsidP="00000000" w:rsidRDefault="00000000" w:rsidRPr="00000000" w14:paraId="00000150">
      <w:pPr>
        <w:spacing w:after="0" w:line="276" w:lineRule="auto"/>
        <w:rPr/>
      </w:pPr>
      <w:r w:rsidDel="00000000" w:rsidR="00000000" w:rsidRPr="00000000">
        <w:rPr>
          <w:rtl w:val="0"/>
        </w:rPr>
      </w:r>
    </w:p>
    <w:p w:rsidR="00000000" w:rsidDel="00000000" w:rsidP="00000000" w:rsidRDefault="00000000" w:rsidRPr="00000000" w14:paraId="00000151">
      <w:pPr>
        <w:spacing w:after="0" w:line="276" w:lineRule="auto"/>
        <w:rPr/>
      </w:pPr>
      <w:r w:rsidDel="00000000" w:rsidR="00000000" w:rsidRPr="00000000">
        <w:rPr>
          <w:rtl w:val="0"/>
        </w:rPr>
        <w:t xml:space="preserve">AUSTIN: You should – you should mark it down. I will also mark it down here, but you should </w:t>
      </w:r>
    </w:p>
    <w:p w:rsidR="00000000" w:rsidDel="00000000" w:rsidP="00000000" w:rsidRDefault="00000000" w:rsidRPr="00000000" w14:paraId="00000152">
      <w:pPr>
        <w:spacing w:after="0" w:line="276" w:lineRule="auto"/>
        <w:rPr/>
      </w:pPr>
      <w:r w:rsidDel="00000000" w:rsidR="00000000" w:rsidRPr="00000000">
        <w:rPr>
          <w:rtl w:val="0"/>
        </w:rPr>
        <w:t xml:space="preserve">mark it down for sure.</w:t>
      </w:r>
    </w:p>
    <w:p w:rsidR="00000000" w:rsidDel="00000000" w:rsidP="00000000" w:rsidRDefault="00000000" w:rsidRPr="00000000" w14:paraId="00000153">
      <w:pPr>
        <w:spacing w:after="0" w:line="276" w:lineRule="auto"/>
        <w:rPr/>
      </w:pPr>
      <w:r w:rsidDel="00000000" w:rsidR="00000000" w:rsidRPr="00000000">
        <w:rPr>
          <w:rtl w:val="0"/>
        </w:rPr>
      </w:r>
    </w:p>
    <w:p w:rsidR="00000000" w:rsidDel="00000000" w:rsidP="00000000" w:rsidRDefault="00000000" w:rsidRPr="00000000" w14:paraId="00000154">
      <w:pPr>
        <w:spacing w:after="0" w:line="276" w:lineRule="auto"/>
        <w:rPr/>
      </w:pPr>
      <w:r w:rsidDel="00000000" w:rsidR="00000000" w:rsidRPr="00000000">
        <w:rPr>
          <w:rtl w:val="0"/>
        </w:rPr>
        <w:t xml:space="preserve">JACK: Cool.</w:t>
      </w:r>
    </w:p>
    <w:p w:rsidR="00000000" w:rsidDel="00000000" w:rsidP="00000000" w:rsidRDefault="00000000" w:rsidRPr="00000000" w14:paraId="00000155">
      <w:pPr>
        <w:spacing w:after="0" w:line="276" w:lineRule="auto"/>
        <w:rPr/>
      </w:pPr>
      <w:r w:rsidDel="00000000" w:rsidR="00000000" w:rsidRPr="00000000">
        <w:rPr>
          <w:rtl w:val="0"/>
        </w:rPr>
      </w:r>
    </w:p>
    <w:p w:rsidR="00000000" w:rsidDel="00000000" w:rsidP="00000000" w:rsidRDefault="00000000" w:rsidRPr="00000000" w14:paraId="00000156">
      <w:pPr>
        <w:spacing w:after="0" w:line="276" w:lineRule="auto"/>
        <w:rPr/>
      </w:pPr>
      <w:r w:rsidDel="00000000" w:rsidR="00000000" w:rsidRPr="00000000">
        <w:rPr>
          <w:rtl w:val="0"/>
        </w:rPr>
        <w:t xml:space="preserve">AUSTIN: Nick, you’re next. Once I find you on Skype, here you are [ALI laughs]. [pause] I love </w:t>
      </w:r>
    </w:p>
    <w:p w:rsidR="00000000" w:rsidDel="00000000" w:rsidP="00000000" w:rsidRDefault="00000000" w:rsidRPr="00000000" w14:paraId="00000157">
      <w:pPr>
        <w:spacing w:after="0" w:line="276" w:lineRule="auto"/>
        <w:rPr/>
      </w:pPr>
      <w:r w:rsidDel="00000000" w:rsidR="00000000" w:rsidRPr="00000000">
        <w:rPr>
          <w:rtl w:val="0"/>
        </w:rPr>
        <w:t xml:space="preserve">your name, Nick. Nick will be playing the Great Phantasmo, elfish wizard. Elven – elven? Elven </w:t>
      </w:r>
    </w:p>
    <w:p w:rsidR="00000000" w:rsidDel="00000000" w:rsidP="00000000" w:rsidRDefault="00000000" w:rsidRPr="00000000" w14:paraId="00000158">
      <w:pPr>
        <w:spacing w:after="0" w:line="276" w:lineRule="auto"/>
        <w:rPr/>
      </w:pPr>
      <w:r w:rsidDel="00000000" w:rsidR="00000000" w:rsidRPr="00000000">
        <w:rPr>
          <w:rtl w:val="0"/>
        </w:rPr>
        <w:t xml:space="preserve">or elfish, Nick?</w:t>
      </w:r>
    </w:p>
    <w:p w:rsidR="00000000" w:rsidDel="00000000" w:rsidP="00000000" w:rsidRDefault="00000000" w:rsidRPr="00000000" w14:paraId="00000159">
      <w:pPr>
        <w:spacing w:after="0" w:line="276" w:lineRule="auto"/>
        <w:rPr/>
      </w:pPr>
      <w:r w:rsidDel="00000000" w:rsidR="00000000" w:rsidRPr="00000000">
        <w:rPr>
          <w:rtl w:val="0"/>
        </w:rPr>
      </w:r>
    </w:p>
    <w:p w:rsidR="00000000" w:rsidDel="00000000" w:rsidP="00000000" w:rsidRDefault="00000000" w:rsidRPr="00000000" w14:paraId="0000015A">
      <w:pPr>
        <w:spacing w:after="0" w:line="276" w:lineRule="auto"/>
        <w:rPr/>
      </w:pPr>
      <w:r w:rsidDel="00000000" w:rsidR="00000000" w:rsidRPr="00000000">
        <w:rPr>
          <w:rtl w:val="0"/>
        </w:rPr>
        <w:t xml:space="preserve">NICK: Elven. [cross] Elven.</w:t>
      </w:r>
    </w:p>
    <w:p w:rsidR="00000000" w:rsidDel="00000000" w:rsidP="00000000" w:rsidRDefault="00000000" w:rsidRPr="00000000" w14:paraId="0000015B">
      <w:pPr>
        <w:spacing w:after="0" w:line="276" w:lineRule="auto"/>
        <w:rPr/>
      </w:pPr>
      <w:r w:rsidDel="00000000" w:rsidR="00000000" w:rsidRPr="00000000">
        <w:rPr>
          <w:rtl w:val="0"/>
        </w:rPr>
      </w:r>
    </w:p>
    <w:p w:rsidR="00000000" w:rsidDel="00000000" w:rsidP="00000000" w:rsidRDefault="00000000" w:rsidRPr="00000000" w14:paraId="0000015C">
      <w:pPr>
        <w:spacing w:after="0" w:line="276" w:lineRule="auto"/>
        <w:rPr/>
      </w:pPr>
      <w:r w:rsidDel="00000000" w:rsidR="00000000" w:rsidRPr="00000000">
        <w:rPr>
          <w:rtl w:val="0"/>
        </w:rPr>
        <w:t xml:space="preserve">AUSTIN: [cross] Elven. Okay.</w:t>
      </w:r>
    </w:p>
    <w:p w:rsidR="00000000" w:rsidDel="00000000" w:rsidP="00000000" w:rsidRDefault="00000000" w:rsidRPr="00000000" w14:paraId="0000015D">
      <w:pPr>
        <w:spacing w:after="0" w:line="276" w:lineRule="auto"/>
        <w:rPr/>
      </w:pPr>
      <w:r w:rsidDel="00000000" w:rsidR="00000000" w:rsidRPr="00000000">
        <w:rPr>
          <w:rtl w:val="0"/>
        </w:rPr>
      </w:r>
    </w:p>
    <w:p w:rsidR="00000000" w:rsidDel="00000000" w:rsidP="00000000" w:rsidRDefault="00000000" w:rsidRPr="00000000" w14:paraId="0000015E">
      <w:pPr>
        <w:spacing w:after="0" w:line="276" w:lineRule="auto"/>
        <w:rPr/>
      </w:pPr>
      <w:r w:rsidDel="00000000" w:rsidR="00000000" w:rsidRPr="00000000">
        <w:rPr>
          <w:rtl w:val="0"/>
        </w:rPr>
        <w:t xml:space="preserve">NICK: I like – I like elven. [pause] Elfish is for the one – the people in the forest.</w:t>
      </w:r>
    </w:p>
    <w:p w:rsidR="00000000" w:rsidDel="00000000" w:rsidP="00000000" w:rsidRDefault="00000000" w:rsidRPr="00000000" w14:paraId="0000015F">
      <w:pPr>
        <w:spacing w:after="0" w:line="276" w:lineRule="auto"/>
        <w:rPr/>
      </w:pPr>
      <w:r w:rsidDel="00000000" w:rsidR="00000000" w:rsidRPr="00000000">
        <w:rPr>
          <w:rtl w:val="0"/>
        </w:rPr>
      </w:r>
    </w:p>
    <w:p w:rsidR="00000000" w:rsidDel="00000000" w:rsidP="00000000" w:rsidRDefault="00000000" w:rsidRPr="00000000" w14:paraId="00000160">
      <w:pPr>
        <w:spacing w:after="0" w:line="276" w:lineRule="auto"/>
        <w:rPr/>
      </w:pPr>
      <w:r w:rsidDel="00000000" w:rsidR="00000000" w:rsidRPr="00000000">
        <w:rPr>
          <w:rtl w:val="0"/>
        </w:rPr>
        <w:t xml:space="preserve">AUSTIN: Ooh, okay. [ALI laughs] I’m actually writing that down. [ALI laughs] This is – this is how I </w:t>
      </w:r>
    </w:p>
    <w:p w:rsidR="00000000" w:rsidDel="00000000" w:rsidP="00000000" w:rsidRDefault="00000000" w:rsidRPr="00000000" w14:paraId="00000161">
      <w:pPr>
        <w:spacing w:after="0" w:line="276" w:lineRule="auto"/>
        <w:rPr/>
      </w:pPr>
      <w:r w:rsidDel="00000000" w:rsidR="00000000" w:rsidRPr="00000000">
        <w:rPr>
          <w:rtl w:val="0"/>
        </w:rPr>
        <w:t xml:space="preserve">do. Welcome to Dungeon World, Austin types some stuff, frantically. </w:t>
      </w:r>
    </w:p>
    <w:p w:rsidR="00000000" w:rsidDel="00000000" w:rsidP="00000000" w:rsidRDefault="00000000" w:rsidRPr="00000000" w14:paraId="00000162">
      <w:pPr>
        <w:spacing w:after="0" w:line="276" w:lineRule="auto"/>
        <w:rPr/>
      </w:pPr>
      <w:r w:rsidDel="00000000" w:rsidR="00000000" w:rsidRPr="00000000">
        <w:rPr>
          <w:rtl w:val="0"/>
        </w:rPr>
      </w:r>
    </w:p>
    <w:p w:rsidR="00000000" w:rsidDel="00000000" w:rsidP="00000000" w:rsidRDefault="00000000" w:rsidRPr="00000000" w14:paraId="00000163">
      <w:pPr>
        <w:spacing w:after="0" w:line="276" w:lineRule="auto"/>
        <w:rPr>
          <w:b w:val="1"/>
        </w:rPr>
      </w:pPr>
      <w:r w:rsidDel="00000000" w:rsidR="00000000" w:rsidRPr="00000000">
        <w:rPr>
          <w:b w:val="1"/>
          <w:rtl w:val="0"/>
        </w:rPr>
        <w:t xml:space="preserve">[#00:10:00#]</w:t>
      </w:r>
    </w:p>
    <w:p w:rsidR="00000000" w:rsidDel="00000000" w:rsidP="00000000" w:rsidRDefault="00000000" w:rsidRPr="00000000" w14:paraId="00000164">
      <w:pPr>
        <w:spacing w:after="0" w:line="276" w:lineRule="auto"/>
        <w:ind w:left="360" w:firstLine="0"/>
        <w:rPr/>
      </w:pPr>
      <w:r w:rsidDel="00000000" w:rsidR="00000000" w:rsidRPr="00000000">
        <w:rPr>
          <w:rtl w:val="0"/>
        </w:rPr>
      </w:r>
    </w:p>
    <w:p w:rsidR="00000000" w:rsidDel="00000000" w:rsidP="00000000" w:rsidRDefault="00000000" w:rsidRPr="00000000" w14:paraId="00000165">
      <w:pPr>
        <w:spacing w:after="0" w:line="276" w:lineRule="auto"/>
        <w:ind w:left="360" w:firstLine="0"/>
        <w:rPr/>
      </w:pPr>
      <w:r w:rsidDel="00000000" w:rsidR="00000000" w:rsidRPr="00000000">
        <w:rPr>
          <w:rtl w:val="0"/>
        </w:rPr>
        <w:t xml:space="preserve">NICK (as Phantasmo): [reading love letter] [character voice is exaggeratedly deep] Hm. I </w:t>
      </w:r>
    </w:p>
    <w:p w:rsidR="00000000" w:rsidDel="00000000" w:rsidP="00000000" w:rsidRDefault="00000000" w:rsidRPr="00000000" w14:paraId="00000166">
      <w:pPr>
        <w:spacing w:after="0" w:line="276" w:lineRule="auto"/>
        <w:ind w:left="360" w:firstLine="0"/>
        <w:rPr/>
      </w:pPr>
      <w:r w:rsidDel="00000000" w:rsidR="00000000" w:rsidRPr="00000000">
        <w:rPr>
          <w:rtl w:val="0"/>
        </w:rPr>
        <w:t xml:space="preserve">appear to have a letter. What does this say? [clears throat] [ALI laughs] </w:t>
      </w:r>
    </w:p>
    <w:p w:rsidR="00000000" w:rsidDel="00000000" w:rsidP="00000000" w:rsidRDefault="00000000" w:rsidRPr="00000000" w14:paraId="00000167">
      <w:pPr>
        <w:spacing w:after="0" w:line="276" w:lineRule="auto"/>
        <w:ind w:left="360" w:firstLine="0"/>
        <w:rPr/>
      </w:pPr>
      <w:r w:rsidDel="00000000" w:rsidR="00000000" w:rsidRPr="00000000">
        <w:rPr>
          <w:rtl w:val="0"/>
        </w:rPr>
      </w:r>
    </w:p>
    <w:p w:rsidR="00000000" w:rsidDel="00000000" w:rsidP="00000000" w:rsidRDefault="00000000" w:rsidRPr="00000000" w14:paraId="00000168">
      <w:pPr>
        <w:spacing w:after="0" w:line="276" w:lineRule="auto"/>
        <w:ind w:left="360" w:firstLine="0"/>
        <w:rPr/>
      </w:pPr>
      <w:r w:rsidDel="00000000" w:rsidR="00000000" w:rsidRPr="00000000">
        <w:rPr>
          <w:rtl w:val="0"/>
        </w:rPr>
        <w:t xml:space="preserve">Ah! My friend, the Great Phantasmo. When you heard that the Burg’s leaders needed a </w:t>
      </w:r>
    </w:p>
    <w:p w:rsidR="00000000" w:rsidDel="00000000" w:rsidP="00000000" w:rsidRDefault="00000000" w:rsidRPr="00000000" w14:paraId="00000169">
      <w:pPr>
        <w:spacing w:after="0" w:line="276" w:lineRule="auto"/>
        <w:ind w:left="360" w:firstLine="0"/>
        <w:rPr/>
      </w:pPr>
      <w:r w:rsidDel="00000000" w:rsidR="00000000" w:rsidRPr="00000000">
        <w:rPr>
          <w:rtl w:val="0"/>
        </w:rPr>
        <w:t xml:space="preserve">citizen with knowledge of occult mysteries, you recognized the sound of opportunity. And </w:t>
      </w:r>
    </w:p>
    <w:p w:rsidR="00000000" w:rsidDel="00000000" w:rsidP="00000000" w:rsidRDefault="00000000" w:rsidRPr="00000000" w14:paraId="0000016A">
      <w:pPr>
        <w:spacing w:after="0" w:line="276" w:lineRule="auto"/>
        <w:ind w:left="360" w:firstLine="0"/>
        <w:rPr/>
      </w:pPr>
      <w:r w:rsidDel="00000000" w:rsidR="00000000" w:rsidRPr="00000000">
        <w:rPr>
          <w:rtl w:val="0"/>
        </w:rPr>
        <w:t xml:space="preserve">when they told you they needed you to investigate a mysterious tower, out on the Isle of </w:t>
      </w:r>
    </w:p>
    <w:p w:rsidR="00000000" w:rsidDel="00000000" w:rsidP="00000000" w:rsidRDefault="00000000" w:rsidRPr="00000000" w14:paraId="0000016B">
      <w:pPr>
        <w:spacing w:after="0" w:line="276" w:lineRule="auto"/>
        <w:ind w:left="360" w:firstLine="0"/>
        <w:rPr/>
      </w:pPr>
      <w:r w:rsidDel="00000000" w:rsidR="00000000" w:rsidRPr="00000000">
        <w:rPr>
          <w:rtl w:val="0"/>
        </w:rPr>
        <w:t xml:space="preserve">Eventide, you knew you were just the man for the job. The only question is what role you’d </w:t>
      </w:r>
    </w:p>
    <w:p w:rsidR="00000000" w:rsidDel="00000000" w:rsidP="00000000" w:rsidRDefault="00000000" w:rsidRPr="00000000" w14:paraId="0000016C">
      <w:pPr>
        <w:spacing w:after="0" w:line="276" w:lineRule="auto"/>
        <w:ind w:left="360" w:firstLine="0"/>
        <w:rPr/>
      </w:pPr>
      <w:r w:rsidDel="00000000" w:rsidR="00000000" w:rsidRPr="00000000">
        <w:rPr>
          <w:rtl w:val="0"/>
        </w:rPr>
        <w:t xml:space="preserve">play.</w:t>
      </w:r>
    </w:p>
    <w:p w:rsidR="00000000" w:rsidDel="00000000" w:rsidP="00000000" w:rsidRDefault="00000000" w:rsidRPr="00000000" w14:paraId="0000016D">
      <w:pPr>
        <w:spacing w:after="0" w:line="276" w:lineRule="auto"/>
        <w:rPr/>
      </w:pPr>
      <w:r w:rsidDel="00000000" w:rsidR="00000000" w:rsidRPr="00000000">
        <w:rPr>
          <w:rtl w:val="0"/>
        </w:rPr>
      </w:r>
    </w:p>
    <w:p w:rsidR="00000000" w:rsidDel="00000000" w:rsidP="00000000" w:rsidRDefault="00000000" w:rsidRPr="00000000" w14:paraId="0000016E">
      <w:pPr>
        <w:spacing w:after="0" w:line="276" w:lineRule="auto"/>
        <w:rPr/>
      </w:pPr>
      <w:r w:rsidDel="00000000" w:rsidR="00000000" w:rsidRPr="00000000">
        <w:rPr>
          <w:rtl w:val="0"/>
        </w:rPr>
        <w:t xml:space="preserve">Roll +INT. My roll is a 3 and a 2.</w:t>
      </w:r>
    </w:p>
    <w:p w:rsidR="00000000" w:rsidDel="00000000" w:rsidP="00000000" w:rsidRDefault="00000000" w:rsidRPr="00000000" w14:paraId="0000016F">
      <w:pPr>
        <w:spacing w:after="0" w:line="276" w:lineRule="auto"/>
        <w:rPr/>
      </w:pPr>
      <w:r w:rsidDel="00000000" w:rsidR="00000000" w:rsidRPr="00000000">
        <w:rPr>
          <w:rtl w:val="0"/>
        </w:rPr>
      </w:r>
    </w:p>
    <w:p w:rsidR="00000000" w:rsidDel="00000000" w:rsidP="00000000" w:rsidRDefault="00000000" w:rsidRPr="00000000" w14:paraId="00000170">
      <w:pPr>
        <w:spacing w:after="0" w:line="276" w:lineRule="auto"/>
        <w:rPr/>
      </w:pPr>
      <w:r w:rsidDel="00000000" w:rsidR="00000000" w:rsidRPr="00000000">
        <w:rPr>
          <w:rtl w:val="0"/>
        </w:rPr>
        <w:t xml:space="preserve">ART: [cross] Oh that’s bad.</w:t>
      </w:r>
    </w:p>
    <w:p w:rsidR="00000000" w:rsidDel="00000000" w:rsidP="00000000" w:rsidRDefault="00000000" w:rsidRPr="00000000" w14:paraId="00000171">
      <w:pPr>
        <w:spacing w:after="0" w:line="276" w:lineRule="auto"/>
        <w:rPr/>
      </w:pPr>
      <w:r w:rsidDel="00000000" w:rsidR="00000000" w:rsidRPr="00000000">
        <w:rPr>
          <w:rtl w:val="0"/>
        </w:rPr>
      </w:r>
    </w:p>
    <w:p w:rsidR="00000000" w:rsidDel="00000000" w:rsidP="00000000" w:rsidRDefault="00000000" w:rsidRPr="00000000" w14:paraId="00000172">
      <w:pPr>
        <w:spacing w:after="0" w:line="276" w:lineRule="auto"/>
        <w:rPr/>
      </w:pPr>
      <w:r w:rsidDel="00000000" w:rsidR="00000000" w:rsidRPr="00000000">
        <w:rPr>
          <w:rtl w:val="0"/>
        </w:rPr>
        <w:t xml:space="preserve">NICK: [cross] My INT is +2, so I roll a 7 total.</w:t>
      </w:r>
    </w:p>
    <w:p w:rsidR="00000000" w:rsidDel="00000000" w:rsidP="00000000" w:rsidRDefault="00000000" w:rsidRPr="00000000" w14:paraId="00000173">
      <w:pPr>
        <w:spacing w:after="0" w:line="276" w:lineRule="auto"/>
        <w:rPr/>
      </w:pPr>
      <w:r w:rsidDel="00000000" w:rsidR="00000000" w:rsidRPr="00000000">
        <w:rPr>
          <w:rtl w:val="0"/>
        </w:rPr>
      </w:r>
    </w:p>
    <w:p w:rsidR="00000000" w:rsidDel="00000000" w:rsidP="00000000" w:rsidRDefault="00000000" w:rsidRPr="00000000" w14:paraId="00000174">
      <w:pPr>
        <w:spacing w:after="0" w:line="276" w:lineRule="auto"/>
        <w:rPr/>
      </w:pPr>
      <w:r w:rsidDel="00000000" w:rsidR="00000000" w:rsidRPr="00000000">
        <w:rPr>
          <w:rtl w:val="0"/>
        </w:rPr>
        <w:t xml:space="preserve">AUSTIN: Phew! Just made it.</w:t>
      </w:r>
    </w:p>
    <w:p w:rsidR="00000000" w:rsidDel="00000000" w:rsidP="00000000" w:rsidRDefault="00000000" w:rsidRPr="00000000" w14:paraId="00000175">
      <w:pPr>
        <w:spacing w:after="0" w:line="276" w:lineRule="auto"/>
        <w:rPr/>
      </w:pPr>
      <w:r w:rsidDel="00000000" w:rsidR="00000000" w:rsidRPr="00000000">
        <w:rPr>
          <w:rtl w:val="0"/>
        </w:rPr>
      </w:r>
    </w:p>
    <w:p w:rsidR="00000000" w:rsidDel="00000000" w:rsidP="00000000" w:rsidRDefault="00000000" w:rsidRPr="00000000" w14:paraId="00000176">
      <w:pPr>
        <w:spacing w:after="0" w:line="276" w:lineRule="auto"/>
        <w:rPr/>
      </w:pPr>
      <w:r w:rsidDel="00000000" w:rsidR="00000000" w:rsidRPr="00000000">
        <w:rPr>
          <w:rtl w:val="0"/>
        </w:rPr>
        <w:t xml:space="preserve">NICK: [laughs] Uh.</w:t>
      </w:r>
    </w:p>
    <w:p w:rsidR="00000000" w:rsidDel="00000000" w:rsidP="00000000" w:rsidRDefault="00000000" w:rsidRPr="00000000" w14:paraId="00000177">
      <w:pPr>
        <w:spacing w:after="0" w:line="276" w:lineRule="auto"/>
        <w:ind w:left="360" w:firstLine="0"/>
        <w:rPr/>
      </w:pPr>
      <w:r w:rsidDel="00000000" w:rsidR="00000000" w:rsidRPr="00000000">
        <w:rPr>
          <w:rtl w:val="0"/>
        </w:rPr>
      </w:r>
    </w:p>
    <w:p w:rsidR="00000000" w:rsidDel="00000000" w:rsidP="00000000" w:rsidRDefault="00000000" w:rsidRPr="00000000" w14:paraId="00000178">
      <w:pPr>
        <w:spacing w:after="0" w:line="276" w:lineRule="auto"/>
        <w:ind w:left="360" w:firstLine="0"/>
        <w:rPr/>
      </w:pPr>
      <w:r w:rsidDel="00000000" w:rsidR="00000000" w:rsidRPr="00000000">
        <w:rPr>
          <w:rtl w:val="0"/>
        </w:rPr>
        <w:t xml:space="preserve">(as Phantasmo): [reading love letter] You have been given the unpaid role as chief consultant, and are expected to lead the group on the island. But Captain Calhoun serves as </w:t>
      </w:r>
    </w:p>
    <w:p w:rsidR="00000000" w:rsidDel="00000000" w:rsidP="00000000" w:rsidRDefault="00000000" w:rsidRPr="00000000" w14:paraId="00000179">
      <w:pPr>
        <w:spacing w:after="0" w:line="276" w:lineRule="auto"/>
        <w:ind w:left="360" w:firstLine="0"/>
        <w:rPr/>
      </w:pPr>
      <w:r w:rsidDel="00000000" w:rsidR="00000000" w:rsidRPr="00000000">
        <w:rPr>
          <w:rtl w:val="0"/>
        </w:rPr>
        <w:t xml:space="preserve">the expeli- expedition leader, that jerk. [JACK laughs]</w:t>
      </w:r>
    </w:p>
    <w:p w:rsidR="00000000" w:rsidDel="00000000" w:rsidP="00000000" w:rsidRDefault="00000000" w:rsidRPr="00000000" w14:paraId="0000017A">
      <w:pPr>
        <w:spacing w:after="0" w:line="276" w:lineRule="auto"/>
        <w:rPr/>
      </w:pPr>
      <w:r w:rsidDel="00000000" w:rsidR="00000000" w:rsidRPr="00000000">
        <w:rPr>
          <w:rtl w:val="0"/>
        </w:rPr>
      </w:r>
    </w:p>
    <w:p w:rsidR="00000000" w:rsidDel="00000000" w:rsidP="00000000" w:rsidRDefault="00000000" w:rsidRPr="00000000" w14:paraId="0000017B">
      <w:pPr>
        <w:spacing w:after="0" w:line="276" w:lineRule="auto"/>
        <w:rPr/>
      </w:pPr>
      <w:r w:rsidDel="00000000" w:rsidR="00000000" w:rsidRPr="00000000">
        <w:rPr>
          <w:rtl w:val="0"/>
        </w:rPr>
        <w:t xml:space="preserve">AUSTIN: Great.</w:t>
      </w:r>
    </w:p>
    <w:p w:rsidR="00000000" w:rsidDel="00000000" w:rsidP="00000000" w:rsidRDefault="00000000" w:rsidRPr="00000000" w14:paraId="0000017C">
      <w:pPr>
        <w:spacing w:after="0" w:line="276" w:lineRule="auto"/>
        <w:rPr/>
      </w:pPr>
      <w:r w:rsidDel="00000000" w:rsidR="00000000" w:rsidRPr="00000000">
        <w:rPr>
          <w:rtl w:val="0"/>
        </w:rPr>
      </w:r>
    </w:p>
    <w:p w:rsidR="00000000" w:rsidDel="00000000" w:rsidP="00000000" w:rsidRDefault="00000000" w:rsidRPr="00000000" w14:paraId="0000017D">
      <w:pPr>
        <w:spacing w:after="0" w:line="276" w:lineRule="auto"/>
        <w:rPr/>
      </w:pPr>
      <w:r w:rsidDel="00000000" w:rsidR="00000000" w:rsidRPr="00000000">
        <w:rPr>
          <w:rtl w:val="0"/>
        </w:rPr>
        <w:t xml:space="preserve">JACK: Does it say that?</w:t>
      </w:r>
    </w:p>
    <w:p w:rsidR="00000000" w:rsidDel="00000000" w:rsidP="00000000" w:rsidRDefault="00000000" w:rsidRPr="00000000" w14:paraId="0000017E">
      <w:pPr>
        <w:spacing w:after="0" w:line="276" w:lineRule="auto"/>
        <w:rPr/>
      </w:pPr>
      <w:r w:rsidDel="00000000" w:rsidR="00000000" w:rsidRPr="00000000">
        <w:rPr>
          <w:rtl w:val="0"/>
        </w:rPr>
      </w:r>
    </w:p>
    <w:p w:rsidR="00000000" w:rsidDel="00000000" w:rsidP="00000000" w:rsidRDefault="00000000" w:rsidRPr="00000000" w14:paraId="0000017F">
      <w:pPr>
        <w:spacing w:after="0" w:line="276" w:lineRule="auto"/>
        <w:rPr/>
      </w:pPr>
      <w:r w:rsidDel="00000000" w:rsidR="00000000" w:rsidRPr="00000000">
        <w:rPr>
          <w:rtl w:val="0"/>
        </w:rPr>
        <w:t xml:space="preserve">AUSTIN: [cross] Yeah, it does.</w:t>
      </w:r>
    </w:p>
    <w:p w:rsidR="00000000" w:rsidDel="00000000" w:rsidP="00000000" w:rsidRDefault="00000000" w:rsidRPr="00000000" w14:paraId="00000180">
      <w:pPr>
        <w:spacing w:after="0" w:line="276" w:lineRule="auto"/>
        <w:rPr/>
      </w:pPr>
      <w:r w:rsidDel="00000000" w:rsidR="00000000" w:rsidRPr="00000000">
        <w:rPr>
          <w:rtl w:val="0"/>
        </w:rPr>
      </w:r>
    </w:p>
    <w:p w:rsidR="00000000" w:rsidDel="00000000" w:rsidP="00000000" w:rsidRDefault="00000000" w:rsidRPr="00000000" w14:paraId="00000181">
      <w:pPr>
        <w:spacing w:after="0" w:line="276" w:lineRule="auto"/>
        <w:rPr/>
      </w:pPr>
      <w:r w:rsidDel="00000000" w:rsidR="00000000" w:rsidRPr="00000000">
        <w:rPr>
          <w:rtl w:val="0"/>
        </w:rPr>
        <w:t xml:space="preserve">ART: [cross] Is that jerk in the letter?</w:t>
      </w:r>
    </w:p>
    <w:p w:rsidR="00000000" w:rsidDel="00000000" w:rsidP="00000000" w:rsidRDefault="00000000" w:rsidRPr="00000000" w14:paraId="00000182">
      <w:pPr>
        <w:spacing w:after="0" w:line="276" w:lineRule="auto"/>
        <w:rPr/>
      </w:pPr>
      <w:r w:rsidDel="00000000" w:rsidR="00000000" w:rsidRPr="00000000">
        <w:rPr>
          <w:rtl w:val="0"/>
        </w:rPr>
      </w:r>
    </w:p>
    <w:p w:rsidR="00000000" w:rsidDel="00000000" w:rsidP="00000000" w:rsidRDefault="00000000" w:rsidRPr="00000000" w14:paraId="00000183">
      <w:pPr>
        <w:spacing w:after="0" w:line="276" w:lineRule="auto"/>
        <w:rPr/>
      </w:pPr>
      <w:r w:rsidDel="00000000" w:rsidR="00000000" w:rsidRPr="00000000">
        <w:rPr>
          <w:rtl w:val="0"/>
        </w:rPr>
        <w:t xml:space="preserve">AUSTIN: It is.</w:t>
      </w:r>
    </w:p>
    <w:p w:rsidR="00000000" w:rsidDel="00000000" w:rsidP="00000000" w:rsidRDefault="00000000" w:rsidRPr="00000000" w14:paraId="00000184">
      <w:pPr>
        <w:spacing w:after="0" w:line="276" w:lineRule="auto"/>
        <w:rPr/>
      </w:pPr>
      <w:r w:rsidDel="00000000" w:rsidR="00000000" w:rsidRPr="00000000">
        <w:rPr>
          <w:rtl w:val="0"/>
        </w:rPr>
      </w:r>
    </w:p>
    <w:p w:rsidR="00000000" w:rsidDel="00000000" w:rsidP="00000000" w:rsidRDefault="00000000" w:rsidRPr="00000000" w14:paraId="00000185">
      <w:pPr>
        <w:spacing w:after="0" w:line="276" w:lineRule="auto"/>
        <w:rPr/>
      </w:pPr>
      <w:r w:rsidDel="00000000" w:rsidR="00000000" w:rsidRPr="00000000">
        <w:rPr>
          <w:rtl w:val="0"/>
        </w:rPr>
        <w:t xml:space="preserve">NICK: It’s in the letter [laughs].</w:t>
      </w:r>
    </w:p>
    <w:p w:rsidR="00000000" w:rsidDel="00000000" w:rsidP="00000000" w:rsidRDefault="00000000" w:rsidRPr="00000000" w14:paraId="00000186">
      <w:pPr>
        <w:spacing w:after="0" w:line="276" w:lineRule="auto"/>
        <w:rPr/>
      </w:pPr>
      <w:r w:rsidDel="00000000" w:rsidR="00000000" w:rsidRPr="00000000">
        <w:rPr>
          <w:rtl w:val="0"/>
        </w:rPr>
      </w:r>
    </w:p>
    <w:p w:rsidR="00000000" w:rsidDel="00000000" w:rsidP="00000000" w:rsidRDefault="00000000" w:rsidRPr="00000000" w14:paraId="00000187">
      <w:pPr>
        <w:spacing w:after="0" w:line="276" w:lineRule="auto"/>
        <w:rPr/>
      </w:pPr>
      <w:r w:rsidDel="00000000" w:rsidR="00000000" w:rsidRPr="00000000">
        <w:rPr>
          <w:rtl w:val="0"/>
        </w:rPr>
        <w:t xml:space="preserve">JACK: [laughs] Ah, Captain Calhoun.</w:t>
      </w:r>
    </w:p>
    <w:p w:rsidR="00000000" w:rsidDel="00000000" w:rsidP="00000000" w:rsidRDefault="00000000" w:rsidRPr="00000000" w14:paraId="00000188">
      <w:pPr>
        <w:spacing w:after="0" w:line="276" w:lineRule="auto"/>
        <w:rPr/>
      </w:pPr>
      <w:r w:rsidDel="00000000" w:rsidR="00000000" w:rsidRPr="00000000">
        <w:rPr>
          <w:rtl w:val="0"/>
        </w:rPr>
      </w:r>
    </w:p>
    <w:p w:rsidR="00000000" w:rsidDel="00000000" w:rsidP="00000000" w:rsidRDefault="00000000" w:rsidRPr="00000000" w14:paraId="00000189">
      <w:pPr>
        <w:spacing w:after="0" w:line="276" w:lineRule="auto"/>
        <w:rPr/>
      </w:pPr>
      <w:r w:rsidDel="00000000" w:rsidR="00000000" w:rsidRPr="00000000">
        <w:rPr>
          <w:rtl w:val="0"/>
        </w:rPr>
        <w:t xml:space="preserve">AUSTIN: Ali – sorry, Hella.</w:t>
      </w:r>
    </w:p>
    <w:p w:rsidR="00000000" w:rsidDel="00000000" w:rsidP="00000000" w:rsidRDefault="00000000" w:rsidRPr="00000000" w14:paraId="0000018A">
      <w:pPr>
        <w:spacing w:after="0" w:line="276" w:lineRule="auto"/>
        <w:rPr/>
      </w:pPr>
      <w:r w:rsidDel="00000000" w:rsidR="00000000" w:rsidRPr="00000000">
        <w:rPr>
          <w:rtl w:val="0"/>
        </w:rPr>
      </w:r>
    </w:p>
    <w:p w:rsidR="00000000" w:rsidDel="00000000" w:rsidP="00000000" w:rsidRDefault="00000000" w:rsidRPr="00000000" w14:paraId="0000018B">
      <w:pPr>
        <w:spacing w:after="0" w:line="276" w:lineRule="auto"/>
        <w:rPr/>
      </w:pPr>
      <w:r w:rsidDel="00000000" w:rsidR="00000000" w:rsidRPr="00000000">
        <w:rPr>
          <w:rtl w:val="0"/>
        </w:rPr>
        <w:t xml:space="preserve">ALI: Hella.</w:t>
      </w:r>
    </w:p>
    <w:p w:rsidR="00000000" w:rsidDel="00000000" w:rsidP="00000000" w:rsidRDefault="00000000" w:rsidRPr="00000000" w14:paraId="0000018C">
      <w:pPr>
        <w:spacing w:after="0" w:line="276" w:lineRule="auto"/>
        <w:rPr/>
      </w:pPr>
      <w:r w:rsidDel="00000000" w:rsidR="00000000" w:rsidRPr="00000000">
        <w:rPr>
          <w:rtl w:val="0"/>
        </w:rPr>
      </w:r>
    </w:p>
    <w:p w:rsidR="00000000" w:rsidDel="00000000" w:rsidP="00000000" w:rsidRDefault="00000000" w:rsidRPr="00000000" w14:paraId="0000018D">
      <w:pPr>
        <w:spacing w:after="0" w:line="276" w:lineRule="auto"/>
        <w:rPr/>
      </w:pPr>
      <w:r w:rsidDel="00000000" w:rsidR="00000000" w:rsidRPr="00000000">
        <w:rPr>
          <w:rtl w:val="0"/>
        </w:rPr>
        <w:t xml:space="preserve">AUSTIN: Hella, human fighter.</w:t>
      </w:r>
    </w:p>
    <w:p w:rsidR="00000000" w:rsidDel="00000000" w:rsidP="00000000" w:rsidRDefault="00000000" w:rsidRPr="00000000" w14:paraId="0000018E">
      <w:pPr>
        <w:spacing w:after="0" w:line="276" w:lineRule="auto"/>
        <w:rPr/>
      </w:pPr>
      <w:r w:rsidDel="00000000" w:rsidR="00000000" w:rsidRPr="00000000">
        <w:rPr>
          <w:rtl w:val="0"/>
        </w:rPr>
      </w:r>
    </w:p>
    <w:p w:rsidR="00000000" w:rsidDel="00000000" w:rsidP="00000000" w:rsidRDefault="00000000" w:rsidRPr="00000000" w14:paraId="0000018F">
      <w:pPr>
        <w:spacing w:after="0" w:line="276" w:lineRule="auto"/>
        <w:rPr/>
      </w:pPr>
      <w:r w:rsidDel="00000000" w:rsidR="00000000" w:rsidRPr="00000000">
        <w:rPr>
          <w:rtl w:val="0"/>
        </w:rPr>
        <w:t xml:space="preserve">ALI: Mm-hm.</w:t>
      </w:r>
    </w:p>
    <w:p w:rsidR="00000000" w:rsidDel="00000000" w:rsidP="00000000" w:rsidRDefault="00000000" w:rsidRPr="00000000" w14:paraId="00000190">
      <w:pPr>
        <w:spacing w:after="0" w:line="276" w:lineRule="auto"/>
        <w:rPr/>
      </w:pPr>
      <w:r w:rsidDel="00000000" w:rsidR="00000000" w:rsidRPr="00000000">
        <w:rPr>
          <w:rtl w:val="0"/>
        </w:rPr>
      </w:r>
    </w:p>
    <w:p w:rsidR="00000000" w:rsidDel="00000000" w:rsidP="00000000" w:rsidRDefault="00000000" w:rsidRPr="00000000" w14:paraId="00000191">
      <w:pPr>
        <w:spacing w:after="0" w:line="276" w:lineRule="auto"/>
        <w:rPr/>
      </w:pPr>
      <w:r w:rsidDel="00000000" w:rsidR="00000000" w:rsidRPr="00000000">
        <w:rPr>
          <w:rtl w:val="0"/>
        </w:rPr>
        <w:t xml:space="preserve">ART: Hella the human fighter.</w:t>
      </w:r>
    </w:p>
    <w:p w:rsidR="00000000" w:rsidDel="00000000" w:rsidP="00000000" w:rsidRDefault="00000000" w:rsidRPr="00000000" w14:paraId="00000192">
      <w:pPr>
        <w:spacing w:after="0" w:line="276" w:lineRule="auto"/>
        <w:rPr/>
      </w:pPr>
      <w:r w:rsidDel="00000000" w:rsidR="00000000" w:rsidRPr="00000000">
        <w:rPr>
          <w:rtl w:val="0"/>
        </w:rPr>
      </w:r>
    </w:p>
    <w:p w:rsidR="00000000" w:rsidDel="00000000" w:rsidP="00000000" w:rsidRDefault="00000000" w:rsidRPr="00000000" w14:paraId="00000193">
      <w:pPr>
        <w:spacing w:after="0" w:line="276" w:lineRule="auto"/>
        <w:rPr/>
      </w:pPr>
      <w:r w:rsidDel="00000000" w:rsidR="00000000" w:rsidRPr="00000000">
        <w:rPr>
          <w:rtl w:val="0"/>
        </w:rPr>
        <w:t xml:space="preserve">ALI: Oop.</w:t>
      </w:r>
    </w:p>
    <w:p w:rsidR="00000000" w:rsidDel="00000000" w:rsidP="00000000" w:rsidRDefault="00000000" w:rsidRPr="00000000" w14:paraId="00000194">
      <w:pPr>
        <w:spacing w:after="0" w:line="276" w:lineRule="auto"/>
        <w:rPr/>
      </w:pPr>
      <w:r w:rsidDel="00000000" w:rsidR="00000000" w:rsidRPr="00000000">
        <w:rPr>
          <w:rtl w:val="0"/>
        </w:rPr>
      </w:r>
    </w:p>
    <w:p w:rsidR="00000000" w:rsidDel="00000000" w:rsidP="00000000" w:rsidRDefault="00000000" w:rsidRPr="00000000" w14:paraId="00000195">
      <w:pPr>
        <w:spacing w:after="0" w:line="276" w:lineRule="auto"/>
        <w:rPr/>
      </w:pPr>
      <w:r w:rsidDel="00000000" w:rsidR="00000000" w:rsidRPr="00000000">
        <w:rPr>
          <w:rtl w:val="0"/>
        </w:rPr>
        <w:t xml:space="preserve">AUSTIN: Right.</w:t>
      </w:r>
    </w:p>
    <w:p w:rsidR="00000000" w:rsidDel="00000000" w:rsidP="00000000" w:rsidRDefault="00000000" w:rsidRPr="00000000" w14:paraId="00000196">
      <w:pPr>
        <w:spacing w:after="0" w:line="276" w:lineRule="auto"/>
        <w:rPr/>
      </w:pPr>
      <w:r w:rsidDel="00000000" w:rsidR="00000000" w:rsidRPr="00000000">
        <w:rPr>
          <w:rtl w:val="0"/>
        </w:rPr>
      </w:r>
    </w:p>
    <w:p w:rsidR="00000000" w:rsidDel="00000000" w:rsidP="00000000" w:rsidRDefault="00000000" w:rsidRPr="00000000" w14:paraId="00000197">
      <w:pPr>
        <w:spacing w:after="0" w:line="276" w:lineRule="auto"/>
        <w:rPr/>
      </w:pPr>
      <w:r w:rsidDel="00000000" w:rsidR="00000000" w:rsidRPr="00000000">
        <w:rPr>
          <w:rtl w:val="0"/>
        </w:rPr>
        <w:t xml:space="preserve">ALI: My cat’s outside. [ALI and AUSTIN laugh]</w:t>
      </w:r>
    </w:p>
    <w:p w:rsidR="00000000" w:rsidDel="00000000" w:rsidP="00000000" w:rsidRDefault="00000000" w:rsidRPr="00000000" w14:paraId="00000198">
      <w:pPr>
        <w:spacing w:after="0" w:line="276" w:lineRule="auto"/>
        <w:rPr/>
      </w:pPr>
      <w:r w:rsidDel="00000000" w:rsidR="00000000" w:rsidRPr="00000000">
        <w:rPr>
          <w:rtl w:val="0"/>
        </w:rPr>
      </w:r>
    </w:p>
    <w:p w:rsidR="00000000" w:rsidDel="00000000" w:rsidP="00000000" w:rsidRDefault="00000000" w:rsidRPr="00000000" w14:paraId="00000199">
      <w:pPr>
        <w:spacing w:after="0" w:line="276" w:lineRule="auto"/>
        <w:rPr/>
      </w:pPr>
      <w:r w:rsidDel="00000000" w:rsidR="00000000" w:rsidRPr="00000000">
        <w:rPr>
          <w:rtl w:val="0"/>
        </w:rPr>
        <w:t xml:space="preserve">AUSTIN: Ah, cats are the best, which cat was it?</w:t>
      </w:r>
    </w:p>
    <w:p w:rsidR="00000000" w:rsidDel="00000000" w:rsidP="00000000" w:rsidRDefault="00000000" w:rsidRPr="00000000" w14:paraId="0000019A">
      <w:pPr>
        <w:spacing w:after="0" w:line="276" w:lineRule="auto"/>
        <w:rPr/>
      </w:pPr>
      <w:r w:rsidDel="00000000" w:rsidR="00000000" w:rsidRPr="00000000">
        <w:rPr>
          <w:rtl w:val="0"/>
        </w:rPr>
      </w:r>
    </w:p>
    <w:p w:rsidR="00000000" w:rsidDel="00000000" w:rsidP="00000000" w:rsidRDefault="00000000" w:rsidRPr="00000000" w14:paraId="0000019B">
      <w:pPr>
        <w:spacing w:after="0" w:line="276" w:lineRule="auto"/>
        <w:rPr/>
      </w:pPr>
      <w:r w:rsidDel="00000000" w:rsidR="00000000" w:rsidRPr="00000000">
        <w:rPr>
          <w:rtl w:val="0"/>
        </w:rPr>
        <w:t xml:space="preserve">ALI: Uh, Yuki. Anyway.</w:t>
      </w:r>
    </w:p>
    <w:p w:rsidR="00000000" w:rsidDel="00000000" w:rsidP="00000000" w:rsidRDefault="00000000" w:rsidRPr="00000000" w14:paraId="0000019C">
      <w:pPr>
        <w:spacing w:after="0" w:line="276" w:lineRule="auto"/>
        <w:rPr/>
      </w:pPr>
      <w:r w:rsidDel="00000000" w:rsidR="00000000" w:rsidRPr="00000000">
        <w:rPr>
          <w:rtl w:val="0"/>
        </w:rPr>
      </w:r>
    </w:p>
    <w:p w:rsidR="00000000" w:rsidDel="00000000" w:rsidP="00000000" w:rsidRDefault="00000000" w:rsidRPr="00000000" w14:paraId="0000019D">
      <w:pPr>
        <w:spacing w:after="0" w:line="276" w:lineRule="auto"/>
        <w:rPr/>
      </w:pPr>
      <w:r w:rsidDel="00000000" w:rsidR="00000000" w:rsidRPr="00000000">
        <w:rPr>
          <w:rtl w:val="0"/>
        </w:rPr>
        <w:t xml:space="preserve">AUSTIN: It’s – it’s a good cat name. [ALI laughs]</w:t>
      </w:r>
    </w:p>
    <w:p w:rsidR="00000000" w:rsidDel="00000000" w:rsidP="00000000" w:rsidRDefault="00000000" w:rsidRPr="00000000" w14:paraId="0000019E">
      <w:pPr>
        <w:spacing w:after="0" w:line="276" w:lineRule="auto"/>
        <w:ind w:left="360" w:firstLine="0"/>
        <w:rPr/>
      </w:pPr>
      <w:r w:rsidDel="00000000" w:rsidR="00000000" w:rsidRPr="00000000">
        <w:rPr>
          <w:rtl w:val="0"/>
        </w:rPr>
      </w:r>
    </w:p>
    <w:p w:rsidR="00000000" w:rsidDel="00000000" w:rsidP="00000000" w:rsidRDefault="00000000" w:rsidRPr="00000000" w14:paraId="0000019F">
      <w:pPr>
        <w:spacing w:after="0" w:line="276" w:lineRule="auto"/>
        <w:ind w:left="360" w:firstLine="0"/>
        <w:rPr/>
      </w:pPr>
      <w:r w:rsidDel="00000000" w:rsidR="00000000" w:rsidRPr="00000000">
        <w:rPr>
          <w:rtl w:val="0"/>
        </w:rPr>
        <w:t xml:space="preserve">ALI (as Hella reading love letter): Hella, when those politicians of Burg sought a representative from the island to join their little expedition, they thought they’d get a tour guide, not a warrior. In time, they learned different. A few nights before your group was set to leave for the mysterious tower, a group of criminals stole the ship you were to take. With your blade to guide them, you – your group brought it back, and you – and you brought back souvenirs.</w:t>
      </w:r>
    </w:p>
    <w:p w:rsidR="00000000" w:rsidDel="00000000" w:rsidP="00000000" w:rsidRDefault="00000000" w:rsidRPr="00000000" w14:paraId="000001A0">
      <w:pPr>
        <w:spacing w:after="0" w:line="276" w:lineRule="auto"/>
        <w:rPr/>
      </w:pPr>
      <w:r w:rsidDel="00000000" w:rsidR="00000000" w:rsidRPr="00000000">
        <w:rPr>
          <w:rtl w:val="0"/>
        </w:rPr>
      </w:r>
    </w:p>
    <w:p w:rsidR="00000000" w:rsidDel="00000000" w:rsidP="00000000" w:rsidRDefault="00000000" w:rsidRPr="00000000" w14:paraId="000001A1">
      <w:pPr>
        <w:spacing w:after="0" w:line="276" w:lineRule="auto"/>
        <w:rPr/>
      </w:pPr>
      <w:r w:rsidDel="00000000" w:rsidR="00000000" w:rsidRPr="00000000">
        <w:rPr>
          <w:rtl w:val="0"/>
        </w:rPr>
        <w:t xml:space="preserve">Roll plus Strength. Let’s see, 2D6…</w:t>
      </w:r>
    </w:p>
    <w:p w:rsidR="00000000" w:rsidDel="00000000" w:rsidP="00000000" w:rsidRDefault="00000000" w:rsidRPr="00000000" w14:paraId="000001A2">
      <w:pPr>
        <w:spacing w:after="0" w:line="276" w:lineRule="auto"/>
        <w:rPr/>
      </w:pPr>
      <w:r w:rsidDel="00000000" w:rsidR="00000000" w:rsidRPr="00000000">
        <w:rPr>
          <w:rtl w:val="0"/>
        </w:rPr>
      </w:r>
    </w:p>
    <w:p w:rsidR="00000000" w:rsidDel="00000000" w:rsidP="00000000" w:rsidRDefault="00000000" w:rsidRPr="00000000" w14:paraId="000001A3">
      <w:pPr>
        <w:spacing w:after="0" w:line="276" w:lineRule="auto"/>
        <w:rPr/>
      </w:pPr>
      <w:r w:rsidDel="00000000" w:rsidR="00000000" w:rsidRPr="00000000">
        <w:rPr>
          <w:rtl w:val="0"/>
        </w:rPr>
        <w:t xml:space="preserve">AUSTIN: So this was the, this was the first time your group had worked together, you went back </w:t>
      </w:r>
    </w:p>
    <w:p w:rsidR="00000000" w:rsidDel="00000000" w:rsidP="00000000" w:rsidRDefault="00000000" w:rsidRPr="00000000" w14:paraId="000001A4">
      <w:pPr>
        <w:spacing w:after="0" w:line="276" w:lineRule="auto"/>
        <w:rPr/>
      </w:pPr>
      <w:r w:rsidDel="00000000" w:rsidR="00000000" w:rsidRPr="00000000">
        <w:rPr>
          <w:rtl w:val="0"/>
        </w:rPr>
        <w:t xml:space="preserve">to retrieve the stolen ship, so that you could use it to go to the island that Nick was just talking </w:t>
      </w:r>
    </w:p>
    <w:p w:rsidR="00000000" w:rsidDel="00000000" w:rsidP="00000000" w:rsidRDefault="00000000" w:rsidRPr="00000000" w14:paraId="000001A5">
      <w:pPr>
        <w:spacing w:after="0" w:line="276" w:lineRule="auto"/>
        <w:rPr/>
      </w:pPr>
      <w:r w:rsidDel="00000000" w:rsidR="00000000" w:rsidRPr="00000000">
        <w:rPr>
          <w:rtl w:val="0"/>
        </w:rPr>
        <w:t xml:space="preserve">about.</w:t>
      </w:r>
    </w:p>
    <w:p w:rsidR="00000000" w:rsidDel="00000000" w:rsidP="00000000" w:rsidRDefault="00000000" w:rsidRPr="00000000" w14:paraId="000001A6">
      <w:pPr>
        <w:spacing w:after="0" w:line="276" w:lineRule="auto"/>
        <w:rPr/>
      </w:pPr>
      <w:r w:rsidDel="00000000" w:rsidR="00000000" w:rsidRPr="00000000">
        <w:rPr>
          <w:rtl w:val="0"/>
        </w:rPr>
      </w:r>
    </w:p>
    <w:p w:rsidR="00000000" w:rsidDel="00000000" w:rsidP="00000000" w:rsidRDefault="00000000" w:rsidRPr="00000000" w14:paraId="000001A7">
      <w:pPr>
        <w:spacing w:after="0" w:line="276" w:lineRule="auto"/>
        <w:rPr/>
      </w:pPr>
      <w:r w:rsidDel="00000000" w:rsidR="00000000" w:rsidRPr="00000000">
        <w:rPr>
          <w:rtl w:val="0"/>
        </w:rPr>
        <w:t xml:space="preserve">ALI: So I have 7, plus 2, no, that’s not, that’s 9 plus 2?</w:t>
      </w:r>
    </w:p>
    <w:p w:rsidR="00000000" w:rsidDel="00000000" w:rsidP="00000000" w:rsidRDefault="00000000" w:rsidRPr="00000000" w14:paraId="000001A8">
      <w:pPr>
        <w:spacing w:after="0" w:line="276" w:lineRule="auto"/>
        <w:rPr/>
      </w:pPr>
      <w:r w:rsidDel="00000000" w:rsidR="00000000" w:rsidRPr="00000000">
        <w:rPr>
          <w:rtl w:val="0"/>
        </w:rPr>
      </w:r>
    </w:p>
    <w:p w:rsidR="00000000" w:rsidDel="00000000" w:rsidP="00000000" w:rsidRDefault="00000000" w:rsidRPr="00000000" w14:paraId="000001A9">
      <w:pPr>
        <w:spacing w:after="0" w:line="276" w:lineRule="auto"/>
        <w:rPr/>
      </w:pPr>
      <w:r w:rsidDel="00000000" w:rsidR="00000000" w:rsidRPr="00000000">
        <w:rPr>
          <w:rtl w:val="0"/>
        </w:rPr>
        <w:t xml:space="preserve">KEITH: It’s 9 plus 2.</w:t>
      </w:r>
    </w:p>
    <w:p w:rsidR="00000000" w:rsidDel="00000000" w:rsidP="00000000" w:rsidRDefault="00000000" w:rsidRPr="00000000" w14:paraId="000001AA">
      <w:pPr>
        <w:spacing w:after="0" w:line="276" w:lineRule="auto"/>
        <w:rPr/>
      </w:pPr>
      <w:r w:rsidDel="00000000" w:rsidR="00000000" w:rsidRPr="00000000">
        <w:rPr>
          <w:rtl w:val="0"/>
        </w:rPr>
      </w:r>
    </w:p>
    <w:p w:rsidR="00000000" w:rsidDel="00000000" w:rsidP="00000000" w:rsidRDefault="00000000" w:rsidRPr="00000000" w14:paraId="000001AB">
      <w:pPr>
        <w:spacing w:after="0" w:line="276" w:lineRule="auto"/>
        <w:rPr/>
      </w:pPr>
      <w:r w:rsidDel="00000000" w:rsidR="00000000" w:rsidRPr="00000000">
        <w:rPr>
          <w:rtl w:val="0"/>
        </w:rPr>
        <w:t xml:space="preserve">AUSTIN: It’s 9 plus 2 [ALI laughs] it’s really fucking good.</w:t>
      </w:r>
    </w:p>
    <w:p w:rsidR="00000000" w:rsidDel="00000000" w:rsidP="00000000" w:rsidRDefault="00000000" w:rsidRPr="00000000" w14:paraId="000001AC">
      <w:pPr>
        <w:spacing w:after="0" w:line="276" w:lineRule="auto"/>
        <w:rPr/>
      </w:pPr>
      <w:r w:rsidDel="00000000" w:rsidR="00000000" w:rsidRPr="00000000">
        <w:rPr>
          <w:rtl w:val="0"/>
        </w:rPr>
      </w:r>
    </w:p>
    <w:p w:rsidR="00000000" w:rsidDel="00000000" w:rsidP="00000000" w:rsidRDefault="00000000" w:rsidRPr="00000000" w14:paraId="000001AD">
      <w:pPr>
        <w:spacing w:after="0" w:line="276" w:lineRule="auto"/>
        <w:rPr/>
      </w:pPr>
      <w:r w:rsidDel="00000000" w:rsidR="00000000" w:rsidRPr="00000000">
        <w:rPr>
          <w:rtl w:val="0"/>
        </w:rPr>
        <w:t xml:space="preserve">ALI: [laughs] So… on a 10+ choose 2: the head of Brandish, the brigand king, uh, which you </w:t>
      </w:r>
    </w:p>
    <w:p w:rsidR="00000000" w:rsidDel="00000000" w:rsidP="00000000" w:rsidRDefault="00000000" w:rsidRPr="00000000" w14:paraId="000001AE">
      <w:pPr>
        <w:spacing w:after="0" w:line="276" w:lineRule="auto"/>
        <w:rPr/>
      </w:pPr>
      <w:r w:rsidDel="00000000" w:rsidR="00000000" w:rsidRPr="00000000">
        <w:rPr>
          <w:rtl w:val="0"/>
        </w:rPr>
        <w:t xml:space="preserve">took… from him as single combat; uh, the stolen food and supplies, stockpiled by the pirates; a </w:t>
      </w:r>
    </w:p>
    <w:p w:rsidR="00000000" w:rsidDel="00000000" w:rsidP="00000000" w:rsidRDefault="00000000" w:rsidRPr="00000000" w14:paraId="000001AF">
      <w:pPr>
        <w:spacing w:after="0" w:line="276" w:lineRule="auto"/>
        <w:rPr/>
      </w:pPr>
      <w:r w:rsidDel="00000000" w:rsidR="00000000" w:rsidRPr="00000000">
        <w:rPr>
          <w:rtl w:val="0"/>
        </w:rPr>
        <w:t xml:space="preserve">strange map, which points to a mysterious spot on your home island; a strange artifact from the </w:t>
      </w:r>
    </w:p>
    <w:p w:rsidR="00000000" w:rsidDel="00000000" w:rsidP="00000000" w:rsidRDefault="00000000" w:rsidRPr="00000000" w14:paraId="000001B0">
      <w:pPr>
        <w:spacing w:after="0" w:line="276" w:lineRule="auto"/>
        <w:rPr/>
      </w:pPr>
      <w:r w:rsidDel="00000000" w:rsidR="00000000" w:rsidRPr="00000000">
        <w:rPr>
          <w:rtl w:val="0"/>
        </w:rPr>
        <w:t xml:space="preserve">old days, a tube made of glass and brass, which makes, objects sec- uh, appear closer than </w:t>
      </w:r>
    </w:p>
    <w:p w:rsidR="00000000" w:rsidDel="00000000" w:rsidP="00000000" w:rsidRDefault="00000000" w:rsidRPr="00000000" w14:paraId="000001B1">
      <w:pPr>
        <w:spacing w:after="0" w:line="276" w:lineRule="auto"/>
        <w:rPr/>
      </w:pPr>
      <w:r w:rsidDel="00000000" w:rsidR="00000000" w:rsidRPr="00000000">
        <w:rPr>
          <w:rtl w:val="0"/>
        </w:rPr>
        <w:t xml:space="preserve">they are. Um. +1 on perilous journey rolls?</w:t>
      </w:r>
    </w:p>
    <w:p w:rsidR="00000000" w:rsidDel="00000000" w:rsidP="00000000" w:rsidRDefault="00000000" w:rsidRPr="00000000" w14:paraId="000001B2">
      <w:pPr>
        <w:spacing w:after="0" w:line="276" w:lineRule="auto"/>
        <w:rPr/>
      </w:pPr>
      <w:r w:rsidDel="00000000" w:rsidR="00000000" w:rsidRPr="00000000">
        <w:rPr>
          <w:rtl w:val="0"/>
        </w:rPr>
      </w:r>
    </w:p>
    <w:p w:rsidR="00000000" w:rsidDel="00000000" w:rsidP="00000000" w:rsidRDefault="00000000" w:rsidRPr="00000000" w14:paraId="000001B3">
      <w:pPr>
        <w:spacing w:after="0" w:line="276" w:lineRule="auto"/>
        <w:rPr/>
      </w:pPr>
      <w:r w:rsidDel="00000000" w:rsidR="00000000" w:rsidRPr="00000000">
        <w:rPr>
          <w:rtl w:val="0"/>
        </w:rPr>
        <w:t xml:space="preserve">AUSTIN: Mm-hm.</w:t>
      </w:r>
    </w:p>
    <w:p w:rsidR="00000000" w:rsidDel="00000000" w:rsidP="00000000" w:rsidRDefault="00000000" w:rsidRPr="00000000" w14:paraId="000001B4">
      <w:pPr>
        <w:spacing w:after="0" w:line="276" w:lineRule="auto"/>
        <w:rPr/>
      </w:pPr>
      <w:r w:rsidDel="00000000" w:rsidR="00000000" w:rsidRPr="00000000">
        <w:rPr>
          <w:rtl w:val="0"/>
        </w:rPr>
      </w:r>
    </w:p>
    <w:p w:rsidR="00000000" w:rsidDel="00000000" w:rsidP="00000000" w:rsidRDefault="00000000" w:rsidRPr="00000000" w14:paraId="000001B5">
      <w:pPr>
        <w:spacing w:after="0" w:line="276" w:lineRule="auto"/>
        <w:rPr/>
      </w:pPr>
      <w:r w:rsidDel="00000000" w:rsidR="00000000" w:rsidRPr="00000000">
        <w:rPr>
          <w:rtl w:val="0"/>
        </w:rPr>
        <w:t xml:space="preserve">ALI: Okay [laughs].</w:t>
      </w:r>
    </w:p>
    <w:p w:rsidR="00000000" w:rsidDel="00000000" w:rsidP="00000000" w:rsidRDefault="00000000" w:rsidRPr="00000000" w14:paraId="000001B6">
      <w:pPr>
        <w:spacing w:after="0" w:line="276" w:lineRule="auto"/>
        <w:rPr/>
      </w:pPr>
      <w:r w:rsidDel="00000000" w:rsidR="00000000" w:rsidRPr="00000000">
        <w:rPr>
          <w:rtl w:val="0"/>
        </w:rPr>
      </w:r>
    </w:p>
    <w:p w:rsidR="00000000" w:rsidDel="00000000" w:rsidP="00000000" w:rsidRDefault="00000000" w:rsidRPr="00000000" w14:paraId="000001B7">
      <w:pPr>
        <w:spacing w:after="0" w:line="276" w:lineRule="auto"/>
        <w:rPr/>
      </w:pPr>
      <w:r w:rsidDel="00000000" w:rsidR="00000000" w:rsidRPr="00000000">
        <w:rPr>
          <w:rtl w:val="0"/>
        </w:rPr>
        <w:t xml:space="preserve">AUSTIN: Also, also on –</w:t>
      </w:r>
    </w:p>
    <w:p w:rsidR="00000000" w:rsidDel="00000000" w:rsidP="00000000" w:rsidRDefault="00000000" w:rsidRPr="00000000" w14:paraId="000001B8">
      <w:pPr>
        <w:spacing w:after="0" w:line="276" w:lineRule="auto"/>
        <w:rPr/>
      </w:pPr>
      <w:r w:rsidDel="00000000" w:rsidR="00000000" w:rsidRPr="00000000">
        <w:rPr>
          <w:rtl w:val="0"/>
        </w:rPr>
      </w:r>
    </w:p>
    <w:p w:rsidR="00000000" w:rsidDel="00000000" w:rsidP="00000000" w:rsidRDefault="00000000" w:rsidRPr="00000000" w14:paraId="000001B9">
      <w:pPr>
        <w:spacing w:after="0" w:line="276" w:lineRule="auto"/>
        <w:rPr/>
      </w:pPr>
      <w:r w:rsidDel="00000000" w:rsidR="00000000" w:rsidRPr="00000000">
        <w:rPr>
          <w:rtl w:val="0"/>
        </w:rPr>
        <w:t xml:space="preserve">ALI: Um, a handful of gems, slipped into your bag when no one was looking. Um…</w:t>
      </w:r>
    </w:p>
    <w:p w:rsidR="00000000" w:rsidDel="00000000" w:rsidP="00000000" w:rsidRDefault="00000000" w:rsidRPr="00000000" w14:paraId="000001BA">
      <w:pPr>
        <w:spacing w:after="0" w:line="276" w:lineRule="auto"/>
        <w:rPr/>
      </w:pPr>
      <w:r w:rsidDel="00000000" w:rsidR="00000000" w:rsidRPr="00000000">
        <w:rPr>
          <w:rtl w:val="0"/>
        </w:rPr>
      </w:r>
    </w:p>
    <w:p w:rsidR="00000000" w:rsidDel="00000000" w:rsidP="00000000" w:rsidRDefault="00000000" w:rsidRPr="00000000" w14:paraId="000001BB">
      <w:pPr>
        <w:spacing w:after="0" w:line="276" w:lineRule="auto"/>
        <w:rPr/>
      </w:pPr>
      <w:r w:rsidDel="00000000" w:rsidR="00000000" w:rsidRPr="00000000">
        <w:rPr>
          <w:rtl w:val="0"/>
        </w:rPr>
        <w:t xml:space="preserve">AUSTIN: So, you can choose two of those.</w:t>
      </w:r>
    </w:p>
    <w:p w:rsidR="00000000" w:rsidDel="00000000" w:rsidP="00000000" w:rsidRDefault="00000000" w:rsidRPr="00000000" w14:paraId="000001BC">
      <w:pPr>
        <w:spacing w:after="0" w:line="276" w:lineRule="auto"/>
        <w:rPr/>
      </w:pPr>
      <w:r w:rsidDel="00000000" w:rsidR="00000000" w:rsidRPr="00000000">
        <w:rPr>
          <w:rtl w:val="0"/>
        </w:rPr>
      </w:r>
    </w:p>
    <w:p w:rsidR="00000000" w:rsidDel="00000000" w:rsidP="00000000" w:rsidRDefault="00000000" w:rsidRPr="00000000" w14:paraId="000001BD">
      <w:pPr>
        <w:spacing w:after="0" w:line="276" w:lineRule="auto"/>
        <w:rPr/>
      </w:pPr>
      <w:r w:rsidDel="00000000" w:rsidR="00000000" w:rsidRPr="00000000">
        <w:rPr>
          <w:rtl w:val="0"/>
        </w:rPr>
        <w:t xml:space="preserve">ALI: Okay. I guess… I’ll go for… the map?</w:t>
      </w:r>
    </w:p>
    <w:p w:rsidR="00000000" w:rsidDel="00000000" w:rsidP="00000000" w:rsidRDefault="00000000" w:rsidRPr="00000000" w14:paraId="000001BE">
      <w:pPr>
        <w:spacing w:after="0" w:line="276" w:lineRule="auto"/>
        <w:rPr/>
      </w:pPr>
      <w:r w:rsidDel="00000000" w:rsidR="00000000" w:rsidRPr="00000000">
        <w:rPr>
          <w:rtl w:val="0"/>
        </w:rPr>
      </w:r>
    </w:p>
    <w:p w:rsidR="00000000" w:rsidDel="00000000" w:rsidP="00000000" w:rsidRDefault="00000000" w:rsidRPr="00000000" w14:paraId="000001BF">
      <w:pPr>
        <w:spacing w:after="0" w:line="276" w:lineRule="auto"/>
        <w:rPr/>
      </w:pPr>
      <w:r w:rsidDel="00000000" w:rsidR="00000000" w:rsidRPr="00000000">
        <w:rPr>
          <w:rtl w:val="0"/>
        </w:rPr>
        <w:t xml:space="preserve">AUSTIN: Mmhm.</w:t>
      </w:r>
    </w:p>
    <w:p w:rsidR="00000000" w:rsidDel="00000000" w:rsidP="00000000" w:rsidRDefault="00000000" w:rsidRPr="00000000" w14:paraId="000001C0">
      <w:pPr>
        <w:spacing w:after="0" w:line="276" w:lineRule="auto"/>
        <w:rPr/>
      </w:pPr>
      <w:r w:rsidDel="00000000" w:rsidR="00000000" w:rsidRPr="00000000">
        <w:rPr>
          <w:rtl w:val="0"/>
        </w:rPr>
      </w:r>
    </w:p>
    <w:p w:rsidR="00000000" w:rsidDel="00000000" w:rsidP="00000000" w:rsidRDefault="00000000" w:rsidRPr="00000000" w14:paraId="000001C1">
      <w:pPr>
        <w:spacing w:after="0" w:line="276" w:lineRule="auto"/>
        <w:rPr/>
      </w:pPr>
      <w:r w:rsidDel="00000000" w:rsidR="00000000" w:rsidRPr="00000000">
        <w:rPr>
          <w:rtl w:val="0"/>
        </w:rPr>
        <w:t xml:space="preserve">ALI: And… the, oh. Um… the strange artifact?</w:t>
      </w:r>
    </w:p>
    <w:p w:rsidR="00000000" w:rsidDel="00000000" w:rsidP="00000000" w:rsidRDefault="00000000" w:rsidRPr="00000000" w14:paraId="000001C2">
      <w:pPr>
        <w:spacing w:after="0" w:line="276" w:lineRule="auto"/>
        <w:rPr/>
      </w:pPr>
      <w:r w:rsidDel="00000000" w:rsidR="00000000" w:rsidRPr="00000000">
        <w:rPr>
          <w:rtl w:val="0"/>
        </w:rPr>
      </w:r>
    </w:p>
    <w:p w:rsidR="00000000" w:rsidDel="00000000" w:rsidP="00000000" w:rsidRDefault="00000000" w:rsidRPr="00000000" w14:paraId="000001C3">
      <w:pPr>
        <w:spacing w:after="0" w:line="276" w:lineRule="auto"/>
        <w:rPr/>
      </w:pPr>
      <w:r w:rsidDel="00000000" w:rsidR="00000000" w:rsidRPr="00000000">
        <w:rPr>
          <w:rtl w:val="0"/>
        </w:rPr>
        <w:t xml:space="preserve">AUSTIN: Okay. Uh, it’s like a spyglass, or a telescope, right?</w:t>
      </w:r>
    </w:p>
    <w:p w:rsidR="00000000" w:rsidDel="00000000" w:rsidP="00000000" w:rsidRDefault="00000000" w:rsidRPr="00000000" w14:paraId="000001C4">
      <w:pPr>
        <w:spacing w:after="0" w:line="276" w:lineRule="auto"/>
        <w:rPr/>
      </w:pPr>
      <w:r w:rsidDel="00000000" w:rsidR="00000000" w:rsidRPr="00000000">
        <w:rPr>
          <w:rtl w:val="0"/>
        </w:rPr>
      </w:r>
    </w:p>
    <w:p w:rsidR="00000000" w:rsidDel="00000000" w:rsidP="00000000" w:rsidRDefault="00000000" w:rsidRPr="00000000" w14:paraId="000001C5">
      <w:pPr>
        <w:spacing w:after="0" w:line="276" w:lineRule="auto"/>
        <w:rPr/>
      </w:pPr>
      <w:r w:rsidDel="00000000" w:rsidR="00000000" w:rsidRPr="00000000">
        <w:rPr>
          <w:rtl w:val="0"/>
        </w:rPr>
        <w:t xml:space="preserve">ALI: Okay. Yeah.</w:t>
      </w:r>
    </w:p>
    <w:p w:rsidR="00000000" w:rsidDel="00000000" w:rsidP="00000000" w:rsidRDefault="00000000" w:rsidRPr="00000000" w14:paraId="000001C6">
      <w:pPr>
        <w:spacing w:after="0" w:line="276" w:lineRule="auto"/>
        <w:rPr/>
      </w:pPr>
      <w:r w:rsidDel="00000000" w:rsidR="00000000" w:rsidRPr="00000000">
        <w:rPr>
          <w:rtl w:val="0"/>
        </w:rPr>
      </w:r>
    </w:p>
    <w:p w:rsidR="00000000" w:rsidDel="00000000" w:rsidP="00000000" w:rsidRDefault="00000000" w:rsidRPr="00000000" w14:paraId="000001C7">
      <w:pPr>
        <w:spacing w:after="0" w:line="276" w:lineRule="auto"/>
        <w:rPr/>
      </w:pPr>
      <w:r w:rsidDel="00000000" w:rsidR="00000000" w:rsidRPr="00000000">
        <w:rPr>
          <w:rtl w:val="0"/>
        </w:rPr>
        <w:t xml:space="preserve">AUSTIN: For – for us. We know that. Hella’s like, what is this weird thing, [ALI laughs] it lets me </w:t>
      </w:r>
    </w:p>
    <w:p w:rsidR="00000000" w:rsidDel="00000000" w:rsidP="00000000" w:rsidRDefault="00000000" w:rsidRPr="00000000" w14:paraId="000001C8">
      <w:pPr>
        <w:spacing w:after="0" w:line="276" w:lineRule="auto"/>
        <w:rPr/>
      </w:pPr>
      <w:r w:rsidDel="00000000" w:rsidR="00000000" w:rsidRPr="00000000">
        <w:rPr>
          <w:rtl w:val="0"/>
        </w:rPr>
        <w:t xml:space="preserve">see far. Uh, it also gives you a +1 on relevant Discerning Reality rolls, so that means like, [JACK </w:t>
      </w:r>
    </w:p>
    <w:p w:rsidR="00000000" w:rsidDel="00000000" w:rsidP="00000000" w:rsidRDefault="00000000" w:rsidRPr="00000000" w14:paraId="000001C9">
      <w:pPr>
        <w:spacing w:after="0" w:line="276" w:lineRule="auto"/>
        <w:rPr/>
      </w:pPr>
      <w:r w:rsidDel="00000000" w:rsidR="00000000" w:rsidRPr="00000000">
        <w:rPr>
          <w:rtl w:val="0"/>
        </w:rPr>
        <w:t xml:space="preserve">laughs] if you’re trying to see a thing far away, and rolling Discerning Reality, you get a +1 on </w:t>
      </w:r>
    </w:p>
    <w:p w:rsidR="00000000" w:rsidDel="00000000" w:rsidP="00000000" w:rsidRDefault="00000000" w:rsidRPr="00000000" w14:paraId="000001CA">
      <w:pPr>
        <w:spacing w:after="0" w:line="276" w:lineRule="auto"/>
        <w:rPr/>
      </w:pPr>
      <w:r w:rsidDel="00000000" w:rsidR="00000000" w:rsidRPr="00000000">
        <w:rPr>
          <w:rtl w:val="0"/>
        </w:rPr>
        <w:t xml:space="preserve">that. Whereas you don’t for, like, checking a room out. If you’re like, what was in this old room, </w:t>
      </w:r>
    </w:p>
    <w:p w:rsidR="00000000" w:rsidDel="00000000" w:rsidP="00000000" w:rsidRDefault="00000000" w:rsidRPr="00000000" w14:paraId="000001CB">
      <w:pPr>
        <w:spacing w:after="0" w:line="276" w:lineRule="auto"/>
        <w:rPr/>
      </w:pPr>
      <w:r w:rsidDel="00000000" w:rsidR="00000000" w:rsidRPr="00000000">
        <w:rPr>
          <w:rtl w:val="0"/>
        </w:rPr>
        <w:t xml:space="preserve">like, you’re not gonna pull out your s- spyglass, to [laughs].</w:t>
      </w:r>
    </w:p>
    <w:p w:rsidR="00000000" w:rsidDel="00000000" w:rsidP="00000000" w:rsidRDefault="00000000" w:rsidRPr="00000000" w14:paraId="000001CC">
      <w:pPr>
        <w:spacing w:after="0" w:line="276" w:lineRule="auto"/>
        <w:rPr/>
      </w:pPr>
      <w:r w:rsidDel="00000000" w:rsidR="00000000" w:rsidRPr="00000000">
        <w:rPr>
          <w:rtl w:val="0"/>
        </w:rPr>
      </w:r>
    </w:p>
    <w:p w:rsidR="00000000" w:rsidDel="00000000" w:rsidP="00000000" w:rsidRDefault="00000000" w:rsidRPr="00000000" w14:paraId="000001CD">
      <w:pPr>
        <w:spacing w:after="0" w:line="276" w:lineRule="auto"/>
        <w:rPr/>
      </w:pPr>
      <w:r w:rsidDel="00000000" w:rsidR="00000000" w:rsidRPr="00000000">
        <w:rPr>
          <w:rtl w:val="0"/>
        </w:rPr>
        <w:t xml:space="preserve">ALI: Right.</w:t>
      </w:r>
    </w:p>
    <w:p w:rsidR="00000000" w:rsidDel="00000000" w:rsidP="00000000" w:rsidRDefault="00000000" w:rsidRPr="00000000" w14:paraId="000001CE">
      <w:pPr>
        <w:spacing w:after="0" w:line="276" w:lineRule="auto"/>
        <w:rPr/>
      </w:pPr>
      <w:r w:rsidDel="00000000" w:rsidR="00000000" w:rsidRPr="00000000">
        <w:rPr>
          <w:rtl w:val="0"/>
        </w:rPr>
      </w:r>
    </w:p>
    <w:p w:rsidR="00000000" w:rsidDel="00000000" w:rsidP="00000000" w:rsidRDefault="00000000" w:rsidRPr="00000000" w14:paraId="000001CF">
      <w:pPr>
        <w:spacing w:after="0" w:line="276" w:lineRule="auto"/>
        <w:rPr/>
      </w:pPr>
      <w:r w:rsidDel="00000000" w:rsidR="00000000" w:rsidRPr="00000000">
        <w:rPr>
          <w:rtl w:val="0"/>
        </w:rPr>
        <w:t xml:space="preserve">AUSTIN: So I don’t know.</w:t>
      </w:r>
    </w:p>
    <w:p w:rsidR="00000000" w:rsidDel="00000000" w:rsidP="00000000" w:rsidRDefault="00000000" w:rsidRPr="00000000" w14:paraId="000001D0">
      <w:pPr>
        <w:spacing w:after="0" w:line="276" w:lineRule="auto"/>
        <w:rPr/>
      </w:pPr>
      <w:r w:rsidDel="00000000" w:rsidR="00000000" w:rsidRPr="00000000">
        <w:rPr>
          <w:rtl w:val="0"/>
        </w:rPr>
      </w:r>
    </w:p>
    <w:p w:rsidR="00000000" w:rsidDel="00000000" w:rsidP="00000000" w:rsidRDefault="00000000" w:rsidRPr="00000000" w14:paraId="000001D1">
      <w:pPr>
        <w:spacing w:after="0" w:line="276" w:lineRule="auto"/>
        <w:rPr/>
      </w:pPr>
      <w:r w:rsidDel="00000000" w:rsidR="00000000" w:rsidRPr="00000000">
        <w:rPr>
          <w:rtl w:val="0"/>
        </w:rPr>
        <w:t xml:space="preserve">ALI: Fair enough.</w:t>
      </w:r>
    </w:p>
    <w:p w:rsidR="00000000" w:rsidDel="00000000" w:rsidP="00000000" w:rsidRDefault="00000000" w:rsidRPr="00000000" w14:paraId="000001D2">
      <w:pPr>
        <w:spacing w:after="0" w:line="276" w:lineRule="auto"/>
        <w:rPr/>
      </w:pPr>
      <w:r w:rsidDel="00000000" w:rsidR="00000000" w:rsidRPr="00000000">
        <w:rPr>
          <w:rtl w:val="0"/>
        </w:rPr>
      </w:r>
    </w:p>
    <w:p w:rsidR="00000000" w:rsidDel="00000000" w:rsidP="00000000" w:rsidRDefault="00000000" w:rsidRPr="00000000" w14:paraId="000001D3">
      <w:pPr>
        <w:spacing w:after="0" w:line="276" w:lineRule="auto"/>
        <w:rPr/>
      </w:pPr>
      <w:r w:rsidDel="00000000" w:rsidR="00000000" w:rsidRPr="00000000">
        <w:rPr>
          <w:rtl w:val="0"/>
        </w:rPr>
        <w:t xml:space="preserve">AUSTIN: Alright, uh…</w:t>
      </w:r>
    </w:p>
    <w:p w:rsidR="00000000" w:rsidDel="00000000" w:rsidP="00000000" w:rsidRDefault="00000000" w:rsidRPr="00000000" w14:paraId="000001D4">
      <w:pPr>
        <w:spacing w:after="0" w:line="276" w:lineRule="auto"/>
        <w:rPr/>
      </w:pPr>
      <w:r w:rsidDel="00000000" w:rsidR="00000000" w:rsidRPr="00000000">
        <w:rPr>
          <w:rtl w:val="0"/>
        </w:rPr>
      </w:r>
    </w:p>
    <w:p w:rsidR="00000000" w:rsidDel="00000000" w:rsidP="00000000" w:rsidRDefault="00000000" w:rsidRPr="00000000" w14:paraId="000001D5">
      <w:pPr>
        <w:spacing w:after="0" w:line="276" w:lineRule="auto"/>
        <w:rPr/>
      </w:pPr>
      <w:r w:rsidDel="00000000" w:rsidR="00000000" w:rsidRPr="00000000">
        <w:rPr>
          <w:rtl w:val="0"/>
        </w:rPr>
        <w:t xml:space="preserve">NICK: [cross] I really love this system –</w:t>
      </w:r>
    </w:p>
    <w:p w:rsidR="00000000" w:rsidDel="00000000" w:rsidP="00000000" w:rsidRDefault="00000000" w:rsidRPr="00000000" w14:paraId="000001D6">
      <w:pPr>
        <w:spacing w:after="0" w:line="276" w:lineRule="auto"/>
        <w:rPr/>
      </w:pPr>
      <w:r w:rsidDel="00000000" w:rsidR="00000000" w:rsidRPr="00000000">
        <w:rPr>
          <w:rtl w:val="0"/>
        </w:rPr>
      </w:r>
    </w:p>
    <w:p w:rsidR="00000000" w:rsidDel="00000000" w:rsidP="00000000" w:rsidRDefault="00000000" w:rsidRPr="00000000" w14:paraId="000001D7">
      <w:pPr>
        <w:spacing w:after="0" w:line="276" w:lineRule="auto"/>
        <w:rPr/>
      </w:pPr>
      <w:r w:rsidDel="00000000" w:rsidR="00000000" w:rsidRPr="00000000">
        <w:rPr>
          <w:rtl w:val="0"/>
        </w:rPr>
        <w:t xml:space="preserve">ART: [cross] Discerning Reality is such a weird…</w:t>
      </w:r>
    </w:p>
    <w:p w:rsidR="00000000" w:rsidDel="00000000" w:rsidP="00000000" w:rsidRDefault="00000000" w:rsidRPr="00000000" w14:paraId="000001D8">
      <w:pPr>
        <w:spacing w:after="0" w:line="276" w:lineRule="auto"/>
        <w:rPr/>
      </w:pPr>
      <w:r w:rsidDel="00000000" w:rsidR="00000000" w:rsidRPr="00000000">
        <w:rPr>
          <w:rtl w:val="0"/>
        </w:rPr>
      </w:r>
    </w:p>
    <w:p w:rsidR="00000000" w:rsidDel="00000000" w:rsidP="00000000" w:rsidRDefault="00000000" w:rsidRPr="00000000" w14:paraId="000001D9">
      <w:pPr>
        <w:spacing w:after="0" w:line="276" w:lineRule="auto"/>
        <w:rPr/>
      </w:pPr>
      <w:r w:rsidDel="00000000" w:rsidR="00000000" w:rsidRPr="00000000">
        <w:rPr>
          <w:rtl w:val="0"/>
        </w:rPr>
        <w:t xml:space="preserve">AUSTIN: Mmhm.</w:t>
      </w:r>
    </w:p>
    <w:p w:rsidR="00000000" w:rsidDel="00000000" w:rsidP="00000000" w:rsidRDefault="00000000" w:rsidRPr="00000000" w14:paraId="000001DA">
      <w:pPr>
        <w:spacing w:after="0" w:line="276" w:lineRule="auto"/>
        <w:rPr/>
      </w:pPr>
      <w:r w:rsidDel="00000000" w:rsidR="00000000" w:rsidRPr="00000000">
        <w:rPr>
          <w:rtl w:val="0"/>
        </w:rPr>
      </w:r>
    </w:p>
    <w:p w:rsidR="00000000" w:rsidDel="00000000" w:rsidP="00000000" w:rsidRDefault="00000000" w:rsidRPr="00000000" w14:paraId="000001DB">
      <w:pPr>
        <w:spacing w:after="0" w:line="276" w:lineRule="auto"/>
        <w:rPr/>
      </w:pPr>
      <w:r w:rsidDel="00000000" w:rsidR="00000000" w:rsidRPr="00000000">
        <w:rPr>
          <w:rtl w:val="0"/>
        </w:rPr>
        <w:t xml:space="preserve">NICK: I love it.</w:t>
      </w:r>
    </w:p>
    <w:p w:rsidR="00000000" w:rsidDel="00000000" w:rsidP="00000000" w:rsidRDefault="00000000" w:rsidRPr="00000000" w14:paraId="000001DC">
      <w:pPr>
        <w:spacing w:after="0" w:line="276" w:lineRule="auto"/>
        <w:rPr/>
      </w:pPr>
      <w:r w:rsidDel="00000000" w:rsidR="00000000" w:rsidRPr="00000000">
        <w:rPr>
          <w:rtl w:val="0"/>
        </w:rPr>
      </w:r>
    </w:p>
    <w:p w:rsidR="00000000" w:rsidDel="00000000" w:rsidP="00000000" w:rsidRDefault="00000000" w:rsidRPr="00000000" w14:paraId="000001DD">
      <w:pPr>
        <w:spacing w:after="0" w:line="276" w:lineRule="auto"/>
        <w:rPr/>
      </w:pPr>
      <w:r w:rsidDel="00000000" w:rsidR="00000000" w:rsidRPr="00000000">
        <w:rPr>
          <w:rtl w:val="0"/>
        </w:rPr>
        <w:t xml:space="preserve">ART: name, for that roll.</w:t>
      </w:r>
    </w:p>
    <w:p w:rsidR="00000000" w:rsidDel="00000000" w:rsidP="00000000" w:rsidRDefault="00000000" w:rsidRPr="00000000" w14:paraId="000001DE">
      <w:pPr>
        <w:spacing w:after="0" w:line="276" w:lineRule="auto"/>
        <w:rPr/>
      </w:pPr>
      <w:r w:rsidDel="00000000" w:rsidR="00000000" w:rsidRPr="00000000">
        <w:rPr>
          <w:rtl w:val="0"/>
        </w:rPr>
      </w:r>
    </w:p>
    <w:p w:rsidR="00000000" w:rsidDel="00000000" w:rsidP="00000000" w:rsidRDefault="00000000" w:rsidRPr="00000000" w14:paraId="000001DF">
      <w:pPr>
        <w:spacing w:after="0" w:line="276" w:lineRule="auto"/>
        <w:rPr/>
      </w:pPr>
      <w:r w:rsidDel="00000000" w:rsidR="00000000" w:rsidRPr="00000000">
        <w:rPr>
          <w:rtl w:val="0"/>
        </w:rPr>
        <w:t xml:space="preserve">AUSTIN: Mmhm.</w:t>
      </w:r>
    </w:p>
    <w:p w:rsidR="00000000" w:rsidDel="00000000" w:rsidP="00000000" w:rsidRDefault="00000000" w:rsidRPr="00000000" w14:paraId="000001E0">
      <w:pPr>
        <w:spacing w:after="0" w:line="276" w:lineRule="auto"/>
        <w:rPr/>
      </w:pPr>
      <w:r w:rsidDel="00000000" w:rsidR="00000000" w:rsidRPr="00000000">
        <w:rPr>
          <w:rtl w:val="0"/>
        </w:rPr>
      </w:r>
    </w:p>
    <w:p w:rsidR="00000000" w:rsidDel="00000000" w:rsidP="00000000" w:rsidRDefault="00000000" w:rsidRPr="00000000" w14:paraId="000001E1">
      <w:pPr>
        <w:spacing w:after="0" w:line="276" w:lineRule="auto"/>
        <w:rPr/>
      </w:pPr>
      <w:r w:rsidDel="00000000" w:rsidR="00000000" w:rsidRPr="00000000">
        <w:rPr>
          <w:rtl w:val="0"/>
        </w:rPr>
        <w:t xml:space="preserve">NICK: I don’t know. I think it’s great.</w:t>
      </w:r>
    </w:p>
    <w:p w:rsidR="00000000" w:rsidDel="00000000" w:rsidP="00000000" w:rsidRDefault="00000000" w:rsidRPr="00000000" w14:paraId="000001E2">
      <w:pPr>
        <w:spacing w:after="0" w:line="276" w:lineRule="auto"/>
        <w:rPr/>
      </w:pPr>
      <w:r w:rsidDel="00000000" w:rsidR="00000000" w:rsidRPr="00000000">
        <w:rPr>
          <w:rtl w:val="0"/>
        </w:rPr>
      </w:r>
    </w:p>
    <w:p w:rsidR="00000000" w:rsidDel="00000000" w:rsidP="00000000" w:rsidRDefault="00000000" w:rsidRPr="00000000" w14:paraId="000001E3">
      <w:pPr>
        <w:spacing w:after="0" w:line="276" w:lineRule="auto"/>
        <w:rPr/>
      </w:pPr>
      <w:r w:rsidDel="00000000" w:rsidR="00000000" w:rsidRPr="00000000">
        <w:rPr>
          <w:rtl w:val="0"/>
        </w:rPr>
        <w:t xml:space="preserve">ART: I’m not saying it’s bad, I’m saying it’s super weird.</w:t>
      </w:r>
    </w:p>
    <w:p w:rsidR="00000000" w:rsidDel="00000000" w:rsidP="00000000" w:rsidRDefault="00000000" w:rsidRPr="00000000" w14:paraId="000001E4">
      <w:pPr>
        <w:spacing w:after="0" w:line="276" w:lineRule="auto"/>
        <w:rPr/>
      </w:pPr>
      <w:r w:rsidDel="00000000" w:rsidR="00000000" w:rsidRPr="00000000">
        <w:rPr>
          <w:rtl w:val="0"/>
        </w:rPr>
      </w:r>
    </w:p>
    <w:p w:rsidR="00000000" w:rsidDel="00000000" w:rsidP="00000000" w:rsidRDefault="00000000" w:rsidRPr="00000000" w14:paraId="000001E5">
      <w:pPr>
        <w:spacing w:after="0" w:line="276" w:lineRule="auto"/>
        <w:rPr/>
      </w:pPr>
      <w:r w:rsidDel="00000000" w:rsidR="00000000" w:rsidRPr="00000000">
        <w:rPr>
          <w:rtl w:val="0"/>
        </w:rPr>
        <w:t xml:space="preserve">NICK: [cross] It is weird!</w:t>
      </w:r>
    </w:p>
    <w:p w:rsidR="00000000" w:rsidDel="00000000" w:rsidP="00000000" w:rsidRDefault="00000000" w:rsidRPr="00000000" w14:paraId="000001E6">
      <w:pPr>
        <w:spacing w:after="0" w:line="276" w:lineRule="auto"/>
        <w:rPr/>
      </w:pPr>
      <w:r w:rsidDel="00000000" w:rsidR="00000000" w:rsidRPr="00000000">
        <w:rPr>
          <w:rtl w:val="0"/>
        </w:rPr>
      </w:r>
    </w:p>
    <w:p w:rsidR="00000000" w:rsidDel="00000000" w:rsidP="00000000" w:rsidRDefault="00000000" w:rsidRPr="00000000" w14:paraId="000001E7">
      <w:pPr>
        <w:spacing w:after="0" w:line="276" w:lineRule="auto"/>
        <w:rPr/>
      </w:pPr>
      <w:r w:rsidDel="00000000" w:rsidR="00000000" w:rsidRPr="00000000">
        <w:rPr>
          <w:rtl w:val="0"/>
        </w:rPr>
        <w:t xml:space="preserve">AUSTIN: [cross] Uh, and l-</w:t>
      </w:r>
    </w:p>
    <w:p w:rsidR="00000000" w:rsidDel="00000000" w:rsidP="00000000" w:rsidRDefault="00000000" w:rsidRPr="00000000" w14:paraId="000001E8">
      <w:pPr>
        <w:spacing w:after="0" w:line="276" w:lineRule="auto"/>
        <w:rPr/>
      </w:pPr>
      <w:r w:rsidDel="00000000" w:rsidR="00000000" w:rsidRPr="00000000">
        <w:rPr>
          <w:rtl w:val="0"/>
        </w:rPr>
      </w:r>
    </w:p>
    <w:p w:rsidR="00000000" w:rsidDel="00000000" w:rsidP="00000000" w:rsidRDefault="00000000" w:rsidRPr="00000000" w14:paraId="000001E9">
      <w:pPr>
        <w:spacing w:after="0" w:line="276" w:lineRule="auto"/>
        <w:rPr/>
      </w:pPr>
      <w:r w:rsidDel="00000000" w:rsidR="00000000" w:rsidRPr="00000000">
        <w:rPr>
          <w:rtl w:val="0"/>
        </w:rPr>
        <w:t xml:space="preserve">NICK: I guess that’s probably why I love it. [laughs]</w:t>
      </w:r>
    </w:p>
    <w:p w:rsidR="00000000" w:rsidDel="00000000" w:rsidP="00000000" w:rsidRDefault="00000000" w:rsidRPr="00000000" w14:paraId="000001EA">
      <w:pPr>
        <w:spacing w:after="0" w:line="276" w:lineRule="auto"/>
        <w:rPr/>
      </w:pPr>
      <w:r w:rsidDel="00000000" w:rsidR="00000000" w:rsidRPr="00000000">
        <w:rPr>
          <w:rtl w:val="0"/>
        </w:rPr>
      </w:r>
    </w:p>
    <w:p w:rsidR="00000000" w:rsidDel="00000000" w:rsidP="00000000" w:rsidRDefault="00000000" w:rsidRPr="00000000" w14:paraId="000001EB">
      <w:pPr>
        <w:spacing w:after="0" w:line="276" w:lineRule="auto"/>
        <w:rPr/>
      </w:pPr>
      <w:r w:rsidDel="00000000" w:rsidR="00000000" w:rsidRPr="00000000">
        <w:rPr>
          <w:rtl w:val="0"/>
        </w:rPr>
        <w:t xml:space="preserve">AUSTIN: Last but not least, Fero, played by Keith. Fero F- Fero Feritas? Is that your last name? </w:t>
      </w:r>
    </w:p>
    <w:p w:rsidR="00000000" w:rsidDel="00000000" w:rsidP="00000000" w:rsidRDefault="00000000" w:rsidRPr="00000000" w14:paraId="000001EC">
      <w:pPr>
        <w:spacing w:after="0" w:line="276" w:lineRule="auto"/>
        <w:rPr/>
      </w:pPr>
      <w:r w:rsidDel="00000000" w:rsidR="00000000" w:rsidRPr="00000000">
        <w:rPr>
          <w:rtl w:val="0"/>
        </w:rPr>
        <w:t xml:space="preserve">Or Veritas?</w:t>
      </w:r>
    </w:p>
    <w:p w:rsidR="00000000" w:rsidDel="00000000" w:rsidP="00000000" w:rsidRDefault="00000000" w:rsidRPr="00000000" w14:paraId="000001ED">
      <w:pPr>
        <w:spacing w:after="0" w:line="276" w:lineRule="auto"/>
        <w:rPr/>
      </w:pPr>
      <w:r w:rsidDel="00000000" w:rsidR="00000000" w:rsidRPr="00000000">
        <w:rPr>
          <w:rtl w:val="0"/>
        </w:rPr>
      </w:r>
    </w:p>
    <w:p w:rsidR="00000000" w:rsidDel="00000000" w:rsidP="00000000" w:rsidRDefault="00000000" w:rsidRPr="00000000" w14:paraId="000001EE">
      <w:pPr>
        <w:spacing w:after="0" w:line="276" w:lineRule="auto"/>
        <w:rPr/>
      </w:pPr>
      <w:r w:rsidDel="00000000" w:rsidR="00000000" w:rsidRPr="00000000">
        <w:rPr>
          <w:rtl w:val="0"/>
        </w:rPr>
        <w:t xml:space="preserve">KEITH: Uh, yep that’s it, nailed it. Yep.</w:t>
      </w:r>
    </w:p>
    <w:p w:rsidR="00000000" w:rsidDel="00000000" w:rsidP="00000000" w:rsidRDefault="00000000" w:rsidRPr="00000000" w14:paraId="000001EF">
      <w:pPr>
        <w:spacing w:after="0" w:line="276" w:lineRule="auto"/>
        <w:rPr/>
      </w:pPr>
      <w:r w:rsidDel="00000000" w:rsidR="00000000" w:rsidRPr="00000000">
        <w:rPr>
          <w:rtl w:val="0"/>
        </w:rPr>
      </w:r>
    </w:p>
    <w:p w:rsidR="00000000" w:rsidDel="00000000" w:rsidP="00000000" w:rsidRDefault="00000000" w:rsidRPr="00000000" w14:paraId="000001F0">
      <w:pPr>
        <w:spacing w:after="0" w:line="276" w:lineRule="auto"/>
        <w:rPr/>
      </w:pPr>
      <w:r w:rsidDel="00000000" w:rsidR="00000000" w:rsidRPr="00000000">
        <w:rPr>
          <w:rtl w:val="0"/>
        </w:rPr>
        <w:t xml:space="preserve">AUSTIN: Which one?</w:t>
      </w:r>
    </w:p>
    <w:p w:rsidR="00000000" w:rsidDel="00000000" w:rsidP="00000000" w:rsidRDefault="00000000" w:rsidRPr="00000000" w14:paraId="000001F1">
      <w:pPr>
        <w:spacing w:after="0" w:line="276" w:lineRule="auto"/>
        <w:rPr/>
      </w:pPr>
      <w:r w:rsidDel="00000000" w:rsidR="00000000" w:rsidRPr="00000000">
        <w:rPr>
          <w:rtl w:val="0"/>
        </w:rPr>
      </w:r>
    </w:p>
    <w:p w:rsidR="00000000" w:rsidDel="00000000" w:rsidP="00000000" w:rsidRDefault="00000000" w:rsidRPr="00000000" w14:paraId="000001F2">
      <w:pPr>
        <w:spacing w:after="0" w:line="276" w:lineRule="auto"/>
        <w:rPr/>
      </w:pPr>
      <w:r w:rsidDel="00000000" w:rsidR="00000000" w:rsidRPr="00000000">
        <w:rPr>
          <w:rtl w:val="0"/>
        </w:rPr>
        <w:t xml:space="preserve">KEITH: Feritas, yep.</w:t>
      </w:r>
    </w:p>
    <w:p w:rsidR="00000000" w:rsidDel="00000000" w:rsidP="00000000" w:rsidRDefault="00000000" w:rsidRPr="00000000" w14:paraId="000001F3">
      <w:pPr>
        <w:spacing w:after="0" w:line="276" w:lineRule="auto"/>
        <w:rPr/>
      </w:pPr>
      <w:r w:rsidDel="00000000" w:rsidR="00000000" w:rsidRPr="00000000">
        <w:rPr>
          <w:rtl w:val="0"/>
        </w:rPr>
      </w:r>
    </w:p>
    <w:p w:rsidR="00000000" w:rsidDel="00000000" w:rsidP="00000000" w:rsidRDefault="00000000" w:rsidRPr="00000000" w14:paraId="000001F4">
      <w:pPr>
        <w:spacing w:after="0" w:line="276" w:lineRule="auto"/>
        <w:rPr/>
      </w:pPr>
      <w:r w:rsidDel="00000000" w:rsidR="00000000" w:rsidRPr="00000000">
        <w:rPr>
          <w:rtl w:val="0"/>
        </w:rPr>
        <w:t xml:space="preserve">AUSTIN: Feritas, alright.</w:t>
      </w:r>
    </w:p>
    <w:p w:rsidR="00000000" w:rsidDel="00000000" w:rsidP="00000000" w:rsidRDefault="00000000" w:rsidRPr="00000000" w14:paraId="000001F5">
      <w:pPr>
        <w:spacing w:after="0" w:line="276" w:lineRule="auto"/>
        <w:rPr/>
      </w:pPr>
      <w:r w:rsidDel="00000000" w:rsidR="00000000" w:rsidRPr="00000000">
        <w:rPr>
          <w:rtl w:val="0"/>
        </w:rPr>
      </w:r>
    </w:p>
    <w:p w:rsidR="00000000" w:rsidDel="00000000" w:rsidP="00000000" w:rsidRDefault="00000000" w:rsidRPr="00000000" w14:paraId="000001F6">
      <w:pPr>
        <w:spacing w:after="0" w:line="276" w:lineRule="auto"/>
        <w:rPr/>
      </w:pPr>
      <w:r w:rsidDel="00000000" w:rsidR="00000000" w:rsidRPr="00000000">
        <w:rPr>
          <w:rtl w:val="0"/>
        </w:rPr>
        <w:t xml:space="preserve">KEITH: F, yeah, yeah.</w:t>
      </w:r>
    </w:p>
    <w:p w:rsidR="00000000" w:rsidDel="00000000" w:rsidP="00000000" w:rsidRDefault="00000000" w:rsidRPr="00000000" w14:paraId="000001F7">
      <w:pPr>
        <w:spacing w:after="0" w:line="276" w:lineRule="auto"/>
        <w:rPr/>
      </w:pPr>
      <w:r w:rsidDel="00000000" w:rsidR="00000000" w:rsidRPr="00000000">
        <w:rPr>
          <w:rtl w:val="0"/>
        </w:rPr>
      </w:r>
    </w:p>
    <w:p w:rsidR="00000000" w:rsidDel="00000000" w:rsidP="00000000" w:rsidRDefault="00000000" w:rsidRPr="00000000" w14:paraId="000001F8">
      <w:pPr>
        <w:spacing w:after="0" w:line="276" w:lineRule="auto"/>
        <w:rPr/>
      </w:pPr>
      <w:r w:rsidDel="00000000" w:rsidR="00000000" w:rsidRPr="00000000">
        <w:rPr>
          <w:rtl w:val="0"/>
        </w:rPr>
        <w:t xml:space="preserve">AUSTIN: Yeah yeah yeah.</w:t>
      </w:r>
    </w:p>
    <w:p w:rsidR="00000000" w:rsidDel="00000000" w:rsidP="00000000" w:rsidRDefault="00000000" w:rsidRPr="00000000" w14:paraId="000001F9">
      <w:pPr>
        <w:spacing w:after="0" w:line="276" w:lineRule="auto"/>
        <w:rPr/>
      </w:pPr>
      <w:r w:rsidDel="00000000" w:rsidR="00000000" w:rsidRPr="00000000">
        <w:rPr>
          <w:rtl w:val="0"/>
        </w:rPr>
      </w:r>
    </w:p>
    <w:p w:rsidR="00000000" w:rsidDel="00000000" w:rsidP="00000000" w:rsidRDefault="00000000" w:rsidRPr="00000000" w14:paraId="000001FA">
      <w:pPr>
        <w:spacing w:after="0" w:line="276" w:lineRule="auto"/>
        <w:rPr/>
      </w:pPr>
      <w:r w:rsidDel="00000000" w:rsidR="00000000" w:rsidRPr="00000000">
        <w:rPr>
          <w:rtl w:val="0"/>
        </w:rPr>
        <w:t xml:space="preserve">KEITH: Um… {#14:37# audio drops almost completely}</w:t>
      </w:r>
    </w:p>
    <w:p w:rsidR="00000000" w:rsidDel="00000000" w:rsidP="00000000" w:rsidRDefault="00000000" w:rsidRPr="00000000" w14:paraId="000001FB">
      <w:pPr>
        <w:spacing w:after="0" w:line="276" w:lineRule="auto"/>
        <w:rPr/>
      </w:pPr>
      <w:r w:rsidDel="00000000" w:rsidR="00000000" w:rsidRPr="00000000">
        <w:rPr>
          <w:rtl w:val="0"/>
        </w:rPr>
      </w:r>
    </w:p>
    <w:p w:rsidR="00000000" w:rsidDel="00000000" w:rsidP="00000000" w:rsidRDefault="00000000" w:rsidRPr="00000000" w14:paraId="000001FC">
      <w:pPr>
        <w:spacing w:after="0" w:line="276" w:lineRule="auto"/>
        <w:rPr/>
      </w:pPr>
      <w:r w:rsidDel="00000000" w:rsidR="00000000" w:rsidRPr="00000000">
        <w:rPr>
          <w:rtl w:val="0"/>
        </w:rPr>
        <w:t xml:space="preserve">AUSTIN: Uh, you in fact will not need to roll, right now.</w:t>
      </w:r>
    </w:p>
    <w:p w:rsidR="00000000" w:rsidDel="00000000" w:rsidP="00000000" w:rsidRDefault="00000000" w:rsidRPr="00000000" w14:paraId="000001FD">
      <w:pPr>
        <w:spacing w:after="0" w:line="276" w:lineRule="auto"/>
        <w:rPr/>
      </w:pPr>
      <w:r w:rsidDel="00000000" w:rsidR="00000000" w:rsidRPr="00000000">
        <w:rPr>
          <w:rtl w:val="0"/>
        </w:rPr>
      </w:r>
    </w:p>
    <w:p w:rsidR="00000000" w:rsidDel="00000000" w:rsidP="00000000" w:rsidRDefault="00000000" w:rsidRPr="00000000" w14:paraId="000001FE">
      <w:pPr>
        <w:spacing w:after="0" w:line="276" w:lineRule="auto"/>
        <w:rPr/>
      </w:pPr>
      <w:r w:rsidDel="00000000" w:rsidR="00000000" w:rsidRPr="00000000">
        <w:rPr>
          <w:rtl w:val="0"/>
        </w:rPr>
        <w:t xml:space="preserve">KEITH: I will not need to roll? Aw, shit. Alright.</w:t>
      </w:r>
    </w:p>
    <w:p w:rsidR="00000000" w:rsidDel="00000000" w:rsidP="00000000" w:rsidRDefault="00000000" w:rsidRPr="00000000" w14:paraId="000001FF">
      <w:pPr>
        <w:spacing w:after="0" w:line="276" w:lineRule="auto"/>
        <w:rPr/>
      </w:pPr>
      <w:r w:rsidDel="00000000" w:rsidR="00000000" w:rsidRPr="00000000">
        <w:rPr>
          <w:rtl w:val="0"/>
        </w:rPr>
      </w:r>
    </w:p>
    <w:p w:rsidR="00000000" w:rsidDel="00000000" w:rsidP="00000000" w:rsidRDefault="00000000" w:rsidRPr="00000000" w14:paraId="00000200">
      <w:pPr>
        <w:spacing w:after="0" w:line="276" w:lineRule="auto"/>
        <w:rPr/>
      </w:pPr>
      <w:r w:rsidDel="00000000" w:rsidR="00000000" w:rsidRPr="00000000">
        <w:rPr>
          <w:rtl w:val="0"/>
        </w:rPr>
        <w:t xml:space="preserve">ALI: [gasps] What kind of love letter is that?</w:t>
      </w:r>
    </w:p>
    <w:p w:rsidR="00000000" w:rsidDel="00000000" w:rsidP="00000000" w:rsidRDefault="00000000" w:rsidRPr="00000000" w14:paraId="00000201">
      <w:pPr>
        <w:spacing w:after="0" w:line="276" w:lineRule="auto"/>
        <w:rPr/>
      </w:pPr>
      <w:r w:rsidDel="00000000" w:rsidR="00000000" w:rsidRPr="00000000">
        <w:rPr>
          <w:rtl w:val="0"/>
        </w:rPr>
      </w:r>
    </w:p>
    <w:p w:rsidR="00000000" w:rsidDel="00000000" w:rsidP="00000000" w:rsidRDefault="00000000" w:rsidRPr="00000000" w14:paraId="00000202">
      <w:pPr>
        <w:spacing w:after="0" w:line="276" w:lineRule="auto"/>
        <w:rPr/>
      </w:pPr>
      <w:r w:rsidDel="00000000" w:rsidR="00000000" w:rsidRPr="00000000">
        <w:rPr>
          <w:rtl w:val="0"/>
        </w:rPr>
        <w:t xml:space="preserve">KEITH: I don’t know.</w:t>
      </w:r>
    </w:p>
    <w:p w:rsidR="00000000" w:rsidDel="00000000" w:rsidP="00000000" w:rsidRDefault="00000000" w:rsidRPr="00000000" w14:paraId="00000203">
      <w:pPr>
        <w:spacing w:after="0" w:line="276" w:lineRule="auto"/>
        <w:rPr/>
      </w:pPr>
      <w:r w:rsidDel="00000000" w:rsidR="00000000" w:rsidRPr="00000000">
        <w:rPr>
          <w:rtl w:val="0"/>
        </w:rPr>
      </w:r>
    </w:p>
    <w:p w:rsidR="00000000" w:rsidDel="00000000" w:rsidP="00000000" w:rsidRDefault="00000000" w:rsidRPr="00000000" w14:paraId="00000204">
      <w:pPr>
        <w:spacing w:after="0" w:line="276" w:lineRule="auto"/>
        <w:rPr/>
      </w:pPr>
      <w:r w:rsidDel="00000000" w:rsidR="00000000" w:rsidRPr="00000000">
        <w:rPr>
          <w:rtl w:val="0"/>
        </w:rPr>
        <w:t xml:space="preserve">AUSTIN: Mm, a pretty good one.</w:t>
      </w:r>
    </w:p>
    <w:p w:rsidR="00000000" w:rsidDel="00000000" w:rsidP="00000000" w:rsidRDefault="00000000" w:rsidRPr="00000000" w14:paraId="00000205">
      <w:pPr>
        <w:spacing w:after="0" w:line="276" w:lineRule="auto"/>
        <w:rPr/>
      </w:pPr>
      <w:r w:rsidDel="00000000" w:rsidR="00000000" w:rsidRPr="00000000">
        <w:rPr>
          <w:rtl w:val="0"/>
        </w:rPr>
      </w:r>
    </w:p>
    <w:p w:rsidR="00000000" w:rsidDel="00000000" w:rsidP="00000000" w:rsidRDefault="00000000" w:rsidRPr="00000000" w14:paraId="00000206">
      <w:pPr>
        <w:spacing w:after="0" w:line="276" w:lineRule="auto"/>
        <w:rPr/>
      </w:pPr>
      <w:r w:rsidDel="00000000" w:rsidR="00000000" w:rsidRPr="00000000">
        <w:rPr>
          <w:rtl w:val="0"/>
        </w:rPr>
        <w:t xml:space="preserve">KEITH: [quietly] A bullshit love letter. [ALI laughs]</w:t>
      </w:r>
    </w:p>
    <w:p w:rsidR="00000000" w:rsidDel="00000000" w:rsidP="00000000" w:rsidRDefault="00000000" w:rsidRPr="00000000" w14:paraId="00000207">
      <w:pPr>
        <w:spacing w:after="0" w:line="276" w:lineRule="auto"/>
        <w:rPr/>
      </w:pPr>
      <w:r w:rsidDel="00000000" w:rsidR="00000000" w:rsidRPr="00000000">
        <w:rPr>
          <w:rtl w:val="0"/>
        </w:rPr>
      </w:r>
    </w:p>
    <w:p w:rsidR="00000000" w:rsidDel="00000000" w:rsidP="00000000" w:rsidRDefault="00000000" w:rsidRPr="00000000" w14:paraId="00000208">
      <w:pPr>
        <w:spacing w:after="0" w:line="276" w:lineRule="auto"/>
        <w:rPr/>
      </w:pPr>
      <w:r w:rsidDel="00000000" w:rsidR="00000000" w:rsidRPr="00000000">
        <w:rPr>
          <w:rtl w:val="0"/>
        </w:rPr>
        <w:t xml:space="preserve">ART: Yeah, how do people know that they’re in love if they’re not rolling dice? [laughter] </w:t>
      </w:r>
    </w:p>
    <w:p w:rsidR="00000000" w:rsidDel="00000000" w:rsidP="00000000" w:rsidRDefault="00000000" w:rsidRPr="00000000" w14:paraId="00000209">
      <w:pPr>
        <w:spacing w:after="0" w:line="276" w:lineRule="auto"/>
        <w:rPr/>
      </w:pPr>
      <w:r w:rsidDel="00000000" w:rsidR="00000000" w:rsidRPr="00000000">
        <w:rPr>
          <w:rtl w:val="0"/>
        </w:rPr>
      </w:r>
    </w:p>
    <w:p w:rsidR="00000000" w:rsidDel="00000000" w:rsidP="00000000" w:rsidRDefault="00000000" w:rsidRPr="00000000" w14:paraId="0000020A">
      <w:pPr>
        <w:spacing w:after="0" w:line="276" w:lineRule="auto"/>
        <w:rPr>
          <w:b w:val="1"/>
        </w:rPr>
      </w:pPr>
      <w:r w:rsidDel="00000000" w:rsidR="00000000" w:rsidRPr="00000000">
        <w:rPr>
          <w:b w:val="1"/>
          <w:rtl w:val="0"/>
        </w:rPr>
        <w:t xml:space="preserve">[#00:14:57#]</w:t>
      </w:r>
    </w:p>
    <w:p w:rsidR="00000000" w:rsidDel="00000000" w:rsidP="00000000" w:rsidRDefault="00000000" w:rsidRPr="00000000" w14:paraId="0000020B">
      <w:pPr>
        <w:spacing w:after="0" w:line="276" w:lineRule="auto"/>
        <w:ind w:left="360" w:firstLine="0"/>
        <w:rPr/>
      </w:pPr>
      <w:r w:rsidDel="00000000" w:rsidR="00000000" w:rsidRPr="00000000">
        <w:rPr>
          <w:rtl w:val="0"/>
        </w:rPr>
      </w:r>
    </w:p>
    <w:p w:rsidR="00000000" w:rsidDel="00000000" w:rsidP="00000000" w:rsidRDefault="00000000" w:rsidRPr="00000000" w14:paraId="0000020C">
      <w:pPr>
        <w:spacing w:after="0" w:line="276" w:lineRule="auto"/>
        <w:ind w:left="360" w:firstLine="0"/>
        <w:rPr/>
      </w:pPr>
      <w:r w:rsidDel="00000000" w:rsidR="00000000" w:rsidRPr="00000000">
        <w:rPr>
          <w:rtl w:val="0"/>
        </w:rPr>
        <w:t xml:space="preserve">KEITH (as Fero): [reading love letter] Fero, while returning with a stolen ship you were </w:t>
      </w:r>
    </w:p>
    <w:p w:rsidR="00000000" w:rsidDel="00000000" w:rsidP="00000000" w:rsidRDefault="00000000" w:rsidRPr="00000000" w14:paraId="0000020D">
      <w:pPr>
        <w:spacing w:after="0" w:line="276" w:lineRule="auto"/>
        <w:ind w:left="360" w:firstLine="0"/>
        <w:rPr/>
      </w:pPr>
      <w:r w:rsidDel="00000000" w:rsidR="00000000" w:rsidRPr="00000000">
        <w:rPr>
          <w:rtl w:val="0"/>
        </w:rPr>
        <w:t xml:space="preserve">approached by an animal from the dark – from the Isle of Dusk, which includes the Island of </w:t>
      </w:r>
    </w:p>
    <w:p w:rsidR="00000000" w:rsidDel="00000000" w:rsidP="00000000" w:rsidRDefault="00000000" w:rsidRPr="00000000" w14:paraId="0000020E">
      <w:pPr>
        <w:spacing w:after="0" w:line="276" w:lineRule="auto"/>
        <w:ind w:left="360" w:firstLine="0"/>
        <w:rPr/>
      </w:pPr>
      <w:r w:rsidDel="00000000" w:rsidR="00000000" w:rsidRPr="00000000">
        <w:rPr>
          <w:rtl w:val="0"/>
        </w:rPr>
        <w:t xml:space="preserve">Eventide. It gave you a warning, and allowed you to study its essence, adding it to the pool of </w:t>
      </w:r>
    </w:p>
    <w:p w:rsidR="00000000" w:rsidDel="00000000" w:rsidP="00000000" w:rsidRDefault="00000000" w:rsidRPr="00000000" w14:paraId="0000020F">
      <w:pPr>
        <w:spacing w:after="0" w:line="276" w:lineRule="auto"/>
        <w:ind w:left="360" w:firstLine="0"/>
        <w:rPr/>
      </w:pPr>
      <w:r w:rsidDel="00000000" w:rsidR="00000000" w:rsidRPr="00000000">
        <w:rPr>
          <w:rtl w:val="0"/>
        </w:rPr>
        <w:t xml:space="preserve">animals you can become. What sort of animal was it?</w:t>
      </w:r>
    </w:p>
    <w:p w:rsidR="00000000" w:rsidDel="00000000" w:rsidP="00000000" w:rsidRDefault="00000000" w:rsidRPr="00000000" w14:paraId="00000210">
      <w:pPr>
        <w:spacing w:after="0" w:line="276" w:lineRule="auto"/>
        <w:rPr/>
      </w:pPr>
      <w:r w:rsidDel="00000000" w:rsidR="00000000" w:rsidRPr="00000000">
        <w:rPr>
          <w:rtl w:val="0"/>
        </w:rPr>
      </w:r>
    </w:p>
    <w:p w:rsidR="00000000" w:rsidDel="00000000" w:rsidP="00000000" w:rsidRDefault="00000000" w:rsidRPr="00000000" w14:paraId="00000211">
      <w:pPr>
        <w:spacing w:after="0" w:line="276" w:lineRule="auto"/>
        <w:rPr/>
      </w:pPr>
      <w:r w:rsidDel="00000000" w:rsidR="00000000" w:rsidRPr="00000000">
        <w:rPr>
          <w:rtl w:val="0"/>
        </w:rPr>
        <w:t xml:space="preserve">Take +1 forward to Defy Danger when you use uh, when you use this and tell me what the – any </w:t>
      </w:r>
    </w:p>
    <w:p w:rsidR="00000000" w:rsidDel="00000000" w:rsidP="00000000" w:rsidRDefault="00000000" w:rsidRPr="00000000" w14:paraId="00000212">
      <w:pPr>
        <w:spacing w:after="0" w:line="276" w:lineRule="auto"/>
        <w:rPr/>
      </w:pPr>
      <w:r w:rsidDel="00000000" w:rsidR="00000000" w:rsidRPr="00000000">
        <w:rPr>
          <w:rtl w:val="0"/>
        </w:rPr>
        <w:t xml:space="preserve">animal?</w:t>
      </w:r>
    </w:p>
    <w:p w:rsidR="00000000" w:rsidDel="00000000" w:rsidP="00000000" w:rsidRDefault="00000000" w:rsidRPr="00000000" w14:paraId="00000213">
      <w:pPr>
        <w:spacing w:after="0" w:line="276" w:lineRule="auto"/>
        <w:rPr/>
      </w:pPr>
      <w:r w:rsidDel="00000000" w:rsidR="00000000" w:rsidRPr="00000000">
        <w:rPr>
          <w:rtl w:val="0"/>
        </w:rPr>
      </w:r>
    </w:p>
    <w:p w:rsidR="00000000" w:rsidDel="00000000" w:rsidP="00000000" w:rsidRDefault="00000000" w:rsidRPr="00000000" w14:paraId="00000214">
      <w:pPr>
        <w:spacing w:after="0" w:line="276" w:lineRule="auto"/>
        <w:rPr/>
      </w:pPr>
      <w:r w:rsidDel="00000000" w:rsidR="00000000" w:rsidRPr="00000000">
        <w:rPr>
          <w:rtl w:val="0"/>
        </w:rPr>
        <w:t xml:space="preserve">AUSTIN: Yeah, but it’s – so, so it’s from these islands, right, which are kind of craggy, rocky </w:t>
      </w:r>
    </w:p>
    <w:p w:rsidR="00000000" w:rsidDel="00000000" w:rsidP="00000000" w:rsidRDefault="00000000" w:rsidRPr="00000000" w14:paraId="00000215">
      <w:pPr>
        <w:spacing w:after="0" w:line="276" w:lineRule="auto"/>
        <w:rPr/>
      </w:pPr>
      <w:r w:rsidDel="00000000" w:rsidR="00000000" w:rsidRPr="00000000">
        <w:rPr>
          <w:rtl w:val="0"/>
        </w:rPr>
        <w:t xml:space="preserve">islands, out in the middle of the sea, between Ali’s [cross] very large island –</w:t>
      </w:r>
    </w:p>
    <w:p w:rsidR="00000000" w:rsidDel="00000000" w:rsidP="00000000" w:rsidRDefault="00000000" w:rsidRPr="00000000" w14:paraId="00000216">
      <w:pPr>
        <w:spacing w:after="0" w:line="276" w:lineRule="auto"/>
        <w:rPr/>
      </w:pPr>
      <w:r w:rsidDel="00000000" w:rsidR="00000000" w:rsidRPr="00000000">
        <w:rPr>
          <w:rtl w:val="0"/>
        </w:rPr>
      </w:r>
    </w:p>
    <w:p w:rsidR="00000000" w:rsidDel="00000000" w:rsidP="00000000" w:rsidRDefault="00000000" w:rsidRPr="00000000" w14:paraId="00000217">
      <w:pPr>
        <w:spacing w:after="0" w:line="276" w:lineRule="auto"/>
        <w:rPr/>
      </w:pPr>
      <w:r w:rsidDel="00000000" w:rsidR="00000000" w:rsidRPr="00000000">
        <w:rPr>
          <w:rtl w:val="0"/>
        </w:rPr>
        <w:t xml:space="preserve">JACK: [cross] Uh, we can’t hear you, Austin.</w:t>
      </w:r>
    </w:p>
    <w:p w:rsidR="00000000" w:rsidDel="00000000" w:rsidP="00000000" w:rsidRDefault="00000000" w:rsidRPr="00000000" w14:paraId="00000218">
      <w:pPr>
        <w:spacing w:after="0" w:line="276" w:lineRule="auto"/>
        <w:rPr/>
      </w:pPr>
      <w:r w:rsidDel="00000000" w:rsidR="00000000" w:rsidRPr="00000000">
        <w:rPr>
          <w:rtl w:val="0"/>
        </w:rPr>
      </w:r>
    </w:p>
    <w:p w:rsidR="00000000" w:rsidDel="00000000" w:rsidP="00000000" w:rsidRDefault="00000000" w:rsidRPr="00000000" w14:paraId="00000219">
      <w:pPr>
        <w:spacing w:after="0" w:line="276" w:lineRule="auto"/>
        <w:rPr/>
      </w:pPr>
      <w:r w:rsidDel="00000000" w:rsidR="00000000" w:rsidRPr="00000000">
        <w:rPr>
          <w:rtl w:val="0"/>
        </w:rPr>
        <w:t xml:space="preserve">AUSTIN: Uh! What?</w:t>
      </w:r>
    </w:p>
    <w:p w:rsidR="00000000" w:rsidDel="00000000" w:rsidP="00000000" w:rsidRDefault="00000000" w:rsidRPr="00000000" w14:paraId="0000021A">
      <w:pPr>
        <w:spacing w:after="0" w:line="276" w:lineRule="auto"/>
        <w:rPr/>
      </w:pPr>
      <w:r w:rsidDel="00000000" w:rsidR="00000000" w:rsidRPr="00000000">
        <w:rPr>
          <w:rtl w:val="0"/>
        </w:rPr>
      </w:r>
    </w:p>
    <w:p w:rsidR="00000000" w:rsidDel="00000000" w:rsidP="00000000" w:rsidRDefault="00000000" w:rsidRPr="00000000" w14:paraId="0000021B">
      <w:pPr>
        <w:spacing w:after="0" w:line="276" w:lineRule="auto"/>
        <w:rPr/>
      </w:pPr>
      <w:r w:rsidDel="00000000" w:rsidR="00000000" w:rsidRPr="00000000">
        <w:rPr>
          <w:rtl w:val="0"/>
        </w:rPr>
        <w:t xml:space="preserve">KEITH: I can hear you.</w:t>
      </w:r>
    </w:p>
    <w:p w:rsidR="00000000" w:rsidDel="00000000" w:rsidP="00000000" w:rsidRDefault="00000000" w:rsidRPr="00000000" w14:paraId="0000021C">
      <w:pPr>
        <w:spacing w:after="0" w:line="276" w:lineRule="auto"/>
        <w:rPr/>
      </w:pPr>
      <w:r w:rsidDel="00000000" w:rsidR="00000000" w:rsidRPr="00000000">
        <w:rPr>
          <w:rtl w:val="0"/>
        </w:rPr>
      </w:r>
    </w:p>
    <w:p w:rsidR="00000000" w:rsidDel="00000000" w:rsidP="00000000" w:rsidRDefault="00000000" w:rsidRPr="00000000" w14:paraId="0000021D">
      <w:pPr>
        <w:spacing w:after="0" w:line="276" w:lineRule="auto"/>
        <w:rPr/>
      </w:pPr>
      <w:r w:rsidDel="00000000" w:rsidR="00000000" w:rsidRPr="00000000">
        <w:rPr>
          <w:rtl w:val="0"/>
        </w:rPr>
        <w:t xml:space="preserve">ALI: Yeah.</w:t>
      </w:r>
    </w:p>
    <w:p w:rsidR="00000000" w:rsidDel="00000000" w:rsidP="00000000" w:rsidRDefault="00000000" w:rsidRPr="00000000" w14:paraId="0000021E">
      <w:pPr>
        <w:spacing w:after="0" w:line="276" w:lineRule="auto"/>
        <w:rPr/>
      </w:pPr>
      <w:r w:rsidDel="00000000" w:rsidR="00000000" w:rsidRPr="00000000">
        <w:rPr>
          <w:rtl w:val="0"/>
        </w:rPr>
      </w:r>
    </w:p>
    <w:p w:rsidR="00000000" w:rsidDel="00000000" w:rsidP="00000000" w:rsidRDefault="00000000" w:rsidRPr="00000000" w14:paraId="0000021F">
      <w:pPr>
        <w:spacing w:after="0" w:line="276" w:lineRule="auto"/>
        <w:rPr/>
      </w:pPr>
      <w:r w:rsidDel="00000000" w:rsidR="00000000" w:rsidRPr="00000000">
        <w:rPr>
          <w:rtl w:val="0"/>
        </w:rPr>
        <w:t xml:space="preserve">AUSTIN: [cross] Keith can – Keith can hear me.</w:t>
      </w:r>
    </w:p>
    <w:p w:rsidR="00000000" w:rsidDel="00000000" w:rsidP="00000000" w:rsidRDefault="00000000" w:rsidRPr="00000000" w14:paraId="00000220">
      <w:pPr>
        <w:spacing w:after="0" w:line="276" w:lineRule="auto"/>
        <w:rPr/>
      </w:pPr>
      <w:r w:rsidDel="00000000" w:rsidR="00000000" w:rsidRPr="00000000">
        <w:rPr>
          <w:rtl w:val="0"/>
        </w:rPr>
      </w:r>
    </w:p>
    <w:p w:rsidR="00000000" w:rsidDel="00000000" w:rsidP="00000000" w:rsidRDefault="00000000" w:rsidRPr="00000000" w14:paraId="00000221">
      <w:pPr>
        <w:spacing w:after="0" w:line="276" w:lineRule="auto"/>
        <w:rPr/>
      </w:pPr>
      <w:r w:rsidDel="00000000" w:rsidR="00000000" w:rsidRPr="00000000">
        <w:rPr>
          <w:rtl w:val="0"/>
        </w:rPr>
        <w:t xml:space="preserve">JACK: [cross] Alright. I missed that whole bit.</w:t>
      </w:r>
    </w:p>
    <w:p w:rsidR="00000000" w:rsidDel="00000000" w:rsidP="00000000" w:rsidRDefault="00000000" w:rsidRPr="00000000" w14:paraId="00000222">
      <w:pPr>
        <w:spacing w:after="0" w:line="276" w:lineRule="auto"/>
        <w:rPr/>
      </w:pPr>
      <w:r w:rsidDel="00000000" w:rsidR="00000000" w:rsidRPr="00000000">
        <w:rPr>
          <w:rtl w:val="0"/>
        </w:rPr>
      </w:r>
    </w:p>
    <w:p w:rsidR="00000000" w:rsidDel="00000000" w:rsidP="00000000" w:rsidRDefault="00000000" w:rsidRPr="00000000" w14:paraId="00000223">
      <w:pPr>
        <w:spacing w:after="0" w:line="276" w:lineRule="auto"/>
        <w:rPr/>
      </w:pPr>
      <w:r w:rsidDel="00000000" w:rsidR="00000000" w:rsidRPr="00000000">
        <w:rPr>
          <w:rtl w:val="0"/>
        </w:rPr>
        <w:t xml:space="preserve">KEITH: Uh.</w:t>
      </w:r>
    </w:p>
    <w:p w:rsidR="00000000" w:rsidDel="00000000" w:rsidP="00000000" w:rsidRDefault="00000000" w:rsidRPr="00000000" w14:paraId="00000224">
      <w:pPr>
        <w:spacing w:after="0" w:line="276" w:lineRule="auto"/>
        <w:rPr/>
      </w:pPr>
      <w:r w:rsidDel="00000000" w:rsidR="00000000" w:rsidRPr="00000000">
        <w:rPr>
          <w:rtl w:val="0"/>
        </w:rPr>
      </w:r>
    </w:p>
    <w:p w:rsidR="00000000" w:rsidDel="00000000" w:rsidP="00000000" w:rsidRDefault="00000000" w:rsidRPr="00000000" w14:paraId="00000225">
      <w:pPr>
        <w:spacing w:after="0" w:line="276" w:lineRule="auto"/>
        <w:rPr/>
      </w:pPr>
      <w:r w:rsidDel="00000000" w:rsidR="00000000" w:rsidRPr="00000000">
        <w:rPr>
          <w:rtl w:val="0"/>
        </w:rPr>
        <w:t xml:space="preserve">AUSTIN: Okay. Um.</w:t>
      </w:r>
    </w:p>
    <w:p w:rsidR="00000000" w:rsidDel="00000000" w:rsidP="00000000" w:rsidRDefault="00000000" w:rsidRPr="00000000" w14:paraId="00000226">
      <w:pPr>
        <w:spacing w:after="0" w:line="276" w:lineRule="auto"/>
        <w:rPr/>
      </w:pPr>
      <w:r w:rsidDel="00000000" w:rsidR="00000000" w:rsidRPr="00000000">
        <w:rPr>
          <w:rtl w:val="0"/>
        </w:rPr>
      </w:r>
    </w:p>
    <w:p w:rsidR="00000000" w:rsidDel="00000000" w:rsidP="00000000" w:rsidRDefault="00000000" w:rsidRPr="00000000" w14:paraId="00000227">
      <w:pPr>
        <w:spacing w:after="0" w:line="276" w:lineRule="auto"/>
        <w:rPr/>
      </w:pPr>
      <w:r w:rsidDel="00000000" w:rsidR="00000000" w:rsidRPr="00000000">
        <w:rPr>
          <w:rtl w:val="0"/>
        </w:rPr>
        <w:t xml:space="preserve">KEITH: He said that there’s craggy islands, that have,</w:t>
      </w:r>
    </w:p>
    <w:p w:rsidR="00000000" w:rsidDel="00000000" w:rsidP="00000000" w:rsidRDefault="00000000" w:rsidRPr="00000000" w14:paraId="00000228">
      <w:pPr>
        <w:spacing w:after="0" w:line="276" w:lineRule="auto"/>
        <w:rPr/>
      </w:pPr>
      <w:r w:rsidDel="00000000" w:rsidR="00000000" w:rsidRPr="00000000">
        <w:rPr>
          <w:rtl w:val="0"/>
        </w:rPr>
      </w:r>
    </w:p>
    <w:p w:rsidR="00000000" w:rsidDel="00000000" w:rsidP="00000000" w:rsidRDefault="00000000" w:rsidRPr="00000000" w14:paraId="00000229">
      <w:pPr>
        <w:spacing w:after="0" w:line="276" w:lineRule="auto"/>
        <w:rPr/>
      </w:pPr>
      <w:r w:rsidDel="00000000" w:rsidR="00000000" w:rsidRPr="00000000">
        <w:rPr>
          <w:rtl w:val="0"/>
        </w:rPr>
        <w:t xml:space="preserve">AUSTIN: Mm-hm.</w:t>
      </w:r>
    </w:p>
    <w:p w:rsidR="00000000" w:rsidDel="00000000" w:rsidP="00000000" w:rsidRDefault="00000000" w:rsidRPr="00000000" w14:paraId="0000022A">
      <w:pPr>
        <w:spacing w:after="0" w:line="276" w:lineRule="auto"/>
        <w:rPr/>
      </w:pPr>
      <w:r w:rsidDel="00000000" w:rsidR="00000000" w:rsidRPr="00000000">
        <w:rPr>
          <w:rtl w:val="0"/>
        </w:rPr>
      </w:r>
    </w:p>
    <w:p w:rsidR="00000000" w:rsidDel="00000000" w:rsidP="00000000" w:rsidRDefault="00000000" w:rsidRPr="00000000" w14:paraId="0000022B">
      <w:pPr>
        <w:spacing w:after="0" w:line="276" w:lineRule="auto"/>
        <w:rPr/>
      </w:pPr>
      <w:r w:rsidDel="00000000" w:rsidR="00000000" w:rsidRPr="00000000">
        <w:rPr>
          <w:rtl w:val="0"/>
        </w:rPr>
        <w:t xml:space="preserve">KEITH: that are kind of crammed – sorry, I think you – can you hear him now, Jack?</w:t>
      </w:r>
    </w:p>
    <w:p w:rsidR="00000000" w:rsidDel="00000000" w:rsidP="00000000" w:rsidRDefault="00000000" w:rsidRPr="00000000" w14:paraId="0000022C">
      <w:pPr>
        <w:spacing w:after="0" w:line="276" w:lineRule="auto"/>
        <w:rPr/>
      </w:pPr>
      <w:r w:rsidDel="00000000" w:rsidR="00000000" w:rsidRPr="00000000">
        <w:rPr>
          <w:rtl w:val="0"/>
        </w:rPr>
      </w:r>
    </w:p>
    <w:p w:rsidR="00000000" w:rsidDel="00000000" w:rsidP="00000000" w:rsidRDefault="00000000" w:rsidRPr="00000000" w14:paraId="0000022D">
      <w:pPr>
        <w:spacing w:after="0" w:line="276" w:lineRule="auto"/>
        <w:rPr/>
      </w:pPr>
      <w:r w:rsidDel="00000000" w:rsidR="00000000" w:rsidRPr="00000000">
        <w:rPr>
          <w:rtl w:val="0"/>
        </w:rPr>
        <w:t xml:space="preserve">JACK: Yep, yes, yeah I can hear him now.</w:t>
      </w:r>
    </w:p>
    <w:p w:rsidR="00000000" w:rsidDel="00000000" w:rsidP="00000000" w:rsidRDefault="00000000" w:rsidRPr="00000000" w14:paraId="0000022E">
      <w:pPr>
        <w:spacing w:after="0" w:line="276" w:lineRule="auto"/>
        <w:rPr/>
      </w:pPr>
      <w:r w:rsidDel="00000000" w:rsidR="00000000" w:rsidRPr="00000000">
        <w:rPr>
          <w:rtl w:val="0"/>
        </w:rPr>
      </w:r>
    </w:p>
    <w:p w:rsidR="00000000" w:rsidDel="00000000" w:rsidP="00000000" w:rsidRDefault="00000000" w:rsidRPr="00000000" w14:paraId="0000022F">
      <w:pPr>
        <w:spacing w:after="0" w:line="276" w:lineRule="auto"/>
        <w:rPr/>
      </w:pPr>
      <w:r w:rsidDel="00000000" w:rsidR="00000000" w:rsidRPr="00000000">
        <w:rPr>
          <w:rtl w:val="0"/>
        </w:rPr>
        <w:t xml:space="preserve">AUSTIN: Okay. Yeah, so they’re craggy islands out between this, the Burg, where you guys are </w:t>
      </w:r>
    </w:p>
    <w:p w:rsidR="00000000" w:rsidDel="00000000" w:rsidP="00000000" w:rsidRDefault="00000000" w:rsidRPr="00000000" w14:paraId="00000230">
      <w:pPr>
        <w:spacing w:after="0" w:line="276" w:lineRule="auto"/>
        <w:rPr/>
      </w:pPr>
      <w:r w:rsidDel="00000000" w:rsidR="00000000" w:rsidRPr="00000000">
        <w:rPr>
          <w:rtl w:val="0"/>
        </w:rPr>
        <w:t xml:space="preserve">leaving from, and the big island that Ali is – calls home. Uh.</w:t>
      </w:r>
    </w:p>
    <w:p w:rsidR="00000000" w:rsidDel="00000000" w:rsidP="00000000" w:rsidRDefault="00000000" w:rsidRPr="00000000" w14:paraId="00000231">
      <w:pPr>
        <w:spacing w:after="0" w:line="276" w:lineRule="auto"/>
        <w:rPr/>
      </w:pPr>
      <w:r w:rsidDel="00000000" w:rsidR="00000000" w:rsidRPr="00000000">
        <w:rPr>
          <w:rtl w:val="0"/>
        </w:rPr>
      </w:r>
    </w:p>
    <w:p w:rsidR="00000000" w:rsidDel="00000000" w:rsidP="00000000" w:rsidRDefault="00000000" w:rsidRPr="00000000" w14:paraId="00000232">
      <w:pPr>
        <w:spacing w:after="0" w:line="276" w:lineRule="auto"/>
        <w:rPr/>
      </w:pPr>
      <w:r w:rsidDel="00000000" w:rsidR="00000000" w:rsidRPr="00000000">
        <w:rPr>
          <w:rtl w:val="0"/>
        </w:rPr>
        <w:t xml:space="preserve">JACK: Okay.</w:t>
      </w:r>
    </w:p>
    <w:p w:rsidR="00000000" w:rsidDel="00000000" w:rsidP="00000000" w:rsidRDefault="00000000" w:rsidRPr="00000000" w14:paraId="00000233">
      <w:pPr>
        <w:spacing w:after="0" w:line="276" w:lineRule="auto"/>
        <w:rPr/>
      </w:pPr>
      <w:r w:rsidDel="00000000" w:rsidR="00000000" w:rsidRPr="00000000">
        <w:rPr>
          <w:rtl w:val="0"/>
        </w:rPr>
      </w:r>
    </w:p>
    <w:p w:rsidR="00000000" w:rsidDel="00000000" w:rsidP="00000000" w:rsidRDefault="00000000" w:rsidRPr="00000000" w14:paraId="00000234">
      <w:pPr>
        <w:spacing w:after="0" w:line="276" w:lineRule="auto"/>
        <w:rPr/>
      </w:pPr>
      <w:r w:rsidDel="00000000" w:rsidR="00000000" w:rsidRPr="00000000">
        <w:rPr>
          <w:rtl w:val="0"/>
        </w:rPr>
        <w:t xml:space="preserve">AUSTIN: And so he has to choose one animal that he kind of communed with and added to his </w:t>
      </w:r>
    </w:p>
    <w:p w:rsidR="00000000" w:rsidDel="00000000" w:rsidP="00000000" w:rsidRDefault="00000000" w:rsidRPr="00000000" w14:paraId="00000235">
      <w:pPr>
        <w:spacing w:after="0" w:line="276" w:lineRule="auto"/>
        <w:rPr/>
      </w:pPr>
      <w:r w:rsidDel="00000000" w:rsidR="00000000" w:rsidRPr="00000000">
        <w:rPr>
          <w:rtl w:val="0"/>
        </w:rPr>
        <w:t xml:space="preserve">list of animals that he could be, as a druid. What sort of animal was it, Keith?</w:t>
      </w:r>
    </w:p>
    <w:p w:rsidR="00000000" w:rsidDel="00000000" w:rsidP="00000000" w:rsidRDefault="00000000" w:rsidRPr="00000000" w14:paraId="00000236">
      <w:pPr>
        <w:spacing w:after="0" w:line="276" w:lineRule="auto"/>
        <w:rPr/>
      </w:pPr>
      <w:r w:rsidDel="00000000" w:rsidR="00000000" w:rsidRPr="00000000">
        <w:rPr>
          <w:rtl w:val="0"/>
        </w:rPr>
      </w:r>
    </w:p>
    <w:p w:rsidR="00000000" w:rsidDel="00000000" w:rsidP="00000000" w:rsidRDefault="00000000" w:rsidRPr="00000000" w14:paraId="00000237">
      <w:pPr>
        <w:spacing w:after="0" w:line="276" w:lineRule="auto"/>
        <w:rPr/>
      </w:pPr>
      <w:r w:rsidDel="00000000" w:rsidR="00000000" w:rsidRPr="00000000">
        <w:rPr>
          <w:rtl w:val="0"/>
        </w:rPr>
        <w:t xml:space="preserve">KEITH: That’s pretty good. Could it be, uh, sort of like a, could it, could it be, I don’t know the, the, </w:t>
      </w:r>
    </w:p>
    <w:p w:rsidR="00000000" w:rsidDel="00000000" w:rsidP="00000000" w:rsidRDefault="00000000" w:rsidRPr="00000000" w14:paraId="00000238">
      <w:pPr>
        <w:spacing w:after="0" w:line="276" w:lineRule="auto"/>
        <w:rPr/>
      </w:pPr>
      <w:r w:rsidDel="00000000" w:rsidR="00000000" w:rsidRPr="00000000">
        <w:rPr>
          <w:rtl w:val="0"/>
        </w:rPr>
        <w:t xml:space="preserve">uh, sort of climate of the island. Could it be a big-ish lizard?</w:t>
      </w:r>
    </w:p>
    <w:p w:rsidR="00000000" w:rsidDel="00000000" w:rsidP="00000000" w:rsidRDefault="00000000" w:rsidRPr="00000000" w14:paraId="00000239">
      <w:pPr>
        <w:spacing w:after="0" w:line="276" w:lineRule="auto"/>
        <w:rPr/>
      </w:pPr>
      <w:r w:rsidDel="00000000" w:rsidR="00000000" w:rsidRPr="00000000">
        <w:rPr>
          <w:rtl w:val="0"/>
        </w:rPr>
      </w:r>
    </w:p>
    <w:p w:rsidR="00000000" w:rsidDel="00000000" w:rsidP="00000000" w:rsidRDefault="00000000" w:rsidRPr="00000000" w14:paraId="0000023A">
      <w:pPr>
        <w:spacing w:after="0" w:line="276" w:lineRule="auto"/>
        <w:rPr/>
      </w:pPr>
      <w:r w:rsidDel="00000000" w:rsidR="00000000" w:rsidRPr="00000000">
        <w:rPr>
          <w:rtl w:val="0"/>
        </w:rPr>
        <w:t xml:space="preserve">AUSTIN: [pause] Sure. I mean, now, now I know more about the climate of the island.</w:t>
      </w:r>
    </w:p>
    <w:p w:rsidR="00000000" w:rsidDel="00000000" w:rsidP="00000000" w:rsidRDefault="00000000" w:rsidRPr="00000000" w14:paraId="0000023B">
      <w:pPr>
        <w:spacing w:after="0" w:line="276" w:lineRule="auto"/>
        <w:rPr/>
      </w:pPr>
      <w:r w:rsidDel="00000000" w:rsidR="00000000" w:rsidRPr="00000000">
        <w:rPr>
          <w:rtl w:val="0"/>
        </w:rPr>
      </w:r>
    </w:p>
    <w:p w:rsidR="00000000" w:rsidDel="00000000" w:rsidP="00000000" w:rsidRDefault="00000000" w:rsidRPr="00000000" w14:paraId="0000023C">
      <w:pPr>
        <w:spacing w:after="0" w:line="276" w:lineRule="auto"/>
        <w:rPr/>
      </w:pPr>
      <w:r w:rsidDel="00000000" w:rsidR="00000000" w:rsidRPr="00000000">
        <w:rPr>
          <w:rtl w:val="0"/>
        </w:rPr>
        <w:t xml:space="preserve">KEITH: Yeah. [laughter]</w:t>
      </w:r>
    </w:p>
    <w:p w:rsidR="00000000" w:rsidDel="00000000" w:rsidP="00000000" w:rsidRDefault="00000000" w:rsidRPr="00000000" w14:paraId="0000023D">
      <w:pPr>
        <w:spacing w:after="0" w:line="276" w:lineRule="auto"/>
        <w:rPr/>
      </w:pPr>
      <w:r w:rsidDel="00000000" w:rsidR="00000000" w:rsidRPr="00000000">
        <w:rPr>
          <w:rtl w:val="0"/>
        </w:rPr>
      </w:r>
    </w:p>
    <w:p w:rsidR="00000000" w:rsidDel="00000000" w:rsidP="00000000" w:rsidRDefault="00000000" w:rsidRPr="00000000" w14:paraId="0000023E">
      <w:pPr>
        <w:spacing w:after="0" w:line="276" w:lineRule="auto"/>
        <w:rPr/>
      </w:pPr>
      <w:r w:rsidDel="00000000" w:rsidR="00000000" w:rsidRPr="00000000">
        <w:rPr>
          <w:rtl w:val="0"/>
        </w:rPr>
        <w:t xml:space="preserve">AUSTIN: So like a Komodo dragon-style - </w:t>
      </w:r>
    </w:p>
    <w:p w:rsidR="00000000" w:rsidDel="00000000" w:rsidP="00000000" w:rsidRDefault="00000000" w:rsidRPr="00000000" w14:paraId="0000023F">
      <w:pPr>
        <w:spacing w:after="0" w:line="276" w:lineRule="auto"/>
        <w:rPr/>
      </w:pPr>
      <w:r w:rsidDel="00000000" w:rsidR="00000000" w:rsidRPr="00000000">
        <w:rPr>
          <w:rtl w:val="0"/>
        </w:rPr>
      </w:r>
    </w:p>
    <w:p w:rsidR="00000000" w:rsidDel="00000000" w:rsidP="00000000" w:rsidRDefault="00000000" w:rsidRPr="00000000" w14:paraId="00000240">
      <w:pPr>
        <w:spacing w:after="0" w:line="276" w:lineRule="auto"/>
        <w:rPr/>
      </w:pPr>
      <w:r w:rsidDel="00000000" w:rsidR="00000000" w:rsidRPr="00000000">
        <w:rPr>
          <w:rtl w:val="0"/>
        </w:rPr>
        <w:t xml:space="preserve">KEITH: Sort of like a Gila monster sort of thing.</w:t>
      </w:r>
    </w:p>
    <w:p w:rsidR="00000000" w:rsidDel="00000000" w:rsidP="00000000" w:rsidRDefault="00000000" w:rsidRPr="00000000" w14:paraId="00000241">
      <w:pPr>
        <w:spacing w:after="0" w:line="276" w:lineRule="auto"/>
        <w:rPr/>
      </w:pPr>
      <w:r w:rsidDel="00000000" w:rsidR="00000000" w:rsidRPr="00000000">
        <w:rPr>
          <w:rtl w:val="0"/>
        </w:rPr>
      </w:r>
    </w:p>
    <w:p w:rsidR="00000000" w:rsidDel="00000000" w:rsidP="00000000" w:rsidRDefault="00000000" w:rsidRPr="00000000" w14:paraId="00000242">
      <w:pPr>
        <w:spacing w:after="0" w:line="276" w:lineRule="auto"/>
        <w:rPr/>
      </w:pPr>
      <w:r w:rsidDel="00000000" w:rsidR="00000000" w:rsidRPr="00000000">
        <w:rPr>
          <w:rtl w:val="0"/>
        </w:rPr>
        <w:t xml:space="preserve">AUSTIN: Okay, that - that’s how big it is? Okay. Alright! So, we’re gonna jump into this now. As </w:t>
      </w:r>
    </w:p>
    <w:p w:rsidR="00000000" w:rsidDel="00000000" w:rsidP="00000000" w:rsidRDefault="00000000" w:rsidRPr="00000000" w14:paraId="00000243">
      <w:pPr>
        <w:spacing w:after="0" w:line="276" w:lineRule="auto"/>
        <w:rPr/>
      </w:pPr>
      <w:r w:rsidDel="00000000" w:rsidR="00000000" w:rsidRPr="00000000">
        <w:rPr>
          <w:rtl w:val="0"/>
        </w:rPr>
        <w:t xml:space="preserve">we pick up the game, you’ve already travelled a couple of days on this ship. On the way towards </w:t>
      </w:r>
    </w:p>
    <w:p w:rsidR="00000000" w:rsidDel="00000000" w:rsidP="00000000" w:rsidRDefault="00000000" w:rsidRPr="00000000" w14:paraId="00000244">
      <w:pPr>
        <w:spacing w:after="0" w:line="276" w:lineRule="auto"/>
        <w:rPr/>
      </w:pPr>
      <w:r w:rsidDel="00000000" w:rsidR="00000000" w:rsidRPr="00000000">
        <w:rPr>
          <w:rtl w:val="0"/>
        </w:rPr>
        <w:t xml:space="preserve">this island, the island of Eventide, which lies about equidistant between Burg and the big island </w:t>
      </w:r>
    </w:p>
    <w:p w:rsidR="00000000" w:rsidDel="00000000" w:rsidP="00000000" w:rsidRDefault="00000000" w:rsidRPr="00000000" w14:paraId="00000245">
      <w:pPr>
        <w:spacing w:after="0" w:line="276" w:lineRule="auto"/>
        <w:rPr/>
      </w:pPr>
      <w:r w:rsidDel="00000000" w:rsidR="00000000" w:rsidRPr="00000000">
        <w:rPr>
          <w:rtl w:val="0"/>
        </w:rPr>
        <w:t xml:space="preserve">that Ali is from, which we still don’t have a name for [laughs], um, at some point, we’ll have to go </w:t>
      </w:r>
    </w:p>
    <w:p w:rsidR="00000000" w:rsidDel="00000000" w:rsidP="00000000" w:rsidRDefault="00000000" w:rsidRPr="00000000" w14:paraId="00000246">
      <w:pPr>
        <w:spacing w:after="0" w:line="276" w:lineRule="auto"/>
        <w:rPr/>
      </w:pPr>
      <w:r w:rsidDel="00000000" w:rsidR="00000000" w:rsidRPr="00000000">
        <w:rPr>
          <w:rtl w:val="0"/>
        </w:rPr>
        <w:t xml:space="preserve">there. Or if, Ali, you just like have one in mind let me know, and we’ll, and we’ll, come up with it.</w:t>
      </w:r>
    </w:p>
    <w:p w:rsidR="00000000" w:rsidDel="00000000" w:rsidP="00000000" w:rsidRDefault="00000000" w:rsidRPr="00000000" w14:paraId="00000247">
      <w:pPr>
        <w:spacing w:after="0" w:line="276" w:lineRule="auto"/>
        <w:rPr/>
      </w:pPr>
      <w:r w:rsidDel="00000000" w:rsidR="00000000" w:rsidRPr="00000000">
        <w:rPr>
          <w:rtl w:val="0"/>
        </w:rPr>
      </w:r>
    </w:p>
    <w:p w:rsidR="00000000" w:rsidDel="00000000" w:rsidP="00000000" w:rsidRDefault="00000000" w:rsidRPr="00000000" w14:paraId="00000248">
      <w:pPr>
        <w:spacing w:after="0" w:line="276" w:lineRule="auto"/>
        <w:rPr/>
      </w:pPr>
      <w:r w:rsidDel="00000000" w:rsidR="00000000" w:rsidRPr="00000000">
        <w:rPr>
          <w:rtl w:val="0"/>
        </w:rPr>
        <w:t xml:space="preserve">ALI: I’ll… think about it. I’ll let you know.</w:t>
      </w:r>
    </w:p>
    <w:p w:rsidR="00000000" w:rsidDel="00000000" w:rsidP="00000000" w:rsidRDefault="00000000" w:rsidRPr="00000000" w14:paraId="00000249">
      <w:pPr>
        <w:spacing w:after="0" w:line="276" w:lineRule="auto"/>
        <w:rPr/>
      </w:pPr>
      <w:r w:rsidDel="00000000" w:rsidR="00000000" w:rsidRPr="00000000">
        <w:rPr>
          <w:rtl w:val="0"/>
        </w:rPr>
      </w:r>
    </w:p>
    <w:p w:rsidR="00000000" w:rsidDel="00000000" w:rsidP="00000000" w:rsidRDefault="00000000" w:rsidRPr="00000000" w14:paraId="0000024A">
      <w:pPr>
        <w:spacing w:after="0" w:line="276" w:lineRule="auto"/>
        <w:rPr/>
      </w:pPr>
      <w:r w:rsidDel="00000000" w:rsidR="00000000" w:rsidRPr="00000000">
        <w:rPr>
          <w:rtl w:val="0"/>
        </w:rPr>
        <w:t xml:space="preserve">AUSTIN: Okay. That’s fine. The expedition leader is, as we discussed - </w:t>
      </w:r>
    </w:p>
    <w:p w:rsidR="00000000" w:rsidDel="00000000" w:rsidP="00000000" w:rsidRDefault="00000000" w:rsidRPr="00000000" w14:paraId="0000024B">
      <w:pPr>
        <w:spacing w:after="0" w:line="276" w:lineRule="auto"/>
        <w:rPr/>
      </w:pPr>
      <w:r w:rsidDel="00000000" w:rsidR="00000000" w:rsidRPr="00000000">
        <w:rPr>
          <w:rtl w:val="0"/>
        </w:rPr>
      </w:r>
    </w:p>
    <w:p w:rsidR="00000000" w:rsidDel="00000000" w:rsidP="00000000" w:rsidRDefault="00000000" w:rsidRPr="00000000" w14:paraId="0000024C">
      <w:pPr>
        <w:spacing w:after="0" w:line="276" w:lineRule="auto"/>
        <w:rPr/>
      </w:pPr>
      <w:r w:rsidDel="00000000" w:rsidR="00000000" w:rsidRPr="00000000">
        <w:rPr>
          <w:rtl w:val="0"/>
        </w:rPr>
        <w:t xml:space="preserve">KEITH: Oh, sorry.</w:t>
      </w:r>
    </w:p>
    <w:p w:rsidR="00000000" w:rsidDel="00000000" w:rsidP="00000000" w:rsidRDefault="00000000" w:rsidRPr="00000000" w14:paraId="0000024D">
      <w:pPr>
        <w:spacing w:after="0" w:line="276" w:lineRule="auto"/>
        <w:rPr/>
      </w:pPr>
      <w:r w:rsidDel="00000000" w:rsidR="00000000" w:rsidRPr="00000000">
        <w:rPr>
          <w:rtl w:val="0"/>
        </w:rPr>
      </w:r>
    </w:p>
    <w:p w:rsidR="00000000" w:rsidDel="00000000" w:rsidP="00000000" w:rsidRDefault="00000000" w:rsidRPr="00000000" w14:paraId="0000024E">
      <w:pPr>
        <w:spacing w:after="0" w:line="276" w:lineRule="auto"/>
        <w:rPr/>
      </w:pPr>
      <w:r w:rsidDel="00000000" w:rsidR="00000000" w:rsidRPr="00000000">
        <w:rPr>
          <w:rtl w:val="0"/>
        </w:rPr>
        <w:t xml:space="preserve">AUSTIN: Sure.</w:t>
      </w:r>
    </w:p>
    <w:p w:rsidR="00000000" w:rsidDel="00000000" w:rsidP="00000000" w:rsidRDefault="00000000" w:rsidRPr="00000000" w14:paraId="0000024F">
      <w:pPr>
        <w:spacing w:after="0" w:line="276" w:lineRule="auto"/>
        <w:rPr/>
      </w:pPr>
      <w:r w:rsidDel="00000000" w:rsidR="00000000" w:rsidRPr="00000000">
        <w:rPr>
          <w:rtl w:val="0"/>
        </w:rPr>
      </w:r>
    </w:p>
    <w:p w:rsidR="00000000" w:rsidDel="00000000" w:rsidP="00000000" w:rsidRDefault="00000000" w:rsidRPr="00000000" w14:paraId="00000250">
      <w:pPr>
        <w:spacing w:after="0" w:line="276" w:lineRule="auto"/>
        <w:rPr/>
      </w:pPr>
      <w:r w:rsidDel="00000000" w:rsidR="00000000" w:rsidRPr="00000000">
        <w:rPr>
          <w:rtl w:val="0"/>
        </w:rPr>
        <w:t xml:space="preserve">KEITH: Uh. Can you guys hear the drumming that my roommate’s decided to start doing?</w:t>
      </w:r>
    </w:p>
    <w:p w:rsidR="00000000" w:rsidDel="00000000" w:rsidP="00000000" w:rsidRDefault="00000000" w:rsidRPr="00000000" w14:paraId="00000251">
      <w:pPr>
        <w:spacing w:after="0" w:line="276" w:lineRule="auto"/>
        <w:rPr/>
      </w:pPr>
      <w:r w:rsidDel="00000000" w:rsidR="00000000" w:rsidRPr="00000000">
        <w:rPr>
          <w:rtl w:val="0"/>
        </w:rPr>
      </w:r>
    </w:p>
    <w:p w:rsidR="00000000" w:rsidDel="00000000" w:rsidP="00000000" w:rsidRDefault="00000000" w:rsidRPr="00000000" w14:paraId="00000252">
      <w:pPr>
        <w:spacing w:after="0" w:line="276" w:lineRule="auto"/>
        <w:rPr/>
      </w:pPr>
      <w:r w:rsidDel="00000000" w:rsidR="00000000" w:rsidRPr="00000000">
        <w:rPr>
          <w:rtl w:val="0"/>
        </w:rPr>
        <w:t xml:space="preserve">ALI: Nah. No.</w:t>
      </w:r>
    </w:p>
    <w:p w:rsidR="00000000" w:rsidDel="00000000" w:rsidP="00000000" w:rsidRDefault="00000000" w:rsidRPr="00000000" w14:paraId="00000253">
      <w:pPr>
        <w:spacing w:after="0" w:line="276" w:lineRule="auto"/>
        <w:rPr/>
      </w:pPr>
      <w:r w:rsidDel="00000000" w:rsidR="00000000" w:rsidRPr="00000000">
        <w:rPr>
          <w:rtl w:val="0"/>
        </w:rPr>
      </w:r>
    </w:p>
    <w:p w:rsidR="00000000" w:rsidDel="00000000" w:rsidP="00000000" w:rsidRDefault="00000000" w:rsidRPr="00000000" w14:paraId="00000254">
      <w:pPr>
        <w:spacing w:after="0" w:line="276" w:lineRule="auto"/>
        <w:rPr/>
      </w:pPr>
      <w:r w:rsidDel="00000000" w:rsidR="00000000" w:rsidRPr="00000000">
        <w:rPr>
          <w:rtl w:val="0"/>
        </w:rPr>
        <w:t xml:space="preserve">AUSTIN: Nope. That’s good. That’s good. [laughs] Woof. [Art laughs]</w:t>
      </w:r>
    </w:p>
    <w:p w:rsidR="00000000" w:rsidDel="00000000" w:rsidP="00000000" w:rsidRDefault="00000000" w:rsidRPr="00000000" w14:paraId="00000255">
      <w:pPr>
        <w:spacing w:after="0" w:line="276" w:lineRule="auto"/>
        <w:rPr/>
      </w:pPr>
      <w:r w:rsidDel="00000000" w:rsidR="00000000" w:rsidRPr="00000000">
        <w:rPr>
          <w:rtl w:val="0"/>
        </w:rPr>
      </w:r>
    </w:p>
    <w:p w:rsidR="00000000" w:rsidDel="00000000" w:rsidP="00000000" w:rsidRDefault="00000000" w:rsidRPr="00000000" w14:paraId="00000256">
      <w:pPr>
        <w:spacing w:after="0" w:line="276" w:lineRule="auto"/>
        <w:rPr/>
      </w:pPr>
      <w:r w:rsidDel="00000000" w:rsidR="00000000" w:rsidRPr="00000000">
        <w:rPr>
          <w:rtl w:val="0"/>
        </w:rPr>
        <w:t xml:space="preserve">AUSTIN (continued): As you approach the island, the, I’m gonna say that the sun is high in the </w:t>
      </w:r>
    </w:p>
    <w:p w:rsidR="00000000" w:rsidDel="00000000" w:rsidP="00000000" w:rsidRDefault="00000000" w:rsidRPr="00000000" w14:paraId="00000257">
      <w:pPr>
        <w:spacing w:after="0" w:line="276" w:lineRule="auto"/>
        <w:rPr/>
      </w:pPr>
      <w:r w:rsidDel="00000000" w:rsidR="00000000" w:rsidRPr="00000000">
        <w:rPr>
          <w:rtl w:val="0"/>
        </w:rPr>
        <w:t xml:space="preserve">air, and it is, it is very warm, here. This is, the islands that you’ve passed on the way here have </w:t>
      </w:r>
    </w:p>
    <w:p w:rsidR="00000000" w:rsidDel="00000000" w:rsidP="00000000" w:rsidRDefault="00000000" w:rsidRPr="00000000" w14:paraId="00000258">
      <w:pPr>
        <w:spacing w:after="0" w:line="276" w:lineRule="auto"/>
        <w:rPr/>
      </w:pPr>
      <w:r w:rsidDel="00000000" w:rsidR="00000000" w:rsidRPr="00000000">
        <w:rPr>
          <w:rtl w:val="0"/>
        </w:rPr>
        <w:t xml:space="preserve">been kind of tropical in nature: palm trees, and giant lizards on them. But as you approach </w:t>
      </w:r>
    </w:p>
    <w:p w:rsidR="00000000" w:rsidDel="00000000" w:rsidP="00000000" w:rsidRDefault="00000000" w:rsidRPr="00000000" w14:paraId="00000259">
      <w:pPr>
        <w:spacing w:after="0" w:line="276" w:lineRule="auto"/>
        <w:rPr/>
      </w:pPr>
      <w:r w:rsidDel="00000000" w:rsidR="00000000" w:rsidRPr="00000000">
        <w:rPr>
          <w:rtl w:val="0"/>
        </w:rPr>
        <w:t xml:space="preserve">Eventide, you see that - that it’s more cliff than beach. It’s a large island, I’d say, you know, </w:t>
      </w:r>
    </w:p>
    <w:p w:rsidR="00000000" w:rsidDel="00000000" w:rsidP="00000000" w:rsidRDefault="00000000" w:rsidRPr="00000000" w14:paraId="0000025A">
      <w:pPr>
        <w:spacing w:after="0" w:line="276" w:lineRule="auto"/>
        <w:rPr/>
      </w:pPr>
      <w:r w:rsidDel="00000000" w:rsidR="00000000" w:rsidRPr="00000000">
        <w:rPr>
          <w:rtl w:val="0"/>
        </w:rPr>
        <w:t xml:space="preserve">maybe a tenth? Maybe - maybe a twentieth of the size of Ali’s home island, which is massive, </w:t>
      </w:r>
    </w:p>
    <w:p w:rsidR="00000000" w:rsidDel="00000000" w:rsidP="00000000" w:rsidRDefault="00000000" w:rsidRPr="00000000" w14:paraId="0000025B">
      <w:pPr>
        <w:spacing w:after="0" w:line="276" w:lineRule="auto"/>
        <w:rPr/>
      </w:pPr>
      <w:r w:rsidDel="00000000" w:rsidR="00000000" w:rsidRPr="00000000">
        <w:rPr>
          <w:rtl w:val="0"/>
        </w:rPr>
        <w:t xml:space="preserve">but this is still very big. But it’s fully dominated by a large kind of sandstone tower, built at its </w:t>
      </w:r>
    </w:p>
    <w:p w:rsidR="00000000" w:rsidDel="00000000" w:rsidP="00000000" w:rsidRDefault="00000000" w:rsidRPr="00000000" w14:paraId="0000025C">
      <w:pPr>
        <w:spacing w:after="0" w:line="276" w:lineRule="auto"/>
        <w:rPr/>
      </w:pPr>
      <w:r w:rsidDel="00000000" w:rsidR="00000000" w:rsidRPr="00000000">
        <w:rPr>
          <w:rtl w:val="0"/>
        </w:rPr>
        <w:t xml:space="preserve">center. [pause] As I said before, or as Nick actually said before, Captain Calhoun is technically </w:t>
      </w:r>
    </w:p>
    <w:p w:rsidR="00000000" w:rsidDel="00000000" w:rsidP="00000000" w:rsidRDefault="00000000" w:rsidRPr="00000000" w14:paraId="0000025D">
      <w:pPr>
        <w:spacing w:after="0" w:line="276" w:lineRule="auto"/>
        <w:rPr/>
      </w:pPr>
      <w:r w:rsidDel="00000000" w:rsidR="00000000" w:rsidRPr="00000000">
        <w:rPr>
          <w:rtl w:val="0"/>
        </w:rPr>
        <w:t xml:space="preserve">the expedition leader here. He is a boisterous man who has spent his whole life on the sea, and </w:t>
      </w:r>
    </w:p>
    <w:p w:rsidR="00000000" w:rsidDel="00000000" w:rsidP="00000000" w:rsidRDefault="00000000" w:rsidRPr="00000000" w14:paraId="0000025E">
      <w:pPr>
        <w:spacing w:after="0" w:line="276" w:lineRule="auto"/>
        <w:rPr/>
      </w:pPr>
      <w:r w:rsidDel="00000000" w:rsidR="00000000" w:rsidRPr="00000000">
        <w:rPr>
          <w:rtl w:val="0"/>
        </w:rPr>
        <w:t xml:space="preserve">doesn’t really care much for the specific adventure so much as he does having something to do. </w:t>
      </w:r>
    </w:p>
    <w:p w:rsidR="00000000" w:rsidDel="00000000" w:rsidP="00000000" w:rsidRDefault="00000000" w:rsidRPr="00000000" w14:paraId="0000025F">
      <w:pPr>
        <w:spacing w:after="0" w:line="276" w:lineRule="auto"/>
        <w:rPr/>
      </w:pPr>
      <w:r w:rsidDel="00000000" w:rsidR="00000000" w:rsidRPr="00000000">
        <w:rPr>
          <w:rtl w:val="0"/>
        </w:rPr>
        <w:t xml:space="preserve">The… leadership, the government of the Burg, has sent you here along with, uh, you know, Ali, </w:t>
      </w:r>
    </w:p>
    <w:p w:rsidR="00000000" w:rsidDel="00000000" w:rsidP="00000000" w:rsidRDefault="00000000" w:rsidRPr="00000000" w14:paraId="00000260">
      <w:pPr>
        <w:spacing w:after="0" w:line="276" w:lineRule="auto"/>
        <w:rPr/>
      </w:pPr>
      <w:r w:rsidDel="00000000" w:rsidR="00000000" w:rsidRPr="00000000">
        <w:rPr>
          <w:rtl w:val="0"/>
        </w:rPr>
        <w:t xml:space="preserve">who is from this island, a representative of the New Archives, Lem King, and, and, a </w:t>
      </w:r>
    </w:p>
    <w:p w:rsidR="00000000" w:rsidDel="00000000" w:rsidP="00000000" w:rsidRDefault="00000000" w:rsidRPr="00000000" w14:paraId="00000261">
      <w:pPr>
        <w:spacing w:after="0" w:line="276" w:lineRule="auto"/>
        <w:rPr/>
      </w:pPr>
      <w:r w:rsidDel="00000000" w:rsidR="00000000" w:rsidRPr="00000000">
        <w:rPr>
          <w:rtl w:val="0"/>
        </w:rPr>
        <w:t xml:space="preserve">representative of the Church of Samothes, Hadrian, to investigate this strange tower, because </w:t>
      </w:r>
    </w:p>
    <w:p w:rsidR="00000000" w:rsidDel="00000000" w:rsidP="00000000" w:rsidRDefault="00000000" w:rsidRPr="00000000" w14:paraId="00000262">
      <w:pPr>
        <w:spacing w:after="0" w:line="276" w:lineRule="auto"/>
        <w:rPr/>
      </w:pPr>
      <w:r w:rsidDel="00000000" w:rsidR="00000000" w:rsidRPr="00000000">
        <w:rPr>
          <w:rtl w:val="0"/>
        </w:rPr>
        <w:t xml:space="preserve">they think that it might be the cause of waves that have been crashing harder and harder against </w:t>
      </w:r>
    </w:p>
    <w:p w:rsidR="00000000" w:rsidDel="00000000" w:rsidP="00000000" w:rsidRDefault="00000000" w:rsidRPr="00000000" w14:paraId="00000263">
      <w:pPr>
        <w:spacing w:after="0" w:line="276" w:lineRule="auto"/>
        <w:rPr/>
      </w:pPr>
      <w:r w:rsidDel="00000000" w:rsidR="00000000" w:rsidRPr="00000000">
        <w:rPr>
          <w:rtl w:val="0"/>
        </w:rPr>
        <w:t xml:space="preserve">the ports in the - in both the Burg and on the big island. You’re approaching it when you realize </w:t>
      </w:r>
    </w:p>
    <w:p w:rsidR="00000000" w:rsidDel="00000000" w:rsidP="00000000" w:rsidRDefault="00000000" w:rsidRPr="00000000" w14:paraId="00000264">
      <w:pPr>
        <w:spacing w:after="0" w:line="276" w:lineRule="auto"/>
        <w:rPr/>
      </w:pPr>
      <w:r w:rsidDel="00000000" w:rsidR="00000000" w:rsidRPr="00000000">
        <w:rPr>
          <w:rtl w:val="0"/>
        </w:rPr>
        <w:t xml:space="preserve">that, they were right. You know this because instead of waves crashing in on the island alone, </w:t>
      </w:r>
    </w:p>
    <w:p w:rsidR="00000000" w:rsidDel="00000000" w:rsidP="00000000" w:rsidRDefault="00000000" w:rsidRPr="00000000" w14:paraId="00000265">
      <w:pPr>
        <w:spacing w:after="0" w:line="276" w:lineRule="auto"/>
        <w:rPr/>
      </w:pPr>
      <w:r w:rsidDel="00000000" w:rsidR="00000000" w:rsidRPr="00000000">
        <w:rPr>
          <w:rtl w:val="0"/>
        </w:rPr>
        <w:t xml:space="preserve">they also seem to be emanating outwards from it. And Calhoun has decided that this is about as </w:t>
      </w:r>
    </w:p>
    <w:p w:rsidR="00000000" w:rsidDel="00000000" w:rsidP="00000000" w:rsidRDefault="00000000" w:rsidRPr="00000000" w14:paraId="00000266">
      <w:pPr>
        <w:spacing w:after="0" w:line="276" w:lineRule="auto"/>
        <w:rPr/>
      </w:pPr>
      <w:r w:rsidDel="00000000" w:rsidR="00000000" w:rsidRPr="00000000">
        <w:rPr>
          <w:rtl w:val="0"/>
        </w:rPr>
        <w:t xml:space="preserve">close as he wants to bring this ship, for fear of damaging it on the crags. Uh… what do you do? </w:t>
      </w:r>
    </w:p>
    <w:p w:rsidR="00000000" w:rsidDel="00000000" w:rsidP="00000000" w:rsidRDefault="00000000" w:rsidRPr="00000000" w14:paraId="00000267">
      <w:pPr>
        <w:spacing w:after="0" w:line="276" w:lineRule="auto"/>
        <w:rPr/>
      </w:pPr>
      <w:r w:rsidDel="00000000" w:rsidR="00000000" w:rsidRPr="00000000">
        <w:rPr>
          <w:rtl w:val="0"/>
        </w:rPr>
        <w:t xml:space="preserve">[pause]</w:t>
      </w:r>
    </w:p>
    <w:p w:rsidR="00000000" w:rsidDel="00000000" w:rsidP="00000000" w:rsidRDefault="00000000" w:rsidRPr="00000000" w14:paraId="00000268">
      <w:pPr>
        <w:spacing w:after="0" w:line="276" w:lineRule="auto"/>
        <w:rPr/>
      </w:pPr>
      <w:r w:rsidDel="00000000" w:rsidR="00000000" w:rsidRPr="00000000">
        <w:rPr>
          <w:rtl w:val="0"/>
        </w:rPr>
      </w:r>
    </w:p>
    <w:p w:rsidR="00000000" w:rsidDel="00000000" w:rsidP="00000000" w:rsidRDefault="00000000" w:rsidRPr="00000000" w14:paraId="00000269">
      <w:pPr>
        <w:spacing w:after="0" w:line="276" w:lineRule="auto"/>
        <w:rPr/>
      </w:pPr>
      <w:r w:rsidDel="00000000" w:rsidR="00000000" w:rsidRPr="00000000">
        <w:rPr>
          <w:rtl w:val="0"/>
        </w:rPr>
        <w:t xml:space="preserve">ART: [sighs]</w:t>
      </w:r>
    </w:p>
    <w:p w:rsidR="00000000" w:rsidDel="00000000" w:rsidP="00000000" w:rsidRDefault="00000000" w:rsidRPr="00000000" w14:paraId="0000026A">
      <w:pPr>
        <w:spacing w:after="0" w:line="276" w:lineRule="auto"/>
        <w:rPr/>
      </w:pPr>
      <w:r w:rsidDel="00000000" w:rsidR="00000000" w:rsidRPr="00000000">
        <w:rPr>
          <w:rtl w:val="0"/>
        </w:rPr>
      </w:r>
    </w:p>
    <w:p w:rsidR="00000000" w:rsidDel="00000000" w:rsidP="00000000" w:rsidRDefault="00000000" w:rsidRPr="00000000" w14:paraId="0000026B">
      <w:pPr>
        <w:spacing w:after="0" w:line="276" w:lineRule="auto"/>
        <w:rPr/>
      </w:pPr>
      <w:r w:rsidDel="00000000" w:rsidR="00000000" w:rsidRPr="00000000">
        <w:rPr>
          <w:rtl w:val="0"/>
        </w:rPr>
        <w:t xml:space="preserve">JACK: So we gotta make a beach landing?</w:t>
      </w:r>
    </w:p>
    <w:p w:rsidR="00000000" w:rsidDel="00000000" w:rsidP="00000000" w:rsidRDefault="00000000" w:rsidRPr="00000000" w14:paraId="0000026C">
      <w:pPr>
        <w:spacing w:after="0" w:line="276" w:lineRule="auto"/>
        <w:rPr/>
      </w:pPr>
      <w:r w:rsidDel="00000000" w:rsidR="00000000" w:rsidRPr="00000000">
        <w:rPr>
          <w:rtl w:val="0"/>
        </w:rPr>
      </w:r>
    </w:p>
    <w:p w:rsidR="00000000" w:rsidDel="00000000" w:rsidP="00000000" w:rsidRDefault="00000000" w:rsidRPr="00000000" w14:paraId="0000026D">
      <w:pPr>
        <w:spacing w:after="0" w:line="276" w:lineRule="auto"/>
        <w:rPr/>
      </w:pPr>
      <w:r w:rsidDel="00000000" w:rsidR="00000000" w:rsidRPr="00000000">
        <w:rPr>
          <w:rtl w:val="0"/>
        </w:rPr>
        <w:t xml:space="preserve">AUSTIN: Mmhm.</w:t>
      </w:r>
    </w:p>
    <w:p w:rsidR="00000000" w:rsidDel="00000000" w:rsidP="00000000" w:rsidRDefault="00000000" w:rsidRPr="00000000" w14:paraId="0000026E">
      <w:pPr>
        <w:spacing w:after="0" w:line="276" w:lineRule="auto"/>
        <w:rPr/>
      </w:pPr>
      <w:r w:rsidDel="00000000" w:rsidR="00000000" w:rsidRPr="00000000">
        <w:rPr>
          <w:rtl w:val="0"/>
        </w:rPr>
      </w:r>
    </w:p>
    <w:p w:rsidR="00000000" w:rsidDel="00000000" w:rsidP="00000000" w:rsidRDefault="00000000" w:rsidRPr="00000000" w14:paraId="0000026F">
      <w:pPr>
        <w:spacing w:after="0" w:line="276" w:lineRule="auto"/>
        <w:rPr/>
      </w:pPr>
      <w:r w:rsidDel="00000000" w:rsidR="00000000" w:rsidRPr="00000000">
        <w:rPr>
          <w:rtl w:val="0"/>
        </w:rPr>
        <w:t xml:space="preserve">JACK: It’s like, that’s our first move, is somehow getting the hell onto this island I guess.</w:t>
      </w:r>
    </w:p>
    <w:p w:rsidR="00000000" w:rsidDel="00000000" w:rsidP="00000000" w:rsidRDefault="00000000" w:rsidRPr="00000000" w14:paraId="00000270">
      <w:pPr>
        <w:spacing w:after="0" w:line="276" w:lineRule="auto"/>
        <w:rPr/>
      </w:pPr>
      <w:r w:rsidDel="00000000" w:rsidR="00000000" w:rsidRPr="00000000">
        <w:rPr>
          <w:rtl w:val="0"/>
        </w:rPr>
      </w:r>
    </w:p>
    <w:p w:rsidR="00000000" w:rsidDel="00000000" w:rsidP="00000000" w:rsidRDefault="00000000" w:rsidRPr="00000000" w14:paraId="00000271">
      <w:pPr>
        <w:spacing w:after="0" w:line="276" w:lineRule="auto"/>
        <w:rPr/>
      </w:pPr>
      <w:r w:rsidDel="00000000" w:rsidR="00000000" w:rsidRPr="00000000">
        <w:rPr>
          <w:rtl w:val="0"/>
        </w:rPr>
        <w:t xml:space="preserve">AUSTIN: Sure.</w:t>
      </w:r>
    </w:p>
    <w:p w:rsidR="00000000" w:rsidDel="00000000" w:rsidP="00000000" w:rsidRDefault="00000000" w:rsidRPr="00000000" w14:paraId="00000272">
      <w:pPr>
        <w:spacing w:after="0" w:line="276" w:lineRule="auto"/>
        <w:rPr/>
      </w:pPr>
      <w:r w:rsidDel="00000000" w:rsidR="00000000" w:rsidRPr="00000000">
        <w:rPr>
          <w:rtl w:val="0"/>
        </w:rPr>
      </w:r>
    </w:p>
    <w:p w:rsidR="00000000" w:rsidDel="00000000" w:rsidP="00000000" w:rsidRDefault="00000000" w:rsidRPr="00000000" w14:paraId="00000273">
      <w:pPr>
        <w:spacing w:after="0" w:line="276" w:lineRule="auto"/>
        <w:rPr/>
      </w:pPr>
      <w:r w:rsidDel="00000000" w:rsidR="00000000" w:rsidRPr="00000000">
        <w:rPr>
          <w:rtl w:val="0"/>
        </w:rPr>
        <w:t xml:space="preserve">JACK: Since we’re sort of, wandering around in the surf. Um. </w:t>
      </w:r>
    </w:p>
    <w:p w:rsidR="00000000" w:rsidDel="00000000" w:rsidP="00000000" w:rsidRDefault="00000000" w:rsidRPr="00000000" w14:paraId="00000274">
      <w:pPr>
        <w:spacing w:after="0" w:line="276" w:lineRule="auto"/>
        <w:rPr/>
      </w:pPr>
      <w:r w:rsidDel="00000000" w:rsidR="00000000" w:rsidRPr="00000000">
        <w:rPr>
          <w:rtl w:val="0"/>
        </w:rPr>
      </w:r>
    </w:p>
    <w:p w:rsidR="00000000" w:rsidDel="00000000" w:rsidP="00000000" w:rsidRDefault="00000000" w:rsidRPr="00000000" w14:paraId="00000275">
      <w:pPr>
        <w:spacing w:after="0" w:line="276" w:lineRule="auto"/>
        <w:rPr/>
      </w:pPr>
      <w:r w:rsidDel="00000000" w:rsidR="00000000" w:rsidRPr="00000000">
        <w:rPr>
          <w:rtl w:val="0"/>
        </w:rPr>
        <w:t xml:space="preserve">ART: [concerned] That’s too dangerous, like we’re - we’re wearing big suits of metal. [ALI laughs]</w:t>
      </w:r>
    </w:p>
    <w:p w:rsidR="00000000" w:rsidDel="00000000" w:rsidP="00000000" w:rsidRDefault="00000000" w:rsidRPr="00000000" w14:paraId="00000276">
      <w:pPr>
        <w:spacing w:after="0" w:line="276" w:lineRule="auto"/>
        <w:rPr/>
      </w:pPr>
      <w:r w:rsidDel="00000000" w:rsidR="00000000" w:rsidRPr="00000000">
        <w:rPr>
          <w:rtl w:val="0"/>
        </w:rPr>
      </w:r>
    </w:p>
    <w:p w:rsidR="00000000" w:rsidDel="00000000" w:rsidP="00000000" w:rsidRDefault="00000000" w:rsidRPr="00000000" w14:paraId="00000277">
      <w:pPr>
        <w:spacing w:after="0" w:line="276" w:lineRule="auto"/>
        <w:rPr/>
      </w:pPr>
      <w:r w:rsidDel="00000000" w:rsidR="00000000" w:rsidRPr="00000000">
        <w:rPr>
          <w:rtl w:val="0"/>
        </w:rPr>
        <w:t xml:space="preserve">AUSTIN: [cross] There’s some, um - </w:t>
      </w:r>
    </w:p>
    <w:p w:rsidR="00000000" w:rsidDel="00000000" w:rsidP="00000000" w:rsidRDefault="00000000" w:rsidRPr="00000000" w14:paraId="00000278">
      <w:pPr>
        <w:spacing w:after="0" w:line="276" w:lineRule="auto"/>
        <w:rPr/>
      </w:pPr>
      <w:r w:rsidDel="00000000" w:rsidR="00000000" w:rsidRPr="00000000">
        <w:rPr>
          <w:rtl w:val="0"/>
        </w:rPr>
      </w:r>
    </w:p>
    <w:p w:rsidR="00000000" w:rsidDel="00000000" w:rsidP="00000000" w:rsidRDefault="00000000" w:rsidRPr="00000000" w14:paraId="00000279">
      <w:pPr>
        <w:spacing w:after="0" w:line="276" w:lineRule="auto"/>
        <w:rPr/>
      </w:pPr>
      <w:r w:rsidDel="00000000" w:rsidR="00000000" w:rsidRPr="00000000">
        <w:rPr>
          <w:rtl w:val="0"/>
        </w:rPr>
        <w:t xml:space="preserve">ART: [cross] Or some of us are.</w:t>
      </w:r>
    </w:p>
    <w:p w:rsidR="00000000" w:rsidDel="00000000" w:rsidP="00000000" w:rsidRDefault="00000000" w:rsidRPr="00000000" w14:paraId="0000027A">
      <w:pPr>
        <w:spacing w:after="0" w:line="276" w:lineRule="auto"/>
        <w:rPr/>
      </w:pPr>
      <w:r w:rsidDel="00000000" w:rsidR="00000000" w:rsidRPr="00000000">
        <w:rPr>
          <w:rtl w:val="0"/>
        </w:rPr>
      </w:r>
    </w:p>
    <w:p w:rsidR="00000000" w:rsidDel="00000000" w:rsidP="00000000" w:rsidRDefault="00000000" w:rsidRPr="00000000" w14:paraId="0000027B">
      <w:pPr>
        <w:spacing w:after="0" w:line="276" w:lineRule="auto"/>
        <w:rPr/>
      </w:pPr>
      <w:r w:rsidDel="00000000" w:rsidR="00000000" w:rsidRPr="00000000">
        <w:rPr>
          <w:rtl w:val="0"/>
        </w:rPr>
        <w:t xml:space="preserve">ALI: [cross] Um, how - </w:t>
      </w:r>
    </w:p>
    <w:p w:rsidR="00000000" w:rsidDel="00000000" w:rsidP="00000000" w:rsidRDefault="00000000" w:rsidRPr="00000000" w14:paraId="0000027C">
      <w:pPr>
        <w:spacing w:after="0" w:line="276" w:lineRule="auto"/>
        <w:rPr/>
      </w:pPr>
      <w:r w:rsidDel="00000000" w:rsidR="00000000" w:rsidRPr="00000000">
        <w:rPr>
          <w:rtl w:val="0"/>
        </w:rPr>
      </w:r>
    </w:p>
    <w:p w:rsidR="00000000" w:rsidDel="00000000" w:rsidP="00000000" w:rsidRDefault="00000000" w:rsidRPr="00000000" w14:paraId="0000027D">
      <w:pPr>
        <w:spacing w:after="0" w:line="276" w:lineRule="auto"/>
        <w:rPr/>
      </w:pPr>
      <w:r w:rsidDel="00000000" w:rsidR="00000000" w:rsidRPr="00000000">
        <w:rPr>
          <w:rtl w:val="0"/>
        </w:rPr>
        <w:t xml:space="preserve">AUSTIN: [amused] Some of you are. [pause] Ali, were you about to - or, Hella, were you about to ask a question?</w:t>
      </w:r>
    </w:p>
    <w:p w:rsidR="00000000" w:rsidDel="00000000" w:rsidP="00000000" w:rsidRDefault="00000000" w:rsidRPr="00000000" w14:paraId="0000027E">
      <w:pPr>
        <w:spacing w:after="0" w:line="276" w:lineRule="auto"/>
        <w:ind w:left="360" w:firstLine="0"/>
        <w:rPr/>
      </w:pPr>
      <w:r w:rsidDel="00000000" w:rsidR="00000000" w:rsidRPr="00000000">
        <w:rPr>
          <w:rtl w:val="0"/>
        </w:rPr>
      </w:r>
    </w:p>
    <w:p w:rsidR="00000000" w:rsidDel="00000000" w:rsidP="00000000" w:rsidRDefault="00000000" w:rsidRPr="00000000" w14:paraId="0000027F">
      <w:pPr>
        <w:spacing w:after="0" w:line="276" w:lineRule="auto"/>
        <w:ind w:left="360" w:firstLine="0"/>
        <w:rPr/>
      </w:pPr>
      <w:r w:rsidDel="00000000" w:rsidR="00000000" w:rsidRPr="00000000">
        <w:rPr>
          <w:rtl w:val="0"/>
        </w:rPr>
        <w:t xml:space="preserve">ALI (as Hella): How far away are we?</w:t>
      </w:r>
    </w:p>
    <w:p w:rsidR="00000000" w:rsidDel="00000000" w:rsidP="00000000" w:rsidRDefault="00000000" w:rsidRPr="00000000" w14:paraId="00000280">
      <w:pPr>
        <w:spacing w:after="0" w:line="276" w:lineRule="auto"/>
        <w:ind w:left="0" w:firstLine="0"/>
        <w:rPr/>
      </w:pPr>
      <w:r w:rsidDel="00000000" w:rsidR="00000000" w:rsidRPr="00000000">
        <w:rPr>
          <w:rtl w:val="0"/>
        </w:rPr>
      </w:r>
    </w:p>
    <w:p w:rsidR="00000000" w:rsidDel="00000000" w:rsidP="00000000" w:rsidRDefault="00000000" w:rsidRPr="00000000" w14:paraId="00000281">
      <w:pPr>
        <w:spacing w:after="0" w:line="276" w:lineRule="auto"/>
        <w:ind w:left="0" w:firstLine="0"/>
        <w:rPr/>
      </w:pPr>
      <w:r w:rsidDel="00000000" w:rsidR="00000000" w:rsidRPr="00000000">
        <w:rPr>
          <w:rtl w:val="0"/>
        </w:rPr>
        <w:t xml:space="preserve">AUSTIN: Uh! Say… a hundred yards. By a smaller boat, it would take you another ten minutes maybe? You could row your way there.</w:t>
      </w:r>
    </w:p>
    <w:p w:rsidR="00000000" w:rsidDel="00000000" w:rsidP="00000000" w:rsidRDefault="00000000" w:rsidRPr="00000000" w14:paraId="00000282">
      <w:pPr>
        <w:spacing w:after="0" w:line="276" w:lineRule="auto"/>
        <w:ind w:left="0" w:firstLine="0"/>
        <w:rPr/>
      </w:pPr>
      <w:r w:rsidDel="00000000" w:rsidR="00000000" w:rsidRPr="00000000">
        <w:rPr>
          <w:rtl w:val="0"/>
        </w:rPr>
      </w:r>
    </w:p>
    <w:p w:rsidR="00000000" w:rsidDel="00000000" w:rsidP="00000000" w:rsidRDefault="00000000" w:rsidRPr="00000000" w14:paraId="00000283">
      <w:pPr>
        <w:spacing w:after="0" w:line="276" w:lineRule="auto"/>
        <w:ind w:left="0" w:firstLine="0"/>
        <w:rPr/>
      </w:pPr>
      <w:r w:rsidDel="00000000" w:rsidR="00000000" w:rsidRPr="00000000">
        <w:rPr>
          <w:rtl w:val="0"/>
        </w:rPr>
        <w:t xml:space="preserve">KEITH: Do we have a smaller boat to row our way there?</w:t>
      </w:r>
    </w:p>
    <w:p w:rsidR="00000000" w:rsidDel="00000000" w:rsidP="00000000" w:rsidRDefault="00000000" w:rsidRPr="00000000" w14:paraId="00000284">
      <w:pPr>
        <w:spacing w:after="0" w:line="276" w:lineRule="auto"/>
        <w:ind w:left="0" w:firstLine="0"/>
        <w:rPr/>
      </w:pPr>
      <w:r w:rsidDel="00000000" w:rsidR="00000000" w:rsidRPr="00000000">
        <w:rPr>
          <w:rtl w:val="0"/>
        </w:rPr>
      </w:r>
    </w:p>
    <w:p w:rsidR="00000000" w:rsidDel="00000000" w:rsidP="00000000" w:rsidRDefault="00000000" w:rsidRPr="00000000" w14:paraId="00000285">
      <w:pPr>
        <w:spacing w:after="0" w:line="276" w:lineRule="auto"/>
        <w:ind w:left="0" w:firstLine="0"/>
        <w:rPr/>
      </w:pPr>
      <w:r w:rsidDel="00000000" w:rsidR="00000000" w:rsidRPr="00000000">
        <w:rPr>
          <w:rtl w:val="0"/>
        </w:rPr>
        <w:t xml:space="preserve">AUSTIN: [pause] Yeah, let’s say there are two small boats. </w:t>
      </w:r>
    </w:p>
    <w:p w:rsidR="00000000" w:rsidDel="00000000" w:rsidP="00000000" w:rsidRDefault="00000000" w:rsidRPr="00000000" w14:paraId="00000286">
      <w:pPr>
        <w:spacing w:after="0" w:line="276" w:lineRule="auto"/>
        <w:ind w:left="0" w:firstLine="0"/>
        <w:rPr/>
      </w:pPr>
      <w:r w:rsidDel="00000000" w:rsidR="00000000" w:rsidRPr="00000000">
        <w:rPr>
          <w:rtl w:val="0"/>
        </w:rPr>
      </w:r>
    </w:p>
    <w:p w:rsidR="00000000" w:rsidDel="00000000" w:rsidP="00000000" w:rsidRDefault="00000000" w:rsidRPr="00000000" w14:paraId="00000287">
      <w:pPr>
        <w:spacing w:after="0" w:line="276" w:lineRule="auto"/>
        <w:ind w:left="0" w:firstLine="0"/>
        <w:rPr>
          <w:b w:val="1"/>
        </w:rPr>
      </w:pPr>
      <w:r w:rsidDel="00000000" w:rsidR="00000000" w:rsidRPr="00000000">
        <w:rPr>
          <w:b w:val="1"/>
          <w:rtl w:val="0"/>
        </w:rPr>
        <w:t xml:space="preserve">[#00:20:00#]</w:t>
      </w:r>
    </w:p>
    <w:p w:rsidR="00000000" w:rsidDel="00000000" w:rsidP="00000000" w:rsidRDefault="00000000" w:rsidRPr="00000000" w14:paraId="00000288">
      <w:pPr>
        <w:spacing w:after="0" w:line="276" w:lineRule="auto"/>
        <w:ind w:left="0" w:firstLine="0"/>
        <w:rPr/>
      </w:pPr>
      <w:r w:rsidDel="00000000" w:rsidR="00000000" w:rsidRPr="00000000">
        <w:rPr>
          <w:rtl w:val="0"/>
        </w:rPr>
      </w:r>
    </w:p>
    <w:p w:rsidR="00000000" w:rsidDel="00000000" w:rsidP="00000000" w:rsidRDefault="00000000" w:rsidRPr="00000000" w14:paraId="00000289">
      <w:pPr>
        <w:spacing w:after="0" w:line="276" w:lineRule="auto"/>
        <w:ind w:left="0" w:firstLine="0"/>
        <w:rPr/>
      </w:pPr>
      <w:r w:rsidDel="00000000" w:rsidR="00000000" w:rsidRPr="00000000">
        <w:rPr>
          <w:rtl w:val="0"/>
        </w:rPr>
        <w:t xml:space="preserve">KEITH: Should -</w:t>
      </w:r>
    </w:p>
    <w:p w:rsidR="00000000" w:rsidDel="00000000" w:rsidP="00000000" w:rsidRDefault="00000000" w:rsidRPr="00000000" w14:paraId="0000028A">
      <w:pPr>
        <w:spacing w:after="0" w:line="276" w:lineRule="auto"/>
        <w:ind w:left="0" w:firstLine="0"/>
        <w:rPr/>
      </w:pPr>
      <w:r w:rsidDel="00000000" w:rsidR="00000000" w:rsidRPr="00000000">
        <w:rPr>
          <w:rtl w:val="0"/>
        </w:rPr>
      </w:r>
    </w:p>
    <w:p w:rsidR="00000000" w:rsidDel="00000000" w:rsidP="00000000" w:rsidRDefault="00000000" w:rsidRPr="00000000" w14:paraId="0000028B">
      <w:pPr>
        <w:spacing w:after="0" w:line="276" w:lineRule="auto"/>
        <w:ind w:left="0" w:firstLine="0"/>
        <w:rPr/>
      </w:pPr>
      <w:r w:rsidDel="00000000" w:rsidR="00000000" w:rsidRPr="00000000">
        <w:rPr>
          <w:rtl w:val="0"/>
        </w:rPr>
        <w:t xml:space="preserve">AUSTIN: Each could hold five people.</w:t>
      </w:r>
    </w:p>
    <w:p w:rsidR="00000000" w:rsidDel="00000000" w:rsidP="00000000" w:rsidRDefault="00000000" w:rsidRPr="00000000" w14:paraId="0000028C">
      <w:pPr>
        <w:spacing w:after="0" w:line="276" w:lineRule="auto"/>
        <w:ind w:left="0" w:firstLine="0"/>
        <w:rPr/>
      </w:pPr>
      <w:r w:rsidDel="00000000" w:rsidR="00000000" w:rsidRPr="00000000">
        <w:rPr>
          <w:rtl w:val="0"/>
        </w:rPr>
      </w:r>
    </w:p>
    <w:p w:rsidR="00000000" w:rsidDel="00000000" w:rsidP="00000000" w:rsidRDefault="00000000" w:rsidRPr="00000000" w14:paraId="0000028D">
      <w:pPr>
        <w:spacing w:after="0" w:line="276" w:lineRule="auto"/>
        <w:ind w:left="0" w:firstLine="0"/>
        <w:rPr/>
      </w:pPr>
      <w:r w:rsidDel="00000000" w:rsidR="00000000" w:rsidRPr="00000000">
        <w:rPr>
          <w:rtl w:val="0"/>
        </w:rPr>
        <w:t xml:space="preserve">KEITH: Um. Do you think that taking smaller boats is a good idea… [pause]</w:t>
      </w:r>
    </w:p>
    <w:p w:rsidR="00000000" w:rsidDel="00000000" w:rsidP="00000000" w:rsidRDefault="00000000" w:rsidRPr="00000000" w14:paraId="0000028E">
      <w:pPr>
        <w:spacing w:after="0" w:line="276" w:lineRule="auto"/>
        <w:ind w:left="0" w:firstLine="0"/>
        <w:rPr/>
      </w:pPr>
      <w:r w:rsidDel="00000000" w:rsidR="00000000" w:rsidRPr="00000000">
        <w:rPr>
          <w:rtl w:val="0"/>
        </w:rPr>
      </w:r>
    </w:p>
    <w:p w:rsidR="00000000" w:rsidDel="00000000" w:rsidP="00000000" w:rsidRDefault="00000000" w:rsidRPr="00000000" w14:paraId="0000028F">
      <w:pPr>
        <w:spacing w:after="0" w:line="276" w:lineRule="auto"/>
        <w:ind w:left="0" w:firstLine="0"/>
        <w:rPr/>
      </w:pPr>
      <w:r w:rsidDel="00000000" w:rsidR="00000000" w:rsidRPr="00000000">
        <w:rPr>
          <w:rtl w:val="0"/>
        </w:rPr>
        <w:t xml:space="preserve">JACK: There are waves coming outwards from the island [laughs].</w:t>
      </w:r>
    </w:p>
    <w:p w:rsidR="00000000" w:rsidDel="00000000" w:rsidP="00000000" w:rsidRDefault="00000000" w:rsidRPr="00000000" w14:paraId="00000290">
      <w:pPr>
        <w:spacing w:after="0" w:line="276" w:lineRule="auto"/>
        <w:ind w:left="0" w:firstLine="0"/>
        <w:rPr/>
      </w:pPr>
      <w:r w:rsidDel="00000000" w:rsidR="00000000" w:rsidRPr="00000000">
        <w:rPr>
          <w:rtl w:val="0"/>
        </w:rPr>
      </w:r>
    </w:p>
    <w:p w:rsidR="00000000" w:rsidDel="00000000" w:rsidP="00000000" w:rsidRDefault="00000000" w:rsidRPr="00000000" w14:paraId="00000291">
      <w:pPr>
        <w:spacing w:after="0" w:line="276" w:lineRule="auto"/>
        <w:ind w:left="0" w:firstLine="0"/>
        <w:rPr/>
      </w:pPr>
      <w:r w:rsidDel="00000000" w:rsidR="00000000" w:rsidRPr="00000000">
        <w:rPr>
          <w:rtl w:val="0"/>
        </w:rPr>
        <w:t xml:space="preserve">KEITH: If - well, what I’m saying, yeah, that’s what I’m saying, like, dude is worried about his </w:t>
      </w:r>
    </w:p>
    <w:p w:rsidR="00000000" w:rsidDel="00000000" w:rsidP="00000000" w:rsidRDefault="00000000" w:rsidRPr="00000000" w14:paraId="00000292">
      <w:pPr>
        <w:spacing w:after="0" w:line="276" w:lineRule="auto"/>
        <w:ind w:left="0" w:firstLine="0"/>
        <w:rPr/>
      </w:pPr>
      <w:r w:rsidDel="00000000" w:rsidR="00000000" w:rsidRPr="00000000">
        <w:rPr>
          <w:i w:val="1"/>
          <w:rtl w:val="0"/>
        </w:rPr>
        <w:t xml:space="preserve">whole</w:t>
      </w:r>
      <w:r w:rsidDel="00000000" w:rsidR="00000000" w:rsidRPr="00000000">
        <w:rPr>
          <w:rtl w:val="0"/>
        </w:rPr>
        <w:t xml:space="preserve"> ship.</w:t>
      </w:r>
    </w:p>
    <w:p w:rsidR="00000000" w:rsidDel="00000000" w:rsidP="00000000" w:rsidRDefault="00000000" w:rsidRPr="00000000" w14:paraId="00000293">
      <w:pPr>
        <w:spacing w:after="0" w:line="276" w:lineRule="auto"/>
        <w:ind w:left="0" w:firstLine="0"/>
        <w:rPr/>
      </w:pPr>
      <w:r w:rsidDel="00000000" w:rsidR="00000000" w:rsidRPr="00000000">
        <w:rPr>
          <w:rtl w:val="0"/>
        </w:rPr>
      </w:r>
    </w:p>
    <w:p w:rsidR="00000000" w:rsidDel="00000000" w:rsidP="00000000" w:rsidRDefault="00000000" w:rsidRPr="00000000" w14:paraId="00000294">
      <w:pPr>
        <w:spacing w:after="0" w:line="276" w:lineRule="auto"/>
        <w:ind w:left="0" w:firstLine="0"/>
        <w:rPr/>
      </w:pPr>
      <w:r w:rsidDel="00000000" w:rsidR="00000000" w:rsidRPr="00000000">
        <w:rPr>
          <w:rtl w:val="0"/>
        </w:rPr>
        <w:t xml:space="preserve">AUSTIN: Mm-hm. Um. Are you trying to decide if </w:t>
      </w:r>
      <w:r w:rsidDel="00000000" w:rsidR="00000000" w:rsidRPr="00000000">
        <w:rPr>
          <w:i w:val="1"/>
          <w:rtl w:val="0"/>
        </w:rPr>
        <w:t xml:space="preserve">you</w:t>
      </w:r>
      <w:r w:rsidDel="00000000" w:rsidR="00000000" w:rsidRPr="00000000">
        <w:rPr>
          <w:rtl w:val="0"/>
        </w:rPr>
        <w:t xml:space="preserve"> think that that’s the case?</w:t>
      </w:r>
    </w:p>
    <w:p w:rsidR="00000000" w:rsidDel="00000000" w:rsidP="00000000" w:rsidRDefault="00000000" w:rsidRPr="00000000" w14:paraId="00000295">
      <w:pPr>
        <w:spacing w:after="0" w:line="276" w:lineRule="auto"/>
        <w:ind w:left="0" w:firstLine="0"/>
        <w:rPr/>
      </w:pPr>
      <w:r w:rsidDel="00000000" w:rsidR="00000000" w:rsidRPr="00000000">
        <w:rPr>
          <w:rtl w:val="0"/>
        </w:rPr>
      </w:r>
    </w:p>
    <w:p w:rsidR="00000000" w:rsidDel="00000000" w:rsidP="00000000" w:rsidRDefault="00000000" w:rsidRPr="00000000" w14:paraId="00000296">
      <w:pPr>
        <w:spacing w:after="0" w:line="276" w:lineRule="auto"/>
        <w:ind w:left="0" w:firstLine="0"/>
        <w:rPr/>
      </w:pPr>
      <w:r w:rsidDel="00000000" w:rsidR="00000000" w:rsidRPr="00000000">
        <w:rPr>
          <w:rtl w:val="0"/>
        </w:rPr>
        <w:t xml:space="preserve">KEITH: If I think it’s the case that, that</w:t>
      </w:r>
    </w:p>
    <w:p w:rsidR="00000000" w:rsidDel="00000000" w:rsidP="00000000" w:rsidRDefault="00000000" w:rsidRPr="00000000" w14:paraId="00000297">
      <w:pPr>
        <w:spacing w:after="0" w:line="276" w:lineRule="auto"/>
        <w:ind w:left="0" w:firstLine="0"/>
        <w:rPr/>
      </w:pPr>
      <w:r w:rsidDel="00000000" w:rsidR="00000000" w:rsidRPr="00000000">
        <w:rPr>
          <w:rtl w:val="0"/>
        </w:rPr>
      </w:r>
    </w:p>
    <w:p w:rsidR="00000000" w:rsidDel="00000000" w:rsidP="00000000" w:rsidRDefault="00000000" w:rsidRPr="00000000" w14:paraId="00000298">
      <w:pPr>
        <w:spacing w:after="0" w:line="276" w:lineRule="auto"/>
        <w:ind w:left="0" w:firstLine="0"/>
        <w:rPr/>
      </w:pPr>
      <w:r w:rsidDel="00000000" w:rsidR="00000000" w:rsidRPr="00000000">
        <w:rPr>
          <w:rtl w:val="0"/>
        </w:rPr>
        <w:t xml:space="preserve">AUSTIN: [cross] That like - </w:t>
      </w:r>
    </w:p>
    <w:p w:rsidR="00000000" w:rsidDel="00000000" w:rsidP="00000000" w:rsidRDefault="00000000" w:rsidRPr="00000000" w14:paraId="00000299">
      <w:pPr>
        <w:spacing w:after="0" w:line="276" w:lineRule="auto"/>
        <w:ind w:left="0" w:firstLine="0"/>
        <w:rPr/>
      </w:pPr>
      <w:r w:rsidDel="00000000" w:rsidR="00000000" w:rsidRPr="00000000">
        <w:rPr>
          <w:rtl w:val="0"/>
        </w:rPr>
      </w:r>
    </w:p>
    <w:p w:rsidR="00000000" w:rsidDel="00000000" w:rsidP="00000000" w:rsidRDefault="00000000" w:rsidRPr="00000000" w14:paraId="0000029A">
      <w:pPr>
        <w:spacing w:after="0" w:line="276" w:lineRule="auto"/>
        <w:ind w:left="0" w:firstLine="0"/>
        <w:rPr/>
      </w:pPr>
      <w:r w:rsidDel="00000000" w:rsidR="00000000" w:rsidRPr="00000000">
        <w:rPr>
          <w:rtl w:val="0"/>
        </w:rPr>
        <w:t xml:space="preserve">KEITH: [cross] we would be damaged by taking these boats?</w:t>
      </w:r>
    </w:p>
    <w:p w:rsidR="00000000" w:rsidDel="00000000" w:rsidP="00000000" w:rsidRDefault="00000000" w:rsidRPr="00000000" w14:paraId="0000029B">
      <w:pPr>
        <w:spacing w:after="0" w:line="276" w:lineRule="auto"/>
        <w:ind w:left="0" w:firstLine="0"/>
        <w:rPr/>
      </w:pPr>
      <w:r w:rsidDel="00000000" w:rsidR="00000000" w:rsidRPr="00000000">
        <w:rPr>
          <w:rtl w:val="0"/>
        </w:rPr>
      </w:r>
    </w:p>
    <w:p w:rsidR="00000000" w:rsidDel="00000000" w:rsidP="00000000" w:rsidRDefault="00000000" w:rsidRPr="00000000" w14:paraId="0000029C">
      <w:pPr>
        <w:spacing w:after="0" w:line="276" w:lineRule="auto"/>
        <w:ind w:left="0" w:firstLine="0"/>
        <w:rPr/>
      </w:pPr>
      <w:r w:rsidDel="00000000" w:rsidR="00000000" w:rsidRPr="00000000">
        <w:rPr>
          <w:rtl w:val="0"/>
        </w:rPr>
        <w:t xml:space="preserve">AUSTIN: Yeah.</w:t>
      </w:r>
    </w:p>
    <w:p w:rsidR="00000000" w:rsidDel="00000000" w:rsidP="00000000" w:rsidRDefault="00000000" w:rsidRPr="00000000" w14:paraId="0000029D">
      <w:pPr>
        <w:spacing w:after="0" w:line="276" w:lineRule="auto"/>
        <w:ind w:left="0" w:firstLine="0"/>
        <w:rPr/>
      </w:pPr>
      <w:r w:rsidDel="00000000" w:rsidR="00000000" w:rsidRPr="00000000">
        <w:rPr>
          <w:rtl w:val="0"/>
        </w:rPr>
      </w:r>
    </w:p>
    <w:p w:rsidR="00000000" w:rsidDel="00000000" w:rsidP="00000000" w:rsidRDefault="00000000" w:rsidRPr="00000000" w14:paraId="0000029E">
      <w:pPr>
        <w:spacing w:after="0" w:line="276" w:lineRule="auto"/>
        <w:ind w:left="0" w:firstLine="0"/>
        <w:rPr/>
      </w:pPr>
      <w:r w:rsidDel="00000000" w:rsidR="00000000" w:rsidRPr="00000000">
        <w:rPr>
          <w:rtl w:val="0"/>
        </w:rPr>
        <w:t xml:space="preserve">KEITH: Yeah, yeah, I am.</w:t>
      </w:r>
    </w:p>
    <w:p w:rsidR="00000000" w:rsidDel="00000000" w:rsidP="00000000" w:rsidRDefault="00000000" w:rsidRPr="00000000" w14:paraId="0000029F">
      <w:pPr>
        <w:spacing w:after="0" w:line="276" w:lineRule="auto"/>
        <w:ind w:left="0" w:firstLine="0"/>
        <w:rPr/>
      </w:pPr>
      <w:r w:rsidDel="00000000" w:rsidR="00000000" w:rsidRPr="00000000">
        <w:rPr>
          <w:rtl w:val="0"/>
        </w:rPr>
      </w:r>
    </w:p>
    <w:p w:rsidR="00000000" w:rsidDel="00000000" w:rsidP="00000000" w:rsidRDefault="00000000" w:rsidRPr="00000000" w14:paraId="000002A0">
      <w:pPr>
        <w:spacing w:after="0" w:line="276" w:lineRule="auto"/>
        <w:ind w:left="0" w:firstLine="0"/>
        <w:rPr/>
      </w:pPr>
      <w:r w:rsidDel="00000000" w:rsidR="00000000" w:rsidRPr="00000000">
        <w:rPr>
          <w:rtl w:val="0"/>
        </w:rPr>
        <w:t xml:space="preserve">AUSTIN: Let’s, let’s say that that’s, that sounds like Discerning Realities to me.</w:t>
      </w:r>
    </w:p>
    <w:p w:rsidR="00000000" w:rsidDel="00000000" w:rsidP="00000000" w:rsidRDefault="00000000" w:rsidRPr="00000000" w14:paraId="000002A1">
      <w:pPr>
        <w:spacing w:after="0" w:line="276" w:lineRule="auto"/>
        <w:ind w:left="0" w:firstLine="0"/>
        <w:rPr/>
      </w:pPr>
      <w:r w:rsidDel="00000000" w:rsidR="00000000" w:rsidRPr="00000000">
        <w:rPr>
          <w:rtl w:val="0"/>
        </w:rPr>
      </w:r>
    </w:p>
    <w:p w:rsidR="00000000" w:rsidDel="00000000" w:rsidP="00000000" w:rsidRDefault="00000000" w:rsidRPr="00000000" w14:paraId="000002A2">
      <w:pPr>
        <w:spacing w:after="0" w:line="276" w:lineRule="auto"/>
        <w:ind w:left="0" w:firstLine="0"/>
        <w:rPr/>
      </w:pPr>
      <w:r w:rsidDel="00000000" w:rsidR="00000000" w:rsidRPr="00000000">
        <w:rPr>
          <w:rtl w:val="0"/>
        </w:rPr>
        <w:t xml:space="preserve">KEITH: Okay. </w:t>
      </w:r>
    </w:p>
    <w:p w:rsidR="00000000" w:rsidDel="00000000" w:rsidP="00000000" w:rsidRDefault="00000000" w:rsidRPr="00000000" w14:paraId="000002A3">
      <w:pPr>
        <w:spacing w:after="0" w:line="276" w:lineRule="auto"/>
        <w:ind w:left="0" w:firstLine="0"/>
        <w:rPr/>
      </w:pPr>
      <w:r w:rsidDel="00000000" w:rsidR="00000000" w:rsidRPr="00000000">
        <w:rPr>
          <w:rtl w:val="0"/>
        </w:rPr>
      </w:r>
    </w:p>
    <w:p w:rsidR="00000000" w:rsidDel="00000000" w:rsidP="00000000" w:rsidRDefault="00000000" w:rsidRPr="00000000" w14:paraId="000002A4">
      <w:pPr>
        <w:spacing w:after="0" w:line="276" w:lineRule="auto"/>
        <w:ind w:left="0" w:firstLine="0"/>
        <w:rPr/>
      </w:pPr>
      <w:r w:rsidDel="00000000" w:rsidR="00000000" w:rsidRPr="00000000">
        <w:rPr>
          <w:rtl w:val="0"/>
        </w:rPr>
        <w:t xml:space="preserve">AUSTIN: [pause] That’s like... </w:t>
      </w:r>
    </w:p>
    <w:p w:rsidR="00000000" w:rsidDel="00000000" w:rsidP="00000000" w:rsidRDefault="00000000" w:rsidRPr="00000000" w14:paraId="000002A5">
      <w:pPr>
        <w:spacing w:after="0" w:line="276" w:lineRule="auto"/>
        <w:ind w:left="0" w:firstLine="0"/>
        <w:rPr/>
      </w:pPr>
      <w:r w:rsidDel="00000000" w:rsidR="00000000" w:rsidRPr="00000000">
        <w:rPr>
          <w:rtl w:val="0"/>
        </w:rPr>
      </w:r>
    </w:p>
    <w:p w:rsidR="00000000" w:rsidDel="00000000" w:rsidP="00000000" w:rsidRDefault="00000000" w:rsidRPr="00000000" w14:paraId="000002A6">
      <w:pPr>
        <w:spacing w:after="0" w:line="276" w:lineRule="auto"/>
        <w:ind w:left="0" w:firstLine="0"/>
        <w:rPr/>
      </w:pPr>
      <w:r w:rsidDel="00000000" w:rsidR="00000000" w:rsidRPr="00000000">
        <w:rPr>
          <w:rtl w:val="0"/>
        </w:rPr>
        <w:t xml:space="preserve">KEITH: [cross] Is that a roll, plus what?</w:t>
      </w:r>
    </w:p>
    <w:p w:rsidR="00000000" w:rsidDel="00000000" w:rsidP="00000000" w:rsidRDefault="00000000" w:rsidRPr="00000000" w14:paraId="000002A7">
      <w:pPr>
        <w:spacing w:after="0" w:line="276" w:lineRule="auto"/>
        <w:ind w:left="0" w:firstLine="0"/>
        <w:rPr/>
      </w:pPr>
      <w:r w:rsidDel="00000000" w:rsidR="00000000" w:rsidRPr="00000000">
        <w:rPr>
          <w:rtl w:val="0"/>
        </w:rPr>
      </w:r>
    </w:p>
    <w:p w:rsidR="00000000" w:rsidDel="00000000" w:rsidP="00000000" w:rsidRDefault="00000000" w:rsidRPr="00000000" w14:paraId="000002A8">
      <w:pPr>
        <w:spacing w:after="0" w:line="276" w:lineRule="auto"/>
        <w:ind w:left="0" w:firstLine="0"/>
        <w:rPr/>
      </w:pPr>
      <w:r w:rsidDel="00000000" w:rsidR="00000000" w:rsidRPr="00000000">
        <w:rPr>
          <w:rtl w:val="0"/>
        </w:rPr>
        <w:t xml:space="preserve">AUSTIN: [cross] Mm… That’s plus Wisdom. That’s in your basic moves.</w:t>
      </w:r>
    </w:p>
    <w:p w:rsidR="00000000" w:rsidDel="00000000" w:rsidP="00000000" w:rsidRDefault="00000000" w:rsidRPr="00000000" w14:paraId="000002A9">
      <w:pPr>
        <w:spacing w:after="0" w:line="276" w:lineRule="auto"/>
        <w:ind w:left="0" w:firstLine="0"/>
        <w:rPr/>
      </w:pPr>
      <w:r w:rsidDel="00000000" w:rsidR="00000000" w:rsidRPr="00000000">
        <w:rPr>
          <w:rtl w:val="0"/>
        </w:rPr>
      </w:r>
    </w:p>
    <w:p w:rsidR="00000000" w:rsidDel="00000000" w:rsidP="00000000" w:rsidRDefault="00000000" w:rsidRPr="00000000" w14:paraId="000002AA">
      <w:pPr>
        <w:spacing w:after="0" w:line="276" w:lineRule="auto"/>
        <w:ind w:left="0" w:firstLine="0"/>
        <w:rPr/>
      </w:pPr>
      <w:r w:rsidDel="00000000" w:rsidR="00000000" w:rsidRPr="00000000">
        <w:rPr>
          <w:rtl w:val="0"/>
        </w:rPr>
        <w:t xml:space="preserve">ART: Oh, plus Wisdom.</w:t>
      </w:r>
    </w:p>
    <w:p w:rsidR="00000000" w:rsidDel="00000000" w:rsidP="00000000" w:rsidRDefault="00000000" w:rsidRPr="00000000" w14:paraId="000002AB">
      <w:pPr>
        <w:spacing w:after="0" w:line="276" w:lineRule="auto"/>
        <w:ind w:left="0" w:firstLine="0"/>
        <w:rPr/>
      </w:pPr>
      <w:r w:rsidDel="00000000" w:rsidR="00000000" w:rsidRPr="00000000">
        <w:rPr>
          <w:rtl w:val="0"/>
        </w:rPr>
      </w:r>
    </w:p>
    <w:p w:rsidR="00000000" w:rsidDel="00000000" w:rsidP="00000000" w:rsidRDefault="00000000" w:rsidRPr="00000000" w14:paraId="000002AC">
      <w:pPr>
        <w:spacing w:after="0" w:line="276" w:lineRule="auto"/>
        <w:ind w:left="0" w:firstLine="0"/>
        <w:rPr/>
      </w:pPr>
      <w:r w:rsidDel="00000000" w:rsidR="00000000" w:rsidRPr="00000000">
        <w:rPr>
          <w:rtl w:val="0"/>
        </w:rPr>
        <w:t xml:space="preserve">KEITH: Oh okay, yeah yeah yeah.</w:t>
      </w:r>
    </w:p>
    <w:p w:rsidR="00000000" w:rsidDel="00000000" w:rsidP="00000000" w:rsidRDefault="00000000" w:rsidRPr="00000000" w14:paraId="000002AD">
      <w:pPr>
        <w:spacing w:after="0" w:line="276" w:lineRule="auto"/>
        <w:ind w:left="0" w:firstLine="0"/>
        <w:rPr/>
      </w:pPr>
      <w:r w:rsidDel="00000000" w:rsidR="00000000" w:rsidRPr="00000000">
        <w:rPr>
          <w:rtl w:val="0"/>
        </w:rPr>
      </w:r>
    </w:p>
    <w:p w:rsidR="00000000" w:rsidDel="00000000" w:rsidP="00000000" w:rsidRDefault="00000000" w:rsidRPr="00000000" w14:paraId="000002AE">
      <w:pPr>
        <w:spacing w:after="0" w:line="276" w:lineRule="auto"/>
        <w:ind w:left="0" w:firstLine="0"/>
        <w:rPr/>
      </w:pPr>
      <w:r w:rsidDel="00000000" w:rsidR="00000000" w:rsidRPr="00000000">
        <w:rPr>
          <w:rtl w:val="0"/>
        </w:rPr>
        <w:t xml:space="preserve">AUSTIN: Yeah.</w:t>
      </w:r>
    </w:p>
    <w:p w:rsidR="00000000" w:rsidDel="00000000" w:rsidP="00000000" w:rsidRDefault="00000000" w:rsidRPr="00000000" w14:paraId="000002AF">
      <w:pPr>
        <w:spacing w:after="0" w:line="276" w:lineRule="auto"/>
        <w:ind w:left="0" w:firstLine="0"/>
        <w:rPr/>
      </w:pPr>
      <w:r w:rsidDel="00000000" w:rsidR="00000000" w:rsidRPr="00000000">
        <w:rPr>
          <w:rtl w:val="0"/>
        </w:rPr>
      </w:r>
    </w:p>
    <w:p w:rsidR="00000000" w:rsidDel="00000000" w:rsidP="00000000" w:rsidRDefault="00000000" w:rsidRPr="00000000" w14:paraId="000002B0">
      <w:pPr>
        <w:spacing w:after="0" w:line="276" w:lineRule="auto"/>
        <w:ind w:left="0" w:firstLine="0"/>
        <w:rPr/>
      </w:pPr>
      <w:r w:rsidDel="00000000" w:rsidR="00000000" w:rsidRPr="00000000">
        <w:rPr>
          <w:rtl w:val="0"/>
        </w:rPr>
        <w:t xml:space="preserve">KEITH: Okay, so it’s not adding any sort of thing. Okay. </w:t>
      </w:r>
    </w:p>
    <w:p w:rsidR="00000000" w:rsidDel="00000000" w:rsidP="00000000" w:rsidRDefault="00000000" w:rsidRPr="00000000" w14:paraId="000002B1">
      <w:pPr>
        <w:spacing w:after="0" w:line="276" w:lineRule="auto"/>
        <w:ind w:left="0" w:firstLine="0"/>
        <w:rPr/>
      </w:pPr>
      <w:r w:rsidDel="00000000" w:rsidR="00000000" w:rsidRPr="00000000">
        <w:rPr>
          <w:rtl w:val="0"/>
        </w:rPr>
      </w:r>
    </w:p>
    <w:p w:rsidR="00000000" w:rsidDel="00000000" w:rsidP="00000000" w:rsidRDefault="00000000" w:rsidRPr="00000000" w14:paraId="000002B2">
      <w:pPr>
        <w:spacing w:after="0" w:line="276" w:lineRule="auto"/>
        <w:ind w:left="0" w:firstLine="0"/>
        <w:rPr/>
      </w:pPr>
      <w:r w:rsidDel="00000000" w:rsidR="00000000" w:rsidRPr="00000000">
        <w:rPr>
          <w:rtl w:val="0"/>
        </w:rPr>
        <w:t xml:space="preserve">ART: Plus Wisdom.</w:t>
      </w:r>
    </w:p>
    <w:p w:rsidR="00000000" w:rsidDel="00000000" w:rsidP="00000000" w:rsidRDefault="00000000" w:rsidRPr="00000000" w14:paraId="000002B3">
      <w:pPr>
        <w:spacing w:after="0" w:line="276" w:lineRule="auto"/>
        <w:ind w:left="0" w:firstLine="0"/>
        <w:rPr/>
      </w:pPr>
      <w:r w:rsidDel="00000000" w:rsidR="00000000" w:rsidRPr="00000000">
        <w:rPr>
          <w:rtl w:val="0"/>
        </w:rPr>
      </w:r>
    </w:p>
    <w:p w:rsidR="00000000" w:rsidDel="00000000" w:rsidP="00000000" w:rsidRDefault="00000000" w:rsidRPr="00000000" w14:paraId="000002B4">
      <w:pPr>
        <w:spacing w:after="0" w:line="276" w:lineRule="auto"/>
        <w:ind w:left="0" w:firstLine="0"/>
        <w:rPr/>
      </w:pPr>
      <w:r w:rsidDel="00000000" w:rsidR="00000000" w:rsidRPr="00000000">
        <w:rPr>
          <w:rtl w:val="0"/>
        </w:rPr>
        <w:t xml:space="preserve">AUSTIN: It’s just plus Wisdom.</w:t>
      </w:r>
    </w:p>
    <w:p w:rsidR="00000000" w:rsidDel="00000000" w:rsidP="00000000" w:rsidRDefault="00000000" w:rsidRPr="00000000" w14:paraId="000002B5">
      <w:pPr>
        <w:spacing w:after="0" w:line="276" w:lineRule="auto"/>
        <w:ind w:left="0" w:firstLine="0"/>
        <w:rPr/>
      </w:pPr>
      <w:r w:rsidDel="00000000" w:rsidR="00000000" w:rsidRPr="00000000">
        <w:rPr>
          <w:rtl w:val="0"/>
        </w:rPr>
      </w:r>
    </w:p>
    <w:p w:rsidR="00000000" w:rsidDel="00000000" w:rsidP="00000000" w:rsidRDefault="00000000" w:rsidRPr="00000000" w14:paraId="000002B6">
      <w:pPr>
        <w:spacing w:after="0" w:line="276" w:lineRule="auto"/>
        <w:ind w:left="0" w:firstLine="0"/>
        <w:rPr/>
      </w:pPr>
      <w:r w:rsidDel="00000000" w:rsidR="00000000" w:rsidRPr="00000000">
        <w:rPr>
          <w:rtl w:val="0"/>
        </w:rPr>
        <w:t xml:space="preserve">KEITH: Oh, plus Wisdom? Okay, my - </w:t>
      </w:r>
    </w:p>
    <w:p w:rsidR="00000000" w:rsidDel="00000000" w:rsidP="00000000" w:rsidRDefault="00000000" w:rsidRPr="00000000" w14:paraId="000002B7">
      <w:pPr>
        <w:spacing w:after="0" w:line="276" w:lineRule="auto"/>
        <w:ind w:left="0" w:firstLine="0"/>
        <w:rPr/>
      </w:pPr>
      <w:r w:rsidDel="00000000" w:rsidR="00000000" w:rsidRPr="00000000">
        <w:rPr>
          <w:rtl w:val="0"/>
        </w:rPr>
      </w:r>
    </w:p>
    <w:p w:rsidR="00000000" w:rsidDel="00000000" w:rsidP="00000000" w:rsidRDefault="00000000" w:rsidRPr="00000000" w14:paraId="000002B8">
      <w:pPr>
        <w:spacing w:after="0" w:line="276" w:lineRule="auto"/>
        <w:ind w:left="0" w:firstLine="0"/>
        <w:rPr/>
      </w:pPr>
      <w:r w:rsidDel="00000000" w:rsidR="00000000" w:rsidRPr="00000000">
        <w:rPr>
          <w:rtl w:val="0"/>
        </w:rPr>
        <w:t xml:space="preserve">ART: [cross] Plus WIS.</w:t>
      </w:r>
    </w:p>
    <w:p w:rsidR="00000000" w:rsidDel="00000000" w:rsidP="00000000" w:rsidRDefault="00000000" w:rsidRPr="00000000" w14:paraId="000002B9">
      <w:pPr>
        <w:spacing w:after="0" w:line="276" w:lineRule="auto"/>
        <w:ind w:left="0" w:firstLine="0"/>
        <w:rPr/>
      </w:pPr>
      <w:r w:rsidDel="00000000" w:rsidR="00000000" w:rsidRPr="00000000">
        <w:rPr>
          <w:rtl w:val="0"/>
        </w:rPr>
      </w:r>
    </w:p>
    <w:p w:rsidR="00000000" w:rsidDel="00000000" w:rsidP="00000000" w:rsidRDefault="00000000" w:rsidRPr="00000000" w14:paraId="000002BA">
      <w:pPr>
        <w:spacing w:after="0" w:line="276" w:lineRule="auto"/>
        <w:ind w:left="0" w:firstLine="0"/>
        <w:rPr/>
      </w:pPr>
      <w:r w:rsidDel="00000000" w:rsidR="00000000" w:rsidRPr="00000000">
        <w:rPr>
          <w:rtl w:val="0"/>
        </w:rPr>
        <w:t xml:space="preserve">AUSTIN: [cross] Plus WIS.</w:t>
      </w:r>
    </w:p>
    <w:p w:rsidR="00000000" w:rsidDel="00000000" w:rsidP="00000000" w:rsidRDefault="00000000" w:rsidRPr="00000000" w14:paraId="000002BB">
      <w:pPr>
        <w:spacing w:after="0" w:line="276" w:lineRule="auto"/>
        <w:ind w:left="0" w:firstLine="0"/>
        <w:rPr/>
      </w:pPr>
      <w:r w:rsidDel="00000000" w:rsidR="00000000" w:rsidRPr="00000000">
        <w:rPr>
          <w:rtl w:val="0"/>
        </w:rPr>
      </w:r>
    </w:p>
    <w:p w:rsidR="00000000" w:rsidDel="00000000" w:rsidP="00000000" w:rsidRDefault="00000000" w:rsidRPr="00000000" w14:paraId="000002BC">
      <w:pPr>
        <w:spacing w:after="0" w:line="276" w:lineRule="auto"/>
        <w:ind w:left="0" w:firstLine="0"/>
        <w:rPr/>
      </w:pPr>
      <w:r w:rsidDel="00000000" w:rsidR="00000000" w:rsidRPr="00000000">
        <w:rPr>
          <w:rtl w:val="0"/>
        </w:rPr>
        <w:t xml:space="preserve">KEITH: Plus WIS...</w:t>
      </w:r>
    </w:p>
    <w:p w:rsidR="00000000" w:rsidDel="00000000" w:rsidP="00000000" w:rsidRDefault="00000000" w:rsidRPr="00000000" w14:paraId="000002BD">
      <w:pPr>
        <w:spacing w:after="0" w:line="276" w:lineRule="auto"/>
        <w:ind w:left="0" w:firstLine="0"/>
        <w:rPr/>
      </w:pPr>
      <w:r w:rsidDel="00000000" w:rsidR="00000000" w:rsidRPr="00000000">
        <w:rPr>
          <w:rtl w:val="0"/>
        </w:rPr>
      </w:r>
    </w:p>
    <w:p w:rsidR="00000000" w:rsidDel="00000000" w:rsidP="00000000" w:rsidRDefault="00000000" w:rsidRPr="00000000" w14:paraId="000002BE">
      <w:pPr>
        <w:spacing w:after="0" w:line="276" w:lineRule="auto"/>
        <w:ind w:left="0" w:firstLine="0"/>
        <w:rPr/>
      </w:pPr>
      <w:r w:rsidDel="00000000" w:rsidR="00000000" w:rsidRPr="00000000">
        <w:rPr>
          <w:rtl w:val="0"/>
        </w:rPr>
        <w:t xml:space="preserve">AUSTIN: Plus WIS, the modifier.</w:t>
      </w:r>
    </w:p>
    <w:p w:rsidR="00000000" w:rsidDel="00000000" w:rsidP="00000000" w:rsidRDefault="00000000" w:rsidRPr="00000000" w14:paraId="000002BF">
      <w:pPr>
        <w:spacing w:after="0" w:line="276" w:lineRule="auto"/>
        <w:ind w:left="0" w:firstLine="0"/>
        <w:rPr/>
      </w:pPr>
      <w:r w:rsidDel="00000000" w:rsidR="00000000" w:rsidRPr="00000000">
        <w:rPr>
          <w:rtl w:val="0"/>
        </w:rPr>
      </w:r>
    </w:p>
    <w:p w:rsidR="00000000" w:rsidDel="00000000" w:rsidP="00000000" w:rsidRDefault="00000000" w:rsidRPr="00000000" w14:paraId="000002C0">
      <w:pPr>
        <w:spacing w:after="0" w:line="276" w:lineRule="auto"/>
        <w:ind w:left="0" w:firstLine="0"/>
        <w:rPr/>
      </w:pPr>
      <w:r w:rsidDel="00000000" w:rsidR="00000000" w:rsidRPr="00000000">
        <w:rPr>
          <w:rtl w:val="0"/>
        </w:rPr>
        <w:t xml:space="preserve">KEITH: Uh…</w:t>
      </w:r>
    </w:p>
    <w:p w:rsidR="00000000" w:rsidDel="00000000" w:rsidP="00000000" w:rsidRDefault="00000000" w:rsidRPr="00000000" w14:paraId="000002C1">
      <w:pPr>
        <w:spacing w:after="0" w:line="276" w:lineRule="auto"/>
        <w:ind w:left="0" w:firstLine="0"/>
        <w:rPr/>
      </w:pPr>
      <w:r w:rsidDel="00000000" w:rsidR="00000000" w:rsidRPr="00000000">
        <w:rPr>
          <w:rtl w:val="0"/>
        </w:rPr>
      </w:r>
    </w:p>
    <w:p w:rsidR="00000000" w:rsidDel="00000000" w:rsidP="00000000" w:rsidRDefault="00000000" w:rsidRPr="00000000" w14:paraId="000002C2">
      <w:pPr>
        <w:spacing w:after="0" w:line="276" w:lineRule="auto"/>
        <w:ind w:left="0" w:firstLine="0"/>
        <w:rPr/>
      </w:pPr>
      <w:r w:rsidDel="00000000" w:rsidR="00000000" w:rsidRPr="00000000">
        <w:rPr>
          <w:rtl w:val="0"/>
        </w:rPr>
        <w:t xml:space="preserve">ART: Not Wisdom the whole number. </w:t>
      </w:r>
    </w:p>
    <w:p w:rsidR="00000000" w:rsidDel="00000000" w:rsidP="00000000" w:rsidRDefault="00000000" w:rsidRPr="00000000" w14:paraId="000002C3">
      <w:pPr>
        <w:spacing w:after="0" w:line="276" w:lineRule="auto"/>
        <w:ind w:left="0" w:firstLine="0"/>
        <w:rPr/>
      </w:pPr>
      <w:r w:rsidDel="00000000" w:rsidR="00000000" w:rsidRPr="00000000">
        <w:rPr>
          <w:rtl w:val="0"/>
        </w:rPr>
      </w:r>
    </w:p>
    <w:p w:rsidR="00000000" w:rsidDel="00000000" w:rsidP="00000000" w:rsidRDefault="00000000" w:rsidRPr="00000000" w14:paraId="000002C4">
      <w:pPr>
        <w:spacing w:after="0" w:line="276" w:lineRule="auto"/>
        <w:ind w:left="0" w:firstLine="0"/>
        <w:rPr/>
      </w:pPr>
      <w:r w:rsidDel="00000000" w:rsidR="00000000" w:rsidRPr="00000000">
        <w:rPr>
          <w:rtl w:val="0"/>
        </w:rPr>
        <w:t xml:space="preserve">KEITH: [cross] My WIS…</w:t>
      </w:r>
    </w:p>
    <w:p w:rsidR="00000000" w:rsidDel="00000000" w:rsidP="00000000" w:rsidRDefault="00000000" w:rsidRPr="00000000" w14:paraId="000002C5">
      <w:pPr>
        <w:spacing w:after="0" w:line="276" w:lineRule="auto"/>
        <w:ind w:left="0" w:firstLine="0"/>
        <w:rPr/>
      </w:pPr>
      <w:r w:rsidDel="00000000" w:rsidR="00000000" w:rsidRPr="00000000">
        <w:rPr>
          <w:rtl w:val="0"/>
        </w:rPr>
      </w:r>
    </w:p>
    <w:p w:rsidR="00000000" w:rsidDel="00000000" w:rsidP="00000000" w:rsidRDefault="00000000" w:rsidRPr="00000000" w14:paraId="000002C6">
      <w:pPr>
        <w:spacing w:after="0" w:line="276" w:lineRule="auto"/>
        <w:ind w:left="0" w:firstLine="0"/>
        <w:rPr/>
      </w:pPr>
      <w:r w:rsidDel="00000000" w:rsidR="00000000" w:rsidRPr="00000000">
        <w:rPr>
          <w:rtl w:val="0"/>
        </w:rPr>
        <w:t xml:space="preserve">AUSTIN: [cross] Right. Let’s clear - [ALI laughs] I’m gonna clear the dice here so we can see. </w:t>
      </w:r>
    </w:p>
    <w:p w:rsidR="00000000" w:rsidDel="00000000" w:rsidP="00000000" w:rsidRDefault="00000000" w:rsidRPr="00000000" w14:paraId="000002C7">
      <w:pPr>
        <w:spacing w:after="0" w:line="276" w:lineRule="auto"/>
        <w:ind w:left="0" w:firstLine="0"/>
        <w:rPr/>
      </w:pPr>
      <w:r w:rsidDel="00000000" w:rsidR="00000000" w:rsidRPr="00000000">
        <w:rPr>
          <w:rtl w:val="0"/>
        </w:rPr>
      </w:r>
    </w:p>
    <w:p w:rsidR="00000000" w:rsidDel="00000000" w:rsidP="00000000" w:rsidRDefault="00000000" w:rsidRPr="00000000" w14:paraId="000002C8">
      <w:pPr>
        <w:spacing w:after="0" w:line="276" w:lineRule="auto"/>
        <w:ind w:left="0" w:firstLine="0"/>
        <w:rPr/>
      </w:pPr>
      <w:r w:rsidDel="00000000" w:rsidR="00000000" w:rsidRPr="00000000">
        <w:rPr>
          <w:rtl w:val="0"/>
        </w:rPr>
        <w:t xml:space="preserve">KEITH: Okay. Do you want me to reroll, then? [cross] Or - I just rolled.</w:t>
      </w:r>
    </w:p>
    <w:p w:rsidR="00000000" w:rsidDel="00000000" w:rsidP="00000000" w:rsidRDefault="00000000" w:rsidRPr="00000000" w14:paraId="000002C9">
      <w:pPr>
        <w:spacing w:after="0" w:line="276" w:lineRule="auto"/>
        <w:ind w:left="0" w:firstLine="0"/>
        <w:rPr/>
      </w:pPr>
      <w:r w:rsidDel="00000000" w:rsidR="00000000" w:rsidRPr="00000000">
        <w:rPr>
          <w:rtl w:val="0"/>
        </w:rPr>
      </w:r>
    </w:p>
    <w:p w:rsidR="00000000" w:rsidDel="00000000" w:rsidP="00000000" w:rsidRDefault="00000000" w:rsidRPr="00000000" w14:paraId="000002CA">
      <w:pPr>
        <w:spacing w:after="0" w:line="276" w:lineRule="auto"/>
        <w:ind w:left="0" w:firstLine="0"/>
        <w:rPr/>
      </w:pPr>
      <w:r w:rsidDel="00000000" w:rsidR="00000000" w:rsidRPr="00000000">
        <w:rPr>
          <w:rtl w:val="0"/>
        </w:rPr>
        <w:t xml:space="preserve">AUSTIN: [cross] Oh, did you just roll? Oh I see them! I see them. </w:t>
      </w:r>
    </w:p>
    <w:p w:rsidR="00000000" w:rsidDel="00000000" w:rsidP="00000000" w:rsidRDefault="00000000" w:rsidRPr="00000000" w14:paraId="000002CB">
      <w:pPr>
        <w:spacing w:after="0" w:line="276" w:lineRule="auto"/>
        <w:ind w:left="0" w:firstLine="0"/>
        <w:rPr/>
      </w:pPr>
      <w:r w:rsidDel="00000000" w:rsidR="00000000" w:rsidRPr="00000000">
        <w:rPr>
          <w:rtl w:val="0"/>
        </w:rPr>
      </w:r>
    </w:p>
    <w:p w:rsidR="00000000" w:rsidDel="00000000" w:rsidP="00000000" w:rsidRDefault="00000000" w:rsidRPr="00000000" w14:paraId="000002CC">
      <w:pPr>
        <w:spacing w:after="0" w:line="276" w:lineRule="auto"/>
        <w:ind w:left="0" w:firstLine="0"/>
        <w:rPr/>
      </w:pPr>
      <w:r w:rsidDel="00000000" w:rsidR="00000000" w:rsidRPr="00000000">
        <w:rPr>
          <w:rtl w:val="0"/>
        </w:rPr>
        <w:t xml:space="preserve">KEITH: Yeah yeah yeah.</w:t>
      </w:r>
    </w:p>
    <w:p w:rsidR="00000000" w:rsidDel="00000000" w:rsidP="00000000" w:rsidRDefault="00000000" w:rsidRPr="00000000" w14:paraId="000002CD">
      <w:pPr>
        <w:spacing w:after="0" w:line="276" w:lineRule="auto"/>
        <w:ind w:left="0" w:firstLine="0"/>
        <w:rPr/>
      </w:pPr>
      <w:r w:rsidDel="00000000" w:rsidR="00000000" w:rsidRPr="00000000">
        <w:rPr>
          <w:rtl w:val="0"/>
        </w:rPr>
      </w:r>
    </w:p>
    <w:p w:rsidR="00000000" w:rsidDel="00000000" w:rsidP="00000000" w:rsidRDefault="00000000" w:rsidRPr="00000000" w14:paraId="000002CE">
      <w:pPr>
        <w:spacing w:after="0" w:line="276" w:lineRule="auto"/>
        <w:ind w:left="0" w:firstLine="0"/>
        <w:rPr/>
      </w:pPr>
      <w:r w:rsidDel="00000000" w:rsidR="00000000" w:rsidRPr="00000000">
        <w:rPr>
          <w:rtl w:val="0"/>
        </w:rPr>
        <w:t xml:space="preserve">AUSTIN: [cross] You have a 5 and a 2.</w:t>
      </w:r>
    </w:p>
    <w:p w:rsidR="00000000" w:rsidDel="00000000" w:rsidP="00000000" w:rsidRDefault="00000000" w:rsidRPr="00000000" w14:paraId="000002CF">
      <w:pPr>
        <w:spacing w:after="0" w:line="276" w:lineRule="auto"/>
        <w:ind w:left="0" w:firstLine="0"/>
        <w:rPr/>
      </w:pPr>
      <w:r w:rsidDel="00000000" w:rsidR="00000000" w:rsidRPr="00000000">
        <w:rPr>
          <w:rtl w:val="0"/>
        </w:rPr>
      </w:r>
    </w:p>
    <w:p w:rsidR="00000000" w:rsidDel="00000000" w:rsidP="00000000" w:rsidRDefault="00000000" w:rsidRPr="00000000" w14:paraId="000002D0">
      <w:pPr>
        <w:spacing w:after="0" w:line="276" w:lineRule="auto"/>
        <w:ind w:left="0" w:firstLine="0"/>
        <w:rPr/>
      </w:pPr>
      <w:r w:rsidDel="00000000" w:rsidR="00000000" w:rsidRPr="00000000">
        <w:rPr>
          <w:rtl w:val="0"/>
        </w:rPr>
        <w:t xml:space="preserve">KEITH: [cross] Uh, my - Yeah, my WIS is +2, and that’s a 7, so I got a 9.</w:t>
      </w:r>
    </w:p>
    <w:p w:rsidR="00000000" w:rsidDel="00000000" w:rsidP="00000000" w:rsidRDefault="00000000" w:rsidRPr="00000000" w14:paraId="000002D1">
      <w:pPr>
        <w:spacing w:after="0" w:line="276" w:lineRule="auto"/>
        <w:ind w:left="0" w:firstLine="0"/>
        <w:rPr/>
      </w:pPr>
      <w:r w:rsidDel="00000000" w:rsidR="00000000" w:rsidRPr="00000000">
        <w:rPr>
          <w:rtl w:val="0"/>
        </w:rPr>
      </w:r>
    </w:p>
    <w:p w:rsidR="00000000" w:rsidDel="00000000" w:rsidP="00000000" w:rsidRDefault="00000000" w:rsidRPr="00000000" w14:paraId="000002D2">
      <w:pPr>
        <w:spacing w:after="0" w:line="276" w:lineRule="auto"/>
        <w:ind w:left="0" w:firstLine="0"/>
        <w:rPr/>
      </w:pPr>
      <w:r w:rsidDel="00000000" w:rsidR="00000000" w:rsidRPr="00000000">
        <w:rPr>
          <w:rtl w:val="0"/>
        </w:rPr>
        <w:t xml:space="preserve">AUSTIN: You know that the… you think that the smaller boats will actually have a, uh, an easier, </w:t>
      </w:r>
    </w:p>
    <w:p w:rsidR="00000000" w:rsidDel="00000000" w:rsidP="00000000" w:rsidRDefault="00000000" w:rsidRPr="00000000" w14:paraId="000002D3">
      <w:pPr>
        <w:spacing w:after="0" w:line="276" w:lineRule="auto"/>
        <w:ind w:left="0" w:firstLine="0"/>
        <w:rPr/>
      </w:pPr>
      <w:r w:rsidDel="00000000" w:rsidR="00000000" w:rsidRPr="00000000">
        <w:rPr>
          <w:rtl w:val="0"/>
        </w:rPr>
        <w:t xml:space="preserve">will be rocked back and forth more, but they’ll be...</w:t>
      </w:r>
    </w:p>
    <w:p w:rsidR="00000000" w:rsidDel="00000000" w:rsidP="00000000" w:rsidRDefault="00000000" w:rsidRPr="00000000" w14:paraId="000002D4">
      <w:pPr>
        <w:spacing w:after="0" w:line="276" w:lineRule="auto"/>
        <w:ind w:left="0" w:firstLine="0"/>
        <w:rPr/>
      </w:pPr>
      <w:r w:rsidDel="00000000" w:rsidR="00000000" w:rsidRPr="00000000">
        <w:rPr>
          <w:rtl w:val="0"/>
        </w:rPr>
      </w:r>
    </w:p>
    <w:p w:rsidR="00000000" w:rsidDel="00000000" w:rsidP="00000000" w:rsidRDefault="00000000" w:rsidRPr="00000000" w14:paraId="000002D5">
      <w:pPr>
        <w:spacing w:after="0" w:line="276" w:lineRule="auto"/>
        <w:ind w:left="0" w:firstLine="0"/>
        <w:rPr/>
      </w:pPr>
      <w:r w:rsidDel="00000000" w:rsidR="00000000" w:rsidRPr="00000000">
        <w:rPr>
          <w:rtl w:val="0"/>
        </w:rPr>
        <w:t xml:space="preserve">KEITH: Yeah. </w:t>
      </w:r>
    </w:p>
    <w:p w:rsidR="00000000" w:rsidDel="00000000" w:rsidP="00000000" w:rsidRDefault="00000000" w:rsidRPr="00000000" w14:paraId="000002D6">
      <w:pPr>
        <w:spacing w:after="0" w:line="276" w:lineRule="auto"/>
        <w:ind w:left="0" w:firstLine="0"/>
        <w:rPr/>
      </w:pPr>
      <w:r w:rsidDel="00000000" w:rsidR="00000000" w:rsidRPr="00000000">
        <w:rPr>
          <w:rtl w:val="0"/>
        </w:rPr>
      </w:r>
    </w:p>
    <w:p w:rsidR="00000000" w:rsidDel="00000000" w:rsidP="00000000" w:rsidRDefault="00000000" w:rsidRPr="00000000" w14:paraId="000002D7">
      <w:pPr>
        <w:spacing w:after="0" w:line="276" w:lineRule="auto"/>
        <w:ind w:left="0" w:firstLine="0"/>
        <w:rPr/>
      </w:pPr>
      <w:r w:rsidDel="00000000" w:rsidR="00000000" w:rsidRPr="00000000">
        <w:rPr>
          <w:rtl w:val="0"/>
        </w:rPr>
        <w:t xml:space="preserve">AUSTIN: Better able to navigate, between the rocks that are jutting up from… the area </w:t>
      </w:r>
    </w:p>
    <w:p w:rsidR="00000000" w:rsidDel="00000000" w:rsidP="00000000" w:rsidRDefault="00000000" w:rsidRPr="00000000" w14:paraId="000002D8">
      <w:pPr>
        <w:spacing w:after="0" w:line="276" w:lineRule="auto"/>
        <w:ind w:left="0" w:firstLine="0"/>
        <w:rPr/>
      </w:pPr>
      <w:r w:rsidDel="00000000" w:rsidR="00000000" w:rsidRPr="00000000">
        <w:rPr>
          <w:rtl w:val="0"/>
        </w:rPr>
        <w:t xml:space="preserve">approaching the landing beach?</w:t>
      </w:r>
    </w:p>
    <w:p w:rsidR="00000000" w:rsidDel="00000000" w:rsidP="00000000" w:rsidRDefault="00000000" w:rsidRPr="00000000" w14:paraId="000002D9">
      <w:pPr>
        <w:spacing w:after="0" w:line="276" w:lineRule="auto"/>
        <w:ind w:left="0" w:firstLine="0"/>
        <w:rPr/>
      </w:pPr>
      <w:r w:rsidDel="00000000" w:rsidR="00000000" w:rsidRPr="00000000">
        <w:rPr>
          <w:rtl w:val="0"/>
        </w:rPr>
      </w:r>
    </w:p>
    <w:p w:rsidR="00000000" w:rsidDel="00000000" w:rsidP="00000000" w:rsidRDefault="00000000" w:rsidRPr="00000000" w14:paraId="000002DA">
      <w:pPr>
        <w:spacing w:after="0" w:line="276" w:lineRule="auto"/>
        <w:ind w:left="0" w:firstLine="0"/>
        <w:rPr/>
      </w:pPr>
      <w:r w:rsidDel="00000000" w:rsidR="00000000" w:rsidRPr="00000000">
        <w:rPr>
          <w:rtl w:val="0"/>
        </w:rPr>
        <w:t xml:space="preserve">KEITH: Okay, yeah, that makes sense. </w:t>
      </w:r>
    </w:p>
    <w:p w:rsidR="00000000" w:rsidDel="00000000" w:rsidP="00000000" w:rsidRDefault="00000000" w:rsidRPr="00000000" w14:paraId="000002DB">
      <w:pPr>
        <w:spacing w:after="0" w:line="276" w:lineRule="auto"/>
        <w:ind w:left="0" w:firstLine="0"/>
        <w:rPr/>
      </w:pPr>
      <w:r w:rsidDel="00000000" w:rsidR="00000000" w:rsidRPr="00000000">
        <w:rPr>
          <w:rtl w:val="0"/>
        </w:rPr>
      </w:r>
    </w:p>
    <w:p w:rsidR="00000000" w:rsidDel="00000000" w:rsidP="00000000" w:rsidRDefault="00000000" w:rsidRPr="00000000" w14:paraId="000002DC">
      <w:pPr>
        <w:spacing w:after="0" w:line="276" w:lineRule="auto"/>
        <w:ind w:left="0" w:firstLine="0"/>
        <w:rPr/>
      </w:pPr>
      <w:r w:rsidDel="00000000" w:rsidR="00000000" w:rsidRPr="00000000">
        <w:rPr>
          <w:rtl w:val="0"/>
        </w:rPr>
        <w:t xml:space="preserve">AUSTIN: So, you’ll, you’ll probably be a little bit m- more safe, in that regard.</w:t>
      </w:r>
    </w:p>
    <w:p w:rsidR="00000000" w:rsidDel="00000000" w:rsidP="00000000" w:rsidRDefault="00000000" w:rsidRPr="00000000" w14:paraId="000002DD">
      <w:pPr>
        <w:spacing w:after="0" w:line="276" w:lineRule="auto"/>
        <w:ind w:left="0" w:firstLine="0"/>
        <w:rPr/>
      </w:pPr>
      <w:r w:rsidDel="00000000" w:rsidR="00000000" w:rsidRPr="00000000">
        <w:rPr>
          <w:rtl w:val="0"/>
        </w:rPr>
      </w:r>
    </w:p>
    <w:p w:rsidR="00000000" w:rsidDel="00000000" w:rsidP="00000000" w:rsidRDefault="00000000" w:rsidRPr="00000000" w14:paraId="000002DE">
      <w:pPr>
        <w:spacing w:after="0" w:line="276" w:lineRule="auto"/>
        <w:ind w:left="0" w:firstLine="0"/>
        <w:rPr/>
      </w:pPr>
      <w:r w:rsidDel="00000000" w:rsidR="00000000" w:rsidRPr="00000000">
        <w:rPr>
          <w:rtl w:val="0"/>
        </w:rPr>
        <w:t xml:space="preserve">KEITH: Yeah.</w:t>
      </w:r>
    </w:p>
    <w:p w:rsidR="00000000" w:rsidDel="00000000" w:rsidP="00000000" w:rsidRDefault="00000000" w:rsidRPr="00000000" w14:paraId="000002DF">
      <w:pPr>
        <w:spacing w:after="0" w:line="276" w:lineRule="auto"/>
        <w:ind w:left="0" w:firstLine="0"/>
        <w:rPr/>
      </w:pPr>
      <w:r w:rsidDel="00000000" w:rsidR="00000000" w:rsidRPr="00000000">
        <w:rPr>
          <w:rtl w:val="0"/>
        </w:rPr>
      </w:r>
    </w:p>
    <w:p w:rsidR="00000000" w:rsidDel="00000000" w:rsidP="00000000" w:rsidRDefault="00000000" w:rsidRPr="00000000" w14:paraId="000002E0">
      <w:pPr>
        <w:spacing w:after="0" w:line="276" w:lineRule="auto"/>
        <w:ind w:left="0" w:firstLine="0"/>
        <w:rPr/>
      </w:pPr>
      <w:r w:rsidDel="00000000" w:rsidR="00000000" w:rsidRPr="00000000">
        <w:rPr>
          <w:rtl w:val="0"/>
        </w:rPr>
        <w:t xml:space="preserve">AUSTIN: But that means you’ll take a +1 forward when acting on that knowledge.</w:t>
      </w:r>
    </w:p>
    <w:p w:rsidR="00000000" w:rsidDel="00000000" w:rsidP="00000000" w:rsidRDefault="00000000" w:rsidRPr="00000000" w14:paraId="000002E1">
      <w:pPr>
        <w:spacing w:after="0" w:line="276" w:lineRule="auto"/>
        <w:ind w:left="0" w:firstLine="0"/>
        <w:rPr/>
      </w:pPr>
      <w:r w:rsidDel="00000000" w:rsidR="00000000" w:rsidRPr="00000000">
        <w:rPr>
          <w:rtl w:val="0"/>
        </w:rPr>
      </w:r>
    </w:p>
    <w:p w:rsidR="00000000" w:rsidDel="00000000" w:rsidP="00000000" w:rsidRDefault="00000000" w:rsidRPr="00000000" w14:paraId="000002E2">
      <w:pPr>
        <w:spacing w:after="0" w:line="276" w:lineRule="auto"/>
        <w:ind w:left="0" w:firstLine="0"/>
        <w:rPr/>
      </w:pPr>
      <w:r w:rsidDel="00000000" w:rsidR="00000000" w:rsidRPr="00000000">
        <w:rPr>
          <w:rtl w:val="0"/>
        </w:rPr>
        <w:t xml:space="preserve">KEITH: Okay.</w:t>
      </w:r>
    </w:p>
    <w:p w:rsidR="00000000" w:rsidDel="00000000" w:rsidP="00000000" w:rsidRDefault="00000000" w:rsidRPr="00000000" w14:paraId="000002E3">
      <w:pPr>
        <w:spacing w:after="0" w:line="276" w:lineRule="auto"/>
        <w:ind w:left="0" w:firstLine="0"/>
        <w:rPr/>
      </w:pPr>
      <w:r w:rsidDel="00000000" w:rsidR="00000000" w:rsidRPr="00000000">
        <w:rPr>
          <w:rtl w:val="0"/>
        </w:rPr>
      </w:r>
    </w:p>
    <w:p w:rsidR="00000000" w:rsidDel="00000000" w:rsidP="00000000" w:rsidRDefault="00000000" w:rsidRPr="00000000" w14:paraId="000002E4">
      <w:pPr>
        <w:spacing w:after="0" w:line="276" w:lineRule="auto"/>
        <w:ind w:left="0" w:firstLine="0"/>
        <w:rPr/>
      </w:pPr>
      <w:r w:rsidDel="00000000" w:rsidR="00000000" w:rsidRPr="00000000">
        <w:rPr>
          <w:rtl w:val="0"/>
        </w:rPr>
        <w:t xml:space="preserve">AUSTIN: Which means that when it’s time to actually do that… [pause, ALI laughs] So, so what </w:t>
      </w:r>
    </w:p>
    <w:p w:rsidR="00000000" w:rsidDel="00000000" w:rsidP="00000000" w:rsidRDefault="00000000" w:rsidRPr="00000000" w14:paraId="000002E5">
      <w:pPr>
        <w:spacing w:after="0" w:line="276" w:lineRule="auto"/>
        <w:ind w:left="0" w:firstLine="0"/>
        <w:rPr/>
      </w:pPr>
      <w:r w:rsidDel="00000000" w:rsidR="00000000" w:rsidRPr="00000000">
        <w:rPr>
          <w:rtl w:val="0"/>
        </w:rPr>
        <w:t xml:space="preserve">do you do, now that you guys know that?</w:t>
      </w:r>
    </w:p>
    <w:p w:rsidR="00000000" w:rsidDel="00000000" w:rsidP="00000000" w:rsidRDefault="00000000" w:rsidRPr="00000000" w14:paraId="000002E6">
      <w:pPr>
        <w:spacing w:after="0" w:line="276" w:lineRule="auto"/>
        <w:ind w:left="0" w:firstLine="0"/>
        <w:rPr/>
      </w:pPr>
      <w:r w:rsidDel="00000000" w:rsidR="00000000" w:rsidRPr="00000000">
        <w:rPr>
          <w:rtl w:val="0"/>
        </w:rPr>
      </w:r>
    </w:p>
    <w:p w:rsidR="00000000" w:rsidDel="00000000" w:rsidP="00000000" w:rsidRDefault="00000000" w:rsidRPr="00000000" w14:paraId="000002E7">
      <w:pPr>
        <w:spacing w:after="0" w:line="276" w:lineRule="auto"/>
        <w:ind w:left="0" w:firstLine="0"/>
        <w:rPr/>
      </w:pPr>
      <w:r w:rsidDel="00000000" w:rsidR="00000000" w:rsidRPr="00000000">
        <w:rPr>
          <w:rtl w:val="0"/>
        </w:rPr>
        <w:t xml:space="preserve">ART: [cross] Uh, who - we should divide - </w:t>
      </w:r>
    </w:p>
    <w:p w:rsidR="00000000" w:rsidDel="00000000" w:rsidP="00000000" w:rsidRDefault="00000000" w:rsidRPr="00000000" w14:paraId="000002E8">
      <w:pPr>
        <w:spacing w:after="0" w:line="276" w:lineRule="auto"/>
        <w:ind w:left="0" w:firstLine="0"/>
        <w:rPr/>
      </w:pPr>
      <w:r w:rsidDel="00000000" w:rsidR="00000000" w:rsidRPr="00000000">
        <w:rPr>
          <w:rtl w:val="0"/>
        </w:rPr>
      </w:r>
    </w:p>
    <w:p w:rsidR="00000000" w:rsidDel="00000000" w:rsidP="00000000" w:rsidRDefault="00000000" w:rsidRPr="00000000" w14:paraId="000002E9">
      <w:pPr>
        <w:spacing w:after="0" w:line="276" w:lineRule="auto"/>
        <w:ind w:left="0" w:firstLine="0"/>
        <w:rPr/>
      </w:pPr>
      <w:r w:rsidDel="00000000" w:rsidR="00000000" w:rsidRPr="00000000">
        <w:rPr>
          <w:rtl w:val="0"/>
        </w:rPr>
        <w:t xml:space="preserve">JACK: [cross] Do any of our mages - </w:t>
      </w:r>
    </w:p>
    <w:p w:rsidR="00000000" w:rsidDel="00000000" w:rsidP="00000000" w:rsidRDefault="00000000" w:rsidRPr="00000000" w14:paraId="000002EA">
      <w:pPr>
        <w:spacing w:after="0" w:line="276" w:lineRule="auto"/>
        <w:ind w:left="0" w:firstLine="0"/>
        <w:rPr/>
      </w:pPr>
      <w:r w:rsidDel="00000000" w:rsidR="00000000" w:rsidRPr="00000000">
        <w:rPr>
          <w:rtl w:val="0"/>
        </w:rPr>
      </w:r>
    </w:p>
    <w:p w:rsidR="00000000" w:rsidDel="00000000" w:rsidP="00000000" w:rsidRDefault="00000000" w:rsidRPr="00000000" w14:paraId="000002EB">
      <w:pPr>
        <w:spacing w:after="0" w:line="276" w:lineRule="auto"/>
        <w:ind w:left="0" w:firstLine="0"/>
        <w:rPr/>
      </w:pPr>
      <w:r w:rsidDel="00000000" w:rsidR="00000000" w:rsidRPr="00000000">
        <w:rPr>
          <w:rtl w:val="0"/>
        </w:rPr>
        <w:t xml:space="preserve">ART: Oh, sorry. Go - who - </w:t>
      </w:r>
    </w:p>
    <w:p w:rsidR="00000000" w:rsidDel="00000000" w:rsidP="00000000" w:rsidRDefault="00000000" w:rsidRPr="00000000" w14:paraId="000002EC">
      <w:pPr>
        <w:spacing w:after="0" w:line="276" w:lineRule="auto"/>
        <w:ind w:left="360" w:firstLine="0"/>
        <w:rPr/>
      </w:pPr>
      <w:r w:rsidDel="00000000" w:rsidR="00000000" w:rsidRPr="00000000">
        <w:rPr>
          <w:rtl w:val="0"/>
        </w:rPr>
      </w:r>
    </w:p>
    <w:p w:rsidR="00000000" w:rsidDel="00000000" w:rsidP="00000000" w:rsidRDefault="00000000" w:rsidRPr="00000000" w14:paraId="000002ED">
      <w:pPr>
        <w:spacing w:after="0" w:line="276" w:lineRule="auto"/>
        <w:ind w:left="360" w:firstLine="0"/>
        <w:rPr/>
      </w:pPr>
      <w:r w:rsidDel="00000000" w:rsidR="00000000" w:rsidRPr="00000000">
        <w:rPr>
          <w:rtl w:val="0"/>
        </w:rPr>
        <w:t xml:space="preserve">JACK (as Lem): Do any of our mages have any sort of, like, [sighs] weather control capacity </w:t>
      </w:r>
    </w:p>
    <w:p w:rsidR="00000000" w:rsidDel="00000000" w:rsidP="00000000" w:rsidRDefault="00000000" w:rsidRPr="00000000" w14:paraId="000002EE">
      <w:pPr>
        <w:spacing w:after="0" w:line="276" w:lineRule="auto"/>
        <w:ind w:left="360" w:firstLine="0"/>
        <w:rPr/>
      </w:pPr>
      <w:r w:rsidDel="00000000" w:rsidR="00000000" w:rsidRPr="00000000">
        <w:rPr>
          <w:rtl w:val="0"/>
        </w:rPr>
        <w:t xml:space="preserve">or - or - water control capacity? </w:t>
      </w:r>
    </w:p>
    <w:p w:rsidR="00000000" w:rsidDel="00000000" w:rsidP="00000000" w:rsidRDefault="00000000" w:rsidRPr="00000000" w14:paraId="000002EF">
      <w:pPr>
        <w:spacing w:after="0" w:line="276" w:lineRule="auto"/>
        <w:ind w:left="0" w:firstLine="0"/>
        <w:rPr/>
      </w:pPr>
      <w:r w:rsidDel="00000000" w:rsidR="00000000" w:rsidRPr="00000000">
        <w:rPr>
          <w:rtl w:val="0"/>
        </w:rPr>
      </w:r>
    </w:p>
    <w:p w:rsidR="00000000" w:rsidDel="00000000" w:rsidP="00000000" w:rsidRDefault="00000000" w:rsidRPr="00000000" w14:paraId="000002F0">
      <w:pPr>
        <w:spacing w:after="0" w:line="276" w:lineRule="auto"/>
        <w:ind w:left="0" w:firstLine="0"/>
        <w:rPr/>
      </w:pPr>
      <w:r w:rsidDel="00000000" w:rsidR="00000000" w:rsidRPr="00000000">
        <w:rPr>
          <w:rtl w:val="0"/>
        </w:rPr>
        <w:t xml:space="preserve">I don’t know your movesets.</w:t>
      </w:r>
    </w:p>
    <w:p w:rsidR="00000000" w:rsidDel="00000000" w:rsidP="00000000" w:rsidRDefault="00000000" w:rsidRPr="00000000" w14:paraId="000002F1">
      <w:pPr>
        <w:spacing w:after="0" w:line="276" w:lineRule="auto"/>
        <w:ind w:left="0" w:firstLine="0"/>
        <w:rPr/>
      </w:pPr>
      <w:r w:rsidDel="00000000" w:rsidR="00000000" w:rsidRPr="00000000">
        <w:rPr>
          <w:rtl w:val="0"/>
        </w:rPr>
      </w:r>
    </w:p>
    <w:p w:rsidR="00000000" w:rsidDel="00000000" w:rsidP="00000000" w:rsidRDefault="00000000" w:rsidRPr="00000000" w14:paraId="000002F2">
      <w:pPr>
        <w:spacing w:after="0" w:line="276" w:lineRule="auto"/>
        <w:ind w:left="0" w:firstLine="0"/>
        <w:rPr/>
      </w:pPr>
      <w:r w:rsidDel="00000000" w:rsidR="00000000" w:rsidRPr="00000000">
        <w:rPr>
          <w:rtl w:val="0"/>
        </w:rPr>
        <w:t xml:space="preserve">AUSTIN: Are you asking that to - to the Great Phantasmo?</w:t>
      </w:r>
    </w:p>
    <w:p w:rsidR="00000000" w:rsidDel="00000000" w:rsidP="00000000" w:rsidRDefault="00000000" w:rsidRPr="00000000" w14:paraId="000002F3">
      <w:pPr>
        <w:spacing w:after="0" w:line="276" w:lineRule="auto"/>
        <w:ind w:left="0" w:firstLine="0"/>
        <w:rPr/>
      </w:pPr>
      <w:r w:rsidDel="00000000" w:rsidR="00000000" w:rsidRPr="00000000">
        <w:rPr>
          <w:rtl w:val="0"/>
        </w:rPr>
      </w:r>
    </w:p>
    <w:p w:rsidR="00000000" w:rsidDel="00000000" w:rsidP="00000000" w:rsidRDefault="00000000" w:rsidRPr="00000000" w14:paraId="000002F4">
      <w:pPr>
        <w:spacing w:after="0" w:line="276" w:lineRule="auto"/>
        <w:ind w:left="0" w:firstLine="0"/>
        <w:rPr/>
      </w:pPr>
      <w:r w:rsidDel="00000000" w:rsidR="00000000" w:rsidRPr="00000000">
        <w:rPr>
          <w:rtl w:val="0"/>
        </w:rPr>
        <w:t xml:space="preserve">JACK: To the Great Phantas- yeah, uh…</w:t>
      </w:r>
    </w:p>
    <w:p w:rsidR="00000000" w:rsidDel="00000000" w:rsidP="00000000" w:rsidRDefault="00000000" w:rsidRPr="00000000" w14:paraId="000002F5">
      <w:pPr>
        <w:spacing w:after="0" w:line="276" w:lineRule="auto"/>
        <w:ind w:left="0" w:firstLine="0"/>
        <w:rPr/>
      </w:pPr>
      <w:r w:rsidDel="00000000" w:rsidR="00000000" w:rsidRPr="00000000">
        <w:rPr>
          <w:rtl w:val="0"/>
        </w:rPr>
      </w:r>
    </w:p>
    <w:p w:rsidR="00000000" w:rsidDel="00000000" w:rsidP="00000000" w:rsidRDefault="00000000" w:rsidRPr="00000000" w14:paraId="000002F6">
      <w:pPr>
        <w:spacing w:after="0" w:line="276" w:lineRule="auto"/>
        <w:ind w:left="0" w:firstLine="0"/>
        <w:rPr/>
      </w:pPr>
      <w:r w:rsidDel="00000000" w:rsidR="00000000" w:rsidRPr="00000000">
        <w:rPr>
          <w:rtl w:val="0"/>
        </w:rPr>
        <w:t xml:space="preserve">AUSTIN: Cause he is your, your mage type here, let’s say [laughs].</w:t>
      </w:r>
    </w:p>
    <w:p w:rsidR="00000000" w:rsidDel="00000000" w:rsidP="00000000" w:rsidRDefault="00000000" w:rsidRPr="00000000" w14:paraId="000002F7">
      <w:pPr>
        <w:spacing w:after="0" w:line="276" w:lineRule="auto"/>
        <w:ind w:left="0" w:firstLine="0"/>
        <w:rPr/>
      </w:pPr>
      <w:r w:rsidDel="00000000" w:rsidR="00000000" w:rsidRPr="00000000">
        <w:rPr>
          <w:rtl w:val="0"/>
        </w:rPr>
      </w:r>
    </w:p>
    <w:p w:rsidR="00000000" w:rsidDel="00000000" w:rsidP="00000000" w:rsidRDefault="00000000" w:rsidRPr="00000000" w14:paraId="000002F8">
      <w:pPr>
        <w:spacing w:after="0" w:line="276" w:lineRule="auto"/>
        <w:ind w:left="0" w:firstLine="0"/>
        <w:rPr/>
      </w:pPr>
      <w:r w:rsidDel="00000000" w:rsidR="00000000" w:rsidRPr="00000000">
        <w:rPr>
          <w:rtl w:val="0"/>
        </w:rPr>
        <w:t xml:space="preserve">JACK: Does, does Hadrian not have some spells, either? Or…</w:t>
      </w:r>
    </w:p>
    <w:p w:rsidR="00000000" w:rsidDel="00000000" w:rsidP="00000000" w:rsidRDefault="00000000" w:rsidRPr="00000000" w14:paraId="000002F9">
      <w:pPr>
        <w:spacing w:after="0" w:line="276" w:lineRule="auto"/>
        <w:ind w:left="0" w:firstLine="0"/>
        <w:rPr/>
      </w:pPr>
      <w:r w:rsidDel="00000000" w:rsidR="00000000" w:rsidRPr="00000000">
        <w:rPr>
          <w:rtl w:val="0"/>
        </w:rPr>
      </w:r>
    </w:p>
    <w:p w:rsidR="00000000" w:rsidDel="00000000" w:rsidP="00000000" w:rsidRDefault="00000000" w:rsidRPr="00000000" w14:paraId="000002FA">
      <w:pPr>
        <w:spacing w:after="0" w:line="276" w:lineRule="auto"/>
        <w:ind w:left="0" w:firstLine="0"/>
        <w:rPr/>
      </w:pPr>
      <w:r w:rsidDel="00000000" w:rsidR="00000000" w:rsidRPr="00000000">
        <w:rPr>
          <w:rtl w:val="0"/>
        </w:rPr>
        <w:t xml:space="preserve">AUSTIN: Oh, right, he does have some spells, but I wasn’t counting him as a mage type, I guess, which is [JACK laughs].</w:t>
      </w:r>
    </w:p>
    <w:p w:rsidR="00000000" w:rsidDel="00000000" w:rsidP="00000000" w:rsidRDefault="00000000" w:rsidRPr="00000000" w14:paraId="000002FB">
      <w:pPr>
        <w:spacing w:after="0" w:line="276" w:lineRule="auto"/>
        <w:ind w:left="360" w:firstLine="0"/>
        <w:rPr/>
      </w:pPr>
      <w:r w:rsidDel="00000000" w:rsidR="00000000" w:rsidRPr="00000000">
        <w:rPr>
          <w:rtl w:val="0"/>
        </w:rPr>
      </w:r>
    </w:p>
    <w:p w:rsidR="00000000" w:rsidDel="00000000" w:rsidP="00000000" w:rsidRDefault="00000000" w:rsidRPr="00000000" w14:paraId="000002FC">
      <w:pPr>
        <w:spacing w:after="0" w:line="276" w:lineRule="auto"/>
        <w:ind w:left="360" w:firstLine="0"/>
        <w:rPr/>
      </w:pPr>
      <w:r w:rsidDel="00000000" w:rsidR="00000000" w:rsidRPr="00000000">
        <w:rPr>
          <w:rtl w:val="0"/>
        </w:rPr>
        <w:t xml:space="preserve">KEITH (as Fero): Oh, I don’t think, yeah, I don’t think Tazzy has anything for, for us here. </w:t>
      </w:r>
    </w:p>
    <w:p w:rsidR="00000000" w:rsidDel="00000000" w:rsidP="00000000" w:rsidRDefault="00000000" w:rsidRPr="00000000" w14:paraId="000002FD">
      <w:pPr>
        <w:spacing w:after="0" w:line="276" w:lineRule="auto"/>
        <w:ind w:left="360" w:firstLine="0"/>
        <w:rPr/>
      </w:pPr>
      <w:r w:rsidDel="00000000" w:rsidR="00000000" w:rsidRPr="00000000">
        <w:rPr>
          <w:rtl w:val="0"/>
        </w:rPr>
      </w:r>
    </w:p>
    <w:p w:rsidR="00000000" w:rsidDel="00000000" w:rsidP="00000000" w:rsidRDefault="00000000" w:rsidRPr="00000000" w14:paraId="000002FE">
      <w:pPr>
        <w:spacing w:after="0" w:line="276" w:lineRule="auto"/>
        <w:ind w:left="360" w:firstLine="0"/>
        <w:rPr/>
      </w:pPr>
      <w:r w:rsidDel="00000000" w:rsidR="00000000" w:rsidRPr="00000000">
        <w:rPr>
          <w:rtl w:val="0"/>
        </w:rPr>
        <w:t xml:space="preserve">JACK (as Lem): No?</w:t>
      </w:r>
    </w:p>
    <w:p w:rsidR="00000000" w:rsidDel="00000000" w:rsidP="00000000" w:rsidRDefault="00000000" w:rsidRPr="00000000" w14:paraId="000002FF">
      <w:pPr>
        <w:spacing w:after="0" w:line="276" w:lineRule="auto"/>
        <w:ind w:left="360" w:firstLine="0"/>
        <w:rPr/>
      </w:pPr>
      <w:r w:rsidDel="00000000" w:rsidR="00000000" w:rsidRPr="00000000">
        <w:rPr>
          <w:rtl w:val="0"/>
        </w:rPr>
      </w:r>
    </w:p>
    <w:p w:rsidR="00000000" w:rsidDel="00000000" w:rsidP="00000000" w:rsidRDefault="00000000" w:rsidRPr="00000000" w14:paraId="00000300">
      <w:pPr>
        <w:spacing w:after="0" w:line="276" w:lineRule="auto"/>
        <w:ind w:left="360" w:firstLine="0"/>
        <w:rPr/>
      </w:pPr>
      <w:r w:rsidDel="00000000" w:rsidR="00000000" w:rsidRPr="00000000">
        <w:rPr>
          <w:rtl w:val="0"/>
        </w:rPr>
        <w:t xml:space="preserve">NICK (as Phantasmo): [quietly] No.</w:t>
      </w:r>
    </w:p>
    <w:p w:rsidR="00000000" w:rsidDel="00000000" w:rsidP="00000000" w:rsidRDefault="00000000" w:rsidRPr="00000000" w14:paraId="00000301">
      <w:pPr>
        <w:spacing w:after="0" w:line="276" w:lineRule="auto"/>
        <w:ind w:left="0" w:firstLine="0"/>
        <w:rPr/>
      </w:pPr>
      <w:r w:rsidDel="00000000" w:rsidR="00000000" w:rsidRPr="00000000">
        <w:rPr>
          <w:rtl w:val="0"/>
        </w:rPr>
      </w:r>
    </w:p>
    <w:p w:rsidR="00000000" w:rsidDel="00000000" w:rsidP="00000000" w:rsidRDefault="00000000" w:rsidRPr="00000000" w14:paraId="00000302">
      <w:pPr>
        <w:spacing w:after="0" w:line="276" w:lineRule="auto"/>
        <w:ind w:left="0" w:firstLine="0"/>
        <w:rPr/>
      </w:pPr>
      <w:r w:rsidDel="00000000" w:rsidR="00000000" w:rsidRPr="00000000">
        <w:rPr>
          <w:rtl w:val="0"/>
        </w:rPr>
        <w:t xml:space="preserve">ALI: Tazzy [laughs].</w:t>
      </w:r>
    </w:p>
    <w:p w:rsidR="00000000" w:rsidDel="00000000" w:rsidP="00000000" w:rsidRDefault="00000000" w:rsidRPr="00000000" w14:paraId="00000303">
      <w:pPr>
        <w:spacing w:after="0" w:line="276" w:lineRule="auto"/>
        <w:ind w:left="0" w:firstLine="0"/>
        <w:rPr/>
      </w:pPr>
      <w:r w:rsidDel="00000000" w:rsidR="00000000" w:rsidRPr="00000000">
        <w:rPr>
          <w:rtl w:val="0"/>
        </w:rPr>
      </w:r>
    </w:p>
    <w:p w:rsidR="00000000" w:rsidDel="00000000" w:rsidP="00000000" w:rsidRDefault="00000000" w:rsidRPr="00000000" w14:paraId="00000304">
      <w:pPr>
        <w:spacing w:after="0" w:line="276" w:lineRule="auto"/>
        <w:ind w:left="0" w:firstLine="0"/>
        <w:rPr/>
      </w:pPr>
      <w:r w:rsidDel="00000000" w:rsidR="00000000" w:rsidRPr="00000000">
        <w:rPr>
          <w:rtl w:val="0"/>
        </w:rPr>
        <w:t xml:space="preserve">KEITH: Um, okay. [AUSTIN laughs] Nick? [pause] I don’t know if Nick can hear us.</w:t>
      </w:r>
    </w:p>
    <w:p w:rsidR="00000000" w:rsidDel="00000000" w:rsidP="00000000" w:rsidRDefault="00000000" w:rsidRPr="00000000" w14:paraId="00000305">
      <w:pPr>
        <w:spacing w:after="0" w:line="276" w:lineRule="auto"/>
        <w:ind w:left="0" w:firstLine="0"/>
        <w:rPr/>
      </w:pPr>
      <w:r w:rsidDel="00000000" w:rsidR="00000000" w:rsidRPr="00000000">
        <w:rPr>
          <w:rtl w:val="0"/>
        </w:rPr>
      </w:r>
    </w:p>
    <w:p w:rsidR="00000000" w:rsidDel="00000000" w:rsidP="00000000" w:rsidRDefault="00000000" w:rsidRPr="00000000" w14:paraId="00000306">
      <w:pPr>
        <w:spacing w:after="0" w:line="276" w:lineRule="auto"/>
        <w:ind w:left="0" w:firstLine="0"/>
        <w:rPr/>
      </w:pPr>
      <w:r w:rsidDel="00000000" w:rsidR="00000000" w:rsidRPr="00000000">
        <w:rPr>
          <w:rtl w:val="0"/>
        </w:rPr>
        <w:t xml:space="preserve">AUSTIN: Nick? Oh, is Nick gone? </w:t>
      </w:r>
    </w:p>
    <w:p w:rsidR="00000000" w:rsidDel="00000000" w:rsidP="00000000" w:rsidRDefault="00000000" w:rsidRPr="00000000" w14:paraId="00000307">
      <w:pPr>
        <w:spacing w:after="0" w:line="276" w:lineRule="auto"/>
        <w:ind w:left="0" w:firstLine="0"/>
        <w:rPr/>
      </w:pPr>
      <w:r w:rsidDel="00000000" w:rsidR="00000000" w:rsidRPr="00000000">
        <w:rPr>
          <w:rtl w:val="0"/>
        </w:rPr>
      </w:r>
    </w:p>
    <w:p w:rsidR="00000000" w:rsidDel="00000000" w:rsidP="00000000" w:rsidRDefault="00000000" w:rsidRPr="00000000" w14:paraId="00000308">
      <w:pPr>
        <w:spacing w:after="0" w:line="276" w:lineRule="auto"/>
        <w:ind w:left="0" w:firstLine="0"/>
        <w:rPr/>
      </w:pPr>
      <w:r w:rsidDel="00000000" w:rsidR="00000000" w:rsidRPr="00000000">
        <w:rPr>
          <w:rtl w:val="0"/>
        </w:rPr>
        <w:t xml:space="preserve">NICK: No, I can - yeah, [cross] I can hear you, sorry.</w:t>
      </w:r>
    </w:p>
    <w:p w:rsidR="00000000" w:rsidDel="00000000" w:rsidP="00000000" w:rsidRDefault="00000000" w:rsidRPr="00000000" w14:paraId="00000309">
      <w:pPr>
        <w:spacing w:after="0" w:line="276" w:lineRule="auto"/>
        <w:ind w:left="0" w:firstLine="0"/>
        <w:rPr/>
      </w:pPr>
      <w:r w:rsidDel="00000000" w:rsidR="00000000" w:rsidRPr="00000000">
        <w:rPr>
          <w:rtl w:val="0"/>
        </w:rPr>
      </w:r>
    </w:p>
    <w:p w:rsidR="00000000" w:rsidDel="00000000" w:rsidP="00000000" w:rsidRDefault="00000000" w:rsidRPr="00000000" w14:paraId="0000030A">
      <w:pPr>
        <w:spacing w:after="0" w:line="276" w:lineRule="auto"/>
        <w:ind w:left="0" w:firstLine="0"/>
        <w:rPr/>
      </w:pPr>
      <w:r w:rsidDel="00000000" w:rsidR="00000000" w:rsidRPr="00000000">
        <w:rPr>
          <w:rtl w:val="0"/>
        </w:rPr>
        <w:t xml:space="preserve">KEITH: [cross] Oh, okay.</w:t>
      </w:r>
    </w:p>
    <w:p w:rsidR="00000000" w:rsidDel="00000000" w:rsidP="00000000" w:rsidRDefault="00000000" w:rsidRPr="00000000" w14:paraId="0000030B">
      <w:pPr>
        <w:spacing w:after="0" w:line="276" w:lineRule="auto"/>
        <w:ind w:left="0" w:firstLine="0"/>
        <w:rPr/>
      </w:pPr>
      <w:r w:rsidDel="00000000" w:rsidR="00000000" w:rsidRPr="00000000">
        <w:rPr>
          <w:rtl w:val="0"/>
        </w:rPr>
      </w:r>
    </w:p>
    <w:p w:rsidR="00000000" w:rsidDel="00000000" w:rsidP="00000000" w:rsidRDefault="00000000" w:rsidRPr="00000000" w14:paraId="0000030C">
      <w:pPr>
        <w:spacing w:after="0" w:line="276" w:lineRule="auto"/>
        <w:ind w:left="0" w:firstLine="0"/>
        <w:rPr/>
      </w:pPr>
      <w:r w:rsidDel="00000000" w:rsidR="00000000" w:rsidRPr="00000000">
        <w:rPr>
          <w:rtl w:val="0"/>
        </w:rPr>
        <w:t xml:space="preserve">AUSTIN: [cross] Okay, okay.</w:t>
      </w:r>
    </w:p>
    <w:p w:rsidR="00000000" w:rsidDel="00000000" w:rsidP="00000000" w:rsidRDefault="00000000" w:rsidRPr="00000000" w14:paraId="0000030D">
      <w:pPr>
        <w:spacing w:after="0" w:line="276" w:lineRule="auto"/>
        <w:ind w:left="0" w:firstLine="0"/>
        <w:rPr/>
      </w:pPr>
      <w:r w:rsidDel="00000000" w:rsidR="00000000" w:rsidRPr="00000000">
        <w:rPr>
          <w:rtl w:val="0"/>
        </w:rPr>
      </w:r>
    </w:p>
    <w:p w:rsidR="00000000" w:rsidDel="00000000" w:rsidP="00000000" w:rsidRDefault="00000000" w:rsidRPr="00000000" w14:paraId="0000030E">
      <w:pPr>
        <w:spacing w:after="0" w:line="276" w:lineRule="auto"/>
        <w:ind w:left="0" w:firstLine="0"/>
        <w:rPr/>
      </w:pPr>
      <w:r w:rsidDel="00000000" w:rsidR="00000000" w:rsidRPr="00000000">
        <w:rPr>
          <w:rtl w:val="0"/>
        </w:rPr>
        <w:t xml:space="preserve">JACK: Is Nick declining to answer the question?</w:t>
      </w:r>
    </w:p>
    <w:p w:rsidR="00000000" w:rsidDel="00000000" w:rsidP="00000000" w:rsidRDefault="00000000" w:rsidRPr="00000000" w14:paraId="0000030F">
      <w:pPr>
        <w:spacing w:after="0" w:line="276" w:lineRule="auto"/>
        <w:ind w:left="0" w:firstLine="0"/>
        <w:rPr/>
      </w:pPr>
      <w:r w:rsidDel="00000000" w:rsidR="00000000" w:rsidRPr="00000000">
        <w:rPr>
          <w:rtl w:val="0"/>
        </w:rPr>
      </w:r>
    </w:p>
    <w:p w:rsidR="00000000" w:rsidDel="00000000" w:rsidP="00000000" w:rsidRDefault="00000000" w:rsidRPr="00000000" w14:paraId="00000310">
      <w:pPr>
        <w:spacing w:after="0" w:line="276" w:lineRule="auto"/>
        <w:ind w:left="0" w:firstLine="0"/>
        <w:rPr/>
      </w:pPr>
      <w:r w:rsidDel="00000000" w:rsidR="00000000" w:rsidRPr="00000000">
        <w:rPr>
          <w:rtl w:val="0"/>
        </w:rPr>
        <w:t xml:space="preserve">AUSTIN: [cross] Is </w:t>
      </w:r>
      <w:r w:rsidDel="00000000" w:rsidR="00000000" w:rsidRPr="00000000">
        <w:rPr>
          <w:i w:val="1"/>
          <w:rtl w:val="0"/>
        </w:rPr>
        <w:t xml:space="preserve">the Phantasmo - </w:t>
      </w:r>
      <w:r w:rsidDel="00000000" w:rsidR="00000000" w:rsidRPr="00000000">
        <w:rPr>
          <w:rtl w:val="0"/>
        </w:rPr>
      </w:r>
    </w:p>
    <w:p w:rsidR="00000000" w:rsidDel="00000000" w:rsidP="00000000" w:rsidRDefault="00000000" w:rsidRPr="00000000" w14:paraId="00000311">
      <w:pPr>
        <w:spacing w:after="0" w:line="276" w:lineRule="auto"/>
        <w:ind w:left="0" w:firstLine="0"/>
        <w:rPr/>
      </w:pPr>
      <w:r w:rsidDel="00000000" w:rsidR="00000000" w:rsidRPr="00000000">
        <w:rPr>
          <w:rtl w:val="0"/>
        </w:rPr>
      </w:r>
    </w:p>
    <w:p w:rsidR="00000000" w:rsidDel="00000000" w:rsidP="00000000" w:rsidRDefault="00000000" w:rsidRPr="00000000" w14:paraId="00000312">
      <w:pPr>
        <w:spacing w:after="0" w:line="276" w:lineRule="auto"/>
        <w:ind w:left="0" w:firstLine="0"/>
        <w:rPr/>
      </w:pPr>
      <w:r w:rsidDel="00000000" w:rsidR="00000000" w:rsidRPr="00000000">
        <w:rPr>
          <w:rtl w:val="0"/>
        </w:rPr>
        <w:t xml:space="preserve">NICK: [cross] I’m - no, I was looking through my sheets, and, and [pause] trying to - yeah.</w:t>
      </w:r>
    </w:p>
    <w:p w:rsidR="00000000" w:rsidDel="00000000" w:rsidP="00000000" w:rsidRDefault="00000000" w:rsidRPr="00000000" w14:paraId="00000313">
      <w:pPr>
        <w:spacing w:after="0" w:line="276" w:lineRule="auto"/>
        <w:ind w:left="0" w:firstLine="0"/>
        <w:rPr/>
      </w:pPr>
      <w:r w:rsidDel="00000000" w:rsidR="00000000" w:rsidRPr="00000000">
        <w:rPr>
          <w:rtl w:val="0"/>
        </w:rPr>
      </w:r>
    </w:p>
    <w:p w:rsidR="00000000" w:rsidDel="00000000" w:rsidP="00000000" w:rsidRDefault="00000000" w:rsidRPr="00000000" w14:paraId="00000314">
      <w:pPr>
        <w:spacing w:after="0" w:line="276" w:lineRule="auto"/>
        <w:ind w:left="0" w:firstLine="0"/>
        <w:rPr/>
      </w:pPr>
      <w:r w:rsidDel="00000000" w:rsidR="00000000" w:rsidRPr="00000000">
        <w:rPr>
          <w:rtl w:val="0"/>
        </w:rPr>
        <w:t xml:space="preserve">AUSTIN: Yeah, [cross] no, I got you.</w:t>
      </w:r>
    </w:p>
    <w:p w:rsidR="00000000" w:rsidDel="00000000" w:rsidP="00000000" w:rsidRDefault="00000000" w:rsidRPr="00000000" w14:paraId="00000315">
      <w:pPr>
        <w:spacing w:after="0" w:line="276" w:lineRule="auto"/>
        <w:ind w:left="0" w:firstLine="0"/>
        <w:rPr/>
      </w:pPr>
      <w:r w:rsidDel="00000000" w:rsidR="00000000" w:rsidRPr="00000000">
        <w:rPr>
          <w:rtl w:val="0"/>
        </w:rPr>
      </w:r>
    </w:p>
    <w:p w:rsidR="00000000" w:rsidDel="00000000" w:rsidP="00000000" w:rsidRDefault="00000000" w:rsidRPr="00000000" w14:paraId="00000316">
      <w:pPr>
        <w:spacing w:after="0" w:line="276" w:lineRule="auto"/>
        <w:ind w:left="0" w:firstLine="0"/>
        <w:rPr/>
      </w:pPr>
      <w:r w:rsidDel="00000000" w:rsidR="00000000" w:rsidRPr="00000000">
        <w:rPr>
          <w:rtl w:val="0"/>
        </w:rPr>
        <w:t xml:space="preserve">NICK: [cross] So, I’m trying to - I’m processing.</w:t>
      </w:r>
    </w:p>
    <w:p w:rsidR="00000000" w:rsidDel="00000000" w:rsidP="00000000" w:rsidRDefault="00000000" w:rsidRPr="00000000" w14:paraId="00000317">
      <w:pPr>
        <w:spacing w:after="0" w:line="276" w:lineRule="auto"/>
        <w:ind w:left="360" w:firstLine="0"/>
        <w:rPr/>
      </w:pPr>
      <w:r w:rsidDel="00000000" w:rsidR="00000000" w:rsidRPr="00000000">
        <w:rPr>
          <w:rtl w:val="0"/>
        </w:rPr>
      </w:r>
    </w:p>
    <w:p w:rsidR="00000000" w:rsidDel="00000000" w:rsidP="00000000" w:rsidRDefault="00000000" w:rsidRPr="00000000" w14:paraId="00000318">
      <w:pPr>
        <w:spacing w:after="0" w:line="276" w:lineRule="auto"/>
        <w:ind w:left="360" w:firstLine="0"/>
        <w:rPr/>
      </w:pPr>
      <w:r w:rsidDel="00000000" w:rsidR="00000000" w:rsidRPr="00000000">
        <w:rPr>
          <w:rtl w:val="0"/>
        </w:rPr>
        <w:t xml:space="preserve">KEITH (as Fero): I’m - I’m thinking that what we should do, I think that we should all take off our heavy armor stuff, and then go across in the boats. [cross] ‘Cause if - </w:t>
      </w:r>
    </w:p>
    <w:p w:rsidR="00000000" w:rsidDel="00000000" w:rsidP="00000000" w:rsidRDefault="00000000" w:rsidRPr="00000000" w14:paraId="00000319">
      <w:pPr>
        <w:spacing w:after="0" w:line="276" w:lineRule="auto"/>
        <w:ind w:left="360" w:firstLine="0"/>
        <w:rPr/>
      </w:pPr>
      <w:r w:rsidDel="00000000" w:rsidR="00000000" w:rsidRPr="00000000">
        <w:rPr>
          <w:rtl w:val="0"/>
        </w:rPr>
      </w:r>
    </w:p>
    <w:p w:rsidR="00000000" w:rsidDel="00000000" w:rsidP="00000000" w:rsidRDefault="00000000" w:rsidRPr="00000000" w14:paraId="0000031A">
      <w:pPr>
        <w:spacing w:after="0" w:line="276" w:lineRule="auto"/>
        <w:ind w:left="360" w:firstLine="0"/>
        <w:rPr/>
      </w:pPr>
      <w:r w:rsidDel="00000000" w:rsidR="00000000" w:rsidRPr="00000000">
        <w:rPr>
          <w:rtl w:val="0"/>
        </w:rPr>
        <w:t xml:space="preserve">ART (as Hadrian): [cross] Nope.</w:t>
      </w:r>
    </w:p>
    <w:p w:rsidR="00000000" w:rsidDel="00000000" w:rsidP="00000000" w:rsidRDefault="00000000" w:rsidRPr="00000000" w14:paraId="0000031B">
      <w:pPr>
        <w:spacing w:after="0" w:line="276" w:lineRule="auto"/>
        <w:ind w:left="360" w:firstLine="0"/>
        <w:rPr/>
      </w:pPr>
      <w:r w:rsidDel="00000000" w:rsidR="00000000" w:rsidRPr="00000000">
        <w:rPr>
          <w:rtl w:val="0"/>
        </w:rPr>
      </w:r>
    </w:p>
    <w:p w:rsidR="00000000" w:rsidDel="00000000" w:rsidP="00000000" w:rsidRDefault="00000000" w:rsidRPr="00000000" w14:paraId="0000031C">
      <w:pPr>
        <w:spacing w:after="0" w:line="276" w:lineRule="auto"/>
        <w:ind w:left="360" w:firstLine="0"/>
        <w:rPr/>
      </w:pPr>
      <w:r w:rsidDel="00000000" w:rsidR="00000000" w:rsidRPr="00000000">
        <w:rPr>
          <w:rtl w:val="0"/>
        </w:rPr>
        <w:t xml:space="preserve">KEITH (as Fero): [incredulously] No? [JACK laughs]</w:t>
      </w:r>
    </w:p>
    <w:p w:rsidR="00000000" w:rsidDel="00000000" w:rsidP="00000000" w:rsidRDefault="00000000" w:rsidRPr="00000000" w14:paraId="0000031D">
      <w:pPr>
        <w:spacing w:after="0" w:line="276" w:lineRule="auto"/>
        <w:ind w:left="360" w:firstLine="0"/>
        <w:rPr/>
      </w:pPr>
      <w:r w:rsidDel="00000000" w:rsidR="00000000" w:rsidRPr="00000000">
        <w:rPr>
          <w:rtl w:val="0"/>
        </w:rPr>
      </w:r>
    </w:p>
    <w:p w:rsidR="00000000" w:rsidDel="00000000" w:rsidP="00000000" w:rsidRDefault="00000000" w:rsidRPr="00000000" w14:paraId="0000031E">
      <w:pPr>
        <w:spacing w:after="0" w:line="276" w:lineRule="auto"/>
        <w:ind w:left="360" w:firstLine="0"/>
        <w:rPr/>
      </w:pPr>
      <w:r w:rsidDel="00000000" w:rsidR="00000000" w:rsidRPr="00000000">
        <w:rPr>
          <w:rtl w:val="0"/>
        </w:rPr>
        <w:t xml:space="preserve">ART (as Hadrian): No.</w:t>
      </w:r>
    </w:p>
    <w:p w:rsidR="00000000" w:rsidDel="00000000" w:rsidP="00000000" w:rsidRDefault="00000000" w:rsidRPr="00000000" w14:paraId="0000031F">
      <w:pPr>
        <w:spacing w:after="0" w:line="276" w:lineRule="auto"/>
        <w:ind w:left="360" w:firstLine="0"/>
        <w:rPr/>
      </w:pPr>
      <w:r w:rsidDel="00000000" w:rsidR="00000000" w:rsidRPr="00000000">
        <w:rPr>
          <w:rtl w:val="0"/>
        </w:rPr>
      </w:r>
    </w:p>
    <w:p w:rsidR="00000000" w:rsidDel="00000000" w:rsidP="00000000" w:rsidRDefault="00000000" w:rsidRPr="00000000" w14:paraId="00000320">
      <w:pPr>
        <w:spacing w:after="0" w:line="276" w:lineRule="auto"/>
        <w:ind w:left="360" w:firstLine="0"/>
        <w:rPr/>
      </w:pPr>
      <w:r w:rsidDel="00000000" w:rsidR="00000000" w:rsidRPr="00000000">
        <w:rPr>
          <w:rtl w:val="0"/>
        </w:rPr>
        <w:t xml:space="preserve">KEITH (as Fero): </w:t>
      </w:r>
      <w:r w:rsidDel="00000000" w:rsidR="00000000" w:rsidRPr="00000000">
        <w:rPr>
          <w:i w:val="1"/>
          <w:rtl w:val="0"/>
        </w:rPr>
        <w:t xml:space="preserve">No?</w:t>
      </w:r>
      <w:r w:rsidDel="00000000" w:rsidR="00000000" w:rsidRPr="00000000">
        <w:rPr>
          <w:rtl w:val="0"/>
        </w:rPr>
        <w:t xml:space="preserve"> Listen - </w:t>
      </w:r>
    </w:p>
    <w:p w:rsidR="00000000" w:rsidDel="00000000" w:rsidP="00000000" w:rsidRDefault="00000000" w:rsidRPr="00000000" w14:paraId="00000321">
      <w:pPr>
        <w:spacing w:after="0" w:line="276" w:lineRule="auto"/>
        <w:ind w:left="360" w:firstLine="0"/>
        <w:rPr/>
      </w:pPr>
      <w:r w:rsidDel="00000000" w:rsidR="00000000" w:rsidRPr="00000000">
        <w:rPr>
          <w:rtl w:val="0"/>
        </w:rPr>
      </w:r>
    </w:p>
    <w:p w:rsidR="00000000" w:rsidDel="00000000" w:rsidP="00000000" w:rsidRDefault="00000000" w:rsidRPr="00000000" w14:paraId="00000322">
      <w:pPr>
        <w:spacing w:after="0" w:line="276" w:lineRule="auto"/>
        <w:ind w:left="360" w:firstLine="0"/>
        <w:rPr/>
      </w:pPr>
      <w:r w:rsidDel="00000000" w:rsidR="00000000" w:rsidRPr="00000000">
        <w:rPr>
          <w:rtl w:val="0"/>
        </w:rPr>
        <w:t xml:space="preserve">ART: That’s - </w:t>
      </w:r>
    </w:p>
    <w:p w:rsidR="00000000" w:rsidDel="00000000" w:rsidP="00000000" w:rsidRDefault="00000000" w:rsidRPr="00000000" w14:paraId="00000323">
      <w:pPr>
        <w:spacing w:after="0" w:line="276" w:lineRule="auto"/>
        <w:ind w:left="360" w:firstLine="0"/>
        <w:rPr/>
      </w:pPr>
      <w:r w:rsidDel="00000000" w:rsidR="00000000" w:rsidRPr="00000000">
        <w:rPr>
          <w:rtl w:val="0"/>
        </w:rPr>
      </w:r>
    </w:p>
    <w:p w:rsidR="00000000" w:rsidDel="00000000" w:rsidP="00000000" w:rsidRDefault="00000000" w:rsidRPr="00000000" w14:paraId="00000324">
      <w:pPr>
        <w:spacing w:after="0" w:line="276" w:lineRule="auto"/>
        <w:ind w:left="360" w:firstLine="0"/>
        <w:rPr/>
      </w:pPr>
      <w:r w:rsidDel="00000000" w:rsidR="00000000" w:rsidRPr="00000000">
        <w:rPr>
          <w:rtl w:val="0"/>
        </w:rPr>
        <w:t xml:space="preserve">KEITH: [cross] If we - </w:t>
      </w:r>
    </w:p>
    <w:p w:rsidR="00000000" w:rsidDel="00000000" w:rsidP="00000000" w:rsidRDefault="00000000" w:rsidRPr="00000000" w14:paraId="00000325">
      <w:pPr>
        <w:spacing w:after="0" w:line="276" w:lineRule="auto"/>
        <w:ind w:left="360" w:firstLine="0"/>
        <w:rPr/>
      </w:pPr>
      <w:r w:rsidDel="00000000" w:rsidR="00000000" w:rsidRPr="00000000">
        <w:rPr>
          <w:rtl w:val="0"/>
        </w:rPr>
      </w:r>
    </w:p>
    <w:p w:rsidR="00000000" w:rsidDel="00000000" w:rsidP="00000000" w:rsidRDefault="00000000" w:rsidRPr="00000000" w14:paraId="00000326">
      <w:pPr>
        <w:spacing w:after="0" w:line="276" w:lineRule="auto"/>
        <w:ind w:left="360" w:firstLine="0"/>
        <w:rPr/>
      </w:pPr>
      <w:r w:rsidDel="00000000" w:rsidR="00000000" w:rsidRPr="00000000">
        <w:rPr>
          <w:rtl w:val="0"/>
        </w:rPr>
        <w:t xml:space="preserve">ART: [cross] I mean, only, only if you think there’s </w:t>
      </w:r>
      <w:r w:rsidDel="00000000" w:rsidR="00000000" w:rsidRPr="00000000">
        <w:rPr>
          <w:i w:val="1"/>
          <w:rtl w:val="0"/>
        </w:rPr>
        <w:t xml:space="preserve">nothing</w:t>
      </w:r>
      <w:r w:rsidDel="00000000" w:rsidR="00000000" w:rsidRPr="00000000">
        <w:rPr>
          <w:rtl w:val="0"/>
        </w:rPr>
        <w:t xml:space="preserve"> dangerous on that island.</w:t>
      </w:r>
    </w:p>
    <w:p w:rsidR="00000000" w:rsidDel="00000000" w:rsidP="00000000" w:rsidRDefault="00000000" w:rsidRPr="00000000" w14:paraId="00000327">
      <w:pPr>
        <w:spacing w:after="0" w:line="276" w:lineRule="auto"/>
        <w:ind w:left="360" w:firstLine="0"/>
        <w:rPr/>
      </w:pPr>
      <w:r w:rsidDel="00000000" w:rsidR="00000000" w:rsidRPr="00000000">
        <w:rPr>
          <w:rtl w:val="0"/>
        </w:rPr>
      </w:r>
    </w:p>
    <w:p w:rsidR="00000000" w:rsidDel="00000000" w:rsidP="00000000" w:rsidRDefault="00000000" w:rsidRPr="00000000" w14:paraId="00000328">
      <w:pPr>
        <w:spacing w:after="0" w:line="276" w:lineRule="auto"/>
        <w:ind w:left="360" w:firstLine="0"/>
        <w:rPr/>
      </w:pPr>
      <w:r w:rsidDel="00000000" w:rsidR="00000000" w:rsidRPr="00000000">
        <w:rPr>
          <w:rtl w:val="0"/>
        </w:rPr>
        <w:t xml:space="preserve">KEITH (as Fero): I don’t think there’s nothing dangerous on the boat, and I’m saying if the ship falls over, I don’t want to be the one wearing metal armor.</w:t>
      </w:r>
    </w:p>
    <w:p w:rsidR="00000000" w:rsidDel="00000000" w:rsidP="00000000" w:rsidRDefault="00000000" w:rsidRPr="00000000" w14:paraId="00000329">
      <w:pPr>
        <w:spacing w:after="0" w:line="276" w:lineRule="auto"/>
        <w:ind w:left="0" w:firstLine="0"/>
        <w:rPr/>
      </w:pPr>
      <w:r w:rsidDel="00000000" w:rsidR="00000000" w:rsidRPr="00000000">
        <w:rPr>
          <w:rtl w:val="0"/>
        </w:rPr>
      </w:r>
    </w:p>
    <w:p w:rsidR="00000000" w:rsidDel="00000000" w:rsidP="00000000" w:rsidRDefault="00000000" w:rsidRPr="00000000" w14:paraId="0000032A">
      <w:pPr>
        <w:spacing w:after="0" w:line="276" w:lineRule="auto"/>
        <w:ind w:left="0" w:firstLine="0"/>
        <w:rPr/>
      </w:pPr>
      <w:r w:rsidDel="00000000" w:rsidR="00000000" w:rsidRPr="00000000">
        <w:rPr>
          <w:rtl w:val="0"/>
        </w:rPr>
        <w:t xml:space="preserve">AUSTIN: If people are - there we go.</w:t>
      </w:r>
    </w:p>
    <w:p w:rsidR="00000000" w:rsidDel="00000000" w:rsidP="00000000" w:rsidRDefault="00000000" w:rsidRPr="00000000" w14:paraId="0000032B">
      <w:pPr>
        <w:spacing w:after="0" w:lineRule="auto"/>
        <w:ind w:left="360" w:firstLine="0"/>
        <w:rPr/>
      </w:pPr>
      <w:r w:rsidDel="00000000" w:rsidR="00000000" w:rsidRPr="00000000">
        <w:rPr>
          <w:rtl w:val="0"/>
        </w:rPr>
      </w:r>
    </w:p>
    <w:p w:rsidR="00000000" w:rsidDel="00000000" w:rsidP="00000000" w:rsidRDefault="00000000" w:rsidRPr="00000000" w14:paraId="0000032C">
      <w:pPr>
        <w:spacing w:after="0" w:lineRule="auto"/>
        <w:ind w:left="360" w:firstLine="0"/>
        <w:rPr/>
      </w:pPr>
      <w:r w:rsidDel="00000000" w:rsidR="00000000" w:rsidRPr="00000000">
        <w:rPr>
          <w:rtl w:val="0"/>
        </w:rPr>
        <w:t xml:space="preserve">ART (as Hadrian): Do - do you </w:t>
      </w:r>
      <w:r w:rsidDel="00000000" w:rsidR="00000000" w:rsidRPr="00000000">
        <w:rPr>
          <w:i w:val="1"/>
          <w:rtl w:val="0"/>
        </w:rPr>
        <w:t xml:space="preserve">have</w:t>
      </w:r>
      <w:r w:rsidDel="00000000" w:rsidR="00000000" w:rsidRPr="00000000">
        <w:rPr>
          <w:rtl w:val="0"/>
        </w:rPr>
        <w:t xml:space="preserve"> metal armor?</w:t>
      </w:r>
    </w:p>
    <w:p w:rsidR="00000000" w:rsidDel="00000000" w:rsidP="00000000" w:rsidRDefault="00000000" w:rsidRPr="00000000" w14:paraId="0000032D">
      <w:pPr>
        <w:spacing w:after="0" w:lineRule="auto"/>
        <w:ind w:left="360" w:firstLine="0"/>
        <w:rPr/>
      </w:pPr>
      <w:r w:rsidDel="00000000" w:rsidR="00000000" w:rsidRPr="00000000">
        <w:rPr>
          <w:rtl w:val="0"/>
        </w:rPr>
      </w:r>
    </w:p>
    <w:p w:rsidR="00000000" w:rsidDel="00000000" w:rsidP="00000000" w:rsidRDefault="00000000" w:rsidRPr="00000000" w14:paraId="0000032E">
      <w:pPr>
        <w:spacing w:after="0" w:lineRule="auto"/>
        <w:ind w:left="360" w:firstLine="0"/>
        <w:rPr/>
      </w:pPr>
      <w:r w:rsidDel="00000000" w:rsidR="00000000" w:rsidRPr="00000000">
        <w:rPr>
          <w:rtl w:val="0"/>
        </w:rPr>
        <w:t xml:space="preserve">KEITH (as Fero): No, I have hide armor, I’m gonna keep it on. </w:t>
      </w:r>
    </w:p>
    <w:p w:rsidR="00000000" w:rsidDel="00000000" w:rsidP="00000000" w:rsidRDefault="00000000" w:rsidRPr="00000000" w14:paraId="0000032F">
      <w:pPr>
        <w:spacing w:after="0" w:lineRule="auto"/>
        <w:ind w:left="360" w:firstLine="0"/>
        <w:rPr/>
      </w:pPr>
      <w:r w:rsidDel="00000000" w:rsidR="00000000" w:rsidRPr="00000000">
        <w:rPr>
          <w:rtl w:val="0"/>
        </w:rPr>
      </w:r>
    </w:p>
    <w:p w:rsidR="00000000" w:rsidDel="00000000" w:rsidP="00000000" w:rsidRDefault="00000000" w:rsidRPr="00000000" w14:paraId="00000330">
      <w:pPr>
        <w:spacing w:after="0" w:lineRule="auto"/>
        <w:ind w:left="360" w:firstLine="0"/>
        <w:rPr/>
      </w:pPr>
      <w:r w:rsidDel="00000000" w:rsidR="00000000" w:rsidRPr="00000000">
        <w:rPr>
          <w:rtl w:val="0"/>
        </w:rPr>
        <w:t xml:space="preserve">ART (as Hadrian): Well then —  </w:t>
      </w:r>
    </w:p>
    <w:p w:rsidR="00000000" w:rsidDel="00000000" w:rsidP="00000000" w:rsidRDefault="00000000" w:rsidRPr="00000000" w14:paraId="00000331">
      <w:pPr>
        <w:spacing w:after="0" w:lineRule="auto"/>
        <w:ind w:left="360" w:firstLine="0"/>
        <w:rPr/>
      </w:pPr>
      <w:r w:rsidDel="00000000" w:rsidR="00000000" w:rsidRPr="00000000">
        <w:rPr>
          <w:rtl w:val="0"/>
        </w:rPr>
      </w:r>
    </w:p>
    <w:p w:rsidR="00000000" w:rsidDel="00000000" w:rsidP="00000000" w:rsidRDefault="00000000" w:rsidRPr="00000000" w14:paraId="00000332">
      <w:pPr>
        <w:spacing w:after="0" w:lineRule="auto"/>
        <w:ind w:left="360" w:firstLine="0"/>
        <w:rPr/>
      </w:pPr>
      <w:r w:rsidDel="00000000" w:rsidR="00000000" w:rsidRPr="00000000">
        <w:rPr>
          <w:rtl w:val="0"/>
        </w:rPr>
        <w:t xml:space="preserve">[loud laughter]</w:t>
      </w:r>
    </w:p>
    <w:p w:rsidR="00000000" w:rsidDel="00000000" w:rsidP="00000000" w:rsidRDefault="00000000" w:rsidRPr="00000000" w14:paraId="00000333">
      <w:pPr>
        <w:spacing w:after="0" w:lineRule="auto"/>
        <w:ind w:left="0" w:firstLine="0"/>
        <w:rPr/>
      </w:pPr>
      <w:r w:rsidDel="00000000" w:rsidR="00000000" w:rsidRPr="00000000">
        <w:rPr>
          <w:rtl w:val="0"/>
        </w:rPr>
      </w:r>
    </w:p>
    <w:p w:rsidR="00000000" w:rsidDel="00000000" w:rsidP="00000000" w:rsidRDefault="00000000" w:rsidRPr="00000000" w14:paraId="00000334">
      <w:pPr>
        <w:spacing w:after="0" w:lineRule="auto"/>
        <w:ind w:left="0" w:firstLine="0"/>
        <w:rPr/>
      </w:pPr>
      <w:r w:rsidDel="00000000" w:rsidR="00000000" w:rsidRPr="00000000">
        <w:rPr>
          <w:rtl w:val="0"/>
        </w:rPr>
        <w:t xml:space="preserve">Uh, well, I have an idea for me.</w:t>
      </w:r>
    </w:p>
    <w:p w:rsidR="00000000" w:rsidDel="00000000" w:rsidP="00000000" w:rsidRDefault="00000000" w:rsidRPr="00000000" w14:paraId="00000335">
      <w:pPr>
        <w:spacing w:after="0" w:lineRule="auto"/>
        <w:ind w:left="0" w:firstLine="0"/>
        <w:rPr/>
      </w:pPr>
      <w:r w:rsidDel="00000000" w:rsidR="00000000" w:rsidRPr="00000000">
        <w:rPr>
          <w:rtl w:val="0"/>
        </w:rPr>
      </w:r>
    </w:p>
    <w:p w:rsidR="00000000" w:rsidDel="00000000" w:rsidP="00000000" w:rsidRDefault="00000000" w:rsidRPr="00000000" w14:paraId="00000336">
      <w:pPr>
        <w:spacing w:after="0" w:lineRule="auto"/>
        <w:ind w:left="0" w:firstLine="0"/>
        <w:rPr/>
      </w:pPr>
      <w:r w:rsidDel="00000000" w:rsidR="00000000" w:rsidRPr="00000000">
        <w:rPr>
          <w:rtl w:val="0"/>
        </w:rPr>
        <w:t xml:space="preserve">KEITH: Alright, what’s up.</w:t>
      </w:r>
    </w:p>
    <w:p w:rsidR="00000000" w:rsidDel="00000000" w:rsidP="00000000" w:rsidRDefault="00000000" w:rsidRPr="00000000" w14:paraId="00000337">
      <w:pPr>
        <w:spacing w:after="0" w:lineRule="auto"/>
        <w:ind w:left="0" w:firstLine="0"/>
        <w:rPr/>
      </w:pPr>
      <w:r w:rsidDel="00000000" w:rsidR="00000000" w:rsidRPr="00000000">
        <w:rPr>
          <w:rtl w:val="0"/>
        </w:rPr>
      </w:r>
    </w:p>
    <w:p w:rsidR="00000000" w:rsidDel="00000000" w:rsidP="00000000" w:rsidRDefault="00000000" w:rsidRPr="00000000" w14:paraId="00000338">
      <w:pPr>
        <w:spacing w:after="0" w:lineRule="auto"/>
        <w:ind w:left="0" w:firstLine="0"/>
        <w:rPr/>
      </w:pPr>
      <w:r w:rsidDel="00000000" w:rsidR="00000000" w:rsidRPr="00000000">
        <w:rPr>
          <w:rtl w:val="0"/>
        </w:rPr>
        <w:t xml:space="preserve">ART: Which is that I could, I could dedicate this as my quest? And one of the things I could make </w:t>
      </w:r>
    </w:p>
    <w:p w:rsidR="00000000" w:rsidDel="00000000" w:rsidP="00000000" w:rsidRDefault="00000000" w:rsidRPr="00000000" w14:paraId="00000339">
      <w:pPr>
        <w:spacing w:after="0" w:lineRule="auto"/>
        <w:ind w:left="0" w:firstLine="0"/>
        <w:rPr/>
      </w:pPr>
      <w:r w:rsidDel="00000000" w:rsidR="00000000" w:rsidRPr="00000000">
        <w:rPr>
          <w:rtl w:val="0"/>
        </w:rPr>
        <w:t xml:space="preserve">myself, once I have a quest, I can choose two boons, one of which is invulnerability to blank? So </w:t>
      </w:r>
    </w:p>
    <w:p w:rsidR="00000000" w:rsidDel="00000000" w:rsidP="00000000" w:rsidRDefault="00000000" w:rsidRPr="00000000" w14:paraId="0000033A">
      <w:pPr>
        <w:spacing w:after="0" w:lineRule="auto"/>
        <w:ind w:left="0" w:firstLine="0"/>
        <w:rPr/>
      </w:pPr>
      <w:r w:rsidDel="00000000" w:rsidR="00000000" w:rsidRPr="00000000">
        <w:rPr>
          <w:rtl w:val="0"/>
        </w:rPr>
        <w:t xml:space="preserve">I think I can give myself invulnerability to drowning. [ALI laughs]</w:t>
      </w:r>
    </w:p>
    <w:p w:rsidR="00000000" w:rsidDel="00000000" w:rsidP="00000000" w:rsidRDefault="00000000" w:rsidRPr="00000000" w14:paraId="0000033B">
      <w:pPr>
        <w:spacing w:after="0" w:lineRule="auto"/>
        <w:ind w:left="0" w:firstLine="0"/>
        <w:rPr/>
      </w:pPr>
      <w:r w:rsidDel="00000000" w:rsidR="00000000" w:rsidRPr="00000000">
        <w:rPr>
          <w:rtl w:val="0"/>
        </w:rPr>
      </w:r>
    </w:p>
    <w:p w:rsidR="00000000" w:rsidDel="00000000" w:rsidP="00000000" w:rsidRDefault="00000000" w:rsidRPr="00000000" w14:paraId="0000033C">
      <w:pPr>
        <w:spacing w:after="0" w:lineRule="auto"/>
        <w:ind w:left="0" w:firstLine="0"/>
        <w:rPr/>
      </w:pPr>
      <w:r w:rsidDel="00000000" w:rsidR="00000000" w:rsidRPr="00000000">
        <w:rPr>
          <w:rtl w:val="0"/>
        </w:rPr>
        <w:t xml:space="preserve">JACK: Wait -</w:t>
      </w:r>
    </w:p>
    <w:p w:rsidR="00000000" w:rsidDel="00000000" w:rsidP="00000000" w:rsidRDefault="00000000" w:rsidRPr="00000000" w14:paraId="0000033D">
      <w:pPr>
        <w:spacing w:after="0" w:lineRule="auto"/>
        <w:ind w:left="0" w:firstLine="0"/>
        <w:rPr/>
      </w:pPr>
      <w:r w:rsidDel="00000000" w:rsidR="00000000" w:rsidRPr="00000000">
        <w:rPr>
          <w:rtl w:val="0"/>
        </w:rPr>
      </w:r>
    </w:p>
    <w:p w:rsidR="00000000" w:rsidDel="00000000" w:rsidP="00000000" w:rsidRDefault="00000000" w:rsidRPr="00000000" w14:paraId="0000033E">
      <w:pPr>
        <w:spacing w:after="0" w:lineRule="auto"/>
        <w:ind w:left="0" w:firstLine="0"/>
        <w:rPr/>
      </w:pPr>
      <w:r w:rsidDel="00000000" w:rsidR="00000000" w:rsidRPr="00000000">
        <w:rPr>
          <w:rtl w:val="0"/>
        </w:rPr>
        <w:t xml:space="preserve">AUSTIN: [cross] Uh, ha - </w:t>
      </w:r>
    </w:p>
    <w:p w:rsidR="00000000" w:rsidDel="00000000" w:rsidP="00000000" w:rsidRDefault="00000000" w:rsidRPr="00000000" w14:paraId="0000033F">
      <w:pPr>
        <w:spacing w:after="0" w:lineRule="auto"/>
        <w:ind w:left="0" w:firstLine="0"/>
        <w:rPr/>
      </w:pPr>
      <w:r w:rsidDel="00000000" w:rsidR="00000000" w:rsidRPr="00000000">
        <w:rPr>
          <w:rtl w:val="0"/>
        </w:rPr>
      </w:r>
    </w:p>
    <w:p w:rsidR="00000000" w:rsidDel="00000000" w:rsidP="00000000" w:rsidRDefault="00000000" w:rsidRPr="00000000" w14:paraId="00000340">
      <w:pPr>
        <w:spacing w:after="0" w:lineRule="auto"/>
        <w:ind w:left="0" w:firstLine="0"/>
        <w:rPr/>
      </w:pPr>
      <w:r w:rsidDel="00000000" w:rsidR="00000000" w:rsidRPr="00000000">
        <w:rPr>
          <w:rtl w:val="0"/>
        </w:rPr>
        <w:t xml:space="preserve">KEITH: [cross] I think a quest is a more broad… </w:t>
      </w:r>
    </w:p>
    <w:p w:rsidR="00000000" w:rsidDel="00000000" w:rsidP="00000000" w:rsidRDefault="00000000" w:rsidRPr="00000000" w14:paraId="00000341">
      <w:pPr>
        <w:spacing w:after="0" w:lineRule="auto"/>
        <w:ind w:left="0" w:firstLine="0"/>
        <w:rPr/>
      </w:pPr>
      <w:r w:rsidDel="00000000" w:rsidR="00000000" w:rsidRPr="00000000">
        <w:rPr>
          <w:rtl w:val="0"/>
        </w:rPr>
      </w:r>
    </w:p>
    <w:p w:rsidR="00000000" w:rsidDel="00000000" w:rsidP="00000000" w:rsidRDefault="00000000" w:rsidRPr="00000000" w14:paraId="00000342">
      <w:pPr>
        <w:spacing w:after="0" w:lineRule="auto"/>
        <w:ind w:left="0" w:firstLine="0"/>
        <w:rPr/>
      </w:pPr>
      <w:r w:rsidDel="00000000" w:rsidR="00000000" w:rsidRPr="00000000">
        <w:rPr>
          <w:rtl w:val="0"/>
        </w:rPr>
        <w:t xml:space="preserve">AUSTIN: Well yeah. [laughter]</w:t>
      </w:r>
    </w:p>
    <w:p w:rsidR="00000000" w:rsidDel="00000000" w:rsidP="00000000" w:rsidRDefault="00000000" w:rsidRPr="00000000" w14:paraId="00000343">
      <w:pPr>
        <w:spacing w:after="0" w:lineRule="auto"/>
        <w:ind w:left="0" w:firstLine="0"/>
        <w:rPr/>
      </w:pPr>
      <w:r w:rsidDel="00000000" w:rsidR="00000000" w:rsidRPr="00000000">
        <w:rPr>
          <w:rtl w:val="0"/>
        </w:rPr>
      </w:r>
    </w:p>
    <w:p w:rsidR="00000000" w:rsidDel="00000000" w:rsidP="00000000" w:rsidRDefault="00000000" w:rsidRPr="00000000" w14:paraId="00000344">
      <w:pPr>
        <w:spacing w:after="0" w:lineRule="auto"/>
        <w:ind w:left="0" w:firstLine="0"/>
        <w:rPr/>
      </w:pPr>
      <w:r w:rsidDel="00000000" w:rsidR="00000000" w:rsidRPr="00000000">
        <w:rPr>
          <w:rtl w:val="0"/>
        </w:rPr>
        <w:t xml:space="preserve">JACK: I love the fact that [cross] your quest is, get off a boat. [laughter]</w:t>
      </w:r>
    </w:p>
    <w:p w:rsidR="00000000" w:rsidDel="00000000" w:rsidP="00000000" w:rsidRDefault="00000000" w:rsidRPr="00000000" w14:paraId="00000345">
      <w:pPr>
        <w:spacing w:after="0" w:lineRule="auto"/>
        <w:ind w:left="0" w:firstLine="0"/>
        <w:rPr/>
      </w:pPr>
      <w:r w:rsidDel="00000000" w:rsidR="00000000" w:rsidRPr="00000000">
        <w:rPr>
          <w:rtl w:val="0"/>
        </w:rPr>
      </w:r>
    </w:p>
    <w:p w:rsidR="00000000" w:rsidDel="00000000" w:rsidP="00000000" w:rsidRDefault="00000000" w:rsidRPr="00000000" w14:paraId="00000346">
      <w:pPr>
        <w:spacing w:after="0" w:lineRule="auto"/>
        <w:ind w:left="0" w:firstLine="0"/>
        <w:rPr/>
      </w:pPr>
      <w:r w:rsidDel="00000000" w:rsidR="00000000" w:rsidRPr="00000000">
        <w:rPr>
          <w:rtl w:val="0"/>
        </w:rPr>
        <w:t xml:space="preserve">KEITH: [cross] I don’t think… [cross] Yeah [laughs] yeah. This is some - </w:t>
      </w:r>
    </w:p>
    <w:p w:rsidR="00000000" w:rsidDel="00000000" w:rsidP="00000000" w:rsidRDefault="00000000" w:rsidRPr="00000000" w14:paraId="00000347">
      <w:pPr>
        <w:spacing w:after="0" w:lineRule="auto"/>
        <w:ind w:left="0" w:firstLine="0"/>
        <w:rPr/>
      </w:pPr>
      <w:r w:rsidDel="00000000" w:rsidR="00000000" w:rsidRPr="00000000">
        <w:rPr>
          <w:rtl w:val="0"/>
        </w:rPr>
      </w:r>
    </w:p>
    <w:p w:rsidR="00000000" w:rsidDel="00000000" w:rsidP="00000000" w:rsidRDefault="00000000" w:rsidRPr="00000000" w14:paraId="00000348">
      <w:pPr>
        <w:spacing w:after="0" w:lineRule="auto"/>
        <w:ind w:left="0" w:firstLine="0"/>
        <w:rPr/>
      </w:pPr>
      <w:r w:rsidDel="00000000" w:rsidR="00000000" w:rsidRPr="00000000">
        <w:rPr>
          <w:rtl w:val="0"/>
        </w:rPr>
        <w:t xml:space="preserve">ART: [cross] No! I’m getting myself to this larger quest.</w:t>
      </w:r>
    </w:p>
    <w:p w:rsidR="00000000" w:rsidDel="00000000" w:rsidP="00000000" w:rsidRDefault="00000000" w:rsidRPr="00000000" w14:paraId="00000349">
      <w:pPr>
        <w:spacing w:after="0" w:lineRule="auto"/>
        <w:ind w:left="0" w:firstLine="0"/>
        <w:rPr/>
      </w:pPr>
      <w:r w:rsidDel="00000000" w:rsidR="00000000" w:rsidRPr="00000000">
        <w:rPr>
          <w:rtl w:val="0"/>
        </w:rPr>
      </w:r>
    </w:p>
    <w:p w:rsidR="00000000" w:rsidDel="00000000" w:rsidP="00000000" w:rsidRDefault="00000000" w:rsidRPr="00000000" w14:paraId="0000034A">
      <w:pPr>
        <w:spacing w:after="0" w:lineRule="auto"/>
        <w:ind w:left="0" w:firstLine="0"/>
        <w:rPr/>
      </w:pPr>
      <w:r w:rsidDel="00000000" w:rsidR="00000000" w:rsidRPr="00000000">
        <w:rPr>
          <w:rtl w:val="0"/>
        </w:rPr>
        <w:t xml:space="preserve">KEITH: This is some - this is some level one WOW bullshit quest. [ALI laughs] Like, get across a </w:t>
      </w:r>
    </w:p>
    <w:p w:rsidR="00000000" w:rsidDel="00000000" w:rsidP="00000000" w:rsidRDefault="00000000" w:rsidRPr="00000000" w14:paraId="0000034B">
      <w:pPr>
        <w:spacing w:after="0" w:lineRule="auto"/>
        <w:ind w:left="0" w:firstLine="0"/>
        <w:rPr/>
      </w:pPr>
      <w:r w:rsidDel="00000000" w:rsidR="00000000" w:rsidRPr="00000000">
        <w:rPr>
          <w:rtl w:val="0"/>
        </w:rPr>
        <w:t xml:space="preserve">thing in a boat! Like, that’s not a…</w:t>
      </w:r>
    </w:p>
    <w:p w:rsidR="00000000" w:rsidDel="00000000" w:rsidP="00000000" w:rsidRDefault="00000000" w:rsidRPr="00000000" w14:paraId="0000034C">
      <w:pPr>
        <w:spacing w:after="0" w:lineRule="auto"/>
        <w:ind w:left="0" w:firstLine="0"/>
        <w:rPr/>
      </w:pPr>
      <w:r w:rsidDel="00000000" w:rsidR="00000000" w:rsidRPr="00000000">
        <w:rPr>
          <w:rtl w:val="0"/>
        </w:rPr>
      </w:r>
    </w:p>
    <w:p w:rsidR="00000000" w:rsidDel="00000000" w:rsidP="00000000" w:rsidRDefault="00000000" w:rsidRPr="00000000" w14:paraId="0000034D">
      <w:pPr>
        <w:spacing w:after="0" w:lineRule="auto"/>
        <w:ind w:left="0" w:firstLine="0"/>
        <w:rPr/>
      </w:pPr>
      <w:r w:rsidDel="00000000" w:rsidR="00000000" w:rsidRPr="00000000">
        <w:rPr>
          <w:rtl w:val="0"/>
        </w:rPr>
        <w:t xml:space="preserve">AUSTIN: [skeptical] Just tell me what the quest is. What’s your quest, Art? [Nick laughs]</w:t>
      </w:r>
    </w:p>
    <w:p w:rsidR="00000000" w:rsidDel="00000000" w:rsidP="00000000" w:rsidRDefault="00000000" w:rsidRPr="00000000" w14:paraId="0000034E">
      <w:pPr>
        <w:spacing w:after="0" w:lineRule="auto"/>
        <w:ind w:left="0" w:firstLine="0"/>
        <w:rPr/>
      </w:pPr>
      <w:r w:rsidDel="00000000" w:rsidR="00000000" w:rsidRPr="00000000">
        <w:rPr>
          <w:rtl w:val="0"/>
        </w:rPr>
      </w:r>
    </w:p>
    <w:p w:rsidR="00000000" w:rsidDel="00000000" w:rsidP="00000000" w:rsidRDefault="00000000" w:rsidRPr="00000000" w14:paraId="0000034F">
      <w:pPr>
        <w:spacing w:after="0" w:lineRule="auto"/>
        <w:ind w:left="0" w:firstLine="0"/>
        <w:rPr/>
      </w:pPr>
      <w:r w:rsidDel="00000000" w:rsidR="00000000" w:rsidRPr="00000000">
        <w:rPr>
          <w:rtl w:val="0"/>
        </w:rPr>
        <w:t xml:space="preserve">ART: Uh, that brings me to an important follow-up question, </w:t>
      </w:r>
      <w:r w:rsidDel="00000000" w:rsidR="00000000" w:rsidRPr="00000000">
        <w:rPr>
          <w:i w:val="1"/>
          <w:rtl w:val="0"/>
        </w:rPr>
        <w:t xml:space="preserve">what’s</w:t>
      </w:r>
      <w:r w:rsidDel="00000000" w:rsidR="00000000" w:rsidRPr="00000000">
        <w:rPr>
          <w:rtl w:val="0"/>
        </w:rPr>
        <w:t xml:space="preserve"> on this island? [laughs] [cross] </w:t>
      </w:r>
    </w:p>
    <w:p w:rsidR="00000000" w:rsidDel="00000000" w:rsidP="00000000" w:rsidRDefault="00000000" w:rsidRPr="00000000" w14:paraId="00000350">
      <w:pPr>
        <w:spacing w:after="0" w:lineRule="auto"/>
        <w:ind w:left="0" w:firstLine="0"/>
        <w:rPr/>
      </w:pPr>
      <w:r w:rsidDel="00000000" w:rsidR="00000000" w:rsidRPr="00000000">
        <w:rPr>
          <w:rtl w:val="0"/>
        </w:rPr>
        <w:t xml:space="preserve">What are we doing here?</w:t>
      </w:r>
    </w:p>
    <w:p w:rsidR="00000000" w:rsidDel="00000000" w:rsidP="00000000" w:rsidRDefault="00000000" w:rsidRPr="00000000" w14:paraId="00000351">
      <w:pPr>
        <w:spacing w:after="0" w:lineRule="auto"/>
        <w:ind w:left="0" w:firstLine="0"/>
        <w:rPr/>
      </w:pPr>
      <w:r w:rsidDel="00000000" w:rsidR="00000000" w:rsidRPr="00000000">
        <w:rPr>
          <w:rtl w:val="0"/>
        </w:rPr>
      </w:r>
    </w:p>
    <w:p w:rsidR="00000000" w:rsidDel="00000000" w:rsidP="00000000" w:rsidRDefault="00000000" w:rsidRPr="00000000" w14:paraId="00000352">
      <w:pPr>
        <w:spacing w:after="0" w:lineRule="auto"/>
        <w:ind w:left="0" w:firstLine="0"/>
        <w:rPr/>
      </w:pPr>
      <w:r w:rsidDel="00000000" w:rsidR="00000000" w:rsidRPr="00000000">
        <w:rPr>
          <w:rtl w:val="0"/>
        </w:rPr>
        <w:t xml:space="preserve">KEITH: [cross] On the island…</w:t>
      </w:r>
    </w:p>
    <w:p w:rsidR="00000000" w:rsidDel="00000000" w:rsidP="00000000" w:rsidRDefault="00000000" w:rsidRPr="00000000" w14:paraId="00000353">
      <w:pPr>
        <w:spacing w:after="0" w:lineRule="auto"/>
        <w:ind w:left="0" w:firstLine="0"/>
        <w:rPr/>
      </w:pPr>
      <w:r w:rsidDel="00000000" w:rsidR="00000000" w:rsidRPr="00000000">
        <w:rPr>
          <w:rtl w:val="0"/>
        </w:rPr>
      </w:r>
    </w:p>
    <w:p w:rsidR="00000000" w:rsidDel="00000000" w:rsidP="00000000" w:rsidRDefault="00000000" w:rsidRPr="00000000" w14:paraId="00000354">
      <w:pPr>
        <w:spacing w:after="0" w:lineRule="auto"/>
        <w:ind w:left="0" w:firstLine="0"/>
        <w:rPr/>
      </w:pPr>
      <w:r w:rsidDel="00000000" w:rsidR="00000000" w:rsidRPr="00000000">
        <w:rPr>
          <w:rtl w:val="0"/>
        </w:rPr>
        <w:t xml:space="preserve">JACK: [cross] It’s the island with a massive tower.</w:t>
      </w:r>
    </w:p>
    <w:p w:rsidR="00000000" w:rsidDel="00000000" w:rsidP="00000000" w:rsidRDefault="00000000" w:rsidRPr="00000000" w14:paraId="00000355">
      <w:pPr>
        <w:spacing w:after="0" w:lineRule="auto"/>
        <w:ind w:left="0" w:firstLine="0"/>
        <w:rPr/>
      </w:pPr>
      <w:r w:rsidDel="00000000" w:rsidR="00000000" w:rsidRPr="00000000">
        <w:rPr>
          <w:rtl w:val="0"/>
        </w:rPr>
      </w:r>
    </w:p>
    <w:p w:rsidR="00000000" w:rsidDel="00000000" w:rsidP="00000000" w:rsidRDefault="00000000" w:rsidRPr="00000000" w14:paraId="00000356">
      <w:pPr>
        <w:spacing w:after="0" w:lineRule="auto"/>
        <w:ind w:left="0" w:firstLine="0"/>
        <w:rPr/>
      </w:pPr>
      <w:r w:rsidDel="00000000" w:rsidR="00000000" w:rsidRPr="00000000">
        <w:rPr>
          <w:rtl w:val="0"/>
        </w:rPr>
        <w:t xml:space="preserve">KEITH: is a gigantic tower.</w:t>
      </w:r>
    </w:p>
    <w:p w:rsidR="00000000" w:rsidDel="00000000" w:rsidP="00000000" w:rsidRDefault="00000000" w:rsidRPr="00000000" w14:paraId="00000357">
      <w:pPr>
        <w:spacing w:after="0" w:lineRule="auto"/>
        <w:ind w:left="0" w:firstLine="0"/>
        <w:rPr/>
      </w:pPr>
      <w:r w:rsidDel="00000000" w:rsidR="00000000" w:rsidRPr="00000000">
        <w:rPr>
          <w:rtl w:val="0"/>
        </w:rPr>
      </w:r>
    </w:p>
    <w:p w:rsidR="00000000" w:rsidDel="00000000" w:rsidP="00000000" w:rsidRDefault="00000000" w:rsidRPr="00000000" w14:paraId="00000358">
      <w:pPr>
        <w:spacing w:after="0" w:lineRule="auto"/>
        <w:ind w:left="0" w:firstLine="0"/>
        <w:rPr/>
      </w:pPr>
      <w:r w:rsidDel="00000000" w:rsidR="00000000" w:rsidRPr="00000000">
        <w:rPr>
          <w:rtl w:val="0"/>
        </w:rPr>
        <w:t xml:space="preserve">AUSTIN: Right.</w:t>
      </w:r>
    </w:p>
    <w:p w:rsidR="00000000" w:rsidDel="00000000" w:rsidP="00000000" w:rsidRDefault="00000000" w:rsidRPr="00000000" w14:paraId="00000359">
      <w:pPr>
        <w:spacing w:after="0" w:lineRule="auto"/>
        <w:ind w:left="0" w:firstLine="0"/>
        <w:rPr/>
      </w:pPr>
      <w:r w:rsidDel="00000000" w:rsidR="00000000" w:rsidRPr="00000000">
        <w:rPr>
          <w:rtl w:val="0"/>
        </w:rPr>
      </w:r>
    </w:p>
    <w:p w:rsidR="00000000" w:rsidDel="00000000" w:rsidP="00000000" w:rsidRDefault="00000000" w:rsidRPr="00000000" w14:paraId="0000035A">
      <w:pPr>
        <w:spacing w:after="0" w:lineRule="auto"/>
        <w:ind w:left="0" w:firstLine="0"/>
        <w:rPr/>
      </w:pPr>
      <w:r w:rsidDel="00000000" w:rsidR="00000000" w:rsidRPr="00000000">
        <w:rPr>
          <w:rtl w:val="0"/>
        </w:rPr>
        <w:t xml:space="preserve">KEITH: That is causing gigantic waves to be crashing into the shoreline, where people don’t want </w:t>
      </w:r>
    </w:p>
    <w:p w:rsidR="00000000" w:rsidDel="00000000" w:rsidP="00000000" w:rsidRDefault="00000000" w:rsidRPr="00000000" w14:paraId="0000035B">
      <w:pPr>
        <w:spacing w:after="0" w:lineRule="auto"/>
        <w:ind w:left="0" w:firstLine="0"/>
        <w:rPr/>
      </w:pPr>
      <w:r w:rsidDel="00000000" w:rsidR="00000000" w:rsidRPr="00000000">
        <w:rPr>
          <w:rtl w:val="0"/>
        </w:rPr>
        <w:t xml:space="preserve">waves to be crashing.</w:t>
      </w:r>
    </w:p>
    <w:p w:rsidR="00000000" w:rsidDel="00000000" w:rsidP="00000000" w:rsidRDefault="00000000" w:rsidRPr="00000000" w14:paraId="0000035C">
      <w:pPr>
        <w:spacing w:after="0" w:lineRule="auto"/>
        <w:ind w:left="0" w:firstLine="0"/>
        <w:rPr/>
      </w:pPr>
      <w:r w:rsidDel="00000000" w:rsidR="00000000" w:rsidRPr="00000000">
        <w:rPr>
          <w:rtl w:val="0"/>
        </w:rPr>
      </w:r>
    </w:p>
    <w:p w:rsidR="00000000" w:rsidDel="00000000" w:rsidP="00000000" w:rsidRDefault="00000000" w:rsidRPr="00000000" w14:paraId="0000035D">
      <w:pPr>
        <w:spacing w:after="0" w:lineRule="auto"/>
        <w:ind w:left="0" w:firstLine="0"/>
        <w:rPr/>
      </w:pPr>
      <w:r w:rsidDel="00000000" w:rsidR="00000000" w:rsidRPr="00000000">
        <w:rPr>
          <w:rtl w:val="0"/>
        </w:rPr>
        <w:t xml:space="preserve">ART: Okay.</w:t>
      </w:r>
    </w:p>
    <w:p w:rsidR="00000000" w:rsidDel="00000000" w:rsidP="00000000" w:rsidRDefault="00000000" w:rsidRPr="00000000" w14:paraId="0000035E">
      <w:pPr>
        <w:spacing w:after="0" w:lineRule="auto"/>
        <w:ind w:left="0" w:firstLine="0"/>
        <w:rPr/>
      </w:pPr>
      <w:r w:rsidDel="00000000" w:rsidR="00000000" w:rsidRPr="00000000">
        <w:rPr>
          <w:rtl w:val="0"/>
        </w:rPr>
      </w:r>
    </w:p>
    <w:p w:rsidR="00000000" w:rsidDel="00000000" w:rsidP="00000000" w:rsidRDefault="00000000" w:rsidRPr="00000000" w14:paraId="0000035F">
      <w:pPr>
        <w:spacing w:after="0" w:lineRule="auto"/>
        <w:ind w:left="0" w:firstLine="0"/>
        <w:rPr/>
      </w:pPr>
      <w:r w:rsidDel="00000000" w:rsidR="00000000" w:rsidRPr="00000000">
        <w:rPr>
          <w:rtl w:val="0"/>
        </w:rPr>
        <w:t xml:space="preserve">KEITH: And we’ve discovered that yeah, this tower’s for real, definitely doing that.</w:t>
      </w:r>
    </w:p>
    <w:p w:rsidR="00000000" w:rsidDel="00000000" w:rsidP="00000000" w:rsidRDefault="00000000" w:rsidRPr="00000000" w14:paraId="00000360">
      <w:pPr>
        <w:spacing w:after="0" w:lineRule="auto"/>
        <w:ind w:left="0" w:firstLine="0"/>
        <w:rPr/>
      </w:pPr>
      <w:r w:rsidDel="00000000" w:rsidR="00000000" w:rsidRPr="00000000">
        <w:rPr>
          <w:rtl w:val="0"/>
        </w:rPr>
      </w:r>
    </w:p>
    <w:p w:rsidR="00000000" w:rsidDel="00000000" w:rsidP="00000000" w:rsidRDefault="00000000" w:rsidRPr="00000000" w14:paraId="00000361">
      <w:pPr>
        <w:spacing w:after="0" w:lineRule="auto"/>
        <w:ind w:left="0" w:firstLine="0"/>
        <w:rPr/>
      </w:pPr>
      <w:r w:rsidDel="00000000" w:rsidR="00000000" w:rsidRPr="00000000">
        <w:rPr>
          <w:rtl w:val="0"/>
        </w:rPr>
        <w:t xml:space="preserve">ART: So one of my quest options is discover the truth of blank. So my, my divine quest, is to </w:t>
      </w:r>
    </w:p>
    <w:p w:rsidR="00000000" w:rsidDel="00000000" w:rsidP="00000000" w:rsidRDefault="00000000" w:rsidRPr="00000000" w14:paraId="00000362">
      <w:pPr>
        <w:spacing w:after="0" w:lineRule="auto"/>
        <w:ind w:left="0" w:firstLine="0"/>
        <w:rPr/>
      </w:pPr>
      <w:r w:rsidDel="00000000" w:rsidR="00000000" w:rsidRPr="00000000">
        <w:rPr>
          <w:rtl w:val="0"/>
        </w:rPr>
        <w:t xml:space="preserve">discover the truth of this tower. [pause] [cross] And then I can choose -</w:t>
      </w:r>
    </w:p>
    <w:p w:rsidR="00000000" w:rsidDel="00000000" w:rsidP="00000000" w:rsidRDefault="00000000" w:rsidRPr="00000000" w14:paraId="00000363">
      <w:pPr>
        <w:spacing w:after="0" w:lineRule="auto"/>
        <w:ind w:left="0" w:firstLine="0"/>
        <w:rPr/>
      </w:pPr>
      <w:r w:rsidDel="00000000" w:rsidR="00000000" w:rsidRPr="00000000">
        <w:rPr>
          <w:rtl w:val="0"/>
        </w:rPr>
      </w:r>
    </w:p>
    <w:p w:rsidR="00000000" w:rsidDel="00000000" w:rsidP="00000000" w:rsidRDefault="00000000" w:rsidRPr="00000000" w14:paraId="00000364">
      <w:pPr>
        <w:spacing w:after="0" w:lineRule="auto"/>
        <w:ind w:left="0" w:firstLine="0"/>
        <w:rPr/>
      </w:pPr>
      <w:r w:rsidDel="00000000" w:rsidR="00000000" w:rsidRPr="00000000">
        <w:rPr>
          <w:rtl w:val="0"/>
        </w:rPr>
        <w:t xml:space="preserve">JACK: [cross] What’s your motiv- okay.</w:t>
      </w:r>
    </w:p>
    <w:p w:rsidR="00000000" w:rsidDel="00000000" w:rsidP="00000000" w:rsidRDefault="00000000" w:rsidRPr="00000000" w14:paraId="00000365">
      <w:pPr>
        <w:spacing w:after="0" w:lineRule="auto"/>
        <w:ind w:left="0" w:firstLine="0"/>
        <w:rPr/>
      </w:pPr>
      <w:r w:rsidDel="00000000" w:rsidR="00000000" w:rsidRPr="00000000">
        <w:rPr>
          <w:rtl w:val="0"/>
        </w:rPr>
      </w:r>
    </w:p>
    <w:p w:rsidR="00000000" w:rsidDel="00000000" w:rsidP="00000000" w:rsidRDefault="00000000" w:rsidRPr="00000000" w14:paraId="00000366">
      <w:pPr>
        <w:spacing w:after="0" w:lineRule="auto"/>
        <w:ind w:left="0" w:firstLine="0"/>
        <w:rPr/>
      </w:pPr>
      <w:r w:rsidDel="00000000" w:rsidR="00000000" w:rsidRPr="00000000">
        <w:rPr>
          <w:rtl w:val="0"/>
        </w:rPr>
        <w:t xml:space="preserve">ART: up to two things, that, like, an unwavering sense of direction,</w:t>
      </w:r>
    </w:p>
    <w:p w:rsidR="00000000" w:rsidDel="00000000" w:rsidP="00000000" w:rsidRDefault="00000000" w:rsidRPr="00000000" w14:paraId="00000367">
      <w:pPr>
        <w:spacing w:after="0" w:lineRule="auto"/>
        <w:ind w:left="0" w:firstLine="0"/>
        <w:rPr/>
      </w:pPr>
      <w:r w:rsidDel="00000000" w:rsidR="00000000" w:rsidRPr="00000000">
        <w:rPr>
          <w:rtl w:val="0"/>
        </w:rPr>
      </w:r>
    </w:p>
    <w:p w:rsidR="00000000" w:rsidDel="00000000" w:rsidP="00000000" w:rsidRDefault="00000000" w:rsidRPr="00000000" w14:paraId="00000368">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369">
      <w:pPr>
        <w:spacing w:after="0" w:lineRule="auto"/>
        <w:ind w:left="0" w:firstLine="0"/>
        <w:rPr/>
      </w:pPr>
      <w:r w:rsidDel="00000000" w:rsidR="00000000" w:rsidRPr="00000000">
        <w:rPr>
          <w:rtl w:val="0"/>
        </w:rPr>
      </w:r>
    </w:p>
    <w:p w:rsidR="00000000" w:rsidDel="00000000" w:rsidP="00000000" w:rsidRDefault="00000000" w:rsidRPr="00000000" w14:paraId="0000036A">
      <w:pPr>
        <w:spacing w:after="0" w:lineRule="auto"/>
        <w:ind w:left="0" w:firstLine="0"/>
        <w:rPr/>
      </w:pPr>
      <w:r w:rsidDel="00000000" w:rsidR="00000000" w:rsidRPr="00000000">
        <w:rPr>
          <w:rtl w:val="0"/>
        </w:rPr>
        <w:t xml:space="preserve">ART: invulnerability to blank,</w:t>
      </w:r>
    </w:p>
    <w:p w:rsidR="00000000" w:rsidDel="00000000" w:rsidP="00000000" w:rsidRDefault="00000000" w:rsidRPr="00000000" w14:paraId="0000036B">
      <w:pPr>
        <w:spacing w:after="0" w:lineRule="auto"/>
        <w:ind w:left="0" w:firstLine="0"/>
        <w:rPr/>
      </w:pPr>
      <w:r w:rsidDel="00000000" w:rsidR="00000000" w:rsidRPr="00000000">
        <w:rPr>
          <w:rtl w:val="0"/>
        </w:rPr>
      </w:r>
    </w:p>
    <w:p w:rsidR="00000000" w:rsidDel="00000000" w:rsidP="00000000" w:rsidRDefault="00000000" w:rsidRPr="00000000" w14:paraId="0000036C">
      <w:pPr>
        <w:spacing w:after="0" w:lineRule="auto"/>
        <w:ind w:left="0" w:firstLine="0"/>
        <w:rPr/>
      </w:pPr>
      <w:r w:rsidDel="00000000" w:rsidR="00000000" w:rsidRPr="00000000">
        <w:rPr>
          <w:rtl w:val="0"/>
        </w:rPr>
        <w:t xml:space="preserve">AUSTIN: Right.</w:t>
      </w:r>
    </w:p>
    <w:p w:rsidR="00000000" w:rsidDel="00000000" w:rsidP="00000000" w:rsidRDefault="00000000" w:rsidRPr="00000000" w14:paraId="0000036D">
      <w:pPr>
        <w:spacing w:after="0" w:lineRule="auto"/>
        <w:ind w:left="0" w:firstLine="0"/>
        <w:rPr/>
      </w:pPr>
      <w:r w:rsidDel="00000000" w:rsidR="00000000" w:rsidRPr="00000000">
        <w:rPr>
          <w:rtl w:val="0"/>
        </w:rPr>
      </w:r>
    </w:p>
    <w:p w:rsidR="00000000" w:rsidDel="00000000" w:rsidP="00000000" w:rsidRDefault="00000000" w:rsidRPr="00000000" w14:paraId="0000036E">
      <w:pPr>
        <w:spacing w:after="0" w:lineRule="auto"/>
        <w:ind w:left="0" w:firstLine="0"/>
        <w:rPr/>
      </w:pPr>
      <w:r w:rsidDel="00000000" w:rsidR="00000000" w:rsidRPr="00000000">
        <w:rPr>
          <w:rtl w:val="0"/>
        </w:rPr>
        <w:t xml:space="preserve">ART: a mark of divine authority, senses that pierce lies, a voice that transcends language, and </w:t>
      </w:r>
    </w:p>
    <w:p w:rsidR="00000000" w:rsidDel="00000000" w:rsidP="00000000" w:rsidRDefault="00000000" w:rsidRPr="00000000" w14:paraId="0000036F">
      <w:pPr>
        <w:spacing w:after="0" w:lineRule="auto"/>
        <w:ind w:left="0" w:firstLine="0"/>
        <w:rPr/>
      </w:pPr>
      <w:r w:rsidDel="00000000" w:rsidR="00000000" w:rsidRPr="00000000">
        <w:rPr>
          <w:rtl w:val="0"/>
        </w:rPr>
        <w:t xml:space="preserve">freedom from hunger, thirst, and sleep. I can choose two of those things. [pause] </w:t>
      </w:r>
    </w:p>
    <w:p w:rsidR="00000000" w:rsidDel="00000000" w:rsidP="00000000" w:rsidRDefault="00000000" w:rsidRPr="00000000" w14:paraId="00000370">
      <w:pPr>
        <w:spacing w:after="0" w:lineRule="auto"/>
        <w:ind w:left="0" w:firstLine="0"/>
        <w:rPr/>
      </w:pPr>
      <w:r w:rsidDel="00000000" w:rsidR="00000000" w:rsidRPr="00000000">
        <w:rPr>
          <w:rtl w:val="0"/>
        </w:rPr>
      </w:r>
    </w:p>
    <w:p w:rsidR="00000000" w:rsidDel="00000000" w:rsidP="00000000" w:rsidRDefault="00000000" w:rsidRPr="00000000" w14:paraId="00000371">
      <w:pPr>
        <w:spacing w:after="0" w:lineRule="auto"/>
        <w:ind w:left="0" w:firstLine="0"/>
        <w:rPr/>
      </w:pPr>
      <w:r w:rsidDel="00000000" w:rsidR="00000000" w:rsidRPr="00000000">
        <w:rPr>
          <w:rtl w:val="0"/>
        </w:rPr>
        <w:t xml:space="preserve">JACK: [cross] Uh - right, but - </w:t>
      </w:r>
    </w:p>
    <w:p w:rsidR="00000000" w:rsidDel="00000000" w:rsidP="00000000" w:rsidRDefault="00000000" w:rsidRPr="00000000" w14:paraId="00000372">
      <w:pPr>
        <w:spacing w:after="0" w:lineRule="auto"/>
        <w:ind w:left="0" w:firstLine="0"/>
        <w:rPr/>
      </w:pPr>
      <w:r w:rsidDel="00000000" w:rsidR="00000000" w:rsidRPr="00000000">
        <w:rPr>
          <w:rtl w:val="0"/>
        </w:rPr>
      </w:r>
    </w:p>
    <w:p w:rsidR="00000000" w:rsidDel="00000000" w:rsidP="00000000" w:rsidRDefault="00000000" w:rsidRPr="00000000" w14:paraId="00000373">
      <w:pPr>
        <w:spacing w:after="0" w:lineRule="auto"/>
        <w:ind w:left="0" w:firstLine="0"/>
        <w:rPr/>
      </w:pPr>
      <w:r w:rsidDel="00000000" w:rsidR="00000000" w:rsidRPr="00000000">
        <w:rPr>
          <w:rtl w:val="0"/>
        </w:rPr>
        <w:t xml:space="preserve">ART: [cross] Like invulnerability to drowning - </w:t>
      </w:r>
    </w:p>
    <w:p w:rsidR="00000000" w:rsidDel="00000000" w:rsidP="00000000" w:rsidRDefault="00000000" w:rsidRPr="00000000" w14:paraId="00000374">
      <w:pPr>
        <w:spacing w:after="0" w:lineRule="auto"/>
        <w:ind w:left="0" w:firstLine="0"/>
        <w:rPr/>
      </w:pPr>
      <w:r w:rsidDel="00000000" w:rsidR="00000000" w:rsidRPr="00000000">
        <w:rPr>
          <w:rtl w:val="0"/>
        </w:rPr>
      </w:r>
    </w:p>
    <w:p w:rsidR="00000000" w:rsidDel="00000000" w:rsidP="00000000" w:rsidRDefault="00000000" w:rsidRPr="00000000" w14:paraId="00000375">
      <w:pPr>
        <w:spacing w:after="0" w:lineRule="auto"/>
        <w:ind w:left="0" w:firstLine="0"/>
        <w:rPr/>
      </w:pPr>
      <w:r w:rsidDel="00000000" w:rsidR="00000000" w:rsidRPr="00000000">
        <w:rPr>
          <w:rtl w:val="0"/>
        </w:rPr>
        <w:t xml:space="preserve">JACK: But, how low does that go, though, cause it’s like, if you walk into a room, if you don’t have </w:t>
      </w:r>
    </w:p>
    <w:p w:rsidR="00000000" w:rsidDel="00000000" w:rsidP="00000000" w:rsidRDefault="00000000" w:rsidRPr="00000000" w14:paraId="00000376">
      <w:pPr>
        <w:spacing w:after="0" w:lineRule="auto"/>
        <w:ind w:left="0" w:firstLine="0"/>
        <w:rPr/>
      </w:pPr>
      <w:r w:rsidDel="00000000" w:rsidR="00000000" w:rsidRPr="00000000">
        <w:rPr>
          <w:rtl w:val="0"/>
        </w:rPr>
        <w:t xml:space="preserve">a quest at the time,</w:t>
      </w:r>
    </w:p>
    <w:p w:rsidR="00000000" w:rsidDel="00000000" w:rsidP="00000000" w:rsidRDefault="00000000" w:rsidRPr="00000000" w14:paraId="00000377">
      <w:pPr>
        <w:spacing w:after="0" w:lineRule="auto"/>
        <w:ind w:left="0" w:firstLine="0"/>
        <w:rPr/>
      </w:pPr>
      <w:r w:rsidDel="00000000" w:rsidR="00000000" w:rsidRPr="00000000">
        <w:rPr>
          <w:rtl w:val="0"/>
        </w:rPr>
      </w:r>
    </w:p>
    <w:p w:rsidR="00000000" w:rsidDel="00000000" w:rsidP="00000000" w:rsidRDefault="00000000" w:rsidRPr="00000000" w14:paraId="00000378">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379">
      <w:pPr>
        <w:spacing w:after="0" w:lineRule="auto"/>
        <w:ind w:left="0" w:firstLine="0"/>
        <w:rPr/>
      </w:pPr>
      <w:r w:rsidDel="00000000" w:rsidR="00000000" w:rsidRPr="00000000">
        <w:rPr>
          <w:rtl w:val="0"/>
        </w:rPr>
      </w:r>
    </w:p>
    <w:p w:rsidR="00000000" w:rsidDel="00000000" w:rsidP="00000000" w:rsidRDefault="00000000" w:rsidRPr="00000000" w14:paraId="0000037A">
      <w:pPr>
        <w:spacing w:after="0" w:lineRule="auto"/>
        <w:ind w:left="0" w:firstLine="0"/>
        <w:rPr/>
      </w:pPr>
      <w:r w:rsidDel="00000000" w:rsidR="00000000" w:rsidRPr="00000000">
        <w:rPr>
          <w:rtl w:val="0"/>
        </w:rPr>
        <w:t xml:space="preserve">JACK: you walk into a room with twenty goblins, [ALI laughs] could you just make your quest no </w:t>
      </w:r>
    </w:p>
    <w:p w:rsidR="00000000" w:rsidDel="00000000" w:rsidP="00000000" w:rsidRDefault="00000000" w:rsidRPr="00000000" w14:paraId="0000037B">
      <w:pPr>
        <w:spacing w:after="0" w:lineRule="auto"/>
        <w:ind w:left="0" w:firstLine="0"/>
        <w:rPr/>
      </w:pPr>
      <w:r w:rsidDel="00000000" w:rsidR="00000000" w:rsidRPr="00000000">
        <w:rPr>
          <w:rtl w:val="0"/>
        </w:rPr>
        <w:t xml:space="preserve">more goblins?</w:t>
      </w:r>
    </w:p>
    <w:p w:rsidR="00000000" w:rsidDel="00000000" w:rsidP="00000000" w:rsidRDefault="00000000" w:rsidRPr="00000000" w14:paraId="0000037C">
      <w:pPr>
        <w:spacing w:after="0" w:lineRule="auto"/>
        <w:ind w:left="0" w:firstLine="0"/>
        <w:rPr/>
      </w:pPr>
      <w:r w:rsidDel="00000000" w:rsidR="00000000" w:rsidRPr="00000000">
        <w:rPr>
          <w:rtl w:val="0"/>
        </w:rPr>
      </w:r>
    </w:p>
    <w:p w:rsidR="00000000" w:rsidDel="00000000" w:rsidP="00000000" w:rsidRDefault="00000000" w:rsidRPr="00000000" w14:paraId="0000037D">
      <w:pPr>
        <w:spacing w:after="0" w:lineRule="auto"/>
        <w:ind w:left="0" w:firstLine="0"/>
        <w:rPr/>
      </w:pPr>
      <w:r w:rsidDel="00000000" w:rsidR="00000000" w:rsidRPr="00000000">
        <w:rPr>
          <w:rtl w:val="0"/>
        </w:rPr>
        <w:t xml:space="preserve">AUSTIN: [cross] Well no I think that’s what - [laughter]</w:t>
      </w:r>
    </w:p>
    <w:p w:rsidR="00000000" w:rsidDel="00000000" w:rsidP="00000000" w:rsidRDefault="00000000" w:rsidRPr="00000000" w14:paraId="0000037E">
      <w:pPr>
        <w:spacing w:after="0" w:lineRule="auto"/>
        <w:ind w:left="0" w:firstLine="0"/>
        <w:rPr/>
      </w:pPr>
      <w:r w:rsidDel="00000000" w:rsidR="00000000" w:rsidRPr="00000000">
        <w:rPr>
          <w:rtl w:val="0"/>
        </w:rPr>
      </w:r>
    </w:p>
    <w:p w:rsidR="00000000" w:rsidDel="00000000" w:rsidP="00000000" w:rsidRDefault="00000000" w:rsidRPr="00000000" w14:paraId="0000037F">
      <w:pPr>
        <w:spacing w:after="0" w:lineRule="auto"/>
        <w:ind w:left="0" w:firstLine="0"/>
        <w:rPr/>
      </w:pPr>
      <w:r w:rsidDel="00000000" w:rsidR="00000000" w:rsidRPr="00000000">
        <w:rPr>
          <w:rtl w:val="0"/>
        </w:rPr>
        <w:t xml:space="preserve">JACK: [cross] Invulnerability to goblins [laughs]?</w:t>
      </w:r>
    </w:p>
    <w:p w:rsidR="00000000" w:rsidDel="00000000" w:rsidP="00000000" w:rsidRDefault="00000000" w:rsidRPr="00000000" w14:paraId="00000380">
      <w:pPr>
        <w:spacing w:after="0" w:lineRule="auto"/>
        <w:ind w:left="0" w:firstLine="0"/>
        <w:rPr/>
      </w:pPr>
      <w:r w:rsidDel="00000000" w:rsidR="00000000" w:rsidRPr="00000000">
        <w:rPr>
          <w:rtl w:val="0"/>
        </w:rPr>
      </w:r>
    </w:p>
    <w:p w:rsidR="00000000" w:rsidDel="00000000" w:rsidP="00000000" w:rsidRDefault="00000000" w:rsidRPr="00000000" w14:paraId="00000381">
      <w:pPr>
        <w:spacing w:after="0" w:lineRule="auto"/>
        <w:ind w:left="0" w:firstLine="0"/>
        <w:rPr/>
      </w:pPr>
      <w:r w:rsidDel="00000000" w:rsidR="00000000" w:rsidRPr="00000000">
        <w:rPr>
          <w:rtl w:val="0"/>
        </w:rPr>
        <w:t xml:space="preserve">AUSTIN: I - let’s, we can broaden this, and say discover the truth of the threat against the Burg? </w:t>
      </w:r>
    </w:p>
    <w:p w:rsidR="00000000" w:rsidDel="00000000" w:rsidP="00000000" w:rsidRDefault="00000000" w:rsidRPr="00000000" w14:paraId="00000382">
      <w:pPr>
        <w:spacing w:after="0" w:lineRule="auto"/>
        <w:ind w:left="0" w:firstLine="0"/>
        <w:rPr/>
      </w:pPr>
      <w:r w:rsidDel="00000000" w:rsidR="00000000" w:rsidRPr="00000000">
        <w:rPr>
          <w:rtl w:val="0"/>
        </w:rPr>
        <w:t xml:space="preserve">And suddenly that sounds bigger than, [cross] than, this tower?</w:t>
      </w:r>
    </w:p>
    <w:p w:rsidR="00000000" w:rsidDel="00000000" w:rsidP="00000000" w:rsidRDefault="00000000" w:rsidRPr="00000000" w14:paraId="00000383">
      <w:pPr>
        <w:spacing w:after="0" w:lineRule="auto"/>
        <w:ind w:left="0" w:firstLine="0"/>
        <w:rPr/>
      </w:pPr>
      <w:r w:rsidDel="00000000" w:rsidR="00000000" w:rsidRPr="00000000">
        <w:rPr>
          <w:rtl w:val="0"/>
        </w:rPr>
      </w:r>
    </w:p>
    <w:p w:rsidR="00000000" w:rsidDel="00000000" w:rsidP="00000000" w:rsidRDefault="00000000" w:rsidRPr="00000000" w14:paraId="00000384">
      <w:pPr>
        <w:spacing w:after="0" w:lineRule="auto"/>
        <w:ind w:left="0" w:firstLine="0"/>
        <w:rPr/>
      </w:pPr>
      <w:r w:rsidDel="00000000" w:rsidR="00000000" w:rsidRPr="00000000">
        <w:rPr>
          <w:rtl w:val="0"/>
        </w:rPr>
        <w:t xml:space="preserve">ART: [cross] Well then - then I’m wasting, my invulnerability. By putting it for drowning.</w:t>
      </w:r>
    </w:p>
    <w:p w:rsidR="00000000" w:rsidDel="00000000" w:rsidP="00000000" w:rsidRDefault="00000000" w:rsidRPr="00000000" w14:paraId="00000385">
      <w:pPr>
        <w:spacing w:after="0" w:lineRule="auto"/>
        <w:ind w:left="0" w:firstLine="0"/>
        <w:rPr/>
      </w:pPr>
      <w:r w:rsidDel="00000000" w:rsidR="00000000" w:rsidRPr="00000000">
        <w:rPr>
          <w:rtl w:val="0"/>
        </w:rPr>
      </w:r>
    </w:p>
    <w:p w:rsidR="00000000" w:rsidDel="00000000" w:rsidP="00000000" w:rsidRDefault="00000000" w:rsidRPr="00000000" w14:paraId="00000386">
      <w:pPr>
        <w:spacing w:after="0" w:lineRule="auto"/>
        <w:ind w:left="0" w:firstLine="0"/>
        <w:rPr/>
      </w:pPr>
      <w:r w:rsidDel="00000000" w:rsidR="00000000" w:rsidRPr="00000000">
        <w:rPr>
          <w:rtl w:val="0"/>
        </w:rPr>
        <w:t xml:space="preserve">AUSTIN: But - well no, I’m, no I’m gonna s- hm. You are, [cross] but I - I think the rest [ALI laughs]</w:t>
      </w:r>
    </w:p>
    <w:p w:rsidR="00000000" w:rsidDel="00000000" w:rsidP="00000000" w:rsidRDefault="00000000" w:rsidRPr="00000000" w14:paraId="00000387">
      <w:pPr>
        <w:spacing w:after="0" w:lineRule="auto"/>
        <w:ind w:left="0" w:firstLine="0"/>
        <w:rPr/>
      </w:pPr>
      <w:r w:rsidDel="00000000" w:rsidR="00000000" w:rsidRPr="00000000">
        <w:rPr>
          <w:rtl w:val="0"/>
        </w:rPr>
      </w:r>
    </w:p>
    <w:p w:rsidR="00000000" w:rsidDel="00000000" w:rsidP="00000000" w:rsidRDefault="00000000" w:rsidRPr="00000000" w14:paraId="00000388">
      <w:pPr>
        <w:spacing w:after="0" w:lineRule="auto"/>
        <w:ind w:left="0" w:firstLine="0"/>
        <w:rPr/>
      </w:pPr>
      <w:r w:rsidDel="00000000" w:rsidR="00000000" w:rsidRPr="00000000">
        <w:rPr>
          <w:rtl w:val="0"/>
        </w:rPr>
        <w:t xml:space="preserve">NICK: [cross] I mean how does that help the rest of us anyways?</w:t>
      </w:r>
    </w:p>
    <w:p w:rsidR="00000000" w:rsidDel="00000000" w:rsidP="00000000" w:rsidRDefault="00000000" w:rsidRPr="00000000" w14:paraId="00000389">
      <w:pPr>
        <w:spacing w:after="0" w:lineRule="auto"/>
        <w:ind w:left="0" w:firstLine="0"/>
        <w:rPr/>
      </w:pPr>
      <w:r w:rsidDel="00000000" w:rsidR="00000000" w:rsidRPr="00000000">
        <w:rPr>
          <w:rtl w:val="0"/>
        </w:rPr>
      </w:r>
    </w:p>
    <w:p w:rsidR="00000000" w:rsidDel="00000000" w:rsidP="00000000" w:rsidRDefault="00000000" w:rsidRPr="00000000" w14:paraId="0000038A">
      <w:pPr>
        <w:spacing w:after="0" w:lineRule="auto"/>
        <w:ind w:left="0" w:firstLine="0"/>
        <w:rPr/>
      </w:pPr>
      <w:r w:rsidDel="00000000" w:rsidR="00000000" w:rsidRPr="00000000">
        <w:rPr>
          <w:rtl w:val="0"/>
        </w:rPr>
        <w:t xml:space="preserve">AUSTIN: It doesn’t. </w:t>
      </w:r>
    </w:p>
    <w:p w:rsidR="00000000" w:rsidDel="00000000" w:rsidP="00000000" w:rsidRDefault="00000000" w:rsidRPr="00000000" w14:paraId="0000038B">
      <w:pPr>
        <w:spacing w:after="0" w:lineRule="auto"/>
        <w:ind w:left="0" w:firstLine="0"/>
        <w:rPr/>
      </w:pPr>
      <w:r w:rsidDel="00000000" w:rsidR="00000000" w:rsidRPr="00000000">
        <w:rPr>
          <w:rtl w:val="0"/>
        </w:rPr>
      </w:r>
    </w:p>
    <w:p w:rsidR="00000000" w:rsidDel="00000000" w:rsidP="00000000" w:rsidRDefault="00000000" w:rsidRPr="00000000" w14:paraId="0000038C">
      <w:pPr>
        <w:spacing w:after="0" w:lineRule="auto"/>
        <w:ind w:left="0" w:firstLine="0"/>
        <w:rPr>
          <w:b w:val="1"/>
        </w:rPr>
      </w:pPr>
      <w:r w:rsidDel="00000000" w:rsidR="00000000" w:rsidRPr="00000000">
        <w:rPr>
          <w:b w:val="1"/>
          <w:rtl w:val="0"/>
        </w:rPr>
        <w:t xml:space="preserve">[#00:25:00#]</w:t>
      </w:r>
    </w:p>
    <w:p w:rsidR="00000000" w:rsidDel="00000000" w:rsidP="00000000" w:rsidRDefault="00000000" w:rsidRPr="00000000" w14:paraId="0000038D">
      <w:pPr>
        <w:spacing w:after="0" w:lineRule="auto"/>
        <w:ind w:left="0" w:firstLine="0"/>
        <w:rPr/>
      </w:pPr>
      <w:r w:rsidDel="00000000" w:rsidR="00000000" w:rsidRPr="00000000">
        <w:rPr>
          <w:rtl w:val="0"/>
        </w:rPr>
      </w:r>
    </w:p>
    <w:p w:rsidR="00000000" w:rsidDel="00000000" w:rsidP="00000000" w:rsidRDefault="00000000" w:rsidRPr="00000000" w14:paraId="0000038E">
      <w:pPr>
        <w:spacing w:after="0" w:lineRule="auto"/>
        <w:ind w:left="0" w:firstLine="0"/>
        <w:rPr/>
      </w:pPr>
      <w:r w:rsidDel="00000000" w:rsidR="00000000" w:rsidRPr="00000000">
        <w:rPr>
          <w:rtl w:val="0"/>
        </w:rPr>
        <w:t xml:space="preserve">KEITH: It doesn’t.</w:t>
      </w:r>
    </w:p>
    <w:p w:rsidR="00000000" w:rsidDel="00000000" w:rsidP="00000000" w:rsidRDefault="00000000" w:rsidRPr="00000000" w14:paraId="0000038F">
      <w:pPr>
        <w:spacing w:after="0" w:lineRule="auto"/>
        <w:ind w:left="0" w:firstLine="0"/>
        <w:rPr/>
      </w:pPr>
      <w:r w:rsidDel="00000000" w:rsidR="00000000" w:rsidRPr="00000000">
        <w:rPr>
          <w:rtl w:val="0"/>
        </w:rPr>
      </w:r>
    </w:p>
    <w:p w:rsidR="00000000" w:rsidDel="00000000" w:rsidP="00000000" w:rsidRDefault="00000000" w:rsidRPr="00000000" w14:paraId="00000390">
      <w:pPr>
        <w:spacing w:after="0" w:lineRule="auto"/>
        <w:ind w:left="0" w:firstLine="0"/>
        <w:rPr/>
      </w:pPr>
      <w:r w:rsidDel="00000000" w:rsidR="00000000" w:rsidRPr="00000000">
        <w:rPr>
          <w:rtl w:val="0"/>
        </w:rPr>
        <w:t xml:space="preserve">AUSTIN: He just wants it for him, so that - </w:t>
      </w:r>
    </w:p>
    <w:p w:rsidR="00000000" w:rsidDel="00000000" w:rsidP="00000000" w:rsidRDefault="00000000" w:rsidRPr="00000000" w14:paraId="00000391">
      <w:pPr>
        <w:spacing w:after="0" w:lineRule="auto"/>
        <w:ind w:left="0" w:firstLine="0"/>
        <w:rPr/>
      </w:pPr>
      <w:r w:rsidDel="00000000" w:rsidR="00000000" w:rsidRPr="00000000">
        <w:rPr>
          <w:rtl w:val="0"/>
        </w:rPr>
      </w:r>
    </w:p>
    <w:p w:rsidR="00000000" w:rsidDel="00000000" w:rsidP="00000000" w:rsidRDefault="00000000" w:rsidRPr="00000000" w14:paraId="00000392">
      <w:pPr>
        <w:spacing w:after="0" w:lineRule="auto"/>
        <w:ind w:left="0" w:firstLine="0"/>
        <w:rPr/>
      </w:pPr>
      <w:r w:rsidDel="00000000" w:rsidR="00000000" w:rsidRPr="00000000">
        <w:rPr>
          <w:rtl w:val="0"/>
        </w:rPr>
        <w:t xml:space="preserve">KEITH: [cross] He just said - </w:t>
      </w:r>
    </w:p>
    <w:p w:rsidR="00000000" w:rsidDel="00000000" w:rsidP="00000000" w:rsidRDefault="00000000" w:rsidRPr="00000000" w14:paraId="00000393">
      <w:pPr>
        <w:spacing w:after="0" w:lineRule="auto"/>
        <w:ind w:left="0" w:firstLine="0"/>
        <w:rPr/>
      </w:pPr>
      <w:r w:rsidDel="00000000" w:rsidR="00000000" w:rsidRPr="00000000">
        <w:rPr>
          <w:rtl w:val="0"/>
        </w:rPr>
      </w:r>
    </w:p>
    <w:p w:rsidR="00000000" w:rsidDel="00000000" w:rsidP="00000000" w:rsidRDefault="00000000" w:rsidRPr="00000000" w14:paraId="00000394">
      <w:pPr>
        <w:spacing w:after="0" w:lineRule="auto"/>
        <w:ind w:left="0" w:firstLine="0"/>
        <w:rPr/>
      </w:pPr>
      <w:r w:rsidDel="00000000" w:rsidR="00000000" w:rsidRPr="00000000">
        <w:rPr>
          <w:rtl w:val="0"/>
        </w:rPr>
        <w:t xml:space="preserve">AUSTIN: [cross] if he falls in the ocean, he won’t drown.</w:t>
      </w:r>
    </w:p>
    <w:p w:rsidR="00000000" w:rsidDel="00000000" w:rsidP="00000000" w:rsidRDefault="00000000" w:rsidRPr="00000000" w14:paraId="00000395">
      <w:pPr>
        <w:spacing w:after="0" w:lineRule="auto"/>
        <w:ind w:left="0" w:firstLine="0"/>
        <w:rPr/>
      </w:pPr>
      <w:r w:rsidDel="00000000" w:rsidR="00000000" w:rsidRPr="00000000">
        <w:rPr>
          <w:rtl w:val="0"/>
        </w:rPr>
      </w:r>
    </w:p>
    <w:p w:rsidR="00000000" w:rsidDel="00000000" w:rsidP="00000000" w:rsidRDefault="00000000" w:rsidRPr="00000000" w14:paraId="00000396">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397">
      <w:pPr>
        <w:spacing w:after="0" w:lineRule="auto"/>
        <w:ind w:left="0" w:firstLine="0"/>
        <w:rPr/>
      </w:pPr>
      <w:r w:rsidDel="00000000" w:rsidR="00000000" w:rsidRPr="00000000">
        <w:rPr>
          <w:rtl w:val="0"/>
        </w:rPr>
      </w:r>
    </w:p>
    <w:p w:rsidR="00000000" w:rsidDel="00000000" w:rsidP="00000000" w:rsidRDefault="00000000" w:rsidRPr="00000000" w14:paraId="00000398">
      <w:pPr>
        <w:spacing w:after="0" w:lineRule="auto"/>
        <w:ind w:left="0" w:firstLine="0"/>
        <w:rPr/>
      </w:pPr>
      <w:r w:rsidDel="00000000" w:rsidR="00000000" w:rsidRPr="00000000">
        <w:rPr>
          <w:rtl w:val="0"/>
        </w:rPr>
        <w:t xml:space="preserve">ART: Woah woah woah.</w:t>
      </w:r>
    </w:p>
    <w:p w:rsidR="00000000" w:rsidDel="00000000" w:rsidP="00000000" w:rsidRDefault="00000000" w:rsidRPr="00000000" w14:paraId="00000399">
      <w:pPr>
        <w:spacing w:after="0" w:lineRule="auto"/>
        <w:ind w:left="0" w:firstLine="0"/>
        <w:rPr/>
      </w:pPr>
      <w:r w:rsidDel="00000000" w:rsidR="00000000" w:rsidRPr="00000000">
        <w:rPr>
          <w:rtl w:val="0"/>
        </w:rPr>
      </w:r>
    </w:p>
    <w:p w:rsidR="00000000" w:rsidDel="00000000" w:rsidP="00000000" w:rsidRDefault="00000000" w:rsidRPr="00000000" w14:paraId="0000039A">
      <w:pPr>
        <w:spacing w:after="0" w:lineRule="auto"/>
        <w:ind w:left="0" w:firstLine="0"/>
        <w:rPr/>
      </w:pPr>
      <w:r w:rsidDel="00000000" w:rsidR="00000000" w:rsidRPr="00000000">
        <w:rPr>
          <w:rtl w:val="0"/>
        </w:rPr>
        <w:t xml:space="preserve">KEITH: [cross] This is all a ruse, in order to - </w:t>
      </w:r>
    </w:p>
    <w:p w:rsidR="00000000" w:rsidDel="00000000" w:rsidP="00000000" w:rsidRDefault="00000000" w:rsidRPr="00000000" w14:paraId="0000039B">
      <w:pPr>
        <w:spacing w:after="0" w:lineRule="auto"/>
        <w:ind w:left="360" w:firstLine="0"/>
        <w:rPr/>
      </w:pPr>
      <w:r w:rsidDel="00000000" w:rsidR="00000000" w:rsidRPr="00000000">
        <w:rPr>
          <w:rtl w:val="0"/>
        </w:rPr>
      </w:r>
    </w:p>
    <w:p w:rsidR="00000000" w:rsidDel="00000000" w:rsidP="00000000" w:rsidRDefault="00000000" w:rsidRPr="00000000" w14:paraId="0000039C">
      <w:pPr>
        <w:spacing w:after="0" w:lineRule="auto"/>
        <w:ind w:left="360" w:firstLine="0"/>
        <w:rPr/>
      </w:pPr>
      <w:r w:rsidDel="00000000" w:rsidR="00000000" w:rsidRPr="00000000">
        <w:rPr>
          <w:rtl w:val="0"/>
        </w:rPr>
        <w:t xml:space="preserve">ART (as Hadrian): [cross] But if I can’t drown, I think it opens up a lot of options here, right? </w:t>
      </w:r>
    </w:p>
    <w:p w:rsidR="00000000" w:rsidDel="00000000" w:rsidP="00000000" w:rsidRDefault="00000000" w:rsidRPr="00000000" w14:paraId="0000039D">
      <w:pPr>
        <w:spacing w:after="0" w:lineRule="auto"/>
        <w:ind w:left="360" w:firstLine="0"/>
        <w:rPr/>
      </w:pPr>
      <w:r w:rsidDel="00000000" w:rsidR="00000000" w:rsidRPr="00000000">
        <w:rPr>
          <w:rtl w:val="0"/>
        </w:rPr>
        <w:t xml:space="preserve">Like, I have the heaviest armor, so I’m the biggest encumbrance. If you don’t have to deal </w:t>
      </w:r>
    </w:p>
    <w:p w:rsidR="00000000" w:rsidDel="00000000" w:rsidP="00000000" w:rsidRDefault="00000000" w:rsidRPr="00000000" w14:paraId="0000039E">
      <w:pPr>
        <w:spacing w:after="0" w:lineRule="auto"/>
        <w:ind w:left="360" w:firstLine="0"/>
        <w:rPr/>
      </w:pPr>
      <w:r w:rsidDel="00000000" w:rsidR="00000000" w:rsidRPr="00000000">
        <w:rPr>
          <w:rtl w:val="0"/>
        </w:rPr>
        <w:t xml:space="preserve">with me, I think you could get one person with armor onto shore. [pause] Even if it’s just like, </w:t>
      </w:r>
    </w:p>
    <w:p w:rsidR="00000000" w:rsidDel="00000000" w:rsidP="00000000" w:rsidRDefault="00000000" w:rsidRPr="00000000" w14:paraId="0000039F">
      <w:pPr>
        <w:spacing w:after="0" w:lineRule="auto"/>
        <w:ind w:left="360" w:firstLine="0"/>
        <w:rPr/>
      </w:pPr>
      <w:r w:rsidDel="00000000" w:rsidR="00000000" w:rsidRPr="00000000">
        <w:rPr>
          <w:rtl w:val="0"/>
        </w:rPr>
        <w:t xml:space="preserve">dumping Hella in a boat by herself [laughter],</w:t>
      </w:r>
    </w:p>
    <w:p w:rsidR="00000000" w:rsidDel="00000000" w:rsidP="00000000" w:rsidRDefault="00000000" w:rsidRPr="00000000" w14:paraId="000003A0">
      <w:pPr>
        <w:spacing w:after="0" w:lineRule="auto"/>
        <w:ind w:left="360" w:firstLine="0"/>
        <w:rPr/>
      </w:pPr>
      <w:r w:rsidDel="00000000" w:rsidR="00000000" w:rsidRPr="00000000">
        <w:rPr>
          <w:rtl w:val="0"/>
        </w:rPr>
      </w:r>
    </w:p>
    <w:p w:rsidR="00000000" w:rsidDel="00000000" w:rsidP="00000000" w:rsidRDefault="00000000" w:rsidRPr="00000000" w14:paraId="000003A1">
      <w:pPr>
        <w:spacing w:after="0" w:lineRule="auto"/>
        <w:ind w:left="360" w:firstLine="0"/>
        <w:rPr/>
      </w:pPr>
      <w:r w:rsidDel="00000000" w:rsidR="00000000" w:rsidRPr="00000000">
        <w:rPr>
          <w:rtl w:val="0"/>
        </w:rPr>
        <w:t xml:space="preserve">KEITH (as Fero): [cross] Ooh.</w:t>
      </w:r>
    </w:p>
    <w:p w:rsidR="00000000" w:rsidDel="00000000" w:rsidP="00000000" w:rsidRDefault="00000000" w:rsidRPr="00000000" w14:paraId="000003A2">
      <w:pPr>
        <w:spacing w:after="0" w:lineRule="auto"/>
        <w:ind w:left="360" w:firstLine="0"/>
        <w:rPr/>
      </w:pPr>
      <w:r w:rsidDel="00000000" w:rsidR="00000000" w:rsidRPr="00000000">
        <w:rPr>
          <w:rtl w:val="0"/>
        </w:rPr>
      </w:r>
    </w:p>
    <w:p w:rsidR="00000000" w:rsidDel="00000000" w:rsidP="00000000" w:rsidRDefault="00000000" w:rsidRPr="00000000" w14:paraId="000003A3">
      <w:pPr>
        <w:spacing w:after="0" w:lineRule="auto"/>
        <w:ind w:left="360" w:firstLine="0"/>
        <w:rPr/>
      </w:pPr>
      <w:r w:rsidDel="00000000" w:rsidR="00000000" w:rsidRPr="00000000">
        <w:rPr>
          <w:rtl w:val="0"/>
        </w:rPr>
        <w:t xml:space="preserve">ART (as Hadrian: [cross] so she doesn’t sink.</w:t>
      </w:r>
    </w:p>
    <w:p w:rsidR="00000000" w:rsidDel="00000000" w:rsidP="00000000" w:rsidRDefault="00000000" w:rsidRPr="00000000" w14:paraId="000003A4">
      <w:pPr>
        <w:spacing w:after="0" w:lineRule="auto"/>
        <w:ind w:left="360" w:firstLine="0"/>
        <w:rPr/>
      </w:pPr>
      <w:r w:rsidDel="00000000" w:rsidR="00000000" w:rsidRPr="00000000">
        <w:rPr>
          <w:rtl w:val="0"/>
        </w:rPr>
      </w:r>
    </w:p>
    <w:p w:rsidR="00000000" w:rsidDel="00000000" w:rsidP="00000000" w:rsidRDefault="00000000" w:rsidRPr="00000000" w14:paraId="000003A5">
      <w:pPr>
        <w:spacing w:after="0" w:lineRule="auto"/>
        <w:ind w:left="360" w:firstLine="0"/>
        <w:rPr/>
      </w:pPr>
      <w:r w:rsidDel="00000000" w:rsidR="00000000" w:rsidRPr="00000000">
        <w:rPr>
          <w:rtl w:val="0"/>
        </w:rPr>
        <w:t xml:space="preserve">ALI (as Hella): [cross] I can leave my shield behind. </w:t>
      </w:r>
    </w:p>
    <w:p w:rsidR="00000000" w:rsidDel="00000000" w:rsidP="00000000" w:rsidRDefault="00000000" w:rsidRPr="00000000" w14:paraId="000003A6">
      <w:pPr>
        <w:spacing w:after="0" w:lineRule="auto"/>
        <w:ind w:left="0" w:firstLine="0"/>
        <w:rPr/>
      </w:pPr>
      <w:r w:rsidDel="00000000" w:rsidR="00000000" w:rsidRPr="00000000">
        <w:rPr>
          <w:rtl w:val="0"/>
        </w:rPr>
      </w:r>
    </w:p>
    <w:p w:rsidR="00000000" w:rsidDel="00000000" w:rsidP="00000000" w:rsidRDefault="00000000" w:rsidRPr="00000000" w14:paraId="000003A7">
      <w:pPr>
        <w:spacing w:after="0" w:lineRule="auto"/>
        <w:ind w:left="0" w:firstLine="0"/>
        <w:rPr/>
      </w:pPr>
      <w:r w:rsidDel="00000000" w:rsidR="00000000" w:rsidRPr="00000000">
        <w:rPr>
          <w:rtl w:val="0"/>
        </w:rPr>
        <w:t xml:space="preserve">AUSTIN: [pause] You don’t have to leave anything behind, guys. [cross] You’ll be - you’ll - </w:t>
      </w:r>
    </w:p>
    <w:p w:rsidR="00000000" w:rsidDel="00000000" w:rsidP="00000000" w:rsidRDefault="00000000" w:rsidRPr="00000000" w14:paraId="000003A8">
      <w:pPr>
        <w:spacing w:after="0" w:lineRule="auto"/>
        <w:ind w:left="360" w:firstLine="0"/>
        <w:rPr/>
      </w:pPr>
      <w:r w:rsidDel="00000000" w:rsidR="00000000" w:rsidRPr="00000000">
        <w:rPr>
          <w:rtl w:val="0"/>
        </w:rPr>
      </w:r>
    </w:p>
    <w:p w:rsidR="00000000" w:rsidDel="00000000" w:rsidP="00000000" w:rsidRDefault="00000000" w:rsidRPr="00000000" w14:paraId="000003A9">
      <w:pPr>
        <w:spacing w:after="0" w:lineRule="auto"/>
        <w:ind w:left="360" w:firstLine="0"/>
        <w:rPr/>
      </w:pPr>
      <w:r w:rsidDel="00000000" w:rsidR="00000000" w:rsidRPr="00000000">
        <w:rPr>
          <w:rtl w:val="0"/>
        </w:rPr>
        <w:t xml:space="preserve">KEITH (as Fero): [cross] Yeah, no no no. This isn’t - this isn’t to weigh down the boat, this is </w:t>
      </w:r>
    </w:p>
    <w:p w:rsidR="00000000" w:rsidDel="00000000" w:rsidP="00000000" w:rsidRDefault="00000000" w:rsidRPr="00000000" w14:paraId="000003AA">
      <w:pPr>
        <w:spacing w:after="0" w:lineRule="auto"/>
        <w:ind w:left="360" w:firstLine="0"/>
        <w:rPr/>
      </w:pPr>
      <w:r w:rsidDel="00000000" w:rsidR="00000000" w:rsidRPr="00000000">
        <w:rPr>
          <w:rtl w:val="0"/>
        </w:rPr>
        <w:t xml:space="preserve">just so that if we fall, we don’t sink, and our armor sinks.</w:t>
      </w:r>
    </w:p>
    <w:p w:rsidR="00000000" w:rsidDel="00000000" w:rsidP="00000000" w:rsidRDefault="00000000" w:rsidRPr="00000000" w14:paraId="000003AB">
      <w:pPr>
        <w:spacing w:after="0" w:lineRule="auto"/>
        <w:ind w:left="0" w:firstLine="0"/>
        <w:rPr/>
      </w:pPr>
      <w:r w:rsidDel="00000000" w:rsidR="00000000" w:rsidRPr="00000000">
        <w:rPr>
          <w:rtl w:val="0"/>
        </w:rPr>
      </w:r>
    </w:p>
    <w:p w:rsidR="00000000" w:rsidDel="00000000" w:rsidP="00000000" w:rsidRDefault="00000000" w:rsidRPr="00000000" w14:paraId="000003AC">
      <w:pPr>
        <w:spacing w:after="0" w:lineRule="auto"/>
        <w:ind w:left="0" w:firstLine="0"/>
        <w:rPr/>
      </w:pPr>
      <w:r w:rsidDel="00000000" w:rsidR="00000000" w:rsidRPr="00000000">
        <w:rPr>
          <w:rtl w:val="0"/>
        </w:rPr>
        <w:t xml:space="preserve">JACK: How buoyant are you, Art?</w:t>
      </w:r>
    </w:p>
    <w:p w:rsidR="00000000" w:rsidDel="00000000" w:rsidP="00000000" w:rsidRDefault="00000000" w:rsidRPr="00000000" w14:paraId="000003AD">
      <w:pPr>
        <w:spacing w:after="0" w:lineRule="auto"/>
        <w:ind w:left="0" w:firstLine="0"/>
        <w:rPr/>
      </w:pPr>
      <w:r w:rsidDel="00000000" w:rsidR="00000000" w:rsidRPr="00000000">
        <w:rPr>
          <w:rtl w:val="0"/>
        </w:rPr>
      </w:r>
    </w:p>
    <w:p w:rsidR="00000000" w:rsidDel="00000000" w:rsidP="00000000" w:rsidRDefault="00000000" w:rsidRPr="00000000" w14:paraId="000003AE">
      <w:pPr>
        <w:spacing w:after="0" w:lineRule="auto"/>
        <w:ind w:left="0" w:firstLine="0"/>
        <w:rPr/>
      </w:pPr>
      <w:r w:rsidDel="00000000" w:rsidR="00000000" w:rsidRPr="00000000">
        <w:rPr>
          <w:rtl w:val="0"/>
        </w:rPr>
        <w:t xml:space="preserve">ART: [pause] What’s that?</w:t>
      </w:r>
    </w:p>
    <w:p w:rsidR="00000000" w:rsidDel="00000000" w:rsidP="00000000" w:rsidRDefault="00000000" w:rsidRPr="00000000" w14:paraId="000003AF">
      <w:pPr>
        <w:spacing w:after="0" w:lineRule="auto"/>
        <w:ind w:left="0" w:firstLine="0"/>
        <w:rPr/>
      </w:pPr>
      <w:r w:rsidDel="00000000" w:rsidR="00000000" w:rsidRPr="00000000">
        <w:rPr>
          <w:rtl w:val="0"/>
        </w:rPr>
      </w:r>
    </w:p>
    <w:p w:rsidR="00000000" w:rsidDel="00000000" w:rsidP="00000000" w:rsidRDefault="00000000" w:rsidRPr="00000000" w14:paraId="000003B0">
      <w:pPr>
        <w:spacing w:after="0" w:lineRule="auto"/>
        <w:ind w:left="0" w:firstLine="0"/>
        <w:rPr/>
      </w:pPr>
      <w:r w:rsidDel="00000000" w:rsidR="00000000" w:rsidRPr="00000000">
        <w:rPr>
          <w:rtl w:val="0"/>
        </w:rPr>
        <w:t xml:space="preserve">ALI: Wait, so we’re tak-</w:t>
      </w:r>
    </w:p>
    <w:p w:rsidR="00000000" w:rsidDel="00000000" w:rsidP="00000000" w:rsidRDefault="00000000" w:rsidRPr="00000000" w14:paraId="000003B1">
      <w:pPr>
        <w:spacing w:after="0" w:lineRule="auto"/>
        <w:ind w:left="0" w:firstLine="0"/>
        <w:rPr/>
      </w:pPr>
      <w:r w:rsidDel="00000000" w:rsidR="00000000" w:rsidRPr="00000000">
        <w:rPr>
          <w:rtl w:val="0"/>
        </w:rPr>
      </w:r>
    </w:p>
    <w:p w:rsidR="00000000" w:rsidDel="00000000" w:rsidP="00000000" w:rsidRDefault="00000000" w:rsidRPr="00000000" w14:paraId="000003B2">
      <w:pPr>
        <w:spacing w:after="0" w:lineRule="auto"/>
        <w:ind w:left="0" w:firstLine="0"/>
        <w:rPr/>
      </w:pPr>
      <w:r w:rsidDel="00000000" w:rsidR="00000000" w:rsidRPr="00000000">
        <w:rPr>
          <w:rtl w:val="0"/>
        </w:rPr>
        <w:t xml:space="preserve">JACK: How buoyant are you?</w:t>
      </w:r>
    </w:p>
    <w:p w:rsidR="00000000" w:rsidDel="00000000" w:rsidP="00000000" w:rsidRDefault="00000000" w:rsidRPr="00000000" w14:paraId="000003B3">
      <w:pPr>
        <w:spacing w:after="0" w:lineRule="auto"/>
        <w:ind w:left="0" w:firstLine="0"/>
        <w:rPr/>
      </w:pPr>
      <w:r w:rsidDel="00000000" w:rsidR="00000000" w:rsidRPr="00000000">
        <w:rPr>
          <w:rtl w:val="0"/>
        </w:rPr>
      </w:r>
    </w:p>
    <w:p w:rsidR="00000000" w:rsidDel="00000000" w:rsidP="00000000" w:rsidRDefault="00000000" w:rsidRPr="00000000" w14:paraId="000003B4">
      <w:pPr>
        <w:spacing w:after="0" w:lineRule="auto"/>
        <w:ind w:left="0" w:firstLine="0"/>
        <w:rPr/>
      </w:pPr>
      <w:r w:rsidDel="00000000" w:rsidR="00000000" w:rsidRPr="00000000">
        <w:rPr>
          <w:rtl w:val="0"/>
        </w:rPr>
        <w:t xml:space="preserve">ART: Not.</w:t>
      </w:r>
    </w:p>
    <w:p w:rsidR="00000000" w:rsidDel="00000000" w:rsidP="00000000" w:rsidRDefault="00000000" w:rsidRPr="00000000" w14:paraId="000003B5">
      <w:pPr>
        <w:spacing w:after="0" w:lineRule="auto"/>
        <w:ind w:left="360" w:firstLine="0"/>
        <w:rPr/>
      </w:pPr>
      <w:r w:rsidDel="00000000" w:rsidR="00000000" w:rsidRPr="00000000">
        <w:rPr>
          <w:rtl w:val="0"/>
        </w:rPr>
      </w:r>
    </w:p>
    <w:p w:rsidR="00000000" w:rsidDel="00000000" w:rsidP="00000000" w:rsidRDefault="00000000" w:rsidRPr="00000000" w14:paraId="000003B6">
      <w:pPr>
        <w:spacing w:after="0" w:lineRule="auto"/>
        <w:ind w:left="360" w:firstLine="0"/>
        <w:rPr/>
      </w:pPr>
      <w:r w:rsidDel="00000000" w:rsidR="00000000" w:rsidRPr="00000000">
        <w:rPr>
          <w:rtl w:val="0"/>
        </w:rPr>
        <w:t xml:space="preserve">KEITH (as Fero): As soon as we land on the island, we can put our armor back on, [cross] it’ll be fine.</w:t>
      </w:r>
    </w:p>
    <w:p w:rsidR="00000000" w:rsidDel="00000000" w:rsidP="00000000" w:rsidRDefault="00000000" w:rsidRPr="00000000" w14:paraId="000003B7">
      <w:pPr>
        <w:spacing w:after="0" w:lineRule="auto"/>
        <w:ind w:left="0" w:firstLine="0"/>
        <w:rPr/>
      </w:pPr>
      <w:r w:rsidDel="00000000" w:rsidR="00000000" w:rsidRPr="00000000">
        <w:rPr>
          <w:rtl w:val="0"/>
        </w:rPr>
      </w:r>
    </w:p>
    <w:p w:rsidR="00000000" w:rsidDel="00000000" w:rsidP="00000000" w:rsidRDefault="00000000" w:rsidRPr="00000000" w14:paraId="000003B8">
      <w:pPr>
        <w:spacing w:after="0" w:lineRule="auto"/>
        <w:ind w:left="0" w:firstLine="0"/>
        <w:rPr/>
      </w:pPr>
      <w:r w:rsidDel="00000000" w:rsidR="00000000" w:rsidRPr="00000000">
        <w:rPr>
          <w:rtl w:val="0"/>
        </w:rPr>
        <w:t xml:space="preserve">AUSTIN: [cross] This is amazing.</w:t>
      </w:r>
    </w:p>
    <w:p w:rsidR="00000000" w:rsidDel="00000000" w:rsidP="00000000" w:rsidRDefault="00000000" w:rsidRPr="00000000" w14:paraId="000003B9">
      <w:pPr>
        <w:spacing w:after="0" w:lineRule="auto"/>
        <w:ind w:left="360" w:firstLine="0"/>
        <w:rPr/>
      </w:pPr>
      <w:r w:rsidDel="00000000" w:rsidR="00000000" w:rsidRPr="00000000">
        <w:rPr>
          <w:rtl w:val="0"/>
        </w:rPr>
      </w:r>
    </w:p>
    <w:p w:rsidR="00000000" w:rsidDel="00000000" w:rsidP="00000000" w:rsidRDefault="00000000" w:rsidRPr="00000000" w14:paraId="000003BA">
      <w:pPr>
        <w:spacing w:after="0" w:lineRule="auto"/>
        <w:ind w:left="360" w:firstLine="0"/>
        <w:rPr/>
      </w:pPr>
      <w:r w:rsidDel="00000000" w:rsidR="00000000" w:rsidRPr="00000000">
        <w:rPr>
          <w:rtl w:val="0"/>
        </w:rPr>
        <w:t xml:space="preserve">ALI (as Hella): [laughs] [confused] We’re taking our armor with us?</w:t>
      </w:r>
    </w:p>
    <w:p w:rsidR="00000000" w:rsidDel="00000000" w:rsidP="00000000" w:rsidRDefault="00000000" w:rsidRPr="00000000" w14:paraId="000003BB">
      <w:pPr>
        <w:spacing w:after="0" w:lineRule="auto"/>
        <w:ind w:left="360" w:firstLine="0"/>
        <w:rPr/>
      </w:pPr>
      <w:r w:rsidDel="00000000" w:rsidR="00000000" w:rsidRPr="00000000">
        <w:rPr>
          <w:rtl w:val="0"/>
        </w:rPr>
      </w:r>
    </w:p>
    <w:p w:rsidR="00000000" w:rsidDel="00000000" w:rsidP="00000000" w:rsidRDefault="00000000" w:rsidRPr="00000000" w14:paraId="000003BC">
      <w:pPr>
        <w:spacing w:after="0" w:lineRule="auto"/>
        <w:ind w:left="360" w:firstLine="0"/>
        <w:rPr/>
      </w:pPr>
      <w:r w:rsidDel="00000000" w:rsidR="00000000" w:rsidRPr="00000000">
        <w:rPr>
          <w:rtl w:val="0"/>
        </w:rPr>
        <w:t xml:space="preserve">KEITH (as Fero): Yeah!</w:t>
      </w:r>
    </w:p>
    <w:p w:rsidR="00000000" w:rsidDel="00000000" w:rsidP="00000000" w:rsidRDefault="00000000" w:rsidRPr="00000000" w14:paraId="000003BD">
      <w:pPr>
        <w:spacing w:after="0" w:lineRule="auto"/>
        <w:ind w:left="0" w:firstLine="0"/>
        <w:rPr/>
      </w:pPr>
      <w:r w:rsidDel="00000000" w:rsidR="00000000" w:rsidRPr="00000000">
        <w:rPr>
          <w:rtl w:val="0"/>
        </w:rPr>
      </w:r>
    </w:p>
    <w:p w:rsidR="00000000" w:rsidDel="00000000" w:rsidP="00000000" w:rsidRDefault="00000000" w:rsidRPr="00000000" w14:paraId="000003BE">
      <w:pPr>
        <w:spacing w:after="0" w:lineRule="auto"/>
        <w:ind w:left="0" w:firstLine="0"/>
        <w:rPr/>
      </w:pPr>
      <w:r w:rsidDel="00000000" w:rsidR="00000000" w:rsidRPr="00000000">
        <w:rPr>
          <w:rtl w:val="0"/>
        </w:rPr>
        <w:t xml:space="preserve">AUSTIN: [incredulously] You should probably take your armor with you. [cross] You’re - [ALI laughs]</w:t>
      </w:r>
    </w:p>
    <w:p w:rsidR="00000000" w:rsidDel="00000000" w:rsidP="00000000" w:rsidRDefault="00000000" w:rsidRPr="00000000" w14:paraId="000003BF">
      <w:pPr>
        <w:spacing w:after="0" w:lineRule="auto"/>
        <w:ind w:left="360" w:firstLine="0"/>
        <w:rPr/>
      </w:pPr>
      <w:r w:rsidDel="00000000" w:rsidR="00000000" w:rsidRPr="00000000">
        <w:rPr>
          <w:rtl w:val="0"/>
        </w:rPr>
      </w:r>
    </w:p>
    <w:p w:rsidR="00000000" w:rsidDel="00000000" w:rsidP="00000000" w:rsidRDefault="00000000" w:rsidRPr="00000000" w14:paraId="000003C0">
      <w:pPr>
        <w:spacing w:after="0" w:lineRule="auto"/>
        <w:ind w:left="360" w:firstLine="0"/>
        <w:rPr/>
      </w:pPr>
      <w:r w:rsidDel="00000000" w:rsidR="00000000" w:rsidRPr="00000000">
        <w:rPr>
          <w:rtl w:val="0"/>
        </w:rPr>
        <w:t xml:space="preserve">KEITH (as Fero): [cross] It’s not because - it’s not because we’ll sink, it’s because if </w:t>
      </w:r>
      <w:r w:rsidDel="00000000" w:rsidR="00000000" w:rsidRPr="00000000">
        <w:rPr>
          <w:i w:val="1"/>
          <w:rtl w:val="0"/>
        </w:rPr>
        <w:t xml:space="preserve">we</w:t>
      </w:r>
      <w:r w:rsidDel="00000000" w:rsidR="00000000" w:rsidRPr="00000000">
        <w:rPr>
          <w:rtl w:val="0"/>
        </w:rPr>
        <w:t xml:space="preserve"> fall, </w:t>
      </w:r>
      <w:r w:rsidDel="00000000" w:rsidR="00000000" w:rsidRPr="00000000">
        <w:rPr>
          <w:i w:val="1"/>
          <w:rtl w:val="0"/>
        </w:rPr>
        <w:t xml:space="preserve">we’ll</w:t>
      </w:r>
      <w:r w:rsidDel="00000000" w:rsidR="00000000" w:rsidRPr="00000000">
        <w:rPr>
          <w:rtl w:val="0"/>
        </w:rPr>
        <w:t xml:space="preserve"> sink.</w:t>
      </w:r>
    </w:p>
    <w:p w:rsidR="00000000" w:rsidDel="00000000" w:rsidP="00000000" w:rsidRDefault="00000000" w:rsidRPr="00000000" w14:paraId="000003C1">
      <w:pPr>
        <w:spacing w:after="0" w:lineRule="auto"/>
        <w:ind w:left="360" w:firstLine="0"/>
        <w:rPr/>
      </w:pPr>
      <w:r w:rsidDel="00000000" w:rsidR="00000000" w:rsidRPr="00000000">
        <w:rPr>
          <w:rtl w:val="0"/>
        </w:rPr>
      </w:r>
    </w:p>
    <w:p w:rsidR="00000000" w:rsidDel="00000000" w:rsidP="00000000" w:rsidRDefault="00000000" w:rsidRPr="00000000" w14:paraId="000003C2">
      <w:pPr>
        <w:spacing w:after="0" w:lineRule="auto"/>
        <w:ind w:left="360" w:firstLine="0"/>
        <w:rPr/>
      </w:pPr>
      <w:r w:rsidDel="00000000" w:rsidR="00000000" w:rsidRPr="00000000">
        <w:rPr>
          <w:rtl w:val="0"/>
        </w:rPr>
        <w:t xml:space="preserve">ALI (as Hella): [pause] Okay. </w:t>
      </w:r>
    </w:p>
    <w:p w:rsidR="00000000" w:rsidDel="00000000" w:rsidP="00000000" w:rsidRDefault="00000000" w:rsidRPr="00000000" w14:paraId="000003C3">
      <w:pPr>
        <w:spacing w:after="0" w:lineRule="auto"/>
        <w:ind w:left="360" w:firstLine="0"/>
        <w:rPr/>
      </w:pPr>
      <w:r w:rsidDel="00000000" w:rsidR="00000000" w:rsidRPr="00000000">
        <w:rPr>
          <w:rtl w:val="0"/>
        </w:rPr>
      </w:r>
    </w:p>
    <w:p w:rsidR="00000000" w:rsidDel="00000000" w:rsidP="00000000" w:rsidRDefault="00000000" w:rsidRPr="00000000" w14:paraId="000003C4">
      <w:pPr>
        <w:spacing w:after="0" w:lineRule="auto"/>
        <w:ind w:left="360" w:firstLine="0"/>
        <w:rPr/>
      </w:pPr>
      <w:r w:rsidDel="00000000" w:rsidR="00000000" w:rsidRPr="00000000">
        <w:rPr>
          <w:rtl w:val="0"/>
        </w:rPr>
        <w:t xml:space="preserve">KEITH (as Fero): Yeah.</w:t>
      </w:r>
    </w:p>
    <w:p w:rsidR="00000000" w:rsidDel="00000000" w:rsidP="00000000" w:rsidRDefault="00000000" w:rsidRPr="00000000" w14:paraId="000003C5">
      <w:pPr>
        <w:spacing w:after="0" w:lineRule="auto"/>
        <w:ind w:left="360" w:firstLine="0"/>
        <w:rPr/>
      </w:pPr>
      <w:r w:rsidDel="00000000" w:rsidR="00000000" w:rsidRPr="00000000">
        <w:rPr>
          <w:rtl w:val="0"/>
        </w:rPr>
      </w:r>
    </w:p>
    <w:p w:rsidR="00000000" w:rsidDel="00000000" w:rsidP="00000000" w:rsidRDefault="00000000" w:rsidRPr="00000000" w14:paraId="000003C6">
      <w:pPr>
        <w:spacing w:after="0" w:lineRule="auto"/>
        <w:ind w:left="360" w:firstLine="0"/>
        <w:rPr/>
      </w:pPr>
      <w:r w:rsidDel="00000000" w:rsidR="00000000" w:rsidRPr="00000000">
        <w:rPr>
          <w:rtl w:val="0"/>
        </w:rPr>
        <w:t xml:space="preserve">ART (as Hadrian): That doesn’t sound like what my [ALI laughs]. That doesn’t sound like what - what god would let happen to me here.</w:t>
      </w:r>
    </w:p>
    <w:p w:rsidR="00000000" w:rsidDel="00000000" w:rsidP="00000000" w:rsidRDefault="00000000" w:rsidRPr="00000000" w14:paraId="000003C7">
      <w:pPr>
        <w:spacing w:after="0" w:lineRule="auto"/>
        <w:ind w:left="360" w:firstLine="0"/>
        <w:rPr/>
      </w:pPr>
      <w:r w:rsidDel="00000000" w:rsidR="00000000" w:rsidRPr="00000000">
        <w:rPr>
          <w:rtl w:val="0"/>
        </w:rPr>
      </w:r>
    </w:p>
    <w:p w:rsidR="00000000" w:rsidDel="00000000" w:rsidP="00000000" w:rsidRDefault="00000000" w:rsidRPr="00000000" w14:paraId="000003C8">
      <w:pPr>
        <w:spacing w:after="0" w:lineRule="auto"/>
        <w:ind w:left="360" w:firstLine="0"/>
        <w:rPr/>
      </w:pPr>
      <w:r w:rsidDel="00000000" w:rsidR="00000000" w:rsidRPr="00000000">
        <w:rPr>
          <w:rtl w:val="0"/>
        </w:rPr>
        <w:t xml:space="preserve">KEITH (as Fero): [scoffs] Lem, can you help me out here? [laughter]</w:t>
      </w:r>
    </w:p>
    <w:p w:rsidR="00000000" w:rsidDel="00000000" w:rsidP="00000000" w:rsidRDefault="00000000" w:rsidRPr="00000000" w14:paraId="000003C9">
      <w:pPr>
        <w:spacing w:after="0" w:lineRule="auto"/>
        <w:ind w:left="360" w:firstLine="0"/>
        <w:rPr/>
      </w:pPr>
      <w:r w:rsidDel="00000000" w:rsidR="00000000" w:rsidRPr="00000000">
        <w:rPr>
          <w:rtl w:val="0"/>
        </w:rPr>
      </w:r>
    </w:p>
    <w:p w:rsidR="00000000" w:rsidDel="00000000" w:rsidP="00000000" w:rsidRDefault="00000000" w:rsidRPr="00000000" w14:paraId="000003CA">
      <w:pPr>
        <w:spacing w:after="0" w:lineRule="auto"/>
        <w:ind w:left="360" w:firstLine="0"/>
        <w:rPr/>
      </w:pPr>
      <w:r w:rsidDel="00000000" w:rsidR="00000000" w:rsidRPr="00000000">
        <w:rPr>
          <w:rtl w:val="0"/>
        </w:rPr>
        <w:t xml:space="preserve">ART (as Hadrian): [cross] No no, I - I agree with you, I, I honestly think we should split up - </w:t>
      </w:r>
    </w:p>
    <w:p w:rsidR="00000000" w:rsidDel="00000000" w:rsidP="00000000" w:rsidRDefault="00000000" w:rsidRPr="00000000" w14:paraId="000003CB">
      <w:pPr>
        <w:spacing w:after="0" w:lineRule="auto"/>
        <w:ind w:left="360" w:firstLine="0"/>
        <w:rPr/>
      </w:pPr>
      <w:r w:rsidDel="00000000" w:rsidR="00000000" w:rsidRPr="00000000">
        <w:rPr>
          <w:rtl w:val="0"/>
        </w:rPr>
        <w:t xml:space="preserve">the, uh, weight.</w:t>
      </w:r>
    </w:p>
    <w:p w:rsidR="00000000" w:rsidDel="00000000" w:rsidP="00000000" w:rsidRDefault="00000000" w:rsidRPr="00000000" w14:paraId="000003CC">
      <w:pPr>
        <w:spacing w:after="0" w:lineRule="auto"/>
        <w:ind w:left="360" w:firstLine="0"/>
        <w:rPr/>
      </w:pPr>
      <w:r w:rsidDel="00000000" w:rsidR="00000000" w:rsidRPr="00000000">
        <w:rPr>
          <w:rtl w:val="0"/>
        </w:rPr>
      </w:r>
    </w:p>
    <w:p w:rsidR="00000000" w:rsidDel="00000000" w:rsidP="00000000" w:rsidRDefault="00000000" w:rsidRPr="00000000" w14:paraId="000003CD">
      <w:pPr>
        <w:spacing w:after="0" w:lineRule="auto"/>
        <w:ind w:left="360" w:firstLine="0"/>
        <w:rPr/>
      </w:pPr>
      <w:r w:rsidDel="00000000" w:rsidR="00000000" w:rsidRPr="00000000">
        <w:rPr>
          <w:rtl w:val="0"/>
        </w:rPr>
        <w:t xml:space="preserve">JACK (as Lem): [cross] I’m not taking off my armor. But I was just about to suggest - I was just about to suggest… is there any chance I could m- if - if Hadrian is invulnerable to drowning, is there any chance I could kind of like, ride him to the shore? [laughter]</w:t>
      </w:r>
    </w:p>
    <w:p w:rsidR="00000000" w:rsidDel="00000000" w:rsidP="00000000" w:rsidRDefault="00000000" w:rsidRPr="00000000" w14:paraId="000003CE">
      <w:pPr>
        <w:spacing w:after="0" w:lineRule="auto"/>
        <w:ind w:left="0" w:firstLine="0"/>
        <w:rPr/>
      </w:pPr>
      <w:r w:rsidDel="00000000" w:rsidR="00000000" w:rsidRPr="00000000">
        <w:rPr>
          <w:rtl w:val="0"/>
        </w:rPr>
      </w:r>
    </w:p>
    <w:p w:rsidR="00000000" w:rsidDel="00000000" w:rsidP="00000000" w:rsidRDefault="00000000" w:rsidRPr="00000000" w14:paraId="000003CF">
      <w:pPr>
        <w:spacing w:after="0" w:lineRule="auto"/>
        <w:ind w:left="0" w:firstLine="0"/>
        <w:rPr/>
      </w:pPr>
      <w:r w:rsidDel="00000000" w:rsidR="00000000" w:rsidRPr="00000000">
        <w:rPr>
          <w:rtl w:val="0"/>
        </w:rPr>
        <w:t xml:space="preserve">ART: [cross] I’m not a mare — </w:t>
      </w:r>
    </w:p>
    <w:p w:rsidR="00000000" w:rsidDel="00000000" w:rsidP="00000000" w:rsidRDefault="00000000" w:rsidRPr="00000000" w14:paraId="000003D0">
      <w:pPr>
        <w:spacing w:after="0" w:lineRule="auto"/>
        <w:ind w:left="0" w:firstLine="0"/>
        <w:rPr/>
      </w:pPr>
      <w:r w:rsidDel="00000000" w:rsidR="00000000" w:rsidRPr="00000000">
        <w:rPr>
          <w:rtl w:val="0"/>
        </w:rPr>
      </w:r>
    </w:p>
    <w:p w:rsidR="00000000" w:rsidDel="00000000" w:rsidP="00000000" w:rsidRDefault="00000000" w:rsidRPr="00000000" w14:paraId="000003D1">
      <w:pPr>
        <w:spacing w:after="0" w:lineRule="auto"/>
        <w:ind w:left="0" w:firstLine="0"/>
        <w:rPr/>
      </w:pPr>
      <w:r w:rsidDel="00000000" w:rsidR="00000000" w:rsidRPr="00000000">
        <w:rPr>
          <w:rtl w:val="0"/>
        </w:rPr>
        <w:t xml:space="preserve">AUSTIN: [cross] Um, no, because, so here’s the thing, he’s invulnerable to drowning, not invulnerable to like, the tides [ALI laughs]. Do you know what I mean?</w:t>
      </w:r>
    </w:p>
    <w:p w:rsidR="00000000" w:rsidDel="00000000" w:rsidP="00000000" w:rsidRDefault="00000000" w:rsidRPr="00000000" w14:paraId="000003D2">
      <w:pPr>
        <w:spacing w:after="0" w:lineRule="auto"/>
        <w:ind w:left="0" w:firstLine="0"/>
        <w:rPr/>
      </w:pPr>
      <w:r w:rsidDel="00000000" w:rsidR="00000000" w:rsidRPr="00000000">
        <w:rPr>
          <w:rtl w:val="0"/>
        </w:rPr>
      </w:r>
    </w:p>
    <w:p w:rsidR="00000000" w:rsidDel="00000000" w:rsidP="00000000" w:rsidRDefault="00000000" w:rsidRPr="00000000" w14:paraId="000003D3">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3D4">
      <w:pPr>
        <w:spacing w:after="0" w:lineRule="auto"/>
        <w:ind w:left="0" w:firstLine="0"/>
        <w:rPr/>
      </w:pPr>
      <w:r w:rsidDel="00000000" w:rsidR="00000000" w:rsidRPr="00000000">
        <w:rPr>
          <w:rtl w:val="0"/>
        </w:rPr>
      </w:r>
    </w:p>
    <w:p w:rsidR="00000000" w:rsidDel="00000000" w:rsidP="00000000" w:rsidRDefault="00000000" w:rsidRPr="00000000" w14:paraId="000003D5">
      <w:pPr>
        <w:spacing w:after="0" w:lineRule="auto"/>
        <w:ind w:left="0" w:firstLine="0"/>
        <w:rPr/>
      </w:pPr>
      <w:r w:rsidDel="00000000" w:rsidR="00000000" w:rsidRPr="00000000">
        <w:rPr>
          <w:rtl w:val="0"/>
        </w:rPr>
        <w:t xml:space="preserve">AUSTIN: Sinking to the bottom of the ocean, [cross] and then being swept away - </w:t>
      </w:r>
    </w:p>
    <w:p w:rsidR="00000000" w:rsidDel="00000000" w:rsidP="00000000" w:rsidRDefault="00000000" w:rsidRPr="00000000" w14:paraId="000003D6">
      <w:pPr>
        <w:spacing w:after="0" w:lineRule="auto"/>
        <w:ind w:left="0" w:firstLine="0"/>
        <w:rPr/>
      </w:pPr>
      <w:r w:rsidDel="00000000" w:rsidR="00000000" w:rsidRPr="00000000">
        <w:rPr>
          <w:rtl w:val="0"/>
        </w:rPr>
      </w:r>
    </w:p>
    <w:p w:rsidR="00000000" w:rsidDel="00000000" w:rsidP="00000000" w:rsidRDefault="00000000" w:rsidRPr="00000000" w14:paraId="000003D7">
      <w:pPr>
        <w:spacing w:after="0" w:lineRule="auto"/>
        <w:ind w:left="0" w:firstLine="0"/>
        <w:rPr/>
      </w:pPr>
      <w:r w:rsidDel="00000000" w:rsidR="00000000" w:rsidRPr="00000000">
        <w:rPr>
          <w:rtl w:val="0"/>
        </w:rPr>
        <w:t xml:space="preserve">KEITH: [cross] And - and also, it’s not invulnerable to not being buoyant, like he’s still gonna sink.</w:t>
      </w:r>
    </w:p>
    <w:p w:rsidR="00000000" w:rsidDel="00000000" w:rsidP="00000000" w:rsidRDefault="00000000" w:rsidRPr="00000000" w14:paraId="000003D8">
      <w:pPr>
        <w:spacing w:after="0" w:lineRule="auto"/>
        <w:ind w:left="0" w:firstLine="0"/>
        <w:rPr/>
      </w:pPr>
      <w:r w:rsidDel="00000000" w:rsidR="00000000" w:rsidRPr="00000000">
        <w:rPr>
          <w:rtl w:val="0"/>
        </w:rPr>
      </w:r>
    </w:p>
    <w:p w:rsidR="00000000" w:rsidDel="00000000" w:rsidP="00000000" w:rsidRDefault="00000000" w:rsidRPr="00000000" w14:paraId="000003D9">
      <w:pPr>
        <w:spacing w:after="0" w:lineRule="auto"/>
        <w:ind w:left="0" w:firstLine="0"/>
        <w:rPr/>
      </w:pPr>
      <w:r w:rsidDel="00000000" w:rsidR="00000000" w:rsidRPr="00000000">
        <w:rPr>
          <w:rtl w:val="0"/>
        </w:rPr>
        <w:t xml:space="preserve">AUSTIN: Right. [cross] In his - </w:t>
      </w:r>
    </w:p>
    <w:p w:rsidR="00000000" w:rsidDel="00000000" w:rsidP="00000000" w:rsidRDefault="00000000" w:rsidRPr="00000000" w14:paraId="000003DA">
      <w:pPr>
        <w:spacing w:after="0" w:lineRule="auto"/>
        <w:ind w:left="0" w:firstLine="0"/>
        <w:rPr/>
      </w:pPr>
      <w:r w:rsidDel="00000000" w:rsidR="00000000" w:rsidRPr="00000000">
        <w:rPr>
          <w:rtl w:val="0"/>
        </w:rPr>
      </w:r>
    </w:p>
    <w:p w:rsidR="00000000" w:rsidDel="00000000" w:rsidP="00000000" w:rsidRDefault="00000000" w:rsidRPr="00000000" w14:paraId="000003DB">
      <w:pPr>
        <w:spacing w:after="0" w:lineRule="auto"/>
        <w:ind w:left="0" w:firstLine="0"/>
        <w:rPr/>
      </w:pPr>
      <w:r w:rsidDel="00000000" w:rsidR="00000000" w:rsidRPr="00000000">
        <w:rPr>
          <w:rtl w:val="0"/>
        </w:rPr>
        <w:t xml:space="preserve">ART: [cross] And then walk! It’s a hundred yards! [ALI laughs] I can walk a hundred yards.</w:t>
      </w:r>
    </w:p>
    <w:p w:rsidR="00000000" w:rsidDel="00000000" w:rsidP="00000000" w:rsidRDefault="00000000" w:rsidRPr="00000000" w14:paraId="000003DC">
      <w:pPr>
        <w:spacing w:after="0" w:lineRule="auto"/>
        <w:ind w:left="0" w:firstLine="0"/>
        <w:rPr/>
      </w:pPr>
      <w:r w:rsidDel="00000000" w:rsidR="00000000" w:rsidRPr="00000000">
        <w:rPr>
          <w:rtl w:val="0"/>
        </w:rPr>
      </w:r>
    </w:p>
    <w:p w:rsidR="00000000" w:rsidDel="00000000" w:rsidP="00000000" w:rsidRDefault="00000000" w:rsidRPr="00000000" w14:paraId="000003DD">
      <w:pPr>
        <w:spacing w:after="0" w:lineRule="auto"/>
        <w:ind w:left="0" w:firstLine="0"/>
        <w:rPr/>
      </w:pPr>
      <w:r w:rsidDel="00000000" w:rsidR="00000000" w:rsidRPr="00000000">
        <w:rPr>
          <w:rtl w:val="0"/>
        </w:rPr>
        <w:t xml:space="preserve">AUSTIN: Not in these - you can tell with your vision, not in these waves.</w:t>
      </w:r>
    </w:p>
    <w:p w:rsidR="00000000" w:rsidDel="00000000" w:rsidP="00000000" w:rsidRDefault="00000000" w:rsidRPr="00000000" w14:paraId="000003DE">
      <w:pPr>
        <w:spacing w:after="0" w:lineRule="auto"/>
        <w:ind w:left="0" w:firstLine="0"/>
        <w:rPr/>
      </w:pPr>
      <w:r w:rsidDel="00000000" w:rsidR="00000000" w:rsidRPr="00000000">
        <w:rPr>
          <w:rtl w:val="0"/>
        </w:rPr>
      </w:r>
    </w:p>
    <w:p w:rsidR="00000000" w:rsidDel="00000000" w:rsidP="00000000" w:rsidRDefault="00000000" w:rsidRPr="00000000" w14:paraId="000003DF">
      <w:pPr>
        <w:spacing w:after="0" w:lineRule="auto"/>
        <w:ind w:left="0" w:firstLine="0"/>
        <w:rPr/>
      </w:pPr>
      <w:r w:rsidDel="00000000" w:rsidR="00000000" w:rsidRPr="00000000">
        <w:rPr>
          <w:rtl w:val="0"/>
        </w:rPr>
        <w:t xml:space="preserve">ART: Austin, waves don’t go all the way to the bottom, [cross] come on.</w:t>
      </w:r>
    </w:p>
    <w:p w:rsidR="00000000" w:rsidDel="00000000" w:rsidP="00000000" w:rsidRDefault="00000000" w:rsidRPr="00000000" w14:paraId="000003E0">
      <w:pPr>
        <w:spacing w:after="0" w:lineRule="auto"/>
        <w:ind w:left="0" w:firstLine="0"/>
        <w:rPr/>
      </w:pPr>
      <w:r w:rsidDel="00000000" w:rsidR="00000000" w:rsidRPr="00000000">
        <w:rPr>
          <w:rtl w:val="0"/>
        </w:rPr>
      </w:r>
    </w:p>
    <w:p w:rsidR="00000000" w:rsidDel="00000000" w:rsidP="00000000" w:rsidRDefault="00000000" w:rsidRPr="00000000" w14:paraId="000003E1">
      <w:pPr>
        <w:spacing w:after="0" w:lineRule="auto"/>
        <w:ind w:left="0" w:firstLine="0"/>
        <w:rPr/>
      </w:pPr>
      <w:r w:rsidDel="00000000" w:rsidR="00000000" w:rsidRPr="00000000">
        <w:rPr>
          <w:rtl w:val="0"/>
        </w:rPr>
        <w:t xml:space="preserve">KEITH: [cross] You should [laughs] I think you should save your quest -</w:t>
      </w:r>
    </w:p>
    <w:p w:rsidR="00000000" w:rsidDel="00000000" w:rsidP="00000000" w:rsidRDefault="00000000" w:rsidRPr="00000000" w14:paraId="000003E2">
      <w:pPr>
        <w:spacing w:after="0" w:lineRule="auto"/>
        <w:ind w:left="0" w:firstLine="0"/>
        <w:rPr/>
      </w:pPr>
      <w:r w:rsidDel="00000000" w:rsidR="00000000" w:rsidRPr="00000000">
        <w:rPr>
          <w:rtl w:val="0"/>
        </w:rPr>
      </w:r>
    </w:p>
    <w:p w:rsidR="00000000" w:rsidDel="00000000" w:rsidP="00000000" w:rsidRDefault="00000000" w:rsidRPr="00000000" w14:paraId="000003E3">
      <w:pPr>
        <w:spacing w:after="0" w:lineRule="auto"/>
        <w:ind w:left="0" w:firstLine="0"/>
        <w:rPr/>
      </w:pPr>
      <w:r w:rsidDel="00000000" w:rsidR="00000000" w:rsidRPr="00000000">
        <w:rPr>
          <w:rtl w:val="0"/>
        </w:rPr>
        <w:t xml:space="preserve">AUSTIN: They do here.</w:t>
      </w:r>
    </w:p>
    <w:p w:rsidR="00000000" w:rsidDel="00000000" w:rsidP="00000000" w:rsidRDefault="00000000" w:rsidRPr="00000000" w14:paraId="000003E4">
      <w:pPr>
        <w:spacing w:after="0" w:lineRule="auto"/>
        <w:ind w:left="0" w:firstLine="0"/>
        <w:rPr/>
      </w:pPr>
      <w:r w:rsidDel="00000000" w:rsidR="00000000" w:rsidRPr="00000000">
        <w:rPr>
          <w:rtl w:val="0"/>
        </w:rPr>
      </w:r>
    </w:p>
    <w:p w:rsidR="00000000" w:rsidDel="00000000" w:rsidP="00000000" w:rsidRDefault="00000000" w:rsidRPr="00000000" w14:paraId="000003E5">
      <w:pPr>
        <w:spacing w:after="0" w:lineRule="auto"/>
        <w:ind w:left="0" w:firstLine="0"/>
        <w:rPr/>
      </w:pPr>
      <w:r w:rsidDel="00000000" w:rsidR="00000000" w:rsidRPr="00000000">
        <w:rPr>
          <w:rtl w:val="0"/>
        </w:rPr>
        <w:t xml:space="preserve">KEITH: for when we’re in danger. [laughter] [cross] And not just - </w:t>
      </w:r>
    </w:p>
    <w:p w:rsidR="00000000" w:rsidDel="00000000" w:rsidP="00000000" w:rsidRDefault="00000000" w:rsidRPr="00000000" w14:paraId="000003E6">
      <w:pPr>
        <w:spacing w:after="0" w:lineRule="auto"/>
        <w:ind w:left="0" w:firstLine="0"/>
        <w:rPr/>
      </w:pPr>
      <w:r w:rsidDel="00000000" w:rsidR="00000000" w:rsidRPr="00000000">
        <w:rPr>
          <w:rtl w:val="0"/>
        </w:rPr>
      </w:r>
    </w:p>
    <w:p w:rsidR="00000000" w:rsidDel="00000000" w:rsidP="00000000" w:rsidRDefault="00000000" w:rsidRPr="00000000" w14:paraId="000003E7">
      <w:pPr>
        <w:spacing w:after="0" w:lineRule="auto"/>
        <w:ind w:left="0" w:firstLine="0"/>
        <w:rPr/>
      </w:pPr>
      <w:r w:rsidDel="00000000" w:rsidR="00000000" w:rsidRPr="00000000">
        <w:rPr>
          <w:rtl w:val="0"/>
        </w:rPr>
        <w:t xml:space="preserve">AUSTIN: [cross] Oh, no, he shouldn’t, he shouldn’t. No, he absolutely shouldn’t, [cross] like there </w:t>
      </w:r>
    </w:p>
    <w:p w:rsidR="00000000" w:rsidDel="00000000" w:rsidP="00000000" w:rsidRDefault="00000000" w:rsidRPr="00000000" w14:paraId="000003E8">
      <w:pPr>
        <w:spacing w:after="0" w:lineRule="auto"/>
        <w:ind w:left="0" w:firstLine="0"/>
        <w:rPr/>
      </w:pPr>
      <w:r w:rsidDel="00000000" w:rsidR="00000000" w:rsidRPr="00000000">
        <w:rPr>
          <w:rtl w:val="0"/>
        </w:rPr>
        <w:t xml:space="preserve">shouldn’t be a - </w:t>
      </w:r>
    </w:p>
    <w:p w:rsidR="00000000" w:rsidDel="00000000" w:rsidP="00000000" w:rsidRDefault="00000000" w:rsidRPr="00000000" w14:paraId="000003E9">
      <w:pPr>
        <w:spacing w:after="0" w:lineRule="auto"/>
        <w:ind w:left="0" w:firstLine="0"/>
        <w:rPr/>
      </w:pPr>
      <w:r w:rsidDel="00000000" w:rsidR="00000000" w:rsidRPr="00000000">
        <w:rPr>
          <w:rtl w:val="0"/>
        </w:rPr>
      </w:r>
    </w:p>
    <w:p w:rsidR="00000000" w:rsidDel="00000000" w:rsidP="00000000" w:rsidRDefault="00000000" w:rsidRPr="00000000" w14:paraId="000003EA">
      <w:pPr>
        <w:spacing w:after="0" w:lineRule="auto"/>
        <w:ind w:left="0" w:firstLine="0"/>
        <w:rPr/>
      </w:pPr>
      <w:r w:rsidDel="00000000" w:rsidR="00000000" w:rsidRPr="00000000">
        <w:rPr>
          <w:rtl w:val="0"/>
        </w:rPr>
        <w:t xml:space="preserve">ART: [cross] No, I need to dedicate myself to something, ‘cause it doesn’t, it’s not instant. </w:t>
      </w:r>
    </w:p>
    <w:p w:rsidR="00000000" w:rsidDel="00000000" w:rsidP="00000000" w:rsidRDefault="00000000" w:rsidRPr="00000000" w14:paraId="000003EB">
      <w:pPr>
        <w:spacing w:after="0" w:lineRule="auto"/>
        <w:ind w:left="0" w:firstLine="0"/>
        <w:rPr/>
      </w:pPr>
      <w:r w:rsidDel="00000000" w:rsidR="00000000" w:rsidRPr="00000000">
        <w:rPr>
          <w:rtl w:val="0"/>
        </w:rPr>
      </w:r>
    </w:p>
    <w:p w:rsidR="00000000" w:rsidDel="00000000" w:rsidP="00000000" w:rsidRDefault="00000000" w:rsidRPr="00000000" w14:paraId="000003EC">
      <w:pPr>
        <w:spacing w:after="0" w:lineRule="auto"/>
        <w:ind w:left="0" w:firstLine="0"/>
        <w:rPr/>
      </w:pPr>
      <w:r w:rsidDel="00000000" w:rsidR="00000000" w:rsidRPr="00000000">
        <w:rPr>
          <w:rtl w:val="0"/>
        </w:rPr>
        <w:t xml:space="preserve">AUSTIN: Yes.</w:t>
      </w:r>
    </w:p>
    <w:p w:rsidR="00000000" w:rsidDel="00000000" w:rsidP="00000000" w:rsidRDefault="00000000" w:rsidRPr="00000000" w14:paraId="000003ED">
      <w:pPr>
        <w:spacing w:after="0" w:lineRule="auto"/>
        <w:ind w:left="0" w:firstLine="0"/>
        <w:rPr/>
      </w:pPr>
      <w:r w:rsidDel="00000000" w:rsidR="00000000" w:rsidRPr="00000000">
        <w:rPr>
          <w:rtl w:val="0"/>
        </w:rPr>
      </w:r>
    </w:p>
    <w:p w:rsidR="00000000" w:rsidDel="00000000" w:rsidP="00000000" w:rsidRDefault="00000000" w:rsidRPr="00000000" w14:paraId="000003EE">
      <w:pPr>
        <w:spacing w:after="0" w:lineRule="auto"/>
        <w:ind w:left="0" w:firstLine="0"/>
        <w:rPr/>
      </w:pPr>
      <w:r w:rsidDel="00000000" w:rsidR="00000000" w:rsidRPr="00000000">
        <w:rPr>
          <w:rtl w:val="0"/>
        </w:rPr>
        <w:t xml:space="preserve">ART: [cross] Like I can’t walk into a room with goblins, be like - </w:t>
      </w:r>
    </w:p>
    <w:p w:rsidR="00000000" w:rsidDel="00000000" w:rsidP="00000000" w:rsidRDefault="00000000" w:rsidRPr="00000000" w14:paraId="000003EF">
      <w:pPr>
        <w:spacing w:after="0" w:lineRule="auto"/>
        <w:ind w:left="0" w:firstLine="0"/>
        <w:rPr/>
      </w:pPr>
      <w:r w:rsidDel="00000000" w:rsidR="00000000" w:rsidRPr="00000000">
        <w:rPr>
          <w:rtl w:val="0"/>
        </w:rPr>
      </w:r>
    </w:p>
    <w:p w:rsidR="00000000" w:rsidDel="00000000" w:rsidP="00000000" w:rsidRDefault="00000000" w:rsidRPr="00000000" w14:paraId="000003F0">
      <w:pPr>
        <w:spacing w:after="0" w:lineRule="auto"/>
        <w:ind w:left="0" w:firstLine="0"/>
        <w:rPr/>
      </w:pPr>
      <w:r w:rsidDel="00000000" w:rsidR="00000000" w:rsidRPr="00000000">
        <w:rPr>
          <w:rtl w:val="0"/>
        </w:rPr>
        <w:t xml:space="preserve">AUSTIN: [cross] Right. He should - we’re gonna say that -</w:t>
      </w:r>
    </w:p>
    <w:p w:rsidR="00000000" w:rsidDel="00000000" w:rsidP="00000000" w:rsidRDefault="00000000" w:rsidRPr="00000000" w14:paraId="000003F1">
      <w:pPr>
        <w:spacing w:after="0" w:lineRule="auto"/>
        <w:ind w:left="0" w:firstLine="0"/>
        <w:rPr/>
      </w:pPr>
      <w:r w:rsidDel="00000000" w:rsidR="00000000" w:rsidRPr="00000000">
        <w:rPr>
          <w:rtl w:val="0"/>
        </w:rPr>
      </w:r>
    </w:p>
    <w:p w:rsidR="00000000" w:rsidDel="00000000" w:rsidP="00000000" w:rsidRDefault="00000000" w:rsidRPr="00000000" w14:paraId="000003F2">
      <w:pPr>
        <w:spacing w:after="0" w:lineRule="auto"/>
        <w:ind w:left="0" w:firstLine="0"/>
        <w:rPr/>
      </w:pPr>
      <w:r w:rsidDel="00000000" w:rsidR="00000000" w:rsidRPr="00000000">
        <w:rPr>
          <w:rtl w:val="0"/>
        </w:rPr>
        <w:t xml:space="preserve">ART: I’m immune to goblins, like  [cross]that’s not how it works.</w:t>
      </w:r>
    </w:p>
    <w:p w:rsidR="00000000" w:rsidDel="00000000" w:rsidP="00000000" w:rsidRDefault="00000000" w:rsidRPr="00000000" w14:paraId="000003F3">
      <w:pPr>
        <w:spacing w:after="0" w:lineRule="auto"/>
        <w:ind w:left="0" w:firstLine="0"/>
        <w:rPr/>
      </w:pPr>
      <w:r w:rsidDel="00000000" w:rsidR="00000000" w:rsidRPr="00000000">
        <w:rPr>
          <w:rtl w:val="0"/>
        </w:rPr>
      </w:r>
    </w:p>
    <w:p w:rsidR="00000000" w:rsidDel="00000000" w:rsidP="00000000" w:rsidRDefault="00000000" w:rsidRPr="00000000" w14:paraId="000003F4">
      <w:pPr>
        <w:spacing w:after="0" w:lineRule="auto"/>
        <w:ind w:left="0" w:firstLine="0"/>
        <w:rPr/>
      </w:pPr>
      <w:r w:rsidDel="00000000" w:rsidR="00000000" w:rsidRPr="00000000">
        <w:rPr>
          <w:rtl w:val="0"/>
        </w:rPr>
        <w:t xml:space="preserve">AUSTIN: [cross] Right. He should’ve - I thought he’d done this before. [ALI laughs] This is on me </w:t>
      </w:r>
    </w:p>
    <w:p w:rsidR="00000000" w:rsidDel="00000000" w:rsidP="00000000" w:rsidRDefault="00000000" w:rsidRPr="00000000" w14:paraId="000003F5">
      <w:pPr>
        <w:spacing w:after="0" w:lineRule="auto"/>
        <w:ind w:left="0" w:firstLine="0"/>
        <w:rPr/>
      </w:pPr>
      <w:r w:rsidDel="00000000" w:rsidR="00000000" w:rsidRPr="00000000">
        <w:rPr>
          <w:rtl w:val="0"/>
        </w:rPr>
        <w:t xml:space="preserve">for not asking hey, Art, did you make sure at this, at character creation to dedicate yourself to a quest. Like, you should’ve made this before you left shore. Let’s say you did that.</w:t>
      </w:r>
    </w:p>
    <w:p w:rsidR="00000000" w:rsidDel="00000000" w:rsidP="00000000" w:rsidRDefault="00000000" w:rsidRPr="00000000" w14:paraId="000003F6">
      <w:pPr>
        <w:spacing w:after="0" w:lineRule="auto"/>
        <w:ind w:left="0" w:firstLine="0"/>
        <w:rPr/>
      </w:pPr>
      <w:r w:rsidDel="00000000" w:rsidR="00000000" w:rsidRPr="00000000">
        <w:rPr>
          <w:rtl w:val="0"/>
        </w:rPr>
      </w:r>
    </w:p>
    <w:p w:rsidR="00000000" w:rsidDel="00000000" w:rsidP="00000000" w:rsidRDefault="00000000" w:rsidRPr="00000000" w14:paraId="000003F7">
      <w:pPr>
        <w:spacing w:after="0" w:lineRule="auto"/>
        <w:ind w:left="0" w:firstLine="0"/>
        <w:rPr/>
      </w:pPr>
      <w:r w:rsidDel="00000000" w:rsidR="00000000" w:rsidRPr="00000000">
        <w:rPr>
          <w:rtl w:val="0"/>
        </w:rPr>
        <w:t xml:space="preserve">ART: Alright.</w:t>
      </w:r>
    </w:p>
    <w:p w:rsidR="00000000" w:rsidDel="00000000" w:rsidP="00000000" w:rsidRDefault="00000000" w:rsidRPr="00000000" w14:paraId="000003F8">
      <w:pPr>
        <w:spacing w:after="0" w:lineRule="auto"/>
        <w:ind w:left="0" w:firstLine="0"/>
        <w:rPr/>
      </w:pPr>
      <w:r w:rsidDel="00000000" w:rsidR="00000000" w:rsidRPr="00000000">
        <w:rPr>
          <w:rtl w:val="0"/>
        </w:rPr>
      </w:r>
    </w:p>
    <w:p w:rsidR="00000000" w:rsidDel="00000000" w:rsidP="00000000" w:rsidRDefault="00000000" w:rsidRPr="00000000" w14:paraId="000003F9">
      <w:pPr>
        <w:spacing w:after="0" w:lineRule="auto"/>
        <w:ind w:left="0" w:firstLine="0"/>
        <w:rPr/>
      </w:pPr>
      <w:r w:rsidDel="00000000" w:rsidR="00000000" w:rsidRPr="00000000">
        <w:rPr>
          <w:rtl w:val="0"/>
        </w:rPr>
        <w:t xml:space="preserve">NICK: I keep thinking about like, one day, Hadrian’s really hungry.</w:t>
      </w:r>
    </w:p>
    <w:p w:rsidR="00000000" w:rsidDel="00000000" w:rsidP="00000000" w:rsidRDefault="00000000" w:rsidRPr="00000000" w14:paraId="000003FA">
      <w:pPr>
        <w:spacing w:after="0" w:lineRule="auto"/>
        <w:ind w:left="0" w:firstLine="0"/>
        <w:rPr/>
      </w:pPr>
      <w:r w:rsidDel="00000000" w:rsidR="00000000" w:rsidRPr="00000000">
        <w:rPr>
          <w:rtl w:val="0"/>
        </w:rPr>
      </w:r>
    </w:p>
    <w:p w:rsidR="00000000" w:rsidDel="00000000" w:rsidP="00000000" w:rsidRDefault="00000000" w:rsidRPr="00000000" w14:paraId="000003FB">
      <w:pPr>
        <w:spacing w:after="0" w:lineRule="auto"/>
        <w:ind w:left="0" w:firstLine="0"/>
        <w:rPr/>
      </w:pPr>
      <w:r w:rsidDel="00000000" w:rsidR="00000000" w:rsidRPr="00000000">
        <w:rPr>
          <w:rtl w:val="0"/>
        </w:rPr>
        <w:t xml:space="preserve">AUSTIN: Right.</w:t>
      </w:r>
    </w:p>
    <w:p w:rsidR="00000000" w:rsidDel="00000000" w:rsidP="00000000" w:rsidRDefault="00000000" w:rsidRPr="00000000" w14:paraId="000003FC">
      <w:pPr>
        <w:spacing w:after="0" w:lineRule="auto"/>
        <w:ind w:left="0" w:firstLine="0"/>
        <w:rPr/>
      </w:pPr>
      <w:r w:rsidDel="00000000" w:rsidR="00000000" w:rsidRPr="00000000">
        <w:rPr>
          <w:rtl w:val="0"/>
        </w:rPr>
      </w:r>
    </w:p>
    <w:p w:rsidR="00000000" w:rsidDel="00000000" w:rsidP="00000000" w:rsidRDefault="00000000" w:rsidRPr="00000000" w14:paraId="000003FD">
      <w:pPr>
        <w:spacing w:after="0" w:lineRule="auto"/>
        <w:ind w:left="0" w:firstLine="0"/>
        <w:rPr/>
      </w:pPr>
      <w:r w:rsidDel="00000000" w:rsidR="00000000" w:rsidRPr="00000000">
        <w:rPr>
          <w:rtl w:val="0"/>
        </w:rPr>
        <w:t xml:space="preserve">NICK: And is like [exaggerated voice] “It is my holy quest to make the best sandwich ever!” </w:t>
      </w:r>
    </w:p>
    <w:p w:rsidR="00000000" w:rsidDel="00000000" w:rsidP="00000000" w:rsidRDefault="00000000" w:rsidRPr="00000000" w14:paraId="000003FE">
      <w:pPr>
        <w:spacing w:after="0" w:lineRule="auto"/>
        <w:ind w:left="0" w:firstLine="0"/>
        <w:rPr/>
      </w:pPr>
      <w:r w:rsidDel="00000000" w:rsidR="00000000" w:rsidRPr="00000000">
        <w:rPr>
          <w:rtl w:val="0"/>
        </w:rPr>
      </w:r>
    </w:p>
    <w:p w:rsidR="00000000" w:rsidDel="00000000" w:rsidP="00000000" w:rsidRDefault="00000000" w:rsidRPr="00000000" w14:paraId="000003FF">
      <w:pPr>
        <w:spacing w:after="0" w:lineRule="auto"/>
        <w:ind w:left="0" w:firstLine="0"/>
        <w:rPr/>
      </w:pPr>
      <w:r w:rsidDel="00000000" w:rsidR="00000000" w:rsidRPr="00000000">
        <w:rPr>
          <w:rtl w:val="0"/>
        </w:rPr>
        <w:t xml:space="preserve">[laughter]</w:t>
      </w:r>
    </w:p>
    <w:p w:rsidR="00000000" w:rsidDel="00000000" w:rsidP="00000000" w:rsidRDefault="00000000" w:rsidRPr="00000000" w14:paraId="00000400">
      <w:pPr>
        <w:spacing w:after="0" w:lineRule="auto"/>
        <w:ind w:left="0" w:firstLine="0"/>
        <w:rPr/>
      </w:pPr>
      <w:r w:rsidDel="00000000" w:rsidR="00000000" w:rsidRPr="00000000">
        <w:rPr>
          <w:rtl w:val="0"/>
        </w:rPr>
      </w:r>
    </w:p>
    <w:p w:rsidR="00000000" w:rsidDel="00000000" w:rsidP="00000000" w:rsidRDefault="00000000" w:rsidRPr="00000000" w14:paraId="00000401">
      <w:pPr>
        <w:spacing w:after="0" w:lineRule="auto"/>
        <w:ind w:left="0" w:firstLine="0"/>
        <w:rPr/>
      </w:pPr>
      <w:r w:rsidDel="00000000" w:rsidR="00000000" w:rsidRPr="00000000">
        <w:rPr>
          <w:rtl w:val="0"/>
        </w:rPr>
        <w:t xml:space="preserve">AUSTIN: [while laughing] But then he takes as one of his abilities that he can’t die from hunger! </w:t>
      </w:r>
    </w:p>
    <w:p w:rsidR="00000000" w:rsidDel="00000000" w:rsidP="00000000" w:rsidRDefault="00000000" w:rsidRPr="00000000" w14:paraId="00000402">
      <w:pPr>
        <w:spacing w:after="0" w:lineRule="auto"/>
        <w:ind w:left="0" w:firstLine="0"/>
        <w:rPr/>
      </w:pPr>
      <w:r w:rsidDel="00000000" w:rsidR="00000000" w:rsidRPr="00000000">
        <w:rPr>
          <w:rtl w:val="0"/>
        </w:rPr>
        <w:t xml:space="preserve">[laughter]</w:t>
      </w:r>
    </w:p>
    <w:p w:rsidR="00000000" w:rsidDel="00000000" w:rsidP="00000000" w:rsidRDefault="00000000" w:rsidRPr="00000000" w14:paraId="00000403">
      <w:pPr>
        <w:spacing w:after="0" w:lineRule="auto"/>
        <w:ind w:left="360" w:firstLine="0"/>
        <w:rPr/>
      </w:pPr>
      <w:r w:rsidDel="00000000" w:rsidR="00000000" w:rsidRPr="00000000">
        <w:rPr>
          <w:rtl w:val="0"/>
        </w:rPr>
      </w:r>
    </w:p>
    <w:p w:rsidR="00000000" w:rsidDel="00000000" w:rsidP="00000000" w:rsidRDefault="00000000" w:rsidRPr="00000000" w14:paraId="00000404">
      <w:pPr>
        <w:spacing w:after="0" w:lineRule="auto"/>
        <w:ind w:left="360" w:firstLine="0"/>
        <w:rPr/>
      </w:pPr>
      <w:r w:rsidDel="00000000" w:rsidR="00000000" w:rsidRPr="00000000">
        <w:rPr>
          <w:rtl w:val="0"/>
        </w:rPr>
        <w:t xml:space="preserve">JACK (as Lem): Uh, okay, so, yeah. So, Fero, your strat would be, everybody takes their armor off, and we, I don’t know what, swim? We make some attempt against the tides?</w:t>
      </w:r>
    </w:p>
    <w:p w:rsidR="00000000" w:rsidDel="00000000" w:rsidP="00000000" w:rsidRDefault="00000000" w:rsidRPr="00000000" w14:paraId="00000405">
      <w:pPr>
        <w:spacing w:after="0" w:lineRule="auto"/>
        <w:ind w:left="360" w:firstLine="0"/>
        <w:rPr/>
      </w:pPr>
      <w:r w:rsidDel="00000000" w:rsidR="00000000" w:rsidRPr="00000000">
        <w:rPr>
          <w:rtl w:val="0"/>
        </w:rPr>
      </w:r>
    </w:p>
    <w:p w:rsidR="00000000" w:rsidDel="00000000" w:rsidP="00000000" w:rsidRDefault="00000000" w:rsidRPr="00000000" w14:paraId="00000406">
      <w:pPr>
        <w:spacing w:after="0" w:lineRule="auto"/>
        <w:ind w:left="360" w:firstLine="0"/>
        <w:rPr/>
      </w:pPr>
      <w:r w:rsidDel="00000000" w:rsidR="00000000" w:rsidRPr="00000000">
        <w:rPr>
          <w:rtl w:val="0"/>
        </w:rPr>
        <w:t xml:space="preserve">ART (as Hadrian): [cross] No, we should definitely take boats.</w:t>
      </w:r>
    </w:p>
    <w:p w:rsidR="00000000" w:rsidDel="00000000" w:rsidP="00000000" w:rsidRDefault="00000000" w:rsidRPr="00000000" w14:paraId="00000407">
      <w:pPr>
        <w:spacing w:after="0" w:lineRule="auto"/>
        <w:ind w:left="0" w:firstLine="0"/>
        <w:rPr/>
      </w:pPr>
      <w:r w:rsidDel="00000000" w:rsidR="00000000" w:rsidRPr="00000000">
        <w:rPr>
          <w:rtl w:val="0"/>
        </w:rPr>
      </w:r>
    </w:p>
    <w:p w:rsidR="00000000" w:rsidDel="00000000" w:rsidP="00000000" w:rsidRDefault="00000000" w:rsidRPr="00000000" w14:paraId="00000408">
      <w:pPr>
        <w:spacing w:after="0" w:lineRule="auto"/>
        <w:ind w:left="0" w:firstLine="0"/>
        <w:rPr/>
      </w:pPr>
      <w:r w:rsidDel="00000000" w:rsidR="00000000" w:rsidRPr="00000000">
        <w:rPr>
          <w:rtl w:val="0"/>
        </w:rPr>
        <w:t xml:space="preserve">AUSTIN: [cross] I think he was just saying - I think he was just saying take off the armor, split up into two boats, and you don’t have armor on so if you do tip over, you don’t have that armor to drag you down into the waves. [pause] That’s all he was saying.</w:t>
      </w:r>
    </w:p>
    <w:p w:rsidR="00000000" w:rsidDel="00000000" w:rsidP="00000000" w:rsidRDefault="00000000" w:rsidRPr="00000000" w14:paraId="00000409">
      <w:pPr>
        <w:spacing w:after="0" w:lineRule="auto"/>
        <w:ind w:left="0" w:firstLine="0"/>
        <w:rPr/>
      </w:pPr>
      <w:r w:rsidDel="00000000" w:rsidR="00000000" w:rsidRPr="00000000">
        <w:rPr>
          <w:rtl w:val="0"/>
        </w:rPr>
      </w:r>
    </w:p>
    <w:p w:rsidR="00000000" w:rsidDel="00000000" w:rsidP="00000000" w:rsidRDefault="00000000" w:rsidRPr="00000000" w14:paraId="0000040A">
      <w:pPr>
        <w:spacing w:after="0" w:lineRule="auto"/>
        <w:ind w:left="0" w:firstLine="0"/>
        <w:rPr/>
      </w:pPr>
      <w:r w:rsidDel="00000000" w:rsidR="00000000" w:rsidRPr="00000000">
        <w:rPr>
          <w:rtl w:val="0"/>
        </w:rPr>
        <w:t xml:space="preserve">JACK: I could follow that plan.</w:t>
      </w:r>
    </w:p>
    <w:p w:rsidR="00000000" w:rsidDel="00000000" w:rsidP="00000000" w:rsidRDefault="00000000" w:rsidRPr="00000000" w14:paraId="0000040B">
      <w:pPr>
        <w:spacing w:after="0" w:lineRule="auto"/>
        <w:ind w:left="0" w:firstLine="0"/>
        <w:rPr/>
      </w:pPr>
      <w:r w:rsidDel="00000000" w:rsidR="00000000" w:rsidRPr="00000000">
        <w:rPr>
          <w:rtl w:val="0"/>
        </w:rPr>
      </w:r>
    </w:p>
    <w:p w:rsidR="00000000" w:rsidDel="00000000" w:rsidP="00000000" w:rsidRDefault="00000000" w:rsidRPr="00000000" w14:paraId="0000040C">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40D">
      <w:pPr>
        <w:spacing w:after="0" w:lineRule="auto"/>
        <w:ind w:left="0" w:firstLine="0"/>
        <w:rPr/>
      </w:pPr>
      <w:r w:rsidDel="00000000" w:rsidR="00000000" w:rsidRPr="00000000">
        <w:rPr>
          <w:rtl w:val="0"/>
        </w:rPr>
      </w:r>
    </w:p>
    <w:p w:rsidR="00000000" w:rsidDel="00000000" w:rsidP="00000000" w:rsidRDefault="00000000" w:rsidRPr="00000000" w14:paraId="0000040E">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40F">
      <w:pPr>
        <w:spacing w:after="0" w:lineRule="auto"/>
        <w:ind w:left="0" w:firstLine="0"/>
        <w:rPr/>
      </w:pPr>
      <w:r w:rsidDel="00000000" w:rsidR="00000000" w:rsidRPr="00000000">
        <w:rPr>
          <w:rtl w:val="0"/>
        </w:rPr>
      </w:r>
    </w:p>
    <w:p w:rsidR="00000000" w:rsidDel="00000000" w:rsidP="00000000" w:rsidRDefault="00000000" w:rsidRPr="00000000" w14:paraId="00000410">
      <w:pPr>
        <w:spacing w:after="0" w:lineRule="auto"/>
        <w:ind w:left="0" w:firstLine="0"/>
        <w:rPr/>
      </w:pPr>
      <w:r w:rsidDel="00000000" w:rsidR="00000000" w:rsidRPr="00000000">
        <w:rPr>
          <w:rtl w:val="0"/>
        </w:rPr>
        <w:t xml:space="preserve">JACK: Yeah I could follow that plan. Uh, I think I, I think I’m… yeah I’m,  cross] I don’t know what I </w:t>
      </w:r>
    </w:p>
    <w:p w:rsidR="00000000" w:rsidDel="00000000" w:rsidP="00000000" w:rsidRDefault="00000000" w:rsidRPr="00000000" w14:paraId="00000411">
      <w:pPr>
        <w:spacing w:after="0" w:lineRule="auto"/>
        <w:ind w:left="0" w:firstLine="0"/>
        <w:rPr/>
      </w:pPr>
      <w:r w:rsidDel="00000000" w:rsidR="00000000" w:rsidRPr="00000000">
        <w:rPr>
          <w:rtl w:val="0"/>
        </w:rPr>
        <w:t xml:space="preserve">was...</w:t>
      </w:r>
    </w:p>
    <w:p w:rsidR="00000000" w:rsidDel="00000000" w:rsidP="00000000" w:rsidRDefault="00000000" w:rsidRPr="00000000" w14:paraId="00000412">
      <w:pPr>
        <w:spacing w:after="0" w:lineRule="auto"/>
        <w:ind w:left="0" w:firstLine="0"/>
        <w:rPr/>
      </w:pPr>
      <w:r w:rsidDel="00000000" w:rsidR="00000000" w:rsidRPr="00000000">
        <w:rPr>
          <w:rtl w:val="0"/>
        </w:rPr>
      </w:r>
    </w:p>
    <w:p w:rsidR="00000000" w:rsidDel="00000000" w:rsidP="00000000" w:rsidRDefault="00000000" w:rsidRPr="00000000" w14:paraId="00000413">
      <w:pPr>
        <w:spacing w:after="0" w:lineRule="auto"/>
        <w:ind w:left="0" w:firstLine="0"/>
        <w:rPr/>
      </w:pPr>
      <w:r w:rsidDel="00000000" w:rsidR="00000000" w:rsidRPr="00000000">
        <w:rPr>
          <w:rtl w:val="0"/>
        </w:rPr>
        <w:t xml:space="preserve">KEITH: [cross] I can’t believe how immediately controversial this was [ALI laughs].</w:t>
      </w:r>
    </w:p>
    <w:p w:rsidR="00000000" w:rsidDel="00000000" w:rsidP="00000000" w:rsidRDefault="00000000" w:rsidRPr="00000000" w14:paraId="00000414">
      <w:pPr>
        <w:spacing w:after="0" w:lineRule="auto"/>
        <w:ind w:left="0" w:firstLine="0"/>
        <w:rPr/>
      </w:pPr>
      <w:r w:rsidDel="00000000" w:rsidR="00000000" w:rsidRPr="00000000">
        <w:rPr>
          <w:rtl w:val="0"/>
        </w:rPr>
      </w:r>
    </w:p>
    <w:p w:rsidR="00000000" w:rsidDel="00000000" w:rsidP="00000000" w:rsidRDefault="00000000" w:rsidRPr="00000000" w14:paraId="00000415">
      <w:pPr>
        <w:spacing w:after="0" w:lineRule="auto"/>
        <w:ind w:left="0" w:firstLine="0"/>
        <w:rPr/>
      </w:pPr>
      <w:r w:rsidDel="00000000" w:rsidR="00000000" w:rsidRPr="00000000">
        <w:rPr>
          <w:rtl w:val="0"/>
        </w:rPr>
        <w:t xml:space="preserve">AUSTIN: [amused] Hadrian, declare a quest.</w:t>
      </w:r>
    </w:p>
    <w:p w:rsidR="00000000" w:rsidDel="00000000" w:rsidP="00000000" w:rsidRDefault="00000000" w:rsidRPr="00000000" w14:paraId="00000416">
      <w:pPr>
        <w:spacing w:after="0" w:lineRule="auto"/>
        <w:ind w:left="360" w:firstLine="0"/>
        <w:rPr/>
      </w:pPr>
      <w:r w:rsidDel="00000000" w:rsidR="00000000" w:rsidRPr="00000000">
        <w:rPr>
          <w:rtl w:val="0"/>
        </w:rPr>
      </w:r>
    </w:p>
    <w:p w:rsidR="00000000" w:rsidDel="00000000" w:rsidP="00000000" w:rsidRDefault="00000000" w:rsidRPr="00000000" w14:paraId="00000417">
      <w:pPr>
        <w:spacing w:after="0" w:lineRule="auto"/>
        <w:ind w:left="360" w:firstLine="0"/>
        <w:rPr/>
      </w:pPr>
      <w:r w:rsidDel="00000000" w:rsidR="00000000" w:rsidRPr="00000000">
        <w:rPr>
          <w:rtl w:val="0"/>
        </w:rPr>
        <w:t xml:space="preserve">ART (as Hadrian): Uh, my quest, discover the truth of the threat to the Burg?</w:t>
      </w:r>
    </w:p>
    <w:p w:rsidR="00000000" w:rsidDel="00000000" w:rsidP="00000000" w:rsidRDefault="00000000" w:rsidRPr="00000000" w14:paraId="00000418">
      <w:pPr>
        <w:spacing w:after="0" w:lineRule="auto"/>
        <w:ind w:left="0" w:firstLine="0"/>
        <w:rPr/>
      </w:pPr>
      <w:r w:rsidDel="00000000" w:rsidR="00000000" w:rsidRPr="00000000">
        <w:rPr>
          <w:rtl w:val="0"/>
        </w:rPr>
      </w:r>
    </w:p>
    <w:p w:rsidR="00000000" w:rsidDel="00000000" w:rsidP="00000000" w:rsidRDefault="00000000" w:rsidRPr="00000000" w14:paraId="00000419">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41A">
      <w:pPr>
        <w:spacing w:after="0" w:lineRule="auto"/>
        <w:ind w:left="360" w:firstLine="0"/>
        <w:rPr/>
      </w:pPr>
      <w:r w:rsidDel="00000000" w:rsidR="00000000" w:rsidRPr="00000000">
        <w:rPr>
          <w:rtl w:val="0"/>
        </w:rPr>
      </w:r>
    </w:p>
    <w:p w:rsidR="00000000" w:rsidDel="00000000" w:rsidP="00000000" w:rsidRDefault="00000000" w:rsidRPr="00000000" w14:paraId="0000041B">
      <w:pPr>
        <w:spacing w:after="0" w:lineRule="auto"/>
        <w:ind w:left="360" w:firstLine="0"/>
        <w:rPr/>
      </w:pPr>
      <w:r w:rsidDel="00000000" w:rsidR="00000000" w:rsidRPr="00000000">
        <w:rPr>
          <w:rtl w:val="0"/>
        </w:rPr>
        <w:t xml:space="preserve">ART (as Hadrian): The two boons I would like are senses that pierce lies?</w:t>
      </w:r>
    </w:p>
    <w:p w:rsidR="00000000" w:rsidDel="00000000" w:rsidP="00000000" w:rsidRDefault="00000000" w:rsidRPr="00000000" w14:paraId="0000041C">
      <w:pPr>
        <w:spacing w:after="0" w:lineRule="auto"/>
        <w:ind w:left="0" w:firstLine="0"/>
        <w:rPr/>
      </w:pPr>
      <w:r w:rsidDel="00000000" w:rsidR="00000000" w:rsidRPr="00000000">
        <w:rPr>
          <w:rtl w:val="0"/>
        </w:rPr>
      </w:r>
    </w:p>
    <w:p w:rsidR="00000000" w:rsidDel="00000000" w:rsidP="00000000" w:rsidRDefault="00000000" w:rsidRPr="00000000" w14:paraId="0000041D">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41E">
      <w:pPr>
        <w:spacing w:after="0" w:lineRule="auto"/>
        <w:ind w:left="360" w:firstLine="0"/>
        <w:rPr/>
      </w:pPr>
      <w:r w:rsidDel="00000000" w:rsidR="00000000" w:rsidRPr="00000000">
        <w:rPr>
          <w:rtl w:val="0"/>
        </w:rPr>
      </w:r>
    </w:p>
    <w:p w:rsidR="00000000" w:rsidDel="00000000" w:rsidP="00000000" w:rsidRDefault="00000000" w:rsidRPr="00000000" w14:paraId="0000041F">
      <w:pPr>
        <w:spacing w:after="0" w:lineRule="auto"/>
        <w:ind w:left="360" w:firstLine="0"/>
        <w:rPr/>
      </w:pPr>
      <w:r w:rsidDel="00000000" w:rsidR="00000000" w:rsidRPr="00000000">
        <w:rPr>
          <w:rtl w:val="0"/>
        </w:rPr>
        <w:t xml:space="preserve">ART (as Hadrian): And a voice that transcends language.</w:t>
      </w:r>
    </w:p>
    <w:p w:rsidR="00000000" w:rsidDel="00000000" w:rsidP="00000000" w:rsidRDefault="00000000" w:rsidRPr="00000000" w14:paraId="00000420">
      <w:pPr>
        <w:spacing w:after="0" w:lineRule="auto"/>
        <w:ind w:left="0" w:firstLine="0"/>
        <w:rPr/>
      </w:pPr>
      <w:r w:rsidDel="00000000" w:rsidR="00000000" w:rsidRPr="00000000">
        <w:rPr>
          <w:rtl w:val="0"/>
        </w:rPr>
      </w:r>
    </w:p>
    <w:p w:rsidR="00000000" w:rsidDel="00000000" w:rsidP="00000000" w:rsidRDefault="00000000" w:rsidRPr="00000000" w14:paraId="00000421">
      <w:pPr>
        <w:spacing w:after="0" w:lineRule="auto"/>
        <w:ind w:left="0" w:firstLine="0"/>
        <w:rPr/>
      </w:pPr>
      <w:r w:rsidDel="00000000" w:rsidR="00000000" w:rsidRPr="00000000">
        <w:rPr>
          <w:rtl w:val="0"/>
        </w:rPr>
        <w:t xml:space="preserve">AUSTIN: Sounds good. [cross] What is your - oh, hm. Yeah.</w:t>
      </w:r>
    </w:p>
    <w:p w:rsidR="00000000" w:rsidDel="00000000" w:rsidP="00000000" w:rsidRDefault="00000000" w:rsidRPr="00000000" w14:paraId="00000422">
      <w:pPr>
        <w:spacing w:after="0" w:lineRule="auto"/>
        <w:ind w:left="0" w:firstLine="0"/>
        <w:rPr/>
      </w:pPr>
      <w:r w:rsidDel="00000000" w:rsidR="00000000" w:rsidRPr="00000000">
        <w:rPr>
          <w:rtl w:val="0"/>
        </w:rPr>
      </w:r>
    </w:p>
    <w:p w:rsidR="00000000" w:rsidDel="00000000" w:rsidP="00000000" w:rsidRDefault="00000000" w:rsidRPr="00000000" w14:paraId="00000423">
      <w:pPr>
        <w:spacing w:after="0" w:lineRule="auto"/>
        <w:ind w:left="0" w:firstLine="0"/>
        <w:rPr/>
      </w:pPr>
      <w:r w:rsidDel="00000000" w:rsidR="00000000" w:rsidRPr="00000000">
        <w:rPr>
          <w:rtl w:val="0"/>
        </w:rPr>
        <w:t xml:space="preserve">ART: [cross] Are you going to tell me what - you have to tell me what vow I need.</w:t>
      </w:r>
    </w:p>
    <w:p w:rsidR="00000000" w:rsidDel="00000000" w:rsidP="00000000" w:rsidRDefault="00000000" w:rsidRPr="00000000" w14:paraId="00000424">
      <w:pPr>
        <w:spacing w:after="0" w:lineRule="auto"/>
        <w:ind w:left="0" w:firstLine="0"/>
        <w:rPr/>
      </w:pPr>
      <w:r w:rsidDel="00000000" w:rsidR="00000000" w:rsidRPr="00000000">
        <w:rPr>
          <w:rtl w:val="0"/>
        </w:rPr>
      </w:r>
    </w:p>
    <w:p w:rsidR="00000000" w:rsidDel="00000000" w:rsidP="00000000" w:rsidRDefault="00000000" w:rsidRPr="00000000" w14:paraId="00000425">
      <w:pPr>
        <w:spacing w:after="0" w:lineRule="auto"/>
        <w:ind w:left="0" w:firstLine="0"/>
        <w:rPr/>
      </w:pPr>
      <w:r w:rsidDel="00000000" w:rsidR="00000000" w:rsidRPr="00000000">
        <w:rPr>
          <w:rtl w:val="0"/>
        </w:rPr>
        <w:t xml:space="preserve">AUSTIN: Um.</w:t>
      </w:r>
    </w:p>
    <w:p w:rsidR="00000000" w:rsidDel="00000000" w:rsidP="00000000" w:rsidRDefault="00000000" w:rsidRPr="00000000" w14:paraId="00000426">
      <w:pPr>
        <w:spacing w:after="0" w:lineRule="auto"/>
        <w:ind w:left="0" w:firstLine="0"/>
        <w:rPr/>
      </w:pPr>
      <w:r w:rsidDel="00000000" w:rsidR="00000000" w:rsidRPr="00000000">
        <w:rPr>
          <w:rtl w:val="0"/>
        </w:rPr>
      </w:r>
    </w:p>
    <w:p w:rsidR="00000000" w:rsidDel="00000000" w:rsidP="00000000" w:rsidRDefault="00000000" w:rsidRPr="00000000" w14:paraId="00000427">
      <w:pPr>
        <w:spacing w:after="0" w:lineRule="auto"/>
        <w:ind w:left="0" w:firstLine="0"/>
        <w:rPr/>
      </w:pPr>
      <w:r w:rsidDel="00000000" w:rsidR="00000000" w:rsidRPr="00000000">
        <w:rPr>
          <w:rtl w:val="0"/>
        </w:rPr>
        <w:t xml:space="preserve">ART: I want you to know, I took some of the weaker boons.</w:t>
      </w:r>
    </w:p>
    <w:p w:rsidR="00000000" w:rsidDel="00000000" w:rsidP="00000000" w:rsidRDefault="00000000" w:rsidRPr="00000000" w14:paraId="00000428">
      <w:pPr>
        <w:spacing w:after="0" w:lineRule="auto"/>
        <w:ind w:left="0" w:firstLine="0"/>
        <w:rPr/>
      </w:pPr>
      <w:r w:rsidDel="00000000" w:rsidR="00000000" w:rsidRPr="00000000">
        <w:rPr>
          <w:rtl w:val="0"/>
        </w:rPr>
      </w:r>
    </w:p>
    <w:p w:rsidR="00000000" w:rsidDel="00000000" w:rsidP="00000000" w:rsidRDefault="00000000" w:rsidRPr="00000000" w14:paraId="00000429">
      <w:pPr>
        <w:spacing w:after="0" w:lineRule="auto"/>
        <w:ind w:left="0" w:firstLine="0"/>
        <w:rPr/>
      </w:pPr>
      <w:r w:rsidDel="00000000" w:rsidR="00000000" w:rsidRPr="00000000">
        <w:rPr>
          <w:rtl w:val="0"/>
        </w:rPr>
        <w:t xml:space="preserve">AUSTIN: You… you are… [ALI laughs] You did. You did. But. Uhh. [pause] Let’s say - hm. [pause] Piety.</w:t>
      </w:r>
    </w:p>
    <w:p w:rsidR="00000000" w:rsidDel="00000000" w:rsidP="00000000" w:rsidRDefault="00000000" w:rsidRPr="00000000" w14:paraId="0000042A">
      <w:pPr>
        <w:spacing w:after="0" w:lineRule="auto"/>
        <w:ind w:left="0" w:firstLine="0"/>
        <w:rPr/>
      </w:pPr>
      <w:r w:rsidDel="00000000" w:rsidR="00000000" w:rsidRPr="00000000">
        <w:rPr>
          <w:rtl w:val="0"/>
        </w:rPr>
      </w:r>
    </w:p>
    <w:p w:rsidR="00000000" w:rsidDel="00000000" w:rsidP="00000000" w:rsidRDefault="00000000" w:rsidRPr="00000000" w14:paraId="0000042B">
      <w:pPr>
        <w:spacing w:after="0" w:lineRule="auto"/>
        <w:ind w:left="0" w:firstLine="0"/>
        <w:rPr/>
      </w:pPr>
      <w:r w:rsidDel="00000000" w:rsidR="00000000" w:rsidRPr="00000000">
        <w:rPr>
          <w:rtl w:val="0"/>
        </w:rPr>
        <w:t xml:space="preserve">ART: Okay.</w:t>
      </w:r>
    </w:p>
    <w:p w:rsidR="00000000" w:rsidDel="00000000" w:rsidP="00000000" w:rsidRDefault="00000000" w:rsidRPr="00000000" w14:paraId="0000042C">
      <w:pPr>
        <w:spacing w:after="0" w:lineRule="auto"/>
        <w:ind w:left="0" w:firstLine="0"/>
        <w:rPr/>
      </w:pPr>
      <w:r w:rsidDel="00000000" w:rsidR="00000000" w:rsidRPr="00000000">
        <w:rPr>
          <w:rtl w:val="0"/>
        </w:rPr>
      </w:r>
    </w:p>
    <w:p w:rsidR="00000000" w:rsidDel="00000000" w:rsidP="00000000" w:rsidRDefault="00000000" w:rsidRPr="00000000" w14:paraId="0000042D">
      <w:pPr>
        <w:spacing w:after="0" w:lineRule="auto"/>
        <w:ind w:left="0" w:firstLine="0"/>
        <w:rPr/>
      </w:pPr>
      <w:r w:rsidDel="00000000" w:rsidR="00000000" w:rsidRPr="00000000">
        <w:rPr>
          <w:rtl w:val="0"/>
        </w:rPr>
        <w:t xml:space="preserve">AUSTIN: To - to continue this, at some point today, you will still need to perform church services. </w:t>
      </w:r>
    </w:p>
    <w:p w:rsidR="00000000" w:rsidDel="00000000" w:rsidP="00000000" w:rsidRDefault="00000000" w:rsidRPr="00000000" w14:paraId="0000042E">
      <w:pPr>
        <w:spacing w:after="0" w:lineRule="auto"/>
        <w:ind w:left="0" w:firstLine="0"/>
        <w:rPr/>
      </w:pPr>
      <w:r w:rsidDel="00000000" w:rsidR="00000000" w:rsidRPr="00000000">
        <w:rPr>
          <w:rtl w:val="0"/>
        </w:rPr>
        <w:t xml:space="preserve">[JACK laughs]</w:t>
      </w:r>
    </w:p>
    <w:p w:rsidR="00000000" w:rsidDel="00000000" w:rsidP="00000000" w:rsidRDefault="00000000" w:rsidRPr="00000000" w14:paraId="0000042F">
      <w:pPr>
        <w:spacing w:after="0" w:lineRule="auto"/>
        <w:ind w:left="0" w:firstLine="0"/>
        <w:rPr/>
      </w:pPr>
      <w:r w:rsidDel="00000000" w:rsidR="00000000" w:rsidRPr="00000000">
        <w:rPr>
          <w:rtl w:val="0"/>
        </w:rPr>
      </w:r>
    </w:p>
    <w:p w:rsidR="00000000" w:rsidDel="00000000" w:rsidP="00000000" w:rsidRDefault="00000000" w:rsidRPr="00000000" w14:paraId="00000430">
      <w:pPr>
        <w:spacing w:after="0" w:lineRule="auto"/>
        <w:ind w:left="0" w:firstLine="0"/>
        <w:rPr/>
      </w:pPr>
      <w:r w:rsidDel="00000000" w:rsidR="00000000" w:rsidRPr="00000000">
        <w:rPr>
          <w:rtl w:val="0"/>
        </w:rPr>
        <w:t xml:space="preserve">ART: [incredulously] Like in a church?</w:t>
      </w:r>
    </w:p>
    <w:p w:rsidR="00000000" w:rsidDel="00000000" w:rsidP="00000000" w:rsidRDefault="00000000" w:rsidRPr="00000000" w14:paraId="00000431">
      <w:pPr>
        <w:spacing w:after="0" w:lineRule="auto"/>
        <w:ind w:left="0" w:firstLine="0"/>
        <w:rPr/>
      </w:pPr>
      <w:r w:rsidDel="00000000" w:rsidR="00000000" w:rsidRPr="00000000">
        <w:rPr>
          <w:rtl w:val="0"/>
        </w:rPr>
      </w:r>
    </w:p>
    <w:p w:rsidR="00000000" w:rsidDel="00000000" w:rsidP="00000000" w:rsidRDefault="00000000" w:rsidRPr="00000000" w14:paraId="00000432">
      <w:pPr>
        <w:spacing w:after="0" w:lineRule="auto"/>
        <w:ind w:left="0" w:firstLine="0"/>
        <w:rPr/>
      </w:pPr>
      <w:r w:rsidDel="00000000" w:rsidR="00000000" w:rsidRPr="00000000">
        <w:rPr>
          <w:rtl w:val="0"/>
        </w:rPr>
        <w:t xml:space="preserve">KEITH: Boy.</w:t>
      </w:r>
    </w:p>
    <w:p w:rsidR="00000000" w:rsidDel="00000000" w:rsidP="00000000" w:rsidRDefault="00000000" w:rsidRPr="00000000" w14:paraId="00000433">
      <w:pPr>
        <w:spacing w:after="0" w:lineRule="auto"/>
        <w:ind w:left="0" w:firstLine="0"/>
        <w:rPr/>
      </w:pPr>
      <w:r w:rsidDel="00000000" w:rsidR="00000000" w:rsidRPr="00000000">
        <w:rPr>
          <w:rtl w:val="0"/>
        </w:rPr>
      </w:r>
    </w:p>
    <w:p w:rsidR="00000000" w:rsidDel="00000000" w:rsidP="00000000" w:rsidRDefault="00000000" w:rsidRPr="00000000" w14:paraId="00000434">
      <w:pPr>
        <w:spacing w:after="0" w:lineRule="auto"/>
        <w:ind w:left="0" w:firstLine="0"/>
        <w:rPr/>
      </w:pPr>
      <w:r w:rsidDel="00000000" w:rsidR="00000000" w:rsidRPr="00000000">
        <w:rPr>
          <w:rtl w:val="0"/>
        </w:rPr>
        <w:t xml:space="preserve">AUSTIN: No. </w:t>
      </w:r>
    </w:p>
    <w:p w:rsidR="00000000" w:rsidDel="00000000" w:rsidP="00000000" w:rsidRDefault="00000000" w:rsidRPr="00000000" w14:paraId="00000435">
      <w:pPr>
        <w:spacing w:after="0" w:lineRule="auto"/>
        <w:ind w:left="0" w:firstLine="0"/>
        <w:rPr/>
      </w:pPr>
      <w:r w:rsidDel="00000000" w:rsidR="00000000" w:rsidRPr="00000000">
        <w:rPr>
          <w:rtl w:val="0"/>
        </w:rPr>
      </w:r>
    </w:p>
    <w:p w:rsidR="00000000" w:rsidDel="00000000" w:rsidP="00000000" w:rsidRDefault="00000000" w:rsidRPr="00000000" w14:paraId="00000436">
      <w:pPr>
        <w:spacing w:after="0" w:lineRule="auto"/>
        <w:ind w:left="0" w:firstLine="0"/>
        <w:rPr/>
      </w:pPr>
      <w:r w:rsidDel="00000000" w:rsidR="00000000" w:rsidRPr="00000000">
        <w:rPr>
          <w:rtl w:val="0"/>
        </w:rPr>
        <w:t xml:space="preserve">ART: Alright.</w:t>
      </w:r>
    </w:p>
    <w:p w:rsidR="00000000" w:rsidDel="00000000" w:rsidP="00000000" w:rsidRDefault="00000000" w:rsidRPr="00000000" w14:paraId="00000437">
      <w:pPr>
        <w:spacing w:after="0" w:lineRule="auto"/>
        <w:ind w:left="0" w:firstLine="0"/>
        <w:rPr/>
      </w:pPr>
      <w:r w:rsidDel="00000000" w:rsidR="00000000" w:rsidRPr="00000000">
        <w:rPr>
          <w:rtl w:val="0"/>
        </w:rPr>
      </w:r>
    </w:p>
    <w:p w:rsidR="00000000" w:rsidDel="00000000" w:rsidP="00000000" w:rsidRDefault="00000000" w:rsidRPr="00000000" w14:paraId="00000438">
      <w:pPr>
        <w:spacing w:after="0" w:lineRule="auto"/>
        <w:ind w:left="0" w:firstLine="0"/>
        <w:rPr/>
      </w:pPr>
      <w:r w:rsidDel="00000000" w:rsidR="00000000" w:rsidRPr="00000000">
        <w:rPr>
          <w:rtl w:val="0"/>
        </w:rPr>
        <w:t xml:space="preserve">AUSTIN: Like - like, you know, you’ll have to go through your daily prayer, you’ll have to, to read from your little book of prayers, etcetera. Or else - or else, maybe Samothes won’t be so pleased.</w:t>
      </w:r>
    </w:p>
    <w:p w:rsidR="00000000" w:rsidDel="00000000" w:rsidP="00000000" w:rsidRDefault="00000000" w:rsidRPr="00000000" w14:paraId="00000439">
      <w:pPr>
        <w:spacing w:after="0" w:lineRule="auto"/>
        <w:ind w:left="0" w:firstLine="0"/>
        <w:rPr/>
      </w:pPr>
      <w:r w:rsidDel="00000000" w:rsidR="00000000" w:rsidRPr="00000000">
        <w:rPr>
          <w:rtl w:val="0"/>
        </w:rPr>
      </w:r>
    </w:p>
    <w:p w:rsidR="00000000" w:rsidDel="00000000" w:rsidP="00000000" w:rsidRDefault="00000000" w:rsidRPr="00000000" w14:paraId="0000043A">
      <w:pPr>
        <w:spacing w:after="0" w:lineRule="auto"/>
        <w:ind w:left="0" w:firstLine="0"/>
        <w:rPr/>
      </w:pPr>
      <w:r w:rsidDel="00000000" w:rsidR="00000000" w:rsidRPr="00000000">
        <w:rPr>
          <w:rtl w:val="0"/>
        </w:rPr>
        <w:t xml:space="preserve">KEITH: Or else. </w:t>
      </w:r>
    </w:p>
    <w:p w:rsidR="00000000" w:rsidDel="00000000" w:rsidP="00000000" w:rsidRDefault="00000000" w:rsidRPr="00000000" w14:paraId="0000043B">
      <w:pPr>
        <w:spacing w:after="0" w:lineRule="auto"/>
        <w:ind w:left="0" w:firstLine="0"/>
        <w:rPr/>
      </w:pPr>
      <w:r w:rsidDel="00000000" w:rsidR="00000000" w:rsidRPr="00000000">
        <w:rPr>
          <w:rtl w:val="0"/>
        </w:rPr>
      </w:r>
    </w:p>
    <w:p w:rsidR="00000000" w:rsidDel="00000000" w:rsidP="00000000" w:rsidRDefault="00000000" w:rsidRPr="00000000" w14:paraId="0000043C">
      <w:pPr>
        <w:spacing w:after="0" w:lineRule="auto"/>
        <w:ind w:left="0" w:firstLine="0"/>
        <w:rPr/>
      </w:pPr>
      <w:r w:rsidDel="00000000" w:rsidR="00000000" w:rsidRPr="00000000">
        <w:rPr>
          <w:rtl w:val="0"/>
        </w:rPr>
        <w:t xml:space="preserve">ART: [intimidated] Right. [ALI laughs]</w:t>
      </w:r>
    </w:p>
    <w:p w:rsidR="00000000" w:rsidDel="00000000" w:rsidP="00000000" w:rsidRDefault="00000000" w:rsidRPr="00000000" w14:paraId="0000043D">
      <w:pPr>
        <w:spacing w:after="0" w:lineRule="auto"/>
        <w:ind w:left="0" w:firstLine="0"/>
        <w:rPr/>
      </w:pPr>
      <w:r w:rsidDel="00000000" w:rsidR="00000000" w:rsidRPr="00000000">
        <w:rPr>
          <w:rtl w:val="0"/>
        </w:rPr>
      </w:r>
    </w:p>
    <w:p w:rsidR="00000000" w:rsidDel="00000000" w:rsidP="00000000" w:rsidRDefault="00000000" w:rsidRPr="00000000" w14:paraId="0000043E">
      <w:pPr>
        <w:spacing w:after="0" w:lineRule="auto"/>
        <w:ind w:left="0" w:firstLine="0"/>
        <w:rPr/>
      </w:pPr>
      <w:r w:rsidDel="00000000" w:rsidR="00000000" w:rsidRPr="00000000">
        <w:rPr>
          <w:rtl w:val="0"/>
        </w:rPr>
        <w:t xml:space="preserve">AUSTIN: So, you’re onto boats.</w:t>
      </w:r>
    </w:p>
    <w:p w:rsidR="00000000" w:rsidDel="00000000" w:rsidP="00000000" w:rsidRDefault="00000000" w:rsidRPr="00000000" w14:paraId="0000043F">
      <w:pPr>
        <w:spacing w:after="0" w:lineRule="auto"/>
        <w:ind w:left="0" w:firstLine="0"/>
        <w:rPr/>
      </w:pPr>
      <w:r w:rsidDel="00000000" w:rsidR="00000000" w:rsidRPr="00000000">
        <w:rPr>
          <w:rtl w:val="0"/>
        </w:rPr>
      </w:r>
    </w:p>
    <w:p w:rsidR="00000000" w:rsidDel="00000000" w:rsidP="00000000" w:rsidRDefault="00000000" w:rsidRPr="00000000" w14:paraId="00000440">
      <w:pPr>
        <w:spacing w:after="0" w:lineRule="auto"/>
        <w:ind w:left="0" w:firstLine="0"/>
        <w:rPr/>
      </w:pPr>
      <w:r w:rsidDel="00000000" w:rsidR="00000000" w:rsidRPr="00000000">
        <w:rPr>
          <w:rtl w:val="0"/>
        </w:rPr>
        <w:t xml:space="preserve">KEITH: Alright, we’re on the boats.</w:t>
      </w:r>
    </w:p>
    <w:p w:rsidR="00000000" w:rsidDel="00000000" w:rsidP="00000000" w:rsidRDefault="00000000" w:rsidRPr="00000000" w14:paraId="00000441">
      <w:pPr>
        <w:spacing w:after="0" w:lineRule="auto"/>
        <w:ind w:left="0" w:firstLine="0"/>
        <w:rPr/>
      </w:pPr>
      <w:r w:rsidDel="00000000" w:rsidR="00000000" w:rsidRPr="00000000">
        <w:rPr>
          <w:rtl w:val="0"/>
        </w:rPr>
      </w:r>
    </w:p>
    <w:p w:rsidR="00000000" w:rsidDel="00000000" w:rsidP="00000000" w:rsidRDefault="00000000" w:rsidRPr="00000000" w14:paraId="00000442">
      <w:pPr>
        <w:spacing w:after="0" w:lineRule="auto"/>
        <w:ind w:left="0" w:firstLine="0"/>
        <w:rPr/>
      </w:pPr>
      <w:r w:rsidDel="00000000" w:rsidR="00000000" w:rsidRPr="00000000">
        <w:rPr>
          <w:rtl w:val="0"/>
        </w:rPr>
        <w:t xml:space="preserve">AUSTIN: [cross] Is that - is everyone in agreement with this?</w:t>
      </w:r>
    </w:p>
    <w:p w:rsidR="00000000" w:rsidDel="00000000" w:rsidP="00000000" w:rsidRDefault="00000000" w:rsidRPr="00000000" w14:paraId="00000443">
      <w:pPr>
        <w:spacing w:after="0" w:lineRule="auto"/>
        <w:ind w:left="0" w:firstLine="0"/>
        <w:rPr/>
      </w:pPr>
      <w:r w:rsidDel="00000000" w:rsidR="00000000" w:rsidRPr="00000000">
        <w:rPr>
          <w:rtl w:val="0"/>
        </w:rPr>
      </w:r>
    </w:p>
    <w:p w:rsidR="00000000" w:rsidDel="00000000" w:rsidP="00000000" w:rsidRDefault="00000000" w:rsidRPr="00000000" w14:paraId="00000444">
      <w:pPr>
        <w:spacing w:after="0" w:lineRule="auto"/>
        <w:ind w:left="0" w:firstLine="0"/>
        <w:rPr/>
      </w:pPr>
      <w:r w:rsidDel="00000000" w:rsidR="00000000" w:rsidRPr="00000000">
        <w:rPr>
          <w:rtl w:val="0"/>
        </w:rPr>
        <w:t xml:space="preserve">ART: [cross] Boats, boats, boats.</w:t>
      </w:r>
    </w:p>
    <w:p w:rsidR="00000000" w:rsidDel="00000000" w:rsidP="00000000" w:rsidRDefault="00000000" w:rsidRPr="00000000" w14:paraId="00000445">
      <w:pPr>
        <w:spacing w:after="0" w:lineRule="auto"/>
        <w:ind w:left="0" w:firstLine="0"/>
        <w:rPr/>
      </w:pPr>
      <w:r w:rsidDel="00000000" w:rsidR="00000000" w:rsidRPr="00000000">
        <w:rPr>
          <w:rtl w:val="0"/>
        </w:rPr>
      </w:r>
    </w:p>
    <w:p w:rsidR="00000000" w:rsidDel="00000000" w:rsidP="00000000" w:rsidRDefault="00000000" w:rsidRPr="00000000" w14:paraId="00000446">
      <w:pPr>
        <w:spacing w:after="0" w:lineRule="auto"/>
        <w:ind w:left="0" w:firstLine="0"/>
        <w:rPr/>
      </w:pPr>
      <w:r w:rsidDel="00000000" w:rsidR="00000000" w:rsidRPr="00000000">
        <w:rPr>
          <w:rtl w:val="0"/>
        </w:rPr>
        <w:t xml:space="preserve">ALI: Yeah. </w:t>
      </w:r>
    </w:p>
    <w:p w:rsidR="00000000" w:rsidDel="00000000" w:rsidP="00000000" w:rsidRDefault="00000000" w:rsidRPr="00000000" w14:paraId="00000447">
      <w:pPr>
        <w:spacing w:after="0" w:lineRule="auto"/>
        <w:ind w:left="0" w:firstLine="0"/>
        <w:rPr/>
      </w:pPr>
      <w:r w:rsidDel="00000000" w:rsidR="00000000" w:rsidRPr="00000000">
        <w:rPr>
          <w:rtl w:val="0"/>
        </w:rPr>
      </w:r>
    </w:p>
    <w:p w:rsidR="00000000" w:rsidDel="00000000" w:rsidP="00000000" w:rsidRDefault="00000000" w:rsidRPr="00000000" w14:paraId="00000448">
      <w:pPr>
        <w:spacing w:after="0" w:lineRule="auto"/>
        <w:ind w:left="0" w:firstLine="0"/>
        <w:rPr/>
      </w:pPr>
      <w:r w:rsidDel="00000000" w:rsidR="00000000" w:rsidRPr="00000000">
        <w:rPr>
          <w:rtl w:val="0"/>
        </w:rPr>
        <w:t xml:space="preserve">KEITH: Yeah, we’re on - we’re all in agreement. I - </w:t>
      </w:r>
    </w:p>
    <w:p w:rsidR="00000000" w:rsidDel="00000000" w:rsidP="00000000" w:rsidRDefault="00000000" w:rsidRPr="00000000" w14:paraId="00000449">
      <w:pPr>
        <w:spacing w:after="0" w:lineRule="auto"/>
        <w:ind w:left="0" w:firstLine="0"/>
        <w:rPr/>
      </w:pPr>
      <w:r w:rsidDel="00000000" w:rsidR="00000000" w:rsidRPr="00000000">
        <w:rPr>
          <w:rtl w:val="0"/>
        </w:rPr>
      </w:r>
    </w:p>
    <w:p w:rsidR="00000000" w:rsidDel="00000000" w:rsidP="00000000" w:rsidRDefault="00000000" w:rsidRPr="00000000" w14:paraId="0000044A">
      <w:pPr>
        <w:spacing w:after="0" w:lineRule="auto"/>
        <w:ind w:left="0" w:firstLine="0"/>
        <w:rPr/>
      </w:pPr>
      <w:r w:rsidDel="00000000" w:rsidR="00000000" w:rsidRPr="00000000">
        <w:rPr>
          <w:rtl w:val="0"/>
        </w:rPr>
        <w:t xml:space="preserve">AUSTIN: Nick?</w:t>
      </w:r>
    </w:p>
    <w:p w:rsidR="00000000" w:rsidDel="00000000" w:rsidP="00000000" w:rsidRDefault="00000000" w:rsidRPr="00000000" w14:paraId="0000044B">
      <w:pPr>
        <w:spacing w:after="0" w:lineRule="auto"/>
        <w:ind w:left="0" w:firstLine="0"/>
        <w:rPr/>
      </w:pPr>
      <w:r w:rsidDel="00000000" w:rsidR="00000000" w:rsidRPr="00000000">
        <w:rPr>
          <w:rtl w:val="0"/>
        </w:rPr>
      </w:r>
    </w:p>
    <w:p w:rsidR="00000000" w:rsidDel="00000000" w:rsidP="00000000" w:rsidRDefault="00000000" w:rsidRPr="00000000" w14:paraId="0000044C">
      <w:pPr>
        <w:spacing w:after="0" w:lineRule="auto"/>
        <w:ind w:left="0" w:firstLine="0"/>
        <w:rPr/>
      </w:pPr>
      <w:r w:rsidDel="00000000" w:rsidR="00000000" w:rsidRPr="00000000">
        <w:rPr>
          <w:rtl w:val="0"/>
        </w:rPr>
        <w:t xml:space="preserve">KEITH: As, as a [cross] show of solidarity,</w:t>
      </w:r>
    </w:p>
    <w:p w:rsidR="00000000" w:rsidDel="00000000" w:rsidP="00000000" w:rsidRDefault="00000000" w:rsidRPr="00000000" w14:paraId="0000044D">
      <w:pPr>
        <w:spacing w:after="0" w:lineRule="auto"/>
        <w:ind w:left="0" w:firstLine="0"/>
        <w:rPr/>
      </w:pPr>
      <w:r w:rsidDel="00000000" w:rsidR="00000000" w:rsidRPr="00000000">
        <w:rPr>
          <w:rtl w:val="0"/>
        </w:rPr>
      </w:r>
    </w:p>
    <w:p w:rsidR="00000000" w:rsidDel="00000000" w:rsidP="00000000" w:rsidRDefault="00000000" w:rsidRPr="00000000" w14:paraId="0000044E">
      <w:pPr>
        <w:spacing w:after="0" w:lineRule="auto"/>
        <w:ind w:left="0" w:firstLine="0"/>
        <w:rPr/>
      </w:pPr>
      <w:r w:rsidDel="00000000" w:rsidR="00000000" w:rsidRPr="00000000">
        <w:rPr>
          <w:rtl w:val="0"/>
        </w:rPr>
        <w:t xml:space="preserve">AUSTIN: [cross] Great Phantasmo?</w:t>
      </w:r>
    </w:p>
    <w:p w:rsidR="00000000" w:rsidDel="00000000" w:rsidP="00000000" w:rsidRDefault="00000000" w:rsidRPr="00000000" w14:paraId="0000044F">
      <w:pPr>
        <w:spacing w:after="0" w:lineRule="auto"/>
        <w:ind w:left="0" w:firstLine="0"/>
        <w:rPr/>
      </w:pPr>
      <w:r w:rsidDel="00000000" w:rsidR="00000000" w:rsidRPr="00000000">
        <w:rPr>
          <w:rtl w:val="0"/>
        </w:rPr>
      </w:r>
    </w:p>
    <w:p w:rsidR="00000000" w:rsidDel="00000000" w:rsidP="00000000" w:rsidRDefault="00000000" w:rsidRPr="00000000" w14:paraId="00000450">
      <w:pPr>
        <w:spacing w:after="0" w:lineRule="auto"/>
        <w:ind w:left="0" w:firstLine="0"/>
        <w:rPr/>
      </w:pPr>
      <w:r w:rsidDel="00000000" w:rsidR="00000000" w:rsidRPr="00000000">
        <w:rPr>
          <w:rtl w:val="0"/>
        </w:rPr>
        <w:t xml:space="preserve">KEITH: Even though I have, uh… </w:t>
      </w:r>
    </w:p>
    <w:p w:rsidR="00000000" w:rsidDel="00000000" w:rsidP="00000000" w:rsidRDefault="00000000" w:rsidRPr="00000000" w14:paraId="00000451">
      <w:pPr>
        <w:spacing w:after="0" w:lineRule="auto"/>
        <w:ind w:left="0" w:firstLine="0"/>
        <w:rPr/>
      </w:pPr>
      <w:r w:rsidDel="00000000" w:rsidR="00000000" w:rsidRPr="00000000">
        <w:rPr>
          <w:rtl w:val="0"/>
        </w:rPr>
      </w:r>
    </w:p>
    <w:p w:rsidR="00000000" w:rsidDel="00000000" w:rsidP="00000000" w:rsidRDefault="00000000" w:rsidRPr="00000000" w14:paraId="00000452">
      <w:pPr>
        <w:spacing w:after="0" w:lineRule="auto"/>
        <w:ind w:left="0" w:firstLine="0"/>
        <w:rPr/>
      </w:pPr>
      <w:r w:rsidDel="00000000" w:rsidR="00000000" w:rsidRPr="00000000">
        <w:rPr>
          <w:rtl w:val="0"/>
        </w:rPr>
        <w:t xml:space="preserve">JACK: Oh! Uh.</w:t>
      </w:r>
    </w:p>
    <w:p w:rsidR="00000000" w:rsidDel="00000000" w:rsidP="00000000" w:rsidRDefault="00000000" w:rsidRPr="00000000" w14:paraId="00000453">
      <w:pPr>
        <w:spacing w:after="0" w:lineRule="auto"/>
        <w:ind w:left="0" w:firstLine="0"/>
        <w:rPr/>
      </w:pPr>
      <w:r w:rsidDel="00000000" w:rsidR="00000000" w:rsidRPr="00000000">
        <w:rPr>
          <w:rtl w:val="0"/>
        </w:rPr>
      </w:r>
    </w:p>
    <w:p w:rsidR="00000000" w:rsidDel="00000000" w:rsidP="00000000" w:rsidRDefault="00000000" w:rsidRPr="00000000" w14:paraId="00000454">
      <w:pPr>
        <w:spacing w:after="0" w:lineRule="auto"/>
        <w:ind w:left="0" w:firstLine="0"/>
        <w:rPr/>
      </w:pPr>
      <w:r w:rsidDel="00000000" w:rsidR="00000000" w:rsidRPr="00000000">
        <w:rPr>
          <w:rtl w:val="0"/>
        </w:rPr>
        <w:t xml:space="preserve">KEITH: Weaker armor, I took off my armor.</w:t>
      </w:r>
    </w:p>
    <w:p w:rsidR="00000000" w:rsidDel="00000000" w:rsidP="00000000" w:rsidRDefault="00000000" w:rsidRPr="00000000" w14:paraId="00000455">
      <w:pPr>
        <w:spacing w:after="0" w:lineRule="auto"/>
        <w:ind w:left="0" w:firstLine="0"/>
        <w:rPr/>
      </w:pPr>
      <w:r w:rsidDel="00000000" w:rsidR="00000000" w:rsidRPr="00000000">
        <w:rPr>
          <w:rtl w:val="0"/>
        </w:rPr>
      </w:r>
    </w:p>
    <w:p w:rsidR="00000000" w:rsidDel="00000000" w:rsidP="00000000" w:rsidRDefault="00000000" w:rsidRPr="00000000" w14:paraId="00000456">
      <w:pPr>
        <w:spacing w:after="0" w:lineRule="auto"/>
        <w:ind w:left="0" w:firstLine="0"/>
        <w:rPr/>
      </w:pPr>
      <w:r w:rsidDel="00000000" w:rsidR="00000000" w:rsidRPr="00000000">
        <w:rPr>
          <w:rtl w:val="0"/>
        </w:rPr>
        <w:t xml:space="preserve">AUSTIN: Okay. [ALI laughs]</w:t>
      </w:r>
    </w:p>
    <w:p w:rsidR="00000000" w:rsidDel="00000000" w:rsidP="00000000" w:rsidRDefault="00000000" w:rsidRPr="00000000" w14:paraId="00000457">
      <w:pPr>
        <w:spacing w:after="0" w:lineRule="auto"/>
        <w:ind w:left="0" w:firstLine="0"/>
        <w:rPr/>
      </w:pPr>
      <w:r w:rsidDel="00000000" w:rsidR="00000000" w:rsidRPr="00000000">
        <w:rPr>
          <w:rtl w:val="0"/>
        </w:rPr>
      </w:r>
    </w:p>
    <w:p w:rsidR="00000000" w:rsidDel="00000000" w:rsidP="00000000" w:rsidRDefault="00000000" w:rsidRPr="00000000" w14:paraId="00000458">
      <w:pPr>
        <w:spacing w:after="0" w:lineRule="auto"/>
        <w:ind w:left="0" w:firstLine="0"/>
        <w:rPr/>
      </w:pPr>
      <w:r w:rsidDel="00000000" w:rsidR="00000000" w:rsidRPr="00000000">
        <w:rPr>
          <w:rtl w:val="0"/>
        </w:rPr>
        <w:t xml:space="preserve">KEITH: Solidarity.</w:t>
      </w:r>
    </w:p>
    <w:p w:rsidR="00000000" w:rsidDel="00000000" w:rsidP="00000000" w:rsidRDefault="00000000" w:rsidRPr="00000000" w14:paraId="00000459">
      <w:pPr>
        <w:spacing w:after="0" w:lineRule="auto"/>
        <w:ind w:left="0" w:firstLine="0"/>
        <w:rPr/>
      </w:pPr>
      <w:r w:rsidDel="00000000" w:rsidR="00000000" w:rsidRPr="00000000">
        <w:rPr>
          <w:rtl w:val="0"/>
        </w:rPr>
      </w:r>
    </w:p>
    <w:p w:rsidR="00000000" w:rsidDel="00000000" w:rsidP="00000000" w:rsidRDefault="00000000" w:rsidRPr="00000000" w14:paraId="0000045A">
      <w:pPr>
        <w:spacing w:after="0" w:lineRule="auto"/>
        <w:ind w:left="0" w:firstLine="0"/>
        <w:rPr/>
      </w:pPr>
      <w:r w:rsidDel="00000000" w:rsidR="00000000" w:rsidRPr="00000000">
        <w:rPr>
          <w:rtl w:val="0"/>
        </w:rPr>
        <w:t xml:space="preserve">AUSTIN: Great.</w:t>
      </w:r>
    </w:p>
    <w:p w:rsidR="00000000" w:rsidDel="00000000" w:rsidP="00000000" w:rsidRDefault="00000000" w:rsidRPr="00000000" w14:paraId="0000045B">
      <w:pPr>
        <w:spacing w:after="0" w:lineRule="auto"/>
        <w:ind w:left="360" w:firstLine="0"/>
        <w:rPr/>
      </w:pPr>
      <w:r w:rsidDel="00000000" w:rsidR="00000000" w:rsidRPr="00000000">
        <w:rPr>
          <w:rtl w:val="0"/>
        </w:rPr>
      </w:r>
    </w:p>
    <w:p w:rsidR="00000000" w:rsidDel="00000000" w:rsidP="00000000" w:rsidRDefault="00000000" w:rsidRPr="00000000" w14:paraId="0000045C">
      <w:pPr>
        <w:spacing w:after="0" w:lineRule="auto"/>
        <w:ind w:left="360" w:firstLine="0"/>
        <w:rPr/>
      </w:pPr>
      <w:r w:rsidDel="00000000" w:rsidR="00000000" w:rsidRPr="00000000">
        <w:rPr>
          <w:rtl w:val="0"/>
        </w:rPr>
        <w:t xml:space="preserve">ALI (as Hella): Wait, how are we splitting up the boats? [pause] ‘Cause we’re doing that, right?</w:t>
      </w:r>
    </w:p>
    <w:p w:rsidR="00000000" w:rsidDel="00000000" w:rsidP="00000000" w:rsidRDefault="00000000" w:rsidRPr="00000000" w14:paraId="0000045D">
      <w:pPr>
        <w:spacing w:after="0" w:lineRule="auto"/>
        <w:ind w:left="360" w:firstLine="0"/>
        <w:rPr/>
      </w:pPr>
      <w:r w:rsidDel="00000000" w:rsidR="00000000" w:rsidRPr="00000000">
        <w:rPr>
          <w:rtl w:val="0"/>
        </w:rPr>
      </w:r>
    </w:p>
    <w:p w:rsidR="00000000" w:rsidDel="00000000" w:rsidP="00000000" w:rsidRDefault="00000000" w:rsidRPr="00000000" w14:paraId="0000045E">
      <w:pPr>
        <w:spacing w:after="0" w:lineRule="auto"/>
        <w:ind w:left="360" w:firstLine="0"/>
        <w:rPr/>
      </w:pPr>
      <w:r w:rsidDel="00000000" w:rsidR="00000000" w:rsidRPr="00000000">
        <w:rPr>
          <w:rtl w:val="0"/>
        </w:rPr>
        <w:t xml:space="preserve">JACK (as Lem): Um.</w:t>
      </w:r>
    </w:p>
    <w:p w:rsidR="00000000" w:rsidDel="00000000" w:rsidP="00000000" w:rsidRDefault="00000000" w:rsidRPr="00000000" w14:paraId="0000045F">
      <w:pPr>
        <w:spacing w:after="0" w:lineRule="auto"/>
        <w:ind w:left="360" w:firstLine="0"/>
        <w:rPr/>
      </w:pPr>
      <w:r w:rsidDel="00000000" w:rsidR="00000000" w:rsidRPr="00000000">
        <w:rPr>
          <w:rtl w:val="0"/>
        </w:rPr>
      </w:r>
    </w:p>
    <w:p w:rsidR="00000000" w:rsidDel="00000000" w:rsidP="00000000" w:rsidRDefault="00000000" w:rsidRPr="00000000" w14:paraId="00000460">
      <w:pPr>
        <w:spacing w:after="0" w:lineRule="auto"/>
        <w:ind w:left="360" w:firstLine="0"/>
        <w:rPr/>
      </w:pPr>
      <w:r w:rsidDel="00000000" w:rsidR="00000000" w:rsidRPr="00000000">
        <w:rPr>
          <w:rtl w:val="0"/>
        </w:rPr>
        <w:t xml:space="preserve">KEITH (as Fero): Just make sure that all the armor’s not on the same boat.</w:t>
      </w:r>
    </w:p>
    <w:p w:rsidR="00000000" w:rsidDel="00000000" w:rsidP="00000000" w:rsidRDefault="00000000" w:rsidRPr="00000000" w14:paraId="00000461">
      <w:pPr>
        <w:spacing w:after="0" w:lineRule="auto"/>
        <w:ind w:left="360" w:firstLine="0"/>
        <w:rPr/>
      </w:pPr>
      <w:r w:rsidDel="00000000" w:rsidR="00000000" w:rsidRPr="00000000">
        <w:rPr>
          <w:rtl w:val="0"/>
        </w:rPr>
      </w:r>
    </w:p>
    <w:p w:rsidR="00000000" w:rsidDel="00000000" w:rsidP="00000000" w:rsidRDefault="00000000" w:rsidRPr="00000000" w14:paraId="00000462">
      <w:pPr>
        <w:spacing w:after="0" w:lineRule="auto"/>
        <w:ind w:left="360" w:firstLine="0"/>
        <w:rPr/>
      </w:pPr>
      <w:r w:rsidDel="00000000" w:rsidR="00000000" w:rsidRPr="00000000">
        <w:rPr>
          <w:rtl w:val="0"/>
        </w:rPr>
        <w:t xml:space="preserve">ALI (as Hella): Right.</w:t>
      </w:r>
    </w:p>
    <w:p w:rsidR="00000000" w:rsidDel="00000000" w:rsidP="00000000" w:rsidRDefault="00000000" w:rsidRPr="00000000" w14:paraId="00000463">
      <w:pPr>
        <w:spacing w:after="0" w:lineRule="auto"/>
        <w:ind w:left="360" w:firstLine="0"/>
        <w:rPr/>
      </w:pPr>
      <w:r w:rsidDel="00000000" w:rsidR="00000000" w:rsidRPr="00000000">
        <w:rPr>
          <w:rtl w:val="0"/>
        </w:rPr>
      </w:r>
    </w:p>
    <w:p w:rsidR="00000000" w:rsidDel="00000000" w:rsidP="00000000" w:rsidRDefault="00000000" w:rsidRPr="00000000" w14:paraId="00000464">
      <w:pPr>
        <w:spacing w:after="0" w:lineRule="auto"/>
        <w:ind w:left="360" w:firstLine="0"/>
        <w:rPr/>
      </w:pPr>
      <w:r w:rsidDel="00000000" w:rsidR="00000000" w:rsidRPr="00000000">
        <w:rPr>
          <w:rtl w:val="0"/>
        </w:rPr>
        <w:t xml:space="preserve">KEITH (as Fero): Yeah.</w:t>
      </w:r>
    </w:p>
    <w:p w:rsidR="00000000" w:rsidDel="00000000" w:rsidP="00000000" w:rsidRDefault="00000000" w:rsidRPr="00000000" w14:paraId="00000465">
      <w:pPr>
        <w:spacing w:after="0" w:lineRule="auto"/>
        <w:ind w:left="360" w:firstLine="0"/>
        <w:rPr/>
      </w:pPr>
      <w:r w:rsidDel="00000000" w:rsidR="00000000" w:rsidRPr="00000000">
        <w:rPr>
          <w:rtl w:val="0"/>
        </w:rPr>
      </w:r>
    </w:p>
    <w:p w:rsidR="00000000" w:rsidDel="00000000" w:rsidP="00000000" w:rsidRDefault="00000000" w:rsidRPr="00000000" w14:paraId="00000466">
      <w:pPr>
        <w:spacing w:after="0" w:lineRule="auto"/>
        <w:ind w:left="360" w:firstLine="0"/>
        <w:rPr/>
      </w:pPr>
      <w:r w:rsidDel="00000000" w:rsidR="00000000" w:rsidRPr="00000000">
        <w:rPr>
          <w:rtl w:val="0"/>
        </w:rPr>
        <w:t xml:space="preserve">ALI (as Hella): Well no, but by people.</w:t>
      </w:r>
    </w:p>
    <w:p w:rsidR="00000000" w:rsidDel="00000000" w:rsidP="00000000" w:rsidRDefault="00000000" w:rsidRPr="00000000" w14:paraId="00000467">
      <w:pPr>
        <w:spacing w:after="0" w:lineRule="auto"/>
        <w:ind w:left="360" w:firstLine="0"/>
        <w:rPr/>
      </w:pPr>
      <w:r w:rsidDel="00000000" w:rsidR="00000000" w:rsidRPr="00000000">
        <w:rPr>
          <w:rtl w:val="0"/>
        </w:rPr>
      </w:r>
    </w:p>
    <w:p w:rsidR="00000000" w:rsidDel="00000000" w:rsidP="00000000" w:rsidRDefault="00000000" w:rsidRPr="00000000" w14:paraId="00000468">
      <w:pPr>
        <w:spacing w:after="0" w:lineRule="auto"/>
        <w:ind w:left="360" w:firstLine="0"/>
        <w:rPr/>
      </w:pPr>
      <w:r w:rsidDel="00000000" w:rsidR="00000000" w:rsidRPr="00000000">
        <w:rPr>
          <w:rtl w:val="0"/>
        </w:rPr>
        <w:t xml:space="preserve">KEITH (as Fero): Um.</w:t>
      </w:r>
    </w:p>
    <w:p w:rsidR="00000000" w:rsidDel="00000000" w:rsidP="00000000" w:rsidRDefault="00000000" w:rsidRPr="00000000" w14:paraId="00000469">
      <w:pPr>
        <w:spacing w:after="0" w:lineRule="auto"/>
        <w:ind w:left="360" w:firstLine="0"/>
        <w:rPr/>
      </w:pPr>
      <w:r w:rsidDel="00000000" w:rsidR="00000000" w:rsidRPr="00000000">
        <w:rPr>
          <w:rtl w:val="0"/>
        </w:rPr>
      </w:r>
    </w:p>
    <w:p w:rsidR="00000000" w:rsidDel="00000000" w:rsidP="00000000" w:rsidRDefault="00000000" w:rsidRPr="00000000" w14:paraId="0000046A">
      <w:pPr>
        <w:spacing w:after="0" w:lineRule="auto"/>
        <w:ind w:left="360" w:firstLine="0"/>
        <w:rPr/>
      </w:pPr>
      <w:r w:rsidDel="00000000" w:rsidR="00000000" w:rsidRPr="00000000">
        <w:rPr>
          <w:rtl w:val="0"/>
        </w:rPr>
        <w:t xml:space="preserve">ART (as Hadrian): I think we should do it - there’s a very logical way to do it where you </w:t>
      </w:r>
    </w:p>
    <w:p w:rsidR="00000000" w:rsidDel="00000000" w:rsidP="00000000" w:rsidRDefault="00000000" w:rsidRPr="00000000" w14:paraId="0000046B">
      <w:pPr>
        <w:spacing w:after="0" w:lineRule="auto"/>
        <w:ind w:left="360" w:firstLine="0"/>
        <w:rPr/>
      </w:pPr>
      <w:r w:rsidDel="00000000" w:rsidR="00000000" w:rsidRPr="00000000">
        <w:rPr>
          <w:rtl w:val="0"/>
        </w:rPr>
        <w:t xml:space="preserve">basically arrange people by weight [ALI laughs], and then split them? Like, the, the heaviest goes to the lightest. And then…</w:t>
      </w:r>
    </w:p>
    <w:p w:rsidR="00000000" w:rsidDel="00000000" w:rsidP="00000000" w:rsidRDefault="00000000" w:rsidRPr="00000000" w14:paraId="0000046C">
      <w:pPr>
        <w:spacing w:after="0" w:lineRule="auto"/>
        <w:ind w:left="360" w:firstLine="0"/>
        <w:rPr/>
      </w:pPr>
      <w:r w:rsidDel="00000000" w:rsidR="00000000" w:rsidRPr="00000000">
        <w:rPr>
          <w:rtl w:val="0"/>
        </w:rPr>
      </w:r>
    </w:p>
    <w:p w:rsidR="00000000" w:rsidDel="00000000" w:rsidP="00000000" w:rsidRDefault="00000000" w:rsidRPr="00000000" w14:paraId="0000046D">
      <w:pPr>
        <w:spacing w:after="0" w:lineRule="auto"/>
        <w:ind w:left="360" w:firstLine="0"/>
        <w:rPr/>
      </w:pPr>
      <w:r w:rsidDel="00000000" w:rsidR="00000000" w:rsidRPr="00000000">
        <w:rPr>
          <w:rtl w:val="0"/>
        </w:rPr>
        <w:t xml:space="preserve">KEITH (as Fero): The two middles.</w:t>
      </w:r>
    </w:p>
    <w:p w:rsidR="00000000" w:rsidDel="00000000" w:rsidP="00000000" w:rsidRDefault="00000000" w:rsidRPr="00000000" w14:paraId="0000046E">
      <w:pPr>
        <w:spacing w:after="0" w:lineRule="auto"/>
        <w:ind w:left="360" w:firstLine="0"/>
        <w:rPr/>
      </w:pPr>
      <w:r w:rsidDel="00000000" w:rsidR="00000000" w:rsidRPr="00000000">
        <w:rPr>
          <w:rtl w:val="0"/>
        </w:rPr>
      </w:r>
    </w:p>
    <w:p w:rsidR="00000000" w:rsidDel="00000000" w:rsidP="00000000" w:rsidRDefault="00000000" w:rsidRPr="00000000" w14:paraId="0000046F">
      <w:pPr>
        <w:spacing w:after="0" w:lineRule="auto"/>
        <w:ind w:left="360" w:firstLine="0"/>
        <w:rPr/>
      </w:pPr>
      <w:r w:rsidDel="00000000" w:rsidR="00000000" w:rsidRPr="00000000">
        <w:rPr>
          <w:rtl w:val="0"/>
        </w:rPr>
        <w:t xml:space="preserve">ART (as Hadrian): The next - the next, the two middles. And then there’s a fifth person. [pause] You know.</w:t>
      </w:r>
    </w:p>
    <w:p w:rsidR="00000000" w:rsidDel="00000000" w:rsidP="00000000" w:rsidRDefault="00000000" w:rsidRPr="00000000" w14:paraId="00000470">
      <w:pPr>
        <w:spacing w:after="0" w:lineRule="auto"/>
        <w:ind w:left="0" w:firstLine="0"/>
        <w:rPr/>
      </w:pPr>
      <w:r w:rsidDel="00000000" w:rsidR="00000000" w:rsidRPr="00000000">
        <w:rPr>
          <w:rtl w:val="0"/>
        </w:rPr>
      </w:r>
    </w:p>
    <w:p w:rsidR="00000000" w:rsidDel="00000000" w:rsidP="00000000" w:rsidRDefault="00000000" w:rsidRPr="00000000" w14:paraId="00000471">
      <w:pPr>
        <w:spacing w:after="0" w:lineRule="auto"/>
        <w:ind w:left="0" w:firstLine="0"/>
        <w:rPr/>
      </w:pPr>
      <w:r w:rsidDel="00000000" w:rsidR="00000000" w:rsidRPr="00000000">
        <w:rPr>
          <w:rtl w:val="0"/>
        </w:rPr>
        <w:t xml:space="preserve">AUSTIN: The halfling is the - is the fifth person. Right?</w:t>
      </w:r>
    </w:p>
    <w:p w:rsidR="00000000" w:rsidDel="00000000" w:rsidP="00000000" w:rsidRDefault="00000000" w:rsidRPr="00000000" w14:paraId="00000472">
      <w:pPr>
        <w:spacing w:after="0" w:lineRule="auto"/>
        <w:ind w:left="0" w:firstLine="0"/>
        <w:rPr/>
      </w:pPr>
      <w:r w:rsidDel="00000000" w:rsidR="00000000" w:rsidRPr="00000000">
        <w:rPr>
          <w:rtl w:val="0"/>
        </w:rPr>
      </w:r>
    </w:p>
    <w:p w:rsidR="00000000" w:rsidDel="00000000" w:rsidP="00000000" w:rsidRDefault="00000000" w:rsidRPr="00000000" w14:paraId="00000473">
      <w:pPr>
        <w:spacing w:after="0" w:lineRule="auto"/>
        <w:ind w:left="0" w:firstLine="0"/>
        <w:rPr/>
      </w:pPr>
      <w:r w:rsidDel="00000000" w:rsidR="00000000" w:rsidRPr="00000000">
        <w:rPr>
          <w:rtl w:val="0"/>
        </w:rPr>
        <w:t xml:space="preserve">ART: Sure.</w:t>
      </w:r>
    </w:p>
    <w:p w:rsidR="00000000" w:rsidDel="00000000" w:rsidP="00000000" w:rsidRDefault="00000000" w:rsidRPr="00000000" w14:paraId="00000474">
      <w:pPr>
        <w:spacing w:after="0" w:lineRule="auto"/>
        <w:ind w:left="0" w:firstLine="0"/>
        <w:rPr/>
      </w:pPr>
      <w:r w:rsidDel="00000000" w:rsidR="00000000" w:rsidRPr="00000000">
        <w:rPr>
          <w:rtl w:val="0"/>
        </w:rPr>
      </w:r>
    </w:p>
    <w:p w:rsidR="00000000" w:rsidDel="00000000" w:rsidP="00000000" w:rsidRDefault="00000000" w:rsidRPr="00000000" w14:paraId="00000475">
      <w:pPr>
        <w:spacing w:after="0" w:lineRule="auto"/>
        <w:ind w:left="0" w:firstLine="0"/>
        <w:rPr/>
      </w:pPr>
      <w:r w:rsidDel="00000000" w:rsidR="00000000" w:rsidRPr="00000000">
        <w:rPr>
          <w:rtl w:val="0"/>
        </w:rPr>
        <w:t xml:space="preserve">KEITH: Hi. That’s me.</w:t>
      </w:r>
    </w:p>
    <w:p w:rsidR="00000000" w:rsidDel="00000000" w:rsidP="00000000" w:rsidRDefault="00000000" w:rsidRPr="00000000" w14:paraId="00000476">
      <w:pPr>
        <w:spacing w:after="0" w:lineRule="auto"/>
        <w:ind w:left="360" w:firstLine="0"/>
        <w:rPr/>
      </w:pPr>
      <w:r w:rsidDel="00000000" w:rsidR="00000000" w:rsidRPr="00000000">
        <w:rPr>
          <w:rtl w:val="0"/>
        </w:rPr>
      </w:r>
    </w:p>
    <w:p w:rsidR="00000000" w:rsidDel="00000000" w:rsidP="00000000" w:rsidRDefault="00000000" w:rsidRPr="00000000" w14:paraId="00000477">
      <w:pPr>
        <w:spacing w:after="0" w:lineRule="auto"/>
        <w:ind w:left="360" w:firstLine="0"/>
        <w:rPr/>
      </w:pPr>
      <w:r w:rsidDel="00000000" w:rsidR="00000000" w:rsidRPr="00000000">
        <w:rPr>
          <w:rtl w:val="0"/>
        </w:rPr>
        <w:t xml:space="preserve">ALI (as Hella): So I’m taking… Lem and Fero?</w:t>
      </w:r>
    </w:p>
    <w:p w:rsidR="00000000" w:rsidDel="00000000" w:rsidP="00000000" w:rsidRDefault="00000000" w:rsidRPr="00000000" w14:paraId="00000478">
      <w:pPr>
        <w:spacing w:after="0" w:lineRule="auto"/>
        <w:ind w:left="360" w:firstLine="0"/>
        <w:rPr/>
      </w:pPr>
      <w:r w:rsidDel="00000000" w:rsidR="00000000" w:rsidRPr="00000000">
        <w:rPr>
          <w:rtl w:val="0"/>
        </w:rPr>
      </w:r>
    </w:p>
    <w:p w:rsidR="00000000" w:rsidDel="00000000" w:rsidP="00000000" w:rsidRDefault="00000000" w:rsidRPr="00000000" w14:paraId="00000479">
      <w:pPr>
        <w:spacing w:after="0" w:lineRule="auto"/>
        <w:ind w:left="360" w:firstLine="0"/>
        <w:rPr/>
      </w:pPr>
      <w:r w:rsidDel="00000000" w:rsidR="00000000" w:rsidRPr="00000000">
        <w:rPr>
          <w:rtl w:val="0"/>
        </w:rPr>
        <w:t xml:space="preserve">KEITH (as Fero): Mmhm.</w:t>
      </w:r>
    </w:p>
    <w:p w:rsidR="00000000" w:rsidDel="00000000" w:rsidP="00000000" w:rsidRDefault="00000000" w:rsidRPr="00000000" w14:paraId="0000047A">
      <w:pPr>
        <w:spacing w:after="0" w:lineRule="auto"/>
        <w:ind w:left="0" w:firstLine="0"/>
        <w:rPr/>
      </w:pPr>
      <w:r w:rsidDel="00000000" w:rsidR="00000000" w:rsidRPr="00000000">
        <w:rPr>
          <w:rtl w:val="0"/>
        </w:rPr>
      </w:r>
    </w:p>
    <w:p w:rsidR="00000000" w:rsidDel="00000000" w:rsidP="00000000" w:rsidRDefault="00000000" w:rsidRPr="00000000" w14:paraId="0000047B">
      <w:pPr>
        <w:spacing w:after="0" w:lineRule="auto"/>
        <w:ind w:left="0" w:firstLine="0"/>
        <w:rPr/>
      </w:pPr>
      <w:r w:rsidDel="00000000" w:rsidR="00000000" w:rsidRPr="00000000">
        <w:rPr>
          <w:rtl w:val="0"/>
        </w:rPr>
        <w:t xml:space="preserve">AUSTIN: Sure.</w:t>
      </w:r>
    </w:p>
    <w:p w:rsidR="00000000" w:rsidDel="00000000" w:rsidP="00000000" w:rsidRDefault="00000000" w:rsidRPr="00000000" w14:paraId="0000047C">
      <w:pPr>
        <w:spacing w:after="0" w:lineRule="auto"/>
        <w:ind w:left="360" w:firstLine="0"/>
        <w:rPr/>
      </w:pPr>
      <w:r w:rsidDel="00000000" w:rsidR="00000000" w:rsidRPr="00000000">
        <w:rPr>
          <w:rtl w:val="0"/>
        </w:rPr>
      </w:r>
    </w:p>
    <w:p w:rsidR="00000000" w:rsidDel="00000000" w:rsidP="00000000" w:rsidRDefault="00000000" w:rsidRPr="00000000" w14:paraId="0000047D">
      <w:pPr>
        <w:spacing w:after="0" w:lineRule="auto"/>
        <w:ind w:left="360" w:firstLine="0"/>
        <w:rPr/>
      </w:pPr>
      <w:r w:rsidDel="00000000" w:rsidR="00000000" w:rsidRPr="00000000">
        <w:rPr>
          <w:rtl w:val="0"/>
        </w:rPr>
        <w:t xml:space="preserve">ALI (as Hella): Okay. That’s fine.</w:t>
      </w:r>
    </w:p>
    <w:p w:rsidR="00000000" w:rsidDel="00000000" w:rsidP="00000000" w:rsidRDefault="00000000" w:rsidRPr="00000000" w14:paraId="0000047E">
      <w:pPr>
        <w:spacing w:after="0" w:lineRule="auto"/>
        <w:ind w:left="0" w:firstLine="0"/>
        <w:rPr/>
      </w:pPr>
      <w:r w:rsidDel="00000000" w:rsidR="00000000" w:rsidRPr="00000000">
        <w:rPr>
          <w:rtl w:val="0"/>
        </w:rPr>
      </w:r>
    </w:p>
    <w:p w:rsidR="00000000" w:rsidDel="00000000" w:rsidP="00000000" w:rsidRDefault="00000000" w:rsidRPr="00000000" w14:paraId="0000047F">
      <w:pPr>
        <w:spacing w:after="0" w:lineRule="auto"/>
        <w:ind w:left="0" w:firstLine="0"/>
        <w:rPr/>
      </w:pPr>
      <w:r w:rsidDel="00000000" w:rsidR="00000000" w:rsidRPr="00000000">
        <w:rPr>
          <w:rtl w:val="0"/>
        </w:rPr>
        <w:t xml:space="preserve">AUSTIN: Meanwhile the two - meanwhile the, the, Great Phantasmo and Hadrian are in the other ones. Do you guys want to do this as two separate rolls, or would you like to do it as one leader? Like are you guys… is there someone leading this, is the question.</w:t>
      </w:r>
    </w:p>
    <w:p w:rsidR="00000000" w:rsidDel="00000000" w:rsidP="00000000" w:rsidRDefault="00000000" w:rsidRPr="00000000" w14:paraId="00000480">
      <w:pPr>
        <w:spacing w:after="0" w:lineRule="auto"/>
        <w:ind w:left="360" w:firstLine="0"/>
        <w:rPr/>
      </w:pPr>
      <w:r w:rsidDel="00000000" w:rsidR="00000000" w:rsidRPr="00000000">
        <w:rPr>
          <w:rtl w:val="0"/>
        </w:rPr>
      </w:r>
    </w:p>
    <w:p w:rsidR="00000000" w:rsidDel="00000000" w:rsidP="00000000" w:rsidRDefault="00000000" w:rsidRPr="00000000" w14:paraId="00000481">
      <w:pPr>
        <w:spacing w:after="0" w:lineRule="auto"/>
        <w:ind w:left="360" w:firstLine="0"/>
        <w:rPr/>
      </w:pPr>
      <w:r w:rsidDel="00000000" w:rsidR="00000000" w:rsidRPr="00000000">
        <w:rPr>
          <w:rtl w:val="0"/>
        </w:rPr>
        <w:t xml:space="preserve">JACK (as Lem): I kinda feel Hadrian’s leading it. </w:t>
      </w:r>
    </w:p>
    <w:p w:rsidR="00000000" w:rsidDel="00000000" w:rsidP="00000000" w:rsidRDefault="00000000" w:rsidRPr="00000000" w14:paraId="00000482">
      <w:pPr>
        <w:spacing w:after="0" w:lineRule="auto"/>
        <w:ind w:left="360" w:firstLine="0"/>
        <w:rPr/>
      </w:pPr>
      <w:r w:rsidDel="00000000" w:rsidR="00000000" w:rsidRPr="00000000">
        <w:rPr>
          <w:rtl w:val="0"/>
        </w:rPr>
      </w:r>
    </w:p>
    <w:p w:rsidR="00000000" w:rsidDel="00000000" w:rsidP="00000000" w:rsidRDefault="00000000" w:rsidRPr="00000000" w14:paraId="00000483">
      <w:pPr>
        <w:spacing w:after="0" w:lineRule="auto"/>
        <w:ind w:left="360" w:firstLine="0"/>
        <w:rPr/>
      </w:pPr>
      <w:r w:rsidDel="00000000" w:rsidR="00000000" w:rsidRPr="00000000">
        <w:rPr>
          <w:rtl w:val="0"/>
        </w:rPr>
        <w:t xml:space="preserve">ART (as Hadrian, incredulously): [pause] Based — [cross] what? [ALI laughs]</w:t>
      </w:r>
    </w:p>
    <w:p w:rsidR="00000000" w:rsidDel="00000000" w:rsidP="00000000" w:rsidRDefault="00000000" w:rsidRPr="00000000" w14:paraId="00000484">
      <w:pPr>
        <w:spacing w:after="0" w:lineRule="auto"/>
        <w:ind w:left="360" w:firstLine="0"/>
        <w:rPr/>
      </w:pPr>
      <w:r w:rsidDel="00000000" w:rsidR="00000000" w:rsidRPr="00000000">
        <w:rPr>
          <w:rtl w:val="0"/>
        </w:rPr>
      </w:r>
    </w:p>
    <w:p w:rsidR="00000000" w:rsidDel="00000000" w:rsidP="00000000" w:rsidRDefault="00000000" w:rsidRPr="00000000" w14:paraId="00000485">
      <w:pPr>
        <w:spacing w:after="0" w:lineRule="auto"/>
        <w:ind w:left="360" w:firstLine="0"/>
        <w:rPr/>
      </w:pPr>
      <w:r w:rsidDel="00000000" w:rsidR="00000000" w:rsidRPr="00000000">
        <w:rPr>
          <w:rtl w:val="0"/>
        </w:rPr>
        <w:t xml:space="preserve">KEITH (as Fero): [cross] Okay.</w:t>
      </w:r>
    </w:p>
    <w:p w:rsidR="00000000" w:rsidDel="00000000" w:rsidP="00000000" w:rsidRDefault="00000000" w:rsidRPr="00000000" w14:paraId="00000486">
      <w:pPr>
        <w:spacing w:after="0" w:lineRule="auto"/>
        <w:ind w:left="360" w:firstLine="0"/>
        <w:rPr/>
      </w:pPr>
      <w:r w:rsidDel="00000000" w:rsidR="00000000" w:rsidRPr="00000000">
        <w:rPr>
          <w:rtl w:val="0"/>
        </w:rPr>
      </w:r>
    </w:p>
    <w:p w:rsidR="00000000" w:rsidDel="00000000" w:rsidP="00000000" w:rsidRDefault="00000000" w:rsidRPr="00000000" w14:paraId="00000487">
      <w:pPr>
        <w:spacing w:after="0" w:lineRule="auto"/>
        <w:ind w:left="360" w:firstLine="0"/>
        <w:rPr/>
      </w:pPr>
      <w:r w:rsidDel="00000000" w:rsidR="00000000" w:rsidRPr="00000000">
        <w:rPr>
          <w:rtl w:val="0"/>
        </w:rPr>
        <w:t xml:space="preserve">JACK (as Lem): I feel like - well because - [cross] cause you made such a, you made such a </w:t>
      </w:r>
    </w:p>
    <w:p w:rsidR="00000000" w:rsidDel="00000000" w:rsidP="00000000" w:rsidRDefault="00000000" w:rsidRPr="00000000" w14:paraId="00000488">
      <w:pPr>
        <w:spacing w:after="0" w:lineRule="auto"/>
        <w:ind w:left="360" w:firstLine="0"/>
        <w:rPr/>
      </w:pPr>
      <w:r w:rsidDel="00000000" w:rsidR="00000000" w:rsidRPr="00000000">
        <w:rPr>
          <w:rtl w:val="0"/>
        </w:rPr>
        <w:t xml:space="preserve">direct…</w:t>
      </w:r>
    </w:p>
    <w:p w:rsidR="00000000" w:rsidDel="00000000" w:rsidP="00000000" w:rsidRDefault="00000000" w:rsidRPr="00000000" w14:paraId="00000489">
      <w:pPr>
        <w:spacing w:after="0" w:lineRule="auto"/>
        <w:ind w:left="360" w:firstLine="0"/>
        <w:rPr/>
      </w:pPr>
      <w:r w:rsidDel="00000000" w:rsidR="00000000" w:rsidRPr="00000000">
        <w:rPr>
          <w:rtl w:val="0"/>
        </w:rPr>
      </w:r>
    </w:p>
    <w:p w:rsidR="00000000" w:rsidDel="00000000" w:rsidP="00000000" w:rsidRDefault="00000000" w:rsidRPr="00000000" w14:paraId="0000048A">
      <w:pPr>
        <w:spacing w:after="0" w:lineRule="auto"/>
        <w:ind w:left="360" w:firstLine="0"/>
        <w:rPr/>
      </w:pPr>
      <w:r w:rsidDel="00000000" w:rsidR="00000000" w:rsidRPr="00000000">
        <w:rPr>
          <w:rtl w:val="0"/>
        </w:rPr>
        <w:t xml:space="preserve">ART (as Hadrian): [cross] All right. Don’t hate me.</w:t>
      </w:r>
    </w:p>
    <w:p w:rsidR="00000000" w:rsidDel="00000000" w:rsidP="00000000" w:rsidRDefault="00000000" w:rsidRPr="00000000" w14:paraId="0000048B">
      <w:pPr>
        <w:spacing w:after="0" w:lineRule="auto"/>
        <w:ind w:left="0" w:firstLine="0"/>
        <w:rPr/>
      </w:pPr>
      <w:r w:rsidDel="00000000" w:rsidR="00000000" w:rsidRPr="00000000">
        <w:rPr>
          <w:rtl w:val="0"/>
        </w:rPr>
      </w:r>
    </w:p>
    <w:p w:rsidR="00000000" w:rsidDel="00000000" w:rsidP="00000000" w:rsidRDefault="00000000" w:rsidRPr="00000000" w14:paraId="0000048C">
      <w:pPr>
        <w:spacing w:after="0" w:lineRule="auto"/>
        <w:ind w:left="0" w:firstLine="0"/>
        <w:rPr/>
      </w:pPr>
      <w:r w:rsidDel="00000000" w:rsidR="00000000" w:rsidRPr="00000000">
        <w:rPr>
          <w:rtl w:val="0"/>
        </w:rPr>
        <w:t xml:space="preserve">AUSTIN: Who’s leading the direct - the first boat, is what I’m saying? </w:t>
      </w:r>
    </w:p>
    <w:p w:rsidR="00000000" w:rsidDel="00000000" w:rsidP="00000000" w:rsidRDefault="00000000" w:rsidRPr="00000000" w14:paraId="0000048D">
      <w:pPr>
        <w:spacing w:after="0" w:lineRule="auto"/>
        <w:ind w:left="0" w:firstLine="0"/>
        <w:rPr>
          <w:b w:val="1"/>
        </w:rPr>
      </w:pPr>
      <w:r w:rsidDel="00000000" w:rsidR="00000000" w:rsidRPr="00000000">
        <w:rPr>
          <w:rtl w:val="0"/>
        </w:rPr>
      </w:r>
    </w:p>
    <w:p w:rsidR="00000000" w:rsidDel="00000000" w:rsidP="00000000" w:rsidRDefault="00000000" w:rsidRPr="00000000" w14:paraId="0000048E">
      <w:pPr>
        <w:spacing w:after="0" w:lineRule="auto"/>
        <w:ind w:left="0" w:firstLine="0"/>
        <w:rPr>
          <w:b w:val="1"/>
        </w:rPr>
      </w:pPr>
      <w:r w:rsidDel="00000000" w:rsidR="00000000" w:rsidRPr="00000000">
        <w:rPr>
          <w:b w:val="1"/>
          <w:rtl w:val="0"/>
        </w:rPr>
        <w:t xml:space="preserve">[#00:30:01#]</w:t>
      </w:r>
    </w:p>
    <w:p w:rsidR="00000000" w:rsidDel="00000000" w:rsidP="00000000" w:rsidRDefault="00000000" w:rsidRPr="00000000" w14:paraId="0000048F">
      <w:pPr>
        <w:spacing w:after="0" w:lineRule="auto"/>
        <w:ind w:left="0" w:firstLine="0"/>
        <w:rPr/>
      </w:pPr>
      <w:r w:rsidDel="00000000" w:rsidR="00000000" w:rsidRPr="00000000">
        <w:rPr>
          <w:rtl w:val="0"/>
        </w:rPr>
      </w:r>
    </w:p>
    <w:p w:rsidR="00000000" w:rsidDel="00000000" w:rsidP="00000000" w:rsidRDefault="00000000" w:rsidRPr="00000000" w14:paraId="00000490">
      <w:pPr>
        <w:spacing w:after="0" w:lineRule="auto"/>
        <w:ind w:left="0" w:firstLine="0"/>
        <w:rPr/>
      </w:pPr>
      <w:r w:rsidDel="00000000" w:rsidR="00000000" w:rsidRPr="00000000">
        <w:rPr>
          <w:rtl w:val="0"/>
        </w:rPr>
        <w:t xml:space="preserve">ART: Oh.</w:t>
      </w:r>
    </w:p>
    <w:p w:rsidR="00000000" w:rsidDel="00000000" w:rsidP="00000000" w:rsidRDefault="00000000" w:rsidRPr="00000000" w14:paraId="00000491">
      <w:pPr>
        <w:spacing w:after="0" w:lineRule="auto"/>
        <w:ind w:left="0" w:firstLine="0"/>
        <w:rPr/>
      </w:pPr>
      <w:r w:rsidDel="00000000" w:rsidR="00000000" w:rsidRPr="00000000">
        <w:rPr>
          <w:rtl w:val="0"/>
        </w:rPr>
      </w:r>
    </w:p>
    <w:p w:rsidR="00000000" w:rsidDel="00000000" w:rsidP="00000000" w:rsidRDefault="00000000" w:rsidRPr="00000000" w14:paraId="00000492">
      <w:pPr>
        <w:spacing w:after="0" w:lineRule="auto"/>
        <w:ind w:left="0" w:firstLine="0"/>
        <w:rPr/>
      </w:pPr>
      <w:r w:rsidDel="00000000" w:rsidR="00000000" w:rsidRPr="00000000">
        <w:rPr>
          <w:rtl w:val="0"/>
        </w:rPr>
        <w:t xml:space="preserve">JACK: Oh.</w:t>
      </w:r>
    </w:p>
    <w:p w:rsidR="00000000" w:rsidDel="00000000" w:rsidP="00000000" w:rsidRDefault="00000000" w:rsidRPr="00000000" w14:paraId="00000493">
      <w:pPr>
        <w:spacing w:after="0" w:lineRule="auto"/>
        <w:ind w:left="0" w:firstLine="0"/>
        <w:rPr/>
      </w:pPr>
      <w:r w:rsidDel="00000000" w:rsidR="00000000" w:rsidRPr="00000000">
        <w:rPr>
          <w:rtl w:val="0"/>
        </w:rPr>
      </w:r>
    </w:p>
    <w:p w:rsidR="00000000" w:rsidDel="00000000" w:rsidP="00000000" w:rsidRDefault="00000000" w:rsidRPr="00000000" w14:paraId="00000494">
      <w:pPr>
        <w:spacing w:after="0" w:lineRule="auto"/>
        <w:ind w:left="0" w:firstLine="0"/>
        <w:rPr/>
      </w:pPr>
      <w:r w:rsidDel="00000000" w:rsidR="00000000" w:rsidRPr="00000000">
        <w:rPr>
          <w:rtl w:val="0"/>
        </w:rPr>
        <w:t xml:space="preserve">KEITH: Uh, it was my idea, I can lead it. I have +1 forward for this anyway.</w:t>
      </w:r>
    </w:p>
    <w:p w:rsidR="00000000" w:rsidDel="00000000" w:rsidP="00000000" w:rsidRDefault="00000000" w:rsidRPr="00000000" w14:paraId="00000495">
      <w:pPr>
        <w:spacing w:after="0" w:lineRule="auto"/>
        <w:ind w:left="0" w:firstLine="0"/>
        <w:rPr/>
      </w:pPr>
      <w:r w:rsidDel="00000000" w:rsidR="00000000" w:rsidRPr="00000000">
        <w:rPr>
          <w:rtl w:val="0"/>
        </w:rPr>
      </w:r>
    </w:p>
    <w:p w:rsidR="00000000" w:rsidDel="00000000" w:rsidP="00000000" w:rsidRDefault="00000000" w:rsidRPr="00000000" w14:paraId="00000496">
      <w:pPr>
        <w:spacing w:after="0" w:lineRule="auto"/>
        <w:ind w:left="0" w:firstLine="0"/>
        <w:rPr/>
      </w:pPr>
      <w:r w:rsidDel="00000000" w:rsidR="00000000" w:rsidRPr="00000000">
        <w:rPr>
          <w:rtl w:val="0"/>
        </w:rPr>
        <w:t xml:space="preserve">AUSTIN: Oh, is this the thing that you were gonna use it for?</w:t>
      </w:r>
    </w:p>
    <w:p w:rsidR="00000000" w:rsidDel="00000000" w:rsidP="00000000" w:rsidRDefault="00000000" w:rsidRPr="00000000" w14:paraId="00000497">
      <w:pPr>
        <w:spacing w:after="0" w:lineRule="auto"/>
        <w:ind w:left="0" w:firstLine="0"/>
        <w:rPr/>
      </w:pPr>
      <w:r w:rsidDel="00000000" w:rsidR="00000000" w:rsidRPr="00000000">
        <w:rPr>
          <w:rtl w:val="0"/>
        </w:rPr>
      </w:r>
    </w:p>
    <w:p w:rsidR="00000000" w:rsidDel="00000000" w:rsidP="00000000" w:rsidRDefault="00000000" w:rsidRPr="00000000" w14:paraId="00000498">
      <w:pPr>
        <w:spacing w:after="0" w:lineRule="auto"/>
        <w:ind w:left="0" w:firstLine="0"/>
        <w:rPr/>
      </w:pPr>
      <w:r w:rsidDel="00000000" w:rsidR="00000000" w:rsidRPr="00000000">
        <w:rPr>
          <w:rtl w:val="0"/>
        </w:rPr>
        <w:t xml:space="preserve">KEITH: No, you gave me a second forward for Discerning that - </w:t>
      </w:r>
    </w:p>
    <w:p w:rsidR="00000000" w:rsidDel="00000000" w:rsidP="00000000" w:rsidRDefault="00000000" w:rsidRPr="00000000" w14:paraId="00000499">
      <w:pPr>
        <w:spacing w:after="0" w:lineRule="auto"/>
        <w:ind w:left="0" w:firstLine="0"/>
        <w:rPr/>
      </w:pPr>
      <w:r w:rsidDel="00000000" w:rsidR="00000000" w:rsidRPr="00000000">
        <w:rPr>
          <w:rtl w:val="0"/>
        </w:rPr>
      </w:r>
    </w:p>
    <w:p w:rsidR="00000000" w:rsidDel="00000000" w:rsidP="00000000" w:rsidRDefault="00000000" w:rsidRPr="00000000" w14:paraId="0000049A">
      <w:pPr>
        <w:spacing w:after="0" w:lineRule="auto"/>
        <w:ind w:left="0" w:firstLine="0"/>
        <w:rPr/>
      </w:pPr>
      <w:r w:rsidDel="00000000" w:rsidR="00000000" w:rsidRPr="00000000">
        <w:rPr>
          <w:rtl w:val="0"/>
        </w:rPr>
        <w:t xml:space="preserve">AUSTIN: Oh, you do.</w:t>
      </w:r>
    </w:p>
    <w:p w:rsidR="00000000" w:rsidDel="00000000" w:rsidP="00000000" w:rsidRDefault="00000000" w:rsidRPr="00000000" w14:paraId="0000049B">
      <w:pPr>
        <w:spacing w:after="0" w:lineRule="auto"/>
        <w:ind w:left="0" w:firstLine="0"/>
        <w:rPr/>
      </w:pPr>
      <w:r w:rsidDel="00000000" w:rsidR="00000000" w:rsidRPr="00000000">
        <w:rPr>
          <w:rtl w:val="0"/>
        </w:rPr>
      </w:r>
    </w:p>
    <w:p w:rsidR="00000000" w:rsidDel="00000000" w:rsidP="00000000" w:rsidRDefault="00000000" w:rsidRPr="00000000" w14:paraId="0000049C">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49D">
      <w:pPr>
        <w:spacing w:after="0" w:lineRule="auto"/>
        <w:ind w:left="0" w:firstLine="0"/>
        <w:rPr/>
      </w:pPr>
      <w:r w:rsidDel="00000000" w:rsidR="00000000" w:rsidRPr="00000000">
        <w:rPr>
          <w:rtl w:val="0"/>
        </w:rPr>
      </w:r>
    </w:p>
    <w:p w:rsidR="00000000" w:rsidDel="00000000" w:rsidP="00000000" w:rsidRDefault="00000000" w:rsidRPr="00000000" w14:paraId="0000049E">
      <w:pPr>
        <w:spacing w:after="0" w:lineRule="auto"/>
        <w:ind w:left="0" w:firstLine="0"/>
        <w:rPr/>
      </w:pPr>
      <w:r w:rsidDel="00000000" w:rsidR="00000000" w:rsidRPr="00000000">
        <w:rPr>
          <w:rtl w:val="0"/>
        </w:rPr>
        <w:t xml:space="preserve">AUSTIN: Yes, yes yeah. So yeah, let’s have, let’s have Keith make the roll here.</w:t>
      </w:r>
    </w:p>
    <w:p w:rsidR="00000000" w:rsidDel="00000000" w:rsidP="00000000" w:rsidRDefault="00000000" w:rsidRPr="00000000" w14:paraId="0000049F">
      <w:pPr>
        <w:spacing w:after="0" w:lineRule="auto"/>
        <w:ind w:left="0" w:firstLine="0"/>
        <w:rPr/>
      </w:pPr>
      <w:r w:rsidDel="00000000" w:rsidR="00000000" w:rsidRPr="00000000">
        <w:rPr>
          <w:rtl w:val="0"/>
        </w:rPr>
      </w:r>
    </w:p>
    <w:p w:rsidR="00000000" w:rsidDel="00000000" w:rsidP="00000000" w:rsidRDefault="00000000" w:rsidRPr="00000000" w14:paraId="000004A0">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4A1">
      <w:pPr>
        <w:spacing w:after="0" w:lineRule="auto"/>
        <w:ind w:left="0" w:firstLine="0"/>
        <w:rPr/>
      </w:pPr>
      <w:r w:rsidDel="00000000" w:rsidR="00000000" w:rsidRPr="00000000">
        <w:rPr>
          <w:rtl w:val="0"/>
        </w:rPr>
      </w:r>
    </w:p>
    <w:p w:rsidR="00000000" w:rsidDel="00000000" w:rsidP="00000000" w:rsidRDefault="00000000" w:rsidRPr="00000000" w14:paraId="000004A2">
      <w:pPr>
        <w:spacing w:after="0" w:lineRule="auto"/>
        <w:ind w:left="0" w:firstLine="0"/>
        <w:rPr/>
      </w:pPr>
      <w:r w:rsidDel="00000000" w:rsidR="00000000" w:rsidRPr="00000000">
        <w:rPr>
          <w:rtl w:val="0"/>
        </w:rPr>
        <w:t xml:space="preserve">AUSTIN: This is gonna be a Defy Danger… hm. What - what - How’s - </w:t>
      </w:r>
    </w:p>
    <w:p w:rsidR="00000000" w:rsidDel="00000000" w:rsidP="00000000" w:rsidRDefault="00000000" w:rsidRPr="00000000" w14:paraId="000004A3">
      <w:pPr>
        <w:spacing w:after="0" w:lineRule="auto"/>
        <w:ind w:left="0" w:firstLine="0"/>
        <w:rPr/>
      </w:pPr>
      <w:r w:rsidDel="00000000" w:rsidR="00000000" w:rsidRPr="00000000">
        <w:rPr>
          <w:rtl w:val="0"/>
        </w:rPr>
      </w:r>
    </w:p>
    <w:p w:rsidR="00000000" w:rsidDel="00000000" w:rsidP="00000000" w:rsidRDefault="00000000" w:rsidRPr="00000000" w14:paraId="000004A4">
      <w:pPr>
        <w:spacing w:after="0" w:lineRule="auto"/>
        <w:ind w:left="0" w:firstLine="0"/>
        <w:rPr/>
      </w:pPr>
      <w:r w:rsidDel="00000000" w:rsidR="00000000" w:rsidRPr="00000000">
        <w:rPr>
          <w:rtl w:val="0"/>
        </w:rPr>
        <w:t xml:space="preserve">KEITH: It seems like by enduring, to me.</w:t>
      </w:r>
    </w:p>
    <w:p w:rsidR="00000000" w:rsidDel="00000000" w:rsidP="00000000" w:rsidRDefault="00000000" w:rsidRPr="00000000" w14:paraId="000004A5">
      <w:pPr>
        <w:spacing w:after="0" w:lineRule="auto"/>
        <w:ind w:left="0" w:firstLine="0"/>
        <w:rPr/>
      </w:pPr>
      <w:r w:rsidDel="00000000" w:rsidR="00000000" w:rsidRPr="00000000">
        <w:rPr>
          <w:rtl w:val="0"/>
        </w:rPr>
      </w:r>
    </w:p>
    <w:p w:rsidR="00000000" w:rsidDel="00000000" w:rsidP="00000000" w:rsidRDefault="00000000" w:rsidRPr="00000000" w14:paraId="000004A6">
      <w:pPr>
        <w:spacing w:after="0" w:lineRule="auto"/>
        <w:ind w:left="0" w:firstLine="0"/>
        <w:rPr/>
      </w:pPr>
      <w:r w:rsidDel="00000000" w:rsidR="00000000" w:rsidRPr="00000000">
        <w:rPr>
          <w:rtl w:val="0"/>
        </w:rPr>
        <w:t xml:space="preserve">AUSTIN: [pause] No, I wouldn’t say this is enduring. [cross] Enduring would be - </w:t>
      </w:r>
    </w:p>
    <w:p w:rsidR="00000000" w:rsidDel="00000000" w:rsidP="00000000" w:rsidRDefault="00000000" w:rsidRPr="00000000" w14:paraId="000004A7">
      <w:pPr>
        <w:spacing w:after="0" w:lineRule="auto"/>
        <w:ind w:left="0" w:firstLine="0"/>
        <w:rPr/>
      </w:pPr>
      <w:r w:rsidDel="00000000" w:rsidR="00000000" w:rsidRPr="00000000">
        <w:rPr>
          <w:rtl w:val="0"/>
        </w:rPr>
      </w:r>
    </w:p>
    <w:p w:rsidR="00000000" w:rsidDel="00000000" w:rsidP="00000000" w:rsidRDefault="00000000" w:rsidRPr="00000000" w14:paraId="000004A8">
      <w:pPr>
        <w:spacing w:after="0" w:lineRule="auto"/>
        <w:ind w:left="0" w:firstLine="0"/>
        <w:rPr/>
      </w:pPr>
      <w:r w:rsidDel="00000000" w:rsidR="00000000" w:rsidRPr="00000000">
        <w:rPr>
          <w:rtl w:val="0"/>
        </w:rPr>
        <w:t xml:space="preserve">ART: [cross] I think it’s powering through, right? We’re like, rowing.</w:t>
      </w:r>
    </w:p>
    <w:p w:rsidR="00000000" w:rsidDel="00000000" w:rsidP="00000000" w:rsidRDefault="00000000" w:rsidRPr="00000000" w14:paraId="000004A9">
      <w:pPr>
        <w:spacing w:after="0" w:lineRule="auto"/>
        <w:ind w:left="0" w:firstLine="0"/>
        <w:rPr/>
      </w:pPr>
      <w:r w:rsidDel="00000000" w:rsidR="00000000" w:rsidRPr="00000000">
        <w:rPr>
          <w:rtl w:val="0"/>
        </w:rPr>
      </w:r>
    </w:p>
    <w:p w:rsidR="00000000" w:rsidDel="00000000" w:rsidP="00000000" w:rsidRDefault="00000000" w:rsidRPr="00000000" w14:paraId="000004AA">
      <w:pPr>
        <w:spacing w:after="0" w:lineRule="auto"/>
        <w:ind w:left="0" w:firstLine="0"/>
        <w:rPr/>
      </w:pPr>
      <w:r w:rsidDel="00000000" w:rsidR="00000000" w:rsidRPr="00000000">
        <w:rPr>
          <w:rtl w:val="0"/>
        </w:rPr>
        <w:t xml:space="preserve">AUSTIN: [pause] Yeah. I think it’s powering through.</w:t>
      </w:r>
    </w:p>
    <w:p w:rsidR="00000000" w:rsidDel="00000000" w:rsidP="00000000" w:rsidRDefault="00000000" w:rsidRPr="00000000" w14:paraId="000004AB">
      <w:pPr>
        <w:spacing w:after="0" w:lineRule="auto"/>
        <w:ind w:left="0" w:firstLine="0"/>
        <w:rPr/>
      </w:pPr>
      <w:r w:rsidDel="00000000" w:rsidR="00000000" w:rsidRPr="00000000">
        <w:rPr>
          <w:rtl w:val="0"/>
        </w:rPr>
      </w:r>
    </w:p>
    <w:p w:rsidR="00000000" w:rsidDel="00000000" w:rsidP="00000000" w:rsidRDefault="00000000" w:rsidRPr="00000000" w14:paraId="000004AC">
      <w:pPr>
        <w:spacing w:after="0" w:lineRule="auto"/>
        <w:ind w:left="0" w:firstLine="0"/>
        <w:rPr/>
      </w:pPr>
      <w:r w:rsidDel="00000000" w:rsidR="00000000" w:rsidRPr="00000000">
        <w:rPr>
          <w:rtl w:val="0"/>
        </w:rPr>
        <w:t xml:space="preserve">ART: Pushing on them oars.</w:t>
      </w:r>
    </w:p>
    <w:p w:rsidR="00000000" w:rsidDel="00000000" w:rsidP="00000000" w:rsidRDefault="00000000" w:rsidRPr="00000000" w14:paraId="000004AD">
      <w:pPr>
        <w:spacing w:after="0" w:lineRule="auto"/>
        <w:ind w:left="0" w:firstLine="0"/>
        <w:rPr/>
      </w:pPr>
      <w:r w:rsidDel="00000000" w:rsidR="00000000" w:rsidRPr="00000000">
        <w:rPr>
          <w:rtl w:val="0"/>
        </w:rPr>
      </w:r>
    </w:p>
    <w:p w:rsidR="00000000" w:rsidDel="00000000" w:rsidP="00000000" w:rsidRDefault="00000000" w:rsidRPr="00000000" w14:paraId="000004AE">
      <w:pPr>
        <w:spacing w:after="0" w:lineRule="auto"/>
        <w:ind w:left="0" w:firstLine="0"/>
        <w:rPr/>
      </w:pPr>
      <w:r w:rsidDel="00000000" w:rsidR="00000000" w:rsidRPr="00000000">
        <w:rPr>
          <w:rtl w:val="0"/>
        </w:rPr>
        <w:t xml:space="preserve">KEITH: Okay, sure.</w:t>
      </w:r>
    </w:p>
    <w:p w:rsidR="00000000" w:rsidDel="00000000" w:rsidP="00000000" w:rsidRDefault="00000000" w:rsidRPr="00000000" w14:paraId="000004AF">
      <w:pPr>
        <w:spacing w:after="0" w:lineRule="auto"/>
        <w:ind w:left="0" w:firstLine="0"/>
        <w:rPr/>
      </w:pPr>
      <w:r w:rsidDel="00000000" w:rsidR="00000000" w:rsidRPr="00000000">
        <w:rPr>
          <w:rtl w:val="0"/>
        </w:rPr>
      </w:r>
    </w:p>
    <w:p w:rsidR="00000000" w:rsidDel="00000000" w:rsidP="00000000" w:rsidRDefault="00000000" w:rsidRPr="00000000" w14:paraId="000004B0">
      <w:pPr>
        <w:spacing w:after="0" w:lineRule="auto"/>
        <w:ind w:left="0" w:firstLine="0"/>
        <w:rPr/>
      </w:pPr>
      <w:r w:rsidDel="00000000" w:rsidR="00000000" w:rsidRPr="00000000">
        <w:rPr>
          <w:rtl w:val="0"/>
        </w:rPr>
        <w:t xml:space="preserve">AUSTIN: You’re pushing through the oars, yeah.</w:t>
      </w:r>
    </w:p>
    <w:p w:rsidR="00000000" w:rsidDel="00000000" w:rsidP="00000000" w:rsidRDefault="00000000" w:rsidRPr="00000000" w14:paraId="000004B1">
      <w:pPr>
        <w:spacing w:after="0" w:lineRule="auto"/>
        <w:ind w:left="0" w:firstLine="0"/>
        <w:rPr/>
      </w:pPr>
      <w:r w:rsidDel="00000000" w:rsidR="00000000" w:rsidRPr="00000000">
        <w:rPr>
          <w:rtl w:val="0"/>
        </w:rPr>
      </w:r>
    </w:p>
    <w:p w:rsidR="00000000" w:rsidDel="00000000" w:rsidP="00000000" w:rsidRDefault="00000000" w:rsidRPr="00000000" w14:paraId="000004B2">
      <w:pPr>
        <w:spacing w:after="0" w:lineRule="auto"/>
        <w:ind w:left="0" w:firstLine="0"/>
        <w:rPr/>
      </w:pPr>
      <w:r w:rsidDel="00000000" w:rsidR="00000000" w:rsidRPr="00000000">
        <w:rPr>
          <w:rtl w:val="0"/>
        </w:rPr>
        <w:t xml:space="preserve">KEITH: So I’ve got, um… looking at a, woof! Alright. That is a, uh…</w:t>
      </w:r>
    </w:p>
    <w:p w:rsidR="00000000" w:rsidDel="00000000" w:rsidP="00000000" w:rsidRDefault="00000000" w:rsidRPr="00000000" w14:paraId="000004B3">
      <w:pPr>
        <w:spacing w:after="0" w:lineRule="auto"/>
        <w:ind w:left="0" w:firstLine="0"/>
        <w:rPr/>
      </w:pPr>
      <w:r w:rsidDel="00000000" w:rsidR="00000000" w:rsidRPr="00000000">
        <w:rPr>
          <w:rtl w:val="0"/>
        </w:rPr>
      </w:r>
    </w:p>
    <w:p w:rsidR="00000000" w:rsidDel="00000000" w:rsidP="00000000" w:rsidRDefault="00000000" w:rsidRPr="00000000" w14:paraId="000004B4">
      <w:pPr>
        <w:spacing w:after="0" w:lineRule="auto"/>
        <w:ind w:left="0" w:firstLine="0"/>
        <w:rPr/>
      </w:pPr>
      <w:r w:rsidDel="00000000" w:rsidR="00000000" w:rsidRPr="00000000">
        <w:rPr>
          <w:rtl w:val="0"/>
        </w:rPr>
        <w:t xml:space="preserve">AUSTIN: You just roll?</w:t>
      </w:r>
    </w:p>
    <w:p w:rsidR="00000000" w:rsidDel="00000000" w:rsidP="00000000" w:rsidRDefault="00000000" w:rsidRPr="00000000" w14:paraId="000004B5">
      <w:pPr>
        <w:spacing w:after="0" w:lineRule="auto"/>
        <w:ind w:left="0" w:firstLine="0"/>
        <w:rPr/>
      </w:pPr>
      <w:r w:rsidDel="00000000" w:rsidR="00000000" w:rsidRPr="00000000">
        <w:rPr>
          <w:rtl w:val="0"/>
        </w:rPr>
      </w:r>
    </w:p>
    <w:p w:rsidR="00000000" w:rsidDel="00000000" w:rsidP="00000000" w:rsidRDefault="00000000" w:rsidRPr="00000000" w14:paraId="000004B6">
      <w:pPr>
        <w:spacing w:after="0" w:lineRule="auto"/>
        <w:ind w:left="0" w:firstLine="0"/>
        <w:rPr/>
      </w:pPr>
      <w:r w:rsidDel="00000000" w:rsidR="00000000" w:rsidRPr="00000000">
        <w:rPr>
          <w:rtl w:val="0"/>
        </w:rPr>
        <w:t xml:space="preserve">KEITH: [JACK laughs] A </w:t>
      </w:r>
      <w:r w:rsidDel="00000000" w:rsidR="00000000" w:rsidRPr="00000000">
        <w:rPr>
          <w:i w:val="1"/>
          <w:rtl w:val="0"/>
        </w:rPr>
        <w:t xml:space="preserve">6.</w:t>
      </w:r>
      <w:r w:rsidDel="00000000" w:rsidR="00000000" w:rsidRPr="00000000">
        <w:rPr>
          <w:rtl w:val="0"/>
        </w:rPr>
      </w:r>
    </w:p>
    <w:p w:rsidR="00000000" w:rsidDel="00000000" w:rsidP="00000000" w:rsidRDefault="00000000" w:rsidRPr="00000000" w14:paraId="000004B7">
      <w:pPr>
        <w:spacing w:after="0" w:lineRule="auto"/>
        <w:ind w:left="0" w:firstLine="0"/>
        <w:rPr/>
      </w:pPr>
      <w:r w:rsidDel="00000000" w:rsidR="00000000" w:rsidRPr="00000000">
        <w:rPr>
          <w:rtl w:val="0"/>
        </w:rPr>
      </w:r>
    </w:p>
    <w:p w:rsidR="00000000" w:rsidDel="00000000" w:rsidP="00000000" w:rsidRDefault="00000000" w:rsidRPr="00000000" w14:paraId="000004B8">
      <w:pPr>
        <w:spacing w:after="0" w:lineRule="auto"/>
        <w:ind w:left="0" w:firstLine="0"/>
        <w:rPr/>
      </w:pPr>
      <w:r w:rsidDel="00000000" w:rsidR="00000000" w:rsidRPr="00000000">
        <w:rPr>
          <w:rtl w:val="0"/>
        </w:rPr>
        <w:t xml:space="preserve">AUSTIN: [pause] Uh, that’s.</w:t>
      </w:r>
    </w:p>
    <w:p w:rsidR="00000000" w:rsidDel="00000000" w:rsidP="00000000" w:rsidRDefault="00000000" w:rsidRPr="00000000" w14:paraId="000004B9">
      <w:pPr>
        <w:spacing w:after="0" w:lineRule="auto"/>
        <w:ind w:left="0" w:firstLine="0"/>
        <w:rPr/>
      </w:pPr>
      <w:r w:rsidDel="00000000" w:rsidR="00000000" w:rsidRPr="00000000">
        <w:rPr>
          <w:rtl w:val="0"/>
        </w:rPr>
      </w:r>
    </w:p>
    <w:p w:rsidR="00000000" w:rsidDel="00000000" w:rsidP="00000000" w:rsidRDefault="00000000" w:rsidRPr="00000000" w14:paraId="000004BA">
      <w:pPr>
        <w:spacing w:after="0" w:lineRule="auto"/>
        <w:ind w:left="0" w:firstLine="0"/>
        <w:rPr/>
      </w:pPr>
      <w:r w:rsidDel="00000000" w:rsidR="00000000" w:rsidRPr="00000000">
        <w:rPr>
          <w:rtl w:val="0"/>
        </w:rPr>
        <w:t xml:space="preserve">KEITH: I rolled a 3 and a </w:t>
      </w:r>
      <w:r w:rsidDel="00000000" w:rsidR="00000000" w:rsidRPr="00000000">
        <w:rPr>
          <w:i w:val="1"/>
          <w:rtl w:val="0"/>
        </w:rPr>
        <w:t xml:space="preserve">1.</w:t>
      </w:r>
      <w:r w:rsidDel="00000000" w:rsidR="00000000" w:rsidRPr="00000000">
        <w:rPr>
          <w:rtl w:val="0"/>
        </w:rPr>
      </w:r>
    </w:p>
    <w:p w:rsidR="00000000" w:rsidDel="00000000" w:rsidP="00000000" w:rsidRDefault="00000000" w:rsidRPr="00000000" w14:paraId="000004BB">
      <w:pPr>
        <w:spacing w:after="0" w:lineRule="auto"/>
        <w:ind w:left="0" w:firstLine="0"/>
        <w:rPr/>
      </w:pPr>
      <w:r w:rsidDel="00000000" w:rsidR="00000000" w:rsidRPr="00000000">
        <w:rPr>
          <w:rtl w:val="0"/>
        </w:rPr>
      </w:r>
    </w:p>
    <w:p w:rsidR="00000000" w:rsidDel="00000000" w:rsidP="00000000" w:rsidRDefault="00000000" w:rsidRPr="00000000" w14:paraId="000004BC">
      <w:pPr>
        <w:spacing w:after="0" w:lineRule="auto"/>
        <w:ind w:left="0" w:firstLine="0"/>
        <w:rPr/>
      </w:pPr>
      <w:r w:rsidDel="00000000" w:rsidR="00000000" w:rsidRPr="00000000">
        <w:rPr>
          <w:rtl w:val="0"/>
        </w:rPr>
        <w:t xml:space="preserve">AUSTIN: Good job.</w:t>
      </w:r>
    </w:p>
    <w:p w:rsidR="00000000" w:rsidDel="00000000" w:rsidP="00000000" w:rsidRDefault="00000000" w:rsidRPr="00000000" w14:paraId="000004BD">
      <w:pPr>
        <w:spacing w:after="0" w:lineRule="auto"/>
        <w:ind w:left="0" w:firstLine="0"/>
        <w:rPr/>
      </w:pPr>
      <w:r w:rsidDel="00000000" w:rsidR="00000000" w:rsidRPr="00000000">
        <w:rPr>
          <w:rtl w:val="0"/>
        </w:rPr>
      </w:r>
    </w:p>
    <w:p w:rsidR="00000000" w:rsidDel="00000000" w:rsidP="00000000" w:rsidRDefault="00000000" w:rsidRPr="00000000" w14:paraId="000004BE">
      <w:pPr>
        <w:spacing w:after="0" w:lineRule="auto"/>
        <w:ind w:left="0" w:firstLine="0"/>
        <w:rPr/>
      </w:pPr>
      <w:r w:rsidDel="00000000" w:rsidR="00000000" w:rsidRPr="00000000">
        <w:rPr>
          <w:rtl w:val="0"/>
        </w:rPr>
        <w:t xml:space="preserve">KEITH: [cross] [sarcastically] </w:t>
      </w:r>
      <w:r w:rsidDel="00000000" w:rsidR="00000000" w:rsidRPr="00000000">
        <w:rPr>
          <w:i w:val="1"/>
          <w:rtl w:val="0"/>
        </w:rPr>
        <w:t xml:space="preserve">Thank</w:t>
      </w:r>
      <w:r w:rsidDel="00000000" w:rsidR="00000000" w:rsidRPr="00000000">
        <w:rPr>
          <w:rtl w:val="0"/>
        </w:rPr>
        <w:t xml:space="preserve"> you.</w:t>
      </w:r>
    </w:p>
    <w:p w:rsidR="00000000" w:rsidDel="00000000" w:rsidP="00000000" w:rsidRDefault="00000000" w:rsidRPr="00000000" w14:paraId="000004BF">
      <w:pPr>
        <w:spacing w:after="0" w:lineRule="auto"/>
        <w:ind w:left="0" w:firstLine="0"/>
        <w:rPr/>
      </w:pPr>
      <w:r w:rsidDel="00000000" w:rsidR="00000000" w:rsidRPr="00000000">
        <w:rPr>
          <w:rtl w:val="0"/>
        </w:rPr>
      </w:r>
    </w:p>
    <w:p w:rsidR="00000000" w:rsidDel="00000000" w:rsidP="00000000" w:rsidRDefault="00000000" w:rsidRPr="00000000" w14:paraId="000004C0">
      <w:pPr>
        <w:spacing w:after="0" w:lineRule="auto"/>
        <w:ind w:left="0" w:firstLine="0"/>
        <w:rPr/>
      </w:pPr>
      <w:r w:rsidDel="00000000" w:rsidR="00000000" w:rsidRPr="00000000">
        <w:rPr>
          <w:rtl w:val="0"/>
        </w:rPr>
        <w:t xml:space="preserve">ALI: [cross] That’s all right… </w:t>
      </w:r>
    </w:p>
    <w:p w:rsidR="00000000" w:rsidDel="00000000" w:rsidP="00000000" w:rsidRDefault="00000000" w:rsidRPr="00000000" w14:paraId="000004C1">
      <w:pPr>
        <w:spacing w:after="0" w:lineRule="auto"/>
        <w:ind w:left="0" w:firstLine="0"/>
        <w:rPr/>
      </w:pPr>
      <w:r w:rsidDel="00000000" w:rsidR="00000000" w:rsidRPr="00000000">
        <w:rPr>
          <w:rtl w:val="0"/>
        </w:rPr>
      </w:r>
    </w:p>
    <w:p w:rsidR="00000000" w:rsidDel="00000000" w:rsidP="00000000" w:rsidRDefault="00000000" w:rsidRPr="00000000" w14:paraId="000004C2">
      <w:pPr>
        <w:spacing w:after="0" w:lineRule="auto"/>
        <w:ind w:left="0" w:firstLine="0"/>
        <w:rPr/>
      </w:pPr>
      <w:r w:rsidDel="00000000" w:rsidR="00000000" w:rsidRPr="00000000">
        <w:rPr>
          <w:rtl w:val="0"/>
        </w:rPr>
        <w:t xml:space="preserve">AUSTIN: [cross] Does anybody - who’s, who’s taking that second boat?</w:t>
      </w:r>
    </w:p>
    <w:p w:rsidR="00000000" w:rsidDel="00000000" w:rsidP="00000000" w:rsidRDefault="00000000" w:rsidRPr="00000000" w14:paraId="000004C3">
      <w:pPr>
        <w:spacing w:after="0" w:lineRule="auto"/>
        <w:ind w:left="0" w:firstLine="0"/>
        <w:rPr/>
      </w:pPr>
      <w:r w:rsidDel="00000000" w:rsidR="00000000" w:rsidRPr="00000000">
        <w:rPr>
          <w:rtl w:val="0"/>
        </w:rPr>
      </w:r>
    </w:p>
    <w:p w:rsidR="00000000" w:rsidDel="00000000" w:rsidP="00000000" w:rsidRDefault="00000000" w:rsidRPr="00000000" w14:paraId="000004C4">
      <w:pPr>
        <w:spacing w:after="0" w:lineRule="auto"/>
        <w:ind w:left="0" w:firstLine="0"/>
        <w:rPr/>
      </w:pPr>
      <w:r w:rsidDel="00000000" w:rsidR="00000000" w:rsidRPr="00000000">
        <w:rPr>
          <w:rtl w:val="0"/>
        </w:rPr>
        <w:t xml:space="preserve">ART: The second boat is me and Phantasmo.</w:t>
      </w:r>
    </w:p>
    <w:p w:rsidR="00000000" w:rsidDel="00000000" w:rsidP="00000000" w:rsidRDefault="00000000" w:rsidRPr="00000000" w14:paraId="000004C5">
      <w:pPr>
        <w:spacing w:after="0" w:lineRule="auto"/>
        <w:ind w:left="0" w:firstLine="0"/>
        <w:rPr/>
      </w:pPr>
      <w:r w:rsidDel="00000000" w:rsidR="00000000" w:rsidRPr="00000000">
        <w:rPr>
          <w:rtl w:val="0"/>
        </w:rPr>
      </w:r>
    </w:p>
    <w:p w:rsidR="00000000" w:rsidDel="00000000" w:rsidP="00000000" w:rsidRDefault="00000000" w:rsidRPr="00000000" w14:paraId="000004C6">
      <w:pPr>
        <w:spacing w:after="0" w:lineRule="auto"/>
        <w:ind w:left="0" w:firstLine="0"/>
        <w:rPr/>
      </w:pPr>
      <w:r w:rsidDel="00000000" w:rsidR="00000000" w:rsidRPr="00000000">
        <w:rPr>
          <w:rtl w:val="0"/>
        </w:rPr>
        <w:t xml:space="preserve">ALI: [cross] Yeah.</w:t>
      </w:r>
    </w:p>
    <w:p w:rsidR="00000000" w:rsidDel="00000000" w:rsidP="00000000" w:rsidRDefault="00000000" w:rsidRPr="00000000" w14:paraId="000004C7">
      <w:pPr>
        <w:spacing w:after="0" w:lineRule="auto"/>
        <w:ind w:left="0" w:firstLine="0"/>
        <w:rPr/>
      </w:pPr>
      <w:r w:rsidDel="00000000" w:rsidR="00000000" w:rsidRPr="00000000">
        <w:rPr>
          <w:rtl w:val="0"/>
        </w:rPr>
      </w:r>
    </w:p>
    <w:p w:rsidR="00000000" w:rsidDel="00000000" w:rsidP="00000000" w:rsidRDefault="00000000" w:rsidRPr="00000000" w14:paraId="000004C8">
      <w:pPr>
        <w:spacing w:after="0" w:lineRule="auto"/>
        <w:ind w:left="0" w:firstLine="0"/>
        <w:rPr/>
      </w:pPr>
      <w:r w:rsidDel="00000000" w:rsidR="00000000" w:rsidRPr="00000000">
        <w:rPr>
          <w:rtl w:val="0"/>
        </w:rPr>
        <w:t xml:space="preserve">NICK: [cross] Yeah.</w:t>
      </w:r>
    </w:p>
    <w:p w:rsidR="00000000" w:rsidDel="00000000" w:rsidP="00000000" w:rsidRDefault="00000000" w:rsidRPr="00000000" w14:paraId="000004C9">
      <w:pPr>
        <w:spacing w:after="0" w:lineRule="auto"/>
        <w:ind w:left="0" w:firstLine="0"/>
        <w:rPr/>
      </w:pPr>
      <w:r w:rsidDel="00000000" w:rsidR="00000000" w:rsidRPr="00000000">
        <w:rPr>
          <w:rtl w:val="0"/>
        </w:rPr>
      </w:r>
    </w:p>
    <w:p w:rsidR="00000000" w:rsidDel="00000000" w:rsidP="00000000" w:rsidRDefault="00000000" w:rsidRPr="00000000" w14:paraId="000004CA">
      <w:pPr>
        <w:spacing w:after="0" w:lineRule="auto"/>
        <w:ind w:left="0" w:firstLine="0"/>
        <w:rPr/>
      </w:pPr>
      <w:r w:rsidDel="00000000" w:rsidR="00000000" w:rsidRPr="00000000">
        <w:rPr>
          <w:rtl w:val="0"/>
        </w:rPr>
        <w:t xml:space="preserve">AUSTIN: Do you or Phantasmo want to use the, the Aid/Hinder move? To aid to Keith’s roll? </w:t>
      </w:r>
    </w:p>
    <w:p w:rsidR="00000000" w:rsidDel="00000000" w:rsidP="00000000" w:rsidRDefault="00000000" w:rsidRPr="00000000" w14:paraId="000004CB">
      <w:pPr>
        <w:spacing w:after="0" w:lineRule="auto"/>
        <w:ind w:left="0" w:firstLine="0"/>
        <w:rPr/>
      </w:pPr>
      <w:r w:rsidDel="00000000" w:rsidR="00000000" w:rsidRPr="00000000">
        <w:rPr>
          <w:rtl w:val="0"/>
        </w:rPr>
        <w:t xml:space="preserve">[pause] Aid or Interfere.</w:t>
      </w:r>
    </w:p>
    <w:p w:rsidR="00000000" w:rsidDel="00000000" w:rsidP="00000000" w:rsidRDefault="00000000" w:rsidRPr="00000000" w14:paraId="000004CC">
      <w:pPr>
        <w:spacing w:after="0" w:lineRule="auto"/>
        <w:ind w:left="0" w:firstLine="0"/>
        <w:rPr/>
      </w:pPr>
      <w:r w:rsidDel="00000000" w:rsidR="00000000" w:rsidRPr="00000000">
        <w:rPr>
          <w:rtl w:val="0"/>
        </w:rPr>
      </w:r>
    </w:p>
    <w:p w:rsidR="00000000" w:rsidDel="00000000" w:rsidP="00000000" w:rsidRDefault="00000000" w:rsidRPr="00000000" w14:paraId="000004CD">
      <w:pPr>
        <w:spacing w:after="0" w:lineRule="auto"/>
        <w:ind w:left="0" w:firstLine="0"/>
        <w:rPr/>
      </w:pPr>
      <w:r w:rsidDel="00000000" w:rsidR="00000000" w:rsidRPr="00000000">
        <w:rPr>
          <w:rtl w:val="0"/>
        </w:rPr>
        <w:t xml:space="preserve">ART: Su- uh, absolutely, yes.</w:t>
      </w:r>
    </w:p>
    <w:p w:rsidR="00000000" w:rsidDel="00000000" w:rsidP="00000000" w:rsidRDefault="00000000" w:rsidRPr="00000000" w14:paraId="000004CE">
      <w:pPr>
        <w:spacing w:after="0" w:lineRule="auto"/>
        <w:ind w:left="0" w:firstLine="0"/>
        <w:rPr/>
      </w:pPr>
      <w:r w:rsidDel="00000000" w:rsidR="00000000" w:rsidRPr="00000000">
        <w:rPr>
          <w:rtl w:val="0"/>
        </w:rPr>
      </w:r>
    </w:p>
    <w:p w:rsidR="00000000" w:rsidDel="00000000" w:rsidP="00000000" w:rsidRDefault="00000000" w:rsidRPr="00000000" w14:paraId="000004CF">
      <w:pPr>
        <w:spacing w:after="0" w:lineRule="auto"/>
        <w:ind w:left="0" w:firstLine="0"/>
        <w:rPr>
          <w:b w:val="1"/>
        </w:rPr>
      </w:pPr>
      <w:r w:rsidDel="00000000" w:rsidR="00000000" w:rsidRPr="00000000">
        <w:rPr>
          <w:rtl w:val="0"/>
        </w:rPr>
        <w:t xml:space="preserve">AUSTIN: Uh… [cross] </w:t>
      </w:r>
      <w:r w:rsidDel="00000000" w:rsidR="00000000" w:rsidRPr="00000000">
        <w:rPr>
          <w:rtl w:val="0"/>
        </w:rPr>
        <w:t xml:space="preserve">Actually, does it not matter? It won’t matter. </w:t>
      </w:r>
      <w:r w:rsidDel="00000000" w:rsidR="00000000" w:rsidRPr="00000000">
        <w:rPr>
          <w:rtl w:val="0"/>
        </w:rPr>
      </w:r>
    </w:p>
    <w:p w:rsidR="00000000" w:rsidDel="00000000" w:rsidP="00000000" w:rsidRDefault="00000000" w:rsidRPr="00000000" w14:paraId="000004D0">
      <w:pPr>
        <w:spacing w:after="0" w:lineRule="auto"/>
        <w:ind w:left="0" w:firstLine="0"/>
        <w:rPr/>
      </w:pPr>
      <w:r w:rsidDel="00000000" w:rsidR="00000000" w:rsidRPr="00000000">
        <w:rPr>
          <w:rtl w:val="0"/>
        </w:rPr>
      </w:r>
    </w:p>
    <w:p w:rsidR="00000000" w:rsidDel="00000000" w:rsidP="00000000" w:rsidRDefault="00000000" w:rsidRPr="00000000" w14:paraId="000004D1">
      <w:pPr>
        <w:spacing w:after="0" w:lineRule="auto"/>
        <w:ind w:left="0" w:firstLine="0"/>
        <w:rPr/>
      </w:pPr>
      <w:r w:rsidDel="00000000" w:rsidR="00000000" w:rsidRPr="00000000">
        <w:rPr>
          <w:rtl w:val="0"/>
        </w:rPr>
        <w:t xml:space="preserve">NICK: [cross] 5. Uh.</w:t>
      </w:r>
    </w:p>
    <w:p w:rsidR="00000000" w:rsidDel="00000000" w:rsidP="00000000" w:rsidRDefault="00000000" w:rsidRPr="00000000" w14:paraId="000004D2">
      <w:pPr>
        <w:spacing w:after="0" w:lineRule="auto"/>
        <w:ind w:left="0" w:firstLine="0"/>
        <w:rPr/>
      </w:pPr>
      <w:r w:rsidDel="00000000" w:rsidR="00000000" w:rsidRPr="00000000">
        <w:rPr>
          <w:rtl w:val="0"/>
        </w:rPr>
      </w:r>
    </w:p>
    <w:p w:rsidR="00000000" w:rsidDel="00000000" w:rsidP="00000000" w:rsidRDefault="00000000" w:rsidRPr="00000000" w14:paraId="000004D3">
      <w:pPr>
        <w:spacing w:after="0" w:lineRule="auto"/>
        <w:ind w:left="0" w:firstLine="0"/>
        <w:rPr/>
      </w:pPr>
      <w:r w:rsidDel="00000000" w:rsidR="00000000" w:rsidRPr="00000000">
        <w:rPr>
          <w:rtl w:val="0"/>
        </w:rPr>
        <w:t xml:space="preserve">AUSTIN: Because the highest you can get is a +1, which’ll mean he’ll still be at a 6. [laughter]</w:t>
      </w:r>
    </w:p>
    <w:p w:rsidR="00000000" w:rsidDel="00000000" w:rsidP="00000000" w:rsidRDefault="00000000" w:rsidRPr="00000000" w14:paraId="000004D4">
      <w:pPr>
        <w:spacing w:after="0" w:lineRule="auto"/>
        <w:ind w:left="0" w:firstLine="0"/>
        <w:rPr/>
      </w:pPr>
      <w:r w:rsidDel="00000000" w:rsidR="00000000" w:rsidRPr="00000000">
        <w:rPr>
          <w:rtl w:val="0"/>
        </w:rPr>
      </w:r>
    </w:p>
    <w:p w:rsidR="00000000" w:rsidDel="00000000" w:rsidP="00000000" w:rsidRDefault="00000000" w:rsidRPr="00000000" w14:paraId="000004D5">
      <w:pPr>
        <w:spacing w:after="0" w:lineRule="auto"/>
        <w:ind w:left="0" w:firstLine="0"/>
        <w:rPr/>
      </w:pPr>
      <w:r w:rsidDel="00000000" w:rsidR="00000000" w:rsidRPr="00000000">
        <w:rPr>
          <w:rtl w:val="0"/>
        </w:rPr>
        <w:t xml:space="preserve">KEITH: [cross] No, I’ll be at a </w:t>
      </w:r>
      <w:r w:rsidDel="00000000" w:rsidR="00000000" w:rsidRPr="00000000">
        <w:rPr>
          <w:i w:val="1"/>
          <w:rtl w:val="0"/>
        </w:rPr>
        <w:t xml:space="preserve">7.</w:t>
      </w:r>
      <w:r w:rsidDel="00000000" w:rsidR="00000000" w:rsidRPr="00000000">
        <w:rPr>
          <w:rtl w:val="0"/>
        </w:rPr>
      </w:r>
    </w:p>
    <w:p w:rsidR="00000000" w:rsidDel="00000000" w:rsidP="00000000" w:rsidRDefault="00000000" w:rsidRPr="00000000" w14:paraId="000004D6">
      <w:pPr>
        <w:spacing w:after="0" w:lineRule="auto"/>
        <w:ind w:left="0" w:firstLine="0"/>
        <w:rPr/>
      </w:pPr>
      <w:r w:rsidDel="00000000" w:rsidR="00000000" w:rsidRPr="00000000">
        <w:rPr>
          <w:rtl w:val="0"/>
        </w:rPr>
      </w:r>
    </w:p>
    <w:p w:rsidR="00000000" w:rsidDel="00000000" w:rsidP="00000000" w:rsidRDefault="00000000" w:rsidRPr="00000000" w14:paraId="000004D7">
      <w:pPr>
        <w:spacing w:after="0" w:lineRule="auto"/>
        <w:ind w:left="0" w:firstLine="0"/>
        <w:rPr/>
      </w:pPr>
      <w:r w:rsidDel="00000000" w:rsidR="00000000" w:rsidRPr="00000000">
        <w:rPr>
          <w:rtl w:val="0"/>
        </w:rPr>
        <w:t xml:space="preserve">NICK: [cross] Oh.</w:t>
      </w:r>
    </w:p>
    <w:p w:rsidR="00000000" w:rsidDel="00000000" w:rsidP="00000000" w:rsidRDefault="00000000" w:rsidRPr="00000000" w14:paraId="000004D8">
      <w:pPr>
        <w:spacing w:after="0" w:lineRule="auto"/>
        <w:ind w:left="0" w:firstLine="0"/>
        <w:rPr/>
      </w:pPr>
      <w:r w:rsidDel="00000000" w:rsidR="00000000" w:rsidRPr="00000000">
        <w:rPr>
          <w:rtl w:val="0"/>
        </w:rPr>
      </w:r>
    </w:p>
    <w:p w:rsidR="00000000" w:rsidDel="00000000" w:rsidP="00000000" w:rsidRDefault="00000000" w:rsidRPr="00000000" w14:paraId="000004D9">
      <w:pPr>
        <w:spacing w:after="0" w:lineRule="auto"/>
        <w:ind w:left="0" w:firstLine="0"/>
        <w:rPr/>
      </w:pPr>
      <w:r w:rsidDel="00000000" w:rsidR="00000000" w:rsidRPr="00000000">
        <w:rPr>
          <w:rtl w:val="0"/>
        </w:rPr>
        <w:t xml:space="preserve">KEITH: I’m, I have - [cross] I have 6 now.</w:t>
      </w:r>
    </w:p>
    <w:p w:rsidR="00000000" w:rsidDel="00000000" w:rsidP="00000000" w:rsidRDefault="00000000" w:rsidRPr="00000000" w14:paraId="000004DA">
      <w:pPr>
        <w:spacing w:after="0" w:lineRule="auto"/>
        <w:ind w:left="0" w:firstLine="0"/>
        <w:rPr/>
      </w:pPr>
      <w:r w:rsidDel="00000000" w:rsidR="00000000" w:rsidRPr="00000000">
        <w:rPr>
          <w:rtl w:val="0"/>
        </w:rPr>
      </w:r>
    </w:p>
    <w:p w:rsidR="00000000" w:rsidDel="00000000" w:rsidP="00000000" w:rsidRDefault="00000000" w:rsidRPr="00000000" w14:paraId="000004DB">
      <w:pPr>
        <w:spacing w:after="0" w:lineRule="auto"/>
        <w:ind w:left="0" w:firstLine="0"/>
        <w:rPr/>
      </w:pPr>
      <w:r w:rsidDel="00000000" w:rsidR="00000000" w:rsidRPr="00000000">
        <w:rPr>
          <w:rtl w:val="0"/>
        </w:rPr>
        <w:t xml:space="preserve">ART: [cross] No he’ll be at a 7, yeah.</w:t>
      </w:r>
    </w:p>
    <w:p w:rsidR="00000000" w:rsidDel="00000000" w:rsidP="00000000" w:rsidRDefault="00000000" w:rsidRPr="00000000" w14:paraId="000004DC">
      <w:pPr>
        <w:spacing w:after="0" w:lineRule="auto"/>
        <w:ind w:left="0" w:firstLine="0"/>
        <w:rPr/>
      </w:pPr>
      <w:r w:rsidDel="00000000" w:rsidR="00000000" w:rsidRPr="00000000">
        <w:rPr>
          <w:rtl w:val="0"/>
        </w:rPr>
      </w:r>
    </w:p>
    <w:p w:rsidR="00000000" w:rsidDel="00000000" w:rsidP="00000000" w:rsidRDefault="00000000" w:rsidRPr="00000000" w14:paraId="000004DD">
      <w:pPr>
        <w:spacing w:after="0" w:lineRule="auto"/>
        <w:ind w:left="0" w:firstLine="0"/>
        <w:rPr/>
      </w:pPr>
      <w:r w:rsidDel="00000000" w:rsidR="00000000" w:rsidRPr="00000000">
        <w:rPr>
          <w:rtl w:val="0"/>
        </w:rPr>
        <w:t xml:space="preserve">KEITH: Yeah. </w:t>
      </w:r>
    </w:p>
    <w:p w:rsidR="00000000" w:rsidDel="00000000" w:rsidP="00000000" w:rsidRDefault="00000000" w:rsidRPr="00000000" w14:paraId="000004DE">
      <w:pPr>
        <w:spacing w:after="0" w:lineRule="auto"/>
        <w:ind w:left="0" w:firstLine="0"/>
        <w:rPr/>
      </w:pPr>
      <w:r w:rsidDel="00000000" w:rsidR="00000000" w:rsidRPr="00000000">
        <w:rPr>
          <w:rtl w:val="0"/>
        </w:rPr>
      </w:r>
    </w:p>
    <w:p w:rsidR="00000000" w:rsidDel="00000000" w:rsidP="00000000" w:rsidRDefault="00000000" w:rsidRPr="00000000" w14:paraId="000004DF">
      <w:pPr>
        <w:spacing w:after="0" w:lineRule="auto"/>
        <w:ind w:left="0" w:firstLine="0"/>
        <w:rPr/>
      </w:pPr>
      <w:r w:rsidDel="00000000" w:rsidR="00000000" w:rsidRPr="00000000">
        <w:rPr>
          <w:rtl w:val="0"/>
        </w:rPr>
        <w:t xml:space="preserve">[cross] I have 6 now. Yeah, I have +2.</w:t>
      </w:r>
    </w:p>
    <w:p w:rsidR="00000000" w:rsidDel="00000000" w:rsidP="00000000" w:rsidRDefault="00000000" w:rsidRPr="00000000" w14:paraId="000004E0">
      <w:pPr>
        <w:spacing w:after="0" w:lineRule="auto"/>
        <w:ind w:left="0" w:firstLine="0"/>
        <w:rPr/>
      </w:pPr>
      <w:r w:rsidDel="00000000" w:rsidR="00000000" w:rsidRPr="00000000">
        <w:rPr>
          <w:rtl w:val="0"/>
        </w:rPr>
      </w:r>
    </w:p>
    <w:p w:rsidR="00000000" w:rsidDel="00000000" w:rsidP="00000000" w:rsidRDefault="00000000" w:rsidRPr="00000000" w14:paraId="000004E1">
      <w:pPr>
        <w:spacing w:after="0" w:lineRule="auto"/>
        <w:ind w:left="0" w:firstLine="0"/>
        <w:rPr/>
      </w:pPr>
      <w:r w:rsidDel="00000000" w:rsidR="00000000" w:rsidRPr="00000000">
        <w:rPr>
          <w:rtl w:val="0"/>
        </w:rPr>
        <w:t xml:space="preserve">AUSTIN: [cross] Oh, you have 6 now? Okay! Well, then, yeah! This is perfect. Who - who would like to help him and how? How would you - you see Keith is, is, you know, he’s rowing, he’s ordering the other people on his, on his little canoe boat, thing, to row? Uh…</w:t>
      </w:r>
    </w:p>
    <w:p w:rsidR="00000000" w:rsidDel="00000000" w:rsidP="00000000" w:rsidRDefault="00000000" w:rsidRPr="00000000" w14:paraId="000004E2">
      <w:pPr>
        <w:spacing w:after="0" w:lineRule="auto"/>
        <w:ind w:left="0" w:firstLine="0"/>
        <w:rPr/>
      </w:pPr>
      <w:r w:rsidDel="00000000" w:rsidR="00000000" w:rsidRPr="00000000">
        <w:rPr>
          <w:rtl w:val="0"/>
        </w:rPr>
      </w:r>
    </w:p>
    <w:p w:rsidR="00000000" w:rsidDel="00000000" w:rsidP="00000000" w:rsidRDefault="00000000" w:rsidRPr="00000000" w14:paraId="000004E3">
      <w:pPr>
        <w:spacing w:after="0" w:lineRule="auto"/>
        <w:ind w:left="0" w:firstLine="0"/>
        <w:rPr/>
      </w:pPr>
      <w:r w:rsidDel="00000000" w:rsidR="00000000" w:rsidRPr="00000000">
        <w:rPr>
          <w:rtl w:val="0"/>
        </w:rPr>
        <w:t xml:space="preserve">ART: Oh, I feel like such a dope. [ALI laughs]</w:t>
      </w:r>
    </w:p>
    <w:p w:rsidR="00000000" w:rsidDel="00000000" w:rsidP="00000000" w:rsidRDefault="00000000" w:rsidRPr="00000000" w14:paraId="000004E4">
      <w:pPr>
        <w:spacing w:after="0" w:lineRule="auto"/>
        <w:ind w:left="0" w:firstLine="0"/>
        <w:rPr/>
      </w:pPr>
      <w:r w:rsidDel="00000000" w:rsidR="00000000" w:rsidRPr="00000000">
        <w:rPr>
          <w:rtl w:val="0"/>
        </w:rPr>
      </w:r>
    </w:p>
    <w:p w:rsidR="00000000" w:rsidDel="00000000" w:rsidP="00000000" w:rsidRDefault="00000000" w:rsidRPr="00000000" w14:paraId="000004E5">
      <w:pPr>
        <w:spacing w:after="0" w:lineRule="auto"/>
        <w:ind w:left="0" w:firstLine="0"/>
        <w:rPr/>
      </w:pPr>
      <w:r w:rsidDel="00000000" w:rsidR="00000000" w:rsidRPr="00000000">
        <w:rPr>
          <w:rtl w:val="0"/>
        </w:rPr>
        <w:t xml:space="preserve">AUSTIN: And - </w:t>
      </w:r>
    </w:p>
    <w:p w:rsidR="00000000" w:rsidDel="00000000" w:rsidP="00000000" w:rsidRDefault="00000000" w:rsidRPr="00000000" w14:paraId="000004E6">
      <w:pPr>
        <w:spacing w:after="0" w:lineRule="auto"/>
        <w:ind w:left="0" w:firstLine="0"/>
        <w:rPr/>
      </w:pPr>
      <w:r w:rsidDel="00000000" w:rsidR="00000000" w:rsidRPr="00000000">
        <w:rPr>
          <w:rtl w:val="0"/>
        </w:rPr>
      </w:r>
    </w:p>
    <w:p w:rsidR="00000000" w:rsidDel="00000000" w:rsidP="00000000" w:rsidRDefault="00000000" w:rsidRPr="00000000" w14:paraId="000004E7">
      <w:pPr>
        <w:spacing w:after="0" w:lineRule="auto"/>
        <w:ind w:left="0" w:firstLine="0"/>
        <w:rPr/>
      </w:pPr>
      <w:r w:rsidDel="00000000" w:rsidR="00000000" w:rsidRPr="00000000">
        <w:rPr>
          <w:rtl w:val="0"/>
        </w:rPr>
        <w:t xml:space="preserve">ART: Wait, I don’t - I don’t have a bond with him, I don’t know that I </w:t>
      </w:r>
      <w:r w:rsidDel="00000000" w:rsidR="00000000" w:rsidRPr="00000000">
        <w:rPr>
          <w:i w:val="1"/>
          <w:rtl w:val="0"/>
        </w:rPr>
        <w:t xml:space="preserve">can.</w:t>
      </w:r>
      <w:r w:rsidDel="00000000" w:rsidR="00000000" w:rsidRPr="00000000">
        <w:rPr>
          <w:rtl w:val="0"/>
        </w:rPr>
      </w:r>
    </w:p>
    <w:p w:rsidR="00000000" w:rsidDel="00000000" w:rsidP="00000000" w:rsidRDefault="00000000" w:rsidRPr="00000000" w14:paraId="000004E8">
      <w:pPr>
        <w:spacing w:after="0" w:lineRule="auto"/>
        <w:ind w:left="0" w:firstLine="0"/>
        <w:rPr/>
      </w:pPr>
      <w:r w:rsidDel="00000000" w:rsidR="00000000" w:rsidRPr="00000000">
        <w:rPr>
          <w:rtl w:val="0"/>
        </w:rPr>
      </w:r>
    </w:p>
    <w:p w:rsidR="00000000" w:rsidDel="00000000" w:rsidP="00000000" w:rsidRDefault="00000000" w:rsidRPr="00000000" w14:paraId="000004E9">
      <w:pPr>
        <w:spacing w:after="0" w:lineRule="auto"/>
        <w:ind w:left="0" w:firstLine="0"/>
        <w:rPr/>
      </w:pPr>
      <w:r w:rsidDel="00000000" w:rsidR="00000000" w:rsidRPr="00000000">
        <w:rPr>
          <w:rtl w:val="0"/>
        </w:rPr>
        <w:t xml:space="preserve">AUSTIN: No, you can, you just don’t roll any plus, um. [cross] Like there’s a +2 roll.</w:t>
      </w:r>
    </w:p>
    <w:p w:rsidR="00000000" w:rsidDel="00000000" w:rsidP="00000000" w:rsidRDefault="00000000" w:rsidRPr="00000000" w14:paraId="000004EA">
      <w:pPr>
        <w:spacing w:after="0" w:lineRule="auto"/>
        <w:ind w:left="0" w:firstLine="0"/>
        <w:rPr/>
      </w:pPr>
      <w:r w:rsidDel="00000000" w:rsidR="00000000" w:rsidRPr="00000000">
        <w:rPr>
          <w:rtl w:val="0"/>
        </w:rPr>
      </w:r>
    </w:p>
    <w:p w:rsidR="00000000" w:rsidDel="00000000" w:rsidP="00000000" w:rsidRDefault="00000000" w:rsidRPr="00000000" w14:paraId="000004EB">
      <w:pPr>
        <w:spacing w:after="0" w:lineRule="auto"/>
        <w:ind w:left="0" w:firstLine="0"/>
        <w:rPr/>
      </w:pPr>
      <w:r w:rsidDel="00000000" w:rsidR="00000000" w:rsidRPr="00000000">
        <w:rPr>
          <w:rtl w:val="0"/>
        </w:rPr>
        <w:t xml:space="preserve">ART: [cross] So you’re saying you - okay.</w:t>
      </w:r>
    </w:p>
    <w:p w:rsidR="00000000" w:rsidDel="00000000" w:rsidP="00000000" w:rsidRDefault="00000000" w:rsidRPr="00000000" w14:paraId="000004EC">
      <w:pPr>
        <w:spacing w:after="0" w:lineRule="auto"/>
        <w:ind w:left="0" w:firstLine="0"/>
        <w:rPr/>
      </w:pPr>
      <w:r w:rsidDel="00000000" w:rsidR="00000000" w:rsidRPr="00000000">
        <w:rPr>
          <w:rtl w:val="0"/>
        </w:rPr>
      </w:r>
    </w:p>
    <w:p w:rsidR="00000000" w:rsidDel="00000000" w:rsidP="00000000" w:rsidRDefault="00000000" w:rsidRPr="00000000" w14:paraId="000004ED">
      <w:pPr>
        <w:spacing w:after="0" w:lineRule="auto"/>
        <w:ind w:left="0" w:firstLine="0"/>
        <w:rPr/>
      </w:pPr>
      <w:r w:rsidDel="00000000" w:rsidR="00000000" w:rsidRPr="00000000">
        <w:rPr>
          <w:rtl w:val="0"/>
        </w:rPr>
        <w:t xml:space="preserve">KEITH: Nick has a bond with me.</w:t>
      </w:r>
    </w:p>
    <w:p w:rsidR="00000000" w:rsidDel="00000000" w:rsidP="00000000" w:rsidRDefault="00000000" w:rsidRPr="00000000" w14:paraId="000004EE">
      <w:pPr>
        <w:spacing w:after="0" w:lineRule="auto"/>
        <w:ind w:left="0" w:firstLine="0"/>
        <w:rPr/>
      </w:pPr>
      <w:r w:rsidDel="00000000" w:rsidR="00000000" w:rsidRPr="00000000">
        <w:rPr>
          <w:rtl w:val="0"/>
        </w:rPr>
      </w:r>
    </w:p>
    <w:p w:rsidR="00000000" w:rsidDel="00000000" w:rsidP="00000000" w:rsidRDefault="00000000" w:rsidRPr="00000000" w14:paraId="000004EF">
      <w:pPr>
        <w:spacing w:after="0" w:lineRule="auto"/>
        <w:ind w:left="0" w:firstLine="0"/>
        <w:rPr/>
      </w:pPr>
      <w:r w:rsidDel="00000000" w:rsidR="00000000" w:rsidRPr="00000000">
        <w:rPr>
          <w:rtl w:val="0"/>
        </w:rPr>
        <w:t xml:space="preserve">AUSTIN: You could - but Nick does. So, so...</w:t>
      </w:r>
    </w:p>
    <w:p w:rsidR="00000000" w:rsidDel="00000000" w:rsidP="00000000" w:rsidRDefault="00000000" w:rsidRPr="00000000" w14:paraId="000004F0">
      <w:pPr>
        <w:spacing w:after="0" w:lineRule="auto"/>
        <w:ind w:left="0" w:firstLine="0"/>
        <w:rPr/>
      </w:pPr>
      <w:r w:rsidDel="00000000" w:rsidR="00000000" w:rsidRPr="00000000">
        <w:rPr>
          <w:rtl w:val="0"/>
        </w:rPr>
      </w:r>
    </w:p>
    <w:p w:rsidR="00000000" w:rsidDel="00000000" w:rsidP="00000000" w:rsidRDefault="00000000" w:rsidRPr="00000000" w14:paraId="000004F1">
      <w:pPr>
        <w:spacing w:after="0" w:lineRule="auto"/>
        <w:ind w:left="0" w:firstLine="0"/>
        <w:rPr/>
      </w:pPr>
      <w:r w:rsidDel="00000000" w:rsidR="00000000" w:rsidRPr="00000000">
        <w:rPr>
          <w:rtl w:val="0"/>
        </w:rPr>
        <w:t xml:space="preserve">ART: Yeah.</w:t>
      </w:r>
    </w:p>
    <w:p w:rsidR="00000000" w:rsidDel="00000000" w:rsidP="00000000" w:rsidRDefault="00000000" w:rsidRPr="00000000" w14:paraId="000004F2">
      <w:pPr>
        <w:spacing w:after="0" w:lineRule="auto"/>
        <w:ind w:left="0" w:firstLine="0"/>
        <w:rPr/>
      </w:pPr>
      <w:r w:rsidDel="00000000" w:rsidR="00000000" w:rsidRPr="00000000">
        <w:rPr>
          <w:rtl w:val="0"/>
        </w:rPr>
      </w:r>
    </w:p>
    <w:p w:rsidR="00000000" w:rsidDel="00000000" w:rsidP="00000000" w:rsidRDefault="00000000" w:rsidRPr="00000000" w14:paraId="000004F3">
      <w:pPr>
        <w:spacing w:after="0" w:lineRule="auto"/>
        <w:ind w:left="0" w:firstLine="0"/>
        <w:rPr/>
      </w:pPr>
      <w:r w:rsidDel="00000000" w:rsidR="00000000" w:rsidRPr="00000000">
        <w:rPr>
          <w:rtl w:val="0"/>
        </w:rPr>
        <w:t xml:space="preserve">AUSTIN: The Great Phantasmo, how do you want to help Fero, whose ship is, you see it, it’s going off course. It’s going towards a, there’s like a, rock sticking up from under the, under the waves, that the Great Fer- [sheepishly] or that the Great Fero, geez. That </w:t>
      </w:r>
      <w:r w:rsidDel="00000000" w:rsidR="00000000" w:rsidRPr="00000000">
        <w:rPr>
          <w:i w:val="1"/>
          <w:rtl w:val="0"/>
        </w:rPr>
        <w:t xml:space="preserve">Fero</w:t>
      </w:r>
      <w:r w:rsidDel="00000000" w:rsidR="00000000" w:rsidRPr="00000000">
        <w:rPr>
          <w:rtl w:val="0"/>
        </w:rPr>
        <w:t xml:space="preserve"> [NICK laughs] has not seen.</w:t>
      </w:r>
    </w:p>
    <w:p w:rsidR="00000000" w:rsidDel="00000000" w:rsidP="00000000" w:rsidRDefault="00000000" w:rsidRPr="00000000" w14:paraId="000004F4">
      <w:pPr>
        <w:spacing w:after="0" w:lineRule="auto"/>
        <w:ind w:left="0" w:firstLine="0"/>
        <w:rPr/>
      </w:pPr>
      <w:r w:rsidDel="00000000" w:rsidR="00000000" w:rsidRPr="00000000">
        <w:rPr>
          <w:rtl w:val="0"/>
        </w:rPr>
      </w:r>
    </w:p>
    <w:p w:rsidR="00000000" w:rsidDel="00000000" w:rsidP="00000000" w:rsidRDefault="00000000" w:rsidRPr="00000000" w14:paraId="000004F5">
      <w:pPr>
        <w:spacing w:after="0" w:lineRule="auto"/>
        <w:ind w:left="0" w:firstLine="0"/>
        <w:rPr/>
      </w:pPr>
      <w:r w:rsidDel="00000000" w:rsidR="00000000" w:rsidRPr="00000000">
        <w:rPr>
          <w:rtl w:val="0"/>
        </w:rPr>
        <w:t xml:space="preserve">KEITH: [laughing] I do like the Great Fero. [laughter] I do like that - that - no one said it! No one </w:t>
      </w:r>
    </w:p>
    <w:p w:rsidR="00000000" w:rsidDel="00000000" w:rsidP="00000000" w:rsidRDefault="00000000" w:rsidRPr="00000000" w14:paraId="000004F6">
      <w:pPr>
        <w:spacing w:after="0" w:lineRule="auto"/>
        <w:ind w:left="0" w:firstLine="0"/>
        <w:rPr/>
      </w:pPr>
      <w:r w:rsidDel="00000000" w:rsidR="00000000" w:rsidRPr="00000000">
        <w:rPr>
          <w:rtl w:val="0"/>
        </w:rPr>
        <w:t xml:space="preserve">said it before. [laughing loudly] I am the </w:t>
      </w:r>
      <w:r w:rsidDel="00000000" w:rsidR="00000000" w:rsidRPr="00000000">
        <w:rPr>
          <w:i w:val="1"/>
          <w:rtl w:val="0"/>
        </w:rPr>
        <w:t xml:space="preserve">Great</w:t>
      </w:r>
      <w:r w:rsidDel="00000000" w:rsidR="00000000" w:rsidRPr="00000000">
        <w:rPr>
          <w:rtl w:val="0"/>
        </w:rPr>
        <w:t xml:space="preserve"> Fero!</w:t>
      </w:r>
    </w:p>
    <w:p w:rsidR="00000000" w:rsidDel="00000000" w:rsidP="00000000" w:rsidRDefault="00000000" w:rsidRPr="00000000" w14:paraId="000004F7">
      <w:pPr>
        <w:spacing w:after="0" w:lineRule="auto"/>
        <w:ind w:left="0" w:firstLine="0"/>
        <w:rPr/>
      </w:pPr>
      <w:r w:rsidDel="00000000" w:rsidR="00000000" w:rsidRPr="00000000">
        <w:rPr>
          <w:rtl w:val="0"/>
        </w:rPr>
      </w:r>
    </w:p>
    <w:p w:rsidR="00000000" w:rsidDel="00000000" w:rsidP="00000000" w:rsidRDefault="00000000" w:rsidRPr="00000000" w14:paraId="000004F8">
      <w:pPr>
        <w:spacing w:after="0" w:lineRule="auto"/>
        <w:ind w:left="0" w:firstLine="0"/>
        <w:rPr/>
      </w:pPr>
      <w:r w:rsidDel="00000000" w:rsidR="00000000" w:rsidRPr="00000000">
        <w:rPr>
          <w:rtl w:val="0"/>
        </w:rPr>
        <w:t xml:space="preserve">AUSTIN: [JACK laughs] Great.</w:t>
      </w:r>
    </w:p>
    <w:p w:rsidR="00000000" w:rsidDel="00000000" w:rsidP="00000000" w:rsidRDefault="00000000" w:rsidRPr="00000000" w14:paraId="000004F9">
      <w:pPr>
        <w:spacing w:after="0" w:lineRule="auto"/>
        <w:ind w:left="0" w:firstLine="0"/>
        <w:rPr/>
      </w:pPr>
      <w:r w:rsidDel="00000000" w:rsidR="00000000" w:rsidRPr="00000000">
        <w:rPr>
          <w:rtl w:val="0"/>
        </w:rPr>
      </w:r>
    </w:p>
    <w:p w:rsidR="00000000" w:rsidDel="00000000" w:rsidP="00000000" w:rsidRDefault="00000000" w:rsidRPr="00000000" w14:paraId="000004FA">
      <w:pPr>
        <w:spacing w:after="0" w:lineRule="auto"/>
        <w:ind w:left="0" w:firstLine="0"/>
        <w:rPr/>
      </w:pPr>
      <w:r w:rsidDel="00000000" w:rsidR="00000000" w:rsidRPr="00000000">
        <w:rPr>
          <w:rtl w:val="0"/>
        </w:rPr>
        <w:t xml:space="preserve">NICK: Maybe Fero calls himself that because [laughing] he looks up to Phantasmo so much, </w:t>
      </w:r>
    </w:p>
    <w:p w:rsidR="00000000" w:rsidDel="00000000" w:rsidP="00000000" w:rsidRDefault="00000000" w:rsidRPr="00000000" w14:paraId="000004FB">
      <w:pPr>
        <w:spacing w:after="0" w:lineRule="auto"/>
        <w:ind w:left="0" w:firstLine="0"/>
        <w:rPr/>
      </w:pPr>
      <w:r w:rsidDel="00000000" w:rsidR="00000000" w:rsidRPr="00000000">
        <w:rPr>
          <w:rtl w:val="0"/>
        </w:rPr>
        <w:t xml:space="preserve">because - [laughter]</w:t>
      </w:r>
    </w:p>
    <w:p w:rsidR="00000000" w:rsidDel="00000000" w:rsidP="00000000" w:rsidRDefault="00000000" w:rsidRPr="00000000" w14:paraId="000004FC">
      <w:pPr>
        <w:spacing w:after="0" w:lineRule="auto"/>
        <w:ind w:left="0" w:firstLine="0"/>
        <w:rPr/>
      </w:pPr>
      <w:r w:rsidDel="00000000" w:rsidR="00000000" w:rsidRPr="00000000">
        <w:rPr>
          <w:rtl w:val="0"/>
        </w:rPr>
      </w:r>
    </w:p>
    <w:p w:rsidR="00000000" w:rsidDel="00000000" w:rsidP="00000000" w:rsidRDefault="00000000" w:rsidRPr="00000000" w14:paraId="000004FD">
      <w:pPr>
        <w:spacing w:after="0" w:lineRule="auto"/>
        <w:ind w:left="0" w:firstLine="0"/>
        <w:rPr/>
      </w:pPr>
      <w:r w:rsidDel="00000000" w:rsidR="00000000" w:rsidRPr="00000000">
        <w:rPr>
          <w:rtl w:val="0"/>
        </w:rPr>
        <w:t xml:space="preserve">AUSTIN: Right, right. [laughter] [energetically] It’s you and me, bud, the Great Phantasmo and the Great Fero!</w:t>
      </w:r>
    </w:p>
    <w:p w:rsidR="00000000" w:rsidDel="00000000" w:rsidP="00000000" w:rsidRDefault="00000000" w:rsidRPr="00000000" w14:paraId="000004FE">
      <w:pPr>
        <w:spacing w:after="0" w:lineRule="auto"/>
        <w:ind w:left="0" w:firstLine="0"/>
        <w:rPr/>
      </w:pPr>
      <w:r w:rsidDel="00000000" w:rsidR="00000000" w:rsidRPr="00000000">
        <w:rPr>
          <w:rtl w:val="0"/>
        </w:rPr>
      </w:r>
    </w:p>
    <w:p w:rsidR="00000000" w:rsidDel="00000000" w:rsidP="00000000" w:rsidRDefault="00000000" w:rsidRPr="00000000" w14:paraId="000004FF">
      <w:pPr>
        <w:spacing w:after="0" w:lineRule="auto"/>
        <w:ind w:left="0" w:firstLine="0"/>
        <w:rPr/>
      </w:pPr>
      <w:r w:rsidDel="00000000" w:rsidR="00000000" w:rsidRPr="00000000">
        <w:rPr>
          <w:rtl w:val="0"/>
        </w:rPr>
        <w:t xml:space="preserve">KEITH: [laughing] I mean, [cross] I can transform</w:t>
      </w:r>
    </w:p>
    <w:p w:rsidR="00000000" w:rsidDel="00000000" w:rsidP="00000000" w:rsidRDefault="00000000" w:rsidRPr="00000000" w14:paraId="00000500">
      <w:pPr>
        <w:spacing w:after="0" w:lineRule="auto"/>
        <w:ind w:left="0" w:firstLine="0"/>
        <w:rPr/>
      </w:pPr>
      <w:r w:rsidDel="00000000" w:rsidR="00000000" w:rsidRPr="00000000">
        <w:rPr>
          <w:rtl w:val="0"/>
        </w:rPr>
      </w:r>
    </w:p>
    <w:p w:rsidR="00000000" w:rsidDel="00000000" w:rsidP="00000000" w:rsidRDefault="00000000" w:rsidRPr="00000000" w14:paraId="00000501">
      <w:pPr>
        <w:spacing w:after="0" w:lineRule="auto"/>
        <w:ind w:left="0" w:firstLine="0"/>
        <w:rPr/>
      </w:pPr>
      <w:r w:rsidDel="00000000" w:rsidR="00000000" w:rsidRPr="00000000">
        <w:rPr>
          <w:rtl w:val="0"/>
        </w:rPr>
        <w:t xml:space="preserve">NICK: [cross] Phantasmo’s like — </w:t>
      </w:r>
    </w:p>
    <w:p w:rsidR="00000000" w:rsidDel="00000000" w:rsidP="00000000" w:rsidRDefault="00000000" w:rsidRPr="00000000" w14:paraId="00000502">
      <w:pPr>
        <w:spacing w:after="0" w:lineRule="auto"/>
        <w:ind w:left="0" w:firstLine="0"/>
        <w:rPr/>
      </w:pPr>
      <w:r w:rsidDel="00000000" w:rsidR="00000000" w:rsidRPr="00000000">
        <w:rPr>
          <w:rtl w:val="0"/>
        </w:rPr>
      </w:r>
    </w:p>
    <w:p w:rsidR="00000000" w:rsidDel="00000000" w:rsidP="00000000" w:rsidRDefault="00000000" w:rsidRPr="00000000" w14:paraId="00000503">
      <w:pPr>
        <w:spacing w:after="0" w:lineRule="auto"/>
        <w:ind w:left="0" w:firstLine="0"/>
        <w:rPr/>
      </w:pPr>
      <w:r w:rsidDel="00000000" w:rsidR="00000000" w:rsidRPr="00000000">
        <w:rPr>
          <w:rtl w:val="0"/>
        </w:rPr>
        <w:t xml:space="preserve">KEITH: — into like a </w:t>
      </w:r>
      <w:r w:rsidDel="00000000" w:rsidR="00000000" w:rsidRPr="00000000">
        <w:rPr>
          <w:i w:val="1"/>
          <w:rtl w:val="0"/>
        </w:rPr>
        <w:t xml:space="preserve">bunch</w:t>
      </w:r>
      <w:r w:rsidDel="00000000" w:rsidR="00000000" w:rsidRPr="00000000">
        <w:rPr>
          <w:rtl w:val="0"/>
        </w:rPr>
        <w:t xml:space="preserve"> of different animals. [Nick laughs]</w:t>
      </w:r>
    </w:p>
    <w:p w:rsidR="00000000" w:rsidDel="00000000" w:rsidP="00000000" w:rsidRDefault="00000000" w:rsidRPr="00000000" w14:paraId="00000504">
      <w:pPr>
        <w:spacing w:after="0" w:lineRule="auto"/>
        <w:ind w:left="0" w:firstLine="0"/>
        <w:rPr/>
      </w:pPr>
      <w:r w:rsidDel="00000000" w:rsidR="00000000" w:rsidRPr="00000000">
        <w:rPr>
          <w:rtl w:val="0"/>
        </w:rPr>
      </w:r>
    </w:p>
    <w:p w:rsidR="00000000" w:rsidDel="00000000" w:rsidP="00000000" w:rsidRDefault="00000000" w:rsidRPr="00000000" w14:paraId="00000505">
      <w:pPr>
        <w:spacing w:after="0" w:lineRule="auto"/>
        <w:ind w:left="0" w:firstLine="0"/>
        <w:rPr/>
      </w:pPr>
      <w:r w:rsidDel="00000000" w:rsidR="00000000" w:rsidRPr="00000000">
        <w:rPr>
          <w:rtl w:val="0"/>
        </w:rPr>
        <w:t xml:space="preserve">AUSTIN: That’s true.</w:t>
      </w:r>
    </w:p>
    <w:p w:rsidR="00000000" w:rsidDel="00000000" w:rsidP="00000000" w:rsidRDefault="00000000" w:rsidRPr="00000000" w14:paraId="00000506">
      <w:pPr>
        <w:spacing w:after="0" w:lineRule="auto"/>
        <w:ind w:left="360" w:firstLine="0"/>
        <w:rPr/>
      </w:pPr>
      <w:r w:rsidDel="00000000" w:rsidR="00000000" w:rsidRPr="00000000">
        <w:rPr>
          <w:rtl w:val="0"/>
        </w:rPr>
      </w:r>
    </w:p>
    <w:p w:rsidR="00000000" w:rsidDel="00000000" w:rsidP="00000000" w:rsidRDefault="00000000" w:rsidRPr="00000000" w14:paraId="00000507">
      <w:pPr>
        <w:spacing w:after="0" w:lineRule="auto"/>
        <w:ind w:left="360" w:firstLine="0"/>
        <w:rPr/>
      </w:pPr>
      <w:r w:rsidDel="00000000" w:rsidR="00000000" w:rsidRPr="00000000">
        <w:rPr>
          <w:rtl w:val="0"/>
        </w:rPr>
        <w:t xml:space="preserve">NICK (as Phantasmo): You may not call yourself </w:t>
      </w:r>
      <w:r w:rsidDel="00000000" w:rsidR="00000000" w:rsidRPr="00000000">
        <w:rPr>
          <w:i w:val="1"/>
          <w:rtl w:val="0"/>
        </w:rPr>
        <w:t xml:space="preserve">Great</w:t>
      </w:r>
      <w:r w:rsidDel="00000000" w:rsidR="00000000" w:rsidRPr="00000000">
        <w:rPr>
          <w:rtl w:val="0"/>
        </w:rPr>
        <w:t xml:space="preserve"> until you have studied under the true masters!</w:t>
      </w:r>
    </w:p>
    <w:p w:rsidR="00000000" w:rsidDel="00000000" w:rsidP="00000000" w:rsidRDefault="00000000" w:rsidRPr="00000000" w14:paraId="00000508">
      <w:pPr>
        <w:spacing w:after="0" w:lineRule="auto"/>
        <w:ind w:left="0" w:firstLine="0"/>
        <w:rPr/>
      </w:pPr>
      <w:r w:rsidDel="00000000" w:rsidR="00000000" w:rsidRPr="00000000">
        <w:rPr>
          <w:rtl w:val="0"/>
        </w:rPr>
      </w:r>
    </w:p>
    <w:p w:rsidR="00000000" w:rsidDel="00000000" w:rsidP="00000000" w:rsidRDefault="00000000" w:rsidRPr="00000000" w14:paraId="00000509">
      <w:pPr>
        <w:spacing w:after="0" w:lineRule="auto"/>
        <w:ind w:left="0" w:firstLine="0"/>
        <w:rPr/>
      </w:pPr>
      <w:r w:rsidDel="00000000" w:rsidR="00000000" w:rsidRPr="00000000">
        <w:rPr>
          <w:rtl w:val="0"/>
        </w:rPr>
        <w:t xml:space="preserve">AUSTIN: [laughs] So how are you gonna - Phantasmo, how are you gonna try to Aid? Fero here.</w:t>
      </w:r>
    </w:p>
    <w:p w:rsidR="00000000" w:rsidDel="00000000" w:rsidP="00000000" w:rsidRDefault="00000000" w:rsidRPr="00000000" w14:paraId="0000050A">
      <w:pPr>
        <w:spacing w:after="0" w:lineRule="auto"/>
        <w:ind w:left="0" w:firstLine="0"/>
        <w:rPr/>
      </w:pPr>
      <w:r w:rsidDel="00000000" w:rsidR="00000000" w:rsidRPr="00000000">
        <w:rPr>
          <w:rtl w:val="0"/>
        </w:rPr>
      </w:r>
    </w:p>
    <w:p w:rsidR="00000000" w:rsidDel="00000000" w:rsidP="00000000" w:rsidRDefault="00000000" w:rsidRPr="00000000" w14:paraId="0000050B">
      <w:pPr>
        <w:spacing w:after="0" w:lineRule="auto"/>
        <w:ind w:left="0" w:firstLine="0"/>
        <w:rPr/>
      </w:pPr>
      <w:r w:rsidDel="00000000" w:rsidR="00000000" w:rsidRPr="00000000">
        <w:rPr>
          <w:rtl w:val="0"/>
        </w:rPr>
        <w:t xml:space="preserve">NICK: Um, I’m gonna use, um… I’m gonna use a… presti- prestidigitation cantrip?</w:t>
      </w:r>
    </w:p>
    <w:p w:rsidR="00000000" w:rsidDel="00000000" w:rsidP="00000000" w:rsidRDefault="00000000" w:rsidRPr="00000000" w14:paraId="0000050C">
      <w:pPr>
        <w:spacing w:after="0" w:lineRule="auto"/>
        <w:ind w:left="0" w:firstLine="0"/>
        <w:rPr/>
      </w:pPr>
      <w:r w:rsidDel="00000000" w:rsidR="00000000" w:rsidRPr="00000000">
        <w:rPr>
          <w:rtl w:val="0"/>
        </w:rPr>
      </w:r>
    </w:p>
    <w:p w:rsidR="00000000" w:rsidDel="00000000" w:rsidP="00000000" w:rsidRDefault="00000000" w:rsidRPr="00000000" w14:paraId="0000050D">
      <w:pPr>
        <w:spacing w:after="0" w:lineRule="auto"/>
        <w:ind w:left="0" w:firstLine="0"/>
        <w:rPr/>
      </w:pPr>
      <w:r w:rsidDel="00000000" w:rsidR="00000000" w:rsidRPr="00000000">
        <w:rPr>
          <w:rtl w:val="0"/>
        </w:rPr>
        <w:t xml:space="preserve">AUSTIN: Oh, you - so let’s not even, don’t so much tell me what spell you’re gonna use, like what are you - what’s your goal, like how are you -</w:t>
      </w:r>
    </w:p>
    <w:p w:rsidR="00000000" w:rsidDel="00000000" w:rsidP="00000000" w:rsidRDefault="00000000" w:rsidRPr="00000000" w14:paraId="0000050E">
      <w:pPr>
        <w:spacing w:after="0" w:lineRule="auto"/>
        <w:ind w:left="0" w:firstLine="0"/>
        <w:rPr/>
      </w:pPr>
      <w:r w:rsidDel="00000000" w:rsidR="00000000" w:rsidRPr="00000000">
        <w:rPr>
          <w:rtl w:val="0"/>
        </w:rPr>
      </w:r>
    </w:p>
    <w:p w:rsidR="00000000" w:rsidDel="00000000" w:rsidP="00000000" w:rsidRDefault="00000000" w:rsidRPr="00000000" w14:paraId="0000050F">
      <w:pPr>
        <w:spacing w:after="0" w:lineRule="auto"/>
        <w:ind w:left="0" w:firstLine="0"/>
        <w:rPr/>
      </w:pPr>
      <w:r w:rsidDel="00000000" w:rsidR="00000000" w:rsidRPr="00000000">
        <w:rPr>
          <w:rtl w:val="0"/>
        </w:rPr>
        <w:t xml:space="preserve">NICK: [cross] Oh, well, I mean - </w:t>
      </w:r>
    </w:p>
    <w:p w:rsidR="00000000" w:rsidDel="00000000" w:rsidP="00000000" w:rsidRDefault="00000000" w:rsidRPr="00000000" w14:paraId="00000510">
      <w:pPr>
        <w:spacing w:after="0" w:lineRule="auto"/>
        <w:ind w:left="0" w:firstLine="0"/>
        <w:rPr/>
      </w:pPr>
      <w:r w:rsidDel="00000000" w:rsidR="00000000" w:rsidRPr="00000000">
        <w:rPr>
          <w:rtl w:val="0"/>
        </w:rPr>
      </w:r>
    </w:p>
    <w:p w:rsidR="00000000" w:rsidDel="00000000" w:rsidP="00000000" w:rsidRDefault="00000000" w:rsidRPr="00000000" w14:paraId="00000511">
      <w:pPr>
        <w:spacing w:after="0" w:lineRule="auto"/>
        <w:ind w:left="0" w:firstLine="0"/>
        <w:rPr/>
      </w:pPr>
      <w:r w:rsidDel="00000000" w:rsidR="00000000" w:rsidRPr="00000000">
        <w:rPr>
          <w:rtl w:val="0"/>
        </w:rPr>
        <w:t xml:space="preserve">AUSTIN: [cross] In the film of this, what happens?</w:t>
      </w:r>
    </w:p>
    <w:p w:rsidR="00000000" w:rsidDel="00000000" w:rsidP="00000000" w:rsidRDefault="00000000" w:rsidRPr="00000000" w14:paraId="00000512">
      <w:pPr>
        <w:spacing w:after="0" w:lineRule="auto"/>
        <w:ind w:left="0" w:firstLine="0"/>
        <w:rPr/>
      </w:pPr>
      <w:r w:rsidDel="00000000" w:rsidR="00000000" w:rsidRPr="00000000">
        <w:rPr>
          <w:rtl w:val="0"/>
        </w:rPr>
      </w:r>
    </w:p>
    <w:p w:rsidR="00000000" w:rsidDel="00000000" w:rsidP="00000000" w:rsidRDefault="00000000" w:rsidRPr="00000000" w14:paraId="00000513">
      <w:pPr>
        <w:spacing w:after="0" w:lineRule="auto"/>
        <w:ind w:left="0" w:firstLine="0"/>
        <w:rPr/>
      </w:pPr>
      <w:r w:rsidDel="00000000" w:rsidR="00000000" w:rsidRPr="00000000">
        <w:rPr>
          <w:rtl w:val="0"/>
        </w:rPr>
        <w:t xml:space="preserve">NICK: Yeah, no, I, I, the… I want to, uh, create, a, a picture of a rock, in the air in front of him,</w:t>
      </w:r>
    </w:p>
    <w:p w:rsidR="00000000" w:rsidDel="00000000" w:rsidP="00000000" w:rsidRDefault="00000000" w:rsidRPr="00000000" w14:paraId="00000514">
      <w:pPr>
        <w:spacing w:after="0" w:lineRule="auto"/>
        <w:ind w:left="0" w:firstLine="0"/>
        <w:rPr/>
      </w:pPr>
      <w:r w:rsidDel="00000000" w:rsidR="00000000" w:rsidRPr="00000000">
        <w:rPr>
          <w:rtl w:val="0"/>
        </w:rPr>
      </w:r>
    </w:p>
    <w:p w:rsidR="00000000" w:rsidDel="00000000" w:rsidP="00000000" w:rsidRDefault="00000000" w:rsidRPr="00000000" w14:paraId="00000515">
      <w:pPr>
        <w:spacing w:after="0" w:lineRule="auto"/>
        <w:ind w:left="0" w:firstLine="0"/>
        <w:rPr/>
      </w:pPr>
      <w:r w:rsidDel="00000000" w:rsidR="00000000" w:rsidRPr="00000000">
        <w:rPr>
          <w:rtl w:val="0"/>
        </w:rPr>
        <w:t xml:space="preserve">AUSTIN: Ooh.</w:t>
      </w:r>
    </w:p>
    <w:p w:rsidR="00000000" w:rsidDel="00000000" w:rsidP="00000000" w:rsidRDefault="00000000" w:rsidRPr="00000000" w14:paraId="00000516">
      <w:pPr>
        <w:spacing w:after="0" w:lineRule="auto"/>
        <w:ind w:left="0" w:firstLine="0"/>
        <w:rPr/>
      </w:pPr>
      <w:r w:rsidDel="00000000" w:rsidR="00000000" w:rsidRPr="00000000">
        <w:rPr>
          <w:rtl w:val="0"/>
        </w:rPr>
      </w:r>
    </w:p>
    <w:p w:rsidR="00000000" w:rsidDel="00000000" w:rsidP="00000000" w:rsidRDefault="00000000" w:rsidRPr="00000000" w14:paraId="00000517">
      <w:pPr>
        <w:spacing w:after="0" w:lineRule="auto"/>
        <w:ind w:left="0" w:firstLine="0"/>
        <w:rPr/>
      </w:pPr>
      <w:r w:rsidDel="00000000" w:rsidR="00000000" w:rsidRPr="00000000">
        <w:rPr>
          <w:rtl w:val="0"/>
        </w:rPr>
        <w:t xml:space="preserve">NICK: with an arrow pointing down.</w:t>
      </w:r>
    </w:p>
    <w:p w:rsidR="00000000" w:rsidDel="00000000" w:rsidP="00000000" w:rsidRDefault="00000000" w:rsidRPr="00000000" w14:paraId="00000518">
      <w:pPr>
        <w:spacing w:after="0" w:lineRule="auto"/>
        <w:ind w:left="0" w:firstLine="0"/>
        <w:rPr/>
      </w:pPr>
      <w:r w:rsidDel="00000000" w:rsidR="00000000" w:rsidRPr="00000000">
        <w:rPr>
          <w:rtl w:val="0"/>
        </w:rPr>
      </w:r>
    </w:p>
    <w:p w:rsidR="00000000" w:rsidDel="00000000" w:rsidP="00000000" w:rsidRDefault="00000000" w:rsidRPr="00000000" w14:paraId="00000519">
      <w:pPr>
        <w:spacing w:after="0" w:lineRule="auto"/>
        <w:ind w:left="0" w:firstLine="0"/>
        <w:rPr/>
      </w:pPr>
      <w:r w:rsidDel="00000000" w:rsidR="00000000" w:rsidRPr="00000000">
        <w:rPr>
          <w:rtl w:val="0"/>
        </w:rPr>
        <w:t xml:space="preserve">AUSTIN: That’s pretty - that’s pretty great. Yeah, let’s - [ALI laughs loudly] you just, you do that, let’s say.</w:t>
      </w:r>
    </w:p>
    <w:p w:rsidR="00000000" w:rsidDel="00000000" w:rsidP="00000000" w:rsidRDefault="00000000" w:rsidRPr="00000000" w14:paraId="0000051A">
      <w:pPr>
        <w:spacing w:after="0" w:lineRule="auto"/>
        <w:ind w:left="0" w:firstLine="0"/>
        <w:rPr/>
      </w:pPr>
      <w:r w:rsidDel="00000000" w:rsidR="00000000" w:rsidRPr="00000000">
        <w:rPr>
          <w:rtl w:val="0"/>
        </w:rPr>
      </w:r>
    </w:p>
    <w:p w:rsidR="00000000" w:rsidDel="00000000" w:rsidP="00000000" w:rsidRDefault="00000000" w:rsidRPr="00000000" w14:paraId="0000051B">
      <w:pPr>
        <w:spacing w:after="0" w:lineRule="auto"/>
        <w:ind w:left="0" w:firstLine="0"/>
        <w:rPr/>
      </w:pPr>
      <w:r w:rsidDel="00000000" w:rsidR="00000000" w:rsidRPr="00000000">
        <w:rPr>
          <w:rtl w:val="0"/>
        </w:rPr>
        <w:t xml:space="preserve">NICK: Okay.</w:t>
      </w:r>
    </w:p>
    <w:p w:rsidR="00000000" w:rsidDel="00000000" w:rsidP="00000000" w:rsidRDefault="00000000" w:rsidRPr="00000000" w14:paraId="0000051C">
      <w:pPr>
        <w:spacing w:after="0" w:lineRule="auto"/>
        <w:ind w:left="0" w:firstLine="0"/>
        <w:rPr/>
      </w:pPr>
      <w:r w:rsidDel="00000000" w:rsidR="00000000" w:rsidRPr="00000000">
        <w:rPr>
          <w:rtl w:val="0"/>
        </w:rPr>
      </w:r>
    </w:p>
    <w:p w:rsidR="00000000" w:rsidDel="00000000" w:rsidP="00000000" w:rsidRDefault="00000000" w:rsidRPr="00000000" w14:paraId="0000051D">
      <w:pPr>
        <w:spacing w:after="0" w:lineRule="auto"/>
        <w:ind w:left="0" w:firstLine="0"/>
        <w:rPr/>
      </w:pPr>
      <w:r w:rsidDel="00000000" w:rsidR="00000000" w:rsidRPr="00000000">
        <w:rPr>
          <w:rtl w:val="0"/>
        </w:rPr>
        <w:t xml:space="preserve">AUSTIN: That’s pretty good. Uh, Fero?</w:t>
      </w:r>
    </w:p>
    <w:p w:rsidR="00000000" w:rsidDel="00000000" w:rsidP="00000000" w:rsidRDefault="00000000" w:rsidRPr="00000000" w14:paraId="0000051E">
      <w:pPr>
        <w:spacing w:after="0" w:lineRule="auto"/>
        <w:ind w:left="0" w:firstLine="0"/>
        <w:rPr/>
      </w:pPr>
      <w:r w:rsidDel="00000000" w:rsidR="00000000" w:rsidRPr="00000000">
        <w:rPr>
          <w:rtl w:val="0"/>
        </w:rPr>
      </w:r>
    </w:p>
    <w:p w:rsidR="00000000" w:rsidDel="00000000" w:rsidP="00000000" w:rsidRDefault="00000000" w:rsidRPr="00000000" w14:paraId="0000051F">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520">
      <w:pPr>
        <w:spacing w:after="0" w:lineRule="auto"/>
        <w:ind w:left="0" w:firstLine="0"/>
        <w:rPr/>
      </w:pPr>
      <w:r w:rsidDel="00000000" w:rsidR="00000000" w:rsidRPr="00000000">
        <w:rPr>
          <w:rtl w:val="0"/>
        </w:rPr>
      </w:r>
    </w:p>
    <w:p w:rsidR="00000000" w:rsidDel="00000000" w:rsidP="00000000" w:rsidRDefault="00000000" w:rsidRPr="00000000" w14:paraId="00000521">
      <w:pPr>
        <w:spacing w:after="0" w:lineRule="auto"/>
        <w:ind w:left="0" w:firstLine="0"/>
        <w:rPr/>
      </w:pPr>
      <w:r w:rsidDel="00000000" w:rsidR="00000000" w:rsidRPr="00000000">
        <w:rPr>
          <w:rtl w:val="0"/>
        </w:rPr>
        <w:t xml:space="preserve">AUSTIN: Take that +1.</w:t>
      </w:r>
    </w:p>
    <w:p w:rsidR="00000000" w:rsidDel="00000000" w:rsidP="00000000" w:rsidRDefault="00000000" w:rsidRPr="00000000" w14:paraId="00000522">
      <w:pPr>
        <w:spacing w:after="0" w:lineRule="auto"/>
        <w:ind w:left="0" w:firstLine="0"/>
        <w:rPr/>
      </w:pPr>
      <w:r w:rsidDel="00000000" w:rsidR="00000000" w:rsidRPr="00000000">
        <w:rPr>
          <w:rtl w:val="0"/>
        </w:rPr>
      </w:r>
    </w:p>
    <w:p w:rsidR="00000000" w:rsidDel="00000000" w:rsidP="00000000" w:rsidRDefault="00000000" w:rsidRPr="00000000" w14:paraId="00000523">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524">
      <w:pPr>
        <w:spacing w:after="0" w:lineRule="auto"/>
        <w:ind w:left="0" w:firstLine="0"/>
        <w:rPr/>
      </w:pPr>
      <w:r w:rsidDel="00000000" w:rsidR="00000000" w:rsidRPr="00000000">
        <w:rPr>
          <w:rtl w:val="0"/>
        </w:rPr>
      </w:r>
    </w:p>
    <w:p w:rsidR="00000000" w:rsidDel="00000000" w:rsidP="00000000" w:rsidRDefault="00000000" w:rsidRPr="00000000" w14:paraId="00000525">
      <w:pPr>
        <w:spacing w:after="0" w:lineRule="auto"/>
        <w:ind w:left="0" w:firstLine="0"/>
        <w:rPr/>
      </w:pPr>
      <w:r w:rsidDel="00000000" w:rsidR="00000000" w:rsidRPr="00000000">
        <w:rPr>
          <w:rtl w:val="0"/>
        </w:rPr>
        <w:t xml:space="preserve">AUSTIN: </w:t>
      </w:r>
      <w:r w:rsidDel="00000000" w:rsidR="00000000" w:rsidRPr="00000000">
        <w:rPr>
          <w:i w:val="1"/>
          <w:rtl w:val="0"/>
        </w:rPr>
        <w:t xml:space="preserve">Right</w:t>
      </w:r>
      <w:r w:rsidDel="00000000" w:rsidR="00000000" w:rsidRPr="00000000">
        <w:rPr>
          <w:rtl w:val="0"/>
        </w:rPr>
        <w:t xml:space="preserve"> before you’re going to crash into this rock, you see in front of you a giant floating rock image, and are able to steer this boat away. Let’s, uh, Great Phantasmo’s able to do things like </w:t>
      </w:r>
      <w:r w:rsidDel="00000000" w:rsidR="00000000" w:rsidRPr="00000000">
        <w:rPr>
          <w:i w:val="1"/>
          <w:rtl w:val="0"/>
        </w:rPr>
        <w:t xml:space="preserve">that</w:t>
      </w:r>
      <w:r w:rsidDel="00000000" w:rsidR="00000000" w:rsidRPr="00000000">
        <w:rPr>
          <w:rtl w:val="0"/>
        </w:rPr>
        <w:t xml:space="preserve"> on the way in to the shoreline,</w:t>
      </w:r>
    </w:p>
    <w:p w:rsidR="00000000" w:rsidDel="00000000" w:rsidP="00000000" w:rsidRDefault="00000000" w:rsidRPr="00000000" w14:paraId="00000526">
      <w:pPr>
        <w:spacing w:after="0" w:lineRule="auto"/>
        <w:ind w:left="0" w:firstLine="0"/>
        <w:rPr/>
      </w:pPr>
      <w:r w:rsidDel="00000000" w:rsidR="00000000" w:rsidRPr="00000000">
        <w:rPr>
          <w:rtl w:val="0"/>
        </w:rPr>
      </w:r>
    </w:p>
    <w:p w:rsidR="00000000" w:rsidDel="00000000" w:rsidP="00000000" w:rsidRDefault="00000000" w:rsidRPr="00000000" w14:paraId="00000527">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528">
      <w:pPr>
        <w:spacing w:after="0" w:lineRule="auto"/>
        <w:ind w:left="0" w:firstLine="0"/>
        <w:rPr/>
      </w:pPr>
      <w:r w:rsidDel="00000000" w:rsidR="00000000" w:rsidRPr="00000000">
        <w:rPr>
          <w:rtl w:val="0"/>
        </w:rPr>
      </w:r>
    </w:p>
    <w:p w:rsidR="00000000" w:rsidDel="00000000" w:rsidP="00000000" w:rsidRDefault="00000000" w:rsidRPr="00000000" w14:paraId="00000529">
      <w:pPr>
        <w:spacing w:after="0" w:lineRule="auto"/>
        <w:ind w:left="0" w:firstLine="0"/>
        <w:rPr/>
      </w:pPr>
      <w:r w:rsidDel="00000000" w:rsidR="00000000" w:rsidRPr="00000000">
        <w:rPr>
          <w:rtl w:val="0"/>
        </w:rPr>
        <w:t xml:space="preserve">AUSTIN: basically giving you a landing strip for both of the ships [laughs].</w:t>
      </w:r>
    </w:p>
    <w:p w:rsidR="00000000" w:rsidDel="00000000" w:rsidP="00000000" w:rsidRDefault="00000000" w:rsidRPr="00000000" w14:paraId="0000052A">
      <w:pPr>
        <w:spacing w:after="0" w:lineRule="auto"/>
        <w:ind w:left="0" w:firstLine="0"/>
        <w:rPr/>
      </w:pPr>
      <w:r w:rsidDel="00000000" w:rsidR="00000000" w:rsidRPr="00000000">
        <w:rPr>
          <w:rtl w:val="0"/>
        </w:rPr>
      </w:r>
    </w:p>
    <w:p w:rsidR="00000000" w:rsidDel="00000000" w:rsidP="00000000" w:rsidRDefault="00000000" w:rsidRPr="00000000" w14:paraId="0000052B">
      <w:pPr>
        <w:spacing w:after="0" w:lineRule="auto"/>
        <w:ind w:left="0" w:firstLine="0"/>
        <w:rPr/>
      </w:pPr>
      <w:r w:rsidDel="00000000" w:rsidR="00000000" w:rsidRPr="00000000">
        <w:rPr>
          <w:rtl w:val="0"/>
        </w:rPr>
        <w:t xml:space="preserve">KEITH: Great.</w:t>
      </w:r>
    </w:p>
    <w:p w:rsidR="00000000" w:rsidDel="00000000" w:rsidP="00000000" w:rsidRDefault="00000000" w:rsidRPr="00000000" w14:paraId="0000052C">
      <w:pPr>
        <w:spacing w:after="0" w:lineRule="auto"/>
        <w:ind w:left="0" w:firstLine="0"/>
        <w:rPr/>
      </w:pPr>
      <w:r w:rsidDel="00000000" w:rsidR="00000000" w:rsidRPr="00000000">
        <w:rPr>
          <w:rtl w:val="0"/>
        </w:rPr>
      </w:r>
    </w:p>
    <w:p w:rsidR="00000000" w:rsidDel="00000000" w:rsidP="00000000" w:rsidRDefault="00000000" w:rsidRPr="00000000" w14:paraId="0000052D">
      <w:pPr>
        <w:spacing w:after="0" w:lineRule="auto"/>
        <w:ind w:left="0" w:firstLine="0"/>
        <w:rPr/>
      </w:pPr>
      <w:r w:rsidDel="00000000" w:rsidR="00000000" w:rsidRPr="00000000">
        <w:rPr>
          <w:rtl w:val="0"/>
        </w:rPr>
        <w:t xml:space="preserve">AUSTIN: You’ve invented the landing strip, [Nick laughs] in, in, this weird world, and you both come ashore, successfully. Um. The shore is… I don’t want to get us on this fucking shore, guys. This is where I’m at. Uh. This is a, a really, the, the, sand is kind of grey, old, ashy. But it’s hot to the touch, it’s absorbed a lot of heat. And, as you really land, you look up and you can see that the tower is way more imposing than you thought it was. It’s massive. A whole, you realize a whole bunch of people could be living here, this isn’t just like a lighthouse. This is… a, a, an outpost, almost, in size, you know? The beach leads up a little bit, and it’s rocky and craggy, but you think you can discern a path up towards the higher plateau where the tower is. What do you do?</w:t>
      </w:r>
    </w:p>
    <w:p w:rsidR="00000000" w:rsidDel="00000000" w:rsidP="00000000" w:rsidRDefault="00000000" w:rsidRPr="00000000" w14:paraId="0000052E">
      <w:pPr>
        <w:spacing w:after="0" w:lineRule="auto"/>
        <w:ind w:left="0" w:firstLine="0"/>
        <w:rPr/>
      </w:pPr>
      <w:r w:rsidDel="00000000" w:rsidR="00000000" w:rsidRPr="00000000">
        <w:rPr>
          <w:rtl w:val="0"/>
        </w:rPr>
      </w:r>
    </w:p>
    <w:p w:rsidR="00000000" w:rsidDel="00000000" w:rsidP="00000000" w:rsidRDefault="00000000" w:rsidRPr="00000000" w14:paraId="0000052F">
      <w:pPr>
        <w:spacing w:after="0" w:lineRule="auto"/>
        <w:ind w:left="0" w:firstLine="0"/>
        <w:rPr/>
      </w:pPr>
      <w:r w:rsidDel="00000000" w:rsidR="00000000" w:rsidRPr="00000000">
        <w:rPr>
          <w:rtl w:val="0"/>
        </w:rPr>
        <w:t xml:space="preserve">KEITH: Uh, I want to look around and see if there’s any wildlife around?</w:t>
      </w:r>
    </w:p>
    <w:p w:rsidR="00000000" w:rsidDel="00000000" w:rsidP="00000000" w:rsidRDefault="00000000" w:rsidRPr="00000000" w14:paraId="00000530">
      <w:pPr>
        <w:spacing w:after="0" w:lineRule="auto"/>
        <w:ind w:left="0" w:firstLine="0"/>
        <w:rPr/>
      </w:pPr>
      <w:r w:rsidDel="00000000" w:rsidR="00000000" w:rsidRPr="00000000">
        <w:rPr>
          <w:rtl w:val="0"/>
        </w:rPr>
      </w:r>
    </w:p>
    <w:p w:rsidR="00000000" w:rsidDel="00000000" w:rsidP="00000000" w:rsidRDefault="00000000" w:rsidRPr="00000000" w14:paraId="00000531">
      <w:pPr>
        <w:spacing w:after="0" w:lineRule="auto"/>
        <w:ind w:left="0" w:firstLine="0"/>
        <w:rPr/>
      </w:pPr>
      <w:r w:rsidDel="00000000" w:rsidR="00000000" w:rsidRPr="00000000">
        <w:rPr>
          <w:rtl w:val="0"/>
        </w:rPr>
        <w:t xml:space="preserve">AUSTIN: [pause] Okay.</w:t>
      </w:r>
    </w:p>
    <w:p w:rsidR="00000000" w:rsidDel="00000000" w:rsidP="00000000" w:rsidRDefault="00000000" w:rsidRPr="00000000" w14:paraId="00000532">
      <w:pPr>
        <w:spacing w:after="0" w:lineRule="auto"/>
        <w:ind w:left="0" w:firstLine="0"/>
        <w:rPr/>
      </w:pPr>
      <w:r w:rsidDel="00000000" w:rsidR="00000000" w:rsidRPr="00000000">
        <w:rPr>
          <w:rtl w:val="0"/>
        </w:rPr>
      </w:r>
    </w:p>
    <w:p w:rsidR="00000000" w:rsidDel="00000000" w:rsidP="00000000" w:rsidRDefault="00000000" w:rsidRPr="00000000" w14:paraId="00000533">
      <w:pPr>
        <w:spacing w:after="0" w:lineRule="auto"/>
        <w:ind w:left="0" w:firstLine="0"/>
        <w:rPr/>
      </w:pPr>
      <w:r w:rsidDel="00000000" w:rsidR="00000000" w:rsidRPr="00000000">
        <w:rPr>
          <w:rtl w:val="0"/>
        </w:rPr>
        <w:t xml:space="preserve">KEITH: Like, what kind of wildlife there would be?</w:t>
      </w:r>
    </w:p>
    <w:p w:rsidR="00000000" w:rsidDel="00000000" w:rsidP="00000000" w:rsidRDefault="00000000" w:rsidRPr="00000000" w14:paraId="00000534">
      <w:pPr>
        <w:spacing w:after="0" w:lineRule="auto"/>
        <w:ind w:left="0" w:firstLine="0"/>
        <w:rPr/>
      </w:pPr>
      <w:r w:rsidDel="00000000" w:rsidR="00000000" w:rsidRPr="00000000">
        <w:rPr>
          <w:rtl w:val="0"/>
        </w:rPr>
      </w:r>
    </w:p>
    <w:p w:rsidR="00000000" w:rsidDel="00000000" w:rsidP="00000000" w:rsidRDefault="00000000" w:rsidRPr="00000000" w14:paraId="00000535">
      <w:pPr>
        <w:spacing w:after="0" w:lineRule="auto"/>
        <w:ind w:left="0" w:firstLine="0"/>
        <w:rPr/>
      </w:pPr>
      <w:r w:rsidDel="00000000" w:rsidR="00000000" w:rsidRPr="00000000">
        <w:rPr>
          <w:rtl w:val="0"/>
        </w:rPr>
        <w:t xml:space="preserve">AUSTIN: There are a bunch of bird-like, they’re like birds up at the top of the, of the tower. But further down, you don’t see much. </w:t>
      </w:r>
    </w:p>
    <w:p w:rsidR="00000000" w:rsidDel="00000000" w:rsidP="00000000" w:rsidRDefault="00000000" w:rsidRPr="00000000" w14:paraId="00000536">
      <w:pPr>
        <w:spacing w:after="0" w:lineRule="auto"/>
        <w:ind w:left="0" w:firstLine="0"/>
        <w:rPr/>
      </w:pPr>
      <w:r w:rsidDel="00000000" w:rsidR="00000000" w:rsidRPr="00000000">
        <w:rPr>
          <w:rtl w:val="0"/>
        </w:rPr>
      </w:r>
    </w:p>
    <w:p w:rsidR="00000000" w:rsidDel="00000000" w:rsidP="00000000" w:rsidRDefault="00000000" w:rsidRPr="00000000" w14:paraId="00000537">
      <w:pPr>
        <w:spacing w:after="0" w:lineRule="auto"/>
        <w:ind w:left="0" w:firstLine="0"/>
        <w:rPr>
          <w:b w:val="1"/>
        </w:rPr>
      </w:pPr>
      <w:r w:rsidDel="00000000" w:rsidR="00000000" w:rsidRPr="00000000">
        <w:rPr>
          <w:b w:val="1"/>
          <w:rtl w:val="0"/>
        </w:rPr>
        <w:t xml:space="preserve">[#00:35:02#]</w:t>
      </w:r>
    </w:p>
    <w:p w:rsidR="00000000" w:rsidDel="00000000" w:rsidP="00000000" w:rsidRDefault="00000000" w:rsidRPr="00000000" w14:paraId="00000538">
      <w:pPr>
        <w:spacing w:after="0" w:lineRule="auto"/>
        <w:ind w:left="0" w:firstLine="0"/>
        <w:rPr/>
      </w:pPr>
      <w:r w:rsidDel="00000000" w:rsidR="00000000" w:rsidRPr="00000000">
        <w:rPr>
          <w:rtl w:val="0"/>
        </w:rPr>
      </w:r>
    </w:p>
    <w:p w:rsidR="00000000" w:rsidDel="00000000" w:rsidP="00000000" w:rsidRDefault="00000000" w:rsidRPr="00000000" w14:paraId="00000539">
      <w:pPr>
        <w:spacing w:after="0" w:lineRule="auto"/>
        <w:ind w:left="0" w:firstLine="0"/>
        <w:rPr/>
      </w:pPr>
      <w:r w:rsidDel="00000000" w:rsidR="00000000" w:rsidRPr="00000000">
        <w:rPr>
          <w:rtl w:val="0"/>
        </w:rPr>
        <w:t xml:space="preserve">KEITH: Okay. Um. Would it be possible to get, uh, I want to try, I want to try getting one of the </w:t>
      </w:r>
    </w:p>
    <w:p w:rsidR="00000000" w:rsidDel="00000000" w:rsidP="00000000" w:rsidRDefault="00000000" w:rsidRPr="00000000" w14:paraId="0000053A">
      <w:pPr>
        <w:spacing w:after="0" w:lineRule="auto"/>
        <w:ind w:left="0" w:firstLine="0"/>
        <w:rPr/>
      </w:pPr>
      <w:r w:rsidDel="00000000" w:rsidR="00000000" w:rsidRPr="00000000">
        <w:rPr>
          <w:rtl w:val="0"/>
        </w:rPr>
        <w:t xml:space="preserve">bird’s attention without making too much noise.</w:t>
      </w:r>
    </w:p>
    <w:p w:rsidR="00000000" w:rsidDel="00000000" w:rsidP="00000000" w:rsidRDefault="00000000" w:rsidRPr="00000000" w14:paraId="0000053B">
      <w:pPr>
        <w:spacing w:after="0" w:lineRule="auto"/>
        <w:ind w:left="0" w:firstLine="0"/>
        <w:rPr/>
      </w:pPr>
      <w:r w:rsidDel="00000000" w:rsidR="00000000" w:rsidRPr="00000000">
        <w:rPr>
          <w:rtl w:val="0"/>
        </w:rPr>
      </w:r>
    </w:p>
    <w:p w:rsidR="00000000" w:rsidDel="00000000" w:rsidP="00000000" w:rsidRDefault="00000000" w:rsidRPr="00000000" w14:paraId="0000053C">
      <w:pPr>
        <w:spacing w:after="0" w:lineRule="auto"/>
        <w:ind w:left="0" w:firstLine="0"/>
        <w:rPr/>
      </w:pPr>
      <w:r w:rsidDel="00000000" w:rsidR="00000000" w:rsidRPr="00000000">
        <w:rPr>
          <w:rtl w:val="0"/>
        </w:rPr>
        <w:t xml:space="preserve">AUSTIN: Sure.</w:t>
      </w:r>
    </w:p>
    <w:p w:rsidR="00000000" w:rsidDel="00000000" w:rsidP="00000000" w:rsidRDefault="00000000" w:rsidRPr="00000000" w14:paraId="0000053D">
      <w:pPr>
        <w:spacing w:after="0" w:lineRule="auto"/>
        <w:ind w:left="0" w:firstLine="0"/>
        <w:rPr/>
      </w:pPr>
      <w:r w:rsidDel="00000000" w:rsidR="00000000" w:rsidRPr="00000000">
        <w:rPr>
          <w:rtl w:val="0"/>
        </w:rPr>
      </w:r>
    </w:p>
    <w:p w:rsidR="00000000" w:rsidDel="00000000" w:rsidP="00000000" w:rsidRDefault="00000000" w:rsidRPr="00000000" w14:paraId="0000053E">
      <w:pPr>
        <w:spacing w:after="0" w:lineRule="auto"/>
        <w:ind w:left="0" w:firstLine="0"/>
        <w:rPr/>
      </w:pPr>
      <w:r w:rsidDel="00000000" w:rsidR="00000000" w:rsidRPr="00000000">
        <w:rPr>
          <w:rtl w:val="0"/>
        </w:rPr>
        <w:t xml:space="preserve">KEITH: Try to call it to me.</w:t>
      </w:r>
    </w:p>
    <w:p w:rsidR="00000000" w:rsidDel="00000000" w:rsidP="00000000" w:rsidRDefault="00000000" w:rsidRPr="00000000" w14:paraId="0000053F">
      <w:pPr>
        <w:spacing w:after="0" w:lineRule="auto"/>
        <w:ind w:left="0" w:firstLine="0"/>
        <w:rPr/>
      </w:pPr>
      <w:r w:rsidDel="00000000" w:rsidR="00000000" w:rsidRPr="00000000">
        <w:rPr>
          <w:rtl w:val="0"/>
        </w:rPr>
      </w:r>
    </w:p>
    <w:p w:rsidR="00000000" w:rsidDel="00000000" w:rsidP="00000000" w:rsidRDefault="00000000" w:rsidRPr="00000000" w14:paraId="00000540">
      <w:pPr>
        <w:spacing w:after="0" w:lineRule="auto"/>
        <w:ind w:left="0" w:firstLine="0"/>
        <w:rPr/>
      </w:pPr>
      <w:r w:rsidDel="00000000" w:rsidR="00000000" w:rsidRPr="00000000">
        <w:rPr>
          <w:rtl w:val="0"/>
        </w:rPr>
        <w:t xml:space="preserve">AUSTIN: How - how you getting its attention?</w:t>
      </w:r>
    </w:p>
    <w:p w:rsidR="00000000" w:rsidDel="00000000" w:rsidP="00000000" w:rsidRDefault="00000000" w:rsidRPr="00000000" w14:paraId="00000541">
      <w:pPr>
        <w:spacing w:after="0" w:lineRule="auto"/>
        <w:ind w:left="0" w:firstLine="0"/>
        <w:rPr/>
      </w:pPr>
      <w:r w:rsidDel="00000000" w:rsidR="00000000" w:rsidRPr="00000000">
        <w:rPr>
          <w:rtl w:val="0"/>
        </w:rPr>
      </w:r>
    </w:p>
    <w:p w:rsidR="00000000" w:rsidDel="00000000" w:rsidP="00000000" w:rsidRDefault="00000000" w:rsidRPr="00000000" w14:paraId="00000542">
      <w:pPr>
        <w:spacing w:after="0" w:lineRule="auto"/>
        <w:ind w:left="0" w:firstLine="0"/>
        <w:rPr/>
      </w:pPr>
      <w:r w:rsidDel="00000000" w:rsidR="00000000" w:rsidRPr="00000000">
        <w:rPr>
          <w:rtl w:val="0"/>
        </w:rPr>
        <w:t xml:space="preserve">KEITH: Um, I maybe try, like a, like hand gestures? Uh, I maybe throw a rock and do like a sort of </w:t>
      </w:r>
    </w:p>
    <w:p w:rsidR="00000000" w:rsidDel="00000000" w:rsidP="00000000" w:rsidRDefault="00000000" w:rsidRPr="00000000" w14:paraId="00000543">
      <w:pPr>
        <w:spacing w:after="0" w:lineRule="auto"/>
        <w:ind w:left="0" w:firstLine="0"/>
        <w:rPr/>
      </w:pPr>
      <w:r w:rsidDel="00000000" w:rsidR="00000000" w:rsidRPr="00000000">
        <w:rPr>
          <w:rtl w:val="0"/>
        </w:rPr>
        <w:t xml:space="preserve">a, a whisper at them.</w:t>
      </w:r>
    </w:p>
    <w:p w:rsidR="00000000" w:rsidDel="00000000" w:rsidP="00000000" w:rsidRDefault="00000000" w:rsidRPr="00000000" w14:paraId="00000544">
      <w:pPr>
        <w:spacing w:after="0" w:lineRule="auto"/>
        <w:ind w:left="0" w:firstLine="0"/>
        <w:rPr/>
      </w:pPr>
      <w:r w:rsidDel="00000000" w:rsidR="00000000" w:rsidRPr="00000000">
        <w:rPr>
          <w:rtl w:val="0"/>
        </w:rPr>
      </w:r>
    </w:p>
    <w:p w:rsidR="00000000" w:rsidDel="00000000" w:rsidP="00000000" w:rsidRDefault="00000000" w:rsidRPr="00000000" w14:paraId="00000545">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546">
      <w:pPr>
        <w:spacing w:after="0" w:lineRule="auto"/>
        <w:ind w:left="0" w:firstLine="0"/>
        <w:rPr/>
      </w:pPr>
      <w:r w:rsidDel="00000000" w:rsidR="00000000" w:rsidRPr="00000000">
        <w:rPr>
          <w:rtl w:val="0"/>
        </w:rPr>
      </w:r>
    </w:p>
    <w:p w:rsidR="00000000" w:rsidDel="00000000" w:rsidP="00000000" w:rsidRDefault="00000000" w:rsidRPr="00000000" w14:paraId="00000547">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548">
      <w:pPr>
        <w:spacing w:after="0" w:lineRule="auto"/>
        <w:ind w:left="0" w:firstLine="0"/>
        <w:rPr/>
      </w:pPr>
      <w:r w:rsidDel="00000000" w:rsidR="00000000" w:rsidRPr="00000000">
        <w:rPr>
          <w:rtl w:val="0"/>
        </w:rPr>
      </w:r>
    </w:p>
    <w:p w:rsidR="00000000" w:rsidDel="00000000" w:rsidP="00000000" w:rsidRDefault="00000000" w:rsidRPr="00000000" w14:paraId="00000549">
      <w:pPr>
        <w:spacing w:after="0" w:lineRule="auto"/>
        <w:ind w:left="0" w:firstLine="0"/>
        <w:rPr/>
      </w:pPr>
      <w:r w:rsidDel="00000000" w:rsidR="00000000" w:rsidRPr="00000000">
        <w:rPr>
          <w:rtl w:val="0"/>
        </w:rPr>
        <w:t xml:space="preserve">AUSTIN: Um. You hear them cawing at you.</w:t>
      </w:r>
    </w:p>
    <w:p w:rsidR="00000000" w:rsidDel="00000000" w:rsidP="00000000" w:rsidRDefault="00000000" w:rsidRPr="00000000" w14:paraId="0000054A">
      <w:pPr>
        <w:spacing w:after="0" w:lineRule="auto"/>
        <w:ind w:left="360" w:firstLine="0"/>
        <w:rPr/>
      </w:pPr>
      <w:r w:rsidDel="00000000" w:rsidR="00000000" w:rsidRPr="00000000">
        <w:rPr>
          <w:rtl w:val="0"/>
        </w:rPr>
      </w:r>
    </w:p>
    <w:p w:rsidR="00000000" w:rsidDel="00000000" w:rsidP="00000000" w:rsidRDefault="00000000" w:rsidRPr="00000000" w14:paraId="0000054B">
      <w:pPr>
        <w:spacing w:after="0" w:lineRule="auto"/>
        <w:ind w:left="360" w:firstLine="0"/>
        <w:rPr/>
      </w:pPr>
      <w:r w:rsidDel="00000000" w:rsidR="00000000" w:rsidRPr="00000000">
        <w:rPr>
          <w:rtl w:val="0"/>
        </w:rPr>
        <w:t xml:space="preserve">AUSTIN (as Birds): Leave! Leave! [pause] Leave! Leave!</w:t>
      </w:r>
    </w:p>
    <w:p w:rsidR="00000000" w:rsidDel="00000000" w:rsidP="00000000" w:rsidRDefault="00000000" w:rsidRPr="00000000" w14:paraId="0000054C">
      <w:pPr>
        <w:spacing w:after="0" w:lineRule="auto"/>
        <w:ind w:left="0" w:firstLine="0"/>
        <w:rPr/>
      </w:pPr>
      <w:r w:rsidDel="00000000" w:rsidR="00000000" w:rsidRPr="00000000">
        <w:rPr>
          <w:rtl w:val="0"/>
        </w:rPr>
      </w:r>
    </w:p>
    <w:p w:rsidR="00000000" w:rsidDel="00000000" w:rsidP="00000000" w:rsidRDefault="00000000" w:rsidRPr="00000000" w14:paraId="0000054D">
      <w:pPr>
        <w:spacing w:after="0" w:lineRule="auto"/>
        <w:ind w:left="0" w:firstLine="0"/>
        <w:rPr/>
      </w:pPr>
      <w:r w:rsidDel="00000000" w:rsidR="00000000" w:rsidRPr="00000000">
        <w:rPr>
          <w:rtl w:val="0"/>
        </w:rPr>
        <w:t xml:space="preserve">AUSTIN: And they’re getting closer, and these are big birds. You guys know what - what uh, </w:t>
      </w:r>
    </w:p>
    <w:p w:rsidR="00000000" w:rsidDel="00000000" w:rsidP="00000000" w:rsidRDefault="00000000" w:rsidRPr="00000000" w14:paraId="0000054E">
      <w:pPr>
        <w:spacing w:after="0" w:lineRule="auto"/>
        <w:ind w:left="0" w:firstLine="0"/>
        <w:rPr/>
      </w:pPr>
      <w:r w:rsidDel="00000000" w:rsidR="00000000" w:rsidRPr="00000000">
        <w:rPr>
          <w:rtl w:val="0"/>
        </w:rPr>
        <w:t xml:space="preserve">cormorants are?</w:t>
      </w:r>
    </w:p>
    <w:p w:rsidR="00000000" w:rsidDel="00000000" w:rsidP="00000000" w:rsidRDefault="00000000" w:rsidRPr="00000000" w14:paraId="0000054F">
      <w:pPr>
        <w:spacing w:after="0" w:lineRule="auto"/>
        <w:ind w:left="0" w:firstLine="0"/>
        <w:rPr/>
      </w:pPr>
      <w:r w:rsidDel="00000000" w:rsidR="00000000" w:rsidRPr="00000000">
        <w:rPr>
          <w:rtl w:val="0"/>
        </w:rPr>
      </w:r>
    </w:p>
    <w:p w:rsidR="00000000" w:rsidDel="00000000" w:rsidP="00000000" w:rsidRDefault="00000000" w:rsidRPr="00000000" w14:paraId="00000550">
      <w:pPr>
        <w:spacing w:after="0" w:lineRule="auto"/>
        <w:ind w:left="0" w:firstLine="0"/>
        <w:rPr/>
      </w:pPr>
      <w:r w:rsidDel="00000000" w:rsidR="00000000" w:rsidRPr="00000000">
        <w:rPr>
          <w:rtl w:val="0"/>
        </w:rPr>
        <w:t xml:space="preserve">JACK: [cross] Yeah.</w:t>
      </w:r>
    </w:p>
    <w:p w:rsidR="00000000" w:rsidDel="00000000" w:rsidP="00000000" w:rsidRDefault="00000000" w:rsidRPr="00000000" w14:paraId="00000551">
      <w:pPr>
        <w:spacing w:after="0" w:lineRule="auto"/>
        <w:ind w:left="0" w:firstLine="0"/>
        <w:rPr/>
      </w:pPr>
      <w:r w:rsidDel="00000000" w:rsidR="00000000" w:rsidRPr="00000000">
        <w:rPr>
          <w:rtl w:val="0"/>
        </w:rPr>
      </w:r>
    </w:p>
    <w:p w:rsidR="00000000" w:rsidDel="00000000" w:rsidP="00000000" w:rsidRDefault="00000000" w:rsidRPr="00000000" w14:paraId="00000552">
      <w:pPr>
        <w:spacing w:after="0" w:lineRule="auto"/>
        <w:ind w:left="0" w:firstLine="0"/>
        <w:rPr/>
      </w:pPr>
      <w:r w:rsidDel="00000000" w:rsidR="00000000" w:rsidRPr="00000000">
        <w:rPr>
          <w:rtl w:val="0"/>
        </w:rPr>
        <w:t xml:space="preserve">ART: [cross] Sure.</w:t>
      </w:r>
    </w:p>
    <w:p w:rsidR="00000000" w:rsidDel="00000000" w:rsidP="00000000" w:rsidRDefault="00000000" w:rsidRPr="00000000" w14:paraId="00000553">
      <w:pPr>
        <w:spacing w:after="0" w:lineRule="auto"/>
        <w:ind w:left="0" w:firstLine="0"/>
        <w:rPr/>
      </w:pPr>
      <w:r w:rsidDel="00000000" w:rsidR="00000000" w:rsidRPr="00000000">
        <w:rPr>
          <w:rtl w:val="0"/>
        </w:rPr>
      </w:r>
    </w:p>
    <w:p w:rsidR="00000000" w:rsidDel="00000000" w:rsidP="00000000" w:rsidRDefault="00000000" w:rsidRPr="00000000" w14:paraId="00000554">
      <w:pPr>
        <w:spacing w:after="0" w:lineRule="auto"/>
        <w:ind w:left="0" w:firstLine="0"/>
        <w:rPr/>
      </w:pPr>
      <w:r w:rsidDel="00000000" w:rsidR="00000000" w:rsidRPr="00000000">
        <w:rPr>
          <w:rtl w:val="0"/>
        </w:rPr>
        <w:t xml:space="preserve">KEITH: No, I don’t know cormorants.</w:t>
      </w:r>
    </w:p>
    <w:p w:rsidR="00000000" w:rsidDel="00000000" w:rsidP="00000000" w:rsidRDefault="00000000" w:rsidRPr="00000000" w14:paraId="00000555">
      <w:pPr>
        <w:spacing w:after="0" w:lineRule="auto"/>
        <w:ind w:left="0" w:firstLine="0"/>
        <w:rPr/>
      </w:pPr>
      <w:r w:rsidDel="00000000" w:rsidR="00000000" w:rsidRPr="00000000">
        <w:rPr>
          <w:rtl w:val="0"/>
        </w:rPr>
      </w:r>
    </w:p>
    <w:p w:rsidR="00000000" w:rsidDel="00000000" w:rsidP="00000000" w:rsidRDefault="00000000" w:rsidRPr="00000000" w14:paraId="00000556">
      <w:pPr>
        <w:spacing w:after="0" w:lineRule="auto"/>
        <w:ind w:left="0" w:firstLine="0"/>
        <w:rPr/>
      </w:pPr>
      <w:r w:rsidDel="00000000" w:rsidR="00000000" w:rsidRPr="00000000">
        <w:rPr>
          <w:rtl w:val="0"/>
        </w:rPr>
        <w:t xml:space="preserve">ALI: [cross] Yeah.</w:t>
      </w:r>
    </w:p>
    <w:p w:rsidR="00000000" w:rsidDel="00000000" w:rsidP="00000000" w:rsidRDefault="00000000" w:rsidRPr="00000000" w14:paraId="00000557">
      <w:pPr>
        <w:spacing w:after="0" w:lineRule="auto"/>
        <w:ind w:left="0" w:firstLine="0"/>
        <w:rPr/>
      </w:pPr>
      <w:r w:rsidDel="00000000" w:rsidR="00000000" w:rsidRPr="00000000">
        <w:rPr>
          <w:rtl w:val="0"/>
        </w:rPr>
      </w:r>
    </w:p>
    <w:p w:rsidR="00000000" w:rsidDel="00000000" w:rsidP="00000000" w:rsidRDefault="00000000" w:rsidRPr="00000000" w14:paraId="00000558">
      <w:pPr>
        <w:spacing w:after="0" w:lineRule="auto"/>
        <w:ind w:left="0" w:firstLine="0"/>
        <w:rPr/>
      </w:pPr>
      <w:r w:rsidDel="00000000" w:rsidR="00000000" w:rsidRPr="00000000">
        <w:rPr>
          <w:rtl w:val="0"/>
        </w:rPr>
        <w:t xml:space="preserve">JACK: [cross] Oh my god.</w:t>
      </w:r>
    </w:p>
    <w:p w:rsidR="00000000" w:rsidDel="00000000" w:rsidP="00000000" w:rsidRDefault="00000000" w:rsidRPr="00000000" w14:paraId="00000559">
      <w:pPr>
        <w:spacing w:after="0" w:lineRule="auto"/>
        <w:ind w:left="0" w:firstLine="0"/>
        <w:rPr/>
      </w:pPr>
      <w:r w:rsidDel="00000000" w:rsidR="00000000" w:rsidRPr="00000000">
        <w:rPr>
          <w:rtl w:val="0"/>
        </w:rPr>
      </w:r>
    </w:p>
    <w:p w:rsidR="00000000" w:rsidDel="00000000" w:rsidP="00000000" w:rsidRDefault="00000000" w:rsidRPr="00000000" w14:paraId="0000055A">
      <w:pPr>
        <w:spacing w:after="0" w:lineRule="auto"/>
        <w:ind w:left="0" w:firstLine="0"/>
        <w:rPr/>
      </w:pPr>
      <w:r w:rsidDel="00000000" w:rsidR="00000000" w:rsidRPr="00000000">
        <w:rPr>
          <w:rtl w:val="0"/>
        </w:rPr>
        <w:t xml:space="preserve">AUSTIN: [quietly] Just a quick pic to a cormorant.</w:t>
      </w:r>
    </w:p>
    <w:p w:rsidR="00000000" w:rsidDel="00000000" w:rsidP="00000000" w:rsidRDefault="00000000" w:rsidRPr="00000000" w14:paraId="0000055B">
      <w:pPr>
        <w:spacing w:after="0" w:lineRule="auto"/>
        <w:ind w:left="0" w:firstLine="0"/>
        <w:rPr/>
      </w:pPr>
      <w:r w:rsidDel="00000000" w:rsidR="00000000" w:rsidRPr="00000000">
        <w:rPr>
          <w:rtl w:val="0"/>
        </w:rPr>
      </w:r>
    </w:p>
    <w:p w:rsidR="00000000" w:rsidDel="00000000" w:rsidP="00000000" w:rsidRDefault="00000000" w:rsidRPr="00000000" w14:paraId="0000055C">
      <w:pPr>
        <w:spacing w:after="0" w:lineRule="auto"/>
        <w:ind w:left="0" w:firstLine="0"/>
        <w:rPr/>
      </w:pPr>
      <w:r w:rsidDel="00000000" w:rsidR="00000000" w:rsidRPr="00000000">
        <w:rPr>
          <w:rtl w:val="0"/>
        </w:rPr>
        <w:t xml:space="preserve">KEITH: Well, Jack didn’t know cardinals, so. [ALI laughs]</w:t>
      </w:r>
    </w:p>
    <w:p w:rsidR="00000000" w:rsidDel="00000000" w:rsidP="00000000" w:rsidRDefault="00000000" w:rsidRPr="00000000" w14:paraId="0000055D">
      <w:pPr>
        <w:spacing w:after="0" w:lineRule="auto"/>
        <w:ind w:left="0" w:firstLine="0"/>
        <w:rPr/>
      </w:pPr>
      <w:r w:rsidDel="00000000" w:rsidR="00000000" w:rsidRPr="00000000">
        <w:rPr>
          <w:rtl w:val="0"/>
        </w:rPr>
      </w:r>
    </w:p>
    <w:p w:rsidR="00000000" w:rsidDel="00000000" w:rsidP="00000000" w:rsidRDefault="00000000" w:rsidRPr="00000000" w14:paraId="0000055E">
      <w:pPr>
        <w:spacing w:after="0" w:lineRule="auto"/>
        <w:ind w:left="0" w:firstLine="0"/>
        <w:rPr/>
      </w:pPr>
      <w:r w:rsidDel="00000000" w:rsidR="00000000" w:rsidRPr="00000000">
        <w:rPr>
          <w:rtl w:val="0"/>
        </w:rPr>
        <w:t xml:space="preserve">AUSTIN: Um, they’re like this, but they have people faces.</w:t>
      </w:r>
    </w:p>
    <w:p w:rsidR="00000000" w:rsidDel="00000000" w:rsidP="00000000" w:rsidRDefault="00000000" w:rsidRPr="00000000" w14:paraId="0000055F">
      <w:pPr>
        <w:spacing w:after="0" w:lineRule="auto"/>
        <w:ind w:left="0" w:firstLine="0"/>
        <w:rPr/>
      </w:pPr>
      <w:r w:rsidDel="00000000" w:rsidR="00000000" w:rsidRPr="00000000">
        <w:rPr>
          <w:rtl w:val="0"/>
        </w:rPr>
      </w:r>
    </w:p>
    <w:p w:rsidR="00000000" w:rsidDel="00000000" w:rsidP="00000000" w:rsidRDefault="00000000" w:rsidRPr="00000000" w14:paraId="00000560">
      <w:pPr>
        <w:spacing w:after="0" w:lineRule="auto"/>
        <w:ind w:left="0" w:firstLine="0"/>
        <w:rPr/>
      </w:pPr>
      <w:r w:rsidDel="00000000" w:rsidR="00000000" w:rsidRPr="00000000">
        <w:rPr>
          <w:rtl w:val="0"/>
        </w:rPr>
        <w:t xml:space="preserve">JACK: [pause] Oh, jesus!</w:t>
      </w:r>
    </w:p>
    <w:p w:rsidR="00000000" w:rsidDel="00000000" w:rsidP="00000000" w:rsidRDefault="00000000" w:rsidRPr="00000000" w14:paraId="00000561">
      <w:pPr>
        <w:spacing w:after="0" w:lineRule="auto"/>
        <w:ind w:left="0" w:firstLine="0"/>
        <w:rPr/>
      </w:pPr>
      <w:r w:rsidDel="00000000" w:rsidR="00000000" w:rsidRPr="00000000">
        <w:rPr>
          <w:rtl w:val="0"/>
        </w:rPr>
      </w:r>
    </w:p>
    <w:p w:rsidR="00000000" w:rsidDel="00000000" w:rsidP="00000000" w:rsidRDefault="00000000" w:rsidRPr="00000000" w14:paraId="00000562">
      <w:pPr>
        <w:spacing w:after="0" w:lineRule="auto"/>
        <w:ind w:left="0" w:firstLine="0"/>
        <w:rPr/>
      </w:pPr>
      <w:r w:rsidDel="00000000" w:rsidR="00000000" w:rsidRPr="00000000">
        <w:rPr>
          <w:rtl w:val="0"/>
        </w:rPr>
        <w:t xml:space="preserve">AUSTIN: Their big, huge, black wings, are, are blocking the sunlight. A huge shadow crosses over you as three to five of them come swooping down, quickly, towards you.</w:t>
      </w:r>
    </w:p>
    <w:p w:rsidR="00000000" w:rsidDel="00000000" w:rsidP="00000000" w:rsidRDefault="00000000" w:rsidRPr="00000000" w14:paraId="00000563">
      <w:pPr>
        <w:spacing w:after="0" w:lineRule="auto"/>
        <w:ind w:left="360" w:firstLine="0"/>
        <w:rPr/>
      </w:pPr>
      <w:r w:rsidDel="00000000" w:rsidR="00000000" w:rsidRPr="00000000">
        <w:rPr>
          <w:rtl w:val="0"/>
        </w:rPr>
      </w:r>
    </w:p>
    <w:p w:rsidR="00000000" w:rsidDel="00000000" w:rsidP="00000000" w:rsidRDefault="00000000" w:rsidRPr="00000000" w14:paraId="00000564">
      <w:pPr>
        <w:spacing w:after="0" w:lineRule="auto"/>
        <w:ind w:left="360" w:firstLine="0"/>
        <w:rPr/>
      </w:pPr>
      <w:r w:rsidDel="00000000" w:rsidR="00000000" w:rsidRPr="00000000">
        <w:rPr>
          <w:rtl w:val="0"/>
        </w:rPr>
        <w:t xml:space="preserve">(as Birds): Leave, leave!</w:t>
      </w:r>
    </w:p>
    <w:p w:rsidR="00000000" w:rsidDel="00000000" w:rsidP="00000000" w:rsidRDefault="00000000" w:rsidRPr="00000000" w14:paraId="00000565">
      <w:pPr>
        <w:spacing w:after="0" w:lineRule="auto"/>
        <w:ind w:left="0" w:firstLine="0"/>
        <w:rPr/>
      </w:pPr>
      <w:r w:rsidDel="00000000" w:rsidR="00000000" w:rsidRPr="00000000">
        <w:rPr>
          <w:rtl w:val="0"/>
        </w:rPr>
      </w:r>
    </w:p>
    <w:p w:rsidR="00000000" w:rsidDel="00000000" w:rsidP="00000000" w:rsidRDefault="00000000" w:rsidRPr="00000000" w14:paraId="00000566">
      <w:pPr>
        <w:spacing w:after="0" w:lineRule="auto"/>
        <w:ind w:left="0" w:firstLine="0"/>
        <w:rPr/>
      </w:pPr>
      <w:r w:rsidDel="00000000" w:rsidR="00000000" w:rsidRPr="00000000">
        <w:rPr>
          <w:rtl w:val="0"/>
        </w:rPr>
        <w:t xml:space="preserve">They call out to, to - and Fero can understand that - and… so can, so can, uh, Hadrian, because he has that blessing.</w:t>
      </w:r>
    </w:p>
    <w:p w:rsidR="00000000" w:rsidDel="00000000" w:rsidP="00000000" w:rsidRDefault="00000000" w:rsidRPr="00000000" w14:paraId="00000567">
      <w:pPr>
        <w:spacing w:after="0" w:lineRule="auto"/>
        <w:ind w:left="0" w:firstLine="0"/>
        <w:rPr/>
      </w:pPr>
      <w:r w:rsidDel="00000000" w:rsidR="00000000" w:rsidRPr="00000000">
        <w:rPr>
          <w:rtl w:val="0"/>
        </w:rPr>
      </w:r>
    </w:p>
    <w:p w:rsidR="00000000" w:rsidDel="00000000" w:rsidP="00000000" w:rsidRDefault="00000000" w:rsidRPr="00000000" w14:paraId="00000568">
      <w:pPr>
        <w:spacing w:after="0" w:lineRule="auto"/>
        <w:ind w:left="0" w:firstLine="0"/>
        <w:rPr/>
      </w:pPr>
      <w:r w:rsidDel="00000000" w:rsidR="00000000" w:rsidRPr="00000000">
        <w:rPr>
          <w:rtl w:val="0"/>
        </w:rPr>
        <w:t xml:space="preserve">KEITH: Mmhm.</w:t>
      </w:r>
    </w:p>
    <w:p w:rsidR="00000000" w:rsidDel="00000000" w:rsidP="00000000" w:rsidRDefault="00000000" w:rsidRPr="00000000" w14:paraId="00000569">
      <w:pPr>
        <w:spacing w:after="0" w:lineRule="auto"/>
        <w:ind w:left="0" w:firstLine="0"/>
        <w:rPr/>
      </w:pPr>
      <w:r w:rsidDel="00000000" w:rsidR="00000000" w:rsidRPr="00000000">
        <w:rPr>
          <w:rtl w:val="0"/>
        </w:rPr>
      </w:r>
    </w:p>
    <w:p w:rsidR="00000000" w:rsidDel="00000000" w:rsidP="00000000" w:rsidRDefault="00000000" w:rsidRPr="00000000" w14:paraId="0000056A">
      <w:pPr>
        <w:spacing w:after="0" w:lineRule="auto"/>
        <w:ind w:left="0" w:firstLine="0"/>
        <w:rPr/>
      </w:pPr>
      <w:r w:rsidDel="00000000" w:rsidR="00000000" w:rsidRPr="00000000">
        <w:rPr>
          <w:rtl w:val="0"/>
        </w:rPr>
        <w:t xml:space="preserve">AUSTIN: You both — </w:t>
      </w:r>
    </w:p>
    <w:p w:rsidR="00000000" w:rsidDel="00000000" w:rsidP="00000000" w:rsidRDefault="00000000" w:rsidRPr="00000000" w14:paraId="0000056B">
      <w:pPr>
        <w:spacing w:after="0" w:lineRule="auto"/>
        <w:ind w:left="0" w:firstLine="0"/>
        <w:rPr/>
      </w:pPr>
      <w:r w:rsidDel="00000000" w:rsidR="00000000" w:rsidRPr="00000000">
        <w:rPr>
          <w:rtl w:val="0"/>
        </w:rPr>
      </w:r>
    </w:p>
    <w:p w:rsidR="00000000" w:rsidDel="00000000" w:rsidP="00000000" w:rsidRDefault="00000000" w:rsidRPr="00000000" w14:paraId="0000056C">
      <w:pPr>
        <w:spacing w:after="0" w:lineRule="auto"/>
        <w:ind w:left="0" w:firstLine="0"/>
        <w:rPr/>
      </w:pPr>
      <w:r w:rsidDel="00000000" w:rsidR="00000000" w:rsidRPr="00000000">
        <w:rPr>
          <w:rtl w:val="0"/>
        </w:rPr>
        <w:t xml:space="preserve">ART: [cross] I just - </w:t>
      </w:r>
    </w:p>
    <w:p w:rsidR="00000000" w:rsidDel="00000000" w:rsidP="00000000" w:rsidRDefault="00000000" w:rsidRPr="00000000" w14:paraId="0000056D">
      <w:pPr>
        <w:spacing w:after="0" w:lineRule="auto"/>
        <w:ind w:left="0" w:firstLine="0"/>
        <w:rPr/>
      </w:pPr>
      <w:r w:rsidDel="00000000" w:rsidR="00000000" w:rsidRPr="00000000">
        <w:rPr>
          <w:rtl w:val="0"/>
        </w:rPr>
      </w:r>
    </w:p>
    <w:p w:rsidR="00000000" w:rsidDel="00000000" w:rsidP="00000000" w:rsidRDefault="00000000" w:rsidRPr="00000000" w14:paraId="0000056E">
      <w:pPr>
        <w:spacing w:after="0" w:lineRule="auto"/>
        <w:ind w:left="0" w:firstLine="0"/>
        <w:rPr/>
      </w:pPr>
      <w:r w:rsidDel="00000000" w:rsidR="00000000" w:rsidRPr="00000000">
        <w:rPr>
          <w:rtl w:val="0"/>
        </w:rPr>
        <w:t xml:space="preserve">AUSTIN: [cross] Everyone else just hears them cawing out. They sound, they sound, upset.</w:t>
      </w:r>
    </w:p>
    <w:p w:rsidR="00000000" w:rsidDel="00000000" w:rsidP="00000000" w:rsidRDefault="00000000" w:rsidRPr="00000000" w14:paraId="0000056F">
      <w:pPr>
        <w:spacing w:after="0" w:lineRule="auto"/>
        <w:ind w:left="0" w:firstLine="0"/>
        <w:rPr/>
      </w:pPr>
      <w:r w:rsidDel="00000000" w:rsidR="00000000" w:rsidRPr="00000000">
        <w:rPr>
          <w:rtl w:val="0"/>
        </w:rPr>
      </w:r>
    </w:p>
    <w:p w:rsidR="00000000" w:rsidDel="00000000" w:rsidP="00000000" w:rsidRDefault="00000000" w:rsidRPr="00000000" w14:paraId="00000570">
      <w:pPr>
        <w:spacing w:after="0" w:lineRule="auto"/>
        <w:ind w:left="0" w:firstLine="0"/>
        <w:rPr/>
      </w:pPr>
      <w:r w:rsidDel="00000000" w:rsidR="00000000" w:rsidRPr="00000000">
        <w:rPr>
          <w:rtl w:val="0"/>
        </w:rPr>
        <w:t xml:space="preserve">KEITH: Can I communicate what they’re saying to everyone else real quick?</w:t>
      </w:r>
    </w:p>
    <w:p w:rsidR="00000000" w:rsidDel="00000000" w:rsidP="00000000" w:rsidRDefault="00000000" w:rsidRPr="00000000" w14:paraId="00000571">
      <w:pPr>
        <w:spacing w:after="0" w:lineRule="auto"/>
        <w:ind w:left="0" w:firstLine="0"/>
        <w:rPr/>
      </w:pPr>
      <w:r w:rsidDel="00000000" w:rsidR="00000000" w:rsidRPr="00000000">
        <w:rPr>
          <w:rtl w:val="0"/>
        </w:rPr>
      </w:r>
    </w:p>
    <w:p w:rsidR="00000000" w:rsidDel="00000000" w:rsidP="00000000" w:rsidRDefault="00000000" w:rsidRPr="00000000" w14:paraId="00000572">
      <w:pPr>
        <w:spacing w:after="0" w:lineRule="auto"/>
        <w:ind w:left="0" w:firstLine="0"/>
        <w:rPr/>
      </w:pPr>
      <w:r w:rsidDel="00000000" w:rsidR="00000000" w:rsidRPr="00000000">
        <w:rPr>
          <w:rtl w:val="0"/>
        </w:rPr>
        <w:t xml:space="preserve">AUSTIN: Sure.</w:t>
      </w:r>
    </w:p>
    <w:p w:rsidR="00000000" w:rsidDel="00000000" w:rsidP="00000000" w:rsidRDefault="00000000" w:rsidRPr="00000000" w14:paraId="00000573">
      <w:pPr>
        <w:spacing w:after="0" w:lineRule="auto"/>
        <w:ind w:left="360" w:firstLine="0"/>
        <w:rPr/>
      </w:pPr>
      <w:r w:rsidDel="00000000" w:rsidR="00000000" w:rsidRPr="00000000">
        <w:rPr>
          <w:rtl w:val="0"/>
        </w:rPr>
      </w:r>
    </w:p>
    <w:p w:rsidR="00000000" w:rsidDel="00000000" w:rsidP="00000000" w:rsidRDefault="00000000" w:rsidRPr="00000000" w14:paraId="00000574">
      <w:pPr>
        <w:spacing w:after="0" w:lineRule="auto"/>
        <w:ind w:left="360" w:firstLine="0"/>
        <w:rPr/>
      </w:pPr>
      <w:r w:rsidDel="00000000" w:rsidR="00000000" w:rsidRPr="00000000">
        <w:rPr>
          <w:rtl w:val="0"/>
        </w:rPr>
        <w:t xml:space="preserve">KEITH (as Fero): Yo, they’re saying that we gotta get out of here. [laughter] And they’ve got people faces! [louder laughter] Like.</w:t>
      </w:r>
    </w:p>
    <w:p w:rsidR="00000000" w:rsidDel="00000000" w:rsidP="00000000" w:rsidRDefault="00000000" w:rsidRPr="00000000" w14:paraId="00000575">
      <w:pPr>
        <w:spacing w:after="0" w:lineRule="auto"/>
        <w:ind w:left="0" w:firstLine="0"/>
        <w:rPr/>
      </w:pPr>
      <w:r w:rsidDel="00000000" w:rsidR="00000000" w:rsidRPr="00000000">
        <w:rPr>
          <w:rtl w:val="0"/>
        </w:rPr>
      </w:r>
    </w:p>
    <w:p w:rsidR="00000000" w:rsidDel="00000000" w:rsidP="00000000" w:rsidRDefault="00000000" w:rsidRPr="00000000" w14:paraId="00000576">
      <w:pPr>
        <w:spacing w:after="0" w:lineRule="auto"/>
        <w:ind w:left="0" w:firstLine="0"/>
        <w:rPr/>
      </w:pPr>
      <w:r w:rsidDel="00000000" w:rsidR="00000000" w:rsidRPr="00000000">
        <w:rPr>
          <w:rtl w:val="0"/>
        </w:rPr>
        <w:t xml:space="preserve">AUSTIN: Their people faces are, um, wrinkled, and weathered. They are, they are definitely…</w:t>
      </w:r>
    </w:p>
    <w:p w:rsidR="00000000" w:rsidDel="00000000" w:rsidP="00000000" w:rsidRDefault="00000000" w:rsidRPr="00000000" w14:paraId="00000577">
      <w:pPr>
        <w:spacing w:after="0" w:lineRule="auto"/>
        <w:ind w:left="0" w:firstLine="0"/>
        <w:rPr/>
      </w:pPr>
      <w:r w:rsidDel="00000000" w:rsidR="00000000" w:rsidRPr="00000000">
        <w:rPr>
          <w:rtl w:val="0"/>
        </w:rPr>
      </w:r>
    </w:p>
    <w:p w:rsidR="00000000" w:rsidDel="00000000" w:rsidP="00000000" w:rsidRDefault="00000000" w:rsidRPr="00000000" w14:paraId="00000578">
      <w:pPr>
        <w:spacing w:after="0" w:lineRule="auto"/>
        <w:ind w:left="0" w:firstLine="0"/>
        <w:rPr/>
      </w:pPr>
      <w:r w:rsidDel="00000000" w:rsidR="00000000" w:rsidRPr="00000000">
        <w:rPr>
          <w:rtl w:val="0"/>
        </w:rPr>
        <w:t xml:space="preserve">JACK: [cross] How…</w:t>
      </w:r>
    </w:p>
    <w:p w:rsidR="00000000" w:rsidDel="00000000" w:rsidP="00000000" w:rsidRDefault="00000000" w:rsidRPr="00000000" w14:paraId="00000579">
      <w:pPr>
        <w:spacing w:after="0" w:lineRule="auto"/>
        <w:ind w:left="0" w:firstLine="0"/>
        <w:rPr/>
      </w:pPr>
      <w:r w:rsidDel="00000000" w:rsidR="00000000" w:rsidRPr="00000000">
        <w:rPr>
          <w:rtl w:val="0"/>
        </w:rPr>
      </w:r>
    </w:p>
    <w:p w:rsidR="00000000" w:rsidDel="00000000" w:rsidP="00000000" w:rsidRDefault="00000000" w:rsidRPr="00000000" w14:paraId="0000057A">
      <w:pPr>
        <w:spacing w:after="0" w:lineRule="auto"/>
        <w:ind w:left="0" w:firstLine="0"/>
        <w:rPr/>
      </w:pPr>
      <w:r w:rsidDel="00000000" w:rsidR="00000000" w:rsidRPr="00000000">
        <w:rPr>
          <w:rtl w:val="0"/>
        </w:rPr>
        <w:t xml:space="preserve">AUSTIN: [cross] They are birds, beings who live outside, and have, you know, taken the full effects of the sun. From the wrinkling on their faces.</w:t>
      </w:r>
    </w:p>
    <w:p w:rsidR="00000000" w:rsidDel="00000000" w:rsidP="00000000" w:rsidRDefault="00000000" w:rsidRPr="00000000" w14:paraId="0000057B">
      <w:pPr>
        <w:spacing w:after="0" w:lineRule="auto"/>
        <w:ind w:left="0" w:firstLine="0"/>
        <w:rPr/>
      </w:pPr>
      <w:r w:rsidDel="00000000" w:rsidR="00000000" w:rsidRPr="00000000">
        <w:rPr>
          <w:rtl w:val="0"/>
        </w:rPr>
      </w:r>
    </w:p>
    <w:p w:rsidR="00000000" w:rsidDel="00000000" w:rsidP="00000000" w:rsidRDefault="00000000" w:rsidRPr="00000000" w14:paraId="0000057C">
      <w:pPr>
        <w:spacing w:after="0" w:lineRule="auto"/>
        <w:ind w:left="0" w:firstLine="0"/>
        <w:rPr/>
      </w:pPr>
      <w:r w:rsidDel="00000000" w:rsidR="00000000" w:rsidRPr="00000000">
        <w:rPr>
          <w:rtl w:val="0"/>
        </w:rPr>
        <w:t xml:space="preserve">KEITH: Does it look like they’re attacking us?</w:t>
      </w:r>
    </w:p>
    <w:p w:rsidR="00000000" w:rsidDel="00000000" w:rsidP="00000000" w:rsidRDefault="00000000" w:rsidRPr="00000000" w14:paraId="0000057D">
      <w:pPr>
        <w:spacing w:after="0" w:lineRule="auto"/>
        <w:ind w:left="0" w:firstLine="0"/>
        <w:rPr/>
      </w:pPr>
      <w:r w:rsidDel="00000000" w:rsidR="00000000" w:rsidRPr="00000000">
        <w:rPr>
          <w:rtl w:val="0"/>
        </w:rPr>
      </w:r>
    </w:p>
    <w:p w:rsidR="00000000" w:rsidDel="00000000" w:rsidP="00000000" w:rsidRDefault="00000000" w:rsidRPr="00000000" w14:paraId="0000057E">
      <w:pPr>
        <w:spacing w:after="0" w:lineRule="auto"/>
        <w:ind w:left="0" w:firstLine="0"/>
        <w:rPr/>
      </w:pPr>
      <w:r w:rsidDel="00000000" w:rsidR="00000000" w:rsidRPr="00000000">
        <w:rPr>
          <w:rtl w:val="0"/>
        </w:rPr>
        <w:t xml:space="preserve">AUSTIN: They’re closing distance rapidly.</w:t>
      </w:r>
    </w:p>
    <w:p w:rsidR="00000000" w:rsidDel="00000000" w:rsidP="00000000" w:rsidRDefault="00000000" w:rsidRPr="00000000" w14:paraId="0000057F">
      <w:pPr>
        <w:spacing w:after="0" w:lineRule="auto"/>
        <w:ind w:left="0" w:firstLine="0"/>
        <w:rPr/>
      </w:pPr>
      <w:r w:rsidDel="00000000" w:rsidR="00000000" w:rsidRPr="00000000">
        <w:rPr>
          <w:rtl w:val="0"/>
        </w:rPr>
      </w:r>
    </w:p>
    <w:p w:rsidR="00000000" w:rsidDel="00000000" w:rsidP="00000000" w:rsidRDefault="00000000" w:rsidRPr="00000000" w14:paraId="00000580">
      <w:pPr>
        <w:spacing w:after="0" w:lineRule="auto"/>
        <w:ind w:left="0" w:firstLine="0"/>
        <w:rPr/>
      </w:pPr>
      <w:r w:rsidDel="00000000" w:rsidR="00000000" w:rsidRPr="00000000">
        <w:rPr>
          <w:rtl w:val="0"/>
        </w:rPr>
        <w:t xml:space="preserve">ART: Oh, I wish we’d put on our armor first. [ALI laughs] [cross] I’m gonna start putting on armor.</w:t>
      </w:r>
    </w:p>
    <w:p w:rsidR="00000000" w:rsidDel="00000000" w:rsidP="00000000" w:rsidRDefault="00000000" w:rsidRPr="00000000" w14:paraId="00000581">
      <w:pPr>
        <w:spacing w:after="0" w:lineRule="auto"/>
        <w:ind w:left="360" w:firstLine="0"/>
        <w:rPr/>
      </w:pPr>
      <w:r w:rsidDel="00000000" w:rsidR="00000000" w:rsidRPr="00000000">
        <w:rPr>
          <w:rtl w:val="0"/>
        </w:rPr>
      </w:r>
    </w:p>
    <w:p w:rsidR="00000000" w:rsidDel="00000000" w:rsidP="00000000" w:rsidRDefault="00000000" w:rsidRPr="00000000" w14:paraId="00000582">
      <w:pPr>
        <w:spacing w:after="0" w:lineRule="auto"/>
        <w:ind w:left="360" w:firstLine="0"/>
        <w:rPr/>
      </w:pPr>
      <w:r w:rsidDel="00000000" w:rsidR="00000000" w:rsidRPr="00000000">
        <w:rPr>
          <w:rtl w:val="0"/>
        </w:rPr>
        <w:t xml:space="preserve">AUSTIN (as Birds): [cross] Ours! Ours! Ours!</w:t>
      </w:r>
    </w:p>
    <w:p w:rsidR="00000000" w:rsidDel="00000000" w:rsidP="00000000" w:rsidRDefault="00000000" w:rsidRPr="00000000" w14:paraId="00000583">
      <w:pPr>
        <w:spacing w:after="0" w:lineRule="auto"/>
        <w:ind w:left="0" w:firstLine="0"/>
        <w:rPr/>
      </w:pPr>
      <w:r w:rsidDel="00000000" w:rsidR="00000000" w:rsidRPr="00000000">
        <w:rPr>
          <w:rtl w:val="0"/>
        </w:rPr>
      </w:r>
    </w:p>
    <w:p w:rsidR="00000000" w:rsidDel="00000000" w:rsidP="00000000" w:rsidRDefault="00000000" w:rsidRPr="00000000" w14:paraId="00000584">
      <w:pPr>
        <w:spacing w:after="0" w:lineRule="auto"/>
        <w:ind w:left="0" w:firstLine="0"/>
        <w:rPr/>
      </w:pPr>
      <w:r w:rsidDel="00000000" w:rsidR="00000000" w:rsidRPr="00000000">
        <w:rPr>
          <w:rtl w:val="0"/>
        </w:rPr>
        <w:t xml:space="preserve">JACK: How - how utilitarian is this tower? Is it, is it kind of monolithic, or is it detailed in any regard?</w:t>
      </w:r>
    </w:p>
    <w:p w:rsidR="00000000" w:rsidDel="00000000" w:rsidP="00000000" w:rsidRDefault="00000000" w:rsidRPr="00000000" w14:paraId="00000585">
      <w:pPr>
        <w:spacing w:after="0" w:lineRule="auto"/>
        <w:ind w:left="0" w:firstLine="0"/>
        <w:rPr/>
      </w:pPr>
      <w:r w:rsidDel="00000000" w:rsidR="00000000" w:rsidRPr="00000000">
        <w:rPr>
          <w:rtl w:val="0"/>
        </w:rPr>
      </w:r>
    </w:p>
    <w:p w:rsidR="00000000" w:rsidDel="00000000" w:rsidP="00000000" w:rsidRDefault="00000000" w:rsidRPr="00000000" w14:paraId="00000586">
      <w:pPr>
        <w:spacing w:after="0" w:lineRule="auto"/>
        <w:ind w:left="0" w:firstLine="0"/>
        <w:rPr/>
      </w:pPr>
      <w:r w:rsidDel="00000000" w:rsidR="00000000" w:rsidRPr="00000000">
        <w:rPr>
          <w:rtl w:val="0"/>
        </w:rPr>
        <w:t xml:space="preserve">AUSTIN: It’s - it’s monolithic in the sense that it seems built to a design to communicate power. But! It has windows, and it has, um, and it, you know, it’s clear that it’s a lived in tower, it’s not </w:t>
      </w:r>
      <w:r w:rsidDel="00000000" w:rsidR="00000000" w:rsidRPr="00000000">
        <w:rPr>
          <w:i w:val="1"/>
          <w:rtl w:val="0"/>
        </w:rPr>
        <w:t xml:space="preserve">just</w:t>
      </w:r>
      <w:r w:rsidDel="00000000" w:rsidR="00000000" w:rsidRPr="00000000">
        <w:rPr>
          <w:rtl w:val="0"/>
        </w:rPr>
        <w:t xml:space="preserve"> an obelisk in the middle of the ocean.</w:t>
      </w:r>
    </w:p>
    <w:p w:rsidR="00000000" w:rsidDel="00000000" w:rsidP="00000000" w:rsidRDefault="00000000" w:rsidRPr="00000000" w14:paraId="00000587">
      <w:pPr>
        <w:spacing w:after="0" w:lineRule="auto"/>
        <w:ind w:left="0" w:firstLine="0"/>
        <w:rPr/>
      </w:pPr>
      <w:r w:rsidDel="00000000" w:rsidR="00000000" w:rsidRPr="00000000">
        <w:rPr>
          <w:rtl w:val="0"/>
        </w:rPr>
      </w:r>
    </w:p>
    <w:p w:rsidR="00000000" w:rsidDel="00000000" w:rsidP="00000000" w:rsidRDefault="00000000" w:rsidRPr="00000000" w14:paraId="00000588">
      <w:pPr>
        <w:spacing w:after="0" w:lineRule="auto"/>
        <w:ind w:left="0" w:firstLine="0"/>
        <w:rPr/>
      </w:pPr>
      <w:r w:rsidDel="00000000" w:rsidR="00000000" w:rsidRPr="00000000">
        <w:rPr>
          <w:rtl w:val="0"/>
        </w:rPr>
        <w:t xml:space="preserve">JACK: Oh…</w:t>
      </w:r>
    </w:p>
    <w:p w:rsidR="00000000" w:rsidDel="00000000" w:rsidP="00000000" w:rsidRDefault="00000000" w:rsidRPr="00000000" w14:paraId="00000589">
      <w:pPr>
        <w:spacing w:after="0" w:lineRule="auto"/>
        <w:ind w:left="0" w:firstLine="0"/>
        <w:rPr/>
      </w:pPr>
      <w:r w:rsidDel="00000000" w:rsidR="00000000" w:rsidRPr="00000000">
        <w:rPr>
          <w:rtl w:val="0"/>
        </w:rPr>
      </w:r>
    </w:p>
    <w:p w:rsidR="00000000" w:rsidDel="00000000" w:rsidP="00000000" w:rsidRDefault="00000000" w:rsidRPr="00000000" w14:paraId="0000058A">
      <w:pPr>
        <w:spacing w:after="0" w:lineRule="auto"/>
        <w:ind w:left="0" w:firstLine="0"/>
        <w:rPr/>
      </w:pPr>
      <w:r w:rsidDel="00000000" w:rsidR="00000000" w:rsidRPr="00000000">
        <w:rPr>
          <w:rtl w:val="0"/>
        </w:rPr>
        <w:t xml:space="preserve">AUSTIN: But it - but it has design elements, there are little engravings on it, you can tell even from here. Or big engravings on it, that you can see from here, embellishments. They’re closing quickly, they will be in striking distance, [clock chimes] momentarily [ALI laughs]. What do you do?</w:t>
      </w:r>
    </w:p>
    <w:p w:rsidR="00000000" w:rsidDel="00000000" w:rsidP="00000000" w:rsidRDefault="00000000" w:rsidRPr="00000000" w14:paraId="0000058B">
      <w:pPr>
        <w:spacing w:after="0" w:lineRule="auto"/>
        <w:ind w:left="0" w:firstLine="0"/>
        <w:rPr/>
      </w:pPr>
      <w:r w:rsidDel="00000000" w:rsidR="00000000" w:rsidRPr="00000000">
        <w:rPr>
          <w:rtl w:val="0"/>
        </w:rPr>
      </w:r>
    </w:p>
    <w:p w:rsidR="00000000" w:rsidDel="00000000" w:rsidP="00000000" w:rsidRDefault="00000000" w:rsidRPr="00000000" w14:paraId="0000058C">
      <w:pPr>
        <w:spacing w:after="0" w:lineRule="auto"/>
        <w:ind w:left="0" w:firstLine="0"/>
        <w:rPr/>
      </w:pPr>
      <w:r w:rsidDel="00000000" w:rsidR="00000000" w:rsidRPr="00000000">
        <w:rPr>
          <w:rtl w:val="0"/>
        </w:rPr>
        <w:t xml:space="preserve">NICK: [pause] [cross] One of them sounds like a clock.</w:t>
      </w:r>
    </w:p>
    <w:p w:rsidR="00000000" w:rsidDel="00000000" w:rsidP="00000000" w:rsidRDefault="00000000" w:rsidRPr="00000000" w14:paraId="0000058D">
      <w:pPr>
        <w:spacing w:after="0" w:lineRule="auto"/>
        <w:ind w:left="0" w:firstLine="0"/>
        <w:rPr/>
      </w:pPr>
      <w:r w:rsidDel="00000000" w:rsidR="00000000" w:rsidRPr="00000000">
        <w:rPr>
          <w:rtl w:val="0"/>
        </w:rPr>
      </w:r>
    </w:p>
    <w:p w:rsidR="00000000" w:rsidDel="00000000" w:rsidP="00000000" w:rsidRDefault="00000000" w:rsidRPr="00000000" w14:paraId="0000058E">
      <w:pPr>
        <w:spacing w:after="0" w:lineRule="auto"/>
        <w:ind w:left="0" w:firstLine="0"/>
        <w:rPr/>
      </w:pPr>
      <w:r w:rsidDel="00000000" w:rsidR="00000000" w:rsidRPr="00000000">
        <w:rPr>
          <w:rtl w:val="0"/>
        </w:rPr>
        <w:t xml:space="preserve">KEITH: [cross] Um.</w:t>
      </w:r>
    </w:p>
    <w:p w:rsidR="00000000" w:rsidDel="00000000" w:rsidP="00000000" w:rsidRDefault="00000000" w:rsidRPr="00000000" w14:paraId="0000058F">
      <w:pPr>
        <w:spacing w:after="0" w:lineRule="auto"/>
        <w:ind w:left="0" w:firstLine="0"/>
        <w:rPr/>
      </w:pPr>
      <w:r w:rsidDel="00000000" w:rsidR="00000000" w:rsidRPr="00000000">
        <w:rPr>
          <w:rtl w:val="0"/>
        </w:rPr>
      </w:r>
    </w:p>
    <w:p w:rsidR="00000000" w:rsidDel="00000000" w:rsidP="00000000" w:rsidRDefault="00000000" w:rsidRPr="00000000" w14:paraId="00000590">
      <w:pPr>
        <w:spacing w:after="0" w:lineRule="auto"/>
        <w:ind w:left="0" w:firstLine="0"/>
        <w:rPr/>
      </w:pPr>
      <w:r w:rsidDel="00000000" w:rsidR="00000000" w:rsidRPr="00000000">
        <w:rPr>
          <w:rtl w:val="0"/>
        </w:rPr>
        <w:t xml:space="preserve">ART: Um. So, so, so, getting armored is not an option?</w:t>
      </w:r>
    </w:p>
    <w:p w:rsidR="00000000" w:rsidDel="00000000" w:rsidP="00000000" w:rsidRDefault="00000000" w:rsidRPr="00000000" w14:paraId="00000591">
      <w:pPr>
        <w:spacing w:after="0" w:lineRule="auto"/>
        <w:ind w:left="0" w:firstLine="0"/>
        <w:rPr/>
      </w:pPr>
      <w:r w:rsidDel="00000000" w:rsidR="00000000" w:rsidRPr="00000000">
        <w:rPr>
          <w:rtl w:val="0"/>
        </w:rPr>
      </w:r>
    </w:p>
    <w:p w:rsidR="00000000" w:rsidDel="00000000" w:rsidP="00000000" w:rsidRDefault="00000000" w:rsidRPr="00000000" w14:paraId="00000592">
      <w:pPr>
        <w:spacing w:after="0" w:lineRule="auto"/>
        <w:ind w:left="0" w:firstLine="0"/>
        <w:rPr/>
      </w:pPr>
      <w:r w:rsidDel="00000000" w:rsidR="00000000" w:rsidRPr="00000000">
        <w:rPr>
          <w:rtl w:val="0"/>
        </w:rPr>
        <w:t xml:space="preserve">AUSTIN: I don’t think it’s an option.</w:t>
      </w:r>
    </w:p>
    <w:p w:rsidR="00000000" w:rsidDel="00000000" w:rsidP="00000000" w:rsidRDefault="00000000" w:rsidRPr="00000000" w14:paraId="00000593">
      <w:pPr>
        <w:spacing w:after="0" w:lineRule="auto"/>
        <w:ind w:left="0" w:firstLine="0"/>
        <w:rPr/>
      </w:pPr>
      <w:r w:rsidDel="00000000" w:rsidR="00000000" w:rsidRPr="00000000">
        <w:rPr>
          <w:rtl w:val="0"/>
        </w:rPr>
      </w:r>
    </w:p>
    <w:p w:rsidR="00000000" w:rsidDel="00000000" w:rsidP="00000000" w:rsidRDefault="00000000" w:rsidRPr="00000000" w14:paraId="00000594">
      <w:pPr>
        <w:spacing w:after="0" w:lineRule="auto"/>
        <w:ind w:left="0" w:firstLine="0"/>
        <w:rPr/>
      </w:pPr>
      <w:r w:rsidDel="00000000" w:rsidR="00000000" w:rsidRPr="00000000">
        <w:rPr>
          <w:rtl w:val="0"/>
        </w:rPr>
        <w:t xml:space="preserve">ART: Oh. </w:t>
      </w:r>
    </w:p>
    <w:p w:rsidR="00000000" w:rsidDel="00000000" w:rsidP="00000000" w:rsidRDefault="00000000" w:rsidRPr="00000000" w14:paraId="00000595">
      <w:pPr>
        <w:spacing w:after="0" w:lineRule="auto"/>
        <w:ind w:left="0" w:firstLine="0"/>
        <w:rPr/>
      </w:pPr>
      <w:r w:rsidDel="00000000" w:rsidR="00000000" w:rsidRPr="00000000">
        <w:rPr>
          <w:rtl w:val="0"/>
        </w:rPr>
      </w:r>
    </w:p>
    <w:p w:rsidR="00000000" w:rsidDel="00000000" w:rsidP="00000000" w:rsidRDefault="00000000" w:rsidRPr="00000000" w14:paraId="00000596">
      <w:pPr>
        <w:spacing w:after="0" w:lineRule="auto"/>
        <w:ind w:left="0" w:firstLine="0"/>
        <w:rPr/>
      </w:pPr>
      <w:r w:rsidDel="00000000" w:rsidR="00000000" w:rsidRPr="00000000">
        <w:rPr>
          <w:rtl w:val="0"/>
        </w:rPr>
        <w:t xml:space="preserve">AUSTIN: Or you can do it, but, but they will be acting as you’re doing that.</w:t>
      </w:r>
    </w:p>
    <w:p w:rsidR="00000000" w:rsidDel="00000000" w:rsidP="00000000" w:rsidRDefault="00000000" w:rsidRPr="00000000" w14:paraId="00000597">
      <w:pPr>
        <w:spacing w:after="0" w:lineRule="auto"/>
        <w:ind w:left="0" w:firstLine="0"/>
        <w:rPr/>
      </w:pPr>
      <w:r w:rsidDel="00000000" w:rsidR="00000000" w:rsidRPr="00000000">
        <w:rPr>
          <w:rtl w:val="0"/>
        </w:rPr>
      </w:r>
    </w:p>
    <w:p w:rsidR="00000000" w:rsidDel="00000000" w:rsidP="00000000" w:rsidRDefault="00000000" w:rsidRPr="00000000" w14:paraId="00000598">
      <w:pPr>
        <w:spacing w:after="0" w:lineRule="auto"/>
        <w:ind w:left="0" w:firstLine="0"/>
        <w:rPr/>
      </w:pPr>
      <w:r w:rsidDel="00000000" w:rsidR="00000000" w:rsidRPr="00000000">
        <w:rPr>
          <w:rtl w:val="0"/>
        </w:rPr>
        <w:t xml:space="preserve">ART: Alright, I guess I, I ready, I ready my weapon, I, I, I take my, my halberd out and I, you know, kind of brace for a charge.</w:t>
      </w:r>
    </w:p>
    <w:p w:rsidR="00000000" w:rsidDel="00000000" w:rsidP="00000000" w:rsidRDefault="00000000" w:rsidRPr="00000000" w14:paraId="00000599">
      <w:pPr>
        <w:spacing w:after="0" w:lineRule="auto"/>
        <w:ind w:left="0" w:firstLine="0"/>
        <w:rPr/>
      </w:pPr>
      <w:r w:rsidDel="00000000" w:rsidR="00000000" w:rsidRPr="00000000">
        <w:rPr>
          <w:rtl w:val="0"/>
        </w:rPr>
      </w:r>
    </w:p>
    <w:p w:rsidR="00000000" w:rsidDel="00000000" w:rsidP="00000000" w:rsidRDefault="00000000" w:rsidRPr="00000000" w14:paraId="0000059A">
      <w:pPr>
        <w:spacing w:after="0" w:lineRule="auto"/>
        <w:ind w:left="0" w:firstLine="0"/>
        <w:rPr/>
      </w:pPr>
      <w:r w:rsidDel="00000000" w:rsidR="00000000" w:rsidRPr="00000000">
        <w:rPr>
          <w:rtl w:val="0"/>
        </w:rPr>
        <w:t xml:space="preserve">KEITH: Um.</w:t>
      </w:r>
    </w:p>
    <w:p w:rsidR="00000000" w:rsidDel="00000000" w:rsidP="00000000" w:rsidRDefault="00000000" w:rsidRPr="00000000" w14:paraId="0000059B">
      <w:pPr>
        <w:spacing w:after="0" w:lineRule="auto"/>
        <w:ind w:left="0" w:firstLine="0"/>
        <w:rPr/>
      </w:pPr>
      <w:r w:rsidDel="00000000" w:rsidR="00000000" w:rsidRPr="00000000">
        <w:rPr>
          <w:rtl w:val="0"/>
        </w:rPr>
      </w:r>
    </w:p>
    <w:p w:rsidR="00000000" w:rsidDel="00000000" w:rsidP="00000000" w:rsidRDefault="00000000" w:rsidRPr="00000000" w14:paraId="0000059C">
      <w:pPr>
        <w:spacing w:after="0" w:lineRule="auto"/>
        <w:ind w:left="0" w:firstLine="0"/>
        <w:rPr/>
      </w:pPr>
      <w:r w:rsidDel="00000000" w:rsidR="00000000" w:rsidRPr="00000000">
        <w:rPr>
          <w:rtl w:val="0"/>
        </w:rPr>
        <w:t xml:space="preserve">AUSTIN: What about the rest of you? What are you doing?</w:t>
      </w:r>
    </w:p>
    <w:p w:rsidR="00000000" w:rsidDel="00000000" w:rsidP="00000000" w:rsidRDefault="00000000" w:rsidRPr="00000000" w14:paraId="0000059D">
      <w:pPr>
        <w:spacing w:after="0" w:lineRule="auto"/>
        <w:ind w:left="0" w:firstLine="0"/>
        <w:rPr/>
      </w:pPr>
      <w:r w:rsidDel="00000000" w:rsidR="00000000" w:rsidRPr="00000000">
        <w:rPr>
          <w:rtl w:val="0"/>
        </w:rPr>
      </w:r>
    </w:p>
    <w:p w:rsidR="00000000" w:rsidDel="00000000" w:rsidP="00000000" w:rsidRDefault="00000000" w:rsidRPr="00000000" w14:paraId="0000059E">
      <w:pPr>
        <w:spacing w:after="0" w:lineRule="auto"/>
        <w:ind w:left="0" w:firstLine="0"/>
        <w:rPr/>
      </w:pPr>
      <w:r w:rsidDel="00000000" w:rsidR="00000000" w:rsidRPr="00000000">
        <w:rPr>
          <w:rtl w:val="0"/>
        </w:rPr>
        <w:t xml:space="preserve">KEITH: I’m going to… [pause] I’m gonna turn into a, a, a big eagle.</w:t>
      </w:r>
    </w:p>
    <w:p w:rsidR="00000000" w:rsidDel="00000000" w:rsidP="00000000" w:rsidRDefault="00000000" w:rsidRPr="00000000" w14:paraId="0000059F">
      <w:pPr>
        <w:spacing w:after="0" w:lineRule="auto"/>
        <w:ind w:left="0" w:firstLine="0"/>
        <w:rPr/>
      </w:pPr>
      <w:r w:rsidDel="00000000" w:rsidR="00000000" w:rsidRPr="00000000">
        <w:rPr>
          <w:rtl w:val="0"/>
        </w:rPr>
      </w:r>
    </w:p>
    <w:p w:rsidR="00000000" w:rsidDel="00000000" w:rsidP="00000000" w:rsidRDefault="00000000" w:rsidRPr="00000000" w14:paraId="000005A0">
      <w:pPr>
        <w:spacing w:after="0" w:lineRule="auto"/>
        <w:ind w:left="0" w:firstLine="0"/>
        <w:rPr/>
      </w:pPr>
      <w:r w:rsidDel="00000000" w:rsidR="00000000" w:rsidRPr="00000000">
        <w:rPr>
          <w:rtl w:val="0"/>
        </w:rPr>
        <w:t xml:space="preserve">AUSTIN: Okay. So Fero lifts off into the air, and as a big eagle, as they come swarm- like, </w:t>
      </w:r>
    </w:p>
    <w:p w:rsidR="00000000" w:rsidDel="00000000" w:rsidP="00000000" w:rsidRDefault="00000000" w:rsidRPr="00000000" w14:paraId="000005A1">
      <w:pPr>
        <w:spacing w:after="0" w:lineRule="auto"/>
        <w:ind w:left="0" w:firstLine="0"/>
        <w:rPr/>
      </w:pPr>
      <w:r w:rsidDel="00000000" w:rsidR="00000000" w:rsidRPr="00000000">
        <w:rPr>
          <w:rtl w:val="0"/>
        </w:rPr>
        <w:t xml:space="preserve">swooping down at the rest of you.</w:t>
      </w:r>
    </w:p>
    <w:p w:rsidR="00000000" w:rsidDel="00000000" w:rsidP="00000000" w:rsidRDefault="00000000" w:rsidRPr="00000000" w14:paraId="000005A2">
      <w:pPr>
        <w:spacing w:after="0" w:lineRule="auto"/>
        <w:ind w:left="0" w:firstLine="0"/>
        <w:rPr/>
      </w:pPr>
      <w:r w:rsidDel="00000000" w:rsidR="00000000" w:rsidRPr="00000000">
        <w:rPr>
          <w:rtl w:val="0"/>
        </w:rPr>
      </w:r>
    </w:p>
    <w:p w:rsidR="00000000" w:rsidDel="00000000" w:rsidP="00000000" w:rsidRDefault="00000000" w:rsidRPr="00000000" w14:paraId="000005A3">
      <w:pPr>
        <w:spacing w:after="0" w:lineRule="auto"/>
        <w:ind w:left="0" w:firstLine="0"/>
        <w:rPr/>
      </w:pPr>
      <w:r w:rsidDel="00000000" w:rsidR="00000000" w:rsidRPr="00000000">
        <w:rPr>
          <w:rtl w:val="0"/>
        </w:rPr>
        <w:t xml:space="preserve">KEITH: Mmhm.</w:t>
      </w:r>
    </w:p>
    <w:p w:rsidR="00000000" w:rsidDel="00000000" w:rsidP="00000000" w:rsidRDefault="00000000" w:rsidRPr="00000000" w14:paraId="000005A4">
      <w:pPr>
        <w:spacing w:after="0" w:lineRule="auto"/>
        <w:ind w:left="0" w:firstLine="0"/>
        <w:rPr/>
      </w:pPr>
      <w:r w:rsidDel="00000000" w:rsidR="00000000" w:rsidRPr="00000000">
        <w:rPr>
          <w:rtl w:val="0"/>
        </w:rPr>
      </w:r>
    </w:p>
    <w:p w:rsidR="00000000" w:rsidDel="00000000" w:rsidP="00000000" w:rsidRDefault="00000000" w:rsidRPr="00000000" w14:paraId="000005A5">
      <w:pPr>
        <w:spacing w:after="0" w:lineRule="auto"/>
        <w:ind w:left="0" w:firstLine="0"/>
        <w:rPr/>
      </w:pPr>
      <w:r w:rsidDel="00000000" w:rsidR="00000000" w:rsidRPr="00000000">
        <w:rPr>
          <w:rtl w:val="0"/>
        </w:rPr>
        <w:t xml:space="preserve">AUSTIN: At the moment, they seem to be ignoring Fero. Um, Ali - sorry, Hella, Great Phantasmo, and Lem, what are, what are you guys doing?</w:t>
      </w:r>
    </w:p>
    <w:p w:rsidR="00000000" w:rsidDel="00000000" w:rsidP="00000000" w:rsidRDefault="00000000" w:rsidRPr="00000000" w14:paraId="000005A6">
      <w:pPr>
        <w:spacing w:after="0" w:lineRule="auto"/>
        <w:ind w:left="0" w:firstLine="0"/>
        <w:rPr/>
      </w:pPr>
      <w:r w:rsidDel="00000000" w:rsidR="00000000" w:rsidRPr="00000000">
        <w:rPr>
          <w:rtl w:val="0"/>
        </w:rPr>
      </w:r>
    </w:p>
    <w:p w:rsidR="00000000" w:rsidDel="00000000" w:rsidP="00000000" w:rsidRDefault="00000000" w:rsidRPr="00000000" w14:paraId="000005A7">
      <w:pPr>
        <w:spacing w:after="0" w:lineRule="auto"/>
        <w:ind w:left="0" w:firstLine="0"/>
        <w:rPr/>
      </w:pPr>
      <w:r w:rsidDel="00000000" w:rsidR="00000000" w:rsidRPr="00000000">
        <w:rPr>
          <w:rtl w:val="0"/>
        </w:rPr>
        <w:t xml:space="preserve">JACK: Um, would I have time to make a little performance?</w:t>
      </w:r>
    </w:p>
    <w:p w:rsidR="00000000" w:rsidDel="00000000" w:rsidP="00000000" w:rsidRDefault="00000000" w:rsidRPr="00000000" w14:paraId="000005A8">
      <w:pPr>
        <w:spacing w:after="0" w:lineRule="auto"/>
        <w:ind w:left="0" w:firstLine="0"/>
        <w:rPr/>
      </w:pPr>
      <w:r w:rsidDel="00000000" w:rsidR="00000000" w:rsidRPr="00000000">
        <w:rPr>
          <w:rtl w:val="0"/>
        </w:rPr>
      </w:r>
    </w:p>
    <w:p w:rsidR="00000000" w:rsidDel="00000000" w:rsidP="00000000" w:rsidRDefault="00000000" w:rsidRPr="00000000" w14:paraId="000005A9">
      <w:pPr>
        <w:spacing w:after="0" w:lineRule="auto"/>
        <w:ind w:left="0" w:firstLine="0"/>
        <w:rPr/>
      </w:pPr>
      <w:r w:rsidDel="00000000" w:rsidR="00000000" w:rsidRPr="00000000">
        <w:rPr>
          <w:rtl w:val="0"/>
        </w:rPr>
        <w:t xml:space="preserve">AUSTIN: You could take - yeah, you could begin it.</w:t>
      </w:r>
    </w:p>
    <w:p w:rsidR="00000000" w:rsidDel="00000000" w:rsidP="00000000" w:rsidRDefault="00000000" w:rsidRPr="00000000" w14:paraId="000005AA">
      <w:pPr>
        <w:spacing w:after="0" w:lineRule="auto"/>
        <w:ind w:left="0" w:firstLine="0"/>
        <w:rPr/>
      </w:pPr>
      <w:r w:rsidDel="00000000" w:rsidR="00000000" w:rsidRPr="00000000">
        <w:rPr>
          <w:rtl w:val="0"/>
        </w:rPr>
      </w:r>
    </w:p>
    <w:p w:rsidR="00000000" w:rsidDel="00000000" w:rsidP="00000000" w:rsidRDefault="00000000" w:rsidRPr="00000000" w14:paraId="000005AB">
      <w:pPr>
        <w:spacing w:after="0" w:lineRule="auto"/>
        <w:ind w:left="0" w:firstLine="0"/>
        <w:rPr/>
      </w:pPr>
      <w:r w:rsidDel="00000000" w:rsidR="00000000" w:rsidRPr="00000000">
        <w:rPr>
          <w:rtl w:val="0"/>
        </w:rPr>
        <w:t xml:space="preserve">JACK: Part of Arcane Art? Alright so I’m gonna just like shake the, the, my violin case free of </w:t>
      </w:r>
    </w:p>
    <w:p w:rsidR="00000000" w:rsidDel="00000000" w:rsidP="00000000" w:rsidRDefault="00000000" w:rsidRPr="00000000" w14:paraId="000005AC">
      <w:pPr>
        <w:spacing w:after="0" w:lineRule="auto"/>
        <w:ind w:left="0" w:firstLine="0"/>
        <w:rPr/>
      </w:pPr>
      <w:r w:rsidDel="00000000" w:rsidR="00000000" w:rsidRPr="00000000">
        <w:rPr>
          <w:rtl w:val="0"/>
        </w:rPr>
        <w:t xml:space="preserve">seawater. [cross] It’s… okay, it’s — </w:t>
      </w:r>
    </w:p>
    <w:p w:rsidR="00000000" w:rsidDel="00000000" w:rsidP="00000000" w:rsidRDefault="00000000" w:rsidRPr="00000000" w14:paraId="000005AD">
      <w:pPr>
        <w:spacing w:after="0" w:lineRule="auto"/>
        <w:ind w:left="0" w:firstLine="0"/>
        <w:rPr/>
      </w:pPr>
      <w:r w:rsidDel="00000000" w:rsidR="00000000" w:rsidRPr="00000000">
        <w:rPr>
          <w:rtl w:val="0"/>
        </w:rPr>
      </w:r>
    </w:p>
    <w:p w:rsidR="00000000" w:rsidDel="00000000" w:rsidP="00000000" w:rsidRDefault="00000000" w:rsidRPr="00000000" w14:paraId="000005AE">
      <w:pPr>
        <w:spacing w:after="0" w:lineRule="auto"/>
        <w:ind w:left="0" w:firstLine="0"/>
        <w:rPr/>
      </w:pPr>
      <w:r w:rsidDel="00000000" w:rsidR="00000000" w:rsidRPr="00000000">
        <w:rPr>
          <w:rtl w:val="0"/>
        </w:rPr>
        <w:t xml:space="preserve">AUSTIN: [cross] No one has seen him do this before. Except to play, right? This is - I want to make sure that we have the color of this. This is a thing that we talked about off of recording. No one’s seen him do anything [amused] interesting with his violin, except play a few [cross] good tunes, right? </w:t>
      </w:r>
    </w:p>
    <w:p w:rsidR="00000000" w:rsidDel="00000000" w:rsidP="00000000" w:rsidRDefault="00000000" w:rsidRPr="00000000" w14:paraId="000005AF">
      <w:pPr>
        <w:spacing w:after="0" w:lineRule="auto"/>
        <w:ind w:left="0" w:firstLine="0"/>
        <w:rPr/>
      </w:pPr>
      <w:r w:rsidDel="00000000" w:rsidR="00000000" w:rsidRPr="00000000">
        <w:rPr>
          <w:rtl w:val="0"/>
        </w:rPr>
      </w:r>
    </w:p>
    <w:p w:rsidR="00000000" w:rsidDel="00000000" w:rsidP="00000000" w:rsidRDefault="00000000" w:rsidRPr="00000000" w14:paraId="000005B0">
      <w:pPr>
        <w:spacing w:after="0" w:lineRule="auto"/>
        <w:ind w:left="0" w:firstLine="0"/>
        <w:rPr/>
      </w:pPr>
      <w:r w:rsidDel="00000000" w:rsidR="00000000" w:rsidRPr="00000000">
        <w:rPr>
          <w:rtl w:val="0"/>
        </w:rPr>
        <w:t xml:space="preserve">JACK: [cross] Oi! [laughing] That - that doesn’t give credit to my tunes! [laughter] You know -</w:t>
      </w:r>
    </w:p>
    <w:p w:rsidR="00000000" w:rsidDel="00000000" w:rsidP="00000000" w:rsidRDefault="00000000" w:rsidRPr="00000000" w14:paraId="000005B1">
      <w:pPr>
        <w:spacing w:after="0" w:lineRule="auto"/>
        <w:ind w:left="0" w:firstLine="0"/>
        <w:rPr/>
      </w:pPr>
      <w:r w:rsidDel="00000000" w:rsidR="00000000" w:rsidRPr="00000000">
        <w:rPr>
          <w:rtl w:val="0"/>
        </w:rPr>
      </w:r>
    </w:p>
    <w:p w:rsidR="00000000" w:rsidDel="00000000" w:rsidP="00000000" w:rsidRDefault="00000000" w:rsidRPr="00000000" w14:paraId="000005B2">
      <w:pPr>
        <w:spacing w:after="0" w:lineRule="auto"/>
        <w:ind w:left="0" w:firstLine="0"/>
        <w:rPr/>
      </w:pPr>
      <w:r w:rsidDel="00000000" w:rsidR="00000000" w:rsidRPr="00000000">
        <w:rPr>
          <w:rtl w:val="0"/>
        </w:rPr>
        <w:t xml:space="preserve">AUSTIN: No, they’re very good, they’re very good tunes!</w:t>
      </w:r>
    </w:p>
    <w:p w:rsidR="00000000" w:rsidDel="00000000" w:rsidP="00000000" w:rsidRDefault="00000000" w:rsidRPr="00000000" w14:paraId="000005B3">
      <w:pPr>
        <w:spacing w:after="0" w:lineRule="auto"/>
        <w:ind w:left="0" w:firstLine="0"/>
        <w:rPr/>
      </w:pPr>
      <w:r w:rsidDel="00000000" w:rsidR="00000000" w:rsidRPr="00000000">
        <w:rPr>
          <w:rtl w:val="0"/>
        </w:rPr>
      </w:r>
    </w:p>
    <w:p w:rsidR="00000000" w:rsidDel="00000000" w:rsidP="00000000" w:rsidRDefault="00000000" w:rsidRPr="00000000" w14:paraId="000005B4">
      <w:pPr>
        <w:spacing w:after="0" w:lineRule="auto"/>
        <w:ind w:left="0" w:firstLine="0"/>
        <w:rPr/>
      </w:pPr>
      <w:r w:rsidDel="00000000" w:rsidR="00000000" w:rsidRPr="00000000">
        <w:rPr>
          <w:rtl w:val="0"/>
        </w:rPr>
        <w:t xml:space="preserve">KEITH: Oh, I want to say that I got a - for Shapeshifter I have a hold 2.</w:t>
      </w:r>
    </w:p>
    <w:p w:rsidR="00000000" w:rsidDel="00000000" w:rsidP="00000000" w:rsidRDefault="00000000" w:rsidRPr="00000000" w14:paraId="000005B5">
      <w:pPr>
        <w:spacing w:after="0" w:lineRule="auto"/>
        <w:ind w:left="0" w:firstLine="0"/>
        <w:rPr/>
      </w:pPr>
      <w:r w:rsidDel="00000000" w:rsidR="00000000" w:rsidRPr="00000000">
        <w:rPr>
          <w:rtl w:val="0"/>
        </w:rPr>
      </w:r>
    </w:p>
    <w:p w:rsidR="00000000" w:rsidDel="00000000" w:rsidP="00000000" w:rsidRDefault="00000000" w:rsidRPr="00000000" w14:paraId="000005B6">
      <w:pPr>
        <w:spacing w:after="0" w:lineRule="auto"/>
        <w:ind w:left="0" w:firstLine="0"/>
        <w:rPr/>
      </w:pPr>
      <w:r w:rsidDel="00000000" w:rsidR="00000000" w:rsidRPr="00000000">
        <w:rPr>
          <w:rtl w:val="0"/>
        </w:rPr>
        <w:t xml:space="preserve">AUSTIN: [pause] Okay.</w:t>
      </w:r>
    </w:p>
    <w:p w:rsidR="00000000" w:rsidDel="00000000" w:rsidP="00000000" w:rsidRDefault="00000000" w:rsidRPr="00000000" w14:paraId="000005B7">
      <w:pPr>
        <w:spacing w:after="0" w:lineRule="auto"/>
        <w:ind w:left="0" w:firstLine="0"/>
        <w:rPr/>
      </w:pPr>
      <w:r w:rsidDel="00000000" w:rsidR="00000000" w:rsidRPr="00000000">
        <w:rPr>
          <w:rtl w:val="0"/>
        </w:rPr>
      </w:r>
    </w:p>
    <w:p w:rsidR="00000000" w:rsidDel="00000000" w:rsidP="00000000" w:rsidRDefault="00000000" w:rsidRPr="00000000" w14:paraId="000005B8">
      <w:pPr>
        <w:spacing w:after="0" w:lineRule="auto"/>
        <w:ind w:left="0" w:firstLine="0"/>
        <w:rPr/>
      </w:pPr>
      <w:r w:rsidDel="00000000" w:rsidR="00000000" w:rsidRPr="00000000">
        <w:rPr>
          <w:rtl w:val="0"/>
        </w:rPr>
        <w:t xml:space="preserve">JACK: Oh a - a hold 2, what does that do?</w:t>
      </w:r>
    </w:p>
    <w:p w:rsidR="00000000" w:rsidDel="00000000" w:rsidP="00000000" w:rsidRDefault="00000000" w:rsidRPr="00000000" w14:paraId="000005B9">
      <w:pPr>
        <w:spacing w:after="0" w:lineRule="auto"/>
        <w:ind w:left="0" w:firstLine="0"/>
        <w:rPr/>
      </w:pPr>
      <w:r w:rsidDel="00000000" w:rsidR="00000000" w:rsidRPr="00000000">
        <w:rPr>
          <w:rtl w:val="0"/>
        </w:rPr>
      </w:r>
    </w:p>
    <w:p w:rsidR="00000000" w:rsidDel="00000000" w:rsidP="00000000" w:rsidRDefault="00000000" w:rsidRPr="00000000" w14:paraId="000005BA">
      <w:pPr>
        <w:spacing w:after="0" w:lineRule="auto"/>
        <w:ind w:left="0" w:firstLine="0"/>
        <w:rPr/>
      </w:pPr>
      <w:r w:rsidDel="00000000" w:rsidR="00000000" w:rsidRPr="00000000">
        <w:rPr>
          <w:rtl w:val="0"/>
        </w:rPr>
        <w:t xml:space="preserve">KEITH: That means that I can, I can stay in the Shapeshifter form for as long as I want, but after </w:t>
      </w:r>
    </w:p>
    <w:p w:rsidR="00000000" w:rsidDel="00000000" w:rsidP="00000000" w:rsidRDefault="00000000" w:rsidRPr="00000000" w14:paraId="000005BB">
      <w:pPr>
        <w:spacing w:after="0" w:lineRule="auto"/>
        <w:ind w:left="0" w:firstLine="0"/>
        <w:rPr/>
      </w:pPr>
      <w:r w:rsidDel="00000000" w:rsidR="00000000" w:rsidRPr="00000000">
        <w:rPr>
          <w:rtl w:val="0"/>
        </w:rPr>
        <w:t xml:space="preserve">my second move, I, I revert back into my,</w:t>
      </w:r>
    </w:p>
    <w:p w:rsidR="00000000" w:rsidDel="00000000" w:rsidP="00000000" w:rsidRDefault="00000000" w:rsidRPr="00000000" w14:paraId="000005BC">
      <w:pPr>
        <w:spacing w:after="0" w:lineRule="auto"/>
        <w:ind w:left="0" w:firstLine="0"/>
        <w:rPr/>
      </w:pPr>
      <w:r w:rsidDel="00000000" w:rsidR="00000000" w:rsidRPr="00000000">
        <w:rPr>
          <w:rtl w:val="0"/>
        </w:rPr>
      </w:r>
    </w:p>
    <w:p w:rsidR="00000000" w:rsidDel="00000000" w:rsidP="00000000" w:rsidRDefault="00000000" w:rsidRPr="00000000" w14:paraId="000005BD">
      <w:pPr>
        <w:spacing w:after="0" w:lineRule="auto"/>
        <w:ind w:left="0" w:firstLine="0"/>
        <w:rPr/>
      </w:pPr>
      <w:r w:rsidDel="00000000" w:rsidR="00000000" w:rsidRPr="00000000">
        <w:rPr>
          <w:rtl w:val="0"/>
        </w:rPr>
        <w:t xml:space="preserve">JACK: [cross] Okay.</w:t>
      </w:r>
    </w:p>
    <w:p w:rsidR="00000000" w:rsidDel="00000000" w:rsidP="00000000" w:rsidRDefault="00000000" w:rsidRPr="00000000" w14:paraId="000005BE">
      <w:pPr>
        <w:spacing w:after="0" w:lineRule="auto"/>
        <w:ind w:left="0" w:firstLine="0"/>
        <w:rPr/>
      </w:pPr>
      <w:r w:rsidDel="00000000" w:rsidR="00000000" w:rsidRPr="00000000">
        <w:rPr>
          <w:rtl w:val="0"/>
        </w:rPr>
      </w:r>
    </w:p>
    <w:p w:rsidR="00000000" w:rsidDel="00000000" w:rsidP="00000000" w:rsidRDefault="00000000" w:rsidRPr="00000000" w14:paraId="000005BF">
      <w:pPr>
        <w:spacing w:after="0" w:lineRule="auto"/>
        <w:ind w:left="0" w:firstLine="0"/>
        <w:rPr/>
      </w:pPr>
      <w:r w:rsidDel="00000000" w:rsidR="00000000" w:rsidRPr="00000000">
        <w:rPr>
          <w:rtl w:val="0"/>
        </w:rPr>
        <w:t xml:space="preserve">KEITH: [cross] my uh, halfling form.</w:t>
      </w:r>
    </w:p>
    <w:p w:rsidR="00000000" w:rsidDel="00000000" w:rsidP="00000000" w:rsidRDefault="00000000" w:rsidRPr="00000000" w14:paraId="000005C0">
      <w:pPr>
        <w:spacing w:after="0" w:lineRule="auto"/>
        <w:ind w:left="0" w:firstLine="0"/>
        <w:rPr/>
      </w:pPr>
      <w:r w:rsidDel="00000000" w:rsidR="00000000" w:rsidRPr="00000000">
        <w:rPr>
          <w:rtl w:val="0"/>
        </w:rPr>
      </w:r>
    </w:p>
    <w:p w:rsidR="00000000" w:rsidDel="00000000" w:rsidP="00000000" w:rsidRDefault="00000000" w:rsidRPr="00000000" w14:paraId="000005C1">
      <w:pPr>
        <w:spacing w:after="0" w:lineRule="auto"/>
        <w:ind w:left="0" w:firstLine="0"/>
        <w:rPr/>
      </w:pPr>
      <w:r w:rsidDel="00000000" w:rsidR="00000000" w:rsidRPr="00000000">
        <w:rPr>
          <w:rtl w:val="0"/>
        </w:rPr>
        <w:t xml:space="preserve">JACK: Okay.</w:t>
      </w:r>
    </w:p>
    <w:p w:rsidR="00000000" w:rsidDel="00000000" w:rsidP="00000000" w:rsidRDefault="00000000" w:rsidRPr="00000000" w14:paraId="000005C2">
      <w:pPr>
        <w:spacing w:after="0" w:lineRule="auto"/>
        <w:ind w:left="0" w:firstLine="0"/>
        <w:rPr/>
      </w:pPr>
      <w:r w:rsidDel="00000000" w:rsidR="00000000" w:rsidRPr="00000000">
        <w:rPr>
          <w:rtl w:val="0"/>
        </w:rPr>
      </w:r>
    </w:p>
    <w:p w:rsidR="00000000" w:rsidDel="00000000" w:rsidP="00000000" w:rsidRDefault="00000000" w:rsidRPr="00000000" w14:paraId="000005C3">
      <w:pPr>
        <w:spacing w:after="0" w:lineRule="auto"/>
        <w:ind w:left="0" w:firstLine="0"/>
        <w:rPr/>
      </w:pPr>
      <w:r w:rsidDel="00000000" w:rsidR="00000000" w:rsidRPr="00000000">
        <w:rPr>
          <w:rtl w:val="0"/>
        </w:rPr>
        <w:t xml:space="preserve">AUSTIN: Right.</w:t>
      </w:r>
    </w:p>
    <w:p w:rsidR="00000000" w:rsidDel="00000000" w:rsidP="00000000" w:rsidRDefault="00000000" w:rsidRPr="00000000" w14:paraId="000005C4">
      <w:pPr>
        <w:spacing w:after="0" w:lineRule="auto"/>
        <w:ind w:left="0" w:firstLine="0"/>
        <w:rPr/>
      </w:pPr>
      <w:r w:rsidDel="00000000" w:rsidR="00000000" w:rsidRPr="00000000">
        <w:rPr>
          <w:rtl w:val="0"/>
        </w:rPr>
      </w:r>
    </w:p>
    <w:p w:rsidR="00000000" w:rsidDel="00000000" w:rsidP="00000000" w:rsidRDefault="00000000" w:rsidRPr="00000000" w14:paraId="000005C5">
      <w:pPr>
        <w:spacing w:after="0" w:lineRule="auto"/>
        <w:ind w:left="0" w:firstLine="0"/>
        <w:rPr/>
      </w:pPr>
      <w:r w:rsidDel="00000000" w:rsidR="00000000" w:rsidRPr="00000000">
        <w:rPr>
          <w:rtl w:val="0"/>
        </w:rPr>
        <w:t xml:space="preserve">JACK: So, um, so I kind of like, shake the violin out of this oil cloth that it’s been in</w:t>
      </w:r>
    </w:p>
    <w:p w:rsidR="00000000" w:rsidDel="00000000" w:rsidP="00000000" w:rsidRDefault="00000000" w:rsidRPr="00000000" w14:paraId="000005C6">
      <w:pPr>
        <w:spacing w:after="0" w:lineRule="auto"/>
        <w:ind w:left="0" w:firstLine="0"/>
        <w:rPr/>
      </w:pPr>
      <w:r w:rsidDel="00000000" w:rsidR="00000000" w:rsidRPr="00000000">
        <w:rPr>
          <w:rtl w:val="0"/>
        </w:rPr>
      </w:r>
    </w:p>
    <w:p w:rsidR="00000000" w:rsidDel="00000000" w:rsidP="00000000" w:rsidRDefault="00000000" w:rsidRPr="00000000" w14:paraId="000005C7">
      <w:pPr>
        <w:spacing w:after="0" w:lineRule="auto"/>
        <w:ind w:left="0" w:firstLine="0"/>
        <w:rPr/>
      </w:pPr>
      <w:r w:rsidDel="00000000" w:rsidR="00000000" w:rsidRPr="00000000">
        <w:rPr>
          <w:rtl w:val="0"/>
        </w:rPr>
        <w:t xml:space="preserve">AUSTIN: [cross] Mm.</w:t>
      </w:r>
    </w:p>
    <w:p w:rsidR="00000000" w:rsidDel="00000000" w:rsidP="00000000" w:rsidRDefault="00000000" w:rsidRPr="00000000" w14:paraId="000005C8">
      <w:pPr>
        <w:spacing w:after="0" w:lineRule="auto"/>
        <w:ind w:left="0" w:firstLine="0"/>
        <w:rPr/>
      </w:pPr>
      <w:r w:rsidDel="00000000" w:rsidR="00000000" w:rsidRPr="00000000">
        <w:rPr>
          <w:rtl w:val="0"/>
        </w:rPr>
      </w:r>
    </w:p>
    <w:p w:rsidR="00000000" w:rsidDel="00000000" w:rsidP="00000000" w:rsidRDefault="00000000" w:rsidRPr="00000000" w14:paraId="000005C9">
      <w:pPr>
        <w:spacing w:after="0" w:lineRule="auto"/>
        <w:ind w:left="0" w:firstLine="0"/>
        <w:rPr/>
      </w:pPr>
      <w:r w:rsidDel="00000000" w:rsidR="00000000" w:rsidRPr="00000000">
        <w:rPr>
          <w:rtl w:val="0"/>
        </w:rPr>
        <w:t xml:space="preserve">JACK: [cross] to protect it from, from rain and, and water damage and everything. Um. And, and I start playing music, that sounds very, very peculiar. Um. And you can’t quite tell whether or not it is reflective of the water, or of the angles of the tower,</w:t>
      </w:r>
    </w:p>
    <w:p w:rsidR="00000000" w:rsidDel="00000000" w:rsidP="00000000" w:rsidRDefault="00000000" w:rsidRPr="00000000" w14:paraId="000005CA">
      <w:pPr>
        <w:spacing w:after="0" w:lineRule="auto"/>
        <w:ind w:left="0" w:firstLine="0"/>
        <w:rPr/>
      </w:pPr>
      <w:r w:rsidDel="00000000" w:rsidR="00000000" w:rsidRPr="00000000">
        <w:rPr>
          <w:rtl w:val="0"/>
        </w:rPr>
      </w:r>
    </w:p>
    <w:p w:rsidR="00000000" w:rsidDel="00000000" w:rsidP="00000000" w:rsidRDefault="00000000" w:rsidRPr="00000000" w14:paraId="000005CB">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5CC">
      <w:pPr>
        <w:spacing w:after="0" w:lineRule="auto"/>
        <w:ind w:left="0" w:firstLine="0"/>
        <w:rPr/>
      </w:pPr>
      <w:r w:rsidDel="00000000" w:rsidR="00000000" w:rsidRPr="00000000">
        <w:rPr>
          <w:rtl w:val="0"/>
        </w:rPr>
      </w:r>
    </w:p>
    <w:p w:rsidR="00000000" w:rsidDel="00000000" w:rsidP="00000000" w:rsidRDefault="00000000" w:rsidRPr="00000000" w14:paraId="000005CD">
      <w:pPr>
        <w:spacing w:after="0" w:lineRule="auto"/>
        <w:ind w:left="0" w:firstLine="0"/>
        <w:rPr/>
      </w:pPr>
      <w:r w:rsidDel="00000000" w:rsidR="00000000" w:rsidRPr="00000000">
        <w:rPr>
          <w:rtl w:val="0"/>
        </w:rPr>
        <w:t xml:space="preserve">JACK: or of the feel of the sand underneath your, your boots, but it’s really, really strange. Um, and, in my performance, which isn’t necessarily particularly musical, it’s gonna give +1D4 forward to damage. And I get to choose an ally for that. </w:t>
      </w:r>
    </w:p>
    <w:p w:rsidR="00000000" w:rsidDel="00000000" w:rsidP="00000000" w:rsidRDefault="00000000" w:rsidRPr="00000000" w14:paraId="000005CE">
      <w:pPr>
        <w:spacing w:after="0" w:lineRule="auto"/>
        <w:ind w:left="0" w:firstLine="0"/>
        <w:rPr/>
      </w:pPr>
      <w:r w:rsidDel="00000000" w:rsidR="00000000" w:rsidRPr="00000000">
        <w:rPr>
          <w:rtl w:val="0"/>
        </w:rPr>
      </w:r>
    </w:p>
    <w:p w:rsidR="00000000" w:rsidDel="00000000" w:rsidP="00000000" w:rsidRDefault="00000000" w:rsidRPr="00000000" w14:paraId="000005CF">
      <w:pPr>
        <w:spacing w:after="0" w:lineRule="auto"/>
        <w:ind w:left="0" w:firstLine="0"/>
        <w:rPr>
          <w:b w:val="1"/>
        </w:rPr>
      </w:pPr>
      <w:r w:rsidDel="00000000" w:rsidR="00000000" w:rsidRPr="00000000">
        <w:rPr>
          <w:b w:val="1"/>
          <w:rtl w:val="0"/>
        </w:rPr>
        <w:t xml:space="preserve">[#00:40:02#]</w:t>
      </w:r>
    </w:p>
    <w:p w:rsidR="00000000" w:rsidDel="00000000" w:rsidP="00000000" w:rsidRDefault="00000000" w:rsidRPr="00000000" w14:paraId="000005D0">
      <w:pPr>
        <w:spacing w:after="0" w:lineRule="auto"/>
        <w:ind w:left="0" w:firstLine="0"/>
        <w:rPr/>
      </w:pPr>
      <w:r w:rsidDel="00000000" w:rsidR="00000000" w:rsidRPr="00000000">
        <w:rPr>
          <w:rtl w:val="0"/>
        </w:rPr>
      </w:r>
    </w:p>
    <w:p w:rsidR="00000000" w:rsidDel="00000000" w:rsidP="00000000" w:rsidRDefault="00000000" w:rsidRPr="00000000" w14:paraId="000005D1">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5D2">
      <w:pPr>
        <w:spacing w:after="0" w:lineRule="auto"/>
        <w:ind w:left="0" w:firstLine="0"/>
        <w:rPr/>
      </w:pPr>
      <w:r w:rsidDel="00000000" w:rsidR="00000000" w:rsidRPr="00000000">
        <w:rPr>
          <w:rtl w:val="0"/>
        </w:rPr>
      </w:r>
    </w:p>
    <w:p w:rsidR="00000000" w:rsidDel="00000000" w:rsidP="00000000" w:rsidRDefault="00000000" w:rsidRPr="00000000" w14:paraId="000005D3">
      <w:pPr>
        <w:spacing w:after="0" w:lineRule="auto"/>
        <w:ind w:left="0" w:firstLine="0"/>
        <w:rPr/>
      </w:pPr>
      <w:r w:rsidDel="00000000" w:rsidR="00000000" w:rsidRPr="00000000">
        <w:rPr>
          <w:rtl w:val="0"/>
        </w:rPr>
        <w:t xml:space="preserve">JACK: Um. And I’m gonna pick Hadrian.</w:t>
      </w:r>
    </w:p>
    <w:p w:rsidR="00000000" w:rsidDel="00000000" w:rsidP="00000000" w:rsidRDefault="00000000" w:rsidRPr="00000000" w14:paraId="000005D4">
      <w:pPr>
        <w:spacing w:after="0" w:lineRule="auto"/>
        <w:ind w:left="0" w:firstLine="0"/>
        <w:rPr/>
      </w:pPr>
      <w:r w:rsidDel="00000000" w:rsidR="00000000" w:rsidRPr="00000000">
        <w:rPr>
          <w:rtl w:val="0"/>
        </w:rPr>
      </w:r>
    </w:p>
    <w:p w:rsidR="00000000" w:rsidDel="00000000" w:rsidP="00000000" w:rsidRDefault="00000000" w:rsidRPr="00000000" w14:paraId="000005D5">
      <w:pPr>
        <w:spacing w:after="0" w:lineRule="auto"/>
        <w:ind w:left="0" w:firstLine="0"/>
        <w:rPr/>
      </w:pPr>
      <w:r w:rsidDel="00000000" w:rsidR="00000000" w:rsidRPr="00000000">
        <w:rPr>
          <w:rtl w:val="0"/>
        </w:rPr>
        <w:t xml:space="preserve">AUSTIN: Okay. So, Hadrian, you feel stirred at the sound of that, which is good, because the birds are on you. Three of them, now, closing in on your halberd.</w:t>
      </w:r>
    </w:p>
    <w:p w:rsidR="00000000" w:rsidDel="00000000" w:rsidP="00000000" w:rsidRDefault="00000000" w:rsidRPr="00000000" w14:paraId="000005D6">
      <w:pPr>
        <w:spacing w:after="0" w:lineRule="auto"/>
        <w:ind w:left="0" w:firstLine="0"/>
        <w:rPr/>
      </w:pPr>
      <w:r w:rsidDel="00000000" w:rsidR="00000000" w:rsidRPr="00000000">
        <w:rPr>
          <w:rtl w:val="0"/>
        </w:rPr>
      </w:r>
    </w:p>
    <w:p w:rsidR="00000000" w:rsidDel="00000000" w:rsidP="00000000" w:rsidRDefault="00000000" w:rsidRPr="00000000" w14:paraId="000005D7">
      <w:pPr>
        <w:spacing w:after="0" w:lineRule="auto"/>
        <w:ind w:left="0" w:firstLine="0"/>
        <w:rPr/>
      </w:pPr>
      <w:r w:rsidDel="00000000" w:rsidR="00000000" w:rsidRPr="00000000">
        <w:rPr>
          <w:rtl w:val="0"/>
        </w:rPr>
        <w:t xml:space="preserve">KEITH: How many birds did you say there were?</w:t>
      </w:r>
    </w:p>
    <w:p w:rsidR="00000000" w:rsidDel="00000000" w:rsidP="00000000" w:rsidRDefault="00000000" w:rsidRPr="00000000" w14:paraId="000005D8">
      <w:pPr>
        <w:spacing w:after="0" w:lineRule="auto"/>
        <w:ind w:left="0" w:firstLine="0"/>
        <w:rPr/>
      </w:pPr>
      <w:r w:rsidDel="00000000" w:rsidR="00000000" w:rsidRPr="00000000">
        <w:rPr>
          <w:rtl w:val="0"/>
        </w:rPr>
      </w:r>
    </w:p>
    <w:p w:rsidR="00000000" w:rsidDel="00000000" w:rsidP="00000000" w:rsidRDefault="00000000" w:rsidRPr="00000000" w14:paraId="000005D9">
      <w:pPr>
        <w:spacing w:after="0" w:lineRule="auto"/>
        <w:ind w:left="0" w:firstLine="0"/>
        <w:rPr/>
      </w:pPr>
      <w:r w:rsidDel="00000000" w:rsidR="00000000" w:rsidRPr="00000000">
        <w:rPr>
          <w:rtl w:val="0"/>
        </w:rPr>
        <w:t xml:space="preserve">AUSTIN: There are five total.</w:t>
      </w:r>
    </w:p>
    <w:p w:rsidR="00000000" w:rsidDel="00000000" w:rsidP="00000000" w:rsidRDefault="00000000" w:rsidRPr="00000000" w14:paraId="000005DA">
      <w:pPr>
        <w:spacing w:after="0" w:lineRule="auto"/>
        <w:ind w:left="0" w:firstLine="0"/>
        <w:rPr/>
      </w:pPr>
      <w:r w:rsidDel="00000000" w:rsidR="00000000" w:rsidRPr="00000000">
        <w:rPr>
          <w:rtl w:val="0"/>
        </w:rPr>
      </w:r>
    </w:p>
    <w:p w:rsidR="00000000" w:rsidDel="00000000" w:rsidP="00000000" w:rsidRDefault="00000000" w:rsidRPr="00000000" w14:paraId="000005DB">
      <w:pPr>
        <w:spacing w:after="0" w:lineRule="auto"/>
        <w:ind w:left="0" w:firstLine="0"/>
        <w:rPr/>
      </w:pPr>
      <w:r w:rsidDel="00000000" w:rsidR="00000000" w:rsidRPr="00000000">
        <w:rPr>
          <w:rtl w:val="0"/>
        </w:rPr>
        <w:t xml:space="preserve">KEITH: Five total? Okay.</w:t>
      </w:r>
    </w:p>
    <w:p w:rsidR="00000000" w:rsidDel="00000000" w:rsidP="00000000" w:rsidRDefault="00000000" w:rsidRPr="00000000" w14:paraId="000005DC">
      <w:pPr>
        <w:spacing w:after="0" w:lineRule="auto"/>
        <w:ind w:left="0" w:firstLine="0"/>
        <w:rPr/>
      </w:pPr>
      <w:r w:rsidDel="00000000" w:rsidR="00000000" w:rsidRPr="00000000">
        <w:rPr>
          <w:rtl w:val="0"/>
        </w:rPr>
      </w:r>
    </w:p>
    <w:p w:rsidR="00000000" w:rsidDel="00000000" w:rsidP="00000000" w:rsidRDefault="00000000" w:rsidRPr="00000000" w14:paraId="000005DD">
      <w:pPr>
        <w:spacing w:after="0" w:lineRule="auto"/>
        <w:ind w:left="0" w:firstLine="0"/>
        <w:rPr/>
      </w:pPr>
      <w:r w:rsidDel="00000000" w:rsidR="00000000" w:rsidRPr="00000000">
        <w:rPr>
          <w:rtl w:val="0"/>
        </w:rPr>
        <w:t xml:space="preserve">AUSTIN: Two of - let’s say two of them are still up at the top, the other three are the ones that </w:t>
      </w:r>
    </w:p>
    <w:p w:rsidR="00000000" w:rsidDel="00000000" w:rsidP="00000000" w:rsidRDefault="00000000" w:rsidRPr="00000000" w14:paraId="000005DE">
      <w:pPr>
        <w:spacing w:after="0" w:lineRule="auto"/>
        <w:ind w:left="0" w:firstLine="0"/>
        <w:rPr/>
      </w:pPr>
      <w:r w:rsidDel="00000000" w:rsidR="00000000" w:rsidRPr="00000000">
        <w:rPr>
          <w:rtl w:val="0"/>
        </w:rPr>
        <w:t xml:space="preserve">have closed down, now.</w:t>
      </w:r>
    </w:p>
    <w:p w:rsidR="00000000" w:rsidDel="00000000" w:rsidP="00000000" w:rsidRDefault="00000000" w:rsidRPr="00000000" w14:paraId="000005DF">
      <w:pPr>
        <w:spacing w:after="0" w:lineRule="auto"/>
        <w:ind w:left="0" w:firstLine="0"/>
        <w:rPr/>
      </w:pPr>
      <w:r w:rsidDel="00000000" w:rsidR="00000000" w:rsidRPr="00000000">
        <w:rPr>
          <w:rtl w:val="0"/>
        </w:rPr>
      </w:r>
    </w:p>
    <w:p w:rsidR="00000000" w:rsidDel="00000000" w:rsidP="00000000" w:rsidRDefault="00000000" w:rsidRPr="00000000" w14:paraId="000005E0">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5E1">
      <w:pPr>
        <w:spacing w:after="0" w:lineRule="auto"/>
        <w:ind w:left="0" w:firstLine="0"/>
        <w:rPr/>
      </w:pPr>
      <w:r w:rsidDel="00000000" w:rsidR="00000000" w:rsidRPr="00000000">
        <w:rPr>
          <w:rtl w:val="0"/>
        </w:rPr>
      </w:r>
    </w:p>
    <w:p w:rsidR="00000000" w:rsidDel="00000000" w:rsidP="00000000" w:rsidRDefault="00000000" w:rsidRPr="00000000" w14:paraId="000005E2">
      <w:pPr>
        <w:spacing w:after="0" w:lineRule="auto"/>
        <w:ind w:left="0" w:firstLine="0"/>
        <w:rPr/>
      </w:pPr>
      <w:r w:rsidDel="00000000" w:rsidR="00000000" w:rsidRPr="00000000">
        <w:rPr>
          <w:rtl w:val="0"/>
        </w:rPr>
        <w:t xml:space="preserve">ART: Uh, can I, can I make this momentary, uh, prayer for guidance? And ask what here is Evil? I want to figure out if these are just spooked birds, or if this is malicious intent? Or Evil? Evil?</w:t>
      </w:r>
    </w:p>
    <w:p w:rsidR="00000000" w:rsidDel="00000000" w:rsidP="00000000" w:rsidRDefault="00000000" w:rsidRPr="00000000" w14:paraId="000005E3">
      <w:pPr>
        <w:spacing w:after="0" w:lineRule="auto"/>
        <w:ind w:left="0" w:firstLine="0"/>
        <w:rPr/>
      </w:pPr>
      <w:r w:rsidDel="00000000" w:rsidR="00000000" w:rsidRPr="00000000">
        <w:rPr>
          <w:rtl w:val="0"/>
        </w:rPr>
      </w:r>
    </w:p>
    <w:p w:rsidR="00000000" w:rsidDel="00000000" w:rsidP="00000000" w:rsidRDefault="00000000" w:rsidRPr="00000000" w14:paraId="000005E4">
      <w:pPr>
        <w:spacing w:after="0" w:lineRule="auto"/>
        <w:ind w:left="0" w:firstLine="0"/>
        <w:rPr/>
      </w:pPr>
      <w:r w:rsidDel="00000000" w:rsidR="00000000" w:rsidRPr="00000000">
        <w:rPr>
          <w:rtl w:val="0"/>
        </w:rPr>
        <w:t xml:space="preserve">AUSTIN: Yeah. So they close down on you, but because you have a halberd, they’re kind of at </w:t>
      </w:r>
    </w:p>
    <w:p w:rsidR="00000000" w:rsidDel="00000000" w:rsidP="00000000" w:rsidRDefault="00000000" w:rsidRPr="00000000" w14:paraId="000005E5">
      <w:pPr>
        <w:spacing w:after="0" w:lineRule="auto"/>
        <w:ind w:left="0" w:firstLine="0"/>
        <w:rPr/>
      </w:pPr>
      <w:r w:rsidDel="00000000" w:rsidR="00000000" w:rsidRPr="00000000">
        <w:rPr>
          <w:rtl w:val="0"/>
        </w:rPr>
        <w:t xml:space="preserve">distance, still? They’re kind of like, flapping around you? And you can tell that these are not Evil birds. These are, these are bird people, these are like… cormorants who are defending this place because it’s theirs, and you’re here now. Not Evil.</w:t>
      </w:r>
    </w:p>
    <w:p w:rsidR="00000000" w:rsidDel="00000000" w:rsidP="00000000" w:rsidRDefault="00000000" w:rsidRPr="00000000" w14:paraId="000005E6">
      <w:pPr>
        <w:spacing w:after="0" w:lineRule="auto"/>
        <w:ind w:left="0" w:firstLine="0"/>
        <w:rPr/>
      </w:pPr>
      <w:r w:rsidDel="00000000" w:rsidR="00000000" w:rsidRPr="00000000">
        <w:rPr>
          <w:rtl w:val="0"/>
        </w:rPr>
      </w:r>
    </w:p>
    <w:p w:rsidR="00000000" w:rsidDel="00000000" w:rsidP="00000000" w:rsidRDefault="00000000" w:rsidRPr="00000000" w14:paraId="000005E7">
      <w:pPr>
        <w:spacing w:after="0" w:lineRule="auto"/>
        <w:ind w:left="0" w:firstLine="0"/>
        <w:rPr/>
      </w:pPr>
      <w:r w:rsidDel="00000000" w:rsidR="00000000" w:rsidRPr="00000000">
        <w:rPr>
          <w:rtl w:val="0"/>
        </w:rPr>
        <w:t xml:space="preserve">ART: Okay.</w:t>
      </w:r>
    </w:p>
    <w:p w:rsidR="00000000" w:rsidDel="00000000" w:rsidP="00000000" w:rsidRDefault="00000000" w:rsidRPr="00000000" w14:paraId="000005E8">
      <w:pPr>
        <w:spacing w:after="0" w:lineRule="auto"/>
        <w:ind w:left="0" w:firstLine="0"/>
        <w:rPr/>
      </w:pPr>
      <w:r w:rsidDel="00000000" w:rsidR="00000000" w:rsidRPr="00000000">
        <w:rPr>
          <w:rtl w:val="0"/>
        </w:rPr>
      </w:r>
    </w:p>
    <w:p w:rsidR="00000000" w:rsidDel="00000000" w:rsidP="00000000" w:rsidRDefault="00000000" w:rsidRPr="00000000" w14:paraId="000005E9">
      <w:pPr>
        <w:spacing w:after="0" w:lineRule="auto"/>
        <w:ind w:left="0" w:firstLine="0"/>
        <w:rPr/>
      </w:pPr>
      <w:r w:rsidDel="00000000" w:rsidR="00000000" w:rsidRPr="00000000">
        <w:rPr>
          <w:rtl w:val="0"/>
        </w:rPr>
        <w:t xml:space="preserve">AUSTIN: Oh, actually! You do know that there’s someone Evil nearby. It’s Hella. [laughter] But other than that.</w:t>
      </w:r>
    </w:p>
    <w:p w:rsidR="00000000" w:rsidDel="00000000" w:rsidP="00000000" w:rsidRDefault="00000000" w:rsidRPr="00000000" w14:paraId="000005EA">
      <w:pPr>
        <w:spacing w:after="0" w:lineRule="auto"/>
        <w:ind w:left="0" w:firstLine="0"/>
        <w:rPr/>
      </w:pPr>
      <w:r w:rsidDel="00000000" w:rsidR="00000000" w:rsidRPr="00000000">
        <w:rPr>
          <w:rtl w:val="0"/>
        </w:rPr>
      </w:r>
    </w:p>
    <w:p w:rsidR="00000000" w:rsidDel="00000000" w:rsidP="00000000" w:rsidRDefault="00000000" w:rsidRPr="00000000" w14:paraId="000005EB">
      <w:pPr>
        <w:spacing w:after="0" w:lineRule="auto"/>
        <w:ind w:left="0" w:firstLine="0"/>
        <w:rPr/>
      </w:pPr>
      <w:r w:rsidDel="00000000" w:rsidR="00000000" w:rsidRPr="00000000">
        <w:rPr>
          <w:rtl w:val="0"/>
        </w:rPr>
        <w:t xml:space="preserve">JACK: [laughing] That’s the equivalent of like your, your, your fillings, or your gold teeth setting off </w:t>
      </w:r>
    </w:p>
    <w:p w:rsidR="00000000" w:rsidDel="00000000" w:rsidP="00000000" w:rsidRDefault="00000000" w:rsidRPr="00000000" w14:paraId="000005EC">
      <w:pPr>
        <w:spacing w:after="0" w:lineRule="auto"/>
        <w:ind w:left="0" w:firstLine="0"/>
        <w:rPr/>
      </w:pPr>
      <w:r w:rsidDel="00000000" w:rsidR="00000000" w:rsidRPr="00000000">
        <w:rPr>
          <w:rtl w:val="0"/>
        </w:rPr>
        <w:t xml:space="preserve">[cross] the metal detector.</w:t>
      </w:r>
    </w:p>
    <w:p w:rsidR="00000000" w:rsidDel="00000000" w:rsidP="00000000" w:rsidRDefault="00000000" w:rsidRPr="00000000" w14:paraId="000005ED">
      <w:pPr>
        <w:spacing w:after="0" w:lineRule="auto"/>
        <w:ind w:left="0" w:firstLine="0"/>
        <w:rPr/>
      </w:pPr>
      <w:r w:rsidDel="00000000" w:rsidR="00000000" w:rsidRPr="00000000">
        <w:rPr>
          <w:rtl w:val="0"/>
        </w:rPr>
      </w:r>
    </w:p>
    <w:p w:rsidR="00000000" w:rsidDel="00000000" w:rsidP="00000000" w:rsidRDefault="00000000" w:rsidRPr="00000000" w14:paraId="000005EE">
      <w:pPr>
        <w:spacing w:after="0" w:lineRule="auto"/>
        <w:ind w:left="0" w:firstLine="0"/>
        <w:rPr/>
      </w:pPr>
      <w:r w:rsidDel="00000000" w:rsidR="00000000" w:rsidRPr="00000000">
        <w:rPr>
          <w:rtl w:val="0"/>
        </w:rPr>
        <w:t xml:space="preserve">AUSTIN: [cross] Yeah - yeah - something! Over here! What - what’s happening? But.</w:t>
      </w:r>
    </w:p>
    <w:p w:rsidR="00000000" w:rsidDel="00000000" w:rsidP="00000000" w:rsidRDefault="00000000" w:rsidRPr="00000000" w14:paraId="000005EF">
      <w:pPr>
        <w:spacing w:after="0" w:lineRule="auto"/>
        <w:ind w:left="0" w:firstLine="0"/>
        <w:rPr/>
      </w:pPr>
      <w:r w:rsidDel="00000000" w:rsidR="00000000" w:rsidRPr="00000000">
        <w:rPr>
          <w:rtl w:val="0"/>
        </w:rPr>
      </w:r>
    </w:p>
    <w:p w:rsidR="00000000" w:rsidDel="00000000" w:rsidP="00000000" w:rsidRDefault="00000000" w:rsidRPr="00000000" w14:paraId="000005F0">
      <w:pPr>
        <w:spacing w:after="0" w:lineRule="auto"/>
        <w:ind w:left="0" w:firstLine="0"/>
        <w:rPr/>
      </w:pPr>
      <w:r w:rsidDel="00000000" w:rsidR="00000000" w:rsidRPr="00000000">
        <w:rPr>
          <w:rtl w:val="0"/>
        </w:rPr>
        <w:t xml:space="preserve">ALI: [laughing] Yes - we’re good friends, it’s fine.</w:t>
      </w:r>
    </w:p>
    <w:p w:rsidR="00000000" w:rsidDel="00000000" w:rsidP="00000000" w:rsidRDefault="00000000" w:rsidRPr="00000000" w14:paraId="000005F1">
      <w:pPr>
        <w:spacing w:after="0" w:lineRule="auto"/>
        <w:ind w:left="0" w:firstLine="0"/>
        <w:rPr/>
      </w:pPr>
      <w:r w:rsidDel="00000000" w:rsidR="00000000" w:rsidRPr="00000000">
        <w:rPr>
          <w:rtl w:val="0"/>
        </w:rPr>
      </w:r>
    </w:p>
    <w:p w:rsidR="00000000" w:rsidDel="00000000" w:rsidP="00000000" w:rsidRDefault="00000000" w:rsidRPr="00000000" w14:paraId="000005F2">
      <w:pPr>
        <w:spacing w:after="0" w:lineRule="auto"/>
        <w:ind w:left="0" w:firstLine="0"/>
        <w:rPr/>
      </w:pPr>
      <w:r w:rsidDel="00000000" w:rsidR="00000000" w:rsidRPr="00000000">
        <w:rPr>
          <w:rtl w:val="0"/>
        </w:rPr>
        <w:t xml:space="preserve">NICK: [cross] Wait, did we - </w:t>
      </w:r>
    </w:p>
    <w:p w:rsidR="00000000" w:rsidDel="00000000" w:rsidP="00000000" w:rsidRDefault="00000000" w:rsidRPr="00000000" w14:paraId="000005F3">
      <w:pPr>
        <w:spacing w:after="0" w:lineRule="auto"/>
        <w:ind w:left="0" w:firstLine="0"/>
        <w:rPr/>
      </w:pPr>
      <w:r w:rsidDel="00000000" w:rsidR="00000000" w:rsidRPr="00000000">
        <w:rPr>
          <w:rtl w:val="0"/>
        </w:rPr>
      </w:r>
    </w:p>
    <w:p w:rsidR="00000000" w:rsidDel="00000000" w:rsidP="00000000" w:rsidRDefault="00000000" w:rsidRPr="00000000" w14:paraId="000005F4">
      <w:pPr>
        <w:spacing w:after="0" w:lineRule="auto"/>
        <w:ind w:left="0" w:firstLine="0"/>
        <w:rPr/>
      </w:pPr>
      <w:r w:rsidDel="00000000" w:rsidR="00000000" w:rsidRPr="00000000">
        <w:rPr>
          <w:rtl w:val="0"/>
        </w:rPr>
        <w:t xml:space="preserve">ALI: [cross] We hang out.</w:t>
      </w:r>
    </w:p>
    <w:p w:rsidR="00000000" w:rsidDel="00000000" w:rsidP="00000000" w:rsidRDefault="00000000" w:rsidRPr="00000000" w14:paraId="000005F5">
      <w:pPr>
        <w:spacing w:after="0" w:lineRule="auto"/>
        <w:ind w:left="0" w:firstLine="0"/>
        <w:rPr/>
      </w:pPr>
      <w:r w:rsidDel="00000000" w:rsidR="00000000" w:rsidRPr="00000000">
        <w:rPr>
          <w:rtl w:val="0"/>
        </w:rPr>
      </w:r>
    </w:p>
    <w:p w:rsidR="00000000" w:rsidDel="00000000" w:rsidP="00000000" w:rsidRDefault="00000000" w:rsidRPr="00000000" w14:paraId="000005F6">
      <w:pPr>
        <w:spacing w:after="0" w:lineRule="auto"/>
        <w:ind w:left="0" w:firstLine="0"/>
        <w:rPr/>
      </w:pPr>
      <w:r w:rsidDel="00000000" w:rsidR="00000000" w:rsidRPr="00000000">
        <w:rPr>
          <w:rtl w:val="0"/>
        </w:rPr>
        <w:t xml:space="preserve">NICK: Did we decide that I was Neutral? I totally forget.</w:t>
      </w:r>
    </w:p>
    <w:p w:rsidR="00000000" w:rsidDel="00000000" w:rsidP="00000000" w:rsidRDefault="00000000" w:rsidRPr="00000000" w14:paraId="000005F7">
      <w:pPr>
        <w:spacing w:after="0" w:lineRule="auto"/>
        <w:ind w:left="0" w:firstLine="0"/>
        <w:rPr/>
      </w:pPr>
      <w:r w:rsidDel="00000000" w:rsidR="00000000" w:rsidRPr="00000000">
        <w:rPr>
          <w:rtl w:val="0"/>
        </w:rPr>
      </w:r>
    </w:p>
    <w:p w:rsidR="00000000" w:rsidDel="00000000" w:rsidP="00000000" w:rsidRDefault="00000000" w:rsidRPr="00000000" w14:paraId="000005F8">
      <w:pPr>
        <w:spacing w:after="0" w:lineRule="auto"/>
        <w:ind w:left="0" w:firstLine="0"/>
        <w:rPr/>
      </w:pPr>
      <w:r w:rsidDel="00000000" w:rsidR="00000000" w:rsidRPr="00000000">
        <w:rPr>
          <w:rtl w:val="0"/>
        </w:rPr>
        <w:t xml:space="preserve">AUSTIN: We decided that you were Lawful. And that your goal was to get… do you want me to </w:t>
      </w:r>
    </w:p>
    <w:p w:rsidR="00000000" w:rsidDel="00000000" w:rsidP="00000000" w:rsidRDefault="00000000" w:rsidRPr="00000000" w14:paraId="000005F9">
      <w:pPr>
        <w:spacing w:after="0" w:lineRule="auto"/>
        <w:ind w:left="0" w:firstLine="0"/>
        <w:rPr/>
      </w:pPr>
      <w:r w:rsidDel="00000000" w:rsidR="00000000" w:rsidRPr="00000000">
        <w:rPr>
          <w:rtl w:val="0"/>
        </w:rPr>
        <w:t xml:space="preserve">read back what your alignment was, Nick?</w:t>
      </w:r>
    </w:p>
    <w:p w:rsidR="00000000" w:rsidDel="00000000" w:rsidP="00000000" w:rsidRDefault="00000000" w:rsidRPr="00000000" w14:paraId="000005FA">
      <w:pPr>
        <w:spacing w:after="0" w:lineRule="auto"/>
        <w:ind w:left="0" w:firstLine="0"/>
        <w:rPr/>
      </w:pPr>
      <w:r w:rsidDel="00000000" w:rsidR="00000000" w:rsidRPr="00000000">
        <w:rPr>
          <w:rtl w:val="0"/>
        </w:rPr>
      </w:r>
    </w:p>
    <w:p w:rsidR="00000000" w:rsidDel="00000000" w:rsidP="00000000" w:rsidRDefault="00000000" w:rsidRPr="00000000" w14:paraId="000005FB">
      <w:pPr>
        <w:spacing w:after="0" w:lineRule="auto"/>
        <w:ind w:left="0" w:firstLine="0"/>
        <w:rPr/>
      </w:pPr>
      <w:r w:rsidDel="00000000" w:rsidR="00000000" w:rsidRPr="00000000">
        <w:rPr>
          <w:rtl w:val="0"/>
        </w:rPr>
        <w:t xml:space="preserve">NICK: Yeah.</w:t>
      </w:r>
    </w:p>
    <w:p w:rsidR="00000000" w:rsidDel="00000000" w:rsidP="00000000" w:rsidRDefault="00000000" w:rsidRPr="00000000" w14:paraId="000005FC">
      <w:pPr>
        <w:spacing w:after="0" w:lineRule="auto"/>
        <w:ind w:left="0" w:firstLine="0"/>
        <w:rPr/>
      </w:pPr>
      <w:r w:rsidDel="00000000" w:rsidR="00000000" w:rsidRPr="00000000">
        <w:rPr>
          <w:rtl w:val="0"/>
        </w:rPr>
      </w:r>
    </w:p>
    <w:p w:rsidR="00000000" w:rsidDel="00000000" w:rsidP="00000000" w:rsidRDefault="00000000" w:rsidRPr="00000000" w14:paraId="000005FD">
      <w:pPr>
        <w:spacing w:after="0" w:lineRule="auto"/>
        <w:ind w:left="0" w:firstLine="0"/>
        <w:rPr/>
      </w:pPr>
      <w:r w:rsidDel="00000000" w:rsidR="00000000" w:rsidRPr="00000000">
        <w:rPr>
          <w:rtl w:val="0"/>
        </w:rPr>
        <w:t xml:space="preserve">AUSTIN: Okay, your alignment, as written, is… [pause] Where’d it go. Here it, here it is. Gain respect through power.</w:t>
      </w:r>
    </w:p>
    <w:p w:rsidR="00000000" w:rsidDel="00000000" w:rsidP="00000000" w:rsidRDefault="00000000" w:rsidRPr="00000000" w14:paraId="000005FE">
      <w:pPr>
        <w:spacing w:after="0" w:lineRule="auto"/>
        <w:ind w:left="0" w:firstLine="0"/>
        <w:rPr/>
      </w:pPr>
      <w:r w:rsidDel="00000000" w:rsidR="00000000" w:rsidRPr="00000000">
        <w:rPr>
          <w:rtl w:val="0"/>
        </w:rPr>
      </w:r>
    </w:p>
    <w:p w:rsidR="00000000" w:rsidDel="00000000" w:rsidP="00000000" w:rsidRDefault="00000000" w:rsidRPr="00000000" w14:paraId="000005FF">
      <w:pPr>
        <w:spacing w:after="0" w:lineRule="auto"/>
        <w:ind w:left="0" w:firstLine="0"/>
        <w:rPr/>
      </w:pPr>
      <w:r w:rsidDel="00000000" w:rsidR="00000000" w:rsidRPr="00000000">
        <w:rPr>
          <w:rtl w:val="0"/>
        </w:rPr>
        <w:t xml:space="preserve">NICK: [pause] Okay.</w:t>
      </w:r>
    </w:p>
    <w:p w:rsidR="00000000" w:rsidDel="00000000" w:rsidP="00000000" w:rsidRDefault="00000000" w:rsidRPr="00000000" w14:paraId="00000600">
      <w:pPr>
        <w:spacing w:after="0" w:lineRule="auto"/>
        <w:ind w:left="0" w:firstLine="0"/>
        <w:rPr/>
      </w:pPr>
      <w:r w:rsidDel="00000000" w:rsidR="00000000" w:rsidRPr="00000000">
        <w:rPr>
          <w:rtl w:val="0"/>
        </w:rPr>
      </w:r>
    </w:p>
    <w:p w:rsidR="00000000" w:rsidDel="00000000" w:rsidP="00000000" w:rsidRDefault="00000000" w:rsidRPr="00000000" w14:paraId="00000601">
      <w:pPr>
        <w:spacing w:after="0" w:lineRule="auto"/>
        <w:ind w:left="0" w:firstLine="0"/>
        <w:rPr/>
      </w:pPr>
      <w:r w:rsidDel="00000000" w:rsidR="00000000" w:rsidRPr="00000000">
        <w:rPr>
          <w:rtl w:val="0"/>
        </w:rPr>
        <w:t xml:space="preserve">JACK: Huh.</w:t>
      </w:r>
    </w:p>
    <w:p w:rsidR="00000000" w:rsidDel="00000000" w:rsidP="00000000" w:rsidRDefault="00000000" w:rsidRPr="00000000" w14:paraId="00000602">
      <w:pPr>
        <w:spacing w:after="0" w:lineRule="auto"/>
        <w:ind w:left="0" w:firstLine="0"/>
        <w:rPr/>
      </w:pPr>
      <w:r w:rsidDel="00000000" w:rsidR="00000000" w:rsidRPr="00000000">
        <w:rPr>
          <w:rtl w:val="0"/>
        </w:rPr>
      </w:r>
    </w:p>
    <w:p w:rsidR="00000000" w:rsidDel="00000000" w:rsidP="00000000" w:rsidRDefault="00000000" w:rsidRPr="00000000" w14:paraId="00000603">
      <w:pPr>
        <w:spacing w:after="0" w:lineRule="auto"/>
        <w:ind w:left="0" w:firstLine="0"/>
        <w:rPr/>
      </w:pPr>
      <w:r w:rsidDel="00000000" w:rsidR="00000000" w:rsidRPr="00000000">
        <w:rPr>
          <w:rtl w:val="0"/>
        </w:rPr>
        <w:t xml:space="preserve">AUSTIN: So, these birds are now in striking distance, on Hadrian, what are people doing?</w:t>
      </w:r>
    </w:p>
    <w:p w:rsidR="00000000" w:rsidDel="00000000" w:rsidP="00000000" w:rsidRDefault="00000000" w:rsidRPr="00000000" w14:paraId="00000604">
      <w:pPr>
        <w:spacing w:after="0" w:lineRule="auto"/>
        <w:ind w:left="0" w:firstLine="0"/>
        <w:rPr/>
      </w:pPr>
      <w:r w:rsidDel="00000000" w:rsidR="00000000" w:rsidRPr="00000000">
        <w:rPr>
          <w:rtl w:val="0"/>
        </w:rPr>
      </w:r>
    </w:p>
    <w:p w:rsidR="00000000" w:rsidDel="00000000" w:rsidP="00000000" w:rsidRDefault="00000000" w:rsidRPr="00000000" w14:paraId="00000605">
      <w:pPr>
        <w:spacing w:after="0" w:lineRule="auto"/>
        <w:ind w:left="0" w:firstLine="0"/>
        <w:rPr/>
      </w:pPr>
      <w:r w:rsidDel="00000000" w:rsidR="00000000" w:rsidRPr="00000000">
        <w:rPr>
          <w:rtl w:val="0"/>
        </w:rPr>
        <w:t xml:space="preserve">KEITH: Um, as - </w:t>
      </w:r>
    </w:p>
    <w:p w:rsidR="00000000" w:rsidDel="00000000" w:rsidP="00000000" w:rsidRDefault="00000000" w:rsidRPr="00000000" w14:paraId="00000606">
      <w:pPr>
        <w:spacing w:after="0" w:lineRule="auto"/>
        <w:ind w:left="0" w:firstLine="0"/>
        <w:rPr/>
      </w:pPr>
      <w:r w:rsidDel="00000000" w:rsidR="00000000" w:rsidRPr="00000000">
        <w:rPr>
          <w:rtl w:val="0"/>
        </w:rPr>
      </w:r>
    </w:p>
    <w:p w:rsidR="00000000" w:rsidDel="00000000" w:rsidP="00000000" w:rsidRDefault="00000000" w:rsidRPr="00000000" w14:paraId="00000607">
      <w:pPr>
        <w:spacing w:after="0" w:lineRule="auto"/>
        <w:ind w:left="0" w:firstLine="0"/>
        <w:rPr/>
      </w:pPr>
      <w:r w:rsidDel="00000000" w:rsidR="00000000" w:rsidRPr="00000000">
        <w:rPr>
          <w:rtl w:val="0"/>
        </w:rPr>
        <w:t xml:space="preserve">AUSTIN: You’re still, you’re still transforming at this point, Keith,</w:t>
      </w:r>
    </w:p>
    <w:p w:rsidR="00000000" w:rsidDel="00000000" w:rsidP="00000000" w:rsidRDefault="00000000" w:rsidRPr="00000000" w14:paraId="00000608">
      <w:pPr>
        <w:spacing w:after="0" w:lineRule="auto"/>
        <w:ind w:left="0" w:firstLine="0"/>
        <w:rPr/>
      </w:pPr>
      <w:r w:rsidDel="00000000" w:rsidR="00000000" w:rsidRPr="00000000">
        <w:rPr>
          <w:rtl w:val="0"/>
        </w:rPr>
      </w:r>
    </w:p>
    <w:p w:rsidR="00000000" w:rsidDel="00000000" w:rsidP="00000000" w:rsidRDefault="00000000" w:rsidRPr="00000000" w14:paraId="00000609">
      <w:pPr>
        <w:spacing w:after="0" w:lineRule="auto"/>
        <w:ind w:left="0" w:firstLine="0"/>
        <w:rPr/>
      </w:pPr>
      <w:r w:rsidDel="00000000" w:rsidR="00000000" w:rsidRPr="00000000">
        <w:rPr>
          <w:rtl w:val="0"/>
        </w:rPr>
        <w:t xml:space="preserve">KEITH: [cross] I’m still transforming?</w:t>
      </w:r>
    </w:p>
    <w:p w:rsidR="00000000" w:rsidDel="00000000" w:rsidP="00000000" w:rsidRDefault="00000000" w:rsidRPr="00000000" w14:paraId="0000060A">
      <w:pPr>
        <w:spacing w:after="0" w:lineRule="auto"/>
        <w:ind w:left="0" w:firstLine="0"/>
        <w:rPr/>
      </w:pPr>
      <w:r w:rsidDel="00000000" w:rsidR="00000000" w:rsidRPr="00000000">
        <w:rPr>
          <w:rtl w:val="0"/>
        </w:rPr>
      </w:r>
    </w:p>
    <w:p w:rsidR="00000000" w:rsidDel="00000000" w:rsidP="00000000" w:rsidRDefault="00000000" w:rsidRPr="00000000" w14:paraId="0000060B">
      <w:pPr>
        <w:spacing w:after="0" w:lineRule="auto"/>
        <w:ind w:left="0" w:firstLine="0"/>
        <w:rPr/>
      </w:pPr>
      <w:r w:rsidDel="00000000" w:rsidR="00000000" w:rsidRPr="00000000">
        <w:rPr>
          <w:rtl w:val="0"/>
        </w:rPr>
        <w:t xml:space="preserve">AUSTIN: [cross] Let’s say, you’re still like - yeah, you’ve flown up past them, kind of.</w:t>
      </w:r>
    </w:p>
    <w:p w:rsidR="00000000" w:rsidDel="00000000" w:rsidP="00000000" w:rsidRDefault="00000000" w:rsidRPr="00000000" w14:paraId="0000060C">
      <w:pPr>
        <w:spacing w:after="0" w:lineRule="auto"/>
        <w:ind w:left="0" w:firstLine="0"/>
        <w:rPr/>
      </w:pPr>
      <w:r w:rsidDel="00000000" w:rsidR="00000000" w:rsidRPr="00000000">
        <w:rPr>
          <w:rtl w:val="0"/>
        </w:rPr>
      </w:r>
    </w:p>
    <w:p w:rsidR="00000000" w:rsidDel="00000000" w:rsidP="00000000" w:rsidRDefault="00000000" w:rsidRPr="00000000" w14:paraId="0000060D">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60E">
      <w:pPr>
        <w:spacing w:after="0" w:lineRule="auto"/>
        <w:ind w:left="0" w:firstLine="0"/>
        <w:rPr/>
      </w:pPr>
      <w:r w:rsidDel="00000000" w:rsidR="00000000" w:rsidRPr="00000000">
        <w:rPr>
          <w:rtl w:val="0"/>
        </w:rPr>
      </w:r>
    </w:p>
    <w:p w:rsidR="00000000" w:rsidDel="00000000" w:rsidP="00000000" w:rsidRDefault="00000000" w:rsidRPr="00000000" w14:paraId="0000060F">
      <w:pPr>
        <w:spacing w:after="0" w:lineRule="auto"/>
        <w:ind w:left="0" w:firstLine="0"/>
        <w:rPr/>
      </w:pPr>
      <w:r w:rsidDel="00000000" w:rsidR="00000000" w:rsidRPr="00000000">
        <w:rPr>
          <w:rtl w:val="0"/>
        </w:rPr>
        <w:t xml:space="preserve">AUSTIN: In this like, big jump. I wanna kind of, [cross] I want to know what Hella and -</w:t>
      </w:r>
    </w:p>
    <w:p w:rsidR="00000000" w:rsidDel="00000000" w:rsidP="00000000" w:rsidRDefault="00000000" w:rsidRPr="00000000" w14:paraId="00000610">
      <w:pPr>
        <w:spacing w:after="0" w:lineRule="auto"/>
        <w:ind w:left="0" w:firstLine="0"/>
        <w:rPr/>
      </w:pPr>
      <w:r w:rsidDel="00000000" w:rsidR="00000000" w:rsidRPr="00000000">
        <w:rPr>
          <w:rtl w:val="0"/>
        </w:rPr>
      </w:r>
    </w:p>
    <w:p w:rsidR="00000000" w:rsidDel="00000000" w:rsidP="00000000" w:rsidRDefault="00000000" w:rsidRPr="00000000" w14:paraId="00000611">
      <w:pPr>
        <w:spacing w:after="0" w:lineRule="auto"/>
        <w:ind w:left="0" w:firstLine="0"/>
        <w:rPr/>
      </w:pPr>
      <w:r w:rsidDel="00000000" w:rsidR="00000000" w:rsidRPr="00000000">
        <w:rPr>
          <w:rtl w:val="0"/>
        </w:rPr>
        <w:t xml:space="preserve">KEITH: [cross] Oh, so they haven’t noticed that I’m a giant eagle yet? [ALI laughs]</w:t>
      </w:r>
    </w:p>
    <w:p w:rsidR="00000000" w:rsidDel="00000000" w:rsidP="00000000" w:rsidRDefault="00000000" w:rsidRPr="00000000" w14:paraId="00000612">
      <w:pPr>
        <w:spacing w:after="0" w:lineRule="auto"/>
        <w:ind w:left="0" w:firstLine="0"/>
        <w:rPr/>
      </w:pPr>
      <w:r w:rsidDel="00000000" w:rsidR="00000000" w:rsidRPr="00000000">
        <w:rPr>
          <w:rtl w:val="0"/>
        </w:rPr>
      </w:r>
    </w:p>
    <w:p w:rsidR="00000000" w:rsidDel="00000000" w:rsidP="00000000" w:rsidRDefault="00000000" w:rsidRPr="00000000" w14:paraId="00000613">
      <w:pPr>
        <w:spacing w:after="0" w:lineRule="auto"/>
        <w:ind w:left="0" w:firstLine="0"/>
        <w:rPr/>
      </w:pPr>
      <w:r w:rsidDel="00000000" w:rsidR="00000000" w:rsidRPr="00000000">
        <w:rPr>
          <w:rtl w:val="0"/>
        </w:rPr>
        <w:t xml:space="preserve">AUSTIN: Uh, they’re not focused on you at this point, they’re focused at the guy who’s waving a big sharp thing at them.</w:t>
      </w:r>
    </w:p>
    <w:p w:rsidR="00000000" w:rsidDel="00000000" w:rsidP="00000000" w:rsidRDefault="00000000" w:rsidRPr="00000000" w14:paraId="00000614">
      <w:pPr>
        <w:spacing w:after="0" w:lineRule="auto"/>
        <w:ind w:left="0" w:firstLine="0"/>
        <w:rPr/>
      </w:pPr>
      <w:r w:rsidDel="00000000" w:rsidR="00000000" w:rsidRPr="00000000">
        <w:rPr>
          <w:rtl w:val="0"/>
        </w:rPr>
      </w:r>
    </w:p>
    <w:p w:rsidR="00000000" w:rsidDel="00000000" w:rsidP="00000000" w:rsidRDefault="00000000" w:rsidRPr="00000000" w14:paraId="00000615">
      <w:pPr>
        <w:spacing w:after="0" w:lineRule="auto"/>
        <w:ind w:left="0" w:firstLine="0"/>
        <w:rPr/>
      </w:pPr>
      <w:r w:rsidDel="00000000" w:rsidR="00000000" w:rsidRPr="00000000">
        <w:rPr>
          <w:rtl w:val="0"/>
        </w:rPr>
        <w:t xml:space="preserve">KEITH: Yeah, that’s - yeah, that’s cool, Art, way to [cross] wave sharp -</w:t>
      </w:r>
    </w:p>
    <w:p w:rsidR="00000000" w:rsidDel="00000000" w:rsidP="00000000" w:rsidRDefault="00000000" w:rsidRPr="00000000" w14:paraId="00000616">
      <w:pPr>
        <w:spacing w:after="0" w:lineRule="auto"/>
        <w:ind w:left="0" w:firstLine="0"/>
        <w:rPr/>
      </w:pPr>
      <w:r w:rsidDel="00000000" w:rsidR="00000000" w:rsidRPr="00000000">
        <w:rPr>
          <w:rtl w:val="0"/>
        </w:rPr>
      </w:r>
    </w:p>
    <w:p w:rsidR="00000000" w:rsidDel="00000000" w:rsidP="00000000" w:rsidRDefault="00000000" w:rsidRPr="00000000" w14:paraId="00000617">
      <w:pPr>
        <w:spacing w:after="0" w:lineRule="auto"/>
        <w:ind w:left="0" w:firstLine="0"/>
        <w:rPr/>
      </w:pPr>
      <w:r w:rsidDel="00000000" w:rsidR="00000000" w:rsidRPr="00000000">
        <w:rPr>
          <w:rtl w:val="0"/>
        </w:rPr>
        <w:t xml:space="preserve">ALI: [cross] But, I mean, I guess I’m also preparing to attack, though.</w:t>
      </w:r>
    </w:p>
    <w:p w:rsidR="00000000" w:rsidDel="00000000" w:rsidP="00000000" w:rsidRDefault="00000000" w:rsidRPr="00000000" w14:paraId="00000618">
      <w:pPr>
        <w:spacing w:after="0" w:lineRule="auto"/>
        <w:ind w:left="0" w:firstLine="0"/>
        <w:rPr/>
      </w:pPr>
      <w:r w:rsidDel="00000000" w:rsidR="00000000" w:rsidRPr="00000000">
        <w:rPr>
          <w:rtl w:val="0"/>
        </w:rPr>
      </w:r>
    </w:p>
    <w:p w:rsidR="00000000" w:rsidDel="00000000" w:rsidP="00000000" w:rsidRDefault="00000000" w:rsidRPr="00000000" w14:paraId="00000619">
      <w:pPr>
        <w:spacing w:after="0" w:lineRule="auto"/>
        <w:ind w:left="0" w:firstLine="0"/>
        <w:rPr/>
      </w:pPr>
      <w:r w:rsidDel="00000000" w:rsidR="00000000" w:rsidRPr="00000000">
        <w:rPr>
          <w:rtl w:val="0"/>
        </w:rPr>
        <w:t xml:space="preserve">AUSTIN: Okay. So you - I mean, are you attacking? Or are you…</w:t>
      </w:r>
    </w:p>
    <w:p w:rsidR="00000000" w:rsidDel="00000000" w:rsidP="00000000" w:rsidRDefault="00000000" w:rsidRPr="00000000" w14:paraId="0000061A">
      <w:pPr>
        <w:spacing w:after="0" w:lineRule="auto"/>
        <w:ind w:left="0" w:firstLine="0"/>
        <w:rPr/>
      </w:pPr>
      <w:r w:rsidDel="00000000" w:rsidR="00000000" w:rsidRPr="00000000">
        <w:rPr>
          <w:rtl w:val="0"/>
        </w:rPr>
      </w:r>
    </w:p>
    <w:p w:rsidR="00000000" w:rsidDel="00000000" w:rsidP="00000000" w:rsidRDefault="00000000" w:rsidRPr="00000000" w14:paraId="0000061B">
      <w:pPr>
        <w:spacing w:after="0" w:lineRule="auto"/>
        <w:ind w:left="0" w:firstLine="0"/>
        <w:rPr/>
      </w:pPr>
      <w:r w:rsidDel="00000000" w:rsidR="00000000" w:rsidRPr="00000000">
        <w:rPr>
          <w:rtl w:val="0"/>
        </w:rPr>
        <w:t xml:space="preserve">ALI: [hesitantly] No.</w:t>
      </w:r>
    </w:p>
    <w:p w:rsidR="00000000" w:rsidDel="00000000" w:rsidP="00000000" w:rsidRDefault="00000000" w:rsidRPr="00000000" w14:paraId="0000061C">
      <w:pPr>
        <w:spacing w:after="0" w:lineRule="auto"/>
        <w:ind w:left="0" w:firstLine="0"/>
        <w:rPr/>
      </w:pPr>
      <w:r w:rsidDel="00000000" w:rsidR="00000000" w:rsidRPr="00000000">
        <w:rPr>
          <w:rtl w:val="0"/>
        </w:rPr>
      </w:r>
    </w:p>
    <w:p w:rsidR="00000000" w:rsidDel="00000000" w:rsidP="00000000" w:rsidRDefault="00000000" w:rsidRPr="00000000" w14:paraId="0000061D">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61E">
      <w:pPr>
        <w:spacing w:after="0" w:lineRule="auto"/>
        <w:ind w:left="0" w:firstLine="0"/>
        <w:rPr/>
      </w:pPr>
      <w:r w:rsidDel="00000000" w:rsidR="00000000" w:rsidRPr="00000000">
        <w:rPr>
          <w:rtl w:val="0"/>
        </w:rPr>
      </w:r>
    </w:p>
    <w:p w:rsidR="00000000" w:rsidDel="00000000" w:rsidP="00000000" w:rsidRDefault="00000000" w:rsidRPr="00000000" w14:paraId="0000061F">
      <w:pPr>
        <w:spacing w:after="0" w:lineRule="auto"/>
        <w:ind w:left="0" w:firstLine="0"/>
        <w:rPr/>
      </w:pPr>
      <w:r w:rsidDel="00000000" w:rsidR="00000000" w:rsidRPr="00000000">
        <w:rPr>
          <w:rtl w:val="0"/>
        </w:rPr>
        <w:t xml:space="preserve">ALI: Cause, I mean, that’s what Hadrian is also doing, just kind of pulling his sword out, right?</w:t>
      </w:r>
    </w:p>
    <w:p w:rsidR="00000000" w:rsidDel="00000000" w:rsidP="00000000" w:rsidRDefault="00000000" w:rsidRPr="00000000" w14:paraId="00000620">
      <w:pPr>
        <w:spacing w:after="0" w:lineRule="auto"/>
        <w:ind w:left="0" w:firstLine="0"/>
        <w:rPr/>
      </w:pPr>
      <w:r w:rsidDel="00000000" w:rsidR="00000000" w:rsidRPr="00000000">
        <w:rPr>
          <w:rtl w:val="0"/>
        </w:rPr>
      </w:r>
    </w:p>
    <w:p w:rsidR="00000000" w:rsidDel="00000000" w:rsidP="00000000" w:rsidRDefault="00000000" w:rsidRPr="00000000" w14:paraId="00000621">
      <w:pPr>
        <w:spacing w:after="0" w:lineRule="auto"/>
        <w:ind w:left="0" w:firstLine="0"/>
        <w:rPr/>
      </w:pPr>
      <w:r w:rsidDel="00000000" w:rsidR="00000000" w:rsidRPr="00000000">
        <w:rPr>
          <w:rtl w:val="0"/>
        </w:rPr>
        <w:t xml:space="preserve">AUSTIN: He’s, okay, so, well, he has a big halberd, which is like</w:t>
      </w:r>
    </w:p>
    <w:p w:rsidR="00000000" w:rsidDel="00000000" w:rsidP="00000000" w:rsidRDefault="00000000" w:rsidRPr="00000000" w14:paraId="00000622">
      <w:pPr>
        <w:spacing w:after="0" w:lineRule="auto"/>
        <w:ind w:left="0" w:firstLine="0"/>
        <w:rPr/>
      </w:pPr>
      <w:r w:rsidDel="00000000" w:rsidR="00000000" w:rsidRPr="00000000">
        <w:rPr>
          <w:rtl w:val="0"/>
        </w:rPr>
      </w:r>
    </w:p>
    <w:p w:rsidR="00000000" w:rsidDel="00000000" w:rsidP="00000000" w:rsidRDefault="00000000" w:rsidRPr="00000000" w14:paraId="00000623">
      <w:pPr>
        <w:spacing w:after="0" w:lineRule="auto"/>
        <w:ind w:left="0" w:firstLine="0"/>
        <w:rPr/>
      </w:pPr>
      <w:r w:rsidDel="00000000" w:rsidR="00000000" w:rsidRPr="00000000">
        <w:rPr>
          <w:rtl w:val="0"/>
        </w:rPr>
        <w:t xml:space="preserve">ART: [cross] Yeah, it’s a, it’s a…</w:t>
      </w:r>
    </w:p>
    <w:p w:rsidR="00000000" w:rsidDel="00000000" w:rsidP="00000000" w:rsidRDefault="00000000" w:rsidRPr="00000000" w14:paraId="00000624">
      <w:pPr>
        <w:spacing w:after="0" w:lineRule="auto"/>
        <w:ind w:left="0" w:firstLine="0"/>
        <w:rPr/>
      </w:pPr>
      <w:r w:rsidDel="00000000" w:rsidR="00000000" w:rsidRPr="00000000">
        <w:rPr>
          <w:rtl w:val="0"/>
        </w:rPr>
      </w:r>
    </w:p>
    <w:p w:rsidR="00000000" w:rsidDel="00000000" w:rsidP="00000000" w:rsidRDefault="00000000" w:rsidRPr="00000000" w14:paraId="00000625">
      <w:pPr>
        <w:spacing w:after="0" w:lineRule="auto"/>
        <w:ind w:left="0" w:firstLine="0"/>
        <w:rPr/>
      </w:pPr>
      <w:r w:rsidDel="00000000" w:rsidR="00000000" w:rsidRPr="00000000">
        <w:rPr>
          <w:rtl w:val="0"/>
        </w:rPr>
        <w:t xml:space="preserve">AUSTIN: [cross] a big spear thing?</w:t>
      </w:r>
    </w:p>
    <w:p w:rsidR="00000000" w:rsidDel="00000000" w:rsidP="00000000" w:rsidRDefault="00000000" w:rsidRPr="00000000" w14:paraId="00000626">
      <w:pPr>
        <w:spacing w:after="0" w:lineRule="auto"/>
        <w:ind w:left="0" w:firstLine="0"/>
        <w:rPr/>
      </w:pPr>
      <w:r w:rsidDel="00000000" w:rsidR="00000000" w:rsidRPr="00000000">
        <w:rPr>
          <w:rtl w:val="0"/>
        </w:rPr>
      </w:r>
    </w:p>
    <w:p w:rsidR="00000000" w:rsidDel="00000000" w:rsidP="00000000" w:rsidRDefault="00000000" w:rsidRPr="00000000" w14:paraId="00000627">
      <w:pPr>
        <w:spacing w:after="0" w:lineRule="auto"/>
        <w:ind w:left="0" w:firstLine="0"/>
        <w:rPr/>
      </w:pPr>
      <w:r w:rsidDel="00000000" w:rsidR="00000000" w:rsidRPr="00000000">
        <w:rPr>
          <w:rtl w:val="0"/>
        </w:rPr>
        <w:t xml:space="preserve">ALI: Okay.</w:t>
      </w:r>
    </w:p>
    <w:p w:rsidR="00000000" w:rsidDel="00000000" w:rsidP="00000000" w:rsidRDefault="00000000" w:rsidRPr="00000000" w14:paraId="00000628">
      <w:pPr>
        <w:spacing w:after="0" w:lineRule="auto"/>
        <w:ind w:left="0" w:firstLine="0"/>
        <w:rPr/>
      </w:pPr>
      <w:r w:rsidDel="00000000" w:rsidR="00000000" w:rsidRPr="00000000">
        <w:rPr>
          <w:rtl w:val="0"/>
        </w:rPr>
      </w:r>
    </w:p>
    <w:p w:rsidR="00000000" w:rsidDel="00000000" w:rsidP="00000000" w:rsidRDefault="00000000" w:rsidRPr="00000000" w14:paraId="00000629">
      <w:pPr>
        <w:spacing w:after="0" w:lineRule="auto"/>
        <w:ind w:left="0" w:firstLine="0"/>
        <w:rPr/>
      </w:pPr>
      <w:r w:rsidDel="00000000" w:rsidR="00000000" w:rsidRPr="00000000">
        <w:rPr>
          <w:rtl w:val="0"/>
        </w:rPr>
        <w:t xml:space="preserve">AUSTIN: So he’s able to like, keep them at distance</w:t>
      </w:r>
    </w:p>
    <w:p w:rsidR="00000000" w:rsidDel="00000000" w:rsidP="00000000" w:rsidRDefault="00000000" w:rsidRPr="00000000" w14:paraId="0000062A">
      <w:pPr>
        <w:spacing w:after="0" w:lineRule="auto"/>
        <w:ind w:left="0" w:firstLine="0"/>
        <w:rPr/>
      </w:pPr>
      <w:r w:rsidDel="00000000" w:rsidR="00000000" w:rsidRPr="00000000">
        <w:rPr>
          <w:rtl w:val="0"/>
        </w:rPr>
      </w:r>
    </w:p>
    <w:p w:rsidR="00000000" w:rsidDel="00000000" w:rsidP="00000000" w:rsidRDefault="00000000" w:rsidRPr="00000000" w14:paraId="0000062B">
      <w:pPr>
        <w:spacing w:after="0" w:lineRule="auto"/>
        <w:ind w:left="0" w:firstLine="0"/>
        <w:rPr/>
      </w:pPr>
      <w:r w:rsidDel="00000000" w:rsidR="00000000" w:rsidRPr="00000000">
        <w:rPr>
          <w:rtl w:val="0"/>
        </w:rPr>
        <w:t xml:space="preserve">KEITH: [cross] He’s got a stick with a knife fight here.</w:t>
      </w:r>
    </w:p>
    <w:p w:rsidR="00000000" w:rsidDel="00000000" w:rsidP="00000000" w:rsidRDefault="00000000" w:rsidRPr="00000000" w14:paraId="0000062C">
      <w:pPr>
        <w:spacing w:after="0" w:lineRule="auto"/>
        <w:ind w:left="0" w:firstLine="0"/>
        <w:rPr/>
      </w:pPr>
      <w:r w:rsidDel="00000000" w:rsidR="00000000" w:rsidRPr="00000000">
        <w:rPr>
          <w:rtl w:val="0"/>
        </w:rPr>
      </w:r>
    </w:p>
    <w:p w:rsidR="00000000" w:rsidDel="00000000" w:rsidP="00000000" w:rsidRDefault="00000000" w:rsidRPr="00000000" w14:paraId="0000062D">
      <w:pPr>
        <w:spacing w:after="0" w:lineRule="auto"/>
        <w:ind w:left="0" w:firstLine="0"/>
        <w:rPr/>
      </w:pPr>
      <w:r w:rsidDel="00000000" w:rsidR="00000000" w:rsidRPr="00000000">
        <w:rPr>
          <w:rtl w:val="0"/>
        </w:rPr>
        <w:t xml:space="preserve">AUSTIN: [cross] above him. He’s gonna - yeah, he’s a stick with a knife, it’s a very nice knife but it’s a knife. [NICK laughs] Whereas you have a sword out. What’s your sword look like, by the way?</w:t>
      </w:r>
    </w:p>
    <w:p w:rsidR="00000000" w:rsidDel="00000000" w:rsidP="00000000" w:rsidRDefault="00000000" w:rsidRPr="00000000" w14:paraId="0000062E">
      <w:pPr>
        <w:spacing w:after="0" w:lineRule="auto"/>
        <w:ind w:left="0" w:firstLine="0"/>
        <w:rPr/>
      </w:pPr>
      <w:r w:rsidDel="00000000" w:rsidR="00000000" w:rsidRPr="00000000">
        <w:rPr>
          <w:rtl w:val="0"/>
        </w:rPr>
      </w:r>
    </w:p>
    <w:p w:rsidR="00000000" w:rsidDel="00000000" w:rsidP="00000000" w:rsidRDefault="00000000" w:rsidRPr="00000000" w14:paraId="0000062F">
      <w:pPr>
        <w:spacing w:after="0" w:lineRule="auto"/>
        <w:ind w:left="0" w:firstLine="0"/>
        <w:rPr/>
      </w:pPr>
      <w:r w:rsidDel="00000000" w:rsidR="00000000" w:rsidRPr="00000000">
        <w:rPr>
          <w:rtl w:val="0"/>
        </w:rPr>
        <w:t xml:space="preserve">ALI: Um, my sword is… ornate?</w:t>
      </w:r>
    </w:p>
    <w:p w:rsidR="00000000" w:rsidDel="00000000" w:rsidP="00000000" w:rsidRDefault="00000000" w:rsidRPr="00000000" w14:paraId="00000630">
      <w:pPr>
        <w:spacing w:after="0" w:lineRule="auto"/>
        <w:ind w:left="0" w:firstLine="0"/>
        <w:rPr/>
      </w:pPr>
      <w:r w:rsidDel="00000000" w:rsidR="00000000" w:rsidRPr="00000000">
        <w:rPr>
          <w:rtl w:val="0"/>
        </w:rPr>
      </w:r>
    </w:p>
    <w:p w:rsidR="00000000" w:rsidDel="00000000" w:rsidP="00000000" w:rsidRDefault="00000000" w:rsidRPr="00000000" w14:paraId="00000631">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632">
      <w:pPr>
        <w:spacing w:after="0" w:lineRule="auto"/>
        <w:ind w:left="0" w:firstLine="0"/>
        <w:rPr/>
      </w:pPr>
      <w:r w:rsidDel="00000000" w:rsidR="00000000" w:rsidRPr="00000000">
        <w:rPr>
          <w:rtl w:val="0"/>
        </w:rPr>
      </w:r>
    </w:p>
    <w:p w:rsidR="00000000" w:rsidDel="00000000" w:rsidP="00000000" w:rsidRDefault="00000000" w:rsidRPr="00000000" w14:paraId="00000633">
      <w:pPr>
        <w:spacing w:after="0" w:lineRule="auto"/>
        <w:ind w:left="0" w:firstLine="0"/>
        <w:rPr/>
      </w:pPr>
      <w:r w:rsidDel="00000000" w:rsidR="00000000" w:rsidRPr="00000000">
        <w:rPr>
          <w:rtl w:val="0"/>
        </w:rPr>
        <w:t xml:space="preserve">ALI: And then it’s well-crafted and sharp.</w:t>
      </w:r>
    </w:p>
    <w:p w:rsidR="00000000" w:rsidDel="00000000" w:rsidP="00000000" w:rsidRDefault="00000000" w:rsidRPr="00000000" w14:paraId="00000634">
      <w:pPr>
        <w:spacing w:after="0" w:lineRule="auto"/>
        <w:ind w:left="0" w:firstLine="0"/>
        <w:rPr/>
      </w:pPr>
      <w:r w:rsidDel="00000000" w:rsidR="00000000" w:rsidRPr="00000000">
        <w:rPr>
          <w:rtl w:val="0"/>
        </w:rPr>
      </w:r>
    </w:p>
    <w:p w:rsidR="00000000" w:rsidDel="00000000" w:rsidP="00000000" w:rsidRDefault="00000000" w:rsidRPr="00000000" w14:paraId="00000635">
      <w:pPr>
        <w:spacing w:after="0" w:lineRule="auto"/>
        <w:ind w:left="0" w:firstLine="0"/>
        <w:rPr/>
      </w:pPr>
      <w:r w:rsidDel="00000000" w:rsidR="00000000" w:rsidRPr="00000000">
        <w:rPr>
          <w:rtl w:val="0"/>
        </w:rPr>
        <w:t xml:space="preserve">AUSTIN: So what, what sort of ornate, like what sort of embellishments are on it?</w:t>
      </w:r>
    </w:p>
    <w:p w:rsidR="00000000" w:rsidDel="00000000" w:rsidP="00000000" w:rsidRDefault="00000000" w:rsidRPr="00000000" w14:paraId="00000636">
      <w:pPr>
        <w:spacing w:after="0" w:lineRule="auto"/>
        <w:ind w:left="0" w:firstLine="0"/>
        <w:rPr/>
      </w:pPr>
      <w:r w:rsidDel="00000000" w:rsidR="00000000" w:rsidRPr="00000000">
        <w:rPr>
          <w:rtl w:val="0"/>
        </w:rPr>
      </w:r>
    </w:p>
    <w:p w:rsidR="00000000" w:rsidDel="00000000" w:rsidP="00000000" w:rsidRDefault="00000000" w:rsidRPr="00000000" w14:paraId="00000637">
      <w:pPr>
        <w:spacing w:after="0" w:lineRule="auto"/>
        <w:ind w:left="0" w:firstLine="0"/>
        <w:rPr/>
      </w:pPr>
      <w:r w:rsidDel="00000000" w:rsidR="00000000" w:rsidRPr="00000000">
        <w:rPr>
          <w:rtl w:val="0"/>
        </w:rPr>
        <w:t xml:space="preserve">ALI: Um. [pause]</w:t>
      </w:r>
    </w:p>
    <w:p w:rsidR="00000000" w:rsidDel="00000000" w:rsidP="00000000" w:rsidRDefault="00000000" w:rsidRPr="00000000" w14:paraId="00000638">
      <w:pPr>
        <w:spacing w:after="0" w:lineRule="auto"/>
        <w:ind w:left="0" w:firstLine="0"/>
        <w:rPr/>
      </w:pPr>
      <w:r w:rsidDel="00000000" w:rsidR="00000000" w:rsidRPr="00000000">
        <w:rPr>
          <w:rtl w:val="0"/>
        </w:rPr>
      </w:r>
    </w:p>
    <w:p w:rsidR="00000000" w:rsidDel="00000000" w:rsidP="00000000" w:rsidRDefault="00000000" w:rsidRPr="00000000" w14:paraId="00000639">
      <w:pPr>
        <w:spacing w:after="0" w:lineRule="auto"/>
        <w:ind w:left="0" w:firstLine="0"/>
        <w:rPr/>
      </w:pPr>
      <w:r w:rsidDel="00000000" w:rsidR="00000000" w:rsidRPr="00000000">
        <w:rPr>
          <w:rtl w:val="0"/>
        </w:rPr>
        <w:t xml:space="preserve">AUSTIN: And like what color is the sword? Like, is it a silvery, like steel, chrome thing? Or is it </w:t>
      </w:r>
    </w:p>
    <w:p w:rsidR="00000000" w:rsidDel="00000000" w:rsidP="00000000" w:rsidRDefault="00000000" w:rsidRPr="00000000" w14:paraId="0000063A">
      <w:pPr>
        <w:spacing w:after="0" w:lineRule="auto"/>
        <w:ind w:left="0" w:firstLine="0"/>
        <w:rPr/>
      </w:pPr>
      <w:r w:rsidDel="00000000" w:rsidR="00000000" w:rsidRPr="00000000">
        <w:rPr>
          <w:rtl w:val="0"/>
        </w:rPr>
        <w:t xml:space="preserve">like, reddish bronze, is it…</w:t>
      </w:r>
    </w:p>
    <w:p w:rsidR="00000000" w:rsidDel="00000000" w:rsidP="00000000" w:rsidRDefault="00000000" w:rsidRPr="00000000" w14:paraId="0000063B">
      <w:pPr>
        <w:spacing w:after="0" w:lineRule="auto"/>
        <w:ind w:left="0" w:firstLine="0"/>
        <w:rPr/>
      </w:pPr>
      <w:r w:rsidDel="00000000" w:rsidR="00000000" w:rsidRPr="00000000">
        <w:rPr>
          <w:rtl w:val="0"/>
        </w:rPr>
      </w:r>
    </w:p>
    <w:p w:rsidR="00000000" w:rsidDel="00000000" w:rsidP="00000000" w:rsidRDefault="00000000" w:rsidRPr="00000000" w14:paraId="0000063C">
      <w:pPr>
        <w:spacing w:after="0" w:lineRule="auto"/>
        <w:ind w:left="0" w:firstLine="0"/>
        <w:rPr/>
      </w:pPr>
      <w:r w:rsidDel="00000000" w:rsidR="00000000" w:rsidRPr="00000000">
        <w:rPr>
          <w:rtl w:val="0"/>
        </w:rPr>
        <w:t xml:space="preserve">ALI: Um, I would say that the blade itself is just kind of like a steel…</w:t>
      </w:r>
    </w:p>
    <w:p w:rsidR="00000000" w:rsidDel="00000000" w:rsidP="00000000" w:rsidRDefault="00000000" w:rsidRPr="00000000" w14:paraId="0000063D">
      <w:pPr>
        <w:spacing w:after="0" w:lineRule="auto"/>
        <w:ind w:left="0" w:firstLine="0"/>
        <w:rPr/>
      </w:pPr>
      <w:r w:rsidDel="00000000" w:rsidR="00000000" w:rsidRPr="00000000">
        <w:rPr>
          <w:rtl w:val="0"/>
        </w:rPr>
      </w:r>
    </w:p>
    <w:p w:rsidR="00000000" w:rsidDel="00000000" w:rsidP="00000000" w:rsidRDefault="00000000" w:rsidRPr="00000000" w14:paraId="0000063E">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63F">
      <w:pPr>
        <w:rPr/>
        <w:pPrChange w:author="Anonymous" w:id="0" w:date="2020-11-30T13:29:59Z">
          <w:pPr>
            <w:spacing w:after="0" w:lineRule="auto"/>
            <w:ind w:left="0" w:firstLine="0"/>
          </w:pPr>
        </w:pPrChange>
      </w:pPr>
      <w:ins w:author="Anonymous" w:id="0" w:date="2020-11-30T13:29:59Z">
        <w:r w:rsidDel="00000000" w:rsidR="00000000" w:rsidRPr="00000000">
          <w:rPr>
            <w:rtl w:val="0"/>
          </w:rPr>
          <w:t xml:space="preserve">sea of steel</w:t>
        </w:r>
      </w:ins>
      <w:r w:rsidDel="00000000" w:rsidR="00000000" w:rsidRPr="00000000">
        <w:rPr>
          <w:rtl w:val="0"/>
        </w:rPr>
      </w:r>
    </w:p>
    <w:p w:rsidR="00000000" w:rsidDel="00000000" w:rsidP="00000000" w:rsidRDefault="00000000" w:rsidRPr="00000000" w14:paraId="00000640">
      <w:pPr>
        <w:spacing w:after="0" w:lineRule="auto"/>
        <w:ind w:left="0" w:firstLine="0"/>
        <w:rPr/>
      </w:pPr>
      <w:r w:rsidDel="00000000" w:rsidR="00000000" w:rsidRPr="00000000">
        <w:rPr>
          <w:rtl w:val="0"/>
        </w:rPr>
        <w:t xml:space="preserve">ALI: Kind of standard plate, but that has, like, engravings in it?</w:t>
      </w:r>
    </w:p>
    <w:p w:rsidR="00000000" w:rsidDel="00000000" w:rsidP="00000000" w:rsidRDefault="00000000" w:rsidRPr="00000000" w14:paraId="00000641">
      <w:pPr>
        <w:spacing w:after="0" w:lineRule="auto"/>
        <w:ind w:left="0" w:firstLine="0"/>
        <w:rPr/>
      </w:pPr>
      <w:r w:rsidDel="00000000" w:rsidR="00000000" w:rsidRPr="00000000">
        <w:rPr>
          <w:rtl w:val="0"/>
        </w:rPr>
      </w:r>
    </w:p>
    <w:p w:rsidR="00000000" w:rsidDel="00000000" w:rsidP="00000000" w:rsidRDefault="00000000" w:rsidRPr="00000000" w14:paraId="00000642">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643">
      <w:pPr>
        <w:spacing w:after="0" w:lineRule="auto"/>
        <w:ind w:left="0" w:firstLine="0"/>
        <w:rPr/>
      </w:pPr>
      <w:r w:rsidDel="00000000" w:rsidR="00000000" w:rsidRPr="00000000">
        <w:rPr>
          <w:rtl w:val="0"/>
        </w:rPr>
      </w:r>
    </w:p>
    <w:p w:rsidR="00000000" w:rsidDel="00000000" w:rsidP="00000000" w:rsidRDefault="00000000" w:rsidRPr="00000000" w14:paraId="00000644">
      <w:pPr>
        <w:spacing w:after="0" w:lineRule="auto"/>
        <w:ind w:left="0" w:firstLine="0"/>
        <w:rPr/>
      </w:pPr>
      <w:r w:rsidDel="00000000" w:rsidR="00000000" w:rsidRPr="00000000">
        <w:rPr>
          <w:rtl w:val="0"/>
        </w:rPr>
        <w:t xml:space="preserve">ALI: And then the uh, the ornateness really comes from the, the hilt?</w:t>
      </w:r>
    </w:p>
    <w:p w:rsidR="00000000" w:rsidDel="00000000" w:rsidP="00000000" w:rsidRDefault="00000000" w:rsidRPr="00000000" w14:paraId="00000645">
      <w:pPr>
        <w:spacing w:after="0" w:lineRule="auto"/>
        <w:ind w:left="0" w:firstLine="0"/>
        <w:rPr/>
      </w:pPr>
      <w:r w:rsidDel="00000000" w:rsidR="00000000" w:rsidRPr="00000000">
        <w:rPr>
          <w:rtl w:val="0"/>
        </w:rPr>
      </w:r>
    </w:p>
    <w:p w:rsidR="00000000" w:rsidDel="00000000" w:rsidP="00000000" w:rsidRDefault="00000000" w:rsidRPr="00000000" w14:paraId="00000646">
      <w:pPr>
        <w:spacing w:after="0" w:lineRule="auto"/>
        <w:ind w:left="0" w:firstLine="0"/>
        <w:rPr/>
      </w:pPr>
      <w:r w:rsidDel="00000000" w:rsidR="00000000" w:rsidRPr="00000000">
        <w:rPr>
          <w:rtl w:val="0"/>
        </w:rPr>
        <w:t xml:space="preserve">AUSTIN: Okay. Let’s…</w:t>
      </w:r>
    </w:p>
    <w:p w:rsidR="00000000" w:rsidDel="00000000" w:rsidP="00000000" w:rsidRDefault="00000000" w:rsidRPr="00000000" w14:paraId="00000647">
      <w:pPr>
        <w:spacing w:after="0" w:lineRule="auto"/>
        <w:ind w:left="0" w:firstLine="0"/>
        <w:rPr/>
      </w:pPr>
      <w:r w:rsidDel="00000000" w:rsidR="00000000" w:rsidRPr="00000000">
        <w:rPr>
          <w:rtl w:val="0"/>
        </w:rPr>
      </w:r>
    </w:p>
    <w:p w:rsidR="00000000" w:rsidDel="00000000" w:rsidP="00000000" w:rsidRDefault="00000000" w:rsidRPr="00000000" w14:paraId="00000648">
      <w:pPr>
        <w:spacing w:after="0" w:lineRule="auto"/>
        <w:ind w:left="0" w:firstLine="0"/>
        <w:rPr/>
      </w:pPr>
      <w:r w:rsidDel="00000000" w:rsidR="00000000" w:rsidRPr="00000000">
        <w:rPr>
          <w:rtl w:val="0"/>
        </w:rPr>
        <w:t xml:space="preserve">ART: [cross] Okay - oh.</w:t>
      </w:r>
    </w:p>
    <w:p w:rsidR="00000000" w:rsidDel="00000000" w:rsidP="00000000" w:rsidRDefault="00000000" w:rsidRPr="00000000" w14:paraId="00000649">
      <w:pPr>
        <w:spacing w:after="0" w:lineRule="auto"/>
        <w:ind w:left="0" w:firstLine="0"/>
        <w:rPr/>
      </w:pPr>
      <w:r w:rsidDel="00000000" w:rsidR="00000000" w:rsidRPr="00000000">
        <w:rPr>
          <w:rtl w:val="0"/>
        </w:rPr>
      </w:r>
    </w:p>
    <w:p w:rsidR="00000000" w:rsidDel="00000000" w:rsidP="00000000" w:rsidRDefault="00000000" w:rsidRPr="00000000" w14:paraId="0000064A">
      <w:pPr>
        <w:spacing w:after="0" w:lineRule="auto"/>
        <w:ind w:left="0" w:firstLine="0"/>
        <w:rPr/>
      </w:pPr>
      <w:r w:rsidDel="00000000" w:rsidR="00000000" w:rsidRPr="00000000">
        <w:rPr>
          <w:rtl w:val="0"/>
        </w:rPr>
        <w:t xml:space="preserve">AUSTIN: [cross] What’s on the hilt? What’s on the hilt? Sorry, I just want to get a picture </w:t>
      </w:r>
    </w:p>
    <w:p w:rsidR="00000000" w:rsidDel="00000000" w:rsidP="00000000" w:rsidRDefault="00000000" w:rsidRPr="00000000" w14:paraId="0000064B">
      <w:pPr>
        <w:spacing w:after="0" w:lineRule="auto"/>
        <w:ind w:left="0" w:firstLine="0"/>
        <w:rPr/>
      </w:pPr>
      <w:r w:rsidDel="00000000" w:rsidR="00000000" w:rsidRPr="00000000">
        <w:rPr>
          <w:rtl w:val="0"/>
        </w:rPr>
        <w:t xml:space="preserve">of this thing.</w:t>
      </w:r>
    </w:p>
    <w:p w:rsidR="00000000" w:rsidDel="00000000" w:rsidP="00000000" w:rsidRDefault="00000000" w:rsidRPr="00000000" w14:paraId="0000064C">
      <w:pPr>
        <w:spacing w:after="0" w:lineRule="auto"/>
        <w:ind w:left="0" w:firstLine="0"/>
        <w:rPr/>
      </w:pPr>
      <w:r w:rsidDel="00000000" w:rsidR="00000000" w:rsidRPr="00000000">
        <w:rPr>
          <w:rtl w:val="0"/>
        </w:rPr>
      </w:r>
    </w:p>
    <w:p w:rsidR="00000000" w:rsidDel="00000000" w:rsidP="00000000" w:rsidRDefault="00000000" w:rsidRPr="00000000" w14:paraId="0000064D">
      <w:pPr>
        <w:spacing w:after="0" w:lineRule="auto"/>
        <w:ind w:left="0" w:firstLine="0"/>
        <w:rPr/>
      </w:pPr>
      <w:r w:rsidDel="00000000" w:rsidR="00000000" w:rsidRPr="00000000">
        <w:rPr>
          <w:rtl w:val="0"/>
        </w:rPr>
        <w:t xml:space="preserve">ALI: [hesitantly] I… don’t know? [laughs] Um, I would say that the, the hilt is like a bronze, but like </w:t>
      </w:r>
    </w:p>
    <w:p w:rsidR="00000000" w:rsidDel="00000000" w:rsidP="00000000" w:rsidRDefault="00000000" w:rsidRPr="00000000" w14:paraId="0000064E">
      <w:pPr>
        <w:spacing w:after="0" w:lineRule="auto"/>
        <w:ind w:left="0" w:firstLine="0"/>
        <w:rPr/>
      </w:pPr>
      <w:r w:rsidDel="00000000" w:rsidR="00000000" w:rsidRPr="00000000">
        <w:rPr>
          <w:rtl w:val="0"/>
        </w:rPr>
        <w:t xml:space="preserve">a shiny bronze? [cross] With, like, jewels, in it?</w:t>
      </w:r>
    </w:p>
    <w:p w:rsidR="00000000" w:rsidDel="00000000" w:rsidP="00000000" w:rsidRDefault="00000000" w:rsidRPr="00000000" w14:paraId="0000064F">
      <w:pPr>
        <w:spacing w:after="0" w:lineRule="auto"/>
        <w:ind w:left="0" w:firstLine="0"/>
        <w:rPr/>
      </w:pPr>
      <w:r w:rsidDel="00000000" w:rsidR="00000000" w:rsidRPr="00000000">
        <w:rPr>
          <w:rtl w:val="0"/>
        </w:rPr>
      </w:r>
    </w:p>
    <w:p w:rsidR="00000000" w:rsidDel="00000000" w:rsidP="00000000" w:rsidRDefault="00000000" w:rsidRPr="00000000" w14:paraId="00000650">
      <w:pPr>
        <w:spacing w:after="0" w:lineRule="auto"/>
        <w:ind w:left="0" w:firstLine="0"/>
        <w:rPr/>
      </w:pPr>
      <w:r w:rsidDel="00000000" w:rsidR="00000000" w:rsidRPr="00000000">
        <w:rPr>
          <w:rtl w:val="0"/>
        </w:rPr>
        <w:t xml:space="preserve">AUSTIN: [cross] Okay. Okay. Cool. </w:t>
      </w:r>
    </w:p>
    <w:p w:rsidR="00000000" w:rsidDel="00000000" w:rsidP="00000000" w:rsidRDefault="00000000" w:rsidRPr="00000000" w14:paraId="00000651">
      <w:pPr>
        <w:spacing w:after="0" w:lineRule="auto"/>
        <w:ind w:left="0" w:firstLine="0"/>
        <w:rPr/>
      </w:pPr>
      <w:r w:rsidDel="00000000" w:rsidR="00000000" w:rsidRPr="00000000">
        <w:rPr>
          <w:rtl w:val="0"/>
        </w:rPr>
      </w:r>
    </w:p>
    <w:p w:rsidR="00000000" w:rsidDel="00000000" w:rsidP="00000000" w:rsidRDefault="00000000" w:rsidRPr="00000000" w14:paraId="00000652">
      <w:pPr>
        <w:spacing w:after="0" w:lineRule="auto"/>
        <w:ind w:left="0" w:firstLine="0"/>
        <w:rPr/>
      </w:pPr>
      <w:r w:rsidDel="00000000" w:rsidR="00000000" w:rsidRPr="00000000">
        <w:rPr>
          <w:rtl w:val="0"/>
        </w:rPr>
        <w:t xml:space="preserve">What color are the jewels?</w:t>
      </w:r>
    </w:p>
    <w:p w:rsidR="00000000" w:rsidDel="00000000" w:rsidP="00000000" w:rsidRDefault="00000000" w:rsidRPr="00000000" w14:paraId="00000653">
      <w:pPr>
        <w:spacing w:after="0" w:lineRule="auto"/>
        <w:ind w:left="0" w:firstLine="0"/>
        <w:rPr/>
      </w:pPr>
      <w:r w:rsidDel="00000000" w:rsidR="00000000" w:rsidRPr="00000000">
        <w:rPr>
          <w:rtl w:val="0"/>
        </w:rPr>
      </w:r>
    </w:p>
    <w:p w:rsidR="00000000" w:rsidDel="00000000" w:rsidP="00000000" w:rsidRDefault="00000000" w:rsidRPr="00000000" w14:paraId="00000654">
      <w:pPr>
        <w:spacing w:after="0" w:lineRule="auto"/>
        <w:ind w:left="0" w:firstLine="0"/>
        <w:rPr/>
      </w:pPr>
      <w:r w:rsidDel="00000000" w:rsidR="00000000" w:rsidRPr="00000000">
        <w:rPr>
          <w:rtl w:val="0"/>
        </w:rPr>
        <w:t xml:space="preserve">ALI: [cross] Uh…red?</w:t>
      </w:r>
    </w:p>
    <w:p w:rsidR="00000000" w:rsidDel="00000000" w:rsidP="00000000" w:rsidRDefault="00000000" w:rsidRPr="00000000" w14:paraId="00000655">
      <w:pPr>
        <w:spacing w:after="0" w:lineRule="auto"/>
        <w:ind w:left="0" w:firstLine="0"/>
        <w:rPr/>
      </w:pPr>
      <w:r w:rsidDel="00000000" w:rsidR="00000000" w:rsidRPr="00000000">
        <w:rPr>
          <w:rtl w:val="0"/>
        </w:rPr>
      </w:r>
    </w:p>
    <w:p w:rsidR="00000000" w:rsidDel="00000000" w:rsidP="00000000" w:rsidRDefault="00000000" w:rsidRPr="00000000" w14:paraId="00000656">
      <w:pPr>
        <w:spacing w:after="0" w:lineRule="auto"/>
        <w:ind w:left="0" w:firstLine="0"/>
        <w:rPr/>
      </w:pPr>
      <w:r w:rsidDel="00000000" w:rsidR="00000000" w:rsidRPr="00000000">
        <w:rPr>
          <w:rtl w:val="0"/>
        </w:rPr>
        <w:t xml:space="preserve">AUSTIN: [cross] This is what - this sword is a - for the people listening [ALI laughs] Ali’s fighter have like, has like a really cool sword, and I want to make sure we have a really good picture of it in our heads.</w:t>
      </w:r>
    </w:p>
    <w:p w:rsidR="00000000" w:rsidDel="00000000" w:rsidP="00000000" w:rsidRDefault="00000000" w:rsidRPr="00000000" w14:paraId="00000657">
      <w:pPr>
        <w:spacing w:after="0" w:lineRule="auto"/>
        <w:ind w:left="0" w:firstLine="0"/>
        <w:rPr/>
      </w:pPr>
      <w:r w:rsidDel="00000000" w:rsidR="00000000" w:rsidRPr="00000000">
        <w:rPr>
          <w:rtl w:val="0"/>
        </w:rPr>
      </w:r>
    </w:p>
    <w:p w:rsidR="00000000" w:rsidDel="00000000" w:rsidP="00000000" w:rsidRDefault="00000000" w:rsidRPr="00000000" w14:paraId="00000658">
      <w:pPr>
        <w:spacing w:after="0" w:lineRule="auto"/>
        <w:ind w:left="0" w:firstLine="0"/>
        <w:rPr/>
      </w:pPr>
      <w:r w:rsidDel="00000000" w:rsidR="00000000" w:rsidRPr="00000000">
        <w:rPr>
          <w:rtl w:val="0"/>
        </w:rPr>
        <w:t xml:space="preserve">ALI: Okay.</w:t>
      </w:r>
    </w:p>
    <w:p w:rsidR="00000000" w:rsidDel="00000000" w:rsidP="00000000" w:rsidRDefault="00000000" w:rsidRPr="00000000" w14:paraId="00000659">
      <w:pPr>
        <w:spacing w:after="0" w:lineRule="auto"/>
        <w:ind w:left="0" w:firstLine="0"/>
        <w:rPr/>
      </w:pPr>
      <w:r w:rsidDel="00000000" w:rsidR="00000000" w:rsidRPr="00000000">
        <w:rPr>
          <w:rtl w:val="0"/>
        </w:rPr>
      </w:r>
    </w:p>
    <w:p w:rsidR="00000000" w:rsidDel="00000000" w:rsidP="00000000" w:rsidRDefault="00000000" w:rsidRPr="00000000" w14:paraId="0000065A">
      <w:pPr>
        <w:spacing w:after="0" w:lineRule="auto"/>
        <w:ind w:left="0" w:firstLine="0"/>
        <w:rPr/>
      </w:pPr>
      <w:r w:rsidDel="00000000" w:rsidR="00000000" w:rsidRPr="00000000">
        <w:rPr>
          <w:rtl w:val="0"/>
        </w:rPr>
        <w:t xml:space="preserve">AUSTIN: Okay. Red jewels, and this bronze, engraved hilt.</w:t>
      </w:r>
    </w:p>
    <w:p w:rsidR="00000000" w:rsidDel="00000000" w:rsidP="00000000" w:rsidRDefault="00000000" w:rsidRPr="00000000" w14:paraId="0000065B">
      <w:pPr>
        <w:spacing w:after="0" w:lineRule="auto"/>
        <w:ind w:left="0" w:firstLine="0"/>
        <w:rPr/>
      </w:pPr>
      <w:r w:rsidDel="00000000" w:rsidR="00000000" w:rsidRPr="00000000">
        <w:rPr>
          <w:rtl w:val="0"/>
        </w:rPr>
      </w:r>
    </w:p>
    <w:p w:rsidR="00000000" w:rsidDel="00000000" w:rsidP="00000000" w:rsidRDefault="00000000" w:rsidRPr="00000000" w14:paraId="0000065C">
      <w:pPr>
        <w:spacing w:after="0" w:lineRule="auto"/>
        <w:ind w:left="0" w:firstLine="0"/>
        <w:rPr/>
      </w:pPr>
      <w:r w:rsidDel="00000000" w:rsidR="00000000" w:rsidRPr="00000000">
        <w:rPr>
          <w:rtl w:val="0"/>
        </w:rPr>
        <w:t xml:space="preserve">ALI: Yes.</w:t>
      </w:r>
    </w:p>
    <w:p w:rsidR="00000000" w:rsidDel="00000000" w:rsidP="00000000" w:rsidRDefault="00000000" w:rsidRPr="00000000" w14:paraId="0000065D">
      <w:pPr>
        <w:spacing w:after="0" w:lineRule="auto"/>
        <w:ind w:left="0" w:firstLine="0"/>
        <w:rPr/>
      </w:pPr>
      <w:r w:rsidDel="00000000" w:rsidR="00000000" w:rsidRPr="00000000">
        <w:rPr>
          <w:rtl w:val="0"/>
        </w:rPr>
      </w:r>
    </w:p>
    <w:p w:rsidR="00000000" w:rsidDel="00000000" w:rsidP="00000000" w:rsidRDefault="00000000" w:rsidRPr="00000000" w14:paraId="0000065E">
      <w:pPr>
        <w:spacing w:after="0" w:lineRule="auto"/>
        <w:ind w:left="0" w:firstLine="0"/>
        <w:rPr/>
      </w:pPr>
      <w:r w:rsidDel="00000000" w:rsidR="00000000" w:rsidRPr="00000000">
        <w:rPr>
          <w:rtl w:val="0"/>
        </w:rPr>
        <w:t xml:space="preserve">AUSTIN: Nice </w:t>
      </w:r>
      <w:del w:author="Anonymous" w:id="0" w:date="2020-11-30T13:29:59Z">
        <w:r w:rsidDel="00000000" w:rsidR="00000000" w:rsidRPr="00000000">
          <w:rPr>
            <w:rtl w:val="0"/>
          </w:rPr>
          <w:delText xml:space="preserve">sea of steel</w:delText>
        </w:r>
      </w:del>
      <w:r w:rsidDel="00000000" w:rsidR="00000000" w:rsidRPr="00000000">
        <w:rPr>
          <w:rtl w:val="0"/>
        </w:rPr>
        <w:t xml:space="preserve">, bright, shiny, metal blade.</w:t>
      </w:r>
    </w:p>
    <w:p w:rsidR="00000000" w:rsidDel="00000000" w:rsidP="00000000" w:rsidRDefault="00000000" w:rsidRPr="00000000" w14:paraId="0000065F">
      <w:pPr>
        <w:spacing w:after="0" w:lineRule="auto"/>
        <w:ind w:left="0" w:firstLine="0"/>
        <w:rPr/>
      </w:pPr>
      <w:r w:rsidDel="00000000" w:rsidR="00000000" w:rsidRPr="00000000">
        <w:rPr>
          <w:rtl w:val="0"/>
        </w:rPr>
      </w:r>
    </w:p>
    <w:p w:rsidR="00000000" w:rsidDel="00000000" w:rsidP="00000000" w:rsidRDefault="00000000" w:rsidRPr="00000000" w14:paraId="00000660">
      <w:pPr>
        <w:spacing w:after="0" w:lineRule="auto"/>
        <w:ind w:left="0" w:firstLine="0"/>
        <w:rPr/>
      </w:pPr>
      <w:r w:rsidDel="00000000" w:rsidR="00000000" w:rsidRPr="00000000">
        <w:rPr>
          <w:rtl w:val="0"/>
        </w:rPr>
        <w:t xml:space="preserve">ALI: Yeah. Yeah. It’s been taken care of, [cross] this blade.</w:t>
      </w:r>
    </w:p>
    <w:p w:rsidR="00000000" w:rsidDel="00000000" w:rsidP="00000000" w:rsidRDefault="00000000" w:rsidRPr="00000000" w14:paraId="00000661">
      <w:pPr>
        <w:spacing w:after="0" w:lineRule="auto"/>
        <w:ind w:left="0" w:firstLine="0"/>
        <w:rPr/>
      </w:pPr>
      <w:r w:rsidDel="00000000" w:rsidR="00000000" w:rsidRPr="00000000">
        <w:rPr>
          <w:rtl w:val="0"/>
        </w:rPr>
      </w:r>
    </w:p>
    <w:p w:rsidR="00000000" w:rsidDel="00000000" w:rsidP="00000000" w:rsidRDefault="00000000" w:rsidRPr="00000000" w14:paraId="00000662">
      <w:pPr>
        <w:spacing w:after="0" w:lineRule="auto"/>
        <w:ind w:left="0" w:firstLine="0"/>
        <w:rPr/>
      </w:pPr>
      <w:r w:rsidDel="00000000" w:rsidR="00000000" w:rsidRPr="00000000">
        <w:rPr>
          <w:rtl w:val="0"/>
        </w:rPr>
        <w:t xml:space="preserve">AUSTIN: [cross] So yeah.</w:t>
      </w:r>
    </w:p>
    <w:p w:rsidR="00000000" w:rsidDel="00000000" w:rsidP="00000000" w:rsidRDefault="00000000" w:rsidRPr="00000000" w14:paraId="00000663">
      <w:pPr>
        <w:spacing w:after="0" w:lineRule="auto"/>
        <w:ind w:left="0" w:firstLine="0"/>
        <w:rPr/>
      </w:pPr>
      <w:r w:rsidDel="00000000" w:rsidR="00000000" w:rsidRPr="00000000">
        <w:rPr>
          <w:rtl w:val="0"/>
        </w:rPr>
      </w:r>
    </w:p>
    <w:p w:rsidR="00000000" w:rsidDel="00000000" w:rsidP="00000000" w:rsidRDefault="00000000" w:rsidRPr="00000000" w14:paraId="00000664">
      <w:pPr>
        <w:spacing w:after="0" w:lineRule="auto"/>
        <w:ind w:left="0" w:firstLine="0"/>
        <w:rPr/>
      </w:pPr>
      <w:r w:rsidDel="00000000" w:rsidR="00000000" w:rsidRPr="00000000">
        <w:rPr>
          <w:rtl w:val="0"/>
        </w:rPr>
        <w:t xml:space="preserve">ART: Alright. So I’m gonna make like a big sweeping motion, but like not,</w:t>
      </w:r>
    </w:p>
    <w:p w:rsidR="00000000" w:rsidDel="00000000" w:rsidP="00000000" w:rsidRDefault="00000000" w:rsidRPr="00000000" w14:paraId="00000665">
      <w:pPr>
        <w:spacing w:after="0" w:lineRule="auto"/>
        <w:ind w:left="0" w:firstLine="0"/>
        <w:rPr/>
      </w:pPr>
      <w:r w:rsidDel="00000000" w:rsidR="00000000" w:rsidRPr="00000000">
        <w:rPr>
          <w:rtl w:val="0"/>
        </w:rPr>
      </w:r>
    </w:p>
    <w:p w:rsidR="00000000" w:rsidDel="00000000" w:rsidP="00000000" w:rsidRDefault="00000000" w:rsidRPr="00000000" w14:paraId="00000666">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667">
      <w:pPr>
        <w:spacing w:after="0" w:lineRule="auto"/>
        <w:ind w:left="0" w:firstLine="0"/>
        <w:rPr/>
      </w:pPr>
      <w:r w:rsidDel="00000000" w:rsidR="00000000" w:rsidRPr="00000000">
        <w:rPr>
          <w:rtl w:val="0"/>
        </w:rPr>
      </w:r>
    </w:p>
    <w:p w:rsidR="00000000" w:rsidDel="00000000" w:rsidP="00000000" w:rsidRDefault="00000000" w:rsidRPr="00000000" w14:paraId="00000668">
      <w:pPr>
        <w:spacing w:after="0" w:lineRule="auto"/>
        <w:ind w:left="0" w:firstLine="0"/>
        <w:rPr/>
      </w:pPr>
      <w:r w:rsidDel="00000000" w:rsidR="00000000" w:rsidRPr="00000000">
        <w:rPr>
          <w:rtl w:val="0"/>
        </w:rPr>
        <w:t xml:space="preserve">ART: not in a - I’m not trying to hit anything.</w:t>
      </w:r>
    </w:p>
    <w:p w:rsidR="00000000" w:rsidDel="00000000" w:rsidP="00000000" w:rsidRDefault="00000000" w:rsidRPr="00000000" w14:paraId="00000669">
      <w:pPr>
        <w:spacing w:after="0" w:lineRule="auto"/>
        <w:ind w:left="0" w:firstLine="0"/>
        <w:rPr/>
      </w:pPr>
      <w:r w:rsidDel="00000000" w:rsidR="00000000" w:rsidRPr="00000000">
        <w:rPr>
          <w:rtl w:val="0"/>
        </w:rPr>
      </w:r>
    </w:p>
    <w:p w:rsidR="00000000" w:rsidDel="00000000" w:rsidP="00000000" w:rsidRDefault="00000000" w:rsidRPr="00000000" w14:paraId="0000066A">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66B">
      <w:pPr>
        <w:spacing w:after="0" w:lineRule="auto"/>
        <w:ind w:left="0" w:firstLine="0"/>
        <w:rPr/>
      </w:pPr>
      <w:r w:rsidDel="00000000" w:rsidR="00000000" w:rsidRPr="00000000">
        <w:rPr>
          <w:rtl w:val="0"/>
        </w:rPr>
      </w:r>
    </w:p>
    <w:p w:rsidR="00000000" w:rsidDel="00000000" w:rsidP="00000000" w:rsidRDefault="00000000" w:rsidRPr="00000000" w14:paraId="0000066C">
      <w:pPr>
        <w:spacing w:after="0" w:lineRule="auto"/>
        <w:ind w:left="0" w:firstLine="0"/>
        <w:rPr/>
      </w:pPr>
      <w:r w:rsidDel="00000000" w:rsidR="00000000" w:rsidRPr="00000000">
        <w:rPr>
          <w:rtl w:val="0"/>
        </w:rPr>
        <w:t xml:space="preserve">ART: This is like, the, the warning shot, of, of swinging a polearm in the air?</w:t>
      </w:r>
    </w:p>
    <w:p w:rsidR="00000000" w:rsidDel="00000000" w:rsidP="00000000" w:rsidRDefault="00000000" w:rsidRPr="00000000" w14:paraId="0000066D">
      <w:pPr>
        <w:spacing w:after="0" w:lineRule="auto"/>
        <w:ind w:left="0" w:firstLine="0"/>
        <w:rPr/>
      </w:pPr>
      <w:r w:rsidDel="00000000" w:rsidR="00000000" w:rsidRPr="00000000">
        <w:rPr>
          <w:rtl w:val="0"/>
        </w:rPr>
      </w:r>
    </w:p>
    <w:p w:rsidR="00000000" w:rsidDel="00000000" w:rsidP="00000000" w:rsidRDefault="00000000" w:rsidRPr="00000000" w14:paraId="0000066E">
      <w:pPr>
        <w:spacing w:after="0" w:lineRule="auto"/>
        <w:ind w:left="0" w:firstLine="0"/>
        <w:rPr/>
      </w:pPr>
      <w:r w:rsidDel="00000000" w:rsidR="00000000" w:rsidRPr="00000000">
        <w:rPr>
          <w:rtl w:val="0"/>
        </w:rPr>
        <w:t xml:space="preserve">AUSTIN: Huh. Are you… Parleying with them, in a sense?</w:t>
      </w:r>
    </w:p>
    <w:p w:rsidR="00000000" w:rsidDel="00000000" w:rsidP="00000000" w:rsidRDefault="00000000" w:rsidRPr="00000000" w14:paraId="0000066F">
      <w:pPr>
        <w:spacing w:after="0" w:lineRule="auto"/>
        <w:ind w:left="0" w:firstLine="0"/>
        <w:rPr/>
      </w:pPr>
      <w:r w:rsidDel="00000000" w:rsidR="00000000" w:rsidRPr="00000000">
        <w:rPr>
          <w:rtl w:val="0"/>
        </w:rPr>
      </w:r>
    </w:p>
    <w:p w:rsidR="00000000" w:rsidDel="00000000" w:rsidP="00000000" w:rsidRDefault="00000000" w:rsidRPr="00000000" w14:paraId="00000670">
      <w:pPr>
        <w:spacing w:after="0" w:lineRule="auto"/>
        <w:ind w:left="0" w:firstLine="0"/>
        <w:rPr/>
      </w:pPr>
      <w:r w:rsidDel="00000000" w:rsidR="00000000" w:rsidRPr="00000000">
        <w:rPr>
          <w:rtl w:val="0"/>
        </w:rPr>
        <w:t xml:space="preserve">ART: I - I will be. I’ll be using, I will be using my voice that transcends language.</w:t>
      </w:r>
    </w:p>
    <w:p w:rsidR="00000000" w:rsidDel="00000000" w:rsidP="00000000" w:rsidRDefault="00000000" w:rsidRPr="00000000" w14:paraId="00000671">
      <w:pPr>
        <w:spacing w:after="0" w:lineRule="auto"/>
        <w:ind w:left="0" w:firstLine="0"/>
        <w:rPr/>
      </w:pPr>
      <w:r w:rsidDel="00000000" w:rsidR="00000000" w:rsidRPr="00000000">
        <w:rPr>
          <w:rtl w:val="0"/>
        </w:rPr>
      </w:r>
    </w:p>
    <w:p w:rsidR="00000000" w:rsidDel="00000000" w:rsidP="00000000" w:rsidRDefault="00000000" w:rsidRPr="00000000" w14:paraId="00000672">
      <w:pPr>
        <w:spacing w:after="0" w:lineRule="auto"/>
        <w:ind w:left="0" w:firstLine="0"/>
        <w:rPr/>
      </w:pPr>
      <w:r w:rsidDel="00000000" w:rsidR="00000000" w:rsidRPr="00000000">
        <w:rPr>
          <w:rtl w:val="0"/>
        </w:rPr>
        <w:t xml:space="preserve">AUSTIN: Okay. What are you saying?</w:t>
      </w:r>
    </w:p>
    <w:p w:rsidR="00000000" w:rsidDel="00000000" w:rsidP="00000000" w:rsidRDefault="00000000" w:rsidRPr="00000000" w14:paraId="00000673">
      <w:pPr>
        <w:spacing w:after="0" w:lineRule="auto"/>
        <w:ind w:left="0" w:firstLine="0"/>
        <w:rPr/>
      </w:pPr>
      <w:r w:rsidDel="00000000" w:rsidR="00000000" w:rsidRPr="00000000">
        <w:rPr>
          <w:rtl w:val="0"/>
        </w:rPr>
      </w:r>
    </w:p>
    <w:p w:rsidR="00000000" w:rsidDel="00000000" w:rsidP="00000000" w:rsidRDefault="00000000" w:rsidRPr="00000000" w14:paraId="00000674">
      <w:pPr>
        <w:spacing w:after="0" w:lineRule="auto"/>
        <w:ind w:left="0" w:firstLine="0"/>
        <w:rPr/>
      </w:pPr>
      <w:r w:rsidDel="00000000" w:rsidR="00000000" w:rsidRPr="00000000">
        <w:rPr>
          <w:rtl w:val="0"/>
        </w:rPr>
        <w:t xml:space="preserve">KEITH: [laughing] It sounds so fucking pompous when you say it. [laughter]</w:t>
      </w:r>
    </w:p>
    <w:p w:rsidR="00000000" w:rsidDel="00000000" w:rsidP="00000000" w:rsidRDefault="00000000" w:rsidRPr="00000000" w14:paraId="00000675">
      <w:pPr>
        <w:spacing w:after="0" w:lineRule="auto"/>
        <w:ind w:left="0" w:firstLine="0"/>
        <w:rPr/>
      </w:pPr>
      <w:r w:rsidDel="00000000" w:rsidR="00000000" w:rsidRPr="00000000">
        <w:rPr>
          <w:rtl w:val="0"/>
        </w:rPr>
      </w:r>
    </w:p>
    <w:p w:rsidR="00000000" w:rsidDel="00000000" w:rsidP="00000000" w:rsidRDefault="00000000" w:rsidRPr="00000000" w14:paraId="00000676">
      <w:pPr>
        <w:spacing w:after="0" w:lineRule="auto"/>
        <w:ind w:left="0" w:firstLine="0"/>
        <w:rPr/>
      </w:pPr>
      <w:r w:rsidDel="00000000" w:rsidR="00000000" w:rsidRPr="00000000">
        <w:rPr>
          <w:rtl w:val="0"/>
        </w:rPr>
        <w:t xml:space="preserve">ART: Fuckin get used to it. We, we have not yet begun to be pompous. Um. I don’t know why I </w:t>
      </w:r>
    </w:p>
    <w:p w:rsidR="00000000" w:rsidDel="00000000" w:rsidP="00000000" w:rsidRDefault="00000000" w:rsidRPr="00000000" w14:paraId="00000677">
      <w:pPr>
        <w:spacing w:after="0" w:lineRule="auto"/>
        <w:ind w:left="0" w:firstLine="0"/>
        <w:rPr/>
      </w:pPr>
      <w:r w:rsidDel="00000000" w:rsidR="00000000" w:rsidRPr="00000000">
        <w:rPr>
          <w:rtl w:val="0"/>
        </w:rPr>
        <w:t xml:space="preserve">referred to myself in the th- third - in the second person - first person plural? I don’t know.</w:t>
      </w:r>
    </w:p>
    <w:p w:rsidR="00000000" w:rsidDel="00000000" w:rsidP="00000000" w:rsidRDefault="00000000" w:rsidRPr="00000000" w14:paraId="00000678">
      <w:pPr>
        <w:spacing w:after="0" w:lineRule="auto"/>
        <w:ind w:left="0" w:firstLine="0"/>
        <w:rPr/>
      </w:pPr>
      <w:r w:rsidDel="00000000" w:rsidR="00000000" w:rsidRPr="00000000">
        <w:rPr>
          <w:rtl w:val="0"/>
        </w:rPr>
      </w:r>
    </w:p>
    <w:p w:rsidR="00000000" w:rsidDel="00000000" w:rsidP="00000000" w:rsidRDefault="00000000" w:rsidRPr="00000000" w14:paraId="00000679">
      <w:pPr>
        <w:spacing w:after="0" w:lineRule="auto"/>
        <w:ind w:left="0" w:firstLine="0"/>
        <w:rPr/>
      </w:pPr>
      <w:r w:rsidDel="00000000" w:rsidR="00000000" w:rsidRPr="00000000">
        <w:rPr>
          <w:rtl w:val="0"/>
        </w:rPr>
        <w:t xml:space="preserve">AUSTIN: [amused] First person plural, yeah.</w:t>
      </w:r>
    </w:p>
    <w:p w:rsidR="00000000" w:rsidDel="00000000" w:rsidP="00000000" w:rsidRDefault="00000000" w:rsidRPr="00000000" w14:paraId="0000067A">
      <w:pPr>
        <w:spacing w:after="0" w:lineRule="auto"/>
        <w:ind w:left="0" w:firstLine="0"/>
        <w:rPr/>
      </w:pPr>
      <w:r w:rsidDel="00000000" w:rsidR="00000000" w:rsidRPr="00000000">
        <w:rPr>
          <w:rtl w:val="0"/>
        </w:rPr>
      </w:r>
    </w:p>
    <w:p w:rsidR="00000000" w:rsidDel="00000000" w:rsidP="00000000" w:rsidRDefault="00000000" w:rsidRPr="00000000" w14:paraId="0000067B">
      <w:pPr>
        <w:spacing w:after="0" w:lineRule="auto"/>
        <w:ind w:left="0" w:firstLine="0"/>
        <w:rPr/>
      </w:pPr>
      <w:r w:rsidDel="00000000" w:rsidR="00000000" w:rsidRPr="00000000">
        <w:rPr>
          <w:rtl w:val="0"/>
        </w:rPr>
        <w:t xml:space="preserve">ART: Uh. So I swing in the air, and say like,</w:t>
      </w:r>
    </w:p>
    <w:p w:rsidR="00000000" w:rsidDel="00000000" w:rsidP="00000000" w:rsidRDefault="00000000" w:rsidRPr="00000000" w14:paraId="0000067C">
      <w:pPr>
        <w:spacing w:after="0" w:lineRule="auto"/>
        <w:ind w:left="360" w:firstLine="0"/>
        <w:rPr/>
      </w:pPr>
      <w:r w:rsidDel="00000000" w:rsidR="00000000" w:rsidRPr="00000000">
        <w:rPr>
          <w:rtl w:val="0"/>
        </w:rPr>
      </w:r>
    </w:p>
    <w:p w:rsidR="00000000" w:rsidDel="00000000" w:rsidP="00000000" w:rsidRDefault="00000000" w:rsidRPr="00000000" w14:paraId="0000067D">
      <w:pPr>
        <w:spacing w:after="0" w:lineRule="auto"/>
        <w:ind w:left="360" w:firstLine="0"/>
        <w:rPr/>
      </w:pPr>
      <w:r w:rsidDel="00000000" w:rsidR="00000000" w:rsidRPr="00000000">
        <w:rPr>
          <w:rtl w:val="0"/>
        </w:rPr>
        <w:t xml:space="preserve">(as Hadrian): Back away, we - we’re not here to hurt you.</w:t>
      </w:r>
    </w:p>
    <w:p w:rsidR="00000000" w:rsidDel="00000000" w:rsidP="00000000" w:rsidRDefault="00000000" w:rsidRPr="00000000" w14:paraId="0000067E">
      <w:pPr>
        <w:spacing w:after="0" w:lineRule="auto"/>
        <w:ind w:left="0" w:firstLine="0"/>
        <w:rPr/>
      </w:pPr>
      <w:r w:rsidDel="00000000" w:rsidR="00000000" w:rsidRPr="00000000">
        <w:rPr>
          <w:rtl w:val="0"/>
        </w:rPr>
      </w:r>
    </w:p>
    <w:p w:rsidR="00000000" w:rsidDel="00000000" w:rsidP="00000000" w:rsidRDefault="00000000" w:rsidRPr="00000000" w14:paraId="0000067F">
      <w:pPr>
        <w:spacing w:after="0" w:lineRule="auto"/>
        <w:ind w:left="0" w:firstLine="0"/>
        <w:rPr/>
      </w:pPr>
      <w:r w:rsidDel="00000000" w:rsidR="00000000" w:rsidRPr="00000000">
        <w:rPr>
          <w:rtl w:val="0"/>
        </w:rPr>
        <w:t xml:space="preserve">AUSTIN: [pause] Okay. Go ahead and roll Parley, [cross] which is plus, </w:t>
      </w:r>
    </w:p>
    <w:p w:rsidR="00000000" w:rsidDel="00000000" w:rsidP="00000000" w:rsidRDefault="00000000" w:rsidRPr="00000000" w14:paraId="00000680">
      <w:pPr>
        <w:spacing w:after="0" w:lineRule="auto"/>
        <w:ind w:left="0" w:firstLine="0"/>
        <w:rPr/>
      </w:pPr>
      <w:r w:rsidDel="00000000" w:rsidR="00000000" w:rsidRPr="00000000">
        <w:rPr>
          <w:rtl w:val="0"/>
        </w:rPr>
      </w:r>
    </w:p>
    <w:p w:rsidR="00000000" w:rsidDel="00000000" w:rsidP="00000000" w:rsidRDefault="00000000" w:rsidRPr="00000000" w14:paraId="00000681">
      <w:pPr>
        <w:spacing w:after="0" w:lineRule="auto"/>
        <w:ind w:left="0" w:firstLine="0"/>
        <w:rPr/>
      </w:pPr>
      <w:r w:rsidDel="00000000" w:rsidR="00000000" w:rsidRPr="00000000">
        <w:rPr>
          <w:rtl w:val="0"/>
        </w:rPr>
        <w:t xml:space="preserve">ART: [cross] In whatever…</w:t>
      </w:r>
    </w:p>
    <w:p w:rsidR="00000000" w:rsidDel="00000000" w:rsidP="00000000" w:rsidRDefault="00000000" w:rsidRPr="00000000" w14:paraId="00000682">
      <w:pPr>
        <w:spacing w:after="0" w:lineRule="auto"/>
        <w:ind w:left="0" w:firstLine="0"/>
        <w:rPr/>
      </w:pPr>
      <w:r w:rsidDel="00000000" w:rsidR="00000000" w:rsidRPr="00000000">
        <w:rPr>
          <w:rtl w:val="0"/>
        </w:rPr>
      </w:r>
    </w:p>
    <w:p w:rsidR="00000000" w:rsidDel="00000000" w:rsidP="00000000" w:rsidRDefault="00000000" w:rsidRPr="00000000" w14:paraId="00000683">
      <w:pPr>
        <w:spacing w:after="0" w:lineRule="auto"/>
        <w:ind w:left="0" w:firstLine="0"/>
        <w:rPr/>
      </w:pPr>
      <w:r w:rsidDel="00000000" w:rsidR="00000000" w:rsidRPr="00000000">
        <w:rPr>
          <w:rtl w:val="0"/>
        </w:rPr>
        <w:t xml:space="preserve">AUSTIN: plus Charisma. [cross] It’s in your own -</w:t>
      </w:r>
    </w:p>
    <w:p w:rsidR="00000000" w:rsidDel="00000000" w:rsidP="00000000" w:rsidRDefault="00000000" w:rsidRPr="00000000" w14:paraId="00000684">
      <w:pPr>
        <w:spacing w:after="0" w:lineRule="auto"/>
        <w:ind w:left="0" w:firstLine="0"/>
        <w:rPr/>
      </w:pPr>
      <w:r w:rsidDel="00000000" w:rsidR="00000000" w:rsidRPr="00000000">
        <w:rPr>
          <w:rtl w:val="0"/>
        </w:rPr>
      </w:r>
    </w:p>
    <w:p w:rsidR="00000000" w:rsidDel="00000000" w:rsidP="00000000" w:rsidRDefault="00000000" w:rsidRPr="00000000" w14:paraId="00000685">
      <w:pPr>
        <w:spacing w:after="0" w:lineRule="auto"/>
        <w:ind w:left="0" w:firstLine="0"/>
        <w:rPr/>
      </w:pPr>
      <w:r w:rsidDel="00000000" w:rsidR="00000000" w:rsidRPr="00000000">
        <w:rPr>
          <w:rtl w:val="0"/>
        </w:rPr>
        <w:t xml:space="preserve">ART: [cross] Hey, I have that.</w:t>
      </w:r>
    </w:p>
    <w:p w:rsidR="00000000" w:rsidDel="00000000" w:rsidP="00000000" w:rsidRDefault="00000000" w:rsidRPr="00000000" w14:paraId="00000686">
      <w:pPr>
        <w:spacing w:after="0" w:lineRule="auto"/>
        <w:ind w:left="0" w:firstLine="0"/>
        <w:rPr/>
      </w:pPr>
      <w:r w:rsidDel="00000000" w:rsidR="00000000" w:rsidRPr="00000000">
        <w:rPr>
          <w:rtl w:val="0"/>
        </w:rPr>
      </w:r>
    </w:p>
    <w:p w:rsidR="00000000" w:rsidDel="00000000" w:rsidP="00000000" w:rsidRDefault="00000000" w:rsidRPr="00000000" w14:paraId="00000687">
      <w:pPr>
        <w:spacing w:after="0" w:lineRule="auto"/>
        <w:ind w:left="0" w:firstLine="0"/>
        <w:rPr/>
      </w:pPr>
      <w:r w:rsidDel="00000000" w:rsidR="00000000" w:rsidRPr="00000000">
        <w:rPr>
          <w:rtl w:val="0"/>
        </w:rPr>
        <w:t xml:space="preserve">AUSTIN: It’s in </w:t>
      </w:r>
      <w:r w:rsidDel="00000000" w:rsidR="00000000" w:rsidRPr="00000000">
        <w:rPr>
          <w:i w:val="1"/>
          <w:rtl w:val="0"/>
        </w:rPr>
        <w:t xml:space="preserve">your</w:t>
      </w:r>
      <w:r w:rsidDel="00000000" w:rsidR="00000000" w:rsidRPr="00000000">
        <w:rPr>
          <w:rtl w:val="0"/>
        </w:rPr>
        <w:t xml:space="preserve"> voice, but they, your voice transcends… language.</w:t>
      </w:r>
    </w:p>
    <w:p w:rsidR="00000000" w:rsidDel="00000000" w:rsidP="00000000" w:rsidRDefault="00000000" w:rsidRPr="00000000" w14:paraId="00000688">
      <w:pPr>
        <w:spacing w:after="0" w:lineRule="auto"/>
        <w:ind w:left="0" w:firstLine="0"/>
        <w:rPr/>
      </w:pPr>
      <w:r w:rsidDel="00000000" w:rsidR="00000000" w:rsidRPr="00000000">
        <w:rPr>
          <w:rtl w:val="0"/>
        </w:rPr>
      </w:r>
    </w:p>
    <w:p w:rsidR="00000000" w:rsidDel="00000000" w:rsidP="00000000" w:rsidRDefault="00000000" w:rsidRPr="00000000" w14:paraId="00000689">
      <w:pPr>
        <w:spacing w:after="0" w:lineRule="auto"/>
        <w:ind w:left="0" w:firstLine="0"/>
        <w:rPr/>
      </w:pPr>
      <w:r w:rsidDel="00000000" w:rsidR="00000000" w:rsidRPr="00000000">
        <w:rPr>
          <w:rtl w:val="0"/>
        </w:rPr>
        <w:t xml:space="preserve">ART: Right, they understand - they’re hearing it in Bird, or whatever.</w:t>
      </w:r>
    </w:p>
    <w:p w:rsidR="00000000" w:rsidDel="00000000" w:rsidP="00000000" w:rsidRDefault="00000000" w:rsidRPr="00000000" w14:paraId="0000068A">
      <w:pPr>
        <w:spacing w:after="0" w:lineRule="auto"/>
        <w:ind w:left="0" w:firstLine="0"/>
        <w:rPr/>
      </w:pPr>
      <w:r w:rsidDel="00000000" w:rsidR="00000000" w:rsidRPr="00000000">
        <w:rPr>
          <w:rtl w:val="0"/>
        </w:rPr>
      </w:r>
    </w:p>
    <w:p w:rsidR="00000000" w:rsidDel="00000000" w:rsidP="00000000" w:rsidRDefault="00000000" w:rsidRPr="00000000" w14:paraId="0000068B">
      <w:pPr>
        <w:spacing w:after="0" w:lineRule="auto"/>
        <w:ind w:left="0" w:firstLine="0"/>
        <w:rPr/>
      </w:pPr>
      <w:r w:rsidDel="00000000" w:rsidR="00000000" w:rsidRPr="00000000">
        <w:rPr>
          <w:rtl w:val="0"/>
        </w:rPr>
        <w:t xml:space="preserve">AUSTIN: Right.</w:t>
      </w:r>
    </w:p>
    <w:p w:rsidR="00000000" w:rsidDel="00000000" w:rsidP="00000000" w:rsidRDefault="00000000" w:rsidRPr="00000000" w14:paraId="0000068C">
      <w:pPr>
        <w:spacing w:after="0" w:lineRule="auto"/>
        <w:ind w:left="0" w:firstLine="0"/>
        <w:rPr/>
      </w:pPr>
      <w:r w:rsidDel="00000000" w:rsidR="00000000" w:rsidRPr="00000000">
        <w:rPr>
          <w:rtl w:val="0"/>
        </w:rPr>
      </w:r>
    </w:p>
    <w:p w:rsidR="00000000" w:rsidDel="00000000" w:rsidP="00000000" w:rsidRDefault="00000000" w:rsidRPr="00000000" w14:paraId="0000068D">
      <w:pPr>
        <w:spacing w:after="0" w:lineRule="auto"/>
        <w:ind w:left="0" w:firstLine="0"/>
        <w:rPr/>
      </w:pPr>
      <w:r w:rsidDel="00000000" w:rsidR="00000000" w:rsidRPr="00000000">
        <w:rPr>
          <w:rtl w:val="0"/>
        </w:rPr>
        <w:t xml:space="preserve">KEITH: Mm.</w:t>
      </w:r>
    </w:p>
    <w:p w:rsidR="00000000" w:rsidDel="00000000" w:rsidP="00000000" w:rsidRDefault="00000000" w:rsidRPr="00000000" w14:paraId="0000068E">
      <w:pPr>
        <w:spacing w:after="0" w:lineRule="auto"/>
        <w:ind w:left="0" w:firstLine="0"/>
        <w:rPr/>
      </w:pPr>
      <w:r w:rsidDel="00000000" w:rsidR="00000000" w:rsidRPr="00000000">
        <w:rPr>
          <w:rtl w:val="0"/>
        </w:rPr>
      </w:r>
    </w:p>
    <w:p w:rsidR="00000000" w:rsidDel="00000000" w:rsidP="00000000" w:rsidRDefault="00000000" w:rsidRPr="00000000" w14:paraId="0000068F">
      <w:pPr>
        <w:spacing w:after="0" w:lineRule="auto"/>
        <w:ind w:left="0" w:firstLine="0"/>
        <w:rPr/>
      </w:pPr>
      <w:r w:rsidDel="00000000" w:rsidR="00000000" w:rsidRPr="00000000">
        <w:rPr>
          <w:rtl w:val="0"/>
        </w:rPr>
        <w:t xml:space="preserve">JACK: [laughing] Bird.</w:t>
      </w:r>
    </w:p>
    <w:p w:rsidR="00000000" w:rsidDel="00000000" w:rsidP="00000000" w:rsidRDefault="00000000" w:rsidRPr="00000000" w14:paraId="00000690">
      <w:pPr>
        <w:spacing w:after="0" w:lineRule="auto"/>
        <w:ind w:left="0" w:firstLine="0"/>
        <w:rPr/>
      </w:pPr>
      <w:r w:rsidDel="00000000" w:rsidR="00000000" w:rsidRPr="00000000">
        <w:rPr>
          <w:rtl w:val="0"/>
        </w:rPr>
      </w:r>
    </w:p>
    <w:p w:rsidR="00000000" w:rsidDel="00000000" w:rsidP="00000000" w:rsidRDefault="00000000" w:rsidRPr="00000000" w14:paraId="00000691">
      <w:pPr>
        <w:spacing w:after="0" w:lineRule="auto"/>
        <w:ind w:left="0" w:firstLine="0"/>
        <w:rPr/>
      </w:pPr>
      <w:r w:rsidDel="00000000" w:rsidR="00000000" w:rsidRPr="00000000">
        <w:rPr>
          <w:rtl w:val="0"/>
        </w:rPr>
        <w:t xml:space="preserve">AUSTIN: Keith, that’s a weird feeling for you. You hear it in both.</w:t>
      </w:r>
    </w:p>
    <w:p w:rsidR="00000000" w:rsidDel="00000000" w:rsidP="00000000" w:rsidRDefault="00000000" w:rsidRPr="00000000" w14:paraId="00000692">
      <w:pPr>
        <w:spacing w:after="0" w:lineRule="auto"/>
        <w:ind w:left="0" w:firstLine="0"/>
        <w:rPr/>
      </w:pPr>
      <w:r w:rsidDel="00000000" w:rsidR="00000000" w:rsidRPr="00000000">
        <w:rPr>
          <w:rtl w:val="0"/>
        </w:rPr>
      </w:r>
    </w:p>
    <w:p w:rsidR="00000000" w:rsidDel="00000000" w:rsidP="00000000" w:rsidRDefault="00000000" w:rsidRPr="00000000" w14:paraId="00000693">
      <w:pPr>
        <w:spacing w:after="0" w:lineRule="auto"/>
        <w:ind w:left="0" w:firstLine="0"/>
        <w:rPr/>
      </w:pPr>
      <w:r w:rsidDel="00000000" w:rsidR="00000000" w:rsidRPr="00000000">
        <w:rPr>
          <w:rtl w:val="0"/>
        </w:rPr>
        <w:t xml:space="preserve">KEITH: Okay. [laughs] Whoa. </w:t>
      </w:r>
    </w:p>
    <w:p w:rsidR="00000000" w:rsidDel="00000000" w:rsidP="00000000" w:rsidRDefault="00000000" w:rsidRPr="00000000" w14:paraId="00000694">
      <w:pPr>
        <w:spacing w:after="0" w:lineRule="auto"/>
        <w:ind w:left="0" w:firstLine="0"/>
        <w:rPr/>
      </w:pPr>
      <w:r w:rsidDel="00000000" w:rsidR="00000000" w:rsidRPr="00000000">
        <w:rPr>
          <w:rtl w:val="0"/>
        </w:rPr>
      </w:r>
    </w:p>
    <w:p w:rsidR="00000000" w:rsidDel="00000000" w:rsidP="00000000" w:rsidRDefault="00000000" w:rsidRPr="00000000" w14:paraId="00000695">
      <w:pPr>
        <w:spacing w:after="0" w:lineRule="auto"/>
        <w:ind w:left="0" w:firstLine="0"/>
        <w:rPr>
          <w:b w:val="1"/>
        </w:rPr>
      </w:pPr>
      <w:r w:rsidDel="00000000" w:rsidR="00000000" w:rsidRPr="00000000">
        <w:rPr>
          <w:b w:val="1"/>
          <w:rtl w:val="0"/>
        </w:rPr>
        <w:t xml:space="preserve">[#00:45:00#]</w:t>
      </w:r>
    </w:p>
    <w:p w:rsidR="00000000" w:rsidDel="00000000" w:rsidP="00000000" w:rsidRDefault="00000000" w:rsidRPr="00000000" w14:paraId="00000696">
      <w:pPr>
        <w:spacing w:after="0" w:lineRule="auto"/>
        <w:ind w:left="0" w:firstLine="0"/>
        <w:rPr/>
      </w:pPr>
      <w:r w:rsidDel="00000000" w:rsidR="00000000" w:rsidRPr="00000000">
        <w:rPr>
          <w:rtl w:val="0"/>
        </w:rPr>
      </w:r>
    </w:p>
    <w:p w:rsidR="00000000" w:rsidDel="00000000" w:rsidP="00000000" w:rsidRDefault="00000000" w:rsidRPr="00000000" w14:paraId="00000697">
      <w:pPr>
        <w:spacing w:after="0" w:lineRule="auto"/>
        <w:ind w:left="0" w:firstLine="0"/>
        <w:rPr/>
      </w:pPr>
      <w:r w:rsidDel="00000000" w:rsidR="00000000" w:rsidRPr="00000000">
        <w:rPr>
          <w:rtl w:val="0"/>
        </w:rPr>
        <w:t xml:space="preserve">ART: Uh, that’s a… s… I rolled a 7, hold on, I’m all over the place with where my numbers are.</w:t>
      </w:r>
    </w:p>
    <w:p w:rsidR="00000000" w:rsidDel="00000000" w:rsidP="00000000" w:rsidRDefault="00000000" w:rsidRPr="00000000" w14:paraId="00000698">
      <w:pPr>
        <w:spacing w:after="0" w:lineRule="auto"/>
        <w:ind w:left="0" w:firstLine="0"/>
        <w:rPr/>
      </w:pPr>
      <w:r w:rsidDel="00000000" w:rsidR="00000000" w:rsidRPr="00000000">
        <w:rPr>
          <w:rtl w:val="0"/>
        </w:rPr>
      </w:r>
    </w:p>
    <w:p w:rsidR="00000000" w:rsidDel="00000000" w:rsidP="00000000" w:rsidRDefault="00000000" w:rsidRPr="00000000" w14:paraId="00000699">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69A">
      <w:pPr>
        <w:spacing w:after="0" w:lineRule="auto"/>
        <w:ind w:left="0" w:firstLine="0"/>
        <w:rPr/>
      </w:pPr>
      <w:r w:rsidDel="00000000" w:rsidR="00000000" w:rsidRPr="00000000">
        <w:rPr>
          <w:rtl w:val="0"/>
        </w:rPr>
      </w:r>
    </w:p>
    <w:p w:rsidR="00000000" w:rsidDel="00000000" w:rsidP="00000000" w:rsidRDefault="00000000" w:rsidRPr="00000000" w14:paraId="0000069B">
      <w:pPr>
        <w:spacing w:after="0" w:lineRule="auto"/>
        <w:ind w:left="0" w:firstLine="0"/>
        <w:rPr/>
      </w:pPr>
      <w:r w:rsidDel="00000000" w:rsidR="00000000" w:rsidRPr="00000000">
        <w:rPr>
          <w:rtl w:val="0"/>
        </w:rPr>
        <w:t xml:space="preserve">ART: I should like write them down separately from the character sheet.</w:t>
      </w:r>
    </w:p>
    <w:p w:rsidR="00000000" w:rsidDel="00000000" w:rsidP="00000000" w:rsidRDefault="00000000" w:rsidRPr="00000000" w14:paraId="0000069C">
      <w:pPr>
        <w:spacing w:after="0" w:lineRule="auto"/>
        <w:ind w:left="0" w:firstLine="0"/>
        <w:rPr/>
      </w:pPr>
      <w:r w:rsidDel="00000000" w:rsidR="00000000" w:rsidRPr="00000000">
        <w:rPr>
          <w:rtl w:val="0"/>
        </w:rPr>
      </w:r>
    </w:p>
    <w:p w:rsidR="00000000" w:rsidDel="00000000" w:rsidP="00000000" w:rsidRDefault="00000000" w:rsidRPr="00000000" w14:paraId="0000069D">
      <w:pPr>
        <w:spacing w:after="0" w:lineRule="auto"/>
        <w:ind w:left="0" w:firstLine="0"/>
        <w:rPr/>
      </w:pPr>
      <w:r w:rsidDel="00000000" w:rsidR="00000000" w:rsidRPr="00000000">
        <w:rPr>
          <w:rtl w:val="0"/>
        </w:rPr>
        <w:t xml:space="preserve">AUSTIN: [laughing] Sure.</w:t>
      </w:r>
    </w:p>
    <w:p w:rsidR="00000000" w:rsidDel="00000000" w:rsidP="00000000" w:rsidRDefault="00000000" w:rsidRPr="00000000" w14:paraId="0000069E">
      <w:pPr>
        <w:spacing w:after="0" w:lineRule="auto"/>
        <w:ind w:left="0" w:firstLine="0"/>
        <w:rPr/>
      </w:pPr>
      <w:r w:rsidDel="00000000" w:rsidR="00000000" w:rsidRPr="00000000">
        <w:rPr>
          <w:rtl w:val="0"/>
        </w:rPr>
      </w:r>
    </w:p>
    <w:p w:rsidR="00000000" w:rsidDel="00000000" w:rsidP="00000000" w:rsidRDefault="00000000" w:rsidRPr="00000000" w14:paraId="0000069F">
      <w:pPr>
        <w:spacing w:after="0" w:lineRule="auto"/>
        <w:ind w:left="0" w:firstLine="0"/>
        <w:rPr/>
      </w:pPr>
      <w:r w:rsidDel="00000000" w:rsidR="00000000" w:rsidRPr="00000000">
        <w:rPr>
          <w:rtl w:val="0"/>
        </w:rPr>
        <w:t xml:space="preserve">ART: So it’s, it’s a [pause] it’s an 8.</w:t>
      </w:r>
    </w:p>
    <w:p w:rsidR="00000000" w:rsidDel="00000000" w:rsidP="00000000" w:rsidRDefault="00000000" w:rsidRPr="00000000" w14:paraId="000006A0">
      <w:pPr>
        <w:spacing w:after="0" w:lineRule="auto"/>
        <w:ind w:left="0" w:firstLine="0"/>
        <w:rPr/>
      </w:pPr>
      <w:r w:rsidDel="00000000" w:rsidR="00000000" w:rsidRPr="00000000">
        <w:rPr>
          <w:rtl w:val="0"/>
        </w:rPr>
      </w:r>
    </w:p>
    <w:p w:rsidR="00000000" w:rsidDel="00000000" w:rsidP="00000000" w:rsidRDefault="00000000" w:rsidRPr="00000000" w14:paraId="000006A1">
      <w:pPr>
        <w:spacing w:after="0" w:lineRule="auto"/>
        <w:ind w:left="0" w:firstLine="0"/>
        <w:rPr/>
      </w:pPr>
      <w:r w:rsidDel="00000000" w:rsidR="00000000" w:rsidRPr="00000000">
        <w:rPr>
          <w:rtl w:val="0"/>
        </w:rPr>
        <w:t xml:space="preserve">AUSTIN: Okay, so a 7-9, um. You’re asking, them, to back off, basically?</w:t>
      </w:r>
    </w:p>
    <w:p w:rsidR="00000000" w:rsidDel="00000000" w:rsidP="00000000" w:rsidRDefault="00000000" w:rsidRPr="00000000" w14:paraId="000006A2">
      <w:pPr>
        <w:spacing w:after="0" w:lineRule="auto"/>
        <w:ind w:left="0" w:firstLine="0"/>
        <w:rPr/>
      </w:pPr>
      <w:r w:rsidDel="00000000" w:rsidR="00000000" w:rsidRPr="00000000">
        <w:rPr>
          <w:rtl w:val="0"/>
        </w:rPr>
      </w:r>
    </w:p>
    <w:p w:rsidR="00000000" w:rsidDel="00000000" w:rsidP="00000000" w:rsidRDefault="00000000" w:rsidRPr="00000000" w14:paraId="000006A3">
      <w:pPr>
        <w:spacing w:after="0" w:lineRule="auto"/>
        <w:ind w:left="0" w:firstLine="0"/>
        <w:rPr/>
      </w:pPr>
      <w:r w:rsidDel="00000000" w:rsidR="00000000" w:rsidRPr="00000000">
        <w:rPr>
          <w:rtl w:val="0"/>
        </w:rPr>
        <w:t xml:space="preserve">ART: Yeah.</w:t>
      </w:r>
    </w:p>
    <w:p w:rsidR="00000000" w:rsidDel="00000000" w:rsidP="00000000" w:rsidRDefault="00000000" w:rsidRPr="00000000" w14:paraId="000006A4">
      <w:pPr>
        <w:spacing w:after="0" w:lineRule="auto"/>
        <w:ind w:left="0" w:firstLine="0"/>
        <w:rPr/>
      </w:pPr>
      <w:r w:rsidDel="00000000" w:rsidR="00000000" w:rsidRPr="00000000">
        <w:rPr>
          <w:rtl w:val="0"/>
        </w:rPr>
      </w:r>
    </w:p>
    <w:p w:rsidR="00000000" w:rsidDel="00000000" w:rsidP="00000000" w:rsidRDefault="00000000" w:rsidRPr="00000000" w14:paraId="000006A5">
      <w:pPr>
        <w:spacing w:after="0" w:lineRule="auto"/>
        <w:ind w:left="0" w:firstLine="0"/>
        <w:rPr/>
      </w:pPr>
      <w:r w:rsidDel="00000000" w:rsidR="00000000" w:rsidRPr="00000000">
        <w:rPr>
          <w:rtl w:val="0"/>
        </w:rPr>
        <w:t xml:space="preserve">AUSTIN: And your leverage in this case is violence, right, like you’re threatening them.</w:t>
      </w:r>
    </w:p>
    <w:p w:rsidR="00000000" w:rsidDel="00000000" w:rsidP="00000000" w:rsidRDefault="00000000" w:rsidRPr="00000000" w14:paraId="000006A6">
      <w:pPr>
        <w:spacing w:after="0" w:lineRule="auto"/>
        <w:ind w:left="0" w:firstLine="0"/>
        <w:rPr/>
      </w:pPr>
      <w:r w:rsidDel="00000000" w:rsidR="00000000" w:rsidRPr="00000000">
        <w:rPr>
          <w:rtl w:val="0"/>
        </w:rPr>
      </w:r>
    </w:p>
    <w:p w:rsidR="00000000" w:rsidDel="00000000" w:rsidP="00000000" w:rsidRDefault="00000000" w:rsidRPr="00000000" w14:paraId="000006A7">
      <w:pPr>
        <w:spacing w:after="0" w:lineRule="auto"/>
        <w:ind w:left="0" w:firstLine="0"/>
        <w:rPr/>
      </w:pPr>
      <w:r w:rsidDel="00000000" w:rsidR="00000000" w:rsidRPr="00000000">
        <w:rPr>
          <w:rtl w:val="0"/>
        </w:rPr>
        <w:t xml:space="preserve">ART: [hesitantly] Right.</w:t>
      </w:r>
    </w:p>
    <w:p w:rsidR="00000000" w:rsidDel="00000000" w:rsidP="00000000" w:rsidRDefault="00000000" w:rsidRPr="00000000" w14:paraId="000006A8">
      <w:pPr>
        <w:spacing w:after="0" w:lineRule="auto"/>
        <w:ind w:left="0" w:firstLine="0"/>
        <w:rPr/>
      </w:pPr>
      <w:r w:rsidDel="00000000" w:rsidR="00000000" w:rsidRPr="00000000">
        <w:rPr>
          <w:rtl w:val="0"/>
        </w:rPr>
      </w:r>
    </w:p>
    <w:p w:rsidR="00000000" w:rsidDel="00000000" w:rsidP="00000000" w:rsidRDefault="00000000" w:rsidRPr="00000000" w14:paraId="000006A9">
      <w:pPr>
        <w:spacing w:after="0" w:lineRule="auto"/>
        <w:ind w:left="0" w:firstLine="0"/>
        <w:rPr/>
      </w:pPr>
      <w:r w:rsidDel="00000000" w:rsidR="00000000" w:rsidRPr="00000000">
        <w:rPr>
          <w:rtl w:val="0"/>
        </w:rPr>
        <w:t xml:space="preserve">AUSTIN: So, what’s the concrete assurance that you’ll hurt them, if they don’t back off?</w:t>
      </w:r>
    </w:p>
    <w:p w:rsidR="00000000" w:rsidDel="00000000" w:rsidP="00000000" w:rsidRDefault="00000000" w:rsidRPr="00000000" w14:paraId="000006AA">
      <w:pPr>
        <w:spacing w:after="0" w:lineRule="auto"/>
        <w:ind w:left="0" w:firstLine="0"/>
        <w:rPr/>
      </w:pPr>
      <w:r w:rsidDel="00000000" w:rsidR="00000000" w:rsidRPr="00000000">
        <w:rPr>
          <w:rtl w:val="0"/>
        </w:rPr>
      </w:r>
    </w:p>
    <w:p w:rsidR="00000000" w:rsidDel="00000000" w:rsidP="00000000" w:rsidRDefault="00000000" w:rsidRPr="00000000" w14:paraId="000006AB">
      <w:pPr>
        <w:spacing w:after="0" w:lineRule="auto"/>
        <w:ind w:left="0" w:firstLine="0"/>
        <w:rPr/>
      </w:pPr>
      <w:r w:rsidDel="00000000" w:rsidR="00000000" w:rsidRPr="00000000">
        <w:rPr>
          <w:rtl w:val="0"/>
        </w:rPr>
        <w:t xml:space="preserve">ART: Uh. [laughs] Sorry. Uh. [laughing] I’ll hurt one of my allies, that’ll show them.</w:t>
      </w:r>
    </w:p>
    <w:p w:rsidR="00000000" w:rsidDel="00000000" w:rsidP="00000000" w:rsidRDefault="00000000" w:rsidRPr="00000000" w14:paraId="000006AC">
      <w:pPr>
        <w:spacing w:after="0" w:lineRule="auto"/>
        <w:ind w:left="0" w:firstLine="0"/>
        <w:rPr/>
      </w:pPr>
      <w:r w:rsidDel="00000000" w:rsidR="00000000" w:rsidRPr="00000000">
        <w:rPr>
          <w:rtl w:val="0"/>
        </w:rPr>
      </w:r>
    </w:p>
    <w:p w:rsidR="00000000" w:rsidDel="00000000" w:rsidP="00000000" w:rsidRDefault="00000000" w:rsidRPr="00000000" w14:paraId="000006AD">
      <w:pPr>
        <w:spacing w:after="0" w:lineRule="auto"/>
        <w:ind w:left="0" w:firstLine="0"/>
        <w:rPr/>
      </w:pPr>
      <w:r w:rsidDel="00000000" w:rsidR="00000000" w:rsidRPr="00000000">
        <w:rPr>
          <w:rtl w:val="0"/>
        </w:rPr>
        <w:t xml:space="preserve">AUSTIN: No - [laughs] That’s not - </w:t>
      </w:r>
    </w:p>
    <w:p w:rsidR="00000000" w:rsidDel="00000000" w:rsidP="00000000" w:rsidRDefault="00000000" w:rsidRPr="00000000" w14:paraId="000006AE">
      <w:pPr>
        <w:spacing w:after="0" w:lineRule="auto"/>
        <w:ind w:left="0" w:firstLine="0"/>
        <w:rPr/>
      </w:pPr>
      <w:r w:rsidDel="00000000" w:rsidR="00000000" w:rsidRPr="00000000">
        <w:rPr>
          <w:rtl w:val="0"/>
        </w:rPr>
      </w:r>
    </w:p>
    <w:p w:rsidR="00000000" w:rsidDel="00000000" w:rsidP="00000000" w:rsidRDefault="00000000" w:rsidRPr="00000000" w14:paraId="000006AF">
      <w:pPr>
        <w:spacing w:after="0" w:lineRule="auto"/>
        <w:ind w:left="0" w:firstLine="0"/>
        <w:rPr/>
      </w:pPr>
      <w:r w:rsidDel="00000000" w:rsidR="00000000" w:rsidRPr="00000000">
        <w:rPr>
          <w:rtl w:val="0"/>
        </w:rPr>
        <w:t xml:space="preserve">ART: [laughing] How I’m capable of hurting things. Uh. No, I finish the, the maneuver by like </w:t>
      </w:r>
    </w:p>
    <w:p w:rsidR="00000000" w:rsidDel="00000000" w:rsidP="00000000" w:rsidRDefault="00000000" w:rsidRPr="00000000" w14:paraId="000006B0">
      <w:pPr>
        <w:spacing w:after="0" w:lineRule="auto"/>
        <w:ind w:left="0" w:firstLine="0"/>
        <w:rPr/>
      </w:pPr>
      <w:r w:rsidDel="00000000" w:rsidR="00000000" w:rsidRPr="00000000">
        <w:rPr>
          <w:rtl w:val="0"/>
        </w:rPr>
        <w:t xml:space="preserve">striking, the, the beach very hard.</w:t>
      </w:r>
    </w:p>
    <w:p w:rsidR="00000000" w:rsidDel="00000000" w:rsidP="00000000" w:rsidRDefault="00000000" w:rsidRPr="00000000" w14:paraId="000006B1">
      <w:pPr>
        <w:spacing w:after="0" w:lineRule="auto"/>
        <w:ind w:left="0" w:firstLine="0"/>
        <w:rPr/>
      </w:pPr>
      <w:r w:rsidDel="00000000" w:rsidR="00000000" w:rsidRPr="00000000">
        <w:rPr>
          <w:rtl w:val="0"/>
        </w:rPr>
      </w:r>
    </w:p>
    <w:p w:rsidR="00000000" w:rsidDel="00000000" w:rsidP="00000000" w:rsidRDefault="00000000" w:rsidRPr="00000000" w14:paraId="000006B2">
      <w:pPr>
        <w:spacing w:after="0" w:lineRule="auto"/>
        <w:ind w:left="0" w:firstLine="0"/>
        <w:rPr/>
      </w:pPr>
      <w:r w:rsidDel="00000000" w:rsidR="00000000" w:rsidRPr="00000000">
        <w:rPr>
          <w:rtl w:val="0"/>
        </w:rPr>
        <w:t xml:space="preserve">AUSTIN: Okay. Um…</w:t>
      </w:r>
    </w:p>
    <w:p w:rsidR="00000000" w:rsidDel="00000000" w:rsidP="00000000" w:rsidRDefault="00000000" w:rsidRPr="00000000" w14:paraId="000006B3">
      <w:pPr>
        <w:spacing w:after="0" w:lineRule="auto"/>
        <w:ind w:left="0" w:firstLine="0"/>
        <w:rPr/>
      </w:pPr>
      <w:r w:rsidDel="00000000" w:rsidR="00000000" w:rsidRPr="00000000">
        <w:rPr>
          <w:rtl w:val="0"/>
        </w:rPr>
      </w:r>
    </w:p>
    <w:p w:rsidR="00000000" w:rsidDel="00000000" w:rsidP="00000000" w:rsidRDefault="00000000" w:rsidRPr="00000000" w14:paraId="000006B4">
      <w:pPr>
        <w:spacing w:after="0" w:lineRule="auto"/>
        <w:ind w:left="0" w:firstLine="0"/>
        <w:rPr/>
      </w:pPr>
      <w:r w:rsidDel="00000000" w:rsidR="00000000" w:rsidRPr="00000000">
        <w:rPr>
          <w:rtl w:val="0"/>
        </w:rPr>
        <w:t xml:space="preserve">ART: Beach? We decided this is a beach?</w:t>
      </w:r>
    </w:p>
    <w:p w:rsidR="00000000" w:rsidDel="00000000" w:rsidP="00000000" w:rsidRDefault="00000000" w:rsidRPr="00000000" w14:paraId="000006B5">
      <w:pPr>
        <w:spacing w:after="0" w:lineRule="auto"/>
        <w:ind w:left="0" w:firstLine="0"/>
        <w:rPr/>
      </w:pPr>
      <w:r w:rsidDel="00000000" w:rsidR="00000000" w:rsidRPr="00000000">
        <w:rPr>
          <w:rtl w:val="0"/>
        </w:rPr>
      </w:r>
    </w:p>
    <w:p w:rsidR="00000000" w:rsidDel="00000000" w:rsidP="00000000" w:rsidRDefault="00000000" w:rsidRPr="00000000" w14:paraId="000006B6">
      <w:pPr>
        <w:spacing w:after="0" w:lineRule="auto"/>
        <w:ind w:left="0" w:firstLine="0"/>
        <w:rPr/>
      </w:pPr>
      <w:r w:rsidDel="00000000" w:rsidR="00000000" w:rsidRPr="00000000">
        <w:rPr>
          <w:rtl w:val="0"/>
        </w:rPr>
        <w:t xml:space="preserve">AUSTIN: Yeah, it’s a beach. It’s an ashy beach.</w:t>
      </w:r>
    </w:p>
    <w:p w:rsidR="00000000" w:rsidDel="00000000" w:rsidP="00000000" w:rsidRDefault="00000000" w:rsidRPr="00000000" w14:paraId="000006B7">
      <w:pPr>
        <w:spacing w:after="0" w:lineRule="auto"/>
        <w:ind w:left="0" w:firstLine="0"/>
        <w:rPr/>
      </w:pPr>
      <w:r w:rsidDel="00000000" w:rsidR="00000000" w:rsidRPr="00000000">
        <w:rPr>
          <w:rtl w:val="0"/>
        </w:rPr>
      </w:r>
    </w:p>
    <w:p w:rsidR="00000000" w:rsidDel="00000000" w:rsidP="00000000" w:rsidRDefault="00000000" w:rsidRPr="00000000" w14:paraId="000006B8">
      <w:pPr>
        <w:spacing w:after="0" w:lineRule="auto"/>
        <w:ind w:left="0" w:firstLine="0"/>
        <w:rPr/>
      </w:pPr>
      <w:r w:rsidDel="00000000" w:rsidR="00000000" w:rsidRPr="00000000">
        <w:rPr>
          <w:rtl w:val="0"/>
        </w:rPr>
        <w:t xml:space="preserve">JACK: I thought - sorry, I thought Parley was like, if you succeed, they ask you for something and </w:t>
      </w:r>
    </w:p>
    <w:p w:rsidR="00000000" w:rsidDel="00000000" w:rsidP="00000000" w:rsidRDefault="00000000" w:rsidRPr="00000000" w14:paraId="000006B9">
      <w:pPr>
        <w:spacing w:after="0" w:lineRule="auto"/>
        <w:ind w:left="0" w:firstLine="0"/>
        <w:rPr/>
      </w:pPr>
      <w:r w:rsidDel="00000000" w:rsidR="00000000" w:rsidRPr="00000000">
        <w:rPr>
          <w:rtl w:val="0"/>
        </w:rPr>
        <w:t xml:space="preserve">do it if you make them a promise, and then on 7-9 they need concrete assurance of that promise?</w:t>
      </w:r>
    </w:p>
    <w:p w:rsidR="00000000" w:rsidDel="00000000" w:rsidP="00000000" w:rsidRDefault="00000000" w:rsidRPr="00000000" w14:paraId="000006BA">
      <w:pPr>
        <w:spacing w:after="0" w:lineRule="auto"/>
        <w:ind w:left="0" w:firstLine="0"/>
        <w:rPr/>
      </w:pPr>
      <w:r w:rsidDel="00000000" w:rsidR="00000000" w:rsidRPr="00000000">
        <w:rPr>
          <w:rtl w:val="0"/>
        </w:rPr>
      </w:r>
    </w:p>
    <w:p w:rsidR="00000000" w:rsidDel="00000000" w:rsidP="00000000" w:rsidRDefault="00000000" w:rsidRPr="00000000" w14:paraId="000006BB">
      <w:pPr>
        <w:spacing w:after="0" w:lineRule="auto"/>
        <w:ind w:left="0" w:firstLine="0"/>
        <w:rPr/>
      </w:pPr>
      <w:r w:rsidDel="00000000" w:rsidR="00000000" w:rsidRPr="00000000">
        <w:rPr>
          <w:rtl w:val="0"/>
        </w:rPr>
        <w:t xml:space="preserve">AUSTIN: Right. His concrete assurance of that promise is - his promise is I’ll fucking kill you. And </w:t>
      </w:r>
    </w:p>
    <w:p w:rsidR="00000000" w:rsidDel="00000000" w:rsidP="00000000" w:rsidRDefault="00000000" w:rsidRPr="00000000" w14:paraId="000006BC">
      <w:pPr>
        <w:spacing w:after="0" w:lineRule="auto"/>
        <w:ind w:left="0" w:firstLine="0"/>
        <w:rPr/>
      </w:pPr>
      <w:r w:rsidDel="00000000" w:rsidR="00000000" w:rsidRPr="00000000">
        <w:rPr>
          <w:rtl w:val="0"/>
        </w:rPr>
        <w:t xml:space="preserve">his, his concrete assurance is [cross] this maneuver that shows — </w:t>
      </w:r>
    </w:p>
    <w:p w:rsidR="00000000" w:rsidDel="00000000" w:rsidP="00000000" w:rsidRDefault="00000000" w:rsidRPr="00000000" w14:paraId="000006BD">
      <w:pPr>
        <w:spacing w:after="0" w:lineRule="auto"/>
        <w:ind w:left="0" w:firstLine="0"/>
        <w:rPr/>
      </w:pPr>
      <w:r w:rsidDel="00000000" w:rsidR="00000000" w:rsidRPr="00000000">
        <w:rPr>
          <w:rtl w:val="0"/>
        </w:rPr>
      </w:r>
    </w:p>
    <w:p w:rsidR="00000000" w:rsidDel="00000000" w:rsidP="00000000" w:rsidRDefault="00000000" w:rsidRPr="00000000" w14:paraId="000006BE">
      <w:pPr>
        <w:spacing w:after="0" w:lineRule="auto"/>
        <w:ind w:left="0" w:firstLine="0"/>
        <w:rPr/>
      </w:pPr>
      <w:r w:rsidDel="00000000" w:rsidR="00000000" w:rsidRPr="00000000">
        <w:rPr>
          <w:rtl w:val="0"/>
        </w:rPr>
        <w:t xml:space="preserve">JACK: [cross] Oh so it’s - right.</w:t>
      </w:r>
    </w:p>
    <w:p w:rsidR="00000000" w:rsidDel="00000000" w:rsidP="00000000" w:rsidRDefault="00000000" w:rsidRPr="00000000" w14:paraId="000006BF">
      <w:pPr>
        <w:spacing w:after="0" w:lineRule="auto"/>
        <w:ind w:left="0" w:firstLine="0"/>
        <w:rPr/>
      </w:pPr>
      <w:r w:rsidDel="00000000" w:rsidR="00000000" w:rsidRPr="00000000">
        <w:rPr>
          <w:rtl w:val="0"/>
        </w:rPr>
      </w:r>
    </w:p>
    <w:p w:rsidR="00000000" w:rsidDel="00000000" w:rsidP="00000000" w:rsidRDefault="00000000" w:rsidRPr="00000000" w14:paraId="000006C0">
      <w:pPr>
        <w:spacing w:after="0" w:lineRule="auto"/>
        <w:ind w:left="0" w:firstLine="0"/>
        <w:rPr/>
      </w:pPr>
      <w:r w:rsidDel="00000000" w:rsidR="00000000" w:rsidRPr="00000000">
        <w:rPr>
          <w:rtl w:val="0"/>
        </w:rPr>
        <w:t xml:space="preserve">AUSTIN: — right, I mean it, I’m not kidding.</w:t>
      </w:r>
    </w:p>
    <w:p w:rsidR="00000000" w:rsidDel="00000000" w:rsidP="00000000" w:rsidRDefault="00000000" w:rsidRPr="00000000" w14:paraId="000006C1">
      <w:pPr>
        <w:spacing w:after="0" w:lineRule="auto"/>
        <w:ind w:left="0" w:firstLine="0"/>
        <w:rPr/>
      </w:pPr>
      <w:r w:rsidDel="00000000" w:rsidR="00000000" w:rsidRPr="00000000">
        <w:rPr>
          <w:rtl w:val="0"/>
        </w:rPr>
      </w:r>
    </w:p>
    <w:p w:rsidR="00000000" w:rsidDel="00000000" w:rsidP="00000000" w:rsidRDefault="00000000" w:rsidRPr="00000000" w14:paraId="000006C2">
      <w:pPr>
        <w:spacing w:after="0" w:lineRule="auto"/>
        <w:ind w:left="0" w:firstLine="0"/>
        <w:rPr/>
      </w:pPr>
      <w:r w:rsidDel="00000000" w:rsidR="00000000" w:rsidRPr="00000000">
        <w:rPr>
          <w:rtl w:val="0"/>
        </w:rPr>
        <w:t xml:space="preserve">ART: [cross] I know how to use this pointy thing.</w:t>
      </w:r>
    </w:p>
    <w:p w:rsidR="00000000" w:rsidDel="00000000" w:rsidP="00000000" w:rsidRDefault="00000000" w:rsidRPr="00000000" w14:paraId="000006C3">
      <w:pPr>
        <w:spacing w:after="0" w:lineRule="auto"/>
        <w:ind w:left="0" w:firstLine="0"/>
        <w:rPr/>
      </w:pPr>
      <w:r w:rsidDel="00000000" w:rsidR="00000000" w:rsidRPr="00000000">
        <w:rPr>
          <w:rtl w:val="0"/>
        </w:rPr>
      </w:r>
    </w:p>
    <w:p w:rsidR="00000000" w:rsidDel="00000000" w:rsidP="00000000" w:rsidRDefault="00000000" w:rsidRPr="00000000" w14:paraId="000006C4">
      <w:pPr>
        <w:spacing w:after="0" w:lineRule="auto"/>
        <w:ind w:left="0" w:firstLine="0"/>
        <w:rPr/>
      </w:pPr>
      <w:r w:rsidDel="00000000" w:rsidR="00000000" w:rsidRPr="00000000">
        <w:rPr>
          <w:rtl w:val="0"/>
        </w:rPr>
        <w:t xml:space="preserve">JACK: [cross] So - so it’s not Parley, it’s a threat?</w:t>
      </w:r>
    </w:p>
    <w:p w:rsidR="00000000" w:rsidDel="00000000" w:rsidP="00000000" w:rsidRDefault="00000000" w:rsidRPr="00000000" w14:paraId="000006C5">
      <w:pPr>
        <w:spacing w:after="0" w:lineRule="auto"/>
        <w:ind w:left="0" w:firstLine="0"/>
        <w:rPr/>
      </w:pPr>
      <w:r w:rsidDel="00000000" w:rsidR="00000000" w:rsidRPr="00000000">
        <w:rPr>
          <w:rtl w:val="0"/>
        </w:rPr>
      </w:r>
    </w:p>
    <w:p w:rsidR="00000000" w:rsidDel="00000000" w:rsidP="00000000" w:rsidRDefault="00000000" w:rsidRPr="00000000" w14:paraId="000006C6">
      <w:pPr>
        <w:spacing w:after="0" w:lineRule="auto"/>
        <w:ind w:left="0" w:firstLine="0"/>
        <w:rPr/>
      </w:pPr>
      <w:r w:rsidDel="00000000" w:rsidR="00000000" w:rsidRPr="00000000">
        <w:rPr>
          <w:rtl w:val="0"/>
        </w:rPr>
        <w:t xml:space="preserve">AUSTIN: Right, I know how to use it, yeah. I could, you know, he could have also said like, I’ll pay </w:t>
      </w:r>
    </w:p>
    <w:p w:rsidR="00000000" w:rsidDel="00000000" w:rsidP="00000000" w:rsidRDefault="00000000" w:rsidRPr="00000000" w14:paraId="000006C7">
      <w:pPr>
        <w:spacing w:after="0" w:lineRule="auto"/>
        <w:ind w:left="0" w:firstLine="0"/>
        <w:rPr/>
      </w:pPr>
      <w:r w:rsidDel="00000000" w:rsidR="00000000" w:rsidRPr="00000000">
        <w:rPr>
          <w:rtl w:val="0"/>
        </w:rPr>
        <w:t xml:space="preserve">you! And then given them a coin. Do you know what I mean?</w:t>
      </w:r>
    </w:p>
    <w:p w:rsidR="00000000" w:rsidDel="00000000" w:rsidP="00000000" w:rsidRDefault="00000000" w:rsidRPr="00000000" w14:paraId="000006C8">
      <w:pPr>
        <w:spacing w:after="0" w:lineRule="auto"/>
        <w:ind w:left="0" w:firstLine="0"/>
        <w:rPr/>
      </w:pPr>
      <w:r w:rsidDel="00000000" w:rsidR="00000000" w:rsidRPr="00000000">
        <w:rPr>
          <w:rtl w:val="0"/>
        </w:rPr>
      </w:r>
    </w:p>
    <w:p w:rsidR="00000000" w:rsidDel="00000000" w:rsidP="00000000" w:rsidRDefault="00000000" w:rsidRPr="00000000" w14:paraId="000006C9">
      <w:pPr>
        <w:spacing w:after="0" w:lineRule="auto"/>
        <w:ind w:left="0" w:firstLine="0"/>
        <w:rPr/>
      </w:pPr>
      <w:r w:rsidDel="00000000" w:rsidR="00000000" w:rsidRPr="00000000">
        <w:rPr>
          <w:rtl w:val="0"/>
        </w:rPr>
        <w:t xml:space="preserve">JACK: Okay.</w:t>
      </w:r>
    </w:p>
    <w:p w:rsidR="00000000" w:rsidDel="00000000" w:rsidP="00000000" w:rsidRDefault="00000000" w:rsidRPr="00000000" w14:paraId="000006CA">
      <w:pPr>
        <w:spacing w:after="0" w:lineRule="auto"/>
        <w:ind w:left="0" w:firstLine="0"/>
        <w:rPr/>
      </w:pPr>
      <w:r w:rsidDel="00000000" w:rsidR="00000000" w:rsidRPr="00000000">
        <w:rPr>
          <w:rtl w:val="0"/>
        </w:rPr>
      </w:r>
    </w:p>
    <w:p w:rsidR="00000000" w:rsidDel="00000000" w:rsidP="00000000" w:rsidRDefault="00000000" w:rsidRPr="00000000" w14:paraId="000006CB">
      <w:pPr>
        <w:spacing w:after="0" w:lineRule="auto"/>
        <w:ind w:left="0" w:firstLine="0"/>
        <w:rPr/>
      </w:pPr>
      <w:r w:rsidDel="00000000" w:rsidR="00000000" w:rsidRPr="00000000">
        <w:rPr>
          <w:rtl w:val="0"/>
        </w:rPr>
        <w:t xml:space="preserve">AUSTIN: Like, there’s, it’s a very flexible move, it’s about intimidation, it’s also about, um, you </w:t>
      </w:r>
    </w:p>
    <w:p w:rsidR="00000000" w:rsidDel="00000000" w:rsidP="00000000" w:rsidRDefault="00000000" w:rsidRPr="00000000" w14:paraId="000006CC">
      <w:pPr>
        <w:spacing w:after="0" w:lineRule="auto"/>
        <w:ind w:left="0" w:firstLine="0"/>
        <w:rPr/>
      </w:pPr>
      <w:r w:rsidDel="00000000" w:rsidR="00000000" w:rsidRPr="00000000">
        <w:rPr>
          <w:rtl w:val="0"/>
        </w:rPr>
        <w:t xml:space="preserve">know, coercion, it’s also about convincing someone… nicely. So it’s a very broad move.</w:t>
      </w:r>
    </w:p>
    <w:p w:rsidR="00000000" w:rsidDel="00000000" w:rsidP="00000000" w:rsidRDefault="00000000" w:rsidRPr="00000000" w14:paraId="000006CD">
      <w:pPr>
        <w:spacing w:after="0" w:lineRule="auto"/>
        <w:ind w:left="0" w:firstLine="0"/>
        <w:rPr/>
      </w:pPr>
      <w:r w:rsidDel="00000000" w:rsidR="00000000" w:rsidRPr="00000000">
        <w:rPr>
          <w:rtl w:val="0"/>
        </w:rPr>
      </w:r>
    </w:p>
    <w:p w:rsidR="00000000" w:rsidDel="00000000" w:rsidP="00000000" w:rsidRDefault="00000000" w:rsidRPr="00000000" w14:paraId="000006CE">
      <w:pPr>
        <w:spacing w:after="0" w:lineRule="auto"/>
        <w:ind w:left="0" w:firstLine="0"/>
        <w:rPr/>
      </w:pPr>
      <w:r w:rsidDel="00000000" w:rsidR="00000000" w:rsidRPr="00000000">
        <w:rPr>
          <w:rtl w:val="0"/>
        </w:rPr>
        <w:t xml:space="preserve">JACK: Yeah.</w:t>
      </w:r>
    </w:p>
    <w:p w:rsidR="00000000" w:rsidDel="00000000" w:rsidP="00000000" w:rsidRDefault="00000000" w:rsidRPr="00000000" w14:paraId="000006CF">
      <w:pPr>
        <w:spacing w:after="0" w:lineRule="auto"/>
        <w:ind w:left="0" w:firstLine="0"/>
        <w:rPr/>
      </w:pPr>
      <w:r w:rsidDel="00000000" w:rsidR="00000000" w:rsidRPr="00000000">
        <w:rPr>
          <w:rtl w:val="0"/>
        </w:rPr>
      </w:r>
    </w:p>
    <w:p w:rsidR="00000000" w:rsidDel="00000000" w:rsidP="00000000" w:rsidRDefault="00000000" w:rsidRPr="00000000" w14:paraId="000006D0">
      <w:pPr>
        <w:spacing w:after="0" w:lineRule="auto"/>
        <w:ind w:left="0" w:firstLine="0"/>
        <w:rPr/>
      </w:pPr>
      <w:r w:rsidDel="00000000" w:rsidR="00000000" w:rsidRPr="00000000">
        <w:rPr>
          <w:rtl w:val="0"/>
        </w:rPr>
        <w:t xml:space="preserve">AUSTIN: They are, they are, convinced. And start to fly back up a bit. They pass by Keith, who they are very confused by, by, by Fero, and are kind of hovering around, around him.</w:t>
      </w:r>
    </w:p>
    <w:p w:rsidR="00000000" w:rsidDel="00000000" w:rsidP="00000000" w:rsidRDefault="00000000" w:rsidRPr="00000000" w14:paraId="000006D1">
      <w:pPr>
        <w:spacing w:after="0" w:lineRule="auto"/>
        <w:ind w:left="360" w:firstLine="0"/>
        <w:rPr/>
      </w:pPr>
      <w:r w:rsidDel="00000000" w:rsidR="00000000" w:rsidRPr="00000000">
        <w:rPr>
          <w:rtl w:val="0"/>
        </w:rPr>
      </w:r>
    </w:p>
    <w:p w:rsidR="00000000" w:rsidDel="00000000" w:rsidP="00000000" w:rsidRDefault="00000000" w:rsidRPr="00000000" w14:paraId="000006D2">
      <w:pPr>
        <w:spacing w:after="0" w:lineRule="auto"/>
        <w:ind w:left="360" w:firstLine="0"/>
        <w:rPr/>
      </w:pPr>
      <w:r w:rsidDel="00000000" w:rsidR="00000000" w:rsidRPr="00000000">
        <w:rPr>
          <w:rtl w:val="0"/>
        </w:rPr>
        <w:t xml:space="preserve">(as Birds): Friend? Friend?</w:t>
      </w:r>
    </w:p>
    <w:p w:rsidR="00000000" w:rsidDel="00000000" w:rsidP="00000000" w:rsidRDefault="00000000" w:rsidRPr="00000000" w14:paraId="000006D3">
      <w:pPr>
        <w:spacing w:after="0" w:lineRule="auto"/>
        <w:ind w:left="360" w:firstLine="0"/>
        <w:rPr/>
      </w:pPr>
      <w:r w:rsidDel="00000000" w:rsidR="00000000" w:rsidRPr="00000000">
        <w:rPr>
          <w:rtl w:val="0"/>
        </w:rPr>
      </w:r>
    </w:p>
    <w:p w:rsidR="00000000" w:rsidDel="00000000" w:rsidP="00000000" w:rsidRDefault="00000000" w:rsidRPr="00000000" w14:paraId="000006D4">
      <w:pPr>
        <w:spacing w:after="0" w:lineRule="auto"/>
        <w:ind w:left="360" w:firstLine="0"/>
        <w:rPr/>
      </w:pPr>
      <w:r w:rsidDel="00000000" w:rsidR="00000000" w:rsidRPr="00000000">
        <w:rPr>
          <w:rtl w:val="0"/>
        </w:rPr>
        <w:t xml:space="preserve">KEITH (as Fero): Yeah, yeah, no, friend, for sure.</w:t>
      </w:r>
    </w:p>
    <w:p w:rsidR="00000000" w:rsidDel="00000000" w:rsidP="00000000" w:rsidRDefault="00000000" w:rsidRPr="00000000" w14:paraId="000006D5">
      <w:pPr>
        <w:spacing w:after="0" w:lineRule="auto"/>
        <w:ind w:left="360" w:firstLine="0"/>
        <w:rPr/>
      </w:pPr>
      <w:r w:rsidDel="00000000" w:rsidR="00000000" w:rsidRPr="00000000">
        <w:rPr>
          <w:rtl w:val="0"/>
        </w:rPr>
      </w:r>
    </w:p>
    <w:p w:rsidR="00000000" w:rsidDel="00000000" w:rsidP="00000000" w:rsidRDefault="00000000" w:rsidRPr="00000000" w14:paraId="000006D6">
      <w:pPr>
        <w:spacing w:after="0" w:lineRule="auto"/>
        <w:ind w:left="360" w:firstLine="0"/>
        <w:rPr/>
      </w:pPr>
      <w:r w:rsidDel="00000000" w:rsidR="00000000" w:rsidRPr="00000000">
        <w:rPr>
          <w:rtl w:val="0"/>
        </w:rPr>
        <w:t xml:space="preserve">AUSTIN (as Birds): Ah!</w:t>
      </w:r>
    </w:p>
    <w:p w:rsidR="00000000" w:rsidDel="00000000" w:rsidP="00000000" w:rsidRDefault="00000000" w:rsidRPr="00000000" w14:paraId="000006D7">
      <w:pPr>
        <w:spacing w:after="0" w:lineRule="auto"/>
        <w:ind w:left="0" w:firstLine="0"/>
        <w:rPr/>
      </w:pPr>
      <w:r w:rsidDel="00000000" w:rsidR="00000000" w:rsidRPr="00000000">
        <w:rPr>
          <w:rtl w:val="0"/>
        </w:rPr>
      </w:r>
    </w:p>
    <w:p w:rsidR="00000000" w:rsidDel="00000000" w:rsidP="00000000" w:rsidRDefault="00000000" w:rsidRPr="00000000" w14:paraId="000006D8">
      <w:pPr>
        <w:spacing w:after="0" w:lineRule="auto"/>
        <w:ind w:left="0" w:firstLine="0"/>
        <w:rPr/>
      </w:pPr>
      <w:r w:rsidDel="00000000" w:rsidR="00000000" w:rsidRPr="00000000">
        <w:rPr>
          <w:rtl w:val="0"/>
        </w:rPr>
        <w:t xml:space="preserve">And they like, kind of gesture for you to move back up with them.</w:t>
      </w:r>
    </w:p>
    <w:p w:rsidR="00000000" w:rsidDel="00000000" w:rsidP="00000000" w:rsidRDefault="00000000" w:rsidRPr="00000000" w14:paraId="000006D9">
      <w:pPr>
        <w:spacing w:after="0" w:lineRule="auto"/>
        <w:ind w:left="0" w:firstLine="0"/>
        <w:rPr/>
      </w:pPr>
      <w:r w:rsidDel="00000000" w:rsidR="00000000" w:rsidRPr="00000000">
        <w:rPr>
          <w:rtl w:val="0"/>
        </w:rPr>
      </w:r>
    </w:p>
    <w:p w:rsidR="00000000" w:rsidDel="00000000" w:rsidP="00000000" w:rsidRDefault="00000000" w:rsidRPr="00000000" w14:paraId="000006DA">
      <w:pPr>
        <w:spacing w:after="0" w:lineRule="auto"/>
        <w:ind w:left="0" w:firstLine="0"/>
        <w:rPr/>
      </w:pPr>
      <w:r w:rsidDel="00000000" w:rsidR="00000000" w:rsidRPr="00000000">
        <w:rPr>
          <w:rtl w:val="0"/>
        </w:rPr>
        <w:t xml:space="preserve">KEITH: Yeah, I definitely go with them.</w:t>
      </w:r>
    </w:p>
    <w:p w:rsidR="00000000" w:rsidDel="00000000" w:rsidP="00000000" w:rsidRDefault="00000000" w:rsidRPr="00000000" w14:paraId="000006DB">
      <w:pPr>
        <w:spacing w:after="0" w:lineRule="auto"/>
        <w:ind w:left="0" w:firstLine="0"/>
        <w:rPr/>
      </w:pPr>
      <w:r w:rsidDel="00000000" w:rsidR="00000000" w:rsidRPr="00000000">
        <w:rPr>
          <w:rtl w:val="0"/>
        </w:rPr>
      </w:r>
    </w:p>
    <w:p w:rsidR="00000000" w:rsidDel="00000000" w:rsidP="00000000" w:rsidRDefault="00000000" w:rsidRPr="00000000" w14:paraId="000006DC">
      <w:pPr>
        <w:spacing w:after="0" w:lineRule="auto"/>
        <w:ind w:left="0" w:firstLine="0"/>
        <w:rPr/>
      </w:pPr>
      <w:r w:rsidDel="00000000" w:rsidR="00000000" w:rsidRPr="00000000">
        <w:rPr>
          <w:rtl w:val="0"/>
        </w:rPr>
        <w:t xml:space="preserve">AUSTIN: Okay! Fero’s gone [laughter]. What do the rest of you do while Fero’s flying up to the </w:t>
      </w:r>
    </w:p>
    <w:p w:rsidR="00000000" w:rsidDel="00000000" w:rsidP="00000000" w:rsidRDefault="00000000" w:rsidRPr="00000000" w14:paraId="000006DD">
      <w:pPr>
        <w:spacing w:after="0" w:lineRule="auto"/>
        <w:ind w:left="0" w:firstLine="0"/>
        <w:rPr/>
      </w:pPr>
      <w:r w:rsidDel="00000000" w:rsidR="00000000" w:rsidRPr="00000000">
        <w:rPr>
          <w:rtl w:val="0"/>
        </w:rPr>
        <w:t xml:space="preserve">top of this tower?</w:t>
      </w:r>
    </w:p>
    <w:p w:rsidR="00000000" w:rsidDel="00000000" w:rsidP="00000000" w:rsidRDefault="00000000" w:rsidRPr="00000000" w14:paraId="000006DE">
      <w:pPr>
        <w:spacing w:after="0" w:lineRule="auto"/>
        <w:ind w:left="0" w:firstLine="0"/>
        <w:rPr/>
      </w:pPr>
      <w:r w:rsidDel="00000000" w:rsidR="00000000" w:rsidRPr="00000000">
        <w:rPr>
          <w:rtl w:val="0"/>
        </w:rPr>
      </w:r>
    </w:p>
    <w:p w:rsidR="00000000" w:rsidDel="00000000" w:rsidP="00000000" w:rsidRDefault="00000000" w:rsidRPr="00000000" w14:paraId="000006DF">
      <w:pPr>
        <w:spacing w:after="0" w:lineRule="auto"/>
        <w:ind w:left="0" w:firstLine="0"/>
        <w:rPr/>
      </w:pPr>
      <w:r w:rsidDel="00000000" w:rsidR="00000000" w:rsidRPr="00000000">
        <w:rPr>
          <w:rtl w:val="0"/>
        </w:rPr>
        <w:t xml:space="preserve">ART: Put armor on.</w:t>
      </w:r>
    </w:p>
    <w:p w:rsidR="00000000" w:rsidDel="00000000" w:rsidP="00000000" w:rsidRDefault="00000000" w:rsidRPr="00000000" w14:paraId="000006E0">
      <w:pPr>
        <w:spacing w:after="0" w:lineRule="auto"/>
        <w:ind w:left="0" w:firstLine="0"/>
        <w:rPr/>
      </w:pPr>
      <w:r w:rsidDel="00000000" w:rsidR="00000000" w:rsidRPr="00000000">
        <w:rPr>
          <w:rtl w:val="0"/>
        </w:rPr>
      </w:r>
    </w:p>
    <w:p w:rsidR="00000000" w:rsidDel="00000000" w:rsidP="00000000" w:rsidRDefault="00000000" w:rsidRPr="00000000" w14:paraId="000006E1">
      <w:pPr>
        <w:spacing w:after="0" w:lineRule="auto"/>
        <w:ind w:left="0" w:firstLine="0"/>
        <w:rPr/>
      </w:pPr>
      <w:r w:rsidDel="00000000" w:rsidR="00000000" w:rsidRPr="00000000">
        <w:rPr>
          <w:rtl w:val="0"/>
        </w:rPr>
        <w:t xml:space="preserve">AUSTIN: Good call.</w:t>
      </w:r>
    </w:p>
    <w:p w:rsidR="00000000" w:rsidDel="00000000" w:rsidP="00000000" w:rsidRDefault="00000000" w:rsidRPr="00000000" w14:paraId="000006E2">
      <w:pPr>
        <w:spacing w:after="0" w:lineRule="auto"/>
        <w:ind w:left="0" w:firstLine="0"/>
        <w:rPr/>
      </w:pPr>
      <w:r w:rsidDel="00000000" w:rsidR="00000000" w:rsidRPr="00000000">
        <w:rPr>
          <w:rtl w:val="0"/>
        </w:rPr>
      </w:r>
    </w:p>
    <w:p w:rsidR="00000000" w:rsidDel="00000000" w:rsidP="00000000" w:rsidRDefault="00000000" w:rsidRPr="00000000" w14:paraId="000006E3">
      <w:pPr>
        <w:spacing w:after="0" w:lineRule="auto"/>
        <w:ind w:left="0" w:firstLine="0"/>
        <w:rPr/>
      </w:pPr>
      <w:r w:rsidDel="00000000" w:rsidR="00000000" w:rsidRPr="00000000">
        <w:rPr>
          <w:rtl w:val="0"/>
        </w:rPr>
        <w:t xml:space="preserve">JACK: Yep.</w:t>
      </w:r>
    </w:p>
    <w:p w:rsidR="00000000" w:rsidDel="00000000" w:rsidP="00000000" w:rsidRDefault="00000000" w:rsidRPr="00000000" w14:paraId="000006E4">
      <w:pPr>
        <w:spacing w:after="0" w:lineRule="auto"/>
        <w:ind w:left="0" w:firstLine="0"/>
        <w:rPr/>
      </w:pPr>
      <w:r w:rsidDel="00000000" w:rsidR="00000000" w:rsidRPr="00000000">
        <w:rPr>
          <w:rtl w:val="0"/>
        </w:rPr>
      </w:r>
    </w:p>
    <w:p w:rsidR="00000000" w:rsidDel="00000000" w:rsidP="00000000" w:rsidRDefault="00000000" w:rsidRPr="00000000" w14:paraId="000006E5">
      <w:pPr>
        <w:spacing w:after="0" w:lineRule="auto"/>
        <w:ind w:left="0" w:firstLine="0"/>
        <w:rPr/>
      </w:pPr>
      <w:r w:rsidDel="00000000" w:rsidR="00000000" w:rsidRPr="00000000">
        <w:rPr>
          <w:rtl w:val="0"/>
        </w:rPr>
        <w:t xml:space="preserve">AUSTIN: Everybody’s armored up, everyone has their stuff off the boats. Up on, up on the roof, </w:t>
      </w:r>
    </w:p>
    <w:p w:rsidR="00000000" w:rsidDel="00000000" w:rsidP="00000000" w:rsidRDefault="00000000" w:rsidRPr="00000000" w14:paraId="000006E6">
      <w:pPr>
        <w:spacing w:after="0" w:lineRule="auto"/>
        <w:ind w:left="0" w:firstLine="0"/>
        <w:rPr/>
      </w:pPr>
      <w:r w:rsidDel="00000000" w:rsidR="00000000" w:rsidRPr="00000000">
        <w:rPr>
          <w:rtl w:val="0"/>
        </w:rPr>
        <w:t xml:space="preserve">Fero, you see that they are picking away at a corpse. It’s a small corpse. Wider than yours. Your body. Wider than your body not wider than your, your halfling corpse [KEITH laughs]. Wider than, than, than what your halfling body is, but about the same height.</w:t>
      </w:r>
    </w:p>
    <w:p w:rsidR="00000000" w:rsidDel="00000000" w:rsidP="00000000" w:rsidRDefault="00000000" w:rsidRPr="00000000" w14:paraId="000006E7">
      <w:pPr>
        <w:spacing w:after="0" w:lineRule="auto"/>
        <w:ind w:left="0" w:firstLine="0"/>
        <w:rPr/>
      </w:pPr>
      <w:r w:rsidDel="00000000" w:rsidR="00000000" w:rsidRPr="00000000">
        <w:rPr>
          <w:rtl w:val="0"/>
        </w:rPr>
      </w:r>
    </w:p>
    <w:p w:rsidR="00000000" w:rsidDel="00000000" w:rsidP="00000000" w:rsidRDefault="00000000" w:rsidRPr="00000000" w14:paraId="000006E8">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6E9">
      <w:pPr>
        <w:spacing w:after="0" w:lineRule="auto"/>
        <w:ind w:left="0" w:firstLine="0"/>
        <w:rPr/>
      </w:pPr>
      <w:r w:rsidDel="00000000" w:rsidR="00000000" w:rsidRPr="00000000">
        <w:rPr>
          <w:rtl w:val="0"/>
        </w:rPr>
      </w:r>
    </w:p>
    <w:p w:rsidR="00000000" w:rsidDel="00000000" w:rsidP="00000000" w:rsidRDefault="00000000" w:rsidRPr="00000000" w14:paraId="000006EA">
      <w:pPr>
        <w:spacing w:after="0" w:lineRule="auto"/>
        <w:ind w:left="0" w:firstLine="0"/>
        <w:rPr/>
      </w:pPr>
      <w:r w:rsidDel="00000000" w:rsidR="00000000" w:rsidRPr="00000000">
        <w:rPr>
          <w:rtl w:val="0"/>
        </w:rPr>
        <w:t xml:space="preserve">AUSTIN: [cross] And it’s old -</w:t>
      </w:r>
    </w:p>
    <w:p w:rsidR="00000000" w:rsidDel="00000000" w:rsidP="00000000" w:rsidRDefault="00000000" w:rsidRPr="00000000" w14:paraId="000006EB">
      <w:pPr>
        <w:spacing w:after="0" w:lineRule="auto"/>
        <w:ind w:left="0" w:firstLine="0"/>
        <w:rPr/>
      </w:pPr>
      <w:r w:rsidDel="00000000" w:rsidR="00000000" w:rsidRPr="00000000">
        <w:rPr>
          <w:rtl w:val="0"/>
        </w:rPr>
      </w:r>
    </w:p>
    <w:p w:rsidR="00000000" w:rsidDel="00000000" w:rsidP="00000000" w:rsidRDefault="00000000" w:rsidRPr="00000000" w14:paraId="000006EC">
      <w:pPr>
        <w:spacing w:after="0" w:lineRule="auto"/>
        <w:ind w:left="0" w:firstLine="0"/>
        <w:rPr/>
      </w:pPr>
      <w:r w:rsidDel="00000000" w:rsidR="00000000" w:rsidRPr="00000000">
        <w:rPr>
          <w:rtl w:val="0"/>
        </w:rPr>
        <w:t xml:space="preserve">KEITH: [cross] Does it - </w:t>
      </w:r>
    </w:p>
    <w:p w:rsidR="00000000" w:rsidDel="00000000" w:rsidP="00000000" w:rsidRDefault="00000000" w:rsidRPr="00000000" w14:paraId="000006ED">
      <w:pPr>
        <w:spacing w:after="0" w:lineRule="auto"/>
        <w:ind w:left="0" w:firstLine="0"/>
        <w:rPr/>
      </w:pPr>
      <w:r w:rsidDel="00000000" w:rsidR="00000000" w:rsidRPr="00000000">
        <w:rPr>
          <w:rtl w:val="0"/>
        </w:rPr>
      </w:r>
    </w:p>
    <w:p w:rsidR="00000000" w:rsidDel="00000000" w:rsidP="00000000" w:rsidRDefault="00000000" w:rsidRPr="00000000" w14:paraId="000006EE">
      <w:pPr>
        <w:spacing w:after="0" w:lineRule="auto"/>
        <w:ind w:left="0" w:firstLine="0"/>
        <w:rPr/>
      </w:pPr>
      <w:r w:rsidDel="00000000" w:rsidR="00000000" w:rsidRPr="00000000">
        <w:rPr>
          <w:rtl w:val="0"/>
        </w:rPr>
        <w:t xml:space="preserve">AUSTIN: and it smells bad.</w:t>
      </w:r>
    </w:p>
    <w:p w:rsidR="00000000" w:rsidDel="00000000" w:rsidP="00000000" w:rsidRDefault="00000000" w:rsidRPr="00000000" w14:paraId="000006EF">
      <w:pPr>
        <w:spacing w:after="0" w:lineRule="auto"/>
        <w:ind w:left="0" w:firstLine="0"/>
        <w:rPr/>
      </w:pPr>
      <w:r w:rsidDel="00000000" w:rsidR="00000000" w:rsidRPr="00000000">
        <w:rPr>
          <w:rtl w:val="0"/>
        </w:rPr>
      </w:r>
    </w:p>
    <w:p w:rsidR="00000000" w:rsidDel="00000000" w:rsidP="00000000" w:rsidRDefault="00000000" w:rsidRPr="00000000" w14:paraId="000006F0">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6F1">
      <w:pPr>
        <w:spacing w:after="0" w:lineRule="auto"/>
        <w:ind w:left="0" w:firstLine="0"/>
        <w:rPr/>
      </w:pPr>
      <w:r w:rsidDel="00000000" w:rsidR="00000000" w:rsidRPr="00000000">
        <w:rPr>
          <w:rtl w:val="0"/>
        </w:rPr>
      </w:r>
    </w:p>
    <w:p w:rsidR="00000000" w:rsidDel="00000000" w:rsidP="00000000" w:rsidRDefault="00000000" w:rsidRPr="00000000" w14:paraId="000006F2">
      <w:pPr>
        <w:spacing w:after="0" w:lineRule="auto"/>
        <w:ind w:left="0" w:firstLine="0"/>
        <w:rPr/>
      </w:pPr>
      <w:r w:rsidDel="00000000" w:rsidR="00000000" w:rsidRPr="00000000">
        <w:rPr>
          <w:rtl w:val="0"/>
        </w:rPr>
        <w:t xml:space="preserve">AUSTIN: It smells </w:t>
      </w:r>
      <w:r w:rsidDel="00000000" w:rsidR="00000000" w:rsidRPr="00000000">
        <w:rPr>
          <w:i w:val="1"/>
          <w:rtl w:val="0"/>
        </w:rPr>
        <w:t xml:space="preserve">so</w:t>
      </w:r>
      <w:r w:rsidDel="00000000" w:rsidR="00000000" w:rsidRPr="00000000">
        <w:rPr>
          <w:rtl w:val="0"/>
        </w:rPr>
        <w:t xml:space="preserve"> bad. Uh. [pause]</w:t>
      </w:r>
    </w:p>
    <w:p w:rsidR="00000000" w:rsidDel="00000000" w:rsidP="00000000" w:rsidRDefault="00000000" w:rsidRPr="00000000" w14:paraId="000006F3">
      <w:pPr>
        <w:spacing w:after="0" w:lineRule="auto"/>
        <w:ind w:left="0" w:firstLine="0"/>
        <w:rPr/>
      </w:pPr>
      <w:r w:rsidDel="00000000" w:rsidR="00000000" w:rsidRPr="00000000">
        <w:rPr>
          <w:rtl w:val="0"/>
        </w:rPr>
      </w:r>
    </w:p>
    <w:p w:rsidR="00000000" w:rsidDel="00000000" w:rsidP="00000000" w:rsidRDefault="00000000" w:rsidRPr="00000000" w14:paraId="000006F4">
      <w:pPr>
        <w:spacing w:after="0" w:lineRule="auto"/>
        <w:ind w:left="0" w:firstLine="0"/>
        <w:rPr/>
      </w:pPr>
      <w:r w:rsidDel="00000000" w:rsidR="00000000" w:rsidRPr="00000000">
        <w:rPr>
          <w:rtl w:val="0"/>
        </w:rPr>
        <w:t xml:space="preserve">JACK: [cross] Can we - </w:t>
      </w:r>
    </w:p>
    <w:p w:rsidR="00000000" w:rsidDel="00000000" w:rsidP="00000000" w:rsidRDefault="00000000" w:rsidRPr="00000000" w14:paraId="000006F5">
      <w:pPr>
        <w:spacing w:after="0" w:lineRule="auto"/>
        <w:ind w:left="0" w:firstLine="0"/>
        <w:rPr/>
      </w:pPr>
      <w:r w:rsidDel="00000000" w:rsidR="00000000" w:rsidRPr="00000000">
        <w:rPr>
          <w:rtl w:val="0"/>
        </w:rPr>
      </w:r>
    </w:p>
    <w:p w:rsidR="00000000" w:rsidDel="00000000" w:rsidP="00000000" w:rsidRDefault="00000000" w:rsidRPr="00000000" w14:paraId="000006F6">
      <w:pPr>
        <w:spacing w:after="0" w:lineRule="auto"/>
        <w:ind w:left="0" w:firstLine="0"/>
        <w:rPr/>
      </w:pPr>
      <w:r w:rsidDel="00000000" w:rsidR="00000000" w:rsidRPr="00000000">
        <w:rPr>
          <w:rtl w:val="0"/>
        </w:rPr>
        <w:t xml:space="preserve">AUSTIN: [cross] And they like, kind of like, gesture towards you to start eating. Yep! What’s up?</w:t>
      </w:r>
    </w:p>
    <w:p w:rsidR="00000000" w:rsidDel="00000000" w:rsidP="00000000" w:rsidRDefault="00000000" w:rsidRPr="00000000" w14:paraId="000006F7">
      <w:pPr>
        <w:spacing w:after="0" w:lineRule="auto"/>
        <w:ind w:left="0" w:firstLine="0"/>
        <w:rPr/>
      </w:pPr>
      <w:r w:rsidDel="00000000" w:rsidR="00000000" w:rsidRPr="00000000">
        <w:rPr>
          <w:rtl w:val="0"/>
        </w:rPr>
      </w:r>
    </w:p>
    <w:p w:rsidR="00000000" w:rsidDel="00000000" w:rsidP="00000000" w:rsidRDefault="00000000" w:rsidRPr="00000000" w14:paraId="000006F8">
      <w:pPr>
        <w:spacing w:after="0" w:lineRule="auto"/>
        <w:ind w:left="0" w:firstLine="0"/>
        <w:rPr/>
      </w:pPr>
      <w:r w:rsidDel="00000000" w:rsidR="00000000" w:rsidRPr="00000000">
        <w:rPr>
          <w:rtl w:val="0"/>
        </w:rPr>
        <w:t xml:space="preserve">JACK: Can we, can we talk to F- can we, do our voices carry to the tower?</w:t>
      </w:r>
    </w:p>
    <w:p w:rsidR="00000000" w:rsidDel="00000000" w:rsidP="00000000" w:rsidRDefault="00000000" w:rsidRPr="00000000" w14:paraId="000006F9">
      <w:pPr>
        <w:spacing w:after="0" w:lineRule="auto"/>
        <w:ind w:left="0" w:firstLine="0"/>
        <w:rPr/>
      </w:pPr>
      <w:r w:rsidDel="00000000" w:rsidR="00000000" w:rsidRPr="00000000">
        <w:rPr>
          <w:rtl w:val="0"/>
        </w:rPr>
      </w:r>
    </w:p>
    <w:p w:rsidR="00000000" w:rsidDel="00000000" w:rsidP="00000000" w:rsidRDefault="00000000" w:rsidRPr="00000000" w14:paraId="000006FA">
      <w:pPr>
        <w:spacing w:after="0" w:lineRule="auto"/>
        <w:ind w:left="0" w:firstLine="0"/>
        <w:rPr/>
      </w:pPr>
      <w:r w:rsidDel="00000000" w:rsidR="00000000" w:rsidRPr="00000000">
        <w:rPr>
          <w:rtl w:val="0"/>
        </w:rPr>
        <w:t xml:space="preserve">AUSTIN: No. I mean, you could shout, but it’s </w:t>
      </w:r>
      <w:r w:rsidDel="00000000" w:rsidR="00000000" w:rsidRPr="00000000">
        <w:rPr>
          <w:i w:val="1"/>
          <w:rtl w:val="0"/>
        </w:rPr>
        <w:t xml:space="preserve">tall.</w:t>
      </w:r>
      <w:r w:rsidDel="00000000" w:rsidR="00000000" w:rsidRPr="00000000">
        <w:rPr>
          <w:rtl w:val="0"/>
        </w:rPr>
        <w:t xml:space="preserve"> We’re talking about, you know…</w:t>
      </w:r>
    </w:p>
    <w:p w:rsidR="00000000" w:rsidDel="00000000" w:rsidP="00000000" w:rsidRDefault="00000000" w:rsidRPr="00000000" w14:paraId="000006FB">
      <w:pPr>
        <w:spacing w:after="0" w:lineRule="auto"/>
        <w:ind w:left="0" w:firstLine="0"/>
        <w:rPr/>
      </w:pPr>
      <w:r w:rsidDel="00000000" w:rsidR="00000000" w:rsidRPr="00000000">
        <w:rPr>
          <w:rtl w:val="0"/>
        </w:rPr>
      </w:r>
    </w:p>
    <w:p w:rsidR="00000000" w:rsidDel="00000000" w:rsidP="00000000" w:rsidRDefault="00000000" w:rsidRPr="00000000" w14:paraId="000006FC">
      <w:pPr>
        <w:spacing w:after="0" w:lineRule="auto"/>
        <w:ind w:left="0" w:firstLine="0"/>
        <w:rPr/>
      </w:pPr>
      <w:r w:rsidDel="00000000" w:rsidR="00000000" w:rsidRPr="00000000">
        <w:rPr>
          <w:rtl w:val="0"/>
        </w:rPr>
        <w:t xml:space="preserve">JACK: Damn, I’m thinking…</w:t>
      </w:r>
    </w:p>
    <w:p w:rsidR="00000000" w:rsidDel="00000000" w:rsidP="00000000" w:rsidRDefault="00000000" w:rsidRPr="00000000" w14:paraId="000006FD">
      <w:pPr>
        <w:spacing w:after="0" w:lineRule="auto"/>
        <w:ind w:left="0" w:firstLine="0"/>
        <w:rPr/>
      </w:pPr>
      <w:r w:rsidDel="00000000" w:rsidR="00000000" w:rsidRPr="00000000">
        <w:rPr>
          <w:rtl w:val="0"/>
        </w:rPr>
      </w:r>
    </w:p>
    <w:p w:rsidR="00000000" w:rsidDel="00000000" w:rsidP="00000000" w:rsidRDefault="00000000" w:rsidRPr="00000000" w14:paraId="000006FE">
      <w:pPr>
        <w:spacing w:after="0" w:lineRule="auto"/>
        <w:ind w:left="0" w:firstLine="0"/>
        <w:rPr/>
      </w:pPr>
      <w:r w:rsidDel="00000000" w:rsidR="00000000" w:rsidRPr="00000000">
        <w:rPr>
          <w:rtl w:val="0"/>
        </w:rPr>
        <w:t xml:space="preserve">AUSTIN: twelve, thirteen stories of height.</w:t>
      </w:r>
    </w:p>
    <w:p w:rsidR="00000000" w:rsidDel="00000000" w:rsidP="00000000" w:rsidRDefault="00000000" w:rsidRPr="00000000" w14:paraId="000006FF">
      <w:pPr>
        <w:spacing w:after="0" w:lineRule="auto"/>
        <w:ind w:left="0" w:firstLine="0"/>
        <w:rPr/>
      </w:pPr>
      <w:r w:rsidDel="00000000" w:rsidR="00000000" w:rsidRPr="00000000">
        <w:rPr>
          <w:rtl w:val="0"/>
        </w:rPr>
      </w:r>
    </w:p>
    <w:p w:rsidR="00000000" w:rsidDel="00000000" w:rsidP="00000000" w:rsidRDefault="00000000" w:rsidRPr="00000000" w14:paraId="00000700">
      <w:pPr>
        <w:spacing w:after="0" w:lineRule="auto"/>
        <w:ind w:left="0" w:firstLine="0"/>
        <w:rPr/>
      </w:pPr>
      <w:r w:rsidDel="00000000" w:rsidR="00000000" w:rsidRPr="00000000">
        <w:rPr>
          <w:rtl w:val="0"/>
        </w:rPr>
        <w:t xml:space="preserve">JACK: Mm. Um.</w:t>
      </w:r>
    </w:p>
    <w:p w:rsidR="00000000" w:rsidDel="00000000" w:rsidP="00000000" w:rsidRDefault="00000000" w:rsidRPr="00000000" w14:paraId="00000701">
      <w:pPr>
        <w:spacing w:after="0" w:lineRule="auto"/>
        <w:ind w:left="0" w:firstLine="0"/>
        <w:rPr/>
      </w:pPr>
      <w:r w:rsidDel="00000000" w:rsidR="00000000" w:rsidRPr="00000000">
        <w:rPr>
          <w:rtl w:val="0"/>
        </w:rPr>
      </w:r>
    </w:p>
    <w:p w:rsidR="00000000" w:rsidDel="00000000" w:rsidP="00000000" w:rsidRDefault="00000000" w:rsidRPr="00000000" w14:paraId="00000702">
      <w:pPr>
        <w:spacing w:after="0" w:lineRule="auto"/>
        <w:ind w:left="0" w:firstLine="0"/>
        <w:rPr/>
      </w:pPr>
      <w:r w:rsidDel="00000000" w:rsidR="00000000" w:rsidRPr="00000000">
        <w:rPr>
          <w:rtl w:val="0"/>
        </w:rPr>
        <w:t xml:space="preserve">AUSTIN: Maybe, maybe higher.</w:t>
      </w:r>
    </w:p>
    <w:p w:rsidR="00000000" w:rsidDel="00000000" w:rsidP="00000000" w:rsidRDefault="00000000" w:rsidRPr="00000000" w14:paraId="00000703">
      <w:pPr>
        <w:spacing w:after="0" w:lineRule="auto"/>
        <w:ind w:left="0" w:firstLine="0"/>
        <w:rPr/>
      </w:pPr>
      <w:r w:rsidDel="00000000" w:rsidR="00000000" w:rsidRPr="00000000">
        <w:rPr>
          <w:rtl w:val="0"/>
        </w:rPr>
      </w:r>
    </w:p>
    <w:p w:rsidR="00000000" w:rsidDel="00000000" w:rsidP="00000000" w:rsidRDefault="00000000" w:rsidRPr="00000000" w14:paraId="00000704">
      <w:pPr>
        <w:spacing w:after="0" w:lineRule="auto"/>
        <w:ind w:left="0" w:firstLine="0"/>
        <w:rPr/>
      </w:pPr>
      <w:r w:rsidDel="00000000" w:rsidR="00000000" w:rsidRPr="00000000">
        <w:rPr>
          <w:rtl w:val="0"/>
        </w:rPr>
        <w:t xml:space="preserve">KEITH: Uh, I want to, before, I want to be like, </w:t>
      </w:r>
    </w:p>
    <w:p w:rsidR="00000000" w:rsidDel="00000000" w:rsidP="00000000" w:rsidRDefault="00000000" w:rsidRPr="00000000" w14:paraId="00000705">
      <w:pPr>
        <w:spacing w:after="0" w:lineRule="auto"/>
        <w:ind w:left="360" w:firstLine="0"/>
        <w:rPr/>
      </w:pPr>
      <w:r w:rsidDel="00000000" w:rsidR="00000000" w:rsidRPr="00000000">
        <w:rPr>
          <w:rtl w:val="0"/>
        </w:rPr>
      </w:r>
    </w:p>
    <w:p w:rsidR="00000000" w:rsidDel="00000000" w:rsidP="00000000" w:rsidRDefault="00000000" w:rsidRPr="00000000" w14:paraId="00000706">
      <w:pPr>
        <w:spacing w:after="0" w:lineRule="auto"/>
        <w:ind w:left="360" w:firstLine="0"/>
        <w:rPr/>
      </w:pPr>
      <w:r w:rsidDel="00000000" w:rsidR="00000000" w:rsidRPr="00000000">
        <w:rPr>
          <w:rtl w:val="0"/>
        </w:rPr>
        <w:t xml:space="preserve">(as Fero): Hey, before I have a bite of that, uh, can I, can you -</w:t>
      </w:r>
    </w:p>
    <w:p w:rsidR="00000000" w:rsidDel="00000000" w:rsidP="00000000" w:rsidRDefault="00000000" w:rsidRPr="00000000" w14:paraId="00000707">
      <w:pPr>
        <w:spacing w:after="0" w:lineRule="auto"/>
        <w:ind w:left="0" w:firstLine="0"/>
        <w:rPr/>
      </w:pPr>
      <w:r w:rsidDel="00000000" w:rsidR="00000000" w:rsidRPr="00000000">
        <w:rPr>
          <w:rtl w:val="0"/>
        </w:rPr>
      </w:r>
    </w:p>
    <w:p w:rsidR="00000000" w:rsidDel="00000000" w:rsidP="00000000" w:rsidRDefault="00000000" w:rsidRPr="00000000" w14:paraId="00000708">
      <w:pPr>
        <w:spacing w:after="0" w:lineRule="auto"/>
        <w:ind w:left="0" w:firstLine="0"/>
        <w:rPr/>
      </w:pPr>
      <w:r w:rsidDel="00000000" w:rsidR="00000000" w:rsidRPr="00000000">
        <w:rPr>
          <w:rtl w:val="0"/>
        </w:rPr>
        <w:t xml:space="preserve">No, I don’t say that, I’m sorry. I say,</w:t>
      </w:r>
    </w:p>
    <w:p w:rsidR="00000000" w:rsidDel="00000000" w:rsidP="00000000" w:rsidRDefault="00000000" w:rsidRPr="00000000" w14:paraId="00000709">
      <w:pPr>
        <w:spacing w:after="0" w:lineRule="auto"/>
        <w:ind w:left="360" w:firstLine="0"/>
        <w:rPr/>
      </w:pPr>
      <w:r w:rsidDel="00000000" w:rsidR="00000000" w:rsidRPr="00000000">
        <w:rPr>
          <w:rtl w:val="0"/>
        </w:rPr>
      </w:r>
    </w:p>
    <w:p w:rsidR="00000000" w:rsidDel="00000000" w:rsidP="00000000" w:rsidRDefault="00000000" w:rsidRPr="00000000" w14:paraId="0000070A">
      <w:pPr>
        <w:spacing w:after="0" w:lineRule="auto"/>
        <w:ind w:left="360" w:firstLine="0"/>
        <w:rPr/>
      </w:pPr>
      <w:r w:rsidDel="00000000" w:rsidR="00000000" w:rsidRPr="00000000">
        <w:rPr>
          <w:rtl w:val="0"/>
        </w:rPr>
        <w:t xml:space="preserve">(as Fero): Hey, first, can you, like, can you tell me something, can you tell me what’s up with this tower? [pause] Like, do you know anything about this, or like, is there anybody here, that lives here?</w:t>
      </w:r>
    </w:p>
    <w:p w:rsidR="00000000" w:rsidDel="00000000" w:rsidP="00000000" w:rsidRDefault="00000000" w:rsidRPr="00000000" w14:paraId="0000070B">
      <w:pPr>
        <w:spacing w:after="0" w:lineRule="auto"/>
        <w:ind w:left="360" w:firstLine="0"/>
        <w:rPr/>
      </w:pPr>
      <w:r w:rsidDel="00000000" w:rsidR="00000000" w:rsidRPr="00000000">
        <w:rPr>
          <w:rtl w:val="0"/>
        </w:rPr>
      </w:r>
    </w:p>
    <w:p w:rsidR="00000000" w:rsidDel="00000000" w:rsidP="00000000" w:rsidRDefault="00000000" w:rsidRPr="00000000" w14:paraId="0000070C">
      <w:pPr>
        <w:spacing w:after="0" w:lineRule="auto"/>
        <w:ind w:left="360" w:firstLine="0"/>
        <w:rPr/>
      </w:pPr>
      <w:r w:rsidDel="00000000" w:rsidR="00000000" w:rsidRPr="00000000">
        <w:rPr>
          <w:rtl w:val="0"/>
        </w:rPr>
        <w:t xml:space="preserve">AUSTIN (as Birds): [very enthusiastically and abruptly] We’re new!</w:t>
      </w:r>
    </w:p>
    <w:p w:rsidR="00000000" w:rsidDel="00000000" w:rsidP="00000000" w:rsidRDefault="00000000" w:rsidRPr="00000000" w14:paraId="0000070D">
      <w:pPr>
        <w:spacing w:after="0" w:lineRule="auto"/>
        <w:ind w:left="360" w:firstLine="0"/>
        <w:rPr/>
      </w:pPr>
      <w:r w:rsidDel="00000000" w:rsidR="00000000" w:rsidRPr="00000000">
        <w:rPr>
          <w:rtl w:val="0"/>
        </w:rPr>
      </w:r>
    </w:p>
    <w:p w:rsidR="00000000" w:rsidDel="00000000" w:rsidP="00000000" w:rsidRDefault="00000000" w:rsidRPr="00000000" w14:paraId="0000070E">
      <w:pPr>
        <w:spacing w:after="0" w:lineRule="auto"/>
        <w:ind w:left="360" w:firstLine="0"/>
        <w:rPr/>
      </w:pPr>
      <w:r w:rsidDel="00000000" w:rsidR="00000000" w:rsidRPr="00000000">
        <w:rPr>
          <w:rtl w:val="0"/>
        </w:rPr>
        <w:t xml:space="preserve">KEITH (as Fero): You’re new?</w:t>
      </w:r>
    </w:p>
    <w:p w:rsidR="00000000" w:rsidDel="00000000" w:rsidP="00000000" w:rsidRDefault="00000000" w:rsidRPr="00000000" w14:paraId="0000070F">
      <w:pPr>
        <w:spacing w:after="0" w:lineRule="auto"/>
        <w:ind w:left="360" w:firstLine="0"/>
        <w:rPr/>
      </w:pPr>
      <w:r w:rsidDel="00000000" w:rsidR="00000000" w:rsidRPr="00000000">
        <w:rPr>
          <w:rtl w:val="0"/>
        </w:rPr>
      </w:r>
    </w:p>
    <w:p w:rsidR="00000000" w:rsidDel="00000000" w:rsidP="00000000" w:rsidRDefault="00000000" w:rsidRPr="00000000" w14:paraId="00000710">
      <w:pPr>
        <w:spacing w:after="0" w:lineRule="auto"/>
        <w:ind w:left="360" w:firstLine="0"/>
        <w:rPr/>
      </w:pPr>
      <w:r w:rsidDel="00000000" w:rsidR="00000000" w:rsidRPr="00000000">
        <w:rPr>
          <w:rtl w:val="0"/>
        </w:rPr>
        <w:t xml:space="preserve">AUSTIN (as Birds): We found this. This is ours now.</w:t>
      </w:r>
    </w:p>
    <w:p w:rsidR="00000000" w:rsidDel="00000000" w:rsidP="00000000" w:rsidRDefault="00000000" w:rsidRPr="00000000" w14:paraId="00000711">
      <w:pPr>
        <w:spacing w:after="0" w:lineRule="auto"/>
        <w:ind w:left="360" w:firstLine="0"/>
        <w:rPr/>
      </w:pPr>
      <w:r w:rsidDel="00000000" w:rsidR="00000000" w:rsidRPr="00000000">
        <w:rPr>
          <w:rtl w:val="0"/>
        </w:rPr>
      </w:r>
    </w:p>
    <w:p w:rsidR="00000000" w:rsidDel="00000000" w:rsidP="00000000" w:rsidRDefault="00000000" w:rsidRPr="00000000" w14:paraId="00000712">
      <w:pPr>
        <w:spacing w:after="0" w:lineRule="auto"/>
        <w:ind w:left="360" w:firstLine="0"/>
        <w:rPr/>
      </w:pPr>
      <w:r w:rsidDel="00000000" w:rsidR="00000000" w:rsidRPr="00000000">
        <w:rPr>
          <w:rtl w:val="0"/>
        </w:rPr>
        <w:t xml:space="preserve">KEITH (as Fero): Oh okay, you h- like, do you mind if my friends and I, if we, like, go in here?</w:t>
      </w:r>
    </w:p>
    <w:p w:rsidR="00000000" w:rsidDel="00000000" w:rsidP="00000000" w:rsidRDefault="00000000" w:rsidRPr="00000000" w14:paraId="00000713">
      <w:pPr>
        <w:spacing w:after="0" w:lineRule="auto"/>
        <w:ind w:left="360" w:firstLine="0"/>
        <w:rPr/>
      </w:pPr>
      <w:r w:rsidDel="00000000" w:rsidR="00000000" w:rsidRPr="00000000">
        <w:rPr>
          <w:rtl w:val="0"/>
        </w:rPr>
      </w:r>
    </w:p>
    <w:p w:rsidR="00000000" w:rsidDel="00000000" w:rsidP="00000000" w:rsidRDefault="00000000" w:rsidRPr="00000000" w14:paraId="00000714">
      <w:pPr>
        <w:spacing w:after="0" w:lineRule="auto"/>
        <w:ind w:left="360" w:firstLine="0"/>
        <w:rPr/>
      </w:pPr>
      <w:r w:rsidDel="00000000" w:rsidR="00000000" w:rsidRPr="00000000">
        <w:rPr>
          <w:rtl w:val="0"/>
        </w:rPr>
        <w:t xml:space="preserve">AUSTIN (as Birds): Will you eat?</w:t>
      </w:r>
    </w:p>
    <w:p w:rsidR="00000000" w:rsidDel="00000000" w:rsidP="00000000" w:rsidRDefault="00000000" w:rsidRPr="00000000" w14:paraId="00000715">
      <w:pPr>
        <w:spacing w:after="0" w:lineRule="auto"/>
        <w:ind w:left="360" w:firstLine="0"/>
        <w:rPr/>
      </w:pPr>
      <w:r w:rsidDel="00000000" w:rsidR="00000000" w:rsidRPr="00000000">
        <w:rPr>
          <w:rtl w:val="0"/>
        </w:rPr>
      </w:r>
    </w:p>
    <w:p w:rsidR="00000000" w:rsidDel="00000000" w:rsidP="00000000" w:rsidRDefault="00000000" w:rsidRPr="00000000" w14:paraId="00000716">
      <w:pPr>
        <w:spacing w:after="0" w:lineRule="auto"/>
        <w:ind w:left="360" w:firstLine="0"/>
        <w:rPr/>
      </w:pPr>
      <w:r w:rsidDel="00000000" w:rsidR="00000000" w:rsidRPr="00000000">
        <w:rPr>
          <w:rtl w:val="0"/>
        </w:rPr>
        <w:t xml:space="preserve">KEITH (as Fero): [pause] Will I eat - some of this?</w:t>
      </w:r>
    </w:p>
    <w:p w:rsidR="00000000" w:rsidDel="00000000" w:rsidP="00000000" w:rsidRDefault="00000000" w:rsidRPr="00000000" w14:paraId="00000717">
      <w:pPr>
        <w:spacing w:after="0" w:lineRule="auto"/>
        <w:ind w:left="360" w:firstLine="0"/>
        <w:rPr/>
      </w:pPr>
      <w:r w:rsidDel="00000000" w:rsidR="00000000" w:rsidRPr="00000000">
        <w:rPr>
          <w:rtl w:val="0"/>
        </w:rPr>
      </w:r>
    </w:p>
    <w:p w:rsidR="00000000" w:rsidDel="00000000" w:rsidP="00000000" w:rsidRDefault="00000000" w:rsidRPr="00000000" w14:paraId="00000718">
      <w:pPr>
        <w:spacing w:after="0" w:lineRule="auto"/>
        <w:ind w:left="360" w:firstLine="0"/>
        <w:rPr/>
      </w:pPr>
      <w:r w:rsidDel="00000000" w:rsidR="00000000" w:rsidRPr="00000000">
        <w:rPr>
          <w:rtl w:val="0"/>
        </w:rPr>
        <w:t xml:space="preserve">AUSTIN (as Birds): Will you eat our food?</w:t>
      </w:r>
    </w:p>
    <w:p w:rsidR="00000000" w:rsidDel="00000000" w:rsidP="00000000" w:rsidRDefault="00000000" w:rsidRPr="00000000" w14:paraId="00000719">
      <w:pPr>
        <w:spacing w:after="0" w:lineRule="auto"/>
        <w:ind w:left="360" w:firstLine="0"/>
        <w:rPr/>
      </w:pPr>
      <w:r w:rsidDel="00000000" w:rsidR="00000000" w:rsidRPr="00000000">
        <w:rPr>
          <w:rtl w:val="0"/>
        </w:rPr>
      </w:r>
    </w:p>
    <w:p w:rsidR="00000000" w:rsidDel="00000000" w:rsidP="00000000" w:rsidRDefault="00000000" w:rsidRPr="00000000" w14:paraId="0000071A">
      <w:pPr>
        <w:spacing w:after="0" w:lineRule="auto"/>
        <w:ind w:left="360" w:firstLine="0"/>
        <w:rPr/>
      </w:pPr>
      <w:r w:rsidDel="00000000" w:rsidR="00000000" w:rsidRPr="00000000">
        <w:rPr>
          <w:rtl w:val="0"/>
        </w:rPr>
        <w:t xml:space="preserve">KEITH (as Fero): No, no, no, no.</w:t>
      </w:r>
    </w:p>
    <w:p w:rsidR="00000000" w:rsidDel="00000000" w:rsidP="00000000" w:rsidRDefault="00000000" w:rsidRPr="00000000" w14:paraId="0000071B">
      <w:pPr>
        <w:spacing w:after="0" w:lineRule="auto"/>
        <w:ind w:left="0" w:firstLine="0"/>
        <w:rPr/>
      </w:pPr>
      <w:r w:rsidDel="00000000" w:rsidR="00000000" w:rsidRPr="00000000">
        <w:rPr>
          <w:rtl w:val="0"/>
        </w:rPr>
      </w:r>
    </w:p>
    <w:p w:rsidR="00000000" w:rsidDel="00000000" w:rsidP="00000000" w:rsidRDefault="00000000" w:rsidRPr="00000000" w14:paraId="0000071C">
      <w:pPr>
        <w:spacing w:after="0" w:lineRule="auto"/>
        <w:ind w:left="0" w:firstLine="0"/>
        <w:rPr/>
      </w:pPr>
      <w:r w:rsidDel="00000000" w:rsidR="00000000" w:rsidRPr="00000000">
        <w:rPr>
          <w:rtl w:val="0"/>
        </w:rPr>
        <w:t xml:space="preserve">AUSTIN: You - you can’t tell if they mean, hey, do you want a bite? Or if they mean, hey, are you gonna steal our food. It’s one of the two! [JACK laughs]</w:t>
      </w:r>
    </w:p>
    <w:p w:rsidR="00000000" w:rsidDel="00000000" w:rsidP="00000000" w:rsidRDefault="00000000" w:rsidRPr="00000000" w14:paraId="0000071D">
      <w:pPr>
        <w:spacing w:after="0" w:lineRule="auto"/>
        <w:ind w:left="0" w:firstLine="0"/>
        <w:rPr/>
      </w:pPr>
      <w:r w:rsidDel="00000000" w:rsidR="00000000" w:rsidRPr="00000000">
        <w:rPr>
          <w:rtl w:val="0"/>
        </w:rPr>
      </w:r>
    </w:p>
    <w:p w:rsidR="00000000" w:rsidDel="00000000" w:rsidP="00000000" w:rsidRDefault="00000000" w:rsidRPr="00000000" w14:paraId="0000071E">
      <w:pPr>
        <w:spacing w:after="0" w:lineRule="auto"/>
        <w:ind w:left="0" w:firstLine="0"/>
        <w:rPr/>
      </w:pPr>
      <w:r w:rsidDel="00000000" w:rsidR="00000000" w:rsidRPr="00000000">
        <w:rPr>
          <w:rtl w:val="0"/>
        </w:rPr>
        <w:t xml:space="preserve">KEITH: Um, I, I, can I tell them like,</w:t>
      </w:r>
    </w:p>
    <w:p w:rsidR="00000000" w:rsidDel="00000000" w:rsidP="00000000" w:rsidRDefault="00000000" w:rsidRPr="00000000" w14:paraId="0000071F">
      <w:pPr>
        <w:spacing w:after="0" w:lineRule="auto"/>
        <w:ind w:left="360" w:firstLine="0"/>
        <w:rPr/>
      </w:pPr>
      <w:r w:rsidDel="00000000" w:rsidR="00000000" w:rsidRPr="00000000">
        <w:rPr>
          <w:rtl w:val="0"/>
        </w:rPr>
      </w:r>
    </w:p>
    <w:p w:rsidR="00000000" w:rsidDel="00000000" w:rsidP="00000000" w:rsidRDefault="00000000" w:rsidRPr="00000000" w14:paraId="00000720">
      <w:pPr>
        <w:spacing w:after="0" w:lineRule="auto"/>
        <w:ind w:left="360" w:firstLine="0"/>
        <w:rPr/>
      </w:pPr>
      <w:r w:rsidDel="00000000" w:rsidR="00000000" w:rsidRPr="00000000">
        <w:rPr>
          <w:rtl w:val="0"/>
        </w:rPr>
        <w:t xml:space="preserve">(as Fero): I won’t have any more than you want me to have.</w:t>
      </w:r>
    </w:p>
    <w:p w:rsidR="00000000" w:rsidDel="00000000" w:rsidP="00000000" w:rsidRDefault="00000000" w:rsidRPr="00000000" w14:paraId="00000721">
      <w:pPr>
        <w:spacing w:after="0" w:lineRule="auto"/>
        <w:ind w:left="0" w:firstLine="0"/>
        <w:rPr/>
      </w:pPr>
      <w:r w:rsidDel="00000000" w:rsidR="00000000" w:rsidRPr="00000000">
        <w:rPr>
          <w:rtl w:val="0"/>
        </w:rPr>
      </w:r>
    </w:p>
    <w:p w:rsidR="00000000" w:rsidDel="00000000" w:rsidP="00000000" w:rsidRDefault="00000000" w:rsidRPr="00000000" w14:paraId="00000722">
      <w:pPr>
        <w:spacing w:after="0" w:lineRule="auto"/>
        <w:ind w:left="0" w:firstLine="0"/>
        <w:rPr/>
      </w:pPr>
      <w:r w:rsidDel="00000000" w:rsidR="00000000" w:rsidRPr="00000000">
        <w:rPr>
          <w:rtl w:val="0"/>
        </w:rPr>
        <w:t xml:space="preserve">AUSTIN: Sure. They nod, and say,</w:t>
      </w:r>
    </w:p>
    <w:p w:rsidR="00000000" w:rsidDel="00000000" w:rsidP="00000000" w:rsidRDefault="00000000" w:rsidRPr="00000000" w14:paraId="00000723">
      <w:pPr>
        <w:spacing w:after="0" w:lineRule="auto"/>
        <w:ind w:left="360" w:firstLine="0"/>
        <w:rPr/>
      </w:pPr>
      <w:r w:rsidDel="00000000" w:rsidR="00000000" w:rsidRPr="00000000">
        <w:rPr>
          <w:rtl w:val="0"/>
        </w:rPr>
      </w:r>
    </w:p>
    <w:p w:rsidR="00000000" w:rsidDel="00000000" w:rsidP="00000000" w:rsidRDefault="00000000" w:rsidRPr="00000000" w14:paraId="00000724">
      <w:pPr>
        <w:spacing w:after="0" w:lineRule="auto"/>
        <w:ind w:left="360" w:firstLine="0"/>
        <w:rPr/>
      </w:pPr>
      <w:r w:rsidDel="00000000" w:rsidR="00000000" w:rsidRPr="00000000">
        <w:rPr>
          <w:rtl w:val="0"/>
        </w:rPr>
        <w:t xml:space="preserve">(as Birds): Okay! Okay!</w:t>
      </w:r>
    </w:p>
    <w:p w:rsidR="00000000" w:rsidDel="00000000" w:rsidP="00000000" w:rsidRDefault="00000000" w:rsidRPr="00000000" w14:paraId="00000725">
      <w:pPr>
        <w:spacing w:after="0" w:lineRule="auto"/>
        <w:ind w:left="0" w:firstLine="0"/>
        <w:rPr/>
      </w:pPr>
      <w:r w:rsidDel="00000000" w:rsidR="00000000" w:rsidRPr="00000000">
        <w:rPr>
          <w:rtl w:val="0"/>
        </w:rPr>
      </w:r>
    </w:p>
    <w:p w:rsidR="00000000" w:rsidDel="00000000" w:rsidP="00000000" w:rsidRDefault="00000000" w:rsidRPr="00000000" w14:paraId="00000726">
      <w:pPr>
        <w:spacing w:after="0" w:lineRule="auto"/>
        <w:ind w:left="0" w:firstLine="0"/>
        <w:rPr/>
      </w:pPr>
      <w:r w:rsidDel="00000000" w:rsidR="00000000" w:rsidRPr="00000000">
        <w:rPr>
          <w:rtl w:val="0"/>
        </w:rPr>
        <w:t xml:space="preserve">KEITH: Okay. Uh. Can - I, I’m gonna say, like, </w:t>
      </w:r>
    </w:p>
    <w:p w:rsidR="00000000" w:rsidDel="00000000" w:rsidP="00000000" w:rsidRDefault="00000000" w:rsidRPr="00000000" w14:paraId="00000727">
      <w:pPr>
        <w:spacing w:after="0" w:lineRule="auto"/>
        <w:ind w:left="360" w:firstLine="0"/>
        <w:rPr/>
      </w:pPr>
      <w:r w:rsidDel="00000000" w:rsidR="00000000" w:rsidRPr="00000000">
        <w:rPr>
          <w:rtl w:val="0"/>
        </w:rPr>
      </w:r>
    </w:p>
    <w:p w:rsidR="00000000" w:rsidDel="00000000" w:rsidP="00000000" w:rsidRDefault="00000000" w:rsidRPr="00000000" w14:paraId="00000728">
      <w:pPr>
        <w:spacing w:after="0" w:lineRule="auto"/>
        <w:ind w:left="360" w:firstLine="0"/>
        <w:rPr/>
      </w:pPr>
      <w:r w:rsidDel="00000000" w:rsidR="00000000" w:rsidRPr="00000000">
        <w:rPr>
          <w:rtl w:val="0"/>
        </w:rPr>
        <w:t xml:space="preserve">(as Fero): Hey, I’m gonna, I’m gonna go back down there with my friends. [AUSTIN laughs]</w:t>
      </w:r>
    </w:p>
    <w:p w:rsidR="00000000" w:rsidDel="00000000" w:rsidP="00000000" w:rsidRDefault="00000000" w:rsidRPr="00000000" w14:paraId="00000729">
      <w:pPr>
        <w:spacing w:after="0" w:lineRule="auto"/>
        <w:ind w:left="360" w:firstLine="0"/>
        <w:rPr/>
      </w:pPr>
      <w:r w:rsidDel="00000000" w:rsidR="00000000" w:rsidRPr="00000000">
        <w:rPr>
          <w:rtl w:val="0"/>
        </w:rPr>
      </w:r>
    </w:p>
    <w:p w:rsidR="00000000" w:rsidDel="00000000" w:rsidP="00000000" w:rsidRDefault="00000000" w:rsidRPr="00000000" w14:paraId="0000072A">
      <w:pPr>
        <w:spacing w:after="0" w:lineRule="auto"/>
        <w:ind w:left="360" w:firstLine="0"/>
        <w:rPr/>
      </w:pPr>
      <w:r w:rsidDel="00000000" w:rsidR="00000000" w:rsidRPr="00000000">
        <w:rPr>
          <w:rtl w:val="0"/>
        </w:rPr>
        <w:t xml:space="preserve">AUSTIN (as Birds): Okay! Okay!</w:t>
      </w:r>
    </w:p>
    <w:p w:rsidR="00000000" w:rsidDel="00000000" w:rsidP="00000000" w:rsidRDefault="00000000" w:rsidRPr="00000000" w14:paraId="0000072B">
      <w:pPr>
        <w:spacing w:after="0" w:lineRule="auto"/>
        <w:ind w:left="360" w:firstLine="0"/>
        <w:rPr/>
      </w:pPr>
      <w:r w:rsidDel="00000000" w:rsidR="00000000" w:rsidRPr="00000000">
        <w:rPr>
          <w:rtl w:val="0"/>
        </w:rPr>
      </w:r>
    </w:p>
    <w:p w:rsidR="00000000" w:rsidDel="00000000" w:rsidP="00000000" w:rsidRDefault="00000000" w:rsidRPr="00000000" w14:paraId="0000072C">
      <w:pPr>
        <w:spacing w:after="0" w:lineRule="auto"/>
        <w:ind w:left="360" w:firstLine="0"/>
        <w:rPr/>
      </w:pPr>
      <w:r w:rsidDel="00000000" w:rsidR="00000000" w:rsidRPr="00000000">
        <w:rPr>
          <w:rtl w:val="0"/>
        </w:rPr>
        <w:t xml:space="preserve">KEITH (as Fero): Okay. [laughs] Cool. [ALI laughs] Thanks. See you later, thanks for the help.</w:t>
      </w:r>
    </w:p>
    <w:p w:rsidR="00000000" w:rsidDel="00000000" w:rsidP="00000000" w:rsidRDefault="00000000" w:rsidRPr="00000000" w14:paraId="0000072D">
      <w:pPr>
        <w:spacing w:after="0" w:lineRule="auto"/>
        <w:ind w:left="360" w:firstLine="0"/>
        <w:rPr/>
      </w:pPr>
      <w:r w:rsidDel="00000000" w:rsidR="00000000" w:rsidRPr="00000000">
        <w:rPr>
          <w:rtl w:val="0"/>
        </w:rPr>
      </w:r>
    </w:p>
    <w:p w:rsidR="00000000" w:rsidDel="00000000" w:rsidP="00000000" w:rsidRDefault="00000000" w:rsidRPr="00000000" w14:paraId="0000072E">
      <w:pPr>
        <w:spacing w:after="0" w:lineRule="auto"/>
        <w:ind w:left="360" w:firstLine="0"/>
        <w:rPr/>
      </w:pPr>
      <w:r w:rsidDel="00000000" w:rsidR="00000000" w:rsidRPr="00000000">
        <w:rPr>
          <w:rtl w:val="0"/>
        </w:rPr>
        <w:t xml:space="preserve">AUSTIN (as Birds): Mm!</w:t>
      </w:r>
    </w:p>
    <w:p w:rsidR="00000000" w:rsidDel="00000000" w:rsidP="00000000" w:rsidRDefault="00000000" w:rsidRPr="00000000" w14:paraId="0000072F">
      <w:pPr>
        <w:spacing w:after="0" w:lineRule="auto"/>
        <w:ind w:left="360" w:firstLine="0"/>
        <w:rPr/>
      </w:pPr>
      <w:r w:rsidDel="00000000" w:rsidR="00000000" w:rsidRPr="00000000">
        <w:rPr>
          <w:rtl w:val="0"/>
        </w:rPr>
      </w:r>
    </w:p>
    <w:p w:rsidR="00000000" w:rsidDel="00000000" w:rsidP="00000000" w:rsidRDefault="00000000" w:rsidRPr="00000000" w14:paraId="00000730">
      <w:pPr>
        <w:spacing w:after="0" w:lineRule="auto"/>
        <w:ind w:left="360" w:firstLine="0"/>
        <w:rPr/>
      </w:pPr>
      <w:r w:rsidDel="00000000" w:rsidR="00000000" w:rsidRPr="00000000">
        <w:rPr>
          <w:rtl w:val="0"/>
        </w:rPr>
        <w:t xml:space="preserve">KEITH (as Fero): Okay.</w:t>
      </w:r>
    </w:p>
    <w:p w:rsidR="00000000" w:rsidDel="00000000" w:rsidP="00000000" w:rsidRDefault="00000000" w:rsidRPr="00000000" w14:paraId="00000731">
      <w:pPr>
        <w:spacing w:after="0" w:lineRule="auto"/>
        <w:ind w:left="360" w:firstLine="0"/>
        <w:rPr/>
      </w:pPr>
      <w:r w:rsidDel="00000000" w:rsidR="00000000" w:rsidRPr="00000000">
        <w:rPr>
          <w:rtl w:val="0"/>
        </w:rPr>
      </w:r>
    </w:p>
    <w:p w:rsidR="00000000" w:rsidDel="00000000" w:rsidP="00000000" w:rsidRDefault="00000000" w:rsidRPr="00000000" w14:paraId="00000732">
      <w:pPr>
        <w:spacing w:after="0" w:lineRule="auto"/>
        <w:ind w:left="360" w:firstLine="0"/>
        <w:rPr/>
      </w:pPr>
      <w:r w:rsidDel="00000000" w:rsidR="00000000" w:rsidRPr="00000000">
        <w:rPr>
          <w:rtl w:val="0"/>
        </w:rPr>
        <w:t xml:space="preserve">AUSTIN (as Birds): Rahrahrahrahrahrah [aggressive eating noises]. [laughter]</w:t>
      </w:r>
    </w:p>
    <w:p w:rsidR="00000000" w:rsidDel="00000000" w:rsidP="00000000" w:rsidRDefault="00000000" w:rsidRPr="00000000" w14:paraId="00000733">
      <w:pPr>
        <w:spacing w:after="0" w:lineRule="auto"/>
        <w:ind w:left="0" w:firstLine="0"/>
        <w:rPr/>
      </w:pPr>
      <w:r w:rsidDel="00000000" w:rsidR="00000000" w:rsidRPr="00000000">
        <w:rPr>
          <w:rtl w:val="0"/>
        </w:rPr>
      </w:r>
    </w:p>
    <w:p w:rsidR="00000000" w:rsidDel="00000000" w:rsidP="00000000" w:rsidRDefault="00000000" w:rsidRPr="00000000" w14:paraId="00000734">
      <w:pPr>
        <w:spacing w:after="0" w:lineRule="auto"/>
        <w:ind w:left="0" w:firstLine="0"/>
        <w:rPr/>
      </w:pPr>
      <w:r w:rsidDel="00000000" w:rsidR="00000000" w:rsidRPr="00000000">
        <w:rPr>
          <w:rtl w:val="0"/>
        </w:rPr>
        <w:t xml:space="preserve">AUSTIN: [cross] Digging into this corpse again.</w:t>
      </w:r>
    </w:p>
    <w:p w:rsidR="00000000" w:rsidDel="00000000" w:rsidP="00000000" w:rsidRDefault="00000000" w:rsidRPr="00000000" w14:paraId="00000735">
      <w:pPr>
        <w:spacing w:after="0" w:lineRule="auto"/>
        <w:ind w:left="0" w:firstLine="0"/>
        <w:rPr/>
      </w:pPr>
      <w:r w:rsidDel="00000000" w:rsidR="00000000" w:rsidRPr="00000000">
        <w:rPr>
          <w:rtl w:val="0"/>
        </w:rPr>
      </w:r>
    </w:p>
    <w:p w:rsidR="00000000" w:rsidDel="00000000" w:rsidP="00000000" w:rsidRDefault="00000000" w:rsidRPr="00000000" w14:paraId="00000736">
      <w:pPr>
        <w:spacing w:after="0" w:lineRule="auto"/>
        <w:ind w:left="0" w:firstLine="0"/>
        <w:rPr/>
      </w:pPr>
      <w:r w:rsidDel="00000000" w:rsidR="00000000" w:rsidRPr="00000000">
        <w:rPr>
          <w:rtl w:val="0"/>
        </w:rPr>
        <w:t xml:space="preserve">KEITH: [cross] And then I go - I go back to everybody, and I let them know like, like I don’t, hushed tones! Like,</w:t>
      </w:r>
    </w:p>
    <w:p w:rsidR="00000000" w:rsidDel="00000000" w:rsidP="00000000" w:rsidRDefault="00000000" w:rsidRPr="00000000" w14:paraId="00000737">
      <w:pPr>
        <w:spacing w:after="0" w:lineRule="auto"/>
        <w:ind w:left="360" w:firstLine="0"/>
        <w:rPr/>
      </w:pPr>
      <w:r w:rsidDel="00000000" w:rsidR="00000000" w:rsidRPr="00000000">
        <w:rPr>
          <w:rtl w:val="0"/>
        </w:rPr>
      </w:r>
    </w:p>
    <w:p w:rsidR="00000000" w:rsidDel="00000000" w:rsidP="00000000" w:rsidRDefault="00000000" w:rsidRPr="00000000" w14:paraId="00000738">
      <w:pPr>
        <w:spacing w:after="0" w:lineRule="auto"/>
        <w:ind w:left="360" w:firstLine="0"/>
        <w:rPr/>
      </w:pPr>
      <w:r w:rsidDel="00000000" w:rsidR="00000000" w:rsidRPr="00000000">
        <w:rPr>
          <w:rtl w:val="0"/>
        </w:rPr>
        <w:t xml:space="preserve">KEITH (as Fero): Those were [laughs] okay. Those birds don’t know much, they’re a little weird [laughter], don’t eat anything. [laughs] Don’t...</w:t>
      </w:r>
    </w:p>
    <w:p w:rsidR="00000000" w:rsidDel="00000000" w:rsidP="00000000" w:rsidRDefault="00000000" w:rsidRPr="00000000" w14:paraId="00000739">
      <w:pPr>
        <w:spacing w:after="0" w:lineRule="auto"/>
        <w:ind w:left="0" w:firstLine="0"/>
        <w:rPr/>
      </w:pPr>
      <w:r w:rsidDel="00000000" w:rsidR="00000000" w:rsidRPr="00000000">
        <w:rPr>
          <w:rtl w:val="0"/>
        </w:rPr>
      </w:r>
    </w:p>
    <w:p w:rsidR="00000000" w:rsidDel="00000000" w:rsidP="00000000" w:rsidRDefault="00000000" w:rsidRPr="00000000" w14:paraId="0000073A">
      <w:pPr>
        <w:spacing w:after="0" w:lineRule="auto"/>
        <w:ind w:left="0" w:firstLine="0"/>
        <w:rPr/>
      </w:pPr>
      <w:r w:rsidDel="00000000" w:rsidR="00000000" w:rsidRPr="00000000">
        <w:rPr>
          <w:rtl w:val="0"/>
        </w:rPr>
        <w:t xml:space="preserve">AUSTIN: [pause] Alright, [cross] so, you’re on,</w:t>
      </w:r>
    </w:p>
    <w:p w:rsidR="00000000" w:rsidDel="00000000" w:rsidP="00000000" w:rsidRDefault="00000000" w:rsidRPr="00000000" w14:paraId="0000073B">
      <w:pPr>
        <w:spacing w:after="0" w:lineRule="auto"/>
        <w:ind w:left="0" w:firstLine="0"/>
        <w:rPr/>
      </w:pPr>
      <w:r w:rsidDel="00000000" w:rsidR="00000000" w:rsidRPr="00000000">
        <w:rPr>
          <w:rtl w:val="0"/>
        </w:rPr>
      </w:r>
    </w:p>
    <w:p w:rsidR="00000000" w:rsidDel="00000000" w:rsidP="00000000" w:rsidRDefault="00000000" w:rsidRPr="00000000" w14:paraId="0000073C">
      <w:pPr>
        <w:spacing w:after="0" w:lineRule="auto"/>
        <w:ind w:left="0" w:firstLine="0"/>
        <w:rPr/>
      </w:pPr>
      <w:r w:rsidDel="00000000" w:rsidR="00000000" w:rsidRPr="00000000">
        <w:rPr>
          <w:rtl w:val="0"/>
        </w:rPr>
        <w:t xml:space="preserve">JACK: [cross] Um…</w:t>
      </w:r>
    </w:p>
    <w:p w:rsidR="00000000" w:rsidDel="00000000" w:rsidP="00000000" w:rsidRDefault="00000000" w:rsidRPr="00000000" w14:paraId="0000073D">
      <w:pPr>
        <w:spacing w:after="0" w:lineRule="auto"/>
        <w:ind w:left="0" w:firstLine="0"/>
        <w:rPr/>
      </w:pPr>
      <w:r w:rsidDel="00000000" w:rsidR="00000000" w:rsidRPr="00000000">
        <w:rPr>
          <w:rtl w:val="0"/>
        </w:rPr>
      </w:r>
    </w:p>
    <w:p w:rsidR="00000000" w:rsidDel="00000000" w:rsidP="00000000" w:rsidRDefault="00000000" w:rsidRPr="00000000" w14:paraId="0000073E">
      <w:pPr>
        <w:spacing w:after="0" w:lineRule="auto"/>
        <w:ind w:left="0" w:firstLine="0"/>
        <w:rPr/>
      </w:pPr>
      <w:r w:rsidDel="00000000" w:rsidR="00000000" w:rsidRPr="00000000">
        <w:rPr>
          <w:rtl w:val="0"/>
        </w:rPr>
        <w:t xml:space="preserve">AUSTIN: everyone’s, everyone’s equipped, uh. What’s up, Lem.</w:t>
      </w:r>
    </w:p>
    <w:p w:rsidR="00000000" w:rsidDel="00000000" w:rsidP="00000000" w:rsidRDefault="00000000" w:rsidRPr="00000000" w14:paraId="0000073F">
      <w:pPr>
        <w:spacing w:after="0" w:lineRule="auto"/>
        <w:ind w:left="0" w:firstLine="0"/>
        <w:rPr/>
      </w:pPr>
      <w:r w:rsidDel="00000000" w:rsidR="00000000" w:rsidRPr="00000000">
        <w:rPr>
          <w:rtl w:val="0"/>
        </w:rPr>
      </w:r>
    </w:p>
    <w:p w:rsidR="00000000" w:rsidDel="00000000" w:rsidP="00000000" w:rsidRDefault="00000000" w:rsidRPr="00000000" w14:paraId="00000740">
      <w:pPr>
        <w:spacing w:after="0" w:lineRule="auto"/>
        <w:ind w:left="0" w:firstLine="0"/>
        <w:rPr/>
      </w:pPr>
      <w:r w:rsidDel="00000000" w:rsidR="00000000" w:rsidRPr="00000000">
        <w:rPr>
          <w:rtl w:val="0"/>
        </w:rPr>
        <w:t xml:space="preserve">JACK: Can I… is there any chance I could consult my Bardic Lore?</w:t>
      </w:r>
    </w:p>
    <w:p w:rsidR="00000000" w:rsidDel="00000000" w:rsidP="00000000" w:rsidRDefault="00000000" w:rsidRPr="00000000" w14:paraId="00000741">
      <w:pPr>
        <w:spacing w:after="0" w:lineRule="auto"/>
        <w:ind w:left="0" w:firstLine="0"/>
        <w:rPr/>
      </w:pPr>
      <w:r w:rsidDel="00000000" w:rsidR="00000000" w:rsidRPr="00000000">
        <w:rPr>
          <w:rtl w:val="0"/>
        </w:rPr>
      </w:r>
    </w:p>
    <w:p w:rsidR="00000000" w:rsidDel="00000000" w:rsidP="00000000" w:rsidRDefault="00000000" w:rsidRPr="00000000" w14:paraId="00000742">
      <w:pPr>
        <w:spacing w:after="0" w:lineRule="auto"/>
        <w:ind w:left="0" w:firstLine="0"/>
        <w:rPr/>
      </w:pPr>
      <w:r w:rsidDel="00000000" w:rsidR="00000000" w:rsidRPr="00000000">
        <w:rPr>
          <w:rtl w:val="0"/>
        </w:rPr>
        <w:t xml:space="preserve">AUSTIN: [cross] Sure, what do you, how’s that work, read that - </w:t>
      </w:r>
    </w:p>
    <w:p w:rsidR="00000000" w:rsidDel="00000000" w:rsidP="00000000" w:rsidRDefault="00000000" w:rsidRPr="00000000" w14:paraId="00000743">
      <w:pPr>
        <w:spacing w:after="0" w:lineRule="auto"/>
        <w:ind w:left="0" w:firstLine="0"/>
        <w:rPr/>
      </w:pPr>
      <w:r w:rsidDel="00000000" w:rsidR="00000000" w:rsidRPr="00000000">
        <w:rPr>
          <w:rtl w:val="0"/>
        </w:rPr>
      </w:r>
    </w:p>
    <w:p w:rsidR="00000000" w:rsidDel="00000000" w:rsidP="00000000" w:rsidRDefault="00000000" w:rsidRPr="00000000" w14:paraId="00000744">
      <w:pPr>
        <w:spacing w:after="0" w:lineRule="auto"/>
        <w:ind w:left="0" w:firstLine="0"/>
        <w:rPr/>
      </w:pPr>
      <w:r w:rsidDel="00000000" w:rsidR="00000000" w:rsidRPr="00000000">
        <w:rPr>
          <w:rtl w:val="0"/>
        </w:rPr>
        <w:t xml:space="preserve">JACK: [cross] This seems like an important like-</w:t>
      </w:r>
    </w:p>
    <w:p w:rsidR="00000000" w:rsidDel="00000000" w:rsidP="00000000" w:rsidRDefault="00000000" w:rsidRPr="00000000" w14:paraId="00000745">
      <w:pPr>
        <w:spacing w:after="0" w:lineRule="auto"/>
        <w:ind w:left="0" w:firstLine="0"/>
        <w:rPr/>
      </w:pPr>
      <w:r w:rsidDel="00000000" w:rsidR="00000000" w:rsidRPr="00000000">
        <w:rPr>
          <w:rtl w:val="0"/>
        </w:rPr>
      </w:r>
    </w:p>
    <w:p w:rsidR="00000000" w:rsidDel="00000000" w:rsidP="00000000" w:rsidRDefault="00000000" w:rsidRPr="00000000" w14:paraId="00000746">
      <w:pPr>
        <w:spacing w:after="0" w:lineRule="auto"/>
        <w:ind w:left="0" w:firstLine="0"/>
        <w:rPr/>
      </w:pPr>
      <w:r w:rsidDel="00000000" w:rsidR="00000000" w:rsidRPr="00000000">
        <w:rPr>
          <w:rtl w:val="0"/>
        </w:rPr>
        <w:t xml:space="preserve">AUSTIN: Read that </w:t>
      </w:r>
      <w:ins w:author="Ellie M" w:id="2" w:date="2020-07-08T05:21:24Z">
        <w:r w:rsidDel="00000000" w:rsidR="00000000" w:rsidRPr="00000000">
          <w:rPr>
            <w:rtl w:val="0"/>
          </w:rPr>
          <w:t xml:space="preserve">move</w:t>
        </w:r>
      </w:ins>
      <w:del w:author="Ellie M" w:id="2" w:date="2020-07-08T05:21:24Z">
        <w:r w:rsidDel="00000000" w:rsidR="00000000" w:rsidRPr="00000000">
          <w:rPr>
            <w:rtl w:val="0"/>
          </w:rPr>
          <w:delText xml:space="preserve">note</w:delText>
        </w:r>
      </w:del>
      <w:r w:rsidDel="00000000" w:rsidR="00000000" w:rsidRPr="00000000">
        <w:rPr>
          <w:rtl w:val="0"/>
        </w:rPr>
        <w:t xml:space="preserve"> to me.</w:t>
      </w:r>
    </w:p>
    <w:p w:rsidR="00000000" w:rsidDel="00000000" w:rsidP="00000000" w:rsidRDefault="00000000" w:rsidRPr="00000000" w14:paraId="00000747">
      <w:pPr>
        <w:spacing w:after="0" w:lineRule="auto"/>
        <w:ind w:left="0" w:firstLine="0"/>
        <w:rPr/>
      </w:pPr>
      <w:r w:rsidDel="00000000" w:rsidR="00000000" w:rsidRPr="00000000">
        <w:rPr>
          <w:rtl w:val="0"/>
        </w:rPr>
      </w:r>
    </w:p>
    <w:p w:rsidR="00000000" w:rsidDel="00000000" w:rsidP="00000000" w:rsidRDefault="00000000" w:rsidRPr="00000000" w14:paraId="00000748">
      <w:pPr>
        <w:spacing w:after="0" w:lineRule="auto"/>
        <w:ind w:left="0" w:firstLine="0"/>
        <w:rPr/>
      </w:pPr>
      <w:r w:rsidDel="00000000" w:rsidR="00000000" w:rsidRPr="00000000">
        <w:rPr>
          <w:rtl w:val="0"/>
        </w:rPr>
        <w:t xml:space="preserve">JACK: Um. When you first encounter an important creature, location, or item covered by your </w:t>
      </w:r>
    </w:p>
    <w:p w:rsidR="00000000" w:rsidDel="00000000" w:rsidP="00000000" w:rsidRDefault="00000000" w:rsidRPr="00000000" w14:paraId="00000749">
      <w:pPr>
        <w:spacing w:after="0" w:lineRule="auto"/>
        <w:ind w:left="0" w:firstLine="0"/>
        <w:rPr/>
      </w:pPr>
      <w:r w:rsidDel="00000000" w:rsidR="00000000" w:rsidRPr="00000000">
        <w:rPr>
          <w:rtl w:val="0"/>
        </w:rPr>
        <w:t xml:space="preserve">Bardic Lore,</w:t>
      </w:r>
    </w:p>
    <w:p w:rsidR="00000000" w:rsidDel="00000000" w:rsidP="00000000" w:rsidRDefault="00000000" w:rsidRPr="00000000" w14:paraId="0000074A">
      <w:pPr>
        <w:spacing w:after="0" w:lineRule="auto"/>
        <w:ind w:left="0" w:firstLine="0"/>
        <w:rPr/>
      </w:pPr>
      <w:r w:rsidDel="00000000" w:rsidR="00000000" w:rsidRPr="00000000">
        <w:rPr>
          <w:rtl w:val="0"/>
        </w:rPr>
      </w:r>
    </w:p>
    <w:p w:rsidR="00000000" w:rsidDel="00000000" w:rsidP="00000000" w:rsidRDefault="00000000" w:rsidRPr="00000000" w14:paraId="0000074B">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74C">
      <w:pPr>
        <w:spacing w:after="0" w:lineRule="auto"/>
        <w:ind w:left="0" w:firstLine="0"/>
        <w:rPr/>
      </w:pPr>
      <w:r w:rsidDel="00000000" w:rsidR="00000000" w:rsidRPr="00000000">
        <w:rPr>
          <w:rtl w:val="0"/>
        </w:rPr>
      </w:r>
    </w:p>
    <w:p w:rsidR="00000000" w:rsidDel="00000000" w:rsidP="00000000" w:rsidRDefault="00000000" w:rsidRPr="00000000" w14:paraId="0000074D">
      <w:pPr>
        <w:spacing w:after="0" w:lineRule="auto"/>
        <w:ind w:left="0" w:firstLine="0"/>
        <w:rPr/>
      </w:pPr>
      <w:r w:rsidDel="00000000" w:rsidR="00000000" w:rsidRPr="00000000">
        <w:rPr>
          <w:rtl w:val="0"/>
        </w:rPr>
        <w:t xml:space="preserve">JACK: which in this case is Grand Histories of the Known World. You can ask the GM any one question about it, the GM will answer truthfully.</w:t>
      </w:r>
    </w:p>
    <w:p w:rsidR="00000000" w:rsidDel="00000000" w:rsidP="00000000" w:rsidRDefault="00000000" w:rsidRPr="00000000" w14:paraId="0000074E">
      <w:pPr>
        <w:spacing w:after="0" w:lineRule="auto"/>
        <w:ind w:left="0" w:firstLine="0"/>
        <w:rPr/>
      </w:pPr>
      <w:r w:rsidDel="00000000" w:rsidR="00000000" w:rsidRPr="00000000">
        <w:rPr>
          <w:rtl w:val="0"/>
        </w:rPr>
      </w:r>
    </w:p>
    <w:p w:rsidR="00000000" w:rsidDel="00000000" w:rsidP="00000000" w:rsidRDefault="00000000" w:rsidRPr="00000000" w14:paraId="0000074F">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750">
      <w:pPr>
        <w:spacing w:after="0" w:lineRule="auto"/>
        <w:ind w:left="0" w:firstLine="0"/>
        <w:rPr/>
      </w:pPr>
      <w:r w:rsidDel="00000000" w:rsidR="00000000" w:rsidRPr="00000000">
        <w:rPr>
          <w:rtl w:val="0"/>
        </w:rPr>
      </w:r>
    </w:p>
    <w:p w:rsidR="00000000" w:rsidDel="00000000" w:rsidP="00000000" w:rsidRDefault="00000000" w:rsidRPr="00000000" w14:paraId="00000751">
      <w:pPr>
        <w:spacing w:after="0" w:lineRule="auto"/>
        <w:ind w:left="0" w:firstLine="0"/>
        <w:rPr/>
      </w:pPr>
      <w:r w:rsidDel="00000000" w:rsidR="00000000" w:rsidRPr="00000000">
        <w:rPr>
          <w:rtl w:val="0"/>
        </w:rPr>
        <w:t xml:space="preserve">JACK: The GM may then ask you what tale, song, or legend you heard that information in. </w:t>
      </w:r>
    </w:p>
    <w:p w:rsidR="00000000" w:rsidDel="00000000" w:rsidP="00000000" w:rsidRDefault="00000000" w:rsidRPr="00000000" w14:paraId="00000752">
      <w:pPr>
        <w:spacing w:after="0" w:lineRule="auto"/>
        <w:ind w:left="0" w:firstLine="0"/>
        <w:rPr/>
      </w:pPr>
      <w:r w:rsidDel="00000000" w:rsidR="00000000" w:rsidRPr="00000000">
        <w:rPr>
          <w:rtl w:val="0"/>
        </w:rPr>
      </w:r>
    </w:p>
    <w:p w:rsidR="00000000" w:rsidDel="00000000" w:rsidP="00000000" w:rsidRDefault="00000000" w:rsidRPr="00000000" w14:paraId="00000753">
      <w:pPr>
        <w:spacing w:after="0" w:lineRule="auto"/>
        <w:ind w:left="0" w:firstLine="0"/>
        <w:rPr>
          <w:b w:val="1"/>
        </w:rPr>
      </w:pPr>
      <w:r w:rsidDel="00000000" w:rsidR="00000000" w:rsidRPr="00000000">
        <w:rPr>
          <w:b w:val="1"/>
          <w:rtl w:val="0"/>
        </w:rPr>
        <w:t xml:space="preserve">[#00:50:02#]</w:t>
      </w:r>
    </w:p>
    <w:p w:rsidR="00000000" w:rsidDel="00000000" w:rsidP="00000000" w:rsidRDefault="00000000" w:rsidRPr="00000000" w14:paraId="00000754">
      <w:pPr>
        <w:spacing w:after="0" w:lineRule="auto"/>
        <w:ind w:left="0" w:firstLine="0"/>
        <w:rPr/>
      </w:pPr>
      <w:r w:rsidDel="00000000" w:rsidR="00000000" w:rsidRPr="00000000">
        <w:rPr>
          <w:rtl w:val="0"/>
        </w:rPr>
      </w:r>
    </w:p>
    <w:p w:rsidR="00000000" w:rsidDel="00000000" w:rsidP="00000000" w:rsidRDefault="00000000" w:rsidRPr="00000000" w14:paraId="00000755">
      <w:pPr>
        <w:spacing w:after="0" w:lineRule="auto"/>
        <w:ind w:left="0" w:firstLine="0"/>
        <w:rPr/>
      </w:pPr>
      <w:r w:rsidDel="00000000" w:rsidR="00000000" w:rsidRPr="00000000">
        <w:rPr>
          <w:rtl w:val="0"/>
        </w:rPr>
        <w:t xml:space="preserve">AUSTIN: Sure.</w:t>
      </w:r>
    </w:p>
    <w:p w:rsidR="00000000" w:rsidDel="00000000" w:rsidP="00000000" w:rsidRDefault="00000000" w:rsidRPr="00000000" w14:paraId="00000756">
      <w:pPr>
        <w:spacing w:after="0" w:lineRule="auto"/>
        <w:ind w:left="0" w:firstLine="0"/>
        <w:rPr/>
      </w:pPr>
      <w:r w:rsidDel="00000000" w:rsidR="00000000" w:rsidRPr="00000000">
        <w:rPr>
          <w:rtl w:val="0"/>
        </w:rPr>
      </w:r>
    </w:p>
    <w:p w:rsidR="00000000" w:rsidDel="00000000" w:rsidP="00000000" w:rsidRDefault="00000000" w:rsidRPr="00000000" w14:paraId="00000757">
      <w:pPr>
        <w:spacing w:after="0" w:lineRule="auto"/>
        <w:ind w:left="0" w:firstLine="0"/>
        <w:rPr/>
      </w:pPr>
      <w:r w:rsidDel="00000000" w:rsidR="00000000" w:rsidRPr="00000000">
        <w:rPr>
          <w:rtl w:val="0"/>
        </w:rPr>
        <w:t xml:space="preserve">JACK: Um. So the question I’m gonna ask, is just, um. [pause] Ah. [pause] Are events </w:t>
      </w:r>
    </w:p>
    <w:p w:rsidR="00000000" w:rsidDel="00000000" w:rsidP="00000000" w:rsidRDefault="00000000" w:rsidRPr="00000000" w14:paraId="00000758">
      <w:pPr>
        <w:spacing w:after="0" w:lineRule="auto"/>
        <w:ind w:left="0" w:firstLine="0"/>
        <w:rPr/>
      </w:pPr>
      <w:r w:rsidDel="00000000" w:rsidR="00000000" w:rsidRPr="00000000">
        <w:rPr>
          <w:rtl w:val="0"/>
        </w:rPr>
        <w:t xml:space="preserve">surrounding the histories of this tower, or others’ interactions with this tower, recorded in the </w:t>
      </w:r>
    </w:p>
    <w:p w:rsidR="00000000" w:rsidDel="00000000" w:rsidP="00000000" w:rsidRDefault="00000000" w:rsidRPr="00000000" w14:paraId="00000759">
      <w:pPr>
        <w:spacing w:after="0" w:lineRule="auto"/>
        <w:ind w:left="0" w:firstLine="0"/>
        <w:rPr/>
      </w:pPr>
      <w:r w:rsidDel="00000000" w:rsidR="00000000" w:rsidRPr="00000000">
        <w:rPr>
          <w:rtl w:val="0"/>
        </w:rPr>
        <w:t xml:space="preserve">Archives? Essentially, is this something that the organization knows about, even if I don’t?</w:t>
      </w:r>
    </w:p>
    <w:p w:rsidR="00000000" w:rsidDel="00000000" w:rsidP="00000000" w:rsidRDefault="00000000" w:rsidRPr="00000000" w14:paraId="0000075A">
      <w:pPr>
        <w:spacing w:after="0" w:lineRule="auto"/>
        <w:ind w:left="0" w:firstLine="0"/>
        <w:rPr/>
      </w:pPr>
      <w:r w:rsidDel="00000000" w:rsidR="00000000" w:rsidRPr="00000000">
        <w:rPr>
          <w:rtl w:val="0"/>
        </w:rPr>
      </w:r>
    </w:p>
    <w:p w:rsidR="00000000" w:rsidDel="00000000" w:rsidP="00000000" w:rsidRDefault="00000000" w:rsidRPr="00000000" w14:paraId="0000075B">
      <w:pPr>
        <w:spacing w:after="0" w:lineRule="auto"/>
        <w:ind w:left="0" w:firstLine="0"/>
        <w:rPr/>
      </w:pPr>
      <w:r w:rsidDel="00000000" w:rsidR="00000000" w:rsidRPr="00000000">
        <w:rPr>
          <w:rtl w:val="0"/>
        </w:rPr>
        <w:t xml:space="preserve">AUSTIN: [pause] You can’t ask that. You’re asking if </w:t>
      </w:r>
      <w:r w:rsidDel="00000000" w:rsidR="00000000" w:rsidRPr="00000000">
        <w:rPr>
          <w:i w:val="1"/>
          <w:rtl w:val="0"/>
        </w:rPr>
        <w:t xml:space="preserve">you</w:t>
      </w:r>
      <w:r w:rsidDel="00000000" w:rsidR="00000000" w:rsidRPr="00000000">
        <w:rPr>
          <w:rtl w:val="0"/>
        </w:rPr>
        <w:t xml:space="preserve"> know something. Like you can’t ask, me </w:t>
      </w:r>
    </w:p>
    <w:p w:rsidR="00000000" w:rsidDel="00000000" w:rsidP="00000000" w:rsidRDefault="00000000" w:rsidRPr="00000000" w14:paraId="0000075C">
      <w:pPr>
        <w:spacing w:after="0" w:lineRule="auto"/>
        <w:ind w:left="0" w:firstLine="0"/>
        <w:rPr/>
      </w:pPr>
      <w:r w:rsidDel="00000000" w:rsidR="00000000" w:rsidRPr="00000000">
        <w:rPr>
          <w:rtl w:val="0"/>
        </w:rPr>
        <w:t xml:space="preserve">as - you, Jack the player can’t ask me, the GM, if the - </w:t>
      </w:r>
    </w:p>
    <w:p w:rsidR="00000000" w:rsidDel="00000000" w:rsidP="00000000" w:rsidRDefault="00000000" w:rsidRPr="00000000" w14:paraId="0000075D">
      <w:pPr>
        <w:spacing w:after="0" w:lineRule="auto"/>
        <w:ind w:left="0" w:firstLine="0"/>
        <w:rPr/>
      </w:pPr>
      <w:r w:rsidDel="00000000" w:rsidR="00000000" w:rsidRPr="00000000">
        <w:rPr>
          <w:rtl w:val="0"/>
        </w:rPr>
      </w:r>
    </w:p>
    <w:p w:rsidR="00000000" w:rsidDel="00000000" w:rsidP="00000000" w:rsidRDefault="00000000" w:rsidRPr="00000000" w14:paraId="0000075E">
      <w:pPr>
        <w:spacing w:after="0" w:lineRule="auto"/>
        <w:ind w:left="0" w:firstLine="0"/>
        <w:rPr/>
      </w:pPr>
      <w:r w:rsidDel="00000000" w:rsidR="00000000" w:rsidRPr="00000000">
        <w:rPr>
          <w:rtl w:val="0"/>
        </w:rPr>
        <w:t xml:space="preserve">JACK: Oh, god that makes so much sense.</w:t>
      </w:r>
    </w:p>
    <w:p w:rsidR="00000000" w:rsidDel="00000000" w:rsidP="00000000" w:rsidRDefault="00000000" w:rsidRPr="00000000" w14:paraId="0000075F">
      <w:pPr>
        <w:spacing w:after="0" w:lineRule="auto"/>
        <w:ind w:left="0" w:firstLine="0"/>
        <w:rPr/>
      </w:pPr>
      <w:r w:rsidDel="00000000" w:rsidR="00000000" w:rsidRPr="00000000">
        <w:rPr>
          <w:rtl w:val="0"/>
        </w:rPr>
      </w:r>
    </w:p>
    <w:p w:rsidR="00000000" w:rsidDel="00000000" w:rsidP="00000000" w:rsidRDefault="00000000" w:rsidRPr="00000000" w14:paraId="00000760">
      <w:pPr>
        <w:spacing w:after="0" w:lineRule="auto"/>
        <w:ind w:left="0" w:firstLine="0"/>
        <w:rPr/>
      </w:pPr>
      <w:r w:rsidDel="00000000" w:rsidR="00000000" w:rsidRPr="00000000">
        <w:rPr>
          <w:rtl w:val="0"/>
        </w:rPr>
        <w:t xml:space="preserve">AUSTIN: [cross] You’re asking, Lem is -</w:t>
      </w:r>
    </w:p>
    <w:p w:rsidR="00000000" w:rsidDel="00000000" w:rsidP="00000000" w:rsidRDefault="00000000" w:rsidRPr="00000000" w14:paraId="00000761">
      <w:pPr>
        <w:spacing w:after="0" w:lineRule="auto"/>
        <w:ind w:left="0" w:firstLine="0"/>
        <w:rPr/>
      </w:pPr>
      <w:r w:rsidDel="00000000" w:rsidR="00000000" w:rsidRPr="00000000">
        <w:rPr>
          <w:rtl w:val="0"/>
        </w:rPr>
      </w:r>
    </w:p>
    <w:p w:rsidR="00000000" w:rsidDel="00000000" w:rsidP="00000000" w:rsidRDefault="00000000" w:rsidRPr="00000000" w14:paraId="00000762">
      <w:pPr>
        <w:spacing w:after="0" w:lineRule="auto"/>
        <w:ind w:left="0" w:firstLine="0"/>
        <w:rPr/>
      </w:pPr>
      <w:r w:rsidDel="00000000" w:rsidR="00000000" w:rsidRPr="00000000">
        <w:rPr>
          <w:rtl w:val="0"/>
        </w:rPr>
        <w:t xml:space="preserve">KEITH: [cross] So - </w:t>
      </w:r>
    </w:p>
    <w:p w:rsidR="00000000" w:rsidDel="00000000" w:rsidP="00000000" w:rsidRDefault="00000000" w:rsidRPr="00000000" w14:paraId="00000763">
      <w:pPr>
        <w:spacing w:after="0" w:lineRule="auto"/>
        <w:ind w:left="0" w:firstLine="0"/>
        <w:rPr/>
      </w:pPr>
      <w:r w:rsidDel="00000000" w:rsidR="00000000" w:rsidRPr="00000000">
        <w:rPr>
          <w:rtl w:val="0"/>
        </w:rPr>
      </w:r>
    </w:p>
    <w:p w:rsidR="00000000" w:rsidDel="00000000" w:rsidP="00000000" w:rsidRDefault="00000000" w:rsidRPr="00000000" w14:paraId="00000764">
      <w:pPr>
        <w:spacing w:after="0" w:lineRule="auto"/>
        <w:ind w:left="0" w:firstLine="0"/>
        <w:rPr/>
      </w:pPr>
      <w:r w:rsidDel="00000000" w:rsidR="00000000" w:rsidRPr="00000000">
        <w:rPr>
          <w:rtl w:val="0"/>
        </w:rPr>
        <w:t xml:space="preserve">AUSTIN: recalling his own knowledge, just to see if he knows something.</w:t>
      </w:r>
    </w:p>
    <w:p w:rsidR="00000000" w:rsidDel="00000000" w:rsidP="00000000" w:rsidRDefault="00000000" w:rsidRPr="00000000" w14:paraId="00000765">
      <w:pPr>
        <w:spacing w:after="0" w:lineRule="auto"/>
        <w:ind w:left="0" w:firstLine="0"/>
        <w:rPr/>
      </w:pPr>
      <w:r w:rsidDel="00000000" w:rsidR="00000000" w:rsidRPr="00000000">
        <w:rPr>
          <w:rtl w:val="0"/>
        </w:rPr>
      </w:r>
    </w:p>
    <w:p w:rsidR="00000000" w:rsidDel="00000000" w:rsidP="00000000" w:rsidRDefault="00000000" w:rsidRPr="00000000" w14:paraId="00000766">
      <w:pPr>
        <w:spacing w:after="0" w:lineRule="auto"/>
        <w:ind w:left="0" w:firstLine="0"/>
        <w:rPr/>
      </w:pPr>
      <w:r w:rsidDel="00000000" w:rsidR="00000000" w:rsidRPr="00000000">
        <w:rPr>
          <w:rtl w:val="0"/>
        </w:rPr>
        <w:t xml:space="preserve">KEITH: Yeah. So it sounds like you can just rephrase it as like, hey, have I seen anything about </w:t>
      </w:r>
    </w:p>
    <w:p w:rsidR="00000000" w:rsidDel="00000000" w:rsidP="00000000" w:rsidRDefault="00000000" w:rsidRPr="00000000" w14:paraId="00000767">
      <w:pPr>
        <w:spacing w:after="0" w:lineRule="auto"/>
        <w:ind w:left="0" w:firstLine="0"/>
        <w:rPr/>
      </w:pPr>
      <w:r w:rsidDel="00000000" w:rsidR="00000000" w:rsidRPr="00000000">
        <w:rPr>
          <w:rtl w:val="0"/>
        </w:rPr>
        <w:t xml:space="preserve">this place?</w:t>
      </w:r>
    </w:p>
    <w:p w:rsidR="00000000" w:rsidDel="00000000" w:rsidP="00000000" w:rsidRDefault="00000000" w:rsidRPr="00000000" w14:paraId="00000768">
      <w:pPr>
        <w:spacing w:after="0" w:lineRule="auto"/>
        <w:ind w:left="0" w:firstLine="0"/>
        <w:rPr/>
      </w:pPr>
      <w:r w:rsidDel="00000000" w:rsidR="00000000" w:rsidRPr="00000000">
        <w:rPr>
          <w:rtl w:val="0"/>
        </w:rPr>
      </w:r>
    </w:p>
    <w:p w:rsidR="00000000" w:rsidDel="00000000" w:rsidP="00000000" w:rsidRDefault="00000000" w:rsidRPr="00000000" w14:paraId="00000769">
      <w:pPr>
        <w:spacing w:after="0" w:lineRule="auto"/>
        <w:ind w:left="0" w:firstLine="0"/>
        <w:rPr/>
      </w:pPr>
      <w:r w:rsidDel="00000000" w:rsidR="00000000" w:rsidRPr="00000000">
        <w:rPr>
          <w:rtl w:val="0"/>
        </w:rPr>
        <w:t xml:space="preserve">JACK: I suppose my - I suppose my knowledge would be index cards, yeah, like have I seen </w:t>
      </w:r>
    </w:p>
    <w:p w:rsidR="00000000" w:rsidDel="00000000" w:rsidP="00000000" w:rsidRDefault="00000000" w:rsidRPr="00000000" w14:paraId="0000076A">
      <w:pPr>
        <w:spacing w:after="0" w:lineRule="auto"/>
        <w:ind w:left="0" w:firstLine="0"/>
        <w:rPr/>
      </w:pPr>
      <w:r w:rsidDel="00000000" w:rsidR="00000000" w:rsidRPr="00000000">
        <w:rPr>
          <w:rtl w:val="0"/>
        </w:rPr>
        <w:t xml:space="preserve">anything about this?</w:t>
      </w:r>
    </w:p>
    <w:p w:rsidR="00000000" w:rsidDel="00000000" w:rsidP="00000000" w:rsidRDefault="00000000" w:rsidRPr="00000000" w14:paraId="0000076B">
      <w:pPr>
        <w:spacing w:after="0" w:lineRule="auto"/>
        <w:ind w:left="0" w:firstLine="0"/>
        <w:rPr/>
      </w:pPr>
      <w:r w:rsidDel="00000000" w:rsidR="00000000" w:rsidRPr="00000000">
        <w:rPr>
          <w:rtl w:val="0"/>
        </w:rPr>
      </w:r>
    </w:p>
    <w:p w:rsidR="00000000" w:rsidDel="00000000" w:rsidP="00000000" w:rsidRDefault="00000000" w:rsidRPr="00000000" w14:paraId="0000076C">
      <w:pPr>
        <w:spacing w:after="0" w:lineRule="auto"/>
        <w:ind w:left="0" w:firstLine="0"/>
        <w:rPr/>
      </w:pPr>
      <w:r w:rsidDel="00000000" w:rsidR="00000000" w:rsidRPr="00000000">
        <w:rPr>
          <w:rtl w:val="0"/>
        </w:rPr>
        <w:t xml:space="preserve">AUSTIN: [pause] How would - how are you going to identify this versus other towers? Like, what, </w:t>
      </w:r>
    </w:p>
    <w:p w:rsidR="00000000" w:rsidDel="00000000" w:rsidP="00000000" w:rsidRDefault="00000000" w:rsidRPr="00000000" w14:paraId="0000076D">
      <w:pPr>
        <w:spacing w:after="0" w:lineRule="auto"/>
        <w:ind w:left="0" w:firstLine="0"/>
        <w:rPr/>
      </w:pPr>
      <w:r w:rsidDel="00000000" w:rsidR="00000000" w:rsidRPr="00000000">
        <w:rPr>
          <w:rtl w:val="0"/>
        </w:rPr>
        <w:t xml:space="preserve">what sort of information do you want to key you into this, to whether or not you’ve seen anything </w:t>
      </w:r>
    </w:p>
    <w:p w:rsidR="00000000" w:rsidDel="00000000" w:rsidP="00000000" w:rsidRDefault="00000000" w:rsidRPr="00000000" w14:paraId="0000076E">
      <w:pPr>
        <w:spacing w:after="0" w:lineRule="auto"/>
        <w:ind w:left="0" w:firstLine="0"/>
        <w:rPr/>
      </w:pPr>
      <w:r w:rsidDel="00000000" w:rsidR="00000000" w:rsidRPr="00000000">
        <w:rPr>
          <w:rtl w:val="0"/>
        </w:rPr>
        <w:t xml:space="preserve">about this tower?</w:t>
      </w:r>
    </w:p>
    <w:p w:rsidR="00000000" w:rsidDel="00000000" w:rsidP="00000000" w:rsidRDefault="00000000" w:rsidRPr="00000000" w14:paraId="0000076F">
      <w:pPr>
        <w:spacing w:after="0" w:lineRule="auto"/>
        <w:ind w:left="0" w:firstLine="0"/>
        <w:rPr/>
      </w:pPr>
      <w:r w:rsidDel="00000000" w:rsidR="00000000" w:rsidRPr="00000000">
        <w:rPr>
          <w:rtl w:val="0"/>
        </w:rPr>
      </w:r>
    </w:p>
    <w:p w:rsidR="00000000" w:rsidDel="00000000" w:rsidP="00000000" w:rsidRDefault="00000000" w:rsidRPr="00000000" w14:paraId="00000770">
      <w:pPr>
        <w:spacing w:after="0" w:lineRule="auto"/>
        <w:ind w:left="0" w:firstLine="0"/>
        <w:rPr/>
      </w:pPr>
      <w:r w:rsidDel="00000000" w:rsidR="00000000" w:rsidRPr="00000000">
        <w:rPr>
          <w:rtl w:val="0"/>
        </w:rPr>
        <w:t xml:space="preserve">JACK: [pause] Is this location marked, and noted? [pause] In this particular place.</w:t>
      </w:r>
    </w:p>
    <w:p w:rsidR="00000000" w:rsidDel="00000000" w:rsidP="00000000" w:rsidRDefault="00000000" w:rsidRPr="00000000" w14:paraId="00000771">
      <w:pPr>
        <w:spacing w:after="0" w:lineRule="auto"/>
        <w:ind w:left="0" w:firstLine="0"/>
        <w:rPr/>
      </w:pPr>
      <w:r w:rsidDel="00000000" w:rsidR="00000000" w:rsidRPr="00000000">
        <w:rPr>
          <w:rtl w:val="0"/>
        </w:rPr>
      </w:r>
    </w:p>
    <w:p w:rsidR="00000000" w:rsidDel="00000000" w:rsidP="00000000" w:rsidRDefault="00000000" w:rsidRPr="00000000" w14:paraId="00000772">
      <w:pPr>
        <w:spacing w:after="0" w:lineRule="auto"/>
        <w:ind w:left="0" w:firstLine="0"/>
        <w:rPr/>
      </w:pPr>
      <w:r w:rsidDel="00000000" w:rsidR="00000000" w:rsidRPr="00000000">
        <w:rPr>
          <w:rtl w:val="0"/>
        </w:rPr>
        <w:t xml:space="preserve">ART: [cross] Wait, isn’t that - </w:t>
      </w:r>
    </w:p>
    <w:p w:rsidR="00000000" w:rsidDel="00000000" w:rsidP="00000000" w:rsidRDefault="00000000" w:rsidRPr="00000000" w14:paraId="00000773">
      <w:pPr>
        <w:spacing w:after="0" w:lineRule="auto"/>
        <w:ind w:left="0" w:firstLine="0"/>
        <w:rPr/>
      </w:pPr>
      <w:r w:rsidDel="00000000" w:rsidR="00000000" w:rsidRPr="00000000">
        <w:rPr>
          <w:rtl w:val="0"/>
        </w:rPr>
      </w:r>
    </w:p>
    <w:p w:rsidR="00000000" w:rsidDel="00000000" w:rsidP="00000000" w:rsidRDefault="00000000" w:rsidRPr="00000000" w14:paraId="00000774">
      <w:pPr>
        <w:spacing w:after="0" w:lineRule="auto"/>
        <w:ind w:left="0" w:firstLine="0"/>
        <w:rPr/>
      </w:pPr>
      <w:r w:rsidDel="00000000" w:rsidR="00000000" w:rsidRPr="00000000">
        <w:rPr>
          <w:rtl w:val="0"/>
        </w:rPr>
        <w:t xml:space="preserve">AUSTIN: [cross] That’s - that’s so big, man.</w:t>
      </w:r>
    </w:p>
    <w:p w:rsidR="00000000" w:rsidDel="00000000" w:rsidP="00000000" w:rsidRDefault="00000000" w:rsidRPr="00000000" w14:paraId="00000775">
      <w:pPr>
        <w:spacing w:after="0" w:lineRule="auto"/>
        <w:ind w:left="0" w:firstLine="0"/>
        <w:rPr/>
      </w:pPr>
      <w:r w:rsidDel="00000000" w:rsidR="00000000" w:rsidRPr="00000000">
        <w:rPr>
          <w:rtl w:val="0"/>
        </w:rPr>
      </w:r>
    </w:p>
    <w:p w:rsidR="00000000" w:rsidDel="00000000" w:rsidP="00000000" w:rsidRDefault="00000000" w:rsidRPr="00000000" w14:paraId="00000776">
      <w:pPr>
        <w:spacing w:after="0" w:lineRule="auto"/>
        <w:ind w:left="0" w:firstLine="0"/>
        <w:rPr/>
      </w:pPr>
      <w:r w:rsidDel="00000000" w:rsidR="00000000" w:rsidRPr="00000000">
        <w:rPr>
          <w:rtl w:val="0"/>
        </w:rPr>
        <w:t xml:space="preserve">JACK: Okay, yeah, fine.</w:t>
      </w:r>
    </w:p>
    <w:p w:rsidR="00000000" w:rsidDel="00000000" w:rsidP="00000000" w:rsidRDefault="00000000" w:rsidRPr="00000000" w14:paraId="00000777">
      <w:pPr>
        <w:spacing w:after="0" w:lineRule="auto"/>
        <w:ind w:left="0" w:firstLine="0"/>
        <w:rPr/>
      </w:pPr>
      <w:r w:rsidDel="00000000" w:rsidR="00000000" w:rsidRPr="00000000">
        <w:rPr>
          <w:rtl w:val="0"/>
        </w:rPr>
      </w:r>
    </w:p>
    <w:p w:rsidR="00000000" w:rsidDel="00000000" w:rsidP="00000000" w:rsidRDefault="00000000" w:rsidRPr="00000000" w14:paraId="00000778">
      <w:pPr>
        <w:spacing w:after="0" w:lineRule="auto"/>
        <w:ind w:left="0" w:firstLine="0"/>
        <w:rPr/>
      </w:pPr>
      <w:r w:rsidDel="00000000" w:rsidR="00000000" w:rsidRPr="00000000">
        <w:rPr>
          <w:rtl w:val="0"/>
        </w:rPr>
        <w:t xml:space="preserve">AUSTIN: You’re asking me - you’re basically trying to bring, to bear the entire weight of the </w:t>
      </w:r>
    </w:p>
    <w:p w:rsidR="00000000" w:rsidDel="00000000" w:rsidP="00000000" w:rsidRDefault="00000000" w:rsidRPr="00000000" w14:paraId="00000779">
      <w:pPr>
        <w:spacing w:after="0" w:lineRule="auto"/>
        <w:ind w:left="0" w:firstLine="0"/>
        <w:rPr/>
      </w:pPr>
      <w:r w:rsidDel="00000000" w:rsidR="00000000" w:rsidRPr="00000000">
        <w:rPr>
          <w:rtl w:val="0"/>
        </w:rPr>
        <w:t xml:space="preserve">Archive here. [laughter] Do you know what I mean?</w:t>
      </w:r>
    </w:p>
    <w:p w:rsidR="00000000" w:rsidDel="00000000" w:rsidP="00000000" w:rsidRDefault="00000000" w:rsidRPr="00000000" w14:paraId="0000077A">
      <w:pPr>
        <w:spacing w:after="0" w:lineRule="auto"/>
        <w:ind w:left="0" w:firstLine="0"/>
        <w:rPr/>
      </w:pPr>
      <w:r w:rsidDel="00000000" w:rsidR="00000000" w:rsidRPr="00000000">
        <w:rPr>
          <w:rtl w:val="0"/>
        </w:rPr>
      </w:r>
    </w:p>
    <w:p w:rsidR="00000000" w:rsidDel="00000000" w:rsidP="00000000" w:rsidRDefault="00000000" w:rsidRPr="00000000" w14:paraId="0000077B">
      <w:pPr>
        <w:spacing w:after="0" w:lineRule="auto"/>
        <w:ind w:left="0" w:firstLine="0"/>
        <w:rPr/>
      </w:pPr>
      <w:r w:rsidDel="00000000" w:rsidR="00000000" w:rsidRPr="00000000">
        <w:rPr>
          <w:rtl w:val="0"/>
        </w:rPr>
        <w:t xml:space="preserve">JACK: Yeah, no, that’s fair. Um. [pause] Okay, yeah, no, what I’ll do, is I’ll, I’ll, just use my Elf one </w:t>
      </w:r>
    </w:p>
    <w:p w:rsidR="00000000" w:rsidDel="00000000" w:rsidP="00000000" w:rsidRDefault="00000000" w:rsidRPr="00000000" w14:paraId="0000077C">
      <w:pPr>
        <w:spacing w:after="0" w:lineRule="auto"/>
        <w:ind w:left="0" w:firstLine="0"/>
        <w:rPr/>
      </w:pPr>
      <w:r w:rsidDel="00000000" w:rsidR="00000000" w:rsidRPr="00000000">
        <w:rPr>
          <w:rtl w:val="0"/>
        </w:rPr>
        <w:t xml:space="preserve">instead, which is much more…</w:t>
      </w:r>
    </w:p>
    <w:p w:rsidR="00000000" w:rsidDel="00000000" w:rsidP="00000000" w:rsidRDefault="00000000" w:rsidRPr="00000000" w14:paraId="0000077D">
      <w:pPr>
        <w:spacing w:after="0" w:lineRule="auto"/>
        <w:ind w:left="0" w:firstLine="0"/>
        <w:rPr/>
      </w:pPr>
      <w:r w:rsidDel="00000000" w:rsidR="00000000" w:rsidRPr="00000000">
        <w:rPr>
          <w:rtl w:val="0"/>
        </w:rPr>
      </w:r>
    </w:p>
    <w:p w:rsidR="00000000" w:rsidDel="00000000" w:rsidP="00000000" w:rsidRDefault="00000000" w:rsidRPr="00000000" w14:paraId="0000077E">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77F">
      <w:pPr>
        <w:spacing w:after="0" w:lineRule="auto"/>
        <w:ind w:left="0" w:firstLine="0"/>
        <w:rPr/>
      </w:pPr>
      <w:r w:rsidDel="00000000" w:rsidR="00000000" w:rsidRPr="00000000">
        <w:rPr>
          <w:rtl w:val="0"/>
        </w:rPr>
      </w:r>
    </w:p>
    <w:p w:rsidR="00000000" w:rsidDel="00000000" w:rsidP="00000000" w:rsidRDefault="00000000" w:rsidRPr="00000000" w14:paraId="00000780">
      <w:pPr>
        <w:spacing w:after="0" w:lineRule="auto"/>
        <w:ind w:left="0" w:firstLine="0"/>
        <w:rPr/>
      </w:pPr>
      <w:r w:rsidDel="00000000" w:rsidR="00000000" w:rsidRPr="00000000">
        <w:rPr>
          <w:rtl w:val="0"/>
        </w:rPr>
        <w:t xml:space="preserve">JACK: usefully specific here, which is just one fact from the history of this location.</w:t>
      </w:r>
    </w:p>
    <w:p w:rsidR="00000000" w:rsidDel="00000000" w:rsidP="00000000" w:rsidRDefault="00000000" w:rsidRPr="00000000" w14:paraId="00000781">
      <w:pPr>
        <w:spacing w:after="0" w:lineRule="auto"/>
        <w:ind w:left="0" w:firstLine="0"/>
        <w:rPr/>
      </w:pPr>
      <w:r w:rsidDel="00000000" w:rsidR="00000000" w:rsidRPr="00000000">
        <w:rPr>
          <w:rtl w:val="0"/>
        </w:rPr>
      </w:r>
    </w:p>
    <w:p w:rsidR="00000000" w:rsidDel="00000000" w:rsidP="00000000" w:rsidRDefault="00000000" w:rsidRPr="00000000" w14:paraId="00000782">
      <w:pPr>
        <w:spacing w:after="0" w:lineRule="auto"/>
        <w:ind w:left="0" w:firstLine="0"/>
        <w:rPr/>
      </w:pPr>
      <w:r w:rsidDel="00000000" w:rsidR="00000000" w:rsidRPr="00000000">
        <w:rPr>
          <w:rtl w:val="0"/>
        </w:rPr>
        <w:t xml:space="preserve">AUSTIN: Sure. Um… You know that this location, was… you know, based on, the architectural </w:t>
      </w:r>
    </w:p>
    <w:p w:rsidR="00000000" w:rsidDel="00000000" w:rsidP="00000000" w:rsidRDefault="00000000" w:rsidRPr="00000000" w14:paraId="00000783">
      <w:pPr>
        <w:spacing w:after="0" w:lineRule="auto"/>
        <w:ind w:left="0" w:firstLine="0"/>
        <w:rPr/>
      </w:pPr>
      <w:r w:rsidDel="00000000" w:rsidR="00000000" w:rsidRPr="00000000">
        <w:rPr>
          <w:rtl w:val="0"/>
        </w:rPr>
        <w:t xml:space="preserve">style, the embellishments, that this was built before the Erasure. Um. We talked about the </w:t>
      </w:r>
    </w:p>
    <w:p w:rsidR="00000000" w:rsidDel="00000000" w:rsidP="00000000" w:rsidRDefault="00000000" w:rsidRPr="00000000" w14:paraId="00000784">
      <w:pPr>
        <w:spacing w:after="0" w:lineRule="auto"/>
        <w:ind w:left="0" w:firstLine="0"/>
        <w:rPr/>
      </w:pPr>
      <w:r w:rsidDel="00000000" w:rsidR="00000000" w:rsidRPr="00000000">
        <w:rPr>
          <w:rtl w:val="0"/>
        </w:rPr>
        <w:t xml:space="preserve">Erasure during our - our base episode, right? </w:t>
      </w:r>
    </w:p>
    <w:p w:rsidR="00000000" w:rsidDel="00000000" w:rsidP="00000000" w:rsidRDefault="00000000" w:rsidRPr="00000000" w14:paraId="00000785">
      <w:pPr>
        <w:spacing w:after="0" w:lineRule="auto"/>
        <w:ind w:left="0" w:firstLine="0"/>
        <w:rPr/>
      </w:pPr>
      <w:r w:rsidDel="00000000" w:rsidR="00000000" w:rsidRPr="00000000">
        <w:rPr>
          <w:rtl w:val="0"/>
        </w:rPr>
      </w:r>
    </w:p>
    <w:p w:rsidR="00000000" w:rsidDel="00000000" w:rsidP="00000000" w:rsidRDefault="00000000" w:rsidRPr="00000000" w14:paraId="00000786">
      <w:pPr>
        <w:spacing w:after="0" w:lineRule="auto"/>
        <w:ind w:left="0" w:firstLine="0"/>
        <w:rPr/>
      </w:pPr>
      <w:r w:rsidDel="00000000" w:rsidR="00000000" w:rsidRPr="00000000">
        <w:rPr>
          <w:rtl w:val="0"/>
        </w:rPr>
        <w:t xml:space="preserve">ALI: Mmhm.</w:t>
      </w:r>
    </w:p>
    <w:p w:rsidR="00000000" w:rsidDel="00000000" w:rsidP="00000000" w:rsidRDefault="00000000" w:rsidRPr="00000000" w14:paraId="00000787">
      <w:pPr>
        <w:spacing w:after="0" w:lineRule="auto"/>
        <w:ind w:left="0" w:firstLine="0"/>
        <w:rPr/>
      </w:pPr>
      <w:r w:rsidDel="00000000" w:rsidR="00000000" w:rsidRPr="00000000">
        <w:rPr>
          <w:rtl w:val="0"/>
        </w:rPr>
      </w:r>
    </w:p>
    <w:p w:rsidR="00000000" w:rsidDel="00000000" w:rsidP="00000000" w:rsidRDefault="00000000" w:rsidRPr="00000000" w14:paraId="00000788">
      <w:pPr>
        <w:spacing w:after="0" w:lineRule="auto"/>
        <w:ind w:left="0" w:firstLine="0"/>
        <w:rPr/>
      </w:pPr>
      <w:r w:rsidDel="00000000" w:rsidR="00000000" w:rsidRPr="00000000">
        <w:rPr>
          <w:rtl w:val="0"/>
        </w:rPr>
        <w:t xml:space="preserve">AUSTIN: Our first, our…</w:t>
      </w:r>
    </w:p>
    <w:p w:rsidR="00000000" w:rsidDel="00000000" w:rsidP="00000000" w:rsidRDefault="00000000" w:rsidRPr="00000000" w14:paraId="00000789">
      <w:pPr>
        <w:spacing w:after="0" w:lineRule="auto"/>
        <w:ind w:left="0" w:firstLine="0"/>
        <w:rPr/>
      </w:pPr>
      <w:r w:rsidDel="00000000" w:rsidR="00000000" w:rsidRPr="00000000">
        <w:rPr>
          <w:rtl w:val="0"/>
        </w:rPr>
      </w:r>
    </w:p>
    <w:p w:rsidR="00000000" w:rsidDel="00000000" w:rsidP="00000000" w:rsidRDefault="00000000" w:rsidRPr="00000000" w14:paraId="0000078A">
      <w:pPr>
        <w:spacing w:after="0" w:lineRule="auto"/>
        <w:ind w:left="0" w:firstLine="0"/>
        <w:rPr/>
      </w:pPr>
      <w:r w:rsidDel="00000000" w:rsidR="00000000" w:rsidRPr="00000000">
        <w:rPr>
          <w:rtl w:val="0"/>
        </w:rPr>
        <w:t xml:space="preserve">JACK: Yeah, okay.</w:t>
      </w:r>
    </w:p>
    <w:p w:rsidR="00000000" w:rsidDel="00000000" w:rsidP="00000000" w:rsidRDefault="00000000" w:rsidRPr="00000000" w14:paraId="0000078B">
      <w:pPr>
        <w:spacing w:after="0" w:lineRule="auto"/>
        <w:ind w:left="0" w:firstLine="0"/>
        <w:rPr/>
      </w:pPr>
      <w:r w:rsidDel="00000000" w:rsidR="00000000" w:rsidRPr="00000000">
        <w:rPr>
          <w:rtl w:val="0"/>
        </w:rPr>
      </w:r>
    </w:p>
    <w:p w:rsidR="00000000" w:rsidDel="00000000" w:rsidP="00000000" w:rsidRDefault="00000000" w:rsidRPr="00000000" w14:paraId="0000078C">
      <w:pPr>
        <w:spacing w:after="0" w:lineRule="auto"/>
        <w:ind w:left="0" w:firstLine="0"/>
        <w:rPr/>
      </w:pPr>
      <w:r w:rsidDel="00000000" w:rsidR="00000000" w:rsidRPr="00000000">
        <w:rPr>
          <w:rtl w:val="0"/>
        </w:rPr>
        <w:t xml:space="preserve">ART: Yeah.</w:t>
      </w:r>
    </w:p>
    <w:p w:rsidR="00000000" w:rsidDel="00000000" w:rsidP="00000000" w:rsidRDefault="00000000" w:rsidRPr="00000000" w14:paraId="0000078D">
      <w:pPr>
        <w:spacing w:after="0" w:lineRule="auto"/>
        <w:ind w:left="0" w:firstLine="0"/>
        <w:rPr/>
      </w:pPr>
      <w:r w:rsidDel="00000000" w:rsidR="00000000" w:rsidRPr="00000000">
        <w:rPr>
          <w:rtl w:val="0"/>
        </w:rPr>
      </w:r>
    </w:p>
    <w:p w:rsidR="00000000" w:rsidDel="00000000" w:rsidP="00000000" w:rsidRDefault="00000000" w:rsidRPr="00000000" w14:paraId="0000078E">
      <w:pPr>
        <w:spacing w:after="0" w:lineRule="auto"/>
        <w:ind w:left="0" w:firstLine="0"/>
        <w:rPr/>
      </w:pPr>
      <w:r w:rsidDel="00000000" w:rsidR="00000000" w:rsidRPr="00000000">
        <w:rPr>
          <w:rtl w:val="0"/>
        </w:rPr>
        <w:t xml:space="preserve">AUSTIN: I didn’t know if that was an, an in between thing, but yeah, okay. And… you can date it to </w:t>
      </w:r>
    </w:p>
    <w:p w:rsidR="00000000" w:rsidDel="00000000" w:rsidP="00000000" w:rsidRDefault="00000000" w:rsidRPr="00000000" w14:paraId="0000078F">
      <w:pPr>
        <w:spacing w:after="0" w:lineRule="auto"/>
        <w:ind w:left="0" w:firstLine="0"/>
        <w:rPr/>
      </w:pPr>
      <w:r w:rsidDel="00000000" w:rsidR="00000000" w:rsidRPr="00000000">
        <w:rPr>
          <w:rtl w:val="0"/>
        </w:rPr>
        <w:t xml:space="preserve">a specific [pause] culture, which was, a different seafaring culture than the one, at, in the Burg? </w:t>
      </w:r>
    </w:p>
    <w:p w:rsidR="00000000" w:rsidDel="00000000" w:rsidP="00000000" w:rsidRDefault="00000000" w:rsidRPr="00000000" w14:paraId="00000790">
      <w:pPr>
        <w:spacing w:after="0" w:lineRule="auto"/>
        <w:ind w:left="0" w:firstLine="0"/>
        <w:rPr/>
      </w:pPr>
      <w:r w:rsidDel="00000000" w:rsidR="00000000" w:rsidRPr="00000000">
        <w:rPr>
          <w:rtl w:val="0"/>
        </w:rPr>
        <w:t xml:space="preserve">From the southern, uh, coast of the continent, one that, that was kind of a city-building empire, </w:t>
      </w:r>
    </w:p>
    <w:p w:rsidR="00000000" w:rsidDel="00000000" w:rsidP="00000000" w:rsidRDefault="00000000" w:rsidRPr="00000000" w14:paraId="00000791">
      <w:pPr>
        <w:spacing w:after="0" w:lineRule="auto"/>
        <w:ind w:left="0" w:firstLine="0"/>
        <w:rPr/>
      </w:pPr>
      <w:r w:rsidDel="00000000" w:rsidR="00000000" w:rsidRPr="00000000">
        <w:rPr>
          <w:rtl w:val="0"/>
        </w:rPr>
        <w:t xml:space="preserve">like that’s what they did, is they built cities.</w:t>
      </w:r>
    </w:p>
    <w:p w:rsidR="00000000" w:rsidDel="00000000" w:rsidP="00000000" w:rsidRDefault="00000000" w:rsidRPr="00000000" w14:paraId="00000792">
      <w:pPr>
        <w:spacing w:after="0" w:lineRule="auto"/>
        <w:ind w:left="0" w:firstLine="0"/>
        <w:rPr/>
      </w:pPr>
      <w:r w:rsidDel="00000000" w:rsidR="00000000" w:rsidRPr="00000000">
        <w:rPr>
          <w:rtl w:val="0"/>
        </w:rPr>
      </w:r>
    </w:p>
    <w:p w:rsidR="00000000" w:rsidDel="00000000" w:rsidP="00000000" w:rsidRDefault="00000000" w:rsidRPr="00000000" w14:paraId="00000793">
      <w:pPr>
        <w:spacing w:after="0" w:lineRule="auto"/>
        <w:ind w:left="0" w:firstLine="0"/>
        <w:rPr/>
      </w:pPr>
      <w:r w:rsidDel="00000000" w:rsidR="00000000" w:rsidRPr="00000000">
        <w:rPr>
          <w:rtl w:val="0"/>
        </w:rPr>
        <w:t xml:space="preserve">JACK: Mmkay.</w:t>
      </w:r>
    </w:p>
    <w:p w:rsidR="00000000" w:rsidDel="00000000" w:rsidP="00000000" w:rsidRDefault="00000000" w:rsidRPr="00000000" w14:paraId="00000794">
      <w:pPr>
        <w:spacing w:after="0" w:lineRule="auto"/>
        <w:ind w:left="0" w:firstLine="0"/>
        <w:rPr/>
      </w:pPr>
      <w:r w:rsidDel="00000000" w:rsidR="00000000" w:rsidRPr="00000000">
        <w:rPr>
          <w:rtl w:val="0"/>
        </w:rPr>
      </w:r>
    </w:p>
    <w:p w:rsidR="00000000" w:rsidDel="00000000" w:rsidP="00000000" w:rsidRDefault="00000000" w:rsidRPr="00000000" w14:paraId="00000795">
      <w:pPr>
        <w:spacing w:after="0" w:lineRule="auto"/>
        <w:ind w:left="0" w:firstLine="0"/>
        <w:rPr/>
      </w:pPr>
      <w:r w:rsidDel="00000000" w:rsidR="00000000" w:rsidRPr="00000000">
        <w:rPr>
          <w:rtl w:val="0"/>
        </w:rPr>
        <w:t xml:space="preserve">AUSTIN: So you recognize it as being part of that, that group, in the northwest.</w:t>
      </w:r>
    </w:p>
    <w:p w:rsidR="00000000" w:rsidDel="00000000" w:rsidP="00000000" w:rsidRDefault="00000000" w:rsidRPr="00000000" w14:paraId="00000796">
      <w:pPr>
        <w:spacing w:after="0" w:lineRule="auto"/>
        <w:ind w:left="0" w:firstLine="0"/>
        <w:rPr/>
      </w:pPr>
      <w:r w:rsidDel="00000000" w:rsidR="00000000" w:rsidRPr="00000000">
        <w:rPr>
          <w:rtl w:val="0"/>
        </w:rPr>
      </w:r>
    </w:p>
    <w:p w:rsidR="00000000" w:rsidDel="00000000" w:rsidP="00000000" w:rsidRDefault="00000000" w:rsidRPr="00000000" w14:paraId="00000797">
      <w:pPr>
        <w:spacing w:after="0" w:lineRule="auto"/>
        <w:ind w:left="0" w:firstLine="0"/>
        <w:rPr/>
      </w:pPr>
      <w:r w:rsidDel="00000000" w:rsidR="00000000" w:rsidRPr="00000000">
        <w:rPr>
          <w:rtl w:val="0"/>
        </w:rPr>
        <w:t xml:space="preserve">JACK: But for some reason they built a tower up here, and we don’t, we don’t know whether or </w:t>
      </w:r>
    </w:p>
    <w:p w:rsidR="00000000" w:rsidDel="00000000" w:rsidP="00000000" w:rsidRDefault="00000000" w:rsidRPr="00000000" w14:paraId="00000798">
      <w:pPr>
        <w:spacing w:after="0" w:lineRule="auto"/>
        <w:ind w:left="0" w:firstLine="0"/>
        <w:rPr/>
      </w:pPr>
      <w:r w:rsidDel="00000000" w:rsidR="00000000" w:rsidRPr="00000000">
        <w:rPr>
          <w:rtl w:val="0"/>
        </w:rPr>
        <w:t xml:space="preserve">not they exist anymore - I, I mean - this isn’t a question I’m asking, but I’m assuming if this is </w:t>
      </w:r>
    </w:p>
    <w:p w:rsidR="00000000" w:rsidDel="00000000" w:rsidP="00000000" w:rsidRDefault="00000000" w:rsidRPr="00000000" w14:paraId="00000799">
      <w:pPr>
        <w:spacing w:after="0" w:lineRule="auto"/>
        <w:ind w:left="0" w:firstLine="0"/>
        <w:rPr/>
      </w:pPr>
      <w:r w:rsidDel="00000000" w:rsidR="00000000" w:rsidRPr="00000000">
        <w:rPr>
          <w:rtl w:val="0"/>
        </w:rPr>
        <w:t xml:space="preserve">pre-Erasure.</w:t>
      </w:r>
    </w:p>
    <w:p w:rsidR="00000000" w:rsidDel="00000000" w:rsidP="00000000" w:rsidRDefault="00000000" w:rsidRPr="00000000" w14:paraId="0000079A">
      <w:pPr>
        <w:spacing w:after="0" w:lineRule="auto"/>
        <w:ind w:left="0" w:firstLine="0"/>
        <w:rPr/>
      </w:pPr>
      <w:r w:rsidDel="00000000" w:rsidR="00000000" w:rsidRPr="00000000">
        <w:rPr>
          <w:rtl w:val="0"/>
        </w:rPr>
      </w:r>
    </w:p>
    <w:p w:rsidR="00000000" w:rsidDel="00000000" w:rsidP="00000000" w:rsidRDefault="00000000" w:rsidRPr="00000000" w14:paraId="0000079B">
      <w:pPr>
        <w:spacing w:after="0" w:lineRule="auto"/>
        <w:ind w:left="0" w:firstLine="0"/>
        <w:rPr/>
      </w:pPr>
      <w:r w:rsidDel="00000000" w:rsidR="00000000" w:rsidRPr="00000000">
        <w:rPr>
          <w:rtl w:val="0"/>
        </w:rPr>
        <w:t xml:space="preserve">AUSTIN: Yeah.</w:t>
      </w:r>
    </w:p>
    <w:p w:rsidR="00000000" w:rsidDel="00000000" w:rsidP="00000000" w:rsidRDefault="00000000" w:rsidRPr="00000000" w14:paraId="0000079C">
      <w:pPr>
        <w:spacing w:after="0" w:lineRule="auto"/>
        <w:ind w:left="0" w:firstLine="0"/>
        <w:rPr/>
      </w:pPr>
      <w:r w:rsidDel="00000000" w:rsidR="00000000" w:rsidRPr="00000000">
        <w:rPr>
          <w:rtl w:val="0"/>
        </w:rPr>
      </w:r>
    </w:p>
    <w:p w:rsidR="00000000" w:rsidDel="00000000" w:rsidP="00000000" w:rsidRDefault="00000000" w:rsidRPr="00000000" w14:paraId="0000079D">
      <w:pPr>
        <w:spacing w:after="0" w:lineRule="auto"/>
        <w:ind w:left="0" w:firstLine="0"/>
        <w:rPr/>
      </w:pPr>
      <w:r w:rsidDel="00000000" w:rsidR="00000000" w:rsidRPr="00000000">
        <w:rPr>
          <w:rtl w:val="0"/>
        </w:rPr>
        <w:t xml:space="preserve">JACK: I’m trying to think about whether or not this is gonna be… what are we look- what, what is </w:t>
      </w:r>
    </w:p>
    <w:p w:rsidR="00000000" w:rsidDel="00000000" w:rsidP="00000000" w:rsidRDefault="00000000" w:rsidRPr="00000000" w14:paraId="0000079E">
      <w:pPr>
        <w:spacing w:after="0" w:lineRule="auto"/>
        <w:ind w:left="0" w:firstLine="0"/>
        <w:rPr/>
      </w:pPr>
      <w:r w:rsidDel="00000000" w:rsidR="00000000" w:rsidRPr="00000000">
        <w:rPr>
          <w:rtl w:val="0"/>
        </w:rPr>
        <w:t xml:space="preserve">the first thing that we’re looking for as we go through here, are we just gonna go room by room? </w:t>
      </w:r>
    </w:p>
    <w:p w:rsidR="00000000" w:rsidDel="00000000" w:rsidP="00000000" w:rsidRDefault="00000000" w:rsidRPr="00000000" w14:paraId="0000079F">
      <w:pPr>
        <w:spacing w:after="0" w:lineRule="auto"/>
        <w:ind w:left="0" w:firstLine="0"/>
        <w:rPr/>
      </w:pPr>
      <w:r w:rsidDel="00000000" w:rsidR="00000000" w:rsidRPr="00000000">
        <w:rPr>
          <w:rtl w:val="0"/>
        </w:rPr>
      </w:r>
    </w:p>
    <w:p w:rsidR="00000000" w:rsidDel="00000000" w:rsidP="00000000" w:rsidRDefault="00000000" w:rsidRPr="00000000" w14:paraId="000007A0">
      <w:pPr>
        <w:spacing w:after="0" w:lineRule="auto"/>
        <w:ind w:left="0" w:firstLine="0"/>
        <w:rPr/>
      </w:pPr>
      <w:r w:rsidDel="00000000" w:rsidR="00000000" w:rsidRPr="00000000">
        <w:rPr>
          <w:rtl w:val="0"/>
        </w:rPr>
        <w:t xml:space="preserve">AUSTIN: That’s up - </w:t>
      </w:r>
    </w:p>
    <w:p w:rsidR="00000000" w:rsidDel="00000000" w:rsidP="00000000" w:rsidRDefault="00000000" w:rsidRPr="00000000" w14:paraId="000007A1">
      <w:pPr>
        <w:spacing w:after="0" w:lineRule="auto"/>
        <w:ind w:left="0" w:firstLine="0"/>
        <w:rPr/>
      </w:pPr>
      <w:r w:rsidDel="00000000" w:rsidR="00000000" w:rsidRPr="00000000">
        <w:rPr>
          <w:rtl w:val="0"/>
        </w:rPr>
      </w:r>
    </w:p>
    <w:p w:rsidR="00000000" w:rsidDel="00000000" w:rsidP="00000000" w:rsidRDefault="00000000" w:rsidRPr="00000000" w14:paraId="000007A2">
      <w:pPr>
        <w:spacing w:after="0" w:lineRule="auto"/>
        <w:ind w:left="0" w:firstLine="0"/>
        <w:rPr/>
      </w:pPr>
      <w:r w:rsidDel="00000000" w:rsidR="00000000" w:rsidRPr="00000000">
        <w:rPr>
          <w:rtl w:val="0"/>
        </w:rPr>
        <w:t xml:space="preserve">JACK: Trying to see what we can find, or?</w:t>
      </w:r>
    </w:p>
    <w:p w:rsidR="00000000" w:rsidDel="00000000" w:rsidP="00000000" w:rsidRDefault="00000000" w:rsidRPr="00000000" w14:paraId="000007A3">
      <w:pPr>
        <w:spacing w:after="0" w:lineRule="auto"/>
        <w:ind w:left="0" w:firstLine="0"/>
        <w:rPr/>
      </w:pPr>
      <w:r w:rsidDel="00000000" w:rsidR="00000000" w:rsidRPr="00000000">
        <w:rPr>
          <w:rtl w:val="0"/>
        </w:rPr>
      </w:r>
    </w:p>
    <w:p w:rsidR="00000000" w:rsidDel="00000000" w:rsidP="00000000" w:rsidRDefault="00000000" w:rsidRPr="00000000" w14:paraId="000007A4">
      <w:pPr>
        <w:spacing w:after="0" w:lineRule="auto"/>
        <w:ind w:left="0" w:firstLine="0"/>
        <w:rPr/>
      </w:pPr>
      <w:r w:rsidDel="00000000" w:rsidR="00000000" w:rsidRPr="00000000">
        <w:rPr>
          <w:rtl w:val="0"/>
        </w:rPr>
        <w:t xml:space="preserve">AUSTIN: That’s up to you guys, I don’t know, you tell me.</w:t>
      </w:r>
    </w:p>
    <w:p w:rsidR="00000000" w:rsidDel="00000000" w:rsidP="00000000" w:rsidRDefault="00000000" w:rsidRPr="00000000" w14:paraId="000007A5">
      <w:pPr>
        <w:spacing w:after="0" w:lineRule="auto"/>
        <w:ind w:left="0" w:firstLine="0"/>
        <w:rPr/>
      </w:pPr>
      <w:r w:rsidDel="00000000" w:rsidR="00000000" w:rsidRPr="00000000">
        <w:rPr>
          <w:rtl w:val="0"/>
        </w:rPr>
      </w:r>
    </w:p>
    <w:p w:rsidR="00000000" w:rsidDel="00000000" w:rsidP="00000000" w:rsidRDefault="00000000" w:rsidRPr="00000000" w14:paraId="000007A6">
      <w:pPr>
        <w:spacing w:after="0" w:lineRule="auto"/>
        <w:ind w:left="0" w:firstLine="0"/>
        <w:rPr/>
      </w:pPr>
      <w:r w:rsidDel="00000000" w:rsidR="00000000" w:rsidRPr="00000000">
        <w:rPr>
          <w:rtl w:val="0"/>
        </w:rPr>
        <w:t xml:space="preserve">JACK: Yeah, no, like that’s - [cross] that’s the sort of-</w:t>
      </w:r>
    </w:p>
    <w:p w:rsidR="00000000" w:rsidDel="00000000" w:rsidP="00000000" w:rsidRDefault="00000000" w:rsidRPr="00000000" w14:paraId="000007A7">
      <w:pPr>
        <w:spacing w:after="0" w:lineRule="auto"/>
        <w:ind w:left="0" w:firstLine="0"/>
        <w:rPr/>
      </w:pPr>
      <w:r w:rsidDel="00000000" w:rsidR="00000000" w:rsidRPr="00000000">
        <w:rPr>
          <w:rtl w:val="0"/>
        </w:rPr>
      </w:r>
    </w:p>
    <w:p w:rsidR="00000000" w:rsidDel="00000000" w:rsidP="00000000" w:rsidRDefault="00000000" w:rsidRPr="00000000" w14:paraId="000007A8">
      <w:pPr>
        <w:spacing w:after="0" w:lineRule="auto"/>
        <w:ind w:left="0" w:firstLine="0"/>
        <w:rPr/>
      </w:pPr>
      <w:r w:rsidDel="00000000" w:rsidR="00000000" w:rsidRPr="00000000">
        <w:rPr>
          <w:rtl w:val="0"/>
        </w:rPr>
        <w:t xml:space="preserve">AUSTIN: [cross]  I mean you’re not there yet, you’re, remember, you’re still on the beach, that thing’s still up in the, up at the top of the </w:t>
      </w:r>
    </w:p>
    <w:p w:rsidR="00000000" w:rsidDel="00000000" w:rsidP="00000000" w:rsidRDefault="00000000" w:rsidRPr="00000000" w14:paraId="000007A9">
      <w:pPr>
        <w:spacing w:after="0" w:lineRule="auto"/>
        <w:ind w:left="0" w:firstLine="0"/>
        <w:rPr/>
      </w:pPr>
      <w:r w:rsidDel="00000000" w:rsidR="00000000" w:rsidRPr="00000000">
        <w:rPr>
          <w:rtl w:val="0"/>
        </w:rPr>
      </w:r>
    </w:p>
    <w:p w:rsidR="00000000" w:rsidDel="00000000" w:rsidP="00000000" w:rsidRDefault="00000000" w:rsidRPr="00000000" w14:paraId="000007AA">
      <w:pPr>
        <w:spacing w:after="0" w:lineRule="auto"/>
        <w:ind w:left="0" w:firstLine="0"/>
        <w:rPr/>
      </w:pPr>
      <w:r w:rsidDel="00000000" w:rsidR="00000000" w:rsidRPr="00000000">
        <w:rPr>
          <w:rtl w:val="0"/>
        </w:rPr>
        <w:t xml:space="preserve">JACK: Oh yeah.</w:t>
      </w:r>
    </w:p>
    <w:p w:rsidR="00000000" w:rsidDel="00000000" w:rsidP="00000000" w:rsidRDefault="00000000" w:rsidRPr="00000000" w14:paraId="000007AB">
      <w:pPr>
        <w:spacing w:after="0" w:lineRule="auto"/>
        <w:ind w:left="0" w:firstLine="0"/>
        <w:rPr/>
      </w:pPr>
      <w:r w:rsidDel="00000000" w:rsidR="00000000" w:rsidRPr="00000000">
        <w:rPr>
          <w:rtl w:val="0"/>
        </w:rPr>
      </w:r>
    </w:p>
    <w:p w:rsidR="00000000" w:rsidDel="00000000" w:rsidP="00000000" w:rsidRDefault="00000000" w:rsidRPr="00000000" w14:paraId="000007AC">
      <w:pPr>
        <w:spacing w:after="0" w:lineRule="auto"/>
        <w:ind w:left="0" w:firstLine="0"/>
        <w:rPr/>
      </w:pPr>
      <w:r w:rsidDel="00000000" w:rsidR="00000000" w:rsidRPr="00000000">
        <w:rPr>
          <w:rtl w:val="0"/>
        </w:rPr>
        <w:t xml:space="preserve">AUSTIN: plateau, you guys have to make your way up there still.</w:t>
      </w:r>
    </w:p>
    <w:p w:rsidR="00000000" w:rsidDel="00000000" w:rsidP="00000000" w:rsidRDefault="00000000" w:rsidRPr="00000000" w14:paraId="000007AD">
      <w:pPr>
        <w:spacing w:after="0" w:lineRule="auto"/>
        <w:ind w:left="0" w:firstLine="0"/>
        <w:rPr/>
      </w:pPr>
      <w:r w:rsidDel="00000000" w:rsidR="00000000" w:rsidRPr="00000000">
        <w:rPr>
          <w:rtl w:val="0"/>
        </w:rPr>
      </w:r>
    </w:p>
    <w:p w:rsidR="00000000" w:rsidDel="00000000" w:rsidP="00000000" w:rsidRDefault="00000000" w:rsidRPr="00000000" w14:paraId="000007AE">
      <w:pPr>
        <w:spacing w:after="0" w:lineRule="auto"/>
        <w:ind w:left="0" w:firstLine="0"/>
        <w:rPr/>
      </w:pPr>
      <w:r w:rsidDel="00000000" w:rsidR="00000000" w:rsidRPr="00000000">
        <w:rPr>
          <w:rtl w:val="0"/>
        </w:rPr>
        <w:t xml:space="preserve">JACK: Yeah.</w:t>
      </w:r>
    </w:p>
    <w:p w:rsidR="00000000" w:rsidDel="00000000" w:rsidP="00000000" w:rsidRDefault="00000000" w:rsidRPr="00000000" w14:paraId="000007AF">
      <w:pPr>
        <w:spacing w:after="0" w:lineRule="auto"/>
        <w:ind w:left="0" w:firstLine="0"/>
        <w:rPr/>
      </w:pPr>
      <w:r w:rsidDel="00000000" w:rsidR="00000000" w:rsidRPr="00000000">
        <w:rPr>
          <w:rtl w:val="0"/>
        </w:rPr>
      </w:r>
    </w:p>
    <w:p w:rsidR="00000000" w:rsidDel="00000000" w:rsidP="00000000" w:rsidRDefault="00000000" w:rsidRPr="00000000" w14:paraId="000007B0">
      <w:pPr>
        <w:spacing w:after="0" w:lineRule="auto"/>
        <w:ind w:left="0" w:firstLine="0"/>
        <w:rPr/>
      </w:pPr>
      <w:r w:rsidDel="00000000" w:rsidR="00000000" w:rsidRPr="00000000">
        <w:rPr>
          <w:rtl w:val="0"/>
        </w:rPr>
        <w:t xml:space="preserve">NICK: Are you - are you sharing any of this info with us?</w:t>
      </w:r>
    </w:p>
    <w:p w:rsidR="00000000" w:rsidDel="00000000" w:rsidP="00000000" w:rsidRDefault="00000000" w:rsidRPr="00000000" w14:paraId="000007B1">
      <w:pPr>
        <w:spacing w:after="0" w:lineRule="auto"/>
        <w:ind w:left="0" w:firstLine="0"/>
        <w:rPr/>
      </w:pPr>
      <w:r w:rsidDel="00000000" w:rsidR="00000000" w:rsidRPr="00000000">
        <w:rPr>
          <w:rtl w:val="0"/>
        </w:rPr>
      </w:r>
    </w:p>
    <w:p w:rsidR="00000000" w:rsidDel="00000000" w:rsidP="00000000" w:rsidRDefault="00000000" w:rsidRPr="00000000" w14:paraId="000007B2">
      <w:pPr>
        <w:spacing w:after="0" w:lineRule="auto"/>
        <w:ind w:left="0" w:firstLine="0"/>
        <w:rPr/>
      </w:pPr>
      <w:r w:rsidDel="00000000" w:rsidR="00000000" w:rsidRPr="00000000">
        <w:rPr>
          <w:rtl w:val="0"/>
        </w:rPr>
        <w:t xml:space="preserve">JACK: Oh yeah totally.</w:t>
      </w:r>
    </w:p>
    <w:p w:rsidR="00000000" w:rsidDel="00000000" w:rsidP="00000000" w:rsidRDefault="00000000" w:rsidRPr="00000000" w14:paraId="000007B3">
      <w:pPr>
        <w:spacing w:after="0" w:lineRule="auto"/>
        <w:ind w:left="0" w:firstLine="0"/>
        <w:rPr/>
      </w:pPr>
      <w:r w:rsidDel="00000000" w:rsidR="00000000" w:rsidRPr="00000000">
        <w:rPr>
          <w:rtl w:val="0"/>
        </w:rPr>
      </w:r>
    </w:p>
    <w:p w:rsidR="00000000" w:rsidDel="00000000" w:rsidP="00000000" w:rsidRDefault="00000000" w:rsidRPr="00000000" w14:paraId="000007B4">
      <w:pPr>
        <w:spacing w:after="0" w:lineRule="auto"/>
        <w:ind w:left="0" w:firstLine="0"/>
        <w:rPr/>
      </w:pPr>
      <w:r w:rsidDel="00000000" w:rsidR="00000000" w:rsidRPr="00000000">
        <w:rPr>
          <w:rtl w:val="0"/>
        </w:rPr>
        <w:t xml:space="preserve">NICK: Lem? Okay.</w:t>
      </w:r>
    </w:p>
    <w:p w:rsidR="00000000" w:rsidDel="00000000" w:rsidP="00000000" w:rsidRDefault="00000000" w:rsidRPr="00000000" w14:paraId="000007B5">
      <w:pPr>
        <w:spacing w:after="0" w:lineRule="auto"/>
        <w:ind w:left="0" w:firstLine="0"/>
        <w:rPr/>
      </w:pPr>
      <w:r w:rsidDel="00000000" w:rsidR="00000000" w:rsidRPr="00000000">
        <w:rPr>
          <w:rtl w:val="0"/>
        </w:rPr>
      </w:r>
    </w:p>
    <w:p w:rsidR="00000000" w:rsidDel="00000000" w:rsidP="00000000" w:rsidRDefault="00000000" w:rsidRPr="00000000" w14:paraId="000007B6">
      <w:pPr>
        <w:spacing w:after="0" w:lineRule="auto"/>
        <w:ind w:left="0" w:firstLine="0"/>
        <w:rPr/>
      </w:pPr>
      <w:r w:rsidDel="00000000" w:rsidR="00000000" w:rsidRPr="00000000">
        <w:rPr>
          <w:rtl w:val="0"/>
        </w:rPr>
        <w:t xml:space="preserve">JACK: Yeah, I’m letting you know that. Um.</w:t>
      </w:r>
    </w:p>
    <w:p w:rsidR="00000000" w:rsidDel="00000000" w:rsidP="00000000" w:rsidRDefault="00000000" w:rsidRPr="00000000" w14:paraId="000007B7">
      <w:pPr>
        <w:spacing w:after="0" w:lineRule="auto"/>
        <w:ind w:left="0" w:firstLine="0"/>
        <w:rPr/>
      </w:pPr>
      <w:r w:rsidDel="00000000" w:rsidR="00000000" w:rsidRPr="00000000">
        <w:rPr>
          <w:rtl w:val="0"/>
        </w:rPr>
      </w:r>
    </w:p>
    <w:p w:rsidR="00000000" w:rsidDel="00000000" w:rsidP="00000000" w:rsidRDefault="00000000" w:rsidRPr="00000000" w14:paraId="000007B8">
      <w:pPr>
        <w:spacing w:after="0" w:lineRule="auto"/>
        <w:ind w:left="0" w:firstLine="0"/>
        <w:rPr/>
      </w:pPr>
      <w:r w:rsidDel="00000000" w:rsidR="00000000" w:rsidRPr="00000000">
        <w:rPr>
          <w:rtl w:val="0"/>
        </w:rPr>
        <w:t xml:space="preserve">NICK: As, as he’s, as he’s sharing this information, </w:t>
      </w:r>
    </w:p>
    <w:p w:rsidR="00000000" w:rsidDel="00000000" w:rsidP="00000000" w:rsidRDefault="00000000" w:rsidRPr="00000000" w14:paraId="000007B9">
      <w:pPr>
        <w:spacing w:after="0" w:lineRule="auto"/>
        <w:ind w:left="0" w:firstLine="0"/>
        <w:rPr/>
      </w:pPr>
      <w:r w:rsidDel="00000000" w:rsidR="00000000" w:rsidRPr="00000000">
        <w:rPr>
          <w:rtl w:val="0"/>
        </w:rPr>
      </w:r>
    </w:p>
    <w:p w:rsidR="00000000" w:rsidDel="00000000" w:rsidP="00000000" w:rsidRDefault="00000000" w:rsidRPr="00000000" w14:paraId="000007BA">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7BB">
      <w:pPr>
        <w:spacing w:after="0" w:lineRule="auto"/>
        <w:ind w:left="0" w:firstLine="0"/>
        <w:rPr/>
      </w:pPr>
      <w:r w:rsidDel="00000000" w:rsidR="00000000" w:rsidRPr="00000000">
        <w:rPr>
          <w:rtl w:val="0"/>
        </w:rPr>
      </w:r>
    </w:p>
    <w:p w:rsidR="00000000" w:rsidDel="00000000" w:rsidP="00000000" w:rsidRDefault="00000000" w:rsidRPr="00000000" w14:paraId="000007BC">
      <w:pPr>
        <w:spacing w:after="0" w:lineRule="auto"/>
        <w:ind w:left="0" w:firstLine="0"/>
        <w:rPr/>
      </w:pPr>
      <w:r w:rsidDel="00000000" w:rsidR="00000000" w:rsidRPr="00000000">
        <w:rPr>
          <w:rtl w:val="0"/>
        </w:rPr>
        <w:t xml:space="preserve">NICK: I want to try to recall something that I can correct him on.</w:t>
      </w:r>
    </w:p>
    <w:p w:rsidR="00000000" w:rsidDel="00000000" w:rsidP="00000000" w:rsidRDefault="00000000" w:rsidRPr="00000000" w14:paraId="000007BD">
      <w:pPr>
        <w:spacing w:after="0" w:lineRule="auto"/>
        <w:ind w:left="0" w:firstLine="0"/>
        <w:rPr/>
      </w:pPr>
      <w:r w:rsidDel="00000000" w:rsidR="00000000" w:rsidRPr="00000000">
        <w:rPr>
          <w:rtl w:val="0"/>
        </w:rPr>
      </w:r>
    </w:p>
    <w:p w:rsidR="00000000" w:rsidDel="00000000" w:rsidP="00000000" w:rsidRDefault="00000000" w:rsidRPr="00000000" w14:paraId="000007BE">
      <w:pPr>
        <w:spacing w:after="0" w:lineRule="auto"/>
        <w:ind w:left="0" w:firstLine="0"/>
        <w:rPr/>
      </w:pPr>
      <w:r w:rsidDel="00000000" w:rsidR="00000000" w:rsidRPr="00000000">
        <w:rPr>
          <w:rtl w:val="0"/>
        </w:rPr>
        <w:t xml:space="preserve">AUSTIN: [amused] Okay. [JACK laughs] Uh, so is that - like what, like how - </w:t>
      </w:r>
    </w:p>
    <w:p w:rsidR="00000000" w:rsidDel="00000000" w:rsidP="00000000" w:rsidRDefault="00000000" w:rsidRPr="00000000" w14:paraId="000007BF">
      <w:pPr>
        <w:spacing w:after="0" w:lineRule="auto"/>
        <w:ind w:left="0" w:firstLine="0"/>
        <w:rPr/>
      </w:pPr>
      <w:r w:rsidDel="00000000" w:rsidR="00000000" w:rsidRPr="00000000">
        <w:rPr>
          <w:rtl w:val="0"/>
        </w:rPr>
      </w:r>
    </w:p>
    <w:p w:rsidR="00000000" w:rsidDel="00000000" w:rsidP="00000000" w:rsidRDefault="00000000" w:rsidRPr="00000000" w14:paraId="000007C0">
      <w:pPr>
        <w:spacing w:after="0" w:lineRule="auto"/>
        <w:ind w:left="0" w:firstLine="0"/>
        <w:rPr/>
      </w:pPr>
      <w:r w:rsidDel="00000000" w:rsidR="00000000" w:rsidRPr="00000000">
        <w:rPr>
          <w:rtl w:val="0"/>
        </w:rPr>
        <w:t xml:space="preserve">NICK: I’m gonna Spout Lore, basically.</w:t>
      </w:r>
    </w:p>
    <w:p w:rsidR="00000000" w:rsidDel="00000000" w:rsidP="00000000" w:rsidRDefault="00000000" w:rsidRPr="00000000" w14:paraId="000007C1">
      <w:pPr>
        <w:spacing w:after="0" w:lineRule="auto"/>
        <w:ind w:left="0" w:firstLine="0"/>
        <w:rPr/>
      </w:pPr>
      <w:r w:rsidDel="00000000" w:rsidR="00000000" w:rsidRPr="00000000">
        <w:rPr>
          <w:rtl w:val="0"/>
        </w:rPr>
      </w:r>
    </w:p>
    <w:p w:rsidR="00000000" w:rsidDel="00000000" w:rsidP="00000000" w:rsidRDefault="00000000" w:rsidRPr="00000000" w14:paraId="000007C2">
      <w:pPr>
        <w:spacing w:after="0" w:lineRule="auto"/>
        <w:ind w:left="0" w:firstLine="0"/>
        <w:rPr/>
      </w:pPr>
      <w:r w:rsidDel="00000000" w:rsidR="00000000" w:rsidRPr="00000000">
        <w:rPr>
          <w:rtl w:val="0"/>
        </w:rPr>
        <w:t xml:space="preserve">AUSTIN: You’re gonna Spout Lore here? </w:t>
      </w:r>
    </w:p>
    <w:p w:rsidR="00000000" w:rsidDel="00000000" w:rsidP="00000000" w:rsidRDefault="00000000" w:rsidRPr="00000000" w14:paraId="000007C3">
      <w:pPr>
        <w:spacing w:after="0" w:lineRule="auto"/>
        <w:ind w:left="0" w:firstLine="0"/>
        <w:rPr/>
      </w:pPr>
      <w:r w:rsidDel="00000000" w:rsidR="00000000" w:rsidRPr="00000000">
        <w:rPr>
          <w:rtl w:val="0"/>
        </w:rPr>
      </w:r>
    </w:p>
    <w:p w:rsidR="00000000" w:rsidDel="00000000" w:rsidP="00000000" w:rsidRDefault="00000000" w:rsidRPr="00000000" w14:paraId="000007C4">
      <w:pPr>
        <w:spacing w:after="0" w:lineRule="auto"/>
        <w:ind w:left="0" w:firstLine="0"/>
        <w:rPr/>
      </w:pPr>
      <w:r w:rsidDel="00000000" w:rsidR="00000000" w:rsidRPr="00000000">
        <w:rPr>
          <w:rtl w:val="0"/>
        </w:rPr>
        <w:t xml:space="preserve">NICK: Yeah.</w:t>
      </w:r>
    </w:p>
    <w:p w:rsidR="00000000" w:rsidDel="00000000" w:rsidP="00000000" w:rsidRDefault="00000000" w:rsidRPr="00000000" w14:paraId="000007C5">
      <w:pPr>
        <w:spacing w:after="0" w:lineRule="auto"/>
        <w:ind w:left="0" w:firstLine="0"/>
        <w:rPr/>
      </w:pPr>
      <w:r w:rsidDel="00000000" w:rsidR="00000000" w:rsidRPr="00000000">
        <w:rPr>
          <w:rtl w:val="0"/>
        </w:rPr>
      </w:r>
    </w:p>
    <w:p w:rsidR="00000000" w:rsidDel="00000000" w:rsidP="00000000" w:rsidRDefault="00000000" w:rsidRPr="00000000" w14:paraId="000007C6">
      <w:pPr>
        <w:spacing w:after="0" w:lineRule="auto"/>
        <w:ind w:left="0" w:firstLine="0"/>
        <w:rPr/>
      </w:pPr>
      <w:r w:rsidDel="00000000" w:rsidR="00000000" w:rsidRPr="00000000">
        <w:rPr>
          <w:rtl w:val="0"/>
        </w:rPr>
        <w:t xml:space="preserve">AUSTIN: Okay. Spout Lore, for people listening, says…</w:t>
      </w:r>
    </w:p>
    <w:p w:rsidR="00000000" w:rsidDel="00000000" w:rsidP="00000000" w:rsidRDefault="00000000" w:rsidRPr="00000000" w14:paraId="000007C7">
      <w:pPr>
        <w:spacing w:after="0" w:lineRule="auto"/>
        <w:ind w:left="0" w:firstLine="0"/>
        <w:rPr/>
      </w:pPr>
      <w:r w:rsidDel="00000000" w:rsidR="00000000" w:rsidRPr="00000000">
        <w:rPr>
          <w:rtl w:val="0"/>
        </w:rPr>
      </w:r>
    </w:p>
    <w:p w:rsidR="00000000" w:rsidDel="00000000" w:rsidP="00000000" w:rsidRDefault="00000000" w:rsidRPr="00000000" w14:paraId="000007C8">
      <w:pPr>
        <w:spacing w:after="0" w:lineRule="auto"/>
        <w:ind w:left="0" w:firstLine="0"/>
        <w:rPr/>
      </w:pPr>
      <w:r w:rsidDel="00000000" w:rsidR="00000000" w:rsidRPr="00000000">
        <w:rPr>
          <w:rtl w:val="0"/>
        </w:rPr>
        <w:t xml:space="preserve">NICK: Then I’m [pause] I’m gonna use one of my book uses.</w:t>
      </w:r>
    </w:p>
    <w:p w:rsidR="00000000" w:rsidDel="00000000" w:rsidP="00000000" w:rsidRDefault="00000000" w:rsidRPr="00000000" w14:paraId="000007C9">
      <w:pPr>
        <w:spacing w:after="0" w:lineRule="auto"/>
        <w:ind w:left="0" w:firstLine="0"/>
        <w:rPr/>
      </w:pPr>
      <w:r w:rsidDel="00000000" w:rsidR="00000000" w:rsidRPr="00000000">
        <w:rPr>
          <w:rtl w:val="0"/>
        </w:rPr>
      </w:r>
    </w:p>
    <w:p w:rsidR="00000000" w:rsidDel="00000000" w:rsidP="00000000" w:rsidRDefault="00000000" w:rsidRPr="00000000" w14:paraId="000007CA">
      <w:pPr>
        <w:spacing w:after="0" w:lineRule="auto"/>
        <w:ind w:left="0" w:firstLine="0"/>
        <w:rPr/>
      </w:pPr>
      <w:r w:rsidDel="00000000" w:rsidR="00000000" w:rsidRPr="00000000">
        <w:rPr>
          <w:rtl w:val="0"/>
        </w:rPr>
        <w:t xml:space="preserve">AUSTIN: Okay, so Spout Lore says when you consult your accumulated knowledge about </w:t>
      </w:r>
    </w:p>
    <w:p w:rsidR="00000000" w:rsidDel="00000000" w:rsidP="00000000" w:rsidRDefault="00000000" w:rsidRPr="00000000" w14:paraId="000007CB">
      <w:pPr>
        <w:spacing w:after="0" w:lineRule="auto"/>
        <w:ind w:left="0" w:firstLine="0"/>
        <w:rPr/>
      </w:pPr>
      <w:r w:rsidDel="00000000" w:rsidR="00000000" w:rsidRPr="00000000">
        <w:rPr>
          <w:rtl w:val="0"/>
        </w:rPr>
        <w:t xml:space="preserve">something. Roll plus INT, on a 10+ the GM will tell you something interesting and useful about the </w:t>
      </w:r>
    </w:p>
    <w:p w:rsidR="00000000" w:rsidDel="00000000" w:rsidP="00000000" w:rsidRDefault="00000000" w:rsidRPr="00000000" w14:paraId="000007CC">
      <w:pPr>
        <w:spacing w:after="0" w:lineRule="auto"/>
        <w:ind w:left="0" w:firstLine="720"/>
        <w:rPr/>
        <w:pPrChange w:author="V Visionary" w:id="0" w:date="2019-08-29T20:00:17Z">
          <w:pPr>
            <w:spacing w:after="0" w:lineRule="auto"/>
            <w:ind w:left="0" w:firstLine="0"/>
          </w:pPr>
        </w:pPrChange>
      </w:pPr>
      <w:r w:rsidDel="00000000" w:rsidR="00000000" w:rsidRPr="00000000">
        <w:rPr>
          <w:rtl w:val="0"/>
        </w:rPr>
        <w:t xml:space="preserve">subject, relevant to your situation. On a 7-9 the GM will only tell you something interesting, it’s </w:t>
      </w:r>
    </w:p>
    <w:p w:rsidR="00000000" w:rsidDel="00000000" w:rsidP="00000000" w:rsidRDefault="00000000" w:rsidRPr="00000000" w14:paraId="000007CD">
      <w:pPr>
        <w:spacing w:after="0" w:lineRule="auto"/>
        <w:ind w:left="0" w:firstLine="0"/>
        <w:rPr/>
      </w:pPr>
      <w:r w:rsidDel="00000000" w:rsidR="00000000" w:rsidRPr="00000000">
        <w:rPr>
          <w:rtl w:val="0"/>
        </w:rPr>
        <w:t xml:space="preserve">up to </w:t>
      </w:r>
      <w:r w:rsidDel="00000000" w:rsidR="00000000" w:rsidRPr="00000000">
        <w:rPr>
          <w:i w:val="1"/>
          <w:rtl w:val="0"/>
        </w:rPr>
        <w:t xml:space="preserve">you</w:t>
      </w:r>
      <w:r w:rsidDel="00000000" w:rsidR="00000000" w:rsidRPr="00000000">
        <w:rPr>
          <w:rtl w:val="0"/>
        </w:rPr>
        <w:t xml:space="preserve"> to make it useful? [JACK laughs] The GM might ask you, how do you know this, tell me </w:t>
      </w:r>
    </w:p>
    <w:p w:rsidR="00000000" w:rsidDel="00000000" w:rsidP="00000000" w:rsidRDefault="00000000" w:rsidRPr="00000000" w14:paraId="000007CE">
      <w:pPr>
        <w:spacing w:after="0" w:lineRule="auto"/>
        <w:ind w:left="0" w:firstLine="0"/>
        <w:rPr/>
      </w:pPr>
      <w:r w:rsidDel="00000000" w:rsidR="00000000" w:rsidRPr="00000000">
        <w:rPr>
          <w:rtl w:val="0"/>
        </w:rPr>
        <w:t xml:space="preserve">the truth now. And Nick is also - the Great Phantasmo is also using one of his books, as a wizard </w:t>
      </w:r>
    </w:p>
    <w:p w:rsidR="00000000" w:rsidDel="00000000" w:rsidP="00000000" w:rsidRDefault="00000000" w:rsidRPr="00000000" w14:paraId="000007CF">
      <w:pPr>
        <w:spacing w:after="0" w:lineRule="auto"/>
        <w:ind w:left="0" w:firstLine="0"/>
        <w:rPr/>
      </w:pPr>
      <w:r w:rsidDel="00000000" w:rsidR="00000000" w:rsidRPr="00000000">
        <w:rPr>
          <w:rtl w:val="0"/>
        </w:rPr>
        <w:t xml:space="preserve">one of his starting item options was a collection of books and he can kind of like, flip through </w:t>
      </w:r>
    </w:p>
    <w:p w:rsidR="00000000" w:rsidDel="00000000" w:rsidP="00000000" w:rsidRDefault="00000000" w:rsidRPr="00000000" w14:paraId="000007D0">
      <w:pPr>
        <w:spacing w:after="0" w:lineRule="auto"/>
        <w:ind w:left="0" w:firstLine="0"/>
        <w:rPr/>
      </w:pPr>
      <w:r w:rsidDel="00000000" w:rsidR="00000000" w:rsidRPr="00000000">
        <w:rPr>
          <w:rtl w:val="0"/>
        </w:rPr>
        <w:t xml:space="preserve">them to like point out a thing, or like draw on their knowledge and use them up to say oh, here’s a </w:t>
      </w:r>
    </w:p>
    <w:p w:rsidR="00000000" w:rsidDel="00000000" w:rsidP="00000000" w:rsidRDefault="00000000" w:rsidRPr="00000000" w14:paraId="000007D1">
      <w:pPr>
        <w:spacing w:after="0" w:lineRule="auto"/>
        <w:ind w:left="0" w:firstLine="0"/>
        <w:rPr/>
      </w:pPr>
      <w:r w:rsidDel="00000000" w:rsidR="00000000" w:rsidRPr="00000000">
        <w:rPr>
          <w:rtl w:val="0"/>
        </w:rPr>
        <w:t xml:space="preserve">thing, here’s how I know. This is like a little, a little bonus.</w:t>
      </w:r>
    </w:p>
    <w:p w:rsidR="00000000" w:rsidDel="00000000" w:rsidP="00000000" w:rsidRDefault="00000000" w:rsidRPr="00000000" w14:paraId="000007D2">
      <w:pPr>
        <w:spacing w:after="0" w:lineRule="auto"/>
        <w:ind w:left="0" w:firstLine="0"/>
        <w:rPr/>
      </w:pPr>
      <w:r w:rsidDel="00000000" w:rsidR="00000000" w:rsidRPr="00000000">
        <w:rPr>
          <w:rtl w:val="0"/>
        </w:rPr>
      </w:r>
    </w:p>
    <w:p w:rsidR="00000000" w:rsidDel="00000000" w:rsidP="00000000" w:rsidRDefault="00000000" w:rsidRPr="00000000" w14:paraId="000007D3">
      <w:pPr>
        <w:spacing w:after="0" w:lineRule="auto"/>
        <w:ind w:left="0" w:firstLine="0"/>
        <w:rPr/>
      </w:pPr>
      <w:r w:rsidDel="00000000" w:rsidR="00000000" w:rsidRPr="00000000">
        <w:rPr>
          <w:rtl w:val="0"/>
        </w:rPr>
        <w:t xml:space="preserve">JACK: Right.</w:t>
      </w:r>
    </w:p>
    <w:p w:rsidR="00000000" w:rsidDel="00000000" w:rsidP="00000000" w:rsidRDefault="00000000" w:rsidRPr="00000000" w14:paraId="000007D4">
      <w:pPr>
        <w:spacing w:after="0" w:lineRule="auto"/>
        <w:ind w:left="0" w:firstLine="0"/>
        <w:rPr/>
      </w:pPr>
      <w:r w:rsidDel="00000000" w:rsidR="00000000" w:rsidRPr="00000000">
        <w:rPr>
          <w:rtl w:val="0"/>
        </w:rPr>
      </w:r>
    </w:p>
    <w:p w:rsidR="00000000" w:rsidDel="00000000" w:rsidP="00000000" w:rsidRDefault="00000000" w:rsidRPr="00000000" w14:paraId="000007D5">
      <w:pPr>
        <w:spacing w:after="0" w:lineRule="auto"/>
        <w:ind w:left="0" w:firstLine="0"/>
        <w:rPr/>
      </w:pPr>
      <w:r w:rsidDel="00000000" w:rsidR="00000000" w:rsidRPr="00000000">
        <w:rPr>
          <w:rtl w:val="0"/>
        </w:rPr>
        <w:t xml:space="preserve">AUSTIN: So what did you - </w:t>
      </w:r>
    </w:p>
    <w:p w:rsidR="00000000" w:rsidDel="00000000" w:rsidP="00000000" w:rsidRDefault="00000000" w:rsidRPr="00000000" w14:paraId="000007D6">
      <w:pPr>
        <w:spacing w:after="0" w:lineRule="auto"/>
        <w:ind w:left="0" w:firstLine="0"/>
        <w:rPr/>
      </w:pPr>
      <w:r w:rsidDel="00000000" w:rsidR="00000000" w:rsidRPr="00000000">
        <w:rPr>
          <w:rtl w:val="0"/>
        </w:rPr>
      </w:r>
    </w:p>
    <w:p w:rsidR="00000000" w:rsidDel="00000000" w:rsidP="00000000" w:rsidRDefault="00000000" w:rsidRPr="00000000" w14:paraId="000007D7">
      <w:pPr>
        <w:spacing w:after="0" w:lineRule="auto"/>
        <w:ind w:left="0" w:firstLine="0"/>
        <w:rPr/>
      </w:pPr>
      <w:r w:rsidDel="00000000" w:rsidR="00000000" w:rsidRPr="00000000">
        <w:rPr>
          <w:rtl w:val="0"/>
        </w:rPr>
        <w:t xml:space="preserve">NICK: Um. So I rolled, uh, I rolled a 7,</w:t>
      </w:r>
    </w:p>
    <w:p w:rsidR="00000000" w:rsidDel="00000000" w:rsidP="00000000" w:rsidRDefault="00000000" w:rsidRPr="00000000" w14:paraId="000007D8">
      <w:pPr>
        <w:spacing w:after="0" w:lineRule="auto"/>
        <w:ind w:left="0" w:firstLine="0"/>
        <w:rPr/>
      </w:pPr>
      <w:r w:rsidDel="00000000" w:rsidR="00000000" w:rsidRPr="00000000">
        <w:rPr>
          <w:rtl w:val="0"/>
        </w:rPr>
      </w:r>
    </w:p>
    <w:p w:rsidR="00000000" w:rsidDel="00000000" w:rsidP="00000000" w:rsidRDefault="00000000" w:rsidRPr="00000000" w14:paraId="000007D9">
      <w:pPr>
        <w:spacing w:after="0" w:lineRule="auto"/>
        <w:ind w:left="0" w:firstLine="0"/>
        <w:rPr/>
      </w:pPr>
      <w:r w:rsidDel="00000000" w:rsidR="00000000" w:rsidRPr="00000000">
        <w:rPr>
          <w:rtl w:val="0"/>
        </w:rPr>
        <w:t xml:space="preserve">AUSTIN: [cross] Mmhm.</w:t>
      </w:r>
    </w:p>
    <w:p w:rsidR="00000000" w:rsidDel="00000000" w:rsidP="00000000" w:rsidRDefault="00000000" w:rsidRPr="00000000" w14:paraId="000007DA">
      <w:pPr>
        <w:spacing w:after="0" w:lineRule="auto"/>
        <w:ind w:left="0" w:firstLine="0"/>
        <w:rPr/>
      </w:pPr>
      <w:r w:rsidDel="00000000" w:rsidR="00000000" w:rsidRPr="00000000">
        <w:rPr>
          <w:rtl w:val="0"/>
        </w:rPr>
      </w:r>
    </w:p>
    <w:p w:rsidR="00000000" w:rsidDel="00000000" w:rsidP="00000000" w:rsidRDefault="00000000" w:rsidRPr="00000000" w14:paraId="000007DB">
      <w:pPr>
        <w:spacing w:after="0" w:lineRule="auto"/>
        <w:ind w:left="0" w:firstLine="0"/>
        <w:rPr/>
      </w:pPr>
      <w:r w:rsidDel="00000000" w:rsidR="00000000" w:rsidRPr="00000000">
        <w:rPr>
          <w:rtl w:val="0"/>
        </w:rPr>
        <w:t xml:space="preserve">NICK: my INT is +2, my book is +1.</w:t>
      </w:r>
    </w:p>
    <w:p w:rsidR="00000000" w:rsidDel="00000000" w:rsidP="00000000" w:rsidRDefault="00000000" w:rsidRPr="00000000" w14:paraId="000007DC">
      <w:pPr>
        <w:spacing w:after="0" w:lineRule="auto"/>
        <w:ind w:left="0" w:firstLine="0"/>
        <w:rPr/>
      </w:pPr>
      <w:r w:rsidDel="00000000" w:rsidR="00000000" w:rsidRPr="00000000">
        <w:rPr>
          <w:rtl w:val="0"/>
        </w:rPr>
      </w:r>
    </w:p>
    <w:p w:rsidR="00000000" w:rsidDel="00000000" w:rsidP="00000000" w:rsidRDefault="00000000" w:rsidRPr="00000000" w14:paraId="000007DD">
      <w:pPr>
        <w:spacing w:after="0" w:lineRule="auto"/>
        <w:ind w:left="0" w:firstLine="0"/>
        <w:rPr/>
      </w:pPr>
      <w:r w:rsidDel="00000000" w:rsidR="00000000" w:rsidRPr="00000000">
        <w:rPr>
          <w:rtl w:val="0"/>
        </w:rPr>
        <w:t xml:space="preserve">AUSTIN: Ooh.</w:t>
      </w:r>
    </w:p>
    <w:p w:rsidR="00000000" w:rsidDel="00000000" w:rsidP="00000000" w:rsidRDefault="00000000" w:rsidRPr="00000000" w14:paraId="000007DE">
      <w:pPr>
        <w:spacing w:after="0" w:lineRule="auto"/>
        <w:ind w:left="0" w:firstLine="0"/>
        <w:rPr/>
      </w:pPr>
      <w:r w:rsidDel="00000000" w:rsidR="00000000" w:rsidRPr="00000000">
        <w:rPr>
          <w:rtl w:val="0"/>
        </w:rPr>
      </w:r>
    </w:p>
    <w:p w:rsidR="00000000" w:rsidDel="00000000" w:rsidP="00000000" w:rsidRDefault="00000000" w:rsidRPr="00000000" w14:paraId="000007DF">
      <w:pPr>
        <w:spacing w:after="0" w:lineRule="auto"/>
        <w:ind w:left="0" w:firstLine="0"/>
        <w:rPr/>
      </w:pPr>
      <w:r w:rsidDel="00000000" w:rsidR="00000000" w:rsidRPr="00000000">
        <w:rPr>
          <w:rtl w:val="0"/>
        </w:rPr>
        <w:t xml:space="preserve">NICK: So I rolled a 10.</w:t>
      </w:r>
    </w:p>
    <w:p w:rsidR="00000000" w:rsidDel="00000000" w:rsidP="00000000" w:rsidRDefault="00000000" w:rsidRPr="00000000" w14:paraId="000007E0">
      <w:pPr>
        <w:spacing w:after="0" w:lineRule="auto"/>
        <w:ind w:left="0" w:firstLine="0"/>
        <w:rPr/>
      </w:pPr>
      <w:r w:rsidDel="00000000" w:rsidR="00000000" w:rsidRPr="00000000">
        <w:rPr>
          <w:rtl w:val="0"/>
        </w:rPr>
      </w:r>
    </w:p>
    <w:p w:rsidR="00000000" w:rsidDel="00000000" w:rsidP="00000000" w:rsidRDefault="00000000" w:rsidRPr="00000000" w14:paraId="000007E1">
      <w:pPr>
        <w:spacing w:after="0" w:lineRule="auto"/>
        <w:ind w:left="0" w:firstLine="0"/>
        <w:rPr/>
      </w:pPr>
      <w:r w:rsidDel="00000000" w:rsidR="00000000" w:rsidRPr="00000000">
        <w:rPr>
          <w:rtl w:val="0"/>
        </w:rPr>
        <w:t xml:space="preserve">AUSTIN: So you got, you get something both interesting and useful.</w:t>
      </w:r>
    </w:p>
    <w:p w:rsidR="00000000" w:rsidDel="00000000" w:rsidP="00000000" w:rsidRDefault="00000000" w:rsidRPr="00000000" w14:paraId="000007E2">
      <w:pPr>
        <w:spacing w:after="0" w:lineRule="auto"/>
        <w:ind w:left="0" w:firstLine="0"/>
        <w:rPr/>
      </w:pPr>
      <w:r w:rsidDel="00000000" w:rsidR="00000000" w:rsidRPr="00000000">
        <w:rPr>
          <w:rtl w:val="0"/>
        </w:rPr>
      </w:r>
    </w:p>
    <w:p w:rsidR="00000000" w:rsidDel="00000000" w:rsidP="00000000" w:rsidRDefault="00000000" w:rsidRPr="00000000" w14:paraId="000007E3">
      <w:pPr>
        <w:spacing w:after="0" w:lineRule="auto"/>
        <w:ind w:left="0" w:firstLine="0"/>
        <w:rPr/>
      </w:pPr>
      <w:r w:rsidDel="00000000" w:rsidR="00000000" w:rsidRPr="00000000">
        <w:rPr>
          <w:rtl w:val="0"/>
        </w:rPr>
        <w:t xml:space="preserve">NICK: [cross] Yeah.</w:t>
      </w:r>
    </w:p>
    <w:p w:rsidR="00000000" w:rsidDel="00000000" w:rsidP="00000000" w:rsidRDefault="00000000" w:rsidRPr="00000000" w14:paraId="000007E4">
      <w:pPr>
        <w:spacing w:after="0" w:lineRule="auto"/>
        <w:ind w:left="0" w:firstLine="0"/>
        <w:rPr/>
      </w:pPr>
      <w:r w:rsidDel="00000000" w:rsidR="00000000" w:rsidRPr="00000000">
        <w:rPr>
          <w:rtl w:val="0"/>
        </w:rPr>
      </w:r>
    </w:p>
    <w:p w:rsidR="00000000" w:rsidDel="00000000" w:rsidP="00000000" w:rsidRDefault="00000000" w:rsidRPr="00000000" w14:paraId="000007E5">
      <w:pPr>
        <w:spacing w:after="0" w:lineRule="auto"/>
        <w:ind w:left="0" w:firstLine="0"/>
        <w:rPr/>
      </w:pPr>
      <w:r w:rsidDel="00000000" w:rsidR="00000000" w:rsidRPr="00000000">
        <w:rPr>
          <w:rtl w:val="0"/>
        </w:rPr>
        <w:t xml:space="preserve">AUSTIN: </w:t>
      </w:r>
      <w:r w:rsidDel="00000000" w:rsidR="00000000" w:rsidRPr="00000000">
        <w:rPr>
          <w:i w:val="1"/>
          <w:rtl w:val="0"/>
        </w:rPr>
        <w:t xml:space="preserve">You</w:t>
      </w:r>
      <w:r w:rsidDel="00000000" w:rsidR="00000000" w:rsidRPr="00000000">
        <w:rPr>
          <w:rtl w:val="0"/>
        </w:rPr>
        <w:t xml:space="preserve"> know that in fact, while the architecture might be designed by that, that, group in </w:t>
      </w:r>
    </w:p>
    <w:p w:rsidR="00000000" w:rsidDel="00000000" w:rsidP="00000000" w:rsidRDefault="00000000" w:rsidRPr="00000000" w14:paraId="000007E6">
      <w:pPr>
        <w:spacing w:after="0" w:lineRule="auto"/>
        <w:ind w:left="0" w:firstLine="0"/>
        <w:rPr/>
      </w:pPr>
      <w:r w:rsidDel="00000000" w:rsidR="00000000" w:rsidRPr="00000000">
        <w:rPr>
          <w:rtl w:val="0"/>
        </w:rPr>
        <w:t xml:space="preserve">the south? It was, these were actually built by, um, living, artifacts, made by the old University. </w:t>
      </w:r>
    </w:p>
    <w:p w:rsidR="00000000" w:rsidDel="00000000" w:rsidP="00000000" w:rsidRDefault="00000000" w:rsidRPr="00000000" w14:paraId="000007E7">
      <w:pPr>
        <w:spacing w:after="0" w:lineRule="auto"/>
        <w:ind w:left="0" w:firstLine="0"/>
        <w:rPr/>
      </w:pPr>
      <w:r w:rsidDel="00000000" w:rsidR="00000000" w:rsidRPr="00000000">
        <w:rPr>
          <w:rtl w:val="0"/>
        </w:rPr>
        <w:t xml:space="preserve">They did the actual construction.</w:t>
      </w:r>
    </w:p>
    <w:p w:rsidR="00000000" w:rsidDel="00000000" w:rsidP="00000000" w:rsidRDefault="00000000" w:rsidRPr="00000000" w14:paraId="000007E8">
      <w:pPr>
        <w:spacing w:after="0" w:lineRule="auto"/>
        <w:ind w:left="0" w:firstLine="360"/>
        <w:rPr/>
      </w:pPr>
      <w:r w:rsidDel="00000000" w:rsidR="00000000" w:rsidRPr="00000000">
        <w:rPr>
          <w:rtl w:val="0"/>
        </w:rPr>
      </w:r>
    </w:p>
    <w:p w:rsidR="00000000" w:rsidDel="00000000" w:rsidP="00000000" w:rsidRDefault="00000000" w:rsidRPr="00000000" w14:paraId="000007E9">
      <w:pPr>
        <w:spacing w:after="0" w:lineRule="auto"/>
        <w:ind w:left="0" w:firstLine="360"/>
        <w:rPr/>
      </w:pPr>
      <w:r w:rsidDel="00000000" w:rsidR="00000000" w:rsidRPr="00000000">
        <w:rPr>
          <w:rtl w:val="0"/>
        </w:rPr>
        <w:t xml:space="preserve">NICK (as Phantasmo): Ex</w:t>
      </w:r>
      <w:r w:rsidDel="00000000" w:rsidR="00000000" w:rsidRPr="00000000">
        <w:rPr>
          <w:i w:val="1"/>
          <w:rtl w:val="0"/>
        </w:rPr>
        <w:t xml:space="preserve">cuse</w:t>
      </w:r>
      <w:r w:rsidDel="00000000" w:rsidR="00000000" w:rsidRPr="00000000">
        <w:rPr>
          <w:rtl w:val="0"/>
        </w:rPr>
        <w:t xml:space="preserve"> me, but I believe you are mistaken! Look here, my good boy.</w:t>
      </w:r>
    </w:p>
    <w:p w:rsidR="00000000" w:rsidDel="00000000" w:rsidP="00000000" w:rsidRDefault="00000000" w:rsidRPr="00000000" w14:paraId="000007EA">
      <w:pPr>
        <w:spacing w:after="0" w:lineRule="auto"/>
        <w:ind w:left="0" w:firstLine="0"/>
        <w:rPr/>
      </w:pPr>
      <w:r w:rsidDel="00000000" w:rsidR="00000000" w:rsidRPr="00000000">
        <w:rPr>
          <w:rtl w:val="0"/>
        </w:rPr>
      </w:r>
    </w:p>
    <w:p w:rsidR="00000000" w:rsidDel="00000000" w:rsidP="00000000" w:rsidRDefault="00000000" w:rsidRPr="00000000" w14:paraId="000007EB">
      <w:pPr>
        <w:spacing w:after="0" w:lineRule="auto"/>
        <w:ind w:left="0" w:firstLine="0"/>
        <w:rPr/>
      </w:pPr>
      <w:r w:rsidDel="00000000" w:rsidR="00000000" w:rsidRPr="00000000">
        <w:rPr>
          <w:rtl w:val="0"/>
        </w:rPr>
        <w:t xml:space="preserve">And then I show him the, the passage in the book that I found.</w:t>
      </w:r>
    </w:p>
    <w:p w:rsidR="00000000" w:rsidDel="00000000" w:rsidP="00000000" w:rsidRDefault="00000000" w:rsidRPr="00000000" w14:paraId="000007EC">
      <w:pPr>
        <w:spacing w:after="0" w:lineRule="auto"/>
        <w:ind w:left="0" w:firstLine="0"/>
        <w:rPr/>
      </w:pPr>
      <w:r w:rsidDel="00000000" w:rsidR="00000000" w:rsidRPr="00000000">
        <w:rPr>
          <w:rtl w:val="0"/>
        </w:rPr>
      </w:r>
    </w:p>
    <w:p w:rsidR="00000000" w:rsidDel="00000000" w:rsidP="00000000" w:rsidRDefault="00000000" w:rsidRPr="00000000" w14:paraId="000007ED">
      <w:pPr>
        <w:spacing w:after="0" w:lineRule="auto"/>
        <w:ind w:left="0" w:firstLine="0"/>
        <w:rPr/>
      </w:pPr>
      <w:r w:rsidDel="00000000" w:rsidR="00000000" w:rsidRPr="00000000">
        <w:rPr>
          <w:rtl w:val="0"/>
        </w:rPr>
        <w:t xml:space="preserve">JACK: [laughs] [pause] Alright. Mmkay. I’m gonna defer to people with swords here [NICK and ALI laugh], or people with, with big, big sticks, and, and clubs, and things. </w:t>
      </w:r>
    </w:p>
    <w:p w:rsidR="00000000" w:rsidDel="00000000" w:rsidP="00000000" w:rsidRDefault="00000000" w:rsidRPr="00000000" w14:paraId="000007EE">
      <w:pPr>
        <w:spacing w:after="0" w:lineRule="auto"/>
        <w:ind w:left="0" w:firstLine="0"/>
        <w:rPr/>
      </w:pPr>
      <w:r w:rsidDel="00000000" w:rsidR="00000000" w:rsidRPr="00000000">
        <w:rPr>
          <w:rtl w:val="0"/>
        </w:rPr>
      </w:r>
    </w:p>
    <w:p w:rsidR="00000000" w:rsidDel="00000000" w:rsidP="00000000" w:rsidRDefault="00000000" w:rsidRPr="00000000" w14:paraId="000007EF">
      <w:pPr>
        <w:spacing w:after="0" w:lineRule="auto"/>
        <w:ind w:left="0" w:firstLine="0"/>
        <w:rPr>
          <w:b w:val="1"/>
        </w:rPr>
      </w:pPr>
      <w:r w:rsidDel="00000000" w:rsidR="00000000" w:rsidRPr="00000000">
        <w:rPr>
          <w:b w:val="1"/>
          <w:rtl w:val="0"/>
        </w:rPr>
        <w:t xml:space="preserve">[#00:55:04#]</w:t>
      </w:r>
    </w:p>
    <w:p w:rsidR="00000000" w:rsidDel="00000000" w:rsidP="00000000" w:rsidRDefault="00000000" w:rsidRPr="00000000" w14:paraId="000007F0">
      <w:pPr>
        <w:spacing w:after="0" w:lineRule="auto"/>
        <w:ind w:left="0" w:firstLine="0"/>
        <w:rPr/>
      </w:pPr>
      <w:r w:rsidDel="00000000" w:rsidR="00000000" w:rsidRPr="00000000">
        <w:rPr>
          <w:rtl w:val="0"/>
        </w:rPr>
      </w:r>
    </w:p>
    <w:p w:rsidR="00000000" w:rsidDel="00000000" w:rsidP="00000000" w:rsidRDefault="00000000" w:rsidRPr="00000000" w14:paraId="000007F1">
      <w:pPr>
        <w:spacing w:after="0" w:lineRule="auto"/>
        <w:ind w:left="0" w:firstLine="0"/>
        <w:rPr/>
      </w:pPr>
      <w:r w:rsidDel="00000000" w:rsidR="00000000" w:rsidRPr="00000000">
        <w:rPr>
          <w:rtl w:val="0"/>
        </w:rPr>
        <w:t xml:space="preserve">AUSTIN: Mmhm. So there’s, there’s a wall of, there’s the wall of… rocks and stones, and you </w:t>
      </w:r>
    </w:p>
    <w:p w:rsidR="00000000" w:rsidDel="00000000" w:rsidP="00000000" w:rsidRDefault="00000000" w:rsidRPr="00000000" w14:paraId="000007F2">
      <w:pPr>
        <w:spacing w:after="0" w:lineRule="auto"/>
        <w:ind w:left="0" w:firstLine="0"/>
        <w:rPr/>
      </w:pPr>
      <w:r w:rsidDel="00000000" w:rsidR="00000000" w:rsidRPr="00000000">
        <w:rPr>
          <w:rtl w:val="0"/>
        </w:rPr>
        <w:t xml:space="preserve">can make out a pathway, like it’s not, I’m not gonna make you guys, uh, [cross] roll to get up this- </w:t>
      </w:r>
    </w:p>
    <w:p w:rsidR="00000000" w:rsidDel="00000000" w:rsidP="00000000" w:rsidRDefault="00000000" w:rsidRPr="00000000" w14:paraId="000007F3">
      <w:pPr>
        <w:spacing w:after="0" w:lineRule="auto"/>
        <w:ind w:left="0" w:firstLine="0"/>
        <w:rPr/>
      </w:pPr>
      <w:r w:rsidDel="00000000" w:rsidR="00000000" w:rsidRPr="00000000">
        <w:rPr>
          <w:rtl w:val="0"/>
        </w:rPr>
      </w:r>
    </w:p>
    <w:p w:rsidR="00000000" w:rsidDel="00000000" w:rsidP="00000000" w:rsidRDefault="00000000" w:rsidRPr="00000000" w14:paraId="000007F4">
      <w:pPr>
        <w:spacing w:after="0" w:lineRule="auto"/>
        <w:ind w:left="0" w:firstLine="0"/>
        <w:rPr/>
      </w:pPr>
      <w:r w:rsidDel="00000000" w:rsidR="00000000" w:rsidRPr="00000000">
        <w:rPr>
          <w:rtl w:val="0"/>
        </w:rPr>
        <w:t xml:space="preserve">NICK: [cross] I want to make it really clear… I want to make it really clear that that </w:t>
      </w:r>
    </w:p>
    <w:p w:rsidR="00000000" w:rsidDel="00000000" w:rsidP="00000000" w:rsidRDefault="00000000" w:rsidRPr="00000000" w14:paraId="000007F5">
      <w:pPr>
        <w:spacing w:after="0" w:lineRule="auto"/>
        <w:ind w:left="0" w:firstLine="0"/>
        <w:rPr/>
      </w:pPr>
      <w:r w:rsidDel="00000000" w:rsidR="00000000" w:rsidRPr="00000000">
        <w:rPr>
          <w:rtl w:val="0"/>
        </w:rPr>
        <w:t xml:space="preserve">was not… personal for you? Jack? That was Phantasmo… [laughter]</w:t>
      </w:r>
    </w:p>
    <w:p w:rsidR="00000000" w:rsidDel="00000000" w:rsidP="00000000" w:rsidRDefault="00000000" w:rsidRPr="00000000" w14:paraId="000007F6">
      <w:pPr>
        <w:spacing w:after="0" w:lineRule="auto"/>
        <w:ind w:left="0" w:firstLine="0"/>
        <w:rPr/>
      </w:pPr>
      <w:r w:rsidDel="00000000" w:rsidR="00000000" w:rsidRPr="00000000">
        <w:rPr>
          <w:rtl w:val="0"/>
        </w:rPr>
      </w:r>
    </w:p>
    <w:p w:rsidR="00000000" w:rsidDel="00000000" w:rsidP="00000000" w:rsidRDefault="00000000" w:rsidRPr="00000000" w14:paraId="000007F7">
      <w:pPr>
        <w:spacing w:after="0" w:lineRule="auto"/>
        <w:ind w:left="0" w:firstLine="0"/>
        <w:rPr/>
      </w:pPr>
      <w:r w:rsidDel="00000000" w:rsidR="00000000" w:rsidRPr="00000000">
        <w:rPr>
          <w:rtl w:val="0"/>
        </w:rPr>
        <w:t xml:space="preserve">JACK: Of course!</w:t>
      </w:r>
    </w:p>
    <w:p w:rsidR="00000000" w:rsidDel="00000000" w:rsidP="00000000" w:rsidRDefault="00000000" w:rsidRPr="00000000" w14:paraId="000007F8">
      <w:pPr>
        <w:spacing w:after="0" w:lineRule="auto"/>
        <w:ind w:left="0" w:firstLine="0"/>
        <w:rPr/>
      </w:pPr>
      <w:r w:rsidDel="00000000" w:rsidR="00000000" w:rsidRPr="00000000">
        <w:rPr>
          <w:rtl w:val="0"/>
        </w:rPr>
      </w:r>
    </w:p>
    <w:p w:rsidR="00000000" w:rsidDel="00000000" w:rsidP="00000000" w:rsidRDefault="00000000" w:rsidRPr="00000000" w14:paraId="000007F9">
      <w:pPr>
        <w:spacing w:after="0" w:lineRule="auto"/>
        <w:ind w:left="0" w:firstLine="0"/>
        <w:rPr/>
      </w:pPr>
      <w:r w:rsidDel="00000000" w:rsidR="00000000" w:rsidRPr="00000000">
        <w:rPr>
          <w:rtl w:val="0"/>
        </w:rPr>
        <w:t xml:space="preserve">NICK: I’m roleplaying </w:t>
      </w:r>
      <w:r w:rsidDel="00000000" w:rsidR="00000000" w:rsidRPr="00000000">
        <w:rPr>
          <w:i w:val="1"/>
          <w:rtl w:val="0"/>
        </w:rPr>
        <w:t xml:space="preserve">hard.</w:t>
      </w:r>
      <w:r w:rsidDel="00000000" w:rsidR="00000000" w:rsidRPr="00000000">
        <w:rPr>
          <w:rtl w:val="0"/>
        </w:rPr>
        <w:t xml:space="preserve"> Okay, good. [ALI laughs]</w:t>
      </w:r>
    </w:p>
    <w:p w:rsidR="00000000" w:rsidDel="00000000" w:rsidP="00000000" w:rsidRDefault="00000000" w:rsidRPr="00000000" w14:paraId="000007FA">
      <w:pPr>
        <w:spacing w:after="0" w:lineRule="auto"/>
        <w:ind w:left="0" w:firstLine="0"/>
        <w:rPr/>
      </w:pPr>
      <w:r w:rsidDel="00000000" w:rsidR="00000000" w:rsidRPr="00000000">
        <w:rPr>
          <w:rtl w:val="0"/>
        </w:rPr>
      </w:r>
    </w:p>
    <w:p w:rsidR="00000000" w:rsidDel="00000000" w:rsidP="00000000" w:rsidRDefault="00000000" w:rsidRPr="00000000" w14:paraId="000007FB">
      <w:pPr>
        <w:spacing w:after="0" w:lineRule="auto"/>
        <w:ind w:left="0" w:firstLine="0"/>
        <w:rPr/>
      </w:pPr>
      <w:r w:rsidDel="00000000" w:rsidR="00000000" w:rsidRPr="00000000">
        <w:rPr>
          <w:rtl w:val="0"/>
        </w:rPr>
        <w:t xml:space="preserve">AUSTIN: Uh huh. So you’re making your way up the side of this mountain, or kind of, not </w:t>
      </w:r>
    </w:p>
    <w:p w:rsidR="00000000" w:rsidDel="00000000" w:rsidP="00000000" w:rsidRDefault="00000000" w:rsidRPr="00000000" w14:paraId="000007FC">
      <w:pPr>
        <w:spacing w:after="0" w:lineRule="auto"/>
        <w:ind w:left="0" w:firstLine="0"/>
        <w:rPr/>
      </w:pPr>
      <w:r w:rsidDel="00000000" w:rsidR="00000000" w:rsidRPr="00000000">
        <w:rPr>
          <w:rtl w:val="0"/>
        </w:rPr>
        <w:t xml:space="preserve">mountain but this cliff, and about three fourths of the way up, you find… a kind of a cute little </w:t>
      </w:r>
    </w:p>
    <w:p w:rsidR="00000000" w:rsidDel="00000000" w:rsidP="00000000" w:rsidRDefault="00000000" w:rsidRPr="00000000" w14:paraId="000007FD">
      <w:pPr>
        <w:spacing w:after="0" w:lineRule="auto"/>
        <w:ind w:left="0" w:firstLine="0"/>
        <w:rPr/>
      </w:pPr>
      <w:r w:rsidDel="00000000" w:rsidR="00000000" w:rsidRPr="00000000">
        <w:rPr>
          <w:rtl w:val="0"/>
        </w:rPr>
        <w:t xml:space="preserve">door, little wooden door. It comes up to… the, it comes up to most people’s chest? Fero, it </w:t>
      </w:r>
    </w:p>
    <w:p w:rsidR="00000000" w:rsidDel="00000000" w:rsidP="00000000" w:rsidRDefault="00000000" w:rsidRPr="00000000" w14:paraId="000007FE">
      <w:pPr>
        <w:spacing w:after="0" w:lineRule="auto"/>
        <w:ind w:left="0" w:firstLine="0"/>
        <w:rPr/>
      </w:pPr>
      <w:r w:rsidDel="00000000" w:rsidR="00000000" w:rsidRPr="00000000">
        <w:rPr>
          <w:rtl w:val="0"/>
        </w:rPr>
        <w:t xml:space="preserve">comes up to your head, it’s a door about your size. Maybe a little bit shorter than you.</w:t>
      </w:r>
    </w:p>
    <w:p w:rsidR="00000000" w:rsidDel="00000000" w:rsidP="00000000" w:rsidRDefault="00000000" w:rsidRPr="00000000" w14:paraId="000007FF">
      <w:pPr>
        <w:spacing w:after="0" w:lineRule="auto"/>
        <w:ind w:left="0" w:firstLine="0"/>
        <w:rPr/>
      </w:pPr>
      <w:r w:rsidDel="00000000" w:rsidR="00000000" w:rsidRPr="00000000">
        <w:rPr>
          <w:rtl w:val="0"/>
        </w:rPr>
      </w:r>
    </w:p>
    <w:p w:rsidR="00000000" w:rsidDel="00000000" w:rsidP="00000000" w:rsidRDefault="00000000" w:rsidRPr="00000000" w14:paraId="00000800">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801">
      <w:pPr>
        <w:spacing w:after="0" w:lineRule="auto"/>
        <w:ind w:left="0" w:firstLine="0"/>
        <w:rPr/>
      </w:pPr>
      <w:r w:rsidDel="00000000" w:rsidR="00000000" w:rsidRPr="00000000">
        <w:rPr>
          <w:rtl w:val="0"/>
        </w:rPr>
      </w:r>
    </w:p>
    <w:p w:rsidR="00000000" w:rsidDel="00000000" w:rsidP="00000000" w:rsidRDefault="00000000" w:rsidRPr="00000000" w14:paraId="00000802">
      <w:pPr>
        <w:spacing w:after="0" w:lineRule="auto"/>
        <w:ind w:left="0" w:firstLine="0"/>
        <w:rPr/>
      </w:pPr>
      <w:r w:rsidDel="00000000" w:rsidR="00000000" w:rsidRPr="00000000">
        <w:rPr>
          <w:rtl w:val="0"/>
        </w:rPr>
        <w:t xml:space="preserve">AUSTIN: Um.</w:t>
      </w:r>
    </w:p>
    <w:p w:rsidR="00000000" w:rsidDel="00000000" w:rsidP="00000000" w:rsidRDefault="00000000" w:rsidRPr="00000000" w14:paraId="00000803">
      <w:pPr>
        <w:spacing w:after="0" w:lineRule="auto"/>
        <w:ind w:left="0" w:firstLine="0"/>
        <w:rPr/>
      </w:pPr>
      <w:r w:rsidDel="00000000" w:rsidR="00000000" w:rsidRPr="00000000">
        <w:rPr>
          <w:rtl w:val="0"/>
        </w:rPr>
      </w:r>
    </w:p>
    <w:p w:rsidR="00000000" w:rsidDel="00000000" w:rsidP="00000000" w:rsidRDefault="00000000" w:rsidRPr="00000000" w14:paraId="00000804">
      <w:pPr>
        <w:spacing w:after="0" w:lineRule="auto"/>
        <w:ind w:left="0" w:firstLine="0"/>
        <w:rPr/>
      </w:pPr>
      <w:r w:rsidDel="00000000" w:rsidR="00000000" w:rsidRPr="00000000">
        <w:rPr>
          <w:rtl w:val="0"/>
        </w:rPr>
        <w:t xml:space="preserve">ART: [cross] Oh! Uh - </w:t>
      </w:r>
    </w:p>
    <w:p w:rsidR="00000000" w:rsidDel="00000000" w:rsidP="00000000" w:rsidRDefault="00000000" w:rsidRPr="00000000" w14:paraId="00000805">
      <w:pPr>
        <w:spacing w:after="0" w:lineRule="auto"/>
        <w:ind w:left="0" w:firstLine="0"/>
        <w:rPr/>
      </w:pPr>
      <w:r w:rsidDel="00000000" w:rsidR="00000000" w:rsidRPr="00000000">
        <w:rPr>
          <w:rtl w:val="0"/>
        </w:rPr>
      </w:r>
    </w:p>
    <w:p w:rsidR="00000000" w:rsidDel="00000000" w:rsidP="00000000" w:rsidRDefault="00000000" w:rsidRPr="00000000" w14:paraId="00000806">
      <w:pPr>
        <w:spacing w:after="0" w:lineRule="auto"/>
        <w:ind w:left="0" w:firstLine="0"/>
        <w:rPr/>
      </w:pPr>
      <w:r w:rsidDel="00000000" w:rsidR="00000000" w:rsidRPr="00000000">
        <w:rPr>
          <w:rtl w:val="0"/>
        </w:rPr>
        <w:t xml:space="preserve">AUSTIN: It’s a wooden door with brass handles, and a little window, with a grate on it. What’s up, </w:t>
      </w:r>
    </w:p>
    <w:p w:rsidR="00000000" w:rsidDel="00000000" w:rsidP="00000000" w:rsidRDefault="00000000" w:rsidRPr="00000000" w14:paraId="00000807">
      <w:pPr>
        <w:spacing w:after="0" w:lineRule="auto"/>
        <w:ind w:left="0" w:firstLine="0"/>
        <w:rPr/>
      </w:pPr>
      <w:r w:rsidDel="00000000" w:rsidR="00000000" w:rsidRPr="00000000">
        <w:rPr>
          <w:rtl w:val="0"/>
        </w:rPr>
        <w:t xml:space="preserve">Hadrian.</w:t>
      </w:r>
    </w:p>
    <w:p w:rsidR="00000000" w:rsidDel="00000000" w:rsidP="00000000" w:rsidRDefault="00000000" w:rsidRPr="00000000" w14:paraId="00000808">
      <w:pPr>
        <w:spacing w:after="0" w:lineRule="auto"/>
        <w:ind w:left="0" w:firstLine="0"/>
        <w:rPr/>
      </w:pPr>
      <w:r w:rsidDel="00000000" w:rsidR="00000000" w:rsidRPr="00000000">
        <w:rPr>
          <w:rtl w:val="0"/>
        </w:rPr>
      </w:r>
    </w:p>
    <w:p w:rsidR="00000000" w:rsidDel="00000000" w:rsidP="00000000" w:rsidRDefault="00000000" w:rsidRPr="00000000" w14:paraId="00000809">
      <w:pPr>
        <w:spacing w:after="0" w:lineRule="auto"/>
        <w:ind w:left="0" w:firstLine="0"/>
        <w:rPr/>
      </w:pPr>
      <w:r w:rsidDel="00000000" w:rsidR="00000000" w:rsidRPr="00000000">
        <w:rPr>
          <w:rtl w:val="0"/>
        </w:rPr>
        <w:t xml:space="preserve">ART: Oh I uh, I have senses that pierce lies.</w:t>
      </w:r>
    </w:p>
    <w:p w:rsidR="00000000" w:rsidDel="00000000" w:rsidP="00000000" w:rsidRDefault="00000000" w:rsidRPr="00000000" w14:paraId="0000080A">
      <w:pPr>
        <w:spacing w:after="0" w:lineRule="auto"/>
        <w:ind w:left="0" w:firstLine="0"/>
        <w:rPr/>
      </w:pPr>
      <w:r w:rsidDel="00000000" w:rsidR="00000000" w:rsidRPr="00000000">
        <w:rPr>
          <w:rtl w:val="0"/>
        </w:rPr>
      </w:r>
    </w:p>
    <w:p w:rsidR="00000000" w:rsidDel="00000000" w:rsidP="00000000" w:rsidRDefault="00000000" w:rsidRPr="00000000" w14:paraId="0000080B">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80C">
      <w:pPr>
        <w:spacing w:after="0" w:lineRule="auto"/>
        <w:ind w:left="0" w:firstLine="0"/>
        <w:rPr/>
      </w:pPr>
      <w:r w:rsidDel="00000000" w:rsidR="00000000" w:rsidRPr="00000000">
        <w:rPr>
          <w:rtl w:val="0"/>
        </w:rPr>
      </w:r>
    </w:p>
    <w:p w:rsidR="00000000" w:rsidDel="00000000" w:rsidP="00000000" w:rsidRDefault="00000000" w:rsidRPr="00000000" w14:paraId="0000080D">
      <w:pPr>
        <w:spacing w:after="0" w:lineRule="auto"/>
        <w:ind w:left="0" w:firstLine="0"/>
        <w:rPr/>
      </w:pPr>
      <w:r w:rsidDel="00000000" w:rsidR="00000000" w:rsidRPr="00000000">
        <w:rPr>
          <w:rtl w:val="0"/>
        </w:rPr>
        <w:t xml:space="preserve">ART: Is anything, is there anything about the appearance here that’s false? [pause] </w:t>
      </w:r>
    </w:p>
    <w:p w:rsidR="00000000" w:rsidDel="00000000" w:rsidP="00000000" w:rsidRDefault="00000000" w:rsidRPr="00000000" w14:paraId="0000080E">
      <w:pPr>
        <w:spacing w:after="0" w:lineRule="auto"/>
        <w:ind w:left="0" w:firstLine="0"/>
        <w:rPr/>
      </w:pPr>
      <w:r w:rsidDel="00000000" w:rsidR="00000000" w:rsidRPr="00000000">
        <w:rPr>
          <w:rtl w:val="0"/>
        </w:rPr>
      </w:r>
    </w:p>
    <w:p w:rsidR="00000000" w:rsidDel="00000000" w:rsidP="00000000" w:rsidRDefault="00000000" w:rsidRPr="00000000" w14:paraId="0000080F">
      <w:pPr>
        <w:spacing w:after="0" w:lineRule="auto"/>
        <w:ind w:left="0" w:firstLine="0"/>
        <w:rPr/>
      </w:pPr>
      <w:r w:rsidDel="00000000" w:rsidR="00000000" w:rsidRPr="00000000">
        <w:rPr>
          <w:rtl w:val="0"/>
        </w:rPr>
        <w:t xml:space="preserve">AUSTIN: No.</w:t>
      </w:r>
    </w:p>
    <w:p w:rsidR="00000000" w:rsidDel="00000000" w:rsidP="00000000" w:rsidRDefault="00000000" w:rsidRPr="00000000" w14:paraId="00000810">
      <w:pPr>
        <w:spacing w:after="0" w:lineRule="auto"/>
        <w:ind w:left="0" w:firstLine="0"/>
        <w:rPr/>
      </w:pPr>
      <w:r w:rsidDel="00000000" w:rsidR="00000000" w:rsidRPr="00000000">
        <w:rPr>
          <w:rtl w:val="0"/>
        </w:rPr>
      </w:r>
    </w:p>
    <w:p w:rsidR="00000000" w:rsidDel="00000000" w:rsidP="00000000" w:rsidRDefault="00000000" w:rsidRPr="00000000" w14:paraId="00000811">
      <w:pPr>
        <w:spacing w:after="0" w:lineRule="auto"/>
        <w:ind w:left="0" w:firstLine="0"/>
        <w:rPr/>
      </w:pPr>
      <w:r w:rsidDel="00000000" w:rsidR="00000000" w:rsidRPr="00000000">
        <w:rPr>
          <w:rtl w:val="0"/>
        </w:rPr>
        <w:t xml:space="preserve">ART: You know - [cross] Okay, so if this,</w:t>
      </w:r>
    </w:p>
    <w:p w:rsidR="00000000" w:rsidDel="00000000" w:rsidP="00000000" w:rsidRDefault="00000000" w:rsidRPr="00000000" w14:paraId="00000812">
      <w:pPr>
        <w:spacing w:after="0" w:lineRule="auto"/>
        <w:ind w:left="0" w:firstLine="0"/>
        <w:rPr/>
      </w:pPr>
      <w:r w:rsidDel="00000000" w:rsidR="00000000" w:rsidRPr="00000000">
        <w:rPr>
          <w:rtl w:val="0"/>
        </w:rPr>
      </w:r>
    </w:p>
    <w:p w:rsidR="00000000" w:rsidDel="00000000" w:rsidP="00000000" w:rsidRDefault="00000000" w:rsidRPr="00000000" w14:paraId="00000813">
      <w:pPr>
        <w:spacing w:after="0" w:lineRule="auto"/>
        <w:ind w:left="0" w:firstLine="0"/>
        <w:rPr/>
      </w:pPr>
      <w:r w:rsidDel="00000000" w:rsidR="00000000" w:rsidRPr="00000000">
        <w:rPr>
          <w:rtl w:val="0"/>
        </w:rPr>
        <w:t xml:space="preserve">AUSTIN: [cross] No, everything is - </w:t>
      </w:r>
    </w:p>
    <w:p w:rsidR="00000000" w:rsidDel="00000000" w:rsidP="00000000" w:rsidRDefault="00000000" w:rsidRPr="00000000" w14:paraId="00000814">
      <w:pPr>
        <w:spacing w:after="0" w:lineRule="auto"/>
        <w:ind w:left="0" w:firstLine="0"/>
        <w:rPr/>
      </w:pPr>
      <w:r w:rsidDel="00000000" w:rsidR="00000000" w:rsidRPr="00000000">
        <w:rPr>
          <w:rtl w:val="0"/>
        </w:rPr>
      </w:r>
    </w:p>
    <w:p w:rsidR="00000000" w:rsidDel="00000000" w:rsidP="00000000" w:rsidRDefault="00000000" w:rsidRPr="00000000" w14:paraId="00000815">
      <w:pPr>
        <w:spacing w:after="0" w:lineRule="auto"/>
        <w:ind w:left="0" w:firstLine="0"/>
        <w:rPr/>
      </w:pPr>
      <w:r w:rsidDel="00000000" w:rsidR="00000000" w:rsidRPr="00000000">
        <w:rPr>
          <w:rtl w:val="0"/>
        </w:rPr>
        <w:t xml:space="preserve">ART: if this was like, if this wasn’t here, and it was just like a [cross] big stupid illusion… alright.</w:t>
      </w:r>
    </w:p>
    <w:p w:rsidR="00000000" w:rsidDel="00000000" w:rsidP="00000000" w:rsidRDefault="00000000" w:rsidRPr="00000000" w14:paraId="00000816">
      <w:pPr>
        <w:spacing w:after="0" w:lineRule="auto"/>
        <w:ind w:left="0" w:firstLine="0"/>
        <w:rPr/>
      </w:pPr>
      <w:r w:rsidDel="00000000" w:rsidR="00000000" w:rsidRPr="00000000">
        <w:rPr>
          <w:rtl w:val="0"/>
        </w:rPr>
      </w:r>
    </w:p>
    <w:p w:rsidR="00000000" w:rsidDel="00000000" w:rsidP="00000000" w:rsidRDefault="00000000" w:rsidRPr="00000000" w14:paraId="00000817">
      <w:pPr>
        <w:spacing w:after="0" w:lineRule="auto"/>
        <w:ind w:left="0" w:firstLine="0"/>
        <w:rPr/>
      </w:pPr>
      <w:r w:rsidDel="00000000" w:rsidR="00000000" w:rsidRPr="00000000">
        <w:rPr>
          <w:rtl w:val="0"/>
        </w:rPr>
        <w:t xml:space="preserve">AUSTIN: [cross] Yeah, yeah, yes. No, this is not a big stupid illusion. [pause]</w:t>
      </w:r>
    </w:p>
    <w:p w:rsidR="00000000" w:rsidDel="00000000" w:rsidP="00000000" w:rsidRDefault="00000000" w:rsidRPr="00000000" w14:paraId="00000818">
      <w:pPr>
        <w:spacing w:after="0" w:lineRule="auto"/>
        <w:ind w:left="0" w:firstLine="0"/>
        <w:rPr/>
      </w:pPr>
      <w:r w:rsidDel="00000000" w:rsidR="00000000" w:rsidRPr="00000000">
        <w:rPr>
          <w:rtl w:val="0"/>
        </w:rPr>
      </w:r>
    </w:p>
    <w:p w:rsidR="00000000" w:rsidDel="00000000" w:rsidP="00000000" w:rsidRDefault="00000000" w:rsidRPr="00000000" w14:paraId="00000819">
      <w:pPr>
        <w:spacing w:after="0" w:lineRule="auto"/>
        <w:ind w:left="0" w:firstLine="0"/>
        <w:rPr/>
      </w:pPr>
      <w:r w:rsidDel="00000000" w:rsidR="00000000" w:rsidRPr="00000000">
        <w:rPr>
          <w:rtl w:val="0"/>
        </w:rPr>
        <w:t xml:space="preserve">KEITH: Um…</w:t>
      </w:r>
    </w:p>
    <w:p w:rsidR="00000000" w:rsidDel="00000000" w:rsidP="00000000" w:rsidRDefault="00000000" w:rsidRPr="00000000" w14:paraId="0000081A">
      <w:pPr>
        <w:spacing w:after="0" w:lineRule="auto"/>
        <w:ind w:left="0" w:firstLine="0"/>
        <w:rPr/>
      </w:pPr>
      <w:r w:rsidDel="00000000" w:rsidR="00000000" w:rsidRPr="00000000">
        <w:rPr>
          <w:rtl w:val="0"/>
        </w:rPr>
      </w:r>
    </w:p>
    <w:p w:rsidR="00000000" w:rsidDel="00000000" w:rsidP="00000000" w:rsidRDefault="00000000" w:rsidRPr="00000000" w14:paraId="0000081B">
      <w:pPr>
        <w:spacing w:after="0" w:lineRule="auto"/>
        <w:ind w:left="0" w:firstLine="0"/>
        <w:rPr/>
      </w:pPr>
      <w:r w:rsidDel="00000000" w:rsidR="00000000" w:rsidRPr="00000000">
        <w:rPr>
          <w:rtl w:val="0"/>
        </w:rPr>
        <w:t xml:space="preserve">AUSTIN: What do you do, at the, at the door to this little… at this little door?</w:t>
      </w:r>
    </w:p>
    <w:p w:rsidR="00000000" w:rsidDel="00000000" w:rsidP="00000000" w:rsidRDefault="00000000" w:rsidRPr="00000000" w14:paraId="0000081C">
      <w:pPr>
        <w:spacing w:after="0" w:lineRule="auto"/>
        <w:ind w:left="0" w:firstLine="0"/>
        <w:rPr/>
      </w:pPr>
      <w:r w:rsidDel="00000000" w:rsidR="00000000" w:rsidRPr="00000000">
        <w:rPr>
          <w:rtl w:val="0"/>
        </w:rPr>
      </w:r>
    </w:p>
    <w:p w:rsidR="00000000" w:rsidDel="00000000" w:rsidP="00000000" w:rsidRDefault="00000000" w:rsidRPr="00000000" w14:paraId="0000081D">
      <w:pPr>
        <w:spacing w:after="0" w:lineRule="auto"/>
        <w:ind w:left="0" w:firstLine="0"/>
        <w:rPr/>
      </w:pPr>
      <w:r w:rsidDel="00000000" w:rsidR="00000000" w:rsidRPr="00000000">
        <w:rPr>
          <w:rtl w:val="0"/>
        </w:rPr>
        <w:t xml:space="preserve">KEITH: I’m gonna take a, I’m gonna take a quick listen… through the door to see if I can hear </w:t>
      </w:r>
    </w:p>
    <w:p w:rsidR="00000000" w:rsidDel="00000000" w:rsidP="00000000" w:rsidRDefault="00000000" w:rsidRPr="00000000" w14:paraId="0000081E">
      <w:pPr>
        <w:spacing w:after="0" w:lineRule="auto"/>
        <w:ind w:left="0" w:firstLine="0"/>
        <w:rPr/>
      </w:pPr>
      <w:r w:rsidDel="00000000" w:rsidR="00000000" w:rsidRPr="00000000">
        <w:rPr>
          <w:rtl w:val="0"/>
        </w:rPr>
        <w:t xml:space="preserve">anything going on at the other side. And if I feel like I can’t hear anything, then I’m gonna, open it up slowly and peek in.</w:t>
      </w:r>
    </w:p>
    <w:p w:rsidR="00000000" w:rsidDel="00000000" w:rsidP="00000000" w:rsidRDefault="00000000" w:rsidRPr="00000000" w14:paraId="0000081F">
      <w:pPr>
        <w:spacing w:after="0" w:lineRule="auto"/>
        <w:ind w:left="0" w:firstLine="0"/>
        <w:rPr/>
      </w:pPr>
      <w:r w:rsidDel="00000000" w:rsidR="00000000" w:rsidRPr="00000000">
        <w:rPr>
          <w:rtl w:val="0"/>
        </w:rPr>
      </w:r>
    </w:p>
    <w:p w:rsidR="00000000" w:rsidDel="00000000" w:rsidP="00000000" w:rsidRDefault="00000000" w:rsidRPr="00000000" w14:paraId="00000820">
      <w:pPr>
        <w:spacing w:after="0" w:lineRule="auto"/>
        <w:ind w:left="0" w:firstLine="0"/>
        <w:rPr/>
      </w:pPr>
      <w:r w:rsidDel="00000000" w:rsidR="00000000" w:rsidRPr="00000000">
        <w:rPr>
          <w:rtl w:val="0"/>
        </w:rPr>
        <w:t xml:space="preserve">AUSTIN: There’s a little… bit of a, there’s a little bit of movement. But it’s not…</w:t>
      </w:r>
    </w:p>
    <w:p w:rsidR="00000000" w:rsidDel="00000000" w:rsidP="00000000" w:rsidRDefault="00000000" w:rsidRPr="00000000" w14:paraId="00000821">
      <w:pPr>
        <w:spacing w:after="0" w:lineRule="auto"/>
        <w:ind w:left="0" w:firstLine="0"/>
        <w:rPr/>
      </w:pPr>
      <w:r w:rsidDel="00000000" w:rsidR="00000000" w:rsidRPr="00000000">
        <w:rPr>
          <w:rtl w:val="0"/>
        </w:rPr>
      </w:r>
    </w:p>
    <w:p w:rsidR="00000000" w:rsidDel="00000000" w:rsidP="00000000" w:rsidRDefault="00000000" w:rsidRPr="00000000" w14:paraId="00000822">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823">
      <w:pPr>
        <w:spacing w:after="0" w:lineRule="auto"/>
        <w:ind w:left="0" w:firstLine="0"/>
        <w:rPr/>
      </w:pPr>
      <w:r w:rsidDel="00000000" w:rsidR="00000000" w:rsidRPr="00000000">
        <w:rPr>
          <w:rtl w:val="0"/>
        </w:rPr>
      </w:r>
    </w:p>
    <w:p w:rsidR="00000000" w:rsidDel="00000000" w:rsidP="00000000" w:rsidRDefault="00000000" w:rsidRPr="00000000" w14:paraId="00000824">
      <w:pPr>
        <w:spacing w:after="0" w:lineRule="auto"/>
        <w:ind w:left="0" w:firstLine="0"/>
        <w:rPr/>
      </w:pPr>
      <w:r w:rsidDel="00000000" w:rsidR="00000000" w:rsidRPr="00000000">
        <w:rPr>
          <w:rtl w:val="0"/>
        </w:rPr>
        <w:t xml:space="preserve">AUSTIN: It’s like, you can make out… that sounds like… mm. It’s just a little bit of, there’s a little bit of movement inside.</w:t>
      </w:r>
    </w:p>
    <w:p w:rsidR="00000000" w:rsidDel="00000000" w:rsidP="00000000" w:rsidRDefault="00000000" w:rsidRPr="00000000" w14:paraId="00000825">
      <w:pPr>
        <w:spacing w:after="0" w:lineRule="auto"/>
        <w:ind w:left="0" w:firstLine="0"/>
        <w:rPr/>
      </w:pPr>
      <w:r w:rsidDel="00000000" w:rsidR="00000000" w:rsidRPr="00000000">
        <w:rPr>
          <w:rtl w:val="0"/>
        </w:rPr>
      </w:r>
    </w:p>
    <w:p w:rsidR="00000000" w:rsidDel="00000000" w:rsidP="00000000" w:rsidRDefault="00000000" w:rsidRPr="00000000" w14:paraId="00000826">
      <w:pPr>
        <w:spacing w:after="0" w:lineRule="auto"/>
        <w:ind w:left="0" w:firstLine="0"/>
        <w:rPr/>
      </w:pPr>
      <w:r w:rsidDel="00000000" w:rsidR="00000000" w:rsidRPr="00000000">
        <w:rPr>
          <w:rtl w:val="0"/>
        </w:rPr>
        <w:t xml:space="preserve">KEITH: O-</w:t>
      </w:r>
    </w:p>
    <w:p w:rsidR="00000000" w:rsidDel="00000000" w:rsidP="00000000" w:rsidRDefault="00000000" w:rsidRPr="00000000" w14:paraId="00000827">
      <w:pPr>
        <w:spacing w:after="0" w:lineRule="auto"/>
        <w:ind w:left="0" w:firstLine="0"/>
        <w:rPr/>
      </w:pPr>
      <w:r w:rsidDel="00000000" w:rsidR="00000000" w:rsidRPr="00000000">
        <w:rPr>
          <w:rtl w:val="0"/>
        </w:rPr>
      </w:r>
    </w:p>
    <w:p w:rsidR="00000000" w:rsidDel="00000000" w:rsidP="00000000" w:rsidRDefault="00000000" w:rsidRPr="00000000" w14:paraId="00000828">
      <w:pPr>
        <w:spacing w:after="0" w:lineRule="auto"/>
        <w:ind w:left="0" w:firstLine="0"/>
        <w:rPr/>
      </w:pPr>
      <w:r w:rsidDel="00000000" w:rsidR="00000000" w:rsidRPr="00000000">
        <w:rPr>
          <w:rtl w:val="0"/>
        </w:rPr>
        <w:t xml:space="preserve">AUSTIN: But not from anything human, like human in size.</w:t>
      </w:r>
    </w:p>
    <w:p w:rsidR="00000000" w:rsidDel="00000000" w:rsidP="00000000" w:rsidRDefault="00000000" w:rsidRPr="00000000" w14:paraId="00000829">
      <w:pPr>
        <w:spacing w:after="0" w:lineRule="auto"/>
        <w:ind w:left="0" w:firstLine="0"/>
        <w:rPr/>
      </w:pPr>
      <w:r w:rsidDel="00000000" w:rsidR="00000000" w:rsidRPr="00000000">
        <w:rPr>
          <w:rtl w:val="0"/>
        </w:rPr>
      </w:r>
    </w:p>
    <w:p w:rsidR="00000000" w:rsidDel="00000000" w:rsidP="00000000" w:rsidRDefault="00000000" w:rsidRPr="00000000" w14:paraId="0000082A">
      <w:pPr>
        <w:spacing w:after="0" w:lineRule="auto"/>
        <w:ind w:left="0" w:firstLine="0"/>
        <w:rPr/>
      </w:pPr>
      <w:r w:rsidDel="00000000" w:rsidR="00000000" w:rsidRPr="00000000">
        <w:rPr>
          <w:rtl w:val="0"/>
        </w:rPr>
        <w:t xml:space="preserve">KEITH: Okay. So, I, I tell, I tell everybody, if I haven’t told them before, like, </w:t>
      </w:r>
    </w:p>
    <w:p w:rsidR="00000000" w:rsidDel="00000000" w:rsidP="00000000" w:rsidRDefault="00000000" w:rsidRPr="00000000" w14:paraId="0000082B">
      <w:pPr>
        <w:spacing w:after="0" w:lineRule="auto"/>
        <w:ind w:left="360" w:firstLine="0"/>
        <w:rPr/>
      </w:pPr>
      <w:r w:rsidDel="00000000" w:rsidR="00000000" w:rsidRPr="00000000">
        <w:rPr>
          <w:rtl w:val="0"/>
        </w:rPr>
      </w:r>
    </w:p>
    <w:p w:rsidR="00000000" w:rsidDel="00000000" w:rsidP="00000000" w:rsidRDefault="00000000" w:rsidRPr="00000000" w14:paraId="0000082C">
      <w:pPr>
        <w:spacing w:after="0" w:lineRule="auto"/>
        <w:ind w:left="360" w:firstLine="0"/>
        <w:rPr/>
      </w:pPr>
      <w:r w:rsidDel="00000000" w:rsidR="00000000" w:rsidRPr="00000000">
        <w:rPr>
          <w:rtl w:val="0"/>
        </w:rPr>
        <w:t xml:space="preserve">(as Fero): It looked like, up on the thing, those birds were eating the corpse of something. Something kind of my size, a little bit wider. So it could, like. Maybe it could’ve been some sort of dwarf, or something? And… something, something is behind this door that is not as big as a, as a human person… </w:t>
      </w:r>
    </w:p>
    <w:p w:rsidR="00000000" w:rsidDel="00000000" w:rsidP="00000000" w:rsidRDefault="00000000" w:rsidRPr="00000000" w14:paraId="0000082D">
      <w:pPr>
        <w:spacing w:after="0" w:lineRule="auto"/>
        <w:ind w:left="0" w:firstLine="0"/>
        <w:rPr/>
      </w:pPr>
      <w:r w:rsidDel="00000000" w:rsidR="00000000" w:rsidRPr="00000000">
        <w:rPr>
          <w:rtl w:val="0"/>
        </w:rPr>
      </w:r>
    </w:p>
    <w:p w:rsidR="00000000" w:rsidDel="00000000" w:rsidP="00000000" w:rsidRDefault="00000000" w:rsidRPr="00000000" w14:paraId="0000082E">
      <w:pPr>
        <w:spacing w:after="0" w:lineRule="auto"/>
        <w:ind w:left="0" w:firstLine="0"/>
        <w:rPr/>
      </w:pPr>
      <w:r w:rsidDel="00000000" w:rsidR="00000000" w:rsidRPr="00000000">
        <w:rPr>
          <w:rtl w:val="0"/>
        </w:rPr>
        <w:t xml:space="preserve">AUSTIN: [loudly] It’s also not as big as you! It’s, I mean when I say [cross] it’s not as big as</w:t>
      </w:r>
    </w:p>
    <w:p w:rsidR="00000000" w:rsidDel="00000000" w:rsidP="00000000" w:rsidRDefault="00000000" w:rsidRPr="00000000" w14:paraId="0000082F">
      <w:pPr>
        <w:spacing w:after="0" w:lineRule="auto"/>
        <w:ind w:left="0" w:firstLine="0"/>
        <w:rPr/>
      </w:pPr>
      <w:r w:rsidDel="00000000" w:rsidR="00000000" w:rsidRPr="00000000">
        <w:rPr>
          <w:rtl w:val="0"/>
        </w:rPr>
      </w:r>
    </w:p>
    <w:p w:rsidR="00000000" w:rsidDel="00000000" w:rsidP="00000000" w:rsidRDefault="00000000" w:rsidRPr="00000000" w14:paraId="00000830">
      <w:pPr>
        <w:spacing w:after="0" w:lineRule="auto"/>
        <w:ind w:left="0" w:firstLine="0"/>
        <w:rPr/>
      </w:pPr>
      <w:r w:rsidDel="00000000" w:rsidR="00000000" w:rsidRPr="00000000">
        <w:rPr>
          <w:rtl w:val="0"/>
        </w:rPr>
        <w:t xml:space="preserve">KEITH: [cross] Oh okay.</w:t>
      </w:r>
    </w:p>
    <w:p w:rsidR="00000000" w:rsidDel="00000000" w:rsidP="00000000" w:rsidRDefault="00000000" w:rsidRPr="00000000" w14:paraId="00000831">
      <w:pPr>
        <w:spacing w:after="0" w:lineRule="auto"/>
        <w:ind w:left="0" w:firstLine="0"/>
        <w:rPr/>
      </w:pPr>
      <w:r w:rsidDel="00000000" w:rsidR="00000000" w:rsidRPr="00000000">
        <w:rPr>
          <w:rtl w:val="0"/>
        </w:rPr>
      </w:r>
    </w:p>
    <w:p w:rsidR="00000000" w:rsidDel="00000000" w:rsidP="00000000" w:rsidRDefault="00000000" w:rsidRPr="00000000" w14:paraId="00000832">
      <w:pPr>
        <w:spacing w:after="0" w:lineRule="auto"/>
        <w:ind w:left="0" w:firstLine="0"/>
        <w:rPr/>
      </w:pPr>
      <w:r w:rsidDel="00000000" w:rsidR="00000000" w:rsidRPr="00000000">
        <w:rPr>
          <w:rtl w:val="0"/>
        </w:rPr>
        <w:t xml:space="preserve">AUSTIN: I mean it’s like, small. Like,</w:t>
      </w:r>
    </w:p>
    <w:p w:rsidR="00000000" w:rsidDel="00000000" w:rsidP="00000000" w:rsidRDefault="00000000" w:rsidRPr="00000000" w14:paraId="00000833">
      <w:pPr>
        <w:spacing w:after="0" w:lineRule="auto"/>
        <w:ind w:left="0" w:firstLine="0"/>
        <w:rPr/>
      </w:pPr>
      <w:r w:rsidDel="00000000" w:rsidR="00000000" w:rsidRPr="00000000">
        <w:rPr>
          <w:rtl w:val="0"/>
        </w:rPr>
      </w:r>
    </w:p>
    <w:p w:rsidR="00000000" w:rsidDel="00000000" w:rsidP="00000000" w:rsidRDefault="00000000" w:rsidRPr="00000000" w14:paraId="00000834">
      <w:pPr>
        <w:spacing w:after="0" w:lineRule="auto"/>
        <w:ind w:left="0" w:firstLine="0"/>
        <w:rPr/>
      </w:pPr>
      <w:r w:rsidDel="00000000" w:rsidR="00000000" w:rsidRPr="00000000">
        <w:rPr>
          <w:rtl w:val="0"/>
        </w:rPr>
        <w:t xml:space="preserve">KEITH: Small? Oh okay.</w:t>
      </w:r>
    </w:p>
    <w:p w:rsidR="00000000" w:rsidDel="00000000" w:rsidP="00000000" w:rsidRDefault="00000000" w:rsidRPr="00000000" w14:paraId="00000835">
      <w:pPr>
        <w:spacing w:after="0" w:lineRule="auto"/>
        <w:ind w:left="0" w:firstLine="0"/>
        <w:rPr/>
      </w:pPr>
      <w:r w:rsidDel="00000000" w:rsidR="00000000" w:rsidRPr="00000000">
        <w:rPr>
          <w:rtl w:val="0"/>
        </w:rPr>
      </w:r>
    </w:p>
    <w:p w:rsidR="00000000" w:rsidDel="00000000" w:rsidP="00000000" w:rsidRDefault="00000000" w:rsidRPr="00000000" w14:paraId="00000836">
      <w:pPr>
        <w:spacing w:after="0" w:lineRule="auto"/>
        <w:ind w:left="0" w:firstLine="0"/>
        <w:rPr/>
      </w:pPr>
      <w:r w:rsidDel="00000000" w:rsidR="00000000" w:rsidRPr="00000000">
        <w:rPr>
          <w:rtl w:val="0"/>
        </w:rPr>
        <w:t xml:space="preserve">AUSTIN: I mean like tiny animal sized.</w:t>
      </w:r>
    </w:p>
    <w:p w:rsidR="00000000" w:rsidDel="00000000" w:rsidP="00000000" w:rsidRDefault="00000000" w:rsidRPr="00000000" w14:paraId="00000837">
      <w:pPr>
        <w:spacing w:after="0" w:lineRule="auto"/>
        <w:ind w:left="0" w:firstLine="0"/>
        <w:rPr/>
      </w:pPr>
      <w:r w:rsidDel="00000000" w:rsidR="00000000" w:rsidRPr="00000000">
        <w:rPr>
          <w:rtl w:val="0"/>
        </w:rPr>
      </w:r>
    </w:p>
    <w:p w:rsidR="00000000" w:rsidDel="00000000" w:rsidP="00000000" w:rsidRDefault="00000000" w:rsidRPr="00000000" w14:paraId="00000838">
      <w:pPr>
        <w:spacing w:after="0" w:lineRule="auto"/>
        <w:ind w:left="0" w:firstLine="0"/>
        <w:rPr/>
      </w:pPr>
      <w:r w:rsidDel="00000000" w:rsidR="00000000" w:rsidRPr="00000000">
        <w:rPr>
          <w:rtl w:val="0"/>
        </w:rPr>
        <w:t xml:space="preserve">KEITH: Okay. Then I t- then I o- then I open the door, cautiously.</w:t>
      </w:r>
    </w:p>
    <w:p w:rsidR="00000000" w:rsidDel="00000000" w:rsidP="00000000" w:rsidRDefault="00000000" w:rsidRPr="00000000" w14:paraId="00000839">
      <w:pPr>
        <w:spacing w:after="0" w:lineRule="auto"/>
        <w:ind w:left="0" w:firstLine="0"/>
        <w:rPr/>
      </w:pPr>
      <w:r w:rsidDel="00000000" w:rsidR="00000000" w:rsidRPr="00000000">
        <w:rPr>
          <w:rtl w:val="0"/>
        </w:rPr>
      </w:r>
    </w:p>
    <w:p w:rsidR="00000000" w:rsidDel="00000000" w:rsidP="00000000" w:rsidRDefault="00000000" w:rsidRPr="00000000" w14:paraId="0000083A">
      <w:pPr>
        <w:spacing w:after="0" w:lineRule="auto"/>
        <w:ind w:left="0" w:firstLine="0"/>
        <w:rPr/>
      </w:pPr>
      <w:r w:rsidDel="00000000" w:rsidR="00000000" w:rsidRPr="00000000">
        <w:rPr>
          <w:rtl w:val="0"/>
        </w:rPr>
        <w:t xml:space="preserve">AUSTIN: The first thing you get when you open it is like, it’s the smell of a room that someone’s </w:t>
      </w:r>
    </w:p>
    <w:p w:rsidR="00000000" w:rsidDel="00000000" w:rsidP="00000000" w:rsidRDefault="00000000" w:rsidRPr="00000000" w14:paraId="0000083B">
      <w:pPr>
        <w:spacing w:after="0" w:lineRule="auto"/>
        <w:ind w:left="0" w:firstLine="0"/>
        <w:rPr/>
      </w:pPr>
      <w:r w:rsidDel="00000000" w:rsidR="00000000" w:rsidRPr="00000000">
        <w:rPr>
          <w:rtl w:val="0"/>
        </w:rPr>
        <w:t xml:space="preserve">been like, for twenty years now, maybe longer, just </w:t>
      </w:r>
      <w:ins w:author="solis" w:id="4" w:date="2019-11-25T23:36:19Z">
        <w:r w:rsidDel="00000000" w:rsidR="00000000" w:rsidRPr="00000000">
          <w:rPr>
            <w:rtl w:val="0"/>
          </w:rPr>
          <w:t xml:space="preserve">f</w:t>
        </w:r>
      </w:ins>
      <w:r w:rsidDel="00000000" w:rsidR="00000000" w:rsidRPr="00000000">
        <w:rPr>
          <w:rtl w:val="0"/>
        </w:rPr>
        <w:t xml:space="preserve">like… smoking in. And like, the good tobacco? </w:t>
      </w:r>
    </w:p>
    <w:p w:rsidR="00000000" w:rsidDel="00000000" w:rsidP="00000000" w:rsidRDefault="00000000" w:rsidRPr="00000000" w14:paraId="0000083C">
      <w:pPr>
        <w:spacing w:after="0" w:lineRule="auto"/>
        <w:ind w:left="0" w:firstLine="0"/>
        <w:rPr/>
      </w:pPr>
      <w:r w:rsidDel="00000000" w:rsidR="00000000" w:rsidRPr="00000000">
        <w:rPr>
          <w:rtl w:val="0"/>
        </w:rPr>
        <w:t xml:space="preserve">Like I don’t like cigarettes at all?</w:t>
      </w:r>
    </w:p>
    <w:p w:rsidR="00000000" w:rsidDel="00000000" w:rsidP="00000000" w:rsidRDefault="00000000" w:rsidRPr="00000000" w14:paraId="0000083D">
      <w:pPr>
        <w:spacing w:after="0" w:lineRule="auto"/>
        <w:ind w:left="0" w:firstLine="0"/>
        <w:rPr/>
      </w:pPr>
      <w:r w:rsidDel="00000000" w:rsidR="00000000" w:rsidRPr="00000000">
        <w:rPr>
          <w:rtl w:val="0"/>
        </w:rPr>
      </w:r>
    </w:p>
    <w:p w:rsidR="00000000" w:rsidDel="00000000" w:rsidP="00000000" w:rsidRDefault="00000000" w:rsidRPr="00000000" w14:paraId="0000083E">
      <w:pPr>
        <w:spacing w:after="0" w:lineRule="auto"/>
        <w:ind w:left="0" w:firstLine="0"/>
        <w:rPr/>
      </w:pPr>
      <w:r w:rsidDel="00000000" w:rsidR="00000000" w:rsidRPr="00000000">
        <w:rPr>
          <w:rtl w:val="0"/>
        </w:rPr>
        <w:t xml:space="preserve">KEITH: Mmhm.</w:t>
      </w:r>
    </w:p>
    <w:p w:rsidR="00000000" w:rsidDel="00000000" w:rsidP="00000000" w:rsidRDefault="00000000" w:rsidRPr="00000000" w14:paraId="0000083F">
      <w:pPr>
        <w:spacing w:after="0" w:lineRule="auto"/>
        <w:ind w:left="0" w:firstLine="0"/>
        <w:rPr/>
      </w:pPr>
      <w:r w:rsidDel="00000000" w:rsidR="00000000" w:rsidRPr="00000000">
        <w:rPr>
          <w:rtl w:val="0"/>
        </w:rPr>
      </w:r>
    </w:p>
    <w:p w:rsidR="00000000" w:rsidDel="00000000" w:rsidP="00000000" w:rsidRDefault="00000000" w:rsidRPr="00000000" w14:paraId="00000840">
      <w:pPr>
        <w:spacing w:after="0" w:lineRule="auto"/>
        <w:ind w:left="0" w:firstLine="0"/>
        <w:rPr/>
      </w:pPr>
      <w:r w:rsidDel="00000000" w:rsidR="00000000" w:rsidRPr="00000000">
        <w:rPr>
          <w:rtl w:val="0"/>
        </w:rPr>
        <w:t xml:space="preserve">AUSTIN: At </w:t>
      </w:r>
      <w:r w:rsidDel="00000000" w:rsidR="00000000" w:rsidRPr="00000000">
        <w:rPr>
          <w:i w:val="1"/>
          <w:rtl w:val="0"/>
        </w:rPr>
        <w:t xml:space="preserve">all,</w:t>
      </w:r>
      <w:r w:rsidDel="00000000" w:rsidR="00000000" w:rsidRPr="00000000">
        <w:rPr>
          <w:rtl w:val="0"/>
        </w:rPr>
        <w:t xml:space="preserve"> I grew up with, with parents who smoked, with my mom who smoked, and I hate </w:t>
      </w:r>
    </w:p>
    <w:p w:rsidR="00000000" w:rsidDel="00000000" w:rsidP="00000000" w:rsidRDefault="00000000" w:rsidRPr="00000000" w14:paraId="00000841">
      <w:pPr>
        <w:spacing w:after="0" w:lineRule="auto"/>
        <w:ind w:left="0" w:firstLine="0"/>
        <w:rPr/>
      </w:pPr>
      <w:r w:rsidDel="00000000" w:rsidR="00000000" w:rsidRPr="00000000">
        <w:rPr>
          <w:rtl w:val="0"/>
        </w:rPr>
        <w:t xml:space="preserve">the smell of actual cigarettes.</w:t>
      </w:r>
    </w:p>
    <w:p w:rsidR="00000000" w:rsidDel="00000000" w:rsidP="00000000" w:rsidRDefault="00000000" w:rsidRPr="00000000" w14:paraId="00000842">
      <w:pPr>
        <w:spacing w:after="0" w:lineRule="auto"/>
        <w:ind w:left="0" w:firstLine="0"/>
        <w:rPr/>
      </w:pPr>
      <w:r w:rsidDel="00000000" w:rsidR="00000000" w:rsidRPr="00000000">
        <w:rPr>
          <w:rtl w:val="0"/>
        </w:rPr>
      </w:r>
    </w:p>
    <w:p w:rsidR="00000000" w:rsidDel="00000000" w:rsidP="00000000" w:rsidRDefault="00000000" w:rsidRPr="00000000" w14:paraId="00000843">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844">
      <w:pPr>
        <w:spacing w:after="0" w:lineRule="auto"/>
        <w:ind w:left="0" w:firstLine="0"/>
        <w:rPr/>
      </w:pPr>
      <w:r w:rsidDel="00000000" w:rsidR="00000000" w:rsidRPr="00000000">
        <w:rPr>
          <w:rtl w:val="0"/>
        </w:rPr>
      </w:r>
    </w:p>
    <w:p w:rsidR="00000000" w:rsidDel="00000000" w:rsidP="00000000" w:rsidRDefault="00000000" w:rsidRPr="00000000" w14:paraId="00000845">
      <w:pPr>
        <w:spacing w:after="0" w:lineRule="auto"/>
        <w:ind w:left="0" w:firstLine="0"/>
        <w:rPr/>
      </w:pPr>
      <w:r w:rsidDel="00000000" w:rsidR="00000000" w:rsidRPr="00000000">
        <w:rPr>
          <w:rtl w:val="0"/>
        </w:rPr>
        <w:t xml:space="preserve">AUSTIN: But I, when I was living in California I used to go to like the tobacco store, with my friend Jason. And they would have like, fresh tobacco in there, and it has </w:t>
      </w:r>
      <w:r w:rsidDel="00000000" w:rsidR="00000000" w:rsidRPr="00000000">
        <w:rPr>
          <w:i w:val="1"/>
          <w:rtl w:val="0"/>
        </w:rPr>
        <w:t xml:space="preserve">that</w:t>
      </w:r>
      <w:r w:rsidDel="00000000" w:rsidR="00000000" w:rsidRPr="00000000">
        <w:rPr>
          <w:rtl w:val="0"/>
        </w:rPr>
        <w:t xml:space="preserve"> smell.</w:t>
      </w:r>
    </w:p>
    <w:p w:rsidR="00000000" w:rsidDel="00000000" w:rsidP="00000000" w:rsidRDefault="00000000" w:rsidRPr="00000000" w14:paraId="00000846">
      <w:pPr>
        <w:spacing w:after="0" w:lineRule="auto"/>
        <w:ind w:left="0" w:firstLine="0"/>
        <w:rPr/>
      </w:pPr>
      <w:r w:rsidDel="00000000" w:rsidR="00000000" w:rsidRPr="00000000">
        <w:rPr>
          <w:rtl w:val="0"/>
        </w:rPr>
      </w:r>
    </w:p>
    <w:p w:rsidR="00000000" w:rsidDel="00000000" w:rsidP="00000000" w:rsidRDefault="00000000" w:rsidRPr="00000000" w14:paraId="00000847">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848">
      <w:pPr>
        <w:spacing w:after="0" w:lineRule="auto"/>
        <w:ind w:left="0" w:firstLine="0"/>
        <w:rPr/>
      </w:pPr>
      <w:r w:rsidDel="00000000" w:rsidR="00000000" w:rsidRPr="00000000">
        <w:rPr>
          <w:rtl w:val="0"/>
        </w:rPr>
      </w:r>
    </w:p>
    <w:p w:rsidR="00000000" w:rsidDel="00000000" w:rsidP="00000000" w:rsidRDefault="00000000" w:rsidRPr="00000000" w14:paraId="00000849">
      <w:pPr>
        <w:spacing w:after="0" w:lineRule="auto"/>
        <w:ind w:left="0" w:firstLine="0"/>
        <w:rPr/>
      </w:pPr>
      <w:r w:rsidDel="00000000" w:rsidR="00000000" w:rsidRPr="00000000">
        <w:rPr>
          <w:rtl w:val="0"/>
        </w:rPr>
        <w:t xml:space="preserve">AUSTIN: Of like, and also like the smell of old books.</w:t>
      </w:r>
    </w:p>
    <w:p w:rsidR="00000000" w:rsidDel="00000000" w:rsidP="00000000" w:rsidRDefault="00000000" w:rsidRPr="00000000" w14:paraId="0000084A">
      <w:pPr>
        <w:spacing w:after="0" w:lineRule="auto"/>
        <w:ind w:left="0" w:firstLine="0"/>
        <w:rPr/>
      </w:pPr>
      <w:r w:rsidDel="00000000" w:rsidR="00000000" w:rsidRPr="00000000">
        <w:rPr>
          <w:rtl w:val="0"/>
        </w:rPr>
      </w:r>
    </w:p>
    <w:p w:rsidR="00000000" w:rsidDel="00000000" w:rsidP="00000000" w:rsidRDefault="00000000" w:rsidRPr="00000000" w14:paraId="0000084B">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84C">
      <w:pPr>
        <w:spacing w:after="0" w:lineRule="auto"/>
        <w:ind w:left="0" w:firstLine="0"/>
        <w:rPr/>
      </w:pPr>
      <w:r w:rsidDel="00000000" w:rsidR="00000000" w:rsidRPr="00000000">
        <w:rPr>
          <w:rtl w:val="0"/>
        </w:rPr>
      </w:r>
    </w:p>
    <w:p w:rsidR="00000000" w:rsidDel="00000000" w:rsidP="00000000" w:rsidRDefault="00000000" w:rsidRPr="00000000" w14:paraId="0000084D">
      <w:pPr>
        <w:spacing w:after="0" w:lineRule="auto"/>
        <w:ind w:left="0" w:firstLine="0"/>
        <w:rPr/>
      </w:pPr>
      <w:r w:rsidDel="00000000" w:rsidR="00000000" w:rsidRPr="00000000">
        <w:rPr>
          <w:rtl w:val="0"/>
        </w:rPr>
        <w:t xml:space="preserve">AUSTIN: This is just like, a really quaint little… a quaint little place where people, where like someone lived.</w:t>
      </w:r>
    </w:p>
    <w:p w:rsidR="00000000" w:rsidDel="00000000" w:rsidP="00000000" w:rsidRDefault="00000000" w:rsidRPr="00000000" w14:paraId="0000084E">
      <w:pPr>
        <w:spacing w:after="0" w:lineRule="auto"/>
        <w:ind w:left="0" w:firstLine="0"/>
        <w:rPr/>
      </w:pPr>
      <w:r w:rsidDel="00000000" w:rsidR="00000000" w:rsidRPr="00000000">
        <w:rPr>
          <w:rtl w:val="0"/>
        </w:rPr>
      </w:r>
    </w:p>
    <w:p w:rsidR="00000000" w:rsidDel="00000000" w:rsidP="00000000" w:rsidRDefault="00000000" w:rsidRPr="00000000" w14:paraId="0000084F">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850">
      <w:pPr>
        <w:spacing w:after="0" w:lineRule="auto"/>
        <w:ind w:left="0" w:firstLine="0"/>
        <w:rPr/>
      </w:pPr>
      <w:r w:rsidDel="00000000" w:rsidR="00000000" w:rsidRPr="00000000">
        <w:rPr>
          <w:rtl w:val="0"/>
        </w:rPr>
      </w:r>
    </w:p>
    <w:p w:rsidR="00000000" w:rsidDel="00000000" w:rsidP="00000000" w:rsidRDefault="00000000" w:rsidRPr="00000000" w14:paraId="00000851">
      <w:pPr>
        <w:spacing w:after="0" w:lineRule="auto"/>
        <w:ind w:left="0" w:firstLine="0"/>
        <w:rPr/>
      </w:pPr>
      <w:r w:rsidDel="00000000" w:rsidR="00000000" w:rsidRPr="00000000">
        <w:rPr>
          <w:rtl w:val="0"/>
        </w:rPr>
        <w:t xml:space="preserve">AUSTIN: It’s - </w:t>
      </w:r>
    </w:p>
    <w:p w:rsidR="00000000" w:rsidDel="00000000" w:rsidP="00000000" w:rsidRDefault="00000000" w:rsidRPr="00000000" w14:paraId="00000852">
      <w:pPr>
        <w:spacing w:after="0" w:lineRule="auto"/>
        <w:ind w:left="0" w:firstLine="0"/>
        <w:rPr/>
      </w:pPr>
      <w:r w:rsidDel="00000000" w:rsidR="00000000" w:rsidRPr="00000000">
        <w:rPr>
          <w:rtl w:val="0"/>
        </w:rPr>
      </w:r>
    </w:p>
    <w:p w:rsidR="00000000" w:rsidDel="00000000" w:rsidP="00000000" w:rsidRDefault="00000000" w:rsidRPr="00000000" w14:paraId="00000853">
      <w:pPr>
        <w:spacing w:after="0" w:lineRule="auto"/>
        <w:ind w:left="0" w:firstLine="0"/>
        <w:rPr/>
      </w:pPr>
      <w:r w:rsidDel="00000000" w:rsidR="00000000" w:rsidRPr="00000000">
        <w:rPr>
          <w:rtl w:val="0"/>
        </w:rPr>
        <w:t xml:space="preserve">KEITH: And this - is this, the smoke smells like someone smoked here recently? Or just - </w:t>
      </w:r>
    </w:p>
    <w:p w:rsidR="00000000" w:rsidDel="00000000" w:rsidP="00000000" w:rsidRDefault="00000000" w:rsidRPr="00000000" w14:paraId="00000854">
      <w:pPr>
        <w:spacing w:after="0" w:lineRule="auto"/>
        <w:ind w:left="0" w:firstLine="0"/>
        <w:rPr/>
      </w:pPr>
      <w:r w:rsidDel="00000000" w:rsidR="00000000" w:rsidRPr="00000000">
        <w:rPr>
          <w:rtl w:val="0"/>
        </w:rPr>
      </w:r>
    </w:p>
    <w:p w:rsidR="00000000" w:rsidDel="00000000" w:rsidP="00000000" w:rsidRDefault="00000000" w:rsidRPr="00000000" w14:paraId="00000855">
      <w:pPr>
        <w:spacing w:after="0" w:lineRule="auto"/>
        <w:ind w:left="0" w:firstLine="0"/>
        <w:rPr/>
      </w:pPr>
      <w:r w:rsidDel="00000000" w:rsidR="00000000" w:rsidRPr="00000000">
        <w:rPr>
          <w:rtl w:val="0"/>
        </w:rPr>
        <w:t xml:space="preserve">AUSTIN: </w:t>
      </w:r>
      <w:r w:rsidDel="00000000" w:rsidR="00000000" w:rsidRPr="00000000">
        <w:rPr>
          <w:i w:val="1"/>
          <w:rtl w:val="0"/>
        </w:rPr>
        <w:t xml:space="preserve">Not</w:t>
      </w:r>
      <w:r w:rsidDel="00000000" w:rsidR="00000000" w:rsidRPr="00000000">
        <w:rPr>
          <w:rtl w:val="0"/>
        </w:rPr>
        <w:t xml:space="preserve"> recently.</w:t>
      </w:r>
    </w:p>
    <w:p w:rsidR="00000000" w:rsidDel="00000000" w:rsidP="00000000" w:rsidRDefault="00000000" w:rsidRPr="00000000" w14:paraId="00000856">
      <w:pPr>
        <w:spacing w:after="0" w:lineRule="auto"/>
        <w:ind w:left="0" w:firstLine="0"/>
        <w:rPr/>
      </w:pPr>
      <w:r w:rsidDel="00000000" w:rsidR="00000000" w:rsidRPr="00000000">
        <w:rPr>
          <w:rtl w:val="0"/>
        </w:rPr>
      </w:r>
    </w:p>
    <w:p w:rsidR="00000000" w:rsidDel="00000000" w:rsidP="00000000" w:rsidRDefault="00000000" w:rsidRPr="00000000" w14:paraId="00000857">
      <w:pPr>
        <w:spacing w:after="0" w:lineRule="auto"/>
        <w:ind w:left="0" w:firstLine="0"/>
        <w:rPr/>
      </w:pPr>
      <w:r w:rsidDel="00000000" w:rsidR="00000000" w:rsidRPr="00000000">
        <w:rPr>
          <w:rtl w:val="0"/>
        </w:rPr>
        <w:t xml:space="preserve">KEITH: Oh okay.</w:t>
      </w:r>
    </w:p>
    <w:p w:rsidR="00000000" w:rsidDel="00000000" w:rsidP="00000000" w:rsidRDefault="00000000" w:rsidRPr="00000000" w14:paraId="00000858">
      <w:pPr>
        <w:spacing w:after="0" w:lineRule="auto"/>
        <w:ind w:left="0" w:firstLine="0"/>
        <w:rPr/>
      </w:pPr>
      <w:r w:rsidDel="00000000" w:rsidR="00000000" w:rsidRPr="00000000">
        <w:rPr>
          <w:rtl w:val="0"/>
        </w:rPr>
      </w:r>
    </w:p>
    <w:p w:rsidR="00000000" w:rsidDel="00000000" w:rsidP="00000000" w:rsidRDefault="00000000" w:rsidRPr="00000000" w14:paraId="00000859">
      <w:pPr>
        <w:spacing w:after="0" w:lineRule="auto"/>
        <w:ind w:left="0" w:firstLine="0"/>
        <w:rPr/>
      </w:pPr>
      <w:r w:rsidDel="00000000" w:rsidR="00000000" w:rsidRPr="00000000">
        <w:rPr>
          <w:rtl w:val="0"/>
        </w:rPr>
        <w:t xml:space="preserve">AUSTIN: It’s this old, lived-in feel.</w:t>
      </w:r>
    </w:p>
    <w:p w:rsidR="00000000" w:rsidDel="00000000" w:rsidP="00000000" w:rsidRDefault="00000000" w:rsidRPr="00000000" w14:paraId="0000085A">
      <w:pPr>
        <w:spacing w:after="0" w:lineRule="auto"/>
        <w:ind w:left="0" w:firstLine="0"/>
        <w:rPr/>
      </w:pPr>
      <w:r w:rsidDel="00000000" w:rsidR="00000000" w:rsidRPr="00000000">
        <w:rPr>
          <w:rtl w:val="0"/>
        </w:rPr>
      </w:r>
    </w:p>
    <w:p w:rsidR="00000000" w:rsidDel="00000000" w:rsidP="00000000" w:rsidRDefault="00000000" w:rsidRPr="00000000" w14:paraId="0000085B">
      <w:pPr>
        <w:spacing w:after="0" w:lineRule="auto"/>
        <w:ind w:left="0" w:firstLine="0"/>
        <w:rPr/>
      </w:pPr>
      <w:r w:rsidDel="00000000" w:rsidR="00000000" w:rsidRPr="00000000">
        <w:rPr>
          <w:rtl w:val="0"/>
        </w:rPr>
        <w:t xml:space="preserve">KEITH: Okay, yeah.</w:t>
      </w:r>
    </w:p>
    <w:p w:rsidR="00000000" w:rsidDel="00000000" w:rsidP="00000000" w:rsidRDefault="00000000" w:rsidRPr="00000000" w14:paraId="0000085C">
      <w:pPr>
        <w:spacing w:after="0" w:lineRule="auto"/>
        <w:ind w:left="0" w:firstLine="0"/>
        <w:rPr/>
      </w:pPr>
      <w:r w:rsidDel="00000000" w:rsidR="00000000" w:rsidRPr="00000000">
        <w:rPr>
          <w:rtl w:val="0"/>
        </w:rPr>
      </w:r>
    </w:p>
    <w:p w:rsidR="00000000" w:rsidDel="00000000" w:rsidP="00000000" w:rsidRDefault="00000000" w:rsidRPr="00000000" w14:paraId="0000085D">
      <w:pPr>
        <w:spacing w:after="0" w:lineRule="auto"/>
        <w:ind w:left="0" w:firstLine="0"/>
        <w:rPr/>
      </w:pPr>
      <w:r w:rsidDel="00000000" w:rsidR="00000000" w:rsidRPr="00000000">
        <w:rPr>
          <w:rtl w:val="0"/>
        </w:rPr>
        <w:t xml:space="preserve">AUSTIN: Not recently at all. What do you guys do?</w:t>
      </w:r>
    </w:p>
    <w:p w:rsidR="00000000" w:rsidDel="00000000" w:rsidP="00000000" w:rsidRDefault="00000000" w:rsidRPr="00000000" w14:paraId="0000085E">
      <w:pPr>
        <w:spacing w:after="0" w:lineRule="auto"/>
        <w:ind w:left="0" w:firstLine="0"/>
        <w:rPr/>
      </w:pPr>
      <w:r w:rsidDel="00000000" w:rsidR="00000000" w:rsidRPr="00000000">
        <w:rPr>
          <w:rtl w:val="0"/>
        </w:rPr>
      </w:r>
    </w:p>
    <w:p w:rsidR="00000000" w:rsidDel="00000000" w:rsidP="00000000" w:rsidRDefault="00000000" w:rsidRPr="00000000" w14:paraId="0000085F">
      <w:pPr>
        <w:spacing w:after="0" w:lineRule="auto"/>
        <w:ind w:left="0" w:firstLine="0"/>
        <w:rPr/>
      </w:pPr>
      <w:r w:rsidDel="00000000" w:rsidR="00000000" w:rsidRPr="00000000">
        <w:rPr>
          <w:rtl w:val="0"/>
        </w:rPr>
        <w:t xml:space="preserve">KEITH: I’m gonna, I’m gonna step inside.</w:t>
      </w:r>
    </w:p>
    <w:p w:rsidR="00000000" w:rsidDel="00000000" w:rsidP="00000000" w:rsidRDefault="00000000" w:rsidRPr="00000000" w14:paraId="00000860">
      <w:pPr>
        <w:spacing w:after="0" w:lineRule="auto"/>
        <w:ind w:left="0" w:firstLine="0"/>
        <w:rPr/>
      </w:pPr>
      <w:r w:rsidDel="00000000" w:rsidR="00000000" w:rsidRPr="00000000">
        <w:rPr>
          <w:rtl w:val="0"/>
        </w:rPr>
      </w:r>
    </w:p>
    <w:p w:rsidR="00000000" w:rsidDel="00000000" w:rsidP="00000000" w:rsidRDefault="00000000" w:rsidRPr="00000000" w14:paraId="00000861">
      <w:pPr>
        <w:spacing w:after="0" w:lineRule="auto"/>
        <w:ind w:left="0" w:firstLine="0"/>
        <w:rPr/>
      </w:pPr>
      <w:r w:rsidDel="00000000" w:rsidR="00000000" w:rsidRPr="00000000">
        <w:rPr>
          <w:rtl w:val="0"/>
        </w:rPr>
        <w:t xml:space="preserve">AUSTIN: Okay. It’s easy for Fero to get inside, everyone can go inside here, but like </w:t>
      </w:r>
    </w:p>
    <w:p w:rsidR="00000000" w:rsidDel="00000000" w:rsidP="00000000" w:rsidRDefault="00000000" w:rsidRPr="00000000" w14:paraId="00000862">
      <w:pPr>
        <w:spacing w:after="0" w:lineRule="auto"/>
        <w:ind w:left="0" w:firstLine="0"/>
        <w:rPr/>
      </w:pPr>
      <w:r w:rsidDel="00000000" w:rsidR="00000000" w:rsidRPr="00000000">
        <w:rPr>
          <w:rtl w:val="0"/>
        </w:rPr>
        <w:t xml:space="preserve">you’re, like all of your heights are like [laughs] </w:t>
      </w:r>
      <w:r w:rsidDel="00000000" w:rsidR="00000000" w:rsidRPr="00000000">
        <w:rPr>
          <w:i w:val="1"/>
          <w:rtl w:val="0"/>
        </w:rPr>
        <w:t xml:space="preserve">just</w:t>
      </w:r>
      <w:r w:rsidDel="00000000" w:rsidR="00000000" w:rsidRPr="00000000">
        <w:rPr>
          <w:rtl w:val="0"/>
        </w:rPr>
        <w:t xml:space="preserve"> up to the ceiling.</w:t>
      </w:r>
    </w:p>
    <w:p w:rsidR="00000000" w:rsidDel="00000000" w:rsidP="00000000" w:rsidRDefault="00000000" w:rsidRPr="00000000" w14:paraId="00000863">
      <w:pPr>
        <w:spacing w:after="0" w:lineRule="auto"/>
        <w:ind w:left="0" w:firstLine="0"/>
        <w:rPr/>
      </w:pPr>
      <w:r w:rsidDel="00000000" w:rsidR="00000000" w:rsidRPr="00000000">
        <w:rPr>
          <w:rtl w:val="0"/>
        </w:rPr>
      </w:r>
    </w:p>
    <w:p w:rsidR="00000000" w:rsidDel="00000000" w:rsidP="00000000" w:rsidRDefault="00000000" w:rsidRPr="00000000" w14:paraId="00000864">
      <w:pPr>
        <w:spacing w:after="0" w:lineRule="auto"/>
        <w:ind w:left="0" w:firstLine="0"/>
        <w:rPr/>
      </w:pPr>
      <w:r w:rsidDel="00000000" w:rsidR="00000000" w:rsidRPr="00000000">
        <w:rPr>
          <w:rtl w:val="0"/>
        </w:rPr>
        <w:t xml:space="preserve">KEITH: I’m gonna walk - I’m gonna walk in like it’s nothing, and be like</w:t>
      </w:r>
    </w:p>
    <w:p w:rsidR="00000000" w:rsidDel="00000000" w:rsidP="00000000" w:rsidRDefault="00000000" w:rsidRPr="00000000" w14:paraId="00000865">
      <w:pPr>
        <w:spacing w:after="0" w:lineRule="auto"/>
        <w:ind w:left="360" w:firstLine="0"/>
        <w:rPr/>
      </w:pPr>
      <w:r w:rsidDel="00000000" w:rsidR="00000000" w:rsidRPr="00000000">
        <w:rPr>
          <w:rtl w:val="0"/>
        </w:rPr>
      </w:r>
    </w:p>
    <w:p w:rsidR="00000000" w:rsidDel="00000000" w:rsidP="00000000" w:rsidRDefault="00000000" w:rsidRPr="00000000" w14:paraId="00000866">
      <w:pPr>
        <w:spacing w:after="0" w:lineRule="auto"/>
        <w:ind w:left="360" w:firstLine="0"/>
        <w:rPr/>
      </w:pPr>
      <w:r w:rsidDel="00000000" w:rsidR="00000000" w:rsidRPr="00000000">
        <w:rPr>
          <w:rtl w:val="0"/>
        </w:rPr>
        <w:t xml:space="preserve">(as Fero): [teasingly] Ah, what’s wrong, guys? [ALI and JACK laugh]</w:t>
      </w:r>
    </w:p>
    <w:p w:rsidR="00000000" w:rsidDel="00000000" w:rsidP="00000000" w:rsidRDefault="00000000" w:rsidRPr="00000000" w14:paraId="00000867">
      <w:pPr>
        <w:spacing w:after="0" w:lineRule="auto"/>
        <w:ind w:left="0" w:firstLine="0"/>
        <w:rPr/>
      </w:pPr>
      <w:r w:rsidDel="00000000" w:rsidR="00000000" w:rsidRPr="00000000">
        <w:rPr>
          <w:rtl w:val="0"/>
        </w:rPr>
      </w:r>
    </w:p>
    <w:p w:rsidR="00000000" w:rsidDel="00000000" w:rsidP="00000000" w:rsidRDefault="00000000" w:rsidRPr="00000000" w14:paraId="00000868">
      <w:pPr>
        <w:spacing w:after="0" w:lineRule="auto"/>
        <w:ind w:left="0" w:firstLine="0"/>
        <w:rPr/>
      </w:pPr>
      <w:r w:rsidDel="00000000" w:rsidR="00000000" w:rsidRPr="00000000">
        <w:rPr>
          <w:rtl w:val="0"/>
        </w:rPr>
        <w:t xml:space="preserve">NICK: [cross] Is it </w:t>
      </w:r>
      <w:r w:rsidDel="00000000" w:rsidR="00000000" w:rsidRPr="00000000">
        <w:rPr>
          <w:i w:val="1"/>
          <w:rtl w:val="0"/>
        </w:rPr>
        <w:t xml:space="preserve">dark</w:t>
      </w:r>
      <w:r w:rsidDel="00000000" w:rsidR="00000000" w:rsidRPr="00000000">
        <w:rPr>
          <w:rtl w:val="0"/>
        </w:rPr>
        <w:t xml:space="preserve"> in here?</w:t>
      </w:r>
    </w:p>
    <w:p w:rsidR="00000000" w:rsidDel="00000000" w:rsidP="00000000" w:rsidRDefault="00000000" w:rsidRPr="00000000" w14:paraId="00000869">
      <w:pPr>
        <w:spacing w:after="0" w:lineRule="auto"/>
        <w:ind w:left="0" w:firstLine="0"/>
        <w:rPr/>
      </w:pPr>
      <w:r w:rsidDel="00000000" w:rsidR="00000000" w:rsidRPr="00000000">
        <w:rPr>
          <w:rtl w:val="0"/>
        </w:rPr>
      </w:r>
    </w:p>
    <w:p w:rsidR="00000000" w:rsidDel="00000000" w:rsidP="00000000" w:rsidRDefault="00000000" w:rsidRPr="00000000" w14:paraId="0000086A">
      <w:pPr>
        <w:spacing w:after="0" w:lineRule="auto"/>
        <w:ind w:left="0" w:firstLine="0"/>
        <w:rPr/>
      </w:pPr>
      <w:r w:rsidDel="00000000" w:rsidR="00000000" w:rsidRPr="00000000">
        <w:rPr>
          <w:rtl w:val="0"/>
        </w:rPr>
        <w:t xml:space="preserve">ART: [cross] Can I - you know, I’d like to like, can I make some noise? Just like, a, like, </w:t>
      </w:r>
    </w:p>
    <w:p w:rsidR="00000000" w:rsidDel="00000000" w:rsidP="00000000" w:rsidRDefault="00000000" w:rsidRPr="00000000" w14:paraId="0000086B">
      <w:pPr>
        <w:spacing w:after="0" w:lineRule="auto"/>
        <w:ind w:left="0" w:firstLine="0"/>
        <w:rPr/>
      </w:pPr>
      <w:r w:rsidDel="00000000" w:rsidR="00000000" w:rsidRPr="00000000">
        <w:rPr>
          <w:rtl w:val="0"/>
        </w:rPr>
        <w:t xml:space="preserve">you know…</w:t>
      </w:r>
    </w:p>
    <w:p w:rsidR="00000000" w:rsidDel="00000000" w:rsidP="00000000" w:rsidRDefault="00000000" w:rsidRPr="00000000" w14:paraId="0000086C">
      <w:pPr>
        <w:spacing w:after="0" w:lineRule="auto"/>
        <w:ind w:left="0" w:firstLine="0"/>
        <w:rPr/>
      </w:pPr>
      <w:r w:rsidDel="00000000" w:rsidR="00000000" w:rsidRPr="00000000">
        <w:rPr>
          <w:rtl w:val="0"/>
        </w:rPr>
      </w:r>
    </w:p>
    <w:p w:rsidR="00000000" w:rsidDel="00000000" w:rsidP="00000000" w:rsidRDefault="00000000" w:rsidRPr="00000000" w14:paraId="0000086D">
      <w:pPr>
        <w:spacing w:after="0" w:lineRule="auto"/>
        <w:ind w:left="0" w:firstLine="0"/>
        <w:rPr/>
      </w:pPr>
      <w:r w:rsidDel="00000000" w:rsidR="00000000" w:rsidRPr="00000000">
        <w:rPr>
          <w:rtl w:val="0"/>
        </w:rPr>
        <w:t xml:space="preserve">AUSTIN: Yeah, sure.</w:t>
      </w:r>
    </w:p>
    <w:p w:rsidR="00000000" w:rsidDel="00000000" w:rsidP="00000000" w:rsidRDefault="00000000" w:rsidRPr="00000000" w14:paraId="0000086E">
      <w:pPr>
        <w:spacing w:after="0" w:lineRule="auto"/>
        <w:ind w:left="0" w:firstLine="0"/>
        <w:rPr/>
      </w:pPr>
      <w:r w:rsidDel="00000000" w:rsidR="00000000" w:rsidRPr="00000000">
        <w:rPr>
          <w:rtl w:val="0"/>
        </w:rPr>
      </w:r>
    </w:p>
    <w:p w:rsidR="00000000" w:rsidDel="00000000" w:rsidP="00000000" w:rsidRDefault="00000000" w:rsidRPr="00000000" w14:paraId="0000086F">
      <w:pPr>
        <w:spacing w:after="0" w:lineRule="auto"/>
        <w:ind w:left="0" w:firstLine="0"/>
        <w:rPr/>
      </w:pPr>
      <w:r w:rsidDel="00000000" w:rsidR="00000000" w:rsidRPr="00000000">
        <w:rPr>
          <w:rtl w:val="0"/>
        </w:rPr>
        <w:t xml:space="preserve">ART: Pound my, my halberd on the, the, the base on the ground, or whatever, like.</w:t>
      </w:r>
    </w:p>
    <w:p w:rsidR="00000000" w:rsidDel="00000000" w:rsidP="00000000" w:rsidRDefault="00000000" w:rsidRPr="00000000" w14:paraId="00000870">
      <w:pPr>
        <w:spacing w:after="0" w:lineRule="auto"/>
        <w:ind w:left="0" w:firstLine="0"/>
        <w:rPr/>
      </w:pPr>
      <w:r w:rsidDel="00000000" w:rsidR="00000000" w:rsidRPr="00000000">
        <w:rPr>
          <w:rtl w:val="0"/>
        </w:rPr>
      </w:r>
    </w:p>
    <w:p w:rsidR="00000000" w:rsidDel="00000000" w:rsidP="00000000" w:rsidRDefault="00000000" w:rsidRPr="00000000" w14:paraId="00000871">
      <w:pPr>
        <w:spacing w:after="0" w:lineRule="auto"/>
        <w:ind w:left="0" w:firstLine="0"/>
        <w:rPr/>
      </w:pPr>
      <w:r w:rsidDel="00000000" w:rsidR="00000000" w:rsidRPr="00000000">
        <w:rPr>
          <w:rtl w:val="0"/>
        </w:rPr>
        <w:t xml:space="preserve">AUSTIN: [cross] Uh huh. You hear - </w:t>
      </w:r>
    </w:p>
    <w:p w:rsidR="00000000" w:rsidDel="00000000" w:rsidP="00000000" w:rsidRDefault="00000000" w:rsidRPr="00000000" w14:paraId="00000872">
      <w:pPr>
        <w:spacing w:after="0" w:lineRule="auto"/>
        <w:ind w:left="0" w:firstLine="0"/>
        <w:rPr/>
      </w:pPr>
      <w:r w:rsidDel="00000000" w:rsidR="00000000" w:rsidRPr="00000000">
        <w:rPr>
          <w:rtl w:val="0"/>
        </w:rPr>
      </w:r>
    </w:p>
    <w:p w:rsidR="00000000" w:rsidDel="00000000" w:rsidP="00000000" w:rsidRDefault="00000000" w:rsidRPr="00000000" w14:paraId="00000873">
      <w:pPr>
        <w:spacing w:after="0" w:lineRule="auto"/>
        <w:ind w:left="0" w:firstLine="0"/>
        <w:rPr/>
      </w:pPr>
      <w:r w:rsidDel="00000000" w:rsidR="00000000" w:rsidRPr="00000000">
        <w:rPr>
          <w:rtl w:val="0"/>
        </w:rPr>
        <w:t xml:space="preserve">ART: [cross] I wanna see if I get a response.</w:t>
      </w:r>
    </w:p>
    <w:p w:rsidR="00000000" w:rsidDel="00000000" w:rsidP="00000000" w:rsidRDefault="00000000" w:rsidRPr="00000000" w14:paraId="00000874">
      <w:pPr>
        <w:spacing w:after="0" w:lineRule="auto"/>
        <w:ind w:left="0" w:firstLine="0"/>
        <w:rPr/>
      </w:pPr>
      <w:r w:rsidDel="00000000" w:rsidR="00000000" w:rsidRPr="00000000">
        <w:rPr>
          <w:rtl w:val="0"/>
        </w:rPr>
      </w:r>
    </w:p>
    <w:p w:rsidR="00000000" w:rsidDel="00000000" w:rsidP="00000000" w:rsidRDefault="00000000" w:rsidRPr="00000000" w14:paraId="00000875">
      <w:pPr>
        <w:spacing w:after="0" w:lineRule="auto"/>
        <w:ind w:left="0" w:firstLine="0"/>
        <w:rPr/>
      </w:pPr>
      <w:r w:rsidDel="00000000" w:rsidR="00000000" w:rsidRPr="00000000">
        <w:rPr>
          <w:rtl w:val="0"/>
        </w:rPr>
        <w:t xml:space="preserve">AUSTIN: You do! There’s like a little bit of a chittering? Like, like rodents, like</w:t>
      </w:r>
    </w:p>
    <w:p w:rsidR="00000000" w:rsidDel="00000000" w:rsidP="00000000" w:rsidRDefault="00000000" w:rsidRPr="00000000" w14:paraId="00000876">
      <w:pPr>
        <w:spacing w:after="0" w:lineRule="auto"/>
        <w:ind w:left="360" w:firstLine="0"/>
        <w:rPr/>
      </w:pPr>
      <w:r w:rsidDel="00000000" w:rsidR="00000000" w:rsidRPr="00000000">
        <w:rPr>
          <w:rtl w:val="0"/>
        </w:rPr>
      </w:r>
    </w:p>
    <w:p w:rsidR="00000000" w:rsidDel="00000000" w:rsidP="00000000" w:rsidRDefault="00000000" w:rsidRPr="00000000" w14:paraId="00000877">
      <w:pPr>
        <w:spacing w:after="0" w:lineRule="auto"/>
        <w:ind w:left="360" w:firstLine="0"/>
        <w:rPr/>
      </w:pPr>
      <w:r w:rsidDel="00000000" w:rsidR="00000000" w:rsidRPr="00000000">
        <w:rPr>
          <w:rtl w:val="0"/>
        </w:rPr>
        <w:t xml:space="preserve">(as Rodents): [mouse-like noises]</w:t>
      </w:r>
    </w:p>
    <w:p w:rsidR="00000000" w:rsidDel="00000000" w:rsidP="00000000" w:rsidRDefault="00000000" w:rsidRPr="00000000" w14:paraId="00000878">
      <w:pPr>
        <w:spacing w:after="0" w:lineRule="auto"/>
        <w:ind w:left="0" w:firstLine="0"/>
        <w:rPr/>
      </w:pPr>
      <w:r w:rsidDel="00000000" w:rsidR="00000000" w:rsidRPr="00000000">
        <w:rPr>
          <w:rtl w:val="0"/>
        </w:rPr>
      </w:r>
    </w:p>
    <w:p w:rsidR="00000000" w:rsidDel="00000000" w:rsidP="00000000" w:rsidRDefault="00000000" w:rsidRPr="00000000" w14:paraId="00000879">
      <w:pPr>
        <w:spacing w:after="0" w:lineRule="auto"/>
        <w:ind w:left="0" w:firstLine="0"/>
        <w:rPr/>
      </w:pPr>
      <w:r w:rsidDel="00000000" w:rsidR="00000000" w:rsidRPr="00000000">
        <w:rPr>
          <w:rtl w:val="0"/>
        </w:rPr>
        <w:t xml:space="preserve">[cross] And then they scurry away.</w:t>
      </w:r>
    </w:p>
    <w:p w:rsidR="00000000" w:rsidDel="00000000" w:rsidP="00000000" w:rsidRDefault="00000000" w:rsidRPr="00000000" w14:paraId="0000087A">
      <w:pPr>
        <w:spacing w:after="0" w:lineRule="auto"/>
        <w:ind w:left="0" w:firstLine="0"/>
        <w:rPr/>
      </w:pPr>
      <w:r w:rsidDel="00000000" w:rsidR="00000000" w:rsidRPr="00000000">
        <w:rPr>
          <w:rtl w:val="0"/>
        </w:rPr>
      </w:r>
    </w:p>
    <w:p w:rsidR="00000000" w:rsidDel="00000000" w:rsidP="00000000" w:rsidRDefault="00000000" w:rsidRPr="00000000" w14:paraId="0000087B">
      <w:pPr>
        <w:spacing w:after="0" w:lineRule="auto"/>
        <w:ind w:left="0" w:firstLine="0"/>
        <w:rPr/>
      </w:pPr>
      <w:r w:rsidDel="00000000" w:rsidR="00000000" w:rsidRPr="00000000">
        <w:rPr>
          <w:rtl w:val="0"/>
        </w:rPr>
        <w:t xml:space="preserve">KEITH: [cross] And then I - then I also scowl at him. [laughter]</w:t>
      </w:r>
    </w:p>
    <w:p w:rsidR="00000000" w:rsidDel="00000000" w:rsidP="00000000" w:rsidRDefault="00000000" w:rsidRPr="00000000" w14:paraId="0000087C">
      <w:pPr>
        <w:spacing w:after="0" w:lineRule="auto"/>
        <w:ind w:left="0" w:firstLine="0"/>
        <w:rPr/>
      </w:pPr>
      <w:r w:rsidDel="00000000" w:rsidR="00000000" w:rsidRPr="00000000">
        <w:rPr>
          <w:rtl w:val="0"/>
        </w:rPr>
      </w:r>
    </w:p>
    <w:p w:rsidR="00000000" w:rsidDel="00000000" w:rsidP="00000000" w:rsidRDefault="00000000" w:rsidRPr="00000000" w14:paraId="0000087D">
      <w:pPr>
        <w:spacing w:after="0" w:lineRule="auto"/>
        <w:ind w:left="0" w:firstLine="0"/>
        <w:rPr/>
      </w:pPr>
      <w:r w:rsidDel="00000000" w:rsidR="00000000" w:rsidRPr="00000000">
        <w:rPr>
          <w:rtl w:val="0"/>
        </w:rPr>
        <w:t xml:space="preserve">AUSTIN: Uh - </w:t>
      </w:r>
    </w:p>
    <w:p w:rsidR="00000000" w:rsidDel="00000000" w:rsidP="00000000" w:rsidRDefault="00000000" w:rsidRPr="00000000" w14:paraId="0000087E">
      <w:pPr>
        <w:spacing w:after="0" w:lineRule="auto"/>
        <w:ind w:left="0" w:firstLine="0"/>
        <w:rPr/>
      </w:pPr>
      <w:r w:rsidDel="00000000" w:rsidR="00000000" w:rsidRPr="00000000">
        <w:rPr>
          <w:rtl w:val="0"/>
        </w:rPr>
      </w:r>
    </w:p>
    <w:p w:rsidR="00000000" w:rsidDel="00000000" w:rsidP="00000000" w:rsidRDefault="00000000" w:rsidRPr="00000000" w14:paraId="0000087F">
      <w:pPr>
        <w:spacing w:after="0" w:lineRule="auto"/>
        <w:ind w:left="0" w:firstLine="0"/>
        <w:rPr/>
      </w:pPr>
      <w:r w:rsidDel="00000000" w:rsidR="00000000" w:rsidRPr="00000000">
        <w:rPr>
          <w:rtl w:val="0"/>
        </w:rPr>
        <w:t xml:space="preserve">NICK: So there’s, there’s no light in here except what’s coming through the door, right? Or is there.</w:t>
      </w:r>
    </w:p>
    <w:p w:rsidR="00000000" w:rsidDel="00000000" w:rsidP="00000000" w:rsidRDefault="00000000" w:rsidRPr="00000000" w14:paraId="00000880">
      <w:pPr>
        <w:spacing w:after="0" w:lineRule="auto"/>
        <w:ind w:left="0" w:firstLine="0"/>
        <w:rPr/>
      </w:pPr>
      <w:r w:rsidDel="00000000" w:rsidR="00000000" w:rsidRPr="00000000">
        <w:rPr>
          <w:rtl w:val="0"/>
        </w:rPr>
      </w:r>
    </w:p>
    <w:p w:rsidR="00000000" w:rsidDel="00000000" w:rsidP="00000000" w:rsidRDefault="00000000" w:rsidRPr="00000000" w14:paraId="00000881">
      <w:pPr>
        <w:spacing w:after="0" w:lineRule="auto"/>
        <w:ind w:left="0" w:firstLine="0"/>
        <w:rPr/>
      </w:pPr>
      <w:r w:rsidDel="00000000" w:rsidR="00000000" w:rsidRPr="00000000">
        <w:rPr>
          <w:rtl w:val="0"/>
        </w:rPr>
        <w:t xml:space="preserve">AUSTIN: And then, as you step inside,</w:t>
      </w:r>
    </w:p>
    <w:p w:rsidR="00000000" w:rsidDel="00000000" w:rsidP="00000000" w:rsidRDefault="00000000" w:rsidRPr="00000000" w14:paraId="00000882">
      <w:pPr>
        <w:spacing w:after="0" w:lineRule="auto"/>
        <w:ind w:left="0" w:firstLine="0"/>
        <w:rPr/>
      </w:pPr>
      <w:r w:rsidDel="00000000" w:rsidR="00000000" w:rsidRPr="00000000">
        <w:rPr>
          <w:rtl w:val="0"/>
        </w:rPr>
      </w:r>
    </w:p>
    <w:p w:rsidR="00000000" w:rsidDel="00000000" w:rsidP="00000000" w:rsidRDefault="00000000" w:rsidRPr="00000000" w14:paraId="00000883">
      <w:pPr>
        <w:spacing w:after="0" w:lineRule="auto"/>
        <w:ind w:left="0" w:firstLine="0"/>
        <w:rPr/>
      </w:pPr>
      <w:r w:rsidDel="00000000" w:rsidR="00000000" w:rsidRPr="00000000">
        <w:rPr>
          <w:rtl w:val="0"/>
        </w:rPr>
        <w:t xml:space="preserve">NICK: Okay.</w:t>
      </w:r>
    </w:p>
    <w:p w:rsidR="00000000" w:rsidDel="00000000" w:rsidP="00000000" w:rsidRDefault="00000000" w:rsidRPr="00000000" w14:paraId="00000884">
      <w:pPr>
        <w:spacing w:after="0" w:lineRule="auto"/>
        <w:ind w:left="0" w:firstLine="0"/>
        <w:rPr/>
      </w:pPr>
      <w:r w:rsidDel="00000000" w:rsidR="00000000" w:rsidRPr="00000000">
        <w:rPr>
          <w:rtl w:val="0"/>
        </w:rPr>
      </w:r>
    </w:p>
    <w:p w:rsidR="00000000" w:rsidDel="00000000" w:rsidP="00000000" w:rsidRDefault="00000000" w:rsidRPr="00000000" w14:paraId="00000885">
      <w:pPr>
        <w:spacing w:after="0" w:lineRule="auto"/>
        <w:ind w:left="0" w:firstLine="0"/>
        <w:rPr/>
      </w:pPr>
      <w:r w:rsidDel="00000000" w:rsidR="00000000" w:rsidRPr="00000000">
        <w:rPr>
          <w:rtl w:val="0"/>
        </w:rPr>
        <w:t xml:space="preserve">AUSTIN: you see that there are also windows out to a little area behind it. You didn’t think there </w:t>
      </w:r>
    </w:p>
    <w:p w:rsidR="00000000" w:rsidDel="00000000" w:rsidP="00000000" w:rsidRDefault="00000000" w:rsidRPr="00000000" w14:paraId="00000886">
      <w:pPr>
        <w:spacing w:after="0" w:lineRule="auto"/>
        <w:ind w:left="0" w:firstLine="0"/>
        <w:rPr/>
      </w:pPr>
      <w:r w:rsidDel="00000000" w:rsidR="00000000" w:rsidRPr="00000000">
        <w:rPr>
          <w:rtl w:val="0"/>
        </w:rPr>
        <w:t xml:space="preserve">would be, you thought this would be like a cave? But it looks like it opens up into a sunlit </w:t>
      </w:r>
    </w:p>
    <w:p w:rsidR="00000000" w:rsidDel="00000000" w:rsidP="00000000" w:rsidRDefault="00000000" w:rsidRPr="00000000" w14:paraId="00000887">
      <w:pPr>
        <w:spacing w:after="0" w:lineRule="auto"/>
        <w:ind w:left="0" w:firstLine="0"/>
        <w:rPr/>
      </w:pPr>
      <w:r w:rsidDel="00000000" w:rsidR="00000000" w:rsidRPr="00000000">
        <w:rPr>
          <w:rtl w:val="0"/>
        </w:rPr>
        <w:t xml:space="preserve">something. Inside, you could, if you’re all in there, you can see that there’s, you know, little, little bottled ships on the shelves and the walls. Probably… a couple dozen books, there’s… painting supplies, um, there’s, a, a couple loaves of moldy bread… a little fireplace.</w:t>
      </w:r>
    </w:p>
    <w:p w:rsidR="00000000" w:rsidDel="00000000" w:rsidP="00000000" w:rsidRDefault="00000000" w:rsidRPr="00000000" w14:paraId="00000888">
      <w:pPr>
        <w:spacing w:after="0" w:lineRule="auto"/>
        <w:ind w:left="0" w:firstLine="0"/>
        <w:rPr/>
      </w:pPr>
      <w:r w:rsidDel="00000000" w:rsidR="00000000" w:rsidRPr="00000000">
        <w:rPr>
          <w:rtl w:val="0"/>
        </w:rPr>
      </w:r>
    </w:p>
    <w:p w:rsidR="00000000" w:rsidDel="00000000" w:rsidP="00000000" w:rsidRDefault="00000000" w:rsidRPr="00000000" w14:paraId="00000889">
      <w:pPr>
        <w:spacing w:after="0" w:lineRule="auto"/>
        <w:ind w:left="0" w:firstLine="0"/>
        <w:rPr/>
      </w:pPr>
      <w:r w:rsidDel="00000000" w:rsidR="00000000" w:rsidRPr="00000000">
        <w:rPr>
          <w:rtl w:val="0"/>
        </w:rPr>
        <w:t xml:space="preserve">NICK: Phantas-</w:t>
      </w:r>
    </w:p>
    <w:p w:rsidR="00000000" w:rsidDel="00000000" w:rsidP="00000000" w:rsidRDefault="00000000" w:rsidRPr="00000000" w14:paraId="0000088A">
      <w:pPr>
        <w:spacing w:after="0" w:lineRule="auto"/>
        <w:ind w:left="0" w:firstLine="0"/>
        <w:rPr/>
      </w:pPr>
      <w:r w:rsidDel="00000000" w:rsidR="00000000" w:rsidRPr="00000000">
        <w:rPr>
          <w:rtl w:val="0"/>
        </w:rPr>
      </w:r>
    </w:p>
    <w:p w:rsidR="00000000" w:rsidDel="00000000" w:rsidP="00000000" w:rsidRDefault="00000000" w:rsidRPr="00000000" w14:paraId="0000088B">
      <w:pPr>
        <w:spacing w:after="0" w:lineRule="auto"/>
        <w:ind w:left="0" w:firstLine="0"/>
        <w:rPr/>
      </w:pPr>
      <w:r w:rsidDel="00000000" w:rsidR="00000000" w:rsidRPr="00000000">
        <w:rPr>
          <w:rtl w:val="0"/>
        </w:rPr>
        <w:t xml:space="preserve">KEITH: [cross] Don’t eat that bread.</w:t>
      </w:r>
    </w:p>
    <w:p w:rsidR="00000000" w:rsidDel="00000000" w:rsidP="00000000" w:rsidRDefault="00000000" w:rsidRPr="00000000" w14:paraId="0000088C">
      <w:pPr>
        <w:spacing w:after="0" w:lineRule="auto"/>
        <w:ind w:left="0" w:firstLine="0"/>
        <w:rPr/>
      </w:pPr>
      <w:r w:rsidDel="00000000" w:rsidR="00000000" w:rsidRPr="00000000">
        <w:rPr>
          <w:rtl w:val="0"/>
        </w:rPr>
      </w:r>
    </w:p>
    <w:p w:rsidR="00000000" w:rsidDel="00000000" w:rsidP="00000000" w:rsidRDefault="00000000" w:rsidRPr="00000000" w14:paraId="0000088D">
      <w:pPr>
        <w:spacing w:after="0" w:lineRule="auto"/>
        <w:ind w:left="0" w:firstLine="0"/>
        <w:rPr/>
      </w:pPr>
      <w:r w:rsidDel="00000000" w:rsidR="00000000" w:rsidRPr="00000000">
        <w:rPr>
          <w:rtl w:val="0"/>
        </w:rPr>
        <w:t xml:space="preserve">NICK: [cross] Phantasmo’s looking at the books. Is there anything interesting?</w:t>
      </w:r>
    </w:p>
    <w:p w:rsidR="00000000" w:rsidDel="00000000" w:rsidP="00000000" w:rsidRDefault="00000000" w:rsidRPr="00000000" w14:paraId="0000088E">
      <w:pPr>
        <w:spacing w:after="0" w:lineRule="auto"/>
        <w:ind w:left="0" w:firstLine="0"/>
        <w:rPr/>
      </w:pPr>
      <w:r w:rsidDel="00000000" w:rsidR="00000000" w:rsidRPr="00000000">
        <w:rPr>
          <w:rtl w:val="0"/>
        </w:rPr>
      </w:r>
    </w:p>
    <w:p w:rsidR="00000000" w:rsidDel="00000000" w:rsidP="00000000" w:rsidRDefault="00000000" w:rsidRPr="00000000" w14:paraId="0000088F">
      <w:pPr>
        <w:spacing w:after="0" w:lineRule="auto"/>
        <w:ind w:left="0" w:firstLine="0"/>
        <w:rPr/>
      </w:pPr>
      <w:r w:rsidDel="00000000" w:rsidR="00000000" w:rsidRPr="00000000">
        <w:rPr>
          <w:rtl w:val="0"/>
        </w:rPr>
        <w:t xml:space="preserve">AUSTIN: It’s all very practical stuff. You find one that’s on an armchair next to the fireplace that’s just like, The Breads of the Capitol! [laughter] There’s lots of baking books, lots of recipes. There’s some, books on woodworking. It’s a very craftsy selection of books.</w:t>
      </w:r>
    </w:p>
    <w:p w:rsidR="00000000" w:rsidDel="00000000" w:rsidP="00000000" w:rsidRDefault="00000000" w:rsidRPr="00000000" w14:paraId="00000890">
      <w:pPr>
        <w:spacing w:after="0" w:lineRule="auto"/>
        <w:ind w:left="0" w:firstLine="0"/>
        <w:rPr/>
      </w:pPr>
      <w:r w:rsidDel="00000000" w:rsidR="00000000" w:rsidRPr="00000000">
        <w:rPr>
          <w:rtl w:val="0"/>
        </w:rPr>
      </w:r>
    </w:p>
    <w:p w:rsidR="00000000" w:rsidDel="00000000" w:rsidP="00000000" w:rsidRDefault="00000000" w:rsidRPr="00000000" w14:paraId="00000891">
      <w:pPr>
        <w:spacing w:after="0" w:lineRule="auto"/>
        <w:ind w:left="0" w:firstLine="0"/>
        <w:rPr/>
      </w:pPr>
      <w:r w:rsidDel="00000000" w:rsidR="00000000" w:rsidRPr="00000000">
        <w:rPr>
          <w:rtl w:val="0"/>
        </w:rPr>
        <w:t xml:space="preserve">NICK: Okay.</w:t>
      </w:r>
    </w:p>
    <w:p w:rsidR="00000000" w:rsidDel="00000000" w:rsidP="00000000" w:rsidRDefault="00000000" w:rsidRPr="00000000" w14:paraId="00000892">
      <w:pPr>
        <w:spacing w:after="0" w:lineRule="auto"/>
        <w:ind w:left="0" w:firstLine="0"/>
        <w:rPr/>
      </w:pPr>
      <w:r w:rsidDel="00000000" w:rsidR="00000000" w:rsidRPr="00000000">
        <w:rPr>
          <w:rtl w:val="0"/>
        </w:rPr>
      </w:r>
    </w:p>
    <w:p w:rsidR="00000000" w:rsidDel="00000000" w:rsidP="00000000" w:rsidRDefault="00000000" w:rsidRPr="00000000" w14:paraId="00000893">
      <w:pPr>
        <w:spacing w:after="0" w:lineRule="auto"/>
        <w:ind w:left="0" w:firstLine="0"/>
        <w:rPr/>
      </w:pPr>
      <w:r w:rsidDel="00000000" w:rsidR="00000000" w:rsidRPr="00000000">
        <w:rPr>
          <w:rtl w:val="0"/>
        </w:rPr>
        <w:t xml:space="preserve">AUSTIN: And then a </w:t>
      </w:r>
      <w:r w:rsidDel="00000000" w:rsidR="00000000" w:rsidRPr="00000000">
        <w:rPr>
          <w:i w:val="1"/>
          <w:rtl w:val="0"/>
        </w:rPr>
        <w:t xml:space="preserve">few</w:t>
      </w:r>
      <w:r w:rsidDel="00000000" w:rsidR="00000000" w:rsidRPr="00000000">
        <w:rPr>
          <w:rtl w:val="0"/>
        </w:rPr>
        <w:t xml:space="preserve">, like, novels. Um, that look really well-worn, and are very like, the fantasy </w:t>
      </w:r>
    </w:p>
    <w:p w:rsidR="00000000" w:rsidDel="00000000" w:rsidP="00000000" w:rsidRDefault="00000000" w:rsidRPr="00000000" w14:paraId="00000894">
      <w:pPr>
        <w:spacing w:after="0" w:lineRule="auto"/>
        <w:ind w:left="0" w:firstLine="0"/>
        <w:rPr/>
      </w:pPr>
      <w:r w:rsidDel="00000000" w:rsidR="00000000" w:rsidRPr="00000000">
        <w:rPr>
          <w:rtl w:val="0"/>
        </w:rPr>
        <w:t xml:space="preserve">equivalent of Hemingway, or Melville, right? Like… [ALI laughs] </w:t>
      </w:r>
    </w:p>
    <w:p w:rsidR="00000000" w:rsidDel="00000000" w:rsidP="00000000" w:rsidRDefault="00000000" w:rsidRPr="00000000" w14:paraId="00000895">
      <w:pPr>
        <w:spacing w:after="0" w:lineRule="auto"/>
        <w:ind w:left="0" w:firstLine="0"/>
        <w:rPr/>
      </w:pPr>
      <w:r w:rsidDel="00000000" w:rsidR="00000000" w:rsidRPr="00000000">
        <w:rPr>
          <w:rtl w:val="0"/>
        </w:rPr>
      </w:r>
    </w:p>
    <w:p w:rsidR="00000000" w:rsidDel="00000000" w:rsidP="00000000" w:rsidRDefault="00000000" w:rsidRPr="00000000" w14:paraId="00000896">
      <w:pPr>
        <w:spacing w:after="0" w:lineRule="auto"/>
        <w:ind w:left="0" w:firstLine="0"/>
        <w:rPr>
          <w:b w:val="1"/>
        </w:rPr>
      </w:pPr>
      <w:r w:rsidDel="00000000" w:rsidR="00000000" w:rsidRPr="00000000">
        <w:rPr>
          <w:b w:val="1"/>
          <w:rtl w:val="0"/>
        </w:rPr>
        <w:t xml:space="preserve">[#01:00:01#]</w:t>
      </w:r>
    </w:p>
    <w:p w:rsidR="00000000" w:rsidDel="00000000" w:rsidP="00000000" w:rsidRDefault="00000000" w:rsidRPr="00000000" w14:paraId="00000897">
      <w:pPr>
        <w:spacing w:after="0" w:lineRule="auto"/>
        <w:ind w:left="0" w:firstLine="0"/>
        <w:rPr/>
      </w:pPr>
      <w:r w:rsidDel="00000000" w:rsidR="00000000" w:rsidRPr="00000000">
        <w:rPr>
          <w:rtl w:val="0"/>
        </w:rPr>
      </w:r>
    </w:p>
    <w:p w:rsidR="00000000" w:rsidDel="00000000" w:rsidP="00000000" w:rsidRDefault="00000000" w:rsidRPr="00000000" w14:paraId="00000898">
      <w:pPr>
        <w:spacing w:after="0" w:lineRule="auto"/>
        <w:ind w:left="0" w:firstLine="0"/>
        <w:rPr/>
      </w:pPr>
      <w:r w:rsidDel="00000000" w:rsidR="00000000" w:rsidRPr="00000000">
        <w:rPr>
          <w:rtl w:val="0"/>
        </w:rPr>
        <w:t xml:space="preserve">ALI: What, um…</w:t>
      </w:r>
    </w:p>
    <w:p w:rsidR="00000000" w:rsidDel="00000000" w:rsidP="00000000" w:rsidRDefault="00000000" w:rsidRPr="00000000" w14:paraId="00000899">
      <w:pPr>
        <w:spacing w:after="0" w:lineRule="auto"/>
        <w:ind w:left="0" w:firstLine="0"/>
        <w:rPr/>
      </w:pPr>
      <w:r w:rsidDel="00000000" w:rsidR="00000000" w:rsidRPr="00000000">
        <w:rPr>
          <w:rtl w:val="0"/>
        </w:rPr>
      </w:r>
    </w:p>
    <w:p w:rsidR="00000000" w:rsidDel="00000000" w:rsidP="00000000" w:rsidRDefault="00000000" w:rsidRPr="00000000" w14:paraId="0000089A">
      <w:pPr>
        <w:spacing w:after="0" w:lineRule="auto"/>
        <w:ind w:left="0" w:firstLine="0"/>
        <w:rPr/>
      </w:pPr>
      <w:r w:rsidDel="00000000" w:rsidR="00000000" w:rsidRPr="00000000">
        <w:rPr>
          <w:rtl w:val="0"/>
        </w:rPr>
        <w:t xml:space="preserve">JACK: Um. Are we under any time pressure?</w:t>
      </w:r>
    </w:p>
    <w:p w:rsidR="00000000" w:rsidDel="00000000" w:rsidP="00000000" w:rsidRDefault="00000000" w:rsidRPr="00000000" w14:paraId="0000089B">
      <w:pPr>
        <w:spacing w:after="0" w:lineRule="auto"/>
        <w:ind w:left="0" w:firstLine="0"/>
        <w:rPr/>
      </w:pPr>
      <w:r w:rsidDel="00000000" w:rsidR="00000000" w:rsidRPr="00000000">
        <w:rPr>
          <w:rtl w:val="0"/>
        </w:rPr>
      </w:r>
    </w:p>
    <w:p w:rsidR="00000000" w:rsidDel="00000000" w:rsidP="00000000" w:rsidRDefault="00000000" w:rsidRPr="00000000" w14:paraId="0000089C">
      <w:pPr>
        <w:spacing w:after="0" w:lineRule="auto"/>
        <w:ind w:left="0" w:firstLine="0"/>
        <w:rPr/>
      </w:pPr>
      <w:r w:rsidDel="00000000" w:rsidR="00000000" w:rsidRPr="00000000">
        <w:rPr>
          <w:rtl w:val="0"/>
        </w:rPr>
        <w:t xml:space="preserve">AUSTIN: I don’t know. You tell me, [cross] how long do you want to spend here?</w:t>
      </w:r>
    </w:p>
    <w:p w:rsidR="00000000" w:rsidDel="00000000" w:rsidP="00000000" w:rsidRDefault="00000000" w:rsidRPr="00000000" w14:paraId="0000089D">
      <w:pPr>
        <w:spacing w:after="0" w:lineRule="auto"/>
        <w:ind w:left="0" w:firstLine="0"/>
        <w:rPr/>
      </w:pPr>
      <w:r w:rsidDel="00000000" w:rsidR="00000000" w:rsidRPr="00000000">
        <w:rPr>
          <w:rtl w:val="0"/>
        </w:rPr>
      </w:r>
    </w:p>
    <w:p w:rsidR="00000000" w:rsidDel="00000000" w:rsidP="00000000" w:rsidRDefault="00000000" w:rsidRPr="00000000" w14:paraId="0000089E">
      <w:pPr>
        <w:spacing w:after="0" w:lineRule="auto"/>
        <w:ind w:left="0" w:firstLine="0"/>
        <w:rPr/>
      </w:pPr>
      <w:r w:rsidDel="00000000" w:rsidR="00000000" w:rsidRPr="00000000">
        <w:rPr>
          <w:rtl w:val="0"/>
        </w:rPr>
        <w:t xml:space="preserve">JACK: [cross] Is - is there any sort of, okay.</w:t>
      </w:r>
    </w:p>
    <w:p w:rsidR="00000000" w:rsidDel="00000000" w:rsidP="00000000" w:rsidRDefault="00000000" w:rsidRPr="00000000" w14:paraId="0000089F">
      <w:pPr>
        <w:spacing w:after="0" w:lineRule="auto"/>
        <w:ind w:left="0" w:firstLine="0"/>
        <w:rPr/>
      </w:pPr>
      <w:r w:rsidDel="00000000" w:rsidR="00000000" w:rsidRPr="00000000">
        <w:rPr>
          <w:rtl w:val="0"/>
        </w:rPr>
      </w:r>
    </w:p>
    <w:p w:rsidR="00000000" w:rsidDel="00000000" w:rsidP="00000000" w:rsidRDefault="00000000" w:rsidRPr="00000000" w14:paraId="000008A0">
      <w:pPr>
        <w:spacing w:after="0" w:lineRule="auto"/>
        <w:ind w:left="0" w:firstLine="0"/>
        <w:rPr/>
      </w:pPr>
      <w:r w:rsidDel="00000000" w:rsidR="00000000" w:rsidRPr="00000000">
        <w:rPr>
          <w:rtl w:val="0"/>
        </w:rPr>
        <w:t xml:space="preserve">ART: How - how moldy? Like is this bread like, a couple weeks old, or like twenty years old?</w:t>
      </w:r>
    </w:p>
    <w:p w:rsidR="00000000" w:rsidDel="00000000" w:rsidP="00000000" w:rsidRDefault="00000000" w:rsidRPr="00000000" w14:paraId="000008A1">
      <w:pPr>
        <w:spacing w:after="0" w:lineRule="auto"/>
        <w:ind w:left="0" w:firstLine="0"/>
        <w:rPr/>
      </w:pPr>
      <w:r w:rsidDel="00000000" w:rsidR="00000000" w:rsidRPr="00000000">
        <w:rPr>
          <w:rtl w:val="0"/>
        </w:rPr>
      </w:r>
    </w:p>
    <w:p w:rsidR="00000000" w:rsidDel="00000000" w:rsidP="00000000" w:rsidRDefault="00000000" w:rsidRPr="00000000" w14:paraId="000008A2">
      <w:pPr>
        <w:spacing w:after="0" w:lineRule="auto"/>
        <w:ind w:left="0" w:firstLine="0"/>
        <w:rPr/>
      </w:pPr>
      <w:r w:rsidDel="00000000" w:rsidR="00000000" w:rsidRPr="00000000">
        <w:rPr>
          <w:rtl w:val="0"/>
        </w:rPr>
        <w:t xml:space="preserve">AUSTIN: A couple weeks old.</w:t>
      </w:r>
    </w:p>
    <w:p w:rsidR="00000000" w:rsidDel="00000000" w:rsidP="00000000" w:rsidRDefault="00000000" w:rsidRPr="00000000" w14:paraId="000008A3">
      <w:pPr>
        <w:spacing w:after="0" w:lineRule="auto"/>
        <w:ind w:left="0" w:firstLine="0"/>
        <w:rPr/>
      </w:pPr>
      <w:r w:rsidDel="00000000" w:rsidR="00000000" w:rsidRPr="00000000">
        <w:rPr>
          <w:rtl w:val="0"/>
        </w:rPr>
      </w:r>
    </w:p>
    <w:p w:rsidR="00000000" w:rsidDel="00000000" w:rsidP="00000000" w:rsidRDefault="00000000" w:rsidRPr="00000000" w14:paraId="000008A4">
      <w:pPr>
        <w:spacing w:after="0" w:lineRule="auto"/>
        <w:ind w:left="0" w:firstLine="0"/>
        <w:rPr/>
      </w:pPr>
      <w:r w:rsidDel="00000000" w:rsidR="00000000" w:rsidRPr="00000000">
        <w:rPr>
          <w:rtl w:val="0"/>
        </w:rPr>
        <w:t xml:space="preserve">ART: Okay.</w:t>
      </w:r>
    </w:p>
    <w:p w:rsidR="00000000" w:rsidDel="00000000" w:rsidP="00000000" w:rsidRDefault="00000000" w:rsidRPr="00000000" w14:paraId="000008A5">
      <w:pPr>
        <w:spacing w:after="0" w:lineRule="auto"/>
        <w:ind w:left="0" w:firstLine="0"/>
        <w:rPr/>
      </w:pPr>
      <w:r w:rsidDel="00000000" w:rsidR="00000000" w:rsidRPr="00000000">
        <w:rPr>
          <w:rtl w:val="0"/>
        </w:rPr>
      </w:r>
    </w:p>
    <w:p w:rsidR="00000000" w:rsidDel="00000000" w:rsidP="00000000" w:rsidRDefault="00000000" w:rsidRPr="00000000" w14:paraId="000008A6">
      <w:pPr>
        <w:spacing w:after="0" w:lineRule="auto"/>
        <w:ind w:left="0" w:firstLine="0"/>
        <w:rPr/>
      </w:pPr>
      <w:r w:rsidDel="00000000" w:rsidR="00000000" w:rsidRPr="00000000">
        <w:rPr>
          <w:rtl w:val="0"/>
        </w:rPr>
        <w:t xml:space="preserve">AUSTIN: Are you, inside of like the, the, the bread oven, in fact, is a loaf, that is just, it’s, </w:t>
      </w:r>
      <w:r w:rsidDel="00000000" w:rsidR="00000000" w:rsidRPr="00000000">
        <w:rPr>
          <w:i w:val="1"/>
          <w:rtl w:val="0"/>
        </w:rPr>
        <w:t xml:space="preserve">way</w:t>
      </w:r>
      <w:r w:rsidDel="00000000" w:rsidR="00000000" w:rsidRPr="00000000">
        <w:rPr>
          <w:rtl w:val="0"/>
        </w:rPr>
        <w:t xml:space="preserve"> </w:t>
      </w:r>
    </w:p>
    <w:p w:rsidR="00000000" w:rsidDel="00000000" w:rsidP="00000000" w:rsidRDefault="00000000" w:rsidRPr="00000000" w14:paraId="000008A7">
      <w:pPr>
        <w:spacing w:after="0" w:lineRule="auto"/>
        <w:ind w:left="0" w:firstLine="0"/>
        <w:rPr/>
      </w:pPr>
      <w:r w:rsidDel="00000000" w:rsidR="00000000" w:rsidRPr="00000000">
        <w:rPr>
          <w:rtl w:val="0"/>
        </w:rPr>
        <w:t xml:space="preserve">overcooked. It’s burnt to, to, to ash, at this point.</w:t>
      </w:r>
    </w:p>
    <w:p w:rsidR="00000000" w:rsidDel="00000000" w:rsidP="00000000" w:rsidRDefault="00000000" w:rsidRPr="00000000" w14:paraId="000008A8">
      <w:pPr>
        <w:spacing w:after="0" w:lineRule="auto"/>
        <w:ind w:left="0" w:firstLine="0"/>
        <w:rPr/>
      </w:pPr>
      <w:r w:rsidDel="00000000" w:rsidR="00000000" w:rsidRPr="00000000">
        <w:rPr>
          <w:rtl w:val="0"/>
        </w:rPr>
      </w:r>
    </w:p>
    <w:p w:rsidR="00000000" w:rsidDel="00000000" w:rsidP="00000000" w:rsidRDefault="00000000" w:rsidRPr="00000000" w14:paraId="000008A9">
      <w:pPr>
        <w:spacing w:after="0" w:lineRule="auto"/>
        <w:ind w:left="0" w:firstLine="0"/>
        <w:rPr/>
      </w:pPr>
      <w:r w:rsidDel="00000000" w:rsidR="00000000" w:rsidRPr="00000000">
        <w:rPr>
          <w:rtl w:val="0"/>
        </w:rPr>
        <w:t xml:space="preserve">ART: Sure.</w:t>
      </w:r>
    </w:p>
    <w:p w:rsidR="00000000" w:rsidDel="00000000" w:rsidP="00000000" w:rsidRDefault="00000000" w:rsidRPr="00000000" w14:paraId="000008AA">
      <w:pPr>
        <w:spacing w:after="0" w:lineRule="auto"/>
        <w:ind w:left="0" w:firstLine="0"/>
        <w:rPr/>
      </w:pPr>
      <w:r w:rsidDel="00000000" w:rsidR="00000000" w:rsidRPr="00000000">
        <w:rPr>
          <w:rtl w:val="0"/>
        </w:rPr>
      </w:r>
    </w:p>
    <w:p w:rsidR="00000000" w:rsidDel="00000000" w:rsidP="00000000" w:rsidRDefault="00000000" w:rsidRPr="00000000" w14:paraId="000008AB">
      <w:pPr>
        <w:spacing w:after="0" w:lineRule="auto"/>
        <w:ind w:left="0" w:firstLine="0"/>
        <w:rPr/>
      </w:pPr>
      <w:r w:rsidDel="00000000" w:rsidR="00000000" w:rsidRPr="00000000">
        <w:rPr>
          <w:rtl w:val="0"/>
        </w:rPr>
        <w:t xml:space="preserve">AUSTIN: But like, even that isn’t… old, dusty, nothing? Like even that has some weight to it, it’s </w:t>
      </w:r>
    </w:p>
    <w:p w:rsidR="00000000" w:rsidDel="00000000" w:rsidP="00000000" w:rsidRDefault="00000000" w:rsidRPr="00000000" w14:paraId="000008AC">
      <w:pPr>
        <w:spacing w:after="0" w:lineRule="auto"/>
        <w:ind w:left="0" w:firstLine="0"/>
        <w:rPr/>
      </w:pPr>
      <w:r w:rsidDel="00000000" w:rsidR="00000000" w:rsidRPr="00000000">
        <w:rPr>
          <w:rtl w:val="0"/>
        </w:rPr>
        <w:t xml:space="preserve">only been a couple of weeks.</w:t>
      </w:r>
    </w:p>
    <w:p w:rsidR="00000000" w:rsidDel="00000000" w:rsidP="00000000" w:rsidRDefault="00000000" w:rsidRPr="00000000" w14:paraId="000008AD">
      <w:pPr>
        <w:spacing w:after="0" w:lineRule="auto"/>
        <w:ind w:left="0" w:firstLine="0"/>
        <w:rPr/>
      </w:pPr>
      <w:r w:rsidDel="00000000" w:rsidR="00000000" w:rsidRPr="00000000">
        <w:rPr>
          <w:rtl w:val="0"/>
        </w:rPr>
      </w:r>
    </w:p>
    <w:p w:rsidR="00000000" w:rsidDel="00000000" w:rsidP="00000000" w:rsidRDefault="00000000" w:rsidRPr="00000000" w14:paraId="000008AE">
      <w:pPr>
        <w:spacing w:after="0" w:lineRule="auto"/>
        <w:ind w:left="0" w:firstLine="0"/>
        <w:rPr/>
      </w:pPr>
      <w:r w:rsidDel="00000000" w:rsidR="00000000" w:rsidRPr="00000000">
        <w:rPr>
          <w:rtl w:val="0"/>
        </w:rPr>
        <w:t xml:space="preserve">ALI: Um. While people are looking at books and bread, can I look out one of those windows in the back?</w:t>
      </w:r>
    </w:p>
    <w:p w:rsidR="00000000" w:rsidDel="00000000" w:rsidP="00000000" w:rsidRDefault="00000000" w:rsidRPr="00000000" w14:paraId="000008AF">
      <w:pPr>
        <w:spacing w:after="0" w:lineRule="auto"/>
        <w:ind w:left="0" w:firstLine="0"/>
        <w:rPr/>
      </w:pPr>
      <w:r w:rsidDel="00000000" w:rsidR="00000000" w:rsidRPr="00000000">
        <w:rPr>
          <w:rtl w:val="0"/>
        </w:rPr>
      </w:r>
    </w:p>
    <w:p w:rsidR="00000000" w:rsidDel="00000000" w:rsidP="00000000" w:rsidRDefault="00000000" w:rsidRPr="00000000" w14:paraId="000008B0">
      <w:pPr>
        <w:spacing w:after="0" w:lineRule="auto"/>
        <w:ind w:left="0" w:firstLine="0"/>
        <w:rPr/>
      </w:pPr>
      <w:r w:rsidDel="00000000" w:rsidR="00000000" w:rsidRPr="00000000">
        <w:rPr>
          <w:rtl w:val="0"/>
        </w:rPr>
        <w:t xml:space="preserve">AUSTIN: Sure! Absolutely. There’s a, there’s a nice little garden back there,</w:t>
      </w:r>
    </w:p>
    <w:p w:rsidR="00000000" w:rsidDel="00000000" w:rsidP="00000000" w:rsidRDefault="00000000" w:rsidRPr="00000000" w14:paraId="000008B1">
      <w:pPr>
        <w:spacing w:after="0" w:lineRule="auto"/>
        <w:ind w:left="0" w:firstLine="0"/>
        <w:rPr/>
      </w:pPr>
      <w:r w:rsidDel="00000000" w:rsidR="00000000" w:rsidRPr="00000000">
        <w:rPr>
          <w:rtl w:val="0"/>
        </w:rPr>
      </w:r>
    </w:p>
    <w:p w:rsidR="00000000" w:rsidDel="00000000" w:rsidP="00000000" w:rsidRDefault="00000000" w:rsidRPr="00000000" w14:paraId="000008B2">
      <w:pPr>
        <w:spacing w:after="0" w:lineRule="auto"/>
        <w:ind w:left="0" w:firstLine="0"/>
        <w:rPr/>
      </w:pPr>
      <w:r w:rsidDel="00000000" w:rsidR="00000000" w:rsidRPr="00000000">
        <w:rPr>
          <w:rtl w:val="0"/>
        </w:rPr>
        <w:t xml:space="preserve">JACK: [cross] Oh man!</w:t>
      </w:r>
    </w:p>
    <w:p w:rsidR="00000000" w:rsidDel="00000000" w:rsidP="00000000" w:rsidRDefault="00000000" w:rsidRPr="00000000" w14:paraId="000008B3">
      <w:pPr>
        <w:spacing w:after="0" w:lineRule="auto"/>
        <w:ind w:left="0" w:firstLine="0"/>
        <w:rPr/>
      </w:pPr>
      <w:r w:rsidDel="00000000" w:rsidR="00000000" w:rsidRPr="00000000">
        <w:rPr>
          <w:rtl w:val="0"/>
        </w:rPr>
      </w:r>
    </w:p>
    <w:p w:rsidR="00000000" w:rsidDel="00000000" w:rsidP="00000000" w:rsidRDefault="00000000" w:rsidRPr="00000000" w14:paraId="000008B4">
      <w:pPr>
        <w:spacing w:after="0" w:lineRule="auto"/>
        <w:ind w:left="0" w:firstLine="0"/>
        <w:rPr/>
      </w:pPr>
      <w:r w:rsidDel="00000000" w:rsidR="00000000" w:rsidRPr="00000000">
        <w:rPr>
          <w:rtl w:val="0"/>
        </w:rPr>
        <w:t xml:space="preserve">AUSTIN: [cross] that’s starting to get a little bit overgrown, and set up, it’s kind of like, this nice, it has cliffs all around it, like, the rock has grown up around it? But </w:t>
      </w:r>
      <w:r w:rsidDel="00000000" w:rsidR="00000000" w:rsidRPr="00000000">
        <w:rPr>
          <w:i w:val="1"/>
          <w:rtl w:val="0"/>
        </w:rPr>
        <w:t xml:space="preserve">here</w:t>
      </w:r>
      <w:r w:rsidDel="00000000" w:rsidR="00000000" w:rsidRPr="00000000">
        <w:rPr>
          <w:rtl w:val="0"/>
        </w:rPr>
        <w:t xml:space="preserve"> in the back, is just this nice little garden! And there’s an easel set up, with unfinished painting, back there… and a little stool, and - </w:t>
      </w:r>
    </w:p>
    <w:p w:rsidR="00000000" w:rsidDel="00000000" w:rsidP="00000000" w:rsidRDefault="00000000" w:rsidRPr="00000000" w14:paraId="000008B5">
      <w:pPr>
        <w:spacing w:after="0" w:lineRule="auto"/>
        <w:ind w:left="0" w:firstLine="0"/>
        <w:rPr/>
      </w:pPr>
      <w:r w:rsidDel="00000000" w:rsidR="00000000" w:rsidRPr="00000000">
        <w:rPr>
          <w:rtl w:val="0"/>
        </w:rPr>
      </w:r>
    </w:p>
    <w:p w:rsidR="00000000" w:rsidDel="00000000" w:rsidP="00000000" w:rsidRDefault="00000000" w:rsidRPr="00000000" w14:paraId="000008B6">
      <w:pPr>
        <w:spacing w:after="0" w:lineRule="auto"/>
        <w:ind w:left="0" w:firstLine="0"/>
        <w:rPr/>
      </w:pPr>
      <w:r w:rsidDel="00000000" w:rsidR="00000000" w:rsidRPr="00000000">
        <w:rPr>
          <w:rtl w:val="0"/>
        </w:rPr>
        <w:t xml:space="preserve">JACK: What’s the painting like?</w:t>
      </w:r>
    </w:p>
    <w:p w:rsidR="00000000" w:rsidDel="00000000" w:rsidP="00000000" w:rsidRDefault="00000000" w:rsidRPr="00000000" w14:paraId="000008B7">
      <w:pPr>
        <w:spacing w:after="0" w:lineRule="auto"/>
        <w:ind w:left="0" w:firstLine="0"/>
        <w:rPr/>
      </w:pPr>
      <w:r w:rsidDel="00000000" w:rsidR="00000000" w:rsidRPr="00000000">
        <w:rPr>
          <w:rtl w:val="0"/>
        </w:rPr>
      </w:r>
    </w:p>
    <w:p w:rsidR="00000000" w:rsidDel="00000000" w:rsidP="00000000" w:rsidRDefault="00000000" w:rsidRPr="00000000" w14:paraId="000008B8">
      <w:pPr>
        <w:spacing w:after="0" w:lineRule="auto"/>
        <w:ind w:left="0" w:firstLine="0"/>
        <w:rPr/>
      </w:pPr>
      <w:r w:rsidDel="00000000" w:rsidR="00000000" w:rsidRPr="00000000">
        <w:rPr>
          <w:rtl w:val="0"/>
        </w:rPr>
        <w:t xml:space="preserve">AUSTIN: It’s a painting of… a… ship, in a, in a big, bold harbor. It’s, it’s, very, like, dramatic, and, </w:t>
      </w:r>
    </w:p>
    <w:p w:rsidR="00000000" w:rsidDel="00000000" w:rsidP="00000000" w:rsidRDefault="00000000" w:rsidRPr="00000000" w14:paraId="000008B9">
      <w:pPr>
        <w:spacing w:after="0" w:lineRule="auto"/>
        <w:ind w:left="0" w:firstLine="0"/>
        <w:rPr/>
      </w:pPr>
      <w:r w:rsidDel="00000000" w:rsidR="00000000" w:rsidRPr="00000000">
        <w:rPr>
          <w:rtl w:val="0"/>
        </w:rPr>
        <w:t xml:space="preserve">and… a little imperial? If you know how to read paintings like, like you do? Kind of like, look at all - </w:t>
      </w:r>
    </w:p>
    <w:p w:rsidR="00000000" w:rsidDel="00000000" w:rsidP="00000000" w:rsidRDefault="00000000" w:rsidRPr="00000000" w14:paraId="000008BA">
      <w:pPr>
        <w:spacing w:after="0" w:lineRule="auto"/>
        <w:ind w:left="0" w:firstLine="0"/>
        <w:rPr/>
      </w:pPr>
      <w:r w:rsidDel="00000000" w:rsidR="00000000" w:rsidRPr="00000000">
        <w:rPr>
          <w:rtl w:val="0"/>
        </w:rPr>
        <w:t xml:space="preserve">look at our strength, sort of painting. But there are also other paintings back there, and those </w:t>
      </w:r>
    </w:p>
    <w:p w:rsidR="00000000" w:rsidDel="00000000" w:rsidP="00000000" w:rsidRDefault="00000000" w:rsidRPr="00000000" w14:paraId="000008BB">
      <w:pPr>
        <w:spacing w:after="0" w:lineRule="auto"/>
        <w:ind w:left="0" w:firstLine="0"/>
        <w:rPr/>
      </w:pPr>
      <w:r w:rsidDel="00000000" w:rsidR="00000000" w:rsidRPr="00000000">
        <w:rPr>
          <w:rtl w:val="0"/>
        </w:rPr>
        <w:t xml:space="preserve">range in subject matter, from, um, the natural? You know, cliff faces, like the one that this, that </w:t>
      </w:r>
    </w:p>
    <w:p w:rsidR="00000000" w:rsidDel="00000000" w:rsidP="00000000" w:rsidRDefault="00000000" w:rsidRPr="00000000" w14:paraId="000008BC">
      <w:pPr>
        <w:spacing w:after="0" w:lineRule="auto"/>
        <w:ind w:left="0" w:firstLine="0"/>
        <w:rPr/>
      </w:pPr>
      <w:r w:rsidDel="00000000" w:rsidR="00000000" w:rsidRPr="00000000">
        <w:rPr>
          <w:rtl w:val="0"/>
        </w:rPr>
        <w:t xml:space="preserve">make up this island, to the personal. There is a portrait of a small woman, very round features, </w:t>
      </w:r>
    </w:p>
    <w:p w:rsidR="00000000" w:rsidDel="00000000" w:rsidP="00000000" w:rsidRDefault="00000000" w:rsidRPr="00000000" w14:paraId="000008BD">
      <w:pPr>
        <w:spacing w:after="0" w:lineRule="auto"/>
        <w:ind w:left="0" w:firstLine="0"/>
        <w:rPr/>
      </w:pPr>
      <w:r w:rsidDel="00000000" w:rsidR="00000000" w:rsidRPr="00000000">
        <w:rPr>
          <w:rtl w:val="0"/>
        </w:rPr>
        <w:t xml:space="preserve">who has a smile on her face, that looks… [hesitates] it looks, it’s actually like a, one of the most </w:t>
      </w:r>
    </w:p>
    <w:p w:rsidR="00000000" w:rsidDel="00000000" w:rsidP="00000000" w:rsidRDefault="00000000" w:rsidRPr="00000000" w14:paraId="000008BE">
      <w:pPr>
        <w:spacing w:after="0" w:lineRule="auto"/>
        <w:ind w:left="0" w:firstLine="0"/>
        <w:rPr/>
      </w:pPr>
      <w:r w:rsidDel="00000000" w:rsidR="00000000" w:rsidRPr="00000000">
        <w:rPr>
          <w:rtl w:val="0"/>
        </w:rPr>
        <w:t xml:space="preserve">genuine smiles that you’ve seen, as if she’s thrilled to be, being made the subject of, of a </w:t>
      </w:r>
    </w:p>
    <w:p w:rsidR="00000000" w:rsidDel="00000000" w:rsidP="00000000" w:rsidRDefault="00000000" w:rsidRPr="00000000" w14:paraId="000008BF">
      <w:pPr>
        <w:spacing w:after="0" w:lineRule="auto"/>
        <w:ind w:left="0" w:firstLine="0"/>
        <w:rPr/>
      </w:pPr>
      <w:r w:rsidDel="00000000" w:rsidR="00000000" w:rsidRPr="00000000">
        <w:rPr>
          <w:rtl w:val="0"/>
        </w:rPr>
        <w:t xml:space="preserve">painting.</w:t>
      </w:r>
    </w:p>
    <w:p w:rsidR="00000000" w:rsidDel="00000000" w:rsidP="00000000" w:rsidRDefault="00000000" w:rsidRPr="00000000" w14:paraId="000008C0">
      <w:pPr>
        <w:spacing w:after="0" w:lineRule="auto"/>
        <w:ind w:left="0" w:firstLine="0"/>
        <w:rPr/>
      </w:pPr>
      <w:r w:rsidDel="00000000" w:rsidR="00000000" w:rsidRPr="00000000">
        <w:rPr>
          <w:rtl w:val="0"/>
        </w:rPr>
      </w:r>
    </w:p>
    <w:p w:rsidR="00000000" w:rsidDel="00000000" w:rsidP="00000000" w:rsidRDefault="00000000" w:rsidRPr="00000000" w14:paraId="000008C1">
      <w:pPr>
        <w:spacing w:after="0" w:lineRule="auto"/>
        <w:ind w:left="0" w:firstLine="0"/>
        <w:rPr/>
      </w:pPr>
      <w:r w:rsidDel="00000000" w:rsidR="00000000" w:rsidRPr="00000000">
        <w:rPr>
          <w:rtl w:val="0"/>
        </w:rPr>
        <w:t xml:space="preserve">JACK: [pause] Mmhm.</w:t>
      </w:r>
    </w:p>
    <w:p w:rsidR="00000000" w:rsidDel="00000000" w:rsidP="00000000" w:rsidRDefault="00000000" w:rsidRPr="00000000" w14:paraId="000008C2">
      <w:pPr>
        <w:spacing w:after="0" w:lineRule="auto"/>
        <w:ind w:left="0" w:firstLine="0"/>
        <w:rPr/>
      </w:pPr>
      <w:r w:rsidDel="00000000" w:rsidR="00000000" w:rsidRPr="00000000">
        <w:rPr>
          <w:rtl w:val="0"/>
        </w:rPr>
      </w:r>
    </w:p>
    <w:p w:rsidR="00000000" w:rsidDel="00000000" w:rsidP="00000000" w:rsidRDefault="00000000" w:rsidRPr="00000000" w14:paraId="000008C3">
      <w:pPr>
        <w:spacing w:after="0" w:lineRule="auto"/>
        <w:ind w:left="0" w:firstLine="0"/>
        <w:rPr/>
      </w:pPr>
      <w:r w:rsidDel="00000000" w:rsidR="00000000" w:rsidRPr="00000000">
        <w:rPr>
          <w:rtl w:val="0"/>
        </w:rPr>
        <w:t xml:space="preserve">ALI: [hesitatingly] Okay… [laughs]</w:t>
      </w:r>
    </w:p>
    <w:p w:rsidR="00000000" w:rsidDel="00000000" w:rsidP="00000000" w:rsidRDefault="00000000" w:rsidRPr="00000000" w14:paraId="000008C4">
      <w:pPr>
        <w:spacing w:after="0" w:lineRule="auto"/>
        <w:ind w:left="0" w:firstLine="0"/>
        <w:rPr/>
      </w:pPr>
      <w:r w:rsidDel="00000000" w:rsidR="00000000" w:rsidRPr="00000000">
        <w:rPr>
          <w:rtl w:val="0"/>
        </w:rPr>
      </w:r>
    </w:p>
    <w:p w:rsidR="00000000" w:rsidDel="00000000" w:rsidP="00000000" w:rsidRDefault="00000000" w:rsidRPr="00000000" w14:paraId="000008C5">
      <w:pPr>
        <w:spacing w:after="0" w:lineRule="auto"/>
        <w:ind w:left="0" w:firstLine="0"/>
        <w:rPr/>
      </w:pPr>
      <w:r w:rsidDel="00000000" w:rsidR="00000000" w:rsidRPr="00000000">
        <w:rPr>
          <w:rtl w:val="0"/>
        </w:rPr>
        <w:t xml:space="preserve">JACK: Were there any exits? From - </w:t>
      </w:r>
    </w:p>
    <w:p w:rsidR="00000000" w:rsidDel="00000000" w:rsidP="00000000" w:rsidRDefault="00000000" w:rsidRPr="00000000" w14:paraId="000008C6">
      <w:pPr>
        <w:spacing w:after="0" w:lineRule="auto"/>
        <w:ind w:left="0" w:firstLine="0"/>
        <w:rPr/>
      </w:pPr>
      <w:r w:rsidDel="00000000" w:rsidR="00000000" w:rsidRPr="00000000">
        <w:rPr>
          <w:rtl w:val="0"/>
        </w:rPr>
      </w:r>
    </w:p>
    <w:p w:rsidR="00000000" w:rsidDel="00000000" w:rsidP="00000000" w:rsidRDefault="00000000" w:rsidRPr="00000000" w14:paraId="000008C7">
      <w:pPr>
        <w:spacing w:after="0" w:lineRule="auto"/>
        <w:ind w:left="0" w:firstLine="0"/>
        <w:rPr/>
      </w:pPr>
      <w:r w:rsidDel="00000000" w:rsidR="00000000" w:rsidRPr="00000000">
        <w:rPr>
          <w:rtl w:val="0"/>
        </w:rPr>
        <w:t xml:space="preserve">AUSTIN: Uh, not from the garden. [cross] So there’s little - </w:t>
      </w:r>
    </w:p>
    <w:p w:rsidR="00000000" w:rsidDel="00000000" w:rsidP="00000000" w:rsidRDefault="00000000" w:rsidRPr="00000000" w14:paraId="000008C8">
      <w:pPr>
        <w:spacing w:after="0" w:lineRule="auto"/>
        <w:ind w:left="0" w:firstLine="0"/>
        <w:rPr/>
      </w:pPr>
      <w:r w:rsidDel="00000000" w:rsidR="00000000" w:rsidRPr="00000000">
        <w:rPr>
          <w:rtl w:val="0"/>
        </w:rPr>
      </w:r>
    </w:p>
    <w:p w:rsidR="00000000" w:rsidDel="00000000" w:rsidP="00000000" w:rsidRDefault="00000000" w:rsidRPr="00000000" w14:paraId="000008C9">
      <w:pPr>
        <w:spacing w:after="0" w:lineRule="auto"/>
        <w:ind w:left="0" w:firstLine="0"/>
        <w:rPr/>
      </w:pPr>
      <w:r w:rsidDel="00000000" w:rsidR="00000000" w:rsidRPr="00000000">
        <w:rPr>
          <w:rtl w:val="0"/>
        </w:rPr>
        <w:t xml:space="preserve">JACK: [cross] So the i-</w:t>
      </w:r>
    </w:p>
    <w:p w:rsidR="00000000" w:rsidDel="00000000" w:rsidP="00000000" w:rsidRDefault="00000000" w:rsidRPr="00000000" w14:paraId="000008CA">
      <w:pPr>
        <w:spacing w:after="0" w:lineRule="auto"/>
        <w:ind w:left="0" w:firstLine="0"/>
        <w:rPr/>
      </w:pPr>
      <w:r w:rsidDel="00000000" w:rsidR="00000000" w:rsidRPr="00000000">
        <w:rPr>
          <w:rtl w:val="0"/>
        </w:rPr>
      </w:r>
    </w:p>
    <w:p w:rsidR="00000000" w:rsidDel="00000000" w:rsidP="00000000" w:rsidRDefault="00000000" w:rsidRPr="00000000" w14:paraId="000008CB">
      <w:pPr>
        <w:spacing w:after="0" w:lineRule="auto"/>
        <w:ind w:left="0" w:firstLine="0"/>
        <w:rPr/>
      </w:pPr>
      <w:r w:rsidDel="00000000" w:rsidR="00000000" w:rsidRPr="00000000">
        <w:rPr>
          <w:rtl w:val="0"/>
        </w:rPr>
        <w:t xml:space="preserve">AUSTIN: There’s a - there’s an exit from the room, from the little house, into the garden, there’s </w:t>
      </w:r>
    </w:p>
    <w:p w:rsidR="00000000" w:rsidDel="00000000" w:rsidP="00000000" w:rsidRDefault="00000000" w:rsidRPr="00000000" w14:paraId="000008CC">
      <w:pPr>
        <w:spacing w:after="0" w:lineRule="auto"/>
        <w:ind w:left="0" w:firstLine="0"/>
        <w:rPr/>
      </w:pPr>
      <w:r w:rsidDel="00000000" w:rsidR="00000000" w:rsidRPr="00000000">
        <w:rPr>
          <w:rtl w:val="0"/>
        </w:rPr>
        <w:t xml:space="preserve">another back door, but that’s it.</w:t>
      </w:r>
    </w:p>
    <w:p w:rsidR="00000000" w:rsidDel="00000000" w:rsidP="00000000" w:rsidRDefault="00000000" w:rsidRPr="00000000" w14:paraId="000008CD">
      <w:pPr>
        <w:spacing w:after="0" w:lineRule="auto"/>
        <w:ind w:left="0" w:firstLine="0"/>
        <w:rPr/>
      </w:pPr>
      <w:r w:rsidDel="00000000" w:rsidR="00000000" w:rsidRPr="00000000">
        <w:rPr>
          <w:rtl w:val="0"/>
        </w:rPr>
      </w:r>
    </w:p>
    <w:p w:rsidR="00000000" w:rsidDel="00000000" w:rsidP="00000000" w:rsidRDefault="00000000" w:rsidRPr="00000000" w14:paraId="000008CE">
      <w:pPr>
        <w:spacing w:after="0" w:lineRule="auto"/>
        <w:ind w:left="0" w:firstLine="0"/>
        <w:rPr/>
      </w:pPr>
      <w:r w:rsidDel="00000000" w:rsidR="00000000" w:rsidRPr="00000000">
        <w:rPr>
          <w:rtl w:val="0"/>
        </w:rPr>
        <w:t xml:space="preserve">JACK: Okay. So this whole space is just the room and the garden.</w:t>
      </w:r>
    </w:p>
    <w:p w:rsidR="00000000" w:rsidDel="00000000" w:rsidP="00000000" w:rsidRDefault="00000000" w:rsidRPr="00000000" w14:paraId="000008CF">
      <w:pPr>
        <w:spacing w:after="0" w:lineRule="auto"/>
        <w:ind w:left="0" w:firstLine="0"/>
        <w:rPr/>
      </w:pPr>
      <w:r w:rsidDel="00000000" w:rsidR="00000000" w:rsidRPr="00000000">
        <w:rPr>
          <w:rtl w:val="0"/>
        </w:rPr>
      </w:r>
    </w:p>
    <w:p w:rsidR="00000000" w:rsidDel="00000000" w:rsidP="00000000" w:rsidRDefault="00000000" w:rsidRPr="00000000" w14:paraId="000008D0">
      <w:pPr>
        <w:spacing w:after="0" w:lineRule="auto"/>
        <w:ind w:left="0" w:firstLine="0"/>
        <w:rPr/>
      </w:pPr>
      <w:r w:rsidDel="00000000" w:rsidR="00000000" w:rsidRPr="00000000">
        <w:rPr>
          <w:rtl w:val="0"/>
        </w:rPr>
        <w:t xml:space="preserve">AUSTIN: It’s a </w:t>
      </w:r>
      <w:r w:rsidDel="00000000" w:rsidR="00000000" w:rsidRPr="00000000">
        <w:rPr>
          <w:i w:val="1"/>
          <w:rtl w:val="0"/>
        </w:rPr>
        <w:t xml:space="preserve">big</w:t>
      </w:r>
      <w:r w:rsidDel="00000000" w:rsidR="00000000" w:rsidRPr="00000000">
        <w:rPr>
          <w:rtl w:val="0"/>
        </w:rPr>
        <w:t xml:space="preserve"> room, like it’s a, there’s a bed in the corner, there’s the area where people sit </w:t>
      </w:r>
    </w:p>
    <w:p w:rsidR="00000000" w:rsidDel="00000000" w:rsidP="00000000" w:rsidRDefault="00000000" w:rsidRPr="00000000" w14:paraId="000008D1">
      <w:pPr>
        <w:spacing w:after="0" w:lineRule="auto"/>
        <w:ind w:left="0" w:firstLine="0"/>
        <w:rPr/>
      </w:pPr>
      <w:r w:rsidDel="00000000" w:rsidR="00000000" w:rsidRPr="00000000">
        <w:rPr>
          <w:rtl w:val="0"/>
        </w:rPr>
        <w:t xml:space="preserve">and read, there’s the - </w:t>
      </w:r>
    </w:p>
    <w:p w:rsidR="00000000" w:rsidDel="00000000" w:rsidP="00000000" w:rsidRDefault="00000000" w:rsidRPr="00000000" w14:paraId="000008D2">
      <w:pPr>
        <w:spacing w:after="0" w:lineRule="auto"/>
        <w:ind w:left="0" w:firstLine="0"/>
        <w:rPr/>
      </w:pPr>
      <w:r w:rsidDel="00000000" w:rsidR="00000000" w:rsidRPr="00000000">
        <w:rPr>
          <w:rtl w:val="0"/>
        </w:rPr>
      </w:r>
    </w:p>
    <w:p w:rsidR="00000000" w:rsidDel="00000000" w:rsidP="00000000" w:rsidRDefault="00000000" w:rsidRPr="00000000" w14:paraId="000008D3">
      <w:pPr>
        <w:spacing w:after="0" w:lineRule="auto"/>
        <w:ind w:left="0" w:firstLine="0"/>
        <w:rPr/>
      </w:pPr>
      <w:r w:rsidDel="00000000" w:rsidR="00000000" w:rsidRPr="00000000">
        <w:rPr>
          <w:rtl w:val="0"/>
        </w:rPr>
        <w:t xml:space="preserve">KEITH: And - can - can I see up to the, ceiling? Like, or like, the super tall point of the tower?</w:t>
      </w:r>
    </w:p>
    <w:p w:rsidR="00000000" w:rsidDel="00000000" w:rsidP="00000000" w:rsidRDefault="00000000" w:rsidRPr="00000000" w14:paraId="000008D4">
      <w:pPr>
        <w:spacing w:after="0" w:lineRule="auto"/>
        <w:ind w:left="0" w:firstLine="0"/>
        <w:rPr/>
      </w:pPr>
      <w:r w:rsidDel="00000000" w:rsidR="00000000" w:rsidRPr="00000000">
        <w:rPr>
          <w:rtl w:val="0"/>
        </w:rPr>
      </w:r>
    </w:p>
    <w:p w:rsidR="00000000" w:rsidDel="00000000" w:rsidP="00000000" w:rsidRDefault="00000000" w:rsidRPr="00000000" w14:paraId="000008D5">
      <w:pPr>
        <w:spacing w:after="0" w:lineRule="auto"/>
        <w:ind w:left="0" w:firstLine="0"/>
        <w:rPr/>
      </w:pPr>
      <w:r w:rsidDel="00000000" w:rsidR="00000000" w:rsidRPr="00000000">
        <w:rPr>
          <w:rtl w:val="0"/>
        </w:rPr>
        <w:t xml:space="preserve">AUSTIN: You can see the roof, like, you’re not in the tower at this point.</w:t>
      </w:r>
    </w:p>
    <w:p w:rsidR="00000000" w:rsidDel="00000000" w:rsidP="00000000" w:rsidRDefault="00000000" w:rsidRPr="00000000" w14:paraId="000008D6">
      <w:pPr>
        <w:spacing w:after="0" w:lineRule="auto"/>
        <w:ind w:left="0" w:firstLine="0"/>
        <w:rPr/>
      </w:pPr>
      <w:r w:rsidDel="00000000" w:rsidR="00000000" w:rsidRPr="00000000">
        <w:rPr>
          <w:rtl w:val="0"/>
        </w:rPr>
      </w:r>
    </w:p>
    <w:p w:rsidR="00000000" w:rsidDel="00000000" w:rsidP="00000000" w:rsidRDefault="00000000" w:rsidRPr="00000000" w14:paraId="000008D7">
      <w:pPr>
        <w:spacing w:after="0" w:lineRule="auto"/>
        <w:ind w:left="0" w:firstLine="0"/>
        <w:rPr/>
      </w:pPr>
      <w:r w:rsidDel="00000000" w:rsidR="00000000" w:rsidRPr="00000000">
        <w:rPr>
          <w:rtl w:val="0"/>
        </w:rPr>
        <w:t xml:space="preserve">KEITH: Oh okay, okay.</w:t>
      </w:r>
    </w:p>
    <w:p w:rsidR="00000000" w:rsidDel="00000000" w:rsidP="00000000" w:rsidRDefault="00000000" w:rsidRPr="00000000" w14:paraId="000008D8">
      <w:pPr>
        <w:spacing w:after="0" w:lineRule="auto"/>
        <w:ind w:left="0" w:firstLine="0"/>
        <w:rPr/>
      </w:pPr>
      <w:r w:rsidDel="00000000" w:rsidR="00000000" w:rsidRPr="00000000">
        <w:rPr>
          <w:rtl w:val="0"/>
        </w:rPr>
      </w:r>
    </w:p>
    <w:p w:rsidR="00000000" w:rsidDel="00000000" w:rsidP="00000000" w:rsidRDefault="00000000" w:rsidRPr="00000000" w14:paraId="000008D9">
      <w:pPr>
        <w:spacing w:after="0" w:lineRule="auto"/>
        <w:ind w:left="0" w:firstLine="0"/>
        <w:rPr/>
      </w:pPr>
      <w:r w:rsidDel="00000000" w:rsidR="00000000" w:rsidRPr="00000000">
        <w:rPr>
          <w:rtl w:val="0"/>
        </w:rPr>
        <w:t xml:space="preserve">AUSTIN: This is like, this is like a little house, in the cliff face, on your way up to the tower.</w:t>
      </w:r>
    </w:p>
    <w:p w:rsidR="00000000" w:rsidDel="00000000" w:rsidP="00000000" w:rsidRDefault="00000000" w:rsidRPr="00000000" w14:paraId="000008DA">
      <w:pPr>
        <w:spacing w:after="0" w:lineRule="auto"/>
        <w:ind w:left="0" w:firstLine="0"/>
        <w:rPr/>
      </w:pPr>
      <w:r w:rsidDel="00000000" w:rsidR="00000000" w:rsidRPr="00000000">
        <w:rPr>
          <w:rtl w:val="0"/>
        </w:rPr>
      </w:r>
    </w:p>
    <w:p w:rsidR="00000000" w:rsidDel="00000000" w:rsidP="00000000" w:rsidRDefault="00000000" w:rsidRPr="00000000" w14:paraId="000008DB">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8DC">
      <w:pPr>
        <w:spacing w:after="0" w:lineRule="auto"/>
        <w:ind w:left="0" w:firstLine="0"/>
        <w:rPr/>
      </w:pPr>
      <w:r w:rsidDel="00000000" w:rsidR="00000000" w:rsidRPr="00000000">
        <w:rPr>
          <w:rtl w:val="0"/>
        </w:rPr>
      </w:r>
    </w:p>
    <w:p w:rsidR="00000000" w:rsidDel="00000000" w:rsidP="00000000" w:rsidRDefault="00000000" w:rsidRPr="00000000" w14:paraId="000008DD">
      <w:pPr>
        <w:spacing w:after="0" w:lineRule="auto"/>
        <w:ind w:left="0" w:firstLine="0"/>
        <w:rPr/>
      </w:pPr>
      <w:r w:rsidDel="00000000" w:rsidR="00000000" w:rsidRPr="00000000">
        <w:rPr>
          <w:rtl w:val="0"/>
        </w:rPr>
        <w:t xml:space="preserve">AUSTIN: Does that make sense?</w:t>
      </w:r>
    </w:p>
    <w:p w:rsidR="00000000" w:rsidDel="00000000" w:rsidP="00000000" w:rsidRDefault="00000000" w:rsidRPr="00000000" w14:paraId="000008DE">
      <w:pPr>
        <w:spacing w:after="0" w:lineRule="auto"/>
        <w:ind w:left="0" w:firstLine="0"/>
        <w:rPr/>
      </w:pPr>
      <w:r w:rsidDel="00000000" w:rsidR="00000000" w:rsidRPr="00000000">
        <w:rPr>
          <w:rtl w:val="0"/>
        </w:rPr>
      </w:r>
    </w:p>
    <w:p w:rsidR="00000000" w:rsidDel="00000000" w:rsidP="00000000" w:rsidRDefault="00000000" w:rsidRPr="00000000" w14:paraId="000008DF">
      <w:pPr>
        <w:spacing w:after="0" w:lineRule="auto"/>
        <w:ind w:left="0" w:firstLine="0"/>
        <w:rPr/>
      </w:pPr>
      <w:r w:rsidDel="00000000" w:rsidR="00000000" w:rsidRPr="00000000">
        <w:rPr>
          <w:rtl w:val="0"/>
        </w:rPr>
        <w:t xml:space="preserve">KEITH: Yeah, yeah.</w:t>
      </w:r>
    </w:p>
    <w:p w:rsidR="00000000" w:rsidDel="00000000" w:rsidP="00000000" w:rsidRDefault="00000000" w:rsidRPr="00000000" w14:paraId="000008E0">
      <w:pPr>
        <w:spacing w:after="0" w:lineRule="auto"/>
        <w:ind w:left="0" w:firstLine="0"/>
        <w:rPr/>
      </w:pPr>
      <w:r w:rsidDel="00000000" w:rsidR="00000000" w:rsidRPr="00000000">
        <w:rPr>
          <w:rtl w:val="0"/>
        </w:rPr>
      </w:r>
    </w:p>
    <w:p w:rsidR="00000000" w:rsidDel="00000000" w:rsidP="00000000" w:rsidRDefault="00000000" w:rsidRPr="00000000" w14:paraId="000008E1">
      <w:pPr>
        <w:spacing w:after="0" w:lineRule="auto"/>
        <w:ind w:left="0" w:firstLine="0"/>
        <w:rPr/>
      </w:pPr>
      <w:r w:rsidDel="00000000" w:rsidR="00000000" w:rsidRPr="00000000">
        <w:rPr>
          <w:rtl w:val="0"/>
        </w:rPr>
        <w:t xml:space="preserve">AUSTIN: So you can ki- you can see the tower over the little, the cliffs that block this place out.</w:t>
      </w:r>
    </w:p>
    <w:p w:rsidR="00000000" w:rsidDel="00000000" w:rsidP="00000000" w:rsidRDefault="00000000" w:rsidRPr="00000000" w14:paraId="000008E2">
      <w:pPr>
        <w:spacing w:after="0" w:lineRule="auto"/>
        <w:ind w:left="0" w:firstLine="0"/>
        <w:rPr/>
      </w:pPr>
      <w:r w:rsidDel="00000000" w:rsidR="00000000" w:rsidRPr="00000000">
        <w:rPr>
          <w:rtl w:val="0"/>
        </w:rPr>
      </w:r>
    </w:p>
    <w:p w:rsidR="00000000" w:rsidDel="00000000" w:rsidP="00000000" w:rsidRDefault="00000000" w:rsidRPr="00000000" w14:paraId="000008E3">
      <w:pPr>
        <w:spacing w:after="0" w:lineRule="auto"/>
        <w:ind w:left="0" w:firstLine="0"/>
        <w:rPr/>
      </w:pPr>
      <w:r w:rsidDel="00000000" w:rsidR="00000000" w:rsidRPr="00000000">
        <w:rPr>
          <w:rtl w:val="0"/>
        </w:rPr>
        <w:t xml:space="preserve">KEITH: Okay. Yeah, well, first, I wanna, I wanna take that woodworking book?</w:t>
      </w:r>
    </w:p>
    <w:p w:rsidR="00000000" w:rsidDel="00000000" w:rsidP="00000000" w:rsidRDefault="00000000" w:rsidRPr="00000000" w14:paraId="000008E4">
      <w:pPr>
        <w:spacing w:after="0" w:lineRule="auto"/>
        <w:ind w:left="0" w:firstLine="0"/>
        <w:rPr/>
      </w:pPr>
      <w:r w:rsidDel="00000000" w:rsidR="00000000" w:rsidRPr="00000000">
        <w:rPr>
          <w:rtl w:val="0"/>
        </w:rPr>
      </w:r>
    </w:p>
    <w:p w:rsidR="00000000" w:rsidDel="00000000" w:rsidP="00000000" w:rsidRDefault="00000000" w:rsidRPr="00000000" w14:paraId="000008E5">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8E6">
      <w:pPr>
        <w:spacing w:after="0" w:lineRule="auto"/>
        <w:ind w:left="0" w:firstLine="0"/>
        <w:rPr/>
      </w:pPr>
      <w:r w:rsidDel="00000000" w:rsidR="00000000" w:rsidRPr="00000000">
        <w:rPr>
          <w:rtl w:val="0"/>
        </w:rPr>
      </w:r>
    </w:p>
    <w:p w:rsidR="00000000" w:rsidDel="00000000" w:rsidP="00000000" w:rsidRDefault="00000000" w:rsidRPr="00000000" w14:paraId="000008E7">
      <w:pPr>
        <w:spacing w:after="0" w:lineRule="auto"/>
        <w:ind w:left="0" w:firstLine="0"/>
        <w:rPr/>
      </w:pPr>
      <w:r w:rsidDel="00000000" w:rsidR="00000000" w:rsidRPr="00000000">
        <w:rPr>
          <w:rtl w:val="0"/>
        </w:rPr>
        <w:t xml:space="preserve">KEITH: Um. And I, then - </w:t>
      </w:r>
    </w:p>
    <w:p w:rsidR="00000000" w:rsidDel="00000000" w:rsidP="00000000" w:rsidRDefault="00000000" w:rsidRPr="00000000" w14:paraId="000008E8">
      <w:pPr>
        <w:spacing w:after="0" w:lineRule="auto"/>
        <w:ind w:left="0" w:firstLine="0"/>
        <w:rPr/>
      </w:pPr>
      <w:r w:rsidDel="00000000" w:rsidR="00000000" w:rsidRPr="00000000">
        <w:rPr>
          <w:rtl w:val="0"/>
        </w:rPr>
      </w:r>
    </w:p>
    <w:p w:rsidR="00000000" w:rsidDel="00000000" w:rsidP="00000000" w:rsidRDefault="00000000" w:rsidRPr="00000000" w14:paraId="000008E9">
      <w:pPr>
        <w:spacing w:after="0" w:lineRule="auto"/>
        <w:ind w:left="0" w:firstLine="0"/>
        <w:rPr/>
      </w:pPr>
      <w:r w:rsidDel="00000000" w:rsidR="00000000" w:rsidRPr="00000000">
        <w:rPr>
          <w:rtl w:val="0"/>
        </w:rPr>
        <w:t xml:space="preserve">AUSTIN: It’s not in a language you can understand.</w:t>
      </w:r>
    </w:p>
    <w:p w:rsidR="00000000" w:rsidDel="00000000" w:rsidP="00000000" w:rsidRDefault="00000000" w:rsidRPr="00000000" w14:paraId="000008EA">
      <w:pPr>
        <w:spacing w:after="0" w:lineRule="auto"/>
        <w:ind w:left="0" w:firstLine="0"/>
        <w:rPr/>
      </w:pPr>
      <w:r w:rsidDel="00000000" w:rsidR="00000000" w:rsidRPr="00000000">
        <w:rPr>
          <w:rtl w:val="0"/>
        </w:rPr>
      </w:r>
    </w:p>
    <w:p w:rsidR="00000000" w:rsidDel="00000000" w:rsidP="00000000" w:rsidRDefault="00000000" w:rsidRPr="00000000" w14:paraId="000008EB">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8EC">
      <w:pPr>
        <w:spacing w:after="0" w:lineRule="auto"/>
        <w:ind w:left="0" w:firstLine="0"/>
        <w:rPr/>
      </w:pPr>
      <w:r w:rsidDel="00000000" w:rsidR="00000000" w:rsidRPr="00000000">
        <w:rPr>
          <w:rtl w:val="0"/>
        </w:rPr>
      </w:r>
    </w:p>
    <w:p w:rsidR="00000000" w:rsidDel="00000000" w:rsidP="00000000" w:rsidRDefault="00000000" w:rsidRPr="00000000" w14:paraId="000008ED">
      <w:pPr>
        <w:spacing w:after="0" w:lineRule="auto"/>
        <w:ind w:left="0" w:firstLine="0"/>
        <w:rPr/>
      </w:pPr>
      <w:r w:rsidDel="00000000" w:rsidR="00000000" w:rsidRPr="00000000">
        <w:rPr>
          <w:rtl w:val="0"/>
        </w:rPr>
        <w:t xml:space="preserve">AUSTIN: [cross] None of you like, know - </w:t>
      </w:r>
    </w:p>
    <w:p w:rsidR="00000000" w:rsidDel="00000000" w:rsidP="00000000" w:rsidRDefault="00000000" w:rsidRPr="00000000" w14:paraId="000008EE">
      <w:pPr>
        <w:spacing w:after="0" w:lineRule="auto"/>
        <w:ind w:left="0" w:firstLine="0"/>
        <w:rPr/>
      </w:pPr>
      <w:r w:rsidDel="00000000" w:rsidR="00000000" w:rsidRPr="00000000">
        <w:rPr>
          <w:rtl w:val="0"/>
        </w:rPr>
      </w:r>
    </w:p>
    <w:p w:rsidR="00000000" w:rsidDel="00000000" w:rsidP="00000000" w:rsidRDefault="00000000" w:rsidRPr="00000000" w14:paraId="000008EF">
      <w:pPr>
        <w:spacing w:after="0" w:lineRule="auto"/>
        <w:ind w:left="0" w:firstLine="0"/>
        <w:rPr/>
      </w:pPr>
      <w:r w:rsidDel="00000000" w:rsidR="00000000" w:rsidRPr="00000000">
        <w:rPr>
          <w:rtl w:val="0"/>
        </w:rPr>
        <w:t xml:space="preserve">JACK: [cross] Is it a language I can understand?</w:t>
      </w:r>
    </w:p>
    <w:p w:rsidR="00000000" w:rsidDel="00000000" w:rsidP="00000000" w:rsidRDefault="00000000" w:rsidRPr="00000000" w14:paraId="000008F0">
      <w:pPr>
        <w:spacing w:after="0" w:lineRule="auto"/>
        <w:ind w:left="0" w:firstLine="0"/>
        <w:rPr/>
      </w:pPr>
      <w:r w:rsidDel="00000000" w:rsidR="00000000" w:rsidRPr="00000000">
        <w:rPr>
          <w:rtl w:val="0"/>
        </w:rPr>
      </w:r>
    </w:p>
    <w:p w:rsidR="00000000" w:rsidDel="00000000" w:rsidP="00000000" w:rsidRDefault="00000000" w:rsidRPr="00000000" w14:paraId="000008F1">
      <w:pPr>
        <w:spacing w:after="0" w:lineRule="auto"/>
        <w:ind w:left="0" w:firstLine="0"/>
        <w:rPr/>
      </w:pPr>
      <w:r w:rsidDel="00000000" w:rsidR="00000000" w:rsidRPr="00000000">
        <w:rPr>
          <w:rtl w:val="0"/>
        </w:rPr>
        <w:t xml:space="preserve">AUSTIN: Uh, you recognize the language, and you’ve been putting together what these books are </w:t>
      </w:r>
    </w:p>
    <w:p w:rsidR="00000000" w:rsidDel="00000000" w:rsidP="00000000" w:rsidRDefault="00000000" w:rsidRPr="00000000" w14:paraId="000008F2">
      <w:pPr>
        <w:spacing w:after="0" w:lineRule="auto"/>
        <w:ind w:left="0" w:firstLine="0"/>
        <w:rPr/>
      </w:pPr>
      <w:r w:rsidDel="00000000" w:rsidR="00000000" w:rsidRPr="00000000">
        <w:rPr>
          <w:rtl w:val="0"/>
        </w:rPr>
        <w:t xml:space="preserve">through illustrations… and like, maybe through a few words, let’s say. Let’s say that like.</w:t>
      </w:r>
    </w:p>
    <w:p w:rsidR="00000000" w:rsidDel="00000000" w:rsidP="00000000" w:rsidRDefault="00000000" w:rsidRPr="00000000" w14:paraId="000008F3">
      <w:pPr>
        <w:spacing w:after="0" w:lineRule="auto"/>
        <w:ind w:left="0" w:firstLine="0"/>
        <w:rPr/>
      </w:pPr>
      <w:r w:rsidDel="00000000" w:rsidR="00000000" w:rsidRPr="00000000">
        <w:rPr>
          <w:rtl w:val="0"/>
        </w:rPr>
      </w:r>
    </w:p>
    <w:p w:rsidR="00000000" w:rsidDel="00000000" w:rsidP="00000000" w:rsidRDefault="00000000" w:rsidRPr="00000000" w14:paraId="000008F4">
      <w:pPr>
        <w:spacing w:after="0" w:lineRule="auto"/>
        <w:ind w:left="0" w:firstLine="0"/>
        <w:rPr/>
      </w:pPr>
      <w:r w:rsidDel="00000000" w:rsidR="00000000" w:rsidRPr="00000000">
        <w:rPr>
          <w:rtl w:val="0"/>
        </w:rPr>
        <w:t xml:space="preserve">JACK: Oh, okay.</w:t>
      </w:r>
    </w:p>
    <w:p w:rsidR="00000000" w:rsidDel="00000000" w:rsidP="00000000" w:rsidRDefault="00000000" w:rsidRPr="00000000" w14:paraId="000008F5">
      <w:pPr>
        <w:spacing w:after="0" w:lineRule="auto"/>
        <w:ind w:left="0" w:firstLine="0"/>
        <w:rPr/>
      </w:pPr>
      <w:r w:rsidDel="00000000" w:rsidR="00000000" w:rsidRPr="00000000">
        <w:rPr>
          <w:rtl w:val="0"/>
        </w:rPr>
      </w:r>
    </w:p>
    <w:p w:rsidR="00000000" w:rsidDel="00000000" w:rsidP="00000000" w:rsidRDefault="00000000" w:rsidRPr="00000000" w14:paraId="000008F6">
      <w:pPr>
        <w:spacing w:after="0" w:lineRule="auto"/>
        <w:ind w:left="0" w:firstLine="0"/>
        <w:rPr/>
      </w:pPr>
      <w:r w:rsidDel="00000000" w:rsidR="00000000" w:rsidRPr="00000000">
        <w:rPr>
          <w:rtl w:val="0"/>
        </w:rPr>
        <w:t xml:space="preserve">AUSTIN: Like bread, okay, I know what bread is, you know the word for bread, and it works. But there are other words here that are just not your common tongue.</w:t>
      </w:r>
    </w:p>
    <w:p w:rsidR="00000000" w:rsidDel="00000000" w:rsidP="00000000" w:rsidRDefault="00000000" w:rsidRPr="00000000" w14:paraId="000008F7">
      <w:pPr>
        <w:spacing w:after="0" w:lineRule="auto"/>
        <w:ind w:left="0" w:firstLine="0"/>
        <w:rPr/>
      </w:pPr>
      <w:r w:rsidDel="00000000" w:rsidR="00000000" w:rsidRPr="00000000">
        <w:rPr>
          <w:rtl w:val="0"/>
        </w:rPr>
      </w:r>
    </w:p>
    <w:p w:rsidR="00000000" w:rsidDel="00000000" w:rsidP="00000000" w:rsidRDefault="00000000" w:rsidRPr="00000000" w14:paraId="000008F8">
      <w:pPr>
        <w:spacing w:after="0" w:lineRule="auto"/>
        <w:ind w:left="0" w:firstLine="0"/>
        <w:rPr/>
      </w:pPr>
      <w:r w:rsidDel="00000000" w:rsidR="00000000" w:rsidRPr="00000000">
        <w:rPr>
          <w:rtl w:val="0"/>
        </w:rPr>
        <w:t xml:space="preserve">JACK: So I’m like the guy who knows three words of Spanish?</w:t>
      </w:r>
    </w:p>
    <w:p w:rsidR="00000000" w:rsidDel="00000000" w:rsidP="00000000" w:rsidRDefault="00000000" w:rsidRPr="00000000" w14:paraId="000008F9">
      <w:pPr>
        <w:spacing w:after="0" w:lineRule="auto"/>
        <w:ind w:left="0" w:firstLine="0"/>
        <w:rPr/>
      </w:pPr>
      <w:r w:rsidDel="00000000" w:rsidR="00000000" w:rsidRPr="00000000">
        <w:rPr>
          <w:rtl w:val="0"/>
        </w:rPr>
      </w:r>
    </w:p>
    <w:p w:rsidR="00000000" w:rsidDel="00000000" w:rsidP="00000000" w:rsidRDefault="00000000" w:rsidRPr="00000000" w14:paraId="000008FA">
      <w:pPr>
        <w:spacing w:after="0" w:lineRule="auto"/>
        <w:ind w:left="0" w:firstLine="0"/>
        <w:rPr/>
      </w:pPr>
      <w:r w:rsidDel="00000000" w:rsidR="00000000" w:rsidRPr="00000000">
        <w:rPr>
          <w:rtl w:val="0"/>
        </w:rPr>
        <w:t xml:space="preserve">AUSTIN: Yes.</w:t>
      </w:r>
    </w:p>
    <w:p w:rsidR="00000000" w:rsidDel="00000000" w:rsidP="00000000" w:rsidRDefault="00000000" w:rsidRPr="00000000" w14:paraId="000008FB">
      <w:pPr>
        <w:spacing w:after="0" w:lineRule="auto"/>
        <w:ind w:left="0" w:firstLine="0"/>
        <w:rPr/>
      </w:pPr>
      <w:r w:rsidDel="00000000" w:rsidR="00000000" w:rsidRPr="00000000">
        <w:rPr>
          <w:rtl w:val="0"/>
        </w:rPr>
      </w:r>
    </w:p>
    <w:p w:rsidR="00000000" w:rsidDel="00000000" w:rsidP="00000000" w:rsidRDefault="00000000" w:rsidRPr="00000000" w14:paraId="000008FC">
      <w:pPr>
        <w:spacing w:after="0" w:lineRule="auto"/>
        <w:ind w:left="0" w:firstLine="0"/>
        <w:rPr/>
      </w:pPr>
      <w:r w:rsidDel="00000000" w:rsidR="00000000" w:rsidRPr="00000000">
        <w:rPr>
          <w:rtl w:val="0"/>
        </w:rPr>
        <w:t xml:space="preserve">JACK: And says he speaks a bit of Spanish. [NICK laughs quietly]</w:t>
      </w:r>
    </w:p>
    <w:p w:rsidR="00000000" w:rsidDel="00000000" w:rsidP="00000000" w:rsidRDefault="00000000" w:rsidRPr="00000000" w14:paraId="000008FD">
      <w:pPr>
        <w:spacing w:after="0" w:lineRule="auto"/>
        <w:ind w:left="0" w:firstLine="0"/>
        <w:rPr/>
      </w:pPr>
      <w:r w:rsidDel="00000000" w:rsidR="00000000" w:rsidRPr="00000000">
        <w:rPr>
          <w:rtl w:val="0"/>
        </w:rPr>
      </w:r>
    </w:p>
    <w:p w:rsidR="00000000" w:rsidDel="00000000" w:rsidP="00000000" w:rsidRDefault="00000000" w:rsidRPr="00000000" w14:paraId="000008FE">
      <w:pPr>
        <w:spacing w:after="0" w:lineRule="auto"/>
        <w:ind w:left="0" w:firstLine="0"/>
        <w:rPr/>
      </w:pPr>
      <w:r w:rsidDel="00000000" w:rsidR="00000000" w:rsidRPr="00000000">
        <w:rPr>
          <w:rtl w:val="0"/>
        </w:rPr>
        <w:t xml:space="preserve">AUSTIN: Yes, exactly. Exactly.</w:t>
      </w:r>
    </w:p>
    <w:p w:rsidR="00000000" w:rsidDel="00000000" w:rsidP="00000000" w:rsidRDefault="00000000" w:rsidRPr="00000000" w14:paraId="000008FF">
      <w:pPr>
        <w:spacing w:after="0" w:lineRule="auto"/>
        <w:ind w:left="0" w:firstLine="0"/>
        <w:rPr/>
      </w:pPr>
      <w:r w:rsidDel="00000000" w:rsidR="00000000" w:rsidRPr="00000000">
        <w:rPr>
          <w:rtl w:val="0"/>
        </w:rPr>
      </w:r>
    </w:p>
    <w:p w:rsidR="00000000" w:rsidDel="00000000" w:rsidP="00000000" w:rsidRDefault="00000000" w:rsidRPr="00000000" w14:paraId="00000900">
      <w:pPr>
        <w:spacing w:after="0" w:lineRule="auto"/>
        <w:ind w:left="0" w:firstLine="0"/>
        <w:rPr/>
      </w:pPr>
      <w:r w:rsidDel="00000000" w:rsidR="00000000" w:rsidRPr="00000000">
        <w:rPr>
          <w:rtl w:val="0"/>
        </w:rPr>
        <w:t xml:space="preserve">ART: This, this might be, this might be cheating. Uh, if - if that book was read aloud, would I </w:t>
      </w:r>
    </w:p>
    <w:p w:rsidR="00000000" w:rsidDel="00000000" w:rsidP="00000000" w:rsidRDefault="00000000" w:rsidRPr="00000000" w14:paraId="00000901">
      <w:pPr>
        <w:spacing w:after="0" w:lineRule="auto"/>
        <w:ind w:left="0" w:firstLine="0"/>
        <w:rPr/>
      </w:pPr>
      <w:r w:rsidDel="00000000" w:rsidR="00000000" w:rsidRPr="00000000">
        <w:rPr>
          <w:rtl w:val="0"/>
        </w:rPr>
        <w:t xml:space="preserve">understand it?</w:t>
      </w:r>
    </w:p>
    <w:p w:rsidR="00000000" w:rsidDel="00000000" w:rsidP="00000000" w:rsidRDefault="00000000" w:rsidRPr="00000000" w14:paraId="00000902">
      <w:pPr>
        <w:spacing w:after="0" w:lineRule="auto"/>
        <w:ind w:left="0" w:firstLine="0"/>
        <w:rPr/>
      </w:pPr>
      <w:r w:rsidDel="00000000" w:rsidR="00000000" w:rsidRPr="00000000">
        <w:rPr>
          <w:rtl w:val="0"/>
        </w:rPr>
      </w:r>
    </w:p>
    <w:p w:rsidR="00000000" w:rsidDel="00000000" w:rsidP="00000000" w:rsidRDefault="00000000" w:rsidRPr="00000000" w14:paraId="00000903">
      <w:pPr>
        <w:spacing w:after="0" w:lineRule="auto"/>
        <w:ind w:left="0" w:firstLine="0"/>
        <w:rPr/>
      </w:pPr>
      <w:r w:rsidDel="00000000" w:rsidR="00000000" w:rsidRPr="00000000">
        <w:rPr>
          <w:rtl w:val="0"/>
        </w:rPr>
        <w:t xml:space="preserve">AUSTIN: Yeah! If it was read alou- oh! Oh, like - yeah yeah yeah, but there are, yes. But, um.</w:t>
      </w:r>
    </w:p>
    <w:p w:rsidR="00000000" w:rsidDel="00000000" w:rsidP="00000000" w:rsidRDefault="00000000" w:rsidRPr="00000000" w14:paraId="00000904">
      <w:pPr>
        <w:spacing w:after="0" w:lineRule="auto"/>
        <w:ind w:left="0" w:firstLine="0"/>
        <w:rPr/>
      </w:pPr>
      <w:r w:rsidDel="00000000" w:rsidR="00000000" w:rsidRPr="00000000">
        <w:rPr>
          <w:rtl w:val="0"/>
        </w:rPr>
      </w:r>
    </w:p>
    <w:p w:rsidR="00000000" w:rsidDel="00000000" w:rsidP="00000000" w:rsidRDefault="00000000" w:rsidRPr="00000000" w14:paraId="00000905">
      <w:pPr>
        <w:spacing w:after="0" w:lineRule="auto"/>
        <w:ind w:left="0" w:firstLine="0"/>
        <w:rPr/>
      </w:pPr>
      <w:r w:rsidDel="00000000" w:rsidR="00000000" w:rsidRPr="00000000">
        <w:rPr>
          <w:rtl w:val="0"/>
        </w:rPr>
        <w:t xml:space="preserve">KEITH: If someone read it phonetically - </w:t>
      </w:r>
    </w:p>
    <w:p w:rsidR="00000000" w:rsidDel="00000000" w:rsidP="00000000" w:rsidRDefault="00000000" w:rsidRPr="00000000" w14:paraId="00000906">
      <w:pPr>
        <w:spacing w:after="0" w:lineRule="auto"/>
        <w:ind w:left="0" w:firstLine="0"/>
        <w:rPr/>
      </w:pPr>
      <w:r w:rsidDel="00000000" w:rsidR="00000000" w:rsidRPr="00000000">
        <w:rPr>
          <w:rtl w:val="0"/>
        </w:rPr>
      </w:r>
    </w:p>
    <w:p w:rsidR="00000000" w:rsidDel="00000000" w:rsidP="00000000" w:rsidRDefault="00000000" w:rsidRPr="00000000" w14:paraId="00000907">
      <w:pPr>
        <w:spacing w:after="0" w:lineRule="auto"/>
        <w:ind w:left="0" w:firstLine="0"/>
        <w:rPr/>
      </w:pPr>
      <w:r w:rsidDel="00000000" w:rsidR="00000000" w:rsidRPr="00000000">
        <w:rPr>
          <w:rtl w:val="0"/>
        </w:rPr>
        <w:t xml:space="preserve">AUSTIN: Yes, except that this is like, do you know Cyrillic? Do you know how to pronounce </w:t>
      </w:r>
    </w:p>
    <w:p w:rsidR="00000000" w:rsidDel="00000000" w:rsidP="00000000" w:rsidRDefault="00000000" w:rsidRPr="00000000" w14:paraId="00000908">
      <w:pPr>
        <w:spacing w:after="0" w:lineRule="auto"/>
        <w:ind w:left="0" w:firstLine="0"/>
        <w:rPr/>
      </w:pPr>
      <w:r w:rsidDel="00000000" w:rsidR="00000000" w:rsidRPr="00000000">
        <w:rPr>
          <w:rtl w:val="0"/>
        </w:rPr>
        <w:t xml:space="preserve">Cyrillic?</w:t>
      </w:r>
    </w:p>
    <w:p w:rsidR="00000000" w:rsidDel="00000000" w:rsidP="00000000" w:rsidRDefault="00000000" w:rsidRPr="00000000" w14:paraId="00000909">
      <w:pPr>
        <w:spacing w:after="0" w:lineRule="auto"/>
        <w:ind w:left="0" w:firstLine="0"/>
        <w:rPr/>
      </w:pPr>
      <w:r w:rsidDel="00000000" w:rsidR="00000000" w:rsidRPr="00000000">
        <w:rPr>
          <w:rtl w:val="0"/>
        </w:rPr>
      </w:r>
    </w:p>
    <w:p w:rsidR="00000000" w:rsidDel="00000000" w:rsidP="00000000" w:rsidRDefault="00000000" w:rsidRPr="00000000" w14:paraId="0000090A">
      <w:pPr>
        <w:spacing w:after="0" w:lineRule="auto"/>
        <w:ind w:left="0" w:firstLine="0"/>
        <w:rPr/>
      </w:pPr>
      <w:r w:rsidDel="00000000" w:rsidR="00000000" w:rsidRPr="00000000">
        <w:rPr>
          <w:rtl w:val="0"/>
        </w:rPr>
        <w:t xml:space="preserve">ART: </w:t>
      </w:r>
      <w:r w:rsidDel="00000000" w:rsidR="00000000" w:rsidRPr="00000000">
        <w:rPr>
          <w:i w:val="1"/>
          <w:rtl w:val="0"/>
        </w:rPr>
        <w:t xml:space="preserve">I</w:t>
      </w:r>
      <w:r w:rsidDel="00000000" w:rsidR="00000000" w:rsidRPr="00000000">
        <w:rPr>
          <w:rtl w:val="0"/>
        </w:rPr>
        <w:t xml:space="preserve"> don’t.</w:t>
      </w:r>
    </w:p>
    <w:p w:rsidR="00000000" w:rsidDel="00000000" w:rsidP="00000000" w:rsidRDefault="00000000" w:rsidRPr="00000000" w14:paraId="0000090B">
      <w:pPr>
        <w:spacing w:after="0" w:lineRule="auto"/>
        <w:ind w:left="0" w:firstLine="0"/>
        <w:rPr/>
      </w:pPr>
      <w:r w:rsidDel="00000000" w:rsidR="00000000" w:rsidRPr="00000000">
        <w:rPr>
          <w:rtl w:val="0"/>
        </w:rPr>
      </w:r>
    </w:p>
    <w:p w:rsidR="00000000" w:rsidDel="00000000" w:rsidP="00000000" w:rsidRDefault="00000000" w:rsidRPr="00000000" w14:paraId="0000090C">
      <w:pPr>
        <w:spacing w:after="0" w:lineRule="auto"/>
        <w:ind w:left="0" w:firstLine="0"/>
        <w:rPr/>
      </w:pPr>
      <w:r w:rsidDel="00000000" w:rsidR="00000000" w:rsidRPr="00000000">
        <w:rPr>
          <w:rtl w:val="0"/>
        </w:rPr>
        <w:t xml:space="preserve">AUSTIN: Right. And that’s what this is.</w:t>
      </w:r>
    </w:p>
    <w:p w:rsidR="00000000" w:rsidDel="00000000" w:rsidP="00000000" w:rsidRDefault="00000000" w:rsidRPr="00000000" w14:paraId="0000090D">
      <w:pPr>
        <w:spacing w:after="0" w:lineRule="auto"/>
        <w:ind w:left="0" w:firstLine="0"/>
        <w:rPr/>
      </w:pPr>
      <w:r w:rsidDel="00000000" w:rsidR="00000000" w:rsidRPr="00000000">
        <w:rPr>
          <w:rtl w:val="0"/>
        </w:rPr>
      </w:r>
    </w:p>
    <w:p w:rsidR="00000000" w:rsidDel="00000000" w:rsidP="00000000" w:rsidRDefault="00000000" w:rsidRPr="00000000" w14:paraId="0000090E">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90F">
      <w:pPr>
        <w:spacing w:after="0" w:lineRule="auto"/>
        <w:ind w:left="0" w:firstLine="0"/>
        <w:rPr/>
      </w:pPr>
      <w:r w:rsidDel="00000000" w:rsidR="00000000" w:rsidRPr="00000000">
        <w:rPr>
          <w:rtl w:val="0"/>
        </w:rPr>
      </w:r>
    </w:p>
    <w:p w:rsidR="00000000" w:rsidDel="00000000" w:rsidP="00000000" w:rsidRDefault="00000000" w:rsidRPr="00000000" w14:paraId="00000910">
      <w:pPr>
        <w:spacing w:after="0" w:lineRule="auto"/>
        <w:ind w:left="0" w:firstLine="0"/>
        <w:rPr/>
      </w:pPr>
      <w:r w:rsidDel="00000000" w:rsidR="00000000" w:rsidRPr="00000000">
        <w:rPr>
          <w:rtl w:val="0"/>
        </w:rPr>
        <w:t xml:space="preserve">JACK: [cross] But I - is that - [trails off]</w:t>
      </w:r>
    </w:p>
    <w:p w:rsidR="00000000" w:rsidDel="00000000" w:rsidP="00000000" w:rsidRDefault="00000000" w:rsidRPr="00000000" w14:paraId="00000911">
      <w:pPr>
        <w:spacing w:after="0" w:lineRule="auto"/>
        <w:ind w:left="0" w:firstLine="0"/>
        <w:rPr/>
      </w:pPr>
      <w:r w:rsidDel="00000000" w:rsidR="00000000" w:rsidRPr="00000000">
        <w:rPr>
          <w:rtl w:val="0"/>
        </w:rPr>
      </w:r>
    </w:p>
    <w:p w:rsidR="00000000" w:rsidDel="00000000" w:rsidP="00000000" w:rsidRDefault="00000000" w:rsidRPr="00000000" w14:paraId="00000912">
      <w:pPr>
        <w:spacing w:after="0" w:lineRule="auto"/>
        <w:ind w:left="0" w:firstLine="0"/>
        <w:rPr/>
      </w:pPr>
      <w:r w:rsidDel="00000000" w:rsidR="00000000" w:rsidRPr="00000000">
        <w:rPr>
          <w:rtl w:val="0"/>
        </w:rPr>
        <w:t xml:space="preserve">AUSTIN: [cross] Do you know what I mean, there are some chara- there are </w:t>
      </w:r>
      <w:r w:rsidDel="00000000" w:rsidR="00000000" w:rsidRPr="00000000">
        <w:rPr>
          <w:i w:val="1"/>
          <w:rtl w:val="0"/>
        </w:rPr>
        <w:t xml:space="preserve">some</w:t>
      </w:r>
      <w:r w:rsidDel="00000000" w:rsidR="00000000" w:rsidRPr="00000000">
        <w:rPr>
          <w:rtl w:val="0"/>
        </w:rPr>
        <w:t xml:space="preserve"> </w:t>
      </w:r>
    </w:p>
    <w:p w:rsidR="00000000" w:rsidDel="00000000" w:rsidP="00000000" w:rsidRDefault="00000000" w:rsidRPr="00000000" w14:paraId="00000913">
      <w:pPr>
        <w:spacing w:after="0" w:lineRule="auto"/>
        <w:ind w:left="0" w:firstLine="0"/>
        <w:rPr/>
      </w:pPr>
      <w:r w:rsidDel="00000000" w:rsidR="00000000" w:rsidRPr="00000000">
        <w:rPr>
          <w:rtl w:val="0"/>
        </w:rPr>
        <w:t xml:space="preserve">characters there, that you’re really familiar with, and some that are just like I don’t know if, I don’t </w:t>
      </w:r>
    </w:p>
    <w:p w:rsidR="00000000" w:rsidDel="00000000" w:rsidP="00000000" w:rsidRDefault="00000000" w:rsidRPr="00000000" w14:paraId="00000914">
      <w:pPr>
        <w:spacing w:after="0" w:lineRule="auto"/>
        <w:ind w:left="0" w:firstLine="0"/>
        <w:rPr/>
      </w:pPr>
      <w:r w:rsidDel="00000000" w:rsidR="00000000" w:rsidRPr="00000000">
        <w:rPr>
          <w:rtl w:val="0"/>
        </w:rPr>
        <w:t xml:space="preserve">know what this is. Jack, if you had all of your resources? And like, a week? [JACK laughs] You bet you could put together what this is, and where it was written, and who the culture was that wrote it.</w:t>
      </w:r>
    </w:p>
    <w:p w:rsidR="00000000" w:rsidDel="00000000" w:rsidP="00000000" w:rsidRDefault="00000000" w:rsidRPr="00000000" w14:paraId="00000915">
      <w:pPr>
        <w:spacing w:after="0" w:lineRule="auto"/>
        <w:ind w:left="0" w:firstLine="0"/>
        <w:rPr/>
      </w:pPr>
      <w:r w:rsidDel="00000000" w:rsidR="00000000" w:rsidRPr="00000000">
        <w:rPr>
          <w:rtl w:val="0"/>
        </w:rPr>
      </w:r>
    </w:p>
    <w:p w:rsidR="00000000" w:rsidDel="00000000" w:rsidP="00000000" w:rsidRDefault="00000000" w:rsidRPr="00000000" w14:paraId="00000916">
      <w:pPr>
        <w:spacing w:after="0" w:lineRule="auto"/>
        <w:ind w:left="0" w:firstLine="0"/>
        <w:rPr/>
      </w:pPr>
      <w:r w:rsidDel="00000000" w:rsidR="00000000" w:rsidRPr="00000000">
        <w:rPr>
          <w:rtl w:val="0"/>
        </w:rPr>
        <w:t xml:space="preserve">KEITH: Okay, I </w:t>
      </w:r>
      <w:r w:rsidDel="00000000" w:rsidR="00000000" w:rsidRPr="00000000">
        <w:rPr>
          <w:i w:val="1"/>
          <w:rtl w:val="0"/>
        </w:rPr>
        <w:t xml:space="preserve">definitely</w:t>
      </w:r>
      <w:r w:rsidDel="00000000" w:rsidR="00000000" w:rsidRPr="00000000">
        <w:rPr>
          <w:rtl w:val="0"/>
        </w:rPr>
        <w:t xml:space="preserve"> take, I keep the book.</w:t>
      </w:r>
    </w:p>
    <w:p w:rsidR="00000000" w:rsidDel="00000000" w:rsidP="00000000" w:rsidRDefault="00000000" w:rsidRPr="00000000" w14:paraId="00000917">
      <w:pPr>
        <w:spacing w:after="0" w:lineRule="auto"/>
        <w:ind w:left="0" w:firstLine="0"/>
        <w:rPr/>
      </w:pPr>
      <w:r w:rsidDel="00000000" w:rsidR="00000000" w:rsidRPr="00000000">
        <w:rPr>
          <w:rtl w:val="0"/>
        </w:rPr>
      </w:r>
    </w:p>
    <w:p w:rsidR="00000000" w:rsidDel="00000000" w:rsidP="00000000" w:rsidRDefault="00000000" w:rsidRPr="00000000" w14:paraId="00000918">
      <w:pPr>
        <w:spacing w:after="0" w:lineRule="auto"/>
        <w:ind w:left="0" w:firstLine="0"/>
        <w:rPr/>
      </w:pPr>
      <w:r w:rsidDel="00000000" w:rsidR="00000000" w:rsidRPr="00000000">
        <w:rPr>
          <w:rtl w:val="0"/>
        </w:rPr>
        <w:t xml:space="preserve">JACK: Yeah.</w:t>
      </w:r>
    </w:p>
    <w:p w:rsidR="00000000" w:rsidDel="00000000" w:rsidP="00000000" w:rsidRDefault="00000000" w:rsidRPr="00000000" w14:paraId="00000919">
      <w:pPr>
        <w:spacing w:after="0" w:lineRule="auto"/>
        <w:ind w:left="0" w:firstLine="0"/>
        <w:rPr/>
      </w:pPr>
      <w:r w:rsidDel="00000000" w:rsidR="00000000" w:rsidRPr="00000000">
        <w:rPr>
          <w:rtl w:val="0"/>
        </w:rPr>
      </w:r>
    </w:p>
    <w:p w:rsidR="00000000" w:rsidDel="00000000" w:rsidP="00000000" w:rsidRDefault="00000000" w:rsidRPr="00000000" w14:paraId="0000091A">
      <w:pPr>
        <w:spacing w:after="0" w:lineRule="auto"/>
        <w:ind w:left="0" w:firstLine="0"/>
        <w:rPr/>
      </w:pPr>
      <w:r w:rsidDel="00000000" w:rsidR="00000000" w:rsidRPr="00000000">
        <w:rPr>
          <w:rtl w:val="0"/>
        </w:rPr>
        <w:t xml:space="preserve">AUSTIN: Okay, it’s - </w:t>
      </w:r>
    </w:p>
    <w:p w:rsidR="00000000" w:rsidDel="00000000" w:rsidP="00000000" w:rsidRDefault="00000000" w:rsidRPr="00000000" w14:paraId="0000091B">
      <w:pPr>
        <w:spacing w:after="0" w:lineRule="auto"/>
        <w:ind w:left="0" w:firstLine="0"/>
        <w:rPr/>
      </w:pPr>
      <w:r w:rsidDel="00000000" w:rsidR="00000000" w:rsidRPr="00000000">
        <w:rPr>
          <w:rtl w:val="0"/>
        </w:rPr>
      </w:r>
    </w:p>
    <w:p w:rsidR="00000000" w:rsidDel="00000000" w:rsidP="00000000" w:rsidRDefault="00000000" w:rsidRPr="00000000" w14:paraId="0000091C">
      <w:pPr>
        <w:spacing w:after="0" w:lineRule="auto"/>
        <w:ind w:left="0" w:firstLine="0"/>
        <w:rPr/>
      </w:pPr>
      <w:r w:rsidDel="00000000" w:rsidR="00000000" w:rsidRPr="00000000">
        <w:rPr>
          <w:rtl w:val="0"/>
        </w:rPr>
        <w:t xml:space="preserve">JACK: Um, is…</w:t>
      </w:r>
    </w:p>
    <w:p w:rsidR="00000000" w:rsidDel="00000000" w:rsidP="00000000" w:rsidRDefault="00000000" w:rsidRPr="00000000" w14:paraId="0000091D">
      <w:pPr>
        <w:spacing w:after="0" w:lineRule="auto"/>
        <w:ind w:left="0" w:firstLine="0"/>
        <w:rPr/>
      </w:pPr>
      <w:r w:rsidDel="00000000" w:rsidR="00000000" w:rsidRPr="00000000">
        <w:rPr>
          <w:rtl w:val="0"/>
        </w:rPr>
      </w:r>
    </w:p>
    <w:p w:rsidR="00000000" w:rsidDel="00000000" w:rsidP="00000000" w:rsidRDefault="00000000" w:rsidRPr="00000000" w14:paraId="0000091E">
      <w:pPr>
        <w:spacing w:after="0" w:lineRule="auto"/>
        <w:ind w:left="0" w:firstLine="0"/>
        <w:rPr/>
      </w:pPr>
      <w:r w:rsidDel="00000000" w:rsidR="00000000" w:rsidRPr="00000000">
        <w:rPr>
          <w:rtl w:val="0"/>
        </w:rPr>
        <w:t xml:space="preserve">AUSTIN: It’s 1 load.</w:t>
      </w:r>
    </w:p>
    <w:p w:rsidR="00000000" w:rsidDel="00000000" w:rsidP="00000000" w:rsidRDefault="00000000" w:rsidRPr="00000000" w14:paraId="0000091F">
      <w:pPr>
        <w:spacing w:after="0" w:lineRule="auto"/>
        <w:ind w:left="0" w:firstLine="0"/>
        <w:rPr/>
      </w:pPr>
      <w:r w:rsidDel="00000000" w:rsidR="00000000" w:rsidRPr="00000000">
        <w:rPr>
          <w:rtl w:val="0"/>
        </w:rPr>
      </w:r>
    </w:p>
    <w:p w:rsidR="00000000" w:rsidDel="00000000" w:rsidP="00000000" w:rsidRDefault="00000000" w:rsidRPr="00000000" w14:paraId="00000920">
      <w:pPr>
        <w:spacing w:after="0" w:lineRule="auto"/>
        <w:ind w:left="0" w:firstLine="0"/>
        <w:rPr/>
      </w:pPr>
      <w:r w:rsidDel="00000000" w:rsidR="00000000" w:rsidRPr="00000000">
        <w:rPr>
          <w:rtl w:val="0"/>
        </w:rPr>
        <w:t xml:space="preserve">KEITH: It’s 1 load?</w:t>
      </w:r>
    </w:p>
    <w:p w:rsidR="00000000" w:rsidDel="00000000" w:rsidP="00000000" w:rsidRDefault="00000000" w:rsidRPr="00000000" w14:paraId="00000921">
      <w:pPr>
        <w:spacing w:after="0" w:lineRule="auto"/>
        <w:ind w:left="0" w:firstLine="0"/>
        <w:rPr/>
      </w:pPr>
      <w:r w:rsidDel="00000000" w:rsidR="00000000" w:rsidRPr="00000000">
        <w:rPr>
          <w:rtl w:val="0"/>
        </w:rPr>
      </w:r>
    </w:p>
    <w:p w:rsidR="00000000" w:rsidDel="00000000" w:rsidP="00000000" w:rsidRDefault="00000000" w:rsidRPr="00000000" w14:paraId="00000922">
      <w:pPr>
        <w:spacing w:after="0" w:lineRule="auto"/>
        <w:ind w:left="0" w:firstLine="0"/>
        <w:rPr/>
      </w:pPr>
      <w:r w:rsidDel="00000000" w:rsidR="00000000" w:rsidRPr="00000000">
        <w:rPr>
          <w:rtl w:val="0"/>
        </w:rPr>
        <w:t xml:space="preserve">AUSTIN: Yeah, it’s like a, you know.</w:t>
      </w:r>
    </w:p>
    <w:p w:rsidR="00000000" w:rsidDel="00000000" w:rsidP="00000000" w:rsidRDefault="00000000" w:rsidRPr="00000000" w14:paraId="00000923">
      <w:pPr>
        <w:spacing w:after="0" w:lineRule="auto"/>
        <w:ind w:left="0" w:firstLine="0"/>
        <w:rPr/>
      </w:pPr>
      <w:r w:rsidDel="00000000" w:rsidR="00000000" w:rsidRPr="00000000">
        <w:rPr>
          <w:rtl w:val="0"/>
        </w:rPr>
      </w:r>
    </w:p>
    <w:p w:rsidR="00000000" w:rsidDel="00000000" w:rsidP="00000000" w:rsidRDefault="00000000" w:rsidRPr="00000000" w14:paraId="00000924">
      <w:pPr>
        <w:spacing w:after="0" w:lineRule="auto"/>
        <w:ind w:left="0" w:firstLine="0"/>
        <w:rPr/>
      </w:pPr>
      <w:r w:rsidDel="00000000" w:rsidR="00000000" w:rsidRPr="00000000">
        <w:rPr>
          <w:rtl w:val="0"/>
        </w:rPr>
        <w:t xml:space="preserve">KEITH: [disappointed] Okay…</w:t>
      </w:r>
    </w:p>
    <w:p w:rsidR="00000000" w:rsidDel="00000000" w:rsidP="00000000" w:rsidRDefault="00000000" w:rsidRPr="00000000" w14:paraId="00000925">
      <w:pPr>
        <w:spacing w:after="0" w:lineRule="auto"/>
        <w:ind w:left="0" w:firstLine="0"/>
        <w:rPr/>
      </w:pPr>
      <w:r w:rsidDel="00000000" w:rsidR="00000000" w:rsidRPr="00000000">
        <w:rPr>
          <w:rtl w:val="0"/>
        </w:rPr>
      </w:r>
    </w:p>
    <w:p w:rsidR="00000000" w:rsidDel="00000000" w:rsidP="00000000" w:rsidRDefault="00000000" w:rsidRPr="00000000" w14:paraId="00000926">
      <w:pPr>
        <w:spacing w:after="0" w:lineRule="auto"/>
        <w:ind w:left="0" w:firstLine="0"/>
        <w:rPr/>
      </w:pPr>
      <w:r w:rsidDel="00000000" w:rsidR="00000000" w:rsidRPr="00000000">
        <w:rPr>
          <w:rtl w:val="0"/>
        </w:rPr>
        <w:t xml:space="preserve">AUSTIN: It’s a healthy-sized book. But like, so write that down.</w:t>
      </w:r>
    </w:p>
    <w:p w:rsidR="00000000" w:rsidDel="00000000" w:rsidP="00000000" w:rsidRDefault="00000000" w:rsidRPr="00000000" w14:paraId="00000927">
      <w:pPr>
        <w:spacing w:after="0" w:lineRule="auto"/>
        <w:ind w:left="0" w:firstLine="0"/>
        <w:rPr/>
      </w:pPr>
      <w:r w:rsidDel="00000000" w:rsidR="00000000" w:rsidRPr="00000000">
        <w:rPr>
          <w:rtl w:val="0"/>
        </w:rPr>
      </w:r>
    </w:p>
    <w:p w:rsidR="00000000" w:rsidDel="00000000" w:rsidP="00000000" w:rsidRDefault="00000000" w:rsidRPr="00000000" w14:paraId="00000928">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929">
      <w:pPr>
        <w:spacing w:after="0" w:lineRule="auto"/>
        <w:ind w:left="0" w:firstLine="0"/>
        <w:rPr/>
      </w:pPr>
      <w:r w:rsidDel="00000000" w:rsidR="00000000" w:rsidRPr="00000000">
        <w:rPr>
          <w:rtl w:val="0"/>
        </w:rPr>
      </w:r>
    </w:p>
    <w:p w:rsidR="00000000" w:rsidDel="00000000" w:rsidP="00000000" w:rsidRDefault="00000000" w:rsidRPr="00000000" w14:paraId="0000092A">
      <w:pPr>
        <w:spacing w:after="0" w:lineRule="auto"/>
        <w:ind w:left="0" w:firstLine="0"/>
        <w:rPr/>
      </w:pPr>
      <w:r w:rsidDel="00000000" w:rsidR="00000000" w:rsidRPr="00000000">
        <w:rPr>
          <w:rtl w:val="0"/>
        </w:rPr>
        <w:t xml:space="preserve">JACK: Was that map I got earlier 1 load?</w:t>
      </w:r>
    </w:p>
    <w:p w:rsidR="00000000" w:rsidDel="00000000" w:rsidP="00000000" w:rsidRDefault="00000000" w:rsidRPr="00000000" w14:paraId="0000092B">
      <w:pPr>
        <w:spacing w:after="0" w:lineRule="auto"/>
        <w:ind w:left="0" w:firstLine="0"/>
        <w:rPr/>
      </w:pPr>
      <w:r w:rsidDel="00000000" w:rsidR="00000000" w:rsidRPr="00000000">
        <w:rPr>
          <w:rtl w:val="0"/>
        </w:rPr>
      </w:r>
    </w:p>
    <w:p w:rsidR="00000000" w:rsidDel="00000000" w:rsidP="00000000" w:rsidRDefault="00000000" w:rsidRPr="00000000" w14:paraId="0000092C">
      <w:pPr>
        <w:spacing w:after="0" w:lineRule="auto"/>
        <w:ind w:left="0" w:firstLine="0"/>
        <w:rPr/>
      </w:pPr>
      <w:r w:rsidDel="00000000" w:rsidR="00000000" w:rsidRPr="00000000">
        <w:rPr>
          <w:rtl w:val="0"/>
        </w:rPr>
        <w:t xml:space="preserve">AUSTIN: No, that map is noth- is no load. </w:t>
      </w:r>
    </w:p>
    <w:p w:rsidR="00000000" w:rsidDel="00000000" w:rsidP="00000000" w:rsidRDefault="00000000" w:rsidRPr="00000000" w14:paraId="0000092D">
      <w:pPr>
        <w:spacing w:after="0" w:lineRule="auto"/>
        <w:ind w:left="0" w:firstLine="0"/>
        <w:rPr/>
      </w:pPr>
      <w:r w:rsidDel="00000000" w:rsidR="00000000" w:rsidRPr="00000000">
        <w:rPr>
          <w:rtl w:val="0"/>
        </w:rPr>
      </w:r>
    </w:p>
    <w:p w:rsidR="00000000" w:rsidDel="00000000" w:rsidP="00000000" w:rsidRDefault="00000000" w:rsidRPr="00000000" w14:paraId="0000092E">
      <w:pPr>
        <w:spacing w:after="0" w:lineRule="auto"/>
        <w:ind w:left="0" w:firstLine="0"/>
        <w:rPr/>
      </w:pPr>
      <w:r w:rsidDel="00000000" w:rsidR="00000000" w:rsidRPr="00000000">
        <w:rPr>
          <w:rtl w:val="0"/>
        </w:rPr>
        <w:t xml:space="preserve">JACK: Okay.</w:t>
      </w:r>
    </w:p>
    <w:p w:rsidR="00000000" w:rsidDel="00000000" w:rsidP="00000000" w:rsidRDefault="00000000" w:rsidRPr="00000000" w14:paraId="0000092F">
      <w:pPr>
        <w:spacing w:after="0" w:lineRule="auto"/>
        <w:ind w:left="0" w:firstLine="0"/>
        <w:rPr/>
      </w:pPr>
      <w:r w:rsidDel="00000000" w:rsidR="00000000" w:rsidRPr="00000000">
        <w:rPr>
          <w:rtl w:val="0"/>
        </w:rPr>
      </w:r>
    </w:p>
    <w:p w:rsidR="00000000" w:rsidDel="00000000" w:rsidP="00000000" w:rsidRDefault="00000000" w:rsidRPr="00000000" w14:paraId="00000930">
      <w:pPr>
        <w:spacing w:after="0" w:lineRule="auto"/>
        <w:ind w:left="0" w:firstLine="0"/>
        <w:rPr/>
      </w:pPr>
      <w:r w:rsidDel="00000000" w:rsidR="00000000" w:rsidRPr="00000000">
        <w:rPr>
          <w:rtl w:val="0"/>
        </w:rPr>
        <w:t xml:space="preserve">AUSTIN: Yeah, so it’s a big, heavy book. I guess what I would say, actually, Keith, is you can take a couple of books at 1 load.</w:t>
      </w:r>
    </w:p>
    <w:p w:rsidR="00000000" w:rsidDel="00000000" w:rsidP="00000000" w:rsidRDefault="00000000" w:rsidRPr="00000000" w14:paraId="00000931">
      <w:pPr>
        <w:spacing w:after="0" w:lineRule="auto"/>
        <w:ind w:left="0" w:firstLine="0"/>
        <w:rPr/>
      </w:pPr>
      <w:r w:rsidDel="00000000" w:rsidR="00000000" w:rsidRPr="00000000">
        <w:rPr>
          <w:rtl w:val="0"/>
        </w:rPr>
      </w:r>
    </w:p>
    <w:p w:rsidR="00000000" w:rsidDel="00000000" w:rsidP="00000000" w:rsidRDefault="00000000" w:rsidRPr="00000000" w14:paraId="00000932">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933">
      <w:pPr>
        <w:spacing w:after="0" w:lineRule="auto"/>
        <w:ind w:left="0" w:firstLine="0"/>
        <w:rPr/>
      </w:pPr>
      <w:r w:rsidDel="00000000" w:rsidR="00000000" w:rsidRPr="00000000">
        <w:rPr>
          <w:rtl w:val="0"/>
        </w:rPr>
      </w:r>
    </w:p>
    <w:p w:rsidR="00000000" w:rsidDel="00000000" w:rsidP="00000000" w:rsidRDefault="00000000" w:rsidRPr="00000000" w14:paraId="00000934">
      <w:pPr>
        <w:spacing w:after="0" w:lineRule="auto"/>
        <w:ind w:left="0" w:firstLine="0"/>
        <w:rPr/>
      </w:pPr>
      <w:r w:rsidDel="00000000" w:rsidR="00000000" w:rsidRPr="00000000">
        <w:rPr>
          <w:rtl w:val="0"/>
        </w:rPr>
        <w:t xml:space="preserve">AUSTIN: If you want.</w:t>
      </w:r>
    </w:p>
    <w:p w:rsidR="00000000" w:rsidDel="00000000" w:rsidP="00000000" w:rsidRDefault="00000000" w:rsidRPr="00000000" w14:paraId="00000935">
      <w:pPr>
        <w:spacing w:after="0" w:lineRule="auto"/>
        <w:ind w:left="0" w:firstLine="0"/>
        <w:rPr/>
      </w:pPr>
      <w:r w:rsidDel="00000000" w:rsidR="00000000" w:rsidRPr="00000000">
        <w:rPr>
          <w:rtl w:val="0"/>
        </w:rPr>
      </w:r>
    </w:p>
    <w:p w:rsidR="00000000" w:rsidDel="00000000" w:rsidP="00000000" w:rsidRDefault="00000000" w:rsidRPr="00000000" w14:paraId="00000936">
      <w:pPr>
        <w:spacing w:after="0" w:lineRule="auto"/>
        <w:ind w:left="0" w:firstLine="0"/>
        <w:rPr/>
      </w:pPr>
      <w:r w:rsidDel="00000000" w:rsidR="00000000" w:rsidRPr="00000000">
        <w:rPr>
          <w:rtl w:val="0"/>
        </w:rPr>
        <w:t xml:space="preserve">KEITH: Yeah, I’ll take a couple of books for now.</w:t>
      </w:r>
    </w:p>
    <w:p w:rsidR="00000000" w:rsidDel="00000000" w:rsidP="00000000" w:rsidRDefault="00000000" w:rsidRPr="00000000" w14:paraId="00000937">
      <w:pPr>
        <w:spacing w:after="0" w:lineRule="auto"/>
        <w:ind w:left="0" w:firstLine="0"/>
        <w:rPr/>
      </w:pPr>
      <w:r w:rsidDel="00000000" w:rsidR="00000000" w:rsidRPr="00000000">
        <w:rPr>
          <w:rtl w:val="0"/>
        </w:rPr>
      </w:r>
    </w:p>
    <w:p w:rsidR="00000000" w:rsidDel="00000000" w:rsidP="00000000" w:rsidRDefault="00000000" w:rsidRPr="00000000" w14:paraId="00000938">
      <w:pPr>
        <w:spacing w:after="0" w:lineRule="auto"/>
        <w:ind w:left="0" w:firstLine="0"/>
        <w:rPr/>
      </w:pPr>
      <w:r w:rsidDel="00000000" w:rsidR="00000000" w:rsidRPr="00000000">
        <w:rPr>
          <w:rtl w:val="0"/>
        </w:rPr>
        <w:t xml:space="preserve">AUSTIN: That’s - that’s fair.</w:t>
      </w:r>
    </w:p>
    <w:p w:rsidR="00000000" w:rsidDel="00000000" w:rsidP="00000000" w:rsidRDefault="00000000" w:rsidRPr="00000000" w14:paraId="00000939">
      <w:pPr>
        <w:spacing w:after="0" w:lineRule="auto"/>
        <w:ind w:left="0" w:firstLine="0"/>
        <w:rPr/>
      </w:pPr>
      <w:r w:rsidDel="00000000" w:rsidR="00000000" w:rsidRPr="00000000">
        <w:rPr>
          <w:rtl w:val="0"/>
        </w:rPr>
      </w:r>
    </w:p>
    <w:p w:rsidR="00000000" w:rsidDel="00000000" w:rsidP="00000000" w:rsidRDefault="00000000" w:rsidRPr="00000000" w14:paraId="0000093A">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93B">
      <w:pPr>
        <w:spacing w:after="0" w:lineRule="auto"/>
        <w:ind w:left="0" w:firstLine="0"/>
        <w:rPr/>
      </w:pPr>
      <w:r w:rsidDel="00000000" w:rsidR="00000000" w:rsidRPr="00000000">
        <w:rPr>
          <w:rtl w:val="0"/>
        </w:rPr>
      </w:r>
    </w:p>
    <w:p w:rsidR="00000000" w:rsidDel="00000000" w:rsidP="00000000" w:rsidRDefault="00000000" w:rsidRPr="00000000" w14:paraId="0000093C">
      <w:pPr>
        <w:spacing w:after="0" w:lineRule="auto"/>
        <w:ind w:left="0" w:firstLine="0"/>
        <w:rPr/>
      </w:pPr>
      <w:r w:rsidDel="00000000" w:rsidR="00000000" w:rsidRPr="00000000">
        <w:rPr>
          <w:rtl w:val="0"/>
        </w:rPr>
        <w:t xml:space="preserve">AUSTIN: Because, Nick, your one, your like five books is 1 load, right?</w:t>
      </w:r>
    </w:p>
    <w:p w:rsidR="00000000" w:rsidDel="00000000" w:rsidP="00000000" w:rsidRDefault="00000000" w:rsidRPr="00000000" w14:paraId="0000093D">
      <w:pPr>
        <w:spacing w:after="0" w:lineRule="auto"/>
        <w:ind w:left="0" w:firstLine="0"/>
        <w:rPr/>
      </w:pPr>
      <w:r w:rsidDel="00000000" w:rsidR="00000000" w:rsidRPr="00000000">
        <w:rPr>
          <w:rtl w:val="0"/>
        </w:rPr>
      </w:r>
    </w:p>
    <w:p w:rsidR="00000000" w:rsidDel="00000000" w:rsidP="00000000" w:rsidRDefault="00000000" w:rsidRPr="00000000" w14:paraId="0000093E">
      <w:pPr>
        <w:spacing w:after="0" w:lineRule="auto"/>
        <w:ind w:left="0" w:firstLine="0"/>
        <w:rPr/>
      </w:pPr>
      <w:r w:rsidDel="00000000" w:rsidR="00000000" w:rsidRPr="00000000">
        <w:rPr>
          <w:rtl w:val="0"/>
        </w:rPr>
        <w:t xml:space="preserve">NICK: My - the bag of books is 5 uses… 2 weight. So.</w:t>
      </w:r>
    </w:p>
    <w:p w:rsidR="00000000" w:rsidDel="00000000" w:rsidP="00000000" w:rsidRDefault="00000000" w:rsidRPr="00000000" w14:paraId="0000093F">
      <w:pPr>
        <w:spacing w:after="0" w:lineRule="auto"/>
        <w:ind w:left="0" w:firstLine="0"/>
        <w:rPr/>
      </w:pPr>
      <w:r w:rsidDel="00000000" w:rsidR="00000000" w:rsidRPr="00000000">
        <w:rPr>
          <w:rtl w:val="0"/>
        </w:rPr>
      </w:r>
    </w:p>
    <w:p w:rsidR="00000000" w:rsidDel="00000000" w:rsidP="00000000" w:rsidRDefault="00000000" w:rsidRPr="00000000" w14:paraId="00000940">
      <w:pPr>
        <w:spacing w:after="0" w:lineRule="auto"/>
        <w:ind w:left="0" w:firstLine="0"/>
        <w:rPr/>
      </w:pPr>
      <w:r w:rsidDel="00000000" w:rsidR="00000000" w:rsidRPr="00000000">
        <w:rPr>
          <w:rtl w:val="0"/>
        </w:rPr>
        <w:t xml:space="preserve">AUSTIN: 2 weight. 2 load.</w:t>
      </w:r>
    </w:p>
    <w:p w:rsidR="00000000" w:rsidDel="00000000" w:rsidP="00000000" w:rsidRDefault="00000000" w:rsidRPr="00000000" w14:paraId="00000941">
      <w:pPr>
        <w:spacing w:after="0" w:lineRule="auto"/>
        <w:ind w:left="0" w:firstLine="0"/>
        <w:rPr/>
      </w:pPr>
      <w:r w:rsidDel="00000000" w:rsidR="00000000" w:rsidRPr="00000000">
        <w:rPr>
          <w:rtl w:val="0"/>
        </w:rPr>
      </w:r>
    </w:p>
    <w:p w:rsidR="00000000" w:rsidDel="00000000" w:rsidP="00000000" w:rsidRDefault="00000000" w:rsidRPr="00000000" w14:paraId="00000942">
      <w:pPr>
        <w:spacing w:after="0" w:lineRule="auto"/>
        <w:ind w:left="0" w:firstLine="0"/>
        <w:rPr/>
      </w:pPr>
      <w:r w:rsidDel="00000000" w:rsidR="00000000" w:rsidRPr="00000000">
        <w:rPr>
          <w:rtl w:val="0"/>
        </w:rPr>
        <w:t xml:space="preserve">NICK: Yeah.</w:t>
      </w:r>
    </w:p>
    <w:p w:rsidR="00000000" w:rsidDel="00000000" w:rsidP="00000000" w:rsidRDefault="00000000" w:rsidRPr="00000000" w14:paraId="00000943">
      <w:pPr>
        <w:spacing w:after="0" w:lineRule="auto"/>
        <w:ind w:left="0" w:firstLine="0"/>
        <w:rPr/>
      </w:pPr>
      <w:r w:rsidDel="00000000" w:rsidR="00000000" w:rsidRPr="00000000">
        <w:rPr>
          <w:rtl w:val="0"/>
        </w:rPr>
      </w:r>
    </w:p>
    <w:p w:rsidR="00000000" w:rsidDel="00000000" w:rsidP="00000000" w:rsidRDefault="00000000" w:rsidRPr="00000000" w14:paraId="00000944">
      <w:pPr>
        <w:spacing w:after="0" w:lineRule="auto"/>
        <w:ind w:left="0" w:firstLine="0"/>
        <w:rPr/>
      </w:pPr>
      <w:r w:rsidDel="00000000" w:rsidR="00000000" w:rsidRPr="00000000">
        <w:rPr>
          <w:rtl w:val="0"/>
        </w:rPr>
        <w:t xml:space="preserve">AUSTIN: So let’s say, so let’s say you can take [cross] three books at 1 load.</w:t>
      </w:r>
    </w:p>
    <w:p w:rsidR="00000000" w:rsidDel="00000000" w:rsidP="00000000" w:rsidRDefault="00000000" w:rsidRPr="00000000" w14:paraId="00000945">
      <w:pPr>
        <w:spacing w:after="0" w:lineRule="auto"/>
        <w:ind w:left="0" w:firstLine="0"/>
        <w:rPr/>
      </w:pPr>
      <w:r w:rsidDel="00000000" w:rsidR="00000000" w:rsidRPr="00000000">
        <w:rPr>
          <w:rtl w:val="0"/>
        </w:rPr>
      </w:r>
    </w:p>
    <w:p w:rsidR="00000000" w:rsidDel="00000000" w:rsidP="00000000" w:rsidRDefault="00000000" w:rsidRPr="00000000" w14:paraId="00000946">
      <w:pPr>
        <w:spacing w:after="0" w:lineRule="auto"/>
        <w:ind w:left="0" w:firstLine="0"/>
        <w:rPr/>
      </w:pPr>
      <w:r w:rsidDel="00000000" w:rsidR="00000000" w:rsidRPr="00000000">
        <w:rPr>
          <w:rtl w:val="0"/>
        </w:rPr>
        <w:t xml:space="preserve">NICK: [cross] So, like two and half books.</w:t>
      </w:r>
    </w:p>
    <w:p w:rsidR="00000000" w:rsidDel="00000000" w:rsidP="00000000" w:rsidRDefault="00000000" w:rsidRPr="00000000" w14:paraId="00000947">
      <w:pPr>
        <w:spacing w:after="0" w:lineRule="auto"/>
        <w:ind w:left="0" w:firstLine="0"/>
        <w:rPr/>
      </w:pPr>
      <w:r w:rsidDel="00000000" w:rsidR="00000000" w:rsidRPr="00000000">
        <w:rPr>
          <w:rtl w:val="0"/>
        </w:rPr>
      </w:r>
    </w:p>
    <w:p w:rsidR="00000000" w:rsidDel="00000000" w:rsidP="00000000" w:rsidRDefault="00000000" w:rsidRPr="00000000" w14:paraId="00000948">
      <w:pPr>
        <w:spacing w:after="0" w:lineRule="auto"/>
        <w:ind w:left="0" w:firstLine="0"/>
        <w:rPr/>
      </w:pPr>
      <w:r w:rsidDel="00000000" w:rsidR="00000000" w:rsidRPr="00000000">
        <w:rPr>
          <w:rtl w:val="0"/>
        </w:rPr>
        <w:t xml:space="preserve">AUSTIN: Yeah, yeah. [laughter]</w:t>
      </w:r>
    </w:p>
    <w:p w:rsidR="00000000" w:rsidDel="00000000" w:rsidP="00000000" w:rsidRDefault="00000000" w:rsidRPr="00000000" w14:paraId="00000949">
      <w:pPr>
        <w:spacing w:after="0" w:lineRule="auto"/>
        <w:ind w:left="0" w:firstLine="0"/>
        <w:rPr/>
      </w:pPr>
      <w:r w:rsidDel="00000000" w:rsidR="00000000" w:rsidRPr="00000000">
        <w:rPr>
          <w:rtl w:val="0"/>
        </w:rPr>
      </w:r>
    </w:p>
    <w:p w:rsidR="00000000" w:rsidDel="00000000" w:rsidP="00000000" w:rsidRDefault="00000000" w:rsidRPr="00000000" w14:paraId="0000094A">
      <w:pPr>
        <w:spacing w:after="0" w:lineRule="auto"/>
        <w:ind w:left="0" w:firstLine="0"/>
        <w:rPr/>
      </w:pPr>
      <w:r w:rsidDel="00000000" w:rsidR="00000000" w:rsidRPr="00000000">
        <w:rPr>
          <w:rtl w:val="0"/>
        </w:rPr>
        <w:t xml:space="preserve">KEITH: So, for now, just so everyone knows, I am encumbered.</w:t>
      </w:r>
    </w:p>
    <w:p w:rsidR="00000000" w:rsidDel="00000000" w:rsidP="00000000" w:rsidRDefault="00000000" w:rsidRPr="00000000" w14:paraId="0000094B">
      <w:pPr>
        <w:spacing w:after="0" w:lineRule="auto"/>
        <w:ind w:left="0" w:firstLine="0"/>
        <w:rPr/>
      </w:pPr>
      <w:r w:rsidDel="00000000" w:rsidR="00000000" w:rsidRPr="00000000">
        <w:rPr>
          <w:rtl w:val="0"/>
        </w:rPr>
      </w:r>
    </w:p>
    <w:p w:rsidR="00000000" w:rsidDel="00000000" w:rsidP="00000000" w:rsidRDefault="00000000" w:rsidRPr="00000000" w14:paraId="0000094C">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94D">
      <w:pPr>
        <w:spacing w:after="0" w:lineRule="auto"/>
        <w:ind w:left="0" w:firstLine="0"/>
        <w:rPr/>
      </w:pPr>
      <w:r w:rsidDel="00000000" w:rsidR="00000000" w:rsidRPr="00000000">
        <w:rPr>
          <w:rtl w:val="0"/>
        </w:rPr>
      </w:r>
    </w:p>
    <w:p w:rsidR="00000000" w:rsidDel="00000000" w:rsidP="00000000" w:rsidRDefault="00000000" w:rsidRPr="00000000" w14:paraId="0000094E">
      <w:pPr>
        <w:spacing w:after="0" w:lineRule="auto"/>
        <w:ind w:left="0" w:firstLine="0"/>
        <w:rPr/>
      </w:pPr>
      <w:r w:rsidDel="00000000" w:rsidR="00000000" w:rsidRPr="00000000">
        <w:rPr>
          <w:rtl w:val="0"/>
        </w:rPr>
        <w:t xml:space="preserve">KEITH: Not, I, I mean, I am at my max before I am encumbered.</w:t>
      </w:r>
    </w:p>
    <w:p w:rsidR="00000000" w:rsidDel="00000000" w:rsidP="00000000" w:rsidRDefault="00000000" w:rsidRPr="00000000" w14:paraId="0000094F">
      <w:pPr>
        <w:spacing w:after="0" w:lineRule="auto"/>
        <w:ind w:left="0" w:firstLine="0"/>
        <w:rPr/>
      </w:pPr>
      <w:r w:rsidDel="00000000" w:rsidR="00000000" w:rsidRPr="00000000">
        <w:rPr>
          <w:rtl w:val="0"/>
        </w:rPr>
      </w:r>
    </w:p>
    <w:p w:rsidR="00000000" w:rsidDel="00000000" w:rsidP="00000000" w:rsidRDefault="00000000" w:rsidRPr="00000000" w14:paraId="00000950">
      <w:pPr>
        <w:spacing w:after="0" w:lineRule="auto"/>
        <w:ind w:left="0" w:firstLine="0"/>
        <w:rPr/>
      </w:pPr>
      <w:r w:rsidDel="00000000" w:rsidR="00000000" w:rsidRPr="00000000">
        <w:rPr>
          <w:rtl w:val="0"/>
        </w:rPr>
        <w:t xml:space="preserve">AUSTIN: Okay, sounds good.</w:t>
      </w:r>
    </w:p>
    <w:p w:rsidR="00000000" w:rsidDel="00000000" w:rsidP="00000000" w:rsidRDefault="00000000" w:rsidRPr="00000000" w14:paraId="00000951">
      <w:pPr>
        <w:spacing w:after="0" w:lineRule="auto"/>
        <w:ind w:left="0" w:firstLine="0"/>
        <w:rPr/>
      </w:pPr>
      <w:r w:rsidDel="00000000" w:rsidR="00000000" w:rsidRPr="00000000">
        <w:rPr>
          <w:rtl w:val="0"/>
        </w:rPr>
      </w:r>
    </w:p>
    <w:p w:rsidR="00000000" w:rsidDel="00000000" w:rsidP="00000000" w:rsidRDefault="00000000" w:rsidRPr="00000000" w14:paraId="00000952">
      <w:pPr>
        <w:spacing w:after="0" w:lineRule="auto"/>
        <w:ind w:left="0" w:firstLine="0"/>
        <w:rPr/>
      </w:pPr>
      <w:r w:rsidDel="00000000" w:rsidR="00000000" w:rsidRPr="00000000">
        <w:rPr>
          <w:rtl w:val="0"/>
        </w:rPr>
        <w:t xml:space="preserve">KEITH: Yeah, yeah. [cross] Is there any way - </w:t>
      </w:r>
    </w:p>
    <w:p w:rsidR="00000000" w:rsidDel="00000000" w:rsidP="00000000" w:rsidRDefault="00000000" w:rsidRPr="00000000" w14:paraId="00000953">
      <w:pPr>
        <w:spacing w:after="0" w:lineRule="auto"/>
        <w:ind w:left="0" w:firstLine="0"/>
        <w:rPr/>
      </w:pPr>
      <w:r w:rsidDel="00000000" w:rsidR="00000000" w:rsidRPr="00000000">
        <w:rPr>
          <w:rtl w:val="0"/>
        </w:rPr>
      </w:r>
    </w:p>
    <w:p w:rsidR="00000000" w:rsidDel="00000000" w:rsidP="00000000" w:rsidRDefault="00000000" w:rsidRPr="00000000" w14:paraId="00000954">
      <w:pPr>
        <w:spacing w:after="0" w:lineRule="auto"/>
        <w:ind w:left="0" w:firstLine="0"/>
        <w:rPr/>
      </w:pPr>
      <w:r w:rsidDel="00000000" w:rsidR="00000000" w:rsidRPr="00000000">
        <w:rPr>
          <w:rtl w:val="0"/>
        </w:rPr>
        <w:t xml:space="preserve">NICK: [cross] Oh, also, speaking of the books, uh.</w:t>
      </w:r>
    </w:p>
    <w:p w:rsidR="00000000" w:rsidDel="00000000" w:rsidP="00000000" w:rsidRDefault="00000000" w:rsidRPr="00000000" w14:paraId="00000955">
      <w:pPr>
        <w:spacing w:after="0" w:lineRule="auto"/>
        <w:ind w:left="0" w:firstLine="0"/>
        <w:rPr/>
      </w:pPr>
      <w:r w:rsidDel="00000000" w:rsidR="00000000" w:rsidRPr="00000000">
        <w:rPr>
          <w:rtl w:val="0"/>
        </w:rPr>
      </w:r>
    </w:p>
    <w:p w:rsidR="00000000" w:rsidDel="00000000" w:rsidP="00000000" w:rsidRDefault="00000000" w:rsidRPr="00000000" w14:paraId="00000956">
      <w:pPr>
        <w:spacing w:after="0" w:lineRule="auto"/>
        <w:ind w:left="0" w:firstLine="0"/>
        <w:rPr/>
      </w:pPr>
      <w:r w:rsidDel="00000000" w:rsidR="00000000" w:rsidRPr="00000000">
        <w:rPr>
          <w:rtl w:val="0"/>
        </w:rPr>
        <w:t xml:space="preserve">AUSTIN: Yeah.</w:t>
      </w:r>
    </w:p>
    <w:p w:rsidR="00000000" w:rsidDel="00000000" w:rsidP="00000000" w:rsidRDefault="00000000" w:rsidRPr="00000000" w14:paraId="00000957">
      <w:pPr>
        <w:spacing w:after="0" w:lineRule="auto"/>
        <w:ind w:left="0" w:firstLine="0"/>
        <w:rPr/>
      </w:pPr>
      <w:r w:rsidDel="00000000" w:rsidR="00000000" w:rsidRPr="00000000">
        <w:rPr>
          <w:rtl w:val="0"/>
        </w:rPr>
      </w:r>
    </w:p>
    <w:p w:rsidR="00000000" w:rsidDel="00000000" w:rsidP="00000000" w:rsidRDefault="00000000" w:rsidRPr="00000000" w14:paraId="00000958">
      <w:pPr>
        <w:spacing w:after="0" w:lineRule="auto"/>
        <w:ind w:left="0" w:firstLine="0"/>
        <w:rPr/>
      </w:pPr>
      <w:r w:rsidDel="00000000" w:rsidR="00000000" w:rsidRPr="00000000">
        <w:rPr>
          <w:rtl w:val="0"/>
        </w:rPr>
        <w:t xml:space="preserve">NICK: Like, at all times, except for, you know, if something - bad, is happening? </w:t>
      </w:r>
    </w:p>
    <w:p w:rsidR="00000000" w:rsidDel="00000000" w:rsidP="00000000" w:rsidRDefault="00000000" w:rsidRPr="00000000" w14:paraId="00000959">
      <w:pPr>
        <w:spacing w:after="0" w:lineRule="auto"/>
        <w:ind w:left="0" w:firstLine="0"/>
        <w:rPr/>
      </w:pPr>
      <w:r w:rsidDel="00000000" w:rsidR="00000000" w:rsidRPr="00000000">
        <w:rPr>
          <w:rtl w:val="0"/>
        </w:rPr>
      </w:r>
    </w:p>
    <w:p w:rsidR="00000000" w:rsidDel="00000000" w:rsidP="00000000" w:rsidRDefault="00000000" w:rsidRPr="00000000" w14:paraId="0000095A">
      <w:pPr>
        <w:spacing w:after="0" w:lineRule="auto"/>
        <w:ind w:left="0" w:firstLine="0"/>
        <w:rPr>
          <w:b w:val="1"/>
        </w:rPr>
      </w:pPr>
      <w:r w:rsidDel="00000000" w:rsidR="00000000" w:rsidRPr="00000000">
        <w:rPr>
          <w:b w:val="1"/>
          <w:rtl w:val="0"/>
        </w:rPr>
        <w:t xml:space="preserve">[#01:05:02#]</w:t>
      </w:r>
    </w:p>
    <w:p w:rsidR="00000000" w:rsidDel="00000000" w:rsidP="00000000" w:rsidRDefault="00000000" w:rsidRPr="00000000" w14:paraId="0000095B">
      <w:pPr>
        <w:spacing w:after="0" w:lineRule="auto"/>
        <w:ind w:left="0" w:firstLine="0"/>
        <w:rPr/>
      </w:pPr>
      <w:r w:rsidDel="00000000" w:rsidR="00000000" w:rsidRPr="00000000">
        <w:rPr>
          <w:rtl w:val="0"/>
        </w:rPr>
      </w:r>
    </w:p>
    <w:p w:rsidR="00000000" w:rsidDel="00000000" w:rsidP="00000000" w:rsidRDefault="00000000" w:rsidRPr="00000000" w14:paraId="0000095C">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95D">
      <w:pPr>
        <w:spacing w:after="0" w:lineRule="auto"/>
        <w:ind w:left="0" w:firstLine="0"/>
        <w:rPr/>
      </w:pPr>
      <w:r w:rsidDel="00000000" w:rsidR="00000000" w:rsidRPr="00000000">
        <w:rPr>
          <w:rtl w:val="0"/>
        </w:rPr>
      </w:r>
    </w:p>
    <w:p w:rsidR="00000000" w:rsidDel="00000000" w:rsidP="00000000" w:rsidRDefault="00000000" w:rsidRPr="00000000" w14:paraId="0000095E">
      <w:pPr>
        <w:spacing w:after="0" w:lineRule="auto"/>
        <w:ind w:left="0" w:firstLine="0"/>
        <w:rPr/>
      </w:pPr>
      <w:r w:rsidDel="00000000" w:rsidR="00000000" w:rsidRPr="00000000">
        <w:rPr>
          <w:rtl w:val="0"/>
        </w:rPr>
        <w:t xml:space="preserve">NICK: My books are actually just floating next to me?</w:t>
      </w:r>
    </w:p>
    <w:p w:rsidR="00000000" w:rsidDel="00000000" w:rsidP="00000000" w:rsidRDefault="00000000" w:rsidRPr="00000000" w14:paraId="0000095F">
      <w:pPr>
        <w:spacing w:after="0" w:lineRule="auto"/>
        <w:ind w:left="0" w:firstLine="0"/>
        <w:rPr/>
      </w:pPr>
      <w:r w:rsidDel="00000000" w:rsidR="00000000" w:rsidRPr="00000000">
        <w:rPr>
          <w:rtl w:val="0"/>
        </w:rPr>
      </w:r>
    </w:p>
    <w:p w:rsidR="00000000" w:rsidDel="00000000" w:rsidP="00000000" w:rsidRDefault="00000000" w:rsidRPr="00000000" w14:paraId="00000960">
      <w:pPr>
        <w:spacing w:after="0" w:lineRule="auto"/>
        <w:ind w:left="0" w:firstLine="0"/>
        <w:rPr/>
      </w:pPr>
      <w:r w:rsidDel="00000000" w:rsidR="00000000" w:rsidRPr="00000000">
        <w:rPr>
          <w:rtl w:val="0"/>
        </w:rPr>
        <w:t xml:space="preserve">AUSTIN: Yeah.</w:t>
      </w:r>
    </w:p>
    <w:p w:rsidR="00000000" w:rsidDel="00000000" w:rsidP="00000000" w:rsidRDefault="00000000" w:rsidRPr="00000000" w14:paraId="00000961">
      <w:pPr>
        <w:spacing w:after="0" w:lineRule="auto"/>
        <w:ind w:left="0" w:firstLine="0"/>
        <w:rPr/>
      </w:pPr>
      <w:r w:rsidDel="00000000" w:rsidR="00000000" w:rsidRPr="00000000">
        <w:rPr>
          <w:rtl w:val="0"/>
        </w:rPr>
      </w:r>
    </w:p>
    <w:p w:rsidR="00000000" w:rsidDel="00000000" w:rsidP="00000000" w:rsidRDefault="00000000" w:rsidRPr="00000000" w14:paraId="00000962">
      <w:pPr>
        <w:spacing w:after="0" w:lineRule="auto"/>
        <w:ind w:left="0" w:firstLine="0"/>
        <w:rPr/>
      </w:pPr>
      <w:r w:rsidDel="00000000" w:rsidR="00000000" w:rsidRPr="00000000">
        <w:rPr>
          <w:rtl w:val="0"/>
        </w:rPr>
        <w:t xml:space="preserve">NICK: Uh. [JACK laughs] On the uh, on my uh.</w:t>
      </w:r>
    </w:p>
    <w:p w:rsidR="00000000" w:rsidDel="00000000" w:rsidP="00000000" w:rsidRDefault="00000000" w:rsidRPr="00000000" w14:paraId="00000963">
      <w:pPr>
        <w:spacing w:after="0" w:lineRule="auto"/>
        <w:ind w:left="0" w:firstLine="0"/>
        <w:rPr/>
      </w:pPr>
      <w:r w:rsidDel="00000000" w:rsidR="00000000" w:rsidRPr="00000000">
        <w:rPr>
          <w:rtl w:val="0"/>
        </w:rPr>
      </w:r>
    </w:p>
    <w:p w:rsidR="00000000" w:rsidDel="00000000" w:rsidP="00000000" w:rsidRDefault="00000000" w:rsidRPr="00000000" w14:paraId="00000964">
      <w:pPr>
        <w:spacing w:after="0" w:lineRule="auto"/>
        <w:ind w:left="0" w:firstLine="0"/>
        <w:rPr/>
      </w:pPr>
      <w:r w:rsidDel="00000000" w:rsidR="00000000" w:rsidRPr="00000000">
        <w:rPr>
          <w:rtl w:val="0"/>
        </w:rPr>
        <w:t xml:space="preserve">AUSTIN: [amused] It’s an important thing for our visuals of this.</w:t>
      </w:r>
    </w:p>
    <w:p w:rsidR="00000000" w:rsidDel="00000000" w:rsidP="00000000" w:rsidRDefault="00000000" w:rsidRPr="00000000" w14:paraId="00000965">
      <w:pPr>
        <w:spacing w:after="0" w:lineRule="auto"/>
        <w:ind w:left="0" w:firstLine="0"/>
        <w:rPr/>
      </w:pPr>
      <w:r w:rsidDel="00000000" w:rsidR="00000000" w:rsidRPr="00000000">
        <w:rPr>
          <w:rtl w:val="0"/>
        </w:rPr>
      </w:r>
    </w:p>
    <w:p w:rsidR="00000000" w:rsidDel="00000000" w:rsidP="00000000" w:rsidRDefault="00000000" w:rsidRPr="00000000" w14:paraId="00000966">
      <w:pPr>
        <w:spacing w:after="0" w:lineRule="auto"/>
        <w:ind w:left="0" w:firstLine="0"/>
        <w:rPr/>
      </w:pPr>
      <w:r w:rsidDel="00000000" w:rsidR="00000000" w:rsidRPr="00000000">
        <w:rPr>
          <w:rtl w:val="0"/>
        </w:rPr>
        <w:t xml:space="preserve">NICK: Yeah! [ART laughs] No, it’s. [cross] It’s important to know this.</w:t>
      </w:r>
    </w:p>
    <w:p w:rsidR="00000000" w:rsidDel="00000000" w:rsidP="00000000" w:rsidRDefault="00000000" w:rsidRPr="00000000" w14:paraId="00000967">
      <w:pPr>
        <w:spacing w:after="0" w:lineRule="auto"/>
        <w:ind w:left="0" w:firstLine="0"/>
        <w:rPr/>
      </w:pPr>
      <w:r w:rsidDel="00000000" w:rsidR="00000000" w:rsidRPr="00000000">
        <w:rPr>
          <w:rtl w:val="0"/>
        </w:rPr>
      </w:r>
    </w:p>
    <w:p w:rsidR="00000000" w:rsidDel="00000000" w:rsidP="00000000" w:rsidRDefault="00000000" w:rsidRPr="00000000" w14:paraId="00000968">
      <w:pPr>
        <w:spacing w:after="0" w:lineRule="auto"/>
        <w:ind w:left="0" w:firstLine="0"/>
        <w:rPr/>
      </w:pPr>
      <w:r w:rsidDel="00000000" w:rsidR="00000000" w:rsidRPr="00000000">
        <w:rPr>
          <w:rtl w:val="0"/>
        </w:rPr>
        <w:t xml:space="preserve">KEITH: [cross] Does that negate the weight? </w:t>
      </w:r>
    </w:p>
    <w:p w:rsidR="00000000" w:rsidDel="00000000" w:rsidP="00000000" w:rsidRDefault="00000000" w:rsidRPr="00000000" w14:paraId="00000969">
      <w:pPr>
        <w:spacing w:after="0" w:lineRule="auto"/>
        <w:ind w:left="0" w:firstLine="0"/>
        <w:rPr/>
      </w:pPr>
      <w:r w:rsidDel="00000000" w:rsidR="00000000" w:rsidRPr="00000000">
        <w:rPr>
          <w:rtl w:val="0"/>
        </w:rPr>
      </w:r>
    </w:p>
    <w:p w:rsidR="00000000" w:rsidDel="00000000" w:rsidP="00000000" w:rsidRDefault="00000000" w:rsidRPr="00000000" w14:paraId="0000096A">
      <w:pPr>
        <w:spacing w:after="0" w:lineRule="auto"/>
        <w:ind w:left="0" w:firstLine="0"/>
        <w:rPr/>
      </w:pPr>
      <w:r w:rsidDel="00000000" w:rsidR="00000000" w:rsidRPr="00000000">
        <w:rPr>
          <w:rtl w:val="0"/>
        </w:rPr>
        <w:t xml:space="preserve">[JACK laughs]</w:t>
      </w:r>
    </w:p>
    <w:p w:rsidR="00000000" w:rsidDel="00000000" w:rsidP="00000000" w:rsidRDefault="00000000" w:rsidRPr="00000000" w14:paraId="0000096B">
      <w:pPr>
        <w:spacing w:after="0" w:lineRule="auto"/>
        <w:ind w:left="0" w:firstLine="0"/>
        <w:rPr/>
      </w:pPr>
      <w:r w:rsidDel="00000000" w:rsidR="00000000" w:rsidRPr="00000000">
        <w:rPr>
          <w:rtl w:val="0"/>
        </w:rPr>
      </w:r>
    </w:p>
    <w:p w:rsidR="00000000" w:rsidDel="00000000" w:rsidP="00000000" w:rsidRDefault="00000000" w:rsidRPr="00000000" w14:paraId="0000096C">
      <w:pPr>
        <w:spacing w:after="0" w:lineRule="auto"/>
        <w:ind w:left="0" w:firstLine="0"/>
        <w:rPr/>
      </w:pPr>
      <w:r w:rsidDel="00000000" w:rsidR="00000000" w:rsidRPr="00000000">
        <w:rPr>
          <w:rtl w:val="0"/>
        </w:rPr>
        <w:t xml:space="preserve">AUSTIN: [pause] [cross] I think it does!</w:t>
      </w:r>
    </w:p>
    <w:p w:rsidR="00000000" w:rsidDel="00000000" w:rsidP="00000000" w:rsidRDefault="00000000" w:rsidRPr="00000000" w14:paraId="0000096D">
      <w:pPr>
        <w:spacing w:after="0" w:lineRule="auto"/>
        <w:ind w:left="0" w:firstLine="0"/>
        <w:rPr/>
      </w:pPr>
      <w:r w:rsidDel="00000000" w:rsidR="00000000" w:rsidRPr="00000000">
        <w:rPr>
          <w:rtl w:val="0"/>
        </w:rPr>
      </w:r>
    </w:p>
    <w:p w:rsidR="00000000" w:rsidDel="00000000" w:rsidP="00000000" w:rsidRDefault="00000000" w:rsidRPr="00000000" w14:paraId="0000096E">
      <w:pPr>
        <w:spacing w:after="0" w:lineRule="auto"/>
        <w:ind w:left="0" w:firstLine="0"/>
        <w:rPr/>
      </w:pPr>
      <w:r w:rsidDel="00000000" w:rsidR="00000000" w:rsidRPr="00000000">
        <w:rPr>
          <w:rtl w:val="0"/>
        </w:rPr>
        <w:t xml:space="preserve">NICK: [cross] Yes, my unseen servant can t- can carry, a, a load, of up to three.</w:t>
      </w:r>
    </w:p>
    <w:p w:rsidR="00000000" w:rsidDel="00000000" w:rsidP="00000000" w:rsidRDefault="00000000" w:rsidRPr="00000000" w14:paraId="0000096F">
      <w:pPr>
        <w:spacing w:after="0" w:lineRule="auto"/>
        <w:ind w:left="0" w:firstLine="0"/>
        <w:rPr/>
      </w:pPr>
      <w:r w:rsidDel="00000000" w:rsidR="00000000" w:rsidRPr="00000000">
        <w:rPr>
          <w:rtl w:val="0"/>
        </w:rPr>
      </w:r>
    </w:p>
    <w:p w:rsidR="00000000" w:rsidDel="00000000" w:rsidP="00000000" w:rsidRDefault="00000000" w:rsidRPr="00000000" w14:paraId="00000970">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971">
      <w:pPr>
        <w:spacing w:after="0" w:lineRule="auto"/>
        <w:ind w:left="0" w:firstLine="0"/>
        <w:rPr/>
      </w:pPr>
      <w:r w:rsidDel="00000000" w:rsidR="00000000" w:rsidRPr="00000000">
        <w:rPr>
          <w:rtl w:val="0"/>
        </w:rPr>
      </w:r>
    </w:p>
    <w:p w:rsidR="00000000" w:rsidDel="00000000" w:rsidP="00000000" w:rsidRDefault="00000000" w:rsidRPr="00000000" w14:paraId="00000972">
      <w:pPr>
        <w:spacing w:after="0" w:lineRule="auto"/>
        <w:ind w:left="0" w:firstLine="0"/>
        <w:rPr/>
      </w:pPr>
      <w:r w:rsidDel="00000000" w:rsidR="00000000" w:rsidRPr="00000000">
        <w:rPr>
          <w:rtl w:val="0"/>
        </w:rPr>
        <w:t xml:space="preserve">KEITH: Aw man! Can I ask him if he can carry my books too? [laughter]</w:t>
      </w:r>
    </w:p>
    <w:p w:rsidR="00000000" w:rsidDel="00000000" w:rsidP="00000000" w:rsidRDefault="00000000" w:rsidRPr="00000000" w14:paraId="00000973">
      <w:pPr>
        <w:spacing w:after="0" w:lineRule="auto"/>
        <w:ind w:left="0" w:firstLine="0"/>
        <w:rPr/>
      </w:pPr>
      <w:r w:rsidDel="00000000" w:rsidR="00000000" w:rsidRPr="00000000">
        <w:rPr>
          <w:rtl w:val="0"/>
        </w:rPr>
      </w:r>
    </w:p>
    <w:p w:rsidR="00000000" w:rsidDel="00000000" w:rsidP="00000000" w:rsidRDefault="00000000" w:rsidRPr="00000000" w14:paraId="00000974">
      <w:pPr>
        <w:spacing w:after="0" w:lineRule="auto"/>
        <w:ind w:left="0" w:firstLine="0"/>
        <w:rPr/>
      </w:pPr>
      <w:r w:rsidDel="00000000" w:rsidR="00000000" w:rsidRPr="00000000">
        <w:rPr>
          <w:rtl w:val="0"/>
        </w:rPr>
        <w:t xml:space="preserve">NICK: Uh, I mean.</w:t>
      </w:r>
    </w:p>
    <w:p w:rsidR="00000000" w:rsidDel="00000000" w:rsidP="00000000" w:rsidRDefault="00000000" w:rsidRPr="00000000" w14:paraId="00000975">
      <w:pPr>
        <w:spacing w:after="0" w:lineRule="auto"/>
        <w:ind w:left="360" w:firstLine="0"/>
        <w:rPr/>
      </w:pPr>
      <w:r w:rsidDel="00000000" w:rsidR="00000000" w:rsidRPr="00000000">
        <w:rPr>
          <w:rtl w:val="0"/>
        </w:rPr>
      </w:r>
    </w:p>
    <w:p w:rsidR="00000000" w:rsidDel="00000000" w:rsidP="00000000" w:rsidRDefault="00000000" w:rsidRPr="00000000" w14:paraId="00000976">
      <w:pPr>
        <w:spacing w:after="0" w:lineRule="auto"/>
        <w:ind w:left="360" w:firstLine="0"/>
        <w:rPr/>
      </w:pPr>
      <w:r w:rsidDel="00000000" w:rsidR="00000000" w:rsidRPr="00000000">
        <w:rPr>
          <w:rtl w:val="0"/>
        </w:rPr>
        <w:t xml:space="preserve">KEITH (as Fero): Phantasmo, come on! [Nick laughs] Come on, he’s already got your books!</w:t>
      </w:r>
    </w:p>
    <w:p w:rsidR="00000000" w:rsidDel="00000000" w:rsidP="00000000" w:rsidRDefault="00000000" w:rsidRPr="00000000" w14:paraId="00000977">
      <w:pPr>
        <w:spacing w:after="0" w:lineRule="auto"/>
        <w:ind w:left="0" w:firstLine="0"/>
        <w:rPr/>
      </w:pPr>
      <w:r w:rsidDel="00000000" w:rsidR="00000000" w:rsidRPr="00000000">
        <w:rPr>
          <w:rtl w:val="0"/>
        </w:rPr>
      </w:r>
    </w:p>
    <w:p w:rsidR="00000000" w:rsidDel="00000000" w:rsidP="00000000" w:rsidRDefault="00000000" w:rsidRPr="00000000" w14:paraId="00000978">
      <w:pPr>
        <w:spacing w:after="0" w:lineRule="auto"/>
        <w:ind w:left="0" w:firstLine="0"/>
        <w:rPr/>
      </w:pPr>
      <w:r w:rsidDel="00000000" w:rsidR="00000000" w:rsidRPr="00000000">
        <w:rPr>
          <w:rtl w:val="0"/>
        </w:rPr>
        <w:t xml:space="preserve">ALI: I - I was shaking my head, and people who are listening to this can’t see this, but I’m shaking my head as Hella. [laughter] I want everyone to know that.</w:t>
      </w:r>
    </w:p>
    <w:p w:rsidR="00000000" w:rsidDel="00000000" w:rsidP="00000000" w:rsidRDefault="00000000" w:rsidRPr="00000000" w14:paraId="00000979">
      <w:pPr>
        <w:spacing w:after="0" w:lineRule="auto"/>
        <w:ind w:left="0" w:firstLine="0"/>
        <w:rPr/>
      </w:pPr>
      <w:r w:rsidDel="00000000" w:rsidR="00000000" w:rsidRPr="00000000">
        <w:rPr>
          <w:rtl w:val="0"/>
        </w:rPr>
      </w:r>
    </w:p>
    <w:p w:rsidR="00000000" w:rsidDel="00000000" w:rsidP="00000000" w:rsidRDefault="00000000" w:rsidRPr="00000000" w14:paraId="0000097A">
      <w:pPr>
        <w:spacing w:after="0" w:lineRule="auto"/>
        <w:ind w:left="0" w:firstLine="0"/>
        <w:rPr/>
      </w:pPr>
      <w:r w:rsidDel="00000000" w:rsidR="00000000" w:rsidRPr="00000000">
        <w:rPr>
          <w:rtl w:val="0"/>
        </w:rPr>
        <w:t xml:space="preserve">JACK: Is there a particular move for like a thorough search of a place? </w:t>
      </w:r>
    </w:p>
    <w:p w:rsidR="00000000" w:rsidDel="00000000" w:rsidP="00000000" w:rsidRDefault="00000000" w:rsidRPr="00000000" w14:paraId="0000097B">
      <w:pPr>
        <w:spacing w:after="0" w:lineRule="auto"/>
        <w:ind w:left="0" w:firstLine="0"/>
        <w:rPr/>
      </w:pPr>
      <w:r w:rsidDel="00000000" w:rsidR="00000000" w:rsidRPr="00000000">
        <w:rPr>
          <w:rtl w:val="0"/>
        </w:rPr>
      </w:r>
    </w:p>
    <w:p w:rsidR="00000000" w:rsidDel="00000000" w:rsidP="00000000" w:rsidRDefault="00000000" w:rsidRPr="00000000" w14:paraId="0000097C">
      <w:pPr>
        <w:spacing w:after="0" w:lineRule="auto"/>
        <w:ind w:left="0" w:firstLine="0"/>
        <w:rPr/>
      </w:pPr>
      <w:r w:rsidDel="00000000" w:rsidR="00000000" w:rsidRPr="00000000">
        <w:rPr>
          <w:rtl w:val="0"/>
        </w:rPr>
        <w:t xml:space="preserve">AUSTIN: Yeah!</w:t>
      </w:r>
    </w:p>
    <w:p w:rsidR="00000000" w:rsidDel="00000000" w:rsidP="00000000" w:rsidRDefault="00000000" w:rsidRPr="00000000" w14:paraId="0000097D">
      <w:pPr>
        <w:spacing w:after="0" w:lineRule="auto"/>
        <w:ind w:left="0" w:firstLine="0"/>
        <w:rPr/>
      </w:pPr>
      <w:r w:rsidDel="00000000" w:rsidR="00000000" w:rsidRPr="00000000">
        <w:rPr>
          <w:rtl w:val="0"/>
        </w:rPr>
      </w:r>
    </w:p>
    <w:p w:rsidR="00000000" w:rsidDel="00000000" w:rsidP="00000000" w:rsidRDefault="00000000" w:rsidRPr="00000000" w14:paraId="0000097E">
      <w:pPr>
        <w:spacing w:after="0" w:lineRule="auto"/>
        <w:ind w:left="0" w:firstLine="0"/>
        <w:rPr/>
      </w:pPr>
      <w:r w:rsidDel="00000000" w:rsidR="00000000" w:rsidRPr="00000000">
        <w:rPr>
          <w:rtl w:val="0"/>
        </w:rPr>
        <w:t xml:space="preserve">JACK: Or is that just…?</w:t>
      </w:r>
    </w:p>
    <w:p w:rsidR="00000000" w:rsidDel="00000000" w:rsidP="00000000" w:rsidRDefault="00000000" w:rsidRPr="00000000" w14:paraId="0000097F">
      <w:pPr>
        <w:spacing w:after="0" w:lineRule="auto"/>
        <w:ind w:left="0" w:firstLine="0"/>
        <w:rPr/>
      </w:pPr>
      <w:r w:rsidDel="00000000" w:rsidR="00000000" w:rsidRPr="00000000">
        <w:rPr>
          <w:rtl w:val="0"/>
        </w:rPr>
      </w:r>
    </w:p>
    <w:p w:rsidR="00000000" w:rsidDel="00000000" w:rsidP="00000000" w:rsidRDefault="00000000" w:rsidRPr="00000000" w14:paraId="00000980">
      <w:pPr>
        <w:spacing w:after="0" w:lineRule="auto"/>
        <w:ind w:left="0" w:firstLine="0"/>
        <w:rPr/>
      </w:pPr>
      <w:r w:rsidDel="00000000" w:rsidR="00000000" w:rsidRPr="00000000">
        <w:rPr>
          <w:rtl w:val="0"/>
        </w:rPr>
        <w:t xml:space="preserve">AUSTIN: That’s Discerning Realities.</w:t>
      </w:r>
    </w:p>
    <w:p w:rsidR="00000000" w:rsidDel="00000000" w:rsidP="00000000" w:rsidRDefault="00000000" w:rsidRPr="00000000" w14:paraId="00000981">
      <w:pPr>
        <w:spacing w:after="0" w:lineRule="auto"/>
        <w:ind w:left="0" w:firstLine="0"/>
        <w:rPr/>
      </w:pPr>
      <w:r w:rsidDel="00000000" w:rsidR="00000000" w:rsidRPr="00000000">
        <w:rPr>
          <w:rtl w:val="0"/>
        </w:rPr>
      </w:r>
    </w:p>
    <w:p w:rsidR="00000000" w:rsidDel="00000000" w:rsidP="00000000" w:rsidRDefault="00000000" w:rsidRPr="00000000" w14:paraId="00000982">
      <w:pPr>
        <w:spacing w:after="0" w:lineRule="auto"/>
        <w:ind w:left="0" w:firstLine="0"/>
        <w:rPr/>
      </w:pPr>
      <w:r w:rsidDel="00000000" w:rsidR="00000000" w:rsidRPr="00000000">
        <w:rPr>
          <w:rtl w:val="0"/>
        </w:rPr>
        <w:t xml:space="preserve">JACK: Oh! Cool, well.</w:t>
      </w:r>
    </w:p>
    <w:p w:rsidR="00000000" w:rsidDel="00000000" w:rsidP="00000000" w:rsidRDefault="00000000" w:rsidRPr="00000000" w14:paraId="00000983">
      <w:pPr>
        <w:spacing w:after="0" w:lineRule="auto"/>
        <w:ind w:left="0" w:firstLine="0"/>
        <w:rPr/>
      </w:pPr>
      <w:r w:rsidDel="00000000" w:rsidR="00000000" w:rsidRPr="00000000">
        <w:rPr>
          <w:rtl w:val="0"/>
        </w:rPr>
      </w:r>
    </w:p>
    <w:p w:rsidR="00000000" w:rsidDel="00000000" w:rsidP="00000000" w:rsidRDefault="00000000" w:rsidRPr="00000000" w14:paraId="00000984">
      <w:pPr>
        <w:spacing w:after="0" w:lineRule="auto"/>
        <w:ind w:left="0" w:firstLine="0"/>
        <w:rPr/>
      </w:pPr>
      <w:r w:rsidDel="00000000" w:rsidR="00000000" w:rsidRPr="00000000">
        <w:rPr>
          <w:rtl w:val="0"/>
        </w:rPr>
        <w:t xml:space="preserve">AUSTIN: How are you searching, how are you searching the space? Like what are you doing?</w:t>
      </w:r>
    </w:p>
    <w:p w:rsidR="00000000" w:rsidDel="00000000" w:rsidP="00000000" w:rsidRDefault="00000000" w:rsidRPr="00000000" w14:paraId="00000985">
      <w:pPr>
        <w:spacing w:after="0" w:lineRule="auto"/>
        <w:ind w:left="0" w:firstLine="0"/>
        <w:rPr/>
      </w:pPr>
      <w:r w:rsidDel="00000000" w:rsidR="00000000" w:rsidRPr="00000000">
        <w:rPr>
          <w:rtl w:val="0"/>
        </w:rPr>
      </w:r>
    </w:p>
    <w:p w:rsidR="00000000" w:rsidDel="00000000" w:rsidP="00000000" w:rsidRDefault="00000000" w:rsidRPr="00000000" w14:paraId="00000986">
      <w:pPr>
        <w:spacing w:after="0" w:lineRule="auto"/>
        <w:ind w:left="0" w:firstLine="0"/>
        <w:rPr/>
      </w:pPr>
      <w:r w:rsidDel="00000000" w:rsidR="00000000" w:rsidRPr="00000000">
        <w:rPr>
          <w:rtl w:val="0"/>
        </w:rPr>
        <w:t xml:space="preserve">JACK: I’m, I’m like, searching it like a, person who can’t do any magic? [ALI laughs] I’m going from like surface to surface?</w:t>
      </w:r>
    </w:p>
    <w:p w:rsidR="00000000" w:rsidDel="00000000" w:rsidP="00000000" w:rsidRDefault="00000000" w:rsidRPr="00000000" w14:paraId="00000987">
      <w:pPr>
        <w:spacing w:after="0" w:lineRule="auto"/>
        <w:ind w:left="0" w:firstLine="0"/>
        <w:rPr/>
      </w:pPr>
      <w:r w:rsidDel="00000000" w:rsidR="00000000" w:rsidRPr="00000000">
        <w:rPr>
          <w:rtl w:val="0"/>
        </w:rPr>
      </w:r>
    </w:p>
    <w:p w:rsidR="00000000" w:rsidDel="00000000" w:rsidP="00000000" w:rsidRDefault="00000000" w:rsidRPr="00000000" w14:paraId="00000988">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989">
      <w:pPr>
        <w:spacing w:after="0" w:lineRule="auto"/>
        <w:ind w:left="0" w:firstLine="0"/>
        <w:rPr/>
      </w:pPr>
      <w:r w:rsidDel="00000000" w:rsidR="00000000" w:rsidRPr="00000000">
        <w:rPr>
          <w:rtl w:val="0"/>
        </w:rPr>
      </w:r>
    </w:p>
    <w:p w:rsidR="00000000" w:rsidDel="00000000" w:rsidP="00000000" w:rsidRDefault="00000000" w:rsidRPr="00000000" w14:paraId="0000098A">
      <w:pPr>
        <w:spacing w:after="0" w:lineRule="auto"/>
        <w:ind w:left="0" w:firstLine="0"/>
        <w:rPr/>
      </w:pPr>
      <w:r w:rsidDel="00000000" w:rsidR="00000000" w:rsidRPr="00000000">
        <w:rPr>
          <w:rtl w:val="0"/>
        </w:rPr>
        <w:t xml:space="preserve">JACK: Taking all the s</w:t>
      </w:r>
      <w:ins w:author="Natalie Clipsham" w:id="5" w:date="2020-10-06T01:55:55Z">
        <w:r w:rsidDel="00000000" w:rsidR="00000000" w:rsidRPr="00000000">
          <w:rPr>
            <w:rtl w:val="0"/>
          </w:rPr>
          <w:t xml:space="preserve">stuffg</w:t>
        </w:r>
      </w:ins>
      <w:r w:rsidDel="00000000" w:rsidR="00000000" w:rsidRPr="00000000">
        <w:rPr>
          <w:rtl w:val="0"/>
        </w:rPr>
        <w:t xml:space="preserve">tuff off it,</w:t>
      </w:r>
    </w:p>
    <w:p w:rsidR="00000000" w:rsidDel="00000000" w:rsidP="00000000" w:rsidRDefault="00000000" w:rsidRPr="00000000" w14:paraId="0000098B">
      <w:pPr>
        <w:spacing w:after="0" w:lineRule="auto"/>
        <w:ind w:left="0" w:firstLine="0"/>
        <w:rPr/>
      </w:pPr>
      <w:r w:rsidDel="00000000" w:rsidR="00000000" w:rsidRPr="00000000">
        <w:rPr>
          <w:rtl w:val="0"/>
        </w:rPr>
      </w:r>
    </w:p>
    <w:p w:rsidR="00000000" w:rsidDel="00000000" w:rsidP="00000000" w:rsidRDefault="00000000" w:rsidRPr="00000000" w14:paraId="0000098C">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98D">
      <w:pPr>
        <w:spacing w:after="0" w:lineRule="auto"/>
        <w:ind w:left="0" w:firstLine="0"/>
        <w:rPr/>
      </w:pPr>
      <w:r w:rsidDel="00000000" w:rsidR="00000000" w:rsidRPr="00000000">
        <w:rPr>
          <w:rtl w:val="0"/>
        </w:rPr>
      </w:r>
    </w:p>
    <w:p w:rsidR="00000000" w:rsidDel="00000000" w:rsidP="00000000" w:rsidRDefault="00000000" w:rsidRPr="00000000" w14:paraId="0000098E">
      <w:pPr>
        <w:spacing w:after="0" w:lineRule="auto"/>
        <w:ind w:left="0" w:firstLine="0"/>
        <w:rPr/>
      </w:pPr>
      <w:r w:rsidDel="00000000" w:rsidR="00000000" w:rsidRPr="00000000">
        <w:rPr>
          <w:rtl w:val="0"/>
        </w:rPr>
        <w:t xml:space="preserve">JACK: looking under things,</w:t>
      </w:r>
    </w:p>
    <w:p w:rsidR="00000000" w:rsidDel="00000000" w:rsidP="00000000" w:rsidRDefault="00000000" w:rsidRPr="00000000" w14:paraId="0000098F">
      <w:pPr>
        <w:spacing w:after="0" w:lineRule="auto"/>
        <w:ind w:left="0" w:firstLine="0"/>
        <w:rPr/>
      </w:pPr>
      <w:r w:rsidDel="00000000" w:rsidR="00000000" w:rsidRPr="00000000">
        <w:rPr>
          <w:rtl w:val="0"/>
        </w:rPr>
      </w:r>
    </w:p>
    <w:p w:rsidR="00000000" w:rsidDel="00000000" w:rsidP="00000000" w:rsidRDefault="00000000" w:rsidRPr="00000000" w14:paraId="00000990">
      <w:pPr>
        <w:spacing w:after="0" w:lineRule="auto"/>
        <w:ind w:left="0" w:firstLine="0"/>
        <w:rPr/>
      </w:pPr>
      <w:r w:rsidDel="00000000" w:rsidR="00000000" w:rsidRPr="00000000">
        <w:rPr>
          <w:rtl w:val="0"/>
        </w:rPr>
        <w:t xml:space="preserve">AUSTIN: Sure.</w:t>
      </w:r>
    </w:p>
    <w:p w:rsidR="00000000" w:rsidDel="00000000" w:rsidP="00000000" w:rsidRDefault="00000000" w:rsidRPr="00000000" w14:paraId="00000991">
      <w:pPr>
        <w:spacing w:after="0" w:lineRule="auto"/>
        <w:ind w:left="0" w:firstLine="0"/>
        <w:rPr/>
      </w:pPr>
      <w:r w:rsidDel="00000000" w:rsidR="00000000" w:rsidRPr="00000000">
        <w:rPr>
          <w:rtl w:val="0"/>
        </w:rPr>
      </w:r>
    </w:p>
    <w:p w:rsidR="00000000" w:rsidDel="00000000" w:rsidP="00000000" w:rsidRDefault="00000000" w:rsidRPr="00000000" w14:paraId="00000992">
      <w:pPr>
        <w:spacing w:after="0" w:lineRule="auto"/>
        <w:ind w:left="0" w:firstLine="0"/>
        <w:rPr/>
      </w:pPr>
      <w:r w:rsidDel="00000000" w:rsidR="00000000" w:rsidRPr="00000000">
        <w:rPr>
          <w:rtl w:val="0"/>
        </w:rPr>
        <w:t xml:space="preserve">JACK: shaking books…</w:t>
      </w:r>
    </w:p>
    <w:p w:rsidR="00000000" w:rsidDel="00000000" w:rsidP="00000000" w:rsidRDefault="00000000" w:rsidRPr="00000000" w14:paraId="00000993">
      <w:pPr>
        <w:spacing w:after="0" w:lineRule="auto"/>
        <w:ind w:left="0" w:firstLine="0"/>
        <w:rPr/>
      </w:pPr>
      <w:r w:rsidDel="00000000" w:rsidR="00000000" w:rsidRPr="00000000">
        <w:rPr>
          <w:rtl w:val="0"/>
        </w:rPr>
      </w:r>
    </w:p>
    <w:p w:rsidR="00000000" w:rsidDel="00000000" w:rsidP="00000000" w:rsidRDefault="00000000" w:rsidRPr="00000000" w14:paraId="00000994">
      <w:pPr>
        <w:spacing w:after="0" w:lineRule="auto"/>
        <w:ind w:left="0" w:firstLine="0"/>
        <w:rPr/>
      </w:pPr>
      <w:r w:rsidDel="00000000" w:rsidR="00000000" w:rsidRPr="00000000">
        <w:rPr>
          <w:rtl w:val="0"/>
        </w:rPr>
        <w:t xml:space="preserve">AUSTIN: That’s a Discern - Discern Realities.</w:t>
      </w:r>
    </w:p>
    <w:p w:rsidR="00000000" w:rsidDel="00000000" w:rsidP="00000000" w:rsidRDefault="00000000" w:rsidRPr="00000000" w14:paraId="00000995">
      <w:pPr>
        <w:spacing w:after="0" w:lineRule="auto"/>
        <w:ind w:left="0" w:firstLine="0"/>
        <w:rPr/>
      </w:pPr>
      <w:r w:rsidDel="00000000" w:rsidR="00000000" w:rsidRPr="00000000">
        <w:rPr>
          <w:rtl w:val="0"/>
        </w:rPr>
      </w:r>
    </w:p>
    <w:p w:rsidR="00000000" w:rsidDel="00000000" w:rsidP="00000000" w:rsidRDefault="00000000" w:rsidRPr="00000000" w14:paraId="00000996">
      <w:pPr>
        <w:spacing w:after="0" w:lineRule="auto"/>
        <w:ind w:left="0" w:firstLine="0"/>
        <w:rPr/>
      </w:pPr>
      <w:r w:rsidDel="00000000" w:rsidR="00000000" w:rsidRPr="00000000">
        <w:rPr>
          <w:rtl w:val="0"/>
        </w:rPr>
        <w:t xml:space="preserve">NICK: Anyways, I answer Fero. And I say</w:t>
      </w:r>
    </w:p>
    <w:p w:rsidR="00000000" w:rsidDel="00000000" w:rsidP="00000000" w:rsidRDefault="00000000" w:rsidRPr="00000000" w14:paraId="00000997">
      <w:pPr>
        <w:spacing w:after="0" w:lineRule="auto"/>
        <w:ind w:left="360" w:firstLine="0"/>
        <w:rPr/>
      </w:pPr>
      <w:r w:rsidDel="00000000" w:rsidR="00000000" w:rsidRPr="00000000">
        <w:rPr>
          <w:rtl w:val="0"/>
        </w:rPr>
      </w:r>
    </w:p>
    <w:p w:rsidR="00000000" w:rsidDel="00000000" w:rsidP="00000000" w:rsidRDefault="00000000" w:rsidRPr="00000000" w14:paraId="00000998">
      <w:pPr>
        <w:spacing w:after="0" w:lineRule="auto"/>
        <w:ind w:left="360" w:firstLine="0"/>
        <w:rPr/>
      </w:pPr>
      <w:r w:rsidDel="00000000" w:rsidR="00000000" w:rsidRPr="00000000">
        <w:rPr>
          <w:rtl w:val="0"/>
        </w:rPr>
        <w:t xml:space="preserve">(as Phantasmo): [cross] Fine! But you must re</w:t>
      </w:r>
      <w:r w:rsidDel="00000000" w:rsidR="00000000" w:rsidRPr="00000000">
        <w:rPr>
          <w:i w:val="1"/>
          <w:rtl w:val="0"/>
        </w:rPr>
        <w:t xml:space="preserve">move</w:t>
      </w:r>
      <w:r w:rsidDel="00000000" w:rsidR="00000000" w:rsidRPr="00000000">
        <w:rPr>
          <w:rtl w:val="0"/>
        </w:rPr>
        <w:t xml:space="preserve"> it, if I need… something of my own to be carried.</w:t>
      </w:r>
    </w:p>
    <w:p w:rsidR="00000000" w:rsidDel="00000000" w:rsidP="00000000" w:rsidRDefault="00000000" w:rsidRPr="00000000" w14:paraId="00000999">
      <w:pPr>
        <w:spacing w:after="0" w:lineRule="auto"/>
        <w:ind w:left="0" w:firstLine="0"/>
        <w:rPr/>
      </w:pPr>
      <w:r w:rsidDel="00000000" w:rsidR="00000000" w:rsidRPr="00000000">
        <w:rPr>
          <w:rtl w:val="0"/>
        </w:rPr>
      </w:r>
    </w:p>
    <w:p w:rsidR="00000000" w:rsidDel="00000000" w:rsidP="00000000" w:rsidRDefault="00000000" w:rsidRPr="00000000" w14:paraId="0000099A">
      <w:pPr>
        <w:spacing w:after="0" w:lineRule="auto"/>
        <w:ind w:left="0" w:firstLine="0"/>
        <w:rPr/>
      </w:pPr>
      <w:r w:rsidDel="00000000" w:rsidR="00000000" w:rsidRPr="00000000">
        <w:rPr>
          <w:rtl w:val="0"/>
        </w:rPr>
        <w:t xml:space="preserve">KEITH: I - I roll my eyes, toss the books in the air, and then they just start floating. [laughter]</w:t>
      </w:r>
    </w:p>
    <w:p w:rsidR="00000000" w:rsidDel="00000000" w:rsidP="00000000" w:rsidRDefault="00000000" w:rsidRPr="00000000" w14:paraId="0000099B">
      <w:pPr>
        <w:spacing w:after="0" w:lineRule="auto"/>
        <w:ind w:left="0" w:firstLine="0"/>
        <w:rPr/>
      </w:pPr>
      <w:r w:rsidDel="00000000" w:rsidR="00000000" w:rsidRPr="00000000">
        <w:rPr>
          <w:rtl w:val="0"/>
        </w:rPr>
      </w:r>
    </w:p>
    <w:p w:rsidR="00000000" w:rsidDel="00000000" w:rsidP="00000000" w:rsidRDefault="00000000" w:rsidRPr="00000000" w14:paraId="0000099C">
      <w:pPr>
        <w:spacing w:after="0" w:lineRule="auto"/>
        <w:ind w:left="0" w:firstLine="0"/>
        <w:rPr/>
      </w:pPr>
      <w:r w:rsidDel="00000000" w:rsidR="00000000" w:rsidRPr="00000000">
        <w:rPr>
          <w:rtl w:val="0"/>
        </w:rPr>
        <w:t xml:space="preserve">NICK: Yep. [laughs]</w:t>
      </w:r>
    </w:p>
    <w:p w:rsidR="00000000" w:rsidDel="00000000" w:rsidP="00000000" w:rsidRDefault="00000000" w:rsidRPr="00000000" w14:paraId="0000099D">
      <w:pPr>
        <w:spacing w:after="0" w:lineRule="auto"/>
        <w:ind w:left="0" w:firstLine="0"/>
        <w:rPr/>
      </w:pPr>
      <w:r w:rsidDel="00000000" w:rsidR="00000000" w:rsidRPr="00000000">
        <w:rPr>
          <w:rtl w:val="0"/>
        </w:rPr>
      </w:r>
    </w:p>
    <w:p w:rsidR="00000000" w:rsidDel="00000000" w:rsidP="00000000" w:rsidRDefault="00000000" w:rsidRPr="00000000" w14:paraId="0000099E">
      <w:pPr>
        <w:spacing w:after="0" w:lineRule="auto"/>
        <w:ind w:left="0" w:firstLine="0"/>
        <w:rPr/>
      </w:pPr>
      <w:r w:rsidDel="00000000" w:rsidR="00000000" w:rsidRPr="00000000">
        <w:rPr>
          <w:rtl w:val="0"/>
        </w:rPr>
        <w:t xml:space="preserve">JACK : [amused] [cross] Okay, so uh…</w:t>
      </w:r>
    </w:p>
    <w:p w:rsidR="00000000" w:rsidDel="00000000" w:rsidP="00000000" w:rsidRDefault="00000000" w:rsidRPr="00000000" w14:paraId="0000099F">
      <w:pPr>
        <w:spacing w:after="0" w:lineRule="auto"/>
        <w:ind w:left="0" w:firstLine="0"/>
        <w:rPr/>
      </w:pPr>
      <w:r w:rsidDel="00000000" w:rsidR="00000000" w:rsidRPr="00000000">
        <w:rPr>
          <w:rtl w:val="0"/>
        </w:rPr>
      </w:r>
    </w:p>
    <w:p w:rsidR="00000000" w:rsidDel="00000000" w:rsidP="00000000" w:rsidRDefault="00000000" w:rsidRPr="00000000" w14:paraId="000009A0">
      <w:pPr>
        <w:spacing w:after="0" w:lineRule="auto"/>
        <w:ind w:left="0" w:firstLine="0"/>
        <w:rPr/>
      </w:pPr>
      <w:r w:rsidDel="00000000" w:rsidR="00000000" w:rsidRPr="00000000">
        <w:rPr>
          <w:rtl w:val="0"/>
        </w:rPr>
        <w:t xml:space="preserve">AUSTIN: [cross] I like that - I like that they’re in the air, and like the books stack like </w:t>
      </w:r>
    </w:p>
    <w:p w:rsidR="00000000" w:rsidDel="00000000" w:rsidP="00000000" w:rsidRDefault="00000000" w:rsidRPr="00000000" w14:paraId="000009A1">
      <w:pPr>
        <w:spacing w:after="0" w:lineRule="auto"/>
        <w:ind w:left="0" w:firstLine="0"/>
        <w:rPr/>
      </w:pPr>
      <w:r w:rsidDel="00000000" w:rsidR="00000000" w:rsidRPr="00000000">
        <w:rPr>
          <w:rtl w:val="0"/>
        </w:rPr>
        <w:t xml:space="preserve">[dramatically] </w:t>
      </w:r>
      <w:r w:rsidDel="00000000" w:rsidR="00000000" w:rsidRPr="00000000">
        <w:rPr>
          <w:i w:val="1"/>
          <w:rtl w:val="0"/>
        </w:rPr>
        <w:t xml:space="preserve">WHOAAA</w:t>
      </w:r>
      <w:r w:rsidDel="00000000" w:rsidR="00000000" w:rsidRPr="00000000">
        <w:rPr>
          <w:rtl w:val="0"/>
        </w:rPr>
        <w:t xml:space="preserve">!</w:t>
      </w:r>
    </w:p>
    <w:p w:rsidR="00000000" w:rsidDel="00000000" w:rsidP="00000000" w:rsidRDefault="00000000" w:rsidRPr="00000000" w14:paraId="000009A2">
      <w:pPr>
        <w:spacing w:after="0" w:lineRule="auto"/>
        <w:ind w:left="0" w:firstLine="0"/>
        <w:rPr/>
      </w:pPr>
      <w:r w:rsidDel="00000000" w:rsidR="00000000" w:rsidRPr="00000000">
        <w:rPr>
          <w:rtl w:val="0"/>
        </w:rPr>
      </w:r>
    </w:p>
    <w:p w:rsidR="00000000" w:rsidDel="00000000" w:rsidP="00000000" w:rsidRDefault="00000000" w:rsidRPr="00000000" w14:paraId="000009A3">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9A4">
      <w:pPr>
        <w:spacing w:after="0" w:lineRule="auto"/>
        <w:ind w:left="0" w:firstLine="0"/>
        <w:rPr/>
      </w:pPr>
      <w:r w:rsidDel="00000000" w:rsidR="00000000" w:rsidRPr="00000000">
        <w:rPr>
          <w:rtl w:val="0"/>
        </w:rPr>
      </w:r>
    </w:p>
    <w:p w:rsidR="00000000" w:rsidDel="00000000" w:rsidP="00000000" w:rsidRDefault="00000000" w:rsidRPr="00000000" w14:paraId="000009A5">
      <w:pPr>
        <w:spacing w:after="0" w:lineRule="auto"/>
        <w:ind w:left="0" w:firstLine="0"/>
        <w:rPr/>
      </w:pPr>
      <w:r w:rsidDel="00000000" w:rsidR="00000000" w:rsidRPr="00000000">
        <w:rPr>
          <w:rtl w:val="0"/>
        </w:rPr>
        <w:t xml:space="preserve">AUSTIN: [over laughter] </w:t>
      </w:r>
      <w:r w:rsidDel="00000000" w:rsidR="00000000" w:rsidRPr="00000000">
        <w:rPr>
          <w:rtl w:val="0"/>
        </w:rPr>
        <w:t xml:space="preserve">Like moves over to catch it, and they’re still moving everywhere to catch it.</w:t>
      </w:r>
      <w:r w:rsidDel="00000000" w:rsidR="00000000" w:rsidRPr="00000000">
        <w:rPr>
          <w:rtl w:val="0"/>
        </w:rPr>
      </w:r>
    </w:p>
    <w:p w:rsidR="00000000" w:rsidDel="00000000" w:rsidP="00000000" w:rsidRDefault="00000000" w:rsidRPr="00000000" w14:paraId="000009A6">
      <w:pPr>
        <w:spacing w:after="0" w:lineRule="auto"/>
        <w:ind w:left="0" w:firstLine="0"/>
        <w:rPr/>
      </w:pPr>
      <w:r w:rsidDel="00000000" w:rsidR="00000000" w:rsidRPr="00000000">
        <w:rPr>
          <w:rtl w:val="0"/>
        </w:rPr>
      </w:r>
    </w:p>
    <w:p w:rsidR="00000000" w:rsidDel="00000000" w:rsidP="00000000" w:rsidRDefault="00000000" w:rsidRPr="00000000" w14:paraId="000009A7">
      <w:pPr>
        <w:spacing w:after="0" w:lineRule="auto"/>
        <w:ind w:left="0" w:firstLine="0"/>
        <w:rPr/>
      </w:pPr>
      <w:r w:rsidDel="00000000" w:rsidR="00000000" w:rsidRPr="00000000">
        <w:rPr>
          <w:rtl w:val="0"/>
        </w:rPr>
        <w:t xml:space="preserve">JACK: Okay, I’m rolled 2D6…</w:t>
      </w:r>
    </w:p>
    <w:p w:rsidR="00000000" w:rsidDel="00000000" w:rsidP="00000000" w:rsidRDefault="00000000" w:rsidRPr="00000000" w14:paraId="000009A8">
      <w:pPr>
        <w:spacing w:after="0" w:lineRule="auto"/>
        <w:ind w:left="0" w:firstLine="0"/>
        <w:rPr/>
      </w:pPr>
      <w:r w:rsidDel="00000000" w:rsidR="00000000" w:rsidRPr="00000000">
        <w:rPr>
          <w:rtl w:val="0"/>
        </w:rPr>
      </w:r>
    </w:p>
    <w:p w:rsidR="00000000" w:rsidDel="00000000" w:rsidP="00000000" w:rsidRDefault="00000000" w:rsidRPr="00000000" w14:paraId="000009A9">
      <w:pPr>
        <w:spacing w:after="0" w:lineRule="auto"/>
        <w:ind w:left="0" w:firstLine="0"/>
        <w:rPr/>
      </w:pPr>
      <w:r w:rsidDel="00000000" w:rsidR="00000000" w:rsidRPr="00000000">
        <w:rPr>
          <w:rtl w:val="0"/>
        </w:rPr>
        <w:t xml:space="preserve">AUSTIN: Mmhm. Plus WIS.</w:t>
      </w:r>
    </w:p>
    <w:p w:rsidR="00000000" w:rsidDel="00000000" w:rsidP="00000000" w:rsidRDefault="00000000" w:rsidRPr="00000000" w14:paraId="000009AA">
      <w:pPr>
        <w:spacing w:after="0" w:lineRule="auto"/>
        <w:ind w:left="0" w:firstLine="0"/>
        <w:rPr/>
      </w:pPr>
      <w:r w:rsidDel="00000000" w:rsidR="00000000" w:rsidRPr="00000000">
        <w:rPr>
          <w:rtl w:val="0"/>
        </w:rPr>
      </w:r>
    </w:p>
    <w:p w:rsidR="00000000" w:rsidDel="00000000" w:rsidP="00000000" w:rsidRDefault="00000000" w:rsidRPr="00000000" w14:paraId="000009AB">
      <w:pPr>
        <w:spacing w:after="0" w:lineRule="auto"/>
        <w:ind w:left="0" w:firstLine="0"/>
        <w:rPr/>
      </w:pPr>
      <w:r w:rsidDel="00000000" w:rsidR="00000000" w:rsidRPr="00000000">
        <w:rPr>
          <w:rtl w:val="0"/>
        </w:rPr>
        <w:t xml:space="preserve">JACK: 9 plus WIS is +1, so 10!</w:t>
      </w:r>
    </w:p>
    <w:p w:rsidR="00000000" w:rsidDel="00000000" w:rsidP="00000000" w:rsidRDefault="00000000" w:rsidRPr="00000000" w14:paraId="000009AC">
      <w:pPr>
        <w:spacing w:after="0" w:lineRule="auto"/>
        <w:ind w:left="0" w:firstLine="0"/>
        <w:rPr/>
      </w:pPr>
      <w:r w:rsidDel="00000000" w:rsidR="00000000" w:rsidRPr="00000000">
        <w:rPr>
          <w:rtl w:val="0"/>
        </w:rPr>
      </w:r>
    </w:p>
    <w:p w:rsidR="00000000" w:rsidDel="00000000" w:rsidP="00000000" w:rsidRDefault="00000000" w:rsidRPr="00000000" w14:paraId="000009AD">
      <w:pPr>
        <w:spacing w:after="0" w:lineRule="auto"/>
        <w:ind w:left="0" w:firstLine="0"/>
        <w:rPr/>
      </w:pPr>
      <w:r w:rsidDel="00000000" w:rsidR="00000000" w:rsidRPr="00000000">
        <w:rPr>
          <w:rtl w:val="0"/>
        </w:rPr>
        <w:t xml:space="preserve">ART: Great!</w:t>
      </w:r>
    </w:p>
    <w:p w:rsidR="00000000" w:rsidDel="00000000" w:rsidP="00000000" w:rsidRDefault="00000000" w:rsidRPr="00000000" w14:paraId="000009AE">
      <w:pPr>
        <w:spacing w:after="0" w:lineRule="auto"/>
        <w:ind w:left="0" w:firstLine="0"/>
        <w:rPr/>
      </w:pPr>
      <w:r w:rsidDel="00000000" w:rsidR="00000000" w:rsidRPr="00000000">
        <w:rPr>
          <w:rtl w:val="0"/>
        </w:rPr>
      </w:r>
    </w:p>
    <w:p w:rsidR="00000000" w:rsidDel="00000000" w:rsidP="00000000" w:rsidRDefault="00000000" w:rsidRPr="00000000" w14:paraId="000009AF">
      <w:pPr>
        <w:spacing w:after="0" w:lineRule="auto"/>
        <w:ind w:left="0" w:firstLine="0"/>
        <w:rPr/>
      </w:pPr>
      <w:r w:rsidDel="00000000" w:rsidR="00000000" w:rsidRPr="00000000">
        <w:rPr>
          <w:rtl w:val="0"/>
        </w:rPr>
        <w:t xml:space="preserve">AUSTIN: Excellent! Um… you… find… I guess, so here’s the thing that’s interesting about </w:t>
      </w:r>
    </w:p>
    <w:p w:rsidR="00000000" w:rsidDel="00000000" w:rsidP="00000000" w:rsidRDefault="00000000" w:rsidRPr="00000000" w14:paraId="000009B0">
      <w:pPr>
        <w:spacing w:after="0" w:lineRule="auto"/>
        <w:ind w:left="0" w:firstLine="0"/>
        <w:rPr/>
      </w:pPr>
      <w:r w:rsidDel="00000000" w:rsidR="00000000" w:rsidRPr="00000000">
        <w:rPr>
          <w:rtl w:val="0"/>
        </w:rPr>
        <w:t xml:space="preserve">Discern Realities, you were supposed to now ask me three questions on this list. And that’s </w:t>
      </w:r>
    </w:p>
    <w:p w:rsidR="00000000" w:rsidDel="00000000" w:rsidP="00000000" w:rsidRDefault="00000000" w:rsidRPr="00000000" w14:paraId="000009B1">
      <w:pPr>
        <w:spacing w:after="0" w:lineRule="auto"/>
        <w:ind w:left="0" w:firstLine="0"/>
        <w:rPr/>
      </w:pPr>
      <w:r w:rsidDel="00000000" w:rsidR="00000000" w:rsidRPr="00000000">
        <w:rPr>
          <w:rtl w:val="0"/>
        </w:rPr>
        <w:t xml:space="preserve">what you have to do here. So, so do that.</w:t>
      </w:r>
    </w:p>
    <w:p w:rsidR="00000000" w:rsidDel="00000000" w:rsidP="00000000" w:rsidRDefault="00000000" w:rsidRPr="00000000" w14:paraId="000009B2">
      <w:pPr>
        <w:spacing w:after="0" w:lineRule="auto"/>
        <w:ind w:left="0" w:firstLine="0"/>
        <w:rPr/>
      </w:pPr>
      <w:r w:rsidDel="00000000" w:rsidR="00000000" w:rsidRPr="00000000">
        <w:rPr>
          <w:rtl w:val="0"/>
        </w:rPr>
      </w:r>
    </w:p>
    <w:p w:rsidR="00000000" w:rsidDel="00000000" w:rsidP="00000000" w:rsidRDefault="00000000" w:rsidRPr="00000000" w14:paraId="000009B3">
      <w:pPr>
        <w:spacing w:after="0" w:lineRule="auto"/>
        <w:ind w:left="0" w:firstLine="0"/>
        <w:rPr/>
      </w:pPr>
      <w:r w:rsidDel="00000000" w:rsidR="00000000" w:rsidRPr="00000000">
        <w:rPr>
          <w:rtl w:val="0"/>
        </w:rPr>
        <w:t xml:space="preserve">JACK: Okay.</w:t>
      </w:r>
    </w:p>
    <w:p w:rsidR="00000000" w:rsidDel="00000000" w:rsidP="00000000" w:rsidRDefault="00000000" w:rsidRPr="00000000" w14:paraId="000009B4">
      <w:pPr>
        <w:spacing w:after="0" w:lineRule="auto"/>
        <w:ind w:left="0" w:firstLine="0"/>
        <w:rPr/>
      </w:pPr>
      <w:r w:rsidDel="00000000" w:rsidR="00000000" w:rsidRPr="00000000">
        <w:rPr>
          <w:rtl w:val="0"/>
        </w:rPr>
      </w:r>
    </w:p>
    <w:p w:rsidR="00000000" w:rsidDel="00000000" w:rsidP="00000000" w:rsidRDefault="00000000" w:rsidRPr="00000000" w14:paraId="000009B5">
      <w:pPr>
        <w:spacing w:after="0" w:lineRule="auto"/>
        <w:ind w:left="0" w:firstLine="0"/>
        <w:rPr/>
      </w:pPr>
      <w:r w:rsidDel="00000000" w:rsidR="00000000" w:rsidRPr="00000000">
        <w:rPr>
          <w:rtl w:val="0"/>
        </w:rPr>
        <w:t xml:space="preserve">AUSTIN: That’s what you’re supposed to do. It shouldn’t just be me giving you a thing.</w:t>
      </w:r>
    </w:p>
    <w:p w:rsidR="00000000" w:rsidDel="00000000" w:rsidP="00000000" w:rsidRDefault="00000000" w:rsidRPr="00000000" w14:paraId="000009B6">
      <w:pPr>
        <w:spacing w:after="0" w:lineRule="auto"/>
        <w:ind w:left="0" w:firstLine="0"/>
        <w:rPr/>
      </w:pPr>
      <w:r w:rsidDel="00000000" w:rsidR="00000000" w:rsidRPr="00000000">
        <w:rPr>
          <w:rtl w:val="0"/>
        </w:rPr>
      </w:r>
    </w:p>
    <w:p w:rsidR="00000000" w:rsidDel="00000000" w:rsidP="00000000" w:rsidRDefault="00000000" w:rsidRPr="00000000" w14:paraId="000009B7">
      <w:pPr>
        <w:spacing w:after="0" w:lineRule="auto"/>
        <w:ind w:left="0" w:firstLine="0"/>
        <w:rPr/>
      </w:pPr>
      <w:r w:rsidDel="00000000" w:rsidR="00000000" w:rsidRPr="00000000">
        <w:rPr>
          <w:rtl w:val="0"/>
        </w:rPr>
        <w:t xml:space="preserve">JACK: Alright. Okay. What here is useful or valuable to me?</w:t>
      </w:r>
    </w:p>
    <w:p w:rsidR="00000000" w:rsidDel="00000000" w:rsidP="00000000" w:rsidRDefault="00000000" w:rsidRPr="00000000" w14:paraId="000009B8">
      <w:pPr>
        <w:spacing w:after="0" w:lineRule="auto"/>
        <w:ind w:left="0" w:firstLine="0"/>
        <w:rPr/>
      </w:pPr>
      <w:r w:rsidDel="00000000" w:rsidR="00000000" w:rsidRPr="00000000">
        <w:rPr>
          <w:rtl w:val="0"/>
        </w:rPr>
      </w:r>
    </w:p>
    <w:p w:rsidR="00000000" w:rsidDel="00000000" w:rsidP="00000000" w:rsidRDefault="00000000" w:rsidRPr="00000000" w14:paraId="000009B9">
      <w:pPr>
        <w:spacing w:after="0" w:lineRule="auto"/>
        <w:ind w:left="0" w:firstLine="0"/>
        <w:rPr/>
      </w:pPr>
      <w:r w:rsidDel="00000000" w:rsidR="00000000" w:rsidRPr="00000000">
        <w:rPr>
          <w:rtl w:val="0"/>
        </w:rPr>
        <w:t xml:space="preserve">AUSTIN: You find, in the bottom, o- of, he has like a, next to his bed - next to </w:t>
      </w:r>
      <w:r w:rsidDel="00000000" w:rsidR="00000000" w:rsidRPr="00000000">
        <w:rPr>
          <w:i w:val="1"/>
          <w:rtl w:val="0"/>
        </w:rPr>
        <w:t xml:space="preserve">the</w:t>
      </w:r>
      <w:r w:rsidDel="00000000" w:rsidR="00000000" w:rsidRPr="00000000">
        <w:rPr>
          <w:rtl w:val="0"/>
        </w:rPr>
        <w:t xml:space="preserve"> bed, there is a </w:t>
      </w:r>
    </w:p>
    <w:p w:rsidR="00000000" w:rsidDel="00000000" w:rsidP="00000000" w:rsidRDefault="00000000" w:rsidRPr="00000000" w14:paraId="000009BA">
      <w:pPr>
        <w:spacing w:after="0" w:lineRule="auto"/>
        <w:ind w:left="0" w:firstLine="0"/>
        <w:rPr/>
      </w:pPr>
      <w:r w:rsidDel="00000000" w:rsidR="00000000" w:rsidRPr="00000000">
        <w:rPr>
          <w:rtl w:val="0"/>
        </w:rPr>
        <w:t xml:space="preserve">bed here. I shouldn’t say his, in fact. Um. Is a… little nightstand, that has all of the signs of being handcrafted. And on the bottom shelf, of the nightstand, or the bottom drawer of the nightstand, there’s a false bottom. And underneath </w:t>
      </w:r>
      <w:r w:rsidDel="00000000" w:rsidR="00000000" w:rsidRPr="00000000">
        <w:rPr>
          <w:i w:val="1"/>
          <w:rtl w:val="0"/>
        </w:rPr>
        <w:t xml:space="preserve">that,</w:t>
      </w:r>
      <w:r w:rsidDel="00000000" w:rsidR="00000000" w:rsidRPr="00000000">
        <w:rPr>
          <w:rtl w:val="0"/>
        </w:rPr>
        <w:t xml:space="preserve"> is, a little ring of keys.</w:t>
      </w:r>
    </w:p>
    <w:p w:rsidR="00000000" w:rsidDel="00000000" w:rsidP="00000000" w:rsidRDefault="00000000" w:rsidRPr="00000000" w14:paraId="000009BB">
      <w:pPr>
        <w:spacing w:after="0" w:lineRule="auto"/>
        <w:ind w:left="0" w:firstLine="0"/>
        <w:rPr/>
      </w:pPr>
      <w:r w:rsidDel="00000000" w:rsidR="00000000" w:rsidRPr="00000000">
        <w:rPr>
          <w:rtl w:val="0"/>
        </w:rPr>
      </w:r>
    </w:p>
    <w:p w:rsidR="00000000" w:rsidDel="00000000" w:rsidP="00000000" w:rsidRDefault="00000000" w:rsidRPr="00000000" w14:paraId="000009BC">
      <w:pPr>
        <w:spacing w:after="0" w:lineRule="auto"/>
        <w:ind w:left="0" w:firstLine="0"/>
        <w:rPr/>
      </w:pPr>
      <w:r w:rsidDel="00000000" w:rsidR="00000000" w:rsidRPr="00000000">
        <w:rPr>
          <w:rtl w:val="0"/>
        </w:rPr>
        <w:t xml:space="preserve">JACK: Cool!</w:t>
      </w:r>
    </w:p>
    <w:p w:rsidR="00000000" w:rsidDel="00000000" w:rsidP="00000000" w:rsidRDefault="00000000" w:rsidRPr="00000000" w14:paraId="000009BD">
      <w:pPr>
        <w:spacing w:after="0" w:lineRule="auto"/>
        <w:ind w:left="0" w:firstLine="0"/>
        <w:rPr/>
      </w:pPr>
      <w:r w:rsidDel="00000000" w:rsidR="00000000" w:rsidRPr="00000000">
        <w:rPr>
          <w:rtl w:val="0"/>
        </w:rPr>
      </w:r>
    </w:p>
    <w:p w:rsidR="00000000" w:rsidDel="00000000" w:rsidP="00000000" w:rsidRDefault="00000000" w:rsidRPr="00000000" w14:paraId="000009BE">
      <w:pPr>
        <w:spacing w:after="0" w:lineRule="auto"/>
        <w:ind w:left="0" w:firstLine="0"/>
        <w:rPr/>
      </w:pPr>
      <w:r w:rsidDel="00000000" w:rsidR="00000000" w:rsidRPr="00000000">
        <w:rPr>
          <w:rtl w:val="0"/>
        </w:rPr>
        <w:t xml:space="preserve">AUSTIN: You pocket that easily.</w:t>
      </w:r>
    </w:p>
    <w:p w:rsidR="00000000" w:rsidDel="00000000" w:rsidP="00000000" w:rsidRDefault="00000000" w:rsidRPr="00000000" w14:paraId="000009BF">
      <w:pPr>
        <w:spacing w:after="0" w:lineRule="auto"/>
        <w:ind w:left="0" w:firstLine="0"/>
        <w:rPr/>
      </w:pPr>
      <w:r w:rsidDel="00000000" w:rsidR="00000000" w:rsidRPr="00000000">
        <w:rPr>
          <w:rtl w:val="0"/>
        </w:rPr>
      </w:r>
    </w:p>
    <w:p w:rsidR="00000000" w:rsidDel="00000000" w:rsidP="00000000" w:rsidRDefault="00000000" w:rsidRPr="00000000" w14:paraId="000009C0">
      <w:pPr>
        <w:spacing w:after="0" w:lineRule="auto"/>
        <w:ind w:left="0" w:firstLine="0"/>
        <w:rPr/>
      </w:pPr>
      <w:r w:rsidDel="00000000" w:rsidR="00000000" w:rsidRPr="00000000">
        <w:rPr>
          <w:rtl w:val="0"/>
        </w:rPr>
        <w:t xml:space="preserve">JACK: Is that 1 load, or?</w:t>
      </w:r>
    </w:p>
    <w:p w:rsidR="00000000" w:rsidDel="00000000" w:rsidP="00000000" w:rsidRDefault="00000000" w:rsidRPr="00000000" w14:paraId="000009C1">
      <w:pPr>
        <w:spacing w:after="0" w:lineRule="auto"/>
        <w:ind w:left="0" w:firstLine="0"/>
        <w:rPr/>
      </w:pPr>
      <w:r w:rsidDel="00000000" w:rsidR="00000000" w:rsidRPr="00000000">
        <w:rPr>
          <w:rtl w:val="0"/>
        </w:rPr>
      </w:r>
    </w:p>
    <w:p w:rsidR="00000000" w:rsidDel="00000000" w:rsidP="00000000" w:rsidRDefault="00000000" w:rsidRPr="00000000" w14:paraId="000009C2">
      <w:pPr>
        <w:spacing w:after="0" w:lineRule="auto"/>
        <w:ind w:left="0" w:firstLine="0"/>
        <w:rPr/>
      </w:pPr>
      <w:r w:rsidDel="00000000" w:rsidR="00000000" w:rsidRPr="00000000">
        <w:rPr>
          <w:rtl w:val="0"/>
        </w:rPr>
        <w:t xml:space="preserve">AUSTIN: That’s no load. </w:t>
      </w:r>
    </w:p>
    <w:p w:rsidR="00000000" w:rsidDel="00000000" w:rsidP="00000000" w:rsidRDefault="00000000" w:rsidRPr="00000000" w14:paraId="000009C3">
      <w:pPr>
        <w:spacing w:after="0" w:lineRule="auto"/>
        <w:ind w:left="0" w:firstLine="0"/>
        <w:rPr/>
      </w:pPr>
      <w:r w:rsidDel="00000000" w:rsidR="00000000" w:rsidRPr="00000000">
        <w:rPr>
          <w:rtl w:val="0"/>
        </w:rPr>
      </w:r>
    </w:p>
    <w:p w:rsidR="00000000" w:rsidDel="00000000" w:rsidP="00000000" w:rsidRDefault="00000000" w:rsidRPr="00000000" w14:paraId="000009C4">
      <w:pPr>
        <w:spacing w:after="0" w:lineRule="auto"/>
        <w:ind w:left="0" w:firstLine="0"/>
        <w:rPr/>
      </w:pPr>
      <w:r w:rsidDel="00000000" w:rsidR="00000000" w:rsidRPr="00000000">
        <w:rPr>
          <w:rtl w:val="0"/>
        </w:rPr>
        <w:t xml:space="preserve">JACK: Okay.</w:t>
      </w:r>
    </w:p>
    <w:p w:rsidR="00000000" w:rsidDel="00000000" w:rsidP="00000000" w:rsidRDefault="00000000" w:rsidRPr="00000000" w14:paraId="000009C5">
      <w:pPr>
        <w:spacing w:after="0" w:lineRule="auto"/>
        <w:ind w:left="0" w:firstLine="0"/>
        <w:rPr/>
      </w:pPr>
      <w:r w:rsidDel="00000000" w:rsidR="00000000" w:rsidRPr="00000000">
        <w:rPr>
          <w:rtl w:val="0"/>
        </w:rPr>
      </w:r>
    </w:p>
    <w:p w:rsidR="00000000" w:rsidDel="00000000" w:rsidP="00000000" w:rsidRDefault="00000000" w:rsidRPr="00000000" w14:paraId="000009C6">
      <w:pPr>
        <w:spacing w:after="0" w:lineRule="auto"/>
        <w:ind w:left="0" w:firstLine="0"/>
        <w:rPr/>
      </w:pPr>
      <w:r w:rsidDel="00000000" w:rsidR="00000000" w:rsidRPr="00000000">
        <w:rPr>
          <w:rtl w:val="0"/>
        </w:rPr>
        <w:t xml:space="preserve">AUSTIN: Little ring of keys, eh, whatever.</w:t>
      </w:r>
    </w:p>
    <w:p w:rsidR="00000000" w:rsidDel="00000000" w:rsidP="00000000" w:rsidRDefault="00000000" w:rsidRPr="00000000" w14:paraId="000009C7">
      <w:pPr>
        <w:spacing w:after="0" w:lineRule="auto"/>
        <w:ind w:left="0" w:firstLine="0"/>
        <w:rPr/>
      </w:pPr>
      <w:r w:rsidDel="00000000" w:rsidR="00000000" w:rsidRPr="00000000">
        <w:rPr>
          <w:rtl w:val="0"/>
        </w:rPr>
      </w:r>
    </w:p>
    <w:p w:rsidR="00000000" w:rsidDel="00000000" w:rsidP="00000000" w:rsidRDefault="00000000" w:rsidRPr="00000000" w14:paraId="000009C8">
      <w:pPr>
        <w:spacing w:after="0" w:lineRule="auto"/>
        <w:ind w:left="0" w:firstLine="0"/>
        <w:rPr/>
      </w:pPr>
      <w:r w:rsidDel="00000000" w:rsidR="00000000" w:rsidRPr="00000000">
        <w:rPr>
          <w:rtl w:val="0"/>
        </w:rPr>
        <w:t xml:space="preserve">JACK: Cool. [clock chimes] Not quite clock.</w:t>
      </w:r>
    </w:p>
    <w:p w:rsidR="00000000" w:rsidDel="00000000" w:rsidP="00000000" w:rsidRDefault="00000000" w:rsidRPr="00000000" w14:paraId="000009C9">
      <w:pPr>
        <w:spacing w:after="0" w:lineRule="auto"/>
        <w:ind w:left="0" w:firstLine="0"/>
        <w:rPr/>
      </w:pPr>
      <w:r w:rsidDel="00000000" w:rsidR="00000000" w:rsidRPr="00000000">
        <w:rPr>
          <w:rtl w:val="0"/>
        </w:rPr>
      </w:r>
    </w:p>
    <w:p w:rsidR="00000000" w:rsidDel="00000000" w:rsidP="00000000" w:rsidRDefault="00000000" w:rsidRPr="00000000" w14:paraId="000009CA">
      <w:pPr>
        <w:spacing w:after="0" w:lineRule="auto"/>
        <w:ind w:left="0" w:firstLine="0"/>
        <w:rPr/>
      </w:pPr>
      <w:r w:rsidDel="00000000" w:rsidR="00000000" w:rsidRPr="00000000">
        <w:rPr>
          <w:rtl w:val="0"/>
        </w:rPr>
        <w:t xml:space="preserve">AUSTIN: Mm-hm. What else, what are your other two questions?</w:t>
      </w:r>
    </w:p>
    <w:p w:rsidR="00000000" w:rsidDel="00000000" w:rsidP="00000000" w:rsidRDefault="00000000" w:rsidRPr="00000000" w14:paraId="000009CB">
      <w:pPr>
        <w:spacing w:after="0" w:lineRule="auto"/>
        <w:ind w:left="0" w:firstLine="0"/>
        <w:rPr/>
      </w:pPr>
      <w:r w:rsidDel="00000000" w:rsidR="00000000" w:rsidRPr="00000000">
        <w:rPr>
          <w:rtl w:val="0"/>
        </w:rPr>
      </w:r>
    </w:p>
    <w:p w:rsidR="00000000" w:rsidDel="00000000" w:rsidP="00000000" w:rsidRDefault="00000000" w:rsidRPr="00000000" w14:paraId="000009CC">
      <w:pPr>
        <w:spacing w:after="0" w:lineRule="auto"/>
        <w:ind w:left="0" w:firstLine="0"/>
        <w:rPr/>
      </w:pPr>
      <w:r w:rsidDel="00000000" w:rsidR="00000000" w:rsidRPr="00000000">
        <w:rPr>
          <w:rtl w:val="0"/>
        </w:rPr>
        <w:t xml:space="preserve">JACK: Oh, sorry, I was just writing down ring of keys. Next question is… what here is not what it </w:t>
      </w:r>
    </w:p>
    <w:p w:rsidR="00000000" w:rsidDel="00000000" w:rsidP="00000000" w:rsidRDefault="00000000" w:rsidRPr="00000000" w14:paraId="000009CD">
      <w:pPr>
        <w:spacing w:after="0" w:lineRule="auto"/>
        <w:ind w:left="0" w:firstLine="0"/>
        <w:rPr/>
      </w:pPr>
      <w:r w:rsidDel="00000000" w:rsidR="00000000" w:rsidRPr="00000000">
        <w:rPr>
          <w:rtl w:val="0"/>
        </w:rPr>
        <w:t xml:space="preserve">appears to be?</w:t>
      </w:r>
    </w:p>
    <w:p w:rsidR="00000000" w:rsidDel="00000000" w:rsidP="00000000" w:rsidRDefault="00000000" w:rsidRPr="00000000" w14:paraId="000009CE">
      <w:pPr>
        <w:spacing w:after="0" w:lineRule="auto"/>
        <w:ind w:left="0" w:firstLine="0"/>
        <w:rPr/>
      </w:pPr>
      <w:r w:rsidDel="00000000" w:rsidR="00000000" w:rsidRPr="00000000">
        <w:rPr>
          <w:rtl w:val="0"/>
        </w:rPr>
      </w:r>
    </w:p>
    <w:p w:rsidR="00000000" w:rsidDel="00000000" w:rsidP="00000000" w:rsidRDefault="00000000" w:rsidRPr="00000000" w14:paraId="000009CF">
      <w:pPr>
        <w:spacing w:after="0" w:lineRule="auto"/>
        <w:ind w:left="0" w:firstLine="0"/>
        <w:rPr/>
      </w:pPr>
      <w:r w:rsidDel="00000000" w:rsidR="00000000" w:rsidRPr="00000000">
        <w:rPr>
          <w:rtl w:val="0"/>
        </w:rPr>
        <w:t xml:space="preserve">ART: Good question! [KEITH laughs]</w:t>
      </w:r>
    </w:p>
    <w:p w:rsidR="00000000" w:rsidDel="00000000" w:rsidP="00000000" w:rsidRDefault="00000000" w:rsidRPr="00000000" w14:paraId="000009D0">
      <w:pPr>
        <w:spacing w:after="0" w:lineRule="auto"/>
        <w:ind w:left="0" w:firstLine="0"/>
        <w:rPr/>
      </w:pPr>
      <w:r w:rsidDel="00000000" w:rsidR="00000000" w:rsidRPr="00000000">
        <w:rPr>
          <w:rtl w:val="0"/>
        </w:rPr>
      </w:r>
    </w:p>
    <w:p w:rsidR="00000000" w:rsidDel="00000000" w:rsidP="00000000" w:rsidRDefault="00000000" w:rsidRPr="00000000" w14:paraId="000009D1">
      <w:pPr>
        <w:spacing w:after="0" w:lineRule="auto"/>
        <w:ind w:left="0" w:firstLine="0"/>
        <w:rPr/>
      </w:pPr>
      <w:r w:rsidDel="00000000" w:rsidR="00000000" w:rsidRPr="00000000">
        <w:rPr>
          <w:rtl w:val="0"/>
        </w:rPr>
        <w:t xml:space="preserve">AUSTIN: Hm. I’m trying to think if there’s anything that’s not what it appears to be. Um… okay, uh.</w:t>
      </w:r>
    </w:p>
    <w:p w:rsidR="00000000" w:rsidDel="00000000" w:rsidP="00000000" w:rsidRDefault="00000000" w:rsidRPr="00000000" w14:paraId="000009D2">
      <w:pPr>
        <w:spacing w:after="0" w:lineRule="auto"/>
        <w:ind w:left="0" w:firstLine="0"/>
        <w:rPr/>
      </w:pPr>
      <w:r w:rsidDel="00000000" w:rsidR="00000000" w:rsidRPr="00000000">
        <w:rPr>
          <w:rtl w:val="0"/>
        </w:rPr>
      </w:r>
    </w:p>
    <w:p w:rsidR="00000000" w:rsidDel="00000000" w:rsidP="00000000" w:rsidRDefault="00000000" w:rsidRPr="00000000" w14:paraId="000009D3">
      <w:pPr>
        <w:spacing w:after="0" w:lineRule="auto"/>
        <w:ind w:left="0" w:firstLine="0"/>
        <w:rPr/>
      </w:pPr>
      <w:r w:rsidDel="00000000" w:rsidR="00000000" w:rsidRPr="00000000">
        <w:rPr>
          <w:rtl w:val="0"/>
        </w:rPr>
        <w:t xml:space="preserve">NICK: This bread appears to be tasty. [laughter] But it is not.</w:t>
      </w:r>
    </w:p>
    <w:p w:rsidR="00000000" w:rsidDel="00000000" w:rsidP="00000000" w:rsidRDefault="00000000" w:rsidRPr="00000000" w14:paraId="000009D4">
      <w:pPr>
        <w:spacing w:after="0" w:lineRule="auto"/>
        <w:ind w:left="0" w:firstLine="0"/>
        <w:rPr/>
      </w:pPr>
      <w:r w:rsidDel="00000000" w:rsidR="00000000" w:rsidRPr="00000000">
        <w:rPr>
          <w:rtl w:val="0"/>
        </w:rPr>
      </w:r>
    </w:p>
    <w:p w:rsidR="00000000" w:rsidDel="00000000" w:rsidP="00000000" w:rsidRDefault="00000000" w:rsidRPr="00000000" w14:paraId="000009D5">
      <w:pPr>
        <w:spacing w:after="0" w:lineRule="auto"/>
        <w:ind w:left="0" w:firstLine="0"/>
        <w:rPr/>
      </w:pPr>
      <w:r w:rsidDel="00000000" w:rsidR="00000000" w:rsidRPr="00000000">
        <w:rPr>
          <w:rtl w:val="0"/>
        </w:rPr>
        <w:t xml:space="preserve">AUSTIN: This place, you would be… it would be easy to think that this was, based on the things like oh the bread is recent! Oh there’s recent paintings! Stuff like that? It would be easy to think that this person has lived here for… ten or twenty years, right? </w:t>
      </w:r>
      <w:r w:rsidDel="00000000" w:rsidR="00000000" w:rsidRPr="00000000">
        <w:rPr>
          <w:i w:val="1"/>
          <w:rtl w:val="0"/>
        </w:rPr>
        <w:t xml:space="preserve">You</w:t>
      </w:r>
      <w:r w:rsidDel="00000000" w:rsidR="00000000" w:rsidRPr="00000000">
        <w:rPr>
          <w:rtl w:val="0"/>
        </w:rPr>
        <w:t xml:space="preserve"> know, that this place is </w:t>
      </w:r>
      <w:r w:rsidDel="00000000" w:rsidR="00000000" w:rsidRPr="00000000">
        <w:rPr>
          <w:i w:val="1"/>
          <w:rtl w:val="0"/>
        </w:rPr>
        <w:t xml:space="preserve">much</w:t>
      </w:r>
      <w:r w:rsidDel="00000000" w:rsidR="00000000" w:rsidRPr="00000000">
        <w:rPr>
          <w:rtl w:val="0"/>
        </w:rPr>
        <w:t xml:space="preserve"> older than that. You recognize a few… embellishments, on, on pieces of furniture. You recognize, the, the… the language that you’d seen earlier on the books. But like I said, it predates the Erasure. Those things make you realize that like, unlike everyone else in this group who probably thinks, oh, someone probably moved here, twenty thirty years ago at the most, you know that that could be three, four, five hundred years ago.</w:t>
      </w:r>
    </w:p>
    <w:p w:rsidR="00000000" w:rsidDel="00000000" w:rsidP="00000000" w:rsidRDefault="00000000" w:rsidRPr="00000000" w14:paraId="000009D6">
      <w:pPr>
        <w:spacing w:after="0" w:lineRule="auto"/>
        <w:ind w:left="0" w:firstLine="0"/>
        <w:rPr/>
      </w:pPr>
      <w:r w:rsidDel="00000000" w:rsidR="00000000" w:rsidRPr="00000000">
        <w:rPr>
          <w:rtl w:val="0"/>
        </w:rPr>
      </w:r>
    </w:p>
    <w:p w:rsidR="00000000" w:rsidDel="00000000" w:rsidP="00000000" w:rsidRDefault="00000000" w:rsidRPr="00000000" w14:paraId="000009D7">
      <w:pPr>
        <w:spacing w:after="0" w:lineRule="auto"/>
        <w:ind w:left="0" w:firstLine="0"/>
        <w:rPr/>
      </w:pPr>
      <w:r w:rsidDel="00000000" w:rsidR="00000000" w:rsidRPr="00000000">
        <w:rPr>
          <w:rtl w:val="0"/>
        </w:rPr>
        <w:t xml:space="preserve">JACK: I’m sharing all this information with people.</w:t>
      </w:r>
    </w:p>
    <w:p w:rsidR="00000000" w:rsidDel="00000000" w:rsidP="00000000" w:rsidRDefault="00000000" w:rsidRPr="00000000" w14:paraId="000009D8">
      <w:pPr>
        <w:spacing w:after="0" w:lineRule="auto"/>
        <w:ind w:left="0" w:firstLine="0"/>
        <w:rPr/>
      </w:pPr>
      <w:r w:rsidDel="00000000" w:rsidR="00000000" w:rsidRPr="00000000">
        <w:rPr>
          <w:rtl w:val="0"/>
        </w:rPr>
      </w:r>
    </w:p>
    <w:p w:rsidR="00000000" w:rsidDel="00000000" w:rsidP="00000000" w:rsidRDefault="00000000" w:rsidRPr="00000000" w14:paraId="000009D9">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9DA">
      <w:pPr>
        <w:spacing w:after="0" w:lineRule="auto"/>
        <w:ind w:left="0" w:firstLine="0"/>
        <w:rPr/>
      </w:pPr>
      <w:r w:rsidDel="00000000" w:rsidR="00000000" w:rsidRPr="00000000">
        <w:rPr>
          <w:rtl w:val="0"/>
        </w:rPr>
      </w:r>
    </w:p>
    <w:p w:rsidR="00000000" w:rsidDel="00000000" w:rsidP="00000000" w:rsidRDefault="00000000" w:rsidRPr="00000000" w14:paraId="000009DB">
      <w:pPr>
        <w:spacing w:after="0" w:lineRule="auto"/>
        <w:ind w:left="0" w:firstLine="0"/>
        <w:rPr/>
      </w:pPr>
      <w:r w:rsidDel="00000000" w:rsidR="00000000" w:rsidRPr="00000000">
        <w:rPr>
          <w:rtl w:val="0"/>
        </w:rPr>
        <w:t xml:space="preserve">JACK: So we can all be on the same page here. Final question. What should I be on the </w:t>
      </w:r>
    </w:p>
    <w:p w:rsidR="00000000" w:rsidDel="00000000" w:rsidP="00000000" w:rsidRDefault="00000000" w:rsidRPr="00000000" w14:paraId="000009DC">
      <w:pPr>
        <w:spacing w:after="0" w:lineRule="auto"/>
        <w:ind w:left="0" w:firstLine="0"/>
        <w:rPr/>
      </w:pPr>
      <w:r w:rsidDel="00000000" w:rsidR="00000000" w:rsidRPr="00000000">
        <w:rPr>
          <w:rtl w:val="0"/>
        </w:rPr>
        <w:t xml:space="preserve">lookout for?</w:t>
      </w:r>
    </w:p>
    <w:p w:rsidR="00000000" w:rsidDel="00000000" w:rsidP="00000000" w:rsidRDefault="00000000" w:rsidRPr="00000000" w14:paraId="000009DD">
      <w:pPr>
        <w:spacing w:after="0" w:lineRule="auto"/>
        <w:ind w:left="0" w:firstLine="0"/>
        <w:rPr/>
      </w:pPr>
      <w:r w:rsidDel="00000000" w:rsidR="00000000" w:rsidRPr="00000000">
        <w:rPr>
          <w:rtl w:val="0"/>
        </w:rPr>
      </w:r>
    </w:p>
    <w:p w:rsidR="00000000" w:rsidDel="00000000" w:rsidP="00000000" w:rsidRDefault="00000000" w:rsidRPr="00000000" w14:paraId="000009DE">
      <w:pPr>
        <w:spacing w:after="0" w:lineRule="auto"/>
        <w:ind w:left="0" w:firstLine="0"/>
        <w:rPr/>
      </w:pPr>
      <w:r w:rsidDel="00000000" w:rsidR="00000000" w:rsidRPr="00000000">
        <w:rPr>
          <w:rtl w:val="0"/>
        </w:rPr>
        <w:t xml:space="preserve">ART: [quietly] Oh, you broke my heart with that, Jack. [laughter]</w:t>
      </w:r>
    </w:p>
    <w:p w:rsidR="00000000" w:rsidDel="00000000" w:rsidP="00000000" w:rsidRDefault="00000000" w:rsidRPr="00000000" w14:paraId="000009DF">
      <w:pPr>
        <w:spacing w:after="0" w:lineRule="auto"/>
        <w:ind w:left="0" w:firstLine="0"/>
        <w:rPr/>
      </w:pPr>
      <w:r w:rsidDel="00000000" w:rsidR="00000000" w:rsidRPr="00000000">
        <w:rPr>
          <w:rtl w:val="0"/>
        </w:rPr>
      </w:r>
    </w:p>
    <w:p w:rsidR="00000000" w:rsidDel="00000000" w:rsidP="00000000" w:rsidRDefault="00000000" w:rsidRPr="00000000" w14:paraId="000009E0">
      <w:pPr>
        <w:spacing w:after="0" w:lineRule="auto"/>
        <w:ind w:left="0" w:firstLine="0"/>
        <w:rPr/>
      </w:pPr>
      <w:r w:rsidDel="00000000" w:rsidR="00000000" w:rsidRPr="00000000">
        <w:rPr>
          <w:rtl w:val="0"/>
        </w:rPr>
        <w:t xml:space="preserve">AUSTIN: [cross] [hesitantly] Nothing. You don’t, you don’t know. </w:t>
      </w:r>
    </w:p>
    <w:p w:rsidR="00000000" w:rsidDel="00000000" w:rsidP="00000000" w:rsidRDefault="00000000" w:rsidRPr="00000000" w14:paraId="000009E1">
      <w:pPr>
        <w:spacing w:after="0" w:lineRule="auto"/>
        <w:ind w:left="0" w:firstLine="0"/>
        <w:rPr/>
      </w:pPr>
      <w:r w:rsidDel="00000000" w:rsidR="00000000" w:rsidRPr="00000000">
        <w:rPr>
          <w:rtl w:val="0"/>
        </w:rPr>
      </w:r>
    </w:p>
    <w:p w:rsidR="00000000" w:rsidDel="00000000" w:rsidP="00000000" w:rsidRDefault="00000000" w:rsidRPr="00000000" w14:paraId="000009E2">
      <w:pPr>
        <w:spacing w:after="0" w:lineRule="auto"/>
        <w:ind w:left="0" w:firstLine="0"/>
        <w:rPr/>
      </w:pPr>
      <w:r w:rsidDel="00000000" w:rsidR="00000000" w:rsidRPr="00000000">
        <w:rPr>
          <w:rtl w:val="0"/>
        </w:rPr>
        <w:t xml:space="preserve">You don’t, that’s. [cross] You don’t know.</w:t>
      </w:r>
    </w:p>
    <w:p w:rsidR="00000000" w:rsidDel="00000000" w:rsidP="00000000" w:rsidRDefault="00000000" w:rsidRPr="00000000" w14:paraId="000009E3">
      <w:pPr>
        <w:spacing w:after="0" w:lineRule="auto"/>
        <w:ind w:left="0" w:firstLine="0"/>
        <w:rPr/>
      </w:pPr>
      <w:r w:rsidDel="00000000" w:rsidR="00000000" w:rsidRPr="00000000">
        <w:rPr>
          <w:rtl w:val="0"/>
        </w:rPr>
      </w:r>
    </w:p>
    <w:p w:rsidR="00000000" w:rsidDel="00000000" w:rsidP="00000000" w:rsidRDefault="00000000" w:rsidRPr="00000000" w14:paraId="000009E4">
      <w:pPr>
        <w:spacing w:after="0" w:lineRule="auto"/>
        <w:ind w:left="0" w:firstLine="0"/>
        <w:rPr/>
      </w:pPr>
      <w:r w:rsidDel="00000000" w:rsidR="00000000" w:rsidRPr="00000000">
        <w:rPr>
          <w:rtl w:val="0"/>
        </w:rPr>
        <w:t xml:space="preserve">JACK: [cross] Sorry, Art?</w:t>
      </w:r>
    </w:p>
    <w:p w:rsidR="00000000" w:rsidDel="00000000" w:rsidP="00000000" w:rsidRDefault="00000000" w:rsidRPr="00000000" w14:paraId="000009E5">
      <w:pPr>
        <w:spacing w:after="0" w:lineRule="auto"/>
        <w:ind w:left="0" w:firstLine="0"/>
        <w:rPr/>
      </w:pPr>
      <w:r w:rsidDel="00000000" w:rsidR="00000000" w:rsidRPr="00000000">
        <w:rPr>
          <w:rtl w:val="0"/>
        </w:rPr>
      </w:r>
    </w:p>
    <w:p w:rsidR="00000000" w:rsidDel="00000000" w:rsidP="00000000" w:rsidRDefault="00000000" w:rsidRPr="00000000" w14:paraId="000009E6">
      <w:pPr>
        <w:spacing w:after="0" w:lineRule="auto"/>
        <w:ind w:left="0" w:firstLine="0"/>
        <w:rPr/>
      </w:pPr>
      <w:r w:rsidDel="00000000" w:rsidR="00000000" w:rsidRPr="00000000">
        <w:rPr>
          <w:rtl w:val="0"/>
        </w:rPr>
        <w:t xml:space="preserve">AUSTIN: He said he broke hi- you broke his heart with that question. [laughter] Instead of choosing some other one.</w:t>
      </w:r>
    </w:p>
    <w:p w:rsidR="00000000" w:rsidDel="00000000" w:rsidP="00000000" w:rsidRDefault="00000000" w:rsidRPr="00000000" w14:paraId="000009E7">
      <w:pPr>
        <w:spacing w:after="0" w:lineRule="auto"/>
        <w:ind w:left="0" w:firstLine="0"/>
        <w:rPr/>
      </w:pPr>
      <w:r w:rsidDel="00000000" w:rsidR="00000000" w:rsidRPr="00000000">
        <w:rPr>
          <w:rtl w:val="0"/>
        </w:rPr>
      </w:r>
    </w:p>
    <w:p w:rsidR="00000000" w:rsidDel="00000000" w:rsidP="00000000" w:rsidRDefault="00000000" w:rsidRPr="00000000" w14:paraId="000009E8">
      <w:pPr>
        <w:spacing w:after="0" w:lineRule="auto"/>
        <w:ind w:left="0" w:firstLine="0"/>
        <w:rPr/>
      </w:pPr>
      <w:r w:rsidDel="00000000" w:rsidR="00000000" w:rsidRPr="00000000">
        <w:rPr>
          <w:rtl w:val="0"/>
        </w:rPr>
        <w:t xml:space="preserve">JACK: I - </w:t>
      </w:r>
    </w:p>
    <w:p w:rsidR="00000000" w:rsidDel="00000000" w:rsidP="00000000" w:rsidRDefault="00000000" w:rsidRPr="00000000" w14:paraId="000009E9">
      <w:pPr>
        <w:spacing w:after="0" w:lineRule="auto"/>
        <w:ind w:left="0" w:firstLine="0"/>
        <w:rPr/>
      </w:pPr>
      <w:r w:rsidDel="00000000" w:rsidR="00000000" w:rsidRPr="00000000">
        <w:rPr>
          <w:rtl w:val="0"/>
        </w:rPr>
      </w:r>
    </w:p>
    <w:p w:rsidR="00000000" w:rsidDel="00000000" w:rsidP="00000000" w:rsidRDefault="00000000" w:rsidRPr="00000000" w14:paraId="000009EA">
      <w:pPr>
        <w:spacing w:after="0" w:lineRule="auto"/>
        <w:ind w:left="0" w:firstLine="0"/>
        <w:rPr/>
      </w:pPr>
      <w:r w:rsidDel="00000000" w:rsidR="00000000" w:rsidRPr="00000000">
        <w:rPr>
          <w:rtl w:val="0"/>
        </w:rPr>
        <w:t xml:space="preserve">AUSTIN: No! That’s fine, it’s what you made - there isn’t really anything to be on the lookout here for, like you’re on your toes for danger, you’re, paying attention but there just isn’t anything else to look out for.</w:t>
      </w:r>
    </w:p>
    <w:p w:rsidR="00000000" w:rsidDel="00000000" w:rsidP="00000000" w:rsidRDefault="00000000" w:rsidRPr="00000000" w14:paraId="000009EB">
      <w:pPr>
        <w:spacing w:after="0" w:lineRule="auto"/>
        <w:ind w:left="0" w:firstLine="0"/>
        <w:rPr/>
      </w:pPr>
      <w:r w:rsidDel="00000000" w:rsidR="00000000" w:rsidRPr="00000000">
        <w:rPr>
          <w:rtl w:val="0"/>
        </w:rPr>
      </w:r>
    </w:p>
    <w:p w:rsidR="00000000" w:rsidDel="00000000" w:rsidP="00000000" w:rsidRDefault="00000000" w:rsidRPr="00000000" w14:paraId="000009EC">
      <w:pPr>
        <w:spacing w:after="0" w:lineRule="auto"/>
        <w:ind w:left="0" w:firstLine="0"/>
        <w:rPr/>
      </w:pPr>
      <w:r w:rsidDel="00000000" w:rsidR="00000000" w:rsidRPr="00000000">
        <w:rPr>
          <w:rtl w:val="0"/>
        </w:rPr>
        <w:t xml:space="preserve">KEITH: I start - I suggest that we, we get going to the tower.</w:t>
      </w:r>
    </w:p>
    <w:p w:rsidR="00000000" w:rsidDel="00000000" w:rsidP="00000000" w:rsidRDefault="00000000" w:rsidRPr="00000000" w14:paraId="000009ED">
      <w:pPr>
        <w:spacing w:after="0" w:lineRule="auto"/>
        <w:ind w:left="0" w:firstLine="0"/>
        <w:rPr/>
      </w:pPr>
      <w:r w:rsidDel="00000000" w:rsidR="00000000" w:rsidRPr="00000000">
        <w:rPr>
          <w:rtl w:val="0"/>
        </w:rPr>
      </w:r>
    </w:p>
    <w:p w:rsidR="00000000" w:rsidDel="00000000" w:rsidP="00000000" w:rsidRDefault="00000000" w:rsidRPr="00000000" w14:paraId="000009EE">
      <w:pPr>
        <w:spacing w:after="0" w:lineRule="auto"/>
        <w:ind w:left="0" w:firstLine="0"/>
        <w:rPr/>
      </w:pPr>
      <w:r w:rsidDel="00000000" w:rsidR="00000000" w:rsidRPr="00000000">
        <w:rPr>
          <w:rtl w:val="0"/>
        </w:rPr>
        <w:t xml:space="preserve">NICK: Wait, hang on.</w:t>
      </w:r>
    </w:p>
    <w:p w:rsidR="00000000" w:rsidDel="00000000" w:rsidP="00000000" w:rsidRDefault="00000000" w:rsidRPr="00000000" w14:paraId="000009EF">
      <w:pPr>
        <w:spacing w:after="0" w:lineRule="auto"/>
        <w:ind w:left="0" w:firstLine="0"/>
        <w:rPr/>
      </w:pPr>
      <w:r w:rsidDel="00000000" w:rsidR="00000000" w:rsidRPr="00000000">
        <w:rPr>
          <w:rtl w:val="0"/>
        </w:rPr>
      </w:r>
    </w:p>
    <w:p w:rsidR="00000000" w:rsidDel="00000000" w:rsidP="00000000" w:rsidRDefault="00000000" w:rsidRPr="00000000" w14:paraId="000009F0">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9F1">
      <w:pPr>
        <w:spacing w:after="0" w:lineRule="auto"/>
        <w:ind w:left="0" w:firstLine="0"/>
        <w:rPr/>
      </w:pPr>
      <w:r w:rsidDel="00000000" w:rsidR="00000000" w:rsidRPr="00000000">
        <w:rPr>
          <w:rtl w:val="0"/>
        </w:rPr>
      </w:r>
    </w:p>
    <w:p w:rsidR="00000000" w:rsidDel="00000000" w:rsidP="00000000" w:rsidRDefault="00000000" w:rsidRPr="00000000" w14:paraId="000009F2">
      <w:pPr>
        <w:spacing w:after="0" w:lineRule="auto"/>
        <w:ind w:left="0" w:firstLine="0"/>
        <w:rPr/>
      </w:pPr>
      <w:r w:rsidDel="00000000" w:rsidR="00000000" w:rsidRPr="00000000">
        <w:rPr>
          <w:rtl w:val="0"/>
        </w:rPr>
        <w:t xml:space="preserve">NICK: I wanna do a, Detect Magic, cantrip.</w:t>
      </w:r>
    </w:p>
    <w:p w:rsidR="00000000" w:rsidDel="00000000" w:rsidP="00000000" w:rsidRDefault="00000000" w:rsidRPr="00000000" w14:paraId="000009F3">
      <w:pPr>
        <w:spacing w:after="0" w:lineRule="auto"/>
        <w:ind w:left="0" w:firstLine="0"/>
        <w:rPr/>
      </w:pPr>
      <w:r w:rsidDel="00000000" w:rsidR="00000000" w:rsidRPr="00000000">
        <w:rPr>
          <w:rtl w:val="0"/>
        </w:rPr>
      </w:r>
    </w:p>
    <w:p w:rsidR="00000000" w:rsidDel="00000000" w:rsidP="00000000" w:rsidRDefault="00000000" w:rsidRPr="00000000" w14:paraId="000009F4">
      <w:pPr>
        <w:spacing w:after="0" w:lineRule="auto"/>
        <w:ind w:left="0" w:firstLine="0"/>
        <w:rPr/>
      </w:pPr>
      <w:r w:rsidDel="00000000" w:rsidR="00000000" w:rsidRPr="00000000">
        <w:rPr>
          <w:rtl w:val="0"/>
        </w:rPr>
        <w:t xml:space="preserve">AUSTIN: Sure.</w:t>
      </w:r>
    </w:p>
    <w:p w:rsidR="00000000" w:rsidDel="00000000" w:rsidP="00000000" w:rsidRDefault="00000000" w:rsidRPr="00000000" w14:paraId="000009F5">
      <w:pPr>
        <w:spacing w:after="0" w:lineRule="auto"/>
        <w:ind w:left="0" w:firstLine="0"/>
        <w:rPr/>
      </w:pPr>
      <w:r w:rsidDel="00000000" w:rsidR="00000000" w:rsidRPr="00000000">
        <w:rPr>
          <w:rtl w:val="0"/>
        </w:rPr>
      </w:r>
    </w:p>
    <w:p w:rsidR="00000000" w:rsidDel="00000000" w:rsidP="00000000" w:rsidRDefault="00000000" w:rsidRPr="00000000" w14:paraId="000009F6">
      <w:pPr>
        <w:spacing w:after="0" w:lineRule="auto"/>
        <w:ind w:left="0" w:firstLine="0"/>
        <w:rPr/>
      </w:pPr>
      <w:r w:rsidDel="00000000" w:rsidR="00000000" w:rsidRPr="00000000">
        <w:rPr>
          <w:rtl w:val="0"/>
        </w:rPr>
        <w:t xml:space="preserve">NICK: Quickly.</w:t>
      </w:r>
    </w:p>
    <w:p w:rsidR="00000000" w:rsidDel="00000000" w:rsidP="00000000" w:rsidRDefault="00000000" w:rsidRPr="00000000" w14:paraId="000009F7">
      <w:pPr>
        <w:spacing w:after="0" w:lineRule="auto"/>
        <w:ind w:left="0" w:firstLine="0"/>
        <w:rPr/>
      </w:pPr>
      <w:r w:rsidDel="00000000" w:rsidR="00000000" w:rsidRPr="00000000">
        <w:rPr>
          <w:rtl w:val="0"/>
        </w:rPr>
      </w:r>
    </w:p>
    <w:p w:rsidR="00000000" w:rsidDel="00000000" w:rsidP="00000000" w:rsidRDefault="00000000" w:rsidRPr="00000000" w14:paraId="000009F8">
      <w:pPr>
        <w:spacing w:after="0" w:lineRule="auto"/>
        <w:ind w:left="0" w:firstLine="0"/>
        <w:rPr/>
      </w:pPr>
      <w:r w:rsidDel="00000000" w:rsidR="00000000" w:rsidRPr="00000000">
        <w:rPr>
          <w:rtl w:val="0"/>
        </w:rPr>
        <w:t xml:space="preserve">AUSTIN: The, do you just make cantrips or do you roll for them? I forget.</w:t>
      </w:r>
    </w:p>
    <w:p w:rsidR="00000000" w:rsidDel="00000000" w:rsidP="00000000" w:rsidRDefault="00000000" w:rsidRPr="00000000" w14:paraId="000009F9">
      <w:pPr>
        <w:spacing w:after="0" w:lineRule="auto"/>
        <w:ind w:left="0" w:firstLine="0"/>
        <w:rPr/>
      </w:pPr>
      <w:r w:rsidDel="00000000" w:rsidR="00000000" w:rsidRPr="00000000">
        <w:rPr>
          <w:rtl w:val="0"/>
        </w:rPr>
      </w:r>
    </w:p>
    <w:p w:rsidR="00000000" w:rsidDel="00000000" w:rsidP="00000000" w:rsidRDefault="00000000" w:rsidRPr="00000000" w14:paraId="000009FA">
      <w:pPr>
        <w:spacing w:after="0" w:lineRule="auto"/>
        <w:ind w:left="0" w:firstLine="0"/>
        <w:rPr/>
      </w:pPr>
      <w:r w:rsidDel="00000000" w:rsidR="00000000" w:rsidRPr="00000000">
        <w:rPr>
          <w:rtl w:val="0"/>
        </w:rPr>
        <w:t xml:space="preserve">NICK: Um.</w:t>
      </w:r>
    </w:p>
    <w:p w:rsidR="00000000" w:rsidDel="00000000" w:rsidP="00000000" w:rsidRDefault="00000000" w:rsidRPr="00000000" w14:paraId="000009FB">
      <w:pPr>
        <w:spacing w:after="0" w:lineRule="auto"/>
        <w:ind w:left="0" w:firstLine="0"/>
        <w:rPr/>
      </w:pPr>
      <w:r w:rsidDel="00000000" w:rsidR="00000000" w:rsidRPr="00000000">
        <w:rPr>
          <w:rtl w:val="0"/>
        </w:rPr>
      </w:r>
    </w:p>
    <w:p w:rsidR="00000000" w:rsidDel="00000000" w:rsidP="00000000" w:rsidRDefault="00000000" w:rsidRPr="00000000" w14:paraId="000009FC">
      <w:pPr>
        <w:spacing w:after="0" w:lineRule="auto"/>
        <w:ind w:left="0" w:firstLine="0"/>
        <w:rPr/>
      </w:pPr>
      <w:r w:rsidDel="00000000" w:rsidR="00000000" w:rsidRPr="00000000">
        <w:rPr>
          <w:rtl w:val="0"/>
        </w:rPr>
        <w:t xml:space="preserve">AUSTIN: You still roll for them, right?</w:t>
      </w:r>
    </w:p>
    <w:p w:rsidR="00000000" w:rsidDel="00000000" w:rsidP="00000000" w:rsidRDefault="00000000" w:rsidRPr="00000000" w14:paraId="000009FD">
      <w:pPr>
        <w:spacing w:after="0" w:lineRule="auto"/>
        <w:ind w:left="0" w:firstLine="0"/>
        <w:rPr/>
      </w:pPr>
      <w:r w:rsidDel="00000000" w:rsidR="00000000" w:rsidRPr="00000000">
        <w:rPr>
          <w:rtl w:val="0"/>
        </w:rPr>
      </w:r>
    </w:p>
    <w:p w:rsidR="00000000" w:rsidDel="00000000" w:rsidP="00000000" w:rsidRDefault="00000000" w:rsidRPr="00000000" w14:paraId="000009FE">
      <w:pPr>
        <w:spacing w:after="0" w:lineRule="auto"/>
        <w:ind w:left="0" w:firstLine="0"/>
        <w:rPr/>
      </w:pPr>
      <w:r w:rsidDel="00000000" w:rsidR="00000000" w:rsidRPr="00000000">
        <w:rPr>
          <w:rtl w:val="0"/>
        </w:rPr>
        <w:t xml:space="preserve">NICK: Yeah, no, I still roll for them, they just don’t count, I don’t have to prepare them.</w:t>
      </w:r>
    </w:p>
    <w:p w:rsidR="00000000" w:rsidDel="00000000" w:rsidP="00000000" w:rsidRDefault="00000000" w:rsidRPr="00000000" w14:paraId="000009FF">
      <w:pPr>
        <w:spacing w:after="0" w:lineRule="auto"/>
        <w:ind w:left="0" w:firstLine="0"/>
        <w:rPr/>
      </w:pPr>
      <w:r w:rsidDel="00000000" w:rsidR="00000000" w:rsidRPr="00000000">
        <w:rPr>
          <w:rtl w:val="0"/>
        </w:rPr>
      </w:r>
    </w:p>
    <w:p w:rsidR="00000000" w:rsidDel="00000000" w:rsidP="00000000" w:rsidRDefault="00000000" w:rsidRPr="00000000" w14:paraId="00000A00">
      <w:pPr>
        <w:spacing w:after="0" w:lineRule="auto"/>
        <w:ind w:left="0" w:firstLine="0"/>
        <w:rPr/>
      </w:pPr>
      <w:r w:rsidDel="00000000" w:rsidR="00000000" w:rsidRPr="00000000">
        <w:rPr>
          <w:rtl w:val="0"/>
        </w:rPr>
        <w:t xml:space="preserve">AUSTIN: [cross] Right, that’s - </w:t>
      </w:r>
    </w:p>
    <w:p w:rsidR="00000000" w:rsidDel="00000000" w:rsidP="00000000" w:rsidRDefault="00000000" w:rsidRPr="00000000" w14:paraId="00000A01">
      <w:pPr>
        <w:spacing w:after="0" w:lineRule="auto"/>
        <w:ind w:left="0" w:firstLine="0"/>
        <w:rPr/>
      </w:pPr>
      <w:r w:rsidDel="00000000" w:rsidR="00000000" w:rsidRPr="00000000">
        <w:rPr>
          <w:rtl w:val="0"/>
        </w:rPr>
      </w:r>
    </w:p>
    <w:p w:rsidR="00000000" w:rsidDel="00000000" w:rsidP="00000000" w:rsidRDefault="00000000" w:rsidRPr="00000000" w14:paraId="00000A02">
      <w:pPr>
        <w:spacing w:after="0" w:lineRule="auto"/>
        <w:ind w:left="0" w:firstLine="0"/>
        <w:rPr/>
      </w:pPr>
      <w:r w:rsidDel="00000000" w:rsidR="00000000" w:rsidRPr="00000000">
        <w:rPr>
          <w:rtl w:val="0"/>
        </w:rPr>
        <w:t xml:space="preserve">NICK: [cross] Like they’re auto-prepared.</w:t>
      </w:r>
    </w:p>
    <w:p w:rsidR="00000000" w:rsidDel="00000000" w:rsidP="00000000" w:rsidRDefault="00000000" w:rsidRPr="00000000" w14:paraId="00000A03">
      <w:pPr>
        <w:spacing w:after="0" w:lineRule="auto"/>
        <w:ind w:left="0" w:firstLine="0"/>
        <w:rPr/>
      </w:pPr>
      <w:r w:rsidDel="00000000" w:rsidR="00000000" w:rsidRPr="00000000">
        <w:rPr>
          <w:rtl w:val="0"/>
        </w:rPr>
      </w:r>
    </w:p>
    <w:p w:rsidR="00000000" w:rsidDel="00000000" w:rsidP="00000000" w:rsidRDefault="00000000" w:rsidRPr="00000000" w14:paraId="00000A04">
      <w:pPr>
        <w:spacing w:after="0" w:lineRule="auto"/>
        <w:ind w:left="0" w:firstLine="0"/>
        <w:rPr/>
      </w:pPr>
      <w:r w:rsidDel="00000000" w:rsidR="00000000" w:rsidRPr="00000000">
        <w:rPr>
          <w:rtl w:val="0"/>
        </w:rPr>
        <w:t xml:space="preserve">AUSTIN: Autoprepared, right right right.</w:t>
      </w:r>
    </w:p>
    <w:p w:rsidR="00000000" w:rsidDel="00000000" w:rsidP="00000000" w:rsidRDefault="00000000" w:rsidRPr="00000000" w14:paraId="00000A05">
      <w:pPr>
        <w:spacing w:after="0" w:lineRule="auto"/>
        <w:ind w:left="0" w:firstLine="0"/>
        <w:rPr/>
      </w:pPr>
      <w:r w:rsidDel="00000000" w:rsidR="00000000" w:rsidRPr="00000000">
        <w:rPr>
          <w:rtl w:val="0"/>
        </w:rPr>
      </w:r>
    </w:p>
    <w:p w:rsidR="00000000" w:rsidDel="00000000" w:rsidP="00000000" w:rsidRDefault="00000000" w:rsidRPr="00000000" w14:paraId="00000A06">
      <w:pPr>
        <w:spacing w:after="0" w:lineRule="auto"/>
        <w:ind w:left="0" w:firstLine="0"/>
        <w:rPr/>
      </w:pPr>
      <w:r w:rsidDel="00000000" w:rsidR="00000000" w:rsidRPr="00000000">
        <w:rPr>
          <w:rtl w:val="0"/>
        </w:rPr>
        <w:t xml:space="preserve">NICK: I don’t lose them. Um, alright.</w:t>
      </w:r>
    </w:p>
    <w:p w:rsidR="00000000" w:rsidDel="00000000" w:rsidP="00000000" w:rsidRDefault="00000000" w:rsidRPr="00000000" w14:paraId="00000A07">
      <w:pPr>
        <w:spacing w:after="0" w:lineRule="auto"/>
        <w:ind w:left="0" w:firstLine="0"/>
        <w:rPr/>
      </w:pPr>
      <w:r w:rsidDel="00000000" w:rsidR="00000000" w:rsidRPr="00000000">
        <w:rPr>
          <w:rtl w:val="0"/>
        </w:rPr>
      </w:r>
    </w:p>
    <w:p w:rsidR="00000000" w:rsidDel="00000000" w:rsidP="00000000" w:rsidRDefault="00000000" w:rsidRPr="00000000" w14:paraId="00000A08">
      <w:pPr>
        <w:spacing w:after="0" w:lineRule="auto"/>
        <w:ind w:left="0" w:firstLine="0"/>
        <w:rPr/>
      </w:pPr>
      <w:r w:rsidDel="00000000" w:rsidR="00000000" w:rsidRPr="00000000">
        <w:rPr>
          <w:rtl w:val="0"/>
        </w:rPr>
        <w:t xml:space="preserve">AUSTIN: Yeah, go ahead and make that spell. And I’m gonna say that you can have just cast, successfully cast, the hidden… thing. Or not the hidden thing, the servant, the invisible servant is fine.</w:t>
      </w:r>
    </w:p>
    <w:p w:rsidR="00000000" w:rsidDel="00000000" w:rsidP="00000000" w:rsidRDefault="00000000" w:rsidRPr="00000000" w14:paraId="00000A09">
      <w:pPr>
        <w:spacing w:after="0" w:lineRule="auto"/>
        <w:ind w:left="0" w:firstLine="0"/>
        <w:rPr/>
      </w:pPr>
      <w:r w:rsidDel="00000000" w:rsidR="00000000" w:rsidRPr="00000000">
        <w:rPr>
          <w:rtl w:val="0"/>
        </w:rPr>
      </w:r>
    </w:p>
    <w:p w:rsidR="00000000" w:rsidDel="00000000" w:rsidP="00000000" w:rsidRDefault="00000000" w:rsidRPr="00000000" w14:paraId="00000A0A">
      <w:pPr>
        <w:spacing w:after="0" w:lineRule="auto"/>
        <w:ind w:left="0" w:firstLine="0"/>
        <w:rPr/>
      </w:pPr>
      <w:r w:rsidDel="00000000" w:rsidR="00000000" w:rsidRPr="00000000">
        <w:rPr>
          <w:rtl w:val="0"/>
        </w:rPr>
        <w:t xml:space="preserve">NICK: Oh, yeah.</w:t>
      </w:r>
    </w:p>
    <w:p w:rsidR="00000000" w:rsidDel="00000000" w:rsidP="00000000" w:rsidRDefault="00000000" w:rsidRPr="00000000" w14:paraId="00000A0B">
      <w:pPr>
        <w:spacing w:after="0" w:lineRule="auto"/>
        <w:ind w:left="0" w:firstLine="0"/>
        <w:rPr/>
      </w:pPr>
      <w:r w:rsidDel="00000000" w:rsidR="00000000" w:rsidRPr="00000000">
        <w:rPr>
          <w:rtl w:val="0"/>
        </w:rPr>
      </w:r>
    </w:p>
    <w:p w:rsidR="00000000" w:rsidDel="00000000" w:rsidP="00000000" w:rsidRDefault="00000000" w:rsidRPr="00000000" w14:paraId="00000A0C">
      <w:pPr>
        <w:spacing w:after="0" w:lineRule="auto"/>
        <w:ind w:left="0" w:firstLine="0"/>
        <w:rPr/>
      </w:pPr>
      <w:r w:rsidDel="00000000" w:rsidR="00000000" w:rsidRPr="00000000">
        <w:rPr>
          <w:rtl w:val="0"/>
        </w:rPr>
        <w:t xml:space="preserve">AUSTIN: But go ahead and cast, go ahead and cast the… Detect Magic. </w:t>
      </w:r>
    </w:p>
    <w:p w:rsidR="00000000" w:rsidDel="00000000" w:rsidP="00000000" w:rsidRDefault="00000000" w:rsidRPr="00000000" w14:paraId="00000A0D">
      <w:pPr>
        <w:spacing w:after="0" w:lineRule="auto"/>
        <w:ind w:left="0" w:firstLine="0"/>
        <w:rPr/>
      </w:pPr>
      <w:r w:rsidDel="00000000" w:rsidR="00000000" w:rsidRPr="00000000">
        <w:rPr>
          <w:rtl w:val="0"/>
        </w:rPr>
      </w:r>
    </w:p>
    <w:p w:rsidR="00000000" w:rsidDel="00000000" w:rsidP="00000000" w:rsidRDefault="00000000" w:rsidRPr="00000000" w14:paraId="00000A0E">
      <w:pPr>
        <w:spacing w:after="0" w:lineRule="auto"/>
        <w:ind w:left="0" w:firstLine="0"/>
        <w:rPr>
          <w:b w:val="1"/>
        </w:rPr>
      </w:pPr>
      <w:r w:rsidDel="00000000" w:rsidR="00000000" w:rsidRPr="00000000">
        <w:rPr>
          <w:b w:val="1"/>
          <w:rtl w:val="0"/>
        </w:rPr>
        <w:t xml:space="preserve">[#01:10:03#]</w:t>
      </w:r>
    </w:p>
    <w:p w:rsidR="00000000" w:rsidDel="00000000" w:rsidP="00000000" w:rsidRDefault="00000000" w:rsidRPr="00000000" w14:paraId="00000A0F">
      <w:pPr>
        <w:spacing w:after="0" w:lineRule="auto"/>
        <w:ind w:left="0" w:firstLine="0"/>
        <w:rPr/>
      </w:pPr>
      <w:r w:rsidDel="00000000" w:rsidR="00000000" w:rsidRPr="00000000">
        <w:rPr>
          <w:rtl w:val="0"/>
        </w:rPr>
      </w:r>
    </w:p>
    <w:p w:rsidR="00000000" w:rsidDel="00000000" w:rsidP="00000000" w:rsidRDefault="00000000" w:rsidRPr="00000000" w14:paraId="00000A10">
      <w:pPr>
        <w:spacing w:after="0" w:lineRule="auto"/>
        <w:ind w:left="0" w:firstLine="0"/>
        <w:rPr/>
      </w:pPr>
      <w:r w:rsidDel="00000000" w:rsidR="00000000" w:rsidRPr="00000000">
        <w:rPr>
          <w:rtl w:val="0"/>
        </w:rPr>
        <w:t xml:space="preserve">NICK: [worried] Ooh, uh. 8? Is what I rolled…</w:t>
      </w:r>
    </w:p>
    <w:p w:rsidR="00000000" w:rsidDel="00000000" w:rsidP="00000000" w:rsidRDefault="00000000" w:rsidRPr="00000000" w14:paraId="00000A11">
      <w:pPr>
        <w:spacing w:after="0" w:lineRule="auto"/>
        <w:ind w:left="0" w:firstLine="0"/>
        <w:rPr/>
      </w:pPr>
      <w:r w:rsidDel="00000000" w:rsidR="00000000" w:rsidRPr="00000000">
        <w:rPr>
          <w:rtl w:val="0"/>
        </w:rPr>
      </w:r>
    </w:p>
    <w:p w:rsidR="00000000" w:rsidDel="00000000" w:rsidP="00000000" w:rsidRDefault="00000000" w:rsidRPr="00000000" w14:paraId="00000A12">
      <w:pPr>
        <w:spacing w:after="0" w:lineRule="auto"/>
        <w:ind w:left="0" w:firstLine="0"/>
        <w:rPr/>
      </w:pPr>
      <w:r w:rsidDel="00000000" w:rsidR="00000000" w:rsidRPr="00000000">
        <w:rPr>
          <w:rtl w:val="0"/>
        </w:rPr>
        <w:t xml:space="preserve">AUSTIN: Mm-hm. So, on an 8, you cast the spell, but choose one. You either draw unwelcome </w:t>
      </w:r>
    </w:p>
    <w:p w:rsidR="00000000" w:rsidDel="00000000" w:rsidP="00000000" w:rsidRDefault="00000000" w:rsidRPr="00000000" w14:paraId="00000A13">
      <w:pPr>
        <w:spacing w:after="0" w:lineRule="auto"/>
        <w:ind w:left="0" w:firstLine="0"/>
        <w:rPr/>
      </w:pPr>
      <w:r w:rsidDel="00000000" w:rsidR="00000000" w:rsidRPr="00000000">
        <w:rPr>
          <w:rtl w:val="0"/>
        </w:rPr>
        <w:t xml:space="preserve">attention, or put yourself in a spot, I’ll tell you how, the spell disturbs the fabric of reality, you take 1 on, -1 ongoing to cast a spell until the next time you prepare spells, so it’s like a negative to all of your spellcasting. Or you forget the spell after you’ve cast it, you can’t cast it again until you prepare your spells.</w:t>
      </w:r>
    </w:p>
    <w:p w:rsidR="00000000" w:rsidDel="00000000" w:rsidP="00000000" w:rsidRDefault="00000000" w:rsidRPr="00000000" w14:paraId="00000A14">
      <w:pPr>
        <w:spacing w:after="0" w:lineRule="auto"/>
        <w:ind w:left="0" w:firstLine="0"/>
        <w:rPr/>
      </w:pPr>
      <w:r w:rsidDel="00000000" w:rsidR="00000000" w:rsidRPr="00000000">
        <w:rPr>
          <w:rtl w:val="0"/>
        </w:rPr>
      </w:r>
    </w:p>
    <w:p w:rsidR="00000000" w:rsidDel="00000000" w:rsidP="00000000" w:rsidRDefault="00000000" w:rsidRPr="00000000" w14:paraId="00000A15">
      <w:pPr>
        <w:spacing w:after="0" w:lineRule="auto"/>
        <w:ind w:left="0" w:firstLine="0"/>
        <w:rPr/>
      </w:pPr>
      <w:r w:rsidDel="00000000" w:rsidR="00000000" w:rsidRPr="00000000">
        <w:rPr>
          <w:rtl w:val="0"/>
        </w:rPr>
        <w:t xml:space="preserve">KEITH: Any cantrip, or just the, the Detect Magic cantrip?</w:t>
      </w:r>
    </w:p>
    <w:p w:rsidR="00000000" w:rsidDel="00000000" w:rsidP="00000000" w:rsidRDefault="00000000" w:rsidRPr="00000000" w14:paraId="00000A16">
      <w:pPr>
        <w:spacing w:after="0" w:lineRule="auto"/>
        <w:ind w:left="0" w:firstLine="0"/>
        <w:rPr/>
      </w:pPr>
      <w:r w:rsidDel="00000000" w:rsidR="00000000" w:rsidRPr="00000000">
        <w:rPr>
          <w:rtl w:val="0"/>
        </w:rPr>
      </w:r>
    </w:p>
    <w:p w:rsidR="00000000" w:rsidDel="00000000" w:rsidP="00000000" w:rsidRDefault="00000000" w:rsidRPr="00000000" w14:paraId="00000A17">
      <w:pPr>
        <w:spacing w:after="0" w:lineRule="auto"/>
        <w:ind w:left="0" w:firstLine="0"/>
        <w:rPr/>
      </w:pPr>
      <w:r w:rsidDel="00000000" w:rsidR="00000000" w:rsidRPr="00000000">
        <w:rPr>
          <w:rtl w:val="0"/>
        </w:rPr>
        <w:t xml:space="preserve">AUSTIN: Just the, this one cantrip.</w:t>
      </w:r>
    </w:p>
    <w:p w:rsidR="00000000" w:rsidDel="00000000" w:rsidP="00000000" w:rsidRDefault="00000000" w:rsidRPr="00000000" w14:paraId="00000A18">
      <w:pPr>
        <w:spacing w:after="0" w:lineRule="auto"/>
        <w:ind w:left="0" w:firstLine="0"/>
        <w:rPr/>
      </w:pPr>
      <w:r w:rsidDel="00000000" w:rsidR="00000000" w:rsidRPr="00000000">
        <w:rPr>
          <w:rtl w:val="0"/>
        </w:rPr>
      </w:r>
    </w:p>
    <w:p w:rsidR="00000000" w:rsidDel="00000000" w:rsidP="00000000" w:rsidRDefault="00000000" w:rsidRPr="00000000" w14:paraId="00000A19">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A1A">
      <w:pPr>
        <w:spacing w:after="0" w:lineRule="auto"/>
        <w:ind w:left="0" w:firstLine="0"/>
        <w:rPr/>
      </w:pPr>
      <w:r w:rsidDel="00000000" w:rsidR="00000000" w:rsidRPr="00000000">
        <w:rPr>
          <w:rtl w:val="0"/>
        </w:rPr>
      </w:r>
    </w:p>
    <w:p w:rsidR="00000000" w:rsidDel="00000000" w:rsidP="00000000" w:rsidRDefault="00000000" w:rsidRPr="00000000" w14:paraId="00000A1B">
      <w:pPr>
        <w:spacing w:after="0" w:lineRule="auto"/>
        <w:ind w:left="0" w:firstLine="0"/>
        <w:rPr/>
      </w:pPr>
      <w:r w:rsidDel="00000000" w:rsidR="00000000" w:rsidRPr="00000000">
        <w:rPr>
          <w:rtl w:val="0"/>
        </w:rPr>
        <w:t xml:space="preserve">NICK: Yeah.</w:t>
      </w:r>
    </w:p>
    <w:p w:rsidR="00000000" w:rsidDel="00000000" w:rsidP="00000000" w:rsidRDefault="00000000" w:rsidRPr="00000000" w14:paraId="00000A1C">
      <w:pPr>
        <w:spacing w:after="0" w:lineRule="auto"/>
        <w:ind w:left="0" w:firstLine="0"/>
        <w:rPr/>
      </w:pPr>
      <w:r w:rsidDel="00000000" w:rsidR="00000000" w:rsidRPr="00000000">
        <w:rPr>
          <w:rtl w:val="0"/>
        </w:rPr>
      </w:r>
    </w:p>
    <w:p w:rsidR="00000000" w:rsidDel="00000000" w:rsidP="00000000" w:rsidRDefault="00000000" w:rsidRPr="00000000" w14:paraId="00000A1D">
      <w:pPr>
        <w:spacing w:after="0" w:lineRule="auto"/>
        <w:ind w:left="0" w:firstLine="0"/>
        <w:rPr/>
      </w:pPr>
      <w:r w:rsidDel="00000000" w:rsidR="00000000" w:rsidRPr="00000000">
        <w:rPr>
          <w:rtl w:val="0"/>
        </w:rPr>
        <w:t xml:space="preserve">AUSTIN: For that one! The -1 ongoing is all spells. So you can either, like, I forget this one spell, </w:t>
      </w:r>
      <w:r w:rsidDel="00000000" w:rsidR="00000000" w:rsidRPr="00000000">
        <w:rPr>
          <w:i w:val="1"/>
          <w:rtl w:val="0"/>
        </w:rPr>
        <w:t xml:space="preserve">or,</w:t>
      </w:r>
      <w:r w:rsidDel="00000000" w:rsidR="00000000" w:rsidRPr="00000000">
        <w:rPr>
          <w:rtl w:val="0"/>
        </w:rPr>
        <w:t xml:space="preserve"> I take -1</w:t>
      </w:r>
    </w:p>
    <w:p w:rsidR="00000000" w:rsidDel="00000000" w:rsidP="00000000" w:rsidRDefault="00000000" w:rsidRPr="00000000" w14:paraId="00000A1E">
      <w:pPr>
        <w:spacing w:after="0" w:lineRule="auto"/>
        <w:ind w:left="0" w:firstLine="0"/>
        <w:rPr/>
      </w:pPr>
      <w:r w:rsidDel="00000000" w:rsidR="00000000" w:rsidRPr="00000000">
        <w:rPr>
          <w:rtl w:val="0"/>
        </w:rPr>
      </w:r>
    </w:p>
    <w:p w:rsidR="00000000" w:rsidDel="00000000" w:rsidP="00000000" w:rsidRDefault="00000000" w:rsidRPr="00000000" w14:paraId="00000A1F">
      <w:pPr>
        <w:spacing w:after="0" w:lineRule="auto"/>
        <w:ind w:left="0" w:firstLine="0"/>
        <w:rPr/>
      </w:pPr>
      <w:r w:rsidDel="00000000" w:rsidR="00000000" w:rsidRPr="00000000">
        <w:rPr>
          <w:rtl w:val="0"/>
        </w:rPr>
        <w:t xml:space="preserve">NICK: Right.</w:t>
      </w:r>
    </w:p>
    <w:p w:rsidR="00000000" w:rsidDel="00000000" w:rsidP="00000000" w:rsidRDefault="00000000" w:rsidRPr="00000000" w14:paraId="00000A20">
      <w:pPr>
        <w:spacing w:after="0" w:lineRule="auto"/>
        <w:ind w:left="0" w:firstLine="0"/>
        <w:rPr/>
      </w:pPr>
      <w:r w:rsidDel="00000000" w:rsidR="00000000" w:rsidRPr="00000000">
        <w:rPr>
          <w:rtl w:val="0"/>
        </w:rPr>
      </w:r>
    </w:p>
    <w:p w:rsidR="00000000" w:rsidDel="00000000" w:rsidP="00000000" w:rsidRDefault="00000000" w:rsidRPr="00000000" w14:paraId="00000A21">
      <w:pPr>
        <w:spacing w:after="0" w:lineRule="auto"/>
        <w:ind w:left="0" w:firstLine="0"/>
        <w:rPr/>
      </w:pPr>
      <w:r w:rsidDel="00000000" w:rsidR="00000000" w:rsidRPr="00000000">
        <w:rPr>
          <w:rtl w:val="0"/>
        </w:rPr>
        <w:t xml:space="preserve">AUSTIN: on all future spells, until I prepare again.</w:t>
      </w:r>
    </w:p>
    <w:p w:rsidR="00000000" w:rsidDel="00000000" w:rsidP="00000000" w:rsidRDefault="00000000" w:rsidRPr="00000000" w14:paraId="00000A22">
      <w:pPr>
        <w:spacing w:after="0" w:lineRule="auto"/>
        <w:ind w:left="0" w:firstLine="0"/>
        <w:rPr/>
      </w:pPr>
      <w:r w:rsidDel="00000000" w:rsidR="00000000" w:rsidRPr="00000000">
        <w:rPr>
          <w:rtl w:val="0"/>
        </w:rPr>
      </w:r>
    </w:p>
    <w:p w:rsidR="00000000" w:rsidDel="00000000" w:rsidP="00000000" w:rsidRDefault="00000000" w:rsidRPr="00000000" w14:paraId="00000A23">
      <w:pPr>
        <w:spacing w:after="0" w:lineRule="auto"/>
        <w:ind w:left="0" w:firstLine="0"/>
        <w:rPr/>
      </w:pPr>
      <w:r w:rsidDel="00000000" w:rsidR="00000000" w:rsidRPr="00000000">
        <w:rPr>
          <w:rtl w:val="0"/>
        </w:rPr>
        <w:t xml:space="preserve">NICK: Um. [sighs] I’m gonna choose the first one. [laughs]</w:t>
      </w:r>
    </w:p>
    <w:p w:rsidR="00000000" w:rsidDel="00000000" w:rsidP="00000000" w:rsidRDefault="00000000" w:rsidRPr="00000000" w14:paraId="00000A24">
      <w:pPr>
        <w:spacing w:after="0" w:lineRule="auto"/>
        <w:ind w:left="0" w:firstLine="0"/>
        <w:rPr/>
      </w:pPr>
      <w:r w:rsidDel="00000000" w:rsidR="00000000" w:rsidRPr="00000000">
        <w:rPr>
          <w:rtl w:val="0"/>
        </w:rPr>
      </w:r>
    </w:p>
    <w:p w:rsidR="00000000" w:rsidDel="00000000" w:rsidP="00000000" w:rsidRDefault="00000000" w:rsidRPr="00000000" w14:paraId="00000A25">
      <w:pPr>
        <w:spacing w:after="0" w:lineRule="auto"/>
        <w:ind w:left="0" w:firstLine="0"/>
        <w:rPr/>
      </w:pPr>
      <w:r w:rsidDel="00000000" w:rsidR="00000000" w:rsidRPr="00000000">
        <w:rPr>
          <w:rtl w:val="0"/>
        </w:rPr>
        <w:t xml:space="preserve">AUSTIN: [doubtfully] Okay… So, you notice that there is magic in, on the paintings? The </w:t>
      </w:r>
    </w:p>
    <w:p w:rsidR="00000000" w:rsidDel="00000000" w:rsidP="00000000" w:rsidRDefault="00000000" w:rsidRPr="00000000" w14:paraId="00000A26">
      <w:pPr>
        <w:spacing w:after="0" w:lineRule="auto"/>
        <w:ind w:left="0" w:firstLine="0"/>
        <w:rPr/>
      </w:pPr>
      <w:r w:rsidDel="00000000" w:rsidR="00000000" w:rsidRPr="00000000">
        <w:rPr>
          <w:rtl w:val="0"/>
        </w:rPr>
        <w:t xml:space="preserve">paintings are magical.</w:t>
      </w:r>
    </w:p>
    <w:p w:rsidR="00000000" w:rsidDel="00000000" w:rsidP="00000000" w:rsidRDefault="00000000" w:rsidRPr="00000000" w14:paraId="00000A27">
      <w:pPr>
        <w:spacing w:after="0" w:lineRule="auto"/>
        <w:ind w:left="0" w:firstLine="0"/>
        <w:rPr/>
      </w:pPr>
      <w:r w:rsidDel="00000000" w:rsidR="00000000" w:rsidRPr="00000000">
        <w:rPr>
          <w:rtl w:val="0"/>
        </w:rPr>
      </w:r>
    </w:p>
    <w:p w:rsidR="00000000" w:rsidDel="00000000" w:rsidP="00000000" w:rsidRDefault="00000000" w:rsidRPr="00000000" w14:paraId="00000A28">
      <w:pPr>
        <w:spacing w:after="0" w:lineRule="auto"/>
        <w:ind w:left="0" w:firstLine="0"/>
        <w:rPr/>
      </w:pPr>
      <w:r w:rsidDel="00000000" w:rsidR="00000000" w:rsidRPr="00000000">
        <w:rPr>
          <w:rtl w:val="0"/>
        </w:rPr>
        <w:t xml:space="preserve">NICK: Okay.</w:t>
      </w:r>
    </w:p>
    <w:p w:rsidR="00000000" w:rsidDel="00000000" w:rsidP="00000000" w:rsidRDefault="00000000" w:rsidRPr="00000000" w14:paraId="00000A29">
      <w:pPr>
        <w:spacing w:after="0" w:lineRule="auto"/>
        <w:ind w:left="0" w:firstLine="0"/>
        <w:rPr/>
      </w:pPr>
      <w:r w:rsidDel="00000000" w:rsidR="00000000" w:rsidRPr="00000000">
        <w:rPr>
          <w:rtl w:val="0"/>
        </w:rPr>
      </w:r>
    </w:p>
    <w:p w:rsidR="00000000" w:rsidDel="00000000" w:rsidP="00000000" w:rsidRDefault="00000000" w:rsidRPr="00000000" w14:paraId="00000A2A">
      <w:pPr>
        <w:spacing w:after="0" w:lineRule="auto"/>
        <w:ind w:left="0" w:firstLine="0"/>
        <w:rPr/>
      </w:pPr>
      <w:r w:rsidDel="00000000" w:rsidR="00000000" w:rsidRPr="00000000">
        <w:rPr>
          <w:rtl w:val="0"/>
        </w:rPr>
        <w:t xml:space="preserve">AUSTIN: At first you’re not sure what it is, and then you notice it’s the inks, the inks - not the inks. </w:t>
      </w:r>
    </w:p>
    <w:p w:rsidR="00000000" w:rsidDel="00000000" w:rsidP="00000000" w:rsidRDefault="00000000" w:rsidRPr="00000000" w14:paraId="00000A2B">
      <w:pPr>
        <w:spacing w:after="0" w:lineRule="auto"/>
        <w:ind w:left="0" w:firstLine="0"/>
        <w:rPr/>
      </w:pPr>
      <w:r w:rsidDel="00000000" w:rsidR="00000000" w:rsidRPr="00000000">
        <w:rPr>
          <w:rtl w:val="0"/>
        </w:rPr>
        <w:t xml:space="preserve">The um. Paints themselves.</w:t>
      </w:r>
    </w:p>
    <w:p w:rsidR="00000000" w:rsidDel="00000000" w:rsidP="00000000" w:rsidRDefault="00000000" w:rsidRPr="00000000" w14:paraId="00000A2C">
      <w:pPr>
        <w:spacing w:after="0" w:lineRule="auto"/>
        <w:ind w:left="0" w:firstLine="0"/>
        <w:rPr/>
      </w:pPr>
      <w:r w:rsidDel="00000000" w:rsidR="00000000" w:rsidRPr="00000000">
        <w:rPr>
          <w:rtl w:val="0"/>
        </w:rPr>
      </w:r>
    </w:p>
    <w:p w:rsidR="00000000" w:rsidDel="00000000" w:rsidP="00000000" w:rsidRDefault="00000000" w:rsidRPr="00000000" w14:paraId="00000A2D">
      <w:pPr>
        <w:spacing w:after="0" w:lineRule="auto"/>
        <w:ind w:left="0" w:firstLine="0"/>
        <w:rPr/>
      </w:pPr>
      <w:r w:rsidDel="00000000" w:rsidR="00000000" w:rsidRPr="00000000">
        <w:rPr>
          <w:rtl w:val="0"/>
        </w:rPr>
        <w:t xml:space="preserve">NICK: The paints. Yeah.</w:t>
      </w:r>
    </w:p>
    <w:p w:rsidR="00000000" w:rsidDel="00000000" w:rsidP="00000000" w:rsidRDefault="00000000" w:rsidRPr="00000000" w14:paraId="00000A2E">
      <w:pPr>
        <w:spacing w:after="0" w:lineRule="auto"/>
        <w:ind w:left="0" w:firstLine="0"/>
        <w:rPr/>
      </w:pPr>
      <w:r w:rsidDel="00000000" w:rsidR="00000000" w:rsidRPr="00000000">
        <w:rPr>
          <w:rtl w:val="0"/>
        </w:rPr>
      </w:r>
    </w:p>
    <w:p w:rsidR="00000000" w:rsidDel="00000000" w:rsidP="00000000" w:rsidRDefault="00000000" w:rsidRPr="00000000" w14:paraId="00000A2F">
      <w:pPr>
        <w:spacing w:after="0" w:lineRule="auto"/>
        <w:ind w:left="0" w:firstLine="0"/>
        <w:rPr/>
      </w:pPr>
      <w:r w:rsidDel="00000000" w:rsidR="00000000" w:rsidRPr="00000000">
        <w:rPr>
          <w:rtl w:val="0"/>
        </w:rPr>
        <w:t xml:space="preserve">AUSTIN: Yeah. They’re left out, but they’re still wet. Like the paints on the palette that are near </w:t>
      </w:r>
    </w:p>
    <w:p w:rsidR="00000000" w:rsidDel="00000000" w:rsidP="00000000" w:rsidRDefault="00000000" w:rsidRPr="00000000" w14:paraId="00000A30">
      <w:pPr>
        <w:spacing w:after="0" w:lineRule="auto"/>
        <w:ind w:left="0" w:firstLine="0"/>
        <w:rPr/>
      </w:pPr>
      <w:r w:rsidDel="00000000" w:rsidR="00000000" w:rsidRPr="00000000">
        <w:rPr>
          <w:rtl w:val="0"/>
        </w:rPr>
        <w:t xml:space="preserve">his, or near the painted area, are still… just, they’re like nice, wet, like fresh, even though</w:t>
      </w:r>
    </w:p>
    <w:p w:rsidR="00000000" w:rsidDel="00000000" w:rsidP="00000000" w:rsidRDefault="00000000" w:rsidRPr="00000000" w14:paraId="00000A31">
      <w:pPr>
        <w:spacing w:after="0" w:lineRule="auto"/>
        <w:ind w:left="0" w:firstLine="0"/>
        <w:rPr/>
      </w:pPr>
      <w:r w:rsidDel="00000000" w:rsidR="00000000" w:rsidRPr="00000000">
        <w:rPr>
          <w:rtl w:val="0"/>
        </w:rPr>
      </w:r>
    </w:p>
    <w:p w:rsidR="00000000" w:rsidDel="00000000" w:rsidP="00000000" w:rsidRDefault="00000000" w:rsidRPr="00000000" w14:paraId="00000A32">
      <w:pPr>
        <w:spacing w:after="0" w:lineRule="auto"/>
        <w:ind w:left="0" w:firstLine="0"/>
        <w:rPr/>
      </w:pPr>
      <w:r w:rsidDel="00000000" w:rsidR="00000000" w:rsidRPr="00000000">
        <w:rPr>
          <w:rtl w:val="0"/>
        </w:rPr>
        <w:t xml:space="preserve">NICK: Mmhm.</w:t>
      </w:r>
    </w:p>
    <w:p w:rsidR="00000000" w:rsidDel="00000000" w:rsidP="00000000" w:rsidRDefault="00000000" w:rsidRPr="00000000" w14:paraId="00000A33">
      <w:pPr>
        <w:spacing w:after="0" w:lineRule="auto"/>
        <w:ind w:left="0" w:firstLine="0"/>
        <w:rPr/>
      </w:pPr>
      <w:r w:rsidDel="00000000" w:rsidR="00000000" w:rsidRPr="00000000">
        <w:rPr>
          <w:rtl w:val="0"/>
        </w:rPr>
      </w:r>
    </w:p>
    <w:p w:rsidR="00000000" w:rsidDel="00000000" w:rsidP="00000000" w:rsidRDefault="00000000" w:rsidRPr="00000000" w14:paraId="00000A34">
      <w:pPr>
        <w:spacing w:after="0" w:lineRule="auto"/>
        <w:ind w:left="0" w:firstLine="0"/>
        <w:rPr/>
      </w:pPr>
      <w:r w:rsidDel="00000000" w:rsidR="00000000" w:rsidRPr="00000000">
        <w:rPr>
          <w:rtl w:val="0"/>
        </w:rPr>
        <w:t xml:space="preserve">AUSTIN: it feels like no one has been here for weeks. The… the key? In, or the keys, in… Lem’s pocket, are magical? And… that set of footsteps coming down the pathway is magical.</w:t>
      </w:r>
    </w:p>
    <w:p w:rsidR="00000000" w:rsidDel="00000000" w:rsidP="00000000" w:rsidRDefault="00000000" w:rsidRPr="00000000" w14:paraId="00000A35">
      <w:pPr>
        <w:spacing w:after="0" w:lineRule="auto"/>
        <w:ind w:left="0" w:firstLine="0"/>
        <w:rPr/>
      </w:pPr>
      <w:r w:rsidDel="00000000" w:rsidR="00000000" w:rsidRPr="00000000">
        <w:rPr>
          <w:rtl w:val="0"/>
        </w:rPr>
      </w:r>
    </w:p>
    <w:p w:rsidR="00000000" w:rsidDel="00000000" w:rsidP="00000000" w:rsidRDefault="00000000" w:rsidRPr="00000000" w14:paraId="00000A36">
      <w:pPr>
        <w:spacing w:after="0" w:lineRule="auto"/>
        <w:ind w:left="0" w:firstLine="0"/>
        <w:rPr/>
      </w:pPr>
      <w:r w:rsidDel="00000000" w:rsidR="00000000" w:rsidRPr="00000000">
        <w:rPr>
          <w:rtl w:val="0"/>
        </w:rPr>
        <w:t xml:space="preserve">NICK: What. [ALI laughs]</w:t>
      </w:r>
    </w:p>
    <w:p w:rsidR="00000000" w:rsidDel="00000000" w:rsidP="00000000" w:rsidRDefault="00000000" w:rsidRPr="00000000" w14:paraId="00000A37">
      <w:pPr>
        <w:spacing w:after="0" w:lineRule="auto"/>
        <w:ind w:left="0" w:firstLine="0"/>
        <w:rPr/>
      </w:pPr>
      <w:r w:rsidDel="00000000" w:rsidR="00000000" w:rsidRPr="00000000">
        <w:rPr>
          <w:rtl w:val="0"/>
        </w:rPr>
      </w:r>
    </w:p>
    <w:p w:rsidR="00000000" w:rsidDel="00000000" w:rsidP="00000000" w:rsidRDefault="00000000" w:rsidRPr="00000000" w14:paraId="00000A38">
      <w:pPr>
        <w:spacing w:after="0" w:lineRule="auto"/>
        <w:ind w:left="0" w:firstLine="0"/>
        <w:rPr/>
      </w:pPr>
      <w:r w:rsidDel="00000000" w:rsidR="00000000" w:rsidRPr="00000000">
        <w:rPr>
          <w:rtl w:val="0"/>
        </w:rPr>
        <w:t xml:space="preserve">AUSTIN: What do you do?</w:t>
      </w:r>
    </w:p>
    <w:p w:rsidR="00000000" w:rsidDel="00000000" w:rsidP="00000000" w:rsidRDefault="00000000" w:rsidRPr="00000000" w14:paraId="00000A39">
      <w:pPr>
        <w:spacing w:after="0" w:lineRule="auto"/>
        <w:ind w:left="0" w:firstLine="0"/>
        <w:rPr/>
      </w:pPr>
      <w:r w:rsidDel="00000000" w:rsidR="00000000" w:rsidRPr="00000000">
        <w:rPr>
          <w:rtl w:val="0"/>
        </w:rPr>
      </w:r>
    </w:p>
    <w:p w:rsidR="00000000" w:rsidDel="00000000" w:rsidP="00000000" w:rsidRDefault="00000000" w:rsidRPr="00000000" w14:paraId="00000A3A">
      <w:pPr>
        <w:spacing w:after="0" w:lineRule="auto"/>
        <w:ind w:left="0" w:firstLine="0"/>
        <w:rPr/>
      </w:pPr>
      <w:r w:rsidDel="00000000" w:rsidR="00000000" w:rsidRPr="00000000">
        <w:rPr>
          <w:rtl w:val="0"/>
        </w:rPr>
        <w:t xml:space="preserve">NICK: [pause] Uh…</w:t>
      </w:r>
    </w:p>
    <w:p w:rsidR="00000000" w:rsidDel="00000000" w:rsidP="00000000" w:rsidRDefault="00000000" w:rsidRPr="00000000" w14:paraId="00000A3B">
      <w:pPr>
        <w:spacing w:after="0" w:lineRule="auto"/>
        <w:ind w:left="0" w:firstLine="0"/>
        <w:rPr/>
      </w:pPr>
      <w:r w:rsidDel="00000000" w:rsidR="00000000" w:rsidRPr="00000000">
        <w:rPr>
          <w:rtl w:val="0"/>
        </w:rPr>
      </w:r>
    </w:p>
    <w:p w:rsidR="00000000" w:rsidDel="00000000" w:rsidP="00000000" w:rsidRDefault="00000000" w:rsidRPr="00000000" w14:paraId="00000A3C">
      <w:pPr>
        <w:spacing w:after="0" w:lineRule="auto"/>
        <w:ind w:left="0" w:firstLine="0"/>
        <w:rPr/>
      </w:pPr>
      <w:r w:rsidDel="00000000" w:rsidR="00000000" w:rsidRPr="00000000">
        <w:rPr>
          <w:rtl w:val="0"/>
        </w:rPr>
        <w:t xml:space="preserve">AUSTIN: You can only sense that because you’ve sensed magic.</w:t>
      </w:r>
    </w:p>
    <w:p w:rsidR="00000000" w:rsidDel="00000000" w:rsidP="00000000" w:rsidRDefault="00000000" w:rsidRPr="00000000" w14:paraId="00000A3D">
      <w:pPr>
        <w:spacing w:after="0" w:lineRule="auto"/>
        <w:ind w:left="0" w:firstLine="0"/>
        <w:rPr/>
      </w:pPr>
      <w:r w:rsidDel="00000000" w:rsidR="00000000" w:rsidRPr="00000000">
        <w:rPr>
          <w:rtl w:val="0"/>
        </w:rPr>
      </w:r>
    </w:p>
    <w:p w:rsidR="00000000" w:rsidDel="00000000" w:rsidP="00000000" w:rsidRDefault="00000000" w:rsidRPr="00000000" w14:paraId="00000A3E">
      <w:pPr>
        <w:spacing w:after="0" w:lineRule="auto"/>
        <w:ind w:left="0" w:firstLine="0"/>
        <w:rPr/>
      </w:pPr>
      <w:r w:rsidDel="00000000" w:rsidR="00000000" w:rsidRPr="00000000">
        <w:rPr>
          <w:rtl w:val="0"/>
        </w:rPr>
        <w:t xml:space="preserve">NICK: Right. So no one else hears the footsteps?</w:t>
      </w:r>
    </w:p>
    <w:p w:rsidR="00000000" w:rsidDel="00000000" w:rsidP="00000000" w:rsidRDefault="00000000" w:rsidRPr="00000000" w14:paraId="00000A3F">
      <w:pPr>
        <w:spacing w:after="0" w:lineRule="auto"/>
        <w:ind w:left="0" w:firstLine="0"/>
        <w:rPr/>
      </w:pPr>
      <w:r w:rsidDel="00000000" w:rsidR="00000000" w:rsidRPr="00000000">
        <w:rPr>
          <w:rtl w:val="0"/>
        </w:rPr>
      </w:r>
    </w:p>
    <w:p w:rsidR="00000000" w:rsidDel="00000000" w:rsidP="00000000" w:rsidRDefault="00000000" w:rsidRPr="00000000" w14:paraId="00000A40">
      <w:pPr>
        <w:spacing w:after="0" w:lineRule="auto"/>
        <w:ind w:left="0" w:firstLine="0"/>
        <w:rPr/>
      </w:pPr>
      <w:r w:rsidDel="00000000" w:rsidR="00000000" w:rsidRPr="00000000">
        <w:rPr>
          <w:rtl w:val="0"/>
        </w:rPr>
        <w:t xml:space="preserve">AUSTIN: No. You hear them as like, magical drops, hitting the ground. [cross] Feel like - </w:t>
      </w:r>
    </w:p>
    <w:p w:rsidR="00000000" w:rsidDel="00000000" w:rsidP="00000000" w:rsidRDefault="00000000" w:rsidRPr="00000000" w14:paraId="00000A41">
      <w:pPr>
        <w:spacing w:after="0" w:lineRule="auto"/>
        <w:ind w:left="0" w:firstLine="0"/>
        <w:rPr/>
      </w:pPr>
      <w:r w:rsidDel="00000000" w:rsidR="00000000" w:rsidRPr="00000000">
        <w:rPr>
          <w:rtl w:val="0"/>
        </w:rPr>
      </w:r>
    </w:p>
    <w:p w:rsidR="00000000" w:rsidDel="00000000" w:rsidP="00000000" w:rsidRDefault="00000000" w:rsidRPr="00000000" w14:paraId="00000A42">
      <w:pPr>
        <w:spacing w:after="0" w:lineRule="auto"/>
        <w:ind w:left="0" w:firstLine="0"/>
        <w:rPr/>
      </w:pPr>
      <w:r w:rsidDel="00000000" w:rsidR="00000000" w:rsidRPr="00000000">
        <w:rPr>
          <w:rtl w:val="0"/>
        </w:rPr>
        <w:t xml:space="preserve">NICK: [cross] Sure.</w:t>
      </w:r>
    </w:p>
    <w:p w:rsidR="00000000" w:rsidDel="00000000" w:rsidP="00000000" w:rsidRDefault="00000000" w:rsidRPr="00000000" w14:paraId="00000A43">
      <w:pPr>
        <w:spacing w:after="0" w:lineRule="auto"/>
        <w:ind w:left="0" w:firstLine="0"/>
        <w:rPr/>
      </w:pPr>
      <w:r w:rsidDel="00000000" w:rsidR="00000000" w:rsidRPr="00000000">
        <w:rPr>
          <w:rtl w:val="0"/>
        </w:rPr>
      </w:r>
    </w:p>
    <w:p w:rsidR="00000000" w:rsidDel="00000000" w:rsidP="00000000" w:rsidRDefault="00000000" w:rsidRPr="00000000" w14:paraId="00000A44">
      <w:pPr>
        <w:spacing w:after="0" w:lineRule="auto"/>
        <w:ind w:left="0" w:firstLine="0"/>
        <w:rPr/>
      </w:pPr>
      <w:r w:rsidDel="00000000" w:rsidR="00000000" w:rsidRPr="00000000">
        <w:rPr>
          <w:rtl w:val="0"/>
        </w:rPr>
        <w:t xml:space="preserve">AUSTIN: There’s no other sound, coming.</w:t>
      </w:r>
    </w:p>
    <w:p w:rsidR="00000000" w:rsidDel="00000000" w:rsidP="00000000" w:rsidRDefault="00000000" w:rsidRPr="00000000" w14:paraId="00000A45">
      <w:pPr>
        <w:spacing w:after="0" w:lineRule="auto"/>
        <w:ind w:left="0" w:firstLine="0"/>
        <w:rPr/>
      </w:pPr>
      <w:r w:rsidDel="00000000" w:rsidR="00000000" w:rsidRPr="00000000">
        <w:rPr>
          <w:rtl w:val="0"/>
        </w:rPr>
      </w:r>
    </w:p>
    <w:p w:rsidR="00000000" w:rsidDel="00000000" w:rsidP="00000000" w:rsidRDefault="00000000" w:rsidRPr="00000000" w14:paraId="00000A46">
      <w:pPr>
        <w:spacing w:after="0" w:lineRule="auto"/>
        <w:ind w:left="0" w:firstLine="0"/>
        <w:rPr/>
      </w:pPr>
      <w:r w:rsidDel="00000000" w:rsidR="00000000" w:rsidRPr="00000000">
        <w:rPr>
          <w:rtl w:val="0"/>
        </w:rPr>
        <w:t xml:space="preserve">ALI: [cross] But the pathway - can’t be...</w:t>
      </w:r>
    </w:p>
    <w:p w:rsidR="00000000" w:rsidDel="00000000" w:rsidP="00000000" w:rsidRDefault="00000000" w:rsidRPr="00000000" w14:paraId="00000A47">
      <w:pPr>
        <w:spacing w:after="0" w:lineRule="auto"/>
        <w:ind w:left="0" w:firstLine="0"/>
        <w:rPr/>
      </w:pPr>
      <w:r w:rsidDel="00000000" w:rsidR="00000000" w:rsidRPr="00000000">
        <w:rPr>
          <w:rtl w:val="0"/>
        </w:rPr>
      </w:r>
    </w:p>
    <w:p w:rsidR="00000000" w:rsidDel="00000000" w:rsidP="00000000" w:rsidRDefault="00000000" w:rsidRPr="00000000" w14:paraId="00000A48">
      <w:pPr>
        <w:spacing w:after="0" w:lineRule="auto"/>
        <w:ind w:left="0" w:firstLine="0"/>
        <w:rPr/>
      </w:pPr>
      <w:r w:rsidDel="00000000" w:rsidR="00000000" w:rsidRPr="00000000">
        <w:rPr>
          <w:rtl w:val="0"/>
        </w:rPr>
        <w:t xml:space="preserve">NICK: [cross] Um…</w:t>
      </w:r>
    </w:p>
    <w:p w:rsidR="00000000" w:rsidDel="00000000" w:rsidP="00000000" w:rsidRDefault="00000000" w:rsidRPr="00000000" w14:paraId="00000A49">
      <w:pPr>
        <w:spacing w:after="0" w:lineRule="auto"/>
        <w:ind w:left="0" w:firstLine="0"/>
        <w:rPr/>
      </w:pPr>
      <w:r w:rsidDel="00000000" w:rsidR="00000000" w:rsidRPr="00000000">
        <w:rPr>
          <w:rtl w:val="0"/>
        </w:rPr>
      </w:r>
    </w:p>
    <w:p w:rsidR="00000000" w:rsidDel="00000000" w:rsidP="00000000" w:rsidRDefault="00000000" w:rsidRPr="00000000" w14:paraId="00000A4A">
      <w:pPr>
        <w:spacing w:after="0" w:lineRule="auto"/>
        <w:ind w:left="0" w:firstLine="0"/>
        <w:rPr/>
      </w:pPr>
      <w:r w:rsidDel="00000000" w:rsidR="00000000" w:rsidRPr="00000000">
        <w:rPr>
          <w:rtl w:val="0"/>
        </w:rPr>
        <w:t xml:space="preserve">AUSTIN: </w:t>
      </w:r>
      <w:r w:rsidDel="00000000" w:rsidR="00000000" w:rsidRPr="00000000">
        <w:rPr>
          <w:i w:val="1"/>
          <w:rtl w:val="0"/>
        </w:rPr>
        <w:t xml:space="preserve">Up</w:t>
      </w:r>
      <w:r w:rsidDel="00000000" w:rsidR="00000000" w:rsidRPr="00000000">
        <w:rPr>
          <w:rtl w:val="0"/>
        </w:rPr>
        <w:t xml:space="preserve"> to the tower, the pathway, so it’s like, there’s a pathway like, up? And then like, you </w:t>
      </w:r>
    </w:p>
    <w:p w:rsidR="00000000" w:rsidDel="00000000" w:rsidP="00000000" w:rsidRDefault="00000000" w:rsidRPr="00000000" w14:paraId="00000A4B">
      <w:pPr>
        <w:spacing w:after="0" w:lineRule="auto"/>
        <w:ind w:left="0" w:firstLine="0"/>
        <w:rPr/>
      </w:pPr>
      <w:r w:rsidDel="00000000" w:rsidR="00000000" w:rsidRPr="00000000">
        <w:rPr>
          <w:rtl w:val="0"/>
        </w:rPr>
        <w:t xml:space="preserve">know, up and it’s kind of around and all over the place, and, coming down from the tower… the Great Phantasmo picks up the sound of, the </w:t>
      </w:r>
      <w:r w:rsidDel="00000000" w:rsidR="00000000" w:rsidRPr="00000000">
        <w:rPr>
          <w:i w:val="1"/>
          <w:rtl w:val="0"/>
        </w:rPr>
        <w:t xml:space="preserve">magical</w:t>
      </w:r>
      <w:r w:rsidDel="00000000" w:rsidR="00000000" w:rsidRPr="00000000">
        <w:rPr>
          <w:rtl w:val="0"/>
        </w:rPr>
        <w:t xml:space="preserve"> tinkling of footsteps.</w:t>
      </w:r>
    </w:p>
    <w:p w:rsidR="00000000" w:rsidDel="00000000" w:rsidP="00000000" w:rsidRDefault="00000000" w:rsidRPr="00000000" w14:paraId="00000A4C">
      <w:pPr>
        <w:spacing w:after="0" w:lineRule="auto"/>
        <w:ind w:left="0" w:firstLine="0"/>
        <w:rPr/>
      </w:pPr>
      <w:r w:rsidDel="00000000" w:rsidR="00000000" w:rsidRPr="00000000">
        <w:rPr>
          <w:rtl w:val="0"/>
        </w:rPr>
      </w:r>
    </w:p>
    <w:p w:rsidR="00000000" w:rsidDel="00000000" w:rsidP="00000000" w:rsidRDefault="00000000" w:rsidRPr="00000000" w14:paraId="00000A4D">
      <w:pPr>
        <w:spacing w:after="0" w:lineRule="auto"/>
        <w:ind w:left="0" w:firstLine="0"/>
        <w:rPr/>
      </w:pPr>
      <w:r w:rsidDel="00000000" w:rsidR="00000000" w:rsidRPr="00000000">
        <w:rPr>
          <w:rtl w:val="0"/>
        </w:rPr>
        <w:t xml:space="preserve">NICK: I have a uh. I have a rules question.</w:t>
      </w:r>
    </w:p>
    <w:p w:rsidR="00000000" w:rsidDel="00000000" w:rsidP="00000000" w:rsidRDefault="00000000" w:rsidRPr="00000000" w14:paraId="00000A4E">
      <w:pPr>
        <w:spacing w:after="0" w:lineRule="auto"/>
        <w:ind w:left="0" w:firstLine="0"/>
        <w:rPr/>
      </w:pPr>
      <w:r w:rsidDel="00000000" w:rsidR="00000000" w:rsidRPr="00000000">
        <w:rPr>
          <w:rtl w:val="0"/>
        </w:rPr>
      </w:r>
    </w:p>
    <w:p w:rsidR="00000000" w:rsidDel="00000000" w:rsidP="00000000" w:rsidRDefault="00000000" w:rsidRPr="00000000" w14:paraId="00000A4F">
      <w:pPr>
        <w:spacing w:after="0" w:lineRule="auto"/>
        <w:ind w:left="0" w:firstLine="0"/>
        <w:rPr/>
      </w:pPr>
      <w:r w:rsidDel="00000000" w:rsidR="00000000" w:rsidRPr="00000000">
        <w:rPr>
          <w:rtl w:val="0"/>
        </w:rPr>
        <w:t xml:space="preserve">AUSTIN: Sure.</w:t>
      </w:r>
    </w:p>
    <w:p w:rsidR="00000000" w:rsidDel="00000000" w:rsidP="00000000" w:rsidRDefault="00000000" w:rsidRPr="00000000" w14:paraId="00000A50">
      <w:pPr>
        <w:spacing w:after="0" w:lineRule="auto"/>
        <w:ind w:left="0" w:firstLine="0"/>
        <w:rPr/>
      </w:pPr>
      <w:r w:rsidDel="00000000" w:rsidR="00000000" w:rsidRPr="00000000">
        <w:rPr>
          <w:rtl w:val="0"/>
        </w:rPr>
      </w:r>
    </w:p>
    <w:p w:rsidR="00000000" w:rsidDel="00000000" w:rsidP="00000000" w:rsidRDefault="00000000" w:rsidRPr="00000000" w14:paraId="00000A51">
      <w:pPr>
        <w:spacing w:after="0" w:lineRule="auto"/>
        <w:ind w:left="0" w:firstLine="0"/>
        <w:rPr/>
      </w:pPr>
      <w:r w:rsidDel="00000000" w:rsidR="00000000" w:rsidRPr="00000000">
        <w:rPr>
          <w:rtl w:val="0"/>
        </w:rPr>
        <w:t xml:space="preserve">NICK: On invisibility?</w:t>
      </w:r>
    </w:p>
    <w:p w:rsidR="00000000" w:rsidDel="00000000" w:rsidP="00000000" w:rsidRDefault="00000000" w:rsidRPr="00000000" w14:paraId="00000A52">
      <w:pPr>
        <w:spacing w:after="0" w:lineRule="auto"/>
        <w:ind w:left="0" w:firstLine="0"/>
        <w:rPr/>
      </w:pPr>
      <w:r w:rsidDel="00000000" w:rsidR="00000000" w:rsidRPr="00000000">
        <w:rPr>
          <w:rtl w:val="0"/>
        </w:rPr>
      </w:r>
    </w:p>
    <w:p w:rsidR="00000000" w:rsidDel="00000000" w:rsidP="00000000" w:rsidRDefault="00000000" w:rsidRPr="00000000" w14:paraId="00000A53">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A54">
      <w:pPr>
        <w:spacing w:after="0" w:lineRule="auto"/>
        <w:ind w:left="0" w:firstLine="0"/>
        <w:rPr/>
      </w:pPr>
      <w:r w:rsidDel="00000000" w:rsidR="00000000" w:rsidRPr="00000000">
        <w:rPr>
          <w:rtl w:val="0"/>
        </w:rPr>
      </w:r>
    </w:p>
    <w:p w:rsidR="00000000" w:rsidDel="00000000" w:rsidP="00000000" w:rsidRDefault="00000000" w:rsidRPr="00000000" w14:paraId="00000A55">
      <w:pPr>
        <w:spacing w:after="0" w:lineRule="auto"/>
        <w:ind w:left="0" w:firstLine="0"/>
        <w:rPr/>
      </w:pPr>
      <w:r w:rsidDel="00000000" w:rsidR="00000000" w:rsidRPr="00000000">
        <w:rPr>
          <w:rtl w:val="0"/>
        </w:rPr>
        <w:t xml:space="preserve">NICK: It says touch an ally. Am I, am I an ally?</w:t>
      </w:r>
    </w:p>
    <w:p w:rsidR="00000000" w:rsidDel="00000000" w:rsidP="00000000" w:rsidRDefault="00000000" w:rsidRPr="00000000" w14:paraId="00000A56">
      <w:pPr>
        <w:spacing w:after="0" w:lineRule="auto"/>
        <w:ind w:left="0" w:firstLine="0"/>
        <w:rPr/>
      </w:pPr>
      <w:r w:rsidDel="00000000" w:rsidR="00000000" w:rsidRPr="00000000">
        <w:rPr>
          <w:rtl w:val="0"/>
        </w:rPr>
      </w:r>
    </w:p>
    <w:p w:rsidR="00000000" w:rsidDel="00000000" w:rsidP="00000000" w:rsidRDefault="00000000" w:rsidRPr="00000000" w14:paraId="00000A57">
      <w:pPr>
        <w:spacing w:after="0" w:lineRule="auto"/>
        <w:ind w:left="0" w:firstLine="0"/>
        <w:rPr/>
      </w:pPr>
      <w:r w:rsidDel="00000000" w:rsidR="00000000" w:rsidRPr="00000000">
        <w:rPr>
          <w:rtl w:val="0"/>
        </w:rPr>
        <w:t xml:space="preserve">AUSTIN: I think so.</w:t>
      </w:r>
    </w:p>
    <w:p w:rsidR="00000000" w:rsidDel="00000000" w:rsidP="00000000" w:rsidRDefault="00000000" w:rsidRPr="00000000" w14:paraId="00000A58">
      <w:pPr>
        <w:spacing w:after="0" w:lineRule="auto"/>
        <w:ind w:left="0" w:firstLine="0"/>
        <w:rPr/>
      </w:pPr>
      <w:r w:rsidDel="00000000" w:rsidR="00000000" w:rsidRPr="00000000">
        <w:rPr>
          <w:rtl w:val="0"/>
        </w:rPr>
      </w:r>
    </w:p>
    <w:p w:rsidR="00000000" w:rsidDel="00000000" w:rsidP="00000000" w:rsidRDefault="00000000" w:rsidRPr="00000000" w14:paraId="00000A59">
      <w:pPr>
        <w:spacing w:after="0" w:lineRule="auto"/>
        <w:ind w:left="0" w:firstLine="0"/>
        <w:rPr/>
      </w:pPr>
      <w:r w:rsidDel="00000000" w:rsidR="00000000" w:rsidRPr="00000000">
        <w:rPr>
          <w:rtl w:val="0"/>
        </w:rPr>
        <w:t xml:space="preserve">NICK: To myself? Okay.</w:t>
      </w:r>
    </w:p>
    <w:p w:rsidR="00000000" w:rsidDel="00000000" w:rsidP="00000000" w:rsidRDefault="00000000" w:rsidRPr="00000000" w14:paraId="00000A5A">
      <w:pPr>
        <w:spacing w:after="0" w:lineRule="auto"/>
        <w:ind w:left="0" w:firstLine="0"/>
        <w:rPr/>
      </w:pPr>
      <w:r w:rsidDel="00000000" w:rsidR="00000000" w:rsidRPr="00000000">
        <w:rPr>
          <w:rtl w:val="0"/>
        </w:rPr>
      </w:r>
    </w:p>
    <w:p w:rsidR="00000000" w:rsidDel="00000000" w:rsidP="00000000" w:rsidRDefault="00000000" w:rsidRPr="00000000" w14:paraId="00000A5B">
      <w:pPr>
        <w:spacing w:after="0" w:lineRule="auto"/>
        <w:ind w:left="0" w:firstLine="0"/>
        <w:rPr/>
      </w:pPr>
      <w:r w:rsidDel="00000000" w:rsidR="00000000" w:rsidRPr="00000000">
        <w:rPr>
          <w:rtl w:val="0"/>
        </w:rPr>
        <w:t xml:space="preserve">AUSTIN: I think it’s interesting if you are, so yeah.</w:t>
      </w:r>
    </w:p>
    <w:p w:rsidR="00000000" w:rsidDel="00000000" w:rsidP="00000000" w:rsidRDefault="00000000" w:rsidRPr="00000000" w14:paraId="00000A5C">
      <w:pPr>
        <w:spacing w:after="0" w:lineRule="auto"/>
        <w:ind w:left="0" w:firstLine="0"/>
        <w:rPr/>
      </w:pPr>
      <w:r w:rsidDel="00000000" w:rsidR="00000000" w:rsidRPr="00000000">
        <w:rPr>
          <w:rtl w:val="0"/>
        </w:rPr>
      </w:r>
    </w:p>
    <w:p w:rsidR="00000000" w:rsidDel="00000000" w:rsidP="00000000" w:rsidRDefault="00000000" w:rsidRPr="00000000" w14:paraId="00000A5D">
      <w:pPr>
        <w:spacing w:after="0" w:lineRule="auto"/>
        <w:ind w:left="0" w:firstLine="0"/>
        <w:rPr/>
      </w:pPr>
      <w:r w:rsidDel="00000000" w:rsidR="00000000" w:rsidRPr="00000000">
        <w:rPr>
          <w:rtl w:val="0"/>
        </w:rPr>
        <w:t xml:space="preserve">NICK: I make myself invisible.</w:t>
      </w:r>
    </w:p>
    <w:p w:rsidR="00000000" w:rsidDel="00000000" w:rsidP="00000000" w:rsidRDefault="00000000" w:rsidRPr="00000000" w14:paraId="00000A5E">
      <w:pPr>
        <w:spacing w:after="0" w:lineRule="auto"/>
        <w:ind w:left="0" w:firstLine="0"/>
        <w:rPr/>
      </w:pPr>
      <w:r w:rsidDel="00000000" w:rsidR="00000000" w:rsidRPr="00000000">
        <w:rPr>
          <w:rtl w:val="0"/>
        </w:rPr>
      </w:r>
    </w:p>
    <w:p w:rsidR="00000000" w:rsidDel="00000000" w:rsidP="00000000" w:rsidRDefault="00000000" w:rsidRPr="00000000" w14:paraId="00000A5F">
      <w:pPr>
        <w:spacing w:after="0" w:lineRule="auto"/>
        <w:ind w:left="0" w:firstLine="0"/>
        <w:rPr/>
      </w:pPr>
      <w:r w:rsidDel="00000000" w:rsidR="00000000" w:rsidRPr="00000000">
        <w:rPr>
          <w:rtl w:val="0"/>
        </w:rPr>
        <w:t xml:space="preserve">AUSTIN: Uh, you have to roll that spell again.</w:t>
      </w:r>
    </w:p>
    <w:p w:rsidR="00000000" w:rsidDel="00000000" w:rsidP="00000000" w:rsidRDefault="00000000" w:rsidRPr="00000000" w14:paraId="00000A60">
      <w:pPr>
        <w:spacing w:after="0" w:lineRule="auto"/>
        <w:ind w:left="0" w:firstLine="0"/>
        <w:rPr/>
      </w:pPr>
      <w:r w:rsidDel="00000000" w:rsidR="00000000" w:rsidRPr="00000000">
        <w:rPr>
          <w:rtl w:val="0"/>
        </w:rPr>
      </w:r>
    </w:p>
    <w:p w:rsidR="00000000" w:rsidDel="00000000" w:rsidP="00000000" w:rsidRDefault="00000000" w:rsidRPr="00000000" w14:paraId="00000A61">
      <w:pPr>
        <w:spacing w:after="0" w:lineRule="auto"/>
        <w:ind w:left="0" w:firstLine="0"/>
        <w:rPr/>
      </w:pPr>
      <w:r w:rsidDel="00000000" w:rsidR="00000000" w:rsidRPr="00000000">
        <w:rPr>
          <w:rtl w:val="0"/>
        </w:rPr>
        <w:t xml:space="preserve">NICK: Yeah, alright.</w:t>
      </w:r>
    </w:p>
    <w:p w:rsidR="00000000" w:rsidDel="00000000" w:rsidP="00000000" w:rsidRDefault="00000000" w:rsidRPr="00000000" w14:paraId="00000A62">
      <w:pPr>
        <w:spacing w:after="0" w:lineRule="auto"/>
        <w:ind w:left="0" w:firstLine="0"/>
        <w:rPr/>
      </w:pPr>
      <w:r w:rsidDel="00000000" w:rsidR="00000000" w:rsidRPr="00000000">
        <w:rPr>
          <w:rtl w:val="0"/>
        </w:rPr>
      </w:r>
    </w:p>
    <w:p w:rsidR="00000000" w:rsidDel="00000000" w:rsidP="00000000" w:rsidRDefault="00000000" w:rsidRPr="00000000" w14:paraId="00000A63">
      <w:pPr>
        <w:spacing w:after="0" w:lineRule="auto"/>
        <w:ind w:left="0" w:firstLine="0"/>
        <w:rPr/>
      </w:pPr>
      <w:r w:rsidDel="00000000" w:rsidR="00000000" w:rsidRPr="00000000">
        <w:rPr>
          <w:rtl w:val="0"/>
        </w:rPr>
        <w:t xml:space="preserve">AUSTIN: So, go ahead and, and do that. [exasperated but amused] And you haven’t - have you </w:t>
      </w:r>
    </w:p>
    <w:p w:rsidR="00000000" w:rsidDel="00000000" w:rsidP="00000000" w:rsidRDefault="00000000" w:rsidRPr="00000000" w14:paraId="00000A64">
      <w:pPr>
        <w:spacing w:after="0" w:lineRule="auto"/>
        <w:ind w:left="0" w:firstLine="0"/>
        <w:rPr/>
      </w:pPr>
      <w:r w:rsidDel="00000000" w:rsidR="00000000" w:rsidRPr="00000000">
        <w:rPr>
          <w:rtl w:val="0"/>
        </w:rPr>
        <w:t xml:space="preserve">communicated this to anybody? [cross] Are people just gonna look a-</w:t>
      </w:r>
    </w:p>
    <w:p w:rsidR="00000000" w:rsidDel="00000000" w:rsidP="00000000" w:rsidRDefault="00000000" w:rsidRPr="00000000" w14:paraId="00000A65">
      <w:pPr>
        <w:spacing w:after="0" w:lineRule="auto"/>
        <w:ind w:left="0" w:firstLine="0"/>
        <w:rPr/>
      </w:pPr>
      <w:r w:rsidDel="00000000" w:rsidR="00000000" w:rsidRPr="00000000">
        <w:rPr>
          <w:rtl w:val="0"/>
        </w:rPr>
      </w:r>
    </w:p>
    <w:p w:rsidR="00000000" w:rsidDel="00000000" w:rsidP="00000000" w:rsidRDefault="00000000" w:rsidRPr="00000000" w14:paraId="00000A66">
      <w:pPr>
        <w:spacing w:after="0" w:lineRule="auto"/>
        <w:ind w:left="0" w:firstLine="0"/>
        <w:rPr/>
      </w:pPr>
      <w:r w:rsidDel="00000000" w:rsidR="00000000" w:rsidRPr="00000000">
        <w:rPr>
          <w:rtl w:val="0"/>
        </w:rPr>
        <w:t xml:space="preserve">NICK: [cross]  Nope. [JACK laughs]</w:t>
      </w:r>
    </w:p>
    <w:p w:rsidR="00000000" w:rsidDel="00000000" w:rsidP="00000000" w:rsidRDefault="00000000" w:rsidRPr="00000000" w14:paraId="00000A67">
      <w:pPr>
        <w:spacing w:after="0" w:lineRule="auto"/>
        <w:ind w:left="0" w:firstLine="0"/>
        <w:rPr/>
      </w:pPr>
      <w:r w:rsidDel="00000000" w:rsidR="00000000" w:rsidRPr="00000000">
        <w:rPr>
          <w:rtl w:val="0"/>
        </w:rPr>
      </w:r>
    </w:p>
    <w:p w:rsidR="00000000" w:rsidDel="00000000" w:rsidP="00000000" w:rsidRDefault="00000000" w:rsidRPr="00000000" w14:paraId="00000A68">
      <w:pPr>
        <w:spacing w:after="0" w:lineRule="auto"/>
        <w:ind w:left="0" w:firstLine="0"/>
        <w:rPr/>
      </w:pPr>
      <w:r w:rsidDel="00000000" w:rsidR="00000000" w:rsidRPr="00000000">
        <w:rPr>
          <w:rtl w:val="0"/>
        </w:rPr>
        <w:t xml:space="preserve">AUSTIN: Okay. Alright.</w:t>
      </w:r>
    </w:p>
    <w:p w:rsidR="00000000" w:rsidDel="00000000" w:rsidP="00000000" w:rsidRDefault="00000000" w:rsidRPr="00000000" w14:paraId="00000A69">
      <w:pPr>
        <w:spacing w:after="0" w:lineRule="auto"/>
        <w:ind w:left="0" w:firstLine="0"/>
        <w:rPr/>
      </w:pPr>
      <w:r w:rsidDel="00000000" w:rsidR="00000000" w:rsidRPr="00000000">
        <w:rPr>
          <w:rtl w:val="0"/>
        </w:rPr>
      </w:r>
    </w:p>
    <w:p w:rsidR="00000000" w:rsidDel="00000000" w:rsidP="00000000" w:rsidRDefault="00000000" w:rsidRPr="00000000" w14:paraId="00000A6A">
      <w:pPr>
        <w:spacing w:after="0" w:lineRule="auto"/>
        <w:ind w:left="0" w:firstLine="0"/>
        <w:rPr/>
      </w:pPr>
      <w:r w:rsidDel="00000000" w:rsidR="00000000" w:rsidRPr="00000000">
        <w:rPr>
          <w:rtl w:val="0"/>
        </w:rPr>
        <w:t xml:space="preserve">JACK: [laughing] He’s just gonna disappear. [ALI laughs]</w:t>
      </w:r>
    </w:p>
    <w:p w:rsidR="00000000" w:rsidDel="00000000" w:rsidP="00000000" w:rsidRDefault="00000000" w:rsidRPr="00000000" w14:paraId="00000A6B">
      <w:pPr>
        <w:spacing w:after="0" w:lineRule="auto"/>
        <w:ind w:left="0" w:firstLine="0"/>
        <w:rPr/>
      </w:pPr>
      <w:r w:rsidDel="00000000" w:rsidR="00000000" w:rsidRPr="00000000">
        <w:rPr>
          <w:rtl w:val="0"/>
        </w:rPr>
      </w:r>
    </w:p>
    <w:p w:rsidR="00000000" w:rsidDel="00000000" w:rsidP="00000000" w:rsidRDefault="00000000" w:rsidRPr="00000000" w14:paraId="00000A6C">
      <w:pPr>
        <w:spacing w:after="0" w:lineRule="auto"/>
        <w:ind w:left="0" w:firstLine="0"/>
        <w:rPr/>
      </w:pPr>
      <w:r w:rsidDel="00000000" w:rsidR="00000000" w:rsidRPr="00000000">
        <w:rPr>
          <w:rtl w:val="0"/>
        </w:rPr>
        <w:t xml:space="preserve">NICK: Oh sh- [laughing] that’s not good! I rolled a 5.</w:t>
      </w:r>
    </w:p>
    <w:p w:rsidR="00000000" w:rsidDel="00000000" w:rsidP="00000000" w:rsidRDefault="00000000" w:rsidRPr="00000000" w14:paraId="00000A6D">
      <w:pPr>
        <w:spacing w:after="0" w:lineRule="auto"/>
        <w:ind w:left="0" w:firstLine="0"/>
        <w:rPr/>
      </w:pPr>
      <w:r w:rsidDel="00000000" w:rsidR="00000000" w:rsidRPr="00000000">
        <w:rPr>
          <w:rtl w:val="0"/>
        </w:rPr>
      </w:r>
    </w:p>
    <w:p w:rsidR="00000000" w:rsidDel="00000000" w:rsidP="00000000" w:rsidRDefault="00000000" w:rsidRPr="00000000" w14:paraId="00000A6E">
      <w:pPr>
        <w:spacing w:after="0" w:lineRule="auto"/>
        <w:ind w:left="0" w:firstLine="0"/>
        <w:rPr/>
      </w:pPr>
      <w:r w:rsidDel="00000000" w:rsidR="00000000" w:rsidRPr="00000000">
        <w:rPr>
          <w:rtl w:val="0"/>
        </w:rPr>
        <w:t xml:space="preserve">AUSTIN: Did you roll your - plus your INT? Or just total, it was a 5.</w:t>
      </w:r>
    </w:p>
    <w:p w:rsidR="00000000" w:rsidDel="00000000" w:rsidP="00000000" w:rsidRDefault="00000000" w:rsidRPr="00000000" w14:paraId="00000A6F">
      <w:pPr>
        <w:spacing w:after="0" w:lineRule="auto"/>
        <w:ind w:left="0" w:firstLine="0"/>
        <w:rPr/>
      </w:pPr>
      <w:r w:rsidDel="00000000" w:rsidR="00000000" w:rsidRPr="00000000">
        <w:rPr>
          <w:rtl w:val="0"/>
        </w:rPr>
      </w:r>
    </w:p>
    <w:p w:rsidR="00000000" w:rsidDel="00000000" w:rsidP="00000000" w:rsidRDefault="00000000" w:rsidRPr="00000000" w14:paraId="00000A70">
      <w:pPr>
        <w:spacing w:after="0" w:lineRule="auto"/>
        <w:ind w:left="0" w:firstLine="0"/>
        <w:rPr/>
      </w:pPr>
      <w:r w:rsidDel="00000000" w:rsidR="00000000" w:rsidRPr="00000000">
        <w:rPr>
          <w:rtl w:val="0"/>
        </w:rPr>
        <w:t xml:space="preserve">NICK: Yup, I rolled a </w:t>
      </w:r>
      <w:r w:rsidDel="00000000" w:rsidR="00000000" w:rsidRPr="00000000">
        <w:rPr>
          <w:i w:val="1"/>
          <w:rtl w:val="0"/>
        </w:rPr>
        <w:t xml:space="preserve">3</w:t>
      </w:r>
      <w:r w:rsidDel="00000000" w:rsidR="00000000" w:rsidRPr="00000000">
        <w:rPr>
          <w:rtl w:val="0"/>
        </w:rPr>
        <w:t xml:space="preserve">, and then +2…</w:t>
      </w:r>
    </w:p>
    <w:p w:rsidR="00000000" w:rsidDel="00000000" w:rsidP="00000000" w:rsidRDefault="00000000" w:rsidRPr="00000000" w14:paraId="00000A71">
      <w:pPr>
        <w:spacing w:after="0" w:lineRule="auto"/>
        <w:ind w:left="0" w:firstLine="0"/>
        <w:rPr/>
      </w:pPr>
      <w:r w:rsidDel="00000000" w:rsidR="00000000" w:rsidRPr="00000000">
        <w:rPr>
          <w:rtl w:val="0"/>
        </w:rPr>
      </w:r>
    </w:p>
    <w:p w:rsidR="00000000" w:rsidDel="00000000" w:rsidP="00000000" w:rsidRDefault="00000000" w:rsidRPr="00000000" w14:paraId="00000A72">
      <w:pPr>
        <w:spacing w:after="0" w:lineRule="auto"/>
        <w:ind w:left="0" w:firstLine="0"/>
        <w:rPr/>
      </w:pPr>
      <w:r w:rsidDel="00000000" w:rsidR="00000000" w:rsidRPr="00000000">
        <w:rPr>
          <w:rtl w:val="0"/>
        </w:rPr>
        <w:t xml:space="preserve">AUSTIN: Oh, buddy… alright. [NICK laughs]</w:t>
      </w:r>
    </w:p>
    <w:p w:rsidR="00000000" w:rsidDel="00000000" w:rsidP="00000000" w:rsidRDefault="00000000" w:rsidRPr="00000000" w14:paraId="00000A73">
      <w:pPr>
        <w:spacing w:after="0" w:lineRule="auto"/>
        <w:ind w:left="0" w:firstLine="0"/>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AUSTIN: [cross] Um, so - </w:t>
      </w:r>
    </w:p>
    <w:p w:rsidR="00000000" w:rsidDel="00000000" w:rsidP="00000000" w:rsidRDefault="00000000" w:rsidRPr="00000000" w14:paraId="00000A75">
      <w:pPr>
        <w:spacing w:after="0" w:lineRule="auto"/>
        <w:ind w:left="0" w:firstLine="0"/>
        <w:rPr/>
      </w:pPr>
      <w:r w:rsidDel="00000000" w:rsidR="00000000" w:rsidRPr="00000000">
        <w:rPr>
          <w:rtl w:val="0"/>
        </w:rPr>
      </w:r>
    </w:p>
    <w:p w:rsidR="00000000" w:rsidDel="00000000" w:rsidP="00000000" w:rsidRDefault="00000000" w:rsidRPr="00000000" w14:paraId="00000A76">
      <w:pPr>
        <w:spacing w:after="0" w:lineRule="auto"/>
        <w:ind w:left="0" w:firstLine="0"/>
        <w:rPr/>
      </w:pPr>
      <w:r w:rsidDel="00000000" w:rsidR="00000000" w:rsidRPr="00000000">
        <w:rPr>
          <w:rtl w:val="0"/>
        </w:rPr>
        <w:t xml:space="preserve">ART: [cross] Man, get better at magic!</w:t>
      </w:r>
    </w:p>
    <w:p w:rsidR="00000000" w:rsidDel="00000000" w:rsidP="00000000" w:rsidRDefault="00000000" w:rsidRPr="00000000" w14:paraId="00000A77">
      <w:pPr>
        <w:spacing w:after="0" w:lineRule="auto"/>
        <w:ind w:left="0" w:firstLine="0"/>
        <w:rPr/>
      </w:pPr>
      <w:r w:rsidDel="00000000" w:rsidR="00000000" w:rsidRPr="00000000">
        <w:rPr>
          <w:rtl w:val="0"/>
        </w:rPr>
      </w:r>
    </w:p>
    <w:p w:rsidR="00000000" w:rsidDel="00000000" w:rsidP="00000000" w:rsidRDefault="00000000" w:rsidRPr="00000000" w14:paraId="00000A78">
      <w:pPr>
        <w:spacing w:after="0" w:lineRule="auto"/>
        <w:ind w:left="0" w:firstLine="0"/>
        <w:rPr/>
      </w:pPr>
      <w:r w:rsidDel="00000000" w:rsidR="00000000" w:rsidRPr="00000000">
        <w:rPr>
          <w:rtl w:val="0"/>
        </w:rPr>
        <w:t xml:space="preserve">KEITH: [cross] Man. [incredulously] What do you do when you fail your intro? </w:t>
      </w:r>
    </w:p>
    <w:p w:rsidR="00000000" w:rsidDel="00000000" w:rsidP="00000000" w:rsidRDefault="00000000" w:rsidRPr="00000000" w14:paraId="00000A79">
      <w:pPr>
        <w:spacing w:after="0" w:lineRule="auto"/>
        <w:ind w:left="0" w:firstLine="0"/>
        <w:rPr/>
      </w:pPr>
      <w:r w:rsidDel="00000000" w:rsidR="00000000" w:rsidRPr="00000000">
        <w:rPr>
          <w:rtl w:val="0"/>
        </w:rPr>
      </w:r>
    </w:p>
    <w:p w:rsidR="00000000" w:rsidDel="00000000" w:rsidP="00000000" w:rsidRDefault="00000000" w:rsidRPr="00000000" w14:paraId="00000A7A">
      <w:pPr>
        <w:spacing w:after="0" w:lineRule="auto"/>
        <w:ind w:left="0" w:firstLine="0"/>
        <w:rPr/>
      </w:pPr>
      <w:r w:rsidDel="00000000" w:rsidR="00000000" w:rsidRPr="00000000">
        <w:rPr>
          <w:rtl w:val="0"/>
        </w:rPr>
        <w:t xml:space="preserve">Great Phantasmo, more like… Fake Phan… tas-blow.</w:t>
      </w:r>
    </w:p>
    <w:p w:rsidR="00000000" w:rsidDel="00000000" w:rsidP="00000000" w:rsidRDefault="00000000" w:rsidRPr="00000000" w14:paraId="00000A7B">
      <w:pPr>
        <w:spacing w:after="0" w:lineRule="auto"/>
        <w:ind w:left="0" w:firstLine="0"/>
        <w:rPr/>
      </w:pPr>
      <w:r w:rsidDel="00000000" w:rsidR="00000000" w:rsidRPr="00000000">
        <w:rPr>
          <w:rtl w:val="0"/>
        </w:rPr>
      </w:r>
    </w:p>
    <w:p w:rsidR="00000000" w:rsidDel="00000000" w:rsidP="00000000" w:rsidRDefault="00000000" w:rsidRPr="00000000" w14:paraId="00000A7C">
      <w:pPr>
        <w:spacing w:after="0" w:lineRule="auto"/>
        <w:ind w:left="0" w:firstLine="0"/>
        <w:rPr/>
      </w:pPr>
      <w:r w:rsidDel="00000000" w:rsidR="00000000" w:rsidRPr="00000000">
        <w:rPr>
          <w:rtl w:val="0"/>
        </w:rPr>
        <w:t xml:space="preserve">AUSTIN: I - so what happens here, is. </w:t>
      </w:r>
      <w:r w:rsidDel="00000000" w:rsidR="00000000" w:rsidRPr="00000000">
        <w:rPr>
          <w:rtl w:val="0"/>
        </w:rPr>
        <w:t xml:space="preserve">[NICK laughs and claps]</w:t>
      </w:r>
      <w:r w:rsidDel="00000000" w:rsidR="00000000" w:rsidRPr="00000000">
        <w:rPr>
          <w:rtl w:val="0"/>
        </w:rPr>
        <w:t xml:space="preserve"> [amused] Great. Great. The way this game works is, when you guys make a move, you do what it says on a 10+ or on a 7-9. On a 6 or lower, sometimes there’s a specific, a thing, but… generally, it means I get to make, a move. It means I get to make what’s called a </w:t>
      </w:r>
      <w:r w:rsidDel="00000000" w:rsidR="00000000" w:rsidRPr="00000000">
        <w:rPr>
          <w:i w:val="1"/>
          <w:rtl w:val="0"/>
        </w:rPr>
        <w:t xml:space="preserve">hard</w:t>
      </w:r>
      <w:r w:rsidDel="00000000" w:rsidR="00000000" w:rsidRPr="00000000">
        <w:rPr>
          <w:rtl w:val="0"/>
        </w:rPr>
        <w:t xml:space="preserve"> move, normally. Hard moves are events that happen - I have a list of moves that I can make, that you guys can’t see. But, hard moves are a list of things, or are, are, is a type of move that doesn’t - that you can’t take back. It’s just, it’s a, kind of a, irreparable? Or like, you would need to put in some effort to change it? Versus a soft move, which is like, you heard some footsteps. I made a soft move when Nick succeeded, he heard, he heard some footsteps. I’m now making a hard move. The door flings open, and there’s a, a little, round skeleton, standing there with a broom in its hands. [JACK laughs] And it makes some - it makes like a chattering, of its mouth moving? Like</w:t>
      </w:r>
    </w:p>
    <w:p w:rsidR="00000000" w:rsidDel="00000000" w:rsidP="00000000" w:rsidRDefault="00000000" w:rsidRPr="00000000" w14:paraId="00000A7D">
      <w:pPr>
        <w:spacing w:after="0" w:lineRule="auto"/>
        <w:ind w:left="360" w:firstLine="0"/>
        <w:rPr/>
      </w:pPr>
      <w:r w:rsidDel="00000000" w:rsidR="00000000" w:rsidRPr="00000000">
        <w:rPr>
          <w:rtl w:val="0"/>
        </w:rPr>
      </w:r>
    </w:p>
    <w:p w:rsidR="00000000" w:rsidDel="00000000" w:rsidP="00000000" w:rsidRDefault="00000000" w:rsidRPr="00000000" w14:paraId="00000A7E">
      <w:pPr>
        <w:spacing w:after="0" w:lineRule="auto"/>
        <w:ind w:left="360" w:firstLine="0"/>
        <w:rPr/>
      </w:pPr>
      <w:r w:rsidDel="00000000" w:rsidR="00000000" w:rsidRPr="00000000">
        <w:rPr>
          <w:rtl w:val="0"/>
        </w:rPr>
        <w:t xml:space="preserve">(as Skeleton): [clicks teeth repeatedly]</w:t>
      </w:r>
    </w:p>
    <w:p w:rsidR="00000000" w:rsidDel="00000000" w:rsidP="00000000" w:rsidRDefault="00000000" w:rsidRPr="00000000" w14:paraId="00000A7F">
      <w:pPr>
        <w:spacing w:after="0" w:lineRule="auto"/>
        <w:ind w:left="0" w:firstLine="0"/>
        <w:rPr/>
      </w:pPr>
      <w:r w:rsidDel="00000000" w:rsidR="00000000" w:rsidRPr="00000000">
        <w:rPr>
          <w:rtl w:val="0"/>
        </w:rPr>
      </w:r>
    </w:p>
    <w:p w:rsidR="00000000" w:rsidDel="00000000" w:rsidP="00000000" w:rsidRDefault="00000000" w:rsidRPr="00000000" w14:paraId="00000A80">
      <w:pPr>
        <w:spacing w:after="0" w:lineRule="auto"/>
        <w:ind w:left="0" w:firstLine="0"/>
        <w:rPr/>
      </w:pPr>
      <w:r w:rsidDel="00000000" w:rsidR="00000000" w:rsidRPr="00000000">
        <w:rPr>
          <w:rtl w:val="0"/>
        </w:rPr>
        <w:t xml:space="preserve">AUSTIN: And it’s try - [ART laughs] it’s as if it’s speaking. But it takes up the broom and is shaking it, as, as the Great Phantasmo is doing his - [laughing] what do your spells look like, Phantasmo? Like what do you </w:t>
      </w:r>
      <w:r w:rsidDel="00000000" w:rsidR="00000000" w:rsidRPr="00000000">
        <w:rPr>
          <w:i w:val="1"/>
          <w:rtl w:val="0"/>
        </w:rPr>
        <w:t xml:space="preserve">do.</w:t>
      </w:r>
      <w:r w:rsidDel="00000000" w:rsidR="00000000" w:rsidRPr="00000000">
        <w:rPr>
          <w:rtl w:val="0"/>
        </w:rPr>
      </w:r>
    </w:p>
    <w:p w:rsidR="00000000" w:rsidDel="00000000" w:rsidP="00000000" w:rsidRDefault="00000000" w:rsidRPr="00000000" w14:paraId="00000A81">
      <w:pPr>
        <w:spacing w:after="0" w:lineRule="auto"/>
        <w:ind w:left="0" w:firstLine="0"/>
        <w:rPr/>
      </w:pPr>
      <w:r w:rsidDel="00000000" w:rsidR="00000000" w:rsidRPr="00000000">
        <w:rPr>
          <w:rtl w:val="0"/>
        </w:rPr>
      </w:r>
    </w:p>
    <w:p w:rsidR="00000000" w:rsidDel="00000000" w:rsidP="00000000" w:rsidRDefault="00000000" w:rsidRPr="00000000" w14:paraId="00000A82">
      <w:pPr>
        <w:spacing w:after="0" w:lineRule="auto"/>
        <w:ind w:left="0" w:firstLine="0"/>
        <w:rPr/>
      </w:pPr>
      <w:r w:rsidDel="00000000" w:rsidR="00000000" w:rsidRPr="00000000">
        <w:rPr>
          <w:rtl w:val="0"/>
        </w:rPr>
        <w:t xml:space="preserve">NICK: Um…</w:t>
      </w:r>
    </w:p>
    <w:p w:rsidR="00000000" w:rsidDel="00000000" w:rsidP="00000000" w:rsidRDefault="00000000" w:rsidRPr="00000000" w14:paraId="00000A83">
      <w:pPr>
        <w:spacing w:after="0" w:lineRule="auto"/>
        <w:ind w:left="0" w:firstLine="0"/>
        <w:rPr/>
      </w:pPr>
      <w:r w:rsidDel="00000000" w:rsidR="00000000" w:rsidRPr="00000000">
        <w:rPr>
          <w:rtl w:val="0"/>
        </w:rPr>
      </w:r>
    </w:p>
    <w:p w:rsidR="00000000" w:rsidDel="00000000" w:rsidP="00000000" w:rsidRDefault="00000000" w:rsidRPr="00000000" w14:paraId="00000A84">
      <w:pPr>
        <w:spacing w:after="0" w:lineRule="auto"/>
        <w:ind w:left="0" w:firstLine="0"/>
        <w:rPr/>
      </w:pPr>
      <w:r w:rsidDel="00000000" w:rsidR="00000000" w:rsidRPr="00000000">
        <w:rPr>
          <w:rtl w:val="0"/>
        </w:rPr>
        <w:t xml:space="preserve">AUSTIN: Are they words you say? Are they, is it a series of hand gestures? Is it throwing - </w:t>
      </w:r>
    </w:p>
    <w:p w:rsidR="00000000" w:rsidDel="00000000" w:rsidP="00000000" w:rsidRDefault="00000000" w:rsidRPr="00000000" w14:paraId="00000A85">
      <w:pPr>
        <w:spacing w:after="0" w:lineRule="auto"/>
        <w:ind w:left="0" w:firstLine="0"/>
        <w:rPr/>
      </w:pPr>
      <w:r w:rsidDel="00000000" w:rsidR="00000000" w:rsidRPr="00000000">
        <w:rPr>
          <w:rtl w:val="0"/>
        </w:rPr>
      </w:r>
    </w:p>
    <w:p w:rsidR="00000000" w:rsidDel="00000000" w:rsidP="00000000" w:rsidRDefault="00000000" w:rsidRPr="00000000" w14:paraId="00000A86">
      <w:pPr>
        <w:spacing w:after="0" w:lineRule="auto"/>
        <w:ind w:left="0" w:firstLine="0"/>
        <w:rPr/>
      </w:pPr>
      <w:r w:rsidDel="00000000" w:rsidR="00000000" w:rsidRPr="00000000">
        <w:rPr>
          <w:rtl w:val="0"/>
        </w:rPr>
        <w:t xml:space="preserve">ART: A big loud invisibility spell is not a good [laughter] idea.</w:t>
      </w:r>
    </w:p>
    <w:p w:rsidR="00000000" w:rsidDel="00000000" w:rsidP="00000000" w:rsidRDefault="00000000" w:rsidRPr="00000000" w14:paraId="00000A87">
      <w:pPr>
        <w:spacing w:after="0" w:lineRule="auto"/>
        <w:ind w:left="0" w:firstLine="0"/>
        <w:rPr/>
      </w:pPr>
      <w:r w:rsidDel="00000000" w:rsidR="00000000" w:rsidRPr="00000000">
        <w:rPr>
          <w:rtl w:val="0"/>
        </w:rPr>
      </w:r>
    </w:p>
    <w:p w:rsidR="00000000" w:rsidDel="00000000" w:rsidP="00000000" w:rsidRDefault="00000000" w:rsidRPr="00000000" w14:paraId="00000A88">
      <w:pPr>
        <w:spacing w:after="0" w:lineRule="auto"/>
        <w:ind w:left="0" w:firstLine="0"/>
        <w:rPr/>
      </w:pPr>
      <w:r w:rsidDel="00000000" w:rsidR="00000000" w:rsidRPr="00000000">
        <w:rPr>
          <w:rtl w:val="0"/>
        </w:rPr>
        <w:t xml:space="preserve">AUSTIN: [laughing] Generally - but generally, what are the, what are the components of it?</w:t>
      </w:r>
    </w:p>
    <w:p w:rsidR="00000000" w:rsidDel="00000000" w:rsidP="00000000" w:rsidRDefault="00000000" w:rsidRPr="00000000" w14:paraId="00000A89">
      <w:pPr>
        <w:spacing w:after="0" w:lineRule="auto"/>
        <w:ind w:left="0" w:firstLine="0"/>
        <w:rPr/>
      </w:pPr>
      <w:r w:rsidDel="00000000" w:rsidR="00000000" w:rsidRPr="00000000">
        <w:rPr>
          <w:rtl w:val="0"/>
        </w:rPr>
      </w:r>
    </w:p>
    <w:p w:rsidR="00000000" w:rsidDel="00000000" w:rsidP="00000000" w:rsidRDefault="00000000" w:rsidRPr="00000000" w14:paraId="00000A8A">
      <w:pPr>
        <w:spacing w:after="0" w:lineRule="auto"/>
        <w:ind w:left="0" w:firstLine="0"/>
        <w:rPr/>
      </w:pPr>
      <w:r w:rsidDel="00000000" w:rsidR="00000000" w:rsidRPr="00000000">
        <w:rPr>
          <w:rtl w:val="0"/>
        </w:rPr>
        <w:t xml:space="preserve">NICK: Yeah. [pause]</w:t>
      </w:r>
    </w:p>
    <w:p w:rsidR="00000000" w:rsidDel="00000000" w:rsidP="00000000" w:rsidRDefault="00000000" w:rsidRPr="00000000" w14:paraId="00000A8B">
      <w:pPr>
        <w:spacing w:after="0" w:lineRule="auto"/>
        <w:ind w:left="0" w:firstLine="0"/>
        <w:rPr/>
      </w:pPr>
      <w:r w:rsidDel="00000000" w:rsidR="00000000" w:rsidRPr="00000000">
        <w:rPr>
          <w:rtl w:val="0"/>
        </w:rPr>
      </w:r>
    </w:p>
    <w:p w:rsidR="00000000" w:rsidDel="00000000" w:rsidP="00000000" w:rsidRDefault="00000000" w:rsidRPr="00000000" w14:paraId="00000A8C">
      <w:pPr>
        <w:spacing w:after="0" w:lineRule="auto"/>
        <w:ind w:left="0" w:firstLine="0"/>
        <w:rPr/>
      </w:pPr>
      <w:r w:rsidDel="00000000" w:rsidR="00000000" w:rsidRPr="00000000">
        <w:rPr>
          <w:rtl w:val="0"/>
        </w:rPr>
        <w:t xml:space="preserve">AUSTIN: Generally speaking.</w:t>
      </w:r>
    </w:p>
    <w:p w:rsidR="00000000" w:rsidDel="00000000" w:rsidP="00000000" w:rsidRDefault="00000000" w:rsidRPr="00000000" w14:paraId="00000A8D">
      <w:pPr>
        <w:spacing w:after="0" w:lineRule="auto"/>
        <w:ind w:left="0" w:firstLine="0"/>
        <w:rPr/>
      </w:pPr>
      <w:r w:rsidDel="00000000" w:rsidR="00000000" w:rsidRPr="00000000">
        <w:rPr>
          <w:rtl w:val="0"/>
        </w:rPr>
      </w:r>
    </w:p>
    <w:p w:rsidR="00000000" w:rsidDel="00000000" w:rsidP="00000000" w:rsidRDefault="00000000" w:rsidRPr="00000000" w14:paraId="00000A8E">
      <w:pPr>
        <w:spacing w:after="0" w:lineRule="auto"/>
        <w:ind w:left="0" w:firstLine="0"/>
        <w:rPr/>
      </w:pPr>
      <w:r w:rsidDel="00000000" w:rsidR="00000000" w:rsidRPr="00000000">
        <w:rPr>
          <w:rtl w:val="0"/>
        </w:rPr>
        <w:t xml:space="preserve">NICK: Sorry, I didn’t get that last part, you’re breaking…</w:t>
      </w:r>
    </w:p>
    <w:p w:rsidR="00000000" w:rsidDel="00000000" w:rsidP="00000000" w:rsidRDefault="00000000" w:rsidRPr="00000000" w14:paraId="00000A8F">
      <w:pPr>
        <w:spacing w:after="0" w:lineRule="auto"/>
        <w:ind w:left="0" w:firstLine="0"/>
        <w:rPr/>
      </w:pPr>
      <w:r w:rsidDel="00000000" w:rsidR="00000000" w:rsidRPr="00000000">
        <w:rPr>
          <w:rtl w:val="0"/>
        </w:rPr>
      </w:r>
    </w:p>
    <w:p w:rsidR="00000000" w:rsidDel="00000000" w:rsidP="00000000" w:rsidRDefault="00000000" w:rsidRPr="00000000" w14:paraId="00000A90">
      <w:pPr>
        <w:spacing w:after="0" w:lineRule="auto"/>
        <w:ind w:left="0" w:firstLine="0"/>
        <w:rPr/>
      </w:pPr>
      <w:r w:rsidDel="00000000" w:rsidR="00000000" w:rsidRPr="00000000">
        <w:rPr>
          <w:rtl w:val="0"/>
        </w:rPr>
        <w:t xml:space="preserve">ART: [cross] Oh, Austin, do you - </w:t>
      </w:r>
    </w:p>
    <w:p w:rsidR="00000000" w:rsidDel="00000000" w:rsidP="00000000" w:rsidRDefault="00000000" w:rsidRPr="00000000" w14:paraId="00000A91">
      <w:pPr>
        <w:spacing w:after="0" w:lineRule="auto"/>
        <w:ind w:left="0" w:firstLine="0"/>
        <w:rPr/>
      </w:pPr>
      <w:r w:rsidDel="00000000" w:rsidR="00000000" w:rsidRPr="00000000">
        <w:rPr>
          <w:rtl w:val="0"/>
        </w:rPr>
      </w:r>
    </w:p>
    <w:p w:rsidR="00000000" w:rsidDel="00000000" w:rsidP="00000000" w:rsidRDefault="00000000" w:rsidRPr="00000000" w14:paraId="00000A92">
      <w:pPr>
        <w:spacing w:after="0" w:lineRule="auto"/>
        <w:ind w:left="0" w:firstLine="0"/>
        <w:rPr/>
      </w:pPr>
      <w:r w:rsidDel="00000000" w:rsidR="00000000" w:rsidRPr="00000000">
        <w:rPr>
          <w:rtl w:val="0"/>
        </w:rPr>
        <w:t xml:space="preserve">AUSTIN: [cross] Oh, what are, uh, what are - sorry, generally speaking, what are the sorts of things you do when you cast a spell?</w:t>
      </w:r>
    </w:p>
    <w:p w:rsidR="00000000" w:rsidDel="00000000" w:rsidP="00000000" w:rsidRDefault="00000000" w:rsidRPr="00000000" w14:paraId="00000A93">
      <w:pPr>
        <w:spacing w:after="0" w:lineRule="auto"/>
        <w:ind w:left="0" w:firstLine="0"/>
        <w:rPr/>
      </w:pPr>
      <w:r w:rsidDel="00000000" w:rsidR="00000000" w:rsidRPr="00000000">
        <w:rPr>
          <w:rtl w:val="0"/>
        </w:rPr>
      </w:r>
    </w:p>
    <w:p w:rsidR="00000000" w:rsidDel="00000000" w:rsidP="00000000" w:rsidRDefault="00000000" w:rsidRPr="00000000" w14:paraId="00000A94">
      <w:pPr>
        <w:spacing w:after="0" w:lineRule="auto"/>
        <w:ind w:left="0" w:firstLine="0"/>
        <w:rPr/>
      </w:pPr>
      <w:r w:rsidDel="00000000" w:rsidR="00000000" w:rsidRPr="00000000">
        <w:rPr>
          <w:rtl w:val="0"/>
        </w:rPr>
        <w:t xml:space="preserve">NICK: Um, I… when, when Phantasmo’s casting, his voice shifts in, like his voice sounds like it </w:t>
      </w:r>
    </w:p>
    <w:p w:rsidR="00000000" w:rsidDel="00000000" w:rsidP="00000000" w:rsidRDefault="00000000" w:rsidRPr="00000000" w14:paraId="00000A95">
      <w:pPr>
        <w:spacing w:after="0" w:lineRule="auto"/>
        <w:ind w:left="0" w:firstLine="0"/>
        <w:rPr/>
      </w:pPr>
      <w:r w:rsidDel="00000000" w:rsidR="00000000" w:rsidRPr="00000000">
        <w:rPr>
          <w:rtl w:val="0"/>
        </w:rPr>
        <w:t xml:space="preserve">suddenly takes on reverb? </w:t>
      </w:r>
    </w:p>
    <w:p w:rsidR="00000000" w:rsidDel="00000000" w:rsidP="00000000" w:rsidRDefault="00000000" w:rsidRPr="00000000" w14:paraId="00000A96">
      <w:pPr>
        <w:spacing w:after="0" w:lineRule="auto"/>
        <w:ind w:left="0" w:firstLine="0"/>
        <w:rPr/>
      </w:pPr>
      <w:r w:rsidDel="00000000" w:rsidR="00000000" w:rsidRPr="00000000">
        <w:rPr>
          <w:rtl w:val="0"/>
        </w:rPr>
      </w:r>
    </w:p>
    <w:p w:rsidR="00000000" w:rsidDel="00000000" w:rsidP="00000000" w:rsidRDefault="00000000" w:rsidRPr="00000000" w14:paraId="00000A97">
      <w:pPr>
        <w:spacing w:after="0" w:lineRule="auto"/>
        <w:ind w:left="0" w:firstLine="0"/>
        <w:rPr>
          <w:b w:val="1"/>
        </w:rPr>
      </w:pPr>
      <w:r w:rsidDel="00000000" w:rsidR="00000000" w:rsidRPr="00000000">
        <w:rPr>
          <w:b w:val="1"/>
          <w:rtl w:val="0"/>
        </w:rPr>
        <w:t xml:space="preserve">[#01:15:06#]</w:t>
      </w:r>
    </w:p>
    <w:p w:rsidR="00000000" w:rsidDel="00000000" w:rsidP="00000000" w:rsidRDefault="00000000" w:rsidRPr="00000000" w14:paraId="00000A98">
      <w:pPr>
        <w:spacing w:after="0" w:lineRule="auto"/>
        <w:ind w:left="0" w:firstLine="0"/>
        <w:rPr/>
      </w:pPr>
      <w:r w:rsidDel="00000000" w:rsidR="00000000" w:rsidRPr="00000000">
        <w:rPr>
          <w:rtl w:val="0"/>
        </w:rPr>
      </w:r>
    </w:p>
    <w:p w:rsidR="00000000" w:rsidDel="00000000" w:rsidP="00000000" w:rsidRDefault="00000000" w:rsidRPr="00000000" w14:paraId="00000A99">
      <w:pPr>
        <w:spacing w:after="0" w:lineRule="auto"/>
        <w:ind w:left="0" w:firstLine="0"/>
        <w:rPr/>
      </w:pPr>
      <w:r w:rsidDel="00000000" w:rsidR="00000000" w:rsidRPr="00000000">
        <w:rPr>
          <w:rtl w:val="0"/>
        </w:rPr>
        <w:t xml:space="preserve">AUSTIN: Ooh, okay.</w:t>
      </w:r>
    </w:p>
    <w:p w:rsidR="00000000" w:rsidDel="00000000" w:rsidP="00000000" w:rsidRDefault="00000000" w:rsidRPr="00000000" w14:paraId="00000A9A">
      <w:pPr>
        <w:spacing w:after="0" w:lineRule="auto"/>
        <w:ind w:left="0" w:firstLine="0"/>
        <w:rPr/>
      </w:pPr>
      <w:r w:rsidDel="00000000" w:rsidR="00000000" w:rsidRPr="00000000">
        <w:rPr>
          <w:rtl w:val="0"/>
        </w:rPr>
      </w:r>
    </w:p>
    <w:p w:rsidR="00000000" w:rsidDel="00000000" w:rsidP="00000000" w:rsidRDefault="00000000" w:rsidRPr="00000000" w14:paraId="00000A9B">
      <w:pPr>
        <w:spacing w:after="0" w:lineRule="auto"/>
        <w:ind w:left="0" w:firstLine="0"/>
        <w:rPr/>
      </w:pPr>
      <w:r w:rsidDel="00000000" w:rsidR="00000000" w:rsidRPr="00000000">
        <w:rPr>
          <w:rtl w:val="0"/>
        </w:rPr>
        <w:t xml:space="preserve">NICK: Uh, and…</w:t>
      </w:r>
    </w:p>
    <w:p w:rsidR="00000000" w:rsidDel="00000000" w:rsidP="00000000" w:rsidRDefault="00000000" w:rsidRPr="00000000" w14:paraId="00000A9C">
      <w:pPr>
        <w:spacing w:after="0" w:lineRule="auto"/>
        <w:ind w:left="0" w:firstLine="0"/>
        <w:rPr/>
      </w:pPr>
      <w:r w:rsidDel="00000000" w:rsidR="00000000" w:rsidRPr="00000000">
        <w:rPr>
          <w:rtl w:val="0"/>
        </w:rPr>
      </w:r>
    </w:p>
    <w:p w:rsidR="00000000" w:rsidDel="00000000" w:rsidP="00000000" w:rsidRDefault="00000000" w:rsidRPr="00000000" w14:paraId="00000A9D">
      <w:pPr>
        <w:spacing w:after="0" w:lineRule="auto"/>
        <w:ind w:left="0" w:firstLine="0"/>
        <w:rPr/>
      </w:pPr>
      <w:r w:rsidDel="00000000" w:rsidR="00000000" w:rsidRPr="00000000">
        <w:rPr>
          <w:rtl w:val="0"/>
        </w:rPr>
        <w:t xml:space="preserve">AUSTIN: So they’re spoken?</w:t>
      </w:r>
    </w:p>
    <w:p w:rsidR="00000000" w:rsidDel="00000000" w:rsidP="00000000" w:rsidRDefault="00000000" w:rsidRPr="00000000" w14:paraId="00000A9E">
      <w:pPr>
        <w:spacing w:after="0" w:lineRule="auto"/>
        <w:ind w:left="0" w:firstLine="0"/>
        <w:rPr/>
      </w:pPr>
      <w:r w:rsidDel="00000000" w:rsidR="00000000" w:rsidRPr="00000000">
        <w:rPr>
          <w:rtl w:val="0"/>
        </w:rPr>
      </w:r>
    </w:p>
    <w:p w:rsidR="00000000" w:rsidDel="00000000" w:rsidP="00000000" w:rsidRDefault="00000000" w:rsidRPr="00000000" w14:paraId="00000A9F">
      <w:pPr>
        <w:spacing w:after="0" w:lineRule="auto"/>
        <w:ind w:left="0" w:firstLine="0"/>
        <w:rPr/>
      </w:pPr>
      <w:r w:rsidDel="00000000" w:rsidR="00000000" w:rsidRPr="00000000">
        <w:rPr>
          <w:rtl w:val="0"/>
        </w:rPr>
        <w:t xml:space="preserve">NICK: They’re spoken, there are a couple of like, small, like hand gestures.</w:t>
      </w:r>
    </w:p>
    <w:p w:rsidR="00000000" w:rsidDel="00000000" w:rsidP="00000000" w:rsidRDefault="00000000" w:rsidRPr="00000000" w14:paraId="00000AA0">
      <w:pPr>
        <w:spacing w:after="0" w:lineRule="auto"/>
        <w:ind w:left="0" w:firstLine="0"/>
        <w:rPr/>
      </w:pPr>
      <w:r w:rsidDel="00000000" w:rsidR="00000000" w:rsidRPr="00000000">
        <w:rPr>
          <w:rtl w:val="0"/>
        </w:rPr>
      </w:r>
    </w:p>
    <w:p w:rsidR="00000000" w:rsidDel="00000000" w:rsidP="00000000" w:rsidRDefault="00000000" w:rsidRPr="00000000" w14:paraId="00000AA1">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AA2">
      <w:pPr>
        <w:spacing w:after="0" w:lineRule="auto"/>
        <w:ind w:left="0" w:firstLine="0"/>
        <w:rPr/>
      </w:pPr>
      <w:r w:rsidDel="00000000" w:rsidR="00000000" w:rsidRPr="00000000">
        <w:rPr>
          <w:rtl w:val="0"/>
        </w:rPr>
      </w:r>
    </w:p>
    <w:p w:rsidR="00000000" w:rsidDel="00000000" w:rsidP="00000000" w:rsidRDefault="00000000" w:rsidRPr="00000000" w14:paraId="00000AA3">
      <w:pPr>
        <w:spacing w:after="0" w:lineRule="auto"/>
        <w:ind w:left="0" w:firstLine="0"/>
        <w:rPr/>
      </w:pPr>
      <w:r w:rsidDel="00000000" w:rsidR="00000000" w:rsidRPr="00000000">
        <w:rPr>
          <w:rtl w:val="0"/>
        </w:rPr>
        <w:t xml:space="preserve">NICK: Like for invisibility, I have to touch the, the thing, and then do this.</w:t>
      </w:r>
    </w:p>
    <w:p w:rsidR="00000000" w:rsidDel="00000000" w:rsidP="00000000" w:rsidRDefault="00000000" w:rsidRPr="00000000" w14:paraId="00000AA4">
      <w:pPr>
        <w:spacing w:after="0" w:lineRule="auto"/>
        <w:ind w:left="0" w:firstLine="0"/>
        <w:rPr/>
      </w:pPr>
      <w:r w:rsidDel="00000000" w:rsidR="00000000" w:rsidRPr="00000000">
        <w:rPr>
          <w:rtl w:val="0"/>
        </w:rPr>
      </w:r>
    </w:p>
    <w:p w:rsidR="00000000" w:rsidDel="00000000" w:rsidP="00000000" w:rsidRDefault="00000000" w:rsidRPr="00000000" w14:paraId="00000AA5">
      <w:pPr>
        <w:spacing w:after="0" w:lineRule="auto"/>
        <w:ind w:left="0" w:firstLine="0"/>
        <w:rPr/>
      </w:pPr>
      <w:r w:rsidDel="00000000" w:rsidR="00000000" w:rsidRPr="00000000">
        <w:rPr>
          <w:rtl w:val="0"/>
        </w:rPr>
        <w:t xml:space="preserve">AUSTIN: Okay, and then you like, [cross] [emphatically] </w:t>
      </w:r>
      <w:r w:rsidDel="00000000" w:rsidR="00000000" w:rsidRPr="00000000">
        <w:rPr>
          <w:i w:val="1"/>
          <w:rtl w:val="0"/>
        </w:rPr>
        <w:t xml:space="preserve">vanishes</w:t>
      </w:r>
      <w:r w:rsidDel="00000000" w:rsidR="00000000" w:rsidRPr="00000000">
        <w:rPr>
          <w:rtl w:val="0"/>
        </w:rPr>
        <w:t xml:space="preserve"> it - </w:t>
      </w:r>
    </w:p>
    <w:p w:rsidR="00000000" w:rsidDel="00000000" w:rsidP="00000000" w:rsidRDefault="00000000" w:rsidRPr="00000000" w14:paraId="00000AA6">
      <w:pPr>
        <w:spacing w:after="0" w:lineRule="auto"/>
        <w:ind w:left="0" w:firstLine="0"/>
        <w:rPr/>
      </w:pPr>
      <w:r w:rsidDel="00000000" w:rsidR="00000000" w:rsidRPr="00000000">
        <w:rPr>
          <w:rtl w:val="0"/>
        </w:rPr>
      </w:r>
    </w:p>
    <w:p w:rsidR="00000000" w:rsidDel="00000000" w:rsidP="00000000" w:rsidRDefault="00000000" w:rsidRPr="00000000" w14:paraId="00000AA7">
      <w:pPr>
        <w:spacing w:after="0" w:lineRule="auto"/>
        <w:ind w:left="0" w:firstLine="0"/>
        <w:rPr/>
      </w:pPr>
      <w:r w:rsidDel="00000000" w:rsidR="00000000" w:rsidRPr="00000000">
        <w:rPr>
          <w:rtl w:val="0"/>
        </w:rPr>
        <w:t xml:space="preserve">NICK: [cross] Well I’m doing, people can’t, people can’t do that, but.</w:t>
      </w:r>
    </w:p>
    <w:p w:rsidR="00000000" w:rsidDel="00000000" w:rsidP="00000000" w:rsidRDefault="00000000" w:rsidRPr="00000000" w14:paraId="00000AA8">
      <w:pPr>
        <w:spacing w:after="0" w:lineRule="auto"/>
        <w:ind w:left="0" w:firstLine="0"/>
        <w:rPr/>
      </w:pPr>
      <w:r w:rsidDel="00000000" w:rsidR="00000000" w:rsidRPr="00000000">
        <w:rPr>
          <w:rtl w:val="0"/>
        </w:rPr>
      </w:r>
    </w:p>
    <w:p w:rsidR="00000000" w:rsidDel="00000000" w:rsidP="00000000" w:rsidRDefault="00000000" w:rsidRPr="00000000" w14:paraId="00000AA9">
      <w:pPr>
        <w:spacing w:after="0" w:lineRule="auto"/>
        <w:ind w:left="0" w:firstLine="0"/>
        <w:rPr/>
      </w:pPr>
      <w:r w:rsidDel="00000000" w:rsidR="00000000" w:rsidRPr="00000000">
        <w:rPr>
          <w:rtl w:val="0"/>
        </w:rPr>
        <w:t xml:space="preserve">AUSTIN: [laughing] Oh yeah people can’t see.</w:t>
      </w:r>
    </w:p>
    <w:p w:rsidR="00000000" w:rsidDel="00000000" w:rsidP="00000000" w:rsidRDefault="00000000" w:rsidRPr="00000000" w14:paraId="00000AAA">
      <w:pPr>
        <w:spacing w:after="0" w:lineRule="auto"/>
        <w:ind w:left="0" w:firstLine="0"/>
        <w:rPr/>
      </w:pPr>
      <w:r w:rsidDel="00000000" w:rsidR="00000000" w:rsidRPr="00000000">
        <w:rPr>
          <w:rtl w:val="0"/>
        </w:rPr>
      </w:r>
    </w:p>
    <w:p w:rsidR="00000000" w:rsidDel="00000000" w:rsidP="00000000" w:rsidRDefault="00000000" w:rsidRPr="00000000" w14:paraId="00000AAB">
      <w:pPr>
        <w:spacing w:after="0" w:lineRule="auto"/>
        <w:ind w:left="0" w:firstLine="0"/>
        <w:rPr/>
      </w:pPr>
      <w:r w:rsidDel="00000000" w:rsidR="00000000" w:rsidRPr="00000000">
        <w:rPr>
          <w:rtl w:val="0"/>
        </w:rPr>
        <w:t xml:space="preserve">NICK: Can’t see that I guess, but.</w:t>
      </w:r>
    </w:p>
    <w:p w:rsidR="00000000" w:rsidDel="00000000" w:rsidP="00000000" w:rsidRDefault="00000000" w:rsidRPr="00000000" w14:paraId="00000AAC">
      <w:pPr>
        <w:spacing w:after="0" w:lineRule="auto"/>
        <w:ind w:left="0" w:firstLine="0"/>
        <w:rPr/>
      </w:pPr>
      <w:r w:rsidDel="00000000" w:rsidR="00000000" w:rsidRPr="00000000">
        <w:rPr>
          <w:rtl w:val="0"/>
        </w:rPr>
      </w:r>
    </w:p>
    <w:p w:rsidR="00000000" w:rsidDel="00000000" w:rsidP="00000000" w:rsidRDefault="00000000" w:rsidRPr="00000000" w14:paraId="00000AAD">
      <w:pPr>
        <w:spacing w:after="0" w:lineRule="auto"/>
        <w:ind w:left="0" w:firstLine="0"/>
        <w:rPr/>
      </w:pPr>
      <w:r w:rsidDel="00000000" w:rsidR="00000000" w:rsidRPr="00000000">
        <w:rPr>
          <w:rtl w:val="0"/>
        </w:rPr>
        <w:t xml:space="preserve">AUSTIN: He put his hand on his chest.</w:t>
      </w:r>
    </w:p>
    <w:p w:rsidR="00000000" w:rsidDel="00000000" w:rsidP="00000000" w:rsidRDefault="00000000" w:rsidRPr="00000000" w14:paraId="00000AAE">
      <w:pPr>
        <w:spacing w:after="0" w:lineRule="auto"/>
        <w:ind w:left="0" w:firstLine="0"/>
        <w:rPr/>
      </w:pPr>
      <w:r w:rsidDel="00000000" w:rsidR="00000000" w:rsidRPr="00000000">
        <w:rPr>
          <w:rtl w:val="0"/>
        </w:rPr>
      </w:r>
    </w:p>
    <w:p w:rsidR="00000000" w:rsidDel="00000000" w:rsidP="00000000" w:rsidRDefault="00000000" w:rsidRPr="00000000" w14:paraId="00000AAF">
      <w:pPr>
        <w:spacing w:after="0" w:lineRule="auto"/>
        <w:ind w:left="0" w:firstLine="0"/>
        <w:rPr/>
      </w:pPr>
      <w:r w:rsidDel="00000000" w:rsidR="00000000" w:rsidRPr="00000000">
        <w:rPr>
          <w:rtl w:val="0"/>
        </w:rPr>
        <w:t xml:space="preserve">NICK: I’m moving my hand down.</w:t>
      </w:r>
    </w:p>
    <w:p w:rsidR="00000000" w:rsidDel="00000000" w:rsidP="00000000" w:rsidRDefault="00000000" w:rsidRPr="00000000" w14:paraId="00000AB0">
      <w:pPr>
        <w:spacing w:after="0" w:lineRule="auto"/>
        <w:ind w:left="0" w:firstLine="0"/>
        <w:rPr/>
      </w:pPr>
      <w:r w:rsidDel="00000000" w:rsidR="00000000" w:rsidRPr="00000000">
        <w:rPr>
          <w:rtl w:val="0"/>
        </w:rPr>
      </w:r>
    </w:p>
    <w:p w:rsidR="00000000" w:rsidDel="00000000" w:rsidP="00000000" w:rsidRDefault="00000000" w:rsidRPr="00000000" w14:paraId="00000AB1">
      <w:pPr>
        <w:spacing w:after="0" w:lineRule="auto"/>
        <w:ind w:left="0" w:firstLine="0"/>
        <w:rPr/>
      </w:pPr>
      <w:r w:rsidDel="00000000" w:rsidR="00000000" w:rsidRPr="00000000">
        <w:rPr>
          <w:rtl w:val="0"/>
        </w:rPr>
        <w:t xml:space="preserve">AUSTIN: [laughs] [ART laughs] Past… your face, as if to like wipe away your existence.</w:t>
      </w:r>
    </w:p>
    <w:p w:rsidR="00000000" w:rsidDel="00000000" w:rsidP="00000000" w:rsidRDefault="00000000" w:rsidRPr="00000000" w14:paraId="00000AB2">
      <w:pPr>
        <w:spacing w:after="0" w:lineRule="auto"/>
        <w:ind w:left="0" w:firstLine="0"/>
        <w:rPr/>
      </w:pPr>
      <w:r w:rsidDel="00000000" w:rsidR="00000000" w:rsidRPr="00000000">
        <w:rPr>
          <w:rtl w:val="0"/>
        </w:rPr>
      </w:r>
    </w:p>
    <w:p w:rsidR="00000000" w:rsidDel="00000000" w:rsidP="00000000" w:rsidRDefault="00000000" w:rsidRPr="00000000" w14:paraId="00000AB3">
      <w:pPr>
        <w:spacing w:after="0" w:lineRule="auto"/>
        <w:ind w:left="0" w:firstLine="0"/>
        <w:rPr/>
      </w:pPr>
      <w:r w:rsidDel="00000000" w:rsidR="00000000" w:rsidRPr="00000000">
        <w:rPr>
          <w:rtl w:val="0"/>
        </w:rPr>
        <w:t xml:space="preserve">NICK: [cross] Yeah. I’m doing the you can’t see me move.</w:t>
      </w:r>
    </w:p>
    <w:p w:rsidR="00000000" w:rsidDel="00000000" w:rsidP="00000000" w:rsidRDefault="00000000" w:rsidRPr="00000000" w14:paraId="00000AB4">
      <w:pPr>
        <w:spacing w:after="0" w:lineRule="auto"/>
        <w:ind w:left="0" w:firstLine="0"/>
        <w:rPr/>
      </w:pPr>
      <w:r w:rsidDel="00000000" w:rsidR="00000000" w:rsidRPr="00000000">
        <w:rPr>
          <w:rtl w:val="0"/>
        </w:rPr>
      </w:r>
    </w:p>
    <w:p w:rsidR="00000000" w:rsidDel="00000000" w:rsidP="00000000" w:rsidRDefault="00000000" w:rsidRPr="00000000" w14:paraId="00000AB5">
      <w:pPr>
        <w:spacing w:after="0" w:lineRule="auto"/>
        <w:ind w:left="0" w:firstLine="0"/>
        <w:rPr/>
      </w:pPr>
      <w:r w:rsidDel="00000000" w:rsidR="00000000" w:rsidRPr="00000000">
        <w:rPr>
          <w:rtl w:val="0"/>
        </w:rPr>
        <w:t xml:space="preserve">AUSTIN: [cross] So he’s doing that - And then the door - [laughs] right, he’s John Cena-ing. [NICK and ALI laugh] And then the, the door opens up, and in come this little round skeleton with a broom, who… is shaking it at you, and approaching quickly.</w:t>
      </w:r>
    </w:p>
    <w:p w:rsidR="00000000" w:rsidDel="00000000" w:rsidP="00000000" w:rsidRDefault="00000000" w:rsidRPr="00000000" w14:paraId="00000AB6">
      <w:pPr>
        <w:spacing w:after="0" w:lineRule="auto"/>
        <w:ind w:left="0" w:firstLine="0"/>
        <w:rPr/>
      </w:pPr>
      <w:r w:rsidDel="00000000" w:rsidR="00000000" w:rsidRPr="00000000">
        <w:rPr>
          <w:rtl w:val="0"/>
        </w:rPr>
      </w:r>
    </w:p>
    <w:p w:rsidR="00000000" w:rsidDel="00000000" w:rsidP="00000000" w:rsidRDefault="00000000" w:rsidRPr="00000000" w14:paraId="00000AB7">
      <w:pPr>
        <w:spacing w:after="0" w:lineRule="auto"/>
        <w:ind w:left="0" w:firstLine="0"/>
        <w:rPr/>
      </w:pPr>
      <w:r w:rsidDel="00000000" w:rsidR="00000000" w:rsidRPr="00000000">
        <w:rPr>
          <w:rtl w:val="0"/>
        </w:rPr>
        <w:t xml:space="preserve">NICK: So does my spell fizzle? Or…</w:t>
      </w:r>
    </w:p>
    <w:p w:rsidR="00000000" w:rsidDel="00000000" w:rsidP="00000000" w:rsidRDefault="00000000" w:rsidRPr="00000000" w14:paraId="00000AB8">
      <w:pPr>
        <w:spacing w:after="0" w:lineRule="auto"/>
        <w:ind w:left="0" w:firstLine="0"/>
        <w:rPr/>
      </w:pPr>
      <w:r w:rsidDel="00000000" w:rsidR="00000000" w:rsidRPr="00000000">
        <w:rPr>
          <w:rtl w:val="0"/>
        </w:rPr>
      </w:r>
    </w:p>
    <w:p w:rsidR="00000000" w:rsidDel="00000000" w:rsidP="00000000" w:rsidRDefault="00000000" w:rsidRPr="00000000" w14:paraId="00000AB9">
      <w:pPr>
        <w:spacing w:after="0" w:lineRule="auto"/>
        <w:ind w:left="0" w:firstLine="0"/>
        <w:rPr/>
      </w:pPr>
      <w:r w:rsidDel="00000000" w:rsidR="00000000" w:rsidRPr="00000000">
        <w:rPr>
          <w:rtl w:val="0"/>
        </w:rPr>
        <w:t xml:space="preserve">AUSTIN: Yeah, your spell has fizzled, at this point.</w:t>
      </w:r>
    </w:p>
    <w:p w:rsidR="00000000" w:rsidDel="00000000" w:rsidP="00000000" w:rsidRDefault="00000000" w:rsidRPr="00000000" w14:paraId="00000ABA">
      <w:pPr>
        <w:spacing w:after="0" w:lineRule="auto"/>
        <w:ind w:left="0" w:firstLine="0"/>
        <w:rPr/>
      </w:pPr>
      <w:r w:rsidDel="00000000" w:rsidR="00000000" w:rsidRPr="00000000">
        <w:rPr>
          <w:rtl w:val="0"/>
        </w:rPr>
      </w:r>
    </w:p>
    <w:p w:rsidR="00000000" w:rsidDel="00000000" w:rsidP="00000000" w:rsidRDefault="00000000" w:rsidRPr="00000000" w14:paraId="00000ABB">
      <w:pPr>
        <w:spacing w:after="0" w:lineRule="auto"/>
        <w:ind w:left="0" w:firstLine="0"/>
        <w:rPr/>
      </w:pPr>
      <w:r w:rsidDel="00000000" w:rsidR="00000000" w:rsidRPr="00000000">
        <w:rPr>
          <w:rtl w:val="0"/>
        </w:rPr>
        <w:t xml:space="preserve">NICK: [cross] Okay, so - </w:t>
      </w:r>
    </w:p>
    <w:p w:rsidR="00000000" w:rsidDel="00000000" w:rsidP="00000000" w:rsidRDefault="00000000" w:rsidRPr="00000000" w14:paraId="00000ABC">
      <w:pPr>
        <w:spacing w:after="0" w:lineRule="auto"/>
        <w:ind w:left="0" w:firstLine="0"/>
        <w:rPr/>
      </w:pPr>
      <w:r w:rsidDel="00000000" w:rsidR="00000000" w:rsidRPr="00000000">
        <w:rPr>
          <w:rtl w:val="0"/>
        </w:rPr>
      </w:r>
    </w:p>
    <w:p w:rsidR="00000000" w:rsidDel="00000000" w:rsidP="00000000" w:rsidRDefault="00000000" w:rsidRPr="00000000" w14:paraId="00000ABD">
      <w:pPr>
        <w:spacing w:after="0" w:lineRule="auto"/>
        <w:ind w:left="0" w:firstLine="0"/>
        <w:rPr/>
      </w:pPr>
      <w:r w:rsidDel="00000000" w:rsidR="00000000" w:rsidRPr="00000000">
        <w:rPr>
          <w:rtl w:val="0"/>
        </w:rPr>
        <w:t xml:space="preserve">AUSTIN: [cross] or it interrupts you, let’s say. </w:t>
      </w:r>
    </w:p>
    <w:p w:rsidR="00000000" w:rsidDel="00000000" w:rsidP="00000000" w:rsidRDefault="00000000" w:rsidRPr="00000000" w14:paraId="00000ABE">
      <w:pPr>
        <w:spacing w:after="0" w:lineRule="auto"/>
        <w:ind w:left="0" w:firstLine="0"/>
        <w:rPr/>
      </w:pPr>
      <w:r w:rsidDel="00000000" w:rsidR="00000000" w:rsidRPr="00000000">
        <w:rPr>
          <w:rtl w:val="0"/>
        </w:rPr>
      </w:r>
    </w:p>
    <w:p w:rsidR="00000000" w:rsidDel="00000000" w:rsidP="00000000" w:rsidRDefault="00000000" w:rsidRPr="00000000" w14:paraId="00000ABF">
      <w:pPr>
        <w:spacing w:after="0" w:lineRule="auto"/>
        <w:ind w:left="0" w:firstLine="0"/>
        <w:rPr/>
      </w:pPr>
      <w:r w:rsidDel="00000000" w:rsidR="00000000" w:rsidRPr="00000000">
        <w:rPr>
          <w:rtl w:val="0"/>
        </w:rPr>
        <w:t xml:space="preserve">He interrupts you - </w:t>
      </w:r>
    </w:p>
    <w:p w:rsidR="00000000" w:rsidDel="00000000" w:rsidP="00000000" w:rsidRDefault="00000000" w:rsidRPr="00000000" w14:paraId="00000AC0">
      <w:pPr>
        <w:spacing w:after="0" w:lineRule="auto"/>
        <w:ind w:left="0" w:firstLine="0"/>
        <w:rPr/>
      </w:pPr>
      <w:r w:rsidDel="00000000" w:rsidR="00000000" w:rsidRPr="00000000">
        <w:rPr>
          <w:rtl w:val="0"/>
        </w:rPr>
      </w:r>
    </w:p>
    <w:p w:rsidR="00000000" w:rsidDel="00000000" w:rsidP="00000000" w:rsidRDefault="00000000" w:rsidRPr="00000000" w14:paraId="00000AC1">
      <w:pPr>
        <w:spacing w:after="0" w:lineRule="auto"/>
        <w:ind w:left="0" w:firstLine="0"/>
        <w:rPr/>
      </w:pPr>
      <w:r w:rsidDel="00000000" w:rsidR="00000000" w:rsidRPr="00000000">
        <w:rPr>
          <w:rtl w:val="0"/>
        </w:rPr>
        <w:t xml:space="preserve">NICK: [cross] He interrupts my concentration.</w:t>
      </w:r>
    </w:p>
    <w:p w:rsidR="00000000" w:rsidDel="00000000" w:rsidP="00000000" w:rsidRDefault="00000000" w:rsidRPr="00000000" w14:paraId="00000AC2">
      <w:pPr>
        <w:spacing w:after="0" w:lineRule="auto"/>
        <w:ind w:left="0" w:firstLine="0"/>
        <w:rPr/>
      </w:pPr>
      <w:r w:rsidDel="00000000" w:rsidR="00000000" w:rsidRPr="00000000">
        <w:rPr>
          <w:rtl w:val="0"/>
        </w:rPr>
      </w:r>
    </w:p>
    <w:p w:rsidR="00000000" w:rsidDel="00000000" w:rsidP="00000000" w:rsidRDefault="00000000" w:rsidRPr="00000000" w14:paraId="00000AC3">
      <w:pPr>
        <w:spacing w:after="0" w:lineRule="auto"/>
        <w:ind w:left="0" w:firstLine="0"/>
        <w:rPr/>
      </w:pPr>
      <w:r w:rsidDel="00000000" w:rsidR="00000000" w:rsidRPr="00000000">
        <w:rPr>
          <w:rtl w:val="0"/>
        </w:rPr>
        <w:t xml:space="preserve">AUSTIN: Yeah. Yes. Yes.</w:t>
      </w:r>
    </w:p>
    <w:p w:rsidR="00000000" w:rsidDel="00000000" w:rsidP="00000000" w:rsidRDefault="00000000" w:rsidRPr="00000000" w14:paraId="00000AC4">
      <w:pPr>
        <w:spacing w:after="0" w:lineRule="auto"/>
        <w:ind w:left="0" w:firstLine="0"/>
        <w:rPr/>
      </w:pPr>
      <w:r w:rsidDel="00000000" w:rsidR="00000000" w:rsidRPr="00000000">
        <w:rPr>
          <w:rtl w:val="0"/>
        </w:rPr>
      </w:r>
    </w:p>
    <w:p w:rsidR="00000000" w:rsidDel="00000000" w:rsidP="00000000" w:rsidRDefault="00000000" w:rsidRPr="00000000" w14:paraId="00000AC5">
      <w:pPr>
        <w:spacing w:after="0" w:lineRule="auto"/>
        <w:ind w:left="0" w:firstLine="0"/>
        <w:rPr/>
      </w:pPr>
      <w:r w:rsidDel="00000000" w:rsidR="00000000" w:rsidRPr="00000000">
        <w:rPr>
          <w:rtl w:val="0"/>
        </w:rPr>
        <w:t xml:space="preserve">NICK: Sure. Okay. Uh.</w:t>
      </w:r>
    </w:p>
    <w:p w:rsidR="00000000" w:rsidDel="00000000" w:rsidP="00000000" w:rsidRDefault="00000000" w:rsidRPr="00000000" w14:paraId="00000AC6">
      <w:pPr>
        <w:spacing w:after="0" w:lineRule="auto"/>
        <w:ind w:left="0" w:firstLine="0"/>
        <w:rPr/>
      </w:pPr>
      <w:r w:rsidDel="00000000" w:rsidR="00000000" w:rsidRPr="00000000">
        <w:rPr>
          <w:rtl w:val="0"/>
        </w:rPr>
      </w:r>
    </w:p>
    <w:p w:rsidR="00000000" w:rsidDel="00000000" w:rsidP="00000000" w:rsidRDefault="00000000" w:rsidRPr="00000000" w14:paraId="00000AC7">
      <w:pPr>
        <w:spacing w:after="0" w:lineRule="auto"/>
        <w:ind w:left="0" w:firstLine="0"/>
        <w:rPr/>
      </w:pPr>
      <w:r w:rsidDel="00000000" w:rsidR="00000000" w:rsidRPr="00000000">
        <w:rPr>
          <w:rtl w:val="0"/>
        </w:rPr>
        <w:t xml:space="preserve">AUSTIN: Actually! Is it funnier if it works? [laughter] It is. You’re gone. Zip!</w:t>
      </w:r>
    </w:p>
    <w:p w:rsidR="00000000" w:rsidDel="00000000" w:rsidP="00000000" w:rsidRDefault="00000000" w:rsidRPr="00000000" w14:paraId="00000AC8">
      <w:pPr>
        <w:spacing w:after="0" w:lineRule="auto"/>
        <w:ind w:left="0" w:firstLine="0"/>
        <w:rPr/>
      </w:pPr>
      <w:r w:rsidDel="00000000" w:rsidR="00000000" w:rsidRPr="00000000">
        <w:rPr>
          <w:rtl w:val="0"/>
        </w:rPr>
      </w:r>
    </w:p>
    <w:p w:rsidR="00000000" w:rsidDel="00000000" w:rsidP="00000000" w:rsidRDefault="00000000" w:rsidRPr="00000000" w14:paraId="00000AC9">
      <w:pPr>
        <w:spacing w:after="0" w:lineRule="auto"/>
        <w:ind w:left="0" w:firstLine="0"/>
        <w:rPr/>
      </w:pPr>
      <w:r w:rsidDel="00000000" w:rsidR="00000000" w:rsidRPr="00000000">
        <w:rPr>
          <w:rtl w:val="0"/>
        </w:rPr>
        <w:t xml:space="preserve">NICK: [laughing] Okay.</w:t>
      </w:r>
    </w:p>
    <w:p w:rsidR="00000000" w:rsidDel="00000000" w:rsidP="00000000" w:rsidRDefault="00000000" w:rsidRPr="00000000" w14:paraId="00000ACA">
      <w:pPr>
        <w:spacing w:after="0" w:lineRule="auto"/>
        <w:ind w:left="0" w:firstLine="0"/>
        <w:rPr/>
      </w:pPr>
      <w:r w:rsidDel="00000000" w:rsidR="00000000" w:rsidRPr="00000000">
        <w:rPr>
          <w:rtl w:val="0"/>
        </w:rPr>
      </w:r>
    </w:p>
    <w:p w:rsidR="00000000" w:rsidDel="00000000" w:rsidP="00000000" w:rsidRDefault="00000000" w:rsidRPr="00000000" w14:paraId="00000ACB">
      <w:pPr>
        <w:spacing w:after="0" w:lineRule="auto"/>
        <w:ind w:left="0" w:firstLine="0"/>
        <w:rPr/>
      </w:pPr>
      <w:r w:rsidDel="00000000" w:rsidR="00000000" w:rsidRPr="00000000">
        <w:rPr>
          <w:rtl w:val="0"/>
        </w:rPr>
        <w:t xml:space="preserve">AUSTIN: There’s no, like, you’ve done it. [loud laughter]</w:t>
      </w:r>
    </w:p>
    <w:p w:rsidR="00000000" w:rsidDel="00000000" w:rsidP="00000000" w:rsidRDefault="00000000" w:rsidRPr="00000000" w14:paraId="00000ACC">
      <w:pPr>
        <w:spacing w:after="0" w:lineRule="auto"/>
        <w:ind w:left="0" w:firstLine="0"/>
        <w:rPr/>
      </w:pPr>
      <w:r w:rsidDel="00000000" w:rsidR="00000000" w:rsidRPr="00000000">
        <w:rPr>
          <w:rtl w:val="0"/>
        </w:rPr>
      </w:r>
    </w:p>
    <w:p w:rsidR="00000000" w:rsidDel="00000000" w:rsidP="00000000" w:rsidRDefault="00000000" w:rsidRPr="00000000" w14:paraId="00000ACD">
      <w:pPr>
        <w:spacing w:after="0" w:lineRule="auto"/>
        <w:ind w:left="0" w:firstLine="0"/>
        <w:rPr/>
      </w:pPr>
      <w:r w:rsidDel="00000000" w:rsidR="00000000" w:rsidRPr="00000000">
        <w:rPr>
          <w:rtl w:val="0"/>
        </w:rPr>
        <w:t xml:space="preserve">KEITH: So - so - as soon as that door opens, Nick is invisible. [snaps fingers]</w:t>
      </w:r>
    </w:p>
    <w:p w:rsidR="00000000" w:rsidDel="00000000" w:rsidP="00000000" w:rsidRDefault="00000000" w:rsidRPr="00000000" w14:paraId="00000ACE">
      <w:pPr>
        <w:spacing w:after="0" w:lineRule="auto"/>
        <w:ind w:left="0" w:firstLine="0"/>
        <w:rPr/>
      </w:pPr>
      <w:r w:rsidDel="00000000" w:rsidR="00000000" w:rsidRPr="00000000">
        <w:rPr>
          <w:rtl w:val="0"/>
        </w:rPr>
      </w:r>
    </w:p>
    <w:p w:rsidR="00000000" w:rsidDel="00000000" w:rsidP="00000000" w:rsidRDefault="00000000" w:rsidRPr="00000000" w14:paraId="00000ACF">
      <w:pPr>
        <w:spacing w:after="0" w:lineRule="auto"/>
        <w:ind w:left="0" w:firstLine="0"/>
        <w:rPr/>
      </w:pPr>
      <w:r w:rsidDel="00000000" w:rsidR="00000000" w:rsidRPr="00000000">
        <w:rPr>
          <w:rtl w:val="0"/>
        </w:rPr>
        <w:t xml:space="preserve">NICK: Yep.</w:t>
      </w:r>
    </w:p>
    <w:p w:rsidR="00000000" w:rsidDel="00000000" w:rsidP="00000000" w:rsidRDefault="00000000" w:rsidRPr="00000000" w14:paraId="00000AD0">
      <w:pPr>
        <w:spacing w:after="0" w:lineRule="auto"/>
        <w:ind w:left="0" w:firstLine="0"/>
        <w:rPr/>
      </w:pPr>
      <w:r w:rsidDel="00000000" w:rsidR="00000000" w:rsidRPr="00000000">
        <w:rPr>
          <w:rtl w:val="0"/>
        </w:rPr>
      </w:r>
    </w:p>
    <w:p w:rsidR="00000000" w:rsidDel="00000000" w:rsidP="00000000" w:rsidRDefault="00000000" w:rsidRPr="00000000" w14:paraId="00000AD1">
      <w:pPr>
        <w:spacing w:after="0" w:lineRule="auto"/>
        <w:ind w:left="0" w:firstLine="0"/>
        <w:rPr/>
      </w:pPr>
      <w:r w:rsidDel="00000000" w:rsidR="00000000" w:rsidRPr="00000000">
        <w:rPr>
          <w:rtl w:val="0"/>
        </w:rPr>
        <w:t xml:space="preserve">AUSTIN: [cross] Phantasmo is gone!</w:t>
      </w:r>
    </w:p>
    <w:p w:rsidR="00000000" w:rsidDel="00000000" w:rsidP="00000000" w:rsidRDefault="00000000" w:rsidRPr="00000000" w14:paraId="00000AD2">
      <w:pPr>
        <w:spacing w:after="0" w:lineRule="auto"/>
        <w:ind w:left="0" w:firstLine="0"/>
        <w:rPr/>
      </w:pPr>
      <w:r w:rsidDel="00000000" w:rsidR="00000000" w:rsidRPr="00000000">
        <w:rPr>
          <w:rtl w:val="0"/>
        </w:rPr>
      </w:r>
    </w:p>
    <w:p w:rsidR="00000000" w:rsidDel="00000000" w:rsidP="00000000" w:rsidRDefault="00000000" w:rsidRPr="00000000" w14:paraId="00000AD3">
      <w:pPr>
        <w:spacing w:after="0" w:lineRule="auto"/>
        <w:ind w:left="0" w:firstLine="0"/>
        <w:rPr/>
      </w:pPr>
      <w:r w:rsidDel="00000000" w:rsidR="00000000" w:rsidRPr="00000000">
        <w:rPr>
          <w:rtl w:val="0"/>
        </w:rPr>
        <w:t xml:space="preserve">KEITH: [cross] Didn’t tell us </w:t>
      </w:r>
      <w:r w:rsidDel="00000000" w:rsidR="00000000" w:rsidRPr="00000000">
        <w:rPr>
          <w:i w:val="1"/>
          <w:rtl w:val="0"/>
        </w:rPr>
        <w:t xml:space="preserve">anything.</w:t>
      </w:r>
      <w:r w:rsidDel="00000000" w:rsidR="00000000" w:rsidRPr="00000000">
        <w:rPr>
          <w:rtl w:val="0"/>
        </w:rPr>
      </w:r>
    </w:p>
    <w:p w:rsidR="00000000" w:rsidDel="00000000" w:rsidP="00000000" w:rsidRDefault="00000000" w:rsidRPr="00000000" w14:paraId="00000AD4">
      <w:pPr>
        <w:spacing w:after="0" w:lineRule="auto"/>
        <w:ind w:left="0" w:firstLine="0"/>
        <w:rPr/>
      </w:pPr>
      <w:r w:rsidDel="00000000" w:rsidR="00000000" w:rsidRPr="00000000">
        <w:rPr>
          <w:rtl w:val="0"/>
        </w:rPr>
      </w:r>
    </w:p>
    <w:p w:rsidR="00000000" w:rsidDel="00000000" w:rsidP="00000000" w:rsidRDefault="00000000" w:rsidRPr="00000000" w14:paraId="00000AD5">
      <w:pPr>
        <w:spacing w:after="0" w:lineRule="auto"/>
        <w:ind w:left="0" w:firstLine="0"/>
        <w:rPr/>
      </w:pPr>
      <w:r w:rsidDel="00000000" w:rsidR="00000000" w:rsidRPr="00000000">
        <w:rPr>
          <w:rtl w:val="0"/>
        </w:rPr>
        <w:t xml:space="preserve">AUSTIN: Didn’t tell you a d- a </w:t>
      </w:r>
      <w:r w:rsidDel="00000000" w:rsidR="00000000" w:rsidRPr="00000000">
        <w:rPr>
          <w:i w:val="1"/>
          <w:rtl w:val="0"/>
        </w:rPr>
        <w:t xml:space="preserve">word.</w:t>
      </w:r>
      <w:r w:rsidDel="00000000" w:rsidR="00000000" w:rsidRPr="00000000">
        <w:rPr>
          <w:rtl w:val="0"/>
        </w:rPr>
      </w:r>
    </w:p>
    <w:p w:rsidR="00000000" w:rsidDel="00000000" w:rsidP="00000000" w:rsidRDefault="00000000" w:rsidRPr="00000000" w14:paraId="00000AD6">
      <w:pPr>
        <w:spacing w:after="0" w:lineRule="auto"/>
        <w:ind w:left="0" w:firstLine="0"/>
        <w:rPr/>
      </w:pPr>
      <w:r w:rsidDel="00000000" w:rsidR="00000000" w:rsidRPr="00000000">
        <w:rPr>
          <w:rtl w:val="0"/>
        </w:rPr>
      </w:r>
    </w:p>
    <w:p w:rsidR="00000000" w:rsidDel="00000000" w:rsidP="00000000" w:rsidRDefault="00000000" w:rsidRPr="00000000" w14:paraId="00000AD7">
      <w:pPr>
        <w:spacing w:after="0" w:lineRule="auto"/>
        <w:ind w:left="0" w:firstLine="0"/>
        <w:rPr/>
      </w:pPr>
      <w:r w:rsidDel="00000000" w:rsidR="00000000" w:rsidRPr="00000000">
        <w:rPr>
          <w:rtl w:val="0"/>
        </w:rPr>
        <w:t xml:space="preserve">KEITH: Didn’t tell us a, </w:t>
      </w:r>
      <w:r w:rsidDel="00000000" w:rsidR="00000000" w:rsidRPr="00000000">
        <w:rPr>
          <w:i w:val="1"/>
          <w:rtl w:val="0"/>
        </w:rPr>
        <w:t xml:space="preserve">anything,</w:t>
      </w:r>
      <w:r w:rsidDel="00000000" w:rsidR="00000000" w:rsidRPr="00000000">
        <w:rPr>
          <w:rtl w:val="0"/>
        </w:rPr>
        <w:t xml:space="preserve"> [laughter] okay.</w:t>
      </w:r>
    </w:p>
    <w:p w:rsidR="00000000" w:rsidDel="00000000" w:rsidP="00000000" w:rsidRDefault="00000000" w:rsidRPr="00000000" w14:paraId="00000AD8">
      <w:pPr>
        <w:spacing w:after="0" w:lineRule="auto"/>
        <w:ind w:left="0" w:firstLine="0"/>
        <w:rPr/>
      </w:pPr>
      <w:r w:rsidDel="00000000" w:rsidR="00000000" w:rsidRPr="00000000">
        <w:rPr>
          <w:rtl w:val="0"/>
        </w:rPr>
      </w:r>
    </w:p>
    <w:p w:rsidR="00000000" w:rsidDel="00000000" w:rsidP="00000000" w:rsidRDefault="00000000" w:rsidRPr="00000000" w14:paraId="00000AD9">
      <w:pPr>
        <w:spacing w:after="0" w:lineRule="auto"/>
        <w:ind w:left="0" w:firstLine="0"/>
        <w:rPr/>
      </w:pPr>
      <w:r w:rsidDel="00000000" w:rsidR="00000000" w:rsidRPr="00000000">
        <w:rPr>
          <w:rtl w:val="0"/>
        </w:rPr>
        <w:t xml:space="preserve">AUSTIN: [cross] And there’s a little - </w:t>
      </w:r>
    </w:p>
    <w:p w:rsidR="00000000" w:rsidDel="00000000" w:rsidP="00000000" w:rsidRDefault="00000000" w:rsidRPr="00000000" w14:paraId="00000ADA">
      <w:pPr>
        <w:spacing w:after="0" w:lineRule="auto"/>
        <w:ind w:left="0" w:firstLine="0"/>
        <w:rPr/>
      </w:pPr>
      <w:r w:rsidDel="00000000" w:rsidR="00000000" w:rsidRPr="00000000">
        <w:rPr>
          <w:rtl w:val="0"/>
        </w:rPr>
      </w:r>
    </w:p>
    <w:p w:rsidR="00000000" w:rsidDel="00000000" w:rsidP="00000000" w:rsidRDefault="00000000" w:rsidRPr="00000000" w14:paraId="00000ADB">
      <w:pPr>
        <w:spacing w:after="0" w:lineRule="auto"/>
        <w:ind w:left="0" w:firstLine="0"/>
        <w:rPr/>
      </w:pPr>
      <w:r w:rsidDel="00000000" w:rsidR="00000000" w:rsidRPr="00000000">
        <w:rPr>
          <w:rtl w:val="0"/>
        </w:rPr>
        <w:t xml:space="preserve">JACK: [cross] But did we see that - did we see that [laughs] he was detecting </w:t>
      </w:r>
    </w:p>
    <w:p w:rsidR="00000000" w:rsidDel="00000000" w:rsidP="00000000" w:rsidRDefault="00000000" w:rsidRPr="00000000" w14:paraId="00000ADC">
      <w:pPr>
        <w:spacing w:after="0" w:lineRule="auto"/>
        <w:ind w:left="0" w:firstLine="0"/>
        <w:rPr/>
      </w:pPr>
      <w:r w:rsidDel="00000000" w:rsidR="00000000" w:rsidRPr="00000000">
        <w:rPr>
          <w:rtl w:val="0"/>
        </w:rPr>
        <w:t xml:space="preserve">magic? </w:t>
      </w:r>
    </w:p>
    <w:p w:rsidR="00000000" w:rsidDel="00000000" w:rsidP="00000000" w:rsidRDefault="00000000" w:rsidRPr="00000000" w14:paraId="00000ADD">
      <w:pPr>
        <w:spacing w:after="0" w:lineRule="auto"/>
        <w:ind w:left="0" w:firstLine="0"/>
        <w:rPr/>
      </w:pPr>
      <w:r w:rsidDel="00000000" w:rsidR="00000000" w:rsidRPr="00000000">
        <w:rPr>
          <w:rtl w:val="0"/>
        </w:rPr>
      </w:r>
    </w:p>
    <w:p w:rsidR="00000000" w:rsidDel="00000000" w:rsidP="00000000" w:rsidRDefault="00000000" w:rsidRPr="00000000" w14:paraId="00000ADE">
      <w:pPr>
        <w:spacing w:after="0" w:lineRule="auto"/>
        <w:ind w:left="0" w:firstLine="0"/>
        <w:rPr/>
      </w:pPr>
      <w:r w:rsidDel="00000000" w:rsidR="00000000" w:rsidRPr="00000000">
        <w:rPr>
          <w:rtl w:val="0"/>
        </w:rPr>
        <w:t xml:space="preserve">[pause] Like, so - </w:t>
      </w:r>
    </w:p>
    <w:p w:rsidR="00000000" w:rsidDel="00000000" w:rsidP="00000000" w:rsidRDefault="00000000" w:rsidRPr="00000000" w14:paraId="00000ADF">
      <w:pPr>
        <w:spacing w:after="0" w:lineRule="auto"/>
        <w:ind w:left="0" w:firstLine="0"/>
        <w:rPr/>
      </w:pPr>
      <w:r w:rsidDel="00000000" w:rsidR="00000000" w:rsidRPr="00000000">
        <w:rPr>
          <w:rtl w:val="0"/>
        </w:rPr>
      </w:r>
    </w:p>
    <w:p w:rsidR="00000000" w:rsidDel="00000000" w:rsidP="00000000" w:rsidRDefault="00000000" w:rsidRPr="00000000" w14:paraId="00000AE0">
      <w:pPr>
        <w:spacing w:after="0" w:lineRule="auto"/>
        <w:ind w:left="0" w:firstLine="0"/>
        <w:rPr/>
      </w:pPr>
      <w:r w:rsidDel="00000000" w:rsidR="00000000" w:rsidRPr="00000000">
        <w:rPr>
          <w:rtl w:val="0"/>
        </w:rPr>
        <w:t xml:space="preserve">ART: What does that look like?</w:t>
      </w:r>
    </w:p>
    <w:p w:rsidR="00000000" w:rsidDel="00000000" w:rsidP="00000000" w:rsidRDefault="00000000" w:rsidRPr="00000000" w14:paraId="00000AE1">
      <w:pPr>
        <w:spacing w:after="0" w:lineRule="auto"/>
        <w:ind w:left="0" w:firstLine="0"/>
        <w:rPr/>
      </w:pPr>
      <w:r w:rsidDel="00000000" w:rsidR="00000000" w:rsidRPr="00000000">
        <w:rPr>
          <w:rtl w:val="0"/>
        </w:rPr>
      </w:r>
    </w:p>
    <w:p w:rsidR="00000000" w:rsidDel="00000000" w:rsidP="00000000" w:rsidRDefault="00000000" w:rsidRPr="00000000" w14:paraId="00000AE2">
      <w:pPr>
        <w:spacing w:after="0" w:lineRule="auto"/>
        <w:ind w:left="0" w:firstLine="0"/>
        <w:rPr/>
      </w:pPr>
      <w:r w:rsidDel="00000000" w:rsidR="00000000" w:rsidRPr="00000000">
        <w:rPr>
          <w:rtl w:val="0"/>
        </w:rPr>
        <w:t xml:space="preserve">AUSTIN: [cross] Uh, what’s that look like?</w:t>
      </w:r>
    </w:p>
    <w:p w:rsidR="00000000" w:rsidDel="00000000" w:rsidP="00000000" w:rsidRDefault="00000000" w:rsidRPr="00000000" w14:paraId="00000AE3">
      <w:pPr>
        <w:spacing w:after="0" w:lineRule="auto"/>
        <w:ind w:left="0" w:firstLine="0"/>
        <w:rPr/>
      </w:pPr>
      <w:r w:rsidDel="00000000" w:rsidR="00000000" w:rsidRPr="00000000">
        <w:rPr>
          <w:rtl w:val="0"/>
        </w:rPr>
      </w:r>
    </w:p>
    <w:p w:rsidR="00000000" w:rsidDel="00000000" w:rsidP="00000000" w:rsidRDefault="00000000" w:rsidRPr="00000000" w14:paraId="00000AE4">
      <w:pPr>
        <w:spacing w:after="0" w:lineRule="auto"/>
        <w:ind w:left="0" w:firstLine="0"/>
        <w:rPr/>
      </w:pPr>
      <w:r w:rsidDel="00000000" w:rsidR="00000000" w:rsidRPr="00000000">
        <w:rPr>
          <w:rtl w:val="0"/>
        </w:rPr>
        <w:t xml:space="preserve">JACK: [cross] Is what happened - is what happened - did he like, did he like, did he do, [laughs] did some weird reverb hand gesture thing happen?</w:t>
      </w:r>
    </w:p>
    <w:p w:rsidR="00000000" w:rsidDel="00000000" w:rsidP="00000000" w:rsidRDefault="00000000" w:rsidRPr="00000000" w14:paraId="00000AE5">
      <w:pPr>
        <w:spacing w:after="0" w:lineRule="auto"/>
        <w:ind w:left="0" w:firstLine="0"/>
        <w:rPr/>
      </w:pPr>
      <w:r w:rsidDel="00000000" w:rsidR="00000000" w:rsidRPr="00000000">
        <w:rPr>
          <w:rtl w:val="0"/>
        </w:rPr>
      </w:r>
    </w:p>
    <w:p w:rsidR="00000000" w:rsidDel="00000000" w:rsidP="00000000" w:rsidRDefault="00000000" w:rsidRPr="00000000" w14:paraId="00000AE6">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AE7">
      <w:pPr>
        <w:spacing w:after="0" w:lineRule="auto"/>
        <w:ind w:left="0" w:firstLine="0"/>
        <w:rPr/>
      </w:pPr>
      <w:r w:rsidDel="00000000" w:rsidR="00000000" w:rsidRPr="00000000">
        <w:rPr>
          <w:rtl w:val="0"/>
        </w:rPr>
      </w:r>
    </w:p>
    <w:p w:rsidR="00000000" w:rsidDel="00000000" w:rsidP="00000000" w:rsidRDefault="00000000" w:rsidRPr="00000000" w14:paraId="00000AE8">
      <w:pPr>
        <w:spacing w:after="0" w:lineRule="auto"/>
        <w:ind w:left="0" w:firstLine="0"/>
        <w:rPr/>
      </w:pPr>
      <w:r w:rsidDel="00000000" w:rsidR="00000000" w:rsidRPr="00000000">
        <w:rPr>
          <w:rtl w:val="0"/>
        </w:rPr>
        <w:t xml:space="preserve">NICK: [cross] Well, </w:t>
      </w:r>
      <w:r w:rsidDel="00000000" w:rsidR="00000000" w:rsidRPr="00000000">
        <w:rPr>
          <w:i w:val="1"/>
          <w:rtl w:val="0"/>
        </w:rPr>
        <w:t xml:space="preserve">that’s</w:t>
      </w:r>
      <w:r w:rsidDel="00000000" w:rsidR="00000000" w:rsidRPr="00000000">
        <w:rPr>
          <w:rtl w:val="0"/>
        </w:rPr>
        <w:t xml:space="preserve"> a - </w:t>
      </w:r>
    </w:p>
    <w:p w:rsidR="00000000" w:rsidDel="00000000" w:rsidP="00000000" w:rsidRDefault="00000000" w:rsidRPr="00000000" w14:paraId="00000AE9">
      <w:pPr>
        <w:spacing w:after="0" w:lineRule="auto"/>
        <w:ind w:left="0" w:firstLine="0"/>
        <w:rPr/>
      </w:pPr>
      <w:r w:rsidDel="00000000" w:rsidR="00000000" w:rsidRPr="00000000">
        <w:rPr>
          <w:rtl w:val="0"/>
        </w:rPr>
      </w:r>
    </w:p>
    <w:p w:rsidR="00000000" w:rsidDel="00000000" w:rsidP="00000000" w:rsidRDefault="00000000" w:rsidRPr="00000000" w14:paraId="00000AEA">
      <w:pPr>
        <w:spacing w:after="0" w:lineRule="auto"/>
        <w:ind w:left="0" w:firstLine="0"/>
        <w:rPr/>
      </w:pPr>
      <w:r w:rsidDel="00000000" w:rsidR="00000000" w:rsidRPr="00000000">
        <w:rPr>
          <w:rtl w:val="0"/>
        </w:rPr>
        <w:t xml:space="preserve">JACK: [cross] And then the door flew open, </w:t>
      </w:r>
    </w:p>
    <w:p w:rsidR="00000000" w:rsidDel="00000000" w:rsidP="00000000" w:rsidRDefault="00000000" w:rsidRPr="00000000" w14:paraId="00000AEB">
      <w:pPr>
        <w:spacing w:after="0" w:lineRule="auto"/>
        <w:ind w:left="0" w:firstLine="0"/>
        <w:rPr/>
      </w:pPr>
      <w:r w:rsidDel="00000000" w:rsidR="00000000" w:rsidRPr="00000000">
        <w:rPr>
          <w:rtl w:val="0"/>
        </w:rPr>
      </w:r>
    </w:p>
    <w:p w:rsidR="00000000" w:rsidDel="00000000" w:rsidP="00000000" w:rsidRDefault="00000000" w:rsidRPr="00000000" w14:paraId="00000AEC">
      <w:pPr>
        <w:spacing w:after="0" w:lineRule="auto"/>
        <w:ind w:left="0" w:firstLine="0"/>
        <w:rPr/>
      </w:pPr>
      <w:r w:rsidDel="00000000" w:rsidR="00000000" w:rsidRPr="00000000">
        <w:rPr>
          <w:rtl w:val="0"/>
        </w:rPr>
        <w:t xml:space="preserve">and </w:t>
      </w:r>
      <w:r w:rsidDel="00000000" w:rsidR="00000000" w:rsidRPr="00000000">
        <w:rPr>
          <w:i w:val="1"/>
          <w:rtl w:val="0"/>
        </w:rPr>
        <w:t xml:space="preserve">then</w:t>
      </w:r>
      <w:r w:rsidDel="00000000" w:rsidR="00000000" w:rsidRPr="00000000">
        <w:rPr>
          <w:rtl w:val="0"/>
        </w:rPr>
        <w:t xml:space="preserve"> he vanished.</w:t>
      </w:r>
    </w:p>
    <w:p w:rsidR="00000000" w:rsidDel="00000000" w:rsidP="00000000" w:rsidRDefault="00000000" w:rsidRPr="00000000" w14:paraId="00000AED">
      <w:pPr>
        <w:spacing w:after="0" w:lineRule="auto"/>
        <w:ind w:left="0" w:firstLine="0"/>
        <w:rPr/>
      </w:pPr>
      <w:r w:rsidDel="00000000" w:rsidR="00000000" w:rsidRPr="00000000">
        <w:rPr>
          <w:rtl w:val="0"/>
        </w:rPr>
      </w:r>
    </w:p>
    <w:p w:rsidR="00000000" w:rsidDel="00000000" w:rsidP="00000000" w:rsidRDefault="00000000" w:rsidRPr="00000000" w14:paraId="00000AEE">
      <w:pPr>
        <w:spacing w:after="0" w:lineRule="auto"/>
        <w:ind w:left="0" w:firstLine="0"/>
        <w:rPr/>
      </w:pPr>
      <w:r w:rsidDel="00000000" w:rsidR="00000000" w:rsidRPr="00000000">
        <w:rPr>
          <w:rtl w:val="0"/>
        </w:rPr>
        <w:t xml:space="preserve">ART: [cross] I don’t know how close we were all looking at him.</w:t>
      </w:r>
    </w:p>
    <w:p w:rsidR="00000000" w:rsidDel="00000000" w:rsidP="00000000" w:rsidRDefault="00000000" w:rsidRPr="00000000" w14:paraId="00000AEF">
      <w:pPr>
        <w:spacing w:after="0" w:lineRule="auto"/>
        <w:ind w:left="0" w:firstLine="0"/>
        <w:rPr/>
      </w:pPr>
      <w:r w:rsidDel="00000000" w:rsidR="00000000" w:rsidRPr="00000000">
        <w:rPr>
          <w:rtl w:val="0"/>
        </w:rPr>
      </w:r>
    </w:p>
    <w:p w:rsidR="00000000" w:rsidDel="00000000" w:rsidP="00000000" w:rsidRDefault="00000000" w:rsidRPr="00000000" w14:paraId="00000AF0">
      <w:pPr>
        <w:spacing w:after="0" w:lineRule="auto"/>
        <w:ind w:left="0" w:firstLine="0"/>
        <w:rPr/>
      </w:pPr>
      <w:r w:rsidDel="00000000" w:rsidR="00000000" w:rsidRPr="00000000">
        <w:rPr>
          <w:rtl w:val="0"/>
        </w:rPr>
        <w:t xml:space="preserve">NICK: [cross] Detect Magic is a cantrip for me?</w:t>
      </w:r>
    </w:p>
    <w:p w:rsidR="00000000" w:rsidDel="00000000" w:rsidP="00000000" w:rsidRDefault="00000000" w:rsidRPr="00000000" w14:paraId="00000AF1">
      <w:pPr>
        <w:spacing w:after="0" w:lineRule="auto"/>
        <w:ind w:left="0" w:firstLine="0"/>
        <w:rPr/>
      </w:pPr>
      <w:r w:rsidDel="00000000" w:rsidR="00000000" w:rsidRPr="00000000">
        <w:rPr>
          <w:rtl w:val="0"/>
        </w:rPr>
      </w:r>
    </w:p>
    <w:p w:rsidR="00000000" w:rsidDel="00000000" w:rsidP="00000000" w:rsidRDefault="00000000" w:rsidRPr="00000000" w14:paraId="00000AF2">
      <w:pPr>
        <w:spacing w:after="0" w:lineRule="auto"/>
        <w:ind w:left="0" w:firstLine="0"/>
        <w:rPr/>
      </w:pPr>
      <w:r w:rsidDel="00000000" w:rsidR="00000000" w:rsidRPr="00000000">
        <w:rPr>
          <w:rtl w:val="0"/>
        </w:rPr>
        <w:t xml:space="preserve">AUSTIN: Yeah, it is a cantrip for you, right.</w:t>
      </w:r>
    </w:p>
    <w:p w:rsidR="00000000" w:rsidDel="00000000" w:rsidP="00000000" w:rsidRDefault="00000000" w:rsidRPr="00000000" w14:paraId="00000AF3">
      <w:pPr>
        <w:spacing w:after="0" w:lineRule="auto"/>
        <w:ind w:left="0" w:firstLine="0"/>
        <w:rPr/>
      </w:pPr>
      <w:r w:rsidDel="00000000" w:rsidR="00000000" w:rsidRPr="00000000">
        <w:rPr>
          <w:rtl w:val="0"/>
        </w:rPr>
      </w:r>
    </w:p>
    <w:p w:rsidR="00000000" w:rsidDel="00000000" w:rsidP="00000000" w:rsidRDefault="00000000" w:rsidRPr="00000000" w14:paraId="00000AF4">
      <w:pPr>
        <w:spacing w:after="0" w:lineRule="auto"/>
        <w:ind w:left="0" w:firstLine="0"/>
        <w:rPr/>
      </w:pPr>
      <w:r w:rsidDel="00000000" w:rsidR="00000000" w:rsidRPr="00000000">
        <w:rPr>
          <w:rtl w:val="0"/>
        </w:rPr>
        <w:t xml:space="preserve">NICK: So, like, it’s probably, if, if there is anything, there’s probably no spoken component to it? </w:t>
      </w:r>
    </w:p>
    <w:p w:rsidR="00000000" w:rsidDel="00000000" w:rsidP="00000000" w:rsidRDefault="00000000" w:rsidRPr="00000000" w14:paraId="00000AF5">
      <w:pPr>
        <w:spacing w:after="0" w:lineRule="auto"/>
        <w:ind w:left="0" w:firstLine="0"/>
        <w:rPr/>
      </w:pPr>
      <w:r w:rsidDel="00000000" w:rsidR="00000000" w:rsidRPr="00000000">
        <w:rPr>
          <w:rtl w:val="0"/>
        </w:rPr>
      </w:r>
    </w:p>
    <w:p w:rsidR="00000000" w:rsidDel="00000000" w:rsidP="00000000" w:rsidRDefault="00000000" w:rsidRPr="00000000" w14:paraId="00000AF6">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AF7">
      <w:pPr>
        <w:spacing w:after="0" w:lineRule="auto"/>
        <w:ind w:left="0" w:firstLine="0"/>
        <w:rPr/>
      </w:pPr>
      <w:r w:rsidDel="00000000" w:rsidR="00000000" w:rsidRPr="00000000">
        <w:rPr>
          <w:rtl w:val="0"/>
        </w:rPr>
      </w:r>
    </w:p>
    <w:p w:rsidR="00000000" w:rsidDel="00000000" w:rsidP="00000000" w:rsidRDefault="00000000" w:rsidRPr="00000000" w14:paraId="00000AF8">
      <w:pPr>
        <w:spacing w:after="0" w:lineRule="auto"/>
        <w:ind w:left="0" w:firstLine="0"/>
        <w:rPr/>
      </w:pPr>
      <w:r w:rsidDel="00000000" w:rsidR="00000000" w:rsidRPr="00000000">
        <w:rPr>
          <w:rtl w:val="0"/>
        </w:rPr>
        <w:t xml:space="preserve">NICK: Like it’s probably just like, I’m putting my, like, [cross] alright,</w:t>
      </w:r>
    </w:p>
    <w:p w:rsidR="00000000" w:rsidDel="00000000" w:rsidP="00000000" w:rsidRDefault="00000000" w:rsidRPr="00000000" w14:paraId="00000AF9">
      <w:pPr>
        <w:spacing w:after="0" w:lineRule="auto"/>
        <w:ind w:left="0" w:firstLine="0"/>
        <w:rPr/>
      </w:pPr>
      <w:r w:rsidDel="00000000" w:rsidR="00000000" w:rsidRPr="00000000">
        <w:rPr>
          <w:rtl w:val="0"/>
        </w:rPr>
      </w:r>
    </w:p>
    <w:p w:rsidR="00000000" w:rsidDel="00000000" w:rsidP="00000000" w:rsidRDefault="00000000" w:rsidRPr="00000000" w14:paraId="00000AFA">
      <w:pPr>
        <w:spacing w:after="0" w:lineRule="auto"/>
        <w:ind w:left="0" w:firstLine="0"/>
        <w:rPr/>
      </w:pPr>
      <w:r w:rsidDel="00000000" w:rsidR="00000000" w:rsidRPr="00000000">
        <w:rPr>
          <w:rtl w:val="0"/>
        </w:rPr>
        <w:t xml:space="preserve">JACK: [cross] Ah, so - </w:t>
      </w:r>
    </w:p>
    <w:p w:rsidR="00000000" w:rsidDel="00000000" w:rsidP="00000000" w:rsidRDefault="00000000" w:rsidRPr="00000000" w14:paraId="00000AFB">
      <w:pPr>
        <w:spacing w:after="0" w:lineRule="auto"/>
        <w:ind w:left="0" w:firstLine="0"/>
        <w:rPr/>
      </w:pPr>
      <w:r w:rsidDel="00000000" w:rsidR="00000000" w:rsidRPr="00000000">
        <w:rPr>
          <w:rtl w:val="0"/>
        </w:rPr>
      </w:r>
    </w:p>
    <w:p w:rsidR="00000000" w:rsidDel="00000000" w:rsidP="00000000" w:rsidRDefault="00000000" w:rsidRPr="00000000" w14:paraId="00000AFC">
      <w:pPr>
        <w:spacing w:after="0" w:lineRule="auto"/>
        <w:ind w:left="0" w:firstLine="0"/>
        <w:rPr/>
      </w:pPr>
      <w:r w:rsidDel="00000000" w:rsidR="00000000" w:rsidRPr="00000000">
        <w:rPr>
          <w:rtl w:val="0"/>
        </w:rPr>
        <w:t xml:space="preserve">ALI: [cross] Yeah.</w:t>
      </w:r>
    </w:p>
    <w:p w:rsidR="00000000" w:rsidDel="00000000" w:rsidP="00000000" w:rsidRDefault="00000000" w:rsidRPr="00000000" w14:paraId="00000AFD">
      <w:pPr>
        <w:spacing w:after="0" w:lineRule="auto"/>
        <w:ind w:left="0" w:firstLine="0"/>
        <w:rPr/>
      </w:pPr>
      <w:r w:rsidDel="00000000" w:rsidR="00000000" w:rsidRPr="00000000">
        <w:rPr>
          <w:rtl w:val="0"/>
        </w:rPr>
      </w:r>
    </w:p>
    <w:p w:rsidR="00000000" w:rsidDel="00000000" w:rsidP="00000000" w:rsidRDefault="00000000" w:rsidRPr="00000000" w14:paraId="00000AFE">
      <w:pPr>
        <w:spacing w:after="0" w:lineRule="auto"/>
        <w:ind w:left="0" w:firstLine="0"/>
        <w:rPr/>
      </w:pPr>
      <w:r w:rsidDel="00000000" w:rsidR="00000000" w:rsidRPr="00000000">
        <w:rPr>
          <w:rtl w:val="0"/>
        </w:rPr>
        <w:t xml:space="preserve">NICK: here’s, here’s my Detect Magic motion,</w:t>
      </w:r>
    </w:p>
    <w:p w:rsidR="00000000" w:rsidDel="00000000" w:rsidP="00000000" w:rsidRDefault="00000000" w:rsidRPr="00000000" w14:paraId="00000AFF">
      <w:pPr>
        <w:spacing w:after="0" w:lineRule="auto"/>
        <w:ind w:left="0" w:firstLine="0"/>
        <w:rPr/>
      </w:pPr>
      <w:r w:rsidDel="00000000" w:rsidR="00000000" w:rsidRPr="00000000">
        <w:rPr>
          <w:rtl w:val="0"/>
        </w:rPr>
      </w:r>
    </w:p>
    <w:p w:rsidR="00000000" w:rsidDel="00000000" w:rsidP="00000000" w:rsidRDefault="00000000" w:rsidRPr="00000000" w14:paraId="00000B00">
      <w:pPr>
        <w:spacing w:after="0" w:lineRule="auto"/>
        <w:ind w:left="0" w:firstLine="0"/>
        <w:rPr/>
      </w:pPr>
      <w:r w:rsidDel="00000000" w:rsidR="00000000" w:rsidRPr="00000000">
        <w:rPr>
          <w:rtl w:val="0"/>
        </w:rPr>
        <w:t xml:space="preserve">ALI: [cross] I mean - </w:t>
      </w:r>
    </w:p>
    <w:p w:rsidR="00000000" w:rsidDel="00000000" w:rsidP="00000000" w:rsidRDefault="00000000" w:rsidRPr="00000000" w14:paraId="00000B01">
      <w:pPr>
        <w:spacing w:after="0" w:lineRule="auto"/>
        <w:ind w:left="0" w:firstLine="0"/>
        <w:rPr/>
      </w:pPr>
      <w:r w:rsidDel="00000000" w:rsidR="00000000" w:rsidRPr="00000000">
        <w:rPr>
          <w:rtl w:val="0"/>
        </w:rPr>
      </w:r>
    </w:p>
    <w:p w:rsidR="00000000" w:rsidDel="00000000" w:rsidP="00000000" w:rsidRDefault="00000000" w:rsidRPr="00000000" w14:paraId="00000B02">
      <w:pPr>
        <w:spacing w:after="0" w:lineRule="auto"/>
        <w:ind w:left="0" w:firstLine="0"/>
        <w:rPr/>
      </w:pPr>
      <w:r w:rsidDel="00000000" w:rsidR="00000000" w:rsidRPr="00000000">
        <w:rPr>
          <w:rtl w:val="0"/>
        </w:rPr>
        <w:t xml:space="preserve">NICK: [cross] I just put put two fingers up to my temple. [ALI laughs] And then I look very - </w:t>
      </w:r>
    </w:p>
    <w:p w:rsidR="00000000" w:rsidDel="00000000" w:rsidP="00000000" w:rsidRDefault="00000000" w:rsidRPr="00000000" w14:paraId="00000B03">
      <w:pPr>
        <w:spacing w:after="0" w:lineRule="auto"/>
        <w:ind w:left="0" w:firstLine="0"/>
        <w:rPr/>
      </w:pPr>
      <w:r w:rsidDel="00000000" w:rsidR="00000000" w:rsidRPr="00000000">
        <w:rPr>
          <w:rtl w:val="0"/>
        </w:rPr>
      </w:r>
    </w:p>
    <w:p w:rsidR="00000000" w:rsidDel="00000000" w:rsidP="00000000" w:rsidRDefault="00000000" w:rsidRPr="00000000" w14:paraId="00000B04">
      <w:pPr>
        <w:spacing w:after="0" w:lineRule="auto"/>
        <w:ind w:left="0" w:firstLine="0"/>
        <w:rPr/>
      </w:pPr>
      <w:r w:rsidDel="00000000" w:rsidR="00000000" w:rsidRPr="00000000">
        <w:rPr>
          <w:rtl w:val="0"/>
        </w:rPr>
        <w:t xml:space="preserve">AUSTIN: Like, like, in Dragon Ball Z, you’d be tele- you’d be communicating telepathically. If you </w:t>
      </w:r>
    </w:p>
    <w:p w:rsidR="00000000" w:rsidDel="00000000" w:rsidP="00000000" w:rsidRDefault="00000000" w:rsidRPr="00000000" w14:paraId="00000B05">
      <w:pPr>
        <w:spacing w:after="0" w:lineRule="auto"/>
        <w:ind w:left="0" w:firstLine="0"/>
        <w:rPr/>
      </w:pPr>
      <w:r w:rsidDel="00000000" w:rsidR="00000000" w:rsidRPr="00000000">
        <w:rPr>
          <w:rtl w:val="0"/>
        </w:rPr>
        <w:t xml:space="preserve">did this.</w:t>
      </w:r>
    </w:p>
    <w:p w:rsidR="00000000" w:rsidDel="00000000" w:rsidP="00000000" w:rsidRDefault="00000000" w:rsidRPr="00000000" w14:paraId="00000B06">
      <w:pPr>
        <w:spacing w:after="0" w:lineRule="auto"/>
        <w:ind w:left="0" w:firstLine="0"/>
        <w:rPr/>
      </w:pPr>
      <w:r w:rsidDel="00000000" w:rsidR="00000000" w:rsidRPr="00000000">
        <w:rPr>
          <w:rtl w:val="0"/>
        </w:rPr>
      </w:r>
    </w:p>
    <w:p w:rsidR="00000000" w:rsidDel="00000000" w:rsidP="00000000" w:rsidRDefault="00000000" w:rsidRPr="00000000" w14:paraId="00000B07">
      <w:pPr>
        <w:spacing w:after="0" w:lineRule="auto"/>
        <w:ind w:left="0" w:firstLine="0"/>
        <w:rPr/>
      </w:pPr>
      <w:r w:rsidDel="00000000" w:rsidR="00000000" w:rsidRPr="00000000">
        <w:rPr>
          <w:rtl w:val="0"/>
        </w:rPr>
        <w:t xml:space="preserve">NICK: Right.</w:t>
      </w:r>
    </w:p>
    <w:p w:rsidR="00000000" w:rsidDel="00000000" w:rsidP="00000000" w:rsidRDefault="00000000" w:rsidRPr="00000000" w14:paraId="00000B08">
      <w:pPr>
        <w:spacing w:after="0" w:lineRule="auto"/>
        <w:ind w:left="0" w:firstLine="0"/>
        <w:rPr/>
      </w:pPr>
      <w:r w:rsidDel="00000000" w:rsidR="00000000" w:rsidRPr="00000000">
        <w:rPr>
          <w:rtl w:val="0"/>
        </w:rPr>
      </w:r>
    </w:p>
    <w:p w:rsidR="00000000" w:rsidDel="00000000" w:rsidP="00000000" w:rsidRDefault="00000000" w:rsidRPr="00000000" w14:paraId="00000B09">
      <w:pPr>
        <w:spacing w:after="0" w:lineRule="auto"/>
        <w:ind w:left="0" w:firstLine="0"/>
        <w:rPr/>
      </w:pPr>
      <w:r w:rsidDel="00000000" w:rsidR="00000000" w:rsidRPr="00000000">
        <w:rPr>
          <w:rtl w:val="0"/>
        </w:rPr>
        <w:t xml:space="preserve">AUSTIN: That’s the sort of thing he’s doing. [cross] For like Vegeta’s defence.</w:t>
      </w:r>
    </w:p>
    <w:p w:rsidR="00000000" w:rsidDel="00000000" w:rsidP="00000000" w:rsidRDefault="00000000" w:rsidRPr="00000000" w14:paraId="00000B0A">
      <w:pPr>
        <w:spacing w:after="0" w:lineRule="auto"/>
        <w:ind w:left="0" w:firstLine="0"/>
        <w:rPr/>
      </w:pPr>
      <w:r w:rsidDel="00000000" w:rsidR="00000000" w:rsidRPr="00000000">
        <w:rPr>
          <w:rtl w:val="0"/>
        </w:rPr>
      </w:r>
    </w:p>
    <w:p w:rsidR="00000000" w:rsidDel="00000000" w:rsidP="00000000" w:rsidRDefault="00000000" w:rsidRPr="00000000" w14:paraId="00000B0B">
      <w:pPr>
        <w:spacing w:after="0" w:lineRule="auto"/>
        <w:ind w:left="0" w:firstLine="0"/>
        <w:rPr/>
      </w:pPr>
      <w:r w:rsidDel="00000000" w:rsidR="00000000" w:rsidRPr="00000000">
        <w:rPr>
          <w:rtl w:val="0"/>
        </w:rPr>
        <w:t xml:space="preserve">KEITH: [cross] Or like Austin’s favorite show, Psych. [ALI laughs evilly] Austin’s favorite show in the whole world, Psych. [ART laughs evilly]</w:t>
      </w:r>
    </w:p>
    <w:p w:rsidR="00000000" w:rsidDel="00000000" w:rsidP="00000000" w:rsidRDefault="00000000" w:rsidRPr="00000000" w14:paraId="00000B0C">
      <w:pPr>
        <w:spacing w:after="0" w:lineRule="auto"/>
        <w:ind w:left="0" w:firstLine="0"/>
        <w:rPr/>
      </w:pPr>
      <w:r w:rsidDel="00000000" w:rsidR="00000000" w:rsidRPr="00000000">
        <w:rPr>
          <w:rtl w:val="0"/>
        </w:rPr>
      </w:r>
    </w:p>
    <w:p w:rsidR="00000000" w:rsidDel="00000000" w:rsidP="00000000" w:rsidRDefault="00000000" w:rsidRPr="00000000" w14:paraId="00000B0D">
      <w:pPr>
        <w:spacing w:after="0" w:lineRule="auto"/>
        <w:ind w:left="0" w:firstLine="0"/>
        <w:rPr/>
      </w:pPr>
      <w:r w:rsidDel="00000000" w:rsidR="00000000" w:rsidRPr="00000000">
        <w:rPr>
          <w:rtl w:val="0"/>
        </w:rPr>
        <w:t xml:space="preserve">ALI: It’s a great show.</w:t>
      </w:r>
    </w:p>
    <w:p w:rsidR="00000000" w:rsidDel="00000000" w:rsidP="00000000" w:rsidRDefault="00000000" w:rsidRPr="00000000" w14:paraId="00000B0E">
      <w:pPr>
        <w:spacing w:after="0" w:lineRule="auto"/>
        <w:ind w:left="0" w:firstLine="0"/>
        <w:rPr/>
      </w:pPr>
      <w:r w:rsidDel="00000000" w:rsidR="00000000" w:rsidRPr="00000000">
        <w:rPr>
          <w:rtl w:val="0"/>
        </w:rPr>
      </w:r>
    </w:p>
    <w:p w:rsidR="00000000" w:rsidDel="00000000" w:rsidP="00000000" w:rsidRDefault="00000000" w:rsidRPr="00000000" w14:paraId="00000B0F">
      <w:pPr>
        <w:spacing w:after="0" w:lineRule="auto"/>
        <w:ind w:left="0" w:firstLine="0"/>
        <w:rPr/>
      </w:pPr>
      <w:r w:rsidDel="00000000" w:rsidR="00000000" w:rsidRPr="00000000">
        <w:rPr>
          <w:rtl w:val="0"/>
        </w:rPr>
        <w:t xml:space="preserve">AUSTIN: We’re not - we’re not going down this path on recorded - [ALI laughs evilly] we’re not. We’re not.</w:t>
      </w:r>
    </w:p>
    <w:p w:rsidR="00000000" w:rsidDel="00000000" w:rsidP="00000000" w:rsidRDefault="00000000" w:rsidRPr="00000000" w14:paraId="00000B10">
      <w:pPr>
        <w:spacing w:after="0" w:lineRule="auto"/>
        <w:ind w:left="0" w:firstLine="0"/>
        <w:rPr/>
      </w:pPr>
      <w:r w:rsidDel="00000000" w:rsidR="00000000" w:rsidRPr="00000000">
        <w:rPr>
          <w:rtl w:val="0"/>
        </w:rPr>
      </w:r>
    </w:p>
    <w:p w:rsidR="00000000" w:rsidDel="00000000" w:rsidP="00000000" w:rsidRDefault="00000000" w:rsidRPr="00000000" w14:paraId="00000B11">
      <w:pPr>
        <w:spacing w:after="0" w:lineRule="auto"/>
        <w:ind w:left="0" w:firstLine="0"/>
        <w:rPr/>
      </w:pPr>
      <w:r w:rsidDel="00000000" w:rsidR="00000000" w:rsidRPr="00000000">
        <w:rPr>
          <w:rtl w:val="0"/>
        </w:rPr>
        <w:t xml:space="preserve">ALI: I mean everyone’s sort of distracted anyone, until the skeleton.</w:t>
      </w:r>
    </w:p>
    <w:p w:rsidR="00000000" w:rsidDel="00000000" w:rsidP="00000000" w:rsidRDefault="00000000" w:rsidRPr="00000000" w14:paraId="00000B12">
      <w:pPr>
        <w:spacing w:after="0" w:lineRule="auto"/>
        <w:ind w:left="0" w:firstLine="0"/>
        <w:rPr/>
      </w:pPr>
      <w:r w:rsidDel="00000000" w:rsidR="00000000" w:rsidRPr="00000000">
        <w:rPr>
          <w:rtl w:val="0"/>
        </w:rPr>
      </w:r>
    </w:p>
    <w:p w:rsidR="00000000" w:rsidDel="00000000" w:rsidP="00000000" w:rsidRDefault="00000000" w:rsidRPr="00000000" w14:paraId="00000B13">
      <w:pPr>
        <w:spacing w:after="0" w:lineRule="auto"/>
        <w:ind w:left="0" w:firstLine="0"/>
        <w:rPr/>
      </w:pPr>
      <w:r w:rsidDel="00000000" w:rsidR="00000000" w:rsidRPr="00000000">
        <w:rPr>
          <w:rtl w:val="0"/>
        </w:rPr>
        <w:t xml:space="preserve">NICK: Yeah.</w:t>
      </w:r>
    </w:p>
    <w:p w:rsidR="00000000" w:rsidDel="00000000" w:rsidP="00000000" w:rsidRDefault="00000000" w:rsidRPr="00000000" w14:paraId="00000B14">
      <w:pPr>
        <w:spacing w:after="0" w:lineRule="auto"/>
        <w:ind w:left="0" w:firstLine="0"/>
        <w:rPr/>
      </w:pPr>
      <w:r w:rsidDel="00000000" w:rsidR="00000000" w:rsidRPr="00000000">
        <w:rPr>
          <w:rtl w:val="0"/>
        </w:rPr>
      </w:r>
    </w:p>
    <w:p w:rsidR="00000000" w:rsidDel="00000000" w:rsidP="00000000" w:rsidRDefault="00000000" w:rsidRPr="00000000" w14:paraId="00000B15">
      <w:pPr>
        <w:spacing w:after="0" w:lineRule="auto"/>
        <w:ind w:left="0" w:firstLine="0"/>
        <w:rPr/>
      </w:pPr>
      <w:r w:rsidDel="00000000" w:rsidR="00000000" w:rsidRPr="00000000">
        <w:rPr>
          <w:rtl w:val="0"/>
        </w:rPr>
        <w:t xml:space="preserve">AUSTIN: [cross] Right. Everyone’s like doing their own thing - </w:t>
      </w:r>
    </w:p>
    <w:p w:rsidR="00000000" w:rsidDel="00000000" w:rsidP="00000000" w:rsidRDefault="00000000" w:rsidRPr="00000000" w14:paraId="00000B16">
      <w:pPr>
        <w:spacing w:after="0" w:lineRule="auto"/>
        <w:ind w:left="0" w:firstLine="0"/>
        <w:rPr/>
      </w:pPr>
      <w:r w:rsidDel="00000000" w:rsidR="00000000" w:rsidRPr="00000000">
        <w:rPr>
          <w:rtl w:val="0"/>
        </w:rPr>
      </w:r>
    </w:p>
    <w:p w:rsidR="00000000" w:rsidDel="00000000" w:rsidP="00000000" w:rsidRDefault="00000000" w:rsidRPr="00000000" w14:paraId="00000B17">
      <w:pPr>
        <w:spacing w:after="0" w:lineRule="auto"/>
        <w:ind w:left="0" w:firstLine="0"/>
        <w:rPr/>
      </w:pPr>
      <w:r w:rsidDel="00000000" w:rsidR="00000000" w:rsidRPr="00000000">
        <w:rPr>
          <w:rtl w:val="0"/>
        </w:rPr>
        <w:t xml:space="preserve">KEITH: [cross] It - so - eh -</w:t>
      </w:r>
    </w:p>
    <w:p w:rsidR="00000000" w:rsidDel="00000000" w:rsidP="00000000" w:rsidRDefault="00000000" w:rsidRPr="00000000" w14:paraId="00000B18">
      <w:pPr>
        <w:spacing w:after="0" w:lineRule="auto"/>
        <w:ind w:left="0" w:firstLine="0"/>
        <w:rPr/>
      </w:pPr>
      <w:r w:rsidDel="00000000" w:rsidR="00000000" w:rsidRPr="00000000">
        <w:rPr>
          <w:rtl w:val="0"/>
        </w:rPr>
      </w:r>
    </w:p>
    <w:p w:rsidR="00000000" w:rsidDel="00000000" w:rsidP="00000000" w:rsidRDefault="00000000" w:rsidRPr="00000000" w14:paraId="00000B19">
      <w:pPr>
        <w:spacing w:after="0" w:lineRule="auto"/>
        <w:ind w:left="0" w:firstLine="0"/>
        <w:rPr/>
      </w:pPr>
      <w:r w:rsidDel="00000000" w:rsidR="00000000" w:rsidRPr="00000000">
        <w:rPr>
          <w:rtl w:val="0"/>
        </w:rPr>
        <w:t xml:space="preserve">ART: [cross] This is happening, right? Like, we all see this?</w:t>
      </w:r>
    </w:p>
    <w:p w:rsidR="00000000" w:rsidDel="00000000" w:rsidP="00000000" w:rsidRDefault="00000000" w:rsidRPr="00000000" w14:paraId="00000B1A">
      <w:pPr>
        <w:spacing w:after="0" w:lineRule="auto"/>
        <w:ind w:left="0" w:firstLine="0"/>
        <w:rPr/>
      </w:pPr>
      <w:r w:rsidDel="00000000" w:rsidR="00000000" w:rsidRPr="00000000">
        <w:rPr>
          <w:rtl w:val="0"/>
        </w:rPr>
      </w:r>
    </w:p>
    <w:p w:rsidR="00000000" w:rsidDel="00000000" w:rsidP="00000000" w:rsidRDefault="00000000" w:rsidRPr="00000000" w14:paraId="00000B1B">
      <w:pPr>
        <w:spacing w:after="0" w:lineRule="auto"/>
        <w:ind w:left="0" w:firstLine="0"/>
        <w:rPr/>
      </w:pPr>
      <w:r w:rsidDel="00000000" w:rsidR="00000000" w:rsidRPr="00000000">
        <w:rPr>
          <w:rtl w:val="0"/>
        </w:rPr>
        <w:t xml:space="preserve">NICK: Yeah.</w:t>
      </w:r>
    </w:p>
    <w:p w:rsidR="00000000" w:rsidDel="00000000" w:rsidP="00000000" w:rsidRDefault="00000000" w:rsidRPr="00000000" w14:paraId="00000B1C">
      <w:pPr>
        <w:spacing w:after="0" w:lineRule="auto"/>
        <w:ind w:left="0" w:firstLine="0"/>
        <w:rPr/>
      </w:pPr>
      <w:r w:rsidDel="00000000" w:rsidR="00000000" w:rsidRPr="00000000">
        <w:rPr>
          <w:rtl w:val="0"/>
        </w:rPr>
      </w:r>
    </w:p>
    <w:p w:rsidR="00000000" w:rsidDel="00000000" w:rsidP="00000000" w:rsidRDefault="00000000" w:rsidRPr="00000000" w14:paraId="00000B1D">
      <w:pPr>
        <w:spacing w:after="0" w:lineRule="auto"/>
        <w:ind w:left="0" w:firstLine="0"/>
        <w:rPr/>
      </w:pPr>
      <w:r w:rsidDel="00000000" w:rsidR="00000000" w:rsidRPr="00000000">
        <w:rPr>
          <w:rtl w:val="0"/>
        </w:rPr>
        <w:t xml:space="preserve">ART: The skeleton’s a real thing.</w:t>
      </w:r>
    </w:p>
    <w:p w:rsidR="00000000" w:rsidDel="00000000" w:rsidP="00000000" w:rsidRDefault="00000000" w:rsidRPr="00000000" w14:paraId="00000B1E">
      <w:pPr>
        <w:spacing w:after="0" w:lineRule="auto"/>
        <w:ind w:left="0" w:firstLine="0"/>
        <w:rPr/>
      </w:pPr>
      <w:r w:rsidDel="00000000" w:rsidR="00000000" w:rsidRPr="00000000">
        <w:rPr>
          <w:rtl w:val="0"/>
        </w:rPr>
      </w:r>
    </w:p>
    <w:p w:rsidR="00000000" w:rsidDel="00000000" w:rsidP="00000000" w:rsidRDefault="00000000" w:rsidRPr="00000000" w14:paraId="00000B1F">
      <w:pPr>
        <w:spacing w:after="0" w:lineRule="auto"/>
        <w:ind w:left="0" w:firstLine="0"/>
        <w:rPr/>
      </w:pPr>
      <w:r w:rsidDel="00000000" w:rsidR="00000000" w:rsidRPr="00000000">
        <w:rPr>
          <w:rtl w:val="0"/>
        </w:rPr>
        <w:t xml:space="preserve">AUSTIN: The skeleton is a real thing!</w:t>
      </w:r>
    </w:p>
    <w:p w:rsidR="00000000" w:rsidDel="00000000" w:rsidP="00000000" w:rsidRDefault="00000000" w:rsidRPr="00000000" w14:paraId="00000B20">
      <w:pPr>
        <w:spacing w:after="0" w:lineRule="auto"/>
        <w:ind w:left="0" w:firstLine="0"/>
        <w:rPr/>
      </w:pPr>
      <w:r w:rsidDel="00000000" w:rsidR="00000000" w:rsidRPr="00000000">
        <w:rPr>
          <w:rtl w:val="0"/>
        </w:rPr>
      </w:r>
    </w:p>
    <w:p w:rsidR="00000000" w:rsidDel="00000000" w:rsidP="00000000" w:rsidRDefault="00000000" w:rsidRPr="00000000" w14:paraId="00000B21">
      <w:pPr>
        <w:spacing w:after="0" w:lineRule="auto"/>
        <w:ind w:left="0" w:firstLine="0"/>
        <w:rPr/>
      </w:pPr>
      <w:r w:rsidDel="00000000" w:rsidR="00000000" w:rsidRPr="00000000">
        <w:rPr>
          <w:rtl w:val="0"/>
        </w:rPr>
        <w:t xml:space="preserve">KEITH: [cross] Yeah. Yeah yeah yeah.</w:t>
      </w:r>
    </w:p>
    <w:p w:rsidR="00000000" w:rsidDel="00000000" w:rsidP="00000000" w:rsidRDefault="00000000" w:rsidRPr="00000000" w14:paraId="00000B22">
      <w:pPr>
        <w:spacing w:after="0" w:lineRule="auto"/>
        <w:ind w:left="0" w:firstLine="0"/>
        <w:rPr/>
      </w:pPr>
      <w:r w:rsidDel="00000000" w:rsidR="00000000" w:rsidRPr="00000000">
        <w:rPr>
          <w:rtl w:val="0"/>
        </w:rPr>
      </w:r>
    </w:p>
    <w:p w:rsidR="00000000" w:rsidDel="00000000" w:rsidP="00000000" w:rsidRDefault="00000000" w:rsidRPr="00000000" w14:paraId="00000B23">
      <w:pPr>
        <w:spacing w:after="0" w:lineRule="auto"/>
        <w:ind w:left="0" w:firstLine="0"/>
        <w:rPr/>
      </w:pPr>
      <w:r w:rsidDel="00000000" w:rsidR="00000000" w:rsidRPr="00000000">
        <w:rPr>
          <w:rtl w:val="0"/>
        </w:rPr>
        <w:t xml:space="preserve">AUSTIN: [cross] And it’s shaking its broom at you all!</w:t>
      </w:r>
    </w:p>
    <w:p w:rsidR="00000000" w:rsidDel="00000000" w:rsidP="00000000" w:rsidRDefault="00000000" w:rsidRPr="00000000" w14:paraId="00000B24">
      <w:pPr>
        <w:spacing w:after="0" w:lineRule="auto"/>
        <w:ind w:left="0" w:firstLine="0"/>
        <w:rPr/>
      </w:pPr>
      <w:r w:rsidDel="00000000" w:rsidR="00000000" w:rsidRPr="00000000">
        <w:rPr>
          <w:rtl w:val="0"/>
        </w:rPr>
      </w:r>
    </w:p>
    <w:p w:rsidR="00000000" w:rsidDel="00000000" w:rsidP="00000000" w:rsidRDefault="00000000" w:rsidRPr="00000000" w14:paraId="00000B25">
      <w:pPr>
        <w:spacing w:after="0" w:lineRule="auto"/>
        <w:ind w:left="0" w:firstLine="0"/>
        <w:rPr/>
      </w:pPr>
      <w:r w:rsidDel="00000000" w:rsidR="00000000" w:rsidRPr="00000000">
        <w:rPr>
          <w:rtl w:val="0"/>
        </w:rPr>
        <w:t xml:space="preserve">KEITH: That doesn’t seem super threatening!</w:t>
      </w:r>
    </w:p>
    <w:p w:rsidR="00000000" w:rsidDel="00000000" w:rsidP="00000000" w:rsidRDefault="00000000" w:rsidRPr="00000000" w14:paraId="00000B26">
      <w:pPr>
        <w:spacing w:after="0" w:lineRule="auto"/>
        <w:ind w:left="0" w:firstLine="0"/>
        <w:rPr/>
      </w:pPr>
      <w:r w:rsidDel="00000000" w:rsidR="00000000" w:rsidRPr="00000000">
        <w:rPr>
          <w:rtl w:val="0"/>
        </w:rPr>
      </w:r>
    </w:p>
    <w:p w:rsidR="00000000" w:rsidDel="00000000" w:rsidP="00000000" w:rsidRDefault="00000000" w:rsidRPr="00000000" w14:paraId="00000B27">
      <w:pPr>
        <w:spacing w:after="0" w:lineRule="auto"/>
        <w:ind w:left="0" w:firstLine="0"/>
        <w:rPr/>
      </w:pPr>
      <w:r w:rsidDel="00000000" w:rsidR="00000000" w:rsidRPr="00000000">
        <w:rPr>
          <w:rtl w:val="0"/>
        </w:rPr>
        <w:t xml:space="preserve">JACK: [doubtfully] I don’t think this is very hostile. No!</w:t>
      </w:r>
    </w:p>
    <w:p w:rsidR="00000000" w:rsidDel="00000000" w:rsidP="00000000" w:rsidRDefault="00000000" w:rsidRPr="00000000" w14:paraId="00000B28">
      <w:pPr>
        <w:spacing w:after="0" w:lineRule="auto"/>
        <w:ind w:left="0" w:firstLine="0"/>
        <w:rPr/>
      </w:pPr>
      <w:r w:rsidDel="00000000" w:rsidR="00000000" w:rsidRPr="00000000">
        <w:rPr>
          <w:rtl w:val="0"/>
        </w:rPr>
      </w:r>
    </w:p>
    <w:p w:rsidR="00000000" w:rsidDel="00000000" w:rsidP="00000000" w:rsidRDefault="00000000" w:rsidRPr="00000000" w14:paraId="00000B29">
      <w:pPr>
        <w:spacing w:after="0" w:lineRule="auto"/>
        <w:ind w:left="0" w:firstLine="0"/>
        <w:rPr/>
      </w:pPr>
      <w:r w:rsidDel="00000000" w:rsidR="00000000" w:rsidRPr="00000000">
        <w:rPr>
          <w:rtl w:val="0"/>
        </w:rPr>
        <w:t xml:space="preserve">ART: I’m not super threat- I mean it’s </w:t>
      </w:r>
      <w:r w:rsidDel="00000000" w:rsidR="00000000" w:rsidRPr="00000000">
        <w:rPr>
          <w:i w:val="1"/>
          <w:rtl w:val="0"/>
        </w:rPr>
        <w:t xml:space="preserve">hostile.</w:t>
      </w:r>
      <w:r w:rsidDel="00000000" w:rsidR="00000000" w:rsidRPr="00000000">
        <w:rPr>
          <w:rtl w:val="0"/>
        </w:rPr>
        <w:t xml:space="preserve"> I’m not </w:t>
      </w:r>
      <w:r w:rsidDel="00000000" w:rsidR="00000000" w:rsidRPr="00000000">
        <w:rPr>
          <w:i w:val="1"/>
          <w:rtl w:val="0"/>
        </w:rPr>
        <w:t xml:space="preserve">threatened.</w:t>
      </w:r>
      <w:r w:rsidDel="00000000" w:rsidR="00000000" w:rsidRPr="00000000">
        <w:rPr>
          <w:rtl w:val="0"/>
        </w:rPr>
      </w:r>
    </w:p>
    <w:p w:rsidR="00000000" w:rsidDel="00000000" w:rsidP="00000000" w:rsidRDefault="00000000" w:rsidRPr="00000000" w14:paraId="00000B2A">
      <w:pPr>
        <w:spacing w:after="0" w:lineRule="auto"/>
        <w:ind w:left="0" w:firstLine="0"/>
        <w:rPr/>
      </w:pPr>
      <w:r w:rsidDel="00000000" w:rsidR="00000000" w:rsidRPr="00000000">
        <w:rPr>
          <w:rtl w:val="0"/>
        </w:rPr>
      </w:r>
    </w:p>
    <w:p w:rsidR="00000000" w:rsidDel="00000000" w:rsidP="00000000" w:rsidRDefault="00000000" w:rsidRPr="00000000" w14:paraId="00000B2B">
      <w:pPr>
        <w:spacing w:after="0" w:lineRule="auto"/>
        <w:ind w:left="0" w:firstLine="0"/>
        <w:rPr/>
      </w:pPr>
      <w:r w:rsidDel="00000000" w:rsidR="00000000" w:rsidRPr="00000000">
        <w:rPr>
          <w:rtl w:val="0"/>
        </w:rPr>
        <w:t xml:space="preserve">ALI: Yeah, I’m also not threatened.</w:t>
      </w:r>
    </w:p>
    <w:p w:rsidR="00000000" w:rsidDel="00000000" w:rsidP="00000000" w:rsidRDefault="00000000" w:rsidRPr="00000000" w14:paraId="00000B2C">
      <w:pPr>
        <w:spacing w:after="0" w:lineRule="auto"/>
        <w:ind w:left="0" w:firstLine="0"/>
        <w:rPr/>
      </w:pPr>
      <w:r w:rsidDel="00000000" w:rsidR="00000000" w:rsidRPr="00000000">
        <w:rPr>
          <w:rtl w:val="0"/>
        </w:rPr>
      </w:r>
    </w:p>
    <w:p w:rsidR="00000000" w:rsidDel="00000000" w:rsidP="00000000" w:rsidRDefault="00000000" w:rsidRPr="00000000" w14:paraId="00000B2D">
      <w:pPr>
        <w:spacing w:after="0" w:lineRule="auto"/>
        <w:ind w:left="0" w:firstLine="0"/>
        <w:rPr/>
      </w:pPr>
      <w:r w:rsidDel="00000000" w:rsidR="00000000" w:rsidRPr="00000000">
        <w:rPr>
          <w:rtl w:val="0"/>
        </w:rPr>
        <w:t xml:space="preserve">KEITH: Can -</w:t>
      </w:r>
    </w:p>
    <w:p w:rsidR="00000000" w:rsidDel="00000000" w:rsidP="00000000" w:rsidRDefault="00000000" w:rsidRPr="00000000" w14:paraId="00000B2E">
      <w:pPr>
        <w:spacing w:after="0" w:lineRule="auto"/>
        <w:ind w:left="0" w:firstLine="0"/>
        <w:rPr/>
      </w:pPr>
      <w:r w:rsidDel="00000000" w:rsidR="00000000" w:rsidRPr="00000000">
        <w:rPr>
          <w:rtl w:val="0"/>
        </w:rPr>
      </w:r>
    </w:p>
    <w:p w:rsidR="00000000" w:rsidDel="00000000" w:rsidP="00000000" w:rsidRDefault="00000000" w:rsidRPr="00000000" w14:paraId="00000B2F">
      <w:pPr>
        <w:spacing w:after="0" w:lineRule="auto"/>
        <w:ind w:left="0" w:firstLine="0"/>
        <w:rPr/>
      </w:pPr>
      <w:r w:rsidDel="00000000" w:rsidR="00000000" w:rsidRPr="00000000">
        <w:rPr>
          <w:rtl w:val="0"/>
        </w:rPr>
        <w:t xml:space="preserve">AUSTIN: [cross] Somebody roll, uh - </w:t>
      </w:r>
    </w:p>
    <w:p w:rsidR="00000000" w:rsidDel="00000000" w:rsidP="00000000" w:rsidRDefault="00000000" w:rsidRPr="00000000" w14:paraId="00000B30">
      <w:pPr>
        <w:spacing w:after="0" w:lineRule="auto"/>
        <w:ind w:left="0" w:firstLine="0"/>
        <w:rPr/>
      </w:pPr>
      <w:r w:rsidDel="00000000" w:rsidR="00000000" w:rsidRPr="00000000">
        <w:rPr>
          <w:rtl w:val="0"/>
        </w:rPr>
      </w:r>
    </w:p>
    <w:p w:rsidR="00000000" w:rsidDel="00000000" w:rsidP="00000000" w:rsidRDefault="00000000" w:rsidRPr="00000000" w14:paraId="00000B31">
      <w:pPr>
        <w:spacing w:after="0" w:lineRule="auto"/>
        <w:ind w:left="0" w:firstLine="0"/>
        <w:rPr/>
      </w:pPr>
      <w:r w:rsidDel="00000000" w:rsidR="00000000" w:rsidRPr="00000000">
        <w:rPr>
          <w:rtl w:val="0"/>
        </w:rPr>
        <w:t xml:space="preserve">JACK: [cross] Me and Ali can - </w:t>
      </w:r>
    </w:p>
    <w:p w:rsidR="00000000" w:rsidDel="00000000" w:rsidP="00000000" w:rsidRDefault="00000000" w:rsidRPr="00000000" w14:paraId="00000B32">
      <w:pPr>
        <w:spacing w:after="0" w:lineRule="auto"/>
        <w:ind w:left="0" w:firstLine="0"/>
        <w:rPr/>
      </w:pPr>
      <w:r w:rsidDel="00000000" w:rsidR="00000000" w:rsidRPr="00000000">
        <w:rPr>
          <w:rtl w:val="0"/>
        </w:rPr>
      </w:r>
    </w:p>
    <w:p w:rsidR="00000000" w:rsidDel="00000000" w:rsidP="00000000" w:rsidRDefault="00000000" w:rsidRPr="00000000" w14:paraId="00000B33">
      <w:pPr>
        <w:spacing w:after="0" w:lineRule="auto"/>
        <w:ind w:left="0" w:firstLine="0"/>
        <w:rPr/>
      </w:pPr>
      <w:r w:rsidDel="00000000" w:rsidR="00000000" w:rsidRPr="00000000">
        <w:rPr>
          <w:rtl w:val="0"/>
        </w:rPr>
        <w:t xml:space="preserve">KEITH: [cross] So he, Nick, you said he’s chattering his teeth, can Art hear what, what, </w:t>
      </w:r>
    </w:p>
    <w:p w:rsidR="00000000" w:rsidDel="00000000" w:rsidP="00000000" w:rsidRDefault="00000000" w:rsidRPr="00000000" w14:paraId="00000B34">
      <w:pPr>
        <w:spacing w:after="0" w:lineRule="auto"/>
        <w:ind w:left="0" w:firstLine="0"/>
        <w:rPr/>
      </w:pPr>
      <w:r w:rsidDel="00000000" w:rsidR="00000000" w:rsidRPr="00000000">
        <w:rPr>
          <w:rtl w:val="0"/>
        </w:rPr>
      </w:r>
    </w:p>
    <w:p w:rsidR="00000000" w:rsidDel="00000000" w:rsidP="00000000" w:rsidRDefault="00000000" w:rsidRPr="00000000" w14:paraId="00000B35">
      <w:pPr>
        <w:spacing w:after="0" w:lineRule="auto"/>
        <w:ind w:left="0" w:firstLine="0"/>
        <w:rPr/>
      </w:pPr>
      <w:r w:rsidDel="00000000" w:rsidR="00000000" w:rsidRPr="00000000">
        <w:rPr>
          <w:rtl w:val="0"/>
        </w:rPr>
        <w:t xml:space="preserve">[cross] can uh, can Hadrian hear what he’s saying?</w:t>
      </w:r>
    </w:p>
    <w:p w:rsidR="00000000" w:rsidDel="00000000" w:rsidP="00000000" w:rsidRDefault="00000000" w:rsidRPr="00000000" w14:paraId="00000B36">
      <w:pPr>
        <w:spacing w:after="0" w:lineRule="auto"/>
        <w:ind w:left="0" w:firstLine="0"/>
        <w:rPr/>
      </w:pPr>
      <w:r w:rsidDel="00000000" w:rsidR="00000000" w:rsidRPr="00000000">
        <w:rPr>
          <w:rtl w:val="0"/>
        </w:rPr>
      </w:r>
    </w:p>
    <w:p w:rsidR="00000000" w:rsidDel="00000000" w:rsidP="00000000" w:rsidRDefault="00000000" w:rsidRPr="00000000" w14:paraId="00000B37">
      <w:pPr>
        <w:spacing w:after="0" w:lineRule="auto"/>
        <w:ind w:left="0" w:firstLine="0"/>
        <w:rPr/>
      </w:pPr>
      <w:r w:rsidDel="00000000" w:rsidR="00000000" w:rsidRPr="00000000">
        <w:rPr>
          <w:rtl w:val="0"/>
        </w:rPr>
        <w:t xml:space="preserve">AUSTIN: [cross] Who is - okay. [confused] What?</w:t>
      </w:r>
    </w:p>
    <w:p w:rsidR="00000000" w:rsidDel="00000000" w:rsidP="00000000" w:rsidRDefault="00000000" w:rsidRPr="00000000" w14:paraId="00000B38">
      <w:pPr>
        <w:spacing w:after="0" w:lineRule="auto"/>
        <w:ind w:left="0" w:firstLine="0"/>
        <w:rPr/>
      </w:pPr>
      <w:r w:rsidDel="00000000" w:rsidR="00000000" w:rsidRPr="00000000">
        <w:rPr>
          <w:rtl w:val="0"/>
        </w:rPr>
      </w:r>
    </w:p>
    <w:p w:rsidR="00000000" w:rsidDel="00000000" w:rsidP="00000000" w:rsidRDefault="00000000" w:rsidRPr="00000000" w14:paraId="00000B39">
      <w:pPr>
        <w:spacing w:after="0" w:lineRule="auto"/>
        <w:ind w:left="0" w:firstLine="0"/>
        <w:rPr/>
      </w:pPr>
      <w:r w:rsidDel="00000000" w:rsidR="00000000" w:rsidRPr="00000000">
        <w:rPr>
          <w:rtl w:val="0"/>
        </w:rPr>
        <w:t xml:space="preserve">KEITH: You said - </w:t>
      </w:r>
    </w:p>
    <w:p w:rsidR="00000000" w:rsidDel="00000000" w:rsidP="00000000" w:rsidRDefault="00000000" w:rsidRPr="00000000" w14:paraId="00000B3A">
      <w:pPr>
        <w:spacing w:after="0" w:lineRule="auto"/>
        <w:ind w:left="0" w:firstLine="0"/>
        <w:rPr/>
      </w:pPr>
      <w:r w:rsidDel="00000000" w:rsidR="00000000" w:rsidRPr="00000000">
        <w:rPr>
          <w:rtl w:val="0"/>
        </w:rPr>
      </w:r>
    </w:p>
    <w:p w:rsidR="00000000" w:rsidDel="00000000" w:rsidP="00000000" w:rsidRDefault="00000000" w:rsidRPr="00000000" w14:paraId="00000B3B">
      <w:pPr>
        <w:spacing w:after="0" w:lineRule="auto"/>
        <w:ind w:left="0" w:firstLine="0"/>
        <w:rPr/>
      </w:pPr>
      <w:r w:rsidDel="00000000" w:rsidR="00000000" w:rsidRPr="00000000">
        <w:rPr>
          <w:rtl w:val="0"/>
        </w:rPr>
        <w:t xml:space="preserve">AUSTIN: No one can hear - he’s not making any sounds.</w:t>
      </w:r>
    </w:p>
    <w:p w:rsidR="00000000" w:rsidDel="00000000" w:rsidP="00000000" w:rsidRDefault="00000000" w:rsidRPr="00000000" w14:paraId="00000B3C">
      <w:pPr>
        <w:spacing w:after="0" w:lineRule="auto"/>
        <w:ind w:left="0" w:firstLine="0"/>
        <w:rPr/>
      </w:pPr>
      <w:r w:rsidDel="00000000" w:rsidR="00000000" w:rsidRPr="00000000">
        <w:rPr>
          <w:rtl w:val="0"/>
        </w:rPr>
      </w:r>
    </w:p>
    <w:p w:rsidR="00000000" w:rsidDel="00000000" w:rsidP="00000000" w:rsidRDefault="00000000" w:rsidRPr="00000000" w14:paraId="00000B3D">
      <w:pPr>
        <w:spacing w:after="0" w:lineRule="auto"/>
        <w:ind w:left="0" w:firstLine="0"/>
        <w:rPr/>
      </w:pPr>
      <w:r w:rsidDel="00000000" w:rsidR="00000000" w:rsidRPr="00000000">
        <w:rPr>
          <w:rtl w:val="0"/>
        </w:rPr>
        <w:t xml:space="preserve">KEITH: [cross] Oh, okay. Just chattering.</w:t>
      </w:r>
    </w:p>
    <w:p w:rsidR="00000000" w:rsidDel="00000000" w:rsidP="00000000" w:rsidRDefault="00000000" w:rsidRPr="00000000" w14:paraId="00000B3E">
      <w:pPr>
        <w:spacing w:after="0" w:lineRule="auto"/>
        <w:ind w:left="0" w:firstLine="0"/>
        <w:rPr/>
      </w:pPr>
      <w:r w:rsidDel="00000000" w:rsidR="00000000" w:rsidRPr="00000000">
        <w:rPr>
          <w:rtl w:val="0"/>
        </w:rPr>
      </w:r>
    </w:p>
    <w:p w:rsidR="00000000" w:rsidDel="00000000" w:rsidP="00000000" w:rsidRDefault="00000000" w:rsidRPr="00000000" w14:paraId="00000B3F">
      <w:pPr>
        <w:spacing w:after="0" w:lineRule="auto"/>
        <w:ind w:left="0" w:firstLine="0"/>
        <w:rPr/>
      </w:pPr>
      <w:r w:rsidDel="00000000" w:rsidR="00000000" w:rsidRPr="00000000">
        <w:rPr>
          <w:rtl w:val="0"/>
        </w:rPr>
        <w:t xml:space="preserve">AUSTIN: [cross] He doesn’t have any mouth, guys. He’s just a skeleton, he doesn’t have any like, there’s nothing there.</w:t>
      </w:r>
    </w:p>
    <w:p w:rsidR="00000000" w:rsidDel="00000000" w:rsidP="00000000" w:rsidRDefault="00000000" w:rsidRPr="00000000" w14:paraId="00000B40">
      <w:pPr>
        <w:spacing w:after="0" w:lineRule="auto"/>
        <w:ind w:left="0" w:firstLine="0"/>
        <w:rPr/>
      </w:pPr>
      <w:r w:rsidDel="00000000" w:rsidR="00000000" w:rsidRPr="00000000">
        <w:rPr>
          <w:rtl w:val="0"/>
        </w:rPr>
      </w:r>
    </w:p>
    <w:p w:rsidR="00000000" w:rsidDel="00000000" w:rsidP="00000000" w:rsidRDefault="00000000" w:rsidRPr="00000000" w14:paraId="00000B41">
      <w:pPr>
        <w:spacing w:after="0" w:lineRule="auto"/>
        <w:ind w:left="0" w:firstLine="0"/>
        <w:rPr/>
      </w:pPr>
      <w:r w:rsidDel="00000000" w:rsidR="00000000" w:rsidRPr="00000000">
        <w:rPr>
          <w:rtl w:val="0"/>
        </w:rPr>
        <w:t xml:space="preserve">KEITH: Okay, yes. [cross] [weird chattery noise]</w:t>
      </w:r>
    </w:p>
    <w:p w:rsidR="00000000" w:rsidDel="00000000" w:rsidP="00000000" w:rsidRDefault="00000000" w:rsidRPr="00000000" w14:paraId="00000B42">
      <w:pPr>
        <w:spacing w:after="0" w:lineRule="auto"/>
        <w:ind w:left="0" w:firstLine="0"/>
        <w:rPr/>
      </w:pPr>
      <w:r w:rsidDel="00000000" w:rsidR="00000000" w:rsidRPr="00000000">
        <w:rPr>
          <w:rtl w:val="0"/>
        </w:rPr>
      </w:r>
    </w:p>
    <w:p w:rsidR="00000000" w:rsidDel="00000000" w:rsidP="00000000" w:rsidRDefault="00000000" w:rsidRPr="00000000" w14:paraId="00000B43">
      <w:pPr>
        <w:spacing w:after="0" w:lineRule="auto"/>
        <w:ind w:left="0" w:firstLine="0"/>
        <w:rPr/>
      </w:pPr>
      <w:r w:rsidDel="00000000" w:rsidR="00000000" w:rsidRPr="00000000">
        <w:rPr>
          <w:rtl w:val="0"/>
        </w:rPr>
        <w:t xml:space="preserve">ART: [cross] Is it evil? [pause]</w:t>
      </w:r>
    </w:p>
    <w:p w:rsidR="00000000" w:rsidDel="00000000" w:rsidP="00000000" w:rsidRDefault="00000000" w:rsidRPr="00000000" w14:paraId="00000B44">
      <w:pPr>
        <w:spacing w:after="0" w:lineRule="auto"/>
        <w:ind w:left="0" w:firstLine="0"/>
        <w:rPr/>
      </w:pPr>
      <w:r w:rsidDel="00000000" w:rsidR="00000000" w:rsidRPr="00000000">
        <w:rPr>
          <w:rtl w:val="0"/>
        </w:rPr>
      </w:r>
    </w:p>
    <w:p w:rsidR="00000000" w:rsidDel="00000000" w:rsidP="00000000" w:rsidRDefault="00000000" w:rsidRPr="00000000" w14:paraId="00000B45">
      <w:pPr>
        <w:spacing w:after="0" w:lineRule="auto"/>
        <w:ind w:left="0" w:firstLine="0"/>
        <w:rPr/>
      </w:pPr>
      <w:r w:rsidDel="00000000" w:rsidR="00000000" w:rsidRPr="00000000">
        <w:rPr>
          <w:rtl w:val="0"/>
        </w:rPr>
        <w:t xml:space="preserve">ALI: Oh? [laughs]</w:t>
      </w:r>
    </w:p>
    <w:p w:rsidR="00000000" w:rsidDel="00000000" w:rsidP="00000000" w:rsidRDefault="00000000" w:rsidRPr="00000000" w14:paraId="00000B46">
      <w:pPr>
        <w:spacing w:after="0" w:lineRule="auto"/>
        <w:ind w:left="0" w:firstLine="0"/>
        <w:rPr/>
      </w:pPr>
      <w:r w:rsidDel="00000000" w:rsidR="00000000" w:rsidRPr="00000000">
        <w:rPr>
          <w:rtl w:val="0"/>
        </w:rPr>
      </w:r>
    </w:p>
    <w:p w:rsidR="00000000" w:rsidDel="00000000" w:rsidP="00000000" w:rsidRDefault="00000000" w:rsidRPr="00000000" w14:paraId="00000B47">
      <w:pPr>
        <w:spacing w:after="0" w:lineRule="auto"/>
        <w:ind w:left="0" w:firstLine="0"/>
        <w:rPr/>
      </w:pPr>
      <w:r w:rsidDel="00000000" w:rsidR="00000000" w:rsidRPr="00000000">
        <w:rPr>
          <w:rtl w:val="0"/>
        </w:rPr>
        <w:t xml:space="preserve">AUSTIN: [pause] Is that a spell, or do you just do that? [cross] This is a thing I should’ve asked before.</w:t>
      </w:r>
    </w:p>
    <w:p w:rsidR="00000000" w:rsidDel="00000000" w:rsidP="00000000" w:rsidRDefault="00000000" w:rsidRPr="00000000" w14:paraId="00000B48">
      <w:pPr>
        <w:spacing w:after="0" w:lineRule="auto"/>
        <w:ind w:left="0" w:firstLine="0"/>
        <w:rPr/>
      </w:pPr>
      <w:r w:rsidDel="00000000" w:rsidR="00000000" w:rsidRPr="00000000">
        <w:rPr>
          <w:rtl w:val="0"/>
        </w:rPr>
      </w:r>
    </w:p>
    <w:p w:rsidR="00000000" w:rsidDel="00000000" w:rsidP="00000000" w:rsidRDefault="00000000" w:rsidRPr="00000000" w14:paraId="00000B49">
      <w:pPr>
        <w:spacing w:after="0" w:lineRule="auto"/>
        <w:ind w:left="0" w:firstLine="0"/>
        <w:rPr/>
      </w:pPr>
      <w:r w:rsidDel="00000000" w:rsidR="00000000" w:rsidRPr="00000000">
        <w:rPr>
          <w:rtl w:val="0"/>
        </w:rPr>
        <w:t xml:space="preserve">ART: [cross] I just - I just do it, I, it, I have to, I have to concentrate.</w:t>
      </w:r>
    </w:p>
    <w:p w:rsidR="00000000" w:rsidDel="00000000" w:rsidP="00000000" w:rsidRDefault="00000000" w:rsidRPr="00000000" w14:paraId="00000B4A">
      <w:pPr>
        <w:spacing w:after="0" w:lineRule="auto"/>
        <w:ind w:left="0" w:firstLine="0"/>
        <w:rPr/>
      </w:pPr>
      <w:r w:rsidDel="00000000" w:rsidR="00000000" w:rsidRPr="00000000">
        <w:rPr>
          <w:rtl w:val="0"/>
        </w:rPr>
      </w:r>
    </w:p>
    <w:p w:rsidR="00000000" w:rsidDel="00000000" w:rsidP="00000000" w:rsidRDefault="00000000" w:rsidRPr="00000000" w14:paraId="00000B4B">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B4C">
      <w:pPr>
        <w:spacing w:after="0" w:lineRule="auto"/>
        <w:ind w:left="0" w:firstLine="0"/>
        <w:rPr/>
      </w:pPr>
      <w:r w:rsidDel="00000000" w:rsidR="00000000" w:rsidRPr="00000000">
        <w:rPr>
          <w:rtl w:val="0"/>
        </w:rPr>
      </w:r>
    </w:p>
    <w:p w:rsidR="00000000" w:rsidDel="00000000" w:rsidP="00000000" w:rsidRDefault="00000000" w:rsidRPr="00000000" w14:paraId="00000B4D">
      <w:pPr>
        <w:spacing w:after="0" w:lineRule="auto"/>
        <w:ind w:left="0" w:firstLine="0"/>
        <w:rPr/>
      </w:pPr>
      <w:r w:rsidDel="00000000" w:rsidR="00000000" w:rsidRPr="00000000">
        <w:rPr>
          <w:rtl w:val="0"/>
        </w:rPr>
        <w:t xml:space="preserve">ART: And I’ll read you the exact thing, if you want.</w:t>
      </w:r>
    </w:p>
    <w:p w:rsidR="00000000" w:rsidDel="00000000" w:rsidP="00000000" w:rsidRDefault="00000000" w:rsidRPr="00000000" w14:paraId="00000B4E">
      <w:pPr>
        <w:spacing w:after="0" w:lineRule="auto"/>
        <w:ind w:left="0" w:firstLine="0"/>
        <w:rPr/>
      </w:pPr>
      <w:r w:rsidDel="00000000" w:rsidR="00000000" w:rsidRPr="00000000">
        <w:rPr>
          <w:rtl w:val="0"/>
        </w:rPr>
      </w:r>
    </w:p>
    <w:p w:rsidR="00000000" w:rsidDel="00000000" w:rsidP="00000000" w:rsidRDefault="00000000" w:rsidRPr="00000000" w14:paraId="00000B4F">
      <w:pPr>
        <w:spacing w:after="0" w:lineRule="auto"/>
        <w:ind w:left="0" w:firstLine="0"/>
        <w:rPr/>
      </w:pPr>
      <w:r w:rsidDel="00000000" w:rsidR="00000000" w:rsidRPr="00000000">
        <w:rPr>
          <w:rtl w:val="0"/>
        </w:rPr>
        <w:t xml:space="preserve">AUSTIN: Hm. [cross] Yeah, read me the exact thing.</w:t>
      </w:r>
    </w:p>
    <w:p w:rsidR="00000000" w:rsidDel="00000000" w:rsidP="00000000" w:rsidRDefault="00000000" w:rsidRPr="00000000" w14:paraId="00000B50">
      <w:pPr>
        <w:spacing w:after="0" w:lineRule="auto"/>
        <w:ind w:left="0" w:firstLine="0"/>
        <w:rPr/>
      </w:pPr>
      <w:r w:rsidDel="00000000" w:rsidR="00000000" w:rsidRPr="00000000">
        <w:rPr>
          <w:rtl w:val="0"/>
        </w:rPr>
      </w:r>
    </w:p>
    <w:p w:rsidR="00000000" w:rsidDel="00000000" w:rsidP="00000000" w:rsidRDefault="00000000" w:rsidRPr="00000000" w14:paraId="00000B51">
      <w:pPr>
        <w:spacing w:after="0" w:lineRule="auto"/>
        <w:ind w:left="0" w:firstLine="0"/>
        <w:rPr/>
      </w:pPr>
      <w:r w:rsidDel="00000000" w:rsidR="00000000" w:rsidRPr="00000000">
        <w:rPr>
          <w:rtl w:val="0"/>
        </w:rPr>
        <w:t xml:space="preserve">ART: [cross] Pray for guidance, even for a moment, and ask, “What here is evil?” </w:t>
      </w:r>
    </w:p>
    <w:p w:rsidR="00000000" w:rsidDel="00000000" w:rsidP="00000000" w:rsidRDefault="00000000" w:rsidRPr="00000000" w14:paraId="00000B52">
      <w:pPr>
        <w:spacing w:after="0" w:lineRule="auto"/>
        <w:ind w:left="0" w:firstLine="0"/>
        <w:rPr/>
      </w:pPr>
      <w:r w:rsidDel="00000000" w:rsidR="00000000" w:rsidRPr="00000000">
        <w:rPr>
          <w:rtl w:val="0"/>
        </w:rPr>
      </w:r>
    </w:p>
    <w:p w:rsidR="00000000" w:rsidDel="00000000" w:rsidP="00000000" w:rsidRDefault="00000000" w:rsidRPr="00000000" w14:paraId="00000B53">
      <w:pPr>
        <w:spacing w:after="0" w:lineRule="auto"/>
        <w:ind w:left="0" w:firstLine="0"/>
        <w:rPr/>
      </w:pPr>
      <w:r w:rsidDel="00000000" w:rsidR="00000000" w:rsidRPr="00000000">
        <w:rPr>
          <w:rtl w:val="0"/>
        </w:rPr>
        <w:t xml:space="preserve">The GM will tell you honestly.</w:t>
      </w:r>
    </w:p>
    <w:p w:rsidR="00000000" w:rsidDel="00000000" w:rsidP="00000000" w:rsidRDefault="00000000" w:rsidRPr="00000000" w14:paraId="00000B54">
      <w:pPr>
        <w:spacing w:after="0" w:lineRule="auto"/>
        <w:ind w:left="0" w:firstLine="0"/>
        <w:rPr/>
      </w:pPr>
      <w:r w:rsidDel="00000000" w:rsidR="00000000" w:rsidRPr="00000000">
        <w:rPr>
          <w:rtl w:val="0"/>
        </w:rPr>
      </w:r>
    </w:p>
    <w:p w:rsidR="00000000" w:rsidDel="00000000" w:rsidP="00000000" w:rsidRDefault="00000000" w:rsidRPr="00000000" w14:paraId="00000B55">
      <w:pPr>
        <w:spacing w:after="0" w:lineRule="auto"/>
        <w:ind w:left="0" w:firstLine="0"/>
        <w:rPr/>
      </w:pPr>
      <w:r w:rsidDel="00000000" w:rsidR="00000000" w:rsidRPr="00000000">
        <w:rPr>
          <w:rtl w:val="0"/>
        </w:rPr>
        <w:t xml:space="preserve">AUSTIN: [cross] No. This is not evil.</w:t>
      </w:r>
    </w:p>
    <w:p w:rsidR="00000000" w:rsidDel="00000000" w:rsidP="00000000" w:rsidRDefault="00000000" w:rsidRPr="00000000" w14:paraId="00000B56">
      <w:pPr>
        <w:spacing w:after="0" w:lineRule="auto"/>
        <w:ind w:left="0" w:firstLine="0"/>
        <w:rPr/>
      </w:pPr>
      <w:r w:rsidDel="00000000" w:rsidR="00000000" w:rsidRPr="00000000">
        <w:rPr>
          <w:rtl w:val="0"/>
        </w:rPr>
      </w:r>
    </w:p>
    <w:p w:rsidR="00000000" w:rsidDel="00000000" w:rsidP="00000000" w:rsidRDefault="00000000" w:rsidRPr="00000000" w14:paraId="00000B57">
      <w:pPr>
        <w:spacing w:after="0" w:lineRule="auto"/>
        <w:ind w:left="0" w:firstLine="0"/>
        <w:rPr/>
      </w:pPr>
      <w:r w:rsidDel="00000000" w:rsidR="00000000" w:rsidRPr="00000000">
        <w:rPr>
          <w:rtl w:val="0"/>
        </w:rPr>
        <w:t xml:space="preserve">ART: [cross] And we went through that you, Austin, could do this.</w:t>
      </w:r>
    </w:p>
    <w:p w:rsidR="00000000" w:rsidDel="00000000" w:rsidP="00000000" w:rsidRDefault="00000000" w:rsidRPr="00000000" w14:paraId="00000B58">
      <w:pPr>
        <w:spacing w:after="0" w:lineRule="auto"/>
        <w:ind w:left="0" w:firstLine="0"/>
        <w:rPr/>
      </w:pPr>
      <w:r w:rsidDel="00000000" w:rsidR="00000000" w:rsidRPr="00000000">
        <w:rPr>
          <w:rtl w:val="0"/>
        </w:rPr>
      </w:r>
    </w:p>
    <w:p w:rsidR="00000000" w:rsidDel="00000000" w:rsidP="00000000" w:rsidRDefault="00000000" w:rsidRPr="00000000" w14:paraId="00000B59">
      <w:pPr>
        <w:spacing w:after="0" w:lineRule="auto"/>
        <w:ind w:left="0" w:firstLine="0"/>
        <w:rPr/>
      </w:pPr>
      <w:r w:rsidDel="00000000" w:rsidR="00000000" w:rsidRPr="00000000">
        <w:rPr>
          <w:rtl w:val="0"/>
        </w:rPr>
        <w:t xml:space="preserve">AUSTIN: Yeah. You are not [JACK laughs], this thing is not evil. Uh,</w:t>
      </w:r>
    </w:p>
    <w:p w:rsidR="00000000" w:rsidDel="00000000" w:rsidP="00000000" w:rsidRDefault="00000000" w:rsidRPr="00000000" w14:paraId="00000B5A">
      <w:pPr>
        <w:spacing w:after="0" w:lineRule="auto"/>
        <w:ind w:left="0" w:firstLine="0"/>
        <w:rPr/>
      </w:pPr>
      <w:r w:rsidDel="00000000" w:rsidR="00000000" w:rsidRPr="00000000">
        <w:rPr>
          <w:rtl w:val="0"/>
        </w:rPr>
      </w:r>
    </w:p>
    <w:p w:rsidR="00000000" w:rsidDel="00000000" w:rsidP="00000000" w:rsidRDefault="00000000" w:rsidRPr="00000000" w14:paraId="00000B5B">
      <w:pPr>
        <w:spacing w:after="0" w:lineRule="auto"/>
        <w:ind w:left="0" w:firstLine="0"/>
        <w:rPr/>
      </w:pPr>
      <w:r w:rsidDel="00000000" w:rsidR="00000000" w:rsidRPr="00000000">
        <w:rPr>
          <w:rtl w:val="0"/>
        </w:rPr>
        <w:t xml:space="preserve">JACK: [cross] Is there anything that - </w:t>
      </w:r>
    </w:p>
    <w:p w:rsidR="00000000" w:rsidDel="00000000" w:rsidP="00000000" w:rsidRDefault="00000000" w:rsidRPr="00000000" w14:paraId="00000B5C">
      <w:pPr>
        <w:spacing w:after="0" w:lineRule="auto"/>
        <w:ind w:left="0" w:firstLine="0"/>
        <w:rPr/>
      </w:pPr>
      <w:r w:rsidDel="00000000" w:rsidR="00000000" w:rsidRPr="00000000">
        <w:rPr>
          <w:rtl w:val="0"/>
        </w:rPr>
      </w:r>
    </w:p>
    <w:p w:rsidR="00000000" w:rsidDel="00000000" w:rsidP="00000000" w:rsidRDefault="00000000" w:rsidRPr="00000000" w14:paraId="00000B5D">
      <w:pPr>
        <w:spacing w:after="0" w:lineRule="auto"/>
        <w:ind w:left="0" w:firstLine="0"/>
        <w:rPr/>
      </w:pPr>
      <w:r w:rsidDel="00000000" w:rsidR="00000000" w:rsidRPr="00000000">
        <w:rPr>
          <w:rtl w:val="0"/>
        </w:rPr>
        <w:t xml:space="preserve">AUSTIN: [cross] what it is doing - wait! Uh! One second! Uh, Art, do me a favor and roll 1D4.</w:t>
      </w:r>
    </w:p>
    <w:p w:rsidR="00000000" w:rsidDel="00000000" w:rsidP="00000000" w:rsidRDefault="00000000" w:rsidRPr="00000000" w14:paraId="00000B5E">
      <w:pPr>
        <w:spacing w:after="0" w:lineRule="auto"/>
        <w:ind w:left="0" w:firstLine="0"/>
        <w:rPr/>
      </w:pPr>
      <w:r w:rsidDel="00000000" w:rsidR="00000000" w:rsidRPr="00000000">
        <w:rPr>
          <w:rtl w:val="0"/>
        </w:rPr>
      </w:r>
    </w:p>
    <w:p w:rsidR="00000000" w:rsidDel="00000000" w:rsidP="00000000" w:rsidRDefault="00000000" w:rsidRPr="00000000" w14:paraId="00000B5F">
      <w:pPr>
        <w:spacing w:after="0" w:lineRule="auto"/>
        <w:ind w:left="0" w:firstLine="0"/>
        <w:rPr/>
      </w:pPr>
      <w:r w:rsidDel="00000000" w:rsidR="00000000" w:rsidRPr="00000000">
        <w:rPr>
          <w:rtl w:val="0"/>
        </w:rPr>
        <w:t xml:space="preserve">ART: Uh… okay. [cross] 1D4, coming up.</w:t>
      </w:r>
    </w:p>
    <w:p w:rsidR="00000000" w:rsidDel="00000000" w:rsidP="00000000" w:rsidRDefault="00000000" w:rsidRPr="00000000" w14:paraId="00000B60">
      <w:pPr>
        <w:spacing w:after="0" w:lineRule="auto"/>
        <w:ind w:left="0" w:firstLine="0"/>
        <w:rPr/>
      </w:pPr>
      <w:r w:rsidDel="00000000" w:rsidR="00000000" w:rsidRPr="00000000">
        <w:rPr>
          <w:rtl w:val="0"/>
        </w:rPr>
      </w:r>
    </w:p>
    <w:p w:rsidR="00000000" w:rsidDel="00000000" w:rsidP="00000000" w:rsidRDefault="00000000" w:rsidRPr="00000000" w14:paraId="00000B61">
      <w:pPr>
        <w:spacing w:after="0" w:lineRule="auto"/>
        <w:ind w:left="0" w:firstLine="0"/>
        <w:rPr/>
      </w:pPr>
      <w:r w:rsidDel="00000000" w:rsidR="00000000" w:rsidRPr="00000000">
        <w:rPr>
          <w:rtl w:val="0"/>
        </w:rPr>
        <w:t xml:space="preserve">NICK: [cross] [gleefully] I’m </w:t>
      </w:r>
      <w:r w:rsidDel="00000000" w:rsidR="00000000" w:rsidRPr="00000000">
        <w:rPr>
          <w:i w:val="1"/>
          <w:rtl w:val="0"/>
        </w:rPr>
        <w:t xml:space="preserve">so </w:t>
      </w:r>
      <w:r w:rsidDel="00000000" w:rsidR="00000000" w:rsidRPr="00000000">
        <w:rPr>
          <w:rtl w:val="0"/>
        </w:rPr>
        <w:t xml:space="preserve">happy that I got us in trouble. [ALI laughs]</w:t>
      </w:r>
    </w:p>
    <w:p w:rsidR="00000000" w:rsidDel="00000000" w:rsidP="00000000" w:rsidRDefault="00000000" w:rsidRPr="00000000" w14:paraId="00000B62">
      <w:pPr>
        <w:spacing w:after="0" w:lineRule="auto"/>
        <w:ind w:left="0" w:firstLine="0"/>
        <w:rPr/>
      </w:pPr>
      <w:r w:rsidDel="00000000" w:rsidR="00000000" w:rsidRPr="00000000">
        <w:rPr>
          <w:rtl w:val="0"/>
        </w:rPr>
      </w:r>
    </w:p>
    <w:p w:rsidR="00000000" w:rsidDel="00000000" w:rsidP="00000000" w:rsidRDefault="00000000" w:rsidRPr="00000000" w14:paraId="00000B63">
      <w:pPr>
        <w:spacing w:after="0" w:lineRule="auto"/>
        <w:ind w:left="0" w:firstLine="0"/>
        <w:rPr/>
      </w:pPr>
      <w:r w:rsidDel="00000000" w:rsidR="00000000" w:rsidRPr="00000000">
        <w:rPr>
          <w:rtl w:val="0"/>
        </w:rPr>
        <w:t xml:space="preserve">KEITH: Yeah, [cross] it’s been only me. [NICK laughs]</w:t>
      </w:r>
    </w:p>
    <w:p w:rsidR="00000000" w:rsidDel="00000000" w:rsidP="00000000" w:rsidRDefault="00000000" w:rsidRPr="00000000" w14:paraId="00000B64">
      <w:pPr>
        <w:spacing w:after="0" w:lineRule="auto"/>
        <w:ind w:left="0" w:firstLine="0"/>
        <w:rPr/>
      </w:pPr>
      <w:r w:rsidDel="00000000" w:rsidR="00000000" w:rsidRPr="00000000">
        <w:rPr>
          <w:rtl w:val="0"/>
        </w:rPr>
      </w:r>
    </w:p>
    <w:p w:rsidR="00000000" w:rsidDel="00000000" w:rsidP="00000000" w:rsidRDefault="00000000" w:rsidRPr="00000000" w14:paraId="00000B65">
      <w:pPr>
        <w:spacing w:after="0" w:lineRule="auto"/>
        <w:ind w:left="0" w:firstLine="0"/>
        <w:rPr/>
      </w:pPr>
      <w:r w:rsidDel="00000000" w:rsidR="00000000" w:rsidRPr="00000000">
        <w:rPr>
          <w:rtl w:val="0"/>
        </w:rPr>
        <w:t xml:space="preserve">ART: [cross] A 3!</w:t>
      </w:r>
    </w:p>
    <w:p w:rsidR="00000000" w:rsidDel="00000000" w:rsidP="00000000" w:rsidRDefault="00000000" w:rsidRPr="00000000" w14:paraId="00000B66">
      <w:pPr>
        <w:spacing w:after="0" w:lineRule="auto"/>
        <w:ind w:left="0" w:firstLine="0"/>
        <w:rPr/>
      </w:pPr>
      <w:r w:rsidDel="00000000" w:rsidR="00000000" w:rsidRPr="00000000">
        <w:rPr>
          <w:rtl w:val="0"/>
        </w:rPr>
      </w:r>
    </w:p>
    <w:p w:rsidR="00000000" w:rsidDel="00000000" w:rsidP="00000000" w:rsidRDefault="00000000" w:rsidRPr="00000000" w14:paraId="00000B67">
      <w:pPr>
        <w:spacing w:after="0" w:lineRule="auto"/>
        <w:ind w:left="0" w:firstLine="0"/>
        <w:rPr/>
      </w:pPr>
      <w:r w:rsidDel="00000000" w:rsidR="00000000" w:rsidRPr="00000000">
        <w:rPr>
          <w:rtl w:val="0"/>
        </w:rPr>
        <w:t xml:space="preserve">AUSTIN: What it </w:t>
      </w:r>
      <w:r w:rsidDel="00000000" w:rsidR="00000000" w:rsidRPr="00000000">
        <w:rPr>
          <w:i w:val="1"/>
          <w:rtl w:val="0"/>
        </w:rPr>
        <w:t xml:space="preserve">is</w:t>
      </w:r>
      <w:r w:rsidDel="00000000" w:rsidR="00000000" w:rsidRPr="00000000">
        <w:rPr>
          <w:rtl w:val="0"/>
        </w:rPr>
        <w:t xml:space="preserve"> doing, is stabbing you in the face with its broom. Take 3 damage, Art.</w:t>
      </w:r>
    </w:p>
    <w:p w:rsidR="00000000" w:rsidDel="00000000" w:rsidP="00000000" w:rsidRDefault="00000000" w:rsidRPr="00000000" w14:paraId="00000B68">
      <w:pPr>
        <w:spacing w:after="0" w:lineRule="auto"/>
        <w:ind w:left="0" w:firstLine="0"/>
        <w:rPr/>
      </w:pPr>
      <w:r w:rsidDel="00000000" w:rsidR="00000000" w:rsidRPr="00000000">
        <w:rPr>
          <w:rtl w:val="0"/>
        </w:rPr>
      </w:r>
    </w:p>
    <w:p w:rsidR="00000000" w:rsidDel="00000000" w:rsidP="00000000" w:rsidRDefault="00000000" w:rsidRPr="00000000" w14:paraId="00000B69">
      <w:pPr>
        <w:spacing w:after="0" w:lineRule="auto"/>
        <w:ind w:left="0" w:firstLine="0"/>
        <w:rPr/>
      </w:pPr>
      <w:r w:rsidDel="00000000" w:rsidR="00000000" w:rsidRPr="00000000">
        <w:rPr>
          <w:rtl w:val="0"/>
        </w:rPr>
        <w:t xml:space="preserve">ART: [pause] Okay. [laughter]</w:t>
      </w:r>
    </w:p>
    <w:p w:rsidR="00000000" w:rsidDel="00000000" w:rsidP="00000000" w:rsidRDefault="00000000" w:rsidRPr="00000000" w14:paraId="00000B6A">
      <w:pPr>
        <w:spacing w:after="0" w:lineRule="auto"/>
        <w:ind w:left="0" w:firstLine="0"/>
        <w:rPr/>
      </w:pPr>
      <w:r w:rsidDel="00000000" w:rsidR="00000000" w:rsidRPr="00000000">
        <w:rPr>
          <w:rtl w:val="0"/>
        </w:rPr>
      </w:r>
    </w:p>
    <w:p w:rsidR="00000000" w:rsidDel="00000000" w:rsidP="00000000" w:rsidRDefault="00000000" w:rsidRPr="00000000" w14:paraId="00000B6B">
      <w:pPr>
        <w:spacing w:after="0" w:lineRule="auto"/>
        <w:ind w:left="0" w:firstLine="0"/>
        <w:rPr/>
      </w:pPr>
      <w:r w:rsidDel="00000000" w:rsidR="00000000" w:rsidRPr="00000000">
        <w:rPr>
          <w:rtl w:val="0"/>
        </w:rPr>
        <w:t xml:space="preserve">AUSTIN: This little skeleton is - </w:t>
      </w:r>
    </w:p>
    <w:p w:rsidR="00000000" w:rsidDel="00000000" w:rsidP="00000000" w:rsidRDefault="00000000" w:rsidRPr="00000000" w14:paraId="00000B6C">
      <w:pPr>
        <w:spacing w:after="0" w:lineRule="auto"/>
        <w:ind w:left="0" w:firstLine="0"/>
        <w:rPr/>
      </w:pPr>
      <w:r w:rsidDel="00000000" w:rsidR="00000000" w:rsidRPr="00000000">
        <w:rPr>
          <w:rtl w:val="0"/>
        </w:rPr>
      </w:r>
    </w:p>
    <w:p w:rsidR="00000000" w:rsidDel="00000000" w:rsidP="00000000" w:rsidRDefault="00000000" w:rsidRPr="00000000" w14:paraId="00000B6D">
      <w:pPr>
        <w:spacing w:after="0" w:lineRule="auto"/>
        <w:ind w:left="0" w:firstLine="0"/>
        <w:rPr/>
      </w:pPr>
      <w:r w:rsidDel="00000000" w:rsidR="00000000" w:rsidRPr="00000000">
        <w:rPr>
          <w:rtl w:val="0"/>
        </w:rPr>
        <w:t xml:space="preserve">ART: That’s a pretty good broom. [cross] I just wanna - </w:t>
      </w:r>
    </w:p>
    <w:p w:rsidR="00000000" w:rsidDel="00000000" w:rsidP="00000000" w:rsidRDefault="00000000" w:rsidRPr="00000000" w14:paraId="00000B6E">
      <w:pPr>
        <w:spacing w:after="0" w:lineRule="auto"/>
        <w:ind w:left="0" w:firstLine="0"/>
        <w:rPr/>
      </w:pPr>
      <w:r w:rsidDel="00000000" w:rsidR="00000000" w:rsidRPr="00000000">
        <w:rPr>
          <w:rtl w:val="0"/>
        </w:rPr>
      </w:r>
    </w:p>
    <w:p w:rsidR="00000000" w:rsidDel="00000000" w:rsidP="00000000" w:rsidRDefault="00000000" w:rsidRPr="00000000" w14:paraId="00000B6F">
      <w:pPr>
        <w:spacing w:after="0" w:lineRule="auto"/>
        <w:ind w:left="0" w:firstLine="0"/>
        <w:rPr/>
      </w:pPr>
      <w:r w:rsidDel="00000000" w:rsidR="00000000" w:rsidRPr="00000000">
        <w:rPr>
          <w:rtl w:val="0"/>
        </w:rPr>
        <w:t xml:space="preserve">AUSTIN: [cross] </w:t>
      </w:r>
      <w:r w:rsidDel="00000000" w:rsidR="00000000" w:rsidRPr="00000000">
        <w:rPr>
          <w:i w:val="1"/>
          <w:rtl w:val="0"/>
        </w:rPr>
        <w:t xml:space="preserve">Slams</w:t>
      </w:r>
      <w:r w:rsidDel="00000000" w:rsidR="00000000" w:rsidRPr="00000000">
        <w:rPr>
          <w:rtl w:val="0"/>
        </w:rPr>
        <w:t xml:space="preserve"> it - </w:t>
      </w:r>
    </w:p>
    <w:p w:rsidR="00000000" w:rsidDel="00000000" w:rsidP="00000000" w:rsidRDefault="00000000" w:rsidRPr="00000000" w14:paraId="00000B70">
      <w:pPr>
        <w:spacing w:after="0" w:lineRule="auto"/>
        <w:ind w:left="0" w:firstLine="0"/>
        <w:rPr/>
      </w:pPr>
      <w:r w:rsidDel="00000000" w:rsidR="00000000" w:rsidRPr="00000000">
        <w:rPr>
          <w:rtl w:val="0"/>
        </w:rPr>
      </w:r>
    </w:p>
    <w:p w:rsidR="00000000" w:rsidDel="00000000" w:rsidP="00000000" w:rsidRDefault="00000000" w:rsidRPr="00000000" w14:paraId="00000B71">
      <w:pPr>
        <w:spacing w:after="0" w:lineRule="auto"/>
        <w:ind w:left="0" w:firstLine="0"/>
        <w:rPr/>
      </w:pPr>
      <w:r w:rsidDel="00000000" w:rsidR="00000000" w:rsidRPr="00000000">
        <w:rPr>
          <w:rtl w:val="0"/>
        </w:rPr>
        <w:t xml:space="preserve">ALI: Yeah, that’s - [cross] that’s a sharp - </w:t>
      </w:r>
    </w:p>
    <w:p w:rsidR="00000000" w:rsidDel="00000000" w:rsidP="00000000" w:rsidRDefault="00000000" w:rsidRPr="00000000" w14:paraId="00000B72">
      <w:pPr>
        <w:spacing w:after="0" w:lineRule="auto"/>
        <w:ind w:left="0" w:firstLine="0"/>
        <w:rPr/>
      </w:pPr>
      <w:r w:rsidDel="00000000" w:rsidR="00000000" w:rsidRPr="00000000">
        <w:rPr>
          <w:rtl w:val="0"/>
        </w:rPr>
      </w:r>
    </w:p>
    <w:p w:rsidR="00000000" w:rsidDel="00000000" w:rsidP="00000000" w:rsidRDefault="00000000" w:rsidRPr="00000000" w14:paraId="00000B73">
      <w:pPr>
        <w:spacing w:after="0" w:lineRule="auto"/>
        <w:ind w:left="0" w:firstLine="0"/>
        <w:rPr/>
      </w:pPr>
      <w:r w:rsidDel="00000000" w:rsidR="00000000" w:rsidRPr="00000000">
        <w:rPr>
          <w:rtl w:val="0"/>
        </w:rPr>
        <w:t xml:space="preserve">AUSTIN: [cross]  I mean it </w:t>
      </w:r>
      <w:r w:rsidDel="00000000" w:rsidR="00000000" w:rsidRPr="00000000">
        <w:rPr>
          <w:i w:val="1"/>
          <w:rtl w:val="0"/>
        </w:rPr>
        <w:t xml:space="preserve">jabs </w:t>
      </w:r>
      <w:r w:rsidDel="00000000" w:rsidR="00000000" w:rsidRPr="00000000">
        <w:rPr>
          <w:rtl w:val="0"/>
        </w:rPr>
        <w:t xml:space="preserve">it right at your face.</w:t>
      </w:r>
    </w:p>
    <w:p w:rsidR="00000000" w:rsidDel="00000000" w:rsidP="00000000" w:rsidRDefault="00000000" w:rsidRPr="00000000" w14:paraId="00000B74">
      <w:pPr>
        <w:spacing w:after="0" w:lineRule="auto"/>
        <w:ind w:left="0" w:firstLine="0"/>
        <w:rPr/>
      </w:pPr>
      <w:r w:rsidDel="00000000" w:rsidR="00000000" w:rsidRPr="00000000">
        <w:rPr>
          <w:rtl w:val="0"/>
        </w:rPr>
      </w:r>
    </w:p>
    <w:p w:rsidR="00000000" w:rsidDel="00000000" w:rsidP="00000000" w:rsidRDefault="00000000" w:rsidRPr="00000000" w14:paraId="00000B75">
      <w:pPr>
        <w:spacing w:after="0" w:lineRule="auto"/>
        <w:ind w:left="0" w:firstLine="0"/>
        <w:rPr/>
      </w:pPr>
      <w:r w:rsidDel="00000000" w:rsidR="00000000" w:rsidRPr="00000000">
        <w:rPr>
          <w:rtl w:val="0"/>
        </w:rPr>
        <w:t xml:space="preserve">KEITH: That’s a fucked up broom.</w:t>
      </w:r>
    </w:p>
    <w:p w:rsidR="00000000" w:rsidDel="00000000" w:rsidP="00000000" w:rsidRDefault="00000000" w:rsidRPr="00000000" w14:paraId="00000B76">
      <w:pPr>
        <w:spacing w:after="0" w:lineRule="auto"/>
        <w:ind w:left="0" w:firstLine="0"/>
        <w:rPr/>
      </w:pPr>
      <w:r w:rsidDel="00000000" w:rsidR="00000000" w:rsidRPr="00000000">
        <w:rPr>
          <w:rtl w:val="0"/>
        </w:rPr>
      </w:r>
    </w:p>
    <w:p w:rsidR="00000000" w:rsidDel="00000000" w:rsidP="00000000" w:rsidRDefault="00000000" w:rsidRPr="00000000" w14:paraId="00000B77">
      <w:pPr>
        <w:spacing w:after="0" w:lineRule="auto"/>
        <w:ind w:left="0" w:firstLine="0"/>
        <w:rPr/>
      </w:pPr>
      <w:r w:rsidDel="00000000" w:rsidR="00000000" w:rsidRPr="00000000">
        <w:rPr>
          <w:rtl w:val="0"/>
        </w:rPr>
        <w:t xml:space="preserve">AUSTIN: Eh! Just, hits you right in the face with it.</w:t>
      </w:r>
    </w:p>
    <w:p w:rsidR="00000000" w:rsidDel="00000000" w:rsidP="00000000" w:rsidRDefault="00000000" w:rsidRPr="00000000" w14:paraId="00000B78">
      <w:pPr>
        <w:spacing w:after="0" w:lineRule="auto"/>
        <w:ind w:left="0" w:firstLine="0"/>
        <w:rPr/>
      </w:pPr>
      <w:r w:rsidDel="00000000" w:rsidR="00000000" w:rsidRPr="00000000">
        <w:rPr>
          <w:rtl w:val="0"/>
        </w:rPr>
      </w:r>
    </w:p>
    <w:p w:rsidR="00000000" w:rsidDel="00000000" w:rsidP="00000000" w:rsidRDefault="00000000" w:rsidRPr="00000000" w14:paraId="00000B79">
      <w:pPr>
        <w:spacing w:after="0" w:lineRule="auto"/>
        <w:ind w:left="0" w:firstLine="0"/>
        <w:rPr/>
      </w:pPr>
      <w:r w:rsidDel="00000000" w:rsidR="00000000" w:rsidRPr="00000000">
        <w:rPr>
          <w:rtl w:val="0"/>
        </w:rPr>
        <w:t xml:space="preserve">ALI: I guess it got like some, nose action a little bit? I…</w:t>
      </w:r>
    </w:p>
    <w:p w:rsidR="00000000" w:rsidDel="00000000" w:rsidP="00000000" w:rsidRDefault="00000000" w:rsidRPr="00000000" w14:paraId="00000B7A">
      <w:pPr>
        <w:spacing w:after="0" w:lineRule="auto"/>
        <w:ind w:left="0" w:firstLine="0"/>
        <w:rPr/>
      </w:pPr>
      <w:r w:rsidDel="00000000" w:rsidR="00000000" w:rsidRPr="00000000">
        <w:rPr>
          <w:rtl w:val="0"/>
        </w:rPr>
      </w:r>
    </w:p>
    <w:p w:rsidR="00000000" w:rsidDel="00000000" w:rsidP="00000000" w:rsidRDefault="00000000" w:rsidRPr="00000000" w14:paraId="00000B7B">
      <w:pPr>
        <w:spacing w:after="0" w:lineRule="auto"/>
        <w:ind w:left="0" w:firstLine="0"/>
        <w:rPr/>
      </w:pPr>
      <w:r w:rsidDel="00000000" w:rsidR="00000000" w:rsidRPr="00000000">
        <w:rPr>
          <w:rtl w:val="0"/>
        </w:rPr>
        <w:t xml:space="preserve">AUSTIN: Well yeah!</w:t>
      </w:r>
    </w:p>
    <w:p w:rsidR="00000000" w:rsidDel="00000000" w:rsidP="00000000" w:rsidRDefault="00000000" w:rsidRPr="00000000" w14:paraId="00000B7C">
      <w:pPr>
        <w:spacing w:after="0" w:lineRule="auto"/>
        <w:ind w:left="0" w:firstLine="0"/>
        <w:rPr/>
      </w:pPr>
      <w:r w:rsidDel="00000000" w:rsidR="00000000" w:rsidRPr="00000000">
        <w:rPr>
          <w:rtl w:val="0"/>
        </w:rPr>
      </w:r>
    </w:p>
    <w:p w:rsidR="00000000" w:rsidDel="00000000" w:rsidP="00000000" w:rsidRDefault="00000000" w:rsidRPr="00000000" w14:paraId="00000B7D">
      <w:pPr>
        <w:spacing w:after="0" w:lineRule="auto"/>
        <w:ind w:left="0" w:firstLine="0"/>
        <w:rPr/>
      </w:pPr>
      <w:r w:rsidDel="00000000" w:rsidR="00000000" w:rsidRPr="00000000">
        <w:rPr>
          <w:rtl w:val="0"/>
        </w:rPr>
        <w:t xml:space="preserve">NICK: It’s a, it’s a really old broom [ART laughs], the bristles are super stiff. [laughter]</w:t>
      </w:r>
    </w:p>
    <w:p w:rsidR="00000000" w:rsidDel="00000000" w:rsidP="00000000" w:rsidRDefault="00000000" w:rsidRPr="00000000" w14:paraId="00000B7E">
      <w:pPr>
        <w:spacing w:after="0" w:lineRule="auto"/>
        <w:ind w:left="0" w:firstLine="0"/>
        <w:rPr/>
      </w:pPr>
      <w:r w:rsidDel="00000000" w:rsidR="00000000" w:rsidRPr="00000000">
        <w:rPr>
          <w:rtl w:val="0"/>
        </w:rPr>
      </w:r>
    </w:p>
    <w:p w:rsidR="00000000" w:rsidDel="00000000" w:rsidP="00000000" w:rsidRDefault="00000000" w:rsidRPr="00000000" w14:paraId="00000B7F">
      <w:pPr>
        <w:spacing w:after="0" w:lineRule="auto"/>
        <w:ind w:left="0" w:firstLine="0"/>
        <w:rPr/>
      </w:pPr>
      <w:r w:rsidDel="00000000" w:rsidR="00000000" w:rsidRPr="00000000">
        <w:rPr>
          <w:rtl w:val="0"/>
        </w:rPr>
        <w:t xml:space="preserve">AUSTIN: Oh, sorry! It’s the - it’s the, it’s the blunt side of the broom. To be clear.</w:t>
      </w:r>
    </w:p>
    <w:p w:rsidR="00000000" w:rsidDel="00000000" w:rsidP="00000000" w:rsidRDefault="00000000" w:rsidRPr="00000000" w14:paraId="00000B80">
      <w:pPr>
        <w:spacing w:after="0" w:lineRule="auto"/>
        <w:ind w:left="0" w:firstLine="0"/>
        <w:rPr/>
      </w:pPr>
      <w:r w:rsidDel="00000000" w:rsidR="00000000" w:rsidRPr="00000000">
        <w:rPr>
          <w:rtl w:val="0"/>
        </w:rPr>
      </w:r>
    </w:p>
    <w:p w:rsidR="00000000" w:rsidDel="00000000" w:rsidP="00000000" w:rsidRDefault="00000000" w:rsidRPr="00000000" w14:paraId="00000B81">
      <w:pPr>
        <w:spacing w:after="0" w:lineRule="auto"/>
        <w:ind w:left="0" w:firstLine="0"/>
        <w:rPr/>
      </w:pPr>
      <w:r w:rsidDel="00000000" w:rsidR="00000000" w:rsidRPr="00000000">
        <w:rPr>
          <w:rtl w:val="0"/>
        </w:rPr>
        <w:t xml:space="preserve">NICK: Oh okay. [laughs]</w:t>
      </w:r>
    </w:p>
    <w:p w:rsidR="00000000" w:rsidDel="00000000" w:rsidP="00000000" w:rsidRDefault="00000000" w:rsidRPr="00000000" w14:paraId="00000B82">
      <w:pPr>
        <w:spacing w:after="0" w:lineRule="auto"/>
        <w:ind w:left="0" w:firstLine="0"/>
        <w:rPr/>
      </w:pPr>
      <w:r w:rsidDel="00000000" w:rsidR="00000000" w:rsidRPr="00000000">
        <w:rPr>
          <w:rtl w:val="0"/>
        </w:rPr>
      </w:r>
    </w:p>
    <w:p w:rsidR="00000000" w:rsidDel="00000000" w:rsidP="00000000" w:rsidRDefault="00000000" w:rsidRPr="00000000" w14:paraId="00000B83">
      <w:pPr>
        <w:spacing w:after="0" w:lineRule="auto"/>
        <w:ind w:left="0" w:firstLine="0"/>
        <w:rPr/>
      </w:pPr>
      <w:r w:rsidDel="00000000" w:rsidR="00000000" w:rsidRPr="00000000">
        <w:rPr>
          <w:rtl w:val="0"/>
        </w:rPr>
        <w:t xml:space="preserve">ALI: Ohh, okay. [laughs]</w:t>
      </w:r>
    </w:p>
    <w:p w:rsidR="00000000" w:rsidDel="00000000" w:rsidP="00000000" w:rsidRDefault="00000000" w:rsidRPr="00000000" w14:paraId="00000B84">
      <w:pPr>
        <w:spacing w:after="0" w:lineRule="auto"/>
        <w:ind w:left="0" w:firstLine="0"/>
        <w:rPr/>
      </w:pPr>
      <w:r w:rsidDel="00000000" w:rsidR="00000000" w:rsidRPr="00000000">
        <w:rPr>
          <w:rtl w:val="0"/>
        </w:rPr>
      </w:r>
    </w:p>
    <w:p w:rsidR="00000000" w:rsidDel="00000000" w:rsidP="00000000" w:rsidRDefault="00000000" w:rsidRPr="00000000" w14:paraId="00000B85">
      <w:pPr>
        <w:spacing w:after="0" w:lineRule="auto"/>
        <w:ind w:left="0" w:firstLine="0"/>
        <w:rPr/>
      </w:pPr>
      <w:r w:rsidDel="00000000" w:rsidR="00000000" w:rsidRPr="00000000">
        <w:rPr>
          <w:rtl w:val="0"/>
        </w:rPr>
        <w:t xml:space="preserve">AUSTIN: He’s using it like a staff. He’s - </w:t>
      </w:r>
    </w:p>
    <w:p w:rsidR="00000000" w:rsidDel="00000000" w:rsidP="00000000" w:rsidRDefault="00000000" w:rsidRPr="00000000" w14:paraId="00000B86">
      <w:pPr>
        <w:spacing w:after="0" w:lineRule="auto"/>
        <w:ind w:left="0" w:firstLine="0"/>
        <w:rPr/>
      </w:pPr>
      <w:r w:rsidDel="00000000" w:rsidR="00000000" w:rsidRPr="00000000">
        <w:rPr>
          <w:rtl w:val="0"/>
        </w:rPr>
      </w:r>
    </w:p>
    <w:p w:rsidR="00000000" w:rsidDel="00000000" w:rsidP="00000000" w:rsidRDefault="00000000" w:rsidRPr="00000000" w14:paraId="00000B87">
      <w:pPr>
        <w:spacing w:after="0" w:lineRule="auto"/>
        <w:ind w:left="0" w:firstLine="0"/>
        <w:rPr/>
      </w:pPr>
      <w:r w:rsidDel="00000000" w:rsidR="00000000" w:rsidRPr="00000000">
        <w:rPr>
          <w:rtl w:val="0"/>
        </w:rPr>
        <w:t xml:space="preserve">ART: Ohhh. [laughter]</w:t>
      </w:r>
    </w:p>
    <w:p w:rsidR="00000000" w:rsidDel="00000000" w:rsidP="00000000" w:rsidRDefault="00000000" w:rsidRPr="00000000" w14:paraId="00000B88">
      <w:pPr>
        <w:spacing w:after="0" w:lineRule="auto"/>
        <w:ind w:left="0" w:firstLine="0"/>
        <w:rPr/>
      </w:pPr>
      <w:r w:rsidDel="00000000" w:rsidR="00000000" w:rsidRPr="00000000">
        <w:rPr>
          <w:rtl w:val="0"/>
        </w:rPr>
      </w:r>
    </w:p>
    <w:p w:rsidR="00000000" w:rsidDel="00000000" w:rsidP="00000000" w:rsidRDefault="00000000" w:rsidRPr="00000000" w14:paraId="00000B89">
      <w:pPr>
        <w:spacing w:after="0" w:lineRule="auto"/>
        <w:ind w:left="0" w:firstLine="0"/>
        <w:rPr/>
      </w:pPr>
      <w:r w:rsidDel="00000000" w:rsidR="00000000" w:rsidRPr="00000000">
        <w:rPr>
          <w:rtl w:val="0"/>
        </w:rPr>
        <w:t xml:space="preserve">KEITH: Yeah, I was - that’s what I was picturing, [cross] but that’s still, like.</w:t>
      </w:r>
    </w:p>
    <w:p w:rsidR="00000000" w:rsidDel="00000000" w:rsidP="00000000" w:rsidRDefault="00000000" w:rsidRPr="00000000" w14:paraId="00000B8A">
      <w:pPr>
        <w:spacing w:after="0" w:lineRule="auto"/>
        <w:ind w:left="0" w:firstLine="0"/>
        <w:rPr/>
      </w:pPr>
      <w:r w:rsidDel="00000000" w:rsidR="00000000" w:rsidRPr="00000000">
        <w:rPr>
          <w:rtl w:val="0"/>
        </w:rPr>
      </w:r>
    </w:p>
    <w:p w:rsidR="00000000" w:rsidDel="00000000" w:rsidP="00000000" w:rsidRDefault="00000000" w:rsidRPr="00000000" w14:paraId="00000B8B">
      <w:pPr>
        <w:spacing w:after="0" w:lineRule="auto"/>
        <w:ind w:left="0" w:firstLine="0"/>
        <w:rPr/>
      </w:pPr>
      <w:r w:rsidDel="00000000" w:rsidR="00000000" w:rsidRPr="00000000">
        <w:rPr>
          <w:rtl w:val="0"/>
        </w:rPr>
        <w:t xml:space="preserve">AUSTIN: [cross] Sorry, my bad.</w:t>
      </w:r>
    </w:p>
    <w:p w:rsidR="00000000" w:rsidDel="00000000" w:rsidP="00000000" w:rsidRDefault="00000000" w:rsidRPr="00000000" w14:paraId="00000B8C">
      <w:pPr>
        <w:spacing w:after="0" w:lineRule="auto"/>
        <w:ind w:left="0" w:firstLine="0"/>
        <w:rPr/>
      </w:pPr>
      <w:r w:rsidDel="00000000" w:rsidR="00000000" w:rsidRPr="00000000">
        <w:rPr>
          <w:rtl w:val="0"/>
        </w:rPr>
      </w:r>
    </w:p>
    <w:p w:rsidR="00000000" w:rsidDel="00000000" w:rsidP="00000000" w:rsidRDefault="00000000" w:rsidRPr="00000000" w14:paraId="00000B8D">
      <w:pPr>
        <w:spacing w:after="0" w:lineRule="auto"/>
        <w:ind w:left="0" w:firstLine="0"/>
        <w:rPr/>
      </w:pPr>
      <w:r w:rsidDel="00000000" w:rsidR="00000000" w:rsidRPr="00000000">
        <w:rPr>
          <w:rtl w:val="0"/>
        </w:rPr>
        <w:t xml:space="preserve">KEITH: Yeah yeah yeah.</w:t>
      </w:r>
    </w:p>
    <w:p w:rsidR="00000000" w:rsidDel="00000000" w:rsidP="00000000" w:rsidRDefault="00000000" w:rsidRPr="00000000" w14:paraId="00000B8E">
      <w:pPr>
        <w:spacing w:after="0" w:lineRule="auto"/>
        <w:ind w:left="0" w:firstLine="0"/>
        <w:rPr/>
      </w:pPr>
      <w:r w:rsidDel="00000000" w:rsidR="00000000" w:rsidRPr="00000000">
        <w:rPr>
          <w:rtl w:val="0"/>
        </w:rPr>
      </w:r>
    </w:p>
    <w:p w:rsidR="00000000" w:rsidDel="00000000" w:rsidP="00000000" w:rsidRDefault="00000000" w:rsidRPr="00000000" w14:paraId="00000B8F">
      <w:pPr>
        <w:spacing w:after="0" w:lineRule="auto"/>
        <w:ind w:left="0" w:firstLine="0"/>
        <w:rPr/>
      </w:pPr>
      <w:r w:rsidDel="00000000" w:rsidR="00000000" w:rsidRPr="00000000">
        <w:rPr>
          <w:rtl w:val="0"/>
        </w:rPr>
        <w:t xml:space="preserve">AUSTIN: [amused] Just to be clear.</w:t>
      </w:r>
    </w:p>
    <w:p w:rsidR="00000000" w:rsidDel="00000000" w:rsidP="00000000" w:rsidRDefault="00000000" w:rsidRPr="00000000" w14:paraId="00000B90">
      <w:pPr>
        <w:spacing w:after="0" w:lineRule="auto"/>
        <w:ind w:left="0" w:firstLine="0"/>
        <w:rPr/>
      </w:pPr>
      <w:r w:rsidDel="00000000" w:rsidR="00000000" w:rsidRPr="00000000">
        <w:rPr>
          <w:rtl w:val="0"/>
        </w:rPr>
      </w:r>
    </w:p>
    <w:p w:rsidR="00000000" w:rsidDel="00000000" w:rsidP="00000000" w:rsidRDefault="00000000" w:rsidRPr="00000000" w14:paraId="00000B91">
      <w:pPr>
        <w:spacing w:after="0" w:lineRule="auto"/>
        <w:ind w:left="0" w:firstLine="0"/>
        <w:rPr/>
      </w:pPr>
      <w:r w:rsidDel="00000000" w:rsidR="00000000" w:rsidRPr="00000000">
        <w:rPr>
          <w:rtl w:val="0"/>
        </w:rPr>
        <w:t xml:space="preserve">JACK: Does anybody know here if it’s possible to incapacitate a skeleton? Wh- uh, </w:t>
      </w:r>
    </w:p>
    <w:p w:rsidR="00000000" w:rsidDel="00000000" w:rsidP="00000000" w:rsidRDefault="00000000" w:rsidRPr="00000000" w14:paraId="00000B92">
      <w:pPr>
        <w:spacing w:after="0" w:lineRule="auto"/>
        <w:ind w:left="0" w:firstLine="0"/>
        <w:rPr/>
      </w:pPr>
      <w:r w:rsidDel="00000000" w:rsidR="00000000" w:rsidRPr="00000000">
        <w:rPr>
          <w:rtl w:val="0"/>
        </w:rPr>
      </w:r>
    </w:p>
    <w:p w:rsidR="00000000" w:rsidDel="00000000" w:rsidP="00000000" w:rsidRDefault="00000000" w:rsidRPr="00000000" w14:paraId="00000B93">
      <w:pPr>
        <w:spacing w:after="0" w:lineRule="auto"/>
        <w:ind w:left="0" w:firstLine="0"/>
        <w:rPr/>
      </w:pPr>
      <w:r w:rsidDel="00000000" w:rsidR="00000000" w:rsidRPr="00000000">
        <w:rPr>
          <w:rtl w:val="0"/>
        </w:rPr>
        <w:t xml:space="preserve">KEITH: [cross] If - I just wanna pau-</w:t>
      </w:r>
    </w:p>
    <w:p w:rsidR="00000000" w:rsidDel="00000000" w:rsidP="00000000" w:rsidRDefault="00000000" w:rsidRPr="00000000" w14:paraId="00000B94">
      <w:pPr>
        <w:spacing w:after="0" w:lineRule="auto"/>
        <w:ind w:left="0" w:firstLine="0"/>
        <w:rPr/>
      </w:pPr>
      <w:r w:rsidDel="00000000" w:rsidR="00000000" w:rsidRPr="00000000">
        <w:rPr>
          <w:rtl w:val="0"/>
        </w:rPr>
      </w:r>
    </w:p>
    <w:p w:rsidR="00000000" w:rsidDel="00000000" w:rsidP="00000000" w:rsidRDefault="00000000" w:rsidRPr="00000000" w14:paraId="00000B95">
      <w:pPr>
        <w:spacing w:after="0" w:lineRule="auto"/>
        <w:ind w:left="0" w:firstLine="0"/>
        <w:rPr/>
      </w:pPr>
      <w:r w:rsidDel="00000000" w:rsidR="00000000" w:rsidRPr="00000000">
        <w:rPr>
          <w:rtl w:val="0"/>
        </w:rPr>
        <w:t xml:space="preserve">JACK: [cross] I mean there’s no way -</w:t>
      </w:r>
    </w:p>
    <w:p w:rsidR="00000000" w:rsidDel="00000000" w:rsidP="00000000" w:rsidRDefault="00000000" w:rsidRPr="00000000" w14:paraId="00000B96">
      <w:pPr>
        <w:spacing w:after="0" w:lineRule="auto"/>
        <w:ind w:left="0" w:firstLine="0"/>
        <w:rPr/>
      </w:pPr>
      <w:r w:rsidDel="00000000" w:rsidR="00000000" w:rsidRPr="00000000">
        <w:rPr>
          <w:rtl w:val="0"/>
        </w:rPr>
      </w:r>
    </w:p>
    <w:p w:rsidR="00000000" w:rsidDel="00000000" w:rsidP="00000000" w:rsidRDefault="00000000" w:rsidRPr="00000000" w14:paraId="00000B97">
      <w:pPr>
        <w:spacing w:after="0" w:lineRule="auto"/>
        <w:ind w:left="0" w:firstLine="0"/>
        <w:rPr/>
      </w:pPr>
      <w:r w:rsidDel="00000000" w:rsidR="00000000" w:rsidRPr="00000000">
        <w:rPr>
          <w:rtl w:val="0"/>
        </w:rPr>
        <w:t xml:space="preserve">we can communicate with it, right?</w:t>
      </w:r>
    </w:p>
    <w:p w:rsidR="00000000" w:rsidDel="00000000" w:rsidP="00000000" w:rsidRDefault="00000000" w:rsidRPr="00000000" w14:paraId="00000B98">
      <w:pPr>
        <w:spacing w:after="0" w:lineRule="auto"/>
        <w:ind w:left="0" w:firstLine="0"/>
        <w:rPr/>
      </w:pPr>
      <w:r w:rsidDel="00000000" w:rsidR="00000000" w:rsidRPr="00000000">
        <w:rPr>
          <w:rtl w:val="0"/>
        </w:rPr>
      </w:r>
    </w:p>
    <w:p w:rsidR="00000000" w:rsidDel="00000000" w:rsidP="00000000" w:rsidRDefault="00000000" w:rsidRPr="00000000" w14:paraId="00000B99">
      <w:pPr>
        <w:spacing w:after="0" w:lineRule="auto"/>
        <w:ind w:left="0" w:firstLine="0"/>
        <w:rPr/>
      </w:pPr>
      <w:r w:rsidDel="00000000" w:rsidR="00000000" w:rsidRPr="00000000">
        <w:rPr>
          <w:rtl w:val="0"/>
        </w:rPr>
        <w:t xml:space="preserve">KEITH: [cross] I wanna pause here one </w:t>
      </w:r>
    </w:p>
    <w:p w:rsidR="00000000" w:rsidDel="00000000" w:rsidP="00000000" w:rsidRDefault="00000000" w:rsidRPr="00000000" w14:paraId="00000B9A">
      <w:pPr>
        <w:spacing w:after="0" w:lineRule="auto"/>
        <w:ind w:left="0" w:firstLine="0"/>
        <w:rPr/>
      </w:pPr>
      <w:r w:rsidDel="00000000" w:rsidR="00000000" w:rsidRPr="00000000">
        <w:rPr>
          <w:rtl w:val="0"/>
        </w:rPr>
      </w:r>
    </w:p>
    <w:p w:rsidR="00000000" w:rsidDel="00000000" w:rsidP="00000000" w:rsidRDefault="00000000" w:rsidRPr="00000000" w14:paraId="00000B9B">
      <w:pPr>
        <w:spacing w:after="0" w:lineRule="auto"/>
        <w:ind w:left="0" w:firstLine="0"/>
        <w:rPr/>
      </w:pPr>
      <w:r w:rsidDel="00000000" w:rsidR="00000000" w:rsidRPr="00000000">
        <w:rPr>
          <w:rtl w:val="0"/>
        </w:rPr>
        <w:t xml:space="preserve">AUSTIN: [cross] That’s not true!</w:t>
      </w:r>
    </w:p>
    <w:p w:rsidR="00000000" w:rsidDel="00000000" w:rsidP="00000000" w:rsidRDefault="00000000" w:rsidRPr="00000000" w14:paraId="00000B9C">
      <w:pPr>
        <w:spacing w:after="0" w:lineRule="auto"/>
        <w:ind w:left="0" w:firstLine="0"/>
        <w:rPr/>
      </w:pPr>
      <w:r w:rsidDel="00000000" w:rsidR="00000000" w:rsidRPr="00000000">
        <w:rPr>
          <w:rtl w:val="0"/>
        </w:rPr>
      </w:r>
    </w:p>
    <w:p w:rsidR="00000000" w:rsidDel="00000000" w:rsidP="00000000" w:rsidRDefault="00000000" w:rsidRPr="00000000" w14:paraId="00000B9D">
      <w:pPr>
        <w:spacing w:after="0" w:lineRule="auto"/>
        <w:ind w:left="0" w:firstLine="0"/>
        <w:rPr/>
      </w:pPr>
      <w:r w:rsidDel="00000000" w:rsidR="00000000" w:rsidRPr="00000000">
        <w:rPr>
          <w:rtl w:val="0"/>
        </w:rPr>
        <w:t xml:space="preserve">KEITH: second, and say that if it sounds like I’m yelling, it’s because I feel like I have to talk over </w:t>
      </w:r>
    </w:p>
    <w:p w:rsidR="00000000" w:rsidDel="00000000" w:rsidP="00000000" w:rsidRDefault="00000000" w:rsidRPr="00000000" w14:paraId="00000B9E">
      <w:pPr>
        <w:spacing w:after="0" w:lineRule="auto"/>
        <w:ind w:left="0" w:firstLine="0"/>
        <w:rPr/>
      </w:pPr>
      <w:r w:rsidDel="00000000" w:rsidR="00000000" w:rsidRPr="00000000">
        <w:rPr>
          <w:rtl w:val="0"/>
        </w:rPr>
        <w:t xml:space="preserve">my roommates, who are playing music </w:t>
      </w:r>
      <w:r w:rsidDel="00000000" w:rsidR="00000000" w:rsidRPr="00000000">
        <w:rPr>
          <w:i w:val="1"/>
          <w:rtl w:val="0"/>
        </w:rPr>
        <w:t xml:space="preserve">so </w:t>
      </w:r>
      <w:r w:rsidDel="00000000" w:rsidR="00000000" w:rsidRPr="00000000">
        <w:rPr>
          <w:rtl w:val="0"/>
        </w:rPr>
        <w:t xml:space="preserve">loud... [cross] that my room is shaking.</w:t>
      </w:r>
    </w:p>
    <w:p w:rsidR="00000000" w:rsidDel="00000000" w:rsidP="00000000" w:rsidRDefault="00000000" w:rsidRPr="00000000" w14:paraId="00000B9F">
      <w:pPr>
        <w:spacing w:after="0" w:lineRule="auto"/>
        <w:ind w:left="0" w:firstLine="0"/>
        <w:rPr/>
      </w:pPr>
      <w:r w:rsidDel="00000000" w:rsidR="00000000" w:rsidRPr="00000000">
        <w:rPr>
          <w:rtl w:val="0"/>
        </w:rPr>
      </w:r>
    </w:p>
    <w:p w:rsidR="00000000" w:rsidDel="00000000" w:rsidP="00000000" w:rsidRDefault="00000000" w:rsidRPr="00000000" w14:paraId="00000BA0">
      <w:pPr>
        <w:spacing w:after="0" w:lineRule="auto"/>
        <w:ind w:left="0" w:firstLine="0"/>
        <w:rPr/>
      </w:pPr>
      <w:r w:rsidDel="00000000" w:rsidR="00000000" w:rsidRPr="00000000">
        <w:rPr>
          <w:rtl w:val="0"/>
        </w:rPr>
        <w:t xml:space="preserve">AUSTIN: [cross] I can’t hear it at all. None of us can hear it.</w:t>
      </w:r>
    </w:p>
    <w:p w:rsidR="00000000" w:rsidDel="00000000" w:rsidP="00000000" w:rsidRDefault="00000000" w:rsidRPr="00000000" w14:paraId="00000BA1">
      <w:pPr>
        <w:spacing w:after="0" w:lineRule="auto"/>
        <w:ind w:left="0" w:firstLine="0"/>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ALI: Yeah.</w:t>
      </w:r>
    </w:p>
    <w:p w:rsidR="00000000" w:rsidDel="00000000" w:rsidP="00000000" w:rsidRDefault="00000000" w:rsidRPr="00000000" w14:paraId="00000BA3">
      <w:pPr>
        <w:spacing w:after="0" w:lineRule="auto"/>
        <w:ind w:left="0" w:firstLine="0"/>
        <w:rPr/>
      </w:pPr>
      <w:r w:rsidDel="00000000" w:rsidR="00000000" w:rsidRPr="00000000">
        <w:rPr>
          <w:rtl w:val="0"/>
        </w:rPr>
      </w:r>
    </w:p>
    <w:p w:rsidR="00000000" w:rsidDel="00000000" w:rsidP="00000000" w:rsidRDefault="00000000" w:rsidRPr="00000000" w14:paraId="00000BA4">
      <w:pPr>
        <w:spacing w:after="0" w:lineRule="auto"/>
        <w:ind w:left="0" w:firstLine="0"/>
        <w:rPr/>
      </w:pPr>
      <w:r w:rsidDel="00000000" w:rsidR="00000000" w:rsidRPr="00000000">
        <w:rPr>
          <w:rtl w:val="0"/>
        </w:rPr>
        <w:t xml:space="preserve">KEITH: I can </w:t>
      </w:r>
    </w:p>
    <w:p w:rsidR="00000000" w:rsidDel="00000000" w:rsidP="00000000" w:rsidRDefault="00000000" w:rsidRPr="00000000" w14:paraId="00000BA5">
      <w:pPr>
        <w:spacing w:after="0" w:lineRule="auto"/>
        <w:ind w:left="0" w:firstLine="0"/>
        <w:rPr/>
      </w:pPr>
      <w:r w:rsidDel="00000000" w:rsidR="00000000" w:rsidRPr="00000000">
        <w:rPr>
          <w:rtl w:val="0"/>
        </w:rPr>
      </w:r>
    </w:p>
    <w:p w:rsidR="00000000" w:rsidDel="00000000" w:rsidP="00000000" w:rsidRDefault="00000000" w:rsidRPr="00000000" w14:paraId="00000BA6">
      <w:pPr>
        <w:spacing w:after="0" w:lineRule="auto"/>
        <w:ind w:left="0" w:firstLine="0"/>
        <w:rPr/>
      </w:pPr>
      <w:r w:rsidDel="00000000" w:rsidR="00000000" w:rsidRPr="00000000">
        <w:rPr>
          <w:rtl w:val="0"/>
        </w:rPr>
        <w:t xml:space="preserve">AUSTIN: Mmhm.</w:t>
      </w:r>
    </w:p>
    <w:p w:rsidR="00000000" w:rsidDel="00000000" w:rsidP="00000000" w:rsidRDefault="00000000" w:rsidRPr="00000000" w14:paraId="00000BA7">
      <w:pPr>
        <w:spacing w:after="0" w:lineRule="auto"/>
        <w:ind w:left="0" w:firstLine="0"/>
        <w:rPr/>
      </w:pPr>
      <w:r w:rsidDel="00000000" w:rsidR="00000000" w:rsidRPr="00000000">
        <w:rPr>
          <w:rtl w:val="0"/>
        </w:rPr>
      </w:r>
    </w:p>
    <w:p w:rsidR="00000000" w:rsidDel="00000000" w:rsidP="00000000" w:rsidRDefault="00000000" w:rsidRPr="00000000" w14:paraId="00000BA8">
      <w:pPr>
        <w:spacing w:after="0" w:lineRule="auto"/>
        <w:ind w:left="0" w:firstLine="0"/>
        <w:rPr/>
      </w:pPr>
      <w:r w:rsidDel="00000000" w:rsidR="00000000" w:rsidRPr="00000000">
        <w:rPr>
          <w:rtl w:val="0"/>
        </w:rPr>
        <w:t xml:space="preserve">KEITH: see it showing up on my wav file so I’ll just have to do some noise can-</w:t>
      </w:r>
    </w:p>
    <w:p w:rsidR="00000000" w:rsidDel="00000000" w:rsidP="00000000" w:rsidRDefault="00000000" w:rsidRPr="00000000" w14:paraId="00000BA9">
      <w:pPr>
        <w:spacing w:after="0" w:lineRule="auto"/>
        <w:ind w:left="0" w:firstLine="0"/>
        <w:rPr/>
      </w:pPr>
      <w:r w:rsidDel="00000000" w:rsidR="00000000" w:rsidRPr="00000000">
        <w:rPr>
          <w:rtl w:val="0"/>
        </w:rPr>
      </w:r>
    </w:p>
    <w:p w:rsidR="00000000" w:rsidDel="00000000" w:rsidP="00000000" w:rsidRDefault="00000000" w:rsidRPr="00000000" w14:paraId="00000BAA">
      <w:pPr>
        <w:spacing w:after="0" w:lineRule="auto"/>
        <w:ind w:left="0" w:firstLine="0"/>
        <w:rPr/>
      </w:pPr>
      <w:r w:rsidDel="00000000" w:rsidR="00000000" w:rsidRPr="00000000">
        <w:rPr>
          <w:rtl w:val="0"/>
        </w:rPr>
        <w:t xml:space="preserve">AUSTIN: Right.</w:t>
      </w:r>
    </w:p>
    <w:p w:rsidR="00000000" w:rsidDel="00000000" w:rsidP="00000000" w:rsidRDefault="00000000" w:rsidRPr="00000000" w14:paraId="00000BAB">
      <w:pPr>
        <w:spacing w:after="0" w:lineRule="auto"/>
        <w:ind w:left="0" w:firstLine="0"/>
        <w:rPr/>
      </w:pPr>
      <w:r w:rsidDel="00000000" w:rsidR="00000000" w:rsidRPr="00000000">
        <w:rPr>
          <w:rtl w:val="0"/>
        </w:rPr>
      </w:r>
    </w:p>
    <w:p w:rsidR="00000000" w:rsidDel="00000000" w:rsidP="00000000" w:rsidRDefault="00000000" w:rsidRPr="00000000" w14:paraId="00000BAC">
      <w:pPr>
        <w:spacing w:after="0" w:lineRule="auto"/>
        <w:ind w:left="0" w:firstLine="0"/>
        <w:rPr/>
      </w:pPr>
      <w:r w:rsidDel="00000000" w:rsidR="00000000" w:rsidRPr="00000000">
        <w:rPr>
          <w:rtl w:val="0"/>
        </w:rPr>
        <w:t xml:space="preserve">KEITH: noise removal stuff?</w:t>
      </w:r>
    </w:p>
    <w:p w:rsidR="00000000" w:rsidDel="00000000" w:rsidP="00000000" w:rsidRDefault="00000000" w:rsidRPr="00000000" w14:paraId="00000BAD">
      <w:pPr>
        <w:spacing w:after="0" w:lineRule="auto"/>
        <w:ind w:left="0" w:firstLine="0"/>
        <w:rPr/>
      </w:pPr>
      <w:r w:rsidDel="00000000" w:rsidR="00000000" w:rsidRPr="00000000">
        <w:rPr>
          <w:rtl w:val="0"/>
        </w:rPr>
      </w:r>
    </w:p>
    <w:p w:rsidR="00000000" w:rsidDel="00000000" w:rsidP="00000000" w:rsidRDefault="00000000" w:rsidRPr="00000000" w14:paraId="00000BAE">
      <w:pPr>
        <w:spacing w:after="0" w:lineRule="auto"/>
        <w:ind w:left="0" w:firstLine="0"/>
        <w:rPr/>
      </w:pPr>
      <w:r w:rsidDel="00000000" w:rsidR="00000000" w:rsidRPr="00000000">
        <w:rPr>
          <w:rtl w:val="0"/>
        </w:rPr>
        <w:t xml:space="preserve">AUSTIN: Right.</w:t>
      </w:r>
    </w:p>
    <w:p w:rsidR="00000000" w:rsidDel="00000000" w:rsidP="00000000" w:rsidRDefault="00000000" w:rsidRPr="00000000" w14:paraId="00000BAF">
      <w:pPr>
        <w:spacing w:after="0" w:lineRule="auto"/>
        <w:ind w:left="0" w:firstLine="0"/>
        <w:rPr/>
      </w:pPr>
      <w:r w:rsidDel="00000000" w:rsidR="00000000" w:rsidRPr="00000000">
        <w:rPr>
          <w:rtl w:val="0"/>
        </w:rPr>
      </w:r>
    </w:p>
    <w:p w:rsidR="00000000" w:rsidDel="00000000" w:rsidP="00000000" w:rsidRDefault="00000000" w:rsidRPr="00000000" w14:paraId="00000BB0">
      <w:pPr>
        <w:spacing w:after="0" w:lineRule="auto"/>
        <w:ind w:left="0" w:firstLine="0"/>
        <w:rPr/>
      </w:pPr>
      <w:r w:rsidDel="00000000" w:rsidR="00000000" w:rsidRPr="00000000">
        <w:rPr>
          <w:rtl w:val="0"/>
        </w:rPr>
        <w:t xml:space="preserve">KEITH: But it’s fine, most likely.</w:t>
      </w:r>
    </w:p>
    <w:p w:rsidR="00000000" w:rsidDel="00000000" w:rsidP="00000000" w:rsidRDefault="00000000" w:rsidRPr="00000000" w14:paraId="00000BB1">
      <w:pPr>
        <w:spacing w:after="0" w:lineRule="auto"/>
        <w:ind w:left="0" w:firstLine="0"/>
        <w:rPr/>
      </w:pPr>
      <w:r w:rsidDel="00000000" w:rsidR="00000000" w:rsidRPr="00000000">
        <w:rPr>
          <w:rtl w:val="0"/>
        </w:rPr>
      </w:r>
    </w:p>
    <w:p w:rsidR="00000000" w:rsidDel="00000000" w:rsidP="00000000" w:rsidRDefault="00000000" w:rsidRPr="00000000" w14:paraId="00000BB2">
      <w:pPr>
        <w:spacing w:after="0" w:lineRule="auto"/>
        <w:ind w:left="0" w:firstLine="0"/>
        <w:rPr/>
      </w:pPr>
      <w:r w:rsidDel="00000000" w:rsidR="00000000" w:rsidRPr="00000000">
        <w:rPr>
          <w:rtl w:val="0"/>
        </w:rPr>
        <w:t xml:space="preserve">AUSTIN: Good news, I’m also still recording this with OBS, so, um.</w:t>
      </w:r>
    </w:p>
    <w:p w:rsidR="00000000" w:rsidDel="00000000" w:rsidP="00000000" w:rsidRDefault="00000000" w:rsidRPr="00000000" w14:paraId="00000BB3">
      <w:pPr>
        <w:spacing w:after="0" w:lineRule="auto"/>
        <w:ind w:left="0" w:firstLine="0"/>
        <w:rPr/>
      </w:pPr>
      <w:r w:rsidDel="00000000" w:rsidR="00000000" w:rsidRPr="00000000">
        <w:rPr>
          <w:rtl w:val="0"/>
        </w:rPr>
      </w:r>
    </w:p>
    <w:p w:rsidR="00000000" w:rsidDel="00000000" w:rsidP="00000000" w:rsidRDefault="00000000" w:rsidRPr="00000000" w14:paraId="00000BB4">
      <w:pPr>
        <w:spacing w:after="0" w:lineRule="auto"/>
        <w:ind w:left="0" w:firstLine="0"/>
        <w:rPr/>
      </w:pPr>
      <w:r w:rsidDel="00000000" w:rsidR="00000000" w:rsidRPr="00000000">
        <w:rPr>
          <w:rtl w:val="0"/>
        </w:rPr>
        <w:t xml:space="preserve">KEITH: [cross] If my file is unusable then we can use that, but.</w:t>
      </w:r>
    </w:p>
    <w:p w:rsidR="00000000" w:rsidDel="00000000" w:rsidP="00000000" w:rsidRDefault="00000000" w:rsidRPr="00000000" w14:paraId="00000BB5">
      <w:pPr>
        <w:spacing w:after="0" w:lineRule="auto"/>
        <w:ind w:left="0" w:firstLine="0"/>
        <w:rPr/>
      </w:pPr>
      <w:r w:rsidDel="00000000" w:rsidR="00000000" w:rsidRPr="00000000">
        <w:rPr>
          <w:rtl w:val="0"/>
        </w:rPr>
      </w:r>
    </w:p>
    <w:p w:rsidR="00000000" w:rsidDel="00000000" w:rsidP="00000000" w:rsidRDefault="00000000" w:rsidRPr="00000000" w14:paraId="00000BB6">
      <w:pPr>
        <w:spacing w:after="0" w:lineRule="auto"/>
        <w:ind w:left="0" w:firstLine="0"/>
        <w:rPr/>
      </w:pPr>
      <w:r w:rsidDel="00000000" w:rsidR="00000000" w:rsidRPr="00000000">
        <w:rPr>
          <w:rtl w:val="0"/>
        </w:rPr>
        <w:t xml:space="preserve">AUSTIN: [cross] Just in case. Yeah we can just drop that, but.</w:t>
      </w:r>
    </w:p>
    <w:p w:rsidR="00000000" w:rsidDel="00000000" w:rsidP="00000000" w:rsidRDefault="00000000" w:rsidRPr="00000000" w14:paraId="00000BB7">
      <w:pPr>
        <w:spacing w:after="0" w:lineRule="auto"/>
        <w:ind w:left="0" w:firstLine="0"/>
        <w:rPr/>
      </w:pPr>
      <w:r w:rsidDel="00000000" w:rsidR="00000000" w:rsidRPr="00000000">
        <w:rPr>
          <w:rtl w:val="0"/>
        </w:rPr>
      </w:r>
    </w:p>
    <w:p w:rsidR="00000000" w:rsidDel="00000000" w:rsidP="00000000" w:rsidRDefault="00000000" w:rsidRPr="00000000" w14:paraId="00000BB8">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BB9">
      <w:pPr>
        <w:spacing w:after="0" w:lineRule="auto"/>
        <w:ind w:left="0" w:firstLine="0"/>
        <w:rPr/>
      </w:pPr>
      <w:r w:rsidDel="00000000" w:rsidR="00000000" w:rsidRPr="00000000">
        <w:rPr>
          <w:rtl w:val="0"/>
        </w:rPr>
      </w:r>
    </w:p>
    <w:p w:rsidR="00000000" w:rsidDel="00000000" w:rsidP="00000000" w:rsidRDefault="00000000" w:rsidRPr="00000000" w14:paraId="00000BBA">
      <w:pPr>
        <w:spacing w:after="0" w:lineRule="auto"/>
        <w:ind w:left="0" w:firstLine="0"/>
        <w:rPr/>
      </w:pPr>
      <w:r w:rsidDel="00000000" w:rsidR="00000000" w:rsidRPr="00000000">
        <w:rPr>
          <w:rtl w:val="0"/>
        </w:rPr>
        <w:t xml:space="preserve">AUSTIN: I’m gonna also clear these dice, cause I’m gonna, I’m getting confused.</w:t>
      </w:r>
    </w:p>
    <w:p w:rsidR="00000000" w:rsidDel="00000000" w:rsidP="00000000" w:rsidRDefault="00000000" w:rsidRPr="00000000" w14:paraId="00000BBB">
      <w:pPr>
        <w:spacing w:after="0" w:lineRule="auto"/>
        <w:ind w:left="0" w:firstLine="0"/>
        <w:rPr/>
      </w:pPr>
      <w:r w:rsidDel="00000000" w:rsidR="00000000" w:rsidRPr="00000000">
        <w:rPr>
          <w:rtl w:val="0"/>
        </w:rPr>
      </w:r>
    </w:p>
    <w:p w:rsidR="00000000" w:rsidDel="00000000" w:rsidP="00000000" w:rsidRDefault="00000000" w:rsidRPr="00000000" w14:paraId="00000BBC">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BBD">
      <w:pPr>
        <w:spacing w:after="0" w:lineRule="auto"/>
        <w:ind w:left="0" w:firstLine="0"/>
        <w:rPr/>
      </w:pPr>
      <w:r w:rsidDel="00000000" w:rsidR="00000000" w:rsidRPr="00000000">
        <w:rPr>
          <w:rtl w:val="0"/>
        </w:rPr>
      </w:r>
    </w:p>
    <w:p w:rsidR="00000000" w:rsidDel="00000000" w:rsidP="00000000" w:rsidRDefault="00000000" w:rsidRPr="00000000" w14:paraId="00000BBE">
      <w:pPr>
        <w:spacing w:after="0" w:lineRule="auto"/>
        <w:ind w:left="0" w:firstLine="0"/>
        <w:rPr/>
      </w:pPr>
      <w:r w:rsidDel="00000000" w:rsidR="00000000" w:rsidRPr="00000000">
        <w:rPr>
          <w:rtl w:val="0"/>
        </w:rPr>
        <w:t xml:space="preserve">AUSTIN: I’m easily confused.</w:t>
      </w:r>
    </w:p>
    <w:p w:rsidR="00000000" w:rsidDel="00000000" w:rsidP="00000000" w:rsidRDefault="00000000" w:rsidRPr="00000000" w14:paraId="00000BBF">
      <w:pPr>
        <w:spacing w:after="0" w:lineRule="auto"/>
        <w:ind w:left="0" w:firstLine="0"/>
        <w:rPr/>
      </w:pPr>
      <w:r w:rsidDel="00000000" w:rsidR="00000000" w:rsidRPr="00000000">
        <w:rPr>
          <w:rtl w:val="0"/>
        </w:rPr>
      </w:r>
    </w:p>
    <w:p w:rsidR="00000000" w:rsidDel="00000000" w:rsidP="00000000" w:rsidRDefault="00000000" w:rsidRPr="00000000" w14:paraId="00000BC0">
      <w:pPr>
        <w:spacing w:after="0" w:lineRule="auto"/>
        <w:ind w:left="0" w:firstLine="0"/>
        <w:rPr/>
      </w:pPr>
      <w:r w:rsidDel="00000000" w:rsidR="00000000" w:rsidRPr="00000000">
        <w:rPr>
          <w:rtl w:val="0"/>
        </w:rPr>
        <w:t xml:space="preserve">ART: Okay. Um. I mean we can’t - I don’t know how we can - I can, I can talk to it.</w:t>
      </w:r>
    </w:p>
    <w:p w:rsidR="00000000" w:rsidDel="00000000" w:rsidP="00000000" w:rsidRDefault="00000000" w:rsidRPr="00000000" w14:paraId="00000BC1">
      <w:pPr>
        <w:spacing w:after="0" w:lineRule="auto"/>
        <w:ind w:left="0" w:firstLine="0"/>
        <w:rPr/>
      </w:pPr>
      <w:r w:rsidDel="00000000" w:rsidR="00000000" w:rsidRPr="00000000">
        <w:rPr>
          <w:rtl w:val="0"/>
        </w:rPr>
      </w:r>
    </w:p>
    <w:p w:rsidR="00000000" w:rsidDel="00000000" w:rsidP="00000000" w:rsidRDefault="00000000" w:rsidRPr="00000000" w14:paraId="00000BC2">
      <w:pPr>
        <w:spacing w:after="0" w:lineRule="auto"/>
        <w:ind w:left="0" w:firstLine="0"/>
        <w:rPr/>
      </w:pPr>
      <w:r w:rsidDel="00000000" w:rsidR="00000000" w:rsidRPr="00000000">
        <w:rPr>
          <w:rtl w:val="0"/>
        </w:rPr>
        <w:t xml:space="preserve">AUSTIN: You can talk to it.</w:t>
      </w:r>
    </w:p>
    <w:p w:rsidR="00000000" w:rsidDel="00000000" w:rsidP="00000000" w:rsidRDefault="00000000" w:rsidRPr="00000000" w14:paraId="00000BC3">
      <w:pPr>
        <w:spacing w:after="0" w:lineRule="auto"/>
        <w:ind w:left="0" w:firstLine="0"/>
        <w:rPr/>
      </w:pPr>
      <w:r w:rsidDel="00000000" w:rsidR="00000000" w:rsidRPr="00000000">
        <w:rPr>
          <w:rtl w:val="0"/>
        </w:rPr>
      </w:r>
    </w:p>
    <w:p w:rsidR="00000000" w:rsidDel="00000000" w:rsidP="00000000" w:rsidRDefault="00000000" w:rsidRPr="00000000" w14:paraId="00000BC4">
      <w:pPr>
        <w:spacing w:after="0" w:lineRule="auto"/>
        <w:ind w:left="0" w:firstLine="0"/>
        <w:rPr/>
      </w:pPr>
      <w:r w:rsidDel="00000000" w:rsidR="00000000" w:rsidRPr="00000000">
        <w:rPr>
          <w:rtl w:val="0"/>
        </w:rPr>
        <w:t xml:space="preserve">ART: I mean, I can talk to it, but it can’t talk to us, right?</w:t>
      </w:r>
    </w:p>
    <w:p w:rsidR="00000000" w:rsidDel="00000000" w:rsidP="00000000" w:rsidRDefault="00000000" w:rsidRPr="00000000" w14:paraId="00000BC5">
      <w:pPr>
        <w:spacing w:after="0" w:lineRule="auto"/>
        <w:ind w:left="0" w:firstLine="0"/>
        <w:rPr/>
      </w:pPr>
      <w:r w:rsidDel="00000000" w:rsidR="00000000" w:rsidRPr="00000000">
        <w:rPr>
          <w:rtl w:val="0"/>
        </w:rPr>
      </w:r>
    </w:p>
    <w:p w:rsidR="00000000" w:rsidDel="00000000" w:rsidP="00000000" w:rsidRDefault="00000000" w:rsidRPr="00000000" w14:paraId="00000BC6">
      <w:pPr>
        <w:spacing w:after="0" w:lineRule="auto"/>
        <w:ind w:left="0" w:firstLine="0"/>
        <w:rPr/>
      </w:pPr>
      <w:r w:rsidDel="00000000" w:rsidR="00000000" w:rsidRPr="00000000">
        <w:rPr>
          <w:rtl w:val="0"/>
        </w:rPr>
        <w:t xml:space="preserve">AUSTIN: [laughing] That’s correct.</w:t>
      </w:r>
    </w:p>
    <w:p w:rsidR="00000000" w:rsidDel="00000000" w:rsidP="00000000" w:rsidRDefault="00000000" w:rsidRPr="00000000" w14:paraId="00000BC7">
      <w:pPr>
        <w:spacing w:after="0" w:lineRule="auto"/>
        <w:ind w:left="0" w:firstLine="0"/>
        <w:rPr/>
      </w:pPr>
      <w:r w:rsidDel="00000000" w:rsidR="00000000" w:rsidRPr="00000000">
        <w:rPr>
          <w:rtl w:val="0"/>
        </w:rPr>
      </w:r>
    </w:p>
    <w:p w:rsidR="00000000" w:rsidDel="00000000" w:rsidP="00000000" w:rsidRDefault="00000000" w:rsidRPr="00000000" w14:paraId="00000BC8">
      <w:pPr>
        <w:spacing w:after="0" w:lineRule="auto"/>
        <w:ind w:left="0" w:firstLine="0"/>
        <w:rPr/>
      </w:pPr>
      <w:r w:rsidDel="00000000" w:rsidR="00000000" w:rsidRPr="00000000">
        <w:rPr>
          <w:rtl w:val="0"/>
        </w:rPr>
        <w:t xml:space="preserve">ART: We’ve established that.</w:t>
      </w:r>
    </w:p>
    <w:p w:rsidR="00000000" w:rsidDel="00000000" w:rsidP="00000000" w:rsidRDefault="00000000" w:rsidRPr="00000000" w14:paraId="00000BC9">
      <w:pPr>
        <w:spacing w:after="0" w:lineRule="auto"/>
        <w:ind w:left="0" w:firstLine="0"/>
        <w:rPr/>
      </w:pPr>
      <w:r w:rsidDel="00000000" w:rsidR="00000000" w:rsidRPr="00000000">
        <w:rPr>
          <w:rtl w:val="0"/>
        </w:rPr>
      </w:r>
    </w:p>
    <w:p w:rsidR="00000000" w:rsidDel="00000000" w:rsidP="00000000" w:rsidRDefault="00000000" w:rsidRPr="00000000" w14:paraId="00000BCA">
      <w:pPr>
        <w:spacing w:after="0" w:lineRule="auto"/>
        <w:ind w:left="0" w:firstLine="0"/>
        <w:rPr/>
      </w:pPr>
      <w:r w:rsidDel="00000000" w:rsidR="00000000" w:rsidRPr="00000000">
        <w:rPr>
          <w:rtl w:val="0"/>
        </w:rPr>
        <w:t xml:space="preserve">JACK: [cross] What I’m, yeah, what I’m saying is - </w:t>
      </w:r>
    </w:p>
    <w:p w:rsidR="00000000" w:rsidDel="00000000" w:rsidP="00000000" w:rsidRDefault="00000000" w:rsidRPr="00000000" w14:paraId="00000BCB">
      <w:pPr>
        <w:spacing w:after="0" w:lineRule="auto"/>
        <w:ind w:left="0" w:firstLine="0"/>
        <w:rPr/>
      </w:pPr>
      <w:r w:rsidDel="00000000" w:rsidR="00000000" w:rsidRPr="00000000">
        <w:rPr>
          <w:rtl w:val="0"/>
        </w:rPr>
      </w:r>
    </w:p>
    <w:p w:rsidR="00000000" w:rsidDel="00000000" w:rsidP="00000000" w:rsidRDefault="00000000" w:rsidRPr="00000000" w14:paraId="00000BCC">
      <w:pPr>
        <w:spacing w:after="0" w:lineRule="auto"/>
        <w:ind w:left="0" w:firstLine="0"/>
        <w:rPr/>
      </w:pPr>
      <w:r w:rsidDel="00000000" w:rsidR="00000000" w:rsidRPr="00000000">
        <w:rPr>
          <w:rtl w:val="0"/>
        </w:rPr>
        <w:t xml:space="preserve">ALI: [cross] Well, will it understand like gestures?</w:t>
      </w:r>
    </w:p>
    <w:p w:rsidR="00000000" w:rsidDel="00000000" w:rsidP="00000000" w:rsidRDefault="00000000" w:rsidRPr="00000000" w14:paraId="00000BCD">
      <w:pPr>
        <w:spacing w:after="0" w:lineRule="auto"/>
        <w:ind w:left="0" w:firstLine="0"/>
        <w:rPr/>
      </w:pPr>
      <w:r w:rsidDel="00000000" w:rsidR="00000000" w:rsidRPr="00000000">
        <w:rPr>
          <w:rtl w:val="0"/>
        </w:rPr>
      </w:r>
    </w:p>
    <w:p w:rsidR="00000000" w:rsidDel="00000000" w:rsidP="00000000" w:rsidRDefault="00000000" w:rsidRPr="00000000" w14:paraId="00000BCE">
      <w:pPr>
        <w:spacing w:after="0" w:lineRule="auto"/>
        <w:ind w:left="0" w:firstLine="0"/>
        <w:rPr/>
      </w:pPr>
      <w:r w:rsidDel="00000000" w:rsidR="00000000" w:rsidRPr="00000000">
        <w:rPr>
          <w:rtl w:val="0"/>
        </w:rPr>
        <w:t xml:space="preserve">AUSTIN: It will understand Art’s words, straight up.</w:t>
      </w:r>
    </w:p>
    <w:p w:rsidR="00000000" w:rsidDel="00000000" w:rsidP="00000000" w:rsidRDefault="00000000" w:rsidRPr="00000000" w14:paraId="00000BCF">
      <w:pPr>
        <w:spacing w:after="0" w:lineRule="auto"/>
        <w:ind w:left="0" w:firstLine="0"/>
        <w:rPr/>
      </w:pPr>
      <w:r w:rsidDel="00000000" w:rsidR="00000000" w:rsidRPr="00000000">
        <w:rPr>
          <w:rtl w:val="0"/>
        </w:rPr>
      </w:r>
    </w:p>
    <w:p w:rsidR="00000000" w:rsidDel="00000000" w:rsidP="00000000" w:rsidRDefault="00000000" w:rsidRPr="00000000" w14:paraId="00000BD0">
      <w:pPr>
        <w:spacing w:after="0" w:lineRule="auto"/>
        <w:ind w:left="0" w:firstLine="0"/>
        <w:rPr/>
      </w:pPr>
      <w:r w:rsidDel="00000000" w:rsidR="00000000" w:rsidRPr="00000000">
        <w:rPr>
          <w:rtl w:val="0"/>
        </w:rPr>
        <w:t xml:space="preserve">ART: [cross] Yeah I can talk to it.</w:t>
      </w:r>
    </w:p>
    <w:p w:rsidR="00000000" w:rsidDel="00000000" w:rsidP="00000000" w:rsidRDefault="00000000" w:rsidRPr="00000000" w14:paraId="00000BD1">
      <w:pPr>
        <w:spacing w:after="0" w:lineRule="auto"/>
        <w:ind w:left="0" w:firstLine="0"/>
        <w:rPr/>
      </w:pPr>
      <w:r w:rsidDel="00000000" w:rsidR="00000000" w:rsidRPr="00000000">
        <w:rPr>
          <w:rtl w:val="0"/>
        </w:rPr>
      </w:r>
    </w:p>
    <w:p w:rsidR="00000000" w:rsidDel="00000000" w:rsidP="00000000" w:rsidRDefault="00000000" w:rsidRPr="00000000" w14:paraId="00000BD2">
      <w:pPr>
        <w:spacing w:after="0" w:lineRule="auto"/>
        <w:ind w:left="0" w:firstLine="0"/>
        <w:rPr/>
      </w:pPr>
      <w:r w:rsidDel="00000000" w:rsidR="00000000" w:rsidRPr="00000000">
        <w:rPr>
          <w:rtl w:val="0"/>
        </w:rPr>
        <w:t xml:space="preserve">ALI: [cross] Oh okay.</w:t>
      </w:r>
    </w:p>
    <w:p w:rsidR="00000000" w:rsidDel="00000000" w:rsidP="00000000" w:rsidRDefault="00000000" w:rsidRPr="00000000" w14:paraId="00000BD3">
      <w:pPr>
        <w:spacing w:after="0" w:lineRule="auto"/>
        <w:ind w:left="0" w:firstLine="0"/>
        <w:rPr/>
      </w:pPr>
      <w:r w:rsidDel="00000000" w:rsidR="00000000" w:rsidRPr="00000000">
        <w:rPr>
          <w:rtl w:val="0"/>
        </w:rPr>
      </w:r>
    </w:p>
    <w:p w:rsidR="00000000" w:rsidDel="00000000" w:rsidP="00000000" w:rsidRDefault="00000000" w:rsidRPr="00000000" w14:paraId="00000BD4">
      <w:pPr>
        <w:spacing w:after="0" w:lineRule="auto"/>
        <w:ind w:left="0" w:firstLine="0"/>
        <w:rPr/>
      </w:pPr>
      <w:r w:rsidDel="00000000" w:rsidR="00000000" w:rsidRPr="00000000">
        <w:rPr>
          <w:rtl w:val="0"/>
        </w:rPr>
        <w:t xml:space="preserve">AUSTIN: [cross] Because he has that thing.</w:t>
      </w:r>
    </w:p>
    <w:p w:rsidR="00000000" w:rsidDel="00000000" w:rsidP="00000000" w:rsidRDefault="00000000" w:rsidRPr="00000000" w14:paraId="00000BD5">
      <w:pPr>
        <w:spacing w:after="0" w:lineRule="auto"/>
        <w:ind w:left="0" w:firstLine="0"/>
        <w:rPr/>
      </w:pPr>
      <w:r w:rsidDel="00000000" w:rsidR="00000000" w:rsidRPr="00000000">
        <w:rPr>
          <w:rtl w:val="0"/>
        </w:rPr>
      </w:r>
    </w:p>
    <w:p w:rsidR="00000000" w:rsidDel="00000000" w:rsidP="00000000" w:rsidRDefault="00000000" w:rsidRPr="00000000" w14:paraId="00000BD6">
      <w:pPr>
        <w:spacing w:after="0" w:lineRule="auto"/>
        <w:ind w:left="0" w:firstLine="0"/>
        <w:rPr/>
      </w:pPr>
      <w:r w:rsidDel="00000000" w:rsidR="00000000" w:rsidRPr="00000000">
        <w:rPr>
          <w:rtl w:val="0"/>
        </w:rPr>
        <w:t xml:space="preserve">ALI: Okay. [laughs]</w:t>
      </w:r>
    </w:p>
    <w:p w:rsidR="00000000" w:rsidDel="00000000" w:rsidP="00000000" w:rsidRDefault="00000000" w:rsidRPr="00000000" w14:paraId="00000BD7">
      <w:pPr>
        <w:spacing w:after="0" w:lineRule="auto"/>
        <w:ind w:left="0" w:firstLine="0"/>
        <w:rPr/>
      </w:pPr>
      <w:r w:rsidDel="00000000" w:rsidR="00000000" w:rsidRPr="00000000">
        <w:rPr>
          <w:rtl w:val="0"/>
        </w:rPr>
      </w:r>
    </w:p>
    <w:p w:rsidR="00000000" w:rsidDel="00000000" w:rsidP="00000000" w:rsidRDefault="00000000" w:rsidRPr="00000000" w14:paraId="00000BD8">
      <w:pPr>
        <w:spacing w:after="0" w:lineRule="auto"/>
        <w:ind w:left="0" w:firstLine="0"/>
        <w:rPr/>
      </w:pPr>
      <w:r w:rsidDel="00000000" w:rsidR="00000000" w:rsidRPr="00000000">
        <w:rPr>
          <w:rtl w:val="0"/>
        </w:rPr>
        <w:t xml:space="preserve">AUSTIN: Yeah.</w:t>
      </w:r>
    </w:p>
    <w:p w:rsidR="00000000" w:rsidDel="00000000" w:rsidP="00000000" w:rsidRDefault="00000000" w:rsidRPr="00000000" w14:paraId="00000BD9">
      <w:pPr>
        <w:spacing w:after="0" w:lineRule="auto"/>
        <w:ind w:left="0" w:firstLine="0"/>
        <w:rPr/>
      </w:pPr>
      <w:r w:rsidDel="00000000" w:rsidR="00000000" w:rsidRPr="00000000">
        <w:rPr>
          <w:rtl w:val="0"/>
        </w:rPr>
      </w:r>
    </w:p>
    <w:p w:rsidR="00000000" w:rsidDel="00000000" w:rsidP="00000000" w:rsidRDefault="00000000" w:rsidRPr="00000000" w14:paraId="00000BDA">
      <w:pPr>
        <w:spacing w:after="0" w:lineRule="auto"/>
        <w:ind w:left="0" w:firstLine="0"/>
        <w:rPr/>
      </w:pPr>
      <w:r w:rsidDel="00000000" w:rsidR="00000000" w:rsidRPr="00000000">
        <w:rPr>
          <w:rtl w:val="0"/>
        </w:rPr>
        <w:t xml:space="preserve">JACK: Oh! Wait! Maybe we could get it to write something! We’ve got paints! [laughs] </w:t>
      </w:r>
    </w:p>
    <w:p w:rsidR="00000000" w:rsidDel="00000000" w:rsidP="00000000" w:rsidRDefault="00000000" w:rsidRPr="00000000" w14:paraId="00000BDB">
      <w:pPr>
        <w:spacing w:after="0" w:lineRule="auto"/>
        <w:ind w:left="0" w:firstLine="0"/>
        <w:rPr/>
      </w:pPr>
      <w:r w:rsidDel="00000000" w:rsidR="00000000" w:rsidRPr="00000000">
        <w:rPr>
          <w:rtl w:val="0"/>
        </w:rPr>
      </w:r>
    </w:p>
    <w:p w:rsidR="00000000" w:rsidDel="00000000" w:rsidP="00000000" w:rsidRDefault="00000000" w:rsidRPr="00000000" w14:paraId="00000BDC">
      <w:pPr>
        <w:spacing w:after="0" w:lineRule="auto"/>
        <w:ind w:left="0" w:firstLine="0"/>
        <w:rPr>
          <w:b w:val="1"/>
        </w:rPr>
      </w:pPr>
      <w:r w:rsidDel="00000000" w:rsidR="00000000" w:rsidRPr="00000000">
        <w:rPr>
          <w:b w:val="1"/>
          <w:rtl w:val="0"/>
        </w:rPr>
        <w:t xml:space="preserve">[#01:20:00#]</w:t>
      </w:r>
    </w:p>
    <w:p w:rsidR="00000000" w:rsidDel="00000000" w:rsidP="00000000" w:rsidRDefault="00000000" w:rsidRPr="00000000" w14:paraId="00000BDD">
      <w:pPr>
        <w:spacing w:after="0" w:lineRule="auto"/>
        <w:ind w:left="0" w:firstLine="0"/>
        <w:rPr/>
      </w:pPr>
      <w:r w:rsidDel="00000000" w:rsidR="00000000" w:rsidRPr="00000000">
        <w:rPr>
          <w:rtl w:val="0"/>
        </w:rPr>
      </w:r>
    </w:p>
    <w:p w:rsidR="00000000" w:rsidDel="00000000" w:rsidP="00000000" w:rsidRDefault="00000000" w:rsidRPr="00000000" w14:paraId="00000BDE">
      <w:pPr>
        <w:spacing w:after="0" w:lineRule="auto"/>
        <w:ind w:left="0" w:firstLine="0"/>
        <w:rPr/>
      </w:pPr>
      <w:r w:rsidDel="00000000" w:rsidR="00000000" w:rsidRPr="00000000">
        <w:rPr>
          <w:rtl w:val="0"/>
        </w:rPr>
        <w:t xml:space="preserve">ART: That’s so - that’s - that’s such a bad idea! [laughter]</w:t>
      </w:r>
    </w:p>
    <w:p w:rsidR="00000000" w:rsidDel="00000000" w:rsidP="00000000" w:rsidRDefault="00000000" w:rsidRPr="00000000" w14:paraId="00000BDF">
      <w:pPr>
        <w:spacing w:after="0" w:lineRule="auto"/>
        <w:ind w:left="0" w:firstLine="0"/>
        <w:rPr/>
      </w:pPr>
      <w:r w:rsidDel="00000000" w:rsidR="00000000" w:rsidRPr="00000000">
        <w:rPr>
          <w:rtl w:val="0"/>
        </w:rPr>
      </w:r>
    </w:p>
    <w:p w:rsidR="00000000" w:rsidDel="00000000" w:rsidP="00000000" w:rsidRDefault="00000000" w:rsidRPr="00000000" w14:paraId="00000BE0">
      <w:pPr>
        <w:spacing w:after="0" w:lineRule="auto"/>
        <w:ind w:left="0" w:firstLine="0"/>
        <w:rPr/>
      </w:pPr>
      <w:r w:rsidDel="00000000" w:rsidR="00000000" w:rsidRPr="00000000">
        <w:rPr>
          <w:rtl w:val="0"/>
        </w:rPr>
        <w:t xml:space="preserve">KEITH: That’s a </w:t>
      </w:r>
      <w:r w:rsidDel="00000000" w:rsidR="00000000" w:rsidRPr="00000000">
        <w:rPr>
          <w:i w:val="1"/>
          <w:rtl w:val="0"/>
        </w:rPr>
        <w:t xml:space="preserve">great</w:t>
      </w:r>
      <w:r w:rsidDel="00000000" w:rsidR="00000000" w:rsidRPr="00000000">
        <w:rPr>
          <w:rtl w:val="0"/>
        </w:rPr>
        <w:t xml:space="preserve"> idea! No, [cross] I’m totally with Jack on this.</w:t>
      </w:r>
    </w:p>
    <w:p w:rsidR="00000000" w:rsidDel="00000000" w:rsidP="00000000" w:rsidRDefault="00000000" w:rsidRPr="00000000" w14:paraId="00000BE1">
      <w:pPr>
        <w:spacing w:after="0" w:lineRule="auto"/>
        <w:ind w:left="0" w:firstLine="0"/>
        <w:rPr/>
      </w:pPr>
      <w:r w:rsidDel="00000000" w:rsidR="00000000" w:rsidRPr="00000000">
        <w:rPr>
          <w:rtl w:val="0"/>
        </w:rPr>
      </w:r>
    </w:p>
    <w:p w:rsidR="00000000" w:rsidDel="00000000" w:rsidP="00000000" w:rsidRDefault="00000000" w:rsidRPr="00000000" w14:paraId="00000BE2">
      <w:pPr>
        <w:spacing w:after="0" w:lineRule="auto"/>
        <w:ind w:left="0" w:firstLine="0"/>
        <w:rPr/>
      </w:pPr>
      <w:r w:rsidDel="00000000" w:rsidR="00000000" w:rsidRPr="00000000">
        <w:rPr>
          <w:rtl w:val="0"/>
        </w:rPr>
        <w:t xml:space="preserve">ALI: [cross] That’s a - </w:t>
      </w:r>
    </w:p>
    <w:p w:rsidR="00000000" w:rsidDel="00000000" w:rsidP="00000000" w:rsidRDefault="00000000" w:rsidRPr="00000000" w14:paraId="00000BE3">
      <w:pPr>
        <w:spacing w:after="0" w:lineRule="auto"/>
        <w:ind w:left="0" w:firstLine="0"/>
        <w:rPr/>
      </w:pPr>
      <w:r w:rsidDel="00000000" w:rsidR="00000000" w:rsidRPr="00000000">
        <w:rPr>
          <w:rtl w:val="0"/>
        </w:rPr>
      </w:r>
    </w:p>
    <w:p w:rsidR="00000000" w:rsidDel="00000000" w:rsidP="00000000" w:rsidRDefault="00000000" w:rsidRPr="00000000" w14:paraId="00000BE4">
      <w:pPr>
        <w:spacing w:after="0" w:lineRule="auto"/>
        <w:ind w:left="0" w:firstLine="0"/>
        <w:rPr/>
      </w:pPr>
      <w:r w:rsidDel="00000000" w:rsidR="00000000" w:rsidRPr="00000000">
        <w:rPr>
          <w:rtl w:val="0"/>
        </w:rPr>
        <w:t xml:space="preserve">JACK: No! [cross] We’ve got our first - </w:t>
      </w:r>
    </w:p>
    <w:p w:rsidR="00000000" w:rsidDel="00000000" w:rsidP="00000000" w:rsidRDefault="00000000" w:rsidRPr="00000000" w14:paraId="00000BE5">
      <w:pPr>
        <w:spacing w:after="0" w:lineRule="auto"/>
        <w:ind w:left="0" w:firstLine="0"/>
        <w:rPr/>
      </w:pPr>
      <w:r w:rsidDel="00000000" w:rsidR="00000000" w:rsidRPr="00000000">
        <w:rPr>
          <w:rtl w:val="0"/>
        </w:rPr>
      </w:r>
    </w:p>
    <w:p w:rsidR="00000000" w:rsidDel="00000000" w:rsidP="00000000" w:rsidRDefault="00000000" w:rsidRPr="00000000" w14:paraId="00000BE6">
      <w:pPr>
        <w:spacing w:after="0" w:lineRule="auto"/>
        <w:ind w:left="0" w:firstLine="0"/>
        <w:rPr/>
      </w:pPr>
      <w:r w:rsidDel="00000000" w:rsidR="00000000" w:rsidRPr="00000000">
        <w:rPr>
          <w:rtl w:val="0"/>
        </w:rPr>
        <w:t xml:space="preserve">NICK: [cross] Wait, you guys - </w:t>
      </w:r>
    </w:p>
    <w:p w:rsidR="00000000" w:rsidDel="00000000" w:rsidP="00000000" w:rsidRDefault="00000000" w:rsidRPr="00000000" w14:paraId="00000BE7">
      <w:pPr>
        <w:spacing w:after="0" w:lineRule="auto"/>
        <w:ind w:left="0" w:firstLine="0"/>
        <w:rPr/>
      </w:pPr>
      <w:r w:rsidDel="00000000" w:rsidR="00000000" w:rsidRPr="00000000">
        <w:rPr>
          <w:rtl w:val="0"/>
        </w:rPr>
      </w:r>
    </w:p>
    <w:p w:rsidR="00000000" w:rsidDel="00000000" w:rsidP="00000000" w:rsidRDefault="00000000" w:rsidRPr="00000000" w14:paraId="00000BE8">
      <w:pPr>
        <w:spacing w:after="0" w:lineRule="auto"/>
        <w:ind w:left="0" w:firstLine="0"/>
        <w:rPr/>
      </w:pPr>
      <w:r w:rsidDel="00000000" w:rsidR="00000000" w:rsidRPr="00000000">
        <w:rPr>
          <w:rtl w:val="0"/>
        </w:rPr>
        <w:t xml:space="preserve">ART: [exasperated, laughing] But it just </w:t>
      </w:r>
      <w:r w:rsidDel="00000000" w:rsidR="00000000" w:rsidRPr="00000000">
        <w:rPr>
          <w:i w:val="1"/>
          <w:rtl w:val="0"/>
        </w:rPr>
        <w:t xml:space="preserve">hurt</w:t>
      </w:r>
      <w:r w:rsidDel="00000000" w:rsidR="00000000" w:rsidRPr="00000000">
        <w:rPr>
          <w:rtl w:val="0"/>
        </w:rPr>
        <w:t xml:space="preserve"> me!</w:t>
      </w:r>
    </w:p>
    <w:p w:rsidR="00000000" w:rsidDel="00000000" w:rsidP="00000000" w:rsidRDefault="00000000" w:rsidRPr="00000000" w14:paraId="00000BE9">
      <w:pPr>
        <w:spacing w:after="0" w:lineRule="auto"/>
        <w:ind w:left="0" w:firstLine="0"/>
        <w:rPr/>
      </w:pPr>
      <w:r w:rsidDel="00000000" w:rsidR="00000000" w:rsidRPr="00000000">
        <w:rPr>
          <w:rtl w:val="0"/>
        </w:rPr>
      </w:r>
    </w:p>
    <w:p w:rsidR="00000000" w:rsidDel="00000000" w:rsidP="00000000" w:rsidRDefault="00000000" w:rsidRPr="00000000" w14:paraId="00000BEA">
      <w:pPr>
        <w:spacing w:after="0" w:lineRule="auto"/>
        <w:ind w:left="0" w:firstLine="0"/>
        <w:rPr/>
      </w:pPr>
      <w:r w:rsidDel="00000000" w:rsidR="00000000" w:rsidRPr="00000000">
        <w:rPr>
          <w:rtl w:val="0"/>
        </w:rPr>
        <w:t xml:space="preserve">KEITH: [excited] Yeah yeah yeah! [cross] Cause it’s so - </w:t>
      </w:r>
    </w:p>
    <w:p w:rsidR="00000000" w:rsidDel="00000000" w:rsidP="00000000" w:rsidRDefault="00000000" w:rsidRPr="00000000" w14:paraId="00000BEB">
      <w:pPr>
        <w:spacing w:after="0" w:lineRule="auto"/>
        <w:ind w:left="0" w:firstLine="0"/>
        <w:rPr/>
      </w:pPr>
      <w:r w:rsidDel="00000000" w:rsidR="00000000" w:rsidRPr="00000000">
        <w:rPr>
          <w:rtl w:val="0"/>
        </w:rPr>
      </w:r>
    </w:p>
    <w:p w:rsidR="00000000" w:rsidDel="00000000" w:rsidP="00000000" w:rsidRDefault="00000000" w:rsidRPr="00000000" w14:paraId="00000BEC">
      <w:pPr>
        <w:spacing w:after="0" w:lineRule="auto"/>
        <w:ind w:left="0" w:firstLine="0"/>
        <w:rPr/>
      </w:pPr>
      <w:r w:rsidDel="00000000" w:rsidR="00000000" w:rsidRPr="00000000">
        <w:rPr>
          <w:rtl w:val="0"/>
        </w:rPr>
        <w:t xml:space="preserve">NICK: [cross] You guys don’t know that the paints were…I only noticed that because I detected that they were magical.</w:t>
      </w:r>
    </w:p>
    <w:p w:rsidR="00000000" w:rsidDel="00000000" w:rsidP="00000000" w:rsidRDefault="00000000" w:rsidRPr="00000000" w14:paraId="00000BED">
      <w:pPr>
        <w:spacing w:after="0" w:lineRule="auto"/>
        <w:ind w:left="0" w:firstLine="0"/>
        <w:rPr/>
      </w:pPr>
      <w:r w:rsidDel="00000000" w:rsidR="00000000" w:rsidRPr="00000000">
        <w:rPr>
          <w:rtl w:val="0"/>
        </w:rPr>
      </w:r>
    </w:p>
    <w:p w:rsidR="00000000" w:rsidDel="00000000" w:rsidP="00000000" w:rsidRDefault="00000000" w:rsidRPr="00000000" w14:paraId="00000BEE">
      <w:pPr>
        <w:spacing w:after="0" w:lineRule="auto"/>
        <w:ind w:left="0" w:firstLine="0"/>
        <w:rPr/>
      </w:pPr>
      <w:r w:rsidDel="00000000" w:rsidR="00000000" w:rsidRPr="00000000">
        <w:rPr>
          <w:rtl w:val="0"/>
        </w:rPr>
        <w:t xml:space="preserve">JACK: Oh.</w:t>
      </w:r>
    </w:p>
    <w:p w:rsidR="00000000" w:rsidDel="00000000" w:rsidP="00000000" w:rsidRDefault="00000000" w:rsidRPr="00000000" w14:paraId="00000BEF">
      <w:pPr>
        <w:spacing w:after="0" w:lineRule="auto"/>
        <w:ind w:left="0" w:firstLine="0"/>
        <w:rPr/>
      </w:pPr>
      <w:r w:rsidDel="00000000" w:rsidR="00000000" w:rsidRPr="00000000">
        <w:rPr>
          <w:rtl w:val="0"/>
        </w:rPr>
      </w:r>
    </w:p>
    <w:p w:rsidR="00000000" w:rsidDel="00000000" w:rsidP="00000000" w:rsidRDefault="00000000" w:rsidRPr="00000000" w14:paraId="00000BF0">
      <w:pPr>
        <w:spacing w:after="0" w:lineRule="auto"/>
        <w:ind w:left="0" w:firstLine="0"/>
        <w:rPr/>
      </w:pPr>
      <w:r w:rsidDel="00000000" w:rsidR="00000000" w:rsidRPr="00000000">
        <w:rPr>
          <w:rtl w:val="0"/>
        </w:rPr>
        <w:t xml:space="preserve">AUSTIN: Right. He knows that they’re magic, no, but everyone can see that they’re, that they’re </w:t>
      </w:r>
    </w:p>
    <w:p w:rsidR="00000000" w:rsidDel="00000000" w:rsidP="00000000" w:rsidRDefault="00000000" w:rsidRPr="00000000" w14:paraId="00000BF1">
      <w:pPr>
        <w:spacing w:after="0" w:lineRule="auto"/>
        <w:ind w:left="0" w:firstLine="0"/>
        <w:rPr/>
      </w:pPr>
      <w:r w:rsidDel="00000000" w:rsidR="00000000" w:rsidRPr="00000000">
        <w:rPr>
          <w:rtl w:val="0"/>
        </w:rPr>
        <w:t xml:space="preserve">usable. </w:t>
      </w:r>
    </w:p>
    <w:p w:rsidR="00000000" w:rsidDel="00000000" w:rsidP="00000000" w:rsidRDefault="00000000" w:rsidRPr="00000000" w14:paraId="00000BF2">
      <w:pPr>
        <w:spacing w:after="0" w:lineRule="auto"/>
        <w:ind w:left="0" w:firstLine="0"/>
        <w:rPr/>
      </w:pPr>
      <w:r w:rsidDel="00000000" w:rsidR="00000000" w:rsidRPr="00000000">
        <w:rPr>
          <w:rtl w:val="0"/>
        </w:rPr>
      </w:r>
    </w:p>
    <w:p w:rsidR="00000000" w:rsidDel="00000000" w:rsidP="00000000" w:rsidRDefault="00000000" w:rsidRPr="00000000" w14:paraId="00000BF3">
      <w:pPr>
        <w:spacing w:after="0" w:lineRule="auto"/>
        <w:ind w:left="0" w:firstLine="0"/>
        <w:rPr/>
      </w:pPr>
      <w:r w:rsidDel="00000000" w:rsidR="00000000" w:rsidRPr="00000000">
        <w:rPr>
          <w:rtl w:val="0"/>
        </w:rPr>
        <w:t xml:space="preserve">JACK: [cross] Yeah.</w:t>
      </w:r>
    </w:p>
    <w:p w:rsidR="00000000" w:rsidDel="00000000" w:rsidP="00000000" w:rsidRDefault="00000000" w:rsidRPr="00000000" w14:paraId="00000BF4">
      <w:pPr>
        <w:spacing w:after="0" w:lineRule="auto"/>
        <w:ind w:left="0" w:firstLine="0"/>
        <w:rPr/>
      </w:pPr>
      <w:r w:rsidDel="00000000" w:rsidR="00000000" w:rsidRPr="00000000">
        <w:rPr>
          <w:rtl w:val="0"/>
        </w:rPr>
      </w:r>
    </w:p>
    <w:p w:rsidR="00000000" w:rsidDel="00000000" w:rsidP="00000000" w:rsidRDefault="00000000" w:rsidRPr="00000000" w14:paraId="00000BF5">
      <w:pPr>
        <w:spacing w:after="0" w:lineRule="auto"/>
        <w:ind w:left="0" w:firstLine="0"/>
        <w:rPr/>
      </w:pPr>
      <w:r w:rsidDel="00000000" w:rsidR="00000000" w:rsidRPr="00000000">
        <w:rPr>
          <w:rtl w:val="0"/>
        </w:rPr>
        <w:t xml:space="preserve">AUSTIN: [cross] But he kno- but uh, Phantasmo knows that they’re </w:t>
      </w:r>
      <w:r w:rsidDel="00000000" w:rsidR="00000000" w:rsidRPr="00000000">
        <w:rPr>
          <w:i w:val="1"/>
          <w:rtl w:val="0"/>
        </w:rPr>
        <w:t xml:space="preserve">magical.</w:t>
      </w:r>
      <w:r w:rsidDel="00000000" w:rsidR="00000000" w:rsidRPr="00000000">
        <w:rPr>
          <w:rtl w:val="0"/>
        </w:rPr>
      </w:r>
    </w:p>
    <w:p w:rsidR="00000000" w:rsidDel="00000000" w:rsidP="00000000" w:rsidRDefault="00000000" w:rsidRPr="00000000" w14:paraId="00000BF6">
      <w:pPr>
        <w:spacing w:after="0" w:lineRule="auto"/>
        <w:ind w:left="0" w:firstLine="0"/>
        <w:rPr/>
      </w:pPr>
      <w:r w:rsidDel="00000000" w:rsidR="00000000" w:rsidRPr="00000000">
        <w:rPr>
          <w:rtl w:val="0"/>
        </w:rPr>
      </w:r>
    </w:p>
    <w:p w:rsidR="00000000" w:rsidDel="00000000" w:rsidP="00000000" w:rsidRDefault="00000000" w:rsidRPr="00000000" w14:paraId="00000BF7">
      <w:pPr>
        <w:spacing w:after="0" w:lineRule="auto"/>
        <w:ind w:left="0" w:firstLine="0"/>
        <w:rPr/>
      </w:pPr>
      <w:r w:rsidDel="00000000" w:rsidR="00000000" w:rsidRPr="00000000">
        <w:rPr>
          <w:rtl w:val="0"/>
        </w:rPr>
        <w:t xml:space="preserve">NICK: Oh okay.</w:t>
      </w:r>
    </w:p>
    <w:p w:rsidR="00000000" w:rsidDel="00000000" w:rsidP="00000000" w:rsidRDefault="00000000" w:rsidRPr="00000000" w14:paraId="00000BF8">
      <w:pPr>
        <w:spacing w:after="0" w:lineRule="auto"/>
        <w:ind w:left="0" w:firstLine="0"/>
        <w:rPr/>
      </w:pPr>
      <w:r w:rsidDel="00000000" w:rsidR="00000000" w:rsidRPr="00000000">
        <w:rPr>
          <w:rtl w:val="0"/>
        </w:rPr>
      </w:r>
    </w:p>
    <w:p w:rsidR="00000000" w:rsidDel="00000000" w:rsidP="00000000" w:rsidRDefault="00000000" w:rsidRPr="00000000" w14:paraId="00000BF9">
      <w:pPr>
        <w:spacing w:after="0" w:lineRule="auto"/>
        <w:ind w:left="0" w:firstLine="0"/>
        <w:rPr/>
      </w:pPr>
      <w:r w:rsidDel="00000000" w:rsidR="00000000" w:rsidRPr="00000000">
        <w:rPr>
          <w:rtl w:val="0"/>
        </w:rPr>
        <w:t xml:space="preserve">JACK: Alright, yeah!</w:t>
      </w:r>
    </w:p>
    <w:p w:rsidR="00000000" w:rsidDel="00000000" w:rsidP="00000000" w:rsidRDefault="00000000" w:rsidRPr="00000000" w14:paraId="00000BFA">
      <w:pPr>
        <w:spacing w:after="0" w:lineRule="auto"/>
        <w:ind w:left="0" w:firstLine="0"/>
        <w:rPr/>
      </w:pPr>
      <w:r w:rsidDel="00000000" w:rsidR="00000000" w:rsidRPr="00000000">
        <w:rPr>
          <w:rtl w:val="0"/>
        </w:rPr>
      </w:r>
    </w:p>
    <w:p w:rsidR="00000000" w:rsidDel="00000000" w:rsidP="00000000" w:rsidRDefault="00000000" w:rsidRPr="00000000" w14:paraId="00000BFB">
      <w:pPr>
        <w:spacing w:after="0" w:lineRule="auto"/>
        <w:ind w:left="0" w:firstLine="0"/>
        <w:rPr/>
      </w:pPr>
      <w:r w:rsidDel="00000000" w:rsidR="00000000" w:rsidRPr="00000000">
        <w:rPr>
          <w:rtl w:val="0"/>
        </w:rPr>
        <w:t xml:space="preserve">KEITH: So - </w:t>
      </w:r>
    </w:p>
    <w:p w:rsidR="00000000" w:rsidDel="00000000" w:rsidP="00000000" w:rsidRDefault="00000000" w:rsidRPr="00000000" w14:paraId="00000BFC">
      <w:pPr>
        <w:spacing w:after="0" w:lineRule="auto"/>
        <w:ind w:left="0" w:firstLine="0"/>
        <w:rPr/>
      </w:pPr>
      <w:r w:rsidDel="00000000" w:rsidR="00000000" w:rsidRPr="00000000">
        <w:rPr>
          <w:rtl w:val="0"/>
        </w:rPr>
      </w:r>
    </w:p>
    <w:p w:rsidR="00000000" w:rsidDel="00000000" w:rsidP="00000000" w:rsidRDefault="00000000" w:rsidRPr="00000000" w14:paraId="00000BFD">
      <w:pPr>
        <w:spacing w:after="0" w:lineRule="auto"/>
        <w:ind w:left="0" w:firstLine="0"/>
        <w:rPr/>
      </w:pPr>
      <w:r w:rsidDel="00000000" w:rsidR="00000000" w:rsidRPr="00000000">
        <w:rPr>
          <w:rtl w:val="0"/>
        </w:rPr>
        <w:t xml:space="preserve">JACK: I’m not necessarily gonna advocate no- non-lethality all the time. Fuck it, kill him, Hadrian. </w:t>
      </w:r>
    </w:p>
    <w:p w:rsidR="00000000" w:rsidDel="00000000" w:rsidP="00000000" w:rsidRDefault="00000000" w:rsidRPr="00000000" w14:paraId="00000BFE">
      <w:pPr>
        <w:spacing w:after="0" w:lineRule="auto"/>
        <w:ind w:left="0" w:firstLine="0"/>
        <w:rPr/>
      </w:pPr>
      <w:r w:rsidDel="00000000" w:rsidR="00000000" w:rsidRPr="00000000">
        <w:rPr>
          <w:rtl w:val="0"/>
        </w:rPr>
        <w:t xml:space="preserve">[laughs] [AUSTIN laughs breathlessly]</w:t>
      </w:r>
    </w:p>
    <w:p w:rsidR="00000000" w:rsidDel="00000000" w:rsidP="00000000" w:rsidRDefault="00000000" w:rsidRPr="00000000" w14:paraId="00000BFF">
      <w:pPr>
        <w:spacing w:after="0" w:lineRule="auto"/>
        <w:ind w:left="0" w:firstLine="0"/>
        <w:rPr/>
      </w:pPr>
      <w:r w:rsidDel="00000000" w:rsidR="00000000" w:rsidRPr="00000000">
        <w:rPr>
          <w:rtl w:val="0"/>
        </w:rPr>
      </w:r>
    </w:p>
    <w:p w:rsidR="00000000" w:rsidDel="00000000" w:rsidP="00000000" w:rsidRDefault="00000000" w:rsidRPr="00000000" w14:paraId="00000C00">
      <w:pPr>
        <w:spacing w:after="0" w:lineRule="auto"/>
        <w:ind w:left="0" w:firstLine="0"/>
        <w:rPr/>
      </w:pPr>
      <w:r w:rsidDel="00000000" w:rsidR="00000000" w:rsidRPr="00000000">
        <w:rPr>
          <w:rtl w:val="0"/>
        </w:rPr>
        <w:t xml:space="preserve">ART: Uh - I mean I’m not - </w:t>
      </w:r>
    </w:p>
    <w:p w:rsidR="00000000" w:rsidDel="00000000" w:rsidP="00000000" w:rsidRDefault="00000000" w:rsidRPr="00000000" w14:paraId="00000C01">
      <w:pPr>
        <w:spacing w:after="0" w:lineRule="auto"/>
        <w:ind w:left="0" w:firstLine="0"/>
        <w:rPr/>
      </w:pPr>
      <w:r w:rsidDel="00000000" w:rsidR="00000000" w:rsidRPr="00000000">
        <w:rPr>
          <w:rtl w:val="0"/>
        </w:rPr>
      </w:r>
    </w:p>
    <w:p w:rsidR="00000000" w:rsidDel="00000000" w:rsidP="00000000" w:rsidRDefault="00000000" w:rsidRPr="00000000" w14:paraId="00000C02">
      <w:pPr>
        <w:spacing w:after="0" w:lineRule="auto"/>
        <w:ind w:left="0" w:firstLine="0"/>
        <w:rPr/>
      </w:pPr>
      <w:r w:rsidDel="00000000" w:rsidR="00000000" w:rsidRPr="00000000">
        <w:rPr>
          <w:rtl w:val="0"/>
        </w:rPr>
        <w:t xml:space="preserve">AUSTIN: [cross] We went from - </w:t>
      </w:r>
    </w:p>
    <w:p w:rsidR="00000000" w:rsidDel="00000000" w:rsidP="00000000" w:rsidRDefault="00000000" w:rsidRPr="00000000" w14:paraId="00000C03">
      <w:pPr>
        <w:spacing w:after="0" w:lineRule="auto"/>
        <w:ind w:left="0" w:firstLine="0"/>
        <w:rPr/>
      </w:pPr>
      <w:r w:rsidDel="00000000" w:rsidR="00000000" w:rsidRPr="00000000">
        <w:rPr>
          <w:rtl w:val="0"/>
        </w:rPr>
      </w:r>
    </w:p>
    <w:p w:rsidR="00000000" w:rsidDel="00000000" w:rsidP="00000000" w:rsidRDefault="00000000" w:rsidRPr="00000000" w14:paraId="00000C04">
      <w:pPr>
        <w:spacing w:after="0" w:lineRule="auto"/>
        <w:ind w:left="0" w:firstLine="0"/>
        <w:rPr/>
      </w:pPr>
      <w:r w:rsidDel="00000000" w:rsidR="00000000" w:rsidRPr="00000000">
        <w:rPr>
          <w:rtl w:val="0"/>
        </w:rPr>
        <w:t xml:space="preserve">ART: [cross] I’m not necessarily advocating lethality, but he hurt - he </w:t>
      </w:r>
      <w:r w:rsidDel="00000000" w:rsidR="00000000" w:rsidRPr="00000000">
        <w:rPr>
          <w:i w:val="1"/>
          <w:rtl w:val="0"/>
        </w:rPr>
        <w:t xml:space="preserve">hit</w:t>
      </w:r>
      <w:r w:rsidDel="00000000" w:rsidR="00000000" w:rsidRPr="00000000">
        <w:rPr>
          <w:rtl w:val="0"/>
        </w:rPr>
        <w:t xml:space="preserve"> me, [cross] I’m gonna hit him, like.</w:t>
      </w:r>
    </w:p>
    <w:p w:rsidR="00000000" w:rsidDel="00000000" w:rsidP="00000000" w:rsidRDefault="00000000" w:rsidRPr="00000000" w14:paraId="00000C05">
      <w:pPr>
        <w:spacing w:after="0" w:lineRule="auto"/>
        <w:ind w:left="0" w:firstLine="0"/>
        <w:rPr/>
      </w:pPr>
      <w:r w:rsidDel="00000000" w:rsidR="00000000" w:rsidRPr="00000000">
        <w:rPr>
          <w:rtl w:val="0"/>
        </w:rPr>
      </w:r>
    </w:p>
    <w:p w:rsidR="00000000" w:rsidDel="00000000" w:rsidP="00000000" w:rsidRDefault="00000000" w:rsidRPr="00000000" w14:paraId="00000C06">
      <w:pPr>
        <w:spacing w:after="0" w:lineRule="auto"/>
        <w:ind w:left="0" w:firstLine="0"/>
        <w:rPr/>
      </w:pPr>
      <w:r w:rsidDel="00000000" w:rsidR="00000000" w:rsidRPr="00000000">
        <w:rPr>
          <w:rtl w:val="0"/>
        </w:rPr>
        <w:t xml:space="preserve">AUSTIN: [cross] He’s gonna hit - he’s gonna hit you again.</w:t>
      </w:r>
    </w:p>
    <w:p w:rsidR="00000000" w:rsidDel="00000000" w:rsidP="00000000" w:rsidRDefault="00000000" w:rsidRPr="00000000" w14:paraId="00000C07">
      <w:pPr>
        <w:spacing w:after="0" w:lineRule="auto"/>
        <w:ind w:left="0" w:firstLine="0"/>
        <w:rPr/>
      </w:pPr>
      <w:r w:rsidDel="00000000" w:rsidR="00000000" w:rsidRPr="00000000">
        <w:rPr>
          <w:rtl w:val="0"/>
        </w:rPr>
      </w:r>
    </w:p>
    <w:p w:rsidR="00000000" w:rsidDel="00000000" w:rsidP="00000000" w:rsidRDefault="00000000" w:rsidRPr="00000000" w14:paraId="00000C08">
      <w:pPr>
        <w:spacing w:after="0" w:lineRule="auto"/>
        <w:ind w:left="0" w:firstLine="0"/>
        <w:rPr/>
      </w:pPr>
      <w:r w:rsidDel="00000000" w:rsidR="00000000" w:rsidRPr="00000000">
        <w:rPr>
          <w:rtl w:val="0"/>
        </w:rPr>
        <w:t xml:space="preserve">JACK: Okay.</w:t>
      </w:r>
    </w:p>
    <w:p w:rsidR="00000000" w:rsidDel="00000000" w:rsidP="00000000" w:rsidRDefault="00000000" w:rsidRPr="00000000" w14:paraId="00000C09">
      <w:pPr>
        <w:spacing w:after="0" w:lineRule="auto"/>
        <w:ind w:left="0" w:firstLine="0"/>
        <w:rPr/>
      </w:pPr>
      <w:r w:rsidDel="00000000" w:rsidR="00000000" w:rsidRPr="00000000">
        <w:rPr>
          <w:rtl w:val="0"/>
        </w:rPr>
      </w:r>
    </w:p>
    <w:p w:rsidR="00000000" w:rsidDel="00000000" w:rsidP="00000000" w:rsidRDefault="00000000" w:rsidRPr="00000000" w14:paraId="00000C0A">
      <w:pPr>
        <w:spacing w:after="0" w:lineRule="auto"/>
        <w:ind w:left="0" w:firstLine="0"/>
        <w:rPr/>
      </w:pPr>
      <w:r w:rsidDel="00000000" w:rsidR="00000000" w:rsidRPr="00000000">
        <w:rPr>
          <w:rtl w:val="0"/>
        </w:rPr>
        <w:t xml:space="preserve">AUSTIN: [cross] He’s waiting to do it.</w:t>
      </w:r>
    </w:p>
    <w:p w:rsidR="00000000" w:rsidDel="00000000" w:rsidP="00000000" w:rsidRDefault="00000000" w:rsidRPr="00000000" w14:paraId="00000C0B">
      <w:pPr>
        <w:spacing w:after="0" w:lineRule="auto"/>
        <w:ind w:left="0" w:firstLine="0"/>
        <w:rPr/>
      </w:pPr>
      <w:r w:rsidDel="00000000" w:rsidR="00000000" w:rsidRPr="00000000">
        <w:rPr>
          <w:rtl w:val="0"/>
        </w:rPr>
      </w:r>
    </w:p>
    <w:p w:rsidR="00000000" w:rsidDel="00000000" w:rsidP="00000000" w:rsidRDefault="00000000" w:rsidRPr="00000000" w14:paraId="00000C0C">
      <w:pPr>
        <w:spacing w:after="0" w:lineRule="auto"/>
        <w:ind w:left="0" w:firstLine="0"/>
        <w:rPr/>
      </w:pPr>
      <w:r w:rsidDel="00000000" w:rsidR="00000000" w:rsidRPr="00000000">
        <w:rPr>
          <w:rtl w:val="0"/>
        </w:rPr>
        <w:t xml:space="preserve">KEITH: [cross] Wait - have you tried yelling at him?</w:t>
      </w:r>
    </w:p>
    <w:p w:rsidR="00000000" w:rsidDel="00000000" w:rsidP="00000000" w:rsidRDefault="00000000" w:rsidRPr="00000000" w14:paraId="00000C0D">
      <w:pPr>
        <w:spacing w:after="0" w:lineRule="auto"/>
        <w:ind w:left="0" w:firstLine="0"/>
        <w:rPr/>
      </w:pPr>
      <w:r w:rsidDel="00000000" w:rsidR="00000000" w:rsidRPr="00000000">
        <w:rPr>
          <w:rtl w:val="0"/>
        </w:rPr>
      </w:r>
    </w:p>
    <w:p w:rsidR="00000000" w:rsidDel="00000000" w:rsidP="00000000" w:rsidRDefault="00000000" w:rsidRPr="00000000" w14:paraId="00000C0E">
      <w:pPr>
        <w:spacing w:after="0" w:lineRule="auto"/>
        <w:ind w:left="0" w:firstLine="0"/>
        <w:rPr/>
      </w:pPr>
      <w:r w:rsidDel="00000000" w:rsidR="00000000" w:rsidRPr="00000000">
        <w:rPr>
          <w:rtl w:val="0"/>
        </w:rPr>
        <w:t xml:space="preserve">ALI: Yeah, have you said anything yet?</w:t>
      </w:r>
    </w:p>
    <w:p w:rsidR="00000000" w:rsidDel="00000000" w:rsidP="00000000" w:rsidRDefault="00000000" w:rsidRPr="00000000" w14:paraId="00000C0F">
      <w:pPr>
        <w:spacing w:after="0" w:lineRule="auto"/>
        <w:ind w:left="0" w:firstLine="0"/>
        <w:rPr/>
      </w:pPr>
      <w:r w:rsidDel="00000000" w:rsidR="00000000" w:rsidRPr="00000000">
        <w:rPr>
          <w:rtl w:val="0"/>
        </w:rPr>
      </w:r>
    </w:p>
    <w:p w:rsidR="00000000" w:rsidDel="00000000" w:rsidP="00000000" w:rsidRDefault="00000000" w:rsidRPr="00000000" w14:paraId="00000C10">
      <w:pPr>
        <w:spacing w:after="0" w:lineRule="auto"/>
        <w:ind w:left="0" w:firstLine="0"/>
        <w:rPr/>
      </w:pPr>
      <w:r w:rsidDel="00000000" w:rsidR="00000000" w:rsidRPr="00000000">
        <w:rPr>
          <w:rtl w:val="0"/>
        </w:rPr>
        <w:t xml:space="preserve">KEITH: Have you said anything?</w:t>
      </w:r>
    </w:p>
    <w:p w:rsidR="00000000" w:rsidDel="00000000" w:rsidP="00000000" w:rsidRDefault="00000000" w:rsidRPr="00000000" w14:paraId="00000C11">
      <w:pPr>
        <w:spacing w:after="0" w:lineRule="auto"/>
        <w:ind w:left="0" w:firstLine="0"/>
        <w:rPr/>
      </w:pPr>
      <w:r w:rsidDel="00000000" w:rsidR="00000000" w:rsidRPr="00000000">
        <w:rPr>
          <w:rtl w:val="0"/>
        </w:rPr>
      </w:r>
    </w:p>
    <w:p w:rsidR="00000000" w:rsidDel="00000000" w:rsidP="00000000" w:rsidRDefault="00000000" w:rsidRPr="00000000" w14:paraId="00000C12">
      <w:pPr>
        <w:spacing w:after="0" w:lineRule="auto"/>
        <w:ind w:left="0" w:firstLine="0"/>
        <w:rPr/>
      </w:pPr>
      <w:r w:rsidDel="00000000" w:rsidR="00000000" w:rsidRPr="00000000">
        <w:rPr>
          <w:rtl w:val="0"/>
        </w:rPr>
        <w:t xml:space="preserve">AUSTIN: [amused] No one has said a word.</w:t>
      </w:r>
    </w:p>
    <w:p w:rsidR="00000000" w:rsidDel="00000000" w:rsidP="00000000" w:rsidRDefault="00000000" w:rsidRPr="00000000" w14:paraId="00000C13">
      <w:pPr>
        <w:spacing w:after="0" w:lineRule="auto"/>
        <w:ind w:left="0" w:firstLine="0"/>
        <w:rPr/>
      </w:pPr>
      <w:r w:rsidDel="00000000" w:rsidR="00000000" w:rsidRPr="00000000">
        <w:rPr>
          <w:rtl w:val="0"/>
        </w:rPr>
      </w:r>
    </w:p>
    <w:p w:rsidR="00000000" w:rsidDel="00000000" w:rsidP="00000000" w:rsidRDefault="00000000" w:rsidRPr="00000000" w14:paraId="00000C14">
      <w:pPr>
        <w:spacing w:after="0" w:lineRule="auto"/>
        <w:ind w:left="0" w:firstLine="0"/>
        <w:rPr/>
      </w:pPr>
      <w:r w:rsidDel="00000000" w:rsidR="00000000" w:rsidRPr="00000000">
        <w:rPr>
          <w:rtl w:val="0"/>
        </w:rPr>
        <w:t xml:space="preserve">JACK: [pause] Can we maybe cut his legs off?</w:t>
      </w:r>
    </w:p>
    <w:p w:rsidR="00000000" w:rsidDel="00000000" w:rsidP="00000000" w:rsidRDefault="00000000" w:rsidRPr="00000000" w14:paraId="00000C15">
      <w:pPr>
        <w:spacing w:after="0" w:lineRule="auto"/>
        <w:ind w:left="0" w:firstLine="0"/>
        <w:rPr/>
      </w:pPr>
      <w:r w:rsidDel="00000000" w:rsidR="00000000" w:rsidRPr="00000000">
        <w:rPr>
          <w:rtl w:val="0"/>
        </w:rPr>
      </w:r>
    </w:p>
    <w:p w:rsidR="00000000" w:rsidDel="00000000" w:rsidP="00000000" w:rsidRDefault="00000000" w:rsidRPr="00000000" w14:paraId="00000C16">
      <w:pPr>
        <w:spacing w:after="0" w:lineRule="auto"/>
        <w:ind w:left="0" w:firstLine="0"/>
        <w:rPr/>
      </w:pPr>
      <w:r w:rsidDel="00000000" w:rsidR="00000000" w:rsidRPr="00000000">
        <w:rPr>
          <w:rtl w:val="0"/>
        </w:rPr>
        <w:t xml:space="preserve">KEITH: Yeah, like, [ALI laughs] it wouldn’t, it wouldn’t take you any extra time to just go like, </w:t>
      </w:r>
    </w:p>
    <w:p w:rsidR="00000000" w:rsidDel="00000000" w:rsidP="00000000" w:rsidRDefault="00000000" w:rsidRPr="00000000" w14:paraId="00000C17">
      <w:pPr>
        <w:spacing w:after="0" w:lineRule="auto"/>
        <w:ind w:left="0" w:firstLine="0"/>
        <w:rPr/>
      </w:pPr>
      <w:r w:rsidDel="00000000" w:rsidR="00000000" w:rsidRPr="00000000">
        <w:rPr>
          <w:rtl w:val="0"/>
        </w:rPr>
        <w:t xml:space="preserve">[laughing] whoa whoa whoa, we’re cool! Stop it, please!</w:t>
      </w:r>
    </w:p>
    <w:p w:rsidR="00000000" w:rsidDel="00000000" w:rsidP="00000000" w:rsidRDefault="00000000" w:rsidRPr="00000000" w14:paraId="00000C18">
      <w:pPr>
        <w:spacing w:after="0" w:lineRule="auto"/>
        <w:ind w:left="0" w:firstLine="0"/>
        <w:rPr/>
      </w:pPr>
      <w:r w:rsidDel="00000000" w:rsidR="00000000" w:rsidRPr="00000000">
        <w:rPr>
          <w:rtl w:val="0"/>
        </w:rPr>
      </w:r>
    </w:p>
    <w:p w:rsidR="00000000" w:rsidDel="00000000" w:rsidP="00000000" w:rsidRDefault="00000000" w:rsidRPr="00000000" w14:paraId="00000C19">
      <w:pPr>
        <w:spacing w:after="0" w:lineRule="auto"/>
        <w:ind w:left="0" w:firstLine="0"/>
        <w:rPr/>
      </w:pPr>
      <w:r w:rsidDel="00000000" w:rsidR="00000000" w:rsidRPr="00000000">
        <w:rPr>
          <w:rtl w:val="0"/>
        </w:rPr>
        <w:t xml:space="preserve">ALI: Yeah.</w:t>
      </w:r>
    </w:p>
    <w:p w:rsidR="00000000" w:rsidDel="00000000" w:rsidP="00000000" w:rsidRDefault="00000000" w:rsidRPr="00000000" w14:paraId="00000C1A">
      <w:pPr>
        <w:spacing w:after="0" w:lineRule="auto"/>
        <w:ind w:left="0" w:firstLine="0"/>
        <w:rPr/>
      </w:pPr>
      <w:r w:rsidDel="00000000" w:rsidR="00000000" w:rsidRPr="00000000">
        <w:rPr>
          <w:rtl w:val="0"/>
        </w:rPr>
      </w:r>
    </w:p>
    <w:p w:rsidR="00000000" w:rsidDel="00000000" w:rsidP="00000000" w:rsidRDefault="00000000" w:rsidRPr="00000000" w14:paraId="00000C1B">
      <w:pPr>
        <w:spacing w:after="0" w:lineRule="auto"/>
        <w:ind w:left="0" w:firstLine="0"/>
        <w:rPr/>
      </w:pPr>
      <w:r w:rsidDel="00000000" w:rsidR="00000000" w:rsidRPr="00000000">
        <w:rPr>
          <w:rtl w:val="0"/>
        </w:rPr>
        <w:t xml:space="preserve">ART: [insistently] No, he’s gonna hit me again!</w:t>
      </w:r>
    </w:p>
    <w:p w:rsidR="00000000" w:rsidDel="00000000" w:rsidP="00000000" w:rsidRDefault="00000000" w:rsidRPr="00000000" w14:paraId="00000C1C">
      <w:pPr>
        <w:spacing w:after="0" w:lineRule="auto"/>
        <w:ind w:left="0" w:firstLine="0"/>
        <w:rPr/>
      </w:pPr>
      <w:r w:rsidDel="00000000" w:rsidR="00000000" w:rsidRPr="00000000">
        <w:rPr>
          <w:rtl w:val="0"/>
        </w:rPr>
      </w:r>
    </w:p>
    <w:p w:rsidR="00000000" w:rsidDel="00000000" w:rsidP="00000000" w:rsidRDefault="00000000" w:rsidRPr="00000000" w14:paraId="00000C1D">
      <w:pPr>
        <w:spacing w:after="0" w:lineRule="auto"/>
        <w:ind w:left="0" w:firstLine="0"/>
        <w:rPr/>
      </w:pPr>
      <w:r w:rsidDel="00000000" w:rsidR="00000000" w:rsidRPr="00000000">
        <w:rPr>
          <w:rtl w:val="0"/>
        </w:rPr>
        <w:t xml:space="preserve">AUSTIN: [cross] He’s gonna hit you again.</w:t>
      </w:r>
    </w:p>
    <w:p w:rsidR="00000000" w:rsidDel="00000000" w:rsidP="00000000" w:rsidRDefault="00000000" w:rsidRPr="00000000" w14:paraId="00000C1E">
      <w:pPr>
        <w:spacing w:after="0" w:lineRule="auto"/>
        <w:ind w:left="0" w:firstLine="0"/>
        <w:rPr/>
      </w:pPr>
      <w:r w:rsidDel="00000000" w:rsidR="00000000" w:rsidRPr="00000000">
        <w:rPr>
          <w:rtl w:val="0"/>
        </w:rPr>
      </w:r>
    </w:p>
    <w:p w:rsidR="00000000" w:rsidDel="00000000" w:rsidP="00000000" w:rsidRDefault="00000000" w:rsidRPr="00000000" w14:paraId="00000C1F">
      <w:pPr>
        <w:spacing w:after="0" w:lineRule="auto"/>
        <w:ind w:left="0" w:firstLine="0"/>
        <w:rPr/>
      </w:pPr>
      <w:r w:rsidDel="00000000" w:rsidR="00000000" w:rsidRPr="00000000">
        <w:rPr>
          <w:rtl w:val="0"/>
        </w:rPr>
        <w:t xml:space="preserve">KEITH: [cross] [insistently] Then take the - take the damage!</w:t>
      </w:r>
    </w:p>
    <w:p w:rsidR="00000000" w:rsidDel="00000000" w:rsidP="00000000" w:rsidRDefault="00000000" w:rsidRPr="00000000" w14:paraId="00000C20">
      <w:pPr>
        <w:spacing w:after="0" w:lineRule="auto"/>
        <w:ind w:left="0" w:firstLine="0"/>
        <w:rPr/>
      </w:pPr>
      <w:r w:rsidDel="00000000" w:rsidR="00000000" w:rsidRPr="00000000">
        <w:rPr>
          <w:rtl w:val="0"/>
        </w:rPr>
      </w:r>
    </w:p>
    <w:p w:rsidR="00000000" w:rsidDel="00000000" w:rsidP="00000000" w:rsidRDefault="00000000" w:rsidRPr="00000000" w14:paraId="00000C21">
      <w:pPr>
        <w:spacing w:after="0" w:lineRule="auto"/>
        <w:ind w:left="0" w:firstLine="0"/>
        <w:rPr/>
      </w:pPr>
      <w:r w:rsidDel="00000000" w:rsidR="00000000" w:rsidRPr="00000000">
        <w:rPr>
          <w:rtl w:val="0"/>
        </w:rPr>
        <w:t xml:space="preserve">AUSTIN: Respond. What do you do?</w:t>
      </w:r>
    </w:p>
    <w:p w:rsidR="00000000" w:rsidDel="00000000" w:rsidP="00000000" w:rsidRDefault="00000000" w:rsidRPr="00000000" w14:paraId="00000C22">
      <w:pPr>
        <w:spacing w:after="0" w:lineRule="auto"/>
        <w:ind w:left="0" w:firstLine="0"/>
        <w:rPr/>
      </w:pPr>
      <w:r w:rsidDel="00000000" w:rsidR="00000000" w:rsidRPr="00000000">
        <w:rPr>
          <w:rtl w:val="0"/>
        </w:rPr>
      </w:r>
    </w:p>
    <w:p w:rsidR="00000000" w:rsidDel="00000000" w:rsidP="00000000" w:rsidRDefault="00000000" w:rsidRPr="00000000" w14:paraId="00000C23">
      <w:pPr>
        <w:spacing w:after="0" w:lineRule="auto"/>
        <w:ind w:left="0" w:firstLine="0"/>
        <w:rPr/>
      </w:pPr>
      <w:r w:rsidDel="00000000" w:rsidR="00000000" w:rsidRPr="00000000">
        <w:rPr>
          <w:rtl w:val="0"/>
        </w:rPr>
        <w:t xml:space="preserve">ART: [aggravated] I - I shout</w:t>
      </w:r>
    </w:p>
    <w:p w:rsidR="00000000" w:rsidDel="00000000" w:rsidP="00000000" w:rsidRDefault="00000000" w:rsidRPr="00000000" w14:paraId="00000C24">
      <w:pPr>
        <w:spacing w:after="0" w:lineRule="auto"/>
        <w:ind w:left="360" w:firstLine="0"/>
        <w:rPr/>
      </w:pPr>
      <w:r w:rsidDel="00000000" w:rsidR="00000000" w:rsidRPr="00000000">
        <w:rPr>
          <w:rtl w:val="0"/>
        </w:rPr>
      </w:r>
    </w:p>
    <w:p w:rsidR="00000000" w:rsidDel="00000000" w:rsidP="00000000" w:rsidRDefault="00000000" w:rsidRPr="00000000" w14:paraId="00000C25">
      <w:pPr>
        <w:spacing w:after="0" w:lineRule="auto"/>
        <w:ind w:left="360" w:firstLine="0"/>
        <w:rPr/>
      </w:pPr>
      <w:r w:rsidDel="00000000" w:rsidR="00000000" w:rsidRPr="00000000">
        <w:rPr>
          <w:rtl w:val="0"/>
        </w:rPr>
        <w:t xml:space="preserve">(as Hadrian): Go away!</w:t>
      </w:r>
    </w:p>
    <w:p w:rsidR="00000000" w:rsidDel="00000000" w:rsidP="00000000" w:rsidRDefault="00000000" w:rsidRPr="00000000" w14:paraId="00000C26">
      <w:pPr>
        <w:spacing w:after="0" w:lineRule="auto"/>
        <w:ind w:left="0" w:firstLine="0"/>
        <w:rPr/>
      </w:pPr>
      <w:r w:rsidDel="00000000" w:rsidR="00000000" w:rsidRPr="00000000">
        <w:rPr>
          <w:rtl w:val="0"/>
        </w:rPr>
      </w:r>
    </w:p>
    <w:p w:rsidR="00000000" w:rsidDel="00000000" w:rsidP="00000000" w:rsidRDefault="00000000" w:rsidRPr="00000000" w14:paraId="00000C27">
      <w:pPr>
        <w:spacing w:after="0" w:lineRule="auto"/>
        <w:ind w:left="0" w:firstLine="0"/>
        <w:rPr/>
      </w:pPr>
      <w:r w:rsidDel="00000000" w:rsidR="00000000" w:rsidRPr="00000000">
        <w:rPr>
          <w:rtl w:val="0"/>
        </w:rPr>
        <w:t xml:space="preserve">And I swing my thing at him!</w:t>
      </w:r>
    </w:p>
    <w:p w:rsidR="00000000" w:rsidDel="00000000" w:rsidP="00000000" w:rsidRDefault="00000000" w:rsidRPr="00000000" w14:paraId="00000C28">
      <w:pPr>
        <w:spacing w:after="0" w:lineRule="auto"/>
        <w:ind w:left="0" w:firstLine="0"/>
        <w:rPr/>
      </w:pPr>
      <w:r w:rsidDel="00000000" w:rsidR="00000000" w:rsidRPr="00000000">
        <w:rPr>
          <w:rtl w:val="0"/>
        </w:rPr>
      </w:r>
    </w:p>
    <w:p w:rsidR="00000000" w:rsidDel="00000000" w:rsidP="00000000" w:rsidRDefault="00000000" w:rsidRPr="00000000" w14:paraId="00000C29">
      <w:pPr>
        <w:spacing w:after="0" w:lineRule="auto"/>
        <w:ind w:left="0" w:firstLine="0"/>
        <w:rPr/>
      </w:pPr>
      <w:r w:rsidDel="00000000" w:rsidR="00000000" w:rsidRPr="00000000">
        <w:rPr>
          <w:rtl w:val="0"/>
        </w:rPr>
        <w:t xml:space="preserve">AUSTIN: Uh, that sounds like Hack &amp; Sla- are you…</w:t>
      </w:r>
    </w:p>
    <w:p w:rsidR="00000000" w:rsidDel="00000000" w:rsidP="00000000" w:rsidRDefault="00000000" w:rsidRPr="00000000" w14:paraId="00000C2A">
      <w:pPr>
        <w:spacing w:after="0" w:lineRule="auto"/>
        <w:ind w:left="0" w:firstLine="0"/>
        <w:rPr/>
      </w:pPr>
      <w:r w:rsidDel="00000000" w:rsidR="00000000" w:rsidRPr="00000000">
        <w:rPr>
          <w:rtl w:val="0"/>
        </w:rPr>
      </w:r>
    </w:p>
    <w:p w:rsidR="00000000" w:rsidDel="00000000" w:rsidP="00000000" w:rsidRDefault="00000000" w:rsidRPr="00000000" w14:paraId="00000C2B">
      <w:pPr>
        <w:spacing w:after="0" w:lineRule="auto"/>
        <w:ind w:left="0" w:firstLine="0"/>
        <w:rPr/>
      </w:pPr>
      <w:r w:rsidDel="00000000" w:rsidR="00000000" w:rsidRPr="00000000">
        <w:rPr>
          <w:rtl w:val="0"/>
        </w:rPr>
        <w:t xml:space="preserve">KEITH: [muttering] That’s fucked up.</w:t>
      </w:r>
    </w:p>
    <w:p w:rsidR="00000000" w:rsidDel="00000000" w:rsidP="00000000" w:rsidRDefault="00000000" w:rsidRPr="00000000" w14:paraId="00000C2C">
      <w:pPr>
        <w:spacing w:after="0" w:lineRule="auto"/>
        <w:ind w:left="0" w:firstLine="0"/>
        <w:rPr/>
      </w:pPr>
      <w:r w:rsidDel="00000000" w:rsidR="00000000" w:rsidRPr="00000000">
        <w:rPr>
          <w:rtl w:val="0"/>
        </w:rPr>
      </w:r>
    </w:p>
    <w:p w:rsidR="00000000" w:rsidDel="00000000" w:rsidP="00000000" w:rsidRDefault="00000000" w:rsidRPr="00000000" w14:paraId="00000C2D">
      <w:pPr>
        <w:spacing w:after="0" w:lineRule="auto"/>
        <w:ind w:left="0" w:firstLine="0"/>
        <w:rPr/>
      </w:pPr>
      <w:r w:rsidDel="00000000" w:rsidR="00000000" w:rsidRPr="00000000">
        <w:rPr>
          <w:rtl w:val="0"/>
        </w:rPr>
        <w:t xml:space="preserve">AUSTIN: Are you rolling to hurt him? Are you going to hurt him, are you trying to hurt him? [cross] The skeleton.</w:t>
      </w:r>
    </w:p>
    <w:p w:rsidR="00000000" w:rsidDel="00000000" w:rsidP="00000000" w:rsidRDefault="00000000" w:rsidRPr="00000000" w14:paraId="00000C2E">
      <w:pPr>
        <w:spacing w:after="0" w:lineRule="auto"/>
        <w:ind w:left="0" w:firstLine="0"/>
        <w:rPr/>
      </w:pPr>
      <w:r w:rsidDel="00000000" w:rsidR="00000000" w:rsidRPr="00000000">
        <w:rPr>
          <w:rtl w:val="0"/>
        </w:rPr>
      </w:r>
    </w:p>
    <w:p w:rsidR="00000000" w:rsidDel="00000000" w:rsidP="00000000" w:rsidRDefault="00000000" w:rsidRPr="00000000" w14:paraId="00000C2F">
      <w:pPr>
        <w:spacing w:after="0" w:lineRule="auto"/>
        <w:ind w:left="0" w:firstLine="0"/>
        <w:rPr/>
      </w:pPr>
      <w:r w:rsidDel="00000000" w:rsidR="00000000" w:rsidRPr="00000000">
        <w:rPr>
          <w:rtl w:val="0"/>
        </w:rPr>
        <w:t xml:space="preserve">ART: [cross] I don’t know how you hurt a skeleton with a slashing weapon! [ALI laughs] </w:t>
      </w:r>
    </w:p>
    <w:p w:rsidR="00000000" w:rsidDel="00000000" w:rsidP="00000000" w:rsidRDefault="00000000" w:rsidRPr="00000000" w14:paraId="00000C30">
      <w:pPr>
        <w:spacing w:after="0" w:lineRule="auto"/>
        <w:ind w:left="0" w:firstLine="0"/>
        <w:rPr/>
      </w:pPr>
      <w:r w:rsidDel="00000000" w:rsidR="00000000" w:rsidRPr="00000000">
        <w:rPr>
          <w:rtl w:val="0"/>
        </w:rPr>
      </w:r>
    </w:p>
    <w:p w:rsidR="00000000" w:rsidDel="00000000" w:rsidP="00000000" w:rsidRDefault="00000000" w:rsidRPr="00000000" w14:paraId="00000C31">
      <w:pPr>
        <w:spacing w:after="0" w:lineRule="auto"/>
        <w:ind w:left="0" w:firstLine="0"/>
        <w:rPr/>
      </w:pPr>
      <w:r w:rsidDel="00000000" w:rsidR="00000000" w:rsidRPr="00000000">
        <w:rPr>
          <w:rtl w:val="0"/>
        </w:rPr>
        <w:t xml:space="preserve">AUSTIN: It’s a - it’s a collection of bones.</w:t>
      </w:r>
    </w:p>
    <w:p w:rsidR="00000000" w:rsidDel="00000000" w:rsidP="00000000" w:rsidRDefault="00000000" w:rsidRPr="00000000" w14:paraId="00000C32">
      <w:pPr>
        <w:spacing w:after="0" w:lineRule="auto"/>
        <w:ind w:left="0" w:firstLine="0"/>
        <w:rPr/>
      </w:pPr>
      <w:r w:rsidDel="00000000" w:rsidR="00000000" w:rsidRPr="00000000">
        <w:rPr>
          <w:rtl w:val="0"/>
        </w:rPr>
      </w:r>
    </w:p>
    <w:p w:rsidR="00000000" w:rsidDel="00000000" w:rsidP="00000000" w:rsidRDefault="00000000" w:rsidRPr="00000000" w14:paraId="00000C33">
      <w:pPr>
        <w:spacing w:after="0" w:lineRule="auto"/>
        <w:ind w:left="0" w:firstLine="0"/>
        <w:rPr/>
      </w:pPr>
      <w:r w:rsidDel="00000000" w:rsidR="00000000" w:rsidRPr="00000000">
        <w:rPr>
          <w:rtl w:val="0"/>
        </w:rPr>
        <w:t xml:space="preserve">KEITH: Yeah.</w:t>
      </w:r>
    </w:p>
    <w:p w:rsidR="00000000" w:rsidDel="00000000" w:rsidP="00000000" w:rsidRDefault="00000000" w:rsidRPr="00000000" w14:paraId="00000C34">
      <w:pPr>
        <w:spacing w:after="0" w:lineRule="auto"/>
        <w:ind w:left="0" w:firstLine="0"/>
        <w:rPr/>
      </w:pPr>
      <w:r w:rsidDel="00000000" w:rsidR="00000000" w:rsidRPr="00000000">
        <w:rPr>
          <w:rtl w:val="0"/>
        </w:rPr>
      </w:r>
    </w:p>
    <w:p w:rsidR="00000000" w:rsidDel="00000000" w:rsidP="00000000" w:rsidRDefault="00000000" w:rsidRPr="00000000" w14:paraId="00000C35">
      <w:pPr>
        <w:spacing w:after="0" w:lineRule="auto"/>
        <w:ind w:left="0" w:firstLine="0"/>
        <w:rPr/>
      </w:pPr>
      <w:r w:rsidDel="00000000" w:rsidR="00000000" w:rsidRPr="00000000">
        <w:rPr>
          <w:rtl w:val="0"/>
        </w:rPr>
        <w:t xml:space="preserve">AUSTIN: You’ll hit it.</w:t>
      </w:r>
    </w:p>
    <w:p w:rsidR="00000000" w:rsidDel="00000000" w:rsidP="00000000" w:rsidRDefault="00000000" w:rsidRPr="00000000" w14:paraId="00000C36">
      <w:pPr>
        <w:spacing w:after="0" w:lineRule="auto"/>
        <w:ind w:left="0" w:firstLine="0"/>
        <w:rPr/>
      </w:pPr>
      <w:r w:rsidDel="00000000" w:rsidR="00000000" w:rsidRPr="00000000">
        <w:rPr>
          <w:rtl w:val="0"/>
        </w:rPr>
      </w:r>
    </w:p>
    <w:p w:rsidR="00000000" w:rsidDel="00000000" w:rsidP="00000000" w:rsidRDefault="00000000" w:rsidRPr="00000000" w14:paraId="00000C37">
      <w:pPr>
        <w:spacing w:after="0" w:lineRule="auto"/>
        <w:ind w:left="0" w:firstLine="0"/>
        <w:rPr/>
      </w:pPr>
      <w:r w:rsidDel="00000000" w:rsidR="00000000" w:rsidRPr="00000000">
        <w:rPr>
          <w:rtl w:val="0"/>
        </w:rPr>
        <w:t xml:space="preserve">ALI: Yeah.</w:t>
      </w:r>
    </w:p>
    <w:p w:rsidR="00000000" w:rsidDel="00000000" w:rsidP="00000000" w:rsidRDefault="00000000" w:rsidRPr="00000000" w14:paraId="00000C38">
      <w:pPr>
        <w:spacing w:after="0" w:lineRule="auto"/>
        <w:ind w:left="0" w:firstLine="0"/>
        <w:rPr/>
      </w:pPr>
      <w:r w:rsidDel="00000000" w:rsidR="00000000" w:rsidRPr="00000000">
        <w:rPr>
          <w:rtl w:val="0"/>
        </w:rPr>
      </w:r>
    </w:p>
    <w:p w:rsidR="00000000" w:rsidDel="00000000" w:rsidP="00000000" w:rsidRDefault="00000000" w:rsidRPr="00000000" w14:paraId="00000C39">
      <w:pPr>
        <w:spacing w:after="0" w:lineRule="auto"/>
        <w:ind w:left="0" w:firstLine="0"/>
        <w:rPr/>
      </w:pPr>
      <w:r w:rsidDel="00000000" w:rsidR="00000000" w:rsidRPr="00000000">
        <w:rPr>
          <w:rtl w:val="0"/>
        </w:rPr>
        <w:t xml:space="preserve">AUSTIN: You don’t know what will happen. You’ve never fought a skeleton man before.</w:t>
      </w:r>
    </w:p>
    <w:p w:rsidR="00000000" w:rsidDel="00000000" w:rsidP="00000000" w:rsidRDefault="00000000" w:rsidRPr="00000000" w14:paraId="00000C3A">
      <w:pPr>
        <w:spacing w:after="0" w:lineRule="auto"/>
        <w:ind w:left="0" w:firstLine="0"/>
        <w:rPr/>
      </w:pPr>
      <w:r w:rsidDel="00000000" w:rsidR="00000000" w:rsidRPr="00000000">
        <w:rPr>
          <w:rtl w:val="0"/>
        </w:rPr>
      </w:r>
    </w:p>
    <w:p w:rsidR="00000000" w:rsidDel="00000000" w:rsidP="00000000" w:rsidRDefault="00000000" w:rsidRPr="00000000" w14:paraId="00000C3B">
      <w:pPr>
        <w:spacing w:after="0" w:lineRule="auto"/>
        <w:ind w:left="0" w:firstLine="0"/>
        <w:rPr/>
      </w:pPr>
      <w:r w:rsidDel="00000000" w:rsidR="00000000" w:rsidRPr="00000000">
        <w:rPr>
          <w:rtl w:val="0"/>
        </w:rPr>
        <w:t xml:space="preserve">ART: Right. I’ve never st- [cross] but it sure doesn’t seem like a good thing.</w:t>
      </w:r>
    </w:p>
    <w:p w:rsidR="00000000" w:rsidDel="00000000" w:rsidP="00000000" w:rsidRDefault="00000000" w:rsidRPr="00000000" w14:paraId="00000C3C">
      <w:pPr>
        <w:spacing w:after="0" w:lineRule="auto"/>
        <w:ind w:left="0" w:firstLine="0"/>
        <w:rPr/>
      </w:pPr>
      <w:r w:rsidDel="00000000" w:rsidR="00000000" w:rsidRPr="00000000">
        <w:rPr>
          <w:rtl w:val="0"/>
        </w:rPr>
      </w:r>
    </w:p>
    <w:p w:rsidR="00000000" w:rsidDel="00000000" w:rsidP="00000000" w:rsidRDefault="00000000" w:rsidRPr="00000000" w14:paraId="00000C3D">
      <w:pPr>
        <w:spacing w:after="0" w:lineRule="auto"/>
        <w:ind w:left="0" w:firstLine="0"/>
        <w:rPr/>
      </w:pPr>
      <w:r w:rsidDel="00000000" w:rsidR="00000000" w:rsidRPr="00000000">
        <w:rPr>
          <w:rtl w:val="0"/>
        </w:rPr>
        <w:t xml:space="preserve">AUSTIN: [cross] So, but if you, t- are you trying to hit it? Or are you just trying to scare </w:t>
      </w:r>
    </w:p>
    <w:p w:rsidR="00000000" w:rsidDel="00000000" w:rsidP="00000000" w:rsidRDefault="00000000" w:rsidRPr="00000000" w14:paraId="00000C3E">
      <w:pPr>
        <w:spacing w:after="0" w:lineRule="auto"/>
        <w:ind w:left="0" w:firstLine="0"/>
        <w:rPr/>
      </w:pPr>
      <w:r w:rsidDel="00000000" w:rsidR="00000000" w:rsidRPr="00000000">
        <w:rPr>
          <w:rtl w:val="0"/>
        </w:rPr>
        <w:t xml:space="preserve">him away?</w:t>
      </w:r>
    </w:p>
    <w:p w:rsidR="00000000" w:rsidDel="00000000" w:rsidP="00000000" w:rsidRDefault="00000000" w:rsidRPr="00000000" w14:paraId="00000C3F">
      <w:pPr>
        <w:spacing w:after="0" w:lineRule="auto"/>
        <w:ind w:left="0" w:firstLine="0"/>
        <w:rPr/>
      </w:pPr>
      <w:r w:rsidDel="00000000" w:rsidR="00000000" w:rsidRPr="00000000">
        <w:rPr>
          <w:rtl w:val="0"/>
        </w:rPr>
      </w:r>
    </w:p>
    <w:p w:rsidR="00000000" w:rsidDel="00000000" w:rsidP="00000000" w:rsidRDefault="00000000" w:rsidRPr="00000000" w14:paraId="00000C40">
      <w:pPr>
        <w:spacing w:after="0" w:lineRule="auto"/>
        <w:ind w:left="0" w:firstLine="0"/>
        <w:rPr/>
      </w:pPr>
      <w:r w:rsidDel="00000000" w:rsidR="00000000" w:rsidRPr="00000000">
        <w:rPr>
          <w:rtl w:val="0"/>
        </w:rPr>
        <w:t xml:space="preserve">ALI: Yeah, why don’t you - </w:t>
      </w:r>
    </w:p>
    <w:p w:rsidR="00000000" w:rsidDel="00000000" w:rsidP="00000000" w:rsidRDefault="00000000" w:rsidRPr="00000000" w14:paraId="00000C41">
      <w:pPr>
        <w:spacing w:after="0" w:lineRule="auto"/>
        <w:ind w:left="0" w:firstLine="0"/>
        <w:rPr/>
      </w:pPr>
      <w:r w:rsidDel="00000000" w:rsidR="00000000" w:rsidRPr="00000000">
        <w:rPr>
          <w:rtl w:val="0"/>
        </w:rPr>
      </w:r>
    </w:p>
    <w:p w:rsidR="00000000" w:rsidDel="00000000" w:rsidP="00000000" w:rsidRDefault="00000000" w:rsidRPr="00000000" w14:paraId="00000C42">
      <w:pPr>
        <w:spacing w:after="0" w:lineRule="auto"/>
        <w:ind w:left="0" w:firstLine="0"/>
        <w:rPr/>
      </w:pPr>
      <w:r w:rsidDel="00000000" w:rsidR="00000000" w:rsidRPr="00000000">
        <w:rPr>
          <w:rtl w:val="0"/>
        </w:rPr>
        <w:t xml:space="preserve">ART: [exasperated] I’m trying to hit it.</w:t>
      </w:r>
    </w:p>
    <w:p w:rsidR="00000000" w:rsidDel="00000000" w:rsidP="00000000" w:rsidRDefault="00000000" w:rsidRPr="00000000" w14:paraId="00000C43">
      <w:pPr>
        <w:spacing w:after="0" w:lineRule="auto"/>
        <w:ind w:left="0" w:firstLine="0"/>
        <w:rPr/>
      </w:pPr>
      <w:r w:rsidDel="00000000" w:rsidR="00000000" w:rsidRPr="00000000">
        <w:rPr>
          <w:rtl w:val="0"/>
        </w:rPr>
      </w:r>
    </w:p>
    <w:p w:rsidR="00000000" w:rsidDel="00000000" w:rsidP="00000000" w:rsidRDefault="00000000" w:rsidRPr="00000000" w14:paraId="00000C44">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C45">
      <w:pPr>
        <w:spacing w:after="0" w:lineRule="auto"/>
        <w:ind w:left="0" w:firstLine="0"/>
        <w:rPr/>
      </w:pPr>
      <w:r w:rsidDel="00000000" w:rsidR="00000000" w:rsidRPr="00000000">
        <w:rPr>
          <w:rtl w:val="0"/>
        </w:rPr>
      </w:r>
    </w:p>
    <w:p w:rsidR="00000000" w:rsidDel="00000000" w:rsidP="00000000" w:rsidRDefault="00000000" w:rsidRPr="00000000" w14:paraId="00000C46">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C47">
      <w:pPr>
        <w:spacing w:after="0" w:lineRule="auto"/>
        <w:ind w:left="0" w:firstLine="0"/>
        <w:rPr/>
      </w:pPr>
      <w:r w:rsidDel="00000000" w:rsidR="00000000" w:rsidRPr="00000000">
        <w:rPr>
          <w:rtl w:val="0"/>
        </w:rPr>
      </w:r>
    </w:p>
    <w:p w:rsidR="00000000" w:rsidDel="00000000" w:rsidP="00000000" w:rsidRDefault="00000000" w:rsidRPr="00000000" w14:paraId="00000C48">
      <w:pPr>
        <w:spacing w:after="0" w:lineRule="auto"/>
        <w:ind w:left="0" w:firstLine="0"/>
        <w:rPr/>
      </w:pPr>
      <w:r w:rsidDel="00000000" w:rsidR="00000000" w:rsidRPr="00000000">
        <w:rPr>
          <w:rtl w:val="0"/>
        </w:rPr>
        <w:t xml:space="preserve">AUSTIN: [cross] That’s a Hack &amp; Slash.</w:t>
      </w:r>
    </w:p>
    <w:p w:rsidR="00000000" w:rsidDel="00000000" w:rsidP="00000000" w:rsidRDefault="00000000" w:rsidRPr="00000000" w14:paraId="00000C49">
      <w:pPr>
        <w:spacing w:after="0" w:lineRule="auto"/>
        <w:ind w:left="0" w:firstLine="0"/>
        <w:rPr/>
      </w:pPr>
      <w:r w:rsidDel="00000000" w:rsidR="00000000" w:rsidRPr="00000000">
        <w:rPr>
          <w:rtl w:val="0"/>
        </w:rPr>
      </w:r>
    </w:p>
    <w:p w:rsidR="00000000" w:rsidDel="00000000" w:rsidP="00000000" w:rsidRDefault="00000000" w:rsidRPr="00000000" w14:paraId="00000C4A">
      <w:pPr>
        <w:spacing w:after="0" w:lineRule="auto"/>
        <w:ind w:left="0" w:firstLine="0"/>
        <w:rPr/>
      </w:pPr>
      <w:r w:rsidDel="00000000" w:rsidR="00000000" w:rsidRPr="00000000">
        <w:rPr>
          <w:rtl w:val="0"/>
        </w:rPr>
        <w:t xml:space="preserve">KEITH: [cross] Art’s trying to hit it.</w:t>
      </w:r>
    </w:p>
    <w:p w:rsidR="00000000" w:rsidDel="00000000" w:rsidP="00000000" w:rsidRDefault="00000000" w:rsidRPr="00000000" w14:paraId="00000C4B">
      <w:pPr>
        <w:spacing w:after="0" w:lineRule="auto"/>
        <w:ind w:left="0" w:firstLine="0"/>
        <w:rPr/>
      </w:pPr>
      <w:r w:rsidDel="00000000" w:rsidR="00000000" w:rsidRPr="00000000">
        <w:rPr>
          <w:rtl w:val="0"/>
        </w:rPr>
      </w:r>
    </w:p>
    <w:p w:rsidR="00000000" w:rsidDel="00000000" w:rsidP="00000000" w:rsidRDefault="00000000" w:rsidRPr="00000000" w14:paraId="00000C4C">
      <w:pPr>
        <w:spacing w:after="0" w:lineRule="auto"/>
        <w:ind w:left="0" w:firstLine="0"/>
        <w:rPr/>
      </w:pPr>
      <w:r w:rsidDel="00000000" w:rsidR="00000000" w:rsidRPr="00000000">
        <w:rPr>
          <w:rtl w:val="0"/>
        </w:rPr>
        <w:t xml:space="preserve">ALI: [groans]</w:t>
      </w:r>
    </w:p>
    <w:p w:rsidR="00000000" w:rsidDel="00000000" w:rsidP="00000000" w:rsidRDefault="00000000" w:rsidRPr="00000000" w14:paraId="00000C4D">
      <w:pPr>
        <w:spacing w:after="0" w:lineRule="auto"/>
        <w:ind w:left="0" w:firstLine="0"/>
        <w:rPr/>
      </w:pPr>
      <w:r w:rsidDel="00000000" w:rsidR="00000000" w:rsidRPr="00000000">
        <w:rPr>
          <w:rtl w:val="0"/>
        </w:rPr>
      </w:r>
    </w:p>
    <w:p w:rsidR="00000000" w:rsidDel="00000000" w:rsidP="00000000" w:rsidRDefault="00000000" w:rsidRPr="00000000" w14:paraId="00000C4E">
      <w:pPr>
        <w:spacing w:after="0" w:lineRule="auto"/>
        <w:ind w:left="0" w:firstLine="0"/>
        <w:rPr/>
      </w:pPr>
      <w:r w:rsidDel="00000000" w:rsidR="00000000" w:rsidRPr="00000000">
        <w:rPr>
          <w:rtl w:val="0"/>
        </w:rPr>
        <w:t xml:space="preserve">ART: He didn’t - he did almost - he did a </w:t>
      </w:r>
      <w:r w:rsidDel="00000000" w:rsidR="00000000" w:rsidRPr="00000000">
        <w:rPr>
          <w:i w:val="1"/>
          <w:rtl w:val="0"/>
        </w:rPr>
        <w:t xml:space="preserve">third</w:t>
      </w:r>
      <w:r w:rsidDel="00000000" w:rsidR="00000000" w:rsidRPr="00000000">
        <w:rPr>
          <w:rtl w:val="0"/>
        </w:rPr>
        <w:t xml:space="preserve"> of my maximum health.</w:t>
      </w:r>
    </w:p>
    <w:p w:rsidR="00000000" w:rsidDel="00000000" w:rsidP="00000000" w:rsidRDefault="00000000" w:rsidRPr="00000000" w14:paraId="00000C4F">
      <w:pPr>
        <w:spacing w:after="0" w:lineRule="auto"/>
        <w:ind w:left="0" w:firstLine="0"/>
        <w:rPr/>
      </w:pPr>
      <w:r w:rsidDel="00000000" w:rsidR="00000000" w:rsidRPr="00000000">
        <w:rPr>
          <w:rtl w:val="0"/>
        </w:rPr>
      </w:r>
    </w:p>
    <w:p w:rsidR="00000000" w:rsidDel="00000000" w:rsidP="00000000" w:rsidRDefault="00000000" w:rsidRPr="00000000" w14:paraId="00000C50">
      <w:pPr>
        <w:spacing w:after="0" w:lineRule="auto"/>
        <w:ind w:left="0" w:firstLine="0"/>
        <w:rPr/>
      </w:pPr>
      <w:r w:rsidDel="00000000" w:rsidR="00000000" w:rsidRPr="00000000">
        <w:rPr>
          <w:rtl w:val="0"/>
        </w:rPr>
        <w:t xml:space="preserve">JACK: Oh, whoa, yeah, I think - </w:t>
      </w:r>
    </w:p>
    <w:p w:rsidR="00000000" w:rsidDel="00000000" w:rsidP="00000000" w:rsidRDefault="00000000" w:rsidRPr="00000000" w14:paraId="00000C51">
      <w:pPr>
        <w:spacing w:after="0" w:lineRule="auto"/>
        <w:ind w:left="0" w:firstLine="0"/>
        <w:rPr/>
      </w:pPr>
      <w:r w:rsidDel="00000000" w:rsidR="00000000" w:rsidRPr="00000000">
        <w:rPr>
          <w:rtl w:val="0"/>
        </w:rPr>
      </w:r>
    </w:p>
    <w:p w:rsidR="00000000" w:rsidDel="00000000" w:rsidP="00000000" w:rsidRDefault="00000000" w:rsidRPr="00000000" w14:paraId="00000C52">
      <w:pPr>
        <w:spacing w:after="0" w:lineRule="auto"/>
        <w:ind w:left="0" w:firstLine="0"/>
        <w:rPr/>
      </w:pPr>
      <w:r w:rsidDel="00000000" w:rsidR="00000000" w:rsidRPr="00000000">
        <w:rPr>
          <w:rtl w:val="0"/>
        </w:rPr>
        <w:t xml:space="preserve">ART: [cross] Not a third, uh, an eighth.</w:t>
      </w:r>
    </w:p>
    <w:p w:rsidR="00000000" w:rsidDel="00000000" w:rsidP="00000000" w:rsidRDefault="00000000" w:rsidRPr="00000000" w14:paraId="00000C53">
      <w:pPr>
        <w:spacing w:after="0" w:lineRule="auto"/>
        <w:ind w:left="0" w:firstLine="0"/>
        <w:rPr/>
      </w:pPr>
      <w:r w:rsidDel="00000000" w:rsidR="00000000" w:rsidRPr="00000000">
        <w:rPr>
          <w:rtl w:val="0"/>
        </w:rPr>
      </w:r>
    </w:p>
    <w:p w:rsidR="00000000" w:rsidDel="00000000" w:rsidP="00000000" w:rsidRDefault="00000000" w:rsidRPr="00000000" w14:paraId="00000C54">
      <w:pPr>
        <w:spacing w:after="0" w:lineRule="auto"/>
        <w:ind w:left="0" w:firstLine="0"/>
        <w:rPr/>
      </w:pPr>
      <w:r w:rsidDel="00000000" w:rsidR="00000000" w:rsidRPr="00000000">
        <w:rPr>
          <w:rtl w:val="0"/>
        </w:rPr>
        <w:t xml:space="preserve">AUSTIN: [cross] Not a third! An eighth. [laughing] Okay, that’s a big difference.</w:t>
      </w:r>
    </w:p>
    <w:p w:rsidR="00000000" w:rsidDel="00000000" w:rsidP="00000000" w:rsidRDefault="00000000" w:rsidRPr="00000000" w14:paraId="00000C55">
      <w:pPr>
        <w:spacing w:after="0" w:lineRule="auto"/>
        <w:ind w:left="0" w:firstLine="0"/>
        <w:rPr/>
      </w:pPr>
      <w:r w:rsidDel="00000000" w:rsidR="00000000" w:rsidRPr="00000000">
        <w:rPr>
          <w:rtl w:val="0"/>
        </w:rPr>
      </w:r>
    </w:p>
    <w:p w:rsidR="00000000" w:rsidDel="00000000" w:rsidP="00000000" w:rsidRDefault="00000000" w:rsidRPr="00000000" w14:paraId="00000C56">
      <w:pPr>
        <w:spacing w:after="0" w:lineRule="auto"/>
        <w:ind w:left="0" w:firstLine="0"/>
        <w:rPr/>
      </w:pPr>
      <w:r w:rsidDel="00000000" w:rsidR="00000000" w:rsidRPr="00000000">
        <w:rPr>
          <w:rtl w:val="0"/>
        </w:rPr>
        <w:t xml:space="preserve">KEITH: I - I see - there’s a big difference between a third and an eighth, but. [laughter] I - I see, </w:t>
      </w:r>
    </w:p>
    <w:p w:rsidR="00000000" w:rsidDel="00000000" w:rsidP="00000000" w:rsidRDefault="00000000" w:rsidRPr="00000000" w14:paraId="00000C57">
      <w:pPr>
        <w:spacing w:after="0" w:lineRule="auto"/>
        <w:ind w:left="0" w:firstLine="0"/>
        <w:rPr/>
      </w:pPr>
      <w:r w:rsidDel="00000000" w:rsidR="00000000" w:rsidRPr="00000000">
        <w:rPr>
          <w:rtl w:val="0"/>
        </w:rPr>
        <w:t xml:space="preserve">uh, Hadrian going to attack.</w:t>
      </w:r>
    </w:p>
    <w:p w:rsidR="00000000" w:rsidDel="00000000" w:rsidP="00000000" w:rsidRDefault="00000000" w:rsidRPr="00000000" w14:paraId="00000C58">
      <w:pPr>
        <w:spacing w:after="0" w:lineRule="auto"/>
        <w:ind w:left="0" w:firstLine="0"/>
        <w:rPr/>
      </w:pPr>
      <w:r w:rsidDel="00000000" w:rsidR="00000000" w:rsidRPr="00000000">
        <w:rPr>
          <w:rtl w:val="0"/>
        </w:rPr>
      </w:r>
    </w:p>
    <w:p w:rsidR="00000000" w:rsidDel="00000000" w:rsidP="00000000" w:rsidRDefault="00000000" w:rsidRPr="00000000" w14:paraId="00000C59">
      <w:pPr>
        <w:spacing w:after="0" w:lineRule="auto"/>
        <w:ind w:left="0" w:firstLine="0"/>
        <w:rPr/>
      </w:pPr>
      <w:r w:rsidDel="00000000" w:rsidR="00000000" w:rsidRPr="00000000">
        <w:rPr>
          <w:rtl w:val="0"/>
        </w:rPr>
        <w:t xml:space="preserve">AUSTIN: Ha- uh huh.</w:t>
      </w:r>
    </w:p>
    <w:p w:rsidR="00000000" w:rsidDel="00000000" w:rsidP="00000000" w:rsidRDefault="00000000" w:rsidRPr="00000000" w14:paraId="00000C5A">
      <w:pPr>
        <w:spacing w:after="0" w:lineRule="auto"/>
        <w:ind w:left="0" w:firstLine="0"/>
        <w:rPr/>
      </w:pPr>
      <w:r w:rsidDel="00000000" w:rsidR="00000000" w:rsidRPr="00000000">
        <w:rPr>
          <w:rtl w:val="0"/>
        </w:rPr>
      </w:r>
    </w:p>
    <w:p w:rsidR="00000000" w:rsidDel="00000000" w:rsidP="00000000" w:rsidRDefault="00000000" w:rsidRPr="00000000" w14:paraId="00000C5B">
      <w:pPr>
        <w:spacing w:after="0" w:lineRule="auto"/>
        <w:ind w:left="0" w:firstLine="0"/>
        <w:rPr/>
      </w:pPr>
      <w:r w:rsidDel="00000000" w:rsidR="00000000" w:rsidRPr="00000000">
        <w:rPr>
          <w:rtl w:val="0"/>
        </w:rPr>
        <w:t xml:space="preserve">KEITH: Uh, and as he’s doing that, I would like to… do a sort of, jump-transform combo, into a </w:t>
      </w:r>
    </w:p>
    <w:p w:rsidR="00000000" w:rsidDel="00000000" w:rsidP="00000000" w:rsidRDefault="00000000" w:rsidRPr="00000000" w14:paraId="00000C5C">
      <w:pPr>
        <w:spacing w:after="0" w:lineRule="auto"/>
        <w:ind w:left="0" w:firstLine="0"/>
        <w:rPr/>
      </w:pPr>
      <w:r w:rsidDel="00000000" w:rsidR="00000000" w:rsidRPr="00000000">
        <w:rPr>
          <w:rtl w:val="0"/>
        </w:rPr>
        <w:t xml:space="preserve">bear. [ALI laughs]</w:t>
      </w:r>
    </w:p>
    <w:p w:rsidR="00000000" w:rsidDel="00000000" w:rsidP="00000000" w:rsidRDefault="00000000" w:rsidRPr="00000000" w14:paraId="00000C5D">
      <w:pPr>
        <w:spacing w:after="0" w:lineRule="auto"/>
        <w:ind w:left="0" w:firstLine="0"/>
        <w:rPr/>
      </w:pPr>
      <w:r w:rsidDel="00000000" w:rsidR="00000000" w:rsidRPr="00000000">
        <w:rPr>
          <w:rtl w:val="0"/>
        </w:rPr>
      </w:r>
    </w:p>
    <w:p w:rsidR="00000000" w:rsidDel="00000000" w:rsidP="00000000" w:rsidRDefault="00000000" w:rsidRPr="00000000" w14:paraId="00000C5E">
      <w:pPr>
        <w:spacing w:after="0" w:lineRule="auto"/>
        <w:ind w:left="0" w:firstLine="0"/>
        <w:rPr/>
      </w:pPr>
      <w:r w:rsidDel="00000000" w:rsidR="00000000" w:rsidRPr="00000000">
        <w:rPr>
          <w:rtl w:val="0"/>
        </w:rPr>
        <w:t xml:space="preserve">AUSTIN: To interfere? Is that what you’re doing here? What are you doing?</w:t>
      </w:r>
    </w:p>
    <w:p w:rsidR="00000000" w:rsidDel="00000000" w:rsidP="00000000" w:rsidRDefault="00000000" w:rsidRPr="00000000" w14:paraId="00000C5F">
      <w:pPr>
        <w:spacing w:after="0" w:lineRule="auto"/>
        <w:ind w:left="0" w:firstLine="0"/>
        <w:rPr/>
      </w:pPr>
      <w:r w:rsidDel="00000000" w:rsidR="00000000" w:rsidRPr="00000000">
        <w:rPr>
          <w:rtl w:val="0"/>
        </w:rPr>
      </w:r>
    </w:p>
    <w:p w:rsidR="00000000" w:rsidDel="00000000" w:rsidP="00000000" w:rsidRDefault="00000000" w:rsidRPr="00000000" w14:paraId="00000C60">
      <w:pPr>
        <w:spacing w:after="0" w:lineRule="auto"/>
        <w:ind w:left="0" w:firstLine="0"/>
        <w:rPr/>
      </w:pPr>
      <w:r w:rsidDel="00000000" w:rsidR="00000000" w:rsidRPr="00000000">
        <w:rPr>
          <w:rtl w:val="0"/>
        </w:rPr>
        <w:t xml:space="preserve">KEITH: No no no, I’m, I’m being like okay, so it looks like we’re just gonna fucking do this. [cross] So I’m helping.</w:t>
      </w:r>
    </w:p>
    <w:p w:rsidR="00000000" w:rsidDel="00000000" w:rsidP="00000000" w:rsidRDefault="00000000" w:rsidRPr="00000000" w14:paraId="00000C61">
      <w:pPr>
        <w:spacing w:after="0" w:lineRule="auto"/>
        <w:ind w:left="0" w:firstLine="0"/>
        <w:rPr/>
      </w:pPr>
      <w:r w:rsidDel="00000000" w:rsidR="00000000" w:rsidRPr="00000000">
        <w:rPr>
          <w:rtl w:val="0"/>
        </w:rPr>
      </w:r>
    </w:p>
    <w:p w:rsidR="00000000" w:rsidDel="00000000" w:rsidP="00000000" w:rsidRDefault="00000000" w:rsidRPr="00000000" w14:paraId="00000C62">
      <w:pPr>
        <w:spacing w:after="0" w:lineRule="auto"/>
        <w:ind w:left="0" w:firstLine="0"/>
        <w:rPr/>
      </w:pPr>
      <w:r w:rsidDel="00000000" w:rsidR="00000000" w:rsidRPr="00000000">
        <w:rPr>
          <w:rtl w:val="0"/>
        </w:rPr>
        <w:t xml:space="preserve">AUSTIN: [cross] Okay, that’s fine. </w:t>
      </w:r>
    </w:p>
    <w:p w:rsidR="00000000" w:rsidDel="00000000" w:rsidP="00000000" w:rsidRDefault="00000000" w:rsidRPr="00000000" w14:paraId="00000C63">
      <w:pPr>
        <w:spacing w:after="0" w:lineRule="auto"/>
        <w:ind w:left="0" w:firstLine="0"/>
        <w:rPr/>
      </w:pPr>
      <w:r w:rsidDel="00000000" w:rsidR="00000000" w:rsidRPr="00000000">
        <w:rPr>
          <w:rtl w:val="0"/>
        </w:rPr>
      </w:r>
    </w:p>
    <w:p w:rsidR="00000000" w:rsidDel="00000000" w:rsidP="00000000" w:rsidRDefault="00000000" w:rsidRPr="00000000" w14:paraId="00000C64">
      <w:pPr>
        <w:spacing w:after="0" w:lineRule="auto"/>
        <w:ind w:left="0" w:firstLine="0"/>
        <w:rPr/>
      </w:pPr>
      <w:r w:rsidDel="00000000" w:rsidR="00000000" w:rsidRPr="00000000">
        <w:rPr>
          <w:rtl w:val="0"/>
        </w:rPr>
        <w:t xml:space="preserve">Let’s resolve - [cross] before you do that, </w:t>
      </w:r>
    </w:p>
    <w:p w:rsidR="00000000" w:rsidDel="00000000" w:rsidP="00000000" w:rsidRDefault="00000000" w:rsidRPr="00000000" w14:paraId="00000C65">
      <w:pPr>
        <w:spacing w:after="0" w:lineRule="auto"/>
        <w:ind w:left="0" w:firstLine="0"/>
        <w:rPr/>
      </w:pPr>
      <w:r w:rsidDel="00000000" w:rsidR="00000000" w:rsidRPr="00000000">
        <w:rPr>
          <w:rtl w:val="0"/>
        </w:rPr>
      </w:r>
    </w:p>
    <w:p w:rsidR="00000000" w:rsidDel="00000000" w:rsidP="00000000" w:rsidRDefault="00000000" w:rsidRPr="00000000" w14:paraId="00000C66">
      <w:pPr>
        <w:spacing w:after="0" w:lineRule="auto"/>
        <w:ind w:left="0" w:firstLine="0"/>
        <w:rPr/>
      </w:pPr>
      <w:r w:rsidDel="00000000" w:rsidR="00000000" w:rsidRPr="00000000">
        <w:rPr>
          <w:rtl w:val="0"/>
        </w:rPr>
        <w:t xml:space="preserve">KEITH: [cross] I’m also attacking.</w:t>
      </w:r>
    </w:p>
    <w:p w:rsidR="00000000" w:rsidDel="00000000" w:rsidP="00000000" w:rsidRDefault="00000000" w:rsidRPr="00000000" w14:paraId="00000C67">
      <w:pPr>
        <w:spacing w:after="0" w:lineRule="auto"/>
        <w:ind w:left="0" w:firstLine="0"/>
        <w:rPr/>
      </w:pPr>
      <w:r w:rsidDel="00000000" w:rsidR="00000000" w:rsidRPr="00000000">
        <w:rPr>
          <w:rtl w:val="0"/>
        </w:rPr>
      </w:r>
    </w:p>
    <w:p w:rsidR="00000000" w:rsidDel="00000000" w:rsidP="00000000" w:rsidRDefault="00000000" w:rsidRPr="00000000" w14:paraId="00000C68">
      <w:pPr>
        <w:spacing w:after="0" w:lineRule="auto"/>
        <w:ind w:left="0" w:firstLine="0"/>
        <w:rPr/>
      </w:pPr>
      <w:r w:rsidDel="00000000" w:rsidR="00000000" w:rsidRPr="00000000">
        <w:rPr>
          <w:rtl w:val="0"/>
        </w:rPr>
        <w:t xml:space="preserve">AUSTIN: let’s resolve, let’s resolve, let’s resolve this Hack &amp; Slash first.</w:t>
      </w:r>
    </w:p>
    <w:p w:rsidR="00000000" w:rsidDel="00000000" w:rsidP="00000000" w:rsidRDefault="00000000" w:rsidRPr="00000000" w14:paraId="00000C69">
      <w:pPr>
        <w:spacing w:after="0" w:lineRule="auto"/>
        <w:ind w:left="0" w:firstLine="0"/>
        <w:rPr/>
      </w:pPr>
      <w:r w:rsidDel="00000000" w:rsidR="00000000" w:rsidRPr="00000000">
        <w:rPr>
          <w:rtl w:val="0"/>
        </w:rPr>
      </w:r>
    </w:p>
    <w:p w:rsidR="00000000" w:rsidDel="00000000" w:rsidP="00000000" w:rsidRDefault="00000000" w:rsidRPr="00000000" w14:paraId="00000C6A">
      <w:pPr>
        <w:spacing w:after="0" w:lineRule="auto"/>
        <w:ind w:left="0" w:firstLine="0"/>
        <w:rPr/>
      </w:pPr>
      <w:r w:rsidDel="00000000" w:rsidR="00000000" w:rsidRPr="00000000">
        <w:rPr>
          <w:rtl w:val="0"/>
        </w:rPr>
        <w:t xml:space="preserve">KEITH: Okay.</w:t>
      </w:r>
    </w:p>
    <w:p w:rsidR="00000000" w:rsidDel="00000000" w:rsidP="00000000" w:rsidRDefault="00000000" w:rsidRPr="00000000" w14:paraId="00000C6B">
      <w:pPr>
        <w:spacing w:after="0" w:lineRule="auto"/>
        <w:ind w:left="0" w:firstLine="0"/>
        <w:rPr/>
      </w:pPr>
      <w:r w:rsidDel="00000000" w:rsidR="00000000" w:rsidRPr="00000000">
        <w:rPr>
          <w:rtl w:val="0"/>
        </w:rPr>
      </w:r>
    </w:p>
    <w:p w:rsidR="00000000" w:rsidDel="00000000" w:rsidP="00000000" w:rsidRDefault="00000000" w:rsidRPr="00000000" w14:paraId="00000C6C">
      <w:pPr>
        <w:spacing w:after="0" w:lineRule="auto"/>
        <w:ind w:left="0" w:firstLine="0"/>
        <w:rPr/>
      </w:pPr>
      <w:r w:rsidDel="00000000" w:rsidR="00000000" w:rsidRPr="00000000">
        <w:rPr>
          <w:rtl w:val="0"/>
        </w:rPr>
        <w:t xml:space="preserve">AUSTIN: [cross] Art, give me a Hack &amp; Slash.</w:t>
      </w:r>
    </w:p>
    <w:p w:rsidR="00000000" w:rsidDel="00000000" w:rsidP="00000000" w:rsidRDefault="00000000" w:rsidRPr="00000000" w14:paraId="00000C6D">
      <w:pPr>
        <w:spacing w:after="0" w:lineRule="auto"/>
        <w:ind w:left="0" w:firstLine="0"/>
        <w:rPr/>
      </w:pPr>
      <w:r w:rsidDel="00000000" w:rsidR="00000000" w:rsidRPr="00000000">
        <w:rPr>
          <w:rtl w:val="0"/>
        </w:rPr>
      </w:r>
    </w:p>
    <w:p w:rsidR="00000000" w:rsidDel="00000000" w:rsidP="00000000" w:rsidRDefault="00000000" w:rsidRPr="00000000" w14:paraId="00000C6E">
      <w:pPr>
        <w:spacing w:after="0" w:lineRule="auto"/>
        <w:ind w:left="0" w:firstLine="0"/>
        <w:rPr/>
      </w:pPr>
      <w:r w:rsidDel="00000000" w:rsidR="00000000" w:rsidRPr="00000000">
        <w:rPr>
          <w:rtl w:val="0"/>
        </w:rPr>
        <w:t xml:space="preserve">JACK: [cross] Wait, sorry, does Hadrian have a +1D4 for my,</w:t>
      </w:r>
    </w:p>
    <w:p w:rsidR="00000000" w:rsidDel="00000000" w:rsidP="00000000" w:rsidRDefault="00000000" w:rsidRPr="00000000" w14:paraId="00000C6F">
      <w:pPr>
        <w:spacing w:after="0" w:lineRule="auto"/>
        <w:ind w:left="0" w:firstLine="0"/>
        <w:rPr/>
      </w:pPr>
      <w:r w:rsidDel="00000000" w:rsidR="00000000" w:rsidRPr="00000000">
        <w:rPr>
          <w:rtl w:val="0"/>
        </w:rPr>
      </w:r>
    </w:p>
    <w:p w:rsidR="00000000" w:rsidDel="00000000" w:rsidP="00000000" w:rsidRDefault="00000000" w:rsidRPr="00000000" w14:paraId="00000C70">
      <w:pPr>
        <w:spacing w:after="0" w:lineRule="auto"/>
        <w:ind w:left="0" w:firstLine="0"/>
        <w:rPr/>
      </w:pPr>
      <w:r w:rsidDel="00000000" w:rsidR="00000000" w:rsidRPr="00000000">
        <w:rPr>
          <w:rtl w:val="0"/>
        </w:rPr>
        <w:t xml:space="preserve">AUSTIN: Oh!</w:t>
      </w:r>
    </w:p>
    <w:p w:rsidR="00000000" w:rsidDel="00000000" w:rsidP="00000000" w:rsidRDefault="00000000" w:rsidRPr="00000000" w14:paraId="00000C71">
      <w:pPr>
        <w:spacing w:after="0" w:lineRule="auto"/>
        <w:ind w:left="0" w:firstLine="0"/>
        <w:rPr/>
      </w:pPr>
      <w:r w:rsidDel="00000000" w:rsidR="00000000" w:rsidRPr="00000000">
        <w:rPr>
          <w:rtl w:val="0"/>
        </w:rPr>
      </w:r>
    </w:p>
    <w:p w:rsidR="00000000" w:rsidDel="00000000" w:rsidP="00000000" w:rsidRDefault="00000000" w:rsidRPr="00000000" w14:paraId="00000C72">
      <w:pPr>
        <w:spacing w:after="0" w:lineRule="auto"/>
        <w:ind w:left="0" w:firstLine="0"/>
        <w:rPr/>
      </w:pPr>
      <w:r w:rsidDel="00000000" w:rsidR="00000000" w:rsidRPr="00000000">
        <w:rPr>
          <w:rtl w:val="0"/>
        </w:rPr>
        <w:t xml:space="preserve">JACK: performance on the beach?</w:t>
      </w:r>
    </w:p>
    <w:p w:rsidR="00000000" w:rsidDel="00000000" w:rsidP="00000000" w:rsidRDefault="00000000" w:rsidRPr="00000000" w14:paraId="00000C73">
      <w:pPr>
        <w:spacing w:after="0" w:lineRule="auto"/>
        <w:ind w:left="0" w:firstLine="0"/>
        <w:rPr/>
      </w:pPr>
      <w:r w:rsidDel="00000000" w:rsidR="00000000" w:rsidRPr="00000000">
        <w:rPr>
          <w:rtl w:val="0"/>
        </w:rPr>
      </w:r>
    </w:p>
    <w:p w:rsidR="00000000" w:rsidDel="00000000" w:rsidP="00000000" w:rsidRDefault="00000000" w:rsidRPr="00000000" w14:paraId="00000C74">
      <w:pPr>
        <w:spacing w:after="0" w:lineRule="auto"/>
        <w:ind w:left="0" w:firstLine="0"/>
        <w:rPr/>
      </w:pPr>
      <w:r w:rsidDel="00000000" w:rsidR="00000000" w:rsidRPr="00000000">
        <w:rPr>
          <w:rtl w:val="0"/>
        </w:rPr>
        <w:t xml:space="preserve">AUSTIN: Wait! Uh, no, that was, that was scenes ago at this point, let’s say.</w:t>
      </w:r>
    </w:p>
    <w:p w:rsidR="00000000" w:rsidDel="00000000" w:rsidP="00000000" w:rsidRDefault="00000000" w:rsidRPr="00000000" w14:paraId="00000C75">
      <w:pPr>
        <w:spacing w:after="0" w:lineRule="auto"/>
        <w:ind w:left="0" w:firstLine="0"/>
        <w:rPr/>
      </w:pPr>
      <w:r w:rsidDel="00000000" w:rsidR="00000000" w:rsidRPr="00000000">
        <w:rPr>
          <w:rtl w:val="0"/>
        </w:rPr>
      </w:r>
    </w:p>
    <w:p w:rsidR="00000000" w:rsidDel="00000000" w:rsidP="00000000" w:rsidRDefault="00000000" w:rsidRPr="00000000" w14:paraId="00000C76">
      <w:pPr>
        <w:spacing w:after="0" w:lineRule="auto"/>
        <w:ind w:left="0" w:firstLine="0"/>
        <w:rPr/>
      </w:pPr>
      <w:r w:rsidDel="00000000" w:rsidR="00000000" w:rsidRPr="00000000">
        <w:rPr>
          <w:rtl w:val="0"/>
        </w:rPr>
        <w:t xml:space="preserve">JACK: Oh, it - </w:t>
      </w:r>
    </w:p>
    <w:p w:rsidR="00000000" w:rsidDel="00000000" w:rsidP="00000000" w:rsidRDefault="00000000" w:rsidRPr="00000000" w14:paraId="00000C77">
      <w:pPr>
        <w:spacing w:after="0" w:lineRule="auto"/>
        <w:ind w:left="0" w:firstLine="0"/>
        <w:rPr/>
      </w:pPr>
      <w:r w:rsidDel="00000000" w:rsidR="00000000" w:rsidRPr="00000000">
        <w:rPr>
          <w:rtl w:val="0"/>
        </w:rPr>
      </w:r>
    </w:p>
    <w:p w:rsidR="00000000" w:rsidDel="00000000" w:rsidP="00000000" w:rsidRDefault="00000000" w:rsidRPr="00000000" w14:paraId="00000C78">
      <w:pPr>
        <w:spacing w:after="0" w:lineRule="auto"/>
        <w:ind w:left="0" w:firstLine="0"/>
        <w:rPr/>
      </w:pPr>
      <w:r w:rsidDel="00000000" w:rsidR="00000000" w:rsidRPr="00000000">
        <w:rPr>
          <w:rtl w:val="0"/>
        </w:rPr>
        <w:t xml:space="preserve">ART: It was </w:t>
      </w:r>
      <w:r w:rsidDel="00000000" w:rsidR="00000000" w:rsidRPr="00000000">
        <w:rPr>
          <w:i w:val="1"/>
          <w:rtl w:val="0"/>
        </w:rPr>
        <w:t xml:space="preserve">one</w:t>
      </w:r>
      <w:r w:rsidDel="00000000" w:rsidR="00000000" w:rsidRPr="00000000">
        <w:rPr>
          <w:rtl w:val="0"/>
        </w:rPr>
        <w:t xml:space="preserve"> scene ago.</w:t>
      </w:r>
    </w:p>
    <w:p w:rsidR="00000000" w:rsidDel="00000000" w:rsidP="00000000" w:rsidRDefault="00000000" w:rsidRPr="00000000" w14:paraId="00000C79">
      <w:pPr>
        <w:spacing w:after="0" w:lineRule="auto"/>
        <w:ind w:left="0" w:firstLine="0"/>
        <w:rPr/>
      </w:pPr>
      <w:r w:rsidDel="00000000" w:rsidR="00000000" w:rsidRPr="00000000">
        <w:rPr>
          <w:rtl w:val="0"/>
        </w:rPr>
      </w:r>
    </w:p>
    <w:p w:rsidR="00000000" w:rsidDel="00000000" w:rsidP="00000000" w:rsidRDefault="00000000" w:rsidRPr="00000000" w14:paraId="00000C7A">
      <w:pPr>
        <w:spacing w:after="0" w:lineRule="auto"/>
        <w:ind w:left="0" w:firstLine="0"/>
        <w:rPr/>
      </w:pPr>
      <w:r w:rsidDel="00000000" w:rsidR="00000000" w:rsidRPr="00000000">
        <w:rPr>
          <w:rtl w:val="0"/>
        </w:rPr>
        <w:t xml:space="preserve">AUSTIN: Okay.</w:t>
      </w:r>
    </w:p>
    <w:p w:rsidR="00000000" w:rsidDel="00000000" w:rsidP="00000000" w:rsidRDefault="00000000" w:rsidRPr="00000000" w14:paraId="00000C7B">
      <w:pPr>
        <w:spacing w:after="0" w:lineRule="auto"/>
        <w:ind w:left="0" w:firstLine="0"/>
        <w:rPr/>
      </w:pPr>
      <w:r w:rsidDel="00000000" w:rsidR="00000000" w:rsidRPr="00000000">
        <w:rPr>
          <w:rtl w:val="0"/>
        </w:rPr>
      </w:r>
    </w:p>
    <w:p w:rsidR="00000000" w:rsidDel="00000000" w:rsidP="00000000" w:rsidRDefault="00000000" w:rsidRPr="00000000" w14:paraId="00000C7C">
      <w:pPr>
        <w:spacing w:after="0" w:lineRule="auto"/>
        <w:ind w:left="0" w:firstLine="0"/>
        <w:rPr/>
      </w:pPr>
      <w:r w:rsidDel="00000000" w:rsidR="00000000" w:rsidRPr="00000000">
        <w:rPr>
          <w:rtl w:val="0"/>
        </w:rPr>
        <w:t xml:space="preserve">ART: [cross] And it went really badly, that’s why I’m [laughs].</w:t>
      </w:r>
    </w:p>
    <w:p w:rsidR="00000000" w:rsidDel="00000000" w:rsidP="00000000" w:rsidRDefault="00000000" w:rsidRPr="00000000" w14:paraId="00000C7D">
      <w:pPr>
        <w:spacing w:after="0" w:lineRule="auto"/>
        <w:ind w:left="0" w:firstLine="0"/>
        <w:rPr/>
      </w:pPr>
      <w:r w:rsidDel="00000000" w:rsidR="00000000" w:rsidRPr="00000000">
        <w:rPr>
          <w:rtl w:val="0"/>
        </w:rPr>
      </w:r>
    </w:p>
    <w:p w:rsidR="00000000" w:rsidDel="00000000" w:rsidP="00000000" w:rsidRDefault="00000000" w:rsidRPr="00000000" w14:paraId="00000C7E">
      <w:pPr>
        <w:spacing w:after="0" w:lineRule="auto"/>
        <w:ind w:left="0" w:firstLine="0"/>
        <w:rPr/>
      </w:pPr>
      <w:r w:rsidDel="00000000" w:rsidR="00000000" w:rsidRPr="00000000">
        <w:rPr>
          <w:rtl w:val="0"/>
        </w:rPr>
        <w:t xml:space="preserve">JACK: [cross] But we never used it.</w:t>
      </w:r>
    </w:p>
    <w:p w:rsidR="00000000" w:rsidDel="00000000" w:rsidP="00000000" w:rsidRDefault="00000000" w:rsidRPr="00000000" w14:paraId="00000C7F">
      <w:pPr>
        <w:spacing w:after="0" w:lineRule="auto"/>
        <w:ind w:left="0" w:firstLine="0"/>
        <w:rPr/>
      </w:pPr>
      <w:r w:rsidDel="00000000" w:rsidR="00000000" w:rsidRPr="00000000">
        <w:rPr>
          <w:rtl w:val="0"/>
        </w:rPr>
      </w:r>
    </w:p>
    <w:p w:rsidR="00000000" w:rsidDel="00000000" w:rsidP="00000000" w:rsidRDefault="00000000" w:rsidRPr="00000000" w14:paraId="00000C80">
      <w:pPr>
        <w:spacing w:after="0" w:lineRule="auto"/>
        <w:ind w:left="0" w:firstLine="0"/>
        <w:rPr/>
      </w:pPr>
      <w:r w:rsidDel="00000000" w:rsidR="00000000" w:rsidRPr="00000000">
        <w:rPr>
          <w:rtl w:val="0"/>
        </w:rPr>
        <w:t xml:space="preserve">AUSTIN: Uh, what’s your plus to that? Here’s the other thing. Oh, that’s, that’s fine, you’re both </w:t>
      </w:r>
    </w:p>
    <w:p w:rsidR="00000000" w:rsidDel="00000000" w:rsidP="00000000" w:rsidRDefault="00000000" w:rsidRPr="00000000" w14:paraId="00000C81">
      <w:pPr>
        <w:spacing w:after="0" w:lineRule="auto"/>
        <w:ind w:left="0" w:firstLine="0"/>
        <w:rPr/>
      </w:pPr>
      <w:r w:rsidDel="00000000" w:rsidR="00000000" w:rsidRPr="00000000">
        <w:rPr>
          <w:rtl w:val="0"/>
        </w:rPr>
        <w:t xml:space="preserve">using kind of long things, that’s fine. Uh. What - what’d you roll?</w:t>
      </w:r>
    </w:p>
    <w:p w:rsidR="00000000" w:rsidDel="00000000" w:rsidP="00000000" w:rsidRDefault="00000000" w:rsidRPr="00000000" w14:paraId="00000C82">
      <w:pPr>
        <w:spacing w:after="0" w:lineRule="auto"/>
        <w:ind w:left="0" w:firstLine="0"/>
        <w:rPr/>
      </w:pPr>
      <w:r w:rsidDel="00000000" w:rsidR="00000000" w:rsidRPr="00000000">
        <w:rPr>
          <w:rtl w:val="0"/>
        </w:rPr>
      </w:r>
    </w:p>
    <w:p w:rsidR="00000000" w:rsidDel="00000000" w:rsidP="00000000" w:rsidRDefault="00000000" w:rsidRPr="00000000" w14:paraId="00000C83">
      <w:pPr>
        <w:spacing w:after="0" w:lineRule="auto"/>
        <w:ind w:left="0" w:firstLine="0"/>
        <w:rPr/>
      </w:pPr>
      <w:r w:rsidDel="00000000" w:rsidR="00000000" w:rsidRPr="00000000">
        <w:rPr>
          <w:rtl w:val="0"/>
        </w:rPr>
        <w:t xml:space="preserve">ART: Um. Sorry, everything’s on one PDF, it’s annoying.</w:t>
      </w:r>
    </w:p>
    <w:p w:rsidR="00000000" w:rsidDel="00000000" w:rsidP="00000000" w:rsidRDefault="00000000" w:rsidRPr="00000000" w14:paraId="00000C84">
      <w:pPr>
        <w:spacing w:after="0" w:lineRule="auto"/>
        <w:ind w:left="0" w:firstLine="0"/>
        <w:rPr/>
      </w:pPr>
      <w:r w:rsidDel="00000000" w:rsidR="00000000" w:rsidRPr="00000000">
        <w:rPr>
          <w:rtl w:val="0"/>
        </w:rPr>
      </w:r>
    </w:p>
    <w:p w:rsidR="00000000" w:rsidDel="00000000" w:rsidP="00000000" w:rsidRDefault="00000000" w:rsidRPr="00000000" w14:paraId="00000C85">
      <w:pPr>
        <w:spacing w:after="0" w:lineRule="auto"/>
        <w:ind w:left="0" w:firstLine="0"/>
        <w:rPr/>
      </w:pPr>
      <w:r w:rsidDel="00000000" w:rsidR="00000000" w:rsidRPr="00000000">
        <w:rPr>
          <w:rtl w:val="0"/>
        </w:rPr>
        <w:t xml:space="preserve">AUSTIN: You should print these out. [laughs]</w:t>
      </w:r>
    </w:p>
    <w:p w:rsidR="00000000" w:rsidDel="00000000" w:rsidP="00000000" w:rsidRDefault="00000000" w:rsidRPr="00000000" w14:paraId="00000C86">
      <w:pPr>
        <w:spacing w:after="0" w:lineRule="auto"/>
        <w:ind w:left="0" w:firstLine="0"/>
        <w:rPr/>
      </w:pPr>
      <w:r w:rsidDel="00000000" w:rsidR="00000000" w:rsidRPr="00000000">
        <w:rPr>
          <w:rtl w:val="0"/>
        </w:rPr>
      </w:r>
    </w:p>
    <w:p w:rsidR="00000000" w:rsidDel="00000000" w:rsidP="00000000" w:rsidRDefault="00000000" w:rsidRPr="00000000" w14:paraId="00000C87">
      <w:pPr>
        <w:spacing w:after="0" w:lineRule="auto"/>
        <w:ind w:left="0" w:firstLine="0"/>
        <w:rPr/>
      </w:pPr>
      <w:r w:rsidDel="00000000" w:rsidR="00000000" w:rsidRPr="00000000">
        <w:rPr>
          <w:rtl w:val="0"/>
        </w:rPr>
        <w:t xml:space="preserve">ART: [pause] I don’t have a printer!</w:t>
      </w:r>
    </w:p>
    <w:p w:rsidR="00000000" w:rsidDel="00000000" w:rsidP="00000000" w:rsidRDefault="00000000" w:rsidRPr="00000000" w14:paraId="00000C88">
      <w:pPr>
        <w:spacing w:after="0" w:lineRule="auto"/>
        <w:ind w:left="0" w:firstLine="0"/>
        <w:rPr/>
      </w:pPr>
      <w:r w:rsidDel="00000000" w:rsidR="00000000" w:rsidRPr="00000000">
        <w:rPr>
          <w:rtl w:val="0"/>
        </w:rPr>
      </w:r>
    </w:p>
    <w:p w:rsidR="00000000" w:rsidDel="00000000" w:rsidP="00000000" w:rsidRDefault="00000000" w:rsidRPr="00000000" w14:paraId="00000C89">
      <w:pPr>
        <w:spacing w:after="0" w:lineRule="auto"/>
        <w:ind w:left="0" w:firstLine="0"/>
        <w:rPr/>
      </w:pPr>
      <w:r w:rsidDel="00000000" w:rsidR="00000000" w:rsidRPr="00000000">
        <w:rPr>
          <w:rtl w:val="0"/>
        </w:rPr>
        <w:t xml:space="preserve">AUSTIN: Oh, brother.</w:t>
      </w:r>
    </w:p>
    <w:p w:rsidR="00000000" w:rsidDel="00000000" w:rsidP="00000000" w:rsidRDefault="00000000" w:rsidRPr="00000000" w14:paraId="00000C8A">
      <w:pPr>
        <w:spacing w:after="0" w:lineRule="auto"/>
        <w:ind w:left="0" w:firstLine="0"/>
        <w:rPr/>
      </w:pPr>
      <w:r w:rsidDel="00000000" w:rsidR="00000000" w:rsidRPr="00000000">
        <w:rPr>
          <w:rtl w:val="0"/>
        </w:rPr>
      </w:r>
    </w:p>
    <w:p w:rsidR="00000000" w:rsidDel="00000000" w:rsidP="00000000" w:rsidRDefault="00000000" w:rsidRPr="00000000" w14:paraId="00000C8B">
      <w:pPr>
        <w:spacing w:after="0" w:lineRule="auto"/>
        <w:ind w:left="0" w:firstLine="0"/>
        <w:rPr/>
      </w:pPr>
      <w:r w:rsidDel="00000000" w:rsidR="00000000" w:rsidRPr="00000000">
        <w:rPr>
          <w:rtl w:val="0"/>
        </w:rPr>
        <w:t xml:space="preserve">ART: What kind of fancy person do you think I am. [laughter]</w:t>
      </w:r>
    </w:p>
    <w:p w:rsidR="00000000" w:rsidDel="00000000" w:rsidP="00000000" w:rsidRDefault="00000000" w:rsidRPr="00000000" w14:paraId="00000C8C">
      <w:pPr>
        <w:spacing w:after="0" w:lineRule="auto"/>
        <w:ind w:left="0" w:firstLine="0"/>
        <w:rPr/>
      </w:pPr>
      <w:r w:rsidDel="00000000" w:rsidR="00000000" w:rsidRPr="00000000">
        <w:rPr>
          <w:rtl w:val="0"/>
        </w:rPr>
      </w:r>
    </w:p>
    <w:p w:rsidR="00000000" w:rsidDel="00000000" w:rsidP="00000000" w:rsidRDefault="00000000" w:rsidRPr="00000000" w14:paraId="00000C8D">
      <w:pPr>
        <w:spacing w:after="0" w:lineRule="auto"/>
        <w:ind w:left="0" w:firstLine="0"/>
        <w:rPr/>
      </w:pPr>
      <w:r w:rsidDel="00000000" w:rsidR="00000000" w:rsidRPr="00000000">
        <w:rPr>
          <w:rtl w:val="0"/>
        </w:rPr>
        <w:t xml:space="preserve">ALI: Go to the library…</w:t>
      </w:r>
    </w:p>
    <w:p w:rsidR="00000000" w:rsidDel="00000000" w:rsidP="00000000" w:rsidRDefault="00000000" w:rsidRPr="00000000" w14:paraId="00000C8E">
      <w:pPr>
        <w:spacing w:after="0" w:lineRule="auto"/>
        <w:ind w:left="0" w:firstLine="0"/>
        <w:rPr/>
      </w:pPr>
      <w:r w:rsidDel="00000000" w:rsidR="00000000" w:rsidRPr="00000000">
        <w:rPr>
          <w:rtl w:val="0"/>
        </w:rPr>
      </w:r>
    </w:p>
    <w:p w:rsidR="00000000" w:rsidDel="00000000" w:rsidP="00000000" w:rsidRDefault="00000000" w:rsidRPr="00000000" w14:paraId="00000C8F">
      <w:pPr>
        <w:spacing w:after="0" w:lineRule="auto"/>
        <w:ind w:left="0" w:firstLine="0"/>
        <w:rPr/>
      </w:pPr>
      <w:r w:rsidDel="00000000" w:rsidR="00000000" w:rsidRPr="00000000">
        <w:rPr>
          <w:rtl w:val="0"/>
        </w:rPr>
        <w:t xml:space="preserve">ART: That’s a 7. [laughter]</w:t>
      </w:r>
    </w:p>
    <w:p w:rsidR="00000000" w:rsidDel="00000000" w:rsidP="00000000" w:rsidRDefault="00000000" w:rsidRPr="00000000" w14:paraId="00000C90">
      <w:pPr>
        <w:spacing w:after="0" w:lineRule="auto"/>
        <w:ind w:left="0" w:firstLine="0"/>
        <w:rPr/>
      </w:pPr>
      <w:r w:rsidDel="00000000" w:rsidR="00000000" w:rsidRPr="00000000">
        <w:rPr>
          <w:rtl w:val="0"/>
        </w:rPr>
      </w:r>
    </w:p>
    <w:p w:rsidR="00000000" w:rsidDel="00000000" w:rsidP="00000000" w:rsidRDefault="00000000" w:rsidRPr="00000000" w14:paraId="00000C91">
      <w:pPr>
        <w:spacing w:after="0" w:lineRule="auto"/>
        <w:ind w:left="0" w:firstLine="0"/>
        <w:rPr/>
      </w:pPr>
      <w:r w:rsidDel="00000000" w:rsidR="00000000" w:rsidRPr="00000000">
        <w:rPr>
          <w:rtl w:val="0"/>
        </w:rPr>
        <w:t xml:space="preserve">AUSTIN: Okay. Hack &amp; Slash, when you attack an enemy in melee, roll plus Strength. On a </w:t>
      </w:r>
    </w:p>
    <w:p w:rsidR="00000000" w:rsidDel="00000000" w:rsidP="00000000" w:rsidRDefault="00000000" w:rsidRPr="00000000" w14:paraId="00000C92">
      <w:pPr>
        <w:spacing w:after="0" w:lineRule="auto"/>
        <w:ind w:left="0" w:firstLine="0"/>
        <w:rPr/>
      </w:pPr>
      <w:r w:rsidDel="00000000" w:rsidR="00000000" w:rsidRPr="00000000">
        <w:rPr>
          <w:rtl w:val="0"/>
        </w:rPr>
        <w:t xml:space="preserve">10+, you deal your damage to the enemy and avoid their attack. At your option, you may choose </w:t>
      </w:r>
    </w:p>
    <w:p w:rsidR="00000000" w:rsidDel="00000000" w:rsidP="00000000" w:rsidRDefault="00000000" w:rsidRPr="00000000" w14:paraId="00000C93">
      <w:pPr>
        <w:spacing w:after="0" w:lineRule="auto"/>
        <w:ind w:left="0" w:firstLine="0"/>
        <w:rPr/>
      </w:pPr>
      <w:r w:rsidDel="00000000" w:rsidR="00000000" w:rsidRPr="00000000">
        <w:rPr>
          <w:rtl w:val="0"/>
        </w:rPr>
        <w:t xml:space="preserve">to do +1D6 damage but expose yourself to the enemy attack. On 7-9, you deal your </w:t>
      </w:r>
    </w:p>
    <w:p w:rsidR="00000000" w:rsidDel="00000000" w:rsidP="00000000" w:rsidRDefault="00000000" w:rsidRPr="00000000" w14:paraId="00000C94">
      <w:pPr>
        <w:spacing w:after="0" w:lineRule="auto"/>
        <w:ind w:left="0" w:firstLine="0"/>
        <w:rPr/>
      </w:pPr>
      <w:r w:rsidDel="00000000" w:rsidR="00000000" w:rsidRPr="00000000">
        <w:rPr>
          <w:rtl w:val="0"/>
        </w:rPr>
        <w:t xml:space="preserve">damage to the enemy, and the enemy makes an attack against you. So, you, how are you, what </w:t>
      </w:r>
    </w:p>
    <w:p w:rsidR="00000000" w:rsidDel="00000000" w:rsidP="00000000" w:rsidRDefault="00000000" w:rsidRPr="00000000" w14:paraId="00000C95">
      <w:pPr>
        <w:spacing w:after="0" w:lineRule="auto"/>
        <w:ind w:left="0" w:firstLine="0"/>
        <w:rPr/>
      </w:pPr>
      <w:r w:rsidDel="00000000" w:rsidR="00000000" w:rsidRPr="00000000">
        <w:rPr>
          <w:rtl w:val="0"/>
        </w:rPr>
        <w:t xml:space="preserve">are you doing here? You’re kind of like s…[cross] are you -</w:t>
      </w:r>
    </w:p>
    <w:p w:rsidR="00000000" w:rsidDel="00000000" w:rsidP="00000000" w:rsidRDefault="00000000" w:rsidRPr="00000000" w14:paraId="00000C96">
      <w:pPr>
        <w:spacing w:after="0" w:lineRule="auto"/>
        <w:ind w:left="0" w:firstLine="0"/>
        <w:rPr/>
      </w:pPr>
      <w:r w:rsidDel="00000000" w:rsidR="00000000" w:rsidRPr="00000000">
        <w:rPr>
          <w:rtl w:val="0"/>
        </w:rPr>
      </w:r>
    </w:p>
    <w:p w:rsidR="00000000" w:rsidDel="00000000" w:rsidP="00000000" w:rsidRDefault="00000000" w:rsidRPr="00000000" w14:paraId="00000C97">
      <w:pPr>
        <w:spacing w:after="0" w:lineRule="auto"/>
        <w:ind w:left="0" w:firstLine="0"/>
        <w:rPr/>
      </w:pPr>
      <w:r w:rsidDel="00000000" w:rsidR="00000000" w:rsidRPr="00000000">
        <w:rPr>
          <w:rtl w:val="0"/>
        </w:rPr>
        <w:t xml:space="preserve">ART: [cross] I’m hitting it with the sharp part.</w:t>
      </w:r>
    </w:p>
    <w:p w:rsidR="00000000" w:rsidDel="00000000" w:rsidP="00000000" w:rsidRDefault="00000000" w:rsidRPr="00000000" w14:paraId="00000C98">
      <w:pPr>
        <w:spacing w:after="0" w:lineRule="auto"/>
        <w:ind w:left="0" w:firstLine="0"/>
        <w:rPr/>
      </w:pPr>
      <w:r w:rsidDel="00000000" w:rsidR="00000000" w:rsidRPr="00000000">
        <w:rPr>
          <w:rtl w:val="0"/>
        </w:rPr>
      </w:r>
    </w:p>
    <w:p w:rsidR="00000000" w:rsidDel="00000000" w:rsidP="00000000" w:rsidRDefault="00000000" w:rsidRPr="00000000" w14:paraId="00000C99">
      <w:pPr>
        <w:spacing w:after="0" w:lineRule="auto"/>
        <w:ind w:left="0" w:firstLine="0"/>
        <w:rPr/>
      </w:pPr>
      <w:r w:rsidDel="00000000" w:rsidR="00000000" w:rsidRPr="00000000">
        <w:rPr>
          <w:rtl w:val="0"/>
        </w:rPr>
        <w:t xml:space="preserve">AUSTIN: So you’re like, you’re like swinging it low, at it then? Okay.</w:t>
      </w:r>
    </w:p>
    <w:p w:rsidR="00000000" w:rsidDel="00000000" w:rsidP="00000000" w:rsidRDefault="00000000" w:rsidRPr="00000000" w14:paraId="00000C9A">
      <w:pPr>
        <w:spacing w:after="0" w:lineRule="auto"/>
        <w:ind w:left="0" w:firstLine="0"/>
        <w:rPr/>
      </w:pPr>
      <w:r w:rsidDel="00000000" w:rsidR="00000000" w:rsidRPr="00000000">
        <w:rPr>
          <w:rtl w:val="0"/>
        </w:rPr>
      </w:r>
    </w:p>
    <w:p w:rsidR="00000000" w:rsidDel="00000000" w:rsidP="00000000" w:rsidRDefault="00000000" w:rsidRPr="00000000" w14:paraId="00000C9B">
      <w:pPr>
        <w:spacing w:after="0" w:lineRule="auto"/>
        <w:ind w:left="0" w:firstLine="0"/>
        <w:rPr/>
      </w:pPr>
      <w:r w:rsidDel="00000000" w:rsidR="00000000" w:rsidRPr="00000000">
        <w:rPr>
          <w:rtl w:val="0"/>
        </w:rPr>
        <w:t xml:space="preserve">ART: [hesitantly] Yeah…</w:t>
      </w:r>
    </w:p>
    <w:p w:rsidR="00000000" w:rsidDel="00000000" w:rsidP="00000000" w:rsidRDefault="00000000" w:rsidRPr="00000000" w14:paraId="00000C9C">
      <w:pPr>
        <w:spacing w:after="0" w:lineRule="auto"/>
        <w:ind w:left="0" w:firstLine="0"/>
        <w:rPr/>
      </w:pPr>
      <w:r w:rsidDel="00000000" w:rsidR="00000000" w:rsidRPr="00000000">
        <w:rPr>
          <w:rtl w:val="0"/>
        </w:rPr>
      </w:r>
    </w:p>
    <w:p w:rsidR="00000000" w:rsidDel="00000000" w:rsidP="00000000" w:rsidRDefault="00000000" w:rsidRPr="00000000" w14:paraId="00000C9D">
      <w:pPr>
        <w:spacing w:after="0" w:lineRule="auto"/>
        <w:ind w:left="0" w:firstLine="0"/>
        <w:rPr/>
      </w:pPr>
      <w:r w:rsidDel="00000000" w:rsidR="00000000" w:rsidRPr="00000000">
        <w:rPr>
          <w:rtl w:val="0"/>
        </w:rPr>
        <w:t xml:space="preserve">AUSTIN: Uh, do your damage.</w:t>
      </w:r>
    </w:p>
    <w:p w:rsidR="00000000" w:rsidDel="00000000" w:rsidP="00000000" w:rsidRDefault="00000000" w:rsidRPr="00000000" w14:paraId="00000C9E">
      <w:pPr>
        <w:spacing w:after="0" w:lineRule="auto"/>
        <w:ind w:left="0" w:firstLine="0"/>
        <w:rPr/>
      </w:pPr>
      <w:r w:rsidDel="00000000" w:rsidR="00000000" w:rsidRPr="00000000">
        <w:rPr>
          <w:rtl w:val="0"/>
        </w:rPr>
      </w:r>
    </w:p>
    <w:p w:rsidR="00000000" w:rsidDel="00000000" w:rsidP="00000000" w:rsidRDefault="00000000" w:rsidRPr="00000000" w14:paraId="00000C9F">
      <w:pPr>
        <w:spacing w:after="0" w:lineRule="auto"/>
        <w:ind w:left="0" w:firstLine="0"/>
        <w:rPr/>
      </w:pPr>
      <w:r w:rsidDel="00000000" w:rsidR="00000000" w:rsidRPr="00000000">
        <w:rPr>
          <w:rtl w:val="0"/>
        </w:rPr>
        <w:t xml:space="preserve">ART: So it’s base damage plus the modifier?</w:t>
      </w:r>
    </w:p>
    <w:p w:rsidR="00000000" w:rsidDel="00000000" w:rsidP="00000000" w:rsidRDefault="00000000" w:rsidRPr="00000000" w14:paraId="00000CA0">
      <w:pPr>
        <w:spacing w:after="0" w:lineRule="auto"/>
        <w:ind w:left="0" w:firstLine="0"/>
        <w:rPr/>
      </w:pPr>
      <w:r w:rsidDel="00000000" w:rsidR="00000000" w:rsidRPr="00000000">
        <w:rPr>
          <w:rtl w:val="0"/>
        </w:rPr>
      </w:r>
    </w:p>
    <w:p w:rsidR="00000000" w:rsidDel="00000000" w:rsidP="00000000" w:rsidRDefault="00000000" w:rsidRPr="00000000" w14:paraId="00000CA1">
      <w:pPr>
        <w:spacing w:after="0" w:lineRule="auto"/>
        <w:ind w:left="0" w:firstLine="0"/>
        <w:rPr/>
      </w:pPr>
      <w:r w:rsidDel="00000000" w:rsidR="00000000" w:rsidRPr="00000000">
        <w:rPr>
          <w:rtl w:val="0"/>
        </w:rPr>
        <w:t xml:space="preserve">AUSTIN: No, it’s base damage plus if your weapon has a modifier.</w:t>
      </w:r>
    </w:p>
    <w:p w:rsidR="00000000" w:rsidDel="00000000" w:rsidP="00000000" w:rsidRDefault="00000000" w:rsidRPr="00000000" w14:paraId="00000CA2">
      <w:pPr>
        <w:spacing w:after="0" w:lineRule="auto"/>
        <w:ind w:left="0" w:firstLine="0"/>
        <w:rPr/>
      </w:pPr>
      <w:r w:rsidDel="00000000" w:rsidR="00000000" w:rsidRPr="00000000">
        <w:rPr>
          <w:rtl w:val="0"/>
        </w:rPr>
      </w:r>
    </w:p>
    <w:p w:rsidR="00000000" w:rsidDel="00000000" w:rsidP="00000000" w:rsidRDefault="00000000" w:rsidRPr="00000000" w14:paraId="00000CA3">
      <w:pPr>
        <w:spacing w:after="0" w:lineRule="auto"/>
        <w:ind w:left="0" w:firstLine="0"/>
        <w:rPr/>
      </w:pPr>
      <w:r w:rsidDel="00000000" w:rsidR="00000000" w:rsidRPr="00000000">
        <w:rPr>
          <w:rtl w:val="0"/>
        </w:rPr>
        <w:t xml:space="preserve">ART: Right, the weapon’s modifier.</w:t>
      </w:r>
    </w:p>
    <w:p w:rsidR="00000000" w:rsidDel="00000000" w:rsidP="00000000" w:rsidRDefault="00000000" w:rsidRPr="00000000" w14:paraId="00000CA4">
      <w:pPr>
        <w:spacing w:after="0" w:lineRule="auto"/>
        <w:ind w:left="0" w:firstLine="0"/>
        <w:rPr/>
      </w:pPr>
      <w:r w:rsidDel="00000000" w:rsidR="00000000" w:rsidRPr="00000000">
        <w:rPr>
          <w:rtl w:val="0"/>
        </w:rPr>
      </w:r>
    </w:p>
    <w:p w:rsidR="00000000" w:rsidDel="00000000" w:rsidP="00000000" w:rsidRDefault="00000000" w:rsidRPr="00000000" w14:paraId="00000CA5">
      <w:pPr>
        <w:spacing w:after="0" w:lineRule="auto"/>
        <w:ind w:left="0" w:firstLine="0"/>
        <w:rPr/>
      </w:pPr>
      <w:r w:rsidDel="00000000" w:rsidR="00000000" w:rsidRPr="00000000">
        <w:rPr>
          <w:rtl w:val="0"/>
        </w:rPr>
        <w:t xml:space="preserve">AUSTIN: Yes.</w:t>
      </w:r>
    </w:p>
    <w:p w:rsidR="00000000" w:rsidDel="00000000" w:rsidP="00000000" w:rsidRDefault="00000000" w:rsidRPr="00000000" w14:paraId="00000CA6">
      <w:pPr>
        <w:spacing w:after="0" w:lineRule="auto"/>
        <w:ind w:left="0" w:firstLine="0"/>
        <w:rPr/>
      </w:pPr>
      <w:r w:rsidDel="00000000" w:rsidR="00000000" w:rsidRPr="00000000">
        <w:rPr>
          <w:rtl w:val="0"/>
        </w:rPr>
      </w:r>
    </w:p>
    <w:p w:rsidR="00000000" w:rsidDel="00000000" w:rsidP="00000000" w:rsidRDefault="00000000" w:rsidRPr="00000000" w14:paraId="00000CA7">
      <w:pPr>
        <w:spacing w:after="0" w:lineRule="auto"/>
        <w:ind w:left="0" w:firstLine="0"/>
        <w:rPr/>
      </w:pPr>
      <w:r w:rsidDel="00000000" w:rsidR="00000000" w:rsidRPr="00000000">
        <w:rPr>
          <w:rtl w:val="0"/>
        </w:rPr>
        <w:t xml:space="preserve">ART: Right. So it’s a D10+1.</w:t>
      </w:r>
    </w:p>
    <w:p w:rsidR="00000000" w:rsidDel="00000000" w:rsidP="00000000" w:rsidRDefault="00000000" w:rsidRPr="00000000" w14:paraId="00000CA8">
      <w:pPr>
        <w:spacing w:after="0" w:lineRule="auto"/>
        <w:ind w:left="0" w:firstLine="0"/>
        <w:rPr/>
      </w:pPr>
      <w:r w:rsidDel="00000000" w:rsidR="00000000" w:rsidRPr="00000000">
        <w:rPr>
          <w:rtl w:val="0"/>
        </w:rPr>
      </w:r>
    </w:p>
    <w:p w:rsidR="00000000" w:rsidDel="00000000" w:rsidP="00000000" w:rsidRDefault="00000000" w:rsidRPr="00000000" w14:paraId="00000CA9">
      <w:pPr>
        <w:spacing w:after="0" w:lineRule="auto"/>
        <w:ind w:left="0" w:firstLine="0"/>
        <w:rPr/>
      </w:pPr>
      <w:r w:rsidDel="00000000" w:rsidR="00000000" w:rsidRPr="00000000">
        <w:rPr>
          <w:rtl w:val="0"/>
        </w:rPr>
        <w:t xml:space="preserve">AUSTIN: Yes.</w:t>
      </w:r>
    </w:p>
    <w:p w:rsidR="00000000" w:rsidDel="00000000" w:rsidP="00000000" w:rsidRDefault="00000000" w:rsidRPr="00000000" w14:paraId="00000CAA">
      <w:pPr>
        <w:spacing w:after="0" w:lineRule="auto"/>
        <w:ind w:left="0" w:firstLine="0"/>
        <w:rPr/>
      </w:pPr>
      <w:r w:rsidDel="00000000" w:rsidR="00000000" w:rsidRPr="00000000">
        <w:rPr>
          <w:rtl w:val="0"/>
        </w:rPr>
      </w:r>
    </w:p>
    <w:p w:rsidR="00000000" w:rsidDel="00000000" w:rsidP="00000000" w:rsidRDefault="00000000" w:rsidRPr="00000000" w14:paraId="00000CAB">
      <w:pPr>
        <w:spacing w:after="0" w:lineRule="auto"/>
        <w:ind w:left="0" w:firstLine="0"/>
        <w:rPr/>
      </w:pPr>
      <w:r w:rsidDel="00000000" w:rsidR="00000000" w:rsidRPr="00000000">
        <w:rPr>
          <w:rtl w:val="0"/>
        </w:rPr>
        <w:t xml:space="preserve">ART: So it’s 4 plus 1 is 5.</w:t>
      </w:r>
    </w:p>
    <w:p w:rsidR="00000000" w:rsidDel="00000000" w:rsidP="00000000" w:rsidRDefault="00000000" w:rsidRPr="00000000" w14:paraId="00000CAC">
      <w:pPr>
        <w:spacing w:after="0" w:lineRule="auto"/>
        <w:ind w:left="0" w:firstLine="0"/>
        <w:rPr/>
      </w:pPr>
      <w:r w:rsidDel="00000000" w:rsidR="00000000" w:rsidRPr="00000000">
        <w:rPr>
          <w:rtl w:val="0"/>
        </w:rPr>
      </w:r>
    </w:p>
    <w:p w:rsidR="00000000" w:rsidDel="00000000" w:rsidP="00000000" w:rsidRDefault="00000000" w:rsidRPr="00000000" w14:paraId="00000CAD">
      <w:pPr>
        <w:spacing w:after="0" w:lineRule="auto"/>
        <w:ind w:left="0" w:firstLine="0"/>
        <w:rPr/>
      </w:pPr>
      <w:r w:rsidDel="00000000" w:rsidR="00000000" w:rsidRPr="00000000">
        <w:rPr>
          <w:rtl w:val="0"/>
        </w:rPr>
        <w:t xml:space="preserve">AUSTIN: And you’re aiming for its legs? Is what you were doing?</w:t>
      </w:r>
    </w:p>
    <w:p w:rsidR="00000000" w:rsidDel="00000000" w:rsidP="00000000" w:rsidRDefault="00000000" w:rsidRPr="00000000" w14:paraId="00000CAE">
      <w:pPr>
        <w:spacing w:after="0" w:lineRule="auto"/>
        <w:ind w:left="0" w:firstLine="0"/>
        <w:rPr/>
      </w:pPr>
      <w:r w:rsidDel="00000000" w:rsidR="00000000" w:rsidRPr="00000000">
        <w:rPr>
          <w:rtl w:val="0"/>
        </w:rPr>
      </w:r>
    </w:p>
    <w:p w:rsidR="00000000" w:rsidDel="00000000" w:rsidP="00000000" w:rsidRDefault="00000000" w:rsidRPr="00000000" w14:paraId="00000CAF">
      <w:pPr>
        <w:spacing w:after="0" w:lineRule="auto"/>
        <w:ind w:left="0" w:firstLine="0"/>
        <w:rPr/>
      </w:pPr>
      <w:r w:rsidDel="00000000" w:rsidR="00000000" w:rsidRPr="00000000">
        <w:rPr>
          <w:rtl w:val="0"/>
        </w:rPr>
        <w:t xml:space="preserve">ART: Do I have - I don’t think I have that much ability - no that was something someone </w:t>
      </w:r>
    </w:p>
    <w:p w:rsidR="00000000" w:rsidDel="00000000" w:rsidP="00000000" w:rsidRDefault="00000000" w:rsidRPr="00000000" w14:paraId="00000CB0">
      <w:pPr>
        <w:spacing w:after="0" w:lineRule="auto"/>
        <w:ind w:left="0" w:firstLine="0"/>
        <w:rPr/>
      </w:pPr>
      <w:r w:rsidDel="00000000" w:rsidR="00000000" w:rsidRPr="00000000">
        <w:rPr>
          <w:rtl w:val="0"/>
        </w:rPr>
        <w:t xml:space="preserve">suggested.</w:t>
      </w:r>
    </w:p>
    <w:p w:rsidR="00000000" w:rsidDel="00000000" w:rsidP="00000000" w:rsidRDefault="00000000" w:rsidRPr="00000000" w14:paraId="00000CB1">
      <w:pPr>
        <w:spacing w:after="0" w:lineRule="auto"/>
        <w:ind w:left="0" w:firstLine="0"/>
        <w:rPr/>
      </w:pPr>
      <w:r w:rsidDel="00000000" w:rsidR="00000000" w:rsidRPr="00000000">
        <w:rPr>
          <w:rtl w:val="0"/>
        </w:rPr>
      </w:r>
    </w:p>
    <w:p w:rsidR="00000000" w:rsidDel="00000000" w:rsidP="00000000" w:rsidRDefault="00000000" w:rsidRPr="00000000" w14:paraId="00000CB2">
      <w:pPr>
        <w:spacing w:after="0" w:lineRule="auto"/>
        <w:ind w:left="0" w:firstLine="0"/>
        <w:rPr/>
      </w:pPr>
      <w:r w:rsidDel="00000000" w:rsidR="00000000" w:rsidRPr="00000000">
        <w:rPr>
          <w:rtl w:val="0"/>
        </w:rPr>
        <w:t xml:space="preserve">AUSTIN: It was.</w:t>
      </w:r>
    </w:p>
    <w:p w:rsidR="00000000" w:rsidDel="00000000" w:rsidP="00000000" w:rsidRDefault="00000000" w:rsidRPr="00000000" w14:paraId="00000CB3">
      <w:pPr>
        <w:spacing w:after="0" w:lineRule="auto"/>
        <w:ind w:left="0" w:firstLine="0"/>
        <w:rPr/>
      </w:pPr>
      <w:r w:rsidDel="00000000" w:rsidR="00000000" w:rsidRPr="00000000">
        <w:rPr>
          <w:rtl w:val="0"/>
        </w:rPr>
      </w:r>
    </w:p>
    <w:p w:rsidR="00000000" w:rsidDel="00000000" w:rsidP="00000000" w:rsidRDefault="00000000" w:rsidRPr="00000000" w14:paraId="00000CB4">
      <w:pPr>
        <w:spacing w:after="0" w:lineRule="auto"/>
        <w:ind w:left="0" w:firstLine="0"/>
        <w:rPr/>
      </w:pPr>
      <w:r w:rsidDel="00000000" w:rsidR="00000000" w:rsidRPr="00000000">
        <w:rPr>
          <w:rtl w:val="0"/>
        </w:rPr>
        <w:t xml:space="preserve">ART: I didn’t know that I had that much control.</w:t>
      </w:r>
    </w:p>
    <w:p w:rsidR="00000000" w:rsidDel="00000000" w:rsidP="00000000" w:rsidRDefault="00000000" w:rsidRPr="00000000" w14:paraId="00000CB5">
      <w:pPr>
        <w:spacing w:after="0" w:lineRule="auto"/>
        <w:ind w:left="0" w:firstLine="0"/>
        <w:rPr/>
      </w:pPr>
      <w:r w:rsidDel="00000000" w:rsidR="00000000" w:rsidRPr="00000000">
        <w:rPr>
          <w:rtl w:val="0"/>
        </w:rPr>
      </w:r>
    </w:p>
    <w:p w:rsidR="00000000" w:rsidDel="00000000" w:rsidP="00000000" w:rsidRDefault="00000000" w:rsidRPr="00000000" w14:paraId="00000CB6">
      <w:pPr>
        <w:spacing w:after="0" w:lineRule="auto"/>
        <w:ind w:left="0" w:firstLine="0"/>
        <w:rPr/>
      </w:pPr>
      <w:r w:rsidDel="00000000" w:rsidR="00000000" w:rsidRPr="00000000">
        <w:rPr>
          <w:rtl w:val="0"/>
        </w:rPr>
        <w:t xml:space="preserve">AUSTIN: Yeah!</w:t>
      </w:r>
    </w:p>
    <w:p w:rsidR="00000000" w:rsidDel="00000000" w:rsidP="00000000" w:rsidRDefault="00000000" w:rsidRPr="00000000" w14:paraId="00000CB7">
      <w:pPr>
        <w:spacing w:after="0" w:lineRule="auto"/>
        <w:ind w:left="0" w:firstLine="0"/>
        <w:rPr/>
      </w:pPr>
      <w:r w:rsidDel="00000000" w:rsidR="00000000" w:rsidRPr="00000000">
        <w:rPr>
          <w:rtl w:val="0"/>
        </w:rPr>
      </w:r>
    </w:p>
    <w:p w:rsidR="00000000" w:rsidDel="00000000" w:rsidP="00000000" w:rsidRDefault="00000000" w:rsidRPr="00000000" w14:paraId="00000CB8">
      <w:pPr>
        <w:spacing w:after="0" w:lineRule="auto"/>
        <w:ind w:left="0" w:firstLine="0"/>
        <w:rPr/>
      </w:pPr>
      <w:r w:rsidDel="00000000" w:rsidR="00000000" w:rsidRPr="00000000">
        <w:rPr>
          <w:rtl w:val="0"/>
        </w:rPr>
        <w:t xml:space="preserve">ART: Uh… I don’t know, I think I was just, I’m, [cross] I’m good with the, I hit the, uh, torso.</w:t>
      </w:r>
    </w:p>
    <w:p w:rsidR="00000000" w:rsidDel="00000000" w:rsidP="00000000" w:rsidRDefault="00000000" w:rsidRPr="00000000" w14:paraId="00000CB9">
      <w:pPr>
        <w:spacing w:after="0" w:lineRule="auto"/>
        <w:ind w:left="0" w:firstLine="0"/>
        <w:rPr/>
      </w:pPr>
      <w:r w:rsidDel="00000000" w:rsidR="00000000" w:rsidRPr="00000000">
        <w:rPr>
          <w:rtl w:val="0"/>
        </w:rPr>
      </w:r>
    </w:p>
    <w:p w:rsidR="00000000" w:rsidDel="00000000" w:rsidP="00000000" w:rsidRDefault="00000000" w:rsidRPr="00000000" w14:paraId="00000CBA">
      <w:pPr>
        <w:spacing w:after="0" w:lineRule="auto"/>
        <w:ind w:left="0" w:firstLine="0"/>
        <w:rPr/>
      </w:pPr>
      <w:r w:rsidDel="00000000" w:rsidR="00000000" w:rsidRPr="00000000">
        <w:rPr>
          <w:rtl w:val="0"/>
        </w:rPr>
      </w:r>
    </w:p>
    <w:p w:rsidR="00000000" w:rsidDel="00000000" w:rsidP="00000000" w:rsidRDefault="00000000" w:rsidRPr="00000000" w14:paraId="00000CBB">
      <w:pPr>
        <w:spacing w:after="0" w:lineRule="auto"/>
        <w:ind w:left="0" w:firstLine="0"/>
        <w:rPr/>
      </w:pPr>
      <w:r w:rsidDel="00000000" w:rsidR="00000000" w:rsidRPr="00000000">
        <w:rPr>
          <w:rtl w:val="0"/>
        </w:rPr>
        <w:t xml:space="preserve">AUSTIN: [cross] Alright. You </w:t>
      </w:r>
      <w:r w:rsidDel="00000000" w:rsidR="00000000" w:rsidRPr="00000000">
        <w:rPr>
          <w:i w:val="1"/>
          <w:rtl w:val="0"/>
        </w:rPr>
        <w:t xml:space="preserve">slam,</w:t>
      </w:r>
      <w:r w:rsidDel="00000000" w:rsidR="00000000" w:rsidRPr="00000000">
        <w:rPr>
          <w:rtl w:val="0"/>
        </w:rPr>
        <w:t xml:space="preserve"> you slam into its torso, and it goes flying into a billion parts.</w:t>
      </w:r>
    </w:p>
    <w:p w:rsidR="00000000" w:rsidDel="00000000" w:rsidP="00000000" w:rsidRDefault="00000000" w:rsidRPr="00000000" w14:paraId="00000CBC">
      <w:pPr>
        <w:spacing w:after="0" w:lineRule="auto"/>
        <w:ind w:left="0" w:firstLine="0"/>
        <w:rPr/>
      </w:pPr>
      <w:r w:rsidDel="00000000" w:rsidR="00000000" w:rsidRPr="00000000">
        <w:rPr>
          <w:rtl w:val="0"/>
        </w:rPr>
      </w:r>
    </w:p>
    <w:p w:rsidR="00000000" w:rsidDel="00000000" w:rsidP="00000000" w:rsidRDefault="00000000" w:rsidRPr="00000000" w14:paraId="00000CBD">
      <w:pPr>
        <w:spacing w:after="0" w:lineRule="auto"/>
        <w:ind w:left="0" w:firstLine="0"/>
        <w:rPr/>
      </w:pPr>
      <w:r w:rsidDel="00000000" w:rsidR="00000000" w:rsidRPr="00000000">
        <w:rPr>
          <w:rtl w:val="0"/>
        </w:rPr>
        <w:t xml:space="preserve">[WAVE SOUNDS FADE IN]</w:t>
      </w:r>
    </w:p>
    <w:p w:rsidR="00000000" w:rsidDel="00000000" w:rsidP="00000000" w:rsidRDefault="00000000" w:rsidRPr="00000000" w14:paraId="00000CBE">
      <w:pPr>
        <w:spacing w:after="0" w:lineRule="auto"/>
        <w:ind w:left="0" w:firstLine="0"/>
        <w:rPr/>
      </w:pPr>
      <w:r w:rsidDel="00000000" w:rsidR="00000000" w:rsidRPr="00000000">
        <w:rPr>
          <w:rtl w:val="0"/>
        </w:rPr>
      </w:r>
    </w:p>
    <w:p w:rsidR="00000000" w:rsidDel="00000000" w:rsidP="00000000" w:rsidRDefault="00000000" w:rsidRPr="00000000" w14:paraId="00000CBF">
      <w:pPr>
        <w:spacing w:after="0" w:lineRule="auto"/>
        <w:ind w:left="0" w:firstLine="0"/>
        <w:rPr/>
      </w:pPr>
      <w:r w:rsidDel="00000000" w:rsidR="00000000" w:rsidRPr="00000000">
        <w:rPr>
          <w:rtl w:val="0"/>
        </w:rPr>
        <w:t xml:space="preserve">It chatters a few times, uh, and then stops.</w:t>
      </w:r>
    </w:p>
    <w:p w:rsidR="00000000" w:rsidDel="00000000" w:rsidP="00000000" w:rsidRDefault="00000000" w:rsidRPr="00000000" w14:paraId="00000CC0">
      <w:pPr>
        <w:spacing w:after="0" w:lineRule="auto"/>
        <w:ind w:left="0" w:firstLine="0"/>
        <w:rPr/>
      </w:pPr>
      <w:r w:rsidDel="00000000" w:rsidR="00000000" w:rsidRPr="00000000">
        <w:rPr>
          <w:rtl w:val="0"/>
        </w:rPr>
      </w:r>
    </w:p>
    <w:p w:rsidR="00000000" w:rsidDel="00000000" w:rsidP="00000000" w:rsidRDefault="00000000" w:rsidRPr="00000000" w14:paraId="00000CC1">
      <w:pPr>
        <w:spacing w:after="0" w:lineRule="auto"/>
        <w:ind w:left="0" w:firstLine="0"/>
        <w:rPr/>
      </w:pPr>
      <w:r w:rsidDel="00000000" w:rsidR="00000000" w:rsidRPr="00000000">
        <w:rPr>
          <w:rtl w:val="0"/>
        </w:rPr>
        <w:t xml:space="preserve">[MUSIC - </w:t>
      </w:r>
      <w:hyperlink r:id="rId10">
        <w:r w:rsidDel="00000000" w:rsidR="00000000" w:rsidRPr="00000000">
          <w:rPr>
            <w:color w:val="1155cc"/>
            <w:u w:val="single"/>
            <w:rtl w:val="0"/>
          </w:rPr>
          <w:t xml:space="preserve">AUTUMN NOT WINTER</w:t>
        </w:r>
      </w:hyperlink>
      <w:r w:rsidDel="00000000" w:rsidR="00000000" w:rsidRPr="00000000">
        <w:rPr>
          <w:rtl w:val="0"/>
        </w:rPr>
        <w:t xml:space="preserve">]</w:t>
      </w:r>
    </w:p>
    <w:p w:rsidR="00000000" w:rsidDel="00000000" w:rsidP="00000000" w:rsidRDefault="00000000" w:rsidRPr="00000000" w14:paraId="00000CC2">
      <w:pPr>
        <w:spacing w:after="0" w:lineRule="auto"/>
        <w:ind w:left="0" w:firstLine="0"/>
        <w:rPr/>
      </w:pPr>
      <w:r w:rsidDel="00000000" w:rsidR="00000000" w:rsidRPr="00000000">
        <w:rPr>
          <w:rtl w:val="0"/>
        </w:rPr>
      </w:r>
    </w:p>
    <w:p w:rsidR="00000000" w:rsidDel="00000000" w:rsidP="00000000" w:rsidRDefault="00000000" w:rsidRPr="00000000" w14:paraId="00000CC3">
      <w:pPr>
        <w:spacing w:after="0" w:lineRule="auto"/>
        <w:ind w:left="0" w:firstLine="0"/>
        <w:rPr/>
      </w:pPr>
      <w:r w:rsidDel="00000000" w:rsidR="00000000" w:rsidRPr="00000000">
        <w:rPr>
          <w:rtl w:val="0"/>
        </w:rPr>
        <w:t xml:space="preserve">ALI: This is sad.</w:t>
      </w:r>
    </w:p>
    <w:p w:rsidR="00000000" w:rsidDel="00000000" w:rsidP="00000000" w:rsidRDefault="00000000" w:rsidRPr="00000000" w14:paraId="00000CC4">
      <w:pPr>
        <w:spacing w:after="0" w:lineRule="auto"/>
        <w:ind w:left="0" w:firstLine="0"/>
        <w:rPr/>
      </w:pPr>
      <w:r w:rsidDel="00000000" w:rsidR="00000000" w:rsidRPr="00000000">
        <w:rPr>
          <w:rtl w:val="0"/>
        </w:rPr>
      </w:r>
    </w:p>
    <w:p w:rsidR="00000000" w:rsidDel="00000000" w:rsidP="00000000" w:rsidRDefault="00000000" w:rsidRPr="00000000" w14:paraId="00000CC5">
      <w:pPr>
        <w:spacing w:after="0" w:lineRule="auto"/>
        <w:ind w:left="0" w:firstLine="0"/>
        <w:rPr/>
      </w:pPr>
      <w:r w:rsidDel="00000000" w:rsidR="00000000" w:rsidRPr="00000000">
        <w:rPr>
          <w:rtl w:val="0"/>
        </w:rPr>
        <w:t xml:space="preserve">AUSTIN: There’s just bones all over the floor.</w:t>
      </w:r>
    </w:p>
    <w:p w:rsidR="00000000" w:rsidDel="00000000" w:rsidP="00000000" w:rsidRDefault="00000000" w:rsidRPr="00000000" w14:paraId="00000CC6">
      <w:pPr>
        <w:spacing w:after="0" w:lineRule="auto"/>
        <w:ind w:left="0" w:firstLine="0"/>
        <w:rPr/>
      </w:pPr>
      <w:r w:rsidDel="00000000" w:rsidR="00000000" w:rsidRPr="00000000">
        <w:rPr>
          <w:rtl w:val="0"/>
        </w:rPr>
      </w:r>
    </w:p>
    <w:p w:rsidR="00000000" w:rsidDel="00000000" w:rsidP="00000000" w:rsidRDefault="00000000" w:rsidRPr="00000000" w14:paraId="00000CC7">
      <w:pPr>
        <w:spacing w:after="0" w:lineRule="auto"/>
        <w:ind w:left="0" w:firstLine="0"/>
        <w:rPr/>
      </w:pPr>
      <w:r w:rsidDel="00000000" w:rsidR="00000000" w:rsidRPr="00000000">
        <w:rPr>
          <w:rtl w:val="0"/>
        </w:rPr>
        <w:t xml:space="preserve">KEITH: I mean you - you - </w:t>
      </w:r>
    </w:p>
    <w:p w:rsidR="00000000" w:rsidDel="00000000" w:rsidP="00000000" w:rsidRDefault="00000000" w:rsidRPr="00000000" w14:paraId="00000CC8">
      <w:pPr>
        <w:spacing w:after="0" w:lineRule="auto"/>
        <w:ind w:left="0" w:firstLine="0"/>
        <w:rPr/>
      </w:pPr>
      <w:r w:rsidDel="00000000" w:rsidR="00000000" w:rsidRPr="00000000">
        <w:rPr>
          <w:rtl w:val="0"/>
        </w:rPr>
      </w:r>
    </w:p>
    <w:p w:rsidR="00000000" w:rsidDel="00000000" w:rsidP="00000000" w:rsidRDefault="00000000" w:rsidRPr="00000000" w14:paraId="00000CC9">
      <w:pPr>
        <w:spacing w:after="0" w:lineRule="auto"/>
        <w:ind w:left="0" w:firstLine="0"/>
        <w:rPr/>
      </w:pPr>
      <w:r w:rsidDel="00000000" w:rsidR="00000000" w:rsidRPr="00000000">
        <w:rPr>
          <w:rtl w:val="0"/>
        </w:rPr>
        <w:t xml:space="preserve">ART: [laughs] [cross]And there’s just - there’s just a big </w:t>
      </w:r>
      <w:r w:rsidDel="00000000" w:rsidR="00000000" w:rsidRPr="00000000">
        <w:rPr>
          <w:i w:val="1"/>
          <w:rtl w:val="0"/>
        </w:rPr>
        <w:t xml:space="preserve">bear</w:t>
      </w:r>
      <w:r w:rsidDel="00000000" w:rsidR="00000000" w:rsidRPr="00000000">
        <w:rPr>
          <w:rtl w:val="0"/>
        </w:rPr>
        <w:t xml:space="preserve"> next to the - </w:t>
      </w:r>
    </w:p>
    <w:p w:rsidR="00000000" w:rsidDel="00000000" w:rsidP="00000000" w:rsidRDefault="00000000" w:rsidRPr="00000000" w14:paraId="00000CCA">
      <w:pPr>
        <w:spacing w:after="0" w:lineRule="auto"/>
        <w:ind w:left="0" w:firstLine="0"/>
        <w:rPr/>
      </w:pPr>
      <w:r w:rsidDel="00000000" w:rsidR="00000000" w:rsidRPr="00000000">
        <w:rPr>
          <w:rtl w:val="0"/>
        </w:rPr>
      </w:r>
    </w:p>
    <w:p w:rsidR="00000000" w:rsidDel="00000000" w:rsidP="00000000" w:rsidRDefault="00000000" w:rsidRPr="00000000" w14:paraId="00000CCB">
      <w:pPr>
        <w:spacing w:after="0" w:lineRule="auto"/>
        <w:ind w:left="0" w:firstLine="0"/>
        <w:rPr/>
      </w:pPr>
      <w:r w:rsidDel="00000000" w:rsidR="00000000" w:rsidRPr="00000000">
        <w:rPr>
          <w:rtl w:val="0"/>
        </w:rPr>
        <w:t xml:space="preserve">JACK: [cross] Yeah, Ali! I was - I was advocating - </w:t>
      </w:r>
    </w:p>
    <w:p w:rsidR="00000000" w:rsidDel="00000000" w:rsidP="00000000" w:rsidRDefault="00000000" w:rsidRPr="00000000" w14:paraId="00000CCC">
      <w:pPr>
        <w:spacing w:after="0" w:lineRule="auto"/>
        <w:ind w:left="0" w:firstLine="0"/>
        <w:rPr/>
      </w:pPr>
      <w:r w:rsidDel="00000000" w:rsidR="00000000" w:rsidRPr="00000000">
        <w:rPr>
          <w:rtl w:val="0"/>
        </w:rPr>
      </w:r>
    </w:p>
    <w:p w:rsidR="00000000" w:rsidDel="00000000" w:rsidP="00000000" w:rsidRDefault="00000000" w:rsidRPr="00000000" w14:paraId="00000CCD">
      <w:pPr>
        <w:spacing w:after="0" w:lineRule="auto"/>
        <w:ind w:left="0" w:firstLine="0"/>
        <w:rPr/>
      </w:pPr>
      <w:r w:rsidDel="00000000" w:rsidR="00000000" w:rsidRPr="00000000">
        <w:rPr>
          <w:rtl w:val="0"/>
        </w:rPr>
        <w:t xml:space="preserve">KEITH: I was gonna be a </w:t>
      </w:r>
      <w:r w:rsidDel="00000000" w:rsidR="00000000" w:rsidRPr="00000000">
        <w:rPr>
          <w:i w:val="1"/>
          <w:rtl w:val="0"/>
        </w:rPr>
        <w:t xml:space="preserve">bear.</w:t>
      </w:r>
      <w:r w:rsidDel="00000000" w:rsidR="00000000" w:rsidRPr="00000000">
        <w:rPr>
          <w:rtl w:val="0"/>
        </w:rPr>
        <w:t xml:space="preserve"> [ART laughs]</w:t>
      </w:r>
    </w:p>
    <w:p w:rsidR="00000000" w:rsidDel="00000000" w:rsidP="00000000" w:rsidRDefault="00000000" w:rsidRPr="00000000" w14:paraId="00000CCE">
      <w:pPr>
        <w:spacing w:after="0" w:lineRule="auto"/>
        <w:ind w:left="0" w:firstLine="0"/>
        <w:rPr/>
      </w:pPr>
      <w:r w:rsidDel="00000000" w:rsidR="00000000" w:rsidRPr="00000000">
        <w:rPr>
          <w:rtl w:val="0"/>
        </w:rPr>
      </w:r>
    </w:p>
    <w:p w:rsidR="00000000" w:rsidDel="00000000" w:rsidP="00000000" w:rsidRDefault="00000000" w:rsidRPr="00000000" w14:paraId="00000CCF">
      <w:pPr>
        <w:spacing w:after="0" w:lineRule="auto"/>
        <w:ind w:left="0" w:firstLine="0"/>
        <w:rPr/>
      </w:pPr>
      <w:r w:rsidDel="00000000" w:rsidR="00000000" w:rsidRPr="00000000">
        <w:rPr>
          <w:rtl w:val="0"/>
        </w:rPr>
        <w:t xml:space="preserve">AUSTIN: Yeah, well, it’s dead - it’s - done. </w:t>
      </w:r>
    </w:p>
    <w:p w:rsidR="00000000" w:rsidDel="00000000" w:rsidP="00000000" w:rsidRDefault="00000000" w:rsidRPr="00000000" w14:paraId="00000CD0">
      <w:pPr>
        <w:spacing w:after="0" w:lineRule="auto"/>
        <w:ind w:left="0" w:firstLine="0"/>
        <w:rPr/>
      </w:pPr>
      <w:r w:rsidDel="00000000" w:rsidR="00000000" w:rsidRPr="00000000">
        <w:rPr>
          <w:rtl w:val="0"/>
        </w:rPr>
      </w:r>
    </w:p>
    <w:p w:rsidR="00000000" w:rsidDel="00000000" w:rsidP="00000000" w:rsidRDefault="00000000" w:rsidRPr="00000000" w14:paraId="00000CD1">
      <w:pPr>
        <w:spacing w:after="0" w:lineRule="auto"/>
        <w:ind w:left="0" w:firstLine="0"/>
        <w:rPr/>
      </w:pPr>
      <w:r w:rsidDel="00000000" w:rsidR="00000000" w:rsidRPr="00000000">
        <w:rPr>
          <w:rtl w:val="0"/>
        </w:rPr>
        <w:t xml:space="preserve">KEITH: [laughs] I know.</w:t>
      </w:r>
    </w:p>
    <w:p w:rsidR="00000000" w:rsidDel="00000000" w:rsidP="00000000" w:rsidRDefault="00000000" w:rsidRPr="00000000" w14:paraId="00000CD2">
      <w:pPr>
        <w:spacing w:after="0" w:lineRule="auto"/>
        <w:ind w:left="0" w:firstLine="0"/>
        <w:rPr/>
      </w:pPr>
      <w:r w:rsidDel="00000000" w:rsidR="00000000" w:rsidRPr="00000000">
        <w:rPr>
          <w:rtl w:val="0"/>
        </w:rPr>
      </w:r>
    </w:p>
    <w:p w:rsidR="00000000" w:rsidDel="00000000" w:rsidP="00000000" w:rsidRDefault="00000000" w:rsidRPr="00000000" w14:paraId="00000CD3">
      <w:pPr>
        <w:spacing w:after="0" w:lineRule="auto"/>
        <w:ind w:left="0" w:firstLine="0"/>
        <w:rPr/>
      </w:pPr>
      <w:r w:rsidDel="00000000" w:rsidR="00000000" w:rsidRPr="00000000">
        <w:rPr>
          <w:rtl w:val="0"/>
        </w:rPr>
        <w:t xml:space="preserve">AUSTIN: You stopped it.</w:t>
      </w:r>
    </w:p>
    <w:p w:rsidR="00000000" w:rsidDel="00000000" w:rsidP="00000000" w:rsidRDefault="00000000" w:rsidRPr="00000000" w14:paraId="00000CD4">
      <w:pPr>
        <w:spacing w:after="0" w:lineRule="auto"/>
        <w:ind w:left="0" w:firstLine="0"/>
        <w:rPr/>
      </w:pPr>
      <w:r w:rsidDel="00000000" w:rsidR="00000000" w:rsidRPr="00000000">
        <w:rPr>
          <w:rtl w:val="0"/>
        </w:rPr>
      </w:r>
    </w:p>
    <w:p w:rsidR="00000000" w:rsidDel="00000000" w:rsidP="00000000" w:rsidRDefault="00000000" w:rsidRPr="00000000" w14:paraId="00000CD5">
      <w:pPr>
        <w:spacing w:after="0" w:lineRule="auto"/>
        <w:ind w:left="0" w:firstLine="0"/>
        <w:rPr/>
      </w:pPr>
      <w:r w:rsidDel="00000000" w:rsidR="00000000" w:rsidRPr="00000000">
        <w:rPr>
          <w:rtl w:val="0"/>
        </w:rPr>
        <w:t xml:space="preserve">JACK: I was gonna get us to - get it to do us a picture. What if it lived here?</w:t>
      </w:r>
    </w:p>
    <w:p w:rsidR="00000000" w:rsidDel="00000000" w:rsidP="00000000" w:rsidRDefault="00000000" w:rsidRPr="00000000" w14:paraId="00000CD6">
      <w:pPr>
        <w:spacing w:after="0" w:lineRule="auto"/>
        <w:ind w:left="0" w:firstLine="0"/>
        <w:rPr/>
      </w:pPr>
      <w:r w:rsidDel="00000000" w:rsidR="00000000" w:rsidRPr="00000000">
        <w:rPr>
          <w:rtl w:val="0"/>
        </w:rPr>
      </w:r>
    </w:p>
    <w:p w:rsidR="00000000" w:rsidDel="00000000" w:rsidP="00000000" w:rsidRDefault="00000000" w:rsidRPr="00000000" w14:paraId="00000CD7">
      <w:pPr>
        <w:spacing w:after="0" w:lineRule="auto"/>
        <w:ind w:left="0" w:firstLine="0"/>
        <w:rPr/>
      </w:pPr>
      <w:r w:rsidDel="00000000" w:rsidR="00000000" w:rsidRPr="00000000">
        <w:rPr>
          <w:rtl w:val="0"/>
        </w:rPr>
        <w:t xml:space="preserve">ALI: Yeah!</w:t>
      </w:r>
    </w:p>
    <w:p w:rsidR="00000000" w:rsidDel="00000000" w:rsidP="00000000" w:rsidRDefault="00000000" w:rsidRPr="00000000" w14:paraId="00000CD8">
      <w:pPr>
        <w:spacing w:after="0" w:lineRule="auto"/>
        <w:ind w:left="0" w:firstLine="0"/>
        <w:rPr/>
      </w:pPr>
      <w:r w:rsidDel="00000000" w:rsidR="00000000" w:rsidRPr="00000000">
        <w:rPr>
          <w:rtl w:val="0"/>
        </w:rPr>
      </w:r>
    </w:p>
    <w:p w:rsidR="00000000" w:rsidDel="00000000" w:rsidP="00000000" w:rsidRDefault="00000000" w:rsidRPr="00000000" w14:paraId="00000CD9">
      <w:pPr>
        <w:spacing w:after="0" w:lineRule="auto"/>
        <w:ind w:left="0" w:firstLine="0"/>
        <w:rPr/>
      </w:pPr>
      <w:r w:rsidDel="00000000" w:rsidR="00000000" w:rsidRPr="00000000">
        <w:rPr>
          <w:rtl w:val="0"/>
        </w:rPr>
        <w:t xml:space="preserve">NICK: Aw.</w:t>
      </w:r>
    </w:p>
    <w:p w:rsidR="00000000" w:rsidDel="00000000" w:rsidP="00000000" w:rsidRDefault="00000000" w:rsidRPr="00000000" w14:paraId="00000CDA">
      <w:pPr>
        <w:spacing w:after="0" w:lineRule="auto"/>
        <w:ind w:left="0" w:firstLine="0"/>
        <w:rPr/>
      </w:pPr>
      <w:r w:rsidDel="00000000" w:rsidR="00000000" w:rsidRPr="00000000">
        <w:rPr>
          <w:rtl w:val="0"/>
        </w:rPr>
      </w:r>
    </w:p>
    <w:p w:rsidR="00000000" w:rsidDel="00000000" w:rsidP="00000000" w:rsidRDefault="00000000" w:rsidRPr="00000000" w14:paraId="00000CDB">
      <w:pPr>
        <w:spacing w:after="0" w:lineRule="auto"/>
        <w:ind w:left="0" w:firstLine="0"/>
        <w:rPr/>
      </w:pPr>
      <w:r w:rsidDel="00000000" w:rsidR="00000000" w:rsidRPr="00000000">
        <w:rPr>
          <w:rtl w:val="0"/>
        </w:rPr>
        <w:t xml:space="preserve">AUSTIN: In the - in the…</w:t>
      </w:r>
    </w:p>
    <w:p w:rsidR="00000000" w:rsidDel="00000000" w:rsidP="00000000" w:rsidRDefault="00000000" w:rsidRPr="00000000" w14:paraId="00000CDC">
      <w:pPr>
        <w:spacing w:after="0" w:lineRule="auto"/>
        <w:ind w:left="0" w:firstLine="0"/>
        <w:rPr/>
      </w:pPr>
      <w:r w:rsidDel="00000000" w:rsidR="00000000" w:rsidRPr="00000000">
        <w:rPr>
          <w:rtl w:val="0"/>
        </w:rPr>
      </w:r>
    </w:p>
    <w:p w:rsidR="00000000" w:rsidDel="00000000" w:rsidP="00000000" w:rsidRDefault="00000000" w:rsidRPr="00000000" w14:paraId="00000CDD">
      <w:pPr>
        <w:spacing w:after="0" w:lineRule="auto"/>
        <w:ind w:left="0" w:firstLine="0"/>
        <w:rPr/>
      </w:pPr>
      <w:r w:rsidDel="00000000" w:rsidR="00000000" w:rsidRPr="00000000">
        <w:rPr>
          <w:rtl w:val="0"/>
        </w:rPr>
        <w:t xml:space="preserve">ALI: It definitely lived here.</w:t>
      </w:r>
    </w:p>
    <w:p w:rsidR="00000000" w:rsidDel="00000000" w:rsidP="00000000" w:rsidRDefault="00000000" w:rsidRPr="00000000" w14:paraId="00000CDE">
      <w:pPr>
        <w:spacing w:after="0" w:lineRule="auto"/>
        <w:ind w:left="0" w:firstLine="0"/>
        <w:rPr/>
      </w:pPr>
      <w:r w:rsidDel="00000000" w:rsidR="00000000" w:rsidRPr="00000000">
        <w:rPr>
          <w:rtl w:val="0"/>
        </w:rPr>
      </w:r>
    </w:p>
    <w:p w:rsidR="00000000" w:rsidDel="00000000" w:rsidP="00000000" w:rsidRDefault="00000000" w:rsidRPr="00000000" w14:paraId="00000CDF">
      <w:pPr>
        <w:spacing w:after="0" w:lineRule="auto"/>
        <w:ind w:left="0" w:firstLine="0"/>
        <w:rPr/>
      </w:pPr>
      <w:r w:rsidDel="00000000" w:rsidR="00000000" w:rsidRPr="00000000">
        <w:rPr>
          <w:rtl w:val="0"/>
        </w:rPr>
        <w:t xml:space="preserve">AUSTIN: In the bones, you find, uh, a duplicate set of the keys that Jack had found, or that,</w:t>
      </w:r>
    </w:p>
    <w:p w:rsidR="00000000" w:rsidDel="00000000" w:rsidP="00000000" w:rsidRDefault="00000000" w:rsidRPr="00000000" w14:paraId="00000CE0">
      <w:pPr>
        <w:spacing w:after="0" w:lineRule="auto"/>
        <w:ind w:left="0" w:firstLine="0"/>
        <w:rPr/>
      </w:pPr>
      <w:r w:rsidDel="00000000" w:rsidR="00000000" w:rsidRPr="00000000">
        <w:rPr>
          <w:rtl w:val="0"/>
        </w:rPr>
      </w:r>
    </w:p>
    <w:p w:rsidR="00000000" w:rsidDel="00000000" w:rsidP="00000000" w:rsidRDefault="00000000" w:rsidRPr="00000000" w14:paraId="00000CE1">
      <w:pPr>
        <w:spacing w:after="0" w:lineRule="auto"/>
        <w:ind w:left="0" w:firstLine="0"/>
        <w:rPr/>
      </w:pPr>
      <w:r w:rsidDel="00000000" w:rsidR="00000000" w:rsidRPr="00000000">
        <w:rPr>
          <w:rtl w:val="0"/>
        </w:rPr>
        <w:t xml:space="preserve">JACK: [cross] Goddammit, it lived here.</w:t>
      </w:r>
    </w:p>
    <w:p w:rsidR="00000000" w:rsidDel="00000000" w:rsidP="00000000" w:rsidRDefault="00000000" w:rsidRPr="00000000" w14:paraId="00000CE2">
      <w:pPr>
        <w:spacing w:after="0" w:lineRule="auto"/>
        <w:ind w:left="0" w:firstLine="0"/>
        <w:rPr/>
      </w:pPr>
      <w:r w:rsidDel="00000000" w:rsidR="00000000" w:rsidRPr="00000000">
        <w:rPr>
          <w:rtl w:val="0"/>
        </w:rPr>
      </w:r>
    </w:p>
    <w:p w:rsidR="00000000" w:rsidDel="00000000" w:rsidP="00000000" w:rsidRDefault="00000000" w:rsidRPr="00000000" w14:paraId="00000CE3">
      <w:pPr>
        <w:spacing w:after="0" w:lineRule="auto"/>
        <w:ind w:left="0" w:firstLine="0"/>
        <w:rPr/>
      </w:pPr>
      <w:r w:rsidDel="00000000" w:rsidR="00000000" w:rsidRPr="00000000">
        <w:rPr>
          <w:rtl w:val="0"/>
        </w:rPr>
        <w:t xml:space="preserve">AUSTIN: [cross] that Lem had found.</w:t>
      </w:r>
    </w:p>
    <w:p w:rsidR="00000000" w:rsidDel="00000000" w:rsidP="00000000" w:rsidRDefault="00000000" w:rsidRPr="00000000" w14:paraId="00000CE4">
      <w:pPr>
        <w:spacing w:after="0" w:lineRule="auto"/>
        <w:ind w:left="0" w:firstLine="0"/>
        <w:rPr/>
      </w:pPr>
      <w:r w:rsidDel="00000000" w:rsidR="00000000" w:rsidRPr="00000000">
        <w:rPr>
          <w:rtl w:val="0"/>
        </w:rPr>
      </w:r>
    </w:p>
    <w:p w:rsidR="00000000" w:rsidDel="00000000" w:rsidP="00000000" w:rsidRDefault="00000000" w:rsidRPr="00000000" w14:paraId="00000CE5">
      <w:pPr>
        <w:spacing w:after="0" w:lineRule="auto"/>
        <w:ind w:left="0" w:firstLine="0"/>
        <w:rPr/>
      </w:pPr>
      <w:r w:rsidDel="00000000" w:rsidR="00000000" w:rsidRPr="00000000">
        <w:rPr>
          <w:rtl w:val="0"/>
        </w:rPr>
        <w:t xml:space="preserve">ART: [angrily] It </w:t>
      </w:r>
      <w:r w:rsidDel="00000000" w:rsidR="00000000" w:rsidRPr="00000000">
        <w:rPr>
          <w:i w:val="1"/>
          <w:rtl w:val="0"/>
        </w:rPr>
        <w:t xml:space="preserve">hit</w:t>
      </w:r>
      <w:r w:rsidDel="00000000" w:rsidR="00000000" w:rsidRPr="00000000">
        <w:rPr>
          <w:rtl w:val="0"/>
        </w:rPr>
        <w:t xml:space="preserve"> me with its </w:t>
      </w:r>
      <w:r w:rsidDel="00000000" w:rsidR="00000000" w:rsidRPr="00000000">
        <w:rPr>
          <w:i w:val="1"/>
          <w:rtl w:val="0"/>
        </w:rPr>
        <w:t xml:space="preserve">broom!</w:t>
      </w:r>
      <w:r w:rsidDel="00000000" w:rsidR="00000000" w:rsidRPr="00000000">
        <w:rPr>
          <w:rtl w:val="0"/>
        </w:rPr>
      </w:r>
    </w:p>
    <w:p w:rsidR="00000000" w:rsidDel="00000000" w:rsidP="00000000" w:rsidRDefault="00000000" w:rsidRPr="00000000" w14:paraId="00000CE6">
      <w:pPr>
        <w:spacing w:after="0" w:lineRule="auto"/>
        <w:ind w:left="0" w:firstLine="0"/>
        <w:rPr/>
      </w:pPr>
      <w:r w:rsidDel="00000000" w:rsidR="00000000" w:rsidRPr="00000000">
        <w:rPr>
          <w:rtl w:val="0"/>
        </w:rPr>
      </w:r>
    </w:p>
    <w:p w:rsidR="00000000" w:rsidDel="00000000" w:rsidP="00000000" w:rsidRDefault="00000000" w:rsidRPr="00000000" w14:paraId="00000CE7">
      <w:pPr>
        <w:spacing w:after="0" w:lineRule="auto"/>
        <w:ind w:left="0" w:firstLine="0"/>
        <w:rPr/>
      </w:pPr>
      <w:r w:rsidDel="00000000" w:rsidR="00000000" w:rsidRPr="00000000">
        <w:rPr>
          <w:rtl w:val="0"/>
        </w:rPr>
        <w:t xml:space="preserve">KEITH: [angrily] You were in its house!</w:t>
      </w:r>
    </w:p>
    <w:p w:rsidR="00000000" w:rsidDel="00000000" w:rsidP="00000000" w:rsidRDefault="00000000" w:rsidRPr="00000000" w14:paraId="00000CE8">
      <w:pPr>
        <w:spacing w:after="0" w:lineRule="auto"/>
        <w:ind w:left="0" w:firstLine="0"/>
        <w:rPr/>
      </w:pPr>
      <w:r w:rsidDel="00000000" w:rsidR="00000000" w:rsidRPr="00000000">
        <w:rPr>
          <w:rtl w:val="0"/>
        </w:rPr>
      </w:r>
    </w:p>
    <w:p w:rsidR="00000000" w:rsidDel="00000000" w:rsidP="00000000" w:rsidRDefault="00000000" w:rsidRPr="00000000" w14:paraId="00000CE9">
      <w:pPr>
        <w:spacing w:after="0" w:lineRule="auto"/>
        <w:ind w:left="0" w:firstLine="0"/>
        <w:rPr/>
      </w:pPr>
      <w:r w:rsidDel="00000000" w:rsidR="00000000" w:rsidRPr="00000000">
        <w:rPr>
          <w:rtl w:val="0"/>
        </w:rPr>
        <w:t xml:space="preserve">ALI: [groans]</w:t>
      </w:r>
    </w:p>
    <w:p w:rsidR="00000000" w:rsidDel="00000000" w:rsidP="00000000" w:rsidRDefault="00000000" w:rsidRPr="00000000" w14:paraId="00000CEA">
      <w:pPr>
        <w:spacing w:after="0" w:lineRule="auto"/>
        <w:ind w:left="0" w:firstLine="0"/>
        <w:rPr/>
      </w:pPr>
      <w:r w:rsidDel="00000000" w:rsidR="00000000" w:rsidRPr="00000000">
        <w:rPr>
          <w:rtl w:val="0"/>
        </w:rPr>
      </w:r>
    </w:p>
    <w:p w:rsidR="00000000" w:rsidDel="00000000" w:rsidP="00000000" w:rsidRDefault="00000000" w:rsidRPr="00000000" w14:paraId="00000CEB">
      <w:pPr>
        <w:spacing w:after="0" w:lineRule="auto"/>
        <w:ind w:left="0" w:firstLine="0"/>
        <w:rPr/>
      </w:pPr>
      <w:r w:rsidDel="00000000" w:rsidR="00000000" w:rsidRPr="00000000">
        <w:rPr>
          <w:rtl w:val="0"/>
        </w:rPr>
        <w:t xml:space="preserve">AUSTIN: [exasperated] What do you do?</w:t>
      </w:r>
    </w:p>
    <w:p w:rsidR="00000000" w:rsidDel="00000000" w:rsidP="00000000" w:rsidRDefault="00000000" w:rsidRPr="00000000" w14:paraId="00000CEC">
      <w:pPr>
        <w:spacing w:after="0" w:lineRule="auto"/>
        <w:ind w:left="0" w:firstLine="0"/>
        <w:rPr/>
      </w:pPr>
      <w:r w:rsidDel="00000000" w:rsidR="00000000" w:rsidRPr="00000000">
        <w:rPr>
          <w:rtl w:val="0"/>
        </w:rPr>
      </w:r>
    </w:p>
    <w:p w:rsidR="00000000" w:rsidDel="00000000" w:rsidP="00000000" w:rsidRDefault="00000000" w:rsidRPr="00000000" w14:paraId="00000CED">
      <w:pPr>
        <w:spacing w:after="0" w:lineRule="auto"/>
        <w:ind w:left="0" w:firstLine="0"/>
        <w:rPr/>
      </w:pPr>
      <w:r w:rsidDel="00000000" w:rsidR="00000000" w:rsidRPr="00000000">
        <w:rPr>
          <w:rtl w:val="0"/>
        </w:rPr>
        <w:t xml:space="preserve">ALI: I was definitely going for defense! [laughs]</w:t>
      </w:r>
    </w:p>
    <w:p w:rsidR="00000000" w:rsidDel="00000000" w:rsidP="00000000" w:rsidRDefault="00000000" w:rsidRPr="00000000" w14:paraId="00000CEE">
      <w:pPr>
        <w:spacing w:after="0" w:lineRule="auto"/>
        <w:ind w:left="0" w:firstLine="0"/>
        <w:rPr/>
      </w:pPr>
      <w:r w:rsidDel="00000000" w:rsidR="00000000" w:rsidRPr="00000000">
        <w:rPr>
          <w:rtl w:val="0"/>
        </w:rPr>
      </w:r>
    </w:p>
    <w:p w:rsidR="00000000" w:rsidDel="00000000" w:rsidP="00000000" w:rsidRDefault="00000000" w:rsidRPr="00000000" w14:paraId="00000CEF">
      <w:pPr>
        <w:spacing w:after="0" w:lineRule="auto"/>
        <w:ind w:left="0" w:firstLine="0"/>
        <w:rPr/>
      </w:pPr>
      <w:r w:rsidDel="00000000" w:rsidR="00000000" w:rsidRPr="00000000">
        <w:rPr>
          <w:rtl w:val="0"/>
        </w:rPr>
        <w:t xml:space="preserve">ART: Someone’s not a good evil fighter. [laughter] I just wanna throw that out.</w:t>
      </w:r>
    </w:p>
    <w:p w:rsidR="00000000" w:rsidDel="00000000" w:rsidP="00000000" w:rsidRDefault="00000000" w:rsidRPr="00000000" w14:paraId="00000CF0">
      <w:pPr>
        <w:spacing w:after="0" w:lineRule="auto"/>
        <w:ind w:left="0" w:firstLine="0"/>
        <w:rPr/>
      </w:pPr>
      <w:r w:rsidDel="00000000" w:rsidR="00000000" w:rsidRPr="00000000">
        <w:rPr>
          <w:rtl w:val="0"/>
        </w:rPr>
      </w:r>
    </w:p>
    <w:p w:rsidR="00000000" w:rsidDel="00000000" w:rsidP="00000000" w:rsidRDefault="00000000" w:rsidRPr="00000000" w14:paraId="00000CF1">
      <w:pPr>
        <w:spacing w:after="0" w:lineRule="auto"/>
        <w:ind w:left="0" w:firstLine="0"/>
        <w:rPr/>
      </w:pPr>
      <w:r w:rsidDel="00000000" w:rsidR="00000000" w:rsidRPr="00000000">
        <w:rPr>
          <w:rtl w:val="0"/>
        </w:rPr>
        <w:t xml:space="preserve">ALI: [laughs] I’m just saying!</w:t>
      </w:r>
    </w:p>
    <w:p w:rsidR="00000000" w:rsidDel="00000000" w:rsidP="00000000" w:rsidRDefault="00000000" w:rsidRPr="00000000" w14:paraId="00000CF2">
      <w:pPr>
        <w:spacing w:after="0" w:lineRule="auto"/>
        <w:ind w:left="0" w:firstLine="0"/>
        <w:rPr/>
      </w:pPr>
      <w:r w:rsidDel="00000000" w:rsidR="00000000" w:rsidRPr="00000000">
        <w:rPr>
          <w:rtl w:val="0"/>
        </w:rPr>
      </w:r>
    </w:p>
    <w:p w:rsidR="00000000" w:rsidDel="00000000" w:rsidP="00000000" w:rsidRDefault="00000000" w:rsidRPr="00000000" w14:paraId="00000CF3">
      <w:pPr>
        <w:spacing w:after="0" w:lineRule="auto"/>
        <w:ind w:left="0" w:firstLine="0"/>
        <w:rPr/>
      </w:pPr>
      <w:r w:rsidDel="00000000" w:rsidR="00000000" w:rsidRPr="00000000">
        <w:rPr>
          <w:rtl w:val="0"/>
        </w:rPr>
        <w:t xml:space="preserve">ART: Come on now. [laughter]</w:t>
      </w:r>
    </w:p>
    <w:p w:rsidR="00000000" w:rsidDel="00000000" w:rsidP="00000000" w:rsidRDefault="00000000" w:rsidRPr="00000000" w14:paraId="00000CF4">
      <w:pPr>
        <w:spacing w:after="0" w:lineRule="auto"/>
        <w:ind w:left="0" w:firstLine="0"/>
        <w:rPr/>
      </w:pPr>
      <w:r w:rsidDel="00000000" w:rsidR="00000000" w:rsidRPr="00000000">
        <w:rPr>
          <w:rtl w:val="0"/>
        </w:rPr>
      </w:r>
    </w:p>
    <w:p w:rsidR="00000000" w:rsidDel="00000000" w:rsidP="00000000" w:rsidRDefault="00000000" w:rsidRPr="00000000" w14:paraId="00000CF5">
      <w:pPr>
        <w:spacing w:after="0" w:lineRule="auto"/>
        <w:ind w:left="0" w:firstLine="0"/>
        <w:rPr/>
      </w:pPr>
      <w:r w:rsidDel="00000000" w:rsidR="00000000" w:rsidRPr="00000000">
        <w:rPr>
          <w:rtl w:val="0"/>
        </w:rPr>
        <w:t xml:space="preserve">ALI: I wasn’t making the move! Me as a player.</w:t>
      </w:r>
    </w:p>
    <w:p w:rsidR="00000000" w:rsidDel="00000000" w:rsidP="00000000" w:rsidRDefault="00000000" w:rsidRPr="00000000" w14:paraId="00000CF6">
      <w:pPr>
        <w:spacing w:after="0" w:lineRule="auto"/>
        <w:ind w:left="0" w:firstLine="0"/>
        <w:rPr/>
      </w:pPr>
      <w:r w:rsidDel="00000000" w:rsidR="00000000" w:rsidRPr="00000000">
        <w:rPr>
          <w:rtl w:val="0"/>
        </w:rPr>
      </w:r>
    </w:p>
    <w:p w:rsidR="00000000" w:rsidDel="00000000" w:rsidP="00000000" w:rsidRDefault="00000000" w:rsidRPr="00000000" w14:paraId="00000CF7">
      <w:pPr>
        <w:spacing w:after="0" w:lineRule="auto"/>
        <w:ind w:left="0" w:firstLine="0"/>
        <w:rPr/>
      </w:pPr>
      <w:r w:rsidDel="00000000" w:rsidR="00000000" w:rsidRPr="00000000">
        <w:rPr>
          <w:rtl w:val="0"/>
        </w:rPr>
        <w:t xml:space="preserve">NICK: I wanted to see Fero do his 360 kickflip into bear. [laughter]</w:t>
      </w:r>
    </w:p>
    <w:p w:rsidR="00000000" w:rsidDel="00000000" w:rsidP="00000000" w:rsidRDefault="00000000" w:rsidRPr="00000000" w14:paraId="00000CF8">
      <w:pPr>
        <w:spacing w:after="0" w:lineRule="auto"/>
        <w:ind w:left="0" w:firstLine="0"/>
        <w:rPr/>
      </w:pPr>
      <w:r w:rsidDel="00000000" w:rsidR="00000000" w:rsidRPr="00000000">
        <w:rPr>
          <w:rtl w:val="0"/>
        </w:rPr>
      </w:r>
    </w:p>
    <w:p w:rsidR="00000000" w:rsidDel="00000000" w:rsidP="00000000" w:rsidRDefault="00000000" w:rsidRPr="00000000" w14:paraId="00000CF9">
      <w:pPr>
        <w:spacing w:after="0" w:lineRule="auto"/>
        <w:ind w:left="0" w:firstLine="0"/>
        <w:rPr/>
      </w:pPr>
      <w:r w:rsidDel="00000000" w:rsidR="00000000" w:rsidRPr="00000000">
        <w:rPr>
          <w:rtl w:val="0"/>
        </w:rPr>
        <w:t xml:space="preserve">AUSTIN: Well, speaking of things! Also! The Great Phantasmo is gone.</w:t>
      </w:r>
    </w:p>
    <w:p w:rsidR="00000000" w:rsidDel="00000000" w:rsidP="00000000" w:rsidRDefault="00000000" w:rsidRPr="00000000" w14:paraId="00000CFA">
      <w:pPr>
        <w:spacing w:after="0" w:lineRule="auto"/>
        <w:ind w:left="0" w:firstLine="0"/>
        <w:rPr/>
      </w:pPr>
      <w:r w:rsidDel="00000000" w:rsidR="00000000" w:rsidRPr="00000000">
        <w:rPr>
          <w:rtl w:val="0"/>
        </w:rPr>
      </w:r>
    </w:p>
    <w:p w:rsidR="00000000" w:rsidDel="00000000" w:rsidP="00000000" w:rsidRDefault="00000000" w:rsidRPr="00000000" w14:paraId="00000CFB">
      <w:pPr>
        <w:spacing w:after="0" w:lineRule="auto"/>
        <w:ind w:left="0" w:firstLine="0"/>
        <w:rPr/>
      </w:pPr>
      <w:r w:rsidDel="00000000" w:rsidR="00000000" w:rsidRPr="00000000">
        <w:rPr>
          <w:rtl w:val="0"/>
        </w:rPr>
        <w:t xml:space="preserve">NICK: [pause] Yep.</w:t>
      </w:r>
    </w:p>
    <w:p w:rsidR="00000000" w:rsidDel="00000000" w:rsidP="00000000" w:rsidRDefault="00000000" w:rsidRPr="00000000" w14:paraId="00000CFC">
      <w:pPr>
        <w:spacing w:after="0" w:lineRule="auto"/>
        <w:ind w:left="0" w:firstLine="0"/>
        <w:rPr/>
      </w:pPr>
      <w:r w:rsidDel="00000000" w:rsidR="00000000" w:rsidRPr="00000000">
        <w:rPr>
          <w:rtl w:val="0"/>
        </w:rPr>
      </w:r>
    </w:p>
    <w:p w:rsidR="00000000" w:rsidDel="00000000" w:rsidP="00000000" w:rsidRDefault="00000000" w:rsidRPr="00000000" w14:paraId="00000CFD">
      <w:pPr>
        <w:spacing w:after="0" w:lineRule="auto"/>
        <w:ind w:left="0" w:firstLine="0"/>
        <w:rPr/>
      </w:pPr>
      <w:r w:rsidDel="00000000" w:rsidR="00000000" w:rsidRPr="00000000">
        <w:rPr>
          <w:rtl w:val="0"/>
        </w:rPr>
        <w:t xml:space="preserve">JACK: Oh! Yeah, we should probably try and communicate with him in some way? [laughs] Like, </w:t>
      </w:r>
    </w:p>
    <w:p w:rsidR="00000000" w:rsidDel="00000000" w:rsidP="00000000" w:rsidRDefault="00000000" w:rsidRPr="00000000" w14:paraId="00000CFE">
      <w:pPr>
        <w:spacing w:after="0" w:lineRule="auto"/>
        <w:ind w:left="0" w:firstLine="0"/>
        <w:rPr/>
      </w:pPr>
      <w:r w:rsidDel="00000000" w:rsidR="00000000" w:rsidRPr="00000000">
        <w:rPr>
          <w:rtl w:val="0"/>
        </w:rPr>
        <w:t xml:space="preserve">shouting, where are you? Where did you go? You know, standard.</w:t>
      </w:r>
    </w:p>
    <w:p w:rsidR="00000000" w:rsidDel="00000000" w:rsidP="00000000" w:rsidRDefault="00000000" w:rsidRPr="00000000" w14:paraId="00000CFF">
      <w:pPr>
        <w:spacing w:after="0" w:lineRule="auto"/>
        <w:ind w:left="360" w:firstLine="0"/>
        <w:rPr/>
      </w:pPr>
      <w:r w:rsidDel="00000000" w:rsidR="00000000" w:rsidRPr="00000000">
        <w:rPr>
          <w:rtl w:val="0"/>
        </w:rPr>
      </w:r>
    </w:p>
    <w:p w:rsidR="00000000" w:rsidDel="00000000" w:rsidP="00000000" w:rsidRDefault="00000000" w:rsidRPr="00000000" w14:paraId="00000D00">
      <w:pPr>
        <w:spacing w:after="0" w:lineRule="auto"/>
        <w:ind w:left="360" w:firstLine="0"/>
        <w:rPr/>
      </w:pPr>
      <w:r w:rsidDel="00000000" w:rsidR="00000000" w:rsidRPr="00000000">
        <w:rPr>
          <w:rtl w:val="0"/>
        </w:rPr>
        <w:t xml:space="preserve">KEITH (as Fero): Tazzy!</w:t>
      </w:r>
    </w:p>
    <w:p w:rsidR="00000000" w:rsidDel="00000000" w:rsidP="00000000" w:rsidRDefault="00000000" w:rsidRPr="00000000" w14:paraId="00000D01">
      <w:pPr>
        <w:spacing w:after="0" w:lineRule="auto"/>
        <w:ind w:left="0" w:firstLine="0"/>
        <w:rPr/>
      </w:pPr>
      <w:r w:rsidDel="00000000" w:rsidR="00000000" w:rsidRPr="00000000">
        <w:rPr>
          <w:rtl w:val="0"/>
        </w:rPr>
      </w:r>
    </w:p>
    <w:p w:rsidR="00000000" w:rsidDel="00000000" w:rsidP="00000000" w:rsidRDefault="00000000" w:rsidRPr="00000000" w14:paraId="00000D02">
      <w:pPr>
        <w:spacing w:after="0" w:lineRule="auto"/>
        <w:ind w:left="0" w:firstLine="0"/>
        <w:rPr/>
      </w:pPr>
      <w:r w:rsidDel="00000000" w:rsidR="00000000" w:rsidRPr="00000000">
        <w:rPr>
          <w:rtl w:val="0"/>
        </w:rPr>
        <w:t xml:space="preserve">ALI: Yeah, I - [laughs]</w:t>
      </w:r>
    </w:p>
    <w:p w:rsidR="00000000" w:rsidDel="00000000" w:rsidP="00000000" w:rsidRDefault="00000000" w:rsidRPr="00000000" w14:paraId="00000D03">
      <w:pPr>
        <w:spacing w:after="0" w:lineRule="auto"/>
        <w:ind w:left="0" w:firstLine="0"/>
        <w:rPr/>
      </w:pPr>
      <w:r w:rsidDel="00000000" w:rsidR="00000000" w:rsidRPr="00000000">
        <w:rPr>
          <w:rtl w:val="0"/>
        </w:rPr>
      </w:r>
    </w:p>
    <w:p w:rsidR="00000000" w:rsidDel="00000000" w:rsidP="00000000" w:rsidRDefault="00000000" w:rsidRPr="00000000" w14:paraId="00000D04">
      <w:pPr>
        <w:spacing w:after="0" w:lineRule="auto"/>
        <w:ind w:left="0" w:firstLine="0"/>
        <w:rPr/>
      </w:pPr>
      <w:r w:rsidDel="00000000" w:rsidR="00000000" w:rsidRPr="00000000">
        <w:rPr>
          <w:rtl w:val="0"/>
        </w:rPr>
        <w:t xml:space="preserve">KEITH: I yell - I yell for Tazzy. [ART laughs] [cross] Roll for yell.</w:t>
      </w:r>
    </w:p>
    <w:p w:rsidR="00000000" w:rsidDel="00000000" w:rsidP="00000000" w:rsidRDefault="00000000" w:rsidRPr="00000000" w14:paraId="00000D05">
      <w:pPr>
        <w:spacing w:after="0" w:lineRule="auto"/>
        <w:ind w:left="0" w:firstLine="0"/>
        <w:rPr/>
      </w:pPr>
      <w:r w:rsidDel="00000000" w:rsidR="00000000" w:rsidRPr="00000000">
        <w:rPr>
          <w:rtl w:val="0"/>
        </w:rPr>
      </w:r>
    </w:p>
    <w:p w:rsidR="00000000" w:rsidDel="00000000" w:rsidP="00000000" w:rsidRDefault="00000000" w:rsidRPr="00000000" w14:paraId="00000D06">
      <w:pPr>
        <w:spacing w:after="0" w:lineRule="auto"/>
        <w:ind w:left="0" w:firstLine="0"/>
        <w:rPr>
          <w:b w:val="1"/>
        </w:rPr>
      </w:pPr>
      <w:r w:rsidDel="00000000" w:rsidR="00000000" w:rsidRPr="00000000">
        <w:rPr>
          <w:b w:val="1"/>
          <w:rtl w:val="0"/>
        </w:rPr>
        <w:t xml:space="preserve">[#01:25:02#]</w:t>
      </w:r>
    </w:p>
    <w:p w:rsidR="00000000" w:rsidDel="00000000" w:rsidP="00000000" w:rsidRDefault="00000000" w:rsidRPr="00000000" w14:paraId="00000D07">
      <w:pPr>
        <w:spacing w:after="0" w:lineRule="auto"/>
        <w:ind w:left="0" w:firstLine="0"/>
        <w:rPr/>
      </w:pPr>
      <w:r w:rsidDel="00000000" w:rsidR="00000000" w:rsidRPr="00000000">
        <w:rPr>
          <w:rtl w:val="0"/>
        </w:rPr>
      </w:r>
    </w:p>
    <w:p w:rsidR="00000000" w:rsidDel="00000000" w:rsidP="00000000" w:rsidRDefault="00000000" w:rsidRPr="00000000" w14:paraId="00000D08">
      <w:pPr>
        <w:spacing w:after="0" w:lineRule="auto"/>
        <w:ind w:left="0" w:firstLine="0"/>
        <w:rPr/>
      </w:pPr>
      <w:r w:rsidDel="00000000" w:rsidR="00000000" w:rsidRPr="00000000">
        <w:rPr>
          <w:rtl w:val="0"/>
        </w:rPr>
        <w:t xml:space="preserve">NICK: [cross] Oh, Tazzy, that’s your nickname? [laughs]</w:t>
      </w:r>
    </w:p>
    <w:p w:rsidR="00000000" w:rsidDel="00000000" w:rsidP="00000000" w:rsidRDefault="00000000" w:rsidRPr="00000000" w14:paraId="00000D09">
      <w:pPr>
        <w:spacing w:after="0" w:lineRule="auto"/>
        <w:ind w:left="0" w:firstLine="0"/>
        <w:rPr/>
      </w:pPr>
      <w:r w:rsidDel="00000000" w:rsidR="00000000" w:rsidRPr="00000000">
        <w:rPr>
          <w:rtl w:val="0"/>
        </w:rPr>
      </w:r>
    </w:p>
    <w:p w:rsidR="00000000" w:rsidDel="00000000" w:rsidP="00000000" w:rsidRDefault="00000000" w:rsidRPr="00000000" w14:paraId="00000D0A">
      <w:pPr>
        <w:spacing w:after="0" w:lineRule="auto"/>
        <w:ind w:left="0" w:firstLine="0"/>
        <w:rPr/>
      </w:pPr>
      <w:r w:rsidDel="00000000" w:rsidR="00000000" w:rsidRPr="00000000">
        <w:rPr>
          <w:rtl w:val="0"/>
        </w:rPr>
        <w:t xml:space="preserve">AUSTIN: Uh huh.</w:t>
      </w:r>
    </w:p>
    <w:p w:rsidR="00000000" w:rsidDel="00000000" w:rsidP="00000000" w:rsidRDefault="00000000" w:rsidRPr="00000000" w14:paraId="00000D0B">
      <w:pPr>
        <w:spacing w:after="0" w:lineRule="auto"/>
        <w:ind w:left="0" w:firstLine="0"/>
        <w:rPr/>
      </w:pPr>
      <w:r w:rsidDel="00000000" w:rsidR="00000000" w:rsidRPr="00000000">
        <w:rPr>
          <w:rtl w:val="0"/>
        </w:rPr>
      </w:r>
    </w:p>
    <w:p w:rsidR="00000000" w:rsidDel="00000000" w:rsidP="00000000" w:rsidRDefault="00000000" w:rsidRPr="00000000" w14:paraId="00000D0C">
      <w:pPr>
        <w:spacing w:after="0" w:lineRule="auto"/>
        <w:ind w:left="0" w:firstLine="0"/>
        <w:rPr/>
      </w:pPr>
      <w:r w:rsidDel="00000000" w:rsidR="00000000" w:rsidRPr="00000000">
        <w:rPr>
          <w:rtl w:val="0"/>
        </w:rPr>
        <w:t xml:space="preserve">NICK: Um. [laughs] I say.</w:t>
      </w:r>
    </w:p>
    <w:p w:rsidR="00000000" w:rsidDel="00000000" w:rsidP="00000000" w:rsidRDefault="00000000" w:rsidRPr="00000000" w14:paraId="00000D0D">
      <w:pPr>
        <w:spacing w:after="0" w:lineRule="auto"/>
        <w:ind w:left="360" w:firstLine="0"/>
        <w:rPr/>
      </w:pPr>
      <w:r w:rsidDel="00000000" w:rsidR="00000000" w:rsidRPr="00000000">
        <w:rPr>
          <w:rtl w:val="0"/>
        </w:rPr>
      </w:r>
    </w:p>
    <w:p w:rsidR="00000000" w:rsidDel="00000000" w:rsidP="00000000" w:rsidRDefault="00000000" w:rsidRPr="00000000" w14:paraId="00000D0E">
      <w:pPr>
        <w:spacing w:after="0" w:lineRule="auto"/>
        <w:ind w:left="360" w:firstLine="0"/>
        <w:rPr/>
      </w:pPr>
      <w:r w:rsidDel="00000000" w:rsidR="00000000" w:rsidRPr="00000000">
        <w:rPr>
          <w:rtl w:val="0"/>
        </w:rPr>
        <w:t xml:space="preserve">(as Phantasmo, weakly): Is the skeleton creature dead?</w:t>
      </w:r>
    </w:p>
    <w:p w:rsidR="00000000" w:rsidDel="00000000" w:rsidP="00000000" w:rsidRDefault="00000000" w:rsidRPr="00000000" w14:paraId="00000D0F">
      <w:pPr>
        <w:spacing w:after="0" w:lineRule="auto"/>
        <w:ind w:left="0" w:firstLine="0"/>
        <w:rPr/>
      </w:pPr>
      <w:r w:rsidDel="00000000" w:rsidR="00000000" w:rsidRPr="00000000">
        <w:rPr>
          <w:rtl w:val="0"/>
        </w:rPr>
      </w:r>
    </w:p>
    <w:p w:rsidR="00000000" w:rsidDel="00000000" w:rsidP="00000000" w:rsidRDefault="00000000" w:rsidRPr="00000000" w14:paraId="00000D10">
      <w:pPr>
        <w:spacing w:after="0" w:lineRule="auto"/>
        <w:ind w:left="0" w:firstLine="0"/>
        <w:rPr/>
      </w:pPr>
      <w:r w:rsidDel="00000000" w:rsidR="00000000" w:rsidRPr="00000000">
        <w:rPr>
          <w:rtl w:val="0"/>
        </w:rPr>
        <w:t xml:space="preserve">[MUSIC FADES OUT]</w:t>
      </w:r>
    </w:p>
    <w:p w:rsidR="00000000" w:rsidDel="00000000" w:rsidP="00000000" w:rsidRDefault="00000000" w:rsidRPr="00000000" w14:paraId="00000D11">
      <w:pPr>
        <w:spacing w:after="0" w:lineRule="auto"/>
        <w:ind w:left="0" w:firstLine="0"/>
        <w:rPr>
          <w:b w:val="1"/>
        </w:rPr>
      </w:pPr>
      <w:r w:rsidDel="00000000" w:rsidR="00000000" w:rsidRPr="00000000">
        <w:rPr>
          <w:rtl w:val="0"/>
        </w:rPr>
      </w:r>
    </w:p>
    <w:p w:rsidR="00000000" w:rsidDel="00000000" w:rsidP="00000000" w:rsidRDefault="00000000" w:rsidRPr="00000000" w14:paraId="00000D12">
      <w:pPr>
        <w:spacing w:after="0" w:lineRule="auto"/>
        <w:ind w:left="0" w:firstLine="0"/>
        <w:rPr>
          <w:b w:val="1"/>
        </w:rPr>
      </w:pPr>
      <w:r w:rsidDel="00000000" w:rsidR="00000000" w:rsidRPr="00000000">
        <w:rPr>
          <w:b w:val="1"/>
          <w:rtl w:val="0"/>
        </w:rPr>
        <w:t xml:space="preserve">END OF EPISODE</w:t>
      </w:r>
      <w:r w:rsidDel="00000000" w:rsidR="00000000" w:rsidRPr="00000000">
        <w:rPr>
          <w:rtl w:val="0"/>
        </w:rPr>
      </w:r>
    </w:p>
    <w:sectPr>
      <w:headerReference r:id="rId11" w:type="default"/>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notquitereal.bandcamp.com/track/autumn-not-winter" TargetMode="External"/><Relationship Id="rId12" Type="http://schemas.openxmlformats.org/officeDocument/2006/relationships/footer" Target="footer1.xml"/><Relationship Id="rId9" Type="http://schemas.openxmlformats.org/officeDocument/2006/relationships/hyperlink" Target="https://notquitereal.bandcamp.com/track/autumn-not-winter" TargetMode="External"/><Relationship Id="rId5" Type="http://schemas.openxmlformats.org/officeDocument/2006/relationships/styles" Target="styles.xml"/><Relationship Id="rId6" Type="http://schemas.openxmlformats.org/officeDocument/2006/relationships/hyperlink" Target="http://friendsatthetable.net/seasons-of-hieron-01-we-have-not-yet-begun-to-be-pompous" TargetMode="External"/><Relationship Id="rId7" Type="http://schemas.openxmlformats.org/officeDocument/2006/relationships/hyperlink" Target="https://notquitereal.bandcamp.com/track/autumn-not-winter" TargetMode="External"/><Relationship Id="rId8" Type="http://schemas.openxmlformats.org/officeDocument/2006/relationships/hyperlink" Target="https://notquitereal.bandcamp.com/track/autumn-not-w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