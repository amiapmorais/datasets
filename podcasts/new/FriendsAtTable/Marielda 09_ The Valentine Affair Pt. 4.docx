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rFonts w:ascii="Verdana" w:cs="Verdana" w:eastAsia="Verdana" w:hAnsi="Verdana"/>
            <w:color w:val="1155cc"/>
            <w:sz w:val="24"/>
            <w:szCs w:val="24"/>
            <w:u w:val="single"/>
            <w:rtl w:val="0"/>
          </w:rPr>
          <w:t xml:space="preserve">Marielda 09: The Valentine Affair Pt. 4</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AUSTIN (as Samol):</w:t>
      </w:r>
    </w:p>
    <w:p w:rsidR="00000000" w:rsidDel="00000000" w:rsidP="00000000" w:rsidRDefault="00000000" w:rsidRPr="00000000" w14:paraId="00000004">
      <w:pPr>
        <w:ind w:left="720" w:firstLine="0"/>
        <w:rPr/>
      </w:pPr>
      <w:r w:rsidDel="00000000" w:rsidR="00000000" w:rsidRPr="00000000">
        <w:rPr>
          <w:rtl w:val="0"/>
        </w:rPr>
        <w:t xml:space="preserve"> I gave them a gift. A little mansion, in the woods. In that particular place out in the vast between Samothes’s City of Light and those rolling plains of celebration where the Boy-King Samot made his wandering home. </w:t>
      </w:r>
      <w:r w:rsidDel="00000000" w:rsidR="00000000" w:rsidRPr="00000000">
        <w:rPr>
          <w:i w:val="1"/>
          <w:rtl w:val="0"/>
        </w:rPr>
        <w:t xml:space="preserve">[INTRO “Marielda” BEGINS PLAYING] </w:t>
      </w:r>
      <w:r w:rsidDel="00000000" w:rsidR="00000000" w:rsidRPr="00000000">
        <w:rPr>
          <w:rtl w:val="0"/>
        </w:rPr>
        <w:t xml:space="preserve">A grand house, close to me. I’d hoped it could be a place where they could work out their differences, where they could consider the burden of their power and the strength of their bond. But if I can be truthful- I had a more selfish motive too. I wanted to leave them a memento, something to remind them of me when I’m gone.</w:t>
      </w:r>
    </w:p>
    <w:p w:rsidR="00000000" w:rsidDel="00000000" w:rsidP="00000000" w:rsidRDefault="00000000" w:rsidRPr="00000000" w14:paraId="00000005">
      <w:pPr>
        <w:ind w:left="720" w:firstLine="0"/>
        <w:rPr/>
      </w:pPr>
      <w:r w:rsidDel="00000000" w:rsidR="00000000" w:rsidRPr="00000000">
        <w:rPr>
          <w:rtl w:val="0"/>
        </w:rPr>
        <w:t xml:space="preserve">And somewhere close enough that I could look back at them from time to time while I was leavin’. Your old friend here, well, I was never much of a jealous god, but call me sentimental and I will not correct you. And looking back now, all these damn years of life later, I suppose it’s fair to say it all started there. All because I gave them </w:t>
      </w:r>
      <w:r w:rsidDel="00000000" w:rsidR="00000000" w:rsidRPr="00000000">
        <w:rPr>
          <w:i w:val="1"/>
          <w:rtl w:val="0"/>
        </w:rPr>
        <w:t xml:space="preserve">that</w:t>
      </w:r>
      <w:r w:rsidDel="00000000" w:rsidR="00000000" w:rsidRPr="00000000">
        <w:rPr>
          <w:rtl w:val="0"/>
        </w:rPr>
        <w:t xml:space="preserve"> gift, </w:t>
      </w:r>
      <w:r w:rsidDel="00000000" w:rsidR="00000000" w:rsidRPr="00000000">
        <w:rPr>
          <w:i w:val="1"/>
          <w:rtl w:val="0"/>
        </w:rPr>
        <w:t xml:space="preserve">that </w:t>
      </w:r>
      <w:r w:rsidDel="00000000" w:rsidR="00000000" w:rsidRPr="00000000">
        <w:rPr>
          <w:rtl w:val="0"/>
        </w:rPr>
        <w:t xml:space="preserve">mansion, in </w:t>
      </w:r>
      <w:r w:rsidDel="00000000" w:rsidR="00000000" w:rsidRPr="00000000">
        <w:rPr>
          <w:i w:val="1"/>
          <w:rtl w:val="0"/>
        </w:rPr>
        <w:t xml:space="preserve">those</w:t>
      </w:r>
      <w:r w:rsidDel="00000000" w:rsidR="00000000" w:rsidRPr="00000000">
        <w:rPr>
          <w:rtl w:val="0"/>
        </w:rPr>
        <w:t xml:space="preserve"> woods. Those woods, too close to where I lay dyin’.</w:t>
      </w:r>
    </w:p>
    <w:p w:rsidR="00000000" w:rsidDel="00000000" w:rsidP="00000000" w:rsidRDefault="00000000" w:rsidRPr="00000000" w14:paraId="00000006">
      <w:pPr>
        <w:ind w:left="0" w:firstLine="0"/>
        <w:rPr>
          <w:b w:val="1"/>
        </w:rPr>
      </w:pPr>
      <w:r w:rsidDel="00000000" w:rsidR="00000000" w:rsidRPr="00000000">
        <w:rPr>
          <w:i w:val="1"/>
          <w:rtl w:val="0"/>
        </w:rPr>
        <w:t xml:space="preserve">[INTRO CONTINUES UNTIL 2:30]</w:t>
      </w:r>
      <w:r w:rsidDel="00000000" w:rsidR="00000000" w:rsidRPr="00000000">
        <w:rPr>
          <w:rtl w:val="0"/>
        </w:rPr>
      </w:r>
    </w:p>
    <w:p w:rsidR="00000000" w:rsidDel="00000000" w:rsidP="00000000" w:rsidRDefault="00000000" w:rsidRPr="00000000" w14:paraId="00000007">
      <w:pPr>
        <w:ind w:left="720" w:firstLine="72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AUSTIN: Ah, the remaining students, the teachers, everyone starts yelling and running out. And the thing that’s--that’s confusing is that like, as soon as they come out, they do hear shouting and yelling outside? So it like, corroborates your lie that there’s fire? And then the second bit of this, of course, is that there </w:t>
      </w:r>
      <w:r w:rsidDel="00000000" w:rsidR="00000000" w:rsidRPr="00000000">
        <w:rPr>
          <w:i w:val="1"/>
          <w:rtl w:val="0"/>
        </w:rPr>
        <w:t xml:space="preserve">is </w:t>
      </w:r>
      <w:r w:rsidDel="00000000" w:rsidR="00000000" w:rsidRPr="00000000">
        <w:rPr>
          <w:rtl w:val="0"/>
        </w:rPr>
        <w:t xml:space="preserve">fire. Because now, the fighting on the ground floor has smashed into the--Memoriam College. And there is fighting in the hallway on the first floor, and you can feel the ground warm as fire spreads through the classrooms and the lobby.</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JACK: Okay. Oh my god.</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AUSTIN: Lance Noble Orchid, who is uh… the shitty kid whose gun Sige has--</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DRE: </w:t>
      </w:r>
      <w:r w:rsidDel="00000000" w:rsidR="00000000" w:rsidRPr="00000000">
        <w:rPr>
          <w:i w:val="1"/>
          <w:rtl w:val="0"/>
        </w:rPr>
        <w:t xml:space="preserve">[cross] </w:t>
      </w:r>
      <w:r w:rsidDel="00000000" w:rsidR="00000000" w:rsidRPr="00000000">
        <w:rPr>
          <w:rtl w:val="0"/>
        </w:rPr>
        <w:t xml:space="preserve">Mm-hm.</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AUSTIN: Is with his replacement gun shooting at the Black Slacks in the university.</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JACK: Okay.</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AUSTIN: Where are Caroline and Hitchcock going? And we’ll cut back.</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JACK: We’re trying to make for the library. Oh, wait a second--oh, no, so--I’ve got the book.</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AUSTIN: You have the book!</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JACK: And I know that I’ve got the book. But I also probably think that my friends would’ve gone to a library to get the book.</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AUSTIN: Yes.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JACK: Um… my priority at this point is trying to get them.</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AUSTIN: Okay.</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JACK: Because… I’ve just realized that one of my beliefs is like, ‘always part a fool from his money’? And I really like the fact that I didn’t steal from Samothes, which really reveals what Hitchcock kind of thinks of Samothes.</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AUSTIN: Yeah. You did steal his candlestick though.</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JACK: </w:t>
      </w:r>
      <w:r w:rsidDel="00000000" w:rsidR="00000000" w:rsidRPr="00000000">
        <w:rPr>
          <w:i w:val="1"/>
          <w:rtl w:val="0"/>
        </w:rPr>
        <w:t xml:space="preserve">Austin</w:t>
      </w:r>
      <w:r w:rsidDel="00000000" w:rsidR="00000000" w:rsidRPr="00000000">
        <w:rPr>
          <w:rtl w:val="0"/>
        </w:rPr>
        <w:t xml:space="preserve">. I’ve not stolen the candlestick. It’s for the good of Marielda.</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AUSTIN: Well… if you still have it when you leave this building, you’ve stolen it.</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JACK: I’ve commandeered it.</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AUSTIN: Okay.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JACK: The library.</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AUSTIN: You’re gonna head towards the library.</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JACK: Oh, just before we cut, can I ask Caroline if she’s heard of the Heat and the Dark?</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AUSTIN: She looks at you… she says… she’s Maelgwyn’s Faithful, right? I need to check notes, one second. She says…</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720"/>
        <w:rPr/>
      </w:pPr>
      <w:r w:rsidDel="00000000" w:rsidR="00000000" w:rsidRPr="00000000">
        <w:rPr>
          <w:rtl w:val="0"/>
        </w:rPr>
        <w:t xml:space="preserve">AUSTIN (as Caroline) : Do you mean the Dark and the Heat?</w:t>
      </w:r>
    </w:p>
    <w:p w:rsidR="00000000" w:rsidDel="00000000" w:rsidP="00000000" w:rsidRDefault="00000000" w:rsidRPr="00000000" w14:paraId="00000037">
      <w:pPr>
        <w:ind w:left="0" w:firstLine="72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AUSTIN: And then… we cut.</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(ALI LAUGHING)</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AUSTIN: What’s going on in the library these days?</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(SYLVIA GROANING)</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AUSTIN: Maelgwyn, Miss Salary… Miss Salary starts to wake up. That’s what we cut to. We cut to her… she says, ‘you mean the Dark and the Heat?’ And then Miss Salary, like, muttering, ‘the Dark and the Heat,’ wakes up suddenly.</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AUSTIN (as Miss Salary): The Dark and the… wh… ah… Oh my--oh my god! Oh my god! Why are they dead? Who killed them? Ohh…</w:t>
      </w:r>
    </w:p>
    <w:p w:rsidR="00000000" w:rsidDel="00000000" w:rsidP="00000000" w:rsidRDefault="00000000" w:rsidRPr="00000000" w14:paraId="00000043">
      <w:pPr>
        <w:ind w:left="0" w:firstLine="72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 (VARIOUS NOISES OF DISMAY)</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720"/>
        <w:rPr/>
      </w:pPr>
      <w:r w:rsidDel="00000000" w:rsidR="00000000" w:rsidRPr="00000000">
        <w:rPr>
          <w:rtl w:val="0"/>
        </w:rPr>
        <w:t xml:space="preserve">ALI (as Castille): We didn’t.</w:t>
      </w:r>
    </w:p>
    <w:p w:rsidR="00000000" w:rsidDel="00000000" w:rsidP="00000000" w:rsidRDefault="00000000" w:rsidRPr="00000000" w14:paraId="00000047">
      <w:pPr>
        <w:ind w:left="0" w:firstLine="72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ALI: Wait, I dunno, though…</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AUSTIN: Mmm… </w:t>
      </w:r>
      <w:r w:rsidDel="00000000" w:rsidR="00000000" w:rsidRPr="00000000">
        <w:rPr>
          <w:i w:val="1"/>
          <w:rtl w:val="0"/>
        </w:rPr>
        <w:t xml:space="preserve">mmm</w:t>
      </w:r>
      <w:r w:rsidDel="00000000" w:rsidR="00000000" w:rsidRPr="00000000">
        <w:rPr>
          <w:rtl w:val="0"/>
        </w:rPr>
        <w:t xml:space="preserve">.... She’s like, stumbling up to her feet, and like, with her back against the wall, um… god, she’s not prepared for any of this.</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ALI: She really isn’t.</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AUSTIN: She’s the least prepared. </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(ALI MAKES A SAD NOISE)</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AUSTIN: She like, goes over to Master Latitude, the wolf boy, and like, pats at him the same way that he was pawing at her before.</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SYLVIA: Awwww.</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AUSTIN: Meanwhile, this repeated sound coming from the crystal continues.</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DRE: So what else is in the vault besides…</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AUSTIN: There’s like a ton of books, there are maps, there’s that crystal, there’s um… probably just like a lot of jewellery and money. Just like, expensive stuff is in here. There is… okay. There’s a bunch. You can… Here’s what I’m gonna do, is I’m gonna say if you make a study check you can ask me some like, big picture questions.</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DRE: Oh, boy.</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SYLVIA: Ooh. Okay.</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AUSTIN: It’s controlled… it’s controlled and then you get… whatever effect you end up with, by default it’s controlled limited, but if you can increase that somehow, then for each kind of like, dot that you get--for each success</w:t>
      </w:r>
      <w:ins w:author="izzy" w:id="0" w:date="2020-07-21T11:45:55Z">
        <w:r w:rsidDel="00000000" w:rsidR="00000000" w:rsidRPr="00000000">
          <w:rPr>
            <w:rtl w:val="0"/>
          </w:rPr>
          <w:t xml:space="preserve"> </w:t>
        </w:r>
      </w:ins>
      <w:r w:rsidDel="00000000" w:rsidR="00000000" w:rsidRPr="00000000">
        <w:rPr>
          <w:rtl w:val="0"/>
        </w:rPr>
        <w:t xml:space="preserve"> that you get, you get another question you can ask me. About the world at large. Or a thing you can tell me is in this vault. And remember, you can increase effect in a couple of ways. You can increase effect based on things that you have, in this case I would think about things like equipment that you have that would make locating interesting objects easier. Through supporting each other, through helping via setup rolls, or through, I guess, just potency? Which would just be like, pushing yourself extra hard, you can increase the effect instead of increasing the rolls you’re gonna have.</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ALI: Does anything in the room change if I put on my spirit mask?</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AUSTIN: Yeah, that crystal is obviously super powerful. And like--or not powerful, it’s super magical. There’s definitely magic happening there. Maelgwyn has, like a limited magical aura around him also--not limited. It’s limited, it’s not just magical, it’s something else. I’m trying to think if you’ve seen something like him. He’s not like looking at a ghost, it’s more like looking at Samothes, when you saw Samothes.</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ALI: Okay.</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AUSTIN: Um… it’s like that sort of holy glow. Which you can differentiate because you’re a pro.</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ALI: Right.</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DRE: I think... I dunno. I don’t think Sige--I don’t have the skill in study but I also don’t think it’s in Sige’s personality. I think he would just probably grab that crystal and then a handful of whatever jewelry looks the most expensive.</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AUSTIN: Good. Yeah, take--take 3 coin worth of jewelry, worth of wealth. It takes up a slot. One slot for three coin. One equipment slot, basically. But as you move the crystal, it like--the projection expands. Because you’ve moved it away from being up against the wall. It’s like a projector. It’s like, projecting an image. But then as you pull it back even further, eventually it projects it into physical space and not just up against the wall. So like at first it’s like a movie theatre, it’s just like a projection on the screen, but as you pull back further it gains depth and like, becomes a projection in a space. And there are two figures, and again this is all like golden outlined. They look ghostly to those of you who don't know what ghosts really look like, or like haven’t dealt with a lot of ghosts before. Um, so Castille totally knows these aren’t real ghosts. And you recognize one of them as Samot and one of them as Samothes. I guess none of you have seen Samot before, but you’ve heard him described. His like…</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ALI: His whole deal.</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AUSTIN: His blonde hair, his pale skin, his like, shit-eating grin. And Samothes you know--In fact we even-- I finally figured out--</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SYLVIA: (indistinguishable?)</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AUSTIN: Yeah. I even know who plays Samothes now, finally. It’s um, it is a guy named Sendhil Ramamurthy. He is an actor of Indian descent. He was the dude in Heroes all those years ago. </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[ALI LAUGHS]</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SYLVIA: Yeah, Mohinder from Heroes.</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AUSTIN: Mohinder from Heroes. Now he’s like, a little bit older and a little bit more distinguished, and that’s the vision of Samothes. Like, beard, nice big curly hair, just graying a little bit. And it’s the two of them and they’re talking, but they’re talking in a language that is not the common tongue. It again sounds a little bit more like the cobbin language, but not exactly--it’s like a mix between the common tongue and the cobbin language. A study check would translate.</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SYLVIA: Can…</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AUSTIN: Anybody can--</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SYLVIA: Okay. I would like to do that. </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AUSTIN: Okay, go ahead.</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SYLVIA: Risky standard, or?</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AUSTIN: Controlled. Controlled, it’s just a straight roll. There’s no… (in response to SYLVIA’s roll) Ooh, buddy.</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DRE: Buddy.</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AUSTIN: Um… no, that’s fine.</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SYLVIA: I forgot how to speak my native language.</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AUSTIN: No you didn’t, that’s not how failure works. So… Aubrey rolled a one. And with a one, ‘you’re blocked or falter, press on by seizing a risky opportunity or withdraw to seek a different approach.’ So you are… you’re at a distance from this projection and you can’t quite make it out. And so you take a step closer. And as you do, their like, physical forms fill in a little bit more. Before they were basically just golden outlines, but as you get closer you can see more detail. And if you get closer still, you might be able to actually listen in.</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SYLVIA: If I do it will I take a stress or anything?</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AUSTIN: Something might happen.</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SYLVIA: Okay. But I won’t immediately take a stress or anything. </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AUSTIN: If you fail--</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SYLVIA: If I fail, yeah.</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AUSTIN: You’ve moved from controlled to risky, so yes. So now, you know, on controlled the worst thing that happens is that you go to a risky place. So now you’re in a risky place.</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SYLVIA: I think the more, most interesting thing is if I keep pressing on and try again. So risky standard? Right?</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AUSTIN: There it is. Our favorite Counter/Weight NPC. </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(SYLVIA BLOWS A RASPBERRY IN RESPONSE TO ROLL)</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AUSTIN: That’s another fail. ‘Things go badly. You suffer harm, a complication occurs, you end up in a desperate position or you lose the opportunity for action.’ Aubrey has gained a sort of weird golden hue. And Aubrey, you are inside of... </w:t>
      </w:r>
      <w:r w:rsidDel="00000000" w:rsidR="00000000" w:rsidRPr="00000000">
        <w:rPr>
          <w:i w:val="1"/>
          <w:rtl w:val="0"/>
        </w:rPr>
        <w:t xml:space="preserve">[MUSIC “Samothes” BEGINS PLAYING] </w:t>
      </w:r>
      <w:r w:rsidDel="00000000" w:rsidR="00000000" w:rsidRPr="00000000">
        <w:rPr>
          <w:rtl w:val="0"/>
        </w:rPr>
        <w:t xml:space="preserve">it’s a room that’s the same shape as this vault that you’re in. It is all like, beautiful dark woods. There is a map on the wall. There is like a lot of really nice food laid out on the table. And Samot and Samothes are talking to each other, eating dinner together. Laughing, and smiling. And… Samot brings up, in a quiet moment, the thing that neither of them want to talk about. Which is the Heat and the Dark. And Samothes puts his fork and knife down and stands up and walks over and stares at that map, and says he doesn’t want to talk about it, not tonight. And Samot stands up and walks over towards him and squeezes his shoulder and says,</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720"/>
        <w:rPr/>
      </w:pPr>
      <w:r w:rsidDel="00000000" w:rsidR="00000000" w:rsidRPr="00000000">
        <w:rPr>
          <w:rtl w:val="0"/>
        </w:rPr>
        <w:t xml:space="preserve">AUSTIN (as Samot): I have to try. You know I have to try. It’s worth a shot.</w:t>
      </w:r>
    </w:p>
    <w:p w:rsidR="00000000" w:rsidDel="00000000" w:rsidP="00000000" w:rsidRDefault="00000000" w:rsidRPr="00000000" w14:paraId="000000A7">
      <w:pPr>
        <w:ind w:left="0" w:firstLine="72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And Samothes turns and puts a hand to Samot’s cheek. And shakes his head and says,</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t xml:space="preserve">AUSTIN (as Samothes): You’re a fool, and you’re going to get us all killed. But if you care more about your ego than helping people, go ahead. I won’t see you again.</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AUSTIN: And then it repeats from the dining room scene again. And Aubrey, you’re in this room with them.</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t xml:space="preserve">SYLVIA: And there… it’s just the repetition of the same scene over and over again?</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rPr/>
      </w:pPr>
      <w:r w:rsidDel="00000000" w:rsidR="00000000" w:rsidRPr="00000000">
        <w:rPr>
          <w:i w:val="1"/>
          <w:rtl w:val="0"/>
        </w:rPr>
        <w:t xml:space="preserve">[MUSIC CONTINUES UNTIL 12:23]</w:t>
      </w: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AUSTIN :Yeah. But you’re just here now. Um, you--there are--so you’re just in this house now, Aubrey. And so like, behind you, so there’s the vault here, but the vault is now this dining room. And there’s behind you like a living area, like all the rooms are just different rooms in this mansion. And you can hear children playing from behind you.</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 xml:space="preserve">SYLVIA: I’m gonna go… I’m gonna walk towards that sound. I’m gonna walk towards the children, ‘cause if they’re just repeating the same conversation over and over again, there’s no more to learn here.</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 xml:space="preserve">AUSTIN: Yeah. That’s correct. There are… out in the kind of like, you kind of wander out from the vault slash dining room, the special collection archives, kind of just like… living room area. And then there is, where there’s the reading room inside of the library, that’s like a little yard area. A little like, outside forest--not forest, but like--like a backyard, but instead of walls there are--there’s the wall of the house, and then the other two walls are the woods. And there is… a little brown girl with curly hair, which the viewer would recognize as being the girl from the visions that Hitchcock kept seeing. And a little brown boy with short blond hair, playing… playing like, knights or something. Like, play-fighting and having a good time, and laughing. And there’s nothing here to learn, or else I would have you roll something, but like…</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SYLVIA: Yeah.</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AUSTIN: And it’s just like this little area. There isn’t a door out past that. It’s just this like… or there’s probably a door but it’s locked.</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t xml:space="preserve">SYLVIA: So it’s just those two rooms?</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AUSTIN: Thr--yeah, it’s those two rooms and then the outside yard area. The living room again is like, really well decorated, it’s beautiful. But there isn’t like… I guess there’s probably some books in there, and there’s probably a fire in that room. Like, a fireplace, not just like a loose fire. And you’re stuck here.</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SYLVIA: Okay.</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AUSTIN: At least, that’s from what you can tell.</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SYLVIA: Yeah. Um…</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AUSTIN: Take a stress from this.</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SYLVIA: (dismayed) Oh!</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AUSTIN: Or I guess, you have to resist. Because it is… this is…</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 xml:space="preserve">SYLVIA: Which…</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AUSTIN: I think this is, again… either you take the damage… one second, I have to look at your sheet. I think this is a level two damage, which would be like, a less corny way of saying discombobulated. Like, confused? More than confused, though?</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SYLVIA: Disoriented?</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ALI: Dissociating?</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AUSTIN: Yeah, totally.</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ALI: Okay. Does Aubrey look different to me at all? Is there any--</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AUSTIN: No, Aubrey’s gone. Aubrey got too close. And like, gained this weird aura and then vanished into the… in fact I think for a moment you see Aubrey, you see her in that exact same golden outline, and then it like unwinds itself. Like, it’s literally a golden outline, there’s nothing inside it, it’s just the outline, and then from the top of it it like unspools itself back into the front. You know what I mean, kind of? Like, it retracts. As if you were hitting rewind on someone sketching that outline. So yeah, you need to resist, Aubrey. Or you can become dissociated.</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SYLVIA: But uh, what do I roll to resist is my question.</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t xml:space="preserve">AUSTIN: Oh, probably… so insight is deception or understanding, resolve is mental strain or willpower. So I guess the question is, what is Aubrey’s response to this? Because if it’s about thinking her way out of this, or thinking her way into understanding what’s happening that’s insight, or if it’s just like grit that’s resolve.</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t xml:space="preserve">SYLVIA: I mean, the way Aubrey’s always gone about things is trying to understand them. So insight.</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 xml:space="preserve">AUSTIN: Okay. Unless you wanna take that--you take five stress. </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[SYLVIA BLOWS ANOTHER RASPBERRY]</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ALI: Awwh!</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SYLVIA: I rolled three ones!</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AUSTIN: You rolled three ones.</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t xml:space="preserve">SYLVIA: Okay well… my stress maxed out.</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t xml:space="preserve">AUSTIN: Oh did it?</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t xml:space="preserve">SYLVIA: I needed to roll perfect on that. </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t xml:space="preserve">AUSTIN: It’s time to talk some more about trauma.</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t xml:space="preserve">JACK: Welcome to the club!</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t xml:space="preserve">DRE: Welcome to the traumatized club.</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 xml:space="preserve">JACK: We’re soft here. </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t xml:space="preserve">AUSTIN: Well, we don’t know what Aubrey will end up being. ‘When a PC marks their final stress box, they suffer a level of trauma. When you suffer trauma, circle one of your trauma conditions.’ Which one are you circling here?</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t xml:space="preserve">SYLVIA: I’m thinking ‘haunted’. </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t xml:space="preserve">AUSTIN: I think that’s the one too. I love it so much.</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t xml:space="preserve">SYLVIA: Yeah, I do too. Especially after hearing just the words ‘the Heat and the Dark’. Like just that whole entire concept.</w:t>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t xml:space="preserve">AUSTIN: Yeah, so you’re trapped… I guess this is what we’ll do. So it’s the vision of the kids playing in the forest. And then they arrive at the same time, the Heat and the Dark. This is like, you know how deep in the woods, it gets--the canopy becomes so heavy that there’s no light? Even though it’s noon, it’s hard to see? That sort of shadow begins to cast over this yard where the kids are playing, as if there is shade from overhead. Except there isn’t. And you can still see the sun, but you can’t see the sky anymore. And very quickly, you can see that the ground underneath you is dissolving, being replaced with the void of the Dark. And then… we’ll come back to you at some other point. (to the rest of the party) Aubrey’s gone, and you have this crystal. Aubrey like, walks in, and then Sige like--the crystal shuts off when Aubrey walks into it.</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t xml:space="preserve">DRE: Shit.</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t xml:space="preserve">ALI: Yikes! </w:t>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tab/>
        <w:t xml:space="preserve">AUSTIN (as Maelgwyn): We should go.</w:t>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t xml:space="preserve">AUSTIN: Says Maelgwyn.</w:t>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720" w:firstLine="0"/>
        <w:rPr/>
      </w:pPr>
      <w:r w:rsidDel="00000000" w:rsidR="00000000" w:rsidRPr="00000000">
        <w:rPr>
          <w:rtl w:val="0"/>
        </w:rPr>
        <w:t xml:space="preserve">AUSTIN (as Maelgwyn): I’m getting a terrible feeling, and I--you should give me that crystal.</w:t>
        <w:tab/>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ind w:left="720" w:firstLine="0"/>
        <w:rPr/>
      </w:pPr>
      <w:r w:rsidDel="00000000" w:rsidR="00000000" w:rsidRPr="00000000">
        <w:rPr>
          <w:rtl w:val="0"/>
        </w:rPr>
        <w:t xml:space="preserve">DRE (as Sige): Can you get our friend out of it? </w:t>
      </w:r>
    </w:p>
    <w:p w:rsidR="00000000" w:rsidDel="00000000" w:rsidP="00000000" w:rsidRDefault="00000000" w:rsidRPr="00000000" w14:paraId="0000010D">
      <w:pPr>
        <w:ind w:left="720" w:firstLine="0"/>
        <w:rPr/>
      </w:pPr>
      <w:r w:rsidDel="00000000" w:rsidR="00000000" w:rsidRPr="00000000">
        <w:rPr>
          <w:rtl w:val="0"/>
        </w:rPr>
        <w:t xml:space="preserve">AUSTIN (as Maelgwyn): Maybe. </w:t>
      </w:r>
    </w:p>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ind w:left="720" w:firstLine="0"/>
        <w:rPr/>
      </w:pPr>
      <w:r w:rsidDel="00000000" w:rsidR="00000000" w:rsidRPr="00000000">
        <w:rPr>
          <w:rtl w:val="0"/>
        </w:rPr>
        <w:t xml:space="preserve">DRE (as Sige): Until that’s a yes, I’m gonna hold on to it.</w:t>
      </w:r>
    </w:p>
    <w:p w:rsidR="00000000" w:rsidDel="00000000" w:rsidP="00000000" w:rsidRDefault="00000000" w:rsidRPr="00000000" w14:paraId="00000110">
      <w:pPr>
        <w:ind w:left="720" w:firstLine="0"/>
        <w:rPr/>
      </w:pPr>
      <w:r w:rsidDel="00000000" w:rsidR="00000000" w:rsidRPr="00000000">
        <w:rPr>
          <w:rtl w:val="0"/>
        </w:rPr>
      </w:r>
    </w:p>
    <w:p w:rsidR="00000000" w:rsidDel="00000000" w:rsidP="00000000" w:rsidRDefault="00000000" w:rsidRPr="00000000" w14:paraId="00000111">
      <w:pPr>
        <w:ind w:left="720" w:firstLine="0"/>
        <w:rPr/>
      </w:pPr>
      <w:r w:rsidDel="00000000" w:rsidR="00000000" w:rsidRPr="00000000">
        <w:rPr>
          <w:rtl w:val="0"/>
        </w:rPr>
        <w:t xml:space="preserve">AUSTIN (as Maelgwyn): You should give me that crystal. Do not fight me. I’m the only one here with any connection to it.</w:t>
      </w:r>
    </w:p>
    <w:p w:rsidR="00000000" w:rsidDel="00000000" w:rsidP="00000000" w:rsidRDefault="00000000" w:rsidRPr="00000000" w14:paraId="00000112">
      <w:pPr>
        <w:ind w:left="720" w:firstLine="0"/>
        <w:rPr/>
      </w:pPr>
      <w:r w:rsidDel="00000000" w:rsidR="00000000" w:rsidRPr="00000000">
        <w:rPr>
          <w:rtl w:val="0"/>
        </w:rPr>
      </w:r>
    </w:p>
    <w:p w:rsidR="00000000" w:rsidDel="00000000" w:rsidP="00000000" w:rsidRDefault="00000000" w:rsidRPr="00000000" w14:paraId="00000113">
      <w:pPr>
        <w:ind w:left="720" w:firstLine="0"/>
        <w:rPr/>
      </w:pPr>
      <w:r w:rsidDel="00000000" w:rsidR="00000000" w:rsidRPr="00000000">
        <w:rPr>
          <w:rtl w:val="0"/>
        </w:rPr>
        <w:t xml:space="preserve">DRE (as Sige): Castille?</w:t>
      </w:r>
    </w:p>
    <w:p w:rsidR="00000000" w:rsidDel="00000000" w:rsidP="00000000" w:rsidRDefault="00000000" w:rsidRPr="00000000" w14:paraId="00000114">
      <w:pPr>
        <w:ind w:left="720" w:firstLine="0"/>
        <w:rPr/>
      </w:pPr>
      <w:r w:rsidDel="00000000" w:rsidR="00000000" w:rsidRPr="00000000">
        <w:rPr>
          <w:rtl w:val="0"/>
        </w:rPr>
      </w:r>
    </w:p>
    <w:p w:rsidR="00000000" w:rsidDel="00000000" w:rsidP="00000000" w:rsidRDefault="00000000" w:rsidRPr="00000000" w14:paraId="00000115">
      <w:pPr>
        <w:ind w:left="720" w:firstLine="0"/>
        <w:rPr/>
      </w:pPr>
      <w:r w:rsidDel="00000000" w:rsidR="00000000" w:rsidRPr="00000000">
        <w:rPr>
          <w:rtl w:val="0"/>
        </w:rPr>
        <w:t xml:space="preserve">AUSTIN (as Maelgwyn): Listen. I’m willing to let bygones be bygones, Charter, but give me that crystal. Tell your man to give me that crystal and we can get out of here. And then I’ll do everything in my power to get your friend back.</w:t>
      </w:r>
    </w:p>
    <w:p w:rsidR="00000000" w:rsidDel="00000000" w:rsidP="00000000" w:rsidRDefault="00000000" w:rsidRPr="00000000" w14:paraId="00000116">
      <w:pPr>
        <w:ind w:left="720" w:firstLine="0"/>
        <w:rPr/>
      </w:pPr>
      <w:r w:rsidDel="00000000" w:rsidR="00000000" w:rsidRPr="00000000">
        <w:rPr>
          <w:rtl w:val="0"/>
        </w:rPr>
      </w:r>
    </w:p>
    <w:p w:rsidR="00000000" w:rsidDel="00000000" w:rsidP="00000000" w:rsidRDefault="00000000" w:rsidRPr="00000000" w14:paraId="00000117">
      <w:pPr>
        <w:ind w:left="720" w:firstLine="0"/>
        <w:rPr/>
      </w:pPr>
      <w:r w:rsidDel="00000000" w:rsidR="00000000" w:rsidRPr="00000000">
        <w:rPr>
          <w:rtl w:val="0"/>
        </w:rPr>
        <w:t xml:space="preserve">DRE (as Sige): The hell is Charter?</w:t>
      </w:r>
    </w:p>
    <w:p w:rsidR="00000000" w:rsidDel="00000000" w:rsidP="00000000" w:rsidRDefault="00000000" w:rsidRPr="00000000" w14:paraId="00000118">
      <w:pPr>
        <w:ind w:left="720" w:firstLine="0"/>
        <w:rPr/>
      </w:pPr>
      <w:r w:rsidDel="00000000" w:rsidR="00000000" w:rsidRPr="00000000">
        <w:rPr>
          <w:rtl w:val="0"/>
        </w:rPr>
      </w:r>
    </w:p>
    <w:p w:rsidR="00000000" w:rsidDel="00000000" w:rsidP="00000000" w:rsidRDefault="00000000" w:rsidRPr="00000000" w14:paraId="00000119">
      <w:pPr>
        <w:ind w:left="720" w:firstLine="0"/>
        <w:rPr/>
      </w:pPr>
      <w:r w:rsidDel="00000000" w:rsidR="00000000" w:rsidRPr="00000000">
        <w:rPr>
          <w:rtl w:val="0"/>
        </w:rPr>
        <w:t xml:space="preserve">ALI (as Castille): Just give it to him, Sige. Let’s get out of here. </w:t>
      </w:r>
    </w:p>
    <w:p w:rsidR="00000000" w:rsidDel="00000000" w:rsidP="00000000" w:rsidRDefault="00000000" w:rsidRPr="00000000" w14:paraId="0000011A">
      <w:pPr>
        <w:ind w:left="720" w:firstLine="0"/>
        <w:rPr/>
      </w:pPr>
      <w:r w:rsidDel="00000000" w:rsidR="00000000" w:rsidRPr="00000000">
        <w:rPr>
          <w:rtl w:val="0"/>
        </w:rPr>
      </w:r>
    </w:p>
    <w:p w:rsidR="00000000" w:rsidDel="00000000" w:rsidP="00000000" w:rsidRDefault="00000000" w:rsidRPr="00000000" w14:paraId="0000011B">
      <w:pPr>
        <w:ind w:left="720" w:firstLine="0"/>
        <w:rPr/>
      </w:pPr>
      <w:r w:rsidDel="00000000" w:rsidR="00000000" w:rsidRPr="00000000">
        <w:rPr>
          <w:rtl w:val="0"/>
        </w:rPr>
        <w:t xml:space="preserve">DRE (as Sige): Fine.</w:t>
      </w:r>
    </w:p>
    <w:p w:rsidR="00000000" w:rsidDel="00000000" w:rsidP="00000000" w:rsidRDefault="00000000" w:rsidRPr="00000000" w14:paraId="0000011C">
      <w:pPr>
        <w:ind w:left="720" w:firstLine="0"/>
        <w:rPr/>
      </w:pPr>
      <w:r w:rsidDel="00000000" w:rsidR="00000000" w:rsidRPr="00000000">
        <w:rPr>
          <w:rtl w:val="0"/>
        </w:rPr>
      </w:r>
    </w:p>
    <w:p w:rsidR="00000000" w:rsidDel="00000000" w:rsidP="00000000" w:rsidRDefault="00000000" w:rsidRPr="00000000" w14:paraId="0000011D">
      <w:pPr>
        <w:ind w:left="720" w:firstLine="0"/>
        <w:rPr/>
      </w:pPr>
      <w:r w:rsidDel="00000000" w:rsidR="00000000" w:rsidRPr="00000000">
        <w:rPr>
          <w:rtl w:val="0"/>
        </w:rPr>
        <w:t xml:space="preserve">ALI: (as Castille): The name isn’t Charter.</w:t>
      </w:r>
    </w:p>
    <w:p w:rsidR="00000000" w:rsidDel="00000000" w:rsidP="00000000" w:rsidRDefault="00000000" w:rsidRPr="00000000" w14:paraId="0000011E">
      <w:pPr>
        <w:ind w:left="720" w:firstLine="0"/>
        <w:rPr/>
      </w:pPr>
      <w:r w:rsidDel="00000000" w:rsidR="00000000" w:rsidRPr="00000000">
        <w:rPr>
          <w:rtl w:val="0"/>
        </w:rPr>
      </w:r>
    </w:p>
    <w:p w:rsidR="00000000" w:rsidDel="00000000" w:rsidP="00000000" w:rsidRDefault="00000000" w:rsidRPr="00000000" w14:paraId="0000011F">
      <w:pPr>
        <w:ind w:left="720" w:firstLine="0"/>
        <w:rPr/>
      </w:pPr>
      <w:r w:rsidDel="00000000" w:rsidR="00000000" w:rsidRPr="00000000">
        <w:rPr>
          <w:rtl w:val="0"/>
        </w:rPr>
        <w:t xml:space="preserve">AUSTIN (as Maelgwyn): Castille--whatever.</w:t>
      </w:r>
    </w:p>
    <w:p w:rsidR="00000000" w:rsidDel="00000000" w:rsidP="00000000" w:rsidRDefault="00000000" w:rsidRPr="00000000" w14:paraId="00000120">
      <w:pPr>
        <w:ind w:left="720" w:firstLine="0"/>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t xml:space="preserve">SYLVIA: From inside the crystal you hear, ‘byeeeeee!’</w:t>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t xml:space="preserve">[DRE LAUGHS]</w:t>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t xml:space="preserve">AUSTIN: (amused) Good. Alright, so you are all heading out of the library while…</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t xml:space="preserve">DRE: What about Salary?</w:t>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ind w:left="0" w:firstLine="0"/>
        <w:rPr/>
      </w:pPr>
      <w:r w:rsidDel="00000000" w:rsidR="00000000" w:rsidRPr="00000000">
        <w:rPr>
          <w:rtl w:val="0"/>
        </w:rPr>
        <w:t xml:space="preserve">AUSTIN: Yeah, what about Salary? You just gonna leave her here?</w:t>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t xml:space="preserve">ALI: Oh… honey… Um, I think Castille grabs her--</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t xml:space="preserve">DRE: Did we ever get her name?</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t xml:space="preserve">AUSTIN: Miss Salary. Yeah, I think so. Someone must’ve called her that.</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t xml:space="preserve">ALI: Aubrey was the one talking to her, so neither of us know her.</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t xml:space="preserve">AUSTIN: </w:t>
      </w:r>
      <w:r w:rsidDel="00000000" w:rsidR="00000000" w:rsidRPr="00000000">
        <w:rPr>
          <w:i w:val="1"/>
          <w:rtl w:val="0"/>
        </w:rPr>
        <w:t xml:space="preserve">[cross]</w:t>
      </w:r>
      <w:r w:rsidDel="00000000" w:rsidR="00000000" w:rsidRPr="00000000">
        <w:rPr>
          <w:rtl w:val="0"/>
        </w:rPr>
        <w:t xml:space="preserve"> Oh yeah. Fair.</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t xml:space="preserve">ALI: But we know of her. We know that she was… with them. Um… Yeah I think Castille picks up her cat and puts it in her pocket, and then walks over to Miss Salary and like, puts her hands on her shoulders. [AUSTIN makes a sad noise]</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tab/>
        <w:t xml:space="preserve">ALI (as Castille): We’re gonna go. You don’t wanna be stuck down here.</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tab/>
        <w:t xml:space="preserve">AUSTIN (as Salary): This all… it’s just a… it was just supposed to be a game. It’s just…</w:t>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t xml:space="preserve">AUSTIN: And she stands up and like, latches on to you in a hug.</w:t>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firstLine="720"/>
        <w:rPr/>
      </w:pPr>
      <w:r w:rsidDel="00000000" w:rsidR="00000000" w:rsidRPr="00000000">
        <w:rPr>
          <w:rtl w:val="0"/>
        </w:rPr>
        <w:t xml:space="preserve">ALI (as Castille): I know. It isn’t anymore. Let’s go.</w:t>
      </w:r>
    </w:p>
    <w:p w:rsidR="00000000" w:rsidDel="00000000" w:rsidP="00000000" w:rsidRDefault="00000000" w:rsidRPr="00000000" w14:paraId="0000013E">
      <w:pPr>
        <w:ind w:firstLine="720"/>
        <w:rPr/>
      </w:pPr>
      <w:r w:rsidDel="00000000" w:rsidR="00000000" w:rsidRPr="00000000">
        <w:rPr>
          <w:rtl w:val="0"/>
        </w:rPr>
      </w:r>
    </w:p>
    <w:p w:rsidR="00000000" w:rsidDel="00000000" w:rsidP="00000000" w:rsidRDefault="00000000" w:rsidRPr="00000000" w14:paraId="0000013F">
      <w:pPr>
        <w:ind w:left="0" w:firstLine="0"/>
        <w:rPr/>
      </w:pPr>
      <w:r w:rsidDel="00000000" w:rsidR="00000000" w:rsidRPr="00000000">
        <w:rPr>
          <w:rtl w:val="0"/>
        </w:rPr>
        <w:t xml:space="preserve">DRE: As Salary’s holding on to Castille, Sige goes over to her and says, </w:t>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ind w:left="720" w:firstLine="0"/>
        <w:rPr/>
      </w:pPr>
      <w:r w:rsidDel="00000000" w:rsidR="00000000" w:rsidRPr="00000000">
        <w:rPr>
          <w:rtl w:val="0"/>
        </w:rPr>
        <w:t xml:space="preserve">DRE (as Sige): Now that you know it’s not a game, you’ll need this.</w:t>
      </w:r>
    </w:p>
    <w:p w:rsidR="00000000" w:rsidDel="00000000" w:rsidP="00000000" w:rsidRDefault="00000000" w:rsidRPr="00000000" w14:paraId="00000142">
      <w:pPr>
        <w:ind w:left="720" w:firstLine="0"/>
        <w:rPr/>
      </w:pPr>
      <w:r w:rsidDel="00000000" w:rsidR="00000000" w:rsidRPr="00000000">
        <w:rPr>
          <w:rtl w:val="0"/>
        </w:rPr>
      </w:r>
    </w:p>
    <w:p w:rsidR="00000000" w:rsidDel="00000000" w:rsidP="00000000" w:rsidRDefault="00000000" w:rsidRPr="00000000" w14:paraId="00000143">
      <w:pPr>
        <w:ind w:left="0" w:firstLine="0"/>
        <w:rPr/>
      </w:pPr>
      <w:r w:rsidDel="00000000" w:rsidR="00000000" w:rsidRPr="00000000">
        <w:rPr>
          <w:rtl w:val="0"/>
        </w:rPr>
        <w:t xml:space="preserve">DRE: And he gives her Calendar’s knife.</w:t>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t xml:space="preserve">AUSTIN: Mm.</w:t>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ind w:left="720" w:firstLine="0"/>
        <w:rPr/>
      </w:pPr>
      <w:r w:rsidDel="00000000" w:rsidR="00000000" w:rsidRPr="00000000">
        <w:rPr>
          <w:rtl w:val="0"/>
        </w:rPr>
        <w:t xml:space="preserve">DRE (as Sige): Let me know if you need help knowing how to use it.</w:t>
      </w:r>
    </w:p>
    <w:p w:rsidR="00000000" w:rsidDel="00000000" w:rsidP="00000000" w:rsidRDefault="00000000" w:rsidRPr="00000000" w14:paraId="00000148">
      <w:pPr>
        <w:ind w:left="720" w:firstLine="0"/>
        <w:rPr/>
      </w:pPr>
      <w:r w:rsidDel="00000000" w:rsidR="00000000" w:rsidRPr="00000000">
        <w:rPr>
          <w:rtl w:val="0"/>
        </w:rPr>
      </w:r>
    </w:p>
    <w:p w:rsidR="00000000" w:rsidDel="00000000" w:rsidP="00000000" w:rsidRDefault="00000000" w:rsidRPr="00000000" w14:paraId="00000149">
      <w:pPr>
        <w:ind w:left="0" w:firstLine="0"/>
        <w:rPr/>
      </w:pPr>
      <w:r w:rsidDel="00000000" w:rsidR="00000000" w:rsidRPr="00000000">
        <w:rPr>
          <w:rtl w:val="0"/>
        </w:rPr>
        <w:t xml:space="preserve">AUSTIN: You feel a weight lift off your shoulders as you give that knife away, and she is instantly a little more serious. And she just nods.</w:t>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t xml:space="preserve">ALI: Take it back?</w:t>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t xml:space="preserve">AUSTIN: Nah, it’s too late. Let’s go!</w:t>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ind w:left="0" w:firstLine="0"/>
        <w:rPr/>
      </w:pPr>
      <w:r w:rsidDel="00000000" w:rsidR="00000000" w:rsidRPr="00000000">
        <w:rPr>
          <w:rtl w:val="0"/>
        </w:rPr>
        <w:t xml:space="preserve">DRE: It’s her knife! </w:t>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ind w:left="0" w:firstLine="0"/>
        <w:rPr/>
      </w:pPr>
      <w:r w:rsidDel="00000000" w:rsidR="00000000" w:rsidRPr="00000000">
        <w:rPr>
          <w:rtl w:val="0"/>
        </w:rPr>
        <w:t xml:space="preserve">AUSTIN: Alright, um… Hitchcock, you make it to the library. You’re at the top of the weird area where there’s stairs but then it goes down into nothing, and I think for the sake of… I think there are two elevators coming up. One is very close and the other one is much further. The further one has your friends on it.</w:t>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rtl w:val="0"/>
        </w:rPr>
        <w:t xml:space="preserve">DRE: Yay!</w:t>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ind w:left="0" w:firstLine="0"/>
        <w:rPr/>
      </w:pPr>
      <w:r w:rsidDel="00000000" w:rsidR="00000000" w:rsidRPr="00000000">
        <w:rPr>
          <w:rtl w:val="0"/>
        </w:rPr>
        <w:t xml:space="preserve">AUSTIN: The closer one… has Carolyn Fair-Play on it. And she like, hops off of it and onto the stairs, and then catches you and Caroline with like, a look and tosses you your sword.</w:t>
      </w:r>
    </w:p>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ind w:left="0" w:firstLine="720"/>
        <w:rPr/>
      </w:pPr>
      <w:r w:rsidDel="00000000" w:rsidR="00000000" w:rsidRPr="00000000">
        <w:rPr>
          <w:rtl w:val="0"/>
        </w:rPr>
        <w:t xml:space="preserve">AUSTIN (as Carolyn): Won’t be needing this anymore.</w:t>
      </w:r>
    </w:p>
    <w:p w:rsidR="00000000" w:rsidDel="00000000" w:rsidP="00000000" w:rsidRDefault="00000000" w:rsidRPr="00000000" w14:paraId="00000158">
      <w:pPr>
        <w:ind w:left="0" w:firstLine="720"/>
        <w:rPr/>
      </w:pPr>
      <w:r w:rsidDel="00000000" w:rsidR="00000000" w:rsidRPr="00000000">
        <w:rPr>
          <w:rtl w:val="0"/>
        </w:rPr>
      </w:r>
    </w:p>
    <w:p w:rsidR="00000000" w:rsidDel="00000000" w:rsidP="00000000" w:rsidRDefault="00000000" w:rsidRPr="00000000" w14:paraId="00000159">
      <w:pPr>
        <w:ind w:left="0" w:firstLine="720"/>
        <w:rPr/>
      </w:pPr>
      <w:r w:rsidDel="00000000" w:rsidR="00000000" w:rsidRPr="00000000">
        <w:rPr>
          <w:rtl w:val="0"/>
        </w:rPr>
        <w:t xml:space="preserve">JACK (as Hitchcock): Did you just--what did you just do?</w:t>
      </w:r>
    </w:p>
    <w:p w:rsidR="00000000" w:rsidDel="00000000" w:rsidP="00000000" w:rsidRDefault="00000000" w:rsidRPr="00000000" w14:paraId="0000015A">
      <w:pPr>
        <w:ind w:left="0" w:firstLine="720"/>
        <w:rPr/>
      </w:pPr>
      <w:r w:rsidDel="00000000" w:rsidR="00000000" w:rsidRPr="00000000">
        <w:rPr>
          <w:rtl w:val="0"/>
        </w:rPr>
      </w:r>
    </w:p>
    <w:p w:rsidR="00000000" w:rsidDel="00000000" w:rsidP="00000000" w:rsidRDefault="00000000" w:rsidRPr="00000000" w14:paraId="0000015B">
      <w:pPr>
        <w:ind w:left="720" w:firstLine="0"/>
        <w:rPr/>
      </w:pPr>
      <w:r w:rsidDel="00000000" w:rsidR="00000000" w:rsidRPr="00000000">
        <w:rPr>
          <w:rtl w:val="0"/>
        </w:rPr>
        <w:t xml:space="preserve">AUSTIN (as Carolyn): You should really be leaving, this is uh--phew. Things are going bad here.</w:t>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rtl w:val="0"/>
        </w:rPr>
        <w:t xml:space="preserve">AUSTIN: And you hear like, fighting, and explosions happening in the distance…</w:t>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ind w:firstLine="720"/>
        <w:rPr/>
      </w:pPr>
      <w:r w:rsidDel="00000000" w:rsidR="00000000" w:rsidRPr="00000000">
        <w:rPr>
          <w:rtl w:val="0"/>
        </w:rPr>
        <w:t xml:space="preserve">JACK (as Hitchcock): Uh, Caroline, should we stop her?</w:t>
      </w:r>
    </w:p>
    <w:p w:rsidR="00000000" w:rsidDel="00000000" w:rsidP="00000000" w:rsidRDefault="00000000" w:rsidRPr="00000000" w14:paraId="00000160">
      <w:pPr>
        <w:ind w:firstLine="720"/>
        <w:rPr/>
      </w:pPr>
      <w:r w:rsidDel="00000000" w:rsidR="00000000" w:rsidRPr="00000000">
        <w:rPr>
          <w:rtl w:val="0"/>
        </w:rPr>
      </w:r>
    </w:p>
    <w:p w:rsidR="00000000" w:rsidDel="00000000" w:rsidP="00000000" w:rsidRDefault="00000000" w:rsidRPr="00000000" w14:paraId="00000161">
      <w:pPr>
        <w:ind w:left="720" w:firstLine="0"/>
        <w:rPr/>
      </w:pPr>
      <w:r w:rsidDel="00000000" w:rsidR="00000000" w:rsidRPr="00000000">
        <w:rPr>
          <w:rtl w:val="0"/>
        </w:rPr>
        <w:t xml:space="preserve">AUSTIN (as Caroline): I’ve never been able to stop her.</w:t>
      </w:r>
    </w:p>
    <w:p w:rsidR="00000000" w:rsidDel="00000000" w:rsidP="00000000" w:rsidRDefault="00000000" w:rsidRPr="00000000" w14:paraId="00000162">
      <w:pPr>
        <w:ind w:left="720" w:firstLine="0"/>
        <w:rPr/>
      </w:pPr>
      <w:r w:rsidDel="00000000" w:rsidR="00000000" w:rsidRPr="00000000">
        <w:rPr>
          <w:rtl w:val="0"/>
        </w:rPr>
      </w:r>
    </w:p>
    <w:p w:rsidR="00000000" w:rsidDel="00000000" w:rsidP="00000000" w:rsidRDefault="00000000" w:rsidRPr="00000000" w14:paraId="00000163">
      <w:pPr>
        <w:ind w:left="0" w:firstLine="0"/>
        <w:rPr/>
      </w:pPr>
      <w:r w:rsidDel="00000000" w:rsidR="00000000" w:rsidRPr="00000000">
        <w:rPr>
          <w:rtl w:val="0"/>
        </w:rPr>
        <w:t xml:space="preserve">DRE: Can we uh, do we see or hear this?</w:t>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t xml:space="preserve">AUSTIN: You’re all on the elevator still like, coming up from the bottom floor.</w:t>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0" w:firstLine="0"/>
        <w:rPr/>
      </w:pPr>
      <w:r w:rsidDel="00000000" w:rsidR="00000000" w:rsidRPr="00000000">
        <w:rPr>
          <w:rtl w:val="0"/>
        </w:rPr>
        <w:t xml:space="preserve">DRE: Ok, got it.</w:t>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0" w:firstLine="0"/>
        <w:rPr/>
      </w:pPr>
      <w:r w:rsidDel="00000000" w:rsidR="00000000" w:rsidRPr="00000000">
        <w:rPr>
          <w:rtl w:val="0"/>
        </w:rPr>
        <w:t xml:space="preserve">JACK: Um, can I… wait a second, so she took the book.</w:t>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tl w:val="0"/>
        </w:rPr>
        <w:t xml:space="preserve">AUSTIN: She took the other book.</w:t>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ind w:left="0" w:firstLine="0"/>
        <w:rPr/>
      </w:pPr>
      <w:r w:rsidDel="00000000" w:rsidR="00000000" w:rsidRPr="00000000">
        <w:rPr>
          <w:rtl w:val="0"/>
        </w:rPr>
        <w:t xml:space="preserve">JACK: Yeah, the book that the Yellow House were looking for.</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tl w:val="0"/>
        </w:rPr>
        <w:t xml:space="preserve">AUSTIN: Right, she took… yes.</w:t>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ind w:left="0" w:firstLine="0"/>
        <w:rPr/>
      </w:pPr>
      <w:r w:rsidDel="00000000" w:rsidR="00000000" w:rsidRPr="00000000">
        <w:rPr>
          <w:rtl w:val="0"/>
        </w:rPr>
        <w:t xml:space="preserve">JACK: Okay, um… let me look at my character sheet really quick. I wanna try and sway her. </w:t>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t xml:space="preserve">AUSTIN: Oh, interesting. Okay.</w:t>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ind w:left="0" w:firstLine="0"/>
        <w:rPr/>
      </w:pPr>
      <w:r w:rsidDel="00000000" w:rsidR="00000000" w:rsidRPr="00000000">
        <w:rPr>
          <w:rtl w:val="0"/>
        </w:rPr>
        <w:t xml:space="preserve">JACK: Into… I think probably giving me the book.</w:t>
      </w:r>
    </w:p>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tl w:val="0"/>
        </w:rPr>
        <w:t xml:space="preserve">AUSTIN: Okay. That’s… risky limited. Ehh, controlled limited. There’s not like a cost here but like, good luck.</w:t>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ind w:left="0" w:firstLine="0"/>
        <w:rPr/>
      </w:pPr>
      <w:r w:rsidDel="00000000" w:rsidR="00000000" w:rsidRPr="00000000">
        <w:rPr>
          <w:rtl w:val="0"/>
        </w:rPr>
        <w:t xml:space="preserve">JACK: Okay, so… I’m trying to think of how I want to go about this. I think I’m probably just going to… y’know what, I think probably Hitchcock prior to trauma would’ve done a big speech, a big sort of carefully resolved speech about how the situation was fraught and y’know, certain things are better off in certain hands and et cetera et cetera. But I think probably post-trauma this Hitchcock just says that the world is ending. And there’s something about the way he says it. And I think depending on how the roll goes… It’s definitely said in sort of a hollow voice. So this is a controlled position.</w:t>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ind w:left="0" w:firstLine="0"/>
        <w:rPr/>
      </w:pPr>
      <w:r w:rsidDel="00000000" w:rsidR="00000000" w:rsidRPr="00000000">
        <w:rPr>
          <w:rtl w:val="0"/>
        </w:rPr>
        <w:t xml:space="preserve">AUSTIN: Yeah, take one extra because her sister is with you, which throws her off a little bit. Look at that six! That’s--you get the thing, you say, you say that the world is ending, and that’s limited effect so you still need three more dots to sway her, but she says,</w:t>
      </w:r>
    </w:p>
    <w:p w:rsidR="00000000" w:rsidDel="00000000" w:rsidP="00000000" w:rsidRDefault="00000000" w:rsidRPr="00000000" w14:paraId="0000017C">
      <w:pPr>
        <w:ind w:left="0" w:firstLine="0"/>
        <w:rPr/>
      </w:pPr>
      <w:r w:rsidDel="00000000" w:rsidR="00000000" w:rsidRPr="00000000">
        <w:rPr>
          <w:rtl w:val="0"/>
        </w:rPr>
      </w:r>
    </w:p>
    <w:p w:rsidR="00000000" w:rsidDel="00000000" w:rsidP="00000000" w:rsidRDefault="00000000" w:rsidRPr="00000000" w14:paraId="0000017D">
      <w:pPr>
        <w:ind w:left="720" w:firstLine="0"/>
        <w:rPr/>
      </w:pPr>
      <w:r w:rsidDel="00000000" w:rsidR="00000000" w:rsidRPr="00000000">
        <w:rPr>
          <w:rtl w:val="0"/>
        </w:rPr>
        <w:t xml:space="preserve">AUSTIN (as Carolyn): The world’s ending every day, Hitchcock. It’s probably why the people who are paying me for this book are paying me so well.</w:t>
      </w:r>
    </w:p>
    <w:p w:rsidR="00000000" w:rsidDel="00000000" w:rsidP="00000000" w:rsidRDefault="00000000" w:rsidRPr="00000000" w14:paraId="0000017E">
      <w:pPr>
        <w:ind w:left="720" w:firstLine="0"/>
        <w:rPr/>
      </w:pPr>
      <w:r w:rsidDel="00000000" w:rsidR="00000000" w:rsidRPr="00000000">
        <w:rPr>
          <w:rtl w:val="0"/>
        </w:rPr>
      </w:r>
    </w:p>
    <w:p w:rsidR="00000000" w:rsidDel="00000000" w:rsidP="00000000" w:rsidRDefault="00000000" w:rsidRPr="00000000" w14:paraId="0000017F">
      <w:pPr>
        <w:ind w:left="0" w:firstLine="0"/>
        <w:rPr/>
      </w:pPr>
      <w:r w:rsidDel="00000000" w:rsidR="00000000" w:rsidRPr="00000000">
        <w:rPr>
          <w:rtl w:val="0"/>
        </w:rPr>
        <w:t xml:space="preserve">JACK: So she’s not gonna give it to me?</w:t>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ind w:left="0" w:firstLine="0"/>
        <w:rPr/>
      </w:pPr>
      <w:r w:rsidDel="00000000" w:rsidR="00000000" w:rsidRPr="00000000">
        <w:rPr>
          <w:rtl w:val="0"/>
        </w:rPr>
        <w:t xml:space="preserve">AUSTIN: Not yet. You’ve made one dot of progress against her.</w:t>
      </w:r>
    </w:p>
    <w:p w:rsidR="00000000" w:rsidDel="00000000" w:rsidP="00000000" w:rsidRDefault="00000000" w:rsidRPr="00000000" w14:paraId="00000182">
      <w:pPr>
        <w:ind w:left="0" w:firstLine="0"/>
        <w:rPr/>
      </w:pPr>
      <w:r w:rsidDel="00000000" w:rsidR="00000000" w:rsidRPr="00000000">
        <w:rPr>
          <w:rtl w:val="0"/>
        </w:rPr>
      </w:r>
    </w:p>
    <w:p w:rsidR="00000000" w:rsidDel="00000000" w:rsidP="00000000" w:rsidRDefault="00000000" w:rsidRPr="00000000" w14:paraId="00000183">
      <w:pPr>
        <w:ind w:left="0" w:firstLine="0"/>
        <w:rPr/>
      </w:pPr>
      <w:r w:rsidDel="00000000" w:rsidR="00000000" w:rsidRPr="00000000">
        <w:rPr>
          <w:rtl w:val="0"/>
        </w:rPr>
        <w:t xml:space="preserve">JACK: I’ve made one dot of progress? I have to do it again?</w:t>
      </w:r>
    </w:p>
    <w:p w:rsidR="00000000" w:rsidDel="00000000" w:rsidP="00000000" w:rsidRDefault="00000000" w:rsidRPr="00000000" w14:paraId="00000184">
      <w:pPr>
        <w:ind w:left="0" w:firstLine="0"/>
        <w:rPr/>
      </w:pPr>
      <w:r w:rsidDel="00000000" w:rsidR="00000000" w:rsidRPr="00000000">
        <w:rPr>
          <w:rtl w:val="0"/>
        </w:rPr>
      </w:r>
    </w:p>
    <w:p w:rsidR="00000000" w:rsidDel="00000000" w:rsidP="00000000" w:rsidRDefault="00000000" w:rsidRPr="00000000" w14:paraId="00000185">
      <w:pPr>
        <w:ind w:left="0" w:firstLine="0"/>
        <w:rPr/>
      </w:pPr>
      <w:r w:rsidDel="00000000" w:rsidR="00000000" w:rsidRPr="00000000">
        <w:rPr>
          <w:rtl w:val="0"/>
        </w:rPr>
        <w:t xml:space="preserve">AUSTIN: You have limited effect here. You could try and sway again or you could try a new thing.</w:t>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ind w:left="0" w:firstLine="0"/>
        <w:rPr/>
      </w:pPr>
      <w:r w:rsidDel="00000000" w:rsidR="00000000" w:rsidRPr="00000000">
        <w:rPr>
          <w:rtl w:val="0"/>
        </w:rPr>
        <w:t xml:space="preserve">JACK: I’m gonna try and command her. I’m gonna say, ‘the world is ending, give me the book.’</w:t>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ind w:left="0" w:firstLine="0"/>
        <w:rPr/>
      </w:pPr>
      <w:r w:rsidDel="00000000" w:rsidR="00000000" w:rsidRPr="00000000">
        <w:rPr>
          <w:rtl w:val="0"/>
        </w:rPr>
        <w:t xml:space="preserve">AUSTIN: That’s uh… risky standard now. Because convincing her wasn’t going well, but trying to strongarm her--</w:t>
      </w:r>
    </w:p>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ind w:left="0" w:firstLine="0"/>
        <w:rPr/>
      </w:pPr>
      <w:r w:rsidDel="00000000" w:rsidR="00000000" w:rsidRPr="00000000">
        <w:rPr>
          <w:rtl w:val="0"/>
        </w:rPr>
        <w:t xml:space="preserve">JACK: Extra dice for...</w:t>
      </w:r>
    </w:p>
    <w:p w:rsidR="00000000" w:rsidDel="00000000" w:rsidP="00000000" w:rsidRDefault="00000000" w:rsidRPr="00000000" w14:paraId="0000018C">
      <w:pPr>
        <w:ind w:left="0" w:firstLine="0"/>
        <w:rPr/>
      </w:pPr>
      <w:r w:rsidDel="00000000" w:rsidR="00000000" w:rsidRPr="00000000">
        <w:rPr>
          <w:rtl w:val="0"/>
        </w:rPr>
      </w:r>
    </w:p>
    <w:p w:rsidR="00000000" w:rsidDel="00000000" w:rsidP="00000000" w:rsidRDefault="00000000" w:rsidRPr="00000000" w14:paraId="0000018D">
      <w:pPr>
        <w:ind w:left="0" w:firstLine="0"/>
        <w:rPr/>
      </w:pPr>
      <w:r w:rsidDel="00000000" w:rsidR="00000000" w:rsidRPr="00000000">
        <w:rPr>
          <w:rtl w:val="0"/>
        </w:rPr>
        <w:t xml:space="preserve">AUSTIN: Yeah, for having the support of her sister. But again, her sister--it’s almost as if her sister’s giving you… is contributing, is doing not the setup, but assisting.</w:t>
      </w:r>
    </w:p>
    <w:p w:rsidR="00000000" w:rsidDel="00000000" w:rsidP="00000000" w:rsidRDefault="00000000" w:rsidRPr="00000000" w14:paraId="0000018E">
      <w:pPr>
        <w:ind w:left="0" w:firstLine="0"/>
        <w:rPr/>
      </w:pPr>
      <w:r w:rsidDel="00000000" w:rsidR="00000000" w:rsidRPr="00000000">
        <w:rPr>
          <w:rtl w:val="0"/>
        </w:rPr>
      </w:r>
    </w:p>
    <w:p w:rsidR="00000000" w:rsidDel="00000000" w:rsidP="00000000" w:rsidRDefault="00000000" w:rsidRPr="00000000" w14:paraId="0000018F">
      <w:pPr>
        <w:ind w:left="0" w:firstLine="0"/>
        <w:rPr/>
      </w:pPr>
      <w:r w:rsidDel="00000000" w:rsidR="00000000" w:rsidRPr="00000000">
        <w:rPr>
          <w:rtl w:val="0"/>
        </w:rPr>
        <w:t xml:space="preserve">JACK: ‘Cause she’s seen the void nun.</w:t>
      </w:r>
    </w:p>
    <w:p w:rsidR="00000000" w:rsidDel="00000000" w:rsidP="00000000" w:rsidRDefault="00000000" w:rsidRPr="00000000" w14:paraId="00000190">
      <w:pPr>
        <w:ind w:left="0" w:firstLine="0"/>
        <w:rPr/>
      </w:pPr>
      <w:r w:rsidDel="00000000" w:rsidR="00000000" w:rsidRPr="00000000">
        <w:rPr>
          <w:rtl w:val="0"/>
        </w:rPr>
      </w:r>
    </w:p>
    <w:p w:rsidR="00000000" w:rsidDel="00000000" w:rsidP="00000000" w:rsidRDefault="00000000" w:rsidRPr="00000000" w14:paraId="00000191">
      <w:pPr>
        <w:ind w:left="0" w:firstLine="0"/>
        <w:rPr/>
      </w:pPr>
      <w:r w:rsidDel="00000000" w:rsidR="00000000" w:rsidRPr="00000000">
        <w:rPr>
          <w:rtl w:val="0"/>
        </w:rPr>
        <w:t xml:space="preserve">AUSTIN: Yeah.</w:t>
      </w:r>
    </w:p>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ind w:left="0" w:firstLine="0"/>
        <w:rPr/>
      </w:pPr>
      <w:r w:rsidDel="00000000" w:rsidR="00000000" w:rsidRPr="00000000">
        <w:rPr>
          <w:rtl w:val="0"/>
        </w:rPr>
        <w:t xml:space="preserve">JACK: Okay, that’s a five.</w:t>
      </w:r>
    </w:p>
    <w:p w:rsidR="00000000" w:rsidDel="00000000" w:rsidP="00000000" w:rsidRDefault="00000000" w:rsidRPr="00000000" w14:paraId="00000194">
      <w:pPr>
        <w:ind w:left="0" w:firstLine="0"/>
        <w:rPr/>
      </w:pPr>
      <w:r w:rsidDel="00000000" w:rsidR="00000000" w:rsidRPr="00000000">
        <w:rPr>
          <w:rtl w:val="0"/>
        </w:rPr>
      </w:r>
    </w:p>
    <w:p w:rsidR="00000000" w:rsidDel="00000000" w:rsidP="00000000" w:rsidRDefault="00000000" w:rsidRPr="00000000" w14:paraId="00000195">
      <w:pPr>
        <w:ind w:left="0" w:firstLine="0"/>
        <w:rPr/>
      </w:pPr>
      <w:r w:rsidDel="00000000" w:rsidR="00000000" w:rsidRPr="00000000">
        <w:rPr>
          <w:rtl w:val="0"/>
        </w:rPr>
        <w:t xml:space="preserve">AUSTIN: She says, </w:t>
      </w:r>
    </w:p>
    <w:p w:rsidR="00000000" w:rsidDel="00000000" w:rsidP="00000000" w:rsidRDefault="00000000" w:rsidRPr="00000000" w14:paraId="00000196">
      <w:pPr>
        <w:ind w:left="0" w:firstLine="0"/>
        <w:rPr/>
      </w:pPr>
      <w:r w:rsidDel="00000000" w:rsidR="00000000" w:rsidRPr="00000000">
        <w:rPr>
          <w:rtl w:val="0"/>
        </w:rPr>
      </w:r>
    </w:p>
    <w:p w:rsidR="00000000" w:rsidDel="00000000" w:rsidP="00000000" w:rsidRDefault="00000000" w:rsidRPr="00000000" w14:paraId="00000197">
      <w:pPr>
        <w:ind w:left="720" w:firstLine="0"/>
        <w:rPr/>
      </w:pPr>
      <w:r w:rsidDel="00000000" w:rsidR="00000000" w:rsidRPr="00000000">
        <w:rPr>
          <w:rtl w:val="0"/>
        </w:rPr>
        <w:t xml:space="preserve">AUSTIN (as Carolyn): I don’t care that the world is ending, I just need to get paid and get the hell out of here. Now, if you’re wise, you’ll move and I can leave. If you don’t, bad things will happen.</w:t>
      </w:r>
    </w:p>
    <w:p w:rsidR="00000000" w:rsidDel="00000000" w:rsidP="00000000" w:rsidRDefault="00000000" w:rsidRPr="00000000" w14:paraId="00000198">
      <w:pPr>
        <w:ind w:left="720" w:firstLine="0"/>
        <w:rPr/>
      </w:pPr>
      <w:r w:rsidDel="00000000" w:rsidR="00000000" w:rsidRPr="00000000">
        <w:rPr>
          <w:rtl w:val="0"/>
        </w:rPr>
      </w:r>
    </w:p>
    <w:p w:rsidR="00000000" w:rsidDel="00000000" w:rsidP="00000000" w:rsidRDefault="00000000" w:rsidRPr="00000000" w14:paraId="00000199">
      <w:pPr>
        <w:ind w:left="0" w:firstLine="0"/>
        <w:rPr/>
      </w:pPr>
      <w:r w:rsidDel="00000000" w:rsidR="00000000" w:rsidRPr="00000000">
        <w:rPr>
          <w:rtl w:val="0"/>
        </w:rPr>
        <w:t xml:space="preserve">AUSTIN: She smiles.</w:t>
      </w:r>
    </w:p>
    <w:p w:rsidR="00000000" w:rsidDel="00000000" w:rsidP="00000000" w:rsidRDefault="00000000" w:rsidRPr="00000000" w14:paraId="0000019A">
      <w:pPr>
        <w:ind w:left="0" w:firstLine="0"/>
        <w:rPr/>
      </w:pPr>
      <w:r w:rsidDel="00000000" w:rsidR="00000000" w:rsidRPr="00000000">
        <w:rPr>
          <w:rtl w:val="0"/>
        </w:rPr>
      </w:r>
    </w:p>
    <w:p w:rsidR="00000000" w:rsidDel="00000000" w:rsidP="00000000" w:rsidRDefault="00000000" w:rsidRPr="00000000" w14:paraId="0000019B">
      <w:pPr>
        <w:ind w:left="0" w:firstLine="0"/>
        <w:rPr/>
      </w:pPr>
      <w:r w:rsidDel="00000000" w:rsidR="00000000" w:rsidRPr="00000000">
        <w:rPr>
          <w:rtl w:val="0"/>
        </w:rPr>
        <w:t xml:space="preserve">JACK: She’s given me back my sword!</w:t>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ind w:left="0" w:firstLine="0"/>
        <w:rPr/>
      </w:pPr>
      <w:r w:rsidDel="00000000" w:rsidR="00000000" w:rsidRPr="00000000">
        <w:rPr>
          <w:rtl w:val="0"/>
        </w:rPr>
        <w:t xml:space="preserve">AUSTIN: Yeah, well. </w:t>
      </w:r>
    </w:p>
    <w:p w:rsidR="00000000" w:rsidDel="00000000" w:rsidP="00000000" w:rsidRDefault="00000000" w:rsidRPr="00000000" w14:paraId="0000019E">
      <w:pPr>
        <w:ind w:left="0" w:firstLine="0"/>
        <w:rPr/>
      </w:pPr>
      <w:r w:rsidDel="00000000" w:rsidR="00000000" w:rsidRPr="00000000">
        <w:rPr>
          <w:rtl w:val="0"/>
        </w:rPr>
      </w:r>
    </w:p>
    <w:p w:rsidR="00000000" w:rsidDel="00000000" w:rsidP="00000000" w:rsidRDefault="00000000" w:rsidRPr="00000000" w14:paraId="0000019F">
      <w:pPr>
        <w:ind w:left="0" w:firstLine="0"/>
        <w:rPr/>
      </w:pPr>
      <w:r w:rsidDel="00000000" w:rsidR="00000000" w:rsidRPr="00000000">
        <w:rPr>
          <w:rtl w:val="0"/>
        </w:rPr>
        <w:t xml:space="preserve">JACK: Um, I’m gonna try and sway again.</w:t>
      </w:r>
    </w:p>
    <w:p w:rsidR="00000000" w:rsidDel="00000000" w:rsidP="00000000" w:rsidRDefault="00000000" w:rsidRPr="00000000" w14:paraId="000001A0">
      <w:pPr>
        <w:ind w:left="0" w:firstLine="0"/>
        <w:rPr/>
      </w:pPr>
      <w:r w:rsidDel="00000000" w:rsidR="00000000" w:rsidRPr="00000000">
        <w:rPr>
          <w:rtl w:val="0"/>
        </w:rPr>
      </w:r>
    </w:p>
    <w:p w:rsidR="00000000" w:rsidDel="00000000" w:rsidP="00000000" w:rsidRDefault="00000000" w:rsidRPr="00000000" w14:paraId="000001A1">
      <w:pPr>
        <w:ind w:left="0" w:firstLine="0"/>
        <w:rPr/>
      </w:pPr>
      <w:r w:rsidDel="00000000" w:rsidR="00000000" w:rsidRPr="00000000">
        <w:rPr>
          <w:rtl w:val="0"/>
        </w:rPr>
        <w:t xml:space="preserve">AUSTIN: Alright. You are in… what’s your like, line of strategy here? It’s going to be desperate if you do this.</w:t>
      </w:r>
    </w:p>
    <w:p w:rsidR="00000000" w:rsidDel="00000000" w:rsidP="00000000" w:rsidRDefault="00000000" w:rsidRPr="00000000" w14:paraId="000001A2">
      <w:pPr>
        <w:ind w:left="0" w:firstLine="0"/>
        <w:rPr/>
      </w:pPr>
      <w:r w:rsidDel="00000000" w:rsidR="00000000" w:rsidRPr="00000000">
        <w:rPr>
          <w:rtl w:val="0"/>
        </w:rPr>
      </w:r>
    </w:p>
    <w:p w:rsidR="00000000" w:rsidDel="00000000" w:rsidP="00000000" w:rsidRDefault="00000000" w:rsidRPr="00000000" w14:paraId="000001A3">
      <w:pPr>
        <w:ind w:left="0" w:firstLine="0"/>
        <w:rPr/>
      </w:pPr>
      <w:r w:rsidDel="00000000" w:rsidR="00000000" w:rsidRPr="00000000">
        <w:rPr>
          <w:rtl w:val="0"/>
        </w:rPr>
        <w:t xml:space="preserve">JACK: Yeah.</w:t>
      </w:r>
    </w:p>
    <w:p w:rsidR="00000000" w:rsidDel="00000000" w:rsidP="00000000" w:rsidRDefault="00000000" w:rsidRPr="00000000" w14:paraId="000001A4">
      <w:pPr>
        <w:ind w:left="0" w:firstLine="0"/>
        <w:rPr/>
      </w:pPr>
      <w:r w:rsidDel="00000000" w:rsidR="00000000" w:rsidRPr="00000000">
        <w:rPr>
          <w:rtl w:val="0"/>
        </w:rPr>
      </w:r>
    </w:p>
    <w:p w:rsidR="00000000" w:rsidDel="00000000" w:rsidP="00000000" w:rsidRDefault="00000000" w:rsidRPr="00000000" w14:paraId="000001A5">
      <w:pPr>
        <w:ind w:left="0" w:firstLine="0"/>
        <w:rPr/>
      </w:pPr>
      <w:r w:rsidDel="00000000" w:rsidR="00000000" w:rsidRPr="00000000">
        <w:rPr>
          <w:rtl w:val="0"/>
        </w:rPr>
        <w:t xml:space="preserve">AUSTIN: She’s speaking as if she has something prepared that you don’t know about.</w:t>
      </w:r>
    </w:p>
    <w:p w:rsidR="00000000" w:rsidDel="00000000" w:rsidP="00000000" w:rsidRDefault="00000000" w:rsidRPr="00000000" w14:paraId="000001A6">
      <w:pPr>
        <w:ind w:left="0" w:firstLine="0"/>
        <w:rPr/>
      </w:pPr>
      <w:r w:rsidDel="00000000" w:rsidR="00000000" w:rsidRPr="00000000">
        <w:rPr>
          <w:rtl w:val="0"/>
        </w:rPr>
      </w:r>
    </w:p>
    <w:p w:rsidR="00000000" w:rsidDel="00000000" w:rsidP="00000000" w:rsidRDefault="00000000" w:rsidRPr="00000000" w14:paraId="000001A7">
      <w:pPr>
        <w:ind w:left="0" w:firstLine="0"/>
        <w:rPr/>
      </w:pPr>
      <w:r w:rsidDel="00000000" w:rsidR="00000000" w:rsidRPr="00000000">
        <w:rPr>
          <w:rtl w:val="0"/>
        </w:rPr>
        <w:t xml:space="preserve">JACK: That’s you, Austin! That’s you all the time.</w:t>
      </w:r>
    </w:p>
    <w:p w:rsidR="00000000" w:rsidDel="00000000" w:rsidP="00000000" w:rsidRDefault="00000000" w:rsidRPr="00000000" w14:paraId="000001A8">
      <w:pPr>
        <w:ind w:left="0" w:firstLine="0"/>
        <w:rPr/>
      </w:pPr>
      <w:r w:rsidDel="00000000" w:rsidR="00000000" w:rsidRPr="00000000">
        <w:rPr>
          <w:rtl w:val="0"/>
        </w:rPr>
      </w:r>
    </w:p>
    <w:p w:rsidR="00000000" w:rsidDel="00000000" w:rsidP="00000000" w:rsidRDefault="00000000" w:rsidRPr="00000000" w14:paraId="000001A9">
      <w:pPr>
        <w:ind w:left="0" w:firstLine="0"/>
        <w:rPr/>
      </w:pPr>
      <w:r w:rsidDel="00000000" w:rsidR="00000000" w:rsidRPr="00000000">
        <w:rPr>
          <w:rtl w:val="0"/>
        </w:rPr>
        <w:t xml:space="preserve">AUSTIN: Oh, always.</w:t>
      </w:r>
    </w:p>
    <w:p w:rsidR="00000000" w:rsidDel="00000000" w:rsidP="00000000" w:rsidRDefault="00000000" w:rsidRPr="00000000" w14:paraId="000001AA">
      <w:pPr>
        <w:ind w:left="0" w:firstLine="0"/>
        <w:rPr/>
      </w:pPr>
      <w:r w:rsidDel="00000000" w:rsidR="00000000" w:rsidRPr="00000000">
        <w:rPr>
          <w:rtl w:val="0"/>
        </w:rPr>
      </w:r>
    </w:p>
    <w:p w:rsidR="00000000" w:rsidDel="00000000" w:rsidP="00000000" w:rsidRDefault="00000000" w:rsidRPr="00000000" w14:paraId="000001AB">
      <w:pPr>
        <w:ind w:left="0" w:firstLine="0"/>
        <w:rPr/>
      </w:pPr>
      <w:r w:rsidDel="00000000" w:rsidR="00000000" w:rsidRPr="00000000">
        <w:rPr>
          <w:rtl w:val="0"/>
        </w:rPr>
        <w:t xml:space="preserve">[DRE LAUGHING]</w:t>
      </w:r>
    </w:p>
    <w:p w:rsidR="00000000" w:rsidDel="00000000" w:rsidP="00000000" w:rsidRDefault="00000000" w:rsidRPr="00000000" w14:paraId="000001AC">
      <w:pPr>
        <w:ind w:left="0" w:firstLine="0"/>
        <w:rPr/>
      </w:pPr>
      <w:r w:rsidDel="00000000" w:rsidR="00000000" w:rsidRPr="00000000">
        <w:rPr>
          <w:rtl w:val="0"/>
        </w:rPr>
      </w:r>
    </w:p>
    <w:p w:rsidR="00000000" w:rsidDel="00000000" w:rsidP="00000000" w:rsidRDefault="00000000" w:rsidRPr="00000000" w14:paraId="000001AD">
      <w:pPr>
        <w:ind w:left="0" w:firstLine="0"/>
        <w:rPr/>
      </w:pPr>
      <w:r w:rsidDel="00000000" w:rsidR="00000000" w:rsidRPr="00000000">
        <w:rPr>
          <w:rtl w:val="0"/>
        </w:rPr>
        <w:t xml:space="preserve">JACK: I think Hitchcock is so frustrated, because I think he’s so used to being able to communicate more accurately than this? So, I think he probably just starts crying tears of frustration and draws his sword, with the implication being like, ‘Okay, fine. Let’s try and do this.’</w:t>
      </w:r>
    </w:p>
    <w:p w:rsidR="00000000" w:rsidDel="00000000" w:rsidP="00000000" w:rsidRDefault="00000000" w:rsidRPr="00000000" w14:paraId="000001AE">
      <w:pPr>
        <w:ind w:left="0" w:firstLine="0"/>
        <w:rPr/>
      </w:pPr>
      <w:r w:rsidDel="00000000" w:rsidR="00000000" w:rsidRPr="00000000">
        <w:rPr>
          <w:rtl w:val="0"/>
        </w:rPr>
      </w:r>
    </w:p>
    <w:p w:rsidR="00000000" w:rsidDel="00000000" w:rsidP="00000000" w:rsidRDefault="00000000" w:rsidRPr="00000000" w14:paraId="000001AF">
      <w:pPr>
        <w:ind w:left="0" w:firstLine="0"/>
        <w:rPr/>
      </w:pPr>
      <w:r w:rsidDel="00000000" w:rsidR="00000000" w:rsidRPr="00000000">
        <w:rPr>
          <w:rtl w:val="0"/>
        </w:rPr>
        <w:t xml:space="preserve">AUSTIN: I need you to resist something.</w:t>
      </w:r>
    </w:p>
    <w:p w:rsidR="00000000" w:rsidDel="00000000" w:rsidP="00000000" w:rsidRDefault="00000000" w:rsidRPr="00000000" w14:paraId="000001B0">
      <w:pPr>
        <w:ind w:left="0" w:firstLine="0"/>
        <w:rPr/>
      </w:pPr>
      <w:r w:rsidDel="00000000" w:rsidR="00000000" w:rsidRPr="00000000">
        <w:rPr>
          <w:rtl w:val="0"/>
        </w:rPr>
      </w:r>
    </w:p>
    <w:p w:rsidR="00000000" w:rsidDel="00000000" w:rsidP="00000000" w:rsidRDefault="00000000" w:rsidRPr="00000000" w14:paraId="000001B1">
      <w:pPr>
        <w:ind w:left="0" w:firstLine="0"/>
        <w:rPr/>
      </w:pPr>
      <w:r w:rsidDel="00000000" w:rsidR="00000000" w:rsidRPr="00000000">
        <w:rPr>
          <w:rtl w:val="0"/>
        </w:rPr>
        <w:t xml:space="preserve">JACK: Okay.</w:t>
      </w:r>
    </w:p>
    <w:p w:rsidR="00000000" w:rsidDel="00000000" w:rsidP="00000000" w:rsidRDefault="00000000" w:rsidRPr="00000000" w14:paraId="000001B2">
      <w:pPr>
        <w:ind w:left="0" w:firstLine="0"/>
        <w:rPr/>
      </w:pPr>
      <w:r w:rsidDel="00000000" w:rsidR="00000000" w:rsidRPr="00000000">
        <w:rPr>
          <w:rtl w:val="0"/>
        </w:rPr>
      </w:r>
    </w:p>
    <w:p w:rsidR="00000000" w:rsidDel="00000000" w:rsidP="00000000" w:rsidRDefault="00000000" w:rsidRPr="00000000" w14:paraId="000001B3">
      <w:pPr>
        <w:ind w:left="0" w:firstLine="0"/>
        <w:rPr/>
      </w:pPr>
      <w:r w:rsidDel="00000000" w:rsidR="00000000" w:rsidRPr="00000000">
        <w:rPr>
          <w:rtl w:val="0"/>
        </w:rPr>
        <w:t xml:space="preserve">AUSTIN: This is going to be a prowess resist.</w:t>
      </w:r>
    </w:p>
    <w:p w:rsidR="00000000" w:rsidDel="00000000" w:rsidP="00000000" w:rsidRDefault="00000000" w:rsidRPr="00000000" w14:paraId="000001B4">
      <w:pPr>
        <w:ind w:left="0" w:firstLine="0"/>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JACK: Okay. I’m gonna press the button.</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AUSTIN: Hey! You took no stress. That’s good. (JACK sighs in relief.) Because if you… here’s what happens. Here’s what would’ve happened. I should’ve set this up first. As you start to draw it, you hear a little click like a--not a click, like a match striking. Normally when you’re done with a heist you take your sword out and you slowly like, check it to make sure your sheath hasn’t been damaged, and if you’d done that, you’d notice there’s a little--she’s adapted your sword a little bit. She’s added a little trick to it, a little alchemy of her own. But you didn’t notice that when you just drew it from its sheath because you just drew it, you didn’t inspect it first. But you do hear the match strike this time, just in time to--I dunno. How do you get this thing away before it blows a hole in your side?</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JACK: I throw it into the library. Down the shaft.</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AUSTIN: Okay! As everyone else is coming up the library elevator, it’s just like (hums elevator music) and then a sword drops past you and then </w:t>
      </w:r>
      <w:r w:rsidDel="00000000" w:rsidR="00000000" w:rsidRPr="00000000">
        <w:rPr>
          <w:i w:val="1"/>
          <w:rtl w:val="0"/>
        </w:rPr>
        <w:t xml:space="preserve">explodes</w:t>
      </w:r>
      <w:r w:rsidDel="00000000" w:rsidR="00000000" w:rsidRPr="00000000">
        <w:rPr>
          <w:rtl w:val="0"/>
        </w:rPr>
        <w:t xml:space="preserve">. Below you, in the library, where all the paper is.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(DRE LAUGHING)</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ALI: My god.</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AUSTIN: And the fire starts. </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ALI: I pat Salary’s shoulder.</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(AUSTIN MAKES SAD NOISES)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JACK: Ohh, god…</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AUSTIN: You uh, as you do that she just tries to run past you through the door. What do you wanna do?</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JACK: Can I try and trip her? Or like, I mean…</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AUSTIN: Yeah, you can totally try and trip her. That sounds like a finesse to me.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JACK: I mean, yeah, I guess I’ll try and trip her. I guess there’s no way I can like, ask for help from Caroline, right? </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AUSTIN: She’s been giving you help by presence. Uh, I don’t think she’s gonna help you like, trip her sister.</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JACK: Okay, this is finesse. I’m gonna take an extra dice of stress for this, please.</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AUSTIN: Okay, sure. It takes two stress to get an extra die for this. And this is risky standard again. And that’ll do it if you get it.</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JACK: Finesse… risky standard… come on, come on, no whammies.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AUSTIN: Oh, buddy.</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JACK: Oh no.</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AUSTIN: That was a whammy.</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JACK: Plenty of whammies. </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AUSTIN: All of the whammies. Um, you go to trip her and she just like, slams her heel down on your foot and then like, spins around on it and does a little bow, and then like steps quickly backwards--you know how Enzo Amore does that back step that he does? That’s like across the ring? She does that away from you while bowing. </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ind w:left="720" w:firstLine="0"/>
        <w:rPr/>
      </w:pPr>
      <w:r w:rsidDel="00000000" w:rsidR="00000000" w:rsidRPr="00000000">
        <w:rPr>
          <w:rtl w:val="0"/>
        </w:rPr>
        <w:t xml:space="preserve">JACK (as Hitchcock ?):</w:t>
      </w:r>
      <w:r w:rsidDel="00000000" w:rsidR="00000000" w:rsidRPr="00000000">
        <w:rPr>
          <w:rtl w:val="0"/>
        </w:rPr>
        <w:t xml:space="preserve"> Stop showing off, it’s bad form!</w:t>
      </w: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AUSTIN: Take um, level one damage… um, what is it, what’s the level of damage you would take here?</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JACK: Crushed. In both senses of the word.</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(DRE LAUGHS) </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AUSTIN: (amused) Yeah. Crushed. And again, you could take that or you could try and resist.</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JACK: Well, I’m still burned and biffed, Austin. </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AUSTIN: </w:t>
      </w:r>
      <w:r w:rsidDel="00000000" w:rsidR="00000000" w:rsidRPr="00000000">
        <w:rPr>
          <w:i w:val="1"/>
          <w:rtl w:val="0"/>
        </w:rPr>
        <w:t xml:space="preserve">[cross]</w:t>
      </w:r>
      <w:r w:rsidDel="00000000" w:rsidR="00000000" w:rsidRPr="00000000">
        <w:rPr>
          <w:rtl w:val="0"/>
        </w:rPr>
        <w:t xml:space="preserve"> Oh, friend. </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JACK: So now I have one less dice. This is now level two damage. I think crushed is actually very good here, I’m happy--</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b w:val="1"/>
          <w:rtl w:val="0"/>
        </w:rPr>
        <w:t xml:space="preserve">[TIMESTAMP: 33:43]</w:t>
      </w: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AUSTIN: Or you could take--again, you can try to resist it.</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JACK: Ah, actually I don’t have much stress. I’ll try and resist it.</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AUSTIN: Yeah, you’re down to zero stress again, right?</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JACK: Ah, no, I’m at two ‘cause I just took the--</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AUSTIN: Ah, right. Yes. Got it. Uh, so yeah, that would be--how do you resist it? Again, do you just like, slide out of the way? Do you just suck it up?</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JACK: Um, I think it’s… I think it’s resolve, but I think the resolve is that Hitchcock tries to get a final word in, like a quip.</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AUSTIN: (amused) Okay, good.</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JACK: And I think that whether or not I succeed, I think it’s bad. I don’t think it works. Um, so I’m just gonna press this button. All day, low numbers. Oh great, that’s the lowest number.</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AUSTIN: Oh, great! You got zero stress. She slips past you, and you are unable to convince her to give you that book.</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JACK: It was going so well until she tried to blow up my sword.</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AUSTIN: That did… well she tried to blow </w:t>
      </w:r>
      <w:r w:rsidDel="00000000" w:rsidR="00000000" w:rsidRPr="00000000">
        <w:rPr>
          <w:i w:val="1"/>
          <w:rtl w:val="0"/>
        </w:rPr>
        <w:t xml:space="preserve">you </w:t>
      </w:r>
      <w:r w:rsidDel="00000000" w:rsidR="00000000" w:rsidRPr="00000000">
        <w:rPr>
          <w:rtl w:val="0"/>
        </w:rPr>
        <w:t xml:space="preserve">up with your sword, but sure. Yes. So she… you hear her close the library door and then a few seconds later you hear glass shatter. Um… as she gets… oh no, she can’t break the glass, the glass is unbreakable. </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JACK: Yes, she’s trapped! Yes!</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AUSTIN: You hear--well, that’s actually really bad for her. Heh.</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JACK: Okay no, she gets free!</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AUSTIN: No, she doesn’t. You hear… you hear the sound of like, a chair bouncing off of glass, and then you hear her yell and curse. And then you hear her scream. And then the door opens, and outside the door you can see out into Marielda, on fire. But the other sort of fire. The Heat fire. And there’s Sabinia in the hallway between you and escape. Your friends are back, also. That’s good.</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JACK: I love it. Fantastic.</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ALI: Hey!</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ind w:firstLine="720"/>
        <w:rPr/>
      </w:pPr>
      <w:r w:rsidDel="00000000" w:rsidR="00000000" w:rsidRPr="00000000">
        <w:rPr>
          <w:rtl w:val="0"/>
        </w:rPr>
        <w:t xml:space="preserve">JACK (as Hitchcock): How did it go?</w:t>
      </w:r>
    </w:p>
    <w:p w:rsidR="00000000" w:rsidDel="00000000" w:rsidP="00000000" w:rsidRDefault="00000000" w:rsidRPr="00000000" w14:paraId="00000218">
      <w:pPr>
        <w:ind w:firstLine="720"/>
        <w:rPr/>
      </w:pPr>
      <w:r w:rsidDel="00000000" w:rsidR="00000000" w:rsidRPr="00000000">
        <w:rPr>
          <w:rtl w:val="0"/>
        </w:rPr>
      </w:r>
    </w:p>
    <w:p w:rsidR="00000000" w:rsidDel="00000000" w:rsidP="00000000" w:rsidRDefault="00000000" w:rsidRPr="00000000" w14:paraId="00000219">
      <w:pPr>
        <w:ind w:left="0" w:firstLine="0"/>
        <w:rPr/>
      </w:pPr>
      <w:r w:rsidDel="00000000" w:rsidR="00000000" w:rsidRPr="00000000">
        <w:rPr>
          <w:rtl w:val="0"/>
        </w:rPr>
        <w:t xml:space="preserve">SYLVIA: Or most of them…</w:t>
      </w:r>
    </w:p>
    <w:p w:rsidR="00000000" w:rsidDel="00000000" w:rsidP="00000000" w:rsidRDefault="00000000" w:rsidRPr="00000000" w14:paraId="0000021A">
      <w:pPr>
        <w:ind w:left="0" w:firstLine="0"/>
        <w:rPr/>
      </w:pPr>
      <w:r w:rsidDel="00000000" w:rsidR="00000000" w:rsidRPr="00000000">
        <w:rPr>
          <w:rtl w:val="0"/>
        </w:rPr>
      </w:r>
    </w:p>
    <w:p w:rsidR="00000000" w:rsidDel="00000000" w:rsidP="00000000" w:rsidRDefault="00000000" w:rsidRPr="00000000" w14:paraId="0000021B">
      <w:pPr>
        <w:ind w:left="0" w:firstLine="0"/>
        <w:rPr/>
      </w:pPr>
      <w:r w:rsidDel="00000000" w:rsidR="00000000" w:rsidRPr="00000000">
        <w:rPr>
          <w:rtl w:val="0"/>
        </w:rPr>
        <w:t xml:space="preserve">AUSTIN: Right. Also, Aubrey isn’t there.</w:t>
      </w:r>
    </w:p>
    <w:p w:rsidR="00000000" w:rsidDel="00000000" w:rsidP="00000000" w:rsidRDefault="00000000" w:rsidRPr="00000000" w14:paraId="0000021C">
      <w:pPr>
        <w:ind w:left="0" w:firstLine="0"/>
        <w:rPr/>
      </w:pPr>
      <w:r w:rsidDel="00000000" w:rsidR="00000000" w:rsidRPr="00000000">
        <w:rPr>
          <w:rtl w:val="0"/>
        </w:rPr>
      </w:r>
    </w:p>
    <w:p w:rsidR="00000000" w:rsidDel="00000000" w:rsidP="00000000" w:rsidRDefault="00000000" w:rsidRPr="00000000" w14:paraId="0000021D">
      <w:pPr>
        <w:ind w:firstLine="720"/>
        <w:rPr/>
      </w:pPr>
      <w:r w:rsidDel="00000000" w:rsidR="00000000" w:rsidRPr="00000000">
        <w:rPr>
          <w:rtl w:val="0"/>
        </w:rPr>
        <w:t xml:space="preserve">JACK (as Hitchcock): Where’s Aubrey?</w:t>
      </w:r>
    </w:p>
    <w:p w:rsidR="00000000" w:rsidDel="00000000" w:rsidP="00000000" w:rsidRDefault="00000000" w:rsidRPr="00000000" w14:paraId="0000021E">
      <w:pPr>
        <w:ind w:firstLine="720"/>
        <w:rPr/>
      </w:pPr>
      <w:r w:rsidDel="00000000" w:rsidR="00000000" w:rsidRPr="00000000">
        <w:rPr>
          <w:rtl w:val="0"/>
        </w:rPr>
      </w:r>
    </w:p>
    <w:p w:rsidR="00000000" w:rsidDel="00000000" w:rsidP="00000000" w:rsidRDefault="00000000" w:rsidRPr="00000000" w14:paraId="0000021F">
      <w:pPr>
        <w:ind w:left="0" w:firstLine="0"/>
        <w:rPr/>
      </w:pPr>
      <w:r w:rsidDel="00000000" w:rsidR="00000000" w:rsidRPr="00000000">
        <w:rPr>
          <w:rtl w:val="0"/>
        </w:rPr>
        <w:t xml:space="preserve">AUSTIN: And there’s that woman from the Yellow House.</w:t>
      </w:r>
    </w:p>
    <w:p w:rsidR="00000000" w:rsidDel="00000000" w:rsidP="00000000" w:rsidRDefault="00000000" w:rsidRPr="00000000" w14:paraId="00000220">
      <w:pPr>
        <w:ind w:left="0" w:firstLine="0"/>
        <w:rPr/>
      </w:pPr>
      <w:r w:rsidDel="00000000" w:rsidR="00000000" w:rsidRPr="00000000">
        <w:rPr>
          <w:rtl w:val="0"/>
        </w:rPr>
      </w:r>
    </w:p>
    <w:p w:rsidR="00000000" w:rsidDel="00000000" w:rsidP="00000000" w:rsidRDefault="00000000" w:rsidRPr="00000000" w14:paraId="00000221">
      <w:pPr>
        <w:ind w:firstLine="720"/>
        <w:rPr/>
      </w:pPr>
      <w:r w:rsidDel="00000000" w:rsidR="00000000" w:rsidRPr="00000000">
        <w:rPr>
          <w:rtl w:val="0"/>
        </w:rPr>
        <w:t xml:space="preserve">JACK (as Hitchcock): Who’s that woman?</w:t>
      </w:r>
    </w:p>
    <w:p w:rsidR="00000000" w:rsidDel="00000000" w:rsidP="00000000" w:rsidRDefault="00000000" w:rsidRPr="00000000" w14:paraId="00000222">
      <w:pPr>
        <w:ind w:firstLine="720"/>
        <w:rPr/>
      </w:pPr>
      <w:r w:rsidDel="00000000" w:rsidR="00000000" w:rsidRPr="00000000">
        <w:rPr>
          <w:rtl w:val="0"/>
        </w:rPr>
      </w:r>
    </w:p>
    <w:p w:rsidR="00000000" w:rsidDel="00000000" w:rsidP="00000000" w:rsidRDefault="00000000" w:rsidRPr="00000000" w14:paraId="00000223">
      <w:pPr>
        <w:ind w:left="0" w:firstLine="0"/>
        <w:rPr/>
      </w:pPr>
      <w:r w:rsidDel="00000000" w:rsidR="00000000" w:rsidRPr="00000000">
        <w:rPr>
          <w:rtl w:val="0"/>
        </w:rPr>
        <w:t xml:space="preserve">ALI: (laughs) And like, some hot guy.</w:t>
      </w:r>
    </w:p>
    <w:p w:rsidR="00000000" w:rsidDel="00000000" w:rsidP="00000000" w:rsidRDefault="00000000" w:rsidRPr="00000000" w14:paraId="00000224">
      <w:pPr>
        <w:ind w:left="0" w:firstLine="0"/>
        <w:rPr/>
      </w:pPr>
      <w:r w:rsidDel="00000000" w:rsidR="00000000" w:rsidRPr="00000000">
        <w:rPr>
          <w:rtl w:val="0"/>
        </w:rPr>
      </w:r>
    </w:p>
    <w:p w:rsidR="00000000" w:rsidDel="00000000" w:rsidP="00000000" w:rsidRDefault="00000000" w:rsidRPr="00000000" w14:paraId="00000225">
      <w:pPr>
        <w:ind w:left="0" w:firstLine="0"/>
        <w:rPr/>
      </w:pPr>
      <w:r w:rsidDel="00000000" w:rsidR="00000000" w:rsidRPr="00000000">
        <w:rPr>
          <w:rtl w:val="0"/>
        </w:rPr>
        <w:t xml:space="preserve">AUSTIN: Right, and Maelgwyn is here.</w:t>
      </w:r>
    </w:p>
    <w:p w:rsidR="00000000" w:rsidDel="00000000" w:rsidP="00000000" w:rsidRDefault="00000000" w:rsidRPr="00000000" w14:paraId="00000226">
      <w:pPr>
        <w:ind w:left="0" w:firstLine="0"/>
        <w:rPr/>
      </w:pPr>
      <w:r w:rsidDel="00000000" w:rsidR="00000000" w:rsidRPr="00000000">
        <w:rPr>
          <w:rtl w:val="0"/>
        </w:rPr>
      </w:r>
    </w:p>
    <w:p w:rsidR="00000000" w:rsidDel="00000000" w:rsidP="00000000" w:rsidRDefault="00000000" w:rsidRPr="00000000" w14:paraId="00000227">
      <w:pPr>
        <w:ind w:firstLine="720"/>
        <w:rPr/>
      </w:pPr>
      <w:r w:rsidDel="00000000" w:rsidR="00000000" w:rsidRPr="00000000">
        <w:rPr>
          <w:rtl w:val="0"/>
        </w:rPr>
        <w:t xml:space="preserve">JACK (as Hitchcock): Is that Maelgwyn? </w:t>
      </w:r>
    </w:p>
    <w:p w:rsidR="00000000" w:rsidDel="00000000" w:rsidP="00000000" w:rsidRDefault="00000000" w:rsidRPr="00000000" w14:paraId="00000228">
      <w:pPr>
        <w:ind w:firstLine="720"/>
        <w:rPr/>
      </w:pPr>
      <w:r w:rsidDel="00000000" w:rsidR="00000000" w:rsidRPr="00000000">
        <w:rPr>
          <w:rtl w:val="0"/>
        </w:rPr>
      </w:r>
    </w:p>
    <w:p w:rsidR="00000000" w:rsidDel="00000000" w:rsidP="00000000" w:rsidRDefault="00000000" w:rsidRPr="00000000" w14:paraId="00000229">
      <w:pPr>
        <w:ind w:left="0" w:firstLine="0"/>
        <w:rPr/>
      </w:pPr>
      <w:r w:rsidDel="00000000" w:rsidR="00000000" w:rsidRPr="00000000">
        <w:rPr>
          <w:rtl w:val="0"/>
        </w:rPr>
        <w:t xml:space="preserve">(EVERYONE LAUGHING)</w:t>
      </w:r>
    </w:p>
    <w:p w:rsidR="00000000" w:rsidDel="00000000" w:rsidP="00000000" w:rsidRDefault="00000000" w:rsidRPr="00000000" w14:paraId="0000022A">
      <w:pPr>
        <w:ind w:left="0" w:firstLine="0"/>
        <w:rPr/>
      </w:pPr>
      <w:r w:rsidDel="00000000" w:rsidR="00000000" w:rsidRPr="00000000">
        <w:rPr>
          <w:rtl w:val="0"/>
        </w:rPr>
      </w:r>
    </w:p>
    <w:p w:rsidR="00000000" w:rsidDel="00000000" w:rsidP="00000000" w:rsidRDefault="00000000" w:rsidRPr="00000000" w14:paraId="0000022B">
      <w:pPr>
        <w:ind w:left="0" w:firstLine="0"/>
        <w:rPr/>
      </w:pPr>
      <w:r w:rsidDel="00000000" w:rsidR="00000000" w:rsidRPr="00000000">
        <w:rPr>
          <w:rtl w:val="0"/>
        </w:rPr>
        <w:t xml:space="preserve">AUSTIN: And you would absolutely know it’s Maelgwyn. You like, worked with Maelgwyn in the war, when you were in the cavalry--</w:t>
      </w:r>
    </w:p>
    <w:p w:rsidR="00000000" w:rsidDel="00000000" w:rsidP="00000000" w:rsidRDefault="00000000" w:rsidRPr="00000000" w14:paraId="0000022C">
      <w:pPr>
        <w:ind w:left="0" w:firstLine="0"/>
        <w:rPr/>
      </w:pPr>
      <w:r w:rsidDel="00000000" w:rsidR="00000000" w:rsidRPr="00000000">
        <w:rPr>
          <w:rtl w:val="0"/>
        </w:rPr>
      </w:r>
    </w:p>
    <w:p w:rsidR="00000000" w:rsidDel="00000000" w:rsidP="00000000" w:rsidRDefault="00000000" w:rsidRPr="00000000" w14:paraId="0000022D">
      <w:pPr>
        <w:ind w:left="0" w:firstLine="0"/>
        <w:rPr/>
      </w:pPr>
      <w:r w:rsidDel="00000000" w:rsidR="00000000" w:rsidRPr="00000000">
        <w:rPr>
          <w:rtl w:val="0"/>
        </w:rPr>
        <w:t xml:space="preserve">JACK: I’ve </w:t>
      </w:r>
      <w:r w:rsidDel="00000000" w:rsidR="00000000" w:rsidRPr="00000000">
        <w:rPr>
          <w:i w:val="1"/>
          <w:rtl w:val="0"/>
        </w:rPr>
        <w:t xml:space="preserve">worked </w:t>
      </w:r>
      <w:r w:rsidDel="00000000" w:rsidR="00000000" w:rsidRPr="00000000">
        <w:rPr>
          <w:rtl w:val="0"/>
        </w:rPr>
        <w:t xml:space="preserve">with him? Like, directly? Like, do I know this man?</w:t>
      </w:r>
    </w:p>
    <w:p w:rsidR="00000000" w:rsidDel="00000000" w:rsidP="00000000" w:rsidRDefault="00000000" w:rsidRPr="00000000" w14:paraId="0000022E">
      <w:pPr>
        <w:ind w:left="0" w:firstLine="0"/>
        <w:rPr/>
      </w:pPr>
      <w:r w:rsidDel="00000000" w:rsidR="00000000" w:rsidRPr="00000000">
        <w:rPr>
          <w:rtl w:val="0"/>
        </w:rPr>
      </w:r>
    </w:p>
    <w:p w:rsidR="00000000" w:rsidDel="00000000" w:rsidP="00000000" w:rsidRDefault="00000000" w:rsidRPr="00000000" w14:paraId="0000022F">
      <w:pPr>
        <w:ind w:left="0" w:firstLine="0"/>
        <w:rPr/>
      </w:pPr>
      <w:r w:rsidDel="00000000" w:rsidR="00000000" w:rsidRPr="00000000">
        <w:rPr>
          <w:rtl w:val="0"/>
        </w:rPr>
        <w:t xml:space="preserve">AUSTIN: Ah--you probably--he gave you a rousing speech once.</w:t>
      </w:r>
    </w:p>
    <w:p w:rsidR="00000000" w:rsidDel="00000000" w:rsidP="00000000" w:rsidRDefault="00000000" w:rsidRPr="00000000" w14:paraId="00000230">
      <w:pPr>
        <w:ind w:left="0" w:firstLine="0"/>
        <w:rPr/>
      </w:pPr>
      <w:r w:rsidDel="00000000" w:rsidR="00000000" w:rsidRPr="00000000">
        <w:rPr>
          <w:rtl w:val="0"/>
        </w:rPr>
      </w:r>
    </w:p>
    <w:p w:rsidR="00000000" w:rsidDel="00000000" w:rsidP="00000000" w:rsidRDefault="00000000" w:rsidRPr="00000000" w14:paraId="00000231">
      <w:pPr>
        <w:ind w:left="0" w:firstLine="0"/>
        <w:rPr/>
      </w:pPr>
      <w:r w:rsidDel="00000000" w:rsidR="00000000" w:rsidRPr="00000000">
        <w:rPr>
          <w:rtl w:val="0"/>
        </w:rPr>
        <w:t xml:space="preserve">JACK: Ah.</w:t>
      </w:r>
    </w:p>
    <w:p w:rsidR="00000000" w:rsidDel="00000000" w:rsidP="00000000" w:rsidRDefault="00000000" w:rsidRPr="00000000" w14:paraId="00000232">
      <w:pPr>
        <w:ind w:left="0" w:firstLine="0"/>
        <w:rPr/>
      </w:pPr>
      <w:r w:rsidDel="00000000" w:rsidR="00000000" w:rsidRPr="00000000">
        <w:rPr>
          <w:rtl w:val="0"/>
        </w:rPr>
      </w:r>
    </w:p>
    <w:p w:rsidR="00000000" w:rsidDel="00000000" w:rsidP="00000000" w:rsidRDefault="00000000" w:rsidRPr="00000000" w14:paraId="00000233">
      <w:pPr>
        <w:ind w:left="0" w:firstLine="0"/>
        <w:rPr/>
      </w:pPr>
      <w:r w:rsidDel="00000000" w:rsidR="00000000" w:rsidRPr="00000000">
        <w:rPr>
          <w:rtl w:val="0"/>
        </w:rPr>
        <w:t xml:space="preserve">AUSTIN: And then like, vanished, and like you, just kind of disappeared one day.</w:t>
      </w:r>
    </w:p>
    <w:p w:rsidR="00000000" w:rsidDel="00000000" w:rsidP="00000000" w:rsidRDefault="00000000" w:rsidRPr="00000000" w14:paraId="00000234">
      <w:pPr>
        <w:ind w:left="0" w:firstLine="0"/>
        <w:rPr/>
      </w:pPr>
      <w:r w:rsidDel="00000000" w:rsidR="00000000" w:rsidRPr="00000000">
        <w:rPr>
          <w:rtl w:val="0"/>
        </w:rPr>
      </w:r>
    </w:p>
    <w:p w:rsidR="00000000" w:rsidDel="00000000" w:rsidP="00000000" w:rsidRDefault="00000000" w:rsidRPr="00000000" w14:paraId="00000235">
      <w:pPr>
        <w:ind w:firstLine="720"/>
        <w:rPr/>
      </w:pPr>
      <w:r w:rsidDel="00000000" w:rsidR="00000000" w:rsidRPr="00000000">
        <w:rPr>
          <w:rtl w:val="0"/>
        </w:rPr>
        <w:t xml:space="preserve">JACK (as Hitchcock): Okay… let me bring you up to speed. I’ve got the book. </w:t>
      </w:r>
    </w:p>
    <w:p w:rsidR="00000000" w:rsidDel="00000000" w:rsidP="00000000" w:rsidRDefault="00000000" w:rsidRPr="00000000" w14:paraId="00000236">
      <w:pPr>
        <w:ind w:firstLine="720"/>
        <w:rPr/>
      </w:pPr>
      <w:r w:rsidDel="00000000" w:rsidR="00000000" w:rsidRPr="00000000">
        <w:rPr>
          <w:rtl w:val="0"/>
        </w:rPr>
      </w:r>
    </w:p>
    <w:p w:rsidR="00000000" w:rsidDel="00000000" w:rsidP="00000000" w:rsidRDefault="00000000" w:rsidRPr="00000000" w14:paraId="00000237">
      <w:pPr>
        <w:ind w:left="0" w:firstLine="0"/>
        <w:rPr/>
      </w:pPr>
      <w:r w:rsidDel="00000000" w:rsidR="00000000" w:rsidRPr="00000000">
        <w:rPr>
          <w:rtl w:val="0"/>
        </w:rPr>
        <w:tab/>
        <w:t xml:space="preserve">DRE (as Sige): Okay, let’s go!</w:t>
      </w:r>
    </w:p>
    <w:p w:rsidR="00000000" w:rsidDel="00000000" w:rsidP="00000000" w:rsidRDefault="00000000" w:rsidRPr="00000000" w14:paraId="00000238">
      <w:pPr>
        <w:ind w:left="0" w:firstLine="0"/>
        <w:rPr/>
      </w:pPr>
      <w:r w:rsidDel="00000000" w:rsidR="00000000" w:rsidRPr="00000000">
        <w:rPr>
          <w:rtl w:val="0"/>
        </w:rPr>
      </w:r>
    </w:p>
    <w:p w:rsidR="00000000" w:rsidDel="00000000" w:rsidP="00000000" w:rsidRDefault="00000000" w:rsidRPr="00000000" w14:paraId="00000239">
      <w:pPr>
        <w:ind w:left="720" w:firstLine="0"/>
        <w:rPr/>
      </w:pPr>
      <w:r w:rsidDel="00000000" w:rsidR="00000000" w:rsidRPr="00000000">
        <w:rPr>
          <w:rtl w:val="0"/>
        </w:rPr>
        <w:t xml:space="preserve">JACK (as Hitchcock): Uh, Rector Sabinia, uh, she’s very bad. The world is ending, Caroline’s twins, how ‘bout that?</w:t>
      </w:r>
    </w:p>
    <w:p w:rsidR="00000000" w:rsidDel="00000000" w:rsidP="00000000" w:rsidRDefault="00000000" w:rsidRPr="00000000" w14:paraId="0000023A">
      <w:pPr>
        <w:ind w:left="720" w:firstLine="0"/>
        <w:rPr/>
      </w:pPr>
      <w:r w:rsidDel="00000000" w:rsidR="00000000" w:rsidRPr="00000000">
        <w:rPr>
          <w:rtl w:val="0"/>
        </w:rPr>
      </w:r>
    </w:p>
    <w:p w:rsidR="00000000" w:rsidDel="00000000" w:rsidP="00000000" w:rsidRDefault="00000000" w:rsidRPr="00000000" w14:paraId="0000023B">
      <w:pPr>
        <w:ind w:left="720" w:firstLine="0"/>
        <w:rPr/>
      </w:pPr>
      <w:r w:rsidDel="00000000" w:rsidR="00000000" w:rsidRPr="00000000">
        <w:rPr>
          <w:rtl w:val="0"/>
        </w:rPr>
        <w:t xml:space="preserve">ALI (as Castille): Who?</w:t>
      </w:r>
    </w:p>
    <w:p w:rsidR="00000000" w:rsidDel="00000000" w:rsidP="00000000" w:rsidRDefault="00000000" w:rsidRPr="00000000" w14:paraId="0000023C">
      <w:pPr>
        <w:ind w:left="720" w:firstLine="0"/>
        <w:rPr/>
      </w:pPr>
      <w:r w:rsidDel="00000000" w:rsidR="00000000" w:rsidRPr="00000000">
        <w:rPr>
          <w:rtl w:val="0"/>
        </w:rPr>
      </w:r>
    </w:p>
    <w:p w:rsidR="00000000" w:rsidDel="00000000" w:rsidP="00000000" w:rsidRDefault="00000000" w:rsidRPr="00000000" w14:paraId="0000023D">
      <w:pPr>
        <w:ind w:left="720" w:firstLine="0"/>
        <w:rPr/>
      </w:pPr>
      <w:r w:rsidDel="00000000" w:rsidR="00000000" w:rsidRPr="00000000">
        <w:rPr>
          <w:rtl w:val="0"/>
        </w:rPr>
        <w:t xml:space="preserve">JACK (as Hitchcock): Uh… Carolyn.</w:t>
      </w:r>
    </w:p>
    <w:p w:rsidR="00000000" w:rsidDel="00000000" w:rsidP="00000000" w:rsidRDefault="00000000" w:rsidRPr="00000000" w14:paraId="0000023E">
      <w:pPr>
        <w:ind w:left="720" w:firstLine="0"/>
        <w:rPr/>
      </w:pPr>
      <w:r w:rsidDel="00000000" w:rsidR="00000000" w:rsidRPr="00000000">
        <w:rPr>
          <w:rtl w:val="0"/>
        </w:rPr>
      </w:r>
    </w:p>
    <w:p w:rsidR="00000000" w:rsidDel="00000000" w:rsidP="00000000" w:rsidRDefault="00000000" w:rsidRPr="00000000" w14:paraId="0000023F">
      <w:pPr>
        <w:ind w:left="720" w:firstLine="0"/>
        <w:rPr/>
      </w:pPr>
      <w:r w:rsidDel="00000000" w:rsidR="00000000" w:rsidRPr="00000000">
        <w:rPr>
          <w:rtl w:val="0"/>
        </w:rPr>
        <w:t xml:space="preserve">AUSTIN (as Caroline): No, I’m Caroline.</w:t>
      </w:r>
    </w:p>
    <w:p w:rsidR="00000000" w:rsidDel="00000000" w:rsidP="00000000" w:rsidRDefault="00000000" w:rsidRPr="00000000" w14:paraId="00000240">
      <w:pPr>
        <w:ind w:left="720" w:firstLine="0"/>
        <w:rPr/>
      </w:pPr>
      <w:r w:rsidDel="00000000" w:rsidR="00000000" w:rsidRPr="00000000">
        <w:rPr>
          <w:rtl w:val="0"/>
        </w:rPr>
      </w:r>
    </w:p>
    <w:p w:rsidR="00000000" w:rsidDel="00000000" w:rsidP="00000000" w:rsidRDefault="00000000" w:rsidRPr="00000000" w14:paraId="00000241">
      <w:pPr>
        <w:ind w:left="0" w:firstLine="0"/>
        <w:rPr/>
      </w:pPr>
      <w:r w:rsidDel="00000000" w:rsidR="00000000" w:rsidRPr="00000000">
        <w:rPr>
          <w:rtl w:val="0"/>
        </w:rPr>
        <w:t xml:space="preserve">AUSTIN: She says. </w:t>
      </w:r>
    </w:p>
    <w:p w:rsidR="00000000" w:rsidDel="00000000" w:rsidP="00000000" w:rsidRDefault="00000000" w:rsidRPr="00000000" w14:paraId="00000242">
      <w:pPr>
        <w:ind w:left="0" w:firstLine="0"/>
        <w:rPr/>
      </w:pPr>
      <w:r w:rsidDel="00000000" w:rsidR="00000000" w:rsidRPr="00000000">
        <w:rPr>
          <w:rtl w:val="0"/>
        </w:rPr>
      </w:r>
    </w:p>
    <w:p w:rsidR="00000000" w:rsidDel="00000000" w:rsidP="00000000" w:rsidRDefault="00000000" w:rsidRPr="00000000" w14:paraId="00000243">
      <w:pPr>
        <w:ind w:left="720" w:firstLine="0"/>
        <w:rPr/>
      </w:pPr>
      <w:r w:rsidDel="00000000" w:rsidR="00000000" w:rsidRPr="00000000">
        <w:rPr>
          <w:rtl w:val="0"/>
        </w:rPr>
        <w:t xml:space="preserve">ALI (as Castille): Oh, hi.</w:t>
      </w:r>
    </w:p>
    <w:p w:rsidR="00000000" w:rsidDel="00000000" w:rsidP="00000000" w:rsidRDefault="00000000" w:rsidRPr="00000000" w14:paraId="00000244">
      <w:pPr>
        <w:ind w:left="720" w:firstLine="0"/>
        <w:rPr/>
      </w:pPr>
      <w:r w:rsidDel="00000000" w:rsidR="00000000" w:rsidRPr="00000000">
        <w:rPr>
          <w:rtl w:val="0"/>
        </w:rPr>
      </w:r>
    </w:p>
    <w:p w:rsidR="00000000" w:rsidDel="00000000" w:rsidP="00000000" w:rsidRDefault="00000000" w:rsidRPr="00000000" w14:paraId="00000245">
      <w:pPr>
        <w:ind w:left="720" w:firstLine="0"/>
        <w:rPr/>
      </w:pPr>
      <w:r w:rsidDel="00000000" w:rsidR="00000000" w:rsidRPr="00000000">
        <w:rPr>
          <w:rtl w:val="0"/>
        </w:rPr>
        <w:t xml:space="preserve">AUSTIN (as Caroline): Hi…</w:t>
      </w:r>
    </w:p>
    <w:p w:rsidR="00000000" w:rsidDel="00000000" w:rsidP="00000000" w:rsidRDefault="00000000" w:rsidRPr="00000000" w14:paraId="00000246">
      <w:pPr>
        <w:ind w:left="720" w:firstLine="0"/>
        <w:rPr/>
      </w:pPr>
      <w:r w:rsidDel="00000000" w:rsidR="00000000" w:rsidRPr="00000000">
        <w:rPr>
          <w:rtl w:val="0"/>
        </w:rPr>
      </w:r>
    </w:p>
    <w:p w:rsidR="00000000" w:rsidDel="00000000" w:rsidP="00000000" w:rsidRDefault="00000000" w:rsidRPr="00000000" w14:paraId="00000247">
      <w:pPr>
        <w:ind w:firstLine="720"/>
        <w:rPr/>
      </w:pPr>
      <w:r w:rsidDel="00000000" w:rsidR="00000000" w:rsidRPr="00000000">
        <w:rPr>
          <w:rtl w:val="0"/>
        </w:rPr>
        <w:t xml:space="preserve">DRE (as Sige): Where’s that book?</w:t>
      </w:r>
    </w:p>
    <w:p w:rsidR="00000000" w:rsidDel="00000000" w:rsidP="00000000" w:rsidRDefault="00000000" w:rsidRPr="00000000" w14:paraId="00000248">
      <w:pPr>
        <w:ind w:firstLine="720"/>
        <w:rPr/>
      </w:pPr>
      <w:r w:rsidDel="00000000" w:rsidR="00000000" w:rsidRPr="00000000">
        <w:rPr>
          <w:rtl w:val="0"/>
        </w:rPr>
      </w:r>
    </w:p>
    <w:p w:rsidR="00000000" w:rsidDel="00000000" w:rsidP="00000000" w:rsidRDefault="00000000" w:rsidRPr="00000000" w14:paraId="00000249">
      <w:pPr>
        <w:ind w:left="720" w:firstLine="0"/>
        <w:rPr/>
      </w:pPr>
      <w:r w:rsidDel="00000000" w:rsidR="00000000" w:rsidRPr="00000000">
        <w:rPr>
          <w:rtl w:val="0"/>
        </w:rPr>
        <w:t xml:space="preserve">AUSTIN (as Caroline): I don’t--that was my--!</w:t>
      </w:r>
    </w:p>
    <w:p w:rsidR="00000000" w:rsidDel="00000000" w:rsidP="00000000" w:rsidRDefault="00000000" w:rsidRPr="00000000" w14:paraId="0000024A">
      <w:pPr>
        <w:ind w:left="720" w:firstLine="0"/>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AUSTIN: She holds her hands up as if to say look, I don’t have the book.</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ind w:left="720" w:firstLine="0"/>
        <w:rPr/>
      </w:pPr>
      <w:r w:rsidDel="00000000" w:rsidR="00000000" w:rsidRPr="00000000">
        <w:rPr>
          <w:rtl w:val="0"/>
        </w:rPr>
        <w:t xml:space="preserve">JACK (as Hitchcock): That was the other one.</w:t>
      </w:r>
    </w:p>
    <w:p w:rsidR="00000000" w:rsidDel="00000000" w:rsidP="00000000" w:rsidRDefault="00000000" w:rsidRPr="00000000" w14:paraId="0000024E">
      <w:pPr>
        <w:ind w:left="720" w:firstLine="0"/>
        <w:rPr/>
      </w:pPr>
      <w:r w:rsidDel="00000000" w:rsidR="00000000" w:rsidRPr="00000000">
        <w:rPr>
          <w:rtl w:val="0"/>
        </w:rPr>
      </w:r>
    </w:p>
    <w:p w:rsidR="00000000" w:rsidDel="00000000" w:rsidP="00000000" w:rsidRDefault="00000000" w:rsidRPr="00000000" w14:paraId="0000024F">
      <w:pPr>
        <w:ind w:left="0" w:firstLine="0"/>
        <w:rPr/>
      </w:pPr>
      <w:r w:rsidDel="00000000" w:rsidR="00000000" w:rsidRPr="00000000">
        <w:rPr>
          <w:rtl w:val="0"/>
        </w:rPr>
        <w:t xml:space="preserve">AUSTIN: The book is now on the ground out in the hallway, in front of Sabinia’s feet. You don’t see Carolyn anywhere.</w:t>
      </w:r>
    </w:p>
    <w:p w:rsidR="00000000" w:rsidDel="00000000" w:rsidP="00000000" w:rsidRDefault="00000000" w:rsidRPr="00000000" w14:paraId="00000250">
      <w:pPr>
        <w:ind w:left="0" w:firstLine="0"/>
        <w:rPr/>
      </w:pPr>
      <w:r w:rsidDel="00000000" w:rsidR="00000000" w:rsidRPr="00000000">
        <w:rPr>
          <w:rtl w:val="0"/>
        </w:rPr>
      </w:r>
    </w:p>
    <w:p w:rsidR="00000000" w:rsidDel="00000000" w:rsidP="00000000" w:rsidRDefault="00000000" w:rsidRPr="00000000" w14:paraId="00000251">
      <w:pPr>
        <w:ind w:left="0" w:firstLine="0"/>
        <w:rPr/>
      </w:pPr>
      <w:r w:rsidDel="00000000" w:rsidR="00000000" w:rsidRPr="00000000">
        <w:rPr>
          <w:rtl w:val="0"/>
        </w:rPr>
        <w:t xml:space="preserve">JACK: What’s Caroline doing?</w:t>
      </w:r>
    </w:p>
    <w:p w:rsidR="00000000" w:rsidDel="00000000" w:rsidP="00000000" w:rsidRDefault="00000000" w:rsidRPr="00000000" w14:paraId="00000252">
      <w:pPr>
        <w:ind w:left="0" w:firstLine="0"/>
        <w:rPr/>
      </w:pPr>
      <w:r w:rsidDel="00000000" w:rsidR="00000000" w:rsidRPr="00000000">
        <w:rPr>
          <w:rtl w:val="0"/>
        </w:rPr>
      </w:r>
    </w:p>
    <w:p w:rsidR="00000000" w:rsidDel="00000000" w:rsidP="00000000" w:rsidRDefault="00000000" w:rsidRPr="00000000" w14:paraId="00000253">
      <w:pPr>
        <w:ind w:left="0" w:firstLine="0"/>
        <w:rPr/>
      </w:pPr>
      <w:r w:rsidDel="00000000" w:rsidR="00000000" w:rsidRPr="00000000">
        <w:rPr>
          <w:rtl w:val="0"/>
        </w:rPr>
        <w:t xml:space="preserve">AUSTIN: Caroline is now hiding in your group, just generally.</w:t>
      </w:r>
    </w:p>
    <w:p w:rsidR="00000000" w:rsidDel="00000000" w:rsidP="00000000" w:rsidRDefault="00000000" w:rsidRPr="00000000" w14:paraId="00000254">
      <w:pPr>
        <w:ind w:left="0" w:firstLine="0"/>
        <w:rPr/>
      </w:pPr>
      <w:r w:rsidDel="00000000" w:rsidR="00000000" w:rsidRPr="00000000">
        <w:rPr>
          <w:rtl w:val="0"/>
        </w:rPr>
      </w:r>
    </w:p>
    <w:p w:rsidR="00000000" w:rsidDel="00000000" w:rsidP="00000000" w:rsidRDefault="00000000" w:rsidRPr="00000000" w14:paraId="00000255">
      <w:pPr>
        <w:ind w:left="0" w:firstLine="0"/>
        <w:rPr/>
      </w:pPr>
      <w:r w:rsidDel="00000000" w:rsidR="00000000" w:rsidRPr="00000000">
        <w:rPr>
          <w:rtl w:val="0"/>
        </w:rPr>
        <w:t xml:space="preserve">JACK: Is she--does she know that her sister’s probably gone at this point?</w:t>
      </w:r>
    </w:p>
    <w:p w:rsidR="00000000" w:rsidDel="00000000" w:rsidP="00000000" w:rsidRDefault="00000000" w:rsidRPr="00000000" w14:paraId="00000256">
      <w:pPr>
        <w:ind w:left="0" w:firstLine="0"/>
        <w:rPr/>
      </w:pPr>
      <w:r w:rsidDel="00000000" w:rsidR="00000000" w:rsidRPr="00000000">
        <w:rPr>
          <w:rtl w:val="0"/>
        </w:rPr>
      </w:r>
    </w:p>
    <w:p w:rsidR="00000000" w:rsidDel="00000000" w:rsidP="00000000" w:rsidRDefault="00000000" w:rsidRPr="00000000" w14:paraId="00000257">
      <w:pPr>
        <w:ind w:left="0" w:firstLine="0"/>
        <w:rPr/>
      </w:pPr>
      <w:r w:rsidDel="00000000" w:rsidR="00000000" w:rsidRPr="00000000">
        <w:rPr>
          <w:rtl w:val="0"/>
        </w:rPr>
        <w:t xml:space="preserve">AUSTIN: Um… a lot is happening. I don’t think it’s registered.</w:t>
      </w:r>
    </w:p>
    <w:p w:rsidR="00000000" w:rsidDel="00000000" w:rsidP="00000000" w:rsidRDefault="00000000" w:rsidRPr="00000000" w14:paraId="00000258">
      <w:pPr>
        <w:ind w:left="0" w:firstLine="0"/>
        <w:rPr/>
      </w:pPr>
      <w:r w:rsidDel="00000000" w:rsidR="00000000" w:rsidRPr="00000000">
        <w:rPr>
          <w:rtl w:val="0"/>
        </w:rPr>
      </w:r>
    </w:p>
    <w:p w:rsidR="00000000" w:rsidDel="00000000" w:rsidP="00000000" w:rsidRDefault="00000000" w:rsidRPr="00000000" w14:paraId="00000259">
      <w:pPr>
        <w:ind w:left="0" w:firstLine="0"/>
        <w:rPr/>
      </w:pPr>
      <w:r w:rsidDel="00000000" w:rsidR="00000000" w:rsidRPr="00000000">
        <w:rPr>
          <w:rtl w:val="0"/>
        </w:rPr>
        <w:t xml:space="preserve">ALI: Um… can I ask real quick if Sabinia looks different to me? I still have the mask on.</w:t>
      </w:r>
    </w:p>
    <w:p w:rsidR="00000000" w:rsidDel="00000000" w:rsidP="00000000" w:rsidRDefault="00000000" w:rsidRPr="00000000" w14:paraId="0000025A">
      <w:pPr>
        <w:ind w:left="0" w:firstLine="0"/>
        <w:rPr/>
      </w:pPr>
      <w:r w:rsidDel="00000000" w:rsidR="00000000" w:rsidRPr="00000000">
        <w:rPr>
          <w:rtl w:val="0"/>
        </w:rPr>
      </w:r>
    </w:p>
    <w:p w:rsidR="00000000" w:rsidDel="00000000" w:rsidP="00000000" w:rsidRDefault="00000000" w:rsidRPr="00000000" w14:paraId="0000025B">
      <w:pPr>
        <w:ind w:left="0" w:firstLine="0"/>
        <w:rPr/>
      </w:pPr>
      <w:r w:rsidDel="00000000" w:rsidR="00000000" w:rsidRPr="00000000">
        <w:rPr>
          <w:rtl w:val="0"/>
        </w:rPr>
        <w:t xml:space="preserve">JACK:</w:t>
      </w:r>
      <w:r w:rsidDel="00000000" w:rsidR="00000000" w:rsidRPr="00000000">
        <w:rPr>
          <w:i w:val="1"/>
          <w:rtl w:val="0"/>
        </w:rPr>
        <w:t xml:space="preserve"> [cross]</w:t>
      </w:r>
      <w:r w:rsidDel="00000000" w:rsidR="00000000" w:rsidRPr="00000000">
        <w:rPr>
          <w:rtl w:val="0"/>
        </w:rPr>
        <w:t xml:space="preserve"> Good question!</w:t>
      </w:r>
    </w:p>
    <w:p w:rsidR="00000000" w:rsidDel="00000000" w:rsidP="00000000" w:rsidRDefault="00000000" w:rsidRPr="00000000" w14:paraId="0000025C">
      <w:pPr>
        <w:ind w:left="0" w:firstLine="0"/>
        <w:rPr/>
      </w:pPr>
      <w:r w:rsidDel="00000000" w:rsidR="00000000" w:rsidRPr="00000000">
        <w:rPr>
          <w:rtl w:val="0"/>
        </w:rPr>
      </w:r>
    </w:p>
    <w:p w:rsidR="00000000" w:rsidDel="00000000" w:rsidP="00000000" w:rsidRDefault="00000000" w:rsidRPr="00000000" w14:paraId="0000025D">
      <w:pPr>
        <w:ind w:left="0" w:firstLine="0"/>
        <w:rPr/>
      </w:pPr>
      <w:r w:rsidDel="00000000" w:rsidR="00000000" w:rsidRPr="00000000">
        <w:rPr>
          <w:rtl w:val="0"/>
        </w:rPr>
        <w:t xml:space="preserve">AUSTIN: Oh, yeah. There’s nothing where her face.</w:t>
      </w:r>
    </w:p>
    <w:p w:rsidR="00000000" w:rsidDel="00000000" w:rsidP="00000000" w:rsidRDefault="00000000" w:rsidRPr="00000000" w14:paraId="0000025E">
      <w:pPr>
        <w:ind w:left="0" w:firstLine="0"/>
        <w:rPr/>
      </w:pPr>
      <w:r w:rsidDel="00000000" w:rsidR="00000000" w:rsidRPr="00000000">
        <w:rPr>
          <w:rtl w:val="0"/>
        </w:rPr>
      </w:r>
    </w:p>
    <w:p w:rsidR="00000000" w:rsidDel="00000000" w:rsidP="00000000" w:rsidRDefault="00000000" w:rsidRPr="00000000" w14:paraId="0000025F">
      <w:pPr>
        <w:ind w:left="0" w:firstLine="0"/>
        <w:rPr/>
      </w:pPr>
      <w:r w:rsidDel="00000000" w:rsidR="00000000" w:rsidRPr="00000000">
        <w:rPr>
          <w:rtl w:val="0"/>
        </w:rPr>
        <w:t xml:space="preserve">ALI: (indistinguishable, laughing) Oh boy. Cool. There’s nothing there. Yeah.</w:t>
      </w:r>
    </w:p>
    <w:p w:rsidR="00000000" w:rsidDel="00000000" w:rsidP="00000000" w:rsidRDefault="00000000" w:rsidRPr="00000000" w14:paraId="00000260">
      <w:pPr>
        <w:ind w:left="0" w:firstLine="0"/>
        <w:rPr/>
      </w:pPr>
      <w:r w:rsidDel="00000000" w:rsidR="00000000" w:rsidRPr="00000000">
        <w:rPr>
          <w:rtl w:val="0"/>
        </w:rPr>
      </w:r>
    </w:p>
    <w:p w:rsidR="00000000" w:rsidDel="00000000" w:rsidP="00000000" w:rsidRDefault="00000000" w:rsidRPr="00000000" w14:paraId="00000261">
      <w:pPr>
        <w:ind w:left="0" w:firstLine="0"/>
        <w:rPr/>
      </w:pPr>
      <w:r w:rsidDel="00000000" w:rsidR="00000000" w:rsidRPr="00000000">
        <w:rPr>
          <w:rtl w:val="0"/>
        </w:rPr>
        <w:t xml:space="preserve">AUSTIN: It’s just… you go right through.</w:t>
      </w:r>
    </w:p>
    <w:p w:rsidR="00000000" w:rsidDel="00000000" w:rsidP="00000000" w:rsidRDefault="00000000" w:rsidRPr="00000000" w14:paraId="00000262">
      <w:pPr>
        <w:ind w:left="0" w:firstLine="0"/>
        <w:rPr/>
      </w:pPr>
      <w:r w:rsidDel="00000000" w:rsidR="00000000" w:rsidRPr="00000000">
        <w:rPr>
          <w:rtl w:val="0"/>
        </w:rPr>
      </w:r>
    </w:p>
    <w:p w:rsidR="00000000" w:rsidDel="00000000" w:rsidP="00000000" w:rsidRDefault="00000000" w:rsidRPr="00000000" w14:paraId="00000263">
      <w:pPr>
        <w:ind w:left="0" w:firstLine="0"/>
        <w:rPr/>
      </w:pPr>
      <w:r w:rsidDel="00000000" w:rsidR="00000000" w:rsidRPr="00000000">
        <w:rPr>
          <w:rtl w:val="0"/>
        </w:rPr>
        <w:t xml:space="preserve">ALI: I go right--no, just.</w:t>
      </w:r>
    </w:p>
    <w:p w:rsidR="00000000" w:rsidDel="00000000" w:rsidP="00000000" w:rsidRDefault="00000000" w:rsidRPr="00000000" w14:paraId="00000264">
      <w:pPr>
        <w:ind w:left="0" w:firstLine="0"/>
        <w:rPr/>
      </w:pPr>
      <w:r w:rsidDel="00000000" w:rsidR="00000000" w:rsidRPr="00000000">
        <w:rPr>
          <w:rtl w:val="0"/>
        </w:rPr>
      </w:r>
    </w:p>
    <w:p w:rsidR="00000000" w:rsidDel="00000000" w:rsidP="00000000" w:rsidRDefault="00000000" w:rsidRPr="00000000" w14:paraId="00000265">
      <w:pPr>
        <w:ind w:left="0" w:firstLine="0"/>
        <w:rPr/>
      </w:pPr>
      <w:r w:rsidDel="00000000" w:rsidR="00000000" w:rsidRPr="00000000">
        <w:rPr>
          <w:rtl w:val="0"/>
        </w:rPr>
        <w:t xml:space="preserve">AUSTIN: No, but your vision goes right through. It’s just darkness in there. </w:t>
      </w:r>
    </w:p>
    <w:p w:rsidR="00000000" w:rsidDel="00000000" w:rsidP="00000000" w:rsidRDefault="00000000" w:rsidRPr="00000000" w14:paraId="00000266">
      <w:pPr>
        <w:ind w:left="0" w:firstLine="0"/>
        <w:rPr/>
      </w:pPr>
      <w:r w:rsidDel="00000000" w:rsidR="00000000" w:rsidRPr="00000000">
        <w:rPr>
          <w:rtl w:val="0"/>
        </w:rPr>
      </w:r>
    </w:p>
    <w:p w:rsidR="00000000" w:rsidDel="00000000" w:rsidP="00000000" w:rsidRDefault="00000000" w:rsidRPr="00000000" w14:paraId="00000267">
      <w:pPr>
        <w:ind w:left="720" w:firstLine="0"/>
        <w:rPr/>
      </w:pPr>
      <w:r w:rsidDel="00000000" w:rsidR="00000000" w:rsidRPr="00000000">
        <w:rPr>
          <w:rtl w:val="0"/>
        </w:rPr>
        <w:t xml:space="preserve">JACK (as Hitchcock): Sige, I gotta say, man. I don’t think you’re gonna be able to fight that nun.</w:t>
      </w:r>
    </w:p>
    <w:p w:rsidR="00000000" w:rsidDel="00000000" w:rsidP="00000000" w:rsidRDefault="00000000" w:rsidRPr="00000000" w14:paraId="00000268">
      <w:pPr>
        <w:ind w:left="720" w:firstLine="0"/>
        <w:rPr/>
      </w:pPr>
      <w:r w:rsidDel="00000000" w:rsidR="00000000" w:rsidRPr="00000000">
        <w:rPr>
          <w:rtl w:val="0"/>
        </w:rPr>
      </w:r>
    </w:p>
    <w:p w:rsidR="00000000" w:rsidDel="00000000" w:rsidP="00000000" w:rsidRDefault="00000000" w:rsidRPr="00000000" w14:paraId="00000269">
      <w:pPr>
        <w:ind w:left="0" w:firstLine="0"/>
        <w:rPr/>
      </w:pPr>
      <w:r w:rsidDel="00000000" w:rsidR="00000000" w:rsidRPr="00000000">
        <w:rPr>
          <w:rtl w:val="0"/>
        </w:rPr>
        <w:t xml:space="preserve">AUSTIN: The walls in this place are like, getting closer, but instead of the walls they are this other vision of Marielda. It’s like, closing in on you. </w:t>
      </w:r>
    </w:p>
    <w:p w:rsidR="00000000" w:rsidDel="00000000" w:rsidP="00000000" w:rsidRDefault="00000000" w:rsidRPr="00000000" w14:paraId="0000026A">
      <w:pPr>
        <w:ind w:left="0" w:firstLine="0"/>
        <w:rPr/>
      </w:pPr>
      <w:r w:rsidDel="00000000" w:rsidR="00000000" w:rsidRPr="00000000">
        <w:rPr>
          <w:rtl w:val="0"/>
        </w:rPr>
      </w:r>
    </w:p>
    <w:p w:rsidR="00000000" w:rsidDel="00000000" w:rsidP="00000000" w:rsidRDefault="00000000" w:rsidRPr="00000000" w14:paraId="0000026B">
      <w:pPr>
        <w:ind w:left="0" w:firstLine="0"/>
        <w:rPr/>
      </w:pPr>
      <w:r w:rsidDel="00000000" w:rsidR="00000000" w:rsidRPr="00000000">
        <w:rPr>
          <w:rtl w:val="0"/>
        </w:rPr>
        <w:t xml:space="preserve">JACK: Do we just go out the front?</w:t>
      </w:r>
    </w:p>
    <w:p w:rsidR="00000000" w:rsidDel="00000000" w:rsidP="00000000" w:rsidRDefault="00000000" w:rsidRPr="00000000" w14:paraId="0000026C">
      <w:pPr>
        <w:ind w:left="0" w:firstLine="0"/>
        <w:rPr/>
      </w:pPr>
      <w:r w:rsidDel="00000000" w:rsidR="00000000" w:rsidRPr="00000000">
        <w:rPr>
          <w:rtl w:val="0"/>
        </w:rPr>
      </w:r>
    </w:p>
    <w:p w:rsidR="00000000" w:rsidDel="00000000" w:rsidP="00000000" w:rsidRDefault="00000000" w:rsidRPr="00000000" w14:paraId="0000026D">
      <w:pPr>
        <w:ind w:left="0" w:firstLine="0"/>
        <w:rPr/>
      </w:pPr>
      <w:r w:rsidDel="00000000" w:rsidR="00000000" w:rsidRPr="00000000">
        <w:rPr>
          <w:rtl w:val="0"/>
        </w:rPr>
        <w:t xml:space="preserve">AUSTIN: There is a nun between you and--</w:t>
      </w:r>
    </w:p>
    <w:p w:rsidR="00000000" w:rsidDel="00000000" w:rsidP="00000000" w:rsidRDefault="00000000" w:rsidRPr="00000000" w14:paraId="0000026E">
      <w:pPr>
        <w:ind w:left="0" w:firstLine="0"/>
        <w:rPr/>
      </w:pPr>
      <w:r w:rsidDel="00000000" w:rsidR="00000000" w:rsidRPr="00000000">
        <w:rPr>
          <w:rtl w:val="0"/>
        </w:rPr>
      </w:r>
    </w:p>
    <w:p w:rsidR="00000000" w:rsidDel="00000000" w:rsidP="00000000" w:rsidRDefault="00000000" w:rsidRPr="00000000" w14:paraId="0000026F">
      <w:pPr>
        <w:ind w:left="0" w:firstLine="0"/>
        <w:rPr/>
      </w:pPr>
      <w:r w:rsidDel="00000000" w:rsidR="00000000" w:rsidRPr="00000000">
        <w:rPr>
          <w:rtl w:val="0"/>
        </w:rPr>
        <w:t xml:space="preserve">JACK: Or do we go up the stairs and try to go back the way we came?</w:t>
      </w:r>
    </w:p>
    <w:p w:rsidR="00000000" w:rsidDel="00000000" w:rsidP="00000000" w:rsidRDefault="00000000" w:rsidRPr="00000000" w14:paraId="00000270">
      <w:pPr>
        <w:ind w:left="0" w:firstLine="0"/>
        <w:rPr/>
      </w:pPr>
      <w:r w:rsidDel="00000000" w:rsidR="00000000" w:rsidRPr="00000000">
        <w:rPr>
          <w:rtl w:val="0"/>
        </w:rPr>
      </w:r>
    </w:p>
    <w:p w:rsidR="00000000" w:rsidDel="00000000" w:rsidP="00000000" w:rsidRDefault="00000000" w:rsidRPr="00000000" w14:paraId="00000271">
      <w:pPr>
        <w:ind w:left="0" w:firstLine="0"/>
        <w:rPr/>
      </w:pPr>
      <w:r w:rsidDel="00000000" w:rsidR="00000000" w:rsidRPr="00000000">
        <w:rPr>
          <w:rtl w:val="0"/>
        </w:rPr>
        <w:t xml:space="preserve">AUSTIN: I mean, the nun is between you no matter what.</w:t>
      </w:r>
    </w:p>
    <w:p w:rsidR="00000000" w:rsidDel="00000000" w:rsidP="00000000" w:rsidRDefault="00000000" w:rsidRPr="00000000" w14:paraId="00000272">
      <w:pPr>
        <w:ind w:left="0" w:firstLine="0"/>
        <w:rPr/>
      </w:pPr>
      <w:r w:rsidDel="00000000" w:rsidR="00000000" w:rsidRPr="00000000">
        <w:rPr>
          <w:rtl w:val="0"/>
        </w:rPr>
      </w:r>
    </w:p>
    <w:p w:rsidR="00000000" w:rsidDel="00000000" w:rsidP="00000000" w:rsidRDefault="00000000" w:rsidRPr="00000000" w14:paraId="00000273">
      <w:pPr>
        <w:ind w:left="0" w:firstLine="0"/>
        <w:rPr/>
      </w:pPr>
      <w:r w:rsidDel="00000000" w:rsidR="00000000" w:rsidRPr="00000000">
        <w:rPr>
          <w:rtl w:val="0"/>
        </w:rPr>
        <w:t xml:space="preserve">JACK: Oh, the nun is between us and the stairs.</w:t>
      </w:r>
    </w:p>
    <w:p w:rsidR="00000000" w:rsidDel="00000000" w:rsidP="00000000" w:rsidRDefault="00000000" w:rsidRPr="00000000" w14:paraId="00000274">
      <w:pPr>
        <w:ind w:left="0" w:firstLine="0"/>
        <w:rPr/>
      </w:pPr>
      <w:r w:rsidDel="00000000" w:rsidR="00000000" w:rsidRPr="00000000">
        <w:rPr>
          <w:rtl w:val="0"/>
        </w:rPr>
      </w:r>
    </w:p>
    <w:p w:rsidR="00000000" w:rsidDel="00000000" w:rsidP="00000000" w:rsidRDefault="00000000" w:rsidRPr="00000000" w14:paraId="00000275">
      <w:pPr>
        <w:ind w:left="0" w:firstLine="0"/>
        <w:rPr/>
      </w:pPr>
      <w:r w:rsidDel="00000000" w:rsidR="00000000" w:rsidRPr="00000000">
        <w:rPr>
          <w:rtl w:val="0"/>
        </w:rPr>
        <w:t xml:space="preserve">AUSTIN: The nun is in the hallway, yes. Rector Sabinia.</w:t>
      </w:r>
    </w:p>
    <w:p w:rsidR="00000000" w:rsidDel="00000000" w:rsidP="00000000" w:rsidRDefault="00000000" w:rsidRPr="00000000" w14:paraId="00000276">
      <w:pPr>
        <w:ind w:left="0" w:firstLine="0"/>
        <w:rPr/>
      </w:pPr>
      <w:r w:rsidDel="00000000" w:rsidR="00000000" w:rsidRPr="00000000">
        <w:rPr>
          <w:rtl w:val="0"/>
        </w:rPr>
      </w:r>
    </w:p>
    <w:p w:rsidR="00000000" w:rsidDel="00000000" w:rsidP="00000000" w:rsidRDefault="00000000" w:rsidRPr="00000000" w14:paraId="00000277">
      <w:pPr>
        <w:ind w:left="0" w:firstLine="0"/>
        <w:rPr/>
      </w:pPr>
      <w:r w:rsidDel="00000000" w:rsidR="00000000" w:rsidRPr="00000000">
        <w:rPr>
          <w:rtl w:val="0"/>
        </w:rPr>
        <w:t xml:space="preserve">JACK: The nun.</w:t>
      </w:r>
    </w:p>
    <w:p w:rsidR="00000000" w:rsidDel="00000000" w:rsidP="00000000" w:rsidRDefault="00000000" w:rsidRPr="00000000" w14:paraId="00000278">
      <w:pPr>
        <w:ind w:left="0" w:firstLine="0"/>
        <w:rPr/>
      </w:pPr>
      <w:r w:rsidDel="00000000" w:rsidR="00000000" w:rsidRPr="00000000">
        <w:rPr>
          <w:rtl w:val="0"/>
        </w:rPr>
      </w:r>
    </w:p>
    <w:p w:rsidR="00000000" w:rsidDel="00000000" w:rsidP="00000000" w:rsidRDefault="00000000" w:rsidRPr="00000000" w14:paraId="00000279">
      <w:pPr>
        <w:ind w:left="0" w:firstLine="0"/>
        <w:rPr/>
      </w:pPr>
      <w:r w:rsidDel="00000000" w:rsidR="00000000" w:rsidRPr="00000000">
        <w:rPr>
          <w:rtl w:val="0"/>
        </w:rPr>
        <w:t xml:space="preserve">AUSTIN: Right.</w:t>
      </w:r>
    </w:p>
    <w:p w:rsidR="00000000" w:rsidDel="00000000" w:rsidP="00000000" w:rsidRDefault="00000000" w:rsidRPr="00000000" w14:paraId="0000027A">
      <w:pPr>
        <w:ind w:left="0" w:firstLine="0"/>
        <w:rPr/>
      </w:pPr>
      <w:r w:rsidDel="00000000" w:rsidR="00000000" w:rsidRPr="00000000">
        <w:rPr>
          <w:rtl w:val="0"/>
        </w:rPr>
      </w:r>
    </w:p>
    <w:p w:rsidR="00000000" w:rsidDel="00000000" w:rsidP="00000000" w:rsidRDefault="00000000" w:rsidRPr="00000000" w14:paraId="0000027B">
      <w:pPr>
        <w:ind w:left="720" w:firstLine="0"/>
        <w:rPr/>
      </w:pPr>
      <w:r w:rsidDel="00000000" w:rsidR="00000000" w:rsidRPr="00000000">
        <w:rPr>
          <w:rtl w:val="0"/>
        </w:rPr>
        <w:t xml:space="preserve">ALI (as Castille): Um, Maelgwyn, any ideas? </w:t>
      </w:r>
    </w:p>
    <w:p w:rsidR="00000000" w:rsidDel="00000000" w:rsidP="00000000" w:rsidRDefault="00000000" w:rsidRPr="00000000" w14:paraId="0000027C">
      <w:pPr>
        <w:ind w:left="720" w:firstLine="0"/>
        <w:rPr/>
      </w:pPr>
      <w:r w:rsidDel="00000000" w:rsidR="00000000" w:rsidRPr="00000000">
        <w:rPr>
          <w:rtl w:val="0"/>
        </w:rPr>
      </w:r>
    </w:p>
    <w:p w:rsidR="00000000" w:rsidDel="00000000" w:rsidP="00000000" w:rsidRDefault="00000000" w:rsidRPr="00000000" w14:paraId="0000027D">
      <w:pPr>
        <w:ind w:left="0" w:firstLine="0"/>
        <w:rPr/>
      </w:pPr>
      <w:r w:rsidDel="00000000" w:rsidR="00000000" w:rsidRPr="00000000">
        <w:rPr>
          <w:rtl w:val="0"/>
        </w:rPr>
        <w:t xml:space="preserve">AUSTIN: He… huh. He says… god, what’s he want here? This is the problem with having like, very powerful characters… NPCs. I need to see where he’s philosophically aligned with the Heat and the Dark and whether or not he lines up with her.</w:t>
      </w:r>
    </w:p>
    <w:p w:rsidR="00000000" w:rsidDel="00000000" w:rsidP="00000000" w:rsidRDefault="00000000" w:rsidRPr="00000000" w14:paraId="0000027E">
      <w:pPr>
        <w:ind w:left="0" w:firstLine="0"/>
        <w:rPr/>
      </w:pPr>
      <w:r w:rsidDel="00000000" w:rsidR="00000000" w:rsidRPr="00000000">
        <w:rPr>
          <w:rtl w:val="0"/>
        </w:rPr>
      </w:r>
    </w:p>
    <w:p w:rsidR="00000000" w:rsidDel="00000000" w:rsidP="00000000" w:rsidRDefault="00000000" w:rsidRPr="00000000" w14:paraId="0000027F">
      <w:pPr>
        <w:ind w:left="0" w:firstLine="0"/>
        <w:rPr/>
      </w:pPr>
      <w:r w:rsidDel="00000000" w:rsidR="00000000" w:rsidRPr="00000000">
        <w:rPr>
          <w:rtl w:val="0"/>
        </w:rPr>
        <w:t xml:space="preserve">JACK: Oh no. Oh, this could get--</w:t>
      </w:r>
    </w:p>
    <w:p w:rsidR="00000000" w:rsidDel="00000000" w:rsidP="00000000" w:rsidRDefault="00000000" w:rsidRPr="00000000" w14:paraId="00000280">
      <w:pPr>
        <w:ind w:left="0" w:firstLine="0"/>
        <w:rPr/>
      </w:pPr>
      <w:r w:rsidDel="00000000" w:rsidR="00000000" w:rsidRPr="00000000">
        <w:rPr>
          <w:rtl w:val="0"/>
        </w:rPr>
      </w:r>
    </w:p>
    <w:p w:rsidR="00000000" w:rsidDel="00000000" w:rsidP="00000000" w:rsidRDefault="00000000" w:rsidRPr="00000000" w14:paraId="00000281">
      <w:pPr>
        <w:ind w:left="0" w:firstLine="0"/>
        <w:rPr/>
      </w:pPr>
      <w:r w:rsidDel="00000000" w:rsidR="00000000" w:rsidRPr="00000000">
        <w:rPr>
          <w:rtl w:val="0"/>
        </w:rPr>
        <w:t xml:space="preserve">AUSTIN: No.</w:t>
      </w:r>
    </w:p>
    <w:p w:rsidR="00000000" w:rsidDel="00000000" w:rsidP="00000000" w:rsidRDefault="00000000" w:rsidRPr="00000000" w14:paraId="00000282">
      <w:pPr>
        <w:ind w:left="0" w:firstLine="0"/>
        <w:rPr/>
      </w:pPr>
      <w:r w:rsidDel="00000000" w:rsidR="00000000" w:rsidRPr="00000000">
        <w:rPr>
          <w:rtl w:val="0"/>
        </w:rPr>
      </w:r>
    </w:p>
    <w:p w:rsidR="00000000" w:rsidDel="00000000" w:rsidP="00000000" w:rsidRDefault="00000000" w:rsidRPr="00000000" w14:paraId="00000283">
      <w:pPr>
        <w:ind w:left="0" w:firstLine="0"/>
        <w:rPr/>
      </w:pPr>
      <w:r w:rsidDel="00000000" w:rsidR="00000000" w:rsidRPr="00000000">
        <w:rPr>
          <w:rtl w:val="0"/>
        </w:rPr>
        <w:t xml:space="preserve">JACK: Oh, thank… </w:t>
      </w:r>
    </w:p>
    <w:p w:rsidR="00000000" w:rsidDel="00000000" w:rsidP="00000000" w:rsidRDefault="00000000" w:rsidRPr="00000000" w14:paraId="00000284">
      <w:pPr>
        <w:ind w:left="0" w:firstLine="0"/>
        <w:rPr/>
      </w:pPr>
      <w:r w:rsidDel="00000000" w:rsidR="00000000" w:rsidRPr="00000000">
        <w:rPr>
          <w:rtl w:val="0"/>
        </w:rPr>
      </w:r>
    </w:p>
    <w:p w:rsidR="00000000" w:rsidDel="00000000" w:rsidP="00000000" w:rsidRDefault="00000000" w:rsidRPr="00000000" w14:paraId="00000285">
      <w:pPr>
        <w:ind w:left="0" w:firstLine="0"/>
        <w:rPr/>
      </w:pPr>
      <w:r w:rsidDel="00000000" w:rsidR="00000000" w:rsidRPr="00000000">
        <w:rPr>
          <w:rtl w:val="0"/>
        </w:rPr>
        <w:t xml:space="preserve">AUSTIN: He, like, steps forward and again, weird gauntleted left hand glows with power. Uh, and he says,</w:t>
      </w:r>
    </w:p>
    <w:p w:rsidR="00000000" w:rsidDel="00000000" w:rsidP="00000000" w:rsidRDefault="00000000" w:rsidRPr="00000000" w14:paraId="00000286">
      <w:pPr>
        <w:ind w:left="0" w:firstLine="0"/>
        <w:rPr/>
      </w:pPr>
      <w:r w:rsidDel="00000000" w:rsidR="00000000" w:rsidRPr="00000000">
        <w:rPr>
          <w:rtl w:val="0"/>
        </w:rPr>
      </w:r>
    </w:p>
    <w:p w:rsidR="00000000" w:rsidDel="00000000" w:rsidP="00000000" w:rsidRDefault="00000000" w:rsidRPr="00000000" w14:paraId="00000287">
      <w:pPr>
        <w:ind w:left="720" w:firstLine="0"/>
        <w:rPr/>
      </w:pPr>
      <w:r w:rsidDel="00000000" w:rsidR="00000000" w:rsidRPr="00000000">
        <w:rPr>
          <w:rtl w:val="0"/>
        </w:rPr>
        <w:t xml:space="preserve">AUSTIN (as Maelgwyn): Stand back. You’ve fallen to it.</w:t>
      </w:r>
    </w:p>
    <w:p w:rsidR="00000000" w:rsidDel="00000000" w:rsidP="00000000" w:rsidRDefault="00000000" w:rsidRPr="00000000" w14:paraId="00000288">
      <w:pPr>
        <w:ind w:left="720" w:firstLine="0"/>
        <w:rPr/>
      </w:pPr>
      <w:r w:rsidDel="00000000" w:rsidR="00000000" w:rsidRPr="00000000">
        <w:rPr>
          <w:rtl w:val="0"/>
        </w:rPr>
      </w:r>
    </w:p>
    <w:p w:rsidR="00000000" w:rsidDel="00000000" w:rsidP="00000000" w:rsidRDefault="00000000" w:rsidRPr="00000000" w14:paraId="00000289">
      <w:pPr>
        <w:ind w:left="0" w:firstLine="0"/>
        <w:rPr/>
      </w:pPr>
      <w:r w:rsidDel="00000000" w:rsidR="00000000" w:rsidRPr="00000000">
        <w:rPr>
          <w:rtl w:val="0"/>
        </w:rPr>
        <w:t xml:space="preserve">AUSTIN: And she like, backs away a little bit, enough for you all to get past her, but she isn’t like, leaving. She’s gonna like, stay… he hasn’t dealt with her, he’s just keeping her at distance. And like, not a far distance. </w:t>
      </w:r>
    </w:p>
    <w:p w:rsidR="00000000" w:rsidDel="00000000" w:rsidP="00000000" w:rsidRDefault="00000000" w:rsidRPr="00000000" w14:paraId="0000028A">
      <w:pPr>
        <w:ind w:left="0" w:firstLine="0"/>
        <w:rPr/>
      </w:pPr>
      <w:r w:rsidDel="00000000" w:rsidR="00000000" w:rsidRPr="00000000">
        <w:rPr>
          <w:rtl w:val="0"/>
        </w:rPr>
      </w:r>
    </w:p>
    <w:p w:rsidR="00000000" w:rsidDel="00000000" w:rsidP="00000000" w:rsidRDefault="00000000" w:rsidRPr="00000000" w14:paraId="0000028B">
      <w:pPr>
        <w:ind w:left="0" w:firstLine="0"/>
        <w:rPr/>
      </w:pPr>
      <w:r w:rsidDel="00000000" w:rsidR="00000000" w:rsidRPr="00000000">
        <w:rPr>
          <w:rtl w:val="0"/>
        </w:rPr>
        <w:t xml:space="preserve">JACK: Do we just go for it?</w:t>
      </w:r>
    </w:p>
    <w:p w:rsidR="00000000" w:rsidDel="00000000" w:rsidP="00000000" w:rsidRDefault="00000000" w:rsidRPr="00000000" w14:paraId="0000028C">
      <w:pPr>
        <w:ind w:left="0" w:firstLine="0"/>
        <w:rPr/>
      </w:pPr>
      <w:r w:rsidDel="00000000" w:rsidR="00000000" w:rsidRPr="00000000">
        <w:rPr>
          <w:rtl w:val="0"/>
        </w:rPr>
      </w:r>
    </w:p>
    <w:p w:rsidR="00000000" w:rsidDel="00000000" w:rsidP="00000000" w:rsidRDefault="00000000" w:rsidRPr="00000000" w14:paraId="0000028D">
      <w:pPr>
        <w:ind w:left="0" w:firstLine="0"/>
        <w:rPr/>
      </w:pPr>
      <w:r w:rsidDel="00000000" w:rsidR="00000000" w:rsidRPr="00000000">
        <w:rPr>
          <w:rtl w:val="0"/>
        </w:rPr>
        <w:t xml:space="preserve">DRE: You mean like, leaving? Like, running?</w:t>
      </w:r>
    </w:p>
    <w:p w:rsidR="00000000" w:rsidDel="00000000" w:rsidP="00000000" w:rsidRDefault="00000000" w:rsidRPr="00000000" w14:paraId="0000028E">
      <w:pPr>
        <w:ind w:left="0" w:firstLine="0"/>
        <w:rPr/>
      </w:pPr>
      <w:r w:rsidDel="00000000" w:rsidR="00000000" w:rsidRPr="00000000">
        <w:rPr>
          <w:rtl w:val="0"/>
        </w:rPr>
      </w:r>
    </w:p>
    <w:p w:rsidR="00000000" w:rsidDel="00000000" w:rsidP="00000000" w:rsidRDefault="00000000" w:rsidRPr="00000000" w14:paraId="0000028F">
      <w:pPr>
        <w:ind w:left="0" w:firstLine="0"/>
        <w:rPr/>
      </w:pPr>
      <w:r w:rsidDel="00000000" w:rsidR="00000000" w:rsidRPr="00000000">
        <w:rPr>
          <w:rtl w:val="0"/>
        </w:rPr>
        <w:t xml:space="preserve">JACK: Yeah.</w:t>
      </w:r>
    </w:p>
    <w:p w:rsidR="00000000" w:rsidDel="00000000" w:rsidP="00000000" w:rsidRDefault="00000000" w:rsidRPr="00000000" w14:paraId="00000290">
      <w:pPr>
        <w:ind w:left="0" w:firstLine="0"/>
        <w:rPr/>
      </w:pPr>
      <w:r w:rsidDel="00000000" w:rsidR="00000000" w:rsidRPr="00000000">
        <w:rPr>
          <w:rtl w:val="0"/>
        </w:rPr>
      </w:r>
    </w:p>
    <w:p w:rsidR="00000000" w:rsidDel="00000000" w:rsidP="00000000" w:rsidRDefault="00000000" w:rsidRPr="00000000" w14:paraId="00000291">
      <w:pPr>
        <w:ind w:left="0" w:firstLine="0"/>
        <w:rPr/>
      </w:pPr>
      <w:r w:rsidDel="00000000" w:rsidR="00000000" w:rsidRPr="00000000">
        <w:rPr>
          <w:rtl w:val="0"/>
        </w:rPr>
        <w:t xml:space="preserve">DRE: Yes.</w:t>
      </w:r>
    </w:p>
    <w:p w:rsidR="00000000" w:rsidDel="00000000" w:rsidP="00000000" w:rsidRDefault="00000000" w:rsidRPr="00000000" w14:paraId="00000292">
      <w:pPr>
        <w:ind w:left="0" w:firstLine="0"/>
        <w:rPr/>
      </w:pPr>
      <w:r w:rsidDel="00000000" w:rsidR="00000000" w:rsidRPr="00000000">
        <w:rPr>
          <w:rtl w:val="0"/>
        </w:rPr>
      </w:r>
    </w:p>
    <w:p w:rsidR="00000000" w:rsidDel="00000000" w:rsidP="00000000" w:rsidRDefault="00000000" w:rsidRPr="00000000" w14:paraId="00000293">
      <w:pPr>
        <w:ind w:left="0" w:firstLine="0"/>
        <w:rPr/>
      </w:pPr>
      <w:r w:rsidDel="00000000" w:rsidR="00000000" w:rsidRPr="00000000">
        <w:rPr>
          <w:rtl w:val="0"/>
        </w:rPr>
        <w:t xml:space="preserve">AUSTIN: Who is leading this roll? This is lead a group. I think someone here needs to lead an action.</w:t>
      </w:r>
    </w:p>
    <w:p w:rsidR="00000000" w:rsidDel="00000000" w:rsidP="00000000" w:rsidRDefault="00000000" w:rsidRPr="00000000" w14:paraId="00000294">
      <w:pPr>
        <w:ind w:left="0" w:firstLine="0"/>
        <w:rPr/>
      </w:pPr>
      <w:r w:rsidDel="00000000" w:rsidR="00000000" w:rsidRPr="00000000">
        <w:rPr>
          <w:rtl w:val="0"/>
        </w:rPr>
      </w:r>
    </w:p>
    <w:p w:rsidR="00000000" w:rsidDel="00000000" w:rsidP="00000000" w:rsidRDefault="00000000" w:rsidRPr="00000000" w14:paraId="00000295">
      <w:pPr>
        <w:ind w:left="0" w:firstLine="0"/>
        <w:rPr/>
      </w:pPr>
      <w:r w:rsidDel="00000000" w:rsidR="00000000" w:rsidRPr="00000000">
        <w:rPr>
          <w:rtl w:val="0"/>
        </w:rPr>
        <w:t xml:space="preserve">JACK: What skill is that?</w:t>
      </w:r>
    </w:p>
    <w:p w:rsidR="00000000" w:rsidDel="00000000" w:rsidP="00000000" w:rsidRDefault="00000000" w:rsidRPr="00000000" w14:paraId="00000296">
      <w:pPr>
        <w:ind w:left="0" w:firstLine="0"/>
        <w:rPr/>
      </w:pPr>
      <w:r w:rsidDel="00000000" w:rsidR="00000000" w:rsidRPr="00000000">
        <w:rPr>
          <w:rtl w:val="0"/>
        </w:rPr>
      </w:r>
    </w:p>
    <w:p w:rsidR="00000000" w:rsidDel="00000000" w:rsidP="00000000" w:rsidRDefault="00000000" w:rsidRPr="00000000" w14:paraId="00000297">
      <w:pPr>
        <w:ind w:left="0" w:firstLine="0"/>
        <w:rPr/>
      </w:pPr>
      <w:r w:rsidDel="00000000" w:rsidR="00000000" w:rsidRPr="00000000">
        <w:rPr>
          <w:rtl w:val="0"/>
        </w:rPr>
        <w:t xml:space="preserve">AUSTIN: Depends on how you’re getting out, again. If you’re trying to sneak out it’s prowl, if you’re trying to run out quickly it’s probably finesse? Maybe that’s also still prowl. Yeah, I think it might just be prowl.</w:t>
      </w:r>
    </w:p>
    <w:p w:rsidR="00000000" w:rsidDel="00000000" w:rsidP="00000000" w:rsidRDefault="00000000" w:rsidRPr="00000000" w14:paraId="00000298">
      <w:pPr>
        <w:ind w:left="0" w:firstLine="0"/>
        <w:rPr/>
      </w:pPr>
      <w:r w:rsidDel="00000000" w:rsidR="00000000" w:rsidRPr="00000000">
        <w:rPr>
          <w:rtl w:val="0"/>
        </w:rPr>
      </w:r>
    </w:p>
    <w:p w:rsidR="00000000" w:rsidDel="00000000" w:rsidP="00000000" w:rsidRDefault="00000000" w:rsidRPr="00000000" w14:paraId="00000299">
      <w:pPr>
        <w:ind w:left="0" w:firstLine="0"/>
        <w:rPr/>
      </w:pPr>
      <w:r w:rsidDel="00000000" w:rsidR="00000000" w:rsidRPr="00000000">
        <w:rPr>
          <w:rtl w:val="0"/>
        </w:rPr>
        <w:t xml:space="preserve">JACK: Who’s got the best prowl?</w:t>
      </w:r>
    </w:p>
    <w:p w:rsidR="00000000" w:rsidDel="00000000" w:rsidP="00000000" w:rsidRDefault="00000000" w:rsidRPr="00000000" w14:paraId="0000029A">
      <w:pPr>
        <w:ind w:left="0" w:firstLine="0"/>
        <w:rPr/>
      </w:pPr>
      <w:r w:rsidDel="00000000" w:rsidR="00000000" w:rsidRPr="00000000">
        <w:rPr>
          <w:rtl w:val="0"/>
        </w:rPr>
      </w:r>
    </w:p>
    <w:p w:rsidR="00000000" w:rsidDel="00000000" w:rsidP="00000000" w:rsidRDefault="00000000" w:rsidRPr="00000000" w14:paraId="0000029B">
      <w:pPr>
        <w:ind w:left="0" w:firstLine="0"/>
        <w:rPr/>
      </w:pPr>
      <w:r w:rsidDel="00000000" w:rsidR="00000000" w:rsidRPr="00000000">
        <w:rPr>
          <w:rtl w:val="0"/>
        </w:rPr>
        <w:t xml:space="preserve">ALI: We all have zero. We established that we all have zero.</w:t>
      </w:r>
    </w:p>
    <w:p w:rsidR="00000000" w:rsidDel="00000000" w:rsidP="00000000" w:rsidRDefault="00000000" w:rsidRPr="00000000" w14:paraId="0000029C">
      <w:pPr>
        <w:ind w:left="0" w:firstLine="0"/>
        <w:rPr/>
      </w:pPr>
      <w:r w:rsidDel="00000000" w:rsidR="00000000" w:rsidRPr="00000000">
        <w:rPr>
          <w:rtl w:val="0"/>
        </w:rPr>
      </w:r>
    </w:p>
    <w:p w:rsidR="00000000" w:rsidDel="00000000" w:rsidP="00000000" w:rsidRDefault="00000000" w:rsidRPr="00000000" w14:paraId="0000029D">
      <w:pPr>
        <w:ind w:left="0" w:firstLine="0"/>
        <w:rPr/>
      </w:pPr>
      <w:r w:rsidDel="00000000" w:rsidR="00000000" w:rsidRPr="00000000">
        <w:rPr>
          <w:rtl w:val="0"/>
        </w:rPr>
        <w:t xml:space="preserve">DRE: Oh, yeah. We’re the worst thieves.</w:t>
      </w:r>
    </w:p>
    <w:p w:rsidR="00000000" w:rsidDel="00000000" w:rsidP="00000000" w:rsidRDefault="00000000" w:rsidRPr="00000000" w14:paraId="0000029E">
      <w:pPr>
        <w:ind w:left="0" w:firstLine="0"/>
        <w:rPr/>
      </w:pPr>
      <w:r w:rsidDel="00000000" w:rsidR="00000000" w:rsidRPr="00000000">
        <w:rPr>
          <w:rtl w:val="0"/>
        </w:rPr>
      </w:r>
    </w:p>
    <w:p w:rsidR="00000000" w:rsidDel="00000000" w:rsidP="00000000" w:rsidRDefault="00000000" w:rsidRPr="00000000" w14:paraId="0000029F">
      <w:pPr>
        <w:ind w:left="0" w:firstLine="0"/>
        <w:rPr/>
      </w:pPr>
      <w:r w:rsidDel="00000000" w:rsidR="00000000" w:rsidRPr="00000000">
        <w:rPr>
          <w:rtl w:val="0"/>
        </w:rPr>
        <w:t xml:space="preserve">AUSTIN: Good.</w:t>
      </w:r>
    </w:p>
    <w:p w:rsidR="00000000" w:rsidDel="00000000" w:rsidP="00000000" w:rsidRDefault="00000000" w:rsidRPr="00000000" w14:paraId="000002A0">
      <w:pPr>
        <w:ind w:left="0" w:firstLine="0"/>
        <w:rPr/>
      </w:pPr>
      <w:r w:rsidDel="00000000" w:rsidR="00000000" w:rsidRPr="00000000">
        <w:rPr>
          <w:rtl w:val="0"/>
        </w:rPr>
      </w:r>
    </w:p>
    <w:p w:rsidR="00000000" w:rsidDel="00000000" w:rsidP="00000000" w:rsidRDefault="00000000" w:rsidRPr="00000000" w14:paraId="000002A1">
      <w:pPr>
        <w:ind w:left="0" w:firstLine="0"/>
        <w:rPr/>
      </w:pPr>
      <w:r w:rsidDel="00000000" w:rsidR="00000000" w:rsidRPr="00000000">
        <w:rPr>
          <w:rtl w:val="0"/>
        </w:rPr>
        <w:t xml:space="preserve">JACK: I could do a rousing speech.</w:t>
      </w:r>
    </w:p>
    <w:p w:rsidR="00000000" w:rsidDel="00000000" w:rsidP="00000000" w:rsidRDefault="00000000" w:rsidRPr="00000000" w14:paraId="000002A2">
      <w:pPr>
        <w:ind w:left="0" w:firstLine="0"/>
        <w:rPr/>
      </w:pPr>
      <w:r w:rsidDel="00000000" w:rsidR="00000000" w:rsidRPr="00000000">
        <w:rPr>
          <w:rtl w:val="0"/>
        </w:rPr>
      </w:r>
    </w:p>
    <w:p w:rsidR="00000000" w:rsidDel="00000000" w:rsidP="00000000" w:rsidRDefault="00000000" w:rsidRPr="00000000" w14:paraId="000002A3">
      <w:pPr>
        <w:ind w:left="0" w:firstLine="0"/>
        <w:rPr/>
      </w:pPr>
      <w:r w:rsidDel="00000000" w:rsidR="00000000" w:rsidRPr="00000000">
        <w:rPr>
          <w:rtl w:val="0"/>
        </w:rPr>
        <w:t xml:space="preserve">AUSTIN: That’s not gonna help you get out. </w:t>
      </w:r>
    </w:p>
    <w:p w:rsidR="00000000" w:rsidDel="00000000" w:rsidP="00000000" w:rsidRDefault="00000000" w:rsidRPr="00000000" w14:paraId="000002A4">
      <w:pPr>
        <w:ind w:left="0" w:firstLine="0"/>
        <w:rPr/>
      </w:pPr>
      <w:r w:rsidDel="00000000" w:rsidR="00000000" w:rsidRPr="00000000">
        <w:rPr>
          <w:rtl w:val="0"/>
        </w:rPr>
      </w:r>
    </w:p>
    <w:p w:rsidR="00000000" w:rsidDel="00000000" w:rsidP="00000000" w:rsidRDefault="00000000" w:rsidRPr="00000000" w14:paraId="000002A5">
      <w:pPr>
        <w:ind w:left="0" w:firstLine="0"/>
        <w:rPr/>
      </w:pPr>
      <w:r w:rsidDel="00000000" w:rsidR="00000000" w:rsidRPr="00000000">
        <w:rPr>
          <w:rtl w:val="0"/>
        </w:rPr>
        <w:t xml:space="preserve">(DRE LAUGHS)</w:t>
      </w:r>
    </w:p>
    <w:p w:rsidR="00000000" w:rsidDel="00000000" w:rsidP="00000000" w:rsidRDefault="00000000" w:rsidRPr="00000000" w14:paraId="000002A6">
      <w:pPr>
        <w:ind w:left="0" w:firstLine="0"/>
        <w:rPr/>
      </w:pPr>
      <w:r w:rsidDel="00000000" w:rsidR="00000000" w:rsidRPr="00000000">
        <w:rPr>
          <w:rtl w:val="0"/>
        </w:rPr>
      </w:r>
    </w:p>
    <w:p w:rsidR="00000000" w:rsidDel="00000000" w:rsidP="00000000" w:rsidRDefault="00000000" w:rsidRPr="00000000" w14:paraId="000002A7">
      <w:pPr>
        <w:ind w:left="0" w:firstLine="0"/>
        <w:rPr/>
      </w:pPr>
      <w:r w:rsidDel="00000000" w:rsidR="00000000" w:rsidRPr="00000000">
        <w:rPr>
          <w:rtl w:val="0"/>
        </w:rPr>
        <w:t xml:space="preserve">AUSTIN: Like, there are people fighting in the hallways, there’s blood everywhere… you need to leave this--the building, the books are all on fire.</w:t>
      </w:r>
    </w:p>
    <w:p w:rsidR="00000000" w:rsidDel="00000000" w:rsidP="00000000" w:rsidRDefault="00000000" w:rsidRPr="00000000" w14:paraId="000002A8">
      <w:pPr>
        <w:ind w:left="0" w:firstLine="0"/>
        <w:rPr/>
      </w:pPr>
      <w:r w:rsidDel="00000000" w:rsidR="00000000" w:rsidRPr="00000000">
        <w:rPr>
          <w:rtl w:val="0"/>
        </w:rPr>
      </w:r>
    </w:p>
    <w:p w:rsidR="00000000" w:rsidDel="00000000" w:rsidP="00000000" w:rsidRDefault="00000000" w:rsidRPr="00000000" w14:paraId="000002A9">
      <w:pPr>
        <w:ind w:left="0" w:firstLine="0"/>
        <w:rPr/>
      </w:pPr>
      <w:r w:rsidDel="00000000" w:rsidR="00000000" w:rsidRPr="00000000">
        <w:rPr>
          <w:rtl w:val="0"/>
        </w:rPr>
        <w:t xml:space="preserve">ALI: What do we do?</w:t>
      </w:r>
    </w:p>
    <w:p w:rsidR="00000000" w:rsidDel="00000000" w:rsidP="00000000" w:rsidRDefault="00000000" w:rsidRPr="00000000" w14:paraId="000002AA">
      <w:pPr>
        <w:ind w:left="0" w:firstLine="0"/>
        <w:rPr/>
      </w:pPr>
      <w:r w:rsidDel="00000000" w:rsidR="00000000" w:rsidRPr="00000000">
        <w:rPr>
          <w:rtl w:val="0"/>
        </w:rPr>
      </w:r>
    </w:p>
    <w:p w:rsidR="00000000" w:rsidDel="00000000" w:rsidP="00000000" w:rsidRDefault="00000000" w:rsidRPr="00000000" w14:paraId="000002AB">
      <w:pPr>
        <w:ind w:left="0" w:firstLine="0"/>
        <w:rPr/>
      </w:pPr>
      <w:r w:rsidDel="00000000" w:rsidR="00000000" w:rsidRPr="00000000">
        <w:rPr>
          <w:rtl w:val="0"/>
        </w:rPr>
        <w:t xml:space="preserve">DRE: Oh god, what </w:t>
      </w:r>
      <w:r w:rsidDel="00000000" w:rsidR="00000000" w:rsidRPr="00000000">
        <w:rPr>
          <w:i w:val="1"/>
          <w:rtl w:val="0"/>
        </w:rPr>
        <w:t xml:space="preserve">do </w:t>
      </w:r>
      <w:r w:rsidDel="00000000" w:rsidR="00000000" w:rsidRPr="00000000">
        <w:rPr>
          <w:rtl w:val="0"/>
        </w:rPr>
        <w:t xml:space="preserve">we do?</w:t>
      </w:r>
    </w:p>
    <w:p w:rsidR="00000000" w:rsidDel="00000000" w:rsidP="00000000" w:rsidRDefault="00000000" w:rsidRPr="00000000" w14:paraId="000002AC">
      <w:pPr>
        <w:ind w:left="0" w:firstLine="0"/>
        <w:rPr/>
      </w:pPr>
      <w:r w:rsidDel="00000000" w:rsidR="00000000" w:rsidRPr="00000000">
        <w:rPr>
          <w:rtl w:val="0"/>
        </w:rPr>
      </w:r>
    </w:p>
    <w:p w:rsidR="00000000" w:rsidDel="00000000" w:rsidP="00000000" w:rsidRDefault="00000000" w:rsidRPr="00000000" w14:paraId="000002AD">
      <w:pPr>
        <w:ind w:left="0" w:firstLine="0"/>
        <w:rPr/>
      </w:pPr>
      <w:r w:rsidDel="00000000" w:rsidR="00000000" w:rsidRPr="00000000">
        <w:rPr>
          <w:rtl w:val="0"/>
        </w:rPr>
        <w:t xml:space="preserve">AUSTIN: Oh, also does anyone stop and try and pick up that book?</w:t>
      </w:r>
    </w:p>
    <w:p w:rsidR="00000000" w:rsidDel="00000000" w:rsidP="00000000" w:rsidRDefault="00000000" w:rsidRPr="00000000" w14:paraId="000002AE">
      <w:pPr>
        <w:ind w:left="0" w:firstLine="0"/>
        <w:rPr/>
      </w:pPr>
      <w:r w:rsidDel="00000000" w:rsidR="00000000" w:rsidRPr="00000000">
        <w:rPr>
          <w:rtl w:val="0"/>
        </w:rPr>
      </w:r>
    </w:p>
    <w:p w:rsidR="00000000" w:rsidDel="00000000" w:rsidP="00000000" w:rsidRDefault="00000000" w:rsidRPr="00000000" w14:paraId="000002AF">
      <w:pPr>
        <w:ind w:left="0" w:firstLine="0"/>
        <w:rPr/>
      </w:pPr>
      <w:r w:rsidDel="00000000" w:rsidR="00000000" w:rsidRPr="00000000">
        <w:rPr>
          <w:rtl w:val="0"/>
        </w:rPr>
        <w:t xml:space="preserve">JACK: I was just about to do that.</w:t>
      </w:r>
    </w:p>
    <w:p w:rsidR="00000000" w:rsidDel="00000000" w:rsidP="00000000" w:rsidRDefault="00000000" w:rsidRPr="00000000" w14:paraId="000002B0">
      <w:pPr>
        <w:ind w:left="0" w:firstLine="0"/>
        <w:rPr/>
      </w:pPr>
      <w:r w:rsidDel="00000000" w:rsidR="00000000" w:rsidRPr="00000000">
        <w:rPr>
          <w:rtl w:val="0"/>
        </w:rPr>
      </w:r>
    </w:p>
    <w:p w:rsidR="00000000" w:rsidDel="00000000" w:rsidP="00000000" w:rsidRDefault="00000000" w:rsidRPr="00000000" w14:paraId="000002B1">
      <w:pPr>
        <w:ind w:left="0" w:firstLine="0"/>
        <w:rPr/>
      </w:pPr>
      <w:r w:rsidDel="00000000" w:rsidR="00000000" w:rsidRPr="00000000">
        <w:rPr>
          <w:rtl w:val="0"/>
        </w:rPr>
        <w:t xml:space="preserve">AUSTIN: Oh, you’re gonna have to give me a roll.</w:t>
      </w:r>
    </w:p>
    <w:p w:rsidR="00000000" w:rsidDel="00000000" w:rsidP="00000000" w:rsidRDefault="00000000" w:rsidRPr="00000000" w14:paraId="000002B2">
      <w:pPr>
        <w:ind w:left="0" w:firstLine="0"/>
        <w:rPr/>
      </w:pPr>
      <w:r w:rsidDel="00000000" w:rsidR="00000000" w:rsidRPr="00000000">
        <w:rPr>
          <w:rtl w:val="0"/>
        </w:rPr>
      </w:r>
    </w:p>
    <w:p w:rsidR="00000000" w:rsidDel="00000000" w:rsidP="00000000" w:rsidRDefault="00000000" w:rsidRPr="00000000" w14:paraId="000002B3">
      <w:pPr>
        <w:ind w:left="0" w:firstLine="0"/>
        <w:rPr/>
      </w:pPr>
      <w:r w:rsidDel="00000000" w:rsidR="00000000" w:rsidRPr="00000000">
        <w:rPr>
          <w:rtl w:val="0"/>
        </w:rPr>
        <w:t xml:space="preserve">JACK: Okay, what’d you want me to roll?</w:t>
      </w:r>
    </w:p>
    <w:p w:rsidR="00000000" w:rsidDel="00000000" w:rsidP="00000000" w:rsidRDefault="00000000" w:rsidRPr="00000000" w14:paraId="000002B4">
      <w:pPr>
        <w:ind w:left="0" w:firstLine="0"/>
        <w:rPr/>
      </w:pPr>
      <w:r w:rsidDel="00000000" w:rsidR="00000000" w:rsidRPr="00000000">
        <w:rPr>
          <w:rtl w:val="0"/>
        </w:rPr>
      </w:r>
    </w:p>
    <w:p w:rsidR="00000000" w:rsidDel="00000000" w:rsidP="00000000" w:rsidRDefault="00000000" w:rsidRPr="00000000" w14:paraId="000002B5">
      <w:pPr>
        <w:ind w:left="0" w:firstLine="0"/>
        <w:rPr/>
      </w:pPr>
      <w:r w:rsidDel="00000000" w:rsidR="00000000" w:rsidRPr="00000000">
        <w:rPr>
          <w:rtl w:val="0"/>
        </w:rPr>
        <w:t xml:space="preserve">AUSTIN: It’s gonna have to be desperate--</w:t>
      </w:r>
    </w:p>
    <w:p w:rsidR="00000000" w:rsidDel="00000000" w:rsidP="00000000" w:rsidRDefault="00000000" w:rsidRPr="00000000" w14:paraId="000002B6">
      <w:pPr>
        <w:ind w:left="0" w:firstLine="0"/>
        <w:rPr/>
      </w:pPr>
      <w:r w:rsidDel="00000000" w:rsidR="00000000" w:rsidRPr="00000000">
        <w:rPr>
          <w:rtl w:val="0"/>
        </w:rPr>
      </w:r>
    </w:p>
    <w:p w:rsidR="00000000" w:rsidDel="00000000" w:rsidP="00000000" w:rsidRDefault="00000000" w:rsidRPr="00000000" w14:paraId="000002B7">
      <w:pPr>
        <w:ind w:left="0" w:firstLine="0"/>
        <w:rPr/>
      </w:pPr>
      <w:r w:rsidDel="00000000" w:rsidR="00000000" w:rsidRPr="00000000">
        <w:rPr>
          <w:rtl w:val="0"/>
        </w:rPr>
        <w:t xml:space="preserve">JACK: Can I do a rousing speech?</w:t>
      </w:r>
    </w:p>
    <w:p w:rsidR="00000000" w:rsidDel="00000000" w:rsidP="00000000" w:rsidRDefault="00000000" w:rsidRPr="00000000" w14:paraId="000002B8">
      <w:pPr>
        <w:ind w:left="0" w:firstLine="0"/>
        <w:rPr/>
      </w:pPr>
      <w:r w:rsidDel="00000000" w:rsidR="00000000" w:rsidRPr="00000000">
        <w:rPr>
          <w:rtl w:val="0"/>
        </w:rPr>
      </w:r>
    </w:p>
    <w:p w:rsidR="00000000" w:rsidDel="00000000" w:rsidP="00000000" w:rsidRDefault="00000000" w:rsidRPr="00000000" w14:paraId="000002B9">
      <w:pPr>
        <w:ind w:left="0" w:firstLine="0"/>
        <w:rPr/>
      </w:pPr>
      <w:r w:rsidDel="00000000" w:rsidR="00000000" w:rsidRPr="00000000">
        <w:rPr>
          <w:rtl w:val="0"/>
        </w:rPr>
        <w:t xml:space="preserve">(DRE LAUGHS AGAIN)</w:t>
      </w:r>
    </w:p>
    <w:p w:rsidR="00000000" w:rsidDel="00000000" w:rsidP="00000000" w:rsidRDefault="00000000" w:rsidRPr="00000000" w14:paraId="000002BA">
      <w:pPr>
        <w:ind w:left="0" w:firstLine="0"/>
        <w:rPr/>
      </w:pPr>
      <w:r w:rsidDel="00000000" w:rsidR="00000000" w:rsidRPr="00000000">
        <w:rPr>
          <w:rtl w:val="0"/>
        </w:rPr>
      </w:r>
    </w:p>
    <w:p w:rsidR="00000000" w:rsidDel="00000000" w:rsidP="00000000" w:rsidRDefault="00000000" w:rsidRPr="00000000" w14:paraId="000002BB">
      <w:pPr>
        <w:ind w:left="0" w:firstLine="0"/>
        <w:rPr/>
      </w:pPr>
      <w:r w:rsidDel="00000000" w:rsidR="00000000" w:rsidRPr="00000000">
        <w:rPr>
          <w:rtl w:val="0"/>
        </w:rPr>
        <w:t xml:space="preserve">AUSTIN: Mm, no. To get--no. Maybe if you weren’t soft, y’know?</w:t>
      </w:r>
    </w:p>
    <w:p w:rsidR="00000000" w:rsidDel="00000000" w:rsidP="00000000" w:rsidRDefault="00000000" w:rsidRPr="00000000" w14:paraId="000002BC">
      <w:pPr>
        <w:ind w:left="0" w:firstLine="0"/>
        <w:rPr/>
      </w:pPr>
      <w:r w:rsidDel="00000000" w:rsidR="00000000" w:rsidRPr="00000000">
        <w:rPr>
          <w:rtl w:val="0"/>
        </w:rPr>
      </w:r>
    </w:p>
    <w:p w:rsidR="00000000" w:rsidDel="00000000" w:rsidP="00000000" w:rsidRDefault="00000000" w:rsidRPr="00000000" w14:paraId="000002BD">
      <w:pPr>
        <w:ind w:left="0" w:firstLine="0"/>
        <w:rPr/>
      </w:pPr>
      <w:r w:rsidDel="00000000" w:rsidR="00000000" w:rsidRPr="00000000">
        <w:rPr>
          <w:rtl w:val="0"/>
        </w:rPr>
        <w:t xml:space="preserve">JACK: Right.</w:t>
      </w:r>
    </w:p>
    <w:p w:rsidR="00000000" w:rsidDel="00000000" w:rsidP="00000000" w:rsidRDefault="00000000" w:rsidRPr="00000000" w14:paraId="000002BE">
      <w:pPr>
        <w:ind w:left="0" w:firstLine="0"/>
        <w:rPr/>
      </w:pPr>
      <w:r w:rsidDel="00000000" w:rsidR="00000000" w:rsidRPr="00000000">
        <w:rPr>
          <w:rtl w:val="0"/>
        </w:rPr>
      </w:r>
    </w:p>
    <w:p w:rsidR="00000000" w:rsidDel="00000000" w:rsidP="00000000" w:rsidRDefault="00000000" w:rsidRPr="00000000" w14:paraId="000002BF">
      <w:pPr>
        <w:ind w:left="0" w:firstLine="0"/>
        <w:rPr/>
      </w:pPr>
      <w:r w:rsidDel="00000000" w:rsidR="00000000" w:rsidRPr="00000000">
        <w:rPr>
          <w:rtl w:val="0"/>
        </w:rPr>
        <w:t xml:space="preserve">AUSTIN: I think it’s desperate finesse.</w:t>
      </w:r>
    </w:p>
    <w:p w:rsidR="00000000" w:rsidDel="00000000" w:rsidP="00000000" w:rsidRDefault="00000000" w:rsidRPr="00000000" w14:paraId="000002C0">
      <w:pPr>
        <w:ind w:left="0" w:firstLine="0"/>
        <w:rPr/>
      </w:pPr>
      <w:r w:rsidDel="00000000" w:rsidR="00000000" w:rsidRPr="00000000">
        <w:rPr>
          <w:rtl w:val="0"/>
        </w:rPr>
      </w:r>
    </w:p>
    <w:p w:rsidR="00000000" w:rsidDel="00000000" w:rsidP="00000000" w:rsidRDefault="00000000" w:rsidRPr="00000000" w14:paraId="000002C1">
      <w:pPr>
        <w:ind w:left="0" w:firstLine="0"/>
        <w:rPr/>
      </w:pPr>
      <w:r w:rsidDel="00000000" w:rsidR="00000000" w:rsidRPr="00000000">
        <w:rPr>
          <w:rtl w:val="0"/>
        </w:rPr>
        <w:t xml:space="preserve">JACK: Oh, because this is like--yeah, picking up small things on the ground when everything’s on fire is really hard.</w:t>
      </w:r>
    </w:p>
    <w:p w:rsidR="00000000" w:rsidDel="00000000" w:rsidP="00000000" w:rsidRDefault="00000000" w:rsidRPr="00000000" w14:paraId="000002C2">
      <w:pPr>
        <w:ind w:left="0" w:firstLine="0"/>
        <w:rPr/>
      </w:pPr>
      <w:r w:rsidDel="00000000" w:rsidR="00000000" w:rsidRPr="00000000">
        <w:rPr>
          <w:rtl w:val="0"/>
        </w:rPr>
      </w:r>
    </w:p>
    <w:p w:rsidR="00000000" w:rsidDel="00000000" w:rsidP="00000000" w:rsidRDefault="00000000" w:rsidRPr="00000000" w14:paraId="000002C3">
      <w:pPr>
        <w:ind w:left="0" w:firstLine="0"/>
        <w:rPr/>
      </w:pPr>
      <w:r w:rsidDel="00000000" w:rsidR="00000000" w:rsidRPr="00000000">
        <w:rPr>
          <w:rtl w:val="0"/>
        </w:rPr>
        <w:t xml:space="preserve">AUSTIN: Especially where there’s a void nun between you and it. It’s still between Maelgwyn and her. He’s still holding her back with this like, glow fist.</w:t>
      </w:r>
    </w:p>
    <w:p w:rsidR="00000000" w:rsidDel="00000000" w:rsidP="00000000" w:rsidRDefault="00000000" w:rsidRPr="00000000" w14:paraId="000002C4">
      <w:pPr>
        <w:ind w:left="0" w:firstLine="0"/>
        <w:rPr/>
      </w:pPr>
      <w:r w:rsidDel="00000000" w:rsidR="00000000" w:rsidRPr="00000000">
        <w:rPr>
          <w:rtl w:val="0"/>
        </w:rPr>
      </w:r>
    </w:p>
    <w:p w:rsidR="00000000" w:rsidDel="00000000" w:rsidP="00000000" w:rsidRDefault="00000000" w:rsidRPr="00000000" w14:paraId="000002C5">
      <w:pPr>
        <w:ind w:left="0" w:firstLine="0"/>
        <w:rPr/>
      </w:pPr>
      <w:r w:rsidDel="00000000" w:rsidR="00000000" w:rsidRPr="00000000">
        <w:rPr>
          <w:rtl w:val="0"/>
        </w:rPr>
        <w:t xml:space="preserve">JACK: Does anybody wanna help me here?</w:t>
      </w:r>
    </w:p>
    <w:p w:rsidR="00000000" w:rsidDel="00000000" w:rsidP="00000000" w:rsidRDefault="00000000" w:rsidRPr="00000000" w14:paraId="000002C6">
      <w:pPr>
        <w:ind w:left="0" w:firstLine="0"/>
        <w:rPr/>
      </w:pPr>
      <w:r w:rsidDel="00000000" w:rsidR="00000000" w:rsidRPr="00000000">
        <w:rPr>
          <w:rtl w:val="0"/>
        </w:rPr>
      </w:r>
    </w:p>
    <w:p w:rsidR="00000000" w:rsidDel="00000000" w:rsidP="00000000" w:rsidRDefault="00000000" w:rsidRPr="00000000" w14:paraId="000002C7">
      <w:pPr>
        <w:ind w:left="0" w:firstLine="0"/>
        <w:rPr/>
      </w:pPr>
      <w:r w:rsidDel="00000000" w:rsidR="00000000" w:rsidRPr="00000000">
        <w:rPr>
          <w:rtl w:val="0"/>
        </w:rPr>
        <w:t xml:space="preserve">AUSTIN: What’s that look like? Um, there are ways.</w:t>
      </w:r>
    </w:p>
    <w:p w:rsidR="00000000" w:rsidDel="00000000" w:rsidP="00000000" w:rsidRDefault="00000000" w:rsidRPr="00000000" w14:paraId="000002C8">
      <w:pPr>
        <w:ind w:left="0" w:firstLine="0"/>
        <w:rPr/>
      </w:pPr>
      <w:r w:rsidDel="00000000" w:rsidR="00000000" w:rsidRPr="00000000">
        <w:rPr>
          <w:rtl w:val="0"/>
        </w:rPr>
      </w:r>
    </w:p>
    <w:p w:rsidR="00000000" w:rsidDel="00000000" w:rsidP="00000000" w:rsidRDefault="00000000" w:rsidRPr="00000000" w14:paraId="000002C9">
      <w:pPr>
        <w:ind w:left="0" w:firstLine="0"/>
        <w:rPr/>
      </w:pPr>
      <w:r w:rsidDel="00000000" w:rsidR="00000000" w:rsidRPr="00000000">
        <w:rPr>
          <w:rtl w:val="0"/>
        </w:rPr>
        <w:t xml:space="preserve">ALI: Demonbane charm have any effect? Is she a demon?</w:t>
      </w:r>
    </w:p>
    <w:p w:rsidR="00000000" w:rsidDel="00000000" w:rsidP="00000000" w:rsidRDefault="00000000" w:rsidRPr="00000000" w14:paraId="000002CA">
      <w:pPr>
        <w:ind w:left="0" w:firstLine="0"/>
        <w:rPr/>
      </w:pPr>
      <w:r w:rsidDel="00000000" w:rsidR="00000000" w:rsidRPr="00000000">
        <w:rPr>
          <w:rtl w:val="0"/>
        </w:rPr>
      </w:r>
    </w:p>
    <w:p w:rsidR="00000000" w:rsidDel="00000000" w:rsidP="00000000" w:rsidRDefault="00000000" w:rsidRPr="00000000" w14:paraId="000002CB">
      <w:pPr>
        <w:ind w:left="0" w:firstLine="0"/>
        <w:rPr/>
      </w:pPr>
      <w:r w:rsidDel="00000000" w:rsidR="00000000" w:rsidRPr="00000000">
        <w:rPr>
          <w:rtl w:val="0"/>
        </w:rPr>
        <w:t xml:space="preserve">AUSTIN: No.</w:t>
      </w:r>
    </w:p>
    <w:p w:rsidR="00000000" w:rsidDel="00000000" w:rsidP="00000000" w:rsidRDefault="00000000" w:rsidRPr="00000000" w14:paraId="000002CC">
      <w:pPr>
        <w:ind w:left="0" w:firstLine="0"/>
        <w:rPr/>
      </w:pPr>
      <w:r w:rsidDel="00000000" w:rsidR="00000000" w:rsidRPr="00000000">
        <w:rPr>
          <w:rtl w:val="0"/>
        </w:rPr>
      </w:r>
    </w:p>
    <w:p w:rsidR="00000000" w:rsidDel="00000000" w:rsidP="00000000" w:rsidRDefault="00000000" w:rsidRPr="00000000" w14:paraId="000002CD">
      <w:pPr>
        <w:ind w:left="0" w:firstLine="0"/>
        <w:rPr/>
      </w:pPr>
      <w:r w:rsidDel="00000000" w:rsidR="00000000" w:rsidRPr="00000000">
        <w:rPr>
          <w:rtl w:val="0"/>
        </w:rPr>
        <w:t xml:space="preserve">ALI: Evil spirit?</w:t>
      </w:r>
    </w:p>
    <w:p w:rsidR="00000000" w:rsidDel="00000000" w:rsidP="00000000" w:rsidRDefault="00000000" w:rsidRPr="00000000" w14:paraId="000002CE">
      <w:pPr>
        <w:ind w:left="0" w:firstLine="0"/>
        <w:rPr/>
      </w:pPr>
      <w:r w:rsidDel="00000000" w:rsidR="00000000" w:rsidRPr="00000000">
        <w:rPr>
          <w:rtl w:val="0"/>
        </w:rPr>
      </w:r>
    </w:p>
    <w:p w:rsidR="00000000" w:rsidDel="00000000" w:rsidP="00000000" w:rsidRDefault="00000000" w:rsidRPr="00000000" w14:paraId="000002CF">
      <w:pPr>
        <w:ind w:left="0" w:firstLine="0"/>
        <w:rPr/>
      </w:pPr>
      <w:r w:rsidDel="00000000" w:rsidR="00000000" w:rsidRPr="00000000">
        <w:rPr>
          <w:rtl w:val="0"/>
        </w:rPr>
        <w:t xml:space="preserve">AUSTIN: Um… no. No, the Heat and the Dark is so much more than an evil spirit. Or less, depending.</w:t>
      </w:r>
    </w:p>
    <w:p w:rsidR="00000000" w:rsidDel="00000000" w:rsidP="00000000" w:rsidRDefault="00000000" w:rsidRPr="00000000" w14:paraId="000002D0">
      <w:pPr>
        <w:ind w:left="0" w:firstLine="0"/>
        <w:rPr/>
      </w:pPr>
      <w:r w:rsidDel="00000000" w:rsidR="00000000" w:rsidRPr="00000000">
        <w:rPr>
          <w:rtl w:val="0"/>
        </w:rPr>
      </w:r>
    </w:p>
    <w:p w:rsidR="00000000" w:rsidDel="00000000" w:rsidP="00000000" w:rsidRDefault="00000000" w:rsidRPr="00000000" w14:paraId="000002D1">
      <w:pPr>
        <w:ind w:left="0" w:firstLine="0"/>
        <w:rPr/>
      </w:pPr>
      <w:r w:rsidDel="00000000" w:rsidR="00000000" w:rsidRPr="00000000">
        <w:rPr>
          <w:rtl w:val="0"/>
        </w:rPr>
        <w:t xml:space="preserve">ALI: Oh boy.</w:t>
      </w:r>
    </w:p>
    <w:p w:rsidR="00000000" w:rsidDel="00000000" w:rsidP="00000000" w:rsidRDefault="00000000" w:rsidRPr="00000000" w14:paraId="000002D2">
      <w:pPr>
        <w:ind w:left="0" w:firstLine="0"/>
        <w:rPr/>
      </w:pPr>
      <w:r w:rsidDel="00000000" w:rsidR="00000000" w:rsidRPr="00000000">
        <w:rPr>
          <w:rtl w:val="0"/>
        </w:rPr>
      </w:r>
    </w:p>
    <w:p w:rsidR="00000000" w:rsidDel="00000000" w:rsidP="00000000" w:rsidRDefault="00000000" w:rsidRPr="00000000" w14:paraId="000002D3">
      <w:pPr>
        <w:ind w:left="0" w:firstLine="0"/>
        <w:rPr/>
      </w:pPr>
      <w:r w:rsidDel="00000000" w:rsidR="00000000" w:rsidRPr="00000000">
        <w:rPr>
          <w:rtl w:val="0"/>
        </w:rPr>
        <w:t xml:space="preserve">JACK: I could just do it, it would just be nice to have a little help from my friends.</w:t>
      </w:r>
    </w:p>
    <w:p w:rsidR="00000000" w:rsidDel="00000000" w:rsidP="00000000" w:rsidRDefault="00000000" w:rsidRPr="00000000" w14:paraId="000002D4">
      <w:pPr>
        <w:ind w:left="0" w:firstLine="0"/>
        <w:rPr/>
      </w:pPr>
      <w:r w:rsidDel="00000000" w:rsidR="00000000" w:rsidRPr="00000000">
        <w:rPr>
          <w:rtl w:val="0"/>
        </w:rPr>
      </w:r>
    </w:p>
    <w:p w:rsidR="00000000" w:rsidDel="00000000" w:rsidP="00000000" w:rsidRDefault="00000000" w:rsidRPr="00000000" w14:paraId="000002D5">
      <w:pPr>
        <w:ind w:left="0" w:firstLine="0"/>
        <w:rPr/>
      </w:pPr>
      <w:r w:rsidDel="00000000" w:rsidR="00000000" w:rsidRPr="00000000">
        <w:rPr>
          <w:rtl w:val="0"/>
        </w:rPr>
        <w:t xml:space="preserve">ALI: Actually, what--Dre shot her. </w:t>
      </w:r>
    </w:p>
    <w:p w:rsidR="00000000" w:rsidDel="00000000" w:rsidP="00000000" w:rsidRDefault="00000000" w:rsidRPr="00000000" w14:paraId="000002D6">
      <w:pPr>
        <w:ind w:left="0" w:firstLine="0"/>
        <w:rPr/>
      </w:pPr>
      <w:r w:rsidDel="00000000" w:rsidR="00000000" w:rsidRPr="00000000">
        <w:rPr>
          <w:rtl w:val="0"/>
        </w:rPr>
      </w:r>
    </w:p>
    <w:p w:rsidR="00000000" w:rsidDel="00000000" w:rsidP="00000000" w:rsidRDefault="00000000" w:rsidRPr="00000000" w14:paraId="000002D7">
      <w:pPr>
        <w:ind w:left="0" w:firstLine="0"/>
        <w:rPr/>
      </w:pPr>
      <w:r w:rsidDel="00000000" w:rsidR="00000000" w:rsidRPr="00000000">
        <w:rPr>
          <w:rtl w:val="0"/>
        </w:rPr>
        <w:t xml:space="preserve">AUSTIN: That’s a good question. Have you ever fought nothing?</w:t>
      </w:r>
    </w:p>
    <w:p w:rsidR="00000000" w:rsidDel="00000000" w:rsidP="00000000" w:rsidRDefault="00000000" w:rsidRPr="00000000" w14:paraId="000002D8">
      <w:pPr>
        <w:ind w:left="0" w:firstLine="0"/>
        <w:rPr/>
      </w:pPr>
      <w:r w:rsidDel="00000000" w:rsidR="00000000" w:rsidRPr="00000000">
        <w:rPr>
          <w:rtl w:val="0"/>
        </w:rPr>
      </w:r>
    </w:p>
    <w:p w:rsidR="00000000" w:rsidDel="00000000" w:rsidP="00000000" w:rsidRDefault="00000000" w:rsidRPr="00000000" w14:paraId="000002D9">
      <w:pPr>
        <w:ind w:left="0" w:firstLine="0"/>
        <w:rPr/>
      </w:pPr>
      <w:r w:rsidDel="00000000" w:rsidR="00000000" w:rsidRPr="00000000">
        <w:rPr>
          <w:rtl w:val="0"/>
        </w:rPr>
        <w:t xml:space="preserve">(ALI AND DRE LAUGH)</w:t>
      </w:r>
    </w:p>
    <w:p w:rsidR="00000000" w:rsidDel="00000000" w:rsidP="00000000" w:rsidRDefault="00000000" w:rsidRPr="00000000" w14:paraId="000002DA">
      <w:pPr>
        <w:ind w:left="0" w:firstLine="0"/>
        <w:rPr/>
      </w:pPr>
      <w:r w:rsidDel="00000000" w:rsidR="00000000" w:rsidRPr="00000000">
        <w:rPr>
          <w:rtl w:val="0"/>
        </w:rPr>
      </w:r>
    </w:p>
    <w:p w:rsidR="00000000" w:rsidDel="00000000" w:rsidP="00000000" w:rsidRDefault="00000000" w:rsidRPr="00000000" w14:paraId="000002DB">
      <w:pPr>
        <w:ind w:left="0" w:firstLine="0"/>
        <w:rPr/>
      </w:pPr>
      <w:r w:rsidDel="00000000" w:rsidR="00000000" w:rsidRPr="00000000">
        <w:rPr>
          <w:rtl w:val="0"/>
        </w:rPr>
        <w:t xml:space="preserve">AUSTIN: If Dre shot at her--if Dre took a stress and shot at her it would give Hitchcock a plus one.</w:t>
      </w:r>
    </w:p>
    <w:p w:rsidR="00000000" w:rsidDel="00000000" w:rsidP="00000000" w:rsidRDefault="00000000" w:rsidRPr="00000000" w14:paraId="000002DC">
      <w:pPr>
        <w:ind w:left="0" w:firstLine="0"/>
        <w:rPr/>
      </w:pPr>
      <w:r w:rsidDel="00000000" w:rsidR="00000000" w:rsidRPr="00000000">
        <w:rPr>
          <w:rtl w:val="0"/>
        </w:rPr>
      </w:r>
    </w:p>
    <w:p w:rsidR="00000000" w:rsidDel="00000000" w:rsidP="00000000" w:rsidRDefault="00000000" w:rsidRPr="00000000" w14:paraId="000002DD">
      <w:pPr>
        <w:ind w:left="0" w:firstLine="0"/>
        <w:rPr/>
      </w:pPr>
      <w:r w:rsidDel="00000000" w:rsidR="00000000" w:rsidRPr="00000000">
        <w:rPr>
          <w:rtl w:val="0"/>
        </w:rPr>
        <w:t xml:space="preserve">DRE: Yeah… uh. Oh boy, I could but then I’m gonna be at eight out of nine.</w:t>
      </w:r>
    </w:p>
    <w:p w:rsidR="00000000" w:rsidDel="00000000" w:rsidP="00000000" w:rsidRDefault="00000000" w:rsidRPr="00000000" w14:paraId="000002DE">
      <w:pPr>
        <w:ind w:left="0" w:firstLine="0"/>
        <w:rPr/>
      </w:pPr>
      <w:r w:rsidDel="00000000" w:rsidR="00000000" w:rsidRPr="00000000">
        <w:rPr>
          <w:rtl w:val="0"/>
        </w:rPr>
      </w:r>
    </w:p>
    <w:p w:rsidR="00000000" w:rsidDel="00000000" w:rsidP="00000000" w:rsidRDefault="00000000" w:rsidRPr="00000000" w14:paraId="000002DF">
      <w:pPr>
        <w:ind w:left="0" w:firstLine="0"/>
        <w:rPr/>
      </w:pPr>
      <w:r w:rsidDel="00000000" w:rsidR="00000000" w:rsidRPr="00000000">
        <w:rPr>
          <w:rtl w:val="0"/>
        </w:rPr>
        <w:t xml:space="preserve">AUSTIN: Yeah. But at that point, you know…</w:t>
      </w:r>
    </w:p>
    <w:p w:rsidR="00000000" w:rsidDel="00000000" w:rsidP="00000000" w:rsidRDefault="00000000" w:rsidRPr="00000000" w14:paraId="000002E0">
      <w:pPr>
        <w:ind w:left="0" w:firstLine="0"/>
        <w:rPr/>
      </w:pPr>
      <w:r w:rsidDel="00000000" w:rsidR="00000000" w:rsidRPr="00000000">
        <w:rPr>
          <w:rtl w:val="0"/>
        </w:rPr>
      </w:r>
    </w:p>
    <w:p w:rsidR="00000000" w:rsidDel="00000000" w:rsidP="00000000" w:rsidRDefault="00000000" w:rsidRPr="00000000" w14:paraId="000002E1">
      <w:pPr>
        <w:ind w:left="0" w:firstLine="0"/>
        <w:rPr/>
      </w:pPr>
      <w:r w:rsidDel="00000000" w:rsidR="00000000" w:rsidRPr="00000000">
        <w:rPr>
          <w:rtl w:val="0"/>
        </w:rPr>
        <w:t xml:space="preserve">DRE: Yeah, but if we get out, that’s the end.</w:t>
      </w:r>
    </w:p>
    <w:p w:rsidR="00000000" w:rsidDel="00000000" w:rsidP="00000000" w:rsidRDefault="00000000" w:rsidRPr="00000000" w14:paraId="000002E2">
      <w:pPr>
        <w:ind w:left="0" w:firstLine="0"/>
        <w:rPr/>
      </w:pPr>
      <w:r w:rsidDel="00000000" w:rsidR="00000000" w:rsidRPr="00000000">
        <w:rPr>
          <w:rtl w:val="0"/>
        </w:rPr>
      </w:r>
    </w:p>
    <w:p w:rsidR="00000000" w:rsidDel="00000000" w:rsidP="00000000" w:rsidRDefault="00000000" w:rsidRPr="00000000" w14:paraId="000002E3">
      <w:pPr>
        <w:ind w:left="0" w:firstLine="0"/>
        <w:rPr/>
      </w:pPr>
      <w:r w:rsidDel="00000000" w:rsidR="00000000" w:rsidRPr="00000000">
        <w:rPr>
          <w:rtl w:val="0"/>
        </w:rPr>
        <w:t xml:space="preserve">AUSTIN: (definitely scheming) Yeah, definitely have nothing to worry about after this.</w:t>
      </w:r>
    </w:p>
    <w:p w:rsidR="00000000" w:rsidDel="00000000" w:rsidP="00000000" w:rsidRDefault="00000000" w:rsidRPr="00000000" w14:paraId="000002E4">
      <w:pPr>
        <w:ind w:left="0" w:firstLine="0"/>
        <w:rPr/>
      </w:pPr>
      <w:r w:rsidDel="00000000" w:rsidR="00000000" w:rsidRPr="00000000">
        <w:rPr>
          <w:rtl w:val="0"/>
        </w:rPr>
      </w:r>
    </w:p>
    <w:p w:rsidR="00000000" w:rsidDel="00000000" w:rsidP="00000000" w:rsidRDefault="00000000" w:rsidRPr="00000000" w14:paraId="000002E5">
      <w:pPr>
        <w:ind w:left="0" w:firstLine="0"/>
        <w:rPr/>
      </w:pPr>
      <w:r w:rsidDel="00000000" w:rsidR="00000000" w:rsidRPr="00000000">
        <w:rPr>
          <w:rtl w:val="0"/>
        </w:rPr>
        <w:t xml:space="preserve">DRE: Yeah, it’s fine! (laughing)</w:t>
      </w:r>
    </w:p>
    <w:p w:rsidR="00000000" w:rsidDel="00000000" w:rsidP="00000000" w:rsidRDefault="00000000" w:rsidRPr="00000000" w14:paraId="000002E6">
      <w:pPr>
        <w:ind w:left="0" w:firstLine="0"/>
        <w:rPr/>
      </w:pPr>
      <w:r w:rsidDel="00000000" w:rsidR="00000000" w:rsidRPr="00000000">
        <w:rPr>
          <w:rtl w:val="0"/>
        </w:rPr>
      </w:r>
    </w:p>
    <w:p w:rsidR="00000000" w:rsidDel="00000000" w:rsidP="00000000" w:rsidRDefault="00000000" w:rsidRPr="00000000" w14:paraId="000002E7">
      <w:pPr>
        <w:ind w:left="0" w:firstLine="0"/>
        <w:rPr/>
      </w:pPr>
      <w:r w:rsidDel="00000000" w:rsidR="00000000" w:rsidRPr="00000000">
        <w:rPr>
          <w:rtl w:val="0"/>
        </w:rPr>
        <w:t xml:space="preserve">ALI: Awh, we’re both at seven. Neither of us are really in the place to--</w:t>
      </w:r>
    </w:p>
    <w:p w:rsidR="00000000" w:rsidDel="00000000" w:rsidP="00000000" w:rsidRDefault="00000000" w:rsidRPr="00000000" w14:paraId="000002E8">
      <w:pPr>
        <w:ind w:left="0" w:firstLine="0"/>
        <w:rPr/>
      </w:pPr>
      <w:r w:rsidDel="00000000" w:rsidR="00000000" w:rsidRPr="00000000">
        <w:rPr>
          <w:rtl w:val="0"/>
        </w:rPr>
      </w:r>
    </w:p>
    <w:p w:rsidR="00000000" w:rsidDel="00000000" w:rsidP="00000000" w:rsidRDefault="00000000" w:rsidRPr="00000000" w14:paraId="000002E9">
      <w:pPr>
        <w:ind w:left="0" w:firstLine="0"/>
        <w:rPr/>
      </w:pPr>
      <w:r w:rsidDel="00000000" w:rsidR="00000000" w:rsidRPr="00000000">
        <w:rPr>
          <w:rtl w:val="0"/>
        </w:rPr>
        <w:t xml:space="preserve">JACK: I mean, I could just take more stress.</w:t>
      </w:r>
    </w:p>
    <w:p w:rsidR="00000000" w:rsidDel="00000000" w:rsidP="00000000" w:rsidRDefault="00000000" w:rsidRPr="00000000" w14:paraId="000002EA">
      <w:pPr>
        <w:ind w:left="0" w:firstLine="0"/>
        <w:rPr/>
      </w:pPr>
      <w:r w:rsidDel="00000000" w:rsidR="00000000" w:rsidRPr="00000000">
        <w:rPr>
          <w:rtl w:val="0"/>
        </w:rPr>
      </w:r>
    </w:p>
    <w:p w:rsidR="00000000" w:rsidDel="00000000" w:rsidP="00000000" w:rsidRDefault="00000000" w:rsidRPr="00000000" w14:paraId="000002EB">
      <w:pPr>
        <w:ind w:left="0" w:firstLine="0"/>
        <w:rPr/>
      </w:pPr>
      <w:r w:rsidDel="00000000" w:rsidR="00000000" w:rsidRPr="00000000">
        <w:rPr>
          <w:rtl w:val="0"/>
        </w:rPr>
        <w:t xml:space="preserve">AUSTIN: I mean, totally. You could just take two more stress to get another…</w:t>
      </w:r>
    </w:p>
    <w:p w:rsidR="00000000" w:rsidDel="00000000" w:rsidP="00000000" w:rsidRDefault="00000000" w:rsidRPr="00000000" w14:paraId="000002EC">
      <w:pPr>
        <w:ind w:left="0" w:firstLine="0"/>
        <w:rPr/>
      </w:pPr>
      <w:r w:rsidDel="00000000" w:rsidR="00000000" w:rsidRPr="00000000">
        <w:rPr>
          <w:rtl w:val="0"/>
        </w:rPr>
      </w:r>
    </w:p>
    <w:p w:rsidR="00000000" w:rsidDel="00000000" w:rsidP="00000000" w:rsidRDefault="00000000" w:rsidRPr="00000000" w14:paraId="000002ED">
      <w:pPr>
        <w:ind w:left="0" w:firstLine="0"/>
        <w:rPr/>
      </w:pPr>
      <w:r w:rsidDel="00000000" w:rsidR="00000000" w:rsidRPr="00000000">
        <w:rPr>
          <w:rtl w:val="0"/>
        </w:rPr>
        <w:t xml:space="preserve">DRE: Yeah, screw it. I’ll shoot her.</w:t>
      </w:r>
    </w:p>
    <w:p w:rsidR="00000000" w:rsidDel="00000000" w:rsidP="00000000" w:rsidRDefault="00000000" w:rsidRPr="00000000" w14:paraId="000002EE">
      <w:pPr>
        <w:ind w:left="0" w:firstLine="0"/>
        <w:rPr/>
      </w:pPr>
      <w:r w:rsidDel="00000000" w:rsidR="00000000" w:rsidRPr="00000000">
        <w:rPr>
          <w:rtl w:val="0"/>
        </w:rPr>
      </w:r>
    </w:p>
    <w:p w:rsidR="00000000" w:rsidDel="00000000" w:rsidP="00000000" w:rsidRDefault="00000000" w:rsidRPr="00000000" w14:paraId="000002EF">
      <w:pPr>
        <w:ind w:left="0" w:firstLine="0"/>
        <w:rPr/>
      </w:pPr>
      <w:r w:rsidDel="00000000" w:rsidR="00000000" w:rsidRPr="00000000">
        <w:rPr>
          <w:rtl w:val="0"/>
        </w:rPr>
        <w:t xml:space="preserve">AUSTIN: Okay. To do a setup or just to shoot her?</w:t>
      </w:r>
    </w:p>
    <w:p w:rsidR="00000000" w:rsidDel="00000000" w:rsidP="00000000" w:rsidRDefault="00000000" w:rsidRPr="00000000" w14:paraId="000002F0">
      <w:pPr>
        <w:ind w:left="0" w:firstLine="0"/>
        <w:rPr/>
      </w:pPr>
      <w:r w:rsidDel="00000000" w:rsidR="00000000" w:rsidRPr="00000000">
        <w:rPr>
          <w:rtl w:val="0"/>
        </w:rPr>
      </w:r>
    </w:p>
    <w:p w:rsidR="00000000" w:rsidDel="00000000" w:rsidP="00000000" w:rsidRDefault="00000000" w:rsidRPr="00000000" w14:paraId="000002F1">
      <w:pPr>
        <w:ind w:left="0" w:firstLine="0"/>
        <w:rPr/>
      </w:pPr>
      <w:r w:rsidDel="00000000" w:rsidR="00000000" w:rsidRPr="00000000">
        <w:rPr>
          <w:rtl w:val="0"/>
        </w:rPr>
        <w:t xml:space="preserve">DRE: I guess to do a setup.</w:t>
      </w:r>
    </w:p>
    <w:p w:rsidR="00000000" w:rsidDel="00000000" w:rsidP="00000000" w:rsidRDefault="00000000" w:rsidRPr="00000000" w14:paraId="000002F2">
      <w:pPr>
        <w:ind w:left="0" w:firstLine="0"/>
        <w:rPr/>
      </w:pPr>
      <w:r w:rsidDel="00000000" w:rsidR="00000000" w:rsidRPr="00000000">
        <w:rPr>
          <w:rtl w:val="0"/>
        </w:rPr>
      </w:r>
    </w:p>
    <w:p w:rsidR="00000000" w:rsidDel="00000000" w:rsidP="00000000" w:rsidRDefault="00000000" w:rsidRPr="00000000" w14:paraId="000002F3">
      <w:pPr>
        <w:ind w:left="0" w:firstLine="0"/>
        <w:rPr/>
      </w:pPr>
      <w:r w:rsidDel="00000000" w:rsidR="00000000" w:rsidRPr="00000000">
        <w:rPr>
          <w:rtl w:val="0"/>
        </w:rPr>
        <w:t xml:space="preserve">AUSTIN: Okay, yeah, are you trying to shoot her--are you trying to hurt her or are you just trying to set up, give covering fire so to speak? For Hitchcock.</w:t>
      </w:r>
    </w:p>
    <w:p w:rsidR="00000000" w:rsidDel="00000000" w:rsidP="00000000" w:rsidRDefault="00000000" w:rsidRPr="00000000" w14:paraId="000002F4">
      <w:pPr>
        <w:ind w:left="0" w:firstLine="0"/>
        <w:rPr/>
      </w:pPr>
      <w:r w:rsidDel="00000000" w:rsidR="00000000" w:rsidRPr="00000000">
        <w:rPr>
          <w:rtl w:val="0"/>
        </w:rPr>
      </w:r>
    </w:p>
    <w:p w:rsidR="00000000" w:rsidDel="00000000" w:rsidP="00000000" w:rsidRDefault="00000000" w:rsidRPr="00000000" w14:paraId="000002F5">
      <w:pPr>
        <w:ind w:left="0" w:firstLine="0"/>
        <w:rPr/>
      </w:pPr>
      <w:r w:rsidDel="00000000" w:rsidR="00000000" w:rsidRPr="00000000">
        <w:rPr>
          <w:rtl w:val="0"/>
        </w:rPr>
        <w:t xml:space="preserve">DRE: Yeah. Um, I guess both but I guess moreso just covering fire.</w:t>
      </w:r>
    </w:p>
    <w:p w:rsidR="00000000" w:rsidDel="00000000" w:rsidP="00000000" w:rsidRDefault="00000000" w:rsidRPr="00000000" w14:paraId="000002F6">
      <w:pPr>
        <w:ind w:left="0" w:firstLine="0"/>
        <w:rPr/>
      </w:pPr>
      <w:r w:rsidDel="00000000" w:rsidR="00000000" w:rsidRPr="00000000">
        <w:rPr>
          <w:rtl w:val="0"/>
        </w:rPr>
      </w:r>
    </w:p>
    <w:p w:rsidR="00000000" w:rsidDel="00000000" w:rsidP="00000000" w:rsidRDefault="00000000" w:rsidRPr="00000000" w14:paraId="000002F7">
      <w:pPr>
        <w:ind w:left="0" w:firstLine="0"/>
        <w:rPr/>
      </w:pPr>
      <w:r w:rsidDel="00000000" w:rsidR="00000000" w:rsidRPr="00000000">
        <w:rPr>
          <w:rtl w:val="0"/>
        </w:rPr>
        <w:t xml:space="preserve">AUSTIN: Go ahead and give me a roll.</w:t>
      </w:r>
    </w:p>
    <w:p w:rsidR="00000000" w:rsidDel="00000000" w:rsidP="00000000" w:rsidRDefault="00000000" w:rsidRPr="00000000" w14:paraId="000002F8">
      <w:pPr>
        <w:ind w:left="0" w:firstLine="0"/>
        <w:rPr/>
      </w:pPr>
      <w:r w:rsidDel="00000000" w:rsidR="00000000" w:rsidRPr="00000000">
        <w:rPr>
          <w:rtl w:val="0"/>
        </w:rPr>
      </w:r>
    </w:p>
    <w:p w:rsidR="00000000" w:rsidDel="00000000" w:rsidP="00000000" w:rsidRDefault="00000000" w:rsidRPr="00000000" w14:paraId="000002F9">
      <w:pPr>
        <w:ind w:left="0" w:firstLine="0"/>
        <w:rPr/>
      </w:pPr>
      <w:r w:rsidDel="00000000" w:rsidR="00000000" w:rsidRPr="00000000">
        <w:rPr>
          <w:rtl w:val="0"/>
        </w:rPr>
        <w:t xml:space="preserve">DRE: Risky, desperate…</w:t>
      </w:r>
    </w:p>
    <w:p w:rsidR="00000000" w:rsidDel="00000000" w:rsidP="00000000" w:rsidRDefault="00000000" w:rsidRPr="00000000" w14:paraId="000002FA">
      <w:pPr>
        <w:ind w:left="0" w:firstLine="0"/>
        <w:rPr/>
      </w:pPr>
      <w:r w:rsidDel="00000000" w:rsidR="00000000" w:rsidRPr="00000000">
        <w:rPr>
          <w:rtl w:val="0"/>
        </w:rPr>
      </w:r>
    </w:p>
    <w:p w:rsidR="00000000" w:rsidDel="00000000" w:rsidP="00000000" w:rsidRDefault="00000000" w:rsidRPr="00000000" w14:paraId="000002FB">
      <w:pPr>
        <w:ind w:left="0" w:firstLine="0"/>
        <w:rPr/>
      </w:pPr>
      <w:r w:rsidDel="00000000" w:rsidR="00000000" w:rsidRPr="00000000">
        <w:rPr>
          <w:rtl w:val="0"/>
        </w:rPr>
        <w:t xml:space="preserve">AUSTIN: Yeah, risky standard. Look at that! Look at that six! Goddamn six. Yeah, totally. So do you wanna improve his position or give him plus one--I guess improve his position. Because there’s not an effect here. He’s just gonna get the book or he doesn’t. You start shooting and it pushes her back further away from the book.</w:t>
      </w:r>
    </w:p>
    <w:p w:rsidR="00000000" w:rsidDel="00000000" w:rsidP="00000000" w:rsidRDefault="00000000" w:rsidRPr="00000000" w14:paraId="000002FC">
      <w:pPr>
        <w:ind w:left="0" w:firstLine="0"/>
        <w:rPr/>
      </w:pPr>
      <w:r w:rsidDel="00000000" w:rsidR="00000000" w:rsidRPr="00000000">
        <w:rPr>
          <w:rtl w:val="0"/>
        </w:rPr>
      </w:r>
    </w:p>
    <w:p w:rsidR="00000000" w:rsidDel="00000000" w:rsidP="00000000" w:rsidRDefault="00000000" w:rsidRPr="00000000" w14:paraId="000002FD">
      <w:pPr>
        <w:ind w:left="0" w:firstLine="0"/>
        <w:rPr/>
      </w:pPr>
      <w:r w:rsidDel="00000000" w:rsidR="00000000" w:rsidRPr="00000000">
        <w:rPr>
          <w:rtl w:val="0"/>
        </w:rPr>
        <w:t xml:space="preserve">JACK: Okay. Here we go. (shocked) Oh!</w:t>
      </w:r>
    </w:p>
    <w:p w:rsidR="00000000" w:rsidDel="00000000" w:rsidP="00000000" w:rsidRDefault="00000000" w:rsidRPr="00000000" w14:paraId="000002FE">
      <w:pPr>
        <w:ind w:left="0" w:firstLine="0"/>
        <w:rPr/>
      </w:pPr>
      <w:r w:rsidDel="00000000" w:rsidR="00000000" w:rsidRPr="00000000">
        <w:rPr>
          <w:rtl w:val="0"/>
        </w:rPr>
      </w:r>
    </w:p>
    <w:p w:rsidR="00000000" w:rsidDel="00000000" w:rsidP="00000000" w:rsidRDefault="00000000" w:rsidRPr="00000000" w14:paraId="000002FF">
      <w:pPr>
        <w:ind w:left="0" w:firstLine="0"/>
        <w:rPr/>
      </w:pPr>
      <w:r w:rsidDel="00000000" w:rsidR="00000000" w:rsidRPr="00000000">
        <w:rPr>
          <w:rtl w:val="0"/>
        </w:rPr>
        <w:t xml:space="preserve">AUSTIN: Oh, buddy.</w:t>
      </w:r>
    </w:p>
    <w:p w:rsidR="00000000" w:rsidDel="00000000" w:rsidP="00000000" w:rsidRDefault="00000000" w:rsidRPr="00000000" w14:paraId="00000300">
      <w:pPr>
        <w:ind w:left="0" w:firstLine="0"/>
        <w:rPr/>
      </w:pPr>
      <w:r w:rsidDel="00000000" w:rsidR="00000000" w:rsidRPr="00000000">
        <w:rPr>
          <w:rtl w:val="0"/>
        </w:rPr>
      </w:r>
    </w:p>
    <w:p w:rsidR="00000000" w:rsidDel="00000000" w:rsidP="00000000" w:rsidRDefault="00000000" w:rsidRPr="00000000" w14:paraId="00000301">
      <w:pPr>
        <w:ind w:left="0" w:firstLine="0"/>
        <w:rPr/>
      </w:pPr>
      <w:r w:rsidDel="00000000" w:rsidR="00000000" w:rsidRPr="00000000">
        <w:rPr>
          <w:rtl w:val="0"/>
        </w:rPr>
        <w:t xml:space="preserve">JACK: What does this look like? This is like a colossal goof.</w:t>
      </w:r>
    </w:p>
    <w:p w:rsidR="00000000" w:rsidDel="00000000" w:rsidP="00000000" w:rsidRDefault="00000000" w:rsidRPr="00000000" w14:paraId="00000302">
      <w:pPr>
        <w:ind w:left="0" w:firstLine="0"/>
        <w:rPr/>
      </w:pPr>
      <w:r w:rsidDel="00000000" w:rsidR="00000000" w:rsidRPr="00000000">
        <w:rPr>
          <w:rtl w:val="0"/>
        </w:rPr>
      </w:r>
    </w:p>
    <w:p w:rsidR="00000000" w:rsidDel="00000000" w:rsidP="00000000" w:rsidRDefault="00000000" w:rsidRPr="00000000" w14:paraId="00000303">
      <w:pPr>
        <w:ind w:left="0" w:firstLine="0"/>
        <w:rPr/>
      </w:pPr>
      <w:r w:rsidDel="00000000" w:rsidR="00000000" w:rsidRPr="00000000">
        <w:rPr>
          <w:rtl w:val="0"/>
        </w:rPr>
        <w:t xml:space="preserve">AUSTIN: You… I think Sige shoots to back her up, you run forward and pick up the book, and… do you still have the candlestick?</w:t>
      </w:r>
    </w:p>
    <w:p w:rsidR="00000000" w:rsidDel="00000000" w:rsidP="00000000" w:rsidRDefault="00000000" w:rsidRPr="00000000" w14:paraId="00000304">
      <w:pPr>
        <w:ind w:left="0" w:firstLine="0"/>
        <w:rPr/>
      </w:pPr>
      <w:r w:rsidDel="00000000" w:rsidR="00000000" w:rsidRPr="00000000">
        <w:rPr>
          <w:rtl w:val="0"/>
        </w:rPr>
      </w:r>
    </w:p>
    <w:p w:rsidR="00000000" w:rsidDel="00000000" w:rsidP="00000000" w:rsidRDefault="00000000" w:rsidRPr="00000000" w14:paraId="00000305">
      <w:pPr>
        <w:ind w:left="0" w:firstLine="0"/>
        <w:rPr/>
      </w:pPr>
      <w:r w:rsidDel="00000000" w:rsidR="00000000" w:rsidRPr="00000000">
        <w:rPr>
          <w:rtl w:val="0"/>
        </w:rPr>
        <w:t xml:space="preserve">JACK: Yeah.</w:t>
      </w:r>
    </w:p>
    <w:p w:rsidR="00000000" w:rsidDel="00000000" w:rsidP="00000000" w:rsidRDefault="00000000" w:rsidRPr="00000000" w14:paraId="00000306">
      <w:pPr>
        <w:ind w:left="0" w:firstLine="0"/>
        <w:rPr/>
      </w:pPr>
      <w:r w:rsidDel="00000000" w:rsidR="00000000" w:rsidRPr="00000000">
        <w:rPr>
          <w:rtl w:val="0"/>
        </w:rPr>
      </w:r>
    </w:p>
    <w:p w:rsidR="00000000" w:rsidDel="00000000" w:rsidP="00000000" w:rsidRDefault="00000000" w:rsidRPr="00000000" w14:paraId="00000307">
      <w:pPr>
        <w:ind w:left="0" w:firstLine="0"/>
        <w:rPr/>
      </w:pPr>
      <w:r w:rsidDel="00000000" w:rsidR="00000000" w:rsidRPr="00000000">
        <w:rPr>
          <w:rtl w:val="0"/>
        </w:rPr>
        <w:t xml:space="preserve">AUSTIN: As you touch the book, the candlestick comes to life in your hands. And it like, it wraps around your arm and pins you to the ground. It like, staples you into the ground.</w:t>
      </w:r>
    </w:p>
    <w:p w:rsidR="00000000" w:rsidDel="00000000" w:rsidP="00000000" w:rsidRDefault="00000000" w:rsidRPr="00000000" w14:paraId="00000308">
      <w:pPr>
        <w:ind w:left="0" w:firstLine="0"/>
        <w:rPr/>
      </w:pPr>
      <w:r w:rsidDel="00000000" w:rsidR="00000000" w:rsidRPr="00000000">
        <w:rPr>
          <w:rtl w:val="0"/>
        </w:rPr>
      </w:r>
    </w:p>
    <w:p w:rsidR="00000000" w:rsidDel="00000000" w:rsidP="00000000" w:rsidRDefault="00000000" w:rsidRPr="00000000" w14:paraId="00000309">
      <w:pPr>
        <w:ind w:left="0" w:firstLine="0"/>
        <w:rPr/>
      </w:pPr>
      <w:r w:rsidDel="00000000" w:rsidR="00000000" w:rsidRPr="00000000">
        <w:rPr>
          <w:rtl w:val="0"/>
        </w:rPr>
        <w:t xml:space="preserve">JACK: Oh, no.</w:t>
      </w:r>
    </w:p>
    <w:p w:rsidR="00000000" w:rsidDel="00000000" w:rsidP="00000000" w:rsidRDefault="00000000" w:rsidRPr="00000000" w14:paraId="0000030A">
      <w:pPr>
        <w:ind w:left="0" w:firstLine="0"/>
        <w:rPr/>
      </w:pPr>
      <w:r w:rsidDel="00000000" w:rsidR="00000000" w:rsidRPr="00000000">
        <w:rPr>
          <w:rtl w:val="0"/>
        </w:rPr>
      </w:r>
    </w:p>
    <w:p w:rsidR="00000000" w:rsidDel="00000000" w:rsidP="00000000" w:rsidRDefault="00000000" w:rsidRPr="00000000" w14:paraId="0000030B">
      <w:pPr>
        <w:ind w:left="0" w:firstLine="0"/>
        <w:rPr/>
      </w:pPr>
      <w:r w:rsidDel="00000000" w:rsidR="00000000" w:rsidRPr="00000000">
        <w:rPr>
          <w:rtl w:val="0"/>
        </w:rPr>
        <w:t xml:space="preserve">AUSTIN: Not like, through your body--you know what I mean. It just like, shackles you.</w:t>
      </w:r>
    </w:p>
    <w:p w:rsidR="00000000" w:rsidDel="00000000" w:rsidP="00000000" w:rsidRDefault="00000000" w:rsidRPr="00000000" w14:paraId="0000030C">
      <w:pPr>
        <w:ind w:left="0" w:firstLine="0"/>
        <w:rPr/>
      </w:pPr>
      <w:r w:rsidDel="00000000" w:rsidR="00000000" w:rsidRPr="00000000">
        <w:rPr>
          <w:rtl w:val="0"/>
        </w:rPr>
      </w:r>
    </w:p>
    <w:p w:rsidR="00000000" w:rsidDel="00000000" w:rsidP="00000000" w:rsidRDefault="00000000" w:rsidRPr="00000000" w14:paraId="0000030D">
      <w:pPr>
        <w:ind w:left="0" w:firstLine="0"/>
        <w:rPr/>
      </w:pPr>
      <w:r w:rsidDel="00000000" w:rsidR="00000000" w:rsidRPr="00000000">
        <w:rPr>
          <w:rtl w:val="0"/>
        </w:rPr>
        <w:t xml:space="preserve">JACK: That’s still really bad.</w:t>
      </w:r>
    </w:p>
    <w:p w:rsidR="00000000" w:rsidDel="00000000" w:rsidP="00000000" w:rsidRDefault="00000000" w:rsidRPr="00000000" w14:paraId="0000030E">
      <w:pPr>
        <w:ind w:left="0" w:firstLine="0"/>
        <w:rPr/>
      </w:pPr>
      <w:r w:rsidDel="00000000" w:rsidR="00000000" w:rsidRPr="00000000">
        <w:rPr>
          <w:rtl w:val="0"/>
        </w:rPr>
      </w:r>
    </w:p>
    <w:p w:rsidR="00000000" w:rsidDel="00000000" w:rsidP="00000000" w:rsidRDefault="00000000" w:rsidRPr="00000000" w14:paraId="0000030F">
      <w:pPr>
        <w:ind w:left="0" w:firstLine="0"/>
        <w:rPr/>
      </w:pPr>
      <w:r w:rsidDel="00000000" w:rsidR="00000000" w:rsidRPr="00000000">
        <w:rPr>
          <w:rtl w:val="0"/>
        </w:rPr>
        <w:t xml:space="preserve">AUSTIN: Yeah. She’s getting closer. You’re now in a desperate position.</w:t>
      </w:r>
    </w:p>
    <w:p w:rsidR="00000000" w:rsidDel="00000000" w:rsidP="00000000" w:rsidRDefault="00000000" w:rsidRPr="00000000" w14:paraId="00000310">
      <w:pPr>
        <w:ind w:left="0" w:firstLine="0"/>
        <w:rPr/>
      </w:pPr>
      <w:r w:rsidDel="00000000" w:rsidR="00000000" w:rsidRPr="00000000">
        <w:rPr>
          <w:rtl w:val="0"/>
        </w:rPr>
      </w:r>
    </w:p>
    <w:p w:rsidR="00000000" w:rsidDel="00000000" w:rsidP="00000000" w:rsidRDefault="00000000" w:rsidRPr="00000000" w14:paraId="00000311">
      <w:pPr>
        <w:ind w:left="0" w:firstLine="0"/>
        <w:rPr/>
      </w:pPr>
      <w:r w:rsidDel="00000000" w:rsidR="00000000" w:rsidRPr="00000000">
        <w:rPr>
          <w:rtl w:val="0"/>
        </w:rPr>
        <w:t xml:space="preserve">(JACK LAUGHS HELPLESSLY)</w:t>
      </w:r>
    </w:p>
    <w:p w:rsidR="00000000" w:rsidDel="00000000" w:rsidP="00000000" w:rsidRDefault="00000000" w:rsidRPr="00000000" w14:paraId="00000312">
      <w:pPr>
        <w:ind w:left="0" w:firstLine="0"/>
        <w:rPr/>
      </w:pPr>
      <w:r w:rsidDel="00000000" w:rsidR="00000000" w:rsidRPr="00000000">
        <w:rPr>
          <w:rtl w:val="0"/>
        </w:rPr>
      </w:r>
    </w:p>
    <w:p w:rsidR="00000000" w:rsidDel="00000000" w:rsidP="00000000" w:rsidRDefault="00000000" w:rsidRPr="00000000" w14:paraId="00000313">
      <w:pPr>
        <w:ind w:left="0" w:firstLine="0"/>
        <w:rPr/>
      </w:pPr>
      <w:r w:rsidDel="00000000" w:rsidR="00000000" w:rsidRPr="00000000">
        <w:rPr>
          <w:rtl w:val="0"/>
        </w:rPr>
        <w:t xml:space="preserve">AUSTIN: You failed. You didn’t just almost fail. You are both in a desperate position and are also just stuck here. So that’s not great. </w:t>
      </w:r>
    </w:p>
    <w:p w:rsidR="00000000" w:rsidDel="00000000" w:rsidP="00000000" w:rsidRDefault="00000000" w:rsidRPr="00000000" w14:paraId="00000314">
      <w:pPr>
        <w:ind w:left="0" w:firstLine="0"/>
        <w:rPr/>
      </w:pPr>
      <w:r w:rsidDel="00000000" w:rsidR="00000000" w:rsidRPr="00000000">
        <w:rPr>
          <w:rtl w:val="0"/>
        </w:rPr>
      </w:r>
    </w:p>
    <w:p w:rsidR="00000000" w:rsidDel="00000000" w:rsidP="00000000" w:rsidRDefault="00000000" w:rsidRPr="00000000" w14:paraId="00000315">
      <w:pPr>
        <w:ind w:left="0" w:firstLine="0"/>
        <w:rPr/>
      </w:pPr>
      <w:r w:rsidDel="00000000" w:rsidR="00000000" w:rsidRPr="00000000">
        <w:rPr>
          <w:rtl w:val="0"/>
        </w:rPr>
        <w:t xml:space="preserve">JACK: Great.</w:t>
      </w:r>
    </w:p>
    <w:p w:rsidR="00000000" w:rsidDel="00000000" w:rsidP="00000000" w:rsidRDefault="00000000" w:rsidRPr="00000000" w14:paraId="00000316">
      <w:pPr>
        <w:ind w:left="0" w:firstLine="0"/>
        <w:rPr/>
      </w:pPr>
      <w:r w:rsidDel="00000000" w:rsidR="00000000" w:rsidRPr="00000000">
        <w:rPr>
          <w:rtl w:val="0"/>
        </w:rPr>
      </w:r>
    </w:p>
    <w:p w:rsidR="00000000" w:rsidDel="00000000" w:rsidP="00000000" w:rsidRDefault="00000000" w:rsidRPr="00000000" w14:paraId="00000317">
      <w:pPr>
        <w:ind w:left="0" w:firstLine="0"/>
        <w:rPr/>
      </w:pPr>
      <w:r w:rsidDel="00000000" w:rsidR="00000000" w:rsidRPr="00000000">
        <w:rPr>
          <w:rtl w:val="0"/>
        </w:rPr>
        <w:t xml:space="preserve">AUSTIN: Maelgwyn yells, he says, </w:t>
      </w:r>
    </w:p>
    <w:p w:rsidR="00000000" w:rsidDel="00000000" w:rsidP="00000000" w:rsidRDefault="00000000" w:rsidRPr="00000000" w14:paraId="00000318">
      <w:pPr>
        <w:ind w:left="0" w:firstLine="0"/>
        <w:rPr/>
      </w:pPr>
      <w:r w:rsidDel="00000000" w:rsidR="00000000" w:rsidRPr="00000000">
        <w:rPr>
          <w:rtl w:val="0"/>
        </w:rPr>
      </w:r>
    </w:p>
    <w:p w:rsidR="00000000" w:rsidDel="00000000" w:rsidP="00000000" w:rsidRDefault="00000000" w:rsidRPr="00000000" w14:paraId="00000319">
      <w:pPr>
        <w:ind w:left="720" w:firstLine="0"/>
        <w:rPr/>
      </w:pPr>
      <w:r w:rsidDel="00000000" w:rsidR="00000000" w:rsidRPr="00000000">
        <w:rPr>
          <w:rtl w:val="0"/>
        </w:rPr>
        <w:t xml:space="preserve">AUSTIN (as Maelgwyn): Toss me the book!</w:t>
      </w:r>
    </w:p>
    <w:p w:rsidR="00000000" w:rsidDel="00000000" w:rsidP="00000000" w:rsidRDefault="00000000" w:rsidRPr="00000000" w14:paraId="0000031A">
      <w:pPr>
        <w:ind w:left="720" w:firstLine="0"/>
        <w:rPr/>
      </w:pPr>
      <w:r w:rsidDel="00000000" w:rsidR="00000000" w:rsidRPr="00000000">
        <w:rPr>
          <w:rtl w:val="0"/>
        </w:rPr>
      </w:r>
    </w:p>
    <w:p w:rsidR="00000000" w:rsidDel="00000000" w:rsidP="00000000" w:rsidRDefault="00000000" w:rsidRPr="00000000" w14:paraId="0000031B">
      <w:pPr>
        <w:ind w:left="0" w:firstLine="0"/>
        <w:rPr/>
      </w:pPr>
      <w:r w:rsidDel="00000000" w:rsidR="00000000" w:rsidRPr="00000000">
        <w:rPr>
          <w:rtl w:val="0"/>
        </w:rPr>
        <w:t xml:space="preserve">JACK: Can I move my arms?</w:t>
      </w:r>
    </w:p>
    <w:p w:rsidR="00000000" w:rsidDel="00000000" w:rsidP="00000000" w:rsidRDefault="00000000" w:rsidRPr="00000000" w14:paraId="0000031C">
      <w:pPr>
        <w:ind w:left="0" w:firstLine="0"/>
        <w:rPr/>
      </w:pPr>
      <w:r w:rsidDel="00000000" w:rsidR="00000000" w:rsidRPr="00000000">
        <w:rPr>
          <w:rtl w:val="0"/>
        </w:rPr>
      </w:r>
    </w:p>
    <w:p w:rsidR="00000000" w:rsidDel="00000000" w:rsidP="00000000" w:rsidRDefault="00000000" w:rsidRPr="00000000" w14:paraId="0000031D">
      <w:pPr>
        <w:ind w:left="0" w:firstLine="0"/>
        <w:rPr/>
      </w:pPr>
      <w:r w:rsidDel="00000000" w:rsidR="00000000" w:rsidRPr="00000000">
        <w:rPr>
          <w:rtl w:val="0"/>
        </w:rPr>
        <w:t xml:space="preserve">AUSTIN: Yeah, you just--just the one arm is shackled. You’re like a mirror of how he was shackled before instead on the ground instead of the wall.</w:t>
      </w:r>
    </w:p>
    <w:p w:rsidR="00000000" w:rsidDel="00000000" w:rsidP="00000000" w:rsidRDefault="00000000" w:rsidRPr="00000000" w14:paraId="0000031E">
      <w:pPr>
        <w:ind w:left="0" w:firstLine="0"/>
        <w:rPr/>
      </w:pPr>
      <w:r w:rsidDel="00000000" w:rsidR="00000000" w:rsidRPr="00000000">
        <w:rPr>
          <w:rtl w:val="0"/>
        </w:rPr>
      </w:r>
    </w:p>
    <w:p w:rsidR="00000000" w:rsidDel="00000000" w:rsidP="00000000" w:rsidRDefault="00000000" w:rsidRPr="00000000" w14:paraId="0000031F">
      <w:pPr>
        <w:ind w:left="0" w:firstLine="0"/>
        <w:rPr/>
      </w:pPr>
      <w:r w:rsidDel="00000000" w:rsidR="00000000" w:rsidRPr="00000000">
        <w:rPr>
          <w:rtl w:val="0"/>
        </w:rPr>
        <w:t xml:space="preserve">JACK: I’m gonna toss him the book based on his earlier treatment of the void nun.</w:t>
      </w:r>
    </w:p>
    <w:p w:rsidR="00000000" w:rsidDel="00000000" w:rsidP="00000000" w:rsidRDefault="00000000" w:rsidRPr="00000000" w14:paraId="00000320">
      <w:pPr>
        <w:ind w:left="0" w:firstLine="0"/>
        <w:rPr/>
      </w:pPr>
      <w:r w:rsidDel="00000000" w:rsidR="00000000" w:rsidRPr="00000000">
        <w:rPr>
          <w:rtl w:val="0"/>
        </w:rPr>
      </w:r>
    </w:p>
    <w:p w:rsidR="00000000" w:rsidDel="00000000" w:rsidP="00000000" w:rsidRDefault="00000000" w:rsidRPr="00000000" w14:paraId="00000321">
      <w:pPr>
        <w:ind w:left="0" w:firstLine="0"/>
        <w:rPr/>
      </w:pPr>
      <w:r w:rsidDel="00000000" w:rsidR="00000000" w:rsidRPr="00000000">
        <w:rPr>
          <w:rtl w:val="0"/>
        </w:rPr>
        <w:t xml:space="preserve">AUSTIN: Right. Yes. He grabs the book and like, opens it with--he’s holding her back with one hand and is trying to open the book and flip through with his other hand, and is looking for something. </w:t>
      </w:r>
    </w:p>
    <w:p w:rsidR="00000000" w:rsidDel="00000000" w:rsidP="00000000" w:rsidRDefault="00000000" w:rsidRPr="00000000" w14:paraId="00000322">
      <w:pPr>
        <w:ind w:left="0" w:firstLine="0"/>
        <w:rPr/>
      </w:pPr>
      <w:r w:rsidDel="00000000" w:rsidR="00000000" w:rsidRPr="00000000">
        <w:rPr>
          <w:rtl w:val="0"/>
        </w:rPr>
      </w:r>
    </w:p>
    <w:p w:rsidR="00000000" w:rsidDel="00000000" w:rsidP="00000000" w:rsidRDefault="00000000" w:rsidRPr="00000000" w14:paraId="00000323">
      <w:pPr>
        <w:ind w:left="720" w:firstLine="0"/>
        <w:rPr/>
      </w:pPr>
      <w:r w:rsidDel="00000000" w:rsidR="00000000" w:rsidRPr="00000000">
        <w:rPr>
          <w:rtl w:val="0"/>
        </w:rPr>
        <w:t xml:space="preserve">AUSTIN (as Maelgwyn): You should shoot her again!</w:t>
      </w:r>
    </w:p>
    <w:p w:rsidR="00000000" w:rsidDel="00000000" w:rsidP="00000000" w:rsidRDefault="00000000" w:rsidRPr="00000000" w14:paraId="00000324">
      <w:pPr>
        <w:ind w:left="720" w:firstLine="0"/>
        <w:rPr/>
      </w:pPr>
      <w:r w:rsidDel="00000000" w:rsidR="00000000" w:rsidRPr="00000000">
        <w:rPr>
          <w:rtl w:val="0"/>
        </w:rPr>
      </w:r>
    </w:p>
    <w:p w:rsidR="00000000" w:rsidDel="00000000" w:rsidP="00000000" w:rsidRDefault="00000000" w:rsidRPr="00000000" w14:paraId="00000325">
      <w:pPr>
        <w:ind w:left="0" w:firstLine="0"/>
        <w:rPr/>
      </w:pPr>
      <w:r w:rsidDel="00000000" w:rsidR="00000000" w:rsidRPr="00000000">
        <w:rPr>
          <w:rtl w:val="0"/>
        </w:rPr>
        <w:t xml:space="preserve">AUSTIN: He yells.</w:t>
      </w:r>
    </w:p>
    <w:p w:rsidR="00000000" w:rsidDel="00000000" w:rsidP="00000000" w:rsidRDefault="00000000" w:rsidRPr="00000000" w14:paraId="00000326">
      <w:pPr>
        <w:ind w:left="0" w:firstLine="0"/>
        <w:rPr/>
      </w:pPr>
      <w:r w:rsidDel="00000000" w:rsidR="00000000" w:rsidRPr="00000000">
        <w:rPr>
          <w:rtl w:val="0"/>
        </w:rPr>
      </w:r>
    </w:p>
    <w:p w:rsidR="00000000" w:rsidDel="00000000" w:rsidP="00000000" w:rsidRDefault="00000000" w:rsidRPr="00000000" w14:paraId="00000327">
      <w:pPr>
        <w:ind w:left="0" w:firstLine="0"/>
        <w:rPr/>
      </w:pPr>
      <w:r w:rsidDel="00000000" w:rsidR="00000000" w:rsidRPr="00000000">
        <w:rPr>
          <w:rtl w:val="0"/>
        </w:rPr>
        <w:t xml:space="preserve">DRE: Uh… yeah okay, sure.</w:t>
      </w:r>
    </w:p>
    <w:p w:rsidR="00000000" w:rsidDel="00000000" w:rsidP="00000000" w:rsidRDefault="00000000" w:rsidRPr="00000000" w14:paraId="00000328">
      <w:pPr>
        <w:ind w:left="0" w:firstLine="0"/>
        <w:rPr/>
      </w:pPr>
      <w:r w:rsidDel="00000000" w:rsidR="00000000" w:rsidRPr="00000000">
        <w:rPr>
          <w:rtl w:val="0"/>
        </w:rPr>
      </w:r>
    </w:p>
    <w:p w:rsidR="00000000" w:rsidDel="00000000" w:rsidP="00000000" w:rsidRDefault="00000000" w:rsidRPr="00000000" w14:paraId="00000329">
      <w:pPr>
        <w:ind w:left="0" w:firstLine="0"/>
        <w:rPr/>
      </w:pPr>
      <w:r w:rsidDel="00000000" w:rsidR="00000000" w:rsidRPr="00000000">
        <w:rPr>
          <w:rtl w:val="0"/>
        </w:rPr>
        <w:t xml:space="preserve">AUSTIN: She is getting closer to Hitchcock.</w:t>
      </w:r>
    </w:p>
    <w:p w:rsidR="00000000" w:rsidDel="00000000" w:rsidP="00000000" w:rsidRDefault="00000000" w:rsidRPr="00000000" w14:paraId="0000032A">
      <w:pPr>
        <w:ind w:left="0" w:firstLine="0"/>
        <w:rPr/>
      </w:pPr>
      <w:r w:rsidDel="00000000" w:rsidR="00000000" w:rsidRPr="00000000">
        <w:rPr>
          <w:rtl w:val="0"/>
        </w:rPr>
      </w:r>
    </w:p>
    <w:p w:rsidR="00000000" w:rsidDel="00000000" w:rsidP="00000000" w:rsidRDefault="00000000" w:rsidRPr="00000000" w14:paraId="0000032B">
      <w:pPr>
        <w:ind w:left="0" w:firstLine="0"/>
        <w:rPr/>
      </w:pPr>
      <w:r w:rsidDel="00000000" w:rsidR="00000000" w:rsidRPr="00000000">
        <w:rPr>
          <w:rtl w:val="0"/>
        </w:rPr>
        <w:t xml:space="preserve">ALI: Can I try to help him up?</w:t>
      </w:r>
    </w:p>
    <w:p w:rsidR="00000000" w:rsidDel="00000000" w:rsidP="00000000" w:rsidRDefault="00000000" w:rsidRPr="00000000" w14:paraId="0000032C">
      <w:pPr>
        <w:ind w:left="0" w:firstLine="0"/>
        <w:rPr/>
      </w:pPr>
      <w:r w:rsidDel="00000000" w:rsidR="00000000" w:rsidRPr="00000000">
        <w:rPr>
          <w:rtl w:val="0"/>
        </w:rPr>
      </w:r>
    </w:p>
    <w:p w:rsidR="00000000" w:rsidDel="00000000" w:rsidP="00000000" w:rsidRDefault="00000000" w:rsidRPr="00000000" w14:paraId="0000032D">
      <w:pPr>
        <w:ind w:left="0" w:firstLine="0"/>
        <w:rPr/>
      </w:pPr>
      <w:r w:rsidDel="00000000" w:rsidR="00000000" w:rsidRPr="00000000">
        <w:rPr>
          <w:rtl w:val="0"/>
        </w:rPr>
        <w:t xml:space="preserve">AUSTIN: Totally. That’s probably a wreck, or…</w:t>
      </w:r>
    </w:p>
    <w:p w:rsidR="00000000" w:rsidDel="00000000" w:rsidP="00000000" w:rsidRDefault="00000000" w:rsidRPr="00000000" w14:paraId="0000032E">
      <w:pPr>
        <w:ind w:left="0" w:firstLine="0"/>
        <w:rPr/>
      </w:pPr>
      <w:r w:rsidDel="00000000" w:rsidR="00000000" w:rsidRPr="00000000">
        <w:rPr>
          <w:rtl w:val="0"/>
        </w:rPr>
      </w:r>
    </w:p>
    <w:p w:rsidR="00000000" w:rsidDel="00000000" w:rsidP="00000000" w:rsidRDefault="00000000" w:rsidRPr="00000000" w14:paraId="0000032F">
      <w:pPr>
        <w:ind w:left="0" w:firstLine="0"/>
        <w:rPr/>
      </w:pPr>
      <w:r w:rsidDel="00000000" w:rsidR="00000000" w:rsidRPr="00000000">
        <w:rPr>
          <w:rtl w:val="0"/>
        </w:rPr>
        <w:t xml:space="preserve">ALI: Yeah, can I destroy…</w:t>
      </w:r>
    </w:p>
    <w:p w:rsidR="00000000" w:rsidDel="00000000" w:rsidP="00000000" w:rsidRDefault="00000000" w:rsidRPr="00000000" w14:paraId="00000330">
      <w:pPr>
        <w:ind w:left="0" w:firstLine="0"/>
        <w:rPr/>
      </w:pPr>
      <w:r w:rsidDel="00000000" w:rsidR="00000000" w:rsidRPr="00000000">
        <w:rPr>
          <w:rtl w:val="0"/>
        </w:rPr>
      </w:r>
    </w:p>
    <w:p w:rsidR="00000000" w:rsidDel="00000000" w:rsidP="00000000" w:rsidRDefault="00000000" w:rsidRPr="00000000" w14:paraId="00000331">
      <w:pPr>
        <w:ind w:left="0" w:firstLine="0"/>
        <w:rPr/>
      </w:pPr>
      <w:r w:rsidDel="00000000" w:rsidR="00000000" w:rsidRPr="00000000">
        <w:rPr>
          <w:rtl w:val="0"/>
        </w:rPr>
        <w:t xml:space="preserve">AUSTIN: Yeah, give me a wreck.</w:t>
      </w:r>
    </w:p>
    <w:p w:rsidR="00000000" w:rsidDel="00000000" w:rsidP="00000000" w:rsidRDefault="00000000" w:rsidRPr="00000000" w14:paraId="00000332">
      <w:pPr>
        <w:ind w:left="0" w:firstLine="0"/>
        <w:rPr/>
      </w:pPr>
      <w:r w:rsidDel="00000000" w:rsidR="00000000" w:rsidRPr="00000000">
        <w:rPr>
          <w:rtl w:val="0"/>
        </w:rPr>
      </w:r>
    </w:p>
    <w:p w:rsidR="00000000" w:rsidDel="00000000" w:rsidP="00000000" w:rsidRDefault="00000000" w:rsidRPr="00000000" w14:paraId="00000333">
      <w:pPr>
        <w:ind w:left="0" w:firstLine="720"/>
        <w:rPr/>
      </w:pPr>
      <w:r w:rsidDel="00000000" w:rsidR="00000000" w:rsidRPr="00000000">
        <w:rPr>
          <w:rtl w:val="0"/>
        </w:rPr>
        <w:t xml:space="preserve">JACK (as Hitchcock): Oh, no, don’t destr--</w:t>
      </w:r>
    </w:p>
    <w:p w:rsidR="00000000" w:rsidDel="00000000" w:rsidP="00000000" w:rsidRDefault="00000000" w:rsidRPr="00000000" w14:paraId="00000334">
      <w:pPr>
        <w:ind w:left="0" w:firstLine="0"/>
        <w:rPr/>
      </w:pPr>
      <w:r w:rsidDel="00000000" w:rsidR="00000000" w:rsidRPr="00000000">
        <w:rPr>
          <w:rtl w:val="0"/>
        </w:rPr>
      </w:r>
    </w:p>
    <w:p w:rsidR="00000000" w:rsidDel="00000000" w:rsidP="00000000" w:rsidRDefault="00000000" w:rsidRPr="00000000" w14:paraId="00000335">
      <w:pPr>
        <w:ind w:left="720" w:firstLine="0"/>
        <w:rPr/>
      </w:pPr>
      <w:r w:rsidDel="00000000" w:rsidR="00000000" w:rsidRPr="00000000">
        <w:rPr>
          <w:rtl w:val="0"/>
        </w:rPr>
        <w:t xml:space="preserve">ALI (as Castille): Hitchcock, I’m sorry!</w:t>
      </w:r>
    </w:p>
    <w:p w:rsidR="00000000" w:rsidDel="00000000" w:rsidP="00000000" w:rsidRDefault="00000000" w:rsidRPr="00000000" w14:paraId="00000336">
      <w:pPr>
        <w:ind w:left="720" w:firstLine="0"/>
        <w:rPr/>
      </w:pPr>
      <w:r w:rsidDel="00000000" w:rsidR="00000000" w:rsidRPr="00000000">
        <w:rPr>
          <w:rtl w:val="0"/>
        </w:rPr>
      </w:r>
    </w:p>
    <w:p w:rsidR="00000000" w:rsidDel="00000000" w:rsidP="00000000" w:rsidRDefault="00000000" w:rsidRPr="00000000" w14:paraId="00000337">
      <w:pPr>
        <w:ind w:firstLine="720"/>
        <w:rPr/>
      </w:pPr>
      <w:r w:rsidDel="00000000" w:rsidR="00000000" w:rsidRPr="00000000">
        <w:rPr>
          <w:rtl w:val="0"/>
        </w:rPr>
        <w:t xml:space="preserve">JACK (as Hitchcock): This is penance! This is penance!</w:t>
      </w:r>
    </w:p>
    <w:p w:rsidR="00000000" w:rsidDel="00000000" w:rsidP="00000000" w:rsidRDefault="00000000" w:rsidRPr="00000000" w14:paraId="00000338">
      <w:pPr>
        <w:ind w:firstLine="720"/>
        <w:rPr/>
      </w:pPr>
      <w:r w:rsidDel="00000000" w:rsidR="00000000" w:rsidRPr="00000000">
        <w:rPr>
          <w:rtl w:val="0"/>
        </w:rPr>
      </w:r>
    </w:p>
    <w:p w:rsidR="00000000" w:rsidDel="00000000" w:rsidP="00000000" w:rsidRDefault="00000000" w:rsidRPr="00000000" w14:paraId="00000339">
      <w:pPr>
        <w:ind w:left="0" w:firstLine="0"/>
        <w:rPr/>
      </w:pPr>
      <w:r w:rsidDel="00000000" w:rsidR="00000000" w:rsidRPr="00000000">
        <w:rPr>
          <w:rtl w:val="0"/>
        </w:rPr>
        <w:t xml:space="preserve">(AUSTIN LAUGHS)</w:t>
      </w:r>
    </w:p>
    <w:p w:rsidR="00000000" w:rsidDel="00000000" w:rsidP="00000000" w:rsidRDefault="00000000" w:rsidRPr="00000000" w14:paraId="0000033A">
      <w:pPr>
        <w:ind w:left="0" w:firstLine="0"/>
        <w:rPr/>
      </w:pPr>
      <w:r w:rsidDel="00000000" w:rsidR="00000000" w:rsidRPr="00000000">
        <w:rPr>
          <w:rtl w:val="0"/>
        </w:rPr>
      </w:r>
    </w:p>
    <w:p w:rsidR="00000000" w:rsidDel="00000000" w:rsidP="00000000" w:rsidRDefault="00000000" w:rsidRPr="00000000" w14:paraId="0000033B">
      <w:pPr>
        <w:ind w:left="0" w:firstLine="0"/>
        <w:rPr/>
      </w:pPr>
      <w:r w:rsidDel="00000000" w:rsidR="00000000" w:rsidRPr="00000000">
        <w:rPr>
          <w:rtl w:val="0"/>
        </w:rPr>
        <w:t xml:space="preserve">ALI: Risky, desperate?</w:t>
      </w:r>
    </w:p>
    <w:p w:rsidR="00000000" w:rsidDel="00000000" w:rsidP="00000000" w:rsidRDefault="00000000" w:rsidRPr="00000000" w14:paraId="0000033C">
      <w:pPr>
        <w:ind w:left="0" w:firstLine="0"/>
        <w:rPr/>
      </w:pPr>
      <w:r w:rsidDel="00000000" w:rsidR="00000000" w:rsidRPr="00000000">
        <w:rPr>
          <w:rtl w:val="0"/>
        </w:rPr>
      </w:r>
    </w:p>
    <w:p w:rsidR="00000000" w:rsidDel="00000000" w:rsidP="00000000" w:rsidRDefault="00000000" w:rsidRPr="00000000" w14:paraId="0000033D">
      <w:pPr>
        <w:ind w:left="0" w:firstLine="0"/>
        <w:rPr/>
      </w:pPr>
      <w:r w:rsidDel="00000000" w:rsidR="00000000" w:rsidRPr="00000000">
        <w:rPr>
          <w:rtl w:val="0"/>
        </w:rPr>
        <w:t xml:space="preserve">AUSTIN: Oh yeah, this is risky. Risky standard.</w:t>
      </w:r>
    </w:p>
    <w:p w:rsidR="00000000" w:rsidDel="00000000" w:rsidP="00000000" w:rsidRDefault="00000000" w:rsidRPr="00000000" w14:paraId="0000033E">
      <w:pPr>
        <w:ind w:left="0" w:firstLine="0"/>
        <w:rPr/>
      </w:pPr>
      <w:r w:rsidDel="00000000" w:rsidR="00000000" w:rsidRPr="00000000">
        <w:rPr>
          <w:rtl w:val="0"/>
        </w:rPr>
      </w:r>
    </w:p>
    <w:p w:rsidR="00000000" w:rsidDel="00000000" w:rsidP="00000000" w:rsidRDefault="00000000" w:rsidRPr="00000000" w14:paraId="0000033F">
      <w:pPr>
        <w:ind w:left="0" w:firstLine="0"/>
        <w:rPr/>
      </w:pPr>
      <w:r w:rsidDel="00000000" w:rsidR="00000000" w:rsidRPr="00000000">
        <w:rPr>
          <w:rtl w:val="0"/>
        </w:rPr>
        <w:t xml:space="preserve">DRE: What are you wrecking?</w:t>
      </w:r>
    </w:p>
    <w:p w:rsidR="00000000" w:rsidDel="00000000" w:rsidP="00000000" w:rsidRDefault="00000000" w:rsidRPr="00000000" w14:paraId="00000340">
      <w:pPr>
        <w:ind w:left="0" w:firstLine="0"/>
        <w:rPr/>
      </w:pPr>
      <w:r w:rsidDel="00000000" w:rsidR="00000000" w:rsidRPr="00000000">
        <w:rPr>
          <w:rtl w:val="0"/>
        </w:rPr>
      </w:r>
    </w:p>
    <w:p w:rsidR="00000000" w:rsidDel="00000000" w:rsidP="00000000" w:rsidRDefault="00000000" w:rsidRPr="00000000" w14:paraId="00000341">
      <w:pPr>
        <w:ind w:left="0" w:firstLine="0"/>
        <w:rPr/>
      </w:pPr>
      <w:r w:rsidDel="00000000" w:rsidR="00000000" w:rsidRPr="00000000">
        <w:rPr>
          <w:rtl w:val="0"/>
        </w:rPr>
        <w:t xml:space="preserve">AUSTIN: The candlestick.</w:t>
      </w:r>
    </w:p>
    <w:p w:rsidR="00000000" w:rsidDel="00000000" w:rsidP="00000000" w:rsidRDefault="00000000" w:rsidRPr="00000000" w14:paraId="00000342">
      <w:pPr>
        <w:ind w:left="0" w:firstLine="0"/>
        <w:rPr/>
      </w:pPr>
      <w:r w:rsidDel="00000000" w:rsidR="00000000" w:rsidRPr="00000000">
        <w:rPr>
          <w:rtl w:val="0"/>
        </w:rPr>
      </w:r>
    </w:p>
    <w:p w:rsidR="00000000" w:rsidDel="00000000" w:rsidP="00000000" w:rsidRDefault="00000000" w:rsidRPr="00000000" w14:paraId="00000343">
      <w:pPr>
        <w:ind w:left="0" w:firstLine="0"/>
        <w:rPr/>
      </w:pPr>
      <w:r w:rsidDel="00000000" w:rsidR="00000000" w:rsidRPr="00000000">
        <w:rPr>
          <w:rtl w:val="0"/>
        </w:rPr>
        <w:t xml:space="preserve">JACK: My fucking candlestick that I didn’t steal from Samothes!</w:t>
      </w:r>
    </w:p>
    <w:p w:rsidR="00000000" w:rsidDel="00000000" w:rsidP="00000000" w:rsidRDefault="00000000" w:rsidRPr="00000000" w14:paraId="00000344">
      <w:pPr>
        <w:ind w:left="0" w:firstLine="0"/>
        <w:rPr/>
      </w:pPr>
      <w:r w:rsidDel="00000000" w:rsidR="00000000" w:rsidRPr="00000000">
        <w:rPr>
          <w:rtl w:val="0"/>
        </w:rPr>
      </w:r>
    </w:p>
    <w:p w:rsidR="00000000" w:rsidDel="00000000" w:rsidP="00000000" w:rsidRDefault="00000000" w:rsidRPr="00000000" w14:paraId="00000345">
      <w:pPr>
        <w:ind w:left="0" w:firstLine="0"/>
        <w:rPr/>
      </w:pPr>
      <w:r w:rsidDel="00000000" w:rsidR="00000000" w:rsidRPr="00000000">
        <w:rPr>
          <w:rtl w:val="0"/>
        </w:rPr>
        <w:t xml:space="preserve">AUSTIN: (skeptical) Mm. You’ve stolen it and brought it alive.</w:t>
      </w:r>
    </w:p>
    <w:p w:rsidR="00000000" w:rsidDel="00000000" w:rsidP="00000000" w:rsidRDefault="00000000" w:rsidRPr="00000000" w14:paraId="00000346">
      <w:pPr>
        <w:ind w:left="0" w:firstLine="0"/>
        <w:rPr/>
      </w:pPr>
      <w:r w:rsidDel="00000000" w:rsidR="00000000" w:rsidRPr="00000000">
        <w:rPr>
          <w:rtl w:val="0"/>
        </w:rPr>
      </w:r>
    </w:p>
    <w:p w:rsidR="00000000" w:rsidDel="00000000" w:rsidP="00000000" w:rsidRDefault="00000000" w:rsidRPr="00000000" w14:paraId="00000347">
      <w:pPr>
        <w:ind w:left="0" w:firstLine="0"/>
        <w:rPr/>
      </w:pPr>
      <w:r w:rsidDel="00000000" w:rsidR="00000000" w:rsidRPr="00000000">
        <w:rPr>
          <w:rtl w:val="0"/>
        </w:rPr>
        <w:t xml:space="preserve">DRE: Oh boy. (in response to Ali’s roll)</w:t>
      </w:r>
    </w:p>
    <w:p w:rsidR="00000000" w:rsidDel="00000000" w:rsidP="00000000" w:rsidRDefault="00000000" w:rsidRPr="00000000" w14:paraId="00000348">
      <w:pPr>
        <w:ind w:left="0" w:firstLine="0"/>
        <w:rPr/>
      </w:pPr>
      <w:r w:rsidDel="00000000" w:rsidR="00000000" w:rsidRPr="00000000">
        <w:rPr>
          <w:rtl w:val="0"/>
        </w:rPr>
      </w:r>
    </w:p>
    <w:p w:rsidR="00000000" w:rsidDel="00000000" w:rsidP="00000000" w:rsidRDefault="00000000" w:rsidRPr="00000000" w14:paraId="00000349">
      <w:pPr>
        <w:ind w:left="0" w:firstLine="0"/>
        <w:rPr/>
      </w:pPr>
      <w:r w:rsidDel="00000000" w:rsidR="00000000" w:rsidRPr="00000000">
        <w:rPr>
          <w:rtl w:val="0"/>
        </w:rPr>
        <w:t xml:space="preserve">ALI: Oh my god!</w:t>
      </w:r>
    </w:p>
    <w:p w:rsidR="00000000" w:rsidDel="00000000" w:rsidP="00000000" w:rsidRDefault="00000000" w:rsidRPr="00000000" w14:paraId="0000034A">
      <w:pPr>
        <w:ind w:left="0" w:firstLine="0"/>
        <w:rPr/>
      </w:pPr>
      <w:r w:rsidDel="00000000" w:rsidR="00000000" w:rsidRPr="00000000">
        <w:rPr>
          <w:rtl w:val="0"/>
        </w:rPr>
      </w:r>
    </w:p>
    <w:p w:rsidR="00000000" w:rsidDel="00000000" w:rsidP="00000000" w:rsidRDefault="00000000" w:rsidRPr="00000000" w14:paraId="0000034B">
      <w:pPr>
        <w:ind w:left="0" w:firstLine="0"/>
        <w:rPr/>
      </w:pPr>
      <w:r w:rsidDel="00000000" w:rsidR="00000000" w:rsidRPr="00000000">
        <w:rPr>
          <w:rtl w:val="0"/>
        </w:rPr>
        <w:t xml:space="preserve">AUSTIN: You rolled a two. </w:t>
      </w:r>
    </w:p>
    <w:p w:rsidR="00000000" w:rsidDel="00000000" w:rsidP="00000000" w:rsidRDefault="00000000" w:rsidRPr="00000000" w14:paraId="0000034C">
      <w:pPr>
        <w:ind w:left="0" w:firstLine="0"/>
        <w:rPr/>
      </w:pPr>
      <w:r w:rsidDel="00000000" w:rsidR="00000000" w:rsidRPr="00000000">
        <w:rPr>
          <w:rtl w:val="0"/>
        </w:rPr>
      </w:r>
    </w:p>
    <w:p w:rsidR="00000000" w:rsidDel="00000000" w:rsidP="00000000" w:rsidRDefault="00000000" w:rsidRPr="00000000" w14:paraId="0000034D">
      <w:pPr>
        <w:ind w:left="0" w:firstLine="0"/>
        <w:rPr/>
      </w:pPr>
      <w:r w:rsidDel="00000000" w:rsidR="00000000" w:rsidRPr="00000000">
        <w:rPr>
          <w:rtl w:val="0"/>
        </w:rPr>
        <w:t xml:space="preserve">JACK: For the good of Marielda…</w:t>
      </w:r>
    </w:p>
    <w:p w:rsidR="00000000" w:rsidDel="00000000" w:rsidP="00000000" w:rsidRDefault="00000000" w:rsidRPr="00000000" w14:paraId="0000034E">
      <w:pPr>
        <w:ind w:left="0" w:firstLine="0"/>
        <w:rPr/>
      </w:pPr>
      <w:r w:rsidDel="00000000" w:rsidR="00000000" w:rsidRPr="00000000">
        <w:rPr>
          <w:rtl w:val="0"/>
        </w:rPr>
      </w:r>
    </w:p>
    <w:p w:rsidR="00000000" w:rsidDel="00000000" w:rsidP="00000000" w:rsidRDefault="00000000" w:rsidRPr="00000000" w14:paraId="0000034F">
      <w:pPr>
        <w:ind w:left="0" w:firstLine="0"/>
        <w:rPr/>
      </w:pPr>
      <w:r w:rsidDel="00000000" w:rsidR="00000000" w:rsidRPr="00000000">
        <w:rPr>
          <w:rtl w:val="0"/>
        </w:rPr>
        <w:t xml:space="preserve">(DRE LAUGHS)</w:t>
      </w:r>
    </w:p>
    <w:p w:rsidR="00000000" w:rsidDel="00000000" w:rsidP="00000000" w:rsidRDefault="00000000" w:rsidRPr="00000000" w14:paraId="00000350">
      <w:pPr>
        <w:ind w:left="0" w:firstLine="0"/>
        <w:rPr/>
      </w:pPr>
      <w:r w:rsidDel="00000000" w:rsidR="00000000" w:rsidRPr="00000000">
        <w:rPr>
          <w:rtl w:val="0"/>
        </w:rPr>
      </w:r>
    </w:p>
    <w:p w:rsidR="00000000" w:rsidDel="00000000" w:rsidP="00000000" w:rsidRDefault="00000000" w:rsidRPr="00000000" w14:paraId="00000351">
      <w:pPr>
        <w:ind w:left="0" w:firstLine="0"/>
        <w:rPr/>
      </w:pPr>
      <w:r w:rsidDel="00000000" w:rsidR="00000000" w:rsidRPr="00000000">
        <w:rPr>
          <w:rtl w:val="0"/>
        </w:rPr>
        <w:t xml:space="preserve">ALI: We’re all gonna die here.</w:t>
      </w:r>
    </w:p>
    <w:p w:rsidR="00000000" w:rsidDel="00000000" w:rsidP="00000000" w:rsidRDefault="00000000" w:rsidRPr="00000000" w14:paraId="00000352">
      <w:pPr>
        <w:ind w:left="0" w:firstLine="0"/>
        <w:rPr/>
      </w:pPr>
      <w:r w:rsidDel="00000000" w:rsidR="00000000" w:rsidRPr="00000000">
        <w:rPr>
          <w:rtl w:val="0"/>
        </w:rPr>
      </w:r>
    </w:p>
    <w:p w:rsidR="00000000" w:rsidDel="00000000" w:rsidP="00000000" w:rsidRDefault="00000000" w:rsidRPr="00000000" w14:paraId="00000353">
      <w:pPr>
        <w:ind w:left="0" w:firstLine="0"/>
        <w:rPr/>
      </w:pPr>
      <w:r w:rsidDel="00000000" w:rsidR="00000000" w:rsidRPr="00000000">
        <w:rPr>
          <w:rtl w:val="0"/>
        </w:rPr>
        <w:t xml:space="preserve">SYLVIA: We’re changing our name to the Two, not just because we keep rolling them, but because that’s how many of us are gonna be left alive after this.</w:t>
      </w:r>
    </w:p>
    <w:p w:rsidR="00000000" w:rsidDel="00000000" w:rsidP="00000000" w:rsidRDefault="00000000" w:rsidRPr="00000000" w14:paraId="00000354">
      <w:pPr>
        <w:ind w:left="0" w:firstLine="0"/>
        <w:rPr/>
      </w:pPr>
      <w:r w:rsidDel="00000000" w:rsidR="00000000" w:rsidRPr="00000000">
        <w:rPr>
          <w:rtl w:val="0"/>
        </w:rPr>
      </w:r>
    </w:p>
    <w:p w:rsidR="00000000" w:rsidDel="00000000" w:rsidP="00000000" w:rsidRDefault="00000000" w:rsidRPr="00000000" w14:paraId="00000355">
      <w:pPr>
        <w:ind w:left="0" w:firstLine="0"/>
        <w:rPr/>
      </w:pPr>
      <w:r w:rsidDel="00000000" w:rsidR="00000000" w:rsidRPr="00000000">
        <w:rPr>
          <w:rtl w:val="0"/>
        </w:rPr>
        <w:t xml:space="preserve">(EVERYONE LAUGHS)</w:t>
      </w:r>
    </w:p>
    <w:p w:rsidR="00000000" w:rsidDel="00000000" w:rsidP="00000000" w:rsidRDefault="00000000" w:rsidRPr="00000000" w14:paraId="00000356">
      <w:pPr>
        <w:ind w:left="0" w:firstLine="0"/>
        <w:rPr/>
      </w:pPr>
      <w:r w:rsidDel="00000000" w:rsidR="00000000" w:rsidRPr="00000000">
        <w:rPr>
          <w:rtl w:val="0"/>
        </w:rPr>
      </w:r>
    </w:p>
    <w:p w:rsidR="00000000" w:rsidDel="00000000" w:rsidP="00000000" w:rsidRDefault="00000000" w:rsidRPr="00000000" w14:paraId="00000357">
      <w:pPr>
        <w:ind w:left="0" w:firstLine="0"/>
        <w:rPr/>
      </w:pPr>
      <w:r w:rsidDel="00000000" w:rsidR="00000000" w:rsidRPr="00000000">
        <w:rPr>
          <w:rtl w:val="0"/>
        </w:rPr>
        <w:t xml:space="preserve">JACK: It’s gonna be the dogs.</w:t>
      </w:r>
    </w:p>
    <w:p w:rsidR="00000000" w:rsidDel="00000000" w:rsidP="00000000" w:rsidRDefault="00000000" w:rsidRPr="00000000" w14:paraId="00000358">
      <w:pPr>
        <w:ind w:left="0" w:firstLine="0"/>
        <w:rPr/>
      </w:pPr>
      <w:r w:rsidDel="00000000" w:rsidR="00000000" w:rsidRPr="00000000">
        <w:rPr>
          <w:rtl w:val="0"/>
        </w:rPr>
      </w:r>
    </w:p>
    <w:p w:rsidR="00000000" w:rsidDel="00000000" w:rsidP="00000000" w:rsidRDefault="00000000" w:rsidRPr="00000000" w14:paraId="00000359">
      <w:pPr>
        <w:ind w:left="0" w:firstLine="0"/>
        <w:rPr/>
      </w:pPr>
      <w:r w:rsidDel="00000000" w:rsidR="00000000" w:rsidRPr="00000000">
        <w:rPr>
          <w:rtl w:val="0"/>
        </w:rPr>
        <w:t xml:space="preserve">(MORE LAUGHTER)</w:t>
      </w:r>
    </w:p>
    <w:p w:rsidR="00000000" w:rsidDel="00000000" w:rsidP="00000000" w:rsidRDefault="00000000" w:rsidRPr="00000000" w14:paraId="0000035A">
      <w:pPr>
        <w:ind w:left="0" w:firstLine="0"/>
        <w:rPr/>
      </w:pPr>
      <w:r w:rsidDel="00000000" w:rsidR="00000000" w:rsidRPr="00000000">
        <w:rPr>
          <w:rtl w:val="0"/>
        </w:rPr>
      </w:r>
    </w:p>
    <w:p w:rsidR="00000000" w:rsidDel="00000000" w:rsidP="00000000" w:rsidRDefault="00000000" w:rsidRPr="00000000" w14:paraId="0000035B">
      <w:pPr>
        <w:ind w:left="0" w:firstLine="0"/>
        <w:rPr/>
      </w:pPr>
      <w:r w:rsidDel="00000000" w:rsidR="00000000" w:rsidRPr="00000000">
        <w:rPr>
          <w:rtl w:val="0"/>
        </w:rPr>
        <w:t xml:space="preserve">AUSTIN: You’re helping him up--(amused) Good. Great. You’re helping him up and you then see yourself helping him up, because your consciousness is being pulled from your body by Sabinia. And like, you can see the statue form trying to help Hitchcock up from your ghostly elf body, and then it like, freezes in place ‘cause you’re not in it anymore. She’s yanked you from your body. Hitchcock, Castille goes to help you up and then freezes as a statue and just--now also there’s a statue on you holding you down.</w:t>
      </w:r>
    </w:p>
    <w:p w:rsidR="00000000" w:rsidDel="00000000" w:rsidP="00000000" w:rsidRDefault="00000000" w:rsidRPr="00000000" w14:paraId="0000035C">
      <w:pPr>
        <w:ind w:left="0" w:firstLine="0"/>
        <w:rPr/>
      </w:pPr>
      <w:r w:rsidDel="00000000" w:rsidR="00000000" w:rsidRPr="00000000">
        <w:rPr>
          <w:rtl w:val="0"/>
        </w:rPr>
      </w:r>
    </w:p>
    <w:p w:rsidR="00000000" w:rsidDel="00000000" w:rsidP="00000000" w:rsidRDefault="00000000" w:rsidRPr="00000000" w14:paraId="0000035D">
      <w:pPr>
        <w:ind w:left="0" w:firstLine="0"/>
        <w:rPr/>
      </w:pPr>
      <w:r w:rsidDel="00000000" w:rsidR="00000000" w:rsidRPr="00000000">
        <w:rPr>
          <w:rtl w:val="0"/>
        </w:rPr>
        <w:t xml:space="preserve">JACK: So it just got worse for me?</w:t>
      </w:r>
    </w:p>
    <w:p w:rsidR="00000000" w:rsidDel="00000000" w:rsidP="00000000" w:rsidRDefault="00000000" w:rsidRPr="00000000" w14:paraId="0000035E">
      <w:pPr>
        <w:ind w:left="0" w:firstLine="0"/>
        <w:rPr/>
      </w:pPr>
      <w:r w:rsidDel="00000000" w:rsidR="00000000" w:rsidRPr="00000000">
        <w:rPr>
          <w:rtl w:val="0"/>
        </w:rPr>
      </w:r>
    </w:p>
    <w:p w:rsidR="00000000" w:rsidDel="00000000" w:rsidP="00000000" w:rsidRDefault="00000000" w:rsidRPr="00000000" w14:paraId="0000035F">
      <w:pPr>
        <w:ind w:left="0" w:firstLine="0"/>
        <w:rPr/>
      </w:pPr>
      <w:r w:rsidDel="00000000" w:rsidR="00000000" w:rsidRPr="00000000">
        <w:rPr>
          <w:rtl w:val="0"/>
        </w:rPr>
        <w:t xml:space="preserve">AUSTIN: Uh-huh.</w:t>
      </w:r>
    </w:p>
    <w:p w:rsidR="00000000" w:rsidDel="00000000" w:rsidP="00000000" w:rsidRDefault="00000000" w:rsidRPr="00000000" w14:paraId="00000360">
      <w:pPr>
        <w:ind w:left="0" w:firstLine="0"/>
        <w:rPr/>
      </w:pPr>
      <w:r w:rsidDel="00000000" w:rsidR="00000000" w:rsidRPr="00000000">
        <w:rPr>
          <w:rtl w:val="0"/>
        </w:rPr>
      </w:r>
    </w:p>
    <w:p w:rsidR="00000000" w:rsidDel="00000000" w:rsidP="00000000" w:rsidRDefault="00000000" w:rsidRPr="00000000" w14:paraId="00000361">
      <w:pPr>
        <w:ind w:left="0" w:firstLine="0"/>
        <w:rPr/>
      </w:pPr>
      <w:r w:rsidDel="00000000" w:rsidR="00000000" w:rsidRPr="00000000">
        <w:rPr>
          <w:rtl w:val="0"/>
        </w:rPr>
        <w:t xml:space="preserve">JACK: Oh great.</w:t>
      </w:r>
    </w:p>
    <w:p w:rsidR="00000000" w:rsidDel="00000000" w:rsidP="00000000" w:rsidRDefault="00000000" w:rsidRPr="00000000" w14:paraId="00000362">
      <w:pPr>
        <w:ind w:left="0" w:firstLine="0"/>
        <w:rPr/>
      </w:pPr>
      <w:r w:rsidDel="00000000" w:rsidR="00000000" w:rsidRPr="00000000">
        <w:rPr>
          <w:rtl w:val="0"/>
        </w:rPr>
      </w:r>
    </w:p>
    <w:p w:rsidR="00000000" w:rsidDel="00000000" w:rsidP="00000000" w:rsidRDefault="00000000" w:rsidRPr="00000000" w14:paraId="00000363">
      <w:pPr>
        <w:ind w:left="0" w:firstLine="0"/>
        <w:rPr/>
      </w:pPr>
      <w:r w:rsidDel="00000000" w:rsidR="00000000" w:rsidRPr="00000000">
        <w:rPr>
          <w:rtl w:val="0"/>
        </w:rPr>
        <w:t xml:space="preserve">ALI: Boy howdy.</w:t>
      </w:r>
    </w:p>
    <w:p w:rsidR="00000000" w:rsidDel="00000000" w:rsidP="00000000" w:rsidRDefault="00000000" w:rsidRPr="00000000" w14:paraId="00000364">
      <w:pPr>
        <w:ind w:left="0" w:firstLine="0"/>
        <w:rPr/>
      </w:pPr>
      <w:r w:rsidDel="00000000" w:rsidR="00000000" w:rsidRPr="00000000">
        <w:rPr>
          <w:rtl w:val="0"/>
        </w:rPr>
      </w:r>
    </w:p>
    <w:p w:rsidR="00000000" w:rsidDel="00000000" w:rsidP="00000000" w:rsidRDefault="00000000" w:rsidRPr="00000000" w14:paraId="00000365">
      <w:pPr>
        <w:ind w:left="0" w:firstLine="0"/>
        <w:rPr/>
      </w:pPr>
      <w:r w:rsidDel="00000000" w:rsidR="00000000" w:rsidRPr="00000000">
        <w:rPr>
          <w:rtl w:val="0"/>
        </w:rPr>
        <w:t xml:space="preserve">DRE: I have an idea, and it’s a really mean idea.</w:t>
      </w:r>
    </w:p>
    <w:p w:rsidR="00000000" w:rsidDel="00000000" w:rsidP="00000000" w:rsidRDefault="00000000" w:rsidRPr="00000000" w14:paraId="00000366">
      <w:pPr>
        <w:ind w:left="0" w:firstLine="0"/>
        <w:rPr/>
      </w:pPr>
      <w:r w:rsidDel="00000000" w:rsidR="00000000" w:rsidRPr="00000000">
        <w:rPr>
          <w:rtl w:val="0"/>
        </w:rPr>
      </w:r>
    </w:p>
    <w:p w:rsidR="00000000" w:rsidDel="00000000" w:rsidP="00000000" w:rsidRDefault="00000000" w:rsidRPr="00000000" w14:paraId="00000367">
      <w:pPr>
        <w:ind w:left="0" w:firstLine="0"/>
        <w:rPr/>
      </w:pPr>
      <w:r w:rsidDel="00000000" w:rsidR="00000000" w:rsidRPr="00000000">
        <w:rPr>
          <w:rtl w:val="0"/>
        </w:rPr>
        <w:t xml:space="preserve">AUSTIN: Uh-huh? Good sentence so far.</w:t>
      </w:r>
    </w:p>
    <w:p w:rsidR="00000000" w:rsidDel="00000000" w:rsidP="00000000" w:rsidRDefault="00000000" w:rsidRPr="00000000" w14:paraId="00000368">
      <w:pPr>
        <w:ind w:left="0" w:firstLine="0"/>
        <w:rPr/>
      </w:pPr>
      <w:r w:rsidDel="00000000" w:rsidR="00000000" w:rsidRPr="00000000">
        <w:rPr>
          <w:rtl w:val="0"/>
        </w:rPr>
      </w:r>
    </w:p>
    <w:p w:rsidR="00000000" w:rsidDel="00000000" w:rsidP="00000000" w:rsidRDefault="00000000" w:rsidRPr="00000000" w14:paraId="00000369">
      <w:pPr>
        <w:ind w:left="0" w:firstLine="0"/>
        <w:rPr/>
      </w:pPr>
      <w:r w:rsidDel="00000000" w:rsidR="00000000" w:rsidRPr="00000000">
        <w:rPr>
          <w:rtl w:val="0"/>
        </w:rPr>
        <w:t xml:space="preserve">DRE: I wanna command Salary to help us by telling her to attack the nun with her knife.</w:t>
      </w:r>
    </w:p>
    <w:p w:rsidR="00000000" w:rsidDel="00000000" w:rsidP="00000000" w:rsidRDefault="00000000" w:rsidRPr="00000000" w14:paraId="0000036A">
      <w:pPr>
        <w:ind w:left="0" w:firstLine="0"/>
        <w:rPr/>
      </w:pPr>
      <w:r w:rsidDel="00000000" w:rsidR="00000000" w:rsidRPr="00000000">
        <w:rPr>
          <w:rtl w:val="0"/>
        </w:rPr>
      </w:r>
    </w:p>
    <w:p w:rsidR="00000000" w:rsidDel="00000000" w:rsidP="00000000" w:rsidRDefault="00000000" w:rsidRPr="00000000" w14:paraId="0000036B">
      <w:pPr>
        <w:ind w:left="0" w:firstLine="0"/>
        <w:rPr/>
      </w:pPr>
      <w:r w:rsidDel="00000000" w:rsidR="00000000" w:rsidRPr="00000000">
        <w:rPr>
          <w:rtl w:val="0"/>
        </w:rPr>
        <w:t xml:space="preserve">AUSTIN: (weakly) Uh-huh… go for it. Gimme the command roll. </w:t>
      </w:r>
    </w:p>
    <w:p w:rsidR="00000000" w:rsidDel="00000000" w:rsidP="00000000" w:rsidRDefault="00000000" w:rsidRPr="00000000" w14:paraId="0000036C">
      <w:pPr>
        <w:ind w:left="0" w:firstLine="0"/>
        <w:rPr/>
      </w:pPr>
      <w:r w:rsidDel="00000000" w:rsidR="00000000" w:rsidRPr="00000000">
        <w:rPr>
          <w:rtl w:val="0"/>
        </w:rPr>
      </w:r>
    </w:p>
    <w:p w:rsidR="00000000" w:rsidDel="00000000" w:rsidP="00000000" w:rsidRDefault="00000000" w:rsidRPr="00000000" w14:paraId="0000036D">
      <w:pPr>
        <w:ind w:left="0" w:firstLine="0"/>
        <w:rPr/>
      </w:pPr>
      <w:r w:rsidDel="00000000" w:rsidR="00000000" w:rsidRPr="00000000">
        <w:rPr>
          <w:rtl w:val="0"/>
        </w:rPr>
        <w:t xml:space="preserve">ALI: Just ask her…</w:t>
      </w:r>
    </w:p>
    <w:p w:rsidR="00000000" w:rsidDel="00000000" w:rsidP="00000000" w:rsidRDefault="00000000" w:rsidRPr="00000000" w14:paraId="0000036E">
      <w:pPr>
        <w:ind w:left="0" w:firstLine="0"/>
        <w:rPr/>
      </w:pPr>
      <w:r w:rsidDel="00000000" w:rsidR="00000000" w:rsidRPr="00000000">
        <w:rPr>
          <w:rtl w:val="0"/>
        </w:rPr>
      </w:r>
    </w:p>
    <w:p w:rsidR="00000000" w:rsidDel="00000000" w:rsidP="00000000" w:rsidRDefault="00000000" w:rsidRPr="00000000" w14:paraId="0000036F">
      <w:pPr>
        <w:ind w:left="0" w:firstLine="0"/>
        <w:rPr/>
      </w:pPr>
      <w:r w:rsidDel="00000000" w:rsidR="00000000" w:rsidRPr="00000000">
        <w:rPr>
          <w:rtl w:val="0"/>
        </w:rPr>
        <w:t xml:space="preserve">AUSTIN: No, no, command’s right. She’s not gonna just do it. Yeah. How’s your command.</w:t>
      </w:r>
    </w:p>
    <w:p w:rsidR="00000000" w:rsidDel="00000000" w:rsidP="00000000" w:rsidRDefault="00000000" w:rsidRPr="00000000" w14:paraId="00000370">
      <w:pPr>
        <w:ind w:left="0" w:firstLine="0"/>
        <w:rPr/>
      </w:pPr>
      <w:r w:rsidDel="00000000" w:rsidR="00000000" w:rsidRPr="00000000">
        <w:rPr>
          <w:rtl w:val="0"/>
        </w:rPr>
      </w:r>
    </w:p>
    <w:p w:rsidR="00000000" w:rsidDel="00000000" w:rsidP="00000000" w:rsidRDefault="00000000" w:rsidRPr="00000000" w14:paraId="00000371">
      <w:pPr>
        <w:ind w:left="0" w:firstLine="0"/>
        <w:rPr/>
      </w:pPr>
      <w:r w:rsidDel="00000000" w:rsidR="00000000" w:rsidRPr="00000000">
        <w:rPr>
          <w:rtl w:val="0"/>
        </w:rPr>
        <w:t xml:space="preserve">DRE: It’s two, actually.</w:t>
      </w:r>
    </w:p>
    <w:p w:rsidR="00000000" w:rsidDel="00000000" w:rsidP="00000000" w:rsidRDefault="00000000" w:rsidRPr="00000000" w14:paraId="00000372">
      <w:pPr>
        <w:ind w:left="0" w:firstLine="0"/>
        <w:rPr/>
      </w:pPr>
      <w:r w:rsidDel="00000000" w:rsidR="00000000" w:rsidRPr="00000000">
        <w:rPr>
          <w:rtl w:val="0"/>
        </w:rPr>
      </w:r>
    </w:p>
    <w:p w:rsidR="00000000" w:rsidDel="00000000" w:rsidP="00000000" w:rsidRDefault="00000000" w:rsidRPr="00000000" w14:paraId="00000373">
      <w:pPr>
        <w:ind w:left="0" w:firstLine="0"/>
        <w:rPr/>
      </w:pPr>
      <w:r w:rsidDel="00000000" w:rsidR="00000000" w:rsidRPr="00000000">
        <w:rPr>
          <w:rtl w:val="0"/>
        </w:rPr>
        <w:t xml:space="preserve">AUSTIN: Okay, that’s good. You’ve run a bunch of operations and stuff before.</w:t>
      </w:r>
    </w:p>
    <w:p w:rsidR="00000000" w:rsidDel="00000000" w:rsidP="00000000" w:rsidRDefault="00000000" w:rsidRPr="00000000" w14:paraId="00000374">
      <w:pPr>
        <w:ind w:left="0" w:firstLine="0"/>
        <w:rPr/>
      </w:pPr>
      <w:r w:rsidDel="00000000" w:rsidR="00000000" w:rsidRPr="00000000">
        <w:rPr>
          <w:rtl w:val="0"/>
        </w:rPr>
      </w:r>
    </w:p>
    <w:p w:rsidR="00000000" w:rsidDel="00000000" w:rsidP="00000000" w:rsidRDefault="00000000" w:rsidRPr="00000000" w14:paraId="00000375">
      <w:pPr>
        <w:ind w:left="0" w:firstLine="0"/>
        <w:rPr/>
      </w:pPr>
      <w:r w:rsidDel="00000000" w:rsidR="00000000" w:rsidRPr="00000000">
        <w:rPr>
          <w:rtl w:val="0"/>
        </w:rPr>
        <w:t xml:space="preserve">DRE: Sh--!</w:t>
      </w:r>
    </w:p>
    <w:p w:rsidR="00000000" w:rsidDel="00000000" w:rsidP="00000000" w:rsidRDefault="00000000" w:rsidRPr="00000000" w14:paraId="00000376">
      <w:pPr>
        <w:ind w:left="0" w:firstLine="0"/>
        <w:rPr/>
      </w:pPr>
      <w:r w:rsidDel="00000000" w:rsidR="00000000" w:rsidRPr="00000000">
        <w:rPr>
          <w:rtl w:val="0"/>
        </w:rPr>
      </w:r>
    </w:p>
    <w:p w:rsidR="00000000" w:rsidDel="00000000" w:rsidP="00000000" w:rsidRDefault="00000000" w:rsidRPr="00000000" w14:paraId="00000377">
      <w:pPr>
        <w:ind w:left="0" w:firstLine="0"/>
        <w:rPr/>
      </w:pPr>
      <w:r w:rsidDel="00000000" w:rsidR="00000000" w:rsidRPr="00000000">
        <w:rPr>
          <w:rtl w:val="0"/>
        </w:rPr>
        <w:t xml:space="preserve">AUSTIN: Six!</w:t>
      </w:r>
    </w:p>
    <w:p w:rsidR="00000000" w:rsidDel="00000000" w:rsidP="00000000" w:rsidRDefault="00000000" w:rsidRPr="00000000" w14:paraId="00000378">
      <w:pPr>
        <w:ind w:left="0" w:firstLine="0"/>
        <w:rPr/>
      </w:pPr>
      <w:r w:rsidDel="00000000" w:rsidR="00000000" w:rsidRPr="00000000">
        <w:rPr>
          <w:rtl w:val="0"/>
        </w:rPr>
      </w:r>
    </w:p>
    <w:p w:rsidR="00000000" w:rsidDel="00000000" w:rsidP="00000000" w:rsidRDefault="00000000" w:rsidRPr="00000000" w14:paraId="00000379">
      <w:pPr>
        <w:ind w:left="0" w:firstLine="0"/>
        <w:rPr/>
      </w:pPr>
      <w:r w:rsidDel="00000000" w:rsidR="00000000" w:rsidRPr="00000000">
        <w:rPr>
          <w:rtl w:val="0"/>
        </w:rPr>
        <w:t xml:space="preserve">DRE: Six.</w:t>
      </w:r>
    </w:p>
    <w:p w:rsidR="00000000" w:rsidDel="00000000" w:rsidP="00000000" w:rsidRDefault="00000000" w:rsidRPr="00000000" w14:paraId="0000037A">
      <w:pPr>
        <w:ind w:left="0" w:firstLine="0"/>
        <w:rPr/>
      </w:pPr>
      <w:r w:rsidDel="00000000" w:rsidR="00000000" w:rsidRPr="00000000">
        <w:rPr>
          <w:rtl w:val="0"/>
        </w:rPr>
      </w:r>
    </w:p>
    <w:p w:rsidR="00000000" w:rsidDel="00000000" w:rsidP="00000000" w:rsidRDefault="00000000" w:rsidRPr="00000000" w14:paraId="0000037B">
      <w:pPr>
        <w:ind w:left="0" w:firstLine="0"/>
        <w:rPr/>
      </w:pPr>
      <w:r w:rsidDel="00000000" w:rsidR="00000000" w:rsidRPr="00000000">
        <w:rPr>
          <w:rtl w:val="0"/>
        </w:rPr>
        <w:t xml:space="preserve">AUSTIN: She does it. She-- What do you say?</w:t>
      </w:r>
    </w:p>
    <w:p w:rsidR="00000000" w:rsidDel="00000000" w:rsidP="00000000" w:rsidRDefault="00000000" w:rsidRPr="00000000" w14:paraId="0000037C">
      <w:pPr>
        <w:ind w:left="0" w:firstLine="0"/>
        <w:rPr/>
      </w:pPr>
      <w:r w:rsidDel="00000000" w:rsidR="00000000" w:rsidRPr="00000000">
        <w:rPr>
          <w:rtl w:val="0"/>
        </w:rPr>
      </w:r>
    </w:p>
    <w:p w:rsidR="00000000" w:rsidDel="00000000" w:rsidP="00000000" w:rsidRDefault="00000000" w:rsidRPr="00000000" w14:paraId="0000037D">
      <w:pPr>
        <w:ind w:left="0" w:firstLine="0"/>
        <w:rPr/>
      </w:pPr>
      <w:r w:rsidDel="00000000" w:rsidR="00000000" w:rsidRPr="00000000">
        <w:rPr>
          <w:rtl w:val="0"/>
        </w:rPr>
        <w:t xml:space="preserve">ALI: Oh my god, you got a two and a six. I’m sorry, I just--</w:t>
      </w:r>
    </w:p>
    <w:p w:rsidR="00000000" w:rsidDel="00000000" w:rsidP="00000000" w:rsidRDefault="00000000" w:rsidRPr="00000000" w14:paraId="0000037E">
      <w:pPr>
        <w:ind w:left="0" w:firstLine="0"/>
        <w:rPr/>
      </w:pPr>
      <w:r w:rsidDel="00000000" w:rsidR="00000000" w:rsidRPr="00000000">
        <w:rPr>
          <w:rtl w:val="0"/>
        </w:rPr>
      </w:r>
    </w:p>
    <w:p w:rsidR="00000000" w:rsidDel="00000000" w:rsidP="00000000" w:rsidRDefault="00000000" w:rsidRPr="00000000" w14:paraId="0000037F">
      <w:pPr>
        <w:ind w:left="0" w:firstLine="0"/>
        <w:rPr/>
      </w:pPr>
      <w:r w:rsidDel="00000000" w:rsidR="00000000" w:rsidRPr="00000000">
        <w:rPr>
          <w:rtl w:val="0"/>
        </w:rPr>
        <w:t xml:space="preserve">SYLVIA: Holy fuck.</w:t>
      </w:r>
    </w:p>
    <w:p w:rsidR="00000000" w:rsidDel="00000000" w:rsidP="00000000" w:rsidRDefault="00000000" w:rsidRPr="00000000" w14:paraId="00000380">
      <w:pPr>
        <w:ind w:left="0" w:firstLine="0"/>
        <w:rPr/>
      </w:pPr>
      <w:r w:rsidDel="00000000" w:rsidR="00000000" w:rsidRPr="00000000">
        <w:rPr>
          <w:rtl w:val="0"/>
        </w:rPr>
      </w:r>
    </w:p>
    <w:p w:rsidR="00000000" w:rsidDel="00000000" w:rsidP="00000000" w:rsidRDefault="00000000" w:rsidRPr="00000000" w14:paraId="00000381">
      <w:pPr>
        <w:ind w:left="0" w:firstLine="0"/>
        <w:rPr/>
      </w:pPr>
      <w:r w:rsidDel="00000000" w:rsidR="00000000" w:rsidRPr="00000000">
        <w:rPr>
          <w:rtl w:val="0"/>
        </w:rPr>
        <w:t xml:space="preserve">AUSTIN: Give me a… give me a… tell me what this looks like from your commanding.</w:t>
      </w:r>
    </w:p>
    <w:p w:rsidR="00000000" w:rsidDel="00000000" w:rsidP="00000000" w:rsidRDefault="00000000" w:rsidRPr="00000000" w14:paraId="00000382">
      <w:pPr>
        <w:ind w:left="0" w:firstLine="0"/>
        <w:rPr/>
      </w:pPr>
      <w:r w:rsidDel="00000000" w:rsidR="00000000" w:rsidRPr="00000000">
        <w:rPr>
          <w:rtl w:val="0"/>
        </w:rPr>
      </w:r>
    </w:p>
    <w:p w:rsidR="00000000" w:rsidDel="00000000" w:rsidP="00000000" w:rsidRDefault="00000000" w:rsidRPr="00000000" w14:paraId="00000383">
      <w:pPr>
        <w:ind w:left="0" w:firstLine="0"/>
        <w:rPr/>
      </w:pPr>
      <w:r w:rsidDel="00000000" w:rsidR="00000000" w:rsidRPr="00000000">
        <w:rPr>
          <w:rtl w:val="0"/>
        </w:rPr>
        <w:t xml:space="preserve">DRE: I think Sige is just blasting with his gun and he looks at Salary and says,</w:t>
      </w:r>
    </w:p>
    <w:p w:rsidR="00000000" w:rsidDel="00000000" w:rsidP="00000000" w:rsidRDefault="00000000" w:rsidRPr="00000000" w14:paraId="00000384">
      <w:pPr>
        <w:ind w:left="0" w:firstLine="0"/>
        <w:rPr/>
      </w:pPr>
      <w:r w:rsidDel="00000000" w:rsidR="00000000" w:rsidRPr="00000000">
        <w:rPr>
          <w:rtl w:val="0"/>
        </w:rPr>
      </w:r>
    </w:p>
    <w:p w:rsidR="00000000" w:rsidDel="00000000" w:rsidP="00000000" w:rsidRDefault="00000000" w:rsidRPr="00000000" w14:paraId="00000385">
      <w:pPr>
        <w:ind w:left="0" w:firstLine="0"/>
        <w:rPr/>
      </w:pPr>
      <w:r w:rsidDel="00000000" w:rsidR="00000000" w:rsidRPr="00000000">
        <w:rPr>
          <w:rtl w:val="0"/>
        </w:rPr>
        <w:tab/>
        <w:t xml:space="preserve">DRE (as Sige): If you don’t do something, we are all going to </w:t>
      </w:r>
      <w:r w:rsidDel="00000000" w:rsidR="00000000" w:rsidRPr="00000000">
        <w:rPr>
          <w:i w:val="1"/>
          <w:rtl w:val="0"/>
        </w:rPr>
        <w:t xml:space="preserve">die</w:t>
      </w:r>
      <w:r w:rsidDel="00000000" w:rsidR="00000000" w:rsidRPr="00000000">
        <w:rPr>
          <w:rtl w:val="0"/>
        </w:rPr>
        <w:t xml:space="preserve">.</w:t>
      </w:r>
    </w:p>
    <w:p w:rsidR="00000000" w:rsidDel="00000000" w:rsidP="00000000" w:rsidRDefault="00000000" w:rsidRPr="00000000" w14:paraId="00000386">
      <w:pPr>
        <w:ind w:left="0" w:firstLine="0"/>
        <w:rPr/>
      </w:pPr>
      <w:r w:rsidDel="00000000" w:rsidR="00000000" w:rsidRPr="00000000">
        <w:rPr>
          <w:rtl w:val="0"/>
        </w:rPr>
      </w:r>
    </w:p>
    <w:p w:rsidR="00000000" w:rsidDel="00000000" w:rsidP="00000000" w:rsidRDefault="00000000" w:rsidRPr="00000000" w14:paraId="00000387">
      <w:pPr>
        <w:ind w:left="0" w:firstLine="0"/>
        <w:rPr/>
      </w:pPr>
      <w:r w:rsidDel="00000000" w:rsidR="00000000" w:rsidRPr="00000000">
        <w:rPr>
          <w:rtl w:val="0"/>
        </w:rPr>
        <w:t xml:space="preserve">AUSTIN: And she’s like,</w:t>
      </w:r>
    </w:p>
    <w:p w:rsidR="00000000" w:rsidDel="00000000" w:rsidP="00000000" w:rsidRDefault="00000000" w:rsidRPr="00000000" w14:paraId="00000388">
      <w:pPr>
        <w:ind w:left="0" w:firstLine="0"/>
        <w:rPr/>
      </w:pPr>
      <w:r w:rsidDel="00000000" w:rsidR="00000000" w:rsidRPr="00000000">
        <w:rPr>
          <w:rtl w:val="0"/>
        </w:rPr>
      </w:r>
    </w:p>
    <w:p w:rsidR="00000000" w:rsidDel="00000000" w:rsidP="00000000" w:rsidRDefault="00000000" w:rsidRPr="00000000" w14:paraId="00000389">
      <w:pPr>
        <w:ind w:left="0" w:firstLine="0"/>
        <w:rPr/>
      </w:pPr>
      <w:r w:rsidDel="00000000" w:rsidR="00000000" w:rsidRPr="00000000">
        <w:rPr>
          <w:rtl w:val="0"/>
        </w:rPr>
        <w:tab/>
        <w:t xml:space="preserve">AUSTIN (as Salary): Uh--uh--</w:t>
      </w:r>
    </w:p>
    <w:p w:rsidR="00000000" w:rsidDel="00000000" w:rsidP="00000000" w:rsidRDefault="00000000" w:rsidRPr="00000000" w14:paraId="0000038A">
      <w:pPr>
        <w:ind w:left="0" w:firstLine="0"/>
        <w:rPr/>
      </w:pPr>
      <w:r w:rsidDel="00000000" w:rsidR="00000000" w:rsidRPr="00000000">
        <w:rPr>
          <w:rtl w:val="0"/>
        </w:rPr>
      </w:r>
    </w:p>
    <w:p w:rsidR="00000000" w:rsidDel="00000000" w:rsidP="00000000" w:rsidRDefault="00000000" w:rsidRPr="00000000" w14:paraId="0000038B">
      <w:pPr>
        <w:ind w:left="0" w:firstLine="0"/>
        <w:rPr/>
      </w:pPr>
      <w:r w:rsidDel="00000000" w:rsidR="00000000" w:rsidRPr="00000000">
        <w:rPr>
          <w:rtl w:val="0"/>
        </w:rPr>
        <w:t xml:space="preserve">AUSTIN: And then looks down at the knife and like, clenches it close, and as you’re shooting, in between your blasts she like, hustles across the room and just like, jumps off of the statue body of Castille, through the ghost, and drives the blade into Sabinia’s chest. Um, and the blade like, takes on the same character that the walls have, of being from that plane of the heat and the dark. And like, as she drives it into Sabinia, Sabinia opens up into like, a portal into that place. And the blade clanks down to the ground, and you see the door from behind Sabinia, that goes into this little closet, the vestry here, that door gets swallowed up into the portal where she stood. And you all feel a pull from where she once stood. It’s now like a vortex drawing you in. Castille, you’re able to get back to your body.</w:t>
      </w:r>
    </w:p>
    <w:p w:rsidR="00000000" w:rsidDel="00000000" w:rsidP="00000000" w:rsidRDefault="00000000" w:rsidRPr="00000000" w14:paraId="0000038C">
      <w:pPr>
        <w:ind w:left="0" w:firstLine="0"/>
        <w:rPr/>
      </w:pPr>
      <w:r w:rsidDel="00000000" w:rsidR="00000000" w:rsidRPr="00000000">
        <w:rPr>
          <w:rtl w:val="0"/>
        </w:rPr>
      </w:r>
    </w:p>
    <w:p w:rsidR="00000000" w:rsidDel="00000000" w:rsidP="00000000" w:rsidRDefault="00000000" w:rsidRPr="00000000" w14:paraId="0000038D">
      <w:pPr>
        <w:ind w:left="0" w:firstLine="0"/>
        <w:rPr/>
      </w:pPr>
      <w:r w:rsidDel="00000000" w:rsidR="00000000" w:rsidRPr="00000000">
        <w:rPr>
          <w:rtl w:val="0"/>
        </w:rPr>
        <w:t xml:space="preserve">ALI: Okay, cool.</w:t>
      </w:r>
    </w:p>
    <w:p w:rsidR="00000000" w:rsidDel="00000000" w:rsidP="00000000" w:rsidRDefault="00000000" w:rsidRPr="00000000" w14:paraId="0000038E">
      <w:pPr>
        <w:ind w:left="0" w:firstLine="0"/>
        <w:rPr/>
      </w:pPr>
      <w:r w:rsidDel="00000000" w:rsidR="00000000" w:rsidRPr="00000000">
        <w:rPr>
          <w:rtl w:val="0"/>
        </w:rPr>
      </w:r>
    </w:p>
    <w:p w:rsidR="00000000" w:rsidDel="00000000" w:rsidP="00000000" w:rsidRDefault="00000000" w:rsidRPr="00000000" w14:paraId="0000038F">
      <w:pPr>
        <w:ind w:left="0" w:firstLine="0"/>
        <w:rPr/>
      </w:pPr>
      <w:r w:rsidDel="00000000" w:rsidR="00000000" w:rsidRPr="00000000">
        <w:rPr>
          <w:rtl w:val="0"/>
        </w:rPr>
        <w:t xml:space="preserve">AUSTIN: And Maelgwyn finds the right page and like, says a few words in the old tongue, and then the candlestick comes back alive and like, does a little salute to him and then goes stiff and clanks to the ground like a candlestick.</w:t>
      </w:r>
    </w:p>
    <w:p w:rsidR="00000000" w:rsidDel="00000000" w:rsidP="00000000" w:rsidRDefault="00000000" w:rsidRPr="00000000" w14:paraId="00000390">
      <w:pPr>
        <w:ind w:left="0" w:firstLine="0"/>
        <w:rPr/>
      </w:pPr>
      <w:r w:rsidDel="00000000" w:rsidR="00000000" w:rsidRPr="00000000">
        <w:rPr>
          <w:rtl w:val="0"/>
        </w:rPr>
      </w:r>
    </w:p>
    <w:p w:rsidR="00000000" w:rsidDel="00000000" w:rsidP="00000000" w:rsidRDefault="00000000" w:rsidRPr="00000000" w14:paraId="00000391">
      <w:pPr>
        <w:ind w:left="0" w:firstLine="0"/>
        <w:rPr/>
      </w:pPr>
      <w:r w:rsidDel="00000000" w:rsidR="00000000" w:rsidRPr="00000000">
        <w:rPr>
          <w:rtl w:val="0"/>
        </w:rPr>
        <w:t xml:space="preserve">(JACK SIGHS IN RELIEF)</w:t>
      </w:r>
    </w:p>
    <w:p w:rsidR="00000000" w:rsidDel="00000000" w:rsidP="00000000" w:rsidRDefault="00000000" w:rsidRPr="00000000" w14:paraId="00000392">
      <w:pPr>
        <w:ind w:left="0" w:firstLine="0"/>
        <w:rPr/>
      </w:pPr>
      <w:r w:rsidDel="00000000" w:rsidR="00000000" w:rsidRPr="00000000">
        <w:rPr>
          <w:rtl w:val="0"/>
        </w:rPr>
      </w:r>
    </w:p>
    <w:p w:rsidR="00000000" w:rsidDel="00000000" w:rsidP="00000000" w:rsidRDefault="00000000" w:rsidRPr="00000000" w14:paraId="00000393">
      <w:pPr>
        <w:ind w:left="0" w:firstLine="0"/>
        <w:rPr/>
      </w:pPr>
      <w:r w:rsidDel="00000000" w:rsidR="00000000" w:rsidRPr="00000000">
        <w:rPr>
          <w:rtl w:val="0"/>
        </w:rPr>
        <w:t xml:space="preserve">ALI: Does the old tongue hit my ear like it’s familiar at all?</w:t>
      </w:r>
    </w:p>
    <w:p w:rsidR="00000000" w:rsidDel="00000000" w:rsidP="00000000" w:rsidRDefault="00000000" w:rsidRPr="00000000" w14:paraId="00000394">
      <w:pPr>
        <w:ind w:left="0" w:firstLine="0"/>
        <w:rPr/>
      </w:pPr>
      <w:r w:rsidDel="00000000" w:rsidR="00000000" w:rsidRPr="00000000">
        <w:rPr>
          <w:rtl w:val="0"/>
        </w:rPr>
      </w:r>
    </w:p>
    <w:p w:rsidR="00000000" w:rsidDel="00000000" w:rsidP="00000000" w:rsidRDefault="00000000" w:rsidRPr="00000000" w14:paraId="00000395">
      <w:pPr>
        <w:ind w:left="0" w:firstLine="0"/>
        <w:rPr/>
      </w:pPr>
      <w:r w:rsidDel="00000000" w:rsidR="00000000" w:rsidRPr="00000000">
        <w:rPr>
          <w:rtl w:val="0"/>
        </w:rPr>
        <w:t xml:space="preserve">AUSTIN: Oh yeah, you’ve done a lot of work in the old tongue before.</w:t>
      </w:r>
    </w:p>
    <w:p w:rsidR="00000000" w:rsidDel="00000000" w:rsidP="00000000" w:rsidRDefault="00000000" w:rsidRPr="00000000" w14:paraId="00000396">
      <w:pPr>
        <w:ind w:left="0" w:firstLine="0"/>
        <w:rPr/>
      </w:pPr>
      <w:r w:rsidDel="00000000" w:rsidR="00000000" w:rsidRPr="00000000">
        <w:rPr>
          <w:rtl w:val="0"/>
        </w:rPr>
      </w:r>
    </w:p>
    <w:p w:rsidR="00000000" w:rsidDel="00000000" w:rsidP="00000000" w:rsidRDefault="00000000" w:rsidRPr="00000000" w14:paraId="00000397">
      <w:pPr>
        <w:ind w:left="0" w:firstLine="0"/>
        <w:rPr/>
      </w:pPr>
      <w:r w:rsidDel="00000000" w:rsidR="00000000" w:rsidRPr="00000000">
        <w:rPr>
          <w:rtl w:val="0"/>
        </w:rPr>
        <w:t xml:space="preserve">ALI: Okay.</w:t>
      </w:r>
    </w:p>
    <w:p w:rsidR="00000000" w:rsidDel="00000000" w:rsidP="00000000" w:rsidRDefault="00000000" w:rsidRPr="00000000" w14:paraId="00000398">
      <w:pPr>
        <w:ind w:left="0" w:firstLine="0"/>
        <w:rPr/>
      </w:pPr>
      <w:r w:rsidDel="00000000" w:rsidR="00000000" w:rsidRPr="00000000">
        <w:rPr>
          <w:rtl w:val="0"/>
        </w:rPr>
      </w:r>
    </w:p>
    <w:p w:rsidR="00000000" w:rsidDel="00000000" w:rsidP="00000000" w:rsidRDefault="00000000" w:rsidRPr="00000000" w14:paraId="00000399">
      <w:pPr>
        <w:ind w:left="0" w:firstLine="0"/>
        <w:rPr/>
      </w:pPr>
      <w:r w:rsidDel="00000000" w:rsidR="00000000" w:rsidRPr="00000000">
        <w:rPr>
          <w:rtl w:val="0"/>
        </w:rPr>
        <w:t xml:space="preserve">AUSTIN: What do you wanna know about the old tongue?</w:t>
      </w:r>
    </w:p>
    <w:p w:rsidR="00000000" w:rsidDel="00000000" w:rsidP="00000000" w:rsidRDefault="00000000" w:rsidRPr="00000000" w14:paraId="0000039A">
      <w:pPr>
        <w:ind w:left="0" w:firstLine="0"/>
        <w:rPr/>
      </w:pPr>
      <w:r w:rsidDel="00000000" w:rsidR="00000000" w:rsidRPr="00000000">
        <w:rPr>
          <w:rtl w:val="0"/>
        </w:rPr>
      </w:r>
    </w:p>
    <w:p w:rsidR="00000000" w:rsidDel="00000000" w:rsidP="00000000" w:rsidRDefault="00000000" w:rsidRPr="00000000" w14:paraId="0000039B">
      <w:pPr>
        <w:ind w:left="0" w:firstLine="0"/>
        <w:rPr/>
      </w:pPr>
      <w:r w:rsidDel="00000000" w:rsidR="00000000" w:rsidRPr="00000000">
        <w:rPr>
          <w:rtl w:val="0"/>
        </w:rPr>
        <w:t xml:space="preserve">(ALI LAUGHS)</w:t>
      </w:r>
    </w:p>
    <w:p w:rsidR="00000000" w:rsidDel="00000000" w:rsidP="00000000" w:rsidRDefault="00000000" w:rsidRPr="00000000" w14:paraId="0000039C">
      <w:pPr>
        <w:ind w:left="0" w:firstLine="0"/>
        <w:rPr/>
      </w:pPr>
      <w:r w:rsidDel="00000000" w:rsidR="00000000" w:rsidRPr="00000000">
        <w:rPr>
          <w:rtl w:val="0"/>
        </w:rPr>
      </w:r>
    </w:p>
    <w:p w:rsidR="00000000" w:rsidDel="00000000" w:rsidP="00000000" w:rsidRDefault="00000000" w:rsidRPr="00000000" w14:paraId="0000039D">
      <w:pPr>
        <w:ind w:left="0" w:firstLine="0"/>
        <w:rPr/>
      </w:pPr>
      <w:r w:rsidDel="00000000" w:rsidR="00000000" w:rsidRPr="00000000">
        <w:rPr>
          <w:rtl w:val="0"/>
        </w:rPr>
        <w:t xml:space="preserve">AUSTIN: When you’re in your ghost form, you have like, so much more knowledge available to you. Like, you do know that your name is Charter. Your name is Charter Castille.</w:t>
      </w:r>
    </w:p>
    <w:p w:rsidR="00000000" w:rsidDel="00000000" w:rsidP="00000000" w:rsidRDefault="00000000" w:rsidRPr="00000000" w14:paraId="0000039E">
      <w:pPr>
        <w:ind w:left="0" w:firstLine="0"/>
        <w:rPr/>
      </w:pPr>
      <w:r w:rsidDel="00000000" w:rsidR="00000000" w:rsidRPr="00000000">
        <w:rPr>
          <w:rtl w:val="0"/>
        </w:rPr>
      </w:r>
    </w:p>
    <w:p w:rsidR="00000000" w:rsidDel="00000000" w:rsidP="00000000" w:rsidRDefault="00000000" w:rsidRPr="00000000" w14:paraId="0000039F">
      <w:pPr>
        <w:ind w:left="0" w:firstLine="0"/>
        <w:rPr/>
      </w:pPr>
      <w:r w:rsidDel="00000000" w:rsidR="00000000" w:rsidRPr="00000000">
        <w:rPr>
          <w:rtl w:val="0"/>
        </w:rPr>
        <w:t xml:space="preserve">ALI: Okay. (laughing) I don’t know if right now is when I wanna have this conversation, but that’s good to know.</w:t>
      </w:r>
    </w:p>
    <w:p w:rsidR="00000000" w:rsidDel="00000000" w:rsidP="00000000" w:rsidRDefault="00000000" w:rsidRPr="00000000" w14:paraId="000003A0">
      <w:pPr>
        <w:ind w:left="0" w:firstLine="0"/>
        <w:rPr/>
      </w:pPr>
      <w:r w:rsidDel="00000000" w:rsidR="00000000" w:rsidRPr="00000000">
        <w:rPr>
          <w:rtl w:val="0"/>
        </w:rPr>
      </w:r>
    </w:p>
    <w:p w:rsidR="00000000" w:rsidDel="00000000" w:rsidP="00000000" w:rsidRDefault="00000000" w:rsidRPr="00000000" w14:paraId="000003A1">
      <w:pPr>
        <w:ind w:left="0" w:firstLine="0"/>
        <w:rPr/>
      </w:pPr>
      <w:r w:rsidDel="00000000" w:rsidR="00000000" w:rsidRPr="00000000">
        <w:rPr>
          <w:rtl w:val="0"/>
        </w:rPr>
        <w:t xml:space="preserve">AUSTIN: Mm-hm.</w:t>
      </w:r>
    </w:p>
    <w:p w:rsidR="00000000" w:rsidDel="00000000" w:rsidP="00000000" w:rsidRDefault="00000000" w:rsidRPr="00000000" w14:paraId="000003A2">
      <w:pPr>
        <w:ind w:left="0" w:firstLine="0"/>
        <w:rPr/>
      </w:pPr>
      <w:r w:rsidDel="00000000" w:rsidR="00000000" w:rsidRPr="00000000">
        <w:rPr>
          <w:rtl w:val="0"/>
        </w:rPr>
      </w:r>
    </w:p>
    <w:p w:rsidR="00000000" w:rsidDel="00000000" w:rsidP="00000000" w:rsidRDefault="00000000" w:rsidRPr="00000000" w14:paraId="000003A3">
      <w:pPr>
        <w:ind w:left="0" w:firstLine="0"/>
        <w:rPr/>
      </w:pPr>
      <w:r w:rsidDel="00000000" w:rsidR="00000000" w:rsidRPr="00000000">
        <w:rPr>
          <w:rtl w:val="0"/>
        </w:rPr>
        <w:t xml:space="preserve">ALI: So we’re leaving?</w:t>
      </w:r>
    </w:p>
    <w:p w:rsidR="00000000" w:rsidDel="00000000" w:rsidP="00000000" w:rsidRDefault="00000000" w:rsidRPr="00000000" w14:paraId="000003A4">
      <w:pPr>
        <w:ind w:left="0" w:firstLine="0"/>
        <w:rPr/>
      </w:pPr>
      <w:r w:rsidDel="00000000" w:rsidR="00000000" w:rsidRPr="00000000">
        <w:rPr>
          <w:rtl w:val="0"/>
        </w:rPr>
      </w:r>
    </w:p>
    <w:p w:rsidR="00000000" w:rsidDel="00000000" w:rsidP="00000000" w:rsidRDefault="00000000" w:rsidRPr="00000000" w14:paraId="000003A5">
      <w:pPr>
        <w:ind w:left="0" w:firstLine="0"/>
        <w:rPr/>
      </w:pPr>
      <w:r w:rsidDel="00000000" w:rsidR="00000000" w:rsidRPr="00000000">
        <w:rPr>
          <w:rtl w:val="0"/>
        </w:rPr>
        <w:t xml:space="preserve">AUSTIN: You would hope so.</w:t>
      </w:r>
    </w:p>
    <w:p w:rsidR="00000000" w:rsidDel="00000000" w:rsidP="00000000" w:rsidRDefault="00000000" w:rsidRPr="00000000" w14:paraId="000003A6">
      <w:pPr>
        <w:ind w:left="0" w:firstLine="0"/>
        <w:rPr/>
      </w:pPr>
      <w:r w:rsidDel="00000000" w:rsidR="00000000" w:rsidRPr="00000000">
        <w:rPr>
          <w:rtl w:val="0"/>
        </w:rPr>
      </w:r>
    </w:p>
    <w:p w:rsidR="00000000" w:rsidDel="00000000" w:rsidP="00000000" w:rsidRDefault="00000000" w:rsidRPr="00000000" w14:paraId="000003A7">
      <w:pPr>
        <w:ind w:left="0" w:firstLine="0"/>
        <w:rPr/>
      </w:pPr>
      <w:r w:rsidDel="00000000" w:rsidR="00000000" w:rsidRPr="00000000">
        <w:rPr>
          <w:rtl w:val="0"/>
        </w:rPr>
        <w:t xml:space="preserve">DRE:</w:t>
      </w:r>
      <w:r w:rsidDel="00000000" w:rsidR="00000000" w:rsidRPr="00000000">
        <w:rPr>
          <w:i w:val="1"/>
          <w:rtl w:val="0"/>
        </w:rPr>
        <w:t xml:space="preserve"> [cross]</w:t>
      </w:r>
      <w:r w:rsidDel="00000000" w:rsidR="00000000" w:rsidRPr="00000000">
        <w:rPr>
          <w:rtl w:val="0"/>
        </w:rPr>
        <w:t xml:space="preserve"> I would hope so!</w:t>
      </w:r>
    </w:p>
    <w:p w:rsidR="00000000" w:rsidDel="00000000" w:rsidP="00000000" w:rsidRDefault="00000000" w:rsidRPr="00000000" w14:paraId="000003A8">
      <w:pPr>
        <w:ind w:left="0" w:firstLine="0"/>
        <w:rPr/>
      </w:pPr>
      <w:r w:rsidDel="00000000" w:rsidR="00000000" w:rsidRPr="00000000">
        <w:rPr>
          <w:rtl w:val="0"/>
        </w:rPr>
      </w:r>
    </w:p>
    <w:p w:rsidR="00000000" w:rsidDel="00000000" w:rsidP="00000000" w:rsidRDefault="00000000" w:rsidRPr="00000000" w14:paraId="000003A9">
      <w:pPr>
        <w:ind w:left="0" w:firstLine="0"/>
        <w:rPr/>
      </w:pPr>
      <w:r w:rsidDel="00000000" w:rsidR="00000000" w:rsidRPr="00000000">
        <w:rPr>
          <w:rtl w:val="0"/>
        </w:rPr>
        <w:t xml:space="preserve">AUSTIN: The fire is coming up the library. Everything is being pulled into this fuckin’ black hole. </w:t>
      </w:r>
    </w:p>
    <w:p w:rsidR="00000000" w:rsidDel="00000000" w:rsidP="00000000" w:rsidRDefault="00000000" w:rsidRPr="00000000" w14:paraId="000003AA">
      <w:pPr>
        <w:ind w:left="0" w:firstLine="0"/>
        <w:rPr/>
      </w:pPr>
      <w:r w:rsidDel="00000000" w:rsidR="00000000" w:rsidRPr="00000000">
        <w:rPr>
          <w:rtl w:val="0"/>
        </w:rPr>
      </w:r>
    </w:p>
    <w:p w:rsidR="00000000" w:rsidDel="00000000" w:rsidP="00000000" w:rsidRDefault="00000000" w:rsidRPr="00000000" w14:paraId="000003AB">
      <w:pPr>
        <w:ind w:left="0" w:firstLine="0"/>
        <w:rPr/>
      </w:pPr>
      <w:r w:rsidDel="00000000" w:rsidR="00000000" w:rsidRPr="00000000">
        <w:rPr>
          <w:rtl w:val="0"/>
        </w:rPr>
        <w:t xml:space="preserve">ALI: Yeah, so let’s go? Hi? Everyone?</w:t>
      </w:r>
    </w:p>
    <w:p w:rsidR="00000000" w:rsidDel="00000000" w:rsidP="00000000" w:rsidRDefault="00000000" w:rsidRPr="00000000" w14:paraId="000003AC">
      <w:pPr>
        <w:ind w:left="0" w:firstLine="0"/>
        <w:rPr/>
      </w:pPr>
      <w:r w:rsidDel="00000000" w:rsidR="00000000" w:rsidRPr="00000000">
        <w:rPr>
          <w:rtl w:val="0"/>
        </w:rPr>
      </w:r>
    </w:p>
    <w:p w:rsidR="00000000" w:rsidDel="00000000" w:rsidP="00000000" w:rsidRDefault="00000000" w:rsidRPr="00000000" w14:paraId="000003AD">
      <w:pPr>
        <w:ind w:left="0" w:firstLine="0"/>
        <w:rPr/>
      </w:pPr>
      <w:r w:rsidDel="00000000" w:rsidR="00000000" w:rsidRPr="00000000">
        <w:rPr>
          <w:rtl w:val="0"/>
        </w:rPr>
        <w:t xml:space="preserve">AUSTIN: You open that other door and there are the black slacks engaged in a fight with the pala-din. And Lance Noble Orchid is like, firing shots down the hallway at them. You see him kill like, four people like it’s nothing.</w:t>
      </w:r>
    </w:p>
    <w:p w:rsidR="00000000" w:rsidDel="00000000" w:rsidP="00000000" w:rsidRDefault="00000000" w:rsidRPr="00000000" w14:paraId="000003AE">
      <w:pPr>
        <w:ind w:left="0" w:firstLine="0"/>
        <w:rPr/>
      </w:pPr>
      <w:r w:rsidDel="00000000" w:rsidR="00000000" w:rsidRPr="00000000">
        <w:rPr>
          <w:rtl w:val="0"/>
        </w:rPr>
      </w:r>
    </w:p>
    <w:p w:rsidR="00000000" w:rsidDel="00000000" w:rsidP="00000000" w:rsidRDefault="00000000" w:rsidRPr="00000000" w14:paraId="000003AF">
      <w:pPr>
        <w:ind w:left="0" w:firstLine="0"/>
        <w:rPr/>
      </w:pPr>
      <w:r w:rsidDel="00000000" w:rsidR="00000000" w:rsidRPr="00000000">
        <w:rPr>
          <w:rtl w:val="0"/>
        </w:rPr>
        <w:t xml:space="preserve">JACK: I just, I want it on record that I’ve left the candlestick behind.</w:t>
      </w:r>
    </w:p>
    <w:p w:rsidR="00000000" w:rsidDel="00000000" w:rsidP="00000000" w:rsidRDefault="00000000" w:rsidRPr="00000000" w14:paraId="000003B0">
      <w:pPr>
        <w:ind w:left="0" w:firstLine="0"/>
        <w:rPr/>
      </w:pPr>
      <w:r w:rsidDel="00000000" w:rsidR="00000000" w:rsidRPr="00000000">
        <w:rPr>
          <w:rtl w:val="0"/>
        </w:rPr>
      </w:r>
    </w:p>
    <w:p w:rsidR="00000000" w:rsidDel="00000000" w:rsidP="00000000" w:rsidRDefault="00000000" w:rsidRPr="00000000" w14:paraId="000003B1">
      <w:pPr>
        <w:ind w:left="0" w:firstLine="0"/>
        <w:rPr/>
      </w:pPr>
      <w:r w:rsidDel="00000000" w:rsidR="00000000" w:rsidRPr="00000000">
        <w:rPr>
          <w:rtl w:val="0"/>
        </w:rPr>
        <w:t xml:space="preserve">AUSTIN: (amused) Okay, thank you. Take one karma point or whatever. Whatever other systems have.</w:t>
      </w:r>
    </w:p>
    <w:p w:rsidR="00000000" w:rsidDel="00000000" w:rsidP="00000000" w:rsidRDefault="00000000" w:rsidRPr="00000000" w14:paraId="000003B2">
      <w:pPr>
        <w:ind w:left="0" w:firstLine="0"/>
        <w:rPr/>
      </w:pPr>
      <w:r w:rsidDel="00000000" w:rsidR="00000000" w:rsidRPr="00000000">
        <w:rPr>
          <w:rtl w:val="0"/>
        </w:rPr>
      </w:r>
    </w:p>
    <w:p w:rsidR="00000000" w:rsidDel="00000000" w:rsidP="00000000" w:rsidRDefault="00000000" w:rsidRPr="00000000" w14:paraId="000003B3">
      <w:pPr>
        <w:ind w:left="0" w:firstLine="0"/>
        <w:rPr/>
      </w:pPr>
      <w:r w:rsidDel="00000000" w:rsidR="00000000" w:rsidRPr="00000000">
        <w:rPr>
          <w:rtl w:val="0"/>
        </w:rPr>
        <w:t xml:space="preserve">(DRE AND JACK LAUGH)</w:t>
      </w:r>
    </w:p>
    <w:p w:rsidR="00000000" w:rsidDel="00000000" w:rsidP="00000000" w:rsidRDefault="00000000" w:rsidRPr="00000000" w14:paraId="000003B4">
      <w:pPr>
        <w:ind w:left="0" w:firstLine="0"/>
        <w:rPr/>
      </w:pPr>
      <w:r w:rsidDel="00000000" w:rsidR="00000000" w:rsidRPr="00000000">
        <w:rPr>
          <w:rtl w:val="0"/>
        </w:rPr>
      </w:r>
    </w:p>
    <w:p w:rsidR="00000000" w:rsidDel="00000000" w:rsidP="00000000" w:rsidRDefault="00000000" w:rsidRPr="00000000" w14:paraId="000003B5">
      <w:pPr>
        <w:ind w:left="0" w:firstLine="0"/>
        <w:rPr/>
      </w:pPr>
      <w:r w:rsidDel="00000000" w:rsidR="00000000" w:rsidRPr="00000000">
        <w:rPr>
          <w:rtl w:val="0"/>
        </w:rPr>
        <w:t xml:space="preserve">AUSTIN: Fuckin’, you get a light side point. Like--</w:t>
      </w:r>
    </w:p>
    <w:p w:rsidR="00000000" w:rsidDel="00000000" w:rsidP="00000000" w:rsidRDefault="00000000" w:rsidRPr="00000000" w14:paraId="000003B6">
      <w:pPr>
        <w:ind w:left="0" w:firstLine="0"/>
        <w:rPr/>
      </w:pPr>
      <w:r w:rsidDel="00000000" w:rsidR="00000000" w:rsidRPr="00000000">
        <w:rPr>
          <w:rtl w:val="0"/>
        </w:rPr>
      </w:r>
    </w:p>
    <w:p w:rsidR="00000000" w:rsidDel="00000000" w:rsidP="00000000" w:rsidRDefault="00000000" w:rsidRPr="00000000" w14:paraId="000003B7">
      <w:pPr>
        <w:ind w:left="0" w:firstLine="0"/>
        <w:rPr/>
      </w:pPr>
      <w:r w:rsidDel="00000000" w:rsidR="00000000" w:rsidRPr="00000000">
        <w:rPr>
          <w:rtl w:val="0"/>
        </w:rPr>
        <w:t xml:space="preserve">DRE: A point of inspiration.</w:t>
      </w:r>
    </w:p>
    <w:p w:rsidR="00000000" w:rsidDel="00000000" w:rsidP="00000000" w:rsidRDefault="00000000" w:rsidRPr="00000000" w14:paraId="000003B8">
      <w:pPr>
        <w:ind w:left="0" w:firstLine="0"/>
        <w:rPr/>
      </w:pPr>
      <w:r w:rsidDel="00000000" w:rsidR="00000000" w:rsidRPr="00000000">
        <w:rPr>
          <w:rtl w:val="0"/>
        </w:rPr>
      </w:r>
    </w:p>
    <w:p w:rsidR="00000000" w:rsidDel="00000000" w:rsidP="00000000" w:rsidRDefault="00000000" w:rsidRPr="00000000" w14:paraId="000003B9">
      <w:pPr>
        <w:ind w:left="0" w:firstLine="0"/>
        <w:rPr/>
      </w:pPr>
      <w:r w:rsidDel="00000000" w:rsidR="00000000" w:rsidRPr="00000000">
        <w:rPr>
          <w:rtl w:val="0"/>
        </w:rPr>
        <w:t xml:space="preserve">AUSTIN: Yeah. Again, the way out is a prowl check where someone has to be the leader.</w:t>
      </w:r>
    </w:p>
    <w:p w:rsidR="00000000" w:rsidDel="00000000" w:rsidP="00000000" w:rsidRDefault="00000000" w:rsidRPr="00000000" w14:paraId="000003BA">
      <w:pPr>
        <w:ind w:left="0" w:firstLine="0"/>
        <w:rPr/>
      </w:pPr>
      <w:r w:rsidDel="00000000" w:rsidR="00000000" w:rsidRPr="00000000">
        <w:rPr>
          <w:rtl w:val="0"/>
        </w:rPr>
      </w:r>
    </w:p>
    <w:p w:rsidR="00000000" w:rsidDel="00000000" w:rsidP="00000000" w:rsidRDefault="00000000" w:rsidRPr="00000000" w14:paraId="000003BB">
      <w:pPr>
        <w:ind w:left="0" w:firstLine="0"/>
        <w:rPr/>
      </w:pPr>
      <w:r w:rsidDel="00000000" w:rsidR="00000000" w:rsidRPr="00000000">
        <w:rPr>
          <w:rtl w:val="0"/>
        </w:rPr>
        <w:t xml:space="preserve">JACK: Aw, fuck, are we still on this?</w:t>
      </w:r>
    </w:p>
    <w:p w:rsidR="00000000" w:rsidDel="00000000" w:rsidP="00000000" w:rsidRDefault="00000000" w:rsidRPr="00000000" w14:paraId="000003BC">
      <w:pPr>
        <w:ind w:left="0" w:firstLine="0"/>
        <w:rPr/>
      </w:pPr>
      <w:r w:rsidDel="00000000" w:rsidR="00000000" w:rsidRPr="00000000">
        <w:rPr>
          <w:rtl w:val="0"/>
        </w:rPr>
      </w:r>
    </w:p>
    <w:p w:rsidR="00000000" w:rsidDel="00000000" w:rsidP="00000000" w:rsidRDefault="00000000" w:rsidRPr="00000000" w14:paraId="000003BD">
      <w:pPr>
        <w:ind w:left="0" w:firstLine="0"/>
        <w:rPr/>
      </w:pPr>
      <w:r w:rsidDel="00000000" w:rsidR="00000000" w:rsidRPr="00000000">
        <w:rPr>
          <w:rtl w:val="0"/>
        </w:rPr>
        <w:t xml:space="preserve">AUSTIN: No one tried it. You stopped to pick up the book. But hey, you have the book. Maelgwyn has the book. Maelgwyn has the book of life.</w:t>
      </w:r>
    </w:p>
    <w:p w:rsidR="00000000" w:rsidDel="00000000" w:rsidP="00000000" w:rsidRDefault="00000000" w:rsidRPr="00000000" w14:paraId="000003BE">
      <w:pPr>
        <w:ind w:left="0" w:firstLine="0"/>
        <w:rPr/>
      </w:pPr>
      <w:r w:rsidDel="00000000" w:rsidR="00000000" w:rsidRPr="00000000">
        <w:rPr>
          <w:rtl w:val="0"/>
        </w:rPr>
      </w:r>
    </w:p>
    <w:p w:rsidR="00000000" w:rsidDel="00000000" w:rsidP="00000000" w:rsidRDefault="00000000" w:rsidRPr="00000000" w14:paraId="000003BF">
      <w:pPr>
        <w:ind w:left="0" w:firstLine="0"/>
        <w:rPr/>
      </w:pPr>
      <w:r w:rsidDel="00000000" w:rsidR="00000000" w:rsidRPr="00000000">
        <w:rPr>
          <w:rtl w:val="0"/>
        </w:rPr>
        <w:t xml:space="preserve">ALI: He has all of our stuff. (gasps)</w:t>
      </w:r>
    </w:p>
    <w:p w:rsidR="00000000" w:rsidDel="00000000" w:rsidP="00000000" w:rsidRDefault="00000000" w:rsidRPr="00000000" w14:paraId="000003C0">
      <w:pPr>
        <w:ind w:left="0" w:firstLine="0"/>
        <w:rPr/>
      </w:pPr>
      <w:r w:rsidDel="00000000" w:rsidR="00000000" w:rsidRPr="00000000">
        <w:rPr>
          <w:rtl w:val="0"/>
        </w:rPr>
      </w:r>
    </w:p>
    <w:p w:rsidR="00000000" w:rsidDel="00000000" w:rsidP="00000000" w:rsidRDefault="00000000" w:rsidRPr="00000000" w14:paraId="000003C1">
      <w:pPr>
        <w:ind w:left="0" w:firstLine="0"/>
        <w:rPr/>
      </w:pPr>
      <w:r w:rsidDel="00000000" w:rsidR="00000000" w:rsidRPr="00000000">
        <w:rPr>
          <w:rtl w:val="0"/>
        </w:rPr>
        <w:t xml:space="preserve">AUSTIN: Ah, you figured it out? You figured out where the book is from?</w:t>
      </w:r>
    </w:p>
    <w:p w:rsidR="00000000" w:rsidDel="00000000" w:rsidP="00000000" w:rsidRDefault="00000000" w:rsidRPr="00000000" w14:paraId="000003C2">
      <w:pPr>
        <w:ind w:left="0" w:firstLine="0"/>
        <w:rPr/>
      </w:pPr>
      <w:r w:rsidDel="00000000" w:rsidR="00000000" w:rsidRPr="00000000">
        <w:rPr>
          <w:rtl w:val="0"/>
        </w:rPr>
      </w:r>
    </w:p>
    <w:p w:rsidR="00000000" w:rsidDel="00000000" w:rsidP="00000000" w:rsidRDefault="00000000" w:rsidRPr="00000000" w14:paraId="000003C3">
      <w:pPr>
        <w:ind w:left="0" w:firstLine="0"/>
        <w:rPr/>
      </w:pPr>
      <w:r w:rsidDel="00000000" w:rsidR="00000000" w:rsidRPr="00000000">
        <w:rPr>
          <w:rtl w:val="0"/>
        </w:rPr>
        <w:t xml:space="preserve">ALI: (laughing) Fuck you! Okay. God.</w:t>
      </w:r>
    </w:p>
    <w:p w:rsidR="00000000" w:rsidDel="00000000" w:rsidP="00000000" w:rsidRDefault="00000000" w:rsidRPr="00000000" w14:paraId="000003C4">
      <w:pPr>
        <w:ind w:left="0" w:firstLine="0"/>
        <w:rPr/>
      </w:pPr>
      <w:r w:rsidDel="00000000" w:rsidR="00000000" w:rsidRPr="00000000">
        <w:rPr>
          <w:rtl w:val="0"/>
        </w:rPr>
      </w:r>
    </w:p>
    <w:p w:rsidR="00000000" w:rsidDel="00000000" w:rsidP="00000000" w:rsidRDefault="00000000" w:rsidRPr="00000000" w14:paraId="000003C5">
      <w:pPr>
        <w:ind w:left="0" w:firstLine="0"/>
        <w:rPr/>
      </w:pPr>
      <w:r w:rsidDel="00000000" w:rsidR="00000000" w:rsidRPr="00000000">
        <w:rPr>
          <w:rtl w:val="0"/>
        </w:rPr>
        <w:t xml:space="preserve">AUSTIN: Long-time listeners--uh-huh.</w:t>
      </w:r>
    </w:p>
    <w:p w:rsidR="00000000" w:rsidDel="00000000" w:rsidP="00000000" w:rsidRDefault="00000000" w:rsidRPr="00000000" w14:paraId="000003C6">
      <w:pPr>
        <w:ind w:left="0" w:firstLine="0"/>
        <w:rPr/>
      </w:pPr>
      <w:r w:rsidDel="00000000" w:rsidR="00000000" w:rsidRPr="00000000">
        <w:rPr>
          <w:rtl w:val="0"/>
        </w:rPr>
      </w:r>
    </w:p>
    <w:p w:rsidR="00000000" w:rsidDel="00000000" w:rsidP="00000000" w:rsidRDefault="00000000" w:rsidRPr="00000000" w14:paraId="000003C7">
      <w:pPr>
        <w:ind w:left="0" w:firstLine="0"/>
        <w:rPr/>
      </w:pPr>
      <w:r w:rsidDel="00000000" w:rsidR="00000000" w:rsidRPr="00000000">
        <w:rPr>
          <w:rtl w:val="0"/>
        </w:rPr>
        <w:t xml:space="preserve">(SEVERAL PEOPLE GOING ‘OHHHH’ IN REALIZATION)</w:t>
      </w:r>
    </w:p>
    <w:p w:rsidR="00000000" w:rsidDel="00000000" w:rsidP="00000000" w:rsidRDefault="00000000" w:rsidRPr="00000000" w14:paraId="000003C8">
      <w:pPr>
        <w:ind w:left="0" w:firstLine="0"/>
        <w:rPr/>
      </w:pPr>
      <w:r w:rsidDel="00000000" w:rsidR="00000000" w:rsidRPr="00000000">
        <w:rPr>
          <w:rtl w:val="0"/>
        </w:rPr>
      </w:r>
    </w:p>
    <w:p w:rsidR="00000000" w:rsidDel="00000000" w:rsidP="00000000" w:rsidRDefault="00000000" w:rsidRPr="00000000" w14:paraId="000003C9">
      <w:pPr>
        <w:ind w:left="0" w:firstLine="0"/>
        <w:rPr/>
      </w:pPr>
      <w:r w:rsidDel="00000000" w:rsidR="00000000" w:rsidRPr="00000000">
        <w:rPr>
          <w:rtl w:val="0"/>
        </w:rPr>
        <w:t xml:space="preserve">AUSTIN: (over ruckus) There’s a book in the--the first-- the first arc of Friends at the Table.</w:t>
      </w:r>
    </w:p>
    <w:p w:rsidR="00000000" w:rsidDel="00000000" w:rsidP="00000000" w:rsidRDefault="00000000" w:rsidRPr="00000000" w14:paraId="000003CA">
      <w:pPr>
        <w:ind w:left="0" w:firstLine="0"/>
        <w:rPr/>
      </w:pPr>
      <w:r w:rsidDel="00000000" w:rsidR="00000000" w:rsidRPr="00000000">
        <w:rPr>
          <w:rtl w:val="0"/>
        </w:rPr>
      </w:r>
    </w:p>
    <w:p w:rsidR="00000000" w:rsidDel="00000000" w:rsidP="00000000" w:rsidRDefault="00000000" w:rsidRPr="00000000" w14:paraId="000003CB">
      <w:pPr>
        <w:ind w:left="0" w:firstLine="0"/>
        <w:rPr/>
      </w:pPr>
      <w:r w:rsidDel="00000000" w:rsidR="00000000" w:rsidRPr="00000000">
        <w:rPr>
          <w:rtl w:val="0"/>
        </w:rPr>
        <w:t xml:space="preserve">ALI: It could’ve been this very night, two years ago.</w:t>
      </w:r>
    </w:p>
    <w:p w:rsidR="00000000" w:rsidDel="00000000" w:rsidP="00000000" w:rsidRDefault="00000000" w:rsidRPr="00000000" w14:paraId="000003CC">
      <w:pPr>
        <w:ind w:left="0" w:firstLine="0"/>
        <w:rPr/>
      </w:pPr>
      <w:r w:rsidDel="00000000" w:rsidR="00000000" w:rsidRPr="00000000">
        <w:rPr>
          <w:rtl w:val="0"/>
        </w:rPr>
      </w:r>
    </w:p>
    <w:p w:rsidR="00000000" w:rsidDel="00000000" w:rsidP="00000000" w:rsidRDefault="00000000" w:rsidRPr="00000000" w14:paraId="000003CD">
      <w:pPr>
        <w:ind w:left="0" w:firstLine="0"/>
        <w:rPr/>
      </w:pPr>
      <w:r w:rsidDel="00000000" w:rsidR="00000000" w:rsidRPr="00000000">
        <w:rPr>
          <w:rtl w:val="0"/>
        </w:rPr>
        <w:t xml:space="preserve">AUSTIN: It--it could’ve been.</w:t>
      </w:r>
    </w:p>
    <w:p w:rsidR="00000000" w:rsidDel="00000000" w:rsidP="00000000" w:rsidRDefault="00000000" w:rsidRPr="00000000" w14:paraId="000003CE">
      <w:pPr>
        <w:ind w:left="0" w:firstLine="0"/>
        <w:rPr/>
      </w:pPr>
      <w:r w:rsidDel="00000000" w:rsidR="00000000" w:rsidRPr="00000000">
        <w:rPr>
          <w:rtl w:val="0"/>
        </w:rPr>
      </w:r>
    </w:p>
    <w:p w:rsidR="00000000" w:rsidDel="00000000" w:rsidP="00000000" w:rsidRDefault="00000000" w:rsidRPr="00000000" w14:paraId="000003CF">
      <w:pPr>
        <w:ind w:left="0" w:firstLine="0"/>
        <w:rPr/>
      </w:pPr>
      <w:r w:rsidDel="00000000" w:rsidR="00000000" w:rsidRPr="00000000">
        <w:rPr>
          <w:rtl w:val="0"/>
        </w:rPr>
        <w:t xml:space="preserve">SYLVIA: What?</w:t>
      </w:r>
    </w:p>
    <w:p w:rsidR="00000000" w:rsidDel="00000000" w:rsidP="00000000" w:rsidRDefault="00000000" w:rsidRPr="00000000" w14:paraId="000003D0">
      <w:pPr>
        <w:ind w:left="0" w:firstLine="0"/>
        <w:rPr/>
      </w:pPr>
      <w:r w:rsidDel="00000000" w:rsidR="00000000" w:rsidRPr="00000000">
        <w:rPr>
          <w:rtl w:val="0"/>
        </w:rPr>
      </w:r>
    </w:p>
    <w:p w:rsidR="00000000" w:rsidDel="00000000" w:rsidP="00000000" w:rsidRDefault="00000000" w:rsidRPr="00000000" w14:paraId="000003D1">
      <w:pPr>
        <w:ind w:left="0" w:firstLine="0"/>
        <w:rPr/>
      </w:pPr>
      <w:r w:rsidDel="00000000" w:rsidR="00000000" w:rsidRPr="00000000">
        <w:rPr>
          <w:rtl w:val="0"/>
        </w:rPr>
        <w:t xml:space="preserve">AUSTIN: There’s a book in the first season of Friends at the Table--</w:t>
      </w:r>
    </w:p>
    <w:p w:rsidR="00000000" w:rsidDel="00000000" w:rsidP="00000000" w:rsidRDefault="00000000" w:rsidRPr="00000000" w14:paraId="000003D2">
      <w:pPr>
        <w:ind w:left="0" w:firstLine="0"/>
        <w:rPr/>
      </w:pPr>
      <w:r w:rsidDel="00000000" w:rsidR="00000000" w:rsidRPr="00000000">
        <w:rPr>
          <w:rtl w:val="0"/>
        </w:rPr>
      </w:r>
    </w:p>
    <w:p w:rsidR="00000000" w:rsidDel="00000000" w:rsidP="00000000" w:rsidRDefault="00000000" w:rsidRPr="00000000" w14:paraId="000003D3">
      <w:pPr>
        <w:ind w:left="0" w:firstLine="0"/>
        <w:rPr/>
      </w:pPr>
      <w:r w:rsidDel="00000000" w:rsidR="00000000" w:rsidRPr="00000000">
        <w:rPr>
          <w:rtl w:val="0"/>
        </w:rPr>
        <w:t xml:space="preserve">JACK:</w:t>
      </w:r>
      <w:r w:rsidDel="00000000" w:rsidR="00000000" w:rsidRPr="00000000">
        <w:rPr>
          <w:i w:val="1"/>
          <w:rtl w:val="0"/>
        </w:rPr>
        <w:t xml:space="preserve"> [cross]</w:t>
      </w:r>
      <w:r w:rsidDel="00000000" w:rsidR="00000000" w:rsidRPr="00000000">
        <w:rPr>
          <w:rtl w:val="0"/>
        </w:rPr>
        <w:t xml:space="preserve"> The book in the tower!</w:t>
      </w:r>
    </w:p>
    <w:p w:rsidR="00000000" w:rsidDel="00000000" w:rsidP="00000000" w:rsidRDefault="00000000" w:rsidRPr="00000000" w14:paraId="000003D4">
      <w:pPr>
        <w:ind w:left="0" w:firstLine="0"/>
        <w:rPr/>
      </w:pPr>
      <w:r w:rsidDel="00000000" w:rsidR="00000000" w:rsidRPr="00000000">
        <w:rPr>
          <w:rtl w:val="0"/>
        </w:rPr>
      </w:r>
    </w:p>
    <w:p w:rsidR="00000000" w:rsidDel="00000000" w:rsidP="00000000" w:rsidRDefault="00000000" w:rsidRPr="00000000" w14:paraId="000003D5">
      <w:pPr>
        <w:ind w:left="0" w:firstLine="0"/>
        <w:rPr/>
      </w:pPr>
      <w:r w:rsidDel="00000000" w:rsidR="00000000" w:rsidRPr="00000000">
        <w:rPr>
          <w:rtl w:val="0"/>
        </w:rPr>
        <w:t xml:space="preserve">SYLVIA: OH! Shit, I hope we meet the dwarf!</w:t>
      </w:r>
    </w:p>
    <w:p w:rsidR="00000000" w:rsidDel="00000000" w:rsidP="00000000" w:rsidRDefault="00000000" w:rsidRPr="00000000" w14:paraId="000003D6">
      <w:pPr>
        <w:ind w:left="0" w:firstLine="0"/>
        <w:rPr/>
      </w:pPr>
      <w:r w:rsidDel="00000000" w:rsidR="00000000" w:rsidRPr="00000000">
        <w:rPr>
          <w:rtl w:val="0"/>
        </w:rPr>
      </w:r>
    </w:p>
    <w:p w:rsidR="00000000" w:rsidDel="00000000" w:rsidP="00000000" w:rsidRDefault="00000000" w:rsidRPr="00000000" w14:paraId="000003D7">
      <w:pPr>
        <w:ind w:left="0" w:firstLine="0"/>
        <w:rPr/>
      </w:pPr>
      <w:r w:rsidDel="00000000" w:rsidR="00000000" w:rsidRPr="00000000">
        <w:rPr>
          <w:rtl w:val="0"/>
        </w:rPr>
        <w:t xml:space="preserve">AUSTIN: No, no, he’s the--he’s not even close to being alive yet. Oh wait no, he is. He’s alive somewhere. He’s probably… someone.... hm… yeah. This book has to get to that tower.</w:t>
      </w:r>
    </w:p>
    <w:p w:rsidR="00000000" w:rsidDel="00000000" w:rsidP="00000000" w:rsidRDefault="00000000" w:rsidRPr="00000000" w14:paraId="000003D8">
      <w:pPr>
        <w:ind w:left="0" w:firstLine="0"/>
        <w:rPr/>
      </w:pPr>
      <w:r w:rsidDel="00000000" w:rsidR="00000000" w:rsidRPr="00000000">
        <w:rPr>
          <w:rtl w:val="0"/>
        </w:rPr>
      </w:r>
    </w:p>
    <w:p w:rsidR="00000000" w:rsidDel="00000000" w:rsidP="00000000" w:rsidRDefault="00000000" w:rsidRPr="00000000" w14:paraId="000003D9">
      <w:pPr>
        <w:ind w:left="0" w:firstLine="0"/>
        <w:rPr/>
      </w:pPr>
      <w:r w:rsidDel="00000000" w:rsidR="00000000" w:rsidRPr="00000000">
        <w:rPr>
          <w:rtl w:val="0"/>
        </w:rPr>
        <w:t xml:space="preserve">SYLVIA: It turns out he was the one who brought the Heat and the Dark all along and Art was right.</w:t>
      </w:r>
    </w:p>
    <w:p w:rsidR="00000000" w:rsidDel="00000000" w:rsidP="00000000" w:rsidRDefault="00000000" w:rsidRPr="00000000" w14:paraId="000003DA">
      <w:pPr>
        <w:ind w:left="0" w:firstLine="0"/>
        <w:rPr/>
      </w:pPr>
      <w:r w:rsidDel="00000000" w:rsidR="00000000" w:rsidRPr="00000000">
        <w:rPr>
          <w:rtl w:val="0"/>
        </w:rPr>
      </w:r>
    </w:p>
    <w:p w:rsidR="00000000" w:rsidDel="00000000" w:rsidP="00000000" w:rsidRDefault="00000000" w:rsidRPr="00000000" w14:paraId="000003DB">
      <w:pPr>
        <w:ind w:left="0" w:firstLine="0"/>
        <w:rPr/>
      </w:pPr>
      <w:r w:rsidDel="00000000" w:rsidR="00000000" w:rsidRPr="00000000">
        <w:rPr>
          <w:rtl w:val="0"/>
        </w:rPr>
        <w:t xml:space="preserve">AUSTIN: </w:t>
      </w:r>
      <w:r w:rsidDel="00000000" w:rsidR="00000000" w:rsidRPr="00000000">
        <w:rPr>
          <w:i w:val="1"/>
          <w:rtl w:val="0"/>
        </w:rPr>
        <w:t xml:space="preserve">[cross]</w:t>
      </w:r>
      <w:r w:rsidDel="00000000" w:rsidR="00000000" w:rsidRPr="00000000">
        <w:rPr>
          <w:rtl w:val="0"/>
        </w:rPr>
        <w:t xml:space="preserve"> That’s right.</w:t>
      </w:r>
    </w:p>
    <w:p w:rsidR="00000000" w:rsidDel="00000000" w:rsidP="00000000" w:rsidRDefault="00000000" w:rsidRPr="00000000" w14:paraId="000003DC">
      <w:pPr>
        <w:ind w:left="0" w:firstLine="0"/>
        <w:rPr/>
      </w:pPr>
      <w:r w:rsidDel="00000000" w:rsidR="00000000" w:rsidRPr="00000000">
        <w:rPr>
          <w:rtl w:val="0"/>
        </w:rPr>
      </w:r>
    </w:p>
    <w:p w:rsidR="00000000" w:rsidDel="00000000" w:rsidP="00000000" w:rsidRDefault="00000000" w:rsidRPr="00000000" w14:paraId="000003DD">
      <w:pPr>
        <w:ind w:left="0" w:firstLine="0"/>
        <w:rPr/>
      </w:pPr>
      <w:r w:rsidDel="00000000" w:rsidR="00000000" w:rsidRPr="00000000">
        <w:rPr>
          <w:rtl w:val="0"/>
        </w:rPr>
        <w:t xml:space="preserve">JACK: Oh my god. Wait a second.</w:t>
      </w:r>
    </w:p>
    <w:p w:rsidR="00000000" w:rsidDel="00000000" w:rsidP="00000000" w:rsidRDefault="00000000" w:rsidRPr="00000000" w14:paraId="000003DE">
      <w:pPr>
        <w:ind w:left="0" w:firstLine="0"/>
        <w:rPr/>
      </w:pPr>
      <w:r w:rsidDel="00000000" w:rsidR="00000000" w:rsidRPr="00000000">
        <w:rPr>
          <w:rtl w:val="0"/>
        </w:rPr>
      </w:r>
    </w:p>
    <w:p w:rsidR="00000000" w:rsidDel="00000000" w:rsidP="00000000" w:rsidRDefault="00000000" w:rsidRPr="00000000" w14:paraId="000003DF">
      <w:pPr>
        <w:ind w:left="0" w:firstLine="0"/>
        <w:rPr/>
      </w:pPr>
      <w:r w:rsidDel="00000000" w:rsidR="00000000" w:rsidRPr="00000000">
        <w:rPr>
          <w:rtl w:val="0"/>
        </w:rPr>
        <w:t xml:space="preserve">AUSTIN: Uh-huh?</w:t>
      </w:r>
    </w:p>
    <w:p w:rsidR="00000000" w:rsidDel="00000000" w:rsidP="00000000" w:rsidRDefault="00000000" w:rsidRPr="00000000" w14:paraId="000003E0">
      <w:pPr>
        <w:ind w:left="0" w:firstLine="0"/>
        <w:rPr/>
      </w:pPr>
      <w:r w:rsidDel="00000000" w:rsidR="00000000" w:rsidRPr="00000000">
        <w:rPr>
          <w:rtl w:val="0"/>
        </w:rPr>
      </w:r>
    </w:p>
    <w:p w:rsidR="00000000" w:rsidDel="00000000" w:rsidP="00000000" w:rsidRDefault="00000000" w:rsidRPr="00000000" w14:paraId="000003E1">
      <w:pPr>
        <w:ind w:left="0" w:firstLine="0"/>
        <w:rPr/>
      </w:pPr>
      <w:r w:rsidDel="00000000" w:rsidR="00000000" w:rsidRPr="00000000">
        <w:rPr>
          <w:rtl w:val="0"/>
        </w:rPr>
        <w:t xml:space="preserve">JACK: So what’s the other book?</w:t>
      </w:r>
    </w:p>
    <w:p w:rsidR="00000000" w:rsidDel="00000000" w:rsidP="00000000" w:rsidRDefault="00000000" w:rsidRPr="00000000" w14:paraId="000003E2">
      <w:pPr>
        <w:ind w:left="0" w:firstLine="0"/>
        <w:rPr/>
      </w:pPr>
      <w:r w:rsidDel="00000000" w:rsidR="00000000" w:rsidRPr="00000000">
        <w:rPr>
          <w:rtl w:val="0"/>
        </w:rPr>
      </w:r>
    </w:p>
    <w:p w:rsidR="00000000" w:rsidDel="00000000" w:rsidP="00000000" w:rsidRDefault="00000000" w:rsidRPr="00000000" w14:paraId="000003E3">
      <w:pPr>
        <w:ind w:left="0" w:firstLine="0"/>
        <w:rPr/>
      </w:pPr>
      <w:r w:rsidDel="00000000" w:rsidR="00000000" w:rsidRPr="00000000">
        <w:rPr>
          <w:rtl w:val="0"/>
        </w:rPr>
        <w:t xml:space="preserve">AUSTIN: The other book is the book that you had to get for Clarett.</w:t>
      </w:r>
    </w:p>
    <w:p w:rsidR="00000000" w:rsidDel="00000000" w:rsidP="00000000" w:rsidRDefault="00000000" w:rsidRPr="00000000" w14:paraId="000003E4">
      <w:pPr>
        <w:ind w:left="0" w:firstLine="0"/>
        <w:rPr/>
      </w:pPr>
      <w:r w:rsidDel="00000000" w:rsidR="00000000" w:rsidRPr="00000000">
        <w:rPr>
          <w:rtl w:val="0"/>
        </w:rPr>
      </w:r>
    </w:p>
    <w:p w:rsidR="00000000" w:rsidDel="00000000" w:rsidP="00000000" w:rsidRDefault="00000000" w:rsidRPr="00000000" w14:paraId="000003E5">
      <w:pPr>
        <w:ind w:left="0" w:firstLine="0"/>
        <w:rPr/>
      </w:pPr>
      <w:r w:rsidDel="00000000" w:rsidR="00000000" w:rsidRPr="00000000">
        <w:rPr>
          <w:rtl w:val="0"/>
        </w:rPr>
        <w:t xml:space="preserve">JACK: Right, but is that--</w:t>
      </w:r>
    </w:p>
    <w:p w:rsidR="00000000" w:rsidDel="00000000" w:rsidP="00000000" w:rsidRDefault="00000000" w:rsidRPr="00000000" w14:paraId="000003E6">
      <w:pPr>
        <w:ind w:left="0" w:firstLine="0"/>
        <w:rPr/>
      </w:pPr>
      <w:r w:rsidDel="00000000" w:rsidR="00000000" w:rsidRPr="00000000">
        <w:rPr>
          <w:rtl w:val="0"/>
        </w:rPr>
      </w:r>
    </w:p>
    <w:p w:rsidR="00000000" w:rsidDel="00000000" w:rsidP="00000000" w:rsidRDefault="00000000" w:rsidRPr="00000000" w14:paraId="000003E7">
      <w:pPr>
        <w:ind w:left="0" w:firstLine="0"/>
        <w:rPr/>
      </w:pPr>
      <w:r w:rsidDel="00000000" w:rsidR="00000000" w:rsidRPr="00000000">
        <w:rPr>
          <w:rtl w:val="0"/>
        </w:rPr>
        <w:t xml:space="preserve">AUSTIN: Unrelated book.</w:t>
      </w:r>
    </w:p>
    <w:p w:rsidR="00000000" w:rsidDel="00000000" w:rsidP="00000000" w:rsidRDefault="00000000" w:rsidRPr="00000000" w14:paraId="000003E8">
      <w:pPr>
        <w:ind w:left="0" w:firstLine="0"/>
        <w:rPr/>
      </w:pPr>
      <w:r w:rsidDel="00000000" w:rsidR="00000000" w:rsidRPr="00000000">
        <w:rPr>
          <w:rtl w:val="0"/>
        </w:rPr>
      </w:r>
    </w:p>
    <w:p w:rsidR="00000000" w:rsidDel="00000000" w:rsidP="00000000" w:rsidRDefault="00000000" w:rsidRPr="00000000" w14:paraId="000003E9">
      <w:pPr>
        <w:ind w:left="0" w:firstLine="0"/>
        <w:rPr/>
      </w:pPr>
      <w:r w:rsidDel="00000000" w:rsidR="00000000" w:rsidRPr="00000000">
        <w:rPr>
          <w:rtl w:val="0"/>
        </w:rPr>
        <w:t xml:space="preserve">JACK: Okay. Right.</w:t>
      </w:r>
    </w:p>
    <w:p w:rsidR="00000000" w:rsidDel="00000000" w:rsidP="00000000" w:rsidRDefault="00000000" w:rsidRPr="00000000" w14:paraId="000003EA">
      <w:pPr>
        <w:ind w:left="0" w:firstLine="0"/>
        <w:rPr/>
      </w:pPr>
      <w:r w:rsidDel="00000000" w:rsidR="00000000" w:rsidRPr="00000000">
        <w:rPr>
          <w:rtl w:val="0"/>
        </w:rPr>
      </w:r>
    </w:p>
    <w:p w:rsidR="00000000" w:rsidDel="00000000" w:rsidP="00000000" w:rsidRDefault="00000000" w:rsidRPr="00000000" w14:paraId="000003EB">
      <w:pPr>
        <w:ind w:left="0" w:firstLine="0"/>
        <w:rPr/>
      </w:pPr>
      <w:r w:rsidDel="00000000" w:rsidR="00000000" w:rsidRPr="00000000">
        <w:rPr>
          <w:rtl w:val="0"/>
        </w:rPr>
        <w:t xml:space="preserve">ALI: Two books.</w:t>
      </w:r>
    </w:p>
    <w:p w:rsidR="00000000" w:rsidDel="00000000" w:rsidP="00000000" w:rsidRDefault="00000000" w:rsidRPr="00000000" w14:paraId="000003EC">
      <w:pPr>
        <w:ind w:left="0" w:firstLine="0"/>
        <w:rPr/>
      </w:pPr>
      <w:r w:rsidDel="00000000" w:rsidR="00000000" w:rsidRPr="00000000">
        <w:rPr>
          <w:rtl w:val="0"/>
        </w:rPr>
      </w:r>
    </w:p>
    <w:p w:rsidR="00000000" w:rsidDel="00000000" w:rsidP="00000000" w:rsidRDefault="00000000" w:rsidRPr="00000000" w14:paraId="000003ED">
      <w:pPr>
        <w:ind w:left="0" w:firstLine="0"/>
        <w:rPr/>
      </w:pPr>
      <w:r w:rsidDel="00000000" w:rsidR="00000000" w:rsidRPr="00000000">
        <w:rPr>
          <w:rtl w:val="0"/>
        </w:rPr>
        <w:t xml:space="preserve">AUSTIN: Two books, both about life in a way. Different sorts of books. Hers is about like, not being undead anymore.</w:t>
      </w:r>
    </w:p>
    <w:p w:rsidR="00000000" w:rsidDel="00000000" w:rsidP="00000000" w:rsidRDefault="00000000" w:rsidRPr="00000000" w14:paraId="000003EE">
      <w:pPr>
        <w:ind w:left="0" w:firstLine="0"/>
        <w:rPr/>
      </w:pPr>
      <w:r w:rsidDel="00000000" w:rsidR="00000000" w:rsidRPr="00000000">
        <w:rPr>
          <w:rtl w:val="0"/>
        </w:rPr>
      </w:r>
    </w:p>
    <w:p w:rsidR="00000000" w:rsidDel="00000000" w:rsidP="00000000" w:rsidRDefault="00000000" w:rsidRPr="00000000" w14:paraId="000003EF">
      <w:pPr>
        <w:ind w:left="0" w:firstLine="0"/>
        <w:rPr/>
      </w:pPr>
      <w:r w:rsidDel="00000000" w:rsidR="00000000" w:rsidRPr="00000000">
        <w:rPr>
          <w:rtl w:val="0"/>
        </w:rPr>
        <w:t xml:space="preserve">JACK. Well I guess this is reassuring ‘cause it means we’re definitely gonna leave Memoriam. The book is.</w:t>
      </w:r>
    </w:p>
    <w:p w:rsidR="00000000" w:rsidDel="00000000" w:rsidP="00000000" w:rsidRDefault="00000000" w:rsidRPr="00000000" w14:paraId="000003F0">
      <w:pPr>
        <w:ind w:left="0" w:firstLine="0"/>
        <w:rPr/>
      </w:pPr>
      <w:r w:rsidDel="00000000" w:rsidR="00000000" w:rsidRPr="00000000">
        <w:rPr>
          <w:rtl w:val="0"/>
        </w:rPr>
      </w:r>
    </w:p>
    <w:p w:rsidR="00000000" w:rsidDel="00000000" w:rsidP="00000000" w:rsidRDefault="00000000" w:rsidRPr="00000000" w14:paraId="000003F1">
      <w:pPr>
        <w:ind w:left="0" w:firstLine="0"/>
        <w:rPr/>
      </w:pPr>
      <w:r w:rsidDel="00000000" w:rsidR="00000000" w:rsidRPr="00000000">
        <w:rPr>
          <w:rtl w:val="0"/>
        </w:rPr>
        <w:t xml:space="preserve">AUSTIN: The book is. Maelgwyn has the book. </w:t>
      </w:r>
    </w:p>
    <w:p w:rsidR="00000000" w:rsidDel="00000000" w:rsidP="00000000" w:rsidRDefault="00000000" w:rsidRPr="00000000" w14:paraId="000003F2">
      <w:pPr>
        <w:ind w:left="0" w:firstLine="0"/>
        <w:rPr/>
      </w:pPr>
      <w:r w:rsidDel="00000000" w:rsidR="00000000" w:rsidRPr="00000000">
        <w:rPr>
          <w:rtl w:val="0"/>
        </w:rPr>
      </w:r>
    </w:p>
    <w:p w:rsidR="00000000" w:rsidDel="00000000" w:rsidP="00000000" w:rsidRDefault="00000000" w:rsidRPr="00000000" w14:paraId="000003F3">
      <w:pPr>
        <w:ind w:left="0" w:firstLine="0"/>
        <w:rPr/>
      </w:pPr>
      <w:r w:rsidDel="00000000" w:rsidR="00000000" w:rsidRPr="00000000">
        <w:rPr>
          <w:rtl w:val="0"/>
        </w:rPr>
        <w:t xml:space="preserve">JACK: We should make a prowl roll, right?</w:t>
      </w:r>
    </w:p>
    <w:p w:rsidR="00000000" w:rsidDel="00000000" w:rsidP="00000000" w:rsidRDefault="00000000" w:rsidRPr="00000000" w14:paraId="000003F4">
      <w:pPr>
        <w:ind w:left="0" w:firstLine="0"/>
        <w:rPr/>
      </w:pPr>
      <w:r w:rsidDel="00000000" w:rsidR="00000000" w:rsidRPr="00000000">
        <w:rPr>
          <w:rtl w:val="0"/>
        </w:rPr>
      </w:r>
    </w:p>
    <w:p w:rsidR="00000000" w:rsidDel="00000000" w:rsidP="00000000" w:rsidRDefault="00000000" w:rsidRPr="00000000" w14:paraId="000003F5">
      <w:pPr>
        <w:ind w:left="0" w:firstLine="0"/>
        <w:rPr/>
      </w:pPr>
      <w:r w:rsidDel="00000000" w:rsidR="00000000" w:rsidRPr="00000000">
        <w:rPr>
          <w:rtl w:val="0"/>
        </w:rPr>
        <w:t xml:space="preserve">AUSTIN: Yeah, someone should make a prowl roll. Or tell me another way of getting out. Maybe you can deliver a speech that calms everybody down. I dunno. I’m not gonna tell you you can’t, but that would definitely be desperate limited.</w:t>
      </w:r>
    </w:p>
    <w:p w:rsidR="00000000" w:rsidDel="00000000" w:rsidP="00000000" w:rsidRDefault="00000000" w:rsidRPr="00000000" w14:paraId="000003F6">
      <w:pPr>
        <w:ind w:left="0" w:firstLine="0"/>
        <w:rPr/>
      </w:pPr>
      <w:r w:rsidDel="00000000" w:rsidR="00000000" w:rsidRPr="00000000">
        <w:rPr>
          <w:rtl w:val="0"/>
        </w:rPr>
      </w:r>
    </w:p>
    <w:p w:rsidR="00000000" w:rsidDel="00000000" w:rsidP="00000000" w:rsidRDefault="00000000" w:rsidRPr="00000000" w14:paraId="000003F7">
      <w:pPr>
        <w:ind w:left="0" w:firstLine="0"/>
        <w:rPr/>
      </w:pPr>
      <w:r w:rsidDel="00000000" w:rsidR="00000000" w:rsidRPr="00000000">
        <w:rPr>
          <w:rtl w:val="0"/>
        </w:rPr>
        <w:t xml:space="preserve">JACK: Wait a second. How much… how many… how much stress is flashbacks?</w:t>
      </w:r>
    </w:p>
    <w:p w:rsidR="00000000" w:rsidDel="00000000" w:rsidP="00000000" w:rsidRDefault="00000000" w:rsidRPr="00000000" w14:paraId="000003F8">
      <w:pPr>
        <w:ind w:left="0" w:firstLine="0"/>
        <w:rPr/>
      </w:pPr>
      <w:r w:rsidDel="00000000" w:rsidR="00000000" w:rsidRPr="00000000">
        <w:rPr>
          <w:rtl w:val="0"/>
        </w:rPr>
      </w:r>
    </w:p>
    <w:p w:rsidR="00000000" w:rsidDel="00000000" w:rsidP="00000000" w:rsidRDefault="00000000" w:rsidRPr="00000000" w14:paraId="000003F9">
      <w:pPr>
        <w:ind w:left="0" w:firstLine="0"/>
        <w:rPr/>
      </w:pPr>
      <w:r w:rsidDel="00000000" w:rsidR="00000000" w:rsidRPr="00000000">
        <w:rPr>
          <w:rtl w:val="0"/>
        </w:rPr>
        <w:t xml:space="preserve">AUSTIN: Two.</w:t>
      </w:r>
    </w:p>
    <w:p w:rsidR="00000000" w:rsidDel="00000000" w:rsidP="00000000" w:rsidRDefault="00000000" w:rsidRPr="00000000" w14:paraId="000003FA">
      <w:pPr>
        <w:ind w:left="0" w:firstLine="0"/>
        <w:rPr/>
      </w:pPr>
      <w:r w:rsidDel="00000000" w:rsidR="00000000" w:rsidRPr="00000000">
        <w:rPr>
          <w:rtl w:val="0"/>
        </w:rPr>
      </w:r>
    </w:p>
    <w:p w:rsidR="00000000" w:rsidDel="00000000" w:rsidP="00000000" w:rsidRDefault="00000000" w:rsidRPr="00000000" w14:paraId="000003FB">
      <w:pPr>
        <w:ind w:left="0" w:firstLine="0"/>
        <w:rPr/>
      </w:pPr>
      <w:r w:rsidDel="00000000" w:rsidR="00000000" w:rsidRPr="00000000">
        <w:rPr>
          <w:rtl w:val="0"/>
        </w:rPr>
        <w:t xml:space="preserve">JACK: Even really big ones?</w:t>
      </w:r>
    </w:p>
    <w:p w:rsidR="00000000" w:rsidDel="00000000" w:rsidP="00000000" w:rsidRDefault="00000000" w:rsidRPr="00000000" w14:paraId="000003FC">
      <w:pPr>
        <w:ind w:left="0" w:firstLine="0"/>
        <w:rPr/>
      </w:pPr>
      <w:r w:rsidDel="00000000" w:rsidR="00000000" w:rsidRPr="00000000">
        <w:rPr>
          <w:rtl w:val="0"/>
        </w:rPr>
      </w:r>
    </w:p>
    <w:p w:rsidR="00000000" w:rsidDel="00000000" w:rsidP="00000000" w:rsidRDefault="00000000" w:rsidRPr="00000000" w14:paraId="000003FD">
      <w:pPr>
        <w:ind w:left="0" w:firstLine="0"/>
        <w:rPr/>
      </w:pPr>
      <w:r w:rsidDel="00000000" w:rsidR="00000000" w:rsidRPr="00000000">
        <w:rPr>
          <w:rtl w:val="0"/>
        </w:rPr>
        <w:t xml:space="preserve">AUSTIN: No, no, sorry, it’s not two. Two’s for the very big ones. It’s one--It’s zero for a normal action for which you had a very easy opportunity, it’s one for a complex action or an unlikely opportunity and it’s two plus for an elaborate opportunity. What’s your flashback?</w:t>
      </w:r>
    </w:p>
    <w:p w:rsidR="00000000" w:rsidDel="00000000" w:rsidP="00000000" w:rsidRDefault="00000000" w:rsidRPr="00000000" w14:paraId="000003FE">
      <w:pPr>
        <w:ind w:left="0" w:firstLine="0"/>
        <w:rPr/>
      </w:pPr>
      <w:r w:rsidDel="00000000" w:rsidR="00000000" w:rsidRPr="00000000">
        <w:rPr>
          <w:rtl w:val="0"/>
        </w:rPr>
      </w:r>
    </w:p>
    <w:p w:rsidR="00000000" w:rsidDel="00000000" w:rsidP="00000000" w:rsidRDefault="00000000" w:rsidRPr="00000000" w14:paraId="000003FF">
      <w:pPr>
        <w:ind w:left="0" w:firstLine="0"/>
        <w:rPr/>
      </w:pPr>
      <w:r w:rsidDel="00000000" w:rsidR="00000000" w:rsidRPr="00000000">
        <w:rPr>
          <w:rtl w:val="0"/>
        </w:rPr>
        <w:t xml:space="preserve">JACK: Um…</w:t>
      </w:r>
    </w:p>
    <w:p w:rsidR="00000000" w:rsidDel="00000000" w:rsidP="00000000" w:rsidRDefault="00000000" w:rsidRPr="00000000" w14:paraId="00000400">
      <w:pPr>
        <w:ind w:left="0" w:firstLine="0"/>
        <w:rPr/>
      </w:pPr>
      <w:r w:rsidDel="00000000" w:rsidR="00000000" w:rsidRPr="00000000">
        <w:rPr>
          <w:rtl w:val="0"/>
        </w:rPr>
      </w:r>
    </w:p>
    <w:p w:rsidR="00000000" w:rsidDel="00000000" w:rsidP="00000000" w:rsidRDefault="00000000" w:rsidRPr="00000000" w14:paraId="00000401">
      <w:pPr>
        <w:ind w:left="0" w:firstLine="0"/>
        <w:rPr/>
      </w:pPr>
      <w:r w:rsidDel="00000000" w:rsidR="00000000" w:rsidRPr="00000000">
        <w:rPr>
          <w:rtl w:val="0"/>
        </w:rPr>
        <w:t xml:space="preserve">AUSTIN: I feel like there’s a loose… there’s something up in the air that’s a huge benefit to you that you haven’t cashed in yet. </w:t>
      </w:r>
    </w:p>
    <w:p w:rsidR="00000000" w:rsidDel="00000000" w:rsidP="00000000" w:rsidRDefault="00000000" w:rsidRPr="00000000" w14:paraId="00000402">
      <w:pPr>
        <w:ind w:left="0" w:firstLine="0"/>
        <w:rPr/>
      </w:pPr>
      <w:r w:rsidDel="00000000" w:rsidR="00000000" w:rsidRPr="00000000">
        <w:rPr>
          <w:rtl w:val="0"/>
        </w:rPr>
      </w:r>
    </w:p>
    <w:p w:rsidR="00000000" w:rsidDel="00000000" w:rsidP="00000000" w:rsidRDefault="00000000" w:rsidRPr="00000000" w14:paraId="00000403">
      <w:pPr>
        <w:ind w:left="0" w:firstLine="0"/>
        <w:rPr/>
      </w:pPr>
      <w:r w:rsidDel="00000000" w:rsidR="00000000" w:rsidRPr="00000000">
        <w:rPr>
          <w:rtl w:val="0"/>
        </w:rPr>
        <w:t xml:space="preserve">JACK: Let me just look at the map.</w:t>
      </w:r>
    </w:p>
    <w:p w:rsidR="00000000" w:rsidDel="00000000" w:rsidP="00000000" w:rsidRDefault="00000000" w:rsidRPr="00000000" w14:paraId="00000404">
      <w:pPr>
        <w:ind w:left="0" w:firstLine="0"/>
        <w:rPr/>
      </w:pPr>
      <w:r w:rsidDel="00000000" w:rsidR="00000000" w:rsidRPr="00000000">
        <w:rPr>
          <w:rtl w:val="0"/>
        </w:rPr>
      </w:r>
    </w:p>
    <w:p w:rsidR="00000000" w:rsidDel="00000000" w:rsidP="00000000" w:rsidRDefault="00000000" w:rsidRPr="00000000" w14:paraId="00000405">
      <w:pPr>
        <w:ind w:left="0" w:firstLine="0"/>
        <w:rPr/>
      </w:pPr>
      <w:r w:rsidDel="00000000" w:rsidR="00000000" w:rsidRPr="00000000">
        <w:rPr>
          <w:rtl w:val="0"/>
        </w:rPr>
        <w:t xml:space="preserve">AUSTIN: Uh-huh.</w:t>
      </w:r>
    </w:p>
    <w:p w:rsidR="00000000" w:rsidDel="00000000" w:rsidP="00000000" w:rsidRDefault="00000000" w:rsidRPr="00000000" w14:paraId="00000406">
      <w:pPr>
        <w:ind w:left="0" w:firstLine="0"/>
        <w:rPr/>
      </w:pPr>
      <w:r w:rsidDel="00000000" w:rsidR="00000000" w:rsidRPr="00000000">
        <w:rPr>
          <w:rtl w:val="0"/>
        </w:rPr>
      </w:r>
    </w:p>
    <w:p w:rsidR="00000000" w:rsidDel="00000000" w:rsidP="00000000" w:rsidRDefault="00000000" w:rsidRPr="00000000" w14:paraId="00000407">
      <w:pPr>
        <w:ind w:left="0" w:firstLine="0"/>
        <w:rPr/>
      </w:pPr>
      <w:r w:rsidDel="00000000" w:rsidR="00000000" w:rsidRPr="00000000">
        <w:rPr>
          <w:rtl w:val="0"/>
        </w:rPr>
        <w:t xml:space="preserve">JACK: Could you tell me something about these trees on the right-hand side?</w:t>
      </w:r>
    </w:p>
    <w:p w:rsidR="00000000" w:rsidDel="00000000" w:rsidP="00000000" w:rsidRDefault="00000000" w:rsidRPr="00000000" w14:paraId="00000408">
      <w:pPr>
        <w:ind w:left="0" w:firstLine="0"/>
        <w:rPr/>
      </w:pPr>
      <w:r w:rsidDel="00000000" w:rsidR="00000000" w:rsidRPr="00000000">
        <w:rPr>
          <w:rtl w:val="0"/>
        </w:rPr>
      </w:r>
    </w:p>
    <w:p w:rsidR="00000000" w:rsidDel="00000000" w:rsidP="00000000" w:rsidRDefault="00000000" w:rsidRPr="00000000" w14:paraId="00000409">
      <w:pPr>
        <w:ind w:left="0" w:firstLine="0"/>
        <w:rPr/>
      </w:pPr>
      <w:r w:rsidDel="00000000" w:rsidR="00000000" w:rsidRPr="00000000">
        <w:rPr>
          <w:rtl w:val="0"/>
        </w:rPr>
        <w:t xml:space="preserve">AUSTIN: Sure.</w:t>
      </w:r>
    </w:p>
    <w:p w:rsidR="00000000" w:rsidDel="00000000" w:rsidP="00000000" w:rsidRDefault="00000000" w:rsidRPr="00000000" w14:paraId="0000040A">
      <w:pPr>
        <w:ind w:left="0" w:firstLine="0"/>
        <w:rPr/>
      </w:pPr>
      <w:r w:rsidDel="00000000" w:rsidR="00000000" w:rsidRPr="00000000">
        <w:rPr>
          <w:rtl w:val="0"/>
        </w:rPr>
      </w:r>
    </w:p>
    <w:p w:rsidR="00000000" w:rsidDel="00000000" w:rsidP="00000000" w:rsidRDefault="00000000" w:rsidRPr="00000000" w14:paraId="0000040B">
      <w:pPr>
        <w:ind w:left="0" w:firstLine="0"/>
        <w:rPr/>
      </w:pPr>
      <w:r w:rsidDel="00000000" w:rsidR="00000000" w:rsidRPr="00000000">
        <w:rPr>
          <w:rtl w:val="0"/>
        </w:rPr>
        <w:t xml:space="preserve">JACK: Wh--how f--so what is the actual-- if I were to stand at the vestry and look out of that window, what would I see?</w:t>
      </w:r>
    </w:p>
    <w:p w:rsidR="00000000" w:rsidDel="00000000" w:rsidP="00000000" w:rsidRDefault="00000000" w:rsidRPr="00000000" w14:paraId="0000040C">
      <w:pPr>
        <w:ind w:left="0" w:firstLine="0"/>
        <w:rPr/>
      </w:pPr>
      <w:r w:rsidDel="00000000" w:rsidR="00000000" w:rsidRPr="00000000">
        <w:rPr>
          <w:rtl w:val="0"/>
        </w:rPr>
      </w:r>
    </w:p>
    <w:p w:rsidR="00000000" w:rsidDel="00000000" w:rsidP="00000000" w:rsidRDefault="00000000" w:rsidRPr="00000000" w14:paraId="0000040D">
      <w:pPr>
        <w:ind w:left="0" w:firstLine="0"/>
        <w:rPr/>
      </w:pPr>
      <w:r w:rsidDel="00000000" w:rsidR="00000000" w:rsidRPr="00000000">
        <w:rPr>
          <w:rtl w:val="0"/>
        </w:rPr>
        <w:t xml:space="preserve">AUSTIN: There’s no window. So now, you can see Marielda on fire. Because all of this is now the heat and the dark.</w:t>
      </w:r>
    </w:p>
    <w:p w:rsidR="00000000" w:rsidDel="00000000" w:rsidP="00000000" w:rsidRDefault="00000000" w:rsidRPr="00000000" w14:paraId="0000040E">
      <w:pPr>
        <w:ind w:left="0" w:firstLine="0"/>
        <w:rPr/>
      </w:pPr>
      <w:r w:rsidDel="00000000" w:rsidR="00000000" w:rsidRPr="00000000">
        <w:rPr>
          <w:rtl w:val="0"/>
        </w:rPr>
      </w:r>
    </w:p>
    <w:p w:rsidR="00000000" w:rsidDel="00000000" w:rsidP="00000000" w:rsidRDefault="00000000" w:rsidRPr="00000000" w14:paraId="0000040F">
      <w:pPr>
        <w:ind w:left="0" w:firstLine="0"/>
        <w:rPr/>
      </w:pPr>
      <w:r w:rsidDel="00000000" w:rsidR="00000000" w:rsidRPr="00000000">
        <w:rPr>
          <w:rtl w:val="0"/>
        </w:rPr>
        <w:t xml:space="preserve">JACK: Are those trees close together?</w:t>
      </w:r>
    </w:p>
    <w:p w:rsidR="00000000" w:rsidDel="00000000" w:rsidP="00000000" w:rsidRDefault="00000000" w:rsidRPr="00000000" w14:paraId="00000410">
      <w:pPr>
        <w:ind w:left="0" w:firstLine="0"/>
        <w:rPr/>
      </w:pPr>
      <w:r w:rsidDel="00000000" w:rsidR="00000000" w:rsidRPr="00000000">
        <w:rPr>
          <w:rtl w:val="0"/>
        </w:rPr>
      </w:r>
    </w:p>
    <w:p w:rsidR="00000000" w:rsidDel="00000000" w:rsidP="00000000" w:rsidRDefault="00000000" w:rsidRPr="00000000" w14:paraId="00000411">
      <w:pPr>
        <w:ind w:left="0" w:firstLine="0"/>
        <w:rPr/>
      </w:pPr>
      <w:r w:rsidDel="00000000" w:rsidR="00000000" w:rsidRPr="00000000">
        <w:rPr>
          <w:rtl w:val="0"/>
        </w:rPr>
        <w:t xml:space="preserve">AUSTIN: I mean, you can’t see them at all. Or you can, but they--you don’t wanna walk into that through this window. That window--well, maybe you do. Maybe you want to go into that version of Marielda.</w:t>
      </w:r>
    </w:p>
    <w:p w:rsidR="00000000" w:rsidDel="00000000" w:rsidP="00000000" w:rsidRDefault="00000000" w:rsidRPr="00000000" w14:paraId="00000412">
      <w:pPr>
        <w:ind w:left="0" w:firstLine="0"/>
        <w:rPr/>
      </w:pPr>
      <w:r w:rsidDel="00000000" w:rsidR="00000000" w:rsidRPr="00000000">
        <w:rPr>
          <w:rtl w:val="0"/>
        </w:rPr>
      </w:r>
    </w:p>
    <w:p w:rsidR="00000000" w:rsidDel="00000000" w:rsidP="00000000" w:rsidRDefault="00000000" w:rsidRPr="00000000" w14:paraId="00000413">
      <w:pPr>
        <w:ind w:left="0" w:firstLine="0"/>
        <w:rPr/>
      </w:pPr>
      <w:r w:rsidDel="00000000" w:rsidR="00000000" w:rsidRPr="00000000">
        <w:rPr>
          <w:rtl w:val="0"/>
        </w:rPr>
        <w:t xml:space="preserve">JACK: God. Okay, so--what about the back? What about where Orchid is on the map right now?</w:t>
      </w:r>
    </w:p>
    <w:p w:rsidR="00000000" w:rsidDel="00000000" w:rsidP="00000000" w:rsidRDefault="00000000" w:rsidRPr="00000000" w14:paraId="00000414">
      <w:pPr>
        <w:ind w:left="0" w:firstLine="0"/>
        <w:rPr/>
      </w:pPr>
      <w:r w:rsidDel="00000000" w:rsidR="00000000" w:rsidRPr="00000000">
        <w:rPr>
          <w:rtl w:val="0"/>
        </w:rPr>
      </w:r>
    </w:p>
    <w:p w:rsidR="00000000" w:rsidDel="00000000" w:rsidP="00000000" w:rsidRDefault="00000000" w:rsidRPr="00000000" w14:paraId="00000415">
      <w:pPr>
        <w:ind w:left="0" w:firstLine="0"/>
        <w:rPr/>
      </w:pPr>
      <w:r w:rsidDel="00000000" w:rsidR="00000000" w:rsidRPr="00000000">
        <w:rPr>
          <w:rtl w:val="0"/>
        </w:rPr>
        <w:t xml:space="preserve">AUSTIN: Um, yeah, that’s outside. But remember, those windows don’t break. That is what Carolyn thought--they would break, and then she didn’t.</w:t>
      </w:r>
    </w:p>
    <w:p w:rsidR="00000000" w:rsidDel="00000000" w:rsidP="00000000" w:rsidRDefault="00000000" w:rsidRPr="00000000" w14:paraId="00000416">
      <w:pPr>
        <w:ind w:left="0" w:firstLine="0"/>
        <w:rPr/>
      </w:pPr>
      <w:r w:rsidDel="00000000" w:rsidR="00000000" w:rsidRPr="00000000">
        <w:rPr>
          <w:rtl w:val="0"/>
        </w:rPr>
      </w:r>
    </w:p>
    <w:p w:rsidR="00000000" w:rsidDel="00000000" w:rsidP="00000000" w:rsidRDefault="00000000" w:rsidRPr="00000000" w14:paraId="00000417">
      <w:pPr>
        <w:ind w:left="0" w:firstLine="0"/>
        <w:rPr/>
      </w:pPr>
      <w:r w:rsidDel="00000000" w:rsidR="00000000" w:rsidRPr="00000000">
        <w:rPr>
          <w:rtl w:val="0"/>
        </w:rPr>
        <w:t xml:space="preserve">JACK: She got killed by the...</w:t>
      </w:r>
    </w:p>
    <w:p w:rsidR="00000000" w:rsidDel="00000000" w:rsidP="00000000" w:rsidRDefault="00000000" w:rsidRPr="00000000" w14:paraId="00000418">
      <w:pPr>
        <w:ind w:left="0" w:firstLine="0"/>
        <w:rPr/>
      </w:pPr>
      <w:r w:rsidDel="00000000" w:rsidR="00000000" w:rsidRPr="00000000">
        <w:rPr>
          <w:rtl w:val="0"/>
        </w:rPr>
      </w:r>
    </w:p>
    <w:p w:rsidR="00000000" w:rsidDel="00000000" w:rsidP="00000000" w:rsidRDefault="00000000" w:rsidRPr="00000000" w14:paraId="00000419">
      <w:pPr>
        <w:ind w:left="0" w:firstLine="0"/>
        <w:rPr/>
      </w:pPr>
      <w:r w:rsidDel="00000000" w:rsidR="00000000" w:rsidRPr="00000000">
        <w:rPr>
          <w:rtl w:val="0"/>
        </w:rPr>
        <w:t xml:space="preserve">AUSTIN: Then she got devoured by the void nun. Who is dead now.</w:t>
      </w:r>
    </w:p>
    <w:p w:rsidR="00000000" w:rsidDel="00000000" w:rsidP="00000000" w:rsidRDefault="00000000" w:rsidRPr="00000000" w14:paraId="0000041A">
      <w:pPr>
        <w:ind w:left="0" w:firstLine="0"/>
        <w:rPr/>
      </w:pPr>
      <w:r w:rsidDel="00000000" w:rsidR="00000000" w:rsidRPr="00000000">
        <w:rPr>
          <w:rtl w:val="0"/>
        </w:rPr>
      </w:r>
    </w:p>
    <w:p w:rsidR="00000000" w:rsidDel="00000000" w:rsidP="00000000" w:rsidRDefault="00000000" w:rsidRPr="00000000" w14:paraId="0000041B">
      <w:pPr>
        <w:ind w:left="0" w:firstLine="0"/>
        <w:rPr/>
      </w:pPr>
      <w:r w:rsidDel="00000000" w:rsidR="00000000" w:rsidRPr="00000000">
        <w:rPr>
          <w:rtl w:val="0"/>
        </w:rPr>
        <w:t xml:space="preserve">ALI: Oh, she is.</w:t>
      </w:r>
    </w:p>
    <w:p w:rsidR="00000000" w:rsidDel="00000000" w:rsidP="00000000" w:rsidRDefault="00000000" w:rsidRPr="00000000" w14:paraId="0000041C">
      <w:pPr>
        <w:ind w:left="0" w:firstLine="0"/>
        <w:rPr/>
      </w:pPr>
      <w:r w:rsidDel="00000000" w:rsidR="00000000" w:rsidRPr="00000000">
        <w:rPr>
          <w:rtl w:val="0"/>
        </w:rPr>
      </w:r>
    </w:p>
    <w:p w:rsidR="00000000" w:rsidDel="00000000" w:rsidP="00000000" w:rsidRDefault="00000000" w:rsidRPr="00000000" w14:paraId="0000041D">
      <w:pPr>
        <w:ind w:left="0" w:firstLine="0"/>
        <w:rPr/>
      </w:pPr>
      <w:r w:rsidDel="00000000" w:rsidR="00000000" w:rsidRPr="00000000">
        <w:rPr>
          <w:rtl w:val="0"/>
        </w:rPr>
        <w:t xml:space="preserve">AUSTIN: Oh, yeah, she got--that knife. Listen. Yellow House knows how to fuckin’ deal with what they know how to deal.</w:t>
      </w:r>
    </w:p>
    <w:p w:rsidR="00000000" w:rsidDel="00000000" w:rsidP="00000000" w:rsidRDefault="00000000" w:rsidRPr="00000000" w14:paraId="0000041E">
      <w:pPr>
        <w:ind w:left="0" w:firstLine="0"/>
        <w:rPr/>
      </w:pPr>
      <w:r w:rsidDel="00000000" w:rsidR="00000000" w:rsidRPr="00000000">
        <w:rPr>
          <w:rtl w:val="0"/>
        </w:rPr>
      </w:r>
    </w:p>
    <w:p w:rsidR="00000000" w:rsidDel="00000000" w:rsidP="00000000" w:rsidRDefault="00000000" w:rsidRPr="00000000" w14:paraId="0000041F">
      <w:pPr>
        <w:ind w:left="0" w:firstLine="0"/>
        <w:rPr/>
      </w:pPr>
      <w:r w:rsidDel="00000000" w:rsidR="00000000" w:rsidRPr="00000000">
        <w:rPr>
          <w:rtl w:val="0"/>
        </w:rPr>
        <w:t xml:space="preserve">ALI: I wish we could’ve talked to one of them…</w:t>
      </w:r>
    </w:p>
    <w:p w:rsidR="00000000" w:rsidDel="00000000" w:rsidP="00000000" w:rsidRDefault="00000000" w:rsidRPr="00000000" w14:paraId="00000420">
      <w:pPr>
        <w:ind w:left="0" w:firstLine="0"/>
        <w:rPr/>
      </w:pPr>
      <w:r w:rsidDel="00000000" w:rsidR="00000000" w:rsidRPr="00000000">
        <w:rPr>
          <w:rtl w:val="0"/>
        </w:rPr>
      </w:r>
    </w:p>
    <w:p w:rsidR="00000000" w:rsidDel="00000000" w:rsidP="00000000" w:rsidRDefault="00000000" w:rsidRPr="00000000" w14:paraId="00000421">
      <w:pPr>
        <w:ind w:left="0" w:firstLine="0"/>
        <w:rPr/>
      </w:pPr>
      <w:r w:rsidDel="00000000" w:rsidR="00000000" w:rsidRPr="00000000">
        <w:rPr>
          <w:rtl w:val="0"/>
        </w:rPr>
        <w:t xml:space="preserve">AUSTIN: You can! You have one!</w:t>
      </w:r>
    </w:p>
    <w:p w:rsidR="00000000" w:rsidDel="00000000" w:rsidP="00000000" w:rsidRDefault="00000000" w:rsidRPr="00000000" w14:paraId="00000422">
      <w:pPr>
        <w:ind w:left="0" w:firstLine="0"/>
        <w:rPr/>
      </w:pPr>
      <w:r w:rsidDel="00000000" w:rsidR="00000000" w:rsidRPr="00000000">
        <w:rPr>
          <w:rtl w:val="0"/>
        </w:rPr>
      </w:r>
    </w:p>
    <w:p w:rsidR="00000000" w:rsidDel="00000000" w:rsidP="00000000" w:rsidRDefault="00000000" w:rsidRPr="00000000" w14:paraId="00000423">
      <w:pPr>
        <w:ind w:left="0" w:firstLine="0"/>
        <w:rPr/>
      </w:pPr>
      <w:r w:rsidDel="00000000" w:rsidR="00000000" w:rsidRPr="00000000">
        <w:rPr>
          <w:rtl w:val="0"/>
        </w:rPr>
        <w:t xml:space="preserve">ALI: Yeah…</w:t>
      </w:r>
    </w:p>
    <w:p w:rsidR="00000000" w:rsidDel="00000000" w:rsidP="00000000" w:rsidRDefault="00000000" w:rsidRPr="00000000" w14:paraId="00000424">
      <w:pPr>
        <w:ind w:left="0" w:firstLine="0"/>
        <w:rPr/>
      </w:pPr>
      <w:r w:rsidDel="00000000" w:rsidR="00000000" w:rsidRPr="00000000">
        <w:rPr>
          <w:rtl w:val="0"/>
        </w:rPr>
      </w:r>
    </w:p>
    <w:p w:rsidR="00000000" w:rsidDel="00000000" w:rsidP="00000000" w:rsidRDefault="00000000" w:rsidRPr="00000000" w14:paraId="00000425">
      <w:pPr>
        <w:ind w:left="0" w:firstLine="0"/>
        <w:rPr/>
      </w:pPr>
      <w:r w:rsidDel="00000000" w:rsidR="00000000" w:rsidRPr="00000000">
        <w:rPr>
          <w:rtl w:val="0"/>
        </w:rPr>
        <w:t xml:space="preserve">AUSTIN: She’s alive, she killed the void nun!</w:t>
      </w:r>
    </w:p>
    <w:p w:rsidR="00000000" w:rsidDel="00000000" w:rsidP="00000000" w:rsidRDefault="00000000" w:rsidRPr="00000000" w14:paraId="00000426">
      <w:pPr>
        <w:ind w:left="0" w:firstLine="0"/>
        <w:rPr/>
      </w:pPr>
      <w:r w:rsidDel="00000000" w:rsidR="00000000" w:rsidRPr="00000000">
        <w:rPr>
          <w:rtl w:val="0"/>
        </w:rPr>
      </w:r>
    </w:p>
    <w:p w:rsidR="00000000" w:rsidDel="00000000" w:rsidP="00000000" w:rsidRDefault="00000000" w:rsidRPr="00000000" w14:paraId="00000427">
      <w:pPr>
        <w:ind w:left="0" w:firstLine="0"/>
        <w:rPr/>
      </w:pPr>
      <w:r w:rsidDel="00000000" w:rsidR="00000000" w:rsidRPr="00000000">
        <w:rPr>
          <w:rtl w:val="0"/>
        </w:rPr>
        <w:t xml:space="preserve">ALI: Yeah, we saved her life!</w:t>
      </w:r>
    </w:p>
    <w:p w:rsidR="00000000" w:rsidDel="00000000" w:rsidP="00000000" w:rsidRDefault="00000000" w:rsidRPr="00000000" w14:paraId="00000428">
      <w:pPr>
        <w:ind w:left="0" w:firstLine="0"/>
        <w:rPr/>
      </w:pPr>
      <w:r w:rsidDel="00000000" w:rsidR="00000000" w:rsidRPr="00000000">
        <w:rPr>
          <w:rtl w:val="0"/>
        </w:rPr>
      </w:r>
    </w:p>
    <w:p w:rsidR="00000000" w:rsidDel="00000000" w:rsidP="00000000" w:rsidRDefault="00000000" w:rsidRPr="00000000" w14:paraId="00000429">
      <w:pPr>
        <w:ind w:left="0" w:firstLine="0"/>
        <w:rPr/>
      </w:pPr>
      <w:r w:rsidDel="00000000" w:rsidR="00000000" w:rsidRPr="00000000">
        <w:rPr>
          <w:rtl w:val="0"/>
        </w:rPr>
        <w:t xml:space="preserve">AUSTIN: (skeptical) Mm…</w:t>
      </w:r>
    </w:p>
    <w:p w:rsidR="00000000" w:rsidDel="00000000" w:rsidP="00000000" w:rsidRDefault="00000000" w:rsidRPr="00000000" w14:paraId="0000042A">
      <w:pPr>
        <w:ind w:left="0" w:firstLine="0"/>
        <w:rPr/>
      </w:pPr>
      <w:r w:rsidDel="00000000" w:rsidR="00000000" w:rsidRPr="00000000">
        <w:rPr>
          <w:rtl w:val="0"/>
        </w:rPr>
      </w:r>
    </w:p>
    <w:p w:rsidR="00000000" w:rsidDel="00000000" w:rsidP="00000000" w:rsidRDefault="00000000" w:rsidRPr="00000000" w14:paraId="0000042B">
      <w:pPr>
        <w:ind w:left="0" w:firstLine="0"/>
        <w:rPr/>
      </w:pPr>
      <w:r w:rsidDel="00000000" w:rsidR="00000000" w:rsidRPr="00000000">
        <w:rPr>
          <w:rtl w:val="0"/>
        </w:rPr>
        <w:t xml:space="preserve">JACK: See, as much as I’d like to bring Ethan in, I genuinely think of a situation in which Ethan Hitchcock could get like, this number of people out of a building that’s under siege. When you can’t break through any doors or windows, I can’t disguise the people as anything…</w:t>
      </w:r>
    </w:p>
    <w:p w:rsidR="00000000" w:rsidDel="00000000" w:rsidP="00000000" w:rsidRDefault="00000000" w:rsidRPr="00000000" w14:paraId="0000042C">
      <w:pPr>
        <w:ind w:left="0" w:firstLine="0"/>
        <w:rPr/>
      </w:pPr>
      <w:r w:rsidDel="00000000" w:rsidR="00000000" w:rsidRPr="00000000">
        <w:rPr>
          <w:rtl w:val="0"/>
        </w:rPr>
      </w:r>
    </w:p>
    <w:p w:rsidR="00000000" w:rsidDel="00000000" w:rsidP="00000000" w:rsidRDefault="00000000" w:rsidRPr="00000000" w14:paraId="0000042D">
      <w:pPr>
        <w:ind w:left="0" w:firstLine="0"/>
        <w:rPr/>
      </w:pPr>
      <w:r w:rsidDel="00000000" w:rsidR="00000000" w:rsidRPr="00000000">
        <w:rPr>
          <w:rtl w:val="0"/>
        </w:rPr>
        <w:t xml:space="preserve">AUSTIN: No.</w:t>
      </w:r>
    </w:p>
    <w:p w:rsidR="00000000" w:rsidDel="00000000" w:rsidP="00000000" w:rsidRDefault="00000000" w:rsidRPr="00000000" w14:paraId="0000042E">
      <w:pPr>
        <w:ind w:left="0" w:firstLine="0"/>
        <w:rPr/>
      </w:pPr>
      <w:r w:rsidDel="00000000" w:rsidR="00000000" w:rsidRPr="00000000">
        <w:rPr>
          <w:rtl w:val="0"/>
        </w:rPr>
      </w:r>
    </w:p>
    <w:p w:rsidR="00000000" w:rsidDel="00000000" w:rsidP="00000000" w:rsidRDefault="00000000" w:rsidRPr="00000000" w14:paraId="0000042F">
      <w:pPr>
        <w:ind w:left="0" w:firstLine="0"/>
        <w:rPr/>
      </w:pPr>
      <w:r w:rsidDel="00000000" w:rsidR="00000000" w:rsidRPr="00000000">
        <w:rPr>
          <w:rtl w:val="0"/>
        </w:rPr>
        <w:t xml:space="preserve">JACK: All the stuff Hitchcock’s good at is not very good at extracting large groups of armed people.</w:t>
      </w:r>
    </w:p>
    <w:p w:rsidR="00000000" w:rsidDel="00000000" w:rsidP="00000000" w:rsidRDefault="00000000" w:rsidRPr="00000000" w14:paraId="00000430">
      <w:pPr>
        <w:ind w:left="0" w:firstLine="0"/>
        <w:rPr/>
      </w:pPr>
      <w:r w:rsidDel="00000000" w:rsidR="00000000" w:rsidRPr="00000000">
        <w:rPr>
          <w:rtl w:val="0"/>
        </w:rPr>
      </w:r>
    </w:p>
    <w:p w:rsidR="00000000" w:rsidDel="00000000" w:rsidP="00000000" w:rsidRDefault="00000000" w:rsidRPr="00000000" w14:paraId="00000431">
      <w:pPr>
        <w:ind w:left="0" w:firstLine="0"/>
        <w:rPr/>
      </w:pPr>
      <w:r w:rsidDel="00000000" w:rsidR="00000000" w:rsidRPr="00000000">
        <w:rPr>
          <w:rtl w:val="0"/>
        </w:rPr>
        <w:t xml:space="preserve">AUSTIN: Maybe there’s a way though. You come up with a wild enough idea, you let me know.</w:t>
      </w:r>
    </w:p>
    <w:p w:rsidR="00000000" w:rsidDel="00000000" w:rsidP="00000000" w:rsidRDefault="00000000" w:rsidRPr="00000000" w14:paraId="00000432">
      <w:pPr>
        <w:ind w:left="0" w:firstLine="0"/>
        <w:rPr/>
      </w:pPr>
      <w:r w:rsidDel="00000000" w:rsidR="00000000" w:rsidRPr="00000000">
        <w:rPr>
          <w:rtl w:val="0"/>
        </w:rPr>
      </w:r>
    </w:p>
    <w:p w:rsidR="00000000" w:rsidDel="00000000" w:rsidP="00000000" w:rsidRDefault="00000000" w:rsidRPr="00000000" w14:paraId="00000433">
      <w:pPr>
        <w:ind w:left="0" w:firstLine="0"/>
        <w:rPr/>
      </w:pPr>
      <w:r w:rsidDel="00000000" w:rsidR="00000000" w:rsidRPr="00000000">
        <w:rPr>
          <w:rtl w:val="0"/>
        </w:rPr>
        <w:t xml:space="preserve">JACK: Okay.</w:t>
      </w:r>
    </w:p>
    <w:p w:rsidR="00000000" w:rsidDel="00000000" w:rsidP="00000000" w:rsidRDefault="00000000" w:rsidRPr="00000000" w14:paraId="00000434">
      <w:pPr>
        <w:ind w:left="0" w:firstLine="0"/>
        <w:rPr/>
      </w:pPr>
      <w:r w:rsidDel="00000000" w:rsidR="00000000" w:rsidRPr="00000000">
        <w:rPr>
          <w:rtl w:val="0"/>
        </w:rPr>
      </w:r>
    </w:p>
    <w:p w:rsidR="00000000" w:rsidDel="00000000" w:rsidP="00000000" w:rsidRDefault="00000000" w:rsidRPr="00000000" w14:paraId="00000435">
      <w:pPr>
        <w:ind w:left="0" w:firstLine="0"/>
        <w:rPr/>
      </w:pPr>
      <w:r w:rsidDel="00000000" w:rsidR="00000000" w:rsidRPr="00000000">
        <w:rPr>
          <w:rtl w:val="0"/>
        </w:rPr>
        <w:t xml:space="preserve">DRE: Hold on. So the windows are unbreakable.</w:t>
      </w:r>
    </w:p>
    <w:p w:rsidR="00000000" w:rsidDel="00000000" w:rsidP="00000000" w:rsidRDefault="00000000" w:rsidRPr="00000000" w14:paraId="00000436">
      <w:pPr>
        <w:ind w:left="0" w:firstLine="0"/>
        <w:rPr/>
      </w:pPr>
      <w:r w:rsidDel="00000000" w:rsidR="00000000" w:rsidRPr="00000000">
        <w:rPr>
          <w:rtl w:val="0"/>
        </w:rPr>
      </w:r>
    </w:p>
    <w:p w:rsidR="00000000" w:rsidDel="00000000" w:rsidP="00000000" w:rsidRDefault="00000000" w:rsidRPr="00000000" w14:paraId="00000437">
      <w:pPr>
        <w:ind w:left="0" w:firstLine="0"/>
        <w:rPr/>
      </w:pPr>
      <w:r w:rsidDel="00000000" w:rsidR="00000000" w:rsidRPr="00000000">
        <w:rPr>
          <w:rtl w:val="0"/>
        </w:rPr>
        <w:t xml:space="preserve">AUSTIN: Yeah. </w:t>
      </w:r>
    </w:p>
    <w:p w:rsidR="00000000" w:rsidDel="00000000" w:rsidP="00000000" w:rsidRDefault="00000000" w:rsidRPr="00000000" w14:paraId="00000438">
      <w:pPr>
        <w:ind w:left="0" w:firstLine="0"/>
        <w:rPr/>
      </w:pPr>
      <w:r w:rsidDel="00000000" w:rsidR="00000000" w:rsidRPr="00000000">
        <w:rPr>
          <w:rtl w:val="0"/>
        </w:rPr>
      </w:r>
    </w:p>
    <w:p w:rsidR="00000000" w:rsidDel="00000000" w:rsidP="00000000" w:rsidRDefault="00000000" w:rsidRPr="00000000" w14:paraId="00000439">
      <w:pPr>
        <w:ind w:left="0" w:firstLine="0"/>
        <w:rPr/>
      </w:pPr>
      <w:r w:rsidDel="00000000" w:rsidR="00000000" w:rsidRPr="00000000">
        <w:rPr>
          <w:rtl w:val="0"/>
        </w:rPr>
        <w:t xml:space="preserve">DRE: What’s like, the inside of the building made out of though?</w:t>
      </w:r>
    </w:p>
    <w:p w:rsidR="00000000" w:rsidDel="00000000" w:rsidP="00000000" w:rsidRDefault="00000000" w:rsidRPr="00000000" w14:paraId="0000043A">
      <w:pPr>
        <w:ind w:left="0" w:firstLine="0"/>
        <w:rPr/>
      </w:pPr>
      <w:r w:rsidDel="00000000" w:rsidR="00000000" w:rsidRPr="00000000">
        <w:rPr>
          <w:rtl w:val="0"/>
        </w:rPr>
      </w:r>
    </w:p>
    <w:p w:rsidR="00000000" w:rsidDel="00000000" w:rsidP="00000000" w:rsidRDefault="00000000" w:rsidRPr="00000000" w14:paraId="0000043B">
      <w:pPr>
        <w:ind w:left="0" w:firstLine="0"/>
        <w:rPr/>
      </w:pPr>
      <w:r w:rsidDel="00000000" w:rsidR="00000000" w:rsidRPr="00000000">
        <w:rPr>
          <w:rtl w:val="0"/>
        </w:rPr>
        <w:t xml:space="preserve">AUSTIN: Stone.</w:t>
      </w:r>
    </w:p>
    <w:p w:rsidR="00000000" w:rsidDel="00000000" w:rsidP="00000000" w:rsidRDefault="00000000" w:rsidRPr="00000000" w14:paraId="0000043C">
      <w:pPr>
        <w:ind w:left="0" w:firstLine="0"/>
        <w:rPr/>
      </w:pPr>
      <w:r w:rsidDel="00000000" w:rsidR="00000000" w:rsidRPr="00000000">
        <w:rPr>
          <w:rtl w:val="0"/>
        </w:rPr>
      </w:r>
    </w:p>
    <w:p w:rsidR="00000000" w:rsidDel="00000000" w:rsidP="00000000" w:rsidRDefault="00000000" w:rsidRPr="00000000" w14:paraId="0000043D">
      <w:pPr>
        <w:ind w:left="0" w:firstLine="0"/>
        <w:rPr/>
      </w:pPr>
      <w:r w:rsidDel="00000000" w:rsidR="00000000" w:rsidRPr="00000000">
        <w:rPr>
          <w:rtl w:val="0"/>
        </w:rPr>
        <w:t xml:space="preserve">JACK: So just the windows are unbreakable?</w:t>
      </w:r>
    </w:p>
    <w:p w:rsidR="00000000" w:rsidDel="00000000" w:rsidP="00000000" w:rsidRDefault="00000000" w:rsidRPr="00000000" w14:paraId="0000043E">
      <w:pPr>
        <w:ind w:left="0" w:firstLine="0"/>
        <w:rPr/>
      </w:pPr>
      <w:r w:rsidDel="00000000" w:rsidR="00000000" w:rsidRPr="00000000">
        <w:rPr>
          <w:rtl w:val="0"/>
        </w:rPr>
      </w:r>
    </w:p>
    <w:p w:rsidR="00000000" w:rsidDel="00000000" w:rsidP="00000000" w:rsidRDefault="00000000" w:rsidRPr="00000000" w14:paraId="0000043F">
      <w:pPr>
        <w:ind w:left="0" w:firstLine="0"/>
        <w:rPr/>
      </w:pPr>
      <w:r w:rsidDel="00000000" w:rsidR="00000000" w:rsidRPr="00000000">
        <w:rPr>
          <w:rtl w:val="0"/>
        </w:rPr>
        <w:t xml:space="preserve">AUSTIN: Yeah.</w:t>
      </w:r>
    </w:p>
    <w:p w:rsidR="00000000" w:rsidDel="00000000" w:rsidP="00000000" w:rsidRDefault="00000000" w:rsidRPr="00000000" w14:paraId="00000440">
      <w:pPr>
        <w:ind w:left="0" w:firstLine="0"/>
        <w:rPr/>
      </w:pPr>
      <w:r w:rsidDel="00000000" w:rsidR="00000000" w:rsidRPr="00000000">
        <w:rPr>
          <w:rtl w:val="0"/>
        </w:rPr>
      </w:r>
    </w:p>
    <w:p w:rsidR="00000000" w:rsidDel="00000000" w:rsidP="00000000" w:rsidRDefault="00000000" w:rsidRPr="00000000" w14:paraId="00000441">
      <w:pPr>
        <w:ind w:left="0" w:firstLine="0"/>
        <w:rPr/>
      </w:pPr>
      <w:r w:rsidDel="00000000" w:rsidR="00000000" w:rsidRPr="00000000">
        <w:rPr>
          <w:rtl w:val="0"/>
        </w:rPr>
        <w:t xml:space="preserve">JACK: Oh.</w:t>
      </w:r>
    </w:p>
    <w:p w:rsidR="00000000" w:rsidDel="00000000" w:rsidP="00000000" w:rsidRDefault="00000000" w:rsidRPr="00000000" w14:paraId="00000442">
      <w:pPr>
        <w:ind w:left="0" w:firstLine="0"/>
        <w:rPr/>
      </w:pPr>
      <w:r w:rsidDel="00000000" w:rsidR="00000000" w:rsidRPr="00000000">
        <w:rPr>
          <w:rtl w:val="0"/>
        </w:rPr>
      </w:r>
    </w:p>
    <w:p w:rsidR="00000000" w:rsidDel="00000000" w:rsidP="00000000" w:rsidRDefault="00000000" w:rsidRPr="00000000" w14:paraId="00000443">
      <w:pPr>
        <w:ind w:left="0" w:firstLine="0"/>
        <w:rPr/>
      </w:pPr>
      <w:r w:rsidDel="00000000" w:rsidR="00000000" w:rsidRPr="00000000">
        <w:rPr>
          <w:rtl w:val="0"/>
        </w:rPr>
        <w:t xml:space="preserve">AUSTIN: No one’s tried to break through the wall ‘cause that’s--walls are made of walls!</w:t>
      </w:r>
    </w:p>
    <w:p w:rsidR="00000000" w:rsidDel="00000000" w:rsidP="00000000" w:rsidRDefault="00000000" w:rsidRPr="00000000" w14:paraId="00000444">
      <w:pPr>
        <w:ind w:left="0" w:firstLine="0"/>
        <w:rPr/>
      </w:pPr>
      <w:r w:rsidDel="00000000" w:rsidR="00000000" w:rsidRPr="00000000">
        <w:rPr>
          <w:rtl w:val="0"/>
        </w:rPr>
      </w:r>
    </w:p>
    <w:p w:rsidR="00000000" w:rsidDel="00000000" w:rsidP="00000000" w:rsidRDefault="00000000" w:rsidRPr="00000000" w14:paraId="00000445">
      <w:pPr>
        <w:ind w:left="0" w:firstLine="0"/>
        <w:rPr/>
      </w:pPr>
      <w:r w:rsidDel="00000000" w:rsidR="00000000" w:rsidRPr="00000000">
        <w:rPr>
          <w:rtl w:val="0"/>
        </w:rPr>
        <w:t xml:space="preserve">ALI: But I’m made of like, stone...</w:t>
      </w:r>
    </w:p>
    <w:p w:rsidR="00000000" w:rsidDel="00000000" w:rsidP="00000000" w:rsidRDefault="00000000" w:rsidRPr="00000000" w14:paraId="00000446">
      <w:pPr>
        <w:ind w:left="0" w:firstLine="0"/>
        <w:rPr/>
      </w:pPr>
      <w:r w:rsidDel="00000000" w:rsidR="00000000" w:rsidRPr="00000000">
        <w:rPr>
          <w:rtl w:val="0"/>
        </w:rPr>
      </w:r>
    </w:p>
    <w:p w:rsidR="00000000" w:rsidDel="00000000" w:rsidP="00000000" w:rsidRDefault="00000000" w:rsidRPr="00000000" w14:paraId="00000447">
      <w:pPr>
        <w:ind w:left="0" w:firstLine="0"/>
        <w:rPr/>
      </w:pPr>
      <w:r w:rsidDel="00000000" w:rsidR="00000000" w:rsidRPr="00000000">
        <w:rPr>
          <w:rtl w:val="0"/>
        </w:rPr>
        <w:t xml:space="preserve">AUSTIN: Yeah! You could try to break through a wall.</w:t>
      </w:r>
    </w:p>
    <w:p w:rsidR="00000000" w:rsidDel="00000000" w:rsidP="00000000" w:rsidRDefault="00000000" w:rsidRPr="00000000" w14:paraId="00000448">
      <w:pPr>
        <w:ind w:left="0" w:firstLine="0"/>
        <w:rPr/>
      </w:pPr>
      <w:r w:rsidDel="00000000" w:rsidR="00000000" w:rsidRPr="00000000">
        <w:rPr>
          <w:rtl w:val="0"/>
        </w:rPr>
      </w:r>
    </w:p>
    <w:p w:rsidR="00000000" w:rsidDel="00000000" w:rsidP="00000000" w:rsidRDefault="00000000" w:rsidRPr="00000000" w14:paraId="00000449">
      <w:pPr>
        <w:ind w:left="0" w:firstLine="0"/>
        <w:rPr/>
      </w:pPr>
      <w:r w:rsidDel="00000000" w:rsidR="00000000" w:rsidRPr="00000000">
        <w:rPr>
          <w:rtl w:val="0"/>
        </w:rPr>
        <w:t xml:space="preserve">DRE: Maybe before we started, our chemical expert mixed up some explosives to give to one of the Hitchcock brothers.</w:t>
      </w:r>
    </w:p>
    <w:p w:rsidR="00000000" w:rsidDel="00000000" w:rsidP="00000000" w:rsidRDefault="00000000" w:rsidRPr="00000000" w14:paraId="0000044A">
      <w:pPr>
        <w:ind w:left="0" w:firstLine="0"/>
        <w:rPr/>
      </w:pPr>
      <w:r w:rsidDel="00000000" w:rsidR="00000000" w:rsidRPr="00000000">
        <w:rPr>
          <w:rtl w:val="0"/>
        </w:rPr>
      </w:r>
    </w:p>
    <w:p w:rsidR="00000000" w:rsidDel="00000000" w:rsidP="00000000" w:rsidRDefault="00000000" w:rsidRPr="00000000" w14:paraId="0000044B">
      <w:pPr>
        <w:ind w:left="0" w:firstLine="0"/>
        <w:rPr/>
      </w:pPr>
      <w:r w:rsidDel="00000000" w:rsidR="00000000" w:rsidRPr="00000000">
        <w:rPr>
          <w:rtl w:val="0"/>
        </w:rPr>
        <w:t xml:space="preserve">AUSTIN: Yes. This is what I like to hear.</w:t>
      </w:r>
    </w:p>
    <w:p w:rsidR="00000000" w:rsidDel="00000000" w:rsidP="00000000" w:rsidRDefault="00000000" w:rsidRPr="00000000" w14:paraId="0000044C">
      <w:pPr>
        <w:ind w:left="0" w:firstLine="0"/>
        <w:rPr/>
      </w:pPr>
      <w:r w:rsidDel="00000000" w:rsidR="00000000" w:rsidRPr="00000000">
        <w:rPr>
          <w:rtl w:val="0"/>
        </w:rPr>
      </w:r>
    </w:p>
    <w:p w:rsidR="00000000" w:rsidDel="00000000" w:rsidP="00000000" w:rsidRDefault="00000000" w:rsidRPr="00000000" w14:paraId="0000044D">
      <w:pPr>
        <w:ind w:left="0" w:firstLine="0"/>
        <w:rPr/>
      </w:pPr>
      <w:r w:rsidDel="00000000" w:rsidR="00000000" w:rsidRPr="00000000">
        <w:rPr>
          <w:rtl w:val="0"/>
        </w:rPr>
        <w:t xml:space="preserve">JACK: Okay, so I think… I think what happens is that it’s not--I think that what happens is a result of actions in the past, but it’s almost more like a--this is a cut that would’ve happened earlier in the thing, which is Hitchcock waking up in the dancing school and it’s like--he’s slept in. ‘Cause he was recovering, right, he said he was recovering?</w:t>
      </w:r>
    </w:p>
    <w:p w:rsidR="00000000" w:rsidDel="00000000" w:rsidP="00000000" w:rsidRDefault="00000000" w:rsidRPr="00000000" w14:paraId="0000044E">
      <w:pPr>
        <w:ind w:left="0" w:firstLine="0"/>
        <w:rPr/>
      </w:pPr>
      <w:r w:rsidDel="00000000" w:rsidR="00000000" w:rsidRPr="00000000">
        <w:rPr>
          <w:rtl w:val="0"/>
        </w:rPr>
      </w:r>
    </w:p>
    <w:p w:rsidR="00000000" w:rsidDel="00000000" w:rsidP="00000000" w:rsidRDefault="00000000" w:rsidRPr="00000000" w14:paraId="0000044F">
      <w:pPr>
        <w:ind w:left="0" w:firstLine="0"/>
        <w:rPr/>
      </w:pPr>
      <w:r w:rsidDel="00000000" w:rsidR="00000000" w:rsidRPr="00000000">
        <w:rPr>
          <w:rtl w:val="0"/>
        </w:rPr>
        <w:t xml:space="preserve">AUSTIN: Yes. From the previous mission where things went really bad.</w:t>
      </w:r>
    </w:p>
    <w:p w:rsidR="00000000" w:rsidDel="00000000" w:rsidP="00000000" w:rsidRDefault="00000000" w:rsidRPr="00000000" w14:paraId="00000450">
      <w:pPr>
        <w:ind w:left="0" w:firstLine="0"/>
        <w:rPr/>
      </w:pPr>
      <w:r w:rsidDel="00000000" w:rsidR="00000000" w:rsidRPr="00000000">
        <w:rPr>
          <w:rtl w:val="0"/>
        </w:rPr>
      </w:r>
    </w:p>
    <w:p w:rsidR="00000000" w:rsidDel="00000000" w:rsidP="00000000" w:rsidRDefault="00000000" w:rsidRPr="00000000" w14:paraId="00000451">
      <w:pPr>
        <w:ind w:left="0" w:firstLine="0"/>
        <w:rPr/>
      </w:pPr>
      <w:r w:rsidDel="00000000" w:rsidR="00000000" w:rsidRPr="00000000">
        <w:rPr>
          <w:rtl w:val="0"/>
        </w:rPr>
        <w:t xml:space="preserve">JACK: And he’s just--he’s just really like, gets up and gets dressed, and looks out of the window. And as he looks out of the window he just sees an explosion in the direction of Memoriam College. And so he goes down to the front entrance and he puts several things inside the--a large cart that he’s got with him, and he hooks up the horses that he steals from the pub next door. (DRE laughs) And the horses are just like ‘okay, I guess we’re going on a-- fine, right, I guess we’re...’ And he rides through the increasingly crowded streets to Memoriam College. As he gets closer you know, bottles are starting to fly, and stones, and he notices the pala-din are marching alongside next to him. And then I think that he probably parks the cart here and blows it up.</w:t>
      </w:r>
    </w:p>
    <w:p w:rsidR="00000000" w:rsidDel="00000000" w:rsidP="00000000" w:rsidRDefault="00000000" w:rsidRPr="00000000" w14:paraId="00000452">
      <w:pPr>
        <w:ind w:left="0" w:firstLine="0"/>
        <w:rPr/>
      </w:pPr>
      <w:r w:rsidDel="00000000" w:rsidR="00000000" w:rsidRPr="00000000">
        <w:rPr>
          <w:rtl w:val="0"/>
        </w:rPr>
      </w:r>
    </w:p>
    <w:p w:rsidR="00000000" w:rsidDel="00000000" w:rsidP="00000000" w:rsidRDefault="00000000" w:rsidRPr="00000000" w14:paraId="00000453">
      <w:pPr>
        <w:ind w:left="0" w:firstLine="0"/>
        <w:rPr/>
      </w:pPr>
      <w:r w:rsidDel="00000000" w:rsidR="00000000" w:rsidRPr="00000000">
        <w:rPr>
          <w:rtl w:val="0"/>
        </w:rPr>
        <w:t xml:space="preserve">AUSTIN: Okay! Give me--I think take two stress.</w:t>
      </w:r>
    </w:p>
    <w:p w:rsidR="00000000" w:rsidDel="00000000" w:rsidP="00000000" w:rsidRDefault="00000000" w:rsidRPr="00000000" w14:paraId="00000454">
      <w:pPr>
        <w:ind w:left="0" w:firstLine="0"/>
        <w:rPr/>
      </w:pPr>
      <w:r w:rsidDel="00000000" w:rsidR="00000000" w:rsidRPr="00000000">
        <w:rPr>
          <w:rtl w:val="0"/>
        </w:rPr>
      </w:r>
    </w:p>
    <w:p w:rsidR="00000000" w:rsidDel="00000000" w:rsidP="00000000" w:rsidRDefault="00000000" w:rsidRPr="00000000" w14:paraId="00000455">
      <w:pPr>
        <w:ind w:left="0" w:firstLine="0"/>
        <w:rPr/>
      </w:pPr>
      <w:r w:rsidDel="00000000" w:rsidR="00000000" w:rsidRPr="00000000">
        <w:rPr>
          <w:rtl w:val="0"/>
        </w:rPr>
        <w:t xml:space="preserve">JACK: It does sound very stressful.</w:t>
      </w:r>
    </w:p>
    <w:p w:rsidR="00000000" w:rsidDel="00000000" w:rsidP="00000000" w:rsidRDefault="00000000" w:rsidRPr="00000000" w14:paraId="00000456">
      <w:pPr>
        <w:ind w:left="0" w:firstLine="0"/>
        <w:rPr/>
      </w:pPr>
      <w:r w:rsidDel="00000000" w:rsidR="00000000" w:rsidRPr="00000000">
        <w:rPr>
          <w:rtl w:val="0"/>
        </w:rPr>
      </w:r>
    </w:p>
    <w:p w:rsidR="00000000" w:rsidDel="00000000" w:rsidP="00000000" w:rsidRDefault="00000000" w:rsidRPr="00000000" w14:paraId="00000457">
      <w:pPr>
        <w:ind w:left="0" w:firstLine="0"/>
        <w:rPr/>
      </w:pPr>
      <w:r w:rsidDel="00000000" w:rsidR="00000000" w:rsidRPr="00000000">
        <w:rPr>
          <w:rtl w:val="0"/>
        </w:rPr>
        <w:t xml:space="preserve">AUSTIN: All of this sounds very stressful. I think you also need to give me a roll.</w:t>
      </w:r>
    </w:p>
    <w:p w:rsidR="00000000" w:rsidDel="00000000" w:rsidP="00000000" w:rsidRDefault="00000000" w:rsidRPr="00000000" w14:paraId="00000458">
      <w:pPr>
        <w:ind w:left="0" w:firstLine="0"/>
        <w:rPr/>
      </w:pPr>
      <w:r w:rsidDel="00000000" w:rsidR="00000000" w:rsidRPr="00000000">
        <w:rPr>
          <w:rtl w:val="0"/>
        </w:rPr>
      </w:r>
    </w:p>
    <w:p w:rsidR="00000000" w:rsidDel="00000000" w:rsidP="00000000" w:rsidRDefault="00000000" w:rsidRPr="00000000" w14:paraId="00000459">
      <w:pPr>
        <w:ind w:left="0" w:firstLine="0"/>
        <w:rPr/>
      </w:pPr>
      <w:r w:rsidDel="00000000" w:rsidR="00000000" w:rsidRPr="00000000">
        <w:rPr>
          <w:rtl w:val="0"/>
        </w:rPr>
        <w:t xml:space="preserve">JACK: Okay.</w:t>
      </w:r>
    </w:p>
    <w:p w:rsidR="00000000" w:rsidDel="00000000" w:rsidP="00000000" w:rsidRDefault="00000000" w:rsidRPr="00000000" w14:paraId="0000045A">
      <w:pPr>
        <w:ind w:left="0" w:firstLine="0"/>
        <w:rPr/>
      </w:pPr>
      <w:r w:rsidDel="00000000" w:rsidR="00000000" w:rsidRPr="00000000">
        <w:rPr>
          <w:rtl w:val="0"/>
        </w:rPr>
      </w:r>
    </w:p>
    <w:p w:rsidR="00000000" w:rsidDel="00000000" w:rsidP="00000000" w:rsidRDefault="00000000" w:rsidRPr="00000000" w14:paraId="0000045B">
      <w:pPr>
        <w:ind w:left="0" w:firstLine="0"/>
        <w:rPr/>
      </w:pPr>
      <w:r w:rsidDel="00000000" w:rsidR="00000000" w:rsidRPr="00000000">
        <w:rPr>
          <w:rtl w:val="0"/>
        </w:rPr>
        <w:t xml:space="preserve">AUSTIN: Aubrey, what do you normally roll to blow stuff up? That’s wreck, that’s a wreck--</w:t>
      </w:r>
    </w:p>
    <w:p w:rsidR="00000000" w:rsidDel="00000000" w:rsidP="00000000" w:rsidRDefault="00000000" w:rsidRPr="00000000" w14:paraId="0000045C">
      <w:pPr>
        <w:ind w:left="0" w:firstLine="0"/>
        <w:rPr/>
      </w:pPr>
      <w:r w:rsidDel="00000000" w:rsidR="00000000" w:rsidRPr="00000000">
        <w:rPr>
          <w:rtl w:val="0"/>
        </w:rPr>
      </w:r>
    </w:p>
    <w:p w:rsidR="00000000" w:rsidDel="00000000" w:rsidP="00000000" w:rsidRDefault="00000000" w:rsidRPr="00000000" w14:paraId="0000045D">
      <w:pPr>
        <w:ind w:left="0" w:firstLine="0"/>
        <w:rPr/>
      </w:pPr>
      <w:r w:rsidDel="00000000" w:rsidR="00000000" w:rsidRPr="00000000">
        <w:rPr>
          <w:rtl w:val="0"/>
        </w:rPr>
        <w:t xml:space="preserve">SYLVIA:</w:t>
      </w:r>
      <w:r w:rsidDel="00000000" w:rsidR="00000000" w:rsidRPr="00000000">
        <w:rPr>
          <w:i w:val="1"/>
          <w:rtl w:val="0"/>
        </w:rPr>
        <w:t xml:space="preserve"> [cross] </w:t>
      </w:r>
      <w:r w:rsidDel="00000000" w:rsidR="00000000" w:rsidRPr="00000000">
        <w:rPr>
          <w:rtl w:val="0"/>
        </w:rPr>
        <w:t xml:space="preserve">Uh, wreck.</w:t>
      </w:r>
    </w:p>
    <w:p w:rsidR="00000000" w:rsidDel="00000000" w:rsidP="00000000" w:rsidRDefault="00000000" w:rsidRPr="00000000" w14:paraId="0000045E">
      <w:pPr>
        <w:ind w:left="0" w:firstLine="0"/>
        <w:rPr/>
      </w:pPr>
      <w:r w:rsidDel="00000000" w:rsidR="00000000" w:rsidRPr="00000000">
        <w:rPr>
          <w:rtl w:val="0"/>
        </w:rPr>
      </w:r>
    </w:p>
    <w:p w:rsidR="00000000" w:rsidDel="00000000" w:rsidP="00000000" w:rsidRDefault="00000000" w:rsidRPr="00000000" w14:paraId="0000045F">
      <w:pPr>
        <w:ind w:left="0" w:firstLine="0"/>
        <w:rPr/>
      </w:pPr>
      <w:r w:rsidDel="00000000" w:rsidR="00000000" w:rsidRPr="00000000">
        <w:rPr>
          <w:rtl w:val="0"/>
        </w:rPr>
        <w:t xml:space="preserve">JACK: Oh, I don’t have any--</w:t>
      </w:r>
    </w:p>
    <w:p w:rsidR="00000000" w:rsidDel="00000000" w:rsidP="00000000" w:rsidRDefault="00000000" w:rsidRPr="00000000" w14:paraId="00000460">
      <w:pPr>
        <w:ind w:left="0" w:firstLine="0"/>
        <w:rPr/>
      </w:pPr>
      <w:r w:rsidDel="00000000" w:rsidR="00000000" w:rsidRPr="00000000">
        <w:rPr>
          <w:rtl w:val="0"/>
        </w:rPr>
      </w:r>
    </w:p>
    <w:p w:rsidR="00000000" w:rsidDel="00000000" w:rsidP="00000000" w:rsidRDefault="00000000" w:rsidRPr="00000000" w14:paraId="00000461">
      <w:pPr>
        <w:ind w:left="0" w:firstLine="0"/>
        <w:rPr/>
      </w:pPr>
      <w:r w:rsidDel="00000000" w:rsidR="00000000" w:rsidRPr="00000000">
        <w:rPr>
          <w:rtl w:val="0"/>
        </w:rPr>
        <w:t xml:space="preserve">AUSTIN: Oh, that’s a shame, isn’t it?</w:t>
      </w:r>
    </w:p>
    <w:p w:rsidR="00000000" w:rsidDel="00000000" w:rsidP="00000000" w:rsidRDefault="00000000" w:rsidRPr="00000000" w14:paraId="00000462">
      <w:pPr>
        <w:ind w:left="0" w:firstLine="0"/>
        <w:rPr/>
      </w:pPr>
      <w:r w:rsidDel="00000000" w:rsidR="00000000" w:rsidRPr="00000000">
        <w:rPr>
          <w:rtl w:val="0"/>
        </w:rPr>
      </w:r>
    </w:p>
    <w:p w:rsidR="00000000" w:rsidDel="00000000" w:rsidP="00000000" w:rsidRDefault="00000000" w:rsidRPr="00000000" w14:paraId="00000463">
      <w:pPr>
        <w:ind w:left="0" w:firstLine="0"/>
        <w:rPr/>
      </w:pPr>
      <w:r w:rsidDel="00000000" w:rsidR="00000000" w:rsidRPr="00000000">
        <w:rPr>
          <w:rtl w:val="0"/>
        </w:rPr>
        <w:t xml:space="preserve">JACK: How is it hard to blow something up?</w:t>
      </w:r>
    </w:p>
    <w:p w:rsidR="00000000" w:rsidDel="00000000" w:rsidP="00000000" w:rsidRDefault="00000000" w:rsidRPr="00000000" w14:paraId="00000464">
      <w:pPr>
        <w:ind w:left="0" w:firstLine="0"/>
        <w:rPr/>
      </w:pPr>
      <w:r w:rsidDel="00000000" w:rsidR="00000000" w:rsidRPr="00000000">
        <w:rPr>
          <w:rtl w:val="0"/>
        </w:rPr>
      </w:r>
    </w:p>
    <w:p w:rsidR="00000000" w:rsidDel="00000000" w:rsidP="00000000" w:rsidRDefault="00000000" w:rsidRPr="00000000" w14:paraId="00000465">
      <w:pPr>
        <w:ind w:left="0" w:firstLine="0"/>
        <w:rPr/>
      </w:pPr>
      <w:r w:rsidDel="00000000" w:rsidR="00000000" w:rsidRPr="00000000">
        <w:rPr>
          <w:rtl w:val="0"/>
        </w:rPr>
        <w:t xml:space="preserve">AUSTIN: ‘Cause you don’t wanna blow up also!</w:t>
      </w:r>
    </w:p>
    <w:p w:rsidR="00000000" w:rsidDel="00000000" w:rsidP="00000000" w:rsidRDefault="00000000" w:rsidRPr="00000000" w14:paraId="00000466">
      <w:pPr>
        <w:ind w:left="0" w:firstLine="0"/>
        <w:rPr/>
      </w:pPr>
      <w:r w:rsidDel="00000000" w:rsidR="00000000" w:rsidRPr="00000000">
        <w:rPr>
          <w:rtl w:val="0"/>
        </w:rPr>
      </w:r>
    </w:p>
    <w:p w:rsidR="00000000" w:rsidDel="00000000" w:rsidP="00000000" w:rsidRDefault="00000000" w:rsidRPr="00000000" w14:paraId="00000467">
      <w:pPr>
        <w:ind w:left="0" w:firstLine="0"/>
        <w:rPr/>
      </w:pPr>
      <w:r w:rsidDel="00000000" w:rsidR="00000000" w:rsidRPr="00000000">
        <w:rPr>
          <w:rtl w:val="0"/>
        </w:rPr>
        <w:t xml:space="preserve">JACK: Okay yeah, fair point.</w:t>
      </w:r>
    </w:p>
    <w:p w:rsidR="00000000" w:rsidDel="00000000" w:rsidP="00000000" w:rsidRDefault="00000000" w:rsidRPr="00000000" w14:paraId="00000468">
      <w:pPr>
        <w:ind w:left="0" w:firstLine="0"/>
        <w:rPr/>
      </w:pPr>
      <w:r w:rsidDel="00000000" w:rsidR="00000000" w:rsidRPr="00000000">
        <w:rPr>
          <w:rtl w:val="0"/>
        </w:rPr>
      </w:r>
    </w:p>
    <w:p w:rsidR="00000000" w:rsidDel="00000000" w:rsidP="00000000" w:rsidRDefault="00000000" w:rsidRPr="00000000" w14:paraId="00000469">
      <w:pPr>
        <w:ind w:left="0" w:firstLine="0"/>
        <w:rPr/>
      </w:pPr>
      <w:r w:rsidDel="00000000" w:rsidR="00000000" w:rsidRPr="00000000">
        <w:rPr>
          <w:rtl w:val="0"/>
        </w:rPr>
        <w:t xml:space="preserve">(DRE LAUGHING)</w:t>
      </w:r>
    </w:p>
    <w:p w:rsidR="00000000" w:rsidDel="00000000" w:rsidP="00000000" w:rsidRDefault="00000000" w:rsidRPr="00000000" w14:paraId="0000046A">
      <w:pPr>
        <w:ind w:left="0" w:firstLine="0"/>
        <w:rPr/>
      </w:pPr>
      <w:r w:rsidDel="00000000" w:rsidR="00000000" w:rsidRPr="00000000">
        <w:rPr>
          <w:rtl w:val="0"/>
        </w:rPr>
      </w:r>
    </w:p>
    <w:p w:rsidR="00000000" w:rsidDel="00000000" w:rsidP="00000000" w:rsidRDefault="00000000" w:rsidRPr="00000000" w14:paraId="0000046B">
      <w:pPr>
        <w:ind w:left="0" w:firstLine="0"/>
        <w:rPr/>
      </w:pPr>
      <w:r w:rsidDel="00000000" w:rsidR="00000000" w:rsidRPr="00000000">
        <w:rPr>
          <w:rtl w:val="0"/>
        </w:rPr>
        <w:t xml:space="preserve">AUSTIN: God. One second, I’m gonna read from the alchemy...</w:t>
      </w:r>
    </w:p>
    <w:p w:rsidR="00000000" w:rsidDel="00000000" w:rsidP="00000000" w:rsidRDefault="00000000" w:rsidRPr="00000000" w14:paraId="0000046C">
      <w:pPr>
        <w:ind w:left="0" w:firstLine="0"/>
        <w:rPr/>
      </w:pPr>
      <w:r w:rsidDel="00000000" w:rsidR="00000000" w:rsidRPr="00000000">
        <w:rPr>
          <w:rtl w:val="0"/>
        </w:rPr>
      </w:r>
    </w:p>
    <w:p w:rsidR="00000000" w:rsidDel="00000000" w:rsidP="00000000" w:rsidRDefault="00000000" w:rsidRPr="00000000" w14:paraId="0000046D">
      <w:pPr>
        <w:ind w:left="0" w:firstLine="0"/>
        <w:rPr/>
      </w:pPr>
      <w:r w:rsidDel="00000000" w:rsidR="00000000" w:rsidRPr="00000000">
        <w:rPr>
          <w:rtl w:val="0"/>
        </w:rPr>
        <w:t xml:space="preserve">ALI: Shouldn’t we--shouldn’t we be taking Aubrey’s wreck score here?</w:t>
      </w:r>
    </w:p>
    <w:p w:rsidR="00000000" w:rsidDel="00000000" w:rsidP="00000000" w:rsidRDefault="00000000" w:rsidRPr="00000000" w14:paraId="0000046E">
      <w:pPr>
        <w:ind w:left="0" w:firstLine="0"/>
        <w:rPr/>
      </w:pPr>
      <w:r w:rsidDel="00000000" w:rsidR="00000000" w:rsidRPr="00000000">
        <w:rPr>
          <w:rtl w:val="0"/>
        </w:rPr>
      </w:r>
    </w:p>
    <w:p w:rsidR="00000000" w:rsidDel="00000000" w:rsidP="00000000" w:rsidRDefault="00000000" w:rsidRPr="00000000" w14:paraId="0000046F">
      <w:pPr>
        <w:ind w:left="0" w:firstLine="0"/>
        <w:rPr/>
      </w:pPr>
      <w:r w:rsidDel="00000000" w:rsidR="00000000" w:rsidRPr="00000000">
        <w:rPr>
          <w:rtl w:val="0"/>
        </w:rPr>
        <w:t xml:space="preserve">AUSTIN: No, ‘cause… Aubrey’s not the one who’s doing the wreck. Aubrey made the alchemy stuff.</w:t>
      </w:r>
    </w:p>
    <w:p w:rsidR="00000000" w:rsidDel="00000000" w:rsidP="00000000" w:rsidRDefault="00000000" w:rsidRPr="00000000" w14:paraId="00000470">
      <w:pPr>
        <w:ind w:left="0" w:firstLine="0"/>
        <w:rPr/>
      </w:pPr>
      <w:r w:rsidDel="00000000" w:rsidR="00000000" w:rsidRPr="00000000">
        <w:rPr>
          <w:rtl w:val="0"/>
        </w:rPr>
      </w:r>
    </w:p>
    <w:p w:rsidR="00000000" w:rsidDel="00000000" w:rsidP="00000000" w:rsidRDefault="00000000" w:rsidRPr="00000000" w14:paraId="00000471">
      <w:pPr>
        <w:ind w:left="0" w:firstLine="0"/>
        <w:rPr/>
      </w:pPr>
      <w:r w:rsidDel="00000000" w:rsidR="00000000" w:rsidRPr="00000000">
        <w:rPr>
          <w:rtl w:val="0"/>
        </w:rPr>
        <w:t xml:space="preserve">JACK: Unless...</w:t>
      </w:r>
    </w:p>
    <w:p w:rsidR="00000000" w:rsidDel="00000000" w:rsidP="00000000" w:rsidRDefault="00000000" w:rsidRPr="00000000" w14:paraId="00000472">
      <w:pPr>
        <w:ind w:left="0" w:firstLine="0"/>
        <w:rPr/>
      </w:pPr>
      <w:r w:rsidDel="00000000" w:rsidR="00000000" w:rsidRPr="00000000">
        <w:rPr>
          <w:rtl w:val="0"/>
        </w:rPr>
      </w:r>
    </w:p>
    <w:p w:rsidR="00000000" w:rsidDel="00000000" w:rsidP="00000000" w:rsidRDefault="00000000" w:rsidRPr="00000000" w14:paraId="00000473">
      <w:pPr>
        <w:ind w:left="0" w:firstLine="0"/>
        <w:rPr/>
      </w:pPr>
      <w:r w:rsidDel="00000000" w:rsidR="00000000" w:rsidRPr="00000000">
        <w:rPr>
          <w:rtl w:val="0"/>
        </w:rPr>
        <w:t xml:space="preserve">SYLVIA: Is there a way I could assist?</w:t>
      </w:r>
    </w:p>
    <w:p w:rsidR="00000000" w:rsidDel="00000000" w:rsidP="00000000" w:rsidRDefault="00000000" w:rsidRPr="00000000" w14:paraId="00000474">
      <w:pPr>
        <w:ind w:left="0" w:firstLine="0"/>
        <w:rPr/>
      </w:pPr>
      <w:r w:rsidDel="00000000" w:rsidR="00000000" w:rsidRPr="00000000">
        <w:rPr>
          <w:rtl w:val="0"/>
        </w:rPr>
      </w:r>
    </w:p>
    <w:p w:rsidR="00000000" w:rsidDel="00000000" w:rsidP="00000000" w:rsidRDefault="00000000" w:rsidRPr="00000000" w14:paraId="00000475">
      <w:pPr>
        <w:ind w:left="0" w:firstLine="0"/>
        <w:rPr/>
      </w:pPr>
      <w:r w:rsidDel="00000000" w:rsidR="00000000" w:rsidRPr="00000000">
        <w:rPr>
          <w:rtl w:val="0"/>
        </w:rPr>
        <w:t xml:space="preserve">AUSTIN: No, I’m gonna give him--</w:t>
      </w:r>
    </w:p>
    <w:p w:rsidR="00000000" w:rsidDel="00000000" w:rsidP="00000000" w:rsidRDefault="00000000" w:rsidRPr="00000000" w14:paraId="00000476">
      <w:pPr>
        <w:ind w:left="0" w:firstLine="0"/>
        <w:rPr/>
      </w:pPr>
      <w:r w:rsidDel="00000000" w:rsidR="00000000" w:rsidRPr="00000000">
        <w:rPr>
          <w:rtl w:val="0"/>
        </w:rPr>
      </w:r>
    </w:p>
    <w:p w:rsidR="00000000" w:rsidDel="00000000" w:rsidP="00000000" w:rsidRDefault="00000000" w:rsidRPr="00000000" w14:paraId="00000477">
      <w:pPr>
        <w:ind w:left="0" w:firstLine="0"/>
        <w:rPr/>
      </w:pPr>
      <w:r w:rsidDel="00000000" w:rsidR="00000000" w:rsidRPr="00000000">
        <w:rPr>
          <w:rtl w:val="0"/>
        </w:rPr>
        <w:t xml:space="preserve">JACK: Well--What it could be is that Aubrey just told Hitchcock, ‘just bring the cart.’</w:t>
      </w:r>
    </w:p>
    <w:p w:rsidR="00000000" w:rsidDel="00000000" w:rsidP="00000000" w:rsidRDefault="00000000" w:rsidRPr="00000000" w14:paraId="00000478">
      <w:pPr>
        <w:ind w:left="0" w:firstLine="0"/>
        <w:rPr/>
      </w:pPr>
      <w:r w:rsidDel="00000000" w:rsidR="00000000" w:rsidRPr="00000000">
        <w:rPr>
          <w:rtl w:val="0"/>
        </w:rPr>
      </w:r>
    </w:p>
    <w:p w:rsidR="00000000" w:rsidDel="00000000" w:rsidP="00000000" w:rsidRDefault="00000000" w:rsidRPr="00000000" w14:paraId="00000479">
      <w:pPr>
        <w:ind w:left="0" w:firstLine="0"/>
        <w:rPr/>
      </w:pPr>
      <w:r w:rsidDel="00000000" w:rsidR="00000000" w:rsidRPr="00000000">
        <w:rPr>
          <w:rtl w:val="0"/>
        </w:rPr>
        <w:t xml:space="preserve">AUSTIN: Yeah, but you’re still the person who has to hit the--you have to hit the trigger, it’s you. Um, the thing--it just means that you’re gonna get a bonus ‘cause Aubrey’s--you’re gonna get a plus one to the roll. Aubrey’s like assisting you from having made it and the stuff is made of good stuff.</w:t>
      </w:r>
    </w:p>
    <w:p w:rsidR="00000000" w:rsidDel="00000000" w:rsidP="00000000" w:rsidRDefault="00000000" w:rsidRPr="00000000" w14:paraId="0000047A">
      <w:pPr>
        <w:ind w:left="0" w:firstLine="0"/>
        <w:rPr/>
      </w:pPr>
      <w:r w:rsidDel="00000000" w:rsidR="00000000" w:rsidRPr="00000000">
        <w:rPr>
          <w:rtl w:val="0"/>
        </w:rPr>
      </w:r>
    </w:p>
    <w:p w:rsidR="00000000" w:rsidDel="00000000" w:rsidP="00000000" w:rsidRDefault="00000000" w:rsidRPr="00000000" w14:paraId="0000047B">
      <w:pPr>
        <w:ind w:left="0" w:firstLine="0"/>
        <w:rPr/>
      </w:pPr>
      <w:r w:rsidDel="00000000" w:rsidR="00000000" w:rsidRPr="00000000">
        <w:rPr>
          <w:rtl w:val="0"/>
        </w:rPr>
        <w:t xml:space="preserve">SYLVIA: I’m very good at bombs.</w:t>
      </w:r>
    </w:p>
    <w:p w:rsidR="00000000" w:rsidDel="00000000" w:rsidP="00000000" w:rsidRDefault="00000000" w:rsidRPr="00000000" w14:paraId="0000047C">
      <w:pPr>
        <w:ind w:left="0" w:firstLine="0"/>
        <w:rPr/>
      </w:pPr>
      <w:r w:rsidDel="00000000" w:rsidR="00000000" w:rsidRPr="00000000">
        <w:rPr>
          <w:rtl w:val="0"/>
        </w:rPr>
      </w:r>
    </w:p>
    <w:p w:rsidR="00000000" w:rsidDel="00000000" w:rsidP="00000000" w:rsidRDefault="00000000" w:rsidRPr="00000000" w14:paraId="0000047D">
      <w:pPr>
        <w:ind w:left="0" w:firstLine="0"/>
        <w:rPr/>
      </w:pPr>
      <w:r w:rsidDel="00000000" w:rsidR="00000000" w:rsidRPr="00000000">
        <w:rPr>
          <w:rtl w:val="0"/>
        </w:rPr>
        <w:t xml:space="preserve">JACK: Okay, so I’m gonna take two stress… oh my god, I’m up to nine stress.</w:t>
      </w:r>
    </w:p>
    <w:p w:rsidR="00000000" w:rsidDel="00000000" w:rsidP="00000000" w:rsidRDefault="00000000" w:rsidRPr="00000000" w14:paraId="0000047E">
      <w:pPr>
        <w:ind w:left="0" w:firstLine="0"/>
        <w:rPr/>
      </w:pPr>
      <w:r w:rsidDel="00000000" w:rsidR="00000000" w:rsidRPr="00000000">
        <w:rPr>
          <w:rtl w:val="0"/>
        </w:rPr>
      </w:r>
    </w:p>
    <w:p w:rsidR="00000000" w:rsidDel="00000000" w:rsidP="00000000" w:rsidRDefault="00000000" w:rsidRPr="00000000" w14:paraId="0000047F">
      <w:pPr>
        <w:ind w:left="0" w:firstLine="0"/>
        <w:rPr/>
      </w:pPr>
      <w:r w:rsidDel="00000000" w:rsidR="00000000" w:rsidRPr="00000000">
        <w:rPr>
          <w:rtl w:val="0"/>
        </w:rPr>
        <w:t xml:space="preserve">AUSTIN: And then you’re gonna take another stress--actually I’ll give you one stress for the flashback.</w:t>
      </w:r>
    </w:p>
    <w:p w:rsidR="00000000" w:rsidDel="00000000" w:rsidP="00000000" w:rsidRDefault="00000000" w:rsidRPr="00000000" w14:paraId="00000480">
      <w:pPr>
        <w:ind w:left="0" w:firstLine="0"/>
        <w:rPr/>
      </w:pPr>
      <w:r w:rsidDel="00000000" w:rsidR="00000000" w:rsidRPr="00000000">
        <w:rPr>
          <w:rtl w:val="0"/>
        </w:rPr>
      </w:r>
    </w:p>
    <w:p w:rsidR="00000000" w:rsidDel="00000000" w:rsidP="00000000" w:rsidRDefault="00000000" w:rsidRPr="00000000" w14:paraId="00000481">
      <w:pPr>
        <w:ind w:left="0" w:firstLine="0"/>
        <w:rPr/>
      </w:pPr>
      <w:r w:rsidDel="00000000" w:rsidR="00000000" w:rsidRPr="00000000">
        <w:rPr>
          <w:rtl w:val="0"/>
        </w:rPr>
        <w:t xml:space="preserve">JACK: Okay so, this is now five plus two, for the extra dice.</w:t>
      </w:r>
    </w:p>
    <w:p w:rsidR="00000000" w:rsidDel="00000000" w:rsidP="00000000" w:rsidRDefault="00000000" w:rsidRPr="00000000" w14:paraId="00000482">
      <w:pPr>
        <w:ind w:left="0" w:firstLine="0"/>
        <w:rPr/>
      </w:pPr>
      <w:r w:rsidDel="00000000" w:rsidR="00000000" w:rsidRPr="00000000">
        <w:rPr>
          <w:rtl w:val="0"/>
        </w:rPr>
      </w:r>
    </w:p>
    <w:p w:rsidR="00000000" w:rsidDel="00000000" w:rsidP="00000000" w:rsidRDefault="00000000" w:rsidRPr="00000000" w14:paraId="00000483">
      <w:pPr>
        <w:ind w:left="0" w:firstLine="0"/>
        <w:rPr/>
      </w:pPr>
      <w:r w:rsidDel="00000000" w:rsidR="00000000" w:rsidRPr="00000000">
        <w:rPr>
          <w:rtl w:val="0"/>
        </w:rPr>
        <w:t xml:space="preserve">AUSTIN: Yep. So you’re gonna take three stress total, and then you’re gonna roll four wreck.</w:t>
      </w:r>
    </w:p>
    <w:p w:rsidR="00000000" w:rsidDel="00000000" w:rsidP="00000000" w:rsidRDefault="00000000" w:rsidRPr="00000000" w14:paraId="00000484">
      <w:pPr>
        <w:ind w:left="0" w:firstLine="0"/>
        <w:rPr/>
      </w:pPr>
      <w:r w:rsidDel="00000000" w:rsidR="00000000" w:rsidRPr="00000000">
        <w:rPr>
          <w:rtl w:val="0"/>
        </w:rPr>
      </w:r>
    </w:p>
    <w:p w:rsidR="00000000" w:rsidDel="00000000" w:rsidP="00000000" w:rsidRDefault="00000000" w:rsidRPr="00000000" w14:paraId="00000485">
      <w:pPr>
        <w:ind w:left="0" w:firstLine="0"/>
        <w:rPr/>
      </w:pPr>
      <w:r w:rsidDel="00000000" w:rsidR="00000000" w:rsidRPr="00000000">
        <w:rPr>
          <w:rtl w:val="0"/>
        </w:rPr>
        <w:t xml:space="preserve">JACK: With the extra. This is risky--no, this is controlled? Hitchcock’s…</w:t>
      </w:r>
    </w:p>
    <w:p w:rsidR="00000000" w:rsidDel="00000000" w:rsidP="00000000" w:rsidRDefault="00000000" w:rsidRPr="00000000" w14:paraId="00000486">
      <w:pPr>
        <w:ind w:left="0" w:firstLine="0"/>
        <w:rPr/>
      </w:pPr>
      <w:r w:rsidDel="00000000" w:rsidR="00000000" w:rsidRPr="00000000">
        <w:rPr>
          <w:rtl w:val="0"/>
        </w:rPr>
      </w:r>
    </w:p>
    <w:p w:rsidR="00000000" w:rsidDel="00000000" w:rsidP="00000000" w:rsidRDefault="00000000" w:rsidRPr="00000000" w14:paraId="00000487">
      <w:pPr>
        <w:ind w:left="0" w:firstLine="0"/>
        <w:rPr/>
      </w:pPr>
      <w:r w:rsidDel="00000000" w:rsidR="00000000" w:rsidRPr="00000000">
        <w:rPr>
          <w:rtl w:val="0"/>
        </w:rPr>
        <w:t xml:space="preserve">AUSTIN: This is controlled. Ehh, mm, this is controlled. I’ll give you controlled. And then there is going to be a side effect, because this is part of the new alchemy system. So you’ll have to do a resist after this. (in response to Jack’s roll) There you go, there’s a five. The explosion happens, and it’s loud. It tosses Lance Noble Orchid forward into the mess. Um, into like the fighting. And you all hear this explosion, and the horses whinnying and all that, from the back. Hitchcock, give me a--a resolve check.</w:t>
      </w:r>
    </w:p>
    <w:p w:rsidR="00000000" w:rsidDel="00000000" w:rsidP="00000000" w:rsidRDefault="00000000" w:rsidRPr="00000000" w14:paraId="00000488">
      <w:pPr>
        <w:ind w:left="0" w:firstLine="0"/>
        <w:rPr/>
      </w:pPr>
      <w:r w:rsidDel="00000000" w:rsidR="00000000" w:rsidRPr="00000000">
        <w:rPr>
          <w:rtl w:val="0"/>
        </w:rPr>
      </w:r>
    </w:p>
    <w:p w:rsidR="00000000" w:rsidDel="00000000" w:rsidP="00000000" w:rsidRDefault="00000000" w:rsidRPr="00000000" w14:paraId="00000489">
      <w:pPr>
        <w:ind w:left="0" w:firstLine="0"/>
        <w:rPr/>
      </w:pPr>
      <w:r w:rsidDel="00000000" w:rsidR="00000000" w:rsidRPr="00000000">
        <w:rPr>
          <w:rtl w:val="0"/>
        </w:rPr>
        <w:t xml:space="preserve">JACK: Okay.</w:t>
      </w:r>
    </w:p>
    <w:p w:rsidR="00000000" w:rsidDel="00000000" w:rsidP="00000000" w:rsidRDefault="00000000" w:rsidRPr="00000000" w14:paraId="0000048A">
      <w:pPr>
        <w:ind w:left="0" w:firstLine="0"/>
        <w:rPr/>
      </w:pPr>
      <w:r w:rsidDel="00000000" w:rsidR="00000000" w:rsidRPr="00000000">
        <w:rPr>
          <w:rtl w:val="0"/>
        </w:rPr>
      </w:r>
    </w:p>
    <w:p w:rsidR="00000000" w:rsidDel="00000000" w:rsidP="00000000" w:rsidRDefault="00000000" w:rsidRPr="00000000" w14:paraId="0000048B">
      <w:pPr>
        <w:ind w:left="0" w:firstLine="0"/>
        <w:rPr/>
      </w:pPr>
      <w:r w:rsidDel="00000000" w:rsidR="00000000" w:rsidRPr="00000000">
        <w:rPr>
          <w:rtl w:val="0"/>
        </w:rPr>
        <w:t xml:space="preserve">AUSTIN: No, sorry, this is a prowess. To resist the chemical burn. Or you could take ‘chemical burns.’</w:t>
      </w:r>
    </w:p>
    <w:p w:rsidR="00000000" w:rsidDel="00000000" w:rsidP="00000000" w:rsidRDefault="00000000" w:rsidRPr="00000000" w14:paraId="0000048C">
      <w:pPr>
        <w:ind w:left="0" w:firstLine="0"/>
        <w:rPr/>
      </w:pPr>
      <w:r w:rsidDel="00000000" w:rsidR="00000000" w:rsidRPr="00000000">
        <w:rPr>
          <w:rtl w:val="0"/>
        </w:rPr>
      </w:r>
    </w:p>
    <w:p w:rsidR="00000000" w:rsidDel="00000000" w:rsidP="00000000" w:rsidRDefault="00000000" w:rsidRPr="00000000" w14:paraId="0000048D">
      <w:pPr>
        <w:ind w:left="0" w:firstLine="0"/>
        <w:rPr/>
      </w:pPr>
      <w:r w:rsidDel="00000000" w:rsidR="00000000" w:rsidRPr="00000000">
        <w:rPr>
          <w:rtl w:val="0"/>
        </w:rPr>
        <w:t xml:space="preserve">JACK: (dismayed) No, no, no, no.</w:t>
      </w:r>
    </w:p>
    <w:p w:rsidR="00000000" w:rsidDel="00000000" w:rsidP="00000000" w:rsidRDefault="00000000" w:rsidRPr="00000000" w14:paraId="0000048E">
      <w:pPr>
        <w:ind w:left="0" w:firstLine="0"/>
        <w:rPr/>
      </w:pPr>
      <w:r w:rsidDel="00000000" w:rsidR="00000000" w:rsidRPr="00000000">
        <w:rPr>
          <w:rtl w:val="0"/>
        </w:rPr>
      </w:r>
    </w:p>
    <w:p w:rsidR="00000000" w:rsidDel="00000000" w:rsidP="00000000" w:rsidRDefault="00000000" w:rsidRPr="00000000" w14:paraId="0000048F">
      <w:pPr>
        <w:ind w:left="0" w:firstLine="0"/>
        <w:rPr/>
      </w:pPr>
      <w:r w:rsidDel="00000000" w:rsidR="00000000" w:rsidRPr="00000000">
        <w:rPr>
          <w:rtl w:val="0"/>
        </w:rPr>
        <w:t xml:space="preserve">AUSTIN: (laughing) It’s only a level one. I guess you already have a bunch though, so. (in response to Jack’s roll) Okay, so you take one stress. That’s not so bad.</w:t>
      </w:r>
    </w:p>
    <w:p w:rsidR="00000000" w:rsidDel="00000000" w:rsidP="00000000" w:rsidRDefault="00000000" w:rsidRPr="00000000" w14:paraId="00000490">
      <w:pPr>
        <w:ind w:left="0" w:firstLine="0"/>
        <w:rPr/>
      </w:pPr>
      <w:r w:rsidDel="00000000" w:rsidR="00000000" w:rsidRPr="00000000">
        <w:rPr>
          <w:rtl w:val="0"/>
        </w:rPr>
      </w:r>
    </w:p>
    <w:p w:rsidR="00000000" w:rsidDel="00000000" w:rsidP="00000000" w:rsidRDefault="00000000" w:rsidRPr="00000000" w14:paraId="00000491">
      <w:pPr>
        <w:ind w:left="0" w:firstLine="0"/>
        <w:rPr/>
      </w:pPr>
      <w:r w:rsidDel="00000000" w:rsidR="00000000" w:rsidRPr="00000000">
        <w:rPr>
          <w:rtl w:val="0"/>
        </w:rPr>
        <w:t xml:space="preserve">JACK: That’s fine. I’m up to eight now.</w:t>
      </w:r>
    </w:p>
    <w:p w:rsidR="00000000" w:rsidDel="00000000" w:rsidP="00000000" w:rsidRDefault="00000000" w:rsidRPr="00000000" w14:paraId="00000492">
      <w:pPr>
        <w:ind w:left="0" w:firstLine="0"/>
        <w:rPr/>
      </w:pPr>
      <w:r w:rsidDel="00000000" w:rsidR="00000000" w:rsidRPr="00000000">
        <w:rPr>
          <w:rtl w:val="0"/>
        </w:rPr>
      </w:r>
    </w:p>
    <w:p w:rsidR="00000000" w:rsidDel="00000000" w:rsidP="00000000" w:rsidRDefault="00000000" w:rsidRPr="00000000" w14:paraId="00000493">
      <w:pPr>
        <w:ind w:left="0" w:firstLine="0"/>
        <w:rPr/>
      </w:pPr>
      <w:r w:rsidDel="00000000" w:rsidR="00000000" w:rsidRPr="00000000">
        <w:rPr>
          <w:rtl w:val="0"/>
        </w:rPr>
        <w:t xml:space="preserve">AUSTIN: Oh, that’s all! You’ve only already been traumatized once in this heist. For what it’s worth I kind of combined two heists into one, so, y’know. You almost get traumatized twice, that’s okay. Um…</w:t>
      </w:r>
    </w:p>
    <w:p w:rsidR="00000000" w:rsidDel="00000000" w:rsidP="00000000" w:rsidRDefault="00000000" w:rsidRPr="00000000" w14:paraId="00000494">
      <w:pPr>
        <w:ind w:left="0" w:firstLine="0"/>
        <w:rPr/>
      </w:pPr>
      <w:r w:rsidDel="00000000" w:rsidR="00000000" w:rsidRPr="00000000">
        <w:rPr>
          <w:rtl w:val="0"/>
        </w:rPr>
      </w:r>
    </w:p>
    <w:p w:rsidR="00000000" w:rsidDel="00000000" w:rsidP="00000000" w:rsidRDefault="00000000" w:rsidRPr="00000000" w14:paraId="00000495">
      <w:pPr>
        <w:ind w:left="0" w:firstLine="0"/>
        <w:rPr/>
      </w:pPr>
      <w:r w:rsidDel="00000000" w:rsidR="00000000" w:rsidRPr="00000000">
        <w:rPr>
          <w:rtl w:val="0"/>
        </w:rPr>
        <w:t xml:space="preserve">(SYLVIA laugh)</w:t>
      </w:r>
    </w:p>
    <w:p w:rsidR="00000000" w:rsidDel="00000000" w:rsidP="00000000" w:rsidRDefault="00000000" w:rsidRPr="00000000" w14:paraId="00000496">
      <w:pPr>
        <w:ind w:left="0" w:firstLine="0"/>
        <w:rPr/>
      </w:pPr>
      <w:r w:rsidDel="00000000" w:rsidR="00000000" w:rsidRPr="00000000">
        <w:rPr>
          <w:rtl w:val="0"/>
        </w:rPr>
      </w:r>
    </w:p>
    <w:p w:rsidR="00000000" w:rsidDel="00000000" w:rsidP="00000000" w:rsidRDefault="00000000" w:rsidRPr="00000000" w14:paraId="00000497">
      <w:pPr>
        <w:ind w:left="0" w:firstLine="0"/>
        <w:rPr/>
      </w:pPr>
      <w:r w:rsidDel="00000000" w:rsidR="00000000" w:rsidRPr="00000000">
        <w:rPr>
          <w:rtl w:val="0"/>
        </w:rPr>
        <w:t xml:space="preserve">SYLVIA: You’re hitting the quota.</w:t>
      </w:r>
    </w:p>
    <w:p w:rsidR="00000000" w:rsidDel="00000000" w:rsidP="00000000" w:rsidRDefault="00000000" w:rsidRPr="00000000" w14:paraId="00000498">
      <w:pPr>
        <w:ind w:left="0" w:firstLine="0"/>
        <w:rPr/>
      </w:pPr>
      <w:r w:rsidDel="00000000" w:rsidR="00000000" w:rsidRPr="00000000">
        <w:rPr>
          <w:rtl w:val="0"/>
        </w:rPr>
      </w:r>
    </w:p>
    <w:p w:rsidR="00000000" w:rsidDel="00000000" w:rsidP="00000000" w:rsidRDefault="00000000" w:rsidRPr="00000000" w14:paraId="00000499">
      <w:pPr>
        <w:ind w:left="0" w:firstLine="0"/>
        <w:rPr/>
      </w:pPr>
      <w:r w:rsidDel="00000000" w:rsidR="00000000" w:rsidRPr="00000000">
        <w:rPr>
          <w:rtl w:val="0"/>
        </w:rPr>
        <w:t xml:space="preserve">AUSTIN: You’re able to sneak out the back, but not before Lance Noble Orchid sees you. And I’m gonna increase your heat by an additional at the end of this heist.</w:t>
      </w:r>
    </w:p>
    <w:p w:rsidR="00000000" w:rsidDel="00000000" w:rsidP="00000000" w:rsidRDefault="00000000" w:rsidRPr="00000000" w14:paraId="0000049A">
      <w:pPr>
        <w:ind w:left="0" w:firstLine="0"/>
        <w:rPr/>
      </w:pPr>
      <w:r w:rsidDel="00000000" w:rsidR="00000000" w:rsidRPr="00000000">
        <w:rPr>
          <w:rtl w:val="0"/>
        </w:rPr>
      </w:r>
    </w:p>
    <w:p w:rsidR="00000000" w:rsidDel="00000000" w:rsidP="00000000" w:rsidRDefault="00000000" w:rsidRPr="00000000" w14:paraId="0000049B">
      <w:pPr>
        <w:ind w:left="0" w:firstLine="0"/>
        <w:rPr/>
      </w:pPr>
      <w:r w:rsidDel="00000000" w:rsidR="00000000" w:rsidRPr="00000000">
        <w:rPr>
          <w:rtl w:val="0"/>
        </w:rPr>
        <w:t xml:space="preserve">JACK: Well, that’s (indistinguishable) gonna be big. Big number.</w:t>
      </w:r>
    </w:p>
    <w:p w:rsidR="00000000" w:rsidDel="00000000" w:rsidP="00000000" w:rsidRDefault="00000000" w:rsidRPr="00000000" w14:paraId="0000049C">
      <w:pPr>
        <w:ind w:left="0" w:firstLine="0"/>
        <w:rPr/>
      </w:pPr>
      <w:r w:rsidDel="00000000" w:rsidR="00000000" w:rsidRPr="00000000">
        <w:rPr>
          <w:rtl w:val="0"/>
        </w:rPr>
      </w:r>
    </w:p>
    <w:p w:rsidR="00000000" w:rsidDel="00000000" w:rsidP="00000000" w:rsidRDefault="00000000" w:rsidRPr="00000000" w14:paraId="0000049D">
      <w:pPr>
        <w:ind w:left="0" w:firstLine="0"/>
        <w:rPr/>
      </w:pPr>
      <w:r w:rsidDel="00000000" w:rsidR="00000000" w:rsidRPr="00000000">
        <w:rPr>
          <w:rtl w:val="0"/>
        </w:rPr>
        <w:t xml:space="preserve">AUSTIN: What’s up?</w:t>
      </w:r>
    </w:p>
    <w:p w:rsidR="00000000" w:rsidDel="00000000" w:rsidP="00000000" w:rsidRDefault="00000000" w:rsidRPr="00000000" w14:paraId="0000049E">
      <w:pPr>
        <w:ind w:left="0" w:firstLine="0"/>
        <w:rPr/>
      </w:pPr>
      <w:r w:rsidDel="00000000" w:rsidR="00000000" w:rsidRPr="00000000">
        <w:rPr>
          <w:rtl w:val="0"/>
        </w:rPr>
      </w:r>
    </w:p>
    <w:p w:rsidR="00000000" w:rsidDel="00000000" w:rsidP="00000000" w:rsidRDefault="00000000" w:rsidRPr="00000000" w14:paraId="0000049F">
      <w:pPr>
        <w:ind w:left="0" w:firstLine="0"/>
        <w:rPr>
          <w:b w:val="1"/>
        </w:rPr>
      </w:pPr>
      <w:r w:rsidDel="00000000" w:rsidR="00000000" w:rsidRPr="00000000">
        <w:rPr>
          <w:b w:val="1"/>
          <w:rtl w:val="0"/>
        </w:rPr>
        <w:t xml:space="preserve">[TIMESTAMP: 1:00:29]</w:t>
      </w:r>
    </w:p>
    <w:p w:rsidR="00000000" w:rsidDel="00000000" w:rsidP="00000000" w:rsidRDefault="00000000" w:rsidRPr="00000000" w14:paraId="000004A0">
      <w:pPr>
        <w:ind w:left="0" w:firstLine="0"/>
        <w:rPr>
          <w:b w:val="1"/>
        </w:rPr>
      </w:pPr>
      <w:r w:rsidDel="00000000" w:rsidR="00000000" w:rsidRPr="00000000">
        <w:rPr>
          <w:rtl w:val="0"/>
        </w:rPr>
      </w:r>
    </w:p>
    <w:p w:rsidR="00000000" w:rsidDel="00000000" w:rsidP="00000000" w:rsidRDefault="00000000" w:rsidRPr="00000000" w14:paraId="000004A1">
      <w:pPr>
        <w:ind w:left="0" w:firstLine="0"/>
        <w:rPr/>
      </w:pPr>
      <w:r w:rsidDel="00000000" w:rsidR="00000000" w:rsidRPr="00000000">
        <w:rPr>
          <w:rtl w:val="0"/>
        </w:rPr>
        <w:t xml:space="preserve">DRE: What would I need to do to take his gun again?</w:t>
      </w:r>
    </w:p>
    <w:p w:rsidR="00000000" w:rsidDel="00000000" w:rsidP="00000000" w:rsidRDefault="00000000" w:rsidRPr="00000000" w14:paraId="000004A2">
      <w:pPr>
        <w:ind w:left="0" w:firstLine="0"/>
        <w:rPr/>
      </w:pPr>
      <w:r w:rsidDel="00000000" w:rsidR="00000000" w:rsidRPr="00000000">
        <w:rPr>
          <w:rtl w:val="0"/>
        </w:rPr>
      </w:r>
    </w:p>
    <w:p w:rsidR="00000000" w:rsidDel="00000000" w:rsidP="00000000" w:rsidRDefault="00000000" w:rsidRPr="00000000" w14:paraId="000004A3">
      <w:pPr>
        <w:ind w:left="0" w:firstLine="0"/>
        <w:rPr/>
      </w:pPr>
      <w:r w:rsidDel="00000000" w:rsidR="00000000" w:rsidRPr="00000000">
        <w:rPr>
          <w:rtl w:val="0"/>
        </w:rPr>
        <w:t xml:space="preserve">AUSTIN: Holy shit. Not too much, ‘cause he’s just like down on the ground, coughing from being exploded from behind. And you don’t mind being seen, right?</w:t>
      </w:r>
    </w:p>
    <w:p w:rsidR="00000000" w:rsidDel="00000000" w:rsidP="00000000" w:rsidRDefault="00000000" w:rsidRPr="00000000" w14:paraId="000004A4">
      <w:pPr>
        <w:ind w:left="0" w:firstLine="0"/>
        <w:rPr/>
      </w:pPr>
      <w:r w:rsidDel="00000000" w:rsidR="00000000" w:rsidRPr="00000000">
        <w:rPr>
          <w:rtl w:val="0"/>
        </w:rPr>
      </w:r>
    </w:p>
    <w:p w:rsidR="00000000" w:rsidDel="00000000" w:rsidP="00000000" w:rsidRDefault="00000000" w:rsidRPr="00000000" w14:paraId="000004A5">
      <w:pPr>
        <w:ind w:left="0" w:firstLine="0"/>
        <w:rPr/>
      </w:pPr>
      <w:r w:rsidDel="00000000" w:rsidR="00000000" w:rsidRPr="00000000">
        <w:rPr>
          <w:rtl w:val="0"/>
        </w:rPr>
        <w:t xml:space="preserve">DRE: He’s already seen us!</w:t>
      </w:r>
    </w:p>
    <w:p w:rsidR="00000000" w:rsidDel="00000000" w:rsidP="00000000" w:rsidRDefault="00000000" w:rsidRPr="00000000" w14:paraId="000004A6">
      <w:pPr>
        <w:ind w:left="0" w:firstLine="0"/>
        <w:rPr/>
      </w:pPr>
      <w:r w:rsidDel="00000000" w:rsidR="00000000" w:rsidRPr="00000000">
        <w:rPr>
          <w:rtl w:val="0"/>
        </w:rPr>
      </w:r>
    </w:p>
    <w:p w:rsidR="00000000" w:rsidDel="00000000" w:rsidP="00000000" w:rsidRDefault="00000000" w:rsidRPr="00000000" w14:paraId="000004A7">
      <w:pPr>
        <w:ind w:left="0" w:firstLine="0"/>
        <w:rPr/>
      </w:pPr>
      <w:r w:rsidDel="00000000" w:rsidR="00000000" w:rsidRPr="00000000">
        <w:rPr>
          <w:rtl w:val="0"/>
        </w:rPr>
        <w:t xml:space="preserve">AUSTIN: Right, that’s what I’m saying. It’s not like you’re--it’s not like you’re sneaking up.</w:t>
      </w:r>
    </w:p>
    <w:p w:rsidR="00000000" w:rsidDel="00000000" w:rsidP="00000000" w:rsidRDefault="00000000" w:rsidRPr="00000000" w14:paraId="000004A8">
      <w:pPr>
        <w:ind w:left="0" w:firstLine="0"/>
        <w:rPr/>
      </w:pPr>
      <w:r w:rsidDel="00000000" w:rsidR="00000000" w:rsidRPr="00000000">
        <w:rPr>
          <w:rtl w:val="0"/>
        </w:rPr>
      </w:r>
    </w:p>
    <w:p w:rsidR="00000000" w:rsidDel="00000000" w:rsidP="00000000" w:rsidRDefault="00000000" w:rsidRPr="00000000" w14:paraId="000004A9">
      <w:pPr>
        <w:ind w:left="0" w:firstLine="0"/>
        <w:rPr/>
      </w:pPr>
      <w:r w:rsidDel="00000000" w:rsidR="00000000" w:rsidRPr="00000000">
        <w:rPr>
          <w:rtl w:val="0"/>
        </w:rPr>
        <w:t xml:space="preserve">DRE: Yeah.</w:t>
      </w:r>
    </w:p>
    <w:p w:rsidR="00000000" w:rsidDel="00000000" w:rsidP="00000000" w:rsidRDefault="00000000" w:rsidRPr="00000000" w14:paraId="000004AA">
      <w:pPr>
        <w:ind w:left="0" w:firstLine="0"/>
        <w:rPr/>
      </w:pPr>
      <w:r w:rsidDel="00000000" w:rsidR="00000000" w:rsidRPr="00000000">
        <w:rPr>
          <w:rtl w:val="0"/>
        </w:rPr>
      </w:r>
    </w:p>
    <w:p w:rsidR="00000000" w:rsidDel="00000000" w:rsidP="00000000" w:rsidRDefault="00000000" w:rsidRPr="00000000" w14:paraId="000004AB">
      <w:pPr>
        <w:ind w:left="0" w:firstLine="0"/>
        <w:rPr/>
      </w:pPr>
      <w:r w:rsidDel="00000000" w:rsidR="00000000" w:rsidRPr="00000000">
        <w:rPr>
          <w:rtl w:val="0"/>
        </w:rPr>
        <w:t xml:space="preserve">AUSTIN: Give me a… what is this? This is a… I think you just… take it?</w:t>
      </w:r>
    </w:p>
    <w:p w:rsidR="00000000" w:rsidDel="00000000" w:rsidP="00000000" w:rsidRDefault="00000000" w:rsidRPr="00000000" w14:paraId="000004AC">
      <w:pPr>
        <w:ind w:left="0" w:firstLine="0"/>
        <w:rPr/>
      </w:pPr>
      <w:r w:rsidDel="00000000" w:rsidR="00000000" w:rsidRPr="00000000">
        <w:rPr>
          <w:rtl w:val="0"/>
        </w:rPr>
      </w:r>
    </w:p>
    <w:p w:rsidR="00000000" w:rsidDel="00000000" w:rsidP="00000000" w:rsidRDefault="00000000" w:rsidRPr="00000000" w14:paraId="000004AD">
      <w:pPr>
        <w:ind w:left="0" w:firstLine="0"/>
        <w:rPr/>
      </w:pPr>
      <w:r w:rsidDel="00000000" w:rsidR="00000000" w:rsidRPr="00000000">
        <w:rPr>
          <w:rtl w:val="0"/>
        </w:rPr>
        <w:t xml:space="preserve">ALI: Are we allowed to still roll cool?</w:t>
      </w:r>
    </w:p>
    <w:p w:rsidR="00000000" w:rsidDel="00000000" w:rsidP="00000000" w:rsidRDefault="00000000" w:rsidRPr="00000000" w14:paraId="000004AE">
      <w:pPr>
        <w:ind w:left="0" w:firstLine="0"/>
        <w:rPr/>
      </w:pPr>
      <w:r w:rsidDel="00000000" w:rsidR="00000000" w:rsidRPr="00000000">
        <w:rPr>
          <w:rtl w:val="0"/>
        </w:rPr>
      </w:r>
    </w:p>
    <w:p w:rsidR="00000000" w:rsidDel="00000000" w:rsidP="00000000" w:rsidRDefault="00000000" w:rsidRPr="00000000" w14:paraId="000004AF">
      <w:pPr>
        <w:ind w:left="0" w:firstLine="0"/>
        <w:rPr/>
      </w:pPr>
      <w:r w:rsidDel="00000000" w:rsidR="00000000" w:rsidRPr="00000000">
        <w:rPr>
          <w:rtl w:val="0"/>
        </w:rPr>
        <w:t xml:space="preserve">(AUSTIN AND DRE LAUGH)</w:t>
      </w:r>
    </w:p>
    <w:p w:rsidR="00000000" w:rsidDel="00000000" w:rsidP="00000000" w:rsidRDefault="00000000" w:rsidRPr="00000000" w14:paraId="000004B0">
      <w:pPr>
        <w:ind w:left="0" w:firstLine="0"/>
        <w:rPr/>
      </w:pPr>
      <w:r w:rsidDel="00000000" w:rsidR="00000000" w:rsidRPr="00000000">
        <w:rPr>
          <w:rtl w:val="0"/>
        </w:rPr>
      </w:r>
    </w:p>
    <w:p w:rsidR="00000000" w:rsidDel="00000000" w:rsidP="00000000" w:rsidRDefault="00000000" w:rsidRPr="00000000" w14:paraId="000004B1">
      <w:pPr>
        <w:ind w:left="0" w:firstLine="0"/>
        <w:rPr/>
      </w:pPr>
      <w:r w:rsidDel="00000000" w:rsidR="00000000" w:rsidRPr="00000000">
        <w:rPr>
          <w:rtl w:val="0"/>
        </w:rPr>
        <w:t xml:space="preserve">AUSTIN: I think this is a fortune roll. I think this is just--is it in a place where you can pick it up safely. </w:t>
      </w:r>
    </w:p>
    <w:p w:rsidR="00000000" w:rsidDel="00000000" w:rsidP="00000000" w:rsidRDefault="00000000" w:rsidRPr="00000000" w14:paraId="000004B2">
      <w:pPr>
        <w:ind w:left="0" w:firstLine="0"/>
        <w:rPr/>
      </w:pPr>
      <w:r w:rsidDel="00000000" w:rsidR="00000000" w:rsidRPr="00000000">
        <w:rPr>
          <w:rtl w:val="0"/>
        </w:rPr>
      </w:r>
    </w:p>
    <w:p w:rsidR="00000000" w:rsidDel="00000000" w:rsidP="00000000" w:rsidRDefault="00000000" w:rsidRPr="00000000" w14:paraId="000004B3">
      <w:pPr>
        <w:ind w:left="0" w:firstLine="0"/>
        <w:rPr/>
      </w:pPr>
      <w:r w:rsidDel="00000000" w:rsidR="00000000" w:rsidRPr="00000000">
        <w:rPr>
          <w:rtl w:val="0"/>
        </w:rPr>
        <w:t xml:space="preserve">DRE: Okay… how do I do that?</w:t>
      </w:r>
    </w:p>
    <w:p w:rsidR="00000000" w:rsidDel="00000000" w:rsidP="00000000" w:rsidRDefault="00000000" w:rsidRPr="00000000" w14:paraId="000004B4">
      <w:pPr>
        <w:ind w:left="0" w:firstLine="0"/>
        <w:rPr/>
      </w:pPr>
      <w:r w:rsidDel="00000000" w:rsidR="00000000" w:rsidRPr="00000000">
        <w:rPr>
          <w:rtl w:val="0"/>
        </w:rPr>
      </w:r>
    </w:p>
    <w:p w:rsidR="00000000" w:rsidDel="00000000" w:rsidP="00000000" w:rsidRDefault="00000000" w:rsidRPr="00000000" w14:paraId="000004B5">
      <w:pPr>
        <w:ind w:left="0" w:firstLine="0"/>
        <w:rPr/>
      </w:pPr>
      <w:r w:rsidDel="00000000" w:rsidR="00000000" w:rsidRPr="00000000">
        <w:rPr>
          <w:rtl w:val="0"/>
        </w:rPr>
        <w:t xml:space="preserve">AUSTIN: Right? It’s just a--it’s just--it’s luck. So it’s, I get to decide what the… how many dice you roll. I think it’s you get to roll three dice, and get a success and you get it. And that’s how fortune rolls work.</w:t>
      </w:r>
    </w:p>
    <w:p w:rsidR="00000000" w:rsidDel="00000000" w:rsidP="00000000" w:rsidRDefault="00000000" w:rsidRPr="00000000" w14:paraId="000004B6">
      <w:pPr>
        <w:ind w:left="0" w:firstLine="0"/>
        <w:rPr/>
      </w:pPr>
      <w:r w:rsidDel="00000000" w:rsidR="00000000" w:rsidRPr="00000000">
        <w:rPr>
          <w:rtl w:val="0"/>
        </w:rPr>
      </w:r>
    </w:p>
    <w:p w:rsidR="00000000" w:rsidDel="00000000" w:rsidP="00000000" w:rsidRDefault="00000000" w:rsidRPr="00000000" w14:paraId="000004B7">
      <w:pPr>
        <w:ind w:left="0" w:firstLine="0"/>
        <w:rPr/>
      </w:pPr>
      <w:r w:rsidDel="00000000" w:rsidR="00000000" w:rsidRPr="00000000">
        <w:rPr>
          <w:rtl w:val="0"/>
        </w:rPr>
        <w:t xml:space="preserve">JACK: Oh my god. Good luck.</w:t>
      </w:r>
    </w:p>
    <w:p w:rsidR="00000000" w:rsidDel="00000000" w:rsidP="00000000" w:rsidRDefault="00000000" w:rsidRPr="00000000" w14:paraId="000004B8">
      <w:pPr>
        <w:ind w:left="0" w:firstLine="0"/>
        <w:rPr/>
      </w:pPr>
      <w:r w:rsidDel="00000000" w:rsidR="00000000" w:rsidRPr="00000000">
        <w:rPr>
          <w:rtl w:val="0"/>
        </w:rPr>
      </w:r>
    </w:p>
    <w:p w:rsidR="00000000" w:rsidDel="00000000" w:rsidP="00000000" w:rsidRDefault="00000000" w:rsidRPr="00000000" w14:paraId="000004B9">
      <w:pPr>
        <w:ind w:left="0" w:firstLine="0"/>
        <w:rPr/>
      </w:pPr>
      <w:r w:rsidDel="00000000" w:rsidR="00000000" w:rsidRPr="00000000">
        <w:rPr>
          <w:rtl w:val="0"/>
        </w:rPr>
        <w:t xml:space="preserve">AUSTIN: There’s a six! </w:t>
      </w:r>
    </w:p>
    <w:p w:rsidR="00000000" w:rsidDel="00000000" w:rsidP="00000000" w:rsidRDefault="00000000" w:rsidRPr="00000000" w14:paraId="000004BA">
      <w:pPr>
        <w:ind w:left="0" w:firstLine="0"/>
        <w:rPr/>
      </w:pPr>
      <w:r w:rsidDel="00000000" w:rsidR="00000000" w:rsidRPr="00000000">
        <w:rPr>
          <w:rtl w:val="0"/>
        </w:rPr>
      </w:r>
    </w:p>
    <w:p w:rsidR="00000000" w:rsidDel="00000000" w:rsidP="00000000" w:rsidRDefault="00000000" w:rsidRPr="00000000" w14:paraId="000004BB">
      <w:pPr>
        <w:ind w:left="0" w:firstLine="0"/>
        <w:rPr/>
      </w:pPr>
      <w:r w:rsidDel="00000000" w:rsidR="00000000" w:rsidRPr="00000000">
        <w:rPr>
          <w:rtl w:val="0"/>
        </w:rPr>
        <w:t xml:space="preserve">SYLVIA: Fuck yes!</w:t>
      </w:r>
    </w:p>
    <w:p w:rsidR="00000000" w:rsidDel="00000000" w:rsidP="00000000" w:rsidRDefault="00000000" w:rsidRPr="00000000" w14:paraId="000004BC">
      <w:pPr>
        <w:ind w:left="0" w:firstLine="0"/>
        <w:rPr/>
      </w:pPr>
      <w:r w:rsidDel="00000000" w:rsidR="00000000" w:rsidRPr="00000000">
        <w:rPr>
          <w:rtl w:val="0"/>
        </w:rPr>
      </w:r>
    </w:p>
    <w:p w:rsidR="00000000" w:rsidDel="00000000" w:rsidP="00000000" w:rsidRDefault="00000000" w:rsidRPr="00000000" w14:paraId="000004BD">
      <w:pPr>
        <w:ind w:left="0" w:firstLine="0"/>
        <w:rPr/>
      </w:pPr>
      <w:r w:rsidDel="00000000" w:rsidR="00000000" w:rsidRPr="00000000">
        <w:rPr>
          <w:rtl w:val="0"/>
        </w:rPr>
        <w:t xml:space="preserve">(DRE LAUGHING)</w:t>
      </w:r>
    </w:p>
    <w:p w:rsidR="00000000" w:rsidDel="00000000" w:rsidP="00000000" w:rsidRDefault="00000000" w:rsidRPr="00000000" w14:paraId="000004BE">
      <w:pPr>
        <w:ind w:left="0" w:firstLine="0"/>
        <w:rPr/>
      </w:pPr>
      <w:r w:rsidDel="00000000" w:rsidR="00000000" w:rsidRPr="00000000">
        <w:rPr>
          <w:rtl w:val="0"/>
        </w:rPr>
      </w:r>
    </w:p>
    <w:p w:rsidR="00000000" w:rsidDel="00000000" w:rsidP="00000000" w:rsidRDefault="00000000" w:rsidRPr="00000000" w14:paraId="000004BF">
      <w:pPr>
        <w:ind w:left="0" w:firstLine="0"/>
        <w:rPr/>
      </w:pPr>
      <w:r w:rsidDel="00000000" w:rsidR="00000000" w:rsidRPr="00000000">
        <w:rPr>
          <w:rtl w:val="0"/>
        </w:rPr>
        <w:t xml:space="preserve">JACK: He’s collecting them now.</w:t>
      </w:r>
    </w:p>
    <w:p w:rsidR="00000000" w:rsidDel="00000000" w:rsidP="00000000" w:rsidRDefault="00000000" w:rsidRPr="00000000" w14:paraId="000004C0">
      <w:pPr>
        <w:ind w:left="0" w:firstLine="0"/>
        <w:rPr/>
      </w:pPr>
      <w:r w:rsidDel="00000000" w:rsidR="00000000" w:rsidRPr="00000000">
        <w:rPr>
          <w:rtl w:val="0"/>
        </w:rPr>
      </w:r>
    </w:p>
    <w:p w:rsidR="00000000" w:rsidDel="00000000" w:rsidP="00000000" w:rsidRDefault="00000000" w:rsidRPr="00000000" w14:paraId="000004C1">
      <w:pPr>
        <w:ind w:left="0" w:firstLine="0"/>
        <w:rPr/>
      </w:pPr>
      <w:r w:rsidDel="00000000" w:rsidR="00000000" w:rsidRPr="00000000">
        <w:rPr>
          <w:rtl w:val="0"/>
        </w:rPr>
        <w:t xml:space="preserve">AUSTIN: What do you say as you pick it up? As this brat looks up at you?</w:t>
      </w:r>
    </w:p>
    <w:p w:rsidR="00000000" w:rsidDel="00000000" w:rsidP="00000000" w:rsidRDefault="00000000" w:rsidRPr="00000000" w14:paraId="000004C2">
      <w:pPr>
        <w:ind w:left="0" w:firstLine="0"/>
        <w:rPr/>
      </w:pPr>
      <w:r w:rsidDel="00000000" w:rsidR="00000000" w:rsidRPr="00000000">
        <w:rPr>
          <w:rtl w:val="0"/>
        </w:rPr>
      </w:r>
    </w:p>
    <w:p w:rsidR="00000000" w:rsidDel="00000000" w:rsidP="00000000" w:rsidRDefault="00000000" w:rsidRPr="00000000" w14:paraId="000004C3">
      <w:pPr>
        <w:ind w:left="720" w:firstLine="0"/>
        <w:rPr/>
      </w:pPr>
      <w:r w:rsidDel="00000000" w:rsidR="00000000" w:rsidRPr="00000000">
        <w:rPr>
          <w:rtl w:val="0"/>
        </w:rPr>
        <w:t xml:space="preserve">DRE (as Sige): I told you the first time you didn’t deserve one of these.</w:t>
      </w:r>
    </w:p>
    <w:p w:rsidR="00000000" w:rsidDel="00000000" w:rsidP="00000000" w:rsidRDefault="00000000" w:rsidRPr="00000000" w14:paraId="000004C4">
      <w:pPr>
        <w:ind w:left="720" w:firstLine="0"/>
        <w:rPr/>
      </w:pPr>
      <w:r w:rsidDel="00000000" w:rsidR="00000000" w:rsidRPr="00000000">
        <w:rPr>
          <w:rtl w:val="0"/>
        </w:rPr>
      </w:r>
    </w:p>
    <w:p w:rsidR="00000000" w:rsidDel="00000000" w:rsidP="00000000" w:rsidRDefault="00000000" w:rsidRPr="00000000" w14:paraId="000004C5">
      <w:pPr>
        <w:ind w:left="720" w:firstLine="0"/>
        <w:rPr/>
      </w:pPr>
      <w:r w:rsidDel="00000000" w:rsidR="00000000" w:rsidRPr="00000000">
        <w:rPr>
          <w:rtl w:val="0"/>
        </w:rPr>
        <w:t xml:space="preserve">AUSTIN (as L.N. Orchid): Wehh… ehh…</w:t>
      </w:r>
    </w:p>
    <w:p w:rsidR="00000000" w:rsidDel="00000000" w:rsidP="00000000" w:rsidRDefault="00000000" w:rsidRPr="00000000" w14:paraId="000004C6">
      <w:pPr>
        <w:ind w:left="720" w:firstLine="0"/>
        <w:rPr/>
      </w:pPr>
      <w:r w:rsidDel="00000000" w:rsidR="00000000" w:rsidRPr="00000000">
        <w:rPr>
          <w:rtl w:val="0"/>
        </w:rPr>
      </w:r>
    </w:p>
    <w:p w:rsidR="00000000" w:rsidDel="00000000" w:rsidP="00000000" w:rsidRDefault="00000000" w:rsidRPr="00000000" w14:paraId="000004C7">
      <w:pPr>
        <w:ind w:left="0" w:firstLine="0"/>
        <w:rPr/>
      </w:pPr>
      <w:r w:rsidDel="00000000" w:rsidR="00000000" w:rsidRPr="00000000">
        <w:rPr>
          <w:rtl w:val="0"/>
        </w:rPr>
        <w:t xml:space="preserve">(ALI MAKES A PITYING NOISE)</w:t>
      </w:r>
    </w:p>
    <w:p w:rsidR="00000000" w:rsidDel="00000000" w:rsidP="00000000" w:rsidRDefault="00000000" w:rsidRPr="00000000" w14:paraId="000004C8">
      <w:pPr>
        <w:ind w:left="0" w:firstLine="0"/>
        <w:rPr/>
      </w:pPr>
      <w:r w:rsidDel="00000000" w:rsidR="00000000" w:rsidRPr="00000000">
        <w:rPr>
          <w:rtl w:val="0"/>
        </w:rPr>
      </w:r>
    </w:p>
    <w:p w:rsidR="00000000" w:rsidDel="00000000" w:rsidP="00000000" w:rsidRDefault="00000000" w:rsidRPr="00000000" w14:paraId="000004C9">
      <w:pPr>
        <w:ind w:left="0" w:firstLine="0"/>
        <w:rPr/>
      </w:pPr>
      <w:r w:rsidDel="00000000" w:rsidR="00000000" w:rsidRPr="00000000">
        <w:rPr>
          <w:rtl w:val="0"/>
        </w:rPr>
        <w:t xml:space="preserve">AUSTIN: And he starts </w:t>
      </w:r>
      <w:r w:rsidDel="00000000" w:rsidR="00000000" w:rsidRPr="00000000">
        <w:rPr>
          <w:i w:val="1"/>
          <w:rtl w:val="0"/>
        </w:rPr>
        <w:t xml:space="preserve">crying</w:t>
      </w:r>
      <w:r w:rsidDel="00000000" w:rsidR="00000000" w:rsidRPr="00000000">
        <w:rPr>
          <w:rtl w:val="0"/>
        </w:rPr>
        <w:t xml:space="preserve">.</w:t>
      </w:r>
    </w:p>
    <w:p w:rsidR="00000000" w:rsidDel="00000000" w:rsidP="00000000" w:rsidRDefault="00000000" w:rsidRPr="00000000" w14:paraId="000004CA">
      <w:pPr>
        <w:ind w:left="0" w:firstLine="0"/>
        <w:rPr/>
      </w:pPr>
      <w:r w:rsidDel="00000000" w:rsidR="00000000" w:rsidRPr="00000000">
        <w:rPr>
          <w:rtl w:val="0"/>
        </w:rPr>
      </w:r>
    </w:p>
    <w:p w:rsidR="00000000" w:rsidDel="00000000" w:rsidP="00000000" w:rsidRDefault="00000000" w:rsidRPr="00000000" w14:paraId="000004CB">
      <w:pPr>
        <w:ind w:left="0" w:firstLine="0"/>
        <w:rPr/>
      </w:pPr>
      <w:r w:rsidDel="00000000" w:rsidR="00000000" w:rsidRPr="00000000">
        <w:rPr>
          <w:rtl w:val="0"/>
        </w:rPr>
        <w:t xml:space="preserve">(SYLVIA LAUGHS)</w:t>
      </w:r>
    </w:p>
    <w:p w:rsidR="00000000" w:rsidDel="00000000" w:rsidP="00000000" w:rsidRDefault="00000000" w:rsidRPr="00000000" w14:paraId="000004CC">
      <w:pPr>
        <w:ind w:left="0" w:firstLine="0"/>
        <w:rPr/>
      </w:pPr>
      <w:r w:rsidDel="00000000" w:rsidR="00000000" w:rsidRPr="00000000">
        <w:rPr>
          <w:rtl w:val="0"/>
        </w:rPr>
      </w:r>
    </w:p>
    <w:p w:rsidR="00000000" w:rsidDel="00000000" w:rsidP="00000000" w:rsidRDefault="00000000" w:rsidRPr="00000000" w14:paraId="000004CD">
      <w:pPr>
        <w:ind w:left="0" w:firstLine="0"/>
        <w:rPr/>
      </w:pPr>
      <w:r w:rsidDel="00000000" w:rsidR="00000000" w:rsidRPr="00000000">
        <w:rPr>
          <w:rtl w:val="0"/>
        </w:rPr>
        <w:t xml:space="preserve">DRE: I just wanna gun-butt that fool. </w:t>
      </w:r>
    </w:p>
    <w:p w:rsidR="00000000" w:rsidDel="00000000" w:rsidP="00000000" w:rsidRDefault="00000000" w:rsidRPr="00000000" w14:paraId="000004CE">
      <w:pPr>
        <w:ind w:left="0" w:firstLine="0"/>
        <w:rPr/>
      </w:pPr>
      <w:r w:rsidDel="00000000" w:rsidR="00000000" w:rsidRPr="00000000">
        <w:rPr>
          <w:rtl w:val="0"/>
        </w:rPr>
      </w:r>
    </w:p>
    <w:p w:rsidR="00000000" w:rsidDel="00000000" w:rsidP="00000000" w:rsidRDefault="00000000" w:rsidRPr="00000000" w14:paraId="000004CF">
      <w:pPr>
        <w:ind w:left="0" w:firstLine="0"/>
        <w:rPr/>
      </w:pPr>
      <w:r w:rsidDel="00000000" w:rsidR="00000000" w:rsidRPr="00000000">
        <w:rPr>
          <w:rtl w:val="0"/>
        </w:rPr>
        <w:t xml:space="preserve">AUSTIN: Yeah, and knock him out. Okay, good. I don’t know that he’s gonna make it out of this. I think you just killed this kid. We’ll see. He’s not Batman.  </w:t>
      </w:r>
    </w:p>
    <w:p w:rsidR="00000000" w:rsidDel="00000000" w:rsidP="00000000" w:rsidRDefault="00000000" w:rsidRPr="00000000" w14:paraId="000004D0">
      <w:pPr>
        <w:ind w:left="0" w:firstLine="0"/>
        <w:rPr/>
      </w:pPr>
      <w:r w:rsidDel="00000000" w:rsidR="00000000" w:rsidRPr="00000000">
        <w:rPr>
          <w:rtl w:val="0"/>
        </w:rPr>
      </w:r>
    </w:p>
    <w:p w:rsidR="00000000" w:rsidDel="00000000" w:rsidP="00000000" w:rsidRDefault="00000000" w:rsidRPr="00000000" w14:paraId="000004D1">
      <w:pPr>
        <w:ind w:left="0" w:firstLine="0"/>
        <w:rPr/>
      </w:pPr>
      <w:r w:rsidDel="00000000" w:rsidR="00000000" w:rsidRPr="00000000">
        <w:rPr>
          <w:rtl w:val="0"/>
        </w:rPr>
        <w:t xml:space="preserve">DRE: [cross] As a wise man one said, ante up.</w:t>
      </w:r>
    </w:p>
    <w:p w:rsidR="00000000" w:rsidDel="00000000" w:rsidP="00000000" w:rsidRDefault="00000000" w:rsidRPr="00000000" w14:paraId="000004D2">
      <w:pPr>
        <w:ind w:left="0" w:firstLine="0"/>
        <w:rPr/>
      </w:pPr>
      <w:r w:rsidDel="00000000" w:rsidR="00000000" w:rsidRPr="00000000">
        <w:rPr>
          <w:rtl w:val="0"/>
        </w:rPr>
      </w:r>
    </w:p>
    <w:p w:rsidR="00000000" w:rsidDel="00000000" w:rsidP="00000000" w:rsidRDefault="00000000" w:rsidRPr="00000000" w14:paraId="000004D3">
      <w:pPr>
        <w:ind w:left="0" w:firstLine="0"/>
        <w:rPr/>
      </w:pPr>
      <w:r w:rsidDel="00000000" w:rsidR="00000000" w:rsidRPr="00000000">
        <w:rPr>
          <w:rtl w:val="0"/>
        </w:rPr>
        <w:t xml:space="preserve">AUSTIN: Great. Great. Jack that fool. Alright. You get out. You’ve made it out, you’ve made it out of the heist. You’ve made it out of the Valentine Affair.</w:t>
      </w:r>
    </w:p>
    <w:p w:rsidR="00000000" w:rsidDel="00000000" w:rsidP="00000000" w:rsidRDefault="00000000" w:rsidRPr="00000000" w14:paraId="000004D4">
      <w:pPr>
        <w:ind w:left="0" w:firstLine="0"/>
        <w:rPr/>
      </w:pPr>
      <w:r w:rsidDel="00000000" w:rsidR="00000000" w:rsidRPr="00000000">
        <w:rPr>
          <w:rtl w:val="0"/>
        </w:rPr>
      </w:r>
    </w:p>
    <w:p w:rsidR="00000000" w:rsidDel="00000000" w:rsidP="00000000" w:rsidRDefault="00000000" w:rsidRPr="00000000" w14:paraId="000004D5">
      <w:pPr>
        <w:ind w:left="0" w:firstLine="0"/>
        <w:rPr/>
      </w:pPr>
      <w:r w:rsidDel="00000000" w:rsidR="00000000" w:rsidRPr="00000000">
        <w:rPr>
          <w:rtl w:val="0"/>
        </w:rPr>
        <w:t xml:space="preserve">JACK: And what an affair it was.</w:t>
      </w:r>
    </w:p>
    <w:p w:rsidR="00000000" w:rsidDel="00000000" w:rsidP="00000000" w:rsidRDefault="00000000" w:rsidRPr="00000000" w14:paraId="000004D6">
      <w:pPr>
        <w:ind w:left="0" w:firstLine="0"/>
        <w:rPr/>
      </w:pPr>
      <w:r w:rsidDel="00000000" w:rsidR="00000000" w:rsidRPr="00000000">
        <w:rPr>
          <w:rtl w:val="0"/>
        </w:rPr>
      </w:r>
    </w:p>
    <w:p w:rsidR="00000000" w:rsidDel="00000000" w:rsidP="00000000" w:rsidRDefault="00000000" w:rsidRPr="00000000" w14:paraId="000004D7">
      <w:pPr>
        <w:ind w:left="0" w:firstLine="0"/>
        <w:rPr/>
      </w:pPr>
      <w:r w:rsidDel="00000000" w:rsidR="00000000" w:rsidRPr="00000000">
        <w:rPr>
          <w:rtl w:val="0"/>
        </w:rPr>
        <w:t xml:space="preserve">AUSTIN: What do you do? Do you just ride away on horses into the night? As the university burns?</w:t>
      </w:r>
    </w:p>
    <w:p w:rsidR="00000000" w:rsidDel="00000000" w:rsidP="00000000" w:rsidRDefault="00000000" w:rsidRPr="00000000" w14:paraId="000004D8">
      <w:pPr>
        <w:ind w:left="0" w:firstLine="0"/>
        <w:rPr/>
      </w:pPr>
      <w:r w:rsidDel="00000000" w:rsidR="00000000" w:rsidRPr="00000000">
        <w:rPr>
          <w:rtl w:val="0"/>
        </w:rPr>
      </w:r>
    </w:p>
    <w:p w:rsidR="00000000" w:rsidDel="00000000" w:rsidP="00000000" w:rsidRDefault="00000000" w:rsidRPr="00000000" w14:paraId="000004D9">
      <w:pPr>
        <w:ind w:left="0" w:firstLine="0"/>
        <w:rPr/>
      </w:pPr>
      <w:r w:rsidDel="00000000" w:rsidR="00000000" w:rsidRPr="00000000">
        <w:rPr>
          <w:rtl w:val="0"/>
        </w:rPr>
        <w:t xml:space="preserve">ALI: What’s happening to the rest of the city?</w:t>
      </w:r>
    </w:p>
    <w:p w:rsidR="00000000" w:rsidDel="00000000" w:rsidP="00000000" w:rsidRDefault="00000000" w:rsidRPr="00000000" w14:paraId="000004DA">
      <w:pPr>
        <w:ind w:left="0" w:firstLine="0"/>
        <w:rPr/>
      </w:pPr>
      <w:r w:rsidDel="00000000" w:rsidR="00000000" w:rsidRPr="00000000">
        <w:rPr>
          <w:rtl w:val="0"/>
        </w:rPr>
      </w:r>
    </w:p>
    <w:p w:rsidR="00000000" w:rsidDel="00000000" w:rsidP="00000000" w:rsidRDefault="00000000" w:rsidRPr="00000000" w14:paraId="000004DB">
      <w:pPr>
        <w:ind w:left="0" w:firstLine="0"/>
        <w:rPr/>
      </w:pPr>
      <w:r w:rsidDel="00000000" w:rsidR="00000000" w:rsidRPr="00000000">
        <w:rPr>
          <w:rtl w:val="0"/>
        </w:rPr>
        <w:t xml:space="preserve">AUSTIN: Oh, the city’s fine.</w:t>
      </w:r>
    </w:p>
    <w:p w:rsidR="00000000" w:rsidDel="00000000" w:rsidP="00000000" w:rsidRDefault="00000000" w:rsidRPr="00000000" w14:paraId="000004DC">
      <w:pPr>
        <w:ind w:left="0" w:firstLine="0"/>
        <w:rPr/>
      </w:pPr>
      <w:r w:rsidDel="00000000" w:rsidR="00000000" w:rsidRPr="00000000">
        <w:rPr>
          <w:rtl w:val="0"/>
        </w:rPr>
      </w:r>
    </w:p>
    <w:p w:rsidR="00000000" w:rsidDel="00000000" w:rsidP="00000000" w:rsidRDefault="00000000" w:rsidRPr="00000000" w14:paraId="000004DD">
      <w:pPr>
        <w:ind w:left="0" w:firstLine="0"/>
        <w:rPr/>
      </w:pPr>
      <w:r w:rsidDel="00000000" w:rsidR="00000000" w:rsidRPr="00000000">
        <w:rPr>
          <w:rtl w:val="0"/>
        </w:rPr>
        <w:t xml:space="preserve">ALI: Oh.</w:t>
      </w:r>
    </w:p>
    <w:p w:rsidR="00000000" w:rsidDel="00000000" w:rsidP="00000000" w:rsidRDefault="00000000" w:rsidRPr="00000000" w14:paraId="000004DE">
      <w:pPr>
        <w:ind w:left="0" w:firstLine="0"/>
        <w:rPr/>
      </w:pPr>
      <w:r w:rsidDel="00000000" w:rsidR="00000000" w:rsidRPr="00000000">
        <w:rPr>
          <w:rtl w:val="0"/>
        </w:rPr>
      </w:r>
    </w:p>
    <w:p w:rsidR="00000000" w:rsidDel="00000000" w:rsidP="00000000" w:rsidRDefault="00000000" w:rsidRPr="00000000" w14:paraId="000004DF">
      <w:pPr>
        <w:ind w:left="0" w:firstLine="0"/>
        <w:rPr/>
      </w:pPr>
      <w:r w:rsidDel="00000000" w:rsidR="00000000" w:rsidRPr="00000000">
        <w:rPr>
          <w:rtl w:val="0"/>
        </w:rPr>
        <w:t xml:space="preserve">JACK: Wait, really?</w:t>
      </w:r>
    </w:p>
    <w:p w:rsidR="00000000" w:rsidDel="00000000" w:rsidP="00000000" w:rsidRDefault="00000000" w:rsidRPr="00000000" w14:paraId="000004E0">
      <w:pPr>
        <w:ind w:left="0" w:firstLine="0"/>
        <w:rPr/>
      </w:pPr>
      <w:r w:rsidDel="00000000" w:rsidR="00000000" w:rsidRPr="00000000">
        <w:rPr>
          <w:rtl w:val="0"/>
        </w:rPr>
      </w:r>
    </w:p>
    <w:p w:rsidR="00000000" w:rsidDel="00000000" w:rsidP="00000000" w:rsidRDefault="00000000" w:rsidRPr="00000000" w14:paraId="000004E1">
      <w:pPr>
        <w:ind w:left="0" w:firstLine="0"/>
        <w:rPr/>
      </w:pPr>
      <w:r w:rsidDel="00000000" w:rsidR="00000000" w:rsidRPr="00000000">
        <w:rPr>
          <w:rtl w:val="0"/>
        </w:rPr>
        <w:t xml:space="preserve">AUSTIN: Mm-hm.</w:t>
      </w:r>
    </w:p>
    <w:p w:rsidR="00000000" w:rsidDel="00000000" w:rsidP="00000000" w:rsidRDefault="00000000" w:rsidRPr="00000000" w14:paraId="000004E2">
      <w:pPr>
        <w:ind w:left="0" w:firstLine="0"/>
        <w:rPr/>
      </w:pPr>
      <w:r w:rsidDel="00000000" w:rsidR="00000000" w:rsidRPr="00000000">
        <w:rPr>
          <w:rtl w:val="0"/>
        </w:rPr>
      </w:r>
    </w:p>
    <w:p w:rsidR="00000000" w:rsidDel="00000000" w:rsidP="00000000" w:rsidRDefault="00000000" w:rsidRPr="00000000" w14:paraId="000004E3">
      <w:pPr>
        <w:ind w:left="0" w:firstLine="0"/>
        <w:rPr/>
      </w:pPr>
      <w:r w:rsidDel="00000000" w:rsidR="00000000" w:rsidRPr="00000000">
        <w:rPr>
          <w:rtl w:val="0"/>
        </w:rPr>
        <w:t xml:space="preserve">JACK: The city’s fine?</w:t>
      </w:r>
    </w:p>
    <w:p w:rsidR="00000000" w:rsidDel="00000000" w:rsidP="00000000" w:rsidRDefault="00000000" w:rsidRPr="00000000" w14:paraId="000004E4">
      <w:pPr>
        <w:ind w:left="0" w:firstLine="0"/>
        <w:rPr/>
      </w:pPr>
      <w:r w:rsidDel="00000000" w:rsidR="00000000" w:rsidRPr="00000000">
        <w:rPr>
          <w:rtl w:val="0"/>
        </w:rPr>
      </w:r>
    </w:p>
    <w:p w:rsidR="00000000" w:rsidDel="00000000" w:rsidP="00000000" w:rsidRDefault="00000000" w:rsidRPr="00000000" w14:paraId="000004E5">
      <w:pPr>
        <w:ind w:left="0" w:firstLine="0"/>
        <w:rPr/>
      </w:pPr>
      <w:r w:rsidDel="00000000" w:rsidR="00000000" w:rsidRPr="00000000">
        <w:rPr>
          <w:rtl w:val="0"/>
        </w:rPr>
        <w:t xml:space="preserve">AUSTIN: Yeah. Most of the city’s fine. Everything’s just localized to here.</w:t>
      </w:r>
    </w:p>
    <w:p w:rsidR="00000000" w:rsidDel="00000000" w:rsidP="00000000" w:rsidRDefault="00000000" w:rsidRPr="00000000" w14:paraId="000004E6">
      <w:pPr>
        <w:ind w:left="0" w:firstLine="0"/>
        <w:rPr/>
      </w:pPr>
      <w:r w:rsidDel="00000000" w:rsidR="00000000" w:rsidRPr="00000000">
        <w:rPr>
          <w:rtl w:val="0"/>
        </w:rPr>
      </w:r>
    </w:p>
    <w:p w:rsidR="00000000" w:rsidDel="00000000" w:rsidP="00000000" w:rsidRDefault="00000000" w:rsidRPr="00000000" w14:paraId="000004E7">
      <w:pPr>
        <w:ind w:left="0" w:firstLine="0"/>
        <w:rPr/>
      </w:pPr>
      <w:r w:rsidDel="00000000" w:rsidR="00000000" w:rsidRPr="00000000">
        <w:rPr>
          <w:rtl w:val="0"/>
        </w:rPr>
        <w:t xml:space="preserve">JACK: What about all of the burning?</w:t>
      </w:r>
    </w:p>
    <w:p w:rsidR="00000000" w:rsidDel="00000000" w:rsidP="00000000" w:rsidRDefault="00000000" w:rsidRPr="00000000" w14:paraId="000004E8">
      <w:pPr>
        <w:ind w:left="0" w:firstLine="0"/>
        <w:rPr/>
      </w:pPr>
      <w:r w:rsidDel="00000000" w:rsidR="00000000" w:rsidRPr="00000000">
        <w:rPr>
          <w:rtl w:val="0"/>
        </w:rPr>
      </w:r>
    </w:p>
    <w:p w:rsidR="00000000" w:rsidDel="00000000" w:rsidP="00000000" w:rsidRDefault="00000000" w:rsidRPr="00000000" w14:paraId="000004E9">
      <w:pPr>
        <w:ind w:left="0" w:firstLine="0"/>
        <w:rPr/>
      </w:pPr>
      <w:r w:rsidDel="00000000" w:rsidR="00000000" w:rsidRPr="00000000">
        <w:rPr>
          <w:rtl w:val="0"/>
        </w:rPr>
        <w:t xml:space="preserve">AUSTIN: Well like this building is burning, and there’s rioting through the university. The vision of the Heat and the Dark was a vision through the observatory and through Sabinia.</w:t>
      </w:r>
    </w:p>
    <w:p w:rsidR="00000000" w:rsidDel="00000000" w:rsidP="00000000" w:rsidRDefault="00000000" w:rsidRPr="00000000" w14:paraId="000004EA">
      <w:pPr>
        <w:ind w:left="0" w:firstLine="0"/>
        <w:rPr/>
      </w:pPr>
      <w:r w:rsidDel="00000000" w:rsidR="00000000" w:rsidRPr="00000000">
        <w:rPr>
          <w:rtl w:val="0"/>
        </w:rPr>
      </w:r>
    </w:p>
    <w:p w:rsidR="00000000" w:rsidDel="00000000" w:rsidP="00000000" w:rsidRDefault="00000000" w:rsidRPr="00000000" w14:paraId="000004EB">
      <w:pPr>
        <w:ind w:left="0" w:firstLine="0"/>
        <w:rPr/>
      </w:pPr>
      <w:r w:rsidDel="00000000" w:rsidR="00000000" w:rsidRPr="00000000">
        <w:rPr>
          <w:rtl w:val="0"/>
        </w:rPr>
        <w:t xml:space="preserve">JACK: Okay.</w:t>
      </w:r>
    </w:p>
    <w:p w:rsidR="00000000" w:rsidDel="00000000" w:rsidP="00000000" w:rsidRDefault="00000000" w:rsidRPr="00000000" w14:paraId="000004EC">
      <w:pPr>
        <w:ind w:left="0" w:firstLine="0"/>
        <w:rPr/>
      </w:pPr>
      <w:r w:rsidDel="00000000" w:rsidR="00000000" w:rsidRPr="00000000">
        <w:rPr>
          <w:rtl w:val="0"/>
        </w:rPr>
      </w:r>
    </w:p>
    <w:p w:rsidR="00000000" w:rsidDel="00000000" w:rsidP="00000000" w:rsidRDefault="00000000" w:rsidRPr="00000000" w14:paraId="000004ED">
      <w:pPr>
        <w:ind w:left="0" w:firstLine="0"/>
        <w:rPr/>
      </w:pPr>
      <w:r w:rsidDel="00000000" w:rsidR="00000000" w:rsidRPr="00000000">
        <w:rPr>
          <w:rtl w:val="0"/>
        </w:rPr>
        <w:t xml:space="preserve">AUSTIN: Now like, the fire is contained. There is a hole in the ground there now. A deep hole like where the mage tower was during the quiet year or the one that’s still out in the sea. But the rest of the university just reconfigures like always around it. But it doesn’t get close. There’s like a no-go zone. There’s like a zone in which you’re not allowed to get closer.</w:t>
      </w:r>
    </w:p>
    <w:p w:rsidR="00000000" w:rsidDel="00000000" w:rsidP="00000000" w:rsidRDefault="00000000" w:rsidRPr="00000000" w14:paraId="000004EE">
      <w:pPr>
        <w:ind w:left="0" w:firstLine="0"/>
        <w:rPr/>
      </w:pPr>
      <w:r w:rsidDel="00000000" w:rsidR="00000000" w:rsidRPr="00000000">
        <w:rPr>
          <w:rtl w:val="0"/>
        </w:rPr>
      </w:r>
    </w:p>
    <w:p w:rsidR="00000000" w:rsidDel="00000000" w:rsidP="00000000" w:rsidRDefault="00000000" w:rsidRPr="00000000" w14:paraId="000004EF">
      <w:pPr>
        <w:ind w:left="0" w:firstLine="0"/>
        <w:rPr/>
      </w:pPr>
      <w:r w:rsidDel="00000000" w:rsidR="00000000" w:rsidRPr="00000000">
        <w:rPr>
          <w:rtl w:val="0"/>
        </w:rPr>
        <w:t xml:space="preserve">JACK: Oh, that’s much better news than I thought it was going to be.</w:t>
      </w:r>
    </w:p>
    <w:p w:rsidR="00000000" w:rsidDel="00000000" w:rsidP="00000000" w:rsidRDefault="00000000" w:rsidRPr="00000000" w14:paraId="000004F0">
      <w:pPr>
        <w:ind w:left="0" w:firstLine="0"/>
        <w:rPr/>
      </w:pPr>
      <w:r w:rsidDel="00000000" w:rsidR="00000000" w:rsidRPr="00000000">
        <w:rPr>
          <w:rtl w:val="0"/>
        </w:rPr>
      </w:r>
    </w:p>
    <w:p w:rsidR="00000000" w:rsidDel="00000000" w:rsidP="00000000" w:rsidRDefault="00000000" w:rsidRPr="00000000" w14:paraId="000004F1">
      <w:pPr>
        <w:ind w:left="0" w:firstLine="0"/>
        <w:rPr/>
      </w:pPr>
      <w:r w:rsidDel="00000000" w:rsidR="00000000" w:rsidRPr="00000000">
        <w:rPr>
          <w:rtl w:val="0"/>
        </w:rPr>
        <w:t xml:space="preserve">AUSTIN: Yeah, the Heat and the Dark is not here yet.</w:t>
      </w:r>
    </w:p>
    <w:p w:rsidR="00000000" w:rsidDel="00000000" w:rsidP="00000000" w:rsidRDefault="00000000" w:rsidRPr="00000000" w14:paraId="000004F2">
      <w:pPr>
        <w:ind w:left="0" w:firstLine="0"/>
        <w:rPr/>
      </w:pPr>
      <w:r w:rsidDel="00000000" w:rsidR="00000000" w:rsidRPr="00000000">
        <w:rPr>
          <w:rtl w:val="0"/>
        </w:rPr>
      </w:r>
    </w:p>
    <w:p w:rsidR="00000000" w:rsidDel="00000000" w:rsidP="00000000" w:rsidRDefault="00000000" w:rsidRPr="00000000" w14:paraId="000004F3">
      <w:pPr>
        <w:ind w:left="0" w:firstLine="0"/>
        <w:rPr/>
      </w:pPr>
      <w:r w:rsidDel="00000000" w:rsidR="00000000" w:rsidRPr="00000000">
        <w:rPr>
          <w:rtl w:val="0"/>
        </w:rPr>
        <w:t xml:space="preserve">JACK: Oh thank god.</w:t>
      </w:r>
    </w:p>
    <w:p w:rsidR="00000000" w:rsidDel="00000000" w:rsidP="00000000" w:rsidRDefault="00000000" w:rsidRPr="00000000" w14:paraId="000004F4">
      <w:pPr>
        <w:ind w:left="0" w:firstLine="0"/>
        <w:rPr/>
      </w:pPr>
      <w:r w:rsidDel="00000000" w:rsidR="00000000" w:rsidRPr="00000000">
        <w:rPr>
          <w:rtl w:val="0"/>
        </w:rPr>
      </w:r>
    </w:p>
    <w:p w:rsidR="00000000" w:rsidDel="00000000" w:rsidP="00000000" w:rsidRDefault="00000000" w:rsidRPr="00000000" w14:paraId="000004F5">
      <w:pPr>
        <w:ind w:left="0" w:firstLine="0"/>
        <w:rPr/>
      </w:pPr>
      <w:r w:rsidDel="00000000" w:rsidR="00000000" w:rsidRPr="00000000">
        <w:rPr>
          <w:rtl w:val="0"/>
        </w:rPr>
        <w:t xml:space="preserve">AUSTIN: But it’s coming.</w:t>
      </w:r>
    </w:p>
    <w:p w:rsidR="00000000" w:rsidDel="00000000" w:rsidP="00000000" w:rsidRDefault="00000000" w:rsidRPr="00000000" w14:paraId="000004F6">
      <w:pPr>
        <w:ind w:left="0" w:firstLine="0"/>
        <w:rPr/>
      </w:pPr>
      <w:r w:rsidDel="00000000" w:rsidR="00000000" w:rsidRPr="00000000">
        <w:rPr>
          <w:rtl w:val="0"/>
        </w:rPr>
      </w:r>
    </w:p>
    <w:p w:rsidR="00000000" w:rsidDel="00000000" w:rsidP="00000000" w:rsidRDefault="00000000" w:rsidRPr="00000000" w14:paraId="000004F7">
      <w:pPr>
        <w:ind w:left="0" w:firstLine="0"/>
        <w:rPr/>
      </w:pPr>
      <w:r w:rsidDel="00000000" w:rsidR="00000000" w:rsidRPr="00000000">
        <w:rPr>
          <w:rtl w:val="0"/>
        </w:rPr>
        <w:t xml:space="preserve">JACK: Well, we can burn that bridge when we come to it</w:t>
      </w:r>
    </w:p>
    <w:p w:rsidR="00000000" w:rsidDel="00000000" w:rsidP="00000000" w:rsidRDefault="00000000" w:rsidRPr="00000000" w14:paraId="000004F8">
      <w:pPr>
        <w:ind w:left="0" w:firstLine="0"/>
        <w:rPr/>
      </w:pPr>
      <w:r w:rsidDel="00000000" w:rsidR="00000000" w:rsidRPr="00000000">
        <w:rPr>
          <w:rtl w:val="0"/>
        </w:rPr>
      </w:r>
    </w:p>
    <w:p w:rsidR="00000000" w:rsidDel="00000000" w:rsidP="00000000" w:rsidRDefault="00000000" w:rsidRPr="00000000" w14:paraId="000004F9">
      <w:pPr>
        <w:ind w:left="0" w:firstLine="0"/>
        <w:rPr/>
      </w:pPr>
      <w:r w:rsidDel="00000000" w:rsidR="00000000" w:rsidRPr="00000000">
        <w:rPr>
          <w:rtl w:val="0"/>
        </w:rPr>
        <w:t xml:space="preserve">(ALI LAUGHS)</w:t>
      </w:r>
    </w:p>
    <w:p w:rsidR="00000000" w:rsidDel="00000000" w:rsidP="00000000" w:rsidRDefault="00000000" w:rsidRPr="00000000" w14:paraId="000004FA">
      <w:pPr>
        <w:ind w:left="0" w:firstLine="0"/>
        <w:rPr/>
      </w:pPr>
      <w:r w:rsidDel="00000000" w:rsidR="00000000" w:rsidRPr="00000000">
        <w:rPr>
          <w:rtl w:val="0"/>
        </w:rPr>
      </w:r>
    </w:p>
    <w:p w:rsidR="00000000" w:rsidDel="00000000" w:rsidP="00000000" w:rsidRDefault="00000000" w:rsidRPr="00000000" w14:paraId="000004FB">
      <w:pPr>
        <w:ind w:left="0" w:firstLine="0"/>
        <w:rPr/>
      </w:pPr>
      <w:r w:rsidDel="00000000" w:rsidR="00000000" w:rsidRPr="00000000">
        <w:rPr>
          <w:rtl w:val="0"/>
        </w:rPr>
        <w:t xml:space="preserve">JACK: Let’s… let’s… the horses? Maybe? How many of us are there? And can Castille ride a horse?</w:t>
      </w:r>
    </w:p>
    <w:p w:rsidR="00000000" w:rsidDel="00000000" w:rsidP="00000000" w:rsidRDefault="00000000" w:rsidRPr="00000000" w14:paraId="000004FC">
      <w:pPr>
        <w:ind w:left="0" w:firstLine="0"/>
        <w:rPr/>
      </w:pPr>
      <w:r w:rsidDel="00000000" w:rsidR="00000000" w:rsidRPr="00000000">
        <w:rPr>
          <w:rtl w:val="0"/>
        </w:rPr>
      </w:r>
    </w:p>
    <w:p w:rsidR="00000000" w:rsidDel="00000000" w:rsidP="00000000" w:rsidRDefault="00000000" w:rsidRPr="00000000" w14:paraId="000004FD">
      <w:pPr>
        <w:ind w:left="0" w:firstLine="0"/>
        <w:rPr/>
      </w:pPr>
      <w:r w:rsidDel="00000000" w:rsidR="00000000" w:rsidRPr="00000000">
        <w:rPr>
          <w:rtl w:val="0"/>
        </w:rPr>
        <w:t xml:space="preserve">DRE: There’s a cart, wasn’t there.</w:t>
      </w:r>
    </w:p>
    <w:p w:rsidR="00000000" w:rsidDel="00000000" w:rsidP="00000000" w:rsidRDefault="00000000" w:rsidRPr="00000000" w14:paraId="000004FE">
      <w:pPr>
        <w:ind w:left="0" w:firstLine="0"/>
        <w:rPr/>
      </w:pPr>
      <w:r w:rsidDel="00000000" w:rsidR="00000000" w:rsidRPr="00000000">
        <w:rPr>
          <w:rtl w:val="0"/>
        </w:rPr>
      </w:r>
    </w:p>
    <w:p w:rsidR="00000000" w:rsidDel="00000000" w:rsidP="00000000" w:rsidRDefault="00000000" w:rsidRPr="00000000" w14:paraId="000004FF">
      <w:pPr>
        <w:ind w:left="0" w:firstLine="0"/>
        <w:rPr/>
      </w:pPr>
      <w:r w:rsidDel="00000000" w:rsidR="00000000" w:rsidRPr="00000000">
        <w:rPr>
          <w:rtl w:val="0"/>
        </w:rPr>
        <w:t xml:space="preserve">AUSTIN: There was a cart--</w:t>
      </w:r>
    </w:p>
    <w:p w:rsidR="00000000" w:rsidDel="00000000" w:rsidP="00000000" w:rsidRDefault="00000000" w:rsidRPr="00000000" w14:paraId="00000500">
      <w:pPr>
        <w:ind w:left="0" w:firstLine="0"/>
        <w:rPr/>
      </w:pPr>
      <w:r w:rsidDel="00000000" w:rsidR="00000000" w:rsidRPr="00000000">
        <w:rPr>
          <w:rtl w:val="0"/>
        </w:rPr>
      </w:r>
    </w:p>
    <w:p w:rsidR="00000000" w:rsidDel="00000000" w:rsidP="00000000" w:rsidRDefault="00000000" w:rsidRPr="00000000" w14:paraId="00000501">
      <w:pPr>
        <w:ind w:left="0" w:firstLine="0"/>
        <w:rPr/>
      </w:pPr>
      <w:r w:rsidDel="00000000" w:rsidR="00000000" w:rsidRPr="00000000">
        <w:rPr>
          <w:rtl w:val="0"/>
        </w:rPr>
        <w:t xml:space="preserve">JACK: Oh, we blew that up.</w:t>
      </w:r>
    </w:p>
    <w:p w:rsidR="00000000" w:rsidDel="00000000" w:rsidP="00000000" w:rsidRDefault="00000000" w:rsidRPr="00000000" w14:paraId="00000502">
      <w:pPr>
        <w:ind w:left="0" w:firstLine="0"/>
        <w:rPr/>
      </w:pPr>
      <w:r w:rsidDel="00000000" w:rsidR="00000000" w:rsidRPr="00000000">
        <w:rPr>
          <w:rtl w:val="0"/>
        </w:rPr>
      </w:r>
    </w:p>
    <w:p w:rsidR="00000000" w:rsidDel="00000000" w:rsidP="00000000" w:rsidRDefault="00000000" w:rsidRPr="00000000" w14:paraId="00000503">
      <w:pPr>
        <w:ind w:left="0" w:firstLine="0"/>
        <w:rPr/>
      </w:pPr>
      <w:r w:rsidDel="00000000" w:rsidR="00000000" w:rsidRPr="00000000">
        <w:rPr>
          <w:rtl w:val="0"/>
        </w:rPr>
        <w:t xml:space="preserve">AUSTIN: You didn’t unload-- you can have a second cart.</w:t>
      </w:r>
    </w:p>
    <w:p w:rsidR="00000000" w:rsidDel="00000000" w:rsidP="00000000" w:rsidRDefault="00000000" w:rsidRPr="00000000" w14:paraId="00000504">
      <w:pPr>
        <w:ind w:left="0" w:firstLine="0"/>
        <w:rPr/>
      </w:pPr>
      <w:r w:rsidDel="00000000" w:rsidR="00000000" w:rsidRPr="00000000">
        <w:rPr>
          <w:rtl w:val="0"/>
        </w:rPr>
      </w:r>
    </w:p>
    <w:p w:rsidR="00000000" w:rsidDel="00000000" w:rsidP="00000000" w:rsidRDefault="00000000" w:rsidRPr="00000000" w14:paraId="00000505">
      <w:pPr>
        <w:ind w:left="0" w:firstLine="0"/>
        <w:rPr/>
      </w:pPr>
      <w:r w:rsidDel="00000000" w:rsidR="00000000" w:rsidRPr="00000000">
        <w:rPr>
          <w:rtl w:val="0"/>
        </w:rPr>
        <w:t xml:space="preserve">ALI: Yeah, there’s probably a cart somewhere--</w:t>
      </w:r>
    </w:p>
    <w:p w:rsidR="00000000" w:rsidDel="00000000" w:rsidP="00000000" w:rsidRDefault="00000000" w:rsidRPr="00000000" w14:paraId="00000506">
      <w:pPr>
        <w:ind w:left="0" w:firstLine="0"/>
        <w:rPr/>
      </w:pPr>
      <w:r w:rsidDel="00000000" w:rsidR="00000000" w:rsidRPr="00000000">
        <w:rPr>
          <w:rtl w:val="0"/>
        </w:rPr>
      </w:r>
    </w:p>
    <w:p w:rsidR="00000000" w:rsidDel="00000000" w:rsidP="00000000" w:rsidRDefault="00000000" w:rsidRPr="00000000" w14:paraId="00000507">
      <w:pPr>
        <w:ind w:left="0" w:firstLine="0"/>
        <w:rPr/>
      </w:pPr>
      <w:r w:rsidDel="00000000" w:rsidR="00000000" w:rsidRPr="00000000">
        <w:rPr>
          <w:rtl w:val="0"/>
        </w:rPr>
        <w:t xml:space="preserve">AUSTIN: No. But you can have… I’m giving… let this gift be--you had two carts. Or you unloaded the cart.</w:t>
      </w:r>
    </w:p>
    <w:p w:rsidR="00000000" w:rsidDel="00000000" w:rsidP="00000000" w:rsidRDefault="00000000" w:rsidRPr="00000000" w14:paraId="00000508">
      <w:pPr>
        <w:ind w:left="0" w:firstLine="0"/>
        <w:rPr/>
      </w:pPr>
      <w:r w:rsidDel="00000000" w:rsidR="00000000" w:rsidRPr="00000000">
        <w:rPr>
          <w:rtl w:val="0"/>
        </w:rPr>
      </w:r>
    </w:p>
    <w:p w:rsidR="00000000" w:rsidDel="00000000" w:rsidP="00000000" w:rsidRDefault="00000000" w:rsidRPr="00000000" w14:paraId="00000509">
      <w:pPr>
        <w:ind w:left="0" w:firstLine="0"/>
        <w:rPr/>
      </w:pPr>
      <w:r w:rsidDel="00000000" w:rsidR="00000000" w:rsidRPr="00000000">
        <w:rPr>
          <w:rtl w:val="0"/>
        </w:rPr>
        <w:t xml:space="preserve">JACK: (laughs) Like cycling two bicycles at once?</w:t>
      </w:r>
    </w:p>
    <w:p w:rsidR="00000000" w:rsidDel="00000000" w:rsidP="00000000" w:rsidRDefault="00000000" w:rsidRPr="00000000" w14:paraId="0000050A">
      <w:pPr>
        <w:ind w:left="0" w:firstLine="0"/>
        <w:rPr/>
      </w:pPr>
      <w:r w:rsidDel="00000000" w:rsidR="00000000" w:rsidRPr="00000000">
        <w:rPr>
          <w:rtl w:val="0"/>
        </w:rPr>
      </w:r>
    </w:p>
    <w:p w:rsidR="00000000" w:rsidDel="00000000" w:rsidP="00000000" w:rsidRDefault="00000000" w:rsidRPr="00000000" w14:paraId="0000050B">
      <w:pPr>
        <w:ind w:left="0" w:firstLine="0"/>
        <w:rPr/>
      </w:pPr>
      <w:r w:rsidDel="00000000" w:rsidR="00000000" w:rsidRPr="00000000">
        <w:rPr>
          <w:rtl w:val="0"/>
        </w:rPr>
        <w:t xml:space="preserve">ALI: Sorry, I was assuming we were like, stealing horses from the university.</w:t>
      </w:r>
    </w:p>
    <w:p w:rsidR="00000000" w:rsidDel="00000000" w:rsidP="00000000" w:rsidRDefault="00000000" w:rsidRPr="00000000" w14:paraId="0000050C">
      <w:pPr>
        <w:ind w:left="0" w:firstLine="0"/>
        <w:rPr/>
      </w:pPr>
      <w:r w:rsidDel="00000000" w:rsidR="00000000" w:rsidRPr="00000000">
        <w:rPr>
          <w:rtl w:val="0"/>
        </w:rPr>
      </w:r>
    </w:p>
    <w:p w:rsidR="00000000" w:rsidDel="00000000" w:rsidP="00000000" w:rsidRDefault="00000000" w:rsidRPr="00000000" w14:paraId="0000050D">
      <w:pPr>
        <w:ind w:left="0" w:firstLine="0"/>
        <w:rPr/>
      </w:pPr>
      <w:r w:rsidDel="00000000" w:rsidR="00000000" w:rsidRPr="00000000">
        <w:rPr>
          <w:rtl w:val="0"/>
        </w:rPr>
        <w:t xml:space="preserve">AUSTIN: No, you’ve got horses. You brought them.</w:t>
      </w:r>
    </w:p>
    <w:p w:rsidR="00000000" w:rsidDel="00000000" w:rsidP="00000000" w:rsidRDefault="00000000" w:rsidRPr="00000000" w14:paraId="0000050E">
      <w:pPr>
        <w:ind w:left="0" w:firstLine="0"/>
        <w:rPr/>
      </w:pPr>
      <w:r w:rsidDel="00000000" w:rsidR="00000000" w:rsidRPr="00000000">
        <w:rPr>
          <w:rtl w:val="0"/>
        </w:rPr>
      </w:r>
    </w:p>
    <w:p w:rsidR="00000000" w:rsidDel="00000000" w:rsidP="00000000" w:rsidRDefault="00000000" w:rsidRPr="00000000" w14:paraId="0000050F">
      <w:pPr>
        <w:ind w:left="0" w:firstLine="0"/>
        <w:rPr/>
      </w:pPr>
      <w:r w:rsidDel="00000000" w:rsidR="00000000" w:rsidRPr="00000000">
        <w:rPr>
          <w:rtl w:val="0"/>
        </w:rPr>
        <w:t xml:space="preserve">JACK: Except Castille, who can’t ride.</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ALI: I’m in the cart.</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AUSTIN: Mm-hm.</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JACK: Okay so i guess we're going--heading back through the city.</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AUSTIN: Alright. Let's talk about… can we take 5 minutes then do some wrap up? So, let's start with advancement. Alright, let's go over exp. Let's start with Hitchcock ‘cause he’s top of my list. Um, every time you roll a desperate action, the end of each session for each item below, mark one exp in ur playbook or an attribute. So you get to pick. Or 2 exp if that item occurred multiple times. Deception or influence?</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JACK: Umm… did I lie to anybody?</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AUSTIN: Or influence.</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ALI: You started by lying. </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AUSTIN: Did he?</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ALI: Yeah.</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DRE: He told the good fairplay sister that we were definitely here to take the test, that all of us were here to take the test.</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AUSTIN: Mm, that’s not really a challenge.</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JACK: No.</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ALI: No, when he lied about being the the the teacher… when this whole thing started.</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AUSTIN: Oh, did we not do exp last time?</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ALI: No…</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DRE: I don’t think we did.</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JACK: Oh god wow, yeah. Definitely.</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t xml:space="preserve">ALI: Yeah, this is exp for the entire…</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AUSTIN: Yeah, okay. I couldn't remember if we did it already last time.</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ALI: We did not.</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AUSTIN: Okay. Then yes, take exp for that for sure.</w:t>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JACK: Okay. I'm gonna put that into, uh...</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AUSTIN: In fact, you may have done that multiple times, so take 2 exp for that.</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JACK: One… two.</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AUSTIN: Um, you expressed your drives, heritage, beliefs, or background.</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JACK: Um, I think so.</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AUSTIN: Yeah, I’d take one for that. You struggled with issues from your vice or trauma during the session.</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JACK: I’m gonna say that I probably also did that.</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AUSTIN: Uh-huh. Take another one from that.</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JACK: Okay, what happens when my playbook advancement hits max?</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AUSTIN: A new move!</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JACK: I get to pick a new…</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t xml:space="preserve">AUSTIN: You get to pick a new move. Yep.</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JACK: I’ll do that in between recordings.</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AUSTIN: Sounds good. Uh, next up is… Aubrey. Actually Aubrey was first, my bad.</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SYLVIA: Ehh.</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AUSTIN: Whenever you rolled desperate… whenever you address a tough challenge with technical skill or chaos.</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SYLVIA: The smoke bomb thing, would that count?</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t xml:space="preserve">AUSTIN: Yeah. That's chaos for sure. And technical skill is when you blew up the thing too.</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DRE: Yeah, you blew up the door.</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SYLVIA: Oh, I melted the…</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AUSTIN: Yeah you got in the vault. Yeah, take 2 for that.</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SYLVIA: Okay. And then uh…</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AUSTIN: Expressed beliefs, drives, heritage, or background. I don’t remember what your beliefs are.</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ind w:left="0" w:firstLine="0"/>
        <w:rPr/>
      </w:pPr>
      <w:r w:rsidDel="00000000" w:rsidR="00000000" w:rsidRPr="00000000">
        <w:rPr>
          <w:rtl w:val="0"/>
        </w:rPr>
        <w:t xml:space="preserve">SYLVIA: My beliefs are never permanently harm someone, knowledge should be used to help others, Emberboro deserves to be a proper parish. </w:t>
      </w:r>
    </w:p>
    <w:p w:rsidR="00000000" w:rsidDel="00000000" w:rsidP="00000000" w:rsidRDefault="00000000" w:rsidRPr="00000000" w14:paraId="0000056A">
      <w:pPr>
        <w:ind w:left="0" w:firstLine="0"/>
        <w:rPr/>
      </w:pPr>
      <w:r w:rsidDel="00000000" w:rsidR="00000000" w:rsidRPr="00000000">
        <w:rPr>
          <w:rtl w:val="0"/>
        </w:rPr>
      </w:r>
    </w:p>
    <w:p w:rsidR="00000000" w:rsidDel="00000000" w:rsidP="00000000" w:rsidRDefault="00000000" w:rsidRPr="00000000" w14:paraId="0000056B">
      <w:pPr>
        <w:ind w:left="0" w:firstLine="0"/>
        <w:rPr/>
      </w:pPr>
      <w:r w:rsidDel="00000000" w:rsidR="00000000" w:rsidRPr="00000000">
        <w:rPr>
          <w:rtl w:val="0"/>
        </w:rPr>
        <w:t xml:space="preserve">AUSTIN: Yeah. I’d give you ‘never permanently harm someone’. There were all sorts of times when you could’ve hurt somebody--that would’ve helped, if you just hurt them. So nice. So then… vice or traumas. You’ve got vice, I didn’t give you one for getting it yet. </w:t>
      </w:r>
    </w:p>
    <w:p w:rsidR="00000000" w:rsidDel="00000000" w:rsidP="00000000" w:rsidRDefault="00000000" w:rsidRPr="00000000" w14:paraId="0000056C">
      <w:pPr>
        <w:ind w:left="0" w:firstLine="0"/>
        <w:rPr/>
      </w:pPr>
      <w:r w:rsidDel="00000000" w:rsidR="00000000" w:rsidRPr="00000000">
        <w:rPr>
          <w:rtl w:val="0"/>
        </w:rPr>
      </w:r>
    </w:p>
    <w:p w:rsidR="00000000" w:rsidDel="00000000" w:rsidP="00000000" w:rsidRDefault="00000000" w:rsidRPr="00000000" w14:paraId="0000056D">
      <w:pPr>
        <w:ind w:left="0" w:firstLine="0"/>
        <w:rPr/>
      </w:pPr>
      <w:r w:rsidDel="00000000" w:rsidR="00000000" w:rsidRPr="00000000">
        <w:rPr>
          <w:rtl w:val="0"/>
        </w:rPr>
        <w:t xml:space="preserve">SYLVIA: Yeah.</w:t>
      </w:r>
    </w:p>
    <w:p w:rsidR="00000000" w:rsidDel="00000000" w:rsidP="00000000" w:rsidRDefault="00000000" w:rsidRPr="00000000" w14:paraId="0000056E">
      <w:pPr>
        <w:ind w:left="0" w:firstLine="0"/>
        <w:rPr/>
      </w:pPr>
      <w:r w:rsidDel="00000000" w:rsidR="00000000" w:rsidRPr="00000000">
        <w:rPr>
          <w:rtl w:val="0"/>
        </w:rPr>
      </w:r>
    </w:p>
    <w:p w:rsidR="00000000" w:rsidDel="00000000" w:rsidP="00000000" w:rsidRDefault="00000000" w:rsidRPr="00000000" w14:paraId="0000056F">
      <w:pPr>
        <w:ind w:left="0" w:firstLine="0"/>
        <w:rPr/>
      </w:pPr>
      <w:r w:rsidDel="00000000" w:rsidR="00000000" w:rsidRPr="00000000">
        <w:rPr>
          <w:rtl w:val="0"/>
        </w:rPr>
        <w:t xml:space="preserve">AUSTIN: Or trauma rather, you got a trauma. </w:t>
      </w:r>
    </w:p>
    <w:p w:rsidR="00000000" w:rsidDel="00000000" w:rsidP="00000000" w:rsidRDefault="00000000" w:rsidRPr="00000000" w14:paraId="00000570">
      <w:pPr>
        <w:ind w:left="0" w:firstLine="0"/>
        <w:rPr/>
      </w:pPr>
      <w:r w:rsidDel="00000000" w:rsidR="00000000" w:rsidRPr="00000000">
        <w:rPr>
          <w:rtl w:val="0"/>
        </w:rPr>
      </w:r>
    </w:p>
    <w:p w:rsidR="00000000" w:rsidDel="00000000" w:rsidP="00000000" w:rsidRDefault="00000000" w:rsidRPr="00000000" w14:paraId="00000571">
      <w:pPr>
        <w:ind w:left="0" w:firstLine="0"/>
        <w:rPr/>
      </w:pPr>
      <w:r w:rsidDel="00000000" w:rsidR="00000000" w:rsidRPr="00000000">
        <w:rPr>
          <w:rtl w:val="0"/>
        </w:rPr>
        <w:t xml:space="preserve">SYLVIA: Yeah, yeah.</w:t>
      </w:r>
    </w:p>
    <w:p w:rsidR="00000000" w:rsidDel="00000000" w:rsidP="00000000" w:rsidRDefault="00000000" w:rsidRPr="00000000" w14:paraId="00000572">
      <w:pPr>
        <w:ind w:left="0" w:firstLine="0"/>
        <w:rPr/>
      </w:pPr>
      <w:r w:rsidDel="00000000" w:rsidR="00000000" w:rsidRPr="00000000">
        <w:rPr>
          <w:rtl w:val="0"/>
        </w:rPr>
      </w:r>
    </w:p>
    <w:p w:rsidR="00000000" w:rsidDel="00000000" w:rsidP="00000000" w:rsidRDefault="00000000" w:rsidRPr="00000000" w14:paraId="00000573">
      <w:pPr>
        <w:ind w:left="0" w:firstLine="0"/>
        <w:rPr/>
      </w:pPr>
      <w:r w:rsidDel="00000000" w:rsidR="00000000" w:rsidRPr="00000000">
        <w:rPr>
          <w:rtl w:val="0"/>
        </w:rPr>
        <w:t xml:space="preserve">AUSTIN: All right, Castille.</w:t>
      </w:r>
    </w:p>
    <w:p w:rsidR="00000000" w:rsidDel="00000000" w:rsidP="00000000" w:rsidRDefault="00000000" w:rsidRPr="00000000" w14:paraId="00000574">
      <w:pPr>
        <w:ind w:left="0" w:firstLine="0"/>
        <w:rPr/>
      </w:pPr>
      <w:r w:rsidDel="00000000" w:rsidR="00000000" w:rsidRPr="00000000">
        <w:rPr>
          <w:rtl w:val="0"/>
        </w:rPr>
      </w:r>
    </w:p>
    <w:p w:rsidR="00000000" w:rsidDel="00000000" w:rsidP="00000000" w:rsidRDefault="00000000" w:rsidRPr="00000000" w14:paraId="00000575">
      <w:pPr>
        <w:ind w:left="0" w:firstLine="0"/>
        <w:rPr/>
      </w:pPr>
      <w:r w:rsidDel="00000000" w:rsidR="00000000" w:rsidRPr="00000000">
        <w:rPr>
          <w:rtl w:val="0"/>
        </w:rPr>
        <w:t xml:space="preserve">ALI: Hi.</w:t>
      </w:r>
    </w:p>
    <w:p w:rsidR="00000000" w:rsidDel="00000000" w:rsidP="00000000" w:rsidRDefault="00000000" w:rsidRPr="00000000" w14:paraId="00000576">
      <w:pPr>
        <w:ind w:left="0" w:firstLine="0"/>
        <w:rPr/>
      </w:pPr>
      <w:r w:rsidDel="00000000" w:rsidR="00000000" w:rsidRPr="00000000">
        <w:rPr>
          <w:rtl w:val="0"/>
        </w:rPr>
      </w:r>
    </w:p>
    <w:p w:rsidR="00000000" w:rsidDel="00000000" w:rsidP="00000000" w:rsidRDefault="00000000" w:rsidRPr="00000000" w14:paraId="00000577">
      <w:pPr>
        <w:ind w:left="0" w:firstLine="0"/>
        <w:rPr/>
      </w:pPr>
      <w:r w:rsidDel="00000000" w:rsidR="00000000" w:rsidRPr="00000000">
        <w:rPr>
          <w:rtl w:val="0"/>
        </w:rPr>
        <w:t xml:space="preserve">AUSTIN: Hey!</w:t>
      </w:r>
    </w:p>
    <w:p w:rsidR="00000000" w:rsidDel="00000000" w:rsidP="00000000" w:rsidRDefault="00000000" w:rsidRPr="00000000" w14:paraId="00000578">
      <w:pPr>
        <w:ind w:left="0" w:firstLine="0"/>
        <w:rPr/>
      </w:pPr>
      <w:r w:rsidDel="00000000" w:rsidR="00000000" w:rsidRPr="00000000">
        <w:rPr>
          <w:rtl w:val="0"/>
        </w:rPr>
      </w:r>
    </w:p>
    <w:p w:rsidR="00000000" w:rsidDel="00000000" w:rsidP="00000000" w:rsidRDefault="00000000" w:rsidRPr="00000000" w14:paraId="00000579">
      <w:pPr>
        <w:ind w:left="0" w:firstLine="0"/>
        <w:rPr/>
      </w:pPr>
      <w:r w:rsidDel="00000000" w:rsidR="00000000" w:rsidRPr="00000000">
        <w:rPr>
          <w:rtl w:val="0"/>
        </w:rPr>
        <w:t xml:space="preserve">ALI: Hi!</w:t>
      </w:r>
    </w:p>
    <w:p w:rsidR="00000000" w:rsidDel="00000000" w:rsidP="00000000" w:rsidRDefault="00000000" w:rsidRPr="00000000" w14:paraId="0000057A">
      <w:pPr>
        <w:ind w:left="0" w:firstLine="0"/>
        <w:rPr/>
      </w:pPr>
      <w:r w:rsidDel="00000000" w:rsidR="00000000" w:rsidRPr="00000000">
        <w:rPr>
          <w:rtl w:val="0"/>
        </w:rPr>
      </w:r>
    </w:p>
    <w:p w:rsidR="00000000" w:rsidDel="00000000" w:rsidP="00000000" w:rsidRDefault="00000000" w:rsidRPr="00000000" w14:paraId="0000057B">
      <w:pPr>
        <w:ind w:left="0" w:firstLine="0"/>
        <w:rPr/>
      </w:pPr>
      <w:r w:rsidDel="00000000" w:rsidR="00000000" w:rsidRPr="00000000">
        <w:rPr>
          <w:rtl w:val="0"/>
        </w:rPr>
        <w:t xml:space="preserve">AUSTIN: Let’s talk about your life.</w:t>
      </w:r>
    </w:p>
    <w:p w:rsidR="00000000" w:rsidDel="00000000" w:rsidP="00000000" w:rsidRDefault="00000000" w:rsidRPr="00000000" w14:paraId="0000057C">
      <w:pPr>
        <w:ind w:left="0" w:firstLine="0"/>
        <w:rPr/>
      </w:pPr>
      <w:r w:rsidDel="00000000" w:rsidR="00000000" w:rsidRPr="00000000">
        <w:rPr>
          <w:rtl w:val="0"/>
        </w:rPr>
      </w:r>
    </w:p>
    <w:p w:rsidR="00000000" w:rsidDel="00000000" w:rsidP="00000000" w:rsidRDefault="00000000" w:rsidRPr="00000000" w14:paraId="0000057D">
      <w:pPr>
        <w:ind w:left="0" w:firstLine="0"/>
        <w:rPr/>
      </w:pPr>
      <w:r w:rsidDel="00000000" w:rsidR="00000000" w:rsidRPr="00000000">
        <w:rPr>
          <w:rtl w:val="0"/>
        </w:rPr>
        <w:t xml:space="preserve">ALI: (laughing) My whole situation.</w:t>
      </w:r>
    </w:p>
    <w:p w:rsidR="00000000" w:rsidDel="00000000" w:rsidP="00000000" w:rsidRDefault="00000000" w:rsidRPr="00000000" w14:paraId="0000057E">
      <w:pPr>
        <w:ind w:left="0" w:firstLine="0"/>
        <w:rPr/>
      </w:pPr>
      <w:r w:rsidDel="00000000" w:rsidR="00000000" w:rsidRPr="00000000">
        <w:rPr>
          <w:rtl w:val="0"/>
        </w:rPr>
      </w:r>
    </w:p>
    <w:p w:rsidR="00000000" w:rsidDel="00000000" w:rsidP="00000000" w:rsidRDefault="00000000" w:rsidRPr="00000000" w14:paraId="0000057F">
      <w:pPr>
        <w:ind w:left="0" w:firstLine="0"/>
        <w:rPr/>
      </w:pPr>
      <w:r w:rsidDel="00000000" w:rsidR="00000000" w:rsidRPr="00000000">
        <w:rPr>
          <w:rtl w:val="0"/>
        </w:rPr>
        <w:t xml:space="preserve">AUSTIN: Yeah. </w:t>
      </w:r>
    </w:p>
    <w:p w:rsidR="00000000" w:rsidDel="00000000" w:rsidP="00000000" w:rsidRDefault="00000000" w:rsidRPr="00000000" w14:paraId="00000580">
      <w:pPr>
        <w:ind w:left="0" w:firstLine="0"/>
        <w:rPr/>
      </w:pPr>
      <w:r w:rsidDel="00000000" w:rsidR="00000000" w:rsidRPr="00000000">
        <w:rPr>
          <w:rtl w:val="0"/>
        </w:rPr>
      </w:r>
    </w:p>
    <w:p w:rsidR="00000000" w:rsidDel="00000000" w:rsidP="00000000" w:rsidRDefault="00000000" w:rsidRPr="00000000" w14:paraId="00000581">
      <w:pPr>
        <w:ind w:left="0" w:firstLine="0"/>
        <w:rPr/>
      </w:pPr>
      <w:r w:rsidDel="00000000" w:rsidR="00000000" w:rsidRPr="00000000">
        <w:rPr>
          <w:rtl w:val="0"/>
        </w:rPr>
        <w:t xml:space="preserve">ALI: Um…</w:t>
      </w:r>
    </w:p>
    <w:p w:rsidR="00000000" w:rsidDel="00000000" w:rsidP="00000000" w:rsidRDefault="00000000" w:rsidRPr="00000000" w14:paraId="00000582">
      <w:pPr>
        <w:ind w:left="0" w:firstLine="0"/>
        <w:rPr/>
      </w:pPr>
      <w:r w:rsidDel="00000000" w:rsidR="00000000" w:rsidRPr="00000000">
        <w:rPr>
          <w:rtl w:val="0"/>
        </w:rPr>
      </w:r>
    </w:p>
    <w:p w:rsidR="00000000" w:rsidDel="00000000" w:rsidP="00000000" w:rsidRDefault="00000000" w:rsidRPr="00000000" w14:paraId="00000583">
      <w:pPr>
        <w:ind w:left="0" w:firstLine="0"/>
        <w:rPr/>
      </w:pPr>
      <w:r w:rsidDel="00000000" w:rsidR="00000000" w:rsidRPr="00000000">
        <w:rPr>
          <w:rtl w:val="0"/>
        </w:rPr>
        <w:t xml:space="preserve">AUSTIN: Uh, hull. You fulfilled your functions despite, a desperate thing. What are your functions again.</w:t>
      </w:r>
    </w:p>
    <w:p w:rsidR="00000000" w:rsidDel="00000000" w:rsidP="00000000" w:rsidRDefault="00000000" w:rsidRPr="00000000" w14:paraId="00000584">
      <w:pPr>
        <w:ind w:left="0" w:firstLine="0"/>
        <w:rPr/>
      </w:pPr>
      <w:r w:rsidDel="00000000" w:rsidR="00000000" w:rsidRPr="00000000">
        <w:rPr>
          <w:rtl w:val="0"/>
        </w:rPr>
      </w:r>
    </w:p>
    <w:p w:rsidR="00000000" w:rsidDel="00000000" w:rsidP="00000000" w:rsidRDefault="00000000" w:rsidRPr="00000000" w14:paraId="00000585">
      <w:pPr>
        <w:ind w:left="0" w:firstLine="0"/>
        <w:rPr/>
      </w:pPr>
      <w:r w:rsidDel="00000000" w:rsidR="00000000" w:rsidRPr="00000000">
        <w:rPr>
          <w:rtl w:val="0"/>
        </w:rPr>
        <w:t xml:space="preserve">ALI: Um, guard, discover, acquire.</w:t>
      </w:r>
    </w:p>
    <w:p w:rsidR="00000000" w:rsidDel="00000000" w:rsidP="00000000" w:rsidRDefault="00000000" w:rsidRPr="00000000" w14:paraId="00000586">
      <w:pPr>
        <w:ind w:left="0" w:firstLine="0"/>
        <w:rPr/>
      </w:pPr>
      <w:r w:rsidDel="00000000" w:rsidR="00000000" w:rsidRPr="00000000">
        <w:rPr>
          <w:rtl w:val="0"/>
        </w:rPr>
      </w:r>
    </w:p>
    <w:p w:rsidR="00000000" w:rsidDel="00000000" w:rsidP="00000000" w:rsidRDefault="00000000" w:rsidRPr="00000000" w14:paraId="00000587">
      <w:pPr>
        <w:ind w:left="0" w:firstLine="0"/>
        <w:rPr/>
      </w:pPr>
      <w:r w:rsidDel="00000000" w:rsidR="00000000" w:rsidRPr="00000000">
        <w:rPr>
          <w:rtl w:val="0"/>
        </w:rPr>
        <w:t xml:space="preserve">AUSTIN: Did you guard discover and/or acquire yourself?</w:t>
      </w:r>
    </w:p>
    <w:p w:rsidR="00000000" w:rsidDel="00000000" w:rsidP="00000000" w:rsidRDefault="00000000" w:rsidRPr="00000000" w14:paraId="00000588">
      <w:pPr>
        <w:ind w:left="0" w:firstLine="0"/>
        <w:rPr/>
      </w:pPr>
      <w:r w:rsidDel="00000000" w:rsidR="00000000" w:rsidRPr="00000000">
        <w:rPr>
          <w:rtl w:val="0"/>
        </w:rPr>
      </w:r>
    </w:p>
    <w:p w:rsidR="00000000" w:rsidDel="00000000" w:rsidP="00000000" w:rsidRDefault="00000000" w:rsidRPr="00000000" w14:paraId="00000589">
      <w:pPr>
        <w:ind w:left="0" w:firstLine="0"/>
        <w:rPr/>
      </w:pPr>
      <w:r w:rsidDel="00000000" w:rsidR="00000000" w:rsidRPr="00000000">
        <w:rPr>
          <w:rtl w:val="0"/>
        </w:rPr>
        <w:t xml:space="preserve">ALI: (laughing) I feel like some stuff…</w:t>
      </w:r>
    </w:p>
    <w:p w:rsidR="00000000" w:rsidDel="00000000" w:rsidP="00000000" w:rsidRDefault="00000000" w:rsidRPr="00000000" w14:paraId="0000058A">
      <w:pPr>
        <w:ind w:left="0" w:firstLine="0"/>
        <w:rPr/>
      </w:pPr>
      <w:r w:rsidDel="00000000" w:rsidR="00000000" w:rsidRPr="00000000">
        <w:rPr>
          <w:rtl w:val="0"/>
        </w:rPr>
      </w:r>
    </w:p>
    <w:p w:rsidR="00000000" w:rsidDel="00000000" w:rsidP="00000000" w:rsidRDefault="00000000" w:rsidRPr="00000000" w14:paraId="0000058B">
      <w:pPr>
        <w:ind w:left="0" w:firstLine="0"/>
        <w:rPr/>
      </w:pPr>
      <w:r w:rsidDel="00000000" w:rsidR="00000000" w:rsidRPr="00000000">
        <w:rPr>
          <w:rtl w:val="0"/>
        </w:rPr>
        <w:t xml:space="preserve">AUSTIN: I feel like I learned stuff but I’m not sure if you discovered--I guess you discovered stuff.</w:t>
      </w:r>
    </w:p>
    <w:p w:rsidR="00000000" w:rsidDel="00000000" w:rsidP="00000000" w:rsidRDefault="00000000" w:rsidRPr="00000000" w14:paraId="0000058C">
      <w:pPr>
        <w:ind w:left="0" w:firstLine="0"/>
        <w:rPr/>
      </w:pPr>
      <w:r w:rsidDel="00000000" w:rsidR="00000000" w:rsidRPr="00000000">
        <w:rPr>
          <w:rtl w:val="0"/>
        </w:rPr>
      </w:r>
    </w:p>
    <w:p w:rsidR="00000000" w:rsidDel="00000000" w:rsidP="00000000" w:rsidRDefault="00000000" w:rsidRPr="00000000" w14:paraId="0000058D">
      <w:pPr>
        <w:ind w:left="0" w:firstLine="0"/>
        <w:rPr/>
      </w:pPr>
      <w:r w:rsidDel="00000000" w:rsidR="00000000" w:rsidRPr="00000000">
        <w:rPr>
          <w:rtl w:val="0"/>
        </w:rPr>
        <w:t xml:space="preserve">ALI: I discovered Maelgwyn.</w:t>
      </w:r>
    </w:p>
    <w:p w:rsidR="00000000" w:rsidDel="00000000" w:rsidP="00000000" w:rsidRDefault="00000000" w:rsidRPr="00000000" w14:paraId="0000058E">
      <w:pPr>
        <w:ind w:left="0" w:firstLine="0"/>
        <w:rPr/>
      </w:pPr>
      <w:r w:rsidDel="00000000" w:rsidR="00000000" w:rsidRPr="00000000">
        <w:rPr>
          <w:rtl w:val="0"/>
        </w:rPr>
      </w:r>
    </w:p>
    <w:p w:rsidR="00000000" w:rsidDel="00000000" w:rsidP="00000000" w:rsidRDefault="00000000" w:rsidRPr="00000000" w14:paraId="0000058F">
      <w:pPr>
        <w:ind w:left="0" w:firstLine="0"/>
        <w:rPr/>
      </w:pPr>
      <w:r w:rsidDel="00000000" w:rsidR="00000000" w:rsidRPr="00000000">
        <w:rPr>
          <w:rtl w:val="0"/>
        </w:rPr>
        <w:t xml:space="preserve">AUSTIN: Yeah. Yeah. Yes. I’ll give you that. Take one for that.</w:t>
      </w:r>
    </w:p>
    <w:p w:rsidR="00000000" w:rsidDel="00000000" w:rsidP="00000000" w:rsidRDefault="00000000" w:rsidRPr="00000000" w14:paraId="00000590">
      <w:pPr>
        <w:ind w:left="0" w:firstLine="0"/>
        <w:rPr/>
      </w:pPr>
      <w:r w:rsidDel="00000000" w:rsidR="00000000" w:rsidRPr="00000000">
        <w:rPr>
          <w:rtl w:val="0"/>
        </w:rPr>
      </w:r>
    </w:p>
    <w:p w:rsidR="00000000" w:rsidDel="00000000" w:rsidP="00000000" w:rsidRDefault="00000000" w:rsidRPr="00000000" w14:paraId="00000591">
      <w:pPr>
        <w:ind w:left="0" w:firstLine="0"/>
        <w:rPr/>
      </w:pPr>
      <w:r w:rsidDel="00000000" w:rsidR="00000000" w:rsidRPr="00000000">
        <w:rPr>
          <w:rtl w:val="0"/>
        </w:rPr>
        <w:t xml:space="preserve">ALI: I tried to help Hitchcock. </w:t>
      </w:r>
    </w:p>
    <w:p w:rsidR="00000000" w:rsidDel="00000000" w:rsidP="00000000" w:rsidRDefault="00000000" w:rsidRPr="00000000" w14:paraId="00000592">
      <w:pPr>
        <w:ind w:left="0" w:firstLine="0"/>
        <w:rPr/>
      </w:pPr>
      <w:r w:rsidDel="00000000" w:rsidR="00000000" w:rsidRPr="00000000">
        <w:rPr>
          <w:rtl w:val="0"/>
        </w:rPr>
      </w:r>
    </w:p>
    <w:p w:rsidR="00000000" w:rsidDel="00000000" w:rsidP="00000000" w:rsidRDefault="00000000" w:rsidRPr="00000000" w14:paraId="00000593">
      <w:pPr>
        <w:ind w:left="0" w:firstLine="0"/>
        <w:rPr/>
      </w:pPr>
      <w:r w:rsidDel="00000000" w:rsidR="00000000" w:rsidRPr="00000000">
        <w:rPr>
          <w:rtl w:val="0"/>
        </w:rPr>
        <w:t xml:space="preserve">AUSTIN: When?</w:t>
      </w:r>
    </w:p>
    <w:p w:rsidR="00000000" w:rsidDel="00000000" w:rsidP="00000000" w:rsidRDefault="00000000" w:rsidRPr="00000000" w14:paraId="00000594">
      <w:pPr>
        <w:ind w:left="0" w:firstLine="0"/>
        <w:rPr/>
      </w:pPr>
      <w:r w:rsidDel="00000000" w:rsidR="00000000" w:rsidRPr="00000000">
        <w:rPr>
          <w:rtl w:val="0"/>
        </w:rPr>
      </w:r>
    </w:p>
    <w:p w:rsidR="00000000" w:rsidDel="00000000" w:rsidP="00000000" w:rsidRDefault="00000000" w:rsidRPr="00000000" w14:paraId="00000595">
      <w:pPr>
        <w:ind w:left="0" w:firstLine="0"/>
        <w:rPr/>
      </w:pPr>
      <w:r w:rsidDel="00000000" w:rsidR="00000000" w:rsidRPr="00000000">
        <w:rPr>
          <w:rtl w:val="0"/>
        </w:rPr>
        <w:t xml:space="preserve">ALI: When I tried to get him off the floor.</w:t>
      </w:r>
    </w:p>
    <w:p w:rsidR="00000000" w:rsidDel="00000000" w:rsidP="00000000" w:rsidRDefault="00000000" w:rsidRPr="00000000" w14:paraId="00000596">
      <w:pPr>
        <w:ind w:left="0" w:firstLine="0"/>
        <w:rPr/>
      </w:pPr>
      <w:r w:rsidDel="00000000" w:rsidR="00000000" w:rsidRPr="00000000">
        <w:rPr>
          <w:rtl w:val="0"/>
        </w:rPr>
      </w:r>
    </w:p>
    <w:p w:rsidR="00000000" w:rsidDel="00000000" w:rsidP="00000000" w:rsidRDefault="00000000" w:rsidRPr="00000000" w14:paraId="00000597">
      <w:pPr>
        <w:ind w:left="0" w:firstLine="0"/>
        <w:rPr/>
      </w:pPr>
      <w:r w:rsidDel="00000000" w:rsidR="00000000" w:rsidRPr="00000000">
        <w:rPr>
          <w:rtl w:val="0"/>
        </w:rPr>
        <w:t xml:space="preserve">AUSTIN: Oh. Yeah. That’s totally guard. Take one for that. Uh, you suppressed or ignored your former human drives, heritage, or beliefs. That’s new. You changed that. </w:t>
      </w:r>
    </w:p>
    <w:p w:rsidR="00000000" w:rsidDel="00000000" w:rsidP="00000000" w:rsidRDefault="00000000" w:rsidRPr="00000000" w14:paraId="00000598">
      <w:pPr>
        <w:ind w:left="0" w:firstLine="0"/>
        <w:rPr/>
      </w:pPr>
      <w:r w:rsidDel="00000000" w:rsidR="00000000" w:rsidRPr="00000000">
        <w:rPr>
          <w:rtl w:val="0"/>
        </w:rPr>
      </w:r>
    </w:p>
    <w:p w:rsidR="00000000" w:rsidDel="00000000" w:rsidP="00000000" w:rsidRDefault="00000000" w:rsidRPr="00000000" w14:paraId="00000599">
      <w:pPr>
        <w:ind w:left="0" w:firstLine="0"/>
        <w:rPr/>
      </w:pPr>
      <w:r w:rsidDel="00000000" w:rsidR="00000000" w:rsidRPr="00000000">
        <w:rPr>
          <w:rtl w:val="0"/>
        </w:rPr>
        <w:t xml:space="preserve">ALI: Oh, oh wow.</w:t>
      </w:r>
    </w:p>
    <w:p w:rsidR="00000000" w:rsidDel="00000000" w:rsidP="00000000" w:rsidRDefault="00000000" w:rsidRPr="00000000" w14:paraId="0000059A">
      <w:pPr>
        <w:ind w:left="0" w:firstLine="0"/>
        <w:rPr/>
      </w:pPr>
      <w:r w:rsidDel="00000000" w:rsidR="00000000" w:rsidRPr="00000000">
        <w:rPr>
          <w:rtl w:val="0"/>
        </w:rPr>
      </w:r>
    </w:p>
    <w:p w:rsidR="00000000" w:rsidDel="00000000" w:rsidP="00000000" w:rsidRDefault="00000000" w:rsidRPr="00000000" w14:paraId="0000059B">
      <w:pPr>
        <w:ind w:left="0" w:firstLine="0"/>
        <w:rPr/>
      </w:pPr>
      <w:r w:rsidDel="00000000" w:rsidR="00000000" w:rsidRPr="00000000">
        <w:rPr>
          <w:rtl w:val="0"/>
        </w:rPr>
        <w:t xml:space="preserve">AUSTIN: Yeah, that’s really good. You suppressed or ignored your former human beliefs, drives, heritage, or background. That’s really good.</w:t>
      </w:r>
    </w:p>
    <w:p w:rsidR="00000000" w:rsidDel="00000000" w:rsidP="00000000" w:rsidRDefault="00000000" w:rsidRPr="00000000" w14:paraId="0000059C">
      <w:pPr>
        <w:ind w:left="0" w:firstLine="0"/>
        <w:rPr/>
      </w:pPr>
      <w:r w:rsidDel="00000000" w:rsidR="00000000" w:rsidRPr="00000000">
        <w:rPr>
          <w:rtl w:val="0"/>
        </w:rPr>
      </w:r>
    </w:p>
    <w:p w:rsidR="00000000" w:rsidDel="00000000" w:rsidP="00000000" w:rsidRDefault="00000000" w:rsidRPr="00000000" w14:paraId="0000059D">
      <w:pPr>
        <w:ind w:left="0" w:firstLine="0"/>
        <w:rPr/>
      </w:pPr>
      <w:r w:rsidDel="00000000" w:rsidR="00000000" w:rsidRPr="00000000">
        <w:rPr>
          <w:rtl w:val="0"/>
        </w:rPr>
        <w:t xml:space="preserve">ALI: (indistinct?)</w:t>
      </w:r>
    </w:p>
    <w:p w:rsidR="00000000" w:rsidDel="00000000" w:rsidP="00000000" w:rsidRDefault="00000000" w:rsidRPr="00000000" w14:paraId="0000059E">
      <w:pPr>
        <w:ind w:left="0" w:firstLine="0"/>
        <w:rPr/>
      </w:pPr>
      <w:r w:rsidDel="00000000" w:rsidR="00000000" w:rsidRPr="00000000">
        <w:rPr>
          <w:rtl w:val="0"/>
        </w:rPr>
      </w:r>
    </w:p>
    <w:p w:rsidR="00000000" w:rsidDel="00000000" w:rsidP="00000000" w:rsidRDefault="00000000" w:rsidRPr="00000000" w14:paraId="0000059F">
      <w:pPr>
        <w:ind w:left="0" w:firstLine="0"/>
        <w:rPr/>
      </w:pPr>
      <w:r w:rsidDel="00000000" w:rsidR="00000000" w:rsidRPr="00000000">
        <w:rPr>
          <w:rtl w:val="0"/>
        </w:rPr>
        <w:t xml:space="preserve">AUSTIN: Mm-hm. Well, you have those. You have written what those are… I  guess you don’t actually have written down what they used to be.</w:t>
      </w:r>
    </w:p>
    <w:p w:rsidR="00000000" w:rsidDel="00000000" w:rsidP="00000000" w:rsidRDefault="00000000" w:rsidRPr="00000000" w14:paraId="000005A0">
      <w:pPr>
        <w:ind w:left="0" w:firstLine="0"/>
        <w:rPr/>
      </w:pPr>
      <w:r w:rsidDel="00000000" w:rsidR="00000000" w:rsidRPr="00000000">
        <w:rPr>
          <w:rtl w:val="0"/>
        </w:rPr>
      </w:r>
    </w:p>
    <w:p w:rsidR="00000000" w:rsidDel="00000000" w:rsidP="00000000" w:rsidRDefault="00000000" w:rsidRPr="00000000" w14:paraId="000005A1">
      <w:pPr>
        <w:ind w:left="0" w:firstLine="0"/>
        <w:rPr/>
      </w:pPr>
      <w:r w:rsidDel="00000000" w:rsidR="00000000" w:rsidRPr="00000000">
        <w:rPr>
          <w:rtl w:val="0"/>
        </w:rPr>
        <w:t xml:space="preserve">ALI: Right, yeah. I guess there’s like, two personalities… (distressed noise)</w:t>
      </w:r>
    </w:p>
    <w:p w:rsidR="00000000" w:rsidDel="00000000" w:rsidP="00000000" w:rsidRDefault="00000000" w:rsidRPr="00000000" w14:paraId="000005A2">
      <w:pPr>
        <w:ind w:left="0" w:firstLine="0"/>
        <w:rPr/>
      </w:pPr>
      <w:r w:rsidDel="00000000" w:rsidR="00000000" w:rsidRPr="00000000">
        <w:rPr>
          <w:rtl w:val="0"/>
        </w:rPr>
      </w:r>
    </w:p>
    <w:p w:rsidR="00000000" w:rsidDel="00000000" w:rsidP="00000000" w:rsidRDefault="00000000" w:rsidRPr="00000000" w14:paraId="000005A3">
      <w:pPr>
        <w:ind w:left="0" w:firstLine="0"/>
        <w:rPr/>
      </w:pPr>
      <w:r w:rsidDel="00000000" w:rsidR="00000000" w:rsidRPr="00000000">
        <w:rPr>
          <w:rtl w:val="0"/>
        </w:rPr>
        <w:t xml:space="preserve">AUSTIN: Lots of duplicity in this season. Lots of twos.</w:t>
      </w:r>
    </w:p>
    <w:p w:rsidR="00000000" w:rsidDel="00000000" w:rsidP="00000000" w:rsidRDefault="00000000" w:rsidRPr="00000000" w14:paraId="000005A4">
      <w:pPr>
        <w:ind w:left="0" w:firstLine="0"/>
        <w:rPr/>
      </w:pPr>
      <w:r w:rsidDel="00000000" w:rsidR="00000000" w:rsidRPr="00000000">
        <w:rPr>
          <w:rtl w:val="0"/>
        </w:rPr>
      </w:r>
    </w:p>
    <w:p w:rsidR="00000000" w:rsidDel="00000000" w:rsidP="00000000" w:rsidRDefault="00000000" w:rsidRPr="00000000" w14:paraId="000005A5">
      <w:pPr>
        <w:ind w:left="0" w:firstLine="0"/>
        <w:rPr/>
      </w:pPr>
      <w:r w:rsidDel="00000000" w:rsidR="00000000" w:rsidRPr="00000000">
        <w:rPr>
          <w:rtl w:val="0"/>
        </w:rPr>
        <w:t xml:space="preserve">ALI: (laughing) I don’t think I ended any fights.</w:t>
      </w:r>
    </w:p>
    <w:p w:rsidR="00000000" w:rsidDel="00000000" w:rsidP="00000000" w:rsidRDefault="00000000" w:rsidRPr="00000000" w14:paraId="000005A6">
      <w:pPr>
        <w:ind w:left="0" w:firstLine="0"/>
        <w:rPr/>
      </w:pPr>
      <w:r w:rsidDel="00000000" w:rsidR="00000000" w:rsidRPr="00000000">
        <w:rPr>
          <w:rtl w:val="0"/>
        </w:rPr>
      </w:r>
    </w:p>
    <w:p w:rsidR="00000000" w:rsidDel="00000000" w:rsidP="00000000" w:rsidRDefault="00000000" w:rsidRPr="00000000" w14:paraId="000005A7">
      <w:pPr>
        <w:ind w:left="0" w:firstLine="0"/>
        <w:rPr/>
      </w:pPr>
      <w:r w:rsidDel="00000000" w:rsidR="00000000" w:rsidRPr="00000000">
        <w:rPr>
          <w:rtl w:val="0"/>
        </w:rPr>
        <w:t xml:space="preserve">AUSTIN: No.</w:t>
      </w:r>
    </w:p>
    <w:p w:rsidR="00000000" w:rsidDel="00000000" w:rsidP="00000000" w:rsidRDefault="00000000" w:rsidRPr="00000000" w14:paraId="000005A8">
      <w:pPr>
        <w:ind w:left="0" w:firstLine="0"/>
        <w:rPr/>
      </w:pPr>
      <w:r w:rsidDel="00000000" w:rsidR="00000000" w:rsidRPr="00000000">
        <w:rPr>
          <w:rtl w:val="0"/>
        </w:rPr>
      </w:r>
    </w:p>
    <w:p w:rsidR="00000000" w:rsidDel="00000000" w:rsidP="00000000" w:rsidRDefault="00000000" w:rsidRPr="00000000" w14:paraId="000005A9">
      <w:pPr>
        <w:ind w:left="0" w:firstLine="0"/>
        <w:rPr/>
      </w:pPr>
      <w:r w:rsidDel="00000000" w:rsidR="00000000" w:rsidRPr="00000000">
        <w:rPr>
          <w:rtl w:val="0"/>
        </w:rPr>
        <w:t xml:space="preserve">ALI: I punched that guy.</w:t>
      </w:r>
    </w:p>
    <w:p w:rsidR="00000000" w:rsidDel="00000000" w:rsidP="00000000" w:rsidRDefault="00000000" w:rsidRPr="00000000" w14:paraId="000005AA">
      <w:pPr>
        <w:ind w:left="0" w:firstLine="0"/>
        <w:rPr/>
      </w:pPr>
      <w:r w:rsidDel="00000000" w:rsidR="00000000" w:rsidRPr="00000000">
        <w:rPr>
          <w:rtl w:val="0"/>
        </w:rPr>
      </w:r>
    </w:p>
    <w:p w:rsidR="00000000" w:rsidDel="00000000" w:rsidP="00000000" w:rsidRDefault="00000000" w:rsidRPr="00000000" w14:paraId="000005AB">
      <w:pPr>
        <w:ind w:left="0" w:firstLine="0"/>
        <w:rPr/>
      </w:pPr>
      <w:r w:rsidDel="00000000" w:rsidR="00000000" w:rsidRPr="00000000">
        <w:rPr>
          <w:rtl w:val="0"/>
        </w:rPr>
        <w:t xml:space="preserve">AUSTIN: Oh yeah, you punched that guy. I guess it didn’t end that fight, thought.</w:t>
      </w:r>
    </w:p>
    <w:p w:rsidR="00000000" w:rsidDel="00000000" w:rsidP="00000000" w:rsidRDefault="00000000" w:rsidRPr="00000000" w14:paraId="000005AC">
      <w:pPr>
        <w:ind w:left="0" w:firstLine="0"/>
        <w:rPr/>
      </w:pPr>
      <w:r w:rsidDel="00000000" w:rsidR="00000000" w:rsidRPr="00000000">
        <w:rPr>
          <w:rtl w:val="0"/>
        </w:rPr>
      </w:r>
    </w:p>
    <w:p w:rsidR="00000000" w:rsidDel="00000000" w:rsidP="00000000" w:rsidRDefault="00000000" w:rsidRPr="00000000" w14:paraId="000005AD">
      <w:pPr>
        <w:ind w:left="0" w:firstLine="0"/>
        <w:rPr/>
      </w:pPr>
      <w:r w:rsidDel="00000000" w:rsidR="00000000" w:rsidRPr="00000000">
        <w:rPr>
          <w:rtl w:val="0"/>
        </w:rPr>
        <w:t xml:space="preserve">ALI: Yeah, but I tried to end it. Maelgwyn kinda finished it for me.</w:t>
      </w:r>
    </w:p>
    <w:p w:rsidR="00000000" w:rsidDel="00000000" w:rsidP="00000000" w:rsidRDefault="00000000" w:rsidRPr="00000000" w14:paraId="000005AE">
      <w:pPr>
        <w:ind w:left="0" w:firstLine="0"/>
        <w:rPr/>
      </w:pPr>
      <w:r w:rsidDel="00000000" w:rsidR="00000000" w:rsidRPr="00000000">
        <w:rPr>
          <w:rtl w:val="0"/>
        </w:rPr>
      </w:r>
    </w:p>
    <w:p w:rsidR="00000000" w:rsidDel="00000000" w:rsidP="00000000" w:rsidRDefault="00000000" w:rsidRPr="00000000" w14:paraId="000005AF">
      <w:pPr>
        <w:ind w:left="0" w:firstLine="0"/>
        <w:rPr/>
      </w:pPr>
      <w:r w:rsidDel="00000000" w:rsidR="00000000" w:rsidRPr="00000000">
        <w:rPr>
          <w:rtl w:val="0"/>
        </w:rPr>
        <w:t xml:space="preserve">AUSTIN: Maelgwyn finished it.</w:t>
      </w:r>
    </w:p>
    <w:p w:rsidR="00000000" w:rsidDel="00000000" w:rsidP="00000000" w:rsidRDefault="00000000" w:rsidRPr="00000000" w14:paraId="000005B0">
      <w:pPr>
        <w:ind w:left="0" w:firstLine="0"/>
        <w:rPr/>
      </w:pPr>
      <w:r w:rsidDel="00000000" w:rsidR="00000000" w:rsidRPr="00000000">
        <w:rPr>
          <w:rtl w:val="0"/>
        </w:rPr>
      </w:r>
    </w:p>
    <w:p w:rsidR="00000000" w:rsidDel="00000000" w:rsidP="00000000" w:rsidRDefault="00000000" w:rsidRPr="00000000" w14:paraId="000005B1">
      <w:pPr>
        <w:ind w:left="0" w:firstLine="0"/>
        <w:rPr/>
      </w:pPr>
      <w:r w:rsidDel="00000000" w:rsidR="00000000" w:rsidRPr="00000000">
        <w:rPr>
          <w:rtl w:val="0"/>
        </w:rPr>
        <w:t xml:space="preserve">ALI: That counts?</w:t>
      </w:r>
    </w:p>
    <w:p w:rsidR="00000000" w:rsidDel="00000000" w:rsidP="00000000" w:rsidRDefault="00000000" w:rsidRPr="00000000" w14:paraId="000005B2">
      <w:pPr>
        <w:ind w:left="0" w:firstLine="0"/>
        <w:rPr/>
      </w:pPr>
      <w:r w:rsidDel="00000000" w:rsidR="00000000" w:rsidRPr="00000000">
        <w:rPr>
          <w:rtl w:val="0"/>
        </w:rPr>
      </w:r>
    </w:p>
    <w:p w:rsidR="00000000" w:rsidDel="00000000" w:rsidP="00000000" w:rsidRDefault="00000000" w:rsidRPr="00000000" w14:paraId="000005B3">
      <w:pPr>
        <w:ind w:left="0" w:firstLine="0"/>
        <w:rPr/>
      </w:pPr>
      <w:r w:rsidDel="00000000" w:rsidR="00000000" w:rsidRPr="00000000">
        <w:rPr>
          <w:rtl w:val="0"/>
        </w:rPr>
        <w:t xml:space="preserve">AUSTIN: (skeptical noises) Mm… no.</w:t>
      </w:r>
    </w:p>
    <w:p w:rsidR="00000000" w:rsidDel="00000000" w:rsidP="00000000" w:rsidRDefault="00000000" w:rsidRPr="00000000" w14:paraId="000005B4">
      <w:pPr>
        <w:ind w:left="0" w:firstLine="0"/>
        <w:rPr/>
      </w:pPr>
      <w:r w:rsidDel="00000000" w:rsidR="00000000" w:rsidRPr="00000000">
        <w:rPr>
          <w:rtl w:val="0"/>
        </w:rPr>
      </w:r>
    </w:p>
    <w:p w:rsidR="00000000" w:rsidDel="00000000" w:rsidP="00000000" w:rsidRDefault="00000000" w:rsidRPr="00000000" w14:paraId="000005B5">
      <w:pPr>
        <w:ind w:left="0" w:firstLine="0"/>
        <w:rPr/>
      </w:pPr>
      <w:r w:rsidDel="00000000" w:rsidR="00000000" w:rsidRPr="00000000">
        <w:rPr>
          <w:rtl w:val="0"/>
        </w:rPr>
        <w:t xml:space="preserve">ALI: Okay.</w:t>
      </w:r>
    </w:p>
    <w:p w:rsidR="00000000" w:rsidDel="00000000" w:rsidP="00000000" w:rsidRDefault="00000000" w:rsidRPr="00000000" w14:paraId="000005B6">
      <w:pPr>
        <w:ind w:left="0" w:firstLine="0"/>
        <w:rPr/>
      </w:pPr>
      <w:r w:rsidDel="00000000" w:rsidR="00000000" w:rsidRPr="00000000">
        <w:rPr>
          <w:rtl w:val="0"/>
        </w:rPr>
      </w:r>
    </w:p>
    <w:p w:rsidR="00000000" w:rsidDel="00000000" w:rsidP="00000000" w:rsidRDefault="00000000" w:rsidRPr="00000000" w14:paraId="000005B7">
      <w:pPr>
        <w:ind w:left="0" w:firstLine="0"/>
        <w:rPr/>
      </w:pPr>
      <w:r w:rsidDel="00000000" w:rsidR="00000000" w:rsidRPr="00000000">
        <w:rPr>
          <w:rtl w:val="0"/>
        </w:rPr>
        <w:t xml:space="preserve">AUSTIN: Did you end.. did you hurt anybody else? Did you finish a fight in the last season? Or the last recording?</w:t>
      </w:r>
    </w:p>
    <w:p w:rsidR="00000000" w:rsidDel="00000000" w:rsidP="00000000" w:rsidRDefault="00000000" w:rsidRPr="00000000" w14:paraId="000005B8">
      <w:pPr>
        <w:ind w:left="0" w:firstLine="0"/>
        <w:rPr/>
      </w:pPr>
      <w:r w:rsidDel="00000000" w:rsidR="00000000" w:rsidRPr="00000000">
        <w:rPr>
          <w:rtl w:val="0"/>
        </w:rPr>
      </w:r>
    </w:p>
    <w:p w:rsidR="00000000" w:rsidDel="00000000" w:rsidP="00000000" w:rsidRDefault="00000000" w:rsidRPr="00000000" w14:paraId="000005B9">
      <w:pPr>
        <w:ind w:left="0" w:firstLine="0"/>
        <w:rPr/>
      </w:pPr>
      <w:r w:rsidDel="00000000" w:rsidR="00000000" w:rsidRPr="00000000">
        <w:rPr>
          <w:rtl w:val="0"/>
        </w:rPr>
        <w:t xml:space="preserve">ALI: In the last recording, we…</w:t>
      </w:r>
    </w:p>
    <w:p w:rsidR="00000000" w:rsidDel="00000000" w:rsidP="00000000" w:rsidRDefault="00000000" w:rsidRPr="00000000" w14:paraId="000005BA">
      <w:pPr>
        <w:ind w:left="0" w:firstLine="0"/>
        <w:rPr/>
      </w:pPr>
      <w:r w:rsidDel="00000000" w:rsidR="00000000" w:rsidRPr="00000000">
        <w:rPr>
          <w:rtl w:val="0"/>
        </w:rPr>
      </w:r>
    </w:p>
    <w:p w:rsidR="00000000" w:rsidDel="00000000" w:rsidP="00000000" w:rsidRDefault="00000000" w:rsidRPr="00000000" w14:paraId="000005BB">
      <w:pPr>
        <w:ind w:left="0" w:firstLine="0"/>
        <w:rPr/>
      </w:pPr>
      <w:r w:rsidDel="00000000" w:rsidR="00000000" w:rsidRPr="00000000">
        <w:rPr>
          <w:rtl w:val="0"/>
        </w:rPr>
        <w:t xml:space="preserve">AUSTIN: Did you kill anybody? No. Sige killed a bunch of people.</w:t>
      </w:r>
    </w:p>
    <w:p w:rsidR="00000000" w:rsidDel="00000000" w:rsidP="00000000" w:rsidRDefault="00000000" w:rsidRPr="00000000" w14:paraId="000005BC">
      <w:pPr>
        <w:ind w:left="0" w:firstLine="0"/>
        <w:rPr/>
      </w:pPr>
      <w:r w:rsidDel="00000000" w:rsidR="00000000" w:rsidRPr="00000000">
        <w:rPr>
          <w:rtl w:val="0"/>
        </w:rPr>
      </w:r>
    </w:p>
    <w:p w:rsidR="00000000" w:rsidDel="00000000" w:rsidP="00000000" w:rsidRDefault="00000000" w:rsidRPr="00000000" w14:paraId="000005BD">
      <w:pPr>
        <w:ind w:left="0" w:firstLine="0"/>
        <w:rPr/>
      </w:pPr>
      <w:r w:rsidDel="00000000" w:rsidR="00000000" w:rsidRPr="00000000">
        <w:rPr>
          <w:rtl w:val="0"/>
        </w:rPr>
        <w:t xml:space="preserve">ALI: No, I…</w:t>
      </w:r>
    </w:p>
    <w:p w:rsidR="00000000" w:rsidDel="00000000" w:rsidP="00000000" w:rsidRDefault="00000000" w:rsidRPr="00000000" w14:paraId="000005BE">
      <w:pPr>
        <w:ind w:left="0" w:firstLine="0"/>
        <w:rPr/>
      </w:pPr>
      <w:r w:rsidDel="00000000" w:rsidR="00000000" w:rsidRPr="00000000">
        <w:rPr>
          <w:rtl w:val="0"/>
        </w:rPr>
      </w:r>
    </w:p>
    <w:p w:rsidR="00000000" w:rsidDel="00000000" w:rsidP="00000000" w:rsidRDefault="00000000" w:rsidRPr="00000000" w14:paraId="000005BF">
      <w:pPr>
        <w:ind w:left="0" w:firstLine="0"/>
        <w:rPr/>
      </w:pPr>
      <w:r w:rsidDel="00000000" w:rsidR="00000000" w:rsidRPr="00000000">
        <w:rPr>
          <w:rtl w:val="0"/>
        </w:rPr>
        <w:t xml:space="preserve">AUSTIN: He killed that boy… Oh you did, you ended the fight with Cartwright. Who is now just like, stuck half in that bottle, staring into the distance as this fucking university burns. Cool.</w:t>
      </w:r>
    </w:p>
    <w:p w:rsidR="00000000" w:rsidDel="00000000" w:rsidP="00000000" w:rsidRDefault="00000000" w:rsidRPr="00000000" w14:paraId="000005C0">
      <w:pPr>
        <w:ind w:left="0" w:firstLine="0"/>
        <w:rPr/>
      </w:pPr>
      <w:r w:rsidDel="00000000" w:rsidR="00000000" w:rsidRPr="00000000">
        <w:rPr>
          <w:rtl w:val="0"/>
        </w:rPr>
      </w:r>
    </w:p>
    <w:p w:rsidR="00000000" w:rsidDel="00000000" w:rsidP="00000000" w:rsidRDefault="00000000" w:rsidRPr="00000000" w14:paraId="000005C1">
      <w:pPr>
        <w:ind w:left="0" w:firstLine="0"/>
        <w:rPr/>
      </w:pPr>
      <w:r w:rsidDel="00000000" w:rsidR="00000000" w:rsidRPr="00000000">
        <w:rPr>
          <w:rtl w:val="0"/>
        </w:rPr>
        <w:t xml:space="preserve">ALI: Oh my god, I didn’t bring him with me.</w:t>
      </w:r>
    </w:p>
    <w:p w:rsidR="00000000" w:rsidDel="00000000" w:rsidP="00000000" w:rsidRDefault="00000000" w:rsidRPr="00000000" w14:paraId="000005C2">
      <w:pPr>
        <w:ind w:left="0" w:firstLine="0"/>
        <w:rPr/>
      </w:pPr>
      <w:r w:rsidDel="00000000" w:rsidR="00000000" w:rsidRPr="00000000">
        <w:rPr>
          <w:rtl w:val="0"/>
        </w:rPr>
      </w:r>
    </w:p>
    <w:p w:rsidR="00000000" w:rsidDel="00000000" w:rsidP="00000000" w:rsidRDefault="00000000" w:rsidRPr="00000000" w14:paraId="000005C3">
      <w:pPr>
        <w:ind w:left="0" w:firstLine="0"/>
        <w:rPr/>
      </w:pPr>
      <w:r w:rsidDel="00000000" w:rsidR="00000000" w:rsidRPr="00000000">
        <w:rPr>
          <w:rtl w:val="0"/>
        </w:rPr>
        <w:t xml:space="preserve">AUSTIN: No, you didn’t. You left him behind.</w:t>
      </w:r>
    </w:p>
    <w:p w:rsidR="00000000" w:rsidDel="00000000" w:rsidP="00000000" w:rsidRDefault="00000000" w:rsidRPr="00000000" w14:paraId="000005C4">
      <w:pPr>
        <w:ind w:left="0" w:firstLine="0"/>
        <w:rPr/>
      </w:pPr>
      <w:r w:rsidDel="00000000" w:rsidR="00000000" w:rsidRPr="00000000">
        <w:rPr>
          <w:rtl w:val="0"/>
        </w:rPr>
      </w:r>
    </w:p>
    <w:p w:rsidR="00000000" w:rsidDel="00000000" w:rsidP="00000000" w:rsidRDefault="00000000" w:rsidRPr="00000000" w14:paraId="000005C5">
      <w:pPr>
        <w:ind w:left="0" w:firstLine="0"/>
        <w:rPr/>
      </w:pPr>
      <w:r w:rsidDel="00000000" w:rsidR="00000000" w:rsidRPr="00000000">
        <w:rPr>
          <w:rtl w:val="0"/>
        </w:rPr>
        <w:t xml:space="preserve">ALI: Nooooo… Things were so complicated and I forgot…</w:t>
      </w:r>
    </w:p>
    <w:p w:rsidR="00000000" w:rsidDel="00000000" w:rsidP="00000000" w:rsidRDefault="00000000" w:rsidRPr="00000000" w14:paraId="000005C6">
      <w:pPr>
        <w:ind w:left="0" w:firstLine="0"/>
        <w:rPr/>
      </w:pPr>
      <w:r w:rsidDel="00000000" w:rsidR="00000000" w:rsidRPr="00000000">
        <w:rPr>
          <w:rtl w:val="0"/>
        </w:rPr>
      </w:r>
    </w:p>
    <w:p w:rsidR="00000000" w:rsidDel="00000000" w:rsidP="00000000" w:rsidRDefault="00000000" w:rsidRPr="00000000" w14:paraId="000005C7">
      <w:pPr>
        <w:ind w:left="0" w:firstLine="0"/>
        <w:rPr/>
      </w:pPr>
      <w:r w:rsidDel="00000000" w:rsidR="00000000" w:rsidRPr="00000000">
        <w:rPr>
          <w:rtl w:val="0"/>
        </w:rPr>
        <w:t xml:space="preserve">AUSTIN: Mm-hm.</w:t>
      </w:r>
    </w:p>
    <w:p w:rsidR="00000000" w:rsidDel="00000000" w:rsidP="00000000" w:rsidRDefault="00000000" w:rsidRPr="00000000" w14:paraId="000005C8">
      <w:pPr>
        <w:ind w:left="0" w:firstLine="0"/>
        <w:rPr/>
      </w:pPr>
      <w:r w:rsidDel="00000000" w:rsidR="00000000" w:rsidRPr="00000000">
        <w:rPr>
          <w:rtl w:val="0"/>
        </w:rPr>
      </w:r>
    </w:p>
    <w:p w:rsidR="00000000" w:rsidDel="00000000" w:rsidP="00000000" w:rsidRDefault="00000000" w:rsidRPr="00000000" w14:paraId="000005C9">
      <w:pPr>
        <w:ind w:left="0" w:firstLine="0"/>
        <w:rPr/>
      </w:pPr>
      <w:r w:rsidDel="00000000" w:rsidR="00000000" w:rsidRPr="00000000">
        <w:rPr>
          <w:rtl w:val="0"/>
        </w:rPr>
        <w:t xml:space="preserve">ALI: Aw… okay…</w:t>
      </w:r>
    </w:p>
    <w:p w:rsidR="00000000" w:rsidDel="00000000" w:rsidP="00000000" w:rsidRDefault="00000000" w:rsidRPr="00000000" w14:paraId="000005CA">
      <w:pPr>
        <w:ind w:left="0" w:firstLine="0"/>
        <w:rPr/>
      </w:pPr>
      <w:r w:rsidDel="00000000" w:rsidR="00000000" w:rsidRPr="00000000">
        <w:rPr>
          <w:rtl w:val="0"/>
        </w:rPr>
      </w:r>
    </w:p>
    <w:p w:rsidR="00000000" w:rsidDel="00000000" w:rsidP="00000000" w:rsidRDefault="00000000" w:rsidRPr="00000000" w14:paraId="000005CB">
      <w:pPr>
        <w:ind w:left="0" w:firstLine="0"/>
        <w:rPr/>
      </w:pPr>
      <w:r w:rsidDel="00000000" w:rsidR="00000000" w:rsidRPr="00000000">
        <w:rPr>
          <w:rtl w:val="0"/>
        </w:rPr>
        <w:t xml:space="preserve">AUSTIN: Yeah, it happens. </w:t>
      </w:r>
    </w:p>
    <w:p w:rsidR="00000000" w:rsidDel="00000000" w:rsidP="00000000" w:rsidRDefault="00000000" w:rsidRPr="00000000" w14:paraId="000005CC">
      <w:pPr>
        <w:ind w:left="0" w:firstLine="0"/>
        <w:rPr/>
      </w:pPr>
      <w:r w:rsidDel="00000000" w:rsidR="00000000" w:rsidRPr="00000000">
        <w:rPr>
          <w:rtl w:val="0"/>
        </w:rPr>
      </w:r>
    </w:p>
    <w:p w:rsidR="00000000" w:rsidDel="00000000" w:rsidP="00000000" w:rsidRDefault="00000000" w:rsidRPr="00000000" w14:paraId="000005CD">
      <w:pPr>
        <w:ind w:left="0" w:firstLine="0"/>
        <w:rPr/>
      </w:pPr>
      <w:r w:rsidDel="00000000" w:rsidR="00000000" w:rsidRPr="00000000">
        <w:rPr>
          <w:rtl w:val="0"/>
        </w:rPr>
        <w:t xml:space="preserve">ALI: Now I have to go talk to his daughter… okay, I guess I’ll just take the… the three exp there, we’re good.</w:t>
      </w:r>
    </w:p>
    <w:p w:rsidR="00000000" w:rsidDel="00000000" w:rsidP="00000000" w:rsidRDefault="00000000" w:rsidRPr="00000000" w14:paraId="000005CE">
      <w:pPr>
        <w:ind w:left="0" w:firstLine="0"/>
        <w:rPr/>
      </w:pPr>
      <w:r w:rsidDel="00000000" w:rsidR="00000000" w:rsidRPr="00000000">
        <w:rPr>
          <w:rtl w:val="0"/>
        </w:rPr>
      </w:r>
    </w:p>
    <w:p w:rsidR="00000000" w:rsidDel="00000000" w:rsidP="00000000" w:rsidRDefault="00000000" w:rsidRPr="00000000" w14:paraId="000005CF">
      <w:pPr>
        <w:ind w:left="0" w:firstLine="0"/>
        <w:rPr/>
      </w:pPr>
      <w:r w:rsidDel="00000000" w:rsidR="00000000" w:rsidRPr="00000000">
        <w:rPr>
          <w:rtl w:val="0"/>
        </w:rPr>
        <w:t xml:space="preserve">AUSTIN: Yep, we’re good. And then Sige.</w:t>
      </w:r>
    </w:p>
    <w:p w:rsidR="00000000" w:rsidDel="00000000" w:rsidP="00000000" w:rsidRDefault="00000000" w:rsidRPr="00000000" w14:paraId="000005D0">
      <w:pPr>
        <w:ind w:left="0" w:firstLine="0"/>
        <w:rPr/>
      </w:pPr>
      <w:r w:rsidDel="00000000" w:rsidR="00000000" w:rsidRPr="00000000">
        <w:rPr>
          <w:rtl w:val="0"/>
        </w:rPr>
      </w:r>
    </w:p>
    <w:p w:rsidR="00000000" w:rsidDel="00000000" w:rsidP="00000000" w:rsidRDefault="00000000" w:rsidRPr="00000000" w14:paraId="000005D1">
      <w:pPr>
        <w:ind w:left="0" w:firstLine="0"/>
        <w:rPr/>
      </w:pPr>
      <w:r w:rsidDel="00000000" w:rsidR="00000000" w:rsidRPr="00000000">
        <w:rPr>
          <w:rtl w:val="0"/>
        </w:rPr>
        <w:t xml:space="preserve">DRE: Mm.</w:t>
      </w:r>
    </w:p>
    <w:p w:rsidR="00000000" w:rsidDel="00000000" w:rsidP="00000000" w:rsidRDefault="00000000" w:rsidRPr="00000000" w14:paraId="000005D2">
      <w:pPr>
        <w:ind w:left="0" w:firstLine="0"/>
        <w:rPr/>
      </w:pPr>
      <w:r w:rsidDel="00000000" w:rsidR="00000000" w:rsidRPr="00000000">
        <w:rPr>
          <w:rtl w:val="0"/>
        </w:rPr>
      </w:r>
    </w:p>
    <w:p w:rsidR="00000000" w:rsidDel="00000000" w:rsidP="00000000" w:rsidRDefault="00000000" w:rsidRPr="00000000" w14:paraId="000005D3">
      <w:pPr>
        <w:ind w:left="0" w:firstLine="0"/>
        <w:rPr/>
      </w:pPr>
      <w:r w:rsidDel="00000000" w:rsidR="00000000" w:rsidRPr="00000000">
        <w:rPr>
          <w:rtl w:val="0"/>
        </w:rPr>
        <w:t xml:space="preserve">AUSTIN: Everyone’s favorite meanboy. Um, addressed a challenge with threats or violence. (laughing)</w:t>
      </w:r>
    </w:p>
    <w:p w:rsidR="00000000" w:rsidDel="00000000" w:rsidP="00000000" w:rsidRDefault="00000000" w:rsidRPr="00000000" w14:paraId="000005D4">
      <w:pPr>
        <w:ind w:left="0" w:firstLine="0"/>
        <w:rPr/>
      </w:pPr>
      <w:r w:rsidDel="00000000" w:rsidR="00000000" w:rsidRPr="00000000">
        <w:rPr>
          <w:rtl w:val="0"/>
        </w:rPr>
      </w:r>
    </w:p>
    <w:p w:rsidR="00000000" w:rsidDel="00000000" w:rsidP="00000000" w:rsidRDefault="00000000" w:rsidRPr="00000000" w14:paraId="000005D5">
      <w:pPr>
        <w:ind w:left="0" w:firstLine="0"/>
        <w:rPr/>
      </w:pPr>
      <w:r w:rsidDel="00000000" w:rsidR="00000000" w:rsidRPr="00000000">
        <w:rPr>
          <w:rtl w:val="0"/>
        </w:rPr>
        <w:t xml:space="preserve">DRE: Yep. I’m just gonna… take two.</w:t>
      </w:r>
    </w:p>
    <w:p w:rsidR="00000000" w:rsidDel="00000000" w:rsidP="00000000" w:rsidRDefault="00000000" w:rsidRPr="00000000" w14:paraId="000005D6">
      <w:pPr>
        <w:ind w:left="0" w:firstLine="0"/>
        <w:rPr/>
      </w:pPr>
      <w:r w:rsidDel="00000000" w:rsidR="00000000" w:rsidRPr="00000000">
        <w:rPr>
          <w:rtl w:val="0"/>
        </w:rPr>
      </w:r>
    </w:p>
    <w:p w:rsidR="00000000" w:rsidDel="00000000" w:rsidP="00000000" w:rsidRDefault="00000000" w:rsidRPr="00000000" w14:paraId="000005D7">
      <w:pPr>
        <w:ind w:left="0" w:firstLine="0"/>
        <w:rPr/>
      </w:pPr>
      <w:r w:rsidDel="00000000" w:rsidR="00000000" w:rsidRPr="00000000">
        <w:rPr>
          <w:rtl w:val="0"/>
        </w:rPr>
        <w:t xml:space="preserve">AUSTIN: Take two. You know, just take two.</w:t>
      </w:r>
    </w:p>
    <w:p w:rsidR="00000000" w:rsidDel="00000000" w:rsidP="00000000" w:rsidRDefault="00000000" w:rsidRPr="00000000" w14:paraId="000005D8">
      <w:pPr>
        <w:ind w:left="0" w:firstLine="0"/>
        <w:rPr/>
      </w:pPr>
      <w:r w:rsidDel="00000000" w:rsidR="00000000" w:rsidRPr="00000000">
        <w:rPr>
          <w:rtl w:val="0"/>
        </w:rPr>
      </w:r>
    </w:p>
    <w:p w:rsidR="00000000" w:rsidDel="00000000" w:rsidP="00000000" w:rsidRDefault="00000000" w:rsidRPr="00000000" w14:paraId="000005D9">
      <w:pPr>
        <w:ind w:left="0" w:firstLine="0"/>
        <w:rPr/>
      </w:pPr>
      <w:r w:rsidDel="00000000" w:rsidR="00000000" w:rsidRPr="00000000">
        <w:rPr>
          <w:rtl w:val="0"/>
        </w:rPr>
        <w:t xml:space="preserve">(DRE LAUGHING)</w:t>
      </w:r>
    </w:p>
    <w:p w:rsidR="00000000" w:rsidDel="00000000" w:rsidP="00000000" w:rsidRDefault="00000000" w:rsidRPr="00000000" w14:paraId="000005DA">
      <w:pPr>
        <w:ind w:left="0" w:firstLine="0"/>
        <w:rPr/>
      </w:pPr>
      <w:r w:rsidDel="00000000" w:rsidR="00000000" w:rsidRPr="00000000">
        <w:rPr>
          <w:rtl w:val="0"/>
        </w:rPr>
      </w:r>
    </w:p>
    <w:p w:rsidR="00000000" w:rsidDel="00000000" w:rsidP="00000000" w:rsidRDefault="00000000" w:rsidRPr="00000000" w14:paraId="000005DB">
      <w:pPr>
        <w:ind w:left="0" w:firstLine="0"/>
        <w:rPr/>
      </w:pPr>
      <w:r w:rsidDel="00000000" w:rsidR="00000000" w:rsidRPr="00000000">
        <w:rPr>
          <w:rtl w:val="0"/>
        </w:rPr>
        <w:t xml:space="preserve">AUSTIN: Uh… you expressed your beliefs, drives, heritage or background? Go over those again?</w:t>
      </w:r>
    </w:p>
    <w:p w:rsidR="00000000" w:rsidDel="00000000" w:rsidP="00000000" w:rsidRDefault="00000000" w:rsidRPr="00000000" w14:paraId="000005DC">
      <w:pPr>
        <w:ind w:left="0" w:firstLine="0"/>
        <w:rPr/>
      </w:pPr>
      <w:r w:rsidDel="00000000" w:rsidR="00000000" w:rsidRPr="00000000">
        <w:rPr>
          <w:rtl w:val="0"/>
        </w:rPr>
      </w:r>
    </w:p>
    <w:p w:rsidR="00000000" w:rsidDel="00000000" w:rsidP="00000000" w:rsidRDefault="00000000" w:rsidRPr="00000000" w14:paraId="000005DD">
      <w:pPr>
        <w:ind w:left="0" w:firstLine="0"/>
        <w:rPr/>
      </w:pPr>
      <w:r w:rsidDel="00000000" w:rsidR="00000000" w:rsidRPr="00000000">
        <w:rPr>
          <w:rtl w:val="0"/>
        </w:rPr>
        <w:t xml:space="preserve">DRE: Uh, yeah.</w:t>
      </w:r>
    </w:p>
    <w:p w:rsidR="00000000" w:rsidDel="00000000" w:rsidP="00000000" w:rsidRDefault="00000000" w:rsidRPr="00000000" w14:paraId="000005DE">
      <w:pPr>
        <w:ind w:left="0" w:firstLine="0"/>
        <w:rPr/>
      </w:pPr>
      <w:r w:rsidDel="00000000" w:rsidR="00000000" w:rsidRPr="00000000">
        <w:rPr>
          <w:rtl w:val="0"/>
        </w:rPr>
      </w:r>
    </w:p>
    <w:p w:rsidR="00000000" w:rsidDel="00000000" w:rsidP="00000000" w:rsidRDefault="00000000" w:rsidRPr="00000000" w14:paraId="000005DF">
      <w:pPr>
        <w:ind w:left="0" w:firstLine="0"/>
        <w:rPr/>
      </w:pPr>
      <w:r w:rsidDel="00000000" w:rsidR="00000000" w:rsidRPr="00000000">
        <w:rPr>
          <w:rtl w:val="0"/>
        </w:rPr>
        <w:t xml:space="preserve">AUSTIN: Pala-din were built to kill, eh. Mm. Uh, I think you did… your instincts ever get you into trouble.</w:t>
      </w:r>
    </w:p>
    <w:p w:rsidR="00000000" w:rsidDel="00000000" w:rsidP="00000000" w:rsidRDefault="00000000" w:rsidRPr="00000000" w14:paraId="000005E0">
      <w:pPr>
        <w:ind w:left="0" w:firstLine="0"/>
        <w:rPr/>
      </w:pPr>
      <w:r w:rsidDel="00000000" w:rsidR="00000000" w:rsidRPr="00000000">
        <w:rPr>
          <w:rtl w:val="0"/>
        </w:rPr>
      </w:r>
    </w:p>
    <w:p w:rsidR="00000000" w:rsidDel="00000000" w:rsidP="00000000" w:rsidRDefault="00000000" w:rsidRPr="00000000" w14:paraId="000005E1">
      <w:pPr>
        <w:ind w:left="0" w:firstLine="0"/>
        <w:rPr/>
      </w:pPr>
      <w:r w:rsidDel="00000000" w:rsidR="00000000" w:rsidRPr="00000000">
        <w:rPr>
          <w:rtl w:val="0"/>
        </w:rPr>
        <w:t xml:space="preserve">DRE: Um, I mean, I went after Calendar instead of trying to talk.</w:t>
      </w:r>
    </w:p>
    <w:p w:rsidR="00000000" w:rsidDel="00000000" w:rsidP="00000000" w:rsidRDefault="00000000" w:rsidRPr="00000000" w14:paraId="000005E2">
      <w:pPr>
        <w:ind w:left="0" w:firstLine="0"/>
        <w:rPr/>
      </w:pPr>
      <w:r w:rsidDel="00000000" w:rsidR="00000000" w:rsidRPr="00000000">
        <w:rPr>
          <w:rtl w:val="0"/>
        </w:rPr>
      </w:r>
    </w:p>
    <w:p w:rsidR="00000000" w:rsidDel="00000000" w:rsidP="00000000" w:rsidRDefault="00000000" w:rsidRPr="00000000" w14:paraId="000005E3">
      <w:pPr>
        <w:ind w:left="0" w:firstLine="0"/>
        <w:rPr/>
      </w:pPr>
      <w:r w:rsidDel="00000000" w:rsidR="00000000" w:rsidRPr="00000000">
        <w:rPr>
          <w:rtl w:val="0"/>
        </w:rPr>
        <w:t xml:space="preserve">AUSTIN: Sure. Yeah, I’ll give you one for that.</w:t>
      </w:r>
    </w:p>
    <w:p w:rsidR="00000000" w:rsidDel="00000000" w:rsidP="00000000" w:rsidRDefault="00000000" w:rsidRPr="00000000" w14:paraId="000005E4">
      <w:pPr>
        <w:ind w:left="0" w:firstLine="0"/>
        <w:rPr/>
      </w:pPr>
      <w:r w:rsidDel="00000000" w:rsidR="00000000" w:rsidRPr="00000000">
        <w:rPr>
          <w:rtl w:val="0"/>
        </w:rPr>
      </w:r>
    </w:p>
    <w:p w:rsidR="00000000" w:rsidDel="00000000" w:rsidP="00000000" w:rsidRDefault="00000000" w:rsidRPr="00000000" w14:paraId="000005E5">
      <w:pPr>
        <w:ind w:left="0" w:firstLine="0"/>
        <w:rPr/>
      </w:pPr>
      <w:r w:rsidDel="00000000" w:rsidR="00000000" w:rsidRPr="00000000">
        <w:rPr>
          <w:rtl w:val="0"/>
        </w:rPr>
        <w:t xml:space="preserve">DRE: Okay.</w:t>
      </w:r>
    </w:p>
    <w:p w:rsidR="00000000" w:rsidDel="00000000" w:rsidP="00000000" w:rsidRDefault="00000000" w:rsidRPr="00000000" w14:paraId="000005E6">
      <w:pPr>
        <w:ind w:left="0" w:firstLine="0"/>
        <w:rPr/>
      </w:pPr>
      <w:r w:rsidDel="00000000" w:rsidR="00000000" w:rsidRPr="00000000">
        <w:rPr>
          <w:rtl w:val="0"/>
        </w:rPr>
      </w:r>
    </w:p>
    <w:p w:rsidR="00000000" w:rsidDel="00000000" w:rsidP="00000000" w:rsidRDefault="00000000" w:rsidRPr="00000000" w14:paraId="000005E7">
      <w:pPr>
        <w:ind w:left="0" w:firstLine="0"/>
        <w:rPr/>
      </w:pPr>
      <w:r w:rsidDel="00000000" w:rsidR="00000000" w:rsidRPr="00000000">
        <w:rPr>
          <w:rtl w:val="0"/>
        </w:rPr>
        <w:t xml:space="preserve">AUSTIN: Uh… but that’s it I think. So take three altogether. </w:t>
      </w:r>
    </w:p>
    <w:p w:rsidR="00000000" w:rsidDel="00000000" w:rsidP="00000000" w:rsidRDefault="00000000" w:rsidRPr="00000000" w14:paraId="000005E8">
      <w:pPr>
        <w:ind w:left="0" w:firstLine="0"/>
        <w:rPr/>
      </w:pPr>
      <w:r w:rsidDel="00000000" w:rsidR="00000000" w:rsidRPr="00000000">
        <w:rPr>
          <w:rtl w:val="0"/>
        </w:rPr>
      </w:r>
    </w:p>
    <w:p w:rsidR="00000000" w:rsidDel="00000000" w:rsidP="00000000" w:rsidRDefault="00000000" w:rsidRPr="00000000" w14:paraId="000005E9">
      <w:pPr>
        <w:ind w:left="0" w:firstLine="0"/>
        <w:rPr/>
      </w:pPr>
      <w:r w:rsidDel="00000000" w:rsidR="00000000" w:rsidRPr="00000000">
        <w:rPr>
          <w:rtl w:val="0"/>
        </w:rPr>
        <w:t xml:space="preserve">DRE: That’s fine. That’s enough to level.</w:t>
      </w:r>
    </w:p>
    <w:p w:rsidR="00000000" w:rsidDel="00000000" w:rsidP="00000000" w:rsidRDefault="00000000" w:rsidRPr="00000000" w14:paraId="000005EA">
      <w:pPr>
        <w:ind w:left="0" w:firstLine="0"/>
        <w:rPr/>
      </w:pPr>
      <w:r w:rsidDel="00000000" w:rsidR="00000000" w:rsidRPr="00000000">
        <w:rPr>
          <w:rtl w:val="0"/>
        </w:rPr>
      </w:r>
    </w:p>
    <w:p w:rsidR="00000000" w:rsidDel="00000000" w:rsidP="00000000" w:rsidRDefault="00000000" w:rsidRPr="00000000" w14:paraId="000005EB">
      <w:pPr>
        <w:ind w:left="0" w:firstLine="0"/>
        <w:rPr/>
      </w:pPr>
      <w:r w:rsidDel="00000000" w:rsidR="00000000" w:rsidRPr="00000000">
        <w:rPr>
          <w:rtl w:val="0"/>
        </w:rPr>
        <w:t xml:space="preserve">AUSTIN: Yeah. And then the crew. </w:t>
      </w:r>
    </w:p>
    <w:p w:rsidR="00000000" w:rsidDel="00000000" w:rsidP="00000000" w:rsidRDefault="00000000" w:rsidRPr="00000000" w14:paraId="000005EC">
      <w:pPr>
        <w:ind w:left="0" w:firstLine="0"/>
        <w:rPr/>
      </w:pPr>
      <w:r w:rsidDel="00000000" w:rsidR="00000000" w:rsidRPr="00000000">
        <w:rPr>
          <w:rtl w:val="0"/>
        </w:rPr>
      </w:r>
    </w:p>
    <w:p w:rsidR="00000000" w:rsidDel="00000000" w:rsidP="00000000" w:rsidRDefault="00000000" w:rsidRPr="00000000" w14:paraId="000005ED">
      <w:pPr>
        <w:ind w:left="0" w:firstLine="0"/>
        <w:rPr/>
      </w:pPr>
      <w:r w:rsidDel="00000000" w:rsidR="00000000" w:rsidRPr="00000000">
        <w:rPr>
          <w:rtl w:val="0"/>
        </w:rPr>
        <w:t xml:space="preserve">SYLVIA: It’s gonna be so much. </w:t>
      </w:r>
    </w:p>
    <w:p w:rsidR="00000000" w:rsidDel="00000000" w:rsidP="00000000" w:rsidRDefault="00000000" w:rsidRPr="00000000" w14:paraId="000005EE">
      <w:pPr>
        <w:ind w:left="0" w:firstLine="0"/>
        <w:rPr/>
      </w:pPr>
      <w:r w:rsidDel="00000000" w:rsidR="00000000" w:rsidRPr="00000000">
        <w:rPr>
          <w:rtl w:val="0"/>
        </w:rPr>
      </w:r>
    </w:p>
    <w:p w:rsidR="00000000" w:rsidDel="00000000" w:rsidP="00000000" w:rsidRDefault="00000000" w:rsidRPr="00000000" w14:paraId="000005EF">
      <w:pPr>
        <w:ind w:left="0" w:firstLine="0"/>
        <w:rPr/>
      </w:pPr>
      <w:r w:rsidDel="00000000" w:rsidR="00000000" w:rsidRPr="00000000">
        <w:rPr>
          <w:rtl w:val="0"/>
        </w:rPr>
        <w:t xml:space="preserve">DRE: Oh god. (laughing)</w:t>
      </w:r>
    </w:p>
    <w:p w:rsidR="00000000" w:rsidDel="00000000" w:rsidP="00000000" w:rsidRDefault="00000000" w:rsidRPr="00000000" w14:paraId="000005F0">
      <w:pPr>
        <w:ind w:left="0" w:firstLine="0"/>
        <w:rPr/>
      </w:pPr>
      <w:r w:rsidDel="00000000" w:rsidR="00000000" w:rsidRPr="00000000">
        <w:rPr>
          <w:rtl w:val="0"/>
        </w:rPr>
      </w:r>
    </w:p>
    <w:p w:rsidR="00000000" w:rsidDel="00000000" w:rsidP="00000000" w:rsidRDefault="00000000" w:rsidRPr="00000000" w14:paraId="000005F1">
      <w:pPr>
        <w:ind w:left="0" w:firstLine="0"/>
        <w:rPr/>
      </w:pPr>
      <w:r w:rsidDel="00000000" w:rsidR="00000000" w:rsidRPr="00000000">
        <w:rPr>
          <w:rtl w:val="0"/>
        </w:rPr>
        <w:t xml:space="preserve">AUSTIN: Ooh-- first again, we start with… we start with exp for the crew. ‘Cause I’m lovin’ the crew. Yeah, I’m lovin’ the crew. </w:t>
      </w:r>
    </w:p>
    <w:p w:rsidR="00000000" w:rsidDel="00000000" w:rsidP="00000000" w:rsidRDefault="00000000" w:rsidRPr="00000000" w14:paraId="000005F2">
      <w:pPr>
        <w:ind w:left="0" w:firstLine="0"/>
        <w:rPr/>
      </w:pPr>
      <w:r w:rsidDel="00000000" w:rsidR="00000000" w:rsidRPr="00000000">
        <w:rPr>
          <w:rtl w:val="0"/>
        </w:rPr>
      </w:r>
    </w:p>
    <w:p w:rsidR="00000000" w:rsidDel="00000000" w:rsidP="00000000" w:rsidRDefault="00000000" w:rsidRPr="00000000" w14:paraId="000005F3">
      <w:pPr>
        <w:ind w:left="0" w:firstLine="0"/>
        <w:rPr/>
      </w:pPr>
      <w:r w:rsidDel="00000000" w:rsidR="00000000" w:rsidRPr="00000000">
        <w:rPr>
          <w:rtl w:val="0"/>
        </w:rPr>
        <w:t xml:space="preserve">DRE: Woooo…</w:t>
      </w:r>
    </w:p>
    <w:p w:rsidR="00000000" w:rsidDel="00000000" w:rsidP="00000000" w:rsidRDefault="00000000" w:rsidRPr="00000000" w14:paraId="000005F4">
      <w:pPr>
        <w:ind w:left="0" w:firstLine="0"/>
        <w:rPr/>
      </w:pPr>
      <w:r w:rsidDel="00000000" w:rsidR="00000000" w:rsidRPr="00000000">
        <w:rPr>
          <w:rtl w:val="0"/>
        </w:rPr>
      </w:r>
    </w:p>
    <w:p w:rsidR="00000000" w:rsidDel="00000000" w:rsidP="00000000" w:rsidRDefault="00000000" w:rsidRPr="00000000" w14:paraId="000005F5">
      <w:pPr>
        <w:ind w:left="0" w:firstLine="0"/>
        <w:rPr/>
      </w:pPr>
      <w:r w:rsidDel="00000000" w:rsidR="00000000" w:rsidRPr="00000000">
        <w:rPr>
          <w:rtl w:val="0"/>
        </w:rPr>
        <w:t xml:space="preserve">JACK: God, I’m so worried about heat… I’m so worried about heat.</w:t>
      </w:r>
    </w:p>
    <w:p w:rsidR="00000000" w:rsidDel="00000000" w:rsidP="00000000" w:rsidRDefault="00000000" w:rsidRPr="00000000" w14:paraId="000005F6">
      <w:pPr>
        <w:ind w:left="0" w:firstLine="0"/>
        <w:rPr/>
      </w:pPr>
      <w:r w:rsidDel="00000000" w:rsidR="00000000" w:rsidRPr="00000000">
        <w:rPr>
          <w:rtl w:val="0"/>
        </w:rPr>
      </w:r>
    </w:p>
    <w:p w:rsidR="00000000" w:rsidDel="00000000" w:rsidP="00000000" w:rsidRDefault="00000000" w:rsidRPr="00000000" w14:paraId="000005F7">
      <w:pPr>
        <w:ind w:left="0" w:firstLine="0"/>
        <w:rPr/>
      </w:pPr>
      <w:r w:rsidDel="00000000" w:rsidR="00000000" w:rsidRPr="00000000">
        <w:rPr>
          <w:rtl w:val="0"/>
        </w:rPr>
        <w:t xml:space="preserve">AUSTIN: That’s fair. Well, you’ve a friend. Wh-- which heat are you worried about?</w:t>
      </w:r>
    </w:p>
    <w:p w:rsidR="00000000" w:rsidDel="00000000" w:rsidP="00000000" w:rsidRDefault="00000000" w:rsidRPr="00000000" w14:paraId="000005F8">
      <w:pPr>
        <w:ind w:left="0" w:firstLine="0"/>
        <w:rPr/>
      </w:pPr>
      <w:r w:rsidDel="00000000" w:rsidR="00000000" w:rsidRPr="00000000">
        <w:rPr>
          <w:rtl w:val="0"/>
        </w:rPr>
      </w:r>
    </w:p>
    <w:p w:rsidR="00000000" w:rsidDel="00000000" w:rsidP="00000000" w:rsidRDefault="00000000" w:rsidRPr="00000000" w14:paraId="000005F9">
      <w:pPr>
        <w:ind w:left="0" w:firstLine="0"/>
        <w:rPr/>
      </w:pPr>
      <w:r w:rsidDel="00000000" w:rsidR="00000000" w:rsidRPr="00000000">
        <w:rPr>
          <w:rtl w:val="0"/>
        </w:rPr>
        <w:t xml:space="preserve">JACK: Oh, just every single one of them, Austin.</w:t>
      </w:r>
    </w:p>
    <w:p w:rsidR="00000000" w:rsidDel="00000000" w:rsidP="00000000" w:rsidRDefault="00000000" w:rsidRPr="00000000" w14:paraId="000005FA">
      <w:pPr>
        <w:ind w:left="0" w:firstLine="0"/>
        <w:rPr/>
      </w:pPr>
      <w:r w:rsidDel="00000000" w:rsidR="00000000" w:rsidRPr="00000000">
        <w:rPr>
          <w:rtl w:val="0"/>
        </w:rPr>
      </w:r>
    </w:p>
    <w:p w:rsidR="00000000" w:rsidDel="00000000" w:rsidP="00000000" w:rsidRDefault="00000000" w:rsidRPr="00000000" w14:paraId="000005FB">
      <w:pPr>
        <w:ind w:left="0" w:firstLine="0"/>
        <w:rPr/>
      </w:pPr>
      <w:r w:rsidDel="00000000" w:rsidR="00000000" w:rsidRPr="00000000">
        <w:rPr>
          <w:rtl w:val="0"/>
        </w:rPr>
        <w:t xml:space="preserve">AUSTIN: All the types of heats. Okay. Um, alright. Execute a successful product acquisition, big sale, or territory control operation. Yeah, I’ll give you one for that. You got some product. Um, contend with challenges above your current station. Yes. Bolster your crew’s reputation, develop a new one. Hm.</w:t>
      </w:r>
    </w:p>
    <w:p w:rsidR="00000000" w:rsidDel="00000000" w:rsidP="00000000" w:rsidRDefault="00000000" w:rsidRPr="00000000" w14:paraId="000005FC">
      <w:pPr>
        <w:ind w:left="0" w:firstLine="0"/>
        <w:rPr/>
      </w:pPr>
      <w:r w:rsidDel="00000000" w:rsidR="00000000" w:rsidRPr="00000000">
        <w:rPr>
          <w:rtl w:val="0"/>
        </w:rPr>
      </w:r>
    </w:p>
    <w:p w:rsidR="00000000" w:rsidDel="00000000" w:rsidP="00000000" w:rsidRDefault="00000000" w:rsidRPr="00000000" w14:paraId="000005FD">
      <w:pPr>
        <w:ind w:left="0" w:firstLine="0"/>
        <w:rPr/>
      </w:pPr>
      <w:r w:rsidDel="00000000" w:rsidR="00000000" w:rsidRPr="00000000">
        <w:rPr>
          <w:rtl w:val="0"/>
        </w:rPr>
        <w:t xml:space="preserve">JACK: Oh, well…</w:t>
      </w:r>
    </w:p>
    <w:p w:rsidR="00000000" w:rsidDel="00000000" w:rsidP="00000000" w:rsidRDefault="00000000" w:rsidRPr="00000000" w14:paraId="000005FE">
      <w:pPr>
        <w:ind w:left="0" w:firstLine="0"/>
        <w:rPr/>
      </w:pPr>
      <w:r w:rsidDel="00000000" w:rsidR="00000000" w:rsidRPr="00000000">
        <w:rPr>
          <w:rtl w:val="0"/>
        </w:rPr>
      </w:r>
    </w:p>
    <w:p w:rsidR="00000000" w:rsidDel="00000000" w:rsidP="00000000" w:rsidRDefault="00000000" w:rsidRPr="00000000" w14:paraId="000005FF">
      <w:pPr>
        <w:ind w:left="0" w:firstLine="0"/>
        <w:rPr/>
      </w:pPr>
      <w:r w:rsidDel="00000000" w:rsidR="00000000" w:rsidRPr="00000000">
        <w:rPr>
          <w:rtl w:val="0"/>
        </w:rPr>
        <w:t xml:space="preserve">AUSTIN: Yes. So there’s one. Uh express the goals, drives, inner conflict, or essential nature of the crew. I think that’s four all the way through, that’s an advancement. Nice work, crew.</w:t>
      </w:r>
    </w:p>
    <w:p w:rsidR="00000000" w:rsidDel="00000000" w:rsidP="00000000" w:rsidRDefault="00000000" w:rsidRPr="00000000" w14:paraId="00000600">
      <w:pPr>
        <w:ind w:left="0" w:firstLine="0"/>
        <w:rPr/>
      </w:pPr>
      <w:r w:rsidDel="00000000" w:rsidR="00000000" w:rsidRPr="00000000">
        <w:rPr>
          <w:rtl w:val="0"/>
        </w:rPr>
      </w:r>
    </w:p>
    <w:p w:rsidR="00000000" w:rsidDel="00000000" w:rsidP="00000000" w:rsidRDefault="00000000" w:rsidRPr="00000000" w14:paraId="00000601">
      <w:pPr>
        <w:ind w:left="0" w:firstLine="0"/>
        <w:rPr/>
      </w:pPr>
      <w:r w:rsidDel="00000000" w:rsidR="00000000" w:rsidRPr="00000000">
        <w:rPr>
          <w:rtl w:val="0"/>
        </w:rPr>
        <w:t xml:space="preserve">ALI: We’ve done it…</w:t>
      </w:r>
    </w:p>
    <w:p w:rsidR="00000000" w:rsidDel="00000000" w:rsidP="00000000" w:rsidRDefault="00000000" w:rsidRPr="00000000" w14:paraId="00000602">
      <w:pPr>
        <w:ind w:left="0" w:firstLine="0"/>
        <w:rPr/>
      </w:pPr>
      <w:r w:rsidDel="00000000" w:rsidR="00000000" w:rsidRPr="00000000">
        <w:rPr>
          <w:rtl w:val="0"/>
        </w:rPr>
      </w:r>
    </w:p>
    <w:p w:rsidR="00000000" w:rsidDel="00000000" w:rsidP="00000000" w:rsidRDefault="00000000" w:rsidRPr="00000000" w14:paraId="00000603">
      <w:pPr>
        <w:ind w:left="0" w:firstLine="0"/>
        <w:rPr/>
      </w:pPr>
      <w:r w:rsidDel="00000000" w:rsidR="00000000" w:rsidRPr="00000000">
        <w:rPr>
          <w:rtl w:val="0"/>
        </w:rPr>
        <w:t xml:space="preserve">AUSTIN: You did a crew. Which means you get uh, an advancement. So everybody take another coin, because you’ve advanced crew. Who took all that… Sige has three coin. Uh, because you stole the three coin from the vault. In fact, take one for that. ‘Cause that’s one of your things, isn’t it? One of your instincts. </w:t>
      </w:r>
    </w:p>
    <w:p w:rsidR="00000000" w:rsidDel="00000000" w:rsidP="00000000" w:rsidRDefault="00000000" w:rsidRPr="00000000" w14:paraId="00000604">
      <w:pPr>
        <w:ind w:left="0" w:firstLine="0"/>
        <w:rPr/>
      </w:pPr>
      <w:r w:rsidDel="00000000" w:rsidR="00000000" w:rsidRPr="00000000">
        <w:rPr>
          <w:rtl w:val="0"/>
        </w:rPr>
      </w:r>
    </w:p>
    <w:p w:rsidR="00000000" w:rsidDel="00000000" w:rsidP="00000000" w:rsidRDefault="00000000" w:rsidRPr="00000000" w14:paraId="00000605">
      <w:pPr>
        <w:ind w:left="0" w:firstLine="0"/>
        <w:rPr/>
      </w:pPr>
      <w:r w:rsidDel="00000000" w:rsidR="00000000" w:rsidRPr="00000000">
        <w:rPr>
          <w:rtl w:val="0"/>
        </w:rPr>
        <w:t xml:space="preserve">DRE: Oh, yeah.</w:t>
      </w:r>
    </w:p>
    <w:p w:rsidR="00000000" w:rsidDel="00000000" w:rsidP="00000000" w:rsidRDefault="00000000" w:rsidRPr="00000000" w14:paraId="00000606">
      <w:pPr>
        <w:ind w:left="0" w:firstLine="0"/>
        <w:rPr/>
      </w:pPr>
      <w:r w:rsidDel="00000000" w:rsidR="00000000" w:rsidRPr="00000000">
        <w:rPr>
          <w:rtl w:val="0"/>
        </w:rPr>
      </w:r>
    </w:p>
    <w:p w:rsidR="00000000" w:rsidDel="00000000" w:rsidP="00000000" w:rsidRDefault="00000000" w:rsidRPr="00000000" w14:paraId="00000607">
      <w:pPr>
        <w:ind w:left="0" w:firstLine="0"/>
        <w:rPr/>
      </w:pPr>
      <w:r w:rsidDel="00000000" w:rsidR="00000000" w:rsidRPr="00000000">
        <w:rPr>
          <w:rtl w:val="0"/>
        </w:rPr>
        <w:t xml:space="preserve">AUSTIN: It is to scrounge for extra loot on the job. Yeah. Nice work. Take another exp. Um, we’ll talk about how the crew advances in a second, but how quickly do you head to Clarett?</w:t>
      </w:r>
    </w:p>
    <w:p w:rsidR="00000000" w:rsidDel="00000000" w:rsidP="00000000" w:rsidRDefault="00000000" w:rsidRPr="00000000" w14:paraId="00000608">
      <w:pPr>
        <w:ind w:left="0" w:firstLine="0"/>
        <w:rPr/>
      </w:pPr>
      <w:r w:rsidDel="00000000" w:rsidR="00000000" w:rsidRPr="00000000">
        <w:rPr>
          <w:rtl w:val="0"/>
        </w:rPr>
      </w:r>
    </w:p>
    <w:p w:rsidR="00000000" w:rsidDel="00000000" w:rsidP="00000000" w:rsidRDefault="00000000" w:rsidRPr="00000000" w14:paraId="00000609">
      <w:pPr>
        <w:ind w:left="0" w:firstLine="0"/>
        <w:rPr/>
      </w:pPr>
      <w:r w:rsidDel="00000000" w:rsidR="00000000" w:rsidRPr="00000000">
        <w:rPr>
          <w:rtl w:val="0"/>
        </w:rPr>
        <w:t xml:space="preserve">JACK: Clarett can probably wait until tomorrow, right?</w:t>
      </w:r>
    </w:p>
    <w:p w:rsidR="00000000" w:rsidDel="00000000" w:rsidP="00000000" w:rsidRDefault="00000000" w:rsidRPr="00000000" w14:paraId="0000060A">
      <w:pPr>
        <w:ind w:left="0" w:firstLine="0"/>
        <w:rPr/>
      </w:pPr>
      <w:r w:rsidDel="00000000" w:rsidR="00000000" w:rsidRPr="00000000">
        <w:rPr>
          <w:rtl w:val="0"/>
        </w:rPr>
      </w:r>
    </w:p>
    <w:p w:rsidR="00000000" w:rsidDel="00000000" w:rsidP="00000000" w:rsidRDefault="00000000" w:rsidRPr="00000000" w14:paraId="0000060B">
      <w:pPr>
        <w:ind w:left="0" w:firstLine="0"/>
        <w:rPr/>
      </w:pPr>
      <w:r w:rsidDel="00000000" w:rsidR="00000000" w:rsidRPr="00000000">
        <w:rPr>
          <w:rtl w:val="0"/>
        </w:rPr>
        <w:t xml:space="preserve">AUSTIN: Oh, probably. Marielda is a city of prying eyes and informants, both living and ghostly. Anything you might do-- anything you do might be witnessed, and there’s always evidence left behind. To reflect this, your crew acquires heat as they commit crimes. After a score, conflict with an opponent, your crew takes heat according to the nature of the operation. Alright, you tell me which this is: smooth and quiet, low exposure--</w:t>
      </w:r>
    </w:p>
    <w:p w:rsidR="00000000" w:rsidDel="00000000" w:rsidP="00000000" w:rsidRDefault="00000000" w:rsidRPr="00000000" w14:paraId="0000060C">
      <w:pPr>
        <w:ind w:left="0" w:firstLine="0"/>
        <w:rPr/>
      </w:pPr>
      <w:r w:rsidDel="00000000" w:rsidR="00000000" w:rsidRPr="00000000">
        <w:rPr>
          <w:rtl w:val="0"/>
        </w:rPr>
      </w:r>
    </w:p>
    <w:p w:rsidR="00000000" w:rsidDel="00000000" w:rsidP="00000000" w:rsidRDefault="00000000" w:rsidRPr="00000000" w14:paraId="0000060D">
      <w:pPr>
        <w:ind w:left="0" w:firstLine="0"/>
        <w:rPr/>
      </w:pPr>
      <w:r w:rsidDel="00000000" w:rsidR="00000000" w:rsidRPr="00000000">
        <w:rPr>
          <w:rtl w:val="0"/>
        </w:rPr>
        <w:t xml:space="preserve">JACK: Yes! Yes! That one. We’re all smooth and...</w:t>
      </w:r>
    </w:p>
    <w:p w:rsidR="00000000" w:rsidDel="00000000" w:rsidP="00000000" w:rsidRDefault="00000000" w:rsidRPr="00000000" w14:paraId="0000060E">
      <w:pPr>
        <w:ind w:left="0" w:firstLine="0"/>
        <w:rPr/>
      </w:pPr>
      <w:r w:rsidDel="00000000" w:rsidR="00000000" w:rsidRPr="00000000">
        <w:rPr>
          <w:rtl w:val="0"/>
        </w:rPr>
      </w:r>
    </w:p>
    <w:p w:rsidR="00000000" w:rsidDel="00000000" w:rsidP="00000000" w:rsidRDefault="00000000" w:rsidRPr="00000000" w14:paraId="0000060F">
      <w:pPr>
        <w:ind w:left="0" w:firstLine="0"/>
        <w:rPr/>
      </w:pPr>
      <w:r w:rsidDel="00000000" w:rsidR="00000000" w:rsidRPr="00000000">
        <w:rPr>
          <w:rtl w:val="0"/>
        </w:rPr>
        <w:t xml:space="preserve">(LAUGHTER)</w:t>
      </w:r>
    </w:p>
    <w:p w:rsidR="00000000" w:rsidDel="00000000" w:rsidP="00000000" w:rsidRDefault="00000000" w:rsidRPr="00000000" w14:paraId="00000610">
      <w:pPr>
        <w:ind w:left="0" w:firstLine="0"/>
        <w:rPr/>
      </w:pPr>
      <w:r w:rsidDel="00000000" w:rsidR="00000000" w:rsidRPr="00000000">
        <w:rPr>
          <w:rtl w:val="0"/>
        </w:rPr>
      </w:r>
    </w:p>
    <w:p w:rsidR="00000000" w:rsidDel="00000000" w:rsidP="00000000" w:rsidRDefault="00000000" w:rsidRPr="00000000" w14:paraId="00000611">
      <w:pPr>
        <w:ind w:left="0" w:firstLine="0"/>
        <w:rPr/>
      </w:pPr>
      <w:r w:rsidDel="00000000" w:rsidR="00000000" w:rsidRPr="00000000">
        <w:rPr>
          <w:rtl w:val="0"/>
        </w:rPr>
        <w:t xml:space="preserve">AUSTIN: (overlapping, amused) Yes. Contained-- Contained, uh, standard exposure. Loud and chaotic, high exposure, or wild, devastating exposure.</w:t>
      </w:r>
    </w:p>
    <w:p w:rsidR="00000000" w:rsidDel="00000000" w:rsidP="00000000" w:rsidRDefault="00000000" w:rsidRPr="00000000" w14:paraId="00000612">
      <w:pPr>
        <w:ind w:left="0" w:firstLine="0"/>
        <w:rPr/>
      </w:pPr>
      <w:r w:rsidDel="00000000" w:rsidR="00000000" w:rsidRPr="00000000">
        <w:rPr>
          <w:rtl w:val="0"/>
        </w:rPr>
      </w:r>
    </w:p>
    <w:p w:rsidR="00000000" w:rsidDel="00000000" w:rsidP="00000000" w:rsidRDefault="00000000" w:rsidRPr="00000000" w14:paraId="00000613">
      <w:pPr>
        <w:ind w:left="0" w:firstLine="0"/>
        <w:rPr/>
      </w:pPr>
      <w:r w:rsidDel="00000000" w:rsidR="00000000" w:rsidRPr="00000000">
        <w:rPr>
          <w:rtl w:val="0"/>
        </w:rPr>
        <w:t xml:space="preserve">(DRE LAUGHING)</w:t>
      </w:r>
    </w:p>
    <w:p w:rsidR="00000000" w:rsidDel="00000000" w:rsidP="00000000" w:rsidRDefault="00000000" w:rsidRPr="00000000" w14:paraId="00000614">
      <w:pPr>
        <w:ind w:left="0" w:firstLine="0"/>
        <w:rPr/>
      </w:pPr>
      <w:r w:rsidDel="00000000" w:rsidR="00000000" w:rsidRPr="00000000">
        <w:rPr>
          <w:rtl w:val="0"/>
        </w:rPr>
      </w:r>
    </w:p>
    <w:p w:rsidR="00000000" w:rsidDel="00000000" w:rsidP="00000000" w:rsidRDefault="00000000" w:rsidRPr="00000000" w14:paraId="00000615">
      <w:pPr>
        <w:ind w:left="0" w:firstLine="0"/>
        <w:rPr/>
      </w:pPr>
      <w:r w:rsidDel="00000000" w:rsidR="00000000" w:rsidRPr="00000000">
        <w:rPr>
          <w:rtl w:val="0"/>
        </w:rPr>
        <w:t xml:space="preserve">JACK: I really don’t want to say wild, but I think it probably is, right?</w:t>
      </w:r>
    </w:p>
    <w:p w:rsidR="00000000" w:rsidDel="00000000" w:rsidP="00000000" w:rsidRDefault="00000000" w:rsidRPr="00000000" w14:paraId="00000616">
      <w:pPr>
        <w:ind w:left="0" w:firstLine="0"/>
        <w:rPr/>
      </w:pPr>
      <w:r w:rsidDel="00000000" w:rsidR="00000000" w:rsidRPr="00000000">
        <w:rPr>
          <w:rtl w:val="0"/>
        </w:rPr>
      </w:r>
    </w:p>
    <w:p w:rsidR="00000000" w:rsidDel="00000000" w:rsidP="00000000" w:rsidRDefault="00000000" w:rsidRPr="00000000" w14:paraId="00000617">
      <w:pPr>
        <w:ind w:left="0" w:firstLine="0"/>
        <w:rPr/>
      </w:pPr>
      <w:r w:rsidDel="00000000" w:rsidR="00000000" w:rsidRPr="00000000">
        <w:rPr>
          <w:rtl w:val="0"/>
        </w:rPr>
        <w:t xml:space="preserve">ALI: I would love for it to be contained. </w:t>
      </w:r>
    </w:p>
    <w:p w:rsidR="00000000" w:rsidDel="00000000" w:rsidP="00000000" w:rsidRDefault="00000000" w:rsidRPr="00000000" w14:paraId="00000618">
      <w:pPr>
        <w:ind w:left="0" w:firstLine="0"/>
        <w:rPr/>
      </w:pPr>
      <w:r w:rsidDel="00000000" w:rsidR="00000000" w:rsidRPr="00000000">
        <w:rPr>
          <w:rtl w:val="0"/>
        </w:rPr>
      </w:r>
    </w:p>
    <w:p w:rsidR="00000000" w:rsidDel="00000000" w:rsidP="00000000" w:rsidRDefault="00000000" w:rsidRPr="00000000" w14:paraId="00000619">
      <w:pPr>
        <w:ind w:left="0" w:firstLine="0"/>
        <w:rPr/>
      </w:pPr>
      <w:r w:rsidDel="00000000" w:rsidR="00000000" w:rsidRPr="00000000">
        <w:rPr>
          <w:rtl w:val="0"/>
        </w:rPr>
        <w:t xml:space="preserve">JACK: There was a riot in the university…</w:t>
      </w:r>
    </w:p>
    <w:p w:rsidR="00000000" w:rsidDel="00000000" w:rsidP="00000000" w:rsidRDefault="00000000" w:rsidRPr="00000000" w14:paraId="0000061A">
      <w:pPr>
        <w:ind w:left="0" w:firstLine="0"/>
        <w:rPr/>
      </w:pPr>
      <w:r w:rsidDel="00000000" w:rsidR="00000000" w:rsidRPr="00000000">
        <w:rPr>
          <w:rtl w:val="0"/>
        </w:rPr>
      </w:r>
    </w:p>
    <w:p w:rsidR="00000000" w:rsidDel="00000000" w:rsidP="00000000" w:rsidRDefault="00000000" w:rsidRPr="00000000" w14:paraId="0000061B">
      <w:pPr>
        <w:ind w:left="0" w:firstLine="0"/>
        <w:rPr/>
      </w:pPr>
      <w:r w:rsidDel="00000000" w:rsidR="00000000" w:rsidRPr="00000000">
        <w:rPr>
          <w:rtl w:val="0"/>
        </w:rPr>
        <w:t xml:space="preserve">(ALI LAUGHING)</w:t>
      </w:r>
    </w:p>
    <w:p w:rsidR="00000000" w:rsidDel="00000000" w:rsidP="00000000" w:rsidRDefault="00000000" w:rsidRPr="00000000" w14:paraId="0000061C">
      <w:pPr>
        <w:ind w:left="0" w:firstLine="0"/>
        <w:rPr/>
      </w:pPr>
      <w:r w:rsidDel="00000000" w:rsidR="00000000" w:rsidRPr="00000000">
        <w:rPr>
          <w:rtl w:val="0"/>
        </w:rPr>
      </w:r>
    </w:p>
    <w:p w:rsidR="00000000" w:rsidDel="00000000" w:rsidP="00000000" w:rsidRDefault="00000000" w:rsidRPr="00000000" w14:paraId="0000061D">
      <w:pPr>
        <w:ind w:left="0" w:firstLine="0"/>
        <w:rPr/>
      </w:pPr>
      <w:r w:rsidDel="00000000" w:rsidR="00000000" w:rsidRPr="00000000">
        <w:rPr>
          <w:rtl w:val="0"/>
        </w:rPr>
        <w:t xml:space="preserve">AUSTIN: I think it’s at least four heat? It might be six? Six is for wild. But I’m gonna say it’s at least loud and chaotic. Add plus one heat for a high-profile, well-connected target, add one heat if the situation happened on hostile turf, add plus one heat if you’re at war with another faction--</w:t>
      </w:r>
    </w:p>
    <w:p w:rsidR="00000000" w:rsidDel="00000000" w:rsidP="00000000" w:rsidRDefault="00000000" w:rsidRPr="00000000" w14:paraId="0000061E">
      <w:pPr>
        <w:ind w:left="0" w:firstLine="0"/>
        <w:rPr/>
      </w:pPr>
      <w:r w:rsidDel="00000000" w:rsidR="00000000" w:rsidRPr="00000000">
        <w:rPr>
          <w:rtl w:val="0"/>
        </w:rPr>
      </w:r>
    </w:p>
    <w:p w:rsidR="00000000" w:rsidDel="00000000" w:rsidP="00000000" w:rsidRDefault="00000000" w:rsidRPr="00000000" w14:paraId="0000061F">
      <w:pPr>
        <w:ind w:left="0" w:firstLine="0"/>
        <w:rPr/>
      </w:pPr>
      <w:r w:rsidDel="00000000" w:rsidR="00000000" w:rsidRPr="00000000">
        <w:rPr>
          <w:rtl w:val="0"/>
        </w:rPr>
        <w:t xml:space="preserve">SYLVIA: Oh, jesus.</w:t>
      </w:r>
    </w:p>
    <w:p w:rsidR="00000000" w:rsidDel="00000000" w:rsidP="00000000" w:rsidRDefault="00000000" w:rsidRPr="00000000" w14:paraId="00000620">
      <w:pPr>
        <w:ind w:left="0" w:firstLine="0"/>
        <w:rPr/>
      </w:pPr>
      <w:r w:rsidDel="00000000" w:rsidR="00000000" w:rsidRPr="00000000">
        <w:rPr>
          <w:rtl w:val="0"/>
        </w:rPr>
      </w:r>
    </w:p>
    <w:p w:rsidR="00000000" w:rsidDel="00000000" w:rsidP="00000000" w:rsidRDefault="00000000" w:rsidRPr="00000000" w14:paraId="00000621">
      <w:pPr>
        <w:ind w:left="0" w:firstLine="0"/>
        <w:rPr/>
      </w:pPr>
      <w:r w:rsidDel="00000000" w:rsidR="00000000" w:rsidRPr="00000000">
        <w:rPr>
          <w:rtl w:val="0"/>
        </w:rPr>
        <w:t xml:space="preserve">AUSTIN: Add plus two heat if killing was involved. </w:t>
      </w:r>
    </w:p>
    <w:p w:rsidR="00000000" w:rsidDel="00000000" w:rsidP="00000000" w:rsidRDefault="00000000" w:rsidRPr="00000000" w14:paraId="00000622">
      <w:pPr>
        <w:ind w:left="0" w:firstLine="0"/>
        <w:rPr/>
      </w:pPr>
      <w:r w:rsidDel="00000000" w:rsidR="00000000" w:rsidRPr="00000000">
        <w:rPr>
          <w:rtl w:val="0"/>
        </w:rPr>
      </w:r>
    </w:p>
    <w:p w:rsidR="00000000" w:rsidDel="00000000" w:rsidP="00000000" w:rsidRDefault="00000000" w:rsidRPr="00000000" w14:paraId="00000623">
      <w:pPr>
        <w:ind w:left="0" w:firstLine="0"/>
        <w:rPr>
          <w:i w:val="1"/>
        </w:rPr>
      </w:pPr>
      <w:r w:rsidDel="00000000" w:rsidR="00000000" w:rsidRPr="00000000">
        <w:rPr>
          <w:rtl w:val="0"/>
        </w:rPr>
        <w:t xml:space="preserve">SYLVIA: Oh, </w:t>
      </w:r>
      <w:r w:rsidDel="00000000" w:rsidR="00000000" w:rsidRPr="00000000">
        <w:rPr>
          <w:i w:val="1"/>
          <w:rtl w:val="0"/>
        </w:rPr>
        <w:t xml:space="preserve">jesus!</w:t>
      </w:r>
    </w:p>
    <w:p w:rsidR="00000000" w:rsidDel="00000000" w:rsidP="00000000" w:rsidRDefault="00000000" w:rsidRPr="00000000" w14:paraId="00000624">
      <w:pPr>
        <w:ind w:left="0" w:firstLine="0"/>
        <w:rPr>
          <w:i w:val="1"/>
        </w:rPr>
      </w:pPr>
      <w:r w:rsidDel="00000000" w:rsidR="00000000" w:rsidRPr="00000000">
        <w:rPr>
          <w:rtl w:val="0"/>
        </w:rPr>
      </w:r>
    </w:p>
    <w:p w:rsidR="00000000" w:rsidDel="00000000" w:rsidP="00000000" w:rsidRDefault="00000000" w:rsidRPr="00000000" w14:paraId="00000625">
      <w:pPr>
        <w:ind w:left="0" w:firstLine="0"/>
        <w:rPr/>
      </w:pPr>
      <w:r w:rsidDel="00000000" w:rsidR="00000000" w:rsidRPr="00000000">
        <w:rPr>
          <w:rtl w:val="0"/>
        </w:rPr>
        <w:t xml:space="preserve">AUSTIN: When your heat reaches level nine, you gain a wanted level and clear your heat. Any excess heat rolls over, so if your heat was seven and you took four, you reset with two heat marked. Alright, so I actually do need to figure this out. I’m gonna say chaotic, so four, and plus two is six, for killing. Uh, then plus one for being at war, seven. Which means you’re left at three heat and one wanted level. </w:t>
      </w:r>
    </w:p>
    <w:p w:rsidR="00000000" w:rsidDel="00000000" w:rsidP="00000000" w:rsidRDefault="00000000" w:rsidRPr="00000000" w14:paraId="00000626">
      <w:pPr>
        <w:ind w:left="0" w:firstLine="0"/>
        <w:rPr/>
      </w:pPr>
      <w:r w:rsidDel="00000000" w:rsidR="00000000" w:rsidRPr="00000000">
        <w:rPr>
          <w:rtl w:val="0"/>
        </w:rPr>
      </w:r>
    </w:p>
    <w:p w:rsidR="00000000" w:rsidDel="00000000" w:rsidP="00000000" w:rsidRDefault="00000000" w:rsidRPr="00000000" w14:paraId="00000627">
      <w:pPr>
        <w:ind w:left="0" w:firstLine="0"/>
        <w:rPr/>
      </w:pPr>
      <w:r w:rsidDel="00000000" w:rsidR="00000000" w:rsidRPr="00000000">
        <w:rPr>
          <w:rtl w:val="0"/>
        </w:rPr>
        <w:t xml:space="preserve">JACK: Holy shit. This was a heist in the same way that Just Cause 2 is a game about heists. </w:t>
      </w:r>
    </w:p>
    <w:p w:rsidR="00000000" w:rsidDel="00000000" w:rsidP="00000000" w:rsidRDefault="00000000" w:rsidRPr="00000000" w14:paraId="00000628">
      <w:pPr>
        <w:ind w:left="0" w:firstLine="0"/>
        <w:rPr/>
      </w:pPr>
      <w:r w:rsidDel="00000000" w:rsidR="00000000" w:rsidRPr="00000000">
        <w:rPr>
          <w:rtl w:val="0"/>
        </w:rPr>
      </w:r>
    </w:p>
    <w:p w:rsidR="00000000" w:rsidDel="00000000" w:rsidP="00000000" w:rsidRDefault="00000000" w:rsidRPr="00000000" w14:paraId="00000629">
      <w:pPr>
        <w:ind w:left="0" w:firstLine="0"/>
        <w:rPr/>
      </w:pPr>
      <w:r w:rsidDel="00000000" w:rsidR="00000000" w:rsidRPr="00000000">
        <w:rPr>
          <w:rtl w:val="0"/>
        </w:rPr>
        <w:t xml:space="preserve">(SEVERAL PEOPLE LAUGHING)</w:t>
      </w:r>
    </w:p>
    <w:p w:rsidR="00000000" w:rsidDel="00000000" w:rsidP="00000000" w:rsidRDefault="00000000" w:rsidRPr="00000000" w14:paraId="0000062A">
      <w:pPr>
        <w:ind w:left="0" w:firstLine="0"/>
        <w:rPr/>
      </w:pPr>
      <w:r w:rsidDel="00000000" w:rsidR="00000000" w:rsidRPr="00000000">
        <w:rPr>
          <w:rtl w:val="0"/>
        </w:rPr>
      </w:r>
    </w:p>
    <w:p w:rsidR="00000000" w:rsidDel="00000000" w:rsidP="00000000" w:rsidRDefault="00000000" w:rsidRPr="00000000" w14:paraId="0000062B">
      <w:pPr>
        <w:ind w:left="0" w:firstLine="0"/>
        <w:rPr/>
      </w:pPr>
      <w:r w:rsidDel="00000000" w:rsidR="00000000" w:rsidRPr="00000000">
        <w:rPr>
          <w:rtl w:val="0"/>
        </w:rPr>
        <w:t xml:space="preserve">AUSTIN: Uh, the higher your wanted level, the more serious the response when law enforcement takes action against you. Also, the combined level of heat and your wanted level affects the severity of the entanglements your crew faces after a score. Um, incarcera-- just so you know, the only way to reduce… reduce wanted level is to get someone else arrested. Or to let one of yourselves get arrested.</w:t>
      </w:r>
    </w:p>
    <w:p w:rsidR="00000000" w:rsidDel="00000000" w:rsidP="00000000" w:rsidRDefault="00000000" w:rsidRPr="00000000" w14:paraId="0000062C">
      <w:pPr>
        <w:ind w:left="0" w:firstLine="0"/>
        <w:rPr/>
      </w:pPr>
      <w:r w:rsidDel="00000000" w:rsidR="00000000" w:rsidRPr="00000000">
        <w:rPr>
          <w:rtl w:val="0"/>
        </w:rPr>
      </w:r>
    </w:p>
    <w:p w:rsidR="00000000" w:rsidDel="00000000" w:rsidP="00000000" w:rsidRDefault="00000000" w:rsidRPr="00000000" w14:paraId="0000062D">
      <w:pPr>
        <w:ind w:left="0" w:firstLine="0"/>
        <w:rPr/>
      </w:pPr>
      <w:r w:rsidDel="00000000" w:rsidR="00000000" w:rsidRPr="00000000">
        <w:rPr>
          <w:rtl w:val="0"/>
        </w:rPr>
        <w:t xml:space="preserve">JACK: Caro-line! No, that would be very cruel.</w:t>
      </w:r>
    </w:p>
    <w:p w:rsidR="00000000" w:rsidDel="00000000" w:rsidP="00000000" w:rsidRDefault="00000000" w:rsidRPr="00000000" w14:paraId="0000062E">
      <w:pPr>
        <w:ind w:left="0" w:firstLine="0"/>
        <w:rPr/>
      </w:pPr>
      <w:r w:rsidDel="00000000" w:rsidR="00000000" w:rsidRPr="00000000">
        <w:rPr>
          <w:rtl w:val="0"/>
        </w:rPr>
      </w:r>
    </w:p>
    <w:p w:rsidR="00000000" w:rsidDel="00000000" w:rsidP="00000000" w:rsidRDefault="00000000" w:rsidRPr="00000000" w14:paraId="0000062F">
      <w:pPr>
        <w:ind w:left="0" w:firstLine="0"/>
        <w:rPr/>
      </w:pPr>
      <w:r w:rsidDel="00000000" w:rsidR="00000000" w:rsidRPr="00000000">
        <w:rPr>
          <w:rtl w:val="0"/>
        </w:rPr>
        <w:t xml:space="preserve">AUSTIN: Aw, that would be so mean!</w:t>
      </w:r>
    </w:p>
    <w:p w:rsidR="00000000" w:rsidDel="00000000" w:rsidP="00000000" w:rsidRDefault="00000000" w:rsidRPr="00000000" w14:paraId="00000630">
      <w:pPr>
        <w:ind w:left="0" w:firstLine="0"/>
        <w:rPr/>
      </w:pPr>
      <w:r w:rsidDel="00000000" w:rsidR="00000000" w:rsidRPr="00000000">
        <w:rPr>
          <w:rtl w:val="0"/>
        </w:rPr>
      </w:r>
    </w:p>
    <w:p w:rsidR="00000000" w:rsidDel="00000000" w:rsidP="00000000" w:rsidRDefault="00000000" w:rsidRPr="00000000" w14:paraId="00000631">
      <w:pPr>
        <w:ind w:left="0" w:firstLine="0"/>
        <w:rPr/>
      </w:pPr>
      <w:r w:rsidDel="00000000" w:rsidR="00000000" w:rsidRPr="00000000">
        <w:rPr>
          <w:rtl w:val="0"/>
        </w:rPr>
        <w:t xml:space="preserve">JACK: No, I don’t-- I said that and regretted it immediately.</w:t>
      </w:r>
    </w:p>
    <w:p w:rsidR="00000000" w:rsidDel="00000000" w:rsidP="00000000" w:rsidRDefault="00000000" w:rsidRPr="00000000" w14:paraId="00000632">
      <w:pPr>
        <w:ind w:left="0" w:firstLine="0"/>
        <w:rPr/>
      </w:pPr>
      <w:r w:rsidDel="00000000" w:rsidR="00000000" w:rsidRPr="00000000">
        <w:rPr>
          <w:rtl w:val="0"/>
        </w:rPr>
      </w:r>
    </w:p>
    <w:p w:rsidR="00000000" w:rsidDel="00000000" w:rsidP="00000000" w:rsidRDefault="00000000" w:rsidRPr="00000000" w14:paraId="00000633">
      <w:pPr>
        <w:ind w:left="0" w:firstLine="0"/>
        <w:rPr/>
      </w:pPr>
      <w:r w:rsidDel="00000000" w:rsidR="00000000" w:rsidRPr="00000000">
        <w:rPr>
          <w:rtl w:val="0"/>
        </w:rPr>
        <w:t xml:space="preserve">AUSTIN: Good. It’s time for downtime. And coin. Let’s see. Payoff and entanglements. Here we go. After a score, the PCs take stock of their payoff from the operation and deal with any outstanding entanglements the crew is involved in. A score yields one rep per tier of the target… um, what tier is this target? I think pretty fuckin’ high. Yeah, I’m gonna say this was a four tier target. Um, the coin blah blah blah… so I think it’s, you get four rep just from the target alone. And then… everyone take another four coin.</w:t>
      </w:r>
    </w:p>
    <w:p w:rsidR="00000000" w:rsidDel="00000000" w:rsidP="00000000" w:rsidRDefault="00000000" w:rsidRPr="00000000" w14:paraId="00000634">
      <w:pPr>
        <w:ind w:left="0" w:firstLine="0"/>
        <w:rPr/>
      </w:pPr>
      <w:r w:rsidDel="00000000" w:rsidR="00000000" w:rsidRPr="00000000">
        <w:rPr>
          <w:rtl w:val="0"/>
        </w:rPr>
      </w:r>
    </w:p>
    <w:p w:rsidR="00000000" w:rsidDel="00000000" w:rsidP="00000000" w:rsidRDefault="00000000" w:rsidRPr="00000000" w14:paraId="00000635">
      <w:pPr>
        <w:ind w:left="0" w:firstLine="0"/>
        <w:rPr/>
      </w:pPr>
      <w:r w:rsidDel="00000000" w:rsidR="00000000" w:rsidRPr="00000000">
        <w:rPr>
          <w:rtl w:val="0"/>
        </w:rPr>
        <w:t xml:space="preserve">JACK: Can we put stuff into the stash at this point? </w:t>
      </w:r>
    </w:p>
    <w:p w:rsidR="00000000" w:rsidDel="00000000" w:rsidP="00000000" w:rsidRDefault="00000000" w:rsidRPr="00000000" w14:paraId="00000636">
      <w:pPr>
        <w:ind w:left="0" w:firstLine="0"/>
        <w:rPr/>
      </w:pPr>
      <w:r w:rsidDel="00000000" w:rsidR="00000000" w:rsidRPr="00000000">
        <w:rPr>
          <w:rtl w:val="0"/>
        </w:rPr>
      </w:r>
    </w:p>
    <w:p w:rsidR="00000000" w:rsidDel="00000000" w:rsidP="00000000" w:rsidRDefault="00000000" w:rsidRPr="00000000" w14:paraId="00000637">
      <w:pPr>
        <w:ind w:left="0" w:firstLine="0"/>
        <w:rPr/>
      </w:pPr>
      <w:r w:rsidDel="00000000" w:rsidR="00000000" w:rsidRPr="00000000">
        <w:rPr>
          <w:rtl w:val="0"/>
        </w:rPr>
        <w:t xml:space="preserve">AUSTIN: Uh, totally. When you mark your last trauma--no, that’s a different thing. </w:t>
      </w:r>
    </w:p>
    <w:p w:rsidR="00000000" w:rsidDel="00000000" w:rsidP="00000000" w:rsidRDefault="00000000" w:rsidRPr="00000000" w14:paraId="00000638">
      <w:pPr>
        <w:ind w:left="0" w:firstLine="0"/>
        <w:rPr/>
      </w:pPr>
      <w:r w:rsidDel="00000000" w:rsidR="00000000" w:rsidRPr="00000000">
        <w:rPr>
          <w:rtl w:val="0"/>
        </w:rPr>
      </w:r>
    </w:p>
    <w:p w:rsidR="00000000" w:rsidDel="00000000" w:rsidP="00000000" w:rsidRDefault="00000000" w:rsidRPr="00000000" w14:paraId="00000639">
      <w:pPr>
        <w:ind w:left="0" w:firstLine="0"/>
        <w:rPr/>
      </w:pPr>
      <w:r w:rsidDel="00000000" w:rsidR="00000000" w:rsidRPr="00000000">
        <w:rPr>
          <w:rtl w:val="0"/>
        </w:rPr>
        <w:t xml:space="preserve">(ALI LAUGHS)</w:t>
      </w:r>
    </w:p>
    <w:p w:rsidR="00000000" w:rsidDel="00000000" w:rsidP="00000000" w:rsidRDefault="00000000" w:rsidRPr="00000000" w14:paraId="0000063A">
      <w:pPr>
        <w:ind w:left="0" w:firstLine="0"/>
        <w:rPr/>
      </w:pPr>
      <w:r w:rsidDel="00000000" w:rsidR="00000000" w:rsidRPr="00000000">
        <w:rPr>
          <w:rtl w:val="0"/>
        </w:rPr>
      </w:r>
    </w:p>
    <w:p w:rsidR="00000000" w:rsidDel="00000000" w:rsidP="00000000" w:rsidRDefault="00000000" w:rsidRPr="00000000" w14:paraId="0000063B">
      <w:pPr>
        <w:ind w:left="0" w:firstLine="0"/>
        <w:rPr/>
      </w:pPr>
      <w:r w:rsidDel="00000000" w:rsidR="00000000" w:rsidRPr="00000000">
        <w:rPr>
          <w:rtl w:val="0"/>
        </w:rPr>
        <w:t xml:space="preserve">AUSTIN: More than four coin is an impractical amount. You must spend the excess or put it in your stash.</w:t>
      </w:r>
    </w:p>
    <w:p w:rsidR="00000000" w:rsidDel="00000000" w:rsidP="00000000" w:rsidRDefault="00000000" w:rsidRPr="00000000" w14:paraId="0000063C">
      <w:pPr>
        <w:ind w:left="0" w:firstLine="0"/>
        <w:rPr/>
      </w:pPr>
      <w:r w:rsidDel="00000000" w:rsidR="00000000" w:rsidRPr="00000000">
        <w:rPr>
          <w:rtl w:val="0"/>
        </w:rPr>
      </w:r>
    </w:p>
    <w:p w:rsidR="00000000" w:rsidDel="00000000" w:rsidP="00000000" w:rsidRDefault="00000000" w:rsidRPr="00000000" w14:paraId="0000063D">
      <w:pPr>
        <w:ind w:left="0" w:firstLine="0"/>
        <w:rPr/>
      </w:pPr>
      <w:r w:rsidDel="00000000" w:rsidR="00000000" w:rsidRPr="00000000">
        <w:rPr>
          <w:rtl w:val="0"/>
        </w:rPr>
        <w:t xml:space="preserve">JACK: Okay.</w:t>
      </w:r>
    </w:p>
    <w:p w:rsidR="00000000" w:rsidDel="00000000" w:rsidP="00000000" w:rsidRDefault="00000000" w:rsidRPr="00000000" w14:paraId="0000063E">
      <w:pPr>
        <w:ind w:left="0" w:firstLine="0"/>
        <w:rPr/>
      </w:pPr>
      <w:r w:rsidDel="00000000" w:rsidR="00000000" w:rsidRPr="00000000">
        <w:rPr>
          <w:rtl w:val="0"/>
        </w:rPr>
      </w:r>
    </w:p>
    <w:p w:rsidR="00000000" w:rsidDel="00000000" w:rsidP="00000000" w:rsidRDefault="00000000" w:rsidRPr="00000000" w14:paraId="0000063F">
      <w:pPr>
        <w:ind w:left="0" w:firstLine="0"/>
        <w:rPr/>
      </w:pPr>
      <w:r w:rsidDel="00000000" w:rsidR="00000000" w:rsidRPr="00000000">
        <w:rPr>
          <w:rtl w:val="0"/>
        </w:rPr>
        <w:t xml:space="preserve">AUSTIN: And then there’s another  four that can go into the lair, I’m gonna max that out.</w:t>
      </w:r>
    </w:p>
    <w:p w:rsidR="00000000" w:rsidDel="00000000" w:rsidP="00000000" w:rsidRDefault="00000000" w:rsidRPr="00000000" w14:paraId="00000640">
      <w:pPr>
        <w:ind w:left="0" w:firstLine="0"/>
        <w:rPr/>
      </w:pPr>
      <w:r w:rsidDel="00000000" w:rsidR="00000000" w:rsidRPr="00000000">
        <w:rPr>
          <w:rtl w:val="0"/>
        </w:rPr>
      </w:r>
    </w:p>
    <w:p w:rsidR="00000000" w:rsidDel="00000000" w:rsidP="00000000" w:rsidRDefault="00000000" w:rsidRPr="00000000" w14:paraId="00000641">
      <w:pPr>
        <w:ind w:left="0" w:firstLine="0"/>
        <w:rPr/>
      </w:pPr>
      <w:r w:rsidDel="00000000" w:rsidR="00000000" w:rsidRPr="00000000">
        <w:rPr>
          <w:rtl w:val="0"/>
        </w:rPr>
        <w:t xml:space="preserve">SYLVIA: So do we have to hold four or can we put…</w:t>
      </w:r>
    </w:p>
    <w:p w:rsidR="00000000" w:rsidDel="00000000" w:rsidP="00000000" w:rsidRDefault="00000000" w:rsidRPr="00000000" w14:paraId="00000642">
      <w:pPr>
        <w:ind w:left="0" w:firstLine="0"/>
        <w:rPr/>
      </w:pPr>
      <w:r w:rsidDel="00000000" w:rsidR="00000000" w:rsidRPr="00000000">
        <w:rPr>
          <w:rtl w:val="0"/>
        </w:rPr>
      </w:r>
    </w:p>
    <w:p w:rsidR="00000000" w:rsidDel="00000000" w:rsidP="00000000" w:rsidRDefault="00000000" w:rsidRPr="00000000" w14:paraId="00000643">
      <w:pPr>
        <w:ind w:left="0" w:firstLine="0"/>
        <w:rPr/>
      </w:pPr>
      <w:r w:rsidDel="00000000" w:rsidR="00000000" w:rsidRPr="00000000">
        <w:rPr>
          <w:rtl w:val="0"/>
        </w:rPr>
        <w:t xml:space="preserve">AUSTIN: You can put more into the stash, but it means you don’t have it on hand. Remember, you can spend coin for bonuses, a lot, anytime.</w:t>
      </w:r>
    </w:p>
    <w:p w:rsidR="00000000" w:rsidDel="00000000" w:rsidP="00000000" w:rsidRDefault="00000000" w:rsidRPr="00000000" w14:paraId="00000644">
      <w:pPr>
        <w:ind w:left="0" w:firstLine="0"/>
        <w:rPr/>
      </w:pPr>
      <w:r w:rsidDel="00000000" w:rsidR="00000000" w:rsidRPr="00000000">
        <w:rPr>
          <w:rtl w:val="0"/>
        </w:rPr>
      </w:r>
    </w:p>
    <w:p w:rsidR="00000000" w:rsidDel="00000000" w:rsidP="00000000" w:rsidRDefault="00000000" w:rsidRPr="00000000" w14:paraId="00000645">
      <w:pPr>
        <w:ind w:left="0" w:firstLine="0"/>
        <w:rPr/>
      </w:pPr>
      <w:r w:rsidDel="00000000" w:rsidR="00000000" w:rsidRPr="00000000">
        <w:rPr>
          <w:rtl w:val="0"/>
        </w:rPr>
        <w:t xml:space="preserve">SYLVIA: Okay.</w:t>
      </w:r>
    </w:p>
    <w:p w:rsidR="00000000" w:rsidDel="00000000" w:rsidP="00000000" w:rsidRDefault="00000000" w:rsidRPr="00000000" w14:paraId="00000646">
      <w:pPr>
        <w:ind w:left="0" w:firstLine="0"/>
        <w:rPr/>
      </w:pPr>
      <w:r w:rsidDel="00000000" w:rsidR="00000000" w:rsidRPr="00000000">
        <w:rPr>
          <w:rtl w:val="0"/>
        </w:rPr>
      </w:r>
    </w:p>
    <w:p w:rsidR="00000000" w:rsidDel="00000000" w:rsidP="00000000" w:rsidRDefault="00000000" w:rsidRPr="00000000" w14:paraId="00000647">
      <w:pPr>
        <w:ind w:left="0" w:firstLine="0"/>
        <w:rPr/>
      </w:pPr>
      <w:r w:rsidDel="00000000" w:rsidR="00000000" w:rsidRPr="00000000">
        <w:rPr>
          <w:rtl w:val="0"/>
        </w:rPr>
        <w:t xml:space="preserve">DRE: Oh, yeah. Forgot about that.</w:t>
      </w:r>
    </w:p>
    <w:p w:rsidR="00000000" w:rsidDel="00000000" w:rsidP="00000000" w:rsidRDefault="00000000" w:rsidRPr="00000000" w14:paraId="00000648">
      <w:pPr>
        <w:ind w:left="0" w:firstLine="0"/>
        <w:rPr/>
      </w:pPr>
      <w:r w:rsidDel="00000000" w:rsidR="00000000" w:rsidRPr="00000000">
        <w:rPr>
          <w:rtl w:val="0"/>
        </w:rPr>
      </w:r>
    </w:p>
    <w:p w:rsidR="00000000" w:rsidDel="00000000" w:rsidP="00000000" w:rsidRDefault="00000000" w:rsidRPr="00000000" w14:paraId="00000649">
      <w:pPr>
        <w:ind w:left="0" w:firstLine="0"/>
        <w:rPr/>
      </w:pPr>
      <w:r w:rsidDel="00000000" w:rsidR="00000000" w:rsidRPr="00000000">
        <w:rPr>
          <w:rtl w:val="0"/>
        </w:rPr>
        <w:t xml:space="preserve">AUSTIN: It’s the thing we always forget about. Alright. You’re scoundrels and the crew didn’t just spring into existence overnight. You have a complex history of favors, commitments, debts and promises that got you where you are today. To reflect this, after every score you roll dice to reflect which entanglement comes calling. Entanglement might be a rival crew looking to throw their weight around and demand some coin, an investigator of the city watch making a case against them, or even the attention of a vengeful ghost. See page 37.</w:t>
      </w:r>
    </w:p>
    <w:p w:rsidR="00000000" w:rsidDel="00000000" w:rsidP="00000000" w:rsidRDefault="00000000" w:rsidRPr="00000000" w14:paraId="0000064A">
      <w:pPr>
        <w:ind w:left="0" w:firstLine="0"/>
        <w:rPr/>
      </w:pPr>
      <w:r w:rsidDel="00000000" w:rsidR="00000000" w:rsidRPr="00000000">
        <w:rPr>
          <w:rtl w:val="0"/>
        </w:rPr>
      </w:r>
    </w:p>
    <w:p w:rsidR="00000000" w:rsidDel="00000000" w:rsidP="00000000" w:rsidRDefault="00000000" w:rsidRPr="00000000" w14:paraId="0000064B">
      <w:pPr>
        <w:ind w:left="0" w:firstLine="0"/>
        <w:rPr/>
      </w:pPr>
      <w:r w:rsidDel="00000000" w:rsidR="00000000" w:rsidRPr="00000000">
        <w:rPr>
          <w:rtl w:val="0"/>
        </w:rPr>
        <w:t xml:space="preserve">(JACK LAUGHS)</w:t>
      </w:r>
    </w:p>
    <w:p w:rsidR="00000000" w:rsidDel="00000000" w:rsidP="00000000" w:rsidRDefault="00000000" w:rsidRPr="00000000" w14:paraId="0000064C">
      <w:pPr>
        <w:ind w:left="0" w:firstLine="0"/>
        <w:rPr/>
      </w:pPr>
      <w:r w:rsidDel="00000000" w:rsidR="00000000" w:rsidRPr="00000000">
        <w:rPr>
          <w:rtl w:val="0"/>
        </w:rPr>
      </w:r>
    </w:p>
    <w:p w:rsidR="00000000" w:rsidDel="00000000" w:rsidP="00000000" w:rsidRDefault="00000000" w:rsidRPr="00000000" w14:paraId="0000064D">
      <w:pPr>
        <w:ind w:left="0" w:firstLine="0"/>
        <w:rPr/>
      </w:pPr>
      <w:r w:rsidDel="00000000" w:rsidR="00000000" w:rsidRPr="00000000">
        <w:rPr>
          <w:rtl w:val="0"/>
        </w:rPr>
        <w:t xml:space="preserve">AUSTIN: Entanglements. Roll heat plus your wanted level, so…</w:t>
      </w:r>
    </w:p>
    <w:p w:rsidR="00000000" w:rsidDel="00000000" w:rsidP="00000000" w:rsidRDefault="00000000" w:rsidRPr="00000000" w14:paraId="0000064E">
      <w:pPr>
        <w:ind w:left="0" w:firstLine="0"/>
        <w:rPr/>
      </w:pPr>
      <w:r w:rsidDel="00000000" w:rsidR="00000000" w:rsidRPr="00000000">
        <w:rPr>
          <w:rtl w:val="0"/>
        </w:rPr>
      </w:r>
    </w:p>
    <w:p w:rsidR="00000000" w:rsidDel="00000000" w:rsidP="00000000" w:rsidRDefault="00000000" w:rsidRPr="00000000" w14:paraId="0000064F">
      <w:pPr>
        <w:ind w:left="0" w:firstLine="0"/>
        <w:rPr/>
      </w:pPr>
      <w:r w:rsidDel="00000000" w:rsidR="00000000" w:rsidRPr="00000000">
        <w:rPr>
          <w:rtl w:val="0"/>
        </w:rPr>
        <w:t xml:space="preserve">(SYLVIA LAUGHS SARDONICALLY)</w:t>
      </w:r>
    </w:p>
    <w:p w:rsidR="00000000" w:rsidDel="00000000" w:rsidP="00000000" w:rsidRDefault="00000000" w:rsidRPr="00000000" w14:paraId="00000650">
      <w:pPr>
        <w:ind w:left="0" w:firstLine="0"/>
        <w:rPr/>
      </w:pPr>
      <w:r w:rsidDel="00000000" w:rsidR="00000000" w:rsidRPr="00000000">
        <w:rPr>
          <w:rtl w:val="0"/>
        </w:rPr>
      </w:r>
    </w:p>
    <w:p w:rsidR="00000000" w:rsidDel="00000000" w:rsidP="00000000" w:rsidRDefault="00000000" w:rsidRPr="00000000" w14:paraId="00000651">
      <w:pPr>
        <w:ind w:left="0" w:firstLine="0"/>
        <w:rPr/>
      </w:pPr>
      <w:r w:rsidDel="00000000" w:rsidR="00000000" w:rsidRPr="00000000">
        <w:rPr>
          <w:rtl w:val="0"/>
        </w:rPr>
        <w:t xml:space="preserve">AUSTIN: Um, who wants to do that?</w:t>
      </w:r>
    </w:p>
    <w:p w:rsidR="00000000" w:rsidDel="00000000" w:rsidP="00000000" w:rsidRDefault="00000000" w:rsidRPr="00000000" w14:paraId="00000652">
      <w:pPr>
        <w:ind w:left="0" w:firstLine="0"/>
        <w:rPr/>
      </w:pPr>
      <w:r w:rsidDel="00000000" w:rsidR="00000000" w:rsidRPr="00000000">
        <w:rPr>
          <w:rtl w:val="0"/>
        </w:rPr>
      </w:r>
    </w:p>
    <w:p w:rsidR="00000000" w:rsidDel="00000000" w:rsidP="00000000" w:rsidRDefault="00000000" w:rsidRPr="00000000" w14:paraId="00000653">
      <w:pPr>
        <w:ind w:left="0" w:firstLine="0"/>
        <w:rPr/>
      </w:pPr>
      <w:r w:rsidDel="00000000" w:rsidR="00000000" w:rsidRPr="00000000">
        <w:rPr>
          <w:rtl w:val="0"/>
        </w:rPr>
        <w:t xml:space="preserve">ALI: I would love to.</w:t>
      </w:r>
    </w:p>
    <w:p w:rsidR="00000000" w:rsidDel="00000000" w:rsidP="00000000" w:rsidRDefault="00000000" w:rsidRPr="00000000" w14:paraId="00000654">
      <w:pPr>
        <w:ind w:left="0" w:firstLine="0"/>
        <w:rPr/>
      </w:pPr>
      <w:r w:rsidDel="00000000" w:rsidR="00000000" w:rsidRPr="00000000">
        <w:rPr>
          <w:rtl w:val="0"/>
        </w:rPr>
      </w:r>
    </w:p>
    <w:p w:rsidR="00000000" w:rsidDel="00000000" w:rsidP="00000000" w:rsidRDefault="00000000" w:rsidRPr="00000000" w14:paraId="00000655">
      <w:pPr>
        <w:ind w:left="0" w:firstLine="0"/>
        <w:rPr/>
      </w:pPr>
      <w:r w:rsidDel="00000000" w:rsidR="00000000" w:rsidRPr="00000000">
        <w:rPr>
          <w:rtl w:val="0"/>
        </w:rPr>
        <w:t xml:space="preserve">AUSTIN: Oh, would you? So you’re just rolling one d6. Three. Reprisals. An enemy faction makes a move against you or a friend, contact, or vice purveyor. Pay them one rep and one coin per tier of your enemy as an apology, allow them to mess with--with you or yours, or fight back and show who’s boss. Here’s what I’m gonna do. I think like, while you’re licking your wounds, the Fontmen come calling again. Except, this time Clarett Holiday and the Red Rank Irregulars have your back. And I think it’s like, a course of weeks that this war plays out. And it is bloody and bad. But with Clarett’s support, you win that war. And knock them down a peg. And climb one yourself. Raising you up from a tier one to tier two again. Or I guess, it instantly raises you up from tier one to tier two because it brings your tier back up, because it had been dropped from being in a war, um, and then you gain the rep from it. So either you can be a firm tier two instead of a weak tier two, or a firm- a weak tier three. It’s up to you. We can figure that out later. Alright, downtime. Also, I think I’m gonna give you… Miss Salary as another cohort. </w:t>
      </w:r>
    </w:p>
    <w:p w:rsidR="00000000" w:rsidDel="00000000" w:rsidP="00000000" w:rsidRDefault="00000000" w:rsidRPr="00000000" w14:paraId="00000656">
      <w:pPr>
        <w:ind w:left="0" w:firstLine="0"/>
        <w:rPr/>
      </w:pPr>
      <w:r w:rsidDel="00000000" w:rsidR="00000000" w:rsidRPr="00000000">
        <w:rPr>
          <w:rtl w:val="0"/>
        </w:rPr>
      </w:r>
    </w:p>
    <w:p w:rsidR="00000000" w:rsidDel="00000000" w:rsidP="00000000" w:rsidRDefault="00000000" w:rsidRPr="00000000" w14:paraId="00000657">
      <w:pPr>
        <w:ind w:left="0" w:firstLine="0"/>
        <w:rPr/>
      </w:pPr>
      <w:r w:rsidDel="00000000" w:rsidR="00000000" w:rsidRPr="00000000">
        <w:rPr>
          <w:rtl w:val="0"/>
        </w:rPr>
        <w:t xml:space="preserve">ALI: Thank you!</w:t>
      </w:r>
    </w:p>
    <w:p w:rsidR="00000000" w:rsidDel="00000000" w:rsidP="00000000" w:rsidRDefault="00000000" w:rsidRPr="00000000" w14:paraId="00000658">
      <w:pPr>
        <w:ind w:left="0" w:firstLine="0"/>
        <w:rPr/>
      </w:pPr>
      <w:r w:rsidDel="00000000" w:rsidR="00000000" w:rsidRPr="00000000">
        <w:rPr>
          <w:rtl w:val="0"/>
        </w:rPr>
      </w:r>
    </w:p>
    <w:p w:rsidR="00000000" w:rsidDel="00000000" w:rsidP="00000000" w:rsidRDefault="00000000" w:rsidRPr="00000000" w14:paraId="00000659">
      <w:pPr>
        <w:ind w:left="0" w:firstLine="0"/>
        <w:rPr/>
      </w:pPr>
      <w:r w:rsidDel="00000000" w:rsidR="00000000" w:rsidRPr="00000000">
        <w:rPr>
          <w:rtl w:val="0"/>
        </w:rPr>
        <w:t xml:space="preserve">DRE: Yeah!</w:t>
      </w:r>
    </w:p>
    <w:p w:rsidR="00000000" w:rsidDel="00000000" w:rsidP="00000000" w:rsidRDefault="00000000" w:rsidRPr="00000000" w14:paraId="0000065A">
      <w:pPr>
        <w:ind w:left="0" w:firstLine="0"/>
        <w:rPr/>
      </w:pPr>
      <w:r w:rsidDel="00000000" w:rsidR="00000000" w:rsidRPr="00000000">
        <w:rPr>
          <w:rtl w:val="0"/>
        </w:rPr>
      </w:r>
    </w:p>
    <w:p w:rsidR="00000000" w:rsidDel="00000000" w:rsidP="00000000" w:rsidRDefault="00000000" w:rsidRPr="00000000" w14:paraId="0000065B">
      <w:pPr>
        <w:ind w:left="0" w:firstLine="0"/>
        <w:rPr/>
      </w:pPr>
      <w:r w:rsidDel="00000000" w:rsidR="00000000" w:rsidRPr="00000000">
        <w:rPr>
          <w:rtl w:val="0"/>
        </w:rPr>
        <w:t xml:space="preserve">AUSTIN: Um, I like the image of you continuing to like-- recruit.</w:t>
      </w:r>
    </w:p>
    <w:p w:rsidR="00000000" w:rsidDel="00000000" w:rsidP="00000000" w:rsidRDefault="00000000" w:rsidRPr="00000000" w14:paraId="0000065C">
      <w:pPr>
        <w:ind w:left="0" w:firstLine="0"/>
        <w:rPr/>
      </w:pPr>
      <w:r w:rsidDel="00000000" w:rsidR="00000000" w:rsidRPr="00000000">
        <w:rPr>
          <w:rtl w:val="0"/>
        </w:rPr>
      </w:r>
    </w:p>
    <w:p w:rsidR="00000000" w:rsidDel="00000000" w:rsidP="00000000" w:rsidRDefault="00000000" w:rsidRPr="00000000" w14:paraId="0000065D">
      <w:pPr>
        <w:ind w:left="0" w:firstLine="0"/>
        <w:rPr/>
      </w:pPr>
      <w:r w:rsidDel="00000000" w:rsidR="00000000" w:rsidRPr="00000000">
        <w:rPr>
          <w:rtl w:val="0"/>
        </w:rPr>
        <w:t xml:space="preserve">ALI: What’s the deal with um, Maelgwyn? </w:t>
      </w:r>
    </w:p>
    <w:p w:rsidR="00000000" w:rsidDel="00000000" w:rsidP="00000000" w:rsidRDefault="00000000" w:rsidRPr="00000000" w14:paraId="0000065E">
      <w:pPr>
        <w:ind w:left="0" w:firstLine="0"/>
        <w:rPr/>
      </w:pPr>
      <w:r w:rsidDel="00000000" w:rsidR="00000000" w:rsidRPr="00000000">
        <w:rPr>
          <w:rtl w:val="0"/>
        </w:rPr>
      </w:r>
    </w:p>
    <w:p w:rsidR="00000000" w:rsidDel="00000000" w:rsidP="00000000" w:rsidRDefault="00000000" w:rsidRPr="00000000" w14:paraId="0000065F">
      <w:pPr>
        <w:ind w:left="0" w:firstLine="0"/>
        <w:rPr/>
      </w:pPr>
      <w:r w:rsidDel="00000000" w:rsidR="00000000" w:rsidRPr="00000000">
        <w:rPr>
          <w:rtl w:val="0"/>
        </w:rPr>
        <w:t xml:space="preserve">AUSTIN: Good question. What do you like, with… no, you don’t.</w:t>
      </w:r>
    </w:p>
    <w:p w:rsidR="00000000" w:rsidDel="00000000" w:rsidP="00000000" w:rsidRDefault="00000000" w:rsidRPr="00000000" w14:paraId="00000660">
      <w:pPr>
        <w:ind w:left="0" w:firstLine="0"/>
        <w:rPr/>
      </w:pPr>
      <w:r w:rsidDel="00000000" w:rsidR="00000000" w:rsidRPr="00000000">
        <w:rPr>
          <w:rtl w:val="0"/>
        </w:rPr>
      </w:r>
    </w:p>
    <w:p w:rsidR="00000000" w:rsidDel="00000000" w:rsidP="00000000" w:rsidRDefault="00000000" w:rsidRPr="00000000" w14:paraId="00000661">
      <w:pPr>
        <w:ind w:left="0" w:firstLine="0"/>
        <w:rPr/>
      </w:pPr>
      <w:r w:rsidDel="00000000" w:rsidR="00000000" w:rsidRPr="00000000">
        <w:rPr>
          <w:rtl w:val="0"/>
        </w:rPr>
        <w:t xml:space="preserve">ALI: No, I was gonna ask if we like, get his number. (laughs)</w:t>
      </w:r>
    </w:p>
    <w:p w:rsidR="00000000" w:rsidDel="00000000" w:rsidP="00000000" w:rsidRDefault="00000000" w:rsidRPr="00000000" w14:paraId="00000662">
      <w:pPr>
        <w:ind w:left="0" w:firstLine="0"/>
        <w:rPr/>
      </w:pPr>
      <w:r w:rsidDel="00000000" w:rsidR="00000000" w:rsidRPr="00000000">
        <w:rPr>
          <w:rtl w:val="0"/>
        </w:rPr>
      </w:r>
    </w:p>
    <w:p w:rsidR="00000000" w:rsidDel="00000000" w:rsidP="00000000" w:rsidRDefault="00000000" w:rsidRPr="00000000" w14:paraId="00000663">
      <w:pPr>
        <w:ind w:left="0" w:firstLine="0"/>
        <w:rPr/>
      </w:pPr>
      <w:r w:rsidDel="00000000" w:rsidR="00000000" w:rsidRPr="00000000">
        <w:rPr>
          <w:rtl w:val="0"/>
        </w:rPr>
        <w:t xml:space="preserve">AUSTIN: Oh, it’s like that?</w:t>
      </w:r>
    </w:p>
    <w:p w:rsidR="00000000" w:rsidDel="00000000" w:rsidP="00000000" w:rsidRDefault="00000000" w:rsidRPr="00000000" w14:paraId="00000664">
      <w:pPr>
        <w:ind w:left="0" w:firstLine="0"/>
        <w:rPr/>
      </w:pPr>
      <w:r w:rsidDel="00000000" w:rsidR="00000000" w:rsidRPr="00000000">
        <w:rPr>
          <w:rtl w:val="0"/>
        </w:rPr>
      </w:r>
    </w:p>
    <w:p w:rsidR="00000000" w:rsidDel="00000000" w:rsidP="00000000" w:rsidRDefault="00000000" w:rsidRPr="00000000" w14:paraId="00000665">
      <w:pPr>
        <w:ind w:left="0" w:firstLine="0"/>
        <w:rPr/>
      </w:pPr>
      <w:r w:rsidDel="00000000" w:rsidR="00000000" w:rsidRPr="00000000">
        <w:rPr>
          <w:rtl w:val="0"/>
        </w:rPr>
        <w:t xml:space="preserve">(ALI LAUGHS)</w:t>
      </w:r>
    </w:p>
    <w:p w:rsidR="00000000" w:rsidDel="00000000" w:rsidP="00000000" w:rsidRDefault="00000000" w:rsidRPr="00000000" w14:paraId="00000666">
      <w:pPr>
        <w:ind w:left="0" w:firstLine="0"/>
        <w:rPr/>
      </w:pPr>
      <w:r w:rsidDel="00000000" w:rsidR="00000000" w:rsidRPr="00000000">
        <w:rPr>
          <w:rtl w:val="0"/>
        </w:rPr>
      </w:r>
    </w:p>
    <w:p w:rsidR="00000000" w:rsidDel="00000000" w:rsidP="00000000" w:rsidRDefault="00000000" w:rsidRPr="00000000" w14:paraId="00000667">
      <w:pPr>
        <w:ind w:left="0" w:firstLine="0"/>
        <w:rPr/>
      </w:pPr>
      <w:r w:rsidDel="00000000" w:rsidR="00000000" w:rsidRPr="00000000">
        <w:rPr>
          <w:rtl w:val="0"/>
        </w:rPr>
        <w:t xml:space="preserve">ALI: I feel like I definitely wanna stay in contact with him, he has Aubrey.</w:t>
      </w:r>
    </w:p>
    <w:p w:rsidR="00000000" w:rsidDel="00000000" w:rsidP="00000000" w:rsidRDefault="00000000" w:rsidRPr="00000000" w14:paraId="00000668">
      <w:pPr>
        <w:ind w:left="0" w:firstLine="0"/>
        <w:rPr/>
      </w:pPr>
      <w:r w:rsidDel="00000000" w:rsidR="00000000" w:rsidRPr="00000000">
        <w:rPr>
          <w:rtl w:val="0"/>
        </w:rPr>
      </w:r>
    </w:p>
    <w:p w:rsidR="00000000" w:rsidDel="00000000" w:rsidP="00000000" w:rsidRDefault="00000000" w:rsidRPr="00000000" w14:paraId="00000669">
      <w:pPr>
        <w:ind w:left="0" w:firstLine="0"/>
        <w:rPr/>
      </w:pPr>
      <w:r w:rsidDel="00000000" w:rsidR="00000000" w:rsidRPr="00000000">
        <w:rPr>
          <w:rtl w:val="0"/>
        </w:rPr>
        <w:t xml:space="preserve">DRE: Yeah…</w:t>
      </w:r>
    </w:p>
    <w:p w:rsidR="00000000" w:rsidDel="00000000" w:rsidP="00000000" w:rsidRDefault="00000000" w:rsidRPr="00000000" w14:paraId="0000066A">
      <w:pPr>
        <w:ind w:left="0" w:firstLine="0"/>
        <w:rPr/>
      </w:pPr>
      <w:r w:rsidDel="00000000" w:rsidR="00000000" w:rsidRPr="00000000">
        <w:rPr>
          <w:rtl w:val="0"/>
        </w:rPr>
      </w:r>
    </w:p>
    <w:p w:rsidR="00000000" w:rsidDel="00000000" w:rsidP="00000000" w:rsidRDefault="00000000" w:rsidRPr="00000000" w14:paraId="0000066B">
      <w:pPr>
        <w:ind w:left="0" w:firstLine="0"/>
        <w:rPr/>
      </w:pPr>
      <w:r w:rsidDel="00000000" w:rsidR="00000000" w:rsidRPr="00000000">
        <w:rPr>
          <w:rtl w:val="0"/>
        </w:rPr>
        <w:t xml:space="preserve">SYLVIA: Help! Free me!</w:t>
      </w:r>
    </w:p>
    <w:p w:rsidR="00000000" w:rsidDel="00000000" w:rsidP="00000000" w:rsidRDefault="00000000" w:rsidRPr="00000000" w14:paraId="0000066C">
      <w:pPr>
        <w:ind w:left="0" w:firstLine="0"/>
        <w:rPr/>
      </w:pPr>
      <w:r w:rsidDel="00000000" w:rsidR="00000000" w:rsidRPr="00000000">
        <w:rPr>
          <w:rtl w:val="0"/>
        </w:rPr>
      </w:r>
    </w:p>
    <w:p w:rsidR="00000000" w:rsidDel="00000000" w:rsidP="00000000" w:rsidRDefault="00000000" w:rsidRPr="00000000" w14:paraId="0000066D">
      <w:pPr>
        <w:ind w:left="0" w:firstLine="0"/>
        <w:rPr/>
      </w:pPr>
      <w:r w:rsidDel="00000000" w:rsidR="00000000" w:rsidRPr="00000000">
        <w:rPr>
          <w:rtl w:val="0"/>
        </w:rPr>
        <w:t xml:space="preserve">ALI: He has Aubrey, and like, knows who I am.</w:t>
      </w:r>
    </w:p>
    <w:p w:rsidR="00000000" w:rsidDel="00000000" w:rsidP="00000000" w:rsidRDefault="00000000" w:rsidRPr="00000000" w14:paraId="0000066E">
      <w:pPr>
        <w:ind w:left="0" w:firstLine="0"/>
        <w:rPr/>
      </w:pPr>
      <w:r w:rsidDel="00000000" w:rsidR="00000000" w:rsidRPr="00000000">
        <w:rPr>
          <w:rtl w:val="0"/>
        </w:rPr>
      </w:r>
    </w:p>
    <w:p w:rsidR="00000000" w:rsidDel="00000000" w:rsidP="00000000" w:rsidRDefault="00000000" w:rsidRPr="00000000" w14:paraId="0000066F">
      <w:pPr>
        <w:ind w:left="0" w:firstLine="0"/>
        <w:rPr/>
      </w:pPr>
      <w:r w:rsidDel="00000000" w:rsidR="00000000" w:rsidRPr="00000000">
        <w:rPr>
          <w:rtl w:val="0"/>
        </w:rPr>
        <w:t xml:space="preserve">AUSTIN: He does know who you are. You definitely can like, stay in contact with him. </w:t>
      </w:r>
    </w:p>
    <w:p w:rsidR="00000000" w:rsidDel="00000000" w:rsidP="00000000" w:rsidRDefault="00000000" w:rsidRPr="00000000" w14:paraId="00000670">
      <w:pPr>
        <w:ind w:left="0" w:firstLine="0"/>
        <w:rPr/>
      </w:pPr>
      <w:r w:rsidDel="00000000" w:rsidR="00000000" w:rsidRPr="00000000">
        <w:rPr>
          <w:rtl w:val="0"/>
        </w:rPr>
      </w:r>
    </w:p>
    <w:p w:rsidR="00000000" w:rsidDel="00000000" w:rsidP="00000000" w:rsidRDefault="00000000" w:rsidRPr="00000000" w14:paraId="00000671">
      <w:pPr>
        <w:ind w:left="0" w:firstLine="0"/>
        <w:rPr/>
      </w:pPr>
      <w:r w:rsidDel="00000000" w:rsidR="00000000" w:rsidRPr="00000000">
        <w:rPr>
          <w:rtl w:val="0"/>
        </w:rPr>
        <w:t xml:space="preserve">ALI: Okay.</w:t>
      </w:r>
    </w:p>
    <w:p w:rsidR="00000000" w:rsidDel="00000000" w:rsidP="00000000" w:rsidRDefault="00000000" w:rsidRPr="00000000" w14:paraId="00000672">
      <w:pPr>
        <w:ind w:left="0" w:firstLine="0"/>
        <w:rPr/>
      </w:pPr>
      <w:r w:rsidDel="00000000" w:rsidR="00000000" w:rsidRPr="00000000">
        <w:rPr>
          <w:rtl w:val="0"/>
        </w:rPr>
      </w:r>
    </w:p>
    <w:p w:rsidR="00000000" w:rsidDel="00000000" w:rsidP="00000000" w:rsidRDefault="00000000" w:rsidRPr="00000000" w14:paraId="00000673">
      <w:pPr>
        <w:ind w:left="0" w:firstLine="0"/>
        <w:rPr/>
      </w:pPr>
      <w:r w:rsidDel="00000000" w:rsidR="00000000" w:rsidRPr="00000000">
        <w:rPr>
          <w:rtl w:val="0"/>
        </w:rPr>
        <w:t xml:space="preserve">AUSTIN: Um, Aubrey? One morning, you wake up in Quince parish. In a room that at first you think is the same room that you saw Samot and Samothes arguing in. And then you kind of life, get your bearings, and it’s just a little, um, like a, not hotel. Just a little like, inn. And… there’s a note from Maelgwyn there that tells you how to get in touch with him if you ever need him. And I think the way you do that is like, by showing up at the rock at Violet parish at a certain time of the week. </w:t>
      </w:r>
    </w:p>
    <w:p w:rsidR="00000000" w:rsidDel="00000000" w:rsidP="00000000" w:rsidRDefault="00000000" w:rsidRPr="00000000" w14:paraId="00000674">
      <w:pPr>
        <w:ind w:left="0" w:firstLine="0"/>
        <w:rPr/>
      </w:pPr>
      <w:r w:rsidDel="00000000" w:rsidR="00000000" w:rsidRPr="00000000">
        <w:rPr>
          <w:rtl w:val="0"/>
        </w:rPr>
      </w:r>
    </w:p>
    <w:p w:rsidR="00000000" w:rsidDel="00000000" w:rsidP="00000000" w:rsidRDefault="00000000" w:rsidRPr="00000000" w14:paraId="00000675">
      <w:pPr>
        <w:ind w:left="0" w:firstLine="0"/>
        <w:rPr/>
      </w:pPr>
      <w:r w:rsidDel="00000000" w:rsidR="00000000" w:rsidRPr="00000000">
        <w:rPr>
          <w:rtl w:val="0"/>
        </w:rPr>
        <w:t xml:space="preserve">SYLVIA: Okay. </w:t>
      </w:r>
    </w:p>
    <w:p w:rsidR="00000000" w:rsidDel="00000000" w:rsidP="00000000" w:rsidRDefault="00000000" w:rsidRPr="00000000" w14:paraId="00000676">
      <w:pPr>
        <w:ind w:left="0" w:firstLine="0"/>
        <w:rPr/>
      </w:pPr>
      <w:r w:rsidDel="00000000" w:rsidR="00000000" w:rsidRPr="00000000">
        <w:rPr>
          <w:rtl w:val="0"/>
        </w:rPr>
      </w:r>
    </w:p>
    <w:p w:rsidR="00000000" w:rsidDel="00000000" w:rsidP="00000000" w:rsidRDefault="00000000" w:rsidRPr="00000000" w14:paraId="00000677">
      <w:pPr>
        <w:ind w:left="0" w:firstLine="0"/>
        <w:rPr/>
      </w:pPr>
      <w:r w:rsidDel="00000000" w:rsidR="00000000" w:rsidRPr="00000000">
        <w:rPr>
          <w:rtl w:val="0"/>
        </w:rPr>
        <w:t xml:space="preserve">AUSTIN: Like, ‘meet me at- I’m always here at noon on thursdays’, basically.</w:t>
      </w:r>
    </w:p>
    <w:p w:rsidR="00000000" w:rsidDel="00000000" w:rsidP="00000000" w:rsidRDefault="00000000" w:rsidRPr="00000000" w14:paraId="00000678">
      <w:pPr>
        <w:ind w:left="0" w:firstLine="0"/>
        <w:rPr/>
      </w:pPr>
      <w:r w:rsidDel="00000000" w:rsidR="00000000" w:rsidRPr="00000000">
        <w:rPr>
          <w:rtl w:val="0"/>
        </w:rPr>
      </w:r>
    </w:p>
    <w:p w:rsidR="00000000" w:rsidDel="00000000" w:rsidP="00000000" w:rsidRDefault="00000000" w:rsidRPr="00000000" w14:paraId="00000679">
      <w:pPr>
        <w:ind w:left="0" w:firstLine="0"/>
        <w:rPr/>
      </w:pPr>
      <w:r w:rsidDel="00000000" w:rsidR="00000000" w:rsidRPr="00000000">
        <w:rPr>
          <w:rtl w:val="0"/>
        </w:rPr>
        <w:t xml:space="preserve">SYLVIA: Alright.</w:t>
      </w:r>
    </w:p>
    <w:p w:rsidR="00000000" w:rsidDel="00000000" w:rsidP="00000000" w:rsidRDefault="00000000" w:rsidRPr="00000000" w14:paraId="0000067A">
      <w:pPr>
        <w:ind w:left="0" w:firstLine="0"/>
        <w:rPr/>
      </w:pPr>
      <w:r w:rsidDel="00000000" w:rsidR="00000000" w:rsidRPr="00000000">
        <w:rPr>
          <w:rtl w:val="0"/>
        </w:rPr>
      </w:r>
    </w:p>
    <w:p w:rsidR="00000000" w:rsidDel="00000000" w:rsidP="00000000" w:rsidRDefault="00000000" w:rsidRPr="00000000" w14:paraId="0000067B">
      <w:pPr>
        <w:ind w:left="0" w:firstLine="0"/>
        <w:rPr/>
      </w:pPr>
      <w:r w:rsidDel="00000000" w:rsidR="00000000" w:rsidRPr="00000000">
        <w:rPr>
          <w:rtl w:val="0"/>
        </w:rPr>
        <w:t xml:space="preserve">AUSTIN: Alright, downtime. Two downtime actions. Uh, I should… Clarett is also just like, you’re on good terms with Clarett now. Like, this has… you’ve paid each other off. Everything worked out well, I’m gonna increase your relationship with them another step. Who wants to do downtime first?</w:t>
      </w:r>
    </w:p>
    <w:p w:rsidR="00000000" w:rsidDel="00000000" w:rsidP="00000000" w:rsidRDefault="00000000" w:rsidRPr="00000000" w14:paraId="0000067C">
      <w:pPr>
        <w:ind w:left="0" w:firstLine="0"/>
        <w:rPr/>
      </w:pPr>
      <w:r w:rsidDel="00000000" w:rsidR="00000000" w:rsidRPr="00000000">
        <w:rPr>
          <w:rtl w:val="0"/>
        </w:rPr>
      </w:r>
    </w:p>
    <w:p w:rsidR="00000000" w:rsidDel="00000000" w:rsidP="00000000" w:rsidRDefault="00000000" w:rsidRPr="00000000" w14:paraId="0000067D">
      <w:pPr>
        <w:ind w:left="0" w:firstLine="0"/>
        <w:rPr/>
      </w:pPr>
      <w:r w:rsidDel="00000000" w:rsidR="00000000" w:rsidRPr="00000000">
        <w:rPr>
          <w:rtl w:val="0"/>
        </w:rPr>
        <w:t xml:space="preserve">DRE: I know what I’m gonna do, and I think it’s gonna be pretty simple. I’m gonna just recover all tier one harm, get rid of this singed effect on me.</w:t>
      </w:r>
    </w:p>
    <w:p w:rsidR="00000000" w:rsidDel="00000000" w:rsidP="00000000" w:rsidRDefault="00000000" w:rsidRPr="00000000" w14:paraId="0000067E">
      <w:pPr>
        <w:ind w:left="0" w:firstLine="0"/>
        <w:rPr/>
      </w:pPr>
      <w:r w:rsidDel="00000000" w:rsidR="00000000" w:rsidRPr="00000000">
        <w:rPr>
          <w:rtl w:val="0"/>
        </w:rPr>
      </w:r>
    </w:p>
    <w:p w:rsidR="00000000" w:rsidDel="00000000" w:rsidP="00000000" w:rsidRDefault="00000000" w:rsidRPr="00000000" w14:paraId="0000067F">
      <w:pPr>
        <w:ind w:left="0" w:firstLine="0"/>
        <w:rPr/>
      </w:pPr>
      <w:r w:rsidDel="00000000" w:rsidR="00000000" w:rsidRPr="00000000">
        <w:rPr>
          <w:rtl w:val="0"/>
        </w:rPr>
        <w:t xml:space="preserve">AUSTIN: Nice.</w:t>
      </w:r>
    </w:p>
    <w:p w:rsidR="00000000" w:rsidDel="00000000" w:rsidP="00000000" w:rsidRDefault="00000000" w:rsidRPr="00000000" w14:paraId="00000680">
      <w:pPr>
        <w:ind w:left="0" w:firstLine="0"/>
        <w:rPr/>
      </w:pPr>
      <w:r w:rsidDel="00000000" w:rsidR="00000000" w:rsidRPr="00000000">
        <w:rPr>
          <w:rtl w:val="0"/>
        </w:rPr>
      </w:r>
    </w:p>
    <w:p w:rsidR="00000000" w:rsidDel="00000000" w:rsidP="00000000" w:rsidRDefault="00000000" w:rsidRPr="00000000" w14:paraId="00000681">
      <w:pPr>
        <w:ind w:left="0" w:firstLine="0"/>
        <w:rPr/>
      </w:pPr>
      <w:r w:rsidDel="00000000" w:rsidR="00000000" w:rsidRPr="00000000">
        <w:rPr>
          <w:rtl w:val="0"/>
        </w:rPr>
        <w:t xml:space="preserve">DRE: There’s no roll for that, it’s only a level one.</w:t>
      </w:r>
    </w:p>
    <w:p w:rsidR="00000000" w:rsidDel="00000000" w:rsidP="00000000" w:rsidRDefault="00000000" w:rsidRPr="00000000" w14:paraId="00000682">
      <w:pPr>
        <w:ind w:left="0" w:firstLine="0"/>
        <w:rPr/>
      </w:pPr>
      <w:r w:rsidDel="00000000" w:rsidR="00000000" w:rsidRPr="00000000">
        <w:rPr>
          <w:rtl w:val="0"/>
        </w:rPr>
      </w:r>
    </w:p>
    <w:p w:rsidR="00000000" w:rsidDel="00000000" w:rsidP="00000000" w:rsidRDefault="00000000" w:rsidRPr="00000000" w14:paraId="00000683">
      <w:pPr>
        <w:ind w:left="0" w:firstLine="0"/>
        <w:rPr/>
      </w:pPr>
      <w:r w:rsidDel="00000000" w:rsidR="00000000" w:rsidRPr="00000000">
        <w:rPr>
          <w:rtl w:val="0"/>
        </w:rPr>
        <w:t xml:space="preserve">AUSTIN: Yep. Totally.</w:t>
      </w:r>
    </w:p>
    <w:p w:rsidR="00000000" w:rsidDel="00000000" w:rsidP="00000000" w:rsidRDefault="00000000" w:rsidRPr="00000000" w14:paraId="00000684">
      <w:pPr>
        <w:ind w:left="0" w:firstLine="0"/>
        <w:rPr/>
      </w:pPr>
      <w:r w:rsidDel="00000000" w:rsidR="00000000" w:rsidRPr="00000000">
        <w:rPr>
          <w:rtl w:val="0"/>
        </w:rPr>
      </w:r>
    </w:p>
    <w:p w:rsidR="00000000" w:rsidDel="00000000" w:rsidP="00000000" w:rsidRDefault="00000000" w:rsidRPr="00000000" w14:paraId="00000685">
      <w:pPr>
        <w:ind w:left="0" w:firstLine="0"/>
        <w:rPr/>
      </w:pPr>
      <w:r w:rsidDel="00000000" w:rsidR="00000000" w:rsidRPr="00000000">
        <w:rPr>
          <w:rtl w:val="0"/>
        </w:rPr>
        <w:t xml:space="preserve">DRE: Okay. And then I’m gonna just indulge my vice. Which is… roll your lowest, right?</w:t>
      </w:r>
    </w:p>
    <w:p w:rsidR="00000000" w:rsidDel="00000000" w:rsidP="00000000" w:rsidRDefault="00000000" w:rsidRPr="00000000" w14:paraId="00000686">
      <w:pPr>
        <w:ind w:left="0" w:firstLine="0"/>
        <w:rPr/>
      </w:pPr>
      <w:r w:rsidDel="00000000" w:rsidR="00000000" w:rsidRPr="00000000">
        <w:rPr>
          <w:rtl w:val="0"/>
        </w:rPr>
      </w:r>
    </w:p>
    <w:p w:rsidR="00000000" w:rsidDel="00000000" w:rsidP="00000000" w:rsidRDefault="00000000" w:rsidRPr="00000000" w14:paraId="00000687">
      <w:pPr>
        <w:ind w:left="0" w:firstLine="0"/>
        <w:rPr/>
      </w:pPr>
      <w:r w:rsidDel="00000000" w:rsidR="00000000" w:rsidRPr="00000000">
        <w:rPr>
          <w:rtl w:val="0"/>
        </w:rPr>
        <w:t xml:space="preserve">AUSTIN: Yeah, you roll your lowest of the three. Yeah. Attributes. </w:t>
      </w:r>
    </w:p>
    <w:p w:rsidR="00000000" w:rsidDel="00000000" w:rsidP="00000000" w:rsidRDefault="00000000" w:rsidRPr="00000000" w14:paraId="00000688">
      <w:pPr>
        <w:ind w:left="0" w:firstLine="0"/>
        <w:rPr/>
      </w:pPr>
      <w:r w:rsidDel="00000000" w:rsidR="00000000" w:rsidRPr="00000000">
        <w:rPr>
          <w:rtl w:val="0"/>
        </w:rPr>
      </w:r>
    </w:p>
    <w:p w:rsidR="00000000" w:rsidDel="00000000" w:rsidP="00000000" w:rsidRDefault="00000000" w:rsidRPr="00000000" w14:paraId="00000689">
      <w:pPr>
        <w:ind w:left="0" w:firstLine="0"/>
        <w:rPr/>
      </w:pPr>
      <w:r w:rsidDel="00000000" w:rsidR="00000000" w:rsidRPr="00000000">
        <w:rPr>
          <w:rtl w:val="0"/>
        </w:rPr>
        <w:t xml:space="preserve">DRE: Okay. </w:t>
      </w:r>
    </w:p>
    <w:p w:rsidR="00000000" w:rsidDel="00000000" w:rsidP="00000000" w:rsidRDefault="00000000" w:rsidRPr="00000000" w14:paraId="0000068A">
      <w:pPr>
        <w:ind w:left="0" w:firstLine="0"/>
        <w:rPr/>
      </w:pPr>
      <w:r w:rsidDel="00000000" w:rsidR="00000000" w:rsidRPr="00000000">
        <w:rPr>
          <w:rtl w:val="0"/>
        </w:rPr>
      </w:r>
    </w:p>
    <w:p w:rsidR="00000000" w:rsidDel="00000000" w:rsidP="00000000" w:rsidRDefault="00000000" w:rsidRPr="00000000" w14:paraId="0000068B">
      <w:pPr>
        <w:ind w:left="0" w:firstLine="0"/>
        <w:rPr/>
      </w:pPr>
      <w:r w:rsidDel="00000000" w:rsidR="00000000" w:rsidRPr="00000000">
        <w:rPr>
          <w:rtl w:val="0"/>
        </w:rPr>
        <w:t xml:space="preserve">AUSTIN: And… you reduce it by six!</w:t>
      </w:r>
    </w:p>
    <w:p w:rsidR="00000000" w:rsidDel="00000000" w:rsidP="00000000" w:rsidRDefault="00000000" w:rsidRPr="00000000" w14:paraId="0000068C">
      <w:pPr>
        <w:ind w:left="0" w:firstLine="0"/>
        <w:rPr/>
      </w:pPr>
      <w:r w:rsidDel="00000000" w:rsidR="00000000" w:rsidRPr="00000000">
        <w:rPr>
          <w:rtl w:val="0"/>
        </w:rPr>
      </w:r>
    </w:p>
    <w:p w:rsidR="00000000" w:rsidDel="00000000" w:rsidP="00000000" w:rsidRDefault="00000000" w:rsidRPr="00000000" w14:paraId="0000068D">
      <w:pPr>
        <w:ind w:left="0" w:firstLine="0"/>
        <w:rPr/>
      </w:pPr>
      <w:r w:rsidDel="00000000" w:rsidR="00000000" w:rsidRPr="00000000">
        <w:rPr>
          <w:rtl w:val="0"/>
        </w:rPr>
        <w:t xml:space="preserve">DRE: Okay. Perfect.</w:t>
      </w:r>
    </w:p>
    <w:p w:rsidR="00000000" w:rsidDel="00000000" w:rsidP="00000000" w:rsidRDefault="00000000" w:rsidRPr="00000000" w14:paraId="0000068E">
      <w:pPr>
        <w:ind w:left="0" w:firstLine="0"/>
        <w:rPr/>
      </w:pPr>
      <w:r w:rsidDel="00000000" w:rsidR="00000000" w:rsidRPr="00000000">
        <w:rPr>
          <w:rtl w:val="0"/>
        </w:rPr>
      </w:r>
    </w:p>
    <w:p w:rsidR="00000000" w:rsidDel="00000000" w:rsidP="00000000" w:rsidRDefault="00000000" w:rsidRPr="00000000" w14:paraId="0000068F">
      <w:pPr>
        <w:ind w:left="0" w:firstLine="0"/>
        <w:rPr/>
      </w:pPr>
      <w:r w:rsidDel="00000000" w:rsidR="00000000" w:rsidRPr="00000000">
        <w:rPr>
          <w:rtl w:val="0"/>
        </w:rPr>
        <w:t xml:space="preserve">AUSTIN: I hope you didn’t overindulge.</w:t>
      </w:r>
    </w:p>
    <w:p w:rsidR="00000000" w:rsidDel="00000000" w:rsidP="00000000" w:rsidRDefault="00000000" w:rsidRPr="00000000" w14:paraId="00000690">
      <w:pPr>
        <w:ind w:left="0" w:firstLine="0"/>
        <w:rPr/>
      </w:pPr>
      <w:r w:rsidDel="00000000" w:rsidR="00000000" w:rsidRPr="00000000">
        <w:rPr>
          <w:rtl w:val="0"/>
        </w:rPr>
      </w:r>
    </w:p>
    <w:p w:rsidR="00000000" w:rsidDel="00000000" w:rsidP="00000000" w:rsidRDefault="00000000" w:rsidRPr="00000000" w14:paraId="00000691">
      <w:pPr>
        <w:ind w:left="0" w:firstLine="0"/>
        <w:rPr/>
      </w:pPr>
      <w:r w:rsidDel="00000000" w:rsidR="00000000" w:rsidRPr="00000000">
        <w:rPr>
          <w:rtl w:val="0"/>
        </w:rPr>
        <w:t xml:space="preserve">DRE: No, I didn’t. I was at seven. Remember, this was how we got into this whole mess, was he was at five and I rolled six. </w:t>
      </w:r>
    </w:p>
    <w:p w:rsidR="00000000" w:rsidDel="00000000" w:rsidP="00000000" w:rsidRDefault="00000000" w:rsidRPr="00000000" w14:paraId="00000692">
      <w:pPr>
        <w:ind w:left="0" w:firstLine="0"/>
        <w:rPr/>
      </w:pPr>
      <w:r w:rsidDel="00000000" w:rsidR="00000000" w:rsidRPr="00000000">
        <w:rPr>
          <w:rtl w:val="0"/>
        </w:rPr>
      </w:r>
    </w:p>
    <w:p w:rsidR="00000000" w:rsidDel="00000000" w:rsidP="00000000" w:rsidRDefault="00000000" w:rsidRPr="00000000" w14:paraId="00000693">
      <w:pPr>
        <w:ind w:left="0" w:firstLine="0"/>
        <w:rPr/>
      </w:pPr>
      <w:r w:rsidDel="00000000" w:rsidR="00000000" w:rsidRPr="00000000">
        <w:rPr>
          <w:rtl w:val="0"/>
        </w:rPr>
        <w:t xml:space="preserve">ALI: (overlapping) Yep.</w:t>
      </w:r>
    </w:p>
    <w:p w:rsidR="00000000" w:rsidDel="00000000" w:rsidP="00000000" w:rsidRDefault="00000000" w:rsidRPr="00000000" w14:paraId="00000694">
      <w:pPr>
        <w:ind w:left="0" w:firstLine="0"/>
        <w:rPr/>
      </w:pPr>
      <w:r w:rsidDel="00000000" w:rsidR="00000000" w:rsidRPr="00000000">
        <w:rPr>
          <w:rtl w:val="0"/>
        </w:rPr>
      </w:r>
    </w:p>
    <w:p w:rsidR="00000000" w:rsidDel="00000000" w:rsidP="00000000" w:rsidRDefault="00000000" w:rsidRPr="00000000" w14:paraId="00000695">
      <w:pPr>
        <w:ind w:left="0" w:firstLine="0"/>
        <w:rPr/>
      </w:pPr>
      <w:r w:rsidDel="00000000" w:rsidR="00000000" w:rsidRPr="00000000">
        <w:rPr>
          <w:rtl w:val="0"/>
        </w:rPr>
        <w:t xml:space="preserve">(DRE LAUGHING)</w:t>
      </w:r>
    </w:p>
    <w:p w:rsidR="00000000" w:rsidDel="00000000" w:rsidP="00000000" w:rsidRDefault="00000000" w:rsidRPr="00000000" w14:paraId="00000696">
      <w:pPr>
        <w:ind w:left="0" w:firstLine="0"/>
        <w:rPr/>
      </w:pPr>
      <w:r w:rsidDel="00000000" w:rsidR="00000000" w:rsidRPr="00000000">
        <w:rPr>
          <w:rtl w:val="0"/>
        </w:rPr>
      </w:r>
    </w:p>
    <w:p w:rsidR="00000000" w:rsidDel="00000000" w:rsidP="00000000" w:rsidRDefault="00000000" w:rsidRPr="00000000" w14:paraId="00000697">
      <w:pPr>
        <w:ind w:left="0" w:firstLine="0"/>
        <w:rPr/>
      </w:pPr>
      <w:r w:rsidDel="00000000" w:rsidR="00000000" w:rsidRPr="00000000">
        <w:rPr>
          <w:rtl w:val="0"/>
        </w:rPr>
        <w:t xml:space="preserve">AUSTIN: (amused) I totally remember. I totally remember. Uh yeah, so what’s that look like? You’re just working on your boat? You have all this extra money now, so… </w:t>
      </w:r>
    </w:p>
    <w:p w:rsidR="00000000" w:rsidDel="00000000" w:rsidP="00000000" w:rsidRDefault="00000000" w:rsidRPr="00000000" w14:paraId="00000698">
      <w:pPr>
        <w:ind w:left="0" w:firstLine="0"/>
        <w:rPr/>
      </w:pPr>
      <w:r w:rsidDel="00000000" w:rsidR="00000000" w:rsidRPr="00000000">
        <w:rPr>
          <w:rtl w:val="0"/>
        </w:rPr>
      </w:r>
    </w:p>
    <w:p w:rsidR="00000000" w:rsidDel="00000000" w:rsidP="00000000" w:rsidRDefault="00000000" w:rsidRPr="00000000" w14:paraId="00000699">
      <w:pPr>
        <w:ind w:left="0" w:firstLine="0"/>
        <w:rPr/>
      </w:pPr>
      <w:r w:rsidDel="00000000" w:rsidR="00000000" w:rsidRPr="00000000">
        <w:rPr>
          <w:rtl w:val="0"/>
        </w:rPr>
        <w:t xml:space="preserve">DRE: Yeah.</w:t>
      </w:r>
    </w:p>
    <w:p w:rsidR="00000000" w:rsidDel="00000000" w:rsidP="00000000" w:rsidRDefault="00000000" w:rsidRPr="00000000" w14:paraId="0000069A">
      <w:pPr>
        <w:ind w:left="0" w:firstLine="0"/>
        <w:rPr/>
      </w:pPr>
      <w:r w:rsidDel="00000000" w:rsidR="00000000" w:rsidRPr="00000000">
        <w:rPr>
          <w:rtl w:val="0"/>
        </w:rPr>
      </w:r>
    </w:p>
    <w:p w:rsidR="00000000" w:rsidDel="00000000" w:rsidP="00000000" w:rsidRDefault="00000000" w:rsidRPr="00000000" w14:paraId="0000069B">
      <w:pPr>
        <w:ind w:left="0" w:firstLine="0"/>
        <w:rPr/>
      </w:pPr>
      <w:r w:rsidDel="00000000" w:rsidR="00000000" w:rsidRPr="00000000">
        <w:rPr>
          <w:rtl w:val="0"/>
        </w:rPr>
        <w:t xml:space="preserve">AUSTIN: Do you just uh, I’m assuming you don’t spend any of it. You could have if you wanted to. Do you just, uh… is it just you working on this boat more?</w:t>
      </w:r>
    </w:p>
    <w:p w:rsidR="00000000" w:rsidDel="00000000" w:rsidP="00000000" w:rsidRDefault="00000000" w:rsidRPr="00000000" w14:paraId="0000069C">
      <w:pPr>
        <w:ind w:left="0" w:firstLine="0"/>
        <w:rPr/>
      </w:pPr>
      <w:r w:rsidDel="00000000" w:rsidR="00000000" w:rsidRPr="00000000">
        <w:rPr>
          <w:rtl w:val="0"/>
        </w:rPr>
      </w:r>
    </w:p>
    <w:p w:rsidR="00000000" w:rsidDel="00000000" w:rsidP="00000000" w:rsidRDefault="00000000" w:rsidRPr="00000000" w14:paraId="0000069D">
      <w:pPr>
        <w:ind w:left="0" w:firstLine="0"/>
        <w:rPr/>
      </w:pPr>
      <w:r w:rsidDel="00000000" w:rsidR="00000000" w:rsidRPr="00000000">
        <w:rPr>
          <w:rtl w:val="0"/>
        </w:rPr>
        <w:t xml:space="preserve">DRE: Yeah, I need to figure out more of what that looks like.</w:t>
      </w:r>
    </w:p>
    <w:p w:rsidR="00000000" w:rsidDel="00000000" w:rsidP="00000000" w:rsidRDefault="00000000" w:rsidRPr="00000000" w14:paraId="0000069E">
      <w:pPr>
        <w:ind w:left="0" w:firstLine="0"/>
        <w:rPr/>
      </w:pPr>
      <w:r w:rsidDel="00000000" w:rsidR="00000000" w:rsidRPr="00000000">
        <w:rPr>
          <w:rtl w:val="0"/>
        </w:rPr>
      </w:r>
    </w:p>
    <w:p w:rsidR="00000000" w:rsidDel="00000000" w:rsidP="00000000" w:rsidRDefault="00000000" w:rsidRPr="00000000" w14:paraId="0000069F">
      <w:pPr>
        <w:ind w:left="0" w:firstLine="0"/>
        <w:rPr/>
      </w:pPr>
      <w:r w:rsidDel="00000000" w:rsidR="00000000" w:rsidRPr="00000000">
        <w:rPr>
          <w:rtl w:val="0"/>
        </w:rPr>
        <w:t xml:space="preserve">AUSTIN: Yeah. Let’s think about it and like, open on that image next game.</w:t>
      </w:r>
    </w:p>
    <w:p w:rsidR="00000000" w:rsidDel="00000000" w:rsidP="00000000" w:rsidRDefault="00000000" w:rsidRPr="00000000" w14:paraId="000006A0">
      <w:pPr>
        <w:ind w:left="0" w:firstLine="0"/>
        <w:rPr/>
      </w:pPr>
      <w:r w:rsidDel="00000000" w:rsidR="00000000" w:rsidRPr="00000000">
        <w:rPr>
          <w:rtl w:val="0"/>
        </w:rPr>
      </w:r>
    </w:p>
    <w:p w:rsidR="00000000" w:rsidDel="00000000" w:rsidP="00000000" w:rsidRDefault="00000000" w:rsidRPr="00000000" w14:paraId="000006A1">
      <w:pPr>
        <w:ind w:left="0" w:firstLine="0"/>
        <w:rPr/>
      </w:pPr>
      <w:r w:rsidDel="00000000" w:rsidR="00000000" w:rsidRPr="00000000">
        <w:rPr>
          <w:rtl w:val="0"/>
        </w:rPr>
        <w:t xml:space="preserve">DRE: Yeah. Okay.</w:t>
      </w:r>
    </w:p>
    <w:p w:rsidR="00000000" w:rsidDel="00000000" w:rsidP="00000000" w:rsidRDefault="00000000" w:rsidRPr="00000000" w14:paraId="000006A2">
      <w:pPr>
        <w:ind w:left="0" w:firstLine="0"/>
        <w:rPr/>
      </w:pPr>
      <w:r w:rsidDel="00000000" w:rsidR="00000000" w:rsidRPr="00000000">
        <w:rPr>
          <w:rtl w:val="0"/>
        </w:rPr>
      </w:r>
    </w:p>
    <w:p w:rsidR="00000000" w:rsidDel="00000000" w:rsidP="00000000" w:rsidRDefault="00000000" w:rsidRPr="00000000" w14:paraId="000006A3">
      <w:pPr>
        <w:ind w:left="0" w:firstLine="0"/>
        <w:rPr/>
      </w:pPr>
      <w:r w:rsidDel="00000000" w:rsidR="00000000" w:rsidRPr="00000000">
        <w:rPr>
          <w:rtl w:val="0"/>
        </w:rPr>
        <w:t xml:space="preserve">AUSTIN: Next session. Um, alright. Uh, who’s up?</w:t>
      </w:r>
    </w:p>
    <w:p w:rsidR="00000000" w:rsidDel="00000000" w:rsidP="00000000" w:rsidRDefault="00000000" w:rsidRPr="00000000" w14:paraId="000006A4">
      <w:pPr>
        <w:ind w:left="0" w:firstLine="0"/>
        <w:rPr/>
      </w:pPr>
      <w:r w:rsidDel="00000000" w:rsidR="00000000" w:rsidRPr="00000000">
        <w:rPr>
          <w:rtl w:val="0"/>
        </w:rPr>
      </w:r>
    </w:p>
    <w:p w:rsidR="00000000" w:rsidDel="00000000" w:rsidP="00000000" w:rsidRDefault="00000000" w:rsidRPr="00000000" w14:paraId="000006A5">
      <w:pPr>
        <w:ind w:left="0" w:firstLine="0"/>
        <w:rPr/>
      </w:pPr>
      <w:r w:rsidDel="00000000" w:rsidR="00000000" w:rsidRPr="00000000">
        <w:rPr>
          <w:rtl w:val="0"/>
        </w:rPr>
        <w:t xml:space="preserve">ALI: Oh, is it--Dre just has the one action?</w:t>
      </w:r>
    </w:p>
    <w:p w:rsidR="00000000" w:rsidDel="00000000" w:rsidP="00000000" w:rsidRDefault="00000000" w:rsidRPr="00000000" w14:paraId="000006A6">
      <w:pPr>
        <w:ind w:left="0" w:firstLine="0"/>
        <w:rPr/>
      </w:pPr>
      <w:r w:rsidDel="00000000" w:rsidR="00000000" w:rsidRPr="00000000">
        <w:rPr>
          <w:rtl w:val="0"/>
        </w:rPr>
      </w:r>
    </w:p>
    <w:p w:rsidR="00000000" w:rsidDel="00000000" w:rsidP="00000000" w:rsidRDefault="00000000" w:rsidRPr="00000000" w14:paraId="000006A7">
      <w:pPr>
        <w:ind w:left="0" w:firstLine="0"/>
        <w:rPr/>
      </w:pPr>
      <w:r w:rsidDel="00000000" w:rsidR="00000000" w:rsidRPr="00000000">
        <w:rPr>
          <w:rtl w:val="0"/>
        </w:rPr>
        <w:t xml:space="preserve">DRE: I did two.</w:t>
      </w:r>
    </w:p>
    <w:p w:rsidR="00000000" w:rsidDel="00000000" w:rsidP="00000000" w:rsidRDefault="00000000" w:rsidRPr="00000000" w14:paraId="000006A8">
      <w:pPr>
        <w:ind w:left="0" w:firstLine="0"/>
        <w:rPr/>
      </w:pPr>
      <w:r w:rsidDel="00000000" w:rsidR="00000000" w:rsidRPr="00000000">
        <w:rPr>
          <w:rtl w:val="0"/>
        </w:rPr>
      </w:r>
    </w:p>
    <w:p w:rsidR="00000000" w:rsidDel="00000000" w:rsidP="00000000" w:rsidRDefault="00000000" w:rsidRPr="00000000" w14:paraId="000006A9">
      <w:pPr>
        <w:ind w:left="0" w:firstLine="0"/>
        <w:rPr/>
      </w:pPr>
      <w:r w:rsidDel="00000000" w:rsidR="00000000" w:rsidRPr="00000000">
        <w:rPr>
          <w:rtl w:val="0"/>
        </w:rPr>
        <w:t xml:space="preserve">AUSTIN: He did two. He was healing and then--</w:t>
      </w:r>
    </w:p>
    <w:p w:rsidR="00000000" w:rsidDel="00000000" w:rsidP="00000000" w:rsidRDefault="00000000" w:rsidRPr="00000000" w14:paraId="000006AA">
      <w:pPr>
        <w:ind w:left="0" w:firstLine="0"/>
        <w:rPr/>
      </w:pPr>
      <w:r w:rsidDel="00000000" w:rsidR="00000000" w:rsidRPr="00000000">
        <w:rPr>
          <w:rtl w:val="0"/>
        </w:rPr>
      </w:r>
    </w:p>
    <w:p w:rsidR="00000000" w:rsidDel="00000000" w:rsidP="00000000" w:rsidRDefault="00000000" w:rsidRPr="00000000" w14:paraId="000006AB">
      <w:pPr>
        <w:ind w:left="0" w:firstLine="0"/>
        <w:rPr/>
      </w:pPr>
      <w:r w:rsidDel="00000000" w:rsidR="00000000" w:rsidRPr="00000000">
        <w:rPr>
          <w:rtl w:val="0"/>
        </w:rPr>
        <w:t xml:space="preserve">ALI: Oh. Oh god, healing. God.</w:t>
      </w:r>
    </w:p>
    <w:p w:rsidR="00000000" w:rsidDel="00000000" w:rsidP="00000000" w:rsidRDefault="00000000" w:rsidRPr="00000000" w14:paraId="000006AC">
      <w:pPr>
        <w:ind w:left="0" w:firstLine="0"/>
        <w:rPr/>
      </w:pPr>
      <w:r w:rsidDel="00000000" w:rsidR="00000000" w:rsidRPr="00000000">
        <w:rPr>
          <w:rtl w:val="0"/>
        </w:rPr>
      </w:r>
    </w:p>
    <w:p w:rsidR="00000000" w:rsidDel="00000000" w:rsidP="00000000" w:rsidRDefault="00000000" w:rsidRPr="00000000" w14:paraId="000006AD">
      <w:pPr>
        <w:ind w:left="0" w:firstLine="0"/>
        <w:rPr/>
      </w:pPr>
      <w:r w:rsidDel="00000000" w:rsidR="00000000" w:rsidRPr="00000000">
        <w:rPr>
          <w:rtl w:val="0"/>
        </w:rPr>
        <w:t xml:space="preserve">AUSTIN: Mm-hm.</w:t>
      </w:r>
    </w:p>
    <w:p w:rsidR="00000000" w:rsidDel="00000000" w:rsidP="00000000" w:rsidRDefault="00000000" w:rsidRPr="00000000" w14:paraId="000006AE">
      <w:pPr>
        <w:ind w:left="0" w:firstLine="0"/>
        <w:rPr/>
      </w:pPr>
      <w:r w:rsidDel="00000000" w:rsidR="00000000" w:rsidRPr="00000000">
        <w:rPr>
          <w:rtl w:val="0"/>
        </w:rPr>
      </w:r>
    </w:p>
    <w:p w:rsidR="00000000" w:rsidDel="00000000" w:rsidP="00000000" w:rsidRDefault="00000000" w:rsidRPr="00000000" w14:paraId="000006AF">
      <w:pPr>
        <w:ind w:left="0" w:firstLine="0"/>
        <w:rPr/>
      </w:pPr>
      <w:r w:rsidDel="00000000" w:rsidR="00000000" w:rsidRPr="00000000">
        <w:rPr>
          <w:rtl w:val="0"/>
        </w:rPr>
        <w:t xml:space="preserve">ALI: I’m not harmed… very much, though. So… </w:t>
      </w:r>
    </w:p>
    <w:p w:rsidR="00000000" w:rsidDel="00000000" w:rsidP="00000000" w:rsidRDefault="00000000" w:rsidRPr="00000000" w14:paraId="000006B0">
      <w:pPr>
        <w:ind w:left="0" w:firstLine="0"/>
        <w:rPr/>
      </w:pPr>
      <w:r w:rsidDel="00000000" w:rsidR="00000000" w:rsidRPr="00000000">
        <w:rPr>
          <w:rtl w:val="0"/>
        </w:rPr>
      </w:r>
    </w:p>
    <w:p w:rsidR="00000000" w:rsidDel="00000000" w:rsidP="00000000" w:rsidRDefault="00000000" w:rsidRPr="00000000" w14:paraId="000006B1">
      <w:pPr>
        <w:ind w:left="0" w:firstLine="0"/>
        <w:rPr/>
      </w:pPr>
      <w:r w:rsidDel="00000000" w:rsidR="00000000" w:rsidRPr="00000000">
        <w:rPr>
          <w:rtl w:val="0"/>
        </w:rPr>
        <w:t xml:space="preserve">AUSTIN: Are you not?</w:t>
      </w:r>
    </w:p>
    <w:p w:rsidR="00000000" w:rsidDel="00000000" w:rsidP="00000000" w:rsidRDefault="00000000" w:rsidRPr="00000000" w14:paraId="000006B2">
      <w:pPr>
        <w:ind w:left="0" w:firstLine="0"/>
        <w:rPr/>
      </w:pPr>
      <w:r w:rsidDel="00000000" w:rsidR="00000000" w:rsidRPr="00000000">
        <w:rPr>
          <w:rtl w:val="0"/>
        </w:rPr>
      </w:r>
    </w:p>
    <w:p w:rsidR="00000000" w:rsidDel="00000000" w:rsidP="00000000" w:rsidRDefault="00000000" w:rsidRPr="00000000" w14:paraId="000006B3">
      <w:pPr>
        <w:ind w:left="0" w:firstLine="0"/>
        <w:rPr/>
      </w:pPr>
      <w:r w:rsidDel="00000000" w:rsidR="00000000" w:rsidRPr="00000000">
        <w:rPr>
          <w:rtl w:val="0"/>
        </w:rPr>
        <w:t xml:space="preserve">ALI: I just have…</w:t>
      </w:r>
    </w:p>
    <w:p w:rsidR="00000000" w:rsidDel="00000000" w:rsidP="00000000" w:rsidRDefault="00000000" w:rsidRPr="00000000" w14:paraId="000006B4">
      <w:pPr>
        <w:ind w:left="0" w:firstLine="0"/>
        <w:rPr/>
      </w:pPr>
      <w:r w:rsidDel="00000000" w:rsidR="00000000" w:rsidRPr="00000000">
        <w:rPr>
          <w:rtl w:val="0"/>
        </w:rPr>
      </w:r>
    </w:p>
    <w:p w:rsidR="00000000" w:rsidDel="00000000" w:rsidP="00000000" w:rsidRDefault="00000000" w:rsidRPr="00000000" w14:paraId="000006B5">
      <w:pPr>
        <w:ind w:left="0" w:firstLine="0"/>
        <w:rPr/>
      </w:pPr>
      <w:r w:rsidDel="00000000" w:rsidR="00000000" w:rsidRPr="00000000">
        <w:rPr>
          <w:rtl w:val="0"/>
        </w:rPr>
        <w:t xml:space="preserve">AUSTIN: Oh, you’re smashed.</w:t>
      </w:r>
    </w:p>
    <w:p w:rsidR="00000000" w:rsidDel="00000000" w:rsidP="00000000" w:rsidRDefault="00000000" w:rsidRPr="00000000" w14:paraId="000006B6">
      <w:pPr>
        <w:ind w:left="0" w:firstLine="0"/>
        <w:rPr/>
      </w:pPr>
      <w:r w:rsidDel="00000000" w:rsidR="00000000" w:rsidRPr="00000000">
        <w:rPr>
          <w:rtl w:val="0"/>
        </w:rPr>
      </w:r>
    </w:p>
    <w:p w:rsidR="00000000" w:rsidDel="00000000" w:rsidP="00000000" w:rsidRDefault="00000000" w:rsidRPr="00000000" w14:paraId="000006B7">
      <w:pPr>
        <w:ind w:left="0" w:firstLine="0"/>
        <w:rPr/>
      </w:pPr>
      <w:r w:rsidDel="00000000" w:rsidR="00000000" w:rsidRPr="00000000">
        <w:rPr>
          <w:rtl w:val="0"/>
        </w:rPr>
        <w:t xml:space="preserve">ALI: Smashed, that’s it.</w:t>
      </w:r>
    </w:p>
    <w:p w:rsidR="00000000" w:rsidDel="00000000" w:rsidP="00000000" w:rsidRDefault="00000000" w:rsidRPr="00000000" w14:paraId="000006B8">
      <w:pPr>
        <w:ind w:left="0" w:firstLine="0"/>
        <w:rPr/>
      </w:pPr>
      <w:r w:rsidDel="00000000" w:rsidR="00000000" w:rsidRPr="00000000">
        <w:rPr>
          <w:rtl w:val="0"/>
        </w:rPr>
      </w:r>
    </w:p>
    <w:p w:rsidR="00000000" w:rsidDel="00000000" w:rsidP="00000000" w:rsidRDefault="00000000" w:rsidRPr="00000000" w14:paraId="000006B9">
      <w:pPr>
        <w:ind w:left="0" w:firstLine="0"/>
        <w:rPr/>
      </w:pPr>
      <w:r w:rsidDel="00000000" w:rsidR="00000000" w:rsidRPr="00000000">
        <w:rPr>
          <w:rtl w:val="0"/>
        </w:rPr>
        <w:t xml:space="preserve">AUSTIN: Yeah, you can spend one of your actions to recover that if you want.</w:t>
      </w:r>
    </w:p>
    <w:p w:rsidR="00000000" w:rsidDel="00000000" w:rsidP="00000000" w:rsidRDefault="00000000" w:rsidRPr="00000000" w14:paraId="000006BA">
      <w:pPr>
        <w:ind w:left="0" w:firstLine="0"/>
        <w:rPr/>
      </w:pPr>
      <w:r w:rsidDel="00000000" w:rsidR="00000000" w:rsidRPr="00000000">
        <w:rPr>
          <w:rtl w:val="0"/>
        </w:rPr>
      </w:r>
    </w:p>
    <w:p w:rsidR="00000000" w:rsidDel="00000000" w:rsidP="00000000" w:rsidRDefault="00000000" w:rsidRPr="00000000" w14:paraId="000006BB">
      <w:pPr>
        <w:ind w:left="0" w:firstLine="0"/>
        <w:rPr/>
      </w:pPr>
      <w:r w:rsidDel="00000000" w:rsidR="00000000" w:rsidRPr="00000000">
        <w:rPr>
          <w:rtl w:val="0"/>
        </w:rPr>
        <w:t xml:space="preserve">ALI: Um, I was gonna… indulge my vice and try to gather information from Maelgwyn?</w:t>
      </w:r>
    </w:p>
    <w:p w:rsidR="00000000" w:rsidDel="00000000" w:rsidP="00000000" w:rsidRDefault="00000000" w:rsidRPr="00000000" w14:paraId="000006BC">
      <w:pPr>
        <w:ind w:left="0" w:firstLine="0"/>
        <w:rPr/>
      </w:pPr>
      <w:r w:rsidDel="00000000" w:rsidR="00000000" w:rsidRPr="00000000">
        <w:rPr>
          <w:rtl w:val="0"/>
        </w:rPr>
      </w:r>
    </w:p>
    <w:p w:rsidR="00000000" w:rsidDel="00000000" w:rsidP="00000000" w:rsidRDefault="00000000" w:rsidRPr="00000000" w14:paraId="000006BD">
      <w:pPr>
        <w:ind w:left="0" w:firstLine="0"/>
        <w:rPr/>
      </w:pPr>
      <w:r w:rsidDel="00000000" w:rsidR="00000000" w:rsidRPr="00000000">
        <w:rPr>
          <w:rtl w:val="0"/>
        </w:rPr>
        <w:t xml:space="preserve">AUSTIN: Sure. That’s a good idea.</w:t>
      </w:r>
    </w:p>
    <w:p w:rsidR="00000000" w:rsidDel="00000000" w:rsidP="00000000" w:rsidRDefault="00000000" w:rsidRPr="00000000" w14:paraId="000006BE">
      <w:pPr>
        <w:ind w:left="0" w:firstLine="0"/>
        <w:rPr/>
      </w:pPr>
      <w:r w:rsidDel="00000000" w:rsidR="00000000" w:rsidRPr="00000000">
        <w:rPr>
          <w:rtl w:val="0"/>
        </w:rPr>
      </w:r>
    </w:p>
    <w:p w:rsidR="00000000" w:rsidDel="00000000" w:rsidP="00000000" w:rsidRDefault="00000000" w:rsidRPr="00000000" w14:paraId="000006BF">
      <w:pPr>
        <w:ind w:left="0" w:firstLine="0"/>
        <w:rPr/>
      </w:pPr>
      <w:r w:rsidDel="00000000" w:rsidR="00000000" w:rsidRPr="00000000">
        <w:rPr>
          <w:rtl w:val="0"/>
        </w:rPr>
        <w:t xml:space="preserve">ALI: Let’s be a little... less stressed first.</w:t>
      </w:r>
    </w:p>
    <w:p w:rsidR="00000000" w:rsidDel="00000000" w:rsidP="00000000" w:rsidRDefault="00000000" w:rsidRPr="00000000" w14:paraId="000006C0">
      <w:pPr>
        <w:ind w:left="0" w:firstLine="0"/>
        <w:rPr/>
      </w:pPr>
      <w:r w:rsidDel="00000000" w:rsidR="00000000" w:rsidRPr="00000000">
        <w:rPr>
          <w:rtl w:val="0"/>
        </w:rPr>
      </w:r>
    </w:p>
    <w:p w:rsidR="00000000" w:rsidDel="00000000" w:rsidP="00000000" w:rsidRDefault="00000000" w:rsidRPr="00000000" w14:paraId="000006C1">
      <w:pPr>
        <w:ind w:left="0" w:firstLine="0"/>
        <w:rPr/>
      </w:pPr>
      <w:r w:rsidDel="00000000" w:rsidR="00000000" w:rsidRPr="00000000">
        <w:rPr>
          <w:rtl w:val="0"/>
        </w:rPr>
        <w:t xml:space="preserve">AUSTIN: Sounds good. </w:t>
      </w:r>
    </w:p>
    <w:p w:rsidR="00000000" w:rsidDel="00000000" w:rsidP="00000000" w:rsidRDefault="00000000" w:rsidRPr="00000000" w14:paraId="000006C2">
      <w:pPr>
        <w:ind w:left="0" w:firstLine="0"/>
        <w:rPr/>
      </w:pPr>
      <w:r w:rsidDel="00000000" w:rsidR="00000000" w:rsidRPr="00000000">
        <w:rPr>
          <w:rtl w:val="0"/>
        </w:rPr>
      </w:r>
    </w:p>
    <w:p w:rsidR="00000000" w:rsidDel="00000000" w:rsidP="00000000" w:rsidRDefault="00000000" w:rsidRPr="00000000" w14:paraId="000006C3">
      <w:pPr>
        <w:ind w:left="0" w:firstLine="0"/>
        <w:rPr/>
      </w:pPr>
      <w:r w:rsidDel="00000000" w:rsidR="00000000" w:rsidRPr="00000000">
        <w:rPr>
          <w:rtl w:val="0"/>
        </w:rPr>
        <w:t xml:space="preserve">ALI: Just hit this… indulge vice button.</w:t>
      </w:r>
    </w:p>
    <w:p w:rsidR="00000000" w:rsidDel="00000000" w:rsidP="00000000" w:rsidRDefault="00000000" w:rsidRPr="00000000" w14:paraId="000006C4">
      <w:pPr>
        <w:ind w:left="0" w:firstLine="0"/>
        <w:rPr/>
      </w:pPr>
      <w:r w:rsidDel="00000000" w:rsidR="00000000" w:rsidRPr="00000000">
        <w:rPr>
          <w:rtl w:val="0"/>
        </w:rPr>
      </w:r>
    </w:p>
    <w:p w:rsidR="00000000" w:rsidDel="00000000" w:rsidP="00000000" w:rsidRDefault="00000000" w:rsidRPr="00000000" w14:paraId="000006C5">
      <w:pPr>
        <w:ind w:left="0" w:firstLine="0"/>
        <w:rPr/>
      </w:pPr>
      <w:r w:rsidDel="00000000" w:rsidR="00000000" w:rsidRPr="00000000">
        <w:rPr>
          <w:rtl w:val="0"/>
        </w:rPr>
        <w:t xml:space="preserve">AUSTIN: You’re at seven. Yeah, just the indulge vice button. There you go. </w:t>
      </w:r>
    </w:p>
    <w:p w:rsidR="00000000" w:rsidDel="00000000" w:rsidP="00000000" w:rsidRDefault="00000000" w:rsidRPr="00000000" w14:paraId="000006C6">
      <w:pPr>
        <w:ind w:left="0" w:firstLine="0"/>
        <w:rPr/>
      </w:pPr>
      <w:r w:rsidDel="00000000" w:rsidR="00000000" w:rsidRPr="00000000">
        <w:rPr>
          <w:rtl w:val="0"/>
        </w:rPr>
      </w:r>
    </w:p>
    <w:p w:rsidR="00000000" w:rsidDel="00000000" w:rsidP="00000000" w:rsidRDefault="00000000" w:rsidRPr="00000000" w14:paraId="000006C7">
      <w:pPr>
        <w:ind w:left="0" w:firstLine="0"/>
        <w:rPr/>
      </w:pPr>
      <w:r w:rsidDel="00000000" w:rsidR="00000000" w:rsidRPr="00000000">
        <w:rPr>
          <w:rtl w:val="0"/>
        </w:rPr>
        <w:t xml:space="preserve">ALI: Okay. So I reduce it by…</w:t>
      </w:r>
    </w:p>
    <w:p w:rsidR="00000000" w:rsidDel="00000000" w:rsidP="00000000" w:rsidRDefault="00000000" w:rsidRPr="00000000" w14:paraId="000006C8">
      <w:pPr>
        <w:ind w:left="0" w:firstLine="0"/>
        <w:rPr/>
      </w:pPr>
      <w:r w:rsidDel="00000000" w:rsidR="00000000" w:rsidRPr="00000000">
        <w:rPr>
          <w:rtl w:val="0"/>
        </w:rPr>
      </w:r>
    </w:p>
    <w:p w:rsidR="00000000" w:rsidDel="00000000" w:rsidP="00000000" w:rsidRDefault="00000000" w:rsidRPr="00000000" w14:paraId="000006C9">
      <w:pPr>
        <w:ind w:left="0" w:firstLine="0"/>
        <w:rPr/>
      </w:pPr>
      <w:r w:rsidDel="00000000" w:rsidR="00000000" w:rsidRPr="00000000">
        <w:rPr>
          <w:rtl w:val="0"/>
        </w:rPr>
        <w:t xml:space="preserve">AUSTIN: Reduce by five. Yeah, so like, that image is you walking around the streets as a pala-din doing pala-din shit. Which is like, extra dissociative now that you’ve been another person?</w:t>
      </w:r>
    </w:p>
    <w:p w:rsidR="00000000" w:rsidDel="00000000" w:rsidP="00000000" w:rsidRDefault="00000000" w:rsidRPr="00000000" w14:paraId="000006CA">
      <w:pPr>
        <w:ind w:left="0" w:firstLine="0"/>
        <w:rPr/>
      </w:pPr>
      <w:r w:rsidDel="00000000" w:rsidR="00000000" w:rsidRPr="00000000">
        <w:rPr>
          <w:rtl w:val="0"/>
        </w:rPr>
      </w:r>
    </w:p>
    <w:p w:rsidR="00000000" w:rsidDel="00000000" w:rsidP="00000000" w:rsidRDefault="00000000" w:rsidRPr="00000000" w14:paraId="000006CB">
      <w:pPr>
        <w:ind w:left="0" w:firstLine="0"/>
        <w:rPr/>
      </w:pPr>
      <w:r w:rsidDel="00000000" w:rsidR="00000000" w:rsidRPr="00000000">
        <w:rPr>
          <w:rtl w:val="0"/>
        </w:rPr>
        <w:t xml:space="preserve">ALI: Yeah… god. Um. But like, I think the reason why this like, especially now relieves her stress is because like, at this point she really only knows that she had two lives, and like, that’s it? And then… really only knows that she made a bunch of enemies. Um, so like, instead of having to consider that or… or having to like, confront that, she gets to be this third thing that’s like, uncomplicated and that isn’t really of herself.</w:t>
      </w:r>
    </w:p>
    <w:p w:rsidR="00000000" w:rsidDel="00000000" w:rsidP="00000000" w:rsidRDefault="00000000" w:rsidRPr="00000000" w14:paraId="000006CC">
      <w:pPr>
        <w:ind w:left="0" w:firstLine="0"/>
        <w:rPr/>
      </w:pPr>
      <w:r w:rsidDel="00000000" w:rsidR="00000000" w:rsidRPr="00000000">
        <w:rPr>
          <w:rtl w:val="0"/>
        </w:rPr>
      </w:r>
    </w:p>
    <w:p w:rsidR="00000000" w:rsidDel="00000000" w:rsidP="00000000" w:rsidRDefault="00000000" w:rsidRPr="00000000" w14:paraId="000006CD">
      <w:pPr>
        <w:ind w:left="0" w:firstLine="0"/>
        <w:rPr/>
      </w:pPr>
      <w:r w:rsidDel="00000000" w:rsidR="00000000" w:rsidRPr="00000000">
        <w:rPr>
          <w:rtl w:val="0"/>
        </w:rPr>
        <w:t xml:space="preserve">AUSTIN: Yeah.</w:t>
      </w:r>
    </w:p>
    <w:p w:rsidR="00000000" w:rsidDel="00000000" w:rsidP="00000000" w:rsidRDefault="00000000" w:rsidRPr="00000000" w14:paraId="000006CE">
      <w:pPr>
        <w:ind w:left="0" w:firstLine="0"/>
        <w:rPr/>
      </w:pPr>
      <w:r w:rsidDel="00000000" w:rsidR="00000000" w:rsidRPr="00000000">
        <w:rPr>
          <w:rtl w:val="0"/>
        </w:rPr>
      </w:r>
    </w:p>
    <w:p w:rsidR="00000000" w:rsidDel="00000000" w:rsidP="00000000" w:rsidRDefault="00000000" w:rsidRPr="00000000" w14:paraId="000006CF">
      <w:pPr>
        <w:ind w:left="0" w:firstLine="0"/>
        <w:rPr/>
      </w:pPr>
      <w:r w:rsidDel="00000000" w:rsidR="00000000" w:rsidRPr="00000000">
        <w:rPr>
          <w:rtl w:val="0"/>
        </w:rPr>
        <w:t xml:space="preserve">ALI: Yeah. Um, but I think in doing that, and… I guess, starting to feel more relaxed, she’s able to go talk to Maelgwyn.</w:t>
      </w:r>
    </w:p>
    <w:p w:rsidR="00000000" w:rsidDel="00000000" w:rsidP="00000000" w:rsidRDefault="00000000" w:rsidRPr="00000000" w14:paraId="000006D0">
      <w:pPr>
        <w:ind w:left="0" w:firstLine="0"/>
        <w:rPr/>
      </w:pPr>
      <w:r w:rsidDel="00000000" w:rsidR="00000000" w:rsidRPr="00000000">
        <w:rPr>
          <w:rtl w:val="0"/>
        </w:rPr>
      </w:r>
    </w:p>
    <w:p w:rsidR="00000000" w:rsidDel="00000000" w:rsidP="00000000" w:rsidRDefault="00000000" w:rsidRPr="00000000" w14:paraId="000006D1">
      <w:pPr>
        <w:ind w:left="0" w:firstLine="0"/>
        <w:rPr/>
      </w:pPr>
      <w:r w:rsidDel="00000000" w:rsidR="00000000" w:rsidRPr="00000000">
        <w:rPr>
          <w:rtl w:val="0"/>
        </w:rPr>
        <w:t xml:space="preserve">AUSTIN: Okay. I think that’s a… (indistinct) on a gather information, you get plus one effect. Take plus one d. So yeah, I think there is a roll for that. There is a pretty basic--it’s one of your basic verbs is… how you do this. I think consort.</w:t>
      </w:r>
    </w:p>
    <w:p w:rsidR="00000000" w:rsidDel="00000000" w:rsidP="00000000" w:rsidRDefault="00000000" w:rsidRPr="00000000" w14:paraId="000006D2">
      <w:pPr>
        <w:ind w:left="0" w:firstLine="0"/>
        <w:rPr/>
      </w:pPr>
      <w:r w:rsidDel="00000000" w:rsidR="00000000" w:rsidRPr="00000000">
        <w:rPr>
          <w:rtl w:val="0"/>
        </w:rPr>
      </w:r>
    </w:p>
    <w:p w:rsidR="00000000" w:rsidDel="00000000" w:rsidP="00000000" w:rsidRDefault="00000000" w:rsidRPr="00000000" w14:paraId="000006D3">
      <w:pPr>
        <w:ind w:left="0" w:firstLine="0"/>
        <w:rPr/>
      </w:pPr>
      <w:r w:rsidDel="00000000" w:rsidR="00000000" w:rsidRPr="00000000">
        <w:rPr>
          <w:rtl w:val="0"/>
        </w:rPr>
        <w:t xml:space="preserve">ALI: Consort?</w:t>
      </w:r>
    </w:p>
    <w:p w:rsidR="00000000" w:rsidDel="00000000" w:rsidP="00000000" w:rsidRDefault="00000000" w:rsidRPr="00000000" w14:paraId="000006D4">
      <w:pPr>
        <w:ind w:left="0" w:firstLine="0"/>
        <w:rPr/>
      </w:pPr>
      <w:r w:rsidDel="00000000" w:rsidR="00000000" w:rsidRPr="00000000">
        <w:rPr>
          <w:rtl w:val="0"/>
        </w:rPr>
      </w:r>
    </w:p>
    <w:p w:rsidR="00000000" w:rsidDel="00000000" w:rsidP="00000000" w:rsidRDefault="00000000" w:rsidRPr="00000000" w14:paraId="000006D5">
      <w:pPr>
        <w:ind w:left="0" w:firstLine="0"/>
        <w:rPr/>
      </w:pPr>
      <w:r w:rsidDel="00000000" w:rsidR="00000000" w:rsidRPr="00000000">
        <w:rPr>
          <w:rtl w:val="0"/>
        </w:rPr>
        <w:t xml:space="preserve">AUSTIN: Yeah, consort is… consort with your connections from your heritage, background, friends or rivals to gain access to resources, information, people or places. You get plus one d because you’re doing it during downtime. </w:t>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ind w:left="0" w:firstLine="0"/>
        <w:rPr/>
      </w:pPr>
      <w:r w:rsidDel="00000000" w:rsidR="00000000" w:rsidRPr="00000000">
        <w:rPr>
          <w:rtl w:val="0"/>
        </w:rPr>
        <w:t xml:space="preserve">ALI: Okay.</w:t>
      </w:r>
    </w:p>
    <w:p w:rsidR="00000000" w:rsidDel="00000000" w:rsidP="00000000" w:rsidRDefault="00000000" w:rsidRPr="00000000" w14:paraId="000006D8">
      <w:pPr>
        <w:ind w:left="0" w:firstLine="0"/>
        <w:rPr/>
      </w:pPr>
      <w:r w:rsidDel="00000000" w:rsidR="00000000" w:rsidRPr="00000000">
        <w:rPr>
          <w:rtl w:val="0"/>
        </w:rPr>
      </w:r>
    </w:p>
    <w:p w:rsidR="00000000" w:rsidDel="00000000" w:rsidP="00000000" w:rsidRDefault="00000000" w:rsidRPr="00000000" w14:paraId="000006D9">
      <w:pPr>
        <w:ind w:left="0" w:firstLine="0"/>
        <w:rPr/>
      </w:pPr>
      <w:r w:rsidDel="00000000" w:rsidR="00000000" w:rsidRPr="00000000">
        <w:rPr>
          <w:rtl w:val="0"/>
        </w:rPr>
        <w:t xml:space="preserve">AUSTIN: And again you can spend coin, you can push yourself and get two stress…</w:t>
      </w:r>
    </w:p>
    <w:p w:rsidR="00000000" w:rsidDel="00000000" w:rsidP="00000000" w:rsidRDefault="00000000" w:rsidRPr="00000000" w14:paraId="000006DA">
      <w:pPr>
        <w:ind w:left="0" w:firstLine="0"/>
        <w:rPr/>
      </w:pPr>
      <w:r w:rsidDel="00000000" w:rsidR="00000000" w:rsidRPr="00000000">
        <w:rPr>
          <w:rtl w:val="0"/>
        </w:rPr>
      </w:r>
    </w:p>
    <w:p w:rsidR="00000000" w:rsidDel="00000000" w:rsidP="00000000" w:rsidRDefault="00000000" w:rsidRPr="00000000" w14:paraId="000006DB">
      <w:pPr>
        <w:ind w:left="0" w:firstLine="0"/>
        <w:rPr/>
      </w:pPr>
      <w:r w:rsidDel="00000000" w:rsidR="00000000" w:rsidRPr="00000000">
        <w:rPr>
          <w:rtl w:val="0"/>
        </w:rPr>
        <w:t xml:space="preserve">ALI: Um, yeah, I’ll spend a coin. Let’s say we go out to lunch.</w:t>
      </w:r>
    </w:p>
    <w:p w:rsidR="00000000" w:rsidDel="00000000" w:rsidP="00000000" w:rsidRDefault="00000000" w:rsidRPr="00000000" w14:paraId="000006DC">
      <w:pPr>
        <w:ind w:left="0" w:firstLine="0"/>
        <w:rPr/>
      </w:pPr>
      <w:r w:rsidDel="00000000" w:rsidR="00000000" w:rsidRPr="00000000">
        <w:rPr>
          <w:rtl w:val="0"/>
        </w:rPr>
      </w:r>
    </w:p>
    <w:p w:rsidR="00000000" w:rsidDel="00000000" w:rsidP="00000000" w:rsidRDefault="00000000" w:rsidRPr="00000000" w14:paraId="000006DD">
      <w:pPr>
        <w:ind w:left="0" w:firstLine="0"/>
        <w:rPr/>
      </w:pPr>
      <w:r w:rsidDel="00000000" w:rsidR="00000000" w:rsidRPr="00000000">
        <w:rPr>
          <w:rtl w:val="0"/>
        </w:rPr>
        <w:t xml:space="preserve">AUSTIN: Yeah, that’s exactly it. You go out to lunch. That’s exactly right. </w:t>
      </w:r>
    </w:p>
    <w:p w:rsidR="00000000" w:rsidDel="00000000" w:rsidP="00000000" w:rsidRDefault="00000000" w:rsidRPr="00000000" w14:paraId="000006DE">
      <w:pPr>
        <w:ind w:left="0" w:firstLine="0"/>
        <w:rPr/>
      </w:pPr>
      <w:r w:rsidDel="00000000" w:rsidR="00000000" w:rsidRPr="00000000">
        <w:rPr>
          <w:rtl w:val="0"/>
        </w:rPr>
      </w:r>
    </w:p>
    <w:p w:rsidR="00000000" w:rsidDel="00000000" w:rsidP="00000000" w:rsidRDefault="00000000" w:rsidRPr="00000000" w14:paraId="000006DF">
      <w:pPr>
        <w:ind w:left="0" w:firstLine="0"/>
        <w:rPr/>
      </w:pPr>
      <w:r w:rsidDel="00000000" w:rsidR="00000000" w:rsidRPr="00000000">
        <w:rPr>
          <w:rtl w:val="0"/>
        </w:rPr>
        <w:t xml:space="preserve">ALI: I purchase food and I can’t eat any of it and it’s... nice. (laughs)</w:t>
      </w:r>
    </w:p>
    <w:p w:rsidR="00000000" w:rsidDel="00000000" w:rsidP="00000000" w:rsidRDefault="00000000" w:rsidRPr="00000000" w14:paraId="000006E0">
      <w:pPr>
        <w:ind w:left="0" w:firstLine="0"/>
        <w:rPr/>
      </w:pPr>
      <w:r w:rsidDel="00000000" w:rsidR="00000000" w:rsidRPr="00000000">
        <w:rPr>
          <w:rtl w:val="0"/>
        </w:rPr>
      </w:r>
    </w:p>
    <w:p w:rsidR="00000000" w:rsidDel="00000000" w:rsidP="00000000" w:rsidRDefault="00000000" w:rsidRPr="00000000" w14:paraId="000006E1">
      <w:pPr>
        <w:ind w:left="0" w:firstLine="0"/>
        <w:rPr/>
      </w:pPr>
      <w:r w:rsidDel="00000000" w:rsidR="00000000" w:rsidRPr="00000000">
        <w:rPr>
          <w:rtl w:val="0"/>
        </w:rPr>
        <w:t xml:space="preserve">AUSTIN: Yeah, so go ahead. Give me… give me consort with a plus 2d.</w:t>
      </w:r>
    </w:p>
    <w:p w:rsidR="00000000" w:rsidDel="00000000" w:rsidP="00000000" w:rsidRDefault="00000000" w:rsidRPr="00000000" w14:paraId="000006E2">
      <w:pPr>
        <w:ind w:left="0" w:firstLine="0"/>
        <w:rPr/>
      </w:pPr>
      <w:r w:rsidDel="00000000" w:rsidR="00000000" w:rsidRPr="00000000">
        <w:rPr>
          <w:rtl w:val="0"/>
        </w:rPr>
      </w:r>
    </w:p>
    <w:p w:rsidR="00000000" w:rsidDel="00000000" w:rsidP="00000000" w:rsidRDefault="00000000" w:rsidRPr="00000000" w14:paraId="000006E3">
      <w:pPr>
        <w:ind w:left="0" w:firstLine="0"/>
        <w:rPr/>
      </w:pPr>
      <w:r w:rsidDel="00000000" w:rsidR="00000000" w:rsidRPr="00000000">
        <w:rPr>
          <w:rtl w:val="0"/>
        </w:rPr>
        <w:t xml:space="preserve">ALI: Okay. That’s still a three.</w:t>
      </w:r>
    </w:p>
    <w:p w:rsidR="00000000" w:rsidDel="00000000" w:rsidP="00000000" w:rsidRDefault="00000000" w:rsidRPr="00000000" w14:paraId="000006E4">
      <w:pPr>
        <w:ind w:left="0" w:firstLine="0"/>
        <w:rPr/>
      </w:pPr>
      <w:r w:rsidDel="00000000" w:rsidR="00000000" w:rsidRPr="00000000">
        <w:rPr>
          <w:rtl w:val="0"/>
        </w:rPr>
      </w:r>
    </w:p>
    <w:p w:rsidR="00000000" w:rsidDel="00000000" w:rsidP="00000000" w:rsidRDefault="00000000" w:rsidRPr="00000000" w14:paraId="000006E5">
      <w:pPr>
        <w:ind w:left="0" w:firstLine="0"/>
        <w:rPr/>
      </w:pPr>
      <w:r w:rsidDel="00000000" w:rsidR="00000000" w:rsidRPr="00000000">
        <w:rPr>
          <w:rtl w:val="0"/>
        </w:rPr>
        <w:t xml:space="preserve">AUSTIN: That’s still a three. Oh, that’s… mm. That’s still… you didn’t do it. Um, I think I can give you another dice if you do a devil’s bargain. Let’s see. Um… let’s think of a devil’s bargain for you and let you roll one more. I think… huh. Hm. And you’ll still have to roll, that’s the thing here. Um, I’ll give you this one more die to roll to gain information from Maelgwyn, but the result is going to be that you remember the worst thing that you did as the previous form that you were. Um, and know exactly how bad you were. That will be the first memory that you have of being Charter.</w:t>
      </w:r>
    </w:p>
    <w:p w:rsidR="00000000" w:rsidDel="00000000" w:rsidP="00000000" w:rsidRDefault="00000000" w:rsidRPr="00000000" w14:paraId="000006E6">
      <w:pPr>
        <w:ind w:left="0" w:firstLine="0"/>
        <w:rPr/>
      </w:pPr>
      <w:r w:rsidDel="00000000" w:rsidR="00000000" w:rsidRPr="00000000">
        <w:rPr>
          <w:rtl w:val="0"/>
        </w:rPr>
      </w:r>
    </w:p>
    <w:p w:rsidR="00000000" w:rsidDel="00000000" w:rsidP="00000000" w:rsidRDefault="00000000" w:rsidRPr="00000000" w14:paraId="000006E7">
      <w:pPr>
        <w:ind w:left="0" w:firstLine="0"/>
        <w:rPr/>
      </w:pPr>
      <w:r w:rsidDel="00000000" w:rsidR="00000000" w:rsidRPr="00000000">
        <w:rPr>
          <w:rtl w:val="0"/>
        </w:rPr>
        <w:t xml:space="preserve">(ALI LAUGHS)</w:t>
      </w:r>
    </w:p>
    <w:p w:rsidR="00000000" w:rsidDel="00000000" w:rsidP="00000000" w:rsidRDefault="00000000" w:rsidRPr="00000000" w14:paraId="000006E8">
      <w:pPr>
        <w:ind w:left="0" w:firstLine="0"/>
        <w:rPr/>
      </w:pPr>
      <w:r w:rsidDel="00000000" w:rsidR="00000000" w:rsidRPr="00000000">
        <w:rPr>
          <w:rtl w:val="0"/>
        </w:rPr>
      </w:r>
    </w:p>
    <w:p w:rsidR="00000000" w:rsidDel="00000000" w:rsidP="00000000" w:rsidRDefault="00000000" w:rsidRPr="00000000" w14:paraId="000006E9">
      <w:pPr>
        <w:ind w:left="0" w:firstLine="0"/>
        <w:rPr/>
      </w:pPr>
      <w:r w:rsidDel="00000000" w:rsidR="00000000" w:rsidRPr="00000000">
        <w:rPr>
          <w:rtl w:val="0"/>
        </w:rPr>
        <w:t xml:space="preserve">AUSTIN: And you still have to roll, so.</w:t>
      </w:r>
    </w:p>
    <w:p w:rsidR="00000000" w:rsidDel="00000000" w:rsidP="00000000" w:rsidRDefault="00000000" w:rsidRPr="00000000" w14:paraId="000006EA">
      <w:pPr>
        <w:ind w:left="0" w:firstLine="0"/>
        <w:rPr/>
      </w:pPr>
      <w:r w:rsidDel="00000000" w:rsidR="00000000" w:rsidRPr="00000000">
        <w:rPr>
          <w:rtl w:val="0"/>
        </w:rPr>
      </w:r>
    </w:p>
    <w:p w:rsidR="00000000" w:rsidDel="00000000" w:rsidP="00000000" w:rsidRDefault="00000000" w:rsidRPr="00000000" w14:paraId="000006EB">
      <w:pPr>
        <w:ind w:left="0" w:firstLine="0"/>
        <w:rPr/>
      </w:pPr>
      <w:r w:rsidDel="00000000" w:rsidR="00000000" w:rsidRPr="00000000">
        <w:rPr>
          <w:rtl w:val="0"/>
        </w:rPr>
        <w:t xml:space="preserve">ALI: Oh, yeah. Yeah. Sure. Yeah.</w:t>
      </w:r>
    </w:p>
    <w:p w:rsidR="00000000" w:rsidDel="00000000" w:rsidP="00000000" w:rsidRDefault="00000000" w:rsidRPr="00000000" w14:paraId="000006EC">
      <w:pPr>
        <w:ind w:left="0" w:firstLine="0"/>
        <w:rPr/>
      </w:pPr>
      <w:r w:rsidDel="00000000" w:rsidR="00000000" w:rsidRPr="00000000">
        <w:rPr>
          <w:rtl w:val="0"/>
        </w:rPr>
      </w:r>
    </w:p>
    <w:p w:rsidR="00000000" w:rsidDel="00000000" w:rsidP="00000000" w:rsidRDefault="00000000" w:rsidRPr="00000000" w14:paraId="000006ED">
      <w:pPr>
        <w:ind w:left="0" w:firstLine="0"/>
        <w:rPr/>
      </w:pPr>
      <w:r w:rsidDel="00000000" w:rsidR="00000000" w:rsidRPr="00000000">
        <w:rPr>
          <w:rtl w:val="0"/>
        </w:rPr>
        <w:t xml:space="preserve">AUSTIN: So give me one d6.</w:t>
      </w:r>
    </w:p>
    <w:p w:rsidR="00000000" w:rsidDel="00000000" w:rsidP="00000000" w:rsidRDefault="00000000" w:rsidRPr="00000000" w14:paraId="000006EE">
      <w:pPr>
        <w:ind w:left="0" w:firstLine="0"/>
        <w:rPr/>
      </w:pPr>
      <w:r w:rsidDel="00000000" w:rsidR="00000000" w:rsidRPr="00000000">
        <w:rPr>
          <w:rtl w:val="0"/>
        </w:rPr>
      </w:r>
    </w:p>
    <w:p w:rsidR="00000000" w:rsidDel="00000000" w:rsidP="00000000" w:rsidRDefault="00000000" w:rsidRPr="00000000" w14:paraId="000006EF">
      <w:pPr>
        <w:ind w:left="0" w:firstLine="0"/>
        <w:rPr/>
      </w:pPr>
      <w:r w:rsidDel="00000000" w:rsidR="00000000" w:rsidRPr="00000000">
        <w:rPr>
          <w:rtl w:val="0"/>
        </w:rPr>
        <w:t xml:space="preserve">ALI: That’s a s--!</w:t>
      </w:r>
    </w:p>
    <w:p w:rsidR="00000000" w:rsidDel="00000000" w:rsidP="00000000" w:rsidRDefault="00000000" w:rsidRPr="00000000" w14:paraId="000006F0">
      <w:pPr>
        <w:ind w:left="0" w:firstLine="0"/>
        <w:rPr/>
      </w:pPr>
      <w:r w:rsidDel="00000000" w:rsidR="00000000" w:rsidRPr="00000000">
        <w:rPr>
          <w:rtl w:val="0"/>
        </w:rPr>
      </w:r>
    </w:p>
    <w:p w:rsidR="00000000" w:rsidDel="00000000" w:rsidP="00000000" w:rsidRDefault="00000000" w:rsidRPr="00000000" w14:paraId="000006F1">
      <w:pPr>
        <w:ind w:left="0" w:firstLine="0"/>
        <w:rPr/>
      </w:pPr>
      <w:r w:rsidDel="00000000" w:rsidR="00000000" w:rsidRPr="00000000">
        <w:rPr>
          <w:rtl w:val="0"/>
        </w:rPr>
        <w:t xml:space="preserve">AUSTIN: There’s the six! Alright. You ask-- what do you ask Maelgwyn?</w:t>
      </w:r>
    </w:p>
    <w:p w:rsidR="00000000" w:rsidDel="00000000" w:rsidP="00000000" w:rsidRDefault="00000000" w:rsidRPr="00000000" w14:paraId="000006F2">
      <w:pPr>
        <w:ind w:left="0" w:firstLine="0"/>
        <w:rPr/>
      </w:pPr>
      <w:r w:rsidDel="00000000" w:rsidR="00000000" w:rsidRPr="00000000">
        <w:rPr>
          <w:rtl w:val="0"/>
        </w:rPr>
      </w:r>
    </w:p>
    <w:p w:rsidR="00000000" w:rsidDel="00000000" w:rsidP="00000000" w:rsidRDefault="00000000" w:rsidRPr="00000000" w14:paraId="000006F3">
      <w:pPr>
        <w:ind w:left="0" w:firstLine="0"/>
        <w:rPr/>
      </w:pPr>
      <w:r w:rsidDel="00000000" w:rsidR="00000000" w:rsidRPr="00000000">
        <w:rPr>
          <w:rtl w:val="0"/>
        </w:rPr>
        <w:t xml:space="preserve">ALI: Oh, I think that depends on the memory that I have.</w:t>
      </w:r>
    </w:p>
    <w:p w:rsidR="00000000" w:rsidDel="00000000" w:rsidP="00000000" w:rsidRDefault="00000000" w:rsidRPr="00000000" w14:paraId="000006F4">
      <w:pPr>
        <w:ind w:left="0" w:firstLine="0"/>
        <w:rPr/>
      </w:pPr>
      <w:r w:rsidDel="00000000" w:rsidR="00000000" w:rsidRPr="00000000">
        <w:rPr>
          <w:rtl w:val="0"/>
        </w:rPr>
      </w:r>
    </w:p>
    <w:p w:rsidR="00000000" w:rsidDel="00000000" w:rsidP="00000000" w:rsidRDefault="00000000" w:rsidRPr="00000000" w14:paraId="000006F5">
      <w:pPr>
        <w:ind w:left="0" w:firstLine="0"/>
        <w:rPr/>
      </w:pPr>
      <w:r w:rsidDel="00000000" w:rsidR="00000000" w:rsidRPr="00000000">
        <w:rPr>
          <w:rtl w:val="0"/>
        </w:rPr>
        <w:t xml:space="preserve">AUSTIN: Oh, you don’t get the memory yet. </w:t>
      </w:r>
    </w:p>
    <w:p w:rsidR="00000000" w:rsidDel="00000000" w:rsidP="00000000" w:rsidRDefault="00000000" w:rsidRPr="00000000" w14:paraId="000006F6">
      <w:pPr>
        <w:ind w:left="0" w:firstLine="0"/>
        <w:rPr/>
      </w:pPr>
      <w:r w:rsidDel="00000000" w:rsidR="00000000" w:rsidRPr="00000000">
        <w:rPr>
          <w:rtl w:val="0"/>
        </w:rPr>
      </w:r>
    </w:p>
    <w:p w:rsidR="00000000" w:rsidDel="00000000" w:rsidP="00000000" w:rsidRDefault="00000000" w:rsidRPr="00000000" w14:paraId="000006F7">
      <w:pPr>
        <w:ind w:left="0" w:firstLine="0"/>
        <w:rPr/>
      </w:pPr>
      <w:r w:rsidDel="00000000" w:rsidR="00000000" w:rsidRPr="00000000">
        <w:rPr>
          <w:rtl w:val="0"/>
        </w:rPr>
        <w:t xml:space="preserve">ALI: (laughing) Okay…</w:t>
      </w:r>
    </w:p>
    <w:p w:rsidR="00000000" w:rsidDel="00000000" w:rsidP="00000000" w:rsidRDefault="00000000" w:rsidRPr="00000000" w14:paraId="000006F8">
      <w:pPr>
        <w:ind w:left="0" w:firstLine="0"/>
        <w:rPr/>
      </w:pPr>
      <w:r w:rsidDel="00000000" w:rsidR="00000000" w:rsidRPr="00000000">
        <w:rPr>
          <w:rtl w:val="0"/>
        </w:rPr>
      </w:r>
    </w:p>
    <w:p w:rsidR="00000000" w:rsidDel="00000000" w:rsidP="00000000" w:rsidRDefault="00000000" w:rsidRPr="00000000" w14:paraId="000006F9">
      <w:pPr>
        <w:ind w:left="0" w:firstLine="0"/>
        <w:rPr/>
      </w:pPr>
      <w:r w:rsidDel="00000000" w:rsidR="00000000" w:rsidRPr="00000000">
        <w:rPr>
          <w:rtl w:val="0"/>
        </w:rPr>
        <w:t xml:space="preserve">AUSTIN: The memory comes like, as a response to stimulus.</w:t>
      </w:r>
    </w:p>
    <w:p w:rsidR="00000000" w:rsidDel="00000000" w:rsidP="00000000" w:rsidRDefault="00000000" w:rsidRPr="00000000" w14:paraId="000006FA">
      <w:pPr>
        <w:ind w:left="0" w:firstLine="0"/>
        <w:rPr/>
      </w:pPr>
      <w:r w:rsidDel="00000000" w:rsidR="00000000" w:rsidRPr="00000000">
        <w:rPr>
          <w:rtl w:val="0"/>
        </w:rPr>
      </w:r>
    </w:p>
    <w:p w:rsidR="00000000" w:rsidDel="00000000" w:rsidP="00000000" w:rsidRDefault="00000000" w:rsidRPr="00000000" w14:paraId="000006FB">
      <w:pPr>
        <w:ind w:left="0" w:firstLine="0"/>
        <w:rPr/>
      </w:pPr>
      <w:r w:rsidDel="00000000" w:rsidR="00000000" w:rsidRPr="00000000">
        <w:rPr>
          <w:rtl w:val="0"/>
        </w:rPr>
        <w:t xml:space="preserve">ALI: Okay. Yeah. Right. God. Jesus… Um, I think I just ask him how he knew me and how Bolster knew me and like, why he was so upset.</w:t>
      </w:r>
    </w:p>
    <w:p w:rsidR="00000000" w:rsidDel="00000000" w:rsidP="00000000" w:rsidRDefault="00000000" w:rsidRPr="00000000" w14:paraId="000006FC">
      <w:pPr>
        <w:ind w:left="0" w:firstLine="0"/>
        <w:rPr/>
      </w:pPr>
      <w:r w:rsidDel="00000000" w:rsidR="00000000" w:rsidRPr="00000000">
        <w:rPr>
          <w:rtl w:val="0"/>
        </w:rPr>
      </w:r>
    </w:p>
    <w:p w:rsidR="00000000" w:rsidDel="00000000" w:rsidP="00000000" w:rsidRDefault="00000000" w:rsidRPr="00000000" w14:paraId="000006FD">
      <w:pPr>
        <w:ind w:left="0" w:firstLine="0"/>
        <w:rPr/>
      </w:pPr>
      <w:r w:rsidDel="00000000" w:rsidR="00000000" w:rsidRPr="00000000">
        <w:rPr>
          <w:rtl w:val="0"/>
        </w:rPr>
        <w:tab/>
        <w:t xml:space="preserve">AUSTIN (as Maelgwyn): You don’t remember any of it?</w:t>
      </w:r>
    </w:p>
    <w:p w:rsidR="00000000" w:rsidDel="00000000" w:rsidP="00000000" w:rsidRDefault="00000000" w:rsidRPr="00000000" w14:paraId="000006FE">
      <w:pPr>
        <w:ind w:left="0" w:firstLine="0"/>
        <w:rPr/>
      </w:pPr>
      <w:r w:rsidDel="00000000" w:rsidR="00000000" w:rsidRPr="00000000">
        <w:rPr>
          <w:rtl w:val="0"/>
        </w:rPr>
      </w:r>
    </w:p>
    <w:p w:rsidR="00000000" w:rsidDel="00000000" w:rsidP="00000000" w:rsidRDefault="00000000" w:rsidRPr="00000000" w14:paraId="000006FF">
      <w:pPr>
        <w:ind w:left="0" w:firstLine="0"/>
        <w:rPr/>
      </w:pPr>
      <w:r w:rsidDel="00000000" w:rsidR="00000000" w:rsidRPr="00000000">
        <w:rPr>
          <w:rtl w:val="0"/>
        </w:rPr>
        <w:tab/>
        <w:t xml:space="preserve">ALI (as Castille): No.</w:t>
      </w:r>
    </w:p>
    <w:p w:rsidR="00000000" w:rsidDel="00000000" w:rsidP="00000000" w:rsidRDefault="00000000" w:rsidRPr="00000000" w14:paraId="00000700">
      <w:pPr>
        <w:ind w:left="0" w:firstLine="0"/>
        <w:rPr/>
      </w:pPr>
      <w:r w:rsidDel="00000000" w:rsidR="00000000" w:rsidRPr="00000000">
        <w:rPr>
          <w:rtl w:val="0"/>
        </w:rPr>
      </w:r>
    </w:p>
    <w:p w:rsidR="00000000" w:rsidDel="00000000" w:rsidP="00000000" w:rsidRDefault="00000000" w:rsidRPr="00000000" w14:paraId="00000701">
      <w:pPr>
        <w:ind w:left="720" w:firstLine="0"/>
        <w:rPr/>
      </w:pPr>
      <w:r w:rsidDel="00000000" w:rsidR="00000000" w:rsidRPr="00000000">
        <w:rPr>
          <w:rtl w:val="0"/>
        </w:rPr>
        <w:t xml:space="preserve">AUSTIN (as Maelgwyn): You don’t remember the tower? You don’t remember… you don’t remember why you were sent?</w:t>
      </w:r>
    </w:p>
    <w:p w:rsidR="00000000" w:rsidDel="00000000" w:rsidP="00000000" w:rsidRDefault="00000000" w:rsidRPr="00000000" w14:paraId="00000702">
      <w:pPr>
        <w:ind w:left="0" w:firstLine="0"/>
        <w:rPr/>
      </w:pPr>
      <w:r w:rsidDel="00000000" w:rsidR="00000000" w:rsidRPr="00000000">
        <w:rPr>
          <w:rtl w:val="0"/>
        </w:rPr>
      </w:r>
    </w:p>
    <w:p w:rsidR="00000000" w:rsidDel="00000000" w:rsidP="00000000" w:rsidRDefault="00000000" w:rsidRPr="00000000" w14:paraId="00000703">
      <w:pPr>
        <w:ind w:left="0" w:firstLine="720"/>
        <w:rPr/>
      </w:pPr>
      <w:r w:rsidDel="00000000" w:rsidR="00000000" w:rsidRPr="00000000">
        <w:rPr>
          <w:rtl w:val="0"/>
        </w:rPr>
        <w:t xml:space="preserve">ALI (as Castille): No, I… I… I mean I know there used to be a tower here, but I…</w:t>
      </w:r>
    </w:p>
    <w:p w:rsidR="00000000" w:rsidDel="00000000" w:rsidP="00000000" w:rsidRDefault="00000000" w:rsidRPr="00000000" w14:paraId="00000704">
      <w:pPr>
        <w:ind w:left="0" w:firstLine="0"/>
        <w:rPr/>
      </w:pPr>
      <w:r w:rsidDel="00000000" w:rsidR="00000000" w:rsidRPr="00000000">
        <w:rPr>
          <w:rtl w:val="0"/>
        </w:rPr>
      </w:r>
    </w:p>
    <w:p w:rsidR="00000000" w:rsidDel="00000000" w:rsidP="00000000" w:rsidRDefault="00000000" w:rsidRPr="00000000" w14:paraId="00000705">
      <w:pPr>
        <w:ind w:left="0" w:firstLine="0"/>
        <w:rPr/>
      </w:pPr>
      <w:r w:rsidDel="00000000" w:rsidR="00000000" w:rsidRPr="00000000">
        <w:rPr>
          <w:rtl w:val="0"/>
        </w:rPr>
        <w:tab/>
        <w:t xml:space="preserve">AUSTIN (as Maelgwyn): You… you came here with Bolster. You were sent by Samot. </w:t>
      </w:r>
    </w:p>
    <w:p w:rsidR="00000000" w:rsidDel="00000000" w:rsidP="00000000" w:rsidRDefault="00000000" w:rsidRPr="00000000" w14:paraId="00000706">
      <w:pPr>
        <w:ind w:left="0" w:firstLine="0"/>
        <w:rPr/>
      </w:pPr>
      <w:r w:rsidDel="00000000" w:rsidR="00000000" w:rsidRPr="00000000">
        <w:rPr>
          <w:rtl w:val="0"/>
        </w:rPr>
      </w:r>
    </w:p>
    <w:p w:rsidR="00000000" w:rsidDel="00000000" w:rsidP="00000000" w:rsidRDefault="00000000" w:rsidRPr="00000000" w14:paraId="00000707">
      <w:pPr>
        <w:ind w:left="0" w:firstLine="720"/>
        <w:rPr/>
      </w:pPr>
      <w:r w:rsidDel="00000000" w:rsidR="00000000" w:rsidRPr="00000000">
        <w:rPr>
          <w:rtl w:val="0"/>
        </w:rPr>
        <w:t xml:space="preserve">ALI (as Castille): I- I was sent by </w:t>
      </w:r>
      <w:r w:rsidDel="00000000" w:rsidR="00000000" w:rsidRPr="00000000">
        <w:rPr>
          <w:i w:val="1"/>
          <w:rtl w:val="0"/>
        </w:rPr>
        <w:t xml:space="preserve">who</w:t>
      </w:r>
      <w:r w:rsidDel="00000000" w:rsidR="00000000" w:rsidRPr="00000000">
        <w:rPr>
          <w:rtl w:val="0"/>
        </w:rPr>
        <w:t xml:space="preserve">? </w:t>
      </w:r>
    </w:p>
    <w:p w:rsidR="00000000" w:rsidDel="00000000" w:rsidP="00000000" w:rsidRDefault="00000000" w:rsidRPr="00000000" w14:paraId="00000708">
      <w:pPr>
        <w:ind w:left="0" w:firstLine="0"/>
        <w:rPr/>
      </w:pPr>
      <w:r w:rsidDel="00000000" w:rsidR="00000000" w:rsidRPr="00000000">
        <w:rPr>
          <w:rtl w:val="0"/>
        </w:rPr>
      </w:r>
    </w:p>
    <w:p w:rsidR="00000000" w:rsidDel="00000000" w:rsidP="00000000" w:rsidRDefault="00000000" w:rsidRPr="00000000" w14:paraId="00000709">
      <w:pPr>
        <w:ind w:left="720" w:firstLine="0"/>
        <w:rPr/>
      </w:pPr>
      <w:r w:rsidDel="00000000" w:rsidR="00000000" w:rsidRPr="00000000">
        <w:rPr>
          <w:rtl w:val="0"/>
        </w:rPr>
        <w:t xml:space="preserve">AUSTIN (as Maelgwyn): The two of you were sent from the university with a proposition. He figured out a way, he thought he did, to stop… and you were supposed to come to show that it would work. And I was sent to ferret you out.</w:t>
      </w:r>
    </w:p>
    <w:p w:rsidR="00000000" w:rsidDel="00000000" w:rsidP="00000000" w:rsidRDefault="00000000" w:rsidRPr="00000000" w14:paraId="0000070A">
      <w:pPr>
        <w:ind w:left="0" w:firstLine="0"/>
        <w:rPr/>
      </w:pPr>
      <w:r w:rsidDel="00000000" w:rsidR="00000000" w:rsidRPr="00000000">
        <w:rPr>
          <w:rtl w:val="0"/>
        </w:rPr>
      </w:r>
    </w:p>
    <w:p w:rsidR="00000000" w:rsidDel="00000000" w:rsidP="00000000" w:rsidRDefault="00000000" w:rsidRPr="00000000" w14:paraId="0000070B">
      <w:pPr>
        <w:ind w:firstLine="720"/>
        <w:rPr/>
      </w:pPr>
      <w:r w:rsidDel="00000000" w:rsidR="00000000" w:rsidRPr="00000000">
        <w:rPr>
          <w:rtl w:val="0"/>
        </w:rPr>
        <w:t xml:space="preserve">ALI (as Castille): (incredulous laugh)</w:t>
      </w:r>
    </w:p>
    <w:p w:rsidR="00000000" w:rsidDel="00000000" w:rsidP="00000000" w:rsidRDefault="00000000" w:rsidRPr="00000000" w14:paraId="0000070C">
      <w:pPr>
        <w:ind w:firstLine="720"/>
        <w:rPr/>
      </w:pPr>
      <w:r w:rsidDel="00000000" w:rsidR="00000000" w:rsidRPr="00000000">
        <w:rPr>
          <w:rtl w:val="0"/>
        </w:rPr>
      </w:r>
    </w:p>
    <w:p w:rsidR="00000000" w:rsidDel="00000000" w:rsidP="00000000" w:rsidRDefault="00000000" w:rsidRPr="00000000" w14:paraId="0000070D">
      <w:pPr>
        <w:ind w:left="0" w:firstLine="0"/>
        <w:rPr/>
      </w:pPr>
      <w:r w:rsidDel="00000000" w:rsidR="00000000" w:rsidRPr="00000000">
        <w:rPr>
          <w:rtl w:val="0"/>
        </w:rPr>
        <w:t xml:space="preserve">AUSTIN: And then you remember that Maelgwyn was getting a little too close, and that the only way to keep him away was to give him something. Was to give the pala-din something to make them think they were still in control. And so you sent a slip of paper to the church of Samothes that told them where Bolster would be one night. So that you could continue your work in peace. And that is the first thing you remember about being Charter Castille. </w:t>
      </w:r>
    </w:p>
    <w:p w:rsidR="00000000" w:rsidDel="00000000" w:rsidP="00000000" w:rsidRDefault="00000000" w:rsidRPr="00000000" w14:paraId="0000070E">
      <w:pPr>
        <w:ind w:left="0" w:firstLine="0"/>
        <w:rPr/>
      </w:pPr>
      <w:r w:rsidDel="00000000" w:rsidR="00000000" w:rsidRPr="00000000">
        <w:rPr>
          <w:rtl w:val="0"/>
        </w:rPr>
      </w:r>
    </w:p>
    <w:p w:rsidR="00000000" w:rsidDel="00000000" w:rsidP="00000000" w:rsidRDefault="00000000" w:rsidRPr="00000000" w14:paraId="0000070F">
      <w:pPr>
        <w:ind w:left="0" w:firstLine="0"/>
        <w:rPr/>
      </w:pPr>
      <w:r w:rsidDel="00000000" w:rsidR="00000000" w:rsidRPr="00000000">
        <w:rPr>
          <w:rtl w:val="0"/>
        </w:rPr>
        <w:t xml:space="preserve">ALI: Yikes…</w:t>
      </w:r>
    </w:p>
    <w:p w:rsidR="00000000" w:rsidDel="00000000" w:rsidP="00000000" w:rsidRDefault="00000000" w:rsidRPr="00000000" w14:paraId="00000710">
      <w:pPr>
        <w:ind w:left="0" w:firstLine="0"/>
        <w:rPr/>
      </w:pPr>
      <w:r w:rsidDel="00000000" w:rsidR="00000000" w:rsidRPr="00000000">
        <w:rPr>
          <w:rtl w:val="0"/>
        </w:rPr>
      </w:r>
    </w:p>
    <w:p w:rsidR="00000000" w:rsidDel="00000000" w:rsidP="00000000" w:rsidRDefault="00000000" w:rsidRPr="00000000" w14:paraId="00000711">
      <w:pPr>
        <w:ind w:left="0" w:firstLine="0"/>
        <w:rPr/>
      </w:pPr>
      <w:r w:rsidDel="00000000" w:rsidR="00000000" w:rsidRPr="00000000">
        <w:rPr>
          <w:rtl w:val="0"/>
        </w:rPr>
        <w:t xml:space="preserve">AUSTIN: When there was that wizard duel out in the streets between Yellow House and the mage tower, things went bad, and they were going to kill you. And so you separated your consciousness from your body and found a little workshop where the pala-din were being built and crafted one into a form you were pleased with. But in your rush, you lost yourself. </w:t>
      </w:r>
    </w:p>
    <w:p w:rsidR="00000000" w:rsidDel="00000000" w:rsidP="00000000" w:rsidRDefault="00000000" w:rsidRPr="00000000" w14:paraId="00000712">
      <w:pPr>
        <w:ind w:left="0" w:firstLine="0"/>
        <w:rPr/>
      </w:pPr>
      <w:r w:rsidDel="00000000" w:rsidR="00000000" w:rsidRPr="00000000">
        <w:rPr>
          <w:rtl w:val="0"/>
        </w:rPr>
      </w:r>
    </w:p>
    <w:p w:rsidR="00000000" w:rsidDel="00000000" w:rsidP="00000000" w:rsidRDefault="00000000" w:rsidRPr="00000000" w14:paraId="00000713">
      <w:pPr>
        <w:ind w:left="0" w:firstLine="0"/>
        <w:rPr/>
      </w:pPr>
      <w:r w:rsidDel="00000000" w:rsidR="00000000" w:rsidRPr="00000000">
        <w:rPr>
          <w:rtl w:val="0"/>
        </w:rPr>
        <w:t xml:space="preserve">ALI: Yikes.</w:t>
      </w:r>
    </w:p>
    <w:p w:rsidR="00000000" w:rsidDel="00000000" w:rsidP="00000000" w:rsidRDefault="00000000" w:rsidRPr="00000000" w14:paraId="00000714">
      <w:pPr>
        <w:ind w:left="0" w:firstLine="0"/>
        <w:rPr/>
      </w:pPr>
      <w:r w:rsidDel="00000000" w:rsidR="00000000" w:rsidRPr="00000000">
        <w:rPr>
          <w:rtl w:val="0"/>
        </w:rPr>
      </w:r>
    </w:p>
    <w:p w:rsidR="00000000" w:rsidDel="00000000" w:rsidP="00000000" w:rsidRDefault="00000000" w:rsidRPr="00000000" w14:paraId="00000715">
      <w:pPr>
        <w:ind w:left="0" w:firstLine="0"/>
        <w:rPr/>
      </w:pPr>
      <w:r w:rsidDel="00000000" w:rsidR="00000000" w:rsidRPr="00000000">
        <w:rPr>
          <w:rtl w:val="0"/>
        </w:rPr>
        <w:t xml:space="preserve">AUSTIN: How’s she feel about this? And like, any other questions about her, what she was here to do? ‘Cause you got it now. You know exactly who you were.</w:t>
      </w:r>
    </w:p>
    <w:p w:rsidR="00000000" w:rsidDel="00000000" w:rsidP="00000000" w:rsidRDefault="00000000" w:rsidRPr="00000000" w14:paraId="00000716">
      <w:pPr>
        <w:ind w:left="0" w:firstLine="0"/>
        <w:rPr/>
      </w:pPr>
      <w:r w:rsidDel="00000000" w:rsidR="00000000" w:rsidRPr="00000000">
        <w:rPr>
          <w:rtl w:val="0"/>
        </w:rPr>
      </w:r>
    </w:p>
    <w:p w:rsidR="00000000" w:rsidDel="00000000" w:rsidP="00000000" w:rsidRDefault="00000000" w:rsidRPr="00000000" w14:paraId="00000717">
      <w:pPr>
        <w:ind w:left="0" w:firstLine="0"/>
        <w:rPr/>
      </w:pPr>
      <w:r w:rsidDel="00000000" w:rsidR="00000000" w:rsidRPr="00000000">
        <w:rPr>
          <w:rtl w:val="0"/>
        </w:rPr>
        <w:t xml:space="preserve">ALI: Yeah... right.</w:t>
      </w:r>
    </w:p>
    <w:p w:rsidR="00000000" w:rsidDel="00000000" w:rsidP="00000000" w:rsidRDefault="00000000" w:rsidRPr="00000000" w14:paraId="00000718">
      <w:pPr>
        <w:ind w:left="0" w:firstLine="0"/>
        <w:rPr/>
      </w:pPr>
      <w:r w:rsidDel="00000000" w:rsidR="00000000" w:rsidRPr="00000000">
        <w:rPr>
          <w:rtl w:val="0"/>
        </w:rPr>
      </w:r>
    </w:p>
    <w:p w:rsidR="00000000" w:rsidDel="00000000" w:rsidP="00000000" w:rsidRDefault="00000000" w:rsidRPr="00000000" w14:paraId="00000719">
      <w:pPr>
        <w:ind w:left="0" w:firstLine="0"/>
        <w:rPr/>
      </w:pPr>
      <w:r w:rsidDel="00000000" w:rsidR="00000000" w:rsidRPr="00000000">
        <w:rPr>
          <w:rtl w:val="0"/>
        </w:rPr>
        <w:t xml:space="preserve">AUSTIN: And here’s a question now: is there a dissociation there? Do you remember being-- like, are you Charter, or are you Castille?</w:t>
      </w:r>
    </w:p>
    <w:p w:rsidR="00000000" w:rsidDel="00000000" w:rsidP="00000000" w:rsidRDefault="00000000" w:rsidRPr="00000000" w14:paraId="0000071A">
      <w:pPr>
        <w:ind w:left="0" w:firstLine="0"/>
        <w:rPr/>
      </w:pPr>
      <w:r w:rsidDel="00000000" w:rsidR="00000000" w:rsidRPr="00000000">
        <w:rPr>
          <w:rtl w:val="0"/>
        </w:rPr>
      </w:r>
    </w:p>
    <w:p w:rsidR="00000000" w:rsidDel="00000000" w:rsidP="00000000" w:rsidRDefault="00000000" w:rsidRPr="00000000" w14:paraId="0000071B">
      <w:pPr>
        <w:ind w:left="0" w:firstLine="0"/>
        <w:rPr/>
      </w:pPr>
      <w:r w:rsidDel="00000000" w:rsidR="00000000" w:rsidRPr="00000000">
        <w:rPr>
          <w:rtl w:val="0"/>
        </w:rPr>
        <w:t xml:space="preserve">ALI: I-- eh. I think it’s tough ‘cause like, her personality as Castille is super different.</w:t>
      </w:r>
    </w:p>
    <w:p w:rsidR="00000000" w:rsidDel="00000000" w:rsidP="00000000" w:rsidRDefault="00000000" w:rsidRPr="00000000" w14:paraId="0000071C">
      <w:pPr>
        <w:ind w:left="0" w:firstLine="0"/>
        <w:rPr/>
      </w:pPr>
      <w:r w:rsidDel="00000000" w:rsidR="00000000" w:rsidRPr="00000000">
        <w:rPr>
          <w:rtl w:val="0"/>
        </w:rPr>
      </w:r>
    </w:p>
    <w:p w:rsidR="00000000" w:rsidDel="00000000" w:rsidP="00000000" w:rsidRDefault="00000000" w:rsidRPr="00000000" w14:paraId="0000071D">
      <w:pPr>
        <w:ind w:left="0" w:firstLine="0"/>
        <w:rPr/>
      </w:pPr>
      <w:r w:rsidDel="00000000" w:rsidR="00000000" w:rsidRPr="00000000">
        <w:rPr>
          <w:rtl w:val="0"/>
        </w:rPr>
        <w:t xml:space="preserve">AUSTIN: Yeah.</w:t>
      </w:r>
    </w:p>
    <w:p w:rsidR="00000000" w:rsidDel="00000000" w:rsidP="00000000" w:rsidRDefault="00000000" w:rsidRPr="00000000" w14:paraId="0000071E">
      <w:pPr>
        <w:ind w:left="0" w:firstLine="0"/>
        <w:rPr/>
      </w:pPr>
      <w:r w:rsidDel="00000000" w:rsidR="00000000" w:rsidRPr="00000000">
        <w:rPr>
          <w:rtl w:val="0"/>
        </w:rPr>
      </w:r>
    </w:p>
    <w:p w:rsidR="00000000" w:rsidDel="00000000" w:rsidP="00000000" w:rsidRDefault="00000000" w:rsidRPr="00000000" w14:paraId="0000071F">
      <w:pPr>
        <w:ind w:left="0" w:firstLine="0"/>
        <w:rPr/>
      </w:pPr>
      <w:r w:rsidDel="00000000" w:rsidR="00000000" w:rsidRPr="00000000">
        <w:rPr>
          <w:rtl w:val="0"/>
        </w:rPr>
        <w:t xml:space="preserve">ALI: And like her beliefs as Castille are super different, so I feel like there’s definitely still a separation there. Like, it’s not like she remembers and then she’s like ‘oh, yeah, oh right, yeah. I was a mage, yeah.’</w:t>
      </w:r>
    </w:p>
    <w:p w:rsidR="00000000" w:rsidDel="00000000" w:rsidP="00000000" w:rsidRDefault="00000000" w:rsidRPr="00000000" w14:paraId="00000720">
      <w:pPr>
        <w:ind w:left="0" w:firstLine="0"/>
        <w:rPr/>
      </w:pPr>
      <w:r w:rsidDel="00000000" w:rsidR="00000000" w:rsidRPr="00000000">
        <w:rPr>
          <w:rtl w:val="0"/>
        </w:rPr>
      </w:r>
    </w:p>
    <w:p w:rsidR="00000000" w:rsidDel="00000000" w:rsidP="00000000" w:rsidRDefault="00000000" w:rsidRPr="00000000" w14:paraId="00000721">
      <w:pPr>
        <w:ind w:left="0" w:firstLine="0"/>
        <w:rPr/>
      </w:pPr>
      <w:r w:rsidDel="00000000" w:rsidR="00000000" w:rsidRPr="00000000">
        <w:rPr>
          <w:rtl w:val="0"/>
        </w:rPr>
        <w:t xml:space="preserve">AUSTIN: Totally.</w:t>
      </w:r>
    </w:p>
    <w:p w:rsidR="00000000" w:rsidDel="00000000" w:rsidP="00000000" w:rsidRDefault="00000000" w:rsidRPr="00000000" w14:paraId="00000722">
      <w:pPr>
        <w:ind w:left="0" w:firstLine="0"/>
        <w:rPr/>
      </w:pPr>
      <w:r w:rsidDel="00000000" w:rsidR="00000000" w:rsidRPr="00000000">
        <w:rPr>
          <w:rtl w:val="0"/>
        </w:rPr>
      </w:r>
    </w:p>
    <w:p w:rsidR="00000000" w:rsidDel="00000000" w:rsidP="00000000" w:rsidRDefault="00000000" w:rsidRPr="00000000" w14:paraId="00000723">
      <w:pPr>
        <w:ind w:left="0" w:firstLine="0"/>
        <w:rPr/>
      </w:pPr>
      <w:r w:rsidDel="00000000" w:rsidR="00000000" w:rsidRPr="00000000">
        <w:rPr>
          <w:rtl w:val="0"/>
        </w:rPr>
        <w:t xml:space="preserve">ALI: So, I don’t feel like all of that… it’s like being told you were adopted, right? And like, your family is still your family.</w:t>
      </w:r>
    </w:p>
    <w:p w:rsidR="00000000" w:rsidDel="00000000" w:rsidP="00000000" w:rsidRDefault="00000000" w:rsidRPr="00000000" w14:paraId="00000724">
      <w:pPr>
        <w:ind w:left="0" w:firstLine="0"/>
        <w:rPr/>
      </w:pPr>
      <w:r w:rsidDel="00000000" w:rsidR="00000000" w:rsidRPr="00000000">
        <w:rPr>
          <w:rtl w:val="0"/>
        </w:rPr>
      </w:r>
    </w:p>
    <w:p w:rsidR="00000000" w:rsidDel="00000000" w:rsidP="00000000" w:rsidRDefault="00000000" w:rsidRPr="00000000" w14:paraId="00000725">
      <w:pPr>
        <w:ind w:left="0" w:firstLine="0"/>
        <w:rPr/>
      </w:pPr>
      <w:r w:rsidDel="00000000" w:rsidR="00000000" w:rsidRPr="00000000">
        <w:rPr>
          <w:rtl w:val="0"/>
        </w:rPr>
        <w:t xml:space="preserve">AUSTIN: Right, yes.</w:t>
      </w:r>
    </w:p>
    <w:p w:rsidR="00000000" w:rsidDel="00000000" w:rsidP="00000000" w:rsidRDefault="00000000" w:rsidRPr="00000000" w14:paraId="00000726">
      <w:pPr>
        <w:ind w:left="0" w:firstLine="0"/>
        <w:rPr/>
      </w:pPr>
      <w:r w:rsidDel="00000000" w:rsidR="00000000" w:rsidRPr="00000000">
        <w:rPr>
          <w:rtl w:val="0"/>
        </w:rPr>
      </w:r>
    </w:p>
    <w:p w:rsidR="00000000" w:rsidDel="00000000" w:rsidP="00000000" w:rsidRDefault="00000000" w:rsidRPr="00000000" w14:paraId="00000727">
      <w:pPr>
        <w:ind w:left="0" w:firstLine="0"/>
        <w:rPr/>
      </w:pPr>
      <w:r w:rsidDel="00000000" w:rsidR="00000000" w:rsidRPr="00000000">
        <w:rPr>
          <w:rtl w:val="0"/>
        </w:rPr>
        <w:t xml:space="preserve">ALI: This other person who’s saying that they’re your mom is like, not… </w:t>
      </w:r>
    </w:p>
    <w:p w:rsidR="00000000" w:rsidDel="00000000" w:rsidP="00000000" w:rsidRDefault="00000000" w:rsidRPr="00000000" w14:paraId="00000728">
      <w:pPr>
        <w:ind w:left="0" w:firstLine="0"/>
        <w:rPr/>
      </w:pPr>
      <w:r w:rsidDel="00000000" w:rsidR="00000000" w:rsidRPr="00000000">
        <w:rPr>
          <w:rtl w:val="0"/>
        </w:rPr>
      </w:r>
    </w:p>
    <w:p w:rsidR="00000000" w:rsidDel="00000000" w:rsidP="00000000" w:rsidRDefault="00000000" w:rsidRPr="00000000" w14:paraId="00000729">
      <w:pPr>
        <w:ind w:left="0" w:firstLine="0"/>
        <w:rPr/>
      </w:pPr>
      <w:r w:rsidDel="00000000" w:rsidR="00000000" w:rsidRPr="00000000">
        <w:rPr>
          <w:rtl w:val="0"/>
        </w:rPr>
        <w:t xml:space="preserve">AUSTIN: Totally.</w:t>
      </w:r>
    </w:p>
    <w:p w:rsidR="00000000" w:rsidDel="00000000" w:rsidP="00000000" w:rsidRDefault="00000000" w:rsidRPr="00000000" w14:paraId="0000072A">
      <w:pPr>
        <w:ind w:left="0" w:firstLine="0"/>
        <w:rPr/>
      </w:pPr>
      <w:r w:rsidDel="00000000" w:rsidR="00000000" w:rsidRPr="00000000">
        <w:rPr>
          <w:rtl w:val="0"/>
        </w:rPr>
      </w:r>
    </w:p>
    <w:p w:rsidR="00000000" w:rsidDel="00000000" w:rsidP="00000000" w:rsidRDefault="00000000" w:rsidRPr="00000000" w14:paraId="0000072B">
      <w:pPr>
        <w:ind w:left="0" w:firstLine="0"/>
        <w:rPr/>
      </w:pPr>
      <w:r w:rsidDel="00000000" w:rsidR="00000000" w:rsidRPr="00000000">
        <w:rPr>
          <w:rtl w:val="0"/>
        </w:rPr>
        <w:t xml:space="preserve">ALI: Your mom, right? Like, ugh.</w:t>
      </w:r>
    </w:p>
    <w:p w:rsidR="00000000" w:rsidDel="00000000" w:rsidP="00000000" w:rsidRDefault="00000000" w:rsidRPr="00000000" w14:paraId="0000072C">
      <w:pPr>
        <w:ind w:left="0" w:firstLine="0"/>
        <w:rPr/>
      </w:pPr>
      <w:r w:rsidDel="00000000" w:rsidR="00000000" w:rsidRPr="00000000">
        <w:rPr>
          <w:rtl w:val="0"/>
        </w:rPr>
      </w:r>
    </w:p>
    <w:p w:rsidR="00000000" w:rsidDel="00000000" w:rsidP="00000000" w:rsidRDefault="00000000" w:rsidRPr="00000000" w14:paraId="0000072D">
      <w:pPr>
        <w:ind w:left="0" w:firstLine="0"/>
        <w:rPr/>
      </w:pPr>
      <w:r w:rsidDel="00000000" w:rsidR="00000000" w:rsidRPr="00000000">
        <w:rPr>
          <w:rtl w:val="0"/>
        </w:rPr>
        <w:t xml:space="preserve">AUSTIN: But also, I mean, like, the thing is that now you do also remember being raised by that other parent.</w:t>
      </w:r>
    </w:p>
    <w:p w:rsidR="00000000" w:rsidDel="00000000" w:rsidP="00000000" w:rsidRDefault="00000000" w:rsidRPr="00000000" w14:paraId="0000072E">
      <w:pPr>
        <w:ind w:left="0" w:firstLine="0"/>
        <w:rPr/>
      </w:pPr>
      <w:r w:rsidDel="00000000" w:rsidR="00000000" w:rsidRPr="00000000">
        <w:rPr>
          <w:rtl w:val="0"/>
        </w:rPr>
      </w:r>
    </w:p>
    <w:p w:rsidR="00000000" w:rsidDel="00000000" w:rsidP="00000000" w:rsidRDefault="00000000" w:rsidRPr="00000000" w14:paraId="0000072F">
      <w:pPr>
        <w:ind w:left="0" w:firstLine="0"/>
        <w:rPr/>
      </w:pPr>
      <w:r w:rsidDel="00000000" w:rsidR="00000000" w:rsidRPr="00000000">
        <w:rPr>
          <w:rtl w:val="0"/>
        </w:rPr>
        <w:t xml:space="preserve">ALI: Yeah.</w:t>
      </w:r>
    </w:p>
    <w:p w:rsidR="00000000" w:rsidDel="00000000" w:rsidP="00000000" w:rsidRDefault="00000000" w:rsidRPr="00000000" w14:paraId="00000730">
      <w:pPr>
        <w:ind w:left="0" w:firstLine="0"/>
        <w:rPr/>
      </w:pPr>
      <w:r w:rsidDel="00000000" w:rsidR="00000000" w:rsidRPr="00000000">
        <w:rPr>
          <w:rtl w:val="0"/>
        </w:rPr>
      </w:r>
    </w:p>
    <w:p w:rsidR="00000000" w:rsidDel="00000000" w:rsidP="00000000" w:rsidRDefault="00000000" w:rsidRPr="00000000" w14:paraId="00000731">
      <w:pPr>
        <w:ind w:left="0" w:firstLine="0"/>
        <w:rPr/>
      </w:pPr>
      <w:r w:rsidDel="00000000" w:rsidR="00000000" w:rsidRPr="00000000">
        <w:rPr>
          <w:rtl w:val="0"/>
        </w:rPr>
        <w:t xml:space="preserve">AUSTIN: You remember like, 80 years-- like, you remember before the war now. Because you’re an elf, and elves are all…</w:t>
      </w:r>
    </w:p>
    <w:p w:rsidR="00000000" w:rsidDel="00000000" w:rsidP="00000000" w:rsidRDefault="00000000" w:rsidRPr="00000000" w14:paraId="00000732">
      <w:pPr>
        <w:ind w:left="0" w:firstLine="0"/>
        <w:rPr/>
      </w:pPr>
      <w:r w:rsidDel="00000000" w:rsidR="00000000" w:rsidRPr="00000000">
        <w:rPr>
          <w:rtl w:val="0"/>
        </w:rPr>
      </w:r>
    </w:p>
    <w:p w:rsidR="00000000" w:rsidDel="00000000" w:rsidP="00000000" w:rsidRDefault="00000000" w:rsidRPr="00000000" w14:paraId="00000733">
      <w:pPr>
        <w:ind w:left="0" w:firstLine="0"/>
        <w:rPr/>
      </w:pPr>
      <w:r w:rsidDel="00000000" w:rsidR="00000000" w:rsidRPr="00000000">
        <w:rPr>
          <w:rtl w:val="0"/>
        </w:rPr>
        <w:t xml:space="preserve">ALI: (weakly) Right… God… um, what else do I wanna ask him? </w:t>
      </w:r>
    </w:p>
    <w:p w:rsidR="00000000" w:rsidDel="00000000" w:rsidP="00000000" w:rsidRDefault="00000000" w:rsidRPr="00000000" w14:paraId="00000734">
      <w:pPr>
        <w:ind w:left="720" w:firstLine="0"/>
        <w:rPr/>
      </w:pPr>
      <w:r w:rsidDel="00000000" w:rsidR="00000000" w:rsidRPr="00000000">
        <w:rPr>
          <w:rtl w:val="0"/>
        </w:rPr>
      </w:r>
    </w:p>
    <w:p w:rsidR="00000000" w:rsidDel="00000000" w:rsidP="00000000" w:rsidRDefault="00000000" w:rsidRPr="00000000" w14:paraId="00000735">
      <w:pPr>
        <w:ind w:left="720" w:firstLine="0"/>
        <w:rPr/>
      </w:pPr>
      <w:r w:rsidDel="00000000" w:rsidR="00000000" w:rsidRPr="00000000">
        <w:rPr>
          <w:rtl w:val="0"/>
        </w:rPr>
        <w:t xml:space="preserve">ALI (as Castille): Why were you down there?</w:t>
      </w:r>
    </w:p>
    <w:p w:rsidR="00000000" w:rsidDel="00000000" w:rsidP="00000000" w:rsidRDefault="00000000" w:rsidRPr="00000000" w14:paraId="00000736">
      <w:pPr>
        <w:ind w:left="720" w:firstLine="0"/>
        <w:rPr/>
      </w:pPr>
      <w:r w:rsidDel="00000000" w:rsidR="00000000" w:rsidRPr="00000000">
        <w:rPr>
          <w:rtl w:val="0"/>
        </w:rPr>
      </w:r>
    </w:p>
    <w:p w:rsidR="00000000" w:rsidDel="00000000" w:rsidP="00000000" w:rsidRDefault="00000000" w:rsidRPr="00000000" w14:paraId="00000737">
      <w:pPr>
        <w:ind w:left="720" w:firstLine="0"/>
        <w:rPr/>
      </w:pPr>
      <w:r w:rsidDel="00000000" w:rsidR="00000000" w:rsidRPr="00000000">
        <w:rPr>
          <w:rtl w:val="0"/>
        </w:rPr>
        <w:t xml:space="preserve">AUSTIN (as Maelgwyn): I have to figure that out myself.</w:t>
      </w:r>
    </w:p>
    <w:p w:rsidR="00000000" w:rsidDel="00000000" w:rsidP="00000000" w:rsidRDefault="00000000" w:rsidRPr="00000000" w14:paraId="00000738">
      <w:pPr>
        <w:ind w:left="720" w:firstLine="0"/>
        <w:rPr/>
      </w:pPr>
      <w:r w:rsidDel="00000000" w:rsidR="00000000" w:rsidRPr="00000000">
        <w:rPr>
          <w:rtl w:val="0"/>
        </w:rPr>
      </w:r>
    </w:p>
    <w:p w:rsidR="00000000" w:rsidDel="00000000" w:rsidP="00000000" w:rsidRDefault="00000000" w:rsidRPr="00000000" w14:paraId="00000739">
      <w:pPr>
        <w:ind w:left="720" w:firstLine="0"/>
        <w:rPr/>
      </w:pPr>
      <w:r w:rsidDel="00000000" w:rsidR="00000000" w:rsidRPr="00000000">
        <w:rPr>
          <w:rtl w:val="0"/>
        </w:rPr>
        <w:t xml:space="preserve">ALI (as Castille): Mm. </w:t>
      </w:r>
    </w:p>
    <w:p w:rsidR="00000000" w:rsidDel="00000000" w:rsidP="00000000" w:rsidRDefault="00000000" w:rsidRPr="00000000" w14:paraId="0000073A">
      <w:pPr>
        <w:ind w:left="720" w:firstLine="0"/>
        <w:rPr/>
      </w:pPr>
      <w:r w:rsidDel="00000000" w:rsidR="00000000" w:rsidRPr="00000000">
        <w:rPr>
          <w:rtl w:val="0"/>
        </w:rPr>
      </w:r>
    </w:p>
    <w:p w:rsidR="00000000" w:rsidDel="00000000" w:rsidP="00000000" w:rsidRDefault="00000000" w:rsidRPr="00000000" w14:paraId="0000073B">
      <w:pPr>
        <w:ind w:left="720" w:firstLine="0"/>
        <w:rPr/>
      </w:pPr>
      <w:r w:rsidDel="00000000" w:rsidR="00000000" w:rsidRPr="00000000">
        <w:rPr>
          <w:rtl w:val="0"/>
        </w:rPr>
        <w:t xml:space="preserve">AUSTIN (as Maelgwyn): Last thing I remember… I was serving in the army, and we were preparing for Samot’s arrival, and… I got a lead. I got a lead about what was happening. With the whole war, I guess. I don’t… it’s foggy, y’know?</w:t>
      </w:r>
    </w:p>
    <w:p w:rsidR="00000000" w:rsidDel="00000000" w:rsidP="00000000" w:rsidRDefault="00000000" w:rsidRPr="00000000" w14:paraId="0000073C">
      <w:pPr>
        <w:ind w:left="720" w:firstLine="0"/>
        <w:rPr/>
      </w:pPr>
      <w:r w:rsidDel="00000000" w:rsidR="00000000" w:rsidRPr="00000000">
        <w:rPr>
          <w:rtl w:val="0"/>
        </w:rPr>
      </w:r>
    </w:p>
    <w:p w:rsidR="00000000" w:rsidDel="00000000" w:rsidP="00000000" w:rsidRDefault="00000000" w:rsidRPr="00000000" w14:paraId="0000073D">
      <w:pPr>
        <w:ind w:left="720" w:firstLine="0"/>
        <w:rPr/>
      </w:pPr>
      <w:r w:rsidDel="00000000" w:rsidR="00000000" w:rsidRPr="00000000">
        <w:rPr>
          <w:rtl w:val="0"/>
        </w:rPr>
        <w:t xml:space="preserve">ALI (as Castille): Yeah.</w:t>
      </w:r>
    </w:p>
    <w:p w:rsidR="00000000" w:rsidDel="00000000" w:rsidP="00000000" w:rsidRDefault="00000000" w:rsidRPr="00000000" w14:paraId="0000073E">
      <w:pPr>
        <w:ind w:left="720" w:firstLine="0"/>
        <w:rPr/>
      </w:pPr>
      <w:r w:rsidDel="00000000" w:rsidR="00000000" w:rsidRPr="00000000">
        <w:rPr>
          <w:rtl w:val="0"/>
        </w:rPr>
      </w:r>
    </w:p>
    <w:p w:rsidR="00000000" w:rsidDel="00000000" w:rsidP="00000000" w:rsidRDefault="00000000" w:rsidRPr="00000000" w14:paraId="0000073F">
      <w:pPr>
        <w:ind w:left="720" w:firstLine="0"/>
        <w:rPr/>
      </w:pPr>
      <w:r w:rsidDel="00000000" w:rsidR="00000000" w:rsidRPr="00000000">
        <w:rPr>
          <w:rtl w:val="0"/>
        </w:rPr>
        <w:t xml:space="preserve">AUSTIN (as Maelgwyn): And I went to investigate, and I don’t really… I remember thinking, I remember thinking we were wrong. And that’s… about it. I thought… I thought maybe… I don’t know. </w:t>
      </w:r>
    </w:p>
    <w:p w:rsidR="00000000" w:rsidDel="00000000" w:rsidP="00000000" w:rsidRDefault="00000000" w:rsidRPr="00000000" w14:paraId="00000740">
      <w:pPr>
        <w:ind w:left="0" w:firstLine="0"/>
        <w:rPr/>
      </w:pPr>
      <w:r w:rsidDel="00000000" w:rsidR="00000000" w:rsidRPr="00000000">
        <w:rPr>
          <w:rtl w:val="0"/>
        </w:rPr>
      </w:r>
    </w:p>
    <w:p w:rsidR="00000000" w:rsidDel="00000000" w:rsidP="00000000" w:rsidRDefault="00000000" w:rsidRPr="00000000" w14:paraId="00000741">
      <w:pPr>
        <w:ind w:left="0" w:firstLine="0"/>
        <w:rPr/>
      </w:pPr>
      <w:r w:rsidDel="00000000" w:rsidR="00000000" w:rsidRPr="00000000">
        <w:rPr>
          <w:rtl w:val="0"/>
        </w:rPr>
        <w:t xml:space="preserve">AUSTIN: He sighs and like, sips his coffee. There’s coffee. He’s drinking dark coffee. But it’s iced coffee, dark iced coffee. It’s definitely-- it’s cold brew. You brew it out on the west where it’s snowy, and then you bring it in to Chrysanthemum as quickly as possible. </w:t>
      </w:r>
    </w:p>
    <w:p w:rsidR="00000000" w:rsidDel="00000000" w:rsidP="00000000" w:rsidRDefault="00000000" w:rsidRPr="00000000" w14:paraId="00000742">
      <w:pPr>
        <w:ind w:left="0" w:firstLine="0"/>
        <w:rPr/>
      </w:pPr>
      <w:r w:rsidDel="00000000" w:rsidR="00000000" w:rsidRPr="00000000">
        <w:rPr>
          <w:rtl w:val="0"/>
        </w:rPr>
      </w:r>
    </w:p>
    <w:p w:rsidR="00000000" w:rsidDel="00000000" w:rsidP="00000000" w:rsidRDefault="00000000" w:rsidRPr="00000000" w14:paraId="00000743">
      <w:pPr>
        <w:ind w:left="0" w:firstLine="0"/>
        <w:rPr/>
      </w:pPr>
      <w:r w:rsidDel="00000000" w:rsidR="00000000" w:rsidRPr="00000000">
        <w:rPr>
          <w:rtl w:val="0"/>
        </w:rPr>
        <w:t xml:space="preserve">(ALI LAUGHS)</w:t>
      </w:r>
    </w:p>
    <w:p w:rsidR="00000000" w:rsidDel="00000000" w:rsidP="00000000" w:rsidRDefault="00000000" w:rsidRPr="00000000" w14:paraId="00000744">
      <w:pPr>
        <w:ind w:left="0" w:firstLine="0"/>
        <w:rPr/>
      </w:pPr>
      <w:r w:rsidDel="00000000" w:rsidR="00000000" w:rsidRPr="00000000">
        <w:rPr>
          <w:rtl w:val="0"/>
        </w:rPr>
      </w:r>
    </w:p>
    <w:p w:rsidR="00000000" w:rsidDel="00000000" w:rsidP="00000000" w:rsidRDefault="00000000" w:rsidRPr="00000000" w14:paraId="00000745">
      <w:pPr>
        <w:ind w:left="0" w:firstLine="0"/>
        <w:rPr/>
      </w:pPr>
      <w:r w:rsidDel="00000000" w:rsidR="00000000" w:rsidRPr="00000000">
        <w:rPr>
          <w:rtl w:val="0"/>
        </w:rPr>
        <w:t xml:space="preserve">ALI: I’m trying to think if there’s anything else I want to know, but I don’t think that there is. </w:t>
      </w:r>
    </w:p>
    <w:p w:rsidR="00000000" w:rsidDel="00000000" w:rsidP="00000000" w:rsidRDefault="00000000" w:rsidRPr="00000000" w14:paraId="00000746">
      <w:pPr>
        <w:ind w:left="0" w:firstLine="0"/>
        <w:rPr/>
      </w:pPr>
      <w:r w:rsidDel="00000000" w:rsidR="00000000" w:rsidRPr="00000000">
        <w:rPr>
          <w:rtl w:val="0"/>
        </w:rPr>
      </w:r>
    </w:p>
    <w:p w:rsidR="00000000" w:rsidDel="00000000" w:rsidP="00000000" w:rsidRDefault="00000000" w:rsidRPr="00000000" w14:paraId="00000747">
      <w:pPr>
        <w:ind w:left="0" w:firstLine="0"/>
        <w:rPr/>
      </w:pPr>
      <w:r w:rsidDel="00000000" w:rsidR="00000000" w:rsidRPr="00000000">
        <w:rPr>
          <w:rtl w:val="0"/>
        </w:rPr>
        <w:t xml:space="preserve">AUSTIN: I guess, here’s the thing that I’ll give you that actually might make… like, you know more than he does at this point in some ways. Like, not about him, not about where he went, but what you do know is that there are three schools of thought. About the Heat and the Dark. There is what Samothes believes, which is that the Heat and the Dark arrive together, and that there really isn’t much to do about it except sit back and make sure that life is good until it comes. There is what Samot believes and what you believed also, when you were Charter, which is that the Heat arrives first, and then the Dark. And so, if you can keep the heat at bay, you have a chance. Because the Dark can’t come without the Heat first. The Heat has to devour the kind of physical material for the Dark to arrive. And so if you can keep things cool, well. And then there’s this third thought, which is what the Yellow House believes. Which is that the Dark arrives first. And then the Heat. But that people have a light to them, their own light, that we emanate an energy that is anathema to the Dark. And so as long as we move and play and dance and celebrate, the Dark can never come in full. And so the Heat will never arrive to devour us. And like, that is kind of the heart of the conflict. Is this like, weird academic marginalia about like, grammar about which comes first. Because it’s a big question, right? Because if you can figure out which it is, you might be able to do something to stop it. And that’s what Charter knows, and Maelgwyn doesn’t quite have a handle on it. But you do know that he ended up being vaguely aligned with Yellow House back during the Quiet Year.</w:t>
      </w:r>
    </w:p>
    <w:p w:rsidR="00000000" w:rsidDel="00000000" w:rsidP="00000000" w:rsidRDefault="00000000" w:rsidRPr="00000000" w14:paraId="00000748">
      <w:pPr>
        <w:ind w:left="0" w:firstLine="0"/>
        <w:rPr/>
      </w:pPr>
      <w:r w:rsidDel="00000000" w:rsidR="00000000" w:rsidRPr="00000000">
        <w:rPr>
          <w:rtl w:val="0"/>
        </w:rPr>
      </w:r>
    </w:p>
    <w:p w:rsidR="00000000" w:rsidDel="00000000" w:rsidP="00000000" w:rsidRDefault="00000000" w:rsidRPr="00000000" w14:paraId="00000749">
      <w:pPr>
        <w:ind w:left="0" w:firstLine="0"/>
        <w:rPr/>
      </w:pPr>
      <w:r w:rsidDel="00000000" w:rsidR="00000000" w:rsidRPr="00000000">
        <w:rPr>
          <w:rtl w:val="0"/>
        </w:rPr>
        <w:t xml:space="preserve">ALI: Okay. Um, okay.</w:t>
      </w:r>
    </w:p>
    <w:p w:rsidR="00000000" w:rsidDel="00000000" w:rsidP="00000000" w:rsidRDefault="00000000" w:rsidRPr="00000000" w14:paraId="0000074A">
      <w:pPr>
        <w:ind w:left="0" w:firstLine="0"/>
        <w:rPr/>
      </w:pPr>
      <w:r w:rsidDel="00000000" w:rsidR="00000000" w:rsidRPr="00000000">
        <w:rPr>
          <w:rtl w:val="0"/>
        </w:rPr>
      </w:r>
    </w:p>
    <w:p w:rsidR="00000000" w:rsidDel="00000000" w:rsidP="00000000" w:rsidRDefault="00000000" w:rsidRPr="00000000" w14:paraId="0000074B">
      <w:pPr>
        <w:ind w:left="0" w:firstLine="0"/>
        <w:rPr/>
      </w:pPr>
      <w:r w:rsidDel="00000000" w:rsidR="00000000" w:rsidRPr="00000000">
        <w:rPr>
          <w:rtl w:val="0"/>
        </w:rPr>
        <w:t xml:space="preserve">AUSTIN: Oh, do you know… fuck. Yeah. You know what I think he’s maybe forgotten. Which is that he’s their son.</w:t>
      </w:r>
    </w:p>
    <w:p w:rsidR="00000000" w:rsidDel="00000000" w:rsidP="00000000" w:rsidRDefault="00000000" w:rsidRPr="00000000" w14:paraId="0000074C">
      <w:pPr>
        <w:ind w:left="0" w:firstLine="0"/>
        <w:rPr/>
      </w:pPr>
      <w:r w:rsidDel="00000000" w:rsidR="00000000" w:rsidRPr="00000000">
        <w:rPr>
          <w:rtl w:val="0"/>
        </w:rPr>
      </w:r>
    </w:p>
    <w:p w:rsidR="00000000" w:rsidDel="00000000" w:rsidP="00000000" w:rsidRDefault="00000000" w:rsidRPr="00000000" w14:paraId="0000074D">
      <w:pPr>
        <w:ind w:left="0" w:firstLine="0"/>
        <w:rPr/>
      </w:pPr>
      <w:r w:rsidDel="00000000" w:rsidR="00000000" w:rsidRPr="00000000">
        <w:rPr>
          <w:rtl w:val="0"/>
        </w:rPr>
        <w:t xml:space="preserve">ALI: Wait, what?</w:t>
      </w:r>
    </w:p>
    <w:p w:rsidR="00000000" w:rsidDel="00000000" w:rsidP="00000000" w:rsidRDefault="00000000" w:rsidRPr="00000000" w14:paraId="0000074E">
      <w:pPr>
        <w:ind w:left="0" w:firstLine="0"/>
        <w:rPr/>
      </w:pPr>
      <w:r w:rsidDel="00000000" w:rsidR="00000000" w:rsidRPr="00000000">
        <w:rPr>
          <w:rtl w:val="0"/>
        </w:rPr>
      </w:r>
    </w:p>
    <w:p w:rsidR="00000000" w:rsidDel="00000000" w:rsidP="00000000" w:rsidRDefault="00000000" w:rsidRPr="00000000" w14:paraId="0000074F">
      <w:pPr>
        <w:ind w:left="0" w:firstLine="0"/>
        <w:rPr/>
      </w:pPr>
      <w:r w:rsidDel="00000000" w:rsidR="00000000" w:rsidRPr="00000000">
        <w:rPr>
          <w:rtl w:val="0"/>
        </w:rPr>
        <w:t xml:space="preserve">AUSTIN: He’s Samot and Samothes’s son.</w:t>
      </w:r>
    </w:p>
    <w:p w:rsidR="00000000" w:rsidDel="00000000" w:rsidP="00000000" w:rsidRDefault="00000000" w:rsidRPr="00000000" w14:paraId="00000750">
      <w:pPr>
        <w:ind w:left="0" w:firstLine="0"/>
        <w:rPr/>
      </w:pPr>
      <w:r w:rsidDel="00000000" w:rsidR="00000000" w:rsidRPr="00000000">
        <w:rPr>
          <w:rtl w:val="0"/>
        </w:rPr>
      </w:r>
    </w:p>
    <w:p w:rsidR="00000000" w:rsidDel="00000000" w:rsidP="00000000" w:rsidRDefault="00000000" w:rsidRPr="00000000" w14:paraId="00000751">
      <w:pPr>
        <w:ind w:left="0" w:firstLine="0"/>
        <w:rPr>
          <w:i w:val="1"/>
        </w:rPr>
      </w:pPr>
      <w:r w:rsidDel="00000000" w:rsidR="00000000" w:rsidRPr="00000000">
        <w:rPr>
          <w:rtl w:val="0"/>
        </w:rPr>
        <w:t xml:space="preserve">ALI: Oh. (sadder) Oh… </w:t>
      </w:r>
      <w:r w:rsidDel="00000000" w:rsidR="00000000" w:rsidRPr="00000000">
        <w:rPr>
          <w:i w:val="1"/>
          <w:rtl w:val="0"/>
        </w:rPr>
        <w:t xml:space="preserve">Oh…</w:t>
      </w:r>
    </w:p>
    <w:p w:rsidR="00000000" w:rsidDel="00000000" w:rsidP="00000000" w:rsidRDefault="00000000" w:rsidRPr="00000000" w14:paraId="00000752">
      <w:pPr>
        <w:ind w:left="0" w:firstLine="0"/>
        <w:rPr>
          <w:i w:val="1"/>
        </w:rPr>
      </w:pPr>
      <w:r w:rsidDel="00000000" w:rsidR="00000000" w:rsidRPr="00000000">
        <w:rPr>
          <w:rtl w:val="0"/>
        </w:rPr>
      </w:r>
    </w:p>
    <w:p w:rsidR="00000000" w:rsidDel="00000000" w:rsidP="00000000" w:rsidRDefault="00000000" w:rsidRPr="00000000" w14:paraId="00000753">
      <w:pPr>
        <w:ind w:left="0" w:firstLine="0"/>
        <w:rPr/>
      </w:pPr>
      <w:r w:rsidDel="00000000" w:rsidR="00000000" w:rsidRPr="00000000">
        <w:rPr>
          <w:rtl w:val="0"/>
        </w:rPr>
        <w:t xml:space="preserve">AUSTIN: I don’t know that he has a grasp on that now.</w:t>
      </w:r>
    </w:p>
    <w:p w:rsidR="00000000" w:rsidDel="00000000" w:rsidP="00000000" w:rsidRDefault="00000000" w:rsidRPr="00000000" w14:paraId="00000754">
      <w:pPr>
        <w:ind w:left="0" w:firstLine="0"/>
        <w:rPr/>
      </w:pPr>
      <w:r w:rsidDel="00000000" w:rsidR="00000000" w:rsidRPr="00000000">
        <w:rPr>
          <w:rtl w:val="0"/>
        </w:rPr>
      </w:r>
    </w:p>
    <w:p w:rsidR="00000000" w:rsidDel="00000000" w:rsidP="00000000" w:rsidRDefault="00000000" w:rsidRPr="00000000" w14:paraId="00000755">
      <w:pPr>
        <w:ind w:left="0" w:firstLine="0"/>
        <w:rPr/>
      </w:pPr>
      <w:r w:rsidDel="00000000" w:rsidR="00000000" w:rsidRPr="00000000">
        <w:rPr>
          <w:rtl w:val="0"/>
        </w:rPr>
        <w:t xml:space="preserve">(ALI MAKING SAD NOISES)</w:t>
      </w:r>
    </w:p>
    <w:p w:rsidR="00000000" w:rsidDel="00000000" w:rsidP="00000000" w:rsidRDefault="00000000" w:rsidRPr="00000000" w14:paraId="00000756">
      <w:pPr>
        <w:ind w:left="0" w:firstLine="0"/>
        <w:rPr/>
      </w:pPr>
      <w:r w:rsidDel="00000000" w:rsidR="00000000" w:rsidRPr="00000000">
        <w:rPr>
          <w:rtl w:val="0"/>
        </w:rPr>
      </w:r>
    </w:p>
    <w:p w:rsidR="00000000" w:rsidDel="00000000" w:rsidP="00000000" w:rsidRDefault="00000000" w:rsidRPr="00000000" w14:paraId="00000757">
      <w:pPr>
        <w:ind w:left="0" w:firstLine="0"/>
        <w:rPr/>
      </w:pPr>
      <w:r w:rsidDel="00000000" w:rsidR="00000000" w:rsidRPr="00000000">
        <w:rPr>
          <w:rtl w:val="0"/>
        </w:rPr>
        <w:t xml:space="preserve">JACK: Did he ever know?</w:t>
      </w:r>
    </w:p>
    <w:p w:rsidR="00000000" w:rsidDel="00000000" w:rsidP="00000000" w:rsidRDefault="00000000" w:rsidRPr="00000000" w14:paraId="00000758">
      <w:pPr>
        <w:ind w:left="0" w:firstLine="0"/>
        <w:rPr/>
      </w:pPr>
      <w:r w:rsidDel="00000000" w:rsidR="00000000" w:rsidRPr="00000000">
        <w:rPr>
          <w:rtl w:val="0"/>
        </w:rPr>
      </w:r>
    </w:p>
    <w:p w:rsidR="00000000" w:rsidDel="00000000" w:rsidP="00000000" w:rsidRDefault="00000000" w:rsidRPr="00000000" w14:paraId="00000759">
      <w:pPr>
        <w:ind w:left="0" w:firstLine="0"/>
        <w:rPr/>
      </w:pPr>
      <w:r w:rsidDel="00000000" w:rsidR="00000000" w:rsidRPr="00000000">
        <w:rPr>
          <w:rtl w:val="0"/>
        </w:rPr>
        <w:t xml:space="preserve">AUSTIN: Yeah. Yeah. He like, served his father loyally. And then served his other father loyally. And doesn’t really remember either.</w:t>
      </w:r>
    </w:p>
    <w:p w:rsidR="00000000" w:rsidDel="00000000" w:rsidP="00000000" w:rsidRDefault="00000000" w:rsidRPr="00000000" w14:paraId="0000075A">
      <w:pPr>
        <w:ind w:left="0" w:firstLine="0"/>
        <w:rPr/>
      </w:pPr>
      <w:r w:rsidDel="00000000" w:rsidR="00000000" w:rsidRPr="00000000">
        <w:rPr>
          <w:rtl w:val="0"/>
        </w:rPr>
      </w:r>
    </w:p>
    <w:p w:rsidR="00000000" w:rsidDel="00000000" w:rsidP="00000000" w:rsidRDefault="00000000" w:rsidRPr="00000000" w14:paraId="0000075B">
      <w:pPr>
        <w:ind w:left="0" w:firstLine="0"/>
        <w:rPr/>
      </w:pPr>
      <w:r w:rsidDel="00000000" w:rsidR="00000000" w:rsidRPr="00000000">
        <w:rPr>
          <w:rtl w:val="0"/>
        </w:rPr>
        <w:t xml:space="preserve">ALI: Man, what is this show… what are we doing here?</w:t>
      </w:r>
    </w:p>
    <w:p w:rsidR="00000000" w:rsidDel="00000000" w:rsidP="00000000" w:rsidRDefault="00000000" w:rsidRPr="00000000" w14:paraId="0000075C">
      <w:pPr>
        <w:ind w:left="0" w:firstLine="0"/>
        <w:rPr/>
      </w:pPr>
      <w:r w:rsidDel="00000000" w:rsidR="00000000" w:rsidRPr="00000000">
        <w:rPr>
          <w:rtl w:val="0"/>
        </w:rPr>
      </w:r>
    </w:p>
    <w:p w:rsidR="00000000" w:rsidDel="00000000" w:rsidP="00000000" w:rsidRDefault="00000000" w:rsidRPr="00000000" w14:paraId="0000075D">
      <w:pPr>
        <w:ind w:left="0" w:firstLine="0"/>
        <w:rPr/>
      </w:pPr>
      <w:r w:rsidDel="00000000" w:rsidR="00000000" w:rsidRPr="00000000">
        <w:rPr>
          <w:rtl w:val="0"/>
        </w:rPr>
        <w:t xml:space="preserve">AUSTIN: I don’t know. It’s sad! </w:t>
      </w:r>
    </w:p>
    <w:p w:rsidR="00000000" w:rsidDel="00000000" w:rsidP="00000000" w:rsidRDefault="00000000" w:rsidRPr="00000000" w14:paraId="0000075E">
      <w:pPr>
        <w:ind w:left="0" w:firstLine="0"/>
        <w:rPr/>
      </w:pPr>
      <w:r w:rsidDel="00000000" w:rsidR="00000000" w:rsidRPr="00000000">
        <w:rPr>
          <w:rtl w:val="0"/>
        </w:rPr>
      </w:r>
    </w:p>
    <w:p w:rsidR="00000000" w:rsidDel="00000000" w:rsidP="00000000" w:rsidRDefault="00000000" w:rsidRPr="00000000" w14:paraId="0000075F">
      <w:pPr>
        <w:ind w:left="0" w:firstLine="0"/>
        <w:rPr/>
      </w:pPr>
      <w:r w:rsidDel="00000000" w:rsidR="00000000" w:rsidRPr="00000000">
        <w:rPr>
          <w:rtl w:val="0"/>
        </w:rPr>
        <w:t xml:space="preserve">ALI: Shucks…</w:t>
      </w:r>
    </w:p>
    <w:p w:rsidR="00000000" w:rsidDel="00000000" w:rsidP="00000000" w:rsidRDefault="00000000" w:rsidRPr="00000000" w14:paraId="00000760">
      <w:pPr>
        <w:ind w:left="0" w:firstLine="0"/>
        <w:rPr/>
      </w:pPr>
      <w:r w:rsidDel="00000000" w:rsidR="00000000" w:rsidRPr="00000000">
        <w:rPr>
          <w:rtl w:val="0"/>
        </w:rPr>
      </w:r>
    </w:p>
    <w:p w:rsidR="00000000" w:rsidDel="00000000" w:rsidP="00000000" w:rsidRDefault="00000000" w:rsidRPr="00000000" w14:paraId="00000761">
      <w:pPr>
        <w:ind w:left="0" w:firstLine="0"/>
        <w:rPr/>
      </w:pPr>
      <w:r w:rsidDel="00000000" w:rsidR="00000000" w:rsidRPr="00000000">
        <w:rPr>
          <w:rtl w:val="0"/>
        </w:rPr>
        <w:t xml:space="preserve">AUSTIN: Alright. Who’s next? Aubrey or Hitchcock? And then we’ll wrap.</w:t>
      </w:r>
    </w:p>
    <w:p w:rsidR="00000000" w:rsidDel="00000000" w:rsidP="00000000" w:rsidRDefault="00000000" w:rsidRPr="00000000" w14:paraId="00000762">
      <w:pPr>
        <w:ind w:left="0" w:firstLine="0"/>
        <w:rPr/>
      </w:pPr>
      <w:r w:rsidDel="00000000" w:rsidR="00000000" w:rsidRPr="00000000">
        <w:rPr>
          <w:rtl w:val="0"/>
        </w:rPr>
      </w:r>
    </w:p>
    <w:p w:rsidR="00000000" w:rsidDel="00000000" w:rsidP="00000000" w:rsidRDefault="00000000" w:rsidRPr="00000000" w14:paraId="00000763">
      <w:pPr>
        <w:ind w:left="0" w:firstLine="0"/>
        <w:rPr/>
      </w:pPr>
      <w:r w:rsidDel="00000000" w:rsidR="00000000" w:rsidRPr="00000000">
        <w:rPr>
          <w:rtl w:val="0"/>
        </w:rPr>
        <w:t xml:space="preserve">JACK: I’ll go. </w:t>
      </w:r>
    </w:p>
    <w:p w:rsidR="00000000" w:rsidDel="00000000" w:rsidP="00000000" w:rsidRDefault="00000000" w:rsidRPr="00000000" w14:paraId="00000764">
      <w:pPr>
        <w:ind w:left="0" w:firstLine="0"/>
        <w:rPr/>
      </w:pPr>
      <w:r w:rsidDel="00000000" w:rsidR="00000000" w:rsidRPr="00000000">
        <w:rPr>
          <w:rtl w:val="0"/>
        </w:rPr>
      </w:r>
    </w:p>
    <w:p w:rsidR="00000000" w:rsidDel="00000000" w:rsidP="00000000" w:rsidRDefault="00000000" w:rsidRPr="00000000" w14:paraId="00000765">
      <w:pPr>
        <w:ind w:left="0" w:firstLine="0"/>
        <w:rPr/>
      </w:pPr>
      <w:r w:rsidDel="00000000" w:rsidR="00000000" w:rsidRPr="00000000">
        <w:rPr>
          <w:rtl w:val="0"/>
        </w:rPr>
        <w:t xml:space="preserve">AUSTIN: Yeah.</w:t>
      </w:r>
    </w:p>
    <w:p w:rsidR="00000000" w:rsidDel="00000000" w:rsidP="00000000" w:rsidRDefault="00000000" w:rsidRPr="00000000" w14:paraId="00000766">
      <w:pPr>
        <w:ind w:left="0" w:firstLine="0"/>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t xml:space="preserve">JACK: So I’m gonna do the classic combo of indulging in my vice and healing my harm.</w:t>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t xml:space="preserve">AUSTIN: Sure!</w:t>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t xml:space="preserve">JACK: I have a level 2 harm, so that means I have to roll, right?</w:t>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t xml:space="preserve">AUSTIN: You do have to roll.</w:t>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t xml:space="preserve">JACK: How does that work?</w:t>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t xml:space="preserve">AUSTIN: Good question. Um… gettin’ there… vice, downtime, healing. There we go. Um… you might ask the leech to tinker with you. What’s you heart--what’s the bad one?</w:t>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t xml:space="preserve">JACK: Uh, crushed.</w:t>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t xml:space="preserve">AUSTIN: Oh boy. Is that more emotional or physical?</w:t>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t xml:space="preserve">JACK: Well, my foot’s crushed. And…</w:t>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t xml:space="preserve">AUSTIN: Yeah…</w:t>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t xml:space="preserve">JACK: They kind of compound each other, right? ‘Cause you could be feeling really shitty about yourself, and then you get out of bed and your foot hurts. </w:t>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t xml:space="preserve">AUSTIN: Mm-hm. I’m gonna say… I think this is a thing that Miss Salary can do. Um, which is perform healing. I think there’s in fact, one of the cohorts is straight up just that. I think that’s what she is. ‘If cohorts suffer--’ No, I think that’s if they suffer harm. She didn’t, that’s good. That’s a good thing. For once. Uh, here we go. Yeah. I’m gonna say that you can just heal that level 2 because it’s not like a--it’s not untrained. She isn’t just someone who doesn’t know what the fuck she’s doing.</w:t>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t xml:space="preserve">JACK: So I think what happens is--</w:t>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t xml:space="preserve">AUSTIN: She is unreliable though. Which means that she is not always available due to other obligations, stupefaction from their vices, et cetera. Sometimes… she has a religious belief, which is that she has to play in the dark. And she’s carried that forward. There are nights where she just vanishes and you don’t know why.</w:t>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t xml:space="preserve">JACK: Maybe we shouldn’t have hired her!</w:t>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t xml:space="preserve">AUSTIN: Eh, well.</w:t>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t xml:space="preserve">JACK: Um, so I think that what that is, is that she performs ministrations and then Edmund Hitchcock, who was the one who went soft and who was the one who had all this harm, just… retires to his room and closes the door. And just doesn’t come out. Like, just at all.</w:t>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t xml:space="preserve">AUSTIN: Yeah.</w:t>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t xml:space="preserve">JACK: And I think at first--and so this is Ethan indulging in vice. So I think at first, Ethan’s just like… (cheerfully) “Eh, you know, he’ll be fine. This happens a lot. He’ll be fine. He’ll be fine.”</w:t>
      </w:r>
    </w:p>
    <w:p w:rsidR="00000000" w:rsidDel="00000000" w:rsidP="00000000" w:rsidRDefault="00000000" w:rsidRPr="00000000" w14:paraId="0000078C">
      <w:pPr>
        <w:ind w:left="720" w:firstLine="0"/>
        <w:rPr/>
      </w:pPr>
      <w:r w:rsidDel="00000000" w:rsidR="00000000" w:rsidRPr="00000000">
        <w:rPr>
          <w:rtl w:val="0"/>
        </w:rPr>
      </w:r>
    </w:p>
    <w:p w:rsidR="00000000" w:rsidDel="00000000" w:rsidP="00000000" w:rsidRDefault="00000000" w:rsidRPr="00000000" w14:paraId="0000078D">
      <w:pPr>
        <w:ind w:left="0" w:firstLine="0"/>
        <w:rPr/>
      </w:pPr>
      <w:r w:rsidDel="00000000" w:rsidR="00000000" w:rsidRPr="00000000">
        <w:rPr>
          <w:rtl w:val="0"/>
        </w:rPr>
        <w:t xml:space="preserve">AUSTIN: Hm.</w:t>
      </w:r>
    </w:p>
    <w:p w:rsidR="00000000" w:rsidDel="00000000" w:rsidP="00000000" w:rsidRDefault="00000000" w:rsidRPr="00000000" w14:paraId="0000078E">
      <w:pPr>
        <w:ind w:left="0" w:firstLine="0"/>
        <w:rPr/>
      </w:pPr>
      <w:r w:rsidDel="00000000" w:rsidR="00000000" w:rsidRPr="00000000">
        <w:rPr>
          <w:rtl w:val="0"/>
        </w:rPr>
      </w:r>
    </w:p>
    <w:p w:rsidR="00000000" w:rsidDel="00000000" w:rsidP="00000000" w:rsidRDefault="00000000" w:rsidRPr="00000000" w14:paraId="0000078F">
      <w:pPr>
        <w:ind w:left="0" w:firstLine="0"/>
        <w:rPr/>
      </w:pPr>
      <w:r w:rsidDel="00000000" w:rsidR="00000000" w:rsidRPr="00000000">
        <w:rPr>
          <w:rtl w:val="0"/>
        </w:rPr>
        <w:t xml:space="preserve">JACK: And then Ethan’s like… “Aw, man, I hope he’ll get up--I hope he gets up tomorrow.” And then Ethan’s like, “Today’s the day. He’s getting up today. He’s gonna get up today. He’s gonna come out of the room.”</w:t>
      </w:r>
    </w:p>
    <w:p w:rsidR="00000000" w:rsidDel="00000000" w:rsidP="00000000" w:rsidRDefault="00000000" w:rsidRPr="00000000" w14:paraId="00000790">
      <w:pPr>
        <w:ind w:left="720" w:firstLine="0"/>
        <w:rPr/>
      </w:pPr>
      <w:r w:rsidDel="00000000" w:rsidR="00000000" w:rsidRPr="00000000">
        <w:rPr>
          <w:rtl w:val="0"/>
        </w:rPr>
      </w:r>
    </w:p>
    <w:p w:rsidR="00000000" w:rsidDel="00000000" w:rsidP="00000000" w:rsidRDefault="00000000" w:rsidRPr="00000000" w14:paraId="00000791">
      <w:pPr>
        <w:ind w:left="0" w:firstLine="0"/>
        <w:rPr/>
      </w:pPr>
      <w:r w:rsidDel="00000000" w:rsidR="00000000" w:rsidRPr="00000000">
        <w:rPr>
          <w:rtl w:val="0"/>
        </w:rPr>
        <w:t xml:space="preserve">JACK: And then he gets more and more desperate, and he starts, y’know, making wagers with some of the other people in the organization-- ’today’s the day he’s gonna come out!’ So that’s...</w:t>
      </w:r>
    </w:p>
    <w:p w:rsidR="00000000" w:rsidDel="00000000" w:rsidP="00000000" w:rsidRDefault="00000000" w:rsidRPr="00000000" w14:paraId="00000792">
      <w:pPr>
        <w:ind w:left="0" w:firstLine="0"/>
        <w:rPr/>
      </w:pPr>
      <w:r w:rsidDel="00000000" w:rsidR="00000000" w:rsidRPr="00000000">
        <w:rPr>
          <w:rtl w:val="0"/>
        </w:rPr>
      </w:r>
    </w:p>
    <w:p w:rsidR="00000000" w:rsidDel="00000000" w:rsidP="00000000" w:rsidRDefault="00000000" w:rsidRPr="00000000" w14:paraId="00000793">
      <w:pPr>
        <w:ind w:left="0" w:firstLine="0"/>
        <w:rPr/>
      </w:pPr>
      <w:r w:rsidDel="00000000" w:rsidR="00000000" w:rsidRPr="00000000">
        <w:rPr>
          <w:rtl w:val="0"/>
        </w:rPr>
        <w:t xml:space="preserve">AUSTIN: (laughs sadly) He’s betting on… yeah, that’s really good.</w:t>
      </w:r>
    </w:p>
    <w:p w:rsidR="00000000" w:rsidDel="00000000" w:rsidP="00000000" w:rsidRDefault="00000000" w:rsidRPr="00000000" w14:paraId="00000794">
      <w:pPr>
        <w:ind w:left="0" w:firstLine="0"/>
        <w:rPr/>
      </w:pPr>
      <w:r w:rsidDel="00000000" w:rsidR="00000000" w:rsidRPr="00000000">
        <w:rPr>
          <w:rtl w:val="0"/>
        </w:rPr>
      </w:r>
    </w:p>
    <w:p w:rsidR="00000000" w:rsidDel="00000000" w:rsidP="00000000" w:rsidRDefault="00000000" w:rsidRPr="00000000" w14:paraId="00000795">
      <w:pPr>
        <w:ind w:left="0" w:firstLine="0"/>
        <w:rPr/>
      </w:pPr>
      <w:r w:rsidDel="00000000" w:rsidR="00000000" w:rsidRPr="00000000">
        <w:rPr>
          <w:rtl w:val="0"/>
        </w:rPr>
        <w:t xml:space="preserve">JACK: Almost to try and force him to come out, I guess. And he’s obviously losing money, and…</w:t>
      </w:r>
    </w:p>
    <w:p w:rsidR="00000000" w:rsidDel="00000000" w:rsidP="00000000" w:rsidRDefault="00000000" w:rsidRPr="00000000" w14:paraId="00000796">
      <w:pPr>
        <w:ind w:left="0" w:firstLine="0"/>
        <w:rPr/>
      </w:pPr>
      <w:r w:rsidDel="00000000" w:rsidR="00000000" w:rsidRPr="00000000">
        <w:rPr>
          <w:rtl w:val="0"/>
        </w:rPr>
      </w:r>
    </w:p>
    <w:p w:rsidR="00000000" w:rsidDel="00000000" w:rsidP="00000000" w:rsidRDefault="00000000" w:rsidRPr="00000000" w14:paraId="00000797">
      <w:pPr>
        <w:ind w:left="0" w:firstLine="0"/>
        <w:rPr/>
      </w:pPr>
      <w:r w:rsidDel="00000000" w:rsidR="00000000" w:rsidRPr="00000000">
        <w:rPr>
          <w:rtl w:val="0"/>
        </w:rPr>
        <w:t xml:space="preserve">AUSTIN: Just constantly. In fact, do you spend one to get an extra--</w:t>
      </w:r>
    </w:p>
    <w:p w:rsidR="00000000" w:rsidDel="00000000" w:rsidP="00000000" w:rsidRDefault="00000000" w:rsidRPr="00000000" w14:paraId="00000798">
      <w:pPr>
        <w:ind w:left="0" w:firstLine="0"/>
        <w:rPr/>
      </w:pPr>
      <w:r w:rsidDel="00000000" w:rsidR="00000000" w:rsidRPr="00000000">
        <w:rPr>
          <w:rtl w:val="0"/>
        </w:rPr>
      </w:r>
    </w:p>
    <w:p w:rsidR="00000000" w:rsidDel="00000000" w:rsidP="00000000" w:rsidRDefault="00000000" w:rsidRPr="00000000" w14:paraId="00000799">
      <w:pPr>
        <w:ind w:left="0" w:firstLine="0"/>
        <w:rPr/>
      </w:pPr>
      <w:r w:rsidDel="00000000" w:rsidR="00000000" w:rsidRPr="00000000">
        <w:rPr>
          <w:rtl w:val="0"/>
        </w:rPr>
        <w:t xml:space="preserve">JACK: Yeah, absolutely. Oh, and I think that what that is, is that he spends a coin within earshot of the door. </w:t>
      </w:r>
    </w:p>
    <w:p w:rsidR="00000000" w:rsidDel="00000000" w:rsidP="00000000" w:rsidRDefault="00000000" w:rsidRPr="00000000" w14:paraId="0000079A">
      <w:pPr>
        <w:ind w:left="0" w:firstLine="0"/>
        <w:rPr/>
      </w:pPr>
      <w:r w:rsidDel="00000000" w:rsidR="00000000" w:rsidRPr="00000000">
        <w:rPr>
          <w:rtl w:val="0"/>
        </w:rPr>
      </w:r>
    </w:p>
    <w:p w:rsidR="00000000" w:rsidDel="00000000" w:rsidP="00000000" w:rsidRDefault="00000000" w:rsidRPr="00000000" w14:paraId="0000079B">
      <w:pPr>
        <w:ind w:left="0" w:firstLine="0"/>
        <w:rPr/>
      </w:pPr>
      <w:r w:rsidDel="00000000" w:rsidR="00000000" w:rsidRPr="00000000">
        <w:rPr>
          <w:rtl w:val="0"/>
        </w:rPr>
        <w:t xml:space="preserve">AUSTIN: (sad) Ohh…</w:t>
      </w:r>
    </w:p>
    <w:p w:rsidR="00000000" w:rsidDel="00000000" w:rsidP="00000000" w:rsidRDefault="00000000" w:rsidRPr="00000000" w14:paraId="0000079C">
      <w:pPr>
        <w:ind w:left="0" w:firstLine="0"/>
        <w:rPr/>
      </w:pPr>
      <w:r w:rsidDel="00000000" w:rsidR="00000000" w:rsidRPr="00000000">
        <w:rPr>
          <w:rtl w:val="0"/>
        </w:rPr>
      </w:r>
    </w:p>
    <w:p w:rsidR="00000000" w:rsidDel="00000000" w:rsidP="00000000" w:rsidRDefault="00000000" w:rsidRPr="00000000" w14:paraId="0000079D">
      <w:pPr>
        <w:ind w:left="0" w:firstLine="0"/>
        <w:rPr/>
      </w:pPr>
      <w:r w:rsidDel="00000000" w:rsidR="00000000" w:rsidRPr="00000000">
        <w:rPr>
          <w:rtl w:val="0"/>
        </w:rPr>
        <w:t xml:space="preserve">JACK: And he’s like… (strained) “I’ll put down a coin! Today’s the day! We’ll see him, don’t you know?”</w:t>
      </w:r>
    </w:p>
    <w:p w:rsidR="00000000" w:rsidDel="00000000" w:rsidP="00000000" w:rsidRDefault="00000000" w:rsidRPr="00000000" w14:paraId="0000079E">
      <w:pPr>
        <w:ind w:left="720" w:firstLine="0"/>
        <w:rPr/>
      </w:pPr>
      <w:r w:rsidDel="00000000" w:rsidR="00000000" w:rsidRPr="00000000">
        <w:rPr>
          <w:rtl w:val="0"/>
        </w:rPr>
      </w:r>
    </w:p>
    <w:p w:rsidR="00000000" w:rsidDel="00000000" w:rsidP="00000000" w:rsidRDefault="00000000" w:rsidRPr="00000000" w14:paraId="0000079F">
      <w:pPr>
        <w:ind w:left="0" w:firstLine="0"/>
        <w:rPr/>
      </w:pPr>
      <w:r w:rsidDel="00000000" w:rsidR="00000000" w:rsidRPr="00000000">
        <w:rPr>
          <w:rtl w:val="0"/>
        </w:rPr>
        <w:t xml:space="preserve">JACK: Um… of course, it doesn’t work.</w:t>
      </w:r>
    </w:p>
    <w:p w:rsidR="00000000" w:rsidDel="00000000" w:rsidP="00000000" w:rsidRDefault="00000000" w:rsidRPr="00000000" w14:paraId="000007A0">
      <w:pPr>
        <w:ind w:left="0" w:firstLine="0"/>
        <w:rPr/>
      </w:pPr>
      <w:r w:rsidDel="00000000" w:rsidR="00000000" w:rsidRPr="00000000">
        <w:rPr>
          <w:rtl w:val="0"/>
        </w:rPr>
      </w:r>
    </w:p>
    <w:p w:rsidR="00000000" w:rsidDel="00000000" w:rsidP="00000000" w:rsidRDefault="00000000" w:rsidRPr="00000000" w14:paraId="000007A1">
      <w:pPr>
        <w:ind w:left="0" w:firstLine="0"/>
        <w:rPr/>
      </w:pPr>
      <w:r w:rsidDel="00000000" w:rsidR="00000000" w:rsidRPr="00000000">
        <w:rPr>
          <w:rtl w:val="0"/>
        </w:rPr>
        <w:t xml:space="preserve">AUSTIN: Give me the roll. You clear one stress. Good.</w:t>
      </w:r>
    </w:p>
    <w:p w:rsidR="00000000" w:rsidDel="00000000" w:rsidP="00000000" w:rsidRDefault="00000000" w:rsidRPr="00000000" w14:paraId="000007A2">
      <w:pPr>
        <w:ind w:left="0" w:firstLine="0"/>
        <w:rPr/>
      </w:pPr>
      <w:r w:rsidDel="00000000" w:rsidR="00000000" w:rsidRPr="00000000">
        <w:rPr>
          <w:rtl w:val="0"/>
        </w:rPr>
      </w:r>
    </w:p>
    <w:p w:rsidR="00000000" w:rsidDel="00000000" w:rsidP="00000000" w:rsidRDefault="00000000" w:rsidRPr="00000000" w14:paraId="000007A3">
      <w:pPr>
        <w:ind w:left="0" w:firstLine="0"/>
        <w:rPr/>
      </w:pPr>
      <w:r w:rsidDel="00000000" w:rsidR="00000000" w:rsidRPr="00000000">
        <w:rPr>
          <w:rtl w:val="0"/>
        </w:rPr>
        <w:t xml:space="preserve">ALI: (laughing) God!</w:t>
      </w:r>
    </w:p>
    <w:p w:rsidR="00000000" w:rsidDel="00000000" w:rsidP="00000000" w:rsidRDefault="00000000" w:rsidRPr="00000000" w14:paraId="000007A4">
      <w:pPr>
        <w:ind w:left="0" w:firstLine="0"/>
        <w:rPr/>
      </w:pPr>
      <w:r w:rsidDel="00000000" w:rsidR="00000000" w:rsidRPr="00000000">
        <w:rPr>
          <w:rtl w:val="0"/>
        </w:rPr>
      </w:r>
    </w:p>
    <w:p w:rsidR="00000000" w:rsidDel="00000000" w:rsidP="00000000" w:rsidRDefault="00000000" w:rsidRPr="00000000" w14:paraId="000007A5">
      <w:pPr>
        <w:ind w:left="0" w:firstLine="0"/>
        <w:rPr/>
      </w:pPr>
      <w:r w:rsidDel="00000000" w:rsidR="00000000" w:rsidRPr="00000000">
        <w:rPr>
          <w:rtl w:val="0"/>
        </w:rPr>
        <w:t xml:space="preserve">JACK: One stress.</w:t>
      </w:r>
    </w:p>
    <w:p w:rsidR="00000000" w:rsidDel="00000000" w:rsidP="00000000" w:rsidRDefault="00000000" w:rsidRPr="00000000" w14:paraId="000007A6">
      <w:pPr>
        <w:ind w:left="0" w:firstLine="0"/>
        <w:rPr/>
      </w:pPr>
      <w:r w:rsidDel="00000000" w:rsidR="00000000" w:rsidRPr="00000000">
        <w:rPr>
          <w:rtl w:val="0"/>
        </w:rPr>
      </w:r>
    </w:p>
    <w:p w:rsidR="00000000" w:rsidDel="00000000" w:rsidP="00000000" w:rsidRDefault="00000000" w:rsidRPr="00000000" w14:paraId="000007A7">
      <w:pPr>
        <w:ind w:left="0" w:firstLine="0"/>
        <w:rPr/>
      </w:pPr>
      <w:r w:rsidDel="00000000" w:rsidR="00000000" w:rsidRPr="00000000">
        <w:rPr>
          <w:rtl w:val="0"/>
        </w:rPr>
        <w:t xml:space="preserve">AUSTIN: Un-believable. Unbelievable.</w:t>
      </w:r>
    </w:p>
    <w:p w:rsidR="00000000" w:rsidDel="00000000" w:rsidP="00000000" w:rsidRDefault="00000000" w:rsidRPr="00000000" w14:paraId="000007A8">
      <w:pPr>
        <w:ind w:left="0" w:firstLine="0"/>
        <w:rPr/>
      </w:pPr>
      <w:r w:rsidDel="00000000" w:rsidR="00000000" w:rsidRPr="00000000">
        <w:rPr>
          <w:rtl w:val="0"/>
        </w:rPr>
      </w:r>
    </w:p>
    <w:p w:rsidR="00000000" w:rsidDel="00000000" w:rsidP="00000000" w:rsidRDefault="00000000" w:rsidRPr="00000000" w14:paraId="000007A9">
      <w:pPr>
        <w:ind w:left="0" w:firstLine="0"/>
        <w:rPr/>
      </w:pPr>
      <w:r w:rsidDel="00000000" w:rsidR="00000000" w:rsidRPr="00000000">
        <w:rPr>
          <w:rtl w:val="0"/>
        </w:rPr>
        <w:t xml:space="preserve">JACK: So I don’t think he comes out. I don’t think… I don’t think Edmund leaves the room at this point.</w:t>
      </w:r>
    </w:p>
    <w:p w:rsidR="00000000" w:rsidDel="00000000" w:rsidP="00000000" w:rsidRDefault="00000000" w:rsidRPr="00000000" w14:paraId="000007AA">
      <w:pPr>
        <w:ind w:left="0" w:firstLine="0"/>
        <w:rPr/>
      </w:pPr>
      <w:r w:rsidDel="00000000" w:rsidR="00000000" w:rsidRPr="00000000">
        <w:rPr>
          <w:rtl w:val="0"/>
        </w:rPr>
      </w:r>
    </w:p>
    <w:p w:rsidR="00000000" w:rsidDel="00000000" w:rsidP="00000000" w:rsidRDefault="00000000" w:rsidRPr="00000000" w14:paraId="000007AB">
      <w:pPr>
        <w:ind w:left="0" w:firstLine="0"/>
        <w:rPr/>
      </w:pPr>
      <w:r w:rsidDel="00000000" w:rsidR="00000000" w:rsidRPr="00000000">
        <w:rPr>
          <w:rtl w:val="0"/>
        </w:rPr>
        <w:t xml:space="preserve">AUSTIN: Well, one second, actually--it looks like you should have two down. Oh, sorry- you increase the result level by one for each coin. Not the…</w:t>
      </w:r>
    </w:p>
    <w:p w:rsidR="00000000" w:rsidDel="00000000" w:rsidP="00000000" w:rsidRDefault="00000000" w:rsidRPr="00000000" w14:paraId="000007AC">
      <w:pPr>
        <w:ind w:left="0" w:firstLine="0"/>
        <w:rPr/>
      </w:pPr>
      <w:r w:rsidDel="00000000" w:rsidR="00000000" w:rsidRPr="00000000">
        <w:rPr>
          <w:rtl w:val="0"/>
        </w:rPr>
      </w:r>
    </w:p>
    <w:p w:rsidR="00000000" w:rsidDel="00000000" w:rsidP="00000000" w:rsidRDefault="00000000" w:rsidRPr="00000000" w14:paraId="000007AD">
      <w:pPr>
        <w:ind w:left="0" w:firstLine="0"/>
        <w:rPr/>
      </w:pPr>
      <w:r w:rsidDel="00000000" w:rsidR="00000000" w:rsidRPr="00000000">
        <w:rPr>
          <w:rtl w:val="0"/>
        </w:rPr>
        <w:t xml:space="preserve">JACK: Oh.</w:t>
      </w:r>
    </w:p>
    <w:p w:rsidR="00000000" w:rsidDel="00000000" w:rsidP="00000000" w:rsidRDefault="00000000" w:rsidRPr="00000000" w14:paraId="000007AE">
      <w:pPr>
        <w:ind w:left="0" w:firstLine="0"/>
        <w:rPr/>
      </w:pPr>
      <w:r w:rsidDel="00000000" w:rsidR="00000000" w:rsidRPr="00000000">
        <w:rPr>
          <w:rtl w:val="0"/>
        </w:rPr>
      </w:r>
    </w:p>
    <w:p w:rsidR="00000000" w:rsidDel="00000000" w:rsidP="00000000" w:rsidRDefault="00000000" w:rsidRPr="00000000" w14:paraId="000007AF">
      <w:pPr>
        <w:ind w:left="0" w:firstLine="0"/>
        <w:rPr/>
      </w:pPr>
      <w:r w:rsidDel="00000000" w:rsidR="00000000" w:rsidRPr="00000000">
        <w:rPr>
          <w:rtl w:val="0"/>
        </w:rPr>
        <w:t xml:space="preserve">AUSTIN: So… you actually get two.</w:t>
      </w:r>
    </w:p>
    <w:p w:rsidR="00000000" w:rsidDel="00000000" w:rsidP="00000000" w:rsidRDefault="00000000" w:rsidRPr="00000000" w14:paraId="000007B0">
      <w:pPr>
        <w:ind w:left="0" w:firstLine="0"/>
        <w:rPr/>
      </w:pPr>
      <w:r w:rsidDel="00000000" w:rsidR="00000000" w:rsidRPr="00000000">
        <w:rPr>
          <w:rtl w:val="0"/>
        </w:rPr>
      </w:r>
    </w:p>
    <w:p w:rsidR="00000000" w:rsidDel="00000000" w:rsidP="00000000" w:rsidRDefault="00000000" w:rsidRPr="00000000" w14:paraId="000007B1">
      <w:pPr>
        <w:ind w:left="0" w:firstLine="0"/>
        <w:rPr/>
      </w:pPr>
      <w:r w:rsidDel="00000000" w:rsidR="00000000" w:rsidRPr="00000000">
        <w:rPr>
          <w:rtl w:val="0"/>
        </w:rPr>
        <w:t xml:space="preserve">JACK: Okay. That’s not so bad. That’s a little better. </w:t>
      </w:r>
    </w:p>
    <w:p w:rsidR="00000000" w:rsidDel="00000000" w:rsidP="00000000" w:rsidRDefault="00000000" w:rsidRPr="00000000" w14:paraId="000007B2">
      <w:pPr>
        <w:ind w:left="0" w:firstLine="0"/>
        <w:rPr/>
      </w:pPr>
      <w:r w:rsidDel="00000000" w:rsidR="00000000" w:rsidRPr="00000000">
        <w:rPr>
          <w:rtl w:val="0"/>
        </w:rPr>
      </w:r>
    </w:p>
    <w:p w:rsidR="00000000" w:rsidDel="00000000" w:rsidP="00000000" w:rsidRDefault="00000000" w:rsidRPr="00000000" w14:paraId="000007B3">
      <w:pPr>
        <w:ind w:left="0" w:firstLine="0"/>
        <w:rPr/>
      </w:pPr>
      <w:r w:rsidDel="00000000" w:rsidR="00000000" w:rsidRPr="00000000">
        <w:rPr>
          <w:rtl w:val="0"/>
        </w:rPr>
        <w:t xml:space="preserve">AUSTIN: Yeah. Um, alright. Aubrey. </w:t>
      </w:r>
    </w:p>
    <w:p w:rsidR="00000000" w:rsidDel="00000000" w:rsidP="00000000" w:rsidRDefault="00000000" w:rsidRPr="00000000" w14:paraId="000007B4">
      <w:pPr>
        <w:ind w:left="0" w:firstLine="0"/>
        <w:rPr/>
      </w:pPr>
      <w:r w:rsidDel="00000000" w:rsidR="00000000" w:rsidRPr="00000000">
        <w:rPr>
          <w:rtl w:val="0"/>
        </w:rPr>
      </w:r>
    </w:p>
    <w:p w:rsidR="00000000" w:rsidDel="00000000" w:rsidP="00000000" w:rsidRDefault="00000000" w:rsidRPr="00000000" w14:paraId="000007B5">
      <w:pPr>
        <w:ind w:left="0" w:firstLine="0"/>
        <w:rPr/>
      </w:pPr>
      <w:r w:rsidDel="00000000" w:rsidR="00000000" w:rsidRPr="00000000">
        <w:rPr>
          <w:rtl w:val="0"/>
        </w:rPr>
        <w:t xml:space="preserve">SYLVIA: Hello.</w:t>
      </w:r>
    </w:p>
    <w:p w:rsidR="00000000" w:rsidDel="00000000" w:rsidP="00000000" w:rsidRDefault="00000000" w:rsidRPr="00000000" w14:paraId="000007B6">
      <w:pPr>
        <w:ind w:left="0" w:firstLine="0"/>
        <w:rPr/>
      </w:pPr>
      <w:r w:rsidDel="00000000" w:rsidR="00000000" w:rsidRPr="00000000">
        <w:rPr>
          <w:rtl w:val="0"/>
        </w:rPr>
      </w:r>
    </w:p>
    <w:p w:rsidR="00000000" w:rsidDel="00000000" w:rsidP="00000000" w:rsidRDefault="00000000" w:rsidRPr="00000000" w14:paraId="000007B7">
      <w:pPr>
        <w:ind w:left="0" w:firstLine="0"/>
        <w:rPr/>
      </w:pPr>
      <w:r w:rsidDel="00000000" w:rsidR="00000000" w:rsidRPr="00000000">
        <w:rPr>
          <w:rtl w:val="0"/>
        </w:rPr>
        <w:t xml:space="preserve">[TIMESTAMP: 1:34:21]</w:t>
      </w:r>
    </w:p>
    <w:p w:rsidR="00000000" w:rsidDel="00000000" w:rsidP="00000000" w:rsidRDefault="00000000" w:rsidRPr="00000000" w14:paraId="000007B8">
      <w:pPr>
        <w:ind w:left="0" w:firstLine="0"/>
        <w:rPr/>
      </w:pPr>
      <w:r w:rsidDel="00000000" w:rsidR="00000000" w:rsidRPr="00000000">
        <w:rPr>
          <w:rtl w:val="0"/>
        </w:rPr>
      </w:r>
    </w:p>
    <w:p w:rsidR="00000000" w:rsidDel="00000000" w:rsidP="00000000" w:rsidRDefault="00000000" w:rsidRPr="00000000" w14:paraId="000007B9">
      <w:pPr>
        <w:ind w:left="0" w:firstLine="0"/>
        <w:rPr/>
      </w:pPr>
      <w:r w:rsidDel="00000000" w:rsidR="00000000" w:rsidRPr="00000000">
        <w:rPr>
          <w:rtl w:val="0"/>
        </w:rPr>
        <w:t xml:space="preserve">AUSTIN: How you doin’?</w:t>
      </w:r>
    </w:p>
    <w:p w:rsidR="00000000" w:rsidDel="00000000" w:rsidP="00000000" w:rsidRDefault="00000000" w:rsidRPr="00000000" w14:paraId="000007BA">
      <w:pPr>
        <w:ind w:left="0" w:firstLine="0"/>
        <w:rPr/>
      </w:pPr>
      <w:r w:rsidDel="00000000" w:rsidR="00000000" w:rsidRPr="00000000">
        <w:rPr>
          <w:rtl w:val="0"/>
        </w:rPr>
      </w:r>
    </w:p>
    <w:p w:rsidR="00000000" w:rsidDel="00000000" w:rsidP="00000000" w:rsidRDefault="00000000" w:rsidRPr="00000000" w14:paraId="000007BB">
      <w:pPr>
        <w:ind w:left="0" w:firstLine="0"/>
        <w:rPr/>
      </w:pPr>
      <w:r w:rsidDel="00000000" w:rsidR="00000000" w:rsidRPr="00000000">
        <w:rPr>
          <w:rtl w:val="0"/>
        </w:rPr>
        <w:t xml:space="preserve">SYLVIA: Uh… I think Aubrey’s been, like, exceptionally quiet since she’s come back.</w:t>
      </w:r>
    </w:p>
    <w:p w:rsidR="00000000" w:rsidDel="00000000" w:rsidP="00000000" w:rsidRDefault="00000000" w:rsidRPr="00000000" w14:paraId="000007BC">
      <w:pPr>
        <w:ind w:left="0" w:firstLine="0"/>
        <w:rPr/>
      </w:pPr>
      <w:r w:rsidDel="00000000" w:rsidR="00000000" w:rsidRPr="00000000">
        <w:rPr>
          <w:rtl w:val="0"/>
        </w:rPr>
      </w:r>
    </w:p>
    <w:p w:rsidR="00000000" w:rsidDel="00000000" w:rsidP="00000000" w:rsidRDefault="00000000" w:rsidRPr="00000000" w14:paraId="000007BD">
      <w:pPr>
        <w:ind w:left="0" w:firstLine="0"/>
        <w:rPr/>
      </w:pPr>
      <w:r w:rsidDel="00000000" w:rsidR="00000000" w:rsidRPr="00000000">
        <w:rPr>
          <w:rtl w:val="0"/>
        </w:rPr>
        <w:t xml:space="preserve">AUSTIN: Mm-hm.</w:t>
      </w:r>
    </w:p>
    <w:p w:rsidR="00000000" w:rsidDel="00000000" w:rsidP="00000000" w:rsidRDefault="00000000" w:rsidRPr="00000000" w14:paraId="000007BE">
      <w:pPr>
        <w:ind w:left="0" w:firstLine="0"/>
        <w:rPr/>
      </w:pPr>
      <w:r w:rsidDel="00000000" w:rsidR="00000000" w:rsidRPr="00000000">
        <w:rPr>
          <w:rtl w:val="0"/>
        </w:rPr>
      </w:r>
    </w:p>
    <w:p w:rsidR="00000000" w:rsidDel="00000000" w:rsidP="00000000" w:rsidRDefault="00000000" w:rsidRPr="00000000" w14:paraId="000007BF">
      <w:pPr>
        <w:ind w:left="0" w:firstLine="0"/>
        <w:rPr/>
      </w:pPr>
      <w:r w:rsidDel="00000000" w:rsidR="00000000" w:rsidRPr="00000000">
        <w:rPr>
          <w:rtl w:val="0"/>
        </w:rPr>
        <w:t xml:space="preserve">SYLVIA: Like, she’s like responding to people when they talk to her, but she’s not starting conversations about like, what she’s working on like she used to. </w:t>
      </w:r>
    </w:p>
    <w:p w:rsidR="00000000" w:rsidDel="00000000" w:rsidP="00000000" w:rsidRDefault="00000000" w:rsidRPr="00000000" w14:paraId="000007C0">
      <w:pPr>
        <w:ind w:left="0" w:firstLine="0"/>
        <w:rPr/>
      </w:pPr>
      <w:r w:rsidDel="00000000" w:rsidR="00000000" w:rsidRPr="00000000">
        <w:rPr>
          <w:rtl w:val="0"/>
        </w:rPr>
      </w:r>
    </w:p>
    <w:p w:rsidR="00000000" w:rsidDel="00000000" w:rsidP="00000000" w:rsidRDefault="00000000" w:rsidRPr="00000000" w14:paraId="000007C1">
      <w:pPr>
        <w:ind w:left="0" w:firstLine="0"/>
        <w:rPr/>
      </w:pPr>
      <w:r w:rsidDel="00000000" w:rsidR="00000000" w:rsidRPr="00000000">
        <w:rPr>
          <w:rtl w:val="0"/>
        </w:rPr>
        <w:t xml:space="preserve">AUSTIN: (sadder) Mm-hm.</w:t>
      </w:r>
    </w:p>
    <w:p w:rsidR="00000000" w:rsidDel="00000000" w:rsidP="00000000" w:rsidRDefault="00000000" w:rsidRPr="00000000" w14:paraId="000007C2">
      <w:pPr>
        <w:ind w:left="0" w:firstLine="0"/>
        <w:rPr/>
      </w:pPr>
      <w:r w:rsidDel="00000000" w:rsidR="00000000" w:rsidRPr="00000000">
        <w:rPr>
          <w:rtl w:val="0"/>
        </w:rPr>
      </w:r>
    </w:p>
    <w:p w:rsidR="00000000" w:rsidDel="00000000" w:rsidP="00000000" w:rsidRDefault="00000000" w:rsidRPr="00000000" w14:paraId="000007C3">
      <w:pPr>
        <w:ind w:left="0" w:firstLine="0"/>
        <w:rPr/>
      </w:pPr>
      <w:r w:rsidDel="00000000" w:rsidR="00000000" w:rsidRPr="00000000">
        <w:rPr>
          <w:rtl w:val="0"/>
        </w:rPr>
        <w:t xml:space="preserve">SYLVIA: Um, and I think… most of the stuff she’s focusing on now is she’s started making something new.</w:t>
      </w:r>
    </w:p>
    <w:p w:rsidR="00000000" w:rsidDel="00000000" w:rsidP="00000000" w:rsidRDefault="00000000" w:rsidRPr="00000000" w14:paraId="000007C4">
      <w:pPr>
        <w:ind w:left="0" w:firstLine="0"/>
        <w:rPr/>
      </w:pPr>
      <w:r w:rsidDel="00000000" w:rsidR="00000000" w:rsidRPr="00000000">
        <w:rPr>
          <w:rtl w:val="0"/>
        </w:rPr>
      </w:r>
    </w:p>
    <w:p w:rsidR="00000000" w:rsidDel="00000000" w:rsidP="00000000" w:rsidRDefault="00000000" w:rsidRPr="00000000" w14:paraId="000007C5">
      <w:pPr>
        <w:ind w:left="0" w:firstLine="0"/>
        <w:rPr/>
      </w:pPr>
      <w:r w:rsidDel="00000000" w:rsidR="00000000" w:rsidRPr="00000000">
        <w:rPr>
          <w:rtl w:val="0"/>
        </w:rPr>
        <w:t xml:space="preserve">AUSTIN: Yeah. </w:t>
      </w:r>
    </w:p>
    <w:p w:rsidR="00000000" w:rsidDel="00000000" w:rsidP="00000000" w:rsidRDefault="00000000" w:rsidRPr="00000000" w14:paraId="000007C6">
      <w:pPr>
        <w:ind w:left="0" w:firstLine="0"/>
        <w:rPr/>
      </w:pPr>
      <w:r w:rsidDel="00000000" w:rsidR="00000000" w:rsidRPr="00000000">
        <w:rPr>
          <w:rtl w:val="0"/>
        </w:rPr>
      </w:r>
    </w:p>
    <w:p w:rsidR="00000000" w:rsidDel="00000000" w:rsidP="00000000" w:rsidRDefault="00000000" w:rsidRPr="00000000" w14:paraId="000007C7">
      <w:pPr>
        <w:ind w:left="0" w:firstLine="0"/>
        <w:rPr/>
      </w:pPr>
      <w:r w:rsidDel="00000000" w:rsidR="00000000" w:rsidRPr="00000000">
        <w:rPr>
          <w:rtl w:val="0"/>
        </w:rPr>
        <w:t xml:space="preserve">SYLVIA: And, um, I think my first downtime thing is a long-term project. </w:t>
      </w:r>
    </w:p>
    <w:p w:rsidR="00000000" w:rsidDel="00000000" w:rsidP="00000000" w:rsidRDefault="00000000" w:rsidRPr="00000000" w14:paraId="000007C8">
      <w:pPr>
        <w:ind w:left="0" w:firstLine="0"/>
        <w:rPr/>
      </w:pPr>
      <w:r w:rsidDel="00000000" w:rsidR="00000000" w:rsidRPr="00000000">
        <w:rPr>
          <w:rtl w:val="0"/>
        </w:rPr>
      </w:r>
    </w:p>
    <w:p w:rsidR="00000000" w:rsidDel="00000000" w:rsidP="00000000" w:rsidRDefault="00000000" w:rsidRPr="00000000" w14:paraId="000007C9">
      <w:pPr>
        <w:ind w:left="0" w:firstLine="0"/>
        <w:rPr/>
      </w:pPr>
      <w:r w:rsidDel="00000000" w:rsidR="00000000" w:rsidRPr="00000000">
        <w:rPr>
          <w:rtl w:val="0"/>
        </w:rPr>
        <w:t xml:space="preserve">AUSTIN: Okay.</w:t>
      </w:r>
    </w:p>
    <w:p w:rsidR="00000000" w:rsidDel="00000000" w:rsidP="00000000" w:rsidRDefault="00000000" w:rsidRPr="00000000" w14:paraId="000007CA">
      <w:pPr>
        <w:ind w:left="0" w:firstLine="0"/>
        <w:rPr/>
      </w:pPr>
      <w:r w:rsidDel="00000000" w:rsidR="00000000" w:rsidRPr="00000000">
        <w:rPr>
          <w:rtl w:val="0"/>
        </w:rPr>
      </w:r>
    </w:p>
    <w:p w:rsidR="00000000" w:rsidDel="00000000" w:rsidP="00000000" w:rsidRDefault="00000000" w:rsidRPr="00000000" w14:paraId="000007CB">
      <w:pPr>
        <w:ind w:left="0" w:firstLine="0"/>
        <w:rPr/>
      </w:pPr>
      <w:r w:rsidDel="00000000" w:rsidR="00000000" w:rsidRPr="00000000">
        <w:rPr>
          <w:rtl w:val="0"/>
        </w:rPr>
        <w:t xml:space="preserve">SYLVIA: A new alchemical solution.</w:t>
      </w:r>
    </w:p>
    <w:p w:rsidR="00000000" w:rsidDel="00000000" w:rsidP="00000000" w:rsidRDefault="00000000" w:rsidRPr="00000000" w14:paraId="000007CC">
      <w:pPr>
        <w:ind w:left="0" w:firstLine="0"/>
        <w:rPr/>
      </w:pPr>
      <w:r w:rsidDel="00000000" w:rsidR="00000000" w:rsidRPr="00000000">
        <w:rPr>
          <w:rtl w:val="0"/>
        </w:rPr>
      </w:r>
    </w:p>
    <w:p w:rsidR="00000000" w:rsidDel="00000000" w:rsidP="00000000" w:rsidRDefault="00000000" w:rsidRPr="00000000" w14:paraId="000007CD">
      <w:pPr>
        <w:ind w:left="0" w:firstLine="0"/>
        <w:rPr/>
      </w:pPr>
      <w:r w:rsidDel="00000000" w:rsidR="00000000" w:rsidRPr="00000000">
        <w:rPr>
          <w:rtl w:val="0"/>
        </w:rPr>
        <w:t xml:space="preserve">AUSTIN: Sure.</w:t>
      </w:r>
    </w:p>
    <w:p w:rsidR="00000000" w:rsidDel="00000000" w:rsidP="00000000" w:rsidRDefault="00000000" w:rsidRPr="00000000" w14:paraId="000007CE">
      <w:pPr>
        <w:ind w:left="0" w:firstLine="0"/>
        <w:rPr/>
      </w:pPr>
      <w:r w:rsidDel="00000000" w:rsidR="00000000" w:rsidRPr="00000000">
        <w:rPr>
          <w:rtl w:val="0"/>
        </w:rPr>
      </w:r>
    </w:p>
    <w:p w:rsidR="00000000" w:rsidDel="00000000" w:rsidP="00000000" w:rsidRDefault="00000000" w:rsidRPr="00000000" w14:paraId="000007CF">
      <w:pPr>
        <w:ind w:left="0" w:firstLine="0"/>
        <w:rPr/>
      </w:pPr>
      <w:r w:rsidDel="00000000" w:rsidR="00000000" w:rsidRPr="00000000">
        <w:rPr>
          <w:rtl w:val="0"/>
        </w:rPr>
        <w:t xml:space="preserve">SYLVIA: Uh, dream essence is what it’s called. </w:t>
      </w:r>
    </w:p>
    <w:p w:rsidR="00000000" w:rsidDel="00000000" w:rsidP="00000000" w:rsidRDefault="00000000" w:rsidRPr="00000000" w14:paraId="000007D0">
      <w:pPr>
        <w:ind w:left="0" w:firstLine="0"/>
        <w:rPr/>
      </w:pPr>
      <w:r w:rsidDel="00000000" w:rsidR="00000000" w:rsidRPr="00000000">
        <w:rPr>
          <w:rtl w:val="0"/>
        </w:rPr>
      </w:r>
    </w:p>
    <w:p w:rsidR="00000000" w:rsidDel="00000000" w:rsidP="00000000" w:rsidRDefault="00000000" w:rsidRPr="00000000" w14:paraId="000007D1">
      <w:pPr>
        <w:ind w:left="0" w:firstLine="0"/>
        <w:rPr/>
      </w:pPr>
      <w:r w:rsidDel="00000000" w:rsidR="00000000" w:rsidRPr="00000000">
        <w:rPr>
          <w:rtl w:val="0"/>
        </w:rPr>
        <w:t xml:space="preserve">AUSTIN: Ooh, okay. What’s that do?</w:t>
      </w:r>
    </w:p>
    <w:p w:rsidR="00000000" w:rsidDel="00000000" w:rsidP="00000000" w:rsidRDefault="00000000" w:rsidRPr="00000000" w14:paraId="000007D2">
      <w:pPr>
        <w:ind w:left="0" w:firstLine="0"/>
        <w:rPr/>
      </w:pPr>
      <w:r w:rsidDel="00000000" w:rsidR="00000000" w:rsidRPr="00000000">
        <w:rPr>
          <w:rtl w:val="0"/>
        </w:rPr>
      </w:r>
    </w:p>
    <w:p w:rsidR="00000000" w:rsidDel="00000000" w:rsidP="00000000" w:rsidRDefault="00000000" w:rsidRPr="00000000" w14:paraId="000007D3">
      <w:pPr>
        <w:ind w:left="0" w:firstLine="0"/>
        <w:rPr/>
      </w:pPr>
      <w:r w:rsidDel="00000000" w:rsidR="00000000" w:rsidRPr="00000000">
        <w:rPr>
          <w:rtl w:val="0"/>
        </w:rPr>
        <w:t xml:space="preserve">SYLVIA: ‘A distillation of vivid, lucid dream, perfectly recreated for the user. A swirling, iridescent vapor.’</w:t>
      </w:r>
    </w:p>
    <w:p w:rsidR="00000000" w:rsidDel="00000000" w:rsidP="00000000" w:rsidRDefault="00000000" w:rsidRPr="00000000" w14:paraId="000007D4">
      <w:pPr>
        <w:ind w:left="0" w:firstLine="0"/>
        <w:rPr/>
      </w:pPr>
      <w:r w:rsidDel="00000000" w:rsidR="00000000" w:rsidRPr="00000000">
        <w:rPr>
          <w:rtl w:val="0"/>
        </w:rPr>
      </w:r>
    </w:p>
    <w:p w:rsidR="00000000" w:rsidDel="00000000" w:rsidP="00000000" w:rsidRDefault="00000000" w:rsidRPr="00000000" w14:paraId="000007D5">
      <w:pPr>
        <w:ind w:left="0" w:firstLine="0"/>
        <w:rPr/>
      </w:pPr>
      <w:r w:rsidDel="00000000" w:rsidR="00000000" w:rsidRPr="00000000">
        <w:rPr>
          <w:rtl w:val="0"/>
        </w:rPr>
        <w:t xml:space="preserve">AUSTIN: Nice.</w:t>
      </w:r>
    </w:p>
    <w:p w:rsidR="00000000" w:rsidDel="00000000" w:rsidP="00000000" w:rsidRDefault="00000000" w:rsidRPr="00000000" w14:paraId="000007D6">
      <w:pPr>
        <w:ind w:left="0" w:firstLine="0"/>
        <w:rPr/>
      </w:pPr>
      <w:r w:rsidDel="00000000" w:rsidR="00000000" w:rsidRPr="00000000">
        <w:rPr>
          <w:rtl w:val="0"/>
        </w:rPr>
      </w:r>
    </w:p>
    <w:p w:rsidR="00000000" w:rsidDel="00000000" w:rsidP="00000000" w:rsidRDefault="00000000" w:rsidRPr="00000000" w14:paraId="000007D7">
      <w:pPr>
        <w:ind w:left="0" w:firstLine="0"/>
        <w:rPr/>
      </w:pPr>
      <w:r w:rsidDel="00000000" w:rsidR="00000000" w:rsidRPr="00000000">
        <w:rPr>
          <w:rtl w:val="0"/>
        </w:rPr>
        <w:t xml:space="preserve">SYLVIA: And what she’s trying to do is recreate the place she was trapped.</w:t>
      </w:r>
    </w:p>
    <w:p w:rsidR="00000000" w:rsidDel="00000000" w:rsidP="00000000" w:rsidRDefault="00000000" w:rsidRPr="00000000" w14:paraId="000007D8">
      <w:pPr>
        <w:ind w:left="0" w:firstLine="0"/>
        <w:rPr/>
      </w:pPr>
      <w:r w:rsidDel="00000000" w:rsidR="00000000" w:rsidRPr="00000000">
        <w:rPr>
          <w:rtl w:val="0"/>
        </w:rPr>
      </w:r>
    </w:p>
    <w:p w:rsidR="00000000" w:rsidDel="00000000" w:rsidP="00000000" w:rsidRDefault="00000000" w:rsidRPr="00000000" w14:paraId="000007D9">
      <w:pPr>
        <w:ind w:left="0" w:firstLine="0"/>
        <w:rPr/>
      </w:pPr>
      <w:r w:rsidDel="00000000" w:rsidR="00000000" w:rsidRPr="00000000">
        <w:rPr>
          <w:rtl w:val="0"/>
        </w:rPr>
        <w:t xml:space="preserve">AUSTIN: Okay. I love this. What’s the other thing you wanna do? Can we wrap back around to this in a second? ‘Cause this seems a good way to leave…</w:t>
      </w:r>
    </w:p>
    <w:p w:rsidR="00000000" w:rsidDel="00000000" w:rsidP="00000000" w:rsidRDefault="00000000" w:rsidRPr="00000000" w14:paraId="000007DA">
      <w:pPr>
        <w:ind w:left="0" w:firstLine="0"/>
        <w:rPr/>
      </w:pPr>
      <w:r w:rsidDel="00000000" w:rsidR="00000000" w:rsidRPr="00000000">
        <w:rPr>
          <w:rtl w:val="0"/>
        </w:rPr>
      </w:r>
    </w:p>
    <w:p w:rsidR="00000000" w:rsidDel="00000000" w:rsidP="00000000" w:rsidRDefault="00000000" w:rsidRPr="00000000" w14:paraId="000007DB">
      <w:pPr>
        <w:ind w:left="0" w:firstLine="0"/>
        <w:rPr/>
      </w:pPr>
      <w:r w:rsidDel="00000000" w:rsidR="00000000" w:rsidRPr="00000000">
        <w:rPr>
          <w:rtl w:val="0"/>
        </w:rPr>
        <w:t xml:space="preserve">SYLVIA: Sure. Um, the thing is I’m not sure what the other thing I wanna do is.</w:t>
      </w:r>
    </w:p>
    <w:p w:rsidR="00000000" w:rsidDel="00000000" w:rsidP="00000000" w:rsidRDefault="00000000" w:rsidRPr="00000000" w14:paraId="000007DC">
      <w:pPr>
        <w:ind w:left="0" w:firstLine="0"/>
        <w:rPr/>
      </w:pPr>
      <w:r w:rsidDel="00000000" w:rsidR="00000000" w:rsidRPr="00000000">
        <w:rPr>
          <w:rtl w:val="0"/>
        </w:rPr>
      </w:r>
    </w:p>
    <w:p w:rsidR="00000000" w:rsidDel="00000000" w:rsidP="00000000" w:rsidRDefault="00000000" w:rsidRPr="00000000" w14:paraId="000007DD">
      <w:pPr>
        <w:ind w:left="0" w:firstLine="0"/>
        <w:rPr/>
      </w:pPr>
      <w:r w:rsidDel="00000000" w:rsidR="00000000" w:rsidRPr="00000000">
        <w:rPr>
          <w:rtl w:val="0"/>
        </w:rPr>
        <w:t xml:space="preserve">AUSTIN: Are you still hurt?</w:t>
      </w:r>
    </w:p>
    <w:p w:rsidR="00000000" w:rsidDel="00000000" w:rsidP="00000000" w:rsidRDefault="00000000" w:rsidRPr="00000000" w14:paraId="000007DE">
      <w:pPr>
        <w:ind w:left="0" w:firstLine="0"/>
        <w:rPr/>
      </w:pPr>
      <w:r w:rsidDel="00000000" w:rsidR="00000000" w:rsidRPr="00000000">
        <w:rPr>
          <w:rtl w:val="0"/>
        </w:rPr>
      </w:r>
    </w:p>
    <w:p w:rsidR="00000000" w:rsidDel="00000000" w:rsidP="00000000" w:rsidRDefault="00000000" w:rsidRPr="00000000" w14:paraId="000007DF">
      <w:pPr>
        <w:ind w:left="0" w:firstLine="0"/>
        <w:rPr/>
      </w:pPr>
      <w:r w:rsidDel="00000000" w:rsidR="00000000" w:rsidRPr="00000000">
        <w:rPr>
          <w:rtl w:val="0"/>
        </w:rPr>
        <w:t xml:space="preserve">SYLVIA: ‘Cause I don’t have stress and I don’t have harm right now. </w:t>
      </w:r>
    </w:p>
    <w:p w:rsidR="00000000" w:rsidDel="00000000" w:rsidP="00000000" w:rsidRDefault="00000000" w:rsidRPr="00000000" w14:paraId="000007E0">
      <w:pPr>
        <w:ind w:left="0" w:firstLine="0"/>
        <w:rPr/>
      </w:pPr>
      <w:r w:rsidDel="00000000" w:rsidR="00000000" w:rsidRPr="00000000">
        <w:rPr>
          <w:rtl w:val="0"/>
        </w:rPr>
      </w:r>
    </w:p>
    <w:p w:rsidR="00000000" w:rsidDel="00000000" w:rsidP="00000000" w:rsidRDefault="00000000" w:rsidRPr="00000000" w14:paraId="000007E1">
      <w:pPr>
        <w:ind w:left="0" w:firstLine="0"/>
        <w:rPr/>
      </w:pPr>
      <w:r w:rsidDel="00000000" w:rsidR="00000000" w:rsidRPr="00000000">
        <w:rPr>
          <w:rtl w:val="0"/>
        </w:rPr>
        <w:t xml:space="preserve">AUSTIN: Okay, well--</w:t>
      </w:r>
    </w:p>
    <w:p w:rsidR="00000000" w:rsidDel="00000000" w:rsidP="00000000" w:rsidRDefault="00000000" w:rsidRPr="00000000" w14:paraId="000007E2">
      <w:pPr>
        <w:ind w:left="0" w:firstLine="0"/>
        <w:rPr/>
      </w:pPr>
      <w:r w:rsidDel="00000000" w:rsidR="00000000" w:rsidRPr="00000000">
        <w:rPr>
          <w:rtl w:val="0"/>
        </w:rPr>
      </w:r>
    </w:p>
    <w:p w:rsidR="00000000" w:rsidDel="00000000" w:rsidP="00000000" w:rsidRDefault="00000000" w:rsidRPr="00000000" w14:paraId="000007E3">
      <w:pPr>
        <w:ind w:left="0" w:firstLine="0"/>
        <w:rPr/>
      </w:pPr>
      <w:r w:rsidDel="00000000" w:rsidR="00000000" w:rsidRPr="00000000">
        <w:rPr>
          <w:rtl w:val="0"/>
        </w:rPr>
        <w:t xml:space="preserve">SYLVIA: Cause I got so stressed out… that it reset… and then…</w:t>
      </w:r>
    </w:p>
    <w:p w:rsidR="00000000" w:rsidDel="00000000" w:rsidP="00000000" w:rsidRDefault="00000000" w:rsidRPr="00000000" w14:paraId="000007E4">
      <w:pPr>
        <w:ind w:left="0" w:firstLine="0"/>
        <w:rPr/>
      </w:pPr>
      <w:r w:rsidDel="00000000" w:rsidR="00000000" w:rsidRPr="00000000">
        <w:rPr>
          <w:rtl w:val="0"/>
        </w:rPr>
      </w:r>
    </w:p>
    <w:p w:rsidR="00000000" w:rsidDel="00000000" w:rsidP="00000000" w:rsidRDefault="00000000" w:rsidRPr="00000000" w14:paraId="000007E5">
      <w:pPr>
        <w:ind w:left="0" w:firstLine="0"/>
        <w:rPr/>
      </w:pPr>
      <w:r w:rsidDel="00000000" w:rsidR="00000000" w:rsidRPr="00000000">
        <w:rPr>
          <w:rtl w:val="0"/>
        </w:rPr>
        <w:t xml:space="preserve">AUSTIN: You could do a train--train is just plus one exp, you could gather info, you could do a reduce heat.</w:t>
      </w:r>
    </w:p>
    <w:p w:rsidR="00000000" w:rsidDel="00000000" w:rsidP="00000000" w:rsidRDefault="00000000" w:rsidRPr="00000000" w14:paraId="000007E6">
      <w:pPr>
        <w:ind w:left="0" w:firstLine="0"/>
        <w:rPr/>
      </w:pPr>
      <w:r w:rsidDel="00000000" w:rsidR="00000000" w:rsidRPr="00000000">
        <w:rPr>
          <w:rtl w:val="0"/>
        </w:rPr>
      </w:r>
    </w:p>
    <w:p w:rsidR="00000000" w:rsidDel="00000000" w:rsidP="00000000" w:rsidRDefault="00000000" w:rsidRPr="00000000" w14:paraId="000007E7">
      <w:pPr>
        <w:ind w:left="0" w:firstLine="0"/>
        <w:rPr/>
      </w:pPr>
      <w:r w:rsidDel="00000000" w:rsidR="00000000" w:rsidRPr="00000000">
        <w:rPr>
          <w:rtl w:val="0"/>
        </w:rPr>
        <w:t xml:space="preserve">SYLVIA: You know what, I will take… I think I’ll train.</w:t>
      </w:r>
    </w:p>
    <w:p w:rsidR="00000000" w:rsidDel="00000000" w:rsidP="00000000" w:rsidRDefault="00000000" w:rsidRPr="00000000" w14:paraId="000007E8">
      <w:pPr>
        <w:ind w:left="0" w:firstLine="0"/>
        <w:rPr/>
      </w:pPr>
      <w:r w:rsidDel="00000000" w:rsidR="00000000" w:rsidRPr="00000000">
        <w:rPr>
          <w:rtl w:val="0"/>
        </w:rPr>
      </w:r>
    </w:p>
    <w:p w:rsidR="00000000" w:rsidDel="00000000" w:rsidP="00000000" w:rsidRDefault="00000000" w:rsidRPr="00000000" w14:paraId="000007E9">
      <w:pPr>
        <w:ind w:left="0" w:firstLine="0"/>
        <w:rPr/>
      </w:pPr>
      <w:r w:rsidDel="00000000" w:rsidR="00000000" w:rsidRPr="00000000">
        <w:rPr>
          <w:rtl w:val="0"/>
        </w:rPr>
        <w:t xml:space="preserve">AUSTIN: Okay.</w:t>
      </w:r>
    </w:p>
    <w:p w:rsidR="00000000" w:rsidDel="00000000" w:rsidP="00000000" w:rsidRDefault="00000000" w:rsidRPr="00000000" w14:paraId="000007EA">
      <w:pPr>
        <w:ind w:left="0" w:firstLine="0"/>
        <w:rPr/>
      </w:pPr>
      <w:r w:rsidDel="00000000" w:rsidR="00000000" w:rsidRPr="00000000">
        <w:rPr>
          <w:rtl w:val="0"/>
        </w:rPr>
      </w:r>
    </w:p>
    <w:p w:rsidR="00000000" w:rsidDel="00000000" w:rsidP="00000000" w:rsidRDefault="00000000" w:rsidRPr="00000000" w14:paraId="000007EB">
      <w:pPr>
        <w:ind w:left="0" w:firstLine="0"/>
        <w:rPr/>
      </w:pPr>
      <w:r w:rsidDel="00000000" w:rsidR="00000000" w:rsidRPr="00000000">
        <w:rPr>
          <w:rtl w:val="0"/>
        </w:rPr>
        <w:t xml:space="preserve">SYLVIA: Is there any sort of um, stat for that?</w:t>
      </w:r>
    </w:p>
    <w:p w:rsidR="00000000" w:rsidDel="00000000" w:rsidP="00000000" w:rsidRDefault="00000000" w:rsidRPr="00000000" w14:paraId="000007EC">
      <w:pPr>
        <w:ind w:left="0" w:firstLine="0"/>
        <w:rPr/>
      </w:pPr>
      <w:r w:rsidDel="00000000" w:rsidR="00000000" w:rsidRPr="00000000">
        <w:rPr>
          <w:rtl w:val="0"/>
        </w:rPr>
      </w:r>
    </w:p>
    <w:p w:rsidR="00000000" w:rsidDel="00000000" w:rsidP="00000000" w:rsidRDefault="00000000" w:rsidRPr="00000000" w14:paraId="000007ED">
      <w:pPr>
        <w:ind w:left="0" w:firstLine="0"/>
        <w:rPr/>
      </w:pPr>
      <w:r w:rsidDel="00000000" w:rsidR="00000000" w:rsidRPr="00000000">
        <w:rPr>
          <w:rtl w:val="0"/>
        </w:rPr>
        <w:t xml:space="preserve">AUSTIN: No, you just get a plus one wherever you want it. So I’m gonna give you the dream powder. The dream… whatever. Dream powder?</w:t>
      </w:r>
    </w:p>
    <w:p w:rsidR="00000000" w:rsidDel="00000000" w:rsidP="00000000" w:rsidRDefault="00000000" w:rsidRPr="00000000" w14:paraId="000007EE">
      <w:pPr>
        <w:ind w:left="0" w:firstLine="0"/>
        <w:rPr/>
      </w:pPr>
      <w:r w:rsidDel="00000000" w:rsidR="00000000" w:rsidRPr="00000000">
        <w:rPr>
          <w:rtl w:val="0"/>
        </w:rPr>
      </w:r>
    </w:p>
    <w:p w:rsidR="00000000" w:rsidDel="00000000" w:rsidP="00000000" w:rsidRDefault="00000000" w:rsidRPr="00000000" w14:paraId="000007EF">
      <w:pPr>
        <w:ind w:left="0" w:firstLine="0"/>
        <w:rPr/>
      </w:pPr>
      <w:r w:rsidDel="00000000" w:rsidR="00000000" w:rsidRPr="00000000">
        <w:rPr>
          <w:rtl w:val="0"/>
        </w:rPr>
        <w:t xml:space="preserve">SYLVIA: Eh, dream essence is what it’s called.</w:t>
      </w:r>
    </w:p>
    <w:p w:rsidR="00000000" w:rsidDel="00000000" w:rsidP="00000000" w:rsidRDefault="00000000" w:rsidRPr="00000000" w14:paraId="000007F0">
      <w:pPr>
        <w:ind w:left="0" w:firstLine="0"/>
        <w:rPr/>
      </w:pPr>
      <w:r w:rsidDel="00000000" w:rsidR="00000000" w:rsidRPr="00000000">
        <w:rPr>
          <w:rtl w:val="0"/>
        </w:rPr>
      </w:r>
    </w:p>
    <w:p w:rsidR="00000000" w:rsidDel="00000000" w:rsidP="00000000" w:rsidRDefault="00000000" w:rsidRPr="00000000" w14:paraId="000007F1">
      <w:pPr>
        <w:ind w:left="0" w:firstLine="0"/>
        <w:rPr/>
      </w:pPr>
      <w:r w:rsidDel="00000000" w:rsidR="00000000" w:rsidRPr="00000000">
        <w:rPr>
          <w:rtl w:val="0"/>
        </w:rPr>
        <w:t xml:space="preserve">AUSTIN: Dream essence.</w:t>
      </w:r>
    </w:p>
    <w:p w:rsidR="00000000" w:rsidDel="00000000" w:rsidP="00000000" w:rsidRDefault="00000000" w:rsidRPr="00000000" w14:paraId="000007F2">
      <w:pPr>
        <w:ind w:left="0" w:firstLine="0"/>
        <w:rPr/>
      </w:pPr>
      <w:r w:rsidDel="00000000" w:rsidR="00000000" w:rsidRPr="00000000">
        <w:rPr>
          <w:rtl w:val="0"/>
        </w:rPr>
      </w:r>
    </w:p>
    <w:p w:rsidR="00000000" w:rsidDel="00000000" w:rsidP="00000000" w:rsidRDefault="00000000" w:rsidRPr="00000000" w14:paraId="000007F3">
      <w:pPr>
        <w:ind w:left="0" w:firstLine="0"/>
        <w:rPr/>
      </w:pPr>
      <w:r w:rsidDel="00000000" w:rsidR="00000000" w:rsidRPr="00000000">
        <w:rPr>
          <w:rtl w:val="0"/>
        </w:rPr>
        <w:t xml:space="preserve">SYLVIA: Almost looking like mercury. Like, um…</w:t>
      </w:r>
    </w:p>
    <w:p w:rsidR="00000000" w:rsidDel="00000000" w:rsidP="00000000" w:rsidRDefault="00000000" w:rsidRPr="00000000" w14:paraId="000007F4">
      <w:pPr>
        <w:ind w:left="0" w:firstLine="0"/>
        <w:rPr/>
      </w:pPr>
      <w:r w:rsidDel="00000000" w:rsidR="00000000" w:rsidRPr="00000000">
        <w:rPr>
          <w:rtl w:val="0"/>
        </w:rPr>
      </w:r>
    </w:p>
    <w:p w:rsidR="00000000" w:rsidDel="00000000" w:rsidP="00000000" w:rsidRDefault="00000000" w:rsidRPr="00000000" w14:paraId="000007F5">
      <w:pPr>
        <w:ind w:left="0" w:firstLine="0"/>
        <w:rPr/>
      </w:pPr>
      <w:r w:rsidDel="00000000" w:rsidR="00000000" w:rsidRPr="00000000">
        <w:rPr>
          <w:rtl w:val="0"/>
        </w:rPr>
        <w:t xml:space="preserve">AUSTIN: Yeah!</w:t>
      </w:r>
    </w:p>
    <w:p w:rsidR="00000000" w:rsidDel="00000000" w:rsidP="00000000" w:rsidRDefault="00000000" w:rsidRPr="00000000" w14:paraId="000007F6">
      <w:pPr>
        <w:ind w:left="0" w:firstLine="0"/>
        <w:rPr/>
      </w:pPr>
      <w:r w:rsidDel="00000000" w:rsidR="00000000" w:rsidRPr="00000000">
        <w:rPr>
          <w:rtl w:val="0"/>
        </w:rPr>
      </w:r>
    </w:p>
    <w:p w:rsidR="00000000" w:rsidDel="00000000" w:rsidP="00000000" w:rsidRDefault="00000000" w:rsidRPr="00000000" w14:paraId="000007F7">
      <w:pPr>
        <w:ind w:left="0" w:firstLine="0"/>
        <w:rPr/>
      </w:pPr>
      <w:r w:rsidDel="00000000" w:rsidR="00000000" w:rsidRPr="00000000">
        <w:rPr>
          <w:rtl w:val="0"/>
        </w:rPr>
        <w:t xml:space="preserve">SYLVIA: Like that silver, metallic-y liquid.</w:t>
      </w:r>
    </w:p>
    <w:p w:rsidR="00000000" w:rsidDel="00000000" w:rsidP="00000000" w:rsidRDefault="00000000" w:rsidRPr="00000000" w14:paraId="000007F8">
      <w:pPr>
        <w:ind w:left="0" w:firstLine="0"/>
        <w:rPr/>
      </w:pPr>
      <w:r w:rsidDel="00000000" w:rsidR="00000000" w:rsidRPr="00000000">
        <w:rPr>
          <w:rtl w:val="0"/>
        </w:rPr>
      </w:r>
    </w:p>
    <w:p w:rsidR="00000000" w:rsidDel="00000000" w:rsidP="00000000" w:rsidRDefault="00000000" w:rsidRPr="00000000" w14:paraId="000007F9">
      <w:pPr>
        <w:ind w:left="0" w:firstLine="0"/>
        <w:rPr/>
      </w:pPr>
      <w:r w:rsidDel="00000000" w:rsidR="00000000" w:rsidRPr="00000000">
        <w:rPr>
          <w:rtl w:val="0"/>
        </w:rPr>
        <w:t xml:space="preserve">AUSTIN: Okay. How long does it--I’m gonna go through these questions so we have them. How is it delivered?</w:t>
      </w:r>
    </w:p>
    <w:p w:rsidR="00000000" w:rsidDel="00000000" w:rsidP="00000000" w:rsidRDefault="00000000" w:rsidRPr="00000000" w14:paraId="000007FA">
      <w:pPr>
        <w:ind w:left="0" w:firstLine="0"/>
        <w:rPr/>
      </w:pPr>
      <w:r w:rsidDel="00000000" w:rsidR="00000000" w:rsidRPr="00000000">
        <w:rPr>
          <w:rtl w:val="0"/>
        </w:rPr>
      </w:r>
    </w:p>
    <w:p w:rsidR="00000000" w:rsidDel="00000000" w:rsidP="00000000" w:rsidRDefault="00000000" w:rsidRPr="00000000" w14:paraId="000007FB">
      <w:pPr>
        <w:ind w:left="0" w:firstLine="0"/>
        <w:rPr/>
      </w:pPr>
      <w:r w:rsidDel="00000000" w:rsidR="00000000" w:rsidRPr="00000000">
        <w:rPr>
          <w:rtl w:val="0"/>
        </w:rPr>
        <w:t xml:space="preserve">SYLVIA: Um, I think it’s just any sort of ingestion into your bloodstream. </w:t>
      </w:r>
    </w:p>
    <w:p w:rsidR="00000000" w:rsidDel="00000000" w:rsidP="00000000" w:rsidRDefault="00000000" w:rsidRPr="00000000" w14:paraId="000007FC">
      <w:pPr>
        <w:ind w:left="0" w:firstLine="0"/>
        <w:rPr/>
      </w:pPr>
      <w:r w:rsidDel="00000000" w:rsidR="00000000" w:rsidRPr="00000000">
        <w:rPr>
          <w:rtl w:val="0"/>
        </w:rPr>
      </w:r>
    </w:p>
    <w:p w:rsidR="00000000" w:rsidDel="00000000" w:rsidP="00000000" w:rsidRDefault="00000000" w:rsidRPr="00000000" w14:paraId="000007FD">
      <w:pPr>
        <w:ind w:left="0" w:firstLine="0"/>
        <w:rPr/>
      </w:pPr>
      <w:r w:rsidDel="00000000" w:rsidR="00000000" w:rsidRPr="00000000">
        <w:rPr>
          <w:rtl w:val="0"/>
        </w:rPr>
        <w:t xml:space="preserve">AUSTIN: Okay. But it has to be into the blood.</w:t>
      </w:r>
    </w:p>
    <w:p w:rsidR="00000000" w:rsidDel="00000000" w:rsidP="00000000" w:rsidRDefault="00000000" w:rsidRPr="00000000" w14:paraId="000007FE">
      <w:pPr>
        <w:ind w:left="0" w:firstLine="0"/>
        <w:rPr/>
      </w:pPr>
      <w:r w:rsidDel="00000000" w:rsidR="00000000" w:rsidRPr="00000000">
        <w:rPr>
          <w:rtl w:val="0"/>
        </w:rPr>
      </w:r>
    </w:p>
    <w:p w:rsidR="00000000" w:rsidDel="00000000" w:rsidP="00000000" w:rsidRDefault="00000000" w:rsidRPr="00000000" w14:paraId="000007FF">
      <w:pPr>
        <w:ind w:left="0" w:firstLine="0"/>
        <w:rPr/>
      </w:pPr>
      <w:r w:rsidDel="00000000" w:rsidR="00000000" w:rsidRPr="00000000">
        <w:rPr>
          <w:rtl w:val="0"/>
        </w:rPr>
        <w:t xml:space="preserve">SYLVIA: So you either need to drink it or inject it.</w:t>
      </w:r>
    </w:p>
    <w:p w:rsidR="00000000" w:rsidDel="00000000" w:rsidP="00000000" w:rsidRDefault="00000000" w:rsidRPr="00000000" w14:paraId="00000800">
      <w:pPr>
        <w:ind w:left="0" w:firstLine="0"/>
        <w:rPr/>
      </w:pPr>
      <w:r w:rsidDel="00000000" w:rsidR="00000000" w:rsidRPr="00000000">
        <w:rPr>
          <w:rtl w:val="0"/>
        </w:rPr>
      </w:r>
    </w:p>
    <w:p w:rsidR="00000000" w:rsidDel="00000000" w:rsidP="00000000" w:rsidRDefault="00000000" w:rsidRPr="00000000" w14:paraId="00000801">
      <w:pPr>
        <w:ind w:left="0" w:firstLine="0"/>
        <w:rPr/>
      </w:pPr>
      <w:r w:rsidDel="00000000" w:rsidR="00000000" w:rsidRPr="00000000">
        <w:rPr>
          <w:rtl w:val="0"/>
        </w:rPr>
        <w:t xml:space="preserve">AUSTIN: Okay. So you can’t just… yeah. Got it. Cool. How long does it last?</w:t>
      </w:r>
    </w:p>
    <w:p w:rsidR="00000000" w:rsidDel="00000000" w:rsidP="00000000" w:rsidRDefault="00000000" w:rsidRPr="00000000" w14:paraId="00000802">
      <w:pPr>
        <w:ind w:left="0" w:firstLine="0"/>
        <w:rPr/>
      </w:pPr>
      <w:r w:rsidDel="00000000" w:rsidR="00000000" w:rsidRPr="00000000">
        <w:rPr>
          <w:rtl w:val="0"/>
        </w:rPr>
      </w:r>
    </w:p>
    <w:p w:rsidR="00000000" w:rsidDel="00000000" w:rsidP="00000000" w:rsidRDefault="00000000" w:rsidRPr="00000000" w14:paraId="00000803">
      <w:pPr>
        <w:ind w:left="0" w:firstLine="0"/>
        <w:rPr/>
      </w:pPr>
      <w:r w:rsidDel="00000000" w:rsidR="00000000" w:rsidRPr="00000000">
        <w:rPr>
          <w:rtl w:val="0"/>
        </w:rPr>
        <w:t xml:space="preserve">SYLVIA: I’m thinking a couple hours?</w:t>
      </w:r>
    </w:p>
    <w:p w:rsidR="00000000" w:rsidDel="00000000" w:rsidP="00000000" w:rsidRDefault="00000000" w:rsidRPr="00000000" w14:paraId="00000804">
      <w:pPr>
        <w:ind w:left="0" w:firstLine="0"/>
        <w:rPr/>
      </w:pPr>
      <w:r w:rsidDel="00000000" w:rsidR="00000000" w:rsidRPr="00000000">
        <w:rPr>
          <w:rtl w:val="0"/>
        </w:rPr>
      </w:r>
    </w:p>
    <w:p w:rsidR="00000000" w:rsidDel="00000000" w:rsidP="00000000" w:rsidRDefault="00000000" w:rsidRPr="00000000" w14:paraId="00000805">
      <w:pPr>
        <w:ind w:left="0" w:firstLine="0"/>
        <w:rPr/>
      </w:pPr>
      <w:r w:rsidDel="00000000" w:rsidR="00000000" w:rsidRPr="00000000">
        <w:rPr>
          <w:rtl w:val="0"/>
        </w:rPr>
        <w:t xml:space="preserve">AUSTIN: Okay. </w:t>
      </w:r>
    </w:p>
    <w:p w:rsidR="00000000" w:rsidDel="00000000" w:rsidP="00000000" w:rsidRDefault="00000000" w:rsidRPr="00000000" w14:paraId="00000806">
      <w:pPr>
        <w:ind w:left="0" w:firstLine="0"/>
        <w:rPr/>
      </w:pPr>
      <w:r w:rsidDel="00000000" w:rsidR="00000000" w:rsidRPr="00000000">
        <w:rPr>
          <w:rtl w:val="0"/>
        </w:rPr>
      </w:r>
    </w:p>
    <w:p w:rsidR="00000000" w:rsidDel="00000000" w:rsidP="00000000" w:rsidRDefault="00000000" w:rsidRPr="00000000" w14:paraId="00000807">
      <w:pPr>
        <w:ind w:left="0" w:firstLine="0"/>
        <w:rPr/>
      </w:pPr>
      <w:r w:rsidDel="00000000" w:rsidR="00000000" w:rsidRPr="00000000">
        <w:rPr>
          <w:rtl w:val="0"/>
        </w:rPr>
        <w:t xml:space="preserve">SYLVIA: Like… it basically puts you in this trance for an hour or two depending on how much you take.</w:t>
      </w:r>
    </w:p>
    <w:p w:rsidR="00000000" w:rsidDel="00000000" w:rsidP="00000000" w:rsidRDefault="00000000" w:rsidRPr="00000000" w14:paraId="00000808">
      <w:pPr>
        <w:ind w:left="0" w:firstLine="0"/>
        <w:rPr/>
      </w:pPr>
      <w:r w:rsidDel="00000000" w:rsidR="00000000" w:rsidRPr="00000000">
        <w:rPr>
          <w:rtl w:val="0"/>
        </w:rPr>
      </w:r>
    </w:p>
    <w:p w:rsidR="00000000" w:rsidDel="00000000" w:rsidP="00000000" w:rsidRDefault="00000000" w:rsidRPr="00000000" w14:paraId="00000809">
      <w:pPr>
        <w:ind w:left="0" w:firstLine="0"/>
        <w:rPr/>
      </w:pPr>
      <w:r w:rsidDel="00000000" w:rsidR="00000000" w:rsidRPr="00000000">
        <w:rPr>
          <w:rtl w:val="0"/>
        </w:rPr>
        <w:t xml:space="preserve">AUSTIN: Gotcha. Um, I’m gonna say that it is… uh, it is harmful to consume, it gives you a level one harm that’s like, dazed afterwards.</w:t>
      </w:r>
    </w:p>
    <w:p w:rsidR="00000000" w:rsidDel="00000000" w:rsidP="00000000" w:rsidRDefault="00000000" w:rsidRPr="00000000" w14:paraId="0000080A">
      <w:pPr>
        <w:ind w:left="0" w:firstLine="0"/>
        <w:rPr/>
      </w:pPr>
      <w:r w:rsidDel="00000000" w:rsidR="00000000" w:rsidRPr="00000000">
        <w:rPr>
          <w:rtl w:val="0"/>
        </w:rPr>
      </w:r>
    </w:p>
    <w:p w:rsidR="00000000" w:rsidDel="00000000" w:rsidP="00000000" w:rsidRDefault="00000000" w:rsidRPr="00000000" w14:paraId="0000080B">
      <w:pPr>
        <w:ind w:left="0" w:firstLine="0"/>
        <w:rPr/>
      </w:pPr>
      <w:r w:rsidDel="00000000" w:rsidR="00000000" w:rsidRPr="00000000">
        <w:rPr>
          <w:rtl w:val="0"/>
        </w:rPr>
        <w:t xml:space="preserve">SYLVIA: Okay. </w:t>
      </w:r>
    </w:p>
    <w:p w:rsidR="00000000" w:rsidDel="00000000" w:rsidP="00000000" w:rsidRDefault="00000000" w:rsidRPr="00000000" w14:paraId="0000080C">
      <w:pPr>
        <w:ind w:left="0" w:firstLine="0"/>
        <w:rPr/>
      </w:pPr>
      <w:r w:rsidDel="00000000" w:rsidR="00000000" w:rsidRPr="00000000">
        <w:rPr>
          <w:rtl w:val="0"/>
        </w:rPr>
      </w:r>
    </w:p>
    <w:p w:rsidR="00000000" w:rsidDel="00000000" w:rsidP="00000000" w:rsidRDefault="00000000" w:rsidRPr="00000000" w14:paraId="0000080D">
      <w:pPr>
        <w:ind w:left="0" w:firstLine="0"/>
        <w:rPr/>
      </w:pPr>
      <w:r w:rsidDel="00000000" w:rsidR="00000000" w:rsidRPr="00000000">
        <w:rPr>
          <w:rtl w:val="0"/>
        </w:rPr>
        <w:t xml:space="preserve">AUSTIN: But you can build it out of pretty common materials. Common for Marielda, not common for the world. Like, chips of obsidian and some other stuff. How long does it take to create--again, we’re not gonna get into dosage creation.</w:t>
      </w:r>
    </w:p>
    <w:p w:rsidR="00000000" w:rsidDel="00000000" w:rsidP="00000000" w:rsidRDefault="00000000" w:rsidRPr="00000000" w14:paraId="0000080E">
      <w:pPr>
        <w:ind w:left="0" w:firstLine="0"/>
        <w:rPr/>
      </w:pPr>
      <w:r w:rsidDel="00000000" w:rsidR="00000000" w:rsidRPr="00000000">
        <w:rPr>
          <w:rtl w:val="0"/>
        </w:rPr>
      </w:r>
    </w:p>
    <w:p w:rsidR="00000000" w:rsidDel="00000000" w:rsidP="00000000" w:rsidRDefault="00000000" w:rsidRPr="00000000" w14:paraId="0000080F">
      <w:pPr>
        <w:ind w:left="0" w:firstLine="0"/>
        <w:rPr/>
      </w:pPr>
      <w:r w:rsidDel="00000000" w:rsidR="00000000" w:rsidRPr="00000000">
        <w:rPr>
          <w:rtl w:val="0"/>
        </w:rPr>
        <w:t xml:space="preserve">SYLVIA: Uh-huh. </w:t>
      </w:r>
    </w:p>
    <w:p w:rsidR="00000000" w:rsidDel="00000000" w:rsidP="00000000" w:rsidRDefault="00000000" w:rsidRPr="00000000" w14:paraId="00000810">
      <w:pPr>
        <w:ind w:left="0" w:firstLine="0"/>
        <w:rPr/>
      </w:pPr>
      <w:r w:rsidDel="00000000" w:rsidR="00000000" w:rsidRPr="00000000">
        <w:rPr>
          <w:rtl w:val="0"/>
        </w:rPr>
      </w:r>
    </w:p>
    <w:p w:rsidR="00000000" w:rsidDel="00000000" w:rsidP="00000000" w:rsidRDefault="00000000" w:rsidRPr="00000000" w14:paraId="00000811">
      <w:pPr>
        <w:ind w:left="0" w:firstLine="0"/>
        <w:rPr/>
      </w:pPr>
      <w:r w:rsidDel="00000000" w:rsidR="00000000" w:rsidRPr="00000000">
        <w:rPr>
          <w:rtl w:val="0"/>
        </w:rPr>
        <w:t xml:space="preserve">AUSTIN: Um… ah, what rare, strange or adverse aspect of this formula has kept it in obscurity and out of common usage? Um, so that’s me asking you. Why don’t other people use this?</w:t>
      </w:r>
    </w:p>
    <w:p w:rsidR="00000000" w:rsidDel="00000000" w:rsidP="00000000" w:rsidRDefault="00000000" w:rsidRPr="00000000" w14:paraId="00000812">
      <w:pPr>
        <w:ind w:left="0" w:firstLine="0"/>
        <w:rPr/>
      </w:pPr>
      <w:r w:rsidDel="00000000" w:rsidR="00000000" w:rsidRPr="00000000">
        <w:rPr>
          <w:rtl w:val="0"/>
        </w:rPr>
      </w:r>
    </w:p>
    <w:p w:rsidR="00000000" w:rsidDel="00000000" w:rsidP="00000000" w:rsidRDefault="00000000" w:rsidRPr="00000000" w14:paraId="00000813">
      <w:pPr>
        <w:ind w:left="0" w:firstLine="0"/>
        <w:rPr/>
      </w:pPr>
      <w:r w:rsidDel="00000000" w:rsidR="00000000" w:rsidRPr="00000000">
        <w:rPr>
          <w:rtl w:val="0"/>
        </w:rPr>
        <w:t xml:space="preserve">SYLVIA: I think that people… there’s a risk of dependency on it. For why people use it, ‘cause a lot of people would use it to create memories of loved ones who have passed and stuff like that.</w:t>
      </w:r>
    </w:p>
    <w:p w:rsidR="00000000" w:rsidDel="00000000" w:rsidP="00000000" w:rsidRDefault="00000000" w:rsidRPr="00000000" w14:paraId="00000814">
      <w:pPr>
        <w:ind w:left="0" w:firstLine="0"/>
        <w:rPr/>
      </w:pPr>
      <w:r w:rsidDel="00000000" w:rsidR="00000000" w:rsidRPr="00000000">
        <w:rPr>
          <w:rtl w:val="0"/>
        </w:rPr>
      </w:r>
    </w:p>
    <w:p w:rsidR="00000000" w:rsidDel="00000000" w:rsidP="00000000" w:rsidRDefault="00000000" w:rsidRPr="00000000" w14:paraId="00000815">
      <w:pPr>
        <w:ind w:left="0" w:firstLine="0"/>
        <w:rPr/>
      </w:pPr>
      <w:r w:rsidDel="00000000" w:rsidR="00000000" w:rsidRPr="00000000">
        <w:rPr>
          <w:rtl w:val="0"/>
        </w:rPr>
        <w:t xml:space="preserve">AUSTIN: (overlapping) Sure. Sure.</w:t>
      </w:r>
    </w:p>
    <w:p w:rsidR="00000000" w:rsidDel="00000000" w:rsidP="00000000" w:rsidRDefault="00000000" w:rsidRPr="00000000" w14:paraId="00000816">
      <w:pPr>
        <w:ind w:left="0" w:firstLine="0"/>
        <w:rPr/>
      </w:pPr>
      <w:r w:rsidDel="00000000" w:rsidR="00000000" w:rsidRPr="00000000">
        <w:rPr>
          <w:rtl w:val="0"/>
        </w:rPr>
      </w:r>
    </w:p>
    <w:p w:rsidR="00000000" w:rsidDel="00000000" w:rsidP="00000000" w:rsidRDefault="00000000" w:rsidRPr="00000000" w14:paraId="00000817">
      <w:pPr>
        <w:ind w:left="0" w:firstLine="0"/>
        <w:rPr/>
      </w:pPr>
      <w:r w:rsidDel="00000000" w:rsidR="00000000" w:rsidRPr="00000000">
        <w:rPr>
          <w:rtl w:val="0"/>
        </w:rPr>
        <w:t xml:space="preserve">SYLVIA: In this case it’s a little different. But like, the risk is still there for um, you sort of lose--prolonged usage makes you lose grasp of reality because you start to think that that is also real. </w:t>
      </w:r>
    </w:p>
    <w:p w:rsidR="00000000" w:rsidDel="00000000" w:rsidP="00000000" w:rsidRDefault="00000000" w:rsidRPr="00000000" w14:paraId="00000818">
      <w:pPr>
        <w:ind w:left="0" w:firstLine="0"/>
        <w:rPr/>
      </w:pPr>
      <w:r w:rsidDel="00000000" w:rsidR="00000000" w:rsidRPr="00000000">
        <w:rPr>
          <w:rtl w:val="0"/>
        </w:rPr>
      </w:r>
    </w:p>
    <w:p w:rsidR="00000000" w:rsidDel="00000000" w:rsidP="00000000" w:rsidRDefault="00000000" w:rsidRPr="00000000" w14:paraId="00000819">
      <w:pPr>
        <w:ind w:left="0" w:firstLine="0"/>
        <w:rPr/>
      </w:pPr>
      <w:r w:rsidDel="00000000" w:rsidR="00000000" w:rsidRPr="00000000">
        <w:rPr>
          <w:rtl w:val="0"/>
        </w:rPr>
        <w:t xml:space="preserve">AUSTIN: Right.</w:t>
      </w:r>
    </w:p>
    <w:p w:rsidR="00000000" w:rsidDel="00000000" w:rsidP="00000000" w:rsidRDefault="00000000" w:rsidRPr="00000000" w14:paraId="0000081A">
      <w:pPr>
        <w:ind w:left="0" w:firstLine="0"/>
        <w:rPr/>
      </w:pPr>
      <w:r w:rsidDel="00000000" w:rsidR="00000000" w:rsidRPr="00000000">
        <w:rPr>
          <w:rtl w:val="0"/>
        </w:rPr>
      </w:r>
    </w:p>
    <w:p w:rsidR="00000000" w:rsidDel="00000000" w:rsidP="00000000" w:rsidRDefault="00000000" w:rsidRPr="00000000" w14:paraId="0000081B">
      <w:pPr>
        <w:ind w:left="0" w:firstLine="0"/>
        <w:rPr/>
      </w:pPr>
      <w:r w:rsidDel="00000000" w:rsidR="00000000" w:rsidRPr="00000000">
        <w:rPr>
          <w:rtl w:val="0"/>
        </w:rPr>
        <w:t xml:space="preserve">SYLVIA: But it’s not. If you use it too much, in extreme cases…</w:t>
      </w:r>
    </w:p>
    <w:p w:rsidR="00000000" w:rsidDel="00000000" w:rsidP="00000000" w:rsidRDefault="00000000" w:rsidRPr="00000000" w14:paraId="0000081C">
      <w:pPr>
        <w:ind w:left="0" w:firstLine="0"/>
        <w:rPr/>
      </w:pPr>
      <w:r w:rsidDel="00000000" w:rsidR="00000000" w:rsidRPr="00000000">
        <w:rPr>
          <w:rtl w:val="0"/>
        </w:rPr>
      </w:r>
    </w:p>
    <w:p w:rsidR="00000000" w:rsidDel="00000000" w:rsidP="00000000" w:rsidRDefault="00000000" w:rsidRPr="00000000" w14:paraId="0000081D">
      <w:pPr>
        <w:ind w:left="0" w:firstLine="0"/>
        <w:rPr/>
      </w:pPr>
      <w:r w:rsidDel="00000000" w:rsidR="00000000" w:rsidRPr="00000000">
        <w:rPr>
          <w:rtl w:val="0"/>
        </w:rPr>
        <w:t xml:space="preserve">AUSTIN: So we are deep into the Inception--the realm of Inception here.</w:t>
      </w:r>
    </w:p>
    <w:p w:rsidR="00000000" w:rsidDel="00000000" w:rsidP="00000000" w:rsidRDefault="00000000" w:rsidRPr="00000000" w14:paraId="0000081E">
      <w:pPr>
        <w:ind w:left="0" w:firstLine="0"/>
        <w:rPr/>
      </w:pPr>
      <w:r w:rsidDel="00000000" w:rsidR="00000000" w:rsidRPr="00000000">
        <w:rPr>
          <w:rtl w:val="0"/>
        </w:rPr>
      </w:r>
    </w:p>
    <w:p w:rsidR="00000000" w:rsidDel="00000000" w:rsidP="00000000" w:rsidRDefault="00000000" w:rsidRPr="00000000" w14:paraId="0000081F">
      <w:pPr>
        <w:ind w:left="0" w:firstLine="0"/>
        <w:rPr/>
      </w:pPr>
      <w:r w:rsidDel="00000000" w:rsidR="00000000" w:rsidRPr="00000000">
        <w:rPr>
          <w:rtl w:val="0"/>
        </w:rPr>
        <w:t xml:space="preserve">SYLVIA: A little bit, yeah.</w:t>
      </w:r>
    </w:p>
    <w:p w:rsidR="00000000" w:rsidDel="00000000" w:rsidP="00000000" w:rsidRDefault="00000000" w:rsidRPr="00000000" w14:paraId="00000820">
      <w:pPr>
        <w:ind w:left="0" w:firstLine="0"/>
        <w:rPr/>
      </w:pPr>
      <w:r w:rsidDel="00000000" w:rsidR="00000000" w:rsidRPr="00000000">
        <w:rPr>
          <w:rtl w:val="0"/>
        </w:rPr>
      </w:r>
    </w:p>
    <w:p w:rsidR="00000000" w:rsidDel="00000000" w:rsidP="00000000" w:rsidRDefault="00000000" w:rsidRPr="00000000" w14:paraId="00000821">
      <w:pPr>
        <w:ind w:left="0" w:firstLine="0"/>
        <w:rPr/>
      </w:pPr>
      <w:r w:rsidDel="00000000" w:rsidR="00000000" w:rsidRPr="00000000">
        <w:rPr>
          <w:rtl w:val="0"/>
        </w:rPr>
        <w:t xml:space="preserve">AUSTIN: Okay, uh, alright. So the first time you finish it and use it, you’re trying to recreate that exact dream, right?</w:t>
      </w:r>
    </w:p>
    <w:p w:rsidR="00000000" w:rsidDel="00000000" w:rsidP="00000000" w:rsidRDefault="00000000" w:rsidRPr="00000000" w14:paraId="00000822">
      <w:pPr>
        <w:ind w:left="0" w:firstLine="0"/>
        <w:rPr/>
      </w:pPr>
      <w:r w:rsidDel="00000000" w:rsidR="00000000" w:rsidRPr="00000000">
        <w:rPr>
          <w:rtl w:val="0"/>
        </w:rPr>
      </w:r>
    </w:p>
    <w:p w:rsidR="00000000" w:rsidDel="00000000" w:rsidP="00000000" w:rsidRDefault="00000000" w:rsidRPr="00000000" w14:paraId="00000823">
      <w:pPr>
        <w:ind w:left="0" w:firstLine="0"/>
        <w:rPr/>
      </w:pPr>
      <w:r w:rsidDel="00000000" w:rsidR="00000000" w:rsidRPr="00000000">
        <w:rPr>
          <w:rtl w:val="0"/>
        </w:rPr>
        <w:t xml:space="preserve">SYLVIA: Yes. </w:t>
      </w:r>
    </w:p>
    <w:p w:rsidR="00000000" w:rsidDel="00000000" w:rsidP="00000000" w:rsidRDefault="00000000" w:rsidRPr="00000000" w14:paraId="00000824">
      <w:pPr>
        <w:ind w:left="0" w:firstLine="0"/>
        <w:rPr/>
      </w:pPr>
      <w:r w:rsidDel="00000000" w:rsidR="00000000" w:rsidRPr="00000000">
        <w:rPr>
          <w:rtl w:val="0"/>
        </w:rPr>
      </w:r>
    </w:p>
    <w:p w:rsidR="00000000" w:rsidDel="00000000" w:rsidP="00000000" w:rsidRDefault="00000000" w:rsidRPr="00000000" w14:paraId="00000825">
      <w:pPr>
        <w:ind w:left="0" w:firstLine="0"/>
        <w:rPr/>
      </w:pPr>
      <w:r w:rsidDel="00000000" w:rsidR="00000000" w:rsidRPr="00000000">
        <w:rPr>
          <w:rtl w:val="0"/>
        </w:rPr>
        <w:t xml:space="preserve">AUSTIN: Alright. So you’re there, in… where are you doing this? Just in HQ?</w:t>
      </w:r>
    </w:p>
    <w:p w:rsidR="00000000" w:rsidDel="00000000" w:rsidP="00000000" w:rsidRDefault="00000000" w:rsidRPr="00000000" w14:paraId="00000826">
      <w:pPr>
        <w:ind w:left="0" w:firstLine="0"/>
        <w:rPr/>
      </w:pPr>
      <w:r w:rsidDel="00000000" w:rsidR="00000000" w:rsidRPr="00000000">
        <w:rPr>
          <w:rtl w:val="0"/>
        </w:rPr>
      </w:r>
    </w:p>
    <w:p w:rsidR="00000000" w:rsidDel="00000000" w:rsidP="00000000" w:rsidRDefault="00000000" w:rsidRPr="00000000" w14:paraId="00000827">
      <w:pPr>
        <w:ind w:left="0" w:firstLine="0"/>
        <w:rPr/>
      </w:pPr>
      <w:r w:rsidDel="00000000" w:rsidR="00000000" w:rsidRPr="00000000">
        <w:rPr>
          <w:rtl w:val="0"/>
        </w:rPr>
        <w:t xml:space="preserve">SYLVIA: Yeah, I think it’s just in her room, where she does it.</w:t>
      </w:r>
    </w:p>
    <w:p w:rsidR="00000000" w:rsidDel="00000000" w:rsidP="00000000" w:rsidRDefault="00000000" w:rsidRPr="00000000" w14:paraId="00000828">
      <w:pPr>
        <w:ind w:left="0" w:firstLine="0"/>
        <w:rPr/>
      </w:pPr>
      <w:r w:rsidDel="00000000" w:rsidR="00000000" w:rsidRPr="00000000">
        <w:rPr>
          <w:rtl w:val="0"/>
        </w:rPr>
      </w:r>
    </w:p>
    <w:p w:rsidR="00000000" w:rsidDel="00000000" w:rsidP="00000000" w:rsidRDefault="00000000" w:rsidRPr="00000000" w14:paraId="00000829">
      <w:pPr>
        <w:ind w:left="0" w:firstLine="0"/>
        <w:rPr/>
      </w:pPr>
      <w:r w:rsidDel="00000000" w:rsidR="00000000" w:rsidRPr="00000000">
        <w:rPr>
          <w:rtl w:val="0"/>
        </w:rPr>
        <w:t xml:space="preserve">AUSTIN: Okay. So she injects it into herself and wakes up in the… in the living room. Um, of that little kind of, two-room plus the backyard area that she was in. Hear the children outside, she can hear those two and then she can… she can hear Samothes and Samot speaking in the old tongue in the dining area. Um, what do you do?</w:t>
      </w:r>
    </w:p>
    <w:p w:rsidR="00000000" w:rsidDel="00000000" w:rsidP="00000000" w:rsidRDefault="00000000" w:rsidRPr="00000000" w14:paraId="0000082A">
      <w:pPr>
        <w:ind w:left="0" w:firstLine="0"/>
        <w:rPr/>
      </w:pPr>
      <w:r w:rsidDel="00000000" w:rsidR="00000000" w:rsidRPr="00000000">
        <w:rPr>
          <w:rtl w:val="0"/>
        </w:rPr>
      </w:r>
    </w:p>
    <w:p w:rsidR="00000000" w:rsidDel="00000000" w:rsidP="00000000" w:rsidRDefault="00000000" w:rsidRPr="00000000" w14:paraId="0000082B">
      <w:pPr>
        <w:ind w:left="0" w:firstLine="0"/>
        <w:rPr/>
      </w:pPr>
      <w:r w:rsidDel="00000000" w:rsidR="00000000" w:rsidRPr="00000000">
        <w:rPr>
          <w:rtl w:val="0"/>
        </w:rPr>
        <w:t xml:space="preserve">SYLVIA: I think what she does is… basically makes a beeline to where Samothes and Samot are.</w:t>
      </w:r>
    </w:p>
    <w:p w:rsidR="00000000" w:rsidDel="00000000" w:rsidP="00000000" w:rsidRDefault="00000000" w:rsidRPr="00000000" w14:paraId="0000082C">
      <w:pPr>
        <w:ind w:left="0" w:firstLine="0"/>
        <w:rPr/>
      </w:pPr>
      <w:r w:rsidDel="00000000" w:rsidR="00000000" w:rsidRPr="00000000">
        <w:rPr>
          <w:rtl w:val="0"/>
        </w:rPr>
      </w:r>
    </w:p>
    <w:p w:rsidR="00000000" w:rsidDel="00000000" w:rsidP="00000000" w:rsidRDefault="00000000" w:rsidRPr="00000000" w14:paraId="0000082D">
      <w:pPr>
        <w:ind w:left="0" w:firstLine="0"/>
        <w:rPr/>
      </w:pPr>
      <w:r w:rsidDel="00000000" w:rsidR="00000000" w:rsidRPr="00000000">
        <w:rPr>
          <w:rtl w:val="0"/>
        </w:rPr>
        <w:t xml:space="preserve">AUSTIN: Okay. When you step into the room, like the second you step into it, you’re in a different dining room. Of a similar shape. Um, it is colder in terms of the decor, but it’s warmer. There is a sort of ambient heat in this room. Everything is… stone, cut stone instead of wood. Um, there’s a similar…</w:t>
      </w:r>
    </w:p>
    <w:p w:rsidR="00000000" w:rsidDel="00000000" w:rsidP="00000000" w:rsidRDefault="00000000" w:rsidRPr="00000000" w14:paraId="0000082E">
      <w:pPr>
        <w:ind w:left="0" w:firstLine="0"/>
        <w:rPr/>
      </w:pPr>
      <w:r w:rsidDel="00000000" w:rsidR="00000000" w:rsidRPr="00000000">
        <w:rPr>
          <w:rtl w:val="0"/>
        </w:rPr>
      </w:r>
    </w:p>
    <w:p w:rsidR="00000000" w:rsidDel="00000000" w:rsidP="00000000" w:rsidRDefault="00000000" w:rsidRPr="00000000" w14:paraId="0000082F">
      <w:pPr>
        <w:ind w:left="0" w:firstLine="0"/>
        <w:rPr/>
      </w:pPr>
      <w:r w:rsidDel="00000000" w:rsidR="00000000" w:rsidRPr="00000000">
        <w:rPr>
          <w:rtl w:val="0"/>
        </w:rPr>
        <w:t xml:space="preserve">SYLVIA: Is it similar to the heat that… Aubrey wouldn’t know this, but just for my mental thing, is it similar to the Heat that Hitchcock felt in his dream?</w:t>
      </w:r>
    </w:p>
    <w:p w:rsidR="00000000" w:rsidDel="00000000" w:rsidP="00000000" w:rsidRDefault="00000000" w:rsidRPr="00000000" w14:paraId="00000830">
      <w:pPr>
        <w:ind w:left="0" w:firstLine="0"/>
        <w:rPr/>
      </w:pPr>
      <w:r w:rsidDel="00000000" w:rsidR="00000000" w:rsidRPr="00000000">
        <w:rPr>
          <w:rtl w:val="0"/>
        </w:rPr>
      </w:r>
    </w:p>
    <w:p w:rsidR="00000000" w:rsidDel="00000000" w:rsidP="00000000" w:rsidRDefault="00000000" w:rsidRPr="00000000" w14:paraId="00000831">
      <w:pPr>
        <w:ind w:left="0" w:firstLine="0"/>
        <w:rPr/>
      </w:pPr>
      <w:r w:rsidDel="00000000" w:rsidR="00000000" w:rsidRPr="00000000">
        <w:rPr>
          <w:rtl w:val="0"/>
        </w:rPr>
        <w:t xml:space="preserve">AUSTIN: No. This is different. This is like-- the air is humid, it’s like, much more like a hot summer day.</w:t>
      </w:r>
    </w:p>
    <w:p w:rsidR="00000000" w:rsidDel="00000000" w:rsidP="00000000" w:rsidRDefault="00000000" w:rsidRPr="00000000" w14:paraId="00000832">
      <w:pPr>
        <w:ind w:left="0" w:firstLine="0"/>
        <w:rPr/>
      </w:pPr>
      <w:r w:rsidDel="00000000" w:rsidR="00000000" w:rsidRPr="00000000">
        <w:rPr>
          <w:rtl w:val="0"/>
        </w:rPr>
      </w:r>
    </w:p>
    <w:p w:rsidR="00000000" w:rsidDel="00000000" w:rsidP="00000000" w:rsidRDefault="00000000" w:rsidRPr="00000000" w14:paraId="00000833">
      <w:pPr>
        <w:ind w:left="0" w:firstLine="0"/>
        <w:rPr/>
      </w:pPr>
      <w:r w:rsidDel="00000000" w:rsidR="00000000" w:rsidRPr="00000000">
        <w:rPr>
          <w:rtl w:val="0"/>
        </w:rPr>
        <w:t xml:space="preserve">SYLVIA: Okay.</w:t>
      </w:r>
    </w:p>
    <w:p w:rsidR="00000000" w:rsidDel="00000000" w:rsidP="00000000" w:rsidRDefault="00000000" w:rsidRPr="00000000" w14:paraId="00000834">
      <w:pPr>
        <w:ind w:left="0" w:firstLine="0"/>
        <w:rPr/>
      </w:pPr>
      <w:r w:rsidDel="00000000" w:rsidR="00000000" w:rsidRPr="00000000">
        <w:rPr>
          <w:rtl w:val="0"/>
        </w:rPr>
      </w:r>
    </w:p>
    <w:p w:rsidR="00000000" w:rsidDel="00000000" w:rsidP="00000000" w:rsidRDefault="00000000" w:rsidRPr="00000000" w14:paraId="00000835">
      <w:pPr>
        <w:ind w:left="0" w:firstLine="0"/>
        <w:rPr/>
      </w:pPr>
      <w:r w:rsidDel="00000000" w:rsidR="00000000" w:rsidRPr="00000000">
        <w:rPr>
          <w:rtl w:val="0"/>
        </w:rPr>
        <w:t xml:space="preserve">AUSTIN: Ah, and… Samothes… sits at the end of the table. Um, by himself. Head in hands. And then someone walks past you. And you recognize it as Maelgwyn. I think I kinda like the image that while you’re doing this, we get Castille waiting for Maelgwyn at the stone--where maybe you’ve been meeting for like, weekly coffee because you both have weird memory situation--and he doesn’t show up this week.</w:t>
      </w:r>
    </w:p>
    <w:p w:rsidR="00000000" w:rsidDel="00000000" w:rsidP="00000000" w:rsidRDefault="00000000" w:rsidRPr="00000000" w14:paraId="00000836">
      <w:pPr>
        <w:ind w:left="0" w:firstLine="0"/>
        <w:rPr/>
      </w:pPr>
      <w:r w:rsidDel="00000000" w:rsidR="00000000" w:rsidRPr="00000000">
        <w:rPr>
          <w:rtl w:val="0"/>
        </w:rPr>
      </w:r>
    </w:p>
    <w:p w:rsidR="00000000" w:rsidDel="00000000" w:rsidP="00000000" w:rsidRDefault="00000000" w:rsidRPr="00000000" w14:paraId="00000837">
      <w:pPr>
        <w:ind w:left="0" w:firstLine="0"/>
        <w:rPr>
          <w:i w:val="1"/>
        </w:rPr>
      </w:pPr>
      <w:r w:rsidDel="00000000" w:rsidR="00000000" w:rsidRPr="00000000">
        <w:rPr>
          <w:i w:val="1"/>
          <w:rtl w:val="0"/>
        </w:rPr>
        <w:t xml:space="preserve">[OUTRO “Marielda” BEGINS PLAYING]</w:t>
      </w:r>
    </w:p>
    <w:p w:rsidR="00000000" w:rsidDel="00000000" w:rsidP="00000000" w:rsidRDefault="00000000" w:rsidRPr="00000000" w14:paraId="00000838">
      <w:pPr>
        <w:ind w:left="0" w:firstLine="0"/>
        <w:rPr>
          <w:i w:val="1"/>
        </w:rPr>
      </w:pPr>
      <w:r w:rsidDel="00000000" w:rsidR="00000000" w:rsidRPr="00000000">
        <w:rPr>
          <w:rtl w:val="0"/>
        </w:rPr>
      </w:r>
    </w:p>
    <w:p w:rsidR="00000000" w:rsidDel="00000000" w:rsidP="00000000" w:rsidRDefault="00000000" w:rsidRPr="00000000" w14:paraId="00000839">
      <w:pPr>
        <w:ind w:left="0" w:firstLine="0"/>
        <w:rPr/>
      </w:pPr>
      <w:r w:rsidDel="00000000" w:rsidR="00000000" w:rsidRPr="00000000">
        <w:rPr>
          <w:rtl w:val="0"/>
        </w:rPr>
        <w:t xml:space="preserve">AUSTIN: And Samothes looks up at him and his face changes from confusion to recognition, and he stands up and reaches his arms out for an embrace. And Maelgwyn closes the distance and drives a dagger into his father’s heart. And the volcano shudders. Next week on Friends at the Table, the funeral of Samothes.</w:t>
      </w:r>
    </w:p>
    <w:p w:rsidR="00000000" w:rsidDel="00000000" w:rsidP="00000000" w:rsidRDefault="00000000" w:rsidRPr="00000000" w14:paraId="0000083A">
      <w:pPr>
        <w:ind w:left="0" w:firstLine="0"/>
        <w:rPr/>
      </w:pPr>
      <w:r w:rsidDel="00000000" w:rsidR="00000000" w:rsidRPr="00000000">
        <w:rPr>
          <w:rtl w:val="0"/>
        </w:rPr>
      </w:r>
    </w:p>
    <w:p w:rsidR="00000000" w:rsidDel="00000000" w:rsidP="00000000" w:rsidRDefault="00000000" w:rsidRPr="00000000" w14:paraId="0000083B">
      <w:pPr>
        <w:rPr/>
      </w:pPr>
      <w:r w:rsidDel="00000000" w:rsidR="00000000" w:rsidRPr="00000000">
        <w:rPr>
          <w:i w:val="1"/>
          <w:rtl w:val="0"/>
        </w:rPr>
        <w:t xml:space="preserve">[OUTRO CONTINUES UNTIL 1:41:46, END]</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riendsatthetable.net/marielda-09-the-valentine-affair-p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