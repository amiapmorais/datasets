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pPr>
      <w:hyperlink r:id="rId7">
        <w:r w:rsidDel="00000000" w:rsidR="00000000" w:rsidRPr="00000000">
          <w:rPr>
            <w:rFonts w:ascii="Verdana" w:cs="Verdana" w:eastAsia="Verdana" w:hAnsi="Verdana"/>
            <w:color w:val="1155cc"/>
            <w:u w:val="single"/>
            <w:rtl w:val="0"/>
          </w:rPr>
          <w:t xml:space="preserve">Marielda 07: The Valentine Affair Pt. 2</w:t>
        </w:r>
      </w:hyperlink>
      <w:r w:rsidDel="00000000" w:rsidR="00000000" w:rsidRPr="00000000">
        <w:rPr>
          <w:rtl w:val="0"/>
        </w:rPr>
      </w:r>
    </w:p>
    <w:p w:rsidR="00000000" w:rsidDel="00000000" w:rsidP="00000000" w:rsidRDefault="00000000" w:rsidRPr="00000000" w14:paraId="00000002">
      <w:pPr>
        <w:spacing w:after="0" w:before="0" w:line="276" w:lineRule="auto"/>
        <w:rPr/>
      </w:pPr>
      <w:r w:rsidDel="00000000" w:rsidR="00000000" w:rsidRPr="00000000">
        <w:rPr>
          <w:rtl w:val="0"/>
        </w:rPr>
        <w:t xml:space="preserve">Transcribed by @robotchangeling</w:t>
      </w:r>
    </w:p>
    <w:p w:rsidR="00000000" w:rsidDel="00000000" w:rsidP="00000000" w:rsidRDefault="00000000" w:rsidRPr="00000000" w14:paraId="00000003">
      <w:pPr>
        <w:spacing w:after="0" w:before="0" w:line="276" w:lineRule="auto"/>
        <w:rPr/>
      </w:pPr>
      <w:r w:rsidDel="00000000" w:rsidR="00000000" w:rsidRPr="00000000">
        <w:rPr>
          <w:rtl w:val="0"/>
        </w:rPr>
      </w:r>
    </w:p>
    <w:p w:rsidR="00000000" w:rsidDel="00000000" w:rsidP="00000000" w:rsidRDefault="00000000" w:rsidRPr="00000000" w14:paraId="00000004">
      <w:pPr>
        <w:spacing w:after="0" w:before="0" w:line="276" w:lineRule="auto"/>
        <w:ind w:left="720" w:firstLine="0"/>
        <w:rPr/>
      </w:pPr>
      <w:r w:rsidDel="00000000" w:rsidR="00000000" w:rsidRPr="00000000">
        <w:rPr>
          <w:rtl w:val="0"/>
        </w:rPr>
        <w:t xml:space="preserve">AUSTIN (as narrator): You ever wonder what causes a god to declare war? ‘Cause you should be pondering that particular question by now. I know you’ve seen all type of war, bloody crusades and cold secular skirmishes both. We’ve all heard the generals talk about honor and greed, about justice and need. But behind all that, you ask me, is fear. Fear is why people go to war. But for as fallible as the gods are, and they are, they ain’t mortals. There ain’t much that should scare folks like Samothes and Samot, like Severia and Tristero. These are, these are powerful beings, not like you. They squabble over concepts the way families argue about bills. They live in palaces of gold and fire and wind, castles they built with their own hands and ingenuity. So you should be asking yourself, what makes a thing like that afraid? What makes a thing like me, afraid?</w:t>
      </w:r>
    </w:p>
    <w:p w:rsidR="00000000" w:rsidDel="00000000" w:rsidP="00000000" w:rsidRDefault="00000000" w:rsidRPr="00000000" w14:paraId="00000005">
      <w:pPr>
        <w:spacing w:after="0" w:before="0" w:line="276" w:lineRule="auto"/>
        <w:rPr/>
      </w:pPr>
      <w:r w:rsidDel="00000000" w:rsidR="00000000" w:rsidRPr="00000000">
        <w:rPr>
          <w:rtl w:val="0"/>
        </w:rPr>
      </w:r>
    </w:p>
    <w:p w:rsidR="00000000" w:rsidDel="00000000" w:rsidP="00000000" w:rsidRDefault="00000000" w:rsidRPr="00000000" w14:paraId="00000006">
      <w:pPr>
        <w:spacing w:after="0" w:before="0" w:line="276" w:lineRule="auto"/>
        <w:rPr/>
      </w:pPr>
      <w:r w:rsidDel="00000000" w:rsidR="00000000" w:rsidRPr="00000000">
        <w:rPr>
          <w:rtl w:val="0"/>
        </w:rPr>
        <w:t xml:space="preserve">[marielda theme continues]</w:t>
      </w:r>
    </w:p>
    <w:p w:rsidR="00000000" w:rsidDel="00000000" w:rsidP="00000000" w:rsidRDefault="00000000" w:rsidRPr="00000000" w14:paraId="00000007">
      <w:pPr>
        <w:spacing w:after="0" w:before="0" w:line="276" w:lineRule="auto"/>
        <w:rPr/>
      </w:pPr>
      <w:r w:rsidDel="00000000" w:rsidR="00000000" w:rsidRPr="00000000">
        <w:rPr>
          <w:rtl w:val="0"/>
        </w:rPr>
      </w:r>
    </w:p>
    <w:p w:rsidR="00000000" w:rsidDel="00000000" w:rsidP="00000000" w:rsidRDefault="00000000" w:rsidRPr="00000000" w14:paraId="00000008">
      <w:pPr>
        <w:spacing w:after="0" w:before="0" w:line="276" w:lineRule="auto"/>
        <w:rPr/>
      </w:pPr>
      <w:r w:rsidDel="00000000" w:rsidR="00000000" w:rsidRPr="00000000">
        <w:rPr>
          <w:rtl w:val="0"/>
        </w:rPr>
        <w:t xml:space="preserve">AUSTIN: The door opens wide and there’s an operating theater. </w:t>
      </w:r>
    </w:p>
    <w:p w:rsidR="00000000" w:rsidDel="00000000" w:rsidP="00000000" w:rsidRDefault="00000000" w:rsidRPr="00000000" w14:paraId="00000009">
      <w:pPr>
        <w:spacing w:after="0" w:before="0" w:line="276" w:lineRule="auto"/>
        <w:rPr/>
      </w:pPr>
      <w:r w:rsidDel="00000000" w:rsidR="00000000" w:rsidRPr="00000000">
        <w:rPr>
          <w:rtl w:val="0"/>
        </w:rPr>
      </w:r>
    </w:p>
    <w:p w:rsidR="00000000" w:rsidDel="00000000" w:rsidP="00000000" w:rsidRDefault="00000000" w:rsidRPr="00000000" w14:paraId="0000000A">
      <w:pPr>
        <w:spacing w:after="0" w:before="0" w:line="276" w:lineRule="auto"/>
        <w:rPr/>
      </w:pPr>
      <w:r w:rsidDel="00000000" w:rsidR="00000000" w:rsidRPr="00000000">
        <w:rPr>
          <w:rtl w:val="0"/>
        </w:rPr>
        <w:t xml:space="preserve">JACK: So I’ve successfully picked it.</w:t>
      </w:r>
    </w:p>
    <w:p w:rsidR="00000000" w:rsidDel="00000000" w:rsidP="00000000" w:rsidRDefault="00000000" w:rsidRPr="00000000" w14:paraId="0000000B">
      <w:pPr>
        <w:spacing w:after="0" w:before="0" w:line="276" w:lineRule="auto"/>
        <w:rPr/>
      </w:pPr>
      <w:r w:rsidDel="00000000" w:rsidR="00000000" w:rsidRPr="00000000">
        <w:rPr>
          <w:rtl w:val="0"/>
        </w:rPr>
      </w:r>
    </w:p>
    <w:p w:rsidR="00000000" w:rsidDel="00000000" w:rsidP="00000000" w:rsidRDefault="00000000" w:rsidRPr="00000000" w14:paraId="0000000C">
      <w:pPr>
        <w:spacing w:after="0" w:before="0" w:line="276" w:lineRule="auto"/>
        <w:rPr/>
      </w:pPr>
      <w:r w:rsidDel="00000000" w:rsidR="00000000" w:rsidRPr="00000000">
        <w:rPr>
          <w:rtl w:val="0"/>
        </w:rPr>
        <w:t xml:space="preserve">AUSTIN: You’ve successfully picked it. You go inside, there is a clean steel table in the middle. You can look up and see that there’s an observation room above, which is empty. Once you’re both inside the room, Silas closes the door behind him, and swings his cane at your head. What do you do?</w:t>
      </w:r>
    </w:p>
    <w:p w:rsidR="00000000" w:rsidDel="00000000" w:rsidP="00000000" w:rsidRDefault="00000000" w:rsidRPr="00000000" w14:paraId="0000000D">
      <w:pPr>
        <w:spacing w:after="0" w:before="0" w:line="276" w:lineRule="auto"/>
        <w:rPr/>
      </w:pPr>
      <w:r w:rsidDel="00000000" w:rsidR="00000000" w:rsidRPr="00000000">
        <w:rPr>
          <w:rtl w:val="0"/>
        </w:rPr>
      </w:r>
    </w:p>
    <w:p w:rsidR="00000000" w:rsidDel="00000000" w:rsidP="00000000" w:rsidRDefault="00000000" w:rsidRPr="00000000" w14:paraId="0000000E">
      <w:pPr>
        <w:spacing w:after="0" w:before="0" w:line="276" w:lineRule="auto"/>
        <w:rPr/>
      </w:pPr>
      <w:r w:rsidDel="00000000" w:rsidR="00000000" w:rsidRPr="00000000">
        <w:rPr>
          <w:rtl w:val="0"/>
        </w:rPr>
        <w:t xml:space="preserve">JACK: Um…um…[laughs] it’s a little too much to ask to try and take the +1 dice for throwing my disguise off isn’t it?</w:t>
      </w:r>
    </w:p>
    <w:p w:rsidR="00000000" w:rsidDel="00000000" w:rsidP="00000000" w:rsidRDefault="00000000" w:rsidRPr="00000000" w14:paraId="0000000F">
      <w:pPr>
        <w:spacing w:after="0" w:before="0" w:line="276" w:lineRule="auto"/>
        <w:rPr/>
      </w:pPr>
      <w:r w:rsidDel="00000000" w:rsidR="00000000" w:rsidRPr="00000000">
        <w:rPr>
          <w:rtl w:val="0"/>
        </w:rPr>
      </w:r>
    </w:p>
    <w:p w:rsidR="00000000" w:rsidDel="00000000" w:rsidP="00000000" w:rsidRDefault="00000000" w:rsidRPr="00000000" w14:paraId="00000010">
      <w:pPr>
        <w:spacing w:after="0" w:before="0" w:line="276" w:lineRule="auto"/>
        <w:rPr/>
      </w:pPr>
      <w:r w:rsidDel="00000000" w:rsidR="00000000" w:rsidRPr="00000000">
        <w:rPr>
          <w:rtl w:val="0"/>
        </w:rPr>
        <w:t xml:space="preserve">AUSTIN: Oh, it is a little bit. It is a little bit too much. </w:t>
      </w:r>
    </w:p>
    <w:p w:rsidR="00000000" w:rsidDel="00000000" w:rsidP="00000000" w:rsidRDefault="00000000" w:rsidRPr="00000000" w14:paraId="00000011">
      <w:pPr>
        <w:spacing w:after="0" w:before="0" w:line="276" w:lineRule="auto"/>
        <w:rPr/>
      </w:pPr>
      <w:r w:rsidDel="00000000" w:rsidR="00000000" w:rsidRPr="00000000">
        <w:rPr>
          <w:rtl w:val="0"/>
        </w:rPr>
      </w:r>
    </w:p>
    <w:p w:rsidR="00000000" w:rsidDel="00000000" w:rsidP="00000000" w:rsidRDefault="00000000" w:rsidRPr="00000000" w14:paraId="00000012">
      <w:pPr>
        <w:spacing w:after="0" w:before="0" w:line="276" w:lineRule="auto"/>
        <w:rPr/>
      </w:pPr>
      <w:r w:rsidDel="00000000" w:rsidR="00000000" w:rsidRPr="00000000">
        <w:rPr>
          <w:rtl w:val="0"/>
        </w:rPr>
        <w:t xml:space="preserve">JACK: I think I’m probably gonna say,</w:t>
      </w:r>
    </w:p>
    <w:p w:rsidR="00000000" w:rsidDel="00000000" w:rsidP="00000000" w:rsidRDefault="00000000" w:rsidRPr="00000000" w14:paraId="00000013">
      <w:pPr>
        <w:spacing w:after="0" w:before="0" w:line="276" w:lineRule="auto"/>
        <w:ind w:firstLine="720"/>
        <w:rPr/>
      </w:pPr>
      <w:r w:rsidDel="00000000" w:rsidR="00000000" w:rsidRPr="00000000">
        <w:rPr>
          <w:rtl w:val="0"/>
        </w:rPr>
      </w:r>
    </w:p>
    <w:p w:rsidR="00000000" w:rsidDel="00000000" w:rsidP="00000000" w:rsidRDefault="00000000" w:rsidRPr="00000000" w14:paraId="00000014">
      <w:pPr>
        <w:spacing w:after="0" w:before="0" w:line="276" w:lineRule="auto"/>
        <w:ind w:firstLine="720"/>
        <w:rPr/>
      </w:pPr>
      <w:r w:rsidDel="00000000" w:rsidR="00000000" w:rsidRPr="00000000">
        <w:rPr>
          <w:rtl w:val="0"/>
        </w:rPr>
        <w:t xml:space="preserve">JACK (as Hitchcock): Well, I was never really Hectares!</w:t>
      </w:r>
    </w:p>
    <w:p w:rsidR="00000000" w:rsidDel="00000000" w:rsidP="00000000" w:rsidRDefault="00000000" w:rsidRPr="00000000" w14:paraId="00000015">
      <w:pPr>
        <w:spacing w:after="0" w:before="0" w:line="276" w:lineRule="auto"/>
        <w:rPr/>
      </w:pPr>
      <w:r w:rsidDel="00000000" w:rsidR="00000000" w:rsidRPr="00000000">
        <w:rPr>
          <w:rtl w:val="0"/>
        </w:rPr>
      </w:r>
    </w:p>
    <w:p w:rsidR="00000000" w:rsidDel="00000000" w:rsidP="00000000" w:rsidRDefault="00000000" w:rsidRPr="00000000" w14:paraId="00000016">
      <w:pPr>
        <w:spacing w:after="0" w:before="0" w:line="276" w:lineRule="auto"/>
        <w:rPr/>
      </w:pPr>
      <w:r w:rsidDel="00000000" w:rsidR="00000000" w:rsidRPr="00000000">
        <w:rPr>
          <w:rtl w:val="0"/>
        </w:rPr>
        <w:t xml:space="preserve">JACK: And draw my sword.</w:t>
      </w:r>
    </w:p>
    <w:p w:rsidR="00000000" w:rsidDel="00000000" w:rsidP="00000000" w:rsidRDefault="00000000" w:rsidRPr="00000000" w14:paraId="00000017">
      <w:pPr>
        <w:spacing w:after="0" w:before="0" w:line="276" w:lineRule="auto"/>
        <w:rPr/>
      </w:pPr>
      <w:r w:rsidDel="00000000" w:rsidR="00000000" w:rsidRPr="00000000">
        <w:rPr>
          <w:rtl w:val="0"/>
        </w:rPr>
      </w:r>
    </w:p>
    <w:p w:rsidR="00000000" w:rsidDel="00000000" w:rsidP="00000000" w:rsidRDefault="00000000" w:rsidRPr="00000000" w14:paraId="00000018">
      <w:pPr>
        <w:spacing w:after="0" w:before="0" w:line="276" w:lineRule="auto"/>
        <w:rPr/>
      </w:pPr>
      <w:r w:rsidDel="00000000" w:rsidR="00000000" w:rsidRPr="00000000">
        <w:rPr>
          <w:rtl w:val="0"/>
        </w:rPr>
        <w:t xml:space="preserve">AUSTIN: Great. Christ. [DRE laughs]</w:t>
      </w:r>
    </w:p>
    <w:p w:rsidR="00000000" w:rsidDel="00000000" w:rsidP="00000000" w:rsidRDefault="00000000" w:rsidRPr="00000000" w14:paraId="00000019">
      <w:pPr>
        <w:spacing w:after="0" w:before="0" w:line="276" w:lineRule="auto"/>
        <w:rPr/>
      </w:pPr>
      <w:r w:rsidDel="00000000" w:rsidR="00000000" w:rsidRPr="00000000">
        <w:rPr>
          <w:rtl w:val="0"/>
        </w:rPr>
      </w:r>
    </w:p>
    <w:p w:rsidR="00000000" w:rsidDel="00000000" w:rsidP="00000000" w:rsidRDefault="00000000" w:rsidRPr="00000000" w14:paraId="0000001A">
      <w:pPr>
        <w:spacing w:after="0" w:before="0" w:line="276" w:lineRule="auto"/>
        <w:rPr/>
      </w:pPr>
      <w:r w:rsidDel="00000000" w:rsidR="00000000" w:rsidRPr="00000000">
        <w:rPr>
          <w:rtl w:val="0"/>
        </w:rPr>
        <w:t xml:space="preserve">AUSTIN: I mean I think you have to take…what’s a good word for getting hit over the head with a club?</w:t>
      </w:r>
    </w:p>
    <w:p w:rsidR="00000000" w:rsidDel="00000000" w:rsidP="00000000" w:rsidRDefault="00000000" w:rsidRPr="00000000" w14:paraId="0000001B">
      <w:pPr>
        <w:spacing w:after="0" w:before="0" w:line="276" w:lineRule="auto"/>
        <w:rPr/>
      </w:pPr>
      <w:r w:rsidDel="00000000" w:rsidR="00000000" w:rsidRPr="00000000">
        <w:rPr>
          <w:rtl w:val="0"/>
        </w:rPr>
      </w:r>
    </w:p>
    <w:p w:rsidR="00000000" w:rsidDel="00000000" w:rsidP="00000000" w:rsidRDefault="00000000" w:rsidRPr="00000000" w14:paraId="0000001C">
      <w:pPr>
        <w:spacing w:after="0" w:before="0" w:line="276" w:lineRule="auto"/>
        <w:rPr/>
      </w:pPr>
      <w:r w:rsidDel="00000000" w:rsidR="00000000" w:rsidRPr="00000000">
        <w:rPr>
          <w:rtl w:val="0"/>
        </w:rPr>
        <w:t xml:space="preserve">JACK: Bonked.</w:t>
      </w:r>
    </w:p>
    <w:p w:rsidR="00000000" w:rsidDel="00000000" w:rsidP="00000000" w:rsidRDefault="00000000" w:rsidRPr="00000000" w14:paraId="0000001D">
      <w:pPr>
        <w:spacing w:after="0" w:before="0" w:line="276" w:lineRule="auto"/>
        <w:rPr/>
      </w:pPr>
      <w:r w:rsidDel="00000000" w:rsidR="00000000" w:rsidRPr="00000000">
        <w:rPr>
          <w:rtl w:val="0"/>
        </w:rPr>
      </w:r>
    </w:p>
    <w:p w:rsidR="00000000" w:rsidDel="00000000" w:rsidP="00000000" w:rsidRDefault="00000000" w:rsidRPr="00000000" w14:paraId="0000001E">
      <w:pPr>
        <w:spacing w:after="0" w:before="0" w:line="276" w:lineRule="auto"/>
        <w:rPr/>
      </w:pPr>
      <w:r w:rsidDel="00000000" w:rsidR="00000000" w:rsidRPr="00000000">
        <w:rPr>
          <w:rtl w:val="0"/>
        </w:rPr>
        <w:t xml:space="preserve">AUSTIN: Bonked, I think you gotta take bonked.</w:t>
      </w:r>
    </w:p>
    <w:p w:rsidR="00000000" w:rsidDel="00000000" w:rsidP="00000000" w:rsidRDefault="00000000" w:rsidRPr="00000000" w14:paraId="0000001F">
      <w:pPr>
        <w:spacing w:after="0" w:before="0" w:line="276" w:lineRule="auto"/>
        <w:rPr/>
      </w:pPr>
      <w:r w:rsidDel="00000000" w:rsidR="00000000" w:rsidRPr="00000000">
        <w:rPr>
          <w:rtl w:val="0"/>
        </w:rPr>
      </w:r>
    </w:p>
    <w:p w:rsidR="00000000" w:rsidDel="00000000" w:rsidP="00000000" w:rsidRDefault="00000000" w:rsidRPr="00000000" w14:paraId="00000020">
      <w:pPr>
        <w:spacing w:after="0" w:before="0" w:line="276" w:lineRule="auto"/>
        <w:rPr/>
      </w:pPr>
      <w:r w:rsidDel="00000000" w:rsidR="00000000" w:rsidRPr="00000000">
        <w:rPr>
          <w:rtl w:val="0"/>
        </w:rPr>
        <w:t xml:space="preserve">JACK: Dinged.</w:t>
      </w:r>
    </w:p>
    <w:p w:rsidR="00000000" w:rsidDel="00000000" w:rsidP="00000000" w:rsidRDefault="00000000" w:rsidRPr="00000000" w14:paraId="00000021">
      <w:pPr>
        <w:spacing w:after="0" w:before="0" w:line="276" w:lineRule="auto"/>
        <w:rPr/>
      </w:pPr>
      <w:r w:rsidDel="00000000" w:rsidR="00000000" w:rsidRPr="00000000">
        <w:rPr>
          <w:rtl w:val="0"/>
        </w:rPr>
      </w:r>
    </w:p>
    <w:p w:rsidR="00000000" w:rsidDel="00000000" w:rsidP="00000000" w:rsidRDefault="00000000" w:rsidRPr="00000000" w14:paraId="00000022">
      <w:pPr>
        <w:spacing w:after="0" w:before="0" w:line="276" w:lineRule="auto"/>
        <w:rPr/>
      </w:pPr>
      <w:r w:rsidDel="00000000" w:rsidR="00000000" w:rsidRPr="00000000">
        <w:rPr>
          <w:rtl w:val="0"/>
        </w:rPr>
        <w:t xml:space="preserve">AUSTIN: Bonked is better. Or resist with—</w:t>
      </w:r>
    </w:p>
    <w:p w:rsidR="00000000" w:rsidDel="00000000" w:rsidP="00000000" w:rsidRDefault="00000000" w:rsidRPr="00000000" w14:paraId="00000023">
      <w:pPr>
        <w:spacing w:after="0" w:before="0" w:line="276" w:lineRule="auto"/>
        <w:rPr/>
      </w:pPr>
      <w:r w:rsidDel="00000000" w:rsidR="00000000" w:rsidRPr="00000000">
        <w:rPr>
          <w:rtl w:val="0"/>
        </w:rPr>
      </w:r>
    </w:p>
    <w:p w:rsidR="00000000" w:rsidDel="00000000" w:rsidP="00000000" w:rsidRDefault="00000000" w:rsidRPr="00000000" w14:paraId="00000024">
      <w:pPr>
        <w:spacing w:after="0" w:before="0" w:line="276" w:lineRule="auto"/>
        <w:rPr/>
      </w:pPr>
      <w:r w:rsidDel="00000000" w:rsidR="00000000" w:rsidRPr="00000000">
        <w:rPr>
          <w:rtl w:val="0"/>
        </w:rPr>
        <w:t xml:space="preserve">JACK: No, I’m gonna take…I’m gonna take biffed. [DRE laughs]</w:t>
      </w:r>
    </w:p>
    <w:p w:rsidR="00000000" w:rsidDel="00000000" w:rsidP="00000000" w:rsidRDefault="00000000" w:rsidRPr="00000000" w14:paraId="00000025">
      <w:pPr>
        <w:spacing w:after="0" w:before="0" w:line="276" w:lineRule="auto"/>
        <w:rPr/>
      </w:pPr>
      <w:r w:rsidDel="00000000" w:rsidR="00000000" w:rsidRPr="00000000">
        <w:rPr>
          <w:rtl w:val="0"/>
        </w:rPr>
      </w:r>
    </w:p>
    <w:p w:rsidR="00000000" w:rsidDel="00000000" w:rsidP="00000000" w:rsidRDefault="00000000" w:rsidRPr="00000000" w14:paraId="00000026">
      <w:pPr>
        <w:spacing w:after="0" w:before="0" w:line="276" w:lineRule="auto"/>
        <w:rPr/>
      </w:pPr>
      <w:r w:rsidDel="00000000" w:rsidR="00000000" w:rsidRPr="00000000">
        <w:rPr>
          <w:rtl w:val="0"/>
        </w:rPr>
        <w:t xml:space="preserve">AUSTIN: Take biffed, take biffed right on the dome.</w:t>
      </w:r>
    </w:p>
    <w:p w:rsidR="00000000" w:rsidDel="00000000" w:rsidP="00000000" w:rsidRDefault="00000000" w:rsidRPr="00000000" w14:paraId="00000027">
      <w:pPr>
        <w:spacing w:after="0" w:before="0" w:line="276" w:lineRule="auto"/>
        <w:rPr/>
      </w:pPr>
      <w:r w:rsidDel="00000000" w:rsidR="00000000" w:rsidRPr="00000000">
        <w:rPr>
          <w:rtl w:val="0"/>
        </w:rPr>
      </w:r>
    </w:p>
    <w:p w:rsidR="00000000" w:rsidDel="00000000" w:rsidP="00000000" w:rsidRDefault="00000000" w:rsidRPr="00000000" w14:paraId="00000028">
      <w:pPr>
        <w:spacing w:after="0" w:before="0" w:line="276" w:lineRule="auto"/>
        <w:rPr/>
      </w:pPr>
      <w:r w:rsidDel="00000000" w:rsidR="00000000" w:rsidRPr="00000000">
        <w:rPr>
          <w:rtl w:val="0"/>
        </w:rPr>
        <w:t xml:space="preserve">JACK: Am I also burned, still?</w:t>
      </w:r>
    </w:p>
    <w:p w:rsidR="00000000" w:rsidDel="00000000" w:rsidP="00000000" w:rsidRDefault="00000000" w:rsidRPr="00000000" w14:paraId="00000029">
      <w:pPr>
        <w:spacing w:after="0" w:before="0" w:line="276" w:lineRule="auto"/>
        <w:rPr/>
      </w:pPr>
      <w:r w:rsidDel="00000000" w:rsidR="00000000" w:rsidRPr="00000000">
        <w:rPr>
          <w:rtl w:val="0"/>
        </w:rPr>
      </w:r>
    </w:p>
    <w:p w:rsidR="00000000" w:rsidDel="00000000" w:rsidP="00000000" w:rsidRDefault="00000000" w:rsidRPr="00000000" w14:paraId="0000002A">
      <w:pPr>
        <w:spacing w:after="0" w:before="0" w:line="276" w:lineRule="auto"/>
        <w:rPr/>
      </w:pPr>
      <w:r w:rsidDel="00000000" w:rsidR="00000000" w:rsidRPr="00000000">
        <w:rPr>
          <w:rtl w:val="0"/>
        </w:rPr>
        <w:t xml:space="preserve">AUSTIN: Are you burned? Oh yeah, you’re still burned.</w:t>
      </w:r>
    </w:p>
    <w:p w:rsidR="00000000" w:rsidDel="00000000" w:rsidP="00000000" w:rsidRDefault="00000000" w:rsidRPr="00000000" w14:paraId="0000002B">
      <w:pPr>
        <w:spacing w:after="0" w:before="0" w:line="276" w:lineRule="auto"/>
        <w:rPr/>
      </w:pPr>
      <w:r w:rsidDel="00000000" w:rsidR="00000000" w:rsidRPr="00000000">
        <w:rPr>
          <w:rtl w:val="0"/>
        </w:rPr>
      </w:r>
    </w:p>
    <w:p w:rsidR="00000000" w:rsidDel="00000000" w:rsidP="00000000" w:rsidRDefault="00000000" w:rsidRPr="00000000" w14:paraId="0000002C">
      <w:pPr>
        <w:spacing w:after="0" w:before="0" w:line="276" w:lineRule="auto"/>
        <w:rPr/>
      </w:pPr>
      <w:r w:rsidDel="00000000" w:rsidR="00000000" w:rsidRPr="00000000">
        <w:rPr>
          <w:rtl w:val="0"/>
        </w:rPr>
        <w:t xml:space="preserve">JACK: I’ve got ‘burned’ on my…why was I burned?</w:t>
      </w:r>
    </w:p>
    <w:p w:rsidR="00000000" w:rsidDel="00000000" w:rsidP="00000000" w:rsidRDefault="00000000" w:rsidRPr="00000000" w14:paraId="0000002D">
      <w:pPr>
        <w:spacing w:after="0" w:before="0" w:line="276" w:lineRule="auto"/>
        <w:rPr/>
      </w:pPr>
      <w:r w:rsidDel="00000000" w:rsidR="00000000" w:rsidRPr="00000000">
        <w:rPr>
          <w:rtl w:val="0"/>
        </w:rPr>
      </w:r>
    </w:p>
    <w:p w:rsidR="00000000" w:rsidDel="00000000" w:rsidP="00000000" w:rsidRDefault="00000000" w:rsidRPr="00000000" w14:paraId="0000002E">
      <w:pPr>
        <w:spacing w:after="0" w:before="0" w:line="276" w:lineRule="auto"/>
        <w:rPr/>
      </w:pPr>
      <w:r w:rsidDel="00000000" w:rsidR="00000000" w:rsidRPr="00000000">
        <w:rPr>
          <w:rtl w:val="0"/>
        </w:rPr>
        <w:t xml:space="preserve">SYLVIA: Didn’t you…</w:t>
      </w:r>
    </w:p>
    <w:p w:rsidR="00000000" w:rsidDel="00000000" w:rsidP="00000000" w:rsidRDefault="00000000" w:rsidRPr="00000000" w14:paraId="0000002F">
      <w:pPr>
        <w:spacing w:after="0" w:before="0" w:line="276" w:lineRule="auto"/>
        <w:rPr/>
      </w:pPr>
      <w:r w:rsidDel="00000000" w:rsidR="00000000" w:rsidRPr="00000000">
        <w:rPr>
          <w:rtl w:val="0"/>
        </w:rPr>
      </w:r>
    </w:p>
    <w:p w:rsidR="00000000" w:rsidDel="00000000" w:rsidP="00000000" w:rsidRDefault="00000000" w:rsidRPr="00000000" w14:paraId="00000030">
      <w:pPr>
        <w:spacing w:after="0" w:before="0" w:line="276" w:lineRule="auto"/>
        <w:rPr>
          <w:b w:val="1"/>
        </w:rPr>
      </w:pPr>
      <w:r w:rsidDel="00000000" w:rsidR="00000000" w:rsidRPr="00000000">
        <w:rPr>
          <w:rtl w:val="0"/>
        </w:rPr>
        <w:t xml:space="preserve">AUSTIN: Because you fought…no no no no no, that was from…</w:t>
      </w:r>
      <w:r w:rsidDel="00000000" w:rsidR="00000000" w:rsidRPr="00000000">
        <w:rPr>
          <w:rtl w:val="0"/>
        </w:rPr>
      </w:r>
    </w:p>
    <w:p w:rsidR="00000000" w:rsidDel="00000000" w:rsidP="00000000" w:rsidRDefault="00000000" w:rsidRPr="00000000" w14:paraId="00000031">
      <w:pPr>
        <w:spacing w:after="0" w:before="0" w:line="276" w:lineRule="auto"/>
        <w:rPr/>
      </w:pPr>
      <w:r w:rsidDel="00000000" w:rsidR="00000000" w:rsidRPr="00000000">
        <w:rPr>
          <w:rtl w:val="0"/>
        </w:rPr>
      </w:r>
    </w:p>
    <w:p w:rsidR="00000000" w:rsidDel="00000000" w:rsidP="00000000" w:rsidRDefault="00000000" w:rsidRPr="00000000" w14:paraId="00000032">
      <w:pPr>
        <w:spacing w:after="0" w:before="0" w:line="276" w:lineRule="auto"/>
        <w:rPr/>
      </w:pPr>
      <w:r w:rsidDel="00000000" w:rsidR="00000000" w:rsidRPr="00000000">
        <w:rPr>
          <w:rtl w:val="0"/>
        </w:rPr>
        <w:t xml:space="preserve">SYLVIA</w:t>
      </w:r>
      <w:r w:rsidDel="00000000" w:rsidR="00000000" w:rsidRPr="00000000">
        <w:rPr>
          <w:rtl w:val="0"/>
        </w:rPr>
        <w:t xml:space="preserve">: Oh yeah this was from the fontmen.</w:t>
      </w:r>
    </w:p>
    <w:p w:rsidR="00000000" w:rsidDel="00000000" w:rsidP="00000000" w:rsidRDefault="00000000" w:rsidRPr="00000000" w14:paraId="00000033">
      <w:pPr>
        <w:spacing w:after="0" w:before="0" w:line="276" w:lineRule="auto"/>
        <w:rPr/>
      </w:pPr>
      <w:r w:rsidDel="00000000" w:rsidR="00000000" w:rsidRPr="00000000">
        <w:rPr>
          <w:rtl w:val="0"/>
        </w:rPr>
      </w:r>
    </w:p>
    <w:p w:rsidR="00000000" w:rsidDel="00000000" w:rsidP="00000000" w:rsidRDefault="00000000" w:rsidRPr="00000000" w14:paraId="00000034">
      <w:pPr>
        <w:spacing w:after="0" w:before="0" w:line="276" w:lineRule="auto"/>
        <w:rPr/>
      </w:pPr>
      <w:r w:rsidDel="00000000" w:rsidR="00000000" w:rsidRPr="00000000">
        <w:rPr>
          <w:rtl w:val="0"/>
        </w:rPr>
        <w:t xml:space="preserve">AUSTIN: The fontmen fight. Yeah, you’re still burned from the fontmen fight.</w:t>
      </w:r>
    </w:p>
    <w:p w:rsidR="00000000" w:rsidDel="00000000" w:rsidP="00000000" w:rsidRDefault="00000000" w:rsidRPr="00000000" w14:paraId="00000035">
      <w:pPr>
        <w:spacing w:after="0" w:before="0" w:line="276" w:lineRule="auto"/>
        <w:rPr/>
      </w:pPr>
      <w:r w:rsidDel="00000000" w:rsidR="00000000" w:rsidRPr="00000000">
        <w:rPr>
          <w:rtl w:val="0"/>
        </w:rPr>
      </w:r>
    </w:p>
    <w:p w:rsidR="00000000" w:rsidDel="00000000" w:rsidP="00000000" w:rsidRDefault="00000000" w:rsidRPr="00000000" w14:paraId="00000036">
      <w:pPr>
        <w:spacing w:after="0" w:before="0" w:line="276" w:lineRule="auto"/>
        <w:rPr/>
      </w:pPr>
      <w:r w:rsidDel="00000000" w:rsidR="00000000" w:rsidRPr="00000000">
        <w:rPr>
          <w:rtl w:val="0"/>
        </w:rPr>
        <w:t xml:space="preserve">JACK: I mean </w:t>
      </w:r>
      <w:r w:rsidDel="00000000" w:rsidR="00000000" w:rsidRPr="00000000">
        <w:rPr>
          <w:i w:val="1"/>
          <w:rtl w:val="0"/>
        </w:rPr>
        <w:t xml:space="preserve">I’m</w:t>
      </w:r>
      <w:r w:rsidDel="00000000" w:rsidR="00000000" w:rsidRPr="00000000">
        <w:rPr>
          <w:rtl w:val="0"/>
        </w:rPr>
        <w:t xml:space="preserve"> not burned, but it’s the same character sheet, so.</w:t>
      </w:r>
    </w:p>
    <w:p w:rsidR="00000000" w:rsidDel="00000000" w:rsidP="00000000" w:rsidRDefault="00000000" w:rsidRPr="00000000" w14:paraId="00000037">
      <w:pPr>
        <w:spacing w:after="0" w:before="0" w:line="276" w:lineRule="auto"/>
        <w:rPr/>
      </w:pPr>
      <w:r w:rsidDel="00000000" w:rsidR="00000000" w:rsidRPr="00000000">
        <w:rPr>
          <w:rtl w:val="0"/>
        </w:rPr>
      </w:r>
    </w:p>
    <w:p w:rsidR="00000000" w:rsidDel="00000000" w:rsidP="00000000" w:rsidRDefault="00000000" w:rsidRPr="00000000" w14:paraId="00000038">
      <w:pPr>
        <w:spacing w:after="0" w:before="0" w:line="276" w:lineRule="auto"/>
        <w:rPr/>
      </w:pPr>
      <w:r w:rsidDel="00000000" w:rsidR="00000000" w:rsidRPr="00000000">
        <w:rPr>
          <w:rtl w:val="0"/>
        </w:rPr>
        <w:t xml:space="preserve">AUSTIN: Right, yeah, yep.</w:t>
      </w:r>
    </w:p>
    <w:p w:rsidR="00000000" w:rsidDel="00000000" w:rsidP="00000000" w:rsidRDefault="00000000" w:rsidRPr="00000000" w14:paraId="00000039">
      <w:pPr>
        <w:spacing w:after="0" w:before="0" w:line="276" w:lineRule="auto"/>
        <w:rPr/>
      </w:pPr>
      <w:r w:rsidDel="00000000" w:rsidR="00000000" w:rsidRPr="00000000">
        <w:rPr>
          <w:rtl w:val="0"/>
        </w:rPr>
      </w:r>
    </w:p>
    <w:p w:rsidR="00000000" w:rsidDel="00000000" w:rsidP="00000000" w:rsidRDefault="00000000" w:rsidRPr="00000000" w14:paraId="0000003A">
      <w:pPr>
        <w:spacing w:after="0" w:before="0" w:line="276" w:lineRule="auto"/>
        <w:rPr/>
      </w:pPr>
      <w:r w:rsidDel="00000000" w:rsidR="00000000" w:rsidRPr="00000000">
        <w:rPr>
          <w:rtl w:val="0"/>
        </w:rPr>
        <w:t xml:space="preserve">JACK: I’m gonna take biffed.</w:t>
      </w:r>
    </w:p>
    <w:p w:rsidR="00000000" w:rsidDel="00000000" w:rsidP="00000000" w:rsidRDefault="00000000" w:rsidRPr="00000000" w14:paraId="0000003B">
      <w:pPr>
        <w:spacing w:after="0" w:before="0" w:line="276" w:lineRule="auto"/>
        <w:rPr/>
      </w:pPr>
      <w:r w:rsidDel="00000000" w:rsidR="00000000" w:rsidRPr="00000000">
        <w:rPr>
          <w:rtl w:val="0"/>
        </w:rPr>
      </w:r>
    </w:p>
    <w:p w:rsidR="00000000" w:rsidDel="00000000" w:rsidP="00000000" w:rsidRDefault="00000000" w:rsidRPr="00000000" w14:paraId="0000003C">
      <w:pPr>
        <w:spacing w:after="0" w:before="0" w:line="276" w:lineRule="auto"/>
        <w:rPr/>
      </w:pPr>
      <w:r w:rsidDel="00000000" w:rsidR="00000000" w:rsidRPr="00000000">
        <w:rPr>
          <w:rtl w:val="0"/>
        </w:rPr>
        <w:t xml:space="preserve">AUSTIN: Take biffed.</w:t>
      </w:r>
    </w:p>
    <w:p w:rsidR="00000000" w:rsidDel="00000000" w:rsidP="00000000" w:rsidRDefault="00000000" w:rsidRPr="00000000" w14:paraId="0000003D">
      <w:pPr>
        <w:spacing w:after="0" w:before="0" w:line="276" w:lineRule="auto"/>
        <w:rPr/>
      </w:pPr>
      <w:r w:rsidDel="00000000" w:rsidR="00000000" w:rsidRPr="00000000">
        <w:rPr>
          <w:rtl w:val="0"/>
        </w:rPr>
      </w:r>
    </w:p>
    <w:p w:rsidR="00000000" w:rsidDel="00000000" w:rsidP="00000000" w:rsidRDefault="00000000" w:rsidRPr="00000000" w14:paraId="0000003E">
      <w:pPr>
        <w:spacing w:after="0" w:before="0" w:line="276" w:lineRule="auto"/>
        <w:rPr/>
      </w:pPr>
      <w:r w:rsidDel="00000000" w:rsidR="00000000" w:rsidRPr="00000000">
        <w:rPr>
          <w:rtl w:val="0"/>
        </w:rPr>
        <w:t xml:space="preserve">JACK: What does being biffed do, other than reduce my effect?</w:t>
      </w:r>
    </w:p>
    <w:p w:rsidR="00000000" w:rsidDel="00000000" w:rsidP="00000000" w:rsidRDefault="00000000" w:rsidRPr="00000000" w14:paraId="0000003F">
      <w:pPr>
        <w:spacing w:after="0" w:before="0" w:line="276" w:lineRule="auto"/>
        <w:rPr/>
      </w:pPr>
      <w:r w:rsidDel="00000000" w:rsidR="00000000" w:rsidRPr="00000000">
        <w:rPr>
          <w:rtl w:val="0"/>
        </w:rPr>
      </w:r>
    </w:p>
    <w:p w:rsidR="00000000" w:rsidDel="00000000" w:rsidP="00000000" w:rsidRDefault="00000000" w:rsidRPr="00000000" w14:paraId="00000040">
      <w:pPr>
        <w:spacing w:after="0" w:before="0" w:line="276" w:lineRule="auto"/>
        <w:rPr/>
      </w:pPr>
      <w:r w:rsidDel="00000000" w:rsidR="00000000" w:rsidRPr="00000000">
        <w:rPr>
          <w:rtl w:val="0"/>
        </w:rPr>
        <w:t xml:space="preserve">AUSTIN: It reduces your effect, so now you have two of those, which means that your great effects are only limited. </w:t>
      </w:r>
    </w:p>
    <w:p w:rsidR="00000000" w:rsidDel="00000000" w:rsidP="00000000" w:rsidRDefault="00000000" w:rsidRPr="00000000" w14:paraId="00000041">
      <w:pPr>
        <w:spacing w:after="0" w:before="0" w:line="276" w:lineRule="auto"/>
        <w:rPr/>
      </w:pPr>
      <w:r w:rsidDel="00000000" w:rsidR="00000000" w:rsidRPr="00000000">
        <w:rPr>
          <w:rtl w:val="0"/>
        </w:rPr>
      </w:r>
    </w:p>
    <w:p w:rsidR="00000000" w:rsidDel="00000000" w:rsidP="00000000" w:rsidRDefault="00000000" w:rsidRPr="00000000" w14:paraId="00000042">
      <w:pPr>
        <w:spacing w:after="0" w:before="0" w:line="276" w:lineRule="auto"/>
        <w:rPr/>
      </w:pPr>
      <w:r w:rsidDel="00000000" w:rsidR="00000000" w:rsidRPr="00000000">
        <w:rPr>
          <w:rtl w:val="0"/>
        </w:rPr>
        <w:t xml:space="preserve">JACK: [laughs] Okay, great.</w:t>
      </w:r>
    </w:p>
    <w:p w:rsidR="00000000" w:rsidDel="00000000" w:rsidP="00000000" w:rsidRDefault="00000000" w:rsidRPr="00000000" w14:paraId="00000043">
      <w:pPr>
        <w:spacing w:after="0" w:before="0" w:line="276" w:lineRule="auto"/>
        <w:rPr/>
      </w:pPr>
      <w:r w:rsidDel="00000000" w:rsidR="00000000" w:rsidRPr="00000000">
        <w:rPr>
          <w:rtl w:val="0"/>
        </w:rPr>
      </w:r>
    </w:p>
    <w:p w:rsidR="00000000" w:rsidDel="00000000" w:rsidP="00000000" w:rsidRDefault="00000000" w:rsidRPr="00000000" w14:paraId="00000044">
      <w:pPr>
        <w:spacing w:after="0" w:before="0" w:line="276" w:lineRule="auto"/>
        <w:rPr/>
      </w:pPr>
      <w:r w:rsidDel="00000000" w:rsidR="00000000" w:rsidRPr="00000000">
        <w:rPr>
          <w:rtl w:val="0"/>
        </w:rPr>
        <w:t xml:space="preserve">AUSTIN: Mmhmm. And since you don’t, you’re not trying to reduce it, the second he’s biffed you on the head, he sprints for this other door, which is also locked, and you can hear him fiddling with the door. What do you do?</w:t>
      </w:r>
    </w:p>
    <w:p w:rsidR="00000000" w:rsidDel="00000000" w:rsidP="00000000" w:rsidRDefault="00000000" w:rsidRPr="00000000" w14:paraId="00000045">
      <w:pPr>
        <w:spacing w:after="0" w:before="0" w:line="276" w:lineRule="auto"/>
        <w:rPr/>
      </w:pPr>
      <w:r w:rsidDel="00000000" w:rsidR="00000000" w:rsidRPr="00000000">
        <w:rPr>
          <w:rtl w:val="0"/>
        </w:rPr>
      </w:r>
    </w:p>
    <w:p w:rsidR="00000000" w:rsidDel="00000000" w:rsidP="00000000" w:rsidRDefault="00000000" w:rsidRPr="00000000" w14:paraId="00000046">
      <w:pPr>
        <w:spacing w:after="0" w:before="0" w:line="276" w:lineRule="auto"/>
        <w:rPr/>
      </w:pPr>
      <w:r w:rsidDel="00000000" w:rsidR="00000000" w:rsidRPr="00000000">
        <w:rPr>
          <w:rtl w:val="0"/>
        </w:rPr>
        <w:t xml:space="preserve">JACK: I’m gonna try and run to him and knock him out.</w:t>
      </w:r>
    </w:p>
    <w:p w:rsidR="00000000" w:rsidDel="00000000" w:rsidP="00000000" w:rsidRDefault="00000000" w:rsidRPr="00000000" w14:paraId="00000047">
      <w:pPr>
        <w:spacing w:after="0" w:before="0" w:line="276" w:lineRule="auto"/>
        <w:rPr/>
      </w:pPr>
      <w:r w:rsidDel="00000000" w:rsidR="00000000" w:rsidRPr="00000000">
        <w:rPr>
          <w:rtl w:val="0"/>
        </w:rPr>
      </w:r>
    </w:p>
    <w:p w:rsidR="00000000" w:rsidDel="00000000" w:rsidP="00000000" w:rsidRDefault="00000000" w:rsidRPr="00000000" w14:paraId="00000048">
      <w:pPr>
        <w:spacing w:after="0" w:before="0" w:line="276" w:lineRule="auto"/>
        <w:rPr/>
      </w:pPr>
      <w:r w:rsidDel="00000000" w:rsidR="00000000" w:rsidRPr="00000000">
        <w:rPr>
          <w:rtl w:val="0"/>
        </w:rPr>
        <w:t xml:space="preserve">AUSTIN: With what? What’s that look like?</w:t>
      </w:r>
    </w:p>
    <w:p w:rsidR="00000000" w:rsidDel="00000000" w:rsidP="00000000" w:rsidRDefault="00000000" w:rsidRPr="00000000" w14:paraId="00000049">
      <w:pPr>
        <w:spacing w:after="0" w:before="0" w:line="276" w:lineRule="auto"/>
        <w:rPr/>
      </w:pPr>
      <w:r w:rsidDel="00000000" w:rsidR="00000000" w:rsidRPr="00000000">
        <w:rPr>
          <w:rtl w:val="0"/>
        </w:rPr>
      </w:r>
    </w:p>
    <w:p w:rsidR="00000000" w:rsidDel="00000000" w:rsidP="00000000" w:rsidRDefault="00000000" w:rsidRPr="00000000" w14:paraId="0000004A">
      <w:pPr>
        <w:spacing w:after="0" w:before="0" w:line="276" w:lineRule="auto"/>
        <w:rPr/>
      </w:pPr>
      <w:r w:rsidDel="00000000" w:rsidR="00000000" w:rsidRPr="00000000">
        <w:rPr>
          <w:rtl w:val="0"/>
        </w:rPr>
        <w:t xml:space="preserve">JACK: Can I try and choke him out?</w:t>
      </w:r>
    </w:p>
    <w:p w:rsidR="00000000" w:rsidDel="00000000" w:rsidP="00000000" w:rsidRDefault="00000000" w:rsidRPr="00000000" w14:paraId="0000004B">
      <w:pPr>
        <w:spacing w:after="0" w:before="0" w:line="276" w:lineRule="auto"/>
        <w:rPr/>
      </w:pPr>
      <w:r w:rsidDel="00000000" w:rsidR="00000000" w:rsidRPr="00000000">
        <w:rPr>
          <w:rtl w:val="0"/>
        </w:rPr>
      </w:r>
    </w:p>
    <w:p w:rsidR="00000000" w:rsidDel="00000000" w:rsidP="00000000" w:rsidRDefault="00000000" w:rsidRPr="00000000" w14:paraId="0000004C">
      <w:pPr>
        <w:spacing w:after="0" w:before="0" w:line="276" w:lineRule="auto"/>
        <w:rPr/>
      </w:pPr>
      <w:r w:rsidDel="00000000" w:rsidR="00000000" w:rsidRPr="00000000">
        <w:rPr>
          <w:rtl w:val="0"/>
        </w:rPr>
        <w:t xml:space="preserve">AUSTIN: Sure…that sounds like a skirmish to me. [DRE laughs distantly]</w:t>
      </w:r>
    </w:p>
    <w:p w:rsidR="00000000" w:rsidDel="00000000" w:rsidP="00000000" w:rsidRDefault="00000000" w:rsidRPr="00000000" w14:paraId="0000004D">
      <w:pPr>
        <w:spacing w:after="0" w:before="0" w:line="276" w:lineRule="auto"/>
        <w:rPr/>
      </w:pPr>
      <w:r w:rsidDel="00000000" w:rsidR="00000000" w:rsidRPr="00000000">
        <w:rPr>
          <w:rtl w:val="0"/>
        </w:rPr>
      </w:r>
    </w:p>
    <w:p w:rsidR="00000000" w:rsidDel="00000000" w:rsidP="00000000" w:rsidRDefault="00000000" w:rsidRPr="00000000" w14:paraId="0000004E">
      <w:pPr>
        <w:spacing w:after="0" w:before="0" w:line="276" w:lineRule="auto"/>
        <w:rPr/>
      </w:pPr>
      <w:r w:rsidDel="00000000" w:rsidR="00000000" w:rsidRPr="00000000">
        <w:rPr>
          <w:rtl w:val="0"/>
        </w:rPr>
        <w:t xml:space="preserve">JACK: What do you expect me to do? I can’t just go out there. Dre, all along I was the one being tricked!</w:t>
      </w:r>
    </w:p>
    <w:p w:rsidR="00000000" w:rsidDel="00000000" w:rsidP="00000000" w:rsidRDefault="00000000" w:rsidRPr="00000000" w14:paraId="0000004F">
      <w:pPr>
        <w:spacing w:after="0" w:before="0" w:line="276" w:lineRule="auto"/>
        <w:rPr/>
      </w:pPr>
      <w:r w:rsidDel="00000000" w:rsidR="00000000" w:rsidRPr="00000000">
        <w:rPr>
          <w:rtl w:val="0"/>
        </w:rPr>
      </w:r>
    </w:p>
    <w:p w:rsidR="00000000" w:rsidDel="00000000" w:rsidP="00000000" w:rsidRDefault="00000000" w:rsidRPr="00000000" w14:paraId="00000050">
      <w:pPr>
        <w:spacing w:after="0" w:before="0" w:line="276" w:lineRule="auto"/>
        <w:rPr/>
      </w:pPr>
      <w:r w:rsidDel="00000000" w:rsidR="00000000" w:rsidRPr="00000000">
        <w:rPr>
          <w:rtl w:val="0"/>
        </w:rPr>
        <w:t xml:space="preserve">DRE: Yep. [laughs]</w:t>
      </w:r>
    </w:p>
    <w:p w:rsidR="00000000" w:rsidDel="00000000" w:rsidP="00000000" w:rsidRDefault="00000000" w:rsidRPr="00000000" w14:paraId="00000051">
      <w:pPr>
        <w:spacing w:after="0" w:before="0" w:line="276" w:lineRule="auto"/>
        <w:rPr/>
      </w:pPr>
      <w:r w:rsidDel="00000000" w:rsidR="00000000" w:rsidRPr="00000000">
        <w:rPr>
          <w:rtl w:val="0"/>
        </w:rPr>
      </w:r>
    </w:p>
    <w:p w:rsidR="00000000" w:rsidDel="00000000" w:rsidP="00000000" w:rsidRDefault="00000000" w:rsidRPr="00000000" w14:paraId="00000052">
      <w:pPr>
        <w:spacing w:after="0" w:before="0" w:line="276" w:lineRule="auto"/>
        <w:rPr/>
      </w:pPr>
      <w:r w:rsidDel="00000000" w:rsidR="00000000" w:rsidRPr="00000000">
        <w:rPr>
          <w:rtl w:val="0"/>
        </w:rPr>
        <w:t xml:space="preserve">JACK: Yeah, so I think I’m gonna try and choke out the priest.</w:t>
      </w:r>
    </w:p>
    <w:p w:rsidR="00000000" w:rsidDel="00000000" w:rsidP="00000000" w:rsidRDefault="00000000" w:rsidRPr="00000000" w14:paraId="00000053">
      <w:pPr>
        <w:spacing w:after="0" w:before="0" w:line="276" w:lineRule="auto"/>
        <w:rPr/>
      </w:pPr>
      <w:r w:rsidDel="00000000" w:rsidR="00000000" w:rsidRPr="00000000">
        <w:rPr>
          <w:rtl w:val="0"/>
        </w:rPr>
      </w:r>
    </w:p>
    <w:p w:rsidR="00000000" w:rsidDel="00000000" w:rsidP="00000000" w:rsidRDefault="00000000" w:rsidRPr="00000000" w14:paraId="00000054">
      <w:pPr>
        <w:spacing w:after="0" w:before="0" w:line="276" w:lineRule="auto"/>
        <w:rPr/>
      </w:pPr>
      <w:r w:rsidDel="00000000" w:rsidR="00000000" w:rsidRPr="00000000">
        <w:rPr>
          <w:rtl w:val="0"/>
        </w:rPr>
        <w:t xml:space="preserve">ALI: Oh my god.</w:t>
      </w:r>
    </w:p>
    <w:p w:rsidR="00000000" w:rsidDel="00000000" w:rsidP="00000000" w:rsidRDefault="00000000" w:rsidRPr="00000000" w14:paraId="00000055">
      <w:pPr>
        <w:spacing w:after="0" w:before="0" w:line="276" w:lineRule="auto"/>
        <w:rPr/>
      </w:pPr>
      <w:r w:rsidDel="00000000" w:rsidR="00000000" w:rsidRPr="00000000">
        <w:rPr>
          <w:rtl w:val="0"/>
        </w:rPr>
      </w:r>
    </w:p>
    <w:p w:rsidR="00000000" w:rsidDel="00000000" w:rsidP="00000000" w:rsidRDefault="00000000" w:rsidRPr="00000000" w14:paraId="00000056">
      <w:pPr>
        <w:spacing w:after="0" w:before="0" w:line="276" w:lineRule="auto"/>
        <w:rPr/>
      </w:pPr>
      <w:r w:rsidDel="00000000" w:rsidR="00000000" w:rsidRPr="00000000">
        <w:rPr>
          <w:rtl w:val="0"/>
        </w:rPr>
        <w:t xml:space="preserve">AUSTIN: Friends at the table!</w:t>
      </w:r>
    </w:p>
    <w:p w:rsidR="00000000" w:rsidDel="00000000" w:rsidP="00000000" w:rsidRDefault="00000000" w:rsidRPr="00000000" w14:paraId="00000057">
      <w:pPr>
        <w:spacing w:after="0" w:before="0" w:line="276" w:lineRule="auto"/>
        <w:rPr/>
      </w:pPr>
      <w:r w:rsidDel="00000000" w:rsidR="00000000" w:rsidRPr="00000000">
        <w:rPr>
          <w:rtl w:val="0"/>
        </w:rPr>
      </w:r>
    </w:p>
    <w:p w:rsidR="00000000" w:rsidDel="00000000" w:rsidP="00000000" w:rsidRDefault="00000000" w:rsidRPr="00000000" w14:paraId="00000058">
      <w:pPr>
        <w:spacing w:after="0" w:before="0" w:line="276" w:lineRule="auto"/>
        <w:rPr/>
      </w:pPr>
      <w:r w:rsidDel="00000000" w:rsidR="00000000" w:rsidRPr="00000000">
        <w:rPr>
          <w:rtl w:val="0"/>
        </w:rPr>
        <w:t xml:space="preserve">JACK: He—what do you expect—okay.</w:t>
      </w:r>
    </w:p>
    <w:p w:rsidR="00000000" w:rsidDel="00000000" w:rsidP="00000000" w:rsidRDefault="00000000" w:rsidRPr="00000000" w14:paraId="00000059">
      <w:pPr>
        <w:spacing w:after="0" w:before="0" w:line="276" w:lineRule="auto"/>
        <w:rPr/>
      </w:pPr>
      <w:r w:rsidDel="00000000" w:rsidR="00000000" w:rsidRPr="00000000">
        <w:rPr>
          <w:rtl w:val="0"/>
        </w:rPr>
      </w:r>
    </w:p>
    <w:p w:rsidR="00000000" w:rsidDel="00000000" w:rsidP="00000000" w:rsidRDefault="00000000" w:rsidRPr="00000000" w14:paraId="0000005A">
      <w:pPr>
        <w:spacing w:after="0" w:before="0" w:line="276" w:lineRule="auto"/>
        <w:rPr/>
      </w:pPr>
      <w:r w:rsidDel="00000000" w:rsidR="00000000" w:rsidRPr="00000000">
        <w:rPr>
          <w:rtl w:val="0"/>
        </w:rPr>
        <w:t xml:space="preserve">AUSTIN: Fine, that’s fine, that’s fine, that’s fine, I think that’s a skirmish.</w:t>
      </w:r>
    </w:p>
    <w:p w:rsidR="00000000" w:rsidDel="00000000" w:rsidP="00000000" w:rsidRDefault="00000000" w:rsidRPr="00000000" w14:paraId="0000005B">
      <w:pPr>
        <w:spacing w:after="0" w:before="0" w:line="276" w:lineRule="auto"/>
        <w:rPr/>
      </w:pPr>
      <w:r w:rsidDel="00000000" w:rsidR="00000000" w:rsidRPr="00000000">
        <w:rPr>
          <w:rtl w:val="0"/>
        </w:rPr>
      </w:r>
    </w:p>
    <w:p w:rsidR="00000000" w:rsidDel="00000000" w:rsidP="00000000" w:rsidRDefault="00000000" w:rsidRPr="00000000" w14:paraId="0000005C">
      <w:pPr>
        <w:spacing w:after="0" w:before="0" w:line="276" w:lineRule="auto"/>
        <w:rPr/>
      </w:pPr>
      <w:r w:rsidDel="00000000" w:rsidR="00000000" w:rsidRPr="00000000">
        <w:rPr>
          <w:rtl w:val="0"/>
        </w:rPr>
        <w:t xml:space="preserve">JACK: Okay.</w:t>
      </w:r>
    </w:p>
    <w:p w:rsidR="00000000" w:rsidDel="00000000" w:rsidP="00000000" w:rsidRDefault="00000000" w:rsidRPr="00000000" w14:paraId="0000005D">
      <w:pPr>
        <w:spacing w:after="0" w:before="0" w:line="276" w:lineRule="auto"/>
        <w:rPr/>
      </w:pPr>
      <w:r w:rsidDel="00000000" w:rsidR="00000000" w:rsidRPr="00000000">
        <w:rPr>
          <w:rtl w:val="0"/>
        </w:rPr>
      </w:r>
    </w:p>
    <w:p w:rsidR="00000000" w:rsidDel="00000000" w:rsidP="00000000" w:rsidRDefault="00000000" w:rsidRPr="00000000" w14:paraId="0000005E">
      <w:pPr>
        <w:spacing w:after="0" w:before="0" w:line="276" w:lineRule="auto"/>
        <w:rPr/>
      </w:pPr>
      <w:r w:rsidDel="00000000" w:rsidR="00000000" w:rsidRPr="00000000">
        <w:rPr>
          <w:rtl w:val="0"/>
        </w:rPr>
        <w:t xml:space="preserve">AUSTIN: Oh, no, you know what I think it’s a prowl.</w:t>
      </w:r>
    </w:p>
    <w:p w:rsidR="00000000" w:rsidDel="00000000" w:rsidP="00000000" w:rsidRDefault="00000000" w:rsidRPr="00000000" w14:paraId="0000005F">
      <w:pPr>
        <w:spacing w:after="0" w:before="0" w:line="276" w:lineRule="auto"/>
        <w:rPr/>
      </w:pPr>
      <w:r w:rsidDel="00000000" w:rsidR="00000000" w:rsidRPr="00000000">
        <w:rPr>
          <w:rtl w:val="0"/>
        </w:rPr>
      </w:r>
    </w:p>
    <w:p w:rsidR="00000000" w:rsidDel="00000000" w:rsidP="00000000" w:rsidRDefault="00000000" w:rsidRPr="00000000" w14:paraId="00000060">
      <w:pPr>
        <w:spacing w:after="0" w:before="0" w:line="276" w:lineRule="auto"/>
        <w:rPr/>
      </w:pPr>
      <w:r w:rsidDel="00000000" w:rsidR="00000000" w:rsidRPr="00000000">
        <w:rPr>
          <w:rtl w:val="0"/>
        </w:rPr>
        <w:t xml:space="preserve">ALI: How is that a prowl?</w:t>
      </w:r>
    </w:p>
    <w:p w:rsidR="00000000" w:rsidDel="00000000" w:rsidP="00000000" w:rsidRDefault="00000000" w:rsidRPr="00000000" w14:paraId="00000061">
      <w:pPr>
        <w:spacing w:after="0" w:before="0" w:line="276" w:lineRule="auto"/>
        <w:rPr/>
      </w:pPr>
      <w:r w:rsidDel="00000000" w:rsidR="00000000" w:rsidRPr="00000000">
        <w:rPr>
          <w:rtl w:val="0"/>
        </w:rPr>
      </w:r>
    </w:p>
    <w:p w:rsidR="00000000" w:rsidDel="00000000" w:rsidP="00000000" w:rsidRDefault="00000000" w:rsidRPr="00000000" w14:paraId="00000062">
      <w:pPr>
        <w:spacing w:after="0" w:before="0" w:line="276" w:lineRule="auto"/>
        <w:rPr/>
      </w:pPr>
      <w:r w:rsidDel="00000000" w:rsidR="00000000" w:rsidRPr="00000000">
        <w:rPr>
          <w:rtl w:val="0"/>
        </w:rPr>
        <w:t xml:space="preserve">DRE: Oh, come on.</w:t>
      </w:r>
    </w:p>
    <w:p w:rsidR="00000000" w:rsidDel="00000000" w:rsidP="00000000" w:rsidRDefault="00000000" w:rsidRPr="00000000" w14:paraId="00000063">
      <w:pPr>
        <w:spacing w:after="0" w:before="0" w:line="276" w:lineRule="auto"/>
        <w:rPr/>
      </w:pPr>
      <w:r w:rsidDel="00000000" w:rsidR="00000000" w:rsidRPr="00000000">
        <w:rPr>
          <w:rtl w:val="0"/>
        </w:rPr>
      </w:r>
    </w:p>
    <w:p w:rsidR="00000000" w:rsidDel="00000000" w:rsidP="00000000" w:rsidRDefault="00000000" w:rsidRPr="00000000" w14:paraId="00000064">
      <w:pPr>
        <w:spacing w:after="0" w:before="0" w:line="276" w:lineRule="auto"/>
        <w:rPr/>
      </w:pPr>
      <w:r w:rsidDel="00000000" w:rsidR="00000000" w:rsidRPr="00000000">
        <w:rPr>
          <w:rtl w:val="0"/>
        </w:rPr>
        <w:t xml:space="preserve">AUSTIN: Backstab, throat-cutting, blackjack, et cetera—</w:t>
      </w:r>
    </w:p>
    <w:p w:rsidR="00000000" w:rsidDel="00000000" w:rsidP="00000000" w:rsidRDefault="00000000" w:rsidRPr="00000000" w14:paraId="00000065">
      <w:pPr>
        <w:spacing w:after="0" w:before="0" w:line="276" w:lineRule="auto"/>
        <w:rPr/>
      </w:pPr>
      <w:r w:rsidDel="00000000" w:rsidR="00000000" w:rsidRPr="00000000">
        <w:rPr>
          <w:rtl w:val="0"/>
        </w:rPr>
      </w:r>
    </w:p>
    <w:p w:rsidR="00000000" w:rsidDel="00000000" w:rsidP="00000000" w:rsidRDefault="00000000" w:rsidRPr="00000000" w14:paraId="00000066">
      <w:pPr>
        <w:spacing w:after="0" w:before="0" w:line="276" w:lineRule="auto"/>
        <w:rPr/>
      </w:pPr>
      <w:r w:rsidDel="00000000" w:rsidR="00000000" w:rsidRPr="00000000">
        <w:rPr>
          <w:rtl w:val="0"/>
        </w:rPr>
        <w:t xml:space="preserve">JACK: I’m not doing any of those.</w:t>
      </w:r>
    </w:p>
    <w:p w:rsidR="00000000" w:rsidDel="00000000" w:rsidP="00000000" w:rsidRDefault="00000000" w:rsidRPr="00000000" w14:paraId="00000067">
      <w:pPr>
        <w:spacing w:after="0" w:before="0" w:line="276" w:lineRule="auto"/>
        <w:rPr/>
      </w:pPr>
      <w:r w:rsidDel="00000000" w:rsidR="00000000" w:rsidRPr="00000000">
        <w:rPr>
          <w:rtl w:val="0"/>
        </w:rPr>
      </w:r>
    </w:p>
    <w:p w:rsidR="00000000" w:rsidDel="00000000" w:rsidP="00000000" w:rsidRDefault="00000000" w:rsidRPr="00000000" w14:paraId="00000068">
      <w:pPr>
        <w:spacing w:after="0" w:before="0" w:line="276" w:lineRule="auto"/>
        <w:rPr/>
      </w:pPr>
      <w:r w:rsidDel="00000000" w:rsidR="00000000" w:rsidRPr="00000000">
        <w:rPr>
          <w:rtl w:val="0"/>
        </w:rPr>
        <w:t xml:space="preserve">AUSTIN: —it’s an ambush with close violence. Yeah, but it’s ambush with close violence, you’re sneaking up behind him to choke him out. </w:t>
      </w:r>
    </w:p>
    <w:p w:rsidR="00000000" w:rsidDel="00000000" w:rsidP="00000000" w:rsidRDefault="00000000" w:rsidRPr="00000000" w14:paraId="00000069">
      <w:pPr>
        <w:spacing w:after="0" w:before="0" w:line="276" w:lineRule="auto"/>
        <w:rPr/>
      </w:pPr>
      <w:r w:rsidDel="00000000" w:rsidR="00000000" w:rsidRPr="00000000">
        <w:rPr>
          <w:rtl w:val="0"/>
        </w:rPr>
      </w:r>
    </w:p>
    <w:p w:rsidR="00000000" w:rsidDel="00000000" w:rsidP="00000000" w:rsidRDefault="00000000" w:rsidRPr="00000000" w14:paraId="0000006A">
      <w:pPr>
        <w:spacing w:after="0" w:before="0" w:line="276" w:lineRule="auto"/>
        <w:rPr/>
      </w:pPr>
      <w:r w:rsidDel="00000000" w:rsidR="00000000" w:rsidRPr="00000000">
        <w:rPr>
          <w:rtl w:val="0"/>
        </w:rPr>
        <w:t xml:space="preserve">JACK: That’s not an ambush, he knows I’m there.</w:t>
      </w:r>
    </w:p>
    <w:p w:rsidR="00000000" w:rsidDel="00000000" w:rsidP="00000000" w:rsidRDefault="00000000" w:rsidRPr="00000000" w14:paraId="0000006B">
      <w:pPr>
        <w:spacing w:after="0" w:before="0" w:line="276" w:lineRule="auto"/>
        <w:rPr/>
      </w:pPr>
      <w:r w:rsidDel="00000000" w:rsidR="00000000" w:rsidRPr="00000000">
        <w:rPr>
          <w:rtl w:val="0"/>
        </w:rPr>
      </w:r>
    </w:p>
    <w:p w:rsidR="00000000" w:rsidDel="00000000" w:rsidP="00000000" w:rsidRDefault="00000000" w:rsidRPr="00000000" w14:paraId="0000006C">
      <w:pPr>
        <w:spacing w:after="0" w:before="0" w:line="276" w:lineRule="auto"/>
        <w:rPr/>
      </w:pPr>
      <w:r w:rsidDel="00000000" w:rsidR="00000000" w:rsidRPr="00000000">
        <w:rPr>
          <w:rtl w:val="0"/>
        </w:rPr>
        <w:t xml:space="preserve">AUSTIN: Alright then give me a skirmish. [ALI laughs]</w:t>
      </w:r>
    </w:p>
    <w:p w:rsidR="00000000" w:rsidDel="00000000" w:rsidP="00000000" w:rsidRDefault="00000000" w:rsidRPr="00000000" w14:paraId="0000006D">
      <w:pPr>
        <w:spacing w:after="0" w:before="0" w:line="276" w:lineRule="auto"/>
        <w:rPr/>
      </w:pPr>
      <w:r w:rsidDel="00000000" w:rsidR="00000000" w:rsidRPr="00000000">
        <w:rPr>
          <w:rtl w:val="0"/>
        </w:rPr>
      </w:r>
    </w:p>
    <w:p w:rsidR="00000000" w:rsidDel="00000000" w:rsidP="00000000" w:rsidRDefault="00000000" w:rsidRPr="00000000" w14:paraId="0000006E">
      <w:pPr>
        <w:spacing w:after="0" w:before="0" w:line="276" w:lineRule="auto"/>
        <w:rPr/>
      </w:pPr>
      <w:r w:rsidDel="00000000" w:rsidR="00000000" w:rsidRPr="00000000">
        <w:rPr>
          <w:rtl w:val="0"/>
        </w:rPr>
        <w:t xml:space="preserve">AUSTIN: It does say brawl and wrestle, that’s a wrestle, I’ll give you a wrestle. </w:t>
      </w:r>
    </w:p>
    <w:p w:rsidR="00000000" w:rsidDel="00000000" w:rsidP="00000000" w:rsidRDefault="00000000" w:rsidRPr="00000000" w14:paraId="0000006F">
      <w:pPr>
        <w:spacing w:after="0" w:before="0" w:line="276" w:lineRule="auto"/>
        <w:rPr/>
      </w:pPr>
      <w:r w:rsidDel="00000000" w:rsidR="00000000" w:rsidRPr="00000000">
        <w:rPr>
          <w:rtl w:val="0"/>
        </w:rPr>
      </w:r>
    </w:p>
    <w:p w:rsidR="00000000" w:rsidDel="00000000" w:rsidP="00000000" w:rsidRDefault="00000000" w:rsidRPr="00000000" w14:paraId="00000070">
      <w:pPr>
        <w:spacing w:after="0" w:before="0" w:line="276" w:lineRule="auto"/>
        <w:rPr/>
      </w:pPr>
      <w:r w:rsidDel="00000000" w:rsidR="00000000" w:rsidRPr="00000000">
        <w:rPr>
          <w:rtl w:val="0"/>
        </w:rPr>
        <w:t xml:space="preserve">JACK: Yeah, I’m definitely wrestling. Risky? Or no this is probably desperate, right?</w:t>
      </w:r>
    </w:p>
    <w:p w:rsidR="00000000" w:rsidDel="00000000" w:rsidP="00000000" w:rsidRDefault="00000000" w:rsidRPr="00000000" w14:paraId="00000071">
      <w:pPr>
        <w:spacing w:after="0" w:before="0" w:line="276" w:lineRule="auto"/>
        <w:rPr/>
      </w:pPr>
      <w:r w:rsidDel="00000000" w:rsidR="00000000" w:rsidRPr="00000000">
        <w:rPr>
          <w:rtl w:val="0"/>
        </w:rPr>
      </w:r>
    </w:p>
    <w:p w:rsidR="00000000" w:rsidDel="00000000" w:rsidP="00000000" w:rsidRDefault="00000000" w:rsidRPr="00000000" w14:paraId="00000072">
      <w:pPr>
        <w:spacing w:after="0" w:before="0" w:line="276" w:lineRule="auto"/>
        <w:rPr/>
      </w:pPr>
      <w:r w:rsidDel="00000000" w:rsidR="00000000" w:rsidRPr="00000000">
        <w:rPr>
          <w:rtl w:val="0"/>
        </w:rPr>
        <w:t xml:space="preserve">AUSTIN: This is desperate, take an XP.</w:t>
      </w:r>
    </w:p>
    <w:p w:rsidR="00000000" w:rsidDel="00000000" w:rsidP="00000000" w:rsidRDefault="00000000" w:rsidRPr="00000000" w14:paraId="00000073">
      <w:pPr>
        <w:spacing w:after="0" w:before="0" w:line="276" w:lineRule="auto"/>
        <w:rPr/>
      </w:pPr>
      <w:r w:rsidDel="00000000" w:rsidR="00000000" w:rsidRPr="00000000">
        <w:rPr>
          <w:rtl w:val="0"/>
        </w:rPr>
      </w:r>
    </w:p>
    <w:p w:rsidR="00000000" w:rsidDel="00000000" w:rsidP="00000000" w:rsidRDefault="00000000" w:rsidRPr="00000000" w14:paraId="00000074">
      <w:pPr>
        <w:spacing w:after="0" w:before="0" w:line="276" w:lineRule="auto"/>
        <w:rPr/>
      </w:pPr>
      <w:r w:rsidDel="00000000" w:rsidR="00000000" w:rsidRPr="00000000">
        <w:rPr>
          <w:rtl w:val="0"/>
        </w:rPr>
        <w:t xml:space="preserve">JACK: Standard—limited effect?</w:t>
      </w:r>
    </w:p>
    <w:p w:rsidR="00000000" w:rsidDel="00000000" w:rsidP="00000000" w:rsidRDefault="00000000" w:rsidRPr="00000000" w14:paraId="00000075">
      <w:pPr>
        <w:spacing w:after="0" w:before="0" w:line="276" w:lineRule="auto"/>
        <w:rPr/>
      </w:pPr>
      <w:r w:rsidDel="00000000" w:rsidR="00000000" w:rsidRPr="00000000">
        <w:rPr>
          <w:rtl w:val="0"/>
        </w:rPr>
      </w:r>
    </w:p>
    <w:p w:rsidR="00000000" w:rsidDel="00000000" w:rsidP="00000000" w:rsidRDefault="00000000" w:rsidRPr="00000000" w14:paraId="00000076">
      <w:pPr>
        <w:spacing w:after="0" w:before="0" w:line="276" w:lineRule="auto"/>
        <w:rPr/>
      </w:pPr>
      <w:r w:rsidDel="00000000" w:rsidR="00000000" w:rsidRPr="00000000">
        <w:rPr>
          <w:rtl w:val="0"/>
        </w:rPr>
        <w:t xml:space="preserve">AUSTIN: Limited effect. I’ve made a new clock for him, there, you see it, Silas, it’s a four-step clock.</w:t>
      </w:r>
    </w:p>
    <w:p w:rsidR="00000000" w:rsidDel="00000000" w:rsidP="00000000" w:rsidRDefault="00000000" w:rsidRPr="00000000" w14:paraId="00000077">
      <w:pPr>
        <w:spacing w:after="0" w:before="0" w:line="276" w:lineRule="auto"/>
        <w:rPr/>
      </w:pPr>
      <w:r w:rsidDel="00000000" w:rsidR="00000000" w:rsidRPr="00000000">
        <w:rPr>
          <w:rtl w:val="0"/>
        </w:rPr>
      </w:r>
    </w:p>
    <w:p w:rsidR="00000000" w:rsidDel="00000000" w:rsidP="00000000" w:rsidRDefault="00000000" w:rsidRPr="00000000" w14:paraId="00000078">
      <w:pPr>
        <w:spacing w:after="0" w:before="0" w:line="276" w:lineRule="auto"/>
        <w:rPr/>
      </w:pPr>
      <w:r w:rsidDel="00000000" w:rsidR="00000000" w:rsidRPr="00000000">
        <w:rPr>
          <w:rtl w:val="0"/>
        </w:rPr>
        <w:t xml:space="preserve">JACK: Mmhmm. </w:t>
      </w:r>
    </w:p>
    <w:p w:rsidR="00000000" w:rsidDel="00000000" w:rsidP="00000000" w:rsidRDefault="00000000" w:rsidRPr="00000000" w14:paraId="00000079">
      <w:pPr>
        <w:spacing w:after="0" w:before="0" w:line="276" w:lineRule="auto"/>
        <w:rPr/>
      </w:pPr>
      <w:r w:rsidDel="00000000" w:rsidR="00000000" w:rsidRPr="00000000">
        <w:rPr>
          <w:rtl w:val="0"/>
        </w:rPr>
      </w:r>
    </w:p>
    <w:p w:rsidR="00000000" w:rsidDel="00000000" w:rsidP="00000000" w:rsidRDefault="00000000" w:rsidRPr="00000000" w14:paraId="0000007A">
      <w:pPr>
        <w:spacing w:after="0" w:before="0" w:line="276" w:lineRule="auto"/>
        <w:rPr/>
      </w:pPr>
      <w:r w:rsidDel="00000000" w:rsidR="00000000" w:rsidRPr="00000000">
        <w:rPr>
          <w:rtl w:val="0"/>
        </w:rPr>
        <w:t xml:space="preserve">AUSTIN: So that means you need to get four effects. [pauses] Oh, my friend. </w:t>
      </w:r>
    </w:p>
    <w:p w:rsidR="00000000" w:rsidDel="00000000" w:rsidP="00000000" w:rsidRDefault="00000000" w:rsidRPr="00000000" w14:paraId="0000007B">
      <w:pPr>
        <w:spacing w:after="0" w:before="0" w:line="276" w:lineRule="auto"/>
        <w:rPr/>
      </w:pPr>
      <w:r w:rsidDel="00000000" w:rsidR="00000000" w:rsidRPr="00000000">
        <w:rPr>
          <w:rtl w:val="0"/>
        </w:rPr>
      </w:r>
    </w:p>
    <w:p w:rsidR="00000000" w:rsidDel="00000000" w:rsidP="00000000" w:rsidRDefault="00000000" w:rsidRPr="00000000" w14:paraId="0000007C">
      <w:pPr>
        <w:spacing w:after="0" w:before="0" w:line="276" w:lineRule="auto"/>
        <w:rPr/>
      </w:pPr>
      <w:r w:rsidDel="00000000" w:rsidR="00000000" w:rsidRPr="00000000">
        <w:rPr>
          <w:rtl w:val="0"/>
        </w:rPr>
        <w:t xml:space="preserve">SYLVIA: Whoa.</w:t>
      </w:r>
    </w:p>
    <w:p w:rsidR="00000000" w:rsidDel="00000000" w:rsidP="00000000" w:rsidRDefault="00000000" w:rsidRPr="00000000" w14:paraId="0000007D">
      <w:pPr>
        <w:spacing w:after="0" w:before="0" w:line="276" w:lineRule="auto"/>
        <w:rPr/>
      </w:pPr>
      <w:r w:rsidDel="00000000" w:rsidR="00000000" w:rsidRPr="00000000">
        <w:rPr>
          <w:rtl w:val="0"/>
        </w:rPr>
      </w:r>
    </w:p>
    <w:p w:rsidR="00000000" w:rsidDel="00000000" w:rsidP="00000000" w:rsidRDefault="00000000" w:rsidRPr="00000000" w14:paraId="0000007E">
      <w:pPr>
        <w:spacing w:after="0" w:before="0" w:line="276" w:lineRule="auto"/>
        <w:rPr/>
      </w:pPr>
      <w:r w:rsidDel="00000000" w:rsidR="00000000" w:rsidRPr="00000000">
        <w:rPr>
          <w:rtl w:val="0"/>
        </w:rPr>
        <w:t xml:space="preserve">AUSTIN: Oh my friend. Hitchcock rolled a 2, Jack rolled a 2. He…you get your hands around him but you’re still a bit woozy from the, getting biffed on the head.</w:t>
      </w:r>
    </w:p>
    <w:p w:rsidR="00000000" w:rsidDel="00000000" w:rsidP="00000000" w:rsidRDefault="00000000" w:rsidRPr="00000000" w14:paraId="0000007F">
      <w:pPr>
        <w:spacing w:after="0" w:before="0" w:line="276" w:lineRule="auto"/>
        <w:rPr/>
      </w:pPr>
      <w:r w:rsidDel="00000000" w:rsidR="00000000" w:rsidRPr="00000000">
        <w:rPr>
          <w:rtl w:val="0"/>
        </w:rPr>
      </w:r>
    </w:p>
    <w:p w:rsidR="00000000" w:rsidDel="00000000" w:rsidP="00000000" w:rsidRDefault="00000000" w:rsidRPr="00000000" w14:paraId="00000080">
      <w:pPr>
        <w:spacing w:after="0" w:before="0" w:line="276" w:lineRule="auto"/>
        <w:rPr/>
      </w:pPr>
      <w:r w:rsidDel="00000000" w:rsidR="00000000" w:rsidRPr="00000000">
        <w:rPr>
          <w:rtl w:val="0"/>
        </w:rPr>
        <w:t xml:space="preserve">JACK: Mmhmm.</w:t>
      </w:r>
    </w:p>
    <w:p w:rsidR="00000000" w:rsidDel="00000000" w:rsidP="00000000" w:rsidRDefault="00000000" w:rsidRPr="00000000" w14:paraId="00000081">
      <w:pPr>
        <w:spacing w:after="0" w:before="0" w:line="276" w:lineRule="auto"/>
        <w:rPr/>
      </w:pPr>
      <w:r w:rsidDel="00000000" w:rsidR="00000000" w:rsidRPr="00000000">
        <w:rPr>
          <w:rtl w:val="0"/>
        </w:rPr>
      </w:r>
    </w:p>
    <w:p w:rsidR="00000000" w:rsidDel="00000000" w:rsidP="00000000" w:rsidRDefault="00000000" w:rsidRPr="00000000" w14:paraId="00000082">
      <w:pPr>
        <w:spacing w:after="0" w:before="0" w:line="276" w:lineRule="auto"/>
        <w:rPr/>
      </w:pPr>
      <w:r w:rsidDel="00000000" w:rsidR="00000000" w:rsidRPr="00000000">
        <w:rPr>
          <w:rtl w:val="0"/>
        </w:rPr>
        <w:t xml:space="preserve">AUSTIN: And he almost effortlessly slips his cane underneath your foot and slides it out of—like sweeps you down to the floor and gives you a kick in the ribs. Either resist or take ‘broken ribs’ as a level 2—</w:t>
      </w:r>
    </w:p>
    <w:p w:rsidR="00000000" w:rsidDel="00000000" w:rsidP="00000000" w:rsidRDefault="00000000" w:rsidRPr="00000000" w14:paraId="00000083">
      <w:pPr>
        <w:spacing w:after="0" w:before="0" w:line="276" w:lineRule="auto"/>
        <w:rPr/>
      </w:pPr>
      <w:r w:rsidDel="00000000" w:rsidR="00000000" w:rsidRPr="00000000">
        <w:rPr>
          <w:rtl w:val="0"/>
        </w:rPr>
      </w:r>
    </w:p>
    <w:p w:rsidR="00000000" w:rsidDel="00000000" w:rsidP="00000000" w:rsidRDefault="00000000" w:rsidRPr="00000000" w14:paraId="00000084">
      <w:pPr>
        <w:spacing w:after="0" w:before="0" w:line="276" w:lineRule="auto"/>
        <w:rPr/>
      </w:pPr>
      <w:r w:rsidDel="00000000" w:rsidR="00000000" w:rsidRPr="00000000">
        <w:rPr>
          <w:rtl w:val="0"/>
        </w:rPr>
        <w:t xml:space="preserve">JACK: I’m gonna resist, please.</w:t>
      </w:r>
    </w:p>
    <w:p w:rsidR="00000000" w:rsidDel="00000000" w:rsidP="00000000" w:rsidRDefault="00000000" w:rsidRPr="00000000" w14:paraId="00000085">
      <w:pPr>
        <w:spacing w:after="0" w:before="0" w:line="276" w:lineRule="auto"/>
        <w:rPr/>
      </w:pPr>
      <w:r w:rsidDel="00000000" w:rsidR="00000000" w:rsidRPr="00000000">
        <w:rPr>
          <w:rtl w:val="0"/>
        </w:rPr>
      </w:r>
    </w:p>
    <w:p w:rsidR="00000000" w:rsidDel="00000000" w:rsidP="00000000" w:rsidRDefault="00000000" w:rsidRPr="00000000" w14:paraId="00000086">
      <w:pPr>
        <w:spacing w:after="0" w:before="0" w:line="276" w:lineRule="auto"/>
        <w:rPr/>
      </w:pPr>
      <w:r w:rsidDel="00000000" w:rsidR="00000000" w:rsidRPr="00000000">
        <w:rPr>
          <w:rtl w:val="0"/>
        </w:rPr>
        <w:t xml:space="preserve">AUSTIN: Okay. Go ahead and give me a—what type of resist would that be? That would probably be whatever the—</w:t>
      </w:r>
    </w:p>
    <w:p w:rsidR="00000000" w:rsidDel="00000000" w:rsidP="00000000" w:rsidRDefault="00000000" w:rsidRPr="00000000" w14:paraId="00000087">
      <w:pPr>
        <w:spacing w:after="0" w:before="0" w:line="276" w:lineRule="auto"/>
        <w:rPr/>
      </w:pPr>
      <w:r w:rsidDel="00000000" w:rsidR="00000000" w:rsidRPr="00000000">
        <w:rPr>
          <w:rtl w:val="0"/>
        </w:rPr>
      </w:r>
    </w:p>
    <w:p w:rsidR="00000000" w:rsidDel="00000000" w:rsidP="00000000" w:rsidRDefault="00000000" w:rsidRPr="00000000" w14:paraId="00000088">
      <w:pPr>
        <w:spacing w:after="0" w:before="0" w:line="276" w:lineRule="auto"/>
        <w:rPr/>
      </w:pPr>
      <w:r w:rsidDel="00000000" w:rsidR="00000000" w:rsidRPr="00000000">
        <w:rPr>
          <w:rtl w:val="0"/>
        </w:rPr>
        <w:t xml:space="preserve">JACK: A comfortable one, a friendly…</w:t>
      </w:r>
    </w:p>
    <w:p w:rsidR="00000000" w:rsidDel="00000000" w:rsidP="00000000" w:rsidRDefault="00000000" w:rsidRPr="00000000" w14:paraId="00000089">
      <w:pPr>
        <w:spacing w:after="0" w:before="0" w:line="276" w:lineRule="auto"/>
        <w:rPr/>
      </w:pPr>
      <w:r w:rsidDel="00000000" w:rsidR="00000000" w:rsidRPr="00000000">
        <w:rPr>
          <w:rtl w:val="0"/>
        </w:rPr>
      </w:r>
    </w:p>
    <w:p w:rsidR="00000000" w:rsidDel="00000000" w:rsidP="00000000" w:rsidRDefault="00000000" w:rsidRPr="00000000" w14:paraId="0000008A">
      <w:pPr>
        <w:spacing w:after="0" w:before="0" w:line="276" w:lineRule="auto"/>
        <w:rPr/>
      </w:pPr>
      <w:r w:rsidDel="00000000" w:rsidR="00000000" w:rsidRPr="00000000">
        <w:rPr>
          <w:rtl w:val="0"/>
        </w:rPr>
        <w:t xml:space="preserve">AUSTIN: Ah a nice, a comfortable resist. That would be a prowess. Or, no, or—yeah that would be a prowess, that’s like a body thing. Alright, my friend.</w:t>
      </w:r>
    </w:p>
    <w:p w:rsidR="00000000" w:rsidDel="00000000" w:rsidP="00000000" w:rsidRDefault="00000000" w:rsidRPr="00000000" w14:paraId="0000008B">
      <w:pPr>
        <w:spacing w:after="0" w:before="0" w:line="276" w:lineRule="auto"/>
        <w:rPr/>
      </w:pPr>
      <w:r w:rsidDel="00000000" w:rsidR="00000000" w:rsidRPr="00000000">
        <w:rPr>
          <w:rtl w:val="0"/>
        </w:rPr>
      </w:r>
    </w:p>
    <w:p w:rsidR="00000000" w:rsidDel="00000000" w:rsidP="00000000" w:rsidRDefault="00000000" w:rsidRPr="00000000" w14:paraId="0000008C">
      <w:pPr>
        <w:spacing w:after="0" w:before="0" w:line="276" w:lineRule="auto"/>
        <w:rPr/>
      </w:pPr>
      <w:r w:rsidDel="00000000" w:rsidR="00000000" w:rsidRPr="00000000">
        <w:rPr>
          <w:rtl w:val="0"/>
        </w:rPr>
        <w:t xml:space="preserve">JACK: I pressed it twice, and I got the same result.</w:t>
      </w:r>
    </w:p>
    <w:p w:rsidR="00000000" w:rsidDel="00000000" w:rsidP="00000000" w:rsidRDefault="00000000" w:rsidRPr="00000000" w14:paraId="0000008D">
      <w:pPr>
        <w:spacing w:after="0" w:before="0" w:line="276" w:lineRule="auto"/>
        <w:rPr/>
      </w:pPr>
      <w:r w:rsidDel="00000000" w:rsidR="00000000" w:rsidRPr="00000000">
        <w:rPr>
          <w:rtl w:val="0"/>
        </w:rPr>
      </w:r>
    </w:p>
    <w:p w:rsidR="00000000" w:rsidDel="00000000" w:rsidP="00000000" w:rsidRDefault="00000000" w:rsidRPr="00000000" w14:paraId="0000008E">
      <w:pPr>
        <w:spacing w:after="0" w:before="0" w:line="276" w:lineRule="auto"/>
        <w:rPr/>
      </w:pPr>
      <w:r w:rsidDel="00000000" w:rsidR="00000000" w:rsidRPr="00000000">
        <w:rPr>
          <w:rtl w:val="0"/>
        </w:rPr>
        <w:t xml:space="preserve">AUSTIN: You did, you got a 2 both times. So you take 2 stress.</w:t>
      </w:r>
    </w:p>
    <w:p w:rsidR="00000000" w:rsidDel="00000000" w:rsidP="00000000" w:rsidRDefault="00000000" w:rsidRPr="00000000" w14:paraId="0000008F">
      <w:pPr>
        <w:spacing w:after="0" w:before="0" w:line="276" w:lineRule="auto"/>
        <w:rPr/>
      </w:pPr>
      <w:r w:rsidDel="00000000" w:rsidR="00000000" w:rsidRPr="00000000">
        <w:rPr>
          <w:rtl w:val="0"/>
        </w:rPr>
      </w:r>
    </w:p>
    <w:p w:rsidR="00000000" w:rsidDel="00000000" w:rsidP="00000000" w:rsidRDefault="00000000" w:rsidRPr="00000000" w14:paraId="00000090">
      <w:pPr>
        <w:spacing w:after="0" w:before="0" w:line="276" w:lineRule="auto"/>
        <w:rPr/>
      </w:pPr>
      <w:r w:rsidDel="00000000" w:rsidR="00000000" w:rsidRPr="00000000">
        <w:rPr>
          <w:rtl w:val="0"/>
        </w:rPr>
        <w:t xml:space="preserve">JACK: Oh my god, I’m traumatized.</w:t>
      </w:r>
    </w:p>
    <w:p w:rsidR="00000000" w:rsidDel="00000000" w:rsidP="00000000" w:rsidRDefault="00000000" w:rsidRPr="00000000" w14:paraId="00000091">
      <w:pPr>
        <w:spacing w:after="0" w:before="0" w:line="276" w:lineRule="auto"/>
        <w:rPr/>
      </w:pPr>
      <w:r w:rsidDel="00000000" w:rsidR="00000000" w:rsidRPr="00000000">
        <w:rPr>
          <w:rtl w:val="0"/>
        </w:rPr>
      </w:r>
    </w:p>
    <w:p w:rsidR="00000000" w:rsidDel="00000000" w:rsidP="00000000" w:rsidRDefault="00000000" w:rsidRPr="00000000" w14:paraId="00000092">
      <w:pPr>
        <w:spacing w:after="0" w:before="0" w:line="276" w:lineRule="auto"/>
        <w:rPr/>
      </w:pPr>
      <w:r w:rsidDel="00000000" w:rsidR="00000000" w:rsidRPr="00000000">
        <w:rPr>
          <w:rtl w:val="0"/>
        </w:rPr>
        <w:t xml:space="preserve">AUSTIN: No I thought you reduced 1 before, didn’t you drop down from 7 to 6?</w:t>
      </w:r>
    </w:p>
    <w:p w:rsidR="00000000" w:rsidDel="00000000" w:rsidP="00000000" w:rsidRDefault="00000000" w:rsidRPr="00000000" w14:paraId="00000093">
      <w:pPr>
        <w:spacing w:after="0" w:before="0" w:line="276" w:lineRule="auto"/>
        <w:rPr/>
      </w:pPr>
      <w:r w:rsidDel="00000000" w:rsidR="00000000" w:rsidRPr="00000000">
        <w:rPr>
          <w:rtl w:val="0"/>
        </w:rPr>
      </w:r>
    </w:p>
    <w:p w:rsidR="00000000" w:rsidDel="00000000" w:rsidP="00000000" w:rsidRDefault="00000000" w:rsidRPr="00000000" w14:paraId="00000094">
      <w:pPr>
        <w:spacing w:after="0" w:before="0" w:line="276" w:lineRule="auto"/>
        <w:rPr/>
      </w:pPr>
      <w:r w:rsidDel="00000000" w:rsidR="00000000" w:rsidRPr="00000000">
        <w:rPr>
          <w:rtl w:val="0"/>
        </w:rPr>
        <w:t xml:space="preserve">JACK: But I got the extra stress die, I took the stress die to try and pick the—</w:t>
      </w:r>
    </w:p>
    <w:p w:rsidR="00000000" w:rsidDel="00000000" w:rsidP="00000000" w:rsidRDefault="00000000" w:rsidRPr="00000000" w14:paraId="00000095">
      <w:pPr>
        <w:spacing w:after="0" w:before="0" w:line="276" w:lineRule="auto"/>
        <w:rPr/>
      </w:pPr>
      <w:r w:rsidDel="00000000" w:rsidR="00000000" w:rsidRPr="00000000">
        <w:rPr>
          <w:rtl w:val="0"/>
        </w:rPr>
      </w:r>
    </w:p>
    <w:p w:rsidR="00000000" w:rsidDel="00000000" w:rsidP="00000000" w:rsidRDefault="00000000" w:rsidRPr="00000000" w14:paraId="00000096">
      <w:pPr>
        <w:spacing w:after="0" w:before="0" w:line="276" w:lineRule="auto"/>
        <w:rPr/>
      </w:pPr>
      <w:r w:rsidDel="00000000" w:rsidR="00000000" w:rsidRPr="00000000">
        <w:rPr>
          <w:rtl w:val="0"/>
        </w:rPr>
        <w:t xml:space="preserve">AUSTIN: Oh, you did, you did.</w:t>
      </w:r>
    </w:p>
    <w:p w:rsidR="00000000" w:rsidDel="00000000" w:rsidP="00000000" w:rsidRDefault="00000000" w:rsidRPr="00000000" w14:paraId="00000097">
      <w:pPr>
        <w:spacing w:after="0" w:before="0" w:line="276" w:lineRule="auto"/>
        <w:rPr/>
      </w:pPr>
      <w:r w:rsidDel="00000000" w:rsidR="00000000" w:rsidRPr="00000000">
        <w:rPr>
          <w:rtl w:val="0"/>
        </w:rPr>
      </w:r>
    </w:p>
    <w:p w:rsidR="00000000" w:rsidDel="00000000" w:rsidP="00000000" w:rsidRDefault="00000000" w:rsidRPr="00000000" w14:paraId="00000098">
      <w:pPr>
        <w:spacing w:after="0" w:before="0" w:line="276" w:lineRule="auto"/>
        <w:rPr/>
      </w:pPr>
      <w:r w:rsidDel="00000000" w:rsidR="00000000" w:rsidRPr="00000000">
        <w:rPr>
          <w:rtl w:val="0"/>
        </w:rPr>
        <w:t xml:space="preserve">JACK: I’m traumatized.</w:t>
      </w:r>
    </w:p>
    <w:p w:rsidR="00000000" w:rsidDel="00000000" w:rsidP="00000000" w:rsidRDefault="00000000" w:rsidRPr="00000000" w14:paraId="00000099">
      <w:pPr>
        <w:spacing w:after="0" w:before="0" w:line="276" w:lineRule="auto"/>
        <w:rPr/>
      </w:pPr>
      <w:r w:rsidDel="00000000" w:rsidR="00000000" w:rsidRPr="00000000">
        <w:rPr>
          <w:rtl w:val="0"/>
        </w:rPr>
      </w:r>
    </w:p>
    <w:p w:rsidR="00000000" w:rsidDel="00000000" w:rsidP="00000000" w:rsidRDefault="00000000" w:rsidRPr="00000000" w14:paraId="0000009A">
      <w:pPr>
        <w:spacing w:after="0" w:before="0" w:line="276" w:lineRule="auto"/>
        <w:rPr/>
      </w:pPr>
      <w:r w:rsidDel="00000000" w:rsidR="00000000" w:rsidRPr="00000000">
        <w:rPr>
          <w:rtl w:val="0"/>
        </w:rPr>
        <w:t xml:space="preserve">AUSTIN: You </w:t>
      </w:r>
      <w:r w:rsidDel="00000000" w:rsidR="00000000" w:rsidRPr="00000000">
        <w:rPr>
          <w:i w:val="1"/>
          <w:rtl w:val="0"/>
        </w:rPr>
        <w:t xml:space="preserve">are </w:t>
      </w:r>
      <w:r w:rsidDel="00000000" w:rsidR="00000000" w:rsidRPr="00000000">
        <w:rPr>
          <w:rtl w:val="0"/>
        </w:rPr>
        <w:t xml:space="preserve">traumatized. I’m trying to think if there’s—</w:t>
      </w:r>
    </w:p>
    <w:p w:rsidR="00000000" w:rsidDel="00000000" w:rsidP="00000000" w:rsidRDefault="00000000" w:rsidRPr="00000000" w14:paraId="0000009B">
      <w:pPr>
        <w:spacing w:after="0" w:before="0" w:line="276" w:lineRule="auto"/>
        <w:rPr/>
      </w:pPr>
      <w:r w:rsidDel="00000000" w:rsidR="00000000" w:rsidRPr="00000000">
        <w:rPr>
          <w:rtl w:val="0"/>
        </w:rPr>
      </w:r>
    </w:p>
    <w:p w:rsidR="00000000" w:rsidDel="00000000" w:rsidP="00000000" w:rsidRDefault="00000000" w:rsidRPr="00000000" w14:paraId="0000009C">
      <w:pPr>
        <w:spacing w:after="0" w:before="0" w:line="276" w:lineRule="auto"/>
        <w:rPr/>
      </w:pPr>
      <w:r w:rsidDel="00000000" w:rsidR="00000000" w:rsidRPr="00000000">
        <w:rPr>
          <w:rtl w:val="0"/>
        </w:rPr>
        <w:t xml:space="preserve">JACK: And in the game! [laughter]</w:t>
      </w:r>
    </w:p>
    <w:p w:rsidR="00000000" w:rsidDel="00000000" w:rsidP="00000000" w:rsidRDefault="00000000" w:rsidRPr="00000000" w14:paraId="0000009D">
      <w:pPr>
        <w:spacing w:after="0" w:before="0" w:line="276" w:lineRule="auto"/>
        <w:rPr/>
      </w:pPr>
      <w:r w:rsidDel="00000000" w:rsidR="00000000" w:rsidRPr="00000000">
        <w:rPr>
          <w:rtl w:val="0"/>
        </w:rPr>
      </w:r>
    </w:p>
    <w:p w:rsidR="00000000" w:rsidDel="00000000" w:rsidP="00000000" w:rsidRDefault="00000000" w:rsidRPr="00000000" w14:paraId="0000009E">
      <w:pPr>
        <w:spacing w:after="0" w:before="0" w:line="276" w:lineRule="auto"/>
        <w:rPr/>
      </w:pPr>
      <w:r w:rsidDel="00000000" w:rsidR="00000000" w:rsidRPr="00000000">
        <w:rPr>
          <w:rtl w:val="0"/>
        </w:rPr>
        <w:t xml:space="preserve">AUSTIN: Alright let’s talk about what happens when you max out stress. </w:t>
      </w:r>
    </w:p>
    <w:p w:rsidR="00000000" w:rsidDel="00000000" w:rsidP="00000000" w:rsidRDefault="00000000" w:rsidRPr="00000000" w14:paraId="0000009F">
      <w:pPr>
        <w:spacing w:after="0" w:before="0" w:line="276" w:lineRule="auto"/>
        <w:rPr/>
      </w:pPr>
      <w:r w:rsidDel="00000000" w:rsidR="00000000" w:rsidRPr="00000000">
        <w:rPr>
          <w:rtl w:val="0"/>
        </w:rPr>
      </w:r>
    </w:p>
    <w:p w:rsidR="00000000" w:rsidDel="00000000" w:rsidP="00000000" w:rsidRDefault="00000000" w:rsidRPr="00000000" w14:paraId="000000A0">
      <w:pPr>
        <w:spacing w:after="0" w:before="0" w:line="276" w:lineRule="auto"/>
        <w:rPr/>
      </w:pPr>
      <w:r w:rsidDel="00000000" w:rsidR="00000000" w:rsidRPr="00000000">
        <w:rPr>
          <w:rtl w:val="0"/>
        </w:rPr>
        <w:t xml:space="preserve">SYLVIA: Oh, boy.</w:t>
      </w:r>
    </w:p>
    <w:p w:rsidR="00000000" w:rsidDel="00000000" w:rsidP="00000000" w:rsidRDefault="00000000" w:rsidRPr="00000000" w14:paraId="000000A1">
      <w:pPr>
        <w:spacing w:after="0" w:before="0" w:line="276" w:lineRule="auto"/>
        <w:rPr/>
      </w:pPr>
      <w:r w:rsidDel="00000000" w:rsidR="00000000" w:rsidRPr="00000000">
        <w:rPr>
          <w:rtl w:val="0"/>
        </w:rPr>
      </w:r>
    </w:p>
    <w:p w:rsidR="00000000" w:rsidDel="00000000" w:rsidP="00000000" w:rsidRDefault="00000000" w:rsidRPr="00000000" w14:paraId="000000A2">
      <w:pPr>
        <w:spacing w:after="0" w:before="0" w:line="276" w:lineRule="auto"/>
        <w:rPr/>
      </w:pPr>
      <w:r w:rsidDel="00000000" w:rsidR="00000000" w:rsidRPr="00000000">
        <w:rPr>
          <w:rtl w:val="0"/>
        </w:rPr>
        <w:t xml:space="preserve">AUSTIN:I’m trying to decide if there’s a devil’s bargain I could offer you to roll another die here…I’ll give you another die to roll here—and listen, that could still be bad, but. I’ll give you another die here, and you need this roll to be high, if, last time it was revealing the Hitchcock siblings, in exchange for lowering your reputation with another faction, the faction that Silas belongs to and that you don’t know.</w:t>
      </w:r>
    </w:p>
    <w:p w:rsidR="00000000" w:rsidDel="00000000" w:rsidP="00000000" w:rsidRDefault="00000000" w:rsidRPr="00000000" w14:paraId="000000A3">
      <w:pPr>
        <w:spacing w:after="0" w:before="0" w:line="276" w:lineRule="auto"/>
        <w:rPr/>
      </w:pPr>
      <w:r w:rsidDel="00000000" w:rsidR="00000000" w:rsidRPr="00000000">
        <w:rPr>
          <w:rtl w:val="0"/>
        </w:rPr>
      </w:r>
    </w:p>
    <w:p w:rsidR="00000000" w:rsidDel="00000000" w:rsidP="00000000" w:rsidRDefault="00000000" w:rsidRPr="00000000" w14:paraId="000000A4">
      <w:pPr>
        <w:spacing w:after="0" w:before="0" w:line="276" w:lineRule="auto"/>
        <w:rPr/>
      </w:pPr>
      <w:r w:rsidDel="00000000" w:rsidR="00000000" w:rsidRPr="00000000">
        <w:rPr>
          <w:rtl w:val="0"/>
        </w:rPr>
        <w:t xml:space="preserve">JACK: That’s like a group reputation thing, right?</w:t>
      </w:r>
    </w:p>
    <w:p w:rsidR="00000000" w:rsidDel="00000000" w:rsidP="00000000" w:rsidRDefault="00000000" w:rsidRPr="00000000" w14:paraId="000000A5">
      <w:pPr>
        <w:spacing w:after="0" w:before="0" w:line="276" w:lineRule="auto"/>
        <w:rPr/>
      </w:pPr>
      <w:r w:rsidDel="00000000" w:rsidR="00000000" w:rsidRPr="00000000">
        <w:rPr>
          <w:rtl w:val="0"/>
        </w:rPr>
      </w:r>
    </w:p>
    <w:p w:rsidR="00000000" w:rsidDel="00000000" w:rsidP="00000000" w:rsidRDefault="00000000" w:rsidRPr="00000000" w14:paraId="000000A6">
      <w:pPr>
        <w:spacing w:after="0" w:before="0" w:line="276" w:lineRule="auto"/>
        <w:rPr/>
      </w:pPr>
      <w:r w:rsidDel="00000000" w:rsidR="00000000" w:rsidRPr="00000000">
        <w:rPr>
          <w:rtl w:val="0"/>
        </w:rPr>
        <w:t xml:space="preserve">AUSTIN: Oh, it sure is. </w:t>
      </w:r>
    </w:p>
    <w:p w:rsidR="00000000" w:rsidDel="00000000" w:rsidP="00000000" w:rsidRDefault="00000000" w:rsidRPr="00000000" w14:paraId="000000A7">
      <w:pPr>
        <w:spacing w:after="0" w:before="0" w:line="276" w:lineRule="auto"/>
        <w:rPr/>
      </w:pPr>
      <w:r w:rsidDel="00000000" w:rsidR="00000000" w:rsidRPr="00000000">
        <w:rPr>
          <w:rtl w:val="0"/>
        </w:rPr>
      </w:r>
    </w:p>
    <w:p w:rsidR="00000000" w:rsidDel="00000000" w:rsidP="00000000" w:rsidRDefault="00000000" w:rsidRPr="00000000" w14:paraId="000000A8">
      <w:pPr>
        <w:spacing w:after="0" w:before="0" w:line="276" w:lineRule="auto"/>
        <w:rPr/>
      </w:pPr>
      <w:r w:rsidDel="00000000" w:rsidR="00000000" w:rsidRPr="00000000">
        <w:rPr>
          <w:rtl w:val="0"/>
        </w:rPr>
        <w:t xml:space="preserve">JACK: I feel this is cruel and unusual. [DRE laughs]</w:t>
      </w:r>
    </w:p>
    <w:p w:rsidR="00000000" w:rsidDel="00000000" w:rsidP="00000000" w:rsidRDefault="00000000" w:rsidRPr="00000000" w14:paraId="000000A9">
      <w:pPr>
        <w:spacing w:after="0" w:before="0" w:line="276" w:lineRule="auto"/>
        <w:rPr/>
      </w:pPr>
      <w:r w:rsidDel="00000000" w:rsidR="00000000" w:rsidRPr="00000000">
        <w:rPr>
          <w:rtl w:val="0"/>
        </w:rPr>
      </w:r>
    </w:p>
    <w:p w:rsidR="00000000" w:rsidDel="00000000" w:rsidP="00000000" w:rsidRDefault="00000000" w:rsidRPr="00000000" w14:paraId="000000AA">
      <w:pPr>
        <w:spacing w:after="0" w:before="0" w:line="276" w:lineRule="auto"/>
        <w:rPr/>
      </w:pPr>
      <w:r w:rsidDel="00000000" w:rsidR="00000000" w:rsidRPr="00000000">
        <w:rPr>
          <w:rtl w:val="0"/>
        </w:rPr>
        <w:t xml:space="preserve">AUSTIN: I do my best.</w:t>
      </w:r>
    </w:p>
    <w:p w:rsidR="00000000" w:rsidDel="00000000" w:rsidP="00000000" w:rsidRDefault="00000000" w:rsidRPr="00000000" w14:paraId="000000AB">
      <w:pPr>
        <w:spacing w:after="0" w:before="0" w:line="276" w:lineRule="auto"/>
        <w:rPr/>
      </w:pPr>
      <w:r w:rsidDel="00000000" w:rsidR="00000000" w:rsidRPr="00000000">
        <w:rPr>
          <w:rtl w:val="0"/>
        </w:rPr>
      </w:r>
    </w:p>
    <w:p w:rsidR="00000000" w:rsidDel="00000000" w:rsidP="00000000" w:rsidRDefault="00000000" w:rsidRPr="00000000" w14:paraId="000000AC">
      <w:pPr>
        <w:spacing w:after="0" w:before="0" w:line="276" w:lineRule="auto"/>
        <w:rPr/>
      </w:pPr>
      <w:r w:rsidDel="00000000" w:rsidR="00000000" w:rsidRPr="00000000">
        <w:rPr>
          <w:rtl w:val="0"/>
        </w:rPr>
        <w:t xml:space="preserve">JACK: Can we talk briefly about trauma?</w:t>
      </w:r>
    </w:p>
    <w:p w:rsidR="00000000" w:rsidDel="00000000" w:rsidP="00000000" w:rsidRDefault="00000000" w:rsidRPr="00000000" w14:paraId="000000AD">
      <w:pPr>
        <w:spacing w:after="0" w:before="0" w:line="276" w:lineRule="auto"/>
        <w:rPr/>
      </w:pPr>
      <w:r w:rsidDel="00000000" w:rsidR="00000000" w:rsidRPr="00000000">
        <w:rPr>
          <w:rtl w:val="0"/>
        </w:rPr>
      </w:r>
    </w:p>
    <w:p w:rsidR="00000000" w:rsidDel="00000000" w:rsidP="00000000" w:rsidRDefault="00000000" w:rsidRPr="00000000" w14:paraId="000000AE">
      <w:pPr>
        <w:spacing w:after="0" w:before="0" w:line="276" w:lineRule="auto"/>
        <w:rPr/>
      </w:pPr>
      <w:r w:rsidDel="00000000" w:rsidR="00000000" w:rsidRPr="00000000">
        <w:rPr>
          <w:rtl w:val="0"/>
        </w:rPr>
        <w:t xml:space="preserve">AUSTIN: Sure, let’s talk about trauma. So…or you could have just suffered that harm, you know? In fact let me just make sure that you can’t just decide, I think once you decide you’ve kinda decided.</w:t>
      </w:r>
    </w:p>
    <w:p w:rsidR="00000000" w:rsidDel="00000000" w:rsidP="00000000" w:rsidRDefault="00000000" w:rsidRPr="00000000" w14:paraId="000000AF">
      <w:pPr>
        <w:spacing w:after="0" w:before="0" w:line="276" w:lineRule="auto"/>
        <w:rPr/>
      </w:pPr>
      <w:r w:rsidDel="00000000" w:rsidR="00000000" w:rsidRPr="00000000">
        <w:rPr>
          <w:rtl w:val="0"/>
        </w:rPr>
      </w:r>
    </w:p>
    <w:p w:rsidR="00000000" w:rsidDel="00000000" w:rsidP="00000000" w:rsidRDefault="00000000" w:rsidRPr="00000000" w14:paraId="000000B0">
      <w:pPr>
        <w:spacing w:after="0" w:before="0" w:line="276" w:lineRule="auto"/>
        <w:rPr/>
      </w:pPr>
      <w:r w:rsidDel="00000000" w:rsidR="00000000" w:rsidRPr="00000000">
        <w:rPr>
          <w:rtl w:val="0"/>
        </w:rPr>
        <w:t xml:space="preserve">JACK: Taken my hand off the chess piece?</w:t>
      </w:r>
    </w:p>
    <w:p w:rsidR="00000000" w:rsidDel="00000000" w:rsidP="00000000" w:rsidRDefault="00000000" w:rsidRPr="00000000" w14:paraId="000000B1">
      <w:pPr>
        <w:spacing w:after="0" w:before="0" w:line="276" w:lineRule="auto"/>
        <w:rPr/>
      </w:pPr>
      <w:r w:rsidDel="00000000" w:rsidR="00000000" w:rsidRPr="00000000">
        <w:rPr>
          <w:rtl w:val="0"/>
        </w:rPr>
      </w:r>
    </w:p>
    <w:p w:rsidR="00000000" w:rsidDel="00000000" w:rsidP="00000000" w:rsidRDefault="00000000" w:rsidRPr="00000000" w14:paraId="000000B2">
      <w:pPr>
        <w:spacing w:after="0" w:before="0" w:line="276" w:lineRule="auto"/>
        <w:rPr/>
      </w:pPr>
      <w:r w:rsidDel="00000000" w:rsidR="00000000" w:rsidRPr="00000000">
        <w:rPr>
          <w:rtl w:val="0"/>
        </w:rPr>
        <w:t xml:space="preserve">AUSTIN: Yeah, I think so. Yeah, once you decide to—</w:t>
      </w:r>
    </w:p>
    <w:p w:rsidR="00000000" w:rsidDel="00000000" w:rsidP="00000000" w:rsidRDefault="00000000" w:rsidRPr="00000000" w14:paraId="000000B3">
      <w:pPr>
        <w:spacing w:after="0" w:before="0" w:line="276" w:lineRule="auto"/>
        <w:rPr/>
      </w:pPr>
      <w:r w:rsidDel="00000000" w:rsidR="00000000" w:rsidRPr="00000000">
        <w:rPr>
          <w:rtl w:val="0"/>
        </w:rPr>
      </w:r>
    </w:p>
    <w:p w:rsidR="00000000" w:rsidDel="00000000" w:rsidP="00000000" w:rsidRDefault="00000000" w:rsidRPr="00000000" w14:paraId="000000B4">
      <w:pPr>
        <w:spacing w:after="0" w:before="0" w:line="276" w:lineRule="auto"/>
        <w:rPr/>
      </w:pPr>
      <w:r w:rsidDel="00000000" w:rsidR="00000000" w:rsidRPr="00000000">
        <w:rPr>
          <w:rtl w:val="0"/>
        </w:rPr>
        <w:t xml:space="preserve">JACK: Yeah, fair’s fair.</w:t>
      </w:r>
    </w:p>
    <w:p w:rsidR="00000000" w:rsidDel="00000000" w:rsidP="00000000" w:rsidRDefault="00000000" w:rsidRPr="00000000" w14:paraId="000000B5">
      <w:pPr>
        <w:spacing w:after="0" w:before="0" w:line="276" w:lineRule="auto"/>
        <w:rPr/>
      </w:pPr>
      <w:r w:rsidDel="00000000" w:rsidR="00000000" w:rsidRPr="00000000">
        <w:rPr>
          <w:rtl w:val="0"/>
        </w:rPr>
      </w:r>
    </w:p>
    <w:p w:rsidR="00000000" w:rsidDel="00000000" w:rsidP="00000000" w:rsidRDefault="00000000" w:rsidRPr="00000000" w14:paraId="000000B6">
      <w:pPr>
        <w:spacing w:after="0" w:before="0" w:line="276" w:lineRule="auto"/>
        <w:rPr/>
      </w:pPr>
      <w:r w:rsidDel="00000000" w:rsidR="00000000" w:rsidRPr="00000000">
        <w:rPr>
          <w:rtl w:val="0"/>
        </w:rPr>
        <w:t xml:space="preserve">AUSTIN: [reading] “</w:t>
      </w:r>
      <w:r w:rsidDel="00000000" w:rsidR="00000000" w:rsidRPr="00000000">
        <w:rPr>
          <w:i w:val="1"/>
          <w:rtl w:val="0"/>
        </w:rPr>
        <w:t xml:space="preserve">Once you decide to resist a consequence and roll the dice you must suffer the stress indicated. You can’t roll first and see how much stress you’ll take and then decide not to resist.</w:t>
      </w:r>
      <w:r w:rsidDel="00000000" w:rsidR="00000000" w:rsidRPr="00000000">
        <w:rPr>
          <w:rtl w:val="0"/>
        </w:rPr>
        <w:t xml:space="preserve">” That’s good, that’s the right way for that to work.</w:t>
      </w:r>
    </w:p>
    <w:p w:rsidR="00000000" w:rsidDel="00000000" w:rsidP="00000000" w:rsidRDefault="00000000" w:rsidRPr="00000000" w14:paraId="000000B7">
      <w:pPr>
        <w:spacing w:after="0" w:before="0" w:line="276" w:lineRule="auto"/>
        <w:rPr/>
      </w:pPr>
      <w:r w:rsidDel="00000000" w:rsidR="00000000" w:rsidRPr="00000000">
        <w:rPr>
          <w:rtl w:val="0"/>
        </w:rPr>
      </w:r>
    </w:p>
    <w:p w:rsidR="00000000" w:rsidDel="00000000" w:rsidP="00000000" w:rsidRDefault="00000000" w:rsidRPr="00000000" w14:paraId="000000B8">
      <w:pPr>
        <w:spacing w:after="0" w:before="0" w:line="276" w:lineRule="auto"/>
        <w:rPr/>
      </w:pPr>
      <w:r w:rsidDel="00000000" w:rsidR="00000000" w:rsidRPr="00000000">
        <w:rPr>
          <w:rtl w:val="0"/>
        </w:rPr>
        <w:t xml:space="preserve">JACK: Yeah, that’s great. </w:t>
      </w:r>
    </w:p>
    <w:p w:rsidR="00000000" w:rsidDel="00000000" w:rsidP="00000000" w:rsidRDefault="00000000" w:rsidRPr="00000000" w14:paraId="000000B9">
      <w:pPr>
        <w:spacing w:after="0" w:before="0" w:line="276" w:lineRule="auto"/>
        <w:rPr/>
      </w:pPr>
      <w:r w:rsidDel="00000000" w:rsidR="00000000" w:rsidRPr="00000000">
        <w:rPr>
          <w:rtl w:val="0"/>
        </w:rPr>
      </w:r>
    </w:p>
    <w:p w:rsidR="00000000" w:rsidDel="00000000" w:rsidP="00000000" w:rsidRDefault="00000000" w:rsidRPr="00000000" w14:paraId="000000BA">
      <w:pPr>
        <w:spacing w:after="0" w:before="0" w:line="276" w:lineRule="auto"/>
        <w:rPr/>
      </w:pPr>
      <w:r w:rsidDel="00000000" w:rsidR="00000000" w:rsidRPr="00000000">
        <w:rPr>
          <w:rtl w:val="0"/>
        </w:rPr>
        <w:t xml:space="preserve">AUSTIN: Alright. Trauma. [reading] Action rolls, progress clock, stress and trauma. Okay. So. [reading] “</w:t>
      </w:r>
      <w:r w:rsidDel="00000000" w:rsidR="00000000" w:rsidRPr="00000000">
        <w:rPr>
          <w:i w:val="1"/>
          <w:rtl w:val="0"/>
        </w:rPr>
        <w:t xml:space="preserve">When a PC marks their final stress box, they suffer a level of trauma. When you take a trauma, circle one of your trauma conditions, like bloodthirsty, cold, reckless, unstable, etc. They’re all described on this page. When you suffer trauma, you’re taken out of action. You’re left for dead or otherwise dropped out of the current conflict, only to come back later, shaken and drained. When you return you have 0 stress and your vice has been satisfied for the next downtime. Trauma conditions are permanent. When your character acquires the new personality quirk indicated by the condition, you can earn XP by using it to cause trouble. When you mark your fourth trauma condition, your character cannot continue as a daring scoundrel. You must retire them to a different life, or send them to prison to take the fall for the crew’s wanted level.”</w:t>
      </w:r>
      <w:r w:rsidDel="00000000" w:rsidR="00000000" w:rsidRPr="00000000">
        <w:rPr>
          <w:rtl w:val="0"/>
        </w:rPr>
        <w:t xml:space="preserve"> </w:t>
      </w:r>
      <w:r w:rsidDel="00000000" w:rsidR="00000000" w:rsidRPr="00000000">
        <w:rPr>
          <w:rtl w:val="0"/>
        </w:rPr>
        <w:t xml:space="preserve">[AUSTIN, JACK, and DRE chuckle]</w:t>
      </w:r>
    </w:p>
    <w:p w:rsidR="00000000" w:rsidDel="00000000" w:rsidP="00000000" w:rsidRDefault="00000000" w:rsidRPr="00000000" w14:paraId="000000BB">
      <w:pPr>
        <w:spacing w:after="0" w:before="0" w:line="276" w:lineRule="auto"/>
        <w:rPr/>
      </w:pPr>
      <w:r w:rsidDel="00000000" w:rsidR="00000000" w:rsidRPr="00000000">
        <w:rPr>
          <w:rtl w:val="0"/>
        </w:rPr>
      </w:r>
    </w:p>
    <w:p w:rsidR="00000000" w:rsidDel="00000000" w:rsidP="00000000" w:rsidRDefault="00000000" w:rsidRPr="00000000" w14:paraId="000000BC">
      <w:pPr>
        <w:spacing w:after="0" w:before="0" w:line="276" w:lineRule="auto"/>
        <w:rPr/>
      </w:pPr>
      <w:r w:rsidDel="00000000" w:rsidR="00000000" w:rsidRPr="00000000">
        <w:rPr>
          <w:rtl w:val="0"/>
        </w:rPr>
        <w:t xml:space="preserve">AUSTIN: There are eight different trauma conditions and that’s kind of it, you’ll be out of the scene and I think out of most of the…</w:t>
      </w:r>
    </w:p>
    <w:p w:rsidR="00000000" w:rsidDel="00000000" w:rsidP="00000000" w:rsidRDefault="00000000" w:rsidRPr="00000000" w14:paraId="000000BD">
      <w:pPr>
        <w:spacing w:after="0" w:before="0" w:line="276" w:lineRule="auto"/>
        <w:rPr/>
      </w:pPr>
      <w:r w:rsidDel="00000000" w:rsidR="00000000" w:rsidRPr="00000000">
        <w:rPr>
          <w:rtl w:val="0"/>
        </w:rPr>
      </w:r>
    </w:p>
    <w:p w:rsidR="00000000" w:rsidDel="00000000" w:rsidP="00000000" w:rsidRDefault="00000000" w:rsidRPr="00000000" w14:paraId="000000BE">
      <w:pPr>
        <w:spacing w:after="0" w:before="0" w:line="276" w:lineRule="auto"/>
        <w:rPr/>
      </w:pPr>
      <w:r w:rsidDel="00000000" w:rsidR="00000000" w:rsidRPr="00000000">
        <w:rPr>
          <w:rtl w:val="0"/>
        </w:rPr>
        <w:t xml:space="preserve">JACK: Yeah that’s what I’m thinking, out of the heist is probably not ideal.</w:t>
      </w:r>
    </w:p>
    <w:p w:rsidR="00000000" w:rsidDel="00000000" w:rsidP="00000000" w:rsidRDefault="00000000" w:rsidRPr="00000000" w14:paraId="000000BF">
      <w:pPr>
        <w:spacing w:after="0" w:before="0" w:line="276" w:lineRule="auto"/>
        <w:rPr/>
      </w:pPr>
      <w:r w:rsidDel="00000000" w:rsidR="00000000" w:rsidRPr="00000000">
        <w:rPr>
          <w:rtl w:val="0"/>
        </w:rPr>
      </w:r>
    </w:p>
    <w:p w:rsidR="00000000" w:rsidDel="00000000" w:rsidP="00000000" w:rsidRDefault="00000000" w:rsidRPr="00000000" w14:paraId="000000C0">
      <w:pPr>
        <w:spacing w:after="0" w:before="0" w:line="276" w:lineRule="auto"/>
        <w:rPr/>
      </w:pPr>
      <w:r w:rsidDel="00000000" w:rsidR="00000000" w:rsidRPr="00000000">
        <w:rPr>
          <w:rtl w:val="0"/>
        </w:rPr>
        <w:t xml:space="preserve">AUSTIN: I think maybe not out of the heist, but out of this first opening gambit. Especially because you’re twins, I feel like that’s a bit of a cheat here, but like.</w:t>
      </w:r>
    </w:p>
    <w:p w:rsidR="00000000" w:rsidDel="00000000" w:rsidP="00000000" w:rsidRDefault="00000000" w:rsidRPr="00000000" w14:paraId="000000C1">
      <w:pPr>
        <w:spacing w:after="0" w:before="0" w:line="276" w:lineRule="auto"/>
        <w:rPr/>
      </w:pPr>
      <w:r w:rsidDel="00000000" w:rsidR="00000000" w:rsidRPr="00000000">
        <w:rPr>
          <w:rtl w:val="0"/>
        </w:rPr>
      </w:r>
    </w:p>
    <w:p w:rsidR="00000000" w:rsidDel="00000000" w:rsidP="00000000" w:rsidRDefault="00000000" w:rsidRPr="00000000" w14:paraId="000000C2">
      <w:pPr>
        <w:spacing w:after="0" w:before="0" w:line="276" w:lineRule="auto"/>
        <w:rPr/>
      </w:pPr>
      <w:r w:rsidDel="00000000" w:rsidR="00000000" w:rsidRPr="00000000">
        <w:rPr>
          <w:rtl w:val="0"/>
        </w:rPr>
        <w:t xml:space="preserve">JACK: Yeah, in that case, I think I’ll take the trauma, I think I’ll take the trauma.</w:t>
      </w:r>
    </w:p>
    <w:p w:rsidR="00000000" w:rsidDel="00000000" w:rsidP="00000000" w:rsidRDefault="00000000" w:rsidRPr="00000000" w14:paraId="000000C3">
      <w:pPr>
        <w:spacing w:after="0" w:before="0" w:line="276" w:lineRule="auto"/>
        <w:rPr/>
      </w:pPr>
      <w:r w:rsidDel="00000000" w:rsidR="00000000" w:rsidRPr="00000000">
        <w:rPr>
          <w:rtl w:val="0"/>
        </w:rPr>
      </w:r>
    </w:p>
    <w:p w:rsidR="00000000" w:rsidDel="00000000" w:rsidP="00000000" w:rsidRDefault="00000000" w:rsidRPr="00000000" w14:paraId="000000C4">
      <w:pPr>
        <w:spacing w:after="0" w:before="0" w:line="276" w:lineRule="auto"/>
        <w:rPr/>
      </w:pPr>
      <w:r w:rsidDel="00000000" w:rsidR="00000000" w:rsidRPr="00000000">
        <w:rPr>
          <w:rtl w:val="0"/>
        </w:rPr>
        <w:t xml:space="preserve">AUSTIN: Okay.</w:t>
      </w:r>
    </w:p>
    <w:p w:rsidR="00000000" w:rsidDel="00000000" w:rsidP="00000000" w:rsidRDefault="00000000" w:rsidRPr="00000000" w14:paraId="000000C5">
      <w:pPr>
        <w:spacing w:after="0" w:before="0" w:line="276" w:lineRule="auto"/>
        <w:rPr/>
      </w:pPr>
      <w:r w:rsidDel="00000000" w:rsidR="00000000" w:rsidRPr="00000000">
        <w:rPr>
          <w:rtl w:val="0"/>
        </w:rPr>
      </w:r>
    </w:p>
    <w:p w:rsidR="00000000" w:rsidDel="00000000" w:rsidP="00000000" w:rsidRDefault="00000000" w:rsidRPr="00000000" w14:paraId="000000C6">
      <w:pPr>
        <w:spacing w:after="0" w:before="0" w:line="276" w:lineRule="auto"/>
        <w:rPr/>
      </w:pPr>
      <w:r w:rsidDel="00000000" w:rsidR="00000000" w:rsidRPr="00000000">
        <w:rPr>
          <w:rtl w:val="0"/>
        </w:rPr>
        <w:t xml:space="preserve">JACK: Because I’m thinking about my stress as well, my overall stress.</w:t>
      </w:r>
    </w:p>
    <w:p w:rsidR="00000000" w:rsidDel="00000000" w:rsidP="00000000" w:rsidRDefault="00000000" w:rsidRPr="00000000" w14:paraId="000000C7">
      <w:pPr>
        <w:spacing w:after="0" w:before="0" w:line="276" w:lineRule="auto"/>
        <w:rPr/>
      </w:pPr>
      <w:r w:rsidDel="00000000" w:rsidR="00000000" w:rsidRPr="00000000">
        <w:rPr>
          <w:rtl w:val="0"/>
        </w:rPr>
      </w:r>
    </w:p>
    <w:p w:rsidR="00000000" w:rsidDel="00000000" w:rsidP="00000000" w:rsidRDefault="00000000" w:rsidRPr="00000000" w14:paraId="000000C8">
      <w:pPr>
        <w:spacing w:after="0" w:before="0" w:line="276" w:lineRule="auto"/>
        <w:rPr/>
      </w:pPr>
      <w:r w:rsidDel="00000000" w:rsidR="00000000" w:rsidRPr="00000000">
        <w:rPr>
          <w:rtl w:val="0"/>
        </w:rPr>
        <w:t xml:space="preserve">AUSTIN: This will reset your stress.</w:t>
      </w:r>
    </w:p>
    <w:p w:rsidR="00000000" w:rsidDel="00000000" w:rsidP="00000000" w:rsidRDefault="00000000" w:rsidRPr="00000000" w14:paraId="000000C9">
      <w:pPr>
        <w:spacing w:after="0" w:before="0" w:line="276" w:lineRule="auto"/>
        <w:rPr/>
      </w:pPr>
      <w:r w:rsidDel="00000000" w:rsidR="00000000" w:rsidRPr="00000000">
        <w:rPr>
          <w:rtl w:val="0"/>
        </w:rPr>
      </w:r>
    </w:p>
    <w:p w:rsidR="00000000" w:rsidDel="00000000" w:rsidP="00000000" w:rsidRDefault="00000000" w:rsidRPr="00000000" w14:paraId="000000CA">
      <w:pPr>
        <w:spacing w:after="0" w:before="0" w:line="276" w:lineRule="auto"/>
        <w:rPr/>
      </w:pPr>
      <w:r w:rsidDel="00000000" w:rsidR="00000000" w:rsidRPr="00000000">
        <w:rPr>
          <w:rtl w:val="0"/>
        </w:rPr>
        <w:t xml:space="preserve">JACK: I don’t want to have to play the game on the brink of stress constantly</w:t>
      </w:r>
    </w:p>
    <w:p w:rsidR="00000000" w:rsidDel="00000000" w:rsidP="00000000" w:rsidRDefault="00000000" w:rsidRPr="00000000" w14:paraId="000000CB">
      <w:pPr>
        <w:spacing w:after="0" w:before="0" w:line="276" w:lineRule="auto"/>
        <w:rPr/>
      </w:pPr>
      <w:r w:rsidDel="00000000" w:rsidR="00000000" w:rsidRPr="00000000">
        <w:rPr>
          <w:rtl w:val="0"/>
        </w:rPr>
      </w:r>
    </w:p>
    <w:p w:rsidR="00000000" w:rsidDel="00000000" w:rsidP="00000000" w:rsidRDefault="00000000" w:rsidRPr="00000000" w14:paraId="000000CC">
      <w:pPr>
        <w:spacing w:after="0" w:before="0" w:line="276" w:lineRule="auto"/>
        <w:rPr>
          <w:i w:val="1"/>
        </w:rPr>
      </w:pPr>
      <w:r w:rsidDel="00000000" w:rsidR="00000000" w:rsidRPr="00000000">
        <w:rPr>
          <w:rtl w:val="0"/>
        </w:rPr>
        <w:t xml:space="preserve">AUSTIN: Yeah, yeah. So what’s the trauma you’re gonna take here? I’ll go over them, there are a bunch of them. </w:t>
      </w:r>
      <w:r w:rsidDel="00000000" w:rsidR="00000000" w:rsidRPr="00000000">
        <w:rPr>
          <w:i w:val="1"/>
          <w:rtl w:val="0"/>
        </w:rPr>
        <w:t xml:space="preserve">Cold, which is you’re not moved by emotional appeals or social bonds. Haunted: you’re often lost in reverie, reliving past horrors, seeing things. Obsessed: you’re enthralled by one thing, an activity, a person, an ideology. Paranoid: you imagine danger everywhere, you can’t trust others. Reckless: you have little regard for your own safety or best interests. Soft: you lose your edge, you become sentimental, passive, or gentle. Unstable: your emotional state is volatile, you can instantly rage or fall into despair, act impulsively, or freeze up. And vicious: you seek out opportunities to inflict savage violence. You can play trauma conditions as much or as little as you like. They can totally transform your character’s persona, or only have a small impact, totally up to you. If you do play them strongly, though, you allow a trauma condition to complicate your character’s life, you can earn XP from it.</w:t>
      </w:r>
    </w:p>
    <w:p w:rsidR="00000000" w:rsidDel="00000000" w:rsidP="00000000" w:rsidRDefault="00000000" w:rsidRPr="00000000" w14:paraId="000000CD">
      <w:pPr>
        <w:spacing w:after="0" w:before="0" w:line="276" w:lineRule="auto"/>
        <w:rPr/>
      </w:pPr>
      <w:r w:rsidDel="00000000" w:rsidR="00000000" w:rsidRPr="00000000">
        <w:rPr>
          <w:rtl w:val="0"/>
        </w:rPr>
      </w:r>
    </w:p>
    <w:p w:rsidR="00000000" w:rsidDel="00000000" w:rsidP="00000000" w:rsidRDefault="00000000" w:rsidRPr="00000000" w14:paraId="000000CE">
      <w:pPr>
        <w:spacing w:after="0" w:before="0" w:line="276" w:lineRule="auto"/>
        <w:rPr/>
      </w:pPr>
      <w:r w:rsidDel="00000000" w:rsidR="00000000" w:rsidRPr="00000000">
        <w:rPr>
          <w:rtl w:val="0"/>
        </w:rPr>
        <w:t xml:space="preserve">JACK: I think reckless would be the most obvious and uninteresting one—</w:t>
      </w:r>
    </w:p>
    <w:p w:rsidR="00000000" w:rsidDel="00000000" w:rsidP="00000000" w:rsidRDefault="00000000" w:rsidRPr="00000000" w14:paraId="000000CF">
      <w:pPr>
        <w:spacing w:after="0" w:before="0" w:line="276" w:lineRule="auto"/>
        <w:rPr/>
      </w:pPr>
      <w:r w:rsidDel="00000000" w:rsidR="00000000" w:rsidRPr="00000000">
        <w:rPr>
          <w:rtl w:val="0"/>
        </w:rPr>
      </w:r>
    </w:p>
    <w:p w:rsidR="00000000" w:rsidDel="00000000" w:rsidP="00000000" w:rsidRDefault="00000000" w:rsidRPr="00000000" w14:paraId="000000D0">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0D1">
      <w:pPr>
        <w:spacing w:after="0" w:before="0" w:line="276" w:lineRule="auto"/>
        <w:rPr/>
      </w:pPr>
      <w:r w:rsidDel="00000000" w:rsidR="00000000" w:rsidRPr="00000000">
        <w:rPr>
          <w:rtl w:val="0"/>
        </w:rPr>
      </w:r>
    </w:p>
    <w:p w:rsidR="00000000" w:rsidDel="00000000" w:rsidP="00000000" w:rsidRDefault="00000000" w:rsidRPr="00000000" w14:paraId="000000D2">
      <w:pPr>
        <w:spacing w:after="0" w:before="0" w:line="276" w:lineRule="auto"/>
        <w:rPr/>
      </w:pPr>
      <w:r w:rsidDel="00000000" w:rsidR="00000000" w:rsidRPr="00000000">
        <w:rPr>
          <w:rtl w:val="0"/>
        </w:rPr>
        <w:t xml:space="preserve">JACK: So I think I’m gonna go for soft.</w:t>
      </w:r>
    </w:p>
    <w:p w:rsidR="00000000" w:rsidDel="00000000" w:rsidP="00000000" w:rsidRDefault="00000000" w:rsidRPr="00000000" w14:paraId="000000D3">
      <w:pPr>
        <w:spacing w:after="0" w:before="0" w:line="276" w:lineRule="auto"/>
        <w:rPr/>
      </w:pPr>
      <w:r w:rsidDel="00000000" w:rsidR="00000000" w:rsidRPr="00000000">
        <w:rPr>
          <w:rtl w:val="0"/>
        </w:rPr>
      </w:r>
    </w:p>
    <w:p w:rsidR="00000000" w:rsidDel="00000000" w:rsidP="00000000" w:rsidRDefault="00000000" w:rsidRPr="00000000" w14:paraId="000000D4">
      <w:pPr>
        <w:spacing w:after="0" w:before="0" w:line="276" w:lineRule="auto"/>
        <w:rPr/>
      </w:pPr>
      <w:r w:rsidDel="00000000" w:rsidR="00000000" w:rsidRPr="00000000">
        <w:rPr>
          <w:rtl w:val="0"/>
        </w:rPr>
        <w:t xml:space="preserve">AUSTIN: [chuckles slightly] Good. Oh, boy. Go ahead and mark it.</w:t>
      </w:r>
    </w:p>
    <w:p w:rsidR="00000000" w:rsidDel="00000000" w:rsidP="00000000" w:rsidRDefault="00000000" w:rsidRPr="00000000" w14:paraId="000000D5">
      <w:pPr>
        <w:spacing w:after="0" w:before="0" w:line="276" w:lineRule="auto"/>
        <w:rPr/>
      </w:pPr>
      <w:r w:rsidDel="00000000" w:rsidR="00000000" w:rsidRPr="00000000">
        <w:rPr>
          <w:rtl w:val="0"/>
        </w:rPr>
      </w:r>
    </w:p>
    <w:p w:rsidR="00000000" w:rsidDel="00000000" w:rsidP="00000000" w:rsidRDefault="00000000" w:rsidRPr="00000000" w14:paraId="000000D6">
      <w:pPr>
        <w:spacing w:after="0" w:before="0" w:line="276" w:lineRule="auto"/>
        <w:rPr/>
      </w:pPr>
      <w:r w:rsidDel="00000000" w:rsidR="00000000" w:rsidRPr="00000000">
        <w:rPr>
          <w:rtl w:val="0"/>
        </w:rPr>
        <w:t xml:space="preserve">JACK: So this is Edmond Hitchcock, has gone soft.</w:t>
      </w:r>
    </w:p>
    <w:p w:rsidR="00000000" w:rsidDel="00000000" w:rsidP="00000000" w:rsidRDefault="00000000" w:rsidRPr="00000000" w14:paraId="000000D7">
      <w:pPr>
        <w:spacing w:after="0" w:before="0" w:line="276" w:lineRule="auto"/>
        <w:rPr/>
      </w:pPr>
      <w:r w:rsidDel="00000000" w:rsidR="00000000" w:rsidRPr="00000000">
        <w:rPr>
          <w:rtl w:val="0"/>
        </w:rPr>
      </w:r>
    </w:p>
    <w:p w:rsidR="00000000" w:rsidDel="00000000" w:rsidP="00000000" w:rsidRDefault="00000000" w:rsidRPr="00000000" w14:paraId="000000D8">
      <w:pPr>
        <w:spacing w:after="0" w:before="0" w:line="276" w:lineRule="auto"/>
        <w:rPr/>
      </w:pPr>
      <w:r w:rsidDel="00000000" w:rsidR="00000000" w:rsidRPr="00000000">
        <w:rPr>
          <w:rtl w:val="0"/>
        </w:rPr>
        <w:t xml:space="preserve">AUSTIN: Okay.</w:t>
      </w:r>
    </w:p>
    <w:p w:rsidR="00000000" w:rsidDel="00000000" w:rsidP="00000000" w:rsidRDefault="00000000" w:rsidRPr="00000000" w14:paraId="000000D9">
      <w:pPr>
        <w:spacing w:after="0" w:before="0" w:line="276" w:lineRule="auto"/>
        <w:rPr/>
      </w:pPr>
      <w:r w:rsidDel="00000000" w:rsidR="00000000" w:rsidRPr="00000000">
        <w:rPr>
          <w:rtl w:val="0"/>
        </w:rPr>
      </w:r>
    </w:p>
    <w:p w:rsidR="00000000" w:rsidDel="00000000" w:rsidP="00000000" w:rsidRDefault="00000000" w:rsidRPr="00000000" w14:paraId="000000DA">
      <w:pPr>
        <w:spacing w:after="0" w:before="0" w:line="276" w:lineRule="auto"/>
        <w:rPr/>
      </w:pPr>
      <w:r w:rsidDel="00000000" w:rsidR="00000000" w:rsidRPr="00000000">
        <w:rPr>
          <w:rtl w:val="0"/>
        </w:rPr>
        <w:t xml:space="preserve">JACK: Wow that’s red when I click that, it goes red.</w:t>
      </w:r>
    </w:p>
    <w:p w:rsidR="00000000" w:rsidDel="00000000" w:rsidP="00000000" w:rsidRDefault="00000000" w:rsidRPr="00000000" w14:paraId="000000DB">
      <w:pPr>
        <w:spacing w:after="0" w:before="0" w:line="276" w:lineRule="auto"/>
        <w:rPr/>
      </w:pPr>
      <w:r w:rsidDel="00000000" w:rsidR="00000000" w:rsidRPr="00000000">
        <w:rPr>
          <w:rtl w:val="0"/>
        </w:rPr>
      </w:r>
    </w:p>
    <w:p w:rsidR="00000000" w:rsidDel="00000000" w:rsidP="00000000" w:rsidRDefault="00000000" w:rsidRPr="00000000" w14:paraId="000000DC">
      <w:pPr>
        <w:spacing w:after="0" w:before="0" w:line="276" w:lineRule="auto"/>
        <w:rPr/>
      </w:pPr>
      <w:r w:rsidDel="00000000" w:rsidR="00000000" w:rsidRPr="00000000">
        <w:rPr>
          <w:rtl w:val="0"/>
        </w:rPr>
        <w:t xml:space="preserve">AUSTIN: It is red, yep, and you have 3 trauma left. Take your stress down to 0. </w:t>
      </w:r>
    </w:p>
    <w:p w:rsidR="00000000" w:rsidDel="00000000" w:rsidP="00000000" w:rsidRDefault="00000000" w:rsidRPr="00000000" w14:paraId="000000DD">
      <w:pPr>
        <w:spacing w:after="0" w:before="0" w:line="276" w:lineRule="auto"/>
        <w:rPr/>
      </w:pPr>
      <w:r w:rsidDel="00000000" w:rsidR="00000000" w:rsidRPr="00000000">
        <w:rPr>
          <w:rtl w:val="0"/>
        </w:rPr>
      </w:r>
    </w:p>
    <w:p w:rsidR="00000000" w:rsidDel="00000000" w:rsidP="00000000" w:rsidRDefault="00000000" w:rsidRPr="00000000" w14:paraId="000000DE">
      <w:pPr>
        <w:spacing w:after="0" w:before="0" w:line="276" w:lineRule="auto"/>
        <w:rPr/>
      </w:pPr>
      <w:r w:rsidDel="00000000" w:rsidR="00000000" w:rsidRPr="00000000">
        <w:rPr>
          <w:rtl w:val="0"/>
        </w:rPr>
        <w:t xml:space="preserve">JACK: Okay.</w:t>
      </w:r>
    </w:p>
    <w:p w:rsidR="00000000" w:rsidDel="00000000" w:rsidP="00000000" w:rsidRDefault="00000000" w:rsidRPr="00000000" w14:paraId="000000DF">
      <w:pPr>
        <w:spacing w:after="0" w:before="0" w:line="276" w:lineRule="auto"/>
        <w:rPr/>
      </w:pPr>
      <w:r w:rsidDel="00000000" w:rsidR="00000000" w:rsidRPr="00000000">
        <w:rPr>
          <w:rtl w:val="0"/>
        </w:rPr>
      </w:r>
    </w:p>
    <w:p w:rsidR="00000000" w:rsidDel="00000000" w:rsidP="00000000" w:rsidRDefault="00000000" w:rsidRPr="00000000" w14:paraId="000000E0">
      <w:pPr>
        <w:spacing w:after="0" w:before="0" w:line="276" w:lineRule="auto"/>
        <w:rPr/>
      </w:pPr>
      <w:r w:rsidDel="00000000" w:rsidR="00000000" w:rsidRPr="00000000">
        <w:rPr>
          <w:rtl w:val="0"/>
        </w:rPr>
        <w:t xml:space="preserve">AUSTIN: Okay.</w:t>
      </w:r>
    </w:p>
    <w:p w:rsidR="00000000" w:rsidDel="00000000" w:rsidP="00000000" w:rsidRDefault="00000000" w:rsidRPr="00000000" w14:paraId="000000E1">
      <w:pPr>
        <w:spacing w:after="0" w:before="0" w:line="276" w:lineRule="auto"/>
        <w:rPr/>
      </w:pPr>
      <w:r w:rsidDel="00000000" w:rsidR="00000000" w:rsidRPr="00000000">
        <w:rPr>
          <w:rtl w:val="0"/>
        </w:rPr>
      </w:r>
    </w:p>
    <w:p w:rsidR="00000000" w:rsidDel="00000000" w:rsidP="00000000" w:rsidRDefault="00000000" w:rsidRPr="00000000" w14:paraId="000000E2">
      <w:pPr>
        <w:spacing w:after="0" w:before="0" w:line="276" w:lineRule="auto"/>
        <w:rPr/>
      </w:pPr>
      <w:r w:rsidDel="00000000" w:rsidR="00000000" w:rsidRPr="00000000">
        <w:rPr>
          <w:rtl w:val="0"/>
        </w:rPr>
        <w:t xml:space="preserve">JACK: So what happens? What’s this look like.</w:t>
      </w:r>
    </w:p>
    <w:p w:rsidR="00000000" w:rsidDel="00000000" w:rsidP="00000000" w:rsidRDefault="00000000" w:rsidRPr="00000000" w14:paraId="000000E3">
      <w:pPr>
        <w:spacing w:after="0" w:before="0" w:line="276" w:lineRule="auto"/>
        <w:rPr/>
      </w:pPr>
      <w:r w:rsidDel="00000000" w:rsidR="00000000" w:rsidRPr="00000000">
        <w:rPr>
          <w:rtl w:val="0"/>
        </w:rPr>
      </w:r>
    </w:p>
    <w:p w:rsidR="00000000" w:rsidDel="00000000" w:rsidP="00000000" w:rsidRDefault="00000000" w:rsidRPr="00000000" w14:paraId="000000E4">
      <w:pPr>
        <w:spacing w:after="0" w:before="0" w:line="276" w:lineRule="auto"/>
        <w:rPr/>
      </w:pPr>
      <w:r w:rsidDel="00000000" w:rsidR="00000000" w:rsidRPr="00000000">
        <w:rPr>
          <w:rtl w:val="0"/>
        </w:rPr>
        <w:t xml:space="preserve">AUSTIN: So I think he like—</w:t>
      </w:r>
    </w:p>
    <w:p w:rsidR="00000000" w:rsidDel="00000000" w:rsidP="00000000" w:rsidRDefault="00000000" w:rsidRPr="00000000" w14:paraId="000000E5">
      <w:pPr>
        <w:spacing w:after="0" w:before="0" w:line="276" w:lineRule="auto"/>
        <w:rPr/>
      </w:pPr>
      <w:r w:rsidDel="00000000" w:rsidR="00000000" w:rsidRPr="00000000">
        <w:rPr>
          <w:rtl w:val="0"/>
        </w:rPr>
      </w:r>
    </w:p>
    <w:p w:rsidR="00000000" w:rsidDel="00000000" w:rsidP="00000000" w:rsidRDefault="00000000" w:rsidRPr="00000000" w14:paraId="000000E6">
      <w:pPr>
        <w:spacing w:after="0" w:before="0" w:line="276" w:lineRule="auto"/>
        <w:rPr/>
      </w:pPr>
      <w:r w:rsidDel="00000000" w:rsidR="00000000" w:rsidRPr="00000000">
        <w:rPr>
          <w:rtl w:val="0"/>
        </w:rPr>
        <w:t xml:space="preserve">JACK: Oh, sorry, do I also lose my harm? Am I not burned or biffed anymore?</w:t>
      </w:r>
    </w:p>
    <w:p w:rsidR="00000000" w:rsidDel="00000000" w:rsidP="00000000" w:rsidRDefault="00000000" w:rsidRPr="00000000" w14:paraId="000000E7">
      <w:pPr>
        <w:spacing w:after="0" w:before="0" w:line="276" w:lineRule="auto"/>
        <w:rPr/>
      </w:pPr>
      <w:r w:rsidDel="00000000" w:rsidR="00000000" w:rsidRPr="00000000">
        <w:rPr>
          <w:rtl w:val="0"/>
        </w:rPr>
      </w:r>
    </w:p>
    <w:p w:rsidR="00000000" w:rsidDel="00000000" w:rsidP="00000000" w:rsidRDefault="00000000" w:rsidRPr="00000000" w14:paraId="000000E8">
      <w:pPr>
        <w:spacing w:after="0" w:before="0" w:line="276" w:lineRule="auto"/>
        <w:rPr/>
      </w:pPr>
      <w:r w:rsidDel="00000000" w:rsidR="00000000" w:rsidRPr="00000000">
        <w:rPr>
          <w:rtl w:val="0"/>
        </w:rPr>
        <w:t xml:space="preserve">AUSTIN: No, you’re still burned and biffed.</w:t>
      </w:r>
    </w:p>
    <w:p w:rsidR="00000000" w:rsidDel="00000000" w:rsidP="00000000" w:rsidRDefault="00000000" w:rsidRPr="00000000" w14:paraId="000000E9">
      <w:pPr>
        <w:spacing w:after="0" w:before="0" w:line="276" w:lineRule="auto"/>
        <w:rPr/>
      </w:pPr>
      <w:r w:rsidDel="00000000" w:rsidR="00000000" w:rsidRPr="00000000">
        <w:rPr>
          <w:rtl w:val="0"/>
        </w:rPr>
      </w:r>
    </w:p>
    <w:p w:rsidR="00000000" w:rsidDel="00000000" w:rsidP="00000000" w:rsidRDefault="00000000" w:rsidRPr="00000000" w14:paraId="000000EA">
      <w:pPr>
        <w:spacing w:after="0" w:before="0" w:line="276" w:lineRule="auto"/>
        <w:rPr/>
      </w:pPr>
      <w:r w:rsidDel="00000000" w:rsidR="00000000" w:rsidRPr="00000000">
        <w:rPr>
          <w:rtl w:val="0"/>
        </w:rPr>
        <w:t xml:space="preserve">JACK: I was burned and biffed to softness. [laughter]</w:t>
      </w:r>
    </w:p>
    <w:p w:rsidR="00000000" w:rsidDel="00000000" w:rsidP="00000000" w:rsidRDefault="00000000" w:rsidRPr="00000000" w14:paraId="000000EB">
      <w:pPr>
        <w:spacing w:after="0" w:before="0" w:line="276" w:lineRule="auto"/>
        <w:rPr/>
      </w:pPr>
      <w:r w:rsidDel="00000000" w:rsidR="00000000" w:rsidRPr="00000000">
        <w:rPr>
          <w:rtl w:val="0"/>
        </w:rPr>
      </w:r>
    </w:p>
    <w:p w:rsidR="00000000" w:rsidDel="00000000" w:rsidP="00000000" w:rsidRDefault="00000000" w:rsidRPr="00000000" w14:paraId="000000EC">
      <w:pPr>
        <w:spacing w:after="0" w:before="0" w:line="276" w:lineRule="auto"/>
        <w:rPr/>
      </w:pPr>
      <w:r w:rsidDel="00000000" w:rsidR="00000000" w:rsidRPr="00000000">
        <w:rPr>
          <w:rtl w:val="0"/>
        </w:rPr>
        <w:t xml:space="preserve">AUSTIN: Yeah, uh huh. Well I guess like, you tell me what it looks like, I think he starts kicking you, and at some point if you’re soft now, what’s that look like?</w:t>
      </w:r>
    </w:p>
    <w:p w:rsidR="00000000" w:rsidDel="00000000" w:rsidP="00000000" w:rsidRDefault="00000000" w:rsidRPr="00000000" w14:paraId="000000ED">
      <w:pPr>
        <w:spacing w:after="0" w:before="0" w:line="276" w:lineRule="auto"/>
        <w:rPr/>
      </w:pPr>
      <w:r w:rsidDel="00000000" w:rsidR="00000000" w:rsidRPr="00000000">
        <w:rPr>
          <w:rtl w:val="0"/>
        </w:rPr>
      </w:r>
    </w:p>
    <w:p w:rsidR="00000000" w:rsidDel="00000000" w:rsidP="00000000" w:rsidRDefault="00000000" w:rsidRPr="00000000" w14:paraId="000000EE">
      <w:pPr>
        <w:spacing w:after="0" w:before="0" w:line="276" w:lineRule="auto"/>
        <w:rPr/>
      </w:pPr>
      <w:r w:rsidDel="00000000" w:rsidR="00000000" w:rsidRPr="00000000">
        <w:rPr>
          <w:rtl w:val="0"/>
        </w:rPr>
        <w:t xml:space="preserve">JACK: Oh, god, I think—</w:t>
      </w:r>
    </w:p>
    <w:p w:rsidR="00000000" w:rsidDel="00000000" w:rsidP="00000000" w:rsidRDefault="00000000" w:rsidRPr="00000000" w14:paraId="000000EF">
      <w:pPr>
        <w:spacing w:after="0" w:before="0" w:line="276" w:lineRule="auto"/>
        <w:rPr/>
      </w:pPr>
      <w:r w:rsidDel="00000000" w:rsidR="00000000" w:rsidRPr="00000000">
        <w:rPr>
          <w:rtl w:val="0"/>
        </w:rPr>
      </w:r>
    </w:p>
    <w:p w:rsidR="00000000" w:rsidDel="00000000" w:rsidP="00000000" w:rsidRDefault="00000000" w:rsidRPr="00000000" w14:paraId="000000F0">
      <w:pPr>
        <w:spacing w:after="0" w:before="0" w:line="276" w:lineRule="auto"/>
        <w:rPr/>
      </w:pPr>
      <w:r w:rsidDel="00000000" w:rsidR="00000000" w:rsidRPr="00000000">
        <w:rPr>
          <w:rtl w:val="0"/>
        </w:rPr>
        <w:t xml:space="preserve">AUSTIN: What’s this man who has been kind of like, devil-may-care attitude, going soft and losing that edge look like? As a priest kicks him on the floor of an operating theater?</w:t>
      </w:r>
    </w:p>
    <w:p w:rsidR="00000000" w:rsidDel="00000000" w:rsidP="00000000" w:rsidRDefault="00000000" w:rsidRPr="00000000" w14:paraId="000000F1">
      <w:pPr>
        <w:spacing w:after="0" w:before="0" w:line="276" w:lineRule="auto"/>
        <w:rPr/>
      </w:pPr>
      <w:r w:rsidDel="00000000" w:rsidR="00000000" w:rsidRPr="00000000">
        <w:rPr>
          <w:rtl w:val="0"/>
        </w:rPr>
      </w:r>
    </w:p>
    <w:p w:rsidR="00000000" w:rsidDel="00000000" w:rsidP="00000000" w:rsidRDefault="00000000" w:rsidRPr="00000000" w14:paraId="000000F2">
      <w:pPr>
        <w:spacing w:after="0" w:before="0" w:line="276" w:lineRule="auto"/>
        <w:rPr/>
      </w:pPr>
      <w:r w:rsidDel="00000000" w:rsidR="00000000" w:rsidRPr="00000000">
        <w:rPr>
          <w:rtl w:val="0"/>
        </w:rPr>
        <w:t xml:space="preserve">JACK: I think Hitchcock just breaks down. </w:t>
      </w:r>
    </w:p>
    <w:p w:rsidR="00000000" w:rsidDel="00000000" w:rsidP="00000000" w:rsidRDefault="00000000" w:rsidRPr="00000000" w14:paraId="000000F3">
      <w:pPr>
        <w:spacing w:after="0" w:before="0" w:line="276" w:lineRule="auto"/>
        <w:rPr/>
      </w:pPr>
      <w:r w:rsidDel="00000000" w:rsidR="00000000" w:rsidRPr="00000000">
        <w:rPr>
          <w:rtl w:val="0"/>
        </w:rPr>
      </w:r>
    </w:p>
    <w:p w:rsidR="00000000" w:rsidDel="00000000" w:rsidP="00000000" w:rsidRDefault="00000000" w:rsidRPr="00000000" w14:paraId="000000F4">
      <w:pPr>
        <w:spacing w:after="0" w:before="0" w:line="276" w:lineRule="auto"/>
        <w:rPr/>
      </w:pPr>
      <w:r w:rsidDel="00000000" w:rsidR="00000000" w:rsidRPr="00000000">
        <w:rPr>
          <w:rtl w:val="0"/>
        </w:rPr>
        <w:t xml:space="preserve">AUSTIN: Like in tears?</w:t>
      </w:r>
    </w:p>
    <w:p w:rsidR="00000000" w:rsidDel="00000000" w:rsidP="00000000" w:rsidRDefault="00000000" w:rsidRPr="00000000" w14:paraId="000000F5">
      <w:pPr>
        <w:spacing w:after="0" w:before="0" w:line="276" w:lineRule="auto"/>
        <w:rPr/>
      </w:pPr>
      <w:r w:rsidDel="00000000" w:rsidR="00000000" w:rsidRPr="00000000">
        <w:rPr>
          <w:rtl w:val="0"/>
        </w:rPr>
      </w:r>
    </w:p>
    <w:p w:rsidR="00000000" w:rsidDel="00000000" w:rsidP="00000000" w:rsidRDefault="00000000" w:rsidRPr="00000000" w14:paraId="000000F6">
      <w:pPr>
        <w:spacing w:after="0" w:before="0" w:line="276" w:lineRule="auto"/>
        <w:rPr/>
      </w:pPr>
      <w:r w:rsidDel="00000000" w:rsidR="00000000" w:rsidRPr="00000000">
        <w:rPr>
          <w:rtl w:val="0"/>
        </w:rPr>
        <w:t xml:space="preserve">JACK: Yeah, I think, yeah, I don’t think he’s necessarily trying to fend him off anymore.</w:t>
      </w:r>
    </w:p>
    <w:p w:rsidR="00000000" w:rsidDel="00000000" w:rsidP="00000000" w:rsidRDefault="00000000" w:rsidRPr="00000000" w14:paraId="000000F7">
      <w:pPr>
        <w:spacing w:after="0" w:before="0" w:line="276" w:lineRule="auto"/>
        <w:rPr/>
      </w:pPr>
      <w:r w:rsidDel="00000000" w:rsidR="00000000" w:rsidRPr="00000000">
        <w:rPr>
          <w:rtl w:val="0"/>
        </w:rPr>
      </w:r>
    </w:p>
    <w:p w:rsidR="00000000" w:rsidDel="00000000" w:rsidP="00000000" w:rsidRDefault="00000000" w:rsidRPr="00000000" w14:paraId="000000F8">
      <w:pPr>
        <w:spacing w:after="0" w:before="0" w:line="276" w:lineRule="auto"/>
        <w:rPr/>
      </w:pPr>
      <w:r w:rsidDel="00000000" w:rsidR="00000000" w:rsidRPr="00000000">
        <w:rPr>
          <w:rtl w:val="0"/>
        </w:rPr>
        <w:t xml:space="preserve">AUSTIN: Okay. He kicks you a bunch but thankfully you’re able to like, your hands are up so you don’t take any permanent damage, but once he sees that you’re cowering he reaches down and takes your lockpick from you and picks the lock. And then tosses it back at your face. And then steps inside that room and that’s the last time you see him. Let’s make him disappear real quick, layer, GM layer, here we go. </w:t>
      </w:r>
    </w:p>
    <w:p w:rsidR="00000000" w:rsidDel="00000000" w:rsidP="00000000" w:rsidRDefault="00000000" w:rsidRPr="00000000" w14:paraId="000000F9">
      <w:pPr>
        <w:spacing w:after="0" w:before="0" w:line="276" w:lineRule="auto"/>
        <w:rPr/>
      </w:pPr>
      <w:r w:rsidDel="00000000" w:rsidR="00000000" w:rsidRPr="00000000">
        <w:rPr>
          <w:rtl w:val="0"/>
        </w:rPr>
      </w:r>
    </w:p>
    <w:p w:rsidR="00000000" w:rsidDel="00000000" w:rsidP="00000000" w:rsidRDefault="00000000" w:rsidRPr="00000000" w14:paraId="000000FA">
      <w:pPr>
        <w:spacing w:after="0" w:before="0" w:line="276" w:lineRule="auto"/>
        <w:rPr/>
      </w:pPr>
      <w:r w:rsidDel="00000000" w:rsidR="00000000" w:rsidRPr="00000000">
        <w:rPr>
          <w:rtl w:val="0"/>
        </w:rPr>
        <w:t xml:space="preserve">ALI: That dude sucks.</w:t>
      </w:r>
    </w:p>
    <w:p w:rsidR="00000000" w:rsidDel="00000000" w:rsidP="00000000" w:rsidRDefault="00000000" w:rsidRPr="00000000" w14:paraId="000000FB">
      <w:pPr>
        <w:spacing w:after="0" w:before="0" w:line="276" w:lineRule="auto"/>
        <w:rPr/>
      </w:pPr>
      <w:r w:rsidDel="00000000" w:rsidR="00000000" w:rsidRPr="00000000">
        <w:rPr>
          <w:rtl w:val="0"/>
        </w:rPr>
      </w:r>
    </w:p>
    <w:p w:rsidR="00000000" w:rsidDel="00000000" w:rsidP="00000000" w:rsidRDefault="00000000" w:rsidRPr="00000000" w14:paraId="000000FC">
      <w:pPr>
        <w:spacing w:after="0" w:before="0" w:line="276" w:lineRule="auto"/>
        <w:rPr/>
      </w:pPr>
      <w:r w:rsidDel="00000000" w:rsidR="00000000" w:rsidRPr="00000000">
        <w:rPr>
          <w:rtl w:val="0"/>
        </w:rPr>
        <w:t xml:space="preserve">AUSTIN: That dude sucks!</w:t>
      </w:r>
    </w:p>
    <w:p w:rsidR="00000000" w:rsidDel="00000000" w:rsidP="00000000" w:rsidRDefault="00000000" w:rsidRPr="00000000" w14:paraId="000000FD">
      <w:pPr>
        <w:spacing w:after="0" w:before="0" w:line="276" w:lineRule="auto"/>
        <w:rPr/>
      </w:pPr>
      <w:r w:rsidDel="00000000" w:rsidR="00000000" w:rsidRPr="00000000">
        <w:rPr>
          <w:rtl w:val="0"/>
        </w:rPr>
      </w:r>
    </w:p>
    <w:p w:rsidR="00000000" w:rsidDel="00000000" w:rsidP="00000000" w:rsidRDefault="00000000" w:rsidRPr="00000000" w14:paraId="000000FE">
      <w:pPr>
        <w:spacing w:after="0" w:before="0" w:line="276" w:lineRule="auto"/>
        <w:rPr/>
      </w:pPr>
      <w:r w:rsidDel="00000000" w:rsidR="00000000" w:rsidRPr="00000000">
        <w:rPr>
          <w:rtl w:val="0"/>
        </w:rPr>
        <w:t xml:space="preserve">JACK: Yeah go fuck him up, somebody.</w:t>
      </w:r>
    </w:p>
    <w:p w:rsidR="00000000" w:rsidDel="00000000" w:rsidP="00000000" w:rsidRDefault="00000000" w:rsidRPr="00000000" w14:paraId="000000FF">
      <w:pPr>
        <w:spacing w:after="0" w:before="0" w:line="276" w:lineRule="auto"/>
        <w:rPr/>
      </w:pPr>
      <w:r w:rsidDel="00000000" w:rsidR="00000000" w:rsidRPr="00000000">
        <w:rPr>
          <w:rtl w:val="0"/>
        </w:rPr>
      </w:r>
    </w:p>
    <w:p w:rsidR="00000000" w:rsidDel="00000000" w:rsidP="00000000" w:rsidRDefault="00000000" w:rsidRPr="00000000" w14:paraId="00000100">
      <w:pPr>
        <w:spacing w:after="0" w:before="0" w:line="276" w:lineRule="auto"/>
        <w:rPr/>
      </w:pPr>
      <w:r w:rsidDel="00000000" w:rsidR="00000000" w:rsidRPr="00000000">
        <w:rPr>
          <w:rtl w:val="0"/>
        </w:rPr>
        <w:t xml:space="preserve">AUSTIN: So dinner’s coming to a conclusion, in the reception hall, and everyone is leaving. What are you doing?</w:t>
      </w:r>
    </w:p>
    <w:p w:rsidR="00000000" w:rsidDel="00000000" w:rsidP="00000000" w:rsidRDefault="00000000" w:rsidRPr="00000000" w14:paraId="00000101">
      <w:pPr>
        <w:spacing w:after="0" w:before="0" w:line="276" w:lineRule="auto"/>
        <w:rPr/>
      </w:pPr>
      <w:r w:rsidDel="00000000" w:rsidR="00000000" w:rsidRPr="00000000">
        <w:rPr>
          <w:rtl w:val="0"/>
        </w:rPr>
      </w:r>
    </w:p>
    <w:p w:rsidR="00000000" w:rsidDel="00000000" w:rsidP="00000000" w:rsidRDefault="00000000" w:rsidRPr="00000000" w14:paraId="00000102">
      <w:pPr>
        <w:spacing w:after="0" w:before="0" w:line="276" w:lineRule="auto"/>
        <w:rPr/>
      </w:pPr>
      <w:r w:rsidDel="00000000" w:rsidR="00000000" w:rsidRPr="00000000">
        <w:rPr>
          <w:rtl w:val="0"/>
        </w:rPr>
        <w:t xml:space="preserve">ALI: Oh, okay, that was easy.</w:t>
      </w:r>
    </w:p>
    <w:p w:rsidR="00000000" w:rsidDel="00000000" w:rsidP="00000000" w:rsidRDefault="00000000" w:rsidRPr="00000000" w14:paraId="00000103">
      <w:pPr>
        <w:spacing w:after="0" w:before="0" w:line="276" w:lineRule="auto"/>
        <w:rPr/>
      </w:pPr>
      <w:r w:rsidDel="00000000" w:rsidR="00000000" w:rsidRPr="00000000">
        <w:rPr>
          <w:rtl w:val="0"/>
        </w:rPr>
      </w:r>
    </w:p>
    <w:p w:rsidR="00000000" w:rsidDel="00000000" w:rsidP="00000000" w:rsidRDefault="00000000" w:rsidRPr="00000000" w14:paraId="00000104">
      <w:pPr>
        <w:spacing w:after="0" w:before="0" w:line="276" w:lineRule="auto"/>
        <w:rPr/>
      </w:pPr>
      <w:r w:rsidDel="00000000" w:rsidR="00000000" w:rsidRPr="00000000">
        <w:rPr>
          <w:rtl w:val="0"/>
        </w:rPr>
        <w:t xml:space="preserve">AUSTIN: For you! [laughter]</w:t>
      </w:r>
    </w:p>
    <w:p w:rsidR="00000000" w:rsidDel="00000000" w:rsidP="00000000" w:rsidRDefault="00000000" w:rsidRPr="00000000" w14:paraId="00000105">
      <w:pPr>
        <w:spacing w:after="0" w:before="0" w:line="276" w:lineRule="auto"/>
        <w:rPr/>
      </w:pPr>
      <w:r w:rsidDel="00000000" w:rsidR="00000000" w:rsidRPr="00000000">
        <w:rPr>
          <w:rtl w:val="0"/>
        </w:rPr>
      </w:r>
    </w:p>
    <w:p w:rsidR="00000000" w:rsidDel="00000000" w:rsidP="00000000" w:rsidRDefault="00000000" w:rsidRPr="00000000" w14:paraId="00000106">
      <w:pPr>
        <w:spacing w:after="0" w:before="0" w:line="276" w:lineRule="auto"/>
        <w:rPr/>
      </w:pPr>
      <w:r w:rsidDel="00000000" w:rsidR="00000000" w:rsidRPr="00000000">
        <w:rPr>
          <w:rtl w:val="0"/>
        </w:rPr>
        <w:t xml:space="preserve">JACK: [softly] Help!</w:t>
      </w:r>
    </w:p>
    <w:p w:rsidR="00000000" w:rsidDel="00000000" w:rsidP="00000000" w:rsidRDefault="00000000" w:rsidRPr="00000000" w14:paraId="00000107">
      <w:pPr>
        <w:spacing w:after="0" w:before="0" w:line="276" w:lineRule="auto"/>
        <w:rPr/>
      </w:pPr>
      <w:r w:rsidDel="00000000" w:rsidR="00000000" w:rsidRPr="00000000">
        <w:rPr>
          <w:rtl w:val="0"/>
        </w:rPr>
      </w:r>
    </w:p>
    <w:p w:rsidR="00000000" w:rsidDel="00000000" w:rsidP="00000000" w:rsidRDefault="00000000" w:rsidRPr="00000000" w14:paraId="00000108">
      <w:pPr>
        <w:spacing w:after="0" w:before="0" w:line="276" w:lineRule="auto"/>
        <w:rPr/>
      </w:pPr>
      <w:r w:rsidDel="00000000" w:rsidR="00000000" w:rsidRPr="00000000">
        <w:rPr>
          <w:rtl w:val="0"/>
        </w:rPr>
        <w:t xml:space="preserve">ALI: Aww. We don’t know you’re there, we can’t—</w:t>
      </w:r>
    </w:p>
    <w:p w:rsidR="00000000" w:rsidDel="00000000" w:rsidP="00000000" w:rsidRDefault="00000000" w:rsidRPr="00000000" w14:paraId="00000109">
      <w:pPr>
        <w:spacing w:after="0" w:before="0" w:line="276" w:lineRule="auto"/>
        <w:rPr/>
      </w:pPr>
      <w:r w:rsidDel="00000000" w:rsidR="00000000" w:rsidRPr="00000000">
        <w:rPr>
          <w:rtl w:val="0"/>
        </w:rPr>
      </w:r>
    </w:p>
    <w:p w:rsidR="00000000" w:rsidDel="00000000" w:rsidP="00000000" w:rsidRDefault="00000000" w:rsidRPr="00000000" w14:paraId="0000010A">
      <w:pPr>
        <w:spacing w:after="0" w:before="0" w:line="276" w:lineRule="auto"/>
        <w:rPr/>
      </w:pPr>
      <w:r w:rsidDel="00000000" w:rsidR="00000000" w:rsidRPr="00000000">
        <w:rPr>
          <w:rtl w:val="0"/>
        </w:rPr>
        <w:t xml:space="preserve">AUSTIN: Nope.</w:t>
      </w:r>
    </w:p>
    <w:p w:rsidR="00000000" w:rsidDel="00000000" w:rsidP="00000000" w:rsidRDefault="00000000" w:rsidRPr="00000000" w14:paraId="0000010B">
      <w:pPr>
        <w:spacing w:after="0" w:before="0" w:line="276" w:lineRule="auto"/>
        <w:rPr/>
      </w:pPr>
      <w:r w:rsidDel="00000000" w:rsidR="00000000" w:rsidRPr="00000000">
        <w:rPr>
          <w:rtl w:val="0"/>
        </w:rPr>
      </w:r>
    </w:p>
    <w:p w:rsidR="00000000" w:rsidDel="00000000" w:rsidP="00000000" w:rsidRDefault="00000000" w:rsidRPr="00000000" w14:paraId="0000010C">
      <w:pPr>
        <w:spacing w:after="0" w:before="0" w:line="276" w:lineRule="auto"/>
        <w:rPr/>
      </w:pPr>
      <w:r w:rsidDel="00000000" w:rsidR="00000000" w:rsidRPr="00000000">
        <w:rPr>
          <w:rtl w:val="0"/>
        </w:rPr>
        <w:t xml:space="preserve">ALI: —do that.</w:t>
      </w:r>
    </w:p>
    <w:p w:rsidR="00000000" w:rsidDel="00000000" w:rsidP="00000000" w:rsidRDefault="00000000" w:rsidRPr="00000000" w14:paraId="0000010D">
      <w:pPr>
        <w:spacing w:after="0" w:before="0" w:line="276" w:lineRule="auto"/>
        <w:rPr/>
      </w:pPr>
      <w:r w:rsidDel="00000000" w:rsidR="00000000" w:rsidRPr="00000000">
        <w:rPr>
          <w:rtl w:val="0"/>
        </w:rPr>
      </w:r>
    </w:p>
    <w:p w:rsidR="00000000" w:rsidDel="00000000" w:rsidP="00000000" w:rsidRDefault="00000000" w:rsidRPr="00000000" w14:paraId="0000010E">
      <w:pPr>
        <w:spacing w:after="0" w:before="0" w:line="276" w:lineRule="auto"/>
        <w:rPr/>
      </w:pPr>
      <w:r w:rsidDel="00000000" w:rsidR="00000000" w:rsidRPr="00000000">
        <w:rPr>
          <w:rtl w:val="0"/>
        </w:rPr>
        <w:t xml:space="preserve">SYLVIA: Where are they leaving to?</w:t>
      </w:r>
    </w:p>
    <w:p w:rsidR="00000000" w:rsidDel="00000000" w:rsidP="00000000" w:rsidRDefault="00000000" w:rsidRPr="00000000" w14:paraId="0000010F">
      <w:pPr>
        <w:spacing w:after="0" w:before="0" w:line="276" w:lineRule="auto"/>
        <w:rPr/>
      </w:pPr>
      <w:r w:rsidDel="00000000" w:rsidR="00000000" w:rsidRPr="00000000">
        <w:rPr>
          <w:rtl w:val="0"/>
        </w:rPr>
      </w:r>
    </w:p>
    <w:p w:rsidR="00000000" w:rsidDel="00000000" w:rsidP="00000000" w:rsidRDefault="00000000" w:rsidRPr="00000000" w14:paraId="00000110">
      <w:pPr>
        <w:spacing w:after="0" w:before="0" w:line="276" w:lineRule="auto"/>
        <w:rPr/>
      </w:pPr>
      <w:r w:rsidDel="00000000" w:rsidR="00000000" w:rsidRPr="00000000">
        <w:rPr>
          <w:rtl w:val="0"/>
        </w:rPr>
        <w:t xml:space="preserve">ALI: Yeah.</w:t>
      </w:r>
    </w:p>
    <w:p w:rsidR="00000000" w:rsidDel="00000000" w:rsidP="00000000" w:rsidRDefault="00000000" w:rsidRPr="00000000" w14:paraId="00000111">
      <w:pPr>
        <w:spacing w:after="0" w:before="0" w:line="276" w:lineRule="auto"/>
        <w:rPr/>
      </w:pPr>
      <w:r w:rsidDel="00000000" w:rsidR="00000000" w:rsidRPr="00000000">
        <w:rPr>
          <w:rtl w:val="0"/>
        </w:rPr>
      </w:r>
    </w:p>
    <w:p w:rsidR="00000000" w:rsidDel="00000000" w:rsidP="00000000" w:rsidRDefault="00000000" w:rsidRPr="00000000" w14:paraId="00000112">
      <w:pPr>
        <w:spacing w:after="0" w:before="0" w:line="276" w:lineRule="auto"/>
        <w:rPr/>
      </w:pPr>
      <w:r w:rsidDel="00000000" w:rsidR="00000000" w:rsidRPr="00000000">
        <w:rPr>
          <w:rtl w:val="0"/>
        </w:rPr>
        <w:t xml:space="preserve">SYLVIA: The dormitories?</w:t>
      </w:r>
    </w:p>
    <w:p w:rsidR="00000000" w:rsidDel="00000000" w:rsidP="00000000" w:rsidRDefault="00000000" w:rsidRPr="00000000" w14:paraId="00000113">
      <w:pPr>
        <w:spacing w:after="0" w:before="0" w:line="276" w:lineRule="auto"/>
        <w:rPr/>
      </w:pPr>
      <w:r w:rsidDel="00000000" w:rsidR="00000000" w:rsidRPr="00000000">
        <w:rPr>
          <w:rtl w:val="0"/>
        </w:rPr>
      </w:r>
    </w:p>
    <w:p w:rsidR="00000000" w:rsidDel="00000000" w:rsidP="00000000" w:rsidRDefault="00000000" w:rsidRPr="00000000" w14:paraId="00000114">
      <w:pPr>
        <w:spacing w:after="0" w:before="0" w:line="276" w:lineRule="auto"/>
        <w:rPr/>
      </w:pPr>
      <w:r w:rsidDel="00000000" w:rsidR="00000000" w:rsidRPr="00000000">
        <w:rPr>
          <w:rtl w:val="0"/>
        </w:rPr>
        <w:t xml:space="preserve">AUSTIN: Yeah, they’re moving to the dorms.</w:t>
      </w:r>
    </w:p>
    <w:p w:rsidR="00000000" w:rsidDel="00000000" w:rsidP="00000000" w:rsidRDefault="00000000" w:rsidRPr="00000000" w14:paraId="00000115">
      <w:pPr>
        <w:spacing w:after="0" w:before="0" w:line="276" w:lineRule="auto"/>
        <w:rPr/>
      </w:pPr>
      <w:r w:rsidDel="00000000" w:rsidR="00000000" w:rsidRPr="00000000">
        <w:rPr>
          <w:rtl w:val="0"/>
        </w:rPr>
      </w:r>
    </w:p>
    <w:p w:rsidR="00000000" w:rsidDel="00000000" w:rsidP="00000000" w:rsidRDefault="00000000" w:rsidRPr="00000000" w14:paraId="00000116">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117">
      <w:pPr>
        <w:spacing w:after="0" w:before="0" w:line="276" w:lineRule="auto"/>
        <w:rPr/>
      </w:pPr>
      <w:r w:rsidDel="00000000" w:rsidR="00000000" w:rsidRPr="00000000">
        <w:rPr>
          <w:rtl w:val="0"/>
        </w:rPr>
      </w:r>
    </w:p>
    <w:p w:rsidR="00000000" w:rsidDel="00000000" w:rsidP="00000000" w:rsidRDefault="00000000" w:rsidRPr="00000000" w14:paraId="00000118">
      <w:pPr>
        <w:spacing w:after="0" w:before="0" w:line="276" w:lineRule="auto"/>
        <w:rPr/>
      </w:pPr>
      <w:r w:rsidDel="00000000" w:rsidR="00000000" w:rsidRPr="00000000">
        <w:rPr>
          <w:rtl w:val="0"/>
        </w:rPr>
        <w:t xml:space="preserve">AUSTIN: There are two student dorms and one invigilator dorm, one dorm for the teachers. </w:t>
      </w:r>
    </w:p>
    <w:p w:rsidR="00000000" w:rsidDel="00000000" w:rsidP="00000000" w:rsidRDefault="00000000" w:rsidRPr="00000000" w14:paraId="00000119">
      <w:pPr>
        <w:spacing w:after="0" w:before="0" w:line="276" w:lineRule="auto"/>
        <w:rPr/>
      </w:pPr>
      <w:r w:rsidDel="00000000" w:rsidR="00000000" w:rsidRPr="00000000">
        <w:rPr>
          <w:rtl w:val="0"/>
        </w:rPr>
      </w:r>
    </w:p>
    <w:p w:rsidR="00000000" w:rsidDel="00000000" w:rsidP="00000000" w:rsidRDefault="00000000" w:rsidRPr="00000000" w14:paraId="0000011A">
      <w:pPr>
        <w:spacing w:after="0" w:before="0" w:line="276" w:lineRule="auto"/>
        <w:rPr/>
      </w:pPr>
      <w:r w:rsidDel="00000000" w:rsidR="00000000" w:rsidRPr="00000000">
        <w:rPr>
          <w:rtl w:val="0"/>
        </w:rPr>
        <w:t xml:space="preserve">ALI: Well—which way are the Yellow House people going? </w:t>
      </w:r>
    </w:p>
    <w:p w:rsidR="00000000" w:rsidDel="00000000" w:rsidP="00000000" w:rsidRDefault="00000000" w:rsidRPr="00000000" w14:paraId="0000011B">
      <w:pPr>
        <w:spacing w:after="0" w:before="0" w:line="276" w:lineRule="auto"/>
        <w:rPr/>
      </w:pPr>
      <w:r w:rsidDel="00000000" w:rsidR="00000000" w:rsidRPr="00000000">
        <w:rPr>
          <w:rtl w:val="0"/>
        </w:rPr>
      </w:r>
    </w:p>
    <w:p w:rsidR="00000000" w:rsidDel="00000000" w:rsidP="00000000" w:rsidRDefault="00000000" w:rsidRPr="00000000" w14:paraId="0000011C">
      <w:pPr>
        <w:spacing w:after="0" w:before="0" w:line="276" w:lineRule="auto"/>
        <w:rPr/>
      </w:pPr>
      <w:r w:rsidDel="00000000" w:rsidR="00000000" w:rsidRPr="00000000">
        <w:rPr>
          <w:rtl w:val="0"/>
        </w:rPr>
        <w:t xml:space="preserve">AUSTIN: There are two to each door.</w:t>
      </w:r>
    </w:p>
    <w:p w:rsidR="00000000" w:rsidDel="00000000" w:rsidP="00000000" w:rsidRDefault="00000000" w:rsidRPr="00000000" w14:paraId="0000011D">
      <w:pPr>
        <w:spacing w:after="0" w:before="0" w:line="276" w:lineRule="auto"/>
        <w:rPr/>
      </w:pPr>
      <w:r w:rsidDel="00000000" w:rsidR="00000000" w:rsidRPr="00000000">
        <w:rPr>
          <w:rtl w:val="0"/>
        </w:rPr>
      </w:r>
    </w:p>
    <w:p w:rsidR="00000000" w:rsidDel="00000000" w:rsidP="00000000" w:rsidRDefault="00000000" w:rsidRPr="00000000" w14:paraId="0000011E">
      <w:pPr>
        <w:spacing w:after="0" w:before="0" w:line="276" w:lineRule="auto"/>
        <w:rPr/>
      </w:pPr>
      <w:r w:rsidDel="00000000" w:rsidR="00000000" w:rsidRPr="00000000">
        <w:rPr>
          <w:rtl w:val="0"/>
        </w:rPr>
        <w:t xml:space="preserve">ALI: Okay. I guess we should group up?</w:t>
      </w:r>
    </w:p>
    <w:p w:rsidR="00000000" w:rsidDel="00000000" w:rsidP="00000000" w:rsidRDefault="00000000" w:rsidRPr="00000000" w14:paraId="0000011F">
      <w:pPr>
        <w:spacing w:after="0" w:before="0" w:line="276" w:lineRule="auto"/>
        <w:rPr/>
      </w:pPr>
      <w:r w:rsidDel="00000000" w:rsidR="00000000" w:rsidRPr="00000000">
        <w:rPr>
          <w:rtl w:val="0"/>
        </w:rPr>
      </w:r>
    </w:p>
    <w:p w:rsidR="00000000" w:rsidDel="00000000" w:rsidP="00000000" w:rsidRDefault="00000000" w:rsidRPr="00000000" w14:paraId="00000120">
      <w:pPr>
        <w:spacing w:after="0" w:before="0" w:line="276" w:lineRule="auto"/>
        <w:rPr/>
      </w:pPr>
      <w:r w:rsidDel="00000000" w:rsidR="00000000" w:rsidRPr="00000000">
        <w:rPr>
          <w:rtl w:val="0"/>
        </w:rPr>
        <w:t xml:space="preserve">DRE: Yeah…</w:t>
      </w:r>
    </w:p>
    <w:p w:rsidR="00000000" w:rsidDel="00000000" w:rsidP="00000000" w:rsidRDefault="00000000" w:rsidRPr="00000000" w14:paraId="00000121">
      <w:pPr>
        <w:spacing w:after="0" w:before="0" w:line="276" w:lineRule="auto"/>
        <w:rPr/>
      </w:pPr>
      <w:r w:rsidDel="00000000" w:rsidR="00000000" w:rsidRPr="00000000">
        <w:rPr>
          <w:rtl w:val="0"/>
        </w:rPr>
      </w:r>
    </w:p>
    <w:p w:rsidR="00000000" w:rsidDel="00000000" w:rsidP="00000000" w:rsidRDefault="00000000" w:rsidRPr="00000000" w14:paraId="00000122">
      <w:pPr>
        <w:spacing w:after="0" w:before="0" w:line="276" w:lineRule="auto"/>
        <w:rPr/>
      </w:pPr>
      <w:r w:rsidDel="00000000" w:rsidR="00000000" w:rsidRPr="00000000">
        <w:rPr>
          <w:rtl w:val="0"/>
        </w:rPr>
        <w:t xml:space="preserve">ALI: Probably?</w:t>
      </w:r>
    </w:p>
    <w:p w:rsidR="00000000" w:rsidDel="00000000" w:rsidP="00000000" w:rsidRDefault="00000000" w:rsidRPr="00000000" w14:paraId="00000123">
      <w:pPr>
        <w:spacing w:after="0" w:before="0" w:line="276" w:lineRule="auto"/>
        <w:rPr/>
      </w:pPr>
      <w:r w:rsidDel="00000000" w:rsidR="00000000" w:rsidRPr="00000000">
        <w:rPr>
          <w:rtl w:val="0"/>
        </w:rPr>
      </w:r>
    </w:p>
    <w:p w:rsidR="00000000" w:rsidDel="00000000" w:rsidP="00000000" w:rsidRDefault="00000000" w:rsidRPr="00000000" w14:paraId="00000124">
      <w:pPr>
        <w:spacing w:after="0" w:before="0" w:line="276" w:lineRule="auto"/>
        <w:rPr/>
      </w:pPr>
      <w:r w:rsidDel="00000000" w:rsidR="00000000" w:rsidRPr="00000000">
        <w:rPr>
          <w:rtl w:val="0"/>
        </w:rPr>
        <w:t xml:space="preserve">AUSTIN: So where are you going?</w:t>
      </w:r>
    </w:p>
    <w:p w:rsidR="00000000" w:rsidDel="00000000" w:rsidP="00000000" w:rsidRDefault="00000000" w:rsidRPr="00000000" w14:paraId="00000125">
      <w:pPr>
        <w:spacing w:after="0" w:before="0" w:line="276" w:lineRule="auto"/>
        <w:rPr/>
      </w:pPr>
      <w:r w:rsidDel="00000000" w:rsidR="00000000" w:rsidRPr="00000000">
        <w:rPr>
          <w:rtl w:val="0"/>
        </w:rPr>
      </w:r>
    </w:p>
    <w:p w:rsidR="00000000" w:rsidDel="00000000" w:rsidP="00000000" w:rsidRDefault="00000000" w:rsidRPr="00000000" w14:paraId="00000126">
      <w:pPr>
        <w:spacing w:after="0" w:before="0" w:line="276" w:lineRule="auto"/>
        <w:rPr/>
      </w:pPr>
      <w:r w:rsidDel="00000000" w:rsidR="00000000" w:rsidRPr="00000000">
        <w:rPr>
          <w:rtl w:val="0"/>
        </w:rPr>
        <w:t xml:space="preserve">ALI: Like if everyone turns a corner and we stay back and then…go downstairs?</w:t>
      </w:r>
    </w:p>
    <w:p w:rsidR="00000000" w:rsidDel="00000000" w:rsidP="00000000" w:rsidRDefault="00000000" w:rsidRPr="00000000" w14:paraId="00000127">
      <w:pPr>
        <w:spacing w:after="0" w:before="0" w:line="276" w:lineRule="auto"/>
        <w:rPr/>
      </w:pPr>
      <w:r w:rsidDel="00000000" w:rsidR="00000000" w:rsidRPr="00000000">
        <w:rPr>
          <w:rtl w:val="0"/>
        </w:rPr>
      </w:r>
    </w:p>
    <w:p w:rsidR="00000000" w:rsidDel="00000000" w:rsidP="00000000" w:rsidRDefault="00000000" w:rsidRPr="00000000" w14:paraId="00000128">
      <w:pPr>
        <w:spacing w:after="0" w:before="0" w:line="276" w:lineRule="auto"/>
        <w:rPr/>
      </w:pPr>
      <w:r w:rsidDel="00000000" w:rsidR="00000000" w:rsidRPr="00000000">
        <w:rPr>
          <w:rtl w:val="0"/>
        </w:rPr>
        <w:t xml:space="preserve">DRE: Don’t we need to be going upstairs?</w:t>
      </w:r>
    </w:p>
    <w:p w:rsidR="00000000" w:rsidDel="00000000" w:rsidP="00000000" w:rsidRDefault="00000000" w:rsidRPr="00000000" w14:paraId="00000129">
      <w:pPr>
        <w:spacing w:after="0" w:before="0" w:line="276" w:lineRule="auto"/>
        <w:rPr/>
      </w:pPr>
      <w:r w:rsidDel="00000000" w:rsidR="00000000" w:rsidRPr="00000000">
        <w:rPr>
          <w:rtl w:val="0"/>
        </w:rPr>
      </w:r>
    </w:p>
    <w:p w:rsidR="00000000" w:rsidDel="00000000" w:rsidP="00000000" w:rsidRDefault="00000000" w:rsidRPr="00000000" w14:paraId="0000012A">
      <w:pPr>
        <w:spacing w:after="0" w:before="0" w:line="276" w:lineRule="auto"/>
        <w:rPr/>
      </w:pPr>
      <w:r w:rsidDel="00000000" w:rsidR="00000000" w:rsidRPr="00000000">
        <w:rPr>
          <w:rtl w:val="0"/>
        </w:rPr>
        <w:t xml:space="preserve">AUSTIN: That’s up to y’all, what are you doing? [ALI laughs slightly]</w:t>
      </w:r>
    </w:p>
    <w:p w:rsidR="00000000" w:rsidDel="00000000" w:rsidP="00000000" w:rsidRDefault="00000000" w:rsidRPr="00000000" w14:paraId="0000012B">
      <w:pPr>
        <w:spacing w:after="0" w:before="0" w:line="276" w:lineRule="auto"/>
        <w:rPr/>
      </w:pPr>
      <w:r w:rsidDel="00000000" w:rsidR="00000000" w:rsidRPr="00000000">
        <w:rPr>
          <w:rtl w:val="0"/>
        </w:rPr>
      </w:r>
    </w:p>
    <w:p w:rsidR="00000000" w:rsidDel="00000000" w:rsidP="00000000" w:rsidRDefault="00000000" w:rsidRPr="00000000" w14:paraId="0000012C">
      <w:pPr>
        <w:spacing w:after="0" w:before="0" w:line="276" w:lineRule="auto"/>
        <w:rPr/>
      </w:pPr>
      <w:r w:rsidDel="00000000" w:rsidR="00000000" w:rsidRPr="00000000">
        <w:rPr>
          <w:rtl w:val="0"/>
        </w:rPr>
        <w:t xml:space="preserve">AUSTIN: You tell me!</w:t>
      </w:r>
    </w:p>
    <w:p w:rsidR="00000000" w:rsidDel="00000000" w:rsidP="00000000" w:rsidRDefault="00000000" w:rsidRPr="00000000" w14:paraId="0000012D">
      <w:pPr>
        <w:spacing w:after="0" w:before="0" w:line="276" w:lineRule="auto"/>
        <w:rPr/>
      </w:pPr>
      <w:r w:rsidDel="00000000" w:rsidR="00000000" w:rsidRPr="00000000">
        <w:rPr>
          <w:rtl w:val="0"/>
        </w:rPr>
      </w:r>
    </w:p>
    <w:p w:rsidR="00000000" w:rsidDel="00000000" w:rsidP="00000000" w:rsidRDefault="00000000" w:rsidRPr="00000000" w14:paraId="0000012E">
      <w:pPr>
        <w:spacing w:after="0" w:before="0" w:line="276" w:lineRule="auto"/>
        <w:rPr/>
      </w:pPr>
      <w:r w:rsidDel="00000000" w:rsidR="00000000" w:rsidRPr="00000000">
        <w:rPr>
          <w:rtl w:val="0"/>
        </w:rPr>
        <w:t xml:space="preserve">SYLVIA: I mean, do we know where the thing we’re looking for is? I don’t remember if we were told.</w:t>
      </w:r>
    </w:p>
    <w:p w:rsidR="00000000" w:rsidDel="00000000" w:rsidP="00000000" w:rsidRDefault="00000000" w:rsidRPr="00000000" w14:paraId="0000012F">
      <w:pPr>
        <w:spacing w:after="0" w:before="0" w:line="276" w:lineRule="auto"/>
        <w:rPr/>
      </w:pPr>
      <w:r w:rsidDel="00000000" w:rsidR="00000000" w:rsidRPr="00000000">
        <w:rPr>
          <w:rtl w:val="0"/>
        </w:rPr>
      </w:r>
    </w:p>
    <w:p w:rsidR="00000000" w:rsidDel="00000000" w:rsidP="00000000" w:rsidRDefault="00000000" w:rsidRPr="00000000" w14:paraId="00000130">
      <w:pPr>
        <w:spacing w:after="0" w:before="0" w:line="276" w:lineRule="auto"/>
        <w:rPr/>
      </w:pPr>
      <w:r w:rsidDel="00000000" w:rsidR="00000000" w:rsidRPr="00000000">
        <w:rPr>
          <w:rtl w:val="0"/>
        </w:rPr>
        <w:t xml:space="preserve">DRE: I feel like we should—</w:t>
      </w:r>
    </w:p>
    <w:p w:rsidR="00000000" w:rsidDel="00000000" w:rsidP="00000000" w:rsidRDefault="00000000" w:rsidRPr="00000000" w14:paraId="00000131">
      <w:pPr>
        <w:spacing w:after="0" w:before="0" w:line="276" w:lineRule="auto"/>
        <w:rPr/>
      </w:pPr>
      <w:r w:rsidDel="00000000" w:rsidR="00000000" w:rsidRPr="00000000">
        <w:rPr>
          <w:rtl w:val="0"/>
        </w:rPr>
      </w:r>
    </w:p>
    <w:p w:rsidR="00000000" w:rsidDel="00000000" w:rsidP="00000000" w:rsidRDefault="00000000" w:rsidRPr="00000000" w14:paraId="00000132">
      <w:pPr>
        <w:spacing w:after="0" w:before="0" w:line="276" w:lineRule="auto"/>
        <w:rPr/>
      </w:pPr>
      <w:r w:rsidDel="00000000" w:rsidR="00000000" w:rsidRPr="00000000">
        <w:rPr>
          <w:rtl w:val="0"/>
        </w:rPr>
        <w:t xml:space="preserve">AUSTIN: I should restate what the thing you’re looking for is.</w:t>
      </w:r>
    </w:p>
    <w:p w:rsidR="00000000" w:rsidDel="00000000" w:rsidP="00000000" w:rsidRDefault="00000000" w:rsidRPr="00000000" w14:paraId="00000133">
      <w:pPr>
        <w:spacing w:after="0" w:before="0" w:line="276" w:lineRule="auto"/>
        <w:rPr/>
      </w:pPr>
      <w:r w:rsidDel="00000000" w:rsidR="00000000" w:rsidRPr="00000000">
        <w:rPr>
          <w:rtl w:val="0"/>
        </w:rPr>
      </w:r>
    </w:p>
    <w:p w:rsidR="00000000" w:rsidDel="00000000" w:rsidP="00000000" w:rsidRDefault="00000000" w:rsidRPr="00000000" w14:paraId="00000134">
      <w:pPr>
        <w:spacing w:after="0" w:before="0" w:line="276" w:lineRule="auto"/>
        <w:rPr/>
      </w:pPr>
      <w:r w:rsidDel="00000000" w:rsidR="00000000" w:rsidRPr="00000000">
        <w:rPr>
          <w:rtl w:val="0"/>
        </w:rPr>
        <w:t xml:space="preserve">SYLVIA: Yeah.</w:t>
      </w:r>
    </w:p>
    <w:p w:rsidR="00000000" w:rsidDel="00000000" w:rsidP="00000000" w:rsidRDefault="00000000" w:rsidRPr="00000000" w14:paraId="00000135">
      <w:pPr>
        <w:spacing w:after="0" w:before="0" w:line="276" w:lineRule="auto"/>
        <w:rPr/>
      </w:pPr>
      <w:r w:rsidDel="00000000" w:rsidR="00000000" w:rsidRPr="00000000">
        <w:rPr>
          <w:rtl w:val="0"/>
        </w:rPr>
      </w:r>
    </w:p>
    <w:p w:rsidR="00000000" w:rsidDel="00000000" w:rsidP="00000000" w:rsidRDefault="00000000" w:rsidRPr="00000000" w14:paraId="00000136">
      <w:pPr>
        <w:spacing w:after="0" w:before="0" w:line="276" w:lineRule="auto"/>
        <w:rPr/>
      </w:pPr>
      <w:r w:rsidDel="00000000" w:rsidR="00000000" w:rsidRPr="00000000">
        <w:rPr>
          <w:rtl w:val="0"/>
        </w:rPr>
        <w:t xml:space="preserve">AUSTIN: It is a tome, it is a volume, that is called </w:t>
      </w:r>
      <w:r w:rsidDel="00000000" w:rsidR="00000000" w:rsidRPr="00000000">
        <w:rPr>
          <w:i w:val="1"/>
          <w:rtl w:val="0"/>
        </w:rPr>
        <w:t xml:space="preserve">Mortal Liminality: On the Space Between Life and Death</w:t>
      </w:r>
      <w:r w:rsidDel="00000000" w:rsidR="00000000" w:rsidRPr="00000000">
        <w:rPr>
          <w:rtl w:val="0"/>
        </w:rPr>
        <w:t xml:space="preserve"> by Bolster Valentine. It was written during the quiet year, and that’s all you know about it. </w:t>
      </w:r>
    </w:p>
    <w:p w:rsidR="00000000" w:rsidDel="00000000" w:rsidP="00000000" w:rsidRDefault="00000000" w:rsidRPr="00000000" w14:paraId="00000137">
      <w:pPr>
        <w:spacing w:after="0" w:before="0" w:line="276" w:lineRule="auto"/>
        <w:rPr/>
      </w:pPr>
      <w:r w:rsidDel="00000000" w:rsidR="00000000" w:rsidRPr="00000000">
        <w:rPr>
          <w:rtl w:val="0"/>
        </w:rPr>
      </w:r>
    </w:p>
    <w:p w:rsidR="00000000" w:rsidDel="00000000" w:rsidP="00000000" w:rsidRDefault="00000000" w:rsidRPr="00000000" w14:paraId="00000138">
      <w:pPr>
        <w:spacing w:after="0" w:before="0" w:line="276" w:lineRule="auto"/>
        <w:rPr/>
      </w:pPr>
      <w:r w:rsidDel="00000000" w:rsidR="00000000" w:rsidRPr="00000000">
        <w:rPr>
          <w:rtl w:val="0"/>
        </w:rPr>
        <w:t xml:space="preserve">DRE: Okay.</w:t>
      </w:r>
    </w:p>
    <w:p w:rsidR="00000000" w:rsidDel="00000000" w:rsidP="00000000" w:rsidRDefault="00000000" w:rsidRPr="00000000" w14:paraId="00000139">
      <w:pPr>
        <w:spacing w:after="0" w:before="0" w:line="276" w:lineRule="auto"/>
        <w:rPr/>
      </w:pPr>
      <w:r w:rsidDel="00000000" w:rsidR="00000000" w:rsidRPr="00000000">
        <w:rPr>
          <w:rtl w:val="0"/>
        </w:rPr>
      </w:r>
    </w:p>
    <w:p w:rsidR="00000000" w:rsidDel="00000000" w:rsidP="00000000" w:rsidRDefault="00000000" w:rsidRPr="00000000" w14:paraId="0000013A">
      <w:pPr>
        <w:spacing w:after="0" w:before="0" w:line="276" w:lineRule="auto"/>
        <w:rPr/>
      </w:pPr>
      <w:r w:rsidDel="00000000" w:rsidR="00000000" w:rsidRPr="00000000">
        <w:rPr>
          <w:rtl w:val="0"/>
        </w:rPr>
        <w:t xml:space="preserve">AUSTIN: And then of course, again, what you were told by Claret Holiday was: and also whatever else you want to take, you can take. Because remember one of the other mysteries of this place is like, why doesn’t it get reconfigured when everything else in the city does.</w:t>
      </w:r>
    </w:p>
    <w:p w:rsidR="00000000" w:rsidDel="00000000" w:rsidP="00000000" w:rsidRDefault="00000000" w:rsidRPr="00000000" w14:paraId="0000013B">
      <w:pPr>
        <w:spacing w:after="0" w:before="0" w:line="276" w:lineRule="auto"/>
        <w:rPr/>
      </w:pPr>
      <w:r w:rsidDel="00000000" w:rsidR="00000000" w:rsidRPr="00000000">
        <w:rPr>
          <w:rtl w:val="0"/>
        </w:rPr>
      </w:r>
    </w:p>
    <w:p w:rsidR="00000000" w:rsidDel="00000000" w:rsidP="00000000" w:rsidRDefault="00000000" w:rsidRPr="00000000" w14:paraId="0000013C">
      <w:pPr>
        <w:spacing w:after="0" w:before="0" w:line="276" w:lineRule="auto"/>
        <w:rPr/>
      </w:pPr>
      <w:r w:rsidDel="00000000" w:rsidR="00000000" w:rsidRPr="00000000">
        <w:rPr>
          <w:rtl w:val="0"/>
        </w:rPr>
        <w:t xml:space="preserve">ALI: Mmm.</w:t>
      </w:r>
    </w:p>
    <w:p w:rsidR="00000000" w:rsidDel="00000000" w:rsidP="00000000" w:rsidRDefault="00000000" w:rsidRPr="00000000" w14:paraId="0000013D">
      <w:pPr>
        <w:spacing w:after="0" w:before="0" w:line="276" w:lineRule="auto"/>
        <w:rPr/>
      </w:pPr>
      <w:r w:rsidDel="00000000" w:rsidR="00000000" w:rsidRPr="00000000">
        <w:rPr>
          <w:rtl w:val="0"/>
        </w:rPr>
      </w:r>
    </w:p>
    <w:p w:rsidR="00000000" w:rsidDel="00000000" w:rsidP="00000000" w:rsidRDefault="00000000" w:rsidRPr="00000000" w14:paraId="0000013E">
      <w:pPr>
        <w:spacing w:after="0" w:before="0" w:line="276" w:lineRule="auto"/>
        <w:rPr/>
      </w:pPr>
      <w:r w:rsidDel="00000000" w:rsidR="00000000" w:rsidRPr="00000000">
        <w:rPr>
          <w:rtl w:val="0"/>
        </w:rPr>
        <w:t xml:space="preserve">SYLVIA: So, I think from a just like character standpoint, I think Aubrey would want to go downstairs because the top floor, just from the outside you can see is the smallest floor. </w:t>
      </w:r>
    </w:p>
    <w:p w:rsidR="00000000" w:rsidDel="00000000" w:rsidP="00000000" w:rsidRDefault="00000000" w:rsidRPr="00000000" w14:paraId="0000013F">
      <w:pPr>
        <w:spacing w:after="0" w:before="0" w:line="276" w:lineRule="auto"/>
        <w:rPr/>
      </w:pPr>
      <w:r w:rsidDel="00000000" w:rsidR="00000000" w:rsidRPr="00000000">
        <w:rPr>
          <w:rtl w:val="0"/>
        </w:rPr>
      </w:r>
    </w:p>
    <w:p w:rsidR="00000000" w:rsidDel="00000000" w:rsidP="00000000" w:rsidRDefault="00000000" w:rsidRPr="00000000" w14:paraId="00000140">
      <w:pPr>
        <w:spacing w:after="0" w:before="0" w:line="276" w:lineRule="auto"/>
        <w:rPr/>
      </w:pPr>
      <w:r w:rsidDel="00000000" w:rsidR="00000000" w:rsidRPr="00000000">
        <w:rPr>
          <w:rtl w:val="0"/>
        </w:rPr>
        <w:t xml:space="preserve">AUSTIN: Yes.</w:t>
      </w:r>
    </w:p>
    <w:p w:rsidR="00000000" w:rsidDel="00000000" w:rsidP="00000000" w:rsidRDefault="00000000" w:rsidRPr="00000000" w14:paraId="00000141">
      <w:pPr>
        <w:spacing w:after="0" w:before="0" w:line="276" w:lineRule="auto"/>
        <w:rPr/>
      </w:pPr>
      <w:r w:rsidDel="00000000" w:rsidR="00000000" w:rsidRPr="00000000">
        <w:rPr>
          <w:rtl w:val="0"/>
        </w:rPr>
      </w:r>
    </w:p>
    <w:p w:rsidR="00000000" w:rsidDel="00000000" w:rsidP="00000000" w:rsidRDefault="00000000" w:rsidRPr="00000000" w14:paraId="00000142">
      <w:pPr>
        <w:spacing w:after="0" w:before="0" w:line="276" w:lineRule="auto"/>
        <w:rPr/>
      </w:pPr>
      <w:r w:rsidDel="00000000" w:rsidR="00000000" w:rsidRPr="00000000">
        <w:rPr>
          <w:rtl w:val="0"/>
        </w:rPr>
        <w:t xml:space="preserve">SYLVIA: And we probably want to go see what’s on the larger area before we go there.</w:t>
      </w:r>
    </w:p>
    <w:p w:rsidR="00000000" w:rsidDel="00000000" w:rsidP="00000000" w:rsidRDefault="00000000" w:rsidRPr="00000000" w14:paraId="00000143">
      <w:pPr>
        <w:spacing w:after="0" w:before="0" w:line="276" w:lineRule="auto"/>
        <w:rPr/>
      </w:pPr>
      <w:r w:rsidDel="00000000" w:rsidR="00000000" w:rsidRPr="00000000">
        <w:rPr>
          <w:rtl w:val="0"/>
        </w:rPr>
      </w:r>
    </w:p>
    <w:p w:rsidR="00000000" w:rsidDel="00000000" w:rsidP="00000000" w:rsidRDefault="00000000" w:rsidRPr="00000000" w14:paraId="00000144">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145">
      <w:pPr>
        <w:spacing w:after="0" w:before="0" w:line="276" w:lineRule="auto"/>
        <w:rPr/>
      </w:pPr>
      <w:r w:rsidDel="00000000" w:rsidR="00000000" w:rsidRPr="00000000">
        <w:rPr>
          <w:rtl w:val="0"/>
        </w:rPr>
      </w:r>
    </w:p>
    <w:p w:rsidR="00000000" w:rsidDel="00000000" w:rsidP="00000000" w:rsidRDefault="00000000" w:rsidRPr="00000000" w14:paraId="00000146">
      <w:pPr>
        <w:spacing w:after="0" w:before="0" w:line="276" w:lineRule="auto"/>
        <w:rPr/>
      </w:pPr>
      <w:r w:rsidDel="00000000" w:rsidR="00000000" w:rsidRPr="00000000">
        <w:rPr>
          <w:rtl w:val="0"/>
        </w:rPr>
        <w:t xml:space="preserve">DRE: Yeah, and I guess in character even though we as players can see this map, do our characters, we don’t know where we’re going. </w:t>
      </w:r>
    </w:p>
    <w:p w:rsidR="00000000" w:rsidDel="00000000" w:rsidP="00000000" w:rsidRDefault="00000000" w:rsidRPr="00000000" w14:paraId="00000147">
      <w:pPr>
        <w:spacing w:after="0" w:before="0" w:line="276" w:lineRule="auto"/>
        <w:rPr/>
      </w:pPr>
      <w:r w:rsidDel="00000000" w:rsidR="00000000" w:rsidRPr="00000000">
        <w:rPr>
          <w:rtl w:val="0"/>
        </w:rPr>
      </w:r>
    </w:p>
    <w:p w:rsidR="00000000" w:rsidDel="00000000" w:rsidP="00000000" w:rsidRDefault="00000000" w:rsidRPr="00000000" w14:paraId="00000148">
      <w:pPr>
        <w:spacing w:after="0" w:before="0" w:line="276" w:lineRule="auto"/>
        <w:rPr/>
      </w:pPr>
      <w:r w:rsidDel="00000000" w:rsidR="00000000" w:rsidRPr="00000000">
        <w:rPr>
          <w:rtl w:val="0"/>
        </w:rPr>
        <w:t xml:space="preserve">AUSTIN: No, your characters have no idea. Only the one who’s knocked the fuck out does. [muffled laughter]</w:t>
      </w:r>
    </w:p>
    <w:p w:rsidR="00000000" w:rsidDel="00000000" w:rsidP="00000000" w:rsidRDefault="00000000" w:rsidRPr="00000000" w14:paraId="00000149">
      <w:pPr>
        <w:spacing w:after="0" w:before="0" w:line="276" w:lineRule="auto"/>
        <w:rPr/>
      </w:pPr>
      <w:r w:rsidDel="00000000" w:rsidR="00000000" w:rsidRPr="00000000">
        <w:rPr>
          <w:rtl w:val="0"/>
        </w:rPr>
      </w:r>
    </w:p>
    <w:p w:rsidR="00000000" w:rsidDel="00000000" w:rsidP="00000000" w:rsidRDefault="00000000" w:rsidRPr="00000000" w14:paraId="0000014A">
      <w:pPr>
        <w:spacing w:after="0" w:before="0" w:line="276" w:lineRule="auto"/>
        <w:rPr/>
      </w:pPr>
      <w:r w:rsidDel="00000000" w:rsidR="00000000" w:rsidRPr="00000000">
        <w:rPr>
          <w:rtl w:val="0"/>
        </w:rPr>
        <w:t xml:space="preserve">AUSTIN: Or maybe not even knocked out, like just in tears on the operating theater floor.</w:t>
      </w:r>
    </w:p>
    <w:p w:rsidR="00000000" w:rsidDel="00000000" w:rsidP="00000000" w:rsidRDefault="00000000" w:rsidRPr="00000000" w14:paraId="0000014B">
      <w:pPr>
        <w:spacing w:after="0" w:before="0" w:line="276" w:lineRule="auto"/>
        <w:rPr/>
      </w:pPr>
      <w:r w:rsidDel="00000000" w:rsidR="00000000" w:rsidRPr="00000000">
        <w:rPr>
          <w:rtl w:val="0"/>
        </w:rPr>
      </w:r>
    </w:p>
    <w:p w:rsidR="00000000" w:rsidDel="00000000" w:rsidP="00000000" w:rsidRDefault="00000000" w:rsidRPr="00000000" w14:paraId="0000014C">
      <w:pPr>
        <w:spacing w:after="0" w:before="0" w:line="276" w:lineRule="auto"/>
        <w:rPr/>
      </w:pPr>
      <w:r w:rsidDel="00000000" w:rsidR="00000000" w:rsidRPr="00000000">
        <w:rPr>
          <w:rtl w:val="0"/>
        </w:rPr>
        <w:t xml:space="preserve">DRE: Need some of that train orange juice. </w:t>
      </w:r>
    </w:p>
    <w:p w:rsidR="00000000" w:rsidDel="00000000" w:rsidP="00000000" w:rsidRDefault="00000000" w:rsidRPr="00000000" w14:paraId="0000014D">
      <w:pPr>
        <w:spacing w:after="0" w:before="0" w:line="276" w:lineRule="auto"/>
        <w:rPr/>
      </w:pPr>
      <w:r w:rsidDel="00000000" w:rsidR="00000000" w:rsidRPr="00000000">
        <w:rPr>
          <w:rtl w:val="0"/>
        </w:rPr>
      </w:r>
    </w:p>
    <w:p w:rsidR="00000000" w:rsidDel="00000000" w:rsidP="00000000" w:rsidRDefault="00000000" w:rsidRPr="00000000" w14:paraId="0000014E">
      <w:pPr>
        <w:spacing w:after="0" w:before="0" w:line="276" w:lineRule="auto"/>
        <w:rPr/>
      </w:pPr>
      <w:r w:rsidDel="00000000" w:rsidR="00000000" w:rsidRPr="00000000">
        <w:rPr>
          <w:rtl w:val="0"/>
        </w:rPr>
        <w:t xml:space="preserve">ALI: He’s gonna think about the rough week that he’s had.</w:t>
      </w:r>
    </w:p>
    <w:p w:rsidR="00000000" w:rsidDel="00000000" w:rsidP="00000000" w:rsidRDefault="00000000" w:rsidRPr="00000000" w14:paraId="0000014F">
      <w:pPr>
        <w:spacing w:after="0" w:before="0" w:line="276" w:lineRule="auto"/>
        <w:rPr/>
      </w:pPr>
      <w:r w:rsidDel="00000000" w:rsidR="00000000" w:rsidRPr="00000000">
        <w:rPr>
          <w:rtl w:val="0"/>
        </w:rPr>
      </w:r>
    </w:p>
    <w:p w:rsidR="00000000" w:rsidDel="00000000" w:rsidP="00000000" w:rsidRDefault="00000000" w:rsidRPr="00000000" w14:paraId="00000150">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151">
      <w:pPr>
        <w:spacing w:after="0" w:before="0" w:line="276" w:lineRule="auto"/>
        <w:rPr/>
      </w:pPr>
      <w:r w:rsidDel="00000000" w:rsidR="00000000" w:rsidRPr="00000000">
        <w:rPr>
          <w:rtl w:val="0"/>
        </w:rPr>
      </w:r>
    </w:p>
    <w:p w:rsidR="00000000" w:rsidDel="00000000" w:rsidP="00000000" w:rsidRDefault="00000000" w:rsidRPr="00000000" w14:paraId="00000152">
      <w:pPr>
        <w:spacing w:after="0" w:before="0" w:line="276" w:lineRule="auto"/>
        <w:rPr/>
      </w:pPr>
      <w:r w:rsidDel="00000000" w:rsidR="00000000" w:rsidRPr="00000000">
        <w:rPr>
          <w:rtl w:val="0"/>
        </w:rPr>
        <w:t xml:space="preserve">SYLVIA: Okay so, are we good for going downstairs, then?</w:t>
      </w:r>
    </w:p>
    <w:p w:rsidR="00000000" w:rsidDel="00000000" w:rsidP="00000000" w:rsidRDefault="00000000" w:rsidRPr="00000000" w14:paraId="00000153">
      <w:pPr>
        <w:spacing w:after="0" w:before="0" w:line="276" w:lineRule="auto"/>
        <w:rPr/>
      </w:pPr>
      <w:r w:rsidDel="00000000" w:rsidR="00000000" w:rsidRPr="00000000">
        <w:rPr>
          <w:rtl w:val="0"/>
        </w:rPr>
      </w:r>
    </w:p>
    <w:p w:rsidR="00000000" w:rsidDel="00000000" w:rsidP="00000000" w:rsidRDefault="00000000" w:rsidRPr="00000000" w14:paraId="00000154">
      <w:pPr>
        <w:spacing w:after="0" w:before="0" w:line="276" w:lineRule="auto"/>
        <w:rPr/>
      </w:pPr>
      <w:r w:rsidDel="00000000" w:rsidR="00000000" w:rsidRPr="00000000">
        <w:rPr>
          <w:rtl w:val="0"/>
        </w:rPr>
        <w:t xml:space="preserve">DRE: Yeah, let’s go downstairs.</w:t>
      </w:r>
    </w:p>
    <w:p w:rsidR="00000000" w:rsidDel="00000000" w:rsidP="00000000" w:rsidRDefault="00000000" w:rsidRPr="00000000" w14:paraId="00000155">
      <w:pPr>
        <w:spacing w:after="0" w:before="0" w:line="276" w:lineRule="auto"/>
        <w:rPr/>
      </w:pPr>
      <w:r w:rsidDel="00000000" w:rsidR="00000000" w:rsidRPr="00000000">
        <w:rPr>
          <w:rtl w:val="0"/>
        </w:rPr>
      </w:r>
    </w:p>
    <w:p w:rsidR="00000000" w:rsidDel="00000000" w:rsidP="00000000" w:rsidRDefault="00000000" w:rsidRPr="00000000" w14:paraId="00000156">
      <w:pPr>
        <w:spacing w:after="0" w:before="0" w:line="276" w:lineRule="auto"/>
        <w:rPr/>
      </w:pPr>
      <w:r w:rsidDel="00000000" w:rsidR="00000000" w:rsidRPr="00000000">
        <w:rPr>
          <w:rtl w:val="0"/>
        </w:rPr>
        <w:t xml:space="preserve">AUSTIN: Alright. Where are you going downstairs? Just move yourselves on the map. Alright, so you come downstairs and you’re in a hallway. There are, on this floor—so on the second floor the hallway is lined with icons, kind of religious depictions of Samothes and some other religious figures. On this floor it’s all teachers and former teachers of the university. That one really good drawing of a cobbin that, Cody Simpson, is that his name? Did, you know what I’m talking about?</w:t>
      </w:r>
    </w:p>
    <w:p w:rsidR="00000000" w:rsidDel="00000000" w:rsidP="00000000" w:rsidRDefault="00000000" w:rsidRPr="00000000" w14:paraId="00000157">
      <w:pPr>
        <w:spacing w:after="0" w:before="0" w:line="276" w:lineRule="auto"/>
        <w:rPr/>
      </w:pPr>
      <w:r w:rsidDel="00000000" w:rsidR="00000000" w:rsidRPr="00000000">
        <w:rPr>
          <w:rtl w:val="0"/>
        </w:rPr>
      </w:r>
    </w:p>
    <w:p w:rsidR="00000000" w:rsidDel="00000000" w:rsidP="00000000" w:rsidRDefault="00000000" w:rsidRPr="00000000" w14:paraId="00000158">
      <w:pPr>
        <w:spacing w:after="0" w:before="0" w:line="276" w:lineRule="auto"/>
        <w:rPr/>
      </w:pPr>
      <w:r w:rsidDel="00000000" w:rsidR="00000000" w:rsidRPr="00000000">
        <w:rPr>
          <w:rtl w:val="0"/>
        </w:rPr>
        <w:t xml:space="preserve">SYLVIA: The professor cobbin?</w:t>
      </w:r>
    </w:p>
    <w:p w:rsidR="00000000" w:rsidDel="00000000" w:rsidP="00000000" w:rsidRDefault="00000000" w:rsidRPr="00000000" w14:paraId="00000159">
      <w:pPr>
        <w:spacing w:after="0" w:before="0" w:line="276" w:lineRule="auto"/>
        <w:rPr/>
      </w:pPr>
      <w:r w:rsidDel="00000000" w:rsidR="00000000" w:rsidRPr="00000000">
        <w:rPr>
          <w:rtl w:val="0"/>
        </w:rPr>
      </w:r>
    </w:p>
    <w:p w:rsidR="00000000" w:rsidDel="00000000" w:rsidP="00000000" w:rsidRDefault="00000000" w:rsidRPr="00000000" w14:paraId="0000015A">
      <w:pPr>
        <w:spacing w:after="0" w:before="0" w:line="276" w:lineRule="auto"/>
        <w:rPr/>
      </w:pPr>
      <w:r w:rsidDel="00000000" w:rsidR="00000000" w:rsidRPr="00000000">
        <w:rPr>
          <w:rtl w:val="0"/>
        </w:rPr>
        <w:t xml:space="preserve">AUSTIN: Yeah, the professor cobbin. Stuff like that is here. No cobbins in the photos, or in these images, but stuff in that style. People who don’t know what we’re talking about, definitely go to our twitter, friends_table, and look for that image ‘cause it’s so good. </w:t>
      </w:r>
    </w:p>
    <w:p w:rsidR="00000000" w:rsidDel="00000000" w:rsidP="00000000" w:rsidRDefault="00000000" w:rsidRPr="00000000" w14:paraId="0000015B">
      <w:pPr>
        <w:spacing w:after="0" w:before="0" w:line="276" w:lineRule="auto"/>
        <w:rPr/>
      </w:pPr>
      <w:r w:rsidDel="00000000" w:rsidR="00000000" w:rsidRPr="00000000">
        <w:rPr>
          <w:rtl w:val="0"/>
        </w:rPr>
      </w:r>
    </w:p>
    <w:p w:rsidR="00000000" w:rsidDel="00000000" w:rsidP="00000000" w:rsidRDefault="00000000" w:rsidRPr="00000000" w14:paraId="0000015C">
      <w:pPr>
        <w:spacing w:after="0" w:before="0" w:line="276" w:lineRule="auto"/>
        <w:rPr/>
      </w:pPr>
      <w:r w:rsidDel="00000000" w:rsidR="00000000" w:rsidRPr="00000000">
        <w:rPr>
          <w:rtl w:val="0"/>
        </w:rPr>
        <w:t xml:space="preserve">SYLVIA: Or, Cody AJ Simpson, I believe it was.</w:t>
      </w:r>
    </w:p>
    <w:p w:rsidR="00000000" w:rsidDel="00000000" w:rsidP="00000000" w:rsidRDefault="00000000" w:rsidRPr="00000000" w14:paraId="0000015D">
      <w:pPr>
        <w:spacing w:after="0" w:before="0" w:line="276" w:lineRule="auto"/>
        <w:rPr/>
      </w:pPr>
      <w:r w:rsidDel="00000000" w:rsidR="00000000" w:rsidRPr="00000000">
        <w:rPr>
          <w:rtl w:val="0"/>
        </w:rPr>
      </w:r>
    </w:p>
    <w:p w:rsidR="00000000" w:rsidDel="00000000" w:rsidP="00000000" w:rsidRDefault="00000000" w:rsidRPr="00000000" w14:paraId="0000015E">
      <w:pPr>
        <w:spacing w:after="0" w:before="0" w:line="276" w:lineRule="auto"/>
        <w:rPr/>
      </w:pPr>
      <w:r w:rsidDel="00000000" w:rsidR="00000000" w:rsidRPr="00000000">
        <w:rPr>
          <w:rtl w:val="0"/>
        </w:rPr>
        <w:t xml:space="preserve">AUSTIN: Yeah, is that his full twitter name?</w:t>
      </w:r>
    </w:p>
    <w:p w:rsidR="00000000" w:rsidDel="00000000" w:rsidP="00000000" w:rsidRDefault="00000000" w:rsidRPr="00000000" w14:paraId="0000015F">
      <w:pPr>
        <w:spacing w:after="0" w:before="0" w:line="276" w:lineRule="auto"/>
        <w:rPr/>
      </w:pPr>
      <w:r w:rsidDel="00000000" w:rsidR="00000000" w:rsidRPr="00000000">
        <w:rPr>
          <w:rtl w:val="0"/>
        </w:rPr>
      </w:r>
    </w:p>
    <w:p w:rsidR="00000000" w:rsidDel="00000000" w:rsidP="00000000" w:rsidRDefault="00000000" w:rsidRPr="00000000" w14:paraId="00000160">
      <w:pPr>
        <w:spacing w:after="0" w:before="0" w:line="276" w:lineRule="auto"/>
        <w:rPr/>
      </w:pPr>
      <w:r w:rsidDel="00000000" w:rsidR="00000000" w:rsidRPr="00000000">
        <w:rPr>
          <w:rtl w:val="0"/>
        </w:rPr>
        <w:t xml:space="preserve">SYLVIA: Yes.</w:t>
      </w:r>
    </w:p>
    <w:p w:rsidR="00000000" w:rsidDel="00000000" w:rsidP="00000000" w:rsidRDefault="00000000" w:rsidRPr="00000000" w14:paraId="00000161">
      <w:pPr>
        <w:spacing w:after="0" w:before="0" w:line="276" w:lineRule="auto"/>
        <w:rPr/>
      </w:pPr>
      <w:r w:rsidDel="00000000" w:rsidR="00000000" w:rsidRPr="00000000">
        <w:rPr>
          <w:rtl w:val="0"/>
        </w:rPr>
      </w:r>
    </w:p>
    <w:p w:rsidR="00000000" w:rsidDel="00000000" w:rsidP="00000000" w:rsidRDefault="00000000" w:rsidRPr="00000000" w14:paraId="00000162">
      <w:pPr>
        <w:spacing w:after="0" w:before="0" w:line="276" w:lineRule="auto"/>
        <w:rPr/>
      </w:pPr>
      <w:r w:rsidDel="00000000" w:rsidR="00000000" w:rsidRPr="00000000">
        <w:rPr>
          <w:rtl w:val="0"/>
        </w:rPr>
        <w:t xml:space="preserve">AUSTIN: Cool. @CodyAJSimpson. </w:t>
      </w:r>
    </w:p>
    <w:p w:rsidR="00000000" w:rsidDel="00000000" w:rsidP="00000000" w:rsidRDefault="00000000" w:rsidRPr="00000000" w14:paraId="00000163">
      <w:pPr>
        <w:spacing w:after="0" w:before="0" w:line="276" w:lineRule="auto"/>
        <w:rPr/>
      </w:pPr>
      <w:r w:rsidDel="00000000" w:rsidR="00000000" w:rsidRPr="00000000">
        <w:rPr>
          <w:rtl w:val="0"/>
        </w:rPr>
      </w:r>
    </w:p>
    <w:p w:rsidR="00000000" w:rsidDel="00000000" w:rsidP="00000000" w:rsidRDefault="00000000" w:rsidRPr="00000000" w14:paraId="00000164">
      <w:pPr>
        <w:spacing w:after="0" w:before="0" w:line="276" w:lineRule="auto"/>
        <w:rPr/>
      </w:pPr>
      <w:r w:rsidDel="00000000" w:rsidR="00000000" w:rsidRPr="00000000">
        <w:rPr>
          <w:rtl w:val="0"/>
        </w:rPr>
        <w:t xml:space="preserve">SYLVIA: Okay, so, we can see out this window and that’s the back of the building, right?</w:t>
      </w:r>
    </w:p>
    <w:p w:rsidR="00000000" w:rsidDel="00000000" w:rsidP="00000000" w:rsidRDefault="00000000" w:rsidRPr="00000000" w14:paraId="00000165">
      <w:pPr>
        <w:spacing w:after="0" w:before="0" w:line="276" w:lineRule="auto"/>
        <w:rPr/>
      </w:pPr>
      <w:r w:rsidDel="00000000" w:rsidR="00000000" w:rsidRPr="00000000">
        <w:rPr>
          <w:rtl w:val="0"/>
        </w:rPr>
      </w:r>
    </w:p>
    <w:p w:rsidR="00000000" w:rsidDel="00000000" w:rsidP="00000000" w:rsidRDefault="00000000" w:rsidRPr="00000000" w14:paraId="00000166">
      <w:pPr>
        <w:spacing w:after="0" w:before="0" w:line="276" w:lineRule="auto"/>
        <w:rPr/>
      </w:pPr>
      <w:r w:rsidDel="00000000" w:rsidR="00000000" w:rsidRPr="00000000">
        <w:rPr>
          <w:rtl w:val="0"/>
        </w:rPr>
        <w:t xml:space="preserve">AUSTIN: Correct, that is the back of the building.</w:t>
      </w:r>
    </w:p>
    <w:p w:rsidR="00000000" w:rsidDel="00000000" w:rsidP="00000000" w:rsidRDefault="00000000" w:rsidRPr="00000000" w14:paraId="00000167">
      <w:pPr>
        <w:spacing w:after="0" w:before="0" w:line="276" w:lineRule="auto"/>
        <w:rPr/>
      </w:pPr>
      <w:r w:rsidDel="00000000" w:rsidR="00000000" w:rsidRPr="00000000">
        <w:rPr>
          <w:rtl w:val="0"/>
        </w:rPr>
      </w:r>
    </w:p>
    <w:p w:rsidR="00000000" w:rsidDel="00000000" w:rsidP="00000000" w:rsidRDefault="00000000" w:rsidRPr="00000000" w14:paraId="00000168">
      <w:pPr>
        <w:spacing w:after="0" w:before="0" w:line="276" w:lineRule="auto"/>
        <w:rPr/>
      </w:pPr>
      <w:r w:rsidDel="00000000" w:rsidR="00000000" w:rsidRPr="00000000">
        <w:rPr>
          <w:rtl w:val="0"/>
        </w:rPr>
        <w:t xml:space="preserve">DRE: Are there any—</w:t>
      </w:r>
    </w:p>
    <w:p w:rsidR="00000000" w:rsidDel="00000000" w:rsidP="00000000" w:rsidRDefault="00000000" w:rsidRPr="00000000" w14:paraId="00000169">
      <w:pPr>
        <w:spacing w:after="0" w:before="0" w:line="276" w:lineRule="auto"/>
        <w:rPr/>
      </w:pPr>
      <w:r w:rsidDel="00000000" w:rsidR="00000000" w:rsidRPr="00000000">
        <w:rPr>
          <w:rtl w:val="0"/>
        </w:rPr>
      </w:r>
    </w:p>
    <w:p w:rsidR="00000000" w:rsidDel="00000000" w:rsidP="00000000" w:rsidRDefault="00000000" w:rsidRPr="00000000" w14:paraId="0000016A">
      <w:pPr>
        <w:spacing w:after="0" w:before="0" w:line="276" w:lineRule="auto"/>
        <w:rPr/>
      </w:pPr>
      <w:r w:rsidDel="00000000" w:rsidR="00000000" w:rsidRPr="00000000">
        <w:rPr>
          <w:rtl w:val="0"/>
        </w:rPr>
        <w:t xml:space="preserve">SYLVIA: I’m just gonna say, our character’s probably know that this is the exit, just tell me if i’m being too—</w:t>
      </w:r>
    </w:p>
    <w:p w:rsidR="00000000" w:rsidDel="00000000" w:rsidP="00000000" w:rsidRDefault="00000000" w:rsidRPr="00000000" w14:paraId="0000016B">
      <w:pPr>
        <w:spacing w:after="0" w:before="0" w:line="276" w:lineRule="auto"/>
        <w:rPr/>
      </w:pPr>
      <w:r w:rsidDel="00000000" w:rsidR="00000000" w:rsidRPr="00000000">
        <w:rPr>
          <w:rtl w:val="0"/>
        </w:rPr>
      </w:r>
    </w:p>
    <w:p w:rsidR="00000000" w:rsidDel="00000000" w:rsidP="00000000" w:rsidRDefault="00000000" w:rsidRPr="00000000" w14:paraId="0000016C">
      <w:pPr>
        <w:spacing w:after="0" w:before="0" w:line="276" w:lineRule="auto"/>
        <w:rPr/>
      </w:pPr>
      <w:r w:rsidDel="00000000" w:rsidR="00000000" w:rsidRPr="00000000">
        <w:rPr>
          <w:rtl w:val="0"/>
        </w:rPr>
        <w:t xml:space="preserve">AUSTIN: Yeah yeah that’s fine, you have your—in fact you can hear from down here that there are more protesters, people are shouting and yelling.</w:t>
      </w:r>
    </w:p>
    <w:p w:rsidR="00000000" w:rsidDel="00000000" w:rsidP="00000000" w:rsidRDefault="00000000" w:rsidRPr="00000000" w14:paraId="0000016D">
      <w:pPr>
        <w:spacing w:after="0" w:before="0" w:line="276" w:lineRule="auto"/>
        <w:rPr/>
      </w:pPr>
      <w:r w:rsidDel="00000000" w:rsidR="00000000" w:rsidRPr="00000000">
        <w:rPr>
          <w:rtl w:val="0"/>
        </w:rPr>
      </w:r>
    </w:p>
    <w:p w:rsidR="00000000" w:rsidDel="00000000" w:rsidP="00000000" w:rsidRDefault="00000000" w:rsidRPr="00000000" w14:paraId="0000016E">
      <w:pPr>
        <w:spacing w:after="0" w:before="0" w:line="276" w:lineRule="auto"/>
        <w:rPr/>
      </w:pPr>
      <w:r w:rsidDel="00000000" w:rsidR="00000000" w:rsidRPr="00000000">
        <w:rPr>
          <w:rtl w:val="0"/>
        </w:rPr>
        <w:t xml:space="preserve">SYLVIA: There’s nobody in the hallway?</w:t>
      </w:r>
    </w:p>
    <w:p w:rsidR="00000000" w:rsidDel="00000000" w:rsidP="00000000" w:rsidRDefault="00000000" w:rsidRPr="00000000" w14:paraId="0000016F">
      <w:pPr>
        <w:spacing w:after="0" w:before="0" w:line="276" w:lineRule="auto"/>
        <w:rPr/>
      </w:pPr>
      <w:r w:rsidDel="00000000" w:rsidR="00000000" w:rsidRPr="00000000">
        <w:rPr>
          <w:rtl w:val="0"/>
        </w:rPr>
      </w:r>
    </w:p>
    <w:p w:rsidR="00000000" w:rsidDel="00000000" w:rsidP="00000000" w:rsidRDefault="00000000" w:rsidRPr="00000000" w14:paraId="00000170">
      <w:pPr>
        <w:spacing w:after="0" w:before="0" w:line="276" w:lineRule="auto"/>
        <w:rPr/>
      </w:pPr>
      <w:r w:rsidDel="00000000" w:rsidR="00000000" w:rsidRPr="00000000">
        <w:rPr>
          <w:rtl w:val="0"/>
        </w:rPr>
        <w:t xml:space="preserve">AUSTIN: No one in the hallway.</w:t>
      </w:r>
    </w:p>
    <w:p w:rsidR="00000000" w:rsidDel="00000000" w:rsidP="00000000" w:rsidRDefault="00000000" w:rsidRPr="00000000" w14:paraId="00000171">
      <w:pPr>
        <w:spacing w:after="0" w:before="0" w:line="276" w:lineRule="auto"/>
        <w:rPr/>
      </w:pPr>
      <w:r w:rsidDel="00000000" w:rsidR="00000000" w:rsidRPr="00000000">
        <w:rPr>
          <w:rtl w:val="0"/>
        </w:rPr>
      </w:r>
    </w:p>
    <w:p w:rsidR="00000000" w:rsidDel="00000000" w:rsidP="00000000" w:rsidRDefault="00000000" w:rsidRPr="00000000" w14:paraId="00000172">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173">
      <w:pPr>
        <w:spacing w:after="0" w:before="0" w:line="276" w:lineRule="auto"/>
        <w:rPr/>
      </w:pPr>
      <w:r w:rsidDel="00000000" w:rsidR="00000000" w:rsidRPr="00000000">
        <w:rPr>
          <w:rtl w:val="0"/>
        </w:rPr>
      </w:r>
    </w:p>
    <w:p w:rsidR="00000000" w:rsidDel="00000000" w:rsidP="00000000" w:rsidRDefault="00000000" w:rsidRPr="00000000" w14:paraId="00000174">
      <w:pPr>
        <w:spacing w:after="0" w:before="0" w:line="276" w:lineRule="auto"/>
        <w:rPr/>
      </w:pPr>
      <w:r w:rsidDel="00000000" w:rsidR="00000000" w:rsidRPr="00000000">
        <w:rPr>
          <w:rtl w:val="0"/>
        </w:rPr>
        <w:t xml:space="preserve">DRE: Are there any signs or anything in the hallway?</w:t>
      </w:r>
    </w:p>
    <w:p w:rsidR="00000000" w:rsidDel="00000000" w:rsidP="00000000" w:rsidRDefault="00000000" w:rsidRPr="00000000" w14:paraId="00000175">
      <w:pPr>
        <w:spacing w:after="0" w:before="0" w:line="276" w:lineRule="auto"/>
        <w:rPr/>
      </w:pPr>
      <w:r w:rsidDel="00000000" w:rsidR="00000000" w:rsidRPr="00000000">
        <w:rPr>
          <w:rtl w:val="0"/>
        </w:rPr>
      </w:r>
    </w:p>
    <w:p w:rsidR="00000000" w:rsidDel="00000000" w:rsidP="00000000" w:rsidRDefault="00000000" w:rsidRPr="00000000" w14:paraId="00000176">
      <w:pPr>
        <w:spacing w:after="0" w:before="0" w:line="276" w:lineRule="auto"/>
        <w:rPr/>
      </w:pPr>
      <w:r w:rsidDel="00000000" w:rsidR="00000000" w:rsidRPr="00000000">
        <w:rPr>
          <w:rtl w:val="0"/>
        </w:rPr>
        <w:t xml:space="preserve">AUSTIN: Uh, no. Easy to get lost here.</w:t>
      </w:r>
    </w:p>
    <w:p w:rsidR="00000000" w:rsidDel="00000000" w:rsidP="00000000" w:rsidRDefault="00000000" w:rsidRPr="00000000" w14:paraId="00000177">
      <w:pPr>
        <w:spacing w:after="0" w:before="0" w:line="276" w:lineRule="auto"/>
        <w:rPr/>
      </w:pPr>
      <w:r w:rsidDel="00000000" w:rsidR="00000000" w:rsidRPr="00000000">
        <w:rPr>
          <w:rtl w:val="0"/>
        </w:rPr>
      </w:r>
    </w:p>
    <w:p w:rsidR="00000000" w:rsidDel="00000000" w:rsidP="00000000" w:rsidRDefault="00000000" w:rsidRPr="00000000" w14:paraId="00000178">
      <w:pPr>
        <w:spacing w:after="0" w:before="0" w:line="276" w:lineRule="auto"/>
        <w:rPr/>
      </w:pPr>
      <w:r w:rsidDel="00000000" w:rsidR="00000000" w:rsidRPr="00000000">
        <w:rPr>
          <w:rtl w:val="0"/>
        </w:rPr>
        <w:t xml:space="preserve">SYLVIA: Well I’m just gonna check the first door. [ALI laughs]</w:t>
      </w:r>
    </w:p>
    <w:p w:rsidR="00000000" w:rsidDel="00000000" w:rsidP="00000000" w:rsidRDefault="00000000" w:rsidRPr="00000000" w14:paraId="00000179">
      <w:pPr>
        <w:spacing w:after="0" w:before="0" w:line="276" w:lineRule="auto"/>
        <w:rPr/>
      </w:pPr>
      <w:r w:rsidDel="00000000" w:rsidR="00000000" w:rsidRPr="00000000">
        <w:rPr>
          <w:rtl w:val="0"/>
        </w:rPr>
      </w:r>
    </w:p>
    <w:p w:rsidR="00000000" w:rsidDel="00000000" w:rsidP="00000000" w:rsidRDefault="00000000" w:rsidRPr="00000000" w14:paraId="0000017A">
      <w:pPr>
        <w:spacing w:after="0" w:before="0" w:line="276" w:lineRule="auto"/>
        <w:rPr/>
      </w:pPr>
      <w:r w:rsidDel="00000000" w:rsidR="00000000" w:rsidRPr="00000000">
        <w:rPr>
          <w:rtl w:val="0"/>
        </w:rPr>
        <w:t xml:space="preserve">AUSTIN: You just start poking around, I mean that’s…</w:t>
      </w:r>
    </w:p>
    <w:p w:rsidR="00000000" w:rsidDel="00000000" w:rsidP="00000000" w:rsidRDefault="00000000" w:rsidRPr="00000000" w14:paraId="0000017B">
      <w:pPr>
        <w:spacing w:after="0" w:before="0" w:line="276" w:lineRule="auto"/>
        <w:rPr/>
      </w:pPr>
      <w:r w:rsidDel="00000000" w:rsidR="00000000" w:rsidRPr="00000000">
        <w:rPr>
          <w:rtl w:val="0"/>
        </w:rPr>
      </w:r>
    </w:p>
    <w:p w:rsidR="00000000" w:rsidDel="00000000" w:rsidP="00000000" w:rsidRDefault="00000000" w:rsidRPr="00000000" w14:paraId="0000017C">
      <w:pPr>
        <w:spacing w:after="0" w:before="0" w:line="276" w:lineRule="auto"/>
        <w:rPr/>
      </w:pPr>
      <w:r w:rsidDel="00000000" w:rsidR="00000000" w:rsidRPr="00000000">
        <w:rPr>
          <w:rtl w:val="0"/>
        </w:rPr>
        <w:t xml:space="preserve">ALI: Yeah.</w:t>
      </w:r>
    </w:p>
    <w:p w:rsidR="00000000" w:rsidDel="00000000" w:rsidP="00000000" w:rsidRDefault="00000000" w:rsidRPr="00000000" w14:paraId="0000017D">
      <w:pPr>
        <w:spacing w:after="0" w:before="0" w:line="276" w:lineRule="auto"/>
        <w:rPr/>
      </w:pPr>
      <w:r w:rsidDel="00000000" w:rsidR="00000000" w:rsidRPr="00000000">
        <w:rPr>
          <w:rtl w:val="0"/>
        </w:rPr>
      </w:r>
    </w:p>
    <w:p w:rsidR="00000000" w:rsidDel="00000000" w:rsidP="00000000" w:rsidRDefault="00000000" w:rsidRPr="00000000" w14:paraId="0000017E">
      <w:pPr>
        <w:spacing w:after="0" w:before="0" w:line="276" w:lineRule="auto"/>
        <w:rPr/>
      </w:pPr>
      <w:r w:rsidDel="00000000" w:rsidR="00000000" w:rsidRPr="00000000">
        <w:rPr>
          <w:rtl w:val="0"/>
        </w:rPr>
        <w:t xml:space="preserve">SYLVIA: Is this door locked here? The one I’ve found?</w:t>
      </w:r>
    </w:p>
    <w:p w:rsidR="00000000" w:rsidDel="00000000" w:rsidP="00000000" w:rsidRDefault="00000000" w:rsidRPr="00000000" w14:paraId="0000017F">
      <w:pPr>
        <w:spacing w:after="0" w:before="0" w:line="276" w:lineRule="auto"/>
        <w:rPr/>
      </w:pPr>
      <w:r w:rsidDel="00000000" w:rsidR="00000000" w:rsidRPr="00000000">
        <w:rPr>
          <w:rtl w:val="0"/>
        </w:rPr>
      </w:r>
    </w:p>
    <w:p w:rsidR="00000000" w:rsidDel="00000000" w:rsidP="00000000" w:rsidRDefault="00000000" w:rsidRPr="00000000" w14:paraId="00000180">
      <w:pPr>
        <w:spacing w:after="0" w:before="0" w:line="276" w:lineRule="auto"/>
        <w:rPr/>
      </w:pPr>
      <w:r w:rsidDel="00000000" w:rsidR="00000000" w:rsidRPr="00000000">
        <w:rPr>
          <w:rtl w:val="0"/>
        </w:rPr>
        <w:t xml:space="preserve">AUSTIN: No, that door’s open.</w:t>
      </w:r>
    </w:p>
    <w:p w:rsidR="00000000" w:rsidDel="00000000" w:rsidP="00000000" w:rsidRDefault="00000000" w:rsidRPr="00000000" w14:paraId="00000181">
      <w:pPr>
        <w:spacing w:after="0" w:before="0" w:line="276" w:lineRule="auto"/>
        <w:rPr/>
      </w:pPr>
      <w:r w:rsidDel="00000000" w:rsidR="00000000" w:rsidRPr="00000000">
        <w:rPr>
          <w:rtl w:val="0"/>
        </w:rPr>
      </w:r>
    </w:p>
    <w:p w:rsidR="00000000" w:rsidDel="00000000" w:rsidP="00000000" w:rsidRDefault="00000000" w:rsidRPr="00000000" w14:paraId="00000182">
      <w:pPr>
        <w:spacing w:after="0" w:before="0" w:line="276" w:lineRule="auto"/>
        <w:rPr/>
      </w:pPr>
      <w:r w:rsidDel="00000000" w:rsidR="00000000" w:rsidRPr="00000000">
        <w:rPr>
          <w:rtl w:val="0"/>
        </w:rPr>
        <w:t xml:space="preserve">SYLVIA: Yeah then I’ll just go through.</w:t>
      </w:r>
    </w:p>
    <w:p w:rsidR="00000000" w:rsidDel="00000000" w:rsidP="00000000" w:rsidRDefault="00000000" w:rsidRPr="00000000" w14:paraId="00000183">
      <w:pPr>
        <w:spacing w:after="0" w:before="0" w:line="276" w:lineRule="auto"/>
        <w:rPr/>
      </w:pPr>
      <w:r w:rsidDel="00000000" w:rsidR="00000000" w:rsidRPr="00000000">
        <w:rPr>
          <w:rtl w:val="0"/>
        </w:rPr>
      </w:r>
    </w:p>
    <w:p w:rsidR="00000000" w:rsidDel="00000000" w:rsidP="00000000" w:rsidRDefault="00000000" w:rsidRPr="00000000" w14:paraId="00000184">
      <w:pPr>
        <w:spacing w:after="0" w:before="0" w:line="276" w:lineRule="auto"/>
        <w:rPr/>
      </w:pPr>
      <w:r w:rsidDel="00000000" w:rsidR="00000000" w:rsidRPr="00000000">
        <w:rPr>
          <w:rtl w:val="0"/>
        </w:rPr>
        <w:t xml:space="preserve">AUSTIN: Alright. It’s another hallway, you see a C written on the door to your north, or above the door to your north, and then above the door to your south, in this hallway, you see written in script: The Winsley Cartwright Living Library. </w:t>
      </w:r>
    </w:p>
    <w:p w:rsidR="00000000" w:rsidDel="00000000" w:rsidP="00000000" w:rsidRDefault="00000000" w:rsidRPr="00000000" w14:paraId="00000185">
      <w:pPr>
        <w:spacing w:after="0" w:before="0" w:line="276" w:lineRule="auto"/>
        <w:rPr/>
      </w:pPr>
      <w:r w:rsidDel="00000000" w:rsidR="00000000" w:rsidRPr="00000000">
        <w:rPr>
          <w:rtl w:val="0"/>
        </w:rPr>
      </w:r>
    </w:p>
    <w:p w:rsidR="00000000" w:rsidDel="00000000" w:rsidP="00000000" w:rsidRDefault="00000000" w:rsidRPr="00000000" w14:paraId="00000186">
      <w:pPr>
        <w:spacing w:after="0" w:before="0" w:line="276" w:lineRule="auto"/>
        <w:rPr/>
      </w:pPr>
      <w:r w:rsidDel="00000000" w:rsidR="00000000" w:rsidRPr="00000000">
        <w:rPr>
          <w:rtl w:val="0"/>
        </w:rPr>
        <w:t xml:space="preserve">DRE: Sounds like a good place to look for a tome.</w:t>
      </w:r>
    </w:p>
    <w:p w:rsidR="00000000" w:rsidDel="00000000" w:rsidP="00000000" w:rsidRDefault="00000000" w:rsidRPr="00000000" w14:paraId="00000187">
      <w:pPr>
        <w:spacing w:after="0" w:before="0" w:line="276" w:lineRule="auto"/>
        <w:rPr/>
      </w:pPr>
      <w:r w:rsidDel="00000000" w:rsidR="00000000" w:rsidRPr="00000000">
        <w:rPr>
          <w:rtl w:val="0"/>
        </w:rPr>
      </w:r>
    </w:p>
    <w:p w:rsidR="00000000" w:rsidDel="00000000" w:rsidP="00000000" w:rsidRDefault="00000000" w:rsidRPr="00000000" w14:paraId="00000188">
      <w:pPr>
        <w:spacing w:after="0" w:before="0" w:line="276" w:lineRule="auto"/>
        <w:rPr/>
      </w:pPr>
      <w:r w:rsidDel="00000000" w:rsidR="00000000" w:rsidRPr="00000000">
        <w:rPr>
          <w:rtl w:val="0"/>
        </w:rPr>
        <w:t xml:space="preserve">SYLVIA: [crosstalk] Well we are looking for a book. [DRE and ALI laugh]</w:t>
      </w:r>
    </w:p>
    <w:p w:rsidR="00000000" w:rsidDel="00000000" w:rsidP="00000000" w:rsidRDefault="00000000" w:rsidRPr="00000000" w14:paraId="00000189">
      <w:pPr>
        <w:spacing w:after="0" w:before="0" w:line="276" w:lineRule="auto"/>
        <w:rPr/>
      </w:pPr>
      <w:r w:rsidDel="00000000" w:rsidR="00000000" w:rsidRPr="00000000">
        <w:rPr>
          <w:rtl w:val="0"/>
        </w:rPr>
      </w:r>
    </w:p>
    <w:p w:rsidR="00000000" w:rsidDel="00000000" w:rsidP="00000000" w:rsidRDefault="00000000" w:rsidRPr="00000000" w14:paraId="0000018A">
      <w:pPr>
        <w:spacing w:after="0" w:before="0" w:line="276" w:lineRule="auto"/>
        <w:rPr/>
      </w:pPr>
      <w:r w:rsidDel="00000000" w:rsidR="00000000" w:rsidRPr="00000000">
        <w:rPr>
          <w:rtl w:val="0"/>
        </w:rPr>
        <w:t xml:space="preserve">AUSTIN: Totally.</w:t>
      </w:r>
    </w:p>
    <w:p w:rsidR="00000000" w:rsidDel="00000000" w:rsidP="00000000" w:rsidRDefault="00000000" w:rsidRPr="00000000" w14:paraId="0000018B">
      <w:pPr>
        <w:spacing w:after="0" w:before="0" w:line="276" w:lineRule="auto"/>
        <w:rPr/>
      </w:pPr>
      <w:r w:rsidDel="00000000" w:rsidR="00000000" w:rsidRPr="00000000">
        <w:rPr>
          <w:rtl w:val="0"/>
        </w:rPr>
      </w:r>
    </w:p>
    <w:p w:rsidR="00000000" w:rsidDel="00000000" w:rsidP="00000000" w:rsidRDefault="00000000" w:rsidRPr="00000000" w14:paraId="0000018C">
      <w:pPr>
        <w:spacing w:after="0" w:before="0" w:line="276" w:lineRule="auto"/>
        <w:rPr/>
      </w:pPr>
      <w:r w:rsidDel="00000000" w:rsidR="00000000" w:rsidRPr="00000000">
        <w:rPr>
          <w:rtl w:val="0"/>
        </w:rPr>
        <w:t xml:space="preserve">SYLVIA: Let’s go</w:t>
      </w:r>
    </w:p>
    <w:p w:rsidR="00000000" w:rsidDel="00000000" w:rsidP="00000000" w:rsidRDefault="00000000" w:rsidRPr="00000000" w14:paraId="0000018D">
      <w:pPr>
        <w:spacing w:after="0" w:before="0" w:line="276" w:lineRule="auto"/>
        <w:rPr/>
      </w:pPr>
      <w:r w:rsidDel="00000000" w:rsidR="00000000" w:rsidRPr="00000000">
        <w:rPr>
          <w:rtl w:val="0"/>
        </w:rPr>
      </w:r>
    </w:p>
    <w:p w:rsidR="00000000" w:rsidDel="00000000" w:rsidP="00000000" w:rsidRDefault="00000000" w:rsidRPr="00000000" w14:paraId="0000018E">
      <w:pPr>
        <w:spacing w:after="0" w:before="0" w:line="276" w:lineRule="auto"/>
        <w:rPr/>
      </w:pPr>
      <w:r w:rsidDel="00000000" w:rsidR="00000000" w:rsidRPr="00000000">
        <w:rPr>
          <w:rtl w:val="0"/>
        </w:rPr>
        <w:t xml:space="preserve">DRE: Is that door locked?</w:t>
      </w:r>
    </w:p>
    <w:p w:rsidR="00000000" w:rsidDel="00000000" w:rsidP="00000000" w:rsidRDefault="00000000" w:rsidRPr="00000000" w14:paraId="0000018F">
      <w:pPr>
        <w:spacing w:after="0" w:before="0" w:line="276" w:lineRule="auto"/>
        <w:rPr/>
      </w:pPr>
      <w:r w:rsidDel="00000000" w:rsidR="00000000" w:rsidRPr="00000000">
        <w:rPr>
          <w:rtl w:val="0"/>
        </w:rPr>
      </w:r>
    </w:p>
    <w:p w:rsidR="00000000" w:rsidDel="00000000" w:rsidP="00000000" w:rsidRDefault="00000000" w:rsidRPr="00000000" w14:paraId="00000190">
      <w:pPr>
        <w:spacing w:after="0" w:before="0" w:line="276" w:lineRule="auto"/>
        <w:rPr/>
      </w:pPr>
      <w:r w:rsidDel="00000000" w:rsidR="00000000" w:rsidRPr="00000000">
        <w:rPr>
          <w:rtl w:val="0"/>
        </w:rPr>
        <w:t xml:space="preserve">AUSTIN: That door’s locked, yeah.</w:t>
      </w:r>
    </w:p>
    <w:p w:rsidR="00000000" w:rsidDel="00000000" w:rsidP="00000000" w:rsidRDefault="00000000" w:rsidRPr="00000000" w14:paraId="00000191">
      <w:pPr>
        <w:spacing w:after="0" w:before="0" w:line="276" w:lineRule="auto"/>
        <w:rPr/>
      </w:pPr>
      <w:r w:rsidDel="00000000" w:rsidR="00000000" w:rsidRPr="00000000">
        <w:rPr>
          <w:rtl w:val="0"/>
        </w:rPr>
      </w:r>
    </w:p>
    <w:p w:rsidR="00000000" w:rsidDel="00000000" w:rsidP="00000000" w:rsidRDefault="00000000" w:rsidRPr="00000000" w14:paraId="00000192">
      <w:pPr>
        <w:spacing w:after="0" w:before="0" w:line="276" w:lineRule="auto"/>
        <w:rPr/>
      </w:pPr>
      <w:r w:rsidDel="00000000" w:rsidR="00000000" w:rsidRPr="00000000">
        <w:rPr>
          <w:rtl w:val="0"/>
        </w:rPr>
        <w:t xml:space="preserve">SYLVIA: Okay. Well. I got this.</w:t>
      </w:r>
    </w:p>
    <w:p w:rsidR="00000000" w:rsidDel="00000000" w:rsidP="00000000" w:rsidRDefault="00000000" w:rsidRPr="00000000" w14:paraId="00000193">
      <w:pPr>
        <w:spacing w:after="0" w:before="0" w:line="276" w:lineRule="auto"/>
        <w:rPr/>
      </w:pPr>
      <w:r w:rsidDel="00000000" w:rsidR="00000000" w:rsidRPr="00000000">
        <w:rPr>
          <w:rtl w:val="0"/>
        </w:rPr>
      </w:r>
    </w:p>
    <w:p w:rsidR="00000000" w:rsidDel="00000000" w:rsidP="00000000" w:rsidRDefault="00000000" w:rsidRPr="00000000" w14:paraId="00000194">
      <w:pPr>
        <w:spacing w:after="0" w:before="0" w:line="276" w:lineRule="auto"/>
        <w:rPr/>
      </w:pPr>
      <w:r w:rsidDel="00000000" w:rsidR="00000000" w:rsidRPr="00000000">
        <w:rPr>
          <w:rtl w:val="0"/>
        </w:rPr>
        <w:t xml:space="preserve">AUSTIN: And when you touch the handle, it’s cold.</w:t>
      </w:r>
    </w:p>
    <w:p w:rsidR="00000000" w:rsidDel="00000000" w:rsidP="00000000" w:rsidRDefault="00000000" w:rsidRPr="00000000" w14:paraId="00000195">
      <w:pPr>
        <w:spacing w:after="0" w:before="0" w:line="276" w:lineRule="auto"/>
        <w:rPr/>
      </w:pPr>
      <w:r w:rsidDel="00000000" w:rsidR="00000000" w:rsidRPr="00000000">
        <w:rPr>
          <w:rtl w:val="0"/>
        </w:rPr>
      </w:r>
    </w:p>
    <w:p w:rsidR="00000000" w:rsidDel="00000000" w:rsidP="00000000" w:rsidRDefault="00000000" w:rsidRPr="00000000" w14:paraId="00000196">
      <w:pPr>
        <w:spacing w:after="0" w:before="0" w:line="276" w:lineRule="auto"/>
        <w:rPr/>
      </w:pPr>
      <w:r w:rsidDel="00000000" w:rsidR="00000000" w:rsidRPr="00000000">
        <w:rPr>
          <w:rtl w:val="0"/>
        </w:rPr>
        <w:t xml:space="preserve">SYLVIA: Oh. Okay. Can I pick the lock?</w:t>
      </w:r>
    </w:p>
    <w:p w:rsidR="00000000" w:rsidDel="00000000" w:rsidP="00000000" w:rsidRDefault="00000000" w:rsidRPr="00000000" w14:paraId="00000197">
      <w:pPr>
        <w:spacing w:after="0" w:before="0" w:line="276" w:lineRule="auto"/>
        <w:rPr/>
      </w:pPr>
      <w:r w:rsidDel="00000000" w:rsidR="00000000" w:rsidRPr="00000000">
        <w:rPr>
          <w:rtl w:val="0"/>
        </w:rPr>
      </w:r>
    </w:p>
    <w:p w:rsidR="00000000" w:rsidDel="00000000" w:rsidP="00000000" w:rsidRDefault="00000000" w:rsidRPr="00000000" w14:paraId="00000198">
      <w:pPr>
        <w:spacing w:after="0" w:before="0" w:line="276" w:lineRule="auto"/>
        <w:rPr/>
      </w:pPr>
      <w:r w:rsidDel="00000000" w:rsidR="00000000" w:rsidRPr="00000000">
        <w:rPr>
          <w:rtl w:val="0"/>
        </w:rPr>
        <w:t xml:space="preserve">AUSTIN: You can try.</w:t>
      </w:r>
    </w:p>
    <w:p w:rsidR="00000000" w:rsidDel="00000000" w:rsidP="00000000" w:rsidRDefault="00000000" w:rsidRPr="00000000" w14:paraId="00000199">
      <w:pPr>
        <w:spacing w:after="0" w:before="0" w:line="276" w:lineRule="auto"/>
        <w:rPr/>
      </w:pPr>
      <w:r w:rsidDel="00000000" w:rsidR="00000000" w:rsidRPr="00000000">
        <w:rPr>
          <w:rtl w:val="0"/>
        </w:rPr>
      </w:r>
    </w:p>
    <w:p w:rsidR="00000000" w:rsidDel="00000000" w:rsidP="00000000" w:rsidRDefault="00000000" w:rsidRPr="00000000" w14:paraId="0000019A">
      <w:pPr>
        <w:spacing w:after="0" w:before="0" w:line="276" w:lineRule="auto"/>
        <w:rPr/>
      </w:pPr>
      <w:r w:rsidDel="00000000" w:rsidR="00000000" w:rsidRPr="00000000">
        <w:rPr>
          <w:rtl w:val="0"/>
        </w:rPr>
        <w:t xml:space="preserve">SYLVIA: Okay, I have fine tinkering tools.</w:t>
      </w:r>
    </w:p>
    <w:p w:rsidR="00000000" w:rsidDel="00000000" w:rsidP="00000000" w:rsidRDefault="00000000" w:rsidRPr="00000000" w14:paraId="0000019B">
      <w:pPr>
        <w:spacing w:after="0" w:before="0" w:line="276" w:lineRule="auto"/>
        <w:rPr/>
      </w:pPr>
      <w:r w:rsidDel="00000000" w:rsidR="00000000" w:rsidRPr="00000000">
        <w:rPr>
          <w:rtl w:val="0"/>
        </w:rPr>
      </w:r>
    </w:p>
    <w:p w:rsidR="00000000" w:rsidDel="00000000" w:rsidP="00000000" w:rsidRDefault="00000000" w:rsidRPr="00000000" w14:paraId="0000019C">
      <w:pPr>
        <w:spacing w:after="0" w:before="0" w:line="276" w:lineRule="auto"/>
        <w:rPr/>
      </w:pPr>
      <w:r w:rsidDel="00000000" w:rsidR="00000000" w:rsidRPr="00000000">
        <w:rPr>
          <w:rtl w:val="0"/>
        </w:rPr>
        <w:t xml:space="preserve">AUSTIN: Awesome, that will increase your effect by 1, to great effect, from limited to great.</w:t>
      </w:r>
    </w:p>
    <w:p w:rsidR="00000000" w:rsidDel="00000000" w:rsidP="00000000" w:rsidRDefault="00000000" w:rsidRPr="00000000" w14:paraId="0000019D">
      <w:pPr>
        <w:spacing w:after="0" w:before="0" w:line="276" w:lineRule="auto"/>
        <w:rPr/>
      </w:pPr>
      <w:r w:rsidDel="00000000" w:rsidR="00000000" w:rsidRPr="00000000">
        <w:rPr>
          <w:rtl w:val="0"/>
        </w:rPr>
      </w:r>
    </w:p>
    <w:p w:rsidR="00000000" w:rsidDel="00000000" w:rsidP="00000000" w:rsidRDefault="00000000" w:rsidRPr="00000000" w14:paraId="0000019E">
      <w:pPr>
        <w:spacing w:after="0" w:before="0" w:line="276" w:lineRule="auto"/>
        <w:rPr/>
      </w:pPr>
      <w:r w:rsidDel="00000000" w:rsidR="00000000" w:rsidRPr="00000000">
        <w:rPr>
          <w:rtl w:val="0"/>
        </w:rPr>
        <w:t xml:space="preserve">SYLVIA: Controlled? Or risky? </w:t>
      </w:r>
    </w:p>
    <w:p w:rsidR="00000000" w:rsidDel="00000000" w:rsidP="00000000" w:rsidRDefault="00000000" w:rsidRPr="00000000" w14:paraId="0000019F">
      <w:pPr>
        <w:spacing w:after="0" w:before="0" w:line="276" w:lineRule="auto"/>
        <w:rPr/>
      </w:pPr>
      <w:r w:rsidDel="00000000" w:rsidR="00000000" w:rsidRPr="00000000">
        <w:rPr>
          <w:rtl w:val="0"/>
        </w:rPr>
      </w:r>
    </w:p>
    <w:p w:rsidR="00000000" w:rsidDel="00000000" w:rsidP="00000000" w:rsidRDefault="00000000" w:rsidRPr="00000000" w14:paraId="000001A0">
      <w:pPr>
        <w:spacing w:after="0" w:before="0" w:line="276" w:lineRule="auto"/>
        <w:rPr/>
      </w:pPr>
      <w:r w:rsidDel="00000000" w:rsidR="00000000" w:rsidRPr="00000000">
        <w:rPr>
          <w:rtl w:val="0"/>
        </w:rPr>
        <w:t xml:space="preserve">AUSTIN: [typing sounds] Controlled. You have clear control of this scene.</w:t>
      </w:r>
    </w:p>
    <w:p w:rsidR="00000000" w:rsidDel="00000000" w:rsidP="00000000" w:rsidRDefault="00000000" w:rsidRPr="00000000" w14:paraId="000001A1">
      <w:pPr>
        <w:spacing w:after="0" w:before="0" w:line="276" w:lineRule="auto"/>
        <w:rPr/>
      </w:pPr>
      <w:r w:rsidDel="00000000" w:rsidR="00000000" w:rsidRPr="00000000">
        <w:rPr>
          <w:rtl w:val="0"/>
        </w:rPr>
      </w:r>
    </w:p>
    <w:p w:rsidR="00000000" w:rsidDel="00000000" w:rsidP="00000000" w:rsidRDefault="00000000" w:rsidRPr="00000000" w14:paraId="000001A2">
      <w:pPr>
        <w:spacing w:after="0" w:before="0" w:line="276" w:lineRule="auto"/>
        <w:rPr/>
      </w:pPr>
      <w:r w:rsidDel="00000000" w:rsidR="00000000" w:rsidRPr="00000000">
        <w:rPr>
          <w:rtl w:val="0"/>
        </w:rPr>
        <w:t xml:space="preserve">SYLVIA: And you said great effect?</w:t>
      </w:r>
    </w:p>
    <w:p w:rsidR="00000000" w:rsidDel="00000000" w:rsidP="00000000" w:rsidRDefault="00000000" w:rsidRPr="00000000" w14:paraId="000001A3">
      <w:pPr>
        <w:spacing w:after="0" w:before="0" w:line="276" w:lineRule="auto"/>
        <w:rPr/>
      </w:pPr>
      <w:r w:rsidDel="00000000" w:rsidR="00000000" w:rsidRPr="00000000">
        <w:rPr>
          <w:rtl w:val="0"/>
        </w:rPr>
      </w:r>
    </w:p>
    <w:p w:rsidR="00000000" w:rsidDel="00000000" w:rsidP="00000000" w:rsidRDefault="00000000" w:rsidRPr="00000000" w14:paraId="000001A4">
      <w:pPr>
        <w:spacing w:after="0" w:before="0" w:line="276" w:lineRule="auto"/>
        <w:rPr/>
      </w:pPr>
      <w:r w:rsidDel="00000000" w:rsidR="00000000" w:rsidRPr="00000000">
        <w:rPr>
          <w:rtl w:val="0"/>
        </w:rPr>
        <w:t xml:space="preserve">AUSTIN: Great effect, yeah. [pause] And that’s a 5, that’s not a bad roll at all. So you, great effect is 3 marks on…So what I’m gonna do is I’m gonna reduce the effect ‘cause you only got a 5. You get into this library, you open it up, and there are some shelves and stuff along the outskirts of this room, like on the sides, and then there are stairs down but they are like, there’s almost a pit in the center of this room, you can see again that there’s light down there but it’s a very dim light and so you can kind of see and hear movement down there, but you can’t quite make out what’s going on, and you don’t see the edges of those—it looks like the stairs just stop in the darkness. What do you do? But again there are books in this room.</w:t>
      </w:r>
    </w:p>
    <w:p w:rsidR="00000000" w:rsidDel="00000000" w:rsidP="00000000" w:rsidRDefault="00000000" w:rsidRPr="00000000" w14:paraId="000001A5">
      <w:pPr>
        <w:spacing w:after="0" w:before="0" w:line="276" w:lineRule="auto"/>
        <w:rPr/>
      </w:pPr>
      <w:r w:rsidDel="00000000" w:rsidR="00000000" w:rsidRPr="00000000">
        <w:rPr>
          <w:rtl w:val="0"/>
        </w:rPr>
      </w:r>
    </w:p>
    <w:p w:rsidR="00000000" w:rsidDel="00000000" w:rsidP="00000000" w:rsidRDefault="00000000" w:rsidRPr="00000000" w14:paraId="000001A6">
      <w:pPr>
        <w:spacing w:after="0" w:before="0" w:line="276" w:lineRule="auto"/>
        <w:rPr/>
      </w:pPr>
      <w:r w:rsidDel="00000000" w:rsidR="00000000" w:rsidRPr="00000000">
        <w:rPr>
          <w:rtl w:val="0"/>
        </w:rPr>
        <w:t xml:space="preserve">DRE: Is there a card catalogue or an index anywhere in here?</w:t>
      </w:r>
    </w:p>
    <w:p w:rsidR="00000000" w:rsidDel="00000000" w:rsidP="00000000" w:rsidRDefault="00000000" w:rsidRPr="00000000" w14:paraId="000001A7">
      <w:pPr>
        <w:spacing w:after="0" w:before="0" w:line="276" w:lineRule="auto"/>
        <w:rPr/>
      </w:pPr>
      <w:r w:rsidDel="00000000" w:rsidR="00000000" w:rsidRPr="00000000">
        <w:rPr>
          <w:rtl w:val="0"/>
        </w:rPr>
      </w:r>
    </w:p>
    <w:p w:rsidR="00000000" w:rsidDel="00000000" w:rsidP="00000000" w:rsidRDefault="00000000" w:rsidRPr="00000000" w14:paraId="000001A8">
      <w:pPr>
        <w:spacing w:after="0" w:before="0" w:line="276" w:lineRule="auto"/>
        <w:rPr/>
      </w:pPr>
      <w:r w:rsidDel="00000000" w:rsidR="00000000" w:rsidRPr="00000000">
        <w:rPr>
          <w:rtl w:val="0"/>
        </w:rPr>
        <w:t xml:space="preserve">AUSTIN: Yeah, totally.</w:t>
      </w:r>
    </w:p>
    <w:p w:rsidR="00000000" w:rsidDel="00000000" w:rsidP="00000000" w:rsidRDefault="00000000" w:rsidRPr="00000000" w14:paraId="000001A9">
      <w:pPr>
        <w:spacing w:after="0" w:before="0" w:line="276" w:lineRule="auto"/>
        <w:rPr/>
      </w:pPr>
      <w:r w:rsidDel="00000000" w:rsidR="00000000" w:rsidRPr="00000000">
        <w:rPr>
          <w:rtl w:val="0"/>
        </w:rPr>
      </w:r>
    </w:p>
    <w:p w:rsidR="00000000" w:rsidDel="00000000" w:rsidP="00000000" w:rsidRDefault="00000000" w:rsidRPr="00000000" w14:paraId="000001AA">
      <w:pPr>
        <w:spacing w:after="0" w:before="0" w:line="276" w:lineRule="auto"/>
        <w:rPr/>
      </w:pPr>
      <w:r w:rsidDel="00000000" w:rsidR="00000000" w:rsidRPr="00000000">
        <w:rPr>
          <w:rtl w:val="0"/>
        </w:rPr>
        <w:t xml:space="preserve">SYLVIA: Oh by the way, Aubrey looks like a kid in a candy shop right now. [DRE laughs]</w:t>
      </w:r>
    </w:p>
    <w:p w:rsidR="00000000" w:rsidDel="00000000" w:rsidP="00000000" w:rsidRDefault="00000000" w:rsidRPr="00000000" w14:paraId="000001AB">
      <w:pPr>
        <w:spacing w:after="0" w:before="0" w:line="276" w:lineRule="auto"/>
        <w:rPr/>
      </w:pPr>
      <w:r w:rsidDel="00000000" w:rsidR="00000000" w:rsidRPr="00000000">
        <w:rPr>
          <w:rtl w:val="0"/>
        </w:rPr>
      </w:r>
    </w:p>
    <w:p w:rsidR="00000000" w:rsidDel="00000000" w:rsidP="00000000" w:rsidRDefault="00000000" w:rsidRPr="00000000" w14:paraId="000001AC">
      <w:pPr>
        <w:spacing w:after="0" w:before="0" w:line="276" w:lineRule="auto"/>
        <w:rPr/>
      </w:pPr>
      <w:r w:rsidDel="00000000" w:rsidR="00000000" w:rsidRPr="00000000">
        <w:rPr>
          <w:rtl w:val="0"/>
        </w:rPr>
        <w:t xml:space="preserve">AUSTIN: Of course.</w:t>
      </w:r>
    </w:p>
    <w:p w:rsidR="00000000" w:rsidDel="00000000" w:rsidP="00000000" w:rsidRDefault="00000000" w:rsidRPr="00000000" w14:paraId="000001AD">
      <w:pPr>
        <w:spacing w:after="0" w:before="0" w:line="276" w:lineRule="auto"/>
        <w:rPr/>
      </w:pPr>
      <w:r w:rsidDel="00000000" w:rsidR="00000000" w:rsidRPr="00000000">
        <w:rPr>
          <w:rtl w:val="0"/>
        </w:rPr>
      </w:r>
    </w:p>
    <w:p w:rsidR="00000000" w:rsidDel="00000000" w:rsidP="00000000" w:rsidRDefault="00000000" w:rsidRPr="00000000" w14:paraId="000001AE">
      <w:pPr>
        <w:spacing w:after="0" w:before="0" w:line="276" w:lineRule="auto"/>
        <w:rPr/>
      </w:pPr>
      <w:r w:rsidDel="00000000" w:rsidR="00000000" w:rsidRPr="00000000">
        <w:rPr>
          <w:rtl w:val="0"/>
        </w:rPr>
        <w:t xml:space="preserve">SYLVIA: Like, her tail is wagging.</w:t>
      </w:r>
    </w:p>
    <w:p w:rsidR="00000000" w:rsidDel="00000000" w:rsidP="00000000" w:rsidRDefault="00000000" w:rsidRPr="00000000" w14:paraId="000001AF">
      <w:pPr>
        <w:spacing w:after="0" w:before="0" w:line="276" w:lineRule="auto"/>
        <w:rPr/>
      </w:pPr>
      <w:r w:rsidDel="00000000" w:rsidR="00000000" w:rsidRPr="00000000">
        <w:rPr>
          <w:rtl w:val="0"/>
        </w:rPr>
      </w:r>
    </w:p>
    <w:p w:rsidR="00000000" w:rsidDel="00000000" w:rsidP="00000000" w:rsidRDefault="00000000" w:rsidRPr="00000000" w14:paraId="000001B0">
      <w:pPr>
        <w:spacing w:after="0" w:before="0" w:line="276" w:lineRule="auto"/>
        <w:rPr/>
      </w:pPr>
      <w:r w:rsidDel="00000000" w:rsidR="00000000" w:rsidRPr="00000000">
        <w:rPr>
          <w:rtl w:val="0"/>
        </w:rPr>
        <w:t xml:space="preserve">AUSTIN: Totally. Yeah there is totally a card catalogue.</w:t>
      </w:r>
    </w:p>
    <w:p w:rsidR="00000000" w:rsidDel="00000000" w:rsidP="00000000" w:rsidRDefault="00000000" w:rsidRPr="00000000" w14:paraId="000001B1">
      <w:pPr>
        <w:spacing w:after="0" w:before="0" w:line="276" w:lineRule="auto"/>
        <w:rPr/>
      </w:pPr>
      <w:r w:rsidDel="00000000" w:rsidR="00000000" w:rsidRPr="00000000">
        <w:rPr>
          <w:rtl w:val="0"/>
        </w:rPr>
      </w:r>
    </w:p>
    <w:p w:rsidR="00000000" w:rsidDel="00000000" w:rsidP="00000000" w:rsidRDefault="00000000" w:rsidRPr="00000000" w14:paraId="000001B2">
      <w:pPr>
        <w:spacing w:after="0" w:before="0" w:line="276" w:lineRule="auto"/>
        <w:rPr/>
      </w:pPr>
      <w:r w:rsidDel="00000000" w:rsidR="00000000" w:rsidRPr="00000000">
        <w:rPr>
          <w:rtl w:val="0"/>
        </w:rPr>
        <w:t xml:space="preserve">SYLVIA: And his name, the author we’re looking for is Bolster Valentine, right?</w:t>
      </w:r>
    </w:p>
    <w:p w:rsidR="00000000" w:rsidDel="00000000" w:rsidP="00000000" w:rsidRDefault="00000000" w:rsidRPr="00000000" w14:paraId="000001B3">
      <w:pPr>
        <w:spacing w:after="0" w:before="0" w:line="276" w:lineRule="auto"/>
        <w:rPr/>
      </w:pPr>
      <w:r w:rsidDel="00000000" w:rsidR="00000000" w:rsidRPr="00000000">
        <w:rPr>
          <w:rtl w:val="0"/>
        </w:rPr>
      </w:r>
    </w:p>
    <w:p w:rsidR="00000000" w:rsidDel="00000000" w:rsidP="00000000" w:rsidRDefault="00000000" w:rsidRPr="00000000" w14:paraId="000001B4">
      <w:pPr>
        <w:spacing w:after="0" w:before="0" w:line="276" w:lineRule="auto"/>
        <w:rPr/>
      </w:pPr>
      <w:r w:rsidDel="00000000" w:rsidR="00000000" w:rsidRPr="00000000">
        <w:rPr>
          <w:rtl w:val="0"/>
        </w:rPr>
        <w:t xml:space="preserve">AUSTIN: Yes, correct.</w:t>
      </w:r>
    </w:p>
    <w:p w:rsidR="00000000" w:rsidDel="00000000" w:rsidP="00000000" w:rsidRDefault="00000000" w:rsidRPr="00000000" w14:paraId="000001B5">
      <w:pPr>
        <w:spacing w:after="0" w:before="0" w:line="276" w:lineRule="auto"/>
        <w:rPr/>
      </w:pPr>
      <w:r w:rsidDel="00000000" w:rsidR="00000000" w:rsidRPr="00000000">
        <w:rPr>
          <w:rtl w:val="0"/>
        </w:rPr>
      </w:r>
    </w:p>
    <w:p w:rsidR="00000000" w:rsidDel="00000000" w:rsidP="00000000" w:rsidRDefault="00000000" w:rsidRPr="00000000" w14:paraId="000001B6">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1B7">
      <w:pPr>
        <w:spacing w:after="0" w:before="0" w:line="276" w:lineRule="auto"/>
        <w:rPr/>
      </w:pPr>
      <w:r w:rsidDel="00000000" w:rsidR="00000000" w:rsidRPr="00000000">
        <w:rPr>
          <w:rtl w:val="0"/>
        </w:rPr>
      </w:r>
    </w:p>
    <w:p w:rsidR="00000000" w:rsidDel="00000000" w:rsidP="00000000" w:rsidRDefault="00000000" w:rsidRPr="00000000" w14:paraId="000001B8">
      <w:pPr>
        <w:spacing w:after="0" w:before="0" w:line="276" w:lineRule="auto"/>
        <w:rPr/>
      </w:pPr>
      <w:r w:rsidDel="00000000" w:rsidR="00000000" w:rsidRPr="00000000">
        <w:rPr>
          <w:rtl w:val="0"/>
        </w:rPr>
        <w:t xml:space="preserve">AUSTIN: You want to give me a study, is that what it sounds like you want to do?</w:t>
      </w:r>
    </w:p>
    <w:p w:rsidR="00000000" w:rsidDel="00000000" w:rsidP="00000000" w:rsidRDefault="00000000" w:rsidRPr="00000000" w14:paraId="000001B9">
      <w:pPr>
        <w:spacing w:after="0" w:before="0" w:line="276" w:lineRule="auto"/>
        <w:rPr/>
      </w:pPr>
      <w:r w:rsidDel="00000000" w:rsidR="00000000" w:rsidRPr="00000000">
        <w:rPr>
          <w:rtl w:val="0"/>
        </w:rPr>
      </w:r>
    </w:p>
    <w:p w:rsidR="00000000" w:rsidDel="00000000" w:rsidP="00000000" w:rsidRDefault="00000000" w:rsidRPr="00000000" w14:paraId="000001BA">
      <w:pPr>
        <w:spacing w:after="0" w:before="0" w:line="276" w:lineRule="auto"/>
        <w:rPr/>
      </w:pPr>
      <w:r w:rsidDel="00000000" w:rsidR="00000000" w:rsidRPr="00000000">
        <w:rPr>
          <w:rtl w:val="0"/>
        </w:rPr>
        <w:t xml:space="preserve">DRE: Yes, and I’m gonna go like,</w:t>
      </w:r>
    </w:p>
    <w:p w:rsidR="00000000" w:rsidDel="00000000" w:rsidP="00000000" w:rsidRDefault="00000000" w:rsidRPr="00000000" w14:paraId="000001BB">
      <w:pPr>
        <w:spacing w:after="0" w:before="0" w:line="276" w:lineRule="auto"/>
        <w:rPr/>
      </w:pPr>
      <w:r w:rsidDel="00000000" w:rsidR="00000000" w:rsidRPr="00000000">
        <w:rPr>
          <w:rtl w:val="0"/>
        </w:rPr>
      </w:r>
    </w:p>
    <w:p w:rsidR="00000000" w:rsidDel="00000000" w:rsidP="00000000" w:rsidRDefault="00000000" w:rsidRPr="00000000" w14:paraId="000001BC">
      <w:pPr>
        <w:spacing w:after="0" w:before="0" w:line="276" w:lineRule="auto"/>
        <w:rPr/>
      </w:pPr>
      <w:r w:rsidDel="00000000" w:rsidR="00000000" w:rsidRPr="00000000">
        <w:rPr>
          <w:rtl w:val="0"/>
        </w:rPr>
        <w:tab/>
        <w:t xml:space="preserve">DRE (as sige): Hey, Aubrey, come here and help me with this.</w:t>
      </w:r>
    </w:p>
    <w:p w:rsidR="00000000" w:rsidDel="00000000" w:rsidP="00000000" w:rsidRDefault="00000000" w:rsidRPr="00000000" w14:paraId="000001BD">
      <w:pPr>
        <w:spacing w:after="0" w:before="0" w:line="276" w:lineRule="auto"/>
        <w:rPr/>
      </w:pPr>
      <w:r w:rsidDel="00000000" w:rsidR="00000000" w:rsidRPr="00000000">
        <w:rPr>
          <w:rtl w:val="0"/>
        </w:rPr>
      </w:r>
    </w:p>
    <w:p w:rsidR="00000000" w:rsidDel="00000000" w:rsidP="00000000" w:rsidRDefault="00000000" w:rsidRPr="00000000" w14:paraId="000001BE">
      <w:pPr>
        <w:spacing w:after="0" w:before="0" w:line="276" w:lineRule="auto"/>
        <w:rPr/>
      </w:pPr>
      <w:r w:rsidDel="00000000" w:rsidR="00000000" w:rsidRPr="00000000">
        <w:rPr>
          <w:rtl w:val="0"/>
        </w:rPr>
        <w:tab/>
        <w:t xml:space="preserve">SYLVIA (as Aubrey): It would be my pleasure!</w:t>
      </w:r>
    </w:p>
    <w:p w:rsidR="00000000" w:rsidDel="00000000" w:rsidP="00000000" w:rsidRDefault="00000000" w:rsidRPr="00000000" w14:paraId="000001BF">
      <w:pPr>
        <w:spacing w:after="0" w:before="0" w:line="276" w:lineRule="auto"/>
        <w:rPr/>
      </w:pPr>
      <w:r w:rsidDel="00000000" w:rsidR="00000000" w:rsidRPr="00000000">
        <w:rPr>
          <w:rtl w:val="0"/>
        </w:rPr>
      </w:r>
    </w:p>
    <w:p w:rsidR="00000000" w:rsidDel="00000000" w:rsidP="00000000" w:rsidRDefault="00000000" w:rsidRPr="00000000" w14:paraId="000001C0">
      <w:pPr>
        <w:spacing w:after="0" w:before="0" w:line="276" w:lineRule="auto"/>
        <w:rPr/>
      </w:pPr>
      <w:r w:rsidDel="00000000" w:rsidR="00000000" w:rsidRPr="00000000">
        <w:rPr>
          <w:rtl w:val="0"/>
        </w:rPr>
        <w:t xml:space="preserve">DRE: ‘Cause I have 0 study. </w:t>
      </w:r>
    </w:p>
    <w:p w:rsidR="00000000" w:rsidDel="00000000" w:rsidP="00000000" w:rsidRDefault="00000000" w:rsidRPr="00000000" w14:paraId="000001C1">
      <w:pPr>
        <w:spacing w:after="0" w:before="0" w:line="276" w:lineRule="auto"/>
        <w:rPr/>
      </w:pPr>
      <w:r w:rsidDel="00000000" w:rsidR="00000000" w:rsidRPr="00000000">
        <w:rPr>
          <w:rtl w:val="0"/>
        </w:rPr>
      </w:r>
    </w:p>
    <w:p w:rsidR="00000000" w:rsidDel="00000000" w:rsidP="00000000" w:rsidRDefault="00000000" w:rsidRPr="00000000" w14:paraId="000001C2">
      <w:pPr>
        <w:spacing w:after="0" w:before="0" w:line="276" w:lineRule="auto"/>
        <w:rPr/>
      </w:pPr>
      <w:r w:rsidDel="00000000" w:rsidR="00000000" w:rsidRPr="00000000">
        <w:rPr>
          <w:rtl w:val="0"/>
        </w:rPr>
        <w:t xml:space="preserve">SYLVIA: Don’t worry, I got 2. Is this also controlled?</w:t>
      </w:r>
    </w:p>
    <w:p w:rsidR="00000000" w:rsidDel="00000000" w:rsidP="00000000" w:rsidRDefault="00000000" w:rsidRPr="00000000" w14:paraId="000001C3">
      <w:pPr>
        <w:spacing w:after="0" w:before="0" w:line="276" w:lineRule="auto"/>
        <w:rPr/>
      </w:pPr>
      <w:r w:rsidDel="00000000" w:rsidR="00000000" w:rsidRPr="00000000">
        <w:rPr>
          <w:rtl w:val="0"/>
        </w:rPr>
      </w:r>
    </w:p>
    <w:p w:rsidR="00000000" w:rsidDel="00000000" w:rsidP="00000000" w:rsidRDefault="00000000" w:rsidRPr="00000000" w14:paraId="000001C4">
      <w:pPr>
        <w:spacing w:after="0" w:before="0" w:line="276" w:lineRule="auto"/>
        <w:rPr/>
      </w:pPr>
      <w:r w:rsidDel="00000000" w:rsidR="00000000" w:rsidRPr="00000000">
        <w:rPr>
          <w:rtl w:val="0"/>
        </w:rPr>
        <w:t xml:space="preserve">AUSTIN: Yeah.</w:t>
      </w:r>
    </w:p>
    <w:p w:rsidR="00000000" w:rsidDel="00000000" w:rsidP="00000000" w:rsidRDefault="00000000" w:rsidRPr="00000000" w14:paraId="000001C5">
      <w:pPr>
        <w:spacing w:after="0" w:before="0" w:line="276" w:lineRule="auto"/>
        <w:rPr/>
      </w:pPr>
      <w:r w:rsidDel="00000000" w:rsidR="00000000" w:rsidRPr="00000000">
        <w:rPr>
          <w:rtl w:val="0"/>
        </w:rPr>
      </w:r>
    </w:p>
    <w:p w:rsidR="00000000" w:rsidDel="00000000" w:rsidP="00000000" w:rsidRDefault="00000000" w:rsidRPr="00000000" w14:paraId="000001C6">
      <w:pPr>
        <w:spacing w:after="0" w:before="0" w:line="276" w:lineRule="auto"/>
        <w:rPr/>
      </w:pPr>
      <w:r w:rsidDel="00000000" w:rsidR="00000000" w:rsidRPr="00000000">
        <w:rPr>
          <w:rtl w:val="0"/>
        </w:rPr>
        <w:t xml:space="preserve">SYLVIA: Standard I’m assuming?</w:t>
      </w:r>
    </w:p>
    <w:p w:rsidR="00000000" w:rsidDel="00000000" w:rsidP="00000000" w:rsidRDefault="00000000" w:rsidRPr="00000000" w14:paraId="000001C7">
      <w:pPr>
        <w:spacing w:after="0" w:before="0" w:line="276" w:lineRule="auto"/>
        <w:rPr/>
      </w:pPr>
      <w:r w:rsidDel="00000000" w:rsidR="00000000" w:rsidRPr="00000000">
        <w:rPr>
          <w:rtl w:val="0"/>
        </w:rPr>
      </w:r>
    </w:p>
    <w:p w:rsidR="00000000" w:rsidDel="00000000" w:rsidP="00000000" w:rsidRDefault="00000000" w:rsidRPr="00000000" w14:paraId="000001C8">
      <w:pPr>
        <w:spacing w:after="0" w:before="0" w:line="276" w:lineRule="auto"/>
        <w:rPr/>
      </w:pPr>
      <w:r w:rsidDel="00000000" w:rsidR="00000000" w:rsidRPr="00000000">
        <w:rPr>
          <w:rtl w:val="0"/>
        </w:rPr>
        <w:t xml:space="preserve">AUSTIN: Doesn’t even matter for this one, this is gonna be a flat success/fail. A 6! Look at that, double 6, reduce stress.</w:t>
      </w:r>
    </w:p>
    <w:p w:rsidR="00000000" w:rsidDel="00000000" w:rsidP="00000000" w:rsidRDefault="00000000" w:rsidRPr="00000000" w14:paraId="000001C9">
      <w:pPr>
        <w:spacing w:after="0" w:before="0" w:line="276" w:lineRule="auto"/>
        <w:rPr/>
      </w:pPr>
      <w:r w:rsidDel="00000000" w:rsidR="00000000" w:rsidRPr="00000000">
        <w:rPr>
          <w:rtl w:val="0"/>
        </w:rPr>
      </w:r>
    </w:p>
    <w:p w:rsidR="00000000" w:rsidDel="00000000" w:rsidP="00000000" w:rsidRDefault="00000000" w:rsidRPr="00000000" w14:paraId="000001CA">
      <w:pPr>
        <w:spacing w:after="0" w:before="0" w:line="276" w:lineRule="auto"/>
        <w:rPr/>
      </w:pPr>
      <w:r w:rsidDel="00000000" w:rsidR="00000000" w:rsidRPr="00000000">
        <w:rPr>
          <w:rtl w:val="0"/>
        </w:rPr>
        <w:t xml:space="preserve">DRE: You’re just so calm in this library.</w:t>
      </w:r>
    </w:p>
    <w:p w:rsidR="00000000" w:rsidDel="00000000" w:rsidP="00000000" w:rsidRDefault="00000000" w:rsidRPr="00000000" w14:paraId="000001CB">
      <w:pPr>
        <w:spacing w:after="0" w:before="0" w:line="276" w:lineRule="auto"/>
        <w:rPr/>
      </w:pPr>
      <w:r w:rsidDel="00000000" w:rsidR="00000000" w:rsidRPr="00000000">
        <w:rPr>
          <w:rtl w:val="0"/>
        </w:rPr>
      </w:r>
    </w:p>
    <w:p w:rsidR="00000000" w:rsidDel="00000000" w:rsidP="00000000" w:rsidRDefault="00000000" w:rsidRPr="00000000" w14:paraId="000001CC">
      <w:pPr>
        <w:spacing w:after="0" w:before="0" w:line="276" w:lineRule="auto"/>
        <w:rPr/>
      </w:pPr>
      <w:r w:rsidDel="00000000" w:rsidR="00000000" w:rsidRPr="00000000">
        <w:rPr>
          <w:rtl w:val="0"/>
        </w:rPr>
        <w:tab/>
        <w:t xml:space="preserve">SYLVIA (as Aubrey): I love libraries! [laughter]</w:t>
      </w:r>
    </w:p>
    <w:p w:rsidR="00000000" w:rsidDel="00000000" w:rsidP="00000000" w:rsidRDefault="00000000" w:rsidRPr="00000000" w14:paraId="000001CD">
      <w:pPr>
        <w:spacing w:after="0" w:before="0" w:line="276" w:lineRule="auto"/>
        <w:rPr/>
      </w:pPr>
      <w:r w:rsidDel="00000000" w:rsidR="00000000" w:rsidRPr="00000000">
        <w:rPr>
          <w:rtl w:val="0"/>
        </w:rPr>
      </w:r>
    </w:p>
    <w:p w:rsidR="00000000" w:rsidDel="00000000" w:rsidP="00000000" w:rsidRDefault="00000000" w:rsidRPr="00000000" w14:paraId="000001CE">
      <w:pPr>
        <w:spacing w:after="0" w:before="0" w:line="276" w:lineRule="auto"/>
        <w:rPr/>
      </w:pPr>
      <w:r w:rsidDel="00000000" w:rsidR="00000000" w:rsidRPr="00000000">
        <w:rPr>
          <w:rtl w:val="0"/>
        </w:rPr>
        <w:t xml:space="preserve">AUSTIN: Yeah, totally. You find that that tome is in the level 10 special collection archive, it’s not allowed to be brought out of the library, you can only study it inside of the special collection reading room. So it says like, request for access or something like that. There are a few other books by Valentine too, but most of them are, like, unfinished manuscripts about various magical things.</w:t>
      </w:r>
    </w:p>
    <w:p w:rsidR="00000000" w:rsidDel="00000000" w:rsidP="00000000" w:rsidRDefault="00000000" w:rsidRPr="00000000" w14:paraId="000001CF">
      <w:pPr>
        <w:spacing w:after="0" w:before="0" w:line="276" w:lineRule="auto"/>
        <w:rPr/>
      </w:pPr>
      <w:r w:rsidDel="00000000" w:rsidR="00000000" w:rsidRPr="00000000">
        <w:rPr>
          <w:rtl w:val="0"/>
        </w:rPr>
      </w:r>
    </w:p>
    <w:p w:rsidR="00000000" w:rsidDel="00000000" w:rsidP="00000000" w:rsidRDefault="00000000" w:rsidRPr="00000000" w14:paraId="000001D0">
      <w:pPr>
        <w:spacing w:after="0" w:before="0" w:line="276" w:lineRule="auto"/>
        <w:rPr/>
      </w:pPr>
      <w:r w:rsidDel="00000000" w:rsidR="00000000" w:rsidRPr="00000000">
        <w:rPr>
          <w:rtl w:val="0"/>
        </w:rPr>
        <w:t xml:space="preserve">ALI: Can I put on my spirit mask and head downstairs?</w:t>
      </w:r>
    </w:p>
    <w:p w:rsidR="00000000" w:rsidDel="00000000" w:rsidP="00000000" w:rsidRDefault="00000000" w:rsidRPr="00000000" w14:paraId="000001D1">
      <w:pPr>
        <w:spacing w:after="0" w:before="0" w:line="276" w:lineRule="auto"/>
        <w:rPr/>
      </w:pPr>
      <w:r w:rsidDel="00000000" w:rsidR="00000000" w:rsidRPr="00000000">
        <w:rPr>
          <w:rtl w:val="0"/>
        </w:rPr>
      </w:r>
    </w:p>
    <w:p w:rsidR="00000000" w:rsidDel="00000000" w:rsidP="00000000" w:rsidRDefault="00000000" w:rsidRPr="00000000" w14:paraId="000001D2">
      <w:pPr>
        <w:spacing w:after="0" w:before="0" w:line="276" w:lineRule="auto"/>
        <w:rPr/>
      </w:pPr>
      <w:r w:rsidDel="00000000" w:rsidR="00000000" w:rsidRPr="00000000">
        <w:rPr>
          <w:rtl w:val="0"/>
        </w:rPr>
        <w:t xml:space="preserve">AUSTIN: Totally! You can totally do that. When you put on the mask, you see as soon as you do it, you can see that there is a great deal of magical energy coming from the pit down below. It’s similar to the energy that happens during reconfiguration in that like it’s a pulsating and driving energy, like it’s moving up and down and it seems like it’s sliding things around or something. And you see that there is a glow, a kind of orange glow at the bottom of the stairs, either staircase.</w:t>
      </w:r>
    </w:p>
    <w:p w:rsidR="00000000" w:rsidDel="00000000" w:rsidP="00000000" w:rsidRDefault="00000000" w:rsidRPr="00000000" w14:paraId="000001D3">
      <w:pPr>
        <w:spacing w:after="0" w:before="0" w:line="276" w:lineRule="auto"/>
        <w:rPr/>
      </w:pPr>
      <w:r w:rsidDel="00000000" w:rsidR="00000000" w:rsidRPr="00000000">
        <w:rPr>
          <w:rtl w:val="0"/>
        </w:rPr>
      </w:r>
    </w:p>
    <w:p w:rsidR="00000000" w:rsidDel="00000000" w:rsidP="00000000" w:rsidRDefault="00000000" w:rsidRPr="00000000" w14:paraId="000001D4">
      <w:pPr>
        <w:spacing w:after="0" w:before="0" w:line="276" w:lineRule="auto"/>
        <w:rPr/>
      </w:pPr>
      <w:r w:rsidDel="00000000" w:rsidR="00000000" w:rsidRPr="00000000">
        <w:rPr>
          <w:rtl w:val="0"/>
        </w:rPr>
        <w:t xml:space="preserve">ALI: Okay.</w:t>
      </w:r>
    </w:p>
    <w:p w:rsidR="00000000" w:rsidDel="00000000" w:rsidP="00000000" w:rsidRDefault="00000000" w:rsidRPr="00000000" w14:paraId="000001D5">
      <w:pPr>
        <w:spacing w:after="0" w:before="0" w:line="276" w:lineRule="auto"/>
        <w:rPr/>
      </w:pPr>
      <w:r w:rsidDel="00000000" w:rsidR="00000000" w:rsidRPr="00000000">
        <w:rPr>
          <w:rtl w:val="0"/>
        </w:rPr>
      </w:r>
    </w:p>
    <w:p w:rsidR="00000000" w:rsidDel="00000000" w:rsidP="00000000" w:rsidRDefault="00000000" w:rsidRPr="00000000" w14:paraId="000001D6">
      <w:pPr>
        <w:spacing w:after="0" w:before="0" w:line="276" w:lineRule="auto"/>
        <w:rPr/>
      </w:pPr>
      <w:r w:rsidDel="00000000" w:rsidR="00000000" w:rsidRPr="00000000">
        <w:rPr>
          <w:rtl w:val="0"/>
        </w:rPr>
        <w:t xml:space="preserve">AUSTIN: So you walk down them?</w:t>
      </w:r>
    </w:p>
    <w:p w:rsidR="00000000" w:rsidDel="00000000" w:rsidP="00000000" w:rsidRDefault="00000000" w:rsidRPr="00000000" w14:paraId="000001D7">
      <w:pPr>
        <w:spacing w:after="0" w:before="0" w:line="276" w:lineRule="auto"/>
        <w:rPr/>
      </w:pPr>
      <w:r w:rsidDel="00000000" w:rsidR="00000000" w:rsidRPr="00000000">
        <w:rPr>
          <w:rtl w:val="0"/>
        </w:rPr>
      </w:r>
    </w:p>
    <w:p w:rsidR="00000000" w:rsidDel="00000000" w:rsidP="00000000" w:rsidRDefault="00000000" w:rsidRPr="00000000" w14:paraId="000001D8">
      <w:pPr>
        <w:spacing w:after="0" w:before="0" w:line="276" w:lineRule="auto"/>
        <w:rPr/>
      </w:pPr>
      <w:r w:rsidDel="00000000" w:rsidR="00000000" w:rsidRPr="00000000">
        <w:rPr>
          <w:rtl w:val="0"/>
        </w:rPr>
        <w:t xml:space="preserve">ALI: Yeah.</w:t>
      </w:r>
    </w:p>
    <w:p w:rsidR="00000000" w:rsidDel="00000000" w:rsidP="00000000" w:rsidRDefault="00000000" w:rsidRPr="00000000" w14:paraId="000001D9">
      <w:pPr>
        <w:spacing w:after="0" w:before="0" w:line="276" w:lineRule="auto"/>
        <w:rPr/>
      </w:pPr>
      <w:r w:rsidDel="00000000" w:rsidR="00000000" w:rsidRPr="00000000">
        <w:rPr>
          <w:rtl w:val="0"/>
        </w:rPr>
      </w:r>
    </w:p>
    <w:p w:rsidR="00000000" w:rsidDel="00000000" w:rsidP="00000000" w:rsidRDefault="00000000" w:rsidRPr="00000000" w14:paraId="000001DA">
      <w:pPr>
        <w:spacing w:after="0" w:before="0" w:line="276" w:lineRule="auto"/>
        <w:rPr/>
      </w:pPr>
      <w:r w:rsidDel="00000000" w:rsidR="00000000" w:rsidRPr="00000000">
        <w:rPr>
          <w:rtl w:val="0"/>
        </w:rPr>
        <w:t xml:space="preserve">AUSTIN: They creak under your weight. And when you reach the bottom one, nothing happens.</w:t>
      </w:r>
    </w:p>
    <w:p w:rsidR="00000000" w:rsidDel="00000000" w:rsidP="00000000" w:rsidRDefault="00000000" w:rsidRPr="00000000" w14:paraId="000001DB">
      <w:pPr>
        <w:spacing w:after="0" w:before="0" w:line="276" w:lineRule="auto"/>
        <w:rPr/>
      </w:pPr>
      <w:r w:rsidDel="00000000" w:rsidR="00000000" w:rsidRPr="00000000">
        <w:rPr>
          <w:rtl w:val="0"/>
        </w:rPr>
      </w:r>
    </w:p>
    <w:p w:rsidR="00000000" w:rsidDel="00000000" w:rsidP="00000000" w:rsidRDefault="00000000" w:rsidRPr="00000000" w14:paraId="000001DC">
      <w:pPr>
        <w:spacing w:after="0" w:before="0" w:line="276" w:lineRule="auto"/>
        <w:rPr/>
      </w:pPr>
      <w:r w:rsidDel="00000000" w:rsidR="00000000" w:rsidRPr="00000000">
        <w:rPr>
          <w:rtl w:val="0"/>
        </w:rPr>
        <w:t xml:space="preserve">ALI: There’s no floor there?</w:t>
      </w:r>
    </w:p>
    <w:p w:rsidR="00000000" w:rsidDel="00000000" w:rsidP="00000000" w:rsidRDefault="00000000" w:rsidRPr="00000000" w14:paraId="000001DD">
      <w:pPr>
        <w:spacing w:after="0" w:before="0" w:line="276" w:lineRule="auto"/>
        <w:rPr/>
      </w:pPr>
      <w:r w:rsidDel="00000000" w:rsidR="00000000" w:rsidRPr="00000000">
        <w:rPr>
          <w:rtl w:val="0"/>
        </w:rPr>
      </w:r>
    </w:p>
    <w:p w:rsidR="00000000" w:rsidDel="00000000" w:rsidP="00000000" w:rsidRDefault="00000000" w:rsidRPr="00000000" w14:paraId="000001DE">
      <w:pPr>
        <w:spacing w:after="0" w:before="0" w:line="276" w:lineRule="auto"/>
        <w:rPr/>
      </w:pPr>
      <w:r w:rsidDel="00000000" w:rsidR="00000000" w:rsidRPr="00000000">
        <w:rPr>
          <w:rtl w:val="0"/>
        </w:rPr>
        <w:t xml:space="preserve">AUSTIN: It’s nothing, yeah there’s a final step and it kind of moves out to a platform, and then you step on that platform and nothing happens.</w:t>
      </w:r>
    </w:p>
    <w:p w:rsidR="00000000" w:rsidDel="00000000" w:rsidP="00000000" w:rsidRDefault="00000000" w:rsidRPr="00000000" w14:paraId="000001DF">
      <w:pPr>
        <w:spacing w:after="0" w:before="0" w:line="276" w:lineRule="auto"/>
        <w:rPr/>
      </w:pPr>
      <w:r w:rsidDel="00000000" w:rsidR="00000000" w:rsidRPr="00000000">
        <w:rPr>
          <w:rtl w:val="0"/>
        </w:rPr>
      </w:r>
    </w:p>
    <w:p w:rsidR="00000000" w:rsidDel="00000000" w:rsidP="00000000" w:rsidRDefault="00000000" w:rsidRPr="00000000" w14:paraId="000001E0">
      <w:pPr>
        <w:spacing w:after="0" w:before="0" w:line="276" w:lineRule="auto"/>
        <w:rPr/>
      </w:pPr>
      <w:r w:rsidDel="00000000" w:rsidR="00000000" w:rsidRPr="00000000">
        <w:rPr>
          <w:rtl w:val="0"/>
        </w:rPr>
        <w:t xml:space="preserve">ALI: Hmm.</w:t>
      </w:r>
    </w:p>
    <w:p w:rsidR="00000000" w:rsidDel="00000000" w:rsidP="00000000" w:rsidRDefault="00000000" w:rsidRPr="00000000" w14:paraId="000001E1">
      <w:pPr>
        <w:spacing w:after="0" w:before="0" w:line="276" w:lineRule="auto"/>
        <w:rPr/>
      </w:pPr>
      <w:r w:rsidDel="00000000" w:rsidR="00000000" w:rsidRPr="00000000">
        <w:rPr>
          <w:rtl w:val="0"/>
        </w:rPr>
      </w:r>
    </w:p>
    <w:p w:rsidR="00000000" w:rsidDel="00000000" w:rsidP="00000000" w:rsidRDefault="00000000" w:rsidRPr="00000000" w14:paraId="000001E2">
      <w:pPr>
        <w:spacing w:after="0" w:before="0" w:line="276" w:lineRule="auto"/>
        <w:rPr/>
      </w:pPr>
      <w:r w:rsidDel="00000000" w:rsidR="00000000" w:rsidRPr="00000000">
        <w:rPr>
          <w:rtl w:val="0"/>
        </w:rPr>
        <w:t xml:space="preserve">AUSTIN: Sige and Aubrey?</w:t>
      </w:r>
    </w:p>
    <w:p w:rsidR="00000000" w:rsidDel="00000000" w:rsidP="00000000" w:rsidRDefault="00000000" w:rsidRPr="00000000" w14:paraId="000001E3">
      <w:pPr>
        <w:spacing w:after="0" w:before="0" w:line="276" w:lineRule="auto"/>
        <w:rPr/>
      </w:pPr>
      <w:r w:rsidDel="00000000" w:rsidR="00000000" w:rsidRPr="00000000">
        <w:rPr>
          <w:rtl w:val="0"/>
        </w:rPr>
      </w:r>
    </w:p>
    <w:p w:rsidR="00000000" w:rsidDel="00000000" w:rsidP="00000000" w:rsidRDefault="00000000" w:rsidRPr="00000000" w14:paraId="000001E4">
      <w:pPr>
        <w:spacing w:after="0" w:before="0" w:line="276" w:lineRule="auto"/>
        <w:rPr/>
      </w:pPr>
      <w:r w:rsidDel="00000000" w:rsidR="00000000" w:rsidRPr="00000000">
        <w:rPr>
          <w:rtl w:val="0"/>
        </w:rPr>
        <w:t xml:space="preserve">DRE: What is the fanciest looking book that’s on this main level?</w:t>
      </w:r>
    </w:p>
    <w:p w:rsidR="00000000" w:rsidDel="00000000" w:rsidP="00000000" w:rsidRDefault="00000000" w:rsidRPr="00000000" w14:paraId="000001E5">
      <w:pPr>
        <w:spacing w:after="0" w:before="0" w:line="276" w:lineRule="auto"/>
        <w:rPr/>
      </w:pPr>
      <w:r w:rsidDel="00000000" w:rsidR="00000000" w:rsidRPr="00000000">
        <w:rPr>
          <w:rtl w:val="0"/>
        </w:rPr>
      </w:r>
    </w:p>
    <w:p w:rsidR="00000000" w:rsidDel="00000000" w:rsidP="00000000" w:rsidRDefault="00000000" w:rsidRPr="00000000" w14:paraId="000001E6">
      <w:pPr>
        <w:spacing w:after="0" w:before="0" w:line="276" w:lineRule="auto"/>
        <w:rPr/>
      </w:pPr>
      <w:r w:rsidDel="00000000" w:rsidR="00000000" w:rsidRPr="00000000">
        <w:rPr>
          <w:rtl w:val="0"/>
        </w:rPr>
        <w:t xml:space="preserve">AUSTIN: [sighs] That’s a good question.</w:t>
      </w:r>
    </w:p>
    <w:p w:rsidR="00000000" w:rsidDel="00000000" w:rsidP="00000000" w:rsidRDefault="00000000" w:rsidRPr="00000000" w14:paraId="000001E7">
      <w:pPr>
        <w:spacing w:after="0" w:before="0" w:line="276" w:lineRule="auto"/>
        <w:rPr/>
      </w:pPr>
      <w:r w:rsidDel="00000000" w:rsidR="00000000" w:rsidRPr="00000000">
        <w:rPr>
          <w:rtl w:val="0"/>
        </w:rPr>
      </w:r>
    </w:p>
    <w:p w:rsidR="00000000" w:rsidDel="00000000" w:rsidP="00000000" w:rsidRDefault="00000000" w:rsidRPr="00000000" w14:paraId="000001E8">
      <w:pPr>
        <w:spacing w:after="0" w:before="0" w:line="276" w:lineRule="auto"/>
        <w:rPr/>
      </w:pPr>
      <w:r w:rsidDel="00000000" w:rsidR="00000000" w:rsidRPr="00000000">
        <w:rPr>
          <w:rtl w:val="0"/>
        </w:rPr>
        <w:t xml:space="preserve">DRE: I’m looking for like gaudy gold script.</w:t>
      </w:r>
    </w:p>
    <w:p w:rsidR="00000000" w:rsidDel="00000000" w:rsidP="00000000" w:rsidRDefault="00000000" w:rsidRPr="00000000" w14:paraId="000001E9">
      <w:pPr>
        <w:spacing w:after="0" w:before="0" w:line="276" w:lineRule="auto"/>
        <w:rPr/>
      </w:pPr>
      <w:r w:rsidDel="00000000" w:rsidR="00000000" w:rsidRPr="00000000">
        <w:rPr>
          <w:rtl w:val="0"/>
        </w:rPr>
      </w:r>
    </w:p>
    <w:p w:rsidR="00000000" w:rsidDel="00000000" w:rsidP="00000000" w:rsidRDefault="00000000" w:rsidRPr="00000000" w14:paraId="000001EA">
      <w:pPr>
        <w:spacing w:after="0" w:before="0" w:line="276" w:lineRule="auto"/>
        <w:rPr/>
      </w:pPr>
      <w:r w:rsidDel="00000000" w:rsidR="00000000" w:rsidRPr="00000000">
        <w:rPr>
          <w:rtl w:val="0"/>
        </w:rPr>
        <w:t xml:space="preserve">AUSTIN: There’s, the gaudiest thing is definitely a book that is like a first edition bible of Samothes basically. Actually not a first edition, a thing that is very much meant to look really gaudy and fancy and expensive. </w:t>
      </w:r>
    </w:p>
    <w:p w:rsidR="00000000" w:rsidDel="00000000" w:rsidP="00000000" w:rsidRDefault="00000000" w:rsidRPr="00000000" w14:paraId="000001EB">
      <w:pPr>
        <w:spacing w:after="0" w:before="0" w:line="276" w:lineRule="auto"/>
        <w:rPr/>
      </w:pPr>
      <w:r w:rsidDel="00000000" w:rsidR="00000000" w:rsidRPr="00000000">
        <w:rPr>
          <w:rtl w:val="0"/>
        </w:rPr>
      </w:r>
    </w:p>
    <w:p w:rsidR="00000000" w:rsidDel="00000000" w:rsidP="00000000" w:rsidRDefault="00000000" w:rsidRPr="00000000" w14:paraId="000001EC">
      <w:pPr>
        <w:spacing w:after="0" w:before="0" w:line="276" w:lineRule="auto"/>
        <w:rPr/>
      </w:pPr>
      <w:r w:rsidDel="00000000" w:rsidR="00000000" w:rsidRPr="00000000">
        <w:rPr>
          <w:rtl w:val="0"/>
        </w:rPr>
        <w:t xml:space="preserve">DRE: Okay.</w:t>
      </w:r>
    </w:p>
    <w:p w:rsidR="00000000" w:rsidDel="00000000" w:rsidP="00000000" w:rsidRDefault="00000000" w:rsidRPr="00000000" w14:paraId="000001ED">
      <w:pPr>
        <w:spacing w:after="0" w:before="0" w:line="276" w:lineRule="auto"/>
        <w:rPr/>
      </w:pPr>
      <w:r w:rsidDel="00000000" w:rsidR="00000000" w:rsidRPr="00000000">
        <w:rPr>
          <w:rtl w:val="0"/>
        </w:rPr>
      </w:r>
    </w:p>
    <w:p w:rsidR="00000000" w:rsidDel="00000000" w:rsidP="00000000" w:rsidRDefault="00000000" w:rsidRPr="00000000" w14:paraId="000001EE">
      <w:pPr>
        <w:spacing w:after="0" w:before="0" w:line="276" w:lineRule="auto"/>
        <w:rPr/>
      </w:pPr>
      <w:r w:rsidDel="00000000" w:rsidR="00000000" w:rsidRPr="00000000">
        <w:rPr>
          <w:rtl w:val="0"/>
        </w:rPr>
        <w:t xml:space="preserve">AUSTIN: That came later, you know what I mean? And then you realize like most of the stuff on this first level is about the school, or about Marielda…It’s like that room in a local town museum that’s about the town, you know what I mean? Like, oh, there were coal miners here, like that’s interesting but it’s not, this ain’t the juice. Like this is the stuff that most—you could know this stuff just by living in this town and being aware of its history—</w:t>
      </w:r>
    </w:p>
    <w:p w:rsidR="00000000" w:rsidDel="00000000" w:rsidP="00000000" w:rsidRDefault="00000000" w:rsidRPr="00000000" w14:paraId="000001EF">
      <w:pPr>
        <w:spacing w:after="0" w:before="0" w:line="276" w:lineRule="auto"/>
        <w:rPr/>
      </w:pPr>
      <w:r w:rsidDel="00000000" w:rsidR="00000000" w:rsidRPr="00000000">
        <w:rPr>
          <w:rtl w:val="0"/>
        </w:rPr>
      </w:r>
    </w:p>
    <w:p w:rsidR="00000000" w:rsidDel="00000000" w:rsidP="00000000" w:rsidRDefault="00000000" w:rsidRPr="00000000" w14:paraId="000001F0">
      <w:pPr>
        <w:spacing w:after="0" w:before="0" w:line="276" w:lineRule="auto"/>
        <w:rPr/>
      </w:pPr>
      <w:r w:rsidDel="00000000" w:rsidR="00000000" w:rsidRPr="00000000">
        <w:rPr>
          <w:rtl w:val="0"/>
        </w:rPr>
        <w:t xml:space="preserve">DRE: Right.</w:t>
      </w:r>
    </w:p>
    <w:p w:rsidR="00000000" w:rsidDel="00000000" w:rsidP="00000000" w:rsidRDefault="00000000" w:rsidRPr="00000000" w14:paraId="000001F1">
      <w:pPr>
        <w:spacing w:after="0" w:before="0" w:line="276" w:lineRule="auto"/>
        <w:rPr/>
      </w:pPr>
      <w:r w:rsidDel="00000000" w:rsidR="00000000" w:rsidRPr="00000000">
        <w:rPr>
          <w:rtl w:val="0"/>
        </w:rPr>
      </w:r>
    </w:p>
    <w:p w:rsidR="00000000" w:rsidDel="00000000" w:rsidP="00000000" w:rsidRDefault="00000000" w:rsidRPr="00000000" w14:paraId="000001F2">
      <w:pPr>
        <w:spacing w:after="0" w:before="0" w:line="276" w:lineRule="auto"/>
        <w:rPr/>
      </w:pPr>
      <w:r w:rsidDel="00000000" w:rsidR="00000000" w:rsidRPr="00000000">
        <w:rPr>
          <w:rtl w:val="0"/>
        </w:rPr>
        <w:t xml:space="preserve">AUSTIN: You don’t need to be a specialist to know the stuff that’s in this library. </w:t>
      </w:r>
    </w:p>
    <w:p w:rsidR="00000000" w:rsidDel="00000000" w:rsidP="00000000" w:rsidRDefault="00000000" w:rsidRPr="00000000" w14:paraId="000001F3">
      <w:pPr>
        <w:spacing w:after="0" w:before="0" w:line="276" w:lineRule="auto"/>
        <w:rPr/>
      </w:pPr>
      <w:r w:rsidDel="00000000" w:rsidR="00000000" w:rsidRPr="00000000">
        <w:rPr>
          <w:rtl w:val="0"/>
        </w:rPr>
      </w:r>
    </w:p>
    <w:p w:rsidR="00000000" w:rsidDel="00000000" w:rsidP="00000000" w:rsidRDefault="00000000" w:rsidRPr="00000000" w14:paraId="000001F4">
      <w:pPr>
        <w:spacing w:after="0" w:before="0" w:line="276" w:lineRule="auto"/>
        <w:rPr/>
      </w:pPr>
      <w:r w:rsidDel="00000000" w:rsidR="00000000" w:rsidRPr="00000000">
        <w:rPr>
          <w:rtl w:val="0"/>
        </w:rPr>
        <w:t xml:space="preserve">DRE: Okay.</w:t>
      </w:r>
    </w:p>
    <w:p w:rsidR="00000000" w:rsidDel="00000000" w:rsidP="00000000" w:rsidRDefault="00000000" w:rsidRPr="00000000" w14:paraId="000001F5">
      <w:pPr>
        <w:spacing w:after="0" w:before="0" w:line="276" w:lineRule="auto"/>
        <w:rPr/>
      </w:pPr>
      <w:r w:rsidDel="00000000" w:rsidR="00000000" w:rsidRPr="00000000">
        <w:rPr>
          <w:rtl w:val="0"/>
        </w:rPr>
      </w:r>
    </w:p>
    <w:p w:rsidR="00000000" w:rsidDel="00000000" w:rsidP="00000000" w:rsidRDefault="00000000" w:rsidRPr="00000000" w14:paraId="000001F6">
      <w:pPr>
        <w:spacing w:after="0" w:before="0" w:line="276" w:lineRule="auto"/>
        <w:rPr/>
      </w:pPr>
      <w:r w:rsidDel="00000000" w:rsidR="00000000" w:rsidRPr="00000000">
        <w:rPr>
          <w:rtl w:val="0"/>
        </w:rPr>
        <w:t xml:space="preserve">AUSTIN: Or this part of the library.</w:t>
      </w:r>
    </w:p>
    <w:p w:rsidR="00000000" w:rsidDel="00000000" w:rsidP="00000000" w:rsidRDefault="00000000" w:rsidRPr="00000000" w14:paraId="000001F7">
      <w:pPr>
        <w:spacing w:after="0" w:before="0" w:line="276" w:lineRule="auto"/>
        <w:rPr/>
      </w:pPr>
      <w:r w:rsidDel="00000000" w:rsidR="00000000" w:rsidRPr="00000000">
        <w:rPr>
          <w:rtl w:val="0"/>
        </w:rPr>
      </w:r>
    </w:p>
    <w:p w:rsidR="00000000" w:rsidDel="00000000" w:rsidP="00000000" w:rsidRDefault="00000000" w:rsidRPr="00000000" w14:paraId="000001F8">
      <w:pPr>
        <w:spacing w:after="0" w:before="0" w:line="276" w:lineRule="auto"/>
        <w:rPr/>
      </w:pPr>
      <w:r w:rsidDel="00000000" w:rsidR="00000000" w:rsidRPr="00000000">
        <w:rPr>
          <w:rtl w:val="0"/>
        </w:rPr>
        <w:t xml:space="preserve">SYLVIA: So it said the book we’re looking for is on level 10, right? </w:t>
      </w:r>
    </w:p>
    <w:p w:rsidR="00000000" w:rsidDel="00000000" w:rsidP="00000000" w:rsidRDefault="00000000" w:rsidRPr="00000000" w14:paraId="000001F9">
      <w:pPr>
        <w:spacing w:after="0" w:before="0" w:line="276" w:lineRule="auto"/>
        <w:rPr/>
      </w:pPr>
      <w:r w:rsidDel="00000000" w:rsidR="00000000" w:rsidRPr="00000000">
        <w:rPr>
          <w:rtl w:val="0"/>
        </w:rPr>
      </w:r>
    </w:p>
    <w:p w:rsidR="00000000" w:rsidDel="00000000" w:rsidP="00000000" w:rsidRDefault="00000000" w:rsidRPr="00000000" w14:paraId="000001FA">
      <w:pPr>
        <w:spacing w:after="0" w:before="0" w:line="276" w:lineRule="auto"/>
        <w:rPr/>
      </w:pPr>
      <w:r w:rsidDel="00000000" w:rsidR="00000000" w:rsidRPr="00000000">
        <w:rPr>
          <w:rtl w:val="0"/>
        </w:rPr>
        <w:t xml:space="preserve">AUSTIN: Yeah, yep.</w:t>
      </w:r>
    </w:p>
    <w:p w:rsidR="00000000" w:rsidDel="00000000" w:rsidP="00000000" w:rsidRDefault="00000000" w:rsidRPr="00000000" w14:paraId="000001FB">
      <w:pPr>
        <w:spacing w:after="0" w:before="0" w:line="276" w:lineRule="auto"/>
        <w:rPr/>
      </w:pPr>
      <w:r w:rsidDel="00000000" w:rsidR="00000000" w:rsidRPr="00000000">
        <w:rPr>
          <w:rtl w:val="0"/>
        </w:rPr>
      </w:r>
    </w:p>
    <w:p w:rsidR="00000000" w:rsidDel="00000000" w:rsidP="00000000" w:rsidRDefault="00000000" w:rsidRPr="00000000" w14:paraId="000001FC">
      <w:pPr>
        <w:spacing w:after="0" w:before="0" w:line="276" w:lineRule="auto"/>
        <w:rPr/>
      </w:pPr>
      <w:r w:rsidDel="00000000" w:rsidR="00000000" w:rsidRPr="00000000">
        <w:rPr>
          <w:rtl w:val="0"/>
        </w:rPr>
        <w:t xml:space="preserve">SYLVIA: Is there anything indicating what level we’re on, here?</w:t>
      </w:r>
    </w:p>
    <w:p w:rsidR="00000000" w:rsidDel="00000000" w:rsidP="00000000" w:rsidRDefault="00000000" w:rsidRPr="00000000" w14:paraId="000001FD">
      <w:pPr>
        <w:spacing w:after="0" w:before="0" w:line="276" w:lineRule="auto"/>
        <w:rPr/>
      </w:pPr>
      <w:r w:rsidDel="00000000" w:rsidR="00000000" w:rsidRPr="00000000">
        <w:rPr>
          <w:rtl w:val="0"/>
        </w:rPr>
      </w:r>
    </w:p>
    <w:p w:rsidR="00000000" w:rsidDel="00000000" w:rsidP="00000000" w:rsidRDefault="00000000" w:rsidRPr="00000000" w14:paraId="000001FE">
      <w:pPr>
        <w:spacing w:after="0" w:before="0" w:line="276" w:lineRule="auto"/>
        <w:rPr/>
      </w:pPr>
      <w:r w:rsidDel="00000000" w:rsidR="00000000" w:rsidRPr="00000000">
        <w:rPr>
          <w:rtl w:val="0"/>
        </w:rPr>
        <w:t xml:space="preserve">AUSTIN: No.</w:t>
      </w:r>
    </w:p>
    <w:p w:rsidR="00000000" w:rsidDel="00000000" w:rsidP="00000000" w:rsidRDefault="00000000" w:rsidRPr="00000000" w14:paraId="000001FF">
      <w:pPr>
        <w:spacing w:after="0" w:before="0" w:line="276" w:lineRule="auto"/>
        <w:rPr/>
      </w:pPr>
      <w:r w:rsidDel="00000000" w:rsidR="00000000" w:rsidRPr="00000000">
        <w:rPr>
          <w:rtl w:val="0"/>
        </w:rPr>
      </w:r>
    </w:p>
    <w:p w:rsidR="00000000" w:rsidDel="00000000" w:rsidP="00000000" w:rsidRDefault="00000000" w:rsidRPr="00000000" w14:paraId="00000200">
      <w:pPr>
        <w:spacing w:after="0" w:before="0" w:line="276" w:lineRule="auto"/>
        <w:rPr/>
      </w:pPr>
      <w:r w:rsidDel="00000000" w:rsidR="00000000" w:rsidRPr="00000000">
        <w:rPr>
          <w:rtl w:val="0"/>
        </w:rPr>
        <w:t xml:space="preserve">SYLVIA: Okay. Cool.</w:t>
      </w:r>
    </w:p>
    <w:p w:rsidR="00000000" w:rsidDel="00000000" w:rsidP="00000000" w:rsidRDefault="00000000" w:rsidRPr="00000000" w14:paraId="00000201">
      <w:pPr>
        <w:spacing w:after="0" w:before="0" w:line="276" w:lineRule="auto"/>
        <w:rPr/>
      </w:pPr>
      <w:r w:rsidDel="00000000" w:rsidR="00000000" w:rsidRPr="00000000">
        <w:rPr>
          <w:rtl w:val="0"/>
        </w:rPr>
      </w:r>
    </w:p>
    <w:p w:rsidR="00000000" w:rsidDel="00000000" w:rsidP="00000000" w:rsidRDefault="00000000" w:rsidRPr="00000000" w14:paraId="00000202">
      <w:pPr>
        <w:spacing w:after="0" w:before="0" w:line="276" w:lineRule="auto"/>
        <w:rPr/>
      </w:pPr>
      <w:r w:rsidDel="00000000" w:rsidR="00000000" w:rsidRPr="00000000">
        <w:rPr>
          <w:rtl w:val="0"/>
        </w:rPr>
        <w:t xml:space="preserve">DRE: Yeah I mean I guess we could follow Castille down…</w:t>
      </w:r>
    </w:p>
    <w:p w:rsidR="00000000" w:rsidDel="00000000" w:rsidP="00000000" w:rsidRDefault="00000000" w:rsidRPr="00000000" w14:paraId="00000203">
      <w:pPr>
        <w:spacing w:after="0" w:before="0" w:line="276" w:lineRule="auto"/>
        <w:rPr/>
      </w:pPr>
      <w:r w:rsidDel="00000000" w:rsidR="00000000" w:rsidRPr="00000000">
        <w:rPr>
          <w:rtl w:val="0"/>
        </w:rPr>
      </w:r>
    </w:p>
    <w:p w:rsidR="00000000" w:rsidDel="00000000" w:rsidP="00000000" w:rsidRDefault="00000000" w:rsidRPr="00000000" w14:paraId="00000204">
      <w:pPr>
        <w:spacing w:after="0" w:before="0" w:line="276" w:lineRule="auto"/>
        <w:rPr/>
      </w:pPr>
      <w:r w:rsidDel="00000000" w:rsidR="00000000" w:rsidRPr="00000000">
        <w:rPr>
          <w:rtl w:val="0"/>
        </w:rPr>
        <w:t xml:space="preserve">SYLVIA: I think?</w:t>
      </w:r>
    </w:p>
    <w:p w:rsidR="00000000" w:rsidDel="00000000" w:rsidP="00000000" w:rsidRDefault="00000000" w:rsidRPr="00000000" w14:paraId="00000205">
      <w:pPr>
        <w:spacing w:after="0" w:before="0" w:line="276" w:lineRule="auto"/>
        <w:rPr/>
      </w:pPr>
      <w:r w:rsidDel="00000000" w:rsidR="00000000" w:rsidRPr="00000000">
        <w:rPr>
          <w:rtl w:val="0"/>
        </w:rPr>
      </w:r>
    </w:p>
    <w:p w:rsidR="00000000" w:rsidDel="00000000" w:rsidP="00000000" w:rsidRDefault="00000000" w:rsidRPr="00000000" w14:paraId="00000206">
      <w:pPr>
        <w:spacing w:after="0" w:before="0" w:line="276" w:lineRule="auto"/>
        <w:rPr/>
      </w:pPr>
      <w:r w:rsidDel="00000000" w:rsidR="00000000" w:rsidRPr="00000000">
        <w:rPr>
          <w:rtl w:val="0"/>
        </w:rPr>
        <w:t xml:space="preserve">DRE: Actually here’s what I do. I grab, like, just a random book, probably not that Samothes bible ‘cause I don’t even think Sige is that, like, couth.</w:t>
      </w:r>
    </w:p>
    <w:p w:rsidR="00000000" w:rsidDel="00000000" w:rsidP="00000000" w:rsidRDefault="00000000" w:rsidRPr="00000000" w14:paraId="00000207">
      <w:pPr>
        <w:spacing w:after="0" w:before="0" w:line="276" w:lineRule="auto"/>
        <w:rPr/>
      </w:pPr>
      <w:r w:rsidDel="00000000" w:rsidR="00000000" w:rsidRPr="00000000">
        <w:rPr>
          <w:rtl w:val="0"/>
        </w:rPr>
      </w:r>
    </w:p>
    <w:p w:rsidR="00000000" w:rsidDel="00000000" w:rsidP="00000000" w:rsidRDefault="00000000" w:rsidRPr="00000000" w14:paraId="00000208">
      <w:pPr>
        <w:spacing w:after="0" w:before="0" w:line="276" w:lineRule="auto"/>
        <w:rPr/>
      </w:pPr>
      <w:r w:rsidDel="00000000" w:rsidR="00000000" w:rsidRPr="00000000">
        <w:rPr>
          <w:rtl w:val="0"/>
        </w:rPr>
        <w:t xml:space="preserve">AUSTIN: Uh huh.</w:t>
      </w:r>
    </w:p>
    <w:p w:rsidR="00000000" w:rsidDel="00000000" w:rsidP="00000000" w:rsidRDefault="00000000" w:rsidRPr="00000000" w14:paraId="00000209">
      <w:pPr>
        <w:spacing w:after="0" w:before="0" w:line="276" w:lineRule="auto"/>
        <w:rPr/>
      </w:pPr>
      <w:r w:rsidDel="00000000" w:rsidR="00000000" w:rsidRPr="00000000">
        <w:rPr>
          <w:rtl w:val="0"/>
        </w:rPr>
      </w:r>
    </w:p>
    <w:p w:rsidR="00000000" w:rsidDel="00000000" w:rsidP="00000000" w:rsidRDefault="00000000" w:rsidRPr="00000000" w14:paraId="0000020A">
      <w:pPr>
        <w:spacing w:after="0" w:before="0" w:line="276" w:lineRule="auto"/>
        <w:rPr/>
      </w:pPr>
      <w:r w:rsidDel="00000000" w:rsidR="00000000" w:rsidRPr="00000000">
        <w:rPr>
          <w:rtl w:val="0"/>
        </w:rPr>
        <w:t xml:space="preserve">DRE: Or uncouth. I always get those mixed up. Anyway. I grab a random small book, I go down to where Castille is, and I just pitch it into the maw to see if I—</w:t>
      </w:r>
    </w:p>
    <w:p w:rsidR="00000000" w:rsidDel="00000000" w:rsidP="00000000" w:rsidRDefault="00000000" w:rsidRPr="00000000" w14:paraId="0000020B">
      <w:pPr>
        <w:spacing w:after="0" w:before="0" w:line="276" w:lineRule="auto"/>
        <w:rPr/>
      </w:pPr>
      <w:r w:rsidDel="00000000" w:rsidR="00000000" w:rsidRPr="00000000">
        <w:rPr>
          <w:rtl w:val="0"/>
        </w:rPr>
      </w:r>
    </w:p>
    <w:p w:rsidR="00000000" w:rsidDel="00000000" w:rsidP="00000000" w:rsidRDefault="00000000" w:rsidRPr="00000000" w14:paraId="0000020C">
      <w:pPr>
        <w:spacing w:after="0" w:before="0" w:line="276" w:lineRule="auto"/>
        <w:rPr/>
      </w:pPr>
      <w:r w:rsidDel="00000000" w:rsidR="00000000" w:rsidRPr="00000000">
        <w:rPr>
          <w:rtl w:val="0"/>
        </w:rPr>
        <w:t xml:space="preserve">AUSTIN: As soon as you step on the tile, on the platform, it lights up with a white light around its edges, and starts to descend.</w:t>
      </w:r>
    </w:p>
    <w:p w:rsidR="00000000" w:rsidDel="00000000" w:rsidP="00000000" w:rsidRDefault="00000000" w:rsidRPr="00000000" w14:paraId="0000020D">
      <w:pPr>
        <w:spacing w:after="0" w:before="0" w:line="276" w:lineRule="auto"/>
        <w:rPr/>
      </w:pPr>
      <w:r w:rsidDel="00000000" w:rsidR="00000000" w:rsidRPr="00000000">
        <w:rPr>
          <w:rtl w:val="0"/>
        </w:rPr>
      </w:r>
    </w:p>
    <w:p w:rsidR="00000000" w:rsidDel="00000000" w:rsidP="00000000" w:rsidRDefault="00000000" w:rsidRPr="00000000" w14:paraId="0000020E">
      <w:pPr>
        <w:spacing w:after="0" w:before="0" w:line="276" w:lineRule="auto"/>
        <w:rPr/>
      </w:pPr>
      <w:r w:rsidDel="00000000" w:rsidR="00000000" w:rsidRPr="00000000">
        <w:rPr>
          <w:rtl w:val="0"/>
        </w:rPr>
        <w:t xml:space="preserve">DRE: Oh!</w:t>
      </w:r>
    </w:p>
    <w:p w:rsidR="00000000" w:rsidDel="00000000" w:rsidP="00000000" w:rsidRDefault="00000000" w:rsidRPr="00000000" w14:paraId="0000020F">
      <w:pPr>
        <w:spacing w:after="0" w:before="0" w:line="276" w:lineRule="auto"/>
        <w:rPr/>
      </w:pPr>
      <w:r w:rsidDel="00000000" w:rsidR="00000000" w:rsidRPr="00000000">
        <w:rPr>
          <w:rtl w:val="0"/>
        </w:rPr>
      </w:r>
    </w:p>
    <w:p w:rsidR="00000000" w:rsidDel="00000000" w:rsidP="00000000" w:rsidRDefault="00000000" w:rsidRPr="00000000" w14:paraId="00000210">
      <w:pPr>
        <w:spacing w:after="0" w:before="0" w:line="276" w:lineRule="auto"/>
        <w:rPr/>
      </w:pPr>
      <w:r w:rsidDel="00000000" w:rsidR="00000000" w:rsidRPr="00000000">
        <w:rPr>
          <w:rtl w:val="0"/>
        </w:rPr>
        <w:tab/>
        <w:t xml:space="preserve">DRE (as Sige): Aubrey we gotta go!</w:t>
      </w:r>
    </w:p>
    <w:p w:rsidR="00000000" w:rsidDel="00000000" w:rsidP="00000000" w:rsidRDefault="00000000" w:rsidRPr="00000000" w14:paraId="00000211">
      <w:pPr>
        <w:spacing w:after="0" w:before="0" w:line="276" w:lineRule="auto"/>
        <w:rPr/>
      </w:pPr>
      <w:r w:rsidDel="00000000" w:rsidR="00000000" w:rsidRPr="00000000">
        <w:rPr>
          <w:rtl w:val="0"/>
        </w:rPr>
      </w:r>
    </w:p>
    <w:p w:rsidR="00000000" w:rsidDel="00000000" w:rsidP="00000000" w:rsidRDefault="00000000" w:rsidRPr="00000000" w14:paraId="00000212">
      <w:pPr>
        <w:spacing w:after="0" w:before="0" w:line="276" w:lineRule="auto"/>
        <w:rPr/>
      </w:pPr>
      <w:r w:rsidDel="00000000" w:rsidR="00000000" w:rsidRPr="00000000">
        <w:rPr>
          <w:rtl w:val="0"/>
        </w:rPr>
        <w:tab/>
        <w:t xml:space="preserve">SYLVIA (as Aubrey): Yeah!</w:t>
      </w:r>
    </w:p>
    <w:p w:rsidR="00000000" w:rsidDel="00000000" w:rsidP="00000000" w:rsidRDefault="00000000" w:rsidRPr="00000000" w14:paraId="00000213">
      <w:pPr>
        <w:spacing w:after="0" w:before="0" w:line="276" w:lineRule="auto"/>
        <w:rPr/>
      </w:pPr>
      <w:r w:rsidDel="00000000" w:rsidR="00000000" w:rsidRPr="00000000">
        <w:rPr>
          <w:rtl w:val="0"/>
        </w:rPr>
      </w:r>
    </w:p>
    <w:p w:rsidR="00000000" w:rsidDel="00000000" w:rsidP="00000000" w:rsidRDefault="00000000" w:rsidRPr="00000000" w14:paraId="00000214">
      <w:pPr>
        <w:spacing w:after="0" w:before="0" w:line="276" w:lineRule="auto"/>
        <w:rPr/>
      </w:pPr>
      <w:r w:rsidDel="00000000" w:rsidR="00000000" w:rsidRPr="00000000">
        <w:rPr>
          <w:rtl w:val="0"/>
        </w:rPr>
        <w:t xml:space="preserve">SYLVIA: Aubrey like runs down the stairs when she hears that.</w:t>
      </w:r>
    </w:p>
    <w:p w:rsidR="00000000" w:rsidDel="00000000" w:rsidP="00000000" w:rsidRDefault="00000000" w:rsidRPr="00000000" w14:paraId="00000215">
      <w:pPr>
        <w:spacing w:after="0" w:before="0" w:line="276" w:lineRule="auto"/>
        <w:rPr/>
      </w:pPr>
      <w:r w:rsidDel="00000000" w:rsidR="00000000" w:rsidRPr="00000000">
        <w:rPr>
          <w:rtl w:val="0"/>
        </w:rPr>
      </w:r>
    </w:p>
    <w:p w:rsidR="00000000" w:rsidDel="00000000" w:rsidP="00000000" w:rsidRDefault="00000000" w:rsidRPr="00000000" w14:paraId="00000216">
      <w:pPr>
        <w:spacing w:after="0" w:before="0" w:line="276" w:lineRule="auto"/>
        <w:rPr/>
      </w:pPr>
      <w:r w:rsidDel="00000000" w:rsidR="00000000" w:rsidRPr="00000000">
        <w:rPr>
          <w:rtl w:val="0"/>
        </w:rPr>
        <w:t xml:space="preserve">AUSTIN: I won’t make you roll for it, it’s just good and cute.</w:t>
      </w:r>
    </w:p>
    <w:p w:rsidR="00000000" w:rsidDel="00000000" w:rsidP="00000000" w:rsidRDefault="00000000" w:rsidRPr="00000000" w14:paraId="00000217">
      <w:pPr>
        <w:spacing w:after="0" w:before="0" w:line="276" w:lineRule="auto"/>
        <w:rPr/>
      </w:pPr>
      <w:r w:rsidDel="00000000" w:rsidR="00000000" w:rsidRPr="00000000">
        <w:rPr>
          <w:rtl w:val="0"/>
        </w:rPr>
      </w:r>
    </w:p>
    <w:p w:rsidR="00000000" w:rsidDel="00000000" w:rsidP="00000000" w:rsidRDefault="00000000" w:rsidRPr="00000000" w14:paraId="00000218">
      <w:pPr>
        <w:spacing w:after="0" w:before="0" w:line="276" w:lineRule="auto"/>
        <w:rPr/>
      </w:pPr>
      <w:r w:rsidDel="00000000" w:rsidR="00000000" w:rsidRPr="00000000">
        <w:rPr>
          <w:rtl w:val="0"/>
        </w:rPr>
        <w:t xml:space="preserve">SYLVIA: She trips.</w:t>
      </w:r>
    </w:p>
    <w:p w:rsidR="00000000" w:rsidDel="00000000" w:rsidP="00000000" w:rsidRDefault="00000000" w:rsidRPr="00000000" w14:paraId="00000219">
      <w:pPr>
        <w:spacing w:after="0" w:before="0" w:line="276" w:lineRule="auto"/>
        <w:rPr/>
      </w:pPr>
      <w:r w:rsidDel="00000000" w:rsidR="00000000" w:rsidRPr="00000000">
        <w:rPr>
          <w:rtl w:val="0"/>
        </w:rPr>
      </w:r>
    </w:p>
    <w:p w:rsidR="00000000" w:rsidDel="00000000" w:rsidP="00000000" w:rsidRDefault="00000000" w:rsidRPr="00000000" w14:paraId="0000021A">
      <w:pPr>
        <w:spacing w:after="0" w:before="0" w:line="276" w:lineRule="auto"/>
        <w:rPr/>
      </w:pPr>
      <w:r w:rsidDel="00000000" w:rsidR="00000000" w:rsidRPr="00000000">
        <w:rPr>
          <w:rtl w:val="0"/>
        </w:rPr>
        <w:t xml:space="preserve">AUSTIN: Alright. Slide y’all over a page. Okay.</w:t>
      </w:r>
    </w:p>
    <w:p w:rsidR="00000000" w:rsidDel="00000000" w:rsidP="00000000" w:rsidRDefault="00000000" w:rsidRPr="00000000" w14:paraId="0000021B">
      <w:pPr>
        <w:spacing w:after="0" w:before="0" w:line="276" w:lineRule="auto"/>
        <w:rPr/>
      </w:pPr>
      <w:r w:rsidDel="00000000" w:rsidR="00000000" w:rsidRPr="00000000">
        <w:rPr>
          <w:rtl w:val="0"/>
        </w:rPr>
      </w:r>
    </w:p>
    <w:p w:rsidR="00000000" w:rsidDel="00000000" w:rsidP="00000000" w:rsidRDefault="00000000" w:rsidRPr="00000000" w14:paraId="0000021C">
      <w:pPr>
        <w:spacing w:after="0" w:before="0" w:line="276" w:lineRule="auto"/>
        <w:rPr/>
      </w:pPr>
      <w:r w:rsidDel="00000000" w:rsidR="00000000" w:rsidRPr="00000000">
        <w:rPr>
          <w:rtl w:val="0"/>
        </w:rPr>
        <w:t xml:space="preserve">ALI: Oh it’s a living library.</w:t>
      </w:r>
    </w:p>
    <w:p w:rsidR="00000000" w:rsidDel="00000000" w:rsidP="00000000" w:rsidRDefault="00000000" w:rsidRPr="00000000" w14:paraId="0000021D">
      <w:pPr>
        <w:spacing w:after="0" w:before="0" w:line="276" w:lineRule="auto"/>
        <w:rPr/>
      </w:pPr>
      <w:r w:rsidDel="00000000" w:rsidR="00000000" w:rsidRPr="00000000">
        <w:rPr>
          <w:rtl w:val="0"/>
        </w:rPr>
      </w:r>
    </w:p>
    <w:p w:rsidR="00000000" w:rsidDel="00000000" w:rsidP="00000000" w:rsidRDefault="00000000" w:rsidRPr="00000000" w14:paraId="0000021E">
      <w:pPr>
        <w:spacing w:after="0" w:before="0" w:line="276" w:lineRule="auto"/>
        <w:rPr/>
      </w:pPr>
      <w:r w:rsidDel="00000000" w:rsidR="00000000" w:rsidRPr="00000000">
        <w:rPr>
          <w:rtl w:val="0"/>
        </w:rPr>
        <w:t xml:space="preserve">AUSTIN: It’s a living library. So you step on this tile floor, and drops you, or it lowers you to…I didn’t mean to do that, I didn’t mean to shrink you, one sec. Here, you’re all in this bottom right quadrant of this hall, or this right hand quadrant. So as you go down, you realize you are…you are like looking down from this platform and you’re basically like going through these stacks row after row after row of books, but the stacks, the shelves go for floor after floor after floor. And it’s just a single shelf unit that goes down like ten stories. And this middle walkway, this like middle hallway that goes left to right on the screen here is made up of these tiles that are independently moving up and down and up and down, and then letting people on and off at these different floors. But you reach the first floor and it stops, and then there’s nothing, and then you’re just waiting. What do you do?</w:t>
      </w:r>
    </w:p>
    <w:p w:rsidR="00000000" w:rsidDel="00000000" w:rsidP="00000000" w:rsidRDefault="00000000" w:rsidRPr="00000000" w14:paraId="0000021F">
      <w:pPr>
        <w:spacing w:after="0" w:before="0" w:line="276" w:lineRule="auto"/>
        <w:ind w:firstLine="720"/>
        <w:rPr/>
      </w:pPr>
      <w:r w:rsidDel="00000000" w:rsidR="00000000" w:rsidRPr="00000000">
        <w:rPr>
          <w:rtl w:val="0"/>
        </w:rPr>
      </w:r>
    </w:p>
    <w:p w:rsidR="00000000" w:rsidDel="00000000" w:rsidP="00000000" w:rsidRDefault="00000000" w:rsidRPr="00000000" w14:paraId="00000220">
      <w:pPr>
        <w:spacing w:after="0" w:before="0" w:line="276" w:lineRule="auto"/>
        <w:ind w:firstLine="720"/>
        <w:rPr/>
      </w:pPr>
      <w:r w:rsidDel="00000000" w:rsidR="00000000" w:rsidRPr="00000000">
        <w:rPr>
          <w:rtl w:val="0"/>
        </w:rPr>
        <w:t xml:space="preserve">SYLVIA (as Aubrey): Oh, my god. </w:t>
      </w:r>
    </w:p>
    <w:p w:rsidR="00000000" w:rsidDel="00000000" w:rsidP="00000000" w:rsidRDefault="00000000" w:rsidRPr="00000000" w14:paraId="00000221">
      <w:pPr>
        <w:spacing w:after="0" w:before="0" w:line="276" w:lineRule="auto"/>
        <w:rPr/>
      </w:pPr>
      <w:r w:rsidDel="00000000" w:rsidR="00000000" w:rsidRPr="00000000">
        <w:rPr>
          <w:rtl w:val="0"/>
        </w:rPr>
      </w:r>
    </w:p>
    <w:p w:rsidR="00000000" w:rsidDel="00000000" w:rsidP="00000000" w:rsidRDefault="00000000" w:rsidRPr="00000000" w14:paraId="00000222">
      <w:pPr>
        <w:spacing w:after="0" w:before="0" w:line="276" w:lineRule="auto"/>
        <w:rPr/>
      </w:pPr>
      <w:r w:rsidDel="00000000" w:rsidR="00000000" w:rsidRPr="00000000">
        <w:rPr>
          <w:rtl w:val="0"/>
        </w:rPr>
        <w:t xml:space="preserve">AUSTIN: Aubrey, there are so many books.</w:t>
      </w:r>
    </w:p>
    <w:p w:rsidR="00000000" w:rsidDel="00000000" w:rsidP="00000000" w:rsidRDefault="00000000" w:rsidRPr="00000000" w14:paraId="00000223">
      <w:pPr>
        <w:spacing w:after="0" w:before="0" w:line="276" w:lineRule="auto"/>
        <w:rPr/>
      </w:pPr>
      <w:r w:rsidDel="00000000" w:rsidR="00000000" w:rsidRPr="00000000">
        <w:rPr>
          <w:rtl w:val="0"/>
        </w:rPr>
      </w:r>
    </w:p>
    <w:p w:rsidR="00000000" w:rsidDel="00000000" w:rsidP="00000000" w:rsidRDefault="00000000" w:rsidRPr="00000000" w14:paraId="00000224">
      <w:pPr>
        <w:spacing w:after="0" w:before="0" w:line="276" w:lineRule="auto"/>
        <w:rPr/>
      </w:pPr>
      <w:r w:rsidDel="00000000" w:rsidR="00000000" w:rsidRPr="00000000">
        <w:rPr>
          <w:rtl w:val="0"/>
        </w:rPr>
        <w:tab/>
        <w:t xml:space="preserve">SYLVIA (as Aubrey): There’s so many books!</w:t>
      </w:r>
    </w:p>
    <w:p w:rsidR="00000000" w:rsidDel="00000000" w:rsidP="00000000" w:rsidRDefault="00000000" w:rsidRPr="00000000" w14:paraId="00000225">
      <w:pPr>
        <w:spacing w:after="0" w:before="0" w:line="276" w:lineRule="auto"/>
        <w:rPr/>
      </w:pPr>
      <w:r w:rsidDel="00000000" w:rsidR="00000000" w:rsidRPr="00000000">
        <w:rPr>
          <w:rtl w:val="0"/>
        </w:rPr>
      </w:r>
    </w:p>
    <w:p w:rsidR="00000000" w:rsidDel="00000000" w:rsidP="00000000" w:rsidRDefault="00000000" w:rsidRPr="00000000" w14:paraId="00000226">
      <w:pPr>
        <w:spacing w:after="0" w:before="0" w:line="276" w:lineRule="auto"/>
        <w:rPr/>
      </w:pPr>
      <w:r w:rsidDel="00000000" w:rsidR="00000000" w:rsidRPr="00000000">
        <w:rPr>
          <w:rtl w:val="0"/>
        </w:rPr>
        <w:t xml:space="preserve">AUSTIN: There’s so many books. </w:t>
      </w:r>
    </w:p>
    <w:p w:rsidR="00000000" w:rsidDel="00000000" w:rsidP="00000000" w:rsidRDefault="00000000" w:rsidRPr="00000000" w14:paraId="00000227">
      <w:pPr>
        <w:spacing w:after="0" w:before="0" w:line="276" w:lineRule="auto"/>
        <w:ind w:firstLine="720"/>
        <w:rPr/>
      </w:pPr>
      <w:r w:rsidDel="00000000" w:rsidR="00000000" w:rsidRPr="00000000">
        <w:rPr>
          <w:rtl w:val="0"/>
        </w:rPr>
      </w:r>
    </w:p>
    <w:p w:rsidR="00000000" w:rsidDel="00000000" w:rsidP="00000000" w:rsidRDefault="00000000" w:rsidRPr="00000000" w14:paraId="00000228">
      <w:pPr>
        <w:spacing w:after="0" w:before="0" w:line="276" w:lineRule="auto"/>
        <w:ind w:firstLine="720"/>
        <w:rPr/>
      </w:pPr>
      <w:r w:rsidDel="00000000" w:rsidR="00000000" w:rsidRPr="00000000">
        <w:rPr>
          <w:rtl w:val="0"/>
        </w:rPr>
        <w:t xml:space="preserve">DRE (as Sige): So do you wanna try and hop on one of the ones that’s moving down?</w:t>
      </w:r>
    </w:p>
    <w:p w:rsidR="00000000" w:rsidDel="00000000" w:rsidP="00000000" w:rsidRDefault="00000000" w:rsidRPr="00000000" w14:paraId="00000229">
      <w:pPr>
        <w:spacing w:after="0" w:before="0" w:line="276" w:lineRule="auto"/>
        <w:rPr/>
      </w:pPr>
      <w:r w:rsidDel="00000000" w:rsidR="00000000" w:rsidRPr="00000000">
        <w:rPr>
          <w:rtl w:val="0"/>
        </w:rPr>
      </w:r>
    </w:p>
    <w:p w:rsidR="00000000" w:rsidDel="00000000" w:rsidP="00000000" w:rsidRDefault="00000000" w:rsidRPr="00000000" w14:paraId="0000022A">
      <w:pPr>
        <w:spacing w:after="0" w:before="0" w:line="276" w:lineRule="auto"/>
        <w:rPr/>
      </w:pPr>
      <w:r w:rsidDel="00000000" w:rsidR="00000000" w:rsidRPr="00000000">
        <w:rPr>
          <w:rtl w:val="0"/>
        </w:rPr>
        <w:t xml:space="preserve">SYLVIA: Aubrey just nods, like really excitedly, at the suggestion of looking at more of these books.</w:t>
      </w:r>
    </w:p>
    <w:p w:rsidR="00000000" w:rsidDel="00000000" w:rsidP="00000000" w:rsidRDefault="00000000" w:rsidRPr="00000000" w14:paraId="0000022B">
      <w:pPr>
        <w:spacing w:after="0" w:before="0" w:line="276" w:lineRule="auto"/>
        <w:rPr>
          <w:vertAlign w:val="superscript"/>
          <w:rPrChange w:author="Hannah Stevens" w:id="0" w:date="2021-01-02T23:28:23Z">
            <w:rPr/>
          </w:rPrChange>
        </w:rPr>
      </w:pPr>
      <w:r w:rsidDel="00000000" w:rsidR="00000000" w:rsidRPr="00000000">
        <w:rPr>
          <w:rtl w:val="0"/>
        </w:rPr>
      </w:r>
    </w:p>
    <w:p w:rsidR="00000000" w:rsidDel="00000000" w:rsidP="00000000" w:rsidRDefault="00000000" w:rsidRPr="00000000" w14:paraId="0000022C">
      <w:pPr>
        <w:spacing w:after="0" w:before="0" w:line="276" w:lineRule="auto"/>
        <w:rPr/>
      </w:pPr>
      <w:r w:rsidDel="00000000" w:rsidR="00000000" w:rsidRPr="00000000">
        <w:rPr>
          <w:rtl w:val="0"/>
        </w:rPr>
        <w:t xml:space="preserve">AUSTIN: So another tile stops next to you. So each of them, what I’m imagining is, there are all of these four-tile slots, right, like here’s one, here’s another one. Each floor is like one floor unit that you can stand on, you know what I mean? And the next few to your left are totally there and rideable, but they just are standing still when you step onto them. So again I’m guessing you’re walking from one of these tiles to the next, right?</w:t>
      </w:r>
    </w:p>
    <w:p w:rsidR="00000000" w:rsidDel="00000000" w:rsidP="00000000" w:rsidRDefault="00000000" w:rsidRPr="00000000" w14:paraId="0000022D">
      <w:pPr>
        <w:spacing w:after="0" w:before="0" w:line="276" w:lineRule="auto"/>
        <w:rPr/>
      </w:pPr>
      <w:r w:rsidDel="00000000" w:rsidR="00000000" w:rsidRPr="00000000">
        <w:rPr>
          <w:rtl w:val="0"/>
        </w:rPr>
      </w:r>
    </w:p>
    <w:p w:rsidR="00000000" w:rsidDel="00000000" w:rsidP="00000000" w:rsidRDefault="00000000" w:rsidRPr="00000000" w14:paraId="0000022E">
      <w:pPr>
        <w:spacing w:after="0" w:before="0" w:line="276" w:lineRule="auto"/>
        <w:rPr/>
      </w:pPr>
      <w:r w:rsidDel="00000000" w:rsidR="00000000" w:rsidRPr="00000000">
        <w:rPr>
          <w:rtl w:val="0"/>
        </w:rPr>
        <w:t xml:space="preserve">SYLVIA: Yeah.</w:t>
      </w:r>
    </w:p>
    <w:p w:rsidR="00000000" w:rsidDel="00000000" w:rsidP="00000000" w:rsidRDefault="00000000" w:rsidRPr="00000000" w14:paraId="0000022F">
      <w:pPr>
        <w:spacing w:after="0" w:before="0" w:line="276" w:lineRule="auto"/>
        <w:rPr/>
      </w:pPr>
      <w:r w:rsidDel="00000000" w:rsidR="00000000" w:rsidRPr="00000000">
        <w:rPr>
          <w:rtl w:val="0"/>
        </w:rPr>
      </w:r>
    </w:p>
    <w:p w:rsidR="00000000" w:rsidDel="00000000" w:rsidP="00000000" w:rsidRDefault="00000000" w:rsidRPr="00000000" w14:paraId="00000230">
      <w:pPr>
        <w:spacing w:after="0" w:before="0" w:line="276" w:lineRule="auto"/>
        <w:rPr/>
      </w:pPr>
      <w:r w:rsidDel="00000000" w:rsidR="00000000" w:rsidRPr="00000000">
        <w:rPr>
          <w:rtl w:val="0"/>
        </w:rPr>
        <w:t xml:space="preserve">ALI: Are the shelves labeled at all?</w:t>
      </w:r>
    </w:p>
    <w:p w:rsidR="00000000" w:rsidDel="00000000" w:rsidP="00000000" w:rsidRDefault="00000000" w:rsidRPr="00000000" w14:paraId="00000231">
      <w:pPr>
        <w:spacing w:after="0" w:before="0" w:line="276" w:lineRule="auto"/>
        <w:rPr/>
      </w:pPr>
      <w:r w:rsidDel="00000000" w:rsidR="00000000" w:rsidRPr="00000000">
        <w:rPr>
          <w:rtl w:val="0"/>
        </w:rPr>
      </w:r>
    </w:p>
    <w:p w:rsidR="00000000" w:rsidDel="00000000" w:rsidP="00000000" w:rsidRDefault="00000000" w:rsidRPr="00000000" w14:paraId="00000232">
      <w:pPr>
        <w:spacing w:after="0" w:before="0" w:line="276" w:lineRule="auto"/>
        <w:rPr/>
      </w:pPr>
      <w:r w:rsidDel="00000000" w:rsidR="00000000" w:rsidRPr="00000000">
        <w:rPr>
          <w:rtl w:val="0"/>
        </w:rPr>
        <w:t xml:space="preserve">AUSTIN: Yeah, totally, but there are a lot of them. There are one, two, three, four, five, six, seven, there are fourteen, fifteen, sixteen, seventeen, and then ten floors of them. There’s a lot.</w:t>
      </w:r>
    </w:p>
    <w:p w:rsidR="00000000" w:rsidDel="00000000" w:rsidP="00000000" w:rsidRDefault="00000000" w:rsidRPr="00000000" w14:paraId="00000233">
      <w:pPr>
        <w:spacing w:after="0" w:before="0" w:line="276" w:lineRule="auto"/>
        <w:rPr/>
      </w:pPr>
      <w:r w:rsidDel="00000000" w:rsidR="00000000" w:rsidRPr="00000000">
        <w:rPr>
          <w:rtl w:val="0"/>
        </w:rPr>
      </w:r>
    </w:p>
    <w:p w:rsidR="00000000" w:rsidDel="00000000" w:rsidP="00000000" w:rsidRDefault="00000000" w:rsidRPr="00000000" w14:paraId="00000234">
      <w:pPr>
        <w:spacing w:after="0" w:before="0" w:line="276" w:lineRule="auto"/>
        <w:rPr/>
      </w:pPr>
      <w:r w:rsidDel="00000000" w:rsidR="00000000" w:rsidRPr="00000000">
        <w:rPr>
          <w:rtl w:val="0"/>
        </w:rPr>
        <w:t xml:space="preserve">ALI. Jesus christ. Okay, so very many. </w:t>
      </w:r>
    </w:p>
    <w:p w:rsidR="00000000" w:rsidDel="00000000" w:rsidP="00000000" w:rsidRDefault="00000000" w:rsidRPr="00000000" w14:paraId="00000235">
      <w:pPr>
        <w:spacing w:after="0" w:before="0" w:line="276" w:lineRule="auto"/>
        <w:rPr/>
      </w:pPr>
      <w:r w:rsidDel="00000000" w:rsidR="00000000" w:rsidRPr="00000000">
        <w:rPr>
          <w:rtl w:val="0"/>
        </w:rPr>
      </w:r>
    </w:p>
    <w:p w:rsidR="00000000" w:rsidDel="00000000" w:rsidP="00000000" w:rsidRDefault="00000000" w:rsidRPr="00000000" w14:paraId="00000236">
      <w:pPr>
        <w:spacing w:after="0" w:before="0" w:line="276" w:lineRule="auto"/>
        <w:rPr/>
      </w:pPr>
      <w:r w:rsidDel="00000000" w:rsidR="00000000" w:rsidRPr="00000000">
        <w:rPr>
          <w:rtl w:val="0"/>
        </w:rPr>
        <w:t xml:space="preserve">AUSTIN: Yeah. And it’s like everything, it’s everything you would—as knowledge thieves and salespeople, this is, you know, not the holy grail but like, goddamn close.  [ALI laughs]</w:t>
      </w:r>
    </w:p>
    <w:p w:rsidR="00000000" w:rsidDel="00000000" w:rsidP="00000000" w:rsidRDefault="00000000" w:rsidRPr="00000000" w14:paraId="00000237">
      <w:pPr>
        <w:spacing w:after="0" w:before="0" w:line="276" w:lineRule="auto"/>
        <w:rPr/>
      </w:pPr>
      <w:r w:rsidDel="00000000" w:rsidR="00000000" w:rsidRPr="00000000">
        <w:rPr>
          <w:rtl w:val="0"/>
        </w:rPr>
      </w:r>
    </w:p>
    <w:p w:rsidR="00000000" w:rsidDel="00000000" w:rsidP="00000000" w:rsidRDefault="00000000" w:rsidRPr="00000000" w14:paraId="00000238">
      <w:pPr>
        <w:spacing w:after="0" w:before="0" w:line="276" w:lineRule="auto"/>
        <w:rPr/>
      </w:pPr>
      <w:r w:rsidDel="00000000" w:rsidR="00000000" w:rsidRPr="00000000">
        <w:rPr>
          <w:rtl w:val="0"/>
        </w:rPr>
        <w:t xml:space="preserve">SYLVIA: Does Aubrey see a section that points toward being alchemy-related at all?</w:t>
      </w:r>
    </w:p>
    <w:p w:rsidR="00000000" w:rsidDel="00000000" w:rsidP="00000000" w:rsidRDefault="00000000" w:rsidRPr="00000000" w14:paraId="00000239">
      <w:pPr>
        <w:spacing w:after="0" w:before="0" w:line="276" w:lineRule="auto"/>
        <w:rPr/>
      </w:pPr>
      <w:r w:rsidDel="00000000" w:rsidR="00000000" w:rsidRPr="00000000">
        <w:rPr>
          <w:rtl w:val="0"/>
        </w:rPr>
      </w:r>
    </w:p>
    <w:p w:rsidR="00000000" w:rsidDel="00000000" w:rsidP="00000000" w:rsidRDefault="00000000" w:rsidRPr="00000000" w14:paraId="0000023A">
      <w:pPr>
        <w:spacing w:after="0" w:before="0" w:line="276" w:lineRule="auto"/>
        <w:rPr/>
      </w:pPr>
      <w:r w:rsidDel="00000000" w:rsidR="00000000" w:rsidRPr="00000000">
        <w:rPr>
          <w:rtl w:val="0"/>
        </w:rPr>
        <w:t xml:space="preserve">AUSTIN: Not on this floor, no.</w:t>
      </w:r>
    </w:p>
    <w:p w:rsidR="00000000" w:rsidDel="00000000" w:rsidP="00000000" w:rsidRDefault="00000000" w:rsidRPr="00000000" w14:paraId="0000023B">
      <w:pPr>
        <w:spacing w:after="0" w:before="0" w:line="276" w:lineRule="auto"/>
        <w:rPr/>
      </w:pPr>
      <w:r w:rsidDel="00000000" w:rsidR="00000000" w:rsidRPr="00000000">
        <w:rPr>
          <w:rtl w:val="0"/>
        </w:rPr>
      </w:r>
    </w:p>
    <w:p w:rsidR="00000000" w:rsidDel="00000000" w:rsidP="00000000" w:rsidRDefault="00000000" w:rsidRPr="00000000" w14:paraId="0000023C">
      <w:pPr>
        <w:spacing w:after="0" w:before="0" w:line="276" w:lineRule="auto"/>
        <w:rPr/>
      </w:pPr>
      <w:r w:rsidDel="00000000" w:rsidR="00000000" w:rsidRPr="00000000">
        <w:rPr>
          <w:rtl w:val="0"/>
        </w:rPr>
        <w:t xml:space="preserve">SYLVIA: Okay. Let me know if she does, okay?</w:t>
      </w:r>
    </w:p>
    <w:p w:rsidR="00000000" w:rsidDel="00000000" w:rsidP="00000000" w:rsidRDefault="00000000" w:rsidRPr="00000000" w14:paraId="0000023D">
      <w:pPr>
        <w:spacing w:after="0" w:before="0" w:line="276" w:lineRule="auto"/>
        <w:rPr/>
      </w:pPr>
      <w:r w:rsidDel="00000000" w:rsidR="00000000" w:rsidRPr="00000000">
        <w:rPr>
          <w:rtl w:val="0"/>
        </w:rPr>
      </w:r>
    </w:p>
    <w:p w:rsidR="00000000" w:rsidDel="00000000" w:rsidP="00000000" w:rsidRDefault="00000000" w:rsidRPr="00000000" w14:paraId="0000023E">
      <w:pPr>
        <w:spacing w:after="0" w:before="0" w:line="276" w:lineRule="auto"/>
        <w:rPr/>
      </w:pPr>
      <w:r w:rsidDel="00000000" w:rsidR="00000000" w:rsidRPr="00000000">
        <w:rPr>
          <w:rtl w:val="0"/>
        </w:rPr>
        <w:t xml:space="preserve">AUSTIN: Okay. [DRE laughs] I will.</w:t>
      </w:r>
    </w:p>
    <w:p w:rsidR="00000000" w:rsidDel="00000000" w:rsidP="00000000" w:rsidRDefault="00000000" w:rsidRPr="00000000" w14:paraId="0000023F">
      <w:pPr>
        <w:spacing w:after="0" w:before="0" w:line="276" w:lineRule="auto"/>
        <w:rPr/>
      </w:pPr>
      <w:r w:rsidDel="00000000" w:rsidR="00000000" w:rsidRPr="00000000">
        <w:rPr>
          <w:rtl w:val="0"/>
        </w:rPr>
      </w:r>
    </w:p>
    <w:p w:rsidR="00000000" w:rsidDel="00000000" w:rsidP="00000000" w:rsidRDefault="00000000" w:rsidRPr="00000000" w14:paraId="00000240">
      <w:pPr>
        <w:spacing w:after="0" w:before="0" w:line="276" w:lineRule="auto"/>
        <w:rPr/>
      </w:pPr>
      <w:r w:rsidDel="00000000" w:rsidR="00000000" w:rsidRPr="00000000">
        <w:rPr>
          <w:rtl w:val="0"/>
        </w:rPr>
        <w:t xml:space="preserve">ALI: I was gonna try to see if there’s anything on reconfiguration?</w:t>
      </w:r>
    </w:p>
    <w:p w:rsidR="00000000" w:rsidDel="00000000" w:rsidP="00000000" w:rsidRDefault="00000000" w:rsidRPr="00000000" w14:paraId="00000241">
      <w:pPr>
        <w:spacing w:after="0" w:before="0" w:line="276" w:lineRule="auto"/>
        <w:rPr/>
      </w:pPr>
      <w:r w:rsidDel="00000000" w:rsidR="00000000" w:rsidRPr="00000000">
        <w:rPr>
          <w:rtl w:val="0"/>
        </w:rPr>
      </w:r>
    </w:p>
    <w:p w:rsidR="00000000" w:rsidDel="00000000" w:rsidP="00000000" w:rsidRDefault="00000000" w:rsidRPr="00000000" w14:paraId="00000242">
      <w:pPr>
        <w:spacing w:after="0" w:before="0" w:line="276" w:lineRule="auto"/>
        <w:rPr/>
      </w:pPr>
      <w:r w:rsidDel="00000000" w:rsidR="00000000" w:rsidRPr="00000000">
        <w:rPr>
          <w:rtl w:val="0"/>
        </w:rPr>
        <w:t xml:space="preserve">AUSTIN: Not on this floor. Not on the first floor.</w:t>
      </w:r>
    </w:p>
    <w:p w:rsidR="00000000" w:rsidDel="00000000" w:rsidP="00000000" w:rsidRDefault="00000000" w:rsidRPr="00000000" w14:paraId="00000243">
      <w:pPr>
        <w:spacing w:after="0" w:before="0" w:line="276" w:lineRule="auto"/>
        <w:rPr/>
      </w:pPr>
      <w:r w:rsidDel="00000000" w:rsidR="00000000" w:rsidRPr="00000000">
        <w:rPr>
          <w:rtl w:val="0"/>
        </w:rPr>
      </w:r>
    </w:p>
    <w:p w:rsidR="00000000" w:rsidDel="00000000" w:rsidP="00000000" w:rsidRDefault="00000000" w:rsidRPr="00000000" w14:paraId="00000244">
      <w:pPr>
        <w:spacing w:after="0" w:before="0" w:line="276" w:lineRule="auto"/>
        <w:rPr/>
      </w:pPr>
      <w:r w:rsidDel="00000000" w:rsidR="00000000" w:rsidRPr="00000000">
        <w:rPr>
          <w:rtl w:val="0"/>
        </w:rPr>
        <w:t xml:space="preserve">ALI: Okay. </w:t>
      </w:r>
    </w:p>
    <w:p w:rsidR="00000000" w:rsidDel="00000000" w:rsidP="00000000" w:rsidRDefault="00000000" w:rsidRPr="00000000" w14:paraId="00000245">
      <w:pPr>
        <w:spacing w:after="0" w:before="0" w:line="276" w:lineRule="auto"/>
        <w:rPr/>
      </w:pPr>
      <w:r w:rsidDel="00000000" w:rsidR="00000000" w:rsidRPr="00000000">
        <w:rPr>
          <w:rtl w:val="0"/>
        </w:rPr>
      </w:r>
    </w:p>
    <w:p w:rsidR="00000000" w:rsidDel="00000000" w:rsidP="00000000" w:rsidRDefault="00000000" w:rsidRPr="00000000" w14:paraId="00000246">
      <w:pPr>
        <w:spacing w:after="0" w:before="0" w:line="276" w:lineRule="auto"/>
        <w:rPr/>
      </w:pPr>
      <w:r w:rsidDel="00000000" w:rsidR="00000000" w:rsidRPr="00000000">
        <w:rPr>
          <w:rtl w:val="0"/>
        </w:rPr>
        <w:t xml:space="preserve">AUSTIN: So the ones to your north and south are still…everything on this first floor is still like the floor above it, very traditional stuff that most people in the city wouldn’t know but if you were part of one of the major factions you would have access to. So it’s things like the most recent prehistory of the city, it’s like some deeper studies of the heroic deeds of Samothes, nothing new or forbidden or anything like that on this floor. </w:t>
      </w:r>
    </w:p>
    <w:p w:rsidR="00000000" w:rsidDel="00000000" w:rsidP="00000000" w:rsidRDefault="00000000" w:rsidRPr="00000000" w14:paraId="00000247">
      <w:pPr>
        <w:spacing w:after="0" w:before="0" w:line="276" w:lineRule="auto"/>
        <w:rPr/>
      </w:pPr>
      <w:r w:rsidDel="00000000" w:rsidR="00000000" w:rsidRPr="00000000">
        <w:rPr>
          <w:rtl w:val="0"/>
        </w:rPr>
      </w:r>
    </w:p>
    <w:p w:rsidR="00000000" w:rsidDel="00000000" w:rsidP="00000000" w:rsidRDefault="00000000" w:rsidRPr="00000000" w14:paraId="00000248">
      <w:pPr>
        <w:spacing w:after="0" w:before="0" w:line="276" w:lineRule="auto"/>
        <w:rPr/>
      </w:pPr>
      <w:r w:rsidDel="00000000" w:rsidR="00000000" w:rsidRPr="00000000">
        <w:rPr>
          <w:rtl w:val="0"/>
        </w:rPr>
        <w:t xml:space="preserve">ALI: Okay. But we can continue on.</w:t>
      </w:r>
    </w:p>
    <w:p w:rsidR="00000000" w:rsidDel="00000000" w:rsidP="00000000" w:rsidRDefault="00000000" w:rsidRPr="00000000" w14:paraId="00000249">
      <w:pPr>
        <w:spacing w:after="0" w:before="0" w:line="276" w:lineRule="auto"/>
        <w:rPr/>
      </w:pPr>
      <w:r w:rsidDel="00000000" w:rsidR="00000000" w:rsidRPr="00000000">
        <w:rPr>
          <w:rtl w:val="0"/>
        </w:rPr>
      </w:r>
    </w:p>
    <w:p w:rsidR="00000000" w:rsidDel="00000000" w:rsidP="00000000" w:rsidRDefault="00000000" w:rsidRPr="00000000" w14:paraId="0000024A">
      <w:pPr>
        <w:spacing w:after="0" w:before="0" w:line="276" w:lineRule="auto"/>
        <w:rPr/>
      </w:pPr>
      <w:r w:rsidDel="00000000" w:rsidR="00000000" w:rsidRPr="00000000">
        <w:rPr>
          <w:rtl w:val="0"/>
        </w:rPr>
        <w:t xml:space="preserve">AUSTIN: Nothing’s happening. You’re just on these things. You’re just kind of on these different platforms, but they’re not moving. You can see the ones down at the far end are moving up and down now and then, and it’s loud, it sounds like reconfiguration is happening, that’s the sound it feels like. And you can see that there are…again it’s dark here, so it’s kind of hard to make it out, but one of the ones close enough to you moves, and you can see that there are like, big metal gears and a piston that is powering these things. And with your spirit goggles on you can see that that is magically powered, Castille.</w:t>
      </w:r>
    </w:p>
    <w:p w:rsidR="00000000" w:rsidDel="00000000" w:rsidP="00000000" w:rsidRDefault="00000000" w:rsidRPr="00000000" w14:paraId="0000024B">
      <w:pPr>
        <w:spacing w:after="0" w:before="0" w:line="276" w:lineRule="auto"/>
        <w:rPr/>
      </w:pPr>
      <w:r w:rsidDel="00000000" w:rsidR="00000000" w:rsidRPr="00000000">
        <w:rPr>
          <w:rtl w:val="0"/>
        </w:rPr>
      </w:r>
    </w:p>
    <w:p w:rsidR="00000000" w:rsidDel="00000000" w:rsidP="00000000" w:rsidRDefault="00000000" w:rsidRPr="00000000" w14:paraId="0000024C">
      <w:pPr>
        <w:spacing w:after="0" w:before="0" w:line="276" w:lineRule="auto"/>
        <w:rPr/>
      </w:pPr>
      <w:r w:rsidDel="00000000" w:rsidR="00000000" w:rsidRPr="00000000">
        <w:rPr>
          <w:rtl w:val="0"/>
        </w:rPr>
        <w:t xml:space="preserve">ALI: Okay.</w:t>
      </w:r>
    </w:p>
    <w:p w:rsidR="00000000" w:rsidDel="00000000" w:rsidP="00000000" w:rsidRDefault="00000000" w:rsidRPr="00000000" w14:paraId="0000024D">
      <w:pPr>
        <w:spacing w:after="0" w:before="0" w:line="276" w:lineRule="auto"/>
        <w:rPr/>
      </w:pPr>
      <w:r w:rsidDel="00000000" w:rsidR="00000000" w:rsidRPr="00000000">
        <w:rPr>
          <w:rtl w:val="0"/>
        </w:rPr>
      </w:r>
    </w:p>
    <w:p w:rsidR="00000000" w:rsidDel="00000000" w:rsidP="00000000" w:rsidRDefault="00000000" w:rsidRPr="00000000" w14:paraId="0000024E">
      <w:pPr>
        <w:spacing w:after="0" w:before="0" w:line="276" w:lineRule="auto"/>
        <w:rPr/>
      </w:pPr>
      <w:r w:rsidDel="00000000" w:rsidR="00000000" w:rsidRPr="00000000">
        <w:rPr>
          <w:rtl w:val="0"/>
        </w:rPr>
        <w:t xml:space="preserve">AUSTIN: It looks a lot, or it feels a lot like what reconfiguration looks like. So what are you doing?</w:t>
      </w:r>
    </w:p>
    <w:p w:rsidR="00000000" w:rsidDel="00000000" w:rsidP="00000000" w:rsidRDefault="00000000" w:rsidRPr="00000000" w14:paraId="0000024F">
      <w:pPr>
        <w:spacing w:after="0" w:before="0" w:line="276" w:lineRule="auto"/>
        <w:rPr/>
      </w:pPr>
      <w:r w:rsidDel="00000000" w:rsidR="00000000" w:rsidRPr="00000000">
        <w:rPr>
          <w:rtl w:val="0"/>
        </w:rPr>
      </w:r>
    </w:p>
    <w:p w:rsidR="00000000" w:rsidDel="00000000" w:rsidP="00000000" w:rsidRDefault="00000000" w:rsidRPr="00000000" w14:paraId="00000250">
      <w:pPr>
        <w:spacing w:after="0" w:before="0" w:line="276" w:lineRule="auto"/>
        <w:rPr/>
      </w:pPr>
      <w:r w:rsidDel="00000000" w:rsidR="00000000" w:rsidRPr="00000000">
        <w:rPr>
          <w:rtl w:val="0"/>
        </w:rPr>
        <w:t xml:space="preserve">DRE: Sige kinda like kicks it with his toe and says,</w:t>
      </w:r>
    </w:p>
    <w:p w:rsidR="00000000" w:rsidDel="00000000" w:rsidP="00000000" w:rsidRDefault="00000000" w:rsidRPr="00000000" w14:paraId="00000251">
      <w:pPr>
        <w:spacing w:after="0" w:before="0" w:line="276" w:lineRule="auto"/>
        <w:rPr/>
      </w:pPr>
      <w:r w:rsidDel="00000000" w:rsidR="00000000" w:rsidRPr="00000000">
        <w:rPr>
          <w:rtl w:val="0"/>
        </w:rPr>
      </w:r>
    </w:p>
    <w:p w:rsidR="00000000" w:rsidDel="00000000" w:rsidP="00000000" w:rsidRDefault="00000000" w:rsidRPr="00000000" w14:paraId="00000252">
      <w:pPr>
        <w:spacing w:after="0" w:before="0" w:line="276" w:lineRule="auto"/>
        <w:rPr/>
      </w:pPr>
      <w:r w:rsidDel="00000000" w:rsidR="00000000" w:rsidRPr="00000000">
        <w:rPr>
          <w:rtl w:val="0"/>
        </w:rPr>
        <w:tab/>
        <w:t xml:space="preserve">DRE (as Sige): Level 10! [SYLVIA laughs]</w:t>
      </w:r>
    </w:p>
    <w:p w:rsidR="00000000" w:rsidDel="00000000" w:rsidP="00000000" w:rsidRDefault="00000000" w:rsidRPr="00000000" w14:paraId="00000253">
      <w:pPr>
        <w:spacing w:after="0" w:before="0" w:line="276" w:lineRule="auto"/>
        <w:rPr/>
      </w:pPr>
      <w:r w:rsidDel="00000000" w:rsidR="00000000" w:rsidRPr="00000000">
        <w:rPr>
          <w:rtl w:val="0"/>
        </w:rPr>
      </w:r>
    </w:p>
    <w:p w:rsidR="00000000" w:rsidDel="00000000" w:rsidP="00000000" w:rsidRDefault="00000000" w:rsidRPr="00000000" w14:paraId="00000254">
      <w:pPr>
        <w:spacing w:after="0" w:before="0" w:line="276" w:lineRule="auto"/>
        <w:rPr/>
      </w:pPr>
      <w:r w:rsidDel="00000000" w:rsidR="00000000" w:rsidRPr="00000000">
        <w:rPr>
          <w:rtl w:val="0"/>
        </w:rPr>
        <w:t xml:space="preserve">AUSTIN: Nothing happens.</w:t>
      </w:r>
    </w:p>
    <w:p w:rsidR="00000000" w:rsidDel="00000000" w:rsidP="00000000" w:rsidRDefault="00000000" w:rsidRPr="00000000" w14:paraId="00000255">
      <w:pPr>
        <w:spacing w:after="0" w:before="0" w:line="276" w:lineRule="auto"/>
        <w:rPr/>
      </w:pPr>
      <w:r w:rsidDel="00000000" w:rsidR="00000000" w:rsidRPr="00000000">
        <w:rPr>
          <w:rtl w:val="0"/>
        </w:rPr>
      </w:r>
    </w:p>
    <w:p w:rsidR="00000000" w:rsidDel="00000000" w:rsidP="00000000" w:rsidRDefault="00000000" w:rsidRPr="00000000" w14:paraId="00000256">
      <w:pPr>
        <w:spacing w:after="0" w:before="0" w:line="276" w:lineRule="auto"/>
        <w:rPr/>
      </w:pPr>
      <w:r w:rsidDel="00000000" w:rsidR="00000000" w:rsidRPr="00000000">
        <w:rPr>
          <w:rtl w:val="0"/>
        </w:rPr>
        <w:t xml:space="preserve">DRE: Damn.</w:t>
      </w:r>
    </w:p>
    <w:p w:rsidR="00000000" w:rsidDel="00000000" w:rsidP="00000000" w:rsidRDefault="00000000" w:rsidRPr="00000000" w14:paraId="00000257">
      <w:pPr>
        <w:spacing w:after="0" w:before="0" w:line="276" w:lineRule="auto"/>
        <w:rPr/>
      </w:pPr>
      <w:r w:rsidDel="00000000" w:rsidR="00000000" w:rsidRPr="00000000">
        <w:rPr>
          <w:rtl w:val="0"/>
        </w:rPr>
      </w:r>
    </w:p>
    <w:p w:rsidR="00000000" w:rsidDel="00000000" w:rsidP="00000000" w:rsidRDefault="00000000" w:rsidRPr="00000000" w14:paraId="00000258">
      <w:pPr>
        <w:spacing w:after="0" w:before="0" w:line="276" w:lineRule="auto"/>
        <w:rPr/>
      </w:pPr>
      <w:r w:rsidDel="00000000" w:rsidR="00000000" w:rsidRPr="00000000">
        <w:rPr>
          <w:rtl w:val="0"/>
        </w:rPr>
        <w:t xml:space="preserve">AUSTIN: How loud is he?</w:t>
      </w:r>
    </w:p>
    <w:p w:rsidR="00000000" w:rsidDel="00000000" w:rsidP="00000000" w:rsidRDefault="00000000" w:rsidRPr="00000000" w14:paraId="00000259">
      <w:pPr>
        <w:spacing w:after="0" w:before="0" w:line="276" w:lineRule="auto"/>
        <w:rPr/>
      </w:pPr>
      <w:r w:rsidDel="00000000" w:rsidR="00000000" w:rsidRPr="00000000">
        <w:rPr>
          <w:rtl w:val="0"/>
        </w:rPr>
      </w:r>
    </w:p>
    <w:p w:rsidR="00000000" w:rsidDel="00000000" w:rsidP="00000000" w:rsidRDefault="00000000" w:rsidRPr="00000000" w14:paraId="0000025A">
      <w:pPr>
        <w:spacing w:after="0" w:before="0" w:line="276" w:lineRule="auto"/>
        <w:rPr/>
      </w:pPr>
      <w:r w:rsidDel="00000000" w:rsidR="00000000" w:rsidRPr="00000000">
        <w:rPr>
          <w:rtl w:val="0"/>
        </w:rPr>
        <w:t xml:space="preserve">DRE: He’s not like, screaming, but. Conversational.</w:t>
      </w:r>
    </w:p>
    <w:p w:rsidR="00000000" w:rsidDel="00000000" w:rsidP="00000000" w:rsidRDefault="00000000" w:rsidRPr="00000000" w14:paraId="0000025B">
      <w:pPr>
        <w:spacing w:after="0" w:before="0" w:line="276" w:lineRule="auto"/>
        <w:rPr/>
      </w:pPr>
      <w:r w:rsidDel="00000000" w:rsidR="00000000" w:rsidRPr="00000000">
        <w:rPr>
          <w:rtl w:val="0"/>
        </w:rPr>
      </w:r>
    </w:p>
    <w:p w:rsidR="00000000" w:rsidDel="00000000" w:rsidP="00000000" w:rsidRDefault="00000000" w:rsidRPr="00000000" w14:paraId="0000025C">
      <w:pPr>
        <w:spacing w:after="0" w:before="0" w:line="276" w:lineRule="auto"/>
        <w:rPr/>
      </w:pPr>
      <w:r w:rsidDel="00000000" w:rsidR="00000000" w:rsidRPr="00000000">
        <w:rPr>
          <w:rtl w:val="0"/>
        </w:rPr>
        <w:t xml:space="preserve">AUSTIN: Yeah, okay. Nothing happens. [more laughter]</w:t>
      </w:r>
    </w:p>
    <w:p w:rsidR="00000000" w:rsidDel="00000000" w:rsidP="00000000" w:rsidRDefault="00000000" w:rsidRPr="00000000" w14:paraId="0000025D">
      <w:pPr>
        <w:spacing w:after="0" w:before="0" w:line="276" w:lineRule="auto"/>
        <w:rPr>
          <w:b w:val="1"/>
        </w:rPr>
      </w:pPr>
      <w:r w:rsidDel="00000000" w:rsidR="00000000" w:rsidRPr="00000000">
        <w:rPr>
          <w:rtl w:val="0"/>
        </w:rPr>
      </w:r>
    </w:p>
    <w:p w:rsidR="00000000" w:rsidDel="00000000" w:rsidP="00000000" w:rsidRDefault="00000000" w:rsidRPr="00000000" w14:paraId="0000025E">
      <w:pPr>
        <w:spacing w:after="0" w:before="0" w:line="276" w:lineRule="auto"/>
        <w:rPr>
          <w:b w:val="1"/>
        </w:rPr>
      </w:pPr>
      <w:ins w:author="Hannah Stevens" w:id="1" w:date="2021-01-03T17:51:02Z">
        <w:r w:rsidDel="00000000" w:rsidR="00000000" w:rsidRPr="00000000">
          <w:rPr>
            <w:b w:val="1"/>
            <w:rtl w:val="0"/>
          </w:rPr>
          <w:t xml:space="preserve"> </w:t>
        </w:r>
      </w:ins>
      <w:r w:rsidDel="00000000" w:rsidR="00000000" w:rsidRPr="00000000">
        <w:rPr>
          <w:b w:val="1"/>
          <w:rtl w:val="0"/>
        </w:rPr>
        <w:t xml:space="preserve">[TIMESTAMP: 0:30:02]</w:t>
      </w:r>
    </w:p>
    <w:p w:rsidR="00000000" w:rsidDel="00000000" w:rsidP="00000000" w:rsidRDefault="00000000" w:rsidRPr="00000000" w14:paraId="0000025F">
      <w:pPr>
        <w:spacing w:after="0" w:before="0" w:line="276" w:lineRule="auto"/>
        <w:rPr/>
      </w:pPr>
      <w:r w:rsidDel="00000000" w:rsidR="00000000" w:rsidRPr="00000000">
        <w:rPr>
          <w:rtl w:val="0"/>
        </w:rPr>
      </w:r>
    </w:p>
    <w:p w:rsidR="00000000" w:rsidDel="00000000" w:rsidP="00000000" w:rsidRDefault="00000000" w:rsidRPr="00000000" w14:paraId="00000260">
      <w:pPr>
        <w:spacing w:after="0" w:before="0" w:line="276" w:lineRule="auto"/>
        <w:rPr/>
      </w:pPr>
      <w:r w:rsidDel="00000000" w:rsidR="00000000" w:rsidRPr="00000000">
        <w:rPr>
          <w:rtl w:val="0"/>
        </w:rPr>
        <w:t xml:space="preserve">DRE: And each of these levels is like, a story?</w:t>
      </w:r>
    </w:p>
    <w:p w:rsidR="00000000" w:rsidDel="00000000" w:rsidP="00000000" w:rsidRDefault="00000000" w:rsidRPr="00000000" w14:paraId="00000261">
      <w:pPr>
        <w:spacing w:after="0" w:before="0" w:line="276" w:lineRule="auto"/>
        <w:rPr/>
      </w:pPr>
      <w:r w:rsidDel="00000000" w:rsidR="00000000" w:rsidRPr="00000000">
        <w:rPr>
          <w:rtl w:val="0"/>
        </w:rPr>
      </w:r>
    </w:p>
    <w:p w:rsidR="00000000" w:rsidDel="00000000" w:rsidP="00000000" w:rsidRDefault="00000000" w:rsidRPr="00000000" w14:paraId="00000262">
      <w:pPr>
        <w:spacing w:after="0" w:before="0" w:line="276" w:lineRule="auto"/>
        <w:rPr/>
      </w:pPr>
      <w:r w:rsidDel="00000000" w:rsidR="00000000" w:rsidRPr="00000000">
        <w:rPr>
          <w:rtl w:val="0"/>
        </w:rPr>
        <w:t xml:space="preserve">AUSTIN: Yeah, it’s a story. It’s like the shelves have ladders, you know what I’m talking about? They have ladders you could totally climb, that’s how tall each floor is. </w:t>
      </w:r>
    </w:p>
    <w:p w:rsidR="00000000" w:rsidDel="00000000" w:rsidP="00000000" w:rsidRDefault="00000000" w:rsidRPr="00000000" w14:paraId="00000263">
      <w:pPr>
        <w:spacing w:after="0" w:before="0" w:line="276" w:lineRule="auto"/>
        <w:rPr/>
      </w:pPr>
      <w:r w:rsidDel="00000000" w:rsidR="00000000" w:rsidRPr="00000000">
        <w:rPr>
          <w:rtl w:val="0"/>
        </w:rPr>
      </w:r>
    </w:p>
    <w:p w:rsidR="00000000" w:rsidDel="00000000" w:rsidP="00000000" w:rsidRDefault="00000000" w:rsidRPr="00000000" w14:paraId="00000264">
      <w:pPr>
        <w:spacing w:after="0" w:before="0" w:line="276" w:lineRule="auto"/>
        <w:rPr/>
      </w:pPr>
      <w:r w:rsidDel="00000000" w:rsidR="00000000" w:rsidRPr="00000000">
        <w:rPr>
          <w:rtl w:val="0"/>
        </w:rPr>
        <w:t xml:space="preserve">DRE: Are the ladders like interconnected between the floors?</w:t>
      </w:r>
    </w:p>
    <w:p w:rsidR="00000000" w:rsidDel="00000000" w:rsidP="00000000" w:rsidRDefault="00000000" w:rsidRPr="00000000" w14:paraId="00000265">
      <w:pPr>
        <w:spacing w:after="0" w:before="0" w:line="276" w:lineRule="auto"/>
        <w:rPr/>
      </w:pPr>
      <w:r w:rsidDel="00000000" w:rsidR="00000000" w:rsidRPr="00000000">
        <w:rPr>
          <w:rtl w:val="0"/>
        </w:rPr>
      </w:r>
    </w:p>
    <w:p w:rsidR="00000000" w:rsidDel="00000000" w:rsidP="00000000" w:rsidRDefault="00000000" w:rsidRPr="00000000" w14:paraId="00000266">
      <w:pPr>
        <w:spacing w:after="0" w:before="0" w:line="276" w:lineRule="auto"/>
        <w:rPr/>
      </w:pPr>
      <w:r w:rsidDel="00000000" w:rsidR="00000000" w:rsidRPr="00000000">
        <w:rPr>
          <w:rtl w:val="0"/>
        </w:rPr>
        <w:t xml:space="preserve">AUSTIN: No, no, ‘cause it’s a floor. It’s like a floor and then a ladder from that floor to the ceiling, which is the bottom of the next floor. </w:t>
      </w:r>
    </w:p>
    <w:p w:rsidR="00000000" w:rsidDel="00000000" w:rsidP="00000000" w:rsidRDefault="00000000" w:rsidRPr="00000000" w14:paraId="00000267">
      <w:pPr>
        <w:spacing w:after="0" w:before="0" w:line="276" w:lineRule="auto"/>
        <w:rPr/>
      </w:pPr>
      <w:r w:rsidDel="00000000" w:rsidR="00000000" w:rsidRPr="00000000">
        <w:rPr>
          <w:rtl w:val="0"/>
        </w:rPr>
      </w:r>
    </w:p>
    <w:p w:rsidR="00000000" w:rsidDel="00000000" w:rsidP="00000000" w:rsidRDefault="00000000" w:rsidRPr="00000000" w14:paraId="00000268">
      <w:pPr>
        <w:spacing w:after="0" w:before="0" w:line="276" w:lineRule="auto"/>
        <w:rPr/>
      </w:pPr>
      <w:r w:rsidDel="00000000" w:rsidR="00000000" w:rsidRPr="00000000">
        <w:rPr>
          <w:rtl w:val="0"/>
        </w:rPr>
        <w:t xml:space="preserve">DRE: Gotcha. But we can look down, like there’s empty space around us, we can look down and see the next floor below us.</w:t>
      </w:r>
    </w:p>
    <w:p w:rsidR="00000000" w:rsidDel="00000000" w:rsidP="00000000" w:rsidRDefault="00000000" w:rsidRPr="00000000" w14:paraId="00000269">
      <w:pPr>
        <w:spacing w:after="0" w:before="0" w:line="276" w:lineRule="auto"/>
        <w:rPr/>
      </w:pPr>
      <w:r w:rsidDel="00000000" w:rsidR="00000000" w:rsidRPr="00000000">
        <w:rPr>
          <w:rtl w:val="0"/>
        </w:rPr>
      </w:r>
    </w:p>
    <w:p w:rsidR="00000000" w:rsidDel="00000000" w:rsidP="00000000" w:rsidRDefault="00000000" w:rsidRPr="00000000" w14:paraId="0000026A">
      <w:pPr>
        <w:spacing w:after="0" w:before="0" w:line="276" w:lineRule="auto"/>
        <w:rPr/>
      </w:pPr>
      <w:r w:rsidDel="00000000" w:rsidR="00000000" w:rsidRPr="00000000">
        <w:rPr>
          <w:rtl w:val="0"/>
        </w:rPr>
        <w:t xml:space="preserve">AUSTIN: Yep, there is definitely another floor below you, it’s, you know, twenty or thirty feet below you. And you can hear, like, scribbling and the occasional book page being turned. You hear conversation coming from down a floor or two. </w:t>
      </w:r>
    </w:p>
    <w:p w:rsidR="00000000" w:rsidDel="00000000" w:rsidP="00000000" w:rsidRDefault="00000000" w:rsidRPr="00000000" w14:paraId="0000026B">
      <w:pPr>
        <w:spacing w:after="0" w:before="0" w:line="276" w:lineRule="auto"/>
        <w:ind w:left="720" w:firstLine="0"/>
        <w:rPr/>
      </w:pPr>
      <w:r w:rsidDel="00000000" w:rsidR="00000000" w:rsidRPr="00000000">
        <w:rPr>
          <w:rtl w:val="0"/>
        </w:rPr>
      </w:r>
    </w:p>
    <w:p w:rsidR="00000000" w:rsidDel="00000000" w:rsidP="00000000" w:rsidRDefault="00000000" w:rsidRPr="00000000" w14:paraId="0000026C">
      <w:pPr>
        <w:spacing w:after="0" w:before="0" w:line="276" w:lineRule="auto"/>
        <w:ind w:left="720" w:firstLine="0"/>
        <w:rPr/>
      </w:pPr>
      <w:r w:rsidDel="00000000" w:rsidR="00000000" w:rsidRPr="00000000">
        <w:rPr>
          <w:rtl w:val="0"/>
        </w:rPr>
        <w:t xml:space="preserve">AUSTIN (as unseen NPC): Oh yes it does seem like a good class this year. A cobbin! I know, I know. I know. There’s bound to be a first.</w:t>
      </w:r>
    </w:p>
    <w:p w:rsidR="00000000" w:rsidDel="00000000" w:rsidP="00000000" w:rsidRDefault="00000000" w:rsidRPr="00000000" w14:paraId="0000026D">
      <w:pPr>
        <w:spacing w:after="0" w:before="0" w:line="276" w:lineRule="auto"/>
        <w:rPr/>
      </w:pPr>
      <w:r w:rsidDel="00000000" w:rsidR="00000000" w:rsidRPr="00000000">
        <w:rPr>
          <w:rtl w:val="0"/>
        </w:rPr>
      </w:r>
    </w:p>
    <w:p w:rsidR="00000000" w:rsidDel="00000000" w:rsidP="00000000" w:rsidRDefault="00000000" w:rsidRPr="00000000" w14:paraId="0000026E">
      <w:pPr>
        <w:spacing w:after="0" w:before="0" w:line="276" w:lineRule="auto"/>
        <w:rPr/>
      </w:pPr>
      <w:r w:rsidDel="00000000" w:rsidR="00000000" w:rsidRPr="00000000">
        <w:rPr>
          <w:rtl w:val="0"/>
        </w:rPr>
        <w:t xml:space="preserve">SYLVIA: So what we’re standing on is a moving tile like any of the other ones, right?</w:t>
      </w:r>
    </w:p>
    <w:p w:rsidR="00000000" w:rsidDel="00000000" w:rsidP="00000000" w:rsidRDefault="00000000" w:rsidRPr="00000000" w14:paraId="0000026F">
      <w:pPr>
        <w:spacing w:after="0" w:before="0" w:line="276" w:lineRule="auto"/>
        <w:rPr/>
      </w:pPr>
      <w:r w:rsidDel="00000000" w:rsidR="00000000" w:rsidRPr="00000000">
        <w:rPr>
          <w:rtl w:val="0"/>
        </w:rPr>
      </w:r>
    </w:p>
    <w:p w:rsidR="00000000" w:rsidDel="00000000" w:rsidP="00000000" w:rsidRDefault="00000000" w:rsidRPr="00000000" w14:paraId="00000270">
      <w:pPr>
        <w:spacing w:after="0" w:before="0" w:line="276" w:lineRule="auto"/>
        <w:rPr/>
      </w:pPr>
      <w:r w:rsidDel="00000000" w:rsidR="00000000" w:rsidRPr="00000000">
        <w:rPr>
          <w:rtl w:val="0"/>
        </w:rPr>
        <w:t xml:space="preserve">AUSTIN: Yep</w:t>
      </w:r>
    </w:p>
    <w:p w:rsidR="00000000" w:rsidDel="00000000" w:rsidP="00000000" w:rsidRDefault="00000000" w:rsidRPr="00000000" w14:paraId="00000271">
      <w:pPr>
        <w:spacing w:after="0" w:before="0" w:line="276" w:lineRule="auto"/>
        <w:rPr/>
      </w:pPr>
      <w:r w:rsidDel="00000000" w:rsidR="00000000" w:rsidRPr="00000000">
        <w:rPr>
          <w:rtl w:val="0"/>
        </w:rPr>
      </w:r>
    </w:p>
    <w:p w:rsidR="00000000" w:rsidDel="00000000" w:rsidP="00000000" w:rsidRDefault="00000000" w:rsidRPr="00000000" w14:paraId="00000272">
      <w:pPr>
        <w:spacing w:after="0" w:before="0" w:line="276" w:lineRule="auto"/>
        <w:rPr/>
      </w:pPr>
      <w:r w:rsidDel="00000000" w:rsidR="00000000" w:rsidRPr="00000000">
        <w:rPr>
          <w:rtl w:val="0"/>
        </w:rPr>
        <w:t xml:space="preserve">SYLVIA: Is there…is this a purely magical thing, or is there a mechanism at all…</w:t>
      </w:r>
    </w:p>
    <w:p w:rsidR="00000000" w:rsidDel="00000000" w:rsidP="00000000" w:rsidRDefault="00000000" w:rsidRPr="00000000" w14:paraId="00000273">
      <w:pPr>
        <w:spacing w:after="0" w:before="0" w:line="276" w:lineRule="auto"/>
        <w:rPr/>
      </w:pPr>
      <w:r w:rsidDel="00000000" w:rsidR="00000000" w:rsidRPr="00000000">
        <w:rPr>
          <w:rtl w:val="0"/>
        </w:rPr>
      </w:r>
    </w:p>
    <w:p w:rsidR="00000000" w:rsidDel="00000000" w:rsidP="00000000" w:rsidRDefault="00000000" w:rsidRPr="00000000" w14:paraId="00000274">
      <w:pPr>
        <w:spacing w:after="0" w:before="0" w:line="276" w:lineRule="auto"/>
        <w:rPr/>
      </w:pPr>
      <w:r w:rsidDel="00000000" w:rsidR="00000000" w:rsidRPr="00000000">
        <w:rPr>
          <w:rtl w:val="0"/>
        </w:rPr>
        <w:t xml:space="preserve">AUSTIN: There is a mechanism that’s being powered by magic.</w:t>
      </w:r>
    </w:p>
    <w:p w:rsidR="00000000" w:rsidDel="00000000" w:rsidP="00000000" w:rsidRDefault="00000000" w:rsidRPr="00000000" w14:paraId="00000275">
      <w:pPr>
        <w:spacing w:after="0" w:before="0" w:line="276" w:lineRule="auto"/>
        <w:rPr/>
      </w:pPr>
      <w:r w:rsidDel="00000000" w:rsidR="00000000" w:rsidRPr="00000000">
        <w:rPr>
          <w:rtl w:val="0"/>
        </w:rPr>
      </w:r>
    </w:p>
    <w:p w:rsidR="00000000" w:rsidDel="00000000" w:rsidP="00000000" w:rsidRDefault="00000000" w:rsidRPr="00000000" w14:paraId="00000276">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277">
      <w:pPr>
        <w:spacing w:after="0" w:before="0" w:line="276" w:lineRule="auto"/>
        <w:rPr/>
      </w:pPr>
      <w:r w:rsidDel="00000000" w:rsidR="00000000" w:rsidRPr="00000000">
        <w:rPr>
          <w:rtl w:val="0"/>
        </w:rPr>
      </w:r>
    </w:p>
    <w:p w:rsidR="00000000" w:rsidDel="00000000" w:rsidP="00000000" w:rsidRDefault="00000000" w:rsidRPr="00000000" w14:paraId="00000278">
      <w:pPr>
        <w:spacing w:after="0" w:before="0" w:line="276" w:lineRule="auto"/>
        <w:rPr/>
      </w:pPr>
      <w:r w:rsidDel="00000000" w:rsidR="00000000" w:rsidRPr="00000000">
        <w:rPr>
          <w:rtl w:val="0"/>
        </w:rPr>
        <w:t xml:space="preserve">AUSTIN: Like you can see…it’s interconnected gears, a big piston in the middle, and like an extended steel rod, basically. Very big, heavy stuff. Like you wouldn’t want to get caught in there. That would be bad and dangerous.</w:t>
      </w:r>
    </w:p>
    <w:p w:rsidR="00000000" w:rsidDel="00000000" w:rsidP="00000000" w:rsidRDefault="00000000" w:rsidRPr="00000000" w14:paraId="00000279">
      <w:pPr>
        <w:spacing w:after="0" w:before="0" w:line="276" w:lineRule="auto"/>
        <w:rPr/>
      </w:pPr>
      <w:r w:rsidDel="00000000" w:rsidR="00000000" w:rsidRPr="00000000">
        <w:rPr>
          <w:rtl w:val="0"/>
        </w:rPr>
      </w:r>
    </w:p>
    <w:p w:rsidR="00000000" w:rsidDel="00000000" w:rsidP="00000000" w:rsidRDefault="00000000" w:rsidRPr="00000000" w14:paraId="0000027A">
      <w:pPr>
        <w:spacing w:after="0" w:before="0" w:line="276" w:lineRule="auto"/>
        <w:rPr/>
      </w:pPr>
      <w:r w:rsidDel="00000000" w:rsidR="00000000" w:rsidRPr="00000000">
        <w:rPr>
          <w:rtl w:val="0"/>
        </w:rPr>
        <w:t xml:space="preserve">SYLVIA: Okay. I’m trying to think if there’s any way to mess with that to get it moving the way we want to, but if it’s powered by magic that might be tough. </w:t>
      </w:r>
    </w:p>
    <w:p w:rsidR="00000000" w:rsidDel="00000000" w:rsidP="00000000" w:rsidRDefault="00000000" w:rsidRPr="00000000" w14:paraId="0000027B">
      <w:pPr>
        <w:spacing w:after="0" w:before="0" w:line="276" w:lineRule="auto"/>
        <w:rPr/>
      </w:pPr>
      <w:r w:rsidDel="00000000" w:rsidR="00000000" w:rsidRPr="00000000">
        <w:rPr>
          <w:rtl w:val="0"/>
        </w:rPr>
      </w:r>
    </w:p>
    <w:p w:rsidR="00000000" w:rsidDel="00000000" w:rsidP="00000000" w:rsidRDefault="00000000" w:rsidRPr="00000000" w14:paraId="0000027C">
      <w:pPr>
        <w:spacing w:after="0" w:before="0" w:line="276" w:lineRule="auto"/>
        <w:rPr/>
      </w:pPr>
      <w:r w:rsidDel="00000000" w:rsidR="00000000" w:rsidRPr="00000000">
        <w:rPr>
          <w:rtl w:val="0"/>
        </w:rPr>
        <w:t xml:space="preserve">ALI: Yeah, I’m the one you can like visualize the magic, can I do a survey?</w:t>
      </w:r>
    </w:p>
    <w:p w:rsidR="00000000" w:rsidDel="00000000" w:rsidP="00000000" w:rsidRDefault="00000000" w:rsidRPr="00000000" w14:paraId="0000027D">
      <w:pPr>
        <w:spacing w:after="0" w:before="0" w:line="276" w:lineRule="auto"/>
        <w:rPr/>
      </w:pPr>
      <w:r w:rsidDel="00000000" w:rsidR="00000000" w:rsidRPr="00000000">
        <w:rPr>
          <w:rtl w:val="0"/>
        </w:rPr>
      </w:r>
    </w:p>
    <w:p w:rsidR="00000000" w:rsidDel="00000000" w:rsidP="00000000" w:rsidRDefault="00000000" w:rsidRPr="00000000" w14:paraId="0000027E">
      <w:pPr>
        <w:spacing w:after="0" w:before="0" w:line="276" w:lineRule="auto"/>
        <w:rPr/>
      </w:pPr>
      <w:r w:rsidDel="00000000" w:rsidR="00000000" w:rsidRPr="00000000">
        <w:rPr>
          <w:rtl w:val="0"/>
        </w:rPr>
        <w:t xml:space="preserve">SYLVIA: Yeah.</w:t>
      </w:r>
    </w:p>
    <w:p w:rsidR="00000000" w:rsidDel="00000000" w:rsidP="00000000" w:rsidRDefault="00000000" w:rsidRPr="00000000" w14:paraId="0000027F">
      <w:pPr>
        <w:spacing w:after="0" w:before="0" w:line="276" w:lineRule="auto"/>
        <w:rPr/>
      </w:pPr>
      <w:r w:rsidDel="00000000" w:rsidR="00000000" w:rsidRPr="00000000">
        <w:rPr>
          <w:rtl w:val="0"/>
        </w:rPr>
      </w:r>
    </w:p>
    <w:p w:rsidR="00000000" w:rsidDel="00000000" w:rsidP="00000000" w:rsidRDefault="00000000" w:rsidRPr="00000000" w14:paraId="00000280">
      <w:pPr>
        <w:spacing w:after="0" w:before="0" w:line="276" w:lineRule="auto"/>
        <w:rPr/>
      </w:pPr>
      <w:r w:rsidDel="00000000" w:rsidR="00000000" w:rsidRPr="00000000">
        <w:rPr>
          <w:rtl w:val="0"/>
        </w:rPr>
        <w:t xml:space="preserve">AUSTIN: Totally.</w:t>
      </w:r>
    </w:p>
    <w:p w:rsidR="00000000" w:rsidDel="00000000" w:rsidP="00000000" w:rsidRDefault="00000000" w:rsidRPr="00000000" w14:paraId="00000281">
      <w:pPr>
        <w:spacing w:after="0" w:before="0" w:line="276" w:lineRule="auto"/>
        <w:rPr/>
      </w:pPr>
      <w:r w:rsidDel="00000000" w:rsidR="00000000" w:rsidRPr="00000000">
        <w:rPr>
          <w:rtl w:val="0"/>
        </w:rPr>
      </w:r>
    </w:p>
    <w:p w:rsidR="00000000" w:rsidDel="00000000" w:rsidP="00000000" w:rsidRDefault="00000000" w:rsidRPr="00000000" w14:paraId="00000282">
      <w:pPr>
        <w:spacing w:after="0" w:before="0" w:line="276" w:lineRule="auto"/>
        <w:rPr/>
      </w:pPr>
      <w:r w:rsidDel="00000000" w:rsidR="00000000" w:rsidRPr="00000000">
        <w:rPr>
          <w:rtl w:val="0"/>
        </w:rPr>
        <w:t xml:space="preserve">ALI: Okay…oh.</w:t>
      </w:r>
    </w:p>
    <w:p w:rsidR="00000000" w:rsidDel="00000000" w:rsidP="00000000" w:rsidRDefault="00000000" w:rsidRPr="00000000" w14:paraId="00000283">
      <w:pPr>
        <w:spacing w:after="0" w:before="0" w:line="276" w:lineRule="auto"/>
        <w:rPr/>
      </w:pPr>
      <w:r w:rsidDel="00000000" w:rsidR="00000000" w:rsidRPr="00000000">
        <w:rPr>
          <w:rtl w:val="0"/>
        </w:rPr>
      </w:r>
    </w:p>
    <w:p w:rsidR="00000000" w:rsidDel="00000000" w:rsidP="00000000" w:rsidRDefault="00000000" w:rsidRPr="00000000" w14:paraId="00000284">
      <w:pPr>
        <w:spacing w:after="0" w:before="0" w:line="276" w:lineRule="auto"/>
        <w:rPr/>
      </w:pPr>
      <w:r w:rsidDel="00000000" w:rsidR="00000000" w:rsidRPr="00000000">
        <w:rPr>
          <w:rtl w:val="0"/>
        </w:rPr>
        <w:t xml:space="preserve">SYLVIA: Woof.</w:t>
      </w:r>
    </w:p>
    <w:p w:rsidR="00000000" w:rsidDel="00000000" w:rsidP="00000000" w:rsidRDefault="00000000" w:rsidRPr="00000000" w14:paraId="00000285">
      <w:pPr>
        <w:spacing w:after="0" w:before="0" w:line="276" w:lineRule="auto"/>
        <w:rPr/>
      </w:pPr>
      <w:r w:rsidDel="00000000" w:rsidR="00000000" w:rsidRPr="00000000">
        <w:rPr>
          <w:rtl w:val="0"/>
        </w:rPr>
      </w:r>
    </w:p>
    <w:p w:rsidR="00000000" w:rsidDel="00000000" w:rsidP="00000000" w:rsidRDefault="00000000" w:rsidRPr="00000000" w14:paraId="00000286">
      <w:pPr>
        <w:spacing w:after="0" w:before="0" w:line="276" w:lineRule="auto"/>
        <w:rPr/>
      </w:pPr>
      <w:r w:rsidDel="00000000" w:rsidR="00000000" w:rsidRPr="00000000">
        <w:rPr>
          <w:rtl w:val="0"/>
        </w:rPr>
        <w:t xml:space="preserve">AUSTIN: I didn’t see.</w:t>
      </w:r>
    </w:p>
    <w:p w:rsidR="00000000" w:rsidDel="00000000" w:rsidP="00000000" w:rsidRDefault="00000000" w:rsidRPr="00000000" w14:paraId="00000287">
      <w:pPr>
        <w:spacing w:after="0" w:before="0" w:line="276" w:lineRule="auto"/>
        <w:rPr/>
      </w:pPr>
      <w:r w:rsidDel="00000000" w:rsidR="00000000" w:rsidRPr="00000000">
        <w:rPr>
          <w:rtl w:val="0"/>
        </w:rPr>
      </w:r>
    </w:p>
    <w:p w:rsidR="00000000" w:rsidDel="00000000" w:rsidP="00000000" w:rsidRDefault="00000000" w:rsidRPr="00000000" w14:paraId="00000288">
      <w:pPr>
        <w:spacing w:after="0" w:before="0" w:line="276" w:lineRule="auto"/>
        <w:rPr/>
      </w:pPr>
      <w:r w:rsidDel="00000000" w:rsidR="00000000" w:rsidRPr="00000000">
        <w:rPr>
          <w:rtl w:val="0"/>
        </w:rPr>
        <w:t xml:space="preserve">ALI: I rolled a 2.</w:t>
      </w:r>
    </w:p>
    <w:p w:rsidR="00000000" w:rsidDel="00000000" w:rsidP="00000000" w:rsidRDefault="00000000" w:rsidRPr="00000000" w14:paraId="00000289">
      <w:pPr>
        <w:spacing w:after="0" w:before="0" w:line="276" w:lineRule="auto"/>
        <w:rPr/>
      </w:pPr>
      <w:r w:rsidDel="00000000" w:rsidR="00000000" w:rsidRPr="00000000">
        <w:rPr>
          <w:rtl w:val="0"/>
        </w:rPr>
      </w:r>
    </w:p>
    <w:p w:rsidR="00000000" w:rsidDel="00000000" w:rsidP="00000000" w:rsidRDefault="00000000" w:rsidRPr="00000000" w14:paraId="0000028A">
      <w:pPr>
        <w:spacing w:after="0" w:before="0" w:line="276" w:lineRule="auto"/>
        <w:rPr/>
      </w:pPr>
      <w:r w:rsidDel="00000000" w:rsidR="00000000" w:rsidRPr="00000000">
        <w:rPr>
          <w:rtl w:val="0"/>
        </w:rPr>
        <w:t xml:space="preserve">AUSTIN: Oh boy, you rolled a 2.</w:t>
      </w:r>
    </w:p>
    <w:p w:rsidR="00000000" w:rsidDel="00000000" w:rsidP="00000000" w:rsidRDefault="00000000" w:rsidRPr="00000000" w14:paraId="0000028B">
      <w:pPr>
        <w:spacing w:after="0" w:before="0" w:line="276" w:lineRule="auto"/>
        <w:rPr/>
      </w:pPr>
      <w:r w:rsidDel="00000000" w:rsidR="00000000" w:rsidRPr="00000000">
        <w:rPr>
          <w:rtl w:val="0"/>
        </w:rPr>
      </w:r>
    </w:p>
    <w:p w:rsidR="00000000" w:rsidDel="00000000" w:rsidP="00000000" w:rsidRDefault="00000000" w:rsidRPr="00000000" w14:paraId="0000028C">
      <w:pPr>
        <w:spacing w:after="0" w:before="0" w:line="276" w:lineRule="auto"/>
        <w:rPr/>
      </w:pPr>
      <w:r w:rsidDel="00000000" w:rsidR="00000000" w:rsidRPr="00000000">
        <w:rPr>
          <w:rtl w:val="0"/>
        </w:rPr>
        <w:t xml:space="preserve">ALI: I rolled a 2!</w:t>
      </w:r>
    </w:p>
    <w:p w:rsidR="00000000" w:rsidDel="00000000" w:rsidP="00000000" w:rsidRDefault="00000000" w:rsidRPr="00000000" w14:paraId="0000028D">
      <w:pPr>
        <w:spacing w:after="0" w:before="0" w:line="276" w:lineRule="auto"/>
        <w:rPr/>
      </w:pPr>
      <w:r w:rsidDel="00000000" w:rsidR="00000000" w:rsidRPr="00000000">
        <w:rPr>
          <w:rtl w:val="0"/>
        </w:rPr>
      </w:r>
    </w:p>
    <w:p w:rsidR="00000000" w:rsidDel="00000000" w:rsidP="00000000" w:rsidRDefault="00000000" w:rsidRPr="00000000" w14:paraId="0000028E">
      <w:pPr>
        <w:spacing w:after="0" w:before="0" w:line="276" w:lineRule="auto"/>
        <w:rPr/>
      </w:pPr>
      <w:r w:rsidDel="00000000" w:rsidR="00000000" w:rsidRPr="00000000">
        <w:rPr>
          <w:rtl w:val="0"/>
        </w:rPr>
        <w:t xml:space="preserve">AUSTIN: Good. Good good good…christ, I swear I’m trying, I—</w:t>
      </w:r>
    </w:p>
    <w:p w:rsidR="00000000" w:rsidDel="00000000" w:rsidP="00000000" w:rsidRDefault="00000000" w:rsidRPr="00000000" w14:paraId="0000028F">
      <w:pPr>
        <w:spacing w:after="0" w:before="0" w:line="276" w:lineRule="auto"/>
        <w:rPr/>
      </w:pPr>
      <w:r w:rsidDel="00000000" w:rsidR="00000000" w:rsidRPr="00000000">
        <w:rPr>
          <w:rtl w:val="0"/>
        </w:rPr>
      </w:r>
    </w:p>
    <w:p w:rsidR="00000000" w:rsidDel="00000000" w:rsidP="00000000" w:rsidRDefault="00000000" w:rsidRPr="00000000" w14:paraId="00000290">
      <w:pPr>
        <w:spacing w:after="0" w:before="0" w:line="276" w:lineRule="auto"/>
        <w:rPr/>
      </w:pPr>
      <w:r w:rsidDel="00000000" w:rsidR="00000000" w:rsidRPr="00000000">
        <w:rPr>
          <w:rtl w:val="0"/>
        </w:rPr>
        <w:t xml:space="preserve">ALI: You’re really trying!</w:t>
      </w:r>
    </w:p>
    <w:p w:rsidR="00000000" w:rsidDel="00000000" w:rsidP="00000000" w:rsidRDefault="00000000" w:rsidRPr="00000000" w14:paraId="00000291">
      <w:pPr>
        <w:spacing w:after="0" w:before="0" w:line="276" w:lineRule="auto"/>
        <w:rPr/>
      </w:pPr>
      <w:r w:rsidDel="00000000" w:rsidR="00000000" w:rsidRPr="00000000">
        <w:rPr>
          <w:rtl w:val="0"/>
        </w:rPr>
      </w:r>
    </w:p>
    <w:p w:rsidR="00000000" w:rsidDel="00000000" w:rsidP="00000000" w:rsidRDefault="00000000" w:rsidRPr="00000000" w14:paraId="00000292">
      <w:pPr>
        <w:spacing w:after="0" w:before="0" w:line="276" w:lineRule="auto"/>
        <w:rPr/>
      </w:pPr>
      <w:r w:rsidDel="00000000" w:rsidR="00000000" w:rsidRPr="00000000">
        <w:rPr>
          <w:rtl w:val="0"/>
        </w:rPr>
        <w:t xml:space="preserve">AUSTIN: I’m really trying.</w:t>
      </w:r>
    </w:p>
    <w:p w:rsidR="00000000" w:rsidDel="00000000" w:rsidP="00000000" w:rsidRDefault="00000000" w:rsidRPr="00000000" w14:paraId="00000293">
      <w:pPr>
        <w:spacing w:after="0" w:before="0" w:line="276" w:lineRule="auto"/>
        <w:rPr/>
      </w:pPr>
      <w:r w:rsidDel="00000000" w:rsidR="00000000" w:rsidRPr="00000000">
        <w:rPr>
          <w:rtl w:val="0"/>
        </w:rPr>
      </w:r>
    </w:p>
    <w:p w:rsidR="00000000" w:rsidDel="00000000" w:rsidP="00000000" w:rsidRDefault="00000000" w:rsidRPr="00000000" w14:paraId="00000294">
      <w:pPr>
        <w:spacing w:after="0" w:before="0" w:line="276" w:lineRule="auto"/>
        <w:rPr/>
      </w:pPr>
      <w:r w:rsidDel="00000000" w:rsidR="00000000" w:rsidRPr="00000000">
        <w:rPr>
          <w:rtl w:val="0"/>
        </w:rPr>
        <w:t xml:space="preserve">ALI: You’re trying so hard!</w:t>
      </w:r>
    </w:p>
    <w:p w:rsidR="00000000" w:rsidDel="00000000" w:rsidP="00000000" w:rsidRDefault="00000000" w:rsidRPr="00000000" w14:paraId="00000295">
      <w:pPr>
        <w:spacing w:after="0" w:before="0" w:line="276" w:lineRule="auto"/>
        <w:rPr/>
      </w:pPr>
      <w:r w:rsidDel="00000000" w:rsidR="00000000" w:rsidRPr="00000000">
        <w:rPr>
          <w:rtl w:val="0"/>
        </w:rPr>
      </w:r>
    </w:p>
    <w:p w:rsidR="00000000" w:rsidDel="00000000" w:rsidP="00000000" w:rsidRDefault="00000000" w:rsidRPr="00000000" w14:paraId="00000296">
      <w:pPr>
        <w:spacing w:after="0" w:before="0" w:line="276" w:lineRule="auto"/>
        <w:rPr/>
      </w:pPr>
      <w:r w:rsidDel="00000000" w:rsidR="00000000" w:rsidRPr="00000000">
        <w:rPr>
          <w:rtl w:val="0"/>
        </w:rPr>
        <w:t xml:space="preserve">DRE: You’re giving us just enough rope, Austin.</w:t>
      </w:r>
    </w:p>
    <w:p w:rsidR="00000000" w:rsidDel="00000000" w:rsidP="00000000" w:rsidRDefault="00000000" w:rsidRPr="00000000" w14:paraId="00000297">
      <w:pPr>
        <w:spacing w:after="0" w:before="0" w:line="276" w:lineRule="auto"/>
        <w:rPr/>
      </w:pPr>
      <w:r w:rsidDel="00000000" w:rsidR="00000000" w:rsidRPr="00000000">
        <w:rPr>
          <w:rtl w:val="0"/>
        </w:rPr>
      </w:r>
    </w:p>
    <w:p w:rsidR="00000000" w:rsidDel="00000000" w:rsidP="00000000" w:rsidRDefault="00000000" w:rsidRPr="00000000" w14:paraId="00000298">
      <w:pPr>
        <w:spacing w:after="0" w:before="0" w:line="276" w:lineRule="auto"/>
        <w:rPr/>
      </w:pPr>
      <w:r w:rsidDel="00000000" w:rsidR="00000000" w:rsidRPr="00000000">
        <w:rPr>
          <w:rtl w:val="0"/>
        </w:rPr>
        <w:t xml:space="preserve">AUSTIN: How are you…paint me a picture, tell me what you’re doing to survey here, with your mask on.</w:t>
      </w:r>
    </w:p>
    <w:p w:rsidR="00000000" w:rsidDel="00000000" w:rsidP="00000000" w:rsidRDefault="00000000" w:rsidRPr="00000000" w14:paraId="00000299">
      <w:pPr>
        <w:spacing w:after="0" w:before="0" w:line="276" w:lineRule="auto"/>
        <w:rPr/>
      </w:pPr>
      <w:r w:rsidDel="00000000" w:rsidR="00000000" w:rsidRPr="00000000">
        <w:rPr>
          <w:rtl w:val="0"/>
        </w:rPr>
      </w:r>
    </w:p>
    <w:p w:rsidR="00000000" w:rsidDel="00000000" w:rsidP="00000000" w:rsidRDefault="00000000" w:rsidRPr="00000000" w14:paraId="0000029A">
      <w:pPr>
        <w:spacing w:after="0" w:before="0" w:line="276" w:lineRule="auto"/>
        <w:rPr/>
      </w:pPr>
      <w:r w:rsidDel="00000000" w:rsidR="00000000" w:rsidRPr="00000000">
        <w:rPr>
          <w:rtl w:val="0"/>
        </w:rPr>
        <w:t xml:space="preserve">ALI: I think that she’s kind of walking across each tile while looking closely at like, whatever those gears are—</w:t>
      </w:r>
    </w:p>
    <w:p w:rsidR="00000000" w:rsidDel="00000000" w:rsidP="00000000" w:rsidRDefault="00000000" w:rsidRPr="00000000" w14:paraId="0000029B">
      <w:pPr>
        <w:spacing w:after="0" w:before="0" w:line="276" w:lineRule="auto"/>
        <w:rPr/>
      </w:pPr>
      <w:r w:rsidDel="00000000" w:rsidR="00000000" w:rsidRPr="00000000">
        <w:rPr>
          <w:rtl w:val="0"/>
        </w:rPr>
      </w:r>
    </w:p>
    <w:p w:rsidR="00000000" w:rsidDel="00000000" w:rsidP="00000000" w:rsidRDefault="00000000" w:rsidRPr="00000000" w14:paraId="0000029C">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29D">
      <w:pPr>
        <w:spacing w:after="0" w:before="0" w:line="276" w:lineRule="auto"/>
        <w:rPr/>
      </w:pPr>
      <w:r w:rsidDel="00000000" w:rsidR="00000000" w:rsidRPr="00000000">
        <w:rPr>
          <w:rtl w:val="0"/>
        </w:rPr>
      </w:r>
    </w:p>
    <w:p w:rsidR="00000000" w:rsidDel="00000000" w:rsidP="00000000" w:rsidRDefault="00000000" w:rsidRPr="00000000" w14:paraId="0000029E">
      <w:pPr>
        <w:spacing w:after="0" w:before="0" w:line="276" w:lineRule="auto"/>
        <w:rPr/>
      </w:pPr>
      <w:r w:rsidDel="00000000" w:rsidR="00000000" w:rsidRPr="00000000">
        <w:rPr>
          <w:rtl w:val="0"/>
        </w:rPr>
        <w:t xml:space="preserve">ALI: —to see if there’s like a reaction at all?</w:t>
      </w:r>
    </w:p>
    <w:p w:rsidR="00000000" w:rsidDel="00000000" w:rsidP="00000000" w:rsidRDefault="00000000" w:rsidRPr="00000000" w14:paraId="0000029F">
      <w:pPr>
        <w:spacing w:after="0" w:before="0" w:line="276" w:lineRule="auto"/>
        <w:rPr/>
      </w:pPr>
      <w:r w:rsidDel="00000000" w:rsidR="00000000" w:rsidRPr="00000000">
        <w:rPr>
          <w:rtl w:val="0"/>
        </w:rPr>
      </w:r>
    </w:p>
    <w:p w:rsidR="00000000" w:rsidDel="00000000" w:rsidP="00000000" w:rsidRDefault="00000000" w:rsidRPr="00000000" w14:paraId="000002A0">
      <w:pPr>
        <w:spacing w:after="0" w:before="0" w:line="276" w:lineRule="auto"/>
        <w:rPr/>
      </w:pPr>
      <w:r w:rsidDel="00000000" w:rsidR="00000000" w:rsidRPr="00000000">
        <w:rPr>
          <w:rtl w:val="0"/>
        </w:rPr>
        <w:t xml:space="preserve">AUSTIN: Mmm okay. So here’s what happens, is…you see on the far side, you see two kind of spiritual signatures showing up, two like auras, and you see Miss Salary and Mr. Calendar show up from the other stairwell—</w:t>
      </w:r>
    </w:p>
    <w:p w:rsidR="00000000" w:rsidDel="00000000" w:rsidP="00000000" w:rsidRDefault="00000000" w:rsidRPr="00000000" w14:paraId="000002A1">
      <w:pPr>
        <w:spacing w:after="0" w:before="0" w:line="276" w:lineRule="auto"/>
        <w:rPr/>
      </w:pPr>
      <w:r w:rsidDel="00000000" w:rsidR="00000000" w:rsidRPr="00000000">
        <w:rPr>
          <w:rtl w:val="0"/>
        </w:rPr>
      </w:r>
    </w:p>
    <w:p w:rsidR="00000000" w:rsidDel="00000000" w:rsidP="00000000" w:rsidRDefault="00000000" w:rsidRPr="00000000" w14:paraId="000002A2">
      <w:pPr>
        <w:spacing w:after="0" w:before="0" w:line="276" w:lineRule="auto"/>
        <w:rPr/>
      </w:pPr>
      <w:r w:rsidDel="00000000" w:rsidR="00000000" w:rsidRPr="00000000">
        <w:rPr>
          <w:rtl w:val="0"/>
        </w:rPr>
        <w:t xml:space="preserve">DRE: Oh boy</w:t>
      </w:r>
    </w:p>
    <w:p w:rsidR="00000000" w:rsidDel="00000000" w:rsidP="00000000" w:rsidRDefault="00000000" w:rsidRPr="00000000" w14:paraId="000002A3">
      <w:pPr>
        <w:spacing w:after="0" w:before="0" w:line="276" w:lineRule="auto"/>
        <w:rPr/>
      </w:pPr>
      <w:r w:rsidDel="00000000" w:rsidR="00000000" w:rsidRPr="00000000">
        <w:rPr>
          <w:rtl w:val="0"/>
        </w:rPr>
      </w:r>
    </w:p>
    <w:p w:rsidR="00000000" w:rsidDel="00000000" w:rsidP="00000000" w:rsidRDefault="00000000" w:rsidRPr="00000000" w14:paraId="000002A4">
      <w:pPr>
        <w:spacing w:after="0" w:before="0" w:line="276" w:lineRule="auto"/>
        <w:rPr/>
      </w:pPr>
      <w:r w:rsidDel="00000000" w:rsidR="00000000" w:rsidRPr="00000000">
        <w:rPr>
          <w:rtl w:val="0"/>
        </w:rPr>
        <w:t xml:space="preserve">AUSTIN: And Miss Salary gives you a wave from across the hall, and then they start going further down. </w:t>
      </w:r>
    </w:p>
    <w:p w:rsidR="00000000" w:rsidDel="00000000" w:rsidP="00000000" w:rsidRDefault="00000000" w:rsidRPr="00000000" w14:paraId="000002A5">
      <w:pPr>
        <w:spacing w:after="0" w:before="0" w:line="276" w:lineRule="auto"/>
        <w:rPr/>
      </w:pPr>
      <w:r w:rsidDel="00000000" w:rsidR="00000000" w:rsidRPr="00000000">
        <w:rPr>
          <w:rtl w:val="0"/>
        </w:rPr>
      </w:r>
    </w:p>
    <w:p w:rsidR="00000000" w:rsidDel="00000000" w:rsidP="00000000" w:rsidRDefault="00000000" w:rsidRPr="00000000" w14:paraId="000002A6">
      <w:pPr>
        <w:spacing w:after="0" w:before="0" w:line="276" w:lineRule="auto"/>
        <w:rPr/>
      </w:pPr>
      <w:r w:rsidDel="00000000" w:rsidR="00000000" w:rsidRPr="00000000">
        <w:rPr>
          <w:rtl w:val="0"/>
        </w:rPr>
        <w:t xml:space="preserve">DRE: Aww…</w:t>
      </w:r>
    </w:p>
    <w:p w:rsidR="00000000" w:rsidDel="00000000" w:rsidP="00000000" w:rsidRDefault="00000000" w:rsidRPr="00000000" w14:paraId="000002A7">
      <w:pPr>
        <w:spacing w:after="0" w:before="0" w:line="276" w:lineRule="auto"/>
        <w:rPr/>
      </w:pPr>
      <w:r w:rsidDel="00000000" w:rsidR="00000000" w:rsidRPr="00000000">
        <w:rPr>
          <w:rtl w:val="0"/>
        </w:rPr>
      </w:r>
    </w:p>
    <w:p w:rsidR="00000000" w:rsidDel="00000000" w:rsidP="00000000" w:rsidRDefault="00000000" w:rsidRPr="00000000" w14:paraId="000002A8">
      <w:pPr>
        <w:spacing w:after="0" w:before="0" w:line="276" w:lineRule="auto"/>
        <w:rPr/>
      </w:pPr>
      <w:r w:rsidDel="00000000" w:rsidR="00000000" w:rsidRPr="00000000">
        <w:rPr>
          <w:rtl w:val="0"/>
        </w:rPr>
        <w:t xml:space="preserve">AUSTIN: In front of you. But, on the plus side, your looking around totally does create a…does gain attention, and a figure appears in front of you, and at first you think you’re the only one who can see it, because it’s a ghost! Aubrey and Sige, take a stress, ‘cause there’s a ghost in front of you! It’s a man, it’s a kind of a masculine figure, kind of a see-through purple, who has a very like frilly shirt with a very fancy short coat on, but doesn’t have from his legs down, it’s just a little whirl, a little ghost whirl. And he…it takes you a second ‘cause he looks familiar to you, and then you realize that he actually looks really familiar to kind of one of your main contacts, Ailen, Ailen Cartwright? [ALI gasps] And then you realize like, [ALI gasps louder] oh, this is the Winsley Cartwright. [ALI gasps even louder] And he gives you a little bow, and he goes,</w:t>
      </w:r>
    </w:p>
    <w:p w:rsidR="00000000" w:rsidDel="00000000" w:rsidP="00000000" w:rsidRDefault="00000000" w:rsidRPr="00000000" w14:paraId="000002A9">
      <w:pPr>
        <w:spacing w:after="0" w:before="0" w:line="276" w:lineRule="auto"/>
        <w:rPr/>
      </w:pPr>
      <w:r w:rsidDel="00000000" w:rsidR="00000000" w:rsidRPr="00000000">
        <w:rPr>
          <w:rtl w:val="0"/>
        </w:rPr>
      </w:r>
    </w:p>
    <w:p w:rsidR="00000000" w:rsidDel="00000000" w:rsidP="00000000" w:rsidRDefault="00000000" w:rsidRPr="00000000" w14:paraId="000002AA">
      <w:pPr>
        <w:spacing w:after="0" w:before="0" w:line="276" w:lineRule="auto"/>
        <w:ind w:left="720" w:firstLine="0"/>
        <w:rPr/>
      </w:pPr>
      <w:r w:rsidDel="00000000" w:rsidR="00000000" w:rsidRPr="00000000">
        <w:rPr>
          <w:rtl w:val="0"/>
        </w:rPr>
        <w:t xml:space="preserve">AUSTIN (as Winsley Cartwright): Winsley Cartwright, at your service. [ALI giggles] Now, I know you are very, very excited to be joining this wonderful school. However. I have to tell you, you students are not authorized to come to my library. Now, I’ll just lift you back up…</w:t>
      </w:r>
    </w:p>
    <w:p w:rsidR="00000000" w:rsidDel="00000000" w:rsidP="00000000" w:rsidRDefault="00000000" w:rsidRPr="00000000" w14:paraId="000002AB">
      <w:pPr>
        <w:spacing w:after="0" w:before="0" w:line="276" w:lineRule="auto"/>
        <w:rPr/>
      </w:pPr>
      <w:r w:rsidDel="00000000" w:rsidR="00000000" w:rsidRPr="00000000">
        <w:rPr>
          <w:rtl w:val="0"/>
        </w:rPr>
      </w:r>
    </w:p>
    <w:p w:rsidR="00000000" w:rsidDel="00000000" w:rsidP="00000000" w:rsidRDefault="00000000" w:rsidRPr="00000000" w14:paraId="000002AC">
      <w:pPr>
        <w:spacing w:after="0" w:before="0" w:line="276" w:lineRule="auto"/>
        <w:rPr/>
      </w:pPr>
      <w:r w:rsidDel="00000000" w:rsidR="00000000" w:rsidRPr="00000000">
        <w:rPr>
          <w:rtl w:val="0"/>
        </w:rPr>
        <w:t xml:space="preserve">AUSTIN: And the platform starts to raise with all four of you on it.</w:t>
      </w:r>
    </w:p>
    <w:p w:rsidR="00000000" w:rsidDel="00000000" w:rsidP="00000000" w:rsidRDefault="00000000" w:rsidRPr="00000000" w14:paraId="000002AD">
      <w:pPr>
        <w:spacing w:after="0" w:before="0" w:line="276" w:lineRule="auto"/>
        <w:ind w:left="720" w:firstLine="0"/>
        <w:rPr/>
      </w:pPr>
      <w:r w:rsidDel="00000000" w:rsidR="00000000" w:rsidRPr="00000000">
        <w:rPr>
          <w:rtl w:val="0"/>
        </w:rPr>
      </w:r>
    </w:p>
    <w:p w:rsidR="00000000" w:rsidDel="00000000" w:rsidP="00000000" w:rsidRDefault="00000000" w:rsidRPr="00000000" w14:paraId="000002AE">
      <w:pPr>
        <w:spacing w:after="0" w:before="0" w:line="276" w:lineRule="auto"/>
        <w:ind w:left="720" w:firstLine="0"/>
        <w:rPr/>
      </w:pPr>
      <w:r w:rsidDel="00000000" w:rsidR="00000000" w:rsidRPr="00000000">
        <w:rPr>
          <w:rtl w:val="0"/>
        </w:rPr>
        <w:t xml:space="preserve">AUSTIN (as Winsley Cartwright): And you can go back to your dormitories, and after the tests, you’ll be allowed to…peruse to your…all of your needs. </w:t>
      </w:r>
    </w:p>
    <w:p w:rsidR="00000000" w:rsidDel="00000000" w:rsidP="00000000" w:rsidRDefault="00000000" w:rsidRPr="00000000" w14:paraId="000002AF">
      <w:pPr>
        <w:spacing w:after="0" w:before="0" w:line="276" w:lineRule="auto"/>
        <w:rPr/>
      </w:pPr>
      <w:r w:rsidDel="00000000" w:rsidR="00000000" w:rsidRPr="00000000">
        <w:rPr>
          <w:rtl w:val="0"/>
        </w:rPr>
      </w:r>
    </w:p>
    <w:p w:rsidR="00000000" w:rsidDel="00000000" w:rsidP="00000000" w:rsidRDefault="00000000" w:rsidRPr="00000000" w14:paraId="000002B0">
      <w:pPr>
        <w:spacing w:after="0" w:before="0" w:line="276" w:lineRule="auto"/>
        <w:rPr/>
      </w:pPr>
      <w:r w:rsidDel="00000000" w:rsidR="00000000" w:rsidRPr="00000000">
        <w:rPr>
          <w:rtl w:val="0"/>
        </w:rPr>
        <w:t xml:space="preserve">JACK: I like this guy! I wanted to meet this guy! [DRE laughs]</w:t>
      </w:r>
    </w:p>
    <w:p w:rsidR="00000000" w:rsidDel="00000000" w:rsidP="00000000" w:rsidRDefault="00000000" w:rsidRPr="00000000" w14:paraId="000002B1">
      <w:pPr>
        <w:spacing w:after="0" w:before="0" w:line="276" w:lineRule="auto"/>
        <w:ind w:left="720" w:firstLine="0"/>
        <w:rPr/>
      </w:pPr>
      <w:r w:rsidDel="00000000" w:rsidR="00000000" w:rsidRPr="00000000">
        <w:rPr>
          <w:rtl w:val="0"/>
        </w:rPr>
      </w:r>
    </w:p>
    <w:p w:rsidR="00000000" w:rsidDel="00000000" w:rsidP="00000000" w:rsidRDefault="00000000" w:rsidRPr="00000000" w14:paraId="000002B2">
      <w:pPr>
        <w:spacing w:after="0" w:before="0" w:line="276" w:lineRule="auto"/>
        <w:ind w:left="720" w:firstLine="0"/>
        <w:rPr/>
      </w:pPr>
      <w:r w:rsidDel="00000000" w:rsidR="00000000" w:rsidRPr="00000000">
        <w:rPr>
          <w:rtl w:val="0"/>
        </w:rPr>
        <w:t xml:space="preserve">SYLVIA (as Aubrey): [nervously] That, that’s a…that’s a floating man, boy—</w:t>
      </w:r>
    </w:p>
    <w:p w:rsidR="00000000" w:rsidDel="00000000" w:rsidP="00000000" w:rsidRDefault="00000000" w:rsidRPr="00000000" w14:paraId="000002B3">
      <w:pPr>
        <w:spacing w:after="0" w:before="0" w:line="276" w:lineRule="auto"/>
        <w:rPr/>
      </w:pPr>
      <w:r w:rsidDel="00000000" w:rsidR="00000000" w:rsidRPr="00000000">
        <w:rPr>
          <w:rtl w:val="0"/>
        </w:rPr>
      </w:r>
    </w:p>
    <w:p w:rsidR="00000000" w:rsidDel="00000000" w:rsidP="00000000" w:rsidRDefault="00000000" w:rsidRPr="00000000" w14:paraId="000002B4">
      <w:pPr>
        <w:spacing w:after="0" w:before="0" w:line="276" w:lineRule="auto"/>
        <w:rPr/>
      </w:pPr>
      <w:r w:rsidDel="00000000" w:rsidR="00000000" w:rsidRPr="00000000">
        <w:rPr>
          <w:rtl w:val="0"/>
        </w:rPr>
        <w:t xml:space="preserve">AUSTIN: He like, swirls back around to you, Aubrey—</w:t>
      </w:r>
    </w:p>
    <w:p w:rsidR="00000000" w:rsidDel="00000000" w:rsidP="00000000" w:rsidRDefault="00000000" w:rsidRPr="00000000" w14:paraId="000002B5">
      <w:pPr>
        <w:spacing w:after="0" w:before="0" w:line="276" w:lineRule="auto"/>
        <w:rPr/>
      </w:pPr>
      <w:r w:rsidDel="00000000" w:rsidR="00000000" w:rsidRPr="00000000">
        <w:rPr>
          <w:rtl w:val="0"/>
        </w:rPr>
      </w:r>
    </w:p>
    <w:p w:rsidR="00000000" w:rsidDel="00000000" w:rsidP="00000000" w:rsidRDefault="00000000" w:rsidRPr="00000000" w14:paraId="000002B6">
      <w:pPr>
        <w:spacing w:after="0" w:before="0" w:line="276" w:lineRule="auto"/>
        <w:rPr/>
      </w:pPr>
      <w:r w:rsidDel="00000000" w:rsidR="00000000" w:rsidRPr="00000000">
        <w:rPr>
          <w:rtl w:val="0"/>
        </w:rPr>
        <w:t xml:space="preserve">ALI: Hey, hey, hey Austin? Hey, Austin?</w:t>
      </w:r>
    </w:p>
    <w:p w:rsidR="00000000" w:rsidDel="00000000" w:rsidP="00000000" w:rsidRDefault="00000000" w:rsidRPr="00000000" w14:paraId="000002B7">
      <w:pPr>
        <w:spacing w:after="0" w:before="0" w:line="276" w:lineRule="auto"/>
        <w:rPr/>
      </w:pPr>
      <w:r w:rsidDel="00000000" w:rsidR="00000000" w:rsidRPr="00000000">
        <w:rPr>
          <w:rtl w:val="0"/>
        </w:rPr>
      </w:r>
    </w:p>
    <w:p w:rsidR="00000000" w:rsidDel="00000000" w:rsidP="00000000" w:rsidRDefault="00000000" w:rsidRPr="00000000" w14:paraId="000002B8">
      <w:pPr>
        <w:spacing w:after="0" w:before="0" w:line="276" w:lineRule="auto"/>
        <w:rPr/>
      </w:pPr>
      <w:r w:rsidDel="00000000" w:rsidR="00000000" w:rsidRPr="00000000">
        <w:rPr>
          <w:rtl w:val="0"/>
        </w:rPr>
        <w:t xml:space="preserve">AUSTIN: Uh huh?</w:t>
      </w:r>
    </w:p>
    <w:p w:rsidR="00000000" w:rsidDel="00000000" w:rsidP="00000000" w:rsidRDefault="00000000" w:rsidRPr="00000000" w14:paraId="000002B9">
      <w:pPr>
        <w:spacing w:after="0" w:before="0" w:line="276" w:lineRule="auto"/>
        <w:rPr/>
      </w:pPr>
      <w:r w:rsidDel="00000000" w:rsidR="00000000" w:rsidRPr="00000000">
        <w:rPr>
          <w:rtl w:val="0"/>
        </w:rPr>
      </w:r>
    </w:p>
    <w:p w:rsidR="00000000" w:rsidDel="00000000" w:rsidP="00000000" w:rsidRDefault="00000000" w:rsidRPr="00000000" w14:paraId="000002BA">
      <w:pPr>
        <w:spacing w:after="0" w:before="0" w:line="276" w:lineRule="auto"/>
        <w:rPr/>
      </w:pPr>
      <w:r w:rsidDel="00000000" w:rsidR="00000000" w:rsidRPr="00000000">
        <w:rPr>
          <w:rtl w:val="0"/>
        </w:rPr>
        <w:t xml:space="preserve">ALI: Can I, um—</w:t>
      </w:r>
    </w:p>
    <w:p w:rsidR="00000000" w:rsidDel="00000000" w:rsidP="00000000" w:rsidRDefault="00000000" w:rsidRPr="00000000" w14:paraId="000002BB">
      <w:pPr>
        <w:spacing w:after="0" w:before="0" w:line="276" w:lineRule="auto"/>
        <w:rPr/>
      </w:pPr>
      <w:r w:rsidDel="00000000" w:rsidR="00000000" w:rsidRPr="00000000">
        <w:rPr>
          <w:rtl w:val="0"/>
        </w:rPr>
      </w:r>
    </w:p>
    <w:p w:rsidR="00000000" w:rsidDel="00000000" w:rsidP="00000000" w:rsidRDefault="00000000" w:rsidRPr="00000000" w14:paraId="000002BC">
      <w:pPr>
        <w:spacing w:after="0" w:before="0" w:line="276" w:lineRule="auto"/>
        <w:rPr/>
      </w:pPr>
      <w:r w:rsidDel="00000000" w:rsidR="00000000" w:rsidRPr="00000000">
        <w:rPr>
          <w:rtl w:val="0"/>
        </w:rPr>
        <w:t xml:space="preserve">DRE: Oh god.</w:t>
      </w:r>
    </w:p>
    <w:p w:rsidR="00000000" w:rsidDel="00000000" w:rsidP="00000000" w:rsidRDefault="00000000" w:rsidRPr="00000000" w14:paraId="000002BD">
      <w:pPr>
        <w:spacing w:after="0" w:before="0" w:line="276" w:lineRule="auto"/>
        <w:rPr/>
      </w:pPr>
      <w:r w:rsidDel="00000000" w:rsidR="00000000" w:rsidRPr="00000000">
        <w:rPr>
          <w:rtl w:val="0"/>
        </w:rPr>
      </w:r>
    </w:p>
    <w:p w:rsidR="00000000" w:rsidDel="00000000" w:rsidP="00000000" w:rsidRDefault="00000000" w:rsidRPr="00000000" w14:paraId="000002BE">
      <w:pPr>
        <w:spacing w:after="0" w:before="0" w:line="276" w:lineRule="auto"/>
        <w:rPr/>
      </w:pPr>
      <w:r w:rsidDel="00000000" w:rsidR="00000000" w:rsidRPr="00000000">
        <w:rPr>
          <w:rtl w:val="0"/>
        </w:rPr>
        <w:t xml:space="preserve">AUSTIN: Oh my fucking god! [laughter]</w:t>
      </w:r>
    </w:p>
    <w:p w:rsidR="00000000" w:rsidDel="00000000" w:rsidP="00000000" w:rsidRDefault="00000000" w:rsidRPr="00000000" w14:paraId="000002BF">
      <w:pPr>
        <w:spacing w:after="0" w:before="0" w:line="276" w:lineRule="auto"/>
        <w:rPr/>
      </w:pPr>
      <w:r w:rsidDel="00000000" w:rsidR="00000000" w:rsidRPr="00000000">
        <w:rPr>
          <w:rtl w:val="0"/>
        </w:rPr>
      </w:r>
    </w:p>
    <w:p w:rsidR="00000000" w:rsidDel="00000000" w:rsidP="00000000" w:rsidRDefault="00000000" w:rsidRPr="00000000" w14:paraId="000002C0">
      <w:pPr>
        <w:spacing w:after="0" w:before="0" w:line="276" w:lineRule="auto"/>
        <w:rPr/>
      </w:pPr>
      <w:r w:rsidDel="00000000" w:rsidR="00000000" w:rsidRPr="00000000">
        <w:rPr>
          <w:rtl w:val="0"/>
        </w:rPr>
        <w:t xml:space="preserve">ALI: Can I attune my ghost field to a nearby spirit to force them to do what I want to do?</w:t>
      </w:r>
    </w:p>
    <w:p w:rsidR="00000000" w:rsidDel="00000000" w:rsidP="00000000" w:rsidRDefault="00000000" w:rsidRPr="00000000" w14:paraId="000002C1">
      <w:pPr>
        <w:spacing w:after="0" w:before="0" w:line="276" w:lineRule="auto"/>
        <w:rPr/>
      </w:pPr>
      <w:r w:rsidDel="00000000" w:rsidR="00000000" w:rsidRPr="00000000">
        <w:rPr>
          <w:rtl w:val="0"/>
        </w:rPr>
      </w:r>
    </w:p>
    <w:p w:rsidR="00000000" w:rsidDel="00000000" w:rsidP="00000000" w:rsidRDefault="00000000" w:rsidRPr="00000000" w14:paraId="000002C2">
      <w:pPr>
        <w:spacing w:after="0" w:before="0" w:line="276" w:lineRule="auto"/>
        <w:rPr/>
      </w:pPr>
      <w:r w:rsidDel="00000000" w:rsidR="00000000" w:rsidRPr="00000000">
        <w:rPr>
          <w:rtl w:val="0"/>
        </w:rPr>
        <w:t xml:space="preserve">DRE: Aw, jeez.</w:t>
      </w:r>
    </w:p>
    <w:p w:rsidR="00000000" w:rsidDel="00000000" w:rsidP="00000000" w:rsidRDefault="00000000" w:rsidRPr="00000000" w14:paraId="000002C3">
      <w:pPr>
        <w:spacing w:after="0" w:before="0" w:line="276" w:lineRule="auto"/>
        <w:rPr/>
      </w:pPr>
      <w:r w:rsidDel="00000000" w:rsidR="00000000" w:rsidRPr="00000000">
        <w:rPr>
          <w:rtl w:val="0"/>
        </w:rPr>
      </w:r>
    </w:p>
    <w:p w:rsidR="00000000" w:rsidDel="00000000" w:rsidP="00000000" w:rsidRDefault="00000000" w:rsidRPr="00000000" w14:paraId="000002C4">
      <w:pPr>
        <w:spacing w:after="0" w:before="0" w:line="276" w:lineRule="auto"/>
        <w:rPr/>
      </w:pPr>
      <w:r w:rsidDel="00000000" w:rsidR="00000000" w:rsidRPr="00000000">
        <w:rPr>
          <w:rtl w:val="0"/>
        </w:rPr>
        <w:t xml:space="preserve">AUSTIN: You’re so bad. [more laughter]</w:t>
      </w:r>
    </w:p>
    <w:p w:rsidR="00000000" w:rsidDel="00000000" w:rsidP="00000000" w:rsidRDefault="00000000" w:rsidRPr="00000000" w14:paraId="000002C5">
      <w:pPr>
        <w:spacing w:after="0" w:before="0" w:line="276" w:lineRule="auto"/>
        <w:rPr/>
      </w:pPr>
      <w:r w:rsidDel="00000000" w:rsidR="00000000" w:rsidRPr="00000000">
        <w:rPr>
          <w:rtl w:val="0"/>
        </w:rPr>
      </w:r>
    </w:p>
    <w:p w:rsidR="00000000" w:rsidDel="00000000" w:rsidP="00000000" w:rsidRDefault="00000000" w:rsidRPr="00000000" w14:paraId="000002C6">
      <w:pPr>
        <w:spacing w:after="0" w:before="0" w:line="276" w:lineRule="auto"/>
        <w:rPr/>
      </w:pPr>
      <w:r w:rsidDel="00000000" w:rsidR="00000000" w:rsidRPr="00000000">
        <w:rPr>
          <w:rtl w:val="0"/>
        </w:rPr>
        <w:t xml:space="preserve">ALI: Oh my god!</w:t>
      </w:r>
    </w:p>
    <w:p w:rsidR="00000000" w:rsidDel="00000000" w:rsidP="00000000" w:rsidRDefault="00000000" w:rsidRPr="00000000" w14:paraId="000002C7">
      <w:pPr>
        <w:spacing w:after="0" w:before="0" w:line="276" w:lineRule="auto"/>
        <w:rPr/>
      </w:pPr>
      <w:r w:rsidDel="00000000" w:rsidR="00000000" w:rsidRPr="00000000">
        <w:rPr>
          <w:rtl w:val="0"/>
        </w:rPr>
      </w:r>
    </w:p>
    <w:p w:rsidR="00000000" w:rsidDel="00000000" w:rsidP="00000000" w:rsidRDefault="00000000" w:rsidRPr="00000000" w14:paraId="000002C8">
      <w:pPr>
        <w:spacing w:after="0" w:before="0" w:line="276" w:lineRule="auto"/>
        <w:rPr/>
      </w:pPr>
      <w:r w:rsidDel="00000000" w:rsidR="00000000" w:rsidRPr="00000000">
        <w:rPr>
          <w:rtl w:val="0"/>
        </w:rPr>
        <w:t xml:space="preserve">JACK: Oh, this went so well last time.</w:t>
      </w:r>
    </w:p>
    <w:p w:rsidR="00000000" w:rsidDel="00000000" w:rsidP="00000000" w:rsidRDefault="00000000" w:rsidRPr="00000000" w14:paraId="000002C9">
      <w:pPr>
        <w:spacing w:after="0" w:before="0" w:line="276" w:lineRule="auto"/>
        <w:rPr/>
      </w:pPr>
      <w:r w:rsidDel="00000000" w:rsidR="00000000" w:rsidRPr="00000000">
        <w:rPr>
          <w:rtl w:val="0"/>
        </w:rPr>
      </w:r>
    </w:p>
    <w:p w:rsidR="00000000" w:rsidDel="00000000" w:rsidP="00000000" w:rsidRDefault="00000000" w:rsidRPr="00000000" w14:paraId="000002CA">
      <w:pPr>
        <w:spacing w:after="0" w:before="0" w:line="276" w:lineRule="auto"/>
        <w:rPr/>
      </w:pPr>
      <w:r w:rsidDel="00000000" w:rsidR="00000000" w:rsidRPr="00000000">
        <w:rPr>
          <w:rtl w:val="0"/>
        </w:rPr>
        <w:t xml:space="preserve">SYLVIA: I love it. I love it.</w:t>
      </w:r>
    </w:p>
    <w:p w:rsidR="00000000" w:rsidDel="00000000" w:rsidP="00000000" w:rsidRDefault="00000000" w:rsidRPr="00000000" w14:paraId="000002CB">
      <w:pPr>
        <w:spacing w:after="0" w:before="0" w:line="276" w:lineRule="auto"/>
        <w:rPr/>
      </w:pPr>
      <w:r w:rsidDel="00000000" w:rsidR="00000000" w:rsidRPr="00000000">
        <w:rPr>
          <w:rtl w:val="0"/>
        </w:rPr>
      </w:r>
    </w:p>
    <w:p w:rsidR="00000000" w:rsidDel="00000000" w:rsidP="00000000" w:rsidRDefault="00000000" w:rsidRPr="00000000" w14:paraId="000002CC">
      <w:pPr>
        <w:spacing w:after="0" w:before="0" w:line="276" w:lineRule="auto"/>
        <w:rPr/>
      </w:pPr>
      <w:r w:rsidDel="00000000" w:rsidR="00000000" w:rsidRPr="00000000">
        <w:rPr>
          <w:rtl w:val="0"/>
        </w:rPr>
        <w:t xml:space="preserve">DRE: Mmhmm!</w:t>
      </w:r>
    </w:p>
    <w:p w:rsidR="00000000" w:rsidDel="00000000" w:rsidP="00000000" w:rsidRDefault="00000000" w:rsidRPr="00000000" w14:paraId="000002CD">
      <w:pPr>
        <w:spacing w:after="0" w:before="0" w:line="276" w:lineRule="auto"/>
        <w:rPr/>
      </w:pPr>
      <w:r w:rsidDel="00000000" w:rsidR="00000000" w:rsidRPr="00000000">
        <w:rPr>
          <w:rtl w:val="0"/>
        </w:rPr>
      </w:r>
    </w:p>
    <w:p w:rsidR="00000000" w:rsidDel="00000000" w:rsidP="00000000" w:rsidRDefault="00000000" w:rsidRPr="00000000" w14:paraId="000002CE">
      <w:pPr>
        <w:spacing w:after="0" w:before="0" w:line="276" w:lineRule="auto"/>
        <w:rPr/>
      </w:pPr>
      <w:r w:rsidDel="00000000" w:rsidR="00000000" w:rsidRPr="00000000">
        <w:rPr>
          <w:rtl w:val="0"/>
        </w:rPr>
        <w:t xml:space="preserve">AUSTIN: Holy shit.</w:t>
      </w:r>
    </w:p>
    <w:p w:rsidR="00000000" w:rsidDel="00000000" w:rsidP="00000000" w:rsidRDefault="00000000" w:rsidRPr="00000000" w14:paraId="000002CF">
      <w:pPr>
        <w:spacing w:after="0" w:before="0" w:line="276" w:lineRule="auto"/>
        <w:rPr/>
      </w:pPr>
      <w:r w:rsidDel="00000000" w:rsidR="00000000" w:rsidRPr="00000000">
        <w:rPr>
          <w:rtl w:val="0"/>
        </w:rPr>
      </w:r>
    </w:p>
    <w:p w:rsidR="00000000" w:rsidDel="00000000" w:rsidP="00000000" w:rsidRDefault="00000000" w:rsidRPr="00000000" w14:paraId="000002D0">
      <w:pPr>
        <w:spacing w:after="0" w:before="0" w:line="276" w:lineRule="auto"/>
        <w:rPr/>
      </w:pPr>
      <w:r w:rsidDel="00000000" w:rsidR="00000000" w:rsidRPr="00000000">
        <w:rPr>
          <w:rtl w:val="0"/>
        </w:rPr>
        <w:t xml:space="preserve">JACK: Poor Winsley!</w:t>
      </w:r>
    </w:p>
    <w:p w:rsidR="00000000" w:rsidDel="00000000" w:rsidP="00000000" w:rsidRDefault="00000000" w:rsidRPr="00000000" w14:paraId="000002D1">
      <w:pPr>
        <w:spacing w:after="0" w:before="0" w:line="276" w:lineRule="auto"/>
        <w:rPr/>
      </w:pPr>
      <w:r w:rsidDel="00000000" w:rsidR="00000000" w:rsidRPr="00000000">
        <w:rPr>
          <w:rtl w:val="0"/>
        </w:rPr>
      </w:r>
    </w:p>
    <w:p w:rsidR="00000000" w:rsidDel="00000000" w:rsidP="00000000" w:rsidRDefault="00000000" w:rsidRPr="00000000" w14:paraId="000002D2">
      <w:pPr>
        <w:spacing w:after="0" w:before="0" w:line="276" w:lineRule="auto"/>
        <w:rPr/>
      </w:pPr>
      <w:r w:rsidDel="00000000" w:rsidR="00000000" w:rsidRPr="00000000">
        <w:rPr>
          <w:rtl w:val="0"/>
        </w:rPr>
        <w:t xml:space="preserve">ALI: You were—!</w:t>
      </w:r>
    </w:p>
    <w:p w:rsidR="00000000" w:rsidDel="00000000" w:rsidP="00000000" w:rsidRDefault="00000000" w:rsidRPr="00000000" w14:paraId="000002D3">
      <w:pPr>
        <w:spacing w:after="0" w:before="0" w:line="276" w:lineRule="auto"/>
        <w:rPr/>
      </w:pPr>
      <w:r w:rsidDel="00000000" w:rsidR="00000000" w:rsidRPr="00000000">
        <w:rPr>
          <w:rtl w:val="0"/>
        </w:rPr>
      </w:r>
    </w:p>
    <w:p w:rsidR="00000000" w:rsidDel="00000000" w:rsidP="00000000" w:rsidRDefault="00000000" w:rsidRPr="00000000" w14:paraId="000002D4">
      <w:pPr>
        <w:spacing w:after="0" w:before="0" w:line="276" w:lineRule="auto"/>
        <w:rPr/>
      </w:pPr>
      <w:r w:rsidDel="00000000" w:rsidR="00000000" w:rsidRPr="00000000">
        <w:rPr>
          <w:rtl w:val="0"/>
        </w:rPr>
        <w:t xml:space="preserve">SYLVIA: We are scoundrels, Jack!</w:t>
      </w:r>
    </w:p>
    <w:p w:rsidR="00000000" w:rsidDel="00000000" w:rsidP="00000000" w:rsidRDefault="00000000" w:rsidRPr="00000000" w14:paraId="000002D5">
      <w:pPr>
        <w:spacing w:after="0" w:before="0" w:line="276" w:lineRule="auto"/>
        <w:rPr/>
      </w:pPr>
      <w:r w:rsidDel="00000000" w:rsidR="00000000" w:rsidRPr="00000000">
        <w:rPr>
          <w:rtl w:val="0"/>
        </w:rPr>
      </w:r>
    </w:p>
    <w:p w:rsidR="00000000" w:rsidDel="00000000" w:rsidP="00000000" w:rsidRDefault="00000000" w:rsidRPr="00000000" w14:paraId="000002D6">
      <w:pPr>
        <w:spacing w:after="0" w:before="0" w:line="276" w:lineRule="auto"/>
        <w:rPr/>
      </w:pPr>
      <w:r w:rsidDel="00000000" w:rsidR="00000000" w:rsidRPr="00000000">
        <w:rPr>
          <w:rtl w:val="0"/>
        </w:rPr>
        <w:t xml:space="preserve">DRE: Yes.</w:t>
      </w:r>
    </w:p>
    <w:p w:rsidR="00000000" w:rsidDel="00000000" w:rsidP="00000000" w:rsidRDefault="00000000" w:rsidRPr="00000000" w14:paraId="000002D7">
      <w:pPr>
        <w:spacing w:after="0" w:before="0" w:line="276" w:lineRule="auto"/>
        <w:rPr/>
      </w:pPr>
      <w:r w:rsidDel="00000000" w:rsidR="00000000" w:rsidRPr="00000000">
        <w:rPr>
          <w:rtl w:val="0"/>
        </w:rPr>
      </w:r>
    </w:p>
    <w:p w:rsidR="00000000" w:rsidDel="00000000" w:rsidP="00000000" w:rsidRDefault="00000000" w:rsidRPr="00000000" w14:paraId="000002D8">
      <w:pPr>
        <w:spacing w:after="0" w:before="0" w:line="276" w:lineRule="auto"/>
        <w:rPr/>
      </w:pPr>
      <w:r w:rsidDel="00000000" w:rsidR="00000000" w:rsidRPr="00000000">
        <w:rPr>
          <w:rtl w:val="0"/>
        </w:rPr>
        <w:t xml:space="preserve">ALI: Yeah!</w:t>
      </w:r>
    </w:p>
    <w:p w:rsidR="00000000" w:rsidDel="00000000" w:rsidP="00000000" w:rsidRDefault="00000000" w:rsidRPr="00000000" w14:paraId="000002D9">
      <w:pPr>
        <w:spacing w:after="0" w:before="0" w:line="276" w:lineRule="auto"/>
        <w:rPr/>
      </w:pPr>
      <w:r w:rsidDel="00000000" w:rsidR="00000000" w:rsidRPr="00000000">
        <w:rPr>
          <w:rtl w:val="0"/>
        </w:rPr>
      </w:r>
    </w:p>
    <w:p w:rsidR="00000000" w:rsidDel="00000000" w:rsidP="00000000" w:rsidRDefault="00000000" w:rsidRPr="00000000" w14:paraId="000002DA">
      <w:pPr>
        <w:spacing w:after="0" w:before="0" w:line="276" w:lineRule="auto"/>
        <w:rPr/>
      </w:pPr>
      <w:r w:rsidDel="00000000" w:rsidR="00000000" w:rsidRPr="00000000">
        <w:rPr>
          <w:rtl w:val="0"/>
        </w:rPr>
        <w:t xml:space="preserve">AUSTIN: [sighs] Yeah, you can give me…give me an attune.</w:t>
      </w:r>
    </w:p>
    <w:p w:rsidR="00000000" w:rsidDel="00000000" w:rsidP="00000000" w:rsidRDefault="00000000" w:rsidRPr="00000000" w14:paraId="000002DB">
      <w:pPr>
        <w:spacing w:after="0" w:before="0" w:line="276" w:lineRule="auto"/>
        <w:rPr/>
      </w:pPr>
      <w:r w:rsidDel="00000000" w:rsidR="00000000" w:rsidRPr="00000000">
        <w:rPr>
          <w:rtl w:val="0"/>
        </w:rPr>
      </w:r>
    </w:p>
    <w:p w:rsidR="00000000" w:rsidDel="00000000" w:rsidP="00000000" w:rsidRDefault="00000000" w:rsidRPr="00000000" w14:paraId="000002DC">
      <w:pPr>
        <w:spacing w:after="0" w:before="0" w:line="276" w:lineRule="auto"/>
        <w:rPr/>
      </w:pPr>
      <w:r w:rsidDel="00000000" w:rsidR="00000000" w:rsidRPr="00000000">
        <w:rPr>
          <w:rtl w:val="0"/>
        </w:rPr>
        <w:t xml:space="preserve">ALI: You set up a puzzle where a ghost is.</w:t>
      </w:r>
    </w:p>
    <w:p w:rsidR="00000000" w:rsidDel="00000000" w:rsidP="00000000" w:rsidRDefault="00000000" w:rsidRPr="00000000" w14:paraId="000002DD">
      <w:pPr>
        <w:spacing w:after="0" w:before="0" w:line="276" w:lineRule="auto"/>
        <w:rPr/>
      </w:pPr>
      <w:r w:rsidDel="00000000" w:rsidR="00000000" w:rsidRPr="00000000">
        <w:rPr>
          <w:rtl w:val="0"/>
        </w:rPr>
      </w:r>
    </w:p>
    <w:p w:rsidR="00000000" w:rsidDel="00000000" w:rsidP="00000000" w:rsidRDefault="00000000" w:rsidRPr="00000000" w14:paraId="000002DE">
      <w:pPr>
        <w:spacing w:after="0" w:before="0" w:line="276" w:lineRule="auto"/>
        <w:rPr/>
      </w:pPr>
      <w:r w:rsidDel="00000000" w:rsidR="00000000" w:rsidRPr="00000000">
        <w:rPr>
          <w:rtl w:val="0"/>
        </w:rPr>
        <w:t xml:space="preserve">AUSTIN: Give me an attune.</w:t>
      </w:r>
    </w:p>
    <w:p w:rsidR="00000000" w:rsidDel="00000000" w:rsidP="00000000" w:rsidRDefault="00000000" w:rsidRPr="00000000" w14:paraId="000002DF">
      <w:pPr>
        <w:spacing w:after="0" w:before="0" w:line="276" w:lineRule="auto"/>
        <w:rPr/>
      </w:pPr>
      <w:r w:rsidDel="00000000" w:rsidR="00000000" w:rsidRPr="00000000">
        <w:rPr>
          <w:rtl w:val="0"/>
        </w:rPr>
      </w:r>
    </w:p>
    <w:p w:rsidR="00000000" w:rsidDel="00000000" w:rsidP="00000000" w:rsidRDefault="00000000" w:rsidRPr="00000000" w14:paraId="000002E0">
      <w:pPr>
        <w:spacing w:after="0" w:before="0" w:line="276" w:lineRule="auto"/>
        <w:rPr/>
      </w:pPr>
      <w:r w:rsidDel="00000000" w:rsidR="00000000" w:rsidRPr="00000000">
        <w:rPr>
          <w:rtl w:val="0"/>
        </w:rPr>
        <w:t xml:space="preserve">ALI: I am going to, once I scroll down.</w:t>
      </w:r>
    </w:p>
    <w:p w:rsidR="00000000" w:rsidDel="00000000" w:rsidP="00000000" w:rsidRDefault="00000000" w:rsidRPr="00000000" w14:paraId="000002E1">
      <w:pPr>
        <w:spacing w:after="0" w:before="0" w:line="276" w:lineRule="auto"/>
        <w:rPr/>
      </w:pPr>
      <w:r w:rsidDel="00000000" w:rsidR="00000000" w:rsidRPr="00000000">
        <w:rPr>
          <w:rtl w:val="0"/>
        </w:rPr>
      </w:r>
    </w:p>
    <w:p w:rsidR="00000000" w:rsidDel="00000000" w:rsidP="00000000" w:rsidRDefault="00000000" w:rsidRPr="00000000" w14:paraId="000002E2">
      <w:pPr>
        <w:spacing w:after="0" w:before="0" w:line="276" w:lineRule="auto"/>
        <w:rPr/>
      </w:pPr>
      <w:r w:rsidDel="00000000" w:rsidR="00000000" w:rsidRPr="00000000">
        <w:rPr>
          <w:rtl w:val="0"/>
        </w:rPr>
        <w:t xml:space="preserve">AUSTIN: This is risky. </w:t>
      </w:r>
    </w:p>
    <w:p w:rsidR="00000000" w:rsidDel="00000000" w:rsidP="00000000" w:rsidRDefault="00000000" w:rsidRPr="00000000" w14:paraId="000002E3">
      <w:pPr>
        <w:spacing w:after="0" w:before="0" w:line="276" w:lineRule="auto"/>
        <w:rPr/>
      </w:pPr>
      <w:r w:rsidDel="00000000" w:rsidR="00000000" w:rsidRPr="00000000">
        <w:rPr>
          <w:rtl w:val="0"/>
        </w:rPr>
      </w:r>
    </w:p>
    <w:p w:rsidR="00000000" w:rsidDel="00000000" w:rsidP="00000000" w:rsidRDefault="00000000" w:rsidRPr="00000000" w14:paraId="000002E4">
      <w:pPr>
        <w:spacing w:after="0" w:before="0" w:line="276" w:lineRule="auto"/>
        <w:rPr/>
      </w:pPr>
      <w:r w:rsidDel="00000000" w:rsidR="00000000" w:rsidRPr="00000000">
        <w:rPr>
          <w:rtl w:val="0"/>
        </w:rPr>
        <w:t xml:space="preserve">JACK: Oh, yeah?</w:t>
      </w:r>
    </w:p>
    <w:p w:rsidR="00000000" w:rsidDel="00000000" w:rsidP="00000000" w:rsidRDefault="00000000" w:rsidRPr="00000000" w14:paraId="000002E5">
      <w:pPr>
        <w:spacing w:after="0" w:before="0" w:line="276" w:lineRule="auto"/>
        <w:rPr/>
      </w:pPr>
      <w:r w:rsidDel="00000000" w:rsidR="00000000" w:rsidRPr="00000000">
        <w:rPr>
          <w:rtl w:val="0"/>
        </w:rPr>
      </w:r>
    </w:p>
    <w:p w:rsidR="00000000" w:rsidDel="00000000" w:rsidP="00000000" w:rsidRDefault="00000000" w:rsidRPr="00000000" w14:paraId="000002E6">
      <w:pPr>
        <w:spacing w:after="0" w:before="0" w:line="276" w:lineRule="auto"/>
        <w:rPr/>
      </w:pPr>
      <w:r w:rsidDel="00000000" w:rsidR="00000000" w:rsidRPr="00000000">
        <w:rPr>
          <w:rtl w:val="0"/>
        </w:rPr>
        <w:t xml:space="preserve">AUSTIN: This is risky standard.</w:t>
      </w:r>
    </w:p>
    <w:p w:rsidR="00000000" w:rsidDel="00000000" w:rsidP="00000000" w:rsidRDefault="00000000" w:rsidRPr="00000000" w14:paraId="000002E7">
      <w:pPr>
        <w:spacing w:after="0" w:before="0" w:line="276" w:lineRule="auto"/>
        <w:rPr/>
      </w:pPr>
      <w:r w:rsidDel="00000000" w:rsidR="00000000" w:rsidRPr="00000000">
        <w:rPr>
          <w:rtl w:val="0"/>
        </w:rPr>
      </w:r>
    </w:p>
    <w:p w:rsidR="00000000" w:rsidDel="00000000" w:rsidP="00000000" w:rsidRDefault="00000000" w:rsidRPr="00000000" w14:paraId="000002E8">
      <w:pPr>
        <w:spacing w:after="0" w:before="0" w:line="276" w:lineRule="auto"/>
        <w:rPr/>
      </w:pPr>
      <w:r w:rsidDel="00000000" w:rsidR="00000000" w:rsidRPr="00000000">
        <w:rPr>
          <w:rtl w:val="0"/>
        </w:rPr>
        <w:t xml:space="preserve">ALI: [laughing] Okay.</w:t>
      </w:r>
    </w:p>
    <w:p w:rsidR="00000000" w:rsidDel="00000000" w:rsidP="00000000" w:rsidRDefault="00000000" w:rsidRPr="00000000" w14:paraId="000002E9">
      <w:pPr>
        <w:spacing w:after="0" w:before="0" w:line="276" w:lineRule="auto"/>
        <w:rPr/>
      </w:pPr>
      <w:r w:rsidDel="00000000" w:rsidR="00000000" w:rsidRPr="00000000">
        <w:rPr>
          <w:rtl w:val="0"/>
        </w:rPr>
      </w:r>
    </w:p>
    <w:p w:rsidR="00000000" w:rsidDel="00000000" w:rsidP="00000000" w:rsidRDefault="00000000" w:rsidRPr="00000000" w14:paraId="000002EA">
      <w:pPr>
        <w:spacing w:after="0" w:before="0" w:line="276" w:lineRule="auto"/>
        <w:rPr/>
      </w:pPr>
      <w:r w:rsidDel="00000000" w:rsidR="00000000" w:rsidRPr="00000000">
        <w:rPr>
          <w:rtl w:val="0"/>
        </w:rPr>
        <w:t xml:space="preserve">AUSTIN: What’s this look like?</w:t>
      </w:r>
    </w:p>
    <w:p w:rsidR="00000000" w:rsidDel="00000000" w:rsidP="00000000" w:rsidRDefault="00000000" w:rsidRPr="00000000" w14:paraId="000002EB">
      <w:pPr>
        <w:spacing w:after="0" w:before="0" w:line="276" w:lineRule="auto"/>
        <w:rPr/>
      </w:pPr>
      <w:r w:rsidDel="00000000" w:rsidR="00000000" w:rsidRPr="00000000">
        <w:rPr>
          <w:rtl w:val="0"/>
        </w:rPr>
      </w:r>
    </w:p>
    <w:p w:rsidR="00000000" w:rsidDel="00000000" w:rsidP="00000000" w:rsidRDefault="00000000" w:rsidRPr="00000000" w14:paraId="000002EC">
      <w:pPr>
        <w:spacing w:after="0" w:before="0" w:line="276" w:lineRule="auto"/>
        <w:rPr/>
      </w:pPr>
      <w:r w:rsidDel="00000000" w:rsidR="00000000" w:rsidRPr="00000000">
        <w:rPr>
          <w:rtl w:val="0"/>
        </w:rPr>
        <w:t xml:space="preserve">ALI: [laughs] God, how do we—</w:t>
      </w:r>
    </w:p>
    <w:p w:rsidR="00000000" w:rsidDel="00000000" w:rsidP="00000000" w:rsidRDefault="00000000" w:rsidRPr="00000000" w14:paraId="000002ED">
      <w:pPr>
        <w:spacing w:after="0" w:before="0" w:line="276" w:lineRule="auto"/>
        <w:rPr/>
      </w:pPr>
      <w:r w:rsidDel="00000000" w:rsidR="00000000" w:rsidRPr="00000000">
        <w:rPr>
          <w:rtl w:val="0"/>
        </w:rPr>
      </w:r>
    </w:p>
    <w:p w:rsidR="00000000" w:rsidDel="00000000" w:rsidP="00000000" w:rsidRDefault="00000000" w:rsidRPr="00000000" w14:paraId="000002EE">
      <w:pPr>
        <w:spacing w:after="0" w:before="0" w:line="276" w:lineRule="auto"/>
        <w:rPr/>
      </w:pPr>
      <w:r w:rsidDel="00000000" w:rsidR="00000000" w:rsidRPr="00000000">
        <w:rPr>
          <w:rtl w:val="0"/>
        </w:rPr>
        <w:t xml:space="preserve">AUSTIN: ‘Cause have Sige and Aubrey looked at you doing this before?</w:t>
      </w:r>
    </w:p>
    <w:p w:rsidR="00000000" w:rsidDel="00000000" w:rsidP="00000000" w:rsidRDefault="00000000" w:rsidRPr="00000000" w14:paraId="000002EF">
      <w:pPr>
        <w:spacing w:after="0" w:before="0" w:line="276" w:lineRule="auto"/>
        <w:rPr/>
      </w:pPr>
      <w:r w:rsidDel="00000000" w:rsidR="00000000" w:rsidRPr="00000000">
        <w:rPr>
          <w:rtl w:val="0"/>
        </w:rPr>
      </w:r>
    </w:p>
    <w:p w:rsidR="00000000" w:rsidDel="00000000" w:rsidP="00000000" w:rsidRDefault="00000000" w:rsidRPr="00000000" w14:paraId="000002F0">
      <w:pPr>
        <w:spacing w:after="0" w:before="0" w:line="276" w:lineRule="auto"/>
        <w:rPr/>
      </w:pPr>
      <w:r w:rsidDel="00000000" w:rsidR="00000000" w:rsidRPr="00000000">
        <w:rPr>
          <w:rtl w:val="0"/>
        </w:rPr>
        <w:t xml:space="preserve">ALI: Who saw me do it last time, just Hitchcock?</w:t>
      </w:r>
    </w:p>
    <w:p w:rsidR="00000000" w:rsidDel="00000000" w:rsidP="00000000" w:rsidRDefault="00000000" w:rsidRPr="00000000" w14:paraId="000002F1">
      <w:pPr>
        <w:spacing w:after="0" w:before="0" w:line="276" w:lineRule="auto"/>
        <w:rPr/>
      </w:pPr>
      <w:r w:rsidDel="00000000" w:rsidR="00000000" w:rsidRPr="00000000">
        <w:rPr>
          <w:rtl w:val="0"/>
        </w:rPr>
      </w:r>
    </w:p>
    <w:p w:rsidR="00000000" w:rsidDel="00000000" w:rsidP="00000000" w:rsidRDefault="00000000" w:rsidRPr="00000000" w14:paraId="000002F2">
      <w:pPr>
        <w:spacing w:after="0" w:before="0" w:line="276" w:lineRule="auto"/>
        <w:rPr/>
      </w:pPr>
      <w:r w:rsidDel="00000000" w:rsidR="00000000" w:rsidRPr="00000000">
        <w:rPr>
          <w:rtl w:val="0"/>
        </w:rPr>
        <w:t xml:space="preserve">AUSTIN: Just Hitchcock. And also that was different ‘cause you pulled a ghost in from the ghost realm, this is a ghost who is like talking to you?</w:t>
      </w:r>
    </w:p>
    <w:p w:rsidR="00000000" w:rsidDel="00000000" w:rsidP="00000000" w:rsidRDefault="00000000" w:rsidRPr="00000000" w14:paraId="000002F3">
      <w:pPr>
        <w:spacing w:after="0" w:before="0" w:line="276" w:lineRule="auto"/>
        <w:rPr/>
      </w:pPr>
      <w:r w:rsidDel="00000000" w:rsidR="00000000" w:rsidRPr="00000000">
        <w:rPr>
          <w:rtl w:val="0"/>
        </w:rPr>
      </w:r>
    </w:p>
    <w:p w:rsidR="00000000" w:rsidDel="00000000" w:rsidP="00000000" w:rsidRDefault="00000000" w:rsidRPr="00000000" w14:paraId="000002F4">
      <w:pPr>
        <w:spacing w:after="0" w:before="0" w:line="276" w:lineRule="auto"/>
        <w:rPr/>
      </w:pPr>
      <w:r w:rsidDel="00000000" w:rsidR="00000000" w:rsidRPr="00000000">
        <w:rPr>
          <w:rtl w:val="0"/>
        </w:rPr>
        <w:t xml:space="preserve">ALI: Fuck…okay so last time it was her like, holding up a charm that like—</w:t>
      </w:r>
    </w:p>
    <w:p w:rsidR="00000000" w:rsidDel="00000000" w:rsidP="00000000" w:rsidRDefault="00000000" w:rsidRPr="00000000" w14:paraId="000002F5">
      <w:pPr>
        <w:spacing w:after="0" w:before="0" w:line="276" w:lineRule="auto"/>
        <w:rPr/>
      </w:pPr>
      <w:r w:rsidDel="00000000" w:rsidR="00000000" w:rsidRPr="00000000">
        <w:rPr>
          <w:rtl w:val="0"/>
        </w:rPr>
      </w:r>
    </w:p>
    <w:p w:rsidR="00000000" w:rsidDel="00000000" w:rsidP="00000000" w:rsidRDefault="00000000" w:rsidRPr="00000000" w14:paraId="000002F6">
      <w:pPr>
        <w:spacing w:after="0" w:before="0" w:line="276" w:lineRule="auto"/>
        <w:rPr/>
      </w:pPr>
      <w:r w:rsidDel="00000000" w:rsidR="00000000" w:rsidRPr="00000000">
        <w:rPr>
          <w:rtl w:val="0"/>
        </w:rPr>
        <w:t xml:space="preserve">AUSTIN: Yes.</w:t>
      </w:r>
    </w:p>
    <w:p w:rsidR="00000000" w:rsidDel="00000000" w:rsidP="00000000" w:rsidRDefault="00000000" w:rsidRPr="00000000" w14:paraId="000002F7">
      <w:pPr>
        <w:spacing w:after="0" w:before="0" w:line="276" w:lineRule="auto"/>
        <w:rPr/>
      </w:pPr>
      <w:r w:rsidDel="00000000" w:rsidR="00000000" w:rsidRPr="00000000">
        <w:rPr>
          <w:rtl w:val="0"/>
        </w:rPr>
      </w:r>
    </w:p>
    <w:p w:rsidR="00000000" w:rsidDel="00000000" w:rsidP="00000000" w:rsidRDefault="00000000" w:rsidRPr="00000000" w14:paraId="000002F8">
      <w:pPr>
        <w:spacing w:after="0" w:before="0" w:line="276" w:lineRule="auto"/>
        <w:rPr/>
      </w:pPr>
      <w:r w:rsidDel="00000000" w:rsidR="00000000" w:rsidRPr="00000000">
        <w:rPr>
          <w:rtl w:val="0"/>
        </w:rPr>
        <w:t xml:space="preserve">ALI: —magnetically pulled a ghost from the realm…</w:t>
      </w:r>
    </w:p>
    <w:p w:rsidR="00000000" w:rsidDel="00000000" w:rsidP="00000000" w:rsidRDefault="00000000" w:rsidRPr="00000000" w14:paraId="000002F9">
      <w:pPr>
        <w:spacing w:after="0" w:before="0" w:line="276" w:lineRule="auto"/>
        <w:rPr/>
      </w:pPr>
      <w:r w:rsidDel="00000000" w:rsidR="00000000" w:rsidRPr="00000000">
        <w:rPr>
          <w:rtl w:val="0"/>
        </w:rPr>
      </w:r>
    </w:p>
    <w:p w:rsidR="00000000" w:rsidDel="00000000" w:rsidP="00000000" w:rsidRDefault="00000000" w:rsidRPr="00000000" w14:paraId="000002FA">
      <w:pPr>
        <w:spacing w:after="0" w:before="0" w:line="276" w:lineRule="auto"/>
        <w:rPr/>
      </w:pPr>
      <w:r w:rsidDel="00000000" w:rsidR="00000000" w:rsidRPr="00000000">
        <w:rPr>
          <w:rtl w:val="0"/>
        </w:rPr>
        <w:t xml:space="preserve">AUSTIN: From like another realm into this one, yeah.</w:t>
      </w:r>
    </w:p>
    <w:p w:rsidR="00000000" w:rsidDel="00000000" w:rsidP="00000000" w:rsidRDefault="00000000" w:rsidRPr="00000000" w14:paraId="000002FB">
      <w:pPr>
        <w:spacing w:after="0" w:before="0" w:line="276" w:lineRule="auto"/>
        <w:rPr/>
      </w:pPr>
      <w:r w:rsidDel="00000000" w:rsidR="00000000" w:rsidRPr="00000000">
        <w:rPr>
          <w:rtl w:val="0"/>
        </w:rPr>
      </w:r>
    </w:p>
    <w:p w:rsidR="00000000" w:rsidDel="00000000" w:rsidP="00000000" w:rsidRDefault="00000000" w:rsidRPr="00000000" w14:paraId="000002FC">
      <w:pPr>
        <w:spacing w:after="0" w:before="0" w:line="276" w:lineRule="auto"/>
        <w:rPr/>
      </w:pPr>
      <w:r w:rsidDel="00000000" w:rsidR="00000000" w:rsidRPr="00000000">
        <w:rPr>
          <w:rtl w:val="0"/>
        </w:rPr>
        <w:t xml:space="preserve">ALI: [laughing] But this dude is just hanging out.</w:t>
      </w:r>
    </w:p>
    <w:p w:rsidR="00000000" w:rsidDel="00000000" w:rsidP="00000000" w:rsidRDefault="00000000" w:rsidRPr="00000000" w14:paraId="000002FD">
      <w:pPr>
        <w:spacing w:after="0" w:before="0" w:line="276" w:lineRule="auto"/>
        <w:rPr/>
      </w:pPr>
      <w:r w:rsidDel="00000000" w:rsidR="00000000" w:rsidRPr="00000000">
        <w:rPr>
          <w:rtl w:val="0"/>
        </w:rPr>
      </w:r>
    </w:p>
    <w:p w:rsidR="00000000" w:rsidDel="00000000" w:rsidP="00000000" w:rsidRDefault="00000000" w:rsidRPr="00000000" w14:paraId="000002FE">
      <w:pPr>
        <w:spacing w:after="0" w:before="0" w:line="276" w:lineRule="auto"/>
        <w:rPr/>
      </w:pPr>
      <w:r w:rsidDel="00000000" w:rsidR="00000000" w:rsidRPr="00000000">
        <w:rPr>
          <w:rtl w:val="0"/>
        </w:rPr>
        <w:t xml:space="preserve">AUSTIN: Uh huh. Alright I wanna set this up, one second. </w:t>
      </w:r>
    </w:p>
    <w:p w:rsidR="00000000" w:rsidDel="00000000" w:rsidP="00000000" w:rsidRDefault="00000000" w:rsidRPr="00000000" w14:paraId="000002FF">
      <w:pPr>
        <w:spacing w:after="0" w:before="0" w:line="276" w:lineRule="auto"/>
        <w:rPr/>
      </w:pPr>
      <w:r w:rsidDel="00000000" w:rsidR="00000000" w:rsidRPr="00000000">
        <w:rPr>
          <w:rtl w:val="0"/>
        </w:rPr>
      </w:r>
    </w:p>
    <w:p w:rsidR="00000000" w:rsidDel="00000000" w:rsidP="00000000" w:rsidRDefault="00000000" w:rsidRPr="00000000" w14:paraId="00000300">
      <w:pPr>
        <w:spacing w:after="0" w:before="0" w:line="276" w:lineRule="auto"/>
        <w:rPr/>
      </w:pPr>
      <w:r w:rsidDel="00000000" w:rsidR="00000000" w:rsidRPr="00000000">
        <w:rPr>
          <w:rtl w:val="0"/>
        </w:rPr>
        <w:t xml:space="preserve">ALI: Well, mmm…no, ‘cause that would be…I was gonna say I could do like a command instead and threaten to compel him?</w:t>
      </w:r>
    </w:p>
    <w:p w:rsidR="00000000" w:rsidDel="00000000" w:rsidP="00000000" w:rsidRDefault="00000000" w:rsidRPr="00000000" w14:paraId="00000301">
      <w:pPr>
        <w:spacing w:after="0" w:before="0" w:line="276" w:lineRule="auto"/>
        <w:rPr/>
      </w:pPr>
      <w:r w:rsidDel="00000000" w:rsidR="00000000" w:rsidRPr="00000000">
        <w:rPr>
          <w:rtl w:val="0"/>
        </w:rPr>
      </w:r>
    </w:p>
    <w:p w:rsidR="00000000" w:rsidDel="00000000" w:rsidP="00000000" w:rsidRDefault="00000000" w:rsidRPr="00000000" w14:paraId="00000302">
      <w:pPr>
        <w:spacing w:after="0" w:before="0" w:line="276" w:lineRule="auto"/>
        <w:rPr/>
      </w:pPr>
      <w:r w:rsidDel="00000000" w:rsidR="00000000" w:rsidRPr="00000000">
        <w:rPr>
          <w:rtl w:val="0"/>
        </w:rPr>
        <w:t xml:space="preserve">AUSTIN: Ooh.</w:t>
      </w:r>
    </w:p>
    <w:p w:rsidR="00000000" w:rsidDel="00000000" w:rsidP="00000000" w:rsidRDefault="00000000" w:rsidRPr="00000000" w14:paraId="00000303">
      <w:pPr>
        <w:spacing w:after="0" w:before="0" w:line="276" w:lineRule="auto"/>
        <w:rPr/>
      </w:pPr>
      <w:r w:rsidDel="00000000" w:rsidR="00000000" w:rsidRPr="00000000">
        <w:rPr>
          <w:rtl w:val="0"/>
        </w:rPr>
      </w:r>
    </w:p>
    <w:p w:rsidR="00000000" w:rsidDel="00000000" w:rsidP="00000000" w:rsidRDefault="00000000" w:rsidRPr="00000000" w14:paraId="00000304">
      <w:pPr>
        <w:spacing w:after="0" w:before="0" w:line="276" w:lineRule="auto"/>
        <w:rPr/>
      </w:pPr>
      <w:r w:rsidDel="00000000" w:rsidR="00000000" w:rsidRPr="00000000">
        <w:rPr>
          <w:rtl w:val="0"/>
        </w:rPr>
        <w:t xml:space="preserve">ALI: But then if I failed that I would just…compel him? So I don’t know?</w:t>
      </w:r>
    </w:p>
    <w:p w:rsidR="00000000" w:rsidDel="00000000" w:rsidP="00000000" w:rsidRDefault="00000000" w:rsidRPr="00000000" w14:paraId="00000305">
      <w:pPr>
        <w:spacing w:after="0" w:before="0" w:line="276" w:lineRule="auto"/>
        <w:rPr/>
      </w:pPr>
      <w:r w:rsidDel="00000000" w:rsidR="00000000" w:rsidRPr="00000000">
        <w:rPr>
          <w:rtl w:val="0"/>
        </w:rPr>
      </w:r>
    </w:p>
    <w:p w:rsidR="00000000" w:rsidDel="00000000" w:rsidP="00000000" w:rsidRDefault="00000000" w:rsidRPr="00000000" w14:paraId="00000306">
      <w:pPr>
        <w:spacing w:after="0" w:before="0" w:line="276" w:lineRule="auto"/>
        <w:rPr/>
      </w:pPr>
      <w:r w:rsidDel="00000000" w:rsidR="00000000" w:rsidRPr="00000000">
        <w:rPr>
          <w:rtl w:val="0"/>
        </w:rPr>
        <w:t xml:space="preserve">AUSTIN: I mean that’s still, that’s still a viable series of actions, though.</w:t>
      </w:r>
    </w:p>
    <w:p w:rsidR="00000000" w:rsidDel="00000000" w:rsidP="00000000" w:rsidRDefault="00000000" w:rsidRPr="00000000" w14:paraId="00000307">
      <w:pPr>
        <w:spacing w:after="0" w:before="0" w:line="276" w:lineRule="auto"/>
        <w:rPr/>
      </w:pPr>
      <w:r w:rsidDel="00000000" w:rsidR="00000000" w:rsidRPr="00000000">
        <w:rPr>
          <w:rtl w:val="0"/>
        </w:rPr>
      </w:r>
    </w:p>
    <w:p w:rsidR="00000000" w:rsidDel="00000000" w:rsidP="00000000" w:rsidRDefault="00000000" w:rsidRPr="00000000" w14:paraId="00000308">
      <w:pPr>
        <w:spacing w:after="0" w:before="0" w:line="276" w:lineRule="auto"/>
        <w:rPr/>
      </w:pPr>
      <w:r w:rsidDel="00000000" w:rsidR="00000000" w:rsidRPr="00000000">
        <w:rPr>
          <w:rtl w:val="0"/>
        </w:rPr>
        <w:t xml:space="preserve">ALI: Okay. Okay. We know his daughter really well.</w:t>
      </w:r>
    </w:p>
    <w:p w:rsidR="00000000" w:rsidDel="00000000" w:rsidP="00000000" w:rsidRDefault="00000000" w:rsidRPr="00000000" w14:paraId="00000309">
      <w:pPr>
        <w:spacing w:after="0" w:before="0" w:line="276" w:lineRule="auto"/>
        <w:rPr/>
      </w:pPr>
      <w:r w:rsidDel="00000000" w:rsidR="00000000" w:rsidRPr="00000000">
        <w:rPr>
          <w:rtl w:val="0"/>
        </w:rPr>
      </w:r>
    </w:p>
    <w:p w:rsidR="00000000" w:rsidDel="00000000" w:rsidP="00000000" w:rsidRDefault="00000000" w:rsidRPr="00000000" w14:paraId="0000030A">
      <w:pPr>
        <w:spacing w:after="0" w:before="0" w:line="276" w:lineRule="auto"/>
        <w:rPr/>
      </w:pPr>
      <w:r w:rsidDel="00000000" w:rsidR="00000000" w:rsidRPr="00000000">
        <w:rPr>
          <w:rtl w:val="0"/>
        </w:rPr>
        <w:t xml:space="preserve">AUSTIN: You wanna command and not do something else? ‘Cause yeah, that’s…you totally do know his daughter. If you…you can leverage that fact—</w:t>
      </w:r>
    </w:p>
    <w:p w:rsidR="00000000" w:rsidDel="00000000" w:rsidP="00000000" w:rsidRDefault="00000000" w:rsidRPr="00000000" w14:paraId="0000030B">
      <w:pPr>
        <w:spacing w:after="0" w:before="0" w:line="276" w:lineRule="auto"/>
        <w:rPr/>
      </w:pPr>
      <w:r w:rsidDel="00000000" w:rsidR="00000000" w:rsidRPr="00000000">
        <w:rPr>
          <w:rtl w:val="0"/>
        </w:rPr>
      </w:r>
    </w:p>
    <w:p w:rsidR="00000000" w:rsidDel="00000000" w:rsidP="00000000" w:rsidRDefault="00000000" w:rsidRPr="00000000" w14:paraId="0000030C">
      <w:pPr>
        <w:spacing w:after="0" w:before="0" w:line="276" w:lineRule="auto"/>
        <w:rPr/>
      </w:pPr>
      <w:r w:rsidDel="00000000" w:rsidR="00000000" w:rsidRPr="00000000">
        <w:rPr>
          <w:rtl w:val="0"/>
        </w:rPr>
        <w:t xml:space="preserve">ALI: Okay.</w:t>
      </w:r>
    </w:p>
    <w:p w:rsidR="00000000" w:rsidDel="00000000" w:rsidP="00000000" w:rsidRDefault="00000000" w:rsidRPr="00000000" w14:paraId="0000030D">
      <w:pPr>
        <w:spacing w:after="0" w:before="0" w:line="276" w:lineRule="auto"/>
        <w:rPr/>
      </w:pPr>
      <w:r w:rsidDel="00000000" w:rsidR="00000000" w:rsidRPr="00000000">
        <w:rPr>
          <w:rtl w:val="0"/>
        </w:rPr>
      </w:r>
    </w:p>
    <w:p w:rsidR="00000000" w:rsidDel="00000000" w:rsidP="00000000" w:rsidRDefault="00000000" w:rsidRPr="00000000" w14:paraId="0000030E">
      <w:pPr>
        <w:spacing w:after="0" w:before="0" w:line="276" w:lineRule="auto"/>
        <w:rPr/>
      </w:pPr>
      <w:r w:rsidDel="00000000" w:rsidR="00000000" w:rsidRPr="00000000">
        <w:rPr>
          <w:rtl w:val="0"/>
        </w:rPr>
        <w:t xml:space="preserve">AUSTIN: —in order to get a greater effect. </w:t>
      </w:r>
    </w:p>
    <w:p w:rsidR="00000000" w:rsidDel="00000000" w:rsidP="00000000" w:rsidRDefault="00000000" w:rsidRPr="00000000" w14:paraId="0000030F">
      <w:pPr>
        <w:spacing w:after="0" w:before="0" w:line="276" w:lineRule="auto"/>
        <w:rPr/>
      </w:pPr>
      <w:r w:rsidDel="00000000" w:rsidR="00000000" w:rsidRPr="00000000">
        <w:rPr>
          <w:rtl w:val="0"/>
        </w:rPr>
      </w:r>
    </w:p>
    <w:p w:rsidR="00000000" w:rsidDel="00000000" w:rsidP="00000000" w:rsidRDefault="00000000" w:rsidRPr="00000000" w14:paraId="00000310">
      <w:pPr>
        <w:spacing w:after="0" w:before="0" w:line="276" w:lineRule="auto"/>
        <w:rPr/>
      </w:pPr>
      <w:r w:rsidDel="00000000" w:rsidR="00000000" w:rsidRPr="00000000">
        <w:rPr>
          <w:rtl w:val="0"/>
        </w:rPr>
        <w:t xml:space="preserve">ALI: Okay.</w:t>
      </w:r>
    </w:p>
    <w:p w:rsidR="00000000" w:rsidDel="00000000" w:rsidP="00000000" w:rsidRDefault="00000000" w:rsidRPr="00000000" w14:paraId="00000311">
      <w:pPr>
        <w:spacing w:after="0" w:before="0" w:line="276" w:lineRule="auto"/>
        <w:rPr/>
      </w:pPr>
      <w:r w:rsidDel="00000000" w:rsidR="00000000" w:rsidRPr="00000000">
        <w:rPr>
          <w:rtl w:val="0"/>
        </w:rPr>
      </w:r>
    </w:p>
    <w:p w:rsidR="00000000" w:rsidDel="00000000" w:rsidP="00000000" w:rsidRDefault="00000000" w:rsidRPr="00000000" w14:paraId="00000312">
      <w:pPr>
        <w:spacing w:after="0" w:before="0" w:line="276" w:lineRule="auto"/>
        <w:rPr/>
      </w:pPr>
      <w:r w:rsidDel="00000000" w:rsidR="00000000" w:rsidRPr="00000000">
        <w:rPr>
          <w:rtl w:val="0"/>
        </w:rPr>
        <w:t xml:space="preserve">AUSTIN: That will lift you…but not if you command, not to command him, to sway him.</w:t>
      </w:r>
    </w:p>
    <w:p w:rsidR="00000000" w:rsidDel="00000000" w:rsidP="00000000" w:rsidRDefault="00000000" w:rsidRPr="00000000" w14:paraId="00000313">
      <w:pPr>
        <w:spacing w:after="0" w:before="0" w:line="276" w:lineRule="auto"/>
        <w:rPr/>
      </w:pPr>
      <w:r w:rsidDel="00000000" w:rsidR="00000000" w:rsidRPr="00000000">
        <w:rPr>
          <w:rtl w:val="0"/>
        </w:rPr>
      </w:r>
    </w:p>
    <w:p w:rsidR="00000000" w:rsidDel="00000000" w:rsidP="00000000" w:rsidRDefault="00000000" w:rsidRPr="00000000" w14:paraId="00000314">
      <w:pPr>
        <w:spacing w:after="0" w:before="0" w:line="276" w:lineRule="auto"/>
        <w:rPr/>
      </w:pPr>
      <w:r w:rsidDel="00000000" w:rsidR="00000000" w:rsidRPr="00000000">
        <w:rPr>
          <w:rtl w:val="0"/>
        </w:rPr>
        <w:t xml:space="preserve">ALI: Okay. </w:t>
      </w:r>
    </w:p>
    <w:p w:rsidR="00000000" w:rsidDel="00000000" w:rsidP="00000000" w:rsidRDefault="00000000" w:rsidRPr="00000000" w14:paraId="00000315">
      <w:pPr>
        <w:spacing w:after="0" w:before="0" w:line="276" w:lineRule="auto"/>
        <w:rPr/>
      </w:pPr>
      <w:r w:rsidDel="00000000" w:rsidR="00000000" w:rsidRPr="00000000">
        <w:rPr>
          <w:rtl w:val="0"/>
        </w:rPr>
      </w:r>
    </w:p>
    <w:p w:rsidR="00000000" w:rsidDel="00000000" w:rsidP="00000000" w:rsidRDefault="00000000" w:rsidRPr="00000000" w14:paraId="00000316">
      <w:pPr>
        <w:spacing w:after="0" w:before="0" w:line="276" w:lineRule="auto"/>
        <w:rPr/>
      </w:pPr>
      <w:r w:rsidDel="00000000" w:rsidR="00000000" w:rsidRPr="00000000">
        <w:rPr>
          <w:rtl w:val="0"/>
        </w:rPr>
        <w:t xml:space="preserve">AUSTIN: Unless you’re threatening her? Unless you’re like, I know your daughter. </w:t>
      </w:r>
    </w:p>
    <w:p w:rsidR="00000000" w:rsidDel="00000000" w:rsidP="00000000" w:rsidRDefault="00000000" w:rsidRPr="00000000" w14:paraId="00000317">
      <w:pPr>
        <w:spacing w:after="0" w:before="0" w:line="276" w:lineRule="auto"/>
        <w:rPr/>
      </w:pPr>
      <w:r w:rsidDel="00000000" w:rsidR="00000000" w:rsidRPr="00000000">
        <w:rPr>
          <w:rtl w:val="0"/>
        </w:rPr>
      </w:r>
    </w:p>
    <w:p w:rsidR="00000000" w:rsidDel="00000000" w:rsidP="00000000" w:rsidRDefault="00000000" w:rsidRPr="00000000" w14:paraId="00000318">
      <w:pPr>
        <w:spacing w:after="0" w:before="0" w:line="276" w:lineRule="auto"/>
        <w:rPr/>
      </w:pPr>
      <w:r w:rsidDel="00000000" w:rsidR="00000000" w:rsidRPr="00000000">
        <w:rPr>
          <w:rtl w:val="0"/>
        </w:rPr>
        <w:t xml:space="preserve">ALI: No, no.</w:t>
      </w:r>
    </w:p>
    <w:p w:rsidR="00000000" w:rsidDel="00000000" w:rsidP="00000000" w:rsidRDefault="00000000" w:rsidRPr="00000000" w14:paraId="00000319">
      <w:pPr>
        <w:spacing w:after="0" w:before="0" w:line="276" w:lineRule="auto"/>
        <w:rPr/>
      </w:pPr>
      <w:r w:rsidDel="00000000" w:rsidR="00000000" w:rsidRPr="00000000">
        <w:rPr>
          <w:rtl w:val="0"/>
        </w:rPr>
      </w:r>
    </w:p>
    <w:p w:rsidR="00000000" w:rsidDel="00000000" w:rsidP="00000000" w:rsidRDefault="00000000" w:rsidRPr="00000000" w14:paraId="0000031A">
      <w:pPr>
        <w:spacing w:after="0" w:before="0" w:line="276" w:lineRule="auto"/>
        <w:rPr/>
      </w:pPr>
      <w:r w:rsidDel="00000000" w:rsidR="00000000" w:rsidRPr="00000000">
        <w:rPr>
          <w:rtl w:val="0"/>
        </w:rPr>
        <w:t xml:space="preserve">AUSTIN: And that’s a whole different thing that I don’t think Castille is up for.</w:t>
      </w:r>
    </w:p>
    <w:p w:rsidR="00000000" w:rsidDel="00000000" w:rsidP="00000000" w:rsidRDefault="00000000" w:rsidRPr="00000000" w14:paraId="0000031B">
      <w:pPr>
        <w:spacing w:after="0" w:before="0" w:line="276" w:lineRule="auto"/>
        <w:rPr/>
      </w:pPr>
      <w:r w:rsidDel="00000000" w:rsidR="00000000" w:rsidRPr="00000000">
        <w:rPr>
          <w:rtl w:val="0"/>
        </w:rPr>
      </w:r>
    </w:p>
    <w:p w:rsidR="00000000" w:rsidDel="00000000" w:rsidP="00000000" w:rsidRDefault="00000000" w:rsidRPr="00000000" w14:paraId="0000031C">
      <w:pPr>
        <w:spacing w:after="0" w:before="0" w:line="276" w:lineRule="auto"/>
        <w:rPr/>
      </w:pPr>
      <w:r w:rsidDel="00000000" w:rsidR="00000000" w:rsidRPr="00000000">
        <w:rPr>
          <w:rtl w:val="0"/>
        </w:rPr>
        <w:t xml:space="preserve">ALI: Right, no, we’re pals with her and it’s fine.</w:t>
      </w:r>
    </w:p>
    <w:p w:rsidR="00000000" w:rsidDel="00000000" w:rsidP="00000000" w:rsidRDefault="00000000" w:rsidRPr="00000000" w14:paraId="0000031D">
      <w:pPr>
        <w:spacing w:after="0" w:before="0" w:line="276" w:lineRule="auto"/>
        <w:rPr/>
      </w:pPr>
      <w:r w:rsidDel="00000000" w:rsidR="00000000" w:rsidRPr="00000000">
        <w:rPr>
          <w:rtl w:val="0"/>
        </w:rPr>
      </w:r>
    </w:p>
    <w:p w:rsidR="00000000" w:rsidDel="00000000" w:rsidP="00000000" w:rsidRDefault="00000000" w:rsidRPr="00000000" w14:paraId="0000031E">
      <w:pPr>
        <w:spacing w:after="0" w:before="0" w:line="276" w:lineRule="auto"/>
        <w:rPr/>
      </w:pPr>
      <w:r w:rsidDel="00000000" w:rsidR="00000000" w:rsidRPr="00000000">
        <w:rPr>
          <w:rtl w:val="0"/>
        </w:rPr>
        <w:t xml:space="preserve">AUSTIN: Yeah.</w:t>
      </w:r>
    </w:p>
    <w:p w:rsidR="00000000" w:rsidDel="00000000" w:rsidP="00000000" w:rsidRDefault="00000000" w:rsidRPr="00000000" w14:paraId="0000031F">
      <w:pPr>
        <w:spacing w:after="0" w:before="0" w:line="276" w:lineRule="auto"/>
        <w:rPr/>
      </w:pPr>
      <w:r w:rsidDel="00000000" w:rsidR="00000000" w:rsidRPr="00000000">
        <w:rPr>
          <w:rtl w:val="0"/>
        </w:rPr>
      </w:r>
    </w:p>
    <w:p w:rsidR="00000000" w:rsidDel="00000000" w:rsidP="00000000" w:rsidRDefault="00000000" w:rsidRPr="00000000" w14:paraId="00000320">
      <w:pPr>
        <w:spacing w:after="0" w:before="0" w:line="276" w:lineRule="auto"/>
        <w:rPr/>
      </w:pPr>
      <w:r w:rsidDel="00000000" w:rsidR="00000000" w:rsidRPr="00000000">
        <w:rPr>
          <w:rtl w:val="0"/>
        </w:rPr>
        <w:t xml:space="preserve">ALI: But I feel like there’s something, there’s like…I think that she plays with the chain, right?</w:t>
      </w:r>
    </w:p>
    <w:p w:rsidR="00000000" w:rsidDel="00000000" w:rsidP="00000000" w:rsidRDefault="00000000" w:rsidRPr="00000000" w14:paraId="00000321">
      <w:pPr>
        <w:spacing w:after="0" w:before="0" w:line="276" w:lineRule="auto"/>
        <w:rPr/>
      </w:pPr>
      <w:r w:rsidDel="00000000" w:rsidR="00000000" w:rsidRPr="00000000">
        <w:rPr>
          <w:rtl w:val="0"/>
        </w:rPr>
      </w:r>
    </w:p>
    <w:p w:rsidR="00000000" w:rsidDel="00000000" w:rsidP="00000000" w:rsidRDefault="00000000" w:rsidRPr="00000000" w14:paraId="00000322">
      <w:pPr>
        <w:spacing w:after="0" w:before="0" w:line="276" w:lineRule="auto"/>
        <w:rPr/>
      </w:pPr>
      <w:r w:rsidDel="00000000" w:rsidR="00000000" w:rsidRPr="00000000">
        <w:rPr>
          <w:rtl w:val="0"/>
        </w:rPr>
        <w:t xml:space="preserve">AUSTIN: Uh huh.</w:t>
      </w:r>
    </w:p>
    <w:p w:rsidR="00000000" w:rsidDel="00000000" w:rsidP="00000000" w:rsidRDefault="00000000" w:rsidRPr="00000000" w14:paraId="00000323">
      <w:pPr>
        <w:spacing w:after="0" w:before="0" w:line="276" w:lineRule="auto"/>
        <w:rPr/>
      </w:pPr>
      <w:r w:rsidDel="00000000" w:rsidR="00000000" w:rsidRPr="00000000">
        <w:rPr>
          <w:rtl w:val="0"/>
        </w:rPr>
      </w:r>
    </w:p>
    <w:p w:rsidR="00000000" w:rsidDel="00000000" w:rsidP="00000000" w:rsidRDefault="00000000" w:rsidRPr="00000000" w14:paraId="00000324">
      <w:pPr>
        <w:spacing w:after="0" w:before="0" w:line="276" w:lineRule="auto"/>
        <w:rPr/>
      </w:pPr>
      <w:r w:rsidDel="00000000" w:rsidR="00000000" w:rsidRPr="00000000">
        <w:rPr>
          <w:rtl w:val="0"/>
        </w:rPr>
        <w:t xml:space="preserve">ALI: There’s a little bit of a like, hi hey, this could go bad for you, sort of thing</w:t>
      </w:r>
    </w:p>
    <w:p w:rsidR="00000000" w:rsidDel="00000000" w:rsidP="00000000" w:rsidRDefault="00000000" w:rsidRPr="00000000" w14:paraId="00000325">
      <w:pPr>
        <w:spacing w:after="0" w:before="0" w:line="276" w:lineRule="auto"/>
        <w:rPr/>
      </w:pPr>
      <w:r w:rsidDel="00000000" w:rsidR="00000000" w:rsidRPr="00000000">
        <w:rPr>
          <w:rtl w:val="0"/>
        </w:rPr>
      </w:r>
    </w:p>
    <w:p w:rsidR="00000000" w:rsidDel="00000000" w:rsidP="00000000" w:rsidRDefault="00000000" w:rsidRPr="00000000" w14:paraId="00000326">
      <w:pPr>
        <w:spacing w:after="0" w:before="0" w:line="276" w:lineRule="auto"/>
        <w:rPr/>
      </w:pPr>
      <w:r w:rsidDel="00000000" w:rsidR="00000000" w:rsidRPr="00000000">
        <w:rPr>
          <w:rtl w:val="0"/>
        </w:rPr>
        <w:t xml:space="preserve">AUSTIN: Yeah, yeah.</w:t>
      </w:r>
    </w:p>
    <w:p w:rsidR="00000000" w:rsidDel="00000000" w:rsidP="00000000" w:rsidRDefault="00000000" w:rsidRPr="00000000" w14:paraId="00000327">
      <w:pPr>
        <w:spacing w:after="0" w:before="0" w:line="276" w:lineRule="auto"/>
        <w:rPr/>
      </w:pPr>
      <w:r w:rsidDel="00000000" w:rsidR="00000000" w:rsidRPr="00000000">
        <w:rPr>
          <w:rtl w:val="0"/>
        </w:rPr>
      </w:r>
    </w:p>
    <w:p w:rsidR="00000000" w:rsidDel="00000000" w:rsidP="00000000" w:rsidRDefault="00000000" w:rsidRPr="00000000" w14:paraId="00000328">
      <w:pPr>
        <w:spacing w:after="0" w:before="0" w:line="276" w:lineRule="auto"/>
        <w:rPr/>
      </w:pPr>
      <w:r w:rsidDel="00000000" w:rsidR="00000000" w:rsidRPr="00000000">
        <w:rPr>
          <w:rtl w:val="0"/>
        </w:rPr>
        <w:t xml:space="preserve">ALI: But right now she’s being super nice about it.</w:t>
      </w:r>
    </w:p>
    <w:p w:rsidR="00000000" w:rsidDel="00000000" w:rsidP="00000000" w:rsidRDefault="00000000" w:rsidRPr="00000000" w14:paraId="00000329">
      <w:pPr>
        <w:spacing w:after="0" w:before="0" w:line="276" w:lineRule="auto"/>
        <w:rPr/>
      </w:pPr>
      <w:r w:rsidDel="00000000" w:rsidR="00000000" w:rsidRPr="00000000">
        <w:rPr>
          <w:rtl w:val="0"/>
        </w:rPr>
      </w:r>
    </w:p>
    <w:p w:rsidR="00000000" w:rsidDel="00000000" w:rsidP="00000000" w:rsidRDefault="00000000" w:rsidRPr="00000000" w14:paraId="0000032A">
      <w:pPr>
        <w:spacing w:after="0" w:before="0" w:line="276" w:lineRule="auto"/>
        <w:rPr/>
      </w:pPr>
      <w:r w:rsidDel="00000000" w:rsidR="00000000" w:rsidRPr="00000000">
        <w:rPr>
          <w:rtl w:val="0"/>
        </w:rPr>
        <w:t xml:space="preserve">ALI: So I guess that’s a sway for now?</w:t>
      </w:r>
    </w:p>
    <w:p w:rsidR="00000000" w:rsidDel="00000000" w:rsidP="00000000" w:rsidRDefault="00000000" w:rsidRPr="00000000" w14:paraId="0000032B">
      <w:pPr>
        <w:spacing w:after="0" w:before="0" w:line="276" w:lineRule="auto"/>
        <w:rPr/>
      </w:pPr>
      <w:r w:rsidDel="00000000" w:rsidR="00000000" w:rsidRPr="00000000">
        <w:rPr>
          <w:rtl w:val="0"/>
        </w:rPr>
      </w:r>
    </w:p>
    <w:p w:rsidR="00000000" w:rsidDel="00000000" w:rsidP="00000000" w:rsidRDefault="00000000" w:rsidRPr="00000000" w14:paraId="0000032C">
      <w:pPr>
        <w:spacing w:after="0" w:before="0" w:line="276" w:lineRule="auto"/>
        <w:rPr/>
      </w:pPr>
      <w:r w:rsidDel="00000000" w:rsidR="00000000" w:rsidRPr="00000000">
        <w:rPr>
          <w:rtl w:val="0"/>
        </w:rPr>
        <w:t xml:space="preserve">AUSTIN: Yeah, give it a sway.</w:t>
      </w:r>
    </w:p>
    <w:p w:rsidR="00000000" w:rsidDel="00000000" w:rsidP="00000000" w:rsidRDefault="00000000" w:rsidRPr="00000000" w14:paraId="0000032D">
      <w:pPr>
        <w:spacing w:after="0" w:before="0" w:line="276" w:lineRule="auto"/>
        <w:rPr/>
      </w:pPr>
      <w:r w:rsidDel="00000000" w:rsidR="00000000" w:rsidRPr="00000000">
        <w:rPr>
          <w:rtl w:val="0"/>
        </w:rPr>
      </w:r>
    </w:p>
    <w:p w:rsidR="00000000" w:rsidDel="00000000" w:rsidP="00000000" w:rsidRDefault="00000000" w:rsidRPr="00000000" w14:paraId="0000032E">
      <w:pPr>
        <w:spacing w:after="0" w:before="0" w:line="276" w:lineRule="auto"/>
        <w:rPr/>
      </w:pPr>
      <w:r w:rsidDel="00000000" w:rsidR="00000000" w:rsidRPr="00000000">
        <w:rPr>
          <w:rtl w:val="0"/>
        </w:rPr>
        <w:t xml:space="preserve">ALI: Okay. And this is still risky?</w:t>
      </w:r>
    </w:p>
    <w:p w:rsidR="00000000" w:rsidDel="00000000" w:rsidP="00000000" w:rsidRDefault="00000000" w:rsidRPr="00000000" w14:paraId="0000032F">
      <w:pPr>
        <w:spacing w:after="0" w:before="0" w:line="276" w:lineRule="auto"/>
        <w:rPr/>
      </w:pPr>
      <w:r w:rsidDel="00000000" w:rsidR="00000000" w:rsidRPr="00000000">
        <w:rPr>
          <w:rtl w:val="0"/>
        </w:rPr>
      </w:r>
    </w:p>
    <w:p w:rsidR="00000000" w:rsidDel="00000000" w:rsidP="00000000" w:rsidRDefault="00000000" w:rsidRPr="00000000" w14:paraId="00000330">
      <w:pPr>
        <w:spacing w:after="0" w:before="0" w:line="276" w:lineRule="auto"/>
        <w:rPr/>
      </w:pPr>
      <w:r w:rsidDel="00000000" w:rsidR="00000000" w:rsidRPr="00000000">
        <w:rPr>
          <w:rtl w:val="0"/>
        </w:rPr>
        <w:t xml:space="preserve">AUSTIN: Oh, it’s super risky.</w:t>
      </w:r>
    </w:p>
    <w:p w:rsidR="00000000" w:rsidDel="00000000" w:rsidP="00000000" w:rsidRDefault="00000000" w:rsidRPr="00000000" w14:paraId="00000331">
      <w:pPr>
        <w:spacing w:after="0" w:before="0" w:line="276" w:lineRule="auto"/>
        <w:rPr/>
      </w:pPr>
      <w:r w:rsidDel="00000000" w:rsidR="00000000" w:rsidRPr="00000000">
        <w:rPr>
          <w:rtl w:val="0"/>
        </w:rPr>
      </w:r>
    </w:p>
    <w:p w:rsidR="00000000" w:rsidDel="00000000" w:rsidP="00000000" w:rsidRDefault="00000000" w:rsidRPr="00000000" w14:paraId="00000332">
      <w:pPr>
        <w:spacing w:after="0" w:before="0" w:line="276" w:lineRule="auto"/>
        <w:rPr/>
      </w:pPr>
      <w:r w:rsidDel="00000000" w:rsidR="00000000" w:rsidRPr="00000000">
        <w:rPr>
          <w:rtl w:val="0"/>
        </w:rPr>
        <w:t xml:space="preserve">ALI: [laughing] Okay.</w:t>
      </w:r>
    </w:p>
    <w:p w:rsidR="00000000" w:rsidDel="00000000" w:rsidP="00000000" w:rsidRDefault="00000000" w:rsidRPr="00000000" w14:paraId="00000333">
      <w:pPr>
        <w:spacing w:after="0" w:before="0" w:line="276" w:lineRule="auto"/>
        <w:rPr/>
      </w:pPr>
      <w:r w:rsidDel="00000000" w:rsidR="00000000" w:rsidRPr="00000000">
        <w:rPr>
          <w:rtl w:val="0"/>
        </w:rPr>
      </w:r>
    </w:p>
    <w:p w:rsidR="00000000" w:rsidDel="00000000" w:rsidP="00000000" w:rsidRDefault="00000000" w:rsidRPr="00000000" w14:paraId="00000334">
      <w:pPr>
        <w:spacing w:after="0" w:before="0" w:line="276" w:lineRule="auto"/>
        <w:rPr/>
      </w:pPr>
      <w:r w:rsidDel="00000000" w:rsidR="00000000" w:rsidRPr="00000000">
        <w:rPr>
          <w:rtl w:val="0"/>
        </w:rPr>
        <w:t xml:space="preserve">AUSTIN: It’s not desperate, but it’s risky.</w:t>
      </w:r>
    </w:p>
    <w:p w:rsidR="00000000" w:rsidDel="00000000" w:rsidP="00000000" w:rsidRDefault="00000000" w:rsidRPr="00000000" w14:paraId="00000335">
      <w:pPr>
        <w:spacing w:after="0" w:before="0" w:line="276" w:lineRule="auto"/>
        <w:rPr/>
      </w:pPr>
      <w:r w:rsidDel="00000000" w:rsidR="00000000" w:rsidRPr="00000000">
        <w:rPr>
          <w:rtl w:val="0"/>
        </w:rPr>
      </w:r>
    </w:p>
    <w:p w:rsidR="00000000" w:rsidDel="00000000" w:rsidP="00000000" w:rsidRDefault="00000000" w:rsidRPr="00000000" w14:paraId="00000336">
      <w:pPr>
        <w:spacing w:after="0" w:before="0" w:line="276" w:lineRule="auto"/>
        <w:rPr/>
      </w:pPr>
      <w:r w:rsidDel="00000000" w:rsidR="00000000" w:rsidRPr="00000000">
        <w:rPr>
          <w:rtl w:val="0"/>
        </w:rPr>
        <w:t xml:space="preserve">ALI: Okay. Risky standard?</w:t>
      </w:r>
    </w:p>
    <w:p w:rsidR="00000000" w:rsidDel="00000000" w:rsidP="00000000" w:rsidRDefault="00000000" w:rsidRPr="00000000" w14:paraId="00000337">
      <w:pPr>
        <w:spacing w:after="0" w:before="0" w:line="276" w:lineRule="auto"/>
        <w:rPr/>
      </w:pPr>
      <w:r w:rsidDel="00000000" w:rsidR="00000000" w:rsidRPr="00000000">
        <w:rPr>
          <w:rtl w:val="0"/>
        </w:rPr>
      </w:r>
    </w:p>
    <w:p w:rsidR="00000000" w:rsidDel="00000000" w:rsidP="00000000" w:rsidRDefault="00000000" w:rsidRPr="00000000" w14:paraId="00000338">
      <w:pPr>
        <w:spacing w:after="0" w:before="0" w:line="276" w:lineRule="auto"/>
        <w:rPr/>
      </w:pPr>
      <w:r w:rsidDel="00000000" w:rsidR="00000000" w:rsidRPr="00000000">
        <w:rPr>
          <w:rtl w:val="0"/>
        </w:rPr>
        <w:t xml:space="preserve">AUSTIN: Yep.</w:t>
      </w:r>
    </w:p>
    <w:p w:rsidR="00000000" w:rsidDel="00000000" w:rsidP="00000000" w:rsidRDefault="00000000" w:rsidRPr="00000000" w14:paraId="00000339">
      <w:pPr>
        <w:spacing w:after="0" w:before="0" w:line="276" w:lineRule="auto"/>
        <w:rPr/>
      </w:pPr>
      <w:r w:rsidDel="00000000" w:rsidR="00000000" w:rsidRPr="00000000">
        <w:rPr>
          <w:rtl w:val="0"/>
        </w:rPr>
      </w:r>
    </w:p>
    <w:p w:rsidR="00000000" w:rsidDel="00000000" w:rsidP="00000000" w:rsidRDefault="00000000" w:rsidRPr="00000000" w14:paraId="0000033A">
      <w:pPr>
        <w:spacing w:after="0" w:before="0" w:line="276" w:lineRule="auto"/>
        <w:rPr/>
      </w:pPr>
      <w:r w:rsidDel="00000000" w:rsidR="00000000" w:rsidRPr="00000000">
        <w:rPr>
          <w:rtl w:val="0"/>
        </w:rPr>
        <w:t xml:space="preserve">ALI: Sure.</w:t>
      </w:r>
    </w:p>
    <w:p w:rsidR="00000000" w:rsidDel="00000000" w:rsidP="00000000" w:rsidRDefault="00000000" w:rsidRPr="00000000" w14:paraId="0000033B">
      <w:pPr>
        <w:spacing w:after="0" w:before="0" w:line="276" w:lineRule="auto"/>
        <w:rPr/>
      </w:pPr>
      <w:r w:rsidDel="00000000" w:rsidR="00000000" w:rsidRPr="00000000">
        <w:rPr>
          <w:rtl w:val="0"/>
        </w:rPr>
      </w:r>
    </w:p>
    <w:p w:rsidR="00000000" w:rsidDel="00000000" w:rsidP="00000000" w:rsidRDefault="00000000" w:rsidRPr="00000000" w14:paraId="0000033C">
      <w:pPr>
        <w:spacing w:after="0" w:before="0" w:line="276" w:lineRule="auto"/>
        <w:rPr/>
      </w:pPr>
      <w:r w:rsidDel="00000000" w:rsidR="00000000" w:rsidRPr="00000000">
        <w:rPr>
          <w:rtl w:val="0"/>
        </w:rPr>
        <w:t xml:space="preserve">AUSTIN: Oh, risky great, risky great.</w:t>
      </w:r>
    </w:p>
    <w:p w:rsidR="00000000" w:rsidDel="00000000" w:rsidP="00000000" w:rsidRDefault="00000000" w:rsidRPr="00000000" w14:paraId="0000033D">
      <w:pPr>
        <w:spacing w:after="0" w:before="0" w:line="276" w:lineRule="auto"/>
        <w:rPr/>
      </w:pPr>
      <w:r w:rsidDel="00000000" w:rsidR="00000000" w:rsidRPr="00000000">
        <w:rPr>
          <w:rtl w:val="0"/>
        </w:rPr>
      </w:r>
    </w:p>
    <w:p w:rsidR="00000000" w:rsidDel="00000000" w:rsidP="00000000" w:rsidRDefault="00000000" w:rsidRPr="00000000" w14:paraId="0000033E">
      <w:pPr>
        <w:spacing w:after="0" w:before="0" w:line="276" w:lineRule="auto"/>
        <w:rPr/>
      </w:pPr>
      <w:r w:rsidDel="00000000" w:rsidR="00000000" w:rsidRPr="00000000">
        <w:rPr>
          <w:rtl w:val="0"/>
        </w:rPr>
        <w:t xml:space="preserve">ALI: Oh, okay.</w:t>
      </w:r>
    </w:p>
    <w:p w:rsidR="00000000" w:rsidDel="00000000" w:rsidP="00000000" w:rsidRDefault="00000000" w:rsidRPr="00000000" w14:paraId="0000033F">
      <w:pPr>
        <w:spacing w:after="0" w:before="0" w:line="276" w:lineRule="auto"/>
        <w:rPr/>
      </w:pPr>
      <w:r w:rsidDel="00000000" w:rsidR="00000000" w:rsidRPr="00000000">
        <w:rPr>
          <w:rtl w:val="0"/>
        </w:rPr>
      </w:r>
    </w:p>
    <w:p w:rsidR="00000000" w:rsidDel="00000000" w:rsidP="00000000" w:rsidRDefault="00000000" w:rsidRPr="00000000" w14:paraId="00000340">
      <w:pPr>
        <w:spacing w:after="0" w:before="0" w:line="276" w:lineRule="auto"/>
        <w:rPr/>
      </w:pPr>
      <w:r w:rsidDel="00000000" w:rsidR="00000000" w:rsidRPr="00000000">
        <w:rPr>
          <w:rtl w:val="0"/>
        </w:rPr>
        <w:t xml:space="preserve">AUSTIN: Oh that’s okay, it doesn’t need to be, it’s fine.</w:t>
      </w:r>
    </w:p>
    <w:p w:rsidR="00000000" w:rsidDel="00000000" w:rsidP="00000000" w:rsidRDefault="00000000" w:rsidRPr="00000000" w14:paraId="00000341">
      <w:pPr>
        <w:spacing w:after="0" w:before="0" w:line="276" w:lineRule="auto"/>
        <w:rPr/>
      </w:pPr>
      <w:r w:rsidDel="00000000" w:rsidR="00000000" w:rsidRPr="00000000">
        <w:rPr>
          <w:rtl w:val="0"/>
        </w:rPr>
      </w:r>
    </w:p>
    <w:p w:rsidR="00000000" w:rsidDel="00000000" w:rsidP="00000000" w:rsidRDefault="00000000" w:rsidRPr="00000000" w14:paraId="00000342">
      <w:pPr>
        <w:spacing w:after="0" w:before="0" w:line="276" w:lineRule="auto"/>
        <w:rPr/>
      </w:pPr>
      <w:r w:rsidDel="00000000" w:rsidR="00000000" w:rsidRPr="00000000">
        <w:rPr>
          <w:rtl w:val="0"/>
        </w:rPr>
        <w:t xml:space="preserve">ALI: Okay.</w:t>
      </w:r>
    </w:p>
    <w:p w:rsidR="00000000" w:rsidDel="00000000" w:rsidP="00000000" w:rsidRDefault="00000000" w:rsidRPr="00000000" w14:paraId="00000343">
      <w:pPr>
        <w:spacing w:after="0" w:before="0" w:line="276" w:lineRule="auto"/>
        <w:rPr/>
      </w:pPr>
      <w:r w:rsidDel="00000000" w:rsidR="00000000" w:rsidRPr="00000000">
        <w:rPr>
          <w:rtl w:val="0"/>
        </w:rPr>
      </w:r>
    </w:p>
    <w:p w:rsidR="00000000" w:rsidDel="00000000" w:rsidP="00000000" w:rsidRDefault="00000000" w:rsidRPr="00000000" w14:paraId="00000344">
      <w:pPr>
        <w:spacing w:after="0" w:before="0" w:line="276" w:lineRule="auto"/>
        <w:rPr/>
      </w:pPr>
      <w:r w:rsidDel="00000000" w:rsidR="00000000" w:rsidRPr="00000000">
        <w:rPr>
          <w:rtl w:val="0"/>
        </w:rPr>
        <w:t xml:space="preserve">AUSTIN: Alright. [reading] “</w:t>
      </w:r>
      <w:r w:rsidDel="00000000" w:rsidR="00000000" w:rsidRPr="00000000">
        <w:rPr>
          <w:i w:val="1"/>
          <w:rtl w:val="0"/>
        </w:rPr>
        <w:t xml:space="preserve">You do it, but there’s a consequence. You suffer harm, a complication occurs, you have reduced effect, or you end up in a desperate position</w:t>
      </w:r>
      <w:r w:rsidDel="00000000" w:rsidR="00000000" w:rsidRPr="00000000">
        <w:rPr>
          <w:rtl w:val="0"/>
        </w:rPr>
        <w:t xml:space="preserve">.” It’s reduced to standard effect but it’s still enough, like he doesn’t totally…so what do you say to him?</w:t>
      </w:r>
    </w:p>
    <w:p w:rsidR="00000000" w:rsidDel="00000000" w:rsidP="00000000" w:rsidRDefault="00000000" w:rsidRPr="00000000" w14:paraId="00000345">
      <w:pPr>
        <w:spacing w:after="0" w:before="0" w:line="276" w:lineRule="auto"/>
        <w:rPr/>
      </w:pPr>
      <w:r w:rsidDel="00000000" w:rsidR="00000000" w:rsidRPr="00000000">
        <w:rPr>
          <w:rtl w:val="0"/>
        </w:rPr>
      </w:r>
    </w:p>
    <w:p w:rsidR="00000000" w:rsidDel="00000000" w:rsidP="00000000" w:rsidRDefault="00000000" w:rsidRPr="00000000" w14:paraId="00000346">
      <w:pPr>
        <w:spacing w:after="0" w:before="0" w:line="276" w:lineRule="auto"/>
        <w:rPr/>
      </w:pPr>
      <w:r w:rsidDel="00000000" w:rsidR="00000000" w:rsidRPr="00000000">
        <w:rPr>
          <w:rtl w:val="0"/>
        </w:rPr>
        <w:t xml:space="preserve">ALI: So I think what she really says is like,</w:t>
      </w:r>
    </w:p>
    <w:p w:rsidR="00000000" w:rsidDel="00000000" w:rsidP="00000000" w:rsidRDefault="00000000" w:rsidRPr="00000000" w14:paraId="00000347">
      <w:pPr>
        <w:spacing w:after="0" w:before="0" w:line="276" w:lineRule="auto"/>
        <w:ind w:left="720" w:firstLine="0"/>
        <w:rPr/>
      </w:pPr>
      <w:r w:rsidDel="00000000" w:rsidR="00000000" w:rsidRPr="00000000">
        <w:rPr>
          <w:rtl w:val="0"/>
        </w:rPr>
      </w:r>
    </w:p>
    <w:p w:rsidR="00000000" w:rsidDel="00000000" w:rsidP="00000000" w:rsidRDefault="00000000" w:rsidRPr="00000000" w14:paraId="00000348">
      <w:pPr>
        <w:spacing w:after="0" w:before="0" w:line="276" w:lineRule="auto"/>
        <w:ind w:left="720" w:firstLine="0"/>
        <w:rPr/>
      </w:pPr>
      <w:r w:rsidDel="00000000" w:rsidR="00000000" w:rsidRPr="00000000">
        <w:rPr>
          <w:rtl w:val="0"/>
        </w:rPr>
        <w:t xml:space="preserve">ALI (as Castille): We’re not students here, your daughter sent us to find something!</w:t>
      </w:r>
    </w:p>
    <w:p w:rsidR="00000000" w:rsidDel="00000000" w:rsidP="00000000" w:rsidRDefault="00000000" w:rsidRPr="00000000" w14:paraId="00000349">
      <w:pPr>
        <w:spacing w:after="0" w:before="0" w:line="276" w:lineRule="auto"/>
        <w:ind w:left="720" w:firstLine="0"/>
        <w:rPr/>
      </w:pPr>
      <w:r w:rsidDel="00000000" w:rsidR="00000000" w:rsidRPr="00000000">
        <w:rPr>
          <w:rtl w:val="0"/>
        </w:rPr>
      </w:r>
    </w:p>
    <w:p w:rsidR="00000000" w:rsidDel="00000000" w:rsidP="00000000" w:rsidRDefault="00000000" w:rsidRPr="00000000" w14:paraId="0000034A">
      <w:pPr>
        <w:spacing w:after="0" w:before="0" w:line="276" w:lineRule="auto"/>
        <w:ind w:left="720" w:firstLine="0"/>
        <w:rPr/>
      </w:pPr>
      <w:r w:rsidDel="00000000" w:rsidR="00000000" w:rsidRPr="00000000">
        <w:rPr>
          <w:rtl w:val="0"/>
        </w:rPr>
        <w:t xml:space="preserve">AUSTIN (as Winsley Cartwright): My…daughter? Is…what is it—what is it you need?</w:t>
      </w:r>
    </w:p>
    <w:p w:rsidR="00000000" w:rsidDel="00000000" w:rsidP="00000000" w:rsidRDefault="00000000" w:rsidRPr="00000000" w14:paraId="0000034B">
      <w:pPr>
        <w:spacing w:after="0" w:before="0" w:line="276" w:lineRule="auto"/>
        <w:rPr/>
      </w:pPr>
      <w:r w:rsidDel="00000000" w:rsidR="00000000" w:rsidRPr="00000000">
        <w:rPr>
          <w:rtl w:val="0"/>
        </w:rPr>
      </w:r>
    </w:p>
    <w:p w:rsidR="00000000" w:rsidDel="00000000" w:rsidP="00000000" w:rsidRDefault="00000000" w:rsidRPr="00000000" w14:paraId="0000034C">
      <w:pPr>
        <w:spacing w:after="0" w:before="0" w:line="276" w:lineRule="auto"/>
        <w:rPr/>
      </w:pPr>
      <w:r w:rsidDel="00000000" w:rsidR="00000000" w:rsidRPr="00000000">
        <w:rPr>
          <w:rtl w:val="0"/>
        </w:rPr>
        <w:t xml:space="preserve">AUSTIN: He becomes, for a moment, more palpable. The platform under you gains weight and like, buoys itself, kind of like bounces for a second, and then he returns to a more insubstantial form. </w:t>
      </w:r>
    </w:p>
    <w:p w:rsidR="00000000" w:rsidDel="00000000" w:rsidP="00000000" w:rsidRDefault="00000000" w:rsidRPr="00000000" w14:paraId="0000034D">
      <w:pPr>
        <w:spacing w:after="0" w:before="0" w:line="276" w:lineRule="auto"/>
        <w:ind w:left="720" w:firstLine="0"/>
        <w:rPr/>
      </w:pPr>
      <w:r w:rsidDel="00000000" w:rsidR="00000000" w:rsidRPr="00000000">
        <w:rPr>
          <w:rtl w:val="0"/>
        </w:rPr>
      </w:r>
    </w:p>
    <w:p w:rsidR="00000000" w:rsidDel="00000000" w:rsidP="00000000" w:rsidRDefault="00000000" w:rsidRPr="00000000" w14:paraId="0000034E">
      <w:pPr>
        <w:spacing w:after="0" w:before="0" w:line="276" w:lineRule="auto"/>
        <w:ind w:left="720" w:firstLine="0"/>
        <w:rPr/>
      </w:pPr>
      <w:r w:rsidDel="00000000" w:rsidR="00000000" w:rsidRPr="00000000">
        <w:rPr>
          <w:rtl w:val="0"/>
        </w:rPr>
        <w:t xml:space="preserve">ALI (as Castille): Aubrey, do you have that card, do you wanna show him what we need? I think it’s level 10?</w:t>
      </w:r>
    </w:p>
    <w:p w:rsidR="00000000" w:rsidDel="00000000" w:rsidP="00000000" w:rsidRDefault="00000000" w:rsidRPr="00000000" w14:paraId="0000034F">
      <w:pPr>
        <w:spacing w:after="0" w:before="0" w:line="276" w:lineRule="auto"/>
        <w:ind w:left="720" w:firstLine="0"/>
        <w:rPr/>
      </w:pPr>
      <w:r w:rsidDel="00000000" w:rsidR="00000000" w:rsidRPr="00000000">
        <w:rPr>
          <w:rtl w:val="0"/>
        </w:rPr>
      </w:r>
    </w:p>
    <w:p w:rsidR="00000000" w:rsidDel="00000000" w:rsidP="00000000" w:rsidRDefault="00000000" w:rsidRPr="00000000" w14:paraId="00000350">
      <w:pPr>
        <w:spacing w:after="0" w:before="0" w:line="276" w:lineRule="auto"/>
        <w:ind w:left="720" w:firstLine="0"/>
        <w:rPr/>
      </w:pPr>
      <w:r w:rsidDel="00000000" w:rsidR="00000000" w:rsidRPr="00000000">
        <w:rPr>
          <w:rtl w:val="0"/>
        </w:rPr>
        <w:t xml:space="preserve">SYLVIA (as Aubrey): [nervously] Y—yes!</w:t>
      </w:r>
    </w:p>
    <w:p w:rsidR="00000000" w:rsidDel="00000000" w:rsidP="00000000" w:rsidRDefault="00000000" w:rsidRPr="00000000" w14:paraId="00000351">
      <w:pPr>
        <w:spacing w:after="0" w:before="0" w:line="276" w:lineRule="auto"/>
        <w:rPr/>
      </w:pPr>
      <w:r w:rsidDel="00000000" w:rsidR="00000000" w:rsidRPr="00000000">
        <w:rPr>
          <w:rtl w:val="0"/>
        </w:rPr>
      </w:r>
    </w:p>
    <w:p w:rsidR="00000000" w:rsidDel="00000000" w:rsidP="00000000" w:rsidRDefault="00000000" w:rsidRPr="00000000" w14:paraId="00000352">
      <w:pPr>
        <w:spacing w:after="0" w:before="0" w:line="276" w:lineRule="auto"/>
        <w:rPr/>
      </w:pPr>
      <w:r w:rsidDel="00000000" w:rsidR="00000000" w:rsidRPr="00000000">
        <w:rPr>
          <w:rtl w:val="0"/>
        </w:rPr>
        <w:t xml:space="preserve">SYLVIA: And she like, holds it up as high as she can, and then puts it over, like holds her arm out straight and tries to give it to him.</w:t>
      </w:r>
    </w:p>
    <w:p w:rsidR="00000000" w:rsidDel="00000000" w:rsidP="00000000" w:rsidRDefault="00000000" w:rsidRPr="00000000" w14:paraId="00000353">
      <w:pPr>
        <w:spacing w:after="0" w:before="0" w:line="276" w:lineRule="auto"/>
        <w:rPr/>
      </w:pPr>
      <w:r w:rsidDel="00000000" w:rsidR="00000000" w:rsidRPr="00000000">
        <w:rPr>
          <w:rtl w:val="0"/>
        </w:rPr>
      </w:r>
    </w:p>
    <w:p w:rsidR="00000000" w:rsidDel="00000000" w:rsidP="00000000" w:rsidRDefault="00000000" w:rsidRPr="00000000" w14:paraId="00000354">
      <w:pPr>
        <w:spacing w:after="0" w:before="0" w:line="276" w:lineRule="auto"/>
        <w:rPr/>
      </w:pPr>
      <w:r w:rsidDel="00000000" w:rsidR="00000000" w:rsidRPr="00000000">
        <w:rPr>
          <w:rtl w:val="0"/>
        </w:rPr>
        <w:t xml:space="preserve">AUSTIN: He like, telekinetically slides it out of your hand and into the sky, and he looks at it and he goes,</w:t>
      </w:r>
    </w:p>
    <w:p w:rsidR="00000000" w:rsidDel="00000000" w:rsidP="00000000" w:rsidRDefault="00000000" w:rsidRPr="00000000" w14:paraId="00000355">
      <w:pPr>
        <w:spacing w:after="0" w:before="0" w:line="276" w:lineRule="auto"/>
        <w:rPr/>
      </w:pPr>
      <w:r w:rsidDel="00000000" w:rsidR="00000000" w:rsidRPr="00000000">
        <w:rPr>
          <w:rtl w:val="0"/>
        </w:rPr>
      </w:r>
    </w:p>
    <w:p w:rsidR="00000000" w:rsidDel="00000000" w:rsidP="00000000" w:rsidRDefault="00000000" w:rsidRPr="00000000" w14:paraId="00000356">
      <w:pPr>
        <w:spacing w:after="0" w:before="0" w:line="276" w:lineRule="auto"/>
        <w:rPr/>
      </w:pPr>
      <w:r w:rsidDel="00000000" w:rsidR="00000000" w:rsidRPr="00000000">
        <w:rPr>
          <w:rtl w:val="0"/>
        </w:rPr>
        <w:tab/>
        <w:t xml:space="preserve">SYLVIA (as Aubrey): Ah!</w:t>
      </w:r>
    </w:p>
    <w:p w:rsidR="00000000" w:rsidDel="00000000" w:rsidP="00000000" w:rsidRDefault="00000000" w:rsidRPr="00000000" w14:paraId="00000357">
      <w:pPr>
        <w:spacing w:after="0" w:before="0" w:line="276" w:lineRule="auto"/>
        <w:ind w:left="720" w:firstLine="0"/>
        <w:rPr/>
      </w:pPr>
      <w:r w:rsidDel="00000000" w:rsidR="00000000" w:rsidRPr="00000000">
        <w:rPr>
          <w:rtl w:val="0"/>
        </w:rPr>
      </w:r>
    </w:p>
    <w:p w:rsidR="00000000" w:rsidDel="00000000" w:rsidP="00000000" w:rsidRDefault="00000000" w:rsidRPr="00000000" w14:paraId="00000358">
      <w:pPr>
        <w:spacing w:after="0" w:before="0" w:line="276" w:lineRule="auto"/>
        <w:ind w:left="720" w:firstLine="0"/>
        <w:rPr/>
      </w:pPr>
      <w:r w:rsidDel="00000000" w:rsidR="00000000" w:rsidRPr="00000000">
        <w:rPr>
          <w:rtl w:val="0"/>
        </w:rPr>
        <w:t xml:space="preserve">AUSTIN (as Winsley Cartwright): I’m afraid I can’t let you leave with this one, but I can show it to you at least. If it’s for Ailen. Is she well?</w:t>
      </w:r>
    </w:p>
    <w:p w:rsidR="00000000" w:rsidDel="00000000" w:rsidP="00000000" w:rsidRDefault="00000000" w:rsidRPr="00000000" w14:paraId="00000359">
      <w:pPr>
        <w:spacing w:after="0" w:before="0" w:line="276" w:lineRule="auto"/>
        <w:ind w:left="720" w:firstLine="0"/>
        <w:rPr/>
      </w:pPr>
      <w:r w:rsidDel="00000000" w:rsidR="00000000" w:rsidRPr="00000000">
        <w:rPr>
          <w:rtl w:val="0"/>
        </w:rPr>
      </w:r>
    </w:p>
    <w:p w:rsidR="00000000" w:rsidDel="00000000" w:rsidP="00000000" w:rsidRDefault="00000000" w:rsidRPr="00000000" w14:paraId="0000035A">
      <w:pPr>
        <w:spacing w:after="0" w:before="0" w:line="276" w:lineRule="auto"/>
        <w:ind w:left="720" w:firstLine="0"/>
        <w:rPr/>
      </w:pPr>
      <w:r w:rsidDel="00000000" w:rsidR="00000000" w:rsidRPr="00000000">
        <w:rPr>
          <w:rtl w:val="0"/>
        </w:rPr>
        <w:t xml:space="preserve">ALI (as Castille): Yeah she’s…she’s great, we know her well.</w:t>
      </w:r>
    </w:p>
    <w:p w:rsidR="00000000" w:rsidDel="00000000" w:rsidP="00000000" w:rsidRDefault="00000000" w:rsidRPr="00000000" w14:paraId="0000035B">
      <w:pPr>
        <w:spacing w:after="0" w:before="0" w:line="276" w:lineRule="auto"/>
        <w:ind w:left="720" w:firstLine="0"/>
        <w:rPr/>
      </w:pPr>
      <w:r w:rsidDel="00000000" w:rsidR="00000000" w:rsidRPr="00000000">
        <w:rPr>
          <w:rtl w:val="0"/>
        </w:rPr>
      </w:r>
    </w:p>
    <w:p w:rsidR="00000000" w:rsidDel="00000000" w:rsidP="00000000" w:rsidRDefault="00000000" w:rsidRPr="00000000" w14:paraId="0000035C">
      <w:pPr>
        <w:spacing w:after="0" w:before="0" w:line="276" w:lineRule="auto"/>
        <w:ind w:left="720" w:firstLine="0"/>
        <w:rPr/>
      </w:pPr>
      <w:r w:rsidDel="00000000" w:rsidR="00000000" w:rsidRPr="00000000">
        <w:rPr>
          <w:rtl w:val="0"/>
        </w:rPr>
        <w:t xml:space="preserve">AUSTIN (as Winsley Cartwright): What’s she doing?</w:t>
      </w:r>
    </w:p>
    <w:p w:rsidR="00000000" w:rsidDel="00000000" w:rsidP="00000000" w:rsidRDefault="00000000" w:rsidRPr="00000000" w14:paraId="0000035D">
      <w:pPr>
        <w:spacing w:after="0" w:before="0" w:line="276" w:lineRule="auto"/>
        <w:rPr/>
      </w:pPr>
      <w:r w:rsidDel="00000000" w:rsidR="00000000" w:rsidRPr="00000000">
        <w:rPr>
          <w:rtl w:val="0"/>
        </w:rPr>
      </w:r>
    </w:p>
    <w:p w:rsidR="00000000" w:rsidDel="00000000" w:rsidP="00000000" w:rsidRDefault="00000000" w:rsidRPr="00000000" w14:paraId="0000035E">
      <w:pPr>
        <w:spacing w:after="0" w:before="0" w:line="276" w:lineRule="auto"/>
        <w:rPr/>
      </w:pPr>
      <w:r w:rsidDel="00000000" w:rsidR="00000000" w:rsidRPr="00000000">
        <w:rPr>
          <w:rtl w:val="0"/>
        </w:rPr>
        <w:t xml:space="preserve">ALI: [quietly] What is she doing? [laughs] Besides…what’s the nicest version to describe the things that she does?</w:t>
      </w:r>
    </w:p>
    <w:p w:rsidR="00000000" w:rsidDel="00000000" w:rsidP="00000000" w:rsidRDefault="00000000" w:rsidRPr="00000000" w14:paraId="0000035F">
      <w:pPr>
        <w:spacing w:after="0" w:before="0" w:line="276" w:lineRule="auto"/>
        <w:ind w:firstLine="720"/>
        <w:rPr/>
      </w:pPr>
      <w:r w:rsidDel="00000000" w:rsidR="00000000" w:rsidRPr="00000000">
        <w:rPr>
          <w:rtl w:val="0"/>
        </w:rPr>
      </w:r>
    </w:p>
    <w:p w:rsidR="00000000" w:rsidDel="00000000" w:rsidP="00000000" w:rsidRDefault="00000000" w:rsidRPr="00000000" w14:paraId="00000360">
      <w:pPr>
        <w:spacing w:after="0" w:before="0" w:line="276" w:lineRule="auto"/>
        <w:ind w:firstLine="720"/>
        <w:rPr/>
      </w:pPr>
      <w:r w:rsidDel="00000000" w:rsidR="00000000" w:rsidRPr="00000000">
        <w:rPr>
          <w:rtl w:val="0"/>
        </w:rPr>
        <w:t xml:space="preserve">SYLVIA (as Aubrey): Helping people.</w:t>
      </w:r>
    </w:p>
    <w:p w:rsidR="00000000" w:rsidDel="00000000" w:rsidP="00000000" w:rsidRDefault="00000000" w:rsidRPr="00000000" w14:paraId="00000361">
      <w:pPr>
        <w:spacing w:after="0" w:before="0" w:line="276" w:lineRule="auto"/>
        <w:rPr/>
      </w:pPr>
      <w:r w:rsidDel="00000000" w:rsidR="00000000" w:rsidRPr="00000000">
        <w:rPr>
          <w:rtl w:val="0"/>
        </w:rPr>
      </w:r>
    </w:p>
    <w:p w:rsidR="00000000" w:rsidDel="00000000" w:rsidP="00000000" w:rsidRDefault="00000000" w:rsidRPr="00000000" w14:paraId="00000362">
      <w:pPr>
        <w:spacing w:after="0" w:before="0" w:line="276" w:lineRule="auto"/>
        <w:rPr/>
      </w:pPr>
      <w:r w:rsidDel="00000000" w:rsidR="00000000" w:rsidRPr="00000000">
        <w:rPr>
          <w:rtl w:val="0"/>
        </w:rPr>
        <w:t xml:space="preserve">ALI: Yeah. </w:t>
      </w:r>
    </w:p>
    <w:p w:rsidR="00000000" w:rsidDel="00000000" w:rsidP="00000000" w:rsidRDefault="00000000" w:rsidRPr="00000000" w14:paraId="00000363">
      <w:pPr>
        <w:spacing w:after="0" w:before="0" w:line="276" w:lineRule="auto"/>
        <w:ind w:left="720" w:firstLine="0"/>
        <w:rPr/>
      </w:pPr>
      <w:r w:rsidDel="00000000" w:rsidR="00000000" w:rsidRPr="00000000">
        <w:rPr>
          <w:rtl w:val="0"/>
        </w:rPr>
      </w:r>
    </w:p>
    <w:p w:rsidR="00000000" w:rsidDel="00000000" w:rsidP="00000000" w:rsidRDefault="00000000" w:rsidRPr="00000000" w14:paraId="00000364">
      <w:pPr>
        <w:spacing w:after="0" w:before="0" w:line="276" w:lineRule="auto"/>
        <w:ind w:left="720" w:firstLine="0"/>
        <w:rPr/>
      </w:pPr>
      <w:r w:rsidDel="00000000" w:rsidR="00000000" w:rsidRPr="00000000">
        <w:rPr>
          <w:rtl w:val="0"/>
        </w:rPr>
        <w:t xml:space="preserve">ALI (as Castille): She’s really important to the city, we run a business, and, you know, she helps us get in touch with clients, and is really supportive!</w:t>
      </w:r>
    </w:p>
    <w:p w:rsidR="00000000" w:rsidDel="00000000" w:rsidP="00000000" w:rsidRDefault="00000000" w:rsidRPr="00000000" w14:paraId="00000365">
      <w:pPr>
        <w:spacing w:after="0" w:before="0" w:line="276" w:lineRule="auto"/>
        <w:ind w:left="720" w:firstLine="0"/>
        <w:rPr/>
      </w:pPr>
      <w:r w:rsidDel="00000000" w:rsidR="00000000" w:rsidRPr="00000000">
        <w:rPr>
          <w:rtl w:val="0"/>
        </w:rPr>
      </w:r>
    </w:p>
    <w:p w:rsidR="00000000" w:rsidDel="00000000" w:rsidP="00000000" w:rsidRDefault="00000000" w:rsidRPr="00000000" w14:paraId="00000366">
      <w:pPr>
        <w:spacing w:after="0" w:before="0" w:line="276" w:lineRule="auto"/>
        <w:ind w:left="720" w:firstLine="0"/>
        <w:rPr/>
      </w:pPr>
      <w:r w:rsidDel="00000000" w:rsidR="00000000" w:rsidRPr="00000000">
        <w:rPr>
          <w:rtl w:val="0"/>
        </w:rPr>
        <w:t xml:space="preserve">AUSTIN (as Winsley Cartwright): Oh…well, I’m…I’m glad she’s…Marielda is…it’s a special place, and I’m glad that she’s helping. Come with me, come with me.</w:t>
      </w:r>
    </w:p>
    <w:p w:rsidR="00000000" w:rsidDel="00000000" w:rsidP="00000000" w:rsidRDefault="00000000" w:rsidRPr="00000000" w14:paraId="00000367">
      <w:pPr>
        <w:spacing w:after="0" w:before="0" w:line="276" w:lineRule="auto"/>
        <w:rPr/>
      </w:pPr>
      <w:r w:rsidDel="00000000" w:rsidR="00000000" w:rsidRPr="00000000">
        <w:rPr>
          <w:rtl w:val="0"/>
        </w:rPr>
      </w:r>
    </w:p>
    <w:p w:rsidR="00000000" w:rsidDel="00000000" w:rsidP="00000000" w:rsidRDefault="00000000" w:rsidRPr="00000000" w14:paraId="00000368">
      <w:pPr>
        <w:spacing w:after="0" w:before="0" w:line="276" w:lineRule="auto"/>
        <w:rPr/>
      </w:pPr>
      <w:r w:rsidDel="00000000" w:rsidR="00000000" w:rsidRPr="00000000">
        <w:rPr>
          <w:rtl w:val="0"/>
        </w:rPr>
        <w:t xml:space="preserve">AUSTIN: And he starts floating out across from tile to tile, and they all raise up to bring him closer, or to like form a pathway for him to walk down, and then towards the middle of the rows, he gets to one and it starts lowering down past floor, past floor, past floor. And then you get to like floor 8 or 9, and you see Miss Salary and Mr. Calendar poking around the different stacks. And they catch sight of you, and kind of give you a little grumble as you go past them and get to the bottom floor. He says,</w:t>
      </w:r>
    </w:p>
    <w:p w:rsidR="00000000" w:rsidDel="00000000" w:rsidP="00000000" w:rsidRDefault="00000000" w:rsidRPr="00000000" w14:paraId="00000369">
      <w:pPr>
        <w:spacing w:after="0" w:before="0" w:line="276" w:lineRule="auto"/>
        <w:ind w:left="720" w:firstLine="0"/>
        <w:rPr/>
      </w:pPr>
      <w:r w:rsidDel="00000000" w:rsidR="00000000" w:rsidRPr="00000000">
        <w:rPr>
          <w:rtl w:val="0"/>
        </w:rPr>
      </w:r>
    </w:p>
    <w:p w:rsidR="00000000" w:rsidDel="00000000" w:rsidP="00000000" w:rsidRDefault="00000000" w:rsidRPr="00000000" w14:paraId="0000036A">
      <w:pPr>
        <w:spacing w:after="0" w:before="0" w:line="276" w:lineRule="auto"/>
        <w:ind w:left="720" w:firstLine="0"/>
        <w:rPr/>
      </w:pPr>
      <w:r w:rsidDel="00000000" w:rsidR="00000000" w:rsidRPr="00000000">
        <w:rPr>
          <w:rtl w:val="0"/>
        </w:rPr>
        <w:t xml:space="preserve">AUSTIN (as Winsley Cartwright): Right this way, right this way. </w:t>
      </w:r>
    </w:p>
    <w:p w:rsidR="00000000" w:rsidDel="00000000" w:rsidP="00000000" w:rsidRDefault="00000000" w:rsidRPr="00000000" w14:paraId="0000036B">
      <w:pPr>
        <w:spacing w:after="0" w:before="0" w:line="276" w:lineRule="auto"/>
        <w:rPr/>
      </w:pPr>
      <w:r w:rsidDel="00000000" w:rsidR="00000000" w:rsidRPr="00000000">
        <w:rPr>
          <w:rtl w:val="0"/>
        </w:rPr>
      </w:r>
    </w:p>
    <w:p w:rsidR="00000000" w:rsidDel="00000000" w:rsidP="00000000" w:rsidRDefault="00000000" w:rsidRPr="00000000" w14:paraId="0000036C">
      <w:pPr>
        <w:spacing w:after="0" w:before="0" w:line="276" w:lineRule="auto"/>
        <w:rPr/>
      </w:pPr>
      <w:r w:rsidDel="00000000" w:rsidR="00000000" w:rsidRPr="00000000">
        <w:rPr>
          <w:rtl w:val="0"/>
        </w:rPr>
        <w:t xml:space="preserve">AUSTIN: And starts leading you down to the bottom of the map here. I should make the rest of this visible. Map layer. So there’s a series on the southern end of this, you kind of walk past. At this point, these books are like, Aubrey, there’s definitely a whole row of books about alchemy, that it takes you a second to even know that it’s alchemy, because it’s like talking about shit that you don’t even understand. Like I guess the equivalent would be you’re an alchemist working in the middle ages, and this is talking about like, fission and fusion, you know?</w:t>
      </w:r>
    </w:p>
    <w:p w:rsidR="00000000" w:rsidDel="00000000" w:rsidP="00000000" w:rsidRDefault="00000000" w:rsidRPr="00000000" w14:paraId="0000036D">
      <w:pPr>
        <w:spacing w:after="0" w:before="0" w:line="276" w:lineRule="auto"/>
        <w:rPr/>
      </w:pPr>
      <w:r w:rsidDel="00000000" w:rsidR="00000000" w:rsidRPr="00000000">
        <w:rPr>
          <w:rtl w:val="0"/>
        </w:rPr>
      </w:r>
    </w:p>
    <w:p w:rsidR="00000000" w:rsidDel="00000000" w:rsidP="00000000" w:rsidRDefault="00000000" w:rsidRPr="00000000" w14:paraId="0000036E">
      <w:pPr>
        <w:spacing w:after="0" w:before="0" w:line="276" w:lineRule="auto"/>
        <w:rPr/>
      </w:pPr>
      <w:r w:rsidDel="00000000" w:rsidR="00000000" w:rsidRPr="00000000">
        <w:rPr>
          <w:rtl w:val="0"/>
        </w:rPr>
        <w:t xml:space="preserve">SYLVIA: Oh, can I just like grab the closest one, or is it too far?</w:t>
      </w:r>
    </w:p>
    <w:p w:rsidR="00000000" w:rsidDel="00000000" w:rsidP="00000000" w:rsidRDefault="00000000" w:rsidRPr="00000000" w14:paraId="0000036F">
      <w:pPr>
        <w:spacing w:after="0" w:before="0" w:line="276" w:lineRule="auto"/>
        <w:rPr/>
      </w:pPr>
      <w:r w:rsidDel="00000000" w:rsidR="00000000" w:rsidRPr="00000000">
        <w:rPr>
          <w:rtl w:val="0"/>
        </w:rPr>
      </w:r>
    </w:p>
    <w:p w:rsidR="00000000" w:rsidDel="00000000" w:rsidP="00000000" w:rsidRDefault="00000000" w:rsidRPr="00000000" w14:paraId="00000370">
      <w:pPr>
        <w:spacing w:after="0" w:before="0" w:line="276" w:lineRule="auto"/>
        <w:rPr/>
      </w:pPr>
      <w:r w:rsidDel="00000000" w:rsidR="00000000" w:rsidRPr="00000000">
        <w:rPr>
          <w:rtl w:val="0"/>
        </w:rPr>
        <w:t xml:space="preserve">AUSTIN: No yeah, you can totally grab a book about secrets of alchemy.</w:t>
      </w:r>
    </w:p>
    <w:p w:rsidR="00000000" w:rsidDel="00000000" w:rsidP="00000000" w:rsidRDefault="00000000" w:rsidRPr="00000000" w14:paraId="00000371">
      <w:pPr>
        <w:spacing w:after="0" w:before="0" w:line="276" w:lineRule="auto"/>
        <w:rPr/>
      </w:pPr>
      <w:r w:rsidDel="00000000" w:rsidR="00000000" w:rsidRPr="00000000">
        <w:rPr>
          <w:rtl w:val="0"/>
        </w:rPr>
      </w:r>
    </w:p>
    <w:p w:rsidR="00000000" w:rsidDel="00000000" w:rsidP="00000000" w:rsidRDefault="00000000" w:rsidRPr="00000000" w14:paraId="00000372">
      <w:pPr>
        <w:spacing w:after="0" w:before="0" w:line="276" w:lineRule="auto"/>
        <w:rPr/>
      </w:pPr>
      <w:r w:rsidDel="00000000" w:rsidR="00000000" w:rsidRPr="00000000">
        <w:rPr>
          <w:rtl w:val="0"/>
        </w:rPr>
        <w:t xml:space="preserve">SYLVIA: Yes!</w:t>
      </w:r>
    </w:p>
    <w:p w:rsidR="00000000" w:rsidDel="00000000" w:rsidP="00000000" w:rsidRDefault="00000000" w:rsidRPr="00000000" w14:paraId="00000373">
      <w:pPr>
        <w:spacing w:after="0" w:before="0" w:line="276" w:lineRule="auto"/>
        <w:rPr/>
      </w:pPr>
      <w:r w:rsidDel="00000000" w:rsidR="00000000" w:rsidRPr="00000000">
        <w:rPr>
          <w:rtl w:val="0"/>
        </w:rPr>
      </w:r>
    </w:p>
    <w:p w:rsidR="00000000" w:rsidDel="00000000" w:rsidP="00000000" w:rsidRDefault="00000000" w:rsidRPr="00000000" w14:paraId="00000374">
      <w:pPr>
        <w:spacing w:after="0" w:before="0" w:line="276" w:lineRule="auto"/>
        <w:rPr/>
      </w:pPr>
      <w:r w:rsidDel="00000000" w:rsidR="00000000" w:rsidRPr="00000000">
        <w:rPr>
          <w:rtl w:val="0"/>
        </w:rPr>
        <w:t xml:space="preserve">AUSTIN: It’s called, like, Chemical Procedures and Unholy Transposition. So to the southern side of this map, there are two big conference rooms or kind of like group study halls. There is a bunch of reading rooms and studio spaces? He leads you down into this hallway, again I forgot to draw a door here but whatever, and into the special collection room, like the reception. He takes you to this main room and says,</w:t>
      </w:r>
    </w:p>
    <w:p w:rsidR="00000000" w:rsidDel="00000000" w:rsidP="00000000" w:rsidRDefault="00000000" w:rsidRPr="00000000" w14:paraId="00000375">
      <w:pPr>
        <w:spacing w:after="0" w:before="0" w:line="276" w:lineRule="auto"/>
        <w:rPr/>
      </w:pPr>
      <w:r w:rsidDel="00000000" w:rsidR="00000000" w:rsidRPr="00000000">
        <w:rPr>
          <w:rtl w:val="0"/>
        </w:rPr>
      </w:r>
    </w:p>
    <w:p w:rsidR="00000000" w:rsidDel="00000000" w:rsidP="00000000" w:rsidRDefault="00000000" w:rsidRPr="00000000" w14:paraId="00000376">
      <w:pPr>
        <w:spacing w:after="0" w:before="0" w:line="276" w:lineRule="auto"/>
        <w:rPr/>
      </w:pPr>
      <w:r w:rsidDel="00000000" w:rsidR="00000000" w:rsidRPr="00000000">
        <w:rPr>
          <w:rtl w:val="0"/>
        </w:rPr>
        <w:tab/>
        <w:t xml:space="preserve">AUSTIN (as Winsley Cartwright): Now wait just a second.</w:t>
      </w:r>
    </w:p>
    <w:p w:rsidR="00000000" w:rsidDel="00000000" w:rsidP="00000000" w:rsidRDefault="00000000" w:rsidRPr="00000000" w14:paraId="00000377">
      <w:pPr>
        <w:spacing w:after="0" w:before="0" w:line="276" w:lineRule="auto"/>
        <w:rPr/>
      </w:pPr>
      <w:r w:rsidDel="00000000" w:rsidR="00000000" w:rsidRPr="00000000">
        <w:rPr>
          <w:rtl w:val="0"/>
        </w:rPr>
      </w:r>
    </w:p>
    <w:p w:rsidR="00000000" w:rsidDel="00000000" w:rsidP="00000000" w:rsidRDefault="00000000" w:rsidRPr="00000000" w14:paraId="00000378">
      <w:pPr>
        <w:spacing w:after="0" w:before="0" w:line="276" w:lineRule="auto"/>
        <w:rPr/>
      </w:pPr>
      <w:r w:rsidDel="00000000" w:rsidR="00000000" w:rsidRPr="00000000">
        <w:rPr>
          <w:rtl w:val="0"/>
        </w:rPr>
        <w:t xml:space="preserve">AUSTIN: He like dips down through the floor and pops out behind a desk. And he has a little hat on, he has his like receptionist outfit on now, which is like, less maitre’d, and more like flight attendant. [laughter]</w:t>
      </w:r>
    </w:p>
    <w:p w:rsidR="00000000" w:rsidDel="00000000" w:rsidP="00000000" w:rsidRDefault="00000000" w:rsidRPr="00000000" w14:paraId="00000379">
      <w:pPr>
        <w:spacing w:after="0" w:before="0" w:line="276" w:lineRule="auto"/>
        <w:ind w:left="720" w:firstLine="0"/>
        <w:rPr/>
      </w:pPr>
      <w:r w:rsidDel="00000000" w:rsidR="00000000" w:rsidRPr="00000000">
        <w:rPr>
          <w:rtl w:val="0"/>
        </w:rPr>
      </w:r>
    </w:p>
    <w:p w:rsidR="00000000" w:rsidDel="00000000" w:rsidP="00000000" w:rsidRDefault="00000000" w:rsidRPr="00000000" w14:paraId="0000037A">
      <w:pPr>
        <w:spacing w:after="0" w:before="0" w:line="276" w:lineRule="auto"/>
        <w:ind w:left="720" w:firstLine="0"/>
        <w:rPr/>
      </w:pPr>
      <w:r w:rsidDel="00000000" w:rsidR="00000000" w:rsidRPr="00000000">
        <w:rPr>
          <w:rtl w:val="0"/>
        </w:rPr>
        <w:t xml:space="preserve">AUSTIN (as Winsley Cartwright): Now, which volume was it again that you were looking for?</w:t>
      </w:r>
    </w:p>
    <w:p w:rsidR="00000000" w:rsidDel="00000000" w:rsidP="00000000" w:rsidRDefault="00000000" w:rsidRPr="00000000" w14:paraId="0000037B">
      <w:pPr>
        <w:spacing w:after="0" w:before="0" w:line="276" w:lineRule="auto"/>
        <w:ind w:firstLine="720"/>
        <w:rPr/>
      </w:pPr>
      <w:r w:rsidDel="00000000" w:rsidR="00000000" w:rsidRPr="00000000">
        <w:rPr>
          <w:rtl w:val="0"/>
        </w:rPr>
      </w:r>
    </w:p>
    <w:p w:rsidR="00000000" w:rsidDel="00000000" w:rsidP="00000000" w:rsidRDefault="00000000" w:rsidRPr="00000000" w14:paraId="0000037C">
      <w:pPr>
        <w:spacing w:after="0" w:before="0" w:line="276" w:lineRule="auto"/>
        <w:ind w:firstLine="720"/>
        <w:rPr/>
      </w:pPr>
      <w:r w:rsidDel="00000000" w:rsidR="00000000" w:rsidRPr="00000000">
        <w:rPr>
          <w:rtl w:val="0"/>
        </w:rPr>
        <w:t xml:space="preserve">ALI (as Castille): Oh, was it the…it was the whole thing, right guys?</w:t>
      </w:r>
    </w:p>
    <w:p w:rsidR="00000000" w:rsidDel="00000000" w:rsidP="00000000" w:rsidRDefault="00000000" w:rsidRPr="00000000" w14:paraId="0000037D">
      <w:pPr>
        <w:spacing w:after="0" w:before="0" w:line="276" w:lineRule="auto"/>
        <w:rPr/>
      </w:pPr>
      <w:r w:rsidDel="00000000" w:rsidR="00000000" w:rsidRPr="00000000">
        <w:rPr>
          <w:rtl w:val="0"/>
        </w:rPr>
      </w:r>
    </w:p>
    <w:p w:rsidR="00000000" w:rsidDel="00000000" w:rsidP="00000000" w:rsidRDefault="00000000" w:rsidRPr="00000000" w14:paraId="0000037E">
      <w:pPr>
        <w:spacing w:after="0" w:before="0" w:line="276" w:lineRule="auto"/>
        <w:rPr/>
      </w:pPr>
      <w:r w:rsidDel="00000000" w:rsidR="00000000" w:rsidRPr="00000000">
        <w:rPr>
          <w:rtl w:val="0"/>
        </w:rPr>
        <w:t xml:space="preserve">AUSTIN: But like, the…I guess he just, he means what book.</w:t>
      </w:r>
    </w:p>
    <w:p w:rsidR="00000000" w:rsidDel="00000000" w:rsidP="00000000" w:rsidRDefault="00000000" w:rsidRPr="00000000" w14:paraId="0000037F">
      <w:pPr>
        <w:spacing w:after="0" w:before="0" w:line="276" w:lineRule="auto"/>
        <w:rPr/>
      </w:pPr>
      <w:r w:rsidDel="00000000" w:rsidR="00000000" w:rsidRPr="00000000">
        <w:rPr>
          <w:rtl w:val="0"/>
        </w:rPr>
      </w:r>
    </w:p>
    <w:p w:rsidR="00000000" w:rsidDel="00000000" w:rsidP="00000000" w:rsidRDefault="00000000" w:rsidRPr="00000000" w14:paraId="00000380">
      <w:pPr>
        <w:spacing w:after="0" w:before="0" w:line="276" w:lineRule="auto"/>
        <w:rPr/>
      </w:pPr>
      <w:r w:rsidDel="00000000" w:rsidR="00000000" w:rsidRPr="00000000">
        <w:rPr>
          <w:rtl w:val="0"/>
        </w:rPr>
        <w:t xml:space="preserve">ALI: Oh, okay.</w:t>
      </w:r>
    </w:p>
    <w:p w:rsidR="00000000" w:rsidDel="00000000" w:rsidP="00000000" w:rsidRDefault="00000000" w:rsidRPr="00000000" w14:paraId="00000381">
      <w:pPr>
        <w:spacing w:after="0" w:before="0" w:line="276" w:lineRule="auto"/>
        <w:rPr/>
      </w:pPr>
      <w:r w:rsidDel="00000000" w:rsidR="00000000" w:rsidRPr="00000000">
        <w:rPr>
          <w:rtl w:val="0"/>
        </w:rPr>
      </w:r>
    </w:p>
    <w:p w:rsidR="00000000" w:rsidDel="00000000" w:rsidP="00000000" w:rsidRDefault="00000000" w:rsidRPr="00000000" w14:paraId="00000382">
      <w:pPr>
        <w:spacing w:after="0" w:before="0" w:line="276" w:lineRule="auto"/>
        <w:rPr/>
      </w:pPr>
      <w:r w:rsidDel="00000000" w:rsidR="00000000" w:rsidRPr="00000000">
        <w:rPr>
          <w:rtl w:val="0"/>
        </w:rPr>
        <w:t xml:space="preserve">SYLVIA: God, what was the title of the book, again? It was long.</w:t>
      </w:r>
    </w:p>
    <w:p w:rsidR="00000000" w:rsidDel="00000000" w:rsidP="00000000" w:rsidRDefault="00000000" w:rsidRPr="00000000" w14:paraId="00000383">
      <w:pPr>
        <w:spacing w:after="0" w:before="0" w:line="276" w:lineRule="auto"/>
        <w:rPr/>
      </w:pPr>
      <w:r w:rsidDel="00000000" w:rsidR="00000000" w:rsidRPr="00000000">
        <w:rPr>
          <w:rtl w:val="0"/>
        </w:rPr>
      </w:r>
    </w:p>
    <w:p w:rsidR="00000000" w:rsidDel="00000000" w:rsidP="00000000" w:rsidRDefault="00000000" w:rsidRPr="00000000" w14:paraId="00000384">
      <w:pPr>
        <w:spacing w:after="0" w:before="0" w:line="276" w:lineRule="auto"/>
        <w:rPr/>
      </w:pPr>
      <w:r w:rsidDel="00000000" w:rsidR="00000000" w:rsidRPr="00000000">
        <w:rPr>
          <w:rtl w:val="0"/>
        </w:rPr>
        <w:t xml:space="preserve">AUSTIN: It was long.</w:t>
      </w:r>
    </w:p>
    <w:p w:rsidR="00000000" w:rsidDel="00000000" w:rsidP="00000000" w:rsidRDefault="00000000" w:rsidRPr="00000000" w14:paraId="00000385">
      <w:pPr>
        <w:spacing w:after="0" w:before="0" w:line="276" w:lineRule="auto"/>
        <w:rPr/>
      </w:pPr>
      <w:r w:rsidDel="00000000" w:rsidR="00000000" w:rsidRPr="00000000">
        <w:rPr>
          <w:rtl w:val="0"/>
        </w:rPr>
      </w:r>
    </w:p>
    <w:p w:rsidR="00000000" w:rsidDel="00000000" w:rsidP="00000000" w:rsidRDefault="00000000" w:rsidRPr="00000000" w14:paraId="00000386">
      <w:pPr>
        <w:spacing w:after="0" w:before="0" w:line="276" w:lineRule="auto"/>
        <w:rPr/>
      </w:pPr>
      <w:r w:rsidDel="00000000" w:rsidR="00000000" w:rsidRPr="00000000">
        <w:rPr>
          <w:rtl w:val="0"/>
        </w:rPr>
        <w:t xml:space="preserve">SYLVIA: It was like, liminal mortality…</w:t>
      </w:r>
    </w:p>
    <w:p w:rsidR="00000000" w:rsidDel="00000000" w:rsidP="00000000" w:rsidRDefault="00000000" w:rsidRPr="00000000" w14:paraId="00000387">
      <w:pPr>
        <w:spacing w:after="0" w:before="0" w:line="276" w:lineRule="auto"/>
        <w:rPr/>
      </w:pPr>
      <w:r w:rsidDel="00000000" w:rsidR="00000000" w:rsidRPr="00000000">
        <w:rPr>
          <w:rtl w:val="0"/>
        </w:rPr>
      </w:r>
    </w:p>
    <w:p w:rsidR="00000000" w:rsidDel="00000000" w:rsidP="00000000" w:rsidRDefault="00000000" w:rsidRPr="00000000" w14:paraId="00000388">
      <w:pPr>
        <w:spacing w:after="0" w:before="0" w:line="276" w:lineRule="auto"/>
        <w:rPr/>
      </w:pPr>
      <w:r w:rsidDel="00000000" w:rsidR="00000000" w:rsidRPr="00000000">
        <w:rPr>
          <w:rtl w:val="0"/>
        </w:rPr>
        <w:t xml:space="preserve">AUSTIN: Aubrey probably remembers it, yeah. Liminal Mortality, and…Liminal Mortality: On the Space Between Life and Death, by Bolster Valentine. When you say it, he says, like,</w:t>
      </w:r>
    </w:p>
    <w:p w:rsidR="00000000" w:rsidDel="00000000" w:rsidP="00000000" w:rsidRDefault="00000000" w:rsidRPr="00000000" w14:paraId="00000389">
      <w:pPr>
        <w:spacing w:after="0" w:before="0" w:line="276" w:lineRule="auto"/>
        <w:rPr/>
      </w:pPr>
      <w:r w:rsidDel="00000000" w:rsidR="00000000" w:rsidRPr="00000000">
        <w:rPr>
          <w:rtl w:val="0"/>
        </w:rPr>
      </w:r>
    </w:p>
    <w:p w:rsidR="00000000" w:rsidDel="00000000" w:rsidP="00000000" w:rsidRDefault="00000000" w:rsidRPr="00000000" w14:paraId="0000038A">
      <w:pPr>
        <w:spacing w:after="0" w:before="0" w:line="276" w:lineRule="auto"/>
        <w:rPr/>
      </w:pPr>
      <w:r w:rsidDel="00000000" w:rsidR="00000000" w:rsidRPr="00000000">
        <w:rPr>
          <w:rtl w:val="0"/>
        </w:rPr>
        <w:tab/>
        <w:t xml:space="preserve">AUSTIN (as Winsley Cartwright): Valentine? Huh.</w:t>
      </w:r>
    </w:p>
    <w:p w:rsidR="00000000" w:rsidDel="00000000" w:rsidP="00000000" w:rsidRDefault="00000000" w:rsidRPr="00000000" w14:paraId="0000038B">
      <w:pPr>
        <w:spacing w:after="0" w:before="0" w:line="276" w:lineRule="auto"/>
        <w:rPr/>
      </w:pPr>
      <w:r w:rsidDel="00000000" w:rsidR="00000000" w:rsidRPr="00000000">
        <w:rPr>
          <w:rtl w:val="0"/>
        </w:rPr>
      </w:r>
    </w:p>
    <w:p w:rsidR="00000000" w:rsidDel="00000000" w:rsidP="00000000" w:rsidRDefault="00000000" w:rsidRPr="00000000" w14:paraId="0000038C">
      <w:pPr>
        <w:spacing w:after="0" w:before="0" w:line="276" w:lineRule="auto"/>
        <w:rPr/>
      </w:pPr>
      <w:r w:rsidDel="00000000" w:rsidR="00000000" w:rsidRPr="00000000">
        <w:rPr>
          <w:rtl w:val="0"/>
        </w:rPr>
        <w:t xml:space="preserve">AUSTIN: And he gives you a slow look, Castille.</w:t>
      </w:r>
    </w:p>
    <w:p w:rsidR="00000000" w:rsidDel="00000000" w:rsidP="00000000" w:rsidRDefault="00000000" w:rsidRPr="00000000" w14:paraId="0000038D">
      <w:pPr>
        <w:spacing w:after="0" w:before="0" w:line="276" w:lineRule="auto"/>
        <w:rPr/>
      </w:pPr>
      <w:r w:rsidDel="00000000" w:rsidR="00000000" w:rsidRPr="00000000">
        <w:rPr>
          <w:rtl w:val="0"/>
        </w:rPr>
      </w:r>
    </w:p>
    <w:p w:rsidR="00000000" w:rsidDel="00000000" w:rsidP="00000000" w:rsidRDefault="00000000" w:rsidRPr="00000000" w14:paraId="0000038E">
      <w:pPr>
        <w:spacing w:after="0" w:before="0" w:line="276" w:lineRule="auto"/>
        <w:rPr/>
      </w:pPr>
      <w:r w:rsidDel="00000000" w:rsidR="00000000" w:rsidRPr="00000000">
        <w:rPr>
          <w:rtl w:val="0"/>
        </w:rPr>
        <w:t xml:space="preserve">ALI: Hmm?</w:t>
      </w:r>
    </w:p>
    <w:p w:rsidR="00000000" w:rsidDel="00000000" w:rsidP="00000000" w:rsidRDefault="00000000" w:rsidRPr="00000000" w14:paraId="0000038F">
      <w:pPr>
        <w:spacing w:after="0" w:before="0" w:line="276" w:lineRule="auto"/>
        <w:rPr/>
      </w:pPr>
      <w:r w:rsidDel="00000000" w:rsidR="00000000" w:rsidRPr="00000000">
        <w:rPr>
          <w:rtl w:val="0"/>
        </w:rPr>
      </w:r>
    </w:p>
    <w:p w:rsidR="00000000" w:rsidDel="00000000" w:rsidP="00000000" w:rsidRDefault="00000000" w:rsidRPr="00000000" w14:paraId="00000390">
      <w:pPr>
        <w:spacing w:after="0" w:before="0" w:line="276" w:lineRule="auto"/>
        <w:rPr/>
      </w:pPr>
      <w:r w:rsidDel="00000000" w:rsidR="00000000" w:rsidRPr="00000000">
        <w:rPr>
          <w:rtl w:val="0"/>
        </w:rPr>
        <w:t xml:space="preserve">AUSTIN: Remember that you have Valentine with you, just keep that in—</w:t>
      </w:r>
    </w:p>
    <w:p w:rsidR="00000000" w:rsidDel="00000000" w:rsidP="00000000" w:rsidRDefault="00000000" w:rsidRPr="00000000" w14:paraId="00000391">
      <w:pPr>
        <w:spacing w:after="0" w:before="0" w:line="276" w:lineRule="auto"/>
        <w:rPr/>
      </w:pPr>
      <w:r w:rsidDel="00000000" w:rsidR="00000000" w:rsidRPr="00000000">
        <w:rPr>
          <w:rtl w:val="0"/>
        </w:rPr>
      </w:r>
    </w:p>
    <w:p w:rsidR="00000000" w:rsidDel="00000000" w:rsidP="00000000" w:rsidRDefault="00000000" w:rsidRPr="00000000" w14:paraId="00000392">
      <w:pPr>
        <w:spacing w:after="0" w:before="0" w:line="276" w:lineRule="auto"/>
        <w:rPr/>
      </w:pPr>
      <w:r w:rsidDel="00000000" w:rsidR="00000000" w:rsidRPr="00000000">
        <w:rPr>
          <w:rtl w:val="0"/>
        </w:rPr>
        <w:t xml:space="preserve">ALI: Uh huh, yeah!</w:t>
      </w:r>
    </w:p>
    <w:p w:rsidR="00000000" w:rsidDel="00000000" w:rsidP="00000000" w:rsidRDefault="00000000" w:rsidRPr="00000000" w14:paraId="00000393">
      <w:pPr>
        <w:spacing w:after="0" w:before="0" w:line="276" w:lineRule="auto"/>
        <w:rPr/>
      </w:pPr>
      <w:r w:rsidDel="00000000" w:rsidR="00000000" w:rsidRPr="00000000">
        <w:rPr>
          <w:rtl w:val="0"/>
        </w:rPr>
      </w:r>
    </w:p>
    <w:p w:rsidR="00000000" w:rsidDel="00000000" w:rsidP="00000000" w:rsidRDefault="00000000" w:rsidRPr="00000000" w14:paraId="00000394">
      <w:pPr>
        <w:spacing w:after="0" w:before="0" w:line="276" w:lineRule="auto"/>
        <w:rPr/>
      </w:pPr>
      <w:r w:rsidDel="00000000" w:rsidR="00000000" w:rsidRPr="00000000">
        <w:rPr>
          <w:rtl w:val="0"/>
        </w:rPr>
        <w:t xml:space="preserve">AUSTIN: —keep that in mind. Okay. [laughter]</w:t>
      </w:r>
    </w:p>
    <w:p w:rsidR="00000000" w:rsidDel="00000000" w:rsidP="00000000" w:rsidRDefault="00000000" w:rsidRPr="00000000" w14:paraId="00000395">
      <w:pPr>
        <w:spacing w:after="0" w:before="0" w:line="276" w:lineRule="auto"/>
        <w:ind w:left="720" w:firstLine="0"/>
        <w:rPr/>
      </w:pPr>
      <w:r w:rsidDel="00000000" w:rsidR="00000000" w:rsidRPr="00000000">
        <w:rPr>
          <w:rtl w:val="0"/>
        </w:rPr>
      </w:r>
    </w:p>
    <w:p w:rsidR="00000000" w:rsidDel="00000000" w:rsidP="00000000" w:rsidRDefault="00000000" w:rsidRPr="00000000" w14:paraId="00000396">
      <w:pPr>
        <w:spacing w:after="0" w:before="0" w:line="276" w:lineRule="auto"/>
        <w:ind w:left="720" w:firstLine="0"/>
        <w:rPr/>
      </w:pPr>
      <w:r w:rsidDel="00000000" w:rsidR="00000000" w:rsidRPr="00000000">
        <w:rPr>
          <w:rtl w:val="0"/>
        </w:rPr>
        <w:t xml:space="preserve">AUSTIN (as Winsley Cartwright): Now if you come right this way, you can see the book, of course, but I’ll have to observe you while you read it, and once you’re done I’ll have to take it back.</w:t>
      </w:r>
    </w:p>
    <w:p w:rsidR="00000000" w:rsidDel="00000000" w:rsidP="00000000" w:rsidRDefault="00000000" w:rsidRPr="00000000" w14:paraId="00000397">
      <w:pPr>
        <w:spacing w:after="0" w:before="0" w:line="276" w:lineRule="auto"/>
        <w:rPr/>
      </w:pPr>
      <w:r w:rsidDel="00000000" w:rsidR="00000000" w:rsidRPr="00000000">
        <w:rPr>
          <w:rtl w:val="0"/>
        </w:rPr>
        <w:tab/>
      </w:r>
    </w:p>
    <w:p w:rsidR="00000000" w:rsidDel="00000000" w:rsidP="00000000" w:rsidRDefault="00000000" w:rsidRPr="00000000" w14:paraId="00000398">
      <w:pPr>
        <w:spacing w:after="0" w:before="0" w:line="276" w:lineRule="auto"/>
        <w:ind w:left="720" w:firstLine="0"/>
        <w:rPr/>
      </w:pPr>
      <w:r w:rsidDel="00000000" w:rsidR="00000000" w:rsidRPr="00000000">
        <w:rPr>
          <w:rtl w:val="0"/>
        </w:rPr>
        <w:t xml:space="preserve">SYLVIA (as Aubrey): Um, Mr. Cartwright? I have a quick question. </w:t>
      </w:r>
    </w:p>
    <w:p w:rsidR="00000000" w:rsidDel="00000000" w:rsidP="00000000" w:rsidRDefault="00000000" w:rsidRPr="00000000" w14:paraId="00000399">
      <w:pPr>
        <w:spacing w:after="0" w:before="0" w:line="276" w:lineRule="auto"/>
        <w:rPr/>
      </w:pPr>
      <w:r w:rsidDel="00000000" w:rsidR="00000000" w:rsidRPr="00000000">
        <w:rPr>
          <w:rtl w:val="0"/>
        </w:rPr>
        <w:tab/>
      </w:r>
    </w:p>
    <w:p w:rsidR="00000000" w:rsidDel="00000000" w:rsidP="00000000" w:rsidRDefault="00000000" w:rsidRPr="00000000" w14:paraId="0000039A">
      <w:pPr>
        <w:spacing w:after="0" w:before="0" w:line="276" w:lineRule="auto"/>
        <w:ind w:left="720" w:firstLine="0"/>
        <w:rPr/>
      </w:pPr>
      <w:r w:rsidDel="00000000" w:rsidR="00000000" w:rsidRPr="00000000">
        <w:rPr>
          <w:rtl w:val="0"/>
        </w:rPr>
        <w:t xml:space="preserve">AUSTIN (as Winsley Cartwright): Of course.</w:t>
      </w:r>
    </w:p>
    <w:p w:rsidR="00000000" w:rsidDel="00000000" w:rsidP="00000000" w:rsidRDefault="00000000" w:rsidRPr="00000000" w14:paraId="0000039B">
      <w:pPr>
        <w:spacing w:after="0" w:before="0" w:line="276" w:lineRule="auto"/>
        <w:ind w:left="720" w:firstLine="0"/>
        <w:rPr/>
      </w:pPr>
      <w:r w:rsidDel="00000000" w:rsidR="00000000" w:rsidRPr="00000000">
        <w:rPr>
          <w:rtl w:val="0"/>
        </w:rPr>
      </w:r>
    </w:p>
    <w:p w:rsidR="00000000" w:rsidDel="00000000" w:rsidP="00000000" w:rsidRDefault="00000000" w:rsidRPr="00000000" w14:paraId="0000039C">
      <w:pPr>
        <w:spacing w:after="0" w:before="0" w:line="276" w:lineRule="auto"/>
        <w:ind w:left="720" w:firstLine="0"/>
        <w:rPr/>
      </w:pPr>
      <w:r w:rsidDel="00000000" w:rsidR="00000000" w:rsidRPr="00000000">
        <w:rPr>
          <w:rtl w:val="0"/>
        </w:rPr>
        <w:t xml:space="preserve">SYLVIA (as Aubrey): I was given something earlier that I couldn’t quite make heads or tail of, like I can understand a little bit of it…</w:t>
      </w:r>
    </w:p>
    <w:p w:rsidR="00000000" w:rsidDel="00000000" w:rsidP="00000000" w:rsidRDefault="00000000" w:rsidRPr="00000000" w14:paraId="0000039D">
      <w:pPr>
        <w:spacing w:after="0" w:before="0" w:line="276" w:lineRule="auto"/>
        <w:rPr/>
      </w:pPr>
      <w:r w:rsidDel="00000000" w:rsidR="00000000" w:rsidRPr="00000000">
        <w:rPr>
          <w:rtl w:val="0"/>
        </w:rPr>
      </w:r>
    </w:p>
    <w:p w:rsidR="00000000" w:rsidDel="00000000" w:rsidP="00000000" w:rsidRDefault="00000000" w:rsidRPr="00000000" w14:paraId="0000039E">
      <w:pPr>
        <w:spacing w:after="0" w:before="0" w:line="276" w:lineRule="auto"/>
        <w:rPr/>
      </w:pPr>
      <w:r w:rsidDel="00000000" w:rsidR="00000000" w:rsidRPr="00000000">
        <w:rPr>
          <w:rtl w:val="0"/>
        </w:rPr>
        <w:t xml:space="preserve">SYLVIA: And she pulls the card that she got from Miss Salary out—</w:t>
      </w:r>
    </w:p>
    <w:p w:rsidR="00000000" w:rsidDel="00000000" w:rsidP="00000000" w:rsidRDefault="00000000" w:rsidRPr="00000000" w14:paraId="0000039F">
      <w:pPr>
        <w:spacing w:after="0" w:before="0" w:line="276" w:lineRule="auto"/>
        <w:rPr/>
      </w:pPr>
      <w:r w:rsidDel="00000000" w:rsidR="00000000" w:rsidRPr="00000000">
        <w:rPr>
          <w:rtl w:val="0"/>
        </w:rPr>
      </w:r>
    </w:p>
    <w:p w:rsidR="00000000" w:rsidDel="00000000" w:rsidP="00000000" w:rsidRDefault="00000000" w:rsidRPr="00000000" w14:paraId="000003A0">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3A1">
      <w:pPr>
        <w:spacing w:after="0" w:before="0" w:line="276" w:lineRule="auto"/>
        <w:rPr/>
      </w:pPr>
      <w:r w:rsidDel="00000000" w:rsidR="00000000" w:rsidRPr="00000000">
        <w:rPr>
          <w:rtl w:val="0"/>
        </w:rPr>
      </w:r>
    </w:p>
    <w:p w:rsidR="00000000" w:rsidDel="00000000" w:rsidP="00000000" w:rsidRDefault="00000000" w:rsidRPr="00000000" w14:paraId="000003A2">
      <w:pPr>
        <w:spacing w:after="0" w:before="0" w:line="276" w:lineRule="auto"/>
        <w:rPr/>
      </w:pPr>
      <w:r w:rsidDel="00000000" w:rsidR="00000000" w:rsidRPr="00000000">
        <w:rPr>
          <w:rtl w:val="0"/>
        </w:rPr>
        <w:t xml:space="preserve">SYLVIA: —and like, points at the script on it.</w:t>
      </w:r>
    </w:p>
    <w:p w:rsidR="00000000" w:rsidDel="00000000" w:rsidP="00000000" w:rsidRDefault="00000000" w:rsidRPr="00000000" w14:paraId="000003A3">
      <w:pPr>
        <w:spacing w:after="0" w:before="0" w:line="276" w:lineRule="auto"/>
        <w:rPr/>
      </w:pPr>
      <w:r w:rsidDel="00000000" w:rsidR="00000000" w:rsidRPr="00000000">
        <w:rPr>
          <w:rtl w:val="0"/>
        </w:rPr>
      </w:r>
    </w:p>
    <w:p w:rsidR="00000000" w:rsidDel="00000000" w:rsidP="00000000" w:rsidRDefault="00000000" w:rsidRPr="00000000" w14:paraId="000003A4">
      <w:pPr>
        <w:spacing w:after="0" w:before="0" w:line="276" w:lineRule="auto"/>
        <w:rPr/>
      </w:pPr>
      <w:r w:rsidDel="00000000" w:rsidR="00000000" w:rsidRPr="00000000">
        <w:rPr>
          <w:rtl w:val="0"/>
        </w:rPr>
        <w:tab/>
        <w:t xml:space="preserve">SYLVIA (as Aubrey): Would you happen to know how to read this, at all?</w:t>
      </w:r>
    </w:p>
    <w:p w:rsidR="00000000" w:rsidDel="00000000" w:rsidP="00000000" w:rsidRDefault="00000000" w:rsidRPr="00000000" w14:paraId="000003A5">
      <w:pPr>
        <w:spacing w:after="0" w:before="0" w:line="276" w:lineRule="auto"/>
        <w:rPr/>
      </w:pPr>
      <w:r w:rsidDel="00000000" w:rsidR="00000000" w:rsidRPr="00000000">
        <w:rPr>
          <w:rtl w:val="0"/>
        </w:rPr>
      </w:r>
    </w:p>
    <w:p w:rsidR="00000000" w:rsidDel="00000000" w:rsidP="00000000" w:rsidRDefault="00000000" w:rsidRPr="00000000" w14:paraId="000003A6">
      <w:pPr>
        <w:spacing w:after="0" w:before="0" w:line="276" w:lineRule="auto"/>
        <w:rPr/>
      </w:pPr>
      <w:r w:rsidDel="00000000" w:rsidR="00000000" w:rsidRPr="00000000">
        <w:rPr>
          <w:rtl w:val="0"/>
        </w:rPr>
        <w:t xml:space="preserve">AUSTIN: So he takes the card and looks at it, and like, squints a little bit, and he goes,</w:t>
      </w:r>
    </w:p>
    <w:p w:rsidR="00000000" w:rsidDel="00000000" w:rsidP="00000000" w:rsidRDefault="00000000" w:rsidRPr="00000000" w14:paraId="000003A7">
      <w:pPr>
        <w:spacing w:after="0" w:before="0" w:line="276" w:lineRule="auto"/>
        <w:rPr/>
      </w:pPr>
      <w:r w:rsidDel="00000000" w:rsidR="00000000" w:rsidRPr="00000000">
        <w:rPr>
          <w:rtl w:val="0"/>
        </w:rPr>
      </w:r>
    </w:p>
    <w:p w:rsidR="00000000" w:rsidDel="00000000" w:rsidP="00000000" w:rsidRDefault="00000000" w:rsidRPr="00000000" w14:paraId="000003A8">
      <w:pPr>
        <w:spacing w:after="0" w:before="0" w:line="276" w:lineRule="auto"/>
        <w:rPr/>
      </w:pPr>
      <w:r w:rsidDel="00000000" w:rsidR="00000000" w:rsidRPr="00000000">
        <w:rPr>
          <w:rtl w:val="0"/>
        </w:rPr>
        <w:tab/>
        <w:t xml:space="preserve">AUSTIN (as Winsley Cartwright): The Yellow House…</w:t>
      </w:r>
    </w:p>
    <w:p w:rsidR="00000000" w:rsidDel="00000000" w:rsidP="00000000" w:rsidRDefault="00000000" w:rsidRPr="00000000" w14:paraId="000003A9">
      <w:pPr>
        <w:spacing w:after="0" w:before="0" w:line="276" w:lineRule="auto"/>
        <w:rPr/>
      </w:pPr>
      <w:r w:rsidDel="00000000" w:rsidR="00000000" w:rsidRPr="00000000">
        <w:rPr>
          <w:rtl w:val="0"/>
        </w:rPr>
      </w:r>
    </w:p>
    <w:p w:rsidR="00000000" w:rsidDel="00000000" w:rsidP="00000000" w:rsidRDefault="00000000" w:rsidRPr="00000000" w14:paraId="000003AA">
      <w:pPr>
        <w:spacing w:after="0" w:before="0" w:line="276" w:lineRule="auto"/>
        <w:rPr/>
      </w:pPr>
      <w:r w:rsidDel="00000000" w:rsidR="00000000" w:rsidRPr="00000000">
        <w:rPr>
          <w:rtl w:val="0"/>
        </w:rPr>
        <w:t xml:space="preserve">AUSTIN: And he like, runs a finger along the script and starts to say it, which is,</w:t>
      </w:r>
    </w:p>
    <w:p w:rsidR="00000000" w:rsidDel="00000000" w:rsidP="00000000" w:rsidRDefault="00000000" w:rsidRPr="00000000" w14:paraId="000003AB">
      <w:pPr>
        <w:spacing w:after="0" w:before="0" w:line="276" w:lineRule="auto"/>
        <w:rPr/>
      </w:pPr>
      <w:r w:rsidDel="00000000" w:rsidR="00000000" w:rsidRPr="00000000">
        <w:rPr>
          <w:rtl w:val="0"/>
        </w:rPr>
      </w:r>
    </w:p>
    <w:p w:rsidR="00000000" w:rsidDel="00000000" w:rsidP="00000000" w:rsidRDefault="00000000" w:rsidRPr="00000000" w14:paraId="000003AC">
      <w:pPr>
        <w:spacing w:after="0" w:before="0" w:line="276" w:lineRule="auto"/>
        <w:rPr/>
      </w:pPr>
      <w:r w:rsidDel="00000000" w:rsidR="00000000" w:rsidRPr="00000000">
        <w:rPr>
          <w:rtl w:val="0"/>
        </w:rPr>
        <w:tab/>
        <w:t xml:space="preserve">AUSTIN (as Winsley Cartwright): Play in the dark…</w:t>
      </w:r>
    </w:p>
    <w:p w:rsidR="00000000" w:rsidDel="00000000" w:rsidP="00000000" w:rsidRDefault="00000000" w:rsidRPr="00000000" w14:paraId="000003AD">
      <w:pPr>
        <w:spacing w:after="0" w:before="0" w:line="276" w:lineRule="auto"/>
        <w:rPr/>
      </w:pPr>
      <w:r w:rsidDel="00000000" w:rsidR="00000000" w:rsidRPr="00000000">
        <w:rPr>
          <w:rtl w:val="0"/>
        </w:rPr>
      </w:r>
    </w:p>
    <w:p w:rsidR="00000000" w:rsidDel="00000000" w:rsidP="00000000" w:rsidRDefault="00000000" w:rsidRPr="00000000" w14:paraId="000003AE">
      <w:pPr>
        <w:spacing w:after="0" w:before="0" w:line="276" w:lineRule="auto"/>
        <w:rPr/>
      </w:pPr>
      <w:r w:rsidDel="00000000" w:rsidR="00000000" w:rsidRPr="00000000">
        <w:rPr>
          <w:rtl w:val="0"/>
        </w:rPr>
        <w:t xml:space="preserve">AUSTIN: And then from behind you, Mr. Calendar, who you haven’t heard speak yet, finishes the sentence.</w:t>
      </w:r>
    </w:p>
    <w:p w:rsidR="00000000" w:rsidDel="00000000" w:rsidP="00000000" w:rsidRDefault="00000000" w:rsidRPr="00000000" w14:paraId="000003AF">
      <w:pPr>
        <w:spacing w:after="0" w:before="0" w:line="276" w:lineRule="auto"/>
        <w:rPr/>
      </w:pPr>
      <w:r w:rsidDel="00000000" w:rsidR="00000000" w:rsidRPr="00000000">
        <w:rPr>
          <w:rtl w:val="0"/>
        </w:rPr>
      </w:r>
    </w:p>
    <w:p w:rsidR="00000000" w:rsidDel="00000000" w:rsidP="00000000" w:rsidRDefault="00000000" w:rsidRPr="00000000" w14:paraId="000003B0">
      <w:pPr>
        <w:spacing w:after="0" w:before="0" w:line="276" w:lineRule="auto"/>
        <w:rPr/>
      </w:pPr>
      <w:r w:rsidDel="00000000" w:rsidR="00000000" w:rsidRPr="00000000">
        <w:rPr>
          <w:rtl w:val="0"/>
        </w:rPr>
        <w:tab/>
        <w:t xml:space="preserve">AUSTIN (as Mr. Calendar): Lest the heat catch you standing still.</w:t>
      </w:r>
    </w:p>
    <w:p w:rsidR="00000000" w:rsidDel="00000000" w:rsidP="00000000" w:rsidRDefault="00000000" w:rsidRPr="00000000" w14:paraId="000003B1">
      <w:pPr>
        <w:spacing w:after="0" w:before="0" w:line="276" w:lineRule="auto"/>
        <w:rPr/>
      </w:pPr>
      <w:r w:rsidDel="00000000" w:rsidR="00000000" w:rsidRPr="00000000">
        <w:rPr>
          <w:rtl w:val="0"/>
        </w:rPr>
      </w:r>
    </w:p>
    <w:p w:rsidR="00000000" w:rsidDel="00000000" w:rsidP="00000000" w:rsidRDefault="00000000" w:rsidRPr="00000000" w14:paraId="000003B2">
      <w:pPr>
        <w:spacing w:after="0" w:before="0" w:line="276" w:lineRule="auto"/>
        <w:rPr/>
      </w:pPr>
      <w:r w:rsidDel="00000000" w:rsidR="00000000" w:rsidRPr="00000000">
        <w:rPr>
          <w:rtl w:val="0"/>
        </w:rPr>
        <w:t xml:space="preserve">AUSTIN: And Miss Salary and Mr. Calendar are here. Mr. Calendar is the one none of you were sitting next to. Mid thirties, pale skin. Short, kind of dirty-blond hair. Very thin features from top to bottom. Long hands, a very thin face, and he has a scar running from his neck to his ear up across his cheek. He has on a burgundy seersucker suit with a black shirt underneath. And he’s holding a knife that glows with a strange energy. And he says,</w:t>
      </w:r>
    </w:p>
    <w:p w:rsidR="00000000" w:rsidDel="00000000" w:rsidP="00000000" w:rsidRDefault="00000000" w:rsidRPr="00000000" w14:paraId="000003B3">
      <w:pPr>
        <w:spacing w:after="0" w:before="0" w:line="276" w:lineRule="auto"/>
        <w:ind w:left="720" w:firstLine="0"/>
        <w:rPr/>
      </w:pPr>
      <w:r w:rsidDel="00000000" w:rsidR="00000000" w:rsidRPr="00000000">
        <w:rPr>
          <w:rtl w:val="0"/>
        </w:rPr>
      </w:r>
    </w:p>
    <w:p w:rsidR="00000000" w:rsidDel="00000000" w:rsidP="00000000" w:rsidRDefault="00000000" w:rsidRPr="00000000" w14:paraId="000003B4">
      <w:pPr>
        <w:spacing w:after="0" w:before="0" w:line="276" w:lineRule="auto"/>
        <w:ind w:left="720" w:firstLine="0"/>
        <w:rPr/>
      </w:pPr>
      <w:r w:rsidDel="00000000" w:rsidR="00000000" w:rsidRPr="00000000">
        <w:rPr>
          <w:rtl w:val="0"/>
        </w:rPr>
        <w:t xml:space="preserve">AUSTIN (as Mr. Calendar): Step aside, father, the Heat and the Dark are coming. And we will need that volume if we hope to survive.</w:t>
      </w:r>
    </w:p>
    <w:p w:rsidR="00000000" w:rsidDel="00000000" w:rsidP="00000000" w:rsidRDefault="00000000" w:rsidRPr="00000000" w14:paraId="000003B5">
      <w:pPr>
        <w:spacing w:after="0" w:before="0" w:line="276" w:lineRule="auto"/>
        <w:rPr/>
      </w:pPr>
      <w:r w:rsidDel="00000000" w:rsidR="00000000" w:rsidRPr="00000000">
        <w:rPr>
          <w:rtl w:val="0"/>
        </w:rPr>
      </w:r>
    </w:p>
    <w:p w:rsidR="00000000" w:rsidDel="00000000" w:rsidP="00000000" w:rsidRDefault="00000000" w:rsidRPr="00000000" w14:paraId="000003B6">
      <w:pPr>
        <w:spacing w:after="0" w:before="0" w:line="276" w:lineRule="auto"/>
        <w:rPr/>
      </w:pPr>
      <w:r w:rsidDel="00000000" w:rsidR="00000000" w:rsidRPr="00000000">
        <w:rPr>
          <w:rtl w:val="0"/>
        </w:rPr>
        <w:t xml:space="preserve">AUSTIN: What do you do?</w:t>
      </w:r>
    </w:p>
    <w:p w:rsidR="00000000" w:rsidDel="00000000" w:rsidP="00000000" w:rsidRDefault="00000000" w:rsidRPr="00000000" w14:paraId="000003B7">
      <w:pPr>
        <w:spacing w:after="0" w:before="0" w:line="276" w:lineRule="auto"/>
        <w:rPr/>
      </w:pPr>
      <w:r w:rsidDel="00000000" w:rsidR="00000000" w:rsidRPr="00000000">
        <w:rPr>
          <w:rtl w:val="0"/>
        </w:rPr>
      </w:r>
    </w:p>
    <w:p w:rsidR="00000000" w:rsidDel="00000000" w:rsidP="00000000" w:rsidRDefault="00000000" w:rsidRPr="00000000" w14:paraId="000003B8">
      <w:pPr>
        <w:spacing w:after="0" w:before="0" w:line="276" w:lineRule="auto"/>
        <w:rPr/>
      </w:pPr>
      <w:r w:rsidDel="00000000" w:rsidR="00000000" w:rsidRPr="00000000">
        <w:rPr>
          <w:rtl w:val="0"/>
        </w:rPr>
        <w:t xml:space="preserve">ALI: Oh, they were…they were bad ones. When you [laughs] when you were telling us about the factions you were like, who knows what their deal is. [DRE laughs]</w:t>
      </w:r>
    </w:p>
    <w:p w:rsidR="00000000" w:rsidDel="00000000" w:rsidP="00000000" w:rsidRDefault="00000000" w:rsidRPr="00000000" w14:paraId="000003B9">
      <w:pPr>
        <w:spacing w:after="0" w:before="0" w:line="276" w:lineRule="auto"/>
        <w:rPr/>
      </w:pPr>
      <w:r w:rsidDel="00000000" w:rsidR="00000000" w:rsidRPr="00000000">
        <w:rPr>
          <w:rtl w:val="0"/>
        </w:rPr>
      </w:r>
    </w:p>
    <w:p w:rsidR="00000000" w:rsidDel="00000000" w:rsidP="00000000" w:rsidRDefault="00000000" w:rsidRPr="00000000" w14:paraId="000003BA">
      <w:pPr>
        <w:spacing w:after="0" w:before="0" w:line="276" w:lineRule="auto"/>
        <w:rPr/>
      </w:pPr>
      <w:r w:rsidDel="00000000" w:rsidR="00000000" w:rsidRPr="00000000">
        <w:rPr>
          <w:rtl w:val="0"/>
        </w:rPr>
        <w:t xml:space="preserve">AUSTIN: Uh huh. Winsley is…he like does the little ghost dip into the ground and pops back up behind the three of you, and is again squinting at Mr. Calendar. And he says,</w:t>
      </w:r>
    </w:p>
    <w:p w:rsidR="00000000" w:rsidDel="00000000" w:rsidP="00000000" w:rsidRDefault="00000000" w:rsidRPr="00000000" w14:paraId="000003BB">
      <w:pPr>
        <w:spacing w:after="0" w:before="0" w:line="276" w:lineRule="auto"/>
        <w:rPr/>
      </w:pPr>
      <w:r w:rsidDel="00000000" w:rsidR="00000000" w:rsidRPr="00000000">
        <w:rPr>
          <w:rtl w:val="0"/>
        </w:rPr>
      </w:r>
    </w:p>
    <w:p w:rsidR="00000000" w:rsidDel="00000000" w:rsidP="00000000" w:rsidRDefault="00000000" w:rsidRPr="00000000" w14:paraId="000003BC">
      <w:pPr>
        <w:spacing w:after="0" w:before="0" w:line="276" w:lineRule="auto"/>
        <w:rPr/>
      </w:pPr>
      <w:r w:rsidDel="00000000" w:rsidR="00000000" w:rsidRPr="00000000">
        <w:rPr>
          <w:rtl w:val="0"/>
        </w:rPr>
        <w:tab/>
        <w:t xml:space="preserve">AUSTIN (as Winsley Cartwright): Winston?</w:t>
      </w:r>
    </w:p>
    <w:p w:rsidR="00000000" w:rsidDel="00000000" w:rsidP="00000000" w:rsidRDefault="00000000" w:rsidRPr="00000000" w14:paraId="000003BD">
      <w:pPr>
        <w:spacing w:after="0" w:before="0" w:line="276" w:lineRule="auto"/>
        <w:rPr/>
      </w:pPr>
      <w:r w:rsidDel="00000000" w:rsidR="00000000" w:rsidRPr="00000000">
        <w:rPr>
          <w:rtl w:val="0"/>
        </w:rPr>
      </w:r>
    </w:p>
    <w:p w:rsidR="00000000" w:rsidDel="00000000" w:rsidP="00000000" w:rsidRDefault="00000000" w:rsidRPr="00000000" w14:paraId="000003BE">
      <w:pPr>
        <w:spacing w:after="0" w:before="0" w:line="276" w:lineRule="auto"/>
        <w:rPr/>
      </w:pPr>
      <w:r w:rsidDel="00000000" w:rsidR="00000000" w:rsidRPr="00000000">
        <w:rPr>
          <w:rtl w:val="0"/>
        </w:rPr>
        <w:tab/>
        <w:t xml:space="preserve">SYLVIA (as Aubrey): Wait, you know this guy?</w:t>
      </w:r>
    </w:p>
    <w:p w:rsidR="00000000" w:rsidDel="00000000" w:rsidP="00000000" w:rsidRDefault="00000000" w:rsidRPr="00000000" w14:paraId="000003BF">
      <w:pPr>
        <w:spacing w:after="0" w:before="0" w:line="276" w:lineRule="auto"/>
        <w:rPr/>
      </w:pPr>
      <w:r w:rsidDel="00000000" w:rsidR="00000000" w:rsidRPr="00000000">
        <w:rPr>
          <w:rtl w:val="0"/>
        </w:rPr>
      </w:r>
    </w:p>
    <w:p w:rsidR="00000000" w:rsidDel="00000000" w:rsidP="00000000" w:rsidRDefault="00000000" w:rsidRPr="00000000" w14:paraId="000003C0">
      <w:pPr>
        <w:spacing w:after="0" w:before="0" w:line="276" w:lineRule="auto"/>
        <w:rPr/>
      </w:pPr>
      <w:r w:rsidDel="00000000" w:rsidR="00000000" w:rsidRPr="00000000">
        <w:rPr>
          <w:rtl w:val="0"/>
        </w:rPr>
        <w:tab/>
        <w:t xml:space="preserve">AUSTIN (as Winsley Cartwright): He’s my son.</w:t>
      </w:r>
    </w:p>
    <w:p w:rsidR="00000000" w:rsidDel="00000000" w:rsidP="00000000" w:rsidRDefault="00000000" w:rsidRPr="00000000" w14:paraId="000003C1">
      <w:pPr>
        <w:spacing w:after="0" w:before="0" w:line="276" w:lineRule="auto"/>
        <w:rPr/>
      </w:pPr>
      <w:r w:rsidDel="00000000" w:rsidR="00000000" w:rsidRPr="00000000">
        <w:rPr>
          <w:rtl w:val="0"/>
        </w:rPr>
      </w:r>
    </w:p>
    <w:p w:rsidR="00000000" w:rsidDel="00000000" w:rsidP="00000000" w:rsidRDefault="00000000" w:rsidRPr="00000000" w14:paraId="000003C2">
      <w:pPr>
        <w:spacing w:after="0" w:before="0" w:line="276" w:lineRule="auto"/>
        <w:rPr/>
      </w:pPr>
      <w:r w:rsidDel="00000000" w:rsidR="00000000" w:rsidRPr="00000000">
        <w:rPr>
          <w:rtl w:val="0"/>
        </w:rPr>
        <w:t xml:space="preserve">ALI: Yikes.</w:t>
      </w:r>
    </w:p>
    <w:p w:rsidR="00000000" w:rsidDel="00000000" w:rsidP="00000000" w:rsidRDefault="00000000" w:rsidRPr="00000000" w14:paraId="000003C3">
      <w:pPr>
        <w:spacing w:after="0" w:before="0" w:line="276" w:lineRule="auto"/>
        <w:rPr/>
      </w:pPr>
      <w:r w:rsidDel="00000000" w:rsidR="00000000" w:rsidRPr="00000000">
        <w:rPr>
          <w:rtl w:val="0"/>
        </w:rPr>
      </w:r>
    </w:p>
    <w:p w:rsidR="00000000" w:rsidDel="00000000" w:rsidP="00000000" w:rsidRDefault="00000000" w:rsidRPr="00000000" w14:paraId="000003C4">
      <w:pPr>
        <w:spacing w:after="0" w:before="0" w:line="276" w:lineRule="auto"/>
        <w:rPr/>
      </w:pPr>
      <w:r w:rsidDel="00000000" w:rsidR="00000000" w:rsidRPr="00000000">
        <w:rPr>
          <w:rtl w:val="0"/>
        </w:rPr>
        <w:t xml:space="preserve">SYLVIA: Awkward! [laughter]</w:t>
      </w:r>
    </w:p>
    <w:p w:rsidR="00000000" w:rsidDel="00000000" w:rsidP="00000000" w:rsidRDefault="00000000" w:rsidRPr="00000000" w14:paraId="000003C5">
      <w:pPr>
        <w:spacing w:after="0" w:before="0" w:line="276" w:lineRule="auto"/>
        <w:rPr/>
      </w:pPr>
      <w:r w:rsidDel="00000000" w:rsidR="00000000" w:rsidRPr="00000000">
        <w:rPr>
          <w:rtl w:val="0"/>
        </w:rPr>
      </w:r>
    </w:p>
    <w:p w:rsidR="00000000" w:rsidDel="00000000" w:rsidP="00000000" w:rsidRDefault="00000000" w:rsidRPr="00000000" w14:paraId="000003C6">
      <w:pPr>
        <w:spacing w:after="0" w:before="0" w:line="276" w:lineRule="auto"/>
        <w:rPr/>
      </w:pPr>
      <w:r w:rsidDel="00000000" w:rsidR="00000000" w:rsidRPr="00000000">
        <w:rPr>
          <w:rtl w:val="0"/>
        </w:rPr>
        <w:t xml:space="preserve">DRE: Yeah, okay. Sige draws his knife.</w:t>
      </w:r>
    </w:p>
    <w:p w:rsidR="00000000" w:rsidDel="00000000" w:rsidP="00000000" w:rsidRDefault="00000000" w:rsidRPr="00000000" w14:paraId="000003C7">
      <w:pPr>
        <w:spacing w:after="0" w:before="0" w:line="276" w:lineRule="auto"/>
        <w:rPr/>
      </w:pPr>
      <w:r w:rsidDel="00000000" w:rsidR="00000000" w:rsidRPr="00000000">
        <w:rPr>
          <w:rtl w:val="0"/>
        </w:rPr>
      </w:r>
    </w:p>
    <w:p w:rsidR="00000000" w:rsidDel="00000000" w:rsidP="00000000" w:rsidRDefault="00000000" w:rsidRPr="00000000" w14:paraId="000003C8">
      <w:pPr>
        <w:spacing w:after="0" w:before="0" w:line="276" w:lineRule="auto"/>
        <w:rPr/>
      </w:pPr>
      <w:r w:rsidDel="00000000" w:rsidR="00000000" w:rsidRPr="00000000">
        <w:rPr>
          <w:rtl w:val="0"/>
        </w:rPr>
        <w:t xml:space="preserve">AUSTIN: Good.</w:t>
      </w:r>
    </w:p>
    <w:p w:rsidR="00000000" w:rsidDel="00000000" w:rsidP="00000000" w:rsidRDefault="00000000" w:rsidRPr="00000000" w14:paraId="000003C9">
      <w:pPr>
        <w:spacing w:after="0" w:before="0" w:line="276" w:lineRule="auto"/>
        <w:rPr/>
      </w:pPr>
      <w:r w:rsidDel="00000000" w:rsidR="00000000" w:rsidRPr="00000000">
        <w:rPr>
          <w:rtl w:val="0"/>
        </w:rPr>
      </w:r>
    </w:p>
    <w:p w:rsidR="00000000" w:rsidDel="00000000" w:rsidP="00000000" w:rsidRDefault="00000000" w:rsidRPr="00000000" w14:paraId="000003CA">
      <w:pPr>
        <w:spacing w:after="0" w:before="0" w:line="276" w:lineRule="auto"/>
        <w:rPr/>
      </w:pPr>
      <w:r w:rsidDel="00000000" w:rsidR="00000000" w:rsidRPr="00000000">
        <w:rPr>
          <w:rtl w:val="0"/>
        </w:rPr>
        <w:t xml:space="preserve">SYLVIA: Oh boy.</w:t>
      </w:r>
    </w:p>
    <w:p w:rsidR="00000000" w:rsidDel="00000000" w:rsidP="00000000" w:rsidRDefault="00000000" w:rsidRPr="00000000" w14:paraId="000003CB">
      <w:pPr>
        <w:spacing w:after="0" w:before="0" w:line="276" w:lineRule="auto"/>
        <w:rPr/>
      </w:pPr>
      <w:r w:rsidDel="00000000" w:rsidR="00000000" w:rsidRPr="00000000">
        <w:rPr>
          <w:rtl w:val="0"/>
        </w:rPr>
      </w:r>
    </w:p>
    <w:p w:rsidR="00000000" w:rsidDel="00000000" w:rsidP="00000000" w:rsidRDefault="00000000" w:rsidRPr="00000000" w14:paraId="000003CC">
      <w:pPr>
        <w:spacing w:after="0" w:before="0" w:line="276" w:lineRule="auto"/>
        <w:rPr/>
      </w:pPr>
      <w:r w:rsidDel="00000000" w:rsidR="00000000" w:rsidRPr="00000000">
        <w:rPr>
          <w:rtl w:val="0"/>
        </w:rPr>
        <w:t xml:space="preserve">DRE: And says,</w:t>
      </w:r>
    </w:p>
    <w:p w:rsidR="00000000" w:rsidDel="00000000" w:rsidP="00000000" w:rsidRDefault="00000000" w:rsidRPr="00000000" w14:paraId="000003CD">
      <w:pPr>
        <w:spacing w:after="0" w:before="0" w:line="276" w:lineRule="auto"/>
        <w:rPr/>
      </w:pPr>
      <w:r w:rsidDel="00000000" w:rsidR="00000000" w:rsidRPr="00000000">
        <w:rPr>
          <w:rtl w:val="0"/>
        </w:rPr>
      </w:r>
    </w:p>
    <w:p w:rsidR="00000000" w:rsidDel="00000000" w:rsidP="00000000" w:rsidRDefault="00000000" w:rsidRPr="00000000" w14:paraId="000003CE">
      <w:pPr>
        <w:spacing w:after="0" w:before="0" w:line="276" w:lineRule="auto"/>
        <w:rPr/>
      </w:pPr>
      <w:r w:rsidDel="00000000" w:rsidR="00000000" w:rsidRPr="00000000">
        <w:rPr>
          <w:rtl w:val="0"/>
        </w:rPr>
        <w:tab/>
        <w:t xml:space="preserve">DRE (as Sige): That is a really nice knife. Are you sure you want to test it against mine?</w:t>
      </w:r>
    </w:p>
    <w:p w:rsidR="00000000" w:rsidDel="00000000" w:rsidP="00000000" w:rsidRDefault="00000000" w:rsidRPr="00000000" w14:paraId="000003CF">
      <w:pPr>
        <w:spacing w:after="0" w:before="0" w:line="276" w:lineRule="auto"/>
        <w:rPr/>
      </w:pPr>
      <w:r w:rsidDel="00000000" w:rsidR="00000000" w:rsidRPr="00000000">
        <w:rPr>
          <w:rtl w:val="0"/>
        </w:rPr>
      </w:r>
    </w:p>
    <w:p w:rsidR="00000000" w:rsidDel="00000000" w:rsidP="00000000" w:rsidRDefault="00000000" w:rsidRPr="00000000" w14:paraId="000003D0">
      <w:pPr>
        <w:spacing w:after="0" w:before="0" w:line="276" w:lineRule="auto"/>
        <w:rPr/>
      </w:pPr>
      <w:r w:rsidDel="00000000" w:rsidR="00000000" w:rsidRPr="00000000">
        <w:rPr>
          <w:rtl w:val="0"/>
        </w:rPr>
        <w:t xml:space="preserve">AUSTIN: He like…his fingers start playing with it. He’s like flipping it between his fingers, and it’s a little hypnotizing. You can’t take your eyes off of it. What do you do?</w:t>
      </w:r>
    </w:p>
    <w:p w:rsidR="00000000" w:rsidDel="00000000" w:rsidP="00000000" w:rsidRDefault="00000000" w:rsidRPr="00000000" w14:paraId="000003D1">
      <w:pPr>
        <w:spacing w:after="0" w:before="0" w:line="276" w:lineRule="auto"/>
        <w:rPr/>
      </w:pPr>
      <w:r w:rsidDel="00000000" w:rsidR="00000000" w:rsidRPr="00000000">
        <w:rPr>
          <w:rtl w:val="0"/>
        </w:rPr>
      </w:r>
    </w:p>
    <w:p w:rsidR="00000000" w:rsidDel="00000000" w:rsidP="00000000" w:rsidRDefault="00000000" w:rsidRPr="00000000" w14:paraId="000003D2">
      <w:pPr>
        <w:spacing w:after="0" w:before="0" w:line="276" w:lineRule="auto"/>
        <w:rPr/>
      </w:pPr>
      <w:r w:rsidDel="00000000" w:rsidR="00000000" w:rsidRPr="00000000">
        <w:rPr>
          <w:rtl w:val="0"/>
        </w:rPr>
        <w:t xml:space="preserve">DRE: I’ll feel really bad if I stab this guy in front of his ghost dad. [ALI laughs]</w:t>
      </w:r>
    </w:p>
    <w:p w:rsidR="00000000" w:rsidDel="00000000" w:rsidP="00000000" w:rsidRDefault="00000000" w:rsidRPr="00000000" w14:paraId="000003D3">
      <w:pPr>
        <w:spacing w:after="0" w:before="0" w:line="276" w:lineRule="auto"/>
        <w:rPr/>
      </w:pPr>
      <w:r w:rsidDel="00000000" w:rsidR="00000000" w:rsidRPr="00000000">
        <w:rPr>
          <w:rtl w:val="0"/>
        </w:rPr>
      </w:r>
    </w:p>
    <w:p w:rsidR="00000000" w:rsidDel="00000000" w:rsidP="00000000" w:rsidRDefault="00000000" w:rsidRPr="00000000" w14:paraId="000003D4">
      <w:pPr>
        <w:spacing w:after="0" w:before="0" w:line="276" w:lineRule="auto"/>
        <w:rPr/>
      </w:pPr>
      <w:r w:rsidDel="00000000" w:rsidR="00000000" w:rsidRPr="00000000">
        <w:rPr>
          <w:rtl w:val="0"/>
        </w:rPr>
        <w:t xml:space="preserve">SYLVIA: But then he can be a ghost with his dad!</w:t>
      </w:r>
    </w:p>
    <w:p w:rsidR="00000000" w:rsidDel="00000000" w:rsidP="00000000" w:rsidRDefault="00000000" w:rsidRPr="00000000" w14:paraId="000003D5">
      <w:pPr>
        <w:spacing w:after="0" w:before="0" w:line="276" w:lineRule="auto"/>
        <w:rPr/>
      </w:pPr>
      <w:r w:rsidDel="00000000" w:rsidR="00000000" w:rsidRPr="00000000">
        <w:rPr>
          <w:rtl w:val="0"/>
        </w:rPr>
      </w:r>
    </w:p>
    <w:p w:rsidR="00000000" w:rsidDel="00000000" w:rsidP="00000000" w:rsidRDefault="00000000" w:rsidRPr="00000000" w14:paraId="000003D6">
      <w:pPr>
        <w:spacing w:after="0" w:before="0" w:line="276" w:lineRule="auto"/>
        <w:rPr/>
      </w:pPr>
      <w:r w:rsidDel="00000000" w:rsidR="00000000" w:rsidRPr="00000000">
        <w:rPr>
          <w:rtl w:val="0"/>
        </w:rPr>
        <w:t xml:space="preserve">DRE: That’s true! So I’m really just doing them a favor. [laughs]</w:t>
      </w:r>
    </w:p>
    <w:p w:rsidR="00000000" w:rsidDel="00000000" w:rsidP="00000000" w:rsidRDefault="00000000" w:rsidRPr="00000000" w14:paraId="000003D7">
      <w:pPr>
        <w:spacing w:after="0" w:before="0" w:line="276" w:lineRule="auto"/>
        <w:rPr/>
      </w:pPr>
      <w:r w:rsidDel="00000000" w:rsidR="00000000" w:rsidRPr="00000000">
        <w:rPr>
          <w:rtl w:val="0"/>
        </w:rPr>
      </w:r>
    </w:p>
    <w:p w:rsidR="00000000" w:rsidDel="00000000" w:rsidP="00000000" w:rsidRDefault="00000000" w:rsidRPr="00000000" w14:paraId="000003D8">
      <w:pPr>
        <w:spacing w:after="0" w:before="0" w:line="276" w:lineRule="auto"/>
        <w:rPr/>
      </w:pPr>
      <w:r w:rsidDel="00000000" w:rsidR="00000000" w:rsidRPr="00000000">
        <w:rPr>
          <w:rtl w:val="0"/>
        </w:rPr>
        <w:t xml:space="preserve">JACK: No, I don’t think that’s how it works! I don’t think that’s… [DRE laughs, ALI groans]</w:t>
      </w:r>
    </w:p>
    <w:p w:rsidR="00000000" w:rsidDel="00000000" w:rsidP="00000000" w:rsidRDefault="00000000" w:rsidRPr="00000000" w14:paraId="000003D9">
      <w:pPr>
        <w:spacing w:after="0" w:before="0" w:line="276" w:lineRule="auto"/>
        <w:rPr/>
      </w:pPr>
      <w:r w:rsidDel="00000000" w:rsidR="00000000" w:rsidRPr="00000000">
        <w:rPr>
          <w:rtl w:val="0"/>
        </w:rPr>
      </w:r>
    </w:p>
    <w:p w:rsidR="00000000" w:rsidDel="00000000" w:rsidP="00000000" w:rsidRDefault="00000000" w:rsidRPr="00000000" w14:paraId="000003DA">
      <w:pPr>
        <w:spacing w:after="0" w:before="0" w:line="276" w:lineRule="auto"/>
        <w:rPr/>
      </w:pPr>
      <w:r w:rsidDel="00000000" w:rsidR="00000000" w:rsidRPr="00000000">
        <w:rPr>
          <w:rtl w:val="0"/>
        </w:rPr>
        <w:t xml:space="preserve">SYLVIA: That’s totally how it works!</w:t>
      </w:r>
    </w:p>
    <w:p w:rsidR="00000000" w:rsidDel="00000000" w:rsidP="00000000" w:rsidRDefault="00000000" w:rsidRPr="00000000" w14:paraId="000003DB">
      <w:pPr>
        <w:spacing w:after="0" w:before="0" w:line="276" w:lineRule="auto"/>
        <w:rPr/>
      </w:pPr>
      <w:r w:rsidDel="00000000" w:rsidR="00000000" w:rsidRPr="00000000">
        <w:rPr>
          <w:rtl w:val="0"/>
        </w:rPr>
      </w:r>
    </w:p>
    <w:p w:rsidR="00000000" w:rsidDel="00000000" w:rsidP="00000000" w:rsidRDefault="00000000" w:rsidRPr="00000000" w14:paraId="000003DC">
      <w:pPr>
        <w:spacing w:after="0" w:before="0" w:line="276" w:lineRule="auto"/>
        <w:rPr/>
      </w:pPr>
      <w:r w:rsidDel="00000000" w:rsidR="00000000" w:rsidRPr="00000000">
        <w:rPr>
          <w:rtl w:val="0"/>
        </w:rPr>
        <w:t xml:space="preserve">JACK: No, stop him, that’s not how it works!</w:t>
      </w:r>
    </w:p>
    <w:p w:rsidR="00000000" w:rsidDel="00000000" w:rsidP="00000000" w:rsidRDefault="00000000" w:rsidRPr="00000000" w14:paraId="000003DD">
      <w:pPr>
        <w:spacing w:after="0" w:before="0" w:line="276" w:lineRule="auto"/>
        <w:rPr/>
      </w:pPr>
      <w:r w:rsidDel="00000000" w:rsidR="00000000" w:rsidRPr="00000000">
        <w:rPr>
          <w:rtl w:val="0"/>
        </w:rPr>
      </w:r>
    </w:p>
    <w:p w:rsidR="00000000" w:rsidDel="00000000" w:rsidP="00000000" w:rsidRDefault="00000000" w:rsidRPr="00000000" w14:paraId="000003DE">
      <w:pPr>
        <w:spacing w:after="0" w:before="0" w:line="276" w:lineRule="auto"/>
        <w:rPr/>
      </w:pPr>
      <w:r w:rsidDel="00000000" w:rsidR="00000000" w:rsidRPr="00000000">
        <w:rPr>
          <w:rtl w:val="0"/>
        </w:rPr>
        <w:t xml:space="preserve">SYLVIA: Mmm…I’m pretty sure it’s how it works.</w:t>
      </w:r>
    </w:p>
    <w:p w:rsidR="00000000" w:rsidDel="00000000" w:rsidP="00000000" w:rsidRDefault="00000000" w:rsidRPr="00000000" w14:paraId="000003DF">
      <w:pPr>
        <w:spacing w:after="0" w:before="0" w:line="276" w:lineRule="auto"/>
        <w:rPr/>
      </w:pPr>
      <w:r w:rsidDel="00000000" w:rsidR="00000000" w:rsidRPr="00000000">
        <w:rPr>
          <w:rtl w:val="0"/>
        </w:rPr>
      </w:r>
    </w:p>
    <w:p w:rsidR="00000000" w:rsidDel="00000000" w:rsidP="00000000" w:rsidRDefault="00000000" w:rsidRPr="00000000" w14:paraId="000003E0">
      <w:pPr>
        <w:spacing w:after="0" w:before="0" w:line="276" w:lineRule="auto"/>
        <w:rPr/>
      </w:pPr>
      <w:r w:rsidDel="00000000" w:rsidR="00000000" w:rsidRPr="00000000">
        <w:rPr>
          <w:rtl w:val="0"/>
        </w:rPr>
        <w:t xml:space="preserve">AUSTIN: What are your beliefs and instincts, again?</w:t>
      </w:r>
    </w:p>
    <w:p w:rsidR="00000000" w:rsidDel="00000000" w:rsidP="00000000" w:rsidRDefault="00000000" w:rsidRPr="00000000" w14:paraId="000003E1">
      <w:pPr>
        <w:spacing w:after="0" w:before="0" w:line="276" w:lineRule="auto"/>
        <w:rPr/>
      </w:pPr>
      <w:r w:rsidDel="00000000" w:rsidR="00000000" w:rsidRPr="00000000">
        <w:rPr>
          <w:rtl w:val="0"/>
        </w:rPr>
      </w:r>
    </w:p>
    <w:p w:rsidR="00000000" w:rsidDel="00000000" w:rsidP="00000000" w:rsidRDefault="00000000" w:rsidRPr="00000000" w14:paraId="000003E2">
      <w:pPr>
        <w:spacing w:after="0" w:before="0" w:line="276" w:lineRule="auto"/>
        <w:rPr/>
      </w:pPr>
      <w:r w:rsidDel="00000000" w:rsidR="00000000" w:rsidRPr="00000000">
        <w:rPr>
          <w:rtl w:val="0"/>
        </w:rPr>
        <w:t xml:space="preserve">DRE: Oh. “Strike first, strike hard”!</w:t>
      </w:r>
    </w:p>
    <w:p w:rsidR="00000000" w:rsidDel="00000000" w:rsidP="00000000" w:rsidRDefault="00000000" w:rsidRPr="00000000" w14:paraId="000003E3">
      <w:pPr>
        <w:spacing w:after="0" w:before="0" w:line="276" w:lineRule="auto"/>
        <w:rPr/>
      </w:pPr>
      <w:r w:rsidDel="00000000" w:rsidR="00000000" w:rsidRPr="00000000">
        <w:rPr>
          <w:rtl w:val="0"/>
        </w:rPr>
      </w:r>
    </w:p>
    <w:p w:rsidR="00000000" w:rsidDel="00000000" w:rsidP="00000000" w:rsidRDefault="00000000" w:rsidRPr="00000000" w14:paraId="000003E4">
      <w:pPr>
        <w:spacing w:after="0" w:before="0" w:line="276" w:lineRule="auto"/>
        <w:rPr/>
      </w:pPr>
      <w:r w:rsidDel="00000000" w:rsidR="00000000" w:rsidRPr="00000000">
        <w:rPr>
          <w:rtl w:val="0"/>
        </w:rPr>
        <w:t xml:space="preserve">AUSTIN: Oh yeah, there it is.</w:t>
      </w:r>
    </w:p>
    <w:p w:rsidR="00000000" w:rsidDel="00000000" w:rsidP="00000000" w:rsidRDefault="00000000" w:rsidRPr="00000000" w14:paraId="000003E5">
      <w:pPr>
        <w:spacing w:after="0" w:before="0" w:line="276" w:lineRule="auto"/>
        <w:rPr/>
      </w:pPr>
      <w:r w:rsidDel="00000000" w:rsidR="00000000" w:rsidRPr="00000000">
        <w:rPr>
          <w:rtl w:val="0"/>
        </w:rPr>
      </w:r>
    </w:p>
    <w:p w:rsidR="00000000" w:rsidDel="00000000" w:rsidP="00000000" w:rsidRDefault="00000000" w:rsidRPr="00000000" w14:paraId="000003E6">
      <w:pPr>
        <w:spacing w:after="0" w:before="0" w:line="276" w:lineRule="auto"/>
        <w:rPr/>
      </w:pPr>
      <w:r w:rsidDel="00000000" w:rsidR="00000000" w:rsidRPr="00000000">
        <w:rPr>
          <w:rtl w:val="0"/>
        </w:rPr>
        <w:t xml:space="preserve">JACK: Oh, that doesn’t mention dads! [laughter]</w:t>
      </w:r>
    </w:p>
    <w:p w:rsidR="00000000" w:rsidDel="00000000" w:rsidP="00000000" w:rsidRDefault="00000000" w:rsidRPr="00000000" w14:paraId="000003E7">
      <w:pPr>
        <w:spacing w:after="0" w:before="0" w:line="276" w:lineRule="auto"/>
        <w:rPr/>
      </w:pPr>
      <w:r w:rsidDel="00000000" w:rsidR="00000000" w:rsidRPr="00000000">
        <w:rPr>
          <w:rtl w:val="0"/>
        </w:rPr>
      </w:r>
    </w:p>
    <w:p w:rsidR="00000000" w:rsidDel="00000000" w:rsidP="00000000" w:rsidRDefault="00000000" w:rsidRPr="00000000" w14:paraId="000003E8">
      <w:pPr>
        <w:spacing w:after="0" w:before="0" w:line="276" w:lineRule="auto"/>
        <w:rPr/>
      </w:pPr>
      <w:r w:rsidDel="00000000" w:rsidR="00000000" w:rsidRPr="00000000">
        <w:rPr>
          <w:rtl w:val="0"/>
        </w:rPr>
        <w:t xml:space="preserve">AUSTIN: It doesn’t, no dad talk in here.</w:t>
      </w:r>
    </w:p>
    <w:p w:rsidR="00000000" w:rsidDel="00000000" w:rsidP="00000000" w:rsidRDefault="00000000" w:rsidRPr="00000000" w14:paraId="000003E9">
      <w:pPr>
        <w:spacing w:after="0" w:before="0" w:line="276" w:lineRule="auto"/>
        <w:rPr/>
      </w:pPr>
      <w:r w:rsidDel="00000000" w:rsidR="00000000" w:rsidRPr="00000000">
        <w:rPr>
          <w:rtl w:val="0"/>
        </w:rPr>
      </w:r>
    </w:p>
    <w:p w:rsidR="00000000" w:rsidDel="00000000" w:rsidP="00000000" w:rsidRDefault="00000000" w:rsidRPr="00000000" w14:paraId="000003EA">
      <w:pPr>
        <w:spacing w:after="0" w:before="0" w:line="276" w:lineRule="auto"/>
        <w:rPr/>
      </w:pPr>
      <w:r w:rsidDel="00000000" w:rsidR="00000000" w:rsidRPr="00000000">
        <w:rPr>
          <w:rtl w:val="0"/>
        </w:rPr>
        <w:t xml:space="preserve">DRE: “Never trust a person in power”.</w:t>
      </w:r>
    </w:p>
    <w:p w:rsidR="00000000" w:rsidDel="00000000" w:rsidP="00000000" w:rsidRDefault="00000000" w:rsidRPr="00000000" w14:paraId="000003EB">
      <w:pPr>
        <w:spacing w:after="0" w:before="0" w:line="276" w:lineRule="auto"/>
        <w:rPr/>
      </w:pPr>
      <w:r w:rsidDel="00000000" w:rsidR="00000000" w:rsidRPr="00000000">
        <w:rPr>
          <w:rtl w:val="0"/>
        </w:rPr>
      </w:r>
    </w:p>
    <w:p w:rsidR="00000000" w:rsidDel="00000000" w:rsidP="00000000" w:rsidRDefault="00000000" w:rsidRPr="00000000" w14:paraId="000003EC">
      <w:pPr>
        <w:spacing w:after="0" w:before="0" w:line="276" w:lineRule="auto"/>
        <w:rPr/>
      </w:pPr>
      <w:r w:rsidDel="00000000" w:rsidR="00000000" w:rsidRPr="00000000">
        <w:rPr>
          <w:rtl w:val="0"/>
        </w:rPr>
        <w:t xml:space="preserve">AUSTIN: You do have a thing that says “I will take any job or do any deed unless it harms a child”, but I don’t think this is what you mean?</w:t>
      </w:r>
    </w:p>
    <w:p w:rsidR="00000000" w:rsidDel="00000000" w:rsidP="00000000" w:rsidRDefault="00000000" w:rsidRPr="00000000" w14:paraId="000003ED">
      <w:pPr>
        <w:spacing w:after="0" w:before="0" w:line="276" w:lineRule="auto"/>
        <w:rPr/>
      </w:pPr>
      <w:r w:rsidDel="00000000" w:rsidR="00000000" w:rsidRPr="00000000">
        <w:rPr>
          <w:rtl w:val="0"/>
        </w:rPr>
      </w:r>
    </w:p>
    <w:p w:rsidR="00000000" w:rsidDel="00000000" w:rsidP="00000000" w:rsidRDefault="00000000" w:rsidRPr="00000000" w14:paraId="000003EE">
      <w:pPr>
        <w:spacing w:after="0" w:before="0" w:line="276" w:lineRule="auto"/>
        <w:rPr/>
      </w:pPr>
      <w:r w:rsidDel="00000000" w:rsidR="00000000" w:rsidRPr="00000000">
        <w:rPr>
          <w:rtl w:val="0"/>
        </w:rPr>
        <w:t xml:space="preserve">DRE: He’s not a child, he’s someone’s child…</w:t>
      </w:r>
    </w:p>
    <w:p w:rsidR="00000000" w:rsidDel="00000000" w:rsidP="00000000" w:rsidRDefault="00000000" w:rsidRPr="00000000" w14:paraId="000003EF">
      <w:pPr>
        <w:spacing w:after="0" w:before="0" w:line="276" w:lineRule="auto"/>
        <w:rPr/>
      </w:pPr>
      <w:r w:rsidDel="00000000" w:rsidR="00000000" w:rsidRPr="00000000">
        <w:rPr>
          <w:rtl w:val="0"/>
        </w:rPr>
      </w:r>
    </w:p>
    <w:p w:rsidR="00000000" w:rsidDel="00000000" w:rsidP="00000000" w:rsidRDefault="00000000" w:rsidRPr="00000000" w14:paraId="000003F0">
      <w:pPr>
        <w:spacing w:after="0" w:before="0" w:line="276" w:lineRule="auto"/>
        <w:rPr/>
      </w:pPr>
      <w:r w:rsidDel="00000000" w:rsidR="00000000" w:rsidRPr="00000000">
        <w:rPr>
          <w:rtl w:val="0"/>
        </w:rPr>
        <w:t xml:space="preserve">SYLVIA: I mean, everybody’s somebody’s child.</w:t>
      </w:r>
    </w:p>
    <w:p w:rsidR="00000000" w:rsidDel="00000000" w:rsidP="00000000" w:rsidRDefault="00000000" w:rsidRPr="00000000" w14:paraId="000003F1">
      <w:pPr>
        <w:spacing w:after="0" w:before="0" w:line="276" w:lineRule="auto"/>
        <w:rPr/>
      </w:pPr>
      <w:r w:rsidDel="00000000" w:rsidR="00000000" w:rsidRPr="00000000">
        <w:rPr>
          <w:rtl w:val="0"/>
        </w:rPr>
      </w:r>
    </w:p>
    <w:p w:rsidR="00000000" w:rsidDel="00000000" w:rsidP="00000000" w:rsidRDefault="00000000" w:rsidRPr="00000000" w14:paraId="000003F2">
      <w:pPr>
        <w:spacing w:after="0" w:before="0" w:line="276" w:lineRule="auto"/>
        <w:rPr/>
      </w:pPr>
      <w:r w:rsidDel="00000000" w:rsidR="00000000" w:rsidRPr="00000000">
        <w:rPr>
          <w:rtl w:val="0"/>
        </w:rPr>
        <w:t xml:space="preserve">AUSTIN: That’s true.</w:t>
      </w:r>
    </w:p>
    <w:p w:rsidR="00000000" w:rsidDel="00000000" w:rsidP="00000000" w:rsidRDefault="00000000" w:rsidRPr="00000000" w14:paraId="000003F3">
      <w:pPr>
        <w:spacing w:after="0" w:before="0" w:line="276" w:lineRule="auto"/>
        <w:rPr/>
      </w:pPr>
      <w:r w:rsidDel="00000000" w:rsidR="00000000" w:rsidRPr="00000000">
        <w:rPr>
          <w:rtl w:val="0"/>
        </w:rPr>
      </w:r>
    </w:p>
    <w:p w:rsidR="00000000" w:rsidDel="00000000" w:rsidP="00000000" w:rsidRDefault="00000000" w:rsidRPr="00000000" w14:paraId="000003F4">
      <w:pPr>
        <w:spacing w:after="0" w:before="0" w:line="276" w:lineRule="auto"/>
        <w:rPr/>
      </w:pPr>
      <w:r w:rsidDel="00000000" w:rsidR="00000000" w:rsidRPr="00000000">
        <w:rPr>
          <w:rtl w:val="0"/>
        </w:rPr>
        <w:t xml:space="preserve">ALI: Except for me, probably.</w:t>
      </w:r>
    </w:p>
    <w:p w:rsidR="00000000" w:rsidDel="00000000" w:rsidP="00000000" w:rsidRDefault="00000000" w:rsidRPr="00000000" w14:paraId="000003F5">
      <w:pPr>
        <w:spacing w:after="0" w:before="0" w:line="276" w:lineRule="auto"/>
        <w:rPr/>
      </w:pPr>
      <w:r w:rsidDel="00000000" w:rsidR="00000000" w:rsidRPr="00000000">
        <w:rPr>
          <w:rtl w:val="0"/>
        </w:rPr>
      </w:r>
    </w:p>
    <w:p w:rsidR="00000000" w:rsidDel="00000000" w:rsidP="00000000" w:rsidRDefault="00000000" w:rsidRPr="00000000" w14:paraId="000003F6">
      <w:pPr>
        <w:spacing w:after="0" w:before="0" w:line="276" w:lineRule="auto"/>
        <w:rPr/>
      </w:pPr>
      <w:r w:rsidDel="00000000" w:rsidR="00000000" w:rsidRPr="00000000">
        <w:rPr>
          <w:rtl w:val="0"/>
        </w:rPr>
        <w:t xml:space="preserve">AUSTIN: Probably.</w:t>
      </w:r>
    </w:p>
    <w:p w:rsidR="00000000" w:rsidDel="00000000" w:rsidP="00000000" w:rsidRDefault="00000000" w:rsidRPr="00000000" w14:paraId="000003F7">
      <w:pPr>
        <w:spacing w:after="0" w:before="0" w:line="276" w:lineRule="auto"/>
        <w:rPr/>
      </w:pPr>
      <w:r w:rsidDel="00000000" w:rsidR="00000000" w:rsidRPr="00000000">
        <w:rPr>
          <w:rtl w:val="0"/>
        </w:rPr>
      </w:r>
    </w:p>
    <w:p w:rsidR="00000000" w:rsidDel="00000000" w:rsidP="00000000" w:rsidRDefault="00000000" w:rsidRPr="00000000" w14:paraId="000003F8">
      <w:pPr>
        <w:spacing w:after="0" w:before="0" w:line="276" w:lineRule="auto"/>
        <w:rPr/>
      </w:pPr>
      <w:r w:rsidDel="00000000" w:rsidR="00000000" w:rsidRPr="00000000">
        <w:rPr>
          <w:rtl w:val="0"/>
        </w:rPr>
        <w:t xml:space="preserve">SYLVIA: I mean you’re like Samothes’ kid, technically… [DRE laughs]</w:t>
      </w:r>
    </w:p>
    <w:p w:rsidR="00000000" w:rsidDel="00000000" w:rsidP="00000000" w:rsidRDefault="00000000" w:rsidRPr="00000000" w14:paraId="000003F9">
      <w:pPr>
        <w:spacing w:after="0" w:before="0" w:line="276" w:lineRule="auto"/>
        <w:rPr/>
      </w:pPr>
      <w:r w:rsidDel="00000000" w:rsidR="00000000" w:rsidRPr="00000000">
        <w:rPr>
          <w:rtl w:val="0"/>
        </w:rPr>
      </w:r>
    </w:p>
    <w:p w:rsidR="00000000" w:rsidDel="00000000" w:rsidP="00000000" w:rsidRDefault="00000000" w:rsidRPr="00000000" w14:paraId="000003FA">
      <w:pPr>
        <w:spacing w:after="0" w:before="0" w:line="276" w:lineRule="auto"/>
        <w:rPr/>
      </w:pPr>
      <w:r w:rsidDel="00000000" w:rsidR="00000000" w:rsidRPr="00000000">
        <w:rPr>
          <w:rtl w:val="0"/>
        </w:rPr>
        <w:t xml:space="preserve">AUSTIN: [laughing] I don’t think that’s true. So you’re charging the boy?</w:t>
      </w:r>
    </w:p>
    <w:p w:rsidR="00000000" w:rsidDel="00000000" w:rsidP="00000000" w:rsidRDefault="00000000" w:rsidRPr="00000000" w14:paraId="000003FB">
      <w:pPr>
        <w:spacing w:after="0" w:before="0" w:line="276" w:lineRule="auto"/>
        <w:rPr/>
      </w:pPr>
      <w:r w:rsidDel="00000000" w:rsidR="00000000" w:rsidRPr="00000000">
        <w:rPr>
          <w:rtl w:val="0"/>
        </w:rPr>
      </w:r>
    </w:p>
    <w:p w:rsidR="00000000" w:rsidDel="00000000" w:rsidP="00000000" w:rsidRDefault="00000000" w:rsidRPr="00000000" w14:paraId="000003FC">
      <w:pPr>
        <w:spacing w:after="0" w:before="0" w:line="276" w:lineRule="auto"/>
        <w:rPr/>
      </w:pPr>
      <w:r w:rsidDel="00000000" w:rsidR="00000000" w:rsidRPr="00000000">
        <w:rPr>
          <w:rtl w:val="0"/>
        </w:rPr>
        <w:t xml:space="preserve">DRE: Unless you all have a better idea, I’m gonna rush him.</w:t>
      </w:r>
    </w:p>
    <w:p w:rsidR="00000000" w:rsidDel="00000000" w:rsidP="00000000" w:rsidRDefault="00000000" w:rsidRPr="00000000" w14:paraId="000003FD">
      <w:pPr>
        <w:spacing w:after="0" w:before="0" w:line="276" w:lineRule="auto"/>
        <w:rPr/>
      </w:pPr>
      <w:r w:rsidDel="00000000" w:rsidR="00000000" w:rsidRPr="00000000">
        <w:rPr>
          <w:rtl w:val="0"/>
        </w:rPr>
      </w:r>
    </w:p>
    <w:p w:rsidR="00000000" w:rsidDel="00000000" w:rsidP="00000000" w:rsidRDefault="00000000" w:rsidRPr="00000000" w14:paraId="000003FE">
      <w:pPr>
        <w:spacing w:after="0" w:before="0" w:line="276" w:lineRule="auto"/>
        <w:rPr/>
      </w:pPr>
      <w:r w:rsidDel="00000000" w:rsidR="00000000" w:rsidRPr="00000000">
        <w:rPr>
          <w:rtl w:val="0"/>
        </w:rPr>
        <w:t xml:space="preserve">AUSTIN: Yeah, if you don’t do something to break eye contact, you will, something…he’s trying to hypnotize you with this knife.</w:t>
      </w:r>
    </w:p>
    <w:p w:rsidR="00000000" w:rsidDel="00000000" w:rsidP="00000000" w:rsidRDefault="00000000" w:rsidRPr="00000000" w14:paraId="000003FF">
      <w:pPr>
        <w:spacing w:after="0" w:before="0" w:line="276" w:lineRule="auto"/>
        <w:rPr/>
      </w:pPr>
      <w:r w:rsidDel="00000000" w:rsidR="00000000" w:rsidRPr="00000000">
        <w:rPr>
          <w:rtl w:val="0"/>
        </w:rPr>
      </w:r>
    </w:p>
    <w:p w:rsidR="00000000" w:rsidDel="00000000" w:rsidP="00000000" w:rsidRDefault="00000000" w:rsidRPr="00000000" w14:paraId="00000400">
      <w:pPr>
        <w:spacing w:after="0" w:before="0" w:line="276" w:lineRule="auto"/>
        <w:rPr/>
      </w:pPr>
      <w:r w:rsidDel="00000000" w:rsidR="00000000" w:rsidRPr="00000000">
        <w:rPr>
          <w:rtl w:val="0"/>
        </w:rPr>
        <w:t xml:space="preserve">DRE: Yeah, yeah.</w:t>
      </w:r>
    </w:p>
    <w:p w:rsidR="00000000" w:rsidDel="00000000" w:rsidP="00000000" w:rsidRDefault="00000000" w:rsidRPr="00000000" w14:paraId="00000401">
      <w:pPr>
        <w:spacing w:after="0" w:before="0" w:line="276" w:lineRule="auto"/>
        <w:rPr/>
      </w:pPr>
      <w:r w:rsidDel="00000000" w:rsidR="00000000" w:rsidRPr="00000000">
        <w:rPr>
          <w:rtl w:val="0"/>
        </w:rPr>
      </w:r>
    </w:p>
    <w:p w:rsidR="00000000" w:rsidDel="00000000" w:rsidP="00000000" w:rsidRDefault="00000000" w:rsidRPr="00000000" w14:paraId="00000402">
      <w:pPr>
        <w:spacing w:after="0" w:before="0" w:line="276" w:lineRule="auto"/>
        <w:rPr/>
      </w:pPr>
      <w:r w:rsidDel="00000000" w:rsidR="00000000" w:rsidRPr="00000000">
        <w:rPr>
          <w:rtl w:val="0"/>
        </w:rPr>
        <w:t xml:space="preserve">ALI: Go for it.</w:t>
      </w:r>
    </w:p>
    <w:p w:rsidR="00000000" w:rsidDel="00000000" w:rsidP="00000000" w:rsidRDefault="00000000" w:rsidRPr="00000000" w14:paraId="00000403">
      <w:pPr>
        <w:spacing w:after="0" w:before="0" w:line="276" w:lineRule="auto"/>
        <w:rPr/>
      </w:pPr>
      <w:r w:rsidDel="00000000" w:rsidR="00000000" w:rsidRPr="00000000">
        <w:rPr>
          <w:rtl w:val="0"/>
        </w:rPr>
      </w:r>
    </w:p>
    <w:p w:rsidR="00000000" w:rsidDel="00000000" w:rsidP="00000000" w:rsidRDefault="00000000" w:rsidRPr="00000000" w14:paraId="00000404">
      <w:pPr>
        <w:spacing w:after="0" w:before="0" w:line="276" w:lineRule="auto"/>
        <w:rPr/>
      </w:pPr>
      <w:r w:rsidDel="00000000" w:rsidR="00000000" w:rsidRPr="00000000">
        <w:rPr>
          <w:rtl w:val="0"/>
        </w:rPr>
        <w:t xml:space="preserve">DRE: Okay!</w:t>
      </w:r>
    </w:p>
    <w:p w:rsidR="00000000" w:rsidDel="00000000" w:rsidP="00000000" w:rsidRDefault="00000000" w:rsidRPr="00000000" w14:paraId="00000405">
      <w:pPr>
        <w:spacing w:after="0" w:before="0" w:line="276" w:lineRule="auto"/>
        <w:rPr/>
      </w:pPr>
      <w:r w:rsidDel="00000000" w:rsidR="00000000" w:rsidRPr="00000000">
        <w:rPr>
          <w:rtl w:val="0"/>
        </w:rPr>
      </w:r>
    </w:p>
    <w:p w:rsidR="00000000" w:rsidDel="00000000" w:rsidP="00000000" w:rsidRDefault="00000000" w:rsidRPr="00000000" w14:paraId="00000406">
      <w:pPr>
        <w:spacing w:after="0" w:before="0" w:line="276" w:lineRule="auto"/>
        <w:rPr/>
      </w:pPr>
      <w:r w:rsidDel="00000000" w:rsidR="00000000" w:rsidRPr="00000000">
        <w:rPr>
          <w:rtl w:val="0"/>
        </w:rPr>
        <w:t xml:space="preserve">SYLVIA: Yeah.</w:t>
      </w:r>
    </w:p>
    <w:p w:rsidR="00000000" w:rsidDel="00000000" w:rsidP="00000000" w:rsidRDefault="00000000" w:rsidRPr="00000000" w14:paraId="00000407">
      <w:pPr>
        <w:spacing w:after="0" w:before="0" w:line="276" w:lineRule="auto"/>
        <w:rPr/>
      </w:pPr>
      <w:r w:rsidDel="00000000" w:rsidR="00000000" w:rsidRPr="00000000">
        <w:rPr>
          <w:rtl w:val="0"/>
        </w:rPr>
      </w:r>
    </w:p>
    <w:p w:rsidR="00000000" w:rsidDel="00000000" w:rsidP="00000000" w:rsidRDefault="00000000" w:rsidRPr="00000000" w14:paraId="00000408">
      <w:pPr>
        <w:spacing w:after="0" w:before="0" w:line="276" w:lineRule="auto"/>
        <w:rPr/>
      </w:pPr>
      <w:r w:rsidDel="00000000" w:rsidR="00000000" w:rsidRPr="00000000">
        <w:rPr>
          <w:rtl w:val="0"/>
        </w:rPr>
        <w:t xml:space="preserve">AUSTIN: Give me a skirmish.</w:t>
      </w:r>
    </w:p>
    <w:p w:rsidR="00000000" w:rsidDel="00000000" w:rsidP="00000000" w:rsidRDefault="00000000" w:rsidRPr="00000000" w14:paraId="00000409">
      <w:pPr>
        <w:spacing w:after="0" w:before="0" w:line="276" w:lineRule="auto"/>
        <w:rPr/>
      </w:pPr>
      <w:r w:rsidDel="00000000" w:rsidR="00000000" w:rsidRPr="00000000">
        <w:rPr>
          <w:rtl w:val="0"/>
        </w:rPr>
      </w:r>
    </w:p>
    <w:p w:rsidR="00000000" w:rsidDel="00000000" w:rsidP="00000000" w:rsidRDefault="00000000" w:rsidRPr="00000000" w14:paraId="0000040A">
      <w:pPr>
        <w:spacing w:after="0" w:before="0" w:line="276" w:lineRule="auto"/>
        <w:rPr/>
      </w:pPr>
      <w:r w:rsidDel="00000000" w:rsidR="00000000" w:rsidRPr="00000000">
        <w:rPr>
          <w:rtl w:val="0"/>
        </w:rPr>
        <w:t xml:space="preserve">DRE: Yes. I’m going to…</w:t>
      </w:r>
    </w:p>
    <w:p w:rsidR="00000000" w:rsidDel="00000000" w:rsidP="00000000" w:rsidRDefault="00000000" w:rsidRPr="00000000" w14:paraId="0000040B">
      <w:pPr>
        <w:spacing w:after="0" w:before="0" w:line="276" w:lineRule="auto"/>
        <w:rPr/>
      </w:pPr>
      <w:r w:rsidDel="00000000" w:rsidR="00000000" w:rsidRPr="00000000">
        <w:rPr>
          <w:rtl w:val="0"/>
        </w:rPr>
      </w:r>
    </w:p>
    <w:p w:rsidR="00000000" w:rsidDel="00000000" w:rsidP="00000000" w:rsidRDefault="00000000" w:rsidRPr="00000000" w14:paraId="0000040C">
      <w:pPr>
        <w:spacing w:after="0" w:before="0" w:line="276" w:lineRule="auto"/>
        <w:rPr/>
      </w:pPr>
      <w:r w:rsidDel="00000000" w:rsidR="00000000" w:rsidRPr="00000000">
        <w:rPr>
          <w:rtl w:val="0"/>
        </w:rPr>
        <w:t xml:space="preserve">AUSTIN: And describe it for me.</w:t>
      </w:r>
    </w:p>
    <w:p w:rsidR="00000000" w:rsidDel="00000000" w:rsidP="00000000" w:rsidRDefault="00000000" w:rsidRPr="00000000" w14:paraId="0000040D">
      <w:pPr>
        <w:spacing w:after="0" w:before="0" w:line="276" w:lineRule="auto"/>
        <w:rPr/>
      </w:pPr>
      <w:r w:rsidDel="00000000" w:rsidR="00000000" w:rsidRPr="00000000">
        <w:rPr>
          <w:rtl w:val="0"/>
        </w:rPr>
      </w:r>
    </w:p>
    <w:p w:rsidR="00000000" w:rsidDel="00000000" w:rsidP="00000000" w:rsidRDefault="00000000" w:rsidRPr="00000000" w14:paraId="0000040E">
      <w:pPr>
        <w:spacing w:after="0" w:before="0" w:line="276" w:lineRule="auto"/>
        <w:rPr/>
      </w:pPr>
      <w:r w:rsidDel="00000000" w:rsidR="00000000" w:rsidRPr="00000000">
        <w:rPr>
          <w:rtl w:val="0"/>
        </w:rPr>
        <w:t xml:space="preserve">DRE: I’m going to take a stress to take an extra die on this too.</w:t>
      </w:r>
    </w:p>
    <w:p w:rsidR="00000000" w:rsidDel="00000000" w:rsidP="00000000" w:rsidRDefault="00000000" w:rsidRPr="00000000" w14:paraId="0000040F">
      <w:pPr>
        <w:spacing w:after="0" w:before="0" w:line="276" w:lineRule="auto"/>
        <w:rPr/>
      </w:pPr>
      <w:r w:rsidDel="00000000" w:rsidR="00000000" w:rsidRPr="00000000">
        <w:rPr>
          <w:rtl w:val="0"/>
        </w:rPr>
      </w:r>
    </w:p>
    <w:p w:rsidR="00000000" w:rsidDel="00000000" w:rsidP="00000000" w:rsidRDefault="00000000" w:rsidRPr="00000000" w14:paraId="00000410">
      <w:pPr>
        <w:spacing w:after="0" w:before="0" w:line="276" w:lineRule="auto"/>
        <w:rPr/>
      </w:pPr>
      <w:r w:rsidDel="00000000" w:rsidR="00000000" w:rsidRPr="00000000">
        <w:rPr>
          <w:rtl w:val="0"/>
        </w:rPr>
        <w:t xml:space="preserve">AUSTIN: Totally. Yes. Pushing yourself, yeah. </w:t>
      </w:r>
    </w:p>
    <w:p w:rsidR="00000000" w:rsidDel="00000000" w:rsidP="00000000" w:rsidRDefault="00000000" w:rsidRPr="00000000" w14:paraId="00000411">
      <w:pPr>
        <w:spacing w:after="0" w:before="0" w:line="276" w:lineRule="auto"/>
        <w:rPr/>
      </w:pPr>
      <w:r w:rsidDel="00000000" w:rsidR="00000000" w:rsidRPr="00000000">
        <w:rPr>
          <w:rtl w:val="0"/>
        </w:rPr>
      </w:r>
    </w:p>
    <w:p w:rsidR="00000000" w:rsidDel="00000000" w:rsidP="00000000" w:rsidRDefault="00000000" w:rsidRPr="00000000" w14:paraId="00000412">
      <w:pPr>
        <w:spacing w:after="0" w:before="0" w:line="276" w:lineRule="auto"/>
        <w:rPr/>
      </w:pPr>
      <w:r w:rsidDel="00000000" w:rsidR="00000000" w:rsidRPr="00000000">
        <w:rPr>
          <w:rtl w:val="0"/>
        </w:rPr>
        <w:t xml:space="preserve">DRE: Yeah. And I think it—</w:t>
      </w:r>
    </w:p>
    <w:p w:rsidR="00000000" w:rsidDel="00000000" w:rsidP="00000000" w:rsidRDefault="00000000" w:rsidRPr="00000000" w14:paraId="00000413">
      <w:pPr>
        <w:spacing w:after="0" w:before="0" w:line="276" w:lineRule="auto"/>
        <w:rPr/>
      </w:pPr>
      <w:r w:rsidDel="00000000" w:rsidR="00000000" w:rsidRPr="00000000">
        <w:rPr>
          <w:rtl w:val="0"/>
        </w:rPr>
      </w:r>
    </w:p>
    <w:p w:rsidR="00000000" w:rsidDel="00000000" w:rsidP="00000000" w:rsidRDefault="00000000" w:rsidRPr="00000000" w14:paraId="00000414">
      <w:pPr>
        <w:spacing w:after="0" w:before="0" w:line="276" w:lineRule="auto"/>
        <w:rPr/>
      </w:pPr>
      <w:r w:rsidDel="00000000" w:rsidR="00000000" w:rsidRPr="00000000">
        <w:rPr>
          <w:rtl w:val="0"/>
        </w:rPr>
        <w:t xml:space="preserve">AUSTIN: It’s actually 2 stress to push yourself.</w:t>
      </w:r>
    </w:p>
    <w:p w:rsidR="00000000" w:rsidDel="00000000" w:rsidP="00000000" w:rsidRDefault="00000000" w:rsidRPr="00000000" w14:paraId="00000415">
      <w:pPr>
        <w:spacing w:after="0" w:before="0" w:line="276" w:lineRule="auto"/>
        <w:rPr/>
      </w:pPr>
      <w:r w:rsidDel="00000000" w:rsidR="00000000" w:rsidRPr="00000000">
        <w:rPr>
          <w:rtl w:val="0"/>
        </w:rPr>
      </w:r>
    </w:p>
    <w:p w:rsidR="00000000" w:rsidDel="00000000" w:rsidP="00000000" w:rsidRDefault="00000000" w:rsidRPr="00000000" w14:paraId="00000416">
      <w:pPr>
        <w:spacing w:after="0" w:before="0" w:line="276" w:lineRule="auto"/>
        <w:rPr/>
      </w:pPr>
      <w:r w:rsidDel="00000000" w:rsidR="00000000" w:rsidRPr="00000000">
        <w:rPr>
          <w:rtl w:val="0"/>
        </w:rPr>
        <w:t xml:space="preserve">DRE: Oh, is it?</w:t>
      </w:r>
    </w:p>
    <w:p w:rsidR="00000000" w:rsidDel="00000000" w:rsidP="00000000" w:rsidRDefault="00000000" w:rsidRPr="00000000" w14:paraId="00000417">
      <w:pPr>
        <w:spacing w:after="0" w:before="0" w:line="276" w:lineRule="auto"/>
        <w:rPr/>
      </w:pPr>
      <w:r w:rsidDel="00000000" w:rsidR="00000000" w:rsidRPr="00000000">
        <w:rPr>
          <w:rtl w:val="0"/>
        </w:rPr>
      </w:r>
    </w:p>
    <w:p w:rsidR="00000000" w:rsidDel="00000000" w:rsidP="00000000" w:rsidRDefault="00000000" w:rsidRPr="00000000" w14:paraId="00000418">
      <w:pPr>
        <w:spacing w:after="0" w:before="0" w:line="276" w:lineRule="auto"/>
        <w:rPr/>
      </w:pPr>
      <w:r w:rsidDel="00000000" w:rsidR="00000000" w:rsidRPr="00000000">
        <w:rPr>
          <w:rtl w:val="0"/>
        </w:rPr>
        <w:t xml:space="preserve">AUSTIN: Yeah, to get that extra die.</w:t>
      </w:r>
    </w:p>
    <w:p w:rsidR="00000000" w:rsidDel="00000000" w:rsidP="00000000" w:rsidRDefault="00000000" w:rsidRPr="00000000" w14:paraId="00000419">
      <w:pPr>
        <w:spacing w:after="0" w:before="0" w:line="276" w:lineRule="auto"/>
        <w:rPr/>
      </w:pPr>
      <w:r w:rsidDel="00000000" w:rsidR="00000000" w:rsidRPr="00000000">
        <w:rPr>
          <w:rtl w:val="0"/>
        </w:rPr>
      </w:r>
    </w:p>
    <w:p w:rsidR="00000000" w:rsidDel="00000000" w:rsidP="00000000" w:rsidRDefault="00000000" w:rsidRPr="00000000" w14:paraId="0000041A">
      <w:pPr>
        <w:spacing w:after="0" w:before="0" w:line="276" w:lineRule="auto"/>
        <w:rPr/>
      </w:pPr>
      <w:r w:rsidDel="00000000" w:rsidR="00000000" w:rsidRPr="00000000">
        <w:rPr>
          <w:rtl w:val="0"/>
        </w:rPr>
        <w:t xml:space="preserve">DRE: Yeah I think it is for a split second like Sige does kind of fall for it—</w:t>
      </w:r>
    </w:p>
    <w:p w:rsidR="00000000" w:rsidDel="00000000" w:rsidP="00000000" w:rsidRDefault="00000000" w:rsidRPr="00000000" w14:paraId="0000041B">
      <w:pPr>
        <w:spacing w:after="0" w:before="0" w:line="276" w:lineRule="auto"/>
        <w:rPr/>
      </w:pPr>
      <w:r w:rsidDel="00000000" w:rsidR="00000000" w:rsidRPr="00000000">
        <w:rPr>
          <w:rtl w:val="0"/>
        </w:rPr>
      </w:r>
    </w:p>
    <w:p w:rsidR="00000000" w:rsidDel="00000000" w:rsidP="00000000" w:rsidRDefault="00000000" w:rsidRPr="00000000" w14:paraId="0000041C">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41D">
      <w:pPr>
        <w:spacing w:after="0" w:before="0" w:line="276" w:lineRule="auto"/>
        <w:rPr/>
      </w:pPr>
      <w:r w:rsidDel="00000000" w:rsidR="00000000" w:rsidRPr="00000000">
        <w:rPr>
          <w:rtl w:val="0"/>
        </w:rPr>
      </w:r>
    </w:p>
    <w:p w:rsidR="00000000" w:rsidDel="00000000" w:rsidP="00000000" w:rsidRDefault="00000000" w:rsidRPr="00000000" w14:paraId="0000041E">
      <w:pPr>
        <w:spacing w:after="0" w:before="0" w:line="276" w:lineRule="auto"/>
        <w:rPr/>
      </w:pPr>
      <w:r w:rsidDel="00000000" w:rsidR="00000000" w:rsidRPr="00000000">
        <w:rPr>
          <w:rtl w:val="0"/>
        </w:rPr>
        <w:t xml:space="preserve">DRE: But like snaps out of it, and it just…it makes him mad. </w:t>
      </w:r>
    </w:p>
    <w:p w:rsidR="00000000" w:rsidDel="00000000" w:rsidP="00000000" w:rsidRDefault="00000000" w:rsidRPr="00000000" w14:paraId="0000041F">
      <w:pPr>
        <w:spacing w:after="0" w:before="0" w:line="276" w:lineRule="auto"/>
        <w:rPr/>
      </w:pPr>
      <w:r w:rsidDel="00000000" w:rsidR="00000000" w:rsidRPr="00000000">
        <w:rPr>
          <w:rtl w:val="0"/>
        </w:rPr>
      </w:r>
    </w:p>
    <w:p w:rsidR="00000000" w:rsidDel="00000000" w:rsidP="00000000" w:rsidRDefault="00000000" w:rsidRPr="00000000" w14:paraId="00000420">
      <w:pPr>
        <w:spacing w:after="0" w:before="0" w:line="276" w:lineRule="auto"/>
        <w:rPr/>
      </w:pPr>
      <w:r w:rsidDel="00000000" w:rsidR="00000000" w:rsidRPr="00000000">
        <w:rPr>
          <w:rtl w:val="0"/>
        </w:rPr>
        <w:t xml:space="preserve">AUSTIN: Okay.</w:t>
      </w:r>
    </w:p>
    <w:p w:rsidR="00000000" w:rsidDel="00000000" w:rsidP="00000000" w:rsidRDefault="00000000" w:rsidRPr="00000000" w14:paraId="00000421">
      <w:pPr>
        <w:spacing w:after="0" w:before="0" w:line="276" w:lineRule="auto"/>
        <w:rPr/>
      </w:pPr>
      <w:r w:rsidDel="00000000" w:rsidR="00000000" w:rsidRPr="00000000">
        <w:rPr>
          <w:rtl w:val="0"/>
        </w:rPr>
      </w:r>
    </w:p>
    <w:p w:rsidR="00000000" w:rsidDel="00000000" w:rsidP="00000000" w:rsidRDefault="00000000" w:rsidRPr="00000000" w14:paraId="00000422">
      <w:pPr>
        <w:spacing w:after="0" w:before="0" w:line="276" w:lineRule="auto"/>
        <w:rPr/>
      </w:pPr>
      <w:r w:rsidDel="00000000" w:rsidR="00000000" w:rsidRPr="00000000">
        <w:rPr>
          <w:rtl w:val="0"/>
        </w:rPr>
        <w:t xml:space="preserve">DRE: Is this risky, controlled, desperate?</w:t>
      </w:r>
    </w:p>
    <w:p w:rsidR="00000000" w:rsidDel="00000000" w:rsidP="00000000" w:rsidRDefault="00000000" w:rsidRPr="00000000" w14:paraId="00000423">
      <w:pPr>
        <w:spacing w:after="0" w:before="0" w:line="276" w:lineRule="auto"/>
        <w:rPr/>
      </w:pPr>
      <w:r w:rsidDel="00000000" w:rsidR="00000000" w:rsidRPr="00000000">
        <w:rPr>
          <w:rtl w:val="0"/>
        </w:rPr>
      </w:r>
    </w:p>
    <w:p w:rsidR="00000000" w:rsidDel="00000000" w:rsidP="00000000" w:rsidRDefault="00000000" w:rsidRPr="00000000" w14:paraId="00000424">
      <w:pPr>
        <w:spacing w:after="0" w:before="0" w:line="276" w:lineRule="auto"/>
        <w:rPr/>
      </w:pPr>
      <w:r w:rsidDel="00000000" w:rsidR="00000000" w:rsidRPr="00000000">
        <w:rPr>
          <w:rtl w:val="0"/>
        </w:rPr>
        <w:t xml:space="preserve">AUSTIN: Risky.</w:t>
      </w:r>
    </w:p>
    <w:p w:rsidR="00000000" w:rsidDel="00000000" w:rsidP="00000000" w:rsidRDefault="00000000" w:rsidRPr="00000000" w14:paraId="00000425">
      <w:pPr>
        <w:spacing w:after="0" w:before="0" w:line="276" w:lineRule="auto"/>
        <w:rPr/>
      </w:pPr>
      <w:r w:rsidDel="00000000" w:rsidR="00000000" w:rsidRPr="00000000">
        <w:rPr>
          <w:rtl w:val="0"/>
        </w:rPr>
      </w:r>
    </w:p>
    <w:p w:rsidR="00000000" w:rsidDel="00000000" w:rsidP="00000000" w:rsidRDefault="00000000" w:rsidRPr="00000000" w14:paraId="00000426">
      <w:pPr>
        <w:spacing w:after="0" w:before="0" w:line="276" w:lineRule="auto"/>
        <w:rPr/>
      </w:pPr>
      <w:r w:rsidDel="00000000" w:rsidR="00000000" w:rsidRPr="00000000">
        <w:rPr>
          <w:rtl w:val="0"/>
        </w:rPr>
        <w:t xml:space="preserve">DRE: Yeah. I assume because of my debilitation it would be limited but I do have the…I forgot the name of the skill, but the skill that adds potency to my attacks.</w:t>
      </w:r>
    </w:p>
    <w:p w:rsidR="00000000" w:rsidDel="00000000" w:rsidP="00000000" w:rsidRDefault="00000000" w:rsidRPr="00000000" w14:paraId="00000427">
      <w:pPr>
        <w:spacing w:after="0" w:before="0" w:line="276" w:lineRule="auto"/>
        <w:rPr/>
      </w:pPr>
      <w:r w:rsidDel="00000000" w:rsidR="00000000" w:rsidRPr="00000000">
        <w:rPr>
          <w:rtl w:val="0"/>
        </w:rPr>
      </w:r>
    </w:p>
    <w:p w:rsidR="00000000" w:rsidDel="00000000" w:rsidP="00000000" w:rsidRDefault="00000000" w:rsidRPr="00000000" w14:paraId="00000428">
      <w:pPr>
        <w:spacing w:after="0" w:before="0" w:line="276" w:lineRule="auto"/>
        <w:rPr/>
      </w:pPr>
      <w:r w:rsidDel="00000000" w:rsidR="00000000" w:rsidRPr="00000000">
        <w:rPr>
          <w:rtl w:val="0"/>
        </w:rPr>
        <w:t xml:space="preserve">AUSTIN: Yeah, you have that…Brutal, brutal is you gain potency versus physical targets. You also have “not to be trifled with” which means you’re equal in scale to a small gang. But these people are a tier higher than you so that is canceled out.</w:t>
      </w:r>
    </w:p>
    <w:p w:rsidR="00000000" w:rsidDel="00000000" w:rsidP="00000000" w:rsidRDefault="00000000" w:rsidRPr="00000000" w14:paraId="00000429">
      <w:pPr>
        <w:spacing w:after="0" w:before="0" w:line="276" w:lineRule="auto"/>
        <w:rPr/>
      </w:pPr>
      <w:r w:rsidDel="00000000" w:rsidR="00000000" w:rsidRPr="00000000">
        <w:rPr>
          <w:rtl w:val="0"/>
        </w:rPr>
      </w:r>
    </w:p>
    <w:p w:rsidR="00000000" w:rsidDel="00000000" w:rsidP="00000000" w:rsidRDefault="00000000" w:rsidRPr="00000000" w14:paraId="0000042A">
      <w:pPr>
        <w:spacing w:after="0" w:before="0" w:line="276" w:lineRule="auto"/>
        <w:rPr/>
      </w:pPr>
      <w:r w:rsidDel="00000000" w:rsidR="00000000" w:rsidRPr="00000000">
        <w:rPr>
          <w:rtl w:val="0"/>
        </w:rPr>
        <w:t xml:space="preserve">DRE: Okay. So standard on effect? </w:t>
      </w:r>
    </w:p>
    <w:p w:rsidR="00000000" w:rsidDel="00000000" w:rsidP="00000000" w:rsidRDefault="00000000" w:rsidRPr="00000000" w14:paraId="0000042B">
      <w:pPr>
        <w:spacing w:after="0" w:before="0" w:line="276" w:lineRule="auto"/>
        <w:rPr/>
      </w:pPr>
      <w:r w:rsidDel="00000000" w:rsidR="00000000" w:rsidRPr="00000000">
        <w:rPr>
          <w:rtl w:val="0"/>
        </w:rPr>
      </w:r>
    </w:p>
    <w:p w:rsidR="00000000" w:rsidDel="00000000" w:rsidP="00000000" w:rsidRDefault="00000000" w:rsidRPr="00000000" w14:paraId="0000042C">
      <w:pPr>
        <w:spacing w:after="0" w:before="0" w:line="276" w:lineRule="auto"/>
        <w:rPr/>
      </w:pPr>
      <w:r w:rsidDel="00000000" w:rsidR="00000000" w:rsidRPr="00000000">
        <w:rPr>
          <w:rtl w:val="0"/>
        </w:rPr>
        <w:t xml:space="preserve">AUSTIN: Yeah.</w:t>
      </w:r>
    </w:p>
    <w:p w:rsidR="00000000" w:rsidDel="00000000" w:rsidP="00000000" w:rsidRDefault="00000000" w:rsidRPr="00000000" w14:paraId="0000042D">
      <w:pPr>
        <w:spacing w:after="0" w:before="0" w:line="276" w:lineRule="auto"/>
        <w:rPr/>
      </w:pPr>
      <w:r w:rsidDel="00000000" w:rsidR="00000000" w:rsidRPr="00000000">
        <w:rPr>
          <w:rtl w:val="0"/>
        </w:rPr>
      </w:r>
    </w:p>
    <w:p w:rsidR="00000000" w:rsidDel="00000000" w:rsidP="00000000" w:rsidRDefault="00000000" w:rsidRPr="00000000" w14:paraId="0000042E">
      <w:pPr>
        <w:spacing w:after="0" w:before="0" w:line="276" w:lineRule="auto"/>
        <w:rPr/>
      </w:pPr>
      <w:r w:rsidDel="00000000" w:rsidR="00000000" w:rsidRPr="00000000">
        <w:rPr>
          <w:rtl w:val="0"/>
        </w:rPr>
        <w:t xml:space="preserve">DRE: That’s a crit.</w:t>
      </w:r>
    </w:p>
    <w:p w:rsidR="00000000" w:rsidDel="00000000" w:rsidP="00000000" w:rsidRDefault="00000000" w:rsidRPr="00000000" w14:paraId="0000042F">
      <w:pPr>
        <w:spacing w:after="0" w:before="0" w:line="276" w:lineRule="auto"/>
        <w:rPr/>
      </w:pPr>
      <w:r w:rsidDel="00000000" w:rsidR="00000000" w:rsidRPr="00000000">
        <w:rPr>
          <w:rtl w:val="0"/>
        </w:rPr>
      </w:r>
    </w:p>
    <w:p w:rsidR="00000000" w:rsidDel="00000000" w:rsidP="00000000" w:rsidRDefault="00000000" w:rsidRPr="00000000" w14:paraId="00000430">
      <w:pPr>
        <w:spacing w:after="0" w:before="0" w:line="276" w:lineRule="auto"/>
        <w:rPr/>
      </w:pPr>
      <w:r w:rsidDel="00000000" w:rsidR="00000000" w:rsidRPr="00000000">
        <w:rPr>
          <w:rtl w:val="0"/>
        </w:rPr>
        <w:t xml:space="preserve">AUSTIN: That is a crit, look at that.</w:t>
      </w:r>
    </w:p>
    <w:p w:rsidR="00000000" w:rsidDel="00000000" w:rsidP="00000000" w:rsidRDefault="00000000" w:rsidRPr="00000000" w14:paraId="00000431">
      <w:pPr>
        <w:spacing w:after="0" w:before="0" w:line="276" w:lineRule="auto"/>
        <w:rPr/>
      </w:pPr>
      <w:r w:rsidDel="00000000" w:rsidR="00000000" w:rsidRPr="00000000">
        <w:rPr>
          <w:rtl w:val="0"/>
        </w:rPr>
      </w:r>
    </w:p>
    <w:p w:rsidR="00000000" w:rsidDel="00000000" w:rsidP="00000000" w:rsidRDefault="00000000" w:rsidRPr="00000000" w14:paraId="00000432">
      <w:pPr>
        <w:spacing w:after="0" w:before="0" w:line="276" w:lineRule="auto"/>
        <w:rPr/>
      </w:pPr>
      <w:r w:rsidDel="00000000" w:rsidR="00000000" w:rsidRPr="00000000">
        <w:rPr>
          <w:rtl w:val="0"/>
        </w:rPr>
        <w:t xml:space="preserve">ALI: That’s like your third one?</w:t>
      </w:r>
    </w:p>
    <w:p w:rsidR="00000000" w:rsidDel="00000000" w:rsidP="00000000" w:rsidRDefault="00000000" w:rsidRPr="00000000" w14:paraId="00000433">
      <w:pPr>
        <w:spacing w:after="0" w:before="0" w:line="276" w:lineRule="auto"/>
        <w:rPr/>
      </w:pPr>
      <w:r w:rsidDel="00000000" w:rsidR="00000000" w:rsidRPr="00000000">
        <w:rPr>
          <w:rtl w:val="0"/>
        </w:rPr>
      </w:r>
    </w:p>
    <w:p w:rsidR="00000000" w:rsidDel="00000000" w:rsidP="00000000" w:rsidRDefault="00000000" w:rsidRPr="00000000" w14:paraId="00000434">
      <w:pPr>
        <w:spacing w:after="0" w:before="0" w:line="276" w:lineRule="auto"/>
        <w:rPr/>
      </w:pPr>
      <w:r w:rsidDel="00000000" w:rsidR="00000000" w:rsidRPr="00000000">
        <w:rPr>
          <w:rtl w:val="0"/>
        </w:rPr>
        <w:t xml:space="preserve">AUSTIN: That boy crit. That boy crits all the time.</w:t>
      </w:r>
    </w:p>
    <w:p w:rsidR="00000000" w:rsidDel="00000000" w:rsidP="00000000" w:rsidRDefault="00000000" w:rsidRPr="00000000" w14:paraId="00000435">
      <w:pPr>
        <w:spacing w:after="0" w:before="0" w:line="276" w:lineRule="auto"/>
        <w:rPr/>
      </w:pPr>
      <w:r w:rsidDel="00000000" w:rsidR="00000000" w:rsidRPr="00000000">
        <w:rPr>
          <w:rtl w:val="0"/>
        </w:rPr>
      </w:r>
    </w:p>
    <w:p w:rsidR="00000000" w:rsidDel="00000000" w:rsidP="00000000" w:rsidRDefault="00000000" w:rsidRPr="00000000" w14:paraId="00000436">
      <w:pPr>
        <w:spacing w:after="0" w:before="0" w:line="276" w:lineRule="auto"/>
        <w:rPr/>
      </w:pPr>
      <w:r w:rsidDel="00000000" w:rsidR="00000000" w:rsidRPr="00000000">
        <w:rPr>
          <w:rtl w:val="0"/>
        </w:rPr>
        <w:t xml:space="preserve">DRE: That’s my second one on this session, I critted once before.</w:t>
      </w:r>
    </w:p>
    <w:p w:rsidR="00000000" w:rsidDel="00000000" w:rsidP="00000000" w:rsidRDefault="00000000" w:rsidRPr="00000000" w14:paraId="00000437">
      <w:pPr>
        <w:spacing w:after="0" w:before="0" w:line="276" w:lineRule="auto"/>
        <w:rPr/>
      </w:pPr>
      <w:r w:rsidDel="00000000" w:rsidR="00000000" w:rsidRPr="00000000">
        <w:rPr>
          <w:rtl w:val="0"/>
        </w:rPr>
      </w:r>
    </w:p>
    <w:p w:rsidR="00000000" w:rsidDel="00000000" w:rsidP="00000000" w:rsidRDefault="00000000" w:rsidRPr="00000000" w14:paraId="00000438">
      <w:pPr>
        <w:spacing w:after="0" w:before="0" w:line="276" w:lineRule="auto"/>
        <w:rPr/>
      </w:pPr>
      <w:r w:rsidDel="00000000" w:rsidR="00000000" w:rsidRPr="00000000">
        <w:rPr>
          <w:rtl w:val="0"/>
        </w:rPr>
        <w:t xml:space="preserve">SYLVIA: And you rolled two 6s in that roll, too.</w:t>
      </w:r>
    </w:p>
    <w:p w:rsidR="00000000" w:rsidDel="00000000" w:rsidP="00000000" w:rsidRDefault="00000000" w:rsidRPr="00000000" w14:paraId="00000439">
      <w:pPr>
        <w:spacing w:after="0" w:before="0" w:line="276" w:lineRule="auto"/>
        <w:rPr/>
      </w:pPr>
      <w:r w:rsidDel="00000000" w:rsidR="00000000" w:rsidRPr="00000000">
        <w:rPr>
          <w:rtl w:val="0"/>
        </w:rPr>
      </w:r>
    </w:p>
    <w:p w:rsidR="00000000" w:rsidDel="00000000" w:rsidP="00000000" w:rsidRDefault="00000000" w:rsidRPr="00000000" w14:paraId="0000043A">
      <w:pPr>
        <w:spacing w:after="0" w:before="0" w:line="276" w:lineRule="auto"/>
        <w:rPr/>
      </w:pPr>
      <w:r w:rsidDel="00000000" w:rsidR="00000000" w:rsidRPr="00000000">
        <w:rPr>
          <w:rtl w:val="0"/>
        </w:rPr>
        <w:t xml:space="preserve">AUSTIN: Yeah. I’m gonna need another yellow house…oop, that’s not the one I wanted, I want this. So that one is now trying to beat you here, this one is their health. So now that’s great effect, instead of limited, or standard. So that is of a solid three clock ticks. What do you do? Tell me what you do to him, with that knife.</w:t>
      </w:r>
    </w:p>
    <w:p w:rsidR="00000000" w:rsidDel="00000000" w:rsidP="00000000" w:rsidRDefault="00000000" w:rsidRPr="00000000" w14:paraId="0000043B">
      <w:pPr>
        <w:spacing w:after="0" w:before="0" w:line="276" w:lineRule="auto"/>
        <w:rPr/>
      </w:pPr>
      <w:r w:rsidDel="00000000" w:rsidR="00000000" w:rsidRPr="00000000">
        <w:rPr>
          <w:rtl w:val="0"/>
        </w:rPr>
      </w:r>
    </w:p>
    <w:p w:rsidR="00000000" w:rsidDel="00000000" w:rsidP="00000000" w:rsidRDefault="00000000" w:rsidRPr="00000000" w14:paraId="0000043C">
      <w:pPr>
        <w:spacing w:after="0" w:before="0" w:line="276" w:lineRule="auto"/>
        <w:rPr/>
      </w:pPr>
      <w:r w:rsidDel="00000000" w:rsidR="00000000" w:rsidRPr="00000000">
        <w:rPr>
          <w:rtl w:val="0"/>
        </w:rPr>
        <w:t xml:space="preserve">DRE: I think what I’m trying to do is…I’m trying to basically cut his knife arm. So I’m trying to cut the—</w:t>
      </w:r>
    </w:p>
    <w:p w:rsidR="00000000" w:rsidDel="00000000" w:rsidP="00000000" w:rsidRDefault="00000000" w:rsidRPr="00000000" w14:paraId="0000043D">
      <w:pPr>
        <w:spacing w:after="0" w:before="0" w:line="276" w:lineRule="auto"/>
        <w:rPr/>
      </w:pPr>
      <w:r w:rsidDel="00000000" w:rsidR="00000000" w:rsidRPr="00000000">
        <w:rPr>
          <w:rtl w:val="0"/>
        </w:rPr>
      </w:r>
    </w:p>
    <w:p w:rsidR="00000000" w:rsidDel="00000000" w:rsidP="00000000" w:rsidRDefault="00000000" w:rsidRPr="00000000" w14:paraId="0000043E">
      <w:pPr>
        <w:spacing w:after="0" w:before="0" w:line="276" w:lineRule="auto"/>
        <w:rPr/>
      </w:pPr>
      <w:r w:rsidDel="00000000" w:rsidR="00000000" w:rsidRPr="00000000">
        <w:rPr>
          <w:rtl w:val="0"/>
        </w:rPr>
        <w:t xml:space="preserve">AUSTIN: Gotcha.</w:t>
      </w:r>
    </w:p>
    <w:p w:rsidR="00000000" w:rsidDel="00000000" w:rsidP="00000000" w:rsidRDefault="00000000" w:rsidRPr="00000000" w14:paraId="0000043F">
      <w:pPr>
        <w:spacing w:after="0" w:before="0" w:line="276" w:lineRule="auto"/>
        <w:rPr/>
      </w:pPr>
      <w:r w:rsidDel="00000000" w:rsidR="00000000" w:rsidRPr="00000000">
        <w:rPr>
          <w:rtl w:val="0"/>
        </w:rPr>
      </w:r>
    </w:p>
    <w:p w:rsidR="00000000" w:rsidDel="00000000" w:rsidP="00000000" w:rsidRDefault="00000000" w:rsidRPr="00000000" w14:paraId="00000440">
      <w:pPr>
        <w:spacing w:after="0" w:before="0" w:line="276" w:lineRule="auto"/>
        <w:rPr/>
      </w:pPr>
      <w:r w:rsidDel="00000000" w:rsidR="00000000" w:rsidRPr="00000000">
        <w:rPr>
          <w:rtl w:val="0"/>
        </w:rPr>
        <w:t xml:space="preserve">DRE: —cut the wrist or the forearm of the hand that’s holding the knife.</w:t>
      </w:r>
    </w:p>
    <w:p w:rsidR="00000000" w:rsidDel="00000000" w:rsidP="00000000" w:rsidRDefault="00000000" w:rsidRPr="00000000" w14:paraId="00000441">
      <w:pPr>
        <w:spacing w:after="0" w:before="0" w:line="276" w:lineRule="auto"/>
        <w:rPr/>
      </w:pPr>
      <w:r w:rsidDel="00000000" w:rsidR="00000000" w:rsidRPr="00000000">
        <w:rPr>
          <w:rtl w:val="0"/>
        </w:rPr>
      </w:r>
    </w:p>
    <w:p w:rsidR="00000000" w:rsidDel="00000000" w:rsidP="00000000" w:rsidRDefault="00000000" w:rsidRPr="00000000" w14:paraId="00000442">
      <w:pPr>
        <w:spacing w:after="0" w:before="0" w:line="276" w:lineRule="auto"/>
        <w:rPr/>
      </w:pPr>
      <w:r w:rsidDel="00000000" w:rsidR="00000000" w:rsidRPr="00000000">
        <w:rPr>
          <w:rtl w:val="0"/>
        </w:rPr>
        <w:t xml:space="preserve">AUSTIN: So you like do a dash at him and there’s a quick knife-off, a quick like…you both slash at each other, and he holds his hand up with the magical knife, and you don’t see it at first because he’s wearing a burgundy suit, but then you see that it’s wet. And then his fingers just open and he drops the blade as blood comes running down his arm.</w:t>
      </w:r>
    </w:p>
    <w:p w:rsidR="00000000" w:rsidDel="00000000" w:rsidP="00000000" w:rsidRDefault="00000000" w:rsidRPr="00000000" w14:paraId="00000443">
      <w:pPr>
        <w:spacing w:after="0" w:before="0" w:line="276" w:lineRule="auto"/>
        <w:rPr/>
      </w:pPr>
      <w:r w:rsidDel="00000000" w:rsidR="00000000" w:rsidRPr="00000000">
        <w:rPr>
          <w:rtl w:val="0"/>
        </w:rPr>
      </w:r>
    </w:p>
    <w:p w:rsidR="00000000" w:rsidDel="00000000" w:rsidP="00000000" w:rsidRDefault="00000000" w:rsidRPr="00000000" w14:paraId="00000444">
      <w:pPr>
        <w:spacing w:after="0" w:before="0" w:line="276" w:lineRule="auto"/>
        <w:rPr/>
      </w:pPr>
      <w:r w:rsidDel="00000000" w:rsidR="00000000" w:rsidRPr="00000000">
        <w:rPr>
          <w:rtl w:val="0"/>
        </w:rPr>
        <w:t xml:space="preserve">DRE: Oh hell yeah, can I pick that up?</w:t>
      </w:r>
    </w:p>
    <w:p w:rsidR="00000000" w:rsidDel="00000000" w:rsidP="00000000" w:rsidRDefault="00000000" w:rsidRPr="00000000" w14:paraId="00000445">
      <w:pPr>
        <w:spacing w:after="0" w:before="0" w:line="276" w:lineRule="auto"/>
        <w:rPr/>
      </w:pPr>
      <w:r w:rsidDel="00000000" w:rsidR="00000000" w:rsidRPr="00000000">
        <w:rPr>
          <w:rtl w:val="0"/>
        </w:rPr>
      </w:r>
    </w:p>
    <w:p w:rsidR="00000000" w:rsidDel="00000000" w:rsidP="00000000" w:rsidRDefault="00000000" w:rsidRPr="00000000" w14:paraId="00000446">
      <w:pPr>
        <w:spacing w:after="0" w:before="0" w:line="276" w:lineRule="auto"/>
        <w:rPr/>
      </w:pPr>
      <w:r w:rsidDel="00000000" w:rsidR="00000000" w:rsidRPr="00000000">
        <w:rPr>
          <w:rtl w:val="0"/>
        </w:rPr>
        <w:t xml:space="preserve">AUSTIN: One second.</w:t>
      </w:r>
    </w:p>
    <w:p w:rsidR="00000000" w:rsidDel="00000000" w:rsidP="00000000" w:rsidRDefault="00000000" w:rsidRPr="00000000" w14:paraId="00000447">
      <w:pPr>
        <w:spacing w:after="0" w:before="0" w:line="276" w:lineRule="auto"/>
        <w:rPr/>
      </w:pPr>
      <w:r w:rsidDel="00000000" w:rsidR="00000000" w:rsidRPr="00000000">
        <w:rPr>
          <w:rtl w:val="0"/>
        </w:rPr>
      </w:r>
    </w:p>
    <w:p w:rsidR="00000000" w:rsidDel="00000000" w:rsidP="00000000" w:rsidRDefault="00000000" w:rsidRPr="00000000" w14:paraId="00000448">
      <w:pPr>
        <w:spacing w:after="0" w:before="0" w:line="276" w:lineRule="auto"/>
        <w:rPr/>
      </w:pPr>
      <w:r w:rsidDel="00000000" w:rsidR="00000000" w:rsidRPr="00000000">
        <w:rPr>
          <w:rtl w:val="0"/>
        </w:rPr>
        <w:t xml:space="preserve">DRE: Okay.</w:t>
      </w:r>
    </w:p>
    <w:p w:rsidR="00000000" w:rsidDel="00000000" w:rsidP="00000000" w:rsidRDefault="00000000" w:rsidRPr="00000000" w14:paraId="00000449">
      <w:pPr>
        <w:spacing w:after="0" w:before="0" w:line="276" w:lineRule="auto"/>
        <w:rPr/>
      </w:pPr>
      <w:r w:rsidDel="00000000" w:rsidR="00000000" w:rsidRPr="00000000">
        <w:rPr>
          <w:rtl w:val="0"/>
        </w:rPr>
      </w:r>
    </w:p>
    <w:p w:rsidR="00000000" w:rsidDel="00000000" w:rsidP="00000000" w:rsidRDefault="00000000" w:rsidRPr="00000000" w14:paraId="0000044A">
      <w:pPr>
        <w:spacing w:after="0" w:before="0" w:line="276" w:lineRule="auto"/>
        <w:rPr/>
      </w:pPr>
      <w:r w:rsidDel="00000000" w:rsidR="00000000" w:rsidRPr="00000000">
        <w:rPr>
          <w:rtl w:val="0"/>
        </w:rPr>
        <w:t xml:space="preserve">AUSTIN: Because, the second you do that, you’re going to need to make a resistance—</w:t>
      </w:r>
    </w:p>
    <w:p w:rsidR="00000000" w:rsidDel="00000000" w:rsidP="00000000" w:rsidRDefault="00000000" w:rsidRPr="00000000" w14:paraId="0000044B">
      <w:pPr>
        <w:spacing w:after="0" w:before="0" w:line="276" w:lineRule="auto"/>
        <w:rPr/>
      </w:pPr>
      <w:r w:rsidDel="00000000" w:rsidR="00000000" w:rsidRPr="00000000">
        <w:rPr>
          <w:rtl w:val="0"/>
        </w:rPr>
      </w:r>
    </w:p>
    <w:p w:rsidR="00000000" w:rsidDel="00000000" w:rsidP="00000000" w:rsidRDefault="00000000" w:rsidRPr="00000000" w14:paraId="0000044C">
      <w:pPr>
        <w:spacing w:after="0" w:before="0" w:line="276" w:lineRule="auto"/>
        <w:rPr/>
      </w:pPr>
      <w:r w:rsidDel="00000000" w:rsidR="00000000" w:rsidRPr="00000000">
        <w:rPr>
          <w:rtl w:val="0"/>
        </w:rPr>
        <w:t xml:space="preserve">DRE: Okay.</w:t>
      </w:r>
    </w:p>
    <w:p w:rsidR="00000000" w:rsidDel="00000000" w:rsidP="00000000" w:rsidRDefault="00000000" w:rsidRPr="00000000" w14:paraId="0000044D">
      <w:pPr>
        <w:spacing w:after="0" w:before="0" w:line="276" w:lineRule="auto"/>
        <w:rPr/>
      </w:pPr>
      <w:r w:rsidDel="00000000" w:rsidR="00000000" w:rsidRPr="00000000">
        <w:rPr>
          <w:rtl w:val="0"/>
        </w:rPr>
      </w:r>
    </w:p>
    <w:p w:rsidR="00000000" w:rsidDel="00000000" w:rsidP="00000000" w:rsidRDefault="00000000" w:rsidRPr="00000000" w14:paraId="0000044E">
      <w:pPr>
        <w:spacing w:after="0" w:before="0" w:line="276" w:lineRule="auto"/>
        <w:rPr/>
      </w:pPr>
      <w:r w:rsidDel="00000000" w:rsidR="00000000" w:rsidRPr="00000000">
        <w:rPr>
          <w:rtl w:val="0"/>
        </w:rPr>
        <w:t xml:space="preserve">AUSTIN: —the second you hurt him. Insight resistance.</w:t>
      </w:r>
    </w:p>
    <w:p w:rsidR="00000000" w:rsidDel="00000000" w:rsidP="00000000" w:rsidRDefault="00000000" w:rsidRPr="00000000" w14:paraId="0000044F">
      <w:pPr>
        <w:spacing w:after="0" w:before="0" w:line="276" w:lineRule="auto"/>
        <w:rPr/>
      </w:pPr>
      <w:r w:rsidDel="00000000" w:rsidR="00000000" w:rsidRPr="00000000">
        <w:rPr>
          <w:rtl w:val="0"/>
        </w:rPr>
      </w:r>
    </w:p>
    <w:p w:rsidR="00000000" w:rsidDel="00000000" w:rsidP="00000000" w:rsidRDefault="00000000" w:rsidRPr="00000000" w14:paraId="00000450">
      <w:pPr>
        <w:spacing w:after="0" w:before="0" w:line="276" w:lineRule="auto"/>
        <w:rPr/>
      </w:pPr>
      <w:r w:rsidDel="00000000" w:rsidR="00000000" w:rsidRPr="00000000">
        <w:rPr>
          <w:rtl w:val="0"/>
        </w:rPr>
        <w:t xml:space="preserve">DRE: Oh, that’s bad.</w:t>
      </w:r>
    </w:p>
    <w:p w:rsidR="00000000" w:rsidDel="00000000" w:rsidP="00000000" w:rsidRDefault="00000000" w:rsidRPr="00000000" w14:paraId="00000451">
      <w:pPr>
        <w:spacing w:after="0" w:before="0" w:line="276" w:lineRule="auto"/>
        <w:rPr/>
      </w:pPr>
      <w:r w:rsidDel="00000000" w:rsidR="00000000" w:rsidRPr="00000000">
        <w:rPr>
          <w:rtl w:val="0"/>
        </w:rPr>
      </w:r>
    </w:p>
    <w:p w:rsidR="00000000" w:rsidDel="00000000" w:rsidP="00000000" w:rsidRDefault="00000000" w:rsidRPr="00000000" w14:paraId="00000452">
      <w:pPr>
        <w:spacing w:after="0" w:before="0" w:line="276" w:lineRule="auto"/>
        <w:rPr/>
      </w:pPr>
      <w:r w:rsidDel="00000000" w:rsidR="00000000" w:rsidRPr="00000000">
        <w:rPr>
          <w:rtl w:val="0"/>
        </w:rPr>
        <w:t xml:space="preserve">AUSTIN: Oh, sorry, it’s resolve, not insight.</w:t>
      </w:r>
    </w:p>
    <w:p w:rsidR="00000000" w:rsidDel="00000000" w:rsidP="00000000" w:rsidRDefault="00000000" w:rsidRPr="00000000" w14:paraId="00000453">
      <w:pPr>
        <w:spacing w:after="0" w:before="0" w:line="276" w:lineRule="auto"/>
        <w:rPr/>
      </w:pPr>
      <w:r w:rsidDel="00000000" w:rsidR="00000000" w:rsidRPr="00000000">
        <w:rPr>
          <w:rtl w:val="0"/>
        </w:rPr>
      </w:r>
    </w:p>
    <w:p w:rsidR="00000000" w:rsidDel="00000000" w:rsidP="00000000" w:rsidRDefault="00000000" w:rsidRPr="00000000" w14:paraId="00000454">
      <w:pPr>
        <w:spacing w:after="0" w:before="0" w:line="276" w:lineRule="auto"/>
        <w:rPr/>
      </w:pPr>
      <w:r w:rsidDel="00000000" w:rsidR="00000000" w:rsidRPr="00000000">
        <w:rPr>
          <w:rtl w:val="0"/>
        </w:rPr>
        <w:t xml:space="preserve">DRE: Okay, that’s a little better.</w:t>
      </w:r>
    </w:p>
    <w:p w:rsidR="00000000" w:rsidDel="00000000" w:rsidP="00000000" w:rsidRDefault="00000000" w:rsidRPr="00000000" w14:paraId="00000455">
      <w:pPr>
        <w:spacing w:after="0" w:before="0" w:line="276" w:lineRule="auto"/>
        <w:rPr/>
      </w:pPr>
      <w:r w:rsidDel="00000000" w:rsidR="00000000" w:rsidRPr="00000000">
        <w:rPr>
          <w:rtl w:val="0"/>
        </w:rPr>
      </w:r>
    </w:p>
    <w:p w:rsidR="00000000" w:rsidDel="00000000" w:rsidP="00000000" w:rsidRDefault="00000000" w:rsidRPr="00000000" w14:paraId="00000456">
      <w:pPr>
        <w:spacing w:after="0" w:before="0" w:line="276" w:lineRule="auto"/>
        <w:rPr/>
      </w:pPr>
      <w:r w:rsidDel="00000000" w:rsidR="00000000" w:rsidRPr="00000000">
        <w:rPr>
          <w:rtl w:val="0"/>
        </w:rPr>
        <w:t xml:space="preserve">AUSTIN: Yeah, give me a resolve, as the…or, I guess you could…you don’t have to do this here. Here’s what would happen. [DRE laughs]</w:t>
      </w:r>
    </w:p>
    <w:p w:rsidR="00000000" w:rsidDel="00000000" w:rsidP="00000000" w:rsidRDefault="00000000" w:rsidRPr="00000000" w14:paraId="00000457">
      <w:pPr>
        <w:spacing w:after="0" w:before="0" w:line="276" w:lineRule="auto"/>
        <w:rPr/>
      </w:pPr>
      <w:r w:rsidDel="00000000" w:rsidR="00000000" w:rsidRPr="00000000">
        <w:rPr>
          <w:rtl w:val="0"/>
        </w:rPr>
      </w:r>
    </w:p>
    <w:p w:rsidR="00000000" w:rsidDel="00000000" w:rsidP="00000000" w:rsidRDefault="00000000" w:rsidRPr="00000000" w14:paraId="00000458">
      <w:pPr>
        <w:spacing w:after="0" w:before="0" w:line="276" w:lineRule="auto"/>
        <w:rPr/>
      </w:pPr>
      <w:r w:rsidDel="00000000" w:rsidR="00000000" w:rsidRPr="00000000">
        <w:rPr>
          <w:rtl w:val="0"/>
        </w:rPr>
        <w:t xml:space="preserve">AUSTIN: Winsley Cartwright again bounces down into the ground and then up, moving through your body, attempting to possess you.</w:t>
      </w:r>
    </w:p>
    <w:p w:rsidR="00000000" w:rsidDel="00000000" w:rsidP="00000000" w:rsidRDefault="00000000" w:rsidRPr="00000000" w14:paraId="00000459">
      <w:pPr>
        <w:spacing w:after="0" w:before="0" w:line="276" w:lineRule="auto"/>
        <w:rPr/>
      </w:pPr>
      <w:r w:rsidDel="00000000" w:rsidR="00000000" w:rsidRPr="00000000">
        <w:rPr>
          <w:rtl w:val="0"/>
        </w:rPr>
      </w:r>
    </w:p>
    <w:p w:rsidR="00000000" w:rsidDel="00000000" w:rsidP="00000000" w:rsidRDefault="00000000" w:rsidRPr="00000000" w14:paraId="0000045A">
      <w:pPr>
        <w:spacing w:after="0" w:before="0" w:line="276" w:lineRule="auto"/>
        <w:rPr/>
      </w:pPr>
      <w:r w:rsidDel="00000000" w:rsidR="00000000" w:rsidRPr="00000000">
        <w:rPr>
          <w:rtl w:val="0"/>
        </w:rPr>
        <w:t xml:space="preserve">DRE: Oh, god.</w:t>
      </w:r>
    </w:p>
    <w:p w:rsidR="00000000" w:rsidDel="00000000" w:rsidP="00000000" w:rsidRDefault="00000000" w:rsidRPr="00000000" w14:paraId="0000045B">
      <w:pPr>
        <w:spacing w:after="0" w:before="0" w:line="276" w:lineRule="auto"/>
        <w:rPr/>
      </w:pPr>
      <w:r w:rsidDel="00000000" w:rsidR="00000000" w:rsidRPr="00000000">
        <w:rPr>
          <w:rtl w:val="0"/>
        </w:rPr>
      </w:r>
    </w:p>
    <w:p w:rsidR="00000000" w:rsidDel="00000000" w:rsidP="00000000" w:rsidRDefault="00000000" w:rsidRPr="00000000" w14:paraId="0000045C">
      <w:pPr>
        <w:spacing w:after="0" w:before="0" w:line="276" w:lineRule="auto"/>
        <w:rPr/>
      </w:pPr>
      <w:r w:rsidDel="00000000" w:rsidR="00000000" w:rsidRPr="00000000">
        <w:rPr>
          <w:rtl w:val="0"/>
        </w:rPr>
        <w:t xml:space="preserve">AUSTIN: So you could let that happen, or you could try to resist it with resolve. Regardless, take a stress from this ghost trying to possess you.</w:t>
      </w:r>
    </w:p>
    <w:p w:rsidR="00000000" w:rsidDel="00000000" w:rsidP="00000000" w:rsidRDefault="00000000" w:rsidRPr="00000000" w14:paraId="0000045D">
      <w:pPr>
        <w:spacing w:after="0" w:before="0" w:line="276" w:lineRule="auto"/>
        <w:rPr/>
      </w:pPr>
      <w:r w:rsidDel="00000000" w:rsidR="00000000" w:rsidRPr="00000000">
        <w:rPr>
          <w:rtl w:val="0"/>
        </w:rPr>
      </w:r>
    </w:p>
    <w:p w:rsidR="00000000" w:rsidDel="00000000" w:rsidP="00000000" w:rsidRDefault="00000000" w:rsidRPr="00000000" w14:paraId="0000045E">
      <w:pPr>
        <w:spacing w:after="0" w:before="0" w:line="276" w:lineRule="auto"/>
        <w:rPr/>
      </w:pPr>
      <w:r w:rsidDel="00000000" w:rsidR="00000000" w:rsidRPr="00000000">
        <w:rPr>
          <w:rtl w:val="0"/>
        </w:rPr>
        <w:t xml:space="preserve">DRE: Sure, attempted possession, yeah. Were you going to say something, Ali, before I make this roll?</w:t>
      </w:r>
    </w:p>
    <w:p w:rsidR="00000000" w:rsidDel="00000000" w:rsidP="00000000" w:rsidRDefault="00000000" w:rsidRPr="00000000" w14:paraId="0000045F">
      <w:pPr>
        <w:spacing w:after="0" w:before="0" w:line="276" w:lineRule="auto"/>
        <w:rPr/>
      </w:pPr>
      <w:r w:rsidDel="00000000" w:rsidR="00000000" w:rsidRPr="00000000">
        <w:rPr>
          <w:rtl w:val="0"/>
        </w:rPr>
      </w:r>
    </w:p>
    <w:p w:rsidR="00000000" w:rsidDel="00000000" w:rsidP="00000000" w:rsidRDefault="00000000" w:rsidRPr="00000000" w14:paraId="00000460">
      <w:pPr>
        <w:spacing w:after="0" w:before="0" w:line="276" w:lineRule="auto"/>
        <w:rPr/>
      </w:pPr>
      <w:r w:rsidDel="00000000" w:rsidR="00000000" w:rsidRPr="00000000">
        <w:rPr>
          <w:rtl w:val="0"/>
        </w:rPr>
        <w:t xml:space="preserve">ALI: Yeah, I didn’t know if I could do like an assist to try to stop that?</w:t>
      </w:r>
    </w:p>
    <w:p w:rsidR="00000000" w:rsidDel="00000000" w:rsidP="00000000" w:rsidRDefault="00000000" w:rsidRPr="00000000" w14:paraId="00000461">
      <w:pPr>
        <w:spacing w:after="0" w:before="0" w:line="276" w:lineRule="auto"/>
        <w:rPr/>
      </w:pPr>
      <w:r w:rsidDel="00000000" w:rsidR="00000000" w:rsidRPr="00000000">
        <w:rPr>
          <w:rtl w:val="0"/>
        </w:rPr>
      </w:r>
    </w:p>
    <w:p w:rsidR="00000000" w:rsidDel="00000000" w:rsidP="00000000" w:rsidRDefault="00000000" w:rsidRPr="00000000" w14:paraId="00000462">
      <w:pPr>
        <w:spacing w:after="0" w:before="0" w:line="276" w:lineRule="auto"/>
        <w:rPr/>
      </w:pPr>
      <w:r w:rsidDel="00000000" w:rsidR="00000000" w:rsidRPr="00000000">
        <w:rPr>
          <w:rtl w:val="0"/>
        </w:rPr>
        <w:t xml:space="preserve">AUSTIN: Totally, you could totally interfere here.</w:t>
      </w:r>
    </w:p>
    <w:p w:rsidR="00000000" w:rsidDel="00000000" w:rsidP="00000000" w:rsidRDefault="00000000" w:rsidRPr="00000000" w14:paraId="00000463">
      <w:pPr>
        <w:spacing w:after="0" w:before="0" w:line="276" w:lineRule="auto"/>
        <w:rPr/>
      </w:pPr>
      <w:r w:rsidDel="00000000" w:rsidR="00000000" w:rsidRPr="00000000">
        <w:rPr>
          <w:rtl w:val="0"/>
        </w:rPr>
      </w:r>
    </w:p>
    <w:p w:rsidR="00000000" w:rsidDel="00000000" w:rsidP="00000000" w:rsidRDefault="00000000" w:rsidRPr="00000000" w14:paraId="00000464">
      <w:pPr>
        <w:spacing w:after="0" w:before="0" w:line="276" w:lineRule="auto"/>
        <w:rPr/>
      </w:pPr>
      <w:r w:rsidDel="00000000" w:rsidR="00000000" w:rsidRPr="00000000">
        <w:rPr>
          <w:rtl w:val="0"/>
        </w:rPr>
        <w:t xml:space="preserve">ALI: Okay.</w:t>
      </w:r>
    </w:p>
    <w:p w:rsidR="00000000" w:rsidDel="00000000" w:rsidP="00000000" w:rsidRDefault="00000000" w:rsidRPr="00000000" w14:paraId="00000465">
      <w:pPr>
        <w:spacing w:after="0" w:before="0" w:line="276" w:lineRule="auto"/>
        <w:rPr/>
      </w:pPr>
      <w:r w:rsidDel="00000000" w:rsidR="00000000" w:rsidRPr="00000000">
        <w:rPr>
          <w:rtl w:val="0"/>
        </w:rPr>
      </w:r>
    </w:p>
    <w:p w:rsidR="00000000" w:rsidDel="00000000" w:rsidP="00000000" w:rsidRDefault="00000000" w:rsidRPr="00000000" w14:paraId="00000466">
      <w:pPr>
        <w:spacing w:after="0" w:before="0" w:line="276" w:lineRule="auto"/>
        <w:rPr/>
      </w:pPr>
      <w:r w:rsidDel="00000000" w:rsidR="00000000" w:rsidRPr="00000000">
        <w:rPr>
          <w:rtl w:val="0"/>
        </w:rPr>
        <w:t xml:space="preserve">AUSTIN: What do you do?</w:t>
      </w:r>
    </w:p>
    <w:p w:rsidR="00000000" w:rsidDel="00000000" w:rsidP="00000000" w:rsidRDefault="00000000" w:rsidRPr="00000000" w14:paraId="00000467">
      <w:pPr>
        <w:spacing w:after="0" w:before="0" w:line="276" w:lineRule="auto"/>
        <w:rPr/>
      </w:pPr>
      <w:r w:rsidDel="00000000" w:rsidR="00000000" w:rsidRPr="00000000">
        <w:rPr>
          <w:rtl w:val="0"/>
        </w:rPr>
      </w:r>
    </w:p>
    <w:p w:rsidR="00000000" w:rsidDel="00000000" w:rsidP="00000000" w:rsidRDefault="00000000" w:rsidRPr="00000000" w14:paraId="00000468">
      <w:pPr>
        <w:spacing w:after="0" w:before="0" w:line="276" w:lineRule="auto"/>
        <w:rPr/>
      </w:pPr>
      <w:r w:rsidDel="00000000" w:rsidR="00000000" w:rsidRPr="00000000">
        <w:rPr>
          <w:rtl w:val="0"/>
        </w:rPr>
        <w:t xml:space="preserve">ALI: I would love to interfere and try to suck Winsley up into one of my bottles?</w:t>
      </w:r>
    </w:p>
    <w:p w:rsidR="00000000" w:rsidDel="00000000" w:rsidP="00000000" w:rsidRDefault="00000000" w:rsidRPr="00000000" w14:paraId="00000469">
      <w:pPr>
        <w:spacing w:after="0" w:before="0" w:line="276" w:lineRule="auto"/>
        <w:rPr/>
      </w:pPr>
      <w:r w:rsidDel="00000000" w:rsidR="00000000" w:rsidRPr="00000000">
        <w:rPr>
          <w:rtl w:val="0"/>
        </w:rPr>
      </w:r>
    </w:p>
    <w:p w:rsidR="00000000" w:rsidDel="00000000" w:rsidP="00000000" w:rsidRDefault="00000000" w:rsidRPr="00000000" w14:paraId="0000046A">
      <w:pPr>
        <w:spacing w:after="0" w:before="0" w:line="276" w:lineRule="auto"/>
        <w:rPr/>
      </w:pPr>
      <w:r w:rsidDel="00000000" w:rsidR="00000000" w:rsidRPr="00000000">
        <w:rPr>
          <w:rtl w:val="0"/>
        </w:rPr>
        <w:t xml:space="preserve">AUSTIN: Yeah, give me an attune.</w:t>
      </w:r>
    </w:p>
    <w:p w:rsidR="00000000" w:rsidDel="00000000" w:rsidP="00000000" w:rsidRDefault="00000000" w:rsidRPr="00000000" w14:paraId="0000046B">
      <w:pPr>
        <w:spacing w:after="0" w:before="0" w:line="276" w:lineRule="auto"/>
        <w:rPr/>
      </w:pPr>
      <w:r w:rsidDel="00000000" w:rsidR="00000000" w:rsidRPr="00000000">
        <w:rPr>
          <w:rtl w:val="0"/>
        </w:rPr>
      </w:r>
    </w:p>
    <w:p w:rsidR="00000000" w:rsidDel="00000000" w:rsidP="00000000" w:rsidRDefault="00000000" w:rsidRPr="00000000" w14:paraId="0000046C">
      <w:pPr>
        <w:spacing w:after="0" w:before="0" w:line="276" w:lineRule="auto"/>
        <w:rPr/>
      </w:pPr>
      <w:r w:rsidDel="00000000" w:rsidR="00000000" w:rsidRPr="00000000">
        <w:rPr>
          <w:rtl w:val="0"/>
        </w:rPr>
        <w:t xml:space="preserve">ALI: Okay. What’s the stuff here?</w:t>
      </w:r>
    </w:p>
    <w:p w:rsidR="00000000" w:rsidDel="00000000" w:rsidP="00000000" w:rsidRDefault="00000000" w:rsidRPr="00000000" w14:paraId="0000046D">
      <w:pPr>
        <w:spacing w:after="0" w:before="0" w:line="276" w:lineRule="auto"/>
        <w:rPr/>
      </w:pPr>
      <w:r w:rsidDel="00000000" w:rsidR="00000000" w:rsidRPr="00000000">
        <w:rPr>
          <w:rtl w:val="0"/>
        </w:rPr>
      </w:r>
    </w:p>
    <w:p w:rsidR="00000000" w:rsidDel="00000000" w:rsidP="00000000" w:rsidRDefault="00000000" w:rsidRPr="00000000" w14:paraId="0000046E">
      <w:pPr>
        <w:spacing w:after="0" w:before="0" w:line="276" w:lineRule="auto"/>
        <w:rPr/>
      </w:pPr>
      <w:r w:rsidDel="00000000" w:rsidR="00000000" w:rsidRPr="00000000">
        <w:rPr>
          <w:rtl w:val="0"/>
        </w:rPr>
        <w:t xml:space="preserve">AUSTIN: Risky and standard.</w:t>
      </w:r>
    </w:p>
    <w:p w:rsidR="00000000" w:rsidDel="00000000" w:rsidP="00000000" w:rsidRDefault="00000000" w:rsidRPr="00000000" w14:paraId="0000046F">
      <w:pPr>
        <w:spacing w:after="0" w:before="0" w:line="276" w:lineRule="auto"/>
        <w:rPr/>
      </w:pPr>
      <w:r w:rsidDel="00000000" w:rsidR="00000000" w:rsidRPr="00000000">
        <w:rPr>
          <w:rtl w:val="0"/>
        </w:rPr>
      </w:r>
    </w:p>
    <w:p w:rsidR="00000000" w:rsidDel="00000000" w:rsidP="00000000" w:rsidRDefault="00000000" w:rsidRPr="00000000" w14:paraId="00000470">
      <w:pPr>
        <w:spacing w:after="0" w:before="0" w:line="276" w:lineRule="auto"/>
        <w:rPr/>
      </w:pPr>
      <w:r w:rsidDel="00000000" w:rsidR="00000000" w:rsidRPr="00000000">
        <w:rPr>
          <w:rtl w:val="0"/>
        </w:rPr>
        <w:t xml:space="preserve">ALI: Okay.</w:t>
      </w:r>
    </w:p>
    <w:p w:rsidR="00000000" w:rsidDel="00000000" w:rsidP="00000000" w:rsidRDefault="00000000" w:rsidRPr="00000000" w14:paraId="00000471">
      <w:pPr>
        <w:spacing w:after="0" w:before="0" w:line="276" w:lineRule="auto"/>
        <w:rPr/>
      </w:pPr>
      <w:r w:rsidDel="00000000" w:rsidR="00000000" w:rsidRPr="00000000">
        <w:rPr>
          <w:rtl w:val="0"/>
        </w:rPr>
      </w:r>
    </w:p>
    <w:p w:rsidR="00000000" w:rsidDel="00000000" w:rsidP="00000000" w:rsidRDefault="00000000" w:rsidRPr="00000000" w14:paraId="00000472">
      <w:pPr>
        <w:spacing w:after="0" w:before="0" w:line="276" w:lineRule="auto"/>
        <w:rPr/>
      </w:pPr>
      <w:r w:rsidDel="00000000" w:rsidR="00000000" w:rsidRPr="00000000">
        <w:rPr>
          <w:rtl w:val="0"/>
        </w:rPr>
        <w:t xml:space="preserve">DRE: Nice</w:t>
      </w:r>
    </w:p>
    <w:p w:rsidR="00000000" w:rsidDel="00000000" w:rsidP="00000000" w:rsidRDefault="00000000" w:rsidRPr="00000000" w14:paraId="00000473">
      <w:pPr>
        <w:spacing w:after="0" w:before="0" w:line="276" w:lineRule="auto"/>
        <w:rPr/>
      </w:pPr>
      <w:r w:rsidDel="00000000" w:rsidR="00000000" w:rsidRPr="00000000">
        <w:rPr>
          <w:rtl w:val="0"/>
        </w:rPr>
      </w:r>
    </w:p>
    <w:p w:rsidR="00000000" w:rsidDel="00000000" w:rsidP="00000000" w:rsidRDefault="00000000" w:rsidRPr="00000000" w14:paraId="00000474">
      <w:pPr>
        <w:spacing w:after="0" w:before="0" w:line="276" w:lineRule="auto"/>
        <w:rPr/>
      </w:pPr>
      <w:r w:rsidDel="00000000" w:rsidR="00000000" w:rsidRPr="00000000">
        <w:rPr>
          <w:rtl w:val="0"/>
        </w:rPr>
        <w:t xml:space="preserve">ALI: That is a six.</w:t>
      </w:r>
    </w:p>
    <w:p w:rsidR="00000000" w:rsidDel="00000000" w:rsidP="00000000" w:rsidRDefault="00000000" w:rsidRPr="00000000" w14:paraId="00000475">
      <w:pPr>
        <w:spacing w:after="0" w:before="0" w:line="276" w:lineRule="auto"/>
        <w:rPr/>
      </w:pPr>
      <w:r w:rsidDel="00000000" w:rsidR="00000000" w:rsidRPr="00000000">
        <w:rPr>
          <w:rtl w:val="0"/>
        </w:rPr>
      </w:r>
    </w:p>
    <w:p w:rsidR="00000000" w:rsidDel="00000000" w:rsidP="00000000" w:rsidRDefault="00000000" w:rsidRPr="00000000" w14:paraId="00000476">
      <w:pPr>
        <w:spacing w:after="0" w:before="0" w:line="276" w:lineRule="auto"/>
        <w:rPr/>
      </w:pPr>
      <w:r w:rsidDel="00000000" w:rsidR="00000000" w:rsidRPr="00000000">
        <w:rPr>
          <w:rtl w:val="0"/>
        </w:rPr>
        <w:t xml:space="preserve">AUSTIN: That is a six. So you begin to pull him into one of your ghost bottles, but he doesn’t quite…he’s like caught in the suction of it, and doesn’t…so he’s pulled away from Sige, but he doesn’t come into the bottle quite yet. Miss Salary reaches into…or she just rips a pouch out from her belt and just like, tosses it in your general direction, and all around your feet are now caltrops, spread throughout the special collection archive. Everyone who moves is going to have to…you’re going to either be at a reduced effect, because you have to be careful, or you’re going to take damage, you’re going to get a level 1 damage if you try to move at a regular effect. Aubrey, what are you doing?</w:t>
      </w:r>
    </w:p>
    <w:p w:rsidR="00000000" w:rsidDel="00000000" w:rsidP="00000000" w:rsidRDefault="00000000" w:rsidRPr="00000000" w14:paraId="00000477">
      <w:pPr>
        <w:spacing w:after="0" w:before="0" w:line="276" w:lineRule="auto"/>
        <w:rPr/>
      </w:pPr>
      <w:r w:rsidDel="00000000" w:rsidR="00000000" w:rsidRPr="00000000">
        <w:rPr>
          <w:rtl w:val="0"/>
        </w:rPr>
      </w:r>
    </w:p>
    <w:p w:rsidR="00000000" w:rsidDel="00000000" w:rsidP="00000000" w:rsidRDefault="00000000" w:rsidRPr="00000000" w14:paraId="00000478">
      <w:pPr>
        <w:spacing w:after="0" w:before="0" w:line="276" w:lineRule="auto"/>
        <w:rPr/>
      </w:pPr>
      <w:r w:rsidDel="00000000" w:rsidR="00000000" w:rsidRPr="00000000">
        <w:rPr>
          <w:rtl w:val="0"/>
        </w:rPr>
        <w:t xml:space="preserve">SYLVIA: So, I think I’m gonna try doing my patented maneuver that work out so well for me on the train. I’m gonna try to throw some choking dust at Miss Salary, and I’m gonna take…hunt, I’m assuming? Since it’s a ranged thing?</w:t>
      </w:r>
    </w:p>
    <w:p w:rsidR="00000000" w:rsidDel="00000000" w:rsidP="00000000" w:rsidRDefault="00000000" w:rsidRPr="00000000" w14:paraId="00000479">
      <w:pPr>
        <w:spacing w:after="0" w:before="0" w:line="276" w:lineRule="auto"/>
        <w:rPr/>
      </w:pPr>
      <w:r w:rsidDel="00000000" w:rsidR="00000000" w:rsidRPr="00000000">
        <w:rPr>
          <w:rtl w:val="0"/>
        </w:rPr>
      </w:r>
    </w:p>
    <w:p w:rsidR="00000000" w:rsidDel="00000000" w:rsidP="00000000" w:rsidRDefault="00000000" w:rsidRPr="00000000" w14:paraId="0000047A">
      <w:pPr>
        <w:spacing w:after="0" w:before="0" w:line="276" w:lineRule="auto"/>
        <w:rPr/>
      </w:pPr>
      <w:r w:rsidDel="00000000" w:rsidR="00000000" w:rsidRPr="00000000">
        <w:rPr>
          <w:rtl w:val="0"/>
        </w:rPr>
        <w:t xml:space="preserve">AUSTIN: Yeah.</w:t>
      </w:r>
    </w:p>
    <w:p w:rsidR="00000000" w:rsidDel="00000000" w:rsidP="00000000" w:rsidRDefault="00000000" w:rsidRPr="00000000" w14:paraId="0000047B">
      <w:pPr>
        <w:spacing w:after="0" w:before="0" w:line="276" w:lineRule="auto"/>
        <w:rPr/>
      </w:pPr>
      <w:r w:rsidDel="00000000" w:rsidR="00000000" w:rsidRPr="00000000">
        <w:rPr>
          <w:rtl w:val="0"/>
        </w:rPr>
      </w:r>
    </w:p>
    <w:p w:rsidR="00000000" w:rsidDel="00000000" w:rsidP="00000000" w:rsidRDefault="00000000" w:rsidRPr="00000000" w14:paraId="0000047C">
      <w:pPr>
        <w:spacing w:after="0" w:before="0" w:line="276" w:lineRule="auto"/>
        <w:rPr/>
      </w:pPr>
      <w:r w:rsidDel="00000000" w:rsidR="00000000" w:rsidRPr="00000000">
        <w:rPr>
          <w:rtl w:val="0"/>
        </w:rPr>
        <w:t xml:space="preserve">SYLVIA: And I’m gonna take a stress on that, so I have—</w:t>
      </w:r>
    </w:p>
    <w:p w:rsidR="00000000" w:rsidDel="00000000" w:rsidP="00000000" w:rsidRDefault="00000000" w:rsidRPr="00000000" w14:paraId="0000047D">
      <w:pPr>
        <w:spacing w:after="0" w:before="0" w:line="276" w:lineRule="auto"/>
        <w:rPr/>
      </w:pPr>
      <w:r w:rsidDel="00000000" w:rsidR="00000000" w:rsidRPr="00000000">
        <w:rPr>
          <w:rtl w:val="0"/>
        </w:rPr>
      </w:r>
    </w:p>
    <w:p w:rsidR="00000000" w:rsidDel="00000000" w:rsidP="00000000" w:rsidRDefault="00000000" w:rsidRPr="00000000" w14:paraId="0000047E">
      <w:pPr>
        <w:spacing w:after="0" w:before="0" w:line="276" w:lineRule="auto"/>
        <w:rPr/>
      </w:pPr>
      <w:r w:rsidDel="00000000" w:rsidR="00000000" w:rsidRPr="00000000">
        <w:rPr>
          <w:rtl w:val="0"/>
        </w:rPr>
        <w:t xml:space="preserve">AUSTIN: Two stress.</w:t>
      </w:r>
    </w:p>
    <w:p w:rsidR="00000000" w:rsidDel="00000000" w:rsidP="00000000" w:rsidRDefault="00000000" w:rsidRPr="00000000" w14:paraId="0000047F">
      <w:pPr>
        <w:spacing w:after="0" w:before="0" w:line="276" w:lineRule="auto"/>
        <w:rPr/>
      </w:pPr>
      <w:r w:rsidDel="00000000" w:rsidR="00000000" w:rsidRPr="00000000">
        <w:rPr>
          <w:rtl w:val="0"/>
        </w:rPr>
      </w:r>
    </w:p>
    <w:p w:rsidR="00000000" w:rsidDel="00000000" w:rsidP="00000000" w:rsidRDefault="00000000" w:rsidRPr="00000000" w14:paraId="00000480">
      <w:pPr>
        <w:spacing w:after="0" w:before="0" w:line="276" w:lineRule="auto"/>
        <w:rPr/>
      </w:pPr>
      <w:r w:rsidDel="00000000" w:rsidR="00000000" w:rsidRPr="00000000">
        <w:rPr>
          <w:rtl w:val="0"/>
        </w:rPr>
        <w:t xml:space="preserve">SYLVIA: Two stress.</w:t>
      </w:r>
    </w:p>
    <w:p w:rsidR="00000000" w:rsidDel="00000000" w:rsidP="00000000" w:rsidRDefault="00000000" w:rsidRPr="00000000" w14:paraId="00000481">
      <w:pPr>
        <w:spacing w:after="0" w:before="0" w:line="276" w:lineRule="auto"/>
        <w:rPr/>
      </w:pPr>
      <w:r w:rsidDel="00000000" w:rsidR="00000000" w:rsidRPr="00000000">
        <w:rPr>
          <w:rtl w:val="0"/>
        </w:rPr>
      </w:r>
    </w:p>
    <w:p w:rsidR="00000000" w:rsidDel="00000000" w:rsidP="00000000" w:rsidRDefault="00000000" w:rsidRPr="00000000" w14:paraId="00000482">
      <w:pPr>
        <w:spacing w:after="0" w:before="0" w:line="276" w:lineRule="auto"/>
        <w:rPr/>
      </w:pPr>
      <w:r w:rsidDel="00000000" w:rsidR="00000000" w:rsidRPr="00000000">
        <w:rPr>
          <w:rtl w:val="0"/>
        </w:rPr>
        <w:t xml:space="preserve">AUSTIN: Two stress, that’s one of those things I’ve been messing up—</w:t>
      </w:r>
    </w:p>
    <w:p w:rsidR="00000000" w:rsidDel="00000000" w:rsidP="00000000" w:rsidRDefault="00000000" w:rsidRPr="00000000" w14:paraId="00000483">
      <w:pPr>
        <w:spacing w:after="0" w:before="0" w:line="276" w:lineRule="auto"/>
        <w:rPr/>
      </w:pPr>
      <w:r w:rsidDel="00000000" w:rsidR="00000000" w:rsidRPr="00000000">
        <w:rPr>
          <w:rtl w:val="0"/>
        </w:rPr>
      </w:r>
    </w:p>
    <w:p w:rsidR="00000000" w:rsidDel="00000000" w:rsidP="00000000" w:rsidRDefault="00000000" w:rsidRPr="00000000" w14:paraId="00000484">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485">
      <w:pPr>
        <w:spacing w:after="0" w:before="0" w:line="276" w:lineRule="auto"/>
        <w:rPr/>
      </w:pPr>
      <w:r w:rsidDel="00000000" w:rsidR="00000000" w:rsidRPr="00000000">
        <w:rPr>
          <w:rtl w:val="0"/>
        </w:rPr>
      </w:r>
    </w:p>
    <w:p w:rsidR="00000000" w:rsidDel="00000000" w:rsidP="00000000" w:rsidRDefault="00000000" w:rsidRPr="00000000" w14:paraId="00000486">
      <w:pPr>
        <w:spacing w:after="0" w:before="0" w:line="276" w:lineRule="auto"/>
        <w:rPr/>
      </w:pPr>
      <w:r w:rsidDel="00000000" w:rsidR="00000000" w:rsidRPr="00000000">
        <w:rPr>
          <w:rtl w:val="0"/>
        </w:rPr>
        <w:t xml:space="preserve">AUSTIN: —is, to push yourself is two stress, not one. </w:t>
      </w:r>
    </w:p>
    <w:p w:rsidR="00000000" w:rsidDel="00000000" w:rsidP="00000000" w:rsidRDefault="00000000" w:rsidRPr="00000000" w14:paraId="00000487">
      <w:pPr>
        <w:spacing w:after="0" w:before="0" w:line="276" w:lineRule="auto"/>
        <w:rPr/>
      </w:pPr>
      <w:r w:rsidDel="00000000" w:rsidR="00000000" w:rsidRPr="00000000">
        <w:rPr>
          <w:rtl w:val="0"/>
        </w:rPr>
      </w:r>
    </w:p>
    <w:p w:rsidR="00000000" w:rsidDel="00000000" w:rsidP="00000000" w:rsidRDefault="00000000" w:rsidRPr="00000000" w14:paraId="00000488">
      <w:pPr>
        <w:spacing w:after="0" w:before="0" w:line="276" w:lineRule="auto"/>
        <w:rPr/>
      </w:pPr>
      <w:r w:rsidDel="00000000" w:rsidR="00000000" w:rsidRPr="00000000">
        <w:rPr>
          <w:rtl w:val="0"/>
        </w:rPr>
        <w:t xml:space="preserve">SYLVIA: Okay, well, so I’m gonna take two stress then, to make that have a die. What position is this?</w:t>
      </w:r>
    </w:p>
    <w:p w:rsidR="00000000" w:rsidDel="00000000" w:rsidP="00000000" w:rsidRDefault="00000000" w:rsidRPr="00000000" w14:paraId="00000489">
      <w:pPr>
        <w:spacing w:after="0" w:before="0" w:line="276" w:lineRule="auto"/>
        <w:rPr/>
      </w:pPr>
      <w:r w:rsidDel="00000000" w:rsidR="00000000" w:rsidRPr="00000000">
        <w:rPr>
          <w:rtl w:val="0"/>
        </w:rPr>
      </w:r>
    </w:p>
    <w:p w:rsidR="00000000" w:rsidDel="00000000" w:rsidP="00000000" w:rsidRDefault="00000000" w:rsidRPr="00000000" w14:paraId="0000048A">
      <w:pPr>
        <w:spacing w:after="0" w:before="0" w:line="276" w:lineRule="auto"/>
        <w:rPr/>
      </w:pPr>
      <w:r w:rsidDel="00000000" w:rsidR="00000000" w:rsidRPr="00000000">
        <w:rPr>
          <w:rtl w:val="0"/>
        </w:rPr>
        <w:t xml:space="preserve">AUSTIN: Risky.</w:t>
      </w:r>
    </w:p>
    <w:p w:rsidR="00000000" w:rsidDel="00000000" w:rsidP="00000000" w:rsidRDefault="00000000" w:rsidRPr="00000000" w14:paraId="0000048B">
      <w:pPr>
        <w:spacing w:after="0" w:before="0" w:line="276" w:lineRule="auto"/>
        <w:rPr/>
      </w:pPr>
      <w:r w:rsidDel="00000000" w:rsidR="00000000" w:rsidRPr="00000000">
        <w:rPr>
          <w:rtl w:val="0"/>
        </w:rPr>
      </w:r>
    </w:p>
    <w:p w:rsidR="00000000" w:rsidDel="00000000" w:rsidP="00000000" w:rsidRDefault="00000000" w:rsidRPr="00000000" w14:paraId="0000048C">
      <w:pPr>
        <w:spacing w:after="0" w:before="0" w:line="276" w:lineRule="auto"/>
        <w:rPr/>
      </w:pPr>
      <w:r w:rsidDel="00000000" w:rsidR="00000000" w:rsidRPr="00000000">
        <w:rPr>
          <w:rtl w:val="0"/>
        </w:rPr>
        <w:t xml:space="preserve">SYLVIA: Standard effect?</w:t>
      </w:r>
    </w:p>
    <w:p w:rsidR="00000000" w:rsidDel="00000000" w:rsidP="00000000" w:rsidRDefault="00000000" w:rsidRPr="00000000" w14:paraId="0000048D">
      <w:pPr>
        <w:spacing w:after="0" w:before="0" w:line="276" w:lineRule="auto"/>
        <w:rPr/>
      </w:pPr>
      <w:r w:rsidDel="00000000" w:rsidR="00000000" w:rsidRPr="00000000">
        <w:rPr>
          <w:rtl w:val="0"/>
        </w:rPr>
      </w:r>
    </w:p>
    <w:p w:rsidR="00000000" w:rsidDel="00000000" w:rsidP="00000000" w:rsidRDefault="00000000" w:rsidRPr="00000000" w14:paraId="0000048E">
      <w:pPr>
        <w:spacing w:after="0" w:before="0" w:line="276" w:lineRule="auto"/>
        <w:rPr/>
      </w:pPr>
      <w:r w:rsidDel="00000000" w:rsidR="00000000" w:rsidRPr="00000000">
        <w:rPr>
          <w:rtl w:val="0"/>
        </w:rPr>
        <w:t xml:space="preserve">AUSTIN: Yeah, totally.</w:t>
      </w:r>
    </w:p>
    <w:p w:rsidR="00000000" w:rsidDel="00000000" w:rsidP="00000000" w:rsidRDefault="00000000" w:rsidRPr="00000000" w14:paraId="0000048F">
      <w:pPr>
        <w:spacing w:after="0" w:before="0" w:line="276" w:lineRule="auto"/>
        <w:rPr/>
      </w:pPr>
      <w:r w:rsidDel="00000000" w:rsidR="00000000" w:rsidRPr="00000000">
        <w:rPr>
          <w:rtl w:val="0"/>
        </w:rPr>
      </w:r>
    </w:p>
    <w:p w:rsidR="00000000" w:rsidDel="00000000" w:rsidP="00000000" w:rsidRDefault="00000000" w:rsidRPr="00000000" w14:paraId="00000490">
      <w:pPr>
        <w:spacing w:after="0" w:before="0" w:line="276" w:lineRule="auto"/>
        <w:rPr/>
      </w:pPr>
      <w:r w:rsidDel="00000000" w:rsidR="00000000" w:rsidRPr="00000000">
        <w:rPr>
          <w:rtl w:val="0"/>
        </w:rPr>
        <w:t xml:space="preserve">SYLVIA: I got a 5. </w:t>
      </w:r>
    </w:p>
    <w:p w:rsidR="00000000" w:rsidDel="00000000" w:rsidP="00000000" w:rsidRDefault="00000000" w:rsidRPr="00000000" w14:paraId="00000491">
      <w:pPr>
        <w:spacing w:after="0" w:before="0" w:line="276" w:lineRule="auto"/>
        <w:rPr/>
      </w:pPr>
      <w:r w:rsidDel="00000000" w:rsidR="00000000" w:rsidRPr="00000000">
        <w:rPr>
          <w:rtl w:val="0"/>
        </w:rPr>
      </w:r>
    </w:p>
    <w:p w:rsidR="00000000" w:rsidDel="00000000" w:rsidP="00000000" w:rsidRDefault="00000000" w:rsidRPr="00000000" w14:paraId="00000492">
      <w:pPr>
        <w:spacing w:after="0" w:before="0" w:line="276" w:lineRule="auto"/>
        <w:rPr/>
      </w:pPr>
      <w:r w:rsidDel="00000000" w:rsidR="00000000" w:rsidRPr="00000000">
        <w:rPr>
          <w:rtl w:val="0"/>
        </w:rPr>
        <w:t xml:space="preserve">AUSTIN: Okay.</w:t>
      </w:r>
    </w:p>
    <w:p w:rsidR="00000000" w:rsidDel="00000000" w:rsidP="00000000" w:rsidRDefault="00000000" w:rsidRPr="00000000" w14:paraId="00000493">
      <w:pPr>
        <w:spacing w:after="0" w:before="0" w:line="276" w:lineRule="auto"/>
        <w:rPr/>
      </w:pPr>
      <w:r w:rsidDel="00000000" w:rsidR="00000000" w:rsidRPr="00000000">
        <w:rPr>
          <w:rtl w:val="0"/>
        </w:rPr>
      </w:r>
    </w:p>
    <w:p w:rsidR="00000000" w:rsidDel="00000000" w:rsidP="00000000" w:rsidRDefault="00000000" w:rsidRPr="00000000" w14:paraId="00000494">
      <w:pPr>
        <w:spacing w:after="0" w:before="0" w:line="276" w:lineRule="auto"/>
        <w:rPr/>
      </w:pPr>
      <w:r w:rsidDel="00000000" w:rsidR="00000000" w:rsidRPr="00000000">
        <w:rPr>
          <w:rtl w:val="0"/>
        </w:rPr>
        <w:t xml:space="preserve">SYLVIA: Actually worked.</w:t>
      </w:r>
    </w:p>
    <w:p w:rsidR="00000000" w:rsidDel="00000000" w:rsidP="00000000" w:rsidRDefault="00000000" w:rsidRPr="00000000" w14:paraId="00000495">
      <w:pPr>
        <w:spacing w:after="0" w:before="0" w:line="276" w:lineRule="auto"/>
        <w:rPr/>
      </w:pPr>
      <w:r w:rsidDel="00000000" w:rsidR="00000000" w:rsidRPr="00000000">
        <w:rPr>
          <w:rtl w:val="0"/>
        </w:rPr>
      </w:r>
    </w:p>
    <w:p w:rsidR="00000000" w:rsidDel="00000000" w:rsidP="00000000" w:rsidRDefault="00000000" w:rsidRPr="00000000" w14:paraId="00000496">
      <w:pPr>
        <w:spacing w:after="0" w:before="0" w:line="276" w:lineRule="auto"/>
        <w:rPr/>
      </w:pPr>
      <w:r w:rsidDel="00000000" w:rsidR="00000000" w:rsidRPr="00000000">
        <w:rPr>
          <w:rtl w:val="0"/>
        </w:rPr>
        <w:t xml:space="preserve">AUSTIN: Yeah, totally worked. That totally worked. So this is the choking dust, right?</w:t>
      </w:r>
    </w:p>
    <w:p w:rsidR="00000000" w:rsidDel="00000000" w:rsidP="00000000" w:rsidRDefault="00000000" w:rsidRPr="00000000" w14:paraId="00000497">
      <w:pPr>
        <w:spacing w:after="0" w:before="0" w:line="276" w:lineRule="auto"/>
        <w:rPr/>
      </w:pPr>
      <w:r w:rsidDel="00000000" w:rsidR="00000000" w:rsidRPr="00000000">
        <w:rPr>
          <w:rtl w:val="0"/>
        </w:rPr>
      </w:r>
    </w:p>
    <w:p w:rsidR="00000000" w:rsidDel="00000000" w:rsidP="00000000" w:rsidRDefault="00000000" w:rsidRPr="00000000" w14:paraId="00000498">
      <w:pPr>
        <w:spacing w:after="0" w:before="0" w:line="276" w:lineRule="auto"/>
        <w:rPr/>
      </w:pPr>
      <w:r w:rsidDel="00000000" w:rsidR="00000000" w:rsidRPr="00000000">
        <w:rPr>
          <w:rtl w:val="0"/>
        </w:rPr>
        <w:t xml:space="preserve">SYLVIA: Yes, so it causes like…it’s not enough to kill, but it causes a severe like, choking reaction.</w:t>
      </w:r>
    </w:p>
    <w:p w:rsidR="00000000" w:rsidDel="00000000" w:rsidP="00000000" w:rsidRDefault="00000000" w:rsidRPr="00000000" w14:paraId="00000499">
      <w:pPr>
        <w:spacing w:after="0" w:before="0" w:line="276" w:lineRule="auto"/>
        <w:rPr/>
      </w:pPr>
      <w:r w:rsidDel="00000000" w:rsidR="00000000" w:rsidRPr="00000000">
        <w:rPr>
          <w:rtl w:val="0"/>
        </w:rPr>
      </w:r>
    </w:p>
    <w:p w:rsidR="00000000" w:rsidDel="00000000" w:rsidP="00000000" w:rsidRDefault="00000000" w:rsidRPr="00000000" w14:paraId="0000049A">
      <w:pPr>
        <w:spacing w:after="0" w:before="0" w:line="276" w:lineRule="auto"/>
        <w:rPr/>
      </w:pPr>
      <w:r w:rsidDel="00000000" w:rsidR="00000000" w:rsidRPr="00000000">
        <w:rPr>
          <w:rtl w:val="0"/>
        </w:rPr>
        <w:t xml:space="preserve">AUSTIN: So it hits the floor there, and it starts to go into her lungs. But before you can finish…before she gets caught up in the fit, she’s like fiddling around with her own pouch, and quickly grabs a vial and drinks something, and then is totally fine. But you have distracted her for a moment. So reduced effect, on that.</w:t>
      </w:r>
    </w:p>
    <w:p w:rsidR="00000000" w:rsidDel="00000000" w:rsidP="00000000" w:rsidRDefault="00000000" w:rsidRPr="00000000" w14:paraId="0000049B">
      <w:pPr>
        <w:spacing w:after="0" w:before="0" w:line="276" w:lineRule="auto"/>
        <w:rPr/>
      </w:pPr>
      <w:r w:rsidDel="00000000" w:rsidR="00000000" w:rsidRPr="00000000">
        <w:rPr>
          <w:rtl w:val="0"/>
        </w:rPr>
      </w:r>
    </w:p>
    <w:p w:rsidR="00000000" w:rsidDel="00000000" w:rsidP="00000000" w:rsidRDefault="00000000" w:rsidRPr="00000000" w14:paraId="0000049C">
      <w:pPr>
        <w:spacing w:after="0" w:before="0" w:line="276" w:lineRule="auto"/>
        <w:rPr/>
      </w:pPr>
      <w:r w:rsidDel="00000000" w:rsidR="00000000" w:rsidRPr="00000000">
        <w:rPr>
          <w:rtl w:val="0"/>
        </w:rPr>
        <w:t xml:space="preserve">SYLVIA: Cool.</w:t>
      </w:r>
    </w:p>
    <w:p w:rsidR="00000000" w:rsidDel="00000000" w:rsidP="00000000" w:rsidRDefault="00000000" w:rsidRPr="00000000" w14:paraId="0000049D">
      <w:pPr>
        <w:spacing w:after="0" w:before="0" w:line="276" w:lineRule="auto"/>
        <w:rPr/>
      </w:pPr>
      <w:r w:rsidDel="00000000" w:rsidR="00000000" w:rsidRPr="00000000">
        <w:rPr>
          <w:rtl w:val="0"/>
        </w:rPr>
      </w:r>
    </w:p>
    <w:p w:rsidR="00000000" w:rsidDel="00000000" w:rsidP="00000000" w:rsidRDefault="00000000" w:rsidRPr="00000000" w14:paraId="0000049E">
      <w:pPr>
        <w:spacing w:after="0" w:before="0" w:line="276" w:lineRule="auto"/>
        <w:rPr/>
      </w:pPr>
      <w:r w:rsidDel="00000000" w:rsidR="00000000" w:rsidRPr="00000000">
        <w:rPr>
          <w:rtl w:val="0"/>
        </w:rPr>
        <w:t xml:space="preserve">AUSTIN: I think she’s probably still like, an occasional cough, but she isn’t in a coughing fit. </w:t>
      </w:r>
    </w:p>
    <w:p w:rsidR="00000000" w:rsidDel="00000000" w:rsidP="00000000" w:rsidRDefault="00000000" w:rsidRPr="00000000" w14:paraId="0000049F">
      <w:pPr>
        <w:spacing w:after="0" w:before="0" w:line="276" w:lineRule="auto"/>
        <w:rPr/>
      </w:pPr>
      <w:r w:rsidDel="00000000" w:rsidR="00000000" w:rsidRPr="00000000">
        <w:rPr>
          <w:rtl w:val="0"/>
        </w:rPr>
      </w:r>
    </w:p>
    <w:p w:rsidR="00000000" w:rsidDel="00000000" w:rsidP="00000000" w:rsidRDefault="00000000" w:rsidRPr="00000000" w14:paraId="000004A0">
      <w:pPr>
        <w:spacing w:after="0" w:before="0" w:line="276" w:lineRule="auto"/>
        <w:rPr/>
      </w:pPr>
      <w:r w:rsidDel="00000000" w:rsidR="00000000" w:rsidRPr="00000000">
        <w:rPr>
          <w:rtl w:val="0"/>
        </w:rPr>
        <w:t xml:space="preserve">SYLVIA: It’s not like debilitating or anything—</w:t>
      </w:r>
    </w:p>
    <w:p w:rsidR="00000000" w:rsidDel="00000000" w:rsidP="00000000" w:rsidRDefault="00000000" w:rsidRPr="00000000" w14:paraId="000004A1">
      <w:pPr>
        <w:spacing w:after="0" w:before="0" w:line="276" w:lineRule="auto"/>
        <w:rPr/>
      </w:pPr>
      <w:r w:rsidDel="00000000" w:rsidR="00000000" w:rsidRPr="00000000">
        <w:rPr>
          <w:rtl w:val="0"/>
        </w:rPr>
      </w:r>
    </w:p>
    <w:p w:rsidR="00000000" w:rsidDel="00000000" w:rsidP="00000000" w:rsidRDefault="00000000" w:rsidRPr="00000000" w14:paraId="000004A2">
      <w:pPr>
        <w:spacing w:after="0" w:before="0" w:line="276" w:lineRule="auto"/>
        <w:rPr/>
      </w:pPr>
      <w:r w:rsidDel="00000000" w:rsidR="00000000" w:rsidRPr="00000000">
        <w:rPr>
          <w:rtl w:val="0"/>
        </w:rPr>
        <w:t xml:space="preserve">AUSTIN: Right, exactly. </w:t>
      </w:r>
    </w:p>
    <w:p w:rsidR="00000000" w:rsidDel="00000000" w:rsidP="00000000" w:rsidRDefault="00000000" w:rsidRPr="00000000" w14:paraId="000004A3">
      <w:pPr>
        <w:spacing w:after="0" w:before="0" w:line="276" w:lineRule="auto"/>
        <w:rPr/>
      </w:pPr>
      <w:r w:rsidDel="00000000" w:rsidR="00000000" w:rsidRPr="00000000">
        <w:rPr>
          <w:rtl w:val="0"/>
        </w:rPr>
      </w:r>
    </w:p>
    <w:p w:rsidR="00000000" w:rsidDel="00000000" w:rsidP="00000000" w:rsidRDefault="00000000" w:rsidRPr="00000000" w14:paraId="000004A4">
      <w:pPr>
        <w:spacing w:after="0" w:before="0" w:line="276" w:lineRule="auto"/>
        <w:rPr/>
      </w:pPr>
      <w:r w:rsidDel="00000000" w:rsidR="00000000" w:rsidRPr="00000000">
        <w:rPr>
          <w:rtl w:val="0"/>
        </w:rPr>
        <w:t xml:space="preserve">SYLVIA: —it’s just sort of distracting now, okay.</w:t>
      </w:r>
    </w:p>
    <w:p w:rsidR="00000000" w:rsidDel="00000000" w:rsidP="00000000" w:rsidRDefault="00000000" w:rsidRPr="00000000" w14:paraId="000004A5">
      <w:pPr>
        <w:spacing w:after="0" w:before="0" w:line="276" w:lineRule="auto"/>
        <w:rPr/>
      </w:pPr>
      <w:r w:rsidDel="00000000" w:rsidR="00000000" w:rsidRPr="00000000">
        <w:rPr>
          <w:rtl w:val="0"/>
        </w:rPr>
      </w:r>
    </w:p>
    <w:p w:rsidR="00000000" w:rsidDel="00000000" w:rsidP="00000000" w:rsidRDefault="00000000" w:rsidRPr="00000000" w14:paraId="000004A6">
      <w:pPr>
        <w:spacing w:after="0" w:before="0" w:line="276" w:lineRule="auto"/>
        <w:rPr/>
      </w:pPr>
      <w:r w:rsidDel="00000000" w:rsidR="00000000" w:rsidRPr="00000000">
        <w:rPr>
          <w:rtl w:val="0"/>
        </w:rPr>
        <w:t xml:space="preserve">AUSTIN: Mmhmm. Winsley has now moved back around to Mr. Calendar and Miss Salary’s side, and he runs a ghostly hand alongside the arm of Mr. Calendar, and you can see the blood move into Winsley’s ghostly arm—</w:t>
      </w:r>
    </w:p>
    <w:p w:rsidR="00000000" w:rsidDel="00000000" w:rsidP="00000000" w:rsidRDefault="00000000" w:rsidRPr="00000000" w14:paraId="000004A7">
      <w:pPr>
        <w:spacing w:after="0" w:before="0" w:line="276" w:lineRule="auto"/>
        <w:rPr/>
      </w:pPr>
      <w:r w:rsidDel="00000000" w:rsidR="00000000" w:rsidRPr="00000000">
        <w:rPr>
          <w:rtl w:val="0"/>
        </w:rPr>
      </w:r>
    </w:p>
    <w:p w:rsidR="00000000" w:rsidDel="00000000" w:rsidP="00000000" w:rsidRDefault="00000000" w:rsidRPr="00000000" w14:paraId="000004A8">
      <w:pPr>
        <w:spacing w:after="0" w:before="0" w:line="276" w:lineRule="auto"/>
        <w:rPr/>
      </w:pPr>
      <w:r w:rsidDel="00000000" w:rsidR="00000000" w:rsidRPr="00000000">
        <w:rPr>
          <w:rtl w:val="0"/>
        </w:rPr>
        <w:t xml:space="preserve">DRE: Euhh…</w:t>
      </w:r>
    </w:p>
    <w:p w:rsidR="00000000" w:rsidDel="00000000" w:rsidP="00000000" w:rsidRDefault="00000000" w:rsidRPr="00000000" w14:paraId="000004A9">
      <w:pPr>
        <w:spacing w:after="0" w:before="0" w:line="276" w:lineRule="auto"/>
        <w:rPr/>
      </w:pPr>
      <w:r w:rsidDel="00000000" w:rsidR="00000000" w:rsidRPr="00000000">
        <w:rPr>
          <w:rtl w:val="0"/>
        </w:rPr>
      </w:r>
    </w:p>
    <w:p w:rsidR="00000000" w:rsidDel="00000000" w:rsidP="00000000" w:rsidRDefault="00000000" w:rsidRPr="00000000" w14:paraId="000004AA">
      <w:pPr>
        <w:spacing w:after="0" w:before="0" w:line="276" w:lineRule="auto"/>
        <w:rPr/>
      </w:pPr>
      <w:r w:rsidDel="00000000" w:rsidR="00000000" w:rsidRPr="00000000">
        <w:rPr>
          <w:rtl w:val="0"/>
        </w:rPr>
        <w:t xml:space="preserve">AUSTIN: —and it like tints his hand red. But Calendar’s arm kind of heals up. Good to have a ghost dad.</w:t>
      </w:r>
    </w:p>
    <w:p w:rsidR="00000000" w:rsidDel="00000000" w:rsidP="00000000" w:rsidRDefault="00000000" w:rsidRPr="00000000" w14:paraId="000004AB">
      <w:pPr>
        <w:spacing w:after="0" w:before="0" w:line="276" w:lineRule="auto"/>
        <w:rPr/>
      </w:pPr>
      <w:r w:rsidDel="00000000" w:rsidR="00000000" w:rsidRPr="00000000">
        <w:rPr>
          <w:rtl w:val="0"/>
        </w:rPr>
      </w:r>
    </w:p>
    <w:p w:rsidR="00000000" w:rsidDel="00000000" w:rsidP="00000000" w:rsidRDefault="00000000" w:rsidRPr="00000000" w14:paraId="000004AC">
      <w:pPr>
        <w:spacing w:after="0" w:before="0" w:line="276" w:lineRule="auto"/>
        <w:rPr/>
      </w:pPr>
      <w:r w:rsidDel="00000000" w:rsidR="00000000" w:rsidRPr="00000000">
        <w:rPr>
          <w:rtl w:val="0"/>
        </w:rPr>
        <w:t xml:space="preserve">ALI: Uh huh. [DRE laughs]</w:t>
      </w:r>
    </w:p>
    <w:p w:rsidR="00000000" w:rsidDel="00000000" w:rsidP="00000000" w:rsidRDefault="00000000" w:rsidRPr="00000000" w14:paraId="000004AD">
      <w:pPr>
        <w:spacing w:after="0" w:before="0" w:line="276" w:lineRule="auto"/>
        <w:rPr/>
      </w:pPr>
      <w:r w:rsidDel="00000000" w:rsidR="00000000" w:rsidRPr="00000000">
        <w:rPr>
          <w:rtl w:val="0"/>
        </w:rPr>
      </w:r>
    </w:p>
    <w:p w:rsidR="00000000" w:rsidDel="00000000" w:rsidP="00000000" w:rsidRDefault="00000000" w:rsidRPr="00000000" w14:paraId="000004AE">
      <w:pPr>
        <w:spacing w:after="0" w:before="0" w:line="276" w:lineRule="auto"/>
        <w:rPr/>
      </w:pPr>
      <w:r w:rsidDel="00000000" w:rsidR="00000000" w:rsidRPr="00000000">
        <w:rPr>
          <w:rtl w:val="0"/>
        </w:rPr>
        <w:t xml:space="preserve">AUSTIN: Let’s hop really quickly back over to our old pal Hitchcock. </w:t>
      </w:r>
    </w:p>
    <w:p w:rsidR="00000000" w:rsidDel="00000000" w:rsidP="00000000" w:rsidRDefault="00000000" w:rsidRPr="00000000" w14:paraId="000004AF">
      <w:pPr>
        <w:spacing w:after="0" w:before="0" w:line="276" w:lineRule="auto"/>
        <w:rPr/>
      </w:pPr>
      <w:r w:rsidDel="00000000" w:rsidR="00000000" w:rsidRPr="00000000">
        <w:rPr>
          <w:rtl w:val="0"/>
        </w:rPr>
      </w:r>
    </w:p>
    <w:p w:rsidR="00000000" w:rsidDel="00000000" w:rsidP="00000000" w:rsidRDefault="00000000" w:rsidRPr="00000000" w14:paraId="000004B0">
      <w:pPr>
        <w:spacing w:after="0" w:before="0" w:line="276" w:lineRule="auto"/>
        <w:rPr/>
      </w:pPr>
      <w:r w:rsidDel="00000000" w:rsidR="00000000" w:rsidRPr="00000000">
        <w:rPr>
          <w:rtl w:val="0"/>
        </w:rPr>
        <w:t xml:space="preserve">SYLVIA: How hard are you crying?</w:t>
      </w:r>
    </w:p>
    <w:p w:rsidR="00000000" w:rsidDel="00000000" w:rsidP="00000000" w:rsidRDefault="00000000" w:rsidRPr="00000000" w14:paraId="000004B1">
      <w:pPr>
        <w:spacing w:after="0" w:before="0" w:line="276" w:lineRule="auto"/>
        <w:rPr/>
      </w:pPr>
      <w:r w:rsidDel="00000000" w:rsidR="00000000" w:rsidRPr="00000000">
        <w:rPr>
          <w:rtl w:val="0"/>
        </w:rPr>
      </w:r>
    </w:p>
    <w:p w:rsidR="00000000" w:rsidDel="00000000" w:rsidP="00000000" w:rsidRDefault="00000000" w:rsidRPr="00000000" w14:paraId="000004B2">
      <w:pPr>
        <w:spacing w:after="0" w:before="0" w:line="276" w:lineRule="auto"/>
        <w:rPr/>
      </w:pPr>
      <w:r w:rsidDel="00000000" w:rsidR="00000000" w:rsidRPr="00000000">
        <w:rPr>
          <w:rtl w:val="0"/>
        </w:rPr>
        <w:t xml:space="preserve">JACK: [weakly] Very.</w:t>
      </w:r>
    </w:p>
    <w:p w:rsidR="00000000" w:rsidDel="00000000" w:rsidP="00000000" w:rsidRDefault="00000000" w:rsidRPr="00000000" w14:paraId="000004B3">
      <w:pPr>
        <w:spacing w:after="0" w:before="0" w:line="276" w:lineRule="auto"/>
        <w:rPr/>
      </w:pPr>
      <w:r w:rsidDel="00000000" w:rsidR="00000000" w:rsidRPr="00000000">
        <w:rPr>
          <w:rtl w:val="0"/>
        </w:rPr>
      </w:r>
    </w:p>
    <w:p w:rsidR="00000000" w:rsidDel="00000000" w:rsidP="00000000" w:rsidRDefault="00000000" w:rsidRPr="00000000" w14:paraId="000004B4">
      <w:pPr>
        <w:spacing w:after="0" w:before="0" w:line="276" w:lineRule="auto"/>
        <w:rPr/>
      </w:pPr>
      <w:r w:rsidDel="00000000" w:rsidR="00000000" w:rsidRPr="00000000">
        <w:rPr>
          <w:rtl w:val="0"/>
        </w:rPr>
        <w:t xml:space="preserve">ALI: Aww.</w:t>
      </w:r>
    </w:p>
    <w:p w:rsidR="00000000" w:rsidDel="00000000" w:rsidP="00000000" w:rsidRDefault="00000000" w:rsidRPr="00000000" w14:paraId="000004B5">
      <w:pPr>
        <w:spacing w:after="0" w:before="0" w:line="276" w:lineRule="auto"/>
        <w:rPr/>
      </w:pPr>
      <w:r w:rsidDel="00000000" w:rsidR="00000000" w:rsidRPr="00000000">
        <w:rPr>
          <w:rtl w:val="0"/>
        </w:rPr>
      </w:r>
    </w:p>
    <w:p w:rsidR="00000000" w:rsidDel="00000000" w:rsidP="00000000" w:rsidRDefault="00000000" w:rsidRPr="00000000" w14:paraId="000004B6">
      <w:pPr>
        <w:spacing w:after="0" w:before="0" w:line="276" w:lineRule="auto"/>
        <w:rPr/>
      </w:pPr>
      <w:r w:rsidDel="00000000" w:rsidR="00000000" w:rsidRPr="00000000">
        <w:rPr>
          <w:rtl w:val="0"/>
        </w:rPr>
        <w:t xml:space="preserve">AUSTIN: Let’s say it’s been probably, what, ten, twenty minutes?</w:t>
      </w:r>
    </w:p>
    <w:p w:rsidR="00000000" w:rsidDel="00000000" w:rsidP="00000000" w:rsidRDefault="00000000" w:rsidRPr="00000000" w14:paraId="000004B7">
      <w:pPr>
        <w:spacing w:after="0" w:before="0" w:line="276" w:lineRule="auto"/>
        <w:rPr/>
      </w:pPr>
      <w:r w:rsidDel="00000000" w:rsidR="00000000" w:rsidRPr="00000000">
        <w:rPr>
          <w:rtl w:val="0"/>
        </w:rPr>
      </w:r>
    </w:p>
    <w:p w:rsidR="00000000" w:rsidDel="00000000" w:rsidP="00000000" w:rsidRDefault="00000000" w:rsidRPr="00000000" w14:paraId="000004B8">
      <w:pPr>
        <w:spacing w:after="0" w:before="0" w:line="276" w:lineRule="auto"/>
        <w:rPr/>
      </w:pPr>
      <w:r w:rsidDel="00000000" w:rsidR="00000000" w:rsidRPr="00000000">
        <w:rPr>
          <w:rtl w:val="0"/>
        </w:rPr>
        <w:t xml:space="preserve">JACK: Oh, man.</w:t>
      </w:r>
    </w:p>
    <w:p w:rsidR="00000000" w:rsidDel="00000000" w:rsidP="00000000" w:rsidRDefault="00000000" w:rsidRPr="00000000" w14:paraId="000004B9">
      <w:pPr>
        <w:spacing w:after="0" w:before="0" w:line="276" w:lineRule="auto"/>
        <w:rPr/>
      </w:pPr>
      <w:r w:rsidDel="00000000" w:rsidR="00000000" w:rsidRPr="00000000">
        <w:rPr>
          <w:rtl w:val="0"/>
        </w:rPr>
      </w:r>
    </w:p>
    <w:p w:rsidR="00000000" w:rsidDel="00000000" w:rsidP="00000000" w:rsidRDefault="00000000" w:rsidRPr="00000000" w14:paraId="000004BA">
      <w:pPr>
        <w:spacing w:after="0" w:before="0" w:line="276" w:lineRule="auto"/>
        <w:rPr/>
      </w:pPr>
      <w:r w:rsidDel="00000000" w:rsidR="00000000" w:rsidRPr="00000000">
        <w:rPr>
          <w:rtl w:val="0"/>
        </w:rPr>
        <w:t xml:space="preserve">AUSTIN: Of tears?</w:t>
      </w:r>
    </w:p>
    <w:p w:rsidR="00000000" w:rsidDel="00000000" w:rsidP="00000000" w:rsidRDefault="00000000" w:rsidRPr="00000000" w14:paraId="000004BB">
      <w:pPr>
        <w:spacing w:after="0" w:before="0" w:line="276" w:lineRule="auto"/>
        <w:rPr/>
      </w:pPr>
      <w:r w:rsidDel="00000000" w:rsidR="00000000" w:rsidRPr="00000000">
        <w:rPr>
          <w:rtl w:val="0"/>
        </w:rPr>
      </w:r>
    </w:p>
    <w:p w:rsidR="00000000" w:rsidDel="00000000" w:rsidP="00000000" w:rsidRDefault="00000000" w:rsidRPr="00000000" w14:paraId="000004BC">
      <w:pPr>
        <w:spacing w:after="0" w:before="0" w:line="276" w:lineRule="auto"/>
        <w:rPr/>
      </w:pPr>
      <w:r w:rsidDel="00000000" w:rsidR="00000000" w:rsidRPr="00000000">
        <w:rPr>
          <w:rtl w:val="0"/>
        </w:rPr>
        <w:t xml:space="preserve">JACK: Yeah, probably. I think I probably stopped crying after a while, and then just sort of lay there on the floor.</w:t>
      </w:r>
    </w:p>
    <w:p w:rsidR="00000000" w:rsidDel="00000000" w:rsidP="00000000" w:rsidRDefault="00000000" w:rsidRPr="00000000" w14:paraId="000004BD">
      <w:pPr>
        <w:spacing w:after="0" w:before="0" w:line="276" w:lineRule="auto"/>
        <w:rPr/>
      </w:pPr>
      <w:r w:rsidDel="00000000" w:rsidR="00000000" w:rsidRPr="00000000">
        <w:rPr>
          <w:rtl w:val="0"/>
        </w:rPr>
      </w:r>
    </w:p>
    <w:p w:rsidR="00000000" w:rsidDel="00000000" w:rsidP="00000000" w:rsidRDefault="00000000" w:rsidRPr="00000000" w14:paraId="000004BE">
      <w:pPr>
        <w:spacing w:after="0" w:before="0" w:line="276" w:lineRule="auto"/>
        <w:rPr/>
      </w:pPr>
      <w:r w:rsidDel="00000000" w:rsidR="00000000" w:rsidRPr="00000000">
        <w:rPr>
          <w:rtl w:val="0"/>
        </w:rPr>
        <w:t xml:space="preserve">AUSTIN: I feel like you’re…so, you’re laying there, and then you see a familiar face looking down at you, and it’s Carolyn Fairplay. [DRE laughs sympathetically]</w:t>
      </w:r>
    </w:p>
    <w:p w:rsidR="00000000" w:rsidDel="00000000" w:rsidP="00000000" w:rsidRDefault="00000000" w:rsidRPr="00000000" w14:paraId="000004BF">
      <w:pPr>
        <w:spacing w:after="0" w:before="0" w:line="276" w:lineRule="auto"/>
        <w:rPr/>
      </w:pPr>
      <w:r w:rsidDel="00000000" w:rsidR="00000000" w:rsidRPr="00000000">
        <w:rPr>
          <w:rtl w:val="0"/>
        </w:rPr>
      </w:r>
    </w:p>
    <w:p w:rsidR="00000000" w:rsidDel="00000000" w:rsidP="00000000" w:rsidRDefault="00000000" w:rsidRPr="00000000" w14:paraId="000004C0">
      <w:pPr>
        <w:spacing w:after="0" w:before="0" w:line="276" w:lineRule="auto"/>
        <w:rPr/>
      </w:pPr>
      <w:r w:rsidDel="00000000" w:rsidR="00000000" w:rsidRPr="00000000">
        <w:rPr>
          <w:rtl w:val="0"/>
        </w:rPr>
        <w:tab/>
        <w:t xml:space="preserve">AUSTIN (as Carolyn Fairplay): Maestro, are you okay?</w:t>
      </w:r>
    </w:p>
    <w:p w:rsidR="00000000" w:rsidDel="00000000" w:rsidP="00000000" w:rsidRDefault="00000000" w:rsidRPr="00000000" w14:paraId="000004C1">
      <w:pPr>
        <w:spacing w:after="0" w:before="0" w:line="276" w:lineRule="auto"/>
        <w:rPr/>
      </w:pPr>
      <w:r w:rsidDel="00000000" w:rsidR="00000000" w:rsidRPr="00000000">
        <w:rPr>
          <w:rtl w:val="0"/>
        </w:rPr>
      </w:r>
    </w:p>
    <w:p w:rsidR="00000000" w:rsidDel="00000000" w:rsidP="00000000" w:rsidRDefault="00000000" w:rsidRPr="00000000" w14:paraId="000004C2">
      <w:pPr>
        <w:spacing w:after="0" w:before="0" w:line="276" w:lineRule="auto"/>
        <w:rPr/>
      </w:pPr>
      <w:r w:rsidDel="00000000" w:rsidR="00000000" w:rsidRPr="00000000">
        <w:rPr>
          <w:rtl w:val="0"/>
        </w:rPr>
        <w:tab/>
        <w:t xml:space="preserve">JACK (as Hitchcock): Not really. </w:t>
      </w:r>
    </w:p>
    <w:p w:rsidR="00000000" w:rsidDel="00000000" w:rsidP="00000000" w:rsidRDefault="00000000" w:rsidRPr="00000000" w14:paraId="000004C3">
      <w:pPr>
        <w:spacing w:after="0" w:before="0" w:line="276" w:lineRule="auto"/>
        <w:rPr/>
      </w:pPr>
      <w:r w:rsidDel="00000000" w:rsidR="00000000" w:rsidRPr="00000000">
        <w:rPr>
          <w:rtl w:val="0"/>
        </w:rPr>
      </w:r>
    </w:p>
    <w:p w:rsidR="00000000" w:rsidDel="00000000" w:rsidP="00000000" w:rsidRDefault="00000000" w:rsidRPr="00000000" w14:paraId="000004C4">
      <w:pPr>
        <w:spacing w:after="0" w:before="0" w:line="276" w:lineRule="auto"/>
        <w:rPr/>
      </w:pPr>
      <w:r w:rsidDel="00000000" w:rsidR="00000000" w:rsidRPr="00000000">
        <w:rPr>
          <w:rtl w:val="0"/>
        </w:rPr>
        <w:t xml:space="preserve">AUSTIN: She offers you a hand.</w:t>
      </w:r>
    </w:p>
    <w:p w:rsidR="00000000" w:rsidDel="00000000" w:rsidP="00000000" w:rsidRDefault="00000000" w:rsidRPr="00000000" w14:paraId="000004C5">
      <w:pPr>
        <w:spacing w:after="0" w:before="0" w:line="276" w:lineRule="auto"/>
        <w:rPr/>
      </w:pPr>
      <w:r w:rsidDel="00000000" w:rsidR="00000000" w:rsidRPr="00000000">
        <w:rPr>
          <w:rtl w:val="0"/>
        </w:rPr>
      </w:r>
    </w:p>
    <w:p w:rsidR="00000000" w:rsidDel="00000000" w:rsidP="00000000" w:rsidRDefault="00000000" w:rsidRPr="00000000" w14:paraId="000004C6">
      <w:pPr>
        <w:spacing w:after="0" w:before="0" w:line="276" w:lineRule="auto"/>
        <w:rPr/>
      </w:pPr>
      <w:r w:rsidDel="00000000" w:rsidR="00000000" w:rsidRPr="00000000">
        <w:rPr>
          <w:rtl w:val="0"/>
        </w:rPr>
        <w:tab/>
        <w:t xml:space="preserve">JACK (as Hitchcock): Thank you.</w:t>
      </w:r>
    </w:p>
    <w:p w:rsidR="00000000" w:rsidDel="00000000" w:rsidP="00000000" w:rsidRDefault="00000000" w:rsidRPr="00000000" w14:paraId="000004C7">
      <w:pPr>
        <w:spacing w:after="0" w:before="0" w:line="276" w:lineRule="auto"/>
        <w:ind w:left="720" w:firstLine="0"/>
        <w:rPr/>
      </w:pPr>
      <w:r w:rsidDel="00000000" w:rsidR="00000000" w:rsidRPr="00000000">
        <w:rPr>
          <w:rtl w:val="0"/>
        </w:rPr>
      </w:r>
    </w:p>
    <w:p w:rsidR="00000000" w:rsidDel="00000000" w:rsidP="00000000" w:rsidRDefault="00000000" w:rsidRPr="00000000" w14:paraId="000004C8">
      <w:pPr>
        <w:spacing w:after="0" w:before="0" w:line="276" w:lineRule="auto"/>
        <w:ind w:left="720" w:firstLine="0"/>
        <w:rPr/>
      </w:pPr>
      <w:r w:rsidDel="00000000" w:rsidR="00000000" w:rsidRPr="00000000">
        <w:rPr>
          <w:rtl w:val="0"/>
        </w:rPr>
        <w:t xml:space="preserve">AUSTIN (as Carolyn Fairplay): What happened? What are you doing in the operating theater?</w:t>
      </w:r>
    </w:p>
    <w:p w:rsidR="00000000" w:rsidDel="00000000" w:rsidP="00000000" w:rsidRDefault="00000000" w:rsidRPr="00000000" w14:paraId="000004C9">
      <w:pPr>
        <w:spacing w:after="0" w:before="0" w:line="276" w:lineRule="auto"/>
        <w:ind w:firstLine="720"/>
        <w:rPr/>
      </w:pPr>
      <w:r w:rsidDel="00000000" w:rsidR="00000000" w:rsidRPr="00000000">
        <w:rPr>
          <w:rtl w:val="0"/>
        </w:rPr>
      </w:r>
    </w:p>
    <w:p w:rsidR="00000000" w:rsidDel="00000000" w:rsidP="00000000" w:rsidRDefault="00000000" w:rsidRPr="00000000" w14:paraId="000004CA">
      <w:pPr>
        <w:spacing w:after="0" w:before="0" w:line="276" w:lineRule="auto"/>
        <w:ind w:firstLine="720"/>
        <w:rPr/>
      </w:pPr>
      <w:r w:rsidDel="00000000" w:rsidR="00000000" w:rsidRPr="00000000">
        <w:rPr>
          <w:rtl w:val="0"/>
        </w:rPr>
        <w:t xml:space="preserve">JACK (as Hitchcock): I got beaten up by a priest. [DRE laughs]</w:t>
      </w:r>
    </w:p>
    <w:p w:rsidR="00000000" w:rsidDel="00000000" w:rsidP="00000000" w:rsidRDefault="00000000" w:rsidRPr="00000000" w14:paraId="000004CB">
      <w:pPr>
        <w:spacing w:after="0" w:before="0" w:line="276" w:lineRule="auto"/>
        <w:ind w:left="720" w:firstLine="0"/>
        <w:rPr/>
      </w:pPr>
      <w:r w:rsidDel="00000000" w:rsidR="00000000" w:rsidRPr="00000000">
        <w:rPr>
          <w:rtl w:val="0"/>
        </w:rPr>
      </w:r>
    </w:p>
    <w:p w:rsidR="00000000" w:rsidDel="00000000" w:rsidP="00000000" w:rsidRDefault="00000000" w:rsidRPr="00000000" w14:paraId="000004CC">
      <w:pPr>
        <w:spacing w:after="0" w:before="0" w:line="276" w:lineRule="auto"/>
        <w:ind w:left="720" w:firstLine="0"/>
        <w:rPr/>
      </w:pPr>
      <w:r w:rsidDel="00000000" w:rsidR="00000000" w:rsidRPr="00000000">
        <w:rPr>
          <w:rtl w:val="0"/>
        </w:rPr>
        <w:t xml:space="preserve">AUSTIN (as Carolyn Fairplay): Maestro…take a seat, take a seat.</w:t>
      </w:r>
    </w:p>
    <w:p w:rsidR="00000000" w:rsidDel="00000000" w:rsidP="00000000" w:rsidRDefault="00000000" w:rsidRPr="00000000" w14:paraId="000004CD">
      <w:pPr>
        <w:spacing w:after="0" w:before="0" w:line="276" w:lineRule="auto"/>
        <w:rPr/>
      </w:pPr>
      <w:r w:rsidDel="00000000" w:rsidR="00000000" w:rsidRPr="00000000">
        <w:rPr>
          <w:rtl w:val="0"/>
        </w:rPr>
      </w:r>
    </w:p>
    <w:p w:rsidR="00000000" w:rsidDel="00000000" w:rsidP="00000000" w:rsidRDefault="00000000" w:rsidRPr="00000000" w14:paraId="000004CE">
      <w:pPr>
        <w:spacing w:after="0" w:before="0" w:line="276" w:lineRule="auto"/>
        <w:rPr/>
      </w:pPr>
      <w:r w:rsidDel="00000000" w:rsidR="00000000" w:rsidRPr="00000000">
        <w:rPr>
          <w:rtl w:val="0"/>
        </w:rPr>
        <w:t xml:space="preserve">AUSTIN: She leads you over to the benches over to the side of this.</w:t>
      </w:r>
    </w:p>
    <w:p w:rsidR="00000000" w:rsidDel="00000000" w:rsidP="00000000" w:rsidRDefault="00000000" w:rsidRPr="00000000" w14:paraId="000004CF">
      <w:pPr>
        <w:spacing w:after="0" w:before="0" w:line="276" w:lineRule="auto"/>
        <w:ind w:firstLine="720"/>
        <w:rPr/>
      </w:pPr>
      <w:r w:rsidDel="00000000" w:rsidR="00000000" w:rsidRPr="00000000">
        <w:rPr>
          <w:rtl w:val="0"/>
        </w:rPr>
      </w:r>
    </w:p>
    <w:p w:rsidR="00000000" w:rsidDel="00000000" w:rsidP="00000000" w:rsidRDefault="00000000" w:rsidRPr="00000000" w14:paraId="000004D0">
      <w:pPr>
        <w:spacing w:after="0" w:before="0" w:line="276" w:lineRule="auto"/>
        <w:ind w:firstLine="720"/>
        <w:rPr/>
      </w:pPr>
      <w:r w:rsidDel="00000000" w:rsidR="00000000" w:rsidRPr="00000000">
        <w:rPr>
          <w:rtl w:val="0"/>
        </w:rPr>
        <w:t xml:space="preserve">JACK (as Hitchcock): Wait, what are you doing in an operating theater?</w:t>
      </w:r>
    </w:p>
    <w:p w:rsidR="00000000" w:rsidDel="00000000" w:rsidP="00000000" w:rsidRDefault="00000000" w:rsidRPr="00000000" w14:paraId="000004D1">
      <w:pPr>
        <w:spacing w:after="0" w:before="0" w:line="276" w:lineRule="auto"/>
        <w:ind w:left="720" w:firstLine="0"/>
        <w:rPr/>
      </w:pPr>
      <w:r w:rsidDel="00000000" w:rsidR="00000000" w:rsidRPr="00000000">
        <w:rPr>
          <w:rtl w:val="0"/>
        </w:rPr>
      </w:r>
    </w:p>
    <w:p w:rsidR="00000000" w:rsidDel="00000000" w:rsidP="00000000" w:rsidRDefault="00000000" w:rsidRPr="00000000" w14:paraId="000004D2">
      <w:pPr>
        <w:spacing w:after="0" w:before="0" w:line="276" w:lineRule="auto"/>
        <w:ind w:left="720" w:firstLine="0"/>
        <w:rPr/>
      </w:pPr>
      <w:r w:rsidDel="00000000" w:rsidR="00000000" w:rsidRPr="00000000">
        <w:rPr>
          <w:rtl w:val="0"/>
        </w:rPr>
        <w:t xml:space="preserve">AUSTIN (as Carolyn Fairplay): I heard a noise, I heard a fuss. Just take a seat.</w:t>
      </w:r>
    </w:p>
    <w:p w:rsidR="00000000" w:rsidDel="00000000" w:rsidP="00000000" w:rsidRDefault="00000000" w:rsidRPr="00000000" w14:paraId="000004D3">
      <w:pPr>
        <w:spacing w:after="0" w:before="0" w:line="276" w:lineRule="auto"/>
        <w:ind w:firstLine="720"/>
        <w:rPr/>
      </w:pPr>
      <w:r w:rsidDel="00000000" w:rsidR="00000000" w:rsidRPr="00000000">
        <w:rPr>
          <w:rtl w:val="0"/>
        </w:rPr>
      </w:r>
    </w:p>
    <w:p w:rsidR="00000000" w:rsidDel="00000000" w:rsidP="00000000" w:rsidRDefault="00000000" w:rsidRPr="00000000" w14:paraId="000004D4">
      <w:pPr>
        <w:spacing w:after="0" w:before="0" w:line="276" w:lineRule="auto"/>
        <w:ind w:firstLine="720"/>
        <w:rPr/>
      </w:pPr>
      <w:r w:rsidDel="00000000" w:rsidR="00000000" w:rsidRPr="00000000">
        <w:rPr>
          <w:rtl w:val="0"/>
        </w:rPr>
        <w:t xml:space="preserve">JACK (as Hitchcock): That was me being beaten up by the…</w:t>
      </w:r>
    </w:p>
    <w:p w:rsidR="00000000" w:rsidDel="00000000" w:rsidP="00000000" w:rsidRDefault="00000000" w:rsidRPr="00000000" w14:paraId="000004D5">
      <w:pPr>
        <w:spacing w:after="0" w:before="0" w:line="276" w:lineRule="auto"/>
        <w:rPr/>
      </w:pPr>
      <w:r w:rsidDel="00000000" w:rsidR="00000000" w:rsidRPr="00000000">
        <w:rPr>
          <w:rtl w:val="0"/>
        </w:rPr>
      </w:r>
    </w:p>
    <w:p w:rsidR="00000000" w:rsidDel="00000000" w:rsidP="00000000" w:rsidRDefault="00000000" w:rsidRPr="00000000" w14:paraId="000004D6">
      <w:pPr>
        <w:spacing w:after="0" w:before="0" w:line="276" w:lineRule="auto"/>
        <w:rPr/>
      </w:pPr>
      <w:r w:rsidDel="00000000" w:rsidR="00000000" w:rsidRPr="00000000">
        <w:rPr>
          <w:rtl w:val="0"/>
        </w:rPr>
        <w:t xml:space="preserve">JACK: And then I sit down.</w:t>
      </w:r>
    </w:p>
    <w:p w:rsidR="00000000" w:rsidDel="00000000" w:rsidP="00000000" w:rsidRDefault="00000000" w:rsidRPr="00000000" w14:paraId="000004D7">
      <w:pPr>
        <w:spacing w:after="0" w:before="0" w:line="276" w:lineRule="auto"/>
        <w:ind w:left="720" w:firstLine="0"/>
        <w:rPr/>
      </w:pPr>
      <w:r w:rsidDel="00000000" w:rsidR="00000000" w:rsidRPr="00000000">
        <w:rPr>
          <w:rtl w:val="0"/>
        </w:rPr>
      </w:r>
    </w:p>
    <w:p w:rsidR="00000000" w:rsidDel="00000000" w:rsidP="00000000" w:rsidRDefault="00000000" w:rsidRPr="00000000" w14:paraId="000004D8">
      <w:pPr>
        <w:spacing w:after="0" w:before="0" w:line="276" w:lineRule="auto"/>
        <w:ind w:left="720" w:firstLine="0"/>
        <w:rPr/>
      </w:pPr>
      <w:r w:rsidDel="00000000" w:rsidR="00000000" w:rsidRPr="00000000">
        <w:rPr>
          <w:rtl w:val="0"/>
        </w:rPr>
        <w:t xml:space="preserve">AUSTIN (as Carolyn Fairplay): Did you know the priest?</w:t>
      </w:r>
    </w:p>
    <w:p w:rsidR="00000000" w:rsidDel="00000000" w:rsidP="00000000" w:rsidRDefault="00000000" w:rsidRPr="00000000" w14:paraId="000004D9">
      <w:pPr>
        <w:spacing w:after="0" w:before="0" w:line="276" w:lineRule="auto"/>
        <w:ind w:firstLine="720"/>
        <w:rPr/>
      </w:pPr>
      <w:r w:rsidDel="00000000" w:rsidR="00000000" w:rsidRPr="00000000">
        <w:rPr>
          <w:rtl w:val="0"/>
        </w:rPr>
      </w:r>
    </w:p>
    <w:p w:rsidR="00000000" w:rsidDel="00000000" w:rsidP="00000000" w:rsidRDefault="00000000" w:rsidRPr="00000000" w14:paraId="000004DA">
      <w:pPr>
        <w:spacing w:after="0" w:before="0" w:line="276" w:lineRule="auto"/>
        <w:ind w:firstLine="720"/>
        <w:rPr/>
      </w:pPr>
      <w:r w:rsidDel="00000000" w:rsidR="00000000" w:rsidRPr="00000000">
        <w:rPr>
          <w:rtl w:val="0"/>
        </w:rPr>
        <w:t xml:space="preserve">JACK (as Hitchcock): …For about…ten to fifteen minutes.</w:t>
      </w:r>
    </w:p>
    <w:p w:rsidR="00000000" w:rsidDel="00000000" w:rsidP="00000000" w:rsidRDefault="00000000" w:rsidRPr="00000000" w14:paraId="000004DB">
      <w:pPr>
        <w:spacing w:after="0" w:before="0" w:line="276" w:lineRule="auto"/>
        <w:ind w:left="720" w:firstLine="0"/>
        <w:rPr/>
      </w:pPr>
      <w:r w:rsidDel="00000000" w:rsidR="00000000" w:rsidRPr="00000000">
        <w:rPr>
          <w:rtl w:val="0"/>
        </w:rPr>
      </w:r>
    </w:p>
    <w:p w:rsidR="00000000" w:rsidDel="00000000" w:rsidP="00000000" w:rsidRDefault="00000000" w:rsidRPr="00000000" w14:paraId="000004DC">
      <w:pPr>
        <w:spacing w:after="0" w:before="0" w:line="276" w:lineRule="auto"/>
        <w:ind w:left="720" w:firstLine="0"/>
        <w:rPr/>
      </w:pPr>
      <w:r w:rsidDel="00000000" w:rsidR="00000000" w:rsidRPr="00000000">
        <w:rPr>
          <w:rtl w:val="0"/>
        </w:rPr>
        <w:t xml:space="preserve">AUSTIN (as Carolyn Fairplay): [sighs] Maestro Hitchcock, you’re the one who told me: never trust a priest you don’t know. You said that was the first rule of dancing. [light laughter]</w:t>
      </w:r>
    </w:p>
    <w:p w:rsidR="00000000" w:rsidDel="00000000" w:rsidP="00000000" w:rsidRDefault="00000000" w:rsidRPr="00000000" w14:paraId="000004DD">
      <w:pPr>
        <w:spacing w:after="0" w:before="0" w:line="276" w:lineRule="auto"/>
        <w:ind w:firstLine="720"/>
        <w:rPr/>
      </w:pPr>
      <w:r w:rsidDel="00000000" w:rsidR="00000000" w:rsidRPr="00000000">
        <w:rPr>
          <w:rtl w:val="0"/>
        </w:rPr>
      </w:r>
    </w:p>
    <w:p w:rsidR="00000000" w:rsidDel="00000000" w:rsidP="00000000" w:rsidRDefault="00000000" w:rsidRPr="00000000" w14:paraId="000004DE">
      <w:pPr>
        <w:spacing w:after="0" w:before="0" w:line="276" w:lineRule="auto"/>
        <w:ind w:firstLine="720"/>
        <w:rPr/>
      </w:pPr>
      <w:r w:rsidDel="00000000" w:rsidR="00000000" w:rsidRPr="00000000">
        <w:rPr>
          <w:rtl w:val="0"/>
        </w:rPr>
        <w:t xml:space="preserve">JACK (as Hitchcock): I said that?</w:t>
      </w:r>
    </w:p>
    <w:p w:rsidR="00000000" w:rsidDel="00000000" w:rsidP="00000000" w:rsidRDefault="00000000" w:rsidRPr="00000000" w14:paraId="000004DF">
      <w:pPr>
        <w:spacing w:after="0" w:before="0" w:line="276" w:lineRule="auto"/>
        <w:rPr/>
      </w:pPr>
      <w:r w:rsidDel="00000000" w:rsidR="00000000" w:rsidRPr="00000000">
        <w:rPr>
          <w:rtl w:val="0"/>
        </w:rPr>
      </w:r>
    </w:p>
    <w:p w:rsidR="00000000" w:rsidDel="00000000" w:rsidP="00000000" w:rsidRDefault="00000000" w:rsidRPr="00000000" w14:paraId="000004E0">
      <w:pPr>
        <w:spacing w:after="0" w:before="0" w:line="276" w:lineRule="auto"/>
        <w:rPr/>
      </w:pPr>
      <w:r w:rsidDel="00000000" w:rsidR="00000000" w:rsidRPr="00000000">
        <w:rPr>
          <w:rtl w:val="0"/>
        </w:rPr>
        <w:t xml:space="preserve">AUSTIN: She doesn’t know, right?</w:t>
      </w:r>
    </w:p>
    <w:p w:rsidR="00000000" w:rsidDel="00000000" w:rsidP="00000000" w:rsidRDefault="00000000" w:rsidRPr="00000000" w14:paraId="000004E1">
      <w:pPr>
        <w:spacing w:after="0" w:before="0" w:line="276" w:lineRule="auto"/>
        <w:rPr/>
      </w:pPr>
      <w:r w:rsidDel="00000000" w:rsidR="00000000" w:rsidRPr="00000000">
        <w:rPr>
          <w:rtl w:val="0"/>
        </w:rPr>
      </w:r>
    </w:p>
    <w:p w:rsidR="00000000" w:rsidDel="00000000" w:rsidP="00000000" w:rsidRDefault="00000000" w:rsidRPr="00000000" w14:paraId="000004E2">
      <w:pPr>
        <w:spacing w:after="0" w:before="0" w:line="276" w:lineRule="auto"/>
        <w:rPr/>
      </w:pPr>
      <w:r w:rsidDel="00000000" w:rsidR="00000000" w:rsidRPr="00000000">
        <w:rPr>
          <w:rtl w:val="0"/>
        </w:rPr>
        <w:t xml:space="preserve">JACK: No.</w:t>
      </w:r>
    </w:p>
    <w:p w:rsidR="00000000" w:rsidDel="00000000" w:rsidP="00000000" w:rsidRDefault="00000000" w:rsidRPr="00000000" w14:paraId="000004E3">
      <w:pPr>
        <w:spacing w:after="0" w:before="0" w:line="276" w:lineRule="auto"/>
        <w:ind w:left="720" w:firstLine="0"/>
        <w:rPr/>
      </w:pPr>
      <w:r w:rsidDel="00000000" w:rsidR="00000000" w:rsidRPr="00000000">
        <w:rPr>
          <w:rtl w:val="0"/>
        </w:rPr>
      </w:r>
    </w:p>
    <w:p w:rsidR="00000000" w:rsidDel="00000000" w:rsidP="00000000" w:rsidRDefault="00000000" w:rsidRPr="00000000" w14:paraId="000004E4">
      <w:pPr>
        <w:spacing w:after="0" w:before="0" w:line="276" w:lineRule="auto"/>
        <w:ind w:left="720" w:firstLine="0"/>
        <w:rPr/>
      </w:pPr>
      <w:r w:rsidDel="00000000" w:rsidR="00000000" w:rsidRPr="00000000">
        <w:rPr>
          <w:rtl w:val="0"/>
        </w:rPr>
        <w:t xml:space="preserve">AUSTIN (as Carolyn Fairplay): Yes, of course.</w:t>
      </w:r>
    </w:p>
    <w:p w:rsidR="00000000" w:rsidDel="00000000" w:rsidP="00000000" w:rsidRDefault="00000000" w:rsidRPr="00000000" w14:paraId="000004E5">
      <w:pPr>
        <w:spacing w:after="0" w:before="0" w:line="276" w:lineRule="auto"/>
        <w:ind w:firstLine="720"/>
        <w:rPr/>
      </w:pPr>
      <w:r w:rsidDel="00000000" w:rsidR="00000000" w:rsidRPr="00000000">
        <w:rPr>
          <w:rtl w:val="0"/>
        </w:rPr>
      </w:r>
    </w:p>
    <w:p w:rsidR="00000000" w:rsidDel="00000000" w:rsidP="00000000" w:rsidRDefault="00000000" w:rsidRPr="00000000" w14:paraId="000004E6">
      <w:pPr>
        <w:spacing w:after="0" w:before="0" w:line="276" w:lineRule="auto"/>
        <w:ind w:firstLine="720"/>
        <w:rPr/>
      </w:pPr>
      <w:r w:rsidDel="00000000" w:rsidR="00000000" w:rsidRPr="00000000">
        <w:rPr>
          <w:rtl w:val="0"/>
        </w:rPr>
        <w:t xml:space="preserve">JACK (as Hitchcock): Look, there’s something I’ve got to tell you.</w:t>
      </w:r>
    </w:p>
    <w:p w:rsidR="00000000" w:rsidDel="00000000" w:rsidP="00000000" w:rsidRDefault="00000000" w:rsidRPr="00000000" w14:paraId="000004E7">
      <w:pPr>
        <w:spacing w:after="0" w:before="0" w:line="276" w:lineRule="auto"/>
        <w:ind w:left="720" w:firstLine="0"/>
        <w:rPr/>
      </w:pPr>
      <w:r w:rsidDel="00000000" w:rsidR="00000000" w:rsidRPr="00000000">
        <w:rPr>
          <w:rtl w:val="0"/>
        </w:rPr>
      </w:r>
    </w:p>
    <w:p w:rsidR="00000000" w:rsidDel="00000000" w:rsidP="00000000" w:rsidRDefault="00000000" w:rsidRPr="00000000" w14:paraId="000004E8">
      <w:pPr>
        <w:spacing w:after="0" w:before="0" w:line="276" w:lineRule="auto"/>
        <w:ind w:left="720" w:firstLine="0"/>
        <w:rPr/>
      </w:pPr>
      <w:r w:rsidDel="00000000" w:rsidR="00000000" w:rsidRPr="00000000">
        <w:rPr>
          <w:rtl w:val="0"/>
        </w:rPr>
        <w:t xml:space="preserve">AUSTIN (as Carolyn Fairplay): Yes?</w:t>
      </w:r>
    </w:p>
    <w:p w:rsidR="00000000" w:rsidDel="00000000" w:rsidP="00000000" w:rsidRDefault="00000000" w:rsidRPr="00000000" w14:paraId="000004E9">
      <w:pPr>
        <w:spacing w:after="0" w:before="0" w:line="276" w:lineRule="auto"/>
        <w:rPr/>
      </w:pPr>
      <w:r w:rsidDel="00000000" w:rsidR="00000000" w:rsidRPr="00000000">
        <w:rPr>
          <w:rtl w:val="0"/>
        </w:rPr>
      </w:r>
    </w:p>
    <w:p w:rsidR="00000000" w:rsidDel="00000000" w:rsidP="00000000" w:rsidRDefault="00000000" w:rsidRPr="00000000" w14:paraId="000004EA">
      <w:pPr>
        <w:spacing w:after="0" w:before="0" w:line="276" w:lineRule="auto"/>
        <w:rPr/>
      </w:pPr>
      <w:r w:rsidDel="00000000" w:rsidR="00000000" w:rsidRPr="00000000">
        <w:rPr>
          <w:rtl w:val="0"/>
        </w:rPr>
        <w:t xml:space="preserve">AUSTIN: She blushes.</w:t>
      </w:r>
    </w:p>
    <w:p w:rsidR="00000000" w:rsidDel="00000000" w:rsidP="00000000" w:rsidRDefault="00000000" w:rsidRPr="00000000" w14:paraId="000004EB">
      <w:pPr>
        <w:spacing w:after="0" w:before="0" w:line="276" w:lineRule="auto"/>
        <w:ind w:firstLine="720"/>
        <w:rPr/>
      </w:pPr>
      <w:r w:rsidDel="00000000" w:rsidR="00000000" w:rsidRPr="00000000">
        <w:rPr>
          <w:rtl w:val="0"/>
        </w:rPr>
      </w:r>
    </w:p>
    <w:p w:rsidR="00000000" w:rsidDel="00000000" w:rsidP="00000000" w:rsidRDefault="00000000" w:rsidRPr="00000000" w14:paraId="000004EC">
      <w:pPr>
        <w:spacing w:after="0" w:before="0" w:line="276" w:lineRule="auto"/>
        <w:ind w:firstLine="720"/>
        <w:rPr/>
      </w:pPr>
      <w:r w:rsidDel="00000000" w:rsidR="00000000" w:rsidRPr="00000000">
        <w:rPr>
          <w:rtl w:val="0"/>
        </w:rPr>
        <w:t xml:space="preserve">JACK (as Hitchcock): We’re trying to steal from the university.</w:t>
      </w:r>
    </w:p>
    <w:p w:rsidR="00000000" w:rsidDel="00000000" w:rsidP="00000000" w:rsidRDefault="00000000" w:rsidRPr="00000000" w14:paraId="000004ED">
      <w:pPr>
        <w:spacing w:after="0" w:before="0" w:line="276" w:lineRule="auto"/>
        <w:ind w:left="720" w:firstLine="0"/>
        <w:rPr/>
      </w:pPr>
      <w:r w:rsidDel="00000000" w:rsidR="00000000" w:rsidRPr="00000000">
        <w:rPr>
          <w:rtl w:val="0"/>
        </w:rPr>
      </w:r>
    </w:p>
    <w:p w:rsidR="00000000" w:rsidDel="00000000" w:rsidP="00000000" w:rsidRDefault="00000000" w:rsidRPr="00000000" w14:paraId="000004EE">
      <w:pPr>
        <w:spacing w:after="0" w:before="0" w:line="276" w:lineRule="auto"/>
        <w:ind w:left="720" w:firstLine="0"/>
        <w:rPr/>
      </w:pPr>
      <w:r w:rsidDel="00000000" w:rsidR="00000000" w:rsidRPr="00000000">
        <w:rPr>
          <w:rtl w:val="0"/>
        </w:rPr>
        <w:t xml:space="preserve">AUSTIN (as Carolyn Fairplay): Oh… [muffled laughter]</w:t>
      </w:r>
    </w:p>
    <w:p w:rsidR="00000000" w:rsidDel="00000000" w:rsidP="00000000" w:rsidRDefault="00000000" w:rsidRPr="00000000" w14:paraId="000004EF">
      <w:pPr>
        <w:spacing w:after="0" w:before="0" w:line="276" w:lineRule="auto"/>
        <w:ind w:left="720" w:firstLine="0"/>
        <w:rPr/>
      </w:pPr>
      <w:r w:rsidDel="00000000" w:rsidR="00000000" w:rsidRPr="00000000">
        <w:rPr>
          <w:rtl w:val="0"/>
        </w:rPr>
      </w:r>
    </w:p>
    <w:p w:rsidR="00000000" w:rsidDel="00000000" w:rsidP="00000000" w:rsidRDefault="00000000" w:rsidRPr="00000000" w14:paraId="000004F0">
      <w:pPr>
        <w:spacing w:after="0" w:before="0" w:line="276" w:lineRule="auto"/>
        <w:ind w:left="720" w:firstLine="0"/>
        <w:rPr/>
      </w:pPr>
      <w:r w:rsidDel="00000000" w:rsidR="00000000" w:rsidRPr="00000000">
        <w:rPr>
          <w:rtl w:val="0"/>
        </w:rPr>
        <w:t xml:space="preserve">AUSTIN (as Carolyn Fairplay): But…what are you trying to steal?</w:t>
      </w:r>
    </w:p>
    <w:p w:rsidR="00000000" w:rsidDel="00000000" w:rsidP="00000000" w:rsidRDefault="00000000" w:rsidRPr="00000000" w14:paraId="000004F1">
      <w:pPr>
        <w:spacing w:after="0" w:before="0" w:line="276" w:lineRule="auto"/>
        <w:ind w:left="720" w:firstLine="0"/>
        <w:rPr/>
      </w:pPr>
      <w:r w:rsidDel="00000000" w:rsidR="00000000" w:rsidRPr="00000000">
        <w:rPr>
          <w:rtl w:val="0"/>
        </w:rPr>
      </w:r>
    </w:p>
    <w:p w:rsidR="00000000" w:rsidDel="00000000" w:rsidP="00000000" w:rsidRDefault="00000000" w:rsidRPr="00000000" w14:paraId="000004F2">
      <w:pPr>
        <w:spacing w:after="0" w:before="0" w:line="276" w:lineRule="auto"/>
        <w:ind w:left="720" w:firstLine="0"/>
        <w:rPr/>
      </w:pPr>
      <w:r w:rsidDel="00000000" w:rsidR="00000000" w:rsidRPr="00000000">
        <w:rPr>
          <w:rtl w:val="0"/>
        </w:rPr>
        <w:t xml:space="preserve">JACK (as Hitchcock): [tired] I shouldn’t be telling you this. I’ve made so many mistakes. Right from the beginning. Look, do you want me to give you a new rule? Don’t try and rob a building by entering through a window, a large…don’t…ah, we’ve screwed it all up.</w:t>
      </w:r>
    </w:p>
    <w:p w:rsidR="00000000" w:rsidDel="00000000" w:rsidP="00000000" w:rsidRDefault="00000000" w:rsidRPr="00000000" w14:paraId="000004F3">
      <w:pPr>
        <w:spacing w:after="0" w:before="0" w:line="276" w:lineRule="auto"/>
        <w:rPr/>
      </w:pPr>
      <w:r w:rsidDel="00000000" w:rsidR="00000000" w:rsidRPr="00000000">
        <w:rPr>
          <w:rtl w:val="0"/>
        </w:rPr>
      </w:r>
    </w:p>
    <w:p w:rsidR="00000000" w:rsidDel="00000000" w:rsidP="00000000" w:rsidRDefault="00000000" w:rsidRPr="00000000" w14:paraId="000004F4">
      <w:pPr>
        <w:spacing w:after="0" w:before="0" w:line="276" w:lineRule="auto"/>
        <w:rPr/>
      </w:pPr>
      <w:r w:rsidDel="00000000" w:rsidR="00000000" w:rsidRPr="00000000">
        <w:rPr>
          <w:rtl w:val="0"/>
        </w:rPr>
        <w:t xml:space="preserve">AUSTIN: She sighs.</w:t>
      </w:r>
    </w:p>
    <w:p w:rsidR="00000000" w:rsidDel="00000000" w:rsidP="00000000" w:rsidRDefault="00000000" w:rsidRPr="00000000" w14:paraId="000004F5">
      <w:pPr>
        <w:spacing w:after="0" w:before="0" w:line="276" w:lineRule="auto"/>
        <w:ind w:left="720" w:firstLine="0"/>
        <w:rPr/>
      </w:pPr>
      <w:r w:rsidDel="00000000" w:rsidR="00000000" w:rsidRPr="00000000">
        <w:rPr>
          <w:rtl w:val="0"/>
        </w:rPr>
      </w:r>
    </w:p>
    <w:p w:rsidR="00000000" w:rsidDel="00000000" w:rsidP="00000000" w:rsidRDefault="00000000" w:rsidRPr="00000000" w14:paraId="000004F6">
      <w:pPr>
        <w:spacing w:after="0" w:before="0" w:line="276" w:lineRule="auto"/>
        <w:ind w:left="720" w:firstLine="0"/>
        <w:rPr/>
      </w:pPr>
      <w:r w:rsidDel="00000000" w:rsidR="00000000" w:rsidRPr="00000000">
        <w:rPr>
          <w:rtl w:val="0"/>
        </w:rPr>
        <w:t xml:space="preserve">AUSTIN (as Carolyn Fairplay): I have to say you’ve been very…you were beaten up by a priest!</w:t>
      </w:r>
    </w:p>
    <w:p w:rsidR="00000000" w:rsidDel="00000000" w:rsidP="00000000" w:rsidRDefault="00000000" w:rsidRPr="00000000" w14:paraId="000004F7">
      <w:pPr>
        <w:spacing w:after="0" w:before="0" w:line="276" w:lineRule="auto"/>
        <w:ind w:left="720" w:firstLine="0"/>
        <w:rPr/>
      </w:pPr>
      <w:r w:rsidDel="00000000" w:rsidR="00000000" w:rsidRPr="00000000">
        <w:rPr>
          <w:rtl w:val="0"/>
        </w:rPr>
      </w:r>
    </w:p>
    <w:p w:rsidR="00000000" w:rsidDel="00000000" w:rsidP="00000000" w:rsidRDefault="00000000" w:rsidRPr="00000000" w14:paraId="000004F8">
      <w:pPr>
        <w:spacing w:after="0" w:before="0" w:line="276" w:lineRule="auto"/>
        <w:ind w:left="720" w:firstLine="0"/>
        <w:rPr/>
      </w:pPr>
      <w:r w:rsidDel="00000000" w:rsidR="00000000" w:rsidRPr="00000000">
        <w:rPr>
          <w:rtl w:val="0"/>
        </w:rPr>
        <w:t xml:space="preserve">JACK (as Hitchcock): Yeah!</w:t>
      </w:r>
    </w:p>
    <w:p w:rsidR="00000000" w:rsidDel="00000000" w:rsidP="00000000" w:rsidRDefault="00000000" w:rsidRPr="00000000" w14:paraId="000004F9">
      <w:pPr>
        <w:spacing w:after="0" w:before="0" w:line="276" w:lineRule="auto"/>
        <w:ind w:left="720" w:firstLine="0"/>
        <w:rPr/>
      </w:pPr>
      <w:r w:rsidDel="00000000" w:rsidR="00000000" w:rsidRPr="00000000">
        <w:rPr>
          <w:rtl w:val="0"/>
        </w:rPr>
      </w:r>
    </w:p>
    <w:p w:rsidR="00000000" w:rsidDel="00000000" w:rsidP="00000000" w:rsidRDefault="00000000" w:rsidRPr="00000000" w14:paraId="000004FA">
      <w:pPr>
        <w:spacing w:after="0" w:before="0" w:line="276" w:lineRule="auto"/>
        <w:ind w:left="720" w:firstLine="0"/>
        <w:rPr/>
      </w:pPr>
      <w:r w:rsidDel="00000000" w:rsidR="00000000" w:rsidRPr="00000000">
        <w:rPr>
          <w:rtl w:val="0"/>
        </w:rPr>
        <w:t xml:space="preserve">AUSTIN (as Carolyn Fairplay): Is this your first…heist?</w:t>
      </w:r>
    </w:p>
    <w:p w:rsidR="00000000" w:rsidDel="00000000" w:rsidP="00000000" w:rsidRDefault="00000000" w:rsidRPr="00000000" w14:paraId="000004FB">
      <w:pPr>
        <w:spacing w:after="0" w:before="0" w:line="276" w:lineRule="auto"/>
        <w:ind w:left="720" w:firstLine="0"/>
        <w:rPr/>
      </w:pPr>
      <w:r w:rsidDel="00000000" w:rsidR="00000000" w:rsidRPr="00000000">
        <w:rPr>
          <w:rtl w:val="0"/>
        </w:rPr>
      </w:r>
    </w:p>
    <w:p w:rsidR="00000000" w:rsidDel="00000000" w:rsidP="00000000" w:rsidRDefault="00000000" w:rsidRPr="00000000" w14:paraId="000004FC">
      <w:pPr>
        <w:spacing w:after="0" w:before="0" w:line="276" w:lineRule="auto"/>
        <w:ind w:left="720" w:firstLine="0"/>
        <w:rPr/>
      </w:pPr>
      <w:r w:rsidDel="00000000" w:rsidR="00000000" w:rsidRPr="00000000">
        <w:rPr>
          <w:rtl w:val="0"/>
        </w:rPr>
        <w:t xml:space="preserve">JACK (as Hitchcock): [laughs] No, no.</w:t>
      </w:r>
    </w:p>
    <w:p w:rsidR="00000000" w:rsidDel="00000000" w:rsidP="00000000" w:rsidRDefault="00000000" w:rsidRPr="00000000" w14:paraId="000004FD">
      <w:pPr>
        <w:spacing w:after="0" w:before="0" w:line="276" w:lineRule="auto"/>
        <w:ind w:left="720" w:firstLine="0"/>
        <w:rPr/>
      </w:pPr>
      <w:r w:rsidDel="00000000" w:rsidR="00000000" w:rsidRPr="00000000">
        <w:rPr>
          <w:rtl w:val="0"/>
        </w:rPr>
      </w:r>
    </w:p>
    <w:p w:rsidR="00000000" w:rsidDel="00000000" w:rsidP="00000000" w:rsidRDefault="00000000" w:rsidRPr="00000000" w14:paraId="000004FE">
      <w:pPr>
        <w:spacing w:after="0" w:before="0" w:line="276" w:lineRule="auto"/>
        <w:ind w:left="720" w:firstLine="0"/>
        <w:rPr/>
      </w:pPr>
      <w:r w:rsidDel="00000000" w:rsidR="00000000" w:rsidRPr="00000000">
        <w:rPr>
          <w:rtl w:val="0"/>
        </w:rPr>
        <w:t xml:space="preserve">AUSTIN (as Carolyn Fairplay): Do you normally get beaten up by a priest, is that where the rule comes from?</w:t>
      </w:r>
    </w:p>
    <w:p w:rsidR="00000000" w:rsidDel="00000000" w:rsidP="00000000" w:rsidRDefault="00000000" w:rsidRPr="00000000" w14:paraId="000004FF">
      <w:pPr>
        <w:spacing w:after="0" w:before="0" w:line="276" w:lineRule="auto"/>
        <w:ind w:left="720" w:firstLine="0"/>
        <w:rPr/>
      </w:pPr>
      <w:r w:rsidDel="00000000" w:rsidR="00000000" w:rsidRPr="00000000">
        <w:rPr>
          <w:rtl w:val="0"/>
        </w:rPr>
      </w:r>
    </w:p>
    <w:p w:rsidR="00000000" w:rsidDel="00000000" w:rsidP="00000000" w:rsidRDefault="00000000" w:rsidRPr="00000000" w14:paraId="00000500">
      <w:pPr>
        <w:spacing w:after="0" w:before="0" w:line="276" w:lineRule="auto"/>
        <w:ind w:left="720" w:firstLine="0"/>
        <w:rPr/>
      </w:pPr>
      <w:r w:rsidDel="00000000" w:rsidR="00000000" w:rsidRPr="00000000">
        <w:rPr>
          <w:rtl w:val="0"/>
        </w:rPr>
        <w:t xml:space="preserve">JACK (as Hitchcock): I mean, sometimes, it happens more than you’d think!</w:t>
      </w:r>
    </w:p>
    <w:p w:rsidR="00000000" w:rsidDel="00000000" w:rsidP="00000000" w:rsidRDefault="00000000" w:rsidRPr="00000000" w14:paraId="00000501">
      <w:pPr>
        <w:spacing w:after="0" w:before="0" w:line="276" w:lineRule="auto"/>
        <w:ind w:left="720" w:firstLine="0"/>
        <w:rPr/>
      </w:pPr>
      <w:r w:rsidDel="00000000" w:rsidR="00000000" w:rsidRPr="00000000">
        <w:rPr>
          <w:rtl w:val="0"/>
        </w:rPr>
      </w:r>
    </w:p>
    <w:p w:rsidR="00000000" w:rsidDel="00000000" w:rsidP="00000000" w:rsidRDefault="00000000" w:rsidRPr="00000000" w14:paraId="00000502">
      <w:pPr>
        <w:spacing w:after="0" w:before="0" w:line="276" w:lineRule="auto"/>
        <w:ind w:left="720" w:firstLine="0"/>
        <w:rPr/>
      </w:pPr>
      <w:r w:rsidDel="00000000" w:rsidR="00000000" w:rsidRPr="00000000">
        <w:rPr>
          <w:rtl w:val="0"/>
        </w:rPr>
        <w:t xml:space="preserve">AUSTIN (as Carolyn Fairplay): So what is it you’re trying to steal?</w:t>
      </w:r>
    </w:p>
    <w:p w:rsidR="00000000" w:rsidDel="00000000" w:rsidP="00000000" w:rsidRDefault="00000000" w:rsidRPr="00000000" w14:paraId="00000503">
      <w:pPr>
        <w:spacing w:after="0" w:before="0" w:line="276" w:lineRule="auto"/>
        <w:ind w:left="720" w:firstLine="0"/>
        <w:rPr/>
      </w:pPr>
      <w:r w:rsidDel="00000000" w:rsidR="00000000" w:rsidRPr="00000000">
        <w:rPr>
          <w:rtl w:val="0"/>
        </w:rPr>
      </w:r>
    </w:p>
    <w:p w:rsidR="00000000" w:rsidDel="00000000" w:rsidP="00000000" w:rsidRDefault="00000000" w:rsidRPr="00000000" w14:paraId="00000504">
      <w:pPr>
        <w:spacing w:after="0" w:before="0" w:line="276" w:lineRule="auto"/>
        <w:ind w:left="720" w:firstLine="0"/>
        <w:rPr/>
      </w:pPr>
      <w:r w:rsidDel="00000000" w:rsidR="00000000" w:rsidRPr="00000000">
        <w:rPr>
          <w:rtl w:val="0"/>
        </w:rPr>
        <w:t xml:space="preserve">JACK (as Hitchcock): We’re trying to steal a book.</w:t>
      </w:r>
    </w:p>
    <w:p w:rsidR="00000000" w:rsidDel="00000000" w:rsidP="00000000" w:rsidRDefault="00000000" w:rsidRPr="00000000" w14:paraId="00000505">
      <w:pPr>
        <w:spacing w:after="0" w:before="0" w:line="276" w:lineRule="auto"/>
        <w:ind w:left="720" w:firstLine="0"/>
        <w:rPr/>
      </w:pPr>
      <w:r w:rsidDel="00000000" w:rsidR="00000000" w:rsidRPr="00000000">
        <w:rPr>
          <w:rtl w:val="0"/>
        </w:rPr>
      </w:r>
    </w:p>
    <w:p w:rsidR="00000000" w:rsidDel="00000000" w:rsidP="00000000" w:rsidRDefault="00000000" w:rsidRPr="00000000" w14:paraId="00000506">
      <w:pPr>
        <w:spacing w:after="0" w:before="0" w:line="276" w:lineRule="auto"/>
        <w:ind w:left="720" w:firstLine="0"/>
        <w:rPr/>
      </w:pPr>
      <w:r w:rsidDel="00000000" w:rsidR="00000000" w:rsidRPr="00000000">
        <w:rPr>
          <w:rtl w:val="0"/>
        </w:rPr>
        <w:t xml:space="preserve">AUSTIN (as Carolyn Fairplay): Have you checked the library, why are you in the operating theater?</w:t>
      </w:r>
    </w:p>
    <w:p w:rsidR="00000000" w:rsidDel="00000000" w:rsidP="00000000" w:rsidRDefault="00000000" w:rsidRPr="00000000" w14:paraId="00000507">
      <w:pPr>
        <w:spacing w:after="0" w:before="0" w:line="276" w:lineRule="auto"/>
        <w:ind w:left="720" w:firstLine="0"/>
        <w:rPr/>
      </w:pPr>
      <w:r w:rsidDel="00000000" w:rsidR="00000000" w:rsidRPr="00000000">
        <w:rPr>
          <w:rtl w:val="0"/>
        </w:rPr>
      </w:r>
    </w:p>
    <w:p w:rsidR="00000000" w:rsidDel="00000000" w:rsidP="00000000" w:rsidRDefault="00000000" w:rsidRPr="00000000" w14:paraId="00000508">
      <w:pPr>
        <w:spacing w:after="0" w:before="0" w:line="276" w:lineRule="auto"/>
        <w:ind w:left="720" w:firstLine="0"/>
        <w:rPr/>
      </w:pPr>
      <w:r w:rsidDel="00000000" w:rsidR="00000000" w:rsidRPr="00000000">
        <w:rPr>
          <w:rtl w:val="0"/>
        </w:rPr>
        <w:t xml:space="preserve">JACK (as Hitchcock): [laughs] I don’t know! I…I…the priest said that he…but it was a trick, and I was the one being tricked…</w:t>
      </w:r>
    </w:p>
    <w:p w:rsidR="00000000" w:rsidDel="00000000" w:rsidP="00000000" w:rsidRDefault="00000000" w:rsidRPr="00000000" w14:paraId="00000509">
      <w:pPr>
        <w:spacing w:after="0" w:before="0" w:line="276" w:lineRule="auto"/>
        <w:ind w:left="720" w:firstLine="0"/>
        <w:rPr/>
      </w:pPr>
      <w:r w:rsidDel="00000000" w:rsidR="00000000" w:rsidRPr="00000000">
        <w:rPr>
          <w:rtl w:val="0"/>
        </w:rPr>
      </w:r>
    </w:p>
    <w:p w:rsidR="00000000" w:rsidDel="00000000" w:rsidP="00000000" w:rsidRDefault="00000000" w:rsidRPr="00000000" w14:paraId="0000050A">
      <w:pPr>
        <w:spacing w:after="0" w:before="0" w:line="276" w:lineRule="auto"/>
        <w:ind w:left="720" w:firstLine="0"/>
        <w:rPr/>
      </w:pPr>
      <w:r w:rsidDel="00000000" w:rsidR="00000000" w:rsidRPr="00000000">
        <w:rPr>
          <w:rtl w:val="0"/>
        </w:rPr>
        <w:t xml:space="preserve">AUSTIN (as Carolyn Fairplay): We should get you back to the dormitory and get ready for the test.</w:t>
      </w:r>
    </w:p>
    <w:p w:rsidR="00000000" w:rsidDel="00000000" w:rsidP="00000000" w:rsidRDefault="00000000" w:rsidRPr="00000000" w14:paraId="0000050B">
      <w:pPr>
        <w:spacing w:after="0" w:before="0" w:line="276" w:lineRule="auto"/>
        <w:ind w:left="720" w:firstLine="0"/>
        <w:rPr/>
      </w:pPr>
      <w:r w:rsidDel="00000000" w:rsidR="00000000" w:rsidRPr="00000000">
        <w:rPr>
          <w:rtl w:val="0"/>
        </w:rPr>
      </w:r>
    </w:p>
    <w:p w:rsidR="00000000" w:rsidDel="00000000" w:rsidP="00000000" w:rsidRDefault="00000000" w:rsidRPr="00000000" w14:paraId="0000050C">
      <w:pPr>
        <w:spacing w:after="0" w:before="0" w:line="276" w:lineRule="auto"/>
        <w:ind w:left="720" w:firstLine="0"/>
        <w:rPr/>
      </w:pPr>
      <w:r w:rsidDel="00000000" w:rsidR="00000000" w:rsidRPr="00000000">
        <w:rPr>
          <w:rtl w:val="0"/>
        </w:rPr>
        <w:t xml:space="preserve">JACK (as Hitchcock): I’m not taking the test!</w:t>
      </w:r>
    </w:p>
    <w:p w:rsidR="00000000" w:rsidDel="00000000" w:rsidP="00000000" w:rsidRDefault="00000000" w:rsidRPr="00000000" w14:paraId="0000050D">
      <w:pPr>
        <w:spacing w:after="0" w:before="0" w:line="276" w:lineRule="auto"/>
        <w:ind w:left="720" w:firstLine="0"/>
        <w:rPr/>
      </w:pPr>
      <w:r w:rsidDel="00000000" w:rsidR="00000000" w:rsidRPr="00000000">
        <w:rPr>
          <w:rtl w:val="0"/>
        </w:rPr>
      </w:r>
    </w:p>
    <w:p w:rsidR="00000000" w:rsidDel="00000000" w:rsidP="00000000" w:rsidRDefault="00000000" w:rsidRPr="00000000" w14:paraId="0000050E">
      <w:pPr>
        <w:spacing w:after="0" w:before="0" w:line="276" w:lineRule="auto"/>
        <w:ind w:left="720" w:firstLine="0"/>
        <w:rPr/>
      </w:pPr>
      <w:r w:rsidDel="00000000" w:rsidR="00000000" w:rsidRPr="00000000">
        <w:rPr>
          <w:rtl w:val="0"/>
        </w:rPr>
        <w:t xml:space="preserve">AUSTIN (as Carolyn Fairplay): Well, if you’re going to…that seems like a better cover than getting beaten up by a priest, is all I’m saying. [DRE laughs]</w:t>
      </w:r>
    </w:p>
    <w:p w:rsidR="00000000" w:rsidDel="00000000" w:rsidP="00000000" w:rsidRDefault="00000000" w:rsidRPr="00000000" w14:paraId="0000050F">
      <w:pPr>
        <w:spacing w:after="0" w:before="0" w:line="276" w:lineRule="auto"/>
        <w:ind w:left="720" w:firstLine="0"/>
        <w:rPr/>
      </w:pPr>
      <w:r w:rsidDel="00000000" w:rsidR="00000000" w:rsidRPr="00000000">
        <w:rPr>
          <w:rtl w:val="0"/>
        </w:rPr>
      </w:r>
    </w:p>
    <w:p w:rsidR="00000000" w:rsidDel="00000000" w:rsidP="00000000" w:rsidRDefault="00000000" w:rsidRPr="00000000" w14:paraId="00000510">
      <w:pPr>
        <w:spacing w:after="0" w:before="0" w:line="276" w:lineRule="auto"/>
        <w:ind w:left="720" w:firstLine="0"/>
        <w:rPr/>
      </w:pPr>
      <w:r w:rsidDel="00000000" w:rsidR="00000000" w:rsidRPr="00000000">
        <w:rPr>
          <w:rtl w:val="0"/>
        </w:rPr>
        <w:t xml:space="preserve">JACK (as Hitchcock): Look, no, the monster’s at the gates, it’s all got wild, why am I taking a test? Caroline, I’ve already—</w:t>
      </w:r>
    </w:p>
    <w:p w:rsidR="00000000" w:rsidDel="00000000" w:rsidP="00000000" w:rsidRDefault="00000000" w:rsidRPr="00000000" w14:paraId="00000511">
      <w:pPr>
        <w:spacing w:after="0" w:before="0" w:line="276" w:lineRule="auto"/>
        <w:ind w:left="720" w:firstLine="0"/>
        <w:rPr/>
      </w:pPr>
      <w:r w:rsidDel="00000000" w:rsidR="00000000" w:rsidRPr="00000000">
        <w:rPr>
          <w:rtl w:val="0"/>
        </w:rPr>
      </w:r>
    </w:p>
    <w:p w:rsidR="00000000" w:rsidDel="00000000" w:rsidP="00000000" w:rsidRDefault="00000000" w:rsidRPr="00000000" w14:paraId="00000512">
      <w:pPr>
        <w:spacing w:after="0" w:before="0" w:line="276" w:lineRule="auto"/>
        <w:ind w:left="720" w:firstLine="0"/>
        <w:rPr/>
      </w:pPr>
      <w:r w:rsidDel="00000000" w:rsidR="00000000" w:rsidRPr="00000000">
        <w:rPr>
          <w:rtl w:val="0"/>
        </w:rPr>
        <w:t xml:space="preserve">AUSTIN (as Carolyn Fairplay): Carolyn, please.</w:t>
      </w:r>
    </w:p>
    <w:p w:rsidR="00000000" w:rsidDel="00000000" w:rsidP="00000000" w:rsidRDefault="00000000" w:rsidRPr="00000000" w14:paraId="00000513">
      <w:pPr>
        <w:spacing w:after="0" w:before="0" w:line="276" w:lineRule="auto"/>
        <w:ind w:left="720" w:firstLine="0"/>
        <w:rPr/>
      </w:pPr>
      <w:r w:rsidDel="00000000" w:rsidR="00000000" w:rsidRPr="00000000">
        <w:rPr>
          <w:rtl w:val="0"/>
        </w:rPr>
      </w:r>
    </w:p>
    <w:p w:rsidR="00000000" w:rsidDel="00000000" w:rsidP="00000000" w:rsidRDefault="00000000" w:rsidRPr="00000000" w14:paraId="00000514">
      <w:pPr>
        <w:spacing w:after="0" w:before="0" w:line="276" w:lineRule="auto"/>
        <w:ind w:left="720" w:firstLine="0"/>
        <w:rPr/>
      </w:pPr>
      <w:r w:rsidDel="00000000" w:rsidR="00000000" w:rsidRPr="00000000">
        <w:rPr>
          <w:rtl w:val="0"/>
        </w:rPr>
        <w:t xml:space="preserve">JACK (as Hitchcock): Carolyn, I’ve already biffed it, tremendously. </w:t>
      </w:r>
    </w:p>
    <w:p w:rsidR="00000000" w:rsidDel="00000000" w:rsidP="00000000" w:rsidRDefault="00000000" w:rsidRPr="00000000" w14:paraId="00000515">
      <w:pPr>
        <w:spacing w:after="0" w:before="0" w:line="276" w:lineRule="auto"/>
        <w:ind w:left="720" w:firstLine="0"/>
        <w:rPr/>
      </w:pPr>
      <w:r w:rsidDel="00000000" w:rsidR="00000000" w:rsidRPr="00000000">
        <w:rPr>
          <w:rtl w:val="0"/>
        </w:rPr>
      </w:r>
    </w:p>
    <w:p w:rsidR="00000000" w:rsidDel="00000000" w:rsidP="00000000" w:rsidRDefault="00000000" w:rsidRPr="00000000" w14:paraId="00000516">
      <w:pPr>
        <w:spacing w:after="0" w:before="0" w:line="276" w:lineRule="auto"/>
        <w:ind w:left="720" w:firstLine="0"/>
        <w:rPr/>
      </w:pPr>
      <w:r w:rsidDel="00000000" w:rsidR="00000000" w:rsidRPr="00000000">
        <w:rPr>
          <w:rtl w:val="0"/>
        </w:rPr>
        <w:t xml:space="preserve">AUSTIN (as Carolyn Fairplay): This is…you should go rest, the test lasts for a week, there’ll be plenty of time for you to steal a book.</w:t>
      </w:r>
    </w:p>
    <w:p w:rsidR="00000000" w:rsidDel="00000000" w:rsidP="00000000" w:rsidRDefault="00000000" w:rsidRPr="00000000" w14:paraId="00000517">
      <w:pPr>
        <w:spacing w:after="0" w:before="0" w:line="276" w:lineRule="auto"/>
        <w:ind w:left="720" w:firstLine="0"/>
        <w:rPr/>
      </w:pPr>
      <w:r w:rsidDel="00000000" w:rsidR="00000000" w:rsidRPr="00000000">
        <w:rPr>
          <w:rtl w:val="0"/>
        </w:rPr>
      </w:r>
    </w:p>
    <w:p w:rsidR="00000000" w:rsidDel="00000000" w:rsidP="00000000" w:rsidRDefault="00000000" w:rsidRPr="00000000" w14:paraId="00000518">
      <w:pPr>
        <w:spacing w:after="0" w:before="0" w:line="276" w:lineRule="auto"/>
        <w:ind w:left="720" w:firstLine="0"/>
        <w:rPr/>
      </w:pPr>
      <w:r w:rsidDel="00000000" w:rsidR="00000000" w:rsidRPr="00000000">
        <w:rPr>
          <w:rtl w:val="0"/>
        </w:rPr>
        <w:t xml:space="preserve">JACK (as Hitchcock): I have to be here for a week?</w:t>
      </w:r>
    </w:p>
    <w:p w:rsidR="00000000" w:rsidDel="00000000" w:rsidP="00000000" w:rsidRDefault="00000000" w:rsidRPr="00000000" w14:paraId="00000519">
      <w:pPr>
        <w:spacing w:after="0" w:before="0" w:line="276" w:lineRule="auto"/>
        <w:ind w:left="720" w:firstLine="0"/>
        <w:rPr/>
      </w:pPr>
      <w:r w:rsidDel="00000000" w:rsidR="00000000" w:rsidRPr="00000000">
        <w:rPr>
          <w:rtl w:val="0"/>
        </w:rPr>
      </w:r>
    </w:p>
    <w:p w:rsidR="00000000" w:rsidDel="00000000" w:rsidP="00000000" w:rsidRDefault="00000000" w:rsidRPr="00000000" w14:paraId="0000051A">
      <w:pPr>
        <w:spacing w:after="0" w:before="0" w:line="276" w:lineRule="auto"/>
        <w:ind w:left="720" w:firstLine="0"/>
        <w:rPr/>
      </w:pPr>
      <w:r w:rsidDel="00000000" w:rsidR="00000000" w:rsidRPr="00000000">
        <w:rPr>
          <w:rtl w:val="0"/>
        </w:rPr>
        <w:t xml:space="preserve">AUSTIN (as Carolyn Fairplay): I’m just…you have a week.</w:t>
      </w:r>
    </w:p>
    <w:p w:rsidR="00000000" w:rsidDel="00000000" w:rsidP="00000000" w:rsidRDefault="00000000" w:rsidRPr="00000000" w14:paraId="0000051B">
      <w:pPr>
        <w:spacing w:after="0" w:before="0" w:line="276" w:lineRule="auto"/>
        <w:ind w:left="720" w:firstLine="0"/>
        <w:rPr/>
      </w:pPr>
      <w:r w:rsidDel="00000000" w:rsidR="00000000" w:rsidRPr="00000000">
        <w:rPr>
          <w:rtl w:val="0"/>
        </w:rPr>
      </w:r>
    </w:p>
    <w:p w:rsidR="00000000" w:rsidDel="00000000" w:rsidP="00000000" w:rsidRDefault="00000000" w:rsidRPr="00000000" w14:paraId="0000051C">
      <w:pPr>
        <w:spacing w:after="0" w:before="0" w:line="276" w:lineRule="auto"/>
        <w:ind w:left="720" w:firstLine="0"/>
        <w:rPr/>
      </w:pPr>
      <w:r w:rsidDel="00000000" w:rsidR="00000000" w:rsidRPr="00000000">
        <w:rPr>
          <w:rtl w:val="0"/>
        </w:rPr>
        <w:t xml:space="preserve">JACK (as Hitchcock): [sighs]</w:t>
      </w:r>
    </w:p>
    <w:p w:rsidR="00000000" w:rsidDel="00000000" w:rsidP="00000000" w:rsidRDefault="00000000" w:rsidRPr="00000000" w14:paraId="0000051D">
      <w:pPr>
        <w:spacing w:after="0" w:before="0" w:line="276" w:lineRule="auto"/>
        <w:rPr/>
      </w:pPr>
      <w:r w:rsidDel="00000000" w:rsidR="00000000" w:rsidRPr="00000000">
        <w:rPr>
          <w:rtl w:val="0"/>
        </w:rPr>
      </w:r>
    </w:p>
    <w:p w:rsidR="00000000" w:rsidDel="00000000" w:rsidP="00000000" w:rsidRDefault="00000000" w:rsidRPr="00000000" w14:paraId="0000051E">
      <w:pPr>
        <w:spacing w:after="0" w:before="0" w:line="276" w:lineRule="auto"/>
        <w:rPr/>
      </w:pPr>
      <w:r w:rsidDel="00000000" w:rsidR="00000000" w:rsidRPr="00000000">
        <w:rPr>
          <w:rtl w:val="0"/>
        </w:rPr>
        <w:t xml:space="preserve">AUSTIN: She gives your shoulder a little squeeze.</w:t>
      </w:r>
    </w:p>
    <w:p w:rsidR="00000000" w:rsidDel="00000000" w:rsidP="00000000" w:rsidRDefault="00000000" w:rsidRPr="00000000" w14:paraId="0000051F">
      <w:pPr>
        <w:spacing w:after="0" w:before="0" w:line="276" w:lineRule="auto"/>
        <w:rPr/>
      </w:pPr>
      <w:r w:rsidDel="00000000" w:rsidR="00000000" w:rsidRPr="00000000">
        <w:rPr>
          <w:rtl w:val="0"/>
        </w:rPr>
      </w:r>
    </w:p>
    <w:p w:rsidR="00000000" w:rsidDel="00000000" w:rsidP="00000000" w:rsidRDefault="00000000" w:rsidRPr="00000000" w14:paraId="00000520">
      <w:pPr>
        <w:spacing w:after="0" w:before="0" w:line="276" w:lineRule="auto"/>
        <w:rPr/>
      </w:pPr>
      <w:r w:rsidDel="00000000" w:rsidR="00000000" w:rsidRPr="00000000">
        <w:rPr>
          <w:rtl w:val="0"/>
        </w:rPr>
        <w:tab/>
        <w:t xml:space="preserve">JACK (as Hitchcock): Will you go and find my friends?</w:t>
      </w:r>
    </w:p>
    <w:p w:rsidR="00000000" w:rsidDel="00000000" w:rsidP="00000000" w:rsidRDefault="00000000" w:rsidRPr="00000000" w14:paraId="00000521">
      <w:pPr>
        <w:spacing w:after="0" w:before="0" w:line="276" w:lineRule="auto"/>
        <w:rPr/>
      </w:pPr>
      <w:r w:rsidDel="00000000" w:rsidR="00000000" w:rsidRPr="00000000">
        <w:rPr>
          <w:rtl w:val="0"/>
        </w:rPr>
      </w:r>
    </w:p>
    <w:p w:rsidR="00000000" w:rsidDel="00000000" w:rsidP="00000000" w:rsidRDefault="00000000" w:rsidRPr="00000000" w14:paraId="00000522">
      <w:pPr>
        <w:spacing w:after="0" w:before="0" w:line="276" w:lineRule="auto"/>
        <w:rPr/>
      </w:pPr>
      <w:r w:rsidDel="00000000" w:rsidR="00000000" w:rsidRPr="00000000">
        <w:rPr>
          <w:rtl w:val="0"/>
        </w:rPr>
        <w:tab/>
        <w:t xml:space="preserve">AUSTIN (as Carolyn Fairplay): [sighs] Where are they?</w:t>
      </w:r>
    </w:p>
    <w:p w:rsidR="00000000" w:rsidDel="00000000" w:rsidP="00000000" w:rsidRDefault="00000000" w:rsidRPr="00000000" w14:paraId="00000523">
      <w:pPr>
        <w:spacing w:after="0" w:before="0" w:line="276" w:lineRule="auto"/>
        <w:rPr/>
      </w:pPr>
      <w:r w:rsidDel="00000000" w:rsidR="00000000" w:rsidRPr="00000000">
        <w:rPr>
          <w:rtl w:val="0"/>
        </w:rPr>
      </w:r>
    </w:p>
    <w:p w:rsidR="00000000" w:rsidDel="00000000" w:rsidP="00000000" w:rsidRDefault="00000000" w:rsidRPr="00000000" w14:paraId="00000524">
      <w:pPr>
        <w:spacing w:after="0" w:before="0" w:line="276" w:lineRule="auto"/>
        <w:rPr/>
      </w:pPr>
      <w:r w:rsidDel="00000000" w:rsidR="00000000" w:rsidRPr="00000000">
        <w:rPr>
          <w:rtl w:val="0"/>
        </w:rPr>
        <w:tab/>
        <w:t xml:space="preserve">JACK (as Hitchcock): Does this place have a library?</w:t>
      </w:r>
    </w:p>
    <w:p w:rsidR="00000000" w:rsidDel="00000000" w:rsidP="00000000" w:rsidRDefault="00000000" w:rsidRPr="00000000" w14:paraId="00000525">
      <w:pPr>
        <w:spacing w:after="0" w:before="0" w:line="276" w:lineRule="auto"/>
        <w:rPr/>
      </w:pPr>
      <w:r w:rsidDel="00000000" w:rsidR="00000000" w:rsidRPr="00000000">
        <w:rPr>
          <w:rtl w:val="0"/>
        </w:rPr>
      </w:r>
    </w:p>
    <w:p w:rsidR="00000000" w:rsidDel="00000000" w:rsidP="00000000" w:rsidRDefault="00000000" w:rsidRPr="00000000" w14:paraId="00000526">
      <w:pPr>
        <w:spacing w:after="0" w:before="0" w:line="276" w:lineRule="auto"/>
        <w:rPr/>
      </w:pPr>
      <w:r w:rsidDel="00000000" w:rsidR="00000000" w:rsidRPr="00000000">
        <w:rPr>
          <w:rtl w:val="0"/>
        </w:rPr>
        <w:tab/>
        <w:t xml:space="preserve">AUSTIN (as Carolyn Fairplay): [laughs slightly] That’s where all the books are, silly.</w:t>
      </w:r>
    </w:p>
    <w:p w:rsidR="00000000" w:rsidDel="00000000" w:rsidP="00000000" w:rsidRDefault="00000000" w:rsidRPr="00000000" w14:paraId="00000527">
      <w:pPr>
        <w:spacing w:after="0" w:before="0" w:line="276" w:lineRule="auto"/>
        <w:ind w:left="720" w:firstLine="0"/>
        <w:rPr/>
      </w:pPr>
      <w:r w:rsidDel="00000000" w:rsidR="00000000" w:rsidRPr="00000000">
        <w:rPr>
          <w:rtl w:val="0"/>
        </w:rPr>
      </w:r>
    </w:p>
    <w:p w:rsidR="00000000" w:rsidDel="00000000" w:rsidP="00000000" w:rsidRDefault="00000000" w:rsidRPr="00000000" w14:paraId="00000528">
      <w:pPr>
        <w:spacing w:after="0" w:before="0" w:line="276" w:lineRule="auto"/>
        <w:ind w:left="720" w:firstLine="0"/>
        <w:rPr/>
      </w:pPr>
      <w:r w:rsidDel="00000000" w:rsidR="00000000" w:rsidRPr="00000000">
        <w:rPr>
          <w:rtl w:val="0"/>
        </w:rPr>
        <w:t xml:space="preserve">JACK (as Hitchcock): Look. They’ll probably have worked it out there, don’t try and get yourself into any trouble.</w:t>
      </w:r>
    </w:p>
    <w:p w:rsidR="00000000" w:rsidDel="00000000" w:rsidP="00000000" w:rsidRDefault="00000000" w:rsidRPr="00000000" w14:paraId="00000529">
      <w:pPr>
        <w:spacing w:after="0" w:before="0" w:line="276" w:lineRule="auto"/>
        <w:rPr/>
      </w:pPr>
      <w:r w:rsidDel="00000000" w:rsidR="00000000" w:rsidRPr="00000000">
        <w:rPr>
          <w:rtl w:val="0"/>
        </w:rPr>
      </w:r>
    </w:p>
    <w:p w:rsidR="00000000" w:rsidDel="00000000" w:rsidP="00000000" w:rsidRDefault="00000000" w:rsidRPr="00000000" w14:paraId="0000052A">
      <w:pPr>
        <w:spacing w:after="0" w:before="0" w:line="276" w:lineRule="auto"/>
        <w:rPr/>
      </w:pPr>
      <w:r w:rsidDel="00000000" w:rsidR="00000000" w:rsidRPr="00000000">
        <w:rPr>
          <w:rtl w:val="0"/>
        </w:rPr>
        <w:t xml:space="preserve">JACK: And then I’m gonna give her my sword.</w:t>
      </w:r>
    </w:p>
    <w:p w:rsidR="00000000" w:rsidDel="00000000" w:rsidP="00000000" w:rsidRDefault="00000000" w:rsidRPr="00000000" w14:paraId="0000052B">
      <w:pPr>
        <w:spacing w:after="0" w:before="0" w:line="276" w:lineRule="auto"/>
        <w:rPr/>
      </w:pPr>
      <w:r w:rsidDel="00000000" w:rsidR="00000000" w:rsidRPr="00000000">
        <w:rPr>
          <w:rtl w:val="0"/>
        </w:rPr>
      </w:r>
    </w:p>
    <w:p w:rsidR="00000000" w:rsidDel="00000000" w:rsidP="00000000" w:rsidRDefault="00000000" w:rsidRPr="00000000" w14:paraId="0000052C">
      <w:pPr>
        <w:spacing w:after="0" w:before="0" w:line="276" w:lineRule="auto"/>
        <w:rPr/>
      </w:pPr>
      <w:r w:rsidDel="00000000" w:rsidR="00000000" w:rsidRPr="00000000">
        <w:rPr>
          <w:rtl w:val="0"/>
        </w:rPr>
        <w:t xml:space="preserve">AUSTIN: Ooh. She takes it with…we’ve mentioned this before, that she’s a better duelist than a dancer. So she takes it immediately like it’s no big deal and like, sheaths it and attaches it to a belt. </w:t>
      </w:r>
    </w:p>
    <w:p w:rsidR="00000000" w:rsidDel="00000000" w:rsidP="00000000" w:rsidRDefault="00000000" w:rsidRPr="00000000" w14:paraId="0000052D">
      <w:pPr>
        <w:spacing w:after="0" w:before="0" w:line="276" w:lineRule="auto"/>
        <w:ind w:left="720" w:firstLine="0"/>
        <w:rPr/>
      </w:pPr>
      <w:r w:rsidDel="00000000" w:rsidR="00000000" w:rsidRPr="00000000">
        <w:rPr>
          <w:rtl w:val="0"/>
        </w:rPr>
      </w:r>
    </w:p>
    <w:p w:rsidR="00000000" w:rsidDel="00000000" w:rsidP="00000000" w:rsidRDefault="00000000" w:rsidRPr="00000000" w14:paraId="0000052E">
      <w:pPr>
        <w:spacing w:after="0" w:before="0" w:line="276" w:lineRule="auto"/>
        <w:ind w:left="720" w:firstLine="0"/>
        <w:rPr/>
      </w:pPr>
      <w:r w:rsidDel="00000000" w:rsidR="00000000" w:rsidRPr="00000000">
        <w:rPr>
          <w:rtl w:val="0"/>
        </w:rPr>
        <w:t xml:space="preserve">JACK (as Hitchcock): Oh, wait a second.</w:t>
      </w:r>
    </w:p>
    <w:p w:rsidR="00000000" w:rsidDel="00000000" w:rsidP="00000000" w:rsidRDefault="00000000" w:rsidRPr="00000000" w14:paraId="0000052F">
      <w:pPr>
        <w:spacing w:after="0" w:before="0" w:line="276" w:lineRule="auto"/>
        <w:ind w:left="720" w:firstLine="0"/>
        <w:rPr/>
      </w:pPr>
      <w:r w:rsidDel="00000000" w:rsidR="00000000" w:rsidRPr="00000000">
        <w:rPr>
          <w:rtl w:val="0"/>
        </w:rPr>
      </w:r>
    </w:p>
    <w:p w:rsidR="00000000" w:rsidDel="00000000" w:rsidP="00000000" w:rsidRDefault="00000000" w:rsidRPr="00000000" w14:paraId="00000530">
      <w:pPr>
        <w:spacing w:after="0" w:before="0" w:line="276" w:lineRule="auto"/>
        <w:ind w:left="720" w:firstLine="0"/>
        <w:rPr/>
      </w:pPr>
      <w:r w:rsidDel="00000000" w:rsidR="00000000" w:rsidRPr="00000000">
        <w:rPr>
          <w:rtl w:val="0"/>
        </w:rPr>
        <w:t xml:space="preserve">AUSTIN (as Carolyn Fairplay): Yes?</w:t>
      </w:r>
    </w:p>
    <w:p w:rsidR="00000000" w:rsidDel="00000000" w:rsidP="00000000" w:rsidRDefault="00000000" w:rsidRPr="00000000" w14:paraId="00000531">
      <w:pPr>
        <w:spacing w:after="0" w:before="0" w:line="276" w:lineRule="auto"/>
        <w:rPr/>
      </w:pPr>
      <w:r w:rsidDel="00000000" w:rsidR="00000000" w:rsidRPr="00000000">
        <w:rPr>
          <w:rtl w:val="0"/>
        </w:rPr>
      </w:r>
    </w:p>
    <w:p w:rsidR="00000000" w:rsidDel="00000000" w:rsidP="00000000" w:rsidRDefault="00000000" w:rsidRPr="00000000" w14:paraId="00000532">
      <w:pPr>
        <w:spacing w:after="0" w:before="0" w:line="276" w:lineRule="auto"/>
        <w:rPr/>
      </w:pPr>
      <w:r w:rsidDel="00000000" w:rsidR="00000000" w:rsidRPr="00000000">
        <w:rPr>
          <w:rtl w:val="0"/>
        </w:rPr>
        <w:t xml:space="preserve">JACK: What was the dormitory with the man in?</w:t>
      </w:r>
    </w:p>
    <w:p w:rsidR="00000000" w:rsidDel="00000000" w:rsidP="00000000" w:rsidRDefault="00000000" w:rsidRPr="00000000" w14:paraId="00000533">
      <w:pPr>
        <w:spacing w:after="0" w:before="0" w:line="276" w:lineRule="auto"/>
        <w:rPr/>
      </w:pPr>
      <w:r w:rsidDel="00000000" w:rsidR="00000000" w:rsidRPr="00000000">
        <w:rPr>
          <w:rtl w:val="0"/>
        </w:rPr>
      </w:r>
    </w:p>
    <w:p w:rsidR="00000000" w:rsidDel="00000000" w:rsidP="00000000" w:rsidRDefault="00000000" w:rsidRPr="00000000" w14:paraId="00000534">
      <w:pPr>
        <w:spacing w:after="0" w:before="0" w:line="276" w:lineRule="auto"/>
        <w:rPr/>
      </w:pPr>
      <w:r w:rsidDel="00000000" w:rsidR="00000000" w:rsidRPr="00000000">
        <w:rPr>
          <w:rtl w:val="0"/>
        </w:rPr>
        <w:t xml:space="preserve">AUSTIN: Say that again? Oh, the invigilator dorm, it’s the middle one here</w:t>
      </w:r>
    </w:p>
    <w:p w:rsidR="00000000" w:rsidDel="00000000" w:rsidP="00000000" w:rsidRDefault="00000000" w:rsidRPr="00000000" w14:paraId="00000535">
      <w:pPr>
        <w:spacing w:after="0" w:before="0" w:line="276" w:lineRule="auto"/>
        <w:ind w:left="720" w:firstLine="0"/>
        <w:rPr/>
      </w:pPr>
      <w:r w:rsidDel="00000000" w:rsidR="00000000" w:rsidRPr="00000000">
        <w:rPr>
          <w:rtl w:val="0"/>
        </w:rPr>
      </w:r>
    </w:p>
    <w:p w:rsidR="00000000" w:rsidDel="00000000" w:rsidP="00000000" w:rsidRDefault="00000000" w:rsidRPr="00000000" w14:paraId="00000536">
      <w:pPr>
        <w:spacing w:after="0" w:before="0" w:line="276" w:lineRule="auto"/>
        <w:ind w:left="720" w:firstLine="0"/>
        <w:rPr/>
      </w:pPr>
      <w:r w:rsidDel="00000000" w:rsidR="00000000" w:rsidRPr="00000000">
        <w:rPr>
          <w:rtl w:val="0"/>
        </w:rPr>
        <w:t xml:space="preserve">JACK (as Hitchcock): I’ve heard that the beds in the invigilator dorm are probably for the best.</w:t>
      </w:r>
    </w:p>
    <w:p w:rsidR="00000000" w:rsidDel="00000000" w:rsidP="00000000" w:rsidRDefault="00000000" w:rsidRPr="00000000" w14:paraId="00000537">
      <w:pPr>
        <w:spacing w:after="0" w:before="0" w:line="276" w:lineRule="auto"/>
        <w:ind w:left="720" w:firstLine="0"/>
        <w:rPr/>
      </w:pPr>
      <w:r w:rsidDel="00000000" w:rsidR="00000000" w:rsidRPr="00000000">
        <w:rPr>
          <w:rtl w:val="0"/>
        </w:rPr>
      </w:r>
    </w:p>
    <w:p w:rsidR="00000000" w:rsidDel="00000000" w:rsidP="00000000" w:rsidRDefault="00000000" w:rsidRPr="00000000" w14:paraId="00000538">
      <w:pPr>
        <w:spacing w:after="0" w:before="0" w:line="276" w:lineRule="auto"/>
        <w:ind w:left="720" w:firstLine="0"/>
        <w:rPr/>
      </w:pPr>
      <w:r w:rsidDel="00000000" w:rsidR="00000000" w:rsidRPr="00000000">
        <w:rPr>
          <w:rtl w:val="0"/>
        </w:rPr>
        <w:t xml:space="preserve">AUSTIN (as Carolyn Fairplay): Of course, of course, come with me.</w:t>
      </w:r>
    </w:p>
    <w:p w:rsidR="00000000" w:rsidDel="00000000" w:rsidP="00000000" w:rsidRDefault="00000000" w:rsidRPr="00000000" w14:paraId="00000539">
      <w:pPr>
        <w:spacing w:after="0" w:before="0" w:line="276" w:lineRule="auto"/>
        <w:rPr/>
      </w:pPr>
      <w:r w:rsidDel="00000000" w:rsidR="00000000" w:rsidRPr="00000000">
        <w:rPr>
          <w:rtl w:val="0"/>
        </w:rPr>
      </w:r>
    </w:p>
    <w:p w:rsidR="00000000" w:rsidDel="00000000" w:rsidP="00000000" w:rsidRDefault="00000000" w:rsidRPr="00000000" w14:paraId="0000053A">
      <w:pPr>
        <w:spacing w:after="0" w:before="0" w:line="276" w:lineRule="auto"/>
        <w:rPr/>
      </w:pPr>
      <w:r w:rsidDel="00000000" w:rsidR="00000000" w:rsidRPr="00000000">
        <w:rPr>
          <w:rtl w:val="0"/>
        </w:rPr>
        <w:t xml:space="preserve">JACK: Okay.</w:t>
      </w:r>
    </w:p>
    <w:p w:rsidR="00000000" w:rsidDel="00000000" w:rsidP="00000000" w:rsidRDefault="00000000" w:rsidRPr="00000000" w14:paraId="0000053B">
      <w:pPr>
        <w:spacing w:after="0" w:before="0" w:line="276" w:lineRule="auto"/>
        <w:rPr/>
      </w:pPr>
      <w:r w:rsidDel="00000000" w:rsidR="00000000" w:rsidRPr="00000000">
        <w:rPr>
          <w:rtl w:val="0"/>
        </w:rPr>
      </w:r>
    </w:p>
    <w:p w:rsidR="00000000" w:rsidDel="00000000" w:rsidP="00000000" w:rsidRDefault="00000000" w:rsidRPr="00000000" w14:paraId="0000053C">
      <w:pPr>
        <w:spacing w:after="0" w:before="0" w:line="276" w:lineRule="auto"/>
        <w:rPr/>
      </w:pPr>
      <w:r w:rsidDel="00000000" w:rsidR="00000000" w:rsidRPr="00000000">
        <w:rPr>
          <w:rtl w:val="0"/>
        </w:rPr>
        <w:t xml:space="preserve">AUSTIN: And she leads you up the stairs and into one of the dorms. To that dorm, the one with the other professors in it, most of whom are asleep at this point. There is not a free bed. [JACK laughs]</w:t>
      </w:r>
    </w:p>
    <w:p w:rsidR="00000000" w:rsidDel="00000000" w:rsidP="00000000" w:rsidRDefault="00000000" w:rsidRPr="00000000" w14:paraId="0000053D">
      <w:pPr>
        <w:spacing w:after="0" w:before="0" w:line="276" w:lineRule="auto"/>
        <w:ind w:left="720" w:firstLine="0"/>
        <w:rPr/>
      </w:pPr>
      <w:r w:rsidDel="00000000" w:rsidR="00000000" w:rsidRPr="00000000">
        <w:rPr>
          <w:rtl w:val="0"/>
        </w:rPr>
      </w:r>
    </w:p>
    <w:p w:rsidR="00000000" w:rsidDel="00000000" w:rsidP="00000000" w:rsidRDefault="00000000" w:rsidRPr="00000000" w14:paraId="0000053E">
      <w:pPr>
        <w:spacing w:after="0" w:before="0" w:line="276" w:lineRule="auto"/>
        <w:ind w:left="720" w:firstLine="0"/>
        <w:rPr/>
      </w:pPr>
      <w:r w:rsidDel="00000000" w:rsidR="00000000" w:rsidRPr="00000000">
        <w:rPr>
          <w:rtl w:val="0"/>
        </w:rPr>
        <w:t xml:space="preserve">JACK (as Hitchcock): It looks like it’s full, Caroline.</w:t>
      </w:r>
    </w:p>
    <w:p w:rsidR="00000000" w:rsidDel="00000000" w:rsidP="00000000" w:rsidRDefault="00000000" w:rsidRPr="00000000" w14:paraId="0000053F">
      <w:pPr>
        <w:spacing w:after="0" w:before="0" w:line="276" w:lineRule="auto"/>
        <w:ind w:left="720" w:firstLine="0"/>
        <w:rPr/>
      </w:pPr>
      <w:r w:rsidDel="00000000" w:rsidR="00000000" w:rsidRPr="00000000">
        <w:rPr>
          <w:rtl w:val="0"/>
        </w:rPr>
      </w:r>
    </w:p>
    <w:p w:rsidR="00000000" w:rsidDel="00000000" w:rsidP="00000000" w:rsidRDefault="00000000" w:rsidRPr="00000000" w14:paraId="00000540">
      <w:pPr>
        <w:spacing w:after="0" w:before="0" w:line="276" w:lineRule="auto"/>
        <w:ind w:left="720" w:firstLine="0"/>
        <w:rPr/>
      </w:pPr>
      <w:r w:rsidDel="00000000" w:rsidR="00000000" w:rsidRPr="00000000">
        <w:rPr>
          <w:rtl w:val="0"/>
        </w:rPr>
        <w:t xml:space="preserve">AUSTIN (as Carolyn Fairplay): [whispers] It is, it’s full.</w:t>
      </w:r>
    </w:p>
    <w:p w:rsidR="00000000" w:rsidDel="00000000" w:rsidP="00000000" w:rsidRDefault="00000000" w:rsidRPr="00000000" w14:paraId="00000541">
      <w:pPr>
        <w:spacing w:after="0" w:before="0" w:line="276" w:lineRule="auto"/>
        <w:ind w:left="720" w:firstLine="0"/>
        <w:rPr/>
      </w:pPr>
      <w:r w:rsidDel="00000000" w:rsidR="00000000" w:rsidRPr="00000000">
        <w:rPr>
          <w:rtl w:val="0"/>
        </w:rPr>
      </w:r>
    </w:p>
    <w:p w:rsidR="00000000" w:rsidDel="00000000" w:rsidP="00000000" w:rsidRDefault="00000000" w:rsidRPr="00000000" w14:paraId="00000542">
      <w:pPr>
        <w:spacing w:after="0" w:before="0" w:line="276" w:lineRule="auto"/>
        <w:ind w:left="720" w:firstLine="0"/>
        <w:rPr/>
      </w:pPr>
      <w:r w:rsidDel="00000000" w:rsidR="00000000" w:rsidRPr="00000000">
        <w:rPr>
          <w:rtl w:val="0"/>
        </w:rPr>
        <w:t xml:space="preserve">JACK (as Hitchcock): [whispers] Where should I go?</w:t>
      </w:r>
    </w:p>
    <w:p w:rsidR="00000000" w:rsidDel="00000000" w:rsidP="00000000" w:rsidRDefault="00000000" w:rsidRPr="00000000" w14:paraId="00000543">
      <w:pPr>
        <w:spacing w:after="0" w:before="0" w:line="276" w:lineRule="auto"/>
        <w:ind w:left="720" w:firstLine="0"/>
        <w:rPr/>
      </w:pPr>
      <w:r w:rsidDel="00000000" w:rsidR="00000000" w:rsidRPr="00000000">
        <w:rPr>
          <w:rtl w:val="0"/>
        </w:rPr>
      </w:r>
    </w:p>
    <w:p w:rsidR="00000000" w:rsidDel="00000000" w:rsidP="00000000" w:rsidRDefault="00000000" w:rsidRPr="00000000" w14:paraId="00000544">
      <w:pPr>
        <w:spacing w:after="0" w:before="0" w:line="276" w:lineRule="auto"/>
        <w:ind w:left="720" w:firstLine="0"/>
        <w:rPr/>
      </w:pPr>
      <w:r w:rsidDel="00000000" w:rsidR="00000000" w:rsidRPr="00000000">
        <w:rPr>
          <w:rtl w:val="0"/>
        </w:rPr>
        <w:t xml:space="preserve">AUSTIN (as Carolyn Fairplay): [whispers] I don’t know, you’re the thief. </w:t>
      </w:r>
    </w:p>
    <w:p w:rsidR="00000000" w:rsidDel="00000000" w:rsidP="00000000" w:rsidRDefault="00000000" w:rsidRPr="00000000" w14:paraId="00000545">
      <w:pPr>
        <w:spacing w:after="0" w:before="0" w:line="276" w:lineRule="auto"/>
        <w:ind w:left="720" w:firstLine="0"/>
        <w:rPr/>
      </w:pPr>
      <w:r w:rsidDel="00000000" w:rsidR="00000000" w:rsidRPr="00000000">
        <w:rPr>
          <w:rtl w:val="0"/>
        </w:rPr>
      </w:r>
    </w:p>
    <w:p w:rsidR="00000000" w:rsidDel="00000000" w:rsidP="00000000" w:rsidRDefault="00000000" w:rsidRPr="00000000" w14:paraId="00000546">
      <w:pPr>
        <w:spacing w:after="0" w:before="0" w:line="276" w:lineRule="auto"/>
        <w:ind w:left="720" w:firstLine="0"/>
        <w:rPr/>
      </w:pPr>
      <w:r w:rsidDel="00000000" w:rsidR="00000000" w:rsidRPr="00000000">
        <w:rPr>
          <w:rtl w:val="0"/>
        </w:rPr>
        <w:t xml:space="preserve">JACK (as Hitchcock): I’m not…</w:t>
      </w:r>
    </w:p>
    <w:p w:rsidR="00000000" w:rsidDel="00000000" w:rsidP="00000000" w:rsidRDefault="00000000" w:rsidRPr="00000000" w14:paraId="00000547">
      <w:pPr>
        <w:spacing w:after="0" w:before="0" w:line="276" w:lineRule="auto"/>
        <w:ind w:left="720" w:firstLine="0"/>
        <w:rPr/>
      </w:pPr>
      <w:r w:rsidDel="00000000" w:rsidR="00000000" w:rsidRPr="00000000">
        <w:rPr>
          <w:rtl w:val="0"/>
        </w:rPr>
      </w:r>
    </w:p>
    <w:p w:rsidR="00000000" w:rsidDel="00000000" w:rsidP="00000000" w:rsidRDefault="00000000" w:rsidRPr="00000000" w14:paraId="00000548">
      <w:pPr>
        <w:spacing w:after="0" w:before="0" w:line="276" w:lineRule="auto"/>
        <w:ind w:left="720" w:firstLine="0"/>
        <w:rPr/>
      </w:pPr>
      <w:r w:rsidDel="00000000" w:rsidR="00000000" w:rsidRPr="00000000">
        <w:rPr>
          <w:rtl w:val="0"/>
        </w:rPr>
        <w:t xml:space="preserve">AUSTIN (as Carolyn Fairplay): [whispers] What about the chapel? Go to the chapel, there’s lots of pews there, maybe you could hide in the chapel. </w:t>
      </w:r>
    </w:p>
    <w:p w:rsidR="00000000" w:rsidDel="00000000" w:rsidP="00000000" w:rsidRDefault="00000000" w:rsidRPr="00000000" w14:paraId="00000549">
      <w:pPr>
        <w:spacing w:after="0" w:before="0" w:line="276" w:lineRule="auto"/>
        <w:ind w:left="720" w:firstLine="0"/>
        <w:rPr/>
      </w:pPr>
      <w:r w:rsidDel="00000000" w:rsidR="00000000" w:rsidRPr="00000000">
        <w:rPr>
          <w:rtl w:val="0"/>
        </w:rPr>
      </w:r>
    </w:p>
    <w:p w:rsidR="00000000" w:rsidDel="00000000" w:rsidP="00000000" w:rsidRDefault="00000000" w:rsidRPr="00000000" w14:paraId="0000054A">
      <w:pPr>
        <w:spacing w:after="0" w:before="0" w:line="276" w:lineRule="auto"/>
        <w:ind w:left="720" w:firstLine="0"/>
        <w:rPr/>
      </w:pPr>
      <w:r w:rsidDel="00000000" w:rsidR="00000000" w:rsidRPr="00000000">
        <w:rPr>
          <w:rtl w:val="0"/>
        </w:rPr>
        <w:t xml:space="preserve">JACK (as Hitchcock): [whispers] It’s gonna be so cold.</w:t>
      </w:r>
    </w:p>
    <w:p w:rsidR="00000000" w:rsidDel="00000000" w:rsidP="00000000" w:rsidRDefault="00000000" w:rsidRPr="00000000" w14:paraId="0000054B">
      <w:pPr>
        <w:spacing w:after="0" w:before="0" w:line="276" w:lineRule="auto"/>
        <w:ind w:left="720" w:firstLine="0"/>
        <w:rPr/>
      </w:pPr>
      <w:r w:rsidDel="00000000" w:rsidR="00000000" w:rsidRPr="00000000">
        <w:rPr>
          <w:rtl w:val="0"/>
        </w:rPr>
      </w:r>
    </w:p>
    <w:p w:rsidR="00000000" w:rsidDel="00000000" w:rsidP="00000000" w:rsidRDefault="00000000" w:rsidRPr="00000000" w14:paraId="0000054C">
      <w:pPr>
        <w:spacing w:after="0" w:before="0" w:line="276" w:lineRule="auto"/>
        <w:ind w:left="720" w:firstLine="0"/>
        <w:rPr/>
      </w:pPr>
      <w:r w:rsidDel="00000000" w:rsidR="00000000" w:rsidRPr="00000000">
        <w:rPr>
          <w:rtl w:val="0"/>
        </w:rPr>
        <w:t xml:space="preserve">AUSTIN (as Carolyn Fairplay): [whispers] Stay right here.</w:t>
      </w:r>
    </w:p>
    <w:p w:rsidR="00000000" w:rsidDel="00000000" w:rsidP="00000000" w:rsidRDefault="00000000" w:rsidRPr="00000000" w14:paraId="0000054D">
      <w:pPr>
        <w:spacing w:after="0" w:before="0" w:line="276" w:lineRule="auto"/>
        <w:ind w:left="720" w:firstLine="0"/>
        <w:rPr/>
      </w:pPr>
      <w:r w:rsidDel="00000000" w:rsidR="00000000" w:rsidRPr="00000000">
        <w:rPr>
          <w:rtl w:val="0"/>
        </w:rPr>
      </w:r>
    </w:p>
    <w:p w:rsidR="00000000" w:rsidDel="00000000" w:rsidP="00000000" w:rsidRDefault="00000000" w:rsidRPr="00000000" w14:paraId="0000054E">
      <w:pPr>
        <w:spacing w:after="0" w:before="0" w:line="276" w:lineRule="auto"/>
        <w:ind w:left="720" w:firstLine="0"/>
        <w:rPr/>
      </w:pPr>
      <w:r w:rsidDel="00000000" w:rsidR="00000000" w:rsidRPr="00000000">
        <w:rPr>
          <w:rtl w:val="0"/>
        </w:rPr>
        <w:t xml:space="preserve">JACK (as Hitchcock): [sighs]</w:t>
      </w:r>
    </w:p>
    <w:p w:rsidR="00000000" w:rsidDel="00000000" w:rsidP="00000000" w:rsidRDefault="00000000" w:rsidRPr="00000000" w14:paraId="0000054F">
      <w:pPr>
        <w:spacing w:after="0" w:before="0" w:line="276" w:lineRule="auto"/>
        <w:rPr/>
      </w:pPr>
      <w:r w:rsidDel="00000000" w:rsidR="00000000" w:rsidRPr="00000000">
        <w:rPr>
          <w:rtl w:val="0"/>
        </w:rPr>
      </w:r>
    </w:p>
    <w:p w:rsidR="00000000" w:rsidDel="00000000" w:rsidP="00000000" w:rsidRDefault="00000000" w:rsidRPr="00000000" w14:paraId="00000550">
      <w:pPr>
        <w:spacing w:after="0" w:before="0" w:line="276" w:lineRule="auto"/>
        <w:rPr/>
      </w:pPr>
      <w:r w:rsidDel="00000000" w:rsidR="00000000" w:rsidRPr="00000000">
        <w:rPr>
          <w:rtl w:val="0"/>
        </w:rPr>
        <w:t xml:space="preserve">AUSTIN: And she disappears into one of the side dorms and comes back with a blanket and like wraps you in it.</w:t>
      </w:r>
    </w:p>
    <w:p w:rsidR="00000000" w:rsidDel="00000000" w:rsidP="00000000" w:rsidRDefault="00000000" w:rsidRPr="00000000" w14:paraId="00000551">
      <w:pPr>
        <w:spacing w:after="0" w:before="0" w:line="276" w:lineRule="auto"/>
        <w:rPr/>
      </w:pPr>
      <w:r w:rsidDel="00000000" w:rsidR="00000000" w:rsidRPr="00000000">
        <w:rPr>
          <w:rtl w:val="0"/>
        </w:rPr>
      </w:r>
    </w:p>
    <w:p w:rsidR="00000000" w:rsidDel="00000000" w:rsidP="00000000" w:rsidRDefault="00000000" w:rsidRPr="00000000" w14:paraId="00000552">
      <w:pPr>
        <w:spacing w:after="0" w:before="0" w:line="276" w:lineRule="auto"/>
        <w:rPr/>
      </w:pPr>
      <w:r w:rsidDel="00000000" w:rsidR="00000000" w:rsidRPr="00000000">
        <w:rPr>
          <w:rtl w:val="0"/>
        </w:rPr>
        <w:tab/>
        <w:t xml:space="preserve">AUSTIN (as Carolyn Fairplay): [whispers] Just go to the chapel.</w:t>
      </w:r>
    </w:p>
    <w:p w:rsidR="00000000" w:rsidDel="00000000" w:rsidP="00000000" w:rsidRDefault="00000000" w:rsidRPr="00000000" w14:paraId="00000553">
      <w:pPr>
        <w:spacing w:after="0" w:before="0" w:line="276" w:lineRule="auto"/>
        <w:rPr/>
      </w:pPr>
      <w:r w:rsidDel="00000000" w:rsidR="00000000" w:rsidRPr="00000000">
        <w:rPr>
          <w:rtl w:val="0"/>
        </w:rPr>
      </w:r>
    </w:p>
    <w:p w:rsidR="00000000" w:rsidDel="00000000" w:rsidP="00000000" w:rsidRDefault="00000000" w:rsidRPr="00000000" w14:paraId="00000554">
      <w:pPr>
        <w:spacing w:after="0" w:before="0" w:line="276" w:lineRule="auto"/>
        <w:rPr/>
      </w:pPr>
      <w:r w:rsidDel="00000000" w:rsidR="00000000" w:rsidRPr="00000000">
        <w:rPr>
          <w:rtl w:val="0"/>
        </w:rPr>
        <w:tab/>
        <w:t xml:space="preserve">JACK (as Hitchcock): Okay, okay.</w:t>
      </w:r>
    </w:p>
    <w:p w:rsidR="00000000" w:rsidDel="00000000" w:rsidP="00000000" w:rsidRDefault="00000000" w:rsidRPr="00000000" w14:paraId="00000555">
      <w:pPr>
        <w:spacing w:after="0" w:before="0" w:line="276" w:lineRule="auto"/>
        <w:rPr>
          <w:b w:val="1"/>
        </w:rPr>
      </w:pPr>
      <w:r w:rsidDel="00000000" w:rsidR="00000000" w:rsidRPr="00000000">
        <w:rPr>
          <w:rtl w:val="0"/>
        </w:rPr>
      </w:r>
    </w:p>
    <w:p w:rsidR="00000000" w:rsidDel="00000000" w:rsidP="00000000" w:rsidRDefault="00000000" w:rsidRPr="00000000" w14:paraId="00000556">
      <w:pPr>
        <w:spacing w:after="0" w:before="0" w:line="276" w:lineRule="auto"/>
        <w:rPr/>
      </w:pPr>
      <w:r w:rsidDel="00000000" w:rsidR="00000000" w:rsidRPr="00000000">
        <w:rPr>
          <w:b w:val="1"/>
          <w:rtl w:val="0"/>
        </w:rPr>
        <w:t xml:space="preserve">[TIMESTAMP: 01:00:25]</w:t>
      </w:r>
      <w:r w:rsidDel="00000000" w:rsidR="00000000" w:rsidRPr="00000000">
        <w:rPr>
          <w:rtl w:val="0"/>
        </w:rPr>
      </w:r>
    </w:p>
    <w:p w:rsidR="00000000" w:rsidDel="00000000" w:rsidP="00000000" w:rsidRDefault="00000000" w:rsidRPr="00000000" w14:paraId="00000557">
      <w:pPr>
        <w:spacing w:after="0" w:before="0" w:line="276" w:lineRule="auto"/>
        <w:rPr/>
      </w:pPr>
      <w:r w:rsidDel="00000000" w:rsidR="00000000" w:rsidRPr="00000000">
        <w:rPr>
          <w:rtl w:val="0"/>
        </w:rPr>
      </w:r>
    </w:p>
    <w:p w:rsidR="00000000" w:rsidDel="00000000" w:rsidP="00000000" w:rsidRDefault="00000000" w:rsidRPr="00000000" w14:paraId="00000558">
      <w:pPr>
        <w:spacing w:after="0" w:before="0" w:line="276" w:lineRule="auto"/>
        <w:rPr>
          <w:b w:val="1"/>
        </w:rPr>
      </w:pPr>
      <w:r w:rsidDel="00000000" w:rsidR="00000000" w:rsidRPr="00000000">
        <w:rPr>
          <w:rtl w:val="0"/>
        </w:rPr>
        <w:t xml:space="preserve">JACK: So I’m gonna aim for the chapel.</w:t>
      </w:r>
      <w:r w:rsidDel="00000000" w:rsidR="00000000" w:rsidRPr="00000000">
        <w:rPr>
          <w:rtl w:val="0"/>
        </w:rPr>
      </w:r>
    </w:p>
    <w:p w:rsidR="00000000" w:rsidDel="00000000" w:rsidP="00000000" w:rsidRDefault="00000000" w:rsidRPr="00000000" w14:paraId="00000559">
      <w:pPr>
        <w:spacing w:after="0" w:before="0" w:line="276" w:lineRule="auto"/>
        <w:rPr/>
      </w:pPr>
      <w:r w:rsidDel="00000000" w:rsidR="00000000" w:rsidRPr="00000000">
        <w:rPr>
          <w:rtl w:val="0"/>
        </w:rPr>
      </w:r>
    </w:p>
    <w:p w:rsidR="00000000" w:rsidDel="00000000" w:rsidP="00000000" w:rsidRDefault="00000000" w:rsidRPr="00000000" w14:paraId="0000055A">
      <w:pPr>
        <w:spacing w:after="0" w:before="0" w:line="276" w:lineRule="auto"/>
        <w:rPr/>
      </w:pPr>
      <w:r w:rsidDel="00000000" w:rsidR="00000000" w:rsidRPr="00000000">
        <w:rPr>
          <w:rtl w:val="0"/>
        </w:rPr>
        <w:t xml:space="preserve">AUSTIN: You go in the chapel. The chapel is filled with pews, like looking south at this…there’s an altar in front of a giant stained glass window, which is the front of the building, which we’ve mentioned before. And there are two side rooms, one on the east side, one on the west side. The one on the east side is a little bit bigger, and it’s, you know how churches and chapels do. It’s clearly where like, the stuff that you need to do a service is in that side room. The other one is like a little booth and you’re not sure what’s in there. </w:t>
      </w:r>
    </w:p>
    <w:p w:rsidR="00000000" w:rsidDel="00000000" w:rsidP="00000000" w:rsidRDefault="00000000" w:rsidRPr="00000000" w14:paraId="0000055B">
      <w:pPr>
        <w:spacing w:after="0" w:before="0" w:line="276" w:lineRule="auto"/>
        <w:rPr/>
      </w:pPr>
      <w:r w:rsidDel="00000000" w:rsidR="00000000" w:rsidRPr="00000000">
        <w:rPr>
          <w:rtl w:val="0"/>
        </w:rPr>
      </w:r>
    </w:p>
    <w:p w:rsidR="00000000" w:rsidDel="00000000" w:rsidP="00000000" w:rsidRDefault="00000000" w:rsidRPr="00000000" w14:paraId="0000055C">
      <w:pPr>
        <w:spacing w:after="0" w:before="0" w:line="276" w:lineRule="auto"/>
        <w:rPr/>
      </w:pPr>
      <w:r w:rsidDel="00000000" w:rsidR="00000000" w:rsidRPr="00000000">
        <w:rPr>
          <w:rtl w:val="0"/>
        </w:rPr>
        <w:t xml:space="preserve">JACK: Can I say a prayer?</w:t>
      </w:r>
    </w:p>
    <w:p w:rsidR="00000000" w:rsidDel="00000000" w:rsidP="00000000" w:rsidRDefault="00000000" w:rsidRPr="00000000" w14:paraId="0000055D">
      <w:pPr>
        <w:spacing w:after="0" w:before="0" w:line="276" w:lineRule="auto"/>
        <w:rPr/>
      </w:pPr>
      <w:r w:rsidDel="00000000" w:rsidR="00000000" w:rsidRPr="00000000">
        <w:rPr>
          <w:rtl w:val="0"/>
        </w:rPr>
      </w:r>
    </w:p>
    <w:p w:rsidR="00000000" w:rsidDel="00000000" w:rsidP="00000000" w:rsidRDefault="00000000" w:rsidRPr="00000000" w14:paraId="0000055E">
      <w:pPr>
        <w:spacing w:after="0" w:before="0" w:line="276" w:lineRule="auto"/>
        <w:rPr/>
      </w:pPr>
      <w:r w:rsidDel="00000000" w:rsidR="00000000" w:rsidRPr="00000000">
        <w:rPr>
          <w:rtl w:val="0"/>
        </w:rPr>
        <w:t xml:space="preserve">AUSTIN: Sure.</w:t>
      </w:r>
    </w:p>
    <w:p w:rsidR="00000000" w:rsidDel="00000000" w:rsidP="00000000" w:rsidRDefault="00000000" w:rsidRPr="00000000" w14:paraId="0000055F">
      <w:pPr>
        <w:spacing w:after="0" w:before="0" w:line="276" w:lineRule="auto"/>
        <w:rPr/>
      </w:pPr>
      <w:r w:rsidDel="00000000" w:rsidR="00000000" w:rsidRPr="00000000">
        <w:rPr>
          <w:rtl w:val="0"/>
        </w:rPr>
      </w:r>
    </w:p>
    <w:p w:rsidR="00000000" w:rsidDel="00000000" w:rsidP="00000000" w:rsidRDefault="00000000" w:rsidRPr="00000000" w14:paraId="00000560">
      <w:pPr>
        <w:spacing w:after="0" w:before="0" w:line="276" w:lineRule="auto"/>
        <w:rPr/>
      </w:pPr>
      <w:r w:rsidDel="00000000" w:rsidR="00000000" w:rsidRPr="00000000">
        <w:rPr>
          <w:rtl w:val="0"/>
        </w:rPr>
        <w:t xml:space="preserve">JACK: I think I’m just gonna pray to Samothes…</w:t>
      </w:r>
    </w:p>
    <w:p w:rsidR="00000000" w:rsidDel="00000000" w:rsidP="00000000" w:rsidRDefault="00000000" w:rsidRPr="00000000" w14:paraId="00000561">
      <w:pPr>
        <w:spacing w:after="0" w:before="0" w:line="276" w:lineRule="auto"/>
        <w:rPr/>
      </w:pPr>
      <w:r w:rsidDel="00000000" w:rsidR="00000000" w:rsidRPr="00000000">
        <w:rPr>
          <w:rtl w:val="0"/>
        </w:rPr>
      </w:r>
    </w:p>
    <w:p w:rsidR="00000000" w:rsidDel="00000000" w:rsidP="00000000" w:rsidRDefault="00000000" w:rsidRPr="00000000" w14:paraId="00000562">
      <w:pPr>
        <w:spacing w:after="0" w:before="0" w:line="276" w:lineRule="auto"/>
        <w:rPr/>
      </w:pPr>
      <w:r w:rsidDel="00000000" w:rsidR="00000000" w:rsidRPr="00000000">
        <w:rPr>
          <w:rtl w:val="0"/>
        </w:rPr>
        <w:t xml:space="preserve">AUSTIN: Okay.</w:t>
      </w:r>
    </w:p>
    <w:p w:rsidR="00000000" w:rsidDel="00000000" w:rsidP="00000000" w:rsidRDefault="00000000" w:rsidRPr="00000000" w14:paraId="00000563">
      <w:pPr>
        <w:spacing w:after="0" w:before="0" w:line="276" w:lineRule="auto"/>
        <w:rPr/>
      </w:pPr>
      <w:r w:rsidDel="00000000" w:rsidR="00000000" w:rsidRPr="00000000">
        <w:rPr>
          <w:rtl w:val="0"/>
        </w:rPr>
      </w:r>
    </w:p>
    <w:p w:rsidR="00000000" w:rsidDel="00000000" w:rsidP="00000000" w:rsidRDefault="00000000" w:rsidRPr="00000000" w14:paraId="00000564">
      <w:pPr>
        <w:spacing w:after="0" w:before="0" w:line="276" w:lineRule="auto"/>
        <w:rPr/>
      </w:pPr>
      <w:r w:rsidDel="00000000" w:rsidR="00000000" w:rsidRPr="00000000">
        <w:rPr>
          <w:rtl w:val="0"/>
        </w:rPr>
        <w:t xml:space="preserve">JACK: And I guess, like, apologize. For the train, firstly.</w:t>
      </w:r>
    </w:p>
    <w:p w:rsidR="00000000" w:rsidDel="00000000" w:rsidP="00000000" w:rsidRDefault="00000000" w:rsidRPr="00000000" w14:paraId="00000565">
      <w:pPr>
        <w:spacing w:after="0" w:before="0" w:line="276" w:lineRule="auto"/>
        <w:rPr/>
      </w:pPr>
      <w:r w:rsidDel="00000000" w:rsidR="00000000" w:rsidRPr="00000000">
        <w:rPr>
          <w:rtl w:val="0"/>
        </w:rPr>
      </w:r>
    </w:p>
    <w:p w:rsidR="00000000" w:rsidDel="00000000" w:rsidP="00000000" w:rsidRDefault="00000000" w:rsidRPr="00000000" w14:paraId="00000566">
      <w:pPr>
        <w:spacing w:after="0" w:before="0" w:line="276" w:lineRule="auto"/>
        <w:rPr/>
      </w:pPr>
      <w:r w:rsidDel="00000000" w:rsidR="00000000" w:rsidRPr="00000000">
        <w:rPr>
          <w:rtl w:val="0"/>
        </w:rPr>
        <w:t xml:space="preserve">AUSTIN: Uh huh.</w:t>
      </w:r>
    </w:p>
    <w:p w:rsidR="00000000" w:rsidDel="00000000" w:rsidP="00000000" w:rsidRDefault="00000000" w:rsidRPr="00000000" w14:paraId="00000567">
      <w:pPr>
        <w:spacing w:after="0" w:before="0" w:line="276" w:lineRule="auto"/>
        <w:rPr/>
      </w:pPr>
      <w:r w:rsidDel="00000000" w:rsidR="00000000" w:rsidRPr="00000000">
        <w:rPr>
          <w:rtl w:val="0"/>
        </w:rPr>
      </w:r>
    </w:p>
    <w:p w:rsidR="00000000" w:rsidDel="00000000" w:rsidP="00000000" w:rsidRDefault="00000000" w:rsidRPr="00000000" w14:paraId="00000568">
      <w:pPr>
        <w:spacing w:after="0" w:before="0" w:line="276" w:lineRule="auto"/>
        <w:rPr/>
      </w:pPr>
      <w:r w:rsidDel="00000000" w:rsidR="00000000" w:rsidRPr="00000000">
        <w:rPr>
          <w:rtl w:val="0"/>
        </w:rPr>
        <w:t xml:space="preserve">JACK: Like firstly for the train. And then secondly, just for like, probably just the events of this evening. I probably shouldn’t have biffed that priest.</w:t>
      </w:r>
    </w:p>
    <w:p w:rsidR="00000000" w:rsidDel="00000000" w:rsidP="00000000" w:rsidRDefault="00000000" w:rsidRPr="00000000" w14:paraId="00000569">
      <w:pPr>
        <w:spacing w:after="0" w:before="0" w:line="276" w:lineRule="auto"/>
        <w:rPr/>
      </w:pPr>
      <w:r w:rsidDel="00000000" w:rsidR="00000000" w:rsidRPr="00000000">
        <w:rPr>
          <w:rtl w:val="0"/>
        </w:rPr>
      </w:r>
    </w:p>
    <w:p w:rsidR="00000000" w:rsidDel="00000000" w:rsidP="00000000" w:rsidRDefault="00000000" w:rsidRPr="00000000" w14:paraId="0000056A">
      <w:pPr>
        <w:spacing w:after="0" w:before="0" w:line="276" w:lineRule="auto"/>
        <w:rPr/>
      </w:pPr>
      <w:r w:rsidDel="00000000" w:rsidR="00000000" w:rsidRPr="00000000">
        <w:rPr>
          <w:rtl w:val="0"/>
        </w:rPr>
        <w:t xml:space="preserve">AUSTIN: Are you kneeling like at the altar, where are you at?</w:t>
      </w:r>
    </w:p>
    <w:p w:rsidR="00000000" w:rsidDel="00000000" w:rsidP="00000000" w:rsidRDefault="00000000" w:rsidRPr="00000000" w14:paraId="0000056B">
      <w:pPr>
        <w:spacing w:after="0" w:before="0" w:line="276" w:lineRule="auto"/>
        <w:rPr/>
      </w:pPr>
      <w:r w:rsidDel="00000000" w:rsidR="00000000" w:rsidRPr="00000000">
        <w:rPr>
          <w:rtl w:val="0"/>
        </w:rPr>
      </w:r>
    </w:p>
    <w:p w:rsidR="00000000" w:rsidDel="00000000" w:rsidP="00000000" w:rsidRDefault="00000000" w:rsidRPr="00000000" w14:paraId="0000056C">
      <w:pPr>
        <w:spacing w:after="0" w:before="0" w:line="276" w:lineRule="auto"/>
        <w:rPr/>
      </w:pPr>
      <w:r w:rsidDel="00000000" w:rsidR="00000000" w:rsidRPr="00000000">
        <w:rPr>
          <w:rtl w:val="0"/>
        </w:rPr>
        <w:t xml:space="preserve">JACK: Yeah, in the blanket, wrapped in the blanket.</w:t>
      </w:r>
    </w:p>
    <w:p w:rsidR="00000000" w:rsidDel="00000000" w:rsidP="00000000" w:rsidRDefault="00000000" w:rsidRPr="00000000" w14:paraId="0000056D">
      <w:pPr>
        <w:spacing w:after="0" w:before="0" w:line="276" w:lineRule="auto"/>
        <w:ind w:left="720" w:firstLine="0"/>
        <w:rPr/>
      </w:pPr>
      <w:r w:rsidDel="00000000" w:rsidR="00000000" w:rsidRPr="00000000">
        <w:rPr>
          <w:rtl w:val="0"/>
        </w:rPr>
      </w:r>
    </w:p>
    <w:p w:rsidR="00000000" w:rsidDel="00000000" w:rsidP="00000000" w:rsidRDefault="00000000" w:rsidRPr="00000000" w14:paraId="0000056E">
      <w:pPr>
        <w:spacing w:after="0" w:before="0" w:line="276" w:lineRule="auto"/>
        <w:ind w:left="720" w:firstLine="0"/>
        <w:rPr/>
      </w:pPr>
      <w:r w:rsidDel="00000000" w:rsidR="00000000" w:rsidRPr="00000000">
        <w:rPr>
          <w:rtl w:val="0"/>
        </w:rPr>
        <w:t xml:space="preserve">JACK (as Hitchcock): I shouldn’t have biffed the priest. I tried to biff him. It was self…I don’t know if ‘it’s self-defense’ counts. But the train as well. And also I’m probably gonna…I hope Caroline, or Carolyn, you know the one. I hope she ends up okay, I hope my friends don’t kill her. [laughter]</w:t>
      </w:r>
    </w:p>
    <w:p w:rsidR="00000000" w:rsidDel="00000000" w:rsidP="00000000" w:rsidRDefault="00000000" w:rsidRPr="00000000" w14:paraId="0000056F">
      <w:pPr>
        <w:spacing w:after="0" w:before="0" w:line="276" w:lineRule="auto"/>
        <w:rPr/>
      </w:pPr>
      <w:r w:rsidDel="00000000" w:rsidR="00000000" w:rsidRPr="00000000">
        <w:rPr>
          <w:rtl w:val="0"/>
        </w:rPr>
      </w:r>
    </w:p>
    <w:p w:rsidR="00000000" w:rsidDel="00000000" w:rsidP="00000000" w:rsidRDefault="00000000" w:rsidRPr="00000000" w14:paraId="00000570">
      <w:pPr>
        <w:spacing w:after="0" w:before="0" w:line="276" w:lineRule="auto"/>
        <w:rPr/>
      </w:pPr>
      <w:r w:rsidDel="00000000" w:rsidR="00000000" w:rsidRPr="00000000">
        <w:rPr>
          <w:rtl w:val="0"/>
        </w:rPr>
        <w:t xml:space="preserve">AUSTIN: You notice, here’s a thing that you notice, is while you’re saying this prayer, you see that there is on the altar, a golden…almost like a candlestick but at the top it turns into a kind of circle, and it’s the symbol of Samothes, and you immediately understand that it is the most valuable thing you’ve seen in a year.</w:t>
      </w:r>
    </w:p>
    <w:p w:rsidR="00000000" w:rsidDel="00000000" w:rsidP="00000000" w:rsidRDefault="00000000" w:rsidRPr="00000000" w14:paraId="00000571">
      <w:pPr>
        <w:spacing w:after="0" w:before="0" w:line="276" w:lineRule="auto"/>
        <w:ind w:left="720" w:firstLine="0"/>
        <w:rPr/>
      </w:pPr>
      <w:r w:rsidDel="00000000" w:rsidR="00000000" w:rsidRPr="00000000">
        <w:rPr>
          <w:rtl w:val="0"/>
        </w:rPr>
      </w:r>
    </w:p>
    <w:p w:rsidR="00000000" w:rsidDel="00000000" w:rsidP="00000000" w:rsidRDefault="00000000" w:rsidRPr="00000000" w14:paraId="00000572">
      <w:pPr>
        <w:spacing w:after="0" w:before="0" w:line="276" w:lineRule="auto"/>
        <w:ind w:left="720" w:firstLine="0"/>
        <w:rPr/>
      </w:pPr>
      <w:r w:rsidDel="00000000" w:rsidR="00000000" w:rsidRPr="00000000">
        <w:rPr>
          <w:rtl w:val="0"/>
        </w:rPr>
        <w:t xml:space="preserve">JACK (as Hitchcock): Okay and now I’m thinking that I might try and steal your candlestick, and that’s sinful. That’s a sin. And I mean you’d definitely begrudge me that, because I think…look, it’s been a long day, but I don’t think that that’s an excuse to try…we already robbed you once, like immediately. I’m gonna, I’m probably gonna…I’m gonna sleep in this room here, please, and if you could find it in yourself…look, think of it as a trade. If you can find it in yourself to make it so that I’m not [deep breath] killed in my sleep, in exchange for me not stealing the thing, and then we can just. We’re square, okay? Just temporarily, please, it’s been such a rough night. Uh, amen. Hitchcock. Signed, Hitchcock.</w:t>
      </w:r>
    </w:p>
    <w:p w:rsidR="00000000" w:rsidDel="00000000" w:rsidP="00000000" w:rsidRDefault="00000000" w:rsidRPr="00000000" w14:paraId="00000573">
      <w:pPr>
        <w:spacing w:after="0" w:before="0" w:line="276" w:lineRule="auto"/>
        <w:rPr/>
      </w:pPr>
      <w:r w:rsidDel="00000000" w:rsidR="00000000" w:rsidRPr="00000000">
        <w:rPr>
          <w:rtl w:val="0"/>
        </w:rPr>
      </w:r>
    </w:p>
    <w:p w:rsidR="00000000" w:rsidDel="00000000" w:rsidP="00000000" w:rsidRDefault="00000000" w:rsidRPr="00000000" w14:paraId="00000574">
      <w:pPr>
        <w:spacing w:after="0" w:before="0" w:line="276" w:lineRule="auto"/>
        <w:rPr/>
      </w:pPr>
      <w:r w:rsidDel="00000000" w:rsidR="00000000" w:rsidRPr="00000000">
        <w:rPr>
          <w:rtl w:val="0"/>
        </w:rPr>
        <w:t xml:space="preserve">JACK: And then I think I’m gonna try to go into the little cubby room.</w:t>
      </w:r>
    </w:p>
    <w:p w:rsidR="00000000" w:rsidDel="00000000" w:rsidP="00000000" w:rsidRDefault="00000000" w:rsidRPr="00000000" w14:paraId="00000575">
      <w:pPr>
        <w:spacing w:after="0" w:before="0" w:line="276" w:lineRule="auto"/>
        <w:rPr/>
      </w:pPr>
      <w:r w:rsidDel="00000000" w:rsidR="00000000" w:rsidRPr="00000000">
        <w:rPr>
          <w:rtl w:val="0"/>
        </w:rPr>
      </w:r>
    </w:p>
    <w:p w:rsidR="00000000" w:rsidDel="00000000" w:rsidP="00000000" w:rsidRDefault="00000000" w:rsidRPr="00000000" w14:paraId="00000576">
      <w:pPr>
        <w:spacing w:after="0" w:before="0" w:line="276" w:lineRule="auto"/>
        <w:rPr/>
      </w:pPr>
      <w:r w:rsidDel="00000000" w:rsidR="00000000" w:rsidRPr="00000000">
        <w:rPr>
          <w:rtl w:val="0"/>
        </w:rPr>
        <w:t xml:space="preserve">AUSTIN: You open that door, and you hear footsteps going up that stairwell, there’s like a circular spiral stairwell going up, and you hear someone retreating up those stairs, as if you’d almost caught them listening in on you.</w:t>
      </w:r>
    </w:p>
    <w:p w:rsidR="00000000" w:rsidDel="00000000" w:rsidP="00000000" w:rsidRDefault="00000000" w:rsidRPr="00000000" w14:paraId="00000577">
      <w:pPr>
        <w:spacing w:after="0" w:before="0" w:line="276" w:lineRule="auto"/>
        <w:rPr/>
      </w:pPr>
      <w:r w:rsidDel="00000000" w:rsidR="00000000" w:rsidRPr="00000000">
        <w:rPr>
          <w:rtl w:val="0"/>
        </w:rPr>
      </w:r>
    </w:p>
    <w:p w:rsidR="00000000" w:rsidDel="00000000" w:rsidP="00000000" w:rsidRDefault="00000000" w:rsidRPr="00000000" w14:paraId="00000578">
      <w:pPr>
        <w:spacing w:after="0" w:before="0" w:line="276" w:lineRule="auto"/>
        <w:rPr/>
      </w:pPr>
      <w:r w:rsidDel="00000000" w:rsidR="00000000" w:rsidRPr="00000000">
        <w:rPr>
          <w:rtl w:val="0"/>
        </w:rPr>
        <w:t xml:space="preserve">JACK: [laughs] Oh, no. Okay. I think I…what’s in the cubby hole?</w:t>
      </w:r>
    </w:p>
    <w:p w:rsidR="00000000" w:rsidDel="00000000" w:rsidP="00000000" w:rsidRDefault="00000000" w:rsidRPr="00000000" w14:paraId="00000579">
      <w:pPr>
        <w:spacing w:after="0" w:before="0" w:line="276" w:lineRule="auto"/>
        <w:rPr/>
      </w:pPr>
      <w:r w:rsidDel="00000000" w:rsidR="00000000" w:rsidRPr="00000000">
        <w:rPr>
          <w:rtl w:val="0"/>
        </w:rPr>
      </w:r>
    </w:p>
    <w:p w:rsidR="00000000" w:rsidDel="00000000" w:rsidP="00000000" w:rsidRDefault="00000000" w:rsidRPr="00000000" w14:paraId="0000057A">
      <w:pPr>
        <w:spacing w:after="0" w:before="0" w:line="276" w:lineRule="auto"/>
        <w:rPr/>
      </w:pPr>
      <w:r w:rsidDel="00000000" w:rsidR="00000000" w:rsidRPr="00000000">
        <w:rPr>
          <w:rtl w:val="0"/>
        </w:rPr>
        <w:t xml:space="preserve">AUSTIN: It’s a stairwell going up. </w:t>
      </w:r>
    </w:p>
    <w:p w:rsidR="00000000" w:rsidDel="00000000" w:rsidP="00000000" w:rsidRDefault="00000000" w:rsidRPr="00000000" w14:paraId="0000057B">
      <w:pPr>
        <w:spacing w:after="0" w:before="0" w:line="276" w:lineRule="auto"/>
        <w:rPr/>
      </w:pPr>
      <w:r w:rsidDel="00000000" w:rsidR="00000000" w:rsidRPr="00000000">
        <w:rPr>
          <w:rtl w:val="0"/>
        </w:rPr>
      </w:r>
    </w:p>
    <w:p w:rsidR="00000000" w:rsidDel="00000000" w:rsidP="00000000" w:rsidRDefault="00000000" w:rsidRPr="00000000" w14:paraId="0000057C">
      <w:pPr>
        <w:spacing w:after="0" w:before="0" w:line="276" w:lineRule="auto"/>
        <w:rPr/>
      </w:pPr>
      <w:r w:rsidDel="00000000" w:rsidR="00000000" w:rsidRPr="00000000">
        <w:rPr>
          <w:rtl w:val="0"/>
        </w:rPr>
        <w:t xml:space="preserve">JACK: Oh, then I’m gonna close the door really quietly behind me and limp up the stairs.</w:t>
      </w:r>
    </w:p>
    <w:p w:rsidR="00000000" w:rsidDel="00000000" w:rsidP="00000000" w:rsidRDefault="00000000" w:rsidRPr="00000000" w14:paraId="0000057D">
      <w:pPr>
        <w:spacing w:after="0" w:before="0" w:line="276" w:lineRule="auto"/>
        <w:rPr/>
      </w:pPr>
      <w:r w:rsidDel="00000000" w:rsidR="00000000" w:rsidRPr="00000000">
        <w:rPr>
          <w:rtl w:val="0"/>
        </w:rPr>
      </w:r>
    </w:p>
    <w:p w:rsidR="00000000" w:rsidDel="00000000" w:rsidP="00000000" w:rsidRDefault="00000000" w:rsidRPr="00000000" w14:paraId="0000057E">
      <w:pPr>
        <w:spacing w:after="0" w:before="0" w:line="276" w:lineRule="auto"/>
        <w:rPr/>
      </w:pPr>
      <w:r w:rsidDel="00000000" w:rsidR="00000000" w:rsidRPr="00000000">
        <w:rPr>
          <w:rtl w:val="0"/>
        </w:rPr>
        <w:t xml:space="preserve">AUSTIN: There is, you find, a kind of master bedroom up on the top floor.</w:t>
      </w:r>
    </w:p>
    <w:p w:rsidR="00000000" w:rsidDel="00000000" w:rsidP="00000000" w:rsidRDefault="00000000" w:rsidRPr="00000000" w14:paraId="0000057F">
      <w:pPr>
        <w:spacing w:after="0" w:before="0" w:line="276" w:lineRule="auto"/>
        <w:rPr/>
      </w:pPr>
      <w:r w:rsidDel="00000000" w:rsidR="00000000" w:rsidRPr="00000000">
        <w:rPr>
          <w:rtl w:val="0"/>
        </w:rPr>
      </w:r>
    </w:p>
    <w:p w:rsidR="00000000" w:rsidDel="00000000" w:rsidP="00000000" w:rsidRDefault="00000000" w:rsidRPr="00000000" w14:paraId="00000580">
      <w:pPr>
        <w:spacing w:after="0" w:before="0" w:line="276" w:lineRule="auto"/>
        <w:rPr/>
      </w:pPr>
      <w:r w:rsidDel="00000000" w:rsidR="00000000" w:rsidRPr="00000000">
        <w:rPr>
          <w:rtl w:val="0"/>
        </w:rPr>
        <w:t xml:space="preserve">JACK: Oh, nice!</w:t>
      </w:r>
    </w:p>
    <w:p w:rsidR="00000000" w:rsidDel="00000000" w:rsidP="00000000" w:rsidRDefault="00000000" w:rsidRPr="00000000" w14:paraId="00000581">
      <w:pPr>
        <w:spacing w:after="0" w:before="0" w:line="276" w:lineRule="auto"/>
        <w:rPr/>
      </w:pPr>
      <w:r w:rsidDel="00000000" w:rsidR="00000000" w:rsidRPr="00000000">
        <w:rPr>
          <w:rtl w:val="0"/>
        </w:rPr>
      </w:r>
    </w:p>
    <w:p w:rsidR="00000000" w:rsidDel="00000000" w:rsidP="00000000" w:rsidRDefault="00000000" w:rsidRPr="00000000" w14:paraId="00000582">
      <w:pPr>
        <w:spacing w:after="0" w:before="0" w:line="276" w:lineRule="auto"/>
        <w:rPr/>
      </w:pPr>
      <w:r w:rsidDel="00000000" w:rsidR="00000000" w:rsidRPr="00000000">
        <w:rPr>
          <w:rtl w:val="0"/>
        </w:rPr>
        <w:t xml:space="preserve">AUSTIN: And Sabinia is sitting at a desk looking busy, but was definitely just eavesdropping on your prayer to Samothes.</w:t>
      </w:r>
    </w:p>
    <w:p w:rsidR="00000000" w:rsidDel="00000000" w:rsidP="00000000" w:rsidRDefault="00000000" w:rsidRPr="00000000" w14:paraId="00000583">
      <w:pPr>
        <w:spacing w:after="0" w:before="0" w:line="276" w:lineRule="auto"/>
        <w:ind w:left="720" w:firstLine="0"/>
        <w:rPr/>
      </w:pPr>
      <w:r w:rsidDel="00000000" w:rsidR="00000000" w:rsidRPr="00000000">
        <w:rPr>
          <w:rtl w:val="0"/>
        </w:rPr>
      </w:r>
    </w:p>
    <w:p w:rsidR="00000000" w:rsidDel="00000000" w:rsidP="00000000" w:rsidRDefault="00000000" w:rsidRPr="00000000" w14:paraId="00000584">
      <w:pPr>
        <w:spacing w:after="0" w:before="0" w:line="276" w:lineRule="auto"/>
        <w:ind w:left="720" w:firstLine="0"/>
        <w:rPr/>
      </w:pPr>
      <w:r w:rsidDel="00000000" w:rsidR="00000000" w:rsidRPr="00000000">
        <w:rPr>
          <w:rtl w:val="0"/>
        </w:rPr>
        <w:t xml:space="preserve">JACK (as Hitchcock): Were you eavesdropping on me?</w:t>
      </w:r>
    </w:p>
    <w:p w:rsidR="00000000" w:rsidDel="00000000" w:rsidP="00000000" w:rsidRDefault="00000000" w:rsidRPr="00000000" w14:paraId="00000585">
      <w:pPr>
        <w:spacing w:after="0" w:before="0" w:line="276" w:lineRule="auto"/>
        <w:ind w:left="720" w:firstLine="0"/>
        <w:rPr/>
      </w:pPr>
      <w:r w:rsidDel="00000000" w:rsidR="00000000" w:rsidRPr="00000000">
        <w:rPr>
          <w:rtl w:val="0"/>
        </w:rPr>
      </w:r>
    </w:p>
    <w:p w:rsidR="00000000" w:rsidDel="00000000" w:rsidP="00000000" w:rsidRDefault="00000000" w:rsidRPr="00000000" w14:paraId="00000586">
      <w:pPr>
        <w:spacing w:after="0" w:before="0" w:line="276" w:lineRule="auto"/>
        <w:ind w:left="720" w:firstLine="0"/>
        <w:rPr/>
      </w:pPr>
      <w:r w:rsidDel="00000000" w:rsidR="00000000" w:rsidRPr="00000000">
        <w:rPr>
          <w:rtl w:val="0"/>
        </w:rPr>
        <w:t xml:space="preserve">AUSTIN (as Sabinia): [sighs] Child, what are you doing?</w:t>
      </w:r>
    </w:p>
    <w:p w:rsidR="00000000" w:rsidDel="00000000" w:rsidP="00000000" w:rsidRDefault="00000000" w:rsidRPr="00000000" w14:paraId="00000587">
      <w:pPr>
        <w:spacing w:after="0" w:before="0" w:line="276" w:lineRule="auto"/>
        <w:ind w:left="720" w:firstLine="0"/>
        <w:rPr/>
      </w:pPr>
      <w:r w:rsidDel="00000000" w:rsidR="00000000" w:rsidRPr="00000000">
        <w:rPr>
          <w:rtl w:val="0"/>
        </w:rPr>
      </w:r>
    </w:p>
    <w:p w:rsidR="00000000" w:rsidDel="00000000" w:rsidP="00000000" w:rsidRDefault="00000000" w:rsidRPr="00000000" w14:paraId="00000588">
      <w:pPr>
        <w:spacing w:after="0" w:before="0" w:line="276" w:lineRule="auto"/>
        <w:ind w:left="720" w:firstLine="0"/>
        <w:rPr/>
      </w:pPr>
      <w:r w:rsidDel="00000000" w:rsidR="00000000" w:rsidRPr="00000000">
        <w:rPr>
          <w:rtl w:val="0"/>
        </w:rPr>
        <w:t xml:space="preserve">JACK (as Hitchcock): You just heard, the whole…I mean, you’re up to speed, really. [ALI laughs]</w:t>
      </w:r>
    </w:p>
    <w:p w:rsidR="00000000" w:rsidDel="00000000" w:rsidP="00000000" w:rsidRDefault="00000000" w:rsidRPr="00000000" w14:paraId="00000589">
      <w:pPr>
        <w:spacing w:after="0" w:before="0" w:line="276" w:lineRule="auto"/>
        <w:ind w:left="720" w:firstLine="0"/>
        <w:rPr/>
      </w:pPr>
      <w:r w:rsidDel="00000000" w:rsidR="00000000" w:rsidRPr="00000000">
        <w:rPr>
          <w:rtl w:val="0"/>
        </w:rPr>
      </w:r>
    </w:p>
    <w:p w:rsidR="00000000" w:rsidDel="00000000" w:rsidP="00000000" w:rsidRDefault="00000000" w:rsidRPr="00000000" w14:paraId="0000058A">
      <w:pPr>
        <w:spacing w:after="0" w:before="0" w:line="276" w:lineRule="auto"/>
        <w:ind w:left="720" w:firstLine="0"/>
        <w:rPr/>
      </w:pPr>
      <w:r w:rsidDel="00000000" w:rsidR="00000000" w:rsidRPr="00000000">
        <w:rPr>
          <w:rtl w:val="0"/>
        </w:rPr>
        <w:t xml:space="preserve">AUSTIN (as Sabinia): I haven’t been behind speed since…ever. Take a seat.</w:t>
      </w:r>
    </w:p>
    <w:p w:rsidR="00000000" w:rsidDel="00000000" w:rsidP="00000000" w:rsidRDefault="00000000" w:rsidRPr="00000000" w14:paraId="0000058B">
      <w:pPr>
        <w:spacing w:after="0" w:before="0" w:line="276" w:lineRule="auto"/>
        <w:rPr/>
      </w:pPr>
      <w:r w:rsidDel="00000000" w:rsidR="00000000" w:rsidRPr="00000000">
        <w:rPr>
          <w:rtl w:val="0"/>
        </w:rPr>
      </w:r>
    </w:p>
    <w:p w:rsidR="00000000" w:rsidDel="00000000" w:rsidP="00000000" w:rsidRDefault="00000000" w:rsidRPr="00000000" w14:paraId="0000058C">
      <w:pPr>
        <w:spacing w:after="0" w:before="0" w:line="276" w:lineRule="auto"/>
        <w:rPr/>
      </w:pPr>
      <w:r w:rsidDel="00000000" w:rsidR="00000000" w:rsidRPr="00000000">
        <w:rPr>
          <w:rtl w:val="0"/>
        </w:rPr>
        <w:t xml:space="preserve">AUSTIN: And she like points at…there’s a couch. It’s an old kind of a dark red with kind of embroidery and like a slightly more…what’s the word I’m looking for…so it’s kind of a dark red, and then it has magenta embroidery on its fringes, and then also just has a pattern of flowers and stuff on the couch’s texture itself. There’s a word that I’m looking for for what you do with couches, and I can’t remember it. And then there’s like dark wood on the fronts of the arms and on the legs and stuff like that. She kind of gestures for you to sit there.</w:t>
      </w:r>
    </w:p>
    <w:p w:rsidR="00000000" w:rsidDel="00000000" w:rsidP="00000000" w:rsidRDefault="00000000" w:rsidRPr="00000000" w14:paraId="0000058D">
      <w:pPr>
        <w:spacing w:after="0" w:before="0" w:line="276" w:lineRule="auto"/>
        <w:ind w:left="720" w:firstLine="0"/>
        <w:rPr/>
      </w:pPr>
      <w:r w:rsidDel="00000000" w:rsidR="00000000" w:rsidRPr="00000000">
        <w:rPr>
          <w:rtl w:val="0"/>
        </w:rPr>
      </w:r>
    </w:p>
    <w:p w:rsidR="00000000" w:rsidDel="00000000" w:rsidP="00000000" w:rsidRDefault="00000000" w:rsidRPr="00000000" w14:paraId="0000058E">
      <w:pPr>
        <w:spacing w:after="0" w:before="0" w:line="276" w:lineRule="auto"/>
        <w:ind w:left="720" w:firstLine="0"/>
        <w:rPr/>
      </w:pPr>
      <w:r w:rsidDel="00000000" w:rsidR="00000000" w:rsidRPr="00000000">
        <w:rPr>
          <w:rtl w:val="0"/>
        </w:rPr>
        <w:t xml:space="preserve">JACK (as Hitchcock): You got a real nice couch.</w:t>
      </w:r>
    </w:p>
    <w:p w:rsidR="00000000" w:rsidDel="00000000" w:rsidP="00000000" w:rsidRDefault="00000000" w:rsidRPr="00000000" w14:paraId="0000058F">
      <w:pPr>
        <w:spacing w:after="0" w:before="0" w:line="276" w:lineRule="auto"/>
        <w:ind w:left="720" w:firstLine="0"/>
        <w:rPr/>
      </w:pPr>
      <w:r w:rsidDel="00000000" w:rsidR="00000000" w:rsidRPr="00000000">
        <w:rPr>
          <w:rtl w:val="0"/>
        </w:rPr>
      </w:r>
    </w:p>
    <w:p w:rsidR="00000000" w:rsidDel="00000000" w:rsidP="00000000" w:rsidRDefault="00000000" w:rsidRPr="00000000" w14:paraId="00000590">
      <w:pPr>
        <w:spacing w:after="0" w:before="0" w:line="276" w:lineRule="auto"/>
        <w:ind w:left="720" w:firstLine="0"/>
        <w:rPr/>
      </w:pPr>
      <w:r w:rsidDel="00000000" w:rsidR="00000000" w:rsidRPr="00000000">
        <w:rPr>
          <w:rtl w:val="0"/>
        </w:rPr>
        <w:t xml:space="preserve">AUSTIN (as Sabinia): It came with the building. So why are you trying to rob us?</w:t>
      </w:r>
    </w:p>
    <w:p w:rsidR="00000000" w:rsidDel="00000000" w:rsidP="00000000" w:rsidRDefault="00000000" w:rsidRPr="00000000" w14:paraId="00000591">
      <w:pPr>
        <w:spacing w:after="0" w:before="0" w:line="276" w:lineRule="auto"/>
        <w:ind w:left="720" w:firstLine="0"/>
        <w:rPr/>
      </w:pPr>
      <w:r w:rsidDel="00000000" w:rsidR="00000000" w:rsidRPr="00000000">
        <w:rPr>
          <w:rtl w:val="0"/>
        </w:rPr>
      </w:r>
    </w:p>
    <w:p w:rsidR="00000000" w:rsidDel="00000000" w:rsidP="00000000" w:rsidRDefault="00000000" w:rsidRPr="00000000" w14:paraId="00000592">
      <w:pPr>
        <w:spacing w:after="0" w:before="0" w:line="276" w:lineRule="auto"/>
        <w:ind w:left="720" w:firstLine="0"/>
        <w:rPr/>
      </w:pPr>
      <w:r w:rsidDel="00000000" w:rsidR="00000000" w:rsidRPr="00000000">
        <w:rPr>
          <w:rtl w:val="0"/>
        </w:rPr>
        <w:t xml:space="preserve">JACK (as Hitchcock): …You heard that bit too.</w:t>
      </w:r>
    </w:p>
    <w:p w:rsidR="00000000" w:rsidDel="00000000" w:rsidP="00000000" w:rsidRDefault="00000000" w:rsidRPr="00000000" w14:paraId="00000593">
      <w:pPr>
        <w:spacing w:after="0" w:before="0" w:line="276" w:lineRule="auto"/>
        <w:ind w:left="720" w:firstLine="0"/>
        <w:rPr/>
      </w:pPr>
      <w:r w:rsidDel="00000000" w:rsidR="00000000" w:rsidRPr="00000000">
        <w:rPr>
          <w:rtl w:val="0"/>
        </w:rPr>
      </w:r>
    </w:p>
    <w:p w:rsidR="00000000" w:rsidDel="00000000" w:rsidP="00000000" w:rsidRDefault="00000000" w:rsidRPr="00000000" w14:paraId="00000594">
      <w:pPr>
        <w:spacing w:after="0" w:before="0" w:line="276" w:lineRule="auto"/>
        <w:ind w:left="720" w:firstLine="0"/>
        <w:rPr/>
      </w:pPr>
      <w:r w:rsidDel="00000000" w:rsidR="00000000" w:rsidRPr="00000000">
        <w:rPr>
          <w:rtl w:val="0"/>
        </w:rPr>
        <w:t xml:space="preserve">AUSTIN (as Sabinia): Yeah, yeah. Also you climbed in through the balcony, so.</w:t>
      </w:r>
    </w:p>
    <w:p w:rsidR="00000000" w:rsidDel="00000000" w:rsidP="00000000" w:rsidRDefault="00000000" w:rsidRPr="00000000" w14:paraId="00000595">
      <w:pPr>
        <w:spacing w:after="0" w:before="0" w:line="276" w:lineRule="auto"/>
        <w:ind w:left="720" w:firstLine="0"/>
        <w:rPr/>
      </w:pPr>
      <w:r w:rsidDel="00000000" w:rsidR="00000000" w:rsidRPr="00000000">
        <w:rPr>
          <w:rtl w:val="0"/>
        </w:rPr>
      </w:r>
    </w:p>
    <w:p w:rsidR="00000000" w:rsidDel="00000000" w:rsidP="00000000" w:rsidRDefault="00000000" w:rsidRPr="00000000" w14:paraId="00000596">
      <w:pPr>
        <w:spacing w:after="0" w:before="0" w:line="276" w:lineRule="auto"/>
        <w:ind w:left="720" w:firstLine="0"/>
        <w:rPr/>
      </w:pPr>
      <w:r w:rsidDel="00000000" w:rsidR="00000000" w:rsidRPr="00000000">
        <w:rPr>
          <w:rtl w:val="0"/>
        </w:rPr>
        <w:t xml:space="preserve">JACK (as Hitchcock): Mmm. Isn’t it the case that you shouldn’t listen in to people’s prayers, really? Really?</w:t>
      </w:r>
    </w:p>
    <w:p w:rsidR="00000000" w:rsidDel="00000000" w:rsidP="00000000" w:rsidRDefault="00000000" w:rsidRPr="00000000" w14:paraId="00000597">
      <w:pPr>
        <w:spacing w:after="0" w:before="0" w:line="276" w:lineRule="auto"/>
        <w:ind w:left="720" w:firstLine="0"/>
        <w:rPr/>
      </w:pPr>
      <w:r w:rsidDel="00000000" w:rsidR="00000000" w:rsidRPr="00000000">
        <w:rPr>
          <w:rtl w:val="0"/>
        </w:rPr>
      </w:r>
    </w:p>
    <w:p w:rsidR="00000000" w:rsidDel="00000000" w:rsidP="00000000" w:rsidRDefault="00000000" w:rsidRPr="00000000" w14:paraId="00000598">
      <w:pPr>
        <w:spacing w:after="0" w:before="0" w:line="276" w:lineRule="auto"/>
        <w:ind w:left="720" w:firstLine="0"/>
        <w:rPr/>
      </w:pPr>
      <w:r w:rsidDel="00000000" w:rsidR="00000000" w:rsidRPr="00000000">
        <w:rPr>
          <w:rtl w:val="0"/>
        </w:rPr>
        <w:t xml:space="preserve">AUSTIN (as Sabinia): That doesn’t count for me, I’m a rector, I’m supposed to listen to the prayers. That’s why I was chosen.</w:t>
      </w:r>
    </w:p>
    <w:p w:rsidR="00000000" w:rsidDel="00000000" w:rsidP="00000000" w:rsidRDefault="00000000" w:rsidRPr="00000000" w14:paraId="00000599">
      <w:pPr>
        <w:spacing w:after="0" w:before="0" w:line="276" w:lineRule="auto"/>
        <w:ind w:left="720" w:firstLine="0"/>
        <w:rPr/>
      </w:pPr>
      <w:r w:rsidDel="00000000" w:rsidR="00000000" w:rsidRPr="00000000">
        <w:rPr>
          <w:rtl w:val="0"/>
        </w:rPr>
      </w:r>
    </w:p>
    <w:p w:rsidR="00000000" w:rsidDel="00000000" w:rsidP="00000000" w:rsidRDefault="00000000" w:rsidRPr="00000000" w14:paraId="0000059A">
      <w:pPr>
        <w:spacing w:after="0" w:before="0" w:line="276" w:lineRule="auto"/>
        <w:ind w:left="720" w:firstLine="0"/>
        <w:rPr/>
      </w:pPr>
      <w:r w:rsidDel="00000000" w:rsidR="00000000" w:rsidRPr="00000000">
        <w:rPr>
          <w:rtl w:val="0"/>
        </w:rPr>
        <w:t xml:space="preserve">JACK (as Hitchcock): I don’t think it works like that, I don’t…It’s not like confession. I mean it is like confession, but…</w:t>
      </w:r>
    </w:p>
    <w:p w:rsidR="00000000" w:rsidDel="00000000" w:rsidP="00000000" w:rsidRDefault="00000000" w:rsidRPr="00000000" w14:paraId="0000059B">
      <w:pPr>
        <w:spacing w:after="0" w:before="0" w:line="276" w:lineRule="auto"/>
        <w:ind w:left="720" w:firstLine="0"/>
        <w:rPr/>
      </w:pPr>
      <w:r w:rsidDel="00000000" w:rsidR="00000000" w:rsidRPr="00000000">
        <w:rPr>
          <w:rtl w:val="0"/>
        </w:rPr>
      </w:r>
    </w:p>
    <w:p w:rsidR="00000000" w:rsidDel="00000000" w:rsidP="00000000" w:rsidRDefault="00000000" w:rsidRPr="00000000" w14:paraId="0000059C">
      <w:pPr>
        <w:spacing w:after="0" w:before="0" w:line="276" w:lineRule="auto"/>
        <w:ind w:left="720" w:firstLine="0"/>
        <w:rPr/>
      </w:pPr>
      <w:r w:rsidDel="00000000" w:rsidR="00000000" w:rsidRPr="00000000">
        <w:rPr>
          <w:rtl w:val="0"/>
        </w:rPr>
        <w:t xml:space="preserve">AUSTIN (as Sabinia): It’s exactly like confession. Samothes is very busy. And frankly it’s all I can give him, to listen to prayers now and then.</w:t>
      </w:r>
    </w:p>
    <w:p w:rsidR="00000000" w:rsidDel="00000000" w:rsidP="00000000" w:rsidRDefault="00000000" w:rsidRPr="00000000" w14:paraId="0000059D">
      <w:pPr>
        <w:spacing w:after="0" w:before="0" w:line="276" w:lineRule="auto"/>
        <w:ind w:left="720" w:firstLine="0"/>
        <w:rPr/>
      </w:pPr>
      <w:r w:rsidDel="00000000" w:rsidR="00000000" w:rsidRPr="00000000">
        <w:rPr>
          <w:rtl w:val="0"/>
        </w:rPr>
      </w:r>
    </w:p>
    <w:p w:rsidR="00000000" w:rsidDel="00000000" w:rsidP="00000000" w:rsidRDefault="00000000" w:rsidRPr="00000000" w14:paraId="0000059E">
      <w:pPr>
        <w:spacing w:after="0" w:before="0" w:line="276" w:lineRule="auto"/>
        <w:ind w:left="720" w:firstLine="0"/>
        <w:rPr/>
      </w:pPr>
      <w:r w:rsidDel="00000000" w:rsidR="00000000" w:rsidRPr="00000000">
        <w:rPr>
          <w:rtl w:val="0"/>
        </w:rPr>
        <w:t xml:space="preserve">JACK (as Hitchcock): Look, I didn’t steal the candle.</w:t>
      </w:r>
    </w:p>
    <w:p w:rsidR="00000000" w:rsidDel="00000000" w:rsidP="00000000" w:rsidRDefault="00000000" w:rsidRPr="00000000" w14:paraId="0000059F">
      <w:pPr>
        <w:spacing w:after="0" w:before="0" w:line="276" w:lineRule="auto"/>
        <w:ind w:left="720" w:firstLine="0"/>
        <w:rPr/>
      </w:pPr>
      <w:r w:rsidDel="00000000" w:rsidR="00000000" w:rsidRPr="00000000">
        <w:rPr>
          <w:rtl w:val="0"/>
        </w:rPr>
      </w:r>
    </w:p>
    <w:p w:rsidR="00000000" w:rsidDel="00000000" w:rsidP="00000000" w:rsidRDefault="00000000" w:rsidRPr="00000000" w14:paraId="000005A0">
      <w:pPr>
        <w:spacing w:after="0" w:before="0" w:line="276" w:lineRule="auto"/>
        <w:ind w:left="720" w:firstLine="0"/>
        <w:rPr/>
      </w:pPr>
      <w:r w:rsidDel="00000000" w:rsidR="00000000" w:rsidRPr="00000000">
        <w:rPr>
          <w:rtl w:val="0"/>
        </w:rPr>
        <w:t xml:space="preserve">AUSTIN (as Sabinia): Praise him for that.</w:t>
      </w:r>
    </w:p>
    <w:p w:rsidR="00000000" w:rsidDel="00000000" w:rsidP="00000000" w:rsidRDefault="00000000" w:rsidRPr="00000000" w14:paraId="000005A1">
      <w:pPr>
        <w:spacing w:after="0" w:before="0" w:line="276" w:lineRule="auto"/>
        <w:ind w:left="720" w:firstLine="0"/>
        <w:rPr/>
      </w:pPr>
      <w:r w:rsidDel="00000000" w:rsidR="00000000" w:rsidRPr="00000000">
        <w:rPr>
          <w:rtl w:val="0"/>
        </w:rPr>
      </w:r>
    </w:p>
    <w:p w:rsidR="00000000" w:rsidDel="00000000" w:rsidP="00000000" w:rsidRDefault="00000000" w:rsidRPr="00000000" w14:paraId="000005A2">
      <w:pPr>
        <w:spacing w:after="0" w:before="0" w:line="276" w:lineRule="auto"/>
        <w:ind w:left="720" w:firstLine="0"/>
        <w:rPr/>
      </w:pPr>
      <w:r w:rsidDel="00000000" w:rsidR="00000000" w:rsidRPr="00000000">
        <w:rPr>
          <w:rtl w:val="0"/>
        </w:rPr>
        <w:t xml:space="preserve">JACK (as Hitchcock): Great. So, about the robbery. Uh, this is one of those questions where if I give you the answer, it’s very bad news, right?</w:t>
      </w:r>
    </w:p>
    <w:p w:rsidR="00000000" w:rsidDel="00000000" w:rsidP="00000000" w:rsidRDefault="00000000" w:rsidRPr="00000000" w14:paraId="000005A3">
      <w:pPr>
        <w:spacing w:after="0" w:before="0" w:line="276" w:lineRule="auto"/>
        <w:ind w:left="720" w:firstLine="0"/>
        <w:rPr/>
      </w:pPr>
      <w:r w:rsidDel="00000000" w:rsidR="00000000" w:rsidRPr="00000000">
        <w:rPr>
          <w:rtl w:val="0"/>
        </w:rPr>
      </w:r>
    </w:p>
    <w:p w:rsidR="00000000" w:rsidDel="00000000" w:rsidP="00000000" w:rsidRDefault="00000000" w:rsidRPr="00000000" w14:paraId="000005A4">
      <w:pPr>
        <w:spacing w:after="0" w:before="0" w:line="276" w:lineRule="auto"/>
        <w:ind w:left="720" w:firstLine="0"/>
        <w:rPr/>
      </w:pPr>
      <w:r w:rsidDel="00000000" w:rsidR="00000000" w:rsidRPr="00000000">
        <w:rPr>
          <w:rtl w:val="0"/>
        </w:rPr>
        <w:t xml:space="preserve">AUSTIN (as Sabinia): Probably. You know those people who come here to try to enter this academy, they give everything up. They leave their families, and their jobs, they leave Marielda behind, on the chance that they could be the blessed few who learn the real thing of the world. Who learn what’s really at stake. They give it all up, and there’s no going back. And you came here to steal a candlestick. </w:t>
      </w:r>
    </w:p>
    <w:p w:rsidR="00000000" w:rsidDel="00000000" w:rsidP="00000000" w:rsidRDefault="00000000" w:rsidRPr="00000000" w14:paraId="000005A5">
      <w:pPr>
        <w:spacing w:after="0" w:before="0" w:line="276" w:lineRule="auto"/>
        <w:ind w:left="720" w:firstLine="0"/>
        <w:rPr/>
      </w:pPr>
      <w:r w:rsidDel="00000000" w:rsidR="00000000" w:rsidRPr="00000000">
        <w:rPr>
          <w:rtl w:val="0"/>
        </w:rPr>
      </w:r>
    </w:p>
    <w:p w:rsidR="00000000" w:rsidDel="00000000" w:rsidP="00000000" w:rsidRDefault="00000000" w:rsidRPr="00000000" w14:paraId="000005A6">
      <w:pPr>
        <w:spacing w:after="0" w:before="0" w:line="276" w:lineRule="auto"/>
        <w:ind w:left="720" w:firstLine="0"/>
        <w:rPr/>
      </w:pPr>
      <w:r w:rsidDel="00000000" w:rsidR="00000000" w:rsidRPr="00000000">
        <w:rPr>
          <w:rtl w:val="0"/>
        </w:rPr>
        <w:t xml:space="preserve">JACK (as Hitchcock): Well…I’d heard great stuff about it.</w:t>
      </w:r>
    </w:p>
    <w:p w:rsidR="00000000" w:rsidDel="00000000" w:rsidP="00000000" w:rsidRDefault="00000000" w:rsidRPr="00000000" w14:paraId="000005A7">
      <w:pPr>
        <w:spacing w:after="0" w:before="0" w:line="276" w:lineRule="auto"/>
        <w:rPr/>
      </w:pPr>
      <w:r w:rsidDel="00000000" w:rsidR="00000000" w:rsidRPr="00000000">
        <w:rPr>
          <w:rtl w:val="0"/>
        </w:rPr>
      </w:r>
    </w:p>
    <w:p w:rsidR="00000000" w:rsidDel="00000000" w:rsidP="00000000" w:rsidRDefault="00000000" w:rsidRPr="00000000" w14:paraId="000005A8">
      <w:pPr>
        <w:spacing w:after="0" w:before="0" w:line="276" w:lineRule="auto"/>
        <w:rPr/>
      </w:pPr>
      <w:r w:rsidDel="00000000" w:rsidR="00000000" w:rsidRPr="00000000">
        <w:rPr>
          <w:rtl w:val="0"/>
        </w:rPr>
        <w:t xml:space="preserve">AUSTIN: She stands up from the desk and puts a pen down.</w:t>
      </w:r>
    </w:p>
    <w:p w:rsidR="00000000" w:rsidDel="00000000" w:rsidP="00000000" w:rsidRDefault="00000000" w:rsidRPr="00000000" w14:paraId="000005A9">
      <w:pPr>
        <w:spacing w:after="0" w:before="0" w:line="276" w:lineRule="auto"/>
        <w:ind w:left="720" w:firstLine="0"/>
        <w:rPr/>
      </w:pPr>
      <w:r w:rsidDel="00000000" w:rsidR="00000000" w:rsidRPr="00000000">
        <w:rPr>
          <w:rtl w:val="0"/>
        </w:rPr>
      </w:r>
    </w:p>
    <w:p w:rsidR="00000000" w:rsidDel="00000000" w:rsidP="00000000" w:rsidRDefault="00000000" w:rsidRPr="00000000" w14:paraId="000005AA">
      <w:pPr>
        <w:spacing w:after="0" w:before="0" w:line="276" w:lineRule="auto"/>
        <w:ind w:left="720" w:firstLine="0"/>
        <w:rPr/>
      </w:pPr>
      <w:r w:rsidDel="00000000" w:rsidR="00000000" w:rsidRPr="00000000">
        <w:rPr>
          <w:rtl w:val="0"/>
        </w:rPr>
        <w:t xml:space="preserve">AUSTIN (as Sabinia): Would you like to see, what it is we prepare for here?</w:t>
      </w:r>
    </w:p>
    <w:p w:rsidR="00000000" w:rsidDel="00000000" w:rsidP="00000000" w:rsidRDefault="00000000" w:rsidRPr="00000000" w14:paraId="000005AB">
      <w:pPr>
        <w:spacing w:after="0" w:before="0" w:line="276" w:lineRule="auto"/>
        <w:ind w:left="720" w:firstLine="0"/>
        <w:rPr/>
      </w:pPr>
      <w:r w:rsidDel="00000000" w:rsidR="00000000" w:rsidRPr="00000000">
        <w:rPr>
          <w:rtl w:val="0"/>
        </w:rPr>
      </w:r>
    </w:p>
    <w:p w:rsidR="00000000" w:rsidDel="00000000" w:rsidP="00000000" w:rsidRDefault="00000000" w:rsidRPr="00000000" w14:paraId="000005AC">
      <w:pPr>
        <w:spacing w:after="0" w:before="0" w:line="276" w:lineRule="auto"/>
        <w:ind w:left="720" w:firstLine="0"/>
        <w:rPr/>
      </w:pPr>
      <w:r w:rsidDel="00000000" w:rsidR="00000000" w:rsidRPr="00000000">
        <w:rPr>
          <w:rtl w:val="0"/>
        </w:rPr>
        <w:t xml:space="preserve">JACK (as Hitchcock): Okay.</w:t>
      </w:r>
    </w:p>
    <w:p w:rsidR="00000000" w:rsidDel="00000000" w:rsidP="00000000" w:rsidRDefault="00000000" w:rsidRPr="00000000" w14:paraId="000005AD">
      <w:pPr>
        <w:spacing w:after="0" w:before="0" w:line="276" w:lineRule="auto"/>
        <w:rPr/>
      </w:pPr>
      <w:r w:rsidDel="00000000" w:rsidR="00000000" w:rsidRPr="00000000">
        <w:rPr>
          <w:rtl w:val="0"/>
        </w:rPr>
      </w:r>
    </w:p>
    <w:p w:rsidR="00000000" w:rsidDel="00000000" w:rsidP="00000000" w:rsidRDefault="00000000" w:rsidRPr="00000000" w14:paraId="000005AE">
      <w:pPr>
        <w:spacing w:after="0" w:before="0" w:line="276" w:lineRule="auto"/>
        <w:rPr/>
      </w:pPr>
      <w:r w:rsidDel="00000000" w:rsidR="00000000" w:rsidRPr="00000000">
        <w:rPr>
          <w:rtl w:val="0"/>
        </w:rPr>
        <w:t xml:space="preserve">AUSTIN: And she steps towards the single door on the north end of her long bedroom. She kind of has like a…her bedroom is like a train car bedroom, is that what they call that? That’s not what they call that. What do they call them? Yeah, train car apartments. Or railroad apartments, which are just like really long and thin, so it’s just like a narrow hallway that is filled with stuff. So that’s the southern half of this big top floor, and there’s a single door at the northern half. </w:t>
      </w:r>
    </w:p>
    <w:p w:rsidR="00000000" w:rsidDel="00000000" w:rsidP="00000000" w:rsidRDefault="00000000" w:rsidRPr="00000000" w14:paraId="000005AF">
      <w:pPr>
        <w:spacing w:after="0" w:before="0" w:line="276" w:lineRule="auto"/>
        <w:rPr/>
      </w:pPr>
      <w:r w:rsidDel="00000000" w:rsidR="00000000" w:rsidRPr="00000000">
        <w:rPr>
          <w:rtl w:val="0"/>
        </w:rPr>
      </w:r>
    </w:p>
    <w:p w:rsidR="00000000" w:rsidDel="00000000" w:rsidP="00000000" w:rsidRDefault="00000000" w:rsidRPr="00000000" w14:paraId="000005B0">
      <w:pPr>
        <w:spacing w:after="0" w:before="0" w:line="276" w:lineRule="auto"/>
        <w:rPr/>
      </w:pPr>
      <w:r w:rsidDel="00000000" w:rsidR="00000000" w:rsidRPr="00000000">
        <w:rPr>
          <w:rtl w:val="0"/>
        </w:rPr>
        <w:t xml:space="preserve">[piano music begins]</w:t>
      </w:r>
    </w:p>
    <w:p w:rsidR="00000000" w:rsidDel="00000000" w:rsidP="00000000" w:rsidRDefault="00000000" w:rsidRPr="00000000" w14:paraId="000005B1">
      <w:pPr>
        <w:spacing w:after="0" w:before="0" w:line="276" w:lineRule="auto"/>
        <w:rPr/>
      </w:pPr>
      <w:r w:rsidDel="00000000" w:rsidR="00000000" w:rsidRPr="00000000">
        <w:rPr>
          <w:rtl w:val="0"/>
        </w:rPr>
      </w:r>
    </w:p>
    <w:p w:rsidR="00000000" w:rsidDel="00000000" w:rsidP="00000000" w:rsidRDefault="00000000" w:rsidRPr="00000000" w14:paraId="000005B2">
      <w:pPr>
        <w:spacing w:after="0" w:before="0" w:line="276" w:lineRule="auto"/>
        <w:rPr/>
      </w:pPr>
      <w:r w:rsidDel="00000000" w:rsidR="00000000" w:rsidRPr="00000000">
        <w:rPr>
          <w:rtl w:val="0"/>
        </w:rPr>
        <w:t xml:space="preserve">AUSTIN: And she opens it up and steps inside with you. And there are windows, here, which is strange, because from the outside there were no windows on the sides or the back of this room, of this floor. And outside the windows you see Marielda, and it is burning. And like not burning from fire, not like someone lit it, like burning at the edges the way paper does, to where there’s nothing left when it’s done. Where the whole thing is consumed and then there’s nothing there, there’s just void. </w:t>
      </w:r>
    </w:p>
    <w:p w:rsidR="00000000" w:rsidDel="00000000" w:rsidP="00000000" w:rsidRDefault="00000000" w:rsidRPr="00000000" w14:paraId="000005B3">
      <w:pPr>
        <w:spacing w:after="0" w:before="0" w:line="276" w:lineRule="auto"/>
        <w:ind w:left="720" w:firstLine="0"/>
        <w:rPr/>
      </w:pPr>
      <w:r w:rsidDel="00000000" w:rsidR="00000000" w:rsidRPr="00000000">
        <w:rPr>
          <w:rtl w:val="0"/>
        </w:rPr>
      </w:r>
    </w:p>
    <w:p w:rsidR="00000000" w:rsidDel="00000000" w:rsidP="00000000" w:rsidRDefault="00000000" w:rsidRPr="00000000" w14:paraId="000005B4">
      <w:pPr>
        <w:spacing w:after="0" w:before="0" w:line="276" w:lineRule="auto"/>
        <w:ind w:left="720" w:firstLine="0"/>
        <w:rPr/>
      </w:pPr>
      <w:r w:rsidDel="00000000" w:rsidR="00000000" w:rsidRPr="00000000">
        <w:rPr>
          <w:rtl w:val="0"/>
        </w:rPr>
        <w:t xml:space="preserve">JACK (as Hitchcock): What is this? Is this…</w:t>
      </w:r>
    </w:p>
    <w:p w:rsidR="00000000" w:rsidDel="00000000" w:rsidP="00000000" w:rsidRDefault="00000000" w:rsidRPr="00000000" w14:paraId="000005B5">
      <w:pPr>
        <w:spacing w:after="0" w:before="0" w:line="276" w:lineRule="auto"/>
        <w:ind w:left="720" w:firstLine="0"/>
        <w:rPr/>
      </w:pPr>
      <w:r w:rsidDel="00000000" w:rsidR="00000000" w:rsidRPr="00000000">
        <w:rPr>
          <w:rtl w:val="0"/>
        </w:rPr>
      </w:r>
    </w:p>
    <w:p w:rsidR="00000000" w:rsidDel="00000000" w:rsidP="00000000" w:rsidRDefault="00000000" w:rsidRPr="00000000" w14:paraId="000005B6">
      <w:pPr>
        <w:spacing w:after="0" w:before="0" w:line="276" w:lineRule="auto"/>
        <w:ind w:left="720" w:firstLine="0"/>
        <w:rPr/>
      </w:pPr>
      <w:r w:rsidDel="00000000" w:rsidR="00000000" w:rsidRPr="00000000">
        <w:rPr>
          <w:rtl w:val="0"/>
        </w:rPr>
        <w:t xml:space="preserve">AUSTIN (as Sabinia): This is the Heat. And the Dark. And it’s coming for us. And he saw it, and he reached out his hand, his holy hand, to protect us, for as long as he could, and to make our lives good. But that man who taught me, Christopher, he taught another boy. And he convinced that boy that there was always a way, goddamned optimist. There was always a way to hold it off, to hold off the bad things. And so, our holy father, committed to protecting us for as long as he could, to making our lives easy until this comes for us, he cast that boy out, and that boy didn’t take kindly to it. And so now I sit here and watch, watch for this world to come into passing. And we study in our own way to see if there is anything to be done, but…there isn’t.</w:t>
      </w:r>
    </w:p>
    <w:p w:rsidR="00000000" w:rsidDel="00000000" w:rsidP="00000000" w:rsidRDefault="00000000" w:rsidRPr="00000000" w14:paraId="000005B7">
      <w:pPr>
        <w:spacing w:after="0" w:before="0" w:line="276" w:lineRule="auto"/>
        <w:ind w:left="720" w:firstLine="0"/>
        <w:rPr/>
      </w:pPr>
      <w:r w:rsidDel="00000000" w:rsidR="00000000" w:rsidRPr="00000000">
        <w:rPr>
          <w:rtl w:val="0"/>
        </w:rPr>
      </w:r>
    </w:p>
    <w:p w:rsidR="00000000" w:rsidDel="00000000" w:rsidP="00000000" w:rsidRDefault="00000000" w:rsidRPr="00000000" w14:paraId="000005B8">
      <w:pPr>
        <w:spacing w:after="0" w:before="0" w:line="276" w:lineRule="auto"/>
        <w:ind w:left="720" w:firstLine="0"/>
        <w:rPr/>
      </w:pPr>
      <w:r w:rsidDel="00000000" w:rsidR="00000000" w:rsidRPr="00000000">
        <w:rPr>
          <w:rtl w:val="0"/>
        </w:rPr>
        <w:t xml:space="preserve">JACK (as Hitchcock): Why are you showing this to me?</w:t>
      </w:r>
    </w:p>
    <w:p w:rsidR="00000000" w:rsidDel="00000000" w:rsidP="00000000" w:rsidRDefault="00000000" w:rsidRPr="00000000" w14:paraId="000005B9">
      <w:pPr>
        <w:spacing w:after="0" w:before="0" w:line="276" w:lineRule="auto"/>
        <w:ind w:left="720" w:firstLine="0"/>
        <w:rPr/>
      </w:pPr>
      <w:r w:rsidDel="00000000" w:rsidR="00000000" w:rsidRPr="00000000">
        <w:rPr>
          <w:rtl w:val="0"/>
        </w:rPr>
      </w:r>
    </w:p>
    <w:p w:rsidR="00000000" w:rsidDel="00000000" w:rsidP="00000000" w:rsidRDefault="00000000" w:rsidRPr="00000000" w14:paraId="000005BA">
      <w:pPr>
        <w:spacing w:after="0" w:before="0" w:line="276" w:lineRule="auto"/>
        <w:ind w:left="720" w:firstLine="0"/>
        <w:rPr/>
      </w:pPr>
      <w:r w:rsidDel="00000000" w:rsidR="00000000" w:rsidRPr="00000000">
        <w:rPr>
          <w:rtl w:val="0"/>
        </w:rPr>
        <w:t xml:space="preserve">AUSTIN (as Sabinia): Because I need you to understand why you can never leave this place. [pause] Now go rest. </w:t>
      </w:r>
    </w:p>
    <w:p w:rsidR="00000000" w:rsidDel="00000000" w:rsidP="00000000" w:rsidRDefault="00000000" w:rsidRPr="00000000" w14:paraId="000005BB">
      <w:pPr>
        <w:spacing w:after="0" w:before="0" w:line="276" w:lineRule="auto"/>
        <w:ind w:left="720" w:firstLine="0"/>
        <w:rPr/>
      </w:pPr>
      <w:r w:rsidDel="00000000" w:rsidR="00000000" w:rsidRPr="00000000">
        <w:rPr>
          <w:rtl w:val="0"/>
        </w:rPr>
      </w:r>
    </w:p>
    <w:p w:rsidR="00000000" w:rsidDel="00000000" w:rsidP="00000000" w:rsidRDefault="00000000" w:rsidRPr="00000000" w14:paraId="000005BC">
      <w:pPr>
        <w:spacing w:after="0" w:before="0" w:line="276" w:lineRule="auto"/>
        <w:ind w:left="720" w:firstLine="0"/>
        <w:rPr/>
      </w:pPr>
      <w:r w:rsidDel="00000000" w:rsidR="00000000" w:rsidRPr="00000000">
        <w:rPr>
          <w:rtl w:val="0"/>
        </w:rPr>
        <w:t xml:space="preserve">JACK (as Hitchcock): Okay.</w:t>
      </w:r>
    </w:p>
    <w:p w:rsidR="00000000" w:rsidDel="00000000" w:rsidP="00000000" w:rsidRDefault="00000000" w:rsidRPr="00000000" w14:paraId="000005BD">
      <w:pPr>
        <w:spacing w:after="0" w:before="0" w:line="276" w:lineRule="auto"/>
        <w:ind w:left="720" w:firstLine="0"/>
        <w:rPr/>
      </w:pPr>
      <w:r w:rsidDel="00000000" w:rsidR="00000000" w:rsidRPr="00000000">
        <w:rPr>
          <w:rtl w:val="0"/>
        </w:rPr>
      </w:r>
    </w:p>
    <w:p w:rsidR="00000000" w:rsidDel="00000000" w:rsidP="00000000" w:rsidRDefault="00000000" w:rsidRPr="00000000" w14:paraId="000005BE">
      <w:pPr>
        <w:spacing w:after="0" w:before="0" w:line="276" w:lineRule="auto"/>
        <w:ind w:left="720" w:firstLine="0"/>
        <w:rPr/>
      </w:pPr>
      <w:r w:rsidDel="00000000" w:rsidR="00000000" w:rsidRPr="00000000">
        <w:rPr>
          <w:rtl w:val="0"/>
        </w:rPr>
        <w:t xml:space="preserve">AUSTIN (as Sabinia): It’s a very comfortable couch.</w:t>
      </w:r>
    </w:p>
    <w:p w:rsidR="00000000" w:rsidDel="00000000" w:rsidP="00000000" w:rsidRDefault="00000000" w:rsidRPr="00000000" w14:paraId="000005BF">
      <w:pPr>
        <w:spacing w:after="0" w:before="0" w:line="276" w:lineRule="auto"/>
        <w:ind w:left="720" w:firstLine="0"/>
        <w:rPr/>
      </w:pPr>
      <w:r w:rsidDel="00000000" w:rsidR="00000000" w:rsidRPr="00000000">
        <w:rPr>
          <w:rtl w:val="0"/>
        </w:rPr>
      </w:r>
    </w:p>
    <w:p w:rsidR="00000000" w:rsidDel="00000000" w:rsidP="00000000" w:rsidRDefault="00000000" w:rsidRPr="00000000" w14:paraId="000005C0">
      <w:pPr>
        <w:spacing w:after="0" w:before="0" w:line="276" w:lineRule="auto"/>
        <w:ind w:left="720" w:firstLine="0"/>
        <w:rPr/>
      </w:pPr>
      <w:r w:rsidDel="00000000" w:rsidR="00000000" w:rsidRPr="00000000">
        <w:rPr>
          <w:rtl w:val="0"/>
        </w:rPr>
        <w:t xml:space="preserve">JACK (as Hitchcock): It is, it’s great, it’s…yeah.</w:t>
      </w:r>
    </w:p>
    <w:p w:rsidR="00000000" w:rsidDel="00000000" w:rsidP="00000000" w:rsidRDefault="00000000" w:rsidRPr="00000000" w14:paraId="000005C1">
      <w:pPr>
        <w:spacing w:after="0" w:before="0" w:line="276" w:lineRule="auto"/>
        <w:rPr/>
      </w:pPr>
      <w:r w:rsidDel="00000000" w:rsidR="00000000" w:rsidRPr="00000000">
        <w:rPr>
          <w:rtl w:val="0"/>
        </w:rPr>
      </w:r>
    </w:p>
    <w:p w:rsidR="00000000" w:rsidDel="00000000" w:rsidP="00000000" w:rsidRDefault="00000000" w:rsidRPr="00000000" w14:paraId="000005C2">
      <w:pPr>
        <w:spacing w:after="0" w:before="0" w:line="276" w:lineRule="auto"/>
        <w:rPr/>
      </w:pPr>
      <w:r w:rsidDel="00000000" w:rsidR="00000000" w:rsidRPr="00000000">
        <w:rPr>
          <w:rtl w:val="0"/>
        </w:rPr>
        <w:t xml:space="preserve">[music fades out softly]</w:t>
      </w:r>
    </w:p>
    <w:p w:rsidR="00000000" w:rsidDel="00000000" w:rsidP="00000000" w:rsidRDefault="00000000" w:rsidRPr="00000000" w14:paraId="000005C3">
      <w:pPr>
        <w:spacing w:after="0" w:before="0" w:line="276" w:lineRule="auto"/>
        <w:rPr>
          <w:b w:val="1"/>
        </w:rPr>
      </w:pPr>
      <w:r w:rsidDel="00000000" w:rsidR="00000000" w:rsidRPr="00000000">
        <w:rPr>
          <w:rtl w:val="0"/>
        </w:rPr>
      </w:r>
    </w:p>
    <w:p w:rsidR="00000000" w:rsidDel="00000000" w:rsidP="00000000" w:rsidRDefault="00000000" w:rsidRPr="00000000" w14:paraId="000005C4">
      <w:pPr>
        <w:spacing w:after="0" w:before="0" w:line="276" w:lineRule="auto"/>
        <w:rPr>
          <w:b w:val="1"/>
        </w:rPr>
      </w:pPr>
      <w:r w:rsidDel="00000000" w:rsidR="00000000" w:rsidRPr="00000000">
        <w:rPr>
          <w:b w:val="1"/>
          <w:rtl w:val="0"/>
        </w:rPr>
        <w:t xml:space="preserve">[TIMESTAMP: 01:09:46]</w:t>
      </w:r>
    </w:p>
    <w:p w:rsidR="00000000" w:rsidDel="00000000" w:rsidP="00000000" w:rsidRDefault="00000000" w:rsidRPr="00000000" w14:paraId="000005C5">
      <w:pPr>
        <w:spacing w:after="0" w:before="0" w:line="276" w:lineRule="auto"/>
        <w:rPr/>
      </w:pPr>
      <w:r w:rsidDel="00000000" w:rsidR="00000000" w:rsidRPr="00000000">
        <w:rPr>
          <w:rtl w:val="0"/>
        </w:rPr>
      </w:r>
    </w:p>
    <w:p w:rsidR="00000000" w:rsidDel="00000000" w:rsidP="00000000" w:rsidRDefault="00000000" w:rsidRPr="00000000" w14:paraId="000005C6">
      <w:pPr>
        <w:spacing w:after="0" w:before="0" w:line="276" w:lineRule="auto"/>
        <w:rPr/>
      </w:pPr>
      <w:r w:rsidDel="00000000" w:rsidR="00000000" w:rsidRPr="00000000">
        <w:rPr>
          <w:rtl w:val="0"/>
        </w:rPr>
        <w:t xml:space="preserve">AUSTIN: Meanwhile, in the ghost library. Hey Sige, what are you doing?</w:t>
      </w:r>
    </w:p>
    <w:p w:rsidR="00000000" w:rsidDel="00000000" w:rsidP="00000000" w:rsidRDefault="00000000" w:rsidRPr="00000000" w14:paraId="000005C7">
      <w:pPr>
        <w:spacing w:after="0" w:before="0" w:line="276" w:lineRule="auto"/>
        <w:rPr/>
      </w:pPr>
      <w:r w:rsidDel="00000000" w:rsidR="00000000" w:rsidRPr="00000000">
        <w:rPr>
          <w:rtl w:val="0"/>
        </w:rPr>
      </w:r>
    </w:p>
    <w:p w:rsidR="00000000" w:rsidDel="00000000" w:rsidP="00000000" w:rsidRDefault="00000000" w:rsidRPr="00000000" w14:paraId="000005C8">
      <w:pPr>
        <w:spacing w:after="0" w:before="0" w:line="276" w:lineRule="auto"/>
        <w:rPr/>
      </w:pPr>
      <w:r w:rsidDel="00000000" w:rsidR="00000000" w:rsidRPr="00000000">
        <w:rPr>
          <w:rtl w:val="0"/>
        </w:rPr>
        <w:t xml:space="preserve">DRE: I wanna pick that magic knife off the ground.</w:t>
      </w:r>
    </w:p>
    <w:p w:rsidR="00000000" w:rsidDel="00000000" w:rsidP="00000000" w:rsidRDefault="00000000" w:rsidRPr="00000000" w14:paraId="000005C9">
      <w:pPr>
        <w:spacing w:after="0" w:before="0" w:line="276" w:lineRule="auto"/>
        <w:rPr/>
      </w:pPr>
      <w:r w:rsidDel="00000000" w:rsidR="00000000" w:rsidRPr="00000000">
        <w:rPr>
          <w:rtl w:val="0"/>
        </w:rPr>
      </w:r>
    </w:p>
    <w:p w:rsidR="00000000" w:rsidDel="00000000" w:rsidP="00000000" w:rsidRDefault="00000000" w:rsidRPr="00000000" w14:paraId="000005CA">
      <w:pPr>
        <w:spacing w:after="0" w:before="0" w:line="276" w:lineRule="auto"/>
        <w:rPr/>
      </w:pPr>
      <w:r w:rsidDel="00000000" w:rsidR="00000000" w:rsidRPr="00000000">
        <w:rPr>
          <w:rtl w:val="0"/>
        </w:rPr>
        <w:t xml:space="preserve">AUSTIN: Totally! You pick up that magic knife off the ground. There is a…a feeling of dread enters you when you pick it up, but you don’t take any stress from it or anything like that. It’s a sort of like…for a moment, you realize that it doesn’t matter if you die in this fight, because what’s death? Like, everybody dies. And it kind of like, pushes you onward to do violence.</w:t>
      </w:r>
    </w:p>
    <w:p w:rsidR="00000000" w:rsidDel="00000000" w:rsidP="00000000" w:rsidRDefault="00000000" w:rsidRPr="00000000" w14:paraId="000005CB">
      <w:pPr>
        <w:spacing w:after="0" w:before="0" w:line="276" w:lineRule="auto"/>
        <w:rPr/>
      </w:pPr>
      <w:r w:rsidDel="00000000" w:rsidR="00000000" w:rsidRPr="00000000">
        <w:rPr>
          <w:rtl w:val="0"/>
        </w:rPr>
      </w:r>
    </w:p>
    <w:p w:rsidR="00000000" w:rsidDel="00000000" w:rsidP="00000000" w:rsidRDefault="00000000" w:rsidRPr="00000000" w14:paraId="000005CC">
      <w:pPr>
        <w:spacing w:after="0" w:before="0" w:line="276" w:lineRule="auto"/>
        <w:rPr/>
      </w:pPr>
      <w:r w:rsidDel="00000000" w:rsidR="00000000" w:rsidRPr="00000000">
        <w:rPr>
          <w:rtl w:val="0"/>
        </w:rPr>
        <w:t xml:space="preserve">DRE: Yeah, that sounds about right.</w:t>
      </w:r>
    </w:p>
    <w:p w:rsidR="00000000" w:rsidDel="00000000" w:rsidP="00000000" w:rsidRDefault="00000000" w:rsidRPr="00000000" w14:paraId="000005CD">
      <w:pPr>
        <w:spacing w:after="0" w:before="0" w:line="276" w:lineRule="auto"/>
        <w:rPr/>
      </w:pPr>
      <w:r w:rsidDel="00000000" w:rsidR="00000000" w:rsidRPr="00000000">
        <w:rPr>
          <w:rtl w:val="0"/>
        </w:rPr>
      </w:r>
    </w:p>
    <w:p w:rsidR="00000000" w:rsidDel="00000000" w:rsidP="00000000" w:rsidRDefault="00000000" w:rsidRPr="00000000" w14:paraId="000005CE">
      <w:pPr>
        <w:spacing w:after="0" w:before="0" w:line="276" w:lineRule="auto"/>
        <w:rPr/>
      </w:pPr>
      <w:r w:rsidDel="00000000" w:rsidR="00000000" w:rsidRPr="00000000">
        <w:rPr>
          <w:rtl w:val="0"/>
        </w:rPr>
        <w:t xml:space="preserve">AUSTIN: Yeah. [ALI laughs]</w:t>
      </w:r>
    </w:p>
    <w:p w:rsidR="00000000" w:rsidDel="00000000" w:rsidP="00000000" w:rsidRDefault="00000000" w:rsidRPr="00000000" w14:paraId="000005CF">
      <w:pPr>
        <w:spacing w:after="0" w:before="0" w:line="276" w:lineRule="auto"/>
        <w:rPr/>
      </w:pPr>
      <w:r w:rsidDel="00000000" w:rsidR="00000000" w:rsidRPr="00000000">
        <w:rPr>
          <w:rtl w:val="0"/>
        </w:rPr>
      </w:r>
    </w:p>
    <w:p w:rsidR="00000000" w:rsidDel="00000000" w:rsidP="00000000" w:rsidRDefault="00000000" w:rsidRPr="00000000" w14:paraId="000005D0">
      <w:pPr>
        <w:spacing w:after="0" w:before="0" w:line="276" w:lineRule="auto"/>
        <w:rPr/>
      </w:pPr>
      <w:r w:rsidDel="00000000" w:rsidR="00000000" w:rsidRPr="00000000">
        <w:rPr>
          <w:rtl w:val="0"/>
        </w:rPr>
        <w:t xml:space="preserve">DRE: I wanna stab Calendar with his own knife.</w:t>
      </w:r>
    </w:p>
    <w:p w:rsidR="00000000" w:rsidDel="00000000" w:rsidP="00000000" w:rsidRDefault="00000000" w:rsidRPr="00000000" w14:paraId="000005D1">
      <w:pPr>
        <w:spacing w:after="0" w:before="0" w:line="276" w:lineRule="auto"/>
        <w:rPr/>
      </w:pPr>
      <w:r w:rsidDel="00000000" w:rsidR="00000000" w:rsidRPr="00000000">
        <w:rPr>
          <w:rtl w:val="0"/>
        </w:rPr>
      </w:r>
    </w:p>
    <w:p w:rsidR="00000000" w:rsidDel="00000000" w:rsidP="00000000" w:rsidRDefault="00000000" w:rsidRPr="00000000" w14:paraId="000005D2">
      <w:pPr>
        <w:spacing w:after="0" w:before="0" w:line="276" w:lineRule="auto"/>
        <w:rPr/>
      </w:pPr>
      <w:r w:rsidDel="00000000" w:rsidR="00000000" w:rsidRPr="00000000">
        <w:rPr>
          <w:rtl w:val="0"/>
        </w:rPr>
        <w:t xml:space="preserve">AUSTIN: Alright, give me a skirmish. Take great effect. </w:t>
      </w:r>
    </w:p>
    <w:p w:rsidR="00000000" w:rsidDel="00000000" w:rsidP="00000000" w:rsidRDefault="00000000" w:rsidRPr="00000000" w14:paraId="000005D3">
      <w:pPr>
        <w:spacing w:after="0" w:before="0" w:line="276" w:lineRule="auto"/>
        <w:rPr/>
      </w:pPr>
      <w:r w:rsidDel="00000000" w:rsidR="00000000" w:rsidRPr="00000000">
        <w:rPr>
          <w:rtl w:val="0"/>
        </w:rPr>
      </w:r>
    </w:p>
    <w:p w:rsidR="00000000" w:rsidDel="00000000" w:rsidP="00000000" w:rsidRDefault="00000000" w:rsidRPr="00000000" w14:paraId="000005D4">
      <w:pPr>
        <w:spacing w:after="0" w:before="0" w:line="276" w:lineRule="auto"/>
        <w:rPr/>
      </w:pPr>
      <w:r w:rsidDel="00000000" w:rsidR="00000000" w:rsidRPr="00000000">
        <w:rPr>
          <w:rtl w:val="0"/>
        </w:rPr>
        <w:t xml:space="preserve">DRE: Is this risky…?</w:t>
      </w:r>
    </w:p>
    <w:p w:rsidR="00000000" w:rsidDel="00000000" w:rsidP="00000000" w:rsidRDefault="00000000" w:rsidRPr="00000000" w14:paraId="000005D5">
      <w:pPr>
        <w:spacing w:after="0" w:before="0" w:line="276" w:lineRule="auto"/>
        <w:rPr/>
      </w:pPr>
      <w:r w:rsidDel="00000000" w:rsidR="00000000" w:rsidRPr="00000000">
        <w:rPr>
          <w:rtl w:val="0"/>
        </w:rPr>
      </w:r>
    </w:p>
    <w:p w:rsidR="00000000" w:rsidDel="00000000" w:rsidP="00000000" w:rsidRDefault="00000000" w:rsidRPr="00000000" w14:paraId="000005D6">
      <w:pPr>
        <w:spacing w:after="0" w:before="0" w:line="276" w:lineRule="auto"/>
        <w:rPr/>
      </w:pPr>
      <w:r w:rsidDel="00000000" w:rsidR="00000000" w:rsidRPr="00000000">
        <w:rPr>
          <w:rtl w:val="0"/>
        </w:rPr>
        <w:t xml:space="preserve">AUSTIN: It’s risky. Risky great effect.</w:t>
      </w:r>
    </w:p>
    <w:p w:rsidR="00000000" w:rsidDel="00000000" w:rsidP="00000000" w:rsidRDefault="00000000" w:rsidRPr="00000000" w14:paraId="000005D7">
      <w:pPr>
        <w:spacing w:after="0" w:before="0" w:line="276" w:lineRule="auto"/>
        <w:rPr/>
      </w:pPr>
      <w:r w:rsidDel="00000000" w:rsidR="00000000" w:rsidRPr="00000000">
        <w:rPr>
          <w:rtl w:val="0"/>
        </w:rPr>
      </w:r>
    </w:p>
    <w:p w:rsidR="00000000" w:rsidDel="00000000" w:rsidP="00000000" w:rsidRDefault="00000000" w:rsidRPr="00000000" w14:paraId="000005D8">
      <w:pPr>
        <w:spacing w:after="0" w:before="0" w:line="276" w:lineRule="auto"/>
        <w:rPr/>
      </w:pPr>
      <w:r w:rsidDel="00000000" w:rsidR="00000000" w:rsidRPr="00000000">
        <w:rPr>
          <w:rtl w:val="0"/>
        </w:rPr>
        <w:t xml:space="preserve">DRE: 6.</w:t>
      </w:r>
    </w:p>
    <w:p w:rsidR="00000000" w:rsidDel="00000000" w:rsidP="00000000" w:rsidRDefault="00000000" w:rsidRPr="00000000" w14:paraId="000005D9">
      <w:pPr>
        <w:spacing w:after="0" w:before="0" w:line="276" w:lineRule="auto"/>
        <w:rPr/>
      </w:pPr>
      <w:r w:rsidDel="00000000" w:rsidR="00000000" w:rsidRPr="00000000">
        <w:rPr>
          <w:rtl w:val="0"/>
        </w:rPr>
      </w:r>
    </w:p>
    <w:p w:rsidR="00000000" w:rsidDel="00000000" w:rsidP="00000000" w:rsidRDefault="00000000" w:rsidRPr="00000000" w14:paraId="000005DA">
      <w:pPr>
        <w:spacing w:after="0" w:before="0" w:line="276" w:lineRule="auto"/>
        <w:rPr/>
      </w:pPr>
      <w:r w:rsidDel="00000000" w:rsidR="00000000" w:rsidRPr="00000000">
        <w:rPr>
          <w:rtl w:val="0"/>
        </w:rPr>
        <w:t xml:space="preserve">AUSTIN: Look at that. Goddamn. That boy knows how to fight, Sige knows how to fight.</w:t>
      </w:r>
    </w:p>
    <w:p w:rsidR="00000000" w:rsidDel="00000000" w:rsidP="00000000" w:rsidRDefault="00000000" w:rsidRPr="00000000" w14:paraId="000005DB">
      <w:pPr>
        <w:spacing w:after="0" w:before="0" w:line="276" w:lineRule="auto"/>
        <w:rPr/>
      </w:pPr>
      <w:r w:rsidDel="00000000" w:rsidR="00000000" w:rsidRPr="00000000">
        <w:rPr>
          <w:rtl w:val="0"/>
        </w:rPr>
      </w:r>
    </w:p>
    <w:p w:rsidR="00000000" w:rsidDel="00000000" w:rsidP="00000000" w:rsidRDefault="00000000" w:rsidRPr="00000000" w14:paraId="000005DC">
      <w:pPr>
        <w:spacing w:after="0" w:before="0" w:line="276" w:lineRule="auto"/>
        <w:rPr/>
      </w:pPr>
      <w:r w:rsidDel="00000000" w:rsidR="00000000" w:rsidRPr="00000000">
        <w:rPr>
          <w:rtl w:val="0"/>
        </w:rPr>
        <w:t xml:space="preserve">SYLVIA: Jesus.</w:t>
      </w:r>
    </w:p>
    <w:p w:rsidR="00000000" w:rsidDel="00000000" w:rsidP="00000000" w:rsidRDefault="00000000" w:rsidRPr="00000000" w14:paraId="000005DD">
      <w:pPr>
        <w:spacing w:after="0" w:before="0" w:line="276" w:lineRule="auto"/>
        <w:rPr/>
      </w:pPr>
      <w:r w:rsidDel="00000000" w:rsidR="00000000" w:rsidRPr="00000000">
        <w:rPr>
          <w:rtl w:val="0"/>
        </w:rPr>
      </w:r>
    </w:p>
    <w:p w:rsidR="00000000" w:rsidDel="00000000" w:rsidP="00000000" w:rsidRDefault="00000000" w:rsidRPr="00000000" w14:paraId="000005DE">
      <w:pPr>
        <w:spacing w:after="0" w:before="0" w:line="276" w:lineRule="auto"/>
        <w:rPr/>
      </w:pPr>
      <w:r w:rsidDel="00000000" w:rsidR="00000000" w:rsidRPr="00000000">
        <w:rPr>
          <w:rtl w:val="0"/>
        </w:rPr>
        <w:t xml:space="preserve">AUSTIN: Yeah, you…great effect, right? Yeah. So I think you plunge that dagger into his chest, and he like drops to a knee and then reaches up at you, and then over to Winsley, and he’s like…he looks at you in the eye and he says,</w:t>
      </w:r>
    </w:p>
    <w:p w:rsidR="00000000" w:rsidDel="00000000" w:rsidP="00000000" w:rsidRDefault="00000000" w:rsidRPr="00000000" w14:paraId="000005DF">
      <w:pPr>
        <w:spacing w:after="0" w:before="0" w:line="276" w:lineRule="auto"/>
        <w:ind w:left="720" w:firstLine="0"/>
        <w:rPr/>
      </w:pPr>
      <w:r w:rsidDel="00000000" w:rsidR="00000000" w:rsidRPr="00000000">
        <w:rPr>
          <w:rtl w:val="0"/>
        </w:rPr>
      </w:r>
    </w:p>
    <w:p w:rsidR="00000000" w:rsidDel="00000000" w:rsidP="00000000" w:rsidRDefault="00000000" w:rsidRPr="00000000" w14:paraId="000005E0">
      <w:pPr>
        <w:spacing w:after="0" w:before="0" w:line="276" w:lineRule="auto"/>
        <w:ind w:left="720" w:firstLine="0"/>
        <w:rPr/>
      </w:pPr>
      <w:r w:rsidDel="00000000" w:rsidR="00000000" w:rsidRPr="00000000">
        <w:rPr>
          <w:rtl w:val="0"/>
        </w:rPr>
        <w:t xml:space="preserve">AUSTIN (as Mr. Calendar): The Dark and the Heat are coming, and you can’t stop it. Only we can.</w:t>
      </w:r>
    </w:p>
    <w:p w:rsidR="00000000" w:rsidDel="00000000" w:rsidP="00000000" w:rsidRDefault="00000000" w:rsidRPr="00000000" w14:paraId="000005E1">
      <w:pPr>
        <w:spacing w:after="0" w:before="0" w:line="276" w:lineRule="auto"/>
        <w:rPr/>
      </w:pPr>
      <w:r w:rsidDel="00000000" w:rsidR="00000000" w:rsidRPr="00000000">
        <w:rPr>
          <w:rtl w:val="0"/>
        </w:rPr>
      </w:r>
    </w:p>
    <w:p w:rsidR="00000000" w:rsidDel="00000000" w:rsidP="00000000" w:rsidRDefault="00000000" w:rsidRPr="00000000" w14:paraId="000005E2">
      <w:pPr>
        <w:spacing w:after="0" w:before="0" w:line="276" w:lineRule="auto"/>
        <w:rPr/>
      </w:pPr>
      <w:r w:rsidDel="00000000" w:rsidR="00000000" w:rsidRPr="00000000">
        <w:rPr>
          <w:rtl w:val="0"/>
        </w:rPr>
        <w:t xml:space="preserve">AUSTIN: And then he like looks up past you, to his father who’s appeared behind you, who’s being sucked into the bottle. And he just says,</w:t>
      </w:r>
    </w:p>
    <w:p w:rsidR="00000000" w:rsidDel="00000000" w:rsidP="00000000" w:rsidRDefault="00000000" w:rsidRPr="00000000" w14:paraId="000005E3">
      <w:pPr>
        <w:spacing w:after="0" w:before="0" w:line="276" w:lineRule="auto"/>
        <w:rPr/>
      </w:pPr>
      <w:r w:rsidDel="00000000" w:rsidR="00000000" w:rsidRPr="00000000">
        <w:rPr>
          <w:rtl w:val="0"/>
        </w:rPr>
      </w:r>
    </w:p>
    <w:p w:rsidR="00000000" w:rsidDel="00000000" w:rsidP="00000000" w:rsidRDefault="00000000" w:rsidRPr="00000000" w14:paraId="000005E4">
      <w:pPr>
        <w:spacing w:after="0" w:before="0" w:line="276" w:lineRule="auto"/>
        <w:rPr/>
      </w:pPr>
      <w:r w:rsidDel="00000000" w:rsidR="00000000" w:rsidRPr="00000000">
        <w:rPr>
          <w:rtl w:val="0"/>
        </w:rPr>
        <w:tab/>
        <w:t xml:space="preserve">AUSTIN (as Mr. Calendar): Dad…</w:t>
      </w:r>
    </w:p>
    <w:p w:rsidR="00000000" w:rsidDel="00000000" w:rsidP="00000000" w:rsidRDefault="00000000" w:rsidRPr="00000000" w14:paraId="000005E5">
      <w:pPr>
        <w:spacing w:after="0" w:before="0" w:line="276" w:lineRule="auto"/>
        <w:rPr/>
      </w:pPr>
      <w:r w:rsidDel="00000000" w:rsidR="00000000" w:rsidRPr="00000000">
        <w:rPr>
          <w:rtl w:val="0"/>
        </w:rPr>
      </w:r>
    </w:p>
    <w:p w:rsidR="00000000" w:rsidDel="00000000" w:rsidP="00000000" w:rsidRDefault="00000000" w:rsidRPr="00000000" w14:paraId="000005E6">
      <w:pPr>
        <w:spacing w:after="0" w:before="0" w:line="276" w:lineRule="auto"/>
        <w:rPr/>
      </w:pPr>
      <w:r w:rsidDel="00000000" w:rsidR="00000000" w:rsidRPr="00000000">
        <w:rPr>
          <w:rtl w:val="0"/>
        </w:rPr>
        <w:t xml:space="preserve">AUSTIN: And he falls. Salary uses this moment of silence to try to run past you towards one of the shelves to try to find that book. And she’s like going through all of those, she’s like flipping through all of the books and looking for it. Castille and Aubrey, what are you up to?</w:t>
      </w:r>
    </w:p>
    <w:p w:rsidR="00000000" w:rsidDel="00000000" w:rsidP="00000000" w:rsidRDefault="00000000" w:rsidRPr="00000000" w14:paraId="000005E7">
      <w:pPr>
        <w:spacing w:after="0" w:before="0" w:line="276" w:lineRule="auto"/>
        <w:rPr/>
      </w:pPr>
      <w:r w:rsidDel="00000000" w:rsidR="00000000" w:rsidRPr="00000000">
        <w:rPr>
          <w:rtl w:val="0"/>
        </w:rPr>
      </w:r>
    </w:p>
    <w:p w:rsidR="00000000" w:rsidDel="00000000" w:rsidP="00000000" w:rsidRDefault="00000000" w:rsidRPr="00000000" w14:paraId="000005E8">
      <w:pPr>
        <w:spacing w:after="0" w:before="0" w:line="276" w:lineRule="auto"/>
        <w:rPr/>
      </w:pPr>
      <w:r w:rsidDel="00000000" w:rsidR="00000000" w:rsidRPr="00000000">
        <w:rPr>
          <w:rtl w:val="0"/>
        </w:rPr>
        <w:t xml:space="preserve">ALI: Yeah, can I try…ah fuck it, I’ll take a limited effect and try to tackle her?</w:t>
      </w:r>
    </w:p>
    <w:p w:rsidR="00000000" w:rsidDel="00000000" w:rsidP="00000000" w:rsidRDefault="00000000" w:rsidRPr="00000000" w14:paraId="000005E9">
      <w:pPr>
        <w:spacing w:after="0" w:before="0" w:line="276" w:lineRule="auto"/>
        <w:rPr/>
      </w:pPr>
      <w:r w:rsidDel="00000000" w:rsidR="00000000" w:rsidRPr="00000000">
        <w:rPr>
          <w:rtl w:val="0"/>
        </w:rPr>
      </w:r>
    </w:p>
    <w:p w:rsidR="00000000" w:rsidDel="00000000" w:rsidP="00000000" w:rsidRDefault="00000000" w:rsidRPr="00000000" w14:paraId="000005EA">
      <w:pPr>
        <w:spacing w:after="0" w:before="0" w:line="276" w:lineRule="auto"/>
        <w:rPr/>
      </w:pPr>
      <w:r w:rsidDel="00000000" w:rsidR="00000000" w:rsidRPr="00000000">
        <w:rPr>
          <w:rtl w:val="0"/>
        </w:rPr>
        <w:t xml:space="preserve">AUSTIN: Yeah, sure. That’s skirmish, that’s wrestling. And risky, again. </w:t>
      </w:r>
    </w:p>
    <w:p w:rsidR="00000000" w:rsidDel="00000000" w:rsidP="00000000" w:rsidRDefault="00000000" w:rsidRPr="00000000" w14:paraId="000005EB">
      <w:pPr>
        <w:spacing w:after="0" w:before="0" w:line="276" w:lineRule="auto"/>
        <w:rPr/>
      </w:pPr>
      <w:r w:rsidDel="00000000" w:rsidR="00000000" w:rsidRPr="00000000">
        <w:rPr>
          <w:rtl w:val="0"/>
        </w:rPr>
      </w:r>
    </w:p>
    <w:p w:rsidR="00000000" w:rsidDel="00000000" w:rsidP="00000000" w:rsidRDefault="00000000" w:rsidRPr="00000000" w14:paraId="000005EC">
      <w:pPr>
        <w:spacing w:after="0" w:before="0" w:line="276" w:lineRule="auto"/>
        <w:rPr/>
      </w:pPr>
      <w:r w:rsidDel="00000000" w:rsidR="00000000" w:rsidRPr="00000000">
        <w:rPr>
          <w:rtl w:val="0"/>
        </w:rPr>
        <w:t xml:space="preserve">ALI: I’ll just see how this goes, it’s fine.</w:t>
      </w:r>
    </w:p>
    <w:p w:rsidR="00000000" w:rsidDel="00000000" w:rsidP="00000000" w:rsidRDefault="00000000" w:rsidRPr="00000000" w14:paraId="000005ED">
      <w:pPr>
        <w:spacing w:after="0" w:before="0" w:line="276" w:lineRule="auto"/>
        <w:rPr/>
      </w:pPr>
      <w:r w:rsidDel="00000000" w:rsidR="00000000" w:rsidRPr="00000000">
        <w:rPr>
          <w:rtl w:val="0"/>
        </w:rPr>
      </w:r>
    </w:p>
    <w:p w:rsidR="00000000" w:rsidDel="00000000" w:rsidP="00000000" w:rsidRDefault="00000000" w:rsidRPr="00000000" w14:paraId="000005EE">
      <w:pPr>
        <w:spacing w:after="0" w:before="0" w:line="276" w:lineRule="auto"/>
        <w:rPr/>
      </w:pPr>
      <w:r w:rsidDel="00000000" w:rsidR="00000000" w:rsidRPr="00000000">
        <w:rPr>
          <w:rtl w:val="0"/>
        </w:rPr>
        <w:t xml:space="preserve">AUSTIN: Uh huh!</w:t>
      </w:r>
    </w:p>
    <w:p w:rsidR="00000000" w:rsidDel="00000000" w:rsidP="00000000" w:rsidRDefault="00000000" w:rsidRPr="00000000" w14:paraId="000005EF">
      <w:pPr>
        <w:spacing w:after="0" w:before="0" w:line="276" w:lineRule="auto"/>
        <w:rPr/>
      </w:pPr>
      <w:r w:rsidDel="00000000" w:rsidR="00000000" w:rsidRPr="00000000">
        <w:rPr>
          <w:rtl w:val="0"/>
        </w:rPr>
      </w:r>
    </w:p>
    <w:p w:rsidR="00000000" w:rsidDel="00000000" w:rsidP="00000000" w:rsidRDefault="00000000" w:rsidRPr="00000000" w14:paraId="000005F0">
      <w:pPr>
        <w:spacing w:after="0" w:before="0" w:line="276" w:lineRule="auto"/>
        <w:rPr/>
      </w:pPr>
      <w:r w:rsidDel="00000000" w:rsidR="00000000" w:rsidRPr="00000000">
        <w:rPr>
          <w:rtl w:val="0"/>
        </w:rPr>
        <w:t xml:space="preserve">ALI: Risky standard, you said? Oh risky limited.</w:t>
      </w:r>
    </w:p>
    <w:p w:rsidR="00000000" w:rsidDel="00000000" w:rsidP="00000000" w:rsidRDefault="00000000" w:rsidRPr="00000000" w14:paraId="000005F1">
      <w:pPr>
        <w:spacing w:after="0" w:before="0" w:line="276" w:lineRule="auto"/>
        <w:rPr/>
      </w:pPr>
      <w:r w:rsidDel="00000000" w:rsidR="00000000" w:rsidRPr="00000000">
        <w:rPr>
          <w:rtl w:val="0"/>
        </w:rPr>
      </w:r>
    </w:p>
    <w:p w:rsidR="00000000" w:rsidDel="00000000" w:rsidP="00000000" w:rsidRDefault="00000000" w:rsidRPr="00000000" w14:paraId="000005F2">
      <w:pPr>
        <w:spacing w:after="0" w:before="0" w:line="276" w:lineRule="auto"/>
        <w:rPr/>
      </w:pPr>
      <w:r w:rsidDel="00000000" w:rsidR="00000000" w:rsidRPr="00000000">
        <w:rPr>
          <w:rtl w:val="0"/>
        </w:rPr>
        <w:t xml:space="preserve">AUSTIN: Risky limited, yes, sorry. Unless you’re taking the damage.</w:t>
      </w:r>
    </w:p>
    <w:p w:rsidR="00000000" w:rsidDel="00000000" w:rsidP="00000000" w:rsidRDefault="00000000" w:rsidRPr="00000000" w14:paraId="000005F3">
      <w:pPr>
        <w:spacing w:after="0" w:before="0" w:line="276" w:lineRule="auto"/>
        <w:rPr/>
      </w:pPr>
      <w:r w:rsidDel="00000000" w:rsidR="00000000" w:rsidRPr="00000000">
        <w:rPr>
          <w:rtl w:val="0"/>
        </w:rPr>
      </w:r>
    </w:p>
    <w:p w:rsidR="00000000" w:rsidDel="00000000" w:rsidP="00000000" w:rsidRDefault="00000000" w:rsidRPr="00000000" w14:paraId="000005F4">
      <w:pPr>
        <w:spacing w:after="0" w:before="0" w:line="276" w:lineRule="auto"/>
        <w:rPr/>
      </w:pPr>
      <w:r w:rsidDel="00000000" w:rsidR="00000000" w:rsidRPr="00000000">
        <w:rPr>
          <w:rtl w:val="0"/>
        </w:rPr>
        <w:t xml:space="preserve">ALI: I’ll just take the damage.</w:t>
      </w:r>
    </w:p>
    <w:p w:rsidR="00000000" w:rsidDel="00000000" w:rsidP="00000000" w:rsidRDefault="00000000" w:rsidRPr="00000000" w14:paraId="000005F5">
      <w:pPr>
        <w:spacing w:after="0" w:before="0" w:line="276" w:lineRule="auto"/>
        <w:rPr/>
      </w:pPr>
      <w:r w:rsidDel="00000000" w:rsidR="00000000" w:rsidRPr="00000000">
        <w:rPr>
          <w:rtl w:val="0"/>
        </w:rPr>
      </w:r>
    </w:p>
    <w:p w:rsidR="00000000" w:rsidDel="00000000" w:rsidP="00000000" w:rsidRDefault="00000000" w:rsidRPr="00000000" w14:paraId="000005F6">
      <w:pPr>
        <w:spacing w:after="0" w:before="0" w:line="276" w:lineRule="auto"/>
        <w:rPr/>
      </w:pPr>
      <w:r w:rsidDel="00000000" w:rsidR="00000000" w:rsidRPr="00000000">
        <w:rPr>
          <w:rtl w:val="0"/>
        </w:rPr>
        <w:t xml:space="preserve">AUSTIN: Okay. That will reduce you going forward, because your feet…oh! They don’t affect you, risky standard. Because you have weird marble feet, you’re not a person. </w:t>
      </w:r>
    </w:p>
    <w:p w:rsidR="00000000" w:rsidDel="00000000" w:rsidP="00000000" w:rsidRDefault="00000000" w:rsidRPr="00000000" w14:paraId="000005F7">
      <w:pPr>
        <w:spacing w:after="0" w:before="0" w:line="276" w:lineRule="auto"/>
        <w:rPr/>
      </w:pPr>
      <w:r w:rsidDel="00000000" w:rsidR="00000000" w:rsidRPr="00000000">
        <w:rPr>
          <w:rtl w:val="0"/>
        </w:rPr>
      </w:r>
    </w:p>
    <w:p w:rsidR="00000000" w:rsidDel="00000000" w:rsidP="00000000" w:rsidRDefault="00000000" w:rsidRPr="00000000" w14:paraId="000005F8">
      <w:pPr>
        <w:spacing w:after="0" w:before="0" w:line="276" w:lineRule="auto"/>
        <w:rPr/>
      </w:pPr>
      <w:r w:rsidDel="00000000" w:rsidR="00000000" w:rsidRPr="00000000">
        <w:rPr>
          <w:rtl w:val="0"/>
        </w:rPr>
        <w:t xml:space="preserve">ALI: Yeah. Okay.</w:t>
      </w:r>
    </w:p>
    <w:p w:rsidR="00000000" w:rsidDel="00000000" w:rsidP="00000000" w:rsidRDefault="00000000" w:rsidRPr="00000000" w14:paraId="000005F9">
      <w:pPr>
        <w:spacing w:after="0" w:before="0" w:line="276" w:lineRule="auto"/>
        <w:rPr/>
      </w:pPr>
      <w:r w:rsidDel="00000000" w:rsidR="00000000" w:rsidRPr="00000000">
        <w:rPr>
          <w:rtl w:val="0"/>
        </w:rPr>
      </w:r>
    </w:p>
    <w:p w:rsidR="00000000" w:rsidDel="00000000" w:rsidP="00000000" w:rsidRDefault="00000000" w:rsidRPr="00000000" w14:paraId="000005FA">
      <w:pPr>
        <w:spacing w:after="0" w:before="0" w:line="276" w:lineRule="auto"/>
        <w:rPr/>
      </w:pPr>
      <w:r w:rsidDel="00000000" w:rsidR="00000000" w:rsidRPr="00000000">
        <w:rPr>
          <w:rtl w:val="0"/>
        </w:rPr>
        <w:t xml:space="preserve">AUSTIN: You’re a person, but you’re not a person with skin, and flesh.</w:t>
      </w:r>
    </w:p>
    <w:p w:rsidR="00000000" w:rsidDel="00000000" w:rsidP="00000000" w:rsidRDefault="00000000" w:rsidRPr="00000000" w14:paraId="000005FB">
      <w:pPr>
        <w:spacing w:after="0" w:before="0" w:line="276" w:lineRule="auto"/>
        <w:rPr/>
      </w:pPr>
      <w:r w:rsidDel="00000000" w:rsidR="00000000" w:rsidRPr="00000000">
        <w:rPr>
          <w:rtl w:val="0"/>
        </w:rPr>
      </w:r>
    </w:p>
    <w:p w:rsidR="00000000" w:rsidDel="00000000" w:rsidP="00000000" w:rsidRDefault="00000000" w:rsidRPr="00000000" w14:paraId="000005FC">
      <w:pPr>
        <w:spacing w:after="0" w:before="0" w:line="276" w:lineRule="auto"/>
        <w:rPr/>
      </w:pPr>
      <w:r w:rsidDel="00000000" w:rsidR="00000000" w:rsidRPr="00000000">
        <w:rPr>
          <w:rtl w:val="0"/>
        </w:rPr>
        <w:t xml:space="preserve">ALI: Okay, yeah, thank you.</w:t>
      </w:r>
    </w:p>
    <w:p w:rsidR="00000000" w:rsidDel="00000000" w:rsidP="00000000" w:rsidRDefault="00000000" w:rsidRPr="00000000" w14:paraId="000005FD">
      <w:pPr>
        <w:spacing w:after="0" w:before="0" w:line="276" w:lineRule="auto"/>
        <w:rPr/>
      </w:pPr>
      <w:r w:rsidDel="00000000" w:rsidR="00000000" w:rsidRPr="00000000">
        <w:rPr>
          <w:rtl w:val="0"/>
        </w:rPr>
      </w:r>
    </w:p>
    <w:p w:rsidR="00000000" w:rsidDel="00000000" w:rsidP="00000000" w:rsidRDefault="00000000" w:rsidRPr="00000000" w14:paraId="000005FE">
      <w:pPr>
        <w:spacing w:after="0" w:before="0" w:line="276" w:lineRule="auto"/>
        <w:rPr/>
      </w:pPr>
      <w:r w:rsidDel="00000000" w:rsidR="00000000" w:rsidRPr="00000000">
        <w:rPr>
          <w:rtl w:val="0"/>
        </w:rPr>
        <w:t xml:space="preserve">AUSTIN: Mmhmm. [laughter]</w:t>
      </w:r>
    </w:p>
    <w:p w:rsidR="00000000" w:rsidDel="00000000" w:rsidP="00000000" w:rsidRDefault="00000000" w:rsidRPr="00000000" w14:paraId="000005FF">
      <w:pPr>
        <w:spacing w:after="0" w:before="0" w:line="276" w:lineRule="auto"/>
        <w:rPr/>
      </w:pPr>
      <w:r w:rsidDel="00000000" w:rsidR="00000000" w:rsidRPr="00000000">
        <w:rPr>
          <w:rtl w:val="0"/>
        </w:rPr>
      </w:r>
    </w:p>
    <w:p w:rsidR="00000000" w:rsidDel="00000000" w:rsidP="00000000" w:rsidRDefault="00000000" w:rsidRPr="00000000" w14:paraId="00000600">
      <w:pPr>
        <w:spacing w:after="0" w:before="0" w:line="276" w:lineRule="auto"/>
        <w:rPr/>
      </w:pPr>
      <w:r w:rsidDel="00000000" w:rsidR="00000000" w:rsidRPr="00000000">
        <w:rPr>
          <w:rtl w:val="0"/>
        </w:rPr>
        <w:t xml:space="preserve">ALI: Risky standard! And that’s a 4.</w:t>
      </w:r>
    </w:p>
    <w:p w:rsidR="00000000" w:rsidDel="00000000" w:rsidP="00000000" w:rsidRDefault="00000000" w:rsidRPr="00000000" w14:paraId="00000601">
      <w:pPr>
        <w:spacing w:after="0" w:before="0" w:line="276" w:lineRule="auto"/>
        <w:rPr/>
      </w:pPr>
      <w:r w:rsidDel="00000000" w:rsidR="00000000" w:rsidRPr="00000000">
        <w:rPr>
          <w:rtl w:val="0"/>
        </w:rPr>
      </w:r>
    </w:p>
    <w:p w:rsidR="00000000" w:rsidDel="00000000" w:rsidP="00000000" w:rsidRDefault="00000000" w:rsidRPr="00000000" w14:paraId="00000602">
      <w:pPr>
        <w:spacing w:after="0" w:before="0" w:line="276" w:lineRule="auto"/>
        <w:rPr/>
      </w:pPr>
      <w:r w:rsidDel="00000000" w:rsidR="00000000" w:rsidRPr="00000000">
        <w:rPr>
          <w:rtl w:val="0"/>
        </w:rPr>
        <w:t xml:space="preserve">AUSTIN: Alright, that’s alright. Oh you rolled 2d6 ‘cause you don’t have skirmish? Yeah okay, you rolled a 4 and a 6 but that 6 is discarded ‘cause you take the lower, you don’t have it.</w:t>
      </w:r>
    </w:p>
    <w:p w:rsidR="00000000" w:rsidDel="00000000" w:rsidP="00000000" w:rsidRDefault="00000000" w:rsidRPr="00000000" w14:paraId="00000603">
      <w:pPr>
        <w:spacing w:after="0" w:before="0" w:line="276" w:lineRule="auto"/>
        <w:rPr/>
      </w:pPr>
      <w:r w:rsidDel="00000000" w:rsidR="00000000" w:rsidRPr="00000000">
        <w:rPr>
          <w:rtl w:val="0"/>
        </w:rPr>
      </w:r>
    </w:p>
    <w:p w:rsidR="00000000" w:rsidDel="00000000" w:rsidP="00000000" w:rsidRDefault="00000000" w:rsidRPr="00000000" w14:paraId="00000604">
      <w:pPr>
        <w:spacing w:after="0" w:before="0" w:line="276" w:lineRule="auto"/>
        <w:rPr/>
      </w:pPr>
      <w:r w:rsidDel="00000000" w:rsidR="00000000" w:rsidRPr="00000000">
        <w:rPr>
          <w:rtl w:val="0"/>
        </w:rPr>
        <w:t xml:space="preserve">ALI: Oh, man. </w:t>
      </w:r>
    </w:p>
    <w:p w:rsidR="00000000" w:rsidDel="00000000" w:rsidP="00000000" w:rsidRDefault="00000000" w:rsidRPr="00000000" w14:paraId="00000605">
      <w:pPr>
        <w:spacing w:after="0" w:before="0" w:line="276" w:lineRule="auto"/>
        <w:rPr/>
      </w:pPr>
      <w:r w:rsidDel="00000000" w:rsidR="00000000" w:rsidRPr="00000000">
        <w:rPr>
          <w:rtl w:val="0"/>
        </w:rPr>
      </w:r>
    </w:p>
    <w:p w:rsidR="00000000" w:rsidDel="00000000" w:rsidP="00000000" w:rsidRDefault="00000000" w:rsidRPr="00000000" w14:paraId="00000606">
      <w:pPr>
        <w:spacing w:after="0" w:before="0" w:line="276" w:lineRule="auto"/>
        <w:rPr/>
      </w:pPr>
      <w:r w:rsidDel="00000000" w:rsidR="00000000" w:rsidRPr="00000000">
        <w:rPr>
          <w:rtl w:val="0"/>
        </w:rPr>
        <w:t xml:space="preserve">AUSTIN: So it goes, so it goes.</w:t>
      </w:r>
    </w:p>
    <w:p w:rsidR="00000000" w:rsidDel="00000000" w:rsidP="00000000" w:rsidRDefault="00000000" w:rsidRPr="00000000" w14:paraId="00000607">
      <w:pPr>
        <w:spacing w:after="0" w:before="0" w:line="276" w:lineRule="auto"/>
        <w:rPr/>
      </w:pPr>
      <w:r w:rsidDel="00000000" w:rsidR="00000000" w:rsidRPr="00000000">
        <w:rPr>
          <w:rtl w:val="0"/>
        </w:rPr>
      </w:r>
    </w:p>
    <w:p w:rsidR="00000000" w:rsidDel="00000000" w:rsidP="00000000" w:rsidRDefault="00000000" w:rsidRPr="00000000" w14:paraId="00000608">
      <w:pPr>
        <w:spacing w:after="0" w:before="0" w:line="276" w:lineRule="auto"/>
        <w:rPr/>
      </w:pPr>
      <w:r w:rsidDel="00000000" w:rsidR="00000000" w:rsidRPr="00000000">
        <w:rPr>
          <w:rtl w:val="0"/>
        </w:rPr>
        <w:t xml:space="preserve">ALI: Oh well. I have 5 stress anyway, I can’t risk it.</w:t>
      </w:r>
    </w:p>
    <w:p w:rsidR="00000000" w:rsidDel="00000000" w:rsidP="00000000" w:rsidRDefault="00000000" w:rsidRPr="00000000" w14:paraId="00000609">
      <w:pPr>
        <w:spacing w:after="0" w:before="0" w:line="276" w:lineRule="auto"/>
        <w:rPr/>
      </w:pPr>
      <w:r w:rsidDel="00000000" w:rsidR="00000000" w:rsidRPr="00000000">
        <w:rPr>
          <w:rtl w:val="0"/>
        </w:rPr>
      </w:r>
    </w:p>
    <w:p w:rsidR="00000000" w:rsidDel="00000000" w:rsidP="00000000" w:rsidRDefault="00000000" w:rsidRPr="00000000" w14:paraId="0000060A">
      <w:pPr>
        <w:spacing w:after="0" w:before="0" w:line="276" w:lineRule="auto"/>
        <w:rPr/>
      </w:pPr>
      <w:r w:rsidDel="00000000" w:rsidR="00000000" w:rsidRPr="00000000">
        <w:rPr>
          <w:rtl w:val="0"/>
        </w:rPr>
        <w:t xml:space="preserve">AUSTIN: Yeah you tackle her to the ground and are able to pin her down, easily.</w:t>
      </w:r>
    </w:p>
    <w:p w:rsidR="00000000" w:rsidDel="00000000" w:rsidP="00000000" w:rsidRDefault="00000000" w:rsidRPr="00000000" w14:paraId="0000060B">
      <w:pPr>
        <w:spacing w:after="0" w:before="0" w:line="276" w:lineRule="auto"/>
        <w:rPr/>
      </w:pPr>
      <w:r w:rsidDel="00000000" w:rsidR="00000000" w:rsidRPr="00000000">
        <w:rPr>
          <w:rtl w:val="0"/>
        </w:rPr>
      </w:r>
    </w:p>
    <w:p w:rsidR="00000000" w:rsidDel="00000000" w:rsidP="00000000" w:rsidRDefault="00000000" w:rsidRPr="00000000" w14:paraId="0000060C">
      <w:pPr>
        <w:spacing w:after="0" w:before="0" w:line="276" w:lineRule="auto"/>
        <w:rPr/>
      </w:pPr>
      <w:r w:rsidDel="00000000" w:rsidR="00000000" w:rsidRPr="00000000">
        <w:rPr>
          <w:rtl w:val="0"/>
        </w:rPr>
        <w:t xml:space="preserve">ALI: Okay.</w:t>
      </w:r>
    </w:p>
    <w:p w:rsidR="00000000" w:rsidDel="00000000" w:rsidP="00000000" w:rsidRDefault="00000000" w:rsidRPr="00000000" w14:paraId="0000060D">
      <w:pPr>
        <w:spacing w:after="0" w:before="0" w:line="276" w:lineRule="auto"/>
        <w:rPr/>
      </w:pPr>
      <w:r w:rsidDel="00000000" w:rsidR="00000000" w:rsidRPr="00000000">
        <w:rPr>
          <w:rtl w:val="0"/>
        </w:rPr>
      </w:r>
    </w:p>
    <w:p w:rsidR="00000000" w:rsidDel="00000000" w:rsidP="00000000" w:rsidRDefault="00000000" w:rsidRPr="00000000" w14:paraId="0000060E">
      <w:pPr>
        <w:spacing w:after="0" w:before="0" w:line="276" w:lineRule="auto"/>
        <w:rPr/>
      </w:pPr>
      <w:r w:rsidDel="00000000" w:rsidR="00000000" w:rsidRPr="00000000">
        <w:rPr>
          <w:rtl w:val="0"/>
        </w:rPr>
        <w:t xml:space="preserve">AUSTIN: Winsley on the other hand, is losing it. He’s like prodding at his son on the floor, and more of the blood is going into his ghostly form, but his son is dead.</w:t>
      </w:r>
    </w:p>
    <w:p w:rsidR="00000000" w:rsidDel="00000000" w:rsidP="00000000" w:rsidRDefault="00000000" w:rsidRPr="00000000" w14:paraId="0000060F">
      <w:pPr>
        <w:spacing w:after="0" w:before="0" w:line="276" w:lineRule="auto"/>
        <w:rPr/>
      </w:pPr>
      <w:r w:rsidDel="00000000" w:rsidR="00000000" w:rsidRPr="00000000">
        <w:rPr>
          <w:rtl w:val="0"/>
        </w:rPr>
      </w:r>
    </w:p>
    <w:p w:rsidR="00000000" w:rsidDel="00000000" w:rsidP="00000000" w:rsidRDefault="00000000" w:rsidRPr="00000000" w14:paraId="00000610">
      <w:pPr>
        <w:spacing w:after="0" w:before="0" w:line="276" w:lineRule="auto"/>
        <w:rPr/>
      </w:pPr>
      <w:r w:rsidDel="00000000" w:rsidR="00000000" w:rsidRPr="00000000">
        <w:rPr>
          <w:rtl w:val="0"/>
        </w:rPr>
        <w:t xml:space="preserve">ALI: Oh damn.</w:t>
      </w:r>
    </w:p>
    <w:p w:rsidR="00000000" w:rsidDel="00000000" w:rsidP="00000000" w:rsidRDefault="00000000" w:rsidRPr="00000000" w14:paraId="00000611">
      <w:pPr>
        <w:spacing w:after="0" w:before="0" w:line="276" w:lineRule="auto"/>
        <w:rPr/>
      </w:pPr>
      <w:r w:rsidDel="00000000" w:rsidR="00000000" w:rsidRPr="00000000">
        <w:rPr>
          <w:rtl w:val="0"/>
        </w:rPr>
      </w:r>
    </w:p>
    <w:p w:rsidR="00000000" w:rsidDel="00000000" w:rsidP="00000000" w:rsidRDefault="00000000" w:rsidRPr="00000000" w14:paraId="00000612">
      <w:pPr>
        <w:spacing w:after="0" w:before="0" w:line="276" w:lineRule="auto"/>
        <w:rPr/>
      </w:pPr>
      <w:r w:rsidDel="00000000" w:rsidR="00000000" w:rsidRPr="00000000">
        <w:rPr>
          <w:rtl w:val="0"/>
        </w:rPr>
        <w:t xml:space="preserve">AUSTIN: The room starts to shake, and the books start falling off of the shelves. You can hear that the pistons start shaking up and down rapidly. And you can hear books throughout the entire library falling. </w:t>
      </w:r>
    </w:p>
    <w:p w:rsidR="00000000" w:rsidDel="00000000" w:rsidP="00000000" w:rsidRDefault="00000000" w:rsidRPr="00000000" w14:paraId="00000613">
      <w:pPr>
        <w:spacing w:after="0" w:before="0" w:line="276" w:lineRule="auto"/>
        <w:rPr/>
      </w:pPr>
      <w:r w:rsidDel="00000000" w:rsidR="00000000" w:rsidRPr="00000000">
        <w:rPr>
          <w:rtl w:val="0"/>
        </w:rPr>
      </w:r>
    </w:p>
    <w:p w:rsidR="00000000" w:rsidDel="00000000" w:rsidP="00000000" w:rsidRDefault="00000000" w:rsidRPr="00000000" w14:paraId="00000614">
      <w:pPr>
        <w:spacing w:after="0" w:before="0" w:line="276" w:lineRule="auto"/>
        <w:rPr/>
      </w:pPr>
      <w:r w:rsidDel="00000000" w:rsidR="00000000" w:rsidRPr="00000000">
        <w:rPr>
          <w:rtl w:val="0"/>
        </w:rPr>
        <w:t xml:space="preserve">SYLVIA: Are there any visible pistons nearby?</w:t>
      </w:r>
    </w:p>
    <w:p w:rsidR="00000000" w:rsidDel="00000000" w:rsidP="00000000" w:rsidRDefault="00000000" w:rsidRPr="00000000" w14:paraId="00000615">
      <w:pPr>
        <w:spacing w:after="0" w:before="0" w:line="276" w:lineRule="auto"/>
        <w:rPr/>
      </w:pPr>
      <w:r w:rsidDel="00000000" w:rsidR="00000000" w:rsidRPr="00000000">
        <w:rPr>
          <w:rtl w:val="0"/>
        </w:rPr>
      </w:r>
    </w:p>
    <w:p w:rsidR="00000000" w:rsidDel="00000000" w:rsidP="00000000" w:rsidRDefault="00000000" w:rsidRPr="00000000" w14:paraId="00000616">
      <w:pPr>
        <w:spacing w:after="0" w:before="0" w:line="276" w:lineRule="auto"/>
        <w:rPr/>
      </w:pPr>
      <w:r w:rsidDel="00000000" w:rsidR="00000000" w:rsidRPr="00000000">
        <w:rPr>
          <w:rtl w:val="0"/>
        </w:rPr>
        <w:t xml:space="preserve">AUSTIN: No, ‘cause you’re in the side room, you’re in this room.</w:t>
      </w:r>
    </w:p>
    <w:p w:rsidR="00000000" w:rsidDel="00000000" w:rsidP="00000000" w:rsidRDefault="00000000" w:rsidRPr="00000000" w14:paraId="00000617">
      <w:pPr>
        <w:spacing w:after="0" w:before="0" w:line="276" w:lineRule="auto"/>
        <w:rPr/>
      </w:pPr>
      <w:r w:rsidDel="00000000" w:rsidR="00000000" w:rsidRPr="00000000">
        <w:rPr>
          <w:rtl w:val="0"/>
        </w:rPr>
      </w:r>
    </w:p>
    <w:p w:rsidR="00000000" w:rsidDel="00000000" w:rsidP="00000000" w:rsidRDefault="00000000" w:rsidRPr="00000000" w14:paraId="00000618">
      <w:pPr>
        <w:spacing w:after="0" w:before="0" w:line="276" w:lineRule="auto"/>
        <w:rPr/>
      </w:pPr>
      <w:r w:rsidDel="00000000" w:rsidR="00000000" w:rsidRPr="00000000">
        <w:rPr>
          <w:rtl w:val="0"/>
        </w:rPr>
        <w:t xml:space="preserve">SYLVIA: Okay. Then I guess I’m just gonna try and like, help rummage through the books.</w:t>
      </w:r>
    </w:p>
    <w:p w:rsidR="00000000" w:rsidDel="00000000" w:rsidP="00000000" w:rsidRDefault="00000000" w:rsidRPr="00000000" w14:paraId="00000619">
      <w:pPr>
        <w:spacing w:after="0" w:before="0" w:line="276" w:lineRule="auto"/>
        <w:rPr/>
      </w:pPr>
      <w:r w:rsidDel="00000000" w:rsidR="00000000" w:rsidRPr="00000000">
        <w:rPr>
          <w:rtl w:val="0"/>
        </w:rPr>
      </w:r>
    </w:p>
    <w:p w:rsidR="00000000" w:rsidDel="00000000" w:rsidP="00000000" w:rsidRDefault="00000000" w:rsidRPr="00000000" w14:paraId="0000061A">
      <w:pPr>
        <w:spacing w:after="0" w:before="0" w:line="276" w:lineRule="auto"/>
        <w:rPr/>
      </w:pPr>
      <w:r w:rsidDel="00000000" w:rsidR="00000000" w:rsidRPr="00000000">
        <w:rPr>
          <w:rtl w:val="0"/>
        </w:rPr>
        <w:t xml:space="preserve">AUSTIN: Okay. You’re looking through, you’re looking through, you don’t see the book anywhere, and then you find—I’m not gonna make you roll for this—you find a slip of paper that says Mortal Liminality…what’s the…god, I swear, I’m losing all of my words this season, because I’m so tired from work all the time now. What do you call it when you take a book out of the library? Borrowed, is that…?</w:t>
      </w:r>
    </w:p>
    <w:p w:rsidR="00000000" w:rsidDel="00000000" w:rsidP="00000000" w:rsidRDefault="00000000" w:rsidRPr="00000000" w14:paraId="0000061B">
      <w:pPr>
        <w:spacing w:after="0" w:before="0" w:line="276" w:lineRule="auto"/>
        <w:rPr/>
      </w:pPr>
      <w:r w:rsidDel="00000000" w:rsidR="00000000" w:rsidRPr="00000000">
        <w:rPr>
          <w:rtl w:val="0"/>
        </w:rPr>
      </w:r>
    </w:p>
    <w:p w:rsidR="00000000" w:rsidDel="00000000" w:rsidP="00000000" w:rsidRDefault="00000000" w:rsidRPr="00000000" w14:paraId="0000061C">
      <w:pPr>
        <w:spacing w:after="0" w:before="0" w:line="276" w:lineRule="auto"/>
        <w:rPr/>
      </w:pPr>
      <w:r w:rsidDel="00000000" w:rsidR="00000000" w:rsidRPr="00000000">
        <w:rPr>
          <w:rtl w:val="0"/>
        </w:rPr>
        <w:t xml:space="preserve">ALI: Borrowed, yeah.</w:t>
      </w:r>
    </w:p>
    <w:p w:rsidR="00000000" w:rsidDel="00000000" w:rsidP="00000000" w:rsidRDefault="00000000" w:rsidRPr="00000000" w14:paraId="0000061D">
      <w:pPr>
        <w:spacing w:after="0" w:before="0" w:line="276" w:lineRule="auto"/>
        <w:rPr/>
      </w:pPr>
      <w:r w:rsidDel="00000000" w:rsidR="00000000" w:rsidRPr="00000000">
        <w:rPr>
          <w:rtl w:val="0"/>
        </w:rPr>
      </w:r>
    </w:p>
    <w:p w:rsidR="00000000" w:rsidDel="00000000" w:rsidP="00000000" w:rsidRDefault="00000000" w:rsidRPr="00000000" w14:paraId="0000061E">
      <w:pPr>
        <w:spacing w:after="0" w:before="0" w:line="276" w:lineRule="auto"/>
        <w:rPr/>
      </w:pPr>
      <w:r w:rsidDel="00000000" w:rsidR="00000000" w:rsidRPr="00000000">
        <w:rPr>
          <w:rtl w:val="0"/>
        </w:rPr>
        <w:t xml:space="preserve">AUSTIN: But borrowed is wrong, there’s a more official word than borrowed. </w:t>
      </w:r>
    </w:p>
    <w:p w:rsidR="00000000" w:rsidDel="00000000" w:rsidP="00000000" w:rsidRDefault="00000000" w:rsidRPr="00000000" w14:paraId="0000061F">
      <w:pPr>
        <w:spacing w:after="0" w:before="0" w:line="276" w:lineRule="auto"/>
        <w:rPr/>
      </w:pPr>
      <w:r w:rsidDel="00000000" w:rsidR="00000000" w:rsidRPr="00000000">
        <w:rPr>
          <w:rtl w:val="0"/>
        </w:rPr>
      </w:r>
    </w:p>
    <w:p w:rsidR="00000000" w:rsidDel="00000000" w:rsidP="00000000" w:rsidRDefault="00000000" w:rsidRPr="00000000" w14:paraId="00000620">
      <w:pPr>
        <w:spacing w:after="0" w:before="0" w:line="276" w:lineRule="auto"/>
        <w:rPr/>
      </w:pPr>
      <w:r w:rsidDel="00000000" w:rsidR="00000000" w:rsidRPr="00000000">
        <w:rPr>
          <w:rtl w:val="0"/>
        </w:rPr>
        <w:t xml:space="preserve">SYLVIA: Yanked.</w:t>
      </w:r>
    </w:p>
    <w:p w:rsidR="00000000" w:rsidDel="00000000" w:rsidP="00000000" w:rsidRDefault="00000000" w:rsidRPr="00000000" w14:paraId="00000621">
      <w:pPr>
        <w:spacing w:after="0" w:before="0" w:line="276" w:lineRule="auto"/>
        <w:rPr/>
      </w:pPr>
      <w:r w:rsidDel="00000000" w:rsidR="00000000" w:rsidRPr="00000000">
        <w:rPr>
          <w:rtl w:val="0"/>
        </w:rPr>
      </w:r>
    </w:p>
    <w:p w:rsidR="00000000" w:rsidDel="00000000" w:rsidP="00000000" w:rsidRDefault="00000000" w:rsidRPr="00000000" w14:paraId="00000622">
      <w:pPr>
        <w:spacing w:after="0" w:before="0" w:line="276" w:lineRule="auto"/>
        <w:rPr/>
      </w:pPr>
      <w:r w:rsidDel="00000000" w:rsidR="00000000" w:rsidRPr="00000000">
        <w:rPr>
          <w:rtl w:val="0"/>
        </w:rPr>
        <w:t xml:space="preserve">AUSTIN: That’s not official—</w:t>
      </w:r>
    </w:p>
    <w:p w:rsidR="00000000" w:rsidDel="00000000" w:rsidP="00000000" w:rsidRDefault="00000000" w:rsidRPr="00000000" w14:paraId="00000623">
      <w:pPr>
        <w:spacing w:after="0" w:before="0" w:line="276" w:lineRule="auto"/>
        <w:rPr/>
      </w:pPr>
      <w:r w:rsidDel="00000000" w:rsidR="00000000" w:rsidRPr="00000000">
        <w:rPr>
          <w:rtl w:val="0"/>
        </w:rPr>
      </w:r>
    </w:p>
    <w:p w:rsidR="00000000" w:rsidDel="00000000" w:rsidP="00000000" w:rsidRDefault="00000000" w:rsidRPr="00000000" w14:paraId="00000624">
      <w:pPr>
        <w:spacing w:after="0" w:before="0" w:line="276" w:lineRule="auto"/>
        <w:rPr/>
      </w:pPr>
      <w:r w:rsidDel="00000000" w:rsidR="00000000" w:rsidRPr="00000000">
        <w:rPr>
          <w:rtl w:val="0"/>
        </w:rPr>
        <w:t xml:space="preserve">SYLVIA: You yanked it out of the shelf.</w:t>
      </w:r>
    </w:p>
    <w:p w:rsidR="00000000" w:rsidDel="00000000" w:rsidP="00000000" w:rsidRDefault="00000000" w:rsidRPr="00000000" w14:paraId="00000625">
      <w:pPr>
        <w:spacing w:after="0" w:before="0" w:line="276" w:lineRule="auto"/>
        <w:rPr/>
      </w:pPr>
      <w:r w:rsidDel="00000000" w:rsidR="00000000" w:rsidRPr="00000000">
        <w:rPr>
          <w:rtl w:val="0"/>
        </w:rPr>
      </w:r>
    </w:p>
    <w:p w:rsidR="00000000" w:rsidDel="00000000" w:rsidP="00000000" w:rsidRDefault="00000000" w:rsidRPr="00000000" w14:paraId="00000626">
      <w:pPr>
        <w:spacing w:after="0" w:before="0" w:line="276" w:lineRule="auto"/>
        <w:rPr/>
      </w:pPr>
      <w:r w:rsidDel="00000000" w:rsidR="00000000" w:rsidRPr="00000000">
        <w:rPr>
          <w:rtl w:val="0"/>
        </w:rPr>
        <w:t xml:space="preserve">AUSTIN: That’s less official!</w:t>
      </w:r>
    </w:p>
    <w:p w:rsidR="00000000" w:rsidDel="00000000" w:rsidP="00000000" w:rsidRDefault="00000000" w:rsidRPr="00000000" w14:paraId="00000627">
      <w:pPr>
        <w:spacing w:after="0" w:before="0" w:line="276" w:lineRule="auto"/>
        <w:rPr/>
      </w:pPr>
      <w:r w:rsidDel="00000000" w:rsidR="00000000" w:rsidRPr="00000000">
        <w:rPr>
          <w:rtl w:val="0"/>
        </w:rPr>
      </w:r>
    </w:p>
    <w:p w:rsidR="00000000" w:rsidDel="00000000" w:rsidP="00000000" w:rsidRDefault="00000000" w:rsidRPr="00000000" w14:paraId="00000628">
      <w:pPr>
        <w:spacing w:after="0" w:before="0" w:line="276" w:lineRule="auto"/>
        <w:rPr/>
      </w:pPr>
      <w:r w:rsidDel="00000000" w:rsidR="00000000" w:rsidRPr="00000000">
        <w:rPr>
          <w:rtl w:val="0"/>
        </w:rPr>
        <w:t xml:space="preserve">JACK: Withdrawal?</w:t>
      </w:r>
    </w:p>
    <w:p w:rsidR="00000000" w:rsidDel="00000000" w:rsidP="00000000" w:rsidRDefault="00000000" w:rsidRPr="00000000" w14:paraId="00000629">
      <w:pPr>
        <w:spacing w:after="0" w:before="0" w:line="276" w:lineRule="auto"/>
        <w:rPr/>
      </w:pPr>
      <w:r w:rsidDel="00000000" w:rsidR="00000000" w:rsidRPr="00000000">
        <w:rPr>
          <w:rtl w:val="0"/>
        </w:rPr>
      </w:r>
    </w:p>
    <w:p w:rsidR="00000000" w:rsidDel="00000000" w:rsidP="00000000" w:rsidRDefault="00000000" w:rsidRPr="00000000" w14:paraId="0000062A">
      <w:pPr>
        <w:spacing w:after="0" w:before="0" w:line="276" w:lineRule="auto"/>
        <w:rPr/>
      </w:pPr>
      <w:r w:rsidDel="00000000" w:rsidR="00000000" w:rsidRPr="00000000">
        <w:rPr>
          <w:rtl w:val="0"/>
        </w:rPr>
        <w:t xml:space="preserve">AUSTIN: Yeah, withdrawn, thank you—</w:t>
      </w:r>
    </w:p>
    <w:p w:rsidR="00000000" w:rsidDel="00000000" w:rsidP="00000000" w:rsidRDefault="00000000" w:rsidRPr="00000000" w14:paraId="0000062B">
      <w:pPr>
        <w:spacing w:after="0" w:before="0" w:line="276" w:lineRule="auto"/>
        <w:rPr/>
      </w:pPr>
      <w:r w:rsidDel="00000000" w:rsidR="00000000" w:rsidRPr="00000000">
        <w:rPr>
          <w:rtl w:val="0"/>
        </w:rPr>
      </w:r>
    </w:p>
    <w:p w:rsidR="00000000" w:rsidDel="00000000" w:rsidP="00000000" w:rsidRDefault="00000000" w:rsidRPr="00000000" w14:paraId="0000062C">
      <w:pPr>
        <w:spacing w:after="0" w:before="0" w:line="276" w:lineRule="auto"/>
        <w:rPr/>
      </w:pPr>
      <w:r w:rsidDel="00000000" w:rsidR="00000000" w:rsidRPr="00000000">
        <w:rPr>
          <w:rtl w:val="0"/>
        </w:rPr>
        <w:t xml:space="preserve">SYLVIA: I liked mine more.</w:t>
      </w:r>
    </w:p>
    <w:p w:rsidR="00000000" w:rsidDel="00000000" w:rsidP="00000000" w:rsidRDefault="00000000" w:rsidRPr="00000000" w14:paraId="0000062D">
      <w:pPr>
        <w:spacing w:after="0" w:before="0" w:line="276" w:lineRule="auto"/>
        <w:rPr/>
      </w:pPr>
      <w:r w:rsidDel="00000000" w:rsidR="00000000" w:rsidRPr="00000000">
        <w:rPr>
          <w:rtl w:val="0"/>
        </w:rPr>
      </w:r>
    </w:p>
    <w:p w:rsidR="00000000" w:rsidDel="00000000" w:rsidP="00000000" w:rsidRDefault="00000000" w:rsidRPr="00000000" w14:paraId="0000062E">
      <w:pPr>
        <w:spacing w:after="0" w:before="0" w:line="276" w:lineRule="auto"/>
        <w:rPr/>
      </w:pPr>
      <w:r w:rsidDel="00000000" w:rsidR="00000000" w:rsidRPr="00000000">
        <w:rPr>
          <w:rtl w:val="0"/>
        </w:rPr>
        <w:t xml:space="preserve">AUSTIN: By order of Rector.</w:t>
      </w:r>
    </w:p>
    <w:p w:rsidR="00000000" w:rsidDel="00000000" w:rsidP="00000000" w:rsidRDefault="00000000" w:rsidRPr="00000000" w14:paraId="0000062F">
      <w:pPr>
        <w:spacing w:after="0" w:before="0" w:line="276" w:lineRule="auto"/>
        <w:rPr/>
      </w:pPr>
      <w:r w:rsidDel="00000000" w:rsidR="00000000" w:rsidRPr="00000000">
        <w:rPr>
          <w:rtl w:val="0"/>
        </w:rPr>
      </w:r>
    </w:p>
    <w:p w:rsidR="00000000" w:rsidDel="00000000" w:rsidP="00000000" w:rsidRDefault="00000000" w:rsidRPr="00000000" w14:paraId="00000630">
      <w:pPr>
        <w:spacing w:after="0" w:before="0" w:line="276" w:lineRule="auto"/>
        <w:rPr/>
      </w:pPr>
      <w:r w:rsidDel="00000000" w:rsidR="00000000" w:rsidRPr="00000000">
        <w:rPr>
          <w:rtl w:val="0"/>
        </w:rPr>
        <w:t xml:space="preserve">SYLVIA: And Sabinia’s the rector, right?</w:t>
      </w:r>
    </w:p>
    <w:p w:rsidR="00000000" w:rsidDel="00000000" w:rsidP="00000000" w:rsidRDefault="00000000" w:rsidRPr="00000000" w14:paraId="00000631">
      <w:pPr>
        <w:spacing w:after="0" w:before="0" w:line="276" w:lineRule="auto"/>
        <w:rPr/>
      </w:pPr>
      <w:r w:rsidDel="00000000" w:rsidR="00000000" w:rsidRPr="00000000">
        <w:rPr>
          <w:rtl w:val="0"/>
        </w:rPr>
      </w:r>
    </w:p>
    <w:p w:rsidR="00000000" w:rsidDel="00000000" w:rsidP="00000000" w:rsidRDefault="00000000" w:rsidRPr="00000000" w14:paraId="00000632">
      <w:pPr>
        <w:spacing w:after="0" w:before="0" w:line="276" w:lineRule="auto"/>
        <w:rPr/>
      </w:pPr>
      <w:r w:rsidDel="00000000" w:rsidR="00000000" w:rsidRPr="00000000">
        <w:rPr>
          <w:rtl w:val="0"/>
        </w:rPr>
        <w:t xml:space="preserve">AUSTIN: Sabinia’s the rector, yeah. Or, it doesn’t say ‘by order of’, it just says withdrawn and then like, it just says Rector Sabinia as like a signature as if to okay that that happened. Because normally you can’t withdraw that book. </w:t>
      </w:r>
    </w:p>
    <w:p w:rsidR="00000000" w:rsidDel="00000000" w:rsidP="00000000" w:rsidRDefault="00000000" w:rsidRPr="00000000" w14:paraId="00000633">
      <w:pPr>
        <w:spacing w:after="0" w:before="0" w:line="276" w:lineRule="auto"/>
        <w:rPr/>
      </w:pPr>
      <w:r w:rsidDel="00000000" w:rsidR="00000000" w:rsidRPr="00000000">
        <w:rPr>
          <w:rtl w:val="0"/>
        </w:rPr>
      </w:r>
    </w:p>
    <w:p w:rsidR="00000000" w:rsidDel="00000000" w:rsidP="00000000" w:rsidRDefault="00000000" w:rsidRPr="00000000" w14:paraId="00000634">
      <w:pPr>
        <w:spacing w:after="0" w:before="0" w:line="276" w:lineRule="auto"/>
        <w:rPr/>
      </w:pPr>
      <w:r w:rsidDel="00000000" w:rsidR="00000000" w:rsidRPr="00000000">
        <w:rPr>
          <w:rtl w:val="0"/>
        </w:rPr>
        <w:tab/>
        <w:t xml:space="preserve">SYLVIA (as Aubrey): Okay, we gotta go, it’s not here!</w:t>
      </w:r>
    </w:p>
    <w:p w:rsidR="00000000" w:rsidDel="00000000" w:rsidP="00000000" w:rsidRDefault="00000000" w:rsidRPr="00000000" w14:paraId="00000635">
      <w:pPr>
        <w:spacing w:after="0" w:before="0" w:line="276" w:lineRule="auto"/>
        <w:rPr/>
      </w:pPr>
      <w:r w:rsidDel="00000000" w:rsidR="00000000" w:rsidRPr="00000000">
        <w:rPr>
          <w:rtl w:val="0"/>
        </w:rPr>
      </w:r>
    </w:p>
    <w:p w:rsidR="00000000" w:rsidDel="00000000" w:rsidP="00000000" w:rsidRDefault="00000000" w:rsidRPr="00000000" w14:paraId="00000636">
      <w:pPr>
        <w:spacing w:after="0" w:before="0" w:line="276" w:lineRule="auto"/>
        <w:rPr/>
      </w:pPr>
      <w:r w:rsidDel="00000000" w:rsidR="00000000" w:rsidRPr="00000000">
        <w:rPr>
          <w:rtl w:val="0"/>
        </w:rPr>
        <w:t xml:space="preserve">SYLVIA: I am gonna tuck the slip in my pocket.</w:t>
      </w:r>
    </w:p>
    <w:p w:rsidR="00000000" w:rsidDel="00000000" w:rsidP="00000000" w:rsidRDefault="00000000" w:rsidRPr="00000000" w14:paraId="00000637">
      <w:pPr>
        <w:spacing w:after="0" w:before="0" w:line="276" w:lineRule="auto"/>
        <w:rPr/>
      </w:pPr>
      <w:r w:rsidDel="00000000" w:rsidR="00000000" w:rsidRPr="00000000">
        <w:rPr>
          <w:rtl w:val="0"/>
        </w:rPr>
      </w:r>
    </w:p>
    <w:p w:rsidR="00000000" w:rsidDel="00000000" w:rsidP="00000000" w:rsidRDefault="00000000" w:rsidRPr="00000000" w14:paraId="00000638">
      <w:pPr>
        <w:spacing w:after="0" w:before="0" w:line="276" w:lineRule="auto"/>
        <w:rPr/>
      </w:pPr>
      <w:r w:rsidDel="00000000" w:rsidR="00000000" w:rsidRPr="00000000">
        <w:rPr>
          <w:rtl w:val="0"/>
        </w:rPr>
        <w:t xml:space="preserve">AUSTIN: That’s good. [ALI laughs]</w:t>
      </w:r>
    </w:p>
    <w:p w:rsidR="00000000" w:rsidDel="00000000" w:rsidP="00000000" w:rsidRDefault="00000000" w:rsidRPr="00000000" w14:paraId="00000639">
      <w:pPr>
        <w:spacing w:after="0" w:before="0" w:line="276" w:lineRule="auto"/>
        <w:rPr/>
      </w:pPr>
      <w:r w:rsidDel="00000000" w:rsidR="00000000" w:rsidRPr="00000000">
        <w:rPr>
          <w:rtl w:val="0"/>
        </w:rPr>
      </w:r>
    </w:p>
    <w:p w:rsidR="00000000" w:rsidDel="00000000" w:rsidP="00000000" w:rsidRDefault="00000000" w:rsidRPr="00000000" w14:paraId="0000063A">
      <w:pPr>
        <w:spacing w:after="0" w:before="0" w:line="276" w:lineRule="auto"/>
        <w:rPr/>
      </w:pPr>
      <w:r w:rsidDel="00000000" w:rsidR="00000000" w:rsidRPr="00000000">
        <w:rPr>
          <w:rtl w:val="0"/>
        </w:rPr>
        <w:t xml:space="preserve">DRE: I’m gonna grab a couple of expensive-looking books.</w:t>
      </w:r>
    </w:p>
    <w:p w:rsidR="00000000" w:rsidDel="00000000" w:rsidP="00000000" w:rsidRDefault="00000000" w:rsidRPr="00000000" w14:paraId="0000063B">
      <w:pPr>
        <w:spacing w:after="0" w:before="0" w:line="276" w:lineRule="auto"/>
        <w:rPr/>
      </w:pPr>
      <w:r w:rsidDel="00000000" w:rsidR="00000000" w:rsidRPr="00000000">
        <w:rPr>
          <w:rtl w:val="0"/>
        </w:rPr>
      </w:r>
    </w:p>
    <w:p w:rsidR="00000000" w:rsidDel="00000000" w:rsidP="00000000" w:rsidRDefault="00000000" w:rsidRPr="00000000" w14:paraId="0000063C">
      <w:pPr>
        <w:spacing w:after="0" w:before="0" w:line="276" w:lineRule="auto"/>
        <w:rPr/>
      </w:pPr>
      <w:r w:rsidDel="00000000" w:rsidR="00000000" w:rsidRPr="00000000">
        <w:rPr>
          <w:rtl w:val="0"/>
        </w:rPr>
        <w:t xml:space="preserve">AUSTIN: You grab a couple of things, and then the vault catches your eye. There’s another door on the far side of this room, and inside there is where the good stuff is held. And this stuff is pretty good, but that’s the real stuff. And as you eye that door, Winsley like turns to you and tries to lift you up off the ground using his ghostly telekinesis. </w:t>
      </w:r>
    </w:p>
    <w:p w:rsidR="00000000" w:rsidDel="00000000" w:rsidP="00000000" w:rsidRDefault="00000000" w:rsidRPr="00000000" w14:paraId="0000063D">
      <w:pPr>
        <w:spacing w:after="0" w:before="0" w:line="276" w:lineRule="auto"/>
        <w:rPr/>
      </w:pPr>
      <w:r w:rsidDel="00000000" w:rsidR="00000000" w:rsidRPr="00000000">
        <w:rPr>
          <w:rtl w:val="0"/>
        </w:rPr>
      </w:r>
    </w:p>
    <w:p w:rsidR="00000000" w:rsidDel="00000000" w:rsidP="00000000" w:rsidRDefault="00000000" w:rsidRPr="00000000" w14:paraId="0000063E">
      <w:pPr>
        <w:spacing w:after="0" w:before="0" w:line="276" w:lineRule="auto"/>
        <w:rPr/>
      </w:pPr>
      <w:r w:rsidDel="00000000" w:rsidR="00000000" w:rsidRPr="00000000">
        <w:rPr>
          <w:rtl w:val="0"/>
        </w:rPr>
        <w:t xml:space="preserve">DRE: That’s bad. </w:t>
      </w:r>
    </w:p>
    <w:p w:rsidR="00000000" w:rsidDel="00000000" w:rsidP="00000000" w:rsidRDefault="00000000" w:rsidRPr="00000000" w14:paraId="0000063F">
      <w:pPr>
        <w:spacing w:after="0" w:before="0" w:line="276" w:lineRule="auto"/>
        <w:rPr/>
      </w:pPr>
      <w:r w:rsidDel="00000000" w:rsidR="00000000" w:rsidRPr="00000000">
        <w:rPr>
          <w:rtl w:val="0"/>
        </w:rPr>
      </w:r>
    </w:p>
    <w:p w:rsidR="00000000" w:rsidDel="00000000" w:rsidP="00000000" w:rsidRDefault="00000000" w:rsidRPr="00000000" w14:paraId="00000640">
      <w:pPr>
        <w:spacing w:after="0" w:before="0" w:line="276" w:lineRule="auto"/>
        <w:rPr/>
      </w:pPr>
      <w:r w:rsidDel="00000000" w:rsidR="00000000" w:rsidRPr="00000000">
        <w:rPr>
          <w:rtl w:val="0"/>
        </w:rPr>
        <w:t xml:space="preserve">AUSTIN: That is bad! He’s like going to choke you with his…he’s doing what Bolster did last episode, kind of lifting you up…no he isn’t, he’s not that sort of guy. What would he do? Oh, I know what he’d do, [chuckles] I know what happens. He like looks at you, and you begin to feel your skin burn.</w:t>
      </w:r>
    </w:p>
    <w:p w:rsidR="00000000" w:rsidDel="00000000" w:rsidP="00000000" w:rsidRDefault="00000000" w:rsidRPr="00000000" w14:paraId="00000641">
      <w:pPr>
        <w:spacing w:after="0" w:before="0" w:line="276" w:lineRule="auto"/>
        <w:rPr/>
      </w:pPr>
      <w:r w:rsidDel="00000000" w:rsidR="00000000" w:rsidRPr="00000000">
        <w:rPr>
          <w:rtl w:val="0"/>
        </w:rPr>
      </w:r>
    </w:p>
    <w:p w:rsidR="00000000" w:rsidDel="00000000" w:rsidP="00000000" w:rsidRDefault="00000000" w:rsidRPr="00000000" w14:paraId="00000642">
      <w:pPr>
        <w:spacing w:after="0" w:before="0" w:line="276" w:lineRule="auto"/>
        <w:rPr/>
      </w:pPr>
      <w:r w:rsidDel="00000000" w:rsidR="00000000" w:rsidRPr="00000000">
        <w:rPr>
          <w:rtl w:val="0"/>
        </w:rPr>
        <w:t xml:space="preserve">DRE: Oh, nice. That’s fine.</w:t>
      </w:r>
    </w:p>
    <w:p w:rsidR="00000000" w:rsidDel="00000000" w:rsidP="00000000" w:rsidRDefault="00000000" w:rsidRPr="00000000" w14:paraId="00000643">
      <w:pPr>
        <w:spacing w:after="0" w:before="0" w:line="276" w:lineRule="auto"/>
        <w:rPr/>
      </w:pPr>
      <w:r w:rsidDel="00000000" w:rsidR="00000000" w:rsidRPr="00000000">
        <w:rPr>
          <w:rtl w:val="0"/>
        </w:rPr>
      </w:r>
    </w:p>
    <w:p w:rsidR="00000000" w:rsidDel="00000000" w:rsidP="00000000" w:rsidRDefault="00000000" w:rsidRPr="00000000" w14:paraId="00000644">
      <w:pPr>
        <w:spacing w:after="0" w:before="0" w:line="276" w:lineRule="auto"/>
        <w:rPr/>
      </w:pPr>
      <w:r w:rsidDel="00000000" w:rsidR="00000000" w:rsidRPr="00000000">
        <w:rPr>
          <w:rtl w:val="0"/>
        </w:rPr>
        <w:t xml:space="preserve">AUSTIN: And then you look at him again, and you can see that his skin is all boily and gross, and that whatever his facade was before was…not an act, but an active thing he had to do, and you can see where the ghostly swirl was at his legs before has been replaced by, like…he was burned to death by lava, I don’t know if you remember that from the quiet year. And all of the signs of that have returned.</w:t>
      </w:r>
    </w:p>
    <w:p w:rsidR="00000000" w:rsidDel="00000000" w:rsidP="00000000" w:rsidRDefault="00000000" w:rsidRPr="00000000" w14:paraId="00000645">
      <w:pPr>
        <w:spacing w:after="0" w:before="0" w:line="276" w:lineRule="auto"/>
        <w:rPr/>
      </w:pPr>
      <w:r w:rsidDel="00000000" w:rsidR="00000000" w:rsidRPr="00000000">
        <w:rPr>
          <w:rtl w:val="0"/>
        </w:rPr>
      </w:r>
    </w:p>
    <w:p w:rsidR="00000000" w:rsidDel="00000000" w:rsidP="00000000" w:rsidRDefault="00000000" w:rsidRPr="00000000" w14:paraId="00000646">
      <w:pPr>
        <w:spacing w:after="0" w:before="0" w:line="276" w:lineRule="auto"/>
        <w:rPr/>
      </w:pPr>
      <w:r w:rsidDel="00000000" w:rsidR="00000000" w:rsidRPr="00000000">
        <w:rPr>
          <w:rtl w:val="0"/>
        </w:rPr>
        <w:t xml:space="preserve">DRE: Oof. </w:t>
      </w:r>
    </w:p>
    <w:p w:rsidR="00000000" w:rsidDel="00000000" w:rsidP="00000000" w:rsidRDefault="00000000" w:rsidRPr="00000000" w14:paraId="00000647">
      <w:pPr>
        <w:spacing w:after="0" w:before="0" w:line="276" w:lineRule="auto"/>
        <w:rPr/>
      </w:pPr>
      <w:r w:rsidDel="00000000" w:rsidR="00000000" w:rsidRPr="00000000">
        <w:rPr>
          <w:rtl w:val="0"/>
        </w:rPr>
      </w:r>
    </w:p>
    <w:p w:rsidR="00000000" w:rsidDel="00000000" w:rsidP="00000000" w:rsidRDefault="00000000" w:rsidRPr="00000000" w14:paraId="00000648">
      <w:pPr>
        <w:spacing w:after="0" w:before="0" w:line="276" w:lineRule="auto"/>
        <w:rPr/>
      </w:pPr>
      <w:r w:rsidDel="00000000" w:rsidR="00000000" w:rsidRPr="00000000">
        <w:rPr>
          <w:rtl w:val="0"/>
        </w:rPr>
        <w:t xml:space="preserve">AUSTIN: It’s not good.</w:t>
      </w:r>
    </w:p>
    <w:p w:rsidR="00000000" w:rsidDel="00000000" w:rsidP="00000000" w:rsidRDefault="00000000" w:rsidRPr="00000000" w14:paraId="00000649">
      <w:pPr>
        <w:spacing w:after="0" w:before="0" w:line="276" w:lineRule="auto"/>
        <w:rPr/>
      </w:pPr>
      <w:r w:rsidDel="00000000" w:rsidR="00000000" w:rsidRPr="00000000">
        <w:rPr>
          <w:rtl w:val="0"/>
        </w:rPr>
      </w:r>
    </w:p>
    <w:p w:rsidR="00000000" w:rsidDel="00000000" w:rsidP="00000000" w:rsidRDefault="00000000" w:rsidRPr="00000000" w14:paraId="0000064A">
      <w:pPr>
        <w:spacing w:after="0" w:before="0" w:line="276" w:lineRule="auto"/>
        <w:rPr/>
      </w:pPr>
      <w:r w:rsidDel="00000000" w:rsidR="00000000" w:rsidRPr="00000000">
        <w:rPr>
          <w:rtl w:val="0"/>
        </w:rPr>
        <w:t xml:space="preserve">DRE: No, it’s bad!</w:t>
      </w:r>
    </w:p>
    <w:p w:rsidR="00000000" w:rsidDel="00000000" w:rsidP="00000000" w:rsidRDefault="00000000" w:rsidRPr="00000000" w14:paraId="0000064B">
      <w:pPr>
        <w:spacing w:after="0" w:before="0" w:line="276" w:lineRule="auto"/>
        <w:rPr/>
      </w:pPr>
      <w:r w:rsidDel="00000000" w:rsidR="00000000" w:rsidRPr="00000000">
        <w:rPr>
          <w:rtl w:val="0"/>
        </w:rPr>
      </w:r>
    </w:p>
    <w:p w:rsidR="00000000" w:rsidDel="00000000" w:rsidP="00000000" w:rsidRDefault="00000000" w:rsidRPr="00000000" w14:paraId="0000064C">
      <w:pPr>
        <w:spacing w:after="0" w:before="0" w:line="276" w:lineRule="auto"/>
        <w:rPr/>
      </w:pPr>
      <w:r w:rsidDel="00000000" w:rsidR="00000000" w:rsidRPr="00000000">
        <w:rPr>
          <w:rtl w:val="0"/>
        </w:rPr>
        <w:t xml:space="preserve">AUSTIN: So, either resist, or he’s going to burn your…he’s going to do to you what was done to him, but through magic.</w:t>
      </w:r>
    </w:p>
    <w:p w:rsidR="00000000" w:rsidDel="00000000" w:rsidP="00000000" w:rsidRDefault="00000000" w:rsidRPr="00000000" w14:paraId="0000064D">
      <w:pPr>
        <w:spacing w:after="0" w:before="0" w:line="276" w:lineRule="auto"/>
        <w:rPr/>
      </w:pPr>
      <w:r w:rsidDel="00000000" w:rsidR="00000000" w:rsidRPr="00000000">
        <w:rPr>
          <w:rtl w:val="0"/>
        </w:rPr>
      </w:r>
    </w:p>
    <w:p w:rsidR="00000000" w:rsidDel="00000000" w:rsidP="00000000" w:rsidRDefault="00000000" w:rsidRPr="00000000" w14:paraId="0000064E">
      <w:pPr>
        <w:spacing w:after="0" w:before="0" w:line="276" w:lineRule="auto"/>
        <w:rPr/>
      </w:pPr>
      <w:r w:rsidDel="00000000" w:rsidR="00000000" w:rsidRPr="00000000">
        <w:rPr>
          <w:rtl w:val="0"/>
        </w:rPr>
        <w:t xml:space="preserve">DRE: Yeah.</w:t>
      </w:r>
    </w:p>
    <w:p w:rsidR="00000000" w:rsidDel="00000000" w:rsidP="00000000" w:rsidRDefault="00000000" w:rsidRPr="00000000" w14:paraId="0000064F">
      <w:pPr>
        <w:spacing w:after="0" w:before="0" w:line="276" w:lineRule="auto"/>
        <w:rPr/>
      </w:pPr>
      <w:r w:rsidDel="00000000" w:rsidR="00000000" w:rsidRPr="00000000">
        <w:rPr>
          <w:rtl w:val="0"/>
        </w:rPr>
      </w:r>
    </w:p>
    <w:p w:rsidR="00000000" w:rsidDel="00000000" w:rsidP="00000000" w:rsidRDefault="00000000" w:rsidRPr="00000000" w14:paraId="00000650">
      <w:pPr>
        <w:spacing w:after="0" w:before="0" w:line="276" w:lineRule="auto"/>
        <w:rPr/>
      </w:pPr>
      <w:r w:rsidDel="00000000" w:rsidR="00000000" w:rsidRPr="00000000">
        <w:rPr>
          <w:rtl w:val="0"/>
        </w:rPr>
        <w:t xml:space="preserve">AUSTIN: And I think you can resist that with a—</w:t>
      </w:r>
    </w:p>
    <w:p w:rsidR="00000000" w:rsidDel="00000000" w:rsidP="00000000" w:rsidRDefault="00000000" w:rsidRPr="00000000" w14:paraId="00000651">
      <w:pPr>
        <w:spacing w:after="0" w:before="0" w:line="276" w:lineRule="auto"/>
        <w:rPr/>
      </w:pPr>
      <w:r w:rsidDel="00000000" w:rsidR="00000000" w:rsidRPr="00000000">
        <w:rPr>
          <w:rtl w:val="0"/>
        </w:rPr>
      </w:r>
    </w:p>
    <w:p w:rsidR="00000000" w:rsidDel="00000000" w:rsidP="00000000" w:rsidRDefault="00000000" w:rsidRPr="00000000" w14:paraId="00000652">
      <w:pPr>
        <w:spacing w:after="0" w:before="0" w:line="276" w:lineRule="auto"/>
        <w:rPr/>
      </w:pPr>
      <w:r w:rsidDel="00000000" w:rsidR="00000000" w:rsidRPr="00000000">
        <w:rPr>
          <w:rtl w:val="0"/>
        </w:rPr>
        <w:t xml:space="preserve">DRE: Prowess? Or resolve?</w:t>
      </w:r>
    </w:p>
    <w:p w:rsidR="00000000" w:rsidDel="00000000" w:rsidP="00000000" w:rsidRDefault="00000000" w:rsidRPr="00000000" w14:paraId="00000653">
      <w:pPr>
        <w:spacing w:after="0" w:before="0" w:line="276" w:lineRule="auto"/>
        <w:rPr/>
      </w:pPr>
      <w:r w:rsidDel="00000000" w:rsidR="00000000" w:rsidRPr="00000000">
        <w:rPr>
          <w:rtl w:val="0"/>
        </w:rPr>
      </w:r>
    </w:p>
    <w:p w:rsidR="00000000" w:rsidDel="00000000" w:rsidP="00000000" w:rsidRDefault="00000000" w:rsidRPr="00000000" w14:paraId="00000654">
      <w:pPr>
        <w:spacing w:after="0" w:before="0" w:line="276" w:lineRule="auto"/>
        <w:rPr/>
      </w:pPr>
      <w:r w:rsidDel="00000000" w:rsidR="00000000" w:rsidRPr="00000000">
        <w:rPr>
          <w:rtl w:val="0"/>
        </w:rPr>
        <w:t xml:space="preserve">AUSTIN: Probably resolve. Or do something. Or someone else can do something. But like, that’s his action. I think actually he just has the initiative, ‘cause he’s a really angry ghost. </w:t>
      </w:r>
    </w:p>
    <w:p w:rsidR="00000000" w:rsidDel="00000000" w:rsidP="00000000" w:rsidRDefault="00000000" w:rsidRPr="00000000" w14:paraId="00000655">
      <w:pPr>
        <w:spacing w:after="0" w:before="0" w:line="276" w:lineRule="auto"/>
        <w:rPr/>
      </w:pPr>
      <w:r w:rsidDel="00000000" w:rsidR="00000000" w:rsidRPr="00000000">
        <w:rPr>
          <w:rtl w:val="0"/>
        </w:rPr>
      </w:r>
    </w:p>
    <w:p w:rsidR="00000000" w:rsidDel="00000000" w:rsidP="00000000" w:rsidRDefault="00000000" w:rsidRPr="00000000" w14:paraId="00000656">
      <w:pPr>
        <w:spacing w:after="0" w:before="0" w:line="276" w:lineRule="auto"/>
        <w:rPr/>
      </w:pPr>
      <w:r w:rsidDel="00000000" w:rsidR="00000000" w:rsidRPr="00000000">
        <w:rPr>
          <w:rtl w:val="0"/>
        </w:rPr>
        <w:t xml:space="preserve">DRE: Yeah.</w:t>
      </w:r>
    </w:p>
    <w:p w:rsidR="00000000" w:rsidDel="00000000" w:rsidP="00000000" w:rsidRDefault="00000000" w:rsidRPr="00000000" w14:paraId="00000657">
      <w:pPr>
        <w:spacing w:after="0" w:before="0" w:line="276" w:lineRule="auto"/>
        <w:rPr/>
      </w:pPr>
      <w:r w:rsidDel="00000000" w:rsidR="00000000" w:rsidRPr="00000000">
        <w:rPr>
          <w:rtl w:val="0"/>
        </w:rPr>
      </w:r>
    </w:p>
    <w:p w:rsidR="00000000" w:rsidDel="00000000" w:rsidP="00000000" w:rsidRDefault="00000000" w:rsidRPr="00000000" w14:paraId="00000658">
      <w:pPr>
        <w:spacing w:after="0" w:before="0" w:line="276" w:lineRule="auto"/>
        <w:rPr/>
      </w:pPr>
      <w:r w:rsidDel="00000000" w:rsidR="00000000" w:rsidRPr="00000000">
        <w:rPr>
          <w:rtl w:val="0"/>
        </w:rPr>
        <w:t xml:space="preserve">AUSTIN: So yeah give me a resolve or take ‘burned’ as a level 2 damage thing.</w:t>
      </w:r>
    </w:p>
    <w:p w:rsidR="00000000" w:rsidDel="00000000" w:rsidP="00000000" w:rsidRDefault="00000000" w:rsidRPr="00000000" w14:paraId="00000659">
      <w:pPr>
        <w:spacing w:after="0" w:before="0" w:line="276" w:lineRule="auto"/>
        <w:rPr/>
      </w:pPr>
      <w:r w:rsidDel="00000000" w:rsidR="00000000" w:rsidRPr="00000000">
        <w:rPr>
          <w:rtl w:val="0"/>
        </w:rPr>
      </w:r>
    </w:p>
    <w:p w:rsidR="00000000" w:rsidDel="00000000" w:rsidP="00000000" w:rsidRDefault="00000000" w:rsidRPr="00000000" w14:paraId="0000065A">
      <w:pPr>
        <w:spacing w:after="0" w:before="0" w:line="276" w:lineRule="auto"/>
        <w:rPr/>
      </w:pPr>
      <w:r w:rsidDel="00000000" w:rsidR="00000000" w:rsidRPr="00000000">
        <w:rPr>
          <w:rtl w:val="0"/>
        </w:rPr>
        <w:t xml:space="preserve">DRE: 3.</w:t>
      </w:r>
    </w:p>
    <w:p w:rsidR="00000000" w:rsidDel="00000000" w:rsidP="00000000" w:rsidRDefault="00000000" w:rsidRPr="00000000" w14:paraId="0000065B">
      <w:pPr>
        <w:spacing w:after="0" w:before="0" w:line="276" w:lineRule="auto"/>
        <w:rPr/>
      </w:pPr>
      <w:r w:rsidDel="00000000" w:rsidR="00000000" w:rsidRPr="00000000">
        <w:rPr>
          <w:rtl w:val="0"/>
        </w:rPr>
      </w:r>
    </w:p>
    <w:p w:rsidR="00000000" w:rsidDel="00000000" w:rsidP="00000000" w:rsidRDefault="00000000" w:rsidRPr="00000000" w14:paraId="0000065C">
      <w:pPr>
        <w:spacing w:after="0" w:before="0" w:line="276" w:lineRule="auto"/>
        <w:rPr/>
      </w:pPr>
      <w:r w:rsidDel="00000000" w:rsidR="00000000" w:rsidRPr="00000000">
        <w:rPr>
          <w:rtl w:val="0"/>
        </w:rPr>
        <w:t xml:space="preserve">AUSTIN: Take 3 stress.</w:t>
      </w:r>
    </w:p>
    <w:p w:rsidR="00000000" w:rsidDel="00000000" w:rsidP="00000000" w:rsidRDefault="00000000" w:rsidRPr="00000000" w14:paraId="0000065D">
      <w:pPr>
        <w:spacing w:after="0" w:before="0" w:line="276" w:lineRule="auto"/>
        <w:rPr/>
      </w:pPr>
      <w:r w:rsidDel="00000000" w:rsidR="00000000" w:rsidRPr="00000000">
        <w:rPr>
          <w:rtl w:val="0"/>
        </w:rPr>
      </w:r>
    </w:p>
    <w:p w:rsidR="00000000" w:rsidDel="00000000" w:rsidP="00000000" w:rsidRDefault="00000000" w:rsidRPr="00000000" w14:paraId="0000065E">
      <w:pPr>
        <w:spacing w:after="0" w:before="0" w:line="276" w:lineRule="auto"/>
        <w:rPr/>
      </w:pPr>
      <w:r w:rsidDel="00000000" w:rsidR="00000000" w:rsidRPr="00000000">
        <w:rPr>
          <w:rtl w:val="0"/>
        </w:rPr>
        <w:t xml:space="preserve">DRE: Better than being in lava.</w:t>
      </w:r>
    </w:p>
    <w:p w:rsidR="00000000" w:rsidDel="00000000" w:rsidP="00000000" w:rsidRDefault="00000000" w:rsidRPr="00000000" w14:paraId="0000065F">
      <w:pPr>
        <w:spacing w:after="0" w:before="0" w:line="276" w:lineRule="auto"/>
        <w:rPr/>
      </w:pPr>
      <w:r w:rsidDel="00000000" w:rsidR="00000000" w:rsidRPr="00000000">
        <w:rPr>
          <w:rtl w:val="0"/>
        </w:rPr>
      </w:r>
    </w:p>
    <w:p w:rsidR="00000000" w:rsidDel="00000000" w:rsidP="00000000" w:rsidRDefault="00000000" w:rsidRPr="00000000" w14:paraId="00000660">
      <w:pPr>
        <w:spacing w:after="0" w:before="0" w:line="276" w:lineRule="auto"/>
        <w:rPr/>
      </w:pPr>
      <w:r w:rsidDel="00000000" w:rsidR="00000000" w:rsidRPr="00000000">
        <w:rPr>
          <w:rtl w:val="0"/>
        </w:rPr>
        <w:t xml:space="preserve">AUSTIN: Where are you at? Yeah you’re alright, you’re at 4 stress, that’s not so bad. So yeah, what’s it look like to slip out of a ghost’s burn spell?</w:t>
      </w:r>
    </w:p>
    <w:p w:rsidR="00000000" w:rsidDel="00000000" w:rsidP="00000000" w:rsidRDefault="00000000" w:rsidRPr="00000000" w14:paraId="00000661">
      <w:pPr>
        <w:spacing w:after="0" w:before="0" w:line="276" w:lineRule="auto"/>
        <w:rPr/>
      </w:pPr>
      <w:r w:rsidDel="00000000" w:rsidR="00000000" w:rsidRPr="00000000">
        <w:rPr>
          <w:rtl w:val="0"/>
        </w:rPr>
      </w:r>
    </w:p>
    <w:p w:rsidR="00000000" w:rsidDel="00000000" w:rsidP="00000000" w:rsidRDefault="00000000" w:rsidRPr="00000000" w14:paraId="00000662">
      <w:pPr>
        <w:spacing w:after="0" w:before="0" w:line="276" w:lineRule="auto"/>
        <w:rPr/>
      </w:pPr>
      <w:r w:rsidDel="00000000" w:rsidR="00000000" w:rsidRPr="00000000">
        <w:rPr>
          <w:rtl w:val="0"/>
        </w:rPr>
        <w:t xml:space="preserve">DRE: [laughs] I wonder if Sige just lashes out with the magic knife.</w:t>
      </w:r>
    </w:p>
    <w:p w:rsidR="00000000" w:rsidDel="00000000" w:rsidP="00000000" w:rsidRDefault="00000000" w:rsidRPr="00000000" w14:paraId="00000663">
      <w:pPr>
        <w:spacing w:after="0" w:before="0" w:line="276" w:lineRule="auto"/>
        <w:rPr/>
      </w:pPr>
      <w:r w:rsidDel="00000000" w:rsidR="00000000" w:rsidRPr="00000000">
        <w:rPr>
          <w:rtl w:val="0"/>
        </w:rPr>
      </w:r>
    </w:p>
    <w:p w:rsidR="00000000" w:rsidDel="00000000" w:rsidP="00000000" w:rsidRDefault="00000000" w:rsidRPr="00000000" w14:paraId="00000664">
      <w:pPr>
        <w:spacing w:after="0" w:before="0" w:line="276" w:lineRule="auto"/>
        <w:rPr/>
      </w:pPr>
      <w:r w:rsidDel="00000000" w:rsidR="00000000" w:rsidRPr="00000000">
        <w:rPr>
          <w:rtl w:val="0"/>
        </w:rPr>
        <w:t xml:space="preserve">AUSTIN: Yeah that makes sense. And he has to like retract from doing the spell basically, like it doesn’t hurt him but it does push him away, basically. You can like feel the heat on you, too, as you do it, like the heat lines, from the heat. At this point, you hear people shouting from the library proper, but it’s distant. Castille and Aubrey, what are you up to? Salary is like, knocked out on the ground. You tackled her hard. Don’t worry about her at this point.</w:t>
      </w:r>
    </w:p>
    <w:p w:rsidR="00000000" w:rsidDel="00000000" w:rsidP="00000000" w:rsidRDefault="00000000" w:rsidRPr="00000000" w14:paraId="00000665">
      <w:pPr>
        <w:spacing w:after="0" w:before="0" w:line="276" w:lineRule="auto"/>
        <w:rPr/>
      </w:pPr>
      <w:r w:rsidDel="00000000" w:rsidR="00000000" w:rsidRPr="00000000">
        <w:rPr>
          <w:rtl w:val="0"/>
        </w:rPr>
      </w:r>
    </w:p>
    <w:p w:rsidR="00000000" w:rsidDel="00000000" w:rsidP="00000000" w:rsidRDefault="00000000" w:rsidRPr="00000000" w14:paraId="00000666">
      <w:pPr>
        <w:spacing w:after="0" w:before="0" w:line="276" w:lineRule="auto"/>
        <w:rPr/>
      </w:pPr>
      <w:r w:rsidDel="00000000" w:rsidR="00000000" w:rsidRPr="00000000">
        <w:rPr>
          <w:rtl w:val="0"/>
        </w:rPr>
        <w:t xml:space="preserve">ALI: Right, I’m a statue lady who dropped on her.</w:t>
      </w:r>
    </w:p>
    <w:p w:rsidR="00000000" w:rsidDel="00000000" w:rsidP="00000000" w:rsidRDefault="00000000" w:rsidRPr="00000000" w14:paraId="00000667">
      <w:pPr>
        <w:spacing w:after="0" w:before="0" w:line="276" w:lineRule="auto"/>
        <w:rPr/>
      </w:pPr>
      <w:r w:rsidDel="00000000" w:rsidR="00000000" w:rsidRPr="00000000">
        <w:rPr>
          <w:rtl w:val="0"/>
        </w:rPr>
      </w:r>
    </w:p>
    <w:p w:rsidR="00000000" w:rsidDel="00000000" w:rsidP="00000000" w:rsidRDefault="00000000" w:rsidRPr="00000000" w14:paraId="00000668">
      <w:pPr>
        <w:spacing w:after="0" w:before="0" w:line="276" w:lineRule="auto"/>
        <w:rPr/>
      </w:pPr>
      <w:r w:rsidDel="00000000" w:rsidR="00000000" w:rsidRPr="00000000">
        <w:rPr>
          <w:rtl w:val="0"/>
        </w:rPr>
        <w:t xml:space="preserve">AUSTIN: Yep.</w:t>
      </w:r>
    </w:p>
    <w:p w:rsidR="00000000" w:rsidDel="00000000" w:rsidP="00000000" w:rsidRDefault="00000000" w:rsidRPr="00000000" w14:paraId="00000669">
      <w:pPr>
        <w:spacing w:after="0" w:before="0" w:line="276" w:lineRule="auto"/>
        <w:rPr/>
      </w:pPr>
      <w:r w:rsidDel="00000000" w:rsidR="00000000" w:rsidRPr="00000000">
        <w:rPr>
          <w:rtl w:val="0"/>
        </w:rPr>
      </w:r>
    </w:p>
    <w:p w:rsidR="00000000" w:rsidDel="00000000" w:rsidP="00000000" w:rsidRDefault="00000000" w:rsidRPr="00000000" w14:paraId="0000066A">
      <w:pPr>
        <w:spacing w:after="0" w:before="0" w:line="276" w:lineRule="auto"/>
        <w:rPr/>
      </w:pPr>
      <w:r w:rsidDel="00000000" w:rsidR="00000000" w:rsidRPr="00000000">
        <w:rPr>
          <w:rtl w:val="0"/>
        </w:rPr>
        <w:t xml:space="preserve">ALI: Since Winston is being actively—</w:t>
      </w:r>
    </w:p>
    <w:p w:rsidR="00000000" w:rsidDel="00000000" w:rsidP="00000000" w:rsidRDefault="00000000" w:rsidRPr="00000000" w14:paraId="0000066B">
      <w:pPr>
        <w:spacing w:after="0" w:before="0" w:line="276" w:lineRule="auto"/>
        <w:rPr/>
      </w:pPr>
      <w:r w:rsidDel="00000000" w:rsidR="00000000" w:rsidRPr="00000000">
        <w:rPr>
          <w:rtl w:val="0"/>
        </w:rPr>
      </w:r>
    </w:p>
    <w:p w:rsidR="00000000" w:rsidDel="00000000" w:rsidP="00000000" w:rsidRDefault="00000000" w:rsidRPr="00000000" w14:paraId="0000066C">
      <w:pPr>
        <w:spacing w:after="0" w:before="0" w:line="276" w:lineRule="auto"/>
        <w:rPr/>
      </w:pPr>
      <w:r w:rsidDel="00000000" w:rsidR="00000000" w:rsidRPr="00000000">
        <w:rPr>
          <w:rtl w:val="0"/>
        </w:rPr>
        <w:t xml:space="preserve">AUSTIN: Er, Winsley?</w:t>
      </w:r>
    </w:p>
    <w:p w:rsidR="00000000" w:rsidDel="00000000" w:rsidP="00000000" w:rsidRDefault="00000000" w:rsidRPr="00000000" w14:paraId="0000066D">
      <w:pPr>
        <w:spacing w:after="0" w:before="0" w:line="276" w:lineRule="auto"/>
        <w:rPr/>
      </w:pPr>
      <w:r w:rsidDel="00000000" w:rsidR="00000000" w:rsidRPr="00000000">
        <w:rPr>
          <w:rtl w:val="0"/>
        </w:rPr>
      </w:r>
    </w:p>
    <w:p w:rsidR="00000000" w:rsidDel="00000000" w:rsidP="00000000" w:rsidRDefault="00000000" w:rsidRPr="00000000" w14:paraId="0000066E">
      <w:pPr>
        <w:spacing w:after="0" w:before="0" w:line="276" w:lineRule="auto"/>
        <w:rPr/>
      </w:pPr>
      <w:r w:rsidDel="00000000" w:rsidR="00000000" w:rsidRPr="00000000">
        <w:rPr>
          <w:rtl w:val="0"/>
        </w:rPr>
        <w:t xml:space="preserve">ALI: Winsley, is being—</w:t>
      </w:r>
    </w:p>
    <w:p w:rsidR="00000000" w:rsidDel="00000000" w:rsidP="00000000" w:rsidRDefault="00000000" w:rsidRPr="00000000" w14:paraId="0000066F">
      <w:pPr>
        <w:spacing w:after="0" w:before="0" w:line="276" w:lineRule="auto"/>
        <w:rPr/>
      </w:pPr>
      <w:r w:rsidDel="00000000" w:rsidR="00000000" w:rsidRPr="00000000">
        <w:rPr>
          <w:rtl w:val="0"/>
        </w:rPr>
      </w:r>
    </w:p>
    <w:p w:rsidR="00000000" w:rsidDel="00000000" w:rsidP="00000000" w:rsidRDefault="00000000" w:rsidRPr="00000000" w14:paraId="00000670">
      <w:pPr>
        <w:spacing w:after="0" w:before="0" w:line="276" w:lineRule="auto"/>
        <w:rPr/>
      </w:pPr>
      <w:r w:rsidDel="00000000" w:rsidR="00000000" w:rsidRPr="00000000">
        <w:rPr>
          <w:rtl w:val="0"/>
        </w:rPr>
        <w:t xml:space="preserve">SYLVIA: Yeah, Winston is being actively dead. [ALI laughs]</w:t>
      </w:r>
    </w:p>
    <w:p w:rsidR="00000000" w:rsidDel="00000000" w:rsidP="00000000" w:rsidRDefault="00000000" w:rsidRPr="00000000" w14:paraId="00000671">
      <w:pPr>
        <w:spacing w:after="0" w:before="0" w:line="276" w:lineRule="auto"/>
        <w:rPr/>
      </w:pPr>
      <w:r w:rsidDel="00000000" w:rsidR="00000000" w:rsidRPr="00000000">
        <w:rPr>
          <w:rtl w:val="0"/>
        </w:rPr>
      </w:r>
    </w:p>
    <w:p w:rsidR="00000000" w:rsidDel="00000000" w:rsidP="00000000" w:rsidRDefault="00000000" w:rsidRPr="00000000" w14:paraId="00000672">
      <w:pPr>
        <w:spacing w:after="0" w:before="0" w:line="276" w:lineRule="auto"/>
        <w:rPr/>
      </w:pPr>
      <w:r w:rsidDel="00000000" w:rsidR="00000000" w:rsidRPr="00000000">
        <w:rPr>
          <w:rtl w:val="0"/>
        </w:rPr>
        <w:t xml:space="preserve">AUSTIN: Mmhmm, yep.</w:t>
      </w:r>
    </w:p>
    <w:p w:rsidR="00000000" w:rsidDel="00000000" w:rsidP="00000000" w:rsidRDefault="00000000" w:rsidRPr="00000000" w14:paraId="00000673">
      <w:pPr>
        <w:spacing w:after="0" w:before="0" w:line="276" w:lineRule="auto"/>
        <w:rPr/>
      </w:pPr>
      <w:r w:rsidDel="00000000" w:rsidR="00000000" w:rsidRPr="00000000">
        <w:rPr>
          <w:rtl w:val="0"/>
        </w:rPr>
      </w:r>
    </w:p>
    <w:p w:rsidR="00000000" w:rsidDel="00000000" w:rsidP="00000000" w:rsidRDefault="00000000" w:rsidRPr="00000000" w14:paraId="00000674">
      <w:pPr>
        <w:spacing w:after="0" w:before="0" w:line="276" w:lineRule="auto"/>
        <w:rPr/>
      </w:pPr>
      <w:r w:rsidDel="00000000" w:rsidR="00000000" w:rsidRPr="00000000">
        <w:rPr>
          <w:rtl w:val="0"/>
        </w:rPr>
        <w:t xml:space="preserve">DRE: I warned him, I told him!</w:t>
      </w:r>
    </w:p>
    <w:p w:rsidR="00000000" w:rsidDel="00000000" w:rsidP="00000000" w:rsidRDefault="00000000" w:rsidRPr="00000000" w14:paraId="00000675">
      <w:pPr>
        <w:spacing w:after="0" w:before="0" w:line="276" w:lineRule="auto"/>
        <w:rPr/>
      </w:pPr>
      <w:r w:rsidDel="00000000" w:rsidR="00000000" w:rsidRPr="00000000">
        <w:rPr>
          <w:rtl w:val="0"/>
        </w:rPr>
      </w:r>
    </w:p>
    <w:p w:rsidR="00000000" w:rsidDel="00000000" w:rsidP="00000000" w:rsidRDefault="00000000" w:rsidRPr="00000000" w14:paraId="00000676">
      <w:pPr>
        <w:spacing w:after="0" w:before="0" w:line="276" w:lineRule="auto"/>
        <w:rPr/>
      </w:pPr>
      <w:r w:rsidDel="00000000" w:rsidR="00000000" w:rsidRPr="00000000">
        <w:rPr>
          <w:rtl w:val="0"/>
        </w:rPr>
        <w:t xml:space="preserve">AUSTIN: You did.</w:t>
      </w:r>
    </w:p>
    <w:p w:rsidR="00000000" w:rsidDel="00000000" w:rsidP="00000000" w:rsidRDefault="00000000" w:rsidRPr="00000000" w14:paraId="00000677">
      <w:pPr>
        <w:spacing w:after="0" w:before="0" w:line="276" w:lineRule="auto"/>
        <w:rPr/>
      </w:pPr>
      <w:r w:rsidDel="00000000" w:rsidR="00000000" w:rsidRPr="00000000">
        <w:rPr>
          <w:rtl w:val="0"/>
        </w:rPr>
      </w:r>
    </w:p>
    <w:p w:rsidR="00000000" w:rsidDel="00000000" w:rsidP="00000000" w:rsidRDefault="00000000" w:rsidRPr="00000000" w14:paraId="00000678">
      <w:pPr>
        <w:spacing w:after="0" w:before="0" w:line="276" w:lineRule="auto"/>
        <w:rPr/>
      </w:pPr>
      <w:r w:rsidDel="00000000" w:rsidR="00000000" w:rsidRPr="00000000">
        <w:rPr>
          <w:rtl w:val="0"/>
        </w:rPr>
        <w:t xml:space="preserve">ALI: I did not realize that you killed that guy, that’s crazy…</w:t>
      </w:r>
    </w:p>
    <w:p w:rsidR="00000000" w:rsidDel="00000000" w:rsidP="00000000" w:rsidRDefault="00000000" w:rsidRPr="00000000" w14:paraId="00000679">
      <w:pPr>
        <w:spacing w:after="0" w:before="0" w:line="276" w:lineRule="auto"/>
        <w:rPr/>
      </w:pPr>
      <w:r w:rsidDel="00000000" w:rsidR="00000000" w:rsidRPr="00000000">
        <w:rPr>
          <w:rtl w:val="0"/>
        </w:rPr>
      </w:r>
    </w:p>
    <w:p w:rsidR="00000000" w:rsidDel="00000000" w:rsidP="00000000" w:rsidRDefault="00000000" w:rsidRPr="00000000" w14:paraId="0000067A">
      <w:pPr>
        <w:spacing w:after="0" w:before="0" w:line="276" w:lineRule="auto"/>
        <w:rPr/>
      </w:pPr>
      <w:r w:rsidDel="00000000" w:rsidR="00000000" w:rsidRPr="00000000">
        <w:rPr>
          <w:rtl w:val="0"/>
        </w:rPr>
        <w:t xml:space="preserve">AUSTIN: Stabbed him in the heart with his own fuckin’ knife.</w:t>
      </w:r>
    </w:p>
    <w:p w:rsidR="00000000" w:rsidDel="00000000" w:rsidP="00000000" w:rsidRDefault="00000000" w:rsidRPr="00000000" w14:paraId="0000067B">
      <w:pPr>
        <w:spacing w:after="0" w:before="0" w:line="276" w:lineRule="auto"/>
        <w:rPr/>
      </w:pPr>
      <w:r w:rsidDel="00000000" w:rsidR="00000000" w:rsidRPr="00000000">
        <w:rPr>
          <w:rtl w:val="0"/>
        </w:rPr>
      </w:r>
    </w:p>
    <w:p w:rsidR="00000000" w:rsidDel="00000000" w:rsidP="00000000" w:rsidRDefault="00000000" w:rsidRPr="00000000" w14:paraId="0000067C">
      <w:pPr>
        <w:spacing w:after="0" w:before="0" w:line="276" w:lineRule="auto"/>
        <w:rPr/>
      </w:pPr>
      <w:r w:rsidDel="00000000" w:rsidR="00000000" w:rsidRPr="00000000">
        <w:rPr>
          <w:rtl w:val="0"/>
        </w:rPr>
        <w:t xml:space="preserve">ALI: That’s wild. Anyway can I try to compel him now that he is being actively in—</w:t>
      </w:r>
    </w:p>
    <w:p w:rsidR="00000000" w:rsidDel="00000000" w:rsidP="00000000" w:rsidRDefault="00000000" w:rsidRPr="00000000" w14:paraId="0000067D">
      <w:pPr>
        <w:spacing w:after="0" w:before="0" w:line="276" w:lineRule="auto"/>
        <w:rPr/>
      </w:pPr>
      <w:r w:rsidDel="00000000" w:rsidR="00000000" w:rsidRPr="00000000">
        <w:rPr>
          <w:rtl w:val="0"/>
        </w:rPr>
      </w:r>
    </w:p>
    <w:p w:rsidR="00000000" w:rsidDel="00000000" w:rsidP="00000000" w:rsidRDefault="00000000" w:rsidRPr="00000000" w14:paraId="0000067E">
      <w:pPr>
        <w:spacing w:after="0" w:before="0" w:line="276" w:lineRule="auto"/>
        <w:rPr/>
      </w:pPr>
      <w:r w:rsidDel="00000000" w:rsidR="00000000" w:rsidRPr="00000000">
        <w:rPr>
          <w:rtl w:val="0"/>
        </w:rPr>
        <w:t xml:space="preserve">AUSTIN: Oh, totally, you can totally try to compel him.</w:t>
      </w:r>
    </w:p>
    <w:p w:rsidR="00000000" w:rsidDel="00000000" w:rsidP="00000000" w:rsidRDefault="00000000" w:rsidRPr="00000000" w14:paraId="0000067F">
      <w:pPr>
        <w:spacing w:after="0" w:before="0" w:line="276" w:lineRule="auto"/>
        <w:rPr/>
      </w:pPr>
      <w:r w:rsidDel="00000000" w:rsidR="00000000" w:rsidRPr="00000000">
        <w:rPr>
          <w:rtl w:val="0"/>
        </w:rPr>
      </w:r>
    </w:p>
    <w:p w:rsidR="00000000" w:rsidDel="00000000" w:rsidP="00000000" w:rsidRDefault="00000000" w:rsidRPr="00000000" w14:paraId="00000680">
      <w:pPr>
        <w:spacing w:after="0" w:before="0" w:line="276" w:lineRule="auto"/>
        <w:rPr/>
      </w:pPr>
      <w:r w:rsidDel="00000000" w:rsidR="00000000" w:rsidRPr="00000000">
        <w:rPr>
          <w:rtl w:val="0"/>
        </w:rPr>
        <w:t xml:space="preserve">ALI: Okay, I gotta do that.</w:t>
      </w:r>
    </w:p>
    <w:p w:rsidR="00000000" w:rsidDel="00000000" w:rsidP="00000000" w:rsidRDefault="00000000" w:rsidRPr="00000000" w14:paraId="00000681">
      <w:pPr>
        <w:spacing w:after="0" w:before="0" w:line="276" w:lineRule="auto"/>
        <w:rPr/>
      </w:pPr>
      <w:r w:rsidDel="00000000" w:rsidR="00000000" w:rsidRPr="00000000">
        <w:rPr>
          <w:rtl w:val="0"/>
        </w:rPr>
      </w:r>
    </w:p>
    <w:p w:rsidR="00000000" w:rsidDel="00000000" w:rsidP="00000000" w:rsidRDefault="00000000" w:rsidRPr="00000000" w14:paraId="00000682">
      <w:pPr>
        <w:spacing w:after="0" w:before="0" w:line="276" w:lineRule="auto"/>
        <w:rPr/>
      </w:pPr>
      <w:r w:rsidDel="00000000" w:rsidR="00000000" w:rsidRPr="00000000">
        <w:rPr>
          <w:rtl w:val="0"/>
        </w:rPr>
        <w:t xml:space="preserve">AUSTIN: Also, take a bonus die because you have him partially in the spirit jar.</w:t>
      </w:r>
    </w:p>
    <w:p w:rsidR="00000000" w:rsidDel="00000000" w:rsidP="00000000" w:rsidRDefault="00000000" w:rsidRPr="00000000" w14:paraId="00000683">
      <w:pPr>
        <w:spacing w:after="0" w:before="0" w:line="276" w:lineRule="auto"/>
        <w:rPr/>
      </w:pPr>
      <w:r w:rsidDel="00000000" w:rsidR="00000000" w:rsidRPr="00000000">
        <w:rPr>
          <w:rtl w:val="0"/>
        </w:rPr>
      </w:r>
    </w:p>
    <w:p w:rsidR="00000000" w:rsidDel="00000000" w:rsidP="00000000" w:rsidRDefault="00000000" w:rsidRPr="00000000" w14:paraId="00000684">
      <w:pPr>
        <w:spacing w:after="0" w:before="0" w:line="276" w:lineRule="auto"/>
        <w:rPr/>
      </w:pPr>
      <w:r w:rsidDel="00000000" w:rsidR="00000000" w:rsidRPr="00000000">
        <w:rPr>
          <w:rtl w:val="0"/>
        </w:rPr>
        <w:t xml:space="preserve">ALI: Okay. But that’s still gonna be risky, standard?</w:t>
      </w:r>
    </w:p>
    <w:p w:rsidR="00000000" w:rsidDel="00000000" w:rsidP="00000000" w:rsidRDefault="00000000" w:rsidRPr="00000000" w14:paraId="00000685">
      <w:pPr>
        <w:spacing w:after="0" w:before="0" w:line="276" w:lineRule="auto"/>
        <w:rPr/>
      </w:pPr>
      <w:r w:rsidDel="00000000" w:rsidR="00000000" w:rsidRPr="00000000">
        <w:rPr>
          <w:rtl w:val="0"/>
        </w:rPr>
      </w:r>
    </w:p>
    <w:p w:rsidR="00000000" w:rsidDel="00000000" w:rsidP="00000000" w:rsidRDefault="00000000" w:rsidRPr="00000000" w14:paraId="00000686">
      <w:pPr>
        <w:spacing w:after="0" w:before="0" w:line="276" w:lineRule="auto"/>
        <w:rPr/>
      </w:pPr>
      <w:r w:rsidDel="00000000" w:rsidR="00000000" w:rsidRPr="00000000">
        <w:rPr>
          <w:rtl w:val="0"/>
        </w:rPr>
        <w:t xml:space="preserve">AUSTIN: Risky standard but a +1 from having that kind of upper hand on him.</w:t>
      </w:r>
    </w:p>
    <w:p w:rsidR="00000000" w:rsidDel="00000000" w:rsidP="00000000" w:rsidRDefault="00000000" w:rsidRPr="00000000" w14:paraId="00000687">
      <w:pPr>
        <w:spacing w:after="0" w:before="0" w:line="276" w:lineRule="auto"/>
        <w:rPr/>
      </w:pPr>
      <w:r w:rsidDel="00000000" w:rsidR="00000000" w:rsidRPr="00000000">
        <w:rPr>
          <w:rtl w:val="0"/>
        </w:rPr>
      </w:r>
    </w:p>
    <w:p w:rsidR="00000000" w:rsidDel="00000000" w:rsidP="00000000" w:rsidRDefault="00000000" w:rsidRPr="00000000" w14:paraId="00000688">
      <w:pPr>
        <w:spacing w:after="0" w:before="0" w:line="276" w:lineRule="auto"/>
        <w:rPr/>
      </w:pPr>
      <w:r w:rsidDel="00000000" w:rsidR="00000000" w:rsidRPr="00000000">
        <w:rPr>
          <w:rtl w:val="0"/>
        </w:rPr>
        <w:t xml:space="preserve">ALI: That is a 6 and two 2s, oh my god. </w:t>
      </w:r>
    </w:p>
    <w:p w:rsidR="00000000" w:rsidDel="00000000" w:rsidP="00000000" w:rsidRDefault="00000000" w:rsidRPr="00000000" w14:paraId="00000689">
      <w:pPr>
        <w:spacing w:after="0" w:before="0" w:line="276" w:lineRule="auto"/>
        <w:rPr/>
      </w:pPr>
      <w:r w:rsidDel="00000000" w:rsidR="00000000" w:rsidRPr="00000000">
        <w:rPr>
          <w:rtl w:val="0"/>
        </w:rPr>
      </w:r>
    </w:p>
    <w:p w:rsidR="00000000" w:rsidDel="00000000" w:rsidP="00000000" w:rsidRDefault="00000000" w:rsidRPr="00000000" w14:paraId="0000068A">
      <w:pPr>
        <w:spacing w:after="0" w:before="0" w:line="276" w:lineRule="auto"/>
        <w:rPr/>
      </w:pPr>
      <w:r w:rsidDel="00000000" w:rsidR="00000000" w:rsidRPr="00000000">
        <w:rPr>
          <w:rtl w:val="0"/>
        </w:rPr>
        <w:t xml:space="preserve">AUSTIN: Nice work on that 6, though.</w:t>
      </w:r>
    </w:p>
    <w:p w:rsidR="00000000" w:rsidDel="00000000" w:rsidP="00000000" w:rsidRDefault="00000000" w:rsidRPr="00000000" w14:paraId="0000068B">
      <w:pPr>
        <w:spacing w:after="0" w:before="0" w:line="276" w:lineRule="auto"/>
        <w:rPr/>
      </w:pPr>
      <w:r w:rsidDel="00000000" w:rsidR="00000000" w:rsidRPr="00000000">
        <w:rPr>
          <w:rtl w:val="0"/>
        </w:rPr>
      </w:r>
    </w:p>
    <w:p w:rsidR="00000000" w:rsidDel="00000000" w:rsidP="00000000" w:rsidRDefault="00000000" w:rsidRPr="00000000" w14:paraId="0000068C">
      <w:pPr>
        <w:spacing w:after="0" w:before="0" w:line="276" w:lineRule="auto"/>
        <w:rPr/>
      </w:pPr>
      <w:r w:rsidDel="00000000" w:rsidR="00000000" w:rsidRPr="00000000">
        <w:rPr>
          <w:rtl w:val="0"/>
        </w:rPr>
        <w:t xml:space="preserve">SYLVIA: Jesus.</w:t>
      </w:r>
    </w:p>
    <w:p w:rsidR="00000000" w:rsidDel="00000000" w:rsidP="00000000" w:rsidRDefault="00000000" w:rsidRPr="00000000" w14:paraId="0000068D">
      <w:pPr>
        <w:spacing w:after="0" w:before="0" w:line="276" w:lineRule="auto"/>
        <w:rPr/>
      </w:pPr>
      <w:r w:rsidDel="00000000" w:rsidR="00000000" w:rsidRPr="00000000">
        <w:rPr>
          <w:rtl w:val="0"/>
        </w:rPr>
      </w:r>
    </w:p>
    <w:p w:rsidR="00000000" w:rsidDel="00000000" w:rsidP="00000000" w:rsidRDefault="00000000" w:rsidRPr="00000000" w14:paraId="0000068E">
      <w:pPr>
        <w:spacing w:after="0" w:before="0" w:line="276" w:lineRule="auto"/>
        <w:rPr/>
      </w:pPr>
      <w:r w:rsidDel="00000000" w:rsidR="00000000" w:rsidRPr="00000000">
        <w:rPr>
          <w:rtl w:val="0"/>
        </w:rPr>
        <w:t xml:space="preserve">AUSTIN: So what do you…what’s the compelling look like?</w:t>
      </w:r>
    </w:p>
    <w:p w:rsidR="00000000" w:rsidDel="00000000" w:rsidP="00000000" w:rsidRDefault="00000000" w:rsidRPr="00000000" w14:paraId="0000068F">
      <w:pPr>
        <w:spacing w:after="0" w:before="0" w:line="276" w:lineRule="auto"/>
        <w:rPr/>
      </w:pPr>
      <w:r w:rsidDel="00000000" w:rsidR="00000000" w:rsidRPr="00000000">
        <w:rPr>
          <w:rtl w:val="0"/>
        </w:rPr>
      </w:r>
    </w:p>
    <w:p w:rsidR="00000000" w:rsidDel="00000000" w:rsidP="00000000" w:rsidRDefault="00000000" w:rsidRPr="00000000" w14:paraId="00000690">
      <w:pPr>
        <w:spacing w:after="0" w:before="0" w:line="276" w:lineRule="auto"/>
        <w:rPr/>
      </w:pPr>
      <w:r w:rsidDel="00000000" w:rsidR="00000000" w:rsidRPr="00000000">
        <w:rPr>
          <w:rtl w:val="0"/>
        </w:rPr>
        <w:t xml:space="preserve">ALI: I think it’s the same as before, but it has to be a stronger action.</w:t>
      </w:r>
    </w:p>
    <w:p w:rsidR="00000000" w:rsidDel="00000000" w:rsidP="00000000" w:rsidRDefault="00000000" w:rsidRPr="00000000" w14:paraId="00000691">
      <w:pPr>
        <w:spacing w:after="0" w:before="0" w:line="276" w:lineRule="auto"/>
        <w:rPr/>
      </w:pPr>
      <w:r w:rsidDel="00000000" w:rsidR="00000000" w:rsidRPr="00000000">
        <w:rPr>
          <w:rtl w:val="0"/>
        </w:rPr>
      </w:r>
    </w:p>
    <w:p w:rsidR="00000000" w:rsidDel="00000000" w:rsidP="00000000" w:rsidRDefault="00000000" w:rsidRPr="00000000" w14:paraId="00000692">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693">
      <w:pPr>
        <w:spacing w:after="0" w:before="0" w:line="276" w:lineRule="auto"/>
        <w:rPr/>
      </w:pPr>
      <w:r w:rsidDel="00000000" w:rsidR="00000000" w:rsidRPr="00000000">
        <w:rPr>
          <w:rtl w:val="0"/>
        </w:rPr>
      </w:r>
    </w:p>
    <w:p w:rsidR="00000000" w:rsidDel="00000000" w:rsidP="00000000" w:rsidRDefault="00000000" w:rsidRPr="00000000" w14:paraId="00000694">
      <w:pPr>
        <w:spacing w:after="0" w:before="0" w:line="276" w:lineRule="auto"/>
        <w:rPr/>
      </w:pPr>
      <w:r w:rsidDel="00000000" w:rsidR="00000000" w:rsidRPr="00000000">
        <w:rPr>
          <w:rtl w:val="0"/>
        </w:rPr>
        <w:t xml:space="preserve">ALI: Every time I picture it in my head, I imagine her like holding it up like she’s about to do a magical girl sequence [laughs].</w:t>
      </w:r>
    </w:p>
    <w:p w:rsidR="00000000" w:rsidDel="00000000" w:rsidP="00000000" w:rsidRDefault="00000000" w:rsidRPr="00000000" w14:paraId="00000695">
      <w:pPr>
        <w:spacing w:after="0" w:before="0" w:line="276" w:lineRule="auto"/>
        <w:rPr/>
      </w:pPr>
      <w:r w:rsidDel="00000000" w:rsidR="00000000" w:rsidRPr="00000000">
        <w:rPr>
          <w:rtl w:val="0"/>
        </w:rPr>
      </w:r>
    </w:p>
    <w:p w:rsidR="00000000" w:rsidDel="00000000" w:rsidP="00000000" w:rsidRDefault="00000000" w:rsidRPr="00000000" w14:paraId="00000696">
      <w:pPr>
        <w:spacing w:after="0" w:before="0" w:line="276" w:lineRule="auto"/>
        <w:rPr/>
      </w:pPr>
      <w:r w:rsidDel="00000000" w:rsidR="00000000" w:rsidRPr="00000000">
        <w:rPr>
          <w:rtl w:val="0"/>
        </w:rPr>
        <w:t xml:space="preserve">AUSTIN: Totally, like why not. Chase your bliss.</w:t>
      </w:r>
    </w:p>
    <w:p w:rsidR="00000000" w:rsidDel="00000000" w:rsidP="00000000" w:rsidRDefault="00000000" w:rsidRPr="00000000" w14:paraId="00000697">
      <w:pPr>
        <w:spacing w:after="0" w:before="0" w:line="276" w:lineRule="auto"/>
        <w:rPr/>
      </w:pPr>
      <w:r w:rsidDel="00000000" w:rsidR="00000000" w:rsidRPr="00000000">
        <w:rPr>
          <w:rtl w:val="0"/>
        </w:rPr>
      </w:r>
    </w:p>
    <w:p w:rsidR="00000000" w:rsidDel="00000000" w:rsidP="00000000" w:rsidRDefault="00000000" w:rsidRPr="00000000" w14:paraId="00000698">
      <w:pPr>
        <w:spacing w:after="0" w:before="0" w:line="276" w:lineRule="auto"/>
        <w:rPr/>
      </w:pPr>
      <w:r w:rsidDel="00000000" w:rsidR="00000000" w:rsidRPr="00000000">
        <w:rPr>
          <w:rtl w:val="0"/>
        </w:rPr>
        <w:t xml:space="preserve">ALI: Right, exactly. Yeah I think it’s something like that, but I don’t think that she’s ever…she’s never directed it at someone before, right? </w:t>
      </w:r>
    </w:p>
    <w:p w:rsidR="00000000" w:rsidDel="00000000" w:rsidP="00000000" w:rsidRDefault="00000000" w:rsidRPr="00000000" w14:paraId="00000699">
      <w:pPr>
        <w:spacing w:after="0" w:before="0" w:line="276" w:lineRule="auto"/>
        <w:rPr/>
      </w:pPr>
      <w:r w:rsidDel="00000000" w:rsidR="00000000" w:rsidRPr="00000000">
        <w:rPr>
          <w:rtl w:val="0"/>
        </w:rPr>
      </w:r>
    </w:p>
    <w:p w:rsidR="00000000" w:rsidDel="00000000" w:rsidP="00000000" w:rsidRDefault="00000000" w:rsidRPr="00000000" w14:paraId="0000069A">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69B">
      <w:pPr>
        <w:spacing w:after="0" w:before="0" w:line="276" w:lineRule="auto"/>
        <w:rPr/>
      </w:pPr>
      <w:r w:rsidDel="00000000" w:rsidR="00000000" w:rsidRPr="00000000">
        <w:rPr>
          <w:rtl w:val="0"/>
        </w:rPr>
      </w:r>
    </w:p>
    <w:p w:rsidR="00000000" w:rsidDel="00000000" w:rsidP="00000000" w:rsidRDefault="00000000" w:rsidRPr="00000000" w14:paraId="0000069C">
      <w:pPr>
        <w:spacing w:after="0" w:before="0" w:line="276" w:lineRule="auto"/>
        <w:rPr/>
      </w:pPr>
      <w:r w:rsidDel="00000000" w:rsidR="00000000" w:rsidRPr="00000000">
        <w:rPr>
          <w:rtl w:val="0"/>
        </w:rPr>
        <w:t xml:space="preserve">ALI: Maybe she has to let a little bit of him out of the jar while holding it up?</w:t>
      </w:r>
    </w:p>
    <w:p w:rsidR="00000000" w:rsidDel="00000000" w:rsidP="00000000" w:rsidRDefault="00000000" w:rsidRPr="00000000" w14:paraId="0000069D">
      <w:pPr>
        <w:spacing w:after="0" w:before="0" w:line="276" w:lineRule="auto"/>
        <w:rPr/>
      </w:pPr>
      <w:r w:rsidDel="00000000" w:rsidR="00000000" w:rsidRPr="00000000">
        <w:rPr>
          <w:rtl w:val="0"/>
        </w:rPr>
      </w:r>
    </w:p>
    <w:p w:rsidR="00000000" w:rsidDel="00000000" w:rsidP="00000000" w:rsidRDefault="00000000" w:rsidRPr="00000000" w14:paraId="0000069E">
      <w:pPr>
        <w:spacing w:after="0" w:before="0" w:line="276" w:lineRule="auto"/>
        <w:rPr/>
      </w:pPr>
      <w:r w:rsidDel="00000000" w:rsidR="00000000" w:rsidRPr="00000000">
        <w:rPr>
          <w:rtl w:val="0"/>
        </w:rPr>
        <w:t xml:space="preserve">AUSTIN: Yeah, that’s cool, I like that image.</w:t>
      </w:r>
    </w:p>
    <w:p w:rsidR="00000000" w:rsidDel="00000000" w:rsidP="00000000" w:rsidRDefault="00000000" w:rsidRPr="00000000" w14:paraId="0000069F">
      <w:pPr>
        <w:spacing w:after="0" w:before="0" w:line="276" w:lineRule="auto"/>
        <w:rPr/>
      </w:pPr>
      <w:r w:rsidDel="00000000" w:rsidR="00000000" w:rsidRPr="00000000">
        <w:rPr>
          <w:rtl w:val="0"/>
        </w:rPr>
      </w:r>
    </w:p>
    <w:p w:rsidR="00000000" w:rsidDel="00000000" w:rsidP="00000000" w:rsidRDefault="00000000" w:rsidRPr="00000000" w14:paraId="000006A0">
      <w:pPr>
        <w:spacing w:after="0" w:before="0" w:line="276" w:lineRule="auto"/>
        <w:rPr/>
      </w:pPr>
      <w:r w:rsidDel="00000000" w:rsidR="00000000" w:rsidRPr="00000000">
        <w:rPr>
          <w:rtl w:val="0"/>
        </w:rPr>
        <w:t xml:space="preserve">ALI: Okay. But I think that she…the command is for him to make the library go back to normal?</w:t>
      </w:r>
    </w:p>
    <w:p w:rsidR="00000000" w:rsidDel="00000000" w:rsidP="00000000" w:rsidRDefault="00000000" w:rsidRPr="00000000" w14:paraId="000006A1">
      <w:pPr>
        <w:spacing w:after="0" w:before="0" w:line="276" w:lineRule="auto"/>
        <w:rPr/>
      </w:pPr>
      <w:r w:rsidDel="00000000" w:rsidR="00000000" w:rsidRPr="00000000">
        <w:rPr>
          <w:rtl w:val="0"/>
        </w:rPr>
      </w:r>
    </w:p>
    <w:p w:rsidR="00000000" w:rsidDel="00000000" w:rsidP="00000000" w:rsidRDefault="00000000" w:rsidRPr="00000000" w14:paraId="000006A2">
      <w:pPr>
        <w:spacing w:after="0" w:before="0" w:line="276" w:lineRule="auto"/>
        <w:rPr/>
      </w:pPr>
      <w:r w:rsidDel="00000000" w:rsidR="00000000" w:rsidRPr="00000000">
        <w:rPr>
          <w:rtl w:val="0"/>
        </w:rPr>
        <w:t xml:space="preserve">AUSTIN: Oh, okay, cool. Yeah, he does it. You have him enthralled at this point. </w:t>
      </w:r>
    </w:p>
    <w:p w:rsidR="00000000" w:rsidDel="00000000" w:rsidP="00000000" w:rsidRDefault="00000000" w:rsidRPr="00000000" w14:paraId="000006A3">
      <w:pPr>
        <w:spacing w:after="0" w:before="0" w:line="276" w:lineRule="auto"/>
        <w:rPr/>
      </w:pPr>
      <w:r w:rsidDel="00000000" w:rsidR="00000000" w:rsidRPr="00000000">
        <w:rPr>
          <w:rtl w:val="0"/>
        </w:rPr>
      </w:r>
    </w:p>
    <w:p w:rsidR="00000000" w:rsidDel="00000000" w:rsidP="00000000" w:rsidRDefault="00000000" w:rsidRPr="00000000" w14:paraId="000006A4">
      <w:pPr>
        <w:spacing w:after="0" w:before="0" w:line="276" w:lineRule="auto"/>
        <w:rPr/>
      </w:pPr>
      <w:r w:rsidDel="00000000" w:rsidR="00000000" w:rsidRPr="00000000">
        <w:rPr>
          <w:rtl w:val="0"/>
        </w:rPr>
        <w:t xml:space="preserve">ALI: Right.</w:t>
      </w:r>
    </w:p>
    <w:p w:rsidR="00000000" w:rsidDel="00000000" w:rsidP="00000000" w:rsidRDefault="00000000" w:rsidRPr="00000000" w14:paraId="000006A5">
      <w:pPr>
        <w:spacing w:after="0" w:before="0" w:line="276" w:lineRule="auto"/>
        <w:rPr/>
      </w:pPr>
      <w:r w:rsidDel="00000000" w:rsidR="00000000" w:rsidRPr="00000000">
        <w:rPr>
          <w:rtl w:val="0"/>
        </w:rPr>
      </w:r>
    </w:p>
    <w:p w:rsidR="00000000" w:rsidDel="00000000" w:rsidP="00000000" w:rsidRDefault="00000000" w:rsidRPr="00000000" w14:paraId="000006A6">
      <w:pPr>
        <w:spacing w:after="0" w:before="0" w:line="276" w:lineRule="auto"/>
        <w:rPr/>
      </w:pPr>
      <w:r w:rsidDel="00000000" w:rsidR="00000000" w:rsidRPr="00000000">
        <w:rPr>
          <w:rtl w:val="0"/>
        </w:rPr>
        <w:t xml:space="preserve">AUSTIN: And he like lifts one…he moves the hand that he was trying to burn Sige with back, and then lifts the other hand up, and kind of does like a flip of his hand, and then everything kind of slowly calms down, but it is slow, again. It actually is like a train coming to a halt, so it’s kind of like you can hear the gears slowly calm themselves down. And then he just stands there, in his like, burned ghost form, filled with blood. [ALI laughs quietly]</w:t>
      </w:r>
    </w:p>
    <w:p w:rsidR="00000000" w:rsidDel="00000000" w:rsidP="00000000" w:rsidRDefault="00000000" w:rsidRPr="00000000" w14:paraId="000006A7">
      <w:pPr>
        <w:spacing w:after="0" w:before="0" w:line="276" w:lineRule="auto"/>
        <w:rPr/>
      </w:pPr>
      <w:r w:rsidDel="00000000" w:rsidR="00000000" w:rsidRPr="00000000">
        <w:rPr>
          <w:rtl w:val="0"/>
        </w:rPr>
      </w:r>
    </w:p>
    <w:p w:rsidR="00000000" w:rsidDel="00000000" w:rsidP="00000000" w:rsidRDefault="00000000" w:rsidRPr="00000000" w14:paraId="000006A8">
      <w:pPr>
        <w:spacing w:after="0" w:before="0" w:line="276" w:lineRule="auto"/>
        <w:rPr/>
      </w:pPr>
      <w:r w:rsidDel="00000000" w:rsidR="00000000" w:rsidRPr="00000000">
        <w:rPr>
          <w:rtl w:val="0"/>
        </w:rPr>
        <w:t xml:space="preserve">AUSTIN: You’re the good guys.</w:t>
      </w:r>
    </w:p>
    <w:p w:rsidR="00000000" w:rsidDel="00000000" w:rsidP="00000000" w:rsidRDefault="00000000" w:rsidRPr="00000000" w14:paraId="000006A9">
      <w:pPr>
        <w:spacing w:after="0" w:before="0" w:line="276" w:lineRule="auto"/>
        <w:rPr/>
      </w:pPr>
      <w:r w:rsidDel="00000000" w:rsidR="00000000" w:rsidRPr="00000000">
        <w:rPr>
          <w:rtl w:val="0"/>
        </w:rPr>
      </w:r>
    </w:p>
    <w:p w:rsidR="00000000" w:rsidDel="00000000" w:rsidP="00000000" w:rsidRDefault="00000000" w:rsidRPr="00000000" w14:paraId="000006AA">
      <w:pPr>
        <w:spacing w:after="0" w:before="0" w:line="276" w:lineRule="auto"/>
        <w:rPr/>
      </w:pPr>
      <w:r w:rsidDel="00000000" w:rsidR="00000000" w:rsidRPr="00000000">
        <w:rPr>
          <w:rtl w:val="0"/>
        </w:rPr>
        <w:t xml:space="preserve">DRE: Yeah!</w:t>
      </w:r>
    </w:p>
    <w:p w:rsidR="00000000" w:rsidDel="00000000" w:rsidP="00000000" w:rsidRDefault="00000000" w:rsidRPr="00000000" w14:paraId="000006AB">
      <w:pPr>
        <w:spacing w:after="0" w:before="0" w:line="276" w:lineRule="auto"/>
        <w:rPr/>
      </w:pPr>
      <w:r w:rsidDel="00000000" w:rsidR="00000000" w:rsidRPr="00000000">
        <w:rPr>
          <w:rtl w:val="0"/>
        </w:rPr>
      </w:r>
    </w:p>
    <w:p w:rsidR="00000000" w:rsidDel="00000000" w:rsidP="00000000" w:rsidRDefault="00000000" w:rsidRPr="00000000" w14:paraId="000006AC">
      <w:pPr>
        <w:spacing w:after="0" w:before="0" w:line="276" w:lineRule="auto"/>
        <w:rPr/>
      </w:pPr>
      <w:r w:rsidDel="00000000" w:rsidR="00000000" w:rsidRPr="00000000">
        <w:rPr>
          <w:rtl w:val="0"/>
        </w:rPr>
        <w:tab/>
        <w:t xml:space="preserve">DRE (as Sige): Aubrey, let’s get in that vault.</w:t>
      </w:r>
    </w:p>
    <w:p w:rsidR="00000000" w:rsidDel="00000000" w:rsidP="00000000" w:rsidRDefault="00000000" w:rsidRPr="00000000" w14:paraId="000006AD">
      <w:pPr>
        <w:spacing w:after="0" w:before="0" w:line="276" w:lineRule="auto"/>
        <w:rPr/>
      </w:pPr>
      <w:r w:rsidDel="00000000" w:rsidR="00000000" w:rsidRPr="00000000">
        <w:rPr>
          <w:rtl w:val="0"/>
        </w:rPr>
      </w:r>
    </w:p>
    <w:p w:rsidR="00000000" w:rsidDel="00000000" w:rsidP="00000000" w:rsidRDefault="00000000" w:rsidRPr="00000000" w14:paraId="000006AE">
      <w:pPr>
        <w:spacing w:after="0" w:before="0" w:line="276" w:lineRule="auto"/>
        <w:rPr/>
      </w:pPr>
      <w:r w:rsidDel="00000000" w:rsidR="00000000" w:rsidRPr="00000000">
        <w:rPr>
          <w:rtl w:val="0"/>
        </w:rPr>
        <w:t xml:space="preserve">ALI: Yeah. </w:t>
      </w:r>
    </w:p>
    <w:p w:rsidR="00000000" w:rsidDel="00000000" w:rsidP="00000000" w:rsidRDefault="00000000" w:rsidRPr="00000000" w14:paraId="000006AF">
      <w:pPr>
        <w:spacing w:after="0" w:before="0" w:line="276" w:lineRule="auto"/>
        <w:rPr/>
      </w:pPr>
      <w:r w:rsidDel="00000000" w:rsidR="00000000" w:rsidRPr="00000000">
        <w:rPr>
          <w:rtl w:val="0"/>
        </w:rPr>
      </w:r>
    </w:p>
    <w:p w:rsidR="00000000" w:rsidDel="00000000" w:rsidP="00000000" w:rsidRDefault="00000000" w:rsidRPr="00000000" w14:paraId="000006B0">
      <w:pPr>
        <w:spacing w:after="0" w:before="0" w:line="276" w:lineRule="auto"/>
        <w:rPr/>
      </w:pPr>
      <w:r w:rsidDel="00000000" w:rsidR="00000000" w:rsidRPr="00000000">
        <w:rPr>
          <w:rtl w:val="0"/>
        </w:rPr>
        <w:tab/>
        <w:t xml:space="preserve">SYLVIA (as Aubrey): Uh, wha—yeah, okay!</w:t>
      </w:r>
    </w:p>
    <w:p w:rsidR="00000000" w:rsidDel="00000000" w:rsidP="00000000" w:rsidRDefault="00000000" w:rsidRPr="00000000" w14:paraId="000006B1">
      <w:pPr>
        <w:spacing w:after="0" w:before="0" w:line="276" w:lineRule="auto"/>
        <w:rPr/>
      </w:pPr>
      <w:r w:rsidDel="00000000" w:rsidR="00000000" w:rsidRPr="00000000">
        <w:rPr>
          <w:rtl w:val="0"/>
        </w:rPr>
      </w:r>
    </w:p>
    <w:p w:rsidR="00000000" w:rsidDel="00000000" w:rsidP="00000000" w:rsidRDefault="00000000" w:rsidRPr="00000000" w14:paraId="000006B2">
      <w:pPr>
        <w:spacing w:after="0" w:before="0" w:line="276" w:lineRule="auto"/>
        <w:rPr/>
      </w:pPr>
      <w:r w:rsidDel="00000000" w:rsidR="00000000" w:rsidRPr="00000000">
        <w:rPr>
          <w:rtl w:val="0"/>
        </w:rPr>
        <w:t xml:space="preserve">SYLVIA: I have a thing for this!</w:t>
      </w:r>
    </w:p>
    <w:p w:rsidR="00000000" w:rsidDel="00000000" w:rsidP="00000000" w:rsidRDefault="00000000" w:rsidRPr="00000000" w14:paraId="000006B3">
      <w:pPr>
        <w:spacing w:after="0" w:before="0" w:line="276" w:lineRule="auto"/>
        <w:rPr/>
      </w:pPr>
      <w:r w:rsidDel="00000000" w:rsidR="00000000" w:rsidRPr="00000000">
        <w:rPr>
          <w:rtl w:val="0"/>
        </w:rPr>
      </w:r>
    </w:p>
    <w:p w:rsidR="00000000" w:rsidDel="00000000" w:rsidP="00000000" w:rsidRDefault="00000000" w:rsidRPr="00000000" w14:paraId="000006B4">
      <w:pPr>
        <w:spacing w:after="0" w:before="0" w:line="276" w:lineRule="auto"/>
        <w:rPr/>
      </w:pPr>
      <w:r w:rsidDel="00000000" w:rsidR="00000000" w:rsidRPr="00000000">
        <w:rPr>
          <w:rtl w:val="0"/>
        </w:rPr>
        <w:t xml:space="preserve">AUSTIN: You do!</w:t>
      </w:r>
    </w:p>
    <w:p w:rsidR="00000000" w:rsidDel="00000000" w:rsidP="00000000" w:rsidRDefault="00000000" w:rsidRPr="00000000" w14:paraId="000006B5">
      <w:pPr>
        <w:spacing w:after="0" w:before="0" w:line="276" w:lineRule="auto"/>
        <w:ind w:left="720" w:firstLine="0"/>
        <w:rPr/>
      </w:pPr>
      <w:r w:rsidDel="00000000" w:rsidR="00000000" w:rsidRPr="00000000">
        <w:rPr>
          <w:rtl w:val="0"/>
        </w:rPr>
      </w:r>
    </w:p>
    <w:p w:rsidR="00000000" w:rsidDel="00000000" w:rsidP="00000000" w:rsidRDefault="00000000" w:rsidRPr="00000000" w14:paraId="000006B6">
      <w:pPr>
        <w:spacing w:after="0" w:before="0" w:line="276" w:lineRule="auto"/>
        <w:ind w:left="720" w:firstLine="0"/>
        <w:rPr/>
      </w:pPr>
      <w:r w:rsidDel="00000000" w:rsidR="00000000" w:rsidRPr="00000000">
        <w:rPr>
          <w:rtl w:val="0"/>
        </w:rPr>
        <w:t xml:space="preserve">ALI (as Castille): Aubrey, do you want me to carry you over to the door so you don’t get hurt?</w:t>
      </w:r>
    </w:p>
    <w:p w:rsidR="00000000" w:rsidDel="00000000" w:rsidP="00000000" w:rsidRDefault="00000000" w:rsidRPr="00000000" w14:paraId="000006B7">
      <w:pPr>
        <w:spacing w:after="0" w:before="0" w:line="276" w:lineRule="auto"/>
        <w:rPr/>
      </w:pPr>
      <w:r w:rsidDel="00000000" w:rsidR="00000000" w:rsidRPr="00000000">
        <w:rPr>
          <w:rtl w:val="0"/>
        </w:rPr>
      </w:r>
    </w:p>
    <w:p w:rsidR="00000000" w:rsidDel="00000000" w:rsidP="00000000" w:rsidRDefault="00000000" w:rsidRPr="00000000" w14:paraId="000006B8">
      <w:pPr>
        <w:spacing w:after="0" w:before="0" w:line="276" w:lineRule="auto"/>
        <w:rPr/>
      </w:pPr>
      <w:r w:rsidDel="00000000" w:rsidR="00000000" w:rsidRPr="00000000">
        <w:rPr>
          <w:rtl w:val="0"/>
        </w:rPr>
        <w:t xml:space="preserve">AUSTIN: Everyone can just walk now, because there’s not…you’re not like having combat.</w:t>
      </w:r>
    </w:p>
    <w:p w:rsidR="00000000" w:rsidDel="00000000" w:rsidP="00000000" w:rsidRDefault="00000000" w:rsidRPr="00000000" w14:paraId="000006B9">
      <w:pPr>
        <w:spacing w:after="0" w:before="0" w:line="276" w:lineRule="auto"/>
        <w:rPr/>
      </w:pPr>
      <w:r w:rsidDel="00000000" w:rsidR="00000000" w:rsidRPr="00000000">
        <w:rPr>
          <w:rtl w:val="0"/>
        </w:rPr>
      </w:r>
    </w:p>
    <w:p w:rsidR="00000000" w:rsidDel="00000000" w:rsidP="00000000" w:rsidRDefault="00000000" w:rsidRPr="00000000" w14:paraId="000006BA">
      <w:pPr>
        <w:spacing w:after="0" w:before="0" w:line="276" w:lineRule="auto"/>
        <w:rPr/>
      </w:pPr>
      <w:r w:rsidDel="00000000" w:rsidR="00000000" w:rsidRPr="00000000">
        <w:rPr>
          <w:rtl w:val="0"/>
        </w:rPr>
        <w:tab/>
        <w:t xml:space="preserve">SYLVIA (as Aubrey): But yes! [ALI and AUSTIN laugh]</w:t>
      </w:r>
    </w:p>
    <w:p w:rsidR="00000000" w:rsidDel="00000000" w:rsidP="00000000" w:rsidRDefault="00000000" w:rsidRPr="00000000" w14:paraId="000006BB">
      <w:pPr>
        <w:spacing w:after="0" w:before="0" w:line="276" w:lineRule="auto"/>
        <w:rPr/>
      </w:pPr>
      <w:r w:rsidDel="00000000" w:rsidR="00000000" w:rsidRPr="00000000">
        <w:rPr>
          <w:rtl w:val="0"/>
        </w:rPr>
      </w:r>
    </w:p>
    <w:p w:rsidR="00000000" w:rsidDel="00000000" w:rsidP="00000000" w:rsidRDefault="00000000" w:rsidRPr="00000000" w14:paraId="000006BC">
      <w:pPr>
        <w:spacing w:after="0" w:before="0" w:line="276" w:lineRule="auto"/>
        <w:rPr/>
      </w:pPr>
      <w:r w:rsidDel="00000000" w:rsidR="00000000" w:rsidRPr="00000000">
        <w:rPr>
          <w:rtl w:val="0"/>
        </w:rPr>
        <w:t xml:space="preserve">AUSTIN: If we really want this visual, here’s what I’m gonna do. In order to open this vault, you have to be lifted up on someone’s shoulders. [laughter]</w:t>
      </w:r>
    </w:p>
    <w:p w:rsidR="00000000" w:rsidDel="00000000" w:rsidP="00000000" w:rsidRDefault="00000000" w:rsidRPr="00000000" w14:paraId="000006BD">
      <w:pPr>
        <w:spacing w:after="0" w:before="0" w:line="276" w:lineRule="auto"/>
        <w:rPr/>
      </w:pPr>
      <w:r w:rsidDel="00000000" w:rsidR="00000000" w:rsidRPr="00000000">
        <w:rPr>
          <w:rtl w:val="0"/>
        </w:rPr>
      </w:r>
    </w:p>
    <w:p w:rsidR="00000000" w:rsidDel="00000000" w:rsidP="00000000" w:rsidRDefault="00000000" w:rsidRPr="00000000" w14:paraId="000006BE">
      <w:pPr>
        <w:spacing w:after="0" w:before="0" w:line="276" w:lineRule="auto"/>
        <w:rPr/>
      </w:pPr>
      <w:r w:rsidDel="00000000" w:rsidR="00000000" w:rsidRPr="00000000">
        <w:rPr>
          <w:rtl w:val="0"/>
        </w:rPr>
        <w:t xml:space="preserve">DRE: I mean we’ve already done that before, leaving the bar. We’ve practiced this maneuver.</w:t>
      </w:r>
    </w:p>
    <w:p w:rsidR="00000000" w:rsidDel="00000000" w:rsidP="00000000" w:rsidRDefault="00000000" w:rsidRPr="00000000" w14:paraId="000006BF">
      <w:pPr>
        <w:spacing w:after="0" w:before="0" w:line="276" w:lineRule="auto"/>
        <w:rPr/>
      </w:pPr>
      <w:r w:rsidDel="00000000" w:rsidR="00000000" w:rsidRPr="00000000">
        <w:rPr>
          <w:rtl w:val="0"/>
        </w:rPr>
      </w:r>
    </w:p>
    <w:p w:rsidR="00000000" w:rsidDel="00000000" w:rsidP="00000000" w:rsidRDefault="00000000" w:rsidRPr="00000000" w14:paraId="000006C0">
      <w:pPr>
        <w:spacing w:after="0" w:before="0" w:line="276" w:lineRule="auto"/>
        <w:rPr/>
      </w:pPr>
      <w:r w:rsidDel="00000000" w:rsidR="00000000" w:rsidRPr="00000000">
        <w:rPr>
          <w:rtl w:val="0"/>
        </w:rPr>
        <w:t xml:space="preserve">AUSTIN: Yes, it’s true</w:t>
      </w:r>
    </w:p>
    <w:p w:rsidR="00000000" w:rsidDel="00000000" w:rsidP="00000000" w:rsidRDefault="00000000" w:rsidRPr="00000000" w14:paraId="000006C1">
      <w:pPr>
        <w:spacing w:after="0" w:before="0" w:line="276" w:lineRule="auto"/>
        <w:rPr/>
      </w:pPr>
      <w:r w:rsidDel="00000000" w:rsidR="00000000" w:rsidRPr="00000000">
        <w:rPr>
          <w:rtl w:val="0"/>
        </w:rPr>
      </w:r>
    </w:p>
    <w:p w:rsidR="00000000" w:rsidDel="00000000" w:rsidP="00000000" w:rsidRDefault="00000000" w:rsidRPr="00000000" w14:paraId="000006C2">
      <w:pPr>
        <w:spacing w:after="0" w:before="0" w:line="276" w:lineRule="auto"/>
        <w:rPr/>
      </w:pPr>
      <w:r w:rsidDel="00000000" w:rsidR="00000000" w:rsidRPr="00000000">
        <w:rPr>
          <w:rtl w:val="0"/>
        </w:rPr>
        <w:t xml:space="preserve">SYLVIA: So, instead of just tinkering with this, I’m gonna wreck this dang thing.</w:t>
      </w:r>
    </w:p>
    <w:p w:rsidR="00000000" w:rsidDel="00000000" w:rsidP="00000000" w:rsidRDefault="00000000" w:rsidRPr="00000000" w14:paraId="000006C3">
      <w:pPr>
        <w:spacing w:after="0" w:before="0" w:line="276" w:lineRule="auto"/>
        <w:rPr/>
      </w:pPr>
      <w:r w:rsidDel="00000000" w:rsidR="00000000" w:rsidRPr="00000000">
        <w:rPr>
          <w:rtl w:val="0"/>
        </w:rPr>
      </w:r>
    </w:p>
    <w:p w:rsidR="00000000" w:rsidDel="00000000" w:rsidP="00000000" w:rsidRDefault="00000000" w:rsidRPr="00000000" w14:paraId="000006C4">
      <w:pPr>
        <w:spacing w:after="0" w:before="0" w:line="276" w:lineRule="auto"/>
        <w:rPr/>
      </w:pPr>
      <w:r w:rsidDel="00000000" w:rsidR="00000000" w:rsidRPr="00000000">
        <w:rPr>
          <w:rtl w:val="0"/>
        </w:rPr>
        <w:t xml:space="preserve">ALI: Ooh.</w:t>
      </w:r>
    </w:p>
    <w:p w:rsidR="00000000" w:rsidDel="00000000" w:rsidP="00000000" w:rsidRDefault="00000000" w:rsidRPr="00000000" w14:paraId="000006C5">
      <w:pPr>
        <w:spacing w:after="0" w:before="0" w:line="276" w:lineRule="auto"/>
        <w:rPr/>
      </w:pPr>
      <w:r w:rsidDel="00000000" w:rsidR="00000000" w:rsidRPr="00000000">
        <w:rPr>
          <w:rtl w:val="0"/>
        </w:rPr>
      </w:r>
    </w:p>
    <w:p w:rsidR="00000000" w:rsidDel="00000000" w:rsidP="00000000" w:rsidRDefault="00000000" w:rsidRPr="00000000" w14:paraId="000006C6">
      <w:pPr>
        <w:spacing w:after="0" w:before="0" w:line="276" w:lineRule="auto"/>
        <w:rPr/>
      </w:pPr>
      <w:r w:rsidDel="00000000" w:rsidR="00000000" w:rsidRPr="00000000">
        <w:rPr>
          <w:rtl w:val="0"/>
        </w:rPr>
        <w:t xml:space="preserve">AUSTIN: Oh, shit</w:t>
      </w:r>
    </w:p>
    <w:p w:rsidR="00000000" w:rsidDel="00000000" w:rsidP="00000000" w:rsidRDefault="00000000" w:rsidRPr="00000000" w14:paraId="000006C7">
      <w:pPr>
        <w:spacing w:after="0" w:before="0" w:line="276" w:lineRule="auto"/>
        <w:rPr/>
      </w:pPr>
      <w:r w:rsidDel="00000000" w:rsidR="00000000" w:rsidRPr="00000000">
        <w:rPr>
          <w:rtl w:val="0"/>
        </w:rPr>
      </w:r>
    </w:p>
    <w:p w:rsidR="00000000" w:rsidDel="00000000" w:rsidP="00000000" w:rsidRDefault="00000000" w:rsidRPr="00000000" w14:paraId="000006C8">
      <w:pPr>
        <w:spacing w:after="0" w:before="0" w:line="276" w:lineRule="auto"/>
        <w:rPr/>
      </w:pPr>
      <w:r w:rsidDel="00000000" w:rsidR="00000000" w:rsidRPr="00000000">
        <w:rPr>
          <w:rtl w:val="0"/>
        </w:rPr>
        <w:t xml:space="preserve">SYLVIA: So I have fine wrecker tools.</w:t>
      </w:r>
    </w:p>
    <w:p w:rsidR="00000000" w:rsidDel="00000000" w:rsidP="00000000" w:rsidRDefault="00000000" w:rsidRPr="00000000" w14:paraId="000006C9">
      <w:pPr>
        <w:spacing w:after="0" w:before="0" w:line="276" w:lineRule="auto"/>
        <w:rPr/>
      </w:pPr>
      <w:r w:rsidDel="00000000" w:rsidR="00000000" w:rsidRPr="00000000">
        <w:rPr>
          <w:rtl w:val="0"/>
        </w:rPr>
      </w:r>
    </w:p>
    <w:p w:rsidR="00000000" w:rsidDel="00000000" w:rsidP="00000000" w:rsidRDefault="00000000" w:rsidRPr="00000000" w14:paraId="000006CA">
      <w:pPr>
        <w:spacing w:after="0" w:before="0" w:line="276" w:lineRule="auto"/>
        <w:rPr/>
      </w:pPr>
      <w:r w:rsidDel="00000000" w:rsidR="00000000" w:rsidRPr="00000000">
        <w:rPr>
          <w:rtl w:val="0"/>
        </w:rPr>
        <w:t xml:space="preserve">AUSTIN: You do.</w:t>
      </w:r>
    </w:p>
    <w:p w:rsidR="00000000" w:rsidDel="00000000" w:rsidP="00000000" w:rsidRDefault="00000000" w:rsidRPr="00000000" w14:paraId="000006CB">
      <w:pPr>
        <w:spacing w:after="0" w:before="0" w:line="276" w:lineRule="auto"/>
        <w:rPr/>
      </w:pPr>
      <w:r w:rsidDel="00000000" w:rsidR="00000000" w:rsidRPr="00000000">
        <w:rPr>
          <w:rtl w:val="0"/>
        </w:rPr>
      </w:r>
    </w:p>
    <w:p w:rsidR="00000000" w:rsidDel="00000000" w:rsidP="00000000" w:rsidRDefault="00000000" w:rsidRPr="00000000" w14:paraId="000006CC">
      <w:pPr>
        <w:spacing w:after="0" w:before="0" w:line="276" w:lineRule="auto"/>
        <w:rPr/>
      </w:pPr>
      <w:r w:rsidDel="00000000" w:rsidR="00000000" w:rsidRPr="00000000">
        <w:rPr>
          <w:rtl w:val="0"/>
        </w:rPr>
        <w:t xml:space="preserve">SYLVIA: But, I also have the fire oil that I made prior to this.</w:t>
      </w:r>
    </w:p>
    <w:p w:rsidR="00000000" w:rsidDel="00000000" w:rsidP="00000000" w:rsidRDefault="00000000" w:rsidRPr="00000000" w14:paraId="000006CD">
      <w:pPr>
        <w:spacing w:after="0" w:before="0" w:line="276" w:lineRule="auto"/>
        <w:rPr/>
      </w:pPr>
      <w:r w:rsidDel="00000000" w:rsidR="00000000" w:rsidRPr="00000000">
        <w:rPr>
          <w:rtl w:val="0"/>
        </w:rPr>
      </w:r>
    </w:p>
    <w:p w:rsidR="00000000" w:rsidDel="00000000" w:rsidP="00000000" w:rsidRDefault="00000000" w:rsidRPr="00000000" w14:paraId="000006CE">
      <w:pPr>
        <w:spacing w:after="0" w:before="0" w:line="276" w:lineRule="auto"/>
        <w:rPr/>
      </w:pPr>
      <w:r w:rsidDel="00000000" w:rsidR="00000000" w:rsidRPr="00000000">
        <w:rPr>
          <w:rtl w:val="0"/>
        </w:rPr>
        <w:t xml:space="preserve">AUSTIN: Yes, you do.</w:t>
      </w:r>
    </w:p>
    <w:p w:rsidR="00000000" w:rsidDel="00000000" w:rsidP="00000000" w:rsidRDefault="00000000" w:rsidRPr="00000000" w14:paraId="000006CF">
      <w:pPr>
        <w:spacing w:after="0" w:before="0" w:line="276" w:lineRule="auto"/>
        <w:rPr/>
      </w:pPr>
      <w:r w:rsidDel="00000000" w:rsidR="00000000" w:rsidRPr="00000000">
        <w:rPr>
          <w:rtl w:val="0"/>
        </w:rPr>
      </w:r>
    </w:p>
    <w:p w:rsidR="00000000" w:rsidDel="00000000" w:rsidP="00000000" w:rsidRDefault="00000000" w:rsidRPr="00000000" w14:paraId="000006D0">
      <w:pPr>
        <w:spacing w:after="0" w:before="0" w:line="276" w:lineRule="auto"/>
        <w:rPr/>
      </w:pPr>
      <w:r w:rsidDel="00000000" w:rsidR="00000000" w:rsidRPr="00000000">
        <w:rPr>
          <w:rtl w:val="0"/>
        </w:rPr>
        <w:t xml:space="preserve">SYLVIA: Which we’ve established burns through things.</w:t>
      </w:r>
    </w:p>
    <w:p w:rsidR="00000000" w:rsidDel="00000000" w:rsidP="00000000" w:rsidRDefault="00000000" w:rsidRPr="00000000" w14:paraId="000006D1">
      <w:pPr>
        <w:spacing w:after="0" w:before="0" w:line="276" w:lineRule="auto"/>
        <w:rPr/>
      </w:pPr>
      <w:r w:rsidDel="00000000" w:rsidR="00000000" w:rsidRPr="00000000">
        <w:rPr>
          <w:rtl w:val="0"/>
        </w:rPr>
      </w:r>
    </w:p>
    <w:p w:rsidR="00000000" w:rsidDel="00000000" w:rsidP="00000000" w:rsidRDefault="00000000" w:rsidRPr="00000000" w14:paraId="000006D2">
      <w:pPr>
        <w:spacing w:after="0" w:before="0" w:line="276" w:lineRule="auto"/>
        <w:rPr/>
      </w:pPr>
      <w:r w:rsidDel="00000000" w:rsidR="00000000" w:rsidRPr="00000000">
        <w:rPr>
          <w:rtl w:val="0"/>
        </w:rPr>
        <w:t xml:space="preserve">AUSTIN: It does!</w:t>
      </w:r>
    </w:p>
    <w:p w:rsidR="00000000" w:rsidDel="00000000" w:rsidP="00000000" w:rsidRDefault="00000000" w:rsidRPr="00000000" w14:paraId="000006D3">
      <w:pPr>
        <w:spacing w:after="0" w:before="0" w:line="276" w:lineRule="auto"/>
        <w:rPr/>
      </w:pPr>
      <w:r w:rsidDel="00000000" w:rsidR="00000000" w:rsidRPr="00000000">
        <w:rPr>
          <w:rtl w:val="0"/>
        </w:rPr>
      </w:r>
    </w:p>
    <w:p w:rsidR="00000000" w:rsidDel="00000000" w:rsidP="00000000" w:rsidRDefault="00000000" w:rsidRPr="00000000" w14:paraId="000006D4">
      <w:pPr>
        <w:spacing w:after="0" w:before="0" w:line="276" w:lineRule="auto"/>
        <w:rPr/>
      </w:pPr>
      <w:r w:rsidDel="00000000" w:rsidR="00000000" w:rsidRPr="00000000">
        <w:rPr>
          <w:rtl w:val="0"/>
        </w:rPr>
        <w:t xml:space="preserve">SYLVIA: So, I’d like to use that, would that give me bonus dice, or just do it, or what?</w:t>
      </w:r>
    </w:p>
    <w:p w:rsidR="00000000" w:rsidDel="00000000" w:rsidP="00000000" w:rsidRDefault="00000000" w:rsidRPr="00000000" w14:paraId="000006D5">
      <w:pPr>
        <w:spacing w:after="0" w:before="0" w:line="276" w:lineRule="auto"/>
        <w:rPr/>
      </w:pPr>
      <w:r w:rsidDel="00000000" w:rsidR="00000000" w:rsidRPr="00000000">
        <w:rPr>
          <w:rtl w:val="0"/>
        </w:rPr>
      </w:r>
    </w:p>
    <w:p w:rsidR="00000000" w:rsidDel="00000000" w:rsidP="00000000" w:rsidRDefault="00000000" w:rsidRPr="00000000" w14:paraId="000006D6">
      <w:pPr>
        <w:spacing w:after="0" w:before="0" w:line="276" w:lineRule="auto"/>
        <w:rPr/>
      </w:pPr>
      <w:r w:rsidDel="00000000" w:rsidR="00000000" w:rsidRPr="00000000">
        <w:rPr>
          <w:rtl w:val="0"/>
        </w:rPr>
        <w:t xml:space="preserve">AUSTIN: I think it gives you a bonus to effect—</w:t>
      </w:r>
    </w:p>
    <w:p w:rsidR="00000000" w:rsidDel="00000000" w:rsidP="00000000" w:rsidRDefault="00000000" w:rsidRPr="00000000" w14:paraId="000006D7">
      <w:pPr>
        <w:spacing w:after="0" w:before="0" w:line="276" w:lineRule="auto"/>
        <w:rPr/>
      </w:pPr>
      <w:r w:rsidDel="00000000" w:rsidR="00000000" w:rsidRPr="00000000">
        <w:rPr>
          <w:rtl w:val="0"/>
        </w:rPr>
      </w:r>
    </w:p>
    <w:p w:rsidR="00000000" w:rsidDel="00000000" w:rsidP="00000000" w:rsidRDefault="00000000" w:rsidRPr="00000000" w14:paraId="000006D8">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6D9">
      <w:pPr>
        <w:spacing w:after="0" w:before="0" w:line="276" w:lineRule="auto"/>
        <w:rPr/>
      </w:pPr>
      <w:r w:rsidDel="00000000" w:rsidR="00000000" w:rsidRPr="00000000">
        <w:rPr>
          <w:rtl w:val="0"/>
        </w:rPr>
      </w:r>
    </w:p>
    <w:p w:rsidR="00000000" w:rsidDel="00000000" w:rsidP="00000000" w:rsidRDefault="00000000" w:rsidRPr="00000000" w14:paraId="000006DA">
      <w:pPr>
        <w:spacing w:after="0" w:before="0" w:line="276" w:lineRule="auto"/>
        <w:rPr/>
      </w:pPr>
      <w:r w:rsidDel="00000000" w:rsidR="00000000" w:rsidRPr="00000000">
        <w:rPr>
          <w:rtl w:val="0"/>
        </w:rPr>
        <w:t xml:space="preserve">AUSTIN: —that lifts you from standard to great, because you have a superior tool. </w:t>
      </w:r>
    </w:p>
    <w:p w:rsidR="00000000" w:rsidDel="00000000" w:rsidP="00000000" w:rsidRDefault="00000000" w:rsidRPr="00000000" w14:paraId="000006DB">
      <w:pPr>
        <w:spacing w:after="0" w:before="0" w:line="276" w:lineRule="auto"/>
        <w:rPr/>
      </w:pPr>
      <w:r w:rsidDel="00000000" w:rsidR="00000000" w:rsidRPr="00000000">
        <w:rPr>
          <w:rtl w:val="0"/>
        </w:rPr>
      </w:r>
    </w:p>
    <w:p w:rsidR="00000000" w:rsidDel="00000000" w:rsidP="00000000" w:rsidRDefault="00000000" w:rsidRPr="00000000" w14:paraId="000006DC">
      <w:pPr>
        <w:spacing w:after="0" w:before="0" w:line="276" w:lineRule="auto"/>
        <w:rPr/>
      </w:pPr>
      <w:r w:rsidDel="00000000" w:rsidR="00000000" w:rsidRPr="00000000">
        <w:rPr>
          <w:rtl w:val="0"/>
        </w:rPr>
        <w:t xml:space="preserve">SYLVIA: Okay. So, is this controlled, or…?</w:t>
      </w:r>
    </w:p>
    <w:p w:rsidR="00000000" w:rsidDel="00000000" w:rsidP="00000000" w:rsidRDefault="00000000" w:rsidRPr="00000000" w14:paraId="000006DD">
      <w:pPr>
        <w:spacing w:after="0" w:before="0" w:line="276" w:lineRule="auto"/>
        <w:rPr/>
      </w:pPr>
      <w:r w:rsidDel="00000000" w:rsidR="00000000" w:rsidRPr="00000000">
        <w:rPr>
          <w:rtl w:val="0"/>
        </w:rPr>
      </w:r>
    </w:p>
    <w:p w:rsidR="00000000" w:rsidDel="00000000" w:rsidP="00000000" w:rsidRDefault="00000000" w:rsidRPr="00000000" w14:paraId="000006DE">
      <w:pPr>
        <w:spacing w:after="0" w:before="0" w:line="276" w:lineRule="auto"/>
        <w:rPr/>
      </w:pPr>
      <w:r w:rsidDel="00000000" w:rsidR="00000000" w:rsidRPr="00000000">
        <w:rPr>
          <w:rtl w:val="0"/>
        </w:rPr>
        <w:t xml:space="preserve">AUSTIN: Yeah, controlled great. And that’s a 4. “</w:t>
      </w:r>
      <w:r w:rsidDel="00000000" w:rsidR="00000000" w:rsidRPr="00000000">
        <w:rPr>
          <w:i w:val="1"/>
          <w:rtl w:val="0"/>
        </w:rPr>
        <w:t xml:space="preserve">You do it but there’s a consequence. It takes extra time, you have reduced effect, you suffer lesser harm, or you end up in a risky position</w:t>
      </w:r>
      <w:r w:rsidDel="00000000" w:rsidR="00000000" w:rsidRPr="00000000">
        <w:rPr>
          <w:rtl w:val="0"/>
        </w:rPr>
        <w:t xml:space="preserve">.” So, you are applying the—</w:t>
      </w:r>
    </w:p>
    <w:p w:rsidR="00000000" w:rsidDel="00000000" w:rsidP="00000000" w:rsidRDefault="00000000" w:rsidRPr="00000000" w14:paraId="000006DF">
      <w:pPr>
        <w:spacing w:after="0" w:before="0" w:line="276" w:lineRule="auto"/>
        <w:rPr/>
      </w:pPr>
      <w:r w:rsidDel="00000000" w:rsidR="00000000" w:rsidRPr="00000000">
        <w:rPr>
          <w:rtl w:val="0"/>
        </w:rPr>
      </w:r>
    </w:p>
    <w:p w:rsidR="00000000" w:rsidDel="00000000" w:rsidP="00000000" w:rsidRDefault="00000000" w:rsidRPr="00000000" w14:paraId="000006E0">
      <w:pPr>
        <w:spacing w:after="0" w:before="0" w:line="276" w:lineRule="auto"/>
        <w:rPr/>
      </w:pPr>
      <w:r w:rsidDel="00000000" w:rsidR="00000000" w:rsidRPr="00000000">
        <w:rPr>
          <w:rtl w:val="0"/>
        </w:rPr>
        <w:t xml:space="preserve">SYLVIA: Oh, really quick, I forgot to point out the saboteur perk I have, just in case.</w:t>
      </w:r>
    </w:p>
    <w:p w:rsidR="00000000" w:rsidDel="00000000" w:rsidP="00000000" w:rsidRDefault="00000000" w:rsidRPr="00000000" w14:paraId="000006E1">
      <w:pPr>
        <w:spacing w:after="0" w:before="0" w:line="276" w:lineRule="auto"/>
        <w:rPr/>
      </w:pPr>
      <w:r w:rsidDel="00000000" w:rsidR="00000000" w:rsidRPr="00000000">
        <w:rPr>
          <w:rtl w:val="0"/>
        </w:rPr>
      </w:r>
    </w:p>
    <w:p w:rsidR="00000000" w:rsidDel="00000000" w:rsidP="00000000" w:rsidRDefault="00000000" w:rsidRPr="00000000" w14:paraId="000006E2">
      <w:pPr>
        <w:spacing w:after="0" w:before="0" w:line="276" w:lineRule="auto"/>
        <w:rPr/>
      </w:pPr>
      <w:r w:rsidDel="00000000" w:rsidR="00000000" w:rsidRPr="00000000">
        <w:rPr>
          <w:rtl w:val="0"/>
        </w:rPr>
        <w:t xml:space="preserve">AUSTIN: Yeah, go for it.</w:t>
      </w:r>
    </w:p>
    <w:p w:rsidR="00000000" w:rsidDel="00000000" w:rsidP="00000000" w:rsidRDefault="00000000" w:rsidRPr="00000000" w14:paraId="000006E3">
      <w:pPr>
        <w:spacing w:after="0" w:before="0" w:line="276" w:lineRule="auto"/>
        <w:rPr/>
      </w:pPr>
      <w:r w:rsidDel="00000000" w:rsidR="00000000" w:rsidRPr="00000000">
        <w:rPr>
          <w:rtl w:val="0"/>
        </w:rPr>
      </w:r>
    </w:p>
    <w:p w:rsidR="00000000" w:rsidDel="00000000" w:rsidP="00000000" w:rsidRDefault="00000000" w:rsidRPr="00000000" w14:paraId="000006E4">
      <w:pPr>
        <w:spacing w:after="0" w:before="0" w:line="276" w:lineRule="auto"/>
        <w:rPr/>
      </w:pPr>
      <w:r w:rsidDel="00000000" w:rsidR="00000000" w:rsidRPr="00000000">
        <w:rPr>
          <w:rtl w:val="0"/>
        </w:rPr>
        <w:t xml:space="preserve">SYLVIA: When I wreck, the work is much quieter than it should be—</w:t>
      </w:r>
    </w:p>
    <w:p w:rsidR="00000000" w:rsidDel="00000000" w:rsidP="00000000" w:rsidRDefault="00000000" w:rsidRPr="00000000" w14:paraId="000006E5">
      <w:pPr>
        <w:spacing w:after="0" w:before="0" w:line="276" w:lineRule="auto"/>
        <w:rPr/>
      </w:pPr>
      <w:r w:rsidDel="00000000" w:rsidR="00000000" w:rsidRPr="00000000">
        <w:rPr>
          <w:rtl w:val="0"/>
        </w:rPr>
      </w:r>
    </w:p>
    <w:p w:rsidR="00000000" w:rsidDel="00000000" w:rsidP="00000000" w:rsidRDefault="00000000" w:rsidRPr="00000000" w14:paraId="000006E6">
      <w:pPr>
        <w:spacing w:after="0" w:before="0" w:line="276" w:lineRule="auto"/>
        <w:rPr/>
      </w:pPr>
      <w:r w:rsidDel="00000000" w:rsidR="00000000" w:rsidRPr="00000000">
        <w:rPr>
          <w:rtl w:val="0"/>
        </w:rPr>
        <w:t xml:space="preserve">AUSTIN: Sure.</w:t>
      </w:r>
    </w:p>
    <w:p w:rsidR="00000000" w:rsidDel="00000000" w:rsidP="00000000" w:rsidRDefault="00000000" w:rsidRPr="00000000" w14:paraId="000006E7">
      <w:pPr>
        <w:spacing w:after="0" w:before="0" w:line="276" w:lineRule="auto"/>
        <w:rPr/>
      </w:pPr>
      <w:r w:rsidDel="00000000" w:rsidR="00000000" w:rsidRPr="00000000">
        <w:rPr>
          <w:rtl w:val="0"/>
        </w:rPr>
      </w:r>
    </w:p>
    <w:p w:rsidR="00000000" w:rsidDel="00000000" w:rsidP="00000000" w:rsidRDefault="00000000" w:rsidRPr="00000000" w14:paraId="000006E8">
      <w:pPr>
        <w:spacing w:after="0" w:before="0" w:line="276" w:lineRule="auto"/>
        <w:rPr/>
      </w:pPr>
      <w:r w:rsidDel="00000000" w:rsidR="00000000" w:rsidRPr="00000000">
        <w:rPr>
          <w:rtl w:val="0"/>
        </w:rPr>
        <w:t xml:space="preserve">SYLVIA: —and the damage is hidden from casual inspection. I don’t think that last part applies—</w:t>
      </w:r>
    </w:p>
    <w:p w:rsidR="00000000" w:rsidDel="00000000" w:rsidP="00000000" w:rsidRDefault="00000000" w:rsidRPr="00000000" w14:paraId="000006E9">
      <w:pPr>
        <w:spacing w:after="0" w:before="0" w:line="276" w:lineRule="auto"/>
        <w:rPr/>
      </w:pPr>
      <w:r w:rsidDel="00000000" w:rsidR="00000000" w:rsidRPr="00000000">
        <w:rPr>
          <w:rtl w:val="0"/>
        </w:rPr>
      </w:r>
    </w:p>
    <w:p w:rsidR="00000000" w:rsidDel="00000000" w:rsidP="00000000" w:rsidRDefault="00000000" w:rsidRPr="00000000" w14:paraId="000006EA">
      <w:pPr>
        <w:spacing w:after="0" w:before="0" w:line="276" w:lineRule="auto"/>
        <w:rPr/>
      </w:pPr>
      <w:r w:rsidDel="00000000" w:rsidR="00000000" w:rsidRPr="00000000">
        <w:rPr>
          <w:rtl w:val="0"/>
        </w:rPr>
        <w:t xml:space="preserve">AUSTIN: That second part is not going to apply, yeah, this time, this is gonna be—</w:t>
      </w:r>
    </w:p>
    <w:p w:rsidR="00000000" w:rsidDel="00000000" w:rsidP="00000000" w:rsidRDefault="00000000" w:rsidRPr="00000000" w14:paraId="000006EB">
      <w:pPr>
        <w:spacing w:after="0" w:before="0" w:line="276" w:lineRule="auto"/>
        <w:rPr/>
      </w:pPr>
      <w:r w:rsidDel="00000000" w:rsidR="00000000" w:rsidRPr="00000000">
        <w:rPr>
          <w:rtl w:val="0"/>
        </w:rPr>
      </w:r>
    </w:p>
    <w:p w:rsidR="00000000" w:rsidDel="00000000" w:rsidP="00000000" w:rsidRDefault="00000000" w:rsidRPr="00000000" w14:paraId="000006EC">
      <w:pPr>
        <w:spacing w:after="0" w:before="0" w:line="276" w:lineRule="auto"/>
        <w:rPr/>
      </w:pPr>
      <w:r w:rsidDel="00000000" w:rsidR="00000000" w:rsidRPr="00000000">
        <w:rPr>
          <w:rtl w:val="0"/>
        </w:rPr>
        <w:t xml:space="preserve">SYLVIA: But, you know.</w:t>
      </w:r>
    </w:p>
    <w:p w:rsidR="00000000" w:rsidDel="00000000" w:rsidP="00000000" w:rsidRDefault="00000000" w:rsidRPr="00000000" w14:paraId="000006ED">
      <w:pPr>
        <w:spacing w:after="0" w:before="0" w:line="276" w:lineRule="auto"/>
        <w:rPr/>
      </w:pPr>
      <w:r w:rsidDel="00000000" w:rsidR="00000000" w:rsidRPr="00000000">
        <w:rPr>
          <w:rtl w:val="0"/>
        </w:rPr>
      </w:r>
    </w:p>
    <w:p w:rsidR="00000000" w:rsidDel="00000000" w:rsidP="00000000" w:rsidRDefault="00000000" w:rsidRPr="00000000" w14:paraId="000006EE">
      <w:pPr>
        <w:spacing w:after="0" w:before="0" w:line="276" w:lineRule="auto"/>
        <w:rPr/>
      </w:pPr>
      <w:r w:rsidDel="00000000" w:rsidR="00000000" w:rsidRPr="00000000">
        <w:rPr>
          <w:rtl w:val="0"/>
        </w:rPr>
        <w:t xml:space="preserve">AUSTIN: What I’ll give you is it’ll be the sort of thing where it’s not traceable to you? </w:t>
      </w:r>
    </w:p>
    <w:p w:rsidR="00000000" w:rsidDel="00000000" w:rsidP="00000000" w:rsidRDefault="00000000" w:rsidRPr="00000000" w14:paraId="000006EF">
      <w:pPr>
        <w:spacing w:after="0" w:before="0" w:line="276" w:lineRule="auto"/>
        <w:rPr/>
      </w:pPr>
      <w:r w:rsidDel="00000000" w:rsidR="00000000" w:rsidRPr="00000000">
        <w:rPr>
          <w:rtl w:val="0"/>
        </w:rPr>
      </w:r>
    </w:p>
    <w:p w:rsidR="00000000" w:rsidDel="00000000" w:rsidP="00000000" w:rsidRDefault="00000000" w:rsidRPr="00000000" w14:paraId="000006F0">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6F1">
      <w:pPr>
        <w:spacing w:after="0" w:before="0" w:line="276" w:lineRule="auto"/>
        <w:rPr/>
      </w:pPr>
      <w:r w:rsidDel="00000000" w:rsidR="00000000" w:rsidRPr="00000000">
        <w:rPr>
          <w:rtl w:val="0"/>
        </w:rPr>
      </w:r>
    </w:p>
    <w:p w:rsidR="00000000" w:rsidDel="00000000" w:rsidP="00000000" w:rsidRDefault="00000000" w:rsidRPr="00000000" w14:paraId="000006F2">
      <w:pPr>
        <w:spacing w:after="0" w:before="0" w:line="276" w:lineRule="auto"/>
        <w:rPr/>
      </w:pPr>
      <w:r w:rsidDel="00000000" w:rsidR="00000000" w:rsidRPr="00000000">
        <w:rPr>
          <w:rtl w:val="0"/>
        </w:rPr>
        <w:t xml:space="preserve">AUSTIN: People won’t know like how you did this. It won’t be like, oh, she used this oil that she made, like duh it’s the Six, it’s Aubrey from the Six. [laughter]</w:t>
      </w:r>
    </w:p>
    <w:p w:rsidR="00000000" w:rsidDel="00000000" w:rsidP="00000000" w:rsidRDefault="00000000" w:rsidRPr="00000000" w14:paraId="000006F3">
      <w:pPr>
        <w:spacing w:after="0" w:before="0" w:line="276" w:lineRule="auto"/>
        <w:rPr/>
      </w:pPr>
      <w:r w:rsidDel="00000000" w:rsidR="00000000" w:rsidRPr="00000000">
        <w:rPr>
          <w:rtl w:val="0"/>
        </w:rPr>
      </w:r>
    </w:p>
    <w:p w:rsidR="00000000" w:rsidDel="00000000" w:rsidP="00000000" w:rsidRDefault="00000000" w:rsidRPr="00000000" w14:paraId="000006F4">
      <w:pPr>
        <w:spacing w:after="0" w:before="0" w:line="276" w:lineRule="auto"/>
        <w:rPr/>
      </w:pPr>
      <w:r w:rsidDel="00000000" w:rsidR="00000000" w:rsidRPr="00000000">
        <w:rPr>
          <w:rtl w:val="0"/>
        </w:rPr>
        <w:t xml:space="preserve">AUSTIN: Uh huh. See? </w:t>
      </w:r>
    </w:p>
    <w:p w:rsidR="00000000" w:rsidDel="00000000" w:rsidP="00000000" w:rsidRDefault="00000000" w:rsidRPr="00000000" w14:paraId="000006F5">
      <w:pPr>
        <w:spacing w:after="0" w:before="0" w:line="276" w:lineRule="auto"/>
        <w:rPr/>
      </w:pPr>
      <w:r w:rsidDel="00000000" w:rsidR="00000000" w:rsidRPr="00000000">
        <w:rPr>
          <w:rtl w:val="0"/>
        </w:rPr>
      </w:r>
    </w:p>
    <w:p w:rsidR="00000000" w:rsidDel="00000000" w:rsidP="00000000" w:rsidRDefault="00000000" w:rsidRPr="00000000" w14:paraId="000006F6">
      <w:pPr>
        <w:spacing w:after="0" w:before="0" w:line="276" w:lineRule="auto"/>
        <w:rPr/>
      </w:pPr>
      <w:r w:rsidDel="00000000" w:rsidR="00000000" w:rsidRPr="00000000">
        <w:rPr>
          <w:rtl w:val="0"/>
        </w:rPr>
        <w:t xml:space="preserve">SYLVIA: Yep. Yep! Good shit.</w:t>
      </w:r>
    </w:p>
    <w:p w:rsidR="00000000" w:rsidDel="00000000" w:rsidP="00000000" w:rsidRDefault="00000000" w:rsidRPr="00000000" w14:paraId="000006F7">
      <w:pPr>
        <w:spacing w:after="0" w:before="0" w:line="276" w:lineRule="auto"/>
        <w:rPr/>
      </w:pPr>
      <w:r w:rsidDel="00000000" w:rsidR="00000000" w:rsidRPr="00000000">
        <w:rPr>
          <w:rtl w:val="0"/>
        </w:rPr>
      </w:r>
    </w:p>
    <w:p w:rsidR="00000000" w:rsidDel="00000000" w:rsidP="00000000" w:rsidRDefault="00000000" w:rsidRPr="00000000" w14:paraId="000006F8">
      <w:pPr>
        <w:spacing w:after="0" w:before="0" w:line="276" w:lineRule="auto"/>
        <w:rPr/>
      </w:pPr>
      <w:r w:rsidDel="00000000" w:rsidR="00000000" w:rsidRPr="00000000">
        <w:rPr>
          <w:rtl w:val="0"/>
        </w:rPr>
        <w:t xml:space="preserve">AUSTIN: I fuckin hate our show.</w:t>
      </w:r>
    </w:p>
    <w:p w:rsidR="00000000" w:rsidDel="00000000" w:rsidP="00000000" w:rsidRDefault="00000000" w:rsidRPr="00000000" w14:paraId="000006F9">
      <w:pPr>
        <w:spacing w:after="0" w:before="0" w:line="276" w:lineRule="auto"/>
        <w:rPr/>
      </w:pPr>
      <w:r w:rsidDel="00000000" w:rsidR="00000000" w:rsidRPr="00000000">
        <w:rPr>
          <w:rtl w:val="0"/>
        </w:rPr>
      </w:r>
    </w:p>
    <w:p w:rsidR="00000000" w:rsidDel="00000000" w:rsidP="00000000" w:rsidRDefault="00000000" w:rsidRPr="00000000" w14:paraId="000006FA">
      <w:pPr>
        <w:spacing w:after="0" w:before="0" w:line="276" w:lineRule="auto"/>
        <w:rPr/>
      </w:pPr>
      <w:r w:rsidDel="00000000" w:rsidR="00000000" w:rsidRPr="00000000">
        <w:rPr>
          <w:rtl w:val="0"/>
        </w:rPr>
        <w:t xml:space="preserve">SYLVIA: You love it.</w:t>
      </w:r>
    </w:p>
    <w:p w:rsidR="00000000" w:rsidDel="00000000" w:rsidP="00000000" w:rsidRDefault="00000000" w:rsidRPr="00000000" w14:paraId="000006FB">
      <w:pPr>
        <w:spacing w:after="0" w:before="0" w:line="276" w:lineRule="auto"/>
        <w:rPr/>
      </w:pPr>
      <w:r w:rsidDel="00000000" w:rsidR="00000000" w:rsidRPr="00000000">
        <w:rPr>
          <w:rtl w:val="0"/>
        </w:rPr>
      </w:r>
    </w:p>
    <w:p w:rsidR="00000000" w:rsidDel="00000000" w:rsidP="00000000" w:rsidRDefault="00000000" w:rsidRPr="00000000" w14:paraId="000006FC">
      <w:pPr>
        <w:spacing w:after="0" w:before="0" w:line="276" w:lineRule="auto"/>
        <w:rPr/>
      </w:pPr>
      <w:r w:rsidDel="00000000" w:rsidR="00000000" w:rsidRPr="00000000">
        <w:rPr>
          <w:rtl w:val="0"/>
        </w:rPr>
        <w:t xml:space="preserve">DRE: [simultaneously] You don’t.</w:t>
      </w:r>
    </w:p>
    <w:p w:rsidR="00000000" w:rsidDel="00000000" w:rsidP="00000000" w:rsidRDefault="00000000" w:rsidRPr="00000000" w14:paraId="000006FD">
      <w:pPr>
        <w:spacing w:after="0" w:before="0" w:line="276" w:lineRule="auto"/>
        <w:rPr/>
      </w:pPr>
      <w:r w:rsidDel="00000000" w:rsidR="00000000" w:rsidRPr="00000000">
        <w:rPr>
          <w:rtl w:val="0"/>
        </w:rPr>
      </w:r>
    </w:p>
    <w:p w:rsidR="00000000" w:rsidDel="00000000" w:rsidP="00000000" w:rsidRDefault="00000000" w:rsidRPr="00000000" w14:paraId="000006FE">
      <w:pPr>
        <w:spacing w:after="0" w:before="0" w:line="276" w:lineRule="auto"/>
        <w:rPr/>
      </w:pPr>
      <w:r w:rsidDel="00000000" w:rsidR="00000000" w:rsidRPr="00000000">
        <w:rPr>
          <w:rtl w:val="0"/>
        </w:rPr>
        <w:t xml:space="preserve">AUSTIN: You’re right, I don’t.</w:t>
      </w:r>
    </w:p>
    <w:p w:rsidR="00000000" w:rsidDel="00000000" w:rsidP="00000000" w:rsidRDefault="00000000" w:rsidRPr="00000000" w14:paraId="000006FF">
      <w:pPr>
        <w:spacing w:after="0" w:before="0" w:line="276" w:lineRule="auto"/>
        <w:rPr/>
      </w:pPr>
      <w:r w:rsidDel="00000000" w:rsidR="00000000" w:rsidRPr="00000000">
        <w:rPr>
          <w:rtl w:val="0"/>
        </w:rPr>
      </w:r>
    </w:p>
    <w:p w:rsidR="00000000" w:rsidDel="00000000" w:rsidP="00000000" w:rsidRDefault="00000000" w:rsidRPr="00000000" w14:paraId="00000700">
      <w:pPr>
        <w:spacing w:after="0" w:before="0" w:line="276" w:lineRule="auto"/>
        <w:rPr/>
      </w:pPr>
      <w:r w:rsidDel="00000000" w:rsidR="00000000" w:rsidRPr="00000000">
        <w:rPr>
          <w:rtl w:val="0"/>
        </w:rPr>
        <w:t xml:space="preserve">SYLVIA: I do it for the city, ‘cause you know the city loves me. [DRE laughs loudly]</w:t>
      </w:r>
    </w:p>
    <w:p w:rsidR="00000000" w:rsidDel="00000000" w:rsidP="00000000" w:rsidRDefault="00000000" w:rsidRPr="00000000" w14:paraId="00000701">
      <w:pPr>
        <w:spacing w:after="0" w:before="0" w:line="276" w:lineRule="auto"/>
        <w:rPr/>
      </w:pPr>
      <w:r w:rsidDel="00000000" w:rsidR="00000000" w:rsidRPr="00000000">
        <w:rPr>
          <w:rtl w:val="0"/>
        </w:rPr>
      </w:r>
    </w:p>
    <w:p w:rsidR="00000000" w:rsidDel="00000000" w:rsidP="00000000" w:rsidRDefault="00000000" w:rsidRPr="00000000" w14:paraId="00000702">
      <w:pPr>
        <w:spacing w:after="0" w:before="0" w:line="276" w:lineRule="auto"/>
        <w:rPr/>
      </w:pPr>
      <w:r w:rsidDel="00000000" w:rsidR="00000000" w:rsidRPr="00000000">
        <w:rPr>
          <w:rtl w:val="0"/>
        </w:rPr>
        <w:t xml:space="preserve">AUSTIN: I swear to christ, if you fuckin’…you keep messing around you’re gonna make someone around me catch a body like that.</w:t>
      </w:r>
    </w:p>
    <w:p w:rsidR="00000000" w:rsidDel="00000000" w:rsidP="00000000" w:rsidRDefault="00000000" w:rsidRPr="00000000" w14:paraId="00000703">
      <w:pPr>
        <w:spacing w:after="0" w:before="0" w:line="276" w:lineRule="auto"/>
        <w:rPr/>
      </w:pPr>
      <w:r w:rsidDel="00000000" w:rsidR="00000000" w:rsidRPr="00000000">
        <w:rPr>
          <w:rtl w:val="0"/>
        </w:rPr>
      </w:r>
    </w:p>
    <w:p w:rsidR="00000000" w:rsidDel="00000000" w:rsidP="00000000" w:rsidRDefault="00000000" w:rsidRPr="00000000" w14:paraId="00000704">
      <w:pPr>
        <w:spacing w:after="0" w:before="0" w:line="276" w:lineRule="auto"/>
        <w:rPr/>
      </w:pPr>
      <w:r w:rsidDel="00000000" w:rsidR="00000000" w:rsidRPr="00000000">
        <w:rPr>
          <w:rtl w:val="0"/>
        </w:rPr>
        <w:t xml:space="preserve">DRE: Don’t do it, please don’t do it.</w:t>
      </w:r>
    </w:p>
    <w:p w:rsidR="00000000" w:rsidDel="00000000" w:rsidP="00000000" w:rsidRDefault="00000000" w:rsidRPr="00000000" w14:paraId="00000705">
      <w:pPr>
        <w:spacing w:after="0" w:before="0" w:line="276" w:lineRule="auto"/>
        <w:rPr/>
      </w:pPr>
      <w:r w:rsidDel="00000000" w:rsidR="00000000" w:rsidRPr="00000000">
        <w:rPr>
          <w:rtl w:val="0"/>
        </w:rPr>
      </w:r>
    </w:p>
    <w:p w:rsidR="00000000" w:rsidDel="00000000" w:rsidP="00000000" w:rsidRDefault="00000000" w:rsidRPr="00000000" w14:paraId="00000706">
      <w:pPr>
        <w:spacing w:after="0" w:before="0" w:line="276" w:lineRule="auto"/>
        <w:rPr/>
      </w:pPr>
      <w:r w:rsidDel="00000000" w:rsidR="00000000" w:rsidRPr="00000000">
        <w:rPr>
          <w:rtl w:val="0"/>
        </w:rPr>
        <w:t xml:space="preserve">SYLVIA: [indistinct] I’m on my worst behavior.</w:t>
      </w:r>
    </w:p>
    <w:p w:rsidR="00000000" w:rsidDel="00000000" w:rsidP="00000000" w:rsidRDefault="00000000" w:rsidRPr="00000000" w14:paraId="00000707">
      <w:pPr>
        <w:spacing w:after="0" w:before="0" w:line="276" w:lineRule="auto"/>
        <w:rPr/>
      </w:pPr>
      <w:r w:rsidDel="00000000" w:rsidR="00000000" w:rsidRPr="00000000">
        <w:rPr>
          <w:rtl w:val="0"/>
        </w:rPr>
      </w:r>
    </w:p>
    <w:p w:rsidR="00000000" w:rsidDel="00000000" w:rsidP="00000000" w:rsidRDefault="00000000" w:rsidRPr="00000000" w14:paraId="00000708">
      <w:pPr>
        <w:spacing w:after="0" w:before="0" w:line="276" w:lineRule="auto"/>
        <w:rPr/>
      </w:pPr>
      <w:r w:rsidDel="00000000" w:rsidR="00000000" w:rsidRPr="00000000">
        <w:rPr>
          <w:rtl w:val="0"/>
        </w:rPr>
        <w:t xml:space="preserve">AUSTIN: Alright, no more Drake jokes. So while you’re applying the liquid—is it a liquid?</w:t>
      </w:r>
    </w:p>
    <w:p w:rsidR="00000000" w:rsidDel="00000000" w:rsidP="00000000" w:rsidRDefault="00000000" w:rsidRPr="00000000" w14:paraId="00000709">
      <w:pPr>
        <w:spacing w:after="0" w:before="0" w:line="276" w:lineRule="auto"/>
        <w:rPr/>
      </w:pPr>
      <w:r w:rsidDel="00000000" w:rsidR="00000000" w:rsidRPr="00000000">
        <w:rPr>
          <w:rtl w:val="0"/>
        </w:rPr>
      </w:r>
    </w:p>
    <w:p w:rsidR="00000000" w:rsidDel="00000000" w:rsidP="00000000" w:rsidRDefault="00000000" w:rsidRPr="00000000" w14:paraId="0000070A">
      <w:pPr>
        <w:spacing w:after="0" w:before="0" w:line="276" w:lineRule="auto"/>
        <w:rPr/>
      </w:pPr>
      <w:r w:rsidDel="00000000" w:rsidR="00000000" w:rsidRPr="00000000">
        <w:rPr>
          <w:rtl w:val="0"/>
        </w:rPr>
        <w:t xml:space="preserve">SYLVIA: It’s an oil, yeah, it starts as a liquid and then it burns really fast when it makes contact with the air.</w:t>
      </w:r>
    </w:p>
    <w:p w:rsidR="00000000" w:rsidDel="00000000" w:rsidP="00000000" w:rsidRDefault="00000000" w:rsidRPr="00000000" w14:paraId="0000070B">
      <w:pPr>
        <w:spacing w:after="0" w:before="0" w:line="276" w:lineRule="auto"/>
        <w:rPr/>
      </w:pPr>
      <w:r w:rsidDel="00000000" w:rsidR="00000000" w:rsidRPr="00000000">
        <w:rPr>
          <w:rtl w:val="0"/>
        </w:rPr>
      </w:r>
    </w:p>
    <w:p w:rsidR="00000000" w:rsidDel="00000000" w:rsidP="00000000" w:rsidRDefault="00000000" w:rsidRPr="00000000" w14:paraId="0000070C">
      <w:pPr>
        <w:spacing w:after="0" w:before="0" w:line="276" w:lineRule="auto"/>
        <w:rPr/>
      </w:pPr>
      <w:r w:rsidDel="00000000" w:rsidR="00000000" w:rsidRPr="00000000">
        <w:rPr>
          <w:rtl w:val="0"/>
        </w:rPr>
        <w:t xml:space="preserve">AUSTIN: So you’re doing the application, and there’s something about the air down here that isn’t the same sort of…it’s not like oxygenated, that’s the wrong word…</w:t>
      </w:r>
    </w:p>
    <w:p w:rsidR="00000000" w:rsidDel="00000000" w:rsidP="00000000" w:rsidRDefault="00000000" w:rsidRPr="00000000" w14:paraId="0000070D">
      <w:pPr>
        <w:spacing w:after="0" w:before="0" w:line="276" w:lineRule="auto"/>
        <w:rPr/>
      </w:pPr>
      <w:r w:rsidDel="00000000" w:rsidR="00000000" w:rsidRPr="00000000">
        <w:rPr>
          <w:rtl w:val="0"/>
        </w:rPr>
      </w:r>
    </w:p>
    <w:p w:rsidR="00000000" w:rsidDel="00000000" w:rsidP="00000000" w:rsidRDefault="00000000" w:rsidRPr="00000000" w14:paraId="0000070E">
      <w:pPr>
        <w:spacing w:after="0" w:before="0" w:line="276" w:lineRule="auto"/>
        <w:rPr/>
      </w:pPr>
      <w:r w:rsidDel="00000000" w:rsidR="00000000" w:rsidRPr="00000000">
        <w:rPr>
          <w:rtl w:val="0"/>
        </w:rPr>
        <w:t xml:space="preserve">SYLVIA: I think that’s—</w:t>
      </w:r>
    </w:p>
    <w:p w:rsidR="00000000" w:rsidDel="00000000" w:rsidP="00000000" w:rsidRDefault="00000000" w:rsidRPr="00000000" w14:paraId="0000070F">
      <w:pPr>
        <w:spacing w:after="0" w:before="0" w:line="276" w:lineRule="auto"/>
        <w:rPr/>
      </w:pPr>
      <w:r w:rsidDel="00000000" w:rsidR="00000000" w:rsidRPr="00000000">
        <w:rPr>
          <w:rtl w:val="0"/>
        </w:rPr>
      </w:r>
    </w:p>
    <w:p w:rsidR="00000000" w:rsidDel="00000000" w:rsidP="00000000" w:rsidRDefault="00000000" w:rsidRPr="00000000" w14:paraId="00000710">
      <w:pPr>
        <w:spacing w:after="0" w:before="0" w:line="276" w:lineRule="auto"/>
        <w:rPr/>
      </w:pPr>
      <w:r w:rsidDel="00000000" w:rsidR="00000000" w:rsidRPr="00000000">
        <w:rPr>
          <w:rtl w:val="0"/>
        </w:rPr>
        <w:t xml:space="preserve">AUSTIN: Is that the right word? Something like that. In the same way, so it takes a bit slower, which is a neat effect, like I almost imagine Aubrey being like ‘ooh, fascinating’. [laughter]</w:t>
      </w:r>
    </w:p>
    <w:p w:rsidR="00000000" w:rsidDel="00000000" w:rsidP="00000000" w:rsidRDefault="00000000" w:rsidRPr="00000000" w14:paraId="00000711">
      <w:pPr>
        <w:spacing w:after="0" w:before="0" w:line="276" w:lineRule="auto"/>
        <w:rPr/>
      </w:pPr>
      <w:r w:rsidDel="00000000" w:rsidR="00000000" w:rsidRPr="00000000">
        <w:rPr>
          <w:rtl w:val="0"/>
        </w:rPr>
      </w:r>
    </w:p>
    <w:p w:rsidR="00000000" w:rsidDel="00000000" w:rsidP="00000000" w:rsidRDefault="00000000" w:rsidRPr="00000000" w14:paraId="00000712">
      <w:pPr>
        <w:spacing w:after="0" w:before="0" w:line="276" w:lineRule="auto"/>
        <w:rPr/>
      </w:pPr>
      <w:r w:rsidDel="00000000" w:rsidR="00000000" w:rsidRPr="00000000">
        <w:rPr>
          <w:rtl w:val="0"/>
        </w:rPr>
        <w:t xml:space="preserve">AUSTIN: But, you hear the door to the special collection room open, and the woman who was with the Yellow House walk in. Or you hear her speaking quietly to the boy who was with them. So this is Mrs. Manufactory and Master Latitude. She’s saying, like,</w:t>
      </w:r>
    </w:p>
    <w:p w:rsidR="00000000" w:rsidDel="00000000" w:rsidP="00000000" w:rsidRDefault="00000000" w:rsidRPr="00000000" w14:paraId="00000713">
      <w:pPr>
        <w:spacing w:after="0" w:before="0" w:line="276" w:lineRule="auto"/>
        <w:rPr/>
      </w:pPr>
      <w:r w:rsidDel="00000000" w:rsidR="00000000" w:rsidRPr="00000000">
        <w:rPr>
          <w:rtl w:val="0"/>
        </w:rPr>
      </w:r>
    </w:p>
    <w:p w:rsidR="00000000" w:rsidDel="00000000" w:rsidP="00000000" w:rsidRDefault="00000000" w:rsidRPr="00000000" w14:paraId="00000714">
      <w:pPr>
        <w:spacing w:after="0" w:before="0" w:line="276" w:lineRule="auto"/>
        <w:rPr/>
      </w:pPr>
      <w:r w:rsidDel="00000000" w:rsidR="00000000" w:rsidRPr="00000000">
        <w:rPr>
          <w:rtl w:val="0"/>
        </w:rPr>
        <w:tab/>
        <w:t xml:space="preserve">AUSTIN (as Mrs. Manufactory): It’s taking them a long time.</w:t>
      </w:r>
    </w:p>
    <w:p w:rsidR="00000000" w:rsidDel="00000000" w:rsidP="00000000" w:rsidRDefault="00000000" w:rsidRPr="00000000" w14:paraId="00000715">
      <w:pPr>
        <w:spacing w:after="0" w:before="0" w:line="276" w:lineRule="auto"/>
        <w:rPr/>
      </w:pPr>
      <w:r w:rsidDel="00000000" w:rsidR="00000000" w:rsidRPr="00000000">
        <w:rPr>
          <w:rtl w:val="0"/>
        </w:rPr>
      </w:r>
    </w:p>
    <w:p w:rsidR="00000000" w:rsidDel="00000000" w:rsidP="00000000" w:rsidRDefault="00000000" w:rsidRPr="00000000" w14:paraId="00000716">
      <w:pPr>
        <w:spacing w:after="0" w:before="0" w:line="276" w:lineRule="auto"/>
        <w:rPr/>
      </w:pPr>
      <w:r w:rsidDel="00000000" w:rsidR="00000000" w:rsidRPr="00000000">
        <w:rPr>
          <w:rtl w:val="0"/>
        </w:rPr>
        <w:t xml:space="preserve">AUSTIN: And Master Latitude is saying,</w:t>
      </w:r>
    </w:p>
    <w:p w:rsidR="00000000" w:rsidDel="00000000" w:rsidP="00000000" w:rsidRDefault="00000000" w:rsidRPr="00000000" w14:paraId="00000717">
      <w:pPr>
        <w:spacing w:after="0" w:before="0" w:line="276" w:lineRule="auto"/>
        <w:rPr/>
      </w:pPr>
      <w:r w:rsidDel="00000000" w:rsidR="00000000" w:rsidRPr="00000000">
        <w:rPr>
          <w:rtl w:val="0"/>
        </w:rPr>
      </w:r>
    </w:p>
    <w:p w:rsidR="00000000" w:rsidDel="00000000" w:rsidP="00000000" w:rsidRDefault="00000000" w:rsidRPr="00000000" w14:paraId="00000718">
      <w:pPr>
        <w:spacing w:after="0" w:before="0" w:line="276" w:lineRule="auto"/>
        <w:ind w:left="720" w:firstLine="0"/>
        <w:rPr/>
      </w:pPr>
      <w:r w:rsidDel="00000000" w:rsidR="00000000" w:rsidRPr="00000000">
        <w:rPr>
          <w:rtl w:val="0"/>
        </w:rPr>
        <w:t xml:space="preserve">AUSTIN (as Master Latitude): Oh, oh don’t worry about it, sometimes a game takes a little longer than you’d like.</w:t>
      </w:r>
    </w:p>
    <w:p w:rsidR="00000000" w:rsidDel="00000000" w:rsidP="00000000" w:rsidRDefault="00000000" w:rsidRPr="00000000" w14:paraId="00000719">
      <w:pPr>
        <w:spacing w:after="0" w:before="0" w:line="276" w:lineRule="auto"/>
        <w:rPr/>
      </w:pPr>
      <w:r w:rsidDel="00000000" w:rsidR="00000000" w:rsidRPr="00000000">
        <w:rPr>
          <w:rtl w:val="0"/>
        </w:rPr>
      </w:r>
    </w:p>
    <w:p w:rsidR="00000000" w:rsidDel="00000000" w:rsidP="00000000" w:rsidRDefault="00000000" w:rsidRPr="00000000" w14:paraId="0000071A">
      <w:pPr>
        <w:spacing w:after="0" w:before="0" w:line="276" w:lineRule="auto"/>
        <w:rPr/>
      </w:pPr>
      <w:r w:rsidDel="00000000" w:rsidR="00000000" w:rsidRPr="00000000">
        <w:rPr>
          <w:rtl w:val="0"/>
        </w:rPr>
        <w:t xml:space="preserve">SYLVIA: Can I…so we all hear this?</w:t>
      </w:r>
    </w:p>
    <w:p w:rsidR="00000000" w:rsidDel="00000000" w:rsidP="00000000" w:rsidRDefault="00000000" w:rsidRPr="00000000" w14:paraId="0000071B">
      <w:pPr>
        <w:spacing w:after="0" w:before="0" w:line="276" w:lineRule="auto"/>
        <w:rPr/>
      </w:pPr>
      <w:r w:rsidDel="00000000" w:rsidR="00000000" w:rsidRPr="00000000">
        <w:rPr>
          <w:rtl w:val="0"/>
        </w:rPr>
      </w:r>
    </w:p>
    <w:p w:rsidR="00000000" w:rsidDel="00000000" w:rsidP="00000000" w:rsidRDefault="00000000" w:rsidRPr="00000000" w14:paraId="0000071C">
      <w:pPr>
        <w:spacing w:after="0" w:before="0" w:line="276" w:lineRule="auto"/>
        <w:rPr/>
      </w:pPr>
      <w:r w:rsidDel="00000000" w:rsidR="00000000" w:rsidRPr="00000000">
        <w:rPr>
          <w:rtl w:val="0"/>
        </w:rPr>
        <w:t xml:space="preserve">AUSTIN: Yeah, totally.</w:t>
      </w:r>
    </w:p>
    <w:p w:rsidR="00000000" w:rsidDel="00000000" w:rsidP="00000000" w:rsidRDefault="00000000" w:rsidRPr="00000000" w14:paraId="0000071D">
      <w:pPr>
        <w:spacing w:after="0" w:before="0" w:line="276" w:lineRule="auto"/>
        <w:rPr/>
      </w:pPr>
      <w:r w:rsidDel="00000000" w:rsidR="00000000" w:rsidRPr="00000000">
        <w:rPr>
          <w:rtl w:val="0"/>
        </w:rPr>
      </w:r>
    </w:p>
    <w:p w:rsidR="00000000" w:rsidDel="00000000" w:rsidP="00000000" w:rsidRDefault="00000000" w:rsidRPr="00000000" w14:paraId="0000071E">
      <w:pPr>
        <w:spacing w:after="0" w:before="0" w:line="276" w:lineRule="auto"/>
        <w:rPr/>
      </w:pPr>
      <w:r w:rsidDel="00000000" w:rsidR="00000000" w:rsidRPr="00000000">
        <w:rPr>
          <w:rtl w:val="0"/>
        </w:rPr>
        <w:t xml:space="preserve">SYLVIA: Okay, I’m gonna like, spin a little on Castille’s shoulders, and be like</w:t>
      </w:r>
    </w:p>
    <w:p w:rsidR="00000000" w:rsidDel="00000000" w:rsidP="00000000" w:rsidRDefault="00000000" w:rsidRPr="00000000" w14:paraId="0000071F">
      <w:pPr>
        <w:spacing w:after="0" w:before="0" w:line="276" w:lineRule="auto"/>
        <w:rPr/>
      </w:pPr>
      <w:r w:rsidDel="00000000" w:rsidR="00000000" w:rsidRPr="00000000">
        <w:rPr>
          <w:rtl w:val="0"/>
        </w:rPr>
      </w:r>
    </w:p>
    <w:p w:rsidR="00000000" w:rsidDel="00000000" w:rsidP="00000000" w:rsidRDefault="00000000" w:rsidRPr="00000000" w14:paraId="00000720">
      <w:pPr>
        <w:spacing w:after="0" w:before="0" w:line="276" w:lineRule="auto"/>
        <w:rPr/>
      </w:pPr>
      <w:r w:rsidDel="00000000" w:rsidR="00000000" w:rsidRPr="00000000">
        <w:rPr>
          <w:rtl w:val="0"/>
        </w:rPr>
        <w:tab/>
        <w:t xml:space="preserve">SYLVIA (as Aubrey): Sige, you need to grab her.</w:t>
      </w:r>
    </w:p>
    <w:p w:rsidR="00000000" w:rsidDel="00000000" w:rsidP="00000000" w:rsidRDefault="00000000" w:rsidRPr="00000000" w14:paraId="00000721">
      <w:pPr>
        <w:spacing w:after="0" w:before="0" w:line="276" w:lineRule="auto"/>
        <w:rPr/>
      </w:pPr>
      <w:r w:rsidDel="00000000" w:rsidR="00000000" w:rsidRPr="00000000">
        <w:rPr>
          <w:rtl w:val="0"/>
        </w:rPr>
      </w:r>
    </w:p>
    <w:p w:rsidR="00000000" w:rsidDel="00000000" w:rsidP="00000000" w:rsidRDefault="00000000" w:rsidRPr="00000000" w14:paraId="00000722">
      <w:pPr>
        <w:spacing w:after="0" w:before="0" w:line="276" w:lineRule="auto"/>
        <w:rPr/>
      </w:pPr>
      <w:r w:rsidDel="00000000" w:rsidR="00000000" w:rsidRPr="00000000">
        <w:rPr>
          <w:rtl w:val="0"/>
        </w:rPr>
        <w:t xml:space="preserve">SYLVIA: And point to Miss Salary ‘cause she’s just unconscious, right?</w:t>
      </w:r>
    </w:p>
    <w:p w:rsidR="00000000" w:rsidDel="00000000" w:rsidP="00000000" w:rsidRDefault="00000000" w:rsidRPr="00000000" w14:paraId="00000723">
      <w:pPr>
        <w:spacing w:after="0" w:before="0" w:line="276" w:lineRule="auto"/>
        <w:rPr/>
      </w:pPr>
      <w:r w:rsidDel="00000000" w:rsidR="00000000" w:rsidRPr="00000000">
        <w:rPr>
          <w:rtl w:val="0"/>
        </w:rPr>
      </w:r>
    </w:p>
    <w:p w:rsidR="00000000" w:rsidDel="00000000" w:rsidP="00000000" w:rsidRDefault="00000000" w:rsidRPr="00000000" w14:paraId="00000724">
      <w:pPr>
        <w:spacing w:after="0" w:before="0" w:line="276" w:lineRule="auto"/>
        <w:rPr/>
      </w:pPr>
      <w:r w:rsidDel="00000000" w:rsidR="00000000" w:rsidRPr="00000000">
        <w:rPr>
          <w:rtl w:val="0"/>
        </w:rPr>
        <w:t xml:space="preserve">AUSTIN: Yes.</w:t>
      </w:r>
    </w:p>
    <w:p w:rsidR="00000000" w:rsidDel="00000000" w:rsidP="00000000" w:rsidRDefault="00000000" w:rsidRPr="00000000" w14:paraId="00000725">
      <w:pPr>
        <w:spacing w:after="0" w:before="0" w:line="276" w:lineRule="auto"/>
        <w:rPr/>
      </w:pPr>
      <w:r w:rsidDel="00000000" w:rsidR="00000000" w:rsidRPr="00000000">
        <w:rPr>
          <w:rtl w:val="0"/>
        </w:rPr>
      </w:r>
    </w:p>
    <w:p w:rsidR="00000000" w:rsidDel="00000000" w:rsidP="00000000" w:rsidRDefault="00000000" w:rsidRPr="00000000" w14:paraId="00000726">
      <w:pPr>
        <w:spacing w:after="0" w:before="0" w:line="276" w:lineRule="auto"/>
        <w:rPr/>
      </w:pPr>
      <w:r w:rsidDel="00000000" w:rsidR="00000000" w:rsidRPr="00000000">
        <w:rPr>
          <w:rtl w:val="0"/>
        </w:rPr>
        <w:tab/>
        <w:t xml:space="preserve">DRE (as Sige): Sure.</w:t>
      </w:r>
    </w:p>
    <w:p w:rsidR="00000000" w:rsidDel="00000000" w:rsidP="00000000" w:rsidRDefault="00000000" w:rsidRPr="00000000" w14:paraId="00000727">
      <w:pPr>
        <w:spacing w:after="0" w:before="0" w:line="276" w:lineRule="auto"/>
        <w:rPr/>
      </w:pPr>
      <w:r w:rsidDel="00000000" w:rsidR="00000000" w:rsidRPr="00000000">
        <w:rPr>
          <w:rtl w:val="0"/>
        </w:rPr>
      </w:r>
    </w:p>
    <w:p w:rsidR="00000000" w:rsidDel="00000000" w:rsidP="00000000" w:rsidRDefault="00000000" w:rsidRPr="00000000" w14:paraId="00000728">
      <w:pPr>
        <w:spacing w:after="0" w:before="0" w:line="276" w:lineRule="auto"/>
        <w:rPr/>
      </w:pPr>
      <w:r w:rsidDel="00000000" w:rsidR="00000000" w:rsidRPr="00000000">
        <w:rPr>
          <w:rtl w:val="0"/>
        </w:rPr>
        <w:t xml:space="preserve">SYLVIA: So like just, grab her so we have like some leverage.</w:t>
      </w:r>
    </w:p>
    <w:p w:rsidR="00000000" w:rsidDel="00000000" w:rsidP="00000000" w:rsidRDefault="00000000" w:rsidRPr="00000000" w14:paraId="00000729">
      <w:pPr>
        <w:spacing w:after="0" w:before="0" w:line="276" w:lineRule="auto"/>
        <w:ind w:firstLine="720"/>
        <w:rPr/>
      </w:pPr>
      <w:r w:rsidDel="00000000" w:rsidR="00000000" w:rsidRPr="00000000">
        <w:rPr>
          <w:rtl w:val="0"/>
        </w:rPr>
      </w:r>
    </w:p>
    <w:p w:rsidR="00000000" w:rsidDel="00000000" w:rsidP="00000000" w:rsidRDefault="00000000" w:rsidRPr="00000000" w14:paraId="0000072A">
      <w:pPr>
        <w:spacing w:after="0" w:before="0" w:line="276" w:lineRule="auto"/>
        <w:ind w:firstLine="720"/>
        <w:rPr/>
      </w:pPr>
      <w:r w:rsidDel="00000000" w:rsidR="00000000" w:rsidRPr="00000000">
        <w:rPr>
          <w:rtl w:val="0"/>
        </w:rPr>
        <w:t xml:space="preserve">DRE (as Sige): Yeah, no, I got her.</w:t>
      </w:r>
    </w:p>
    <w:p w:rsidR="00000000" w:rsidDel="00000000" w:rsidP="00000000" w:rsidRDefault="00000000" w:rsidRPr="00000000" w14:paraId="0000072B">
      <w:pPr>
        <w:spacing w:after="0" w:before="0" w:line="276" w:lineRule="auto"/>
        <w:rPr/>
      </w:pPr>
      <w:r w:rsidDel="00000000" w:rsidR="00000000" w:rsidRPr="00000000">
        <w:rPr>
          <w:rtl w:val="0"/>
        </w:rPr>
      </w:r>
    </w:p>
    <w:p w:rsidR="00000000" w:rsidDel="00000000" w:rsidP="00000000" w:rsidRDefault="00000000" w:rsidRPr="00000000" w14:paraId="0000072C">
      <w:pPr>
        <w:spacing w:after="0" w:before="0" w:line="276" w:lineRule="auto"/>
        <w:rPr/>
      </w:pPr>
      <w:r w:rsidDel="00000000" w:rsidR="00000000" w:rsidRPr="00000000">
        <w:rPr>
          <w:rtl w:val="0"/>
        </w:rPr>
        <w:t xml:space="preserve">ALI: [quietly] Jesus christ.</w:t>
      </w:r>
    </w:p>
    <w:p w:rsidR="00000000" w:rsidDel="00000000" w:rsidP="00000000" w:rsidRDefault="00000000" w:rsidRPr="00000000" w14:paraId="0000072D">
      <w:pPr>
        <w:spacing w:after="0" w:before="0" w:line="276" w:lineRule="auto"/>
        <w:rPr/>
      </w:pPr>
      <w:r w:rsidDel="00000000" w:rsidR="00000000" w:rsidRPr="00000000">
        <w:rPr>
          <w:rtl w:val="0"/>
        </w:rPr>
      </w:r>
    </w:p>
    <w:p w:rsidR="00000000" w:rsidDel="00000000" w:rsidP="00000000" w:rsidRDefault="00000000" w:rsidRPr="00000000" w14:paraId="0000072E">
      <w:pPr>
        <w:spacing w:after="0" w:before="0" w:line="276" w:lineRule="auto"/>
        <w:rPr/>
      </w:pPr>
      <w:r w:rsidDel="00000000" w:rsidR="00000000" w:rsidRPr="00000000">
        <w:rPr>
          <w:rtl w:val="0"/>
        </w:rPr>
        <w:t xml:space="preserve">DRE: I’ll pick her up.</w:t>
      </w:r>
    </w:p>
    <w:p w:rsidR="00000000" w:rsidDel="00000000" w:rsidP="00000000" w:rsidRDefault="00000000" w:rsidRPr="00000000" w14:paraId="0000072F">
      <w:pPr>
        <w:spacing w:after="0" w:before="0" w:line="276" w:lineRule="auto"/>
        <w:rPr/>
      </w:pPr>
      <w:r w:rsidDel="00000000" w:rsidR="00000000" w:rsidRPr="00000000">
        <w:rPr>
          <w:rtl w:val="0"/>
        </w:rPr>
      </w:r>
    </w:p>
    <w:p w:rsidR="00000000" w:rsidDel="00000000" w:rsidP="00000000" w:rsidRDefault="00000000" w:rsidRPr="00000000" w14:paraId="00000730">
      <w:pPr>
        <w:spacing w:after="0" w:before="0" w:line="276" w:lineRule="auto"/>
        <w:rPr/>
      </w:pPr>
      <w:r w:rsidDel="00000000" w:rsidR="00000000" w:rsidRPr="00000000">
        <w:rPr>
          <w:rtl w:val="0"/>
        </w:rPr>
        <w:t xml:space="preserve">AUSTIN: Alright. They walk in, and immediately Mrs. Manufactory draws a blade out of her cane, and Master Latitude just like leans his boyish frame up against the wall and starts clapping. </w:t>
      </w:r>
    </w:p>
    <w:p w:rsidR="00000000" w:rsidDel="00000000" w:rsidP="00000000" w:rsidRDefault="00000000" w:rsidRPr="00000000" w14:paraId="00000731">
      <w:pPr>
        <w:spacing w:after="0" w:before="0" w:line="276" w:lineRule="auto"/>
        <w:rPr/>
      </w:pPr>
      <w:r w:rsidDel="00000000" w:rsidR="00000000" w:rsidRPr="00000000">
        <w:rPr>
          <w:rtl w:val="0"/>
        </w:rPr>
      </w:r>
    </w:p>
    <w:p w:rsidR="00000000" w:rsidDel="00000000" w:rsidP="00000000" w:rsidRDefault="00000000" w:rsidRPr="00000000" w14:paraId="00000732">
      <w:pPr>
        <w:spacing w:after="0" w:before="0" w:line="276" w:lineRule="auto"/>
        <w:rPr/>
      </w:pPr>
      <w:r w:rsidDel="00000000" w:rsidR="00000000" w:rsidRPr="00000000">
        <w:rPr>
          <w:rtl w:val="0"/>
        </w:rPr>
        <w:t xml:space="preserve">SYLVIA: God, fuck this kid. [ALI laughs]</w:t>
      </w:r>
    </w:p>
    <w:p w:rsidR="00000000" w:rsidDel="00000000" w:rsidP="00000000" w:rsidRDefault="00000000" w:rsidRPr="00000000" w14:paraId="00000733">
      <w:pPr>
        <w:spacing w:after="0" w:before="0" w:line="276" w:lineRule="auto"/>
        <w:ind w:left="720" w:firstLine="0"/>
        <w:rPr/>
      </w:pPr>
      <w:r w:rsidDel="00000000" w:rsidR="00000000" w:rsidRPr="00000000">
        <w:rPr>
          <w:rtl w:val="0"/>
        </w:rPr>
      </w:r>
    </w:p>
    <w:p w:rsidR="00000000" w:rsidDel="00000000" w:rsidP="00000000" w:rsidRDefault="00000000" w:rsidRPr="00000000" w14:paraId="00000734">
      <w:pPr>
        <w:spacing w:after="0" w:before="0" w:line="276" w:lineRule="auto"/>
        <w:ind w:left="720" w:firstLine="0"/>
        <w:rPr/>
      </w:pPr>
      <w:r w:rsidDel="00000000" w:rsidR="00000000" w:rsidRPr="00000000">
        <w:rPr>
          <w:rtl w:val="0"/>
        </w:rPr>
        <w:t xml:space="preserve">AUSTIN (as Master Latitude): [claps slowly a couple times] Very fast, very speedy, very good. I’m impressed. We didn’t think much of you, we probably should have prepared a little more. That’s fair, that’s fair.</w:t>
      </w:r>
    </w:p>
    <w:p w:rsidR="00000000" w:rsidDel="00000000" w:rsidP="00000000" w:rsidRDefault="00000000" w:rsidRPr="00000000" w14:paraId="00000735">
      <w:pPr>
        <w:spacing w:after="0" w:before="0" w:line="276" w:lineRule="auto"/>
        <w:rPr/>
      </w:pPr>
      <w:r w:rsidDel="00000000" w:rsidR="00000000" w:rsidRPr="00000000">
        <w:rPr>
          <w:rtl w:val="0"/>
        </w:rPr>
      </w:r>
    </w:p>
    <w:p w:rsidR="00000000" w:rsidDel="00000000" w:rsidP="00000000" w:rsidRDefault="00000000" w:rsidRPr="00000000" w14:paraId="00000736">
      <w:pPr>
        <w:spacing w:after="0" w:before="0" w:line="276" w:lineRule="auto"/>
        <w:rPr/>
      </w:pPr>
      <w:r w:rsidDel="00000000" w:rsidR="00000000" w:rsidRPr="00000000">
        <w:rPr>
          <w:rtl w:val="0"/>
        </w:rPr>
        <w:t xml:space="preserve">AUSTIN: And Mrs. Manufactory just kind of shoots him a glance and like shakes her head, and then she sees Winston, Mr. Calendar dead on the floor.</w:t>
      </w:r>
    </w:p>
    <w:p w:rsidR="00000000" w:rsidDel="00000000" w:rsidP="00000000" w:rsidRDefault="00000000" w:rsidRPr="00000000" w14:paraId="00000737">
      <w:pPr>
        <w:spacing w:after="0" w:before="0" w:line="276" w:lineRule="auto"/>
        <w:ind w:left="720" w:firstLine="0"/>
        <w:rPr/>
      </w:pPr>
      <w:r w:rsidDel="00000000" w:rsidR="00000000" w:rsidRPr="00000000">
        <w:rPr>
          <w:rtl w:val="0"/>
        </w:rPr>
      </w:r>
    </w:p>
    <w:p w:rsidR="00000000" w:rsidDel="00000000" w:rsidP="00000000" w:rsidRDefault="00000000" w:rsidRPr="00000000" w14:paraId="00000738">
      <w:pPr>
        <w:spacing w:after="0" w:before="0" w:line="276" w:lineRule="auto"/>
        <w:ind w:left="720" w:firstLine="0"/>
        <w:rPr/>
      </w:pPr>
      <w:r w:rsidDel="00000000" w:rsidR="00000000" w:rsidRPr="00000000">
        <w:rPr>
          <w:rtl w:val="0"/>
        </w:rPr>
        <w:t xml:space="preserve">AUSTIN (as Mrs. Manufactory): [sighs] You three are messing with something you do not understand. Let my girl go, and let Winsley go too. It is for the best of Marielda. </w:t>
      </w:r>
    </w:p>
    <w:p w:rsidR="00000000" w:rsidDel="00000000" w:rsidP="00000000" w:rsidRDefault="00000000" w:rsidRPr="00000000" w14:paraId="00000739">
      <w:pPr>
        <w:spacing w:after="0" w:before="0" w:line="276" w:lineRule="auto"/>
        <w:rPr/>
      </w:pPr>
      <w:r w:rsidDel="00000000" w:rsidR="00000000" w:rsidRPr="00000000">
        <w:rPr>
          <w:rtl w:val="0"/>
        </w:rPr>
      </w:r>
    </w:p>
    <w:p w:rsidR="00000000" w:rsidDel="00000000" w:rsidP="00000000" w:rsidRDefault="00000000" w:rsidRPr="00000000" w14:paraId="0000073A">
      <w:pPr>
        <w:spacing w:after="0" w:before="0" w:line="276" w:lineRule="auto"/>
        <w:rPr/>
      </w:pPr>
      <w:r w:rsidDel="00000000" w:rsidR="00000000" w:rsidRPr="00000000">
        <w:rPr>
          <w:rtl w:val="0"/>
        </w:rPr>
        <w:t xml:space="preserve">AUSTIN: And she steps forward, like kicking some of the caltrops out of her way.</w:t>
      </w:r>
    </w:p>
    <w:p w:rsidR="00000000" w:rsidDel="00000000" w:rsidP="00000000" w:rsidRDefault="00000000" w:rsidRPr="00000000" w14:paraId="0000073B">
      <w:pPr>
        <w:spacing w:after="0" w:before="0" w:line="276" w:lineRule="auto"/>
        <w:rPr/>
      </w:pPr>
      <w:r w:rsidDel="00000000" w:rsidR="00000000" w:rsidRPr="00000000">
        <w:rPr>
          <w:rtl w:val="0"/>
        </w:rPr>
      </w:r>
    </w:p>
    <w:p w:rsidR="00000000" w:rsidDel="00000000" w:rsidP="00000000" w:rsidRDefault="00000000" w:rsidRPr="00000000" w14:paraId="0000073C">
      <w:pPr>
        <w:spacing w:after="0" w:before="0" w:line="276" w:lineRule="auto"/>
        <w:rPr/>
      </w:pPr>
      <w:r w:rsidDel="00000000" w:rsidR="00000000" w:rsidRPr="00000000">
        <w:rPr>
          <w:rtl w:val="0"/>
        </w:rPr>
        <w:t xml:space="preserve">DRE: I put Calendar’s knife to Salary’s throat.</w:t>
      </w:r>
    </w:p>
    <w:p w:rsidR="00000000" w:rsidDel="00000000" w:rsidP="00000000" w:rsidRDefault="00000000" w:rsidRPr="00000000" w14:paraId="0000073D">
      <w:pPr>
        <w:spacing w:after="0" w:before="0" w:line="276" w:lineRule="auto"/>
        <w:ind w:left="720" w:firstLine="0"/>
        <w:rPr/>
      </w:pPr>
      <w:r w:rsidDel="00000000" w:rsidR="00000000" w:rsidRPr="00000000">
        <w:rPr>
          <w:rtl w:val="0"/>
        </w:rPr>
      </w:r>
    </w:p>
    <w:p w:rsidR="00000000" w:rsidDel="00000000" w:rsidP="00000000" w:rsidRDefault="00000000" w:rsidRPr="00000000" w14:paraId="0000073E">
      <w:pPr>
        <w:spacing w:after="0" w:before="0" w:line="276" w:lineRule="auto"/>
        <w:ind w:left="720" w:firstLine="0"/>
        <w:rPr/>
      </w:pPr>
      <w:r w:rsidDel="00000000" w:rsidR="00000000" w:rsidRPr="00000000">
        <w:rPr>
          <w:rtl w:val="0"/>
        </w:rPr>
        <w:t xml:space="preserve">AUSTIN (as Mrs. Manufactory): I see. You’ll kill her? That’s the sort of man you are?</w:t>
      </w:r>
    </w:p>
    <w:p w:rsidR="00000000" w:rsidDel="00000000" w:rsidP="00000000" w:rsidRDefault="00000000" w:rsidRPr="00000000" w14:paraId="0000073F">
      <w:pPr>
        <w:spacing w:after="0" w:before="0" w:line="276" w:lineRule="auto"/>
        <w:ind w:left="720" w:firstLine="0"/>
        <w:rPr/>
      </w:pPr>
      <w:r w:rsidDel="00000000" w:rsidR="00000000" w:rsidRPr="00000000">
        <w:rPr>
          <w:rtl w:val="0"/>
        </w:rPr>
      </w:r>
    </w:p>
    <w:p w:rsidR="00000000" w:rsidDel="00000000" w:rsidP="00000000" w:rsidRDefault="00000000" w:rsidRPr="00000000" w14:paraId="00000740">
      <w:pPr>
        <w:spacing w:after="0" w:before="0" w:line="276" w:lineRule="auto"/>
        <w:ind w:left="720" w:firstLine="0"/>
        <w:rPr/>
      </w:pPr>
      <w:r w:rsidDel="00000000" w:rsidR="00000000" w:rsidRPr="00000000">
        <w:rPr>
          <w:rtl w:val="0"/>
        </w:rPr>
        <w:t xml:space="preserve">DRE (as Sige): That’s up to you.</w:t>
      </w:r>
    </w:p>
    <w:p w:rsidR="00000000" w:rsidDel="00000000" w:rsidP="00000000" w:rsidRDefault="00000000" w:rsidRPr="00000000" w14:paraId="00000741">
      <w:pPr>
        <w:spacing w:after="0" w:before="0" w:line="276" w:lineRule="auto"/>
        <w:ind w:left="720" w:firstLine="0"/>
        <w:rPr/>
      </w:pPr>
      <w:r w:rsidDel="00000000" w:rsidR="00000000" w:rsidRPr="00000000">
        <w:rPr>
          <w:rtl w:val="0"/>
        </w:rPr>
      </w:r>
    </w:p>
    <w:p w:rsidR="00000000" w:rsidDel="00000000" w:rsidP="00000000" w:rsidRDefault="00000000" w:rsidRPr="00000000" w14:paraId="00000742">
      <w:pPr>
        <w:spacing w:after="0" w:before="0" w:line="276" w:lineRule="auto"/>
        <w:ind w:left="720" w:firstLine="0"/>
        <w:rPr/>
      </w:pPr>
      <w:r w:rsidDel="00000000" w:rsidR="00000000" w:rsidRPr="00000000">
        <w:rPr>
          <w:rtl w:val="0"/>
        </w:rPr>
        <w:t xml:space="preserve">AUSTIN (as Mrs. Manufactory): No, it’s not. You have a knife to a girl’s throat. It’s up to you.</w:t>
      </w:r>
    </w:p>
    <w:p w:rsidR="00000000" w:rsidDel="00000000" w:rsidP="00000000" w:rsidRDefault="00000000" w:rsidRPr="00000000" w14:paraId="00000743">
      <w:pPr>
        <w:spacing w:after="0" w:before="0" w:line="276" w:lineRule="auto"/>
        <w:rPr/>
      </w:pPr>
      <w:r w:rsidDel="00000000" w:rsidR="00000000" w:rsidRPr="00000000">
        <w:rPr>
          <w:rtl w:val="0"/>
        </w:rPr>
      </w:r>
    </w:p>
    <w:p w:rsidR="00000000" w:rsidDel="00000000" w:rsidP="00000000" w:rsidRDefault="00000000" w:rsidRPr="00000000" w14:paraId="00000744">
      <w:pPr>
        <w:spacing w:after="0" w:before="0" w:line="276" w:lineRule="auto"/>
        <w:rPr/>
      </w:pPr>
      <w:r w:rsidDel="00000000" w:rsidR="00000000" w:rsidRPr="00000000">
        <w:rPr>
          <w:rtl w:val="0"/>
        </w:rPr>
        <w:t xml:space="preserve">AUSTIN: And she takes another step forward.</w:t>
      </w:r>
    </w:p>
    <w:p w:rsidR="00000000" w:rsidDel="00000000" w:rsidP="00000000" w:rsidRDefault="00000000" w:rsidRPr="00000000" w14:paraId="00000745">
      <w:pPr>
        <w:spacing w:after="0" w:before="0" w:line="276" w:lineRule="auto"/>
        <w:rPr/>
      </w:pPr>
      <w:r w:rsidDel="00000000" w:rsidR="00000000" w:rsidRPr="00000000">
        <w:rPr>
          <w:rtl w:val="0"/>
        </w:rPr>
      </w:r>
    </w:p>
    <w:p w:rsidR="00000000" w:rsidDel="00000000" w:rsidP="00000000" w:rsidRDefault="00000000" w:rsidRPr="00000000" w14:paraId="00000746">
      <w:pPr>
        <w:spacing w:after="0" w:before="0" w:line="276" w:lineRule="auto"/>
        <w:rPr/>
      </w:pPr>
      <w:r w:rsidDel="00000000" w:rsidR="00000000" w:rsidRPr="00000000">
        <w:rPr>
          <w:rtl w:val="0"/>
        </w:rPr>
        <w:t xml:space="preserve">SYLVIA: Oh, boy.</w:t>
      </w:r>
    </w:p>
    <w:p w:rsidR="00000000" w:rsidDel="00000000" w:rsidP="00000000" w:rsidRDefault="00000000" w:rsidRPr="00000000" w14:paraId="00000747">
      <w:pPr>
        <w:spacing w:after="0" w:before="0" w:line="276" w:lineRule="auto"/>
        <w:rPr/>
      </w:pPr>
      <w:r w:rsidDel="00000000" w:rsidR="00000000" w:rsidRPr="00000000">
        <w:rPr>
          <w:rtl w:val="0"/>
        </w:rPr>
      </w:r>
    </w:p>
    <w:p w:rsidR="00000000" w:rsidDel="00000000" w:rsidP="00000000" w:rsidRDefault="00000000" w:rsidRPr="00000000" w14:paraId="00000748">
      <w:pPr>
        <w:spacing w:after="0" w:before="0" w:line="276" w:lineRule="auto"/>
        <w:rPr/>
      </w:pPr>
      <w:r w:rsidDel="00000000" w:rsidR="00000000" w:rsidRPr="00000000">
        <w:rPr>
          <w:rtl w:val="0"/>
        </w:rPr>
        <w:t xml:space="preserve">AUSTIN: You’re still on Castille’s shoulders.</w:t>
      </w:r>
    </w:p>
    <w:p w:rsidR="00000000" w:rsidDel="00000000" w:rsidP="00000000" w:rsidRDefault="00000000" w:rsidRPr="00000000" w14:paraId="00000749">
      <w:pPr>
        <w:spacing w:after="0" w:before="0" w:line="276" w:lineRule="auto"/>
        <w:rPr/>
      </w:pPr>
      <w:r w:rsidDel="00000000" w:rsidR="00000000" w:rsidRPr="00000000">
        <w:rPr>
          <w:rtl w:val="0"/>
        </w:rPr>
      </w:r>
    </w:p>
    <w:p w:rsidR="00000000" w:rsidDel="00000000" w:rsidP="00000000" w:rsidRDefault="00000000" w:rsidRPr="00000000" w14:paraId="0000074A">
      <w:pPr>
        <w:spacing w:after="0" w:before="0" w:line="276" w:lineRule="auto"/>
        <w:rPr/>
      </w:pPr>
      <w:r w:rsidDel="00000000" w:rsidR="00000000" w:rsidRPr="00000000">
        <w:rPr>
          <w:rtl w:val="0"/>
        </w:rPr>
        <w:t xml:space="preserve">SYLVIA: Yeah, how’s the vault-burning going? </w:t>
      </w:r>
    </w:p>
    <w:p w:rsidR="00000000" w:rsidDel="00000000" w:rsidP="00000000" w:rsidRDefault="00000000" w:rsidRPr="00000000" w14:paraId="0000074B">
      <w:pPr>
        <w:spacing w:after="0" w:before="0" w:line="276" w:lineRule="auto"/>
        <w:rPr/>
      </w:pPr>
      <w:r w:rsidDel="00000000" w:rsidR="00000000" w:rsidRPr="00000000">
        <w:rPr>
          <w:rtl w:val="0"/>
        </w:rPr>
      </w:r>
    </w:p>
    <w:p w:rsidR="00000000" w:rsidDel="00000000" w:rsidP="00000000" w:rsidRDefault="00000000" w:rsidRPr="00000000" w14:paraId="0000074C">
      <w:pPr>
        <w:spacing w:after="0" w:before="0" w:line="276" w:lineRule="auto"/>
        <w:rPr/>
      </w:pPr>
      <w:r w:rsidDel="00000000" w:rsidR="00000000" w:rsidRPr="00000000">
        <w:rPr>
          <w:rtl w:val="0"/>
        </w:rPr>
        <w:t xml:space="preserve">AUSTIN: It opens and falls inward with a clank.</w:t>
      </w:r>
    </w:p>
    <w:p w:rsidR="00000000" w:rsidDel="00000000" w:rsidP="00000000" w:rsidRDefault="00000000" w:rsidRPr="00000000" w14:paraId="0000074D">
      <w:pPr>
        <w:spacing w:after="0" w:before="0" w:line="276" w:lineRule="auto"/>
        <w:rPr/>
      </w:pPr>
      <w:r w:rsidDel="00000000" w:rsidR="00000000" w:rsidRPr="00000000">
        <w:rPr>
          <w:rtl w:val="0"/>
        </w:rPr>
      </w:r>
    </w:p>
    <w:p w:rsidR="00000000" w:rsidDel="00000000" w:rsidP="00000000" w:rsidRDefault="00000000" w:rsidRPr="00000000" w14:paraId="0000074E">
      <w:pPr>
        <w:spacing w:after="0" w:before="0" w:line="276" w:lineRule="auto"/>
        <w:rPr/>
      </w:pPr>
      <w:r w:rsidDel="00000000" w:rsidR="00000000" w:rsidRPr="00000000">
        <w:rPr>
          <w:rtl w:val="0"/>
        </w:rPr>
        <w:t xml:space="preserve">SYLVIA: Okay. Hmm…</w:t>
      </w:r>
    </w:p>
    <w:p w:rsidR="00000000" w:rsidDel="00000000" w:rsidP="00000000" w:rsidRDefault="00000000" w:rsidRPr="00000000" w14:paraId="0000074F">
      <w:pPr>
        <w:spacing w:after="0" w:before="0" w:line="276" w:lineRule="auto"/>
        <w:ind w:left="720" w:firstLine="0"/>
        <w:rPr/>
      </w:pPr>
      <w:r w:rsidDel="00000000" w:rsidR="00000000" w:rsidRPr="00000000">
        <w:rPr>
          <w:rtl w:val="0"/>
        </w:rPr>
      </w:r>
    </w:p>
    <w:p w:rsidR="00000000" w:rsidDel="00000000" w:rsidP="00000000" w:rsidRDefault="00000000" w:rsidRPr="00000000" w14:paraId="00000750">
      <w:pPr>
        <w:spacing w:after="0" w:before="0" w:line="276" w:lineRule="auto"/>
        <w:ind w:left="720" w:firstLine="0"/>
        <w:rPr/>
      </w:pPr>
      <w:r w:rsidDel="00000000" w:rsidR="00000000" w:rsidRPr="00000000">
        <w:rPr>
          <w:rtl w:val="0"/>
        </w:rPr>
        <w:t xml:space="preserve">AUSTIN (as Mrs. Manufactory): Give us the book, and we leave. Take whatever you want from the vault.</w:t>
      </w:r>
    </w:p>
    <w:p w:rsidR="00000000" w:rsidDel="00000000" w:rsidP="00000000" w:rsidRDefault="00000000" w:rsidRPr="00000000" w14:paraId="00000751">
      <w:pPr>
        <w:spacing w:after="0" w:before="0" w:line="276" w:lineRule="auto"/>
        <w:rPr/>
      </w:pPr>
      <w:r w:rsidDel="00000000" w:rsidR="00000000" w:rsidRPr="00000000">
        <w:rPr>
          <w:rtl w:val="0"/>
        </w:rPr>
      </w:r>
    </w:p>
    <w:p w:rsidR="00000000" w:rsidDel="00000000" w:rsidP="00000000" w:rsidRDefault="00000000" w:rsidRPr="00000000" w14:paraId="00000752">
      <w:pPr>
        <w:spacing w:after="0" w:before="0" w:line="276" w:lineRule="auto"/>
        <w:rPr/>
      </w:pPr>
      <w:r w:rsidDel="00000000" w:rsidR="00000000" w:rsidRPr="00000000">
        <w:rPr>
          <w:rtl w:val="0"/>
        </w:rPr>
        <w:t xml:space="preserve">SYLVIA: Okay. I wanna do…[laughs] oh, this is such a stupid thing.</w:t>
      </w:r>
    </w:p>
    <w:p w:rsidR="00000000" w:rsidDel="00000000" w:rsidP="00000000" w:rsidRDefault="00000000" w:rsidRPr="00000000" w14:paraId="00000753">
      <w:pPr>
        <w:spacing w:after="0" w:before="0" w:line="276" w:lineRule="auto"/>
        <w:rPr/>
      </w:pPr>
      <w:r w:rsidDel="00000000" w:rsidR="00000000" w:rsidRPr="00000000">
        <w:rPr>
          <w:rtl w:val="0"/>
        </w:rPr>
      </w:r>
    </w:p>
    <w:p w:rsidR="00000000" w:rsidDel="00000000" w:rsidP="00000000" w:rsidRDefault="00000000" w:rsidRPr="00000000" w14:paraId="00000754">
      <w:pPr>
        <w:spacing w:after="0" w:before="0" w:line="276" w:lineRule="auto"/>
        <w:rPr/>
      </w:pPr>
      <w:r w:rsidDel="00000000" w:rsidR="00000000" w:rsidRPr="00000000">
        <w:rPr>
          <w:rtl w:val="0"/>
        </w:rPr>
        <w:t xml:space="preserve">AUSTIN: I love it, let’s go, let’s do it, jump right in.</w:t>
      </w:r>
    </w:p>
    <w:p w:rsidR="00000000" w:rsidDel="00000000" w:rsidP="00000000" w:rsidRDefault="00000000" w:rsidRPr="00000000" w14:paraId="00000755">
      <w:pPr>
        <w:spacing w:after="0" w:before="0" w:line="276" w:lineRule="auto"/>
        <w:rPr/>
      </w:pPr>
      <w:r w:rsidDel="00000000" w:rsidR="00000000" w:rsidRPr="00000000">
        <w:rPr>
          <w:rtl w:val="0"/>
        </w:rPr>
      </w:r>
    </w:p>
    <w:p w:rsidR="00000000" w:rsidDel="00000000" w:rsidP="00000000" w:rsidRDefault="00000000" w:rsidRPr="00000000" w14:paraId="00000756">
      <w:pPr>
        <w:spacing w:after="0" w:before="0" w:line="276" w:lineRule="auto"/>
        <w:rPr/>
      </w:pPr>
      <w:r w:rsidDel="00000000" w:rsidR="00000000" w:rsidRPr="00000000">
        <w:rPr>
          <w:rtl w:val="0"/>
        </w:rPr>
        <w:t xml:space="preserve">SYLVIA: Okay. I’m gonna hop down.</w:t>
      </w:r>
    </w:p>
    <w:p w:rsidR="00000000" w:rsidDel="00000000" w:rsidP="00000000" w:rsidRDefault="00000000" w:rsidRPr="00000000" w14:paraId="00000757">
      <w:pPr>
        <w:spacing w:after="0" w:before="0" w:line="276" w:lineRule="auto"/>
        <w:rPr/>
      </w:pPr>
      <w:r w:rsidDel="00000000" w:rsidR="00000000" w:rsidRPr="00000000">
        <w:rPr>
          <w:rtl w:val="0"/>
        </w:rPr>
      </w:r>
    </w:p>
    <w:p w:rsidR="00000000" w:rsidDel="00000000" w:rsidP="00000000" w:rsidRDefault="00000000" w:rsidRPr="00000000" w14:paraId="00000758">
      <w:pPr>
        <w:spacing w:after="0" w:before="0" w:line="276" w:lineRule="auto"/>
        <w:rPr/>
      </w:pPr>
      <w:r w:rsidDel="00000000" w:rsidR="00000000" w:rsidRPr="00000000">
        <w:rPr>
          <w:rtl w:val="0"/>
        </w:rPr>
        <w:t xml:space="preserve">AUSTIN: Uh huh.</w:t>
      </w:r>
    </w:p>
    <w:p w:rsidR="00000000" w:rsidDel="00000000" w:rsidP="00000000" w:rsidRDefault="00000000" w:rsidRPr="00000000" w14:paraId="00000759">
      <w:pPr>
        <w:spacing w:after="0" w:before="0" w:line="276" w:lineRule="auto"/>
        <w:rPr/>
      </w:pPr>
      <w:r w:rsidDel="00000000" w:rsidR="00000000" w:rsidRPr="00000000">
        <w:rPr>
          <w:rtl w:val="0"/>
        </w:rPr>
      </w:r>
    </w:p>
    <w:p w:rsidR="00000000" w:rsidDel="00000000" w:rsidP="00000000" w:rsidRDefault="00000000" w:rsidRPr="00000000" w14:paraId="0000075A">
      <w:pPr>
        <w:spacing w:after="0" w:before="0" w:line="276" w:lineRule="auto"/>
        <w:rPr/>
      </w:pPr>
      <w:r w:rsidDel="00000000" w:rsidR="00000000" w:rsidRPr="00000000">
        <w:rPr>
          <w:rtl w:val="0"/>
        </w:rPr>
        <w:t xml:space="preserve">SYLVIA: And, just sort of…’cause I have the book in my bag, right? And make it like kinda clear that I have…</w:t>
      </w:r>
    </w:p>
    <w:p w:rsidR="00000000" w:rsidDel="00000000" w:rsidP="00000000" w:rsidRDefault="00000000" w:rsidRPr="00000000" w14:paraId="0000075B">
      <w:pPr>
        <w:spacing w:after="0" w:before="0" w:line="276" w:lineRule="auto"/>
        <w:rPr/>
      </w:pPr>
      <w:r w:rsidDel="00000000" w:rsidR="00000000" w:rsidRPr="00000000">
        <w:rPr>
          <w:rtl w:val="0"/>
        </w:rPr>
      </w:r>
    </w:p>
    <w:p w:rsidR="00000000" w:rsidDel="00000000" w:rsidP="00000000" w:rsidRDefault="00000000" w:rsidRPr="00000000" w14:paraId="0000075C">
      <w:pPr>
        <w:spacing w:after="0" w:before="0" w:line="276" w:lineRule="auto"/>
        <w:rPr/>
      </w:pPr>
      <w:r w:rsidDel="00000000" w:rsidR="00000000" w:rsidRPr="00000000">
        <w:rPr>
          <w:rtl w:val="0"/>
        </w:rPr>
        <w:t xml:space="preserve">AUSTIN: Which book do you have in your bag?</w:t>
      </w:r>
    </w:p>
    <w:p w:rsidR="00000000" w:rsidDel="00000000" w:rsidP="00000000" w:rsidRDefault="00000000" w:rsidRPr="00000000" w14:paraId="0000075D">
      <w:pPr>
        <w:spacing w:after="0" w:before="0" w:line="276" w:lineRule="auto"/>
        <w:rPr/>
      </w:pPr>
      <w:r w:rsidDel="00000000" w:rsidR="00000000" w:rsidRPr="00000000">
        <w:rPr>
          <w:rtl w:val="0"/>
        </w:rPr>
      </w:r>
    </w:p>
    <w:p w:rsidR="00000000" w:rsidDel="00000000" w:rsidP="00000000" w:rsidRDefault="00000000" w:rsidRPr="00000000" w14:paraId="0000075E">
      <w:pPr>
        <w:spacing w:after="0" w:before="0" w:line="276" w:lineRule="auto"/>
        <w:rPr/>
      </w:pPr>
      <w:r w:rsidDel="00000000" w:rsidR="00000000" w:rsidRPr="00000000">
        <w:rPr>
          <w:rtl w:val="0"/>
        </w:rPr>
        <w:t xml:space="preserve">SYLVIA: Remember, I have that alchemy book, remember?</w:t>
      </w:r>
    </w:p>
    <w:p w:rsidR="00000000" w:rsidDel="00000000" w:rsidP="00000000" w:rsidRDefault="00000000" w:rsidRPr="00000000" w14:paraId="0000075F">
      <w:pPr>
        <w:spacing w:after="0" w:before="0" w:line="276" w:lineRule="auto"/>
        <w:rPr/>
      </w:pPr>
      <w:r w:rsidDel="00000000" w:rsidR="00000000" w:rsidRPr="00000000">
        <w:rPr>
          <w:rtl w:val="0"/>
        </w:rPr>
      </w:r>
    </w:p>
    <w:p w:rsidR="00000000" w:rsidDel="00000000" w:rsidP="00000000" w:rsidRDefault="00000000" w:rsidRPr="00000000" w14:paraId="00000760">
      <w:pPr>
        <w:spacing w:after="0" w:before="0" w:line="276" w:lineRule="auto"/>
        <w:rPr/>
      </w:pPr>
      <w:r w:rsidDel="00000000" w:rsidR="00000000" w:rsidRPr="00000000">
        <w:rPr>
          <w:rtl w:val="0"/>
        </w:rPr>
        <w:t xml:space="preserve">AUSTIN: Oh yeah, you totally do, yeah.</w:t>
      </w:r>
    </w:p>
    <w:p w:rsidR="00000000" w:rsidDel="00000000" w:rsidP="00000000" w:rsidRDefault="00000000" w:rsidRPr="00000000" w14:paraId="00000761">
      <w:pPr>
        <w:spacing w:after="0" w:before="0" w:line="276" w:lineRule="auto"/>
        <w:rPr/>
      </w:pPr>
      <w:r w:rsidDel="00000000" w:rsidR="00000000" w:rsidRPr="00000000">
        <w:rPr>
          <w:rtl w:val="0"/>
        </w:rPr>
      </w:r>
    </w:p>
    <w:p w:rsidR="00000000" w:rsidDel="00000000" w:rsidP="00000000" w:rsidRDefault="00000000" w:rsidRPr="00000000" w14:paraId="00000762">
      <w:pPr>
        <w:spacing w:after="0" w:before="0" w:line="276" w:lineRule="auto"/>
        <w:rPr/>
      </w:pPr>
      <w:r w:rsidDel="00000000" w:rsidR="00000000" w:rsidRPr="00000000">
        <w:rPr>
          <w:rtl w:val="0"/>
        </w:rPr>
        <w:t xml:space="preserve">SYLVIA: So I wanna just like, pull it out and keep it concealed, while I walk over?</w:t>
      </w:r>
    </w:p>
    <w:p w:rsidR="00000000" w:rsidDel="00000000" w:rsidP="00000000" w:rsidRDefault="00000000" w:rsidRPr="00000000" w14:paraId="00000763">
      <w:pPr>
        <w:spacing w:after="0" w:before="0" w:line="276" w:lineRule="auto"/>
        <w:rPr/>
      </w:pPr>
      <w:r w:rsidDel="00000000" w:rsidR="00000000" w:rsidRPr="00000000">
        <w:rPr>
          <w:rtl w:val="0"/>
        </w:rPr>
      </w:r>
    </w:p>
    <w:p w:rsidR="00000000" w:rsidDel="00000000" w:rsidP="00000000" w:rsidRDefault="00000000" w:rsidRPr="00000000" w14:paraId="00000764">
      <w:pPr>
        <w:spacing w:after="0" w:before="0" w:line="276" w:lineRule="auto"/>
        <w:rPr/>
      </w:pPr>
      <w:r w:rsidDel="00000000" w:rsidR="00000000" w:rsidRPr="00000000">
        <w:rPr>
          <w:rtl w:val="0"/>
        </w:rPr>
        <w:t xml:space="preserve">AUSTIN: So you hop down off of Castille’s shoulders. </w:t>
      </w:r>
    </w:p>
    <w:p w:rsidR="00000000" w:rsidDel="00000000" w:rsidP="00000000" w:rsidRDefault="00000000" w:rsidRPr="00000000" w14:paraId="00000765">
      <w:pPr>
        <w:spacing w:after="0" w:before="0" w:line="276" w:lineRule="auto"/>
        <w:rPr/>
      </w:pPr>
      <w:r w:rsidDel="00000000" w:rsidR="00000000" w:rsidRPr="00000000">
        <w:rPr>
          <w:rtl w:val="0"/>
        </w:rPr>
      </w:r>
    </w:p>
    <w:p w:rsidR="00000000" w:rsidDel="00000000" w:rsidP="00000000" w:rsidRDefault="00000000" w:rsidRPr="00000000" w14:paraId="00000766">
      <w:pPr>
        <w:spacing w:after="0" w:before="0" w:line="276" w:lineRule="auto"/>
        <w:rPr/>
      </w:pPr>
      <w:r w:rsidDel="00000000" w:rsidR="00000000" w:rsidRPr="00000000">
        <w:rPr>
          <w:rtl w:val="0"/>
        </w:rPr>
        <w:t xml:space="preserve">SYLVIA: Yeah.</w:t>
      </w:r>
    </w:p>
    <w:p w:rsidR="00000000" w:rsidDel="00000000" w:rsidP="00000000" w:rsidRDefault="00000000" w:rsidRPr="00000000" w14:paraId="00000767">
      <w:pPr>
        <w:spacing w:after="0" w:before="0" w:line="276" w:lineRule="auto"/>
        <w:rPr/>
      </w:pPr>
      <w:r w:rsidDel="00000000" w:rsidR="00000000" w:rsidRPr="00000000">
        <w:rPr>
          <w:rtl w:val="0"/>
        </w:rPr>
      </w:r>
    </w:p>
    <w:p w:rsidR="00000000" w:rsidDel="00000000" w:rsidP="00000000" w:rsidRDefault="00000000" w:rsidRPr="00000000" w14:paraId="00000768">
      <w:pPr>
        <w:spacing w:after="0" w:before="0" w:line="276" w:lineRule="auto"/>
        <w:rPr/>
      </w:pPr>
      <w:r w:rsidDel="00000000" w:rsidR="00000000" w:rsidRPr="00000000">
        <w:rPr>
          <w:rtl w:val="0"/>
        </w:rPr>
        <w:t xml:space="preserve">AUSTIN: Okay.</w:t>
      </w:r>
    </w:p>
    <w:p w:rsidR="00000000" w:rsidDel="00000000" w:rsidP="00000000" w:rsidRDefault="00000000" w:rsidRPr="00000000" w14:paraId="00000769">
      <w:pPr>
        <w:spacing w:after="0" w:before="0" w:line="276" w:lineRule="auto"/>
        <w:rPr/>
      </w:pPr>
      <w:r w:rsidDel="00000000" w:rsidR="00000000" w:rsidRPr="00000000">
        <w:rPr>
          <w:rtl w:val="0"/>
        </w:rPr>
      </w:r>
    </w:p>
    <w:p w:rsidR="00000000" w:rsidDel="00000000" w:rsidP="00000000" w:rsidRDefault="00000000" w:rsidRPr="00000000" w14:paraId="0000076A">
      <w:pPr>
        <w:spacing w:after="0" w:before="0" w:line="276" w:lineRule="auto"/>
        <w:rPr/>
      </w:pPr>
      <w:r w:rsidDel="00000000" w:rsidR="00000000" w:rsidRPr="00000000">
        <w:rPr>
          <w:rtl w:val="0"/>
        </w:rPr>
        <w:t xml:space="preserve">SYLVIA: And then also, I wanna throw choking dust in her face when I get close enough.</w:t>
      </w:r>
    </w:p>
    <w:p w:rsidR="00000000" w:rsidDel="00000000" w:rsidP="00000000" w:rsidRDefault="00000000" w:rsidRPr="00000000" w14:paraId="0000076B">
      <w:pPr>
        <w:spacing w:after="0" w:before="0" w:line="276" w:lineRule="auto"/>
        <w:rPr/>
      </w:pPr>
      <w:r w:rsidDel="00000000" w:rsidR="00000000" w:rsidRPr="00000000">
        <w:rPr>
          <w:rtl w:val="0"/>
        </w:rPr>
      </w:r>
    </w:p>
    <w:p w:rsidR="00000000" w:rsidDel="00000000" w:rsidP="00000000" w:rsidRDefault="00000000" w:rsidRPr="00000000" w14:paraId="0000076C">
      <w:pPr>
        <w:spacing w:after="0" w:before="0" w:line="276" w:lineRule="auto"/>
        <w:rPr/>
      </w:pPr>
      <w:r w:rsidDel="00000000" w:rsidR="00000000" w:rsidRPr="00000000">
        <w:rPr>
          <w:rtl w:val="0"/>
        </w:rPr>
        <w:t xml:space="preserve">AUSTIN: Okay. Give me a…that’s a prowl, ‘cause this is definitely an ambush.</w:t>
      </w:r>
    </w:p>
    <w:p w:rsidR="00000000" w:rsidDel="00000000" w:rsidP="00000000" w:rsidRDefault="00000000" w:rsidRPr="00000000" w14:paraId="0000076D">
      <w:pPr>
        <w:spacing w:after="0" w:before="0" w:line="276" w:lineRule="auto"/>
        <w:rPr/>
      </w:pPr>
      <w:r w:rsidDel="00000000" w:rsidR="00000000" w:rsidRPr="00000000">
        <w:rPr>
          <w:rtl w:val="0"/>
        </w:rPr>
      </w:r>
    </w:p>
    <w:p w:rsidR="00000000" w:rsidDel="00000000" w:rsidP="00000000" w:rsidRDefault="00000000" w:rsidRPr="00000000" w14:paraId="0000076E">
      <w:pPr>
        <w:spacing w:after="0" w:before="0" w:line="276" w:lineRule="auto"/>
        <w:rPr/>
      </w:pPr>
      <w:r w:rsidDel="00000000" w:rsidR="00000000" w:rsidRPr="00000000">
        <w:rPr>
          <w:rtl w:val="0"/>
        </w:rPr>
        <w:t xml:space="preserve">SYLVIA: Okay. How much stress do I have…oh god this is gonna be such a stupid thing to do, but I’m gonna take 2 stress.</w:t>
      </w:r>
    </w:p>
    <w:p w:rsidR="00000000" w:rsidDel="00000000" w:rsidP="00000000" w:rsidRDefault="00000000" w:rsidRPr="00000000" w14:paraId="0000076F">
      <w:pPr>
        <w:spacing w:after="0" w:before="0" w:line="276" w:lineRule="auto"/>
        <w:rPr/>
      </w:pPr>
      <w:r w:rsidDel="00000000" w:rsidR="00000000" w:rsidRPr="00000000">
        <w:rPr>
          <w:rtl w:val="0"/>
        </w:rPr>
      </w:r>
    </w:p>
    <w:p w:rsidR="00000000" w:rsidDel="00000000" w:rsidP="00000000" w:rsidRDefault="00000000" w:rsidRPr="00000000" w14:paraId="00000770">
      <w:pPr>
        <w:spacing w:after="0" w:before="0" w:line="276" w:lineRule="auto"/>
        <w:rPr/>
      </w:pPr>
      <w:r w:rsidDel="00000000" w:rsidR="00000000" w:rsidRPr="00000000">
        <w:rPr>
          <w:rtl w:val="0"/>
        </w:rPr>
        <w:t xml:space="preserve">AUSTIN: Okay, where are you at on stress?</w:t>
      </w:r>
    </w:p>
    <w:p w:rsidR="00000000" w:rsidDel="00000000" w:rsidP="00000000" w:rsidRDefault="00000000" w:rsidRPr="00000000" w14:paraId="00000771">
      <w:pPr>
        <w:spacing w:after="0" w:before="0" w:line="276" w:lineRule="auto"/>
        <w:rPr/>
      </w:pPr>
      <w:r w:rsidDel="00000000" w:rsidR="00000000" w:rsidRPr="00000000">
        <w:rPr>
          <w:rtl w:val="0"/>
        </w:rPr>
      </w:r>
    </w:p>
    <w:p w:rsidR="00000000" w:rsidDel="00000000" w:rsidP="00000000" w:rsidRDefault="00000000" w:rsidRPr="00000000" w14:paraId="00000772">
      <w:pPr>
        <w:spacing w:after="0" w:before="0" w:line="276" w:lineRule="auto"/>
        <w:rPr/>
      </w:pPr>
      <w:r w:rsidDel="00000000" w:rsidR="00000000" w:rsidRPr="00000000">
        <w:rPr>
          <w:rtl w:val="0"/>
        </w:rPr>
        <w:t xml:space="preserve">SYLVIA: I’m at 8 now.</w:t>
      </w:r>
    </w:p>
    <w:p w:rsidR="00000000" w:rsidDel="00000000" w:rsidP="00000000" w:rsidRDefault="00000000" w:rsidRPr="00000000" w14:paraId="00000773">
      <w:pPr>
        <w:spacing w:after="0" w:before="0" w:line="276" w:lineRule="auto"/>
        <w:rPr/>
      </w:pPr>
      <w:r w:rsidDel="00000000" w:rsidR="00000000" w:rsidRPr="00000000">
        <w:rPr>
          <w:rtl w:val="0"/>
        </w:rPr>
      </w:r>
    </w:p>
    <w:p w:rsidR="00000000" w:rsidDel="00000000" w:rsidP="00000000" w:rsidRDefault="00000000" w:rsidRPr="00000000" w14:paraId="00000774">
      <w:pPr>
        <w:spacing w:after="0" w:before="0" w:line="276" w:lineRule="auto"/>
        <w:rPr/>
      </w:pPr>
      <w:r w:rsidDel="00000000" w:rsidR="00000000" w:rsidRPr="00000000">
        <w:rPr>
          <w:rtl w:val="0"/>
        </w:rPr>
        <w:t xml:space="preserve">AUSTIN: Oh, lord.</w:t>
      </w:r>
    </w:p>
    <w:p w:rsidR="00000000" w:rsidDel="00000000" w:rsidP="00000000" w:rsidRDefault="00000000" w:rsidRPr="00000000" w14:paraId="00000775">
      <w:pPr>
        <w:spacing w:after="0" w:before="0" w:line="276" w:lineRule="auto"/>
        <w:rPr/>
      </w:pPr>
      <w:r w:rsidDel="00000000" w:rsidR="00000000" w:rsidRPr="00000000">
        <w:rPr>
          <w:rtl w:val="0"/>
        </w:rPr>
      </w:r>
    </w:p>
    <w:p w:rsidR="00000000" w:rsidDel="00000000" w:rsidP="00000000" w:rsidRDefault="00000000" w:rsidRPr="00000000" w14:paraId="00000776">
      <w:pPr>
        <w:spacing w:after="0" w:before="0" w:line="276" w:lineRule="auto"/>
        <w:rPr/>
      </w:pPr>
      <w:r w:rsidDel="00000000" w:rsidR="00000000" w:rsidRPr="00000000">
        <w:rPr>
          <w:rtl w:val="0"/>
        </w:rPr>
        <w:t xml:space="preserve">SYLVIA: Risky, controlled, or desperate?</w:t>
      </w:r>
    </w:p>
    <w:p w:rsidR="00000000" w:rsidDel="00000000" w:rsidP="00000000" w:rsidRDefault="00000000" w:rsidRPr="00000000" w14:paraId="00000777">
      <w:pPr>
        <w:spacing w:after="0" w:before="0" w:line="276" w:lineRule="auto"/>
        <w:rPr/>
      </w:pPr>
      <w:r w:rsidDel="00000000" w:rsidR="00000000" w:rsidRPr="00000000">
        <w:rPr>
          <w:rtl w:val="0"/>
        </w:rPr>
      </w:r>
    </w:p>
    <w:p w:rsidR="00000000" w:rsidDel="00000000" w:rsidP="00000000" w:rsidRDefault="00000000" w:rsidRPr="00000000" w14:paraId="00000778">
      <w:pPr>
        <w:spacing w:after="0" w:before="0" w:line="276" w:lineRule="auto"/>
        <w:rPr/>
      </w:pPr>
      <w:r w:rsidDel="00000000" w:rsidR="00000000" w:rsidRPr="00000000">
        <w:rPr>
          <w:rtl w:val="0"/>
        </w:rPr>
        <w:t xml:space="preserve">AUSTIN: Risky.</w:t>
      </w:r>
    </w:p>
    <w:p w:rsidR="00000000" w:rsidDel="00000000" w:rsidP="00000000" w:rsidRDefault="00000000" w:rsidRPr="00000000" w14:paraId="00000779">
      <w:pPr>
        <w:spacing w:after="0" w:before="0" w:line="276" w:lineRule="auto"/>
        <w:rPr/>
      </w:pPr>
      <w:r w:rsidDel="00000000" w:rsidR="00000000" w:rsidRPr="00000000">
        <w:rPr>
          <w:rtl w:val="0"/>
        </w:rPr>
      </w:r>
    </w:p>
    <w:p w:rsidR="00000000" w:rsidDel="00000000" w:rsidP="00000000" w:rsidRDefault="00000000" w:rsidRPr="00000000" w14:paraId="0000077A">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77B">
      <w:pPr>
        <w:spacing w:after="0" w:before="0" w:line="276" w:lineRule="auto"/>
        <w:rPr/>
      </w:pPr>
      <w:r w:rsidDel="00000000" w:rsidR="00000000" w:rsidRPr="00000000">
        <w:rPr>
          <w:rtl w:val="0"/>
        </w:rPr>
      </w:r>
    </w:p>
    <w:p w:rsidR="00000000" w:rsidDel="00000000" w:rsidP="00000000" w:rsidRDefault="00000000" w:rsidRPr="00000000" w14:paraId="0000077C">
      <w:pPr>
        <w:spacing w:after="0" w:before="0" w:line="276" w:lineRule="auto"/>
        <w:rPr/>
      </w:pPr>
      <w:r w:rsidDel="00000000" w:rsidR="00000000" w:rsidRPr="00000000">
        <w:rPr>
          <w:rtl w:val="0"/>
        </w:rPr>
        <w:t xml:space="preserve">AUSTIN: Mmm…desperate. [laughter]</w:t>
      </w:r>
    </w:p>
    <w:p w:rsidR="00000000" w:rsidDel="00000000" w:rsidP="00000000" w:rsidRDefault="00000000" w:rsidRPr="00000000" w14:paraId="0000077D">
      <w:pPr>
        <w:spacing w:after="0" w:before="0" w:line="276" w:lineRule="auto"/>
        <w:rPr/>
      </w:pPr>
      <w:r w:rsidDel="00000000" w:rsidR="00000000" w:rsidRPr="00000000">
        <w:rPr>
          <w:rtl w:val="0"/>
        </w:rPr>
      </w:r>
    </w:p>
    <w:p w:rsidR="00000000" w:rsidDel="00000000" w:rsidP="00000000" w:rsidRDefault="00000000" w:rsidRPr="00000000" w14:paraId="0000077E">
      <w:pPr>
        <w:spacing w:after="0" w:before="0" w:line="276" w:lineRule="auto"/>
        <w:rPr/>
      </w:pPr>
      <w:r w:rsidDel="00000000" w:rsidR="00000000" w:rsidRPr="00000000">
        <w:rPr>
          <w:rtl w:val="0"/>
        </w:rPr>
        <w:t xml:space="preserve">AUSTIN: Desperate. She is absolutely a tier above you. [sound of failure]</w:t>
      </w:r>
    </w:p>
    <w:p w:rsidR="00000000" w:rsidDel="00000000" w:rsidP="00000000" w:rsidRDefault="00000000" w:rsidRPr="00000000" w14:paraId="0000077F">
      <w:pPr>
        <w:spacing w:after="0" w:before="0" w:line="276" w:lineRule="auto"/>
        <w:rPr/>
      </w:pPr>
      <w:r w:rsidDel="00000000" w:rsidR="00000000" w:rsidRPr="00000000">
        <w:rPr>
          <w:rtl w:val="0"/>
        </w:rPr>
      </w:r>
    </w:p>
    <w:p w:rsidR="00000000" w:rsidDel="00000000" w:rsidP="00000000" w:rsidRDefault="00000000" w:rsidRPr="00000000" w14:paraId="00000780">
      <w:pPr>
        <w:spacing w:after="0" w:before="0" w:line="276" w:lineRule="auto"/>
        <w:rPr/>
      </w:pPr>
      <w:r w:rsidDel="00000000" w:rsidR="00000000" w:rsidRPr="00000000">
        <w:rPr>
          <w:rtl w:val="0"/>
        </w:rPr>
        <w:t xml:space="preserve">AUSTIN: Oh, buddy, you done goofed.</w:t>
      </w:r>
    </w:p>
    <w:p w:rsidR="00000000" w:rsidDel="00000000" w:rsidP="00000000" w:rsidRDefault="00000000" w:rsidRPr="00000000" w14:paraId="00000781">
      <w:pPr>
        <w:spacing w:after="0" w:before="0" w:line="276" w:lineRule="auto"/>
        <w:rPr/>
      </w:pPr>
      <w:r w:rsidDel="00000000" w:rsidR="00000000" w:rsidRPr="00000000">
        <w:rPr>
          <w:rtl w:val="0"/>
        </w:rPr>
      </w:r>
    </w:p>
    <w:p w:rsidR="00000000" w:rsidDel="00000000" w:rsidP="00000000" w:rsidRDefault="00000000" w:rsidRPr="00000000" w14:paraId="00000782">
      <w:pPr>
        <w:spacing w:after="0" w:before="0" w:line="276" w:lineRule="auto"/>
        <w:rPr/>
      </w:pPr>
      <w:r w:rsidDel="00000000" w:rsidR="00000000" w:rsidRPr="00000000">
        <w:rPr>
          <w:rtl w:val="0"/>
        </w:rPr>
        <w:t xml:space="preserve">SYLVIA: Yeah I did.</w:t>
      </w:r>
    </w:p>
    <w:p w:rsidR="00000000" w:rsidDel="00000000" w:rsidP="00000000" w:rsidRDefault="00000000" w:rsidRPr="00000000" w14:paraId="00000783">
      <w:pPr>
        <w:spacing w:after="0" w:before="0" w:line="276" w:lineRule="auto"/>
        <w:rPr/>
      </w:pPr>
      <w:r w:rsidDel="00000000" w:rsidR="00000000" w:rsidRPr="00000000">
        <w:rPr>
          <w:rtl w:val="0"/>
        </w:rPr>
      </w:r>
    </w:p>
    <w:p w:rsidR="00000000" w:rsidDel="00000000" w:rsidP="00000000" w:rsidRDefault="00000000" w:rsidRPr="00000000" w14:paraId="00000784">
      <w:pPr>
        <w:spacing w:after="0" w:before="0" w:line="276" w:lineRule="auto"/>
        <w:rPr/>
      </w:pPr>
      <w:r w:rsidDel="00000000" w:rsidR="00000000" w:rsidRPr="00000000">
        <w:rPr>
          <w:rtl w:val="0"/>
        </w:rPr>
        <w:t xml:space="preserve">AUSTIN: You got a 2.</w:t>
      </w:r>
    </w:p>
    <w:p w:rsidR="00000000" w:rsidDel="00000000" w:rsidP="00000000" w:rsidRDefault="00000000" w:rsidRPr="00000000" w14:paraId="00000785">
      <w:pPr>
        <w:spacing w:after="0" w:before="0" w:line="276" w:lineRule="auto"/>
        <w:rPr/>
      </w:pPr>
      <w:r w:rsidDel="00000000" w:rsidR="00000000" w:rsidRPr="00000000">
        <w:rPr>
          <w:rtl w:val="0"/>
        </w:rPr>
      </w:r>
    </w:p>
    <w:p w:rsidR="00000000" w:rsidDel="00000000" w:rsidP="00000000" w:rsidRDefault="00000000" w:rsidRPr="00000000" w14:paraId="00000786">
      <w:pPr>
        <w:spacing w:after="0" w:before="0" w:line="276" w:lineRule="auto"/>
        <w:rPr/>
      </w:pPr>
      <w:r w:rsidDel="00000000" w:rsidR="00000000" w:rsidRPr="00000000">
        <w:rPr>
          <w:rtl w:val="0"/>
        </w:rPr>
        <w:t xml:space="preserve">SYLVIA: So that means I take another stress, right?</w:t>
      </w:r>
    </w:p>
    <w:p w:rsidR="00000000" w:rsidDel="00000000" w:rsidP="00000000" w:rsidRDefault="00000000" w:rsidRPr="00000000" w14:paraId="00000787">
      <w:pPr>
        <w:spacing w:after="0" w:before="0" w:line="276" w:lineRule="auto"/>
        <w:rPr/>
      </w:pPr>
      <w:r w:rsidDel="00000000" w:rsidR="00000000" w:rsidRPr="00000000">
        <w:rPr>
          <w:rtl w:val="0"/>
        </w:rPr>
      </w:r>
    </w:p>
    <w:p w:rsidR="00000000" w:rsidDel="00000000" w:rsidP="00000000" w:rsidRDefault="00000000" w:rsidRPr="00000000" w14:paraId="00000788">
      <w:pPr>
        <w:spacing w:after="0" w:before="0" w:line="276" w:lineRule="auto"/>
        <w:rPr/>
      </w:pPr>
      <w:r w:rsidDel="00000000" w:rsidR="00000000" w:rsidRPr="00000000">
        <w:rPr>
          <w:rtl w:val="0"/>
        </w:rPr>
        <w:t xml:space="preserve">AUSTIN: No, no, no.</w:t>
      </w:r>
    </w:p>
    <w:p w:rsidR="00000000" w:rsidDel="00000000" w:rsidP="00000000" w:rsidRDefault="00000000" w:rsidRPr="00000000" w14:paraId="00000789">
      <w:pPr>
        <w:spacing w:after="0" w:before="0" w:line="276" w:lineRule="auto"/>
        <w:rPr/>
      </w:pPr>
      <w:r w:rsidDel="00000000" w:rsidR="00000000" w:rsidRPr="00000000">
        <w:rPr>
          <w:rtl w:val="0"/>
        </w:rPr>
      </w:r>
    </w:p>
    <w:p w:rsidR="00000000" w:rsidDel="00000000" w:rsidP="00000000" w:rsidRDefault="00000000" w:rsidRPr="00000000" w14:paraId="0000078A">
      <w:pPr>
        <w:spacing w:after="0" w:before="0" w:line="276" w:lineRule="auto"/>
        <w:rPr/>
      </w:pPr>
      <w:r w:rsidDel="00000000" w:rsidR="00000000" w:rsidRPr="00000000">
        <w:rPr>
          <w:rtl w:val="0"/>
        </w:rPr>
        <w:t xml:space="preserve">SYLVIA: No? Okay. </w:t>
      </w:r>
    </w:p>
    <w:p w:rsidR="00000000" w:rsidDel="00000000" w:rsidP="00000000" w:rsidRDefault="00000000" w:rsidRPr="00000000" w14:paraId="0000078B">
      <w:pPr>
        <w:spacing w:after="0" w:before="0" w:line="276" w:lineRule="auto"/>
        <w:rPr/>
      </w:pPr>
      <w:r w:rsidDel="00000000" w:rsidR="00000000" w:rsidRPr="00000000">
        <w:rPr>
          <w:rtl w:val="0"/>
        </w:rPr>
      </w:r>
    </w:p>
    <w:p w:rsidR="00000000" w:rsidDel="00000000" w:rsidP="00000000" w:rsidRDefault="00000000" w:rsidRPr="00000000" w14:paraId="0000078C">
      <w:pPr>
        <w:spacing w:after="0" w:before="0" w:line="276" w:lineRule="auto"/>
        <w:rPr/>
      </w:pPr>
      <w:r w:rsidDel="00000000" w:rsidR="00000000" w:rsidRPr="00000000">
        <w:rPr>
          <w:rtl w:val="0"/>
        </w:rPr>
        <w:t xml:space="preserve">AUSTIN: Give me a second.</w:t>
      </w:r>
    </w:p>
    <w:p w:rsidR="00000000" w:rsidDel="00000000" w:rsidP="00000000" w:rsidRDefault="00000000" w:rsidRPr="00000000" w14:paraId="0000078D">
      <w:pPr>
        <w:spacing w:after="0" w:before="0" w:line="276" w:lineRule="auto"/>
        <w:rPr/>
      </w:pPr>
      <w:r w:rsidDel="00000000" w:rsidR="00000000" w:rsidRPr="00000000">
        <w:rPr>
          <w:rtl w:val="0"/>
        </w:rPr>
      </w:r>
    </w:p>
    <w:p w:rsidR="00000000" w:rsidDel="00000000" w:rsidP="00000000" w:rsidRDefault="00000000" w:rsidRPr="00000000" w14:paraId="0000078E">
      <w:pPr>
        <w:spacing w:after="0" w:before="0" w:line="276" w:lineRule="auto"/>
        <w:rPr/>
      </w:pPr>
      <w:r w:rsidDel="00000000" w:rsidR="00000000" w:rsidRPr="00000000">
        <w:rPr>
          <w:rtl w:val="0"/>
        </w:rPr>
        <w:t xml:space="preserve">DRE: No, Austin gets to do worse things now.</w:t>
      </w:r>
    </w:p>
    <w:p w:rsidR="00000000" w:rsidDel="00000000" w:rsidP="00000000" w:rsidRDefault="00000000" w:rsidRPr="00000000" w14:paraId="0000078F">
      <w:pPr>
        <w:spacing w:after="0" w:before="0" w:line="276" w:lineRule="auto"/>
        <w:rPr/>
      </w:pPr>
      <w:r w:rsidDel="00000000" w:rsidR="00000000" w:rsidRPr="00000000">
        <w:rPr>
          <w:rtl w:val="0"/>
        </w:rPr>
      </w:r>
    </w:p>
    <w:p w:rsidR="00000000" w:rsidDel="00000000" w:rsidP="00000000" w:rsidRDefault="00000000" w:rsidRPr="00000000" w14:paraId="00000790">
      <w:pPr>
        <w:spacing w:after="0" w:before="0" w:line="276" w:lineRule="auto"/>
        <w:rPr/>
      </w:pPr>
      <w:r w:rsidDel="00000000" w:rsidR="00000000" w:rsidRPr="00000000">
        <w:rPr>
          <w:rtl w:val="0"/>
        </w:rPr>
        <w:t xml:space="preserve">AUSTIN: Yeah, I get to make a move, basically.</w:t>
      </w:r>
    </w:p>
    <w:p w:rsidR="00000000" w:rsidDel="00000000" w:rsidP="00000000" w:rsidRDefault="00000000" w:rsidRPr="00000000" w14:paraId="00000791">
      <w:pPr>
        <w:spacing w:after="0" w:before="0" w:line="276" w:lineRule="auto"/>
        <w:rPr/>
      </w:pPr>
      <w:r w:rsidDel="00000000" w:rsidR="00000000" w:rsidRPr="00000000">
        <w:rPr>
          <w:rtl w:val="0"/>
        </w:rPr>
      </w:r>
    </w:p>
    <w:p w:rsidR="00000000" w:rsidDel="00000000" w:rsidP="00000000" w:rsidRDefault="00000000" w:rsidRPr="00000000" w14:paraId="00000792">
      <w:pPr>
        <w:spacing w:after="0" w:before="0" w:line="276" w:lineRule="auto"/>
        <w:rPr/>
      </w:pPr>
      <w:r w:rsidDel="00000000" w:rsidR="00000000" w:rsidRPr="00000000">
        <w:rPr>
          <w:rtl w:val="0"/>
        </w:rPr>
        <w:t xml:space="preserve">SYLVIA: I tried.</w:t>
      </w:r>
    </w:p>
    <w:p w:rsidR="00000000" w:rsidDel="00000000" w:rsidP="00000000" w:rsidRDefault="00000000" w:rsidRPr="00000000" w14:paraId="00000793">
      <w:pPr>
        <w:spacing w:after="0" w:before="0" w:line="276" w:lineRule="auto"/>
        <w:rPr/>
      </w:pPr>
      <w:r w:rsidDel="00000000" w:rsidR="00000000" w:rsidRPr="00000000">
        <w:rPr>
          <w:rtl w:val="0"/>
        </w:rPr>
      </w:r>
    </w:p>
    <w:p w:rsidR="00000000" w:rsidDel="00000000" w:rsidP="00000000" w:rsidRDefault="00000000" w:rsidRPr="00000000" w14:paraId="00000794">
      <w:pPr>
        <w:spacing w:after="0" w:before="0" w:line="276" w:lineRule="auto"/>
        <w:rPr/>
      </w:pPr>
      <w:r w:rsidDel="00000000" w:rsidR="00000000" w:rsidRPr="00000000">
        <w:rPr>
          <w:rtl w:val="0"/>
        </w:rPr>
        <w:t xml:space="preserve">DRE: You did.</w:t>
      </w:r>
    </w:p>
    <w:p w:rsidR="00000000" w:rsidDel="00000000" w:rsidP="00000000" w:rsidRDefault="00000000" w:rsidRPr="00000000" w14:paraId="00000795">
      <w:pPr>
        <w:spacing w:after="0" w:before="0" w:line="276" w:lineRule="auto"/>
        <w:rPr/>
      </w:pPr>
      <w:r w:rsidDel="00000000" w:rsidR="00000000" w:rsidRPr="00000000">
        <w:rPr>
          <w:rtl w:val="0"/>
        </w:rPr>
      </w:r>
    </w:p>
    <w:p w:rsidR="00000000" w:rsidDel="00000000" w:rsidP="00000000" w:rsidRDefault="00000000" w:rsidRPr="00000000" w14:paraId="00000796">
      <w:pPr>
        <w:spacing w:after="0" w:before="0" w:line="276" w:lineRule="auto"/>
        <w:rPr/>
      </w:pPr>
      <w:r w:rsidDel="00000000" w:rsidR="00000000" w:rsidRPr="00000000">
        <w:rPr>
          <w:rtl w:val="0"/>
        </w:rPr>
        <w:t xml:space="preserve">AUSTIN: You did try, you did try. “</w:t>
      </w:r>
      <w:r w:rsidDel="00000000" w:rsidR="00000000" w:rsidRPr="00000000">
        <w:rPr>
          <w:i w:val="1"/>
          <w:rtl w:val="0"/>
        </w:rPr>
        <w:t xml:space="preserve">1-3: It’s the worst outcome. You suffer severe harm, a serious complication occurs, you lose this opportunity for action.</w:t>
      </w:r>
      <w:r w:rsidDel="00000000" w:rsidR="00000000" w:rsidRPr="00000000">
        <w:rPr>
          <w:rtl w:val="0"/>
        </w:rPr>
        <w:t xml:space="preserve">” So where are you…where is the coughing dust?</w:t>
      </w:r>
    </w:p>
    <w:p w:rsidR="00000000" w:rsidDel="00000000" w:rsidP="00000000" w:rsidRDefault="00000000" w:rsidRPr="00000000" w14:paraId="00000797">
      <w:pPr>
        <w:spacing w:after="0" w:before="0" w:line="276" w:lineRule="auto"/>
        <w:rPr/>
      </w:pPr>
      <w:r w:rsidDel="00000000" w:rsidR="00000000" w:rsidRPr="00000000">
        <w:rPr>
          <w:rtl w:val="0"/>
        </w:rPr>
      </w:r>
    </w:p>
    <w:p w:rsidR="00000000" w:rsidDel="00000000" w:rsidP="00000000" w:rsidRDefault="00000000" w:rsidRPr="00000000" w14:paraId="00000798">
      <w:pPr>
        <w:spacing w:after="0" w:before="0" w:line="276" w:lineRule="auto"/>
        <w:rPr/>
      </w:pPr>
      <w:r w:rsidDel="00000000" w:rsidR="00000000" w:rsidRPr="00000000">
        <w:rPr>
          <w:rtl w:val="0"/>
        </w:rPr>
        <w:t xml:space="preserve">SYLVIA: It’s on my like, bandelier. </w:t>
      </w:r>
    </w:p>
    <w:p w:rsidR="00000000" w:rsidDel="00000000" w:rsidP="00000000" w:rsidRDefault="00000000" w:rsidRPr="00000000" w14:paraId="00000799">
      <w:pPr>
        <w:spacing w:after="0" w:before="0" w:line="276" w:lineRule="auto"/>
        <w:rPr/>
      </w:pPr>
      <w:r w:rsidDel="00000000" w:rsidR="00000000" w:rsidRPr="00000000">
        <w:rPr>
          <w:rtl w:val="0"/>
        </w:rPr>
      </w:r>
    </w:p>
    <w:p w:rsidR="00000000" w:rsidDel="00000000" w:rsidP="00000000" w:rsidRDefault="00000000" w:rsidRPr="00000000" w14:paraId="0000079A">
      <w:pPr>
        <w:spacing w:after="0" w:before="0" w:line="276" w:lineRule="auto"/>
        <w:rPr/>
      </w:pPr>
      <w:r w:rsidDel="00000000" w:rsidR="00000000" w:rsidRPr="00000000">
        <w:rPr>
          <w:rtl w:val="0"/>
        </w:rPr>
        <w:t xml:space="preserve">AUSTIN: Okay, so you’re walking up and then reaching to grab for it? And then throwing it?</w:t>
      </w:r>
    </w:p>
    <w:p w:rsidR="00000000" w:rsidDel="00000000" w:rsidP="00000000" w:rsidRDefault="00000000" w:rsidRPr="00000000" w14:paraId="0000079B">
      <w:pPr>
        <w:spacing w:after="0" w:before="0" w:line="276" w:lineRule="auto"/>
        <w:rPr/>
      </w:pPr>
      <w:r w:rsidDel="00000000" w:rsidR="00000000" w:rsidRPr="00000000">
        <w:rPr>
          <w:rtl w:val="0"/>
        </w:rPr>
      </w:r>
    </w:p>
    <w:p w:rsidR="00000000" w:rsidDel="00000000" w:rsidP="00000000" w:rsidRDefault="00000000" w:rsidRPr="00000000" w14:paraId="0000079C">
      <w:pPr>
        <w:spacing w:after="0" w:before="0" w:line="276" w:lineRule="auto"/>
        <w:rPr/>
      </w:pPr>
      <w:r w:rsidDel="00000000" w:rsidR="00000000" w:rsidRPr="00000000">
        <w:rPr>
          <w:rtl w:val="0"/>
        </w:rPr>
        <w:t xml:space="preserve">SYLVIA: Yeah.</w:t>
      </w:r>
    </w:p>
    <w:p w:rsidR="00000000" w:rsidDel="00000000" w:rsidP="00000000" w:rsidRDefault="00000000" w:rsidRPr="00000000" w14:paraId="0000079D">
      <w:pPr>
        <w:spacing w:after="0" w:before="0" w:line="276" w:lineRule="auto"/>
        <w:rPr/>
      </w:pPr>
      <w:r w:rsidDel="00000000" w:rsidR="00000000" w:rsidRPr="00000000">
        <w:rPr>
          <w:rtl w:val="0"/>
        </w:rPr>
      </w:r>
    </w:p>
    <w:p w:rsidR="00000000" w:rsidDel="00000000" w:rsidP="00000000" w:rsidRDefault="00000000" w:rsidRPr="00000000" w14:paraId="0000079E">
      <w:pPr>
        <w:spacing w:after="0" w:before="0" w:line="276" w:lineRule="auto"/>
        <w:rPr/>
      </w:pPr>
      <w:r w:rsidDel="00000000" w:rsidR="00000000" w:rsidRPr="00000000">
        <w:rPr>
          <w:rtl w:val="0"/>
        </w:rPr>
        <w:t xml:space="preserve">AUSTIN: Alright, take…take a level 2 harm.</w:t>
      </w:r>
    </w:p>
    <w:p w:rsidR="00000000" w:rsidDel="00000000" w:rsidP="00000000" w:rsidRDefault="00000000" w:rsidRPr="00000000" w14:paraId="0000079F">
      <w:pPr>
        <w:spacing w:after="0" w:before="0" w:line="276" w:lineRule="auto"/>
        <w:rPr/>
      </w:pPr>
      <w:r w:rsidDel="00000000" w:rsidR="00000000" w:rsidRPr="00000000">
        <w:rPr>
          <w:rtl w:val="0"/>
        </w:rPr>
      </w:r>
    </w:p>
    <w:p w:rsidR="00000000" w:rsidDel="00000000" w:rsidP="00000000" w:rsidRDefault="00000000" w:rsidRPr="00000000" w14:paraId="000007A0">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7A1">
      <w:pPr>
        <w:spacing w:after="0" w:before="0" w:line="276" w:lineRule="auto"/>
        <w:rPr/>
      </w:pPr>
      <w:r w:rsidDel="00000000" w:rsidR="00000000" w:rsidRPr="00000000">
        <w:rPr>
          <w:rtl w:val="0"/>
        </w:rPr>
      </w:r>
    </w:p>
    <w:p w:rsidR="00000000" w:rsidDel="00000000" w:rsidP="00000000" w:rsidRDefault="00000000" w:rsidRPr="00000000" w14:paraId="000007A2">
      <w:pPr>
        <w:spacing w:after="0" w:before="0" w:line="276" w:lineRule="auto"/>
        <w:rPr/>
      </w:pPr>
      <w:r w:rsidDel="00000000" w:rsidR="00000000" w:rsidRPr="00000000">
        <w:rPr>
          <w:rtl w:val="0"/>
        </w:rPr>
        <w:t xml:space="preserve">AUSTIN: That is ‘pierced’, because she stabs her sword cane through your hand, pinning it through your chest, as you reach for your bandelier—</w:t>
      </w:r>
    </w:p>
    <w:p w:rsidR="00000000" w:rsidDel="00000000" w:rsidP="00000000" w:rsidRDefault="00000000" w:rsidRPr="00000000" w14:paraId="000007A3">
      <w:pPr>
        <w:spacing w:after="0" w:before="0" w:line="276" w:lineRule="auto"/>
        <w:rPr/>
      </w:pPr>
      <w:r w:rsidDel="00000000" w:rsidR="00000000" w:rsidRPr="00000000">
        <w:rPr>
          <w:rtl w:val="0"/>
        </w:rPr>
      </w:r>
    </w:p>
    <w:p w:rsidR="00000000" w:rsidDel="00000000" w:rsidP="00000000" w:rsidRDefault="00000000" w:rsidRPr="00000000" w14:paraId="000007A4">
      <w:pPr>
        <w:spacing w:after="0" w:before="0" w:line="276" w:lineRule="auto"/>
        <w:rPr/>
      </w:pPr>
      <w:r w:rsidDel="00000000" w:rsidR="00000000" w:rsidRPr="00000000">
        <w:rPr>
          <w:rtl w:val="0"/>
        </w:rPr>
        <w:t xml:space="preserve">SYLVIA: Aaah.</w:t>
      </w:r>
    </w:p>
    <w:p w:rsidR="00000000" w:rsidDel="00000000" w:rsidP="00000000" w:rsidRDefault="00000000" w:rsidRPr="00000000" w14:paraId="000007A5">
      <w:pPr>
        <w:spacing w:after="0" w:before="0" w:line="276" w:lineRule="auto"/>
        <w:rPr/>
      </w:pPr>
      <w:r w:rsidDel="00000000" w:rsidR="00000000" w:rsidRPr="00000000">
        <w:rPr>
          <w:rtl w:val="0"/>
        </w:rPr>
      </w:r>
    </w:p>
    <w:p w:rsidR="00000000" w:rsidDel="00000000" w:rsidP="00000000" w:rsidRDefault="00000000" w:rsidRPr="00000000" w14:paraId="000007A6">
      <w:pPr>
        <w:spacing w:after="0" w:before="0" w:line="276" w:lineRule="auto"/>
        <w:rPr/>
      </w:pPr>
      <w:r w:rsidDel="00000000" w:rsidR="00000000" w:rsidRPr="00000000">
        <w:rPr>
          <w:rtl w:val="0"/>
        </w:rPr>
        <w:t xml:space="preserve">AUSTIN: And that dust like explodes in your face, you don’t have to write down coughing, but you’re in that dust also.</w:t>
      </w:r>
    </w:p>
    <w:p w:rsidR="00000000" w:rsidDel="00000000" w:rsidP="00000000" w:rsidRDefault="00000000" w:rsidRPr="00000000" w14:paraId="000007A7">
      <w:pPr>
        <w:spacing w:after="0" w:before="0" w:line="276" w:lineRule="auto"/>
        <w:rPr/>
      </w:pPr>
      <w:r w:rsidDel="00000000" w:rsidR="00000000" w:rsidRPr="00000000">
        <w:rPr>
          <w:rtl w:val="0"/>
        </w:rPr>
      </w:r>
    </w:p>
    <w:p w:rsidR="00000000" w:rsidDel="00000000" w:rsidP="00000000" w:rsidRDefault="00000000" w:rsidRPr="00000000" w14:paraId="000007A8">
      <w:pPr>
        <w:spacing w:after="0" w:before="0" w:line="276" w:lineRule="auto"/>
        <w:rPr/>
      </w:pPr>
      <w:r w:rsidDel="00000000" w:rsidR="00000000" w:rsidRPr="00000000">
        <w:rPr>
          <w:rtl w:val="0"/>
        </w:rPr>
        <w:t xml:space="preserve">ALI: </w:t>
      </w:r>
    </w:p>
    <w:p w:rsidR="00000000" w:rsidDel="00000000" w:rsidP="00000000" w:rsidRDefault="00000000" w:rsidRPr="00000000" w14:paraId="000007A9">
      <w:pPr>
        <w:spacing w:after="0" w:before="0" w:line="276" w:lineRule="auto"/>
        <w:rPr/>
      </w:pPr>
      <w:r w:rsidDel="00000000" w:rsidR="00000000" w:rsidRPr="00000000">
        <w:rPr>
          <w:rtl w:val="0"/>
        </w:rPr>
      </w:r>
    </w:p>
    <w:p w:rsidR="00000000" w:rsidDel="00000000" w:rsidP="00000000" w:rsidRDefault="00000000" w:rsidRPr="00000000" w14:paraId="000007AA">
      <w:pPr>
        <w:spacing w:after="0" w:before="0" w:line="276" w:lineRule="auto"/>
        <w:rPr/>
      </w:pPr>
      <w:r w:rsidDel="00000000" w:rsidR="00000000" w:rsidRPr="00000000">
        <w:rPr>
          <w:rtl w:val="0"/>
        </w:rPr>
        <w:t xml:space="preserve">AUSTIN: Actually, actually, it’s severe harm, which should be level 3 harm, but instead you’re pierced at level 2 and you’re coughing at level 1.</w:t>
      </w:r>
    </w:p>
    <w:p w:rsidR="00000000" w:rsidDel="00000000" w:rsidP="00000000" w:rsidRDefault="00000000" w:rsidRPr="00000000" w14:paraId="000007AB">
      <w:pPr>
        <w:spacing w:after="0" w:before="0" w:line="276" w:lineRule="auto"/>
        <w:rPr/>
      </w:pPr>
      <w:r w:rsidDel="00000000" w:rsidR="00000000" w:rsidRPr="00000000">
        <w:rPr>
          <w:rtl w:val="0"/>
        </w:rPr>
      </w:r>
    </w:p>
    <w:p w:rsidR="00000000" w:rsidDel="00000000" w:rsidP="00000000" w:rsidRDefault="00000000" w:rsidRPr="00000000" w14:paraId="000007AC">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7AD">
      <w:pPr>
        <w:spacing w:after="0" w:before="0" w:line="276" w:lineRule="auto"/>
        <w:rPr/>
      </w:pPr>
      <w:r w:rsidDel="00000000" w:rsidR="00000000" w:rsidRPr="00000000">
        <w:rPr>
          <w:rtl w:val="0"/>
        </w:rPr>
      </w:r>
    </w:p>
    <w:p w:rsidR="00000000" w:rsidDel="00000000" w:rsidP="00000000" w:rsidRDefault="00000000" w:rsidRPr="00000000" w14:paraId="000007AE">
      <w:pPr>
        <w:spacing w:after="0" w:before="0" w:line="276" w:lineRule="auto"/>
        <w:rPr/>
      </w:pPr>
      <w:r w:rsidDel="00000000" w:rsidR="00000000" w:rsidRPr="00000000">
        <w:rPr>
          <w:rtl w:val="0"/>
        </w:rPr>
        <w:t xml:space="preserve">AUSTIN: Now, of course you could resist. Your stress is not great. I think this is a prowess resist.</w:t>
      </w:r>
    </w:p>
    <w:p w:rsidR="00000000" w:rsidDel="00000000" w:rsidP="00000000" w:rsidRDefault="00000000" w:rsidRPr="00000000" w14:paraId="000007AF">
      <w:pPr>
        <w:spacing w:after="0" w:before="0" w:line="276" w:lineRule="auto"/>
        <w:rPr/>
      </w:pPr>
      <w:r w:rsidDel="00000000" w:rsidR="00000000" w:rsidRPr="00000000">
        <w:rPr>
          <w:rtl w:val="0"/>
        </w:rPr>
      </w:r>
    </w:p>
    <w:p w:rsidR="00000000" w:rsidDel="00000000" w:rsidP="00000000" w:rsidRDefault="00000000" w:rsidRPr="00000000" w14:paraId="000007B0">
      <w:pPr>
        <w:spacing w:after="0" w:before="0" w:line="276" w:lineRule="auto"/>
        <w:rPr/>
      </w:pPr>
      <w:r w:rsidDel="00000000" w:rsidR="00000000" w:rsidRPr="00000000">
        <w:rPr>
          <w:rtl w:val="0"/>
        </w:rPr>
        <w:t xml:space="preserve">SYLVIA: So with resist…</w:t>
      </w:r>
    </w:p>
    <w:p w:rsidR="00000000" w:rsidDel="00000000" w:rsidP="00000000" w:rsidRDefault="00000000" w:rsidRPr="00000000" w14:paraId="000007B1">
      <w:pPr>
        <w:spacing w:after="0" w:before="0" w:line="276" w:lineRule="auto"/>
        <w:rPr/>
      </w:pPr>
      <w:r w:rsidDel="00000000" w:rsidR="00000000" w:rsidRPr="00000000">
        <w:rPr>
          <w:rtl w:val="0"/>
        </w:rPr>
      </w:r>
    </w:p>
    <w:p w:rsidR="00000000" w:rsidDel="00000000" w:rsidP="00000000" w:rsidRDefault="00000000" w:rsidRPr="00000000" w14:paraId="000007B2">
      <w:pPr>
        <w:spacing w:after="0" w:before="0" w:line="276" w:lineRule="auto"/>
        <w:rPr/>
      </w:pPr>
      <w:r w:rsidDel="00000000" w:rsidR="00000000" w:rsidRPr="00000000">
        <w:rPr>
          <w:rtl w:val="0"/>
        </w:rPr>
        <w:t xml:space="preserve">AUSTIN: You roll your dice, and whatever your highest number is, you take 6 minus that much stress. So if you roll a 6, you take 0 stress. </w:t>
      </w:r>
    </w:p>
    <w:p w:rsidR="00000000" w:rsidDel="00000000" w:rsidP="00000000" w:rsidRDefault="00000000" w:rsidRPr="00000000" w14:paraId="000007B3">
      <w:pPr>
        <w:spacing w:after="0" w:before="0" w:line="276" w:lineRule="auto"/>
        <w:rPr/>
      </w:pPr>
      <w:r w:rsidDel="00000000" w:rsidR="00000000" w:rsidRPr="00000000">
        <w:rPr>
          <w:rtl w:val="0"/>
        </w:rPr>
      </w:r>
    </w:p>
    <w:p w:rsidR="00000000" w:rsidDel="00000000" w:rsidP="00000000" w:rsidRDefault="00000000" w:rsidRPr="00000000" w14:paraId="000007B4">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7B5">
      <w:pPr>
        <w:spacing w:after="0" w:before="0" w:line="276" w:lineRule="auto"/>
        <w:rPr/>
      </w:pPr>
      <w:r w:rsidDel="00000000" w:rsidR="00000000" w:rsidRPr="00000000">
        <w:rPr>
          <w:rtl w:val="0"/>
        </w:rPr>
      </w:r>
    </w:p>
    <w:p w:rsidR="00000000" w:rsidDel="00000000" w:rsidP="00000000" w:rsidRDefault="00000000" w:rsidRPr="00000000" w14:paraId="000007B6">
      <w:pPr>
        <w:spacing w:after="0" w:before="0" w:line="276" w:lineRule="auto"/>
        <w:rPr/>
      </w:pPr>
      <w:r w:rsidDel="00000000" w:rsidR="00000000" w:rsidRPr="00000000">
        <w:rPr>
          <w:rtl w:val="0"/>
        </w:rPr>
        <w:t xml:space="preserve">AUSTIN: But, you could also fuck up here and get trauma.</w:t>
      </w:r>
    </w:p>
    <w:p w:rsidR="00000000" w:rsidDel="00000000" w:rsidP="00000000" w:rsidRDefault="00000000" w:rsidRPr="00000000" w14:paraId="000007B7">
      <w:pPr>
        <w:spacing w:after="0" w:before="0" w:line="276" w:lineRule="auto"/>
        <w:rPr/>
      </w:pPr>
      <w:r w:rsidDel="00000000" w:rsidR="00000000" w:rsidRPr="00000000">
        <w:rPr>
          <w:rtl w:val="0"/>
        </w:rPr>
      </w:r>
    </w:p>
    <w:p w:rsidR="00000000" w:rsidDel="00000000" w:rsidP="00000000" w:rsidRDefault="00000000" w:rsidRPr="00000000" w14:paraId="000007B8">
      <w:pPr>
        <w:spacing w:after="0" w:before="0" w:line="276" w:lineRule="auto"/>
        <w:rPr/>
      </w:pPr>
      <w:r w:rsidDel="00000000" w:rsidR="00000000" w:rsidRPr="00000000">
        <w:rPr>
          <w:rtl w:val="0"/>
        </w:rPr>
        <w:t xml:space="preserve">SYLVIA: Fuck it.</w:t>
      </w:r>
    </w:p>
    <w:p w:rsidR="00000000" w:rsidDel="00000000" w:rsidP="00000000" w:rsidRDefault="00000000" w:rsidRPr="00000000" w14:paraId="000007B9">
      <w:pPr>
        <w:spacing w:after="0" w:before="0" w:line="276" w:lineRule="auto"/>
        <w:rPr/>
      </w:pPr>
      <w:r w:rsidDel="00000000" w:rsidR="00000000" w:rsidRPr="00000000">
        <w:rPr>
          <w:rtl w:val="0"/>
        </w:rPr>
      </w:r>
    </w:p>
    <w:p w:rsidR="00000000" w:rsidDel="00000000" w:rsidP="00000000" w:rsidRDefault="00000000" w:rsidRPr="00000000" w14:paraId="000007BA">
      <w:pPr>
        <w:spacing w:after="0" w:before="0" w:line="276" w:lineRule="auto"/>
        <w:rPr/>
      </w:pPr>
      <w:r w:rsidDel="00000000" w:rsidR="00000000" w:rsidRPr="00000000">
        <w:rPr>
          <w:rtl w:val="0"/>
        </w:rPr>
        <w:t xml:space="preserve">AUSTIN: You’re doing it?</w:t>
      </w:r>
    </w:p>
    <w:p w:rsidR="00000000" w:rsidDel="00000000" w:rsidP="00000000" w:rsidRDefault="00000000" w:rsidRPr="00000000" w14:paraId="000007BB">
      <w:pPr>
        <w:spacing w:after="0" w:before="0" w:line="276" w:lineRule="auto"/>
        <w:rPr/>
      </w:pPr>
      <w:r w:rsidDel="00000000" w:rsidR="00000000" w:rsidRPr="00000000">
        <w:rPr>
          <w:rtl w:val="0"/>
        </w:rPr>
      </w:r>
    </w:p>
    <w:p w:rsidR="00000000" w:rsidDel="00000000" w:rsidP="00000000" w:rsidRDefault="00000000" w:rsidRPr="00000000" w14:paraId="000007BC">
      <w:pPr>
        <w:spacing w:after="0" w:before="0" w:line="276" w:lineRule="auto"/>
        <w:rPr/>
      </w:pPr>
      <w:r w:rsidDel="00000000" w:rsidR="00000000" w:rsidRPr="00000000">
        <w:rPr>
          <w:rtl w:val="0"/>
        </w:rPr>
        <w:t xml:space="preserve">SYLVIA: Fuck.</w:t>
      </w:r>
    </w:p>
    <w:p w:rsidR="00000000" w:rsidDel="00000000" w:rsidP="00000000" w:rsidRDefault="00000000" w:rsidRPr="00000000" w14:paraId="000007BD">
      <w:pPr>
        <w:spacing w:after="0" w:before="0" w:line="276" w:lineRule="auto"/>
        <w:rPr/>
      </w:pPr>
      <w:r w:rsidDel="00000000" w:rsidR="00000000" w:rsidRPr="00000000">
        <w:rPr>
          <w:rtl w:val="0"/>
        </w:rPr>
      </w:r>
    </w:p>
    <w:p w:rsidR="00000000" w:rsidDel="00000000" w:rsidP="00000000" w:rsidRDefault="00000000" w:rsidRPr="00000000" w14:paraId="000007BE">
      <w:pPr>
        <w:spacing w:after="0" w:before="0" w:line="276" w:lineRule="auto"/>
        <w:rPr/>
      </w:pPr>
      <w:r w:rsidDel="00000000" w:rsidR="00000000" w:rsidRPr="00000000">
        <w:rPr>
          <w:rtl w:val="0"/>
        </w:rPr>
        <w:t xml:space="preserve">DRE: Nice!</w:t>
      </w:r>
    </w:p>
    <w:p w:rsidR="00000000" w:rsidDel="00000000" w:rsidP="00000000" w:rsidRDefault="00000000" w:rsidRPr="00000000" w14:paraId="000007BF">
      <w:pPr>
        <w:spacing w:after="0" w:before="0" w:line="276" w:lineRule="auto"/>
        <w:rPr/>
      </w:pPr>
      <w:r w:rsidDel="00000000" w:rsidR="00000000" w:rsidRPr="00000000">
        <w:rPr>
          <w:rtl w:val="0"/>
        </w:rPr>
      </w:r>
    </w:p>
    <w:p w:rsidR="00000000" w:rsidDel="00000000" w:rsidP="00000000" w:rsidRDefault="00000000" w:rsidRPr="00000000" w14:paraId="000007C0">
      <w:pPr>
        <w:spacing w:after="0" w:before="0" w:line="276" w:lineRule="auto"/>
        <w:rPr/>
      </w:pPr>
      <w:r w:rsidDel="00000000" w:rsidR="00000000" w:rsidRPr="00000000">
        <w:rPr>
          <w:rtl w:val="0"/>
        </w:rPr>
        <w:t xml:space="preserve">AUSTIN: Look at that. </w:t>
      </w:r>
      <w:commentRangeStart w:id="0"/>
      <w:r w:rsidDel="00000000" w:rsidR="00000000" w:rsidRPr="00000000">
        <w:rPr>
          <w:rtl w:val="0"/>
        </w:rPr>
        <w:t xml:space="preserve">Sylvia</w:t>
      </w:r>
      <w:commentRangeEnd w:id="0"/>
      <w:r w:rsidDel="00000000" w:rsidR="00000000" w:rsidRPr="00000000">
        <w:commentReference w:id="0"/>
      </w:r>
      <w:r w:rsidDel="00000000" w:rsidR="00000000" w:rsidRPr="00000000">
        <w:rPr>
          <w:rtl w:val="0"/>
        </w:rPr>
        <w:t xml:space="preserve">… they rolled a 6.</w:t>
      </w:r>
    </w:p>
    <w:p w:rsidR="00000000" w:rsidDel="00000000" w:rsidP="00000000" w:rsidRDefault="00000000" w:rsidRPr="00000000" w14:paraId="000007C1">
      <w:pPr>
        <w:spacing w:after="0" w:before="0" w:line="276" w:lineRule="auto"/>
        <w:rPr/>
      </w:pPr>
      <w:r w:rsidDel="00000000" w:rsidR="00000000" w:rsidRPr="00000000">
        <w:rPr>
          <w:rtl w:val="0"/>
        </w:rPr>
      </w:r>
    </w:p>
    <w:p w:rsidR="00000000" w:rsidDel="00000000" w:rsidP="00000000" w:rsidRDefault="00000000" w:rsidRPr="00000000" w14:paraId="000007C2">
      <w:pPr>
        <w:spacing w:after="0" w:before="0" w:line="276" w:lineRule="auto"/>
        <w:rPr/>
      </w:pPr>
      <w:r w:rsidDel="00000000" w:rsidR="00000000" w:rsidRPr="00000000">
        <w:rPr>
          <w:rtl w:val="0"/>
        </w:rPr>
        <w:t xml:space="preserve">SYLVIA: Mmm.</w:t>
      </w:r>
    </w:p>
    <w:p w:rsidR="00000000" w:rsidDel="00000000" w:rsidP="00000000" w:rsidRDefault="00000000" w:rsidRPr="00000000" w14:paraId="000007C3">
      <w:pPr>
        <w:spacing w:after="0" w:before="0" w:line="276" w:lineRule="auto"/>
        <w:rPr/>
      </w:pPr>
      <w:r w:rsidDel="00000000" w:rsidR="00000000" w:rsidRPr="00000000">
        <w:rPr>
          <w:rtl w:val="0"/>
        </w:rPr>
      </w:r>
    </w:p>
    <w:p w:rsidR="00000000" w:rsidDel="00000000" w:rsidP="00000000" w:rsidRDefault="00000000" w:rsidRPr="00000000" w14:paraId="000007C4">
      <w:pPr>
        <w:spacing w:after="0" w:before="0" w:line="276" w:lineRule="auto"/>
        <w:rPr/>
      </w:pPr>
      <w:r w:rsidDel="00000000" w:rsidR="00000000" w:rsidRPr="00000000">
        <w:rPr>
          <w:rtl w:val="0"/>
        </w:rPr>
        <w:t xml:space="preserve">DRE: Clutch.</w:t>
      </w:r>
    </w:p>
    <w:p w:rsidR="00000000" w:rsidDel="00000000" w:rsidP="00000000" w:rsidRDefault="00000000" w:rsidRPr="00000000" w14:paraId="000007C5">
      <w:pPr>
        <w:spacing w:after="0" w:before="0" w:line="276" w:lineRule="auto"/>
        <w:rPr/>
      </w:pPr>
      <w:r w:rsidDel="00000000" w:rsidR="00000000" w:rsidRPr="00000000">
        <w:rPr>
          <w:rtl w:val="0"/>
        </w:rPr>
      </w:r>
    </w:p>
    <w:p w:rsidR="00000000" w:rsidDel="00000000" w:rsidP="00000000" w:rsidRDefault="00000000" w:rsidRPr="00000000" w14:paraId="000007C6">
      <w:pPr>
        <w:spacing w:after="0" w:before="0" w:line="276" w:lineRule="auto"/>
        <w:rPr/>
      </w:pPr>
      <w:r w:rsidDel="00000000" w:rsidR="00000000" w:rsidRPr="00000000">
        <w:rPr>
          <w:rtl w:val="0"/>
        </w:rPr>
        <w:t xml:space="preserve">AUSTIN: Super clutch.</w:t>
      </w:r>
    </w:p>
    <w:p w:rsidR="00000000" w:rsidDel="00000000" w:rsidP="00000000" w:rsidRDefault="00000000" w:rsidRPr="00000000" w14:paraId="000007C7">
      <w:pPr>
        <w:spacing w:after="0" w:before="0" w:line="276" w:lineRule="auto"/>
        <w:rPr/>
      </w:pPr>
      <w:r w:rsidDel="00000000" w:rsidR="00000000" w:rsidRPr="00000000">
        <w:rPr>
          <w:rtl w:val="0"/>
        </w:rPr>
      </w:r>
    </w:p>
    <w:p w:rsidR="00000000" w:rsidDel="00000000" w:rsidP="00000000" w:rsidRDefault="00000000" w:rsidRPr="00000000" w14:paraId="000007C8">
      <w:pPr>
        <w:spacing w:after="0" w:before="0" w:line="276" w:lineRule="auto"/>
        <w:rPr/>
      </w:pPr>
      <w:r w:rsidDel="00000000" w:rsidR="00000000" w:rsidRPr="00000000">
        <w:rPr>
          <w:rtl w:val="0"/>
        </w:rPr>
        <w:t xml:space="preserve">SYLVIA: I thought I rolled a 0 at first, and then for the next—</w:t>
      </w:r>
    </w:p>
    <w:p w:rsidR="00000000" w:rsidDel="00000000" w:rsidP="00000000" w:rsidRDefault="00000000" w:rsidRPr="00000000" w14:paraId="000007C9">
      <w:pPr>
        <w:spacing w:after="0" w:before="0" w:line="276" w:lineRule="auto"/>
        <w:rPr/>
      </w:pPr>
      <w:r w:rsidDel="00000000" w:rsidR="00000000" w:rsidRPr="00000000">
        <w:rPr>
          <w:rtl w:val="0"/>
        </w:rPr>
      </w:r>
    </w:p>
    <w:p w:rsidR="00000000" w:rsidDel="00000000" w:rsidP="00000000" w:rsidRDefault="00000000" w:rsidRPr="00000000" w14:paraId="000007CA">
      <w:pPr>
        <w:spacing w:after="0" w:before="0" w:line="276" w:lineRule="auto"/>
        <w:rPr/>
      </w:pPr>
      <w:r w:rsidDel="00000000" w:rsidR="00000000" w:rsidRPr="00000000">
        <w:rPr>
          <w:rtl w:val="0"/>
        </w:rPr>
        <w:t xml:space="preserve">ALI: Yeah, I was…</w:t>
      </w:r>
    </w:p>
    <w:p w:rsidR="00000000" w:rsidDel="00000000" w:rsidP="00000000" w:rsidRDefault="00000000" w:rsidRPr="00000000" w14:paraId="000007CB">
      <w:pPr>
        <w:spacing w:after="0" w:before="0" w:line="276" w:lineRule="auto"/>
        <w:rPr/>
      </w:pPr>
      <w:r w:rsidDel="00000000" w:rsidR="00000000" w:rsidRPr="00000000">
        <w:rPr>
          <w:rtl w:val="0"/>
        </w:rPr>
      </w:r>
    </w:p>
    <w:p w:rsidR="00000000" w:rsidDel="00000000" w:rsidP="00000000" w:rsidRDefault="00000000" w:rsidRPr="00000000" w14:paraId="000007CC">
      <w:pPr>
        <w:spacing w:after="0" w:before="0" w:line="276" w:lineRule="auto"/>
        <w:rPr/>
      </w:pPr>
      <w:r w:rsidDel="00000000" w:rsidR="00000000" w:rsidRPr="00000000">
        <w:rPr>
          <w:rtl w:val="0"/>
        </w:rPr>
        <w:t xml:space="preserve">AUSTIN: Yeah this is super, this is so good…</w:t>
      </w:r>
    </w:p>
    <w:p w:rsidR="00000000" w:rsidDel="00000000" w:rsidP="00000000" w:rsidRDefault="00000000" w:rsidRPr="00000000" w14:paraId="000007CD">
      <w:pPr>
        <w:spacing w:after="0" w:before="0" w:line="276" w:lineRule="auto"/>
        <w:rPr/>
      </w:pPr>
      <w:r w:rsidDel="00000000" w:rsidR="00000000" w:rsidRPr="00000000">
        <w:rPr>
          <w:rtl w:val="0"/>
        </w:rPr>
      </w:r>
    </w:p>
    <w:p w:rsidR="00000000" w:rsidDel="00000000" w:rsidP="00000000" w:rsidRDefault="00000000" w:rsidRPr="00000000" w14:paraId="000007CE">
      <w:pPr>
        <w:spacing w:after="0" w:before="0" w:line="276" w:lineRule="auto"/>
        <w:rPr/>
      </w:pPr>
      <w:r w:rsidDel="00000000" w:rsidR="00000000" w:rsidRPr="00000000">
        <w:rPr>
          <w:rtl w:val="0"/>
        </w:rPr>
        <w:t xml:space="preserve">SYLVIA: Like, I almost shit myself, and then…</w:t>
      </w:r>
    </w:p>
    <w:p w:rsidR="00000000" w:rsidDel="00000000" w:rsidP="00000000" w:rsidRDefault="00000000" w:rsidRPr="00000000" w14:paraId="000007CF">
      <w:pPr>
        <w:spacing w:after="0" w:before="0" w:line="276" w:lineRule="auto"/>
        <w:rPr/>
      </w:pPr>
      <w:r w:rsidDel="00000000" w:rsidR="00000000" w:rsidRPr="00000000">
        <w:rPr>
          <w:rtl w:val="0"/>
        </w:rPr>
      </w:r>
    </w:p>
    <w:p w:rsidR="00000000" w:rsidDel="00000000" w:rsidP="00000000" w:rsidRDefault="00000000" w:rsidRPr="00000000" w14:paraId="000007D0">
      <w:pPr>
        <w:spacing w:after="0" w:before="0" w:line="276" w:lineRule="auto"/>
        <w:rPr/>
      </w:pPr>
      <w:r w:rsidDel="00000000" w:rsidR="00000000" w:rsidRPr="00000000">
        <w:rPr>
          <w:rtl w:val="0"/>
        </w:rPr>
        <w:t xml:space="preserve">AUSTIN: It’s so good…So yeah, take 0. So what’s that look like? So that doesn’t happen, so that means you don’t take the damage, either, so get rid of ‘pierced’ and ‘coughing’. So, you walk up and go to throw, and then what does she do? What’s Aubrey do, before—</w:t>
      </w:r>
    </w:p>
    <w:p w:rsidR="00000000" w:rsidDel="00000000" w:rsidP="00000000" w:rsidRDefault="00000000" w:rsidRPr="00000000" w14:paraId="000007D1">
      <w:pPr>
        <w:spacing w:after="0" w:before="0" w:line="276" w:lineRule="auto"/>
        <w:rPr/>
      </w:pPr>
      <w:r w:rsidDel="00000000" w:rsidR="00000000" w:rsidRPr="00000000">
        <w:rPr>
          <w:rtl w:val="0"/>
        </w:rPr>
      </w:r>
    </w:p>
    <w:p w:rsidR="00000000" w:rsidDel="00000000" w:rsidP="00000000" w:rsidRDefault="00000000" w:rsidRPr="00000000" w14:paraId="000007D2">
      <w:pPr>
        <w:spacing w:after="0" w:before="0" w:line="276" w:lineRule="auto"/>
        <w:rPr/>
      </w:pPr>
      <w:r w:rsidDel="00000000" w:rsidR="00000000" w:rsidRPr="00000000">
        <w:rPr>
          <w:rtl w:val="0"/>
        </w:rPr>
        <w:t xml:space="preserve">SYLVIA: I think…</w:t>
      </w:r>
    </w:p>
    <w:p w:rsidR="00000000" w:rsidDel="00000000" w:rsidP="00000000" w:rsidRDefault="00000000" w:rsidRPr="00000000" w14:paraId="000007D3">
      <w:pPr>
        <w:spacing w:after="0" w:before="0" w:line="276" w:lineRule="auto"/>
        <w:rPr/>
      </w:pPr>
      <w:r w:rsidDel="00000000" w:rsidR="00000000" w:rsidRPr="00000000">
        <w:rPr>
          <w:rtl w:val="0"/>
        </w:rPr>
      </w:r>
    </w:p>
    <w:p w:rsidR="00000000" w:rsidDel="00000000" w:rsidP="00000000" w:rsidRDefault="00000000" w:rsidRPr="00000000" w14:paraId="000007D4">
      <w:pPr>
        <w:spacing w:after="0" w:before="0" w:line="276" w:lineRule="auto"/>
        <w:rPr/>
      </w:pPr>
      <w:r w:rsidDel="00000000" w:rsidR="00000000" w:rsidRPr="00000000">
        <w:rPr>
          <w:rtl w:val="0"/>
        </w:rPr>
        <w:t xml:space="preserve">AUSTIN: —before she gets stabbed?</w:t>
      </w:r>
    </w:p>
    <w:p w:rsidR="00000000" w:rsidDel="00000000" w:rsidP="00000000" w:rsidRDefault="00000000" w:rsidRPr="00000000" w14:paraId="000007D5">
      <w:pPr>
        <w:spacing w:after="0" w:before="0" w:line="276" w:lineRule="auto"/>
        <w:rPr/>
      </w:pPr>
      <w:r w:rsidDel="00000000" w:rsidR="00000000" w:rsidRPr="00000000">
        <w:rPr>
          <w:rtl w:val="0"/>
        </w:rPr>
      </w:r>
    </w:p>
    <w:p w:rsidR="00000000" w:rsidDel="00000000" w:rsidP="00000000" w:rsidRDefault="00000000" w:rsidRPr="00000000" w14:paraId="000007D6">
      <w:pPr>
        <w:spacing w:after="0" w:before="0" w:line="276" w:lineRule="auto"/>
        <w:rPr/>
      </w:pPr>
      <w:r w:rsidDel="00000000" w:rsidR="00000000" w:rsidRPr="00000000">
        <w:rPr>
          <w:rtl w:val="0"/>
        </w:rPr>
        <w:t xml:space="preserve">SYLVIA: Oh, she blocks it with the book! </w:t>
      </w:r>
    </w:p>
    <w:p w:rsidR="00000000" w:rsidDel="00000000" w:rsidP="00000000" w:rsidRDefault="00000000" w:rsidRPr="00000000" w14:paraId="000007D7">
      <w:pPr>
        <w:spacing w:after="0" w:before="0" w:line="276" w:lineRule="auto"/>
        <w:rPr/>
      </w:pPr>
      <w:r w:rsidDel="00000000" w:rsidR="00000000" w:rsidRPr="00000000">
        <w:rPr>
          <w:rtl w:val="0"/>
        </w:rPr>
      </w:r>
    </w:p>
    <w:p w:rsidR="00000000" w:rsidDel="00000000" w:rsidP="00000000" w:rsidRDefault="00000000" w:rsidRPr="00000000" w14:paraId="000007D8">
      <w:pPr>
        <w:spacing w:after="0" w:before="0" w:line="276" w:lineRule="auto"/>
        <w:rPr/>
      </w:pPr>
      <w:r w:rsidDel="00000000" w:rsidR="00000000" w:rsidRPr="00000000">
        <w:rPr>
          <w:rtl w:val="0"/>
        </w:rPr>
        <w:t xml:space="preserve">AUSTIN: Yes!</w:t>
      </w:r>
    </w:p>
    <w:p w:rsidR="00000000" w:rsidDel="00000000" w:rsidP="00000000" w:rsidRDefault="00000000" w:rsidRPr="00000000" w14:paraId="000007D9">
      <w:pPr>
        <w:spacing w:after="0" w:before="0" w:line="276" w:lineRule="auto"/>
        <w:rPr/>
      </w:pPr>
      <w:r w:rsidDel="00000000" w:rsidR="00000000" w:rsidRPr="00000000">
        <w:rPr>
          <w:rtl w:val="0"/>
        </w:rPr>
      </w:r>
    </w:p>
    <w:p w:rsidR="00000000" w:rsidDel="00000000" w:rsidP="00000000" w:rsidRDefault="00000000" w:rsidRPr="00000000" w14:paraId="000007DA">
      <w:pPr>
        <w:spacing w:after="0" w:before="0" w:line="276" w:lineRule="auto"/>
        <w:rPr/>
      </w:pPr>
      <w:r w:rsidDel="00000000" w:rsidR="00000000" w:rsidRPr="00000000">
        <w:rPr>
          <w:rtl w:val="0"/>
        </w:rPr>
        <w:t xml:space="preserve">DRE: Yes!</w:t>
      </w:r>
    </w:p>
    <w:p w:rsidR="00000000" w:rsidDel="00000000" w:rsidP="00000000" w:rsidRDefault="00000000" w:rsidRPr="00000000" w14:paraId="000007DB">
      <w:pPr>
        <w:spacing w:after="0" w:before="0" w:line="276" w:lineRule="auto"/>
        <w:rPr/>
      </w:pPr>
      <w:r w:rsidDel="00000000" w:rsidR="00000000" w:rsidRPr="00000000">
        <w:rPr>
          <w:rtl w:val="0"/>
        </w:rPr>
      </w:r>
    </w:p>
    <w:p w:rsidR="00000000" w:rsidDel="00000000" w:rsidP="00000000" w:rsidRDefault="00000000" w:rsidRPr="00000000" w14:paraId="000007DC">
      <w:pPr>
        <w:spacing w:after="0" w:before="0" w:line="276" w:lineRule="auto"/>
        <w:rPr/>
      </w:pPr>
      <w:r w:rsidDel="00000000" w:rsidR="00000000" w:rsidRPr="00000000">
        <w:rPr>
          <w:rtl w:val="0"/>
        </w:rPr>
        <w:t xml:space="preserve">AUSTIN: So you like pull out the other…okay.</w:t>
      </w:r>
    </w:p>
    <w:p w:rsidR="00000000" w:rsidDel="00000000" w:rsidP="00000000" w:rsidRDefault="00000000" w:rsidRPr="00000000" w14:paraId="000007DD">
      <w:pPr>
        <w:spacing w:after="0" w:before="0" w:line="276" w:lineRule="auto"/>
        <w:rPr/>
      </w:pPr>
      <w:r w:rsidDel="00000000" w:rsidR="00000000" w:rsidRPr="00000000">
        <w:rPr>
          <w:rtl w:val="0"/>
        </w:rPr>
      </w:r>
    </w:p>
    <w:p w:rsidR="00000000" w:rsidDel="00000000" w:rsidP="00000000" w:rsidRDefault="00000000" w:rsidRPr="00000000" w14:paraId="000007DE">
      <w:pPr>
        <w:spacing w:after="0" w:before="0" w:line="276" w:lineRule="auto"/>
        <w:rPr/>
      </w:pPr>
      <w:r w:rsidDel="00000000" w:rsidR="00000000" w:rsidRPr="00000000">
        <w:rPr>
          <w:rtl w:val="0"/>
        </w:rPr>
        <w:t xml:space="preserve">SYLVIA: She’s really upset about that, she loved that…</w:t>
      </w:r>
    </w:p>
    <w:p w:rsidR="00000000" w:rsidDel="00000000" w:rsidP="00000000" w:rsidRDefault="00000000" w:rsidRPr="00000000" w14:paraId="000007DF">
      <w:pPr>
        <w:spacing w:after="0" w:before="0" w:line="276" w:lineRule="auto"/>
        <w:rPr/>
      </w:pPr>
      <w:r w:rsidDel="00000000" w:rsidR="00000000" w:rsidRPr="00000000">
        <w:rPr>
          <w:rtl w:val="0"/>
        </w:rPr>
      </w:r>
    </w:p>
    <w:p w:rsidR="00000000" w:rsidDel="00000000" w:rsidP="00000000" w:rsidRDefault="00000000" w:rsidRPr="00000000" w14:paraId="000007E0">
      <w:pPr>
        <w:spacing w:after="0" w:before="0" w:line="276" w:lineRule="auto"/>
        <w:rPr/>
      </w:pPr>
      <w:r w:rsidDel="00000000" w:rsidR="00000000" w:rsidRPr="00000000">
        <w:rPr>
          <w:rtl w:val="0"/>
        </w:rPr>
        <w:t xml:space="preserve">AUSTIN: It’s a good book!</w:t>
      </w:r>
    </w:p>
    <w:p w:rsidR="00000000" w:rsidDel="00000000" w:rsidP="00000000" w:rsidRDefault="00000000" w:rsidRPr="00000000" w14:paraId="000007E1">
      <w:pPr>
        <w:spacing w:after="0" w:before="0" w:line="276" w:lineRule="auto"/>
        <w:rPr/>
      </w:pPr>
      <w:r w:rsidDel="00000000" w:rsidR="00000000" w:rsidRPr="00000000">
        <w:rPr>
          <w:rtl w:val="0"/>
        </w:rPr>
      </w:r>
    </w:p>
    <w:p w:rsidR="00000000" w:rsidDel="00000000" w:rsidP="00000000" w:rsidRDefault="00000000" w:rsidRPr="00000000" w14:paraId="000007E2">
      <w:pPr>
        <w:spacing w:after="0" w:before="0" w:line="276" w:lineRule="auto"/>
        <w:rPr/>
      </w:pPr>
      <w:r w:rsidDel="00000000" w:rsidR="00000000" w:rsidRPr="00000000">
        <w:rPr>
          <w:rtl w:val="0"/>
        </w:rPr>
        <w:t xml:space="preserve">SYLVIA: She was really excited about that book.</w:t>
      </w:r>
    </w:p>
    <w:p w:rsidR="00000000" w:rsidDel="00000000" w:rsidP="00000000" w:rsidRDefault="00000000" w:rsidRPr="00000000" w14:paraId="000007E3">
      <w:pPr>
        <w:spacing w:after="0" w:before="0" w:line="276" w:lineRule="auto"/>
        <w:rPr/>
      </w:pPr>
      <w:r w:rsidDel="00000000" w:rsidR="00000000" w:rsidRPr="00000000">
        <w:rPr>
          <w:rtl w:val="0"/>
        </w:rPr>
      </w:r>
    </w:p>
    <w:p w:rsidR="00000000" w:rsidDel="00000000" w:rsidP="00000000" w:rsidRDefault="00000000" w:rsidRPr="00000000" w14:paraId="000007E4">
      <w:pPr>
        <w:spacing w:after="0" w:before="0" w:line="276" w:lineRule="auto"/>
        <w:rPr/>
      </w:pPr>
      <w:r w:rsidDel="00000000" w:rsidR="00000000" w:rsidRPr="00000000">
        <w:rPr>
          <w:rtl w:val="0"/>
        </w:rPr>
        <w:t xml:space="preserve">AUSTIN: That’s so good! Alright, Mrs…I almost said Calendar, but that’s a different person. Mrs. Manufactory is like, very impressed by this, raises her eyes, and then snaps her fingers, and then Latitude just tries to jump on you like a dog. What do you do?</w:t>
      </w:r>
    </w:p>
    <w:p w:rsidR="00000000" w:rsidDel="00000000" w:rsidP="00000000" w:rsidRDefault="00000000" w:rsidRPr="00000000" w14:paraId="000007E5">
      <w:pPr>
        <w:spacing w:after="0" w:before="0" w:line="276" w:lineRule="auto"/>
        <w:rPr/>
      </w:pPr>
      <w:r w:rsidDel="00000000" w:rsidR="00000000" w:rsidRPr="00000000">
        <w:rPr>
          <w:rtl w:val="0"/>
        </w:rPr>
      </w:r>
    </w:p>
    <w:p w:rsidR="00000000" w:rsidDel="00000000" w:rsidP="00000000" w:rsidRDefault="00000000" w:rsidRPr="00000000" w14:paraId="000007E6">
      <w:pPr>
        <w:spacing w:after="0" w:before="0" w:line="276" w:lineRule="auto"/>
        <w:rPr/>
      </w:pPr>
      <w:r w:rsidDel="00000000" w:rsidR="00000000" w:rsidRPr="00000000">
        <w:rPr>
          <w:rtl w:val="0"/>
        </w:rPr>
        <w:t xml:space="preserve">SYLVIA: Can I try to just roll out of the way?</w:t>
      </w:r>
    </w:p>
    <w:p w:rsidR="00000000" w:rsidDel="00000000" w:rsidP="00000000" w:rsidRDefault="00000000" w:rsidRPr="00000000" w14:paraId="000007E7">
      <w:pPr>
        <w:spacing w:after="0" w:before="0" w:line="276" w:lineRule="auto"/>
        <w:rPr/>
      </w:pPr>
      <w:r w:rsidDel="00000000" w:rsidR="00000000" w:rsidRPr="00000000">
        <w:rPr>
          <w:rtl w:val="0"/>
        </w:rPr>
      </w:r>
    </w:p>
    <w:p w:rsidR="00000000" w:rsidDel="00000000" w:rsidP="00000000" w:rsidRDefault="00000000" w:rsidRPr="00000000" w14:paraId="000007E8">
      <w:pPr>
        <w:spacing w:after="0" w:before="0" w:line="276" w:lineRule="auto"/>
        <w:rPr/>
      </w:pPr>
      <w:r w:rsidDel="00000000" w:rsidR="00000000" w:rsidRPr="00000000">
        <w:rPr>
          <w:rtl w:val="0"/>
        </w:rPr>
        <w:t xml:space="preserve">AUSTIN: Yeah, totally. Give me a…that sounds like a prowl.</w:t>
      </w:r>
    </w:p>
    <w:p w:rsidR="00000000" w:rsidDel="00000000" w:rsidP="00000000" w:rsidRDefault="00000000" w:rsidRPr="00000000" w14:paraId="000007E9">
      <w:pPr>
        <w:spacing w:after="0" w:before="0" w:line="276" w:lineRule="auto"/>
        <w:rPr/>
      </w:pPr>
      <w:r w:rsidDel="00000000" w:rsidR="00000000" w:rsidRPr="00000000">
        <w:rPr>
          <w:rtl w:val="0"/>
        </w:rPr>
      </w:r>
    </w:p>
    <w:p w:rsidR="00000000" w:rsidDel="00000000" w:rsidP="00000000" w:rsidRDefault="00000000" w:rsidRPr="00000000" w14:paraId="000007EA">
      <w:pPr>
        <w:spacing w:after="0" w:before="0" w:line="276" w:lineRule="auto"/>
        <w:rPr/>
      </w:pPr>
      <w:r w:rsidDel="00000000" w:rsidR="00000000" w:rsidRPr="00000000">
        <w:rPr>
          <w:rtl w:val="0"/>
        </w:rPr>
        <w:t xml:space="preserve">SYLVIA: Okay.</w:t>
      </w:r>
    </w:p>
    <w:p w:rsidR="00000000" w:rsidDel="00000000" w:rsidP="00000000" w:rsidRDefault="00000000" w:rsidRPr="00000000" w14:paraId="000007EB">
      <w:pPr>
        <w:spacing w:after="0" w:before="0" w:line="276" w:lineRule="auto"/>
        <w:rPr/>
      </w:pPr>
      <w:r w:rsidDel="00000000" w:rsidR="00000000" w:rsidRPr="00000000">
        <w:rPr>
          <w:rtl w:val="0"/>
        </w:rPr>
      </w:r>
    </w:p>
    <w:p w:rsidR="00000000" w:rsidDel="00000000" w:rsidP="00000000" w:rsidRDefault="00000000" w:rsidRPr="00000000" w14:paraId="000007EC">
      <w:pPr>
        <w:spacing w:after="0" w:before="0" w:line="276" w:lineRule="auto"/>
        <w:rPr/>
      </w:pPr>
      <w:r w:rsidDel="00000000" w:rsidR="00000000" w:rsidRPr="00000000">
        <w:rPr>
          <w:rtl w:val="0"/>
        </w:rPr>
        <w:t xml:space="preserve">AUSTIN: Standard…again, this isn’t affecting clocks…</w:t>
      </w:r>
    </w:p>
    <w:p w:rsidR="00000000" w:rsidDel="00000000" w:rsidP="00000000" w:rsidRDefault="00000000" w:rsidRPr="00000000" w14:paraId="000007ED">
      <w:pPr>
        <w:spacing w:after="0" w:before="0" w:line="276" w:lineRule="auto"/>
        <w:rPr/>
      </w:pPr>
      <w:r w:rsidDel="00000000" w:rsidR="00000000" w:rsidRPr="00000000">
        <w:rPr>
          <w:rtl w:val="0"/>
        </w:rPr>
      </w:r>
    </w:p>
    <w:p w:rsidR="00000000" w:rsidDel="00000000" w:rsidP="00000000" w:rsidRDefault="00000000" w:rsidRPr="00000000" w14:paraId="000007EE">
      <w:pPr>
        <w:spacing w:after="0" w:before="0" w:line="276" w:lineRule="auto"/>
        <w:rPr/>
      </w:pPr>
      <w:r w:rsidDel="00000000" w:rsidR="00000000" w:rsidRPr="00000000">
        <w:rPr>
          <w:rtl w:val="0"/>
        </w:rPr>
        <w:t xml:space="preserve">SYLVIA: Risky?</w:t>
      </w:r>
    </w:p>
    <w:p w:rsidR="00000000" w:rsidDel="00000000" w:rsidP="00000000" w:rsidRDefault="00000000" w:rsidRPr="00000000" w14:paraId="000007EF">
      <w:pPr>
        <w:spacing w:after="0" w:before="0" w:line="276" w:lineRule="auto"/>
        <w:rPr/>
      </w:pPr>
      <w:r w:rsidDel="00000000" w:rsidR="00000000" w:rsidRPr="00000000">
        <w:rPr>
          <w:rtl w:val="0"/>
        </w:rPr>
      </w:r>
    </w:p>
    <w:p w:rsidR="00000000" w:rsidDel="00000000" w:rsidP="00000000" w:rsidRDefault="00000000" w:rsidRPr="00000000" w14:paraId="000007F0">
      <w:pPr>
        <w:spacing w:after="0" w:before="0" w:line="276" w:lineRule="auto"/>
        <w:rPr/>
      </w:pPr>
      <w:r w:rsidDel="00000000" w:rsidR="00000000" w:rsidRPr="00000000">
        <w:rPr>
          <w:rtl w:val="0"/>
        </w:rPr>
        <w:t xml:space="preserve">AUSTIN: Risky, definitely risky, but standard effect.</w:t>
      </w:r>
    </w:p>
    <w:p w:rsidR="00000000" w:rsidDel="00000000" w:rsidP="00000000" w:rsidRDefault="00000000" w:rsidRPr="00000000" w14:paraId="000007F1">
      <w:pPr>
        <w:spacing w:after="0" w:before="0" w:line="276" w:lineRule="auto"/>
        <w:rPr/>
      </w:pPr>
      <w:r w:rsidDel="00000000" w:rsidR="00000000" w:rsidRPr="00000000">
        <w:rPr>
          <w:rtl w:val="0"/>
        </w:rPr>
      </w:r>
    </w:p>
    <w:p w:rsidR="00000000" w:rsidDel="00000000" w:rsidP="00000000" w:rsidRDefault="00000000" w:rsidRPr="00000000" w14:paraId="000007F2">
      <w:pPr>
        <w:spacing w:after="0" w:before="0" w:line="276" w:lineRule="auto"/>
        <w:rPr/>
      </w:pPr>
      <w:r w:rsidDel="00000000" w:rsidR="00000000" w:rsidRPr="00000000">
        <w:rPr>
          <w:rtl w:val="0"/>
        </w:rPr>
        <w:t xml:space="preserve">SYLVIA: Okay. Risky standard?</w:t>
      </w:r>
    </w:p>
    <w:p w:rsidR="00000000" w:rsidDel="00000000" w:rsidP="00000000" w:rsidRDefault="00000000" w:rsidRPr="00000000" w14:paraId="000007F3">
      <w:pPr>
        <w:spacing w:after="0" w:before="0" w:line="276" w:lineRule="auto"/>
        <w:rPr/>
      </w:pPr>
      <w:r w:rsidDel="00000000" w:rsidR="00000000" w:rsidRPr="00000000">
        <w:rPr>
          <w:rtl w:val="0"/>
        </w:rPr>
      </w:r>
    </w:p>
    <w:p w:rsidR="00000000" w:rsidDel="00000000" w:rsidP="00000000" w:rsidRDefault="00000000" w:rsidRPr="00000000" w14:paraId="000007F4">
      <w:pPr>
        <w:spacing w:after="0" w:before="0" w:line="276" w:lineRule="auto"/>
        <w:rPr/>
      </w:pPr>
      <w:r w:rsidDel="00000000" w:rsidR="00000000" w:rsidRPr="00000000">
        <w:rPr>
          <w:rtl w:val="0"/>
        </w:rPr>
        <w:t xml:space="preserve">AUSTIN: Yep…oof. Alright, so Master Latitude has now tackled Aubrey to the ground, and in a flash has opened his mouth to reveal fangs, and very quickly is taking on very wolfish qualities, and is snapping at Aubrey’s neck. </w:t>
      </w:r>
    </w:p>
    <w:p w:rsidR="00000000" w:rsidDel="00000000" w:rsidP="00000000" w:rsidRDefault="00000000" w:rsidRPr="00000000" w14:paraId="000007F5">
      <w:pPr>
        <w:spacing w:after="0" w:before="0" w:line="276" w:lineRule="auto"/>
        <w:rPr/>
      </w:pPr>
      <w:r w:rsidDel="00000000" w:rsidR="00000000" w:rsidRPr="00000000">
        <w:rPr>
          <w:rtl w:val="0"/>
        </w:rPr>
      </w:r>
    </w:p>
    <w:p w:rsidR="00000000" w:rsidDel="00000000" w:rsidP="00000000" w:rsidRDefault="00000000" w:rsidRPr="00000000" w14:paraId="000007F6">
      <w:pPr>
        <w:spacing w:after="0" w:before="0" w:line="276" w:lineRule="auto"/>
        <w:rPr/>
      </w:pPr>
      <w:r w:rsidDel="00000000" w:rsidR="00000000" w:rsidRPr="00000000">
        <w:rPr>
          <w:rtl w:val="0"/>
        </w:rPr>
        <w:tab/>
        <w:t xml:space="preserve">SYLVIA (as Aubrey): Help! [quiet laughter]</w:t>
      </w:r>
    </w:p>
    <w:p w:rsidR="00000000" w:rsidDel="00000000" w:rsidP="00000000" w:rsidRDefault="00000000" w:rsidRPr="00000000" w14:paraId="000007F7">
      <w:pPr>
        <w:spacing w:after="0" w:before="0" w:line="276" w:lineRule="auto"/>
        <w:rPr>
          <w:b w:val="1"/>
        </w:rPr>
      </w:pPr>
      <w:r w:rsidDel="00000000" w:rsidR="00000000" w:rsidRPr="00000000">
        <w:rPr>
          <w:rtl w:val="0"/>
        </w:rPr>
      </w:r>
    </w:p>
    <w:p w:rsidR="00000000" w:rsidDel="00000000" w:rsidP="00000000" w:rsidRDefault="00000000" w:rsidRPr="00000000" w14:paraId="000007F8">
      <w:pPr>
        <w:spacing w:after="0" w:before="0" w:line="276" w:lineRule="auto"/>
        <w:rPr>
          <w:b w:val="1"/>
        </w:rPr>
      </w:pPr>
      <w:r w:rsidDel="00000000" w:rsidR="00000000" w:rsidRPr="00000000">
        <w:rPr>
          <w:b w:val="1"/>
          <w:rtl w:val="0"/>
        </w:rPr>
        <w:t xml:space="preserve">[TIMESTAMP: 01:31:50]</w:t>
      </w:r>
    </w:p>
    <w:p w:rsidR="00000000" w:rsidDel="00000000" w:rsidP="00000000" w:rsidRDefault="00000000" w:rsidRPr="00000000" w14:paraId="000007F9">
      <w:pPr>
        <w:spacing w:after="0" w:before="0" w:line="276" w:lineRule="auto"/>
        <w:rPr/>
      </w:pPr>
      <w:r w:rsidDel="00000000" w:rsidR="00000000" w:rsidRPr="00000000">
        <w:rPr>
          <w:rtl w:val="0"/>
        </w:rPr>
      </w:r>
    </w:p>
    <w:p w:rsidR="00000000" w:rsidDel="00000000" w:rsidP="00000000" w:rsidRDefault="00000000" w:rsidRPr="00000000" w14:paraId="000007FA">
      <w:pPr>
        <w:spacing w:after="0" w:before="0" w:line="276" w:lineRule="auto"/>
        <w:rPr/>
      </w:pPr>
      <w:r w:rsidDel="00000000" w:rsidR="00000000" w:rsidRPr="00000000">
        <w:rPr>
          <w:rtl w:val="0"/>
        </w:rPr>
        <w:t xml:space="preserve">DRE: Ali, you want this, or…?</w:t>
      </w:r>
    </w:p>
    <w:p w:rsidR="00000000" w:rsidDel="00000000" w:rsidP="00000000" w:rsidRDefault="00000000" w:rsidRPr="00000000" w14:paraId="000007FB">
      <w:pPr>
        <w:spacing w:after="0" w:before="0" w:line="276" w:lineRule="auto"/>
        <w:rPr/>
      </w:pPr>
      <w:r w:rsidDel="00000000" w:rsidR="00000000" w:rsidRPr="00000000">
        <w:rPr>
          <w:rtl w:val="0"/>
        </w:rPr>
      </w:r>
    </w:p>
    <w:p w:rsidR="00000000" w:rsidDel="00000000" w:rsidP="00000000" w:rsidRDefault="00000000" w:rsidRPr="00000000" w14:paraId="000007FC">
      <w:pPr>
        <w:spacing w:after="0" w:before="0" w:line="276" w:lineRule="auto"/>
        <w:rPr/>
      </w:pPr>
      <w:r w:rsidDel="00000000" w:rsidR="00000000" w:rsidRPr="00000000">
        <w:rPr>
          <w:rtl w:val="0"/>
        </w:rPr>
        <w:t xml:space="preserve">ALI: I think Castille…</w:t>
      </w:r>
    </w:p>
    <w:p w:rsidR="00000000" w:rsidDel="00000000" w:rsidP="00000000" w:rsidRDefault="00000000" w:rsidRPr="00000000" w14:paraId="000007FD">
      <w:pPr>
        <w:spacing w:after="0" w:before="0" w:line="276" w:lineRule="auto"/>
        <w:rPr/>
      </w:pPr>
      <w:r w:rsidDel="00000000" w:rsidR="00000000" w:rsidRPr="00000000">
        <w:rPr>
          <w:rtl w:val="0"/>
        </w:rPr>
      </w:r>
    </w:p>
    <w:p w:rsidR="00000000" w:rsidDel="00000000" w:rsidP="00000000" w:rsidRDefault="00000000" w:rsidRPr="00000000" w14:paraId="000007FE">
      <w:pPr>
        <w:spacing w:after="0" w:before="0" w:line="276" w:lineRule="auto"/>
        <w:rPr/>
      </w:pPr>
      <w:r w:rsidDel="00000000" w:rsidR="00000000" w:rsidRPr="00000000">
        <w:rPr>
          <w:rtl w:val="0"/>
        </w:rPr>
        <w:t xml:space="preserve">DRE: You do have a ghost. </w:t>
      </w:r>
    </w:p>
    <w:p w:rsidR="00000000" w:rsidDel="00000000" w:rsidP="00000000" w:rsidRDefault="00000000" w:rsidRPr="00000000" w14:paraId="000007FF">
      <w:pPr>
        <w:spacing w:after="0" w:before="0" w:line="276" w:lineRule="auto"/>
        <w:rPr/>
      </w:pPr>
      <w:r w:rsidDel="00000000" w:rsidR="00000000" w:rsidRPr="00000000">
        <w:rPr>
          <w:rtl w:val="0"/>
        </w:rPr>
      </w:r>
    </w:p>
    <w:p w:rsidR="00000000" w:rsidDel="00000000" w:rsidP="00000000" w:rsidRDefault="00000000" w:rsidRPr="00000000" w14:paraId="00000800">
      <w:pPr>
        <w:spacing w:after="0" w:before="0" w:line="276" w:lineRule="auto"/>
        <w:rPr/>
      </w:pPr>
      <w:r w:rsidDel="00000000" w:rsidR="00000000" w:rsidRPr="00000000">
        <w:rPr>
          <w:rtl w:val="0"/>
        </w:rPr>
        <w:t xml:space="preserve">ALI: Oh my god…oh my god?</w:t>
      </w:r>
    </w:p>
    <w:p w:rsidR="00000000" w:rsidDel="00000000" w:rsidP="00000000" w:rsidRDefault="00000000" w:rsidRPr="00000000" w14:paraId="00000801">
      <w:pPr>
        <w:spacing w:after="0" w:before="0" w:line="276" w:lineRule="auto"/>
        <w:rPr/>
      </w:pPr>
      <w:r w:rsidDel="00000000" w:rsidR="00000000" w:rsidRPr="00000000">
        <w:rPr>
          <w:rtl w:val="0"/>
        </w:rPr>
      </w:r>
    </w:p>
    <w:p w:rsidR="00000000" w:rsidDel="00000000" w:rsidP="00000000" w:rsidRDefault="00000000" w:rsidRPr="00000000" w14:paraId="00000802">
      <w:pPr>
        <w:spacing w:after="0" w:before="0" w:line="276" w:lineRule="auto"/>
        <w:rPr/>
      </w:pPr>
      <w:r w:rsidDel="00000000" w:rsidR="00000000" w:rsidRPr="00000000">
        <w:rPr>
          <w:rtl w:val="0"/>
        </w:rPr>
        <w:t xml:space="preserve">AUSTIN: You have two ghosts. </w:t>
      </w:r>
    </w:p>
    <w:p w:rsidR="00000000" w:rsidDel="00000000" w:rsidP="00000000" w:rsidRDefault="00000000" w:rsidRPr="00000000" w14:paraId="00000803">
      <w:pPr>
        <w:spacing w:after="0" w:before="0" w:line="276" w:lineRule="auto"/>
        <w:rPr/>
      </w:pPr>
      <w:r w:rsidDel="00000000" w:rsidR="00000000" w:rsidRPr="00000000">
        <w:rPr>
          <w:rtl w:val="0"/>
        </w:rPr>
      </w:r>
    </w:p>
    <w:p w:rsidR="00000000" w:rsidDel="00000000" w:rsidP="00000000" w:rsidRDefault="00000000" w:rsidRPr="00000000" w14:paraId="00000804">
      <w:pPr>
        <w:spacing w:after="0" w:before="0" w:line="276" w:lineRule="auto"/>
        <w:rPr/>
      </w:pPr>
      <w:r w:rsidDel="00000000" w:rsidR="00000000" w:rsidRPr="00000000">
        <w:rPr>
          <w:rtl w:val="0"/>
        </w:rPr>
        <w:t xml:space="preserve">DRE: That can light people on fire.</w:t>
      </w:r>
    </w:p>
    <w:p w:rsidR="00000000" w:rsidDel="00000000" w:rsidP="00000000" w:rsidRDefault="00000000" w:rsidRPr="00000000" w14:paraId="00000805">
      <w:pPr>
        <w:spacing w:after="0" w:before="0" w:line="276" w:lineRule="auto"/>
        <w:rPr/>
      </w:pPr>
      <w:r w:rsidDel="00000000" w:rsidR="00000000" w:rsidRPr="00000000">
        <w:rPr>
          <w:rtl w:val="0"/>
        </w:rPr>
      </w:r>
    </w:p>
    <w:p w:rsidR="00000000" w:rsidDel="00000000" w:rsidP="00000000" w:rsidRDefault="00000000" w:rsidRPr="00000000" w14:paraId="00000806">
      <w:pPr>
        <w:spacing w:after="0" w:before="0" w:line="276" w:lineRule="auto"/>
        <w:rPr/>
      </w:pPr>
      <w:r w:rsidDel="00000000" w:rsidR="00000000" w:rsidRPr="00000000">
        <w:rPr>
          <w:rtl w:val="0"/>
        </w:rPr>
        <w:t xml:space="preserve">AUSTIN: You have two ghosts.</w:t>
      </w:r>
    </w:p>
    <w:p w:rsidR="00000000" w:rsidDel="00000000" w:rsidP="00000000" w:rsidRDefault="00000000" w:rsidRPr="00000000" w14:paraId="00000807">
      <w:pPr>
        <w:spacing w:after="0" w:before="0" w:line="276" w:lineRule="auto"/>
        <w:rPr/>
      </w:pPr>
      <w:r w:rsidDel="00000000" w:rsidR="00000000" w:rsidRPr="00000000">
        <w:rPr>
          <w:rtl w:val="0"/>
        </w:rPr>
      </w:r>
    </w:p>
    <w:p w:rsidR="00000000" w:rsidDel="00000000" w:rsidP="00000000" w:rsidRDefault="00000000" w:rsidRPr="00000000" w14:paraId="00000808">
      <w:pPr>
        <w:spacing w:after="0" w:before="0" w:line="276" w:lineRule="auto"/>
        <w:rPr/>
      </w:pPr>
      <w:r w:rsidDel="00000000" w:rsidR="00000000" w:rsidRPr="00000000">
        <w:rPr>
          <w:rtl w:val="0"/>
        </w:rPr>
        <w:t xml:space="preserve">ALI: I have two ghosts. Oh my god. [laughs] I was gonna pull out a knife, and somebody wants me to fight with a ghost. Oh my god. [DRE laughs]</w:t>
      </w:r>
    </w:p>
    <w:p w:rsidR="00000000" w:rsidDel="00000000" w:rsidP="00000000" w:rsidRDefault="00000000" w:rsidRPr="00000000" w14:paraId="00000809">
      <w:pPr>
        <w:spacing w:after="0" w:before="0" w:line="276" w:lineRule="auto"/>
        <w:rPr/>
      </w:pPr>
      <w:r w:rsidDel="00000000" w:rsidR="00000000" w:rsidRPr="00000000">
        <w:rPr>
          <w:rtl w:val="0"/>
        </w:rPr>
      </w:r>
    </w:p>
    <w:p w:rsidR="00000000" w:rsidDel="00000000" w:rsidP="00000000" w:rsidRDefault="00000000" w:rsidRPr="00000000" w14:paraId="0000080A">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80B">
      <w:pPr>
        <w:spacing w:after="0" w:before="0" w:line="276" w:lineRule="auto"/>
        <w:rPr/>
      </w:pPr>
      <w:r w:rsidDel="00000000" w:rsidR="00000000" w:rsidRPr="00000000">
        <w:rPr>
          <w:rtl w:val="0"/>
        </w:rPr>
      </w:r>
    </w:p>
    <w:p w:rsidR="00000000" w:rsidDel="00000000" w:rsidP="00000000" w:rsidRDefault="00000000" w:rsidRPr="00000000" w14:paraId="0000080C">
      <w:pPr>
        <w:spacing w:after="0" w:before="0" w:line="276" w:lineRule="auto"/>
        <w:rPr/>
      </w:pPr>
      <w:r w:rsidDel="00000000" w:rsidR="00000000" w:rsidRPr="00000000">
        <w:rPr>
          <w:rtl w:val="0"/>
        </w:rPr>
        <w:t xml:space="preserve">ALI: I mean, okay, so, regardless of what I’m threatening with, I think she holds the charm up, and kind of looks at Winsley?</w:t>
      </w:r>
    </w:p>
    <w:p w:rsidR="00000000" w:rsidDel="00000000" w:rsidP="00000000" w:rsidRDefault="00000000" w:rsidRPr="00000000" w14:paraId="0000080D">
      <w:pPr>
        <w:spacing w:after="0" w:before="0" w:line="276" w:lineRule="auto"/>
        <w:rPr/>
      </w:pPr>
      <w:r w:rsidDel="00000000" w:rsidR="00000000" w:rsidRPr="00000000">
        <w:rPr>
          <w:rtl w:val="0"/>
        </w:rPr>
      </w:r>
    </w:p>
    <w:p w:rsidR="00000000" w:rsidDel="00000000" w:rsidP="00000000" w:rsidRDefault="00000000" w:rsidRPr="00000000" w14:paraId="0000080E">
      <w:pPr>
        <w:spacing w:after="0" w:before="0" w:line="276" w:lineRule="auto"/>
        <w:rPr/>
      </w:pPr>
      <w:r w:rsidDel="00000000" w:rsidR="00000000" w:rsidRPr="00000000">
        <w:rPr>
          <w:rtl w:val="0"/>
        </w:rPr>
        <w:t xml:space="preserve">AUSTIN: Mmhmm.</w:t>
      </w:r>
    </w:p>
    <w:p w:rsidR="00000000" w:rsidDel="00000000" w:rsidP="00000000" w:rsidRDefault="00000000" w:rsidRPr="00000000" w14:paraId="0000080F">
      <w:pPr>
        <w:spacing w:after="0" w:before="0" w:line="276" w:lineRule="auto"/>
        <w:rPr/>
      </w:pPr>
      <w:r w:rsidDel="00000000" w:rsidR="00000000" w:rsidRPr="00000000">
        <w:rPr>
          <w:rtl w:val="0"/>
        </w:rPr>
      </w:r>
    </w:p>
    <w:p w:rsidR="00000000" w:rsidDel="00000000" w:rsidP="00000000" w:rsidRDefault="00000000" w:rsidRPr="00000000" w14:paraId="00000810">
      <w:pPr>
        <w:spacing w:after="0" w:before="0" w:line="276" w:lineRule="auto"/>
        <w:rPr/>
      </w:pPr>
      <w:r w:rsidDel="00000000" w:rsidR="00000000" w:rsidRPr="00000000">
        <w:rPr>
          <w:rtl w:val="0"/>
        </w:rPr>
        <w:t xml:space="preserve">ALI: And then looks to Mrs…</w:t>
      </w:r>
    </w:p>
    <w:p w:rsidR="00000000" w:rsidDel="00000000" w:rsidP="00000000" w:rsidRDefault="00000000" w:rsidRPr="00000000" w14:paraId="00000811">
      <w:pPr>
        <w:spacing w:after="0" w:before="0" w:line="276" w:lineRule="auto"/>
        <w:rPr/>
      </w:pPr>
      <w:r w:rsidDel="00000000" w:rsidR="00000000" w:rsidRPr="00000000">
        <w:rPr>
          <w:rtl w:val="0"/>
        </w:rPr>
      </w:r>
    </w:p>
    <w:p w:rsidR="00000000" w:rsidDel="00000000" w:rsidP="00000000" w:rsidRDefault="00000000" w:rsidRPr="00000000" w14:paraId="00000812">
      <w:pPr>
        <w:spacing w:after="0" w:before="0" w:line="276" w:lineRule="auto"/>
        <w:rPr/>
      </w:pPr>
      <w:r w:rsidDel="00000000" w:rsidR="00000000" w:rsidRPr="00000000">
        <w:rPr>
          <w:rtl w:val="0"/>
        </w:rPr>
        <w:t xml:space="preserve">AUSTIN: Manufactory.</w:t>
      </w:r>
    </w:p>
    <w:p w:rsidR="00000000" w:rsidDel="00000000" w:rsidP="00000000" w:rsidRDefault="00000000" w:rsidRPr="00000000" w14:paraId="00000813">
      <w:pPr>
        <w:spacing w:after="0" w:before="0" w:line="276" w:lineRule="auto"/>
        <w:rPr/>
      </w:pPr>
      <w:r w:rsidDel="00000000" w:rsidR="00000000" w:rsidRPr="00000000">
        <w:rPr>
          <w:rtl w:val="0"/>
        </w:rPr>
      </w:r>
    </w:p>
    <w:p w:rsidR="00000000" w:rsidDel="00000000" w:rsidP="00000000" w:rsidRDefault="00000000" w:rsidRPr="00000000" w14:paraId="00000814">
      <w:pPr>
        <w:spacing w:after="0" w:before="0" w:line="276" w:lineRule="auto"/>
        <w:rPr/>
      </w:pPr>
      <w:r w:rsidDel="00000000" w:rsidR="00000000" w:rsidRPr="00000000">
        <w:rPr>
          <w:rtl w:val="0"/>
        </w:rPr>
        <w:t xml:space="preserve">ALI: Manufactory, and is like,</w:t>
      </w:r>
    </w:p>
    <w:p w:rsidR="00000000" w:rsidDel="00000000" w:rsidP="00000000" w:rsidRDefault="00000000" w:rsidRPr="00000000" w14:paraId="00000815">
      <w:pPr>
        <w:spacing w:after="0" w:before="0" w:line="276" w:lineRule="auto"/>
        <w:ind w:left="720" w:firstLine="0"/>
        <w:rPr/>
      </w:pPr>
      <w:r w:rsidDel="00000000" w:rsidR="00000000" w:rsidRPr="00000000">
        <w:rPr>
          <w:rtl w:val="0"/>
        </w:rPr>
      </w:r>
    </w:p>
    <w:p w:rsidR="00000000" w:rsidDel="00000000" w:rsidP="00000000" w:rsidRDefault="00000000" w:rsidRPr="00000000" w14:paraId="00000816">
      <w:pPr>
        <w:spacing w:after="0" w:before="0" w:line="276" w:lineRule="auto"/>
        <w:ind w:left="720" w:firstLine="0"/>
        <w:rPr/>
      </w:pPr>
      <w:r w:rsidDel="00000000" w:rsidR="00000000" w:rsidRPr="00000000">
        <w:rPr>
          <w:rtl w:val="0"/>
        </w:rPr>
        <w:t xml:space="preserve">ALI (as Castille): This is getting out of hand, and we have just as much of a right to understand what’s going on as you do. </w:t>
      </w:r>
    </w:p>
    <w:p w:rsidR="00000000" w:rsidDel="00000000" w:rsidP="00000000" w:rsidRDefault="00000000" w:rsidRPr="00000000" w14:paraId="00000817">
      <w:pPr>
        <w:spacing w:after="0" w:before="0" w:line="276" w:lineRule="auto"/>
        <w:rPr/>
      </w:pPr>
      <w:r w:rsidDel="00000000" w:rsidR="00000000" w:rsidRPr="00000000">
        <w:rPr>
          <w:rtl w:val="0"/>
        </w:rPr>
      </w:r>
    </w:p>
    <w:p w:rsidR="00000000" w:rsidDel="00000000" w:rsidP="00000000" w:rsidRDefault="00000000" w:rsidRPr="00000000" w14:paraId="00000818">
      <w:pPr>
        <w:spacing w:after="0" w:before="0" w:line="276" w:lineRule="auto"/>
        <w:rPr/>
      </w:pPr>
      <w:r w:rsidDel="00000000" w:rsidR="00000000" w:rsidRPr="00000000">
        <w:rPr>
          <w:rtl w:val="0"/>
        </w:rPr>
        <w:t xml:space="preserve">AUSTIN: So this is a command?</w:t>
      </w:r>
    </w:p>
    <w:p w:rsidR="00000000" w:rsidDel="00000000" w:rsidP="00000000" w:rsidRDefault="00000000" w:rsidRPr="00000000" w14:paraId="00000819">
      <w:pPr>
        <w:spacing w:after="0" w:before="0" w:line="276" w:lineRule="auto"/>
        <w:rPr/>
      </w:pPr>
      <w:r w:rsidDel="00000000" w:rsidR="00000000" w:rsidRPr="00000000">
        <w:rPr>
          <w:rtl w:val="0"/>
        </w:rPr>
      </w:r>
    </w:p>
    <w:p w:rsidR="00000000" w:rsidDel="00000000" w:rsidP="00000000" w:rsidRDefault="00000000" w:rsidRPr="00000000" w14:paraId="0000081A">
      <w:pPr>
        <w:spacing w:after="0" w:before="0" w:line="276" w:lineRule="auto"/>
        <w:rPr/>
      </w:pPr>
      <w:r w:rsidDel="00000000" w:rsidR="00000000" w:rsidRPr="00000000">
        <w:rPr>
          <w:rtl w:val="0"/>
        </w:rPr>
        <w:t xml:space="preserve">ALI: I think so. [starting to laugh] I also don’t have any command so I don’t know why I keep doing this, but it’s fine.</w:t>
      </w:r>
    </w:p>
    <w:p w:rsidR="00000000" w:rsidDel="00000000" w:rsidP="00000000" w:rsidRDefault="00000000" w:rsidRPr="00000000" w14:paraId="0000081B">
      <w:pPr>
        <w:spacing w:after="0" w:before="0" w:line="276" w:lineRule="auto"/>
        <w:rPr/>
      </w:pPr>
      <w:r w:rsidDel="00000000" w:rsidR="00000000" w:rsidRPr="00000000">
        <w:rPr>
          <w:rtl w:val="0"/>
        </w:rPr>
      </w:r>
    </w:p>
    <w:p w:rsidR="00000000" w:rsidDel="00000000" w:rsidP="00000000" w:rsidRDefault="00000000" w:rsidRPr="00000000" w14:paraId="0000081C">
      <w:pPr>
        <w:spacing w:after="0" w:before="0" w:line="276" w:lineRule="auto"/>
        <w:rPr/>
      </w:pPr>
      <w:r w:rsidDel="00000000" w:rsidR="00000000" w:rsidRPr="00000000">
        <w:rPr>
          <w:rtl w:val="0"/>
        </w:rPr>
        <w:t xml:space="preserve">DRE: Oh boy.</w:t>
      </w:r>
    </w:p>
    <w:p w:rsidR="00000000" w:rsidDel="00000000" w:rsidP="00000000" w:rsidRDefault="00000000" w:rsidRPr="00000000" w14:paraId="0000081D">
      <w:pPr>
        <w:spacing w:after="0" w:before="0" w:line="276" w:lineRule="auto"/>
        <w:rPr/>
      </w:pPr>
      <w:r w:rsidDel="00000000" w:rsidR="00000000" w:rsidRPr="00000000">
        <w:rPr>
          <w:rtl w:val="0"/>
        </w:rPr>
      </w:r>
    </w:p>
    <w:p w:rsidR="00000000" w:rsidDel="00000000" w:rsidP="00000000" w:rsidRDefault="00000000" w:rsidRPr="00000000" w14:paraId="0000081E">
      <w:pPr>
        <w:spacing w:after="0" w:before="0" w:line="276" w:lineRule="auto"/>
        <w:rPr/>
      </w:pPr>
      <w:r w:rsidDel="00000000" w:rsidR="00000000" w:rsidRPr="00000000">
        <w:rPr>
          <w:rtl w:val="0"/>
        </w:rPr>
        <w:t xml:space="preserve">AUSTIN: Me either! Me either.</w:t>
      </w:r>
    </w:p>
    <w:p w:rsidR="00000000" w:rsidDel="00000000" w:rsidP="00000000" w:rsidRDefault="00000000" w:rsidRPr="00000000" w14:paraId="0000081F">
      <w:pPr>
        <w:spacing w:after="0" w:before="0" w:line="276" w:lineRule="auto"/>
        <w:rPr/>
      </w:pPr>
      <w:r w:rsidDel="00000000" w:rsidR="00000000" w:rsidRPr="00000000">
        <w:rPr>
          <w:rtl w:val="0"/>
        </w:rPr>
      </w:r>
    </w:p>
    <w:p w:rsidR="00000000" w:rsidDel="00000000" w:rsidP="00000000" w:rsidRDefault="00000000" w:rsidRPr="00000000" w14:paraId="00000820">
      <w:pPr>
        <w:spacing w:after="0" w:before="0" w:line="276" w:lineRule="auto"/>
        <w:rPr/>
      </w:pPr>
      <w:r w:rsidDel="00000000" w:rsidR="00000000" w:rsidRPr="00000000">
        <w:rPr>
          <w:rtl w:val="0"/>
        </w:rPr>
        <w:t xml:space="preserve">ALI: [laughing] It’s fine.</w:t>
      </w:r>
    </w:p>
    <w:p w:rsidR="00000000" w:rsidDel="00000000" w:rsidP="00000000" w:rsidRDefault="00000000" w:rsidRPr="00000000" w14:paraId="00000821">
      <w:pPr>
        <w:spacing w:after="0" w:before="0" w:line="276" w:lineRule="auto"/>
        <w:rPr/>
      </w:pPr>
      <w:r w:rsidDel="00000000" w:rsidR="00000000" w:rsidRPr="00000000">
        <w:rPr>
          <w:rtl w:val="0"/>
        </w:rPr>
      </w:r>
    </w:p>
    <w:p w:rsidR="00000000" w:rsidDel="00000000" w:rsidP="00000000" w:rsidRDefault="00000000" w:rsidRPr="00000000" w14:paraId="00000822">
      <w:pPr>
        <w:spacing w:after="0" w:before="0" w:line="276" w:lineRule="auto"/>
        <w:rPr/>
      </w:pPr>
      <w:r w:rsidDel="00000000" w:rsidR="00000000" w:rsidRPr="00000000">
        <w:rPr>
          <w:rtl w:val="0"/>
        </w:rPr>
        <w:t xml:space="preserve">AUSTIN: Go ahead and give me the 2d6 minus…this is desperate, also. </w:t>
      </w:r>
    </w:p>
    <w:p w:rsidR="00000000" w:rsidDel="00000000" w:rsidP="00000000" w:rsidRDefault="00000000" w:rsidRPr="00000000" w14:paraId="00000823">
      <w:pPr>
        <w:spacing w:after="0" w:before="0" w:line="276" w:lineRule="auto"/>
        <w:rPr/>
      </w:pPr>
      <w:r w:rsidDel="00000000" w:rsidR="00000000" w:rsidRPr="00000000">
        <w:rPr>
          <w:rtl w:val="0"/>
        </w:rPr>
      </w:r>
    </w:p>
    <w:p w:rsidR="00000000" w:rsidDel="00000000" w:rsidP="00000000" w:rsidRDefault="00000000" w:rsidRPr="00000000" w14:paraId="00000824">
      <w:pPr>
        <w:spacing w:after="0" w:before="0" w:line="276" w:lineRule="auto"/>
        <w:rPr/>
      </w:pPr>
      <w:r w:rsidDel="00000000" w:rsidR="00000000" w:rsidRPr="00000000">
        <w:rPr>
          <w:rtl w:val="0"/>
        </w:rPr>
        <w:t xml:space="preserve">ALI: Okay, cool.</w:t>
      </w:r>
    </w:p>
    <w:p w:rsidR="00000000" w:rsidDel="00000000" w:rsidP="00000000" w:rsidRDefault="00000000" w:rsidRPr="00000000" w14:paraId="00000825">
      <w:pPr>
        <w:spacing w:after="0" w:before="0" w:line="276" w:lineRule="auto"/>
        <w:rPr/>
      </w:pPr>
      <w:r w:rsidDel="00000000" w:rsidR="00000000" w:rsidRPr="00000000">
        <w:rPr>
          <w:rtl w:val="0"/>
        </w:rPr>
      </w:r>
    </w:p>
    <w:p w:rsidR="00000000" w:rsidDel="00000000" w:rsidP="00000000" w:rsidRDefault="00000000" w:rsidRPr="00000000" w14:paraId="00000826">
      <w:pPr>
        <w:spacing w:after="0" w:before="0" w:line="276" w:lineRule="auto"/>
        <w:rPr/>
      </w:pPr>
      <w:r w:rsidDel="00000000" w:rsidR="00000000" w:rsidRPr="00000000">
        <w:rPr>
          <w:rtl w:val="0"/>
        </w:rPr>
        <w:t xml:space="preserve">AUSTIN: Like, she is not easily commanded.</w:t>
      </w:r>
    </w:p>
    <w:p w:rsidR="00000000" w:rsidDel="00000000" w:rsidP="00000000" w:rsidRDefault="00000000" w:rsidRPr="00000000" w14:paraId="00000827">
      <w:pPr>
        <w:spacing w:after="0" w:before="0" w:line="276" w:lineRule="auto"/>
        <w:rPr/>
      </w:pPr>
      <w:r w:rsidDel="00000000" w:rsidR="00000000" w:rsidRPr="00000000">
        <w:rPr>
          <w:rtl w:val="0"/>
        </w:rPr>
      </w:r>
    </w:p>
    <w:p w:rsidR="00000000" w:rsidDel="00000000" w:rsidP="00000000" w:rsidRDefault="00000000" w:rsidRPr="00000000" w14:paraId="00000828">
      <w:pPr>
        <w:spacing w:after="0" w:before="0" w:line="276" w:lineRule="auto"/>
        <w:rPr/>
      </w:pPr>
      <w:r w:rsidDel="00000000" w:rsidR="00000000" w:rsidRPr="00000000">
        <w:rPr>
          <w:rtl w:val="0"/>
        </w:rPr>
        <w:t xml:space="preserve">ALI: I could hurt her with a ghost, that’s not threatening?</w:t>
      </w:r>
    </w:p>
    <w:p w:rsidR="00000000" w:rsidDel="00000000" w:rsidP="00000000" w:rsidRDefault="00000000" w:rsidRPr="00000000" w14:paraId="00000829">
      <w:pPr>
        <w:spacing w:after="0" w:before="0" w:line="276" w:lineRule="auto"/>
        <w:rPr/>
      </w:pPr>
      <w:r w:rsidDel="00000000" w:rsidR="00000000" w:rsidRPr="00000000">
        <w:rPr>
          <w:rtl w:val="0"/>
        </w:rPr>
      </w:r>
    </w:p>
    <w:p w:rsidR="00000000" w:rsidDel="00000000" w:rsidP="00000000" w:rsidRDefault="00000000" w:rsidRPr="00000000" w14:paraId="0000082A">
      <w:pPr>
        <w:spacing w:after="0" w:before="0" w:line="276" w:lineRule="auto"/>
        <w:rPr/>
      </w:pPr>
      <w:r w:rsidDel="00000000" w:rsidR="00000000" w:rsidRPr="00000000">
        <w:rPr>
          <w:rtl w:val="0"/>
        </w:rPr>
        <w:t xml:space="preserve">AUSTIN: No… [ALI laughs] </w:t>
      </w:r>
    </w:p>
    <w:p w:rsidR="00000000" w:rsidDel="00000000" w:rsidP="00000000" w:rsidRDefault="00000000" w:rsidRPr="00000000" w14:paraId="0000082B">
      <w:pPr>
        <w:spacing w:after="0" w:before="0" w:line="276" w:lineRule="auto"/>
        <w:rPr/>
      </w:pPr>
      <w:r w:rsidDel="00000000" w:rsidR="00000000" w:rsidRPr="00000000">
        <w:rPr>
          <w:rtl w:val="0"/>
        </w:rPr>
      </w:r>
    </w:p>
    <w:p w:rsidR="00000000" w:rsidDel="00000000" w:rsidP="00000000" w:rsidRDefault="00000000" w:rsidRPr="00000000" w14:paraId="0000082C">
      <w:pPr>
        <w:spacing w:after="0" w:before="0" w:line="276" w:lineRule="auto"/>
        <w:rPr/>
      </w:pPr>
      <w:r w:rsidDel="00000000" w:rsidR="00000000" w:rsidRPr="00000000">
        <w:rPr>
          <w:rtl w:val="0"/>
        </w:rPr>
        <w:t xml:space="preserve">AUSTIN: She out here trying to fight the Dark and the Heat, like…</w:t>
      </w:r>
    </w:p>
    <w:p w:rsidR="00000000" w:rsidDel="00000000" w:rsidP="00000000" w:rsidRDefault="00000000" w:rsidRPr="00000000" w14:paraId="0000082D">
      <w:pPr>
        <w:spacing w:after="0" w:before="0" w:line="276" w:lineRule="auto"/>
        <w:rPr/>
      </w:pPr>
      <w:r w:rsidDel="00000000" w:rsidR="00000000" w:rsidRPr="00000000">
        <w:rPr>
          <w:rtl w:val="0"/>
        </w:rPr>
      </w:r>
    </w:p>
    <w:p w:rsidR="00000000" w:rsidDel="00000000" w:rsidP="00000000" w:rsidRDefault="00000000" w:rsidRPr="00000000" w14:paraId="0000082E">
      <w:pPr>
        <w:spacing w:after="0" w:before="0" w:line="276" w:lineRule="auto"/>
        <w:rPr/>
      </w:pPr>
      <w:r w:rsidDel="00000000" w:rsidR="00000000" w:rsidRPr="00000000">
        <w:rPr>
          <w:rtl w:val="0"/>
        </w:rPr>
        <w:t xml:space="preserve">ALI: Oh, yeah, okay. I don’t know what that is.</w:t>
      </w:r>
    </w:p>
    <w:p w:rsidR="00000000" w:rsidDel="00000000" w:rsidP="00000000" w:rsidRDefault="00000000" w:rsidRPr="00000000" w14:paraId="0000082F">
      <w:pPr>
        <w:spacing w:after="0" w:before="0" w:line="276" w:lineRule="auto"/>
        <w:rPr/>
      </w:pPr>
      <w:r w:rsidDel="00000000" w:rsidR="00000000" w:rsidRPr="00000000">
        <w:rPr>
          <w:rtl w:val="0"/>
        </w:rPr>
      </w:r>
    </w:p>
    <w:p w:rsidR="00000000" w:rsidDel="00000000" w:rsidP="00000000" w:rsidRDefault="00000000" w:rsidRPr="00000000" w14:paraId="00000830">
      <w:pPr>
        <w:spacing w:after="0" w:before="0" w:line="276" w:lineRule="auto"/>
        <w:rPr/>
      </w:pPr>
      <w:r w:rsidDel="00000000" w:rsidR="00000000" w:rsidRPr="00000000">
        <w:rPr>
          <w:rtl w:val="0"/>
        </w:rPr>
        <w:t xml:space="preserve">AUSTIN: Yeah, you don’t, that’s fair.</w:t>
      </w:r>
    </w:p>
    <w:p w:rsidR="00000000" w:rsidDel="00000000" w:rsidP="00000000" w:rsidRDefault="00000000" w:rsidRPr="00000000" w14:paraId="00000831">
      <w:pPr>
        <w:spacing w:after="0" w:before="0" w:line="276" w:lineRule="auto"/>
        <w:rPr/>
      </w:pPr>
      <w:r w:rsidDel="00000000" w:rsidR="00000000" w:rsidRPr="00000000">
        <w:rPr>
          <w:rtl w:val="0"/>
        </w:rPr>
      </w:r>
    </w:p>
    <w:p w:rsidR="00000000" w:rsidDel="00000000" w:rsidP="00000000" w:rsidRDefault="00000000" w:rsidRPr="00000000" w14:paraId="00000832">
      <w:pPr>
        <w:spacing w:after="0" w:before="0" w:line="276" w:lineRule="auto"/>
        <w:rPr/>
      </w:pPr>
      <w:r w:rsidDel="00000000" w:rsidR="00000000" w:rsidRPr="00000000">
        <w:rPr>
          <w:rtl w:val="0"/>
        </w:rPr>
        <w:t xml:space="preserve">ALI: So that’s desperate…</w:t>
      </w:r>
    </w:p>
    <w:p w:rsidR="00000000" w:rsidDel="00000000" w:rsidP="00000000" w:rsidRDefault="00000000" w:rsidRPr="00000000" w14:paraId="00000833">
      <w:pPr>
        <w:spacing w:after="0" w:before="0" w:line="276" w:lineRule="auto"/>
        <w:rPr/>
      </w:pPr>
      <w:r w:rsidDel="00000000" w:rsidR="00000000" w:rsidRPr="00000000">
        <w:rPr>
          <w:rtl w:val="0"/>
        </w:rPr>
      </w:r>
    </w:p>
    <w:p w:rsidR="00000000" w:rsidDel="00000000" w:rsidP="00000000" w:rsidRDefault="00000000" w:rsidRPr="00000000" w14:paraId="00000834">
      <w:pPr>
        <w:spacing w:after="0" w:before="0" w:line="276" w:lineRule="auto"/>
        <w:rPr/>
      </w:pPr>
      <w:r w:rsidDel="00000000" w:rsidR="00000000" w:rsidRPr="00000000">
        <w:rPr>
          <w:rtl w:val="0"/>
        </w:rPr>
        <w:t xml:space="preserve">AUSTIN: Standard.</w:t>
      </w:r>
    </w:p>
    <w:p w:rsidR="00000000" w:rsidDel="00000000" w:rsidP="00000000" w:rsidRDefault="00000000" w:rsidRPr="00000000" w14:paraId="00000835">
      <w:pPr>
        <w:spacing w:after="0" w:before="0" w:line="276" w:lineRule="auto"/>
        <w:rPr/>
      </w:pPr>
      <w:r w:rsidDel="00000000" w:rsidR="00000000" w:rsidRPr="00000000">
        <w:rPr>
          <w:rtl w:val="0"/>
        </w:rPr>
      </w:r>
    </w:p>
    <w:p w:rsidR="00000000" w:rsidDel="00000000" w:rsidP="00000000" w:rsidRDefault="00000000" w:rsidRPr="00000000" w14:paraId="00000836">
      <w:pPr>
        <w:spacing w:after="0" w:before="0" w:line="276" w:lineRule="auto"/>
        <w:rPr/>
      </w:pPr>
      <w:r w:rsidDel="00000000" w:rsidR="00000000" w:rsidRPr="00000000">
        <w:rPr>
          <w:rtl w:val="0"/>
        </w:rPr>
        <w:t xml:space="preserve">ALI: Okay.</w:t>
      </w:r>
    </w:p>
    <w:p w:rsidR="00000000" w:rsidDel="00000000" w:rsidP="00000000" w:rsidRDefault="00000000" w:rsidRPr="00000000" w14:paraId="00000837">
      <w:pPr>
        <w:spacing w:after="0" w:before="0" w:line="276" w:lineRule="auto"/>
        <w:rPr/>
      </w:pPr>
      <w:r w:rsidDel="00000000" w:rsidR="00000000" w:rsidRPr="00000000">
        <w:rPr>
          <w:rtl w:val="0"/>
        </w:rPr>
      </w:r>
    </w:p>
    <w:p w:rsidR="00000000" w:rsidDel="00000000" w:rsidP="00000000" w:rsidRDefault="00000000" w:rsidRPr="00000000" w14:paraId="00000838">
      <w:pPr>
        <w:spacing w:after="0" w:before="0" w:line="276" w:lineRule="auto"/>
        <w:rPr/>
      </w:pPr>
      <w:r w:rsidDel="00000000" w:rsidR="00000000" w:rsidRPr="00000000">
        <w:rPr>
          <w:rtl w:val="0"/>
        </w:rPr>
        <w:t xml:space="preserve">AUSTIN: If you pull it off, like, you do have a ghost, that is threatening. But like, scaring her in general is really tough.</w:t>
      </w:r>
    </w:p>
    <w:p w:rsidR="00000000" w:rsidDel="00000000" w:rsidP="00000000" w:rsidRDefault="00000000" w:rsidRPr="00000000" w14:paraId="00000839">
      <w:pPr>
        <w:spacing w:after="0" w:before="0" w:line="276" w:lineRule="auto"/>
        <w:rPr/>
      </w:pPr>
      <w:r w:rsidDel="00000000" w:rsidR="00000000" w:rsidRPr="00000000">
        <w:rPr>
          <w:rtl w:val="0"/>
        </w:rPr>
      </w:r>
    </w:p>
    <w:p w:rsidR="00000000" w:rsidDel="00000000" w:rsidP="00000000" w:rsidRDefault="00000000" w:rsidRPr="00000000" w14:paraId="0000083A">
      <w:pPr>
        <w:spacing w:after="0" w:before="0" w:line="276" w:lineRule="auto"/>
        <w:rPr/>
      </w:pPr>
      <w:r w:rsidDel="00000000" w:rsidR="00000000" w:rsidRPr="00000000">
        <w:rPr>
          <w:rtl w:val="0"/>
        </w:rPr>
        <w:t xml:space="preserve">ALI: No, okay, yeah I understand.</w:t>
      </w:r>
    </w:p>
    <w:p w:rsidR="00000000" w:rsidDel="00000000" w:rsidP="00000000" w:rsidRDefault="00000000" w:rsidRPr="00000000" w14:paraId="0000083B">
      <w:pPr>
        <w:spacing w:after="0" w:before="0" w:line="276" w:lineRule="auto"/>
        <w:rPr/>
      </w:pPr>
      <w:r w:rsidDel="00000000" w:rsidR="00000000" w:rsidRPr="00000000">
        <w:rPr>
          <w:rtl w:val="0"/>
        </w:rPr>
      </w:r>
    </w:p>
    <w:p w:rsidR="00000000" w:rsidDel="00000000" w:rsidP="00000000" w:rsidRDefault="00000000" w:rsidRPr="00000000" w14:paraId="0000083C">
      <w:pPr>
        <w:spacing w:after="0" w:before="0" w:line="276" w:lineRule="auto"/>
        <w:rPr/>
      </w:pPr>
      <w:r w:rsidDel="00000000" w:rsidR="00000000" w:rsidRPr="00000000">
        <w:rPr>
          <w:rtl w:val="0"/>
        </w:rPr>
        <w:t xml:space="preserve">AUSTIN: Yeah. Oh, buddy…you rolled a 1. Nice work.</w:t>
      </w:r>
    </w:p>
    <w:p w:rsidR="00000000" w:rsidDel="00000000" w:rsidP="00000000" w:rsidRDefault="00000000" w:rsidRPr="00000000" w14:paraId="0000083D">
      <w:pPr>
        <w:spacing w:after="0" w:before="0" w:line="276" w:lineRule="auto"/>
        <w:rPr/>
      </w:pPr>
      <w:r w:rsidDel="00000000" w:rsidR="00000000" w:rsidRPr="00000000">
        <w:rPr>
          <w:rtl w:val="0"/>
        </w:rPr>
      </w:r>
    </w:p>
    <w:p w:rsidR="00000000" w:rsidDel="00000000" w:rsidP="00000000" w:rsidRDefault="00000000" w:rsidRPr="00000000" w14:paraId="0000083E">
      <w:pPr>
        <w:spacing w:after="0" w:before="0" w:line="276" w:lineRule="auto"/>
        <w:rPr/>
      </w:pPr>
      <w:r w:rsidDel="00000000" w:rsidR="00000000" w:rsidRPr="00000000">
        <w:rPr>
          <w:rtl w:val="0"/>
        </w:rPr>
        <w:t xml:space="preserve">SYLVIA: At least you get experience, for the desperate.</w:t>
      </w:r>
    </w:p>
    <w:p w:rsidR="00000000" w:rsidDel="00000000" w:rsidP="00000000" w:rsidRDefault="00000000" w:rsidRPr="00000000" w14:paraId="0000083F">
      <w:pPr>
        <w:spacing w:after="0" w:before="0" w:line="276" w:lineRule="auto"/>
        <w:rPr/>
      </w:pPr>
      <w:r w:rsidDel="00000000" w:rsidR="00000000" w:rsidRPr="00000000">
        <w:rPr>
          <w:rtl w:val="0"/>
        </w:rPr>
      </w:r>
    </w:p>
    <w:p w:rsidR="00000000" w:rsidDel="00000000" w:rsidP="00000000" w:rsidRDefault="00000000" w:rsidRPr="00000000" w14:paraId="00000840">
      <w:pPr>
        <w:spacing w:after="0" w:before="0" w:line="276" w:lineRule="auto"/>
        <w:rPr/>
      </w:pPr>
      <w:r w:rsidDel="00000000" w:rsidR="00000000" w:rsidRPr="00000000">
        <w:rPr>
          <w:rtl w:val="0"/>
        </w:rPr>
        <w:t xml:space="preserve">AUSTIN: Yes, mark that experience. So you’re holding out the charm, basically, the spirit charm, right? To threaten her?</w:t>
      </w:r>
    </w:p>
    <w:p w:rsidR="00000000" w:rsidDel="00000000" w:rsidP="00000000" w:rsidRDefault="00000000" w:rsidRPr="00000000" w14:paraId="00000841">
      <w:pPr>
        <w:spacing w:after="0" w:before="0" w:line="276" w:lineRule="auto"/>
        <w:rPr/>
      </w:pPr>
      <w:r w:rsidDel="00000000" w:rsidR="00000000" w:rsidRPr="00000000">
        <w:rPr>
          <w:rtl w:val="0"/>
        </w:rPr>
      </w:r>
    </w:p>
    <w:p w:rsidR="00000000" w:rsidDel="00000000" w:rsidP="00000000" w:rsidRDefault="00000000" w:rsidRPr="00000000" w14:paraId="00000842">
      <w:pPr>
        <w:spacing w:after="0" w:before="0" w:line="276" w:lineRule="auto"/>
        <w:rPr/>
      </w:pPr>
      <w:r w:rsidDel="00000000" w:rsidR="00000000" w:rsidRPr="00000000">
        <w:rPr>
          <w:rtl w:val="0"/>
        </w:rPr>
        <w:t xml:space="preserve">ALI: [defeatedly] Yeah, I guess.</w:t>
      </w:r>
    </w:p>
    <w:p w:rsidR="00000000" w:rsidDel="00000000" w:rsidP="00000000" w:rsidRDefault="00000000" w:rsidRPr="00000000" w14:paraId="00000843">
      <w:pPr>
        <w:spacing w:after="0" w:before="0" w:line="276" w:lineRule="auto"/>
        <w:rPr/>
      </w:pPr>
      <w:r w:rsidDel="00000000" w:rsidR="00000000" w:rsidRPr="00000000">
        <w:rPr>
          <w:rtl w:val="0"/>
        </w:rPr>
      </w:r>
    </w:p>
    <w:p w:rsidR="00000000" w:rsidDel="00000000" w:rsidP="00000000" w:rsidRDefault="00000000" w:rsidRPr="00000000" w14:paraId="00000844">
      <w:pPr>
        <w:spacing w:after="0" w:before="0" w:line="276" w:lineRule="auto"/>
        <w:rPr/>
      </w:pPr>
      <w:r w:rsidDel="00000000" w:rsidR="00000000" w:rsidRPr="00000000">
        <w:rPr>
          <w:rtl w:val="0"/>
        </w:rPr>
        <w:t xml:space="preserve">AUSTIN: You tell me what you were doing, let me get a picture.</w:t>
      </w:r>
    </w:p>
    <w:p w:rsidR="00000000" w:rsidDel="00000000" w:rsidP="00000000" w:rsidRDefault="00000000" w:rsidRPr="00000000" w14:paraId="00000845">
      <w:pPr>
        <w:spacing w:after="0" w:before="0" w:line="276" w:lineRule="auto"/>
        <w:rPr/>
      </w:pPr>
      <w:r w:rsidDel="00000000" w:rsidR="00000000" w:rsidRPr="00000000">
        <w:rPr>
          <w:rtl w:val="0"/>
        </w:rPr>
      </w:r>
    </w:p>
    <w:p w:rsidR="00000000" w:rsidDel="00000000" w:rsidP="00000000" w:rsidRDefault="00000000" w:rsidRPr="00000000" w14:paraId="00000846">
      <w:pPr>
        <w:spacing w:after="0" w:before="0" w:line="276" w:lineRule="auto"/>
        <w:rPr/>
      </w:pPr>
      <w:r w:rsidDel="00000000" w:rsidR="00000000" w:rsidRPr="00000000">
        <w:rPr>
          <w:rtl w:val="0"/>
        </w:rPr>
        <w:t xml:space="preserve">ALI: No, I was, I just don’t want you to take it away from me. [laughs]</w:t>
      </w:r>
    </w:p>
    <w:p w:rsidR="00000000" w:rsidDel="00000000" w:rsidP="00000000" w:rsidRDefault="00000000" w:rsidRPr="00000000" w14:paraId="00000847">
      <w:pPr>
        <w:spacing w:after="0" w:before="0" w:line="276" w:lineRule="auto"/>
        <w:rPr/>
      </w:pPr>
      <w:r w:rsidDel="00000000" w:rsidR="00000000" w:rsidRPr="00000000">
        <w:rPr>
          <w:rtl w:val="0"/>
        </w:rPr>
      </w:r>
    </w:p>
    <w:p w:rsidR="00000000" w:rsidDel="00000000" w:rsidP="00000000" w:rsidRDefault="00000000" w:rsidRPr="00000000" w14:paraId="00000848">
      <w:pPr>
        <w:spacing w:after="0" w:before="0" w:line="276" w:lineRule="auto"/>
        <w:rPr/>
      </w:pPr>
      <w:r w:rsidDel="00000000" w:rsidR="00000000" w:rsidRPr="00000000">
        <w:rPr>
          <w:rtl w:val="0"/>
        </w:rPr>
        <w:t xml:space="preserve">DRE: Awww.</w:t>
      </w:r>
    </w:p>
    <w:p w:rsidR="00000000" w:rsidDel="00000000" w:rsidP="00000000" w:rsidRDefault="00000000" w:rsidRPr="00000000" w14:paraId="00000849">
      <w:pPr>
        <w:spacing w:after="0" w:before="0" w:line="276" w:lineRule="auto"/>
        <w:rPr/>
      </w:pPr>
      <w:r w:rsidDel="00000000" w:rsidR="00000000" w:rsidRPr="00000000">
        <w:rPr>
          <w:rtl w:val="0"/>
        </w:rPr>
      </w:r>
    </w:p>
    <w:p w:rsidR="00000000" w:rsidDel="00000000" w:rsidP="00000000" w:rsidRDefault="00000000" w:rsidRPr="00000000" w14:paraId="0000084A">
      <w:pPr>
        <w:spacing w:after="0" w:before="0" w:line="276" w:lineRule="auto"/>
        <w:rPr/>
      </w:pPr>
      <w:r w:rsidDel="00000000" w:rsidR="00000000" w:rsidRPr="00000000">
        <w:rPr>
          <w:rtl w:val="0"/>
        </w:rPr>
        <w:t xml:space="preserve">AUSTIN: Oh, that’s not…Ali, it’s so sweet that you think </w:t>
      </w:r>
      <w:r w:rsidDel="00000000" w:rsidR="00000000" w:rsidRPr="00000000">
        <w:rPr>
          <w:i w:val="1"/>
          <w:rtl w:val="0"/>
        </w:rPr>
        <w:t xml:space="preserve">that’s </w:t>
      </w:r>
      <w:r w:rsidDel="00000000" w:rsidR="00000000" w:rsidRPr="00000000">
        <w:rPr>
          <w:rtl w:val="0"/>
        </w:rPr>
        <w:t xml:space="preserve">what I’m going to do.  [laughter]</w:t>
      </w:r>
    </w:p>
    <w:p w:rsidR="00000000" w:rsidDel="00000000" w:rsidP="00000000" w:rsidRDefault="00000000" w:rsidRPr="00000000" w14:paraId="0000084B">
      <w:pPr>
        <w:spacing w:after="0" w:before="0" w:line="276" w:lineRule="auto"/>
        <w:rPr/>
      </w:pPr>
      <w:r w:rsidDel="00000000" w:rsidR="00000000" w:rsidRPr="00000000">
        <w:rPr>
          <w:rtl w:val="0"/>
        </w:rPr>
      </w:r>
    </w:p>
    <w:p w:rsidR="00000000" w:rsidDel="00000000" w:rsidP="00000000" w:rsidRDefault="00000000" w:rsidRPr="00000000" w14:paraId="0000084C">
      <w:pPr>
        <w:spacing w:after="0" w:before="0" w:line="276" w:lineRule="auto"/>
        <w:rPr/>
      </w:pPr>
      <w:r w:rsidDel="00000000" w:rsidR="00000000" w:rsidRPr="00000000">
        <w:rPr>
          <w:rtl w:val="0"/>
        </w:rPr>
        <w:t xml:space="preserve">SYLVIA: Yeah, aww.</w:t>
      </w:r>
    </w:p>
    <w:p w:rsidR="00000000" w:rsidDel="00000000" w:rsidP="00000000" w:rsidRDefault="00000000" w:rsidRPr="00000000" w14:paraId="0000084D">
      <w:pPr>
        <w:spacing w:after="0" w:before="0" w:line="276" w:lineRule="auto"/>
        <w:rPr/>
      </w:pPr>
      <w:r w:rsidDel="00000000" w:rsidR="00000000" w:rsidRPr="00000000">
        <w:rPr>
          <w:rtl w:val="0"/>
        </w:rPr>
      </w:r>
    </w:p>
    <w:p w:rsidR="00000000" w:rsidDel="00000000" w:rsidP="00000000" w:rsidRDefault="00000000" w:rsidRPr="00000000" w14:paraId="0000084E">
      <w:pPr>
        <w:spacing w:after="0" w:before="0" w:line="276" w:lineRule="auto"/>
        <w:rPr/>
      </w:pPr>
      <w:r w:rsidDel="00000000" w:rsidR="00000000" w:rsidRPr="00000000">
        <w:rPr>
          <w:rtl w:val="0"/>
        </w:rPr>
        <w:t xml:space="preserve">AUSTIN: She…again just like steps towards you with that same directness that she stepped towards Sige before, and then in like a second cuts inside your outfit to release the belt that’s holding the other bottles, and they smash on the ground, and out comes Bolster. And now Bolster, all of his power is released, and it takes him a moment to try to get his bearings. The vault door has opened up, and inside you can see just like, piles and piles of ancient tomes, many of which have symbols on them that you don’t recognize, that are clearly in the old tongue. Mr. Calendar is bleeding out on the floor. There is the ghost of Winsley here, I have to add him to the map also, and he’s just standing in the corner. Sige, you’re still holding Miss Salary?</w:t>
      </w:r>
    </w:p>
    <w:p w:rsidR="00000000" w:rsidDel="00000000" w:rsidP="00000000" w:rsidRDefault="00000000" w:rsidRPr="00000000" w14:paraId="0000084F">
      <w:pPr>
        <w:spacing w:after="0" w:before="0" w:line="276" w:lineRule="auto"/>
        <w:rPr/>
      </w:pPr>
      <w:r w:rsidDel="00000000" w:rsidR="00000000" w:rsidRPr="00000000">
        <w:rPr>
          <w:rtl w:val="0"/>
        </w:rPr>
      </w:r>
    </w:p>
    <w:p w:rsidR="00000000" w:rsidDel="00000000" w:rsidP="00000000" w:rsidRDefault="00000000" w:rsidRPr="00000000" w14:paraId="00000850">
      <w:pPr>
        <w:spacing w:after="0" w:before="0" w:line="276" w:lineRule="auto"/>
        <w:rPr/>
      </w:pPr>
      <w:r w:rsidDel="00000000" w:rsidR="00000000" w:rsidRPr="00000000">
        <w:rPr>
          <w:rtl w:val="0"/>
        </w:rPr>
        <w:t xml:space="preserve">DRE: I guess so!</w:t>
      </w:r>
    </w:p>
    <w:p w:rsidR="00000000" w:rsidDel="00000000" w:rsidP="00000000" w:rsidRDefault="00000000" w:rsidRPr="00000000" w14:paraId="00000851">
      <w:pPr>
        <w:spacing w:after="0" w:before="0" w:line="276" w:lineRule="auto"/>
        <w:rPr/>
      </w:pPr>
      <w:r w:rsidDel="00000000" w:rsidR="00000000" w:rsidRPr="00000000">
        <w:rPr>
          <w:rtl w:val="0"/>
        </w:rPr>
      </w:r>
    </w:p>
    <w:p w:rsidR="00000000" w:rsidDel="00000000" w:rsidP="00000000" w:rsidRDefault="00000000" w:rsidRPr="00000000" w14:paraId="00000852">
      <w:pPr>
        <w:spacing w:after="0" w:before="0" w:line="276" w:lineRule="auto"/>
        <w:rPr/>
      </w:pPr>
      <w:r w:rsidDel="00000000" w:rsidR="00000000" w:rsidRPr="00000000">
        <w:rPr>
          <w:rtl w:val="0"/>
        </w:rPr>
        <w:t xml:space="preserve">AUSTIN: Sige is holding Miss Salary in the corner with a knife to her throat. Master Latitude is a wolfman, and is holding poor Aubrey on the ground, trying to snap her neck with his wolf teeth. Bolster Valentine, the ghost lord, has shown up, and is trying to get a handle on who is in this room, and he moves his eyes from Sige [marielda theme begins] to Salary, to Latitude, to Aubrey, to Winsley, where he like locks eyes for a moment, and is like, ‘oh, that’s another ghost, weird’. [DRE laughs] To Mrs. Manufactory, and then to you, Castille. And this time it’s not…you get the anger, this time, he gives you just like the dirtiest look, and he says,</w:t>
      </w:r>
    </w:p>
    <w:p w:rsidR="00000000" w:rsidDel="00000000" w:rsidP="00000000" w:rsidRDefault="00000000" w:rsidRPr="00000000" w14:paraId="00000853">
      <w:pPr>
        <w:spacing w:after="0" w:before="0" w:line="276" w:lineRule="auto"/>
        <w:ind w:left="720" w:firstLine="0"/>
        <w:rPr/>
      </w:pPr>
      <w:r w:rsidDel="00000000" w:rsidR="00000000" w:rsidRPr="00000000">
        <w:rPr>
          <w:rtl w:val="0"/>
        </w:rPr>
      </w:r>
    </w:p>
    <w:p w:rsidR="00000000" w:rsidDel="00000000" w:rsidP="00000000" w:rsidRDefault="00000000" w:rsidRPr="00000000" w14:paraId="00000854">
      <w:pPr>
        <w:spacing w:after="0" w:before="0" w:line="276" w:lineRule="auto"/>
        <w:ind w:left="720" w:firstLine="0"/>
        <w:rPr/>
      </w:pPr>
      <w:r w:rsidDel="00000000" w:rsidR="00000000" w:rsidRPr="00000000">
        <w:rPr>
          <w:rtl w:val="0"/>
        </w:rPr>
        <w:t xml:space="preserve">AUSTIN (as Bolster Valentine): You let them kill me, Castille.</w:t>
      </w:r>
    </w:p>
    <w:p w:rsidR="00000000" w:rsidDel="00000000" w:rsidP="00000000" w:rsidRDefault="00000000" w:rsidRPr="00000000" w14:paraId="00000855">
      <w:pPr>
        <w:spacing w:after="0" w:before="0" w:line="276" w:lineRule="auto"/>
        <w:rPr/>
      </w:pPr>
      <w:r w:rsidDel="00000000" w:rsidR="00000000" w:rsidRPr="00000000">
        <w:rPr>
          <w:rtl w:val="0"/>
        </w:rPr>
      </w:r>
    </w:p>
    <w:p w:rsidR="00000000" w:rsidDel="00000000" w:rsidP="00000000" w:rsidRDefault="00000000" w:rsidRPr="00000000" w14:paraId="00000856">
      <w:pPr>
        <w:spacing w:after="0" w:before="0" w:line="276" w:lineRule="auto"/>
        <w:rPr/>
      </w:pPr>
      <w:r w:rsidDel="00000000" w:rsidR="00000000" w:rsidRPr="00000000">
        <w:rPr>
          <w:rtl w:val="0"/>
        </w:rPr>
        <w:t xml:space="preserve">[clarinet part begins, theme plays to the end]</w:t>
      </w:r>
    </w:p>
    <w:p w:rsidR="00000000" w:rsidDel="00000000" w:rsidP="00000000" w:rsidRDefault="00000000" w:rsidRPr="00000000" w14:paraId="00000857">
      <w:pPr>
        <w:spacing w:after="0" w:before="0" w:line="276"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scripts At The Table" w:id="0" w:date="2020-02-18T00:08:06Z">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in the audio recording is no longer in 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marielda-07-the-valentine-affair-p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