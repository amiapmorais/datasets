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7">
        <w:r w:rsidDel="00000000" w:rsidR="00000000" w:rsidRPr="00000000">
          <w:rPr>
            <w:rFonts w:ascii="Verdana" w:cs="Verdana" w:eastAsia="Verdana" w:hAnsi="Verdana"/>
            <w:color w:val="1155cc"/>
            <w:sz w:val="24"/>
            <w:szCs w:val="24"/>
            <w:u w:val="single"/>
            <w:rtl w:val="0"/>
          </w:rPr>
          <w:t xml:space="preserve">Autumn in Hieron 04: Is It Time Already?</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Transcribed by Linda @imperialhare (111m) and Max (pine#6681) (34m)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KEITH: Last time, on Dungeon World.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[Music - “Autumn not Winter” starts]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AUSTIN: As we pick up the game, you’ve already traveled towards this island, the Island of Eventide. The leadership, the government of the Berg has sent you here to investigate this strange tower.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AUSTIN: You hear a bell ringing from above you. Those of you who have lived in kind of posh civilization before know that it’s a dinner bell.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JACK: No, oh no, this is not a good situation. [ALI laughing nervously]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AUSTIN: And then you hear the faintest dut-dut-dut dut-dut-dut like a kind of percussive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KEITH: That sounds like a waltz, like for sure.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AUSTIN: I hate this, you can see my face, this is the worst!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KEITH: [quietly] Ghost waltz...</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JACK: I’m -- all -- this place is great, there’s waltzing, there’s food, there’s some paintings, and then Hadrian just killed a skeleton. [KEITH and NICK laughing]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AUSTIN: Hadrian --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AUSTIN: Butcher knives going up and down, up and down on tables, there are people -- there aren’t people, sorry, there are bowls hanging in the air with whisks spinning things around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AUSTIN: A bunch of the book people start to fall away, and the books start to move together, and rise up. You see now that the books have formed a giant wave, and it’s coming right in your direction.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AUSTIN (as TALKING BOOKS): Leave our kind with us. You should not torture them with your sound.</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AUSTIN: Resting in one of the chairs is a suit of black and gold armor, and it turns and looks up and says --</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AUSTIN (as RIVALO): I don’t know what in the name of Good King Samot you want. But this place isn’t yours. Get out.</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[music ends]</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KEITH: Uh, Lem is in the room opposite to us, right?</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AUSTIN: No. Lem is now in the room -- is in the bedroom, is in this bedroom here. Because he charged through this who is here, inside the bedroom.</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KEITH (overlapping AUSTIN): Okay.</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AUSTIN: This is like a nice bookcase here, and there’s like some stuff in the corners… Um, kind of there --</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JACK: I’m gonna search the hell out of this place if I survive.</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KEITH: Wait, so --</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AUSTIN: So, Lem --</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KEITH: -- so, if we were here --</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AUSTIN: Yes?</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KEITH: If we were in the entryway, bottom room there so now --</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AUSTIN (overlapping Keith): Yes. You are here. </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KEITH (overlapping Austin): Ohhh, that’s the room we got pushed into. Okay.</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AUSTIN: You and Hadrian are in here, Hella’s in the middle, Fantasmo’s in the middle, now Brutus and Rivalo are here, and Cali -- Calithane -- the woman with the hammer is here, who’s turned her attention to Hella who is pinned. Uh…</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KEITH: Okay, I wanna -- (I wanna?) get at -- oh --</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AUSTIN (overlapping KEITH): Hey, let’s go -- here’s a question, Hadrian hasn’t moved in like forever. What are you up to, Hadrian?</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ART: I actually think Fantasmo’s before me.</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AUSTIN: I mean, we’re not doing an ordered system, and I don’t -- the last thing you did was like, get hit, right?</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ART: No, that was just a counter to me trying to hit someone.</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AUSTIN: Okay, then Fantasmo, what are you doing as once again Cali has turned her attention away from you and is now moving in on Hella?</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NICK: Um, Fantasmo’s going to go invisible again. Or try to.</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AUSTIN: Okay. Okay. Go ahead and make that roll.</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ALI (overlapping AUSTIN): [laughing] That’s it?</w:t>
      </w:r>
    </w:p>
    <w:p w:rsidR="00000000" w:rsidDel="00000000" w:rsidP="00000000" w:rsidRDefault="00000000" w:rsidRPr="00000000" w14:paraId="00000053">
      <w:pPr>
        <w:ind w:left="0" w:firstLine="0"/>
        <w:rPr/>
      </w:pPr>
      <w:ins w:author="Natalie Clipsham" w:id="0" w:date="2020-10-11T22:30:28Z">
        <w:r w:rsidDel="00000000" w:rsidR="00000000" w:rsidRPr="00000000">
          <w:rPr>
            <w:rtl w:val="0"/>
          </w:rPr>
          <w:t xml:space="preserve">!  X xxx ctþ v a v x   see Dr</w:t>
        </w:r>
      </w:ins>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AUSTIN: Uh-oh.</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KEITH: Can I see Fantasmo doing this, from where I’m standing?</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AUSTIN: Oh, I don’t know what just happened. Oh, you tossed on another plus I think. Go ahead and just re-roll that. Yeah, you can. [pause] Why -- ohohoh, you’re doing a hashtag spell. I didn’t see that. Phew!</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NICK (overlapping AUSTIN): Yeah, I’m messing around with this website. </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AUSTIN: No, that’s cool, it’s a cool website.</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NICK (overlapping AUSTIN): Oh, that’s bad.</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AUSTIN: That’s bad, though. What happened to --</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NICK: I made -- I made a spell roll macro, basically, so I can just type --</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AUSTIN: Ohhh. Neat!</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NICK: I can type !spell and it’ll roll.</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AUSTIN: And then it’ll make that roll. That’s really useful. Uh, when you fail a spell, uh… let’s see. I get to make --</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KEITH (overlapping AUSTIN): Woof, we are not doing great.</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 xml:space="preserve">AUSTIN: -- okay, well you failed that spell so mark that XP. Um… [sigh] Okay. Uh… You...</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KEITH: [quietly] This is going so bad. [laughing]</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AUSTIN: How should I (explain?) this. As you… As you begin to cast the spell, Hella and Cali kind of cross weapons and Hella, despite being pinned down manages to push Cali back, onto you.</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NICK: [groans]</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ALI: [cackles]</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AUSTIN: You don’t take any damage from this, but her weight sends you stumbling through the now open wall there, and into the other room. She then turns and steps in there with you. At this point, the party is like all over the place. So that all of the bad people are in this bedroom, Hella is pinned in this entryway, Hadrian is off in the corner here with Fero in this storeroom, and Hella -- Lem is… alone? No, Lem and Fantasmo are in the bedroom surrounded by these… these roughboys, the roughboys gang.</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t xml:space="preserve">KEITH: I’m gonna take a charge at Cali.</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AUSTIN: Okay, as she steps into that other room.</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t xml:space="preserve">KEITH: As she steps into that other room I’m gonna charge at her and leap and try to go for the same sort of neck head area that Nick hit with magic missile --</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t xml:space="preserve">AUSTIN: Okay, sounds good.</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t xml:space="preserve">KEITH: --the unprotected area. And --</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JACK: Only one dwarven arrow was made. [AUSTIN laughs]</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t xml:space="preserve">KEITH: Wait that’s a… that’s a 9?</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 xml:space="preserve">AUSTIN: Yeah, look at that! That’s a, that’s a… </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t xml:space="preserve">KEITH: Yeah, there we go.</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JACK (overlapping AUSTIN): This site is starting to work in our favor.</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 xml:space="preserve">AUSTIN: I mean, go ahead and make that damage roll.</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t xml:space="preserve">KEITH: ... 4.</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t xml:space="preserve">AUSTIN: Okay… Uh…</w:t>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t xml:space="preserve">KEITH: Uh, can -- is it too late to use my forward on that thing that maybe -- could have turned it from a 9 to a 10?</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t xml:space="preserve">AUSTIN: What fo -- oh, from the thing that the animal warned you about?</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t xml:space="preserve">KEITH: From my -- yeah. </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t xml:space="preserve">AUSTIN: I don’t know that your animal warned you into how you could bite this woman’s head better…</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t xml:space="preserve">KEITH: No, nonono.</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t xml:space="preserve">AUSTIN: You know what I mean?</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t xml:space="preserve">KEITH: Oh, do I have to use that in an applicable situation?</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t xml:space="preserve">AUSTIN (overlapping KEITH): Right, remember that you have to explain what that animal told you --</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t xml:space="preserve">KEITH: And why that for -- okay.</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 xml:space="preserve">AUSTIN: Yeah, how you got that there. There are places where you could’ve used it already, you could use it again somewhere else, I -- I mean, maybe the animal told you something really practical, like hey when you bite make sure to use all your mouth, like I dunno. [KEITH, ALI, and JACK laughing]</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t xml:space="preserve">ALI: Can I... </w:t>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t xml:space="preserve">AUSTIN: Let me finish --</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t xml:space="preserve">KEITH (overlapping AUSTIN): I mean, I was thinking of -- what I was thinking of --</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t xml:space="preserve">JACK (overlapping KEITH and AUSTIN): You are giving terrible advice to animals.</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t xml:space="preserve">KEITH: [laughing] I was thinking of something, uh, sort of like a broader inspiration for why these people are important to defeat.</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t xml:space="preserve">AUSTIN: Oh, okay!</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t xml:space="preserve">KEITH: So that we can make it, but I since I al-- </w:t>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t xml:space="preserve">AUSTIN (overlapping KEITH): That’s fair.</w:t>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t xml:space="preserve">KEITH: Yeah, since I already did my, I wasn’t just like “he told me about you specifically, with your hammer, he said watch out for the hammer lady!”</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t xml:space="preserve">AUSTIN: Nonono, I actually don’t mind that, I actually don’t mind that so much. What did the animal tell you about these people?</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t xml:space="preserve">KEITH: Uh… So --</w:t>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t xml:space="preserve">AUSTIN: And yeah, I’ll let you push that up to -- from a 9 to a 10 so that you don’t have to get hit.</w:t>
      </w:r>
    </w:p>
    <w:p w:rsidR="00000000" w:rsidDel="00000000" w:rsidP="00000000" w:rsidRDefault="00000000" w:rsidRPr="00000000" w14:paraId="000000BD">
      <w:pPr>
        <w:ind w:left="0" w:firstLine="0"/>
        <w:rPr/>
      </w:pPr>
      <w:ins w:author="Michael Awadalla" w:id="1" w:date="2020-06-16T23:37:20Z">
        <w:r w:rsidDel="00000000" w:rsidR="00000000" w:rsidRPr="00000000">
          <w:rPr>
            <w:rtl w:val="0"/>
          </w:rPr>
          <w:t xml:space="preserve">9</w:t>
        </w:r>
      </w:ins>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t xml:space="preserve">KEITH: Yeah. So, when I was approached by this sort of komodo dragon type lizard that I would like to give another name, later, uh, I was told as we were going on this mission that it was crucially important that we succeed, that we find out what is happening in this tower, because the power that is held inside the tower is, uh, large enough to change the face of the world as it exists.</w:t>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t xml:space="preserve">AUSTIN: Okay. That’s accurate and I could see that inspiring you to despite your damage, kind of like soldier on and hit hard here. Um… Yeah, you cut hard -- you bite hard into the back of her neck, and latch on there pretty well. Ali, you were about to -- Hella was about to say something.</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t xml:space="preserve">ALI: Well, I was going to see if I could aid, um… Keith with that, but I feel like -- I mean, she’s back there because we kind of had -- (moves?)?</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t xml:space="preserve">AUSTIN: Yeah, yeah.</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t xml:space="preserve">ALI: So I feel like I should also be going in for an attack.</w:t>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t xml:space="preserve">AUSTIN (overlapping ALI): You -- you need to at this point spend a little bit of time -- effectively one action -- unpinning yourself from the ground.</w:t>
        <w:br w:type="textWrapping"/>
      </w:r>
    </w:p>
    <w:p w:rsidR="00000000" w:rsidDel="00000000" w:rsidP="00000000" w:rsidRDefault="00000000" w:rsidRPr="00000000" w14:paraId="000000C9">
      <w:pPr>
        <w:ind w:left="0" w:firstLine="0"/>
        <w:rPr/>
      </w:pPr>
      <w:r w:rsidDel="00000000" w:rsidR="00000000" w:rsidRPr="00000000">
        <w:rPr>
          <w:rtl w:val="0"/>
        </w:rPr>
        <w:t xml:space="preserve">ALI: Okay. That’s fair.</w:t>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t xml:space="preserve">AUSTIN: So, you’re now down there pulling that bolt out of your shoe and stuff, let’s now let’s see what Hadrian’s up to.</w:t>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t xml:space="preserve">ART: Alright, so how far into this room would you say I was pushed, I mean I’m pushed far enough that I can see around the corner, how -- what’s --</w:t>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t xml:space="preserve">AUSTIN: Um, yeah, I think like -- here, hereish, (unintelligible) </w:t>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ind w:left="0" w:firstLine="0"/>
        <w:rPr/>
      </w:pPr>
      <w:r w:rsidDel="00000000" w:rsidR="00000000" w:rsidRPr="00000000">
        <w:rPr>
          <w:rtl w:val="0"/>
        </w:rPr>
        <w:t xml:space="preserve">ART (overlapping AUSTIN): So my visibility of what’s happening here is pretty bad.</w:t>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t xml:space="preserve">AUSTIN: Yeah, but you can -- you’ve been able to move around a little bit, you can see that like, hey, no one’s in that room anymore, except for Hella, weird.</w:t>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ind w:left="0" w:firstLine="0"/>
        <w:rPr/>
      </w:pPr>
      <w:r w:rsidDel="00000000" w:rsidR="00000000" w:rsidRPr="00000000">
        <w:rPr>
          <w:rtl w:val="0"/>
        </w:rPr>
        <w:t xml:space="preserve">ART: Right. But like… But like I don’t have a great sense of how this fight’s going.</w:t>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t xml:space="preserve">AUSTIN: No, you have no idea.</w:t>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t xml:space="preserve">ART: There’s like -- there’s a part of me and this might be a really shitty like, out of character part of me --</w:t>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t xml:space="preserve">AUSTIN: Mhm.</w:t>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rtl w:val="0"/>
        </w:rPr>
        <w:t xml:space="preserve">ART: -- that wants to like, go up here. Like, what if there’s something important -- here, right?</w:t>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t xml:space="preserve">AUSTIN (overlapping ART): Sure, do you want to do that? Do you want to have done that? I can -- I’m gonna say you can --</w:t>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t xml:space="preserve">JACK: Since this is a podcast, could you be clear about where “here” is?</w:t>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rtl w:val="0"/>
        </w:rPr>
        <w:t xml:space="preserve">AUSTIN: Yeah, sorry, so he wants to go -- again -- there’s kind of like an L shape --</w:t>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t xml:space="preserve">ART (overlapping AUSTIN): Like, here.</w:t>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t xml:space="preserve">AUSTIN: Yeah, but he can’t -- they can’t see that, Art.</w:t>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t xml:space="preserve">ART: Oh. [JACK chuckles]</w:t>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t xml:space="preserve">AUSTIN: There’s an L-shaped -- Art is in an L-shaped storeroom that’s attached to the entryway at the bottom-right of the L? He wants to go up the length of the L and around to where it like, curves back around, it’s almost like a C-shape here.</w:t>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t xml:space="preserve">JACK: Yeah.</w:t>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ind w:left="0" w:firstLine="0"/>
        <w:rPr/>
      </w:pPr>
      <w:r w:rsidDel="00000000" w:rsidR="00000000" w:rsidRPr="00000000">
        <w:rPr>
          <w:rtl w:val="0"/>
        </w:rPr>
        <w:t xml:space="preserve">AUSTIN: So if he goes up to the top-left of the L, if that makes sense -- or, is that what you’re doing, Art?</w:t>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rtl w:val="0"/>
        </w:rPr>
        <w:t xml:space="preserve">ART: Uh, yeah, I don’t think -- I’m -- I’m worried it’s like hideously out of character, but I’m dismissing that worry.</w:t>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rPr>
          <w:rtl w:val="0"/>
        </w:rPr>
        <w:t xml:space="preserve">AUSTIN: I think that it’s -- I think that -- I know what you wanna do here, I get what you wanna do here and I think that that’s fair. Um… and in fact, given the amount of time this has been, since all that stuff, I’m gonna let you like, get a lot here, just so I can also draw in the rest of this if that makes sense.</w:t>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t xml:space="preserve">ART (overlapping AUSTIN): Sure. Yeah…</w:t>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t xml:space="preserve">AUSTIN: So you go up to here and see that it in fact circles around, and that here, you get to this big door, smash that open, it’s a big wooden door -- </w:t>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t xml:space="preserve">ART (overlapping AUSTIN): Sure.</w:t>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t xml:space="preserve">AUSTIN: -- uh, one second, there are stairs up here.</w:t>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rtl w:val="0"/>
        </w:rPr>
        <w:t xml:space="preserve">ART: Okay.</w:t>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t xml:space="preserve">AUSTIN: Okay. Um… So you don’t see what’s over here, but you do see that on the other side of the stairs --</w:t>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t xml:space="preserve">ART (overlapping AUSTIN): Er, this is -- this is stairs?</w:t>
      </w:r>
    </w:p>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t xml:space="preserve">AUSTIN: That’s stairs. On the other side -- on the right -- so at the very north end of this map, at this point, there are stairs. Um… back behind whatever’s inbetween the storeroom -- there’s kind of a rectangle, it seems now, around the center of this floor. And on the right side, on the east side of this room, of this storeroom, there are -- it’s armor, and weapons and stuff like that all the way over here. Um… And on the left side it’s foodstuffs and ropes and building materials. Art has now busted into -- what he immediately sees is a giant war room, with an octogonal war table -- like a map in the center, and some…</w:t>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rtl w:val="0"/>
        </w:rPr>
        <w:t xml:space="preserve">JACK: Good octogon!</w:t>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ind w:left="0" w:firstLine="0"/>
        <w:rPr/>
      </w:pPr>
      <w:r w:rsidDel="00000000" w:rsidR="00000000" w:rsidRPr="00000000">
        <w:rPr>
          <w:rtl w:val="0"/>
        </w:rPr>
        <w:t xml:space="preserve">AUSTIN: Yeah, it’s alright, freehanded. And just like some stuff scattered around, some tables and chairs here, you can see there’s a table in the corner where there are some cards set up, there’s -- I’m gonna say that that’s the big stuff. And you can see that there’s a door here that is closed… That’s a good rad -- whatever rad ferry is doing over there is really good. Uh, I’ma say that that door is open again just for the sake of time, and you can see that there are more --</w:t>
      </w:r>
    </w:p>
    <w:p w:rsidR="00000000" w:rsidDel="00000000" w:rsidP="00000000" w:rsidRDefault="00000000" w:rsidRPr="00000000" w14:paraId="00000108">
      <w:pPr>
        <w:ind w:left="0" w:firstLine="0"/>
        <w:rPr/>
      </w:pPr>
      <w:r w:rsidDel="00000000" w:rsidR="00000000" w:rsidRPr="00000000">
        <w:rPr>
          <w:rtl w:val="0"/>
        </w:rPr>
      </w:r>
    </w:p>
    <w:p w:rsidR="00000000" w:rsidDel="00000000" w:rsidP="00000000" w:rsidRDefault="00000000" w:rsidRPr="00000000" w14:paraId="00000109">
      <w:pPr>
        <w:ind w:left="0" w:firstLine="0"/>
        <w:rPr/>
      </w:pPr>
      <w:r w:rsidDel="00000000" w:rsidR="00000000" w:rsidRPr="00000000">
        <w:rPr>
          <w:rtl w:val="0"/>
        </w:rPr>
        <w:t xml:space="preserve">KEITH (overlapping AUSTIN): Oh, did I typo my fucking name?</w:t>
      </w:r>
    </w:p>
    <w:p w:rsidR="00000000" w:rsidDel="00000000" w:rsidP="00000000" w:rsidRDefault="00000000" w:rsidRPr="00000000" w14:paraId="0000010A">
      <w:pPr>
        <w:ind w:left="0" w:firstLine="0"/>
        <w:rPr/>
      </w:pPr>
      <w:r w:rsidDel="00000000" w:rsidR="00000000" w:rsidRPr="00000000">
        <w:rPr>
          <w:rtl w:val="0"/>
        </w:rPr>
      </w:r>
    </w:p>
    <w:p w:rsidR="00000000" w:rsidDel="00000000" w:rsidP="00000000" w:rsidRDefault="00000000" w:rsidRPr="00000000" w14:paraId="0000010B">
      <w:pPr>
        <w:ind w:left="0" w:firstLine="0"/>
        <w:rPr/>
      </w:pPr>
      <w:r w:rsidDel="00000000" w:rsidR="00000000" w:rsidRPr="00000000">
        <w:rPr>
          <w:rtl w:val="0"/>
        </w:rPr>
        <w:t xml:space="preserve">AUSTIN: Yeah, you -- yeah, you did. You wrote “rad ferry”.</w:t>
      </w:r>
    </w:p>
    <w:p w:rsidR="00000000" w:rsidDel="00000000" w:rsidP="00000000" w:rsidRDefault="00000000" w:rsidRPr="00000000" w14:paraId="0000010C">
      <w:pPr>
        <w:ind w:left="0" w:firstLine="0"/>
        <w:rPr/>
      </w:pPr>
      <w:r w:rsidDel="00000000" w:rsidR="00000000" w:rsidRPr="00000000">
        <w:rPr>
          <w:rtl w:val="0"/>
        </w:rPr>
      </w:r>
    </w:p>
    <w:p w:rsidR="00000000" w:rsidDel="00000000" w:rsidP="00000000" w:rsidRDefault="00000000" w:rsidRPr="00000000" w14:paraId="0000010D">
      <w:pPr>
        <w:ind w:left="0" w:firstLine="0"/>
        <w:rPr/>
      </w:pPr>
      <w:r w:rsidDel="00000000" w:rsidR="00000000" w:rsidRPr="00000000">
        <w:rPr>
          <w:rtl w:val="0"/>
        </w:rPr>
        <w:t xml:space="preserve">KEITH: [laughing] This is a rad berry.</w:t>
      </w:r>
    </w:p>
    <w:p w:rsidR="00000000" w:rsidDel="00000000" w:rsidP="00000000" w:rsidRDefault="00000000" w:rsidRPr="00000000" w14:paraId="0000010E">
      <w:pPr>
        <w:ind w:left="0" w:firstLine="0"/>
        <w:rPr/>
      </w:pPr>
      <w:r w:rsidDel="00000000" w:rsidR="00000000" w:rsidRPr="00000000">
        <w:rPr>
          <w:rtl w:val="0"/>
        </w:rPr>
      </w:r>
    </w:p>
    <w:p w:rsidR="00000000" w:rsidDel="00000000" w:rsidP="00000000" w:rsidRDefault="00000000" w:rsidRPr="00000000" w14:paraId="0000010F">
      <w:pPr>
        <w:ind w:left="0" w:firstLine="0"/>
        <w:rPr/>
      </w:pPr>
      <w:r w:rsidDel="00000000" w:rsidR="00000000" w:rsidRPr="00000000">
        <w:rPr>
          <w:rtl w:val="0"/>
        </w:rPr>
        <w:t xml:space="preserve">AUSTIN: Uh, it says F-E-R-R -- oh is this -- is that a? No, F-E-R-R-Y, Keith, your name on this chat is Rad Ferry. F-E-R-R-Y.</w:t>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ind w:left="0" w:firstLine="0"/>
        <w:rPr/>
      </w:pPr>
      <w:r w:rsidDel="00000000" w:rsidR="00000000" w:rsidRPr="00000000">
        <w:rPr>
          <w:rtl w:val="0"/>
        </w:rPr>
        <w:t xml:space="preserve">KEITH (overlapping AUSTIN): [laughs] I -- hold on, if you can see, look under mine the position of the mic and then the keyboard, it’s like I can’t really see -- what’s going on.</w:t>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ind w:left="0" w:firstLine="0"/>
        <w:rPr/>
      </w:pPr>
      <w:r w:rsidDel="00000000" w:rsidR="00000000" w:rsidRPr="00000000">
        <w:rPr>
          <w:rtl w:val="0"/>
        </w:rPr>
        <w:t xml:space="preserve">AUSTIN (overlapping KEITH): Uh-huh. Yeah, I see. That’s fair. That’s fair. So here we go, this is it, this is what the room, this is what the floor looks like at this point. Um… These are other bedrooms --</w:t>
      </w:r>
    </w:p>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ind w:left="0" w:firstLine="0"/>
        <w:rPr/>
      </w:pPr>
      <w:r w:rsidDel="00000000" w:rsidR="00000000" w:rsidRPr="00000000">
        <w:rPr>
          <w:rtl w:val="0"/>
        </w:rPr>
        <w:t xml:space="preserve">JACK: And we will be posting -- we’ll be posting this map somewhere for people to look at.</w:t>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ind w:left="0" w:firstLine="0"/>
        <w:rPr/>
      </w:pPr>
      <w:r w:rsidDel="00000000" w:rsidR="00000000" w:rsidRPr="00000000">
        <w:rPr>
          <w:rtl w:val="0"/>
        </w:rPr>
        <w:t xml:space="preserve">AUSTIN: Right. Including Keith’s drawing of…</w:t>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rtl w:val="0"/>
        </w:rPr>
        <w:t xml:space="preserve">KEITH: I wanna say that this is the first time that anyone’s ever said anything I drew was cool. Because I can’t draw.</w:t>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ind w:left="0" w:firstLine="0"/>
        <w:rPr/>
      </w:pPr>
      <w:r w:rsidDel="00000000" w:rsidR="00000000" w:rsidRPr="00000000">
        <w:rPr>
          <w:rtl w:val="0"/>
        </w:rPr>
        <w:t xml:space="preserve">JACK: It looks sort of like a Jabberwocky.</w:t>
      </w:r>
    </w:p>
    <w:p w:rsidR="00000000" w:rsidDel="00000000" w:rsidP="00000000" w:rsidRDefault="00000000" w:rsidRPr="00000000" w14:paraId="0000011C">
      <w:pPr>
        <w:ind w:left="0" w:firstLine="0"/>
        <w:rPr/>
      </w:pPr>
      <w:r w:rsidDel="00000000" w:rsidR="00000000" w:rsidRPr="00000000">
        <w:rPr>
          <w:rtl w:val="0"/>
        </w:rPr>
      </w:r>
    </w:p>
    <w:p w:rsidR="00000000" w:rsidDel="00000000" w:rsidP="00000000" w:rsidRDefault="00000000" w:rsidRPr="00000000" w14:paraId="0000011D">
      <w:pPr>
        <w:ind w:left="0" w:firstLine="0"/>
        <w:rPr/>
      </w:pPr>
      <w:r w:rsidDel="00000000" w:rsidR="00000000" w:rsidRPr="00000000">
        <w:rPr>
          <w:rtl w:val="0"/>
        </w:rPr>
        <w:t xml:space="preserve">KEITH: It’s got -- I dunno, I drew an arm and something horrible coming out of the arm.</w:t>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ind w:left="0" w:firstLine="0"/>
        <w:rPr/>
      </w:pPr>
      <w:r w:rsidDel="00000000" w:rsidR="00000000" w:rsidRPr="00000000">
        <w:rPr>
          <w:rtl w:val="0"/>
        </w:rPr>
        <w:t xml:space="preserve">AUSTIN (overlapping KEITH): It looks like… I thought it was like a diseased Italy.</w:t>
      </w:r>
    </w:p>
    <w:p w:rsidR="00000000" w:rsidDel="00000000" w:rsidP="00000000" w:rsidRDefault="00000000" w:rsidRPr="00000000" w14:paraId="00000120">
      <w:pPr>
        <w:ind w:left="0" w:firstLine="0"/>
        <w:rPr/>
      </w:pPr>
      <w:r w:rsidDel="00000000" w:rsidR="00000000" w:rsidRPr="00000000">
        <w:rPr>
          <w:rtl w:val="0"/>
        </w:rPr>
      </w:r>
    </w:p>
    <w:p w:rsidR="00000000" w:rsidDel="00000000" w:rsidP="00000000" w:rsidRDefault="00000000" w:rsidRPr="00000000" w14:paraId="00000121">
      <w:pPr>
        <w:ind w:left="0" w:firstLine="0"/>
        <w:rPr/>
      </w:pPr>
      <w:r w:rsidDel="00000000" w:rsidR="00000000" w:rsidRPr="00000000">
        <w:rPr>
          <w:rtl w:val="0"/>
        </w:rPr>
        <w:t xml:space="preserve">ALI: Uh, no, I thought it was like a goat.</w:t>
      </w:r>
    </w:p>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ind w:left="0" w:firstLine="0"/>
        <w:rPr/>
      </w:pPr>
      <w:r w:rsidDel="00000000" w:rsidR="00000000" w:rsidRPr="00000000">
        <w:rPr>
          <w:rtl w:val="0"/>
        </w:rPr>
        <w:t xml:space="preserve">KEITH: No, you can see, here, this is the head, this is the head and the neck, he’s kind of looking back and his arm is holding up some sort of terrible thing coming off it.</w:t>
      </w:r>
    </w:p>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ind w:left="0" w:firstLine="0"/>
        <w:rPr/>
      </w:pPr>
      <w:r w:rsidDel="00000000" w:rsidR="00000000" w:rsidRPr="00000000">
        <w:rPr>
          <w:rtl w:val="0"/>
        </w:rPr>
        <w:t xml:space="preserve">JACK (overlapping KEITH): No, Italy is diseased, says Austin Walker.</w:t>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ind w:left="0" w:firstLine="0"/>
        <w:rPr/>
      </w:pPr>
      <w:r w:rsidDel="00000000" w:rsidR="00000000" w:rsidRPr="00000000">
        <w:rPr>
          <w:rtl w:val="0"/>
        </w:rPr>
        <w:t xml:space="preserve">AUSTIN (overlapping KEITH): Oh, I see. It just looks bad. Great!</w:t>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ind w:left="0" w:firstLine="0"/>
        <w:rPr/>
      </w:pPr>
      <w:r w:rsidDel="00000000" w:rsidR="00000000" w:rsidRPr="00000000">
        <w:rPr>
          <w:rtl w:val="0"/>
        </w:rPr>
        <w:t xml:space="preserve">AUSTIN: So, Hadrian is now in this war room. You can hear the fighting has spilled into the main -- this big bedroom here. </w:t>
      </w:r>
    </w:p>
    <w:p w:rsidR="00000000" w:rsidDel="00000000" w:rsidP="00000000" w:rsidRDefault="00000000" w:rsidRPr="00000000" w14:paraId="0000012A">
      <w:pPr>
        <w:ind w:left="0" w:firstLine="0"/>
        <w:rPr/>
      </w:pPr>
      <w:r w:rsidDel="00000000" w:rsidR="00000000" w:rsidRPr="00000000">
        <w:rPr>
          <w:rtl w:val="0"/>
        </w:rPr>
      </w:r>
    </w:p>
    <w:p w:rsidR="00000000" w:rsidDel="00000000" w:rsidP="00000000" w:rsidRDefault="00000000" w:rsidRPr="00000000" w14:paraId="0000012B">
      <w:pPr>
        <w:ind w:left="0" w:firstLine="0"/>
        <w:rPr/>
      </w:pPr>
      <w:r w:rsidDel="00000000" w:rsidR="00000000" w:rsidRPr="00000000">
        <w:rPr>
          <w:rtl w:val="0"/>
        </w:rPr>
        <w:t xml:space="preserve">ART: Sure. Uh… Okay, there’s nothing like super distinct about this war room?</w:t>
      </w:r>
    </w:p>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ind w:left="0" w:firstLine="0"/>
        <w:rPr/>
      </w:pPr>
      <w:r w:rsidDel="00000000" w:rsidR="00000000" w:rsidRPr="00000000">
        <w:rPr>
          <w:rtl w:val="0"/>
        </w:rPr>
        <w:t xml:space="preserve">AUSTIN: There is a crown on the table.</w:t>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ind w:left="0" w:firstLine="0"/>
        <w:rPr/>
      </w:pPr>
      <w:r w:rsidDel="00000000" w:rsidR="00000000" w:rsidRPr="00000000">
        <w:rPr>
          <w:rtl w:val="0"/>
        </w:rPr>
        <w:t xml:space="preserve">ART: What does it look like?</w:t>
      </w:r>
    </w:p>
    <w:p w:rsidR="00000000" w:rsidDel="00000000" w:rsidP="00000000" w:rsidRDefault="00000000" w:rsidRPr="00000000" w14:paraId="00000130">
      <w:pPr>
        <w:ind w:left="0" w:firstLine="0"/>
        <w:rPr/>
      </w:pPr>
      <w:r w:rsidDel="00000000" w:rsidR="00000000" w:rsidRPr="00000000">
        <w:rPr>
          <w:rtl w:val="0"/>
        </w:rPr>
      </w:r>
    </w:p>
    <w:p w:rsidR="00000000" w:rsidDel="00000000" w:rsidP="00000000" w:rsidRDefault="00000000" w:rsidRPr="00000000" w14:paraId="00000131">
      <w:pPr>
        <w:ind w:left="0" w:firstLine="0"/>
        <w:rPr/>
      </w:pPr>
      <w:r w:rsidDel="00000000" w:rsidR="00000000" w:rsidRPr="00000000">
        <w:rPr>
          <w:rtl w:val="0"/>
        </w:rPr>
        <w:t xml:space="preserve">AUSTIN: It’s super familiar. It is… an iron crown with the sun emblazoned on its front.</w:t>
      </w:r>
    </w:p>
    <w:p w:rsidR="00000000" w:rsidDel="00000000" w:rsidP="00000000" w:rsidRDefault="00000000" w:rsidRPr="00000000" w14:paraId="00000132">
      <w:pPr>
        <w:ind w:left="0" w:firstLine="0"/>
        <w:rPr/>
      </w:pPr>
      <w:r w:rsidDel="00000000" w:rsidR="00000000" w:rsidRPr="00000000">
        <w:rPr>
          <w:rtl w:val="0"/>
        </w:rPr>
      </w:r>
    </w:p>
    <w:p w:rsidR="00000000" w:rsidDel="00000000" w:rsidP="00000000" w:rsidRDefault="00000000" w:rsidRPr="00000000" w14:paraId="00000133">
      <w:pPr>
        <w:ind w:left="0" w:firstLine="0"/>
        <w:rPr/>
      </w:pPr>
      <w:r w:rsidDel="00000000" w:rsidR="00000000" w:rsidRPr="00000000">
        <w:rPr>
          <w:rtl w:val="0"/>
        </w:rPr>
        <w:t xml:space="preserve">ART: Can I… Can I touch it, is it… is it weird?</w:t>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rtl w:val="0"/>
        </w:rPr>
        <w:t xml:space="preserve">AUSTIN: It’s warm to the touch. Hadrian is up in this other room playing with things, what’s happening in the -- I like this actually, I like that Hadrian is like “alright, I’m gonna run around, I’m gonna get like the tactical drop on these guys,” and steps into this room and sees this crown on this table and --</w:t>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ind w:left="0" w:firstLine="0"/>
        <w:rPr/>
      </w:pPr>
      <w:r w:rsidDel="00000000" w:rsidR="00000000" w:rsidRPr="00000000">
        <w:rPr>
          <w:rtl w:val="0"/>
        </w:rPr>
        <w:t xml:space="preserve">JACK (overlapping AUSTIN): And is like, oh damn! [KEITH laughing]</w:t>
      </w:r>
    </w:p>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ind w:left="0" w:firstLine="0"/>
        <w:rPr/>
      </w:pPr>
      <w:r w:rsidDel="00000000" w:rsidR="00000000" w:rsidRPr="00000000">
        <w:rPr>
          <w:rtl w:val="0"/>
        </w:rPr>
        <w:t xml:space="preserve">AUSTIN: I should actually talk about the -- if you’re that close to the table, Art, I’m gonna describe the table for you.</w:t>
      </w:r>
    </w:p>
    <w:p w:rsidR="00000000" w:rsidDel="00000000" w:rsidP="00000000" w:rsidRDefault="00000000" w:rsidRPr="00000000" w14:paraId="0000013A">
      <w:pPr>
        <w:ind w:left="0" w:firstLine="0"/>
        <w:rPr/>
      </w:pPr>
      <w:r w:rsidDel="00000000" w:rsidR="00000000" w:rsidRPr="00000000">
        <w:rPr>
          <w:rtl w:val="0"/>
        </w:rPr>
      </w:r>
    </w:p>
    <w:p w:rsidR="00000000" w:rsidDel="00000000" w:rsidP="00000000" w:rsidRDefault="00000000" w:rsidRPr="00000000" w14:paraId="0000013B">
      <w:pPr>
        <w:ind w:left="0" w:firstLine="0"/>
        <w:rPr/>
      </w:pPr>
      <w:r w:rsidDel="00000000" w:rsidR="00000000" w:rsidRPr="00000000">
        <w:rPr>
          <w:rtl w:val="0"/>
        </w:rPr>
        <w:t xml:space="preserve">ART: Yes. I’ll say I’m, I’m next to the table, yes.</w:t>
      </w:r>
    </w:p>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ind w:left="0" w:firstLine="0"/>
        <w:rPr/>
      </w:pPr>
      <w:r w:rsidDel="00000000" w:rsidR="00000000" w:rsidRPr="00000000">
        <w:rPr>
          <w:rtl w:val="0"/>
        </w:rPr>
        <w:t xml:space="preserve">AUSTIN: Yeah. Here-ish. Uh… Let me… Okay, so it’s a map of the continent on that war room, or at least it’s like, a continent that looks sort of like what you understand the continent to look like, it looks like old maps of the continent -- so there are some things that are different than what bad current maps are. It’s kind of dioramic, it’s not a flat map, there are things sticking up out of it, so there are little cities carved into it out of the marble. Um… There are forests and mountains that rise up off the table and are carved in in some material. As you -- and there’s even like villages here, like little important spots on the map that are marked -- you can almost see where they’ve been marked on the table, and in the place of the mark is -- are like, little tiny diorama style huts. As you get closer, and as you touch the -- as you touch the crown, which is warm to the touch, you can almost see the breeze in the forests that are swaying them back and forth. You can hear the low hum of activity from the cities. You can hear the waves lapping on the shores, on this map. So, meanwhile...</w:t>
      </w:r>
    </w:p>
    <w:p w:rsidR="00000000" w:rsidDel="00000000" w:rsidP="00000000" w:rsidRDefault="00000000" w:rsidRPr="00000000" w14:paraId="0000013E">
      <w:pPr>
        <w:ind w:left="0" w:firstLine="0"/>
        <w:rPr/>
      </w:pPr>
      <w:r w:rsidDel="00000000" w:rsidR="00000000" w:rsidRPr="00000000">
        <w:rPr>
          <w:rtl w:val="0"/>
        </w:rPr>
      </w:r>
    </w:p>
    <w:p w:rsidR="00000000" w:rsidDel="00000000" w:rsidP="00000000" w:rsidRDefault="00000000" w:rsidRPr="00000000" w14:paraId="0000013F">
      <w:pPr>
        <w:ind w:left="0" w:firstLine="0"/>
        <w:rPr/>
      </w:pPr>
      <w:r w:rsidDel="00000000" w:rsidR="00000000" w:rsidRPr="00000000">
        <w:rPr>
          <w:rtl w:val="0"/>
        </w:rPr>
        <w:t xml:space="preserve">[TIMESTAMP 15:04]</w:t>
      </w:r>
    </w:p>
    <w:p w:rsidR="00000000" w:rsidDel="00000000" w:rsidP="00000000" w:rsidRDefault="00000000" w:rsidRPr="00000000" w14:paraId="00000140">
      <w:pPr>
        <w:ind w:left="0" w:firstLine="0"/>
        <w:rPr/>
      </w:pPr>
      <w:r w:rsidDel="00000000" w:rsidR="00000000" w:rsidRPr="00000000">
        <w:rPr>
          <w:rtl w:val="0"/>
        </w:rPr>
      </w:r>
    </w:p>
    <w:p w:rsidR="00000000" w:rsidDel="00000000" w:rsidP="00000000" w:rsidRDefault="00000000" w:rsidRPr="00000000" w14:paraId="00000141">
      <w:pPr>
        <w:ind w:left="0" w:firstLine="0"/>
        <w:rPr/>
      </w:pPr>
      <w:r w:rsidDel="00000000" w:rsidR="00000000" w:rsidRPr="00000000">
        <w:rPr>
          <w:rtl w:val="0"/>
        </w:rPr>
        <w:t xml:space="preserve">AUSTIN: Great, now this guy has weird shoes. Looking at this map again.</w:t>
      </w:r>
    </w:p>
    <w:p w:rsidR="00000000" w:rsidDel="00000000" w:rsidP="00000000" w:rsidRDefault="00000000" w:rsidRPr="00000000" w14:paraId="00000142">
      <w:pPr>
        <w:ind w:left="0" w:firstLine="0"/>
        <w:rPr/>
      </w:pPr>
      <w:r w:rsidDel="00000000" w:rsidR="00000000" w:rsidRPr="00000000">
        <w:rPr>
          <w:rtl w:val="0"/>
        </w:rPr>
      </w:r>
    </w:p>
    <w:p w:rsidR="00000000" w:rsidDel="00000000" w:rsidP="00000000" w:rsidRDefault="00000000" w:rsidRPr="00000000" w14:paraId="00000143">
      <w:pPr>
        <w:ind w:left="0" w:firstLine="0"/>
        <w:rPr/>
      </w:pPr>
      <w:r w:rsidDel="00000000" w:rsidR="00000000" w:rsidRPr="00000000">
        <w:rPr>
          <w:rtl w:val="0"/>
        </w:rPr>
        <w:t xml:space="preserve">JACK: I’m gonna go for Brutus again! How’s it going?</w:t>
      </w:r>
    </w:p>
    <w:p w:rsidR="00000000" w:rsidDel="00000000" w:rsidP="00000000" w:rsidRDefault="00000000" w:rsidRPr="00000000" w14:paraId="00000144">
      <w:pPr>
        <w:ind w:left="0" w:firstLine="0"/>
        <w:rPr/>
      </w:pPr>
      <w:r w:rsidDel="00000000" w:rsidR="00000000" w:rsidRPr="00000000">
        <w:rPr>
          <w:rtl w:val="0"/>
        </w:rPr>
      </w:r>
    </w:p>
    <w:p w:rsidR="00000000" w:rsidDel="00000000" w:rsidP="00000000" w:rsidRDefault="00000000" w:rsidRPr="00000000" w14:paraId="00000145">
      <w:pPr>
        <w:ind w:left="0" w:firstLine="0"/>
        <w:rPr/>
      </w:pPr>
      <w:r w:rsidDel="00000000" w:rsidR="00000000" w:rsidRPr="00000000">
        <w:rPr>
          <w:rtl w:val="0"/>
        </w:rPr>
        <w:t xml:space="preserve">AUSTIN (overlapping JACK): Is everyone now in this room at this point? Yes, everyone is now in this room.</w:t>
      </w:r>
    </w:p>
    <w:p w:rsidR="00000000" w:rsidDel="00000000" w:rsidP="00000000" w:rsidRDefault="00000000" w:rsidRPr="00000000" w14:paraId="00000146">
      <w:pPr>
        <w:ind w:left="0" w:firstLine="0"/>
        <w:rPr/>
      </w:pPr>
      <w:r w:rsidDel="00000000" w:rsidR="00000000" w:rsidRPr="00000000">
        <w:rPr>
          <w:rtl w:val="0"/>
        </w:rPr>
      </w:r>
    </w:p>
    <w:p w:rsidR="00000000" w:rsidDel="00000000" w:rsidP="00000000" w:rsidRDefault="00000000" w:rsidRPr="00000000" w14:paraId="00000147">
      <w:pPr>
        <w:ind w:left="0" w:firstLine="0"/>
        <w:rPr/>
      </w:pPr>
      <w:r w:rsidDel="00000000" w:rsidR="00000000" w:rsidRPr="00000000">
        <w:rPr>
          <w:rtl w:val="0"/>
        </w:rPr>
        <w:t xml:space="preserve">ART (overlapping AUSTIN): Except for Hadrian.</w:t>
      </w:r>
    </w:p>
    <w:p w:rsidR="00000000" w:rsidDel="00000000" w:rsidP="00000000" w:rsidRDefault="00000000" w:rsidRPr="00000000" w14:paraId="00000148">
      <w:pPr>
        <w:ind w:left="0" w:firstLine="0"/>
        <w:rPr/>
      </w:pPr>
      <w:r w:rsidDel="00000000" w:rsidR="00000000" w:rsidRPr="00000000">
        <w:rPr>
          <w:rtl w:val="0"/>
        </w:rPr>
      </w:r>
    </w:p>
    <w:p w:rsidR="00000000" w:rsidDel="00000000" w:rsidP="00000000" w:rsidRDefault="00000000" w:rsidRPr="00000000" w14:paraId="00000149">
      <w:pPr>
        <w:ind w:left="0" w:firstLine="0"/>
        <w:rPr/>
      </w:pPr>
      <w:r w:rsidDel="00000000" w:rsidR="00000000" w:rsidRPr="00000000">
        <w:rPr>
          <w:rtl w:val="0"/>
        </w:rPr>
        <w:t xml:space="preserve">AUSTIN: Except for Hadrian, is in the room. Um, alright, so, you said you wanted to go for Brutus again, what do you do at this point?</w:t>
      </w:r>
    </w:p>
    <w:p w:rsidR="00000000" w:rsidDel="00000000" w:rsidP="00000000" w:rsidRDefault="00000000" w:rsidRPr="00000000" w14:paraId="0000014A">
      <w:pPr>
        <w:ind w:left="0" w:firstLine="0"/>
        <w:rPr/>
      </w:pPr>
      <w:r w:rsidDel="00000000" w:rsidR="00000000" w:rsidRPr="00000000">
        <w:rPr>
          <w:rtl w:val="0"/>
        </w:rPr>
      </w:r>
    </w:p>
    <w:p w:rsidR="00000000" w:rsidDel="00000000" w:rsidP="00000000" w:rsidRDefault="00000000" w:rsidRPr="00000000" w14:paraId="0000014B">
      <w:pPr>
        <w:ind w:left="0" w:firstLine="0"/>
        <w:rPr/>
      </w:pPr>
      <w:r w:rsidDel="00000000" w:rsidR="00000000" w:rsidRPr="00000000">
        <w:rPr>
          <w:rtl w:val="0"/>
        </w:rPr>
        <w:t xml:space="preserve">JACK: I uh, I kind of scramble up from Brutus’ previous counter-attack --</w:t>
      </w:r>
    </w:p>
    <w:p w:rsidR="00000000" w:rsidDel="00000000" w:rsidP="00000000" w:rsidRDefault="00000000" w:rsidRPr="00000000" w14:paraId="0000014C">
      <w:pPr>
        <w:ind w:left="0" w:firstLine="0"/>
        <w:rPr/>
      </w:pPr>
      <w:r w:rsidDel="00000000" w:rsidR="00000000" w:rsidRPr="00000000">
        <w:rPr>
          <w:rtl w:val="0"/>
        </w:rPr>
      </w:r>
    </w:p>
    <w:p w:rsidR="00000000" w:rsidDel="00000000" w:rsidP="00000000" w:rsidRDefault="00000000" w:rsidRPr="00000000" w14:paraId="0000014D">
      <w:pPr>
        <w:ind w:left="0" w:firstLine="0"/>
        <w:rPr/>
      </w:pPr>
      <w:r w:rsidDel="00000000" w:rsidR="00000000" w:rsidRPr="00000000">
        <w:rPr>
          <w:rtl w:val="0"/>
        </w:rPr>
        <w:t xml:space="preserve">AUSTIN: Oh, that was actually Rivalo, the captain’s, counter-attack, remember -- he like grabbed and stabbed at you. He’s the captain.</w:t>
      </w:r>
    </w:p>
    <w:p w:rsidR="00000000" w:rsidDel="00000000" w:rsidP="00000000" w:rsidRDefault="00000000" w:rsidRPr="00000000" w14:paraId="0000014E">
      <w:pPr>
        <w:ind w:left="0" w:firstLine="0"/>
        <w:rPr/>
      </w:pPr>
      <w:r w:rsidDel="00000000" w:rsidR="00000000" w:rsidRPr="00000000">
        <w:rPr>
          <w:rtl w:val="0"/>
        </w:rPr>
      </w:r>
    </w:p>
    <w:p w:rsidR="00000000" w:rsidDel="00000000" w:rsidP="00000000" w:rsidRDefault="00000000" w:rsidRPr="00000000" w14:paraId="0000014F">
      <w:pPr>
        <w:ind w:left="0" w:firstLine="0"/>
        <w:rPr/>
      </w:pPr>
      <w:r w:rsidDel="00000000" w:rsidR="00000000" w:rsidRPr="00000000">
        <w:rPr>
          <w:rtl w:val="0"/>
        </w:rPr>
        <w:t xml:space="preserve">JACK (overlapping AUSTIN): Oh, I’m sorry, Rivalo is the -- Rivalo is the armored man.</w:t>
      </w:r>
    </w:p>
    <w:p w:rsidR="00000000" w:rsidDel="00000000" w:rsidP="00000000" w:rsidRDefault="00000000" w:rsidRPr="00000000" w14:paraId="00000150">
      <w:pPr>
        <w:ind w:left="0" w:firstLine="0"/>
        <w:rPr/>
      </w:pPr>
      <w:r w:rsidDel="00000000" w:rsidR="00000000" w:rsidRPr="00000000">
        <w:rPr>
          <w:rtl w:val="0"/>
        </w:rPr>
      </w:r>
    </w:p>
    <w:p w:rsidR="00000000" w:rsidDel="00000000" w:rsidP="00000000" w:rsidRDefault="00000000" w:rsidRPr="00000000" w14:paraId="00000151">
      <w:pPr>
        <w:ind w:left="0" w:firstLine="0"/>
        <w:rPr/>
      </w:pPr>
      <w:r w:rsidDel="00000000" w:rsidR="00000000" w:rsidRPr="00000000">
        <w:rPr>
          <w:rtl w:val="0"/>
        </w:rPr>
        <w:t xml:space="preserve">AUSTIN: Yeah, he’s the big armored man.</w:t>
      </w:r>
    </w:p>
    <w:p w:rsidR="00000000" w:rsidDel="00000000" w:rsidP="00000000" w:rsidRDefault="00000000" w:rsidRPr="00000000" w14:paraId="00000152">
      <w:pPr>
        <w:ind w:left="0" w:firstLine="0"/>
        <w:rPr/>
      </w:pPr>
      <w:r w:rsidDel="00000000" w:rsidR="00000000" w:rsidRPr="00000000">
        <w:rPr>
          <w:rtl w:val="0"/>
        </w:rPr>
      </w:r>
    </w:p>
    <w:p w:rsidR="00000000" w:rsidDel="00000000" w:rsidP="00000000" w:rsidRDefault="00000000" w:rsidRPr="00000000" w14:paraId="00000153">
      <w:pPr>
        <w:ind w:left="0" w:firstLine="0"/>
        <w:rPr/>
      </w:pPr>
      <w:r w:rsidDel="00000000" w:rsidR="00000000" w:rsidRPr="00000000">
        <w:rPr>
          <w:rtl w:val="0"/>
        </w:rPr>
        <w:t xml:space="preserve">JACK: I’m still gonna focus in on Brutus, largely because I feel that he’s the target best suited to my lack of [laughing] physical strength here. He’s got crossbows.</w:t>
      </w:r>
    </w:p>
    <w:p w:rsidR="00000000" w:rsidDel="00000000" w:rsidP="00000000" w:rsidRDefault="00000000" w:rsidRPr="00000000" w14:paraId="00000154">
      <w:pPr>
        <w:ind w:left="0" w:firstLine="0"/>
        <w:rPr/>
      </w:pPr>
      <w:r w:rsidDel="00000000" w:rsidR="00000000" w:rsidRPr="00000000">
        <w:rPr>
          <w:rtl w:val="0"/>
        </w:rPr>
      </w:r>
    </w:p>
    <w:p w:rsidR="00000000" w:rsidDel="00000000" w:rsidP="00000000" w:rsidRDefault="00000000" w:rsidRPr="00000000" w14:paraId="00000155">
      <w:pPr>
        <w:ind w:left="0" w:firstLine="0"/>
        <w:rPr/>
      </w:pPr>
      <w:r w:rsidDel="00000000" w:rsidR="00000000" w:rsidRPr="00000000">
        <w:rPr>
          <w:rtl w:val="0"/>
        </w:rPr>
        <w:t xml:space="preserve">AUSTIN (overlapping JACK): [laughing] Sounds fair.</w:t>
      </w:r>
    </w:p>
    <w:p w:rsidR="00000000" w:rsidDel="00000000" w:rsidP="00000000" w:rsidRDefault="00000000" w:rsidRPr="00000000" w14:paraId="00000156">
      <w:pPr>
        <w:ind w:left="0" w:firstLine="0"/>
        <w:rPr/>
      </w:pPr>
      <w:r w:rsidDel="00000000" w:rsidR="00000000" w:rsidRPr="00000000">
        <w:rPr>
          <w:rtl w:val="0"/>
        </w:rPr>
      </w:r>
    </w:p>
    <w:p w:rsidR="00000000" w:rsidDel="00000000" w:rsidP="00000000" w:rsidRDefault="00000000" w:rsidRPr="00000000" w14:paraId="00000157">
      <w:pPr>
        <w:ind w:left="0" w:firstLine="0"/>
        <w:rPr/>
      </w:pPr>
      <w:r w:rsidDel="00000000" w:rsidR="00000000" w:rsidRPr="00000000">
        <w:rPr>
          <w:rtl w:val="0"/>
        </w:rPr>
        <w:t xml:space="preserve">JACK: So uh, I’m gonna scramble back up and essentially just take another similar shot at Brutus, I’m gonna go charging towards him, just attempt to like slice at him with my… with my weapon. </w:t>
      </w:r>
    </w:p>
    <w:p w:rsidR="00000000" w:rsidDel="00000000" w:rsidP="00000000" w:rsidRDefault="00000000" w:rsidRPr="00000000" w14:paraId="00000158">
      <w:pPr>
        <w:ind w:left="0" w:firstLine="0"/>
        <w:rPr/>
      </w:pPr>
      <w:r w:rsidDel="00000000" w:rsidR="00000000" w:rsidRPr="00000000">
        <w:rPr>
          <w:rtl w:val="0"/>
        </w:rPr>
      </w:r>
    </w:p>
    <w:p w:rsidR="00000000" w:rsidDel="00000000" w:rsidP="00000000" w:rsidRDefault="00000000" w:rsidRPr="00000000" w14:paraId="00000159">
      <w:pPr>
        <w:ind w:left="0" w:firstLine="0"/>
        <w:rPr/>
      </w:pPr>
      <w:r w:rsidDel="00000000" w:rsidR="00000000" w:rsidRPr="00000000">
        <w:rPr>
          <w:rtl w:val="0"/>
        </w:rPr>
        <w:t xml:space="preserve">AUSTIN: Go for it.</w:t>
      </w:r>
    </w:p>
    <w:p w:rsidR="00000000" w:rsidDel="00000000" w:rsidP="00000000" w:rsidRDefault="00000000" w:rsidRPr="00000000" w14:paraId="0000015A">
      <w:pPr>
        <w:ind w:left="0" w:firstLine="0"/>
        <w:rPr/>
      </w:pPr>
      <w:r w:rsidDel="00000000" w:rsidR="00000000" w:rsidRPr="00000000">
        <w:rPr>
          <w:rtl w:val="0"/>
        </w:rPr>
      </w:r>
    </w:p>
    <w:p w:rsidR="00000000" w:rsidDel="00000000" w:rsidP="00000000" w:rsidRDefault="00000000" w:rsidRPr="00000000" w14:paraId="0000015B">
      <w:pPr>
        <w:ind w:left="0" w:firstLine="0"/>
        <w:rPr/>
      </w:pPr>
      <w:r w:rsidDel="00000000" w:rsidR="00000000" w:rsidRPr="00000000">
        <w:rPr>
          <w:rtl w:val="0"/>
        </w:rPr>
        <w:t xml:space="preserve">JACK: So I’m gonna roll… 2d6 + strength, which is 2d6+1… 2… d... 6.</w:t>
      </w:r>
    </w:p>
    <w:p w:rsidR="00000000" w:rsidDel="00000000" w:rsidP="00000000" w:rsidRDefault="00000000" w:rsidRPr="00000000" w14:paraId="0000015C">
      <w:pPr>
        <w:ind w:left="0" w:firstLine="0"/>
        <w:rPr/>
      </w:pPr>
      <w:r w:rsidDel="00000000" w:rsidR="00000000" w:rsidRPr="00000000">
        <w:rPr>
          <w:rtl w:val="0"/>
        </w:rPr>
      </w:r>
    </w:p>
    <w:p w:rsidR="00000000" w:rsidDel="00000000" w:rsidP="00000000" w:rsidRDefault="00000000" w:rsidRPr="00000000" w14:paraId="0000015D">
      <w:pPr>
        <w:ind w:left="0" w:firstLine="0"/>
        <w:rPr/>
      </w:pPr>
      <w:r w:rsidDel="00000000" w:rsidR="00000000" w:rsidRPr="00000000">
        <w:rPr>
          <w:rtl w:val="0"/>
        </w:rPr>
        <w:t xml:space="preserve">AUSTIN: I’m rooting for y’all at this point, I really am rooting for you. [ALI laughs]</w:t>
      </w:r>
    </w:p>
    <w:p w:rsidR="00000000" w:rsidDel="00000000" w:rsidP="00000000" w:rsidRDefault="00000000" w:rsidRPr="00000000" w14:paraId="0000015E">
      <w:pPr>
        <w:ind w:left="0" w:firstLine="0"/>
        <w:rPr/>
      </w:pPr>
      <w:r w:rsidDel="00000000" w:rsidR="00000000" w:rsidRPr="00000000">
        <w:rPr>
          <w:rtl w:val="0"/>
        </w:rPr>
      </w:r>
    </w:p>
    <w:p w:rsidR="00000000" w:rsidDel="00000000" w:rsidP="00000000" w:rsidRDefault="00000000" w:rsidRPr="00000000" w14:paraId="0000015F">
      <w:pPr>
        <w:ind w:left="0" w:firstLine="0"/>
        <w:rPr/>
      </w:pPr>
      <w:r w:rsidDel="00000000" w:rsidR="00000000" w:rsidRPr="00000000">
        <w:rPr>
          <w:rtl w:val="0"/>
        </w:rPr>
        <w:t xml:space="preserve">JACK: 9!</w:t>
      </w:r>
    </w:p>
    <w:p w:rsidR="00000000" w:rsidDel="00000000" w:rsidP="00000000" w:rsidRDefault="00000000" w:rsidRPr="00000000" w14:paraId="00000160">
      <w:pPr>
        <w:ind w:left="0" w:firstLine="0"/>
        <w:rPr/>
      </w:pPr>
      <w:r w:rsidDel="00000000" w:rsidR="00000000" w:rsidRPr="00000000">
        <w:rPr>
          <w:rtl w:val="0"/>
        </w:rPr>
      </w:r>
    </w:p>
    <w:p w:rsidR="00000000" w:rsidDel="00000000" w:rsidP="00000000" w:rsidRDefault="00000000" w:rsidRPr="00000000" w14:paraId="00000161">
      <w:pPr>
        <w:ind w:left="0" w:firstLine="0"/>
        <w:rPr/>
      </w:pPr>
      <w:r w:rsidDel="00000000" w:rsidR="00000000" w:rsidRPr="00000000">
        <w:rPr>
          <w:rtl w:val="0"/>
        </w:rPr>
        <w:t xml:space="preserve">AUSTIN: Hey, that’s a --</w:t>
      </w:r>
    </w:p>
    <w:p w:rsidR="00000000" w:rsidDel="00000000" w:rsidP="00000000" w:rsidRDefault="00000000" w:rsidRPr="00000000" w14:paraId="00000162">
      <w:pPr>
        <w:ind w:left="0" w:firstLine="0"/>
        <w:rPr/>
      </w:pPr>
      <w:r w:rsidDel="00000000" w:rsidR="00000000" w:rsidRPr="00000000">
        <w:rPr>
          <w:rtl w:val="0"/>
        </w:rPr>
      </w:r>
    </w:p>
    <w:p w:rsidR="00000000" w:rsidDel="00000000" w:rsidP="00000000" w:rsidRDefault="00000000" w:rsidRPr="00000000" w14:paraId="00000163">
      <w:pPr>
        <w:ind w:left="0" w:firstLine="0"/>
        <w:rPr/>
      </w:pPr>
      <w:r w:rsidDel="00000000" w:rsidR="00000000" w:rsidRPr="00000000">
        <w:rPr>
          <w:rtl w:val="0"/>
        </w:rPr>
        <w:t xml:space="preserve">KEITH: I think we can do it.</w:t>
      </w:r>
    </w:p>
    <w:p w:rsidR="00000000" w:rsidDel="00000000" w:rsidP="00000000" w:rsidRDefault="00000000" w:rsidRPr="00000000" w14:paraId="00000164">
      <w:pPr>
        <w:ind w:left="0" w:firstLine="0"/>
        <w:rPr/>
      </w:pPr>
      <w:r w:rsidDel="00000000" w:rsidR="00000000" w:rsidRPr="00000000">
        <w:rPr>
          <w:rtl w:val="0"/>
        </w:rPr>
      </w:r>
    </w:p>
    <w:p w:rsidR="00000000" w:rsidDel="00000000" w:rsidP="00000000" w:rsidRDefault="00000000" w:rsidRPr="00000000" w14:paraId="00000165">
      <w:pPr>
        <w:ind w:left="0" w:firstLine="0"/>
        <w:rPr/>
      </w:pPr>
      <w:r w:rsidDel="00000000" w:rsidR="00000000" w:rsidRPr="00000000">
        <w:rPr>
          <w:rtl w:val="0"/>
        </w:rPr>
        <w:t xml:space="preserve">AUSTIN: That’s a hit! Um, go ahead and do your damage.</w:t>
      </w:r>
    </w:p>
    <w:p w:rsidR="00000000" w:rsidDel="00000000" w:rsidP="00000000" w:rsidRDefault="00000000" w:rsidRPr="00000000" w14:paraId="00000166">
      <w:pPr>
        <w:ind w:left="0" w:firstLine="0"/>
        <w:rPr/>
      </w:pPr>
      <w:r w:rsidDel="00000000" w:rsidR="00000000" w:rsidRPr="00000000">
        <w:rPr>
          <w:rtl w:val="0"/>
        </w:rPr>
      </w:r>
    </w:p>
    <w:p w:rsidR="00000000" w:rsidDel="00000000" w:rsidP="00000000" w:rsidRDefault="00000000" w:rsidRPr="00000000" w14:paraId="00000167">
      <w:pPr>
        <w:ind w:left="0" w:firstLine="0"/>
        <w:rPr/>
      </w:pPr>
      <w:r w:rsidDel="00000000" w:rsidR="00000000" w:rsidRPr="00000000">
        <w:rPr>
          <w:rtl w:val="0"/>
        </w:rPr>
        <w:t xml:space="preserve">JACK: Right, so I roll 1d6 here.</w:t>
      </w:r>
    </w:p>
    <w:p w:rsidR="00000000" w:rsidDel="00000000" w:rsidP="00000000" w:rsidRDefault="00000000" w:rsidRPr="00000000" w14:paraId="00000168">
      <w:pPr>
        <w:ind w:left="0" w:firstLine="0"/>
        <w:rPr/>
      </w:pPr>
      <w:r w:rsidDel="00000000" w:rsidR="00000000" w:rsidRPr="00000000">
        <w:rPr>
          <w:rtl w:val="0"/>
        </w:rPr>
      </w:r>
    </w:p>
    <w:p w:rsidR="00000000" w:rsidDel="00000000" w:rsidP="00000000" w:rsidRDefault="00000000" w:rsidRPr="00000000" w14:paraId="00000169">
      <w:pPr>
        <w:ind w:left="0" w:firstLine="0"/>
        <w:rPr/>
      </w:pPr>
      <w:r w:rsidDel="00000000" w:rsidR="00000000" w:rsidRPr="00000000">
        <w:rPr>
          <w:rtl w:val="0"/>
        </w:rPr>
        <w:t xml:space="preserve">AUSTIN: Is that bardic damage? Yeah.</w:t>
      </w:r>
    </w:p>
    <w:p w:rsidR="00000000" w:rsidDel="00000000" w:rsidP="00000000" w:rsidRDefault="00000000" w:rsidRPr="00000000" w14:paraId="0000016A">
      <w:pPr>
        <w:ind w:left="0" w:firstLine="0"/>
        <w:rPr/>
      </w:pPr>
      <w:r w:rsidDel="00000000" w:rsidR="00000000" w:rsidRPr="00000000">
        <w:rPr>
          <w:rtl w:val="0"/>
        </w:rPr>
      </w:r>
    </w:p>
    <w:p w:rsidR="00000000" w:rsidDel="00000000" w:rsidP="00000000" w:rsidRDefault="00000000" w:rsidRPr="00000000" w14:paraId="0000016B">
      <w:pPr>
        <w:ind w:left="0" w:firstLine="0"/>
        <w:rPr/>
      </w:pPr>
      <w:r w:rsidDel="00000000" w:rsidR="00000000" w:rsidRPr="00000000">
        <w:rPr>
          <w:rtl w:val="0"/>
        </w:rPr>
        <w:t xml:space="preserve">JACK: Yeah, unless I have -- yeah, that’s not modified by anything.</w:t>
      </w:r>
    </w:p>
    <w:p w:rsidR="00000000" w:rsidDel="00000000" w:rsidP="00000000" w:rsidRDefault="00000000" w:rsidRPr="00000000" w14:paraId="0000016C">
      <w:pPr>
        <w:ind w:left="0" w:firstLine="0"/>
        <w:rPr/>
      </w:pPr>
      <w:r w:rsidDel="00000000" w:rsidR="00000000" w:rsidRPr="00000000">
        <w:rPr>
          <w:rtl w:val="0"/>
        </w:rPr>
      </w:r>
    </w:p>
    <w:p w:rsidR="00000000" w:rsidDel="00000000" w:rsidP="00000000" w:rsidRDefault="00000000" w:rsidRPr="00000000" w14:paraId="0000016D">
      <w:pPr>
        <w:ind w:left="0" w:firstLine="0"/>
        <w:rPr/>
      </w:pPr>
      <w:r w:rsidDel="00000000" w:rsidR="00000000" w:rsidRPr="00000000">
        <w:rPr>
          <w:rtl w:val="0"/>
        </w:rPr>
        <w:t xml:space="preserve">AUSTIN (overlapping JACK): That’s, that’s…</w:t>
      </w:r>
    </w:p>
    <w:p w:rsidR="00000000" w:rsidDel="00000000" w:rsidP="00000000" w:rsidRDefault="00000000" w:rsidRPr="00000000" w14:paraId="0000016E">
      <w:pPr>
        <w:ind w:left="0" w:firstLine="0"/>
        <w:rPr/>
      </w:pPr>
      <w:r w:rsidDel="00000000" w:rsidR="00000000" w:rsidRPr="00000000">
        <w:rPr>
          <w:rtl w:val="0"/>
        </w:rPr>
      </w:r>
    </w:p>
    <w:p w:rsidR="00000000" w:rsidDel="00000000" w:rsidP="00000000" w:rsidRDefault="00000000" w:rsidRPr="00000000" w14:paraId="0000016F">
      <w:pPr>
        <w:ind w:left="0" w:firstLine="0"/>
        <w:rPr/>
      </w:pPr>
      <w:r w:rsidDel="00000000" w:rsidR="00000000" w:rsidRPr="00000000">
        <w:rPr>
          <w:rtl w:val="0"/>
        </w:rPr>
        <w:t xml:space="preserve">JACK: 1d6… 4!</w:t>
      </w:r>
    </w:p>
    <w:p w:rsidR="00000000" w:rsidDel="00000000" w:rsidP="00000000" w:rsidRDefault="00000000" w:rsidRPr="00000000" w14:paraId="00000170">
      <w:pPr>
        <w:ind w:left="0" w:firstLine="0"/>
        <w:rPr/>
      </w:pPr>
      <w:r w:rsidDel="00000000" w:rsidR="00000000" w:rsidRPr="00000000">
        <w:rPr>
          <w:rtl w:val="0"/>
        </w:rPr>
      </w:r>
    </w:p>
    <w:p w:rsidR="00000000" w:rsidDel="00000000" w:rsidP="00000000" w:rsidRDefault="00000000" w:rsidRPr="00000000" w14:paraId="00000171">
      <w:pPr>
        <w:ind w:left="0" w:firstLine="0"/>
        <w:rPr/>
      </w:pPr>
      <w:r w:rsidDel="00000000" w:rsidR="00000000" w:rsidRPr="00000000">
        <w:rPr>
          <w:rtl w:val="0"/>
        </w:rPr>
        <w:t xml:space="preserve">AUSTIN: That’s a solid--</w:t>
      </w:r>
    </w:p>
    <w:p w:rsidR="00000000" w:rsidDel="00000000" w:rsidP="00000000" w:rsidRDefault="00000000" w:rsidRPr="00000000" w14:paraId="00000172">
      <w:pPr>
        <w:ind w:left="0" w:firstLine="0"/>
        <w:rPr/>
      </w:pPr>
      <w:r w:rsidDel="00000000" w:rsidR="00000000" w:rsidRPr="00000000">
        <w:rPr>
          <w:rtl w:val="0"/>
        </w:rPr>
      </w:r>
    </w:p>
    <w:p w:rsidR="00000000" w:rsidDel="00000000" w:rsidP="00000000" w:rsidRDefault="00000000" w:rsidRPr="00000000" w14:paraId="00000173">
      <w:pPr>
        <w:ind w:left="0" w:firstLine="0"/>
        <w:rPr/>
      </w:pPr>
      <w:r w:rsidDel="00000000" w:rsidR="00000000" w:rsidRPr="00000000">
        <w:rPr>
          <w:rtl w:val="0"/>
        </w:rPr>
        <w:t xml:space="preserve">ART: Well plus your weapon, your weapon has a bonus, right?</w:t>
      </w:r>
    </w:p>
    <w:p w:rsidR="00000000" w:rsidDel="00000000" w:rsidP="00000000" w:rsidRDefault="00000000" w:rsidRPr="00000000" w14:paraId="00000174">
      <w:pPr>
        <w:ind w:left="0" w:firstLine="0"/>
        <w:rPr/>
      </w:pPr>
      <w:r w:rsidDel="00000000" w:rsidR="00000000" w:rsidRPr="00000000">
        <w:rPr>
          <w:rtl w:val="0"/>
        </w:rPr>
      </w:r>
    </w:p>
    <w:p w:rsidR="00000000" w:rsidDel="00000000" w:rsidP="00000000" w:rsidRDefault="00000000" w:rsidRPr="00000000" w14:paraId="00000175">
      <w:pPr>
        <w:ind w:left="0" w:firstLine="0"/>
        <w:rPr/>
      </w:pPr>
      <w:r w:rsidDel="00000000" w:rsidR="00000000" w:rsidRPr="00000000">
        <w:rPr>
          <w:rtl w:val="0"/>
        </w:rPr>
        <w:t xml:space="preserve">AUSTIN (overlapping ART): Nah, his weapon doesn’t have hit bonuses.</w:t>
      </w:r>
    </w:p>
    <w:p w:rsidR="00000000" w:rsidDel="00000000" w:rsidP="00000000" w:rsidRDefault="00000000" w:rsidRPr="00000000" w14:paraId="00000176">
      <w:pPr>
        <w:ind w:left="0" w:firstLine="0"/>
        <w:rPr/>
      </w:pPr>
      <w:r w:rsidDel="00000000" w:rsidR="00000000" w:rsidRPr="00000000">
        <w:rPr>
          <w:rtl w:val="0"/>
        </w:rPr>
      </w:r>
    </w:p>
    <w:p w:rsidR="00000000" w:rsidDel="00000000" w:rsidP="00000000" w:rsidRDefault="00000000" w:rsidRPr="00000000" w14:paraId="00000177">
      <w:pPr>
        <w:ind w:left="0" w:firstLine="0"/>
        <w:rPr/>
      </w:pPr>
      <w:r w:rsidDel="00000000" w:rsidR="00000000" w:rsidRPr="00000000">
        <w:rPr>
          <w:rtl w:val="0"/>
        </w:rPr>
        <w:t xml:space="preserve">JACK: Nope. Um, so basically I, uh, hit him.</w:t>
      </w:r>
    </w:p>
    <w:p w:rsidR="00000000" w:rsidDel="00000000" w:rsidP="00000000" w:rsidRDefault="00000000" w:rsidRPr="00000000" w14:paraId="00000178">
      <w:pPr>
        <w:ind w:left="0" w:firstLine="0"/>
        <w:rPr/>
      </w:pPr>
      <w:r w:rsidDel="00000000" w:rsidR="00000000" w:rsidRPr="00000000">
        <w:rPr>
          <w:rtl w:val="0"/>
        </w:rPr>
      </w:r>
    </w:p>
    <w:p w:rsidR="00000000" w:rsidDel="00000000" w:rsidP="00000000" w:rsidRDefault="00000000" w:rsidRPr="00000000" w14:paraId="00000179">
      <w:pPr>
        <w:ind w:left="0" w:firstLine="0"/>
        <w:rPr/>
      </w:pPr>
      <w:r w:rsidDel="00000000" w:rsidR="00000000" w:rsidRPr="00000000">
        <w:rPr>
          <w:rtl w:val="0"/>
        </w:rPr>
        <w:t xml:space="preserve">AUSTIN: Yeah! You, um…</w:t>
      </w:r>
    </w:p>
    <w:p w:rsidR="00000000" w:rsidDel="00000000" w:rsidP="00000000" w:rsidRDefault="00000000" w:rsidRPr="00000000" w14:paraId="0000017A">
      <w:pPr>
        <w:ind w:left="0" w:firstLine="0"/>
        <w:rPr/>
      </w:pPr>
      <w:r w:rsidDel="00000000" w:rsidR="00000000" w:rsidRPr="00000000">
        <w:rPr>
          <w:rtl w:val="0"/>
        </w:rPr>
      </w:r>
    </w:p>
    <w:p w:rsidR="00000000" w:rsidDel="00000000" w:rsidP="00000000" w:rsidRDefault="00000000" w:rsidRPr="00000000" w14:paraId="0000017B">
      <w:pPr>
        <w:ind w:left="0" w:firstLine="0"/>
        <w:rPr/>
      </w:pPr>
      <w:r w:rsidDel="00000000" w:rsidR="00000000" w:rsidRPr="00000000">
        <w:rPr>
          <w:rtl w:val="0"/>
        </w:rPr>
        <w:t xml:space="preserve">JACK: And he makes an attack against me.</w:t>
      </w:r>
    </w:p>
    <w:p w:rsidR="00000000" w:rsidDel="00000000" w:rsidP="00000000" w:rsidRDefault="00000000" w:rsidRPr="00000000" w14:paraId="0000017C">
      <w:pPr>
        <w:ind w:left="0" w:firstLine="0"/>
        <w:rPr/>
      </w:pPr>
      <w:r w:rsidDel="00000000" w:rsidR="00000000" w:rsidRPr="00000000">
        <w:rPr>
          <w:rtl w:val="0"/>
        </w:rPr>
      </w:r>
    </w:p>
    <w:p w:rsidR="00000000" w:rsidDel="00000000" w:rsidP="00000000" w:rsidRDefault="00000000" w:rsidRPr="00000000" w14:paraId="0000017D">
      <w:pPr>
        <w:ind w:left="0" w:firstLine="0"/>
        <w:rPr/>
      </w:pPr>
      <w:r w:rsidDel="00000000" w:rsidR="00000000" w:rsidRPr="00000000">
        <w:rPr>
          <w:rtl w:val="0"/>
        </w:rPr>
        <w:t xml:space="preserve">AUSTIN: Right, so you go ahead and hit him well, across his chest, but as you do you’ve seen that he like reached into his -- into his, he has like a, what do you call those things, like a chest belt where stuff is --</w:t>
      </w:r>
    </w:p>
    <w:p w:rsidR="00000000" w:rsidDel="00000000" w:rsidP="00000000" w:rsidRDefault="00000000" w:rsidRPr="00000000" w14:paraId="0000017E">
      <w:pPr>
        <w:ind w:left="0" w:firstLine="0"/>
        <w:rPr/>
      </w:pPr>
      <w:r w:rsidDel="00000000" w:rsidR="00000000" w:rsidRPr="00000000">
        <w:rPr>
          <w:rtl w:val="0"/>
        </w:rPr>
      </w:r>
    </w:p>
    <w:p w:rsidR="00000000" w:rsidDel="00000000" w:rsidP="00000000" w:rsidRDefault="00000000" w:rsidRPr="00000000" w14:paraId="0000017F">
      <w:pPr>
        <w:ind w:left="0" w:firstLine="0"/>
        <w:rPr/>
      </w:pPr>
      <w:r w:rsidDel="00000000" w:rsidR="00000000" w:rsidRPr="00000000">
        <w:rPr>
          <w:rtl w:val="0"/>
        </w:rPr>
        <w:t xml:space="preserve">JACK: Like a bandolier or something?</w:t>
      </w:r>
    </w:p>
    <w:p w:rsidR="00000000" w:rsidDel="00000000" w:rsidP="00000000" w:rsidRDefault="00000000" w:rsidRPr="00000000" w14:paraId="00000180">
      <w:pPr>
        <w:ind w:left="0" w:firstLine="0"/>
        <w:rPr/>
      </w:pPr>
      <w:r w:rsidDel="00000000" w:rsidR="00000000" w:rsidRPr="00000000">
        <w:rPr>
          <w:rtl w:val="0"/>
        </w:rPr>
      </w:r>
    </w:p>
    <w:p w:rsidR="00000000" w:rsidDel="00000000" w:rsidP="00000000" w:rsidRDefault="00000000" w:rsidRPr="00000000" w14:paraId="00000181">
      <w:pPr>
        <w:ind w:left="0" w:firstLine="0"/>
        <w:rPr/>
      </w:pPr>
      <w:r w:rsidDel="00000000" w:rsidR="00000000" w:rsidRPr="00000000">
        <w:rPr>
          <w:rtl w:val="0"/>
        </w:rPr>
        <w:t xml:space="preserve">AUSTIN: A bandolier of knives.</w:t>
      </w:r>
    </w:p>
    <w:p w:rsidR="00000000" w:rsidDel="00000000" w:rsidP="00000000" w:rsidRDefault="00000000" w:rsidRPr="00000000" w14:paraId="00000182">
      <w:pPr>
        <w:ind w:left="0" w:firstLine="0"/>
        <w:rPr/>
      </w:pPr>
      <w:r w:rsidDel="00000000" w:rsidR="00000000" w:rsidRPr="00000000">
        <w:rPr>
          <w:rtl w:val="0"/>
        </w:rPr>
      </w:r>
    </w:p>
    <w:p w:rsidR="00000000" w:rsidDel="00000000" w:rsidP="00000000" w:rsidRDefault="00000000" w:rsidRPr="00000000" w14:paraId="00000183">
      <w:pPr>
        <w:ind w:left="0" w:firstLine="0"/>
        <w:rPr/>
      </w:pPr>
      <w:r w:rsidDel="00000000" w:rsidR="00000000" w:rsidRPr="00000000">
        <w:rPr>
          <w:rtl w:val="0"/>
        </w:rPr>
        <w:t xml:space="preserve">ART (overlapping AUSTIN): Like a cumberbund?</w:t>
      </w:r>
    </w:p>
    <w:p w:rsidR="00000000" w:rsidDel="00000000" w:rsidP="00000000" w:rsidRDefault="00000000" w:rsidRPr="00000000" w14:paraId="00000184">
      <w:pPr>
        <w:ind w:left="0" w:firstLine="0"/>
        <w:rPr/>
      </w:pPr>
      <w:r w:rsidDel="00000000" w:rsidR="00000000" w:rsidRPr="00000000">
        <w:rPr>
          <w:rtl w:val="0"/>
        </w:rPr>
      </w:r>
    </w:p>
    <w:p w:rsidR="00000000" w:rsidDel="00000000" w:rsidP="00000000" w:rsidRDefault="00000000" w:rsidRPr="00000000" w14:paraId="00000185">
      <w:pPr>
        <w:ind w:left="0" w:firstLine="0"/>
        <w:rPr/>
      </w:pPr>
      <w:r w:rsidDel="00000000" w:rsidR="00000000" w:rsidRPr="00000000">
        <w:rPr>
          <w:rtl w:val="0"/>
        </w:rPr>
        <w:t xml:space="preserve">AUSTIN: Like a cumberbund of knives -- no, a bandolier of knives -- has pulled out a little dagger, and stabbed down at you with it -- um, roll 1d6 for damage.</w:t>
      </w:r>
    </w:p>
    <w:p w:rsidR="00000000" w:rsidDel="00000000" w:rsidP="00000000" w:rsidRDefault="00000000" w:rsidRPr="00000000" w14:paraId="00000186">
      <w:pPr>
        <w:ind w:left="0" w:firstLine="0"/>
        <w:rPr/>
      </w:pPr>
      <w:r w:rsidDel="00000000" w:rsidR="00000000" w:rsidRPr="00000000">
        <w:rPr>
          <w:rtl w:val="0"/>
        </w:rPr>
      </w:r>
    </w:p>
    <w:p w:rsidR="00000000" w:rsidDel="00000000" w:rsidP="00000000" w:rsidRDefault="00000000" w:rsidRPr="00000000" w14:paraId="00000187">
      <w:pPr>
        <w:ind w:left="0" w:firstLine="0"/>
        <w:rPr/>
      </w:pPr>
      <w:r w:rsidDel="00000000" w:rsidR="00000000" w:rsidRPr="00000000">
        <w:rPr>
          <w:rtl w:val="0"/>
        </w:rPr>
        <w:t xml:space="preserve">JACK: Okay, cool.</w:t>
      </w:r>
    </w:p>
    <w:p w:rsidR="00000000" w:rsidDel="00000000" w:rsidP="00000000" w:rsidRDefault="00000000" w:rsidRPr="00000000" w14:paraId="00000188">
      <w:pPr>
        <w:ind w:left="0" w:firstLine="0"/>
        <w:rPr/>
      </w:pPr>
      <w:r w:rsidDel="00000000" w:rsidR="00000000" w:rsidRPr="00000000">
        <w:rPr>
          <w:rtl w:val="0"/>
        </w:rPr>
      </w:r>
    </w:p>
    <w:p w:rsidR="00000000" w:rsidDel="00000000" w:rsidP="00000000" w:rsidRDefault="00000000" w:rsidRPr="00000000" w14:paraId="00000189">
      <w:pPr>
        <w:ind w:left="0" w:firstLine="0"/>
        <w:rPr/>
      </w:pPr>
      <w:r w:rsidDel="00000000" w:rsidR="00000000" w:rsidRPr="00000000">
        <w:rPr>
          <w:rtl w:val="0"/>
        </w:rPr>
        <w:t xml:space="preserve">AUSTIN: Uh, 1d6-1.</w:t>
      </w:r>
    </w:p>
    <w:p w:rsidR="00000000" w:rsidDel="00000000" w:rsidP="00000000" w:rsidRDefault="00000000" w:rsidRPr="00000000" w14:paraId="0000018A">
      <w:pPr>
        <w:ind w:left="0" w:firstLine="0"/>
        <w:rPr/>
      </w:pPr>
      <w:r w:rsidDel="00000000" w:rsidR="00000000" w:rsidRPr="00000000">
        <w:rPr>
          <w:rtl w:val="0"/>
        </w:rPr>
      </w:r>
    </w:p>
    <w:p w:rsidR="00000000" w:rsidDel="00000000" w:rsidP="00000000" w:rsidRDefault="00000000" w:rsidRPr="00000000" w14:paraId="0000018B">
      <w:pPr>
        <w:ind w:left="0" w:firstLine="0"/>
        <w:rPr/>
      </w:pPr>
      <w:r w:rsidDel="00000000" w:rsidR="00000000" w:rsidRPr="00000000">
        <w:rPr>
          <w:rtl w:val="0"/>
        </w:rPr>
        <w:t xml:space="preserve">JACK: Why 1d6-1?</w:t>
      </w:r>
    </w:p>
    <w:p w:rsidR="00000000" w:rsidDel="00000000" w:rsidP="00000000" w:rsidRDefault="00000000" w:rsidRPr="00000000" w14:paraId="0000018C">
      <w:pPr>
        <w:ind w:left="0" w:firstLine="0"/>
        <w:rPr/>
      </w:pPr>
      <w:r w:rsidDel="00000000" w:rsidR="00000000" w:rsidRPr="00000000">
        <w:rPr>
          <w:rtl w:val="0"/>
        </w:rPr>
      </w:r>
    </w:p>
    <w:p w:rsidR="00000000" w:rsidDel="00000000" w:rsidP="00000000" w:rsidRDefault="00000000" w:rsidRPr="00000000" w14:paraId="0000018D">
      <w:pPr>
        <w:ind w:left="0" w:firstLine="0"/>
        <w:rPr/>
      </w:pPr>
      <w:r w:rsidDel="00000000" w:rsidR="00000000" w:rsidRPr="00000000">
        <w:rPr>
          <w:rtl w:val="0"/>
        </w:rPr>
        <w:t xml:space="preserve">AUSTIN: Yeah, 1d6-1.</w:t>
      </w:r>
    </w:p>
    <w:p w:rsidR="00000000" w:rsidDel="00000000" w:rsidP="00000000" w:rsidRDefault="00000000" w:rsidRPr="00000000" w14:paraId="0000018E">
      <w:pPr>
        <w:ind w:left="0" w:firstLine="0"/>
        <w:rPr/>
      </w:pPr>
      <w:r w:rsidDel="00000000" w:rsidR="00000000" w:rsidRPr="00000000">
        <w:rPr>
          <w:rtl w:val="0"/>
        </w:rPr>
      </w:r>
    </w:p>
    <w:p w:rsidR="00000000" w:rsidDel="00000000" w:rsidP="00000000" w:rsidRDefault="00000000" w:rsidRPr="00000000" w14:paraId="0000018F">
      <w:pPr>
        <w:ind w:left="0" w:firstLine="0"/>
        <w:rPr/>
      </w:pPr>
      <w:r w:rsidDel="00000000" w:rsidR="00000000" w:rsidRPr="00000000">
        <w:rPr>
          <w:rtl w:val="0"/>
        </w:rPr>
        <w:t xml:space="preserve">JACK: Why the minus?</w:t>
      </w:r>
    </w:p>
    <w:p w:rsidR="00000000" w:rsidDel="00000000" w:rsidP="00000000" w:rsidRDefault="00000000" w:rsidRPr="00000000" w14:paraId="00000190">
      <w:pPr>
        <w:ind w:left="0" w:firstLine="0"/>
        <w:rPr/>
      </w:pPr>
      <w:r w:rsidDel="00000000" w:rsidR="00000000" w:rsidRPr="00000000">
        <w:rPr>
          <w:rtl w:val="0"/>
        </w:rPr>
      </w:r>
    </w:p>
    <w:p w:rsidR="00000000" w:rsidDel="00000000" w:rsidP="00000000" w:rsidRDefault="00000000" w:rsidRPr="00000000" w14:paraId="00000191">
      <w:pPr>
        <w:ind w:left="0" w:firstLine="0"/>
        <w:rPr/>
      </w:pPr>
      <w:r w:rsidDel="00000000" w:rsidR="00000000" w:rsidRPr="00000000">
        <w:rPr>
          <w:rtl w:val="0"/>
        </w:rPr>
        <w:t xml:space="preserve">AUSTIN: Cause it’s just not as good as his crossbow. There are like tinier... shittier daggers. Look at that!</w:t>
      </w:r>
    </w:p>
    <w:p w:rsidR="00000000" w:rsidDel="00000000" w:rsidP="00000000" w:rsidRDefault="00000000" w:rsidRPr="00000000" w14:paraId="00000192">
      <w:pPr>
        <w:ind w:left="0" w:firstLine="0"/>
        <w:rPr/>
      </w:pPr>
      <w:r w:rsidDel="00000000" w:rsidR="00000000" w:rsidRPr="00000000">
        <w:rPr>
          <w:rtl w:val="0"/>
        </w:rPr>
      </w:r>
    </w:p>
    <w:p w:rsidR="00000000" w:rsidDel="00000000" w:rsidP="00000000" w:rsidRDefault="00000000" w:rsidRPr="00000000" w14:paraId="00000193">
      <w:pPr>
        <w:ind w:left="0" w:firstLine="0"/>
        <w:rPr/>
      </w:pPr>
      <w:r w:rsidDel="00000000" w:rsidR="00000000" w:rsidRPr="00000000">
        <w:rPr>
          <w:rtl w:val="0"/>
        </w:rPr>
        <w:t xml:space="preserve">JACK: Ze...zero.</w:t>
      </w:r>
    </w:p>
    <w:p w:rsidR="00000000" w:rsidDel="00000000" w:rsidP="00000000" w:rsidRDefault="00000000" w:rsidRPr="00000000" w14:paraId="00000194">
      <w:pPr>
        <w:ind w:left="0" w:firstLine="0"/>
        <w:rPr/>
      </w:pPr>
      <w:r w:rsidDel="00000000" w:rsidR="00000000" w:rsidRPr="00000000">
        <w:rPr>
          <w:rtl w:val="0"/>
        </w:rPr>
      </w:r>
    </w:p>
    <w:p w:rsidR="00000000" w:rsidDel="00000000" w:rsidP="00000000" w:rsidRDefault="00000000" w:rsidRPr="00000000" w14:paraId="00000195">
      <w:pPr>
        <w:ind w:left="0" w:firstLine="0"/>
        <w:rPr/>
      </w:pPr>
      <w:r w:rsidDel="00000000" w:rsidR="00000000" w:rsidRPr="00000000">
        <w:rPr>
          <w:rtl w:val="0"/>
        </w:rPr>
        <w:t xml:space="preserve">AUSTIN: Yeah, so, so, it -- he stabs at you, to do, to -- and it doesn’t even -- it doesn’t even scrape against your armor, he overreaches behind you and like catches the back -- the air behind your back. You can feel the pressure of the dagger but it doesn’t cut into you at all. Nick, what were you gonna say?</w:t>
      </w:r>
    </w:p>
    <w:p w:rsidR="00000000" w:rsidDel="00000000" w:rsidP="00000000" w:rsidRDefault="00000000" w:rsidRPr="00000000" w14:paraId="00000196">
      <w:pPr>
        <w:ind w:left="0" w:firstLine="0"/>
        <w:rPr/>
      </w:pPr>
      <w:r w:rsidDel="00000000" w:rsidR="00000000" w:rsidRPr="00000000">
        <w:rPr>
          <w:rtl w:val="0"/>
        </w:rPr>
      </w:r>
    </w:p>
    <w:p w:rsidR="00000000" w:rsidDel="00000000" w:rsidP="00000000" w:rsidRDefault="00000000" w:rsidRPr="00000000" w14:paraId="00000197">
      <w:pPr>
        <w:ind w:left="0" w:firstLine="0"/>
        <w:rPr/>
      </w:pPr>
      <w:r w:rsidDel="00000000" w:rsidR="00000000" w:rsidRPr="00000000">
        <w:rPr>
          <w:rtl w:val="0"/>
        </w:rPr>
        <w:t xml:space="preserve">NICK: It was a dumb joke, I was gonna say he’s got a little Benedict Cumberbund… figure. Holding a bunch of knives.</w:t>
      </w:r>
    </w:p>
    <w:p w:rsidR="00000000" w:rsidDel="00000000" w:rsidP="00000000" w:rsidRDefault="00000000" w:rsidRPr="00000000" w14:paraId="00000198">
      <w:pPr>
        <w:ind w:left="0" w:firstLine="0"/>
        <w:rPr/>
      </w:pPr>
      <w:r w:rsidDel="00000000" w:rsidR="00000000" w:rsidRPr="00000000">
        <w:rPr>
          <w:rtl w:val="0"/>
        </w:rPr>
      </w:r>
    </w:p>
    <w:p w:rsidR="00000000" w:rsidDel="00000000" w:rsidP="00000000" w:rsidRDefault="00000000" w:rsidRPr="00000000" w14:paraId="00000199">
      <w:pPr>
        <w:ind w:left="0" w:firstLine="0"/>
        <w:rPr/>
      </w:pPr>
      <w:r w:rsidDel="00000000" w:rsidR="00000000" w:rsidRPr="00000000">
        <w:rPr>
          <w:rtl w:val="0"/>
        </w:rPr>
        <w:t xml:space="preserve">AUSTIN and ALI: [laughing]</w:t>
      </w:r>
    </w:p>
    <w:p w:rsidR="00000000" w:rsidDel="00000000" w:rsidP="00000000" w:rsidRDefault="00000000" w:rsidRPr="00000000" w14:paraId="0000019A">
      <w:pPr>
        <w:ind w:left="0" w:firstLine="0"/>
        <w:rPr/>
      </w:pPr>
      <w:r w:rsidDel="00000000" w:rsidR="00000000" w:rsidRPr="00000000">
        <w:rPr>
          <w:rtl w:val="0"/>
        </w:rPr>
      </w:r>
    </w:p>
    <w:p w:rsidR="00000000" w:rsidDel="00000000" w:rsidP="00000000" w:rsidRDefault="00000000" w:rsidRPr="00000000" w14:paraId="0000019B">
      <w:pPr>
        <w:ind w:left="0" w:firstLine="0"/>
        <w:rPr/>
      </w:pPr>
      <w:r w:rsidDel="00000000" w:rsidR="00000000" w:rsidRPr="00000000">
        <w:rPr>
          <w:rtl w:val="0"/>
        </w:rPr>
        <w:t xml:space="preserve">AUSTIN: Great. Um…</w:t>
      </w:r>
    </w:p>
    <w:p w:rsidR="00000000" w:rsidDel="00000000" w:rsidP="00000000" w:rsidRDefault="00000000" w:rsidRPr="00000000" w14:paraId="0000019C">
      <w:pPr>
        <w:ind w:left="0" w:firstLine="0"/>
        <w:rPr/>
      </w:pPr>
      <w:r w:rsidDel="00000000" w:rsidR="00000000" w:rsidRPr="00000000">
        <w:rPr>
          <w:rtl w:val="0"/>
        </w:rPr>
      </w:r>
    </w:p>
    <w:p w:rsidR="00000000" w:rsidDel="00000000" w:rsidP="00000000" w:rsidRDefault="00000000" w:rsidRPr="00000000" w14:paraId="0000019D">
      <w:pPr>
        <w:ind w:left="0" w:firstLine="0"/>
        <w:rPr/>
      </w:pPr>
      <w:r w:rsidDel="00000000" w:rsidR="00000000" w:rsidRPr="00000000">
        <w:rPr>
          <w:rtl w:val="0"/>
        </w:rPr>
        <w:t xml:space="preserve">JACK: Just hanging around his waist.</w:t>
      </w:r>
    </w:p>
    <w:p w:rsidR="00000000" w:rsidDel="00000000" w:rsidP="00000000" w:rsidRDefault="00000000" w:rsidRPr="00000000" w14:paraId="0000019E">
      <w:pPr>
        <w:ind w:left="0" w:firstLine="0"/>
        <w:rPr/>
      </w:pPr>
      <w:r w:rsidDel="00000000" w:rsidR="00000000" w:rsidRPr="00000000">
        <w:rPr>
          <w:rtl w:val="0"/>
        </w:rPr>
      </w:r>
    </w:p>
    <w:p w:rsidR="00000000" w:rsidDel="00000000" w:rsidP="00000000" w:rsidRDefault="00000000" w:rsidRPr="00000000" w14:paraId="0000019F">
      <w:pPr>
        <w:ind w:left="0" w:firstLine="0"/>
        <w:rPr/>
      </w:pPr>
      <w:r w:rsidDel="00000000" w:rsidR="00000000" w:rsidRPr="00000000">
        <w:rPr>
          <w:rtl w:val="0"/>
        </w:rPr>
        <w:t xml:space="preserve">ALI: [laughs]</w:t>
      </w:r>
    </w:p>
    <w:p w:rsidR="00000000" w:rsidDel="00000000" w:rsidP="00000000" w:rsidRDefault="00000000" w:rsidRPr="00000000" w14:paraId="000001A0">
      <w:pPr>
        <w:ind w:left="0" w:firstLine="0"/>
        <w:rPr/>
      </w:pPr>
      <w:r w:rsidDel="00000000" w:rsidR="00000000" w:rsidRPr="00000000">
        <w:rPr>
          <w:rtl w:val="0"/>
        </w:rPr>
      </w:r>
    </w:p>
    <w:p w:rsidR="00000000" w:rsidDel="00000000" w:rsidP="00000000" w:rsidRDefault="00000000" w:rsidRPr="00000000" w14:paraId="000001A1">
      <w:pPr>
        <w:ind w:left="0" w:firstLine="0"/>
        <w:rPr/>
      </w:pPr>
      <w:r w:rsidDel="00000000" w:rsidR="00000000" w:rsidRPr="00000000">
        <w:rPr>
          <w:rtl w:val="0"/>
        </w:rPr>
        <w:t xml:space="preserve">AUSTIN: Um…</w:t>
      </w:r>
    </w:p>
    <w:p w:rsidR="00000000" w:rsidDel="00000000" w:rsidP="00000000" w:rsidRDefault="00000000" w:rsidRPr="00000000" w14:paraId="000001A2">
      <w:pPr>
        <w:ind w:left="0" w:firstLine="0"/>
        <w:rPr/>
      </w:pPr>
      <w:r w:rsidDel="00000000" w:rsidR="00000000" w:rsidRPr="00000000">
        <w:rPr>
          <w:rtl w:val="0"/>
        </w:rPr>
      </w:r>
    </w:p>
    <w:p w:rsidR="00000000" w:rsidDel="00000000" w:rsidP="00000000" w:rsidRDefault="00000000" w:rsidRPr="00000000" w14:paraId="000001A3">
      <w:pPr>
        <w:ind w:left="0" w:firstLine="0"/>
        <w:rPr/>
      </w:pPr>
      <w:r w:rsidDel="00000000" w:rsidR="00000000" w:rsidRPr="00000000">
        <w:rPr>
          <w:rtl w:val="0"/>
        </w:rPr>
        <w:t xml:space="preserve">KEITH: Wait, sorry, who tried to stab Lem? Which one was it?</w:t>
      </w:r>
    </w:p>
    <w:p w:rsidR="00000000" w:rsidDel="00000000" w:rsidP="00000000" w:rsidRDefault="00000000" w:rsidRPr="00000000" w14:paraId="000001A4">
      <w:pPr>
        <w:ind w:left="0" w:firstLine="0"/>
        <w:rPr/>
      </w:pPr>
      <w:r w:rsidDel="00000000" w:rsidR="00000000" w:rsidRPr="00000000">
        <w:rPr>
          <w:rtl w:val="0"/>
        </w:rPr>
      </w:r>
    </w:p>
    <w:p w:rsidR="00000000" w:rsidDel="00000000" w:rsidP="00000000" w:rsidRDefault="00000000" w:rsidRPr="00000000" w14:paraId="000001A5">
      <w:pPr>
        <w:ind w:left="0" w:firstLine="0"/>
        <w:rPr/>
      </w:pPr>
      <w:r w:rsidDel="00000000" w:rsidR="00000000" w:rsidRPr="00000000">
        <w:rPr>
          <w:rtl w:val="0"/>
        </w:rPr>
        <w:t xml:space="preserve">AUSTIN (overlapping KEITH): That was Brutus, the guy who used to have the crossbow. Uh, the crossbows.</w:t>
      </w:r>
    </w:p>
    <w:p w:rsidR="00000000" w:rsidDel="00000000" w:rsidP="00000000" w:rsidRDefault="00000000" w:rsidRPr="00000000" w14:paraId="000001A6">
      <w:pPr>
        <w:ind w:left="0" w:firstLine="0"/>
        <w:rPr/>
      </w:pPr>
      <w:r w:rsidDel="00000000" w:rsidR="00000000" w:rsidRPr="00000000">
        <w:rPr>
          <w:rtl w:val="0"/>
        </w:rPr>
      </w:r>
    </w:p>
    <w:p w:rsidR="00000000" w:rsidDel="00000000" w:rsidP="00000000" w:rsidRDefault="00000000" w:rsidRPr="00000000" w14:paraId="000001A7">
      <w:pPr>
        <w:ind w:left="0" w:firstLine="0"/>
        <w:rPr/>
      </w:pPr>
      <w:r w:rsidDel="00000000" w:rsidR="00000000" w:rsidRPr="00000000">
        <w:rPr>
          <w:rtl w:val="0"/>
        </w:rPr>
        <w:t xml:space="preserve">JACK (overlapping AUSTIN): Brutus.</w:t>
      </w:r>
    </w:p>
    <w:p w:rsidR="00000000" w:rsidDel="00000000" w:rsidP="00000000" w:rsidRDefault="00000000" w:rsidRPr="00000000" w14:paraId="000001A8">
      <w:pPr>
        <w:ind w:left="0" w:firstLine="0"/>
        <w:rPr/>
      </w:pPr>
      <w:r w:rsidDel="00000000" w:rsidR="00000000" w:rsidRPr="00000000">
        <w:rPr>
          <w:rtl w:val="0"/>
        </w:rPr>
      </w:r>
    </w:p>
    <w:p w:rsidR="00000000" w:rsidDel="00000000" w:rsidP="00000000" w:rsidRDefault="00000000" w:rsidRPr="00000000" w14:paraId="000001A9">
      <w:pPr>
        <w:ind w:left="0" w:firstLine="0"/>
        <w:rPr/>
      </w:pPr>
      <w:r w:rsidDel="00000000" w:rsidR="00000000" w:rsidRPr="00000000">
        <w:rPr>
          <w:rtl w:val="0"/>
        </w:rPr>
        <w:t xml:space="preserve">ALI: Okay. And then like, so uh… hammer lady’s still kind of --</w:t>
      </w:r>
    </w:p>
    <w:p w:rsidR="00000000" w:rsidDel="00000000" w:rsidP="00000000" w:rsidRDefault="00000000" w:rsidRPr="00000000" w14:paraId="000001AA">
      <w:pPr>
        <w:ind w:left="0" w:firstLine="0"/>
        <w:rPr/>
      </w:pPr>
      <w:r w:rsidDel="00000000" w:rsidR="00000000" w:rsidRPr="00000000">
        <w:rPr>
          <w:rtl w:val="0"/>
        </w:rPr>
      </w:r>
    </w:p>
    <w:p w:rsidR="00000000" w:rsidDel="00000000" w:rsidP="00000000" w:rsidRDefault="00000000" w:rsidRPr="00000000" w14:paraId="000001AB">
      <w:pPr>
        <w:ind w:left="0" w:firstLine="0"/>
        <w:rPr/>
      </w:pPr>
      <w:r w:rsidDel="00000000" w:rsidR="00000000" w:rsidRPr="00000000">
        <w:rPr>
          <w:rtl w:val="0"/>
        </w:rPr>
        <w:t xml:space="preserve">AUSTIN (overlapping ALI): Hammer lady -- she’s in the middle of that bedroom at this point, uh, and then she is --</w:t>
      </w:r>
    </w:p>
    <w:p w:rsidR="00000000" w:rsidDel="00000000" w:rsidP="00000000" w:rsidRDefault="00000000" w:rsidRPr="00000000" w14:paraId="000001AC">
      <w:pPr>
        <w:ind w:left="0" w:firstLine="0"/>
        <w:rPr/>
      </w:pPr>
      <w:r w:rsidDel="00000000" w:rsidR="00000000" w:rsidRPr="00000000">
        <w:rPr>
          <w:rtl w:val="0"/>
        </w:rPr>
      </w:r>
    </w:p>
    <w:p w:rsidR="00000000" w:rsidDel="00000000" w:rsidP="00000000" w:rsidRDefault="00000000" w:rsidRPr="00000000" w14:paraId="000001AD">
      <w:pPr>
        <w:ind w:left="0" w:firstLine="0"/>
        <w:rPr/>
      </w:pPr>
      <w:r w:rsidDel="00000000" w:rsidR="00000000" w:rsidRPr="00000000">
        <w:rPr>
          <w:rtl w:val="0"/>
        </w:rPr>
        <w:t xml:space="preserve">ALI (overlapping AUSTIN): Okay. Still kind of reeling from that bite?</w:t>
      </w:r>
    </w:p>
    <w:p w:rsidR="00000000" w:rsidDel="00000000" w:rsidP="00000000" w:rsidRDefault="00000000" w:rsidRPr="00000000" w14:paraId="000001AE">
      <w:pPr>
        <w:ind w:left="0" w:firstLine="0"/>
        <w:rPr/>
      </w:pPr>
      <w:r w:rsidDel="00000000" w:rsidR="00000000" w:rsidRPr="00000000">
        <w:rPr>
          <w:rtl w:val="0"/>
        </w:rPr>
      </w:r>
    </w:p>
    <w:p w:rsidR="00000000" w:rsidDel="00000000" w:rsidP="00000000" w:rsidRDefault="00000000" w:rsidRPr="00000000" w14:paraId="000001AF">
      <w:pPr>
        <w:ind w:left="0" w:firstLine="0"/>
        <w:rPr/>
      </w:pPr>
      <w:r w:rsidDel="00000000" w:rsidR="00000000" w:rsidRPr="00000000">
        <w:rPr>
          <w:rtl w:val="0"/>
        </w:rPr>
        <w:t xml:space="preserve">[TIMESTAMP 18:31]</w:t>
      </w:r>
    </w:p>
    <w:p w:rsidR="00000000" w:rsidDel="00000000" w:rsidP="00000000" w:rsidRDefault="00000000" w:rsidRPr="00000000" w14:paraId="000001B0">
      <w:pPr>
        <w:ind w:left="0" w:firstLine="0"/>
        <w:rPr/>
      </w:pPr>
      <w:r w:rsidDel="00000000" w:rsidR="00000000" w:rsidRPr="00000000">
        <w:rPr>
          <w:rtl w:val="0"/>
        </w:rPr>
      </w:r>
    </w:p>
    <w:p w:rsidR="00000000" w:rsidDel="00000000" w:rsidP="00000000" w:rsidRDefault="00000000" w:rsidRPr="00000000" w14:paraId="000001B1">
      <w:pPr>
        <w:ind w:left="0" w:firstLine="0"/>
        <w:rPr/>
      </w:pPr>
      <w:r w:rsidDel="00000000" w:rsidR="00000000" w:rsidRPr="00000000">
        <w:rPr>
          <w:rtl w:val="0"/>
        </w:rPr>
        <w:t xml:space="preserve">AUSTIN: No, she has -- no, she has, here’s what she’s doing, she has Fero by the scruff of his neck at this point, and is charging forward -- she wants to try to like pick him up off of her neck and throw him against the far wall -- the wall that the connects it to the war room. But she’s struggling to get him off.</w:t>
      </w:r>
    </w:p>
    <w:p w:rsidR="00000000" w:rsidDel="00000000" w:rsidP="00000000" w:rsidRDefault="00000000" w:rsidRPr="00000000" w14:paraId="000001B2">
      <w:pPr>
        <w:ind w:left="0" w:firstLine="0"/>
        <w:rPr/>
      </w:pPr>
      <w:r w:rsidDel="00000000" w:rsidR="00000000" w:rsidRPr="00000000">
        <w:rPr>
          <w:rtl w:val="0"/>
        </w:rPr>
      </w:r>
    </w:p>
    <w:p w:rsidR="00000000" w:rsidDel="00000000" w:rsidP="00000000" w:rsidRDefault="00000000" w:rsidRPr="00000000" w14:paraId="000001B3">
      <w:pPr>
        <w:ind w:left="0" w:firstLine="0"/>
        <w:rPr/>
      </w:pPr>
      <w:r w:rsidDel="00000000" w:rsidR="00000000" w:rsidRPr="00000000">
        <w:rPr>
          <w:rtl w:val="0"/>
        </w:rPr>
        <w:t xml:space="preserve">ALI: Are we at the point where I can attack her?</w:t>
      </w:r>
    </w:p>
    <w:p w:rsidR="00000000" w:rsidDel="00000000" w:rsidP="00000000" w:rsidRDefault="00000000" w:rsidRPr="00000000" w14:paraId="000001B4">
      <w:pPr>
        <w:ind w:left="0" w:firstLine="0"/>
        <w:rPr/>
      </w:pPr>
      <w:r w:rsidDel="00000000" w:rsidR="00000000" w:rsidRPr="00000000">
        <w:rPr>
          <w:rtl w:val="0"/>
        </w:rPr>
      </w:r>
    </w:p>
    <w:p w:rsidR="00000000" w:rsidDel="00000000" w:rsidP="00000000" w:rsidRDefault="00000000" w:rsidRPr="00000000" w14:paraId="000001B5">
      <w:pPr>
        <w:ind w:left="0" w:firstLine="0"/>
        <w:rPr/>
      </w:pPr>
      <w:r w:rsidDel="00000000" w:rsidR="00000000" w:rsidRPr="00000000">
        <w:rPr>
          <w:rtl w:val="0"/>
        </w:rPr>
        <w:t xml:space="preserve">AUSTIN: Sure! Uh. Absolutely.</w:t>
      </w:r>
    </w:p>
    <w:p w:rsidR="00000000" w:rsidDel="00000000" w:rsidP="00000000" w:rsidRDefault="00000000" w:rsidRPr="00000000" w14:paraId="000001B6">
      <w:pPr>
        <w:ind w:left="0" w:firstLine="0"/>
        <w:rPr/>
      </w:pPr>
      <w:r w:rsidDel="00000000" w:rsidR="00000000" w:rsidRPr="00000000">
        <w:rPr>
          <w:rtl w:val="0"/>
        </w:rPr>
      </w:r>
    </w:p>
    <w:p w:rsidR="00000000" w:rsidDel="00000000" w:rsidP="00000000" w:rsidRDefault="00000000" w:rsidRPr="00000000" w14:paraId="000001B7">
      <w:pPr>
        <w:ind w:left="0" w:firstLine="0"/>
        <w:rPr/>
      </w:pPr>
      <w:r w:rsidDel="00000000" w:rsidR="00000000" w:rsidRPr="00000000">
        <w:rPr>
          <w:rtl w:val="0"/>
        </w:rPr>
        <w:t xml:space="preserve">ALI: Um…</w:t>
      </w:r>
    </w:p>
    <w:p w:rsidR="00000000" w:rsidDel="00000000" w:rsidP="00000000" w:rsidRDefault="00000000" w:rsidRPr="00000000" w14:paraId="000001B8">
      <w:pPr>
        <w:ind w:left="0" w:firstLine="0"/>
        <w:rPr/>
      </w:pPr>
      <w:r w:rsidDel="00000000" w:rsidR="00000000" w:rsidRPr="00000000">
        <w:rPr>
          <w:rtl w:val="0"/>
        </w:rPr>
      </w:r>
    </w:p>
    <w:p w:rsidR="00000000" w:rsidDel="00000000" w:rsidP="00000000" w:rsidRDefault="00000000" w:rsidRPr="00000000" w14:paraId="000001B9">
      <w:pPr>
        <w:ind w:left="0" w:firstLine="0"/>
        <w:rPr/>
      </w:pPr>
      <w:r w:rsidDel="00000000" w:rsidR="00000000" w:rsidRPr="00000000">
        <w:rPr>
          <w:rtl w:val="0"/>
        </w:rPr>
        <w:t xml:space="preserve">AUSTIN: Let’s say that she’s struggling with Fero to get him off at that point.</w:t>
      </w:r>
    </w:p>
    <w:p w:rsidR="00000000" w:rsidDel="00000000" w:rsidP="00000000" w:rsidRDefault="00000000" w:rsidRPr="00000000" w14:paraId="000001BA">
      <w:pPr>
        <w:ind w:left="0" w:firstLine="0"/>
        <w:rPr/>
      </w:pPr>
      <w:r w:rsidDel="00000000" w:rsidR="00000000" w:rsidRPr="00000000">
        <w:rPr>
          <w:rtl w:val="0"/>
        </w:rPr>
      </w:r>
    </w:p>
    <w:p w:rsidR="00000000" w:rsidDel="00000000" w:rsidP="00000000" w:rsidRDefault="00000000" w:rsidRPr="00000000" w14:paraId="000001BB">
      <w:pPr>
        <w:ind w:left="0" w:firstLine="0"/>
        <w:rPr/>
      </w:pPr>
      <w:r w:rsidDel="00000000" w:rsidR="00000000" w:rsidRPr="00000000">
        <w:rPr>
          <w:rtl w:val="0"/>
        </w:rPr>
        <w:t xml:space="preserve">ALI: Yeah. And then I sort of see that opening and since I’ve pulled the bolt out of my foot and then just kind of charge her... </w:t>
      </w:r>
    </w:p>
    <w:p w:rsidR="00000000" w:rsidDel="00000000" w:rsidP="00000000" w:rsidRDefault="00000000" w:rsidRPr="00000000" w14:paraId="000001BC">
      <w:pPr>
        <w:ind w:left="0" w:firstLine="0"/>
        <w:rPr/>
      </w:pPr>
      <w:r w:rsidDel="00000000" w:rsidR="00000000" w:rsidRPr="00000000">
        <w:rPr>
          <w:rtl w:val="0"/>
        </w:rPr>
      </w:r>
    </w:p>
    <w:p w:rsidR="00000000" w:rsidDel="00000000" w:rsidP="00000000" w:rsidRDefault="00000000" w:rsidRPr="00000000" w14:paraId="000001BD">
      <w:pPr>
        <w:ind w:left="0" w:firstLine="0"/>
        <w:rPr/>
      </w:pPr>
      <w:r w:rsidDel="00000000" w:rsidR="00000000" w:rsidRPr="00000000">
        <w:rPr>
          <w:rtl w:val="0"/>
        </w:rPr>
        <w:t xml:space="preserve">AUSTIN: Yeah, yeah.</w:t>
      </w:r>
    </w:p>
    <w:p w:rsidR="00000000" w:rsidDel="00000000" w:rsidP="00000000" w:rsidRDefault="00000000" w:rsidRPr="00000000" w14:paraId="000001BE">
      <w:pPr>
        <w:ind w:left="0" w:firstLine="0"/>
        <w:rPr/>
      </w:pPr>
      <w:r w:rsidDel="00000000" w:rsidR="00000000" w:rsidRPr="00000000">
        <w:rPr>
          <w:rtl w:val="0"/>
        </w:rPr>
      </w:r>
    </w:p>
    <w:p w:rsidR="00000000" w:rsidDel="00000000" w:rsidP="00000000" w:rsidRDefault="00000000" w:rsidRPr="00000000" w14:paraId="000001BF">
      <w:pPr>
        <w:ind w:left="0" w:firstLine="0"/>
        <w:rPr/>
      </w:pPr>
      <w:r w:rsidDel="00000000" w:rsidR="00000000" w:rsidRPr="00000000">
        <w:rPr>
          <w:rtl w:val="0"/>
        </w:rPr>
        <w:t xml:space="preserve">ALI: With my sword…</w:t>
      </w:r>
    </w:p>
    <w:p w:rsidR="00000000" w:rsidDel="00000000" w:rsidP="00000000" w:rsidRDefault="00000000" w:rsidRPr="00000000" w14:paraId="000001C0">
      <w:pPr>
        <w:ind w:left="0" w:firstLine="0"/>
        <w:rPr/>
      </w:pPr>
      <w:r w:rsidDel="00000000" w:rsidR="00000000" w:rsidRPr="00000000">
        <w:rPr>
          <w:rtl w:val="0"/>
        </w:rPr>
      </w:r>
    </w:p>
    <w:p w:rsidR="00000000" w:rsidDel="00000000" w:rsidP="00000000" w:rsidRDefault="00000000" w:rsidRPr="00000000" w14:paraId="000001C1">
      <w:pPr>
        <w:ind w:left="0" w:firstLine="0"/>
        <w:rPr/>
      </w:pPr>
      <w:r w:rsidDel="00000000" w:rsidR="00000000" w:rsidRPr="00000000">
        <w:rPr>
          <w:rtl w:val="0"/>
        </w:rPr>
        <w:t xml:space="preserve">AUSTIN: Go for it.</w:t>
      </w:r>
    </w:p>
    <w:p w:rsidR="00000000" w:rsidDel="00000000" w:rsidP="00000000" w:rsidRDefault="00000000" w:rsidRPr="00000000" w14:paraId="000001C2">
      <w:pPr>
        <w:ind w:left="0" w:firstLine="0"/>
        <w:rPr/>
      </w:pPr>
      <w:r w:rsidDel="00000000" w:rsidR="00000000" w:rsidRPr="00000000">
        <w:rPr>
          <w:rtl w:val="0"/>
        </w:rPr>
      </w:r>
    </w:p>
    <w:p w:rsidR="00000000" w:rsidDel="00000000" w:rsidP="00000000" w:rsidRDefault="00000000" w:rsidRPr="00000000" w14:paraId="000001C3">
      <w:pPr>
        <w:ind w:left="0" w:firstLine="0"/>
        <w:rPr/>
      </w:pPr>
      <w:r w:rsidDel="00000000" w:rsidR="00000000" w:rsidRPr="00000000">
        <w:rPr>
          <w:rtl w:val="0"/>
        </w:rPr>
        <w:t xml:space="preserve">ALI: Yeah. That is 2d6+2?</w:t>
      </w:r>
    </w:p>
    <w:p w:rsidR="00000000" w:rsidDel="00000000" w:rsidP="00000000" w:rsidRDefault="00000000" w:rsidRPr="00000000" w14:paraId="000001C4">
      <w:pPr>
        <w:ind w:left="0" w:firstLine="0"/>
        <w:rPr/>
      </w:pPr>
      <w:r w:rsidDel="00000000" w:rsidR="00000000" w:rsidRPr="00000000">
        <w:rPr>
          <w:rtl w:val="0"/>
        </w:rPr>
      </w:r>
    </w:p>
    <w:p w:rsidR="00000000" w:rsidDel="00000000" w:rsidP="00000000" w:rsidRDefault="00000000" w:rsidRPr="00000000" w14:paraId="000001C5">
      <w:pPr>
        <w:ind w:left="0" w:firstLine="0"/>
        <w:rPr/>
      </w:pPr>
      <w:r w:rsidDel="00000000" w:rsidR="00000000" w:rsidRPr="00000000">
        <w:rPr>
          <w:rtl w:val="0"/>
        </w:rPr>
        <w:t xml:space="preserve">AUSTIN: Mhm.</w:t>
      </w:r>
    </w:p>
    <w:p w:rsidR="00000000" w:rsidDel="00000000" w:rsidP="00000000" w:rsidRDefault="00000000" w:rsidRPr="00000000" w14:paraId="000001C6">
      <w:pPr>
        <w:ind w:left="0" w:firstLine="0"/>
        <w:rPr/>
      </w:pPr>
      <w:r w:rsidDel="00000000" w:rsidR="00000000" w:rsidRPr="00000000">
        <w:rPr>
          <w:rtl w:val="0"/>
        </w:rPr>
      </w:r>
    </w:p>
    <w:p w:rsidR="00000000" w:rsidDel="00000000" w:rsidP="00000000" w:rsidRDefault="00000000" w:rsidRPr="00000000" w14:paraId="000001C7">
      <w:pPr>
        <w:ind w:left="0" w:firstLine="0"/>
        <w:rPr/>
      </w:pPr>
      <w:r w:rsidDel="00000000" w:rsidR="00000000" w:rsidRPr="00000000">
        <w:rPr>
          <w:rtl w:val="0"/>
        </w:rPr>
        <w:t xml:space="preserve">ALI: So I get an 8.</w:t>
      </w:r>
    </w:p>
    <w:p w:rsidR="00000000" w:rsidDel="00000000" w:rsidP="00000000" w:rsidRDefault="00000000" w:rsidRPr="00000000" w14:paraId="000001C8">
      <w:pPr>
        <w:ind w:left="0" w:firstLine="0"/>
        <w:rPr/>
      </w:pPr>
      <w:r w:rsidDel="00000000" w:rsidR="00000000" w:rsidRPr="00000000">
        <w:rPr>
          <w:rtl w:val="0"/>
        </w:rPr>
      </w:r>
    </w:p>
    <w:p w:rsidR="00000000" w:rsidDel="00000000" w:rsidP="00000000" w:rsidRDefault="00000000" w:rsidRPr="00000000" w14:paraId="000001C9">
      <w:pPr>
        <w:ind w:left="0" w:firstLine="0"/>
        <w:rPr/>
      </w:pPr>
      <w:r w:rsidDel="00000000" w:rsidR="00000000" w:rsidRPr="00000000">
        <w:rPr>
          <w:rtl w:val="0"/>
        </w:rPr>
        <w:t xml:space="preserve">AUSTIN: That’s a hit.</w:t>
      </w:r>
    </w:p>
    <w:p w:rsidR="00000000" w:rsidDel="00000000" w:rsidP="00000000" w:rsidRDefault="00000000" w:rsidRPr="00000000" w14:paraId="000001CA">
      <w:pPr>
        <w:ind w:left="0" w:firstLine="0"/>
        <w:rPr/>
      </w:pPr>
      <w:r w:rsidDel="00000000" w:rsidR="00000000" w:rsidRPr="00000000">
        <w:rPr>
          <w:rtl w:val="0"/>
        </w:rPr>
      </w:r>
    </w:p>
    <w:p w:rsidR="00000000" w:rsidDel="00000000" w:rsidP="00000000" w:rsidRDefault="00000000" w:rsidRPr="00000000" w14:paraId="000001CB">
      <w:pPr>
        <w:ind w:left="0" w:firstLine="0"/>
        <w:rPr/>
      </w:pPr>
      <w:r w:rsidDel="00000000" w:rsidR="00000000" w:rsidRPr="00000000">
        <w:rPr>
          <w:rtl w:val="0"/>
        </w:rPr>
        <w:t xml:space="preserve">ALI: Yeah.</w:t>
      </w:r>
    </w:p>
    <w:p w:rsidR="00000000" w:rsidDel="00000000" w:rsidP="00000000" w:rsidRDefault="00000000" w:rsidRPr="00000000" w14:paraId="000001CC">
      <w:pPr>
        <w:ind w:left="0" w:firstLine="0"/>
        <w:rPr/>
      </w:pPr>
      <w:r w:rsidDel="00000000" w:rsidR="00000000" w:rsidRPr="00000000">
        <w:rPr>
          <w:rtl w:val="0"/>
        </w:rPr>
      </w:r>
    </w:p>
    <w:p w:rsidR="00000000" w:rsidDel="00000000" w:rsidP="00000000" w:rsidRDefault="00000000" w:rsidRPr="00000000" w14:paraId="000001CD">
      <w:pPr>
        <w:ind w:left="0" w:firstLine="0"/>
        <w:rPr/>
      </w:pPr>
      <w:r w:rsidDel="00000000" w:rsidR="00000000" w:rsidRPr="00000000">
        <w:rPr>
          <w:rtl w:val="0"/>
        </w:rPr>
        <w:t xml:space="preserve">AUSTIN: So go ahead and do your damage, she’ll also get to do damage to you. She’ll be able to hit you. But...</w:t>
      </w:r>
    </w:p>
    <w:p w:rsidR="00000000" w:rsidDel="00000000" w:rsidP="00000000" w:rsidRDefault="00000000" w:rsidRPr="00000000" w14:paraId="000001CE">
      <w:pPr>
        <w:ind w:left="0" w:firstLine="0"/>
        <w:rPr/>
      </w:pPr>
      <w:r w:rsidDel="00000000" w:rsidR="00000000" w:rsidRPr="00000000">
        <w:rPr>
          <w:rtl w:val="0"/>
        </w:rPr>
      </w:r>
    </w:p>
    <w:p w:rsidR="00000000" w:rsidDel="00000000" w:rsidP="00000000" w:rsidRDefault="00000000" w:rsidRPr="00000000" w14:paraId="000001CF">
      <w:pPr>
        <w:ind w:left="0" w:firstLine="0"/>
        <w:rPr/>
      </w:pPr>
      <w:r w:rsidDel="00000000" w:rsidR="00000000" w:rsidRPr="00000000">
        <w:rPr>
          <w:rtl w:val="0"/>
        </w:rPr>
        <w:t xml:space="preserve">ALI: Hit -- oh, um, what I wanted to, we forgot this before but my sword has +2 piercing and, uh--</w:t>
      </w:r>
    </w:p>
    <w:p w:rsidR="00000000" w:rsidDel="00000000" w:rsidP="00000000" w:rsidRDefault="00000000" w:rsidRPr="00000000" w14:paraId="000001D0">
      <w:pPr>
        <w:ind w:left="0" w:firstLine="0"/>
        <w:rPr/>
      </w:pPr>
      <w:r w:rsidDel="00000000" w:rsidR="00000000" w:rsidRPr="00000000">
        <w:rPr>
          <w:rtl w:val="0"/>
        </w:rPr>
      </w:r>
    </w:p>
    <w:p w:rsidR="00000000" w:rsidDel="00000000" w:rsidP="00000000" w:rsidRDefault="00000000" w:rsidRPr="00000000" w14:paraId="000001D1">
      <w:pPr>
        <w:ind w:left="0" w:firstLine="0"/>
        <w:rPr/>
      </w:pPr>
      <w:r w:rsidDel="00000000" w:rsidR="00000000" w:rsidRPr="00000000">
        <w:rPr>
          <w:rtl w:val="0"/>
        </w:rPr>
        <w:t xml:space="preserve">AUSTIN: Oh, that’s good. Nothing on her, if you’d been hitting Rivalo that would have come up. I don’t think you’ve hit him. Oh, wait you totally did, you did hit Rivalo once --</w:t>
      </w:r>
    </w:p>
    <w:p w:rsidR="00000000" w:rsidDel="00000000" w:rsidP="00000000" w:rsidRDefault="00000000" w:rsidRPr="00000000" w14:paraId="000001D2">
      <w:pPr>
        <w:ind w:left="0" w:firstLine="0"/>
        <w:rPr/>
      </w:pPr>
      <w:r w:rsidDel="00000000" w:rsidR="00000000" w:rsidRPr="00000000">
        <w:rPr>
          <w:rtl w:val="0"/>
        </w:rPr>
      </w:r>
    </w:p>
    <w:p w:rsidR="00000000" w:rsidDel="00000000" w:rsidP="00000000" w:rsidRDefault="00000000" w:rsidRPr="00000000" w14:paraId="000001D3">
      <w:pPr>
        <w:ind w:left="0" w:firstLine="0"/>
        <w:rPr/>
      </w:pPr>
      <w:r w:rsidDel="00000000" w:rsidR="00000000" w:rsidRPr="00000000">
        <w:rPr>
          <w:rtl w:val="0"/>
        </w:rPr>
        <w:t xml:space="preserve">JACK (overlapping AUSTIN): (??) Rivalo (??)</w:t>
      </w:r>
    </w:p>
    <w:p w:rsidR="00000000" w:rsidDel="00000000" w:rsidP="00000000" w:rsidRDefault="00000000" w:rsidRPr="00000000" w14:paraId="000001D4">
      <w:pPr>
        <w:ind w:left="0" w:firstLine="0"/>
        <w:rPr/>
      </w:pPr>
      <w:r w:rsidDel="00000000" w:rsidR="00000000" w:rsidRPr="00000000">
        <w:rPr>
          <w:rtl w:val="0"/>
        </w:rPr>
      </w:r>
    </w:p>
    <w:p w:rsidR="00000000" w:rsidDel="00000000" w:rsidP="00000000" w:rsidRDefault="00000000" w:rsidRPr="00000000" w14:paraId="000001D5">
      <w:pPr>
        <w:ind w:left="0" w:firstLine="0"/>
        <w:rPr/>
      </w:pPr>
      <w:r w:rsidDel="00000000" w:rsidR="00000000" w:rsidRPr="00000000">
        <w:rPr>
          <w:rtl w:val="0"/>
        </w:rPr>
        <w:t xml:space="preserve">ALI: Yeah.</w:t>
      </w:r>
    </w:p>
    <w:p w:rsidR="00000000" w:rsidDel="00000000" w:rsidP="00000000" w:rsidRDefault="00000000" w:rsidRPr="00000000" w14:paraId="000001D6">
      <w:pPr>
        <w:ind w:left="0" w:firstLine="0"/>
        <w:rPr/>
      </w:pPr>
      <w:r w:rsidDel="00000000" w:rsidR="00000000" w:rsidRPr="00000000">
        <w:rPr>
          <w:rtl w:val="0"/>
        </w:rPr>
      </w:r>
    </w:p>
    <w:p w:rsidR="00000000" w:rsidDel="00000000" w:rsidP="00000000" w:rsidRDefault="00000000" w:rsidRPr="00000000" w14:paraId="000001D7">
      <w:pPr>
        <w:ind w:left="0" w:firstLine="0"/>
        <w:rPr/>
      </w:pPr>
      <w:r w:rsidDel="00000000" w:rsidR="00000000" w:rsidRPr="00000000">
        <w:rPr>
          <w:rtl w:val="0"/>
        </w:rPr>
        <w:t xml:space="preserve">AUSTIN: -- so I will take note of that. There we go. He’s a little bit more hurt. </w:t>
      </w:r>
    </w:p>
    <w:p w:rsidR="00000000" w:rsidDel="00000000" w:rsidP="00000000" w:rsidRDefault="00000000" w:rsidRPr="00000000" w14:paraId="000001D8">
      <w:pPr>
        <w:ind w:left="0" w:firstLine="0"/>
        <w:rPr/>
      </w:pPr>
      <w:r w:rsidDel="00000000" w:rsidR="00000000" w:rsidRPr="00000000">
        <w:rPr>
          <w:rtl w:val="0"/>
        </w:rPr>
      </w:r>
    </w:p>
    <w:p w:rsidR="00000000" w:rsidDel="00000000" w:rsidP="00000000" w:rsidRDefault="00000000" w:rsidRPr="00000000" w14:paraId="000001D9">
      <w:pPr>
        <w:ind w:left="0" w:firstLine="0"/>
        <w:rPr/>
      </w:pPr>
      <w:r w:rsidDel="00000000" w:rsidR="00000000" w:rsidRPr="00000000">
        <w:rPr>
          <w:rtl w:val="0"/>
        </w:rPr>
        <w:t xml:space="preserve">ALI: And then my damage is d10 plus… is there a +1 or no?</w:t>
      </w:r>
    </w:p>
    <w:p w:rsidR="00000000" w:rsidDel="00000000" w:rsidP="00000000" w:rsidRDefault="00000000" w:rsidRPr="00000000" w14:paraId="000001DA">
      <w:pPr>
        <w:ind w:left="0" w:firstLine="0"/>
        <w:rPr/>
      </w:pPr>
      <w:r w:rsidDel="00000000" w:rsidR="00000000" w:rsidRPr="00000000">
        <w:rPr>
          <w:rtl w:val="0"/>
        </w:rPr>
      </w:r>
    </w:p>
    <w:p w:rsidR="00000000" w:rsidDel="00000000" w:rsidP="00000000" w:rsidRDefault="00000000" w:rsidRPr="00000000" w14:paraId="000001DB">
      <w:pPr>
        <w:ind w:left="0" w:firstLine="0"/>
        <w:rPr/>
      </w:pPr>
      <w:r w:rsidDel="00000000" w:rsidR="00000000" w:rsidRPr="00000000">
        <w:rPr>
          <w:rtl w:val="0"/>
        </w:rPr>
        <w:t xml:space="preserve">AUSTIN: No, it’s just a d10. Unless it says, unless your sword says plus on that.</w:t>
      </w:r>
    </w:p>
    <w:p w:rsidR="00000000" w:rsidDel="00000000" w:rsidP="00000000" w:rsidRDefault="00000000" w:rsidRPr="00000000" w14:paraId="000001DC">
      <w:pPr>
        <w:ind w:left="0" w:firstLine="0"/>
        <w:rPr/>
      </w:pPr>
      <w:r w:rsidDel="00000000" w:rsidR="00000000" w:rsidRPr="00000000">
        <w:rPr>
          <w:rtl w:val="0"/>
        </w:rPr>
      </w:r>
    </w:p>
    <w:p w:rsidR="00000000" w:rsidDel="00000000" w:rsidP="00000000" w:rsidRDefault="00000000" w:rsidRPr="00000000" w14:paraId="000001DD">
      <w:pPr>
        <w:ind w:left="0" w:firstLine="0"/>
        <w:rPr/>
      </w:pPr>
      <w:r w:rsidDel="00000000" w:rsidR="00000000" w:rsidRPr="00000000">
        <w:rPr>
          <w:rtl w:val="0"/>
        </w:rPr>
        <w:t xml:space="preserve">ART: It probably does.</w:t>
      </w:r>
    </w:p>
    <w:p w:rsidR="00000000" w:rsidDel="00000000" w:rsidP="00000000" w:rsidRDefault="00000000" w:rsidRPr="00000000" w14:paraId="000001DE">
      <w:pPr>
        <w:ind w:left="0" w:firstLine="0"/>
        <w:rPr/>
      </w:pPr>
      <w:r w:rsidDel="00000000" w:rsidR="00000000" w:rsidRPr="00000000">
        <w:rPr>
          <w:rtl w:val="0"/>
        </w:rPr>
      </w:r>
    </w:p>
    <w:p w:rsidR="00000000" w:rsidDel="00000000" w:rsidP="00000000" w:rsidRDefault="00000000" w:rsidRPr="00000000" w14:paraId="000001DF">
      <w:pPr>
        <w:ind w:left="0" w:firstLine="0"/>
        <w:rPr/>
      </w:pPr>
      <w:r w:rsidDel="00000000" w:rsidR="00000000" w:rsidRPr="00000000">
        <w:rPr>
          <w:rtl w:val="0"/>
        </w:rPr>
        <w:t xml:space="preserve">AUSTIN: It probably does, your sword almost certainly does.</w:t>
      </w:r>
    </w:p>
    <w:p w:rsidR="00000000" w:rsidDel="00000000" w:rsidP="00000000" w:rsidRDefault="00000000" w:rsidRPr="00000000" w14:paraId="000001E0">
      <w:pPr>
        <w:ind w:left="0" w:firstLine="0"/>
        <w:rPr/>
      </w:pPr>
      <w:r w:rsidDel="00000000" w:rsidR="00000000" w:rsidRPr="00000000">
        <w:rPr>
          <w:rtl w:val="0"/>
        </w:rPr>
      </w:r>
    </w:p>
    <w:p w:rsidR="00000000" w:rsidDel="00000000" w:rsidP="00000000" w:rsidRDefault="00000000" w:rsidRPr="00000000" w14:paraId="000001E1">
      <w:pPr>
        <w:ind w:left="0" w:firstLine="0"/>
        <w:rPr/>
      </w:pPr>
      <w:r w:rsidDel="00000000" w:rsidR="00000000" w:rsidRPr="00000000">
        <w:rPr>
          <w:rtl w:val="0"/>
        </w:rPr>
        <w:t xml:space="preserve">ALI: It only has a +1 piercing which doesn’t have a thing for her, right?</w:t>
      </w:r>
    </w:p>
    <w:p w:rsidR="00000000" w:rsidDel="00000000" w:rsidP="00000000" w:rsidRDefault="00000000" w:rsidRPr="00000000" w14:paraId="000001E2">
      <w:pPr>
        <w:ind w:left="0" w:firstLine="0"/>
        <w:rPr/>
      </w:pPr>
      <w:r w:rsidDel="00000000" w:rsidR="00000000" w:rsidRPr="00000000">
        <w:rPr>
          <w:rtl w:val="0"/>
        </w:rPr>
      </w:r>
    </w:p>
    <w:p w:rsidR="00000000" w:rsidDel="00000000" w:rsidP="00000000" w:rsidRDefault="00000000" w:rsidRPr="00000000" w14:paraId="000001E3">
      <w:pPr>
        <w:ind w:left="0" w:firstLine="0"/>
        <w:rPr/>
      </w:pPr>
      <w:r w:rsidDel="00000000" w:rsidR="00000000" w:rsidRPr="00000000">
        <w:rPr>
          <w:rtl w:val="0"/>
        </w:rPr>
        <w:t xml:space="preserve">AUSTIN: No, unless you had -- yeah, yeah yeah, so you could’ve taken -- your signature weapon could have had +1 damage but +1 weight or something, but you didn’t, you took piercing and something else?</w:t>
        <w:br w:type="textWrapping"/>
      </w:r>
    </w:p>
    <w:p w:rsidR="00000000" w:rsidDel="00000000" w:rsidP="00000000" w:rsidRDefault="00000000" w:rsidRPr="00000000" w14:paraId="000001E4">
      <w:pPr>
        <w:ind w:left="0" w:firstLine="0"/>
        <w:rPr/>
      </w:pPr>
      <w:r w:rsidDel="00000000" w:rsidR="00000000" w:rsidRPr="00000000">
        <w:rPr>
          <w:rtl w:val="0"/>
        </w:rPr>
        <w:t xml:space="preserve">ALI (overlapping AUSTIN): Right right right. Okay, yeah. Um, it’s uh, sure... crafted.</w:t>
      </w:r>
    </w:p>
    <w:p w:rsidR="00000000" w:rsidDel="00000000" w:rsidP="00000000" w:rsidRDefault="00000000" w:rsidRPr="00000000" w14:paraId="000001E5">
      <w:pPr>
        <w:ind w:left="0" w:firstLine="0"/>
        <w:rPr/>
      </w:pPr>
      <w:r w:rsidDel="00000000" w:rsidR="00000000" w:rsidRPr="00000000">
        <w:rPr>
          <w:rtl w:val="0"/>
        </w:rPr>
      </w:r>
    </w:p>
    <w:p w:rsidR="00000000" w:rsidDel="00000000" w:rsidP="00000000" w:rsidRDefault="00000000" w:rsidRPr="00000000" w14:paraId="000001E6">
      <w:pPr>
        <w:ind w:left="0" w:firstLine="0"/>
        <w:rPr/>
      </w:pPr>
      <w:r w:rsidDel="00000000" w:rsidR="00000000" w:rsidRPr="00000000">
        <w:rPr>
          <w:rtl w:val="0"/>
        </w:rPr>
        <w:t xml:space="preserve">AUSTIN (overlapping ALI): Well-crafted? Yeah.</w:t>
      </w:r>
    </w:p>
    <w:p w:rsidR="00000000" w:rsidDel="00000000" w:rsidP="00000000" w:rsidRDefault="00000000" w:rsidRPr="00000000" w14:paraId="000001E7">
      <w:pPr>
        <w:ind w:left="0" w:firstLine="0"/>
        <w:rPr/>
      </w:pPr>
      <w:r w:rsidDel="00000000" w:rsidR="00000000" w:rsidRPr="00000000">
        <w:rPr>
          <w:rtl w:val="0"/>
        </w:rPr>
      </w:r>
    </w:p>
    <w:p w:rsidR="00000000" w:rsidDel="00000000" w:rsidP="00000000" w:rsidRDefault="00000000" w:rsidRPr="00000000" w14:paraId="000001E8">
      <w:pPr>
        <w:ind w:left="0" w:firstLine="0"/>
        <w:rPr/>
      </w:pPr>
      <w:r w:rsidDel="00000000" w:rsidR="00000000" w:rsidRPr="00000000">
        <w:rPr>
          <w:rtl w:val="0"/>
        </w:rPr>
        <w:t xml:space="preserve">ALI: So that’s -1 weight.</w:t>
      </w:r>
    </w:p>
    <w:p w:rsidR="00000000" w:rsidDel="00000000" w:rsidP="00000000" w:rsidRDefault="00000000" w:rsidRPr="00000000" w14:paraId="000001E9">
      <w:pPr>
        <w:ind w:left="0" w:firstLine="0"/>
        <w:rPr/>
      </w:pPr>
      <w:r w:rsidDel="00000000" w:rsidR="00000000" w:rsidRPr="00000000">
        <w:rPr>
          <w:rtl w:val="0"/>
        </w:rPr>
      </w:r>
    </w:p>
    <w:p w:rsidR="00000000" w:rsidDel="00000000" w:rsidP="00000000" w:rsidRDefault="00000000" w:rsidRPr="00000000" w14:paraId="000001EA">
      <w:pPr>
        <w:ind w:left="0" w:firstLine="0"/>
        <w:rPr/>
      </w:pPr>
      <w:r w:rsidDel="00000000" w:rsidR="00000000" w:rsidRPr="00000000">
        <w:rPr>
          <w:rtl w:val="0"/>
        </w:rPr>
        <w:t xml:space="preserve">AUSTIN (overlapping ALI): Yeah. Yeah. Okay.</w:t>
      </w:r>
    </w:p>
    <w:p w:rsidR="00000000" w:rsidDel="00000000" w:rsidP="00000000" w:rsidRDefault="00000000" w:rsidRPr="00000000" w14:paraId="000001EB">
      <w:pPr>
        <w:ind w:left="0" w:firstLine="0"/>
        <w:rPr/>
      </w:pPr>
      <w:r w:rsidDel="00000000" w:rsidR="00000000" w:rsidRPr="00000000">
        <w:rPr>
          <w:rtl w:val="0"/>
        </w:rPr>
      </w:r>
    </w:p>
    <w:p w:rsidR="00000000" w:rsidDel="00000000" w:rsidP="00000000" w:rsidRDefault="00000000" w:rsidRPr="00000000" w14:paraId="000001EC">
      <w:pPr>
        <w:ind w:left="0" w:firstLine="0"/>
        <w:rPr/>
      </w:pPr>
      <w:r w:rsidDel="00000000" w:rsidR="00000000" w:rsidRPr="00000000">
        <w:rPr>
          <w:rtl w:val="0"/>
        </w:rPr>
        <w:t xml:space="preserve">ALI (overlapping AUSTIN): Uh, one -- oh - ahh! My damage is a 4.</w:t>
      </w:r>
    </w:p>
    <w:p w:rsidR="00000000" w:rsidDel="00000000" w:rsidP="00000000" w:rsidRDefault="00000000" w:rsidRPr="00000000" w14:paraId="000001ED">
      <w:pPr>
        <w:ind w:left="0" w:firstLine="0"/>
        <w:rPr/>
      </w:pPr>
      <w:r w:rsidDel="00000000" w:rsidR="00000000" w:rsidRPr="00000000">
        <w:rPr>
          <w:rtl w:val="0"/>
        </w:rPr>
      </w:r>
    </w:p>
    <w:p w:rsidR="00000000" w:rsidDel="00000000" w:rsidP="00000000" w:rsidRDefault="00000000" w:rsidRPr="00000000" w14:paraId="000001EE">
      <w:pPr>
        <w:ind w:left="0" w:firstLine="0"/>
        <w:rPr/>
      </w:pPr>
      <w:r w:rsidDel="00000000" w:rsidR="00000000" w:rsidRPr="00000000">
        <w:rPr>
          <w:rtl w:val="0"/>
        </w:rPr>
        <w:t xml:space="preserve">AUSTIN (overlapping ALI): Okay, no, that’s fine. Go ahead and do -- take -- also roll d10 damage against you really quick, 1d10 for you, and I’ll see how this goes.</w:t>
      </w:r>
    </w:p>
    <w:p w:rsidR="00000000" w:rsidDel="00000000" w:rsidP="00000000" w:rsidRDefault="00000000" w:rsidRPr="00000000" w14:paraId="000001EF">
      <w:pPr>
        <w:ind w:left="0" w:firstLine="0"/>
        <w:rPr/>
      </w:pPr>
      <w:r w:rsidDel="00000000" w:rsidR="00000000" w:rsidRPr="00000000">
        <w:rPr>
          <w:rtl w:val="0"/>
        </w:rPr>
      </w:r>
    </w:p>
    <w:p w:rsidR="00000000" w:rsidDel="00000000" w:rsidP="00000000" w:rsidRDefault="00000000" w:rsidRPr="00000000" w14:paraId="000001F0">
      <w:pPr>
        <w:ind w:left="0" w:firstLine="0"/>
        <w:rPr/>
      </w:pPr>
      <w:r w:rsidDel="00000000" w:rsidR="00000000" w:rsidRPr="00000000">
        <w:rPr>
          <w:rtl w:val="0"/>
        </w:rPr>
        <w:t xml:space="preserve">ALI: Oh, a 1! Which is --</w:t>
      </w:r>
    </w:p>
    <w:p w:rsidR="00000000" w:rsidDel="00000000" w:rsidP="00000000" w:rsidRDefault="00000000" w:rsidRPr="00000000" w14:paraId="000001F1">
      <w:pPr>
        <w:ind w:left="0" w:firstLine="0"/>
        <w:rPr/>
      </w:pPr>
      <w:r w:rsidDel="00000000" w:rsidR="00000000" w:rsidRPr="00000000">
        <w:rPr>
          <w:rtl w:val="0"/>
        </w:rPr>
      </w:r>
    </w:p>
    <w:p w:rsidR="00000000" w:rsidDel="00000000" w:rsidP="00000000" w:rsidRDefault="00000000" w:rsidRPr="00000000" w14:paraId="000001F2">
      <w:pPr>
        <w:ind w:left="0" w:firstLine="0"/>
        <w:rPr/>
      </w:pPr>
      <w:r w:rsidDel="00000000" w:rsidR="00000000" w:rsidRPr="00000000">
        <w:rPr>
          <w:rtl w:val="0"/>
        </w:rPr>
        <w:t xml:space="preserve">AUSTIN: Which is nothing for you.</w:t>
      </w:r>
    </w:p>
    <w:p w:rsidR="00000000" w:rsidDel="00000000" w:rsidP="00000000" w:rsidRDefault="00000000" w:rsidRPr="00000000" w14:paraId="000001F3">
      <w:pPr>
        <w:ind w:left="0" w:firstLine="0"/>
        <w:rPr/>
      </w:pPr>
      <w:r w:rsidDel="00000000" w:rsidR="00000000" w:rsidRPr="00000000">
        <w:rPr>
          <w:rtl w:val="0"/>
        </w:rPr>
      </w:r>
    </w:p>
    <w:p w:rsidR="00000000" w:rsidDel="00000000" w:rsidP="00000000" w:rsidRDefault="00000000" w:rsidRPr="00000000" w14:paraId="000001F4">
      <w:pPr>
        <w:ind w:left="0" w:firstLine="0"/>
        <w:rPr/>
      </w:pPr>
      <w:r w:rsidDel="00000000" w:rsidR="00000000" w:rsidRPr="00000000">
        <w:rPr>
          <w:rtl w:val="0"/>
        </w:rPr>
        <w:t xml:space="preserve">JACK: We’ve had good rolls!</w:t>
      </w:r>
    </w:p>
    <w:p w:rsidR="00000000" w:rsidDel="00000000" w:rsidP="00000000" w:rsidRDefault="00000000" w:rsidRPr="00000000" w14:paraId="000001F5">
      <w:pPr>
        <w:ind w:left="0" w:firstLine="0"/>
        <w:rPr/>
      </w:pPr>
      <w:r w:rsidDel="00000000" w:rsidR="00000000" w:rsidRPr="00000000">
        <w:rPr>
          <w:rtl w:val="0"/>
        </w:rPr>
      </w:r>
    </w:p>
    <w:p w:rsidR="00000000" w:rsidDel="00000000" w:rsidP="00000000" w:rsidRDefault="00000000" w:rsidRPr="00000000" w14:paraId="000001F6">
      <w:pPr>
        <w:ind w:left="0" w:firstLine="0"/>
        <w:rPr/>
      </w:pPr>
      <w:r w:rsidDel="00000000" w:rsidR="00000000" w:rsidRPr="00000000">
        <w:rPr>
          <w:rtl w:val="0"/>
        </w:rPr>
        <w:t xml:space="preserve">AUSTIN: Uh, you, uh -- so she’s trying to get Fero off her back and spins around to like -- and looks up to see you and you’re able to just like one clear stab through her stomach --</w:t>
      </w:r>
    </w:p>
    <w:p w:rsidR="00000000" w:rsidDel="00000000" w:rsidP="00000000" w:rsidRDefault="00000000" w:rsidRPr="00000000" w14:paraId="000001F7">
      <w:pPr>
        <w:ind w:left="0" w:firstLine="0"/>
        <w:rPr/>
      </w:pPr>
      <w:r w:rsidDel="00000000" w:rsidR="00000000" w:rsidRPr="00000000">
        <w:rPr>
          <w:rtl w:val="0"/>
        </w:rPr>
      </w:r>
    </w:p>
    <w:p w:rsidR="00000000" w:rsidDel="00000000" w:rsidP="00000000" w:rsidRDefault="00000000" w:rsidRPr="00000000" w14:paraId="000001F8">
      <w:pPr>
        <w:ind w:left="0" w:firstLine="0"/>
        <w:rPr/>
      </w:pPr>
      <w:r w:rsidDel="00000000" w:rsidR="00000000" w:rsidRPr="00000000">
        <w:rPr>
          <w:rtl w:val="0"/>
        </w:rPr>
        <w:t xml:space="preserve">KEITH: Nice.</w:t>
      </w:r>
    </w:p>
    <w:p w:rsidR="00000000" w:rsidDel="00000000" w:rsidP="00000000" w:rsidRDefault="00000000" w:rsidRPr="00000000" w14:paraId="000001F9">
      <w:pPr>
        <w:ind w:left="0" w:firstLine="0"/>
        <w:rPr/>
      </w:pPr>
      <w:r w:rsidDel="00000000" w:rsidR="00000000" w:rsidRPr="00000000">
        <w:rPr>
          <w:rtl w:val="0"/>
        </w:rPr>
      </w:r>
    </w:p>
    <w:p w:rsidR="00000000" w:rsidDel="00000000" w:rsidP="00000000" w:rsidRDefault="00000000" w:rsidRPr="00000000" w14:paraId="000001FA">
      <w:pPr>
        <w:ind w:left="0" w:firstLine="0"/>
        <w:rPr/>
      </w:pPr>
      <w:r w:rsidDel="00000000" w:rsidR="00000000" w:rsidRPr="00000000">
        <w:rPr>
          <w:rtl w:val="0"/>
        </w:rPr>
        <w:t xml:space="preserve">AUSTIN: -- and drops forward, like, reaches out to like hit you as she falls, and looks straight up at you for the first time and you can see that over her left eye, something’s been carved right there, like right over her eye and then falls, blood seeping out, no life left in her.</w:t>
      </w:r>
    </w:p>
    <w:p w:rsidR="00000000" w:rsidDel="00000000" w:rsidP="00000000" w:rsidRDefault="00000000" w:rsidRPr="00000000" w14:paraId="000001FB">
      <w:pPr>
        <w:ind w:left="0" w:firstLine="0"/>
        <w:rPr/>
      </w:pPr>
      <w:r w:rsidDel="00000000" w:rsidR="00000000" w:rsidRPr="00000000">
        <w:rPr>
          <w:rtl w:val="0"/>
        </w:rPr>
      </w:r>
    </w:p>
    <w:p w:rsidR="00000000" w:rsidDel="00000000" w:rsidP="00000000" w:rsidRDefault="00000000" w:rsidRPr="00000000" w14:paraId="000001FC">
      <w:pPr>
        <w:ind w:left="0" w:firstLine="0"/>
        <w:rPr/>
      </w:pPr>
      <w:r w:rsidDel="00000000" w:rsidR="00000000" w:rsidRPr="00000000">
        <w:rPr>
          <w:rtl w:val="0"/>
        </w:rPr>
        <w:t xml:space="preserve">JACK: (inhales) Yes! Okay, one down, two to go.</w:t>
      </w:r>
    </w:p>
    <w:p w:rsidR="00000000" w:rsidDel="00000000" w:rsidP="00000000" w:rsidRDefault="00000000" w:rsidRPr="00000000" w14:paraId="000001FD">
      <w:pPr>
        <w:ind w:left="0" w:firstLine="0"/>
        <w:rPr/>
      </w:pPr>
      <w:r w:rsidDel="00000000" w:rsidR="00000000" w:rsidRPr="00000000">
        <w:rPr>
          <w:rtl w:val="0"/>
        </w:rPr>
      </w:r>
    </w:p>
    <w:p w:rsidR="00000000" w:rsidDel="00000000" w:rsidP="00000000" w:rsidRDefault="00000000" w:rsidRPr="00000000" w14:paraId="000001FE">
      <w:pPr>
        <w:ind w:left="0" w:firstLine="0"/>
        <w:rPr/>
      </w:pPr>
      <w:r w:rsidDel="00000000" w:rsidR="00000000" w:rsidRPr="00000000">
        <w:rPr>
          <w:rtl w:val="0"/>
        </w:rPr>
        <w:t xml:space="preserve">ALI (overlapping JACK): Like, on her eye, or…?</w:t>
      </w:r>
    </w:p>
    <w:p w:rsidR="00000000" w:rsidDel="00000000" w:rsidP="00000000" w:rsidRDefault="00000000" w:rsidRPr="00000000" w14:paraId="000001FF">
      <w:pPr>
        <w:ind w:left="0" w:firstLine="0"/>
        <w:rPr/>
      </w:pPr>
      <w:r w:rsidDel="00000000" w:rsidR="00000000" w:rsidRPr="00000000">
        <w:rPr>
          <w:rtl w:val="0"/>
        </w:rPr>
      </w:r>
    </w:p>
    <w:p w:rsidR="00000000" w:rsidDel="00000000" w:rsidP="00000000" w:rsidRDefault="00000000" w:rsidRPr="00000000" w14:paraId="00000200">
      <w:pPr>
        <w:ind w:left="0" w:firstLine="0"/>
        <w:rPr/>
      </w:pPr>
      <w:r w:rsidDel="00000000" w:rsidR="00000000" w:rsidRPr="00000000">
        <w:rPr>
          <w:rtl w:val="0"/>
        </w:rPr>
        <w:t xml:space="preserve">AUSTIN: Like, no, like, her eye is gone.</w:t>
      </w:r>
    </w:p>
    <w:p w:rsidR="00000000" w:rsidDel="00000000" w:rsidP="00000000" w:rsidRDefault="00000000" w:rsidRPr="00000000" w14:paraId="00000201">
      <w:pPr>
        <w:ind w:left="0" w:firstLine="0"/>
        <w:rPr/>
      </w:pPr>
      <w:r w:rsidDel="00000000" w:rsidR="00000000" w:rsidRPr="00000000">
        <w:rPr>
          <w:rtl w:val="0"/>
        </w:rPr>
      </w:r>
    </w:p>
    <w:p w:rsidR="00000000" w:rsidDel="00000000" w:rsidP="00000000" w:rsidRDefault="00000000" w:rsidRPr="00000000" w14:paraId="00000202">
      <w:pPr>
        <w:ind w:left="0" w:firstLine="0"/>
        <w:rPr/>
      </w:pPr>
      <w:r w:rsidDel="00000000" w:rsidR="00000000" w:rsidRPr="00000000">
        <w:rPr>
          <w:rtl w:val="0"/>
        </w:rPr>
        <w:t xml:space="preserve">ALI (overlapping AUSTIN): No, actually don’t -- [laughs]</w:t>
      </w:r>
    </w:p>
    <w:p w:rsidR="00000000" w:rsidDel="00000000" w:rsidP="00000000" w:rsidRDefault="00000000" w:rsidRPr="00000000" w14:paraId="00000203">
      <w:pPr>
        <w:ind w:left="0" w:firstLine="0"/>
        <w:rPr/>
      </w:pPr>
      <w:r w:rsidDel="00000000" w:rsidR="00000000" w:rsidRPr="00000000">
        <w:rPr>
          <w:rtl w:val="0"/>
        </w:rPr>
      </w:r>
    </w:p>
    <w:p w:rsidR="00000000" w:rsidDel="00000000" w:rsidP="00000000" w:rsidRDefault="00000000" w:rsidRPr="00000000" w14:paraId="00000204">
      <w:pPr>
        <w:ind w:left="0" w:firstLine="0"/>
        <w:rPr/>
      </w:pPr>
      <w:r w:rsidDel="00000000" w:rsidR="00000000" w:rsidRPr="00000000">
        <w:rPr>
          <w:rtl w:val="0"/>
        </w:rPr>
        <w:t xml:space="preserve">AUSTIN: Her eye is gone, it’s just flesh, it’s just flesh.</w:t>
      </w:r>
    </w:p>
    <w:p w:rsidR="00000000" w:rsidDel="00000000" w:rsidP="00000000" w:rsidRDefault="00000000" w:rsidRPr="00000000" w14:paraId="00000205">
      <w:pPr>
        <w:ind w:left="0" w:firstLine="0"/>
        <w:rPr/>
      </w:pPr>
      <w:r w:rsidDel="00000000" w:rsidR="00000000" w:rsidRPr="00000000">
        <w:rPr>
          <w:rtl w:val="0"/>
        </w:rPr>
      </w:r>
    </w:p>
    <w:p w:rsidR="00000000" w:rsidDel="00000000" w:rsidP="00000000" w:rsidRDefault="00000000" w:rsidRPr="00000000" w14:paraId="00000206">
      <w:pPr>
        <w:ind w:left="0" w:firstLine="0"/>
        <w:rPr/>
      </w:pPr>
      <w:r w:rsidDel="00000000" w:rsidR="00000000" w:rsidRPr="00000000">
        <w:rPr>
          <w:rtl w:val="0"/>
        </w:rPr>
        <w:t xml:space="preserve">ALI: Okay. Okay. Okay.</w:t>
      </w:r>
    </w:p>
    <w:p w:rsidR="00000000" w:rsidDel="00000000" w:rsidP="00000000" w:rsidRDefault="00000000" w:rsidRPr="00000000" w14:paraId="00000207">
      <w:pPr>
        <w:ind w:left="0" w:firstLine="0"/>
        <w:rPr/>
      </w:pPr>
      <w:r w:rsidDel="00000000" w:rsidR="00000000" w:rsidRPr="00000000">
        <w:rPr>
          <w:rtl w:val="0"/>
        </w:rPr>
      </w:r>
    </w:p>
    <w:p w:rsidR="00000000" w:rsidDel="00000000" w:rsidP="00000000" w:rsidRDefault="00000000" w:rsidRPr="00000000" w14:paraId="00000208">
      <w:pPr>
        <w:ind w:left="0" w:firstLine="0"/>
        <w:rPr/>
      </w:pPr>
      <w:r w:rsidDel="00000000" w:rsidR="00000000" w:rsidRPr="00000000">
        <w:rPr>
          <w:rtl w:val="0"/>
        </w:rPr>
        <w:t xml:space="preserve">ART: Piercing subtracts from armor, everyone’s clear on that?</w:t>
      </w:r>
    </w:p>
    <w:p w:rsidR="00000000" w:rsidDel="00000000" w:rsidP="00000000" w:rsidRDefault="00000000" w:rsidRPr="00000000" w14:paraId="00000209">
      <w:pPr>
        <w:ind w:left="0" w:firstLine="0"/>
        <w:rPr/>
      </w:pPr>
      <w:r w:rsidDel="00000000" w:rsidR="00000000" w:rsidRPr="00000000">
        <w:rPr>
          <w:rtl w:val="0"/>
        </w:rPr>
      </w:r>
    </w:p>
    <w:p w:rsidR="00000000" w:rsidDel="00000000" w:rsidP="00000000" w:rsidRDefault="00000000" w:rsidRPr="00000000" w14:paraId="0000020A">
      <w:pPr>
        <w:ind w:left="0" w:firstLine="0"/>
        <w:rPr/>
      </w:pPr>
      <w:r w:rsidDel="00000000" w:rsidR="00000000" w:rsidRPr="00000000">
        <w:rPr>
          <w:rtl w:val="0"/>
        </w:rPr>
        <w:t xml:space="preserve">AUSTIN: Yes.</w:t>
      </w:r>
    </w:p>
    <w:p w:rsidR="00000000" w:rsidDel="00000000" w:rsidP="00000000" w:rsidRDefault="00000000" w:rsidRPr="00000000" w14:paraId="0000020B">
      <w:pPr>
        <w:ind w:left="0" w:firstLine="0"/>
        <w:rPr/>
      </w:pPr>
      <w:r w:rsidDel="00000000" w:rsidR="00000000" w:rsidRPr="00000000">
        <w:rPr>
          <w:rtl w:val="0"/>
        </w:rPr>
      </w:r>
    </w:p>
    <w:p w:rsidR="00000000" w:rsidDel="00000000" w:rsidP="00000000" w:rsidRDefault="00000000" w:rsidRPr="00000000" w14:paraId="0000020C">
      <w:pPr>
        <w:ind w:left="0" w:firstLine="0"/>
        <w:rPr/>
      </w:pPr>
      <w:r w:rsidDel="00000000" w:rsidR="00000000" w:rsidRPr="00000000">
        <w:rPr>
          <w:rtl w:val="0"/>
        </w:rPr>
        <w:t xml:space="preserve">KEITH: Yeah.</w:t>
      </w:r>
    </w:p>
    <w:p w:rsidR="00000000" w:rsidDel="00000000" w:rsidP="00000000" w:rsidRDefault="00000000" w:rsidRPr="00000000" w14:paraId="0000020D">
      <w:pPr>
        <w:ind w:left="0" w:firstLine="0"/>
        <w:rPr/>
      </w:pPr>
      <w:r w:rsidDel="00000000" w:rsidR="00000000" w:rsidRPr="00000000">
        <w:rPr>
          <w:rtl w:val="0"/>
        </w:rPr>
      </w:r>
    </w:p>
    <w:p w:rsidR="00000000" w:rsidDel="00000000" w:rsidP="00000000" w:rsidRDefault="00000000" w:rsidRPr="00000000" w14:paraId="0000020E">
      <w:pPr>
        <w:ind w:left="0" w:firstLine="0"/>
        <w:rPr/>
      </w:pPr>
      <w:r w:rsidDel="00000000" w:rsidR="00000000" w:rsidRPr="00000000">
        <w:rPr>
          <w:rtl w:val="0"/>
        </w:rPr>
        <w:t xml:space="preserve">JACK: Cool. I’m gonna do a ha -- if we survive this I’m gonna do a pretty big sweep on the kind of like, enemy iconography in this room --</w:t>
      </w:r>
    </w:p>
    <w:p w:rsidR="00000000" w:rsidDel="00000000" w:rsidP="00000000" w:rsidRDefault="00000000" w:rsidRPr="00000000" w14:paraId="0000020F">
      <w:pPr>
        <w:ind w:left="0" w:firstLine="0"/>
        <w:rPr/>
      </w:pPr>
      <w:r w:rsidDel="00000000" w:rsidR="00000000" w:rsidRPr="00000000">
        <w:rPr>
          <w:rtl w:val="0"/>
        </w:rPr>
      </w:r>
    </w:p>
    <w:p w:rsidR="00000000" w:rsidDel="00000000" w:rsidP="00000000" w:rsidRDefault="00000000" w:rsidRPr="00000000" w14:paraId="00000210">
      <w:pPr>
        <w:ind w:left="0" w:firstLine="0"/>
        <w:rPr/>
      </w:pPr>
      <w:r w:rsidDel="00000000" w:rsidR="00000000" w:rsidRPr="00000000">
        <w:rPr>
          <w:rtl w:val="0"/>
        </w:rPr>
        <w:t xml:space="preserve">AUSTIN: Mhm.</w:t>
      </w:r>
    </w:p>
    <w:p w:rsidR="00000000" w:rsidDel="00000000" w:rsidP="00000000" w:rsidRDefault="00000000" w:rsidRPr="00000000" w14:paraId="00000211">
      <w:pPr>
        <w:ind w:left="0" w:firstLine="0"/>
        <w:rPr/>
      </w:pPr>
      <w:r w:rsidDel="00000000" w:rsidR="00000000" w:rsidRPr="00000000">
        <w:rPr>
          <w:rtl w:val="0"/>
        </w:rPr>
      </w:r>
    </w:p>
    <w:p w:rsidR="00000000" w:rsidDel="00000000" w:rsidP="00000000" w:rsidRDefault="00000000" w:rsidRPr="00000000" w14:paraId="00000212">
      <w:pPr>
        <w:ind w:left="0" w:firstLine="0"/>
        <w:rPr/>
      </w:pPr>
      <w:r w:rsidDel="00000000" w:rsidR="00000000" w:rsidRPr="00000000">
        <w:rPr>
          <w:rtl w:val="0"/>
        </w:rPr>
        <w:t xml:space="preserve">KEITH: I would like -- I would like to transform back into a halfling.</w:t>
      </w:r>
    </w:p>
    <w:p w:rsidR="00000000" w:rsidDel="00000000" w:rsidP="00000000" w:rsidRDefault="00000000" w:rsidRPr="00000000" w14:paraId="00000213">
      <w:pPr>
        <w:ind w:left="0" w:firstLine="0"/>
        <w:rPr/>
      </w:pPr>
      <w:r w:rsidDel="00000000" w:rsidR="00000000" w:rsidRPr="00000000">
        <w:rPr>
          <w:rtl w:val="0"/>
        </w:rPr>
      </w:r>
    </w:p>
    <w:p w:rsidR="00000000" w:rsidDel="00000000" w:rsidP="00000000" w:rsidRDefault="00000000" w:rsidRPr="00000000" w14:paraId="00000214">
      <w:pPr>
        <w:ind w:left="0" w:firstLine="0"/>
        <w:rPr/>
      </w:pPr>
      <w:r w:rsidDel="00000000" w:rsidR="00000000" w:rsidRPr="00000000">
        <w:rPr>
          <w:rtl w:val="0"/>
        </w:rPr>
        <w:t xml:space="preserve">AUSTIN: Okay, on top of her corpse, you kind of like -- “huh”? [laughs]</w:t>
      </w:r>
    </w:p>
    <w:p w:rsidR="00000000" w:rsidDel="00000000" w:rsidP="00000000" w:rsidRDefault="00000000" w:rsidRPr="00000000" w14:paraId="00000215">
      <w:pPr>
        <w:ind w:left="0" w:firstLine="0"/>
        <w:rPr/>
      </w:pPr>
      <w:r w:rsidDel="00000000" w:rsidR="00000000" w:rsidRPr="00000000">
        <w:rPr>
          <w:rtl w:val="0"/>
        </w:rPr>
      </w:r>
    </w:p>
    <w:p w:rsidR="00000000" w:rsidDel="00000000" w:rsidP="00000000" w:rsidRDefault="00000000" w:rsidRPr="00000000" w14:paraId="00000216">
      <w:pPr>
        <w:ind w:left="0" w:firstLine="0"/>
        <w:rPr/>
      </w:pPr>
      <w:r w:rsidDel="00000000" w:rsidR="00000000" w:rsidRPr="00000000">
        <w:rPr>
          <w:rtl w:val="0"/>
        </w:rPr>
        <w:t xml:space="preserve">KEITH: Well I’m not </w:t>
      </w:r>
      <w:r w:rsidDel="00000000" w:rsidR="00000000" w:rsidRPr="00000000">
        <w:rPr>
          <w:i w:val="1"/>
          <w:rtl w:val="0"/>
        </w:rPr>
        <w:t xml:space="preserve">confused</w:t>
      </w:r>
      <w:r w:rsidDel="00000000" w:rsidR="00000000" w:rsidRPr="00000000">
        <w:rPr>
          <w:rtl w:val="0"/>
        </w:rPr>
        <w:t xml:space="preserve"> about it, I know that I’m doing it!</w:t>
      </w:r>
    </w:p>
    <w:p w:rsidR="00000000" w:rsidDel="00000000" w:rsidP="00000000" w:rsidRDefault="00000000" w:rsidRPr="00000000" w14:paraId="00000217">
      <w:pPr>
        <w:ind w:left="0" w:firstLine="0"/>
        <w:rPr/>
      </w:pPr>
      <w:r w:rsidDel="00000000" w:rsidR="00000000" w:rsidRPr="00000000">
        <w:rPr>
          <w:rtl w:val="0"/>
        </w:rPr>
      </w:r>
    </w:p>
    <w:p w:rsidR="00000000" w:rsidDel="00000000" w:rsidP="00000000" w:rsidRDefault="00000000" w:rsidRPr="00000000" w14:paraId="00000218">
      <w:pPr>
        <w:ind w:left="0" w:firstLine="0"/>
        <w:rPr/>
      </w:pPr>
      <w:r w:rsidDel="00000000" w:rsidR="00000000" w:rsidRPr="00000000">
        <w:rPr>
          <w:rtl w:val="0"/>
        </w:rPr>
        <w:t xml:space="preserve">AUSTIN: [laughing, imitating Fero] “Whoa, why am I a halfling now?”</w:t>
      </w:r>
    </w:p>
    <w:p w:rsidR="00000000" w:rsidDel="00000000" w:rsidP="00000000" w:rsidRDefault="00000000" w:rsidRPr="00000000" w14:paraId="00000219">
      <w:pPr>
        <w:ind w:left="0" w:firstLine="0"/>
        <w:rPr/>
      </w:pPr>
      <w:r w:rsidDel="00000000" w:rsidR="00000000" w:rsidRPr="00000000">
        <w:rPr>
          <w:rtl w:val="0"/>
        </w:rPr>
      </w:r>
    </w:p>
    <w:p w:rsidR="00000000" w:rsidDel="00000000" w:rsidP="00000000" w:rsidRDefault="00000000" w:rsidRPr="00000000" w14:paraId="0000021A">
      <w:pPr>
        <w:ind w:left="0" w:firstLine="0"/>
        <w:rPr/>
      </w:pPr>
      <w:r w:rsidDel="00000000" w:rsidR="00000000" w:rsidRPr="00000000">
        <w:rPr>
          <w:rtl w:val="0"/>
        </w:rPr>
        <w:t xml:space="preserve">KEITH: I -- I want them to note that on the video Austin like, did like a “huuuh!” like a, like an arms up, hands raised, fucking Neil deGrasse Tyson thing --</w:t>
      </w:r>
    </w:p>
    <w:p w:rsidR="00000000" w:rsidDel="00000000" w:rsidP="00000000" w:rsidRDefault="00000000" w:rsidRPr="00000000" w14:paraId="0000021B">
      <w:pPr>
        <w:ind w:left="0" w:firstLine="0"/>
        <w:rPr/>
      </w:pPr>
      <w:r w:rsidDel="00000000" w:rsidR="00000000" w:rsidRPr="00000000">
        <w:rPr>
          <w:rtl w:val="0"/>
        </w:rPr>
      </w:r>
    </w:p>
    <w:p w:rsidR="00000000" w:rsidDel="00000000" w:rsidP="00000000" w:rsidRDefault="00000000" w:rsidRPr="00000000" w14:paraId="0000021C">
      <w:pPr>
        <w:ind w:left="0" w:firstLine="0"/>
        <w:rPr/>
      </w:pPr>
      <w:r w:rsidDel="00000000" w:rsidR="00000000" w:rsidRPr="00000000">
        <w:rPr>
          <w:rtl w:val="0"/>
        </w:rPr>
        <w:t xml:space="preserve">AUSTIN: [laughing] I did!</w:t>
      </w:r>
    </w:p>
    <w:p w:rsidR="00000000" w:rsidDel="00000000" w:rsidP="00000000" w:rsidRDefault="00000000" w:rsidRPr="00000000" w14:paraId="0000021D">
      <w:pPr>
        <w:ind w:left="0" w:firstLine="0"/>
        <w:rPr/>
      </w:pPr>
      <w:r w:rsidDel="00000000" w:rsidR="00000000" w:rsidRPr="00000000">
        <w:rPr>
          <w:rtl w:val="0"/>
        </w:rPr>
      </w:r>
    </w:p>
    <w:p w:rsidR="00000000" w:rsidDel="00000000" w:rsidP="00000000" w:rsidRDefault="00000000" w:rsidRPr="00000000" w14:paraId="0000021E">
      <w:pPr>
        <w:ind w:left="0" w:firstLine="0"/>
        <w:rPr/>
      </w:pPr>
      <w:r w:rsidDel="00000000" w:rsidR="00000000" w:rsidRPr="00000000">
        <w:rPr>
          <w:rtl w:val="0"/>
        </w:rPr>
        <w:t xml:space="preserve">KEITH: You did that fucking -- you did that meme, you did that!</w:t>
      </w:r>
    </w:p>
    <w:p w:rsidR="00000000" w:rsidDel="00000000" w:rsidP="00000000" w:rsidRDefault="00000000" w:rsidRPr="00000000" w14:paraId="0000021F">
      <w:pPr>
        <w:ind w:left="0" w:firstLine="0"/>
        <w:rPr/>
      </w:pPr>
      <w:r w:rsidDel="00000000" w:rsidR="00000000" w:rsidRPr="00000000">
        <w:rPr>
          <w:rtl w:val="0"/>
        </w:rPr>
      </w:r>
    </w:p>
    <w:p w:rsidR="00000000" w:rsidDel="00000000" w:rsidP="00000000" w:rsidRDefault="00000000" w:rsidRPr="00000000" w14:paraId="00000220">
      <w:pPr>
        <w:ind w:left="0" w:firstLine="0"/>
        <w:rPr/>
      </w:pPr>
      <w:r w:rsidDel="00000000" w:rsidR="00000000" w:rsidRPr="00000000">
        <w:rPr>
          <w:rtl w:val="0"/>
        </w:rPr>
        <w:t xml:space="preserve">AUSTIN: I did the meme.</w:t>
      </w:r>
    </w:p>
    <w:p w:rsidR="00000000" w:rsidDel="00000000" w:rsidP="00000000" w:rsidRDefault="00000000" w:rsidRPr="00000000" w14:paraId="00000221">
      <w:pPr>
        <w:ind w:left="0" w:firstLine="0"/>
        <w:rPr/>
      </w:pPr>
      <w:r w:rsidDel="00000000" w:rsidR="00000000" w:rsidRPr="00000000">
        <w:rPr>
          <w:rtl w:val="0"/>
        </w:rPr>
      </w:r>
    </w:p>
    <w:p w:rsidR="00000000" w:rsidDel="00000000" w:rsidP="00000000" w:rsidRDefault="00000000" w:rsidRPr="00000000" w14:paraId="00000222">
      <w:pPr>
        <w:ind w:left="0" w:firstLine="0"/>
        <w:rPr/>
      </w:pPr>
      <w:r w:rsidDel="00000000" w:rsidR="00000000" w:rsidRPr="00000000">
        <w:rPr>
          <w:rtl w:val="0"/>
        </w:rPr>
        <w:t xml:space="preserve">KEITH: [sigh-laughs]</w:t>
      </w:r>
    </w:p>
    <w:p w:rsidR="00000000" w:rsidDel="00000000" w:rsidP="00000000" w:rsidRDefault="00000000" w:rsidRPr="00000000" w14:paraId="00000223">
      <w:pPr>
        <w:ind w:left="0" w:firstLine="0"/>
        <w:rPr/>
      </w:pPr>
      <w:r w:rsidDel="00000000" w:rsidR="00000000" w:rsidRPr="00000000">
        <w:rPr>
          <w:rtl w:val="0"/>
        </w:rPr>
      </w:r>
    </w:p>
    <w:p w:rsidR="00000000" w:rsidDel="00000000" w:rsidP="00000000" w:rsidRDefault="00000000" w:rsidRPr="00000000" w14:paraId="00000224">
      <w:pPr>
        <w:ind w:left="0" w:firstLine="0"/>
        <w:rPr/>
      </w:pPr>
      <w:r w:rsidDel="00000000" w:rsidR="00000000" w:rsidRPr="00000000">
        <w:rPr>
          <w:rtl w:val="0"/>
        </w:rPr>
        <w:t xml:space="preserve">AUSTIN: So you’ve now turned back into a halfling at this point -- </w:t>
      </w:r>
    </w:p>
    <w:p w:rsidR="00000000" w:rsidDel="00000000" w:rsidP="00000000" w:rsidRDefault="00000000" w:rsidRPr="00000000" w14:paraId="00000225">
      <w:pPr>
        <w:ind w:left="0" w:firstLine="0"/>
        <w:rPr/>
      </w:pPr>
      <w:r w:rsidDel="00000000" w:rsidR="00000000" w:rsidRPr="00000000">
        <w:rPr>
          <w:rtl w:val="0"/>
        </w:rPr>
      </w:r>
    </w:p>
    <w:p w:rsidR="00000000" w:rsidDel="00000000" w:rsidP="00000000" w:rsidRDefault="00000000" w:rsidRPr="00000000" w14:paraId="00000226">
      <w:pPr>
        <w:ind w:left="0" w:firstLine="0"/>
        <w:rPr/>
      </w:pPr>
      <w:r w:rsidDel="00000000" w:rsidR="00000000" w:rsidRPr="00000000">
        <w:rPr>
          <w:rtl w:val="0"/>
        </w:rPr>
        <w:t xml:space="preserve">KEITH: Yeah.</w:t>
      </w:r>
    </w:p>
    <w:p w:rsidR="00000000" w:rsidDel="00000000" w:rsidP="00000000" w:rsidRDefault="00000000" w:rsidRPr="00000000" w14:paraId="00000227">
      <w:pPr>
        <w:ind w:left="0" w:firstLine="0"/>
        <w:rPr/>
      </w:pPr>
      <w:r w:rsidDel="00000000" w:rsidR="00000000" w:rsidRPr="00000000">
        <w:rPr>
          <w:rtl w:val="0"/>
        </w:rPr>
      </w:r>
    </w:p>
    <w:p w:rsidR="00000000" w:rsidDel="00000000" w:rsidP="00000000" w:rsidRDefault="00000000" w:rsidRPr="00000000" w14:paraId="00000228">
      <w:pPr>
        <w:ind w:left="0" w:firstLine="0"/>
        <w:rPr/>
      </w:pPr>
      <w:r w:rsidDel="00000000" w:rsidR="00000000" w:rsidRPr="00000000">
        <w:rPr>
          <w:rtl w:val="0"/>
        </w:rPr>
        <w:t xml:space="preserve">AUSTIN: Do you now have -- what’s your weapon as a halfling, a short bow? (unintelligible)</w:t>
      </w:r>
    </w:p>
    <w:p w:rsidR="00000000" w:rsidDel="00000000" w:rsidP="00000000" w:rsidRDefault="00000000" w:rsidRPr="00000000" w14:paraId="00000229">
      <w:pPr>
        <w:ind w:left="0" w:firstLine="0"/>
        <w:rPr/>
      </w:pPr>
      <w:r w:rsidDel="00000000" w:rsidR="00000000" w:rsidRPr="00000000">
        <w:rPr>
          <w:rtl w:val="0"/>
        </w:rPr>
      </w:r>
    </w:p>
    <w:p w:rsidR="00000000" w:rsidDel="00000000" w:rsidP="00000000" w:rsidRDefault="00000000" w:rsidRPr="00000000" w14:paraId="0000022A">
      <w:pPr>
        <w:ind w:left="0" w:firstLine="0"/>
        <w:rPr/>
      </w:pPr>
      <w:r w:rsidDel="00000000" w:rsidR="00000000" w:rsidRPr="00000000">
        <w:rPr>
          <w:rtl w:val="0"/>
        </w:rPr>
        <w:t xml:space="preserve">KEITH: I have a short bow and I have a short sword.</w:t>
      </w:r>
    </w:p>
    <w:p w:rsidR="00000000" w:rsidDel="00000000" w:rsidP="00000000" w:rsidRDefault="00000000" w:rsidRPr="00000000" w14:paraId="0000022B">
      <w:pPr>
        <w:ind w:left="0" w:firstLine="0"/>
        <w:rPr/>
      </w:pPr>
      <w:r w:rsidDel="00000000" w:rsidR="00000000" w:rsidRPr="00000000">
        <w:rPr>
          <w:rtl w:val="0"/>
        </w:rPr>
      </w:r>
    </w:p>
    <w:p w:rsidR="00000000" w:rsidDel="00000000" w:rsidP="00000000" w:rsidRDefault="00000000" w:rsidRPr="00000000" w14:paraId="0000022C">
      <w:pPr>
        <w:ind w:left="0" w:firstLine="0"/>
        <w:rPr/>
      </w:pPr>
      <w:r w:rsidDel="00000000" w:rsidR="00000000" w:rsidRPr="00000000">
        <w:rPr>
          <w:rtl w:val="0"/>
        </w:rPr>
        <w:t xml:space="preserve">AUSTIN: Okay, hold on, one second.</w:t>
      </w:r>
    </w:p>
    <w:p w:rsidR="00000000" w:rsidDel="00000000" w:rsidP="00000000" w:rsidRDefault="00000000" w:rsidRPr="00000000" w14:paraId="0000022D">
      <w:pPr>
        <w:ind w:left="0" w:firstLine="0"/>
        <w:rPr/>
      </w:pPr>
      <w:r w:rsidDel="00000000" w:rsidR="00000000" w:rsidRPr="00000000">
        <w:rPr>
          <w:rtl w:val="0"/>
        </w:rPr>
      </w:r>
    </w:p>
    <w:p w:rsidR="00000000" w:rsidDel="00000000" w:rsidP="00000000" w:rsidRDefault="00000000" w:rsidRPr="00000000" w14:paraId="0000022E">
      <w:pPr>
        <w:ind w:left="0" w:firstLine="0"/>
        <w:rPr/>
      </w:pPr>
      <w:r w:rsidDel="00000000" w:rsidR="00000000" w:rsidRPr="00000000">
        <w:rPr>
          <w:rtl w:val="0"/>
        </w:rPr>
        <w:t xml:space="preserve">KEITH: Oh, I have a ragged bow and a short sword.</w:t>
      </w:r>
    </w:p>
    <w:p w:rsidR="00000000" w:rsidDel="00000000" w:rsidP="00000000" w:rsidRDefault="00000000" w:rsidRPr="00000000" w14:paraId="0000022F">
      <w:pPr>
        <w:ind w:left="0" w:firstLine="0"/>
        <w:rPr/>
      </w:pPr>
      <w:r w:rsidDel="00000000" w:rsidR="00000000" w:rsidRPr="00000000">
        <w:rPr>
          <w:rtl w:val="0"/>
        </w:rPr>
      </w:r>
    </w:p>
    <w:p w:rsidR="00000000" w:rsidDel="00000000" w:rsidP="00000000" w:rsidRDefault="00000000" w:rsidRPr="00000000" w14:paraId="00000230">
      <w:pPr>
        <w:ind w:left="0" w:firstLine="0"/>
        <w:rPr/>
      </w:pPr>
      <w:r w:rsidDel="00000000" w:rsidR="00000000" w:rsidRPr="00000000">
        <w:rPr>
          <w:rtl w:val="0"/>
        </w:rPr>
        <w:t xml:space="preserve">AUSTIN (overlapping KEITH): Seeing Cali fall, you see the mask of Rivalo turn into a frown -- again in this kind of stop-motion chk-chk-chk like almost mechanical style. And --</w:t>
      </w:r>
    </w:p>
    <w:p w:rsidR="00000000" w:rsidDel="00000000" w:rsidP="00000000" w:rsidRDefault="00000000" w:rsidRPr="00000000" w14:paraId="00000231">
      <w:pPr>
        <w:ind w:left="0" w:firstLine="0"/>
        <w:rPr/>
      </w:pPr>
      <w:r w:rsidDel="00000000" w:rsidR="00000000" w:rsidRPr="00000000">
        <w:rPr>
          <w:rtl w:val="0"/>
        </w:rPr>
      </w:r>
    </w:p>
    <w:p w:rsidR="00000000" w:rsidDel="00000000" w:rsidP="00000000" w:rsidRDefault="00000000" w:rsidRPr="00000000" w14:paraId="00000232">
      <w:pPr>
        <w:ind w:left="0" w:firstLine="0"/>
        <w:rPr/>
      </w:pPr>
      <w:r w:rsidDel="00000000" w:rsidR="00000000" w:rsidRPr="00000000">
        <w:rPr>
          <w:rtl w:val="0"/>
        </w:rPr>
        <w:t xml:space="preserve">JACK: Sorry, Austin, how is this actually -- could you -- you say stop-motion, like, how is this actually being reflected in his faceplate?</w:t>
      </w:r>
    </w:p>
    <w:p w:rsidR="00000000" w:rsidDel="00000000" w:rsidP="00000000" w:rsidRDefault="00000000" w:rsidRPr="00000000" w14:paraId="00000233">
      <w:pPr>
        <w:ind w:left="0" w:firstLine="0"/>
        <w:rPr/>
      </w:pPr>
      <w:r w:rsidDel="00000000" w:rsidR="00000000" w:rsidRPr="00000000">
        <w:rPr>
          <w:rtl w:val="0"/>
        </w:rPr>
      </w:r>
    </w:p>
    <w:p w:rsidR="00000000" w:rsidDel="00000000" w:rsidP="00000000" w:rsidRDefault="00000000" w:rsidRPr="00000000" w14:paraId="00000234">
      <w:pPr>
        <w:ind w:left="0" w:firstLine="0"/>
        <w:rPr/>
      </w:pPr>
      <w:r w:rsidDel="00000000" w:rsidR="00000000" w:rsidRPr="00000000">
        <w:rPr>
          <w:rtl w:val="0"/>
        </w:rPr>
        <w:t xml:space="preserve">AUSTIN: It’s turning --</w:t>
      </w:r>
    </w:p>
    <w:p w:rsidR="00000000" w:rsidDel="00000000" w:rsidP="00000000" w:rsidRDefault="00000000" w:rsidRPr="00000000" w14:paraId="00000235">
      <w:pPr>
        <w:ind w:left="0" w:firstLine="0"/>
        <w:rPr/>
      </w:pPr>
      <w:r w:rsidDel="00000000" w:rsidR="00000000" w:rsidRPr="00000000">
        <w:rPr>
          <w:rtl w:val="0"/>
        </w:rPr>
      </w:r>
    </w:p>
    <w:p w:rsidR="00000000" w:rsidDel="00000000" w:rsidP="00000000" w:rsidRDefault="00000000" w:rsidRPr="00000000" w14:paraId="00000236">
      <w:pPr>
        <w:ind w:left="0" w:firstLine="0"/>
        <w:rPr/>
      </w:pPr>
      <w:r w:rsidDel="00000000" w:rsidR="00000000" w:rsidRPr="00000000">
        <w:rPr>
          <w:rtl w:val="0"/>
        </w:rPr>
        <w:t xml:space="preserve">JACK: Is his faceplate composed of different pieces?</w:t>
      </w:r>
    </w:p>
    <w:p w:rsidR="00000000" w:rsidDel="00000000" w:rsidP="00000000" w:rsidRDefault="00000000" w:rsidRPr="00000000" w14:paraId="00000237">
      <w:pPr>
        <w:ind w:left="0" w:firstLine="0"/>
        <w:rPr/>
      </w:pPr>
      <w:r w:rsidDel="00000000" w:rsidR="00000000" w:rsidRPr="00000000">
        <w:rPr>
          <w:rtl w:val="0"/>
        </w:rPr>
      </w:r>
    </w:p>
    <w:p w:rsidR="00000000" w:rsidDel="00000000" w:rsidP="00000000" w:rsidRDefault="00000000" w:rsidRPr="00000000" w14:paraId="00000238">
      <w:pPr>
        <w:ind w:left="0" w:firstLine="0"/>
        <w:rPr/>
      </w:pPr>
      <w:r w:rsidDel="00000000" w:rsidR="00000000" w:rsidRPr="00000000">
        <w:rPr>
          <w:rtl w:val="0"/>
        </w:rPr>
        <w:t xml:space="preserve">AUSTIN (overlapping JACK): His faceplate is a face. No, it’s as if it’s changing -- it’s just changing from one -- it’s almost as if he’s rapidly changing to a different mask.</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JACK: So it’s magical rather than mechanical.</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AUSTIN: Yes. Well, I mean, it could be mechanical, but I don’t know -- [KEITH overlaps] you aren’t an engineer.</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KEITH (overlapping): It could be magic mechanical.</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AUSTIN: You know what I mean?</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JACK: Right. Yeah.</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AUSTIN: So like, who knows, it could be mechanical. But like, in a world with magic, your first instinct is “ohh, [astonished mumbling] it’s a weird magic mask!” [JACK laughs] So it turns into a frown, and… Jack. Actually -- hm, okay. Uh… Huh. Everyone -- he says -- he says:</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ind w:firstLine="720"/>
        <w:rPr/>
      </w:pPr>
      <w:r w:rsidDel="00000000" w:rsidR="00000000" w:rsidRPr="00000000">
        <w:rPr>
          <w:rtl w:val="0"/>
        </w:rPr>
        <w:t xml:space="preserve">AUSTIN (as RIVALO): Your blades are mine!</w:t>
      </w:r>
    </w:p>
    <w:p w:rsidR="00000000" w:rsidDel="00000000" w:rsidP="00000000" w:rsidRDefault="00000000" w:rsidRPr="00000000" w14:paraId="00000247">
      <w:pPr>
        <w:ind w:firstLine="720"/>
        <w:rPr/>
      </w:pPr>
      <w:r w:rsidDel="00000000" w:rsidR="00000000" w:rsidRPr="00000000">
        <w:rPr>
          <w:rtl w:val="0"/>
        </w:rPr>
      </w:r>
    </w:p>
    <w:p w:rsidR="00000000" w:rsidDel="00000000" w:rsidP="00000000" w:rsidRDefault="00000000" w:rsidRPr="00000000" w14:paraId="00000248">
      <w:pPr>
        <w:ind w:left="0" w:firstLine="0"/>
        <w:rPr/>
      </w:pPr>
      <w:r w:rsidDel="00000000" w:rsidR="00000000" w:rsidRPr="00000000">
        <w:rPr>
          <w:rtl w:val="0"/>
        </w:rPr>
        <w:t xml:space="preserve">AUSTIN: And… Everyone in the room except for Hella, and obviously Hadrian who is not in the room, but anyone with a weapon in the room, which now includes Lem, give me a roll… Give me a defy danger roll. Um… versus… or with… What do I have written down, one second, I have to check. A wisdom defy danger. I think it would be wisdom here.</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JACK: Mental fortitude.</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KEITH: Ooh, perfect.</w:t>
      </w:r>
    </w:p>
    <w:p w:rsidR="00000000" w:rsidDel="00000000" w:rsidP="00000000" w:rsidRDefault="00000000" w:rsidRPr="00000000" w14:paraId="0000024D">
      <w:pPr>
        <w:ind w:left="0" w:firstLine="0"/>
        <w:rPr/>
      </w:pPr>
      <w:r w:rsidDel="00000000" w:rsidR="00000000" w:rsidRPr="00000000">
        <w:rPr>
          <w:rtl w:val="0"/>
        </w:rPr>
      </w:r>
    </w:p>
    <w:p w:rsidR="00000000" w:rsidDel="00000000" w:rsidP="00000000" w:rsidRDefault="00000000" w:rsidRPr="00000000" w14:paraId="0000024E">
      <w:pPr>
        <w:ind w:left="0" w:firstLine="0"/>
        <w:rPr/>
      </w:pPr>
      <w:r w:rsidDel="00000000" w:rsidR="00000000" w:rsidRPr="00000000">
        <w:rPr>
          <w:rtl w:val="0"/>
        </w:rPr>
        <w:t xml:space="preserve">AUSTIN: Yeah! That’s right.</w:t>
      </w:r>
    </w:p>
    <w:p w:rsidR="00000000" w:rsidDel="00000000" w:rsidP="00000000" w:rsidRDefault="00000000" w:rsidRPr="00000000" w14:paraId="0000024F">
      <w:pPr>
        <w:ind w:left="0" w:firstLine="0"/>
        <w:rPr/>
      </w:pPr>
      <w:r w:rsidDel="00000000" w:rsidR="00000000" w:rsidRPr="00000000">
        <w:rPr>
          <w:rtl w:val="0"/>
        </w:rPr>
      </w:r>
    </w:p>
    <w:p w:rsidR="00000000" w:rsidDel="00000000" w:rsidP="00000000" w:rsidRDefault="00000000" w:rsidRPr="00000000" w14:paraId="00000250">
      <w:pPr>
        <w:ind w:left="0" w:firstLine="0"/>
        <w:rPr/>
      </w:pPr>
      <w:r w:rsidDel="00000000" w:rsidR="00000000" w:rsidRPr="00000000">
        <w:rPr>
          <w:rtl w:val="0"/>
        </w:rPr>
        <w:t xml:space="preserve">JACK: Okay, so 2d6 plus our… thingy.</w:t>
      </w:r>
    </w:p>
    <w:p w:rsidR="00000000" w:rsidDel="00000000" w:rsidP="00000000" w:rsidRDefault="00000000" w:rsidRPr="00000000" w14:paraId="00000251">
      <w:pPr>
        <w:ind w:left="0" w:firstLine="0"/>
        <w:rPr/>
      </w:pPr>
      <w:r w:rsidDel="00000000" w:rsidR="00000000" w:rsidRPr="00000000">
        <w:rPr>
          <w:rtl w:val="0"/>
        </w:rPr>
      </w:r>
    </w:p>
    <w:p w:rsidR="00000000" w:rsidDel="00000000" w:rsidP="00000000" w:rsidRDefault="00000000" w:rsidRPr="00000000" w14:paraId="00000252">
      <w:pPr>
        <w:ind w:left="0" w:firstLine="0"/>
        <w:rPr/>
      </w:pPr>
      <w:r w:rsidDel="00000000" w:rsidR="00000000" w:rsidRPr="00000000">
        <w:rPr>
          <w:rtl w:val="0"/>
        </w:rPr>
        <w:t xml:space="preserve">AUSTIN: Mhm.</w:t>
      </w:r>
    </w:p>
    <w:p w:rsidR="00000000" w:rsidDel="00000000" w:rsidP="00000000" w:rsidRDefault="00000000" w:rsidRPr="00000000" w14:paraId="00000253">
      <w:pPr>
        <w:ind w:left="0" w:firstLine="0"/>
        <w:rPr/>
      </w:pPr>
      <w:r w:rsidDel="00000000" w:rsidR="00000000" w:rsidRPr="00000000">
        <w:rPr>
          <w:rtl w:val="0"/>
        </w:rPr>
      </w:r>
    </w:p>
    <w:p w:rsidR="00000000" w:rsidDel="00000000" w:rsidP="00000000" w:rsidRDefault="00000000" w:rsidRPr="00000000" w14:paraId="00000254">
      <w:pPr>
        <w:ind w:left="0" w:firstLine="0"/>
        <w:rPr/>
      </w:pPr>
      <w:r w:rsidDel="00000000" w:rsidR="00000000" w:rsidRPr="00000000">
        <w:rPr>
          <w:rtl w:val="0"/>
        </w:rPr>
        <w:t xml:space="preserve">KEITH: Mhm.</w:t>
      </w:r>
    </w:p>
    <w:p w:rsidR="00000000" w:rsidDel="00000000" w:rsidP="00000000" w:rsidRDefault="00000000" w:rsidRPr="00000000" w14:paraId="00000255">
      <w:pPr>
        <w:ind w:left="0" w:firstLine="0"/>
        <w:rPr/>
      </w:pPr>
      <w:r w:rsidDel="00000000" w:rsidR="00000000" w:rsidRPr="00000000">
        <w:rPr>
          <w:rtl w:val="0"/>
        </w:rPr>
      </w:r>
    </w:p>
    <w:p w:rsidR="00000000" w:rsidDel="00000000" w:rsidP="00000000" w:rsidRDefault="00000000" w:rsidRPr="00000000" w14:paraId="00000256">
      <w:pPr>
        <w:ind w:left="0" w:firstLine="0"/>
        <w:rPr/>
      </w:pPr>
      <w:r w:rsidDel="00000000" w:rsidR="00000000" w:rsidRPr="00000000">
        <w:rPr>
          <w:rtl w:val="0"/>
        </w:rPr>
        <w:t xml:space="preserve">ART: Plus your WIS.</w:t>
      </w:r>
    </w:p>
    <w:p w:rsidR="00000000" w:rsidDel="00000000" w:rsidP="00000000" w:rsidRDefault="00000000" w:rsidRPr="00000000" w14:paraId="00000257">
      <w:pPr>
        <w:ind w:left="0" w:firstLine="0"/>
        <w:rPr/>
      </w:pPr>
      <w:r w:rsidDel="00000000" w:rsidR="00000000" w:rsidRPr="00000000">
        <w:rPr>
          <w:rtl w:val="0"/>
        </w:rPr>
      </w:r>
    </w:p>
    <w:p w:rsidR="00000000" w:rsidDel="00000000" w:rsidP="00000000" w:rsidRDefault="00000000" w:rsidRPr="00000000" w14:paraId="00000258">
      <w:pPr>
        <w:ind w:left="0" w:firstLine="0"/>
        <w:rPr/>
      </w:pPr>
      <w:r w:rsidDel="00000000" w:rsidR="00000000" w:rsidRPr="00000000">
        <w:rPr>
          <w:rtl w:val="0"/>
        </w:rPr>
        <w:t xml:space="preserve">KEITH: I got an [AUSTIN overlaps] 11.</w:t>
      </w:r>
    </w:p>
    <w:p w:rsidR="00000000" w:rsidDel="00000000" w:rsidP="00000000" w:rsidRDefault="00000000" w:rsidRPr="00000000" w14:paraId="00000259">
      <w:pPr>
        <w:ind w:left="0" w:firstLine="0"/>
        <w:rPr/>
      </w:pPr>
      <w:r w:rsidDel="00000000" w:rsidR="00000000" w:rsidRPr="00000000">
        <w:rPr>
          <w:rtl w:val="0"/>
        </w:rPr>
      </w:r>
    </w:p>
    <w:p w:rsidR="00000000" w:rsidDel="00000000" w:rsidP="00000000" w:rsidRDefault="00000000" w:rsidRPr="00000000" w14:paraId="0000025A">
      <w:pPr>
        <w:ind w:left="0" w:firstLine="0"/>
        <w:rPr/>
      </w:pPr>
      <w:r w:rsidDel="00000000" w:rsidR="00000000" w:rsidRPr="00000000">
        <w:rPr>
          <w:rtl w:val="0"/>
        </w:rPr>
        <w:t xml:space="preserve">AUSTIN (overlapping KEITH): Plus your WIS. Alright, good.</w:t>
      </w:r>
    </w:p>
    <w:p w:rsidR="00000000" w:rsidDel="00000000" w:rsidP="00000000" w:rsidRDefault="00000000" w:rsidRPr="00000000" w14:paraId="0000025B">
      <w:pPr>
        <w:ind w:left="0" w:firstLine="0"/>
        <w:rPr/>
      </w:pPr>
      <w:r w:rsidDel="00000000" w:rsidR="00000000" w:rsidRPr="00000000">
        <w:rPr>
          <w:rtl w:val="0"/>
        </w:rPr>
      </w:r>
    </w:p>
    <w:p w:rsidR="00000000" w:rsidDel="00000000" w:rsidP="00000000" w:rsidRDefault="00000000" w:rsidRPr="00000000" w14:paraId="0000025C">
      <w:pPr>
        <w:ind w:left="0" w:firstLine="0"/>
        <w:rPr/>
      </w:pPr>
      <w:r w:rsidDel="00000000" w:rsidR="00000000" w:rsidRPr="00000000">
        <w:rPr>
          <w:rtl w:val="0"/>
        </w:rPr>
        <w:t xml:space="preserve">JACK: Uh, I’ve got a… um… an 8.</w:t>
      </w:r>
    </w:p>
    <w:p w:rsidR="00000000" w:rsidDel="00000000" w:rsidP="00000000" w:rsidRDefault="00000000" w:rsidRPr="00000000" w14:paraId="0000025D">
      <w:pPr>
        <w:ind w:left="0" w:firstLine="0"/>
        <w:rPr/>
      </w:pPr>
      <w:r w:rsidDel="00000000" w:rsidR="00000000" w:rsidRPr="00000000">
        <w:rPr>
          <w:rtl w:val="0"/>
        </w:rPr>
      </w:r>
    </w:p>
    <w:p w:rsidR="00000000" w:rsidDel="00000000" w:rsidP="00000000" w:rsidRDefault="00000000" w:rsidRPr="00000000" w14:paraId="0000025E">
      <w:pPr>
        <w:ind w:left="0" w:firstLine="0"/>
        <w:rPr/>
      </w:pPr>
      <w:r w:rsidDel="00000000" w:rsidR="00000000" w:rsidRPr="00000000">
        <w:rPr>
          <w:rtl w:val="0"/>
        </w:rPr>
      </w:r>
    </w:p>
    <w:p w:rsidR="00000000" w:rsidDel="00000000" w:rsidP="00000000" w:rsidRDefault="00000000" w:rsidRPr="00000000" w14:paraId="0000025F">
      <w:pPr>
        <w:ind w:left="0" w:firstLine="0"/>
        <w:rPr/>
      </w:pPr>
      <w:r w:rsidDel="00000000" w:rsidR="00000000" w:rsidRPr="00000000">
        <w:rPr>
          <w:rtl w:val="0"/>
        </w:rPr>
        <w:t xml:space="preserve">AUSTIN: Okay. [pause] Hm, okay.</w:t>
      </w:r>
    </w:p>
    <w:p w:rsidR="00000000" w:rsidDel="00000000" w:rsidP="00000000" w:rsidRDefault="00000000" w:rsidRPr="00000000" w14:paraId="00000260">
      <w:pPr>
        <w:ind w:left="0" w:firstLine="0"/>
        <w:rPr/>
      </w:pPr>
      <w:r w:rsidDel="00000000" w:rsidR="00000000" w:rsidRPr="00000000">
        <w:rPr>
          <w:rtl w:val="0"/>
        </w:rPr>
      </w:r>
    </w:p>
    <w:p w:rsidR="00000000" w:rsidDel="00000000" w:rsidP="00000000" w:rsidRDefault="00000000" w:rsidRPr="00000000" w14:paraId="00000261">
      <w:pPr>
        <w:ind w:left="0" w:firstLine="0"/>
        <w:rPr/>
      </w:pPr>
      <w:r w:rsidDel="00000000" w:rsidR="00000000" w:rsidRPr="00000000">
        <w:rPr>
          <w:rtl w:val="0"/>
        </w:rPr>
        <w:t xml:space="preserve">KEITH: Man, loving that +2 wisdom right now!</w:t>
      </w:r>
    </w:p>
    <w:p w:rsidR="00000000" w:rsidDel="00000000" w:rsidP="00000000" w:rsidRDefault="00000000" w:rsidRPr="00000000" w14:paraId="00000262">
      <w:pPr>
        <w:ind w:left="0" w:firstLine="0"/>
        <w:rPr/>
      </w:pPr>
      <w:r w:rsidDel="00000000" w:rsidR="00000000" w:rsidRPr="00000000">
        <w:rPr>
          <w:rtl w:val="0"/>
        </w:rPr>
      </w:r>
    </w:p>
    <w:p w:rsidR="00000000" w:rsidDel="00000000" w:rsidP="00000000" w:rsidRDefault="00000000" w:rsidRPr="00000000" w14:paraId="00000263">
      <w:pPr>
        <w:ind w:left="0" w:firstLine="0"/>
        <w:rPr/>
      </w:pPr>
      <w:r w:rsidDel="00000000" w:rsidR="00000000" w:rsidRPr="00000000">
        <w:rPr>
          <w:rtl w:val="0"/>
        </w:rPr>
        <w:t xml:space="preserve">NICK: I got a 7.</w:t>
      </w:r>
    </w:p>
    <w:p w:rsidR="00000000" w:rsidDel="00000000" w:rsidP="00000000" w:rsidRDefault="00000000" w:rsidRPr="00000000" w14:paraId="00000264">
      <w:pPr>
        <w:ind w:left="0" w:firstLine="0"/>
        <w:rPr/>
      </w:pPr>
      <w:r w:rsidDel="00000000" w:rsidR="00000000" w:rsidRPr="00000000">
        <w:rPr>
          <w:rtl w:val="0"/>
        </w:rPr>
      </w:r>
    </w:p>
    <w:p w:rsidR="00000000" w:rsidDel="00000000" w:rsidP="00000000" w:rsidRDefault="00000000" w:rsidRPr="00000000" w14:paraId="00000265">
      <w:pPr>
        <w:ind w:left="0" w:firstLine="0"/>
        <w:rPr/>
      </w:pPr>
      <w:r w:rsidDel="00000000" w:rsidR="00000000" w:rsidRPr="00000000">
        <w:rPr>
          <w:rtl w:val="0"/>
        </w:rPr>
        <w:t xml:space="preserve">AUSTIN: Okay, so, on a 7 to 9 you stumble, hesitate, or flinch, the GM will offer you a worse outcome, hard bargain, or ugly choice. Uh… you, Jack -- Lem, and the Great Fantasmo -- what’s your weapon, Great Fantasmo?</w:t>
      </w:r>
    </w:p>
    <w:p w:rsidR="00000000" w:rsidDel="00000000" w:rsidP="00000000" w:rsidRDefault="00000000" w:rsidRPr="00000000" w14:paraId="00000266">
      <w:pPr>
        <w:ind w:left="0" w:firstLine="0"/>
        <w:rPr/>
      </w:pPr>
      <w:r w:rsidDel="00000000" w:rsidR="00000000" w:rsidRPr="00000000">
        <w:rPr>
          <w:rtl w:val="0"/>
        </w:rPr>
      </w:r>
    </w:p>
    <w:p w:rsidR="00000000" w:rsidDel="00000000" w:rsidP="00000000" w:rsidRDefault="00000000" w:rsidRPr="00000000" w14:paraId="00000267">
      <w:pPr>
        <w:ind w:left="0" w:firstLine="0"/>
        <w:rPr/>
      </w:pPr>
      <w:r w:rsidDel="00000000" w:rsidR="00000000" w:rsidRPr="00000000">
        <w:rPr>
          <w:rtl w:val="0"/>
        </w:rPr>
        <w:t xml:space="preserve">NICK: Uh, he’s got a staff.</w:t>
      </w:r>
    </w:p>
    <w:p w:rsidR="00000000" w:rsidDel="00000000" w:rsidP="00000000" w:rsidRDefault="00000000" w:rsidRPr="00000000" w14:paraId="00000268">
      <w:pPr>
        <w:ind w:left="0" w:firstLine="0"/>
        <w:rPr/>
      </w:pPr>
      <w:r w:rsidDel="00000000" w:rsidR="00000000" w:rsidRPr="00000000">
        <w:rPr>
          <w:rtl w:val="0"/>
        </w:rPr>
      </w:r>
    </w:p>
    <w:p w:rsidR="00000000" w:rsidDel="00000000" w:rsidP="00000000" w:rsidRDefault="00000000" w:rsidRPr="00000000" w14:paraId="00000269">
      <w:pPr>
        <w:ind w:left="0" w:firstLine="0"/>
        <w:rPr/>
      </w:pPr>
      <w:r w:rsidDel="00000000" w:rsidR="00000000" w:rsidRPr="00000000">
        <w:rPr>
          <w:rtl w:val="0"/>
        </w:rPr>
        <w:t xml:space="preserve">AUSTIN: Okay, so you have a staff. You feel the staff being pulled out of your hands here. You can --</w:t>
      </w:r>
    </w:p>
    <w:p w:rsidR="00000000" w:rsidDel="00000000" w:rsidP="00000000" w:rsidRDefault="00000000" w:rsidRPr="00000000" w14:paraId="0000026A">
      <w:pPr>
        <w:ind w:left="0" w:firstLine="0"/>
        <w:rPr/>
      </w:pPr>
      <w:r w:rsidDel="00000000" w:rsidR="00000000" w:rsidRPr="00000000">
        <w:rPr>
          <w:rtl w:val="0"/>
        </w:rPr>
      </w:r>
    </w:p>
    <w:p w:rsidR="00000000" w:rsidDel="00000000" w:rsidP="00000000" w:rsidRDefault="00000000" w:rsidRPr="00000000" w14:paraId="0000026B">
      <w:pPr>
        <w:ind w:left="0" w:firstLine="0"/>
        <w:rPr/>
      </w:pPr>
      <w:r w:rsidDel="00000000" w:rsidR="00000000" w:rsidRPr="00000000">
        <w:rPr>
          <w:rtl w:val="0"/>
        </w:rPr>
        <w:t xml:space="preserve">JACK: [laughs] This is the fucking dragon shout, isn’t it?</w:t>
      </w:r>
    </w:p>
    <w:p w:rsidR="00000000" w:rsidDel="00000000" w:rsidP="00000000" w:rsidRDefault="00000000" w:rsidRPr="00000000" w14:paraId="0000026C">
      <w:pPr>
        <w:ind w:left="0" w:firstLine="0"/>
        <w:rPr/>
      </w:pPr>
      <w:r w:rsidDel="00000000" w:rsidR="00000000" w:rsidRPr="00000000">
        <w:rPr>
          <w:rtl w:val="0"/>
        </w:rPr>
      </w:r>
    </w:p>
    <w:p w:rsidR="00000000" w:rsidDel="00000000" w:rsidP="00000000" w:rsidRDefault="00000000" w:rsidRPr="00000000" w14:paraId="0000026D">
      <w:pPr>
        <w:ind w:left="0" w:firstLine="0"/>
        <w:rPr/>
      </w:pPr>
      <w:r w:rsidDel="00000000" w:rsidR="00000000" w:rsidRPr="00000000">
        <w:rPr>
          <w:rtl w:val="0"/>
        </w:rPr>
        <w:t xml:space="preserve">AUSTIN: Oh, wait, what’s the (JACK overlaps) dragon shout?</w:t>
      </w:r>
    </w:p>
    <w:p w:rsidR="00000000" w:rsidDel="00000000" w:rsidP="00000000" w:rsidRDefault="00000000" w:rsidRPr="00000000" w14:paraId="0000026E">
      <w:pPr>
        <w:ind w:left="0" w:firstLine="0"/>
        <w:rPr/>
      </w:pPr>
      <w:r w:rsidDel="00000000" w:rsidR="00000000" w:rsidRPr="00000000">
        <w:rPr>
          <w:rtl w:val="0"/>
        </w:rPr>
      </w:r>
    </w:p>
    <w:p w:rsidR="00000000" w:rsidDel="00000000" w:rsidP="00000000" w:rsidRDefault="00000000" w:rsidRPr="00000000" w14:paraId="0000026F">
      <w:pPr>
        <w:ind w:left="0" w:firstLine="0"/>
        <w:rPr/>
      </w:pPr>
      <w:r w:rsidDel="00000000" w:rsidR="00000000" w:rsidRPr="00000000">
        <w:rPr>
          <w:rtl w:val="0"/>
        </w:rPr>
        <w:t xml:space="preserve">JACK (overlapping AUSTIN): From Skyrim.</w:t>
      </w:r>
    </w:p>
    <w:p w:rsidR="00000000" w:rsidDel="00000000" w:rsidP="00000000" w:rsidRDefault="00000000" w:rsidRPr="00000000" w14:paraId="00000270">
      <w:pPr>
        <w:ind w:left="0" w:firstLine="0"/>
        <w:rPr/>
      </w:pPr>
      <w:r w:rsidDel="00000000" w:rsidR="00000000" w:rsidRPr="00000000">
        <w:rPr>
          <w:rtl w:val="0"/>
        </w:rPr>
      </w:r>
    </w:p>
    <w:p w:rsidR="00000000" w:rsidDel="00000000" w:rsidP="00000000" w:rsidRDefault="00000000" w:rsidRPr="00000000" w14:paraId="00000271">
      <w:pPr>
        <w:ind w:left="0" w:firstLine="0"/>
        <w:rPr/>
      </w:pPr>
      <w:r w:rsidDel="00000000" w:rsidR="00000000" w:rsidRPr="00000000">
        <w:rPr>
          <w:rtl w:val="0"/>
        </w:rPr>
        <w:t xml:space="preserve">AUSTIN: Oh no, it’s not --</w:t>
      </w:r>
    </w:p>
    <w:p w:rsidR="00000000" w:rsidDel="00000000" w:rsidP="00000000" w:rsidRDefault="00000000" w:rsidRPr="00000000" w14:paraId="00000272">
      <w:pPr>
        <w:ind w:left="0" w:firstLine="0"/>
        <w:rPr/>
      </w:pPr>
      <w:r w:rsidDel="00000000" w:rsidR="00000000" w:rsidRPr="00000000">
        <w:rPr>
          <w:rtl w:val="0"/>
        </w:rPr>
      </w:r>
    </w:p>
    <w:p w:rsidR="00000000" w:rsidDel="00000000" w:rsidP="00000000" w:rsidRDefault="00000000" w:rsidRPr="00000000" w14:paraId="00000273">
      <w:pPr>
        <w:ind w:left="0" w:firstLine="0"/>
        <w:rPr/>
      </w:pPr>
      <w:r w:rsidDel="00000000" w:rsidR="00000000" w:rsidRPr="00000000">
        <w:rPr>
          <w:rtl w:val="0"/>
        </w:rPr>
        <w:t xml:space="preserve">JACK: In Skyrim they do that.</w:t>
      </w:r>
    </w:p>
    <w:p w:rsidR="00000000" w:rsidDel="00000000" w:rsidP="00000000" w:rsidRDefault="00000000" w:rsidRPr="00000000" w14:paraId="00000274">
      <w:pPr>
        <w:ind w:left="0" w:firstLine="0"/>
        <w:rPr/>
      </w:pPr>
      <w:r w:rsidDel="00000000" w:rsidR="00000000" w:rsidRPr="00000000">
        <w:rPr>
          <w:rtl w:val="0"/>
        </w:rPr>
      </w:r>
    </w:p>
    <w:p w:rsidR="00000000" w:rsidDel="00000000" w:rsidP="00000000" w:rsidRDefault="00000000" w:rsidRPr="00000000" w14:paraId="00000275">
      <w:pPr>
        <w:ind w:left="0" w:firstLine="0"/>
        <w:rPr/>
      </w:pPr>
      <w:r w:rsidDel="00000000" w:rsidR="00000000" w:rsidRPr="00000000">
        <w:rPr>
          <w:rtl w:val="0"/>
        </w:rPr>
        <w:t xml:space="preserve">AUSTIN: It doesn’t feel like you’re being disarmed in the sense that, like, oh, your weapons are being knocked from you. It feels as if someone has gripped them -- it feels as if they -- someone else is taking them literally from you here.</w:t>
      </w:r>
    </w:p>
    <w:p w:rsidR="00000000" w:rsidDel="00000000" w:rsidP="00000000" w:rsidRDefault="00000000" w:rsidRPr="00000000" w14:paraId="00000276">
      <w:pPr>
        <w:ind w:left="0" w:firstLine="0"/>
        <w:rPr/>
      </w:pPr>
      <w:r w:rsidDel="00000000" w:rsidR="00000000" w:rsidRPr="00000000">
        <w:rPr>
          <w:rtl w:val="0"/>
        </w:rPr>
      </w:r>
    </w:p>
    <w:p w:rsidR="00000000" w:rsidDel="00000000" w:rsidP="00000000" w:rsidRDefault="00000000" w:rsidRPr="00000000" w14:paraId="00000277">
      <w:pPr>
        <w:ind w:left="0" w:firstLine="0"/>
        <w:rPr/>
      </w:pPr>
      <w:r w:rsidDel="00000000" w:rsidR="00000000" w:rsidRPr="00000000">
        <w:rPr>
          <w:rtl w:val="0"/>
        </w:rPr>
        <w:t xml:space="preserve">KEITH: [dramatic whisper] Ghost hands!</w:t>
      </w:r>
    </w:p>
    <w:p w:rsidR="00000000" w:rsidDel="00000000" w:rsidP="00000000" w:rsidRDefault="00000000" w:rsidRPr="00000000" w14:paraId="00000278">
      <w:pPr>
        <w:ind w:left="0" w:firstLine="0"/>
        <w:rPr/>
      </w:pPr>
      <w:r w:rsidDel="00000000" w:rsidR="00000000" w:rsidRPr="00000000">
        <w:rPr>
          <w:rtl w:val="0"/>
        </w:rPr>
      </w:r>
    </w:p>
    <w:p w:rsidR="00000000" w:rsidDel="00000000" w:rsidP="00000000" w:rsidRDefault="00000000" w:rsidRPr="00000000" w14:paraId="00000279">
      <w:pPr>
        <w:ind w:left="0" w:firstLine="0"/>
        <w:rPr/>
      </w:pPr>
      <w:r w:rsidDel="00000000" w:rsidR="00000000" w:rsidRPr="00000000">
        <w:rPr>
          <w:rtl w:val="0"/>
        </w:rPr>
        <w:t xml:space="preserve">AUSTIN: Yeah, it feels like ghost hands are taking them from you. I’m gonna say you can… it’s fundamentally a success, which means you’re gonna hold onto them, but it means that you’re gonna be -- you’re gonna basically be wide open for the next little bit, struggling to hold -- you can let go if you want, and maintain kind of general control of your body, or you can like -- struggle with these things for the next few moments, which could be very important moments.</w:t>
      </w:r>
    </w:p>
    <w:p w:rsidR="00000000" w:rsidDel="00000000" w:rsidP="00000000" w:rsidRDefault="00000000" w:rsidRPr="00000000" w14:paraId="0000027A">
      <w:pPr>
        <w:ind w:left="0" w:firstLine="0"/>
        <w:rPr/>
      </w:pPr>
      <w:r w:rsidDel="00000000" w:rsidR="00000000" w:rsidRPr="00000000">
        <w:rPr>
          <w:rtl w:val="0"/>
        </w:rPr>
      </w:r>
    </w:p>
    <w:p w:rsidR="00000000" w:rsidDel="00000000" w:rsidP="00000000" w:rsidRDefault="00000000" w:rsidRPr="00000000" w14:paraId="0000027B">
      <w:pPr>
        <w:ind w:left="0" w:firstLine="0"/>
        <w:rPr/>
      </w:pPr>
      <w:r w:rsidDel="00000000" w:rsidR="00000000" w:rsidRPr="00000000">
        <w:rPr>
          <w:rtl w:val="0"/>
        </w:rPr>
        <w:t xml:space="preserve">JACK: Is this an enchantment?</w:t>
      </w:r>
    </w:p>
    <w:p w:rsidR="00000000" w:rsidDel="00000000" w:rsidP="00000000" w:rsidRDefault="00000000" w:rsidRPr="00000000" w14:paraId="0000027C">
      <w:pPr>
        <w:ind w:left="0" w:firstLine="0"/>
        <w:rPr/>
      </w:pPr>
      <w:r w:rsidDel="00000000" w:rsidR="00000000" w:rsidRPr="00000000">
        <w:rPr>
          <w:rtl w:val="0"/>
        </w:rPr>
      </w:r>
    </w:p>
    <w:p w:rsidR="00000000" w:rsidDel="00000000" w:rsidP="00000000" w:rsidRDefault="00000000" w:rsidRPr="00000000" w14:paraId="0000027D">
      <w:pPr>
        <w:ind w:left="0" w:firstLine="0"/>
        <w:rPr/>
      </w:pPr>
      <w:r w:rsidDel="00000000" w:rsidR="00000000" w:rsidRPr="00000000">
        <w:rPr>
          <w:rtl w:val="0"/>
        </w:rPr>
        <w:t xml:space="preserve">AUSTIN: Yeah, I think you would think that.</w:t>
      </w:r>
    </w:p>
    <w:p w:rsidR="00000000" w:rsidDel="00000000" w:rsidP="00000000" w:rsidRDefault="00000000" w:rsidRPr="00000000" w14:paraId="0000027E">
      <w:pPr>
        <w:ind w:left="0" w:firstLine="0"/>
        <w:rPr/>
      </w:pPr>
      <w:r w:rsidDel="00000000" w:rsidR="00000000" w:rsidRPr="00000000">
        <w:rPr>
          <w:rtl w:val="0"/>
        </w:rPr>
      </w:r>
    </w:p>
    <w:p w:rsidR="00000000" w:rsidDel="00000000" w:rsidP="00000000" w:rsidRDefault="00000000" w:rsidRPr="00000000" w14:paraId="0000027F">
      <w:pPr>
        <w:ind w:left="0" w:firstLine="0"/>
        <w:rPr/>
      </w:pPr>
      <w:r w:rsidDel="00000000" w:rsidR="00000000" w:rsidRPr="00000000">
        <w:rPr>
          <w:rtl w:val="0"/>
        </w:rPr>
        <w:t xml:space="preserve">JACK: Is there any way I could play some semiotics at this point? (AUSTIN overlaps) I don’t -- my hands are full.</w:t>
      </w:r>
    </w:p>
    <w:p w:rsidR="00000000" w:rsidDel="00000000" w:rsidP="00000000" w:rsidRDefault="00000000" w:rsidRPr="00000000" w14:paraId="00000280">
      <w:pPr>
        <w:ind w:left="0" w:firstLine="0"/>
        <w:rPr/>
      </w:pPr>
      <w:r w:rsidDel="00000000" w:rsidR="00000000" w:rsidRPr="00000000">
        <w:rPr>
          <w:rtl w:val="0"/>
        </w:rPr>
      </w:r>
    </w:p>
    <w:p w:rsidR="00000000" w:rsidDel="00000000" w:rsidP="00000000" w:rsidRDefault="00000000" w:rsidRPr="00000000" w14:paraId="00000281">
      <w:pPr>
        <w:ind w:left="0" w:firstLine="0"/>
        <w:rPr/>
      </w:pPr>
      <w:r w:rsidDel="00000000" w:rsidR="00000000" w:rsidRPr="00000000">
        <w:rPr>
          <w:rtl w:val="0"/>
        </w:rPr>
        <w:t xml:space="preserve">AUSTIN (overlapping JACK): If you -- if you -- did you want to let go of the sword, you could totally take your violin back out.</w:t>
      </w:r>
    </w:p>
    <w:p w:rsidR="00000000" w:rsidDel="00000000" w:rsidP="00000000" w:rsidRDefault="00000000" w:rsidRPr="00000000" w14:paraId="00000282">
      <w:pPr>
        <w:ind w:left="0" w:firstLine="0"/>
        <w:rPr/>
      </w:pPr>
      <w:r w:rsidDel="00000000" w:rsidR="00000000" w:rsidRPr="00000000">
        <w:rPr>
          <w:rtl w:val="0"/>
        </w:rPr>
      </w:r>
    </w:p>
    <w:p w:rsidR="00000000" w:rsidDel="00000000" w:rsidP="00000000" w:rsidRDefault="00000000" w:rsidRPr="00000000" w14:paraId="00000283">
      <w:pPr>
        <w:ind w:left="0" w:firstLine="0"/>
        <w:rPr/>
      </w:pPr>
      <w:r w:rsidDel="00000000" w:rsidR="00000000" w:rsidRPr="00000000">
        <w:rPr>
          <w:rtl w:val="0"/>
        </w:rPr>
        <w:t xml:space="preserve">JACK: Right, but if I want to play my violin out to shake my mind clear of one enchantment, that would -- that super wouldn’t work. </w:t>
      </w:r>
    </w:p>
    <w:p w:rsidR="00000000" w:rsidDel="00000000" w:rsidP="00000000" w:rsidRDefault="00000000" w:rsidRPr="00000000" w14:paraId="00000284">
      <w:pPr>
        <w:ind w:left="0" w:firstLine="0"/>
        <w:rPr/>
      </w:pPr>
      <w:r w:rsidDel="00000000" w:rsidR="00000000" w:rsidRPr="00000000">
        <w:rPr>
          <w:rtl w:val="0"/>
        </w:rPr>
      </w:r>
    </w:p>
    <w:p w:rsidR="00000000" w:rsidDel="00000000" w:rsidP="00000000" w:rsidRDefault="00000000" w:rsidRPr="00000000" w14:paraId="00000285">
      <w:pPr>
        <w:ind w:left="0" w:firstLine="0"/>
        <w:rPr/>
      </w:pPr>
      <w:r w:rsidDel="00000000" w:rsidR="00000000" w:rsidRPr="00000000">
        <w:rPr>
          <w:rtl w:val="0"/>
        </w:rPr>
        <w:t xml:space="preserve">AUSTIN (overlapping JACK): [laughs] Right. [KEITH laughs] Oh, wait, actually, so your thing says, your thing says -- sorry -- um, the mind is shaken clear of one enchantment, that would not count for this. </w:t>
      </w:r>
    </w:p>
    <w:p w:rsidR="00000000" w:rsidDel="00000000" w:rsidP="00000000" w:rsidRDefault="00000000" w:rsidRPr="00000000" w14:paraId="00000286">
      <w:pPr>
        <w:ind w:left="0" w:firstLine="0"/>
        <w:rPr/>
      </w:pPr>
      <w:r w:rsidDel="00000000" w:rsidR="00000000" w:rsidRPr="00000000">
        <w:rPr>
          <w:rtl w:val="0"/>
        </w:rPr>
      </w:r>
    </w:p>
    <w:p w:rsidR="00000000" w:rsidDel="00000000" w:rsidP="00000000" w:rsidRDefault="00000000" w:rsidRPr="00000000" w14:paraId="00000287">
      <w:pPr>
        <w:ind w:left="0" w:firstLine="0"/>
        <w:rPr/>
      </w:pPr>
      <w:r w:rsidDel="00000000" w:rsidR="00000000" w:rsidRPr="00000000">
        <w:rPr>
          <w:rtl w:val="0"/>
        </w:rPr>
        <w:t xml:space="preserve">JACK: Oh.</w:t>
      </w:r>
    </w:p>
    <w:p w:rsidR="00000000" w:rsidDel="00000000" w:rsidP="00000000" w:rsidRDefault="00000000" w:rsidRPr="00000000" w14:paraId="00000288">
      <w:pPr>
        <w:ind w:left="0" w:firstLine="0"/>
        <w:rPr/>
      </w:pPr>
      <w:r w:rsidDel="00000000" w:rsidR="00000000" w:rsidRPr="00000000">
        <w:rPr>
          <w:rtl w:val="0"/>
        </w:rPr>
      </w:r>
    </w:p>
    <w:p w:rsidR="00000000" w:rsidDel="00000000" w:rsidP="00000000" w:rsidRDefault="00000000" w:rsidRPr="00000000" w14:paraId="00000289">
      <w:pPr>
        <w:ind w:left="0" w:firstLine="0"/>
        <w:rPr/>
      </w:pPr>
      <w:r w:rsidDel="00000000" w:rsidR="00000000" w:rsidRPr="00000000">
        <w:rPr>
          <w:rtl w:val="0"/>
        </w:rPr>
        <w:t xml:space="preserve">AUSTIN: You are not enchanted.</w:t>
      </w:r>
    </w:p>
    <w:p w:rsidR="00000000" w:rsidDel="00000000" w:rsidP="00000000" w:rsidRDefault="00000000" w:rsidRPr="00000000" w14:paraId="0000028A">
      <w:pPr>
        <w:ind w:left="0" w:firstLine="0"/>
        <w:rPr/>
      </w:pPr>
      <w:r w:rsidDel="00000000" w:rsidR="00000000" w:rsidRPr="00000000">
        <w:rPr>
          <w:rtl w:val="0"/>
        </w:rPr>
      </w:r>
    </w:p>
    <w:p w:rsidR="00000000" w:rsidDel="00000000" w:rsidP="00000000" w:rsidRDefault="00000000" w:rsidRPr="00000000" w14:paraId="0000028B">
      <w:pPr>
        <w:ind w:left="0" w:firstLine="0"/>
        <w:rPr/>
      </w:pPr>
      <w:r w:rsidDel="00000000" w:rsidR="00000000" w:rsidRPr="00000000">
        <w:rPr>
          <w:rtl w:val="0"/>
        </w:rPr>
        <w:t xml:space="preserve">JACK: It’s almost as though our weapons are.</w:t>
      </w:r>
    </w:p>
    <w:p w:rsidR="00000000" w:rsidDel="00000000" w:rsidP="00000000" w:rsidRDefault="00000000" w:rsidRPr="00000000" w14:paraId="0000028C">
      <w:pPr>
        <w:ind w:left="0" w:firstLine="0"/>
        <w:rPr/>
      </w:pPr>
      <w:r w:rsidDel="00000000" w:rsidR="00000000" w:rsidRPr="00000000">
        <w:rPr>
          <w:rtl w:val="0"/>
        </w:rPr>
      </w:r>
    </w:p>
    <w:p w:rsidR="00000000" w:rsidDel="00000000" w:rsidP="00000000" w:rsidRDefault="00000000" w:rsidRPr="00000000" w14:paraId="0000028D">
      <w:pPr>
        <w:ind w:left="0" w:firstLine="0"/>
        <w:rPr/>
      </w:pPr>
      <w:r w:rsidDel="00000000" w:rsidR="00000000" w:rsidRPr="00000000">
        <w:rPr>
          <w:rtl w:val="0"/>
        </w:rPr>
        <w:t xml:space="preserve">AUSTIN: Yes.</w:t>
      </w:r>
    </w:p>
    <w:p w:rsidR="00000000" w:rsidDel="00000000" w:rsidP="00000000" w:rsidRDefault="00000000" w:rsidRPr="00000000" w14:paraId="0000028E">
      <w:pPr>
        <w:ind w:left="0" w:firstLine="0"/>
        <w:rPr/>
      </w:pPr>
      <w:r w:rsidDel="00000000" w:rsidR="00000000" w:rsidRPr="00000000">
        <w:rPr>
          <w:rtl w:val="0"/>
        </w:rPr>
      </w:r>
    </w:p>
    <w:p w:rsidR="00000000" w:rsidDel="00000000" w:rsidP="00000000" w:rsidRDefault="00000000" w:rsidRPr="00000000" w14:paraId="0000028F">
      <w:pPr>
        <w:ind w:left="0" w:firstLine="0"/>
        <w:rPr/>
      </w:pPr>
      <w:r w:rsidDel="00000000" w:rsidR="00000000" w:rsidRPr="00000000">
        <w:rPr>
          <w:rtl w:val="0"/>
        </w:rPr>
        <w:t xml:space="preserve">KEITH: I would like to, in order to defend the others from being attacked while they’re open, I would like to take out my bow and shoot my bow at, uh, armored dude -- armored man.</w:t>
      </w:r>
    </w:p>
    <w:p w:rsidR="00000000" w:rsidDel="00000000" w:rsidP="00000000" w:rsidRDefault="00000000" w:rsidRPr="00000000" w14:paraId="00000290">
      <w:pPr>
        <w:ind w:left="0" w:firstLine="0"/>
        <w:rPr/>
      </w:pPr>
      <w:r w:rsidDel="00000000" w:rsidR="00000000" w:rsidRPr="00000000">
        <w:rPr>
          <w:rtl w:val="0"/>
        </w:rPr>
      </w:r>
    </w:p>
    <w:p w:rsidR="00000000" w:rsidDel="00000000" w:rsidP="00000000" w:rsidRDefault="00000000" w:rsidRPr="00000000" w14:paraId="00000291">
      <w:pPr>
        <w:ind w:left="0" w:firstLine="0"/>
        <w:rPr/>
      </w:pPr>
      <w:r w:rsidDel="00000000" w:rsidR="00000000" w:rsidRPr="00000000">
        <w:rPr>
          <w:rtl w:val="0"/>
        </w:rPr>
        <w:t xml:space="preserve">AUSTIN: You’re gonna have to Defy Danger to do that, I think. Because a bow is like, a thing you wanna use at kind of what’s considered near range, which means --</w:t>
      </w:r>
    </w:p>
    <w:p w:rsidR="00000000" w:rsidDel="00000000" w:rsidP="00000000" w:rsidRDefault="00000000" w:rsidRPr="00000000" w14:paraId="00000292">
      <w:pPr>
        <w:ind w:left="0" w:firstLine="0"/>
        <w:rPr/>
      </w:pPr>
      <w:r w:rsidDel="00000000" w:rsidR="00000000" w:rsidRPr="00000000">
        <w:rPr>
          <w:rtl w:val="0"/>
        </w:rPr>
      </w:r>
    </w:p>
    <w:p w:rsidR="00000000" w:rsidDel="00000000" w:rsidP="00000000" w:rsidRDefault="00000000" w:rsidRPr="00000000" w14:paraId="00000293">
      <w:pPr>
        <w:ind w:left="0" w:firstLine="0"/>
        <w:rPr/>
      </w:pPr>
      <w:r w:rsidDel="00000000" w:rsidR="00000000" w:rsidRPr="00000000">
        <w:rPr>
          <w:rtl w:val="0"/>
        </w:rPr>
        <w:t xml:space="preserve">KEITH: Oh, am I -- am I that close?</w:t>
      </w:r>
    </w:p>
    <w:p w:rsidR="00000000" w:rsidDel="00000000" w:rsidP="00000000" w:rsidRDefault="00000000" w:rsidRPr="00000000" w14:paraId="00000294">
      <w:pPr>
        <w:ind w:left="0" w:firstLine="0"/>
        <w:rPr/>
      </w:pPr>
      <w:r w:rsidDel="00000000" w:rsidR="00000000" w:rsidRPr="00000000">
        <w:rPr>
          <w:rtl w:val="0"/>
        </w:rPr>
      </w:r>
    </w:p>
    <w:p w:rsidR="00000000" w:rsidDel="00000000" w:rsidP="00000000" w:rsidRDefault="00000000" w:rsidRPr="00000000" w14:paraId="00000295">
      <w:pPr>
        <w:ind w:left="0" w:firstLine="0"/>
        <w:rPr/>
      </w:pPr>
      <w:r w:rsidDel="00000000" w:rsidR="00000000" w:rsidRPr="00000000">
        <w:rPr>
          <w:rtl w:val="0"/>
        </w:rPr>
        <w:t xml:space="preserve">AUSTIN: You guys are in the same room. You guys are all in this bedroom, right?</w:t>
      </w:r>
    </w:p>
    <w:p w:rsidR="00000000" w:rsidDel="00000000" w:rsidP="00000000" w:rsidRDefault="00000000" w:rsidRPr="00000000" w14:paraId="00000296">
      <w:pPr>
        <w:ind w:left="0" w:firstLine="0"/>
        <w:rPr/>
      </w:pPr>
      <w:r w:rsidDel="00000000" w:rsidR="00000000" w:rsidRPr="00000000">
        <w:rPr>
          <w:rtl w:val="0"/>
        </w:rPr>
      </w:r>
    </w:p>
    <w:p w:rsidR="00000000" w:rsidDel="00000000" w:rsidP="00000000" w:rsidRDefault="00000000" w:rsidRPr="00000000" w14:paraId="00000297">
      <w:pPr>
        <w:ind w:left="0" w:firstLine="0"/>
        <w:rPr/>
      </w:pPr>
      <w:r w:rsidDel="00000000" w:rsidR="00000000" w:rsidRPr="00000000">
        <w:rPr>
          <w:rtl w:val="0"/>
        </w:rPr>
        <w:t xml:space="preserve">KEITH (overlapping AUSTIN): Alright. Yeah.</w:t>
      </w:r>
    </w:p>
    <w:p w:rsidR="00000000" w:rsidDel="00000000" w:rsidP="00000000" w:rsidRDefault="00000000" w:rsidRPr="00000000" w14:paraId="00000298">
      <w:pPr>
        <w:ind w:left="0" w:firstLine="0"/>
        <w:rPr/>
      </w:pPr>
      <w:r w:rsidDel="00000000" w:rsidR="00000000" w:rsidRPr="00000000">
        <w:rPr>
          <w:rtl w:val="0"/>
        </w:rPr>
      </w:r>
    </w:p>
    <w:p w:rsidR="00000000" w:rsidDel="00000000" w:rsidP="00000000" w:rsidRDefault="00000000" w:rsidRPr="00000000" w14:paraId="00000299">
      <w:pPr>
        <w:ind w:left="0" w:firstLine="0"/>
        <w:rPr/>
      </w:pPr>
      <w:r w:rsidDel="00000000" w:rsidR="00000000" w:rsidRPr="00000000">
        <w:rPr>
          <w:rtl w:val="0"/>
        </w:rPr>
        <w:t xml:space="preserve">AUSTIN: So you kind of have to back away from him to gain enough distance so you can make that shot. Um...</w:t>
      </w:r>
    </w:p>
    <w:p w:rsidR="00000000" w:rsidDel="00000000" w:rsidP="00000000" w:rsidRDefault="00000000" w:rsidRPr="00000000" w14:paraId="0000029A">
      <w:pPr>
        <w:ind w:left="0" w:firstLine="0"/>
        <w:rPr/>
      </w:pPr>
      <w:r w:rsidDel="00000000" w:rsidR="00000000" w:rsidRPr="00000000">
        <w:rPr>
          <w:rtl w:val="0"/>
        </w:rPr>
      </w:r>
    </w:p>
    <w:p w:rsidR="00000000" w:rsidDel="00000000" w:rsidP="00000000" w:rsidRDefault="00000000" w:rsidRPr="00000000" w14:paraId="0000029B">
      <w:pPr>
        <w:ind w:left="0" w:firstLine="0"/>
        <w:rPr/>
      </w:pPr>
      <w:r w:rsidDel="00000000" w:rsidR="00000000" w:rsidRPr="00000000">
        <w:rPr>
          <w:rtl w:val="0"/>
        </w:rPr>
        <w:t xml:space="preserve">KEITH: Okay, so I’ll just -- I’ll short sword him instead. </w:t>
      </w:r>
    </w:p>
    <w:p w:rsidR="00000000" w:rsidDel="00000000" w:rsidP="00000000" w:rsidRDefault="00000000" w:rsidRPr="00000000" w14:paraId="0000029C">
      <w:pPr>
        <w:ind w:left="0" w:firstLine="0"/>
        <w:rPr/>
      </w:pPr>
      <w:r w:rsidDel="00000000" w:rsidR="00000000" w:rsidRPr="00000000">
        <w:rPr>
          <w:rtl w:val="0"/>
        </w:rPr>
      </w:r>
    </w:p>
    <w:p w:rsidR="00000000" w:rsidDel="00000000" w:rsidP="00000000" w:rsidRDefault="00000000" w:rsidRPr="00000000" w14:paraId="0000029D">
      <w:pPr>
        <w:ind w:left="0" w:firstLine="0"/>
        <w:rPr/>
      </w:pPr>
      <w:r w:rsidDel="00000000" w:rsidR="00000000" w:rsidRPr="00000000">
        <w:rPr>
          <w:rtl w:val="0"/>
        </w:rPr>
        <w:t xml:space="preserve">AUSTIN: Okay. That’s fair.</w:t>
      </w:r>
    </w:p>
    <w:p w:rsidR="00000000" w:rsidDel="00000000" w:rsidP="00000000" w:rsidRDefault="00000000" w:rsidRPr="00000000" w14:paraId="0000029E">
      <w:pPr>
        <w:ind w:left="0" w:firstLine="0"/>
        <w:rPr/>
      </w:pPr>
      <w:r w:rsidDel="00000000" w:rsidR="00000000" w:rsidRPr="00000000">
        <w:rPr>
          <w:rtl w:val="0"/>
        </w:rPr>
      </w:r>
    </w:p>
    <w:p w:rsidR="00000000" w:rsidDel="00000000" w:rsidP="00000000" w:rsidRDefault="00000000" w:rsidRPr="00000000" w14:paraId="0000029F">
      <w:pPr>
        <w:ind w:left="0" w:firstLine="0"/>
        <w:rPr/>
      </w:pPr>
      <w:r w:rsidDel="00000000" w:rsidR="00000000" w:rsidRPr="00000000">
        <w:rPr>
          <w:rtl w:val="0"/>
        </w:rPr>
        <w:t xml:space="preserve">KEITH: I was only doing the bow because I thought that I was farther away than I was.</w:t>
      </w:r>
    </w:p>
    <w:p w:rsidR="00000000" w:rsidDel="00000000" w:rsidP="00000000" w:rsidRDefault="00000000" w:rsidRPr="00000000" w14:paraId="000002A0">
      <w:pPr>
        <w:ind w:left="0" w:firstLine="0"/>
        <w:rPr/>
      </w:pPr>
      <w:r w:rsidDel="00000000" w:rsidR="00000000" w:rsidRPr="00000000">
        <w:rPr>
          <w:rtl w:val="0"/>
        </w:rPr>
      </w:r>
    </w:p>
    <w:p w:rsidR="00000000" w:rsidDel="00000000" w:rsidP="00000000" w:rsidRDefault="00000000" w:rsidRPr="00000000" w14:paraId="000002A1">
      <w:pPr>
        <w:ind w:left="0" w:firstLine="0"/>
        <w:rPr/>
      </w:pPr>
      <w:r w:rsidDel="00000000" w:rsidR="00000000" w:rsidRPr="00000000">
        <w:rPr>
          <w:rtl w:val="0"/>
        </w:rPr>
        <w:t xml:space="preserve">AUSTIN: No, you’re pretty close at this point. So you’re using this on Rivalo, the captain knight--?</w:t>
      </w:r>
    </w:p>
    <w:p w:rsidR="00000000" w:rsidDel="00000000" w:rsidP="00000000" w:rsidRDefault="00000000" w:rsidRPr="00000000" w14:paraId="000002A2">
      <w:pPr>
        <w:ind w:left="0" w:firstLine="0"/>
        <w:rPr/>
      </w:pPr>
      <w:r w:rsidDel="00000000" w:rsidR="00000000" w:rsidRPr="00000000">
        <w:rPr>
          <w:rtl w:val="0"/>
        </w:rPr>
      </w:r>
    </w:p>
    <w:p w:rsidR="00000000" w:rsidDel="00000000" w:rsidP="00000000" w:rsidRDefault="00000000" w:rsidRPr="00000000" w14:paraId="000002A3">
      <w:pPr>
        <w:ind w:left="0" w:firstLine="0"/>
        <w:rPr/>
      </w:pPr>
      <w:r w:rsidDel="00000000" w:rsidR="00000000" w:rsidRPr="00000000">
        <w:rPr>
          <w:rtl w:val="0"/>
        </w:rPr>
        <w:t xml:space="preserve">KEITH: Rivalo. Yeah. Yeah. I got a 5.</w:t>
      </w:r>
    </w:p>
    <w:p w:rsidR="00000000" w:rsidDel="00000000" w:rsidP="00000000" w:rsidRDefault="00000000" w:rsidRPr="00000000" w14:paraId="000002A4">
      <w:pPr>
        <w:ind w:left="0" w:firstLine="0"/>
        <w:rPr/>
      </w:pPr>
      <w:r w:rsidDel="00000000" w:rsidR="00000000" w:rsidRPr="00000000">
        <w:rPr>
          <w:rtl w:val="0"/>
        </w:rPr>
      </w:r>
    </w:p>
    <w:p w:rsidR="00000000" w:rsidDel="00000000" w:rsidP="00000000" w:rsidRDefault="00000000" w:rsidRPr="00000000" w14:paraId="000002A5">
      <w:pPr>
        <w:ind w:left="0" w:firstLine="0"/>
        <w:rPr/>
      </w:pPr>
      <w:r w:rsidDel="00000000" w:rsidR="00000000" w:rsidRPr="00000000">
        <w:rPr>
          <w:rtl w:val="0"/>
        </w:rPr>
        <w:t xml:space="preserve">NICK: Can I, uh…</w:t>
      </w:r>
    </w:p>
    <w:p w:rsidR="00000000" w:rsidDel="00000000" w:rsidP="00000000" w:rsidRDefault="00000000" w:rsidRPr="00000000" w14:paraId="000002A6">
      <w:pPr>
        <w:ind w:left="0" w:firstLine="0"/>
        <w:rPr/>
      </w:pPr>
      <w:r w:rsidDel="00000000" w:rsidR="00000000" w:rsidRPr="00000000">
        <w:rPr>
          <w:rtl w:val="0"/>
        </w:rPr>
      </w:r>
    </w:p>
    <w:p w:rsidR="00000000" w:rsidDel="00000000" w:rsidP="00000000" w:rsidRDefault="00000000" w:rsidRPr="00000000" w14:paraId="000002A7">
      <w:pPr>
        <w:ind w:left="0" w:firstLine="0"/>
        <w:rPr/>
      </w:pPr>
      <w:r w:rsidDel="00000000" w:rsidR="00000000" w:rsidRPr="00000000">
        <w:rPr>
          <w:rtl w:val="0"/>
        </w:rPr>
        <w:t xml:space="preserve">AUSTIN: Keith.</w:t>
      </w:r>
    </w:p>
    <w:p w:rsidR="00000000" w:rsidDel="00000000" w:rsidP="00000000" w:rsidRDefault="00000000" w:rsidRPr="00000000" w14:paraId="000002A8">
      <w:pPr>
        <w:ind w:left="0" w:firstLine="0"/>
        <w:rPr/>
      </w:pPr>
      <w:r w:rsidDel="00000000" w:rsidR="00000000" w:rsidRPr="00000000">
        <w:rPr>
          <w:rtl w:val="0"/>
        </w:rPr>
      </w:r>
    </w:p>
    <w:p w:rsidR="00000000" w:rsidDel="00000000" w:rsidP="00000000" w:rsidRDefault="00000000" w:rsidRPr="00000000" w14:paraId="000002A9">
      <w:pPr>
        <w:ind w:left="0" w:firstLine="0"/>
        <w:rPr/>
      </w:pPr>
      <w:r w:rsidDel="00000000" w:rsidR="00000000" w:rsidRPr="00000000">
        <w:rPr>
          <w:rtl w:val="0"/>
        </w:rPr>
        <w:t xml:space="preserve">KEITH: Well that’s technically my first failed roll!</w:t>
      </w:r>
    </w:p>
    <w:p w:rsidR="00000000" w:rsidDel="00000000" w:rsidP="00000000" w:rsidRDefault="00000000" w:rsidRPr="00000000" w14:paraId="000002AA">
      <w:pPr>
        <w:ind w:left="0" w:firstLine="0"/>
        <w:rPr/>
      </w:pPr>
      <w:r w:rsidDel="00000000" w:rsidR="00000000" w:rsidRPr="00000000">
        <w:rPr>
          <w:rtl w:val="0"/>
        </w:rPr>
      </w:r>
    </w:p>
    <w:p w:rsidR="00000000" w:rsidDel="00000000" w:rsidP="00000000" w:rsidRDefault="00000000" w:rsidRPr="00000000" w14:paraId="000002AB">
      <w:pPr>
        <w:ind w:left="0" w:firstLine="0"/>
        <w:rPr/>
      </w:pPr>
      <w:r w:rsidDel="00000000" w:rsidR="00000000" w:rsidRPr="00000000">
        <w:rPr>
          <w:rtl w:val="0"/>
        </w:rPr>
        <w:t xml:space="preserve">AUSTIN: That’s true. I’m gonna come to you in a second, Fantasmo.</w:t>
      </w:r>
    </w:p>
    <w:p w:rsidR="00000000" w:rsidDel="00000000" w:rsidP="00000000" w:rsidRDefault="00000000" w:rsidRPr="00000000" w14:paraId="000002AC">
      <w:pPr>
        <w:ind w:left="0" w:firstLine="0"/>
        <w:rPr/>
      </w:pPr>
      <w:r w:rsidDel="00000000" w:rsidR="00000000" w:rsidRPr="00000000">
        <w:rPr>
          <w:rtl w:val="0"/>
        </w:rPr>
      </w:r>
    </w:p>
    <w:p w:rsidR="00000000" w:rsidDel="00000000" w:rsidP="00000000" w:rsidRDefault="00000000" w:rsidRPr="00000000" w14:paraId="000002AD">
      <w:pPr>
        <w:ind w:left="0" w:firstLine="0"/>
        <w:rPr/>
      </w:pPr>
      <w:r w:rsidDel="00000000" w:rsidR="00000000" w:rsidRPr="00000000">
        <w:rPr>
          <w:rtl w:val="0"/>
        </w:rPr>
        <w:t xml:space="preserve">JACK: Mark XP, Keith.</w:t>
      </w:r>
    </w:p>
    <w:p w:rsidR="00000000" w:rsidDel="00000000" w:rsidP="00000000" w:rsidRDefault="00000000" w:rsidRPr="00000000" w14:paraId="000002AE">
      <w:pPr>
        <w:ind w:left="0" w:firstLine="0"/>
        <w:rPr/>
      </w:pPr>
      <w:r w:rsidDel="00000000" w:rsidR="00000000" w:rsidRPr="00000000">
        <w:rPr>
          <w:rtl w:val="0"/>
        </w:rPr>
      </w:r>
    </w:p>
    <w:p w:rsidR="00000000" w:rsidDel="00000000" w:rsidP="00000000" w:rsidRDefault="00000000" w:rsidRPr="00000000" w14:paraId="000002AF">
      <w:pPr>
        <w:ind w:left="0" w:firstLine="0"/>
        <w:rPr/>
      </w:pPr>
      <w:r w:rsidDel="00000000" w:rsidR="00000000" w:rsidRPr="00000000">
        <w:rPr>
          <w:rtl w:val="0"/>
        </w:rPr>
        <w:t xml:space="preserve">AUSTIN: Mark XP.</w:t>
      </w:r>
    </w:p>
    <w:p w:rsidR="00000000" w:rsidDel="00000000" w:rsidP="00000000" w:rsidRDefault="00000000" w:rsidRPr="00000000" w14:paraId="000002B0">
      <w:pPr>
        <w:ind w:left="0" w:firstLine="0"/>
        <w:rPr/>
      </w:pPr>
      <w:r w:rsidDel="00000000" w:rsidR="00000000" w:rsidRPr="00000000">
        <w:rPr>
          <w:rtl w:val="0"/>
        </w:rPr>
      </w:r>
    </w:p>
    <w:p w:rsidR="00000000" w:rsidDel="00000000" w:rsidP="00000000" w:rsidRDefault="00000000" w:rsidRPr="00000000" w14:paraId="000002B1">
      <w:pPr>
        <w:ind w:left="0" w:firstLine="0"/>
        <w:rPr/>
      </w:pPr>
      <w:r w:rsidDel="00000000" w:rsidR="00000000" w:rsidRPr="00000000">
        <w:rPr>
          <w:rtl w:val="0"/>
        </w:rPr>
        <w:t xml:space="preserve">ART (overlapping AUSTIN): Can I assume that that made noise?</w:t>
      </w:r>
    </w:p>
    <w:p w:rsidR="00000000" w:rsidDel="00000000" w:rsidP="00000000" w:rsidRDefault="00000000" w:rsidRPr="00000000" w14:paraId="000002B2">
      <w:pPr>
        <w:ind w:left="0" w:firstLine="0"/>
        <w:rPr/>
      </w:pPr>
      <w:r w:rsidDel="00000000" w:rsidR="00000000" w:rsidRPr="00000000">
        <w:rPr>
          <w:rtl w:val="0"/>
        </w:rPr>
      </w:r>
    </w:p>
    <w:p w:rsidR="00000000" w:rsidDel="00000000" w:rsidP="00000000" w:rsidRDefault="00000000" w:rsidRPr="00000000" w14:paraId="000002B3">
      <w:pPr>
        <w:ind w:left="0" w:firstLine="0"/>
        <w:rPr/>
      </w:pPr>
      <w:r w:rsidDel="00000000" w:rsidR="00000000" w:rsidRPr="00000000">
        <w:rPr>
          <w:rtl w:val="0"/>
        </w:rPr>
        <w:t xml:space="preserve">AUSTIN: What did?</w:t>
        <w:br w:type="textWrapping"/>
      </w:r>
    </w:p>
    <w:p w:rsidR="00000000" w:rsidDel="00000000" w:rsidP="00000000" w:rsidRDefault="00000000" w:rsidRPr="00000000" w14:paraId="000002B4">
      <w:pPr>
        <w:ind w:left="0" w:firstLine="0"/>
        <w:rPr/>
      </w:pPr>
      <w:r w:rsidDel="00000000" w:rsidR="00000000" w:rsidRPr="00000000">
        <w:rPr>
          <w:rtl w:val="0"/>
        </w:rPr>
        <w:t xml:space="preserve">ART: That whole thing?</w:t>
      </w:r>
    </w:p>
    <w:p w:rsidR="00000000" w:rsidDel="00000000" w:rsidP="00000000" w:rsidRDefault="00000000" w:rsidRPr="00000000" w14:paraId="000002B5">
      <w:pPr>
        <w:ind w:left="0" w:firstLine="0"/>
        <w:rPr/>
      </w:pPr>
      <w:r w:rsidDel="00000000" w:rsidR="00000000" w:rsidRPr="00000000">
        <w:rPr>
          <w:rtl w:val="0"/>
        </w:rPr>
      </w:r>
    </w:p>
    <w:p w:rsidR="00000000" w:rsidDel="00000000" w:rsidP="00000000" w:rsidRDefault="00000000" w:rsidRPr="00000000" w14:paraId="000002B6">
      <w:pPr>
        <w:ind w:left="0" w:firstLine="0"/>
        <w:rPr/>
      </w:pPr>
      <w:r w:rsidDel="00000000" w:rsidR="00000000" w:rsidRPr="00000000">
        <w:rPr>
          <w:rtl w:val="0"/>
        </w:rPr>
        <w:t xml:space="preserve">AUSTIN: Yeah, you heard him shouting from the other room. Um...</w:t>
      </w:r>
    </w:p>
    <w:p w:rsidR="00000000" w:rsidDel="00000000" w:rsidP="00000000" w:rsidRDefault="00000000" w:rsidRPr="00000000" w14:paraId="000002B7">
      <w:pPr>
        <w:ind w:left="0" w:firstLine="0"/>
        <w:rPr/>
      </w:pPr>
      <w:r w:rsidDel="00000000" w:rsidR="00000000" w:rsidRPr="00000000">
        <w:rPr>
          <w:rtl w:val="0"/>
        </w:rPr>
      </w:r>
    </w:p>
    <w:p w:rsidR="00000000" w:rsidDel="00000000" w:rsidP="00000000" w:rsidRDefault="00000000" w:rsidRPr="00000000" w14:paraId="000002B8">
      <w:pPr>
        <w:ind w:left="0" w:firstLine="0"/>
        <w:rPr/>
      </w:pPr>
      <w:r w:rsidDel="00000000" w:rsidR="00000000" w:rsidRPr="00000000">
        <w:rPr>
          <w:rtl w:val="0"/>
        </w:rPr>
        <w:t xml:space="preserve">ART: Okay, I’m gonna stop doing my thing. When appropriate, I’m gonna stop.</w:t>
      </w:r>
    </w:p>
    <w:p w:rsidR="00000000" w:rsidDel="00000000" w:rsidP="00000000" w:rsidRDefault="00000000" w:rsidRPr="00000000" w14:paraId="000002B9">
      <w:pPr>
        <w:ind w:left="0" w:firstLine="0"/>
        <w:rPr/>
      </w:pPr>
      <w:r w:rsidDel="00000000" w:rsidR="00000000" w:rsidRPr="00000000">
        <w:rPr>
          <w:rtl w:val="0"/>
        </w:rPr>
      </w:r>
    </w:p>
    <w:p w:rsidR="00000000" w:rsidDel="00000000" w:rsidP="00000000" w:rsidRDefault="00000000" w:rsidRPr="00000000" w14:paraId="000002BA">
      <w:pPr>
        <w:ind w:left="0" w:firstLine="0"/>
        <w:rPr/>
      </w:pPr>
      <w:r w:rsidDel="00000000" w:rsidR="00000000" w:rsidRPr="00000000">
        <w:rPr>
          <w:rtl w:val="0"/>
        </w:rPr>
        <w:t xml:space="preserve">AUSTIN: Okay. (unintelligible)</w:t>
      </w:r>
    </w:p>
    <w:p w:rsidR="00000000" w:rsidDel="00000000" w:rsidP="00000000" w:rsidRDefault="00000000" w:rsidRPr="00000000" w14:paraId="000002BB">
      <w:pPr>
        <w:ind w:left="0" w:firstLine="0"/>
        <w:rPr/>
      </w:pPr>
      <w:r w:rsidDel="00000000" w:rsidR="00000000" w:rsidRPr="00000000">
        <w:rPr>
          <w:rtl w:val="0"/>
        </w:rPr>
      </w:r>
    </w:p>
    <w:p w:rsidR="00000000" w:rsidDel="00000000" w:rsidP="00000000" w:rsidRDefault="00000000" w:rsidRPr="00000000" w14:paraId="000002BC">
      <w:pPr>
        <w:ind w:left="0" w:firstLine="0"/>
        <w:rPr/>
      </w:pPr>
      <w:r w:rsidDel="00000000" w:rsidR="00000000" w:rsidRPr="00000000">
        <w:rPr>
          <w:rtl w:val="0"/>
        </w:rPr>
        <w:t xml:space="preserve">JACK (overlapping AUSTIN): So you’ve just been poking this crown, repeatedly.</w:t>
      </w:r>
    </w:p>
    <w:p w:rsidR="00000000" w:rsidDel="00000000" w:rsidP="00000000" w:rsidRDefault="00000000" w:rsidRPr="00000000" w14:paraId="000002BD">
      <w:pPr>
        <w:ind w:left="0" w:firstLine="0"/>
        <w:rPr/>
      </w:pPr>
      <w:r w:rsidDel="00000000" w:rsidR="00000000" w:rsidRPr="00000000">
        <w:rPr>
          <w:rtl w:val="0"/>
        </w:rPr>
      </w:r>
    </w:p>
    <w:p w:rsidR="00000000" w:rsidDel="00000000" w:rsidP="00000000" w:rsidRDefault="00000000" w:rsidRPr="00000000" w14:paraId="000002BE">
      <w:pPr>
        <w:ind w:left="0" w:firstLine="0"/>
        <w:rPr/>
      </w:pPr>
      <w:r w:rsidDel="00000000" w:rsidR="00000000" w:rsidRPr="00000000">
        <w:rPr>
          <w:rtl w:val="0"/>
        </w:rPr>
        <w:t xml:space="preserve">AUSTIN: Well, we can actually come back to you in a second and talk about what you did with the crown before you put it down, but let me just -- let me just take -- let me just make sure that Keith takes damage here, go ahead --</w:t>
      </w:r>
    </w:p>
    <w:p w:rsidR="00000000" w:rsidDel="00000000" w:rsidP="00000000" w:rsidRDefault="00000000" w:rsidRPr="00000000" w14:paraId="000002BF">
      <w:pPr>
        <w:ind w:left="0" w:firstLine="0"/>
        <w:rPr/>
      </w:pPr>
      <w:r w:rsidDel="00000000" w:rsidR="00000000" w:rsidRPr="00000000">
        <w:rPr>
          <w:rtl w:val="0"/>
        </w:rPr>
      </w:r>
    </w:p>
    <w:p w:rsidR="00000000" w:rsidDel="00000000" w:rsidP="00000000" w:rsidRDefault="00000000" w:rsidRPr="00000000" w14:paraId="000002C0">
      <w:pPr>
        <w:ind w:left="0" w:firstLine="0"/>
        <w:rPr/>
      </w:pPr>
      <w:r w:rsidDel="00000000" w:rsidR="00000000" w:rsidRPr="00000000">
        <w:rPr>
          <w:rtl w:val="0"/>
        </w:rPr>
        <w:t xml:space="preserve">KEITH: [sarcastically] Yeah, everybody make sure that I take damage.</w:t>
      </w:r>
    </w:p>
    <w:p w:rsidR="00000000" w:rsidDel="00000000" w:rsidP="00000000" w:rsidRDefault="00000000" w:rsidRPr="00000000" w14:paraId="000002C1">
      <w:pPr>
        <w:ind w:left="0" w:firstLine="0"/>
        <w:rPr/>
      </w:pPr>
      <w:r w:rsidDel="00000000" w:rsidR="00000000" w:rsidRPr="00000000">
        <w:rPr>
          <w:rtl w:val="0"/>
        </w:rPr>
      </w:r>
    </w:p>
    <w:p w:rsidR="00000000" w:rsidDel="00000000" w:rsidP="00000000" w:rsidRDefault="00000000" w:rsidRPr="00000000" w14:paraId="000002C2">
      <w:pPr>
        <w:ind w:left="0" w:firstLine="0"/>
        <w:rPr/>
      </w:pPr>
      <w:r w:rsidDel="00000000" w:rsidR="00000000" w:rsidRPr="00000000">
        <w:rPr>
          <w:rtl w:val="0"/>
        </w:rPr>
        <w:t xml:space="preserve">AUSTIN: [laughs] Um..</w:t>
      </w:r>
    </w:p>
    <w:p w:rsidR="00000000" w:rsidDel="00000000" w:rsidP="00000000" w:rsidRDefault="00000000" w:rsidRPr="00000000" w14:paraId="000002C3">
      <w:pPr>
        <w:ind w:left="0" w:firstLine="0"/>
        <w:rPr/>
      </w:pPr>
      <w:r w:rsidDel="00000000" w:rsidR="00000000" w:rsidRPr="00000000">
        <w:rPr>
          <w:rtl w:val="0"/>
        </w:rPr>
      </w:r>
    </w:p>
    <w:p w:rsidR="00000000" w:rsidDel="00000000" w:rsidP="00000000" w:rsidRDefault="00000000" w:rsidRPr="00000000" w14:paraId="000002C4">
      <w:pPr>
        <w:ind w:left="0" w:firstLine="0"/>
        <w:rPr/>
      </w:pPr>
      <w:r w:rsidDel="00000000" w:rsidR="00000000" w:rsidRPr="00000000">
        <w:rPr>
          <w:rtl w:val="0"/>
        </w:rPr>
        <w:t xml:space="preserve">KEITH: What do you want me to roll?</w:t>
        <w:br w:type="textWrapping"/>
      </w:r>
    </w:p>
    <w:p w:rsidR="00000000" w:rsidDel="00000000" w:rsidP="00000000" w:rsidRDefault="00000000" w:rsidRPr="00000000" w14:paraId="000002C5">
      <w:pPr>
        <w:ind w:left="0" w:firstLine="0"/>
        <w:rPr/>
      </w:pPr>
      <w:r w:rsidDel="00000000" w:rsidR="00000000" w:rsidRPr="00000000">
        <w:rPr>
          <w:rtl w:val="0"/>
        </w:rPr>
        <w:t xml:space="preserve">AUSTIN: A d8. Where are you at, in terms of health at this point? (unintelligible) (28:14)</w:t>
      </w:r>
    </w:p>
    <w:p w:rsidR="00000000" w:rsidDel="00000000" w:rsidP="00000000" w:rsidRDefault="00000000" w:rsidRPr="00000000" w14:paraId="000002C6">
      <w:pPr>
        <w:ind w:left="0" w:firstLine="0"/>
        <w:rPr/>
      </w:pPr>
      <w:r w:rsidDel="00000000" w:rsidR="00000000" w:rsidRPr="00000000">
        <w:rPr>
          <w:rtl w:val="0"/>
        </w:rPr>
      </w:r>
    </w:p>
    <w:p w:rsidR="00000000" w:rsidDel="00000000" w:rsidP="00000000" w:rsidRDefault="00000000" w:rsidRPr="00000000" w14:paraId="000002C7">
      <w:pPr>
        <w:ind w:left="0" w:firstLine="0"/>
        <w:rPr/>
      </w:pPr>
      <w:r w:rsidDel="00000000" w:rsidR="00000000" w:rsidRPr="00000000">
        <w:rPr>
          <w:rtl w:val="0"/>
        </w:rPr>
        <w:t xml:space="preserve">KEITH: I have…</w:t>
      </w:r>
    </w:p>
    <w:p w:rsidR="00000000" w:rsidDel="00000000" w:rsidP="00000000" w:rsidRDefault="00000000" w:rsidRPr="00000000" w14:paraId="000002C8">
      <w:pPr>
        <w:ind w:left="0" w:firstLine="0"/>
        <w:rPr/>
      </w:pPr>
      <w:r w:rsidDel="00000000" w:rsidR="00000000" w:rsidRPr="00000000">
        <w:rPr>
          <w:rtl w:val="0"/>
        </w:rPr>
      </w:r>
    </w:p>
    <w:p w:rsidR="00000000" w:rsidDel="00000000" w:rsidP="00000000" w:rsidRDefault="00000000" w:rsidRPr="00000000" w14:paraId="000002C9">
      <w:pPr>
        <w:ind w:left="0" w:firstLine="0"/>
        <w:rPr/>
      </w:pPr>
      <w:r w:rsidDel="00000000" w:rsidR="00000000" w:rsidRPr="00000000">
        <w:rPr>
          <w:rtl w:val="0"/>
        </w:rPr>
        <w:t xml:space="preserve">AUSTIN: I think you’re doing…</w:t>
      </w:r>
    </w:p>
    <w:p w:rsidR="00000000" w:rsidDel="00000000" w:rsidP="00000000" w:rsidRDefault="00000000" w:rsidRPr="00000000" w14:paraId="000002CA">
      <w:pPr>
        <w:ind w:left="0" w:firstLine="0"/>
        <w:rPr/>
      </w:pPr>
      <w:r w:rsidDel="00000000" w:rsidR="00000000" w:rsidRPr="00000000">
        <w:rPr>
          <w:rtl w:val="0"/>
        </w:rPr>
      </w:r>
    </w:p>
    <w:p w:rsidR="00000000" w:rsidDel="00000000" w:rsidP="00000000" w:rsidRDefault="00000000" w:rsidRPr="00000000" w14:paraId="000002CB">
      <w:pPr>
        <w:ind w:left="0" w:firstLine="0"/>
        <w:rPr/>
      </w:pPr>
      <w:r w:rsidDel="00000000" w:rsidR="00000000" w:rsidRPr="00000000">
        <w:rPr>
          <w:rtl w:val="0"/>
        </w:rPr>
        <w:t xml:space="preserve">KEITH: 10 health.</w:t>
      </w:r>
    </w:p>
    <w:p w:rsidR="00000000" w:rsidDel="00000000" w:rsidP="00000000" w:rsidRDefault="00000000" w:rsidRPr="00000000" w14:paraId="000002CC">
      <w:pPr>
        <w:ind w:left="0" w:firstLine="0"/>
        <w:rPr/>
      </w:pPr>
      <w:r w:rsidDel="00000000" w:rsidR="00000000" w:rsidRPr="00000000">
        <w:rPr>
          <w:rtl w:val="0"/>
        </w:rPr>
      </w:r>
    </w:p>
    <w:p w:rsidR="00000000" w:rsidDel="00000000" w:rsidP="00000000" w:rsidRDefault="00000000" w:rsidRPr="00000000" w14:paraId="000002CD">
      <w:pPr>
        <w:ind w:left="0" w:firstLine="0"/>
        <w:rPr/>
      </w:pPr>
      <w:r w:rsidDel="00000000" w:rsidR="00000000" w:rsidRPr="00000000">
        <w:rPr>
          <w:rtl w:val="0"/>
        </w:rPr>
        <w:t xml:space="preserve">AUSTIN: Okay. </w:t>
      </w:r>
    </w:p>
    <w:p w:rsidR="00000000" w:rsidDel="00000000" w:rsidP="00000000" w:rsidRDefault="00000000" w:rsidRPr="00000000" w14:paraId="000002CE">
      <w:pPr>
        <w:ind w:left="0" w:firstLine="0"/>
        <w:rPr/>
      </w:pPr>
      <w:r w:rsidDel="00000000" w:rsidR="00000000" w:rsidRPr="00000000">
        <w:rPr>
          <w:rtl w:val="0"/>
        </w:rPr>
      </w:r>
    </w:p>
    <w:p w:rsidR="00000000" w:rsidDel="00000000" w:rsidP="00000000" w:rsidRDefault="00000000" w:rsidRPr="00000000" w14:paraId="000002CF">
      <w:pPr>
        <w:ind w:left="0" w:firstLine="0"/>
        <w:rPr/>
      </w:pPr>
      <w:r w:rsidDel="00000000" w:rsidR="00000000" w:rsidRPr="00000000">
        <w:rPr>
          <w:rtl w:val="0"/>
        </w:rPr>
        <w:t xml:space="preserve">KEITH: [pause] 6. Minus 2.</w:t>
      </w:r>
    </w:p>
    <w:p w:rsidR="00000000" w:rsidDel="00000000" w:rsidP="00000000" w:rsidRDefault="00000000" w:rsidRPr="00000000" w14:paraId="000002D0">
      <w:pPr>
        <w:ind w:left="0" w:firstLine="0"/>
        <w:rPr/>
      </w:pPr>
      <w:r w:rsidDel="00000000" w:rsidR="00000000" w:rsidRPr="00000000">
        <w:rPr>
          <w:rtl w:val="0"/>
        </w:rPr>
      </w:r>
    </w:p>
    <w:p w:rsidR="00000000" w:rsidDel="00000000" w:rsidP="00000000" w:rsidRDefault="00000000" w:rsidRPr="00000000" w14:paraId="000002D1">
      <w:pPr>
        <w:ind w:left="0" w:firstLine="0"/>
        <w:rPr/>
      </w:pPr>
      <w:r w:rsidDel="00000000" w:rsidR="00000000" w:rsidRPr="00000000">
        <w:rPr>
          <w:rtl w:val="0"/>
        </w:rPr>
        <w:t xml:space="preserve">AUSTIN: What happens here is interesting. The -- it isn’t that Rivalo strikes you with his own weapon, when you like go to come in at him, he has -- one of the -- it’s the knife that Brutus had in his hand, slides out of his own hand and slams forward into your upper torso.</w:t>
      </w:r>
    </w:p>
    <w:p w:rsidR="00000000" w:rsidDel="00000000" w:rsidP="00000000" w:rsidRDefault="00000000" w:rsidRPr="00000000" w14:paraId="000002D2">
      <w:pPr>
        <w:ind w:left="0" w:firstLine="0"/>
        <w:rPr/>
      </w:pPr>
      <w:r w:rsidDel="00000000" w:rsidR="00000000" w:rsidRPr="00000000">
        <w:rPr>
          <w:rtl w:val="0"/>
        </w:rPr>
      </w:r>
    </w:p>
    <w:p w:rsidR="00000000" w:rsidDel="00000000" w:rsidP="00000000" w:rsidRDefault="00000000" w:rsidRPr="00000000" w14:paraId="000002D3">
      <w:pPr>
        <w:ind w:left="0" w:firstLine="0"/>
        <w:rPr/>
      </w:pPr>
      <w:r w:rsidDel="00000000" w:rsidR="00000000" w:rsidRPr="00000000">
        <w:rPr>
          <w:rtl w:val="0"/>
        </w:rPr>
        <w:t xml:space="preserve">KEITH: Okay.</w:t>
      </w:r>
    </w:p>
    <w:p w:rsidR="00000000" w:rsidDel="00000000" w:rsidP="00000000" w:rsidRDefault="00000000" w:rsidRPr="00000000" w14:paraId="000002D4">
      <w:pPr>
        <w:ind w:left="0" w:firstLine="0"/>
        <w:rPr/>
      </w:pPr>
      <w:r w:rsidDel="00000000" w:rsidR="00000000" w:rsidRPr="00000000">
        <w:rPr>
          <w:rtl w:val="0"/>
        </w:rPr>
      </w:r>
    </w:p>
    <w:p w:rsidR="00000000" w:rsidDel="00000000" w:rsidP="00000000" w:rsidRDefault="00000000" w:rsidRPr="00000000" w14:paraId="000002D5">
      <w:pPr>
        <w:ind w:left="0" w:firstLine="0"/>
        <w:rPr/>
      </w:pPr>
      <w:r w:rsidDel="00000000" w:rsidR="00000000" w:rsidRPr="00000000">
        <w:rPr>
          <w:rtl w:val="0"/>
        </w:rPr>
        <w:t xml:space="preserve">AUSTIN: It then pulls itself out and is hovering in front of you. Um… talk -- Fantasmo, what did you want to do?</w:t>
      </w:r>
    </w:p>
    <w:p w:rsidR="00000000" w:rsidDel="00000000" w:rsidP="00000000" w:rsidRDefault="00000000" w:rsidRPr="00000000" w14:paraId="000002D6">
      <w:pPr>
        <w:ind w:left="0" w:firstLine="0"/>
        <w:rPr/>
      </w:pPr>
      <w:r w:rsidDel="00000000" w:rsidR="00000000" w:rsidRPr="00000000">
        <w:rPr>
          <w:rtl w:val="0"/>
        </w:rPr>
      </w:r>
    </w:p>
    <w:p w:rsidR="00000000" w:rsidDel="00000000" w:rsidP="00000000" w:rsidRDefault="00000000" w:rsidRPr="00000000" w14:paraId="000002D7">
      <w:pPr>
        <w:ind w:left="0" w:firstLine="0"/>
        <w:rPr/>
      </w:pPr>
      <w:r w:rsidDel="00000000" w:rsidR="00000000" w:rsidRPr="00000000">
        <w:rPr>
          <w:rtl w:val="0"/>
        </w:rPr>
        <w:t xml:space="preserve">NICK: Um… I don’t know if this is going to do much of anything, but… in an attempt to like, I dunno, distract… to make a distraction -- before I -- so I’m hanging onto my staff, I wanna use my light cantrip to light it up. </w:t>
      </w:r>
    </w:p>
    <w:p w:rsidR="00000000" w:rsidDel="00000000" w:rsidP="00000000" w:rsidRDefault="00000000" w:rsidRPr="00000000" w14:paraId="000002D8">
      <w:pPr>
        <w:ind w:left="0" w:firstLine="0"/>
        <w:rPr/>
      </w:pPr>
      <w:r w:rsidDel="00000000" w:rsidR="00000000" w:rsidRPr="00000000">
        <w:rPr>
          <w:rtl w:val="0"/>
        </w:rPr>
      </w:r>
    </w:p>
    <w:p w:rsidR="00000000" w:rsidDel="00000000" w:rsidP="00000000" w:rsidRDefault="00000000" w:rsidRPr="00000000" w14:paraId="000002D9">
      <w:pPr>
        <w:ind w:left="0" w:firstLine="0"/>
        <w:rPr/>
      </w:pPr>
      <w:r w:rsidDel="00000000" w:rsidR="00000000" w:rsidRPr="00000000">
        <w:rPr>
          <w:rtl w:val="0"/>
        </w:rPr>
        <w:t xml:space="preserve">AUSTIN: The staff.</w:t>
      </w:r>
    </w:p>
    <w:p w:rsidR="00000000" w:rsidDel="00000000" w:rsidP="00000000" w:rsidRDefault="00000000" w:rsidRPr="00000000" w14:paraId="000002DA">
      <w:pPr>
        <w:ind w:left="0" w:firstLine="0"/>
        <w:rPr/>
      </w:pPr>
      <w:r w:rsidDel="00000000" w:rsidR="00000000" w:rsidRPr="00000000">
        <w:rPr>
          <w:rtl w:val="0"/>
        </w:rPr>
      </w:r>
    </w:p>
    <w:p w:rsidR="00000000" w:rsidDel="00000000" w:rsidP="00000000" w:rsidRDefault="00000000" w:rsidRPr="00000000" w14:paraId="000002DB">
      <w:pPr>
        <w:ind w:left="0" w:firstLine="0"/>
        <w:rPr/>
      </w:pPr>
      <w:r w:rsidDel="00000000" w:rsidR="00000000" w:rsidRPr="00000000">
        <w:rPr>
          <w:rtl w:val="0"/>
        </w:rPr>
        <w:t xml:space="preserve">NICK: Right. It gets about as bright as a torch, it says.</w:t>
      </w:r>
    </w:p>
    <w:p w:rsidR="00000000" w:rsidDel="00000000" w:rsidP="00000000" w:rsidRDefault="00000000" w:rsidRPr="00000000" w14:paraId="000002DC">
      <w:pPr>
        <w:ind w:left="0" w:firstLine="0"/>
        <w:rPr/>
      </w:pPr>
      <w:r w:rsidDel="00000000" w:rsidR="00000000" w:rsidRPr="00000000">
        <w:rPr>
          <w:rtl w:val="0"/>
        </w:rPr>
      </w:r>
    </w:p>
    <w:p w:rsidR="00000000" w:rsidDel="00000000" w:rsidP="00000000" w:rsidRDefault="00000000" w:rsidRPr="00000000" w14:paraId="000002DD">
      <w:pPr>
        <w:ind w:left="0" w:firstLine="0"/>
        <w:rPr/>
      </w:pPr>
      <w:r w:rsidDel="00000000" w:rsidR="00000000" w:rsidRPr="00000000">
        <w:rPr>
          <w:rtl w:val="0"/>
        </w:rPr>
        <w:t xml:space="preserve">AUSTIN: Okay.</w:t>
      </w:r>
    </w:p>
    <w:p w:rsidR="00000000" w:rsidDel="00000000" w:rsidP="00000000" w:rsidRDefault="00000000" w:rsidRPr="00000000" w14:paraId="000002DE">
      <w:pPr>
        <w:ind w:left="0" w:firstLine="0"/>
        <w:rPr/>
      </w:pPr>
      <w:r w:rsidDel="00000000" w:rsidR="00000000" w:rsidRPr="00000000">
        <w:rPr>
          <w:rtl w:val="0"/>
        </w:rPr>
      </w:r>
    </w:p>
    <w:p w:rsidR="00000000" w:rsidDel="00000000" w:rsidP="00000000" w:rsidRDefault="00000000" w:rsidRPr="00000000" w14:paraId="000002DF">
      <w:pPr>
        <w:ind w:left="0" w:firstLine="0"/>
        <w:rPr/>
      </w:pPr>
      <w:r w:rsidDel="00000000" w:rsidR="00000000" w:rsidRPr="00000000">
        <w:rPr>
          <w:rtl w:val="0"/>
        </w:rPr>
        <w:t xml:space="preserve">NICK: But it’s still like, a bright thing in the room. And then I’m gonna let it go and let it fly to wherever it’s going.</w:t>
      </w:r>
    </w:p>
    <w:p w:rsidR="00000000" w:rsidDel="00000000" w:rsidP="00000000" w:rsidRDefault="00000000" w:rsidRPr="00000000" w14:paraId="000002E0">
      <w:pPr>
        <w:ind w:left="0" w:firstLine="0"/>
        <w:rPr/>
      </w:pPr>
      <w:r w:rsidDel="00000000" w:rsidR="00000000" w:rsidRPr="00000000">
        <w:rPr>
          <w:rtl w:val="0"/>
        </w:rPr>
      </w:r>
    </w:p>
    <w:p w:rsidR="00000000" w:rsidDel="00000000" w:rsidP="00000000" w:rsidRDefault="00000000" w:rsidRPr="00000000" w14:paraId="000002E1">
      <w:pPr>
        <w:ind w:left="0" w:firstLine="0"/>
        <w:rPr/>
      </w:pPr>
      <w:r w:rsidDel="00000000" w:rsidR="00000000" w:rsidRPr="00000000">
        <w:rPr>
          <w:rtl w:val="0"/>
        </w:rPr>
        <w:t xml:space="preserve">AUSTIN: Sounds good. Um… that’s neat, I’m just gonna… I think I’m just gonna let that happen. Go ahead and roll to see what happens around that, so go ahead and give me your spell roll.</w:t>
      </w:r>
    </w:p>
    <w:p w:rsidR="00000000" w:rsidDel="00000000" w:rsidP="00000000" w:rsidRDefault="00000000" w:rsidRPr="00000000" w14:paraId="000002E2">
      <w:pPr>
        <w:ind w:left="0" w:firstLine="0"/>
        <w:rPr/>
      </w:pPr>
      <w:r w:rsidDel="00000000" w:rsidR="00000000" w:rsidRPr="00000000">
        <w:rPr>
          <w:rtl w:val="0"/>
        </w:rPr>
      </w:r>
    </w:p>
    <w:p w:rsidR="00000000" w:rsidDel="00000000" w:rsidP="00000000" w:rsidRDefault="00000000" w:rsidRPr="00000000" w14:paraId="000002E3">
      <w:pPr>
        <w:ind w:left="0" w:firstLine="0"/>
        <w:rPr/>
      </w:pPr>
      <w:r w:rsidDel="00000000" w:rsidR="00000000" w:rsidRPr="00000000">
        <w:rPr>
          <w:rtl w:val="0"/>
        </w:rPr>
        <w:t xml:space="preserve">NICK: Okay.</w:t>
      </w:r>
    </w:p>
    <w:p w:rsidR="00000000" w:rsidDel="00000000" w:rsidP="00000000" w:rsidRDefault="00000000" w:rsidRPr="00000000" w14:paraId="000002E4">
      <w:pPr>
        <w:ind w:left="0" w:firstLine="0"/>
        <w:rPr/>
      </w:pPr>
      <w:r w:rsidDel="00000000" w:rsidR="00000000" w:rsidRPr="00000000">
        <w:rPr>
          <w:rtl w:val="0"/>
        </w:rPr>
      </w:r>
    </w:p>
    <w:p w:rsidR="00000000" w:rsidDel="00000000" w:rsidP="00000000" w:rsidRDefault="00000000" w:rsidRPr="00000000" w14:paraId="000002E5">
      <w:pPr>
        <w:ind w:left="0" w:firstLine="0"/>
        <w:rPr/>
      </w:pPr>
      <w:r w:rsidDel="00000000" w:rsidR="00000000" w:rsidRPr="00000000">
        <w:rPr>
          <w:rtl w:val="0"/>
        </w:rPr>
        <w:t xml:space="preserve">AUSTIN: Cause I wanna - but like, the actual casting of it isn’t the thing I’m interested in at this point.</w:t>
      </w:r>
    </w:p>
    <w:p w:rsidR="00000000" w:rsidDel="00000000" w:rsidP="00000000" w:rsidRDefault="00000000" w:rsidRPr="00000000" w14:paraId="000002E6">
      <w:pPr>
        <w:ind w:left="0" w:firstLine="0"/>
        <w:rPr/>
      </w:pPr>
      <w:r w:rsidDel="00000000" w:rsidR="00000000" w:rsidRPr="00000000">
        <w:rPr>
          <w:rtl w:val="0"/>
        </w:rPr>
      </w:r>
    </w:p>
    <w:p w:rsidR="00000000" w:rsidDel="00000000" w:rsidP="00000000" w:rsidRDefault="00000000" w:rsidRPr="00000000" w14:paraId="000002E7">
      <w:pPr>
        <w:ind w:left="0" w:firstLine="0"/>
        <w:rPr/>
      </w:pPr>
      <w:r w:rsidDel="00000000" w:rsidR="00000000" w:rsidRPr="00000000">
        <w:rPr>
          <w:rtl w:val="0"/>
        </w:rPr>
        <w:t xml:space="preserve">NICK: 10.</w:t>
      </w:r>
    </w:p>
    <w:p w:rsidR="00000000" w:rsidDel="00000000" w:rsidP="00000000" w:rsidRDefault="00000000" w:rsidRPr="00000000" w14:paraId="000002E8">
      <w:pPr>
        <w:ind w:left="0" w:firstLine="0"/>
        <w:rPr/>
      </w:pPr>
      <w:r w:rsidDel="00000000" w:rsidR="00000000" w:rsidRPr="00000000">
        <w:rPr>
          <w:rtl w:val="0"/>
        </w:rPr>
      </w:r>
    </w:p>
    <w:p w:rsidR="00000000" w:rsidDel="00000000" w:rsidP="00000000" w:rsidRDefault="00000000" w:rsidRPr="00000000" w14:paraId="000002E9">
      <w:pPr>
        <w:ind w:left="0" w:firstLine="0"/>
        <w:rPr/>
      </w:pPr>
      <w:r w:rsidDel="00000000" w:rsidR="00000000" w:rsidRPr="00000000">
        <w:rPr>
          <w:rtl w:val="0"/>
        </w:rPr>
        <w:t xml:space="preserve">AUSTIN: Alright, great. So… Yeah, I’ll say that that’s a pretty good distraction. You let go of the staff and it’s bright -- and it’s not so bright that it blinds anyone --</w:t>
      </w:r>
    </w:p>
    <w:p w:rsidR="00000000" w:rsidDel="00000000" w:rsidP="00000000" w:rsidRDefault="00000000" w:rsidRPr="00000000" w14:paraId="000002EA">
      <w:pPr>
        <w:ind w:left="0" w:firstLine="0"/>
        <w:rPr/>
      </w:pPr>
      <w:r w:rsidDel="00000000" w:rsidR="00000000" w:rsidRPr="00000000">
        <w:rPr>
          <w:rtl w:val="0"/>
        </w:rPr>
      </w:r>
    </w:p>
    <w:p w:rsidR="00000000" w:rsidDel="00000000" w:rsidP="00000000" w:rsidRDefault="00000000" w:rsidRPr="00000000" w14:paraId="000002EB">
      <w:pPr>
        <w:ind w:left="0" w:firstLine="0"/>
        <w:rPr/>
      </w:pPr>
      <w:r w:rsidDel="00000000" w:rsidR="00000000" w:rsidRPr="00000000">
        <w:rPr>
          <w:rtl w:val="0"/>
        </w:rPr>
        <w:t xml:space="preserve">NICK: Right.</w:t>
      </w:r>
    </w:p>
    <w:p w:rsidR="00000000" w:rsidDel="00000000" w:rsidP="00000000" w:rsidRDefault="00000000" w:rsidRPr="00000000" w14:paraId="000002EC">
      <w:pPr>
        <w:ind w:left="0" w:firstLine="0"/>
        <w:rPr/>
      </w:pPr>
      <w:r w:rsidDel="00000000" w:rsidR="00000000" w:rsidRPr="00000000">
        <w:rPr>
          <w:rtl w:val="0"/>
        </w:rPr>
      </w:r>
    </w:p>
    <w:p w:rsidR="00000000" w:rsidDel="00000000" w:rsidP="00000000" w:rsidRDefault="00000000" w:rsidRPr="00000000" w14:paraId="000002ED">
      <w:pPr>
        <w:ind w:left="0" w:firstLine="0"/>
        <w:rPr/>
      </w:pPr>
      <w:r w:rsidDel="00000000" w:rsidR="00000000" w:rsidRPr="00000000">
        <w:rPr>
          <w:rtl w:val="0"/>
        </w:rPr>
        <w:t xml:space="preserve">AUSTIN: -- but what it does do is fully distract Brutus as it flies up into the air -- and he isn’t sure what it is, and he has -- his back is just straight to you, and you can get a free hit in on him. </w:t>
      </w:r>
    </w:p>
    <w:p w:rsidR="00000000" w:rsidDel="00000000" w:rsidP="00000000" w:rsidRDefault="00000000" w:rsidRPr="00000000" w14:paraId="000002EE">
      <w:pPr>
        <w:ind w:left="0" w:firstLine="0"/>
        <w:rPr/>
      </w:pPr>
      <w:r w:rsidDel="00000000" w:rsidR="00000000" w:rsidRPr="00000000">
        <w:rPr>
          <w:rtl w:val="0"/>
        </w:rPr>
      </w:r>
    </w:p>
    <w:p w:rsidR="00000000" w:rsidDel="00000000" w:rsidP="00000000" w:rsidRDefault="00000000" w:rsidRPr="00000000" w14:paraId="000002EF">
      <w:pPr>
        <w:ind w:left="0" w:firstLine="0"/>
        <w:rPr/>
      </w:pPr>
      <w:r w:rsidDel="00000000" w:rsidR="00000000" w:rsidRPr="00000000">
        <w:rPr>
          <w:rtl w:val="0"/>
        </w:rPr>
        <w:t xml:space="preserve">NICK: Okay.</w:t>
      </w:r>
    </w:p>
    <w:p w:rsidR="00000000" w:rsidDel="00000000" w:rsidP="00000000" w:rsidRDefault="00000000" w:rsidRPr="00000000" w14:paraId="000002F0">
      <w:pPr>
        <w:ind w:left="0" w:firstLine="0"/>
        <w:rPr/>
      </w:pPr>
      <w:r w:rsidDel="00000000" w:rsidR="00000000" w:rsidRPr="00000000">
        <w:rPr>
          <w:rtl w:val="0"/>
        </w:rPr>
      </w:r>
    </w:p>
    <w:p w:rsidR="00000000" w:rsidDel="00000000" w:rsidP="00000000" w:rsidRDefault="00000000" w:rsidRPr="00000000" w14:paraId="000002F1">
      <w:pPr>
        <w:ind w:left="0" w:firstLine="0"/>
        <w:rPr/>
      </w:pPr>
      <w:r w:rsidDel="00000000" w:rsidR="00000000" w:rsidRPr="00000000">
        <w:rPr>
          <w:rtl w:val="0"/>
        </w:rPr>
        <w:t xml:space="preserve">AUSTIN: So you can just roll your damage there?</w:t>
      </w:r>
    </w:p>
    <w:p w:rsidR="00000000" w:rsidDel="00000000" w:rsidP="00000000" w:rsidRDefault="00000000" w:rsidRPr="00000000" w14:paraId="000002F2">
      <w:pPr>
        <w:ind w:left="0" w:firstLine="0"/>
        <w:rPr/>
      </w:pPr>
      <w:r w:rsidDel="00000000" w:rsidR="00000000" w:rsidRPr="00000000">
        <w:rPr>
          <w:rtl w:val="0"/>
        </w:rPr>
      </w:r>
    </w:p>
    <w:p w:rsidR="00000000" w:rsidDel="00000000" w:rsidP="00000000" w:rsidRDefault="00000000" w:rsidRPr="00000000" w14:paraId="000002F3">
      <w:pPr>
        <w:ind w:left="0" w:firstLine="0"/>
        <w:rPr/>
      </w:pPr>
      <w:r w:rsidDel="00000000" w:rsidR="00000000" w:rsidRPr="00000000">
        <w:rPr>
          <w:rtl w:val="0"/>
        </w:rPr>
        <w:t xml:space="preserve">NICK (overlapping AUSTIN): Can I cast Magic Missile then?</w:t>
      </w:r>
    </w:p>
    <w:p w:rsidR="00000000" w:rsidDel="00000000" w:rsidP="00000000" w:rsidRDefault="00000000" w:rsidRPr="00000000" w14:paraId="000002F4">
      <w:pPr>
        <w:ind w:left="0" w:firstLine="0"/>
        <w:rPr/>
      </w:pPr>
      <w:r w:rsidDel="00000000" w:rsidR="00000000" w:rsidRPr="00000000">
        <w:rPr>
          <w:rtl w:val="0"/>
        </w:rPr>
      </w:r>
    </w:p>
    <w:p w:rsidR="00000000" w:rsidDel="00000000" w:rsidP="00000000" w:rsidRDefault="00000000" w:rsidRPr="00000000" w14:paraId="000002F5">
      <w:pPr>
        <w:ind w:left="0" w:firstLine="0"/>
        <w:rPr/>
      </w:pPr>
      <w:r w:rsidDel="00000000" w:rsidR="00000000" w:rsidRPr="00000000">
        <w:rPr>
          <w:rtl w:val="0"/>
        </w:rPr>
        <w:t xml:space="preserve">AUSTIN: Or yeah, you can cast Magic Missiles at him.</w:t>
      </w:r>
    </w:p>
    <w:p w:rsidR="00000000" w:rsidDel="00000000" w:rsidP="00000000" w:rsidRDefault="00000000" w:rsidRPr="00000000" w14:paraId="000002F6">
      <w:pPr>
        <w:ind w:left="0" w:firstLine="0"/>
        <w:rPr/>
      </w:pPr>
      <w:r w:rsidDel="00000000" w:rsidR="00000000" w:rsidRPr="00000000">
        <w:rPr>
          <w:rtl w:val="0"/>
        </w:rPr>
      </w:r>
    </w:p>
    <w:p w:rsidR="00000000" w:rsidDel="00000000" w:rsidP="00000000" w:rsidRDefault="00000000" w:rsidRPr="00000000" w14:paraId="000002F7">
      <w:pPr>
        <w:ind w:left="0" w:firstLine="0"/>
        <w:rPr/>
      </w:pPr>
      <w:r w:rsidDel="00000000" w:rsidR="00000000" w:rsidRPr="00000000">
        <w:rPr>
          <w:rtl w:val="0"/>
        </w:rPr>
        <w:t xml:space="preserve">NICK: Yeah.</w:t>
      </w:r>
    </w:p>
    <w:p w:rsidR="00000000" w:rsidDel="00000000" w:rsidP="00000000" w:rsidRDefault="00000000" w:rsidRPr="00000000" w14:paraId="000002F8">
      <w:pPr>
        <w:ind w:left="0" w:firstLine="0"/>
        <w:rPr/>
      </w:pPr>
      <w:r w:rsidDel="00000000" w:rsidR="00000000" w:rsidRPr="00000000">
        <w:rPr>
          <w:rtl w:val="0"/>
        </w:rPr>
      </w:r>
    </w:p>
    <w:p w:rsidR="00000000" w:rsidDel="00000000" w:rsidP="00000000" w:rsidRDefault="00000000" w:rsidRPr="00000000" w14:paraId="000002F9">
      <w:pPr>
        <w:ind w:left="0" w:firstLine="0"/>
        <w:rPr/>
      </w:pPr>
      <w:r w:rsidDel="00000000" w:rsidR="00000000" w:rsidRPr="00000000">
        <w:rPr>
          <w:rtl w:val="0"/>
        </w:rPr>
        <w:t xml:space="preserve">AUSTIN: Though I knew you did that -- there you --</w:t>
      </w:r>
    </w:p>
    <w:p w:rsidR="00000000" w:rsidDel="00000000" w:rsidP="00000000" w:rsidRDefault="00000000" w:rsidRPr="00000000" w14:paraId="000002FA">
      <w:pPr>
        <w:ind w:left="0" w:firstLine="0"/>
        <w:rPr/>
      </w:pPr>
      <w:r w:rsidDel="00000000" w:rsidR="00000000" w:rsidRPr="00000000">
        <w:rPr>
          <w:rtl w:val="0"/>
        </w:rPr>
      </w:r>
    </w:p>
    <w:p w:rsidR="00000000" w:rsidDel="00000000" w:rsidP="00000000" w:rsidRDefault="00000000" w:rsidRPr="00000000" w14:paraId="000002FB">
      <w:pPr>
        <w:ind w:left="0" w:firstLine="0"/>
        <w:rPr/>
      </w:pPr>
      <w:r w:rsidDel="00000000" w:rsidR="00000000" w:rsidRPr="00000000">
        <w:rPr>
          <w:rtl w:val="0"/>
        </w:rPr>
        <w:t xml:space="preserve">JACK (overlapping AUSTIN): Does he do that immediately, or could I do some semiotics on Fantasmo before he does that?</w:t>
      </w:r>
    </w:p>
    <w:p w:rsidR="00000000" w:rsidDel="00000000" w:rsidP="00000000" w:rsidRDefault="00000000" w:rsidRPr="00000000" w14:paraId="000002FC">
      <w:pPr>
        <w:ind w:left="0" w:firstLine="0"/>
        <w:rPr/>
      </w:pPr>
      <w:r w:rsidDel="00000000" w:rsidR="00000000" w:rsidRPr="00000000">
        <w:rPr>
          <w:rtl w:val="0"/>
        </w:rPr>
      </w:r>
    </w:p>
    <w:p w:rsidR="00000000" w:rsidDel="00000000" w:rsidP="00000000" w:rsidRDefault="00000000" w:rsidRPr="00000000" w14:paraId="000002FD">
      <w:pPr>
        <w:ind w:left="0" w:firstLine="0"/>
        <w:rPr/>
      </w:pPr>
      <w:r w:rsidDel="00000000" w:rsidR="00000000" w:rsidRPr="00000000">
        <w:rPr>
          <w:rtl w:val="0"/>
        </w:rPr>
        <w:t xml:space="preserve">AUSTIN: No, this has to be a quick thing. This is like a --</w:t>
      </w:r>
    </w:p>
    <w:p w:rsidR="00000000" w:rsidDel="00000000" w:rsidP="00000000" w:rsidRDefault="00000000" w:rsidRPr="00000000" w14:paraId="000002FE">
      <w:pPr>
        <w:ind w:left="0" w:firstLine="0"/>
        <w:rPr/>
      </w:pPr>
      <w:r w:rsidDel="00000000" w:rsidR="00000000" w:rsidRPr="00000000">
        <w:rPr>
          <w:rtl w:val="0"/>
        </w:rPr>
      </w:r>
    </w:p>
    <w:p w:rsidR="00000000" w:rsidDel="00000000" w:rsidP="00000000" w:rsidRDefault="00000000" w:rsidRPr="00000000" w14:paraId="000002FF">
      <w:pPr>
        <w:ind w:left="0" w:firstLine="0"/>
        <w:rPr/>
      </w:pPr>
      <w:r w:rsidDel="00000000" w:rsidR="00000000" w:rsidRPr="00000000">
        <w:rPr>
          <w:rtl w:val="0"/>
        </w:rPr>
        <w:t xml:space="preserve">JACK: Okay.</w:t>
      </w:r>
    </w:p>
    <w:p w:rsidR="00000000" w:rsidDel="00000000" w:rsidP="00000000" w:rsidRDefault="00000000" w:rsidRPr="00000000" w14:paraId="00000300">
      <w:pPr>
        <w:ind w:left="0" w:firstLine="0"/>
        <w:rPr/>
      </w:pPr>
      <w:r w:rsidDel="00000000" w:rsidR="00000000" w:rsidRPr="00000000">
        <w:rPr>
          <w:rtl w:val="0"/>
        </w:rPr>
      </w:r>
    </w:p>
    <w:p w:rsidR="00000000" w:rsidDel="00000000" w:rsidP="00000000" w:rsidRDefault="00000000" w:rsidRPr="00000000" w14:paraId="00000301">
      <w:pPr>
        <w:ind w:left="0" w:firstLine="0"/>
        <w:rPr/>
      </w:pPr>
      <w:r w:rsidDel="00000000" w:rsidR="00000000" w:rsidRPr="00000000">
        <w:rPr>
          <w:rtl w:val="0"/>
        </w:rPr>
        <w:t xml:space="preserve">AUSTIN: Cause, y’know, that -- again, for you -- that’s -- okay, you have to take out your violin, you have to start playing, and this is just like a brief moment --</w:t>
      </w:r>
    </w:p>
    <w:p w:rsidR="00000000" w:rsidDel="00000000" w:rsidP="00000000" w:rsidRDefault="00000000" w:rsidRPr="00000000" w14:paraId="00000302">
      <w:pPr>
        <w:ind w:left="0" w:firstLine="0"/>
        <w:rPr/>
      </w:pPr>
      <w:r w:rsidDel="00000000" w:rsidR="00000000" w:rsidRPr="00000000">
        <w:rPr>
          <w:rtl w:val="0"/>
        </w:rPr>
      </w:r>
    </w:p>
    <w:p w:rsidR="00000000" w:rsidDel="00000000" w:rsidP="00000000" w:rsidRDefault="00000000" w:rsidRPr="00000000" w14:paraId="00000303">
      <w:pPr>
        <w:ind w:left="0" w:firstLine="0"/>
        <w:rPr/>
      </w:pPr>
      <w:r w:rsidDel="00000000" w:rsidR="00000000" w:rsidRPr="00000000">
        <w:rPr>
          <w:rtl w:val="0"/>
        </w:rPr>
        <w:t xml:space="preserve">JACK: I dunno, man, I’m kind of like Doc Holiday of my vi-- [laughing]</w:t>
      </w:r>
    </w:p>
    <w:p w:rsidR="00000000" w:rsidDel="00000000" w:rsidP="00000000" w:rsidRDefault="00000000" w:rsidRPr="00000000" w14:paraId="00000304">
      <w:pPr>
        <w:ind w:left="0" w:firstLine="0"/>
        <w:rPr/>
      </w:pPr>
      <w:r w:rsidDel="00000000" w:rsidR="00000000" w:rsidRPr="00000000">
        <w:rPr>
          <w:rtl w:val="0"/>
        </w:rPr>
      </w:r>
    </w:p>
    <w:p w:rsidR="00000000" w:rsidDel="00000000" w:rsidP="00000000" w:rsidRDefault="00000000" w:rsidRPr="00000000" w14:paraId="00000305">
      <w:pPr>
        <w:ind w:left="0" w:firstLine="0"/>
        <w:rPr/>
      </w:pPr>
      <w:r w:rsidDel="00000000" w:rsidR="00000000" w:rsidRPr="00000000">
        <w:rPr>
          <w:rtl w:val="0"/>
        </w:rPr>
        <w:t xml:space="preserve">AUSTIN: [laughing] It is! But this is a window of opportunity in which Brutus hasn’t seen and doesn’t understand what’s happening.</w:t>
      </w:r>
    </w:p>
    <w:p w:rsidR="00000000" w:rsidDel="00000000" w:rsidP="00000000" w:rsidRDefault="00000000" w:rsidRPr="00000000" w14:paraId="00000306">
      <w:pPr>
        <w:ind w:left="0" w:firstLine="0"/>
        <w:rPr/>
      </w:pPr>
      <w:r w:rsidDel="00000000" w:rsidR="00000000" w:rsidRPr="00000000">
        <w:rPr>
          <w:rtl w:val="0"/>
        </w:rPr>
      </w:r>
    </w:p>
    <w:p w:rsidR="00000000" w:rsidDel="00000000" w:rsidP="00000000" w:rsidRDefault="00000000" w:rsidRPr="00000000" w14:paraId="00000307">
      <w:pPr>
        <w:ind w:left="0" w:firstLine="0"/>
        <w:rPr/>
      </w:pPr>
      <w:r w:rsidDel="00000000" w:rsidR="00000000" w:rsidRPr="00000000">
        <w:rPr>
          <w:rtl w:val="0"/>
        </w:rPr>
        <w:t xml:space="preserve">JACK (overlapping AUSTIN): I can just like, shoot this thing, and…</w:t>
      </w:r>
    </w:p>
    <w:p w:rsidR="00000000" w:rsidDel="00000000" w:rsidP="00000000" w:rsidRDefault="00000000" w:rsidRPr="00000000" w14:paraId="00000308">
      <w:pPr>
        <w:ind w:left="0" w:firstLine="0"/>
        <w:rPr/>
      </w:pPr>
      <w:r w:rsidDel="00000000" w:rsidR="00000000" w:rsidRPr="00000000">
        <w:rPr>
          <w:rtl w:val="0"/>
        </w:rPr>
      </w:r>
    </w:p>
    <w:p w:rsidR="00000000" w:rsidDel="00000000" w:rsidP="00000000" w:rsidRDefault="00000000" w:rsidRPr="00000000" w14:paraId="00000309">
      <w:pPr>
        <w:ind w:left="0" w:firstLine="0"/>
        <w:rPr/>
      </w:pPr>
      <w:r w:rsidDel="00000000" w:rsidR="00000000" w:rsidRPr="00000000">
        <w:rPr>
          <w:rtl w:val="0"/>
        </w:rPr>
        <w:t xml:space="preserve">KEITH: Wait… what does Doc Hollywood have to do with this?</w:t>
      </w:r>
    </w:p>
    <w:p w:rsidR="00000000" w:rsidDel="00000000" w:rsidP="00000000" w:rsidRDefault="00000000" w:rsidRPr="00000000" w14:paraId="0000030A">
      <w:pPr>
        <w:ind w:left="0" w:firstLine="0"/>
        <w:rPr/>
      </w:pPr>
      <w:r w:rsidDel="00000000" w:rsidR="00000000" w:rsidRPr="00000000">
        <w:rPr>
          <w:rtl w:val="0"/>
        </w:rPr>
      </w:r>
    </w:p>
    <w:p w:rsidR="00000000" w:rsidDel="00000000" w:rsidP="00000000" w:rsidRDefault="00000000" w:rsidRPr="00000000" w14:paraId="0000030B">
      <w:pPr>
        <w:ind w:left="0" w:firstLine="0"/>
        <w:rPr/>
      </w:pPr>
      <w:r w:rsidDel="00000000" w:rsidR="00000000" w:rsidRPr="00000000">
        <w:rPr>
          <w:rtl w:val="0"/>
        </w:rPr>
        <w:t xml:space="preserve">JACK: Doc </w:t>
      </w:r>
      <w:r w:rsidDel="00000000" w:rsidR="00000000" w:rsidRPr="00000000">
        <w:rPr>
          <w:i w:val="1"/>
          <w:rtl w:val="0"/>
        </w:rPr>
        <w:t xml:space="preserve">Holiday</w:t>
      </w:r>
      <w:r w:rsidDel="00000000" w:rsidR="00000000" w:rsidRPr="00000000">
        <w:rPr>
          <w:rtl w:val="0"/>
        </w:rPr>
        <w:t xml:space="preserve">. He’s a gunslinger.</w:t>
      </w:r>
    </w:p>
    <w:p w:rsidR="00000000" w:rsidDel="00000000" w:rsidP="00000000" w:rsidRDefault="00000000" w:rsidRPr="00000000" w14:paraId="0000030C">
      <w:pPr>
        <w:ind w:left="0" w:firstLine="0"/>
        <w:rPr/>
      </w:pPr>
      <w:r w:rsidDel="00000000" w:rsidR="00000000" w:rsidRPr="00000000">
        <w:rPr>
          <w:rtl w:val="0"/>
        </w:rPr>
      </w:r>
    </w:p>
    <w:p w:rsidR="00000000" w:rsidDel="00000000" w:rsidP="00000000" w:rsidRDefault="00000000" w:rsidRPr="00000000" w14:paraId="0000030D">
      <w:pPr>
        <w:ind w:left="0" w:firstLine="0"/>
        <w:rPr/>
      </w:pPr>
      <w:r w:rsidDel="00000000" w:rsidR="00000000" w:rsidRPr="00000000">
        <w:rPr>
          <w:rtl w:val="0"/>
        </w:rPr>
        <w:t xml:space="preserve">AUSTIN: Oh boy. Go ahead and make your magic missile roll here.</w:t>
      </w:r>
    </w:p>
    <w:p w:rsidR="00000000" w:rsidDel="00000000" w:rsidP="00000000" w:rsidRDefault="00000000" w:rsidRPr="00000000" w14:paraId="0000030E">
      <w:pPr>
        <w:ind w:left="0" w:firstLine="0"/>
        <w:rPr/>
      </w:pPr>
      <w:r w:rsidDel="00000000" w:rsidR="00000000" w:rsidRPr="00000000">
        <w:rPr>
          <w:rtl w:val="0"/>
        </w:rPr>
      </w:r>
    </w:p>
    <w:p w:rsidR="00000000" w:rsidDel="00000000" w:rsidP="00000000" w:rsidRDefault="00000000" w:rsidRPr="00000000" w14:paraId="0000030F">
      <w:pPr>
        <w:ind w:left="0" w:firstLine="0"/>
        <w:rPr/>
      </w:pPr>
      <w:r w:rsidDel="00000000" w:rsidR="00000000" w:rsidRPr="00000000">
        <w:rPr>
          <w:rtl w:val="0"/>
        </w:rPr>
        <w:t xml:space="preserve">NICK: 7.</w:t>
      </w:r>
    </w:p>
    <w:p w:rsidR="00000000" w:rsidDel="00000000" w:rsidP="00000000" w:rsidRDefault="00000000" w:rsidRPr="00000000" w14:paraId="00000310">
      <w:pPr>
        <w:ind w:left="0" w:firstLine="0"/>
        <w:rPr/>
      </w:pPr>
      <w:r w:rsidDel="00000000" w:rsidR="00000000" w:rsidRPr="00000000">
        <w:rPr>
          <w:rtl w:val="0"/>
        </w:rPr>
      </w:r>
    </w:p>
    <w:p w:rsidR="00000000" w:rsidDel="00000000" w:rsidP="00000000" w:rsidRDefault="00000000" w:rsidRPr="00000000" w14:paraId="00000311">
      <w:pPr>
        <w:ind w:left="0" w:firstLine="0"/>
        <w:rPr/>
      </w:pPr>
      <w:r w:rsidDel="00000000" w:rsidR="00000000" w:rsidRPr="00000000">
        <w:rPr>
          <w:rtl w:val="0"/>
        </w:rPr>
        <w:t xml:space="preserve">AUSTIN: 7 is a success, but it means at 7 you have to choose to either open yourself up to attack, forget the spell, or take a -1 forward on all spellcasting. Which do you choose?</w:t>
      </w:r>
    </w:p>
    <w:p w:rsidR="00000000" w:rsidDel="00000000" w:rsidP="00000000" w:rsidRDefault="00000000" w:rsidRPr="00000000" w14:paraId="00000312">
      <w:pPr>
        <w:ind w:left="0" w:firstLine="0"/>
        <w:rPr/>
      </w:pPr>
      <w:r w:rsidDel="00000000" w:rsidR="00000000" w:rsidRPr="00000000">
        <w:rPr>
          <w:rtl w:val="0"/>
        </w:rPr>
      </w:r>
    </w:p>
    <w:p w:rsidR="00000000" w:rsidDel="00000000" w:rsidP="00000000" w:rsidRDefault="00000000" w:rsidRPr="00000000" w14:paraId="00000313">
      <w:pPr>
        <w:ind w:left="0" w:firstLine="0"/>
        <w:rPr/>
      </w:pPr>
      <w:r w:rsidDel="00000000" w:rsidR="00000000" w:rsidRPr="00000000">
        <w:rPr>
          <w:rtl w:val="0"/>
        </w:rPr>
        <w:t xml:space="preserve">NICK: I, uh… [lip smacking noise] </w:t>
      </w:r>
    </w:p>
    <w:p w:rsidR="00000000" w:rsidDel="00000000" w:rsidP="00000000" w:rsidRDefault="00000000" w:rsidRPr="00000000" w14:paraId="00000314">
      <w:pPr>
        <w:ind w:left="0" w:firstLine="0"/>
        <w:rPr/>
      </w:pPr>
      <w:r w:rsidDel="00000000" w:rsidR="00000000" w:rsidRPr="00000000">
        <w:rPr>
          <w:rtl w:val="0"/>
        </w:rPr>
      </w:r>
    </w:p>
    <w:p w:rsidR="00000000" w:rsidDel="00000000" w:rsidP="00000000" w:rsidRDefault="00000000" w:rsidRPr="00000000" w14:paraId="00000315">
      <w:pPr>
        <w:ind w:left="0" w:firstLine="0"/>
        <w:rPr/>
      </w:pPr>
      <w:r w:rsidDel="00000000" w:rsidR="00000000" w:rsidRPr="00000000">
        <w:rPr>
          <w:rtl w:val="0"/>
        </w:rPr>
        <w:t xml:space="preserve">AUSTIN: Also, go ahead and roll your 2d4 damage on this guy.</w:t>
      </w:r>
    </w:p>
    <w:p w:rsidR="00000000" w:rsidDel="00000000" w:rsidP="00000000" w:rsidRDefault="00000000" w:rsidRPr="00000000" w14:paraId="00000316">
      <w:pPr>
        <w:ind w:left="0" w:firstLine="0"/>
        <w:rPr/>
      </w:pPr>
      <w:r w:rsidDel="00000000" w:rsidR="00000000" w:rsidRPr="00000000">
        <w:rPr>
          <w:rtl w:val="0"/>
        </w:rPr>
      </w:r>
    </w:p>
    <w:p w:rsidR="00000000" w:rsidDel="00000000" w:rsidP="00000000" w:rsidRDefault="00000000" w:rsidRPr="00000000" w14:paraId="00000317">
      <w:pPr>
        <w:ind w:left="0" w:firstLine="0"/>
        <w:rPr/>
      </w:pPr>
      <w:r w:rsidDel="00000000" w:rsidR="00000000" w:rsidRPr="00000000">
        <w:rPr>
          <w:rtl w:val="0"/>
        </w:rPr>
        <w:t xml:space="preserve">NICK: I’m gonna forget magic missile.</w:t>
      </w:r>
    </w:p>
    <w:p w:rsidR="00000000" w:rsidDel="00000000" w:rsidP="00000000" w:rsidRDefault="00000000" w:rsidRPr="00000000" w14:paraId="00000318">
      <w:pPr>
        <w:ind w:left="0" w:firstLine="0"/>
        <w:rPr/>
      </w:pPr>
      <w:r w:rsidDel="00000000" w:rsidR="00000000" w:rsidRPr="00000000">
        <w:rPr>
          <w:rtl w:val="0"/>
        </w:rPr>
      </w:r>
    </w:p>
    <w:p w:rsidR="00000000" w:rsidDel="00000000" w:rsidP="00000000" w:rsidRDefault="00000000" w:rsidRPr="00000000" w14:paraId="00000319">
      <w:pPr>
        <w:ind w:left="0" w:firstLine="0"/>
        <w:rPr/>
      </w:pPr>
      <w:r w:rsidDel="00000000" w:rsidR="00000000" w:rsidRPr="00000000">
        <w:rPr>
          <w:rtl w:val="0"/>
        </w:rPr>
        <w:t xml:space="preserve">AUSTIN: Okay, so… you fire them, you do your thing where you kind of like point out with your hands and fire them and you strike Brutus, once in the back like square in the back and once in the back of the head and he just drops flat, and you do it with such force and conviction that you find the words and the motions slipping away from your body, you just can’t line it up the way you normally can, you can tell like, ah, you’re gonna have to practice this spell and this motion again to re-remember have to do it.</w:t>
      </w:r>
    </w:p>
    <w:p w:rsidR="00000000" w:rsidDel="00000000" w:rsidP="00000000" w:rsidRDefault="00000000" w:rsidRPr="00000000" w14:paraId="0000031A">
      <w:pPr>
        <w:ind w:left="0" w:firstLine="0"/>
        <w:rPr/>
      </w:pPr>
      <w:r w:rsidDel="00000000" w:rsidR="00000000" w:rsidRPr="00000000">
        <w:rPr>
          <w:rtl w:val="0"/>
        </w:rPr>
      </w:r>
    </w:p>
    <w:p w:rsidR="00000000" w:rsidDel="00000000" w:rsidP="00000000" w:rsidRDefault="00000000" w:rsidRPr="00000000" w14:paraId="0000031B">
      <w:pPr>
        <w:ind w:left="0" w:firstLine="0"/>
        <w:rPr/>
      </w:pPr>
      <w:r w:rsidDel="00000000" w:rsidR="00000000" w:rsidRPr="00000000">
        <w:rPr>
          <w:rtl w:val="0"/>
        </w:rPr>
        <w:t xml:space="preserve">NICK: Right. Maybe the arrows get a little wobbly on the way to their destination --</w:t>
      </w:r>
    </w:p>
    <w:p w:rsidR="00000000" w:rsidDel="00000000" w:rsidP="00000000" w:rsidRDefault="00000000" w:rsidRPr="00000000" w14:paraId="0000031C">
      <w:pPr>
        <w:ind w:left="0" w:firstLine="0"/>
        <w:rPr/>
      </w:pPr>
      <w:r w:rsidDel="00000000" w:rsidR="00000000" w:rsidRPr="00000000">
        <w:rPr>
          <w:rtl w:val="0"/>
        </w:rPr>
      </w:r>
    </w:p>
    <w:p w:rsidR="00000000" w:rsidDel="00000000" w:rsidP="00000000" w:rsidRDefault="00000000" w:rsidRPr="00000000" w14:paraId="0000031D">
      <w:pPr>
        <w:ind w:left="0" w:firstLine="0"/>
        <w:rPr/>
      </w:pPr>
      <w:r w:rsidDel="00000000" w:rsidR="00000000" w:rsidRPr="00000000">
        <w:rPr>
          <w:rtl w:val="0"/>
        </w:rPr>
        <w:t xml:space="preserve">AUSTIN (overlapping NICK): Yeah, as they go. Yeah. The one -- do the arrows when they hit, do they stay in, or do they vanish? Like is there a weird purple magic arrows, like --</w:t>
      </w:r>
    </w:p>
    <w:p w:rsidR="00000000" w:rsidDel="00000000" w:rsidP="00000000" w:rsidRDefault="00000000" w:rsidRPr="00000000" w14:paraId="0000031E">
      <w:pPr>
        <w:ind w:left="0" w:firstLine="0"/>
        <w:rPr/>
      </w:pPr>
      <w:r w:rsidDel="00000000" w:rsidR="00000000" w:rsidRPr="00000000">
        <w:rPr>
          <w:rtl w:val="0"/>
        </w:rPr>
      </w:r>
    </w:p>
    <w:p w:rsidR="00000000" w:rsidDel="00000000" w:rsidP="00000000" w:rsidRDefault="00000000" w:rsidRPr="00000000" w14:paraId="0000031F">
      <w:pPr>
        <w:ind w:left="0" w:firstLine="0"/>
        <w:rPr/>
      </w:pPr>
      <w:r w:rsidDel="00000000" w:rsidR="00000000" w:rsidRPr="00000000">
        <w:rPr>
          <w:rtl w:val="0"/>
        </w:rPr>
        <w:t xml:space="preserve">NICK: No, no, they don’t stay in.</w:t>
      </w:r>
    </w:p>
    <w:p w:rsidR="00000000" w:rsidDel="00000000" w:rsidP="00000000" w:rsidRDefault="00000000" w:rsidRPr="00000000" w14:paraId="00000320">
      <w:pPr>
        <w:ind w:left="0" w:firstLine="0"/>
        <w:rPr/>
      </w:pPr>
      <w:r w:rsidDel="00000000" w:rsidR="00000000" w:rsidRPr="00000000">
        <w:rPr>
          <w:rtl w:val="0"/>
        </w:rPr>
      </w:r>
    </w:p>
    <w:p w:rsidR="00000000" w:rsidDel="00000000" w:rsidP="00000000" w:rsidRDefault="00000000" w:rsidRPr="00000000" w14:paraId="00000321">
      <w:pPr>
        <w:ind w:left="0" w:firstLine="0"/>
        <w:rPr/>
      </w:pPr>
      <w:r w:rsidDel="00000000" w:rsidR="00000000" w:rsidRPr="00000000">
        <w:rPr>
          <w:rtl w:val="0"/>
        </w:rPr>
        <w:t xml:space="preserve">AUSTIN: Okay. Okay. So it bursts and he falls over. Brutus is now on the floor, leaving only Rivalo on his feet. Meanwhile, Hadrian, uh… So you were touching the crown for let’s say 20 seconds before you heard the shouting from the other room. What do you do with it, what do you…</w:t>
      </w:r>
    </w:p>
    <w:p w:rsidR="00000000" w:rsidDel="00000000" w:rsidP="00000000" w:rsidRDefault="00000000" w:rsidRPr="00000000" w14:paraId="00000322">
      <w:pPr>
        <w:ind w:left="0" w:firstLine="0"/>
        <w:rPr/>
      </w:pPr>
      <w:r w:rsidDel="00000000" w:rsidR="00000000" w:rsidRPr="00000000">
        <w:rPr>
          <w:rtl w:val="0"/>
        </w:rPr>
      </w:r>
    </w:p>
    <w:p w:rsidR="00000000" w:rsidDel="00000000" w:rsidP="00000000" w:rsidRDefault="00000000" w:rsidRPr="00000000" w14:paraId="00000323">
      <w:pPr>
        <w:ind w:left="0" w:firstLine="0"/>
        <w:rPr/>
      </w:pPr>
      <w:r w:rsidDel="00000000" w:rsidR="00000000" w:rsidRPr="00000000">
        <w:rPr>
          <w:rtl w:val="0"/>
        </w:rPr>
        <w:t xml:space="preserve">ART: Well, like, this is -- this is essentially the holy grail, right, like I’m trying to… (AUSTIN overlaps) or it could be.</w:t>
      </w:r>
    </w:p>
    <w:p w:rsidR="00000000" w:rsidDel="00000000" w:rsidP="00000000" w:rsidRDefault="00000000" w:rsidRPr="00000000" w14:paraId="00000324">
      <w:pPr>
        <w:ind w:left="0" w:firstLine="0"/>
        <w:rPr/>
      </w:pPr>
      <w:r w:rsidDel="00000000" w:rsidR="00000000" w:rsidRPr="00000000">
        <w:rPr>
          <w:rtl w:val="0"/>
        </w:rPr>
      </w:r>
    </w:p>
    <w:p w:rsidR="00000000" w:rsidDel="00000000" w:rsidP="00000000" w:rsidRDefault="00000000" w:rsidRPr="00000000" w14:paraId="00000325">
      <w:pPr>
        <w:ind w:left="0" w:firstLine="0"/>
        <w:rPr/>
      </w:pPr>
      <w:r w:rsidDel="00000000" w:rsidR="00000000" w:rsidRPr="00000000">
        <w:rPr>
          <w:rtl w:val="0"/>
        </w:rPr>
        <w:t xml:space="preserve">AUSTIN (overlapping): As far as you know. It could be. It could be... It could be the holy grail!</w:t>
      </w:r>
    </w:p>
    <w:p w:rsidR="00000000" w:rsidDel="00000000" w:rsidP="00000000" w:rsidRDefault="00000000" w:rsidRPr="00000000" w14:paraId="00000326">
      <w:pPr>
        <w:ind w:left="0" w:firstLine="0"/>
        <w:rPr/>
      </w:pPr>
      <w:r w:rsidDel="00000000" w:rsidR="00000000" w:rsidRPr="00000000">
        <w:rPr>
          <w:rtl w:val="0"/>
        </w:rPr>
      </w:r>
    </w:p>
    <w:p w:rsidR="00000000" w:rsidDel="00000000" w:rsidP="00000000" w:rsidRDefault="00000000" w:rsidRPr="00000000" w14:paraId="00000327">
      <w:pPr>
        <w:ind w:left="0" w:firstLine="0"/>
        <w:rPr/>
      </w:pPr>
      <w:r w:rsidDel="00000000" w:rsidR="00000000" w:rsidRPr="00000000">
        <w:rPr>
          <w:rtl w:val="0"/>
        </w:rPr>
        <w:t xml:space="preserve">ART: Or, y’know, it’s not a cup, but, yeah!</w:t>
      </w:r>
    </w:p>
    <w:p w:rsidR="00000000" w:rsidDel="00000000" w:rsidP="00000000" w:rsidRDefault="00000000" w:rsidRPr="00000000" w14:paraId="00000328">
      <w:pPr>
        <w:ind w:left="0" w:firstLine="0"/>
        <w:rPr/>
      </w:pPr>
      <w:r w:rsidDel="00000000" w:rsidR="00000000" w:rsidRPr="00000000">
        <w:rPr>
          <w:rtl w:val="0"/>
        </w:rPr>
      </w:r>
    </w:p>
    <w:p w:rsidR="00000000" w:rsidDel="00000000" w:rsidP="00000000" w:rsidRDefault="00000000" w:rsidRPr="00000000" w14:paraId="00000329">
      <w:pPr>
        <w:ind w:left="0" w:firstLine="0"/>
        <w:rPr/>
      </w:pPr>
      <w:r w:rsidDel="00000000" w:rsidR="00000000" w:rsidRPr="00000000">
        <w:rPr>
          <w:rtl w:val="0"/>
        </w:rPr>
        <w:t xml:space="preserve">AUSTIN: Right, right.</w:t>
      </w:r>
    </w:p>
    <w:p w:rsidR="00000000" w:rsidDel="00000000" w:rsidP="00000000" w:rsidRDefault="00000000" w:rsidRPr="00000000" w14:paraId="0000032A">
      <w:pPr>
        <w:ind w:left="0" w:firstLine="0"/>
        <w:rPr/>
      </w:pPr>
      <w:r w:rsidDel="00000000" w:rsidR="00000000" w:rsidRPr="00000000">
        <w:rPr>
          <w:rtl w:val="0"/>
        </w:rPr>
      </w:r>
    </w:p>
    <w:p w:rsidR="00000000" w:rsidDel="00000000" w:rsidP="00000000" w:rsidRDefault="00000000" w:rsidRPr="00000000" w14:paraId="0000032B">
      <w:pPr>
        <w:ind w:left="0" w:firstLine="0"/>
        <w:rPr/>
      </w:pPr>
      <w:r w:rsidDel="00000000" w:rsidR="00000000" w:rsidRPr="00000000">
        <w:rPr>
          <w:rtl w:val="0"/>
        </w:rPr>
        <w:t xml:space="preserve">KEITH (overlapping AUSTIN): [quietly and mockingly] “Oh I, y’know, it could be the holy grail!”</w:t>
      </w:r>
    </w:p>
    <w:p w:rsidR="00000000" w:rsidDel="00000000" w:rsidP="00000000" w:rsidRDefault="00000000" w:rsidRPr="00000000" w14:paraId="0000032C">
      <w:pPr>
        <w:ind w:left="0" w:firstLine="0"/>
        <w:rPr/>
      </w:pPr>
      <w:r w:rsidDel="00000000" w:rsidR="00000000" w:rsidRPr="00000000">
        <w:rPr>
          <w:rtl w:val="0"/>
        </w:rPr>
      </w:r>
    </w:p>
    <w:p w:rsidR="00000000" w:rsidDel="00000000" w:rsidP="00000000" w:rsidRDefault="00000000" w:rsidRPr="00000000" w14:paraId="0000032D">
      <w:pPr>
        <w:ind w:left="0" w:firstLine="0"/>
        <w:rPr/>
      </w:pPr>
      <w:r w:rsidDel="00000000" w:rsidR="00000000" w:rsidRPr="00000000">
        <w:rPr>
          <w:rtl w:val="0"/>
        </w:rPr>
        <w:t xml:space="preserve">AUSTIN: [laughing] It’s an iron crown, certainly. It could be. You don’t know.</w:t>
      </w:r>
    </w:p>
    <w:p w:rsidR="00000000" w:rsidDel="00000000" w:rsidP="00000000" w:rsidRDefault="00000000" w:rsidRPr="00000000" w14:paraId="0000032E">
      <w:pPr>
        <w:ind w:left="0" w:firstLine="0"/>
        <w:rPr/>
      </w:pPr>
      <w:r w:rsidDel="00000000" w:rsidR="00000000" w:rsidRPr="00000000">
        <w:rPr>
          <w:rtl w:val="0"/>
        </w:rPr>
      </w:r>
    </w:p>
    <w:p w:rsidR="00000000" w:rsidDel="00000000" w:rsidP="00000000" w:rsidRDefault="00000000" w:rsidRPr="00000000" w14:paraId="0000032F">
      <w:pPr>
        <w:ind w:left="0" w:firstLine="0"/>
        <w:rPr/>
      </w:pPr>
      <w:r w:rsidDel="00000000" w:rsidR="00000000" w:rsidRPr="00000000">
        <w:rPr>
          <w:rtl w:val="0"/>
        </w:rPr>
        <w:t xml:space="preserve">ART: Is it evil?</w:t>
      </w:r>
    </w:p>
    <w:p w:rsidR="00000000" w:rsidDel="00000000" w:rsidP="00000000" w:rsidRDefault="00000000" w:rsidRPr="00000000" w14:paraId="00000330">
      <w:pPr>
        <w:ind w:left="0" w:firstLine="0"/>
        <w:rPr/>
      </w:pPr>
      <w:r w:rsidDel="00000000" w:rsidR="00000000" w:rsidRPr="00000000">
        <w:rPr>
          <w:rtl w:val="0"/>
        </w:rPr>
      </w:r>
    </w:p>
    <w:p w:rsidR="00000000" w:rsidDel="00000000" w:rsidP="00000000" w:rsidRDefault="00000000" w:rsidRPr="00000000" w14:paraId="00000331">
      <w:pPr>
        <w:ind w:left="0" w:firstLine="0"/>
        <w:rPr/>
      </w:pPr>
      <w:r w:rsidDel="00000000" w:rsidR="00000000" w:rsidRPr="00000000">
        <w:rPr>
          <w:rtl w:val="0"/>
        </w:rPr>
        <w:t xml:space="preserve">AUSTIN: Yeah.</w:t>
      </w:r>
    </w:p>
    <w:p w:rsidR="00000000" w:rsidDel="00000000" w:rsidP="00000000" w:rsidRDefault="00000000" w:rsidRPr="00000000" w14:paraId="00000332">
      <w:pPr>
        <w:ind w:left="0" w:firstLine="0"/>
        <w:rPr/>
      </w:pPr>
      <w:r w:rsidDel="00000000" w:rsidR="00000000" w:rsidRPr="00000000">
        <w:rPr>
          <w:rtl w:val="0"/>
        </w:rPr>
      </w:r>
    </w:p>
    <w:p w:rsidR="00000000" w:rsidDel="00000000" w:rsidP="00000000" w:rsidRDefault="00000000" w:rsidRPr="00000000" w14:paraId="00000333">
      <w:pPr>
        <w:ind w:left="0" w:firstLine="0"/>
        <w:rPr/>
      </w:pPr>
      <w:r w:rsidDel="00000000" w:rsidR="00000000" w:rsidRPr="00000000">
        <w:rPr>
          <w:rtl w:val="0"/>
        </w:rPr>
        <w:t xml:space="preserve">ART: Alright, so it’s probably not.</w:t>
      </w:r>
    </w:p>
    <w:p w:rsidR="00000000" w:rsidDel="00000000" w:rsidP="00000000" w:rsidRDefault="00000000" w:rsidRPr="00000000" w14:paraId="00000334">
      <w:pPr>
        <w:ind w:left="0" w:firstLine="0"/>
        <w:rPr/>
      </w:pPr>
      <w:r w:rsidDel="00000000" w:rsidR="00000000" w:rsidRPr="00000000">
        <w:rPr>
          <w:rtl w:val="0"/>
        </w:rPr>
      </w:r>
    </w:p>
    <w:p w:rsidR="00000000" w:rsidDel="00000000" w:rsidP="00000000" w:rsidRDefault="00000000" w:rsidRPr="00000000" w14:paraId="00000335">
      <w:pPr>
        <w:ind w:left="0" w:firstLine="0"/>
        <w:rPr/>
      </w:pPr>
      <w:r w:rsidDel="00000000" w:rsidR="00000000" w:rsidRPr="00000000">
        <w:rPr>
          <w:rtl w:val="0"/>
        </w:rPr>
        <w:t xml:space="preserve">AUSTIN: [“I don’t know” noise]</w:t>
      </w:r>
    </w:p>
    <w:p w:rsidR="00000000" w:rsidDel="00000000" w:rsidP="00000000" w:rsidRDefault="00000000" w:rsidRPr="00000000" w14:paraId="00000336">
      <w:pPr>
        <w:ind w:left="0" w:firstLine="0"/>
        <w:rPr/>
      </w:pPr>
      <w:r w:rsidDel="00000000" w:rsidR="00000000" w:rsidRPr="00000000">
        <w:rPr>
          <w:rtl w:val="0"/>
        </w:rPr>
      </w:r>
    </w:p>
    <w:p w:rsidR="00000000" w:rsidDel="00000000" w:rsidP="00000000" w:rsidRDefault="00000000" w:rsidRPr="00000000" w14:paraId="00000337">
      <w:pPr>
        <w:ind w:left="0" w:firstLine="0"/>
        <w:rPr/>
      </w:pPr>
      <w:r w:rsidDel="00000000" w:rsidR="00000000" w:rsidRPr="00000000">
        <w:rPr>
          <w:rtl w:val="0"/>
        </w:rPr>
        <w:t xml:space="preserve">ART: Or if it is, my entire belief system is a sham, and I dunno that I want to confront this while my friends are dying!</w:t>
      </w:r>
    </w:p>
    <w:p w:rsidR="00000000" w:rsidDel="00000000" w:rsidP="00000000" w:rsidRDefault="00000000" w:rsidRPr="00000000" w14:paraId="00000338">
      <w:pPr>
        <w:ind w:left="0" w:firstLine="0"/>
        <w:rPr/>
      </w:pPr>
      <w:r w:rsidDel="00000000" w:rsidR="00000000" w:rsidRPr="00000000">
        <w:rPr>
          <w:rtl w:val="0"/>
        </w:rPr>
      </w:r>
    </w:p>
    <w:p w:rsidR="00000000" w:rsidDel="00000000" w:rsidP="00000000" w:rsidRDefault="00000000" w:rsidRPr="00000000" w14:paraId="00000339">
      <w:pPr>
        <w:ind w:left="0" w:firstLine="0"/>
        <w:rPr/>
      </w:pPr>
      <w:r w:rsidDel="00000000" w:rsidR="00000000" w:rsidRPr="00000000">
        <w:rPr>
          <w:rtl w:val="0"/>
        </w:rPr>
        <w:t xml:space="preserve">ALI: [laughs]</w:t>
      </w:r>
    </w:p>
    <w:p w:rsidR="00000000" w:rsidDel="00000000" w:rsidP="00000000" w:rsidRDefault="00000000" w:rsidRPr="00000000" w14:paraId="0000033A">
      <w:pPr>
        <w:ind w:left="0" w:firstLine="0"/>
        <w:rPr/>
      </w:pPr>
      <w:r w:rsidDel="00000000" w:rsidR="00000000" w:rsidRPr="00000000">
        <w:rPr>
          <w:rtl w:val="0"/>
        </w:rPr>
      </w:r>
    </w:p>
    <w:p w:rsidR="00000000" w:rsidDel="00000000" w:rsidP="00000000" w:rsidRDefault="00000000" w:rsidRPr="00000000" w14:paraId="0000033B">
      <w:pPr>
        <w:ind w:left="0" w:firstLine="0"/>
        <w:rPr/>
      </w:pPr>
      <w:r w:rsidDel="00000000" w:rsidR="00000000" w:rsidRPr="00000000">
        <w:rPr>
          <w:rtl w:val="0"/>
        </w:rPr>
        <w:t xml:space="preserve">ART: I mean, I’m certainly interested in this, and I want to come back to this.</w:t>
      </w:r>
    </w:p>
    <w:p w:rsidR="00000000" w:rsidDel="00000000" w:rsidP="00000000" w:rsidRDefault="00000000" w:rsidRPr="00000000" w14:paraId="0000033C">
      <w:pPr>
        <w:ind w:left="0" w:firstLine="0"/>
        <w:rPr/>
      </w:pPr>
      <w:r w:rsidDel="00000000" w:rsidR="00000000" w:rsidRPr="00000000">
        <w:rPr>
          <w:rtl w:val="0"/>
        </w:rPr>
      </w:r>
    </w:p>
    <w:p w:rsidR="00000000" w:rsidDel="00000000" w:rsidP="00000000" w:rsidRDefault="00000000" w:rsidRPr="00000000" w14:paraId="0000033D">
      <w:pPr>
        <w:ind w:left="0" w:firstLine="0"/>
        <w:rPr/>
      </w:pPr>
      <w:r w:rsidDel="00000000" w:rsidR="00000000" w:rsidRPr="00000000">
        <w:rPr>
          <w:rtl w:val="0"/>
        </w:rPr>
        <w:t xml:space="preserve">AUSTIN: Okay. So you’re gonna now move into the other room, so you don’t -- okay.</w:t>
      </w:r>
    </w:p>
    <w:p w:rsidR="00000000" w:rsidDel="00000000" w:rsidP="00000000" w:rsidRDefault="00000000" w:rsidRPr="00000000" w14:paraId="0000033E">
      <w:pPr>
        <w:ind w:left="0" w:firstLine="0"/>
        <w:rPr/>
      </w:pPr>
      <w:r w:rsidDel="00000000" w:rsidR="00000000" w:rsidRPr="00000000">
        <w:rPr>
          <w:rtl w:val="0"/>
        </w:rPr>
      </w:r>
    </w:p>
    <w:p w:rsidR="00000000" w:rsidDel="00000000" w:rsidP="00000000" w:rsidRDefault="00000000" w:rsidRPr="00000000" w14:paraId="0000033F">
      <w:pPr>
        <w:ind w:left="0" w:firstLine="0"/>
        <w:rPr/>
      </w:pPr>
      <w:r w:rsidDel="00000000" w:rsidR="00000000" w:rsidRPr="00000000">
        <w:rPr>
          <w:rtl w:val="0"/>
        </w:rPr>
        <w:t xml:space="preserve">ART: Yeah, I will move with all due swiftness to the noise in the other room.</w:t>
      </w:r>
    </w:p>
    <w:p w:rsidR="00000000" w:rsidDel="00000000" w:rsidP="00000000" w:rsidRDefault="00000000" w:rsidRPr="00000000" w14:paraId="00000340">
      <w:pPr>
        <w:ind w:left="0" w:firstLine="0"/>
        <w:rPr/>
      </w:pPr>
      <w:r w:rsidDel="00000000" w:rsidR="00000000" w:rsidRPr="00000000">
        <w:rPr>
          <w:rtl w:val="0"/>
        </w:rPr>
      </w:r>
    </w:p>
    <w:p w:rsidR="00000000" w:rsidDel="00000000" w:rsidP="00000000" w:rsidRDefault="00000000" w:rsidRPr="00000000" w14:paraId="00000341">
      <w:pPr>
        <w:ind w:left="0" w:firstLine="0"/>
        <w:rPr/>
      </w:pPr>
      <w:r w:rsidDel="00000000" w:rsidR="00000000" w:rsidRPr="00000000">
        <w:rPr>
          <w:rtl w:val="0"/>
        </w:rPr>
        <w:t xml:space="preserve">AUSTIN: So let’s say you hit that room just as you see Brutus fall to the ground. </w:t>
      </w:r>
    </w:p>
    <w:p w:rsidR="00000000" w:rsidDel="00000000" w:rsidP="00000000" w:rsidRDefault="00000000" w:rsidRPr="00000000" w14:paraId="00000342">
      <w:pPr>
        <w:ind w:left="0" w:firstLine="0"/>
        <w:rPr/>
      </w:pPr>
      <w:r w:rsidDel="00000000" w:rsidR="00000000" w:rsidRPr="00000000">
        <w:rPr>
          <w:rtl w:val="0"/>
        </w:rPr>
      </w:r>
    </w:p>
    <w:p w:rsidR="00000000" w:rsidDel="00000000" w:rsidP="00000000" w:rsidRDefault="00000000" w:rsidRPr="00000000" w14:paraId="00000343">
      <w:pPr>
        <w:ind w:left="0" w:firstLine="0"/>
        <w:rPr/>
      </w:pPr>
      <w:r w:rsidDel="00000000" w:rsidR="00000000" w:rsidRPr="00000000">
        <w:rPr>
          <w:rtl w:val="0"/>
        </w:rPr>
        <w:t xml:space="preserve">ART: Alright.</w:t>
      </w:r>
    </w:p>
    <w:p w:rsidR="00000000" w:rsidDel="00000000" w:rsidP="00000000" w:rsidRDefault="00000000" w:rsidRPr="00000000" w14:paraId="00000344">
      <w:pPr>
        <w:ind w:left="0" w:firstLine="0"/>
        <w:rPr/>
      </w:pPr>
      <w:r w:rsidDel="00000000" w:rsidR="00000000" w:rsidRPr="00000000">
        <w:rPr>
          <w:rtl w:val="0"/>
        </w:rPr>
      </w:r>
    </w:p>
    <w:p w:rsidR="00000000" w:rsidDel="00000000" w:rsidP="00000000" w:rsidRDefault="00000000" w:rsidRPr="00000000" w14:paraId="00000345">
      <w:pPr>
        <w:ind w:left="0" w:firstLine="0"/>
        <w:rPr/>
      </w:pPr>
      <w:r w:rsidDel="00000000" w:rsidR="00000000" w:rsidRPr="00000000">
        <w:rPr>
          <w:rtl w:val="0"/>
        </w:rPr>
        <w:t xml:space="preserve">AUSTIN: Who -- Hella? hasn’t done anything in a bit?</w:t>
      </w:r>
    </w:p>
    <w:p w:rsidR="00000000" w:rsidDel="00000000" w:rsidP="00000000" w:rsidRDefault="00000000" w:rsidRPr="00000000" w14:paraId="00000346">
      <w:pPr>
        <w:ind w:left="0" w:firstLine="0"/>
        <w:rPr/>
      </w:pPr>
      <w:r w:rsidDel="00000000" w:rsidR="00000000" w:rsidRPr="00000000">
        <w:rPr>
          <w:rtl w:val="0"/>
        </w:rPr>
      </w:r>
    </w:p>
    <w:p w:rsidR="00000000" w:rsidDel="00000000" w:rsidP="00000000" w:rsidRDefault="00000000" w:rsidRPr="00000000" w14:paraId="00000347">
      <w:pPr>
        <w:ind w:left="0" w:firstLine="0"/>
        <w:rPr/>
      </w:pPr>
      <w:r w:rsidDel="00000000" w:rsidR="00000000" w:rsidRPr="00000000">
        <w:rPr>
          <w:rtl w:val="0"/>
        </w:rPr>
        <w:t xml:space="preserve">ALI: Uhhhhm… Well, I took out Cali, and then… so…</w:t>
      </w:r>
    </w:p>
    <w:p w:rsidR="00000000" w:rsidDel="00000000" w:rsidP="00000000" w:rsidRDefault="00000000" w:rsidRPr="00000000" w14:paraId="00000348">
      <w:pPr>
        <w:ind w:left="0" w:firstLine="0"/>
        <w:rPr/>
      </w:pPr>
      <w:r w:rsidDel="00000000" w:rsidR="00000000" w:rsidRPr="00000000">
        <w:rPr>
          <w:rtl w:val="0"/>
        </w:rPr>
      </w:r>
    </w:p>
    <w:p w:rsidR="00000000" w:rsidDel="00000000" w:rsidP="00000000" w:rsidRDefault="00000000" w:rsidRPr="00000000" w14:paraId="00000349">
      <w:pPr>
        <w:ind w:left="0" w:firstLine="0"/>
        <w:rPr/>
      </w:pPr>
      <w:r w:rsidDel="00000000" w:rsidR="00000000" w:rsidRPr="00000000">
        <w:rPr>
          <w:rtl w:val="0"/>
        </w:rPr>
        <w:t xml:space="preserve">AUSTIN: Oh, Fero, Fero hasn’t done much -- he’s turned back into a halfling, and has maintained grip on his short sword. But… and let’s say now, you’ve kind of like -- wiggled it, you’ve kind of like pulled it back into control.</w:t>
      </w:r>
    </w:p>
    <w:p w:rsidR="00000000" w:rsidDel="00000000" w:rsidP="00000000" w:rsidRDefault="00000000" w:rsidRPr="00000000" w14:paraId="0000034A">
      <w:pPr>
        <w:ind w:left="0" w:firstLine="0"/>
        <w:rPr/>
      </w:pPr>
      <w:r w:rsidDel="00000000" w:rsidR="00000000" w:rsidRPr="00000000">
        <w:rPr>
          <w:rtl w:val="0"/>
        </w:rPr>
      </w:r>
    </w:p>
    <w:p w:rsidR="00000000" w:rsidDel="00000000" w:rsidP="00000000" w:rsidRDefault="00000000" w:rsidRPr="00000000" w14:paraId="0000034B">
      <w:pPr>
        <w:ind w:left="0" w:firstLine="0"/>
        <w:rPr/>
      </w:pPr>
      <w:r w:rsidDel="00000000" w:rsidR="00000000" w:rsidRPr="00000000">
        <w:rPr>
          <w:rtl w:val="0"/>
        </w:rPr>
        <w:t xml:space="preserve">ALI: Oh, but, okay, wait, while that was happening, nothing happened…</w:t>
      </w:r>
    </w:p>
    <w:p w:rsidR="00000000" w:rsidDel="00000000" w:rsidP="00000000" w:rsidRDefault="00000000" w:rsidRPr="00000000" w14:paraId="0000034C">
      <w:pPr>
        <w:ind w:left="0" w:firstLine="0"/>
        <w:rPr/>
      </w:pPr>
      <w:r w:rsidDel="00000000" w:rsidR="00000000" w:rsidRPr="00000000">
        <w:rPr>
          <w:rtl w:val="0"/>
        </w:rPr>
      </w:r>
    </w:p>
    <w:p w:rsidR="00000000" w:rsidDel="00000000" w:rsidP="00000000" w:rsidRDefault="00000000" w:rsidRPr="00000000" w14:paraId="0000034D">
      <w:pPr>
        <w:ind w:left="0" w:firstLine="0"/>
        <w:rPr/>
      </w:pPr>
      <w:r w:rsidDel="00000000" w:rsidR="00000000" w:rsidRPr="00000000">
        <w:rPr>
          <w:rtl w:val="0"/>
        </w:rPr>
        <w:t xml:space="preserve">AUSTIN: Nothing happened to </w:t>
      </w:r>
      <w:r w:rsidDel="00000000" w:rsidR="00000000" w:rsidRPr="00000000">
        <w:rPr>
          <w:i w:val="1"/>
          <w:rtl w:val="0"/>
        </w:rPr>
        <w:t xml:space="preserve">your</w:t>
      </w:r>
      <w:r w:rsidDel="00000000" w:rsidR="00000000" w:rsidRPr="00000000">
        <w:rPr>
          <w:rtl w:val="0"/>
        </w:rPr>
        <w:t xml:space="preserve"> sword.</w:t>
      </w:r>
    </w:p>
    <w:p w:rsidR="00000000" w:rsidDel="00000000" w:rsidP="00000000" w:rsidRDefault="00000000" w:rsidRPr="00000000" w14:paraId="0000034E">
      <w:pPr>
        <w:ind w:left="0" w:firstLine="0"/>
        <w:rPr/>
      </w:pPr>
      <w:r w:rsidDel="00000000" w:rsidR="00000000" w:rsidRPr="00000000">
        <w:rPr>
          <w:rtl w:val="0"/>
        </w:rPr>
      </w:r>
    </w:p>
    <w:p w:rsidR="00000000" w:rsidDel="00000000" w:rsidP="00000000" w:rsidRDefault="00000000" w:rsidRPr="00000000" w14:paraId="0000034F">
      <w:pPr>
        <w:ind w:left="0" w:firstLine="0"/>
        <w:rPr/>
      </w:pPr>
      <w:r w:rsidDel="00000000" w:rsidR="00000000" w:rsidRPr="00000000">
        <w:rPr>
          <w:rtl w:val="0"/>
        </w:rPr>
        <w:t xml:space="preserve">ALI: So I…</w:t>
      </w:r>
    </w:p>
    <w:p w:rsidR="00000000" w:rsidDel="00000000" w:rsidP="00000000" w:rsidRDefault="00000000" w:rsidRPr="00000000" w14:paraId="00000350">
      <w:pPr>
        <w:ind w:left="0" w:firstLine="0"/>
        <w:rPr/>
      </w:pPr>
      <w:r w:rsidDel="00000000" w:rsidR="00000000" w:rsidRPr="00000000">
        <w:rPr>
          <w:rtl w:val="0"/>
        </w:rPr>
      </w:r>
    </w:p>
    <w:p w:rsidR="00000000" w:rsidDel="00000000" w:rsidP="00000000" w:rsidRDefault="00000000" w:rsidRPr="00000000" w14:paraId="00000351">
      <w:pPr>
        <w:ind w:left="0" w:firstLine="0"/>
        <w:rPr/>
      </w:pPr>
      <w:r w:rsidDel="00000000" w:rsidR="00000000" w:rsidRPr="00000000">
        <w:rPr>
          <w:rtl w:val="0"/>
        </w:rPr>
        <w:t xml:space="preserve">AUSTIN: Weird!</w:t>
      </w:r>
    </w:p>
    <w:p w:rsidR="00000000" w:rsidDel="00000000" w:rsidP="00000000" w:rsidRDefault="00000000" w:rsidRPr="00000000" w14:paraId="00000352">
      <w:pPr>
        <w:ind w:left="0" w:firstLine="0"/>
        <w:rPr/>
      </w:pPr>
      <w:r w:rsidDel="00000000" w:rsidR="00000000" w:rsidRPr="00000000">
        <w:rPr>
          <w:rtl w:val="0"/>
        </w:rPr>
      </w:r>
    </w:p>
    <w:p w:rsidR="00000000" w:rsidDel="00000000" w:rsidP="00000000" w:rsidRDefault="00000000" w:rsidRPr="00000000" w14:paraId="00000353">
      <w:pPr>
        <w:ind w:left="0" w:firstLine="0"/>
        <w:rPr/>
      </w:pPr>
      <w:r w:rsidDel="00000000" w:rsidR="00000000" w:rsidRPr="00000000">
        <w:rPr>
          <w:rtl w:val="0"/>
        </w:rPr>
        <w:t xml:space="preserve">ALI: I guess I have an opportunity to (attack those guys?) ?</w:t>
      </w:r>
    </w:p>
    <w:p w:rsidR="00000000" w:rsidDel="00000000" w:rsidP="00000000" w:rsidRDefault="00000000" w:rsidRPr="00000000" w14:paraId="00000354">
      <w:pPr>
        <w:ind w:left="0" w:firstLine="0"/>
        <w:rPr/>
      </w:pPr>
      <w:r w:rsidDel="00000000" w:rsidR="00000000" w:rsidRPr="00000000">
        <w:rPr>
          <w:rtl w:val="0"/>
        </w:rPr>
      </w:r>
    </w:p>
    <w:p w:rsidR="00000000" w:rsidDel="00000000" w:rsidP="00000000" w:rsidRDefault="00000000" w:rsidRPr="00000000" w14:paraId="00000355">
      <w:pPr>
        <w:ind w:left="0" w:firstLine="0"/>
        <w:rPr/>
      </w:pPr>
      <w:r w:rsidDel="00000000" w:rsidR="00000000" w:rsidRPr="00000000">
        <w:rPr>
          <w:rtl w:val="0"/>
        </w:rPr>
        <w:t xml:space="preserve">AUSTIN (overlapping ALI):Yeah, you do have an opportunity. Yeah, that makes sense. </w:t>
      </w:r>
    </w:p>
    <w:p w:rsidR="00000000" w:rsidDel="00000000" w:rsidP="00000000" w:rsidRDefault="00000000" w:rsidRPr="00000000" w14:paraId="00000356">
      <w:pPr>
        <w:ind w:left="0" w:firstLine="0"/>
        <w:rPr/>
      </w:pPr>
      <w:r w:rsidDel="00000000" w:rsidR="00000000" w:rsidRPr="00000000">
        <w:rPr>
          <w:rtl w:val="0"/>
        </w:rPr>
      </w:r>
    </w:p>
    <w:p w:rsidR="00000000" w:rsidDel="00000000" w:rsidP="00000000" w:rsidRDefault="00000000" w:rsidRPr="00000000" w14:paraId="00000357">
      <w:pPr>
        <w:ind w:left="0" w:firstLine="0"/>
        <w:rPr/>
      </w:pPr>
      <w:r w:rsidDel="00000000" w:rsidR="00000000" w:rsidRPr="00000000">
        <w:rPr>
          <w:rtl w:val="0"/>
        </w:rPr>
        <w:t xml:space="preserve">ALI: Who do we have left?</w:t>
        <w:br w:type="textWrapping"/>
      </w:r>
    </w:p>
    <w:p w:rsidR="00000000" w:rsidDel="00000000" w:rsidP="00000000" w:rsidRDefault="00000000" w:rsidRPr="00000000" w14:paraId="00000358">
      <w:pPr>
        <w:ind w:left="0" w:firstLine="0"/>
        <w:rPr/>
      </w:pPr>
      <w:r w:rsidDel="00000000" w:rsidR="00000000" w:rsidRPr="00000000">
        <w:rPr>
          <w:rtl w:val="0"/>
        </w:rPr>
        <w:t xml:space="preserve">AUSTIN: Just Rivalo, the knight -- the captain.</w:t>
      </w:r>
    </w:p>
    <w:p w:rsidR="00000000" w:rsidDel="00000000" w:rsidP="00000000" w:rsidRDefault="00000000" w:rsidRPr="00000000" w14:paraId="00000359">
      <w:pPr>
        <w:ind w:left="0" w:firstLine="0"/>
        <w:rPr/>
      </w:pPr>
      <w:r w:rsidDel="00000000" w:rsidR="00000000" w:rsidRPr="00000000">
        <w:rPr>
          <w:rtl w:val="0"/>
        </w:rPr>
      </w:r>
    </w:p>
    <w:p w:rsidR="00000000" w:rsidDel="00000000" w:rsidP="00000000" w:rsidRDefault="00000000" w:rsidRPr="00000000" w14:paraId="0000035A">
      <w:pPr>
        <w:ind w:left="0" w:firstLine="0"/>
        <w:rPr/>
      </w:pPr>
      <w:r w:rsidDel="00000000" w:rsidR="00000000" w:rsidRPr="00000000">
        <w:rPr>
          <w:rtl w:val="0"/>
        </w:rPr>
        <w:t xml:space="preserve">ALI: Okay, um.. And, so this room is wider but he’s still -- my sword has short range so I could just kind of --</w:t>
      </w:r>
    </w:p>
    <w:p w:rsidR="00000000" w:rsidDel="00000000" w:rsidP="00000000" w:rsidRDefault="00000000" w:rsidRPr="00000000" w14:paraId="0000035B">
      <w:pPr>
        <w:ind w:left="0" w:firstLine="0"/>
        <w:rPr/>
      </w:pPr>
      <w:r w:rsidDel="00000000" w:rsidR="00000000" w:rsidRPr="00000000">
        <w:rPr>
          <w:rtl w:val="0"/>
        </w:rPr>
      </w:r>
    </w:p>
    <w:p w:rsidR="00000000" w:rsidDel="00000000" w:rsidP="00000000" w:rsidRDefault="00000000" w:rsidRPr="00000000" w14:paraId="0000035C">
      <w:pPr>
        <w:ind w:left="0" w:firstLine="0"/>
        <w:rPr/>
      </w:pPr>
      <w:r w:rsidDel="00000000" w:rsidR="00000000" w:rsidRPr="00000000">
        <w:rPr>
          <w:rtl w:val="0"/>
        </w:rPr>
        <w:t xml:space="preserve">AUSTIN (overlapping ALI): Yeah, yeah, you’re within range, you’re both wielding swords, you’re both within range of each other at this point.</w:t>
      </w:r>
    </w:p>
    <w:p w:rsidR="00000000" w:rsidDel="00000000" w:rsidP="00000000" w:rsidRDefault="00000000" w:rsidRPr="00000000" w14:paraId="0000035D">
      <w:pPr>
        <w:ind w:left="0" w:firstLine="0"/>
        <w:rPr/>
      </w:pPr>
      <w:r w:rsidDel="00000000" w:rsidR="00000000" w:rsidRPr="00000000">
        <w:rPr>
          <w:rtl w:val="0"/>
        </w:rPr>
      </w:r>
    </w:p>
    <w:p w:rsidR="00000000" w:rsidDel="00000000" w:rsidP="00000000" w:rsidRDefault="00000000" w:rsidRPr="00000000" w14:paraId="0000035E">
      <w:pPr>
        <w:ind w:left="0" w:firstLine="0"/>
        <w:rPr/>
      </w:pPr>
      <w:r w:rsidDel="00000000" w:rsidR="00000000" w:rsidRPr="00000000">
        <w:rPr>
          <w:rtl w:val="0"/>
        </w:rPr>
        <w:t xml:space="preserve">ALI: So Nick throws the arrow -- oh, nono, that was Nick, never mind. Okay, um, so yeah I guess I just kind of approach him and try to take another kind of -- it worked for me last time so another kind of (overhead slash?)</w:t>
      </w:r>
    </w:p>
    <w:p w:rsidR="00000000" w:rsidDel="00000000" w:rsidP="00000000" w:rsidRDefault="00000000" w:rsidRPr="00000000" w14:paraId="0000035F">
      <w:pPr>
        <w:ind w:left="0" w:firstLine="0"/>
        <w:rPr/>
      </w:pPr>
      <w:r w:rsidDel="00000000" w:rsidR="00000000" w:rsidRPr="00000000">
        <w:rPr>
          <w:rtl w:val="0"/>
        </w:rPr>
      </w:r>
    </w:p>
    <w:p w:rsidR="00000000" w:rsidDel="00000000" w:rsidP="00000000" w:rsidRDefault="00000000" w:rsidRPr="00000000" w14:paraId="00000360">
      <w:pPr>
        <w:ind w:left="0" w:firstLine="0"/>
        <w:rPr/>
      </w:pPr>
      <w:r w:rsidDel="00000000" w:rsidR="00000000" w:rsidRPr="00000000">
        <w:rPr>
          <w:rtl w:val="0"/>
        </w:rPr>
        <w:t xml:space="preserve">AUSTIN: Sounds good.</w:t>
      </w:r>
    </w:p>
    <w:p w:rsidR="00000000" w:rsidDel="00000000" w:rsidP="00000000" w:rsidRDefault="00000000" w:rsidRPr="00000000" w14:paraId="00000361">
      <w:pPr>
        <w:ind w:left="0" w:firstLine="0"/>
        <w:rPr/>
      </w:pPr>
      <w:r w:rsidDel="00000000" w:rsidR="00000000" w:rsidRPr="00000000">
        <w:rPr>
          <w:rtl w:val="0"/>
        </w:rPr>
      </w:r>
    </w:p>
    <w:p w:rsidR="00000000" w:rsidDel="00000000" w:rsidP="00000000" w:rsidRDefault="00000000" w:rsidRPr="00000000" w14:paraId="00000362">
      <w:pPr>
        <w:ind w:left="0" w:firstLine="0"/>
        <w:rPr/>
      </w:pPr>
      <w:r w:rsidDel="00000000" w:rsidR="00000000" w:rsidRPr="00000000">
        <w:rPr>
          <w:rtl w:val="0"/>
        </w:rPr>
        <w:t xml:space="preserve">ALI: So that’s 2d6…</w:t>
      </w:r>
    </w:p>
    <w:p w:rsidR="00000000" w:rsidDel="00000000" w:rsidP="00000000" w:rsidRDefault="00000000" w:rsidRPr="00000000" w14:paraId="00000363">
      <w:pPr>
        <w:ind w:left="0" w:firstLine="0"/>
        <w:rPr/>
      </w:pPr>
      <w:r w:rsidDel="00000000" w:rsidR="00000000" w:rsidRPr="00000000">
        <w:rPr>
          <w:rtl w:val="0"/>
        </w:rPr>
      </w:r>
    </w:p>
    <w:p w:rsidR="00000000" w:rsidDel="00000000" w:rsidP="00000000" w:rsidRDefault="00000000" w:rsidRPr="00000000" w14:paraId="00000364">
      <w:pPr>
        <w:ind w:left="0" w:firstLine="0"/>
        <w:rPr/>
      </w:pPr>
      <w:r w:rsidDel="00000000" w:rsidR="00000000" w:rsidRPr="00000000">
        <w:rPr>
          <w:rtl w:val="0"/>
        </w:rPr>
        <w:t xml:space="preserve">AUSTIN: Plus whatever your strength mod is.</w:t>
      </w:r>
    </w:p>
    <w:p w:rsidR="00000000" w:rsidDel="00000000" w:rsidP="00000000" w:rsidRDefault="00000000" w:rsidRPr="00000000" w14:paraId="00000365">
      <w:pPr>
        <w:ind w:left="0" w:firstLine="0"/>
        <w:rPr/>
      </w:pPr>
      <w:r w:rsidDel="00000000" w:rsidR="00000000" w:rsidRPr="00000000">
        <w:rPr>
          <w:rtl w:val="0"/>
        </w:rPr>
      </w:r>
    </w:p>
    <w:p w:rsidR="00000000" w:rsidDel="00000000" w:rsidP="00000000" w:rsidRDefault="00000000" w:rsidRPr="00000000" w14:paraId="00000366">
      <w:pPr>
        <w:ind w:left="0" w:firstLine="0"/>
        <w:rPr/>
      </w:pPr>
      <w:r w:rsidDel="00000000" w:rsidR="00000000" w:rsidRPr="00000000">
        <w:rPr>
          <w:rtl w:val="0"/>
        </w:rPr>
        <w:t xml:space="preserve">ALI: So I get an 8 on that.</w:t>
      </w:r>
    </w:p>
    <w:p w:rsidR="00000000" w:rsidDel="00000000" w:rsidP="00000000" w:rsidRDefault="00000000" w:rsidRPr="00000000" w14:paraId="00000367">
      <w:pPr>
        <w:ind w:left="0" w:firstLine="0"/>
        <w:rPr/>
      </w:pPr>
      <w:r w:rsidDel="00000000" w:rsidR="00000000" w:rsidRPr="00000000">
        <w:rPr>
          <w:rtl w:val="0"/>
        </w:rPr>
      </w:r>
    </w:p>
    <w:p w:rsidR="00000000" w:rsidDel="00000000" w:rsidP="00000000" w:rsidRDefault="00000000" w:rsidRPr="00000000" w14:paraId="00000368">
      <w:pPr>
        <w:ind w:left="0" w:firstLine="0"/>
        <w:rPr/>
      </w:pPr>
      <w:r w:rsidDel="00000000" w:rsidR="00000000" w:rsidRPr="00000000">
        <w:rPr>
          <w:rtl w:val="0"/>
        </w:rPr>
        <w:t xml:space="preserve">AUSTIN: Okay.</w:t>
      </w:r>
    </w:p>
    <w:p w:rsidR="00000000" w:rsidDel="00000000" w:rsidP="00000000" w:rsidRDefault="00000000" w:rsidRPr="00000000" w14:paraId="00000369">
      <w:pPr>
        <w:ind w:left="0" w:firstLine="0"/>
        <w:rPr/>
      </w:pPr>
      <w:r w:rsidDel="00000000" w:rsidR="00000000" w:rsidRPr="00000000">
        <w:rPr>
          <w:rtl w:val="0"/>
        </w:rPr>
      </w:r>
    </w:p>
    <w:p w:rsidR="00000000" w:rsidDel="00000000" w:rsidP="00000000" w:rsidRDefault="00000000" w:rsidRPr="00000000" w14:paraId="0000036A">
      <w:pPr>
        <w:ind w:left="0" w:firstLine="0"/>
        <w:rPr/>
      </w:pPr>
      <w:r w:rsidDel="00000000" w:rsidR="00000000" w:rsidRPr="00000000">
        <w:rPr>
          <w:rtl w:val="0"/>
        </w:rPr>
        <w:t xml:space="preserve">ALI: And then…</w:t>
      </w:r>
    </w:p>
    <w:p w:rsidR="00000000" w:rsidDel="00000000" w:rsidP="00000000" w:rsidRDefault="00000000" w:rsidRPr="00000000" w14:paraId="0000036B">
      <w:pPr>
        <w:ind w:left="0" w:firstLine="0"/>
        <w:rPr/>
      </w:pPr>
      <w:r w:rsidDel="00000000" w:rsidR="00000000" w:rsidRPr="00000000">
        <w:rPr>
          <w:rtl w:val="0"/>
        </w:rPr>
      </w:r>
    </w:p>
    <w:p w:rsidR="00000000" w:rsidDel="00000000" w:rsidP="00000000" w:rsidRDefault="00000000" w:rsidRPr="00000000" w14:paraId="0000036C">
      <w:pPr>
        <w:ind w:left="0" w:firstLine="0"/>
        <w:rPr/>
      </w:pPr>
      <w:r w:rsidDel="00000000" w:rsidR="00000000" w:rsidRPr="00000000">
        <w:rPr>
          <w:rtl w:val="0"/>
        </w:rPr>
        <w:t xml:space="preserve">AUSTIN: So go ahead and do your damage.</w:t>
      </w:r>
    </w:p>
    <w:p w:rsidR="00000000" w:rsidDel="00000000" w:rsidP="00000000" w:rsidRDefault="00000000" w:rsidRPr="00000000" w14:paraId="0000036D">
      <w:pPr>
        <w:ind w:left="0" w:firstLine="0"/>
        <w:rPr/>
      </w:pPr>
      <w:r w:rsidDel="00000000" w:rsidR="00000000" w:rsidRPr="00000000">
        <w:rPr>
          <w:rtl w:val="0"/>
        </w:rPr>
      </w:r>
    </w:p>
    <w:p w:rsidR="00000000" w:rsidDel="00000000" w:rsidP="00000000" w:rsidRDefault="00000000" w:rsidRPr="00000000" w14:paraId="0000036E">
      <w:pPr>
        <w:ind w:left="0" w:firstLine="0"/>
        <w:rPr/>
      </w:pPr>
      <w:r w:rsidDel="00000000" w:rsidR="00000000" w:rsidRPr="00000000">
        <w:rPr>
          <w:rtl w:val="0"/>
        </w:rPr>
        <w:t xml:space="preserve">ALI: d10… And then what does piercing get on him?</w:t>
      </w:r>
    </w:p>
    <w:p w:rsidR="00000000" w:rsidDel="00000000" w:rsidP="00000000" w:rsidRDefault="00000000" w:rsidRPr="00000000" w14:paraId="0000036F">
      <w:pPr>
        <w:ind w:left="0" w:firstLine="0"/>
        <w:rPr/>
      </w:pPr>
      <w:r w:rsidDel="00000000" w:rsidR="00000000" w:rsidRPr="00000000">
        <w:rPr>
          <w:rtl w:val="0"/>
        </w:rPr>
      </w:r>
    </w:p>
    <w:p w:rsidR="00000000" w:rsidDel="00000000" w:rsidP="00000000" w:rsidRDefault="00000000" w:rsidRPr="00000000" w14:paraId="00000370">
      <w:pPr>
        <w:ind w:left="0" w:firstLine="0"/>
        <w:rPr/>
      </w:pPr>
      <w:r w:rsidDel="00000000" w:rsidR="00000000" w:rsidRPr="00000000">
        <w:rPr>
          <w:rtl w:val="0"/>
        </w:rPr>
        <w:t xml:space="preserve">AUSTIN: It subtracts his armor, and he only has two armor, so that’s subtracted to nothing.</w:t>
      </w:r>
    </w:p>
    <w:p w:rsidR="00000000" w:rsidDel="00000000" w:rsidP="00000000" w:rsidRDefault="00000000" w:rsidRPr="00000000" w14:paraId="00000371">
      <w:pPr>
        <w:ind w:left="0" w:firstLine="0"/>
        <w:rPr/>
      </w:pPr>
      <w:r w:rsidDel="00000000" w:rsidR="00000000" w:rsidRPr="00000000">
        <w:rPr>
          <w:rtl w:val="0"/>
        </w:rPr>
      </w:r>
    </w:p>
    <w:p w:rsidR="00000000" w:rsidDel="00000000" w:rsidP="00000000" w:rsidRDefault="00000000" w:rsidRPr="00000000" w14:paraId="00000372">
      <w:pPr>
        <w:ind w:left="0" w:firstLine="0"/>
        <w:rPr/>
      </w:pPr>
      <w:r w:rsidDel="00000000" w:rsidR="00000000" w:rsidRPr="00000000">
        <w:rPr>
          <w:rtl w:val="0"/>
        </w:rPr>
        <w:t xml:space="preserve">ALI: Okay.</w:t>
      </w:r>
    </w:p>
    <w:p w:rsidR="00000000" w:rsidDel="00000000" w:rsidP="00000000" w:rsidRDefault="00000000" w:rsidRPr="00000000" w14:paraId="00000373">
      <w:pPr>
        <w:ind w:left="0" w:firstLine="0"/>
        <w:rPr/>
      </w:pPr>
      <w:r w:rsidDel="00000000" w:rsidR="00000000" w:rsidRPr="00000000">
        <w:rPr>
          <w:rtl w:val="0"/>
        </w:rPr>
      </w:r>
    </w:p>
    <w:p w:rsidR="00000000" w:rsidDel="00000000" w:rsidP="00000000" w:rsidRDefault="00000000" w:rsidRPr="00000000" w14:paraId="00000374">
      <w:pPr>
        <w:ind w:left="0" w:firstLine="0"/>
        <w:rPr/>
      </w:pPr>
      <w:r w:rsidDel="00000000" w:rsidR="00000000" w:rsidRPr="00000000">
        <w:rPr>
          <w:rtl w:val="0"/>
        </w:rPr>
        <w:t xml:space="preserve">AUSTIN: So just go ahead and roll your d10.</w:t>
      </w:r>
    </w:p>
    <w:p w:rsidR="00000000" w:rsidDel="00000000" w:rsidP="00000000" w:rsidRDefault="00000000" w:rsidRPr="00000000" w14:paraId="00000375">
      <w:pPr>
        <w:ind w:left="0" w:firstLine="0"/>
        <w:rPr/>
      </w:pPr>
      <w:r w:rsidDel="00000000" w:rsidR="00000000" w:rsidRPr="00000000">
        <w:rPr>
          <w:rtl w:val="0"/>
        </w:rPr>
      </w:r>
    </w:p>
    <w:p w:rsidR="00000000" w:rsidDel="00000000" w:rsidP="00000000" w:rsidRDefault="00000000" w:rsidRPr="00000000" w14:paraId="00000376">
      <w:pPr>
        <w:ind w:left="0" w:firstLine="0"/>
        <w:rPr/>
      </w:pPr>
      <w:r w:rsidDel="00000000" w:rsidR="00000000" w:rsidRPr="00000000">
        <w:rPr>
          <w:rtl w:val="0"/>
        </w:rPr>
        <w:t xml:space="preserve">ALI: So I get a 5 on him.</w:t>
      </w:r>
    </w:p>
    <w:p w:rsidR="00000000" w:rsidDel="00000000" w:rsidP="00000000" w:rsidRDefault="00000000" w:rsidRPr="00000000" w14:paraId="00000377">
      <w:pPr>
        <w:ind w:left="0" w:firstLine="0"/>
        <w:rPr/>
      </w:pPr>
      <w:r w:rsidDel="00000000" w:rsidR="00000000" w:rsidRPr="00000000">
        <w:rPr>
          <w:rtl w:val="0"/>
        </w:rPr>
      </w:r>
    </w:p>
    <w:p w:rsidR="00000000" w:rsidDel="00000000" w:rsidP="00000000" w:rsidRDefault="00000000" w:rsidRPr="00000000" w14:paraId="00000378">
      <w:pPr>
        <w:ind w:left="0" w:firstLine="0"/>
        <w:rPr/>
      </w:pPr>
      <w:r w:rsidDel="00000000" w:rsidR="00000000" w:rsidRPr="00000000">
        <w:rPr>
          <w:rtl w:val="0"/>
        </w:rPr>
        <w:t xml:space="preserve">AUSTIN: Okay. Um… your hit… lands strong again, this time it actually pierces through his armor straight away and you get kind of like deep into him before he pushes you off, and then slashes back at you with his short sword, aiming for your shoulder. Roll d8 damage on you.</w:t>
      </w:r>
    </w:p>
    <w:p w:rsidR="00000000" w:rsidDel="00000000" w:rsidP="00000000" w:rsidRDefault="00000000" w:rsidRPr="00000000" w14:paraId="00000379">
      <w:pPr>
        <w:ind w:left="0" w:firstLine="0"/>
        <w:rPr/>
      </w:pPr>
      <w:r w:rsidDel="00000000" w:rsidR="00000000" w:rsidRPr="00000000">
        <w:rPr>
          <w:rtl w:val="0"/>
        </w:rPr>
      </w:r>
    </w:p>
    <w:p w:rsidR="00000000" w:rsidDel="00000000" w:rsidP="00000000" w:rsidRDefault="00000000" w:rsidRPr="00000000" w14:paraId="0000037A">
      <w:pPr>
        <w:ind w:left="0" w:firstLine="0"/>
        <w:rPr/>
      </w:pPr>
      <w:r w:rsidDel="00000000" w:rsidR="00000000" w:rsidRPr="00000000">
        <w:rPr>
          <w:rtl w:val="0"/>
        </w:rPr>
        <w:t xml:space="preserve">ALI: So that’s a 4 minus 2?</w:t>
      </w:r>
    </w:p>
    <w:p w:rsidR="00000000" w:rsidDel="00000000" w:rsidP="00000000" w:rsidRDefault="00000000" w:rsidRPr="00000000" w14:paraId="0000037B">
      <w:pPr>
        <w:ind w:left="0" w:firstLine="0"/>
        <w:rPr/>
      </w:pPr>
      <w:r w:rsidDel="00000000" w:rsidR="00000000" w:rsidRPr="00000000">
        <w:rPr>
          <w:rtl w:val="0"/>
        </w:rPr>
      </w:r>
    </w:p>
    <w:p w:rsidR="00000000" w:rsidDel="00000000" w:rsidP="00000000" w:rsidRDefault="00000000" w:rsidRPr="00000000" w14:paraId="0000037C">
      <w:pPr>
        <w:ind w:left="0" w:firstLine="0"/>
        <w:rPr/>
      </w:pPr>
      <w:r w:rsidDel="00000000" w:rsidR="00000000" w:rsidRPr="00000000">
        <w:rPr>
          <w:rtl w:val="0"/>
        </w:rPr>
        <w:t xml:space="preserve">AUSTIN: Yeah. He does not -- oh, actually, he does have piercing, he also has 1 piercing. So 3.</w:t>
      </w:r>
    </w:p>
    <w:p w:rsidR="00000000" w:rsidDel="00000000" w:rsidP="00000000" w:rsidRDefault="00000000" w:rsidRPr="00000000" w14:paraId="0000037D">
      <w:pPr>
        <w:ind w:left="0" w:firstLine="0"/>
        <w:rPr/>
      </w:pPr>
      <w:r w:rsidDel="00000000" w:rsidR="00000000" w:rsidRPr="00000000">
        <w:rPr>
          <w:rtl w:val="0"/>
        </w:rPr>
      </w:r>
    </w:p>
    <w:p w:rsidR="00000000" w:rsidDel="00000000" w:rsidP="00000000" w:rsidRDefault="00000000" w:rsidRPr="00000000" w14:paraId="0000037E">
      <w:pPr>
        <w:ind w:left="0" w:firstLine="0"/>
        <w:rPr/>
      </w:pPr>
      <w:r w:rsidDel="00000000" w:rsidR="00000000" w:rsidRPr="00000000">
        <w:rPr>
          <w:rtl w:val="0"/>
        </w:rPr>
        <w:t xml:space="preserve">ALI (overlapping AUSTIN): Oh, he does. Okay.</w:t>
      </w:r>
    </w:p>
    <w:p w:rsidR="00000000" w:rsidDel="00000000" w:rsidP="00000000" w:rsidRDefault="00000000" w:rsidRPr="00000000" w14:paraId="0000037F">
      <w:pPr>
        <w:ind w:left="0" w:firstLine="0"/>
        <w:rPr/>
      </w:pPr>
      <w:r w:rsidDel="00000000" w:rsidR="00000000" w:rsidRPr="00000000">
        <w:rPr>
          <w:rtl w:val="0"/>
        </w:rPr>
      </w:r>
    </w:p>
    <w:p w:rsidR="00000000" w:rsidDel="00000000" w:rsidP="00000000" w:rsidRDefault="00000000" w:rsidRPr="00000000" w14:paraId="00000380">
      <w:pPr>
        <w:ind w:left="0" w:firstLine="0"/>
        <w:rPr/>
      </w:pPr>
      <w:r w:rsidDel="00000000" w:rsidR="00000000" w:rsidRPr="00000000">
        <w:rPr>
          <w:rtl w:val="0"/>
        </w:rPr>
        <w:t xml:space="preserve">AUSTIN (overlapping ALI): Yeah. My bad. </w:t>
      </w:r>
    </w:p>
    <w:p w:rsidR="00000000" w:rsidDel="00000000" w:rsidP="00000000" w:rsidRDefault="00000000" w:rsidRPr="00000000" w14:paraId="00000381">
      <w:pPr>
        <w:ind w:left="0" w:firstLine="0"/>
        <w:rPr/>
      </w:pPr>
      <w:r w:rsidDel="00000000" w:rsidR="00000000" w:rsidRPr="00000000">
        <w:rPr>
          <w:rtl w:val="0"/>
        </w:rPr>
      </w:r>
    </w:p>
    <w:p w:rsidR="00000000" w:rsidDel="00000000" w:rsidP="00000000" w:rsidRDefault="00000000" w:rsidRPr="00000000" w14:paraId="00000382">
      <w:pPr>
        <w:ind w:left="0" w:firstLine="0"/>
        <w:rPr/>
      </w:pPr>
      <w:r w:rsidDel="00000000" w:rsidR="00000000" w:rsidRPr="00000000">
        <w:rPr>
          <w:rtl w:val="0"/>
        </w:rPr>
        <w:t xml:space="preserve">ALI: So I go down to uh, 17. (unintelligible)</w:t>
      </w:r>
    </w:p>
    <w:p w:rsidR="00000000" w:rsidDel="00000000" w:rsidP="00000000" w:rsidRDefault="00000000" w:rsidRPr="00000000" w14:paraId="00000383">
      <w:pPr>
        <w:ind w:left="0" w:firstLine="0"/>
        <w:rPr/>
      </w:pPr>
      <w:r w:rsidDel="00000000" w:rsidR="00000000" w:rsidRPr="00000000">
        <w:rPr>
          <w:rtl w:val="0"/>
        </w:rPr>
      </w:r>
    </w:p>
    <w:p w:rsidR="00000000" w:rsidDel="00000000" w:rsidP="00000000" w:rsidRDefault="00000000" w:rsidRPr="00000000" w14:paraId="00000384">
      <w:pPr>
        <w:ind w:left="0" w:firstLine="0"/>
        <w:rPr/>
      </w:pPr>
      <w:r w:rsidDel="00000000" w:rsidR="00000000" w:rsidRPr="00000000">
        <w:rPr>
          <w:rtl w:val="0"/>
        </w:rPr>
        <w:t xml:space="preserve">AUSTIN (overlapping ALI): [laughs] Yeah. Other people -- yeah, I guess so! Geez, you have so much more HP than everybody else.</w:t>
      </w:r>
    </w:p>
    <w:p w:rsidR="00000000" w:rsidDel="00000000" w:rsidP="00000000" w:rsidRDefault="00000000" w:rsidRPr="00000000" w14:paraId="00000385">
      <w:pPr>
        <w:ind w:left="0" w:firstLine="0"/>
        <w:rPr/>
      </w:pPr>
      <w:r w:rsidDel="00000000" w:rsidR="00000000" w:rsidRPr="00000000">
        <w:rPr>
          <w:rtl w:val="0"/>
        </w:rPr>
      </w:r>
    </w:p>
    <w:p w:rsidR="00000000" w:rsidDel="00000000" w:rsidP="00000000" w:rsidRDefault="00000000" w:rsidRPr="00000000" w14:paraId="00000386">
      <w:pPr>
        <w:ind w:left="0" w:firstLine="0"/>
        <w:rPr/>
      </w:pPr>
      <w:r w:rsidDel="00000000" w:rsidR="00000000" w:rsidRPr="00000000">
        <w:rPr>
          <w:rtl w:val="0"/>
        </w:rPr>
        <w:t xml:space="preserve">KEITH: She only has 6 more than I do! I just got hit, uh, 10 in one turn.</w:t>
      </w:r>
    </w:p>
    <w:p w:rsidR="00000000" w:rsidDel="00000000" w:rsidP="00000000" w:rsidRDefault="00000000" w:rsidRPr="00000000" w14:paraId="00000387">
      <w:pPr>
        <w:ind w:left="0" w:firstLine="0"/>
        <w:rPr/>
      </w:pPr>
      <w:r w:rsidDel="00000000" w:rsidR="00000000" w:rsidRPr="00000000">
        <w:rPr>
          <w:rtl w:val="0"/>
        </w:rPr>
      </w:r>
    </w:p>
    <w:p w:rsidR="00000000" w:rsidDel="00000000" w:rsidP="00000000" w:rsidRDefault="00000000" w:rsidRPr="00000000" w14:paraId="00000388">
      <w:pPr>
        <w:ind w:left="0" w:firstLine="0"/>
        <w:rPr/>
      </w:pPr>
      <w:r w:rsidDel="00000000" w:rsidR="00000000" w:rsidRPr="00000000">
        <w:rPr>
          <w:rtl w:val="0"/>
        </w:rPr>
        <w:t xml:space="preserve">AUSTIN: Right, that’s true.</w:t>
      </w:r>
    </w:p>
    <w:p w:rsidR="00000000" w:rsidDel="00000000" w:rsidP="00000000" w:rsidRDefault="00000000" w:rsidRPr="00000000" w14:paraId="00000389">
      <w:pPr>
        <w:ind w:left="0" w:firstLine="0"/>
        <w:rPr/>
      </w:pPr>
      <w:r w:rsidDel="00000000" w:rsidR="00000000" w:rsidRPr="00000000">
        <w:rPr>
          <w:rtl w:val="0"/>
        </w:rPr>
      </w:r>
    </w:p>
    <w:p w:rsidR="00000000" w:rsidDel="00000000" w:rsidP="00000000" w:rsidRDefault="00000000" w:rsidRPr="00000000" w14:paraId="0000038A">
      <w:pPr>
        <w:ind w:left="0" w:firstLine="0"/>
        <w:rPr/>
      </w:pPr>
      <w:r w:rsidDel="00000000" w:rsidR="00000000" w:rsidRPr="00000000">
        <w:rPr>
          <w:rtl w:val="0"/>
        </w:rPr>
        <w:t xml:space="preserve">KEITH: Like, right up front.</w:t>
      </w:r>
    </w:p>
    <w:p w:rsidR="00000000" w:rsidDel="00000000" w:rsidP="00000000" w:rsidRDefault="00000000" w:rsidRPr="00000000" w14:paraId="0000038B">
      <w:pPr>
        <w:ind w:left="0" w:firstLine="0"/>
        <w:rPr/>
      </w:pPr>
      <w:r w:rsidDel="00000000" w:rsidR="00000000" w:rsidRPr="00000000">
        <w:rPr>
          <w:rtl w:val="0"/>
        </w:rPr>
      </w:r>
    </w:p>
    <w:p w:rsidR="00000000" w:rsidDel="00000000" w:rsidP="00000000" w:rsidRDefault="00000000" w:rsidRPr="00000000" w14:paraId="0000038C">
      <w:pPr>
        <w:ind w:left="0" w:firstLine="0"/>
        <w:rPr/>
      </w:pPr>
      <w:r w:rsidDel="00000000" w:rsidR="00000000" w:rsidRPr="00000000">
        <w:rPr>
          <w:rtl w:val="0"/>
        </w:rPr>
        <w:t xml:space="preserve">AUSTIN: That’s true. So now, Fero, what are you up to? You’ve retained -- that hit, let’s say, has kind of calmed things back down. Fantasmo’s staff hits the ground. And you had your…</w:t>
      </w:r>
    </w:p>
    <w:p w:rsidR="00000000" w:rsidDel="00000000" w:rsidP="00000000" w:rsidRDefault="00000000" w:rsidRPr="00000000" w14:paraId="0000038D">
      <w:pPr>
        <w:ind w:left="0" w:firstLine="0"/>
        <w:rPr/>
      </w:pPr>
      <w:r w:rsidDel="00000000" w:rsidR="00000000" w:rsidRPr="00000000">
        <w:rPr>
          <w:rtl w:val="0"/>
        </w:rPr>
      </w:r>
    </w:p>
    <w:p w:rsidR="00000000" w:rsidDel="00000000" w:rsidP="00000000" w:rsidRDefault="00000000" w:rsidRPr="00000000" w14:paraId="0000038E">
      <w:pPr>
        <w:ind w:left="0" w:firstLine="0"/>
        <w:rPr/>
      </w:pPr>
      <w:r w:rsidDel="00000000" w:rsidR="00000000" w:rsidRPr="00000000">
        <w:rPr>
          <w:rtl w:val="0"/>
        </w:rPr>
        <w:t xml:space="preserve">KEITH: Okay. Who has Rivalo’s attention?</w:t>
        <w:br w:type="textWrapping"/>
      </w:r>
    </w:p>
    <w:p w:rsidR="00000000" w:rsidDel="00000000" w:rsidP="00000000" w:rsidRDefault="00000000" w:rsidRPr="00000000" w14:paraId="0000038F">
      <w:pPr>
        <w:ind w:left="0" w:firstLine="0"/>
        <w:rPr/>
      </w:pPr>
      <w:r w:rsidDel="00000000" w:rsidR="00000000" w:rsidRPr="00000000">
        <w:rPr>
          <w:rtl w:val="0"/>
        </w:rPr>
        <w:t xml:space="preserve">AUSTIN: Hella, for sure.</w:t>
      </w:r>
    </w:p>
    <w:p w:rsidR="00000000" w:rsidDel="00000000" w:rsidP="00000000" w:rsidRDefault="00000000" w:rsidRPr="00000000" w14:paraId="00000390">
      <w:pPr>
        <w:ind w:left="0" w:firstLine="0"/>
        <w:rPr/>
      </w:pPr>
      <w:r w:rsidDel="00000000" w:rsidR="00000000" w:rsidRPr="00000000">
        <w:rPr>
          <w:rtl w:val="0"/>
        </w:rPr>
      </w:r>
    </w:p>
    <w:p w:rsidR="00000000" w:rsidDel="00000000" w:rsidP="00000000" w:rsidRDefault="00000000" w:rsidRPr="00000000" w14:paraId="00000391">
      <w:pPr>
        <w:ind w:left="0" w:firstLine="0"/>
        <w:rPr/>
      </w:pPr>
      <w:r w:rsidDel="00000000" w:rsidR="00000000" w:rsidRPr="00000000">
        <w:rPr>
          <w:rtl w:val="0"/>
        </w:rPr>
        <w:t xml:space="preserve">KEITH: Hella, okay.</w:t>
      </w:r>
    </w:p>
    <w:p w:rsidR="00000000" w:rsidDel="00000000" w:rsidP="00000000" w:rsidRDefault="00000000" w:rsidRPr="00000000" w14:paraId="00000392">
      <w:pPr>
        <w:ind w:left="0" w:firstLine="0"/>
        <w:rPr/>
      </w:pPr>
      <w:r w:rsidDel="00000000" w:rsidR="00000000" w:rsidRPr="00000000">
        <w:rPr>
          <w:rtl w:val="0"/>
        </w:rPr>
      </w:r>
    </w:p>
    <w:p w:rsidR="00000000" w:rsidDel="00000000" w:rsidP="00000000" w:rsidRDefault="00000000" w:rsidRPr="00000000" w14:paraId="00000393">
      <w:pPr>
        <w:ind w:left="0" w:firstLine="0"/>
        <w:rPr/>
      </w:pPr>
      <w:r w:rsidDel="00000000" w:rsidR="00000000" w:rsidRPr="00000000">
        <w:rPr>
          <w:rtl w:val="0"/>
        </w:rPr>
        <w:t xml:space="preserve">AUSTIN: But he’s not like -- he’s not tunnel vision, right, he’s a warrior, he’s aware of all of you at this point.</w:t>
      </w:r>
    </w:p>
    <w:p w:rsidR="00000000" w:rsidDel="00000000" w:rsidP="00000000" w:rsidRDefault="00000000" w:rsidRPr="00000000" w14:paraId="00000394">
      <w:pPr>
        <w:ind w:left="0" w:firstLine="0"/>
        <w:rPr/>
      </w:pPr>
      <w:r w:rsidDel="00000000" w:rsidR="00000000" w:rsidRPr="00000000">
        <w:rPr>
          <w:rtl w:val="0"/>
        </w:rPr>
      </w:r>
    </w:p>
    <w:p w:rsidR="00000000" w:rsidDel="00000000" w:rsidP="00000000" w:rsidRDefault="00000000" w:rsidRPr="00000000" w14:paraId="00000395">
      <w:pPr>
        <w:ind w:left="0" w:firstLine="0"/>
        <w:rPr/>
      </w:pPr>
      <w:r w:rsidDel="00000000" w:rsidR="00000000" w:rsidRPr="00000000">
        <w:rPr>
          <w:rtl w:val="0"/>
        </w:rPr>
        <w:t xml:space="preserve">KEITH: Okay, would it -- are we talking about Defy Danger if I wanted to back off?</w:t>
      </w:r>
    </w:p>
    <w:p w:rsidR="00000000" w:rsidDel="00000000" w:rsidP="00000000" w:rsidRDefault="00000000" w:rsidRPr="00000000" w14:paraId="00000396">
      <w:pPr>
        <w:ind w:left="0" w:firstLine="0"/>
        <w:rPr/>
      </w:pPr>
      <w:r w:rsidDel="00000000" w:rsidR="00000000" w:rsidRPr="00000000">
        <w:rPr>
          <w:rtl w:val="0"/>
        </w:rPr>
      </w:r>
    </w:p>
    <w:p w:rsidR="00000000" w:rsidDel="00000000" w:rsidP="00000000" w:rsidRDefault="00000000" w:rsidRPr="00000000" w14:paraId="00000397">
      <w:pPr>
        <w:ind w:left="0" w:firstLine="0"/>
        <w:rPr/>
      </w:pPr>
      <w:r w:rsidDel="00000000" w:rsidR="00000000" w:rsidRPr="00000000">
        <w:rPr>
          <w:rtl w:val="0"/>
        </w:rPr>
        <w:t xml:space="preserve">AUSTIN: No, no, you could back off if you want.</w:t>
      </w:r>
    </w:p>
    <w:p w:rsidR="00000000" w:rsidDel="00000000" w:rsidP="00000000" w:rsidRDefault="00000000" w:rsidRPr="00000000" w14:paraId="00000398">
      <w:pPr>
        <w:ind w:left="0" w:firstLine="0"/>
        <w:rPr/>
      </w:pPr>
      <w:r w:rsidDel="00000000" w:rsidR="00000000" w:rsidRPr="00000000">
        <w:rPr>
          <w:rtl w:val="0"/>
        </w:rPr>
      </w:r>
    </w:p>
    <w:p w:rsidR="00000000" w:rsidDel="00000000" w:rsidP="00000000" w:rsidRDefault="00000000" w:rsidRPr="00000000" w14:paraId="00000399">
      <w:pPr>
        <w:ind w:left="0" w:firstLine="0"/>
        <w:rPr/>
      </w:pPr>
      <w:r w:rsidDel="00000000" w:rsidR="00000000" w:rsidRPr="00000000">
        <w:rPr>
          <w:rtl w:val="0"/>
        </w:rPr>
        <w:t xml:space="preserve">KEITH: Okay, I wanna -- I wanna back off and I wanna draw my bow.</w:t>
      </w:r>
    </w:p>
    <w:p w:rsidR="00000000" w:rsidDel="00000000" w:rsidP="00000000" w:rsidRDefault="00000000" w:rsidRPr="00000000" w14:paraId="0000039A">
      <w:pPr>
        <w:ind w:left="0" w:firstLine="0"/>
        <w:rPr/>
      </w:pPr>
      <w:r w:rsidDel="00000000" w:rsidR="00000000" w:rsidRPr="00000000">
        <w:rPr>
          <w:rtl w:val="0"/>
        </w:rPr>
      </w:r>
    </w:p>
    <w:p w:rsidR="00000000" w:rsidDel="00000000" w:rsidP="00000000" w:rsidRDefault="00000000" w:rsidRPr="00000000" w14:paraId="0000039B">
      <w:pPr>
        <w:ind w:left="0" w:firstLine="0"/>
        <w:rPr/>
      </w:pPr>
      <w:r w:rsidDel="00000000" w:rsidR="00000000" w:rsidRPr="00000000">
        <w:rPr>
          <w:rtl w:val="0"/>
        </w:rPr>
        <w:t xml:space="preserve">AUSTIN: Okay, go ahead. Do you want to take a shot?</w:t>
      </w:r>
    </w:p>
    <w:p w:rsidR="00000000" w:rsidDel="00000000" w:rsidP="00000000" w:rsidRDefault="00000000" w:rsidRPr="00000000" w14:paraId="0000039C">
      <w:pPr>
        <w:ind w:left="0" w:firstLine="0"/>
        <w:rPr/>
      </w:pPr>
      <w:r w:rsidDel="00000000" w:rsidR="00000000" w:rsidRPr="00000000">
        <w:rPr>
          <w:rtl w:val="0"/>
        </w:rPr>
      </w:r>
    </w:p>
    <w:p w:rsidR="00000000" w:rsidDel="00000000" w:rsidP="00000000" w:rsidRDefault="00000000" w:rsidRPr="00000000" w14:paraId="0000039D">
      <w:pPr>
        <w:ind w:left="0" w:firstLine="0"/>
        <w:rPr/>
      </w:pPr>
      <w:r w:rsidDel="00000000" w:rsidR="00000000" w:rsidRPr="00000000">
        <w:rPr>
          <w:rtl w:val="0"/>
        </w:rPr>
        <w:t xml:space="preserve">KEITH (overlapping AUSTIN): Uh, I wanna -- yeah, I wanna take a shot.</w:t>
      </w:r>
    </w:p>
    <w:p w:rsidR="00000000" w:rsidDel="00000000" w:rsidP="00000000" w:rsidRDefault="00000000" w:rsidRPr="00000000" w14:paraId="0000039E">
      <w:pPr>
        <w:ind w:left="0" w:firstLine="0"/>
        <w:rPr/>
      </w:pPr>
      <w:r w:rsidDel="00000000" w:rsidR="00000000" w:rsidRPr="00000000">
        <w:rPr>
          <w:rtl w:val="0"/>
        </w:rPr>
      </w:r>
    </w:p>
    <w:p w:rsidR="00000000" w:rsidDel="00000000" w:rsidP="00000000" w:rsidRDefault="00000000" w:rsidRPr="00000000" w14:paraId="0000039F">
      <w:pPr>
        <w:ind w:left="0" w:firstLine="0"/>
        <w:rPr/>
      </w:pPr>
      <w:r w:rsidDel="00000000" w:rsidR="00000000" w:rsidRPr="00000000">
        <w:rPr>
          <w:rtl w:val="0"/>
        </w:rPr>
        <w:t xml:space="preserve">AUSTIN: Sounds good.</w:t>
      </w:r>
    </w:p>
    <w:p w:rsidR="00000000" w:rsidDel="00000000" w:rsidP="00000000" w:rsidRDefault="00000000" w:rsidRPr="00000000" w14:paraId="000003A0">
      <w:pPr>
        <w:ind w:left="0" w:firstLine="0"/>
        <w:rPr/>
      </w:pPr>
      <w:r w:rsidDel="00000000" w:rsidR="00000000" w:rsidRPr="00000000">
        <w:rPr>
          <w:rtl w:val="0"/>
        </w:rPr>
      </w:r>
    </w:p>
    <w:p w:rsidR="00000000" w:rsidDel="00000000" w:rsidP="00000000" w:rsidRDefault="00000000" w:rsidRPr="00000000" w14:paraId="000003A1">
      <w:pPr>
        <w:ind w:left="0" w:firstLine="0"/>
        <w:rPr/>
      </w:pPr>
      <w:r w:rsidDel="00000000" w:rsidR="00000000" w:rsidRPr="00000000">
        <w:rPr>
          <w:rtl w:val="0"/>
        </w:rPr>
        <w:t xml:space="preserve">KEITH: So I back off, sort of to the corner -- as far away as I can get and still have enough room to shoot my bow -- and I wanna sort of aim, uh… I’ma aim for his mask --</w:t>
      </w:r>
    </w:p>
    <w:p w:rsidR="00000000" w:rsidDel="00000000" w:rsidP="00000000" w:rsidRDefault="00000000" w:rsidRPr="00000000" w14:paraId="000003A2">
      <w:pPr>
        <w:ind w:left="0" w:firstLine="0"/>
        <w:rPr/>
      </w:pPr>
      <w:r w:rsidDel="00000000" w:rsidR="00000000" w:rsidRPr="00000000">
        <w:rPr>
          <w:rtl w:val="0"/>
        </w:rPr>
      </w:r>
    </w:p>
    <w:p w:rsidR="00000000" w:rsidDel="00000000" w:rsidP="00000000" w:rsidRDefault="00000000" w:rsidRPr="00000000" w14:paraId="000003A3">
      <w:pPr>
        <w:ind w:left="0" w:firstLine="0"/>
        <w:rPr/>
      </w:pPr>
      <w:r w:rsidDel="00000000" w:rsidR="00000000" w:rsidRPr="00000000">
        <w:rPr>
          <w:rtl w:val="0"/>
        </w:rPr>
        <w:t xml:space="preserve">AUSTIN: Okay.</w:t>
      </w:r>
    </w:p>
    <w:p w:rsidR="00000000" w:rsidDel="00000000" w:rsidP="00000000" w:rsidRDefault="00000000" w:rsidRPr="00000000" w14:paraId="000003A4">
      <w:pPr>
        <w:ind w:left="0" w:firstLine="0"/>
        <w:rPr/>
      </w:pPr>
      <w:r w:rsidDel="00000000" w:rsidR="00000000" w:rsidRPr="00000000">
        <w:rPr>
          <w:rtl w:val="0"/>
        </w:rPr>
      </w:r>
    </w:p>
    <w:p w:rsidR="00000000" w:rsidDel="00000000" w:rsidP="00000000" w:rsidRDefault="00000000" w:rsidRPr="00000000" w14:paraId="000003A5">
      <w:pPr>
        <w:ind w:left="0" w:firstLine="0"/>
        <w:rPr/>
      </w:pPr>
      <w:r w:rsidDel="00000000" w:rsidR="00000000" w:rsidRPr="00000000">
        <w:rPr>
          <w:rtl w:val="0"/>
        </w:rPr>
        <w:t xml:space="preserve">KEITH: -- I wanna try to hit his mask, his big dumb mask.</w:t>
      </w:r>
    </w:p>
    <w:p w:rsidR="00000000" w:rsidDel="00000000" w:rsidP="00000000" w:rsidRDefault="00000000" w:rsidRPr="00000000" w14:paraId="000003A6">
      <w:pPr>
        <w:ind w:left="0" w:firstLine="0"/>
        <w:rPr/>
      </w:pPr>
      <w:r w:rsidDel="00000000" w:rsidR="00000000" w:rsidRPr="00000000">
        <w:rPr>
          <w:rtl w:val="0"/>
        </w:rPr>
      </w:r>
    </w:p>
    <w:p w:rsidR="00000000" w:rsidDel="00000000" w:rsidP="00000000" w:rsidRDefault="00000000" w:rsidRPr="00000000" w14:paraId="000003A7">
      <w:pPr>
        <w:ind w:left="0" w:firstLine="0"/>
        <w:rPr/>
      </w:pPr>
      <w:r w:rsidDel="00000000" w:rsidR="00000000" w:rsidRPr="00000000">
        <w:rPr>
          <w:rtl w:val="0"/>
        </w:rPr>
        <w:t xml:space="preserve">AUSTIN: Okay.</w:t>
      </w:r>
    </w:p>
    <w:p w:rsidR="00000000" w:rsidDel="00000000" w:rsidP="00000000" w:rsidRDefault="00000000" w:rsidRPr="00000000" w14:paraId="000003A8">
      <w:pPr>
        <w:ind w:left="0" w:firstLine="0"/>
        <w:rPr/>
      </w:pPr>
      <w:r w:rsidDel="00000000" w:rsidR="00000000" w:rsidRPr="00000000">
        <w:rPr>
          <w:rtl w:val="0"/>
        </w:rPr>
      </w:r>
    </w:p>
    <w:p w:rsidR="00000000" w:rsidDel="00000000" w:rsidP="00000000" w:rsidRDefault="00000000" w:rsidRPr="00000000" w14:paraId="000003A9">
      <w:pPr>
        <w:ind w:left="0" w:firstLine="0"/>
        <w:rPr/>
      </w:pPr>
      <w:r w:rsidDel="00000000" w:rsidR="00000000" w:rsidRPr="00000000">
        <w:rPr>
          <w:rtl w:val="0"/>
        </w:rPr>
        <w:t xml:space="preserve">KEITH: And that is… a 5! SO that’s another failed roll.</w:t>
      </w:r>
    </w:p>
    <w:p w:rsidR="00000000" w:rsidDel="00000000" w:rsidP="00000000" w:rsidRDefault="00000000" w:rsidRPr="00000000" w14:paraId="000003AA">
      <w:pPr>
        <w:ind w:left="0" w:firstLine="0"/>
        <w:rPr/>
      </w:pPr>
      <w:r w:rsidDel="00000000" w:rsidR="00000000" w:rsidRPr="00000000">
        <w:rPr>
          <w:rtl w:val="0"/>
        </w:rPr>
      </w:r>
    </w:p>
    <w:p w:rsidR="00000000" w:rsidDel="00000000" w:rsidP="00000000" w:rsidRDefault="00000000" w:rsidRPr="00000000" w14:paraId="000003AB">
      <w:pPr>
        <w:ind w:left="0" w:firstLine="0"/>
        <w:rPr/>
      </w:pPr>
      <w:r w:rsidDel="00000000" w:rsidR="00000000" w:rsidRPr="00000000">
        <w:rPr>
          <w:rtl w:val="0"/>
        </w:rPr>
        <w:t xml:space="preserve">AUSTIN: It is another failed roll. Uhh…</w:t>
      </w:r>
    </w:p>
    <w:p w:rsidR="00000000" w:rsidDel="00000000" w:rsidP="00000000" w:rsidRDefault="00000000" w:rsidRPr="00000000" w14:paraId="000003AC">
      <w:pPr>
        <w:ind w:left="0" w:firstLine="0"/>
        <w:rPr/>
      </w:pPr>
      <w:r w:rsidDel="00000000" w:rsidR="00000000" w:rsidRPr="00000000">
        <w:rPr>
          <w:rtl w:val="0"/>
        </w:rPr>
      </w:r>
    </w:p>
    <w:p w:rsidR="00000000" w:rsidDel="00000000" w:rsidP="00000000" w:rsidRDefault="00000000" w:rsidRPr="00000000" w14:paraId="000003AD">
      <w:pPr>
        <w:ind w:left="0" w:firstLine="0"/>
        <w:rPr/>
      </w:pPr>
      <w:r w:rsidDel="00000000" w:rsidR="00000000" w:rsidRPr="00000000">
        <w:rPr>
          <w:rtl w:val="0"/>
        </w:rPr>
        <w:t xml:space="preserve">KEITH: Yeah.</w:t>
      </w:r>
    </w:p>
    <w:p w:rsidR="00000000" w:rsidDel="00000000" w:rsidP="00000000" w:rsidRDefault="00000000" w:rsidRPr="00000000" w14:paraId="000003AE">
      <w:pPr>
        <w:ind w:left="0" w:firstLine="0"/>
        <w:rPr/>
      </w:pPr>
      <w:r w:rsidDel="00000000" w:rsidR="00000000" w:rsidRPr="00000000">
        <w:rPr>
          <w:rtl w:val="0"/>
        </w:rPr>
      </w:r>
    </w:p>
    <w:p w:rsidR="00000000" w:rsidDel="00000000" w:rsidP="00000000" w:rsidRDefault="00000000" w:rsidRPr="00000000" w14:paraId="000003AF">
      <w:pPr>
        <w:ind w:left="0" w:firstLine="0"/>
        <w:rPr/>
      </w:pPr>
      <w:r w:rsidDel="00000000" w:rsidR="00000000" w:rsidRPr="00000000">
        <w:rPr>
          <w:rtl w:val="0"/>
        </w:rPr>
        <w:t xml:space="preserve">ALI: That’s horrible!</w:t>
      </w:r>
    </w:p>
    <w:p w:rsidR="00000000" w:rsidDel="00000000" w:rsidP="00000000" w:rsidRDefault="00000000" w:rsidRPr="00000000" w14:paraId="000003B0">
      <w:pPr>
        <w:ind w:left="0" w:firstLine="0"/>
        <w:rPr/>
      </w:pPr>
      <w:r w:rsidDel="00000000" w:rsidR="00000000" w:rsidRPr="00000000">
        <w:rPr>
          <w:rtl w:val="0"/>
        </w:rPr>
      </w:r>
    </w:p>
    <w:p w:rsidR="00000000" w:rsidDel="00000000" w:rsidP="00000000" w:rsidRDefault="00000000" w:rsidRPr="00000000" w14:paraId="000003B1">
      <w:pPr>
        <w:ind w:left="0" w:firstLine="0"/>
        <w:rPr/>
      </w:pPr>
      <w:r w:rsidDel="00000000" w:rsidR="00000000" w:rsidRPr="00000000">
        <w:rPr>
          <w:rtl w:val="0"/>
        </w:rPr>
        <w:t xml:space="preserve">AUSTIN: Hm. Go ahead and… So you take that shot and it totally misses him, but go ahead and roll damage on that…</w:t>
      </w:r>
    </w:p>
    <w:p w:rsidR="00000000" w:rsidDel="00000000" w:rsidP="00000000" w:rsidRDefault="00000000" w:rsidRPr="00000000" w14:paraId="000003B2">
      <w:pPr>
        <w:ind w:left="0" w:firstLine="0"/>
        <w:rPr/>
      </w:pPr>
      <w:r w:rsidDel="00000000" w:rsidR="00000000" w:rsidRPr="00000000">
        <w:rPr>
          <w:rtl w:val="0"/>
        </w:rPr>
      </w:r>
    </w:p>
    <w:p w:rsidR="00000000" w:rsidDel="00000000" w:rsidP="00000000" w:rsidRDefault="00000000" w:rsidRPr="00000000" w14:paraId="000003B3">
      <w:pPr>
        <w:ind w:left="0" w:firstLine="0"/>
        <w:rPr/>
      </w:pPr>
      <w:r w:rsidDel="00000000" w:rsidR="00000000" w:rsidRPr="00000000">
        <w:rPr>
          <w:rtl w:val="0"/>
        </w:rPr>
        <w:t xml:space="preserve">KEITH: I’m never using this site again, by the way.</w:t>
      </w:r>
    </w:p>
    <w:p w:rsidR="00000000" w:rsidDel="00000000" w:rsidP="00000000" w:rsidRDefault="00000000" w:rsidRPr="00000000" w14:paraId="000003B4">
      <w:pPr>
        <w:ind w:left="0" w:firstLine="0"/>
        <w:rPr/>
      </w:pPr>
      <w:r w:rsidDel="00000000" w:rsidR="00000000" w:rsidRPr="00000000">
        <w:rPr>
          <w:rtl w:val="0"/>
        </w:rPr>
      </w:r>
    </w:p>
    <w:p w:rsidR="00000000" w:rsidDel="00000000" w:rsidP="00000000" w:rsidRDefault="00000000" w:rsidRPr="00000000" w14:paraId="000003B5">
      <w:pPr>
        <w:ind w:left="0" w:firstLine="0"/>
        <w:rPr/>
      </w:pPr>
      <w:r w:rsidDel="00000000" w:rsidR="00000000" w:rsidRPr="00000000">
        <w:rPr>
          <w:rtl w:val="0"/>
        </w:rPr>
        <w:t xml:space="preserve">AUSTIN: [laughs] I like this site a lot --</w:t>
      </w:r>
    </w:p>
    <w:p w:rsidR="00000000" w:rsidDel="00000000" w:rsidP="00000000" w:rsidRDefault="00000000" w:rsidRPr="00000000" w14:paraId="000003B6">
      <w:pPr>
        <w:ind w:left="0" w:firstLine="0"/>
        <w:rPr/>
      </w:pPr>
      <w:r w:rsidDel="00000000" w:rsidR="00000000" w:rsidRPr="00000000">
        <w:rPr>
          <w:rtl w:val="0"/>
        </w:rPr>
      </w:r>
    </w:p>
    <w:p w:rsidR="00000000" w:rsidDel="00000000" w:rsidP="00000000" w:rsidRDefault="00000000" w:rsidRPr="00000000" w14:paraId="000003B7">
      <w:pPr>
        <w:ind w:left="0" w:firstLine="0"/>
        <w:rPr/>
      </w:pPr>
      <w:r w:rsidDel="00000000" w:rsidR="00000000" w:rsidRPr="00000000">
        <w:rPr>
          <w:rtl w:val="0"/>
        </w:rPr>
        <w:t xml:space="preserve">KEITH: YOuknow what, hold on. Hold on.</w:t>
      </w:r>
    </w:p>
    <w:p w:rsidR="00000000" w:rsidDel="00000000" w:rsidP="00000000" w:rsidRDefault="00000000" w:rsidRPr="00000000" w14:paraId="000003B8">
      <w:pPr>
        <w:ind w:left="0" w:firstLine="0"/>
        <w:rPr/>
      </w:pPr>
      <w:r w:rsidDel="00000000" w:rsidR="00000000" w:rsidRPr="00000000">
        <w:rPr>
          <w:rtl w:val="0"/>
        </w:rPr>
      </w:r>
    </w:p>
    <w:p w:rsidR="00000000" w:rsidDel="00000000" w:rsidP="00000000" w:rsidRDefault="00000000" w:rsidRPr="00000000" w14:paraId="000003B9">
      <w:pPr>
        <w:ind w:left="0" w:firstLine="0"/>
        <w:rPr/>
      </w:pPr>
      <w:r w:rsidDel="00000000" w:rsidR="00000000" w:rsidRPr="00000000">
        <w:rPr>
          <w:rtl w:val="0"/>
        </w:rPr>
        <w:t xml:space="preserve">AUSTIN: Uh-huh.</w:t>
      </w:r>
    </w:p>
    <w:p w:rsidR="00000000" w:rsidDel="00000000" w:rsidP="00000000" w:rsidRDefault="00000000" w:rsidRPr="00000000" w14:paraId="000003BA">
      <w:pPr>
        <w:ind w:left="0" w:firstLine="0"/>
        <w:rPr/>
      </w:pPr>
      <w:r w:rsidDel="00000000" w:rsidR="00000000" w:rsidRPr="00000000">
        <w:rPr>
          <w:rtl w:val="0"/>
        </w:rPr>
      </w:r>
    </w:p>
    <w:p w:rsidR="00000000" w:rsidDel="00000000" w:rsidP="00000000" w:rsidRDefault="00000000" w:rsidRPr="00000000" w14:paraId="000003BB">
      <w:pPr>
        <w:ind w:left="0" w:firstLine="0"/>
        <w:rPr/>
      </w:pPr>
      <w:r w:rsidDel="00000000" w:rsidR="00000000" w:rsidRPr="00000000">
        <w:rPr>
          <w:rtl w:val="0"/>
        </w:rPr>
        <w:t xml:space="preserve">ALI: I love this site.</w:t>
      </w:r>
    </w:p>
    <w:p w:rsidR="00000000" w:rsidDel="00000000" w:rsidP="00000000" w:rsidRDefault="00000000" w:rsidRPr="00000000" w14:paraId="000003BC">
      <w:pPr>
        <w:ind w:left="0" w:firstLine="0"/>
        <w:rPr/>
      </w:pPr>
      <w:r w:rsidDel="00000000" w:rsidR="00000000" w:rsidRPr="00000000">
        <w:rPr>
          <w:rtl w:val="0"/>
        </w:rPr>
      </w:r>
    </w:p>
    <w:p w:rsidR="00000000" w:rsidDel="00000000" w:rsidP="00000000" w:rsidRDefault="00000000" w:rsidRPr="00000000" w14:paraId="000003BD">
      <w:pPr>
        <w:ind w:left="0" w:firstLine="0"/>
        <w:rPr/>
      </w:pPr>
      <w:r w:rsidDel="00000000" w:rsidR="00000000" w:rsidRPr="00000000">
        <w:rPr>
          <w:rtl w:val="0"/>
        </w:rPr>
        <w:t xml:space="preserve">[dice rolling noise]</w:t>
      </w:r>
    </w:p>
    <w:p w:rsidR="00000000" w:rsidDel="00000000" w:rsidP="00000000" w:rsidRDefault="00000000" w:rsidRPr="00000000" w14:paraId="000003BE">
      <w:pPr>
        <w:ind w:left="0" w:firstLine="0"/>
        <w:rPr/>
      </w:pPr>
      <w:r w:rsidDel="00000000" w:rsidR="00000000" w:rsidRPr="00000000">
        <w:rPr>
          <w:rtl w:val="0"/>
        </w:rPr>
      </w:r>
    </w:p>
    <w:p w:rsidR="00000000" w:rsidDel="00000000" w:rsidP="00000000" w:rsidRDefault="00000000" w:rsidRPr="00000000" w14:paraId="000003BF">
      <w:pPr>
        <w:ind w:left="0" w:firstLine="0"/>
        <w:rPr/>
      </w:pPr>
      <w:r w:rsidDel="00000000" w:rsidR="00000000" w:rsidRPr="00000000">
        <w:rPr>
          <w:rtl w:val="0"/>
        </w:rPr>
        <w:t xml:space="preserve">AUSTIN: Great, I can’t see that. That’s a 3.</w:t>
      </w:r>
    </w:p>
    <w:p w:rsidR="00000000" w:rsidDel="00000000" w:rsidP="00000000" w:rsidRDefault="00000000" w:rsidRPr="00000000" w14:paraId="000003C0">
      <w:pPr>
        <w:ind w:left="0" w:firstLine="0"/>
        <w:rPr/>
      </w:pPr>
      <w:r w:rsidDel="00000000" w:rsidR="00000000" w:rsidRPr="00000000">
        <w:rPr>
          <w:rtl w:val="0"/>
        </w:rPr>
      </w:r>
    </w:p>
    <w:p w:rsidR="00000000" w:rsidDel="00000000" w:rsidP="00000000" w:rsidRDefault="00000000" w:rsidRPr="00000000" w14:paraId="000003C1">
      <w:pPr>
        <w:ind w:left="0" w:firstLine="0"/>
        <w:rPr/>
      </w:pPr>
      <w:r w:rsidDel="00000000" w:rsidR="00000000" w:rsidRPr="00000000">
        <w:rPr>
          <w:rtl w:val="0"/>
        </w:rPr>
        <w:t xml:space="preserve">KEITH (overlapping AUSTIN): That’s a 3. Great.</w:t>
      </w:r>
    </w:p>
    <w:p w:rsidR="00000000" w:rsidDel="00000000" w:rsidP="00000000" w:rsidRDefault="00000000" w:rsidRPr="00000000" w14:paraId="000003C2">
      <w:pPr>
        <w:ind w:left="0" w:firstLine="0"/>
        <w:rPr/>
      </w:pPr>
      <w:r w:rsidDel="00000000" w:rsidR="00000000" w:rsidRPr="00000000">
        <w:rPr>
          <w:rtl w:val="0"/>
        </w:rPr>
      </w:r>
    </w:p>
    <w:p w:rsidR="00000000" w:rsidDel="00000000" w:rsidP="00000000" w:rsidRDefault="00000000" w:rsidRPr="00000000" w14:paraId="000003C3">
      <w:pPr>
        <w:ind w:left="0" w:firstLine="0"/>
        <w:rPr/>
      </w:pPr>
      <w:r w:rsidDel="00000000" w:rsidR="00000000" w:rsidRPr="00000000">
        <w:rPr>
          <w:rtl w:val="0"/>
        </w:rPr>
        <w:t xml:space="preserve">AUSTIN: Ali, take 3 damage.</w:t>
      </w:r>
    </w:p>
    <w:p w:rsidR="00000000" w:rsidDel="00000000" w:rsidP="00000000" w:rsidRDefault="00000000" w:rsidRPr="00000000" w14:paraId="000003C4">
      <w:pPr>
        <w:ind w:left="0" w:firstLine="0"/>
        <w:rPr/>
      </w:pPr>
      <w:r w:rsidDel="00000000" w:rsidR="00000000" w:rsidRPr="00000000">
        <w:rPr>
          <w:rtl w:val="0"/>
        </w:rPr>
      </w:r>
    </w:p>
    <w:p w:rsidR="00000000" w:rsidDel="00000000" w:rsidP="00000000" w:rsidRDefault="00000000" w:rsidRPr="00000000" w14:paraId="000003C5">
      <w:pPr>
        <w:ind w:left="0" w:firstLine="0"/>
        <w:rPr/>
      </w:pPr>
      <w:r w:rsidDel="00000000" w:rsidR="00000000" w:rsidRPr="00000000">
        <w:rPr>
          <w:rtl w:val="0"/>
        </w:rPr>
        <w:t xml:space="preserve">ALI: Huh?</w:t>
      </w:r>
    </w:p>
    <w:p w:rsidR="00000000" w:rsidDel="00000000" w:rsidP="00000000" w:rsidRDefault="00000000" w:rsidRPr="00000000" w14:paraId="000003C6">
      <w:pPr>
        <w:ind w:left="0" w:firstLine="0"/>
        <w:rPr/>
      </w:pPr>
      <w:r w:rsidDel="00000000" w:rsidR="00000000" w:rsidRPr="00000000">
        <w:rPr>
          <w:rtl w:val="0"/>
        </w:rPr>
      </w:r>
    </w:p>
    <w:p w:rsidR="00000000" w:rsidDel="00000000" w:rsidP="00000000" w:rsidRDefault="00000000" w:rsidRPr="00000000" w14:paraId="000003C7">
      <w:pPr>
        <w:ind w:left="0" w:firstLine="0"/>
        <w:rPr/>
      </w:pPr>
      <w:r w:rsidDel="00000000" w:rsidR="00000000" w:rsidRPr="00000000">
        <w:rPr>
          <w:rtl w:val="0"/>
        </w:rPr>
        <w:t xml:space="preserve">AUSTIN: Minus your armor. The arrow that -- He backs off as you’re fighting this dude and shoots an arrow into the fray, catching you in the back.</w:t>
      </w:r>
    </w:p>
    <w:p w:rsidR="00000000" w:rsidDel="00000000" w:rsidP="00000000" w:rsidRDefault="00000000" w:rsidRPr="00000000" w14:paraId="000003C8">
      <w:pPr>
        <w:ind w:left="0" w:firstLine="0"/>
        <w:rPr/>
      </w:pPr>
      <w:r w:rsidDel="00000000" w:rsidR="00000000" w:rsidRPr="00000000">
        <w:rPr>
          <w:rtl w:val="0"/>
        </w:rPr>
      </w:r>
    </w:p>
    <w:p w:rsidR="00000000" w:rsidDel="00000000" w:rsidP="00000000" w:rsidRDefault="00000000" w:rsidRPr="00000000" w14:paraId="000003C9">
      <w:pPr>
        <w:ind w:left="0" w:firstLine="0"/>
        <w:rPr/>
      </w:pPr>
      <w:r w:rsidDel="00000000" w:rsidR="00000000" w:rsidRPr="00000000">
        <w:rPr>
          <w:rtl w:val="0"/>
        </w:rPr>
        <w:t xml:space="preserve">ALI: Fuuuuck you! [JACK laughs] What!</w:t>
      </w:r>
    </w:p>
    <w:p w:rsidR="00000000" w:rsidDel="00000000" w:rsidP="00000000" w:rsidRDefault="00000000" w:rsidRPr="00000000" w14:paraId="000003CA">
      <w:pPr>
        <w:ind w:left="0" w:firstLine="0"/>
        <w:rPr/>
      </w:pPr>
      <w:r w:rsidDel="00000000" w:rsidR="00000000" w:rsidRPr="00000000">
        <w:rPr>
          <w:rtl w:val="0"/>
        </w:rPr>
      </w:r>
    </w:p>
    <w:p w:rsidR="00000000" w:rsidDel="00000000" w:rsidP="00000000" w:rsidRDefault="00000000" w:rsidRPr="00000000" w14:paraId="000003CB">
      <w:pPr>
        <w:ind w:left="0" w:firstLine="0"/>
        <w:rPr/>
      </w:pPr>
      <w:r w:rsidDel="00000000" w:rsidR="00000000" w:rsidRPr="00000000">
        <w:rPr>
          <w:rtl w:val="0"/>
        </w:rPr>
        <w:t xml:space="preserve">KEITH: I rolled just for fun in there a d6 and it was a 4 so I saved you one! cause that’s how this works!</w:t>
      </w:r>
    </w:p>
    <w:p w:rsidR="00000000" w:rsidDel="00000000" w:rsidP="00000000" w:rsidRDefault="00000000" w:rsidRPr="00000000" w14:paraId="000003CC">
      <w:pPr>
        <w:ind w:left="0" w:firstLine="0"/>
        <w:rPr/>
      </w:pPr>
      <w:r w:rsidDel="00000000" w:rsidR="00000000" w:rsidRPr="00000000">
        <w:rPr>
          <w:rtl w:val="0"/>
        </w:rPr>
      </w:r>
    </w:p>
    <w:p w:rsidR="00000000" w:rsidDel="00000000" w:rsidP="00000000" w:rsidRDefault="00000000" w:rsidRPr="00000000" w14:paraId="000003CD">
      <w:pPr>
        <w:ind w:left="0" w:firstLine="0"/>
        <w:rPr/>
      </w:pPr>
      <w:r w:rsidDel="00000000" w:rsidR="00000000" w:rsidRPr="00000000">
        <w:rPr>
          <w:rtl w:val="0"/>
        </w:rPr>
        <w:t xml:space="preserve">AUSTIN (overlapping KEITH): Uh-huh. Uh-huh.</w:t>
      </w:r>
    </w:p>
    <w:p w:rsidR="00000000" w:rsidDel="00000000" w:rsidP="00000000" w:rsidRDefault="00000000" w:rsidRPr="00000000" w14:paraId="000003CE">
      <w:pPr>
        <w:ind w:left="0" w:firstLine="0"/>
        <w:rPr/>
      </w:pPr>
      <w:r w:rsidDel="00000000" w:rsidR="00000000" w:rsidRPr="00000000">
        <w:rPr>
          <w:rtl w:val="0"/>
        </w:rPr>
      </w:r>
    </w:p>
    <w:p w:rsidR="00000000" w:rsidDel="00000000" w:rsidP="00000000" w:rsidRDefault="00000000" w:rsidRPr="00000000" w14:paraId="000003CF">
      <w:pPr>
        <w:ind w:left="0" w:firstLine="0"/>
        <w:rPr/>
      </w:pPr>
      <w:r w:rsidDel="00000000" w:rsidR="00000000" w:rsidRPr="00000000">
        <w:rPr>
          <w:rtl w:val="0"/>
        </w:rPr>
        <w:t xml:space="preserve">ALI: Daaang.</w:t>
      </w:r>
    </w:p>
    <w:p w:rsidR="00000000" w:rsidDel="00000000" w:rsidP="00000000" w:rsidRDefault="00000000" w:rsidRPr="00000000" w14:paraId="000003D0">
      <w:pPr>
        <w:ind w:left="0" w:firstLine="0"/>
        <w:rPr/>
      </w:pPr>
      <w:r w:rsidDel="00000000" w:rsidR="00000000" w:rsidRPr="00000000">
        <w:rPr>
          <w:rtl w:val="0"/>
        </w:rPr>
      </w:r>
    </w:p>
    <w:p w:rsidR="00000000" w:rsidDel="00000000" w:rsidP="00000000" w:rsidRDefault="00000000" w:rsidRPr="00000000" w14:paraId="000003D1">
      <w:pPr>
        <w:ind w:left="0" w:firstLine="0"/>
        <w:rPr/>
      </w:pPr>
      <w:r w:rsidDel="00000000" w:rsidR="00000000" w:rsidRPr="00000000">
        <w:rPr>
          <w:rtl w:val="0"/>
        </w:rPr>
        <w:t xml:space="preserve">AUSTIN: Fantasmo, what are you up to?</w:t>
      </w:r>
    </w:p>
    <w:p w:rsidR="00000000" w:rsidDel="00000000" w:rsidP="00000000" w:rsidRDefault="00000000" w:rsidRPr="00000000" w14:paraId="000003D2">
      <w:pPr>
        <w:ind w:left="0" w:firstLine="0"/>
        <w:rPr/>
      </w:pPr>
      <w:r w:rsidDel="00000000" w:rsidR="00000000" w:rsidRPr="00000000">
        <w:rPr>
          <w:rtl w:val="0"/>
        </w:rPr>
      </w:r>
    </w:p>
    <w:p w:rsidR="00000000" w:rsidDel="00000000" w:rsidP="00000000" w:rsidRDefault="00000000" w:rsidRPr="00000000" w14:paraId="000003D3">
      <w:pPr>
        <w:ind w:left="0" w:firstLine="0"/>
        <w:rPr/>
      </w:pPr>
      <w:r w:rsidDel="00000000" w:rsidR="00000000" w:rsidRPr="00000000">
        <w:rPr>
          <w:rtl w:val="0"/>
        </w:rPr>
        <w:t xml:space="preserve">NICK: Uh…</w:t>
      </w:r>
    </w:p>
    <w:p w:rsidR="00000000" w:rsidDel="00000000" w:rsidP="00000000" w:rsidRDefault="00000000" w:rsidRPr="00000000" w14:paraId="000003D4">
      <w:pPr>
        <w:ind w:left="0" w:firstLine="0"/>
        <w:rPr/>
      </w:pPr>
      <w:r w:rsidDel="00000000" w:rsidR="00000000" w:rsidRPr="00000000">
        <w:rPr>
          <w:rtl w:val="0"/>
        </w:rPr>
      </w:r>
    </w:p>
    <w:p w:rsidR="00000000" w:rsidDel="00000000" w:rsidP="00000000" w:rsidRDefault="00000000" w:rsidRPr="00000000" w14:paraId="000003D5">
      <w:pPr>
        <w:ind w:left="0" w:firstLine="0"/>
        <w:rPr/>
      </w:pPr>
      <w:r w:rsidDel="00000000" w:rsidR="00000000" w:rsidRPr="00000000">
        <w:rPr>
          <w:rtl w:val="0"/>
        </w:rPr>
        <w:t xml:space="preserve">AUSTIN: Oh yeah, you just did that spell, okay, so now --</w:t>
      </w:r>
    </w:p>
    <w:p w:rsidR="00000000" w:rsidDel="00000000" w:rsidP="00000000" w:rsidRDefault="00000000" w:rsidRPr="00000000" w14:paraId="000003D6">
      <w:pPr>
        <w:ind w:left="0" w:firstLine="0"/>
        <w:rPr/>
      </w:pPr>
      <w:r w:rsidDel="00000000" w:rsidR="00000000" w:rsidRPr="00000000">
        <w:rPr>
          <w:rtl w:val="0"/>
        </w:rPr>
      </w:r>
    </w:p>
    <w:p w:rsidR="00000000" w:rsidDel="00000000" w:rsidP="00000000" w:rsidRDefault="00000000" w:rsidRPr="00000000" w14:paraId="000003D7">
      <w:pPr>
        <w:ind w:left="0" w:firstLine="0"/>
        <w:rPr/>
      </w:pPr>
      <w:r w:rsidDel="00000000" w:rsidR="00000000" w:rsidRPr="00000000">
        <w:rPr>
          <w:rtl w:val="0"/>
        </w:rPr>
        <w:t xml:space="preserve">NICK: Yeah.</w:t>
      </w:r>
    </w:p>
    <w:p w:rsidR="00000000" w:rsidDel="00000000" w:rsidP="00000000" w:rsidRDefault="00000000" w:rsidRPr="00000000" w14:paraId="000003D8">
      <w:pPr>
        <w:ind w:left="0" w:firstLine="0"/>
        <w:rPr/>
      </w:pPr>
      <w:r w:rsidDel="00000000" w:rsidR="00000000" w:rsidRPr="00000000">
        <w:rPr>
          <w:rtl w:val="0"/>
        </w:rPr>
      </w:r>
    </w:p>
    <w:p w:rsidR="00000000" w:rsidDel="00000000" w:rsidP="00000000" w:rsidRDefault="00000000" w:rsidRPr="00000000" w14:paraId="000003D9">
      <w:pPr>
        <w:ind w:left="0" w:firstLine="0"/>
        <w:rPr/>
      </w:pPr>
      <w:r w:rsidDel="00000000" w:rsidR="00000000" w:rsidRPr="00000000">
        <w:rPr>
          <w:rtl w:val="0"/>
        </w:rPr>
        <w:t xml:space="preserve">AUSTIN: -- let’s go back to Lem. Lem, you see that that at this point -- at this point, RIvalo is kind of… he’s in dire straits but he’s keeping his, he has kind of a grit to his -- the tohe mask’s expression where he sill thinks he can take you.</w:t>
      </w:r>
    </w:p>
    <w:p w:rsidR="00000000" w:rsidDel="00000000" w:rsidP="00000000" w:rsidRDefault="00000000" w:rsidRPr="00000000" w14:paraId="000003DA">
      <w:pPr>
        <w:ind w:left="0" w:firstLine="0"/>
        <w:rPr/>
      </w:pPr>
      <w:r w:rsidDel="00000000" w:rsidR="00000000" w:rsidRPr="00000000">
        <w:rPr>
          <w:rtl w:val="0"/>
        </w:rPr>
      </w:r>
    </w:p>
    <w:p w:rsidR="00000000" w:rsidDel="00000000" w:rsidP="00000000" w:rsidRDefault="00000000" w:rsidRPr="00000000" w14:paraId="000003DB">
      <w:pPr>
        <w:ind w:left="0" w:firstLine="0"/>
        <w:rPr/>
      </w:pPr>
      <w:r w:rsidDel="00000000" w:rsidR="00000000" w:rsidRPr="00000000">
        <w:rPr>
          <w:rtl w:val="0"/>
        </w:rPr>
        <w:t xml:space="preserve">JACK: Alright, um…</w:t>
      </w:r>
    </w:p>
    <w:p w:rsidR="00000000" w:rsidDel="00000000" w:rsidP="00000000" w:rsidRDefault="00000000" w:rsidRPr="00000000" w14:paraId="000003DC">
      <w:pPr>
        <w:ind w:left="0" w:firstLine="0"/>
        <w:rPr/>
      </w:pPr>
      <w:r w:rsidDel="00000000" w:rsidR="00000000" w:rsidRPr="00000000">
        <w:rPr>
          <w:rtl w:val="0"/>
        </w:rPr>
      </w:r>
    </w:p>
    <w:p w:rsidR="00000000" w:rsidDel="00000000" w:rsidP="00000000" w:rsidRDefault="00000000" w:rsidRPr="00000000" w14:paraId="000003DD">
      <w:pPr>
        <w:ind w:left="0" w:firstLine="0"/>
        <w:rPr/>
      </w:pPr>
      <w:r w:rsidDel="00000000" w:rsidR="00000000" w:rsidRPr="00000000">
        <w:rPr>
          <w:rtl w:val="0"/>
        </w:rPr>
        <w:t xml:space="preserve">AUSTIN: He’s wounded though, he’s definitely wounded.</w:t>
      </w:r>
    </w:p>
    <w:p w:rsidR="00000000" w:rsidDel="00000000" w:rsidP="00000000" w:rsidRDefault="00000000" w:rsidRPr="00000000" w14:paraId="000003DE">
      <w:pPr>
        <w:ind w:left="0" w:firstLine="0"/>
        <w:rPr/>
      </w:pPr>
      <w:r w:rsidDel="00000000" w:rsidR="00000000" w:rsidRPr="00000000">
        <w:rPr>
          <w:rtl w:val="0"/>
        </w:rPr>
      </w:r>
    </w:p>
    <w:p w:rsidR="00000000" w:rsidDel="00000000" w:rsidP="00000000" w:rsidRDefault="00000000" w:rsidRPr="00000000" w14:paraId="000003DF">
      <w:pPr>
        <w:ind w:left="0" w:firstLine="0"/>
        <w:rPr/>
      </w:pPr>
      <w:r w:rsidDel="00000000" w:rsidR="00000000" w:rsidRPr="00000000">
        <w:rPr>
          <w:rtl w:val="0"/>
        </w:rPr>
        <w:t xml:space="preserve">JACK: I’m gonna roll Hack and Slash, I’m gonna… so, I’ve wrested control back of my weapon at this stage, right?</w:t>
      </w:r>
    </w:p>
    <w:p w:rsidR="00000000" w:rsidDel="00000000" w:rsidP="00000000" w:rsidRDefault="00000000" w:rsidRPr="00000000" w14:paraId="000003E0">
      <w:pPr>
        <w:ind w:left="0" w:firstLine="0"/>
        <w:rPr/>
      </w:pPr>
      <w:r w:rsidDel="00000000" w:rsidR="00000000" w:rsidRPr="00000000">
        <w:rPr>
          <w:rtl w:val="0"/>
        </w:rPr>
      </w:r>
    </w:p>
    <w:p w:rsidR="00000000" w:rsidDel="00000000" w:rsidP="00000000" w:rsidRDefault="00000000" w:rsidRPr="00000000" w14:paraId="000003E1">
      <w:pPr>
        <w:ind w:left="0" w:firstLine="0"/>
        <w:rPr/>
      </w:pPr>
      <w:r w:rsidDel="00000000" w:rsidR="00000000" w:rsidRPr="00000000">
        <w:rPr>
          <w:rtl w:val="0"/>
        </w:rPr>
        <w:t xml:space="preserve">AUSTIN (overlapping JACK): Yes, you have your machete again.</w:t>
      </w:r>
    </w:p>
    <w:p w:rsidR="00000000" w:rsidDel="00000000" w:rsidP="00000000" w:rsidRDefault="00000000" w:rsidRPr="00000000" w14:paraId="000003E2">
      <w:pPr>
        <w:ind w:left="0" w:firstLine="0"/>
        <w:rPr/>
      </w:pPr>
      <w:r w:rsidDel="00000000" w:rsidR="00000000" w:rsidRPr="00000000">
        <w:rPr>
          <w:rtl w:val="0"/>
        </w:rPr>
      </w:r>
    </w:p>
    <w:p w:rsidR="00000000" w:rsidDel="00000000" w:rsidP="00000000" w:rsidRDefault="00000000" w:rsidRPr="00000000" w14:paraId="000003E3">
      <w:pPr>
        <w:ind w:left="0" w:firstLine="0"/>
        <w:rPr/>
      </w:pPr>
      <w:r w:rsidDel="00000000" w:rsidR="00000000" w:rsidRPr="00000000">
        <w:rPr>
          <w:rtl w:val="0"/>
        </w:rPr>
        <w:t xml:space="preserve">JACK: So I’m gonna -- I am absolutely not a fighter or a paladin or a cleric [AUSTIN: Sure.] by any stretch of the imagination, I’m not particularly well versed with a sword, [AUSTIN: Mhm.] but I’m gonna a kind of weird particular stance that I think might be useful even though I’ve probably only ever seen it in pictures. </w:t>
      </w:r>
    </w:p>
    <w:p w:rsidR="00000000" w:rsidDel="00000000" w:rsidP="00000000" w:rsidRDefault="00000000" w:rsidRPr="00000000" w14:paraId="000003E4">
      <w:pPr>
        <w:ind w:left="0" w:firstLine="0"/>
        <w:rPr/>
      </w:pPr>
      <w:r w:rsidDel="00000000" w:rsidR="00000000" w:rsidRPr="00000000">
        <w:rPr>
          <w:rtl w:val="0"/>
        </w:rPr>
      </w:r>
    </w:p>
    <w:p w:rsidR="00000000" w:rsidDel="00000000" w:rsidP="00000000" w:rsidRDefault="00000000" w:rsidRPr="00000000" w14:paraId="000003E5">
      <w:pPr>
        <w:ind w:left="0" w:firstLine="0"/>
        <w:rPr/>
      </w:pPr>
      <w:r w:rsidDel="00000000" w:rsidR="00000000" w:rsidRPr="00000000">
        <w:rPr>
          <w:rtl w:val="0"/>
        </w:rPr>
        <w:t xml:space="preserve">AUSTIN: Mhm.</w:t>
      </w:r>
    </w:p>
    <w:p w:rsidR="00000000" w:rsidDel="00000000" w:rsidP="00000000" w:rsidRDefault="00000000" w:rsidRPr="00000000" w14:paraId="000003E6">
      <w:pPr>
        <w:ind w:left="0" w:firstLine="0"/>
        <w:rPr/>
      </w:pPr>
      <w:r w:rsidDel="00000000" w:rsidR="00000000" w:rsidRPr="00000000">
        <w:rPr>
          <w:rtl w:val="0"/>
        </w:rPr>
      </w:r>
    </w:p>
    <w:p w:rsidR="00000000" w:rsidDel="00000000" w:rsidP="00000000" w:rsidRDefault="00000000" w:rsidRPr="00000000" w14:paraId="000003E7">
      <w:pPr>
        <w:ind w:left="0" w:firstLine="0"/>
        <w:rPr/>
      </w:pPr>
      <w:r w:rsidDel="00000000" w:rsidR="00000000" w:rsidRPr="00000000">
        <w:rPr>
          <w:rtl w:val="0"/>
        </w:rPr>
        <w:t xml:space="preserve">JACK: Where I”m going to like, prepare to try and strike him on his neck [AUSTIN: Okay.] in the join between where his mask meets his chestplate.</w:t>
      </w:r>
    </w:p>
    <w:p w:rsidR="00000000" w:rsidDel="00000000" w:rsidP="00000000" w:rsidRDefault="00000000" w:rsidRPr="00000000" w14:paraId="000003E8">
      <w:pPr>
        <w:ind w:left="0" w:firstLine="0"/>
        <w:rPr/>
      </w:pPr>
      <w:r w:rsidDel="00000000" w:rsidR="00000000" w:rsidRPr="00000000">
        <w:rPr>
          <w:rtl w:val="0"/>
        </w:rPr>
      </w:r>
    </w:p>
    <w:p w:rsidR="00000000" w:rsidDel="00000000" w:rsidP="00000000" w:rsidRDefault="00000000" w:rsidRPr="00000000" w14:paraId="000003E9">
      <w:pPr>
        <w:ind w:left="0" w:firstLine="0"/>
        <w:rPr/>
      </w:pPr>
      <w:r w:rsidDel="00000000" w:rsidR="00000000" w:rsidRPr="00000000">
        <w:rPr>
          <w:rtl w:val="0"/>
        </w:rPr>
        <w:t xml:space="preserve">AUSTIN: Sounds good.</w:t>
      </w:r>
    </w:p>
    <w:p w:rsidR="00000000" w:rsidDel="00000000" w:rsidP="00000000" w:rsidRDefault="00000000" w:rsidRPr="00000000" w14:paraId="000003EA">
      <w:pPr>
        <w:ind w:left="0" w:firstLine="0"/>
        <w:rPr/>
      </w:pPr>
      <w:r w:rsidDel="00000000" w:rsidR="00000000" w:rsidRPr="00000000">
        <w:rPr>
          <w:rtl w:val="0"/>
        </w:rPr>
      </w:r>
    </w:p>
    <w:p w:rsidR="00000000" w:rsidDel="00000000" w:rsidP="00000000" w:rsidRDefault="00000000" w:rsidRPr="00000000" w14:paraId="000003EB">
      <w:pPr>
        <w:ind w:left="0" w:firstLine="0"/>
        <w:rPr/>
      </w:pPr>
      <w:r w:rsidDel="00000000" w:rsidR="00000000" w:rsidRPr="00000000">
        <w:rPr>
          <w:rtl w:val="0"/>
        </w:rPr>
        <w:t xml:space="preserve">JACK: So I’m gonna roll Hack and Slash n that. Um… If I can just move from Skyping to Chrome here… That is 2d6+1. Fingers crossed, Keith, with this site that you love. That’s a 4.</w:t>
      </w:r>
    </w:p>
    <w:p w:rsidR="00000000" w:rsidDel="00000000" w:rsidP="00000000" w:rsidRDefault="00000000" w:rsidRPr="00000000" w14:paraId="000003EC">
      <w:pPr>
        <w:ind w:left="0" w:firstLine="0"/>
        <w:rPr/>
      </w:pPr>
      <w:r w:rsidDel="00000000" w:rsidR="00000000" w:rsidRPr="00000000">
        <w:rPr>
          <w:rtl w:val="0"/>
        </w:rPr>
      </w:r>
    </w:p>
    <w:p w:rsidR="00000000" w:rsidDel="00000000" w:rsidP="00000000" w:rsidRDefault="00000000" w:rsidRPr="00000000" w14:paraId="000003ED">
      <w:pPr>
        <w:ind w:left="0" w:firstLine="0"/>
        <w:rPr/>
      </w:pPr>
      <w:r w:rsidDel="00000000" w:rsidR="00000000" w:rsidRPr="00000000">
        <w:rPr>
          <w:rtl w:val="0"/>
        </w:rPr>
        <w:t xml:space="preserve">KEITH: Yeah, I hate this site.</w:t>
      </w:r>
    </w:p>
    <w:p w:rsidR="00000000" w:rsidDel="00000000" w:rsidP="00000000" w:rsidRDefault="00000000" w:rsidRPr="00000000" w14:paraId="000003EE">
      <w:pPr>
        <w:ind w:left="0" w:firstLine="0"/>
        <w:rPr/>
      </w:pPr>
      <w:r w:rsidDel="00000000" w:rsidR="00000000" w:rsidRPr="00000000">
        <w:rPr>
          <w:rtl w:val="0"/>
        </w:rPr>
      </w:r>
    </w:p>
    <w:p w:rsidR="00000000" w:rsidDel="00000000" w:rsidP="00000000" w:rsidRDefault="00000000" w:rsidRPr="00000000" w14:paraId="000003EF">
      <w:pPr>
        <w:ind w:left="0" w:firstLine="0"/>
        <w:rPr/>
      </w:pPr>
      <w:r w:rsidDel="00000000" w:rsidR="00000000" w:rsidRPr="00000000">
        <w:rPr>
          <w:rtl w:val="0"/>
        </w:rPr>
        <w:t xml:space="preserve">AUSTIN: Oh my… Christ! This is rough, y’all!</w:t>
      </w:r>
    </w:p>
    <w:p w:rsidR="00000000" w:rsidDel="00000000" w:rsidP="00000000" w:rsidRDefault="00000000" w:rsidRPr="00000000" w14:paraId="000003F0">
      <w:pPr>
        <w:ind w:left="0" w:firstLine="0"/>
        <w:rPr/>
      </w:pPr>
      <w:r w:rsidDel="00000000" w:rsidR="00000000" w:rsidRPr="00000000">
        <w:rPr>
          <w:rtl w:val="0"/>
        </w:rPr>
      </w:r>
    </w:p>
    <w:p w:rsidR="00000000" w:rsidDel="00000000" w:rsidP="00000000" w:rsidRDefault="00000000" w:rsidRPr="00000000" w14:paraId="000003F1">
      <w:pPr>
        <w:ind w:left="0" w:firstLine="0"/>
        <w:rPr/>
      </w:pPr>
      <w:r w:rsidDel="00000000" w:rsidR="00000000" w:rsidRPr="00000000">
        <w:rPr>
          <w:rtl w:val="0"/>
        </w:rPr>
        <w:t xml:space="preserve">JACK: SO I’m gonna mark EXP here…</w:t>
      </w:r>
    </w:p>
    <w:p w:rsidR="00000000" w:rsidDel="00000000" w:rsidP="00000000" w:rsidRDefault="00000000" w:rsidRPr="00000000" w14:paraId="000003F2">
      <w:pPr>
        <w:ind w:left="0" w:firstLine="0"/>
        <w:rPr/>
      </w:pPr>
      <w:r w:rsidDel="00000000" w:rsidR="00000000" w:rsidRPr="00000000">
        <w:rPr>
          <w:rtl w:val="0"/>
        </w:rPr>
      </w:r>
    </w:p>
    <w:p w:rsidR="00000000" w:rsidDel="00000000" w:rsidP="00000000" w:rsidRDefault="00000000" w:rsidRPr="00000000" w14:paraId="000003F3">
      <w:pPr>
        <w:ind w:left="0" w:firstLine="0"/>
        <w:rPr/>
      </w:pPr>
      <w:r w:rsidDel="00000000" w:rsidR="00000000" w:rsidRPr="00000000">
        <w:rPr>
          <w:rtl w:val="0"/>
        </w:rPr>
        <w:t xml:space="preserve">AUSTIN: Yeah! I mean, there’s a lotta XP. Lotta XP.</w:t>
      </w:r>
    </w:p>
    <w:p w:rsidR="00000000" w:rsidDel="00000000" w:rsidP="00000000" w:rsidRDefault="00000000" w:rsidRPr="00000000" w14:paraId="000003F4">
      <w:pPr>
        <w:ind w:left="0" w:firstLine="0"/>
        <w:rPr/>
      </w:pPr>
      <w:r w:rsidDel="00000000" w:rsidR="00000000" w:rsidRPr="00000000">
        <w:rPr>
          <w:rtl w:val="0"/>
        </w:rPr>
      </w:r>
    </w:p>
    <w:p w:rsidR="00000000" w:rsidDel="00000000" w:rsidP="00000000" w:rsidRDefault="00000000" w:rsidRPr="00000000" w14:paraId="000003F5">
      <w:pPr>
        <w:ind w:left="0" w:firstLine="0"/>
        <w:rPr/>
      </w:pPr>
      <w:r w:rsidDel="00000000" w:rsidR="00000000" w:rsidRPr="00000000">
        <w:rPr>
          <w:rtl w:val="0"/>
        </w:rPr>
        <w:t xml:space="preserve">KEITH: Yeah, I think I might’ve leveled already.</w:t>
      </w:r>
    </w:p>
    <w:p w:rsidR="00000000" w:rsidDel="00000000" w:rsidP="00000000" w:rsidRDefault="00000000" w:rsidRPr="00000000" w14:paraId="000003F6">
      <w:pPr>
        <w:ind w:left="0" w:firstLine="0"/>
        <w:rPr/>
      </w:pPr>
      <w:r w:rsidDel="00000000" w:rsidR="00000000" w:rsidRPr="00000000">
        <w:rPr>
          <w:rtl w:val="0"/>
        </w:rPr>
      </w:r>
    </w:p>
    <w:p w:rsidR="00000000" w:rsidDel="00000000" w:rsidP="00000000" w:rsidRDefault="00000000" w:rsidRPr="00000000" w14:paraId="000003F7">
      <w:pPr>
        <w:ind w:left="0" w:firstLine="0"/>
        <w:rPr/>
      </w:pPr>
      <w:r w:rsidDel="00000000" w:rsidR="00000000" w:rsidRPr="00000000">
        <w:rPr>
          <w:rtl w:val="0"/>
        </w:rPr>
        <w:t xml:space="preserve">JACK: Uh, I’m still on 4. Alright, so uh, I guess that’s a fail! [claps] Bring me the bad news, Austin!</w:t>
      </w:r>
    </w:p>
    <w:p w:rsidR="00000000" w:rsidDel="00000000" w:rsidP="00000000" w:rsidRDefault="00000000" w:rsidRPr="00000000" w14:paraId="000003F8">
      <w:pPr>
        <w:ind w:left="0" w:firstLine="0"/>
        <w:rPr/>
      </w:pPr>
      <w:r w:rsidDel="00000000" w:rsidR="00000000" w:rsidRPr="00000000">
        <w:rPr>
          <w:rtl w:val="0"/>
        </w:rPr>
      </w:r>
    </w:p>
    <w:p w:rsidR="00000000" w:rsidDel="00000000" w:rsidP="00000000" w:rsidRDefault="00000000" w:rsidRPr="00000000" w14:paraId="000003F9">
      <w:pPr>
        <w:ind w:left="0" w:firstLine="0"/>
        <w:rPr/>
      </w:pPr>
      <w:r w:rsidDel="00000000" w:rsidR="00000000" w:rsidRPr="00000000">
        <w:rPr>
          <w:rtl w:val="0"/>
        </w:rPr>
        <w:t xml:space="preserve">AUSTIN: The bad news is that… you slice down at him, and he literally with his armored gauntlet slaps the blade away, [JACK laughs] and it goes clanking across the room, and he lifts you in the air with his other hand, and the arm -- the gauntlet burns your neck. Take -- roll 1d4.</w:t>
      </w:r>
    </w:p>
    <w:p w:rsidR="00000000" w:rsidDel="00000000" w:rsidP="00000000" w:rsidRDefault="00000000" w:rsidRPr="00000000" w14:paraId="000003FA">
      <w:pPr>
        <w:rPr/>
      </w:pPr>
      <w:r w:rsidDel="00000000" w:rsidR="00000000" w:rsidRPr="00000000">
        <w:rPr>
          <w:rtl w:val="0"/>
        </w:rPr>
        <w:t xml:space="preserve">Jack: Alright. Now of course, because this site is the worst I’m gonna get 4, aren’t I?</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AUSTIN: We’ll see. And he’s beginning to choke at you at this point.</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JACK: 3. [laughs nervously]</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AUSTIN: Hm.</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JACK: So I take 2 damage.</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KEITH (overlapping JACK): Listen, i’ve got these real dice out now.</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AUSTIN: Oh, actually, you’re gonna take 3 damage, your chest -- your like leather armor isn’t gonna protect your neck from burning. Right?</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JACK (overlapping AUSTIN): Oh, yeah. Okay, right, fine, so I’m down to 7 health.</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NICK: Keith gets to use real dice, I wanna use real dice.</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ALI: Maybe he (unintelligible)</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AUSTIN (overlapping ALI): I would prefer you not because I’m keeping -- I am like, recording the dice footage, so that (KEITH overlaps) -- so that worse comes to worst I can actually see this shit quickly without having to...</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KEITH (overlapping AUSTIN): Oh, okay, I’ll do the real di-- I’ll do the fake dice. </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AUSTIN: And please do the thing where you add your stuff, cause this way in the future I’ll see what your, um...</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KEITH: What were attacks and what weren’t attacks?</w:t>
      </w:r>
    </w:p>
    <w:p w:rsidR="00000000" w:rsidDel="00000000" w:rsidP="00000000" w:rsidRDefault="00000000" w:rsidRPr="00000000" w14:paraId="00000415">
      <w:pPr>
        <w:rPr/>
      </w:pPr>
      <w:r w:rsidDel="00000000" w:rsidR="00000000" w:rsidRPr="00000000">
        <w:rPr>
          <w:rtl w:val="0"/>
        </w:rPr>
        <w:br w:type="textWrapping"/>
        <w:t xml:space="preserve">AUSTIN: And what -- if you failed stuff, for XP’s sake. </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NICK: This thing is... This site is really cool, you can (AUSTIN overlaps) put a half (??) at the end of a roll so you can like identify stuff and you can click over on the right -- uh, click to see this room’s logs, [AUSTIN: Yeah.] so we can like totally like save our logs for (later?)</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t xml:space="preserve">AUSTIN: Yeah. This is a thing I would I would love to do, and like have notes. So going -- I really like this site going forward, I think it does this really well, and then like when you roll an attack you can say like, oh I was rolling Hack and Slash there, and stuff like that. And again, because I’m using OBS to record this stuff, I’ll be able to keep those logs, which will be useful for when we do forget what we did. Y’know? Anyway.</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NICK: Yeah.</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JACK: Mhm.</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AUSTIN: Especially as we get different moves that might need to be revisited, y’know? Um… So, uh…</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ART: I contend it’s me.</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AUSTIN: Yeah, I think it’s Hadrian at this point. You see Lem lifted in the hand by this man who is wearing the black and gold armor.</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ART: Yeah, I’ll charge him and -- and…</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AUSTIN: Thrust in. </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t xml:space="preserve">ART: -- thrust? It’s an awkward weapon -- like it’s really --</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AUSTIN (overlapping ART): It’s awkward for this space too. </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ART: In this, in this, it’s probably, it’s actually probably a slashing motion.</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AUSTIN: Yeah, but I don’t think that you have all that room in here, do you know what I mean? Like even Cali had to choke up on her hammer to make those swings, so I think the thrust is probably what you got in this bedroom. You know what I mean?</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t xml:space="preserve">ART: Sure.</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AUSTIN: In that big entry hall I think you could do some slashes. But in here, I think it’s a little bit tighter. Or you could do side slashes! Plenty of room that way, hopefully you don’t hit anybody else. Y’know.</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ART: I mean --</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AUSTIN: I wouldn’t, unless you --</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JACK: Don’t do a Fero.</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AUSTIN: Don’t do a Fero.</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ART: Alright.</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KEITH: By a Fero, do you mean don’t fail every roll?</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t xml:space="preserve">AUSTIN: Right. [JACK laughs] He doesn’t!</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ART: Right, I got a 9.</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t xml:space="preserve">AUSTIN: Okay, go ahead and uh, (deal?) your damage.</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JACK (overlapping AUSTIN): Oh, good! Nice work!</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t xml:space="preserve">NICK: It’s not the site, it’s just you.</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t xml:space="preserve">ALI: Yeah, I mean I failed every roll like last time.</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t xml:space="preserve">AUSTIN: Nick says “dicegate” in the chat. It’s (just?)...</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ALI: [laughs]</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t xml:space="preserve">ART: Am I gonna pretend --</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t xml:space="preserve">KEITH: Jack’s failed a few rolls, right?</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t xml:space="preserve">AUSTIN: Go ahead and do…</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NICK: I haven’t failed any.</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AUSTIN: Go ahead and also roll…</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t xml:space="preserve">KEITH: Yeah you did, you failed a spell roll!</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t xml:space="preserve">AUSTIN: another… You did fail that one spell roll.</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NICK: Oh yeah.</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AUSTIN: Go ahead and take d8 damage, Art, and then I’ll narrate how this all plays out. [pause] So nothing for you.</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ART: So nothing, uh, soaks… soaks armor.</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AUSTIN: Soaks… Yeah. So you just thrust right--</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ART: Really I gain a hit point.</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AUSTIN: [laughs] If only. You thrust your halberd forward, piercing the holy symbol in the middle of his chest, the holy symbol you recognize as your own. And just, shove him, all the way against the back of the room where that bookshelf is -- and just like, yeah! all the way through, and he like just impotently slashes at you and drops his sword and pulls you closer, and as you die you see the mask’s lips actually open up, [MUSIC - “Autumn not Winter” starts playing] and he says: </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ind w:firstLine="720"/>
        <w:rPr/>
      </w:pPr>
      <w:r w:rsidDel="00000000" w:rsidR="00000000" w:rsidRPr="00000000">
        <w:rPr>
          <w:rtl w:val="0"/>
        </w:rPr>
        <w:t xml:space="preserve">AUSTIN (as RIVALO): He lives. </w:t>
      </w:r>
    </w:p>
    <w:p w:rsidR="00000000" w:rsidDel="00000000" w:rsidP="00000000" w:rsidRDefault="00000000" w:rsidRPr="00000000" w14:paraId="0000046C">
      <w:pPr>
        <w:ind w:firstLine="720"/>
        <w:rPr/>
      </w:pPr>
      <w:r w:rsidDel="00000000" w:rsidR="00000000" w:rsidRPr="00000000">
        <w:rPr>
          <w:rtl w:val="0"/>
        </w:rPr>
      </w:r>
    </w:p>
    <w:p w:rsidR="00000000" w:rsidDel="00000000" w:rsidP="00000000" w:rsidRDefault="00000000" w:rsidRPr="00000000" w14:paraId="0000046D">
      <w:pPr>
        <w:ind w:left="0" w:firstLine="0"/>
        <w:rPr/>
      </w:pPr>
      <w:r w:rsidDel="00000000" w:rsidR="00000000" w:rsidRPr="00000000">
        <w:rPr>
          <w:rtl w:val="0"/>
        </w:rPr>
        <w:t xml:space="preserve">AUSTIN: And spits, and falls, and clank, and he’s down on the ground.</w:t>
      </w:r>
    </w:p>
    <w:p w:rsidR="00000000" w:rsidDel="00000000" w:rsidP="00000000" w:rsidRDefault="00000000" w:rsidRPr="00000000" w14:paraId="0000046E">
      <w:pPr>
        <w:ind w:left="0" w:firstLine="0"/>
        <w:rPr/>
      </w:pPr>
      <w:r w:rsidDel="00000000" w:rsidR="00000000" w:rsidRPr="00000000">
        <w:rPr>
          <w:rtl w:val="0"/>
        </w:rPr>
      </w:r>
    </w:p>
    <w:p w:rsidR="00000000" w:rsidDel="00000000" w:rsidP="00000000" w:rsidRDefault="00000000" w:rsidRPr="00000000" w14:paraId="0000046F">
      <w:pPr>
        <w:ind w:left="0" w:firstLine="0"/>
        <w:rPr/>
      </w:pPr>
      <w:r w:rsidDel="00000000" w:rsidR="00000000" w:rsidRPr="00000000">
        <w:rPr>
          <w:rtl w:val="0"/>
        </w:rPr>
        <w:t xml:space="preserve">JACK (overlapping AUSTIN): Oh geez.</w:t>
      </w:r>
    </w:p>
    <w:p w:rsidR="00000000" w:rsidDel="00000000" w:rsidP="00000000" w:rsidRDefault="00000000" w:rsidRPr="00000000" w14:paraId="00000470">
      <w:pPr>
        <w:ind w:left="0" w:firstLine="0"/>
        <w:rPr/>
      </w:pPr>
      <w:r w:rsidDel="00000000" w:rsidR="00000000" w:rsidRPr="00000000">
        <w:rPr>
          <w:rtl w:val="0"/>
        </w:rPr>
      </w:r>
    </w:p>
    <w:p w:rsidR="00000000" w:rsidDel="00000000" w:rsidP="00000000" w:rsidRDefault="00000000" w:rsidRPr="00000000" w14:paraId="00000471">
      <w:pPr>
        <w:ind w:left="0" w:firstLine="0"/>
        <w:rPr/>
      </w:pPr>
      <w:r w:rsidDel="00000000" w:rsidR="00000000" w:rsidRPr="00000000">
        <w:rPr>
          <w:rtl w:val="0"/>
        </w:rPr>
        <w:t xml:space="preserve">AUSTIN: You wanna take a break at this point? Should we take a -- so I can go, run to the bathroom and some water?</w:t>
      </w:r>
    </w:p>
    <w:p w:rsidR="00000000" w:rsidDel="00000000" w:rsidP="00000000" w:rsidRDefault="00000000" w:rsidRPr="00000000" w14:paraId="00000472">
      <w:pPr>
        <w:ind w:left="0" w:firstLine="0"/>
        <w:rPr/>
      </w:pPr>
      <w:r w:rsidDel="00000000" w:rsidR="00000000" w:rsidRPr="00000000">
        <w:rPr>
          <w:rtl w:val="0"/>
        </w:rPr>
      </w:r>
    </w:p>
    <w:p w:rsidR="00000000" w:rsidDel="00000000" w:rsidP="00000000" w:rsidRDefault="00000000" w:rsidRPr="00000000" w14:paraId="00000473">
      <w:pPr>
        <w:ind w:left="0" w:firstLine="0"/>
        <w:rPr/>
      </w:pPr>
      <w:r w:rsidDel="00000000" w:rsidR="00000000" w:rsidRPr="00000000">
        <w:rPr>
          <w:rtl w:val="0"/>
        </w:rPr>
        <w:t xml:space="preserve">ART (overlapping AUSTIN): (unintelligible)</w:t>
      </w:r>
    </w:p>
    <w:p w:rsidR="00000000" w:rsidDel="00000000" w:rsidP="00000000" w:rsidRDefault="00000000" w:rsidRPr="00000000" w14:paraId="00000474">
      <w:pPr>
        <w:ind w:left="0" w:firstLine="0"/>
        <w:rPr/>
      </w:pPr>
      <w:r w:rsidDel="00000000" w:rsidR="00000000" w:rsidRPr="00000000">
        <w:rPr>
          <w:rtl w:val="0"/>
        </w:rPr>
      </w:r>
    </w:p>
    <w:p w:rsidR="00000000" w:rsidDel="00000000" w:rsidP="00000000" w:rsidRDefault="00000000" w:rsidRPr="00000000" w14:paraId="00000475">
      <w:pPr>
        <w:ind w:left="0" w:firstLine="0"/>
        <w:rPr/>
      </w:pPr>
      <w:r w:rsidDel="00000000" w:rsidR="00000000" w:rsidRPr="00000000">
        <w:rPr>
          <w:rtl w:val="0"/>
        </w:rPr>
        <w:t xml:space="preserve">JACK: Should we do an Idle Thumbs break here?</w:t>
      </w:r>
    </w:p>
    <w:p w:rsidR="00000000" w:rsidDel="00000000" w:rsidP="00000000" w:rsidRDefault="00000000" w:rsidRPr="00000000" w14:paraId="00000476">
      <w:pPr>
        <w:ind w:left="0" w:firstLine="0"/>
        <w:rPr/>
      </w:pPr>
      <w:r w:rsidDel="00000000" w:rsidR="00000000" w:rsidRPr="00000000">
        <w:rPr>
          <w:rtl w:val="0"/>
        </w:rPr>
      </w:r>
    </w:p>
    <w:p w:rsidR="00000000" w:rsidDel="00000000" w:rsidP="00000000" w:rsidRDefault="00000000" w:rsidRPr="00000000" w14:paraId="00000477">
      <w:pPr>
        <w:ind w:left="0" w:firstLine="0"/>
        <w:rPr/>
      </w:pPr>
      <w:r w:rsidDel="00000000" w:rsidR="00000000" w:rsidRPr="00000000">
        <w:rPr>
          <w:rtl w:val="0"/>
        </w:rPr>
        <w:t xml:space="preserve">NICK: Yep.</w:t>
      </w:r>
    </w:p>
    <w:p w:rsidR="00000000" w:rsidDel="00000000" w:rsidP="00000000" w:rsidRDefault="00000000" w:rsidRPr="00000000" w14:paraId="00000478">
      <w:pPr>
        <w:ind w:left="0" w:firstLine="0"/>
        <w:rPr/>
      </w:pPr>
      <w:r w:rsidDel="00000000" w:rsidR="00000000" w:rsidRPr="00000000">
        <w:rPr>
          <w:rtl w:val="0"/>
        </w:rPr>
      </w:r>
    </w:p>
    <w:p w:rsidR="00000000" w:rsidDel="00000000" w:rsidP="00000000" w:rsidRDefault="00000000" w:rsidRPr="00000000" w14:paraId="00000479">
      <w:pPr>
        <w:ind w:left="0" w:firstLine="0"/>
        <w:rPr/>
      </w:pPr>
      <w:r w:rsidDel="00000000" w:rsidR="00000000" w:rsidRPr="00000000">
        <w:rPr>
          <w:rtl w:val="0"/>
        </w:rPr>
        <w:t xml:space="preserve">AUSTIN: Sure.</w:t>
      </w:r>
    </w:p>
    <w:p w:rsidR="00000000" w:rsidDel="00000000" w:rsidP="00000000" w:rsidRDefault="00000000" w:rsidRPr="00000000" w14:paraId="0000047A">
      <w:pPr>
        <w:ind w:left="0" w:firstLine="0"/>
        <w:rPr/>
      </w:pPr>
      <w:r w:rsidDel="00000000" w:rsidR="00000000" w:rsidRPr="00000000">
        <w:rPr>
          <w:rtl w:val="0"/>
        </w:rPr>
      </w:r>
    </w:p>
    <w:p w:rsidR="00000000" w:rsidDel="00000000" w:rsidP="00000000" w:rsidRDefault="00000000" w:rsidRPr="00000000" w14:paraId="0000047B">
      <w:pPr>
        <w:ind w:left="0" w:firstLine="0"/>
        <w:rPr/>
      </w:pPr>
      <w:r w:rsidDel="00000000" w:rsidR="00000000" w:rsidRPr="00000000">
        <w:rPr>
          <w:rtl w:val="0"/>
        </w:rPr>
        <w:t xml:space="preserve">JACK: They pioneered breaks, right?</w:t>
      </w:r>
    </w:p>
    <w:p w:rsidR="00000000" w:rsidDel="00000000" w:rsidP="00000000" w:rsidRDefault="00000000" w:rsidRPr="00000000" w14:paraId="0000047C">
      <w:pPr>
        <w:ind w:left="0" w:firstLine="0"/>
        <w:rPr/>
      </w:pPr>
      <w:r w:rsidDel="00000000" w:rsidR="00000000" w:rsidRPr="00000000">
        <w:rPr>
          <w:rtl w:val="0"/>
        </w:rPr>
      </w:r>
    </w:p>
    <w:p w:rsidR="00000000" w:rsidDel="00000000" w:rsidP="00000000" w:rsidRDefault="00000000" w:rsidRPr="00000000" w14:paraId="0000047D">
      <w:pPr>
        <w:ind w:left="0" w:firstLine="0"/>
        <w:rPr/>
      </w:pPr>
      <w:r w:rsidDel="00000000" w:rsidR="00000000" w:rsidRPr="00000000">
        <w:rPr>
          <w:rtl w:val="0"/>
        </w:rPr>
        <w:t xml:space="preserve">AUSTIN: They did, they pioneered breaks.</w:t>
      </w:r>
    </w:p>
    <w:p w:rsidR="00000000" w:rsidDel="00000000" w:rsidP="00000000" w:rsidRDefault="00000000" w:rsidRPr="00000000" w14:paraId="0000047E">
      <w:pPr>
        <w:ind w:left="0" w:firstLine="0"/>
        <w:rPr/>
      </w:pPr>
      <w:r w:rsidDel="00000000" w:rsidR="00000000" w:rsidRPr="00000000">
        <w:rPr>
          <w:rtl w:val="0"/>
        </w:rPr>
      </w:r>
    </w:p>
    <w:p w:rsidR="00000000" w:rsidDel="00000000" w:rsidP="00000000" w:rsidRDefault="00000000" w:rsidRPr="00000000" w14:paraId="0000047F">
      <w:pPr>
        <w:ind w:left="0" w:firstLine="0"/>
        <w:rPr/>
      </w:pPr>
      <w:r w:rsidDel="00000000" w:rsidR="00000000" w:rsidRPr="00000000">
        <w:rPr>
          <w:rtl w:val="0"/>
        </w:rPr>
        <w:t xml:space="preserve">ART (overlapping AUSTIN): Yeah that’s not a -- I’ll just -- I’ll just sit here and sing an </w:t>
      </w:r>
      <w:r w:rsidDel="00000000" w:rsidR="00000000" w:rsidRPr="00000000">
        <w:rPr>
          <w:i w:val="1"/>
          <w:rtl w:val="0"/>
        </w:rPr>
        <w:t xml:space="preserve">a capella </w:t>
      </w:r>
      <w:r w:rsidDel="00000000" w:rsidR="00000000" w:rsidRPr="00000000">
        <w:rPr>
          <w:rtl w:val="0"/>
        </w:rPr>
        <w:t xml:space="preserve">version of The Girl from Ipanema until we’re back… [everyone laughing]</w:t>
      </w:r>
    </w:p>
    <w:p w:rsidR="00000000" w:rsidDel="00000000" w:rsidP="00000000" w:rsidRDefault="00000000" w:rsidRPr="00000000" w14:paraId="00000480">
      <w:pPr>
        <w:ind w:left="0" w:firstLine="0"/>
        <w:rPr/>
      </w:pPr>
      <w:r w:rsidDel="00000000" w:rsidR="00000000" w:rsidRPr="00000000">
        <w:rPr>
          <w:rtl w:val="0"/>
        </w:rPr>
      </w:r>
    </w:p>
    <w:p w:rsidR="00000000" w:rsidDel="00000000" w:rsidP="00000000" w:rsidRDefault="00000000" w:rsidRPr="00000000" w14:paraId="00000481">
      <w:pPr>
        <w:ind w:left="0" w:firstLine="0"/>
        <w:rPr/>
      </w:pPr>
      <w:r w:rsidDel="00000000" w:rsidR="00000000" w:rsidRPr="00000000">
        <w:rPr>
          <w:rtl w:val="0"/>
        </w:rPr>
        <w:t xml:space="preserve">AUSTIN: O-kay.</w:t>
      </w:r>
    </w:p>
    <w:p w:rsidR="00000000" w:rsidDel="00000000" w:rsidP="00000000" w:rsidRDefault="00000000" w:rsidRPr="00000000" w14:paraId="00000482">
      <w:pPr>
        <w:ind w:left="0" w:firstLine="0"/>
        <w:rPr/>
      </w:pPr>
      <w:r w:rsidDel="00000000" w:rsidR="00000000" w:rsidRPr="00000000">
        <w:rPr>
          <w:rtl w:val="0"/>
        </w:rPr>
      </w:r>
    </w:p>
    <w:p w:rsidR="00000000" w:rsidDel="00000000" w:rsidP="00000000" w:rsidRDefault="00000000" w:rsidRPr="00000000" w14:paraId="00000483">
      <w:pPr>
        <w:ind w:left="0" w:firstLine="0"/>
        <w:rPr/>
      </w:pPr>
      <w:r w:rsidDel="00000000" w:rsidR="00000000" w:rsidRPr="00000000">
        <w:rPr>
          <w:rtl w:val="0"/>
        </w:rPr>
        <w:t xml:space="preserve">KEITH: Hold on.</w:t>
      </w:r>
    </w:p>
    <w:p w:rsidR="00000000" w:rsidDel="00000000" w:rsidP="00000000" w:rsidRDefault="00000000" w:rsidRPr="00000000" w14:paraId="00000484">
      <w:pPr>
        <w:ind w:left="0" w:firstLine="0"/>
        <w:rPr/>
      </w:pPr>
      <w:r w:rsidDel="00000000" w:rsidR="00000000" w:rsidRPr="00000000">
        <w:rPr>
          <w:rtl w:val="0"/>
        </w:rPr>
      </w:r>
    </w:p>
    <w:p w:rsidR="00000000" w:rsidDel="00000000" w:rsidP="00000000" w:rsidRDefault="00000000" w:rsidRPr="00000000" w14:paraId="00000485">
      <w:pPr>
        <w:ind w:left="0" w:firstLine="0"/>
        <w:rPr/>
      </w:pPr>
      <w:r w:rsidDel="00000000" w:rsidR="00000000" w:rsidRPr="00000000">
        <w:rPr>
          <w:rtl w:val="0"/>
        </w:rPr>
        <w:t xml:space="preserve">[TIMESTAMP 44:50]</w:t>
      </w:r>
    </w:p>
    <w:p w:rsidR="00000000" w:rsidDel="00000000" w:rsidP="00000000" w:rsidRDefault="00000000" w:rsidRPr="00000000" w14:paraId="00000486">
      <w:pPr>
        <w:ind w:left="0" w:firstLine="0"/>
        <w:rPr/>
      </w:pPr>
      <w:r w:rsidDel="00000000" w:rsidR="00000000" w:rsidRPr="00000000">
        <w:rPr>
          <w:rtl w:val="0"/>
        </w:rPr>
      </w:r>
    </w:p>
    <w:p w:rsidR="00000000" w:rsidDel="00000000" w:rsidP="00000000" w:rsidRDefault="00000000" w:rsidRPr="00000000" w14:paraId="00000487">
      <w:pPr>
        <w:ind w:left="0" w:firstLine="0"/>
        <w:rPr/>
      </w:pPr>
      <w:r w:rsidDel="00000000" w:rsidR="00000000" w:rsidRPr="00000000">
        <w:rPr>
          <w:rtl w:val="0"/>
        </w:rPr>
        <w:t xml:space="preserve">JACK: Cool. Let’s go.</w:t>
      </w:r>
    </w:p>
    <w:p w:rsidR="00000000" w:rsidDel="00000000" w:rsidP="00000000" w:rsidRDefault="00000000" w:rsidRPr="00000000" w14:paraId="00000488">
      <w:pPr>
        <w:ind w:left="0" w:firstLine="0"/>
        <w:rPr/>
      </w:pPr>
      <w:r w:rsidDel="00000000" w:rsidR="00000000" w:rsidRPr="00000000">
        <w:rPr>
          <w:rtl w:val="0"/>
        </w:rPr>
      </w:r>
    </w:p>
    <w:p w:rsidR="00000000" w:rsidDel="00000000" w:rsidP="00000000" w:rsidRDefault="00000000" w:rsidRPr="00000000" w14:paraId="00000489">
      <w:pPr>
        <w:ind w:left="0" w:firstLine="0"/>
        <w:rPr/>
      </w:pPr>
      <w:r w:rsidDel="00000000" w:rsidR="00000000" w:rsidRPr="00000000">
        <w:rPr>
          <w:rtl w:val="0"/>
        </w:rPr>
        <w:t xml:space="preserve">AUSTIN: So what’s up? What are you guys doing? These people are down on the floor now, what do you wanna do?</w:t>
      </w:r>
    </w:p>
    <w:p w:rsidR="00000000" w:rsidDel="00000000" w:rsidP="00000000" w:rsidRDefault="00000000" w:rsidRPr="00000000" w14:paraId="0000048A">
      <w:pPr>
        <w:ind w:left="0" w:firstLine="0"/>
        <w:rPr/>
      </w:pPr>
      <w:r w:rsidDel="00000000" w:rsidR="00000000" w:rsidRPr="00000000">
        <w:rPr>
          <w:rtl w:val="0"/>
        </w:rPr>
      </w:r>
    </w:p>
    <w:p w:rsidR="00000000" w:rsidDel="00000000" w:rsidP="00000000" w:rsidRDefault="00000000" w:rsidRPr="00000000" w14:paraId="0000048B">
      <w:pPr>
        <w:ind w:left="0" w:firstLine="0"/>
        <w:rPr/>
      </w:pPr>
      <w:r w:rsidDel="00000000" w:rsidR="00000000" w:rsidRPr="00000000">
        <w:rPr>
          <w:rtl w:val="0"/>
        </w:rPr>
        <w:t xml:space="preserve">JACK: We don’t know these people’s names, right, Austin?</w:t>
        <w:br w:type="textWrapping"/>
      </w:r>
    </w:p>
    <w:p w:rsidR="00000000" w:rsidDel="00000000" w:rsidP="00000000" w:rsidRDefault="00000000" w:rsidRPr="00000000" w14:paraId="0000048C">
      <w:pPr>
        <w:ind w:left="0" w:firstLine="0"/>
        <w:rPr/>
      </w:pPr>
      <w:r w:rsidDel="00000000" w:rsidR="00000000" w:rsidRPr="00000000">
        <w:rPr>
          <w:rtl w:val="0"/>
        </w:rPr>
        <w:t xml:space="preserve">AUSTIN: You know everyone except Rivalo. You know that Rivalo was calling the lady with the hammer Cali -- Calithane, you heard him say once, and you know that the other one’s name is… Brutus.</w:t>
      </w:r>
    </w:p>
    <w:p w:rsidR="00000000" w:rsidDel="00000000" w:rsidP="00000000" w:rsidRDefault="00000000" w:rsidRPr="00000000" w14:paraId="0000048D">
      <w:pPr>
        <w:ind w:left="0" w:firstLine="0"/>
        <w:rPr/>
      </w:pPr>
      <w:r w:rsidDel="00000000" w:rsidR="00000000" w:rsidRPr="00000000">
        <w:rPr>
          <w:rtl w:val="0"/>
        </w:rPr>
      </w:r>
    </w:p>
    <w:p w:rsidR="00000000" w:rsidDel="00000000" w:rsidP="00000000" w:rsidRDefault="00000000" w:rsidRPr="00000000" w14:paraId="0000048E">
      <w:pPr>
        <w:ind w:left="0" w:firstLine="0"/>
        <w:rPr/>
      </w:pPr>
      <w:r w:rsidDel="00000000" w:rsidR="00000000" w:rsidRPr="00000000">
        <w:rPr>
          <w:rtl w:val="0"/>
        </w:rPr>
        <w:t xml:space="preserve">JACK: Okay, I’d like to make a note somewhere on some like piece of paper that I’ve written down.</w:t>
      </w:r>
    </w:p>
    <w:p w:rsidR="00000000" w:rsidDel="00000000" w:rsidP="00000000" w:rsidRDefault="00000000" w:rsidRPr="00000000" w14:paraId="0000048F">
      <w:pPr>
        <w:ind w:left="0" w:firstLine="0"/>
        <w:rPr/>
      </w:pPr>
      <w:r w:rsidDel="00000000" w:rsidR="00000000" w:rsidRPr="00000000">
        <w:rPr>
          <w:rtl w:val="0"/>
        </w:rPr>
      </w:r>
    </w:p>
    <w:p w:rsidR="00000000" w:rsidDel="00000000" w:rsidP="00000000" w:rsidRDefault="00000000" w:rsidRPr="00000000" w14:paraId="00000490">
      <w:pPr>
        <w:ind w:left="0" w:firstLine="0"/>
        <w:rPr/>
      </w:pPr>
      <w:r w:rsidDel="00000000" w:rsidR="00000000" w:rsidRPr="00000000">
        <w:rPr>
          <w:rtl w:val="0"/>
        </w:rPr>
        <w:t xml:space="preserve">AUSTIN: Right, in one of your compartments you have -- yeah, a scrap --</w:t>
      </w:r>
    </w:p>
    <w:p w:rsidR="00000000" w:rsidDel="00000000" w:rsidP="00000000" w:rsidRDefault="00000000" w:rsidRPr="00000000" w14:paraId="00000491">
      <w:pPr>
        <w:ind w:left="0" w:firstLine="0"/>
        <w:rPr/>
      </w:pPr>
      <w:r w:rsidDel="00000000" w:rsidR="00000000" w:rsidRPr="00000000">
        <w:rPr>
          <w:rtl w:val="0"/>
        </w:rPr>
      </w:r>
    </w:p>
    <w:p w:rsidR="00000000" w:rsidDel="00000000" w:rsidP="00000000" w:rsidRDefault="00000000" w:rsidRPr="00000000" w14:paraId="00000492">
      <w:pPr>
        <w:ind w:left="0" w:firstLine="0"/>
        <w:rPr/>
      </w:pPr>
      <w:r w:rsidDel="00000000" w:rsidR="00000000" w:rsidRPr="00000000">
        <w:rPr>
          <w:rtl w:val="0"/>
        </w:rPr>
        <w:t xml:space="preserve">KEITH: I would like to --</w:t>
      </w:r>
    </w:p>
    <w:p w:rsidR="00000000" w:rsidDel="00000000" w:rsidP="00000000" w:rsidRDefault="00000000" w:rsidRPr="00000000" w14:paraId="00000493">
      <w:pPr>
        <w:ind w:left="0" w:firstLine="0"/>
        <w:rPr/>
      </w:pPr>
      <w:r w:rsidDel="00000000" w:rsidR="00000000" w:rsidRPr="00000000">
        <w:rPr>
          <w:rtl w:val="0"/>
        </w:rPr>
      </w:r>
    </w:p>
    <w:p w:rsidR="00000000" w:rsidDel="00000000" w:rsidP="00000000" w:rsidRDefault="00000000" w:rsidRPr="00000000" w14:paraId="00000494">
      <w:pPr>
        <w:ind w:left="0" w:firstLine="0"/>
        <w:rPr/>
      </w:pPr>
      <w:r w:rsidDel="00000000" w:rsidR="00000000" w:rsidRPr="00000000">
        <w:rPr>
          <w:rtl w:val="0"/>
        </w:rPr>
        <w:t xml:space="preserve">JACK: So that’s Cali and Brutus.</w:t>
      </w:r>
    </w:p>
    <w:p w:rsidR="00000000" w:rsidDel="00000000" w:rsidP="00000000" w:rsidRDefault="00000000" w:rsidRPr="00000000" w14:paraId="00000495">
      <w:pPr>
        <w:ind w:left="0" w:firstLine="0"/>
        <w:rPr/>
      </w:pPr>
      <w:r w:rsidDel="00000000" w:rsidR="00000000" w:rsidRPr="00000000">
        <w:rPr>
          <w:rtl w:val="0"/>
        </w:rPr>
      </w:r>
    </w:p>
    <w:p w:rsidR="00000000" w:rsidDel="00000000" w:rsidP="00000000" w:rsidRDefault="00000000" w:rsidRPr="00000000" w14:paraId="00000496">
      <w:pPr>
        <w:ind w:left="0" w:firstLine="0"/>
        <w:rPr/>
      </w:pPr>
      <w:r w:rsidDel="00000000" w:rsidR="00000000" w:rsidRPr="00000000">
        <w:rPr>
          <w:rtl w:val="0"/>
        </w:rPr>
        <w:t xml:space="preserve">AUSTIN: C-A-L-I, yeah.</w:t>
      </w:r>
    </w:p>
    <w:p w:rsidR="00000000" w:rsidDel="00000000" w:rsidP="00000000" w:rsidRDefault="00000000" w:rsidRPr="00000000" w14:paraId="00000497">
      <w:pPr>
        <w:ind w:left="0" w:firstLine="0"/>
        <w:rPr/>
      </w:pPr>
      <w:r w:rsidDel="00000000" w:rsidR="00000000" w:rsidRPr="00000000">
        <w:rPr>
          <w:rtl w:val="0"/>
        </w:rPr>
      </w:r>
    </w:p>
    <w:p w:rsidR="00000000" w:rsidDel="00000000" w:rsidP="00000000" w:rsidRDefault="00000000" w:rsidRPr="00000000" w14:paraId="00000498">
      <w:pPr>
        <w:ind w:left="0" w:firstLine="0"/>
        <w:rPr/>
      </w:pPr>
      <w:r w:rsidDel="00000000" w:rsidR="00000000" w:rsidRPr="00000000">
        <w:rPr>
          <w:rtl w:val="0"/>
        </w:rPr>
        <w:t xml:space="preserve">KEITH: I’d like to --</w:t>
      </w:r>
    </w:p>
    <w:p w:rsidR="00000000" w:rsidDel="00000000" w:rsidP="00000000" w:rsidRDefault="00000000" w:rsidRPr="00000000" w14:paraId="00000499">
      <w:pPr>
        <w:ind w:left="0" w:firstLine="0"/>
        <w:rPr/>
      </w:pPr>
      <w:r w:rsidDel="00000000" w:rsidR="00000000" w:rsidRPr="00000000">
        <w:rPr>
          <w:rtl w:val="0"/>
        </w:rPr>
      </w:r>
    </w:p>
    <w:p w:rsidR="00000000" w:rsidDel="00000000" w:rsidP="00000000" w:rsidRDefault="00000000" w:rsidRPr="00000000" w14:paraId="0000049A">
      <w:pPr>
        <w:ind w:left="0" w:firstLine="0"/>
        <w:rPr/>
      </w:pPr>
      <w:r w:rsidDel="00000000" w:rsidR="00000000" w:rsidRPr="00000000">
        <w:rPr>
          <w:rtl w:val="0"/>
        </w:rPr>
        <w:t xml:space="preserve">ART: I’d like to go back to the crown.</w:t>
      </w:r>
    </w:p>
    <w:p w:rsidR="00000000" w:rsidDel="00000000" w:rsidP="00000000" w:rsidRDefault="00000000" w:rsidRPr="00000000" w14:paraId="0000049B">
      <w:pPr>
        <w:ind w:left="0" w:firstLine="0"/>
        <w:rPr/>
      </w:pPr>
      <w:r w:rsidDel="00000000" w:rsidR="00000000" w:rsidRPr="00000000">
        <w:rPr>
          <w:rtl w:val="0"/>
        </w:rPr>
      </w:r>
    </w:p>
    <w:p w:rsidR="00000000" w:rsidDel="00000000" w:rsidP="00000000" w:rsidRDefault="00000000" w:rsidRPr="00000000" w14:paraId="0000049C">
      <w:pPr>
        <w:ind w:left="0" w:firstLine="0"/>
        <w:rPr/>
      </w:pPr>
      <w:r w:rsidDel="00000000" w:rsidR="00000000" w:rsidRPr="00000000">
        <w:rPr>
          <w:rtl w:val="0"/>
        </w:rPr>
        <w:t xml:space="preserve">KEITH: And I wanna take off Rivalo’s mask.</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t xml:space="preserve">AUSTIN: Okay, it’s hot to the touch, but you can do it without taking damage. Underneath he’s a man, he’s just a man, he’s middle-aged, graying thinning hair. On the top of his -- on his forehead he has a kind of brand marked in on his forehead -- similar to the one that’s on Kali’s eye.</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t xml:space="preserve">Keith: I -- I wanna touch the inside of the mask where the -- like where it would have corresponded to his searing mark.</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t xml:space="preserve">Austin: Uh… what do you mean, his searing mark.</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t xml:space="preserve">KEITH: Like wherever the sear is, I wanna touch the corresponding spot -- there’s nothing?</w:t>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t xml:space="preserve">AUSTIN (overlapping KEITH): Oh, oh yeah sure. Nothing there. Nothing there. </w:t>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t xml:space="preserve">KEITH: Okay.</w:t>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AUSTIN: It didn’t, it doesn’t like, fit on or anything like that.</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t xml:space="preserve">KEITH: Okay. I’m… I’ll put the helmet on my face.</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t xml:space="preserve">JACK (overlapping KEITH): Uh, could I roll my --</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t xml:space="preserve">NICK: (unintelligible)</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t xml:space="preserve">JACK: No, go -- go on -- Fantasmo?</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t xml:space="preserve">AUSTIN (overlapping JACK): One at a time, one at a time. Fantasmo, what’s up?</w:t>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t xml:space="preserve">KEITH (overlapping AUSTIN): Okay.</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t xml:space="preserve">NICK: Uh, he’s gonna go look at the bookcase.</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t xml:space="preserve">Austin: Okay, in Rivalo’s bookcase… I’m just gonna tell you -- you guys are in this room, this big room -- let’s talk about Rivalo’s room first since we’re already here. There is a huge bookshelf in that corner, there are some like -- a couple of loose swords, none that are very -- like, none that are -- have a lot of worth -- kind of practice tools or things that he might have held for sentimental reasons. There’s a flute in the corner, resting against the wall near his bed, and there’s -- on the bookcase a bunch of different types of books, some of them are in that script that was in the dwarf’s house that you can’t really read, that you can catch a word or two of, but some of them are from stuff that you can make out most of - among them are -- there’s a book series called “The History of Reunification,” seems to be like a historical thing -- there’s a thing... Are you like, flipping through these books? </w:t>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t xml:space="preserve">Nick: Yeah, I’m looking to see if there’s any like replace the books I lost.</w:t>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t xml:space="preserve">Austin: Sure, plenty, yeah there’s a lot of books here. You can easily grab another -- uh, but -- yeah, you can easily grab a bunch of other books. Yeah, sure. That kind of replenish that set that you gave away, you mean? Just kind of like, to replace literally whatever that item is called?</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t xml:space="preserve">NICK: Yeah.</w:t>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t xml:space="preserve">AUSTIN: I think yeah, if you pull from his sets of books you can definitely do that.</w:t>
      </w:r>
    </w:p>
    <w:p w:rsidR="00000000" w:rsidDel="00000000" w:rsidP="00000000" w:rsidRDefault="00000000" w:rsidRPr="00000000" w14:paraId="000004C3">
      <w:pPr>
        <w:rPr/>
      </w:pPr>
      <w:r w:rsidDel="00000000" w:rsidR="00000000" w:rsidRPr="00000000">
        <w:rPr>
          <w:rtl w:val="0"/>
        </w:rPr>
        <w:t xml:space="preserve">Nick: Okay, so Fantasmo’s just like pulling interesting books off. And setting them down on his invisible servant.</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t xml:space="preserve">Austin [overlapping NICK]: There’s a series -- okay. There’s a series of books that you see that you probably don’t take, because they’re not very helpful to you, but they’re called “The Trials of Coracle(?),” and flipping through it you can tell that it’s like an adventure book series, kind of like a Hardy Boys… Um, and… Just like reading through bits and pieces of it, you read that Coracle seems to be this city, um... it’d be like saying “The Adventures of Rome” -- sorry, “The Trials of Rome,” and each book focuses on a different boy adventurer off to save the day, save the city from some great menace. And he has like, the whole set of these books as far as you can tell. And he also has… Placed on the eye-level shelf are a bunch of texts -- these are probably the ones you’re pulling from the most -- that range in topics but are about history and religion, this isn’t stuff that’s especially rare, these are the books that were saved from before the Erasure, but these are all pre-Erasure books. One that is there that you’ve never heard of or seen before is one that says “The Canon of Samot”. Um… S-A-M-O-T or whatever the equivalent in whatever the common speak is. That’s basically the types of books he has. What are other people doing, as Nick is pilfering -- as The Great Fantasmo is pilfering these books?</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ALI: Um, I will say that Hella is just sort of leaning her sword and then seeing if she could like, pull the metal of her shoe (AUSTIN overlaps) to close that hole, but she doesn’t care about the room or anything else that’s there.</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t xml:space="preserve">AUSTIN: Yeah, yeah, you can -- yeah, that’s -- okay. okay. [ALI laughs] That’s fair.</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Jack: Can I take a look at the marks on the faces of Cali and Brutus and Rivalo?</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t xml:space="preserve">AUSTIN: Yeah, you… You recognize the…</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JACK: Don’t I -- Don’t you roll Discern Realities for that? I mean I don’t know what questions I’d ask, really.</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AUSTIN: No, though it’s not really a Discern Realities, Discern Realities is really about seeing -- finding hidden stuff or being aware of dangers… Um, you could maybe Spout Lore.</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JACK: Um… Yeah, alright, cool, yeah. Right, 2d6 + intelligence… Plus intelligence… [keypress] Aha. 2.</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t xml:space="preserve">AUSTIN: Uh…</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t xml:space="preserve">JACK: That’s a fail, right?</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t xml:space="preserve">AUSTIN: That’s a fail. That’s a fail. Um… While you’re touching it --</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JACK: It?</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t xml:space="preserve">AUSTIN: Oh, sorry, the mark on his head. You’re kind of just -- the mark on his head and the mark on Kali’s eye, when you’re investigating it, you can’t quite place what it is or what it like, uh… what it’s from, it looks vaguely familiar to you, I would say, you have enough stuff in your archives that were like, you kind of still -- sort of make it out, you can kind of -- you know? it’s like probably some sort of linguistic thing -- it probably means something, it’s probably means a word of some sort. Uh, and… as you touch it, you get a strange feeling through your knowledge of pattern magic that lets you know that this mark exists throughout this tower, not just here. </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JACK: Okay. Hm.</w:t>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t xml:space="preserve">AUSTIN: Andandand -- that mark is now aware of your presence.</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t xml:space="preserve">Jack: Oh, balls. Alright, fine. [ALI laughs]</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t xml:space="preserve">AUSTIN: It’s like making eye contact.</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t xml:space="preserve">JACK: Yeah. Cool.</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t xml:space="preserve">AUSTIN: Uh, who else.</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ART: Um, I went back to -- to look at the crown --</w:t>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t xml:space="preserve">AUSTIN (overlapping ART): Hadrian went back to look at the crown.</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t xml:space="preserve">ART: — I want to remind that I have senses that pierce all lies.</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t xml:space="preserve">AUSTIN: No lies here.</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t xml:space="preserve">ART: I’m really vexed here. I guess that’s what I’m doing, I’m being really -- I guess I should, take it?</w:t>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t xml:space="preserve">JACK (overlapping ART): [laughing] Do you hear all this, Austin, I’m really vexed. </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AUSTIN: I’m really vexed.</w:t>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t xml:space="preserve">KEITH: You should put it on. Put it on. Put the crown on.</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t xml:space="preserve">Art: Do I have anything to like, carry it in, hold it? (KEITH overlaps) Like, if I took it would I have to like, would I have to wear it out?</w:t>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t xml:space="preserve">Keith (overlapping ART): On your head. Put the crown on your head.</w:t>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t xml:space="preserve">AUSTIN: Yeah, you could --</w:t>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t xml:space="preserve">JACK: Yeah, you got hella pouches.</w:t>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t xml:space="preserve">AUSTIN: You could -- yeah, you could fit it in your baggage. It’s one weight.</w:t>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t xml:space="preserve">KEITH: Um, I realize that I was muted a minute or two ago, and I wanted to make sure that I did say that I was looking at the mask.</w:t>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t xml:space="preserve">AUSTIN: Okay.</w:t>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t xml:space="preserve">KEITH: We did that?</w:t>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t xml:space="preserve">AUSTIN: Yeah, you looked at the mask.</w:t>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t xml:space="preserve">  [TIMESTAMP 53:10 or so]</w:t>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t xml:space="preserve">KEITH: Okay, I wasn’t sure if I was muted during that and I just forgot if I didn’t do it? Okay.</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t xml:space="preserve">JACK: No, you looked.</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KEITH: I do — I do wanna check to see — cause you mentioned that Ar-guy, what’s his name? Armin? With the armor?</w:t>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t xml:space="preserve">AUSTIN: Oh, the armor man, Rivalo. Yeah.</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KEITH: Rivalo. I meant R for Rivalo. [AUSTIN laughing] Uh, you said — you mentioned that he has a shortsword, I wanna tell if he has a nicer shortsword than I do?</w:t>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t xml:space="preserve">AUSTIN: Nah, it’s a shortsword.</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KEITH: It’s just a regular-ass shortsword? Okay, and then I —  I wanna see if, uh, I wanna go check and see if Fantasmo will detect magic on the mask.</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t xml:space="preserve">AUSTIN: Sure. Fantasmo, what do you do?</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t xml:space="preserve">NICK: Yeah, I’ll, uh detect magic on it.</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AUSTIN: So you’re just — detect magic, again, go ahead and make your roll, but it lets you open up one of your senses to see if things are magical. Roll it and then tell me what sense you’re using.</w:t>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t xml:space="preserve">NICK: Um… Why do I have to roll for that, cause it’s a cantrip.</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t xml:space="preserve">AUSTIN: No, you still roll on cantrips. You just don’t have to — cantrips don’t take up slots.</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t xml:space="preserve">KEITH (overlapping AUSTIN): Yeah, you just don’t have to memorize it.</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t xml:space="preserve">NICK: Really? Oh.</w:t>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t xml:space="preserve">AUSTIN: Mhm. As far as I know, maybe I’m — I mean if you can point me to...</w:t>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t xml:space="preserve">KEITH (overlapping AUSTIN): That’s how we did it last game.</w:t>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t xml:space="preserve">AUSTIN: I’ll double check it, but cantrips… yeah yeah yeah.</w:t>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t xml:space="preserve">NICK: Yeah, I guess I’m thinking of D&amp;D rules, where cantrips are just like free whatever... </w:t>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rPr/>
      </w:pPr>
      <w:r w:rsidDel="00000000" w:rsidR="00000000" w:rsidRPr="00000000">
        <w:rPr>
          <w:rtl w:val="0"/>
        </w:rPr>
        <w:t xml:space="preserve">AUSTIN: Mhm. No, I think — yeah, cantrips are just spells that you — yeah, you prepare all of your cantrips every time you prepare spells without having to select them or count them towards your allotment of spells, but they’re still spells you have to cast. There might be a thing that lets you cast them more easily or not have to roll or something as you level up, y’know? </w:t>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t xml:space="preserve">NICK: Well…</w:t>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t xml:space="preserve">AUSTIN: Good. So what—</w:t>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t xml:space="preserve">NICK: I’m using sight, I guess.</w:t>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t xml:space="preserve">AUSTIN: Okay. In this room you can tell that the mask is definitely magical. The…</w:t>
      </w:r>
    </w:p>
    <w:p w:rsidR="00000000" w:rsidDel="00000000" w:rsidP="00000000" w:rsidRDefault="00000000" w:rsidRPr="00000000" w14:paraId="0000053C">
      <w:pPr>
        <w:rPr/>
      </w:pPr>
      <w:r w:rsidDel="00000000" w:rsidR="00000000" w:rsidRPr="00000000">
        <w:rPr>
          <w:rtl w:val="0"/>
        </w:rPr>
        <w:t xml:space="preserve"> </w:t>
      </w:r>
    </w:p>
    <w:p w:rsidR="00000000" w:rsidDel="00000000" w:rsidP="00000000" w:rsidRDefault="00000000" w:rsidRPr="00000000" w14:paraId="0000053D">
      <w:pPr>
        <w:rPr/>
      </w:pPr>
      <w:r w:rsidDel="00000000" w:rsidR="00000000" w:rsidRPr="00000000">
        <w:rPr>
          <w:rtl w:val="0"/>
        </w:rPr>
        <w:t xml:space="preserve">NICK: Okay.</w:t>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t xml:space="preserve">KEITH: I—</w:t>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t xml:space="preserve">AUSTIN: I’m trying to think of anything else here that is… The armor is, which I’ve discussed already. Um… In this room, that’s it. But I’ll leave that on, like you can have that for the—</w:t>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t xml:space="preserve">KEITH: Okay, can I call Lem over — I call Lem over, and I’ll ask them both, like hey — “Does any of this seem familiar? You’re the guys that are — the guys that know stuff.”</w:t>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t xml:space="preserve">JACK: I’ll roll Spout Lore on it.</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t xml:space="preserve">AUSTIN: Sure. Go ahead. You guys both can do that if you like.</w:t>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t xml:space="preserve">JACK: Actually…</w:t>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t xml:space="preserve">NICK (overlapping JACK): Yeah, let me — I’m gonna roll Spout Lore specifically on that symbol.</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t xml:space="preserve">AUSTIN: Okay. Sounds good.</w:t>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t xml:space="preserve">NICK: Uh, and I’m gonna use… I’m gonna use...</w:t>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rPr/>
      </w:pPr>
      <w:r w:rsidDel="00000000" w:rsidR="00000000" w:rsidRPr="00000000">
        <w:rPr>
          <w:rtl w:val="0"/>
        </w:rPr>
        <w:t xml:space="preserve">JACK (overlapping NICK): Is the symbol on the mask?</w:t>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t xml:space="preserve">AUSTIN: Oh no, the symbol’s not on the mask, the symbol is on… There’s no symbols on the mask, the symbol’s on his face.</w:t>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t xml:space="preserve">KEITH (overlapping AUSTIN): On his face.</w:t>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t xml:space="preserve">AUSTIN: But that’s fine if he wants to do that.</w:t>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rPr>
          <w:rtl w:val="0"/>
        </w:rPr>
        <w:t xml:space="preserve">NICK: Yeah, that’s what I wanna… That’s what I want to roll about. Uh… What is Spout Lore again? +INT?</w:t>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t xml:space="preserve">AUSTIN: Intelligence. Yeah.</w:t>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t xml:space="preserve">JACK: Nick, I super love your house.</w:t>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t xml:space="preserve">NICK: Huh? Oh.</w:t>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t xml:space="preserve">JACK: I super love your house, it’s really nice.</w:t>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t xml:space="preserve">NICK: Thanks.</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t xml:space="preserve">AUSTIN: Uh… yeah, so go ahead and Spout Lore.</w:t>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pPr>
      <w:r w:rsidDel="00000000" w:rsidR="00000000" w:rsidRPr="00000000">
        <w:rPr>
          <w:rtl w:val="0"/>
        </w:rPr>
        <w:t xml:space="preserve">NICK: Uh, I got an 8 on the lore for the symbol.</w:t>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rPr/>
      </w:pPr>
      <w:r w:rsidDel="00000000" w:rsidR="00000000" w:rsidRPr="00000000">
        <w:rPr>
          <w:rtl w:val="0"/>
        </w:rPr>
        <w:t xml:space="preserve">AUSTIN: Um… okay. You—</w:t>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t xml:space="preserve">NICK: Oh, wait—</w:t>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t xml:space="preserve">AUSTIN: Interesting but not useful is basically what I get to tell you… I get to tell you that something — on a 7 to 9 on Spout Lore, the GM tells you something interesting, it’s up to you to make it useful. If you had gotten above a 10 I could tell you something interesting and useful. You know that this sort of script is a sort of magic that — it’s sort of like, it allows an ongoing magical effect on the thing it’s inscribed into, when it’s inscribed correctly and infused with magical energies.</w:t>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rPr/>
      </w:pPr>
      <w:r w:rsidDel="00000000" w:rsidR="00000000" w:rsidRPr="00000000">
        <w:rPr>
          <w:rtl w:val="0"/>
        </w:rPr>
        <w:t xml:space="preserve">NICK: Alright. I share that with everybody.</w:t>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rPr/>
      </w:pPr>
      <w:r w:rsidDel="00000000" w:rsidR="00000000" w:rsidRPr="00000000">
        <w:rPr>
          <w:rtl w:val="0"/>
        </w:rPr>
        <w:t xml:space="preserve">JACK: Fero, is there anything in particular that you would be interested in knowing about this mask — what are you trying to gain from this mask, because I’ve got a lot of like… Like banked knowledge from the Archives, specifically regarding my Bardic Lore. But I was wondering if from your perspective there was anything in particular that you wanted to know or whether or not you’d like me to just Spout Lore on it.</w:t>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t xml:space="preserve">KEITH: I want to know if this is a pre-Erasure artifact or if this is just a magic mask.</w:t>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rPr/>
      </w:pPr>
      <w:r w:rsidDel="00000000" w:rsidR="00000000" w:rsidRPr="00000000">
        <w:rPr>
          <w:rtl w:val="0"/>
        </w:rPr>
        <w:t xml:space="preserve">JACK: Alright, no problem, I can do that. Um… So I’m gonna activate Bardic Lore. I’m gonna close my eyes and in a very, very mundane sense like someone trying to remember revision, roll back through my filofax in my head of what I know about things that look like this.</w:t>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rPr/>
      </w:pPr>
      <w:r w:rsidDel="00000000" w:rsidR="00000000" w:rsidRPr="00000000">
        <w:rPr>
          <w:rtl w:val="0"/>
        </w:rPr>
        <w:t xml:space="preserve">AUSTIN: Yeah. </w:t>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t xml:space="preserve">JACK: And I’m gonna try and work out whether or not this looks like it’s pre-Erasure or post-Erasure. </w:t>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t xml:space="preserve">AUSTIN: So that’s the one question you’re asking about this mask. It’s pre-Erasure. It’s definitely pre-Erasure. Definitely pre.</w:t>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pPr>
      <w:r w:rsidDel="00000000" w:rsidR="00000000" w:rsidRPr="00000000">
        <w:rPr>
          <w:rtl w:val="0"/>
        </w:rPr>
        <w:t xml:space="preserve">KEITH: Okay. Um… I— </w:t>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pPr>
      <w:r w:rsidDel="00000000" w:rsidR="00000000" w:rsidRPr="00000000">
        <w:rPr>
          <w:rtl w:val="0"/>
        </w:rPr>
        <w:t xml:space="preserve">AUSTIN: Do you also want to Spout Lore on it to see if you know more about it than that?</w:t>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t xml:space="preserve">JACK: What the hell, alright, cool.</w:t>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pPr>
      <w:r w:rsidDel="00000000" w:rsidR="00000000" w:rsidRPr="00000000">
        <w:rPr>
          <w:rtl w:val="0"/>
        </w:rPr>
        <w:t xml:space="preserve">AUSTIN: I’m just asking. You don’t have to, obviously.</w:t>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t xml:space="preserve">JACK: No, uh, I don’t see what the damage is here.</w:t>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rPr/>
      </w:pPr>
      <w:r w:rsidDel="00000000" w:rsidR="00000000" w:rsidRPr="00000000">
        <w:rPr>
          <w:rtl w:val="0"/>
        </w:rPr>
        <w:t xml:space="preserve">AUSTIN: Well—</w:t>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rPr/>
      </w:pPr>
      <w:r w:rsidDel="00000000" w:rsidR="00000000" w:rsidRPr="00000000">
        <w:rPr>
          <w:rtl w:val="0"/>
        </w:rPr>
        <w:t xml:space="preserve">JACK: So I’m gonna roll +2d6, plus intelligence… 5. Which is a fail.</w:t>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pPr>
      <w:r w:rsidDel="00000000" w:rsidR="00000000" w:rsidRPr="00000000">
        <w:rPr>
          <w:rtl w:val="0"/>
        </w:rPr>
        <w:t xml:space="preserve">AUSTIN: Woof. Wait, what’s your intelligence?</w:t>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pPr>
      <w:r w:rsidDel="00000000" w:rsidR="00000000" w:rsidRPr="00000000">
        <w:rPr>
          <w:rtl w:val="0"/>
        </w:rPr>
        <w:t xml:space="preserve">KEITH: Um...</w:t>
      </w:r>
    </w:p>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rPr/>
      </w:pPr>
      <w:r w:rsidDel="00000000" w:rsidR="00000000" w:rsidRPr="00000000">
        <w:rPr>
          <w:rtl w:val="0"/>
        </w:rPr>
        <w:t xml:space="preserve">JACK: Zero.</w:t>
      </w:r>
    </w:p>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rPr/>
      </w:pPr>
      <w:r w:rsidDel="00000000" w:rsidR="00000000" w:rsidRPr="00000000">
        <w:rPr>
          <w:rtl w:val="0"/>
        </w:rPr>
        <w:t xml:space="preserve">AUSTIN: Oh, it’s a zero. Okay.</w:t>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t xml:space="preserve">JACK: Yeah, I spec’d towards charisma.</w:t>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pPr>
      <w:r w:rsidDel="00000000" w:rsidR="00000000" w:rsidRPr="00000000">
        <w:rPr>
          <w:rtl w:val="0"/>
        </w:rPr>
        <w:t xml:space="preserve">AUSTIN: Right. Right right right.</w:t>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t xml:space="preserve">KEITH: Lem, I know that you’re into this sort of stuff—</w:t>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t xml:space="preserve">AUSTIN: One second.</w:t>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rPr/>
      </w:pPr>
      <w:r w:rsidDel="00000000" w:rsidR="00000000" w:rsidRPr="00000000">
        <w:rPr>
          <w:rtl w:val="0"/>
        </w:rPr>
        <w:t xml:space="preserve">KEITH: Okay.</w:t>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t xml:space="preserve">AUSTIN: So that’s the mask you’re looking at, right?</w:t>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pPr>
      <w:r w:rsidDel="00000000" w:rsidR="00000000" w:rsidRPr="00000000">
        <w:rPr>
          <w:rtl w:val="0"/>
        </w:rPr>
        <w:t xml:space="preserve">JACK: Mhm. What do I get on a fail for Spout Lore?</w:t>
      </w:r>
    </w:p>
    <w:p w:rsidR="00000000" w:rsidDel="00000000" w:rsidP="00000000" w:rsidRDefault="00000000" w:rsidRPr="00000000" w14:paraId="000005A0">
      <w:pPr>
        <w:rPr/>
      </w:pPr>
      <w:r w:rsidDel="00000000" w:rsidR="00000000" w:rsidRPr="00000000">
        <w:rPr>
          <w:rtl w:val="0"/>
        </w:rPr>
      </w:r>
    </w:p>
    <w:p w:rsidR="00000000" w:rsidDel="00000000" w:rsidP="00000000" w:rsidRDefault="00000000" w:rsidRPr="00000000" w14:paraId="000005A1">
      <w:pPr>
        <w:rPr/>
      </w:pPr>
      <w:r w:rsidDel="00000000" w:rsidR="00000000" w:rsidRPr="00000000">
        <w:rPr>
          <w:rtl w:val="0"/>
        </w:rPr>
        <w:t xml:space="preserve">AUSTIN: Well I get to make —  I get to make a move. In general, when someone fails, I get to make a move from my list of moves, which is what I’ve been doing this whole game. That’s kind of like how I do damage to you and do a bunch of other stuff. Uh...</w:t>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rPr/>
      </w:pPr>
      <w:r w:rsidDel="00000000" w:rsidR="00000000" w:rsidRPr="00000000">
        <w:rPr>
          <w:rtl w:val="0"/>
        </w:rPr>
        <w:t xml:space="preserve">JACK: Yeah.</w:t>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pPr>
      <w:r w:rsidDel="00000000" w:rsidR="00000000" w:rsidRPr="00000000">
        <w:rPr>
          <w:rtl w:val="0"/>
        </w:rPr>
        <w:t xml:space="preserve">AUSTIN: You… you can’t help it… Jack, even though you have a big ol’ orc face, you just — the thing that’s weird is, this mask doesn’t have any eyeholes, and you just wanna know like, how is it that you can see—</w:t>
      </w:r>
    </w:p>
    <w:p w:rsidR="00000000" w:rsidDel="00000000" w:rsidP="00000000" w:rsidRDefault="00000000" w:rsidRPr="00000000" w14:paraId="000005A6">
      <w:pPr>
        <w:rPr/>
      </w:pPr>
      <w:r w:rsidDel="00000000" w:rsidR="00000000" w:rsidRPr="00000000">
        <w:rPr>
          <w:rtl w:val="0"/>
        </w:rPr>
      </w:r>
    </w:p>
    <w:p w:rsidR="00000000" w:rsidDel="00000000" w:rsidP="00000000" w:rsidRDefault="00000000" w:rsidRPr="00000000" w14:paraId="000005A7">
      <w:pPr>
        <w:rPr/>
      </w:pPr>
      <w:r w:rsidDel="00000000" w:rsidR="00000000" w:rsidRPr="00000000">
        <w:rPr>
          <w:rtl w:val="0"/>
        </w:rPr>
        <w:t xml:space="preserve">KEITH (whispering, overlapping AUSTIN): Goddamnit. I was gonna put it on.</w:t>
      </w:r>
    </w:p>
    <w:p w:rsidR="00000000" w:rsidDel="00000000" w:rsidP="00000000" w:rsidRDefault="00000000" w:rsidRPr="00000000" w14:paraId="000005A8">
      <w:pPr>
        <w:rPr/>
      </w:pPr>
      <w:r w:rsidDel="00000000" w:rsidR="00000000" w:rsidRPr="00000000">
        <w:rPr>
          <w:rtl w:val="0"/>
        </w:rPr>
      </w:r>
    </w:p>
    <w:p w:rsidR="00000000" w:rsidDel="00000000" w:rsidP="00000000" w:rsidRDefault="00000000" w:rsidRPr="00000000" w14:paraId="000005A9">
      <w:pPr>
        <w:rPr/>
      </w:pPr>
      <w:r w:rsidDel="00000000" w:rsidR="00000000" w:rsidRPr="00000000">
        <w:rPr>
          <w:rtl w:val="0"/>
        </w:rPr>
        <w:t xml:space="preserve">AUSTIN: And you put the mask on your face. And it just sort of locks to you. And without saying much, you begin to walk to the hallway. [JACK laughing nervously] </w:t>
      </w:r>
    </w:p>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rPr/>
      </w:pPr>
      <w:r w:rsidDel="00000000" w:rsidR="00000000" w:rsidRPr="00000000">
        <w:rPr>
          <w:rtl w:val="0"/>
        </w:rPr>
        <w:t xml:space="preserve">ART: Wait, which hallway are we talking about?</w:t>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rPr/>
      </w:pPr>
      <w:r w:rsidDel="00000000" w:rsidR="00000000" w:rsidRPr="00000000">
        <w:rPr>
          <w:rtl w:val="0"/>
        </w:rPr>
        <w:t xml:space="preserve">AUSTIN: I’m sorry, the hallway to the right, to where the other two bedrooms are — these are bedrooms, these other two rooms — and then up towards the war room. He’s a few — let’s go to Hadrian at this point, while Jack is — is cut running, this shot is—</w:t>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pPr>
      <w:r w:rsidDel="00000000" w:rsidR="00000000" w:rsidRPr="00000000">
        <w:rPr>
          <w:rtl w:val="0"/>
        </w:rPr>
        <w:t xml:space="preserve">JACK: (unintelligible)</w:t>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pPr>
      <w:r w:rsidDel="00000000" w:rsidR="00000000" w:rsidRPr="00000000">
        <w:rPr>
          <w:rtl w:val="0"/>
        </w:rPr>
        <w:t xml:space="preserve">AUSTIN: Yeah, you failed. </w:t>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r w:rsidDel="00000000" w:rsidR="00000000" w:rsidRPr="00000000">
        <w:rPr>
          <w:rtl w:val="0"/>
        </w:rPr>
        <w:t xml:space="preserve">ART (overlapping JACK and AUSTIN): I had forgotten about the Spout Lore move and wanted to use it on this thing, so do I have time to do that before he bursts in here?</w:t>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t xml:space="preserve">AUSTIN (overlapping ART): Yeah, we’re gonna do that.</w:t>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t xml:space="preserve">AUSTIN: Uh, Jack to be clear, you were compelled to do this.</w:t>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rPr/>
      </w:pPr>
      <w:r w:rsidDel="00000000" w:rsidR="00000000" w:rsidRPr="00000000">
        <w:rPr>
          <w:rtl w:val="0"/>
        </w:rPr>
        <w:t xml:space="preserve">JACK: Yeah, no, so when I said what could go wrong, I was not expected possessed by painted black metal masks…</w:t>
      </w:r>
    </w:p>
    <w:p w:rsidR="00000000" w:rsidDel="00000000" w:rsidP="00000000" w:rsidRDefault="00000000" w:rsidRPr="00000000" w14:paraId="000005BA">
      <w:pPr>
        <w:rPr/>
      </w:pPr>
      <w:r w:rsidDel="00000000" w:rsidR="00000000" w:rsidRPr="00000000">
        <w:rPr>
          <w:rtl w:val="0"/>
        </w:rPr>
      </w:r>
    </w:p>
    <w:p w:rsidR="00000000" w:rsidDel="00000000" w:rsidP="00000000" w:rsidRDefault="00000000" w:rsidRPr="00000000" w14:paraId="000005BB">
      <w:pPr>
        <w:rPr/>
      </w:pPr>
      <w:r w:rsidDel="00000000" w:rsidR="00000000" w:rsidRPr="00000000">
        <w:rPr>
          <w:rtl w:val="0"/>
        </w:rPr>
        <w:t xml:space="preserve">KEITH: I want to make a note that in between you failing that roll and Austin telling you that you, possessed, put the mask on your face, I was about to ask your permission to destroy it and the armor.</w:t>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rPr/>
      </w:pPr>
      <w:r w:rsidDel="00000000" w:rsidR="00000000" w:rsidRPr="00000000">
        <w:rPr>
          <w:rtl w:val="0"/>
        </w:rPr>
        <w:t xml:space="preserve">JACK: [laughing]</w:t>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pPr>
      <w:r w:rsidDel="00000000" w:rsidR="00000000" w:rsidRPr="00000000">
        <w:rPr>
          <w:rtl w:val="0"/>
        </w:rPr>
        <w:t xml:space="preserve">AUSTIN: Good call. So in the other room that Lem is now walking towards, Hadrian, are you Spouting Lore on the… Is that what you’re doing?</w:t>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rPr/>
      </w:pPr>
      <w:r w:rsidDel="00000000" w:rsidR="00000000" w:rsidRPr="00000000">
        <w:rPr>
          <w:rtl w:val="0"/>
        </w:rPr>
        <w:t xml:space="preserve">ART: On the crown.</w:t>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rPr/>
      </w:pPr>
      <w:r w:rsidDel="00000000" w:rsidR="00000000" w:rsidRPr="00000000">
        <w:rPr>
          <w:rtl w:val="0"/>
        </w:rPr>
        <w:t xml:space="preserve">AUSTIN: Yeah, sure. Go ahead.</w:t>
      </w:r>
    </w:p>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rPr/>
      </w:pPr>
      <w:r w:rsidDel="00000000" w:rsidR="00000000" w:rsidRPr="00000000">
        <w:rPr>
          <w:rtl w:val="0"/>
        </w:rPr>
        <w:t xml:space="preserve">ART: 5. I hope they both don’t possess us and turn us into evil creatures.</w:t>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t xml:space="preserve">JACK: Great, Hadrian we can be friends.</w:t>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pPr>
      <w:r w:rsidDel="00000000" w:rsidR="00000000" w:rsidRPr="00000000">
        <w:rPr>
          <w:rtl w:val="0"/>
        </w:rPr>
        <w:t xml:space="preserve">ART: Yeah, we can be friends on the other side.</w:t>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t xml:space="preserve">AUSTIN: It’s almost a dance. Uh — Lem enters the room and kneels before you, and in an instant you’ve placed the crown on his head. Lem—</w:t>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t xml:space="preserve">ART: On </w:t>
      </w:r>
      <w:r w:rsidDel="00000000" w:rsidR="00000000" w:rsidRPr="00000000">
        <w:rPr>
          <w:i w:val="1"/>
          <w:rtl w:val="0"/>
        </w:rPr>
        <w:t xml:space="preserve">his</w:t>
      </w:r>
      <w:r w:rsidDel="00000000" w:rsidR="00000000" w:rsidRPr="00000000">
        <w:rPr>
          <w:rtl w:val="0"/>
        </w:rPr>
        <w:t xml:space="preserve"> head.</w:t>
      </w:r>
    </w:p>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rPr/>
      </w:pPr>
      <w:r w:rsidDel="00000000" w:rsidR="00000000" w:rsidRPr="00000000">
        <w:rPr>
          <w:rtl w:val="0"/>
        </w:rPr>
        <w:t xml:space="preserve">AUSTIN: On his head. </w:t>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rPr/>
      </w:pPr>
      <w:r w:rsidDel="00000000" w:rsidR="00000000" w:rsidRPr="00000000">
        <w:rPr>
          <w:rtl w:val="0"/>
        </w:rPr>
        <w:t xml:space="preserve">ART: Great.</w:t>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rPr/>
      </w:pPr>
      <w:r w:rsidDel="00000000" w:rsidR="00000000" w:rsidRPr="00000000">
        <w:rPr>
          <w:rtl w:val="0"/>
        </w:rPr>
        <w:t xml:space="preserve">ALI: Oh no.</w:t>
      </w:r>
    </w:p>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rPr/>
      </w:pPr>
      <w:r w:rsidDel="00000000" w:rsidR="00000000" w:rsidRPr="00000000">
        <w:rPr>
          <w:rtl w:val="0"/>
        </w:rPr>
        <w:t xml:space="preserve">KEITH: If I have to kill Jack I’m gonna be so mad.</w:t>
      </w:r>
    </w:p>
    <w:p w:rsidR="00000000" w:rsidDel="00000000" w:rsidP="00000000" w:rsidRDefault="00000000" w:rsidRPr="00000000" w14:paraId="000005D6">
      <w:pPr>
        <w:rPr/>
      </w:pPr>
      <w:r w:rsidDel="00000000" w:rsidR="00000000" w:rsidRPr="00000000">
        <w:rPr>
          <w:rtl w:val="0"/>
        </w:rPr>
      </w:r>
    </w:p>
    <w:p w:rsidR="00000000" w:rsidDel="00000000" w:rsidP="00000000" w:rsidRDefault="00000000" w:rsidRPr="00000000" w14:paraId="000005D7">
      <w:pPr>
        <w:rPr/>
      </w:pPr>
      <w:r w:rsidDel="00000000" w:rsidR="00000000" w:rsidRPr="00000000">
        <w:rPr>
          <w:rtl w:val="0"/>
        </w:rPr>
        <w:t xml:space="preserve">AUSTIN: His face is beautiful, Lem.</w:t>
      </w:r>
    </w:p>
    <w:p w:rsidR="00000000" w:rsidDel="00000000" w:rsidP="00000000" w:rsidRDefault="00000000" w:rsidRPr="00000000" w14:paraId="000005D8">
      <w:pPr>
        <w:rPr/>
      </w:pPr>
      <w:r w:rsidDel="00000000" w:rsidR="00000000" w:rsidRPr="00000000">
        <w:rPr>
          <w:rtl w:val="0"/>
        </w:rPr>
      </w:r>
    </w:p>
    <w:p w:rsidR="00000000" w:rsidDel="00000000" w:rsidP="00000000" w:rsidRDefault="00000000" w:rsidRPr="00000000" w14:paraId="000005D9">
      <w:pPr>
        <w:rPr/>
      </w:pPr>
      <w:r w:rsidDel="00000000" w:rsidR="00000000" w:rsidRPr="00000000">
        <w:rPr>
          <w:rtl w:val="0"/>
        </w:rPr>
        <w:t xml:space="preserve">JACK: ...Whose face?</w:t>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t xml:space="preserve">AUSTIN: The man you’re seeing. It is, uh, he’s uh… Boyish good looks, pale skin, bright blue eyes — and a crown that the one that you’re now wearing—</w:t>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rPr/>
      </w:pPr>
      <w:r w:rsidDel="00000000" w:rsidR="00000000" w:rsidRPr="00000000">
        <w:rPr>
          <w:rtl w:val="0"/>
        </w:rPr>
        <w:t xml:space="preserve">KEITH: Like a Doc Holiday.</w:t>
      </w:r>
    </w:p>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rPr/>
      </w:pPr>
      <w:r w:rsidDel="00000000" w:rsidR="00000000" w:rsidRPr="00000000">
        <w:rPr>
          <w:rtl w:val="0"/>
        </w:rPr>
        <w:t xml:space="preserve">AUSTIN: Like a Doc — no. [KEITH laughs] Fluffy, kind of — not fluffy, but wavy and voluminous blond hair down to his shoulders and a crowd of people chanting: “Samot. Samot. Samot.” And he turns back to you — and you can see like over his shoulder, you can see there’s people —  and he turns and makes eye contact with you — and whispers, “Is it time already?” Um… Take 1d4 damage.</w:t>
      </w:r>
    </w:p>
    <w:p w:rsidR="00000000" w:rsidDel="00000000" w:rsidP="00000000" w:rsidRDefault="00000000" w:rsidRPr="00000000" w14:paraId="000005E0">
      <w:pPr>
        <w:rPr/>
      </w:pPr>
      <w:r w:rsidDel="00000000" w:rsidR="00000000" w:rsidRPr="00000000">
        <w:rPr>
          <w:rtl w:val="0"/>
        </w:rPr>
      </w:r>
    </w:p>
    <w:p w:rsidR="00000000" w:rsidDel="00000000" w:rsidP="00000000" w:rsidRDefault="00000000" w:rsidRPr="00000000" w14:paraId="000005E1">
      <w:pPr>
        <w:rPr/>
      </w:pPr>
      <w:r w:rsidDel="00000000" w:rsidR="00000000" w:rsidRPr="00000000">
        <w:rPr>
          <w:rtl w:val="0"/>
        </w:rPr>
        <w:t xml:space="preserve">KEITH: I knew this armor fucker wasn’t talking about the same king we were talking about. [ALI laughs] I said it. And Art said, “nooooo”.</w:t>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pPr>
      <w:r w:rsidDel="00000000" w:rsidR="00000000" w:rsidRPr="00000000">
        <w:rPr>
          <w:rtl w:val="0"/>
        </w:rPr>
        <w:t xml:space="preserve">ART: What, no, I definitely think he’s talking about the same king, it’s just a different — it’s clearly a derivation of the same name.</w:t>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rPr/>
      </w:pPr>
      <w:r w:rsidDel="00000000" w:rsidR="00000000" w:rsidRPr="00000000">
        <w:rPr>
          <w:rtl w:val="0"/>
        </w:rPr>
        <w:t xml:space="preserve">AUSTIN: Uh—</w:t>
      </w:r>
    </w:p>
    <w:p w:rsidR="00000000" w:rsidDel="00000000" w:rsidP="00000000" w:rsidRDefault="00000000" w:rsidRPr="00000000" w14:paraId="000005E6">
      <w:pPr>
        <w:rPr/>
      </w:pPr>
      <w:r w:rsidDel="00000000" w:rsidR="00000000" w:rsidRPr="00000000">
        <w:rPr>
          <w:rtl w:val="0"/>
        </w:rPr>
      </w:r>
    </w:p>
    <w:p w:rsidR="00000000" w:rsidDel="00000000" w:rsidP="00000000" w:rsidRDefault="00000000" w:rsidRPr="00000000" w14:paraId="000005E7">
      <w:pPr>
        <w:rPr/>
      </w:pPr>
      <w:r w:rsidDel="00000000" w:rsidR="00000000" w:rsidRPr="00000000">
        <w:rPr>
          <w:rtl w:val="0"/>
        </w:rPr>
        <w:t xml:space="preserve">JACK: Sorry, Austin, what do you want me to do?</w:t>
      </w:r>
    </w:p>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rPr/>
      </w:pPr>
      <w:r w:rsidDel="00000000" w:rsidR="00000000" w:rsidRPr="00000000">
        <w:rPr>
          <w:rtl w:val="0"/>
        </w:rPr>
        <w:t xml:space="preserve">AUSTIN: Roll 1d4 to take that damage.</w:t>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rPr/>
      </w:pPr>
      <w:r w:rsidDel="00000000" w:rsidR="00000000" w:rsidRPr="00000000">
        <w:rPr>
          <w:rtl w:val="0"/>
        </w:rPr>
        <w:t xml:space="preserve">JACK: Okay. Wait, I’m taking damage?</w:t>
      </w:r>
    </w:p>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rPr/>
      </w:pPr>
      <w:r w:rsidDel="00000000" w:rsidR="00000000" w:rsidRPr="00000000">
        <w:rPr>
          <w:rtl w:val="0"/>
        </w:rPr>
        <w:t xml:space="preserve">ART (muttering): It’s three letters off...</w:t>
      </w:r>
    </w:p>
    <w:p w:rsidR="00000000" w:rsidDel="00000000" w:rsidP="00000000" w:rsidRDefault="00000000" w:rsidRPr="00000000" w14:paraId="000005EE">
      <w:pPr>
        <w:rPr/>
      </w:pPr>
      <w:r w:rsidDel="00000000" w:rsidR="00000000" w:rsidRPr="00000000">
        <w:rPr>
          <w:rtl w:val="0"/>
        </w:rPr>
      </w:r>
    </w:p>
    <w:p w:rsidR="00000000" w:rsidDel="00000000" w:rsidP="00000000" w:rsidRDefault="00000000" w:rsidRPr="00000000" w14:paraId="000005EF">
      <w:pPr>
        <w:rPr/>
      </w:pPr>
      <w:r w:rsidDel="00000000" w:rsidR="00000000" w:rsidRPr="00000000">
        <w:rPr>
          <w:rtl w:val="0"/>
        </w:rPr>
        <w:t xml:space="preserve">AUSTIN: Yeah!</w:t>
      </w:r>
    </w:p>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rPr/>
      </w:pPr>
      <w:r w:rsidDel="00000000" w:rsidR="00000000" w:rsidRPr="00000000">
        <w:rPr>
          <w:rtl w:val="0"/>
        </w:rPr>
        <w:t xml:space="preserve">JACK: Oh. Well, fine alright… [ALI laughs] Um… 1d4...</w:t>
      </w:r>
    </w:p>
    <w:p w:rsidR="00000000" w:rsidDel="00000000" w:rsidP="00000000" w:rsidRDefault="00000000" w:rsidRPr="00000000" w14:paraId="000005F2">
      <w:pPr>
        <w:rPr/>
      </w:pPr>
      <w:r w:rsidDel="00000000" w:rsidR="00000000" w:rsidRPr="00000000">
        <w:rPr>
          <w:rtl w:val="0"/>
        </w:rPr>
      </w:r>
    </w:p>
    <w:p w:rsidR="00000000" w:rsidDel="00000000" w:rsidP="00000000" w:rsidRDefault="00000000" w:rsidRPr="00000000" w14:paraId="000005F3">
      <w:pPr>
        <w:rPr/>
      </w:pPr>
      <w:r w:rsidDel="00000000" w:rsidR="00000000" w:rsidRPr="00000000">
        <w:rPr>
          <w:rtl w:val="0"/>
        </w:rPr>
        <w:t xml:space="preserve">ART: What does this look like to me?</w:t>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rPr/>
      </w:pPr>
      <w:r w:rsidDel="00000000" w:rsidR="00000000" w:rsidRPr="00000000">
        <w:rPr>
          <w:rtl w:val="0"/>
        </w:rPr>
        <w:t xml:space="preserve">AUSTIN: You— </w:t>
      </w:r>
    </w:p>
    <w:p w:rsidR="00000000" w:rsidDel="00000000" w:rsidP="00000000" w:rsidRDefault="00000000" w:rsidRPr="00000000" w14:paraId="000005F6">
      <w:pPr>
        <w:rPr/>
      </w:pPr>
      <w:r w:rsidDel="00000000" w:rsidR="00000000" w:rsidRPr="00000000">
        <w:rPr>
          <w:rtl w:val="0"/>
        </w:rPr>
      </w:r>
    </w:p>
    <w:p w:rsidR="00000000" w:rsidDel="00000000" w:rsidP="00000000" w:rsidRDefault="00000000" w:rsidRPr="00000000" w14:paraId="000005F7">
      <w:pPr>
        <w:rPr/>
      </w:pPr>
      <w:r w:rsidDel="00000000" w:rsidR="00000000" w:rsidRPr="00000000">
        <w:rPr>
          <w:rtl w:val="0"/>
        </w:rPr>
        <w:t xml:space="preserve">KEITH: Oh wait, Art, is your god the king, is that who it is?</w:t>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rPr/>
      </w:pPr>
      <w:r w:rsidDel="00000000" w:rsidR="00000000" w:rsidRPr="00000000">
        <w:rPr>
          <w:rtl w:val="0"/>
        </w:rPr>
        <w:t xml:space="preserve">ART: Yeah.</w:t>
      </w:r>
    </w:p>
    <w:p w:rsidR="00000000" w:rsidDel="00000000" w:rsidP="00000000" w:rsidRDefault="00000000" w:rsidRPr="00000000" w14:paraId="000005FA">
      <w:pPr>
        <w:rPr/>
      </w:pPr>
      <w:r w:rsidDel="00000000" w:rsidR="00000000" w:rsidRPr="00000000">
        <w:rPr>
          <w:rtl w:val="0"/>
        </w:rPr>
      </w:r>
    </w:p>
    <w:p w:rsidR="00000000" w:rsidDel="00000000" w:rsidP="00000000" w:rsidRDefault="00000000" w:rsidRPr="00000000" w14:paraId="000005FB">
      <w:pPr>
        <w:rPr/>
      </w:pPr>
      <w:r w:rsidDel="00000000" w:rsidR="00000000" w:rsidRPr="00000000">
        <w:rPr>
          <w:rtl w:val="0"/>
        </w:rPr>
        <w:t xml:space="preserve">KEITH: Oh, I thought like— this was just like that fucking dude in charge of the city.</w:t>
      </w:r>
    </w:p>
    <w:p w:rsidR="00000000" w:rsidDel="00000000" w:rsidP="00000000" w:rsidRDefault="00000000" w:rsidRPr="00000000" w14:paraId="000005FC">
      <w:pPr>
        <w:rPr/>
      </w:pPr>
      <w:r w:rsidDel="00000000" w:rsidR="00000000" w:rsidRPr="00000000">
        <w:rPr>
          <w:rtl w:val="0"/>
        </w:rPr>
      </w:r>
    </w:p>
    <w:p w:rsidR="00000000" w:rsidDel="00000000" w:rsidP="00000000" w:rsidRDefault="00000000" w:rsidRPr="00000000" w14:paraId="000005FD">
      <w:pPr>
        <w:rPr/>
      </w:pPr>
      <w:r w:rsidDel="00000000" w:rsidR="00000000" w:rsidRPr="00000000">
        <w:rPr>
          <w:rtl w:val="0"/>
        </w:rPr>
        <w:t xml:space="preserve">JACK (overlapping KEITH): 1.</w:t>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rPr/>
      </w:pPr>
      <w:r w:rsidDel="00000000" w:rsidR="00000000" w:rsidRPr="00000000">
        <w:rPr>
          <w:rtl w:val="0"/>
        </w:rPr>
        <w:t xml:space="preserve">AUSTIN (overlapping KEITH): You take that 1 damage. </w:t>
      </w:r>
    </w:p>
    <w:p w:rsidR="00000000" w:rsidDel="00000000" w:rsidP="00000000" w:rsidRDefault="00000000" w:rsidRPr="00000000" w14:paraId="00000600">
      <w:pPr>
        <w:rPr/>
      </w:pPr>
      <w:r w:rsidDel="00000000" w:rsidR="00000000" w:rsidRPr="00000000">
        <w:rPr>
          <w:rtl w:val="0"/>
        </w:rPr>
      </w:r>
    </w:p>
    <w:p w:rsidR="00000000" w:rsidDel="00000000" w:rsidP="00000000" w:rsidRDefault="00000000" w:rsidRPr="00000000" w14:paraId="00000601">
      <w:pPr>
        <w:rPr/>
      </w:pPr>
      <w:r w:rsidDel="00000000" w:rsidR="00000000" w:rsidRPr="00000000">
        <w:rPr>
          <w:rtl w:val="0"/>
        </w:rPr>
        <w:t xml:space="preserve">ART: Nah.</w:t>
      </w:r>
    </w:p>
    <w:p w:rsidR="00000000" w:rsidDel="00000000" w:rsidP="00000000" w:rsidRDefault="00000000" w:rsidRPr="00000000" w14:paraId="00000602">
      <w:pPr>
        <w:rPr/>
      </w:pPr>
      <w:r w:rsidDel="00000000" w:rsidR="00000000" w:rsidRPr="00000000">
        <w:rPr>
          <w:rtl w:val="0"/>
        </w:rPr>
      </w:r>
    </w:p>
    <w:p w:rsidR="00000000" w:rsidDel="00000000" w:rsidP="00000000" w:rsidRDefault="00000000" w:rsidRPr="00000000" w14:paraId="00000603">
      <w:pPr>
        <w:rPr/>
      </w:pPr>
      <w:r w:rsidDel="00000000" w:rsidR="00000000" w:rsidRPr="00000000">
        <w:rPr>
          <w:rtl w:val="0"/>
        </w:rPr>
        <w:t xml:space="preserve">JACK: I take one damage?</w:t>
      </w:r>
    </w:p>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rPr/>
      </w:pPr>
      <w:r w:rsidDel="00000000" w:rsidR="00000000" w:rsidRPr="00000000">
        <w:rPr>
          <w:rtl w:val="0"/>
        </w:rPr>
        <w:t xml:space="preserve">KEITH: Oh, okay. So no, I— </w:t>
      </w:r>
    </w:p>
    <w:p w:rsidR="00000000" w:rsidDel="00000000" w:rsidP="00000000" w:rsidRDefault="00000000" w:rsidRPr="00000000" w14:paraId="00000606">
      <w:pPr>
        <w:rPr/>
      </w:pPr>
      <w:r w:rsidDel="00000000" w:rsidR="00000000" w:rsidRPr="00000000">
        <w:rPr>
          <w:rtl w:val="0"/>
        </w:rPr>
      </w:r>
    </w:p>
    <w:p w:rsidR="00000000" w:rsidDel="00000000" w:rsidP="00000000" w:rsidRDefault="00000000" w:rsidRPr="00000000" w14:paraId="00000607">
      <w:pPr>
        <w:rPr/>
      </w:pPr>
      <w:r w:rsidDel="00000000" w:rsidR="00000000" w:rsidRPr="00000000">
        <w:rPr>
          <w:rtl w:val="0"/>
        </w:rPr>
        <w:t xml:space="preserve">AUSTIN: You take 1 damage, uh…</w:t>
      </w:r>
    </w:p>
    <w:p w:rsidR="00000000" w:rsidDel="00000000" w:rsidP="00000000" w:rsidRDefault="00000000" w:rsidRPr="00000000" w14:paraId="00000608">
      <w:pPr>
        <w:rPr/>
      </w:pPr>
      <w:r w:rsidDel="00000000" w:rsidR="00000000" w:rsidRPr="00000000">
        <w:rPr>
          <w:rtl w:val="0"/>
        </w:rPr>
      </w:r>
    </w:p>
    <w:p w:rsidR="00000000" w:rsidDel="00000000" w:rsidP="00000000" w:rsidRDefault="00000000" w:rsidRPr="00000000" w14:paraId="00000609">
      <w:pPr>
        <w:rPr/>
      </w:pPr>
      <w:r w:rsidDel="00000000" w:rsidR="00000000" w:rsidRPr="00000000">
        <w:rPr>
          <w:rtl w:val="0"/>
        </w:rPr>
        <w:t xml:space="preserve">JACK: How do I take 1 damage?</w:t>
      </w:r>
    </w:p>
    <w:p w:rsidR="00000000" w:rsidDel="00000000" w:rsidP="00000000" w:rsidRDefault="00000000" w:rsidRPr="00000000" w14:paraId="0000060A">
      <w:pPr>
        <w:rPr/>
      </w:pPr>
      <w:r w:rsidDel="00000000" w:rsidR="00000000" w:rsidRPr="00000000">
        <w:rPr>
          <w:rtl w:val="0"/>
        </w:rPr>
      </w:r>
    </w:p>
    <w:p w:rsidR="00000000" w:rsidDel="00000000" w:rsidP="00000000" w:rsidRDefault="00000000" w:rsidRPr="00000000" w14:paraId="0000060B">
      <w:pPr>
        <w:rPr/>
      </w:pPr>
      <w:r w:rsidDel="00000000" w:rsidR="00000000" w:rsidRPr="00000000">
        <w:rPr>
          <w:rtl w:val="0"/>
        </w:rPr>
        <w:t xml:space="preserve">AUSTIN: Uh, a searing flame -- in fact, take 1 damage, and also take — you see on your sheet?</w:t>
      </w:r>
    </w:p>
    <w:p w:rsidR="00000000" w:rsidDel="00000000" w:rsidP="00000000" w:rsidRDefault="00000000" w:rsidRPr="00000000" w14:paraId="0000060C">
      <w:pPr>
        <w:rPr/>
      </w:pPr>
      <w:r w:rsidDel="00000000" w:rsidR="00000000" w:rsidRPr="00000000">
        <w:rPr>
          <w:rtl w:val="0"/>
        </w:rPr>
      </w:r>
    </w:p>
    <w:p w:rsidR="00000000" w:rsidDel="00000000" w:rsidP="00000000" w:rsidRDefault="00000000" w:rsidRPr="00000000" w14:paraId="0000060D">
      <w:pPr>
        <w:rPr/>
      </w:pPr>
      <w:r w:rsidDel="00000000" w:rsidR="00000000" w:rsidRPr="00000000">
        <w:rPr>
          <w:rtl w:val="0"/>
        </w:rPr>
        <w:t xml:space="preserve">JACK: Uh-huh.</w:t>
      </w:r>
    </w:p>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rPr/>
      </w:pPr>
      <w:r w:rsidDel="00000000" w:rsidR="00000000" w:rsidRPr="00000000">
        <w:rPr>
          <w:rtl w:val="0"/>
        </w:rPr>
        <w:t xml:space="preserve">AUSTIN: There’s a thing there where it says Charisma, there’s a little checkbox that says “scarred”. </w:t>
      </w:r>
    </w:p>
    <w:p w:rsidR="00000000" w:rsidDel="00000000" w:rsidP="00000000" w:rsidRDefault="00000000" w:rsidRPr="00000000" w14:paraId="00000610">
      <w:pPr>
        <w:rPr/>
      </w:pPr>
      <w:r w:rsidDel="00000000" w:rsidR="00000000" w:rsidRPr="00000000">
        <w:rPr>
          <w:rtl w:val="0"/>
        </w:rPr>
      </w:r>
    </w:p>
    <w:p w:rsidR="00000000" w:rsidDel="00000000" w:rsidP="00000000" w:rsidRDefault="00000000" w:rsidRPr="00000000" w14:paraId="00000611">
      <w:pPr>
        <w:rPr/>
      </w:pPr>
      <w:r w:rsidDel="00000000" w:rsidR="00000000" w:rsidRPr="00000000">
        <w:rPr>
          <w:rtl w:val="0"/>
        </w:rPr>
        <w:t xml:space="preserve">JACK: Oh, balls.</w:t>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t xml:space="preserve">AUSTIN: The mask falls from your face, and kind of clanks around on the ground. The crown is still there, but you’re not under any sort of possession from it alone. And where the mask was, there’s like an outline — again, your face is bigger than the mask — but there’s an outline, a sharp-angled outline burned into your face. </w:t>
      </w:r>
    </w:p>
    <w:p w:rsidR="00000000" w:rsidDel="00000000" w:rsidP="00000000" w:rsidRDefault="00000000" w:rsidRPr="00000000" w14:paraId="00000614">
      <w:pPr>
        <w:rPr/>
      </w:pPr>
      <w:r w:rsidDel="00000000" w:rsidR="00000000" w:rsidRPr="00000000">
        <w:rPr>
          <w:rtl w:val="0"/>
        </w:rPr>
      </w:r>
    </w:p>
    <w:p w:rsidR="00000000" w:rsidDel="00000000" w:rsidP="00000000" w:rsidRDefault="00000000" w:rsidRPr="00000000" w14:paraId="00000615">
      <w:pPr>
        <w:rPr/>
      </w:pPr>
      <w:r w:rsidDel="00000000" w:rsidR="00000000" w:rsidRPr="00000000">
        <w:rPr>
          <w:rtl w:val="0"/>
        </w:rPr>
        <w:t xml:space="preserve">JACK: Like wearing swimming goggles too long.</w:t>
      </w:r>
    </w:p>
    <w:p w:rsidR="00000000" w:rsidDel="00000000" w:rsidP="00000000" w:rsidRDefault="00000000" w:rsidRPr="00000000" w14:paraId="00000616">
      <w:pPr>
        <w:rPr/>
      </w:pPr>
      <w:r w:rsidDel="00000000" w:rsidR="00000000" w:rsidRPr="00000000">
        <w:rPr>
          <w:rtl w:val="0"/>
        </w:rPr>
      </w:r>
    </w:p>
    <w:p w:rsidR="00000000" w:rsidDel="00000000" w:rsidP="00000000" w:rsidRDefault="00000000" w:rsidRPr="00000000" w14:paraId="00000617">
      <w:pPr>
        <w:rPr/>
      </w:pPr>
      <w:r w:rsidDel="00000000" w:rsidR="00000000" w:rsidRPr="00000000">
        <w:rPr>
          <w:rtl w:val="0"/>
        </w:rPr>
        <w:t xml:space="preserve">AUSTIN: Yeah, but it’s your whole, it’s like — uh, you know in Face-Off, where they take people’s faces off, and there’s kind of like a line, [ALI laughs] around like the hairline and like the chin line… It’s like a scar there, kind of framing the center of your face.</w:t>
      </w:r>
    </w:p>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rPr/>
      </w:pPr>
      <w:r w:rsidDel="00000000" w:rsidR="00000000" w:rsidRPr="00000000">
        <w:rPr>
          <w:rtl w:val="0"/>
        </w:rPr>
        <w:t xml:space="preserve">JACK: Ah, geez. And I’m — and so I’m scarred now.</w:t>
      </w:r>
    </w:p>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rPr/>
      </w:pPr>
      <w:r w:rsidDel="00000000" w:rsidR="00000000" w:rsidRPr="00000000">
        <w:rPr>
          <w:rtl w:val="0"/>
        </w:rPr>
        <w:t xml:space="preserve">AUSTIN: You’re scarred now. Minus 1 to charisma for the time being.</w:t>
      </w:r>
    </w:p>
    <w:p w:rsidR="00000000" w:rsidDel="00000000" w:rsidP="00000000" w:rsidRDefault="00000000" w:rsidRPr="00000000" w14:paraId="0000061C">
      <w:pPr>
        <w:rPr/>
      </w:pPr>
      <w:r w:rsidDel="00000000" w:rsidR="00000000" w:rsidRPr="00000000">
        <w:rPr>
          <w:rtl w:val="0"/>
        </w:rPr>
      </w:r>
    </w:p>
    <w:p w:rsidR="00000000" w:rsidDel="00000000" w:rsidP="00000000" w:rsidRDefault="00000000" w:rsidRPr="00000000" w14:paraId="0000061D">
      <w:pPr>
        <w:rPr/>
      </w:pPr>
      <w:r w:rsidDel="00000000" w:rsidR="00000000" w:rsidRPr="00000000">
        <w:rPr>
          <w:rtl w:val="0"/>
        </w:rPr>
        <w:t xml:space="preserve">JACK: Okay.</w:t>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rPr/>
      </w:pPr>
      <w:r w:rsidDel="00000000" w:rsidR="00000000" w:rsidRPr="00000000">
        <w:rPr>
          <w:rtl w:val="0"/>
        </w:rPr>
        <w:t xml:space="preserve">AUSTIN: You can recover that, that’s not a thing that you can’t recover over time, it’s a debility.</w:t>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t xml:space="preserve">JACK (overlapping AUSTIN): Am I able to… Am I able to make moves now?</w:t>
      </w:r>
    </w:p>
    <w:p w:rsidR="00000000" w:rsidDel="00000000" w:rsidP="00000000" w:rsidRDefault="00000000" w:rsidRPr="00000000" w14:paraId="00000622">
      <w:pPr>
        <w:rPr/>
      </w:pPr>
      <w:r w:rsidDel="00000000" w:rsidR="00000000" w:rsidRPr="00000000">
        <w:rPr>
          <w:rtl w:val="0"/>
        </w:rPr>
      </w:r>
    </w:p>
    <w:p w:rsidR="00000000" w:rsidDel="00000000" w:rsidP="00000000" w:rsidRDefault="00000000" w:rsidRPr="00000000" w14:paraId="00000623">
      <w:pPr>
        <w:rPr/>
      </w:pPr>
      <w:r w:rsidDel="00000000" w:rsidR="00000000" w:rsidRPr="00000000">
        <w:rPr>
          <w:rtl w:val="0"/>
        </w:rPr>
        <w:t xml:space="preserve">AUSTIN: Yeah, what did you roll?</w:t>
      </w:r>
    </w:p>
    <w:p w:rsidR="00000000" w:rsidDel="00000000" w:rsidP="00000000" w:rsidRDefault="00000000" w:rsidRPr="00000000" w14:paraId="00000624">
      <w:pPr>
        <w:rPr/>
      </w:pPr>
      <w:r w:rsidDel="00000000" w:rsidR="00000000" w:rsidRPr="00000000">
        <w:rPr>
          <w:rtl w:val="0"/>
        </w:rPr>
      </w:r>
    </w:p>
    <w:p w:rsidR="00000000" w:rsidDel="00000000" w:rsidP="00000000" w:rsidRDefault="00000000" w:rsidRPr="00000000" w14:paraId="00000625">
      <w:pPr>
        <w:rPr/>
      </w:pPr>
      <w:r w:rsidDel="00000000" w:rsidR="00000000" w:rsidRPr="00000000">
        <w:rPr>
          <w:rtl w:val="0"/>
        </w:rPr>
        <w:t xml:space="preserve">ART: Wait, what did this look like to me?</w:t>
      </w:r>
    </w:p>
    <w:p w:rsidR="00000000" w:rsidDel="00000000" w:rsidP="00000000" w:rsidRDefault="00000000" w:rsidRPr="00000000" w14:paraId="00000626">
      <w:pPr>
        <w:rPr/>
      </w:pPr>
      <w:r w:rsidDel="00000000" w:rsidR="00000000" w:rsidRPr="00000000">
        <w:rPr>
          <w:rtl w:val="0"/>
        </w:rPr>
      </w:r>
    </w:p>
    <w:p w:rsidR="00000000" w:rsidDel="00000000" w:rsidP="00000000" w:rsidRDefault="00000000" w:rsidRPr="00000000" w14:paraId="00000627">
      <w:pPr>
        <w:rPr/>
      </w:pPr>
      <w:r w:rsidDel="00000000" w:rsidR="00000000" w:rsidRPr="00000000">
        <w:rPr>
          <w:rtl w:val="0"/>
        </w:rPr>
        <w:t xml:space="preserve">AUSTIN: Uh… that’s good. Uh, when you placed the crown on his head, you saw the same figure he did, looking up at you, and then standing.</w:t>
      </w:r>
    </w:p>
    <w:p w:rsidR="00000000" w:rsidDel="00000000" w:rsidP="00000000" w:rsidRDefault="00000000" w:rsidRPr="00000000" w14:paraId="00000628">
      <w:pPr>
        <w:rPr/>
      </w:pPr>
      <w:r w:rsidDel="00000000" w:rsidR="00000000" w:rsidRPr="00000000">
        <w:rPr>
          <w:rtl w:val="0"/>
        </w:rPr>
      </w:r>
    </w:p>
    <w:p w:rsidR="00000000" w:rsidDel="00000000" w:rsidP="00000000" w:rsidRDefault="00000000" w:rsidRPr="00000000" w14:paraId="00000629">
      <w:pPr>
        <w:rPr/>
      </w:pPr>
      <w:r w:rsidDel="00000000" w:rsidR="00000000" w:rsidRPr="00000000">
        <w:rPr>
          <w:rtl w:val="0"/>
        </w:rPr>
        <w:t xml:space="preserve">ART: Okay.</w:t>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rPr/>
      </w:pPr>
      <w:r w:rsidDel="00000000" w:rsidR="00000000" w:rsidRPr="00000000">
        <w:rPr>
          <w:rtl w:val="0"/>
        </w:rPr>
        <w:t xml:space="preserve">JACK: Um, I would like…</w:t>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rPr/>
      </w:pPr>
      <w:r w:rsidDel="00000000" w:rsidR="00000000" w:rsidRPr="00000000">
        <w:rPr>
          <w:rtl w:val="0"/>
        </w:rPr>
        <w:t xml:space="preserve">ART: So he is standing up.</w:t>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rPr/>
      </w:pPr>
      <w:r w:rsidDel="00000000" w:rsidR="00000000" w:rsidRPr="00000000">
        <w:rPr>
          <w:rtl w:val="0"/>
        </w:rPr>
        <w:t xml:space="preserve">AUSTIN: Now he is standing back up, yeah.</w:t>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rPr/>
      </w:pPr>
      <w:r w:rsidDel="00000000" w:rsidR="00000000" w:rsidRPr="00000000">
        <w:rPr>
          <w:rtl w:val="0"/>
        </w:rPr>
        <w:t xml:space="preserve">JACK: I would like to share with everybody what just happened to me, um…</w:t>
      </w:r>
    </w:p>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rPr/>
      </w:pPr>
      <w:r w:rsidDel="00000000" w:rsidR="00000000" w:rsidRPr="00000000">
        <w:rPr>
          <w:rtl w:val="0"/>
        </w:rPr>
        <w:t xml:space="preserve">KEITH: And then I immediately go turn into a bear and try to destroy the armor as a bear.</w:t>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pPr>
      <w:r w:rsidDel="00000000" w:rsidR="00000000" w:rsidRPr="00000000">
        <w:rPr>
          <w:rtl w:val="0"/>
        </w:rPr>
        <w:t xml:space="preserve">ALI: Wh — Yeah?</w:t>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t xml:space="preserve">KEITH: Yeah.</w:t>
      </w:r>
    </w:p>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rPr/>
      </w:pPr>
      <w:r w:rsidDel="00000000" w:rsidR="00000000" w:rsidRPr="00000000">
        <w:rPr>
          <w:rtl w:val="0"/>
        </w:rPr>
        <w:t xml:space="preserve">JACK: Are you sure?</w:t>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rPr/>
      </w:pPr>
      <w:r w:rsidDel="00000000" w:rsidR="00000000" w:rsidRPr="00000000">
        <w:rPr>
          <w:rtl w:val="0"/>
        </w:rPr>
        <w:t xml:space="preserve">AUSTIN (overlapping JACK): Um, you can—</w:t>
      </w:r>
    </w:p>
    <w:p w:rsidR="00000000" w:rsidDel="00000000" w:rsidP="00000000" w:rsidRDefault="00000000" w:rsidRPr="00000000" w14:paraId="0000063C">
      <w:pPr>
        <w:rPr/>
      </w:pPr>
      <w:r w:rsidDel="00000000" w:rsidR="00000000" w:rsidRPr="00000000">
        <w:rPr>
          <w:rtl w:val="0"/>
        </w:rPr>
      </w:r>
    </w:p>
    <w:p w:rsidR="00000000" w:rsidDel="00000000" w:rsidP="00000000" w:rsidRDefault="00000000" w:rsidRPr="00000000" w14:paraId="0000063D">
      <w:pPr>
        <w:rPr/>
      </w:pPr>
      <w:r w:rsidDel="00000000" w:rsidR="00000000" w:rsidRPr="00000000">
        <w:rPr>
          <w:rtl w:val="0"/>
        </w:rPr>
        <w:t xml:space="preserve">ALI: [unintelligible] animal for that?</w:t>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t xml:space="preserve">JACK (overlapping AUSTIN and ALI): I’m going to stop you from doing that. Keith, I’m going to stop you from doing that.</w:t>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rPr/>
      </w:pPr>
      <w:r w:rsidDel="00000000" w:rsidR="00000000" w:rsidRPr="00000000">
        <w:rPr>
          <w:rtl w:val="0"/>
        </w:rPr>
        <w:t xml:space="preserve">KEITH: What are you gonna do, what’s up.</w:t>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rPr/>
      </w:pPr>
      <w:r w:rsidDel="00000000" w:rsidR="00000000" w:rsidRPr="00000000">
        <w:rPr>
          <w:rtl w:val="0"/>
        </w:rPr>
        <w:t xml:space="preserve">ART: What if you [unintelligible]</w:t>
      </w:r>
    </w:p>
    <w:p w:rsidR="00000000" w:rsidDel="00000000" w:rsidP="00000000" w:rsidRDefault="00000000" w:rsidRPr="00000000" w14:paraId="00000644">
      <w:pPr>
        <w:rPr/>
      </w:pPr>
      <w:r w:rsidDel="00000000" w:rsidR="00000000" w:rsidRPr="00000000">
        <w:rPr>
          <w:rtl w:val="0"/>
        </w:rPr>
      </w:r>
    </w:p>
    <w:p w:rsidR="00000000" w:rsidDel="00000000" w:rsidP="00000000" w:rsidRDefault="00000000" w:rsidRPr="00000000" w14:paraId="00000645">
      <w:pPr>
        <w:rPr/>
      </w:pPr>
      <w:r w:rsidDel="00000000" w:rsidR="00000000" w:rsidRPr="00000000">
        <w:rPr>
          <w:rtl w:val="0"/>
        </w:rPr>
        <w:t xml:space="preserve">AUSTIN (overlapping KEITH and ART): Fero, Fero, you don’t think you can destroy this armor — you can destroy the armor, probably, but you don’t know — you can try it. You can try it. Like I’ll let you do that and people can try to stop you if you want, you can do aid/interfere, but I do want you to know like — this stuff isn’t gonna break cause he’s a bear.</w:t>
      </w:r>
    </w:p>
    <w:p w:rsidR="00000000" w:rsidDel="00000000" w:rsidP="00000000" w:rsidRDefault="00000000" w:rsidRPr="00000000" w14:paraId="00000646">
      <w:pPr>
        <w:rPr/>
      </w:pPr>
      <w:r w:rsidDel="00000000" w:rsidR="00000000" w:rsidRPr="00000000">
        <w:rPr>
          <w:rtl w:val="0"/>
        </w:rPr>
      </w:r>
    </w:p>
    <w:p w:rsidR="00000000" w:rsidDel="00000000" w:rsidP="00000000" w:rsidRDefault="00000000" w:rsidRPr="00000000" w14:paraId="00000647">
      <w:pPr>
        <w:rPr/>
      </w:pPr>
      <w:r w:rsidDel="00000000" w:rsidR="00000000" w:rsidRPr="00000000">
        <w:rPr>
          <w:rtl w:val="0"/>
        </w:rPr>
        <w:t xml:space="preserve">ALI: Yeah, can I kind of like put my hand on bear Fero’s shoulder like, “What are you doing?”</w:t>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rPr/>
      </w:pPr>
      <w:r w:rsidDel="00000000" w:rsidR="00000000" w:rsidRPr="00000000">
        <w:rPr>
          <w:rtl w:val="0"/>
        </w:rPr>
        <w:t xml:space="preserve">JACK (overlapping ALI): I would also like to do that.</w:t>
      </w:r>
    </w:p>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rPr/>
      </w:pPr>
      <w:r w:rsidDel="00000000" w:rsidR="00000000" w:rsidRPr="00000000">
        <w:rPr>
          <w:rtl w:val="0"/>
        </w:rPr>
        <w:t xml:space="preserve">AUSTIN: Yeah.</w:t>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rPr/>
      </w:pPr>
      <w:r w:rsidDel="00000000" w:rsidR="00000000" w:rsidRPr="00000000">
        <w:rPr>
          <w:rtl w:val="0"/>
        </w:rPr>
        <w:t xml:space="preserve">[ALI laughing]</w:t>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pPr>
      <w:r w:rsidDel="00000000" w:rsidR="00000000" w:rsidRPr="00000000">
        <w:rPr>
          <w:rtl w:val="0"/>
        </w:rPr>
        <w:t xml:space="preserve">KEITH: “I want to destroy this dumb armor!”</w:t>
      </w:r>
    </w:p>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rPr/>
      </w:pPr>
      <w:r w:rsidDel="00000000" w:rsidR="00000000" w:rsidRPr="00000000">
        <w:rPr>
          <w:rtl w:val="0"/>
        </w:rPr>
        <w:t xml:space="preserve">AUSTIN: The armor, maybe, y’know, but you also remember the last time you touched the armor it hurt you a bunch.</w:t>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pPr>
      <w:r w:rsidDel="00000000" w:rsidR="00000000" w:rsidRPr="00000000">
        <w:rPr>
          <w:rtl w:val="0"/>
        </w:rPr>
        <w:t xml:space="preserve">KEITH: Yeah, but that was — that was when it was in a living dude.</w:t>
      </w:r>
    </w:p>
    <w:p w:rsidR="00000000" w:rsidDel="00000000" w:rsidP="00000000" w:rsidRDefault="00000000" w:rsidRPr="00000000" w14:paraId="00000654">
      <w:pPr>
        <w:rPr/>
      </w:pPr>
      <w:r w:rsidDel="00000000" w:rsidR="00000000" w:rsidRPr="00000000">
        <w:rPr>
          <w:rtl w:val="0"/>
        </w:rPr>
      </w:r>
    </w:p>
    <w:p w:rsidR="00000000" w:rsidDel="00000000" w:rsidP="00000000" w:rsidRDefault="00000000" w:rsidRPr="00000000" w14:paraId="00000655">
      <w:pPr>
        <w:rPr/>
      </w:pPr>
      <w:r w:rsidDel="00000000" w:rsidR="00000000" w:rsidRPr="00000000">
        <w:rPr>
          <w:rtl w:val="0"/>
        </w:rPr>
        <w:t xml:space="preserve">JACK: Austin, what happens if I touch the armor?</w:t>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rPr/>
      </w:pPr>
      <w:r w:rsidDel="00000000" w:rsidR="00000000" w:rsidRPr="00000000">
        <w:rPr>
          <w:rtl w:val="0"/>
        </w:rPr>
        <w:t xml:space="preserve">AUSTIN: Are you touching the armor?</w:t>
      </w:r>
    </w:p>
    <w:p w:rsidR="00000000" w:rsidDel="00000000" w:rsidP="00000000" w:rsidRDefault="00000000" w:rsidRPr="00000000" w14:paraId="00000658">
      <w:pPr>
        <w:rPr/>
      </w:pPr>
      <w:r w:rsidDel="00000000" w:rsidR="00000000" w:rsidRPr="00000000">
        <w:rPr>
          <w:rtl w:val="0"/>
        </w:rPr>
      </w:r>
    </w:p>
    <w:p w:rsidR="00000000" w:rsidDel="00000000" w:rsidP="00000000" w:rsidRDefault="00000000" w:rsidRPr="00000000" w14:paraId="00000659">
      <w:pPr>
        <w:rPr/>
      </w:pPr>
      <w:r w:rsidDel="00000000" w:rsidR="00000000" w:rsidRPr="00000000">
        <w:rPr>
          <w:rtl w:val="0"/>
        </w:rPr>
        <w:t xml:space="preserve">JACK: What happens if I do?</w:t>
      </w:r>
    </w:p>
    <w:p w:rsidR="00000000" w:rsidDel="00000000" w:rsidP="00000000" w:rsidRDefault="00000000" w:rsidRPr="00000000" w14:paraId="0000065A">
      <w:pPr>
        <w:rPr/>
      </w:pPr>
      <w:r w:rsidDel="00000000" w:rsidR="00000000" w:rsidRPr="00000000">
        <w:rPr>
          <w:rtl w:val="0"/>
        </w:rPr>
      </w:r>
    </w:p>
    <w:p w:rsidR="00000000" w:rsidDel="00000000" w:rsidP="00000000" w:rsidRDefault="00000000" w:rsidRPr="00000000" w14:paraId="0000065B">
      <w:pPr>
        <w:rPr/>
      </w:pPr>
      <w:r w:rsidDel="00000000" w:rsidR="00000000" w:rsidRPr="00000000">
        <w:rPr>
          <w:rtl w:val="0"/>
        </w:rPr>
        <w:t xml:space="preserve">ART (overlapping JACK): You’re — we’re in a different room from the armor.</w:t>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rPr/>
      </w:pPr>
      <w:r w:rsidDel="00000000" w:rsidR="00000000" w:rsidRPr="00000000">
        <w:rPr>
          <w:rtl w:val="0"/>
        </w:rPr>
        <w:t xml:space="preserve">AUSTIN: Yeah, you’re in a different room—</w:t>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t xml:space="preserve">JACK (overlapping AUSTIN): Oh, no no no, cause last time I touched the mask. The mask. </w:t>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t xml:space="preserve">AUSTIN: Nothing, the mask doesn’t do anything at this point.</w:t>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t xml:space="preserve">JACK: Okay.</w:t>
      </w:r>
    </w:p>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rPr/>
      </w:pPr>
      <w:r w:rsidDel="00000000" w:rsidR="00000000" w:rsidRPr="00000000">
        <w:rPr>
          <w:rtl w:val="0"/>
        </w:rPr>
        <w:t xml:space="preserve">KEITH: Last time I touched the armor you said that it was warm to the touch.</w:t>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rPr/>
      </w:pPr>
      <w:r w:rsidDel="00000000" w:rsidR="00000000" w:rsidRPr="00000000">
        <w:rPr>
          <w:rtl w:val="0"/>
        </w:rPr>
        <w:t xml:space="preserve">AUSTIN: I said that was the mask. The mask was warm to the touch.</w:t>
      </w:r>
    </w:p>
    <w:p w:rsidR="00000000" w:rsidDel="00000000" w:rsidP="00000000" w:rsidRDefault="00000000" w:rsidRPr="00000000" w14:paraId="00000668">
      <w:pPr>
        <w:rPr/>
      </w:pPr>
      <w:r w:rsidDel="00000000" w:rsidR="00000000" w:rsidRPr="00000000">
        <w:rPr>
          <w:rtl w:val="0"/>
        </w:rPr>
      </w:r>
    </w:p>
    <w:p w:rsidR="00000000" w:rsidDel="00000000" w:rsidP="00000000" w:rsidRDefault="00000000" w:rsidRPr="00000000" w14:paraId="00000669">
      <w:pPr>
        <w:rPr/>
      </w:pPr>
      <w:r w:rsidDel="00000000" w:rsidR="00000000" w:rsidRPr="00000000">
        <w:rPr>
          <w:rtl w:val="0"/>
        </w:rPr>
        <w:t xml:space="preserve">KEITH: Oh, okay. Right.</w:t>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rPr/>
      </w:pPr>
      <w:r w:rsidDel="00000000" w:rsidR="00000000" w:rsidRPr="00000000">
        <w:rPr>
          <w:rtl w:val="0"/>
        </w:rPr>
        <w:t xml:space="preserve">JACK: Can I put the mask in my inventory, please?</w:t>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rPr/>
      </w:pPr>
      <w:r w:rsidDel="00000000" w:rsidR="00000000" w:rsidRPr="00000000">
        <w:rPr>
          <w:rtl w:val="0"/>
        </w:rPr>
        <w:t xml:space="preserve">AUSTIN: Sure, it’s one load.</w:t>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pPr>
      <w:r w:rsidDel="00000000" w:rsidR="00000000" w:rsidRPr="00000000">
        <w:rPr>
          <w:rtl w:val="0"/>
        </w:rPr>
        <w:t xml:space="preserve">JACK: How much… Is that gonna — one, one weight. </w:t>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pPr>
      <w:r w:rsidDel="00000000" w:rsidR="00000000" w:rsidRPr="00000000">
        <w:rPr>
          <w:rtl w:val="0"/>
        </w:rPr>
        <w:t xml:space="preserve">AUSTIN: It and the crown together are one weight. Is what I’ll say.</w:t>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rPr/>
      </w:pPr>
      <w:r w:rsidDel="00000000" w:rsidR="00000000" w:rsidRPr="00000000">
        <w:rPr>
          <w:rtl w:val="0"/>
        </w:rPr>
        <w:t xml:space="preserve">JACK: Okay.</w:t>
      </w:r>
    </w:p>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rPr/>
      </w:pPr>
      <w:r w:rsidDel="00000000" w:rsidR="00000000" w:rsidRPr="00000000">
        <w:rPr>
          <w:rtl w:val="0"/>
        </w:rPr>
        <w:t xml:space="preserve">ART: Oh, I was gonna take the crown.</w:t>
      </w:r>
    </w:p>
    <w:p w:rsidR="00000000" w:rsidDel="00000000" w:rsidP="00000000" w:rsidRDefault="00000000" w:rsidRPr="00000000" w14:paraId="00000676">
      <w:pPr>
        <w:rPr/>
      </w:pPr>
      <w:r w:rsidDel="00000000" w:rsidR="00000000" w:rsidRPr="00000000">
        <w:rPr>
          <w:rtl w:val="0"/>
        </w:rPr>
      </w:r>
    </w:p>
    <w:p w:rsidR="00000000" w:rsidDel="00000000" w:rsidP="00000000" w:rsidRDefault="00000000" w:rsidRPr="00000000" w14:paraId="00000677">
      <w:pPr>
        <w:rPr/>
      </w:pPr>
      <w:r w:rsidDel="00000000" w:rsidR="00000000" w:rsidRPr="00000000">
        <w:rPr>
          <w:rtl w:val="0"/>
        </w:rPr>
        <w:t xml:space="preserve">JACK: Do you want to take the crown?</w:t>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tl w:val="0"/>
        </w:rPr>
        <w:t xml:space="preserve">AUSTIN (overlapping JACK): Yeah then whatever, no weight. Split it up.</w:t>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rtl w:val="0"/>
        </w:rPr>
        <w:t xml:space="preserve">JACK: So zero — zero weight? </w:t>
      </w:r>
    </w:p>
    <w:p w:rsidR="00000000" w:rsidDel="00000000" w:rsidP="00000000" w:rsidRDefault="00000000" w:rsidRPr="00000000" w14:paraId="0000067C">
      <w:pPr>
        <w:rPr/>
      </w:pPr>
      <w:r w:rsidDel="00000000" w:rsidR="00000000" w:rsidRPr="00000000">
        <w:rPr>
          <w:rtl w:val="0"/>
        </w:rPr>
      </w:r>
    </w:p>
    <w:p w:rsidR="00000000" w:rsidDel="00000000" w:rsidP="00000000" w:rsidRDefault="00000000" w:rsidRPr="00000000" w14:paraId="0000067D">
      <w:pPr>
        <w:rPr/>
      </w:pPr>
      <w:r w:rsidDel="00000000" w:rsidR="00000000" w:rsidRPr="00000000">
        <w:rPr>
          <w:rtl w:val="0"/>
        </w:rPr>
        <w:t xml:space="preserve">AUSTIN: Zero weight. Yeah, that’s fine.</w:t>
      </w:r>
    </w:p>
    <w:p w:rsidR="00000000" w:rsidDel="00000000" w:rsidP="00000000" w:rsidRDefault="00000000" w:rsidRPr="00000000" w14:paraId="0000067E">
      <w:pPr>
        <w:rPr/>
      </w:pPr>
      <w:r w:rsidDel="00000000" w:rsidR="00000000" w:rsidRPr="00000000">
        <w:rPr>
          <w:rtl w:val="0"/>
        </w:rPr>
      </w:r>
    </w:p>
    <w:p w:rsidR="00000000" w:rsidDel="00000000" w:rsidP="00000000" w:rsidRDefault="00000000" w:rsidRPr="00000000" w14:paraId="0000067F">
      <w:pPr>
        <w:rPr/>
      </w:pPr>
      <w:r w:rsidDel="00000000" w:rsidR="00000000" w:rsidRPr="00000000">
        <w:rPr>
          <w:rtl w:val="0"/>
        </w:rPr>
        <w:t xml:space="preserve">JACK: Alright, fine. I won’t… [erasing noise]</w:t>
      </w:r>
    </w:p>
    <w:p w:rsidR="00000000" w:rsidDel="00000000" w:rsidP="00000000" w:rsidRDefault="00000000" w:rsidRPr="00000000" w14:paraId="00000680">
      <w:pPr>
        <w:rPr/>
      </w:pPr>
      <w:r w:rsidDel="00000000" w:rsidR="00000000" w:rsidRPr="00000000">
        <w:rPr>
          <w:rtl w:val="0"/>
        </w:rPr>
      </w:r>
    </w:p>
    <w:p w:rsidR="00000000" w:rsidDel="00000000" w:rsidP="00000000" w:rsidRDefault="00000000" w:rsidRPr="00000000" w14:paraId="00000681">
      <w:pPr>
        <w:rPr/>
      </w:pPr>
      <w:r w:rsidDel="00000000" w:rsidR="00000000" w:rsidRPr="00000000">
        <w:rPr>
          <w:rtl w:val="0"/>
        </w:rPr>
        <w:t xml:space="preserve">KEITH: Are we doing half weights?</w:t>
        <w:br w:type="textWrapping"/>
      </w:r>
    </w:p>
    <w:p w:rsidR="00000000" w:rsidDel="00000000" w:rsidP="00000000" w:rsidRDefault="00000000" w:rsidRPr="00000000" w14:paraId="00000682">
      <w:pPr>
        <w:rPr/>
      </w:pPr>
      <w:r w:rsidDel="00000000" w:rsidR="00000000" w:rsidRPr="00000000">
        <w:rPr>
          <w:rtl w:val="0"/>
        </w:rPr>
        <w:t xml:space="preserve">AUSTIN: No, I don’t… I’m not gonna do… I’ll remember.</w:t>
      </w:r>
    </w:p>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rPr/>
      </w:pPr>
      <w:r w:rsidDel="00000000" w:rsidR="00000000" w:rsidRPr="00000000">
        <w:rPr>
          <w:rtl w:val="0"/>
        </w:rPr>
        <w:t xml:space="preserve">ART (overlapping AUSTIN): I guess I’m trying to gather people up towards the stairs.</w:t>
      </w:r>
    </w:p>
    <w:p w:rsidR="00000000" w:rsidDel="00000000" w:rsidP="00000000" w:rsidRDefault="00000000" w:rsidRPr="00000000" w14:paraId="00000685">
      <w:pPr>
        <w:rPr/>
      </w:pPr>
      <w:r w:rsidDel="00000000" w:rsidR="00000000" w:rsidRPr="00000000">
        <w:rPr>
          <w:rtl w:val="0"/>
        </w:rPr>
      </w:r>
    </w:p>
    <w:p w:rsidR="00000000" w:rsidDel="00000000" w:rsidP="00000000" w:rsidRDefault="00000000" w:rsidRPr="00000000" w14:paraId="00000686">
      <w:pPr>
        <w:rPr/>
      </w:pPr>
      <w:r w:rsidDel="00000000" w:rsidR="00000000" w:rsidRPr="00000000">
        <w:rPr>
          <w:rtl w:val="0"/>
        </w:rPr>
        <w:t xml:space="preserve">AUSTIN: Okay, you guys aren’t checking out these other rooms on this floor?</w:t>
      </w:r>
    </w:p>
    <w:p w:rsidR="00000000" w:rsidDel="00000000" w:rsidP="00000000" w:rsidRDefault="00000000" w:rsidRPr="00000000" w14:paraId="00000687">
      <w:pPr>
        <w:rPr/>
      </w:pPr>
      <w:r w:rsidDel="00000000" w:rsidR="00000000" w:rsidRPr="00000000">
        <w:rPr>
          <w:rtl w:val="0"/>
        </w:rPr>
      </w:r>
    </w:p>
    <w:p w:rsidR="00000000" w:rsidDel="00000000" w:rsidP="00000000" w:rsidRDefault="00000000" w:rsidRPr="00000000" w14:paraId="00000688">
      <w:pPr>
        <w:rPr/>
      </w:pPr>
      <w:r w:rsidDel="00000000" w:rsidR="00000000" w:rsidRPr="00000000">
        <w:rPr>
          <w:rtl w:val="0"/>
        </w:rPr>
        <w:t xml:space="preserve">JACK: Uh… Hang on, wait a second— </w:t>
      </w:r>
    </w:p>
    <w:p w:rsidR="00000000" w:rsidDel="00000000" w:rsidP="00000000" w:rsidRDefault="00000000" w:rsidRPr="00000000" w14:paraId="00000689">
      <w:pPr>
        <w:rPr/>
      </w:pPr>
      <w:r w:rsidDel="00000000" w:rsidR="00000000" w:rsidRPr="00000000">
        <w:rPr>
          <w:rtl w:val="0"/>
        </w:rPr>
      </w:r>
    </w:p>
    <w:p w:rsidR="00000000" w:rsidDel="00000000" w:rsidP="00000000" w:rsidRDefault="00000000" w:rsidRPr="00000000" w14:paraId="0000068A">
      <w:pPr>
        <w:rPr/>
      </w:pPr>
      <w:r w:rsidDel="00000000" w:rsidR="00000000" w:rsidRPr="00000000">
        <w:rPr>
          <w:rtl w:val="0"/>
        </w:rPr>
        <w:t xml:space="preserve">ART: Yeah, I guess…</w:t>
      </w:r>
    </w:p>
    <w:p w:rsidR="00000000" w:rsidDel="00000000" w:rsidP="00000000" w:rsidRDefault="00000000" w:rsidRPr="00000000" w14:paraId="0000068B">
      <w:pPr>
        <w:rPr/>
      </w:pPr>
      <w:r w:rsidDel="00000000" w:rsidR="00000000" w:rsidRPr="00000000">
        <w:rPr>
          <w:rtl w:val="0"/>
        </w:rPr>
      </w:r>
    </w:p>
    <w:p w:rsidR="00000000" w:rsidDel="00000000" w:rsidP="00000000" w:rsidRDefault="00000000" w:rsidRPr="00000000" w14:paraId="0000068C">
      <w:pPr>
        <w:rPr/>
      </w:pPr>
      <w:r w:rsidDel="00000000" w:rsidR="00000000" w:rsidRPr="00000000">
        <w:rPr>
          <w:rtl w:val="0"/>
        </w:rPr>
        <w:t xml:space="preserve">JACK: Uh, “painted mask”... Um…</w:t>
      </w:r>
    </w:p>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rPr/>
      </w:pPr>
      <w:r w:rsidDel="00000000" w:rsidR="00000000" w:rsidRPr="00000000">
        <w:rPr>
          <w:rtl w:val="0"/>
        </w:rPr>
        <w:t xml:space="preserve">AUSTIN: It’s not really painted…</w:t>
      </w:r>
    </w:p>
    <w:p w:rsidR="00000000" w:rsidDel="00000000" w:rsidP="00000000" w:rsidRDefault="00000000" w:rsidRPr="00000000" w14:paraId="0000068F">
      <w:pPr>
        <w:rPr/>
      </w:pPr>
      <w:r w:rsidDel="00000000" w:rsidR="00000000" w:rsidRPr="00000000">
        <w:rPr>
          <w:rtl w:val="0"/>
        </w:rPr>
      </w:r>
    </w:p>
    <w:p w:rsidR="00000000" w:rsidDel="00000000" w:rsidP="00000000" w:rsidRDefault="00000000" w:rsidRPr="00000000" w14:paraId="00000690">
      <w:pPr>
        <w:rPr/>
      </w:pPr>
      <w:r w:rsidDel="00000000" w:rsidR="00000000" w:rsidRPr="00000000">
        <w:rPr>
          <w:rtl w:val="0"/>
        </w:rPr>
        <w:t xml:space="preserve">JACK (overlapping AUSTIN): Okay, before I—</w:t>
      </w:r>
    </w:p>
    <w:p w:rsidR="00000000" w:rsidDel="00000000" w:rsidP="00000000" w:rsidRDefault="00000000" w:rsidRPr="00000000" w14:paraId="00000691">
      <w:pPr>
        <w:rPr/>
      </w:pPr>
      <w:r w:rsidDel="00000000" w:rsidR="00000000" w:rsidRPr="00000000">
        <w:rPr>
          <w:rtl w:val="0"/>
        </w:rPr>
      </w:r>
    </w:p>
    <w:p w:rsidR="00000000" w:rsidDel="00000000" w:rsidP="00000000" w:rsidRDefault="00000000" w:rsidRPr="00000000" w14:paraId="00000692">
      <w:pPr>
        <w:rPr/>
      </w:pPr>
      <w:r w:rsidDel="00000000" w:rsidR="00000000" w:rsidRPr="00000000">
        <w:rPr>
          <w:rtl w:val="0"/>
        </w:rPr>
        <w:t xml:space="preserve">AUSTIN: It’s engraved, just so you know.</w:t>
      </w:r>
    </w:p>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rPr/>
      </w:pPr>
      <w:r w:rsidDel="00000000" w:rsidR="00000000" w:rsidRPr="00000000">
        <w:rPr>
          <w:rtl w:val="0"/>
        </w:rPr>
        <w:t xml:space="preserve">JACK: Okay. I’ll cross out painted. Uh, so um… Can I just take a quick reckie at the flute, please, before we move?</w:t>
      </w:r>
    </w:p>
    <w:p w:rsidR="00000000" w:rsidDel="00000000" w:rsidP="00000000" w:rsidRDefault="00000000" w:rsidRPr="00000000" w14:paraId="00000695">
      <w:pPr>
        <w:rPr/>
      </w:pPr>
      <w:r w:rsidDel="00000000" w:rsidR="00000000" w:rsidRPr="00000000">
        <w:rPr>
          <w:rtl w:val="0"/>
        </w:rPr>
      </w:r>
    </w:p>
    <w:p w:rsidR="00000000" w:rsidDel="00000000" w:rsidP="00000000" w:rsidRDefault="00000000" w:rsidRPr="00000000" w14:paraId="00000696">
      <w:pPr>
        <w:rPr/>
      </w:pPr>
      <w:r w:rsidDel="00000000" w:rsidR="00000000" w:rsidRPr="00000000">
        <w:rPr>
          <w:rtl w:val="0"/>
        </w:rPr>
        <w:t xml:space="preserve">AUSTIN: It’s a nice flute.</w:t>
      </w:r>
    </w:p>
    <w:p w:rsidR="00000000" w:rsidDel="00000000" w:rsidP="00000000" w:rsidRDefault="00000000" w:rsidRPr="00000000" w14:paraId="00000697">
      <w:pPr>
        <w:rPr/>
      </w:pPr>
      <w:r w:rsidDel="00000000" w:rsidR="00000000" w:rsidRPr="00000000">
        <w:rPr>
          <w:rtl w:val="0"/>
        </w:rPr>
      </w:r>
    </w:p>
    <w:p w:rsidR="00000000" w:rsidDel="00000000" w:rsidP="00000000" w:rsidRDefault="00000000" w:rsidRPr="00000000" w14:paraId="00000698">
      <w:pPr>
        <w:rPr/>
      </w:pPr>
      <w:r w:rsidDel="00000000" w:rsidR="00000000" w:rsidRPr="00000000">
        <w:rPr>
          <w:rtl w:val="0"/>
        </w:rPr>
        <w:t xml:space="preserve">JACK: Can I just, like, play some notes on it, see if it sounds like — is it worth me trading for my violin?</w:t>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rPr/>
      </w:pPr>
      <w:r w:rsidDel="00000000" w:rsidR="00000000" w:rsidRPr="00000000">
        <w:rPr>
          <w:rtl w:val="0"/>
        </w:rPr>
        <w:t xml:space="preserve">AUSTIN: [pause] No. I mean, you have a — you described that violin to me as being like a Stradivarius, do you know what I mean, like... </w:t>
      </w:r>
    </w:p>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rPr/>
      </w:pPr>
      <w:r w:rsidDel="00000000" w:rsidR="00000000" w:rsidRPr="00000000">
        <w:rPr>
          <w:rtl w:val="0"/>
        </w:rPr>
        <w:t xml:space="preserve">JACK (overlapping AUSTIN): Thank you for your assistance, Austin. I will keep my— [laughs]</w:t>
      </w:r>
    </w:p>
    <w:p w:rsidR="00000000" w:rsidDel="00000000" w:rsidP="00000000" w:rsidRDefault="00000000" w:rsidRPr="00000000" w14:paraId="0000069D">
      <w:pPr>
        <w:rPr/>
      </w:pPr>
      <w:r w:rsidDel="00000000" w:rsidR="00000000" w:rsidRPr="00000000">
        <w:rPr>
          <w:rtl w:val="0"/>
        </w:rPr>
      </w:r>
    </w:p>
    <w:p w:rsidR="00000000" w:rsidDel="00000000" w:rsidP="00000000" w:rsidRDefault="00000000" w:rsidRPr="00000000" w14:paraId="0000069E">
      <w:pPr>
        <w:rPr/>
      </w:pPr>
      <w:r w:rsidDel="00000000" w:rsidR="00000000" w:rsidRPr="00000000">
        <w:rPr>
          <w:rtl w:val="0"/>
        </w:rPr>
        <w:t xml:space="preserve">AUSTIN (overlapping JACK): This is a flute that a person plays because they like playing the flute.</w:t>
      </w:r>
    </w:p>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rPr/>
      </w:pPr>
      <w:r w:rsidDel="00000000" w:rsidR="00000000" w:rsidRPr="00000000">
        <w:rPr>
          <w:rtl w:val="0"/>
        </w:rPr>
        <w:t xml:space="preserve">JACK: [laughing] Why didn’t— alright, yeah, cool, I’ll keep my — I’ll keep my...</w:t>
      </w:r>
    </w:p>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rPr/>
      </w:pPr>
      <w:r w:rsidDel="00000000" w:rsidR="00000000" w:rsidRPr="00000000">
        <w:rPr>
          <w:rtl w:val="0"/>
        </w:rPr>
        <w:t xml:space="preserve">KEITH: So you’re saying this isn’t a double Stradivarius flute.</w:t>
      </w:r>
    </w:p>
    <w:p w:rsidR="00000000" w:rsidDel="00000000" w:rsidP="00000000" w:rsidRDefault="00000000" w:rsidRPr="00000000" w14:paraId="000006A3">
      <w:pPr>
        <w:r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t xml:space="preserve">AUSTIN: No.</w:t>
      </w:r>
    </w:p>
    <w:p w:rsidR="00000000" w:rsidDel="00000000" w:rsidP="00000000" w:rsidRDefault="00000000" w:rsidRPr="00000000" w14:paraId="000006A5">
      <w:pPr>
        <w:rPr/>
      </w:pPr>
      <w:r w:rsidDel="00000000" w:rsidR="00000000" w:rsidRPr="00000000">
        <w:rPr>
          <w:rtl w:val="0"/>
        </w:rPr>
      </w:r>
    </w:p>
    <w:p w:rsidR="00000000" w:rsidDel="00000000" w:rsidP="00000000" w:rsidRDefault="00000000" w:rsidRPr="00000000" w14:paraId="000006A6">
      <w:pPr>
        <w:rPr/>
      </w:pPr>
      <w:r w:rsidDel="00000000" w:rsidR="00000000" w:rsidRPr="00000000">
        <w:rPr>
          <w:rtl w:val="0"/>
        </w:rPr>
        <w:t xml:space="preserve">JACK: [laughing] I’ll keep my violin. Alright. I’m good.</w:t>
      </w:r>
    </w:p>
    <w:p w:rsidR="00000000" w:rsidDel="00000000" w:rsidP="00000000" w:rsidRDefault="00000000" w:rsidRPr="00000000" w14:paraId="000006A7">
      <w:pPr>
        <w:rPr/>
      </w:pPr>
      <w:r w:rsidDel="00000000" w:rsidR="00000000" w:rsidRPr="00000000">
        <w:rPr>
          <w:rtl w:val="0"/>
        </w:rPr>
      </w:r>
    </w:p>
    <w:p w:rsidR="00000000" w:rsidDel="00000000" w:rsidP="00000000" w:rsidRDefault="00000000" w:rsidRPr="00000000" w14:paraId="000006A8">
      <w:pPr>
        <w:rPr/>
      </w:pPr>
      <w:r w:rsidDel="00000000" w:rsidR="00000000" w:rsidRPr="00000000">
        <w:rPr>
          <w:rtl w:val="0"/>
        </w:rPr>
        <w:t xml:space="preserve">AUSTIN: So not touching these other rooms. Or checking out this whole side of the (unintelligible).</w:t>
      </w:r>
    </w:p>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rPr/>
      </w:pPr>
      <w:r w:rsidDel="00000000" w:rsidR="00000000" w:rsidRPr="00000000">
        <w:rPr>
          <w:rtl w:val="0"/>
        </w:rPr>
        <w:t xml:space="preserve">KEITH: I want to go to the other rooms.</w:t>
      </w:r>
    </w:p>
    <w:p w:rsidR="00000000" w:rsidDel="00000000" w:rsidP="00000000" w:rsidRDefault="00000000" w:rsidRPr="00000000" w14:paraId="000006AB">
      <w:pPr>
        <w:rPr/>
      </w:pPr>
      <w:r w:rsidDel="00000000" w:rsidR="00000000" w:rsidRPr="00000000">
        <w:rPr>
          <w:rtl w:val="0"/>
        </w:rPr>
      </w:r>
    </w:p>
    <w:p w:rsidR="00000000" w:rsidDel="00000000" w:rsidP="00000000" w:rsidRDefault="00000000" w:rsidRPr="00000000" w14:paraId="000006AC">
      <w:pPr>
        <w:rPr/>
      </w:pPr>
      <w:r w:rsidDel="00000000" w:rsidR="00000000" w:rsidRPr="00000000">
        <w:rPr>
          <w:rtl w:val="0"/>
        </w:rPr>
        <w:t xml:space="preserve">ALI: Oh, the other two… bedrooms?</w:t>
      </w:r>
    </w:p>
    <w:p w:rsidR="00000000" w:rsidDel="00000000" w:rsidP="00000000" w:rsidRDefault="00000000" w:rsidRPr="00000000" w14:paraId="000006AD">
      <w:pPr>
        <w:rPr/>
      </w:pPr>
      <w:r w:rsidDel="00000000" w:rsidR="00000000" w:rsidRPr="00000000">
        <w:rPr>
          <w:rtl w:val="0"/>
        </w:rPr>
      </w:r>
    </w:p>
    <w:p w:rsidR="00000000" w:rsidDel="00000000" w:rsidP="00000000" w:rsidRDefault="00000000" w:rsidRPr="00000000" w14:paraId="000006AE">
      <w:pPr>
        <w:rPr/>
      </w:pPr>
      <w:r w:rsidDel="00000000" w:rsidR="00000000" w:rsidRPr="00000000">
        <w:rPr>
          <w:rtl w:val="0"/>
        </w:rPr>
        <w:t xml:space="preserve">AUSTIN: So there’s 2 more bedrooms, so to paint a picture for the listeners…</w:t>
      </w:r>
    </w:p>
    <w:p w:rsidR="00000000" w:rsidDel="00000000" w:rsidP="00000000" w:rsidRDefault="00000000" w:rsidRPr="00000000" w14:paraId="000006AF">
      <w:pPr>
        <w:rPr/>
      </w:pPr>
      <w:r w:rsidDel="00000000" w:rsidR="00000000" w:rsidRPr="00000000">
        <w:rPr>
          <w:rtl w:val="0"/>
        </w:rPr>
      </w:r>
    </w:p>
    <w:p w:rsidR="00000000" w:rsidDel="00000000" w:rsidP="00000000" w:rsidRDefault="00000000" w:rsidRPr="00000000" w14:paraId="000006B0">
      <w:pPr>
        <w:rPr/>
      </w:pPr>
      <w:r w:rsidDel="00000000" w:rsidR="00000000" w:rsidRPr="00000000">
        <w:rPr>
          <w:rtl w:val="0"/>
        </w:rPr>
        <w:t xml:space="preserve">KEITH: Note there’s [???]</w:t>
      </w:r>
    </w:p>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rPr/>
      </w:pPr>
      <w:r w:rsidDel="00000000" w:rsidR="00000000" w:rsidRPr="00000000">
        <w:rPr>
          <w:rtl w:val="0"/>
        </w:rPr>
        <w:t xml:space="preserve">AUSTIN: There’s an entryway kind of center south, and from that to the west and the east are big hallways that wrap around a big central area. To the north of that entryway is a big, lush bedroom. To the right of that, to the east of that, is a hallway that connects to two other bedrooms and to the war room, which is where Hadrian and Lem are. I will post this somewhere on the Internet for us. [JACK laughs]</w:t>
      </w:r>
    </w:p>
    <w:p w:rsidR="00000000" w:rsidDel="00000000" w:rsidP="00000000" w:rsidRDefault="00000000" w:rsidRPr="00000000" w14:paraId="000006B3">
      <w:pPr>
        <w:rPr/>
      </w:pPr>
      <w:r w:rsidDel="00000000" w:rsidR="00000000" w:rsidRPr="00000000">
        <w:rPr>
          <w:rtl w:val="0"/>
        </w:rPr>
      </w:r>
    </w:p>
    <w:p w:rsidR="00000000" w:rsidDel="00000000" w:rsidP="00000000" w:rsidRDefault="00000000" w:rsidRPr="00000000" w14:paraId="000006B4">
      <w:pPr>
        <w:rPr/>
      </w:pPr>
      <w:r w:rsidDel="00000000" w:rsidR="00000000" w:rsidRPr="00000000">
        <w:rPr>
          <w:rtl w:val="0"/>
        </w:rPr>
        <w:t xml:space="preserve">AUSTIN: So yeah. Where you haven’t been are either of those other two bedrooms or this eastern stockroom hallway.</w:t>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rPr/>
      </w:pPr>
      <w:r w:rsidDel="00000000" w:rsidR="00000000" w:rsidRPr="00000000">
        <w:rPr>
          <w:rtl w:val="0"/>
        </w:rPr>
        <w:t xml:space="preserve">NICK: I wanna go look at the weird mold man with the clown shoes.</w:t>
      </w:r>
    </w:p>
    <w:p w:rsidR="00000000" w:rsidDel="00000000" w:rsidP="00000000" w:rsidRDefault="00000000" w:rsidRPr="00000000" w14:paraId="000006B7">
      <w:pPr>
        <w:rPr/>
      </w:pPr>
      <w:r w:rsidDel="00000000" w:rsidR="00000000" w:rsidRPr="00000000">
        <w:rPr>
          <w:rtl w:val="0"/>
        </w:rPr>
      </w:r>
    </w:p>
    <w:p w:rsidR="00000000" w:rsidDel="00000000" w:rsidP="00000000" w:rsidRDefault="00000000" w:rsidRPr="00000000" w14:paraId="000006B8">
      <w:pPr>
        <w:rPr/>
      </w:pPr>
      <w:r w:rsidDel="00000000" w:rsidR="00000000" w:rsidRPr="00000000">
        <w:rPr>
          <w:rtl w:val="0"/>
        </w:rPr>
        <w:t xml:space="preserve">AUSTIN: Nope, I lost you for a second, Nick.</w:t>
      </w:r>
    </w:p>
    <w:p w:rsidR="00000000" w:rsidDel="00000000" w:rsidP="00000000" w:rsidRDefault="00000000" w:rsidRPr="00000000" w14:paraId="000006B9">
      <w:pPr>
        <w:rPr/>
      </w:pPr>
      <w:r w:rsidDel="00000000" w:rsidR="00000000" w:rsidRPr="00000000">
        <w:rPr>
          <w:rtl w:val="0"/>
        </w:rPr>
      </w:r>
    </w:p>
    <w:p w:rsidR="00000000" w:rsidDel="00000000" w:rsidP="00000000" w:rsidRDefault="00000000" w:rsidRPr="00000000" w14:paraId="000006BA">
      <w:pPr>
        <w:rPr/>
      </w:pPr>
      <w:r w:rsidDel="00000000" w:rsidR="00000000" w:rsidRPr="00000000">
        <w:rPr>
          <w:rtl w:val="0"/>
        </w:rPr>
        <w:t xml:space="preserve">JACK (laughing): Sorry?</w:t>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rPr/>
      </w:pPr>
      <w:r w:rsidDel="00000000" w:rsidR="00000000" w:rsidRPr="00000000">
        <w:rPr>
          <w:rtl w:val="0"/>
        </w:rPr>
        <w:t xml:space="preserve">AUSTIN: What, man? Oh, that’s not a real—</w:t>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rPr/>
      </w:pPr>
      <w:r w:rsidDel="00000000" w:rsidR="00000000" w:rsidRPr="00000000">
        <w:rPr>
          <w:rtl w:val="0"/>
        </w:rPr>
        <w:t xml:space="preserve">KEITH (overlapping AUSTIN): He’s talking about the picture that I drew. [laughing]</w:t>
      </w:r>
    </w:p>
    <w:p w:rsidR="00000000" w:rsidDel="00000000" w:rsidP="00000000" w:rsidRDefault="00000000" w:rsidRPr="00000000" w14:paraId="000006BF">
      <w:pPr>
        <w:rPr/>
      </w:pPr>
      <w:r w:rsidDel="00000000" w:rsidR="00000000" w:rsidRPr="00000000">
        <w:rPr>
          <w:rtl w:val="0"/>
        </w:rPr>
      </w:r>
    </w:p>
    <w:p w:rsidR="00000000" w:rsidDel="00000000" w:rsidP="00000000" w:rsidRDefault="00000000" w:rsidRPr="00000000" w14:paraId="000006C0">
      <w:pPr>
        <w:rPr/>
      </w:pPr>
      <w:r w:rsidDel="00000000" w:rsidR="00000000" w:rsidRPr="00000000">
        <w:rPr>
          <w:rtl w:val="0"/>
        </w:rPr>
        <w:t xml:space="preserve">AUSTIN (overlapping KEITH): That’s just a fake picture. But you’re over there! Are you going to go into that hallway?</w:t>
        <w:br w:type="textWrapping"/>
      </w:r>
    </w:p>
    <w:p w:rsidR="00000000" w:rsidDel="00000000" w:rsidP="00000000" w:rsidRDefault="00000000" w:rsidRPr="00000000" w14:paraId="000006C1">
      <w:pPr>
        <w:rPr/>
      </w:pPr>
      <w:r w:rsidDel="00000000" w:rsidR="00000000" w:rsidRPr="00000000">
        <w:rPr>
          <w:rtl w:val="0"/>
        </w:rPr>
        <w:t xml:space="preserve">NICK: Sure. Yeah, I’ll go over there.</w:t>
      </w:r>
    </w:p>
    <w:p w:rsidR="00000000" w:rsidDel="00000000" w:rsidP="00000000" w:rsidRDefault="00000000" w:rsidRPr="00000000" w14:paraId="000006C2">
      <w:pPr>
        <w:rPr/>
      </w:pPr>
      <w:r w:rsidDel="00000000" w:rsidR="00000000" w:rsidRPr="00000000">
        <w:rPr>
          <w:rtl w:val="0"/>
        </w:rPr>
      </w:r>
    </w:p>
    <w:p w:rsidR="00000000" w:rsidDel="00000000" w:rsidP="00000000" w:rsidRDefault="00000000" w:rsidRPr="00000000" w14:paraId="000006C3">
      <w:pPr>
        <w:rPr/>
      </w:pPr>
      <w:r w:rsidDel="00000000" w:rsidR="00000000" w:rsidRPr="00000000">
        <w:rPr>
          <w:rtl w:val="0"/>
        </w:rPr>
        <w:t xml:space="preserve">AUSTIN: Okay. In that hallway are rows and rows and rows of armor and swords and spears, none of it is of a quality higher than what you guys have, really, but there is something interesting on those — on the armor is not a sun, the way Rivalo’s armor was, but what there is, is a kind of — a series of symbols sort of in the same quality of the room, in that it’s kind of simplistic, in a circle around it. Uh, and… Let me make sure I get these right here… Okay, yeah. So, it’s — the sun symbol, like what he had, on his thing, a ship, a tree, a shield, and then a fourth one — or a fifth one, rather — that’s sort of like… it looks almost like an open book, so it’s like a rectangular, but open, this way, thing — with a cup in front of it. </w:t>
      </w:r>
    </w:p>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rPr/>
      </w:pPr>
      <w:r w:rsidDel="00000000" w:rsidR="00000000" w:rsidRPr="00000000">
        <w:rPr>
          <w:rtl w:val="0"/>
        </w:rPr>
        <w:t xml:space="preserve">JACK: Hm.</w:t>
      </w:r>
    </w:p>
    <w:p w:rsidR="00000000" w:rsidDel="00000000" w:rsidP="00000000" w:rsidRDefault="00000000" w:rsidRPr="00000000" w14:paraId="000006C6">
      <w:pPr>
        <w:rPr/>
      </w:pPr>
      <w:r w:rsidDel="00000000" w:rsidR="00000000" w:rsidRPr="00000000">
        <w:rPr>
          <w:rtl w:val="0"/>
        </w:rPr>
      </w:r>
    </w:p>
    <w:p w:rsidR="00000000" w:rsidDel="00000000" w:rsidP="00000000" w:rsidRDefault="00000000" w:rsidRPr="00000000" w14:paraId="000006C7">
      <w:pPr>
        <w:rPr/>
      </w:pPr>
      <w:r w:rsidDel="00000000" w:rsidR="00000000" w:rsidRPr="00000000">
        <w:rPr>
          <w:rtl w:val="0"/>
        </w:rPr>
        <w:t xml:space="preserve">AUSTIN: You would recognize the ship symbol as being sort of similar to stuff you’ve seen in the Berg.</w:t>
      </w:r>
    </w:p>
    <w:p w:rsidR="00000000" w:rsidDel="00000000" w:rsidP="00000000" w:rsidRDefault="00000000" w:rsidRPr="00000000" w14:paraId="000006C8">
      <w:pPr>
        <w:rPr/>
      </w:pPr>
      <w:r w:rsidDel="00000000" w:rsidR="00000000" w:rsidRPr="00000000">
        <w:rPr>
          <w:rtl w:val="0"/>
        </w:rPr>
      </w:r>
    </w:p>
    <w:p w:rsidR="00000000" w:rsidDel="00000000" w:rsidP="00000000" w:rsidRDefault="00000000" w:rsidRPr="00000000" w14:paraId="000006C9">
      <w:pPr>
        <w:rPr/>
      </w:pPr>
      <w:r w:rsidDel="00000000" w:rsidR="00000000" w:rsidRPr="00000000">
        <w:rPr>
          <w:rtl w:val="0"/>
        </w:rPr>
        <w:t xml:space="preserve">NICK: Okay.</w:t>
      </w:r>
    </w:p>
    <w:p w:rsidR="00000000" w:rsidDel="00000000" w:rsidP="00000000" w:rsidRDefault="00000000" w:rsidRPr="00000000" w14:paraId="000006CA">
      <w:pPr>
        <w:rPr/>
      </w:pPr>
      <w:r w:rsidDel="00000000" w:rsidR="00000000" w:rsidRPr="00000000">
        <w:rPr>
          <w:rtl w:val="0"/>
        </w:rPr>
      </w:r>
    </w:p>
    <w:p w:rsidR="00000000" w:rsidDel="00000000" w:rsidP="00000000" w:rsidRDefault="00000000" w:rsidRPr="00000000" w14:paraId="000006CB">
      <w:pPr>
        <w:rPr/>
      </w:pPr>
      <w:r w:rsidDel="00000000" w:rsidR="00000000" w:rsidRPr="00000000">
        <w:rPr>
          <w:rtl w:val="0"/>
        </w:rPr>
        <w:t xml:space="preserve">AUSTIN: And the sun is the thing that he had on his armor. But that’s it, just like rows and rows of this type of armor.</w:t>
      </w:r>
    </w:p>
    <w:p w:rsidR="00000000" w:rsidDel="00000000" w:rsidP="00000000" w:rsidRDefault="00000000" w:rsidRPr="00000000" w14:paraId="000006CC">
      <w:pPr>
        <w:rPr/>
      </w:pPr>
      <w:r w:rsidDel="00000000" w:rsidR="00000000" w:rsidRPr="00000000">
        <w:rPr>
          <w:rtl w:val="0"/>
        </w:rPr>
      </w:r>
    </w:p>
    <w:p w:rsidR="00000000" w:rsidDel="00000000" w:rsidP="00000000" w:rsidRDefault="00000000" w:rsidRPr="00000000" w14:paraId="000006CD">
      <w:pPr>
        <w:rPr/>
      </w:pPr>
      <w:r w:rsidDel="00000000" w:rsidR="00000000" w:rsidRPr="00000000">
        <w:rPr>
          <w:rtl w:val="0"/>
        </w:rPr>
        <w:t xml:space="preserve">NICK: There’s nothing, that’s uh...</w:t>
      </w:r>
    </w:p>
    <w:p w:rsidR="00000000" w:rsidDel="00000000" w:rsidP="00000000" w:rsidRDefault="00000000" w:rsidRPr="00000000" w14:paraId="000006CE">
      <w:pPr>
        <w:rPr/>
      </w:pPr>
      <w:r w:rsidDel="00000000" w:rsidR="00000000" w:rsidRPr="00000000">
        <w:rPr>
          <w:rtl w:val="0"/>
        </w:rPr>
      </w:r>
    </w:p>
    <w:p w:rsidR="00000000" w:rsidDel="00000000" w:rsidP="00000000" w:rsidRDefault="00000000" w:rsidRPr="00000000" w14:paraId="000006CF">
      <w:pPr>
        <w:rPr/>
      </w:pPr>
      <w:r w:rsidDel="00000000" w:rsidR="00000000" w:rsidRPr="00000000">
        <w:rPr>
          <w:rtl w:val="0"/>
        </w:rPr>
        <w:t xml:space="preserve">AUSTIN: Nothing magical in this side hallway, no. Um… Anyone going into the bedrooms?</w:t>
        <w:br w:type="textWrapping"/>
      </w:r>
    </w:p>
    <w:p w:rsidR="00000000" w:rsidDel="00000000" w:rsidP="00000000" w:rsidRDefault="00000000" w:rsidRPr="00000000" w14:paraId="000006D0">
      <w:pPr>
        <w:rPr/>
      </w:pPr>
      <w:r w:rsidDel="00000000" w:rsidR="00000000" w:rsidRPr="00000000">
        <w:rPr>
          <w:rtl w:val="0"/>
        </w:rPr>
        <w:t xml:space="preserve">KEITH: Is it like a — is this armor set up like a barracks thing, where people—</w:t>
      </w:r>
    </w:p>
    <w:p w:rsidR="00000000" w:rsidDel="00000000" w:rsidP="00000000" w:rsidRDefault="00000000" w:rsidRPr="00000000" w14:paraId="000006D1">
      <w:pPr>
        <w:rPr/>
      </w:pPr>
      <w:r w:rsidDel="00000000" w:rsidR="00000000" w:rsidRPr="00000000">
        <w:rPr>
          <w:rtl w:val="0"/>
        </w:rPr>
      </w:r>
    </w:p>
    <w:p w:rsidR="00000000" w:rsidDel="00000000" w:rsidP="00000000" w:rsidRDefault="00000000" w:rsidRPr="00000000" w14:paraId="000006D2">
      <w:pPr>
        <w:rPr/>
      </w:pPr>
      <w:r w:rsidDel="00000000" w:rsidR="00000000" w:rsidRPr="00000000">
        <w:rPr>
          <w:rtl w:val="0"/>
        </w:rPr>
        <w:t xml:space="preserve">AUSTIN (overlapping KEITH): Yeah, yes. They would go in there to equip up.</w:t>
      </w:r>
    </w:p>
    <w:p w:rsidR="00000000" w:rsidDel="00000000" w:rsidP="00000000" w:rsidRDefault="00000000" w:rsidRPr="00000000" w14:paraId="000006D3">
      <w:pPr>
        <w:rPr/>
      </w:pPr>
      <w:r w:rsidDel="00000000" w:rsidR="00000000" w:rsidRPr="00000000">
        <w:rPr>
          <w:rtl w:val="0"/>
        </w:rPr>
      </w:r>
    </w:p>
    <w:p w:rsidR="00000000" w:rsidDel="00000000" w:rsidP="00000000" w:rsidRDefault="00000000" w:rsidRPr="00000000" w14:paraId="000006D4">
      <w:pPr>
        <w:rPr/>
      </w:pPr>
      <w:r w:rsidDel="00000000" w:rsidR="00000000" w:rsidRPr="00000000">
        <w:rPr>
          <w:rtl w:val="0"/>
        </w:rPr>
        <w:t xml:space="preserve">KEITH: Okay, okay. Yeah I wanna go in the bedroom.</w:t>
      </w:r>
    </w:p>
    <w:p w:rsidR="00000000" w:rsidDel="00000000" w:rsidP="00000000" w:rsidRDefault="00000000" w:rsidRPr="00000000" w14:paraId="000006D5">
      <w:pPr>
        <w:rPr/>
      </w:pPr>
      <w:r w:rsidDel="00000000" w:rsidR="00000000" w:rsidRPr="00000000">
        <w:rPr>
          <w:rtl w:val="0"/>
        </w:rPr>
      </w:r>
    </w:p>
    <w:p w:rsidR="00000000" w:rsidDel="00000000" w:rsidP="00000000" w:rsidRDefault="00000000" w:rsidRPr="00000000" w14:paraId="000006D6">
      <w:pPr>
        <w:rPr/>
      </w:pPr>
      <w:r w:rsidDel="00000000" w:rsidR="00000000" w:rsidRPr="00000000">
        <w:rPr>
          <w:rtl w:val="0"/>
        </w:rPr>
        <w:t xml:space="preserve">AUSTIN: Okay, which one, the north one or the south one?</w:t>
      </w:r>
    </w:p>
    <w:p w:rsidR="00000000" w:rsidDel="00000000" w:rsidP="00000000" w:rsidRDefault="00000000" w:rsidRPr="00000000" w14:paraId="000006D7">
      <w:pPr>
        <w:rPr/>
      </w:pPr>
      <w:r w:rsidDel="00000000" w:rsidR="00000000" w:rsidRPr="00000000">
        <w:rPr>
          <w:rtl w:val="0"/>
        </w:rPr>
      </w:r>
    </w:p>
    <w:p w:rsidR="00000000" w:rsidDel="00000000" w:rsidP="00000000" w:rsidRDefault="00000000" w:rsidRPr="00000000" w14:paraId="000006D8">
      <w:pPr>
        <w:rPr/>
      </w:pPr>
      <w:r w:rsidDel="00000000" w:rsidR="00000000" w:rsidRPr="00000000">
        <w:rPr>
          <w:rtl w:val="0"/>
        </w:rPr>
        <w:t xml:space="preserve">KEITH: I’m gonna start with the smaller one, the south one.</w:t>
      </w:r>
    </w:p>
    <w:p w:rsidR="00000000" w:rsidDel="00000000" w:rsidP="00000000" w:rsidRDefault="00000000" w:rsidRPr="00000000" w14:paraId="000006D9">
      <w:pPr>
        <w:rPr/>
      </w:pPr>
      <w:r w:rsidDel="00000000" w:rsidR="00000000" w:rsidRPr="00000000">
        <w:rPr>
          <w:rtl w:val="0"/>
        </w:rPr>
      </w:r>
    </w:p>
    <w:p w:rsidR="00000000" w:rsidDel="00000000" w:rsidP="00000000" w:rsidRDefault="00000000" w:rsidRPr="00000000" w14:paraId="000006DA">
      <w:pPr>
        <w:rPr/>
      </w:pPr>
      <w:r w:rsidDel="00000000" w:rsidR="00000000" w:rsidRPr="00000000">
        <w:rPr>
          <w:rtl w:val="0"/>
        </w:rPr>
        <w:t xml:space="preserve">ALI: Um…</w:t>
      </w:r>
    </w:p>
    <w:p w:rsidR="00000000" w:rsidDel="00000000" w:rsidP="00000000" w:rsidRDefault="00000000" w:rsidRPr="00000000" w14:paraId="000006DB">
      <w:pPr>
        <w:rPr/>
      </w:pPr>
      <w:r w:rsidDel="00000000" w:rsidR="00000000" w:rsidRPr="00000000">
        <w:rPr>
          <w:rtl w:val="0"/>
        </w:rPr>
      </w:r>
    </w:p>
    <w:p w:rsidR="00000000" w:rsidDel="00000000" w:rsidP="00000000" w:rsidRDefault="00000000" w:rsidRPr="00000000" w14:paraId="000006DC">
      <w:pPr>
        <w:rPr/>
      </w:pPr>
      <w:r w:rsidDel="00000000" w:rsidR="00000000" w:rsidRPr="00000000">
        <w:rPr>
          <w:rtl w:val="0"/>
        </w:rPr>
        <w:t xml:space="preserve">AUSTIN: Hella?</w:t>
      </w:r>
    </w:p>
    <w:p w:rsidR="00000000" w:rsidDel="00000000" w:rsidP="00000000" w:rsidRDefault="00000000" w:rsidRPr="00000000" w14:paraId="000006DD">
      <w:pPr>
        <w:rPr/>
      </w:pPr>
      <w:r w:rsidDel="00000000" w:rsidR="00000000" w:rsidRPr="00000000">
        <w:rPr>
          <w:rtl w:val="0"/>
        </w:rPr>
      </w:r>
    </w:p>
    <w:p w:rsidR="00000000" w:rsidDel="00000000" w:rsidP="00000000" w:rsidRDefault="00000000" w:rsidRPr="00000000" w14:paraId="000006DE">
      <w:pPr>
        <w:rPr/>
      </w:pPr>
      <w:r w:rsidDel="00000000" w:rsidR="00000000" w:rsidRPr="00000000">
        <w:rPr>
          <w:rtl w:val="0"/>
        </w:rPr>
        <w:t xml:space="preserve">ALI: Well, I was just going to say that I kind of imagined her as sort of peering into the lower one to check that there’s no one else on the floor.</w:t>
      </w:r>
    </w:p>
    <w:p w:rsidR="00000000" w:rsidDel="00000000" w:rsidP="00000000" w:rsidRDefault="00000000" w:rsidRPr="00000000" w14:paraId="000006DF">
      <w:pPr>
        <w:rPr/>
      </w:pPr>
      <w:r w:rsidDel="00000000" w:rsidR="00000000" w:rsidRPr="00000000">
        <w:rPr>
          <w:rtl w:val="0"/>
        </w:rPr>
      </w:r>
    </w:p>
    <w:p w:rsidR="00000000" w:rsidDel="00000000" w:rsidP="00000000" w:rsidRDefault="00000000" w:rsidRPr="00000000" w14:paraId="000006E0">
      <w:pPr>
        <w:rPr/>
      </w:pPr>
      <w:r w:rsidDel="00000000" w:rsidR="00000000" w:rsidRPr="00000000">
        <w:rPr>
          <w:rtl w:val="0"/>
        </w:rPr>
        <w:t xml:space="preserve">AUSTIN: There’s no one else here — you were able to wander around this room at this point, uh… The southern one has — there’s like kind of a table at this north wall here, and on that are just like a bunch of knives laid out to be sharpened and admired, they have various like interesting handles on them, they’re of varying quality but they’re of like someone who collects these sorts of things. And then in the corner, where I’m marking on the map here, in the kind of corner next to that thing of knives, is a couple of like little drums that you would put on your lap to play, kind of like, I guess, congos? Bongos? Congos?</w:t>
      </w:r>
    </w:p>
    <w:p w:rsidR="00000000" w:rsidDel="00000000" w:rsidP="00000000" w:rsidRDefault="00000000" w:rsidRPr="00000000" w14:paraId="000006E1">
      <w:pPr>
        <w:rPr/>
      </w:pPr>
      <w:r w:rsidDel="00000000" w:rsidR="00000000" w:rsidRPr="00000000">
        <w:rPr>
          <w:rtl w:val="0"/>
        </w:rPr>
      </w:r>
    </w:p>
    <w:p w:rsidR="00000000" w:rsidDel="00000000" w:rsidP="00000000" w:rsidRDefault="00000000" w:rsidRPr="00000000" w14:paraId="000006E2">
      <w:pPr>
        <w:rPr/>
      </w:pPr>
      <w:r w:rsidDel="00000000" w:rsidR="00000000" w:rsidRPr="00000000">
        <w:rPr>
          <w:rtl w:val="0"/>
        </w:rPr>
        <w:t xml:space="preserve">KEITH: Bongos, or congo...</w:t>
      </w:r>
    </w:p>
    <w:p w:rsidR="00000000" w:rsidDel="00000000" w:rsidP="00000000" w:rsidRDefault="00000000" w:rsidRPr="00000000" w14:paraId="000006E3">
      <w:pPr>
        <w:rPr/>
      </w:pPr>
      <w:r w:rsidDel="00000000" w:rsidR="00000000" w:rsidRPr="00000000">
        <w:rPr>
          <w:rtl w:val="0"/>
        </w:rPr>
      </w:r>
    </w:p>
    <w:p w:rsidR="00000000" w:rsidDel="00000000" w:rsidP="00000000" w:rsidRDefault="00000000" w:rsidRPr="00000000" w14:paraId="000006E4">
      <w:pPr>
        <w:rPr/>
      </w:pPr>
      <w:r w:rsidDel="00000000" w:rsidR="00000000" w:rsidRPr="00000000">
        <w:rPr>
          <w:rtl w:val="0"/>
        </w:rPr>
        <w:t xml:space="preserve">ART: No, a congo drum is a much bigger drum.</w:t>
      </w:r>
    </w:p>
    <w:p w:rsidR="00000000" w:rsidDel="00000000" w:rsidP="00000000" w:rsidRDefault="00000000" w:rsidRPr="00000000" w14:paraId="000006E5">
      <w:pPr>
        <w:rPr/>
      </w:pPr>
      <w:r w:rsidDel="00000000" w:rsidR="00000000" w:rsidRPr="00000000">
        <w:rPr>
          <w:rtl w:val="0"/>
        </w:rPr>
      </w:r>
    </w:p>
    <w:p w:rsidR="00000000" w:rsidDel="00000000" w:rsidP="00000000" w:rsidRDefault="00000000" w:rsidRPr="00000000" w14:paraId="000006E6">
      <w:pPr>
        <w:rPr/>
      </w:pPr>
      <w:r w:rsidDel="00000000" w:rsidR="00000000" w:rsidRPr="00000000">
        <w:rPr>
          <w:rtl w:val="0"/>
        </w:rPr>
        <w:t xml:space="preserve">AUSTIN: Is it? Okay. Yeah, these are bongos, these are like bongos. Also a couple of sketchbooks that are actually just on the bed, and most of them are, like… they’re sort of thing like a teenager draws, they’re kind of like monsters and swords, like a teen who listens to a lot of metal. You know? But every now and then there’s like— </w:t>
      </w:r>
    </w:p>
    <w:p w:rsidR="00000000" w:rsidDel="00000000" w:rsidP="00000000" w:rsidRDefault="00000000" w:rsidRPr="00000000" w14:paraId="000006E7">
      <w:pPr>
        <w:rPr/>
      </w:pPr>
      <w:r w:rsidDel="00000000" w:rsidR="00000000" w:rsidRPr="00000000">
        <w:rPr>
          <w:rtl w:val="0"/>
        </w:rPr>
      </w:r>
    </w:p>
    <w:p w:rsidR="00000000" w:rsidDel="00000000" w:rsidP="00000000" w:rsidRDefault="00000000" w:rsidRPr="00000000" w14:paraId="000006E8">
      <w:pPr>
        <w:rPr/>
      </w:pPr>
      <w:r w:rsidDel="00000000" w:rsidR="00000000" w:rsidRPr="00000000">
        <w:rPr>
          <w:rtl w:val="0"/>
        </w:rPr>
        <w:t xml:space="preserve">KEITH: One of those weird S’s.</w:t>
      </w:r>
    </w:p>
    <w:p w:rsidR="00000000" w:rsidDel="00000000" w:rsidP="00000000" w:rsidRDefault="00000000" w:rsidRPr="00000000" w14:paraId="000006E9">
      <w:pPr>
        <w:rPr/>
      </w:pPr>
      <w:r w:rsidDel="00000000" w:rsidR="00000000" w:rsidRPr="00000000">
        <w:rPr>
          <w:rtl w:val="0"/>
        </w:rPr>
      </w:r>
    </w:p>
    <w:p w:rsidR="00000000" w:rsidDel="00000000" w:rsidP="00000000" w:rsidRDefault="00000000" w:rsidRPr="00000000" w14:paraId="000006EA">
      <w:pPr>
        <w:rPr/>
      </w:pPr>
      <w:r w:rsidDel="00000000" w:rsidR="00000000" w:rsidRPr="00000000">
        <w:rPr>
          <w:rtl w:val="0"/>
        </w:rPr>
        <w:t xml:space="preserve">AUSTIN: Right, one of those — DEFINITELY one of those weird S’s. Definitely. Like… yeah. [KEITH laughing] But, there’s also once in a while kind of a very naturalistic sketch of the other people, of… And actually that’s one way you’re able to find Rivalo’s name, there’s a picture of Rivalo with the mask on that says “Rivalo” on it, and you can even see Cali’s full name is — you can see it, except I forget where I wrote down her full name… Oh, it’s down here, cause it’s on her sheet here. Calithane. C-A-L-I-T-H-A-N-E. Really like above-class drawings of them.</w:t>
      </w:r>
    </w:p>
    <w:p w:rsidR="00000000" w:rsidDel="00000000" w:rsidP="00000000" w:rsidRDefault="00000000" w:rsidRPr="00000000" w14:paraId="000006EB">
      <w:pPr>
        <w:rPr/>
      </w:pPr>
      <w:r w:rsidDel="00000000" w:rsidR="00000000" w:rsidRPr="00000000">
        <w:rPr>
          <w:rtl w:val="0"/>
        </w:rPr>
      </w:r>
    </w:p>
    <w:p w:rsidR="00000000" w:rsidDel="00000000" w:rsidP="00000000" w:rsidRDefault="00000000" w:rsidRPr="00000000" w14:paraId="000006EC">
      <w:pPr>
        <w:rPr/>
      </w:pPr>
      <w:r w:rsidDel="00000000" w:rsidR="00000000" w:rsidRPr="00000000">
        <w:rPr>
          <w:rtl w:val="0"/>
        </w:rPr>
        <w:t xml:space="preserve">KEITH: Okay. Um… there’s nothing under the bed?</w:t>
      </w:r>
    </w:p>
    <w:p w:rsidR="00000000" w:rsidDel="00000000" w:rsidP="00000000" w:rsidRDefault="00000000" w:rsidRPr="00000000" w14:paraId="000006ED">
      <w:pPr>
        <w:rPr/>
      </w:pPr>
      <w:r w:rsidDel="00000000" w:rsidR="00000000" w:rsidRPr="00000000">
        <w:rPr>
          <w:rtl w:val="0"/>
        </w:rPr>
      </w:r>
    </w:p>
    <w:p w:rsidR="00000000" w:rsidDel="00000000" w:rsidP="00000000" w:rsidRDefault="00000000" w:rsidRPr="00000000" w14:paraId="000006EE">
      <w:pPr>
        <w:rPr/>
      </w:pPr>
      <w:r w:rsidDel="00000000" w:rsidR="00000000" w:rsidRPr="00000000">
        <w:rPr>
          <w:rtl w:val="0"/>
        </w:rPr>
        <w:t xml:space="preserve">AUSTIN: Some dust? You know...</w:t>
      </w:r>
    </w:p>
    <w:p w:rsidR="00000000" w:rsidDel="00000000" w:rsidP="00000000" w:rsidRDefault="00000000" w:rsidRPr="00000000" w14:paraId="000006EF">
      <w:pPr>
        <w:rPr/>
      </w:pPr>
      <w:r w:rsidDel="00000000" w:rsidR="00000000" w:rsidRPr="00000000">
        <w:rPr>
          <w:rtl w:val="0"/>
        </w:rPr>
      </w:r>
    </w:p>
    <w:p w:rsidR="00000000" w:rsidDel="00000000" w:rsidP="00000000" w:rsidRDefault="00000000" w:rsidRPr="00000000" w14:paraId="000006F0">
      <w:pPr>
        <w:rPr/>
      </w:pPr>
      <w:r w:rsidDel="00000000" w:rsidR="00000000" w:rsidRPr="00000000">
        <w:rPr>
          <w:rtl w:val="0"/>
        </w:rPr>
        <w:t xml:space="preserve">KEITH: Some dust? Can I take — can I see if — are there any throwing knives, from that collection of knives?</w:t>
      </w:r>
    </w:p>
    <w:p w:rsidR="00000000" w:rsidDel="00000000" w:rsidP="00000000" w:rsidRDefault="00000000" w:rsidRPr="00000000" w14:paraId="000006F1">
      <w:pPr>
        <w:rPr/>
      </w:pPr>
      <w:r w:rsidDel="00000000" w:rsidR="00000000" w:rsidRPr="00000000">
        <w:rPr>
          <w:rtl w:val="0"/>
        </w:rPr>
      </w:r>
    </w:p>
    <w:p w:rsidR="00000000" w:rsidDel="00000000" w:rsidP="00000000" w:rsidRDefault="00000000" w:rsidRPr="00000000" w14:paraId="000006F2">
      <w:pPr>
        <w:rPr/>
      </w:pPr>
      <w:r w:rsidDel="00000000" w:rsidR="00000000" w:rsidRPr="00000000">
        <w:rPr>
          <w:rtl w:val="0"/>
        </w:rPr>
        <w:t xml:space="preserve">AUSTIN (overlapping KEITH): Yes, you can have some throwing knives.</w:t>
      </w:r>
    </w:p>
    <w:p w:rsidR="00000000" w:rsidDel="00000000" w:rsidP="00000000" w:rsidRDefault="00000000" w:rsidRPr="00000000" w14:paraId="000006F3">
      <w:pPr>
        <w:rPr/>
      </w:pPr>
      <w:r w:rsidDel="00000000" w:rsidR="00000000" w:rsidRPr="00000000">
        <w:rPr>
          <w:rtl w:val="0"/>
        </w:rPr>
      </w:r>
    </w:p>
    <w:p w:rsidR="00000000" w:rsidDel="00000000" w:rsidP="00000000" w:rsidRDefault="00000000" w:rsidRPr="00000000" w14:paraId="000006F4">
      <w:pPr>
        <w:rPr/>
      </w:pPr>
      <w:r w:rsidDel="00000000" w:rsidR="00000000" w:rsidRPr="00000000">
        <w:rPr>
          <w:rtl w:val="0"/>
        </w:rPr>
        <w:t xml:space="preserve">KEITH: I’m gonna get those the throwing knives, also— </w:t>
      </w:r>
    </w:p>
    <w:p w:rsidR="00000000" w:rsidDel="00000000" w:rsidP="00000000" w:rsidRDefault="00000000" w:rsidRPr="00000000" w14:paraId="000006F5">
      <w:pPr>
        <w:rPr/>
      </w:pPr>
      <w:r w:rsidDel="00000000" w:rsidR="00000000" w:rsidRPr="00000000">
        <w:rPr>
          <w:rtl w:val="0"/>
        </w:rPr>
      </w:r>
    </w:p>
    <w:p w:rsidR="00000000" w:rsidDel="00000000" w:rsidP="00000000" w:rsidRDefault="00000000" w:rsidRPr="00000000" w14:paraId="000006F6">
      <w:pPr>
        <w:rPr/>
      </w:pPr>
      <w:r w:rsidDel="00000000" w:rsidR="00000000" w:rsidRPr="00000000">
        <w:rPr>
          <w:rtl w:val="0"/>
        </w:rPr>
        <w:t xml:space="preserve">AUSTIN (overlapping KEITH): Take the throwing knives.</w:t>
      </w:r>
    </w:p>
    <w:p w:rsidR="00000000" w:rsidDel="00000000" w:rsidP="00000000" w:rsidRDefault="00000000" w:rsidRPr="00000000" w14:paraId="000006F7">
      <w:pPr>
        <w:rPr/>
      </w:pPr>
      <w:r w:rsidDel="00000000" w:rsidR="00000000" w:rsidRPr="00000000">
        <w:rPr>
          <w:rtl w:val="0"/>
        </w:rPr>
      </w:r>
    </w:p>
    <w:p w:rsidR="00000000" w:rsidDel="00000000" w:rsidP="00000000" w:rsidRDefault="00000000" w:rsidRPr="00000000" w14:paraId="000006F8">
      <w:pPr>
        <w:rPr/>
      </w:pPr>
      <w:r w:rsidDel="00000000" w:rsidR="00000000" w:rsidRPr="00000000">
        <w:rPr>
          <w:rtl w:val="0"/>
        </w:rPr>
        <w:t xml:space="preserve">KEITH: I’m gonna take the throwing knives, plus the nicest collection knife that’s there.</w:t>
      </w:r>
    </w:p>
    <w:p w:rsidR="00000000" w:rsidDel="00000000" w:rsidP="00000000" w:rsidRDefault="00000000" w:rsidRPr="00000000" w14:paraId="000006F9">
      <w:pPr>
        <w:rPr/>
      </w:pPr>
      <w:r w:rsidDel="00000000" w:rsidR="00000000" w:rsidRPr="00000000">
        <w:rPr>
          <w:rtl w:val="0"/>
        </w:rPr>
      </w:r>
    </w:p>
    <w:p w:rsidR="00000000" w:rsidDel="00000000" w:rsidP="00000000" w:rsidRDefault="00000000" w:rsidRPr="00000000" w14:paraId="000006FA">
      <w:pPr>
        <w:rPr/>
      </w:pPr>
      <w:r w:rsidDel="00000000" w:rsidR="00000000" w:rsidRPr="00000000">
        <w:rPr>
          <w:rtl w:val="0"/>
        </w:rPr>
        <w:t xml:space="preserve">AUSTIN: Okay, they’re all basically throwing knives, just that some of the collection knives have cool handles. Y’know? So like, what’s the— </w:t>
      </w:r>
    </w:p>
    <w:p w:rsidR="00000000" w:rsidDel="00000000" w:rsidP="00000000" w:rsidRDefault="00000000" w:rsidRPr="00000000" w14:paraId="000006FB">
      <w:pPr>
        <w:rPr/>
      </w:pPr>
      <w:r w:rsidDel="00000000" w:rsidR="00000000" w:rsidRPr="00000000">
        <w:rPr>
          <w:rtl w:val="0"/>
        </w:rPr>
      </w:r>
    </w:p>
    <w:p w:rsidR="00000000" w:rsidDel="00000000" w:rsidP="00000000" w:rsidRDefault="00000000" w:rsidRPr="00000000" w14:paraId="000006FC">
      <w:pPr>
        <w:rPr/>
      </w:pPr>
      <w:r w:rsidDel="00000000" w:rsidR="00000000" w:rsidRPr="00000000">
        <w:rPr>
          <w:rtl w:val="0"/>
        </w:rPr>
        <w:t xml:space="preserve">KEITH (overlapping AUSTIN): I’ll take the ones that I think are coolest.</w:t>
      </w:r>
    </w:p>
    <w:p w:rsidR="00000000" w:rsidDel="00000000" w:rsidP="00000000" w:rsidRDefault="00000000" w:rsidRPr="00000000" w14:paraId="000006FD">
      <w:pPr>
        <w:rPr/>
      </w:pPr>
      <w:r w:rsidDel="00000000" w:rsidR="00000000" w:rsidRPr="00000000">
        <w:rPr>
          <w:rtl w:val="0"/>
        </w:rPr>
      </w:r>
    </w:p>
    <w:p w:rsidR="00000000" w:rsidDel="00000000" w:rsidP="00000000" w:rsidRDefault="00000000" w:rsidRPr="00000000" w14:paraId="000006FE">
      <w:pPr>
        <w:rPr/>
      </w:pPr>
      <w:r w:rsidDel="00000000" w:rsidR="00000000" w:rsidRPr="00000000">
        <w:rPr>
          <w:rtl w:val="0"/>
        </w:rPr>
        <w:t xml:space="preserve">AUSTIN: What’s the coolest one look like?</w:t>
      </w:r>
    </w:p>
    <w:p w:rsidR="00000000" w:rsidDel="00000000" w:rsidP="00000000" w:rsidRDefault="00000000" w:rsidRPr="00000000" w14:paraId="000006FF">
      <w:pPr>
        <w:rPr/>
      </w:pPr>
      <w:r w:rsidDel="00000000" w:rsidR="00000000" w:rsidRPr="00000000">
        <w:rPr>
          <w:rtl w:val="0"/>
        </w:rPr>
      </w:r>
    </w:p>
    <w:p w:rsidR="00000000" w:rsidDel="00000000" w:rsidP="00000000" w:rsidRDefault="00000000" w:rsidRPr="00000000" w14:paraId="00000700">
      <w:pPr>
        <w:rPr/>
      </w:pPr>
      <w:r w:rsidDel="00000000" w:rsidR="00000000" w:rsidRPr="00000000">
        <w:rPr>
          <w:rtl w:val="0"/>
        </w:rPr>
        <w:t xml:space="preserve">KEITH: Okay, so the coolest one has sort of—</w:t>
      </w:r>
    </w:p>
    <w:p w:rsidR="00000000" w:rsidDel="00000000" w:rsidP="00000000" w:rsidRDefault="00000000" w:rsidRPr="00000000" w14:paraId="00000701">
      <w:pPr>
        <w:rPr/>
      </w:pPr>
      <w:r w:rsidDel="00000000" w:rsidR="00000000" w:rsidRPr="00000000">
        <w:rPr>
          <w:rtl w:val="0"/>
        </w:rPr>
      </w:r>
    </w:p>
    <w:p w:rsidR="00000000" w:rsidDel="00000000" w:rsidP="00000000" w:rsidRDefault="00000000" w:rsidRPr="00000000" w14:paraId="00000702">
      <w:pPr>
        <w:rPr/>
      </w:pPr>
      <w:r w:rsidDel="00000000" w:rsidR="00000000" w:rsidRPr="00000000">
        <w:rPr>
          <w:rtl w:val="0"/>
        </w:rPr>
        <w:t xml:space="preserve">NICK: A fucking eagle on it.</w:t>
      </w:r>
    </w:p>
    <w:p w:rsidR="00000000" w:rsidDel="00000000" w:rsidP="00000000" w:rsidRDefault="00000000" w:rsidRPr="00000000" w14:paraId="00000703">
      <w:pPr>
        <w:rPr/>
      </w:pPr>
      <w:r w:rsidDel="00000000" w:rsidR="00000000" w:rsidRPr="00000000">
        <w:rPr>
          <w:rtl w:val="0"/>
        </w:rPr>
      </w:r>
    </w:p>
    <w:p w:rsidR="00000000" w:rsidDel="00000000" w:rsidP="00000000" w:rsidRDefault="00000000" w:rsidRPr="00000000" w14:paraId="00000704">
      <w:pPr>
        <w:rPr/>
      </w:pPr>
      <w:r w:rsidDel="00000000" w:rsidR="00000000" w:rsidRPr="00000000">
        <w:rPr>
          <w:rtl w:val="0"/>
        </w:rPr>
        <w:t xml:space="preserve">KEITH: No, it’s got, it’s a very simple looking blade and then it’s got sort of like a pearl inlay going down the spine, and then it’s got a bird’s eye maple handle, like a laminated… yeah.</w:t>
      </w:r>
    </w:p>
    <w:p w:rsidR="00000000" w:rsidDel="00000000" w:rsidP="00000000" w:rsidRDefault="00000000" w:rsidRPr="00000000" w14:paraId="00000705">
      <w:pPr>
        <w:rPr/>
      </w:pPr>
      <w:r w:rsidDel="00000000" w:rsidR="00000000" w:rsidRPr="00000000">
        <w:rPr>
          <w:rtl w:val="0"/>
        </w:rPr>
      </w:r>
    </w:p>
    <w:p w:rsidR="00000000" w:rsidDel="00000000" w:rsidP="00000000" w:rsidRDefault="00000000" w:rsidRPr="00000000" w14:paraId="00000706">
      <w:pPr>
        <w:rPr/>
      </w:pPr>
      <w:r w:rsidDel="00000000" w:rsidR="00000000" w:rsidRPr="00000000">
        <w:rPr>
          <w:rtl w:val="0"/>
        </w:rPr>
        <w:t xml:space="preserve">AUSTIN: Okay, sure, great. We’re the knife show now.</w:t>
      </w:r>
    </w:p>
    <w:p w:rsidR="00000000" w:rsidDel="00000000" w:rsidP="00000000" w:rsidRDefault="00000000" w:rsidRPr="00000000" w14:paraId="00000707">
      <w:pPr>
        <w:rPr/>
      </w:pPr>
      <w:r w:rsidDel="00000000" w:rsidR="00000000" w:rsidRPr="00000000">
        <w:rPr>
          <w:rtl w:val="0"/>
        </w:rPr>
      </w:r>
    </w:p>
    <w:p w:rsidR="00000000" w:rsidDel="00000000" w:rsidP="00000000" w:rsidRDefault="00000000" w:rsidRPr="00000000" w14:paraId="00000708">
      <w:pPr>
        <w:rPr/>
      </w:pPr>
      <w:r w:rsidDel="00000000" w:rsidR="00000000" w:rsidRPr="00000000">
        <w:rPr>
          <w:rtl w:val="0"/>
        </w:rPr>
        <w:t xml:space="preserve">NICK: And it’s also got a fucking eagle on it.</w:t>
      </w:r>
    </w:p>
    <w:p w:rsidR="00000000" w:rsidDel="00000000" w:rsidP="00000000" w:rsidRDefault="00000000" w:rsidRPr="00000000" w14:paraId="00000709">
      <w:pPr>
        <w:rPr/>
      </w:pPr>
      <w:r w:rsidDel="00000000" w:rsidR="00000000" w:rsidRPr="00000000">
        <w:rPr>
          <w:rtl w:val="0"/>
        </w:rPr>
      </w:r>
    </w:p>
    <w:p w:rsidR="00000000" w:rsidDel="00000000" w:rsidP="00000000" w:rsidRDefault="00000000" w:rsidRPr="00000000" w14:paraId="0000070A">
      <w:pPr>
        <w:rPr/>
      </w:pPr>
      <w:r w:rsidDel="00000000" w:rsidR="00000000" w:rsidRPr="00000000">
        <w:rPr>
          <w:rtl w:val="0"/>
        </w:rPr>
        <w:t xml:space="preserve">KEITH: It’s got a fucking eagle on it, and it’s got one of those S’s!</w:t>
      </w:r>
    </w:p>
    <w:p w:rsidR="00000000" w:rsidDel="00000000" w:rsidP="00000000" w:rsidRDefault="00000000" w:rsidRPr="00000000" w14:paraId="0000070B">
      <w:pPr>
        <w:rPr/>
      </w:pPr>
      <w:r w:rsidDel="00000000" w:rsidR="00000000" w:rsidRPr="00000000">
        <w:rPr>
          <w:rtl w:val="0"/>
        </w:rPr>
      </w:r>
    </w:p>
    <w:p w:rsidR="00000000" w:rsidDel="00000000" w:rsidP="00000000" w:rsidRDefault="00000000" w:rsidRPr="00000000" w14:paraId="0000070C">
      <w:pPr>
        <w:rPr/>
      </w:pPr>
      <w:r w:rsidDel="00000000" w:rsidR="00000000" w:rsidRPr="00000000">
        <w:rPr>
          <w:rtl w:val="0"/>
        </w:rPr>
        <w:t xml:space="preserve">AUSTIN: Great. Hella, what’s up.</w:t>
      </w:r>
    </w:p>
    <w:p w:rsidR="00000000" w:rsidDel="00000000" w:rsidP="00000000" w:rsidRDefault="00000000" w:rsidRPr="00000000" w14:paraId="0000070D">
      <w:pPr>
        <w:rPr/>
      </w:pPr>
      <w:r w:rsidDel="00000000" w:rsidR="00000000" w:rsidRPr="00000000">
        <w:rPr>
          <w:rtl w:val="0"/>
        </w:rPr>
      </w:r>
    </w:p>
    <w:p w:rsidR="00000000" w:rsidDel="00000000" w:rsidP="00000000" w:rsidRDefault="00000000" w:rsidRPr="00000000" w14:paraId="0000070E">
      <w:pPr>
        <w:rPr/>
      </w:pPr>
      <w:r w:rsidDel="00000000" w:rsidR="00000000" w:rsidRPr="00000000">
        <w:rPr>
          <w:rtl w:val="0"/>
        </w:rPr>
        <w:t xml:space="preserve">ALI: I also want to take a knife.</w:t>
      </w:r>
    </w:p>
    <w:p w:rsidR="00000000" w:rsidDel="00000000" w:rsidP="00000000" w:rsidRDefault="00000000" w:rsidRPr="00000000" w14:paraId="0000070F">
      <w:pPr>
        <w:rPr/>
      </w:pPr>
      <w:r w:rsidDel="00000000" w:rsidR="00000000" w:rsidRPr="00000000">
        <w:rPr>
          <w:rtl w:val="0"/>
        </w:rPr>
      </w:r>
    </w:p>
    <w:p w:rsidR="00000000" w:rsidDel="00000000" w:rsidP="00000000" w:rsidRDefault="00000000" w:rsidRPr="00000000" w14:paraId="00000710">
      <w:pPr>
        <w:rPr/>
      </w:pPr>
      <w:r w:rsidDel="00000000" w:rsidR="00000000" w:rsidRPr="00000000">
        <w:rPr>
          <w:rtl w:val="0"/>
        </w:rPr>
        <w:t xml:space="preserve">AUSTIN: Yeah, you take a knife.</w:t>
      </w:r>
    </w:p>
    <w:p w:rsidR="00000000" w:rsidDel="00000000" w:rsidP="00000000" w:rsidRDefault="00000000" w:rsidRPr="00000000" w14:paraId="00000711">
      <w:pPr>
        <w:rPr/>
      </w:pPr>
      <w:r w:rsidDel="00000000" w:rsidR="00000000" w:rsidRPr="00000000">
        <w:rPr>
          <w:rtl w:val="0"/>
        </w:rPr>
      </w:r>
    </w:p>
    <w:p w:rsidR="00000000" w:rsidDel="00000000" w:rsidP="00000000" w:rsidRDefault="00000000" w:rsidRPr="00000000" w14:paraId="00000712">
      <w:pPr>
        <w:rPr/>
      </w:pPr>
      <w:r w:rsidDel="00000000" w:rsidR="00000000" w:rsidRPr="00000000">
        <w:rPr>
          <w:rtl w:val="0"/>
        </w:rPr>
        <w:t xml:space="preserve">ALI: But I just take sort of a basic one, and I feel the weight in my hand before pocketing it. That’s more of a priority for me.</w:t>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t xml:space="preserve">AUSTIN (overlapping ALI): It’s a good one. In fact, you can have one that has a cool like belt sheath on it, if you want, and just take like one good one and like take that with you, yeah.</w:t>
      </w:r>
    </w:p>
    <w:p w:rsidR="00000000" w:rsidDel="00000000" w:rsidP="00000000" w:rsidRDefault="00000000" w:rsidRPr="00000000" w14:paraId="00000715">
      <w:pPr>
        <w:rPr/>
      </w:pPr>
      <w:r w:rsidDel="00000000" w:rsidR="00000000" w:rsidRPr="00000000">
        <w:rPr>
          <w:rtl w:val="0"/>
        </w:rPr>
      </w:r>
    </w:p>
    <w:p w:rsidR="00000000" w:rsidDel="00000000" w:rsidP="00000000" w:rsidRDefault="00000000" w:rsidRPr="00000000" w14:paraId="00000716">
      <w:pPr>
        <w:rPr/>
      </w:pPr>
      <w:r w:rsidDel="00000000" w:rsidR="00000000" w:rsidRPr="00000000">
        <w:rPr>
          <w:rtl w:val="0"/>
        </w:rPr>
        <w:t xml:space="preserve">ALI: Yeah, and I just have that.</w:t>
      </w:r>
    </w:p>
    <w:p w:rsidR="00000000" w:rsidDel="00000000" w:rsidP="00000000" w:rsidRDefault="00000000" w:rsidRPr="00000000" w14:paraId="00000717">
      <w:pPr>
        <w:rPr/>
      </w:pPr>
      <w:r w:rsidDel="00000000" w:rsidR="00000000" w:rsidRPr="00000000">
        <w:rPr>
          <w:rtl w:val="0"/>
        </w:rPr>
      </w:r>
    </w:p>
    <w:p w:rsidR="00000000" w:rsidDel="00000000" w:rsidP="00000000" w:rsidRDefault="00000000" w:rsidRPr="00000000" w14:paraId="00000718">
      <w:pPr>
        <w:rPr/>
      </w:pPr>
      <w:r w:rsidDel="00000000" w:rsidR="00000000" w:rsidRPr="00000000">
        <w:rPr>
          <w:rtl w:val="0"/>
        </w:rPr>
        <w:t xml:space="preserve">AUSTIN: Okay, and go ahead and write that down.</w:t>
      </w:r>
    </w:p>
    <w:p w:rsidR="00000000" w:rsidDel="00000000" w:rsidP="00000000" w:rsidRDefault="00000000" w:rsidRPr="00000000" w14:paraId="00000719">
      <w:pPr>
        <w:rPr/>
      </w:pPr>
      <w:r w:rsidDel="00000000" w:rsidR="00000000" w:rsidRPr="00000000">
        <w:rPr>
          <w:rtl w:val="0"/>
        </w:rPr>
      </w:r>
    </w:p>
    <w:p w:rsidR="00000000" w:rsidDel="00000000" w:rsidP="00000000" w:rsidRDefault="00000000" w:rsidRPr="00000000" w14:paraId="0000071A">
      <w:pPr>
        <w:rPr/>
      </w:pPr>
      <w:r w:rsidDel="00000000" w:rsidR="00000000" w:rsidRPr="00000000">
        <w:rPr>
          <w:rtl w:val="0"/>
        </w:rPr>
        <w:t xml:space="preserve">KEITH (overlapping AUSTIN): Okay, and because I took like, several, am I getting one weight, probably like… 3 ammo?</w:t>
      </w:r>
    </w:p>
    <w:p w:rsidR="00000000" w:rsidDel="00000000" w:rsidP="00000000" w:rsidRDefault="00000000" w:rsidRPr="00000000" w14:paraId="0000071B">
      <w:pPr>
        <w:rPr/>
      </w:pPr>
      <w:r w:rsidDel="00000000" w:rsidR="00000000" w:rsidRPr="00000000">
        <w:rPr>
          <w:rtl w:val="0"/>
        </w:rPr>
      </w:r>
    </w:p>
    <w:p w:rsidR="00000000" w:rsidDel="00000000" w:rsidP="00000000" w:rsidRDefault="00000000" w:rsidRPr="00000000" w14:paraId="0000071C">
      <w:pPr>
        <w:rPr/>
      </w:pPr>
      <w:r w:rsidDel="00000000" w:rsidR="00000000" w:rsidRPr="00000000">
        <w:rPr>
          <w:rtl w:val="0"/>
        </w:rPr>
        <w:t xml:space="preserve">AUSTIN (overlapping KEITH): Yeah yeah yeah, let’s say one weight for each of you. Yeah, throwing knives are weird, they’re not ammo based, you have three throwing knives. Those are not like arrows where you get just like abstract three ammo, you get three throwing knives, and yeah Hella take that one and take mark of it, it’s a nice knife — maybe that one’s more than a throwing knife, that’s like the sort of thing you could really use in close combat if you had to.</w:t>
      </w:r>
    </w:p>
    <w:p w:rsidR="00000000" w:rsidDel="00000000" w:rsidP="00000000" w:rsidRDefault="00000000" w:rsidRPr="00000000" w14:paraId="0000071D">
      <w:pPr>
        <w:rPr/>
      </w:pPr>
      <w:r w:rsidDel="00000000" w:rsidR="00000000" w:rsidRPr="00000000">
        <w:rPr>
          <w:rtl w:val="0"/>
        </w:rPr>
      </w:r>
    </w:p>
    <w:p w:rsidR="00000000" w:rsidDel="00000000" w:rsidP="00000000" w:rsidRDefault="00000000" w:rsidRPr="00000000" w14:paraId="0000071E">
      <w:pPr>
        <w:rPr/>
      </w:pPr>
      <w:r w:rsidDel="00000000" w:rsidR="00000000" w:rsidRPr="00000000">
        <w:rPr>
          <w:rtl w:val="0"/>
        </w:rPr>
        <w:t xml:space="preserve">ALI: Okay. Yeah.</w:t>
      </w:r>
    </w:p>
    <w:p w:rsidR="00000000" w:rsidDel="00000000" w:rsidP="00000000" w:rsidRDefault="00000000" w:rsidRPr="00000000" w14:paraId="0000071F">
      <w:pPr>
        <w:rPr/>
      </w:pPr>
      <w:r w:rsidDel="00000000" w:rsidR="00000000" w:rsidRPr="00000000">
        <w:rPr>
          <w:rtl w:val="0"/>
        </w:rPr>
      </w:r>
    </w:p>
    <w:p w:rsidR="00000000" w:rsidDel="00000000" w:rsidP="00000000" w:rsidRDefault="00000000" w:rsidRPr="00000000" w14:paraId="00000720">
      <w:pPr>
        <w:rPr/>
      </w:pPr>
      <w:r w:rsidDel="00000000" w:rsidR="00000000" w:rsidRPr="00000000">
        <w:rPr>
          <w:rtl w:val="0"/>
        </w:rPr>
        <w:t xml:space="preserve">KEITH: Okay — wait, the sort of thing I asked about at the beginning?</w:t>
      </w:r>
    </w:p>
    <w:p w:rsidR="00000000" w:rsidDel="00000000" w:rsidP="00000000" w:rsidRDefault="00000000" w:rsidRPr="00000000" w14:paraId="00000721">
      <w:pPr>
        <w:rPr/>
      </w:pPr>
      <w:r w:rsidDel="00000000" w:rsidR="00000000" w:rsidRPr="00000000">
        <w:rPr>
          <w:rtl w:val="0"/>
        </w:rPr>
      </w:r>
    </w:p>
    <w:p w:rsidR="00000000" w:rsidDel="00000000" w:rsidP="00000000" w:rsidRDefault="00000000" w:rsidRPr="00000000" w14:paraId="00000722">
      <w:pPr>
        <w:rPr/>
      </w:pPr>
      <w:r w:rsidDel="00000000" w:rsidR="00000000" w:rsidRPr="00000000">
        <w:rPr>
          <w:rtl w:val="0"/>
        </w:rPr>
        <w:t xml:space="preserve">AUSTIN: Yeah, but… listen. It’s more interesting for me if we split it up that way.</w:t>
      </w:r>
    </w:p>
    <w:p w:rsidR="00000000" w:rsidDel="00000000" w:rsidP="00000000" w:rsidRDefault="00000000" w:rsidRPr="00000000" w14:paraId="00000723">
      <w:pPr>
        <w:rPr/>
      </w:pPr>
      <w:r w:rsidDel="00000000" w:rsidR="00000000" w:rsidRPr="00000000">
        <w:rPr>
          <w:rtl w:val="0"/>
        </w:rPr>
      </w:r>
    </w:p>
    <w:p w:rsidR="00000000" w:rsidDel="00000000" w:rsidP="00000000" w:rsidRDefault="00000000" w:rsidRPr="00000000" w14:paraId="00000724">
      <w:pPr>
        <w:rPr/>
      </w:pPr>
      <w:r w:rsidDel="00000000" w:rsidR="00000000" w:rsidRPr="00000000">
        <w:rPr>
          <w:rtl w:val="0"/>
        </w:rPr>
        <w:t xml:space="preserve">KEITH (overlapping AUSTIN): [laughing] No, that’s fine, I’m not… Yeah.</w:t>
      </w:r>
    </w:p>
    <w:p w:rsidR="00000000" w:rsidDel="00000000" w:rsidP="00000000" w:rsidRDefault="00000000" w:rsidRPr="00000000" w14:paraId="00000725">
      <w:pPr>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t xml:space="preserve">ALI: How does weight factor into being encumbered and stuff, how do you figure out…?</w:t>
      </w:r>
    </w:p>
    <w:p w:rsidR="00000000" w:rsidDel="00000000" w:rsidP="00000000" w:rsidRDefault="00000000" w:rsidRPr="00000000" w14:paraId="00000727">
      <w:pPr>
        <w:rPr/>
      </w:pPr>
      <w:r w:rsidDel="00000000" w:rsidR="00000000" w:rsidRPr="00000000">
        <w:rPr>
          <w:rtl w:val="0"/>
        </w:rPr>
      </w:r>
    </w:p>
    <w:p w:rsidR="00000000" w:rsidDel="00000000" w:rsidP="00000000" w:rsidRDefault="00000000" w:rsidRPr="00000000" w14:paraId="00000728">
      <w:pPr>
        <w:rPr/>
      </w:pPr>
      <w:r w:rsidDel="00000000" w:rsidR="00000000" w:rsidRPr="00000000">
        <w:rPr>
          <w:rtl w:val="0"/>
        </w:rPr>
        <w:t xml:space="preserve">AUSTIN (overlapping ALI): So, if you take a look at your...</w:t>
      </w:r>
    </w:p>
    <w:p w:rsidR="00000000" w:rsidDel="00000000" w:rsidP="00000000" w:rsidRDefault="00000000" w:rsidRPr="00000000" w14:paraId="00000729">
      <w:pPr>
        <w:rPr/>
      </w:pPr>
      <w:r w:rsidDel="00000000" w:rsidR="00000000" w:rsidRPr="00000000">
        <w:rPr>
          <w:rtl w:val="0"/>
        </w:rPr>
      </w:r>
    </w:p>
    <w:p w:rsidR="00000000" w:rsidDel="00000000" w:rsidP="00000000" w:rsidRDefault="00000000" w:rsidRPr="00000000" w14:paraId="0000072A">
      <w:pPr>
        <w:rPr/>
      </w:pPr>
      <w:r w:rsidDel="00000000" w:rsidR="00000000" w:rsidRPr="00000000">
        <w:rPr>
          <w:rtl w:val="0"/>
        </w:rPr>
        <w:t xml:space="preserve">ART (overlapping AUSTIN): It’s on your character sheet. </w:t>
      </w:r>
    </w:p>
    <w:p w:rsidR="00000000" w:rsidDel="00000000" w:rsidP="00000000" w:rsidRDefault="00000000" w:rsidRPr="00000000" w14:paraId="0000072B">
      <w:pPr>
        <w:rPr/>
      </w:pPr>
      <w:r w:rsidDel="00000000" w:rsidR="00000000" w:rsidRPr="00000000">
        <w:rPr>
          <w:rtl w:val="0"/>
        </w:rPr>
      </w:r>
    </w:p>
    <w:p w:rsidR="00000000" w:rsidDel="00000000" w:rsidP="00000000" w:rsidRDefault="00000000" w:rsidRPr="00000000" w14:paraId="0000072C">
      <w:pPr>
        <w:rPr/>
      </w:pPr>
      <w:r w:rsidDel="00000000" w:rsidR="00000000" w:rsidRPr="00000000">
        <w:rPr>
          <w:rtl w:val="0"/>
        </w:rPr>
        <w:t xml:space="preserve">AUSTIN: Yeah, if you take a look on your character sheet and also at like the special moves thing, um, your weight is… What page is that on, is that on the front page?</w:t>
        <w:br w:type="textWrapping"/>
      </w:r>
    </w:p>
    <w:p w:rsidR="00000000" w:rsidDel="00000000" w:rsidP="00000000" w:rsidRDefault="00000000" w:rsidRPr="00000000" w14:paraId="0000072D">
      <w:pPr>
        <w:rPr/>
      </w:pPr>
      <w:r w:rsidDel="00000000" w:rsidR="00000000" w:rsidRPr="00000000">
        <w:rPr>
          <w:rtl w:val="0"/>
        </w:rPr>
        <w:t xml:space="preserve">ART: No, it’s on the second page to the gear, your load is that something?</w:t>
      </w:r>
    </w:p>
    <w:p w:rsidR="00000000" w:rsidDel="00000000" w:rsidP="00000000" w:rsidRDefault="00000000" w:rsidRPr="00000000" w14:paraId="0000072E">
      <w:pPr>
        <w:rPr/>
      </w:pPr>
      <w:r w:rsidDel="00000000" w:rsidR="00000000" w:rsidRPr="00000000">
        <w:rPr>
          <w:rtl w:val="0"/>
        </w:rPr>
      </w:r>
    </w:p>
    <w:p w:rsidR="00000000" w:rsidDel="00000000" w:rsidP="00000000" w:rsidRDefault="00000000" w:rsidRPr="00000000" w14:paraId="0000072F">
      <w:pPr>
        <w:rPr/>
      </w:pPr>
      <w:r w:rsidDel="00000000" w:rsidR="00000000" w:rsidRPr="00000000">
        <w:rPr>
          <w:rtl w:val="0"/>
        </w:rPr>
        <w:t xml:space="preserve">AUSTIN: Your load is, so for Ali as a fighter…</w:t>
      </w:r>
    </w:p>
    <w:p w:rsidR="00000000" w:rsidDel="00000000" w:rsidP="00000000" w:rsidRDefault="00000000" w:rsidRPr="00000000" w14:paraId="00000730">
      <w:pPr>
        <w:rPr/>
      </w:pPr>
      <w:r w:rsidDel="00000000" w:rsidR="00000000" w:rsidRPr="00000000">
        <w:rPr>
          <w:rtl w:val="0"/>
        </w:rPr>
      </w:r>
    </w:p>
    <w:p w:rsidR="00000000" w:rsidDel="00000000" w:rsidP="00000000" w:rsidRDefault="00000000" w:rsidRPr="00000000" w14:paraId="00000731">
      <w:pPr>
        <w:rPr/>
      </w:pPr>
      <w:r w:rsidDel="00000000" w:rsidR="00000000" w:rsidRPr="00000000">
        <w:rPr>
          <w:rtl w:val="0"/>
        </w:rPr>
        <w:t xml:space="preserve">ALI: Oh, I don’t even have to worry ever.</w:t>
      </w:r>
    </w:p>
    <w:p w:rsidR="00000000" w:rsidDel="00000000" w:rsidP="00000000" w:rsidRDefault="00000000" w:rsidRPr="00000000" w14:paraId="00000732">
      <w:pPr>
        <w:rPr/>
      </w:pPr>
      <w:r w:rsidDel="00000000" w:rsidR="00000000" w:rsidRPr="00000000">
        <w:rPr>
          <w:rtl w:val="0"/>
        </w:rPr>
      </w:r>
    </w:p>
    <w:p w:rsidR="00000000" w:rsidDel="00000000" w:rsidP="00000000" w:rsidRDefault="00000000" w:rsidRPr="00000000" w14:paraId="00000733">
      <w:pPr>
        <w:rPr/>
      </w:pPr>
      <w:r w:rsidDel="00000000" w:rsidR="00000000" w:rsidRPr="00000000">
        <w:rPr>
          <w:rtl w:val="0"/>
        </w:rPr>
        <w:t xml:space="preserve">AUSTIN: Why, cause you have so much load?</w:t>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t xml:space="preserve">ALI: Cause it’s 12 plus 2. So 14. So I’ll be fine forever.</w:t>
      </w:r>
    </w:p>
    <w:p w:rsidR="00000000" w:rsidDel="00000000" w:rsidP="00000000" w:rsidRDefault="00000000" w:rsidRPr="00000000" w14:paraId="00000736">
      <w:pPr>
        <w:rPr/>
      </w:pPr>
      <w:r w:rsidDel="00000000" w:rsidR="00000000" w:rsidRPr="00000000">
        <w:rPr>
          <w:rtl w:val="0"/>
        </w:rPr>
      </w:r>
    </w:p>
    <w:p w:rsidR="00000000" w:rsidDel="00000000" w:rsidP="00000000" w:rsidRDefault="00000000" w:rsidRPr="00000000" w14:paraId="00000737">
      <w:pPr>
        <w:rPr/>
      </w:pPr>
      <w:r w:rsidDel="00000000" w:rsidR="00000000" w:rsidRPr="00000000">
        <w:rPr>
          <w:rtl w:val="0"/>
        </w:rPr>
        <w:t xml:space="preserve">JACK: I have… 22.</w:t>
      </w:r>
    </w:p>
    <w:p w:rsidR="00000000" w:rsidDel="00000000" w:rsidP="00000000" w:rsidRDefault="00000000" w:rsidRPr="00000000" w14:paraId="00000738">
      <w:pPr>
        <w:rPr/>
      </w:pPr>
      <w:r w:rsidDel="00000000" w:rsidR="00000000" w:rsidRPr="00000000">
        <w:rPr>
          <w:rtl w:val="0"/>
        </w:rPr>
      </w:r>
    </w:p>
    <w:p w:rsidR="00000000" w:rsidDel="00000000" w:rsidP="00000000" w:rsidRDefault="00000000" w:rsidRPr="00000000" w14:paraId="00000739">
      <w:pPr>
        <w:rPr/>
      </w:pPr>
      <w:r w:rsidDel="00000000" w:rsidR="00000000" w:rsidRPr="00000000">
        <w:rPr>
          <w:rtl w:val="0"/>
        </w:rPr>
        <w:t xml:space="preserve">KEITH: What?</w:t>
      </w:r>
    </w:p>
    <w:p w:rsidR="00000000" w:rsidDel="00000000" w:rsidP="00000000" w:rsidRDefault="00000000" w:rsidRPr="00000000" w14:paraId="0000073A">
      <w:pPr>
        <w:rPr/>
      </w:pPr>
      <w:r w:rsidDel="00000000" w:rsidR="00000000" w:rsidRPr="00000000">
        <w:rPr>
          <w:rtl w:val="0"/>
        </w:rPr>
      </w:r>
    </w:p>
    <w:p w:rsidR="00000000" w:rsidDel="00000000" w:rsidP="00000000" w:rsidRDefault="00000000" w:rsidRPr="00000000" w14:paraId="0000073B">
      <w:pPr>
        <w:rPr/>
      </w:pPr>
      <w:r w:rsidDel="00000000" w:rsidR="00000000" w:rsidRPr="00000000">
        <w:rPr>
          <w:rtl w:val="0"/>
        </w:rPr>
        <w:t xml:space="preserve">AUSTIN: Do you? No you don’t.</w:t>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rPr/>
      </w:pPr>
      <w:r w:rsidDel="00000000" w:rsidR="00000000" w:rsidRPr="00000000">
        <w:rPr>
          <w:rtl w:val="0"/>
        </w:rPr>
        <w:t xml:space="preserve">KEITH: No.</w:t>
      </w:r>
    </w:p>
    <w:p w:rsidR="00000000" w:rsidDel="00000000" w:rsidP="00000000" w:rsidRDefault="00000000" w:rsidRPr="00000000" w14:paraId="0000073E">
      <w:pPr>
        <w:rPr/>
      </w:pPr>
      <w:r w:rsidDel="00000000" w:rsidR="00000000" w:rsidRPr="00000000">
        <w:rPr>
          <w:rtl w:val="0"/>
        </w:rPr>
      </w:r>
    </w:p>
    <w:p w:rsidR="00000000" w:rsidDel="00000000" w:rsidP="00000000" w:rsidRDefault="00000000" w:rsidRPr="00000000" w14:paraId="0000073F">
      <w:pPr>
        <w:rPr/>
      </w:pPr>
      <w:r w:rsidDel="00000000" w:rsidR="00000000" w:rsidRPr="00000000">
        <w:rPr>
          <w:rtl w:val="0"/>
        </w:rPr>
        <w:t xml:space="preserve">AUSTIN: There’s no way you do. </w:t>
      </w:r>
    </w:p>
    <w:p w:rsidR="00000000" w:rsidDel="00000000" w:rsidP="00000000" w:rsidRDefault="00000000" w:rsidRPr="00000000" w14:paraId="00000740">
      <w:pPr>
        <w:rPr/>
      </w:pPr>
      <w:r w:rsidDel="00000000" w:rsidR="00000000" w:rsidRPr="00000000">
        <w:rPr>
          <w:rtl w:val="0"/>
        </w:rPr>
      </w:r>
    </w:p>
    <w:p w:rsidR="00000000" w:rsidDel="00000000" w:rsidP="00000000" w:rsidRDefault="00000000" w:rsidRPr="00000000" w14:paraId="00000741">
      <w:pPr>
        <w:rPr/>
      </w:pPr>
      <w:r w:rsidDel="00000000" w:rsidR="00000000" w:rsidRPr="00000000">
        <w:rPr>
          <w:rtl w:val="0"/>
        </w:rPr>
        <w:t xml:space="preserve">JACK: My load is 9 plus strength?</w:t>
        <w:br w:type="textWrapping"/>
      </w:r>
    </w:p>
    <w:p w:rsidR="00000000" w:rsidDel="00000000" w:rsidP="00000000" w:rsidRDefault="00000000" w:rsidRPr="00000000" w14:paraId="00000742">
      <w:pPr>
        <w:rPr/>
      </w:pPr>
      <w:r w:rsidDel="00000000" w:rsidR="00000000" w:rsidRPr="00000000">
        <w:rPr>
          <w:rtl w:val="0"/>
        </w:rPr>
        <w:t xml:space="preserve">ART: No, it’s +STR.</w:t>
      </w:r>
    </w:p>
    <w:p w:rsidR="00000000" w:rsidDel="00000000" w:rsidP="00000000" w:rsidRDefault="00000000" w:rsidRPr="00000000" w14:paraId="00000743">
      <w:pPr>
        <w:rPr/>
      </w:pPr>
      <w:r w:rsidDel="00000000" w:rsidR="00000000" w:rsidRPr="00000000">
        <w:rPr>
          <w:rtl w:val="0"/>
        </w:rPr>
      </w:r>
    </w:p>
    <w:p w:rsidR="00000000" w:rsidDel="00000000" w:rsidP="00000000" w:rsidRDefault="00000000" w:rsidRPr="00000000" w14:paraId="00000744">
      <w:pPr>
        <w:rPr/>
      </w:pPr>
      <w:r w:rsidDel="00000000" w:rsidR="00000000" w:rsidRPr="00000000">
        <w:rPr>
          <w:rtl w:val="0"/>
        </w:rPr>
        <w:t xml:space="preserve">AUSTIN: It’s not plus strength, it’s +STR.</w:t>
      </w:r>
    </w:p>
    <w:p w:rsidR="00000000" w:rsidDel="00000000" w:rsidP="00000000" w:rsidRDefault="00000000" w:rsidRPr="00000000" w14:paraId="00000745">
      <w:pPr>
        <w:rPr/>
      </w:pPr>
      <w:r w:rsidDel="00000000" w:rsidR="00000000" w:rsidRPr="00000000">
        <w:rPr>
          <w:rtl w:val="0"/>
        </w:rPr>
      </w:r>
    </w:p>
    <w:p w:rsidR="00000000" w:rsidDel="00000000" w:rsidP="00000000" w:rsidRDefault="00000000" w:rsidRPr="00000000" w14:paraId="00000746">
      <w:pPr>
        <w:rPr/>
      </w:pPr>
      <w:r w:rsidDel="00000000" w:rsidR="00000000" w:rsidRPr="00000000">
        <w:rPr>
          <w:rtl w:val="0"/>
        </w:rPr>
        <w:t xml:space="preserve">ALI: Oh, it’s +STR, plus your bonus.</w:t>
      </w:r>
    </w:p>
    <w:p w:rsidR="00000000" w:rsidDel="00000000" w:rsidP="00000000" w:rsidRDefault="00000000" w:rsidRPr="00000000" w14:paraId="00000747">
      <w:pPr>
        <w:rPr/>
      </w:pPr>
      <w:r w:rsidDel="00000000" w:rsidR="00000000" w:rsidRPr="00000000">
        <w:rPr>
          <w:rtl w:val="0"/>
        </w:rPr>
      </w:r>
    </w:p>
    <w:p w:rsidR="00000000" w:rsidDel="00000000" w:rsidP="00000000" w:rsidRDefault="00000000" w:rsidRPr="00000000" w14:paraId="00000748">
      <w:pPr>
        <w:rPr/>
      </w:pPr>
      <w:r w:rsidDel="00000000" w:rsidR="00000000" w:rsidRPr="00000000">
        <w:rPr>
          <w:rtl w:val="0"/>
        </w:rPr>
        <w:t xml:space="preserve">AUSTIN: Plus your bonus.</w:t>
      </w:r>
    </w:p>
    <w:p w:rsidR="00000000" w:rsidDel="00000000" w:rsidP="00000000" w:rsidRDefault="00000000" w:rsidRPr="00000000" w14:paraId="00000749">
      <w:pPr>
        <w:rPr/>
      </w:pPr>
      <w:r w:rsidDel="00000000" w:rsidR="00000000" w:rsidRPr="00000000">
        <w:rPr>
          <w:rtl w:val="0"/>
        </w:rPr>
      </w:r>
    </w:p>
    <w:p w:rsidR="00000000" w:rsidDel="00000000" w:rsidP="00000000" w:rsidRDefault="00000000" w:rsidRPr="00000000" w14:paraId="0000074A">
      <w:pPr>
        <w:rPr/>
      </w:pPr>
      <w:r w:rsidDel="00000000" w:rsidR="00000000" w:rsidRPr="00000000">
        <w:rPr>
          <w:rtl w:val="0"/>
        </w:rPr>
        <w:t xml:space="preserve">JACK: Okay, now that makes sense.</w:t>
      </w:r>
    </w:p>
    <w:p w:rsidR="00000000" w:rsidDel="00000000" w:rsidP="00000000" w:rsidRDefault="00000000" w:rsidRPr="00000000" w14:paraId="0000074B">
      <w:pPr>
        <w:rPr/>
      </w:pPr>
      <w:r w:rsidDel="00000000" w:rsidR="00000000" w:rsidRPr="00000000">
        <w:rPr>
          <w:rtl w:val="0"/>
        </w:rPr>
      </w:r>
    </w:p>
    <w:p w:rsidR="00000000" w:rsidDel="00000000" w:rsidP="00000000" w:rsidRDefault="00000000" w:rsidRPr="00000000" w14:paraId="0000074C">
      <w:pPr>
        <w:rPr/>
      </w:pPr>
      <w:r w:rsidDel="00000000" w:rsidR="00000000" w:rsidRPr="00000000">
        <w:rPr>
          <w:rtl w:val="0"/>
        </w:rPr>
        <w:t xml:space="preserve">AUSTIN: Okay, so going forward, so there are a few times, like with health, if it says the whole word — if it says “strength”, then it’s your whole strength.</w:t>
      </w:r>
    </w:p>
    <w:p w:rsidR="00000000" w:rsidDel="00000000" w:rsidP="00000000" w:rsidRDefault="00000000" w:rsidRPr="00000000" w14:paraId="0000074D">
      <w:pPr>
        <w:rPr/>
      </w:pPr>
      <w:r w:rsidDel="00000000" w:rsidR="00000000" w:rsidRPr="00000000">
        <w:rPr>
          <w:rtl w:val="0"/>
        </w:rPr>
      </w:r>
    </w:p>
    <w:p w:rsidR="00000000" w:rsidDel="00000000" w:rsidP="00000000" w:rsidRDefault="00000000" w:rsidRPr="00000000" w14:paraId="0000074E">
      <w:pPr>
        <w:rPr/>
      </w:pPr>
      <w:r w:rsidDel="00000000" w:rsidR="00000000" w:rsidRPr="00000000">
        <w:rPr>
          <w:rtl w:val="0"/>
        </w:rPr>
        <w:t xml:space="preserve">JACK: I was confused as to why…</w:t>
      </w:r>
    </w:p>
    <w:p w:rsidR="00000000" w:rsidDel="00000000" w:rsidP="00000000" w:rsidRDefault="00000000" w:rsidRPr="00000000" w14:paraId="0000074F">
      <w:pPr>
        <w:rPr/>
      </w:pPr>
      <w:r w:rsidDel="00000000" w:rsidR="00000000" w:rsidRPr="00000000">
        <w:rPr>
          <w:rtl w:val="0"/>
        </w:rPr>
      </w:r>
    </w:p>
    <w:p w:rsidR="00000000" w:rsidDel="00000000" w:rsidP="00000000" w:rsidRDefault="00000000" w:rsidRPr="00000000" w14:paraId="00000750">
      <w:pPr>
        <w:rPr/>
      </w:pPr>
      <w:r w:rsidDel="00000000" w:rsidR="00000000" w:rsidRPr="00000000">
        <w:rPr>
          <w:rtl w:val="0"/>
        </w:rPr>
        <w:t xml:space="preserve">AUSTIN: If it’s just the abbreviation it’s just the bonus.</w:t>
      </w:r>
    </w:p>
    <w:p w:rsidR="00000000" w:rsidDel="00000000" w:rsidP="00000000" w:rsidRDefault="00000000" w:rsidRPr="00000000" w14:paraId="00000751">
      <w:pPr>
        <w:rPr/>
      </w:pPr>
      <w:r w:rsidDel="00000000" w:rsidR="00000000" w:rsidRPr="00000000">
        <w:rPr>
          <w:rtl w:val="0"/>
        </w:rPr>
      </w:r>
    </w:p>
    <w:p w:rsidR="00000000" w:rsidDel="00000000" w:rsidP="00000000" w:rsidRDefault="00000000" w:rsidRPr="00000000" w14:paraId="00000752">
      <w:pPr>
        <w:rPr/>
      </w:pPr>
      <w:r w:rsidDel="00000000" w:rsidR="00000000" w:rsidRPr="00000000">
        <w:rPr>
          <w:rtl w:val="0"/>
        </w:rPr>
        <w:t xml:space="preserve">KEITH: Okay.</w:t>
      </w:r>
    </w:p>
    <w:p w:rsidR="00000000" w:rsidDel="00000000" w:rsidP="00000000" w:rsidRDefault="00000000" w:rsidRPr="00000000" w14:paraId="00000753">
      <w:pPr>
        <w:rPr/>
      </w:pPr>
      <w:r w:rsidDel="00000000" w:rsidR="00000000" w:rsidRPr="00000000">
        <w:rPr>
          <w:rtl w:val="0"/>
        </w:rPr>
      </w:r>
    </w:p>
    <w:p w:rsidR="00000000" w:rsidDel="00000000" w:rsidP="00000000" w:rsidRDefault="00000000" w:rsidRPr="00000000" w14:paraId="00000754">
      <w:pPr>
        <w:rPr/>
      </w:pPr>
      <w:r w:rsidDel="00000000" w:rsidR="00000000" w:rsidRPr="00000000">
        <w:rPr>
          <w:rtl w:val="0"/>
        </w:rPr>
        <w:t xml:space="preserve">JACK: Mhm. Cool.</w:t>
      </w:r>
    </w:p>
    <w:p w:rsidR="00000000" w:rsidDel="00000000" w:rsidP="00000000" w:rsidRDefault="00000000" w:rsidRPr="00000000" w14:paraId="00000755">
      <w:pPr>
        <w:rPr/>
      </w:pPr>
      <w:r w:rsidDel="00000000" w:rsidR="00000000" w:rsidRPr="00000000">
        <w:rPr>
          <w:rtl w:val="0"/>
        </w:rPr>
      </w:r>
    </w:p>
    <w:p w:rsidR="00000000" w:rsidDel="00000000" w:rsidP="00000000" w:rsidRDefault="00000000" w:rsidRPr="00000000" w14:paraId="00000756">
      <w:pPr>
        <w:rPr/>
      </w:pPr>
      <w:r w:rsidDel="00000000" w:rsidR="00000000" w:rsidRPr="00000000">
        <w:rPr>
          <w:rtl w:val="0"/>
        </w:rPr>
        <w:t xml:space="preserve">KEITH: So I think mine is 7, I think. Yeah.</w:t>
      </w:r>
    </w:p>
    <w:p w:rsidR="00000000" w:rsidDel="00000000" w:rsidP="00000000" w:rsidRDefault="00000000" w:rsidRPr="00000000" w14:paraId="00000757">
      <w:pPr>
        <w:rPr/>
      </w:pPr>
      <w:r w:rsidDel="00000000" w:rsidR="00000000" w:rsidRPr="00000000">
        <w:rPr>
          <w:rtl w:val="0"/>
        </w:rPr>
      </w:r>
    </w:p>
    <w:p w:rsidR="00000000" w:rsidDel="00000000" w:rsidP="00000000" w:rsidRDefault="00000000" w:rsidRPr="00000000" w14:paraId="00000758">
      <w:pPr>
        <w:rPr/>
      </w:pPr>
      <w:r w:rsidDel="00000000" w:rsidR="00000000" w:rsidRPr="00000000">
        <w:rPr>
          <w:rtl w:val="0"/>
        </w:rPr>
        <w:t xml:space="preserve">AUSTIN: That sounds right.</w:t>
      </w:r>
    </w:p>
    <w:p w:rsidR="00000000" w:rsidDel="00000000" w:rsidP="00000000" w:rsidRDefault="00000000" w:rsidRPr="00000000" w14:paraId="00000759">
      <w:pPr>
        <w:rPr/>
      </w:pPr>
      <w:r w:rsidDel="00000000" w:rsidR="00000000" w:rsidRPr="00000000">
        <w:rPr>
          <w:rtl w:val="0"/>
        </w:rPr>
      </w:r>
    </w:p>
    <w:p w:rsidR="00000000" w:rsidDel="00000000" w:rsidP="00000000" w:rsidRDefault="00000000" w:rsidRPr="00000000" w14:paraId="0000075A">
      <w:pPr>
        <w:rPr/>
      </w:pPr>
      <w:r w:rsidDel="00000000" w:rsidR="00000000" w:rsidRPr="00000000">
        <w:rPr>
          <w:rtl w:val="0"/>
        </w:rPr>
        <w:t xml:space="preserve">JACK: That makes sense.</w:t>
      </w:r>
    </w:p>
    <w:p w:rsidR="00000000" w:rsidDel="00000000" w:rsidP="00000000" w:rsidRDefault="00000000" w:rsidRPr="00000000" w14:paraId="0000075B">
      <w:pPr>
        <w:rPr/>
      </w:pPr>
      <w:r w:rsidDel="00000000" w:rsidR="00000000" w:rsidRPr="00000000">
        <w:rPr>
          <w:rtl w:val="0"/>
        </w:rPr>
      </w:r>
    </w:p>
    <w:p w:rsidR="00000000" w:rsidDel="00000000" w:rsidP="00000000" w:rsidRDefault="00000000" w:rsidRPr="00000000" w14:paraId="0000075C">
      <w:pPr>
        <w:rPr/>
      </w:pPr>
      <w:r w:rsidDel="00000000" w:rsidR="00000000" w:rsidRPr="00000000">
        <w:rPr>
          <w:rtl w:val="0"/>
        </w:rPr>
        <w:t xml:space="preserve">AUSTIN: Fantasmo, what are you up to at this point?</w:t>
      </w:r>
    </w:p>
    <w:p w:rsidR="00000000" w:rsidDel="00000000" w:rsidP="00000000" w:rsidRDefault="00000000" w:rsidRPr="00000000" w14:paraId="0000075D">
      <w:pPr>
        <w:rPr/>
      </w:pPr>
      <w:r w:rsidDel="00000000" w:rsidR="00000000" w:rsidRPr="00000000">
        <w:rPr>
          <w:rtl w:val="0"/>
        </w:rPr>
      </w:r>
    </w:p>
    <w:p w:rsidR="00000000" w:rsidDel="00000000" w:rsidP="00000000" w:rsidRDefault="00000000" w:rsidRPr="00000000" w14:paraId="0000075E">
      <w:pPr>
        <w:rPr/>
      </w:pPr>
      <w:r w:rsidDel="00000000" w:rsidR="00000000" w:rsidRPr="00000000">
        <w:rPr>
          <w:rtl w:val="0"/>
        </w:rPr>
        <w:t xml:space="preserve">NICK: Um, my load is… well, my S-T-R is -1, so I have 7 plus strength which means I have a 6 max load, and I have 5 load right now.</w:t>
      </w:r>
    </w:p>
    <w:p w:rsidR="00000000" w:rsidDel="00000000" w:rsidP="00000000" w:rsidRDefault="00000000" w:rsidRPr="00000000" w14:paraId="0000075F">
      <w:pPr>
        <w:rPr/>
      </w:pPr>
      <w:r w:rsidDel="00000000" w:rsidR="00000000" w:rsidRPr="00000000">
        <w:rPr>
          <w:rtl w:val="0"/>
        </w:rPr>
      </w:r>
    </w:p>
    <w:p w:rsidR="00000000" w:rsidDel="00000000" w:rsidP="00000000" w:rsidRDefault="00000000" w:rsidRPr="00000000" w14:paraId="00000760">
      <w:pPr>
        <w:rPr/>
      </w:pPr>
      <w:r w:rsidDel="00000000" w:rsidR="00000000" w:rsidRPr="00000000">
        <w:rPr>
          <w:rtl w:val="0"/>
        </w:rPr>
        <w:t xml:space="preserve">AUSTIN: Okay. What are you up to, what are you doing?</w:t>
      </w:r>
    </w:p>
    <w:p w:rsidR="00000000" w:rsidDel="00000000" w:rsidP="00000000" w:rsidRDefault="00000000" w:rsidRPr="00000000" w14:paraId="00000761">
      <w:pPr>
        <w:rPr/>
      </w:pPr>
      <w:r w:rsidDel="00000000" w:rsidR="00000000" w:rsidRPr="00000000">
        <w:rPr>
          <w:rtl w:val="0"/>
        </w:rPr>
      </w:r>
    </w:p>
    <w:p w:rsidR="00000000" w:rsidDel="00000000" w:rsidP="00000000" w:rsidRDefault="00000000" w:rsidRPr="00000000" w14:paraId="00000762">
      <w:pPr>
        <w:rPr/>
      </w:pPr>
      <w:r w:rsidDel="00000000" w:rsidR="00000000" w:rsidRPr="00000000">
        <w:rPr>
          <w:rtl w:val="0"/>
        </w:rPr>
        <w:t xml:space="preserve">NICK: Oh, oh. Sorry.</w:t>
      </w:r>
    </w:p>
    <w:p w:rsidR="00000000" w:rsidDel="00000000" w:rsidP="00000000" w:rsidRDefault="00000000" w:rsidRPr="00000000" w14:paraId="00000763">
      <w:pPr>
        <w:rPr/>
      </w:pPr>
      <w:r w:rsidDel="00000000" w:rsidR="00000000" w:rsidRPr="00000000">
        <w:rPr>
          <w:rtl w:val="0"/>
        </w:rPr>
      </w:r>
    </w:p>
    <w:p w:rsidR="00000000" w:rsidDel="00000000" w:rsidP="00000000" w:rsidRDefault="00000000" w:rsidRPr="00000000" w14:paraId="00000764">
      <w:pPr>
        <w:rPr/>
      </w:pPr>
      <w:r w:rsidDel="00000000" w:rsidR="00000000" w:rsidRPr="00000000">
        <w:rPr>
          <w:rtl w:val="0"/>
        </w:rPr>
        <w:t xml:space="preserve">AUSTIN: Sorry, I should’ve been clear. That’s on me.</w:t>
      </w:r>
    </w:p>
    <w:p w:rsidR="00000000" w:rsidDel="00000000" w:rsidP="00000000" w:rsidRDefault="00000000" w:rsidRPr="00000000" w14:paraId="00000765">
      <w:pPr>
        <w:rPr/>
      </w:pPr>
      <w:r w:rsidDel="00000000" w:rsidR="00000000" w:rsidRPr="00000000">
        <w:rPr>
          <w:rtl w:val="0"/>
        </w:rPr>
      </w:r>
    </w:p>
    <w:p w:rsidR="00000000" w:rsidDel="00000000" w:rsidP="00000000" w:rsidRDefault="00000000" w:rsidRPr="00000000" w14:paraId="00000766">
      <w:pPr>
        <w:rPr/>
      </w:pPr>
      <w:r w:rsidDel="00000000" w:rsidR="00000000" w:rsidRPr="00000000">
        <w:rPr>
          <w:rtl w:val="0"/>
        </w:rPr>
        <w:t xml:space="preserve">NICK: No no no. Um…</w:t>
      </w:r>
    </w:p>
    <w:p w:rsidR="00000000" w:rsidDel="00000000" w:rsidP="00000000" w:rsidRDefault="00000000" w:rsidRPr="00000000" w14:paraId="00000767">
      <w:pPr>
        <w:rPr/>
      </w:pPr>
      <w:r w:rsidDel="00000000" w:rsidR="00000000" w:rsidRPr="00000000">
        <w:rPr>
          <w:rtl w:val="0"/>
        </w:rPr>
      </w:r>
    </w:p>
    <w:p w:rsidR="00000000" w:rsidDel="00000000" w:rsidP="00000000" w:rsidRDefault="00000000" w:rsidRPr="00000000" w14:paraId="00000768">
      <w:pPr>
        <w:rPr/>
      </w:pPr>
      <w:r w:rsidDel="00000000" w:rsidR="00000000" w:rsidRPr="00000000">
        <w:rPr>
          <w:rtl w:val="0"/>
        </w:rPr>
        <w:t xml:space="preserve">ART: Hella, you might be — I don’t know what you picked for your starting gear, you might be closer to your maximum load than you think.</w:t>
      </w:r>
    </w:p>
    <w:p w:rsidR="00000000" w:rsidDel="00000000" w:rsidP="00000000" w:rsidRDefault="00000000" w:rsidRPr="00000000" w14:paraId="00000769">
      <w:pPr>
        <w:rPr/>
      </w:pPr>
      <w:r w:rsidDel="00000000" w:rsidR="00000000" w:rsidRPr="00000000">
        <w:rPr>
          <w:rtl w:val="0"/>
        </w:rPr>
      </w:r>
    </w:p>
    <w:p w:rsidR="00000000" w:rsidDel="00000000" w:rsidP="00000000" w:rsidRDefault="00000000" w:rsidRPr="00000000" w14:paraId="0000076A">
      <w:pPr>
        <w:rPr/>
      </w:pPr>
      <w:r w:rsidDel="00000000" w:rsidR="00000000" w:rsidRPr="00000000">
        <w:rPr>
          <w:rtl w:val="0"/>
        </w:rPr>
        <w:t xml:space="preserve">AUSTIN: You should check.</w:t>
      </w:r>
    </w:p>
    <w:p w:rsidR="00000000" w:rsidDel="00000000" w:rsidP="00000000" w:rsidRDefault="00000000" w:rsidRPr="00000000" w14:paraId="0000076B">
      <w:pPr>
        <w:rPr/>
      </w:pPr>
      <w:r w:rsidDel="00000000" w:rsidR="00000000" w:rsidRPr="00000000">
        <w:rPr>
          <w:rtl w:val="0"/>
        </w:rPr>
      </w:r>
    </w:p>
    <w:p w:rsidR="00000000" w:rsidDel="00000000" w:rsidP="00000000" w:rsidRDefault="00000000" w:rsidRPr="00000000" w14:paraId="0000076C">
      <w:pPr>
        <w:rPr/>
      </w:pPr>
      <w:r w:rsidDel="00000000" w:rsidR="00000000" w:rsidRPr="00000000">
        <w:rPr>
          <w:rtl w:val="0"/>
        </w:rPr>
        <w:t xml:space="preserve">ALI: Um, my...</w:t>
      </w:r>
    </w:p>
    <w:p w:rsidR="00000000" w:rsidDel="00000000" w:rsidP="00000000" w:rsidRDefault="00000000" w:rsidRPr="00000000" w14:paraId="0000076D">
      <w:pPr>
        <w:rPr/>
      </w:pPr>
      <w:r w:rsidDel="00000000" w:rsidR="00000000" w:rsidRPr="00000000">
        <w:rPr>
          <w:rtl w:val="0"/>
        </w:rPr>
      </w:r>
    </w:p>
    <w:p w:rsidR="00000000" w:rsidDel="00000000" w:rsidP="00000000" w:rsidRDefault="00000000" w:rsidRPr="00000000" w14:paraId="0000076E">
      <w:pPr>
        <w:rPr/>
      </w:pPr>
      <w:r w:rsidDel="00000000" w:rsidR="00000000" w:rsidRPr="00000000">
        <w:rPr>
          <w:rtl w:val="0"/>
        </w:rPr>
        <w:t xml:space="preserve">NICK (overlapping ALI): Oh I double and triple checked.</w:t>
      </w:r>
    </w:p>
    <w:p w:rsidR="00000000" w:rsidDel="00000000" w:rsidP="00000000" w:rsidRDefault="00000000" w:rsidRPr="00000000" w14:paraId="0000076F">
      <w:pPr>
        <w:rPr/>
      </w:pPr>
      <w:r w:rsidDel="00000000" w:rsidR="00000000" w:rsidRPr="00000000">
        <w:rPr>
          <w:rtl w:val="0"/>
        </w:rPr>
      </w:r>
    </w:p>
    <w:p w:rsidR="00000000" w:rsidDel="00000000" w:rsidP="00000000" w:rsidRDefault="00000000" w:rsidRPr="00000000" w14:paraId="00000770">
      <w:pPr>
        <w:rPr/>
      </w:pPr>
      <w:r w:rsidDel="00000000" w:rsidR="00000000" w:rsidRPr="00000000">
        <w:rPr>
          <w:rtl w:val="0"/>
        </w:rPr>
        <w:t xml:space="preserve">AUSTIN: No no no, Hella, Hella...</w:t>
      </w:r>
    </w:p>
    <w:p w:rsidR="00000000" w:rsidDel="00000000" w:rsidP="00000000" w:rsidRDefault="00000000" w:rsidRPr="00000000" w14:paraId="00000771">
      <w:pPr>
        <w:rPr/>
      </w:pPr>
      <w:r w:rsidDel="00000000" w:rsidR="00000000" w:rsidRPr="00000000">
        <w:rPr>
          <w:rtl w:val="0"/>
        </w:rPr>
      </w:r>
    </w:p>
    <w:p w:rsidR="00000000" w:rsidDel="00000000" w:rsidP="00000000" w:rsidRDefault="00000000" w:rsidRPr="00000000" w14:paraId="00000772">
      <w:pPr>
        <w:rPr/>
      </w:pPr>
      <w:r w:rsidDel="00000000" w:rsidR="00000000" w:rsidRPr="00000000">
        <w:rPr>
          <w:rtl w:val="0"/>
        </w:rPr>
        <w:t xml:space="preserve">ART (overlapping AUSTIN): No, not you...</w:t>
      </w:r>
    </w:p>
    <w:p w:rsidR="00000000" w:rsidDel="00000000" w:rsidP="00000000" w:rsidRDefault="00000000" w:rsidRPr="00000000" w14:paraId="00000773">
      <w:pPr>
        <w:rPr/>
      </w:pPr>
      <w:r w:rsidDel="00000000" w:rsidR="00000000" w:rsidRPr="00000000">
        <w:rPr>
          <w:rtl w:val="0"/>
        </w:rPr>
      </w:r>
    </w:p>
    <w:p w:rsidR="00000000" w:rsidDel="00000000" w:rsidP="00000000" w:rsidRDefault="00000000" w:rsidRPr="00000000" w14:paraId="00000774">
      <w:pPr>
        <w:rPr/>
      </w:pPr>
      <w:r w:rsidDel="00000000" w:rsidR="00000000" w:rsidRPr="00000000">
        <w:rPr>
          <w:rtl w:val="0"/>
        </w:rPr>
        <w:t xml:space="preserve">ART: Cause she was saying she could never get there and she might be close.</w:t>
      </w:r>
    </w:p>
    <w:p w:rsidR="00000000" w:rsidDel="00000000" w:rsidP="00000000" w:rsidRDefault="00000000" w:rsidRPr="00000000" w14:paraId="00000775">
      <w:pPr>
        <w:rPr/>
      </w:pPr>
      <w:r w:rsidDel="00000000" w:rsidR="00000000" w:rsidRPr="00000000">
        <w:rPr>
          <w:rtl w:val="0"/>
        </w:rPr>
      </w:r>
    </w:p>
    <w:p w:rsidR="00000000" w:rsidDel="00000000" w:rsidP="00000000" w:rsidRDefault="00000000" w:rsidRPr="00000000" w14:paraId="00000776">
      <w:pPr>
        <w:rPr/>
      </w:pPr>
      <w:r w:rsidDel="00000000" w:rsidR="00000000" w:rsidRPr="00000000">
        <w:rPr>
          <w:rtl w:val="0"/>
        </w:rPr>
        <w:t xml:space="preserve">ALI: No, my sword is, um, minus 1 weight, so that doesn’t come into account, and then I just </w:t>
      </w:r>
    </w:p>
    <w:p w:rsidR="00000000" w:rsidDel="00000000" w:rsidP="00000000" w:rsidRDefault="00000000" w:rsidRPr="00000000" w14:paraId="00000777">
      <w:pPr>
        <w:rPr/>
      </w:pPr>
      <w:r w:rsidDel="00000000" w:rsidR="00000000" w:rsidRPr="00000000">
        <w:rPr>
          <w:rtl w:val="0"/>
        </w:rPr>
        <w:t xml:space="preserve">have… armor is 1, gear is 1. </w:t>
      </w:r>
    </w:p>
    <w:p w:rsidR="00000000" w:rsidDel="00000000" w:rsidP="00000000" w:rsidRDefault="00000000" w:rsidRPr="00000000" w14:paraId="00000778">
      <w:pPr>
        <w:rPr/>
      </w:pPr>
      <w:r w:rsidDel="00000000" w:rsidR="00000000" w:rsidRPr="00000000">
        <w:rPr>
          <w:rtl w:val="0"/>
        </w:rPr>
      </w:r>
    </w:p>
    <w:p w:rsidR="00000000" w:rsidDel="00000000" w:rsidP="00000000" w:rsidRDefault="00000000" w:rsidRPr="00000000" w14:paraId="00000779">
      <w:pPr>
        <w:rPr/>
      </w:pPr>
      <w:r w:rsidDel="00000000" w:rsidR="00000000" w:rsidRPr="00000000">
        <w:rPr>
          <w:rtl w:val="0"/>
        </w:rPr>
        <w:t xml:space="preserve">NICK: Minus 1? </w:t>
      </w:r>
    </w:p>
    <w:p w:rsidR="00000000" w:rsidDel="00000000" w:rsidP="00000000" w:rsidRDefault="00000000" w:rsidRPr="00000000" w14:paraId="0000077A">
      <w:pPr>
        <w:rPr/>
      </w:pPr>
      <w:r w:rsidDel="00000000" w:rsidR="00000000" w:rsidRPr="00000000">
        <w:rPr>
          <w:rtl w:val="0"/>
        </w:rPr>
      </w:r>
    </w:p>
    <w:p w:rsidR="00000000" w:rsidDel="00000000" w:rsidP="00000000" w:rsidRDefault="00000000" w:rsidRPr="00000000" w14:paraId="0000077B">
      <w:pPr>
        <w:rPr/>
      </w:pPr>
      <w:r w:rsidDel="00000000" w:rsidR="00000000" w:rsidRPr="00000000">
        <w:rPr>
          <w:rtl w:val="0"/>
        </w:rPr>
        <w:t xml:space="preserve">ALI: Yeah.</w:t>
      </w:r>
    </w:p>
    <w:p w:rsidR="00000000" w:rsidDel="00000000" w:rsidP="00000000" w:rsidRDefault="00000000" w:rsidRPr="00000000" w14:paraId="0000077C">
      <w:pPr>
        <w:rPr/>
      </w:pPr>
      <w:r w:rsidDel="00000000" w:rsidR="00000000" w:rsidRPr="00000000">
        <w:rPr>
          <w:rtl w:val="0"/>
        </w:rPr>
      </w:r>
    </w:p>
    <w:p w:rsidR="00000000" w:rsidDel="00000000" w:rsidP="00000000" w:rsidRDefault="00000000" w:rsidRPr="00000000" w14:paraId="0000077D">
      <w:pPr>
        <w:rPr/>
      </w:pPr>
      <w:r w:rsidDel="00000000" w:rsidR="00000000" w:rsidRPr="00000000">
        <w:rPr>
          <w:rtl w:val="0"/>
        </w:rPr>
        <w:t xml:space="preserve">NICK: Carrying the sword lets you carry something else?</w:t>
      </w:r>
    </w:p>
    <w:p w:rsidR="00000000" w:rsidDel="00000000" w:rsidP="00000000" w:rsidRDefault="00000000" w:rsidRPr="00000000" w14:paraId="0000077E">
      <w:pPr>
        <w:rPr/>
      </w:pPr>
      <w:r w:rsidDel="00000000" w:rsidR="00000000" w:rsidRPr="00000000">
        <w:rPr>
          <w:rtl w:val="0"/>
        </w:rPr>
      </w:r>
    </w:p>
    <w:p w:rsidR="00000000" w:rsidDel="00000000" w:rsidP="00000000" w:rsidRDefault="00000000" w:rsidRPr="00000000" w14:paraId="0000077F">
      <w:pPr>
        <w:rPr/>
      </w:pPr>
      <w:r w:rsidDel="00000000" w:rsidR="00000000" w:rsidRPr="00000000">
        <w:rPr>
          <w:rtl w:val="0"/>
        </w:rPr>
        <w:t xml:space="preserve">ART (overlapping NICK): No, it’s minus 1 from 2.</w:t>
      </w:r>
    </w:p>
    <w:p w:rsidR="00000000" w:rsidDel="00000000" w:rsidP="00000000" w:rsidRDefault="00000000" w:rsidRPr="00000000" w14:paraId="00000780">
      <w:pPr>
        <w:rPr/>
      </w:pPr>
      <w:r w:rsidDel="00000000" w:rsidR="00000000" w:rsidRPr="00000000">
        <w:rPr>
          <w:rtl w:val="0"/>
        </w:rPr>
      </w:r>
    </w:p>
    <w:p w:rsidR="00000000" w:rsidDel="00000000" w:rsidP="00000000" w:rsidRDefault="00000000" w:rsidRPr="00000000" w14:paraId="00000781">
      <w:pPr>
        <w:rPr/>
      </w:pPr>
      <w:r w:rsidDel="00000000" w:rsidR="00000000" w:rsidRPr="00000000">
        <w:rPr>
          <w:rtl w:val="0"/>
        </w:rPr>
        <w:t xml:space="preserve">AUSTIN: From 2, it drops down to 1.</w:t>
      </w:r>
    </w:p>
    <w:p w:rsidR="00000000" w:rsidDel="00000000" w:rsidP="00000000" w:rsidRDefault="00000000" w:rsidRPr="00000000" w14:paraId="00000782">
      <w:pPr>
        <w:rPr/>
      </w:pPr>
      <w:r w:rsidDel="00000000" w:rsidR="00000000" w:rsidRPr="00000000">
        <w:rPr>
          <w:rtl w:val="0"/>
        </w:rPr>
      </w:r>
    </w:p>
    <w:p w:rsidR="00000000" w:rsidDel="00000000" w:rsidP="00000000" w:rsidRDefault="00000000" w:rsidRPr="00000000" w14:paraId="00000783">
      <w:pPr>
        <w:rPr/>
      </w:pPr>
      <w:r w:rsidDel="00000000" w:rsidR="00000000" w:rsidRPr="00000000">
        <w:rPr>
          <w:rtl w:val="0"/>
        </w:rPr>
        <w:t xml:space="preserve">ALI: Oh okay, so one, two, three, four… five…</w:t>
      </w:r>
    </w:p>
    <w:p w:rsidR="00000000" w:rsidDel="00000000" w:rsidP="00000000" w:rsidRDefault="00000000" w:rsidRPr="00000000" w14:paraId="00000784">
      <w:pPr>
        <w:rPr/>
      </w:pPr>
      <w:r w:rsidDel="00000000" w:rsidR="00000000" w:rsidRPr="00000000">
        <w:rPr>
          <w:rtl w:val="0"/>
        </w:rPr>
      </w:r>
    </w:p>
    <w:p w:rsidR="00000000" w:rsidDel="00000000" w:rsidP="00000000" w:rsidRDefault="00000000" w:rsidRPr="00000000" w14:paraId="00000785">
      <w:pPr>
        <w:rPr/>
      </w:pPr>
      <w:r w:rsidDel="00000000" w:rsidR="00000000" w:rsidRPr="00000000">
        <w:rPr>
          <w:rtl w:val="0"/>
        </w:rPr>
        <w:t xml:space="preserve">AUSTIN: Plus the stuff… Okay.</w:t>
      </w:r>
    </w:p>
    <w:p w:rsidR="00000000" w:rsidDel="00000000" w:rsidP="00000000" w:rsidRDefault="00000000" w:rsidRPr="00000000" w14:paraId="00000786">
      <w:pPr>
        <w:rPr/>
      </w:pPr>
      <w:r w:rsidDel="00000000" w:rsidR="00000000" w:rsidRPr="00000000">
        <w:rPr>
          <w:rtl w:val="0"/>
        </w:rPr>
      </w:r>
    </w:p>
    <w:p w:rsidR="00000000" w:rsidDel="00000000" w:rsidP="00000000" w:rsidRDefault="00000000" w:rsidRPr="00000000" w14:paraId="00000787">
      <w:pPr>
        <w:rPr/>
      </w:pPr>
      <w:r w:rsidDel="00000000" w:rsidR="00000000" w:rsidRPr="00000000">
        <w:rPr>
          <w:rtl w:val="0"/>
        </w:rPr>
        <w:t xml:space="preserve">ALI: Plus that knife…</w:t>
      </w:r>
    </w:p>
    <w:p w:rsidR="00000000" w:rsidDel="00000000" w:rsidP="00000000" w:rsidRDefault="00000000" w:rsidRPr="00000000" w14:paraId="00000788">
      <w:pPr>
        <w:rPr/>
      </w:pPr>
      <w:r w:rsidDel="00000000" w:rsidR="00000000" w:rsidRPr="00000000">
        <w:rPr>
          <w:rtl w:val="0"/>
        </w:rPr>
      </w:r>
    </w:p>
    <w:p w:rsidR="00000000" w:rsidDel="00000000" w:rsidP="00000000" w:rsidRDefault="00000000" w:rsidRPr="00000000" w14:paraId="00000789">
      <w:pPr>
        <w:rPr/>
      </w:pPr>
      <w:r w:rsidDel="00000000" w:rsidR="00000000" w:rsidRPr="00000000">
        <w:rPr>
          <w:rtl w:val="0"/>
        </w:rPr>
        <w:t xml:space="preserve">AUSTIN: Is 1.</w:t>
      </w:r>
    </w:p>
    <w:p w:rsidR="00000000" w:rsidDel="00000000" w:rsidP="00000000" w:rsidRDefault="00000000" w:rsidRPr="00000000" w14:paraId="0000078A">
      <w:pPr>
        <w:rPr/>
      </w:pPr>
      <w:r w:rsidDel="00000000" w:rsidR="00000000" w:rsidRPr="00000000">
        <w:rPr>
          <w:rtl w:val="0"/>
        </w:rPr>
      </w:r>
    </w:p>
    <w:p w:rsidR="00000000" w:rsidDel="00000000" w:rsidP="00000000" w:rsidRDefault="00000000" w:rsidRPr="00000000" w14:paraId="0000078B">
      <w:pPr>
        <w:rPr/>
      </w:pPr>
      <w:r w:rsidDel="00000000" w:rsidR="00000000" w:rsidRPr="00000000">
        <w:rPr>
          <w:rtl w:val="0"/>
        </w:rPr>
        <w:t xml:space="preserve">ALI: And then the…</w:t>
      </w:r>
    </w:p>
    <w:p w:rsidR="00000000" w:rsidDel="00000000" w:rsidP="00000000" w:rsidRDefault="00000000" w:rsidRPr="00000000" w14:paraId="0000078C">
      <w:pPr>
        <w:rPr/>
      </w:pPr>
      <w:r w:rsidDel="00000000" w:rsidR="00000000" w:rsidRPr="00000000">
        <w:rPr>
          <w:rtl w:val="0"/>
        </w:rPr>
      </w:r>
    </w:p>
    <w:p w:rsidR="00000000" w:rsidDel="00000000" w:rsidP="00000000" w:rsidRDefault="00000000" w:rsidRPr="00000000" w14:paraId="0000078D">
      <w:pPr>
        <w:rPr/>
      </w:pPr>
      <w:r w:rsidDel="00000000" w:rsidR="00000000" w:rsidRPr="00000000">
        <w:rPr>
          <w:rtl w:val="0"/>
        </w:rPr>
        <w:t xml:space="preserve">KEITH: So you’re still less then half.</w:t>
      </w:r>
    </w:p>
    <w:p w:rsidR="00000000" w:rsidDel="00000000" w:rsidP="00000000" w:rsidRDefault="00000000" w:rsidRPr="00000000" w14:paraId="0000078E">
      <w:pPr>
        <w:rPr/>
      </w:pPr>
      <w:r w:rsidDel="00000000" w:rsidR="00000000" w:rsidRPr="00000000">
        <w:rPr>
          <w:rtl w:val="0"/>
        </w:rPr>
      </w:r>
    </w:p>
    <w:p w:rsidR="00000000" w:rsidDel="00000000" w:rsidP="00000000" w:rsidRDefault="00000000" w:rsidRPr="00000000" w14:paraId="0000078F">
      <w:pPr>
        <w:rPr/>
      </w:pPr>
      <w:r w:rsidDel="00000000" w:rsidR="00000000" w:rsidRPr="00000000">
        <w:rPr>
          <w:rtl w:val="0"/>
        </w:rPr>
        <w:t xml:space="preserve">ALI: Yeah.</w:t>
      </w:r>
    </w:p>
    <w:p w:rsidR="00000000" w:rsidDel="00000000" w:rsidP="00000000" w:rsidRDefault="00000000" w:rsidRPr="00000000" w14:paraId="00000790">
      <w:pPr>
        <w:rPr/>
      </w:pPr>
      <w:r w:rsidDel="00000000" w:rsidR="00000000" w:rsidRPr="00000000">
        <w:rPr>
          <w:rtl w:val="0"/>
        </w:rPr>
      </w:r>
    </w:p>
    <w:p w:rsidR="00000000" w:rsidDel="00000000" w:rsidP="00000000" w:rsidRDefault="00000000" w:rsidRPr="00000000" w14:paraId="00000791">
      <w:pPr>
        <w:rPr/>
      </w:pPr>
      <w:r w:rsidDel="00000000" w:rsidR="00000000" w:rsidRPr="00000000">
        <w:rPr>
          <w:rtl w:val="0"/>
        </w:rPr>
        <w:t xml:space="preserve">AUSTIN: Okay.</w:t>
      </w:r>
    </w:p>
    <w:p w:rsidR="00000000" w:rsidDel="00000000" w:rsidP="00000000" w:rsidRDefault="00000000" w:rsidRPr="00000000" w14:paraId="00000792">
      <w:pPr>
        <w:rPr/>
      </w:pPr>
      <w:r w:rsidDel="00000000" w:rsidR="00000000" w:rsidRPr="00000000">
        <w:rPr>
          <w:rtl w:val="0"/>
        </w:rPr>
      </w:r>
    </w:p>
    <w:p w:rsidR="00000000" w:rsidDel="00000000" w:rsidP="00000000" w:rsidRDefault="00000000" w:rsidRPr="00000000" w14:paraId="00000793">
      <w:pPr>
        <w:rPr/>
      </w:pPr>
      <w:r w:rsidDel="00000000" w:rsidR="00000000" w:rsidRPr="00000000">
        <w:rPr>
          <w:rtl w:val="0"/>
        </w:rPr>
        <w:t xml:space="preserve">KEITH: Okay.</w:t>
      </w:r>
    </w:p>
    <w:p w:rsidR="00000000" w:rsidDel="00000000" w:rsidP="00000000" w:rsidRDefault="00000000" w:rsidRPr="00000000" w14:paraId="00000794">
      <w:pPr>
        <w:rPr/>
      </w:pPr>
      <w:r w:rsidDel="00000000" w:rsidR="00000000" w:rsidRPr="00000000">
        <w:rPr>
          <w:rtl w:val="0"/>
        </w:rPr>
      </w:r>
    </w:p>
    <w:p w:rsidR="00000000" w:rsidDel="00000000" w:rsidP="00000000" w:rsidRDefault="00000000" w:rsidRPr="00000000" w14:paraId="00000795">
      <w:pPr>
        <w:rPr/>
      </w:pPr>
      <w:r w:rsidDel="00000000" w:rsidR="00000000" w:rsidRPr="00000000">
        <w:rPr>
          <w:rtl w:val="0"/>
        </w:rPr>
        <w:t xml:space="preserve">AUSTIN: I’m just opening up… yeah.</w:t>
      </w:r>
    </w:p>
    <w:p w:rsidR="00000000" w:rsidDel="00000000" w:rsidP="00000000" w:rsidRDefault="00000000" w:rsidRPr="00000000" w14:paraId="00000796">
      <w:pPr>
        <w:rPr/>
      </w:pPr>
      <w:r w:rsidDel="00000000" w:rsidR="00000000" w:rsidRPr="00000000">
        <w:rPr>
          <w:rtl w:val="0"/>
        </w:rPr>
      </w:r>
    </w:p>
    <w:p w:rsidR="00000000" w:rsidDel="00000000" w:rsidP="00000000" w:rsidRDefault="00000000" w:rsidRPr="00000000" w14:paraId="00000797">
      <w:pPr>
        <w:rPr/>
      </w:pPr>
      <w:r w:rsidDel="00000000" w:rsidR="00000000" w:rsidRPr="00000000">
        <w:rPr>
          <w:rtl w:val="0"/>
        </w:rPr>
        <w:t xml:space="preserve">KEITH: Ugh, I’m one below my encumbrance level. Oh I might be at it, I might be like, I can’t get anything else without dropping something.</w:t>
      </w:r>
    </w:p>
    <w:p w:rsidR="00000000" w:rsidDel="00000000" w:rsidP="00000000" w:rsidRDefault="00000000" w:rsidRPr="00000000" w14:paraId="00000798">
      <w:pPr>
        <w:rPr/>
      </w:pPr>
      <w:r w:rsidDel="00000000" w:rsidR="00000000" w:rsidRPr="00000000">
        <w:rPr>
          <w:rtl w:val="0"/>
        </w:rPr>
      </w:r>
    </w:p>
    <w:p w:rsidR="00000000" w:rsidDel="00000000" w:rsidP="00000000" w:rsidRDefault="00000000" w:rsidRPr="00000000" w14:paraId="00000799">
      <w:pPr>
        <w:rPr/>
      </w:pPr>
      <w:r w:rsidDel="00000000" w:rsidR="00000000" w:rsidRPr="00000000">
        <w:rPr>
          <w:rtl w:val="0"/>
        </w:rPr>
        <w:t xml:space="preserve">AUSTIN: Okay. So. Uh… what are you doing, Fantasmo?</w:t>
      </w:r>
    </w:p>
    <w:p w:rsidR="00000000" w:rsidDel="00000000" w:rsidP="00000000" w:rsidRDefault="00000000" w:rsidRPr="00000000" w14:paraId="0000079A">
      <w:pPr>
        <w:rPr/>
      </w:pPr>
      <w:r w:rsidDel="00000000" w:rsidR="00000000" w:rsidRPr="00000000">
        <w:rPr>
          <w:rtl w:val="0"/>
        </w:rPr>
      </w:r>
    </w:p>
    <w:p w:rsidR="00000000" w:rsidDel="00000000" w:rsidP="00000000" w:rsidRDefault="00000000" w:rsidRPr="00000000" w14:paraId="0000079B">
      <w:pPr>
        <w:rPr/>
      </w:pPr>
      <w:r w:rsidDel="00000000" w:rsidR="00000000" w:rsidRPr="00000000">
        <w:rPr>
          <w:rtl w:val="0"/>
        </w:rPr>
        <w:t xml:space="preserve">NICK: Are there any other exits out of this armory that I’m in?</w:t>
      </w:r>
    </w:p>
    <w:p w:rsidR="00000000" w:rsidDel="00000000" w:rsidP="00000000" w:rsidRDefault="00000000" w:rsidRPr="00000000" w14:paraId="0000079C">
      <w:pPr>
        <w:rPr/>
      </w:pPr>
      <w:r w:rsidDel="00000000" w:rsidR="00000000" w:rsidRPr="00000000">
        <w:rPr>
          <w:rtl w:val="0"/>
        </w:rPr>
      </w:r>
    </w:p>
    <w:p w:rsidR="00000000" w:rsidDel="00000000" w:rsidP="00000000" w:rsidRDefault="00000000" w:rsidRPr="00000000" w14:paraId="0000079D">
      <w:pPr>
        <w:rPr/>
      </w:pPr>
      <w:r w:rsidDel="00000000" w:rsidR="00000000" w:rsidRPr="00000000">
        <w:rPr>
          <w:rtl w:val="0"/>
        </w:rPr>
        <w:t xml:space="preserve">AUSTIN: Uh, no, in fact, in the armory, there is one thing, though, which is when you pass up past that other bedroom to the north side of that hallway, so one there is into that interior hallway, you can go from the armory into that interior hallway where the bedrooms are. But two if you go past that doorway into, or like next to the other bedroom, you can see that there’s a big crack in the wall there where you can kind of look into that bedroom from the armory room. Into the armor like stockpile room. And I mean you can just see inside the room, there’s nothing, there’s no like, “oh there’s a monster in there”, I’m not trying to trick you or like, but like there’s a crack there, and that’s weird.</w:t>
      </w:r>
    </w:p>
    <w:p w:rsidR="00000000" w:rsidDel="00000000" w:rsidP="00000000" w:rsidRDefault="00000000" w:rsidRPr="00000000" w14:paraId="0000079E">
      <w:pPr>
        <w:rPr/>
      </w:pPr>
      <w:r w:rsidDel="00000000" w:rsidR="00000000" w:rsidRPr="00000000">
        <w:rPr>
          <w:rtl w:val="0"/>
        </w:rPr>
      </w:r>
    </w:p>
    <w:p w:rsidR="00000000" w:rsidDel="00000000" w:rsidP="00000000" w:rsidRDefault="00000000" w:rsidRPr="00000000" w14:paraId="0000079F">
      <w:pPr>
        <w:rPr/>
      </w:pPr>
      <w:r w:rsidDel="00000000" w:rsidR="00000000" w:rsidRPr="00000000">
        <w:rPr>
          <w:rtl w:val="0"/>
        </w:rPr>
        <w:t xml:space="preserve">NICK: Does the crack look like just regular wear and tear, or does it look like someone made it?</w:t>
      </w:r>
    </w:p>
    <w:p w:rsidR="00000000" w:rsidDel="00000000" w:rsidP="00000000" w:rsidRDefault="00000000" w:rsidRPr="00000000" w14:paraId="000007A0">
      <w:pPr>
        <w:rPr/>
      </w:pPr>
      <w:r w:rsidDel="00000000" w:rsidR="00000000" w:rsidRPr="00000000">
        <w:rPr>
          <w:rtl w:val="0"/>
        </w:rPr>
      </w:r>
    </w:p>
    <w:p w:rsidR="00000000" w:rsidDel="00000000" w:rsidP="00000000" w:rsidRDefault="00000000" w:rsidRPr="00000000" w14:paraId="000007A1">
      <w:pPr>
        <w:rPr/>
      </w:pPr>
      <w:r w:rsidDel="00000000" w:rsidR="00000000" w:rsidRPr="00000000">
        <w:rPr>
          <w:rtl w:val="0"/>
        </w:rPr>
        <w:t xml:space="preserve">AUSTIN: No, it doesn’t look human-made, it doesn’t look man-made, but it looks like more than just oh this is just like an old tower, do you know what I mean?</w:t>
      </w:r>
    </w:p>
    <w:p w:rsidR="00000000" w:rsidDel="00000000" w:rsidP="00000000" w:rsidRDefault="00000000" w:rsidRPr="00000000" w14:paraId="000007A2">
      <w:pPr>
        <w:rPr/>
      </w:pPr>
      <w:r w:rsidDel="00000000" w:rsidR="00000000" w:rsidRPr="00000000">
        <w:rPr>
          <w:rtl w:val="0"/>
        </w:rPr>
      </w:r>
    </w:p>
    <w:p w:rsidR="00000000" w:rsidDel="00000000" w:rsidP="00000000" w:rsidRDefault="00000000" w:rsidRPr="00000000" w14:paraId="000007A3">
      <w:pPr>
        <w:rPr/>
      </w:pPr>
      <w:r w:rsidDel="00000000" w:rsidR="00000000" w:rsidRPr="00000000">
        <w:rPr>
          <w:rtl w:val="0"/>
        </w:rPr>
        <w:t xml:space="preserve">NICK: Sure. </w:t>
      </w:r>
    </w:p>
    <w:p w:rsidR="00000000" w:rsidDel="00000000" w:rsidP="00000000" w:rsidRDefault="00000000" w:rsidRPr="00000000" w14:paraId="000007A4">
      <w:pPr>
        <w:rPr/>
      </w:pPr>
      <w:r w:rsidDel="00000000" w:rsidR="00000000" w:rsidRPr="00000000">
        <w:rPr>
          <w:rtl w:val="0"/>
        </w:rPr>
      </w:r>
    </w:p>
    <w:p w:rsidR="00000000" w:rsidDel="00000000" w:rsidP="00000000" w:rsidRDefault="00000000" w:rsidRPr="00000000" w14:paraId="000007A5">
      <w:pPr>
        <w:rPr/>
      </w:pPr>
      <w:r w:rsidDel="00000000" w:rsidR="00000000" w:rsidRPr="00000000">
        <w:rPr>
          <w:rtl w:val="0"/>
        </w:rPr>
        <w:t xml:space="preserve">AUSTIN: Um…</w:t>
      </w:r>
    </w:p>
    <w:p w:rsidR="00000000" w:rsidDel="00000000" w:rsidP="00000000" w:rsidRDefault="00000000" w:rsidRPr="00000000" w14:paraId="000007A6">
      <w:pPr>
        <w:rPr/>
      </w:pPr>
      <w:r w:rsidDel="00000000" w:rsidR="00000000" w:rsidRPr="00000000">
        <w:rPr>
          <w:rtl w:val="0"/>
        </w:rPr>
      </w:r>
    </w:p>
    <w:p w:rsidR="00000000" w:rsidDel="00000000" w:rsidP="00000000" w:rsidRDefault="00000000" w:rsidRPr="00000000" w14:paraId="000007A7">
      <w:pPr>
        <w:rPr/>
      </w:pPr>
      <w:r w:rsidDel="00000000" w:rsidR="00000000" w:rsidRPr="00000000">
        <w:rPr>
          <w:rtl w:val="0"/>
        </w:rPr>
        <w:t xml:space="preserve">NICK: Uh, is there another…</w:t>
      </w:r>
    </w:p>
    <w:p w:rsidR="00000000" w:rsidDel="00000000" w:rsidP="00000000" w:rsidRDefault="00000000" w:rsidRPr="00000000" w14:paraId="000007A8">
      <w:pPr>
        <w:rPr/>
      </w:pPr>
      <w:r w:rsidDel="00000000" w:rsidR="00000000" w:rsidRPr="00000000">
        <w:rPr>
          <w:rtl w:val="0"/>
        </w:rPr>
      </w:r>
    </w:p>
    <w:p w:rsidR="00000000" w:rsidDel="00000000" w:rsidP="00000000" w:rsidRDefault="00000000" w:rsidRPr="00000000" w14:paraId="000007A9">
      <w:pPr>
        <w:rPr/>
      </w:pPr>
      <w:r w:rsidDel="00000000" w:rsidR="00000000" w:rsidRPr="00000000">
        <w:rPr>
          <w:rtl w:val="0"/>
        </w:rPr>
        <w:t xml:space="preserve">AUSTIN: That’s it.</w:t>
      </w:r>
    </w:p>
    <w:p w:rsidR="00000000" w:rsidDel="00000000" w:rsidP="00000000" w:rsidRDefault="00000000" w:rsidRPr="00000000" w14:paraId="000007AA">
      <w:pPr>
        <w:rPr/>
      </w:pPr>
      <w:r w:rsidDel="00000000" w:rsidR="00000000" w:rsidRPr="00000000">
        <w:rPr>
          <w:rtl w:val="0"/>
        </w:rPr>
      </w:r>
    </w:p>
    <w:p w:rsidR="00000000" w:rsidDel="00000000" w:rsidP="00000000" w:rsidRDefault="00000000" w:rsidRPr="00000000" w14:paraId="000007AB">
      <w:pPr>
        <w:rPr/>
      </w:pPr>
      <w:r w:rsidDel="00000000" w:rsidR="00000000" w:rsidRPr="00000000">
        <w:rPr>
          <w:rtl w:val="0"/>
        </w:rPr>
        <w:t xml:space="preserve">NICK: Is there like a crack on the other wall inside the bedroom?</w:t>
      </w:r>
    </w:p>
    <w:p w:rsidR="00000000" w:rsidDel="00000000" w:rsidP="00000000" w:rsidRDefault="00000000" w:rsidRPr="00000000" w14:paraId="000007AC">
      <w:pPr>
        <w:rPr/>
      </w:pPr>
      <w:r w:rsidDel="00000000" w:rsidR="00000000" w:rsidRPr="00000000">
        <w:rPr>
          <w:rtl w:val="0"/>
        </w:rPr>
      </w:r>
    </w:p>
    <w:p w:rsidR="00000000" w:rsidDel="00000000" w:rsidP="00000000" w:rsidRDefault="00000000" w:rsidRPr="00000000" w14:paraId="000007AD">
      <w:pPr>
        <w:rPr/>
      </w:pPr>
      <w:r w:rsidDel="00000000" w:rsidR="00000000" w:rsidRPr="00000000">
        <w:rPr>
          <w:rtl w:val="0"/>
        </w:rPr>
        <w:t xml:space="preserve">AUSTIN: No, there is not. Um…</w:t>
      </w:r>
    </w:p>
    <w:p w:rsidR="00000000" w:rsidDel="00000000" w:rsidP="00000000" w:rsidRDefault="00000000" w:rsidRPr="00000000" w14:paraId="000007AE">
      <w:pPr>
        <w:rPr/>
      </w:pPr>
      <w:r w:rsidDel="00000000" w:rsidR="00000000" w:rsidRPr="00000000">
        <w:rPr>
          <w:rtl w:val="0"/>
        </w:rPr>
      </w:r>
    </w:p>
    <w:p w:rsidR="00000000" w:rsidDel="00000000" w:rsidP="00000000" w:rsidRDefault="00000000" w:rsidRPr="00000000" w14:paraId="000007AF">
      <w:pPr>
        <w:rPr/>
      </w:pPr>
      <w:r w:rsidDel="00000000" w:rsidR="00000000" w:rsidRPr="00000000">
        <w:rPr>
          <w:rtl w:val="0"/>
        </w:rPr>
        <w:t xml:space="preserve">JACK: Hadrian, what’s your feeling on like the war room? Are you particularly interested in it?</w:t>
      </w:r>
    </w:p>
    <w:p w:rsidR="00000000" w:rsidDel="00000000" w:rsidP="00000000" w:rsidRDefault="00000000" w:rsidRPr="00000000" w14:paraId="000007B0">
      <w:pPr>
        <w:rPr/>
      </w:pPr>
      <w:r w:rsidDel="00000000" w:rsidR="00000000" w:rsidRPr="00000000">
        <w:rPr>
          <w:rtl w:val="0"/>
        </w:rPr>
      </w:r>
    </w:p>
    <w:p w:rsidR="00000000" w:rsidDel="00000000" w:rsidP="00000000" w:rsidRDefault="00000000" w:rsidRPr="00000000" w14:paraId="000007B1">
      <w:pPr>
        <w:rPr/>
      </w:pPr>
      <w:r w:rsidDel="00000000" w:rsidR="00000000" w:rsidRPr="00000000">
        <w:rPr>
          <w:rtl w:val="0"/>
        </w:rPr>
        <w:t xml:space="preserve">ART: I believe Hadrian is profoundly uncomfortable and he’s just standing around the stairs waiting to go, like he’s not happy here anymore, and he doesn’t wanna be here…</w:t>
      </w:r>
    </w:p>
    <w:p w:rsidR="00000000" w:rsidDel="00000000" w:rsidP="00000000" w:rsidRDefault="00000000" w:rsidRPr="00000000" w14:paraId="000007B2">
      <w:pPr>
        <w:rPr/>
      </w:pPr>
      <w:r w:rsidDel="00000000" w:rsidR="00000000" w:rsidRPr="00000000">
        <w:rPr>
          <w:rtl w:val="0"/>
        </w:rPr>
      </w:r>
    </w:p>
    <w:p w:rsidR="00000000" w:rsidDel="00000000" w:rsidP="00000000" w:rsidRDefault="00000000" w:rsidRPr="00000000" w14:paraId="000007B3">
      <w:pPr>
        <w:rPr/>
      </w:pPr>
      <w:r w:rsidDel="00000000" w:rsidR="00000000" w:rsidRPr="00000000">
        <w:rPr>
          <w:rtl w:val="0"/>
        </w:rPr>
        <w:t xml:space="preserve">JACK: As a result of the interaction with the crown?</w:t>
      </w:r>
    </w:p>
    <w:p w:rsidR="00000000" w:rsidDel="00000000" w:rsidP="00000000" w:rsidRDefault="00000000" w:rsidRPr="00000000" w14:paraId="000007B4">
      <w:pPr>
        <w:rPr/>
      </w:pPr>
      <w:r w:rsidDel="00000000" w:rsidR="00000000" w:rsidRPr="00000000">
        <w:rPr>
          <w:rtl w:val="0"/>
        </w:rPr>
      </w:r>
    </w:p>
    <w:p w:rsidR="00000000" w:rsidDel="00000000" w:rsidP="00000000" w:rsidRDefault="00000000" w:rsidRPr="00000000" w14:paraId="000007B5">
      <w:pPr>
        <w:rPr/>
      </w:pPr>
      <w:r w:rsidDel="00000000" w:rsidR="00000000" w:rsidRPr="00000000">
        <w:rPr>
          <w:rtl w:val="0"/>
        </w:rPr>
        <w:t xml:space="preserve">ART: Yeah.</w:t>
      </w:r>
    </w:p>
    <w:p w:rsidR="00000000" w:rsidDel="00000000" w:rsidP="00000000" w:rsidRDefault="00000000" w:rsidRPr="00000000" w14:paraId="000007B6">
      <w:pPr>
        <w:rPr/>
      </w:pPr>
      <w:r w:rsidDel="00000000" w:rsidR="00000000" w:rsidRPr="00000000">
        <w:rPr>
          <w:rtl w:val="0"/>
        </w:rPr>
      </w:r>
    </w:p>
    <w:p w:rsidR="00000000" w:rsidDel="00000000" w:rsidP="00000000" w:rsidRDefault="00000000" w:rsidRPr="00000000" w14:paraId="000007B7">
      <w:pPr>
        <w:rPr/>
      </w:pPr>
      <w:r w:rsidDel="00000000" w:rsidR="00000000" w:rsidRPr="00000000">
        <w:rPr>
          <w:rtl w:val="0"/>
        </w:rPr>
        <w:t xml:space="preserve">AUSTIN: That’s fair.</w:t>
      </w:r>
    </w:p>
    <w:p w:rsidR="00000000" w:rsidDel="00000000" w:rsidP="00000000" w:rsidRDefault="00000000" w:rsidRPr="00000000" w14:paraId="000007B8">
      <w:pPr>
        <w:rPr/>
      </w:pPr>
      <w:r w:rsidDel="00000000" w:rsidR="00000000" w:rsidRPr="00000000">
        <w:rPr>
          <w:rtl w:val="0"/>
        </w:rPr>
      </w:r>
    </w:p>
    <w:p w:rsidR="00000000" w:rsidDel="00000000" w:rsidP="00000000" w:rsidRDefault="00000000" w:rsidRPr="00000000" w14:paraId="000007B9">
      <w:pPr>
        <w:rPr/>
      </w:pPr>
      <w:r w:rsidDel="00000000" w:rsidR="00000000" w:rsidRPr="00000000">
        <w:rPr>
          <w:rtl w:val="0"/>
        </w:rPr>
        <w:t xml:space="preserve">ART: That was, that was…</w:t>
      </w:r>
    </w:p>
    <w:p w:rsidR="00000000" w:rsidDel="00000000" w:rsidP="00000000" w:rsidRDefault="00000000" w:rsidRPr="00000000" w14:paraId="000007BA">
      <w:pPr>
        <w:rPr/>
      </w:pPr>
      <w:r w:rsidDel="00000000" w:rsidR="00000000" w:rsidRPr="00000000">
        <w:rPr>
          <w:rtl w:val="0"/>
        </w:rPr>
      </w:r>
    </w:p>
    <w:p w:rsidR="00000000" w:rsidDel="00000000" w:rsidP="00000000" w:rsidRDefault="00000000" w:rsidRPr="00000000" w14:paraId="000007BB">
      <w:pPr>
        <w:rPr/>
      </w:pPr>
      <w:r w:rsidDel="00000000" w:rsidR="00000000" w:rsidRPr="00000000">
        <w:rPr>
          <w:rtl w:val="0"/>
        </w:rPr>
        <w:t xml:space="preserve">JACK (overlapping ART): Where is the crown, am I still wearing it?</w:t>
        <w:br w:type="textWrapping"/>
      </w:r>
    </w:p>
    <w:p w:rsidR="00000000" w:rsidDel="00000000" w:rsidP="00000000" w:rsidRDefault="00000000" w:rsidRPr="00000000" w14:paraId="000007BC">
      <w:pPr>
        <w:rPr/>
      </w:pPr>
      <w:r w:rsidDel="00000000" w:rsidR="00000000" w:rsidRPr="00000000">
        <w:rPr>
          <w:rtl w:val="0"/>
        </w:rPr>
        <w:t xml:space="preserve">AUSTIN (overlapping JACK): He has it. He has the crown in his pocket.</w:t>
      </w:r>
    </w:p>
    <w:p w:rsidR="00000000" w:rsidDel="00000000" w:rsidP="00000000" w:rsidRDefault="00000000" w:rsidRPr="00000000" w14:paraId="000007BD">
      <w:pPr>
        <w:rPr/>
      </w:pPr>
      <w:r w:rsidDel="00000000" w:rsidR="00000000" w:rsidRPr="00000000">
        <w:rPr>
          <w:rtl w:val="0"/>
        </w:rPr>
      </w:r>
    </w:p>
    <w:p w:rsidR="00000000" w:rsidDel="00000000" w:rsidP="00000000" w:rsidRDefault="00000000" w:rsidRPr="00000000" w14:paraId="000007BE">
      <w:pPr>
        <w:rPr/>
      </w:pPr>
      <w:r w:rsidDel="00000000" w:rsidR="00000000" w:rsidRPr="00000000">
        <w:rPr>
          <w:rtl w:val="0"/>
        </w:rPr>
        <w:t xml:space="preserve">ART: I have it. And I’m taking it out of here, but I don’t want to be here no more.</w:t>
      </w:r>
    </w:p>
    <w:p w:rsidR="00000000" w:rsidDel="00000000" w:rsidP="00000000" w:rsidRDefault="00000000" w:rsidRPr="00000000" w14:paraId="000007BF">
      <w:pPr>
        <w:rPr/>
      </w:pPr>
      <w:r w:rsidDel="00000000" w:rsidR="00000000" w:rsidRPr="00000000">
        <w:rPr>
          <w:rtl w:val="0"/>
        </w:rPr>
      </w:r>
    </w:p>
    <w:p w:rsidR="00000000" w:rsidDel="00000000" w:rsidP="00000000" w:rsidRDefault="00000000" w:rsidRPr="00000000" w14:paraId="000007C0">
      <w:pPr>
        <w:rPr/>
      </w:pPr>
      <w:r w:rsidDel="00000000" w:rsidR="00000000" w:rsidRPr="00000000">
        <w:rPr>
          <w:rtl w:val="0"/>
        </w:rPr>
        <w:t xml:space="preserve">AUSTIN: Okay.</w:t>
      </w:r>
    </w:p>
    <w:p w:rsidR="00000000" w:rsidDel="00000000" w:rsidP="00000000" w:rsidRDefault="00000000" w:rsidRPr="00000000" w14:paraId="000007C1">
      <w:pPr>
        <w:rPr/>
      </w:pPr>
      <w:r w:rsidDel="00000000" w:rsidR="00000000" w:rsidRPr="00000000">
        <w:rPr>
          <w:rtl w:val="0"/>
        </w:rPr>
      </w:r>
    </w:p>
    <w:p w:rsidR="00000000" w:rsidDel="00000000" w:rsidP="00000000" w:rsidRDefault="00000000" w:rsidRPr="00000000" w14:paraId="000007C2">
      <w:pPr>
        <w:rPr/>
      </w:pPr>
      <w:r w:rsidDel="00000000" w:rsidR="00000000" w:rsidRPr="00000000">
        <w:rPr>
          <w:rtl w:val="0"/>
        </w:rPr>
        <w:t xml:space="preserve">JACK: Okay. Could I, um, do Discern Realities in the war room, please?</w:t>
        <w:br w:type="textWrapping"/>
      </w:r>
    </w:p>
    <w:p w:rsidR="00000000" w:rsidDel="00000000" w:rsidP="00000000" w:rsidRDefault="00000000" w:rsidRPr="00000000" w14:paraId="000007C3">
      <w:pPr>
        <w:rPr/>
      </w:pPr>
      <w:r w:rsidDel="00000000" w:rsidR="00000000" w:rsidRPr="00000000">
        <w:rPr>
          <w:rtl w:val="0"/>
        </w:rPr>
        <w:t xml:space="preserve">AUSTIN: You don’t even need to roll it, there’s nothing… I mean, yeah, you can do Discern Realities and ask me the questions if you’d like.</w:t>
      </w:r>
    </w:p>
    <w:p w:rsidR="00000000" w:rsidDel="00000000" w:rsidP="00000000" w:rsidRDefault="00000000" w:rsidRPr="00000000" w14:paraId="000007C4">
      <w:pPr>
        <w:rPr/>
      </w:pPr>
      <w:r w:rsidDel="00000000" w:rsidR="00000000" w:rsidRPr="00000000">
        <w:rPr>
          <w:rtl w:val="0"/>
        </w:rPr>
      </w:r>
    </w:p>
    <w:p w:rsidR="00000000" w:rsidDel="00000000" w:rsidP="00000000" w:rsidRDefault="00000000" w:rsidRPr="00000000" w14:paraId="000007C5">
      <w:pPr>
        <w:rPr/>
      </w:pPr>
      <w:r w:rsidDel="00000000" w:rsidR="00000000" w:rsidRPr="00000000">
        <w:rPr>
          <w:rtl w:val="0"/>
        </w:rPr>
        <w:t xml:space="preserve">JACK: Oh, but you’ve just said there’s nothing here, so—</w:t>
      </w:r>
    </w:p>
    <w:p w:rsidR="00000000" w:rsidDel="00000000" w:rsidP="00000000" w:rsidRDefault="00000000" w:rsidRPr="00000000" w14:paraId="000007C6">
      <w:pPr>
        <w:rPr/>
      </w:pPr>
      <w:r w:rsidDel="00000000" w:rsidR="00000000" w:rsidRPr="00000000">
        <w:rPr>
          <w:rtl w:val="0"/>
        </w:rPr>
      </w:r>
    </w:p>
    <w:p w:rsidR="00000000" w:rsidDel="00000000" w:rsidP="00000000" w:rsidRDefault="00000000" w:rsidRPr="00000000" w14:paraId="000007C7">
      <w:pPr>
        <w:rPr/>
      </w:pPr>
      <w:r w:rsidDel="00000000" w:rsidR="00000000" w:rsidRPr="00000000">
        <w:rPr>
          <w:rtl w:val="0"/>
        </w:rPr>
        <w:t xml:space="preserve">AUSTIN: No, but go ahead and ask the questions, because the questions aren’t just — I had just remembered how Discern Realities works, which is you get to ask me these questions from the list, which means — like I was just going to say that there’s nothing of special value here or something, but no you get to roll this and ask what these questions are if you want, absolutely.</w:t>
      </w:r>
    </w:p>
    <w:p w:rsidR="00000000" w:rsidDel="00000000" w:rsidP="00000000" w:rsidRDefault="00000000" w:rsidRPr="00000000" w14:paraId="000007C8">
      <w:pPr>
        <w:rPr/>
      </w:pPr>
      <w:r w:rsidDel="00000000" w:rsidR="00000000" w:rsidRPr="00000000">
        <w:rPr>
          <w:rtl w:val="0"/>
        </w:rPr>
      </w:r>
    </w:p>
    <w:p w:rsidR="00000000" w:rsidDel="00000000" w:rsidP="00000000" w:rsidRDefault="00000000" w:rsidRPr="00000000" w14:paraId="000007C9">
      <w:pPr>
        <w:rPr/>
      </w:pPr>
      <w:r w:rsidDel="00000000" w:rsidR="00000000" w:rsidRPr="00000000">
        <w:rPr>
          <w:rtl w:val="0"/>
        </w:rPr>
        <w:t xml:space="preserve">JACK: Alright. Okay, cool, I’ll roll that.</w:t>
      </w:r>
    </w:p>
    <w:p w:rsidR="00000000" w:rsidDel="00000000" w:rsidP="00000000" w:rsidRDefault="00000000" w:rsidRPr="00000000" w14:paraId="000007CA">
      <w:pPr>
        <w:rPr/>
      </w:pPr>
      <w:r w:rsidDel="00000000" w:rsidR="00000000" w:rsidRPr="00000000">
        <w:rPr>
          <w:rtl w:val="0"/>
        </w:rPr>
      </w:r>
    </w:p>
    <w:p w:rsidR="00000000" w:rsidDel="00000000" w:rsidP="00000000" w:rsidRDefault="00000000" w:rsidRPr="00000000" w14:paraId="000007CB">
      <w:pPr>
        <w:rPr/>
      </w:pPr>
      <w:r w:rsidDel="00000000" w:rsidR="00000000" w:rsidRPr="00000000">
        <w:rPr>
          <w:rtl w:val="0"/>
        </w:rPr>
        <w:t xml:space="preserve">AUSTIN: Which is wisdom.</w:t>
      </w:r>
    </w:p>
    <w:p w:rsidR="00000000" w:rsidDel="00000000" w:rsidP="00000000" w:rsidRDefault="00000000" w:rsidRPr="00000000" w14:paraId="000007CC">
      <w:pPr>
        <w:rPr/>
      </w:pPr>
      <w:r w:rsidDel="00000000" w:rsidR="00000000" w:rsidRPr="00000000">
        <w:rPr>
          <w:rtl w:val="0"/>
        </w:rPr>
      </w:r>
    </w:p>
    <w:p w:rsidR="00000000" w:rsidDel="00000000" w:rsidP="00000000" w:rsidRDefault="00000000" w:rsidRPr="00000000" w14:paraId="000007CD">
      <w:pPr>
        <w:rPr/>
      </w:pPr>
      <w:r w:rsidDel="00000000" w:rsidR="00000000" w:rsidRPr="00000000">
        <w:rPr>
          <w:rtl w:val="0"/>
        </w:rPr>
        <w:t xml:space="preserve">JACK: Yeah. 9.</w:t>
      </w:r>
    </w:p>
    <w:p w:rsidR="00000000" w:rsidDel="00000000" w:rsidP="00000000" w:rsidRDefault="00000000" w:rsidRPr="00000000" w14:paraId="000007CE">
      <w:pPr>
        <w:rPr/>
      </w:pPr>
      <w:r w:rsidDel="00000000" w:rsidR="00000000" w:rsidRPr="00000000">
        <w:rPr>
          <w:rtl w:val="0"/>
        </w:rPr>
      </w:r>
    </w:p>
    <w:p w:rsidR="00000000" w:rsidDel="00000000" w:rsidP="00000000" w:rsidRDefault="00000000" w:rsidRPr="00000000" w14:paraId="000007CF">
      <w:pPr>
        <w:rPr/>
      </w:pPr>
      <w:r w:rsidDel="00000000" w:rsidR="00000000" w:rsidRPr="00000000">
        <w:rPr>
          <w:rtl w:val="0"/>
        </w:rPr>
        <w:t xml:space="preserve">AUSTIN: Okay. So on a 9 you get to ask one question from the list.</w:t>
      </w:r>
    </w:p>
    <w:p w:rsidR="00000000" w:rsidDel="00000000" w:rsidP="00000000" w:rsidRDefault="00000000" w:rsidRPr="00000000" w14:paraId="000007D0">
      <w:pPr>
        <w:rPr/>
      </w:pPr>
      <w:r w:rsidDel="00000000" w:rsidR="00000000" w:rsidRPr="00000000">
        <w:rPr>
          <w:rtl w:val="0"/>
        </w:rPr>
      </w:r>
    </w:p>
    <w:p w:rsidR="00000000" w:rsidDel="00000000" w:rsidP="00000000" w:rsidRDefault="00000000" w:rsidRPr="00000000" w14:paraId="000007D1">
      <w:pPr>
        <w:rPr/>
      </w:pPr>
      <w:r w:rsidDel="00000000" w:rsidR="00000000" w:rsidRPr="00000000">
        <w:rPr>
          <w:rtl w:val="0"/>
        </w:rPr>
        <w:t xml:space="preserve">JACK: Um… Hm. Can I consult, can I phone a friend?</w:t>
        <w:br w:type="textWrapping"/>
      </w:r>
    </w:p>
    <w:p w:rsidR="00000000" w:rsidDel="00000000" w:rsidP="00000000" w:rsidRDefault="00000000" w:rsidRPr="00000000" w14:paraId="000007D2">
      <w:pPr>
        <w:rPr/>
      </w:pPr>
      <w:r w:rsidDel="00000000" w:rsidR="00000000" w:rsidRPr="00000000">
        <w:rPr>
          <w:rtl w:val="0"/>
        </w:rPr>
        <w:t xml:space="preserve">AUSTIN: Yeah, everyone can look at that list and… sure. [KEITH makes a phone ringing noise] I mean, I’d rather you, actually… hm. I’d rather you decide, Jack.</w:t>
      </w:r>
    </w:p>
    <w:p w:rsidR="00000000" w:rsidDel="00000000" w:rsidP="00000000" w:rsidRDefault="00000000" w:rsidRPr="00000000" w14:paraId="000007D3">
      <w:pPr>
        <w:rPr/>
      </w:pPr>
      <w:r w:rsidDel="00000000" w:rsidR="00000000" w:rsidRPr="00000000">
        <w:rPr>
          <w:rtl w:val="0"/>
        </w:rPr>
      </w:r>
    </w:p>
    <w:p w:rsidR="00000000" w:rsidDel="00000000" w:rsidP="00000000" w:rsidRDefault="00000000" w:rsidRPr="00000000" w14:paraId="000007D4">
      <w:pPr>
        <w:rPr/>
      </w:pPr>
      <w:r w:rsidDel="00000000" w:rsidR="00000000" w:rsidRPr="00000000">
        <w:rPr>
          <w:rtl w:val="0"/>
        </w:rPr>
        <w:t xml:space="preserve">JACK: Okay, well… So thinking about it, um, I think “what here is not what it appears to be” is kind of an obsolete question in that we’ve had some pretty weird interaction with the crown and that sort of stuff…</w:t>
      </w:r>
    </w:p>
    <w:p w:rsidR="00000000" w:rsidDel="00000000" w:rsidP="00000000" w:rsidRDefault="00000000" w:rsidRPr="00000000" w14:paraId="000007D5">
      <w:pPr>
        <w:rPr/>
      </w:pPr>
      <w:r w:rsidDel="00000000" w:rsidR="00000000" w:rsidRPr="00000000">
        <w:rPr>
          <w:rtl w:val="0"/>
        </w:rPr>
      </w:r>
    </w:p>
    <w:p w:rsidR="00000000" w:rsidDel="00000000" w:rsidP="00000000" w:rsidRDefault="00000000" w:rsidRPr="00000000" w14:paraId="000007D6">
      <w:pPr>
        <w:rPr/>
      </w:pPr>
      <w:r w:rsidDel="00000000" w:rsidR="00000000" w:rsidRPr="00000000">
        <w:rPr>
          <w:rtl w:val="0"/>
        </w:rPr>
        <w:t xml:space="preserve">AUSTIN (overlapping JACK): That’s fair.</w:t>
      </w:r>
    </w:p>
    <w:p w:rsidR="00000000" w:rsidDel="00000000" w:rsidP="00000000" w:rsidRDefault="00000000" w:rsidRPr="00000000" w14:paraId="000007D7">
      <w:pPr>
        <w:rPr/>
      </w:pPr>
      <w:r w:rsidDel="00000000" w:rsidR="00000000" w:rsidRPr="00000000">
        <w:rPr>
          <w:rtl w:val="0"/>
        </w:rPr>
      </w:r>
    </w:p>
    <w:p w:rsidR="00000000" w:rsidDel="00000000" w:rsidP="00000000" w:rsidRDefault="00000000" w:rsidRPr="00000000" w14:paraId="000007D8">
      <w:pPr>
        <w:rPr/>
      </w:pPr>
      <w:r w:rsidDel="00000000" w:rsidR="00000000" w:rsidRPr="00000000">
        <w:rPr>
          <w:rtl w:val="0"/>
        </w:rPr>
        <w:t xml:space="preserve">JACK: Um… I think just, just so we can get a sense of kind of what — how exactly this room works, I’m gonna ask “what happened here recently”?</w:t>
      </w:r>
    </w:p>
    <w:p w:rsidR="00000000" w:rsidDel="00000000" w:rsidP="00000000" w:rsidRDefault="00000000" w:rsidRPr="00000000" w14:paraId="000007D9">
      <w:pPr>
        <w:rPr/>
      </w:pPr>
      <w:r w:rsidDel="00000000" w:rsidR="00000000" w:rsidRPr="00000000">
        <w:rPr>
          <w:rtl w:val="0"/>
        </w:rPr>
      </w:r>
    </w:p>
    <w:p w:rsidR="00000000" w:rsidDel="00000000" w:rsidP="00000000" w:rsidRDefault="00000000" w:rsidRPr="00000000" w14:paraId="000007DA">
      <w:pPr>
        <w:rPr/>
      </w:pPr>
      <w:r w:rsidDel="00000000" w:rsidR="00000000" w:rsidRPr="00000000">
        <w:rPr>
          <w:rtl w:val="0"/>
        </w:rPr>
        <w:t xml:space="preserve">AUSTIN: So in the corner there’s that table where, you can see people have been playing cards… On the war room table, though, if you take a good close look at it, you can see that some of the — so again, to describe that, there’s the war room table that’s a map of the continent, or a continent that looks like yours in your little region, but it’s a little bit different. But you can see that some of the pieces have been moved recently. Just like, some of the kind of city, diorama stuff — again, there’s a magical element to this, you can tell there’s something powerful happening here, there’s a murmur to these little tiny cities — but you can tell that there are a couple of things spread around the continent that were recently placed there. And those, on close inspection, are kind of… kind of crystalline forms —  like kind of like a diamond— </w:t>
      </w:r>
    </w:p>
    <w:p w:rsidR="00000000" w:rsidDel="00000000" w:rsidP="00000000" w:rsidRDefault="00000000" w:rsidRPr="00000000" w14:paraId="000007DB">
      <w:pPr>
        <w:rPr/>
      </w:pPr>
      <w:r w:rsidDel="00000000" w:rsidR="00000000" w:rsidRPr="00000000">
        <w:rPr>
          <w:rtl w:val="0"/>
        </w:rPr>
      </w:r>
    </w:p>
    <w:p w:rsidR="00000000" w:rsidDel="00000000" w:rsidP="00000000" w:rsidRDefault="00000000" w:rsidRPr="00000000" w14:paraId="000007DC">
      <w:pPr>
        <w:rPr/>
      </w:pPr>
      <w:r w:rsidDel="00000000" w:rsidR="00000000" w:rsidRPr="00000000">
        <w:rPr>
          <w:rtl w:val="0"/>
        </w:rPr>
        <w:t xml:space="preserve">JACK: A plumb-bob.</w:t>
      </w:r>
    </w:p>
    <w:p w:rsidR="00000000" w:rsidDel="00000000" w:rsidP="00000000" w:rsidRDefault="00000000" w:rsidRPr="00000000" w14:paraId="000007DD">
      <w:pPr>
        <w:rPr/>
      </w:pPr>
      <w:r w:rsidDel="00000000" w:rsidR="00000000" w:rsidRPr="00000000">
        <w:rPr>
          <w:rtl w:val="0"/>
        </w:rPr>
      </w:r>
    </w:p>
    <w:p w:rsidR="00000000" w:rsidDel="00000000" w:rsidP="00000000" w:rsidRDefault="00000000" w:rsidRPr="00000000" w14:paraId="000007DE">
      <w:pPr>
        <w:rPr/>
      </w:pPr>
      <w:r w:rsidDel="00000000" w:rsidR="00000000" w:rsidRPr="00000000">
        <w:rPr>
          <w:rtl w:val="0"/>
        </w:rPr>
        <w:t xml:space="preserve">AUSTIN: Like a plumb-bob, from the Sims, in different colors. And what you realize is that there’s one where you are currently, on this island. And there are other ones across the map, and some of them are laying down, and two of them are placed upwards, besides this one.</w:t>
      </w:r>
    </w:p>
    <w:p w:rsidR="00000000" w:rsidDel="00000000" w:rsidP="00000000" w:rsidRDefault="00000000" w:rsidRPr="00000000" w14:paraId="000007DF">
      <w:pPr>
        <w:rPr/>
      </w:pPr>
      <w:r w:rsidDel="00000000" w:rsidR="00000000" w:rsidRPr="00000000">
        <w:rPr>
          <w:rtl w:val="0"/>
        </w:rPr>
      </w:r>
    </w:p>
    <w:p w:rsidR="00000000" w:rsidDel="00000000" w:rsidP="00000000" w:rsidRDefault="00000000" w:rsidRPr="00000000" w14:paraId="000007E0">
      <w:pPr>
        <w:rPr/>
      </w:pPr>
      <w:r w:rsidDel="00000000" w:rsidR="00000000" w:rsidRPr="00000000">
        <w:rPr>
          <w:rtl w:val="0"/>
        </w:rPr>
        <w:t xml:space="preserve">JACK: Um, I (unintelligible).</w:t>
      </w:r>
    </w:p>
    <w:p w:rsidR="00000000" w:rsidDel="00000000" w:rsidP="00000000" w:rsidRDefault="00000000" w:rsidRPr="00000000" w14:paraId="000007E1">
      <w:pPr>
        <w:rPr/>
      </w:pPr>
      <w:r w:rsidDel="00000000" w:rsidR="00000000" w:rsidRPr="00000000">
        <w:rPr>
          <w:rtl w:val="0"/>
        </w:rPr>
      </w:r>
    </w:p>
    <w:p w:rsidR="00000000" w:rsidDel="00000000" w:rsidP="00000000" w:rsidRDefault="00000000" w:rsidRPr="00000000" w14:paraId="000007E2">
      <w:pPr>
        <w:rPr/>
      </w:pPr>
      <w:r w:rsidDel="00000000" w:rsidR="00000000" w:rsidRPr="00000000">
        <w:rPr>
          <w:rtl w:val="0"/>
        </w:rPr>
        <w:t xml:space="preserve">AUSTIN: You do.</w:t>
      </w:r>
    </w:p>
    <w:p w:rsidR="00000000" w:rsidDel="00000000" w:rsidP="00000000" w:rsidRDefault="00000000" w:rsidRPr="00000000" w14:paraId="000007E3">
      <w:pPr>
        <w:rPr/>
      </w:pPr>
      <w:r w:rsidDel="00000000" w:rsidR="00000000" w:rsidRPr="00000000">
        <w:rPr>
          <w:rtl w:val="0"/>
        </w:rPr>
      </w:r>
    </w:p>
    <w:p w:rsidR="00000000" w:rsidDel="00000000" w:rsidP="00000000" w:rsidRDefault="00000000" w:rsidRPr="00000000" w14:paraId="000007E4">
      <w:pPr>
        <w:rPr/>
      </w:pPr>
      <w:r w:rsidDel="00000000" w:rsidR="00000000" w:rsidRPr="00000000">
        <w:rPr>
          <w:rtl w:val="0"/>
        </w:rPr>
        <w:t xml:space="preserve">JACK: I have a map of the northwest quadrant, is there any way I could mark the locations of one of these up points here?</w:t>
      </w:r>
    </w:p>
    <w:p w:rsidR="00000000" w:rsidDel="00000000" w:rsidP="00000000" w:rsidRDefault="00000000" w:rsidRPr="00000000" w14:paraId="000007E5">
      <w:pPr>
        <w:rPr/>
      </w:pPr>
      <w:r w:rsidDel="00000000" w:rsidR="00000000" w:rsidRPr="00000000">
        <w:rPr>
          <w:rtl w:val="0"/>
        </w:rPr>
      </w:r>
    </w:p>
    <w:p w:rsidR="00000000" w:rsidDel="00000000" w:rsidP="00000000" w:rsidRDefault="00000000" w:rsidRPr="00000000" w14:paraId="000007E6">
      <w:pPr>
        <w:rPr/>
      </w:pPr>
      <w:r w:rsidDel="00000000" w:rsidR="00000000" w:rsidRPr="00000000">
        <w:rPr>
          <w:rtl w:val="0"/>
        </w:rPr>
        <w:t xml:space="preserve">AUSTIN: Yeah, absolutely. Yeah, absolutely, you can mark two of the locations of the up ones.</w:t>
      </w:r>
    </w:p>
    <w:p w:rsidR="00000000" w:rsidDel="00000000" w:rsidP="00000000" w:rsidRDefault="00000000" w:rsidRPr="00000000" w14:paraId="000007E7">
      <w:pPr>
        <w:rPr/>
      </w:pPr>
      <w:r w:rsidDel="00000000" w:rsidR="00000000" w:rsidRPr="00000000">
        <w:rPr>
          <w:rtl w:val="0"/>
        </w:rPr>
      </w:r>
    </w:p>
    <w:p w:rsidR="00000000" w:rsidDel="00000000" w:rsidP="00000000" w:rsidRDefault="00000000" w:rsidRPr="00000000" w14:paraId="000007E8">
      <w:pPr>
        <w:rPr/>
      </w:pPr>
      <w:r w:rsidDel="00000000" w:rsidR="00000000" w:rsidRPr="00000000">
        <w:rPr>
          <w:rtl w:val="0"/>
        </w:rPr>
        <w:t xml:space="preserve">JACK: Oh, great. Cool.</w:t>
      </w:r>
    </w:p>
    <w:p w:rsidR="00000000" w:rsidDel="00000000" w:rsidP="00000000" w:rsidRDefault="00000000" w:rsidRPr="00000000" w14:paraId="000007E9">
      <w:pPr>
        <w:rPr/>
      </w:pPr>
      <w:r w:rsidDel="00000000" w:rsidR="00000000" w:rsidRPr="00000000">
        <w:rPr>
          <w:rtl w:val="0"/>
        </w:rPr>
      </w:r>
    </w:p>
    <w:p w:rsidR="00000000" w:rsidDel="00000000" w:rsidP="00000000" w:rsidRDefault="00000000" w:rsidRPr="00000000" w14:paraId="000007EA">
      <w:pPr>
        <w:rPr/>
      </w:pPr>
      <w:r w:rsidDel="00000000" w:rsidR="00000000" w:rsidRPr="00000000">
        <w:rPr>
          <w:rtl w:val="0"/>
        </w:rPr>
        <w:t xml:space="preserve">AUSTIN: I’m gonna, ah… If people remember that map, here, I’m gonna…</w:t>
      </w:r>
    </w:p>
    <w:p w:rsidR="00000000" w:rsidDel="00000000" w:rsidP="00000000" w:rsidRDefault="00000000" w:rsidRPr="00000000" w14:paraId="000007EB">
      <w:pPr>
        <w:rPr/>
      </w:pPr>
      <w:r w:rsidDel="00000000" w:rsidR="00000000" w:rsidRPr="00000000">
        <w:rPr>
          <w:rtl w:val="0"/>
        </w:rPr>
      </w:r>
    </w:p>
    <w:p w:rsidR="00000000" w:rsidDel="00000000" w:rsidP="00000000" w:rsidRDefault="00000000" w:rsidRPr="00000000" w14:paraId="000007EC">
      <w:pPr>
        <w:rPr/>
      </w:pPr>
      <w:r w:rsidDel="00000000" w:rsidR="00000000" w:rsidRPr="00000000">
        <w:rPr>
          <w:rtl w:val="0"/>
        </w:rPr>
        <w:t xml:space="preserve">JACK: I will also write down “plumb-bobs marked on map”. Two plumb-bobs marked on map.</w:t>
      </w:r>
    </w:p>
    <w:p w:rsidR="00000000" w:rsidDel="00000000" w:rsidP="00000000" w:rsidRDefault="00000000" w:rsidRPr="00000000" w14:paraId="000007ED">
      <w:pPr>
        <w:rPr/>
      </w:pPr>
      <w:r w:rsidDel="00000000" w:rsidR="00000000" w:rsidRPr="00000000">
        <w:rPr>
          <w:rtl w:val="0"/>
        </w:rPr>
      </w:r>
    </w:p>
    <w:p w:rsidR="00000000" w:rsidDel="00000000" w:rsidP="00000000" w:rsidRDefault="00000000" w:rsidRPr="00000000" w14:paraId="000007EE">
      <w:pPr>
        <w:rPr/>
      </w:pPr>
      <w:r w:rsidDel="00000000" w:rsidR="00000000" w:rsidRPr="00000000">
        <w:rPr>
          <w:rtl w:val="0"/>
        </w:rPr>
        <w:t xml:space="preserve">AUSTIN: Yes. I’m gonna (unintelligible) so I can actually tell you correctly what’s happening here. Here we go, here’s the map… So… There is… I’m gonna put this image in the chat so that we have it here too, I’m just gonna paste it for everybody… Uh… Bop. Go ahead and accept that.</w:t>
      </w:r>
    </w:p>
    <w:p w:rsidR="00000000" w:rsidDel="00000000" w:rsidP="00000000" w:rsidRDefault="00000000" w:rsidRPr="00000000" w14:paraId="000007EF">
      <w:pPr>
        <w:rPr/>
      </w:pPr>
      <w:r w:rsidDel="00000000" w:rsidR="00000000" w:rsidRPr="00000000">
        <w:rPr>
          <w:rtl w:val="0"/>
        </w:rPr>
      </w:r>
    </w:p>
    <w:p w:rsidR="00000000" w:rsidDel="00000000" w:rsidP="00000000" w:rsidRDefault="00000000" w:rsidRPr="00000000" w14:paraId="000007F0">
      <w:pPr>
        <w:rPr/>
      </w:pPr>
      <w:r w:rsidDel="00000000" w:rsidR="00000000" w:rsidRPr="00000000">
        <w:rPr>
          <w:rtl w:val="0"/>
        </w:rPr>
        <w:t xml:space="preserve">JACK: Um… I think that’s…</w:t>
      </w:r>
    </w:p>
    <w:p w:rsidR="00000000" w:rsidDel="00000000" w:rsidP="00000000" w:rsidRDefault="00000000" w:rsidRPr="00000000" w14:paraId="000007F1">
      <w:pPr>
        <w:rPr/>
      </w:pPr>
      <w:r w:rsidDel="00000000" w:rsidR="00000000" w:rsidRPr="00000000">
        <w:rPr>
          <w:rtl w:val="0"/>
        </w:rPr>
      </w:r>
    </w:p>
    <w:p w:rsidR="00000000" w:rsidDel="00000000" w:rsidP="00000000" w:rsidRDefault="00000000" w:rsidRPr="00000000" w14:paraId="000007F2">
      <w:pPr>
        <w:rPr/>
      </w:pPr>
      <w:r w:rsidDel="00000000" w:rsidR="00000000" w:rsidRPr="00000000">
        <w:rPr>
          <w:rtl w:val="0"/>
        </w:rPr>
        <w:t xml:space="preserve">AUSTIN: Let’s see how quickly this is going to go. Is this going to be upload this somewhere… It might just be easier to upload this. Ah, no, that’s pretty quick.</w:t>
      </w:r>
    </w:p>
    <w:p w:rsidR="00000000" w:rsidDel="00000000" w:rsidP="00000000" w:rsidRDefault="00000000" w:rsidRPr="00000000" w14:paraId="000007F3">
      <w:pPr>
        <w:rPr/>
      </w:pPr>
      <w:r w:rsidDel="00000000" w:rsidR="00000000" w:rsidRPr="00000000">
        <w:rPr>
          <w:rtl w:val="0"/>
        </w:rPr>
      </w:r>
    </w:p>
    <w:p w:rsidR="00000000" w:rsidDel="00000000" w:rsidP="00000000" w:rsidRDefault="00000000" w:rsidRPr="00000000" w14:paraId="000007F4">
      <w:pPr>
        <w:rPr/>
      </w:pPr>
      <w:r w:rsidDel="00000000" w:rsidR="00000000" w:rsidRPr="00000000">
        <w:rPr>
          <w:rtl w:val="0"/>
        </w:rPr>
        <w:t xml:space="preserve">JACK: No, it’s gone. It’s gone.</w:t>
      </w:r>
    </w:p>
    <w:p w:rsidR="00000000" w:rsidDel="00000000" w:rsidP="00000000" w:rsidRDefault="00000000" w:rsidRPr="00000000" w14:paraId="000007F5">
      <w:pPr>
        <w:rPr/>
      </w:pPr>
      <w:r w:rsidDel="00000000" w:rsidR="00000000" w:rsidRPr="00000000">
        <w:rPr>
          <w:rtl w:val="0"/>
        </w:rPr>
      </w:r>
    </w:p>
    <w:p w:rsidR="00000000" w:rsidDel="00000000" w:rsidP="00000000" w:rsidRDefault="00000000" w:rsidRPr="00000000" w14:paraId="000007F6">
      <w:pPr>
        <w:rPr/>
      </w:pPr>
      <w:r w:rsidDel="00000000" w:rsidR="00000000" w:rsidRPr="00000000">
        <w:rPr>
          <w:rtl w:val="0"/>
        </w:rPr>
        <w:t xml:space="preserve">ART: It’s going.</w:t>
      </w:r>
    </w:p>
    <w:p w:rsidR="00000000" w:rsidDel="00000000" w:rsidP="00000000" w:rsidRDefault="00000000" w:rsidRPr="00000000" w14:paraId="000007F7">
      <w:pPr>
        <w:rPr/>
      </w:pPr>
      <w:r w:rsidDel="00000000" w:rsidR="00000000" w:rsidRPr="00000000">
        <w:rPr>
          <w:rtl w:val="0"/>
        </w:rPr>
      </w:r>
    </w:p>
    <w:p w:rsidR="00000000" w:rsidDel="00000000" w:rsidP="00000000" w:rsidRDefault="00000000" w:rsidRPr="00000000" w14:paraId="000007F8">
      <w:pPr>
        <w:rPr/>
      </w:pPr>
      <w:r w:rsidDel="00000000" w:rsidR="00000000" w:rsidRPr="00000000">
        <w:rPr>
          <w:rtl w:val="0"/>
        </w:rPr>
        <w:t xml:space="preserve">AUSTIN: Okay. </w:t>
      </w:r>
    </w:p>
    <w:p w:rsidR="00000000" w:rsidDel="00000000" w:rsidP="00000000" w:rsidRDefault="00000000" w:rsidRPr="00000000" w14:paraId="000007F9">
      <w:pPr>
        <w:rPr/>
      </w:pPr>
      <w:r w:rsidDel="00000000" w:rsidR="00000000" w:rsidRPr="00000000">
        <w:rPr>
          <w:rtl w:val="0"/>
        </w:rPr>
      </w:r>
    </w:p>
    <w:p w:rsidR="00000000" w:rsidDel="00000000" w:rsidP="00000000" w:rsidRDefault="00000000" w:rsidRPr="00000000" w14:paraId="000007FA">
      <w:pPr>
        <w:rPr/>
      </w:pPr>
      <w:r w:rsidDel="00000000" w:rsidR="00000000" w:rsidRPr="00000000">
        <w:rPr>
          <w:rtl w:val="0"/>
        </w:rPr>
        <w:t xml:space="preserve">KEITH: Mine’s at 4 out of 24 or 5, I don’t know why it’s going so slow.</w:t>
      </w:r>
    </w:p>
    <w:p w:rsidR="00000000" w:rsidDel="00000000" w:rsidP="00000000" w:rsidRDefault="00000000" w:rsidRPr="00000000" w14:paraId="000007FB">
      <w:pPr>
        <w:rPr/>
      </w:pPr>
      <w:r w:rsidDel="00000000" w:rsidR="00000000" w:rsidRPr="00000000">
        <w:rPr>
          <w:rtl w:val="0"/>
        </w:rPr>
      </w:r>
    </w:p>
    <w:p w:rsidR="00000000" w:rsidDel="00000000" w:rsidP="00000000" w:rsidRDefault="00000000" w:rsidRPr="00000000" w14:paraId="000007FC">
      <w:pPr>
        <w:rPr/>
      </w:pPr>
      <w:r w:rsidDel="00000000" w:rsidR="00000000" w:rsidRPr="00000000">
        <w:rPr>
          <w:rtl w:val="0"/>
        </w:rPr>
        <w:t xml:space="preserve">AUSTIN: Okay so there’s one, Jack…</w:t>
      </w:r>
    </w:p>
    <w:p w:rsidR="00000000" w:rsidDel="00000000" w:rsidP="00000000" w:rsidRDefault="00000000" w:rsidRPr="00000000" w14:paraId="000007FD">
      <w:pPr>
        <w:rPr/>
      </w:pPr>
      <w:r w:rsidDel="00000000" w:rsidR="00000000" w:rsidRPr="00000000">
        <w:rPr>
          <w:rtl w:val="0"/>
        </w:rPr>
      </w:r>
    </w:p>
    <w:p w:rsidR="00000000" w:rsidDel="00000000" w:rsidP="00000000" w:rsidRDefault="00000000" w:rsidRPr="00000000" w14:paraId="000007FE">
      <w:pPr>
        <w:rPr/>
      </w:pPr>
      <w:r w:rsidDel="00000000" w:rsidR="00000000" w:rsidRPr="00000000">
        <w:rPr>
          <w:rtl w:val="0"/>
        </w:rPr>
        <w:t xml:space="preserve">JACK (overlapping AUSTIN): I got it. </w:t>
      </w:r>
    </w:p>
    <w:p w:rsidR="00000000" w:rsidDel="00000000" w:rsidP="00000000" w:rsidRDefault="00000000" w:rsidRPr="00000000" w14:paraId="000007FF">
      <w:pPr>
        <w:rPr/>
      </w:pPr>
      <w:r w:rsidDel="00000000" w:rsidR="00000000" w:rsidRPr="00000000">
        <w:rPr>
          <w:rtl w:val="0"/>
        </w:rPr>
      </w:r>
    </w:p>
    <w:p w:rsidR="00000000" w:rsidDel="00000000" w:rsidP="00000000" w:rsidRDefault="00000000" w:rsidRPr="00000000" w14:paraId="00000800">
      <w:pPr>
        <w:rPr/>
      </w:pPr>
      <w:r w:rsidDel="00000000" w:rsidR="00000000" w:rsidRPr="00000000">
        <w:rPr>
          <w:rtl w:val="0"/>
        </w:rPr>
        <w:t xml:space="preserve">AUSTIN: Right where it’s the X is, where it says Mark of the Erasure? </w:t>
      </w:r>
    </w:p>
    <w:p w:rsidR="00000000" w:rsidDel="00000000" w:rsidP="00000000" w:rsidRDefault="00000000" w:rsidRPr="00000000" w14:paraId="00000801">
      <w:pPr>
        <w:rPr/>
      </w:pPr>
      <w:r w:rsidDel="00000000" w:rsidR="00000000" w:rsidRPr="00000000">
        <w:rPr>
          <w:rtl w:val="0"/>
        </w:rPr>
      </w:r>
    </w:p>
    <w:p w:rsidR="00000000" w:rsidDel="00000000" w:rsidP="00000000" w:rsidRDefault="00000000" w:rsidRPr="00000000" w14:paraId="00000802">
      <w:pPr>
        <w:rPr/>
      </w:pPr>
      <w:r w:rsidDel="00000000" w:rsidR="00000000" w:rsidRPr="00000000">
        <w:rPr>
          <w:rtl w:val="0"/>
        </w:rPr>
        <w:t xml:space="preserve">JACK: Hold on, it’s just loading.</w:t>
      </w:r>
    </w:p>
    <w:p w:rsidR="00000000" w:rsidDel="00000000" w:rsidP="00000000" w:rsidRDefault="00000000" w:rsidRPr="00000000" w14:paraId="00000803">
      <w:pPr>
        <w:rPr/>
      </w:pPr>
      <w:r w:rsidDel="00000000" w:rsidR="00000000" w:rsidRPr="00000000">
        <w:rPr>
          <w:rtl w:val="0"/>
        </w:rPr>
      </w:r>
    </w:p>
    <w:p w:rsidR="00000000" w:rsidDel="00000000" w:rsidP="00000000" w:rsidRDefault="00000000" w:rsidRPr="00000000" w14:paraId="00000804">
      <w:pPr>
        <w:rPr/>
      </w:pPr>
      <w:r w:rsidDel="00000000" w:rsidR="00000000" w:rsidRPr="00000000">
        <w:rPr>
          <w:rtl w:val="0"/>
        </w:rPr>
        <w:t xml:space="preserve">AUSTIN: Mhm. </w:t>
      </w:r>
    </w:p>
    <w:p w:rsidR="00000000" w:rsidDel="00000000" w:rsidP="00000000" w:rsidRDefault="00000000" w:rsidRPr="00000000" w14:paraId="00000805">
      <w:pPr>
        <w:rPr/>
      </w:pPr>
      <w:r w:rsidDel="00000000" w:rsidR="00000000" w:rsidRPr="00000000">
        <w:rPr>
          <w:rtl w:val="0"/>
        </w:rPr>
      </w:r>
    </w:p>
    <w:p w:rsidR="00000000" w:rsidDel="00000000" w:rsidP="00000000" w:rsidRDefault="00000000" w:rsidRPr="00000000" w14:paraId="00000806">
      <w:pPr>
        <w:rPr/>
      </w:pPr>
      <w:r w:rsidDel="00000000" w:rsidR="00000000" w:rsidRPr="00000000">
        <w:rPr>
          <w:rtl w:val="0"/>
        </w:rPr>
        <w:t xml:space="preserve">JACK: I’m just opening up in Preview, thingy. Damn this is a cool map. </w:t>
      </w:r>
    </w:p>
    <w:p w:rsidR="00000000" w:rsidDel="00000000" w:rsidP="00000000" w:rsidRDefault="00000000" w:rsidRPr="00000000" w14:paraId="00000807">
      <w:pPr>
        <w:rPr/>
      </w:pPr>
      <w:r w:rsidDel="00000000" w:rsidR="00000000" w:rsidRPr="00000000">
        <w:rPr>
          <w:rtl w:val="0"/>
        </w:rPr>
      </w:r>
    </w:p>
    <w:p w:rsidR="00000000" w:rsidDel="00000000" w:rsidP="00000000" w:rsidRDefault="00000000" w:rsidRPr="00000000" w14:paraId="00000808">
      <w:pPr>
        <w:rPr/>
      </w:pPr>
      <w:r w:rsidDel="00000000" w:rsidR="00000000" w:rsidRPr="00000000">
        <w:rPr>
          <w:rtl w:val="0"/>
        </w:rPr>
        <w:t xml:space="preserve">AUSTIN: Oh, have you not — you’ve seen this map, right? </w:t>
      </w:r>
    </w:p>
    <w:p w:rsidR="00000000" w:rsidDel="00000000" w:rsidP="00000000" w:rsidRDefault="00000000" w:rsidRPr="00000000" w14:paraId="00000809">
      <w:pPr>
        <w:rPr/>
      </w:pPr>
      <w:r w:rsidDel="00000000" w:rsidR="00000000" w:rsidRPr="00000000">
        <w:rPr>
          <w:rtl w:val="0"/>
        </w:rPr>
      </w:r>
    </w:p>
    <w:p w:rsidR="00000000" w:rsidDel="00000000" w:rsidP="00000000" w:rsidRDefault="00000000" w:rsidRPr="00000000" w14:paraId="0000080A">
      <w:pPr>
        <w:rPr/>
      </w:pPr>
      <w:r w:rsidDel="00000000" w:rsidR="00000000" w:rsidRPr="00000000">
        <w:rPr>
          <w:rtl w:val="0"/>
        </w:rPr>
        <w:t xml:space="preserve">JACK: Yeah, no, I’m just remembering how cool it looks.</w:t>
      </w:r>
    </w:p>
    <w:p w:rsidR="00000000" w:rsidDel="00000000" w:rsidP="00000000" w:rsidRDefault="00000000" w:rsidRPr="00000000" w14:paraId="0000080B">
      <w:pPr>
        <w:rPr/>
      </w:pPr>
      <w:r w:rsidDel="00000000" w:rsidR="00000000" w:rsidRPr="00000000">
        <w:rPr>
          <w:rtl w:val="0"/>
        </w:rPr>
      </w:r>
    </w:p>
    <w:p w:rsidR="00000000" w:rsidDel="00000000" w:rsidP="00000000" w:rsidRDefault="00000000" w:rsidRPr="00000000" w14:paraId="0000080C">
      <w:pPr>
        <w:rPr/>
      </w:pPr>
      <w:r w:rsidDel="00000000" w:rsidR="00000000" w:rsidRPr="00000000">
        <w:rPr>
          <w:rtl w:val="0"/>
        </w:rPr>
        <w:t xml:space="preserve">AUSTIN: Okay. There’s one where it says Mark of Erasure on that X. And then do you see the little inlet south of the halfling farms?</w:t>
      </w:r>
    </w:p>
    <w:p w:rsidR="00000000" w:rsidDel="00000000" w:rsidP="00000000" w:rsidRDefault="00000000" w:rsidRPr="00000000" w14:paraId="0000080D">
      <w:pPr>
        <w:rPr/>
      </w:pPr>
      <w:r w:rsidDel="00000000" w:rsidR="00000000" w:rsidRPr="00000000">
        <w:rPr>
          <w:rtl w:val="0"/>
        </w:rPr>
      </w:r>
    </w:p>
    <w:p w:rsidR="00000000" w:rsidDel="00000000" w:rsidP="00000000" w:rsidRDefault="00000000" w:rsidRPr="00000000" w14:paraId="0000080E">
      <w:pPr>
        <w:rPr/>
      </w:pPr>
      <w:r w:rsidDel="00000000" w:rsidR="00000000" w:rsidRPr="00000000">
        <w:rPr>
          <w:rtl w:val="0"/>
        </w:rPr>
        <w:t xml:space="preserve">JACK: Uh-huh.</w:t>
      </w:r>
    </w:p>
    <w:p w:rsidR="00000000" w:rsidDel="00000000" w:rsidP="00000000" w:rsidRDefault="00000000" w:rsidRPr="00000000" w14:paraId="0000080F">
      <w:pPr>
        <w:rPr/>
      </w:pPr>
      <w:r w:rsidDel="00000000" w:rsidR="00000000" w:rsidRPr="00000000">
        <w:rPr>
          <w:rtl w:val="0"/>
        </w:rPr>
      </w:r>
    </w:p>
    <w:p w:rsidR="00000000" w:rsidDel="00000000" w:rsidP="00000000" w:rsidRDefault="00000000" w:rsidRPr="00000000" w14:paraId="00000810">
      <w:pPr>
        <w:rPr/>
      </w:pPr>
      <w:r w:rsidDel="00000000" w:rsidR="00000000" w:rsidRPr="00000000">
        <w:rPr>
          <w:rtl w:val="0"/>
        </w:rPr>
        <w:t xml:space="preserve">AUSTIN: At the kind of tip of that inlet, the most eastern point of that inlet, there’s another one there. The one in the Mark of the Erasure is green, it’s a green plumb-bob, green like crystal thing, and the one at the tip of that inlet is a brown one, it’s kind of like a brownish, kind of cloudy crystal.</w:t>
      </w:r>
    </w:p>
    <w:p w:rsidR="00000000" w:rsidDel="00000000" w:rsidP="00000000" w:rsidRDefault="00000000" w:rsidRPr="00000000" w14:paraId="00000811">
      <w:pPr>
        <w:rPr/>
      </w:pPr>
      <w:r w:rsidDel="00000000" w:rsidR="00000000" w:rsidRPr="00000000">
        <w:rPr>
          <w:rtl w:val="0"/>
        </w:rPr>
      </w:r>
    </w:p>
    <w:p w:rsidR="00000000" w:rsidDel="00000000" w:rsidP="00000000" w:rsidRDefault="00000000" w:rsidRPr="00000000" w14:paraId="00000812">
      <w:pPr>
        <w:rPr/>
      </w:pPr>
      <w:r w:rsidDel="00000000" w:rsidR="00000000" w:rsidRPr="00000000">
        <w:rPr>
          <w:rtl w:val="0"/>
        </w:rPr>
        <w:t xml:space="preserve">JACK: And just so we know, where are we abouts on this map right now?</w:t>
      </w:r>
    </w:p>
    <w:p w:rsidR="00000000" w:rsidDel="00000000" w:rsidP="00000000" w:rsidRDefault="00000000" w:rsidRPr="00000000" w14:paraId="00000813">
      <w:pPr>
        <w:rPr/>
      </w:pPr>
      <w:r w:rsidDel="00000000" w:rsidR="00000000" w:rsidRPr="00000000">
        <w:rPr>
          <w:rtl w:val="0"/>
        </w:rPr>
      </w:r>
    </w:p>
    <w:p w:rsidR="00000000" w:rsidDel="00000000" w:rsidP="00000000" w:rsidRDefault="00000000" w:rsidRPr="00000000" w14:paraId="00000814">
      <w:pPr>
        <w:rPr/>
      </w:pPr>
      <w:r w:rsidDel="00000000" w:rsidR="00000000" w:rsidRPr="00000000">
        <w:rPr>
          <w:rtl w:val="0"/>
        </w:rPr>
        <w:t xml:space="preserve">AUSTIN: Uh, in between the Berg, which is the red X at the top northwest, and the long island.</w:t>
      </w:r>
    </w:p>
    <w:p w:rsidR="00000000" w:rsidDel="00000000" w:rsidP="00000000" w:rsidRDefault="00000000" w:rsidRPr="00000000" w14:paraId="00000815">
      <w:pPr>
        <w:rPr/>
      </w:pPr>
      <w:r w:rsidDel="00000000" w:rsidR="00000000" w:rsidRPr="00000000">
        <w:rPr>
          <w:rtl w:val="0"/>
        </w:rPr>
      </w:r>
    </w:p>
    <w:p w:rsidR="00000000" w:rsidDel="00000000" w:rsidP="00000000" w:rsidRDefault="00000000" w:rsidRPr="00000000" w14:paraId="00000816">
      <w:pPr>
        <w:rPr/>
      </w:pPr>
      <w:r w:rsidDel="00000000" w:rsidR="00000000" w:rsidRPr="00000000">
        <w:rPr>
          <w:rtl w:val="0"/>
        </w:rPr>
        <w:t xml:space="preserve">JACK: So we’re on an island somewhere—</w:t>
      </w:r>
    </w:p>
    <w:p w:rsidR="00000000" w:rsidDel="00000000" w:rsidP="00000000" w:rsidRDefault="00000000" w:rsidRPr="00000000" w14:paraId="00000817">
      <w:pPr>
        <w:rPr/>
      </w:pPr>
      <w:r w:rsidDel="00000000" w:rsidR="00000000" w:rsidRPr="00000000">
        <w:rPr>
          <w:rtl w:val="0"/>
        </w:rPr>
      </w:r>
    </w:p>
    <w:p w:rsidR="00000000" w:rsidDel="00000000" w:rsidP="00000000" w:rsidRDefault="00000000" w:rsidRPr="00000000" w14:paraId="00000818">
      <w:pPr>
        <w:rPr/>
      </w:pPr>
      <w:r w:rsidDel="00000000" w:rsidR="00000000" w:rsidRPr="00000000">
        <w:rPr>
          <w:rtl w:val="0"/>
        </w:rPr>
        <w:t xml:space="preserve">AUSTIN: In between, and that’s where there’s a blue crystal, and that’s where you’re at now.</w:t>
      </w:r>
    </w:p>
    <w:p w:rsidR="00000000" w:rsidDel="00000000" w:rsidP="00000000" w:rsidRDefault="00000000" w:rsidRPr="00000000" w14:paraId="00000819">
      <w:pPr>
        <w:rPr/>
      </w:pPr>
      <w:r w:rsidDel="00000000" w:rsidR="00000000" w:rsidRPr="00000000">
        <w:rPr>
          <w:rtl w:val="0"/>
        </w:rPr>
      </w:r>
    </w:p>
    <w:p w:rsidR="00000000" w:rsidDel="00000000" w:rsidP="00000000" w:rsidRDefault="00000000" w:rsidRPr="00000000" w14:paraId="0000081A">
      <w:pPr>
        <w:rPr/>
      </w:pPr>
      <w:r w:rsidDel="00000000" w:rsidR="00000000" w:rsidRPr="00000000">
        <w:rPr>
          <w:rtl w:val="0"/>
        </w:rPr>
        <w:t xml:space="preserve">ART: Wait, is plumb-bob a real term, am I supposed to know what that is?</w:t>
      </w:r>
    </w:p>
    <w:p w:rsidR="00000000" w:rsidDel="00000000" w:rsidP="00000000" w:rsidRDefault="00000000" w:rsidRPr="00000000" w14:paraId="0000081B">
      <w:pPr>
        <w:rPr/>
      </w:pPr>
      <w:r w:rsidDel="00000000" w:rsidR="00000000" w:rsidRPr="00000000">
        <w:rPr>
          <w:rtl w:val="0"/>
        </w:rPr>
      </w:r>
    </w:p>
    <w:p w:rsidR="00000000" w:rsidDel="00000000" w:rsidP="00000000" w:rsidRDefault="00000000" w:rsidRPr="00000000" w14:paraId="0000081C">
      <w:pPr>
        <w:rPr/>
      </w:pPr>
      <w:r w:rsidDel="00000000" w:rsidR="00000000" w:rsidRPr="00000000">
        <w:rPr>
          <w:rtl w:val="0"/>
        </w:rPr>
        <w:t xml:space="preserve">AUSTIN (overlapping ART): It’s the symbol from the Sims, yeah, it’s the symbol from the Sims. If you do a search for plumb-bob you’ll know — it’s like that green thing that’s above—</w:t>
      </w:r>
    </w:p>
    <w:p w:rsidR="00000000" w:rsidDel="00000000" w:rsidP="00000000" w:rsidRDefault="00000000" w:rsidRPr="00000000" w14:paraId="0000081D">
      <w:pPr>
        <w:rPr/>
      </w:pPr>
      <w:r w:rsidDel="00000000" w:rsidR="00000000" w:rsidRPr="00000000">
        <w:rPr>
          <w:rtl w:val="0"/>
        </w:rPr>
      </w:r>
    </w:p>
    <w:p w:rsidR="00000000" w:rsidDel="00000000" w:rsidP="00000000" w:rsidRDefault="00000000" w:rsidRPr="00000000" w14:paraId="0000081E">
      <w:pPr>
        <w:rPr/>
      </w:pPr>
      <w:r w:rsidDel="00000000" w:rsidR="00000000" w:rsidRPr="00000000">
        <w:rPr>
          <w:rtl w:val="0"/>
        </w:rPr>
        <w:t xml:space="preserve">ART: It’s that green arrow thing?</w:t>
        <w:br w:type="textWrapping"/>
      </w:r>
    </w:p>
    <w:p w:rsidR="00000000" w:rsidDel="00000000" w:rsidP="00000000" w:rsidRDefault="00000000" w:rsidRPr="00000000" w14:paraId="0000081F">
      <w:pPr>
        <w:rPr/>
      </w:pPr>
      <w:r w:rsidDel="00000000" w:rsidR="00000000" w:rsidRPr="00000000">
        <w:rPr>
          <w:rtl w:val="0"/>
        </w:rPr>
        <w:t xml:space="preserve">AUSTIN: Yes, it’s the green — it’s a green crystal.</w:t>
      </w:r>
    </w:p>
    <w:p w:rsidR="00000000" w:rsidDel="00000000" w:rsidP="00000000" w:rsidRDefault="00000000" w:rsidRPr="00000000" w14:paraId="00000820">
      <w:pPr>
        <w:rPr/>
      </w:pPr>
      <w:r w:rsidDel="00000000" w:rsidR="00000000" w:rsidRPr="00000000">
        <w:rPr>
          <w:rtl w:val="0"/>
        </w:rPr>
      </w:r>
    </w:p>
    <w:p w:rsidR="00000000" w:rsidDel="00000000" w:rsidP="00000000" w:rsidRDefault="00000000" w:rsidRPr="00000000" w14:paraId="00000821">
      <w:pPr>
        <w:rPr/>
      </w:pPr>
      <w:r w:rsidDel="00000000" w:rsidR="00000000" w:rsidRPr="00000000">
        <w:rPr>
          <w:rtl w:val="0"/>
        </w:rPr>
        <w:t xml:space="preserve">KEITH: It’s the green plumb-bob.</w:t>
      </w:r>
    </w:p>
    <w:p w:rsidR="00000000" w:rsidDel="00000000" w:rsidP="00000000" w:rsidRDefault="00000000" w:rsidRPr="00000000" w14:paraId="00000822">
      <w:pPr>
        <w:rPr/>
      </w:pPr>
      <w:r w:rsidDel="00000000" w:rsidR="00000000" w:rsidRPr="00000000">
        <w:rPr>
          <w:rtl w:val="0"/>
        </w:rPr>
      </w:r>
    </w:p>
    <w:p w:rsidR="00000000" w:rsidDel="00000000" w:rsidP="00000000" w:rsidRDefault="00000000" w:rsidRPr="00000000" w14:paraId="00000823">
      <w:pPr>
        <w:rPr/>
      </w:pPr>
      <w:r w:rsidDel="00000000" w:rsidR="00000000" w:rsidRPr="00000000">
        <w:rPr>
          <w:rtl w:val="0"/>
        </w:rPr>
        <w:t xml:space="preserve">AUSTIN: Yeah, it’s the green plumb-bob.</w:t>
      </w:r>
    </w:p>
    <w:p w:rsidR="00000000" w:rsidDel="00000000" w:rsidP="00000000" w:rsidRDefault="00000000" w:rsidRPr="00000000" w14:paraId="00000824">
      <w:pPr>
        <w:rPr/>
      </w:pPr>
      <w:r w:rsidDel="00000000" w:rsidR="00000000" w:rsidRPr="00000000">
        <w:rPr>
          <w:rtl w:val="0"/>
        </w:rPr>
      </w:r>
    </w:p>
    <w:p w:rsidR="00000000" w:rsidDel="00000000" w:rsidP="00000000" w:rsidRDefault="00000000" w:rsidRPr="00000000" w14:paraId="00000825">
      <w:pPr>
        <w:rPr/>
      </w:pPr>
      <w:r w:rsidDel="00000000" w:rsidR="00000000" w:rsidRPr="00000000">
        <w:rPr>
          <w:rtl w:val="0"/>
        </w:rPr>
        <w:t xml:space="preserve">ART: That’s self-refe— you can’t, that’s not how you define something. </w:t>
      </w:r>
    </w:p>
    <w:p w:rsidR="00000000" w:rsidDel="00000000" w:rsidP="00000000" w:rsidRDefault="00000000" w:rsidRPr="00000000" w14:paraId="00000826">
      <w:pPr>
        <w:rPr/>
      </w:pPr>
      <w:r w:rsidDel="00000000" w:rsidR="00000000" w:rsidRPr="00000000">
        <w:rPr>
          <w:rtl w:val="0"/>
        </w:rPr>
      </w:r>
    </w:p>
    <w:p w:rsidR="00000000" w:rsidDel="00000000" w:rsidP="00000000" w:rsidRDefault="00000000" w:rsidRPr="00000000" w14:paraId="00000827">
      <w:pPr>
        <w:rPr/>
      </w:pPr>
      <w:r w:rsidDel="00000000" w:rsidR="00000000" w:rsidRPr="00000000">
        <w:rPr>
          <w:rtl w:val="0"/>
        </w:rPr>
        <w:t xml:space="preserve">AUSTIN: What don’t you...</w:t>
      </w:r>
    </w:p>
    <w:p w:rsidR="00000000" w:rsidDel="00000000" w:rsidP="00000000" w:rsidRDefault="00000000" w:rsidRPr="00000000" w14:paraId="00000828">
      <w:pPr>
        <w:rPr/>
      </w:pPr>
      <w:r w:rsidDel="00000000" w:rsidR="00000000" w:rsidRPr="00000000">
        <w:rPr>
          <w:rtl w:val="0"/>
        </w:rPr>
      </w:r>
    </w:p>
    <w:p w:rsidR="00000000" w:rsidDel="00000000" w:rsidP="00000000" w:rsidRDefault="00000000" w:rsidRPr="00000000" w14:paraId="00000829">
      <w:pPr>
        <w:rPr/>
      </w:pPr>
      <w:r w:rsidDel="00000000" w:rsidR="00000000" w:rsidRPr="00000000">
        <w:rPr>
          <w:rtl w:val="0"/>
        </w:rPr>
        <w:t xml:space="preserve">KEITH: Who’s that? </w:t>
      </w:r>
    </w:p>
    <w:p w:rsidR="00000000" w:rsidDel="00000000" w:rsidP="00000000" w:rsidRDefault="00000000" w:rsidRPr="00000000" w14:paraId="0000082A">
      <w:pPr>
        <w:rPr/>
      </w:pPr>
      <w:r w:rsidDel="00000000" w:rsidR="00000000" w:rsidRPr="00000000">
        <w:rPr>
          <w:rtl w:val="0"/>
        </w:rPr>
      </w:r>
    </w:p>
    <w:p w:rsidR="00000000" w:rsidDel="00000000" w:rsidP="00000000" w:rsidRDefault="00000000" w:rsidRPr="00000000" w14:paraId="0000082B">
      <w:pPr>
        <w:rPr/>
      </w:pPr>
      <w:r w:rsidDel="00000000" w:rsidR="00000000" w:rsidRPr="00000000">
        <w:rPr>
          <w:rtl w:val="0"/>
        </w:rPr>
        <w:t xml:space="preserve">AUSTIN: Yeah?</w:t>
      </w:r>
    </w:p>
    <w:p w:rsidR="00000000" w:rsidDel="00000000" w:rsidP="00000000" w:rsidRDefault="00000000" w:rsidRPr="00000000" w14:paraId="0000082C">
      <w:pPr>
        <w:rPr/>
      </w:pPr>
      <w:r w:rsidDel="00000000" w:rsidR="00000000" w:rsidRPr="00000000">
        <w:rPr>
          <w:rtl w:val="0"/>
        </w:rPr>
      </w:r>
    </w:p>
    <w:p w:rsidR="00000000" w:rsidDel="00000000" w:rsidP="00000000" w:rsidRDefault="00000000" w:rsidRPr="00000000" w14:paraId="0000082D">
      <w:pPr>
        <w:rPr/>
      </w:pPr>
      <w:r w:rsidDel="00000000" w:rsidR="00000000" w:rsidRPr="00000000">
        <w:rPr>
          <w:rtl w:val="0"/>
        </w:rPr>
        <w:t xml:space="preserve">KEITH: Who’s that juicy guy? That’s plum-bob.</w:t>
      </w:r>
    </w:p>
    <w:p w:rsidR="00000000" w:rsidDel="00000000" w:rsidP="00000000" w:rsidRDefault="00000000" w:rsidRPr="00000000" w14:paraId="0000082E">
      <w:pPr>
        <w:rPr/>
      </w:pPr>
      <w:r w:rsidDel="00000000" w:rsidR="00000000" w:rsidRPr="00000000">
        <w:rPr>
          <w:rtl w:val="0"/>
        </w:rPr>
      </w:r>
    </w:p>
    <w:p w:rsidR="00000000" w:rsidDel="00000000" w:rsidP="00000000" w:rsidRDefault="00000000" w:rsidRPr="00000000" w14:paraId="0000082F">
      <w:pPr>
        <w:rPr/>
      </w:pPr>
      <w:r w:rsidDel="00000000" w:rsidR="00000000" w:rsidRPr="00000000">
        <w:rPr>
          <w:rtl w:val="0"/>
        </w:rPr>
        <w:t xml:space="preserve">AUSTIN: Heugh. [KEITH laughs]</w:t>
      </w:r>
    </w:p>
    <w:p w:rsidR="00000000" w:rsidDel="00000000" w:rsidP="00000000" w:rsidRDefault="00000000" w:rsidRPr="00000000" w14:paraId="00000830">
      <w:pPr>
        <w:rPr/>
      </w:pPr>
      <w:r w:rsidDel="00000000" w:rsidR="00000000" w:rsidRPr="00000000">
        <w:rPr>
          <w:rtl w:val="0"/>
        </w:rPr>
      </w:r>
    </w:p>
    <w:p w:rsidR="00000000" w:rsidDel="00000000" w:rsidP="00000000" w:rsidRDefault="00000000" w:rsidRPr="00000000" w14:paraId="00000831">
      <w:pPr>
        <w:rPr/>
      </w:pPr>
      <w:r w:rsidDel="00000000" w:rsidR="00000000" w:rsidRPr="00000000">
        <w:rPr>
          <w:rtl w:val="0"/>
        </w:rPr>
        <w:t xml:space="preserve">JACK: Cool, right. So I think I’m probably done here.</w:t>
      </w:r>
    </w:p>
    <w:p w:rsidR="00000000" w:rsidDel="00000000" w:rsidP="00000000" w:rsidRDefault="00000000" w:rsidRPr="00000000" w14:paraId="00000832">
      <w:pPr>
        <w:rPr/>
      </w:pPr>
      <w:r w:rsidDel="00000000" w:rsidR="00000000" w:rsidRPr="00000000">
        <w:rPr>
          <w:rtl w:val="0"/>
        </w:rPr>
      </w:r>
    </w:p>
    <w:p w:rsidR="00000000" w:rsidDel="00000000" w:rsidP="00000000" w:rsidRDefault="00000000" w:rsidRPr="00000000" w14:paraId="00000833">
      <w:pPr>
        <w:rPr/>
      </w:pPr>
      <w:r w:rsidDel="00000000" w:rsidR="00000000" w:rsidRPr="00000000">
        <w:rPr>
          <w:rtl w:val="0"/>
        </w:rPr>
        <w:t xml:space="preserve">AUSTIN: Yeah, that’s fair.</w:t>
      </w:r>
    </w:p>
    <w:p w:rsidR="00000000" w:rsidDel="00000000" w:rsidP="00000000" w:rsidRDefault="00000000" w:rsidRPr="00000000" w14:paraId="00000834">
      <w:pPr>
        <w:rPr/>
      </w:pPr>
      <w:r w:rsidDel="00000000" w:rsidR="00000000" w:rsidRPr="00000000">
        <w:rPr>
          <w:rtl w:val="0"/>
        </w:rPr>
      </w:r>
    </w:p>
    <w:p w:rsidR="00000000" w:rsidDel="00000000" w:rsidP="00000000" w:rsidRDefault="00000000" w:rsidRPr="00000000" w14:paraId="00000835">
      <w:pPr>
        <w:rPr/>
      </w:pPr>
      <w:r w:rsidDel="00000000" w:rsidR="00000000" w:rsidRPr="00000000">
        <w:rPr>
          <w:rtl w:val="0"/>
        </w:rPr>
        <w:t xml:space="preserve">JACK: From my perspective. So if anybody else has...</w:t>
      </w:r>
    </w:p>
    <w:p w:rsidR="00000000" w:rsidDel="00000000" w:rsidP="00000000" w:rsidRDefault="00000000" w:rsidRPr="00000000" w14:paraId="00000836">
      <w:pPr>
        <w:rPr/>
      </w:pPr>
      <w:r w:rsidDel="00000000" w:rsidR="00000000" w:rsidRPr="00000000">
        <w:rPr>
          <w:rtl w:val="0"/>
        </w:rPr>
      </w:r>
    </w:p>
    <w:p w:rsidR="00000000" w:rsidDel="00000000" w:rsidP="00000000" w:rsidRDefault="00000000" w:rsidRPr="00000000" w14:paraId="00000837">
      <w:pPr>
        <w:rPr/>
      </w:pPr>
      <w:r w:rsidDel="00000000" w:rsidR="00000000" w:rsidRPr="00000000">
        <w:rPr>
          <w:rtl w:val="0"/>
        </w:rPr>
        <w:t xml:space="preserve">AUSTIN: Uh, you can see that there are other crystals that are color-less, elsewhere on this map — um, on the big continent map — there’s one in the far northeast corner, right, uh — one second, let me make sure I have this list right. One, two, three, four… One in the… kind of, at the equator of this, at the middle line on the eastern side, like, dead, dead… I don’t know if you want to update your side of this map or not or like take notes or whatever— and then one on the little island that’s floating to the south — except on their continental map, that island is not an island, it’s just a landmass that’s connected to the rest of the world.</w:t>
      </w:r>
    </w:p>
    <w:p w:rsidR="00000000" w:rsidDel="00000000" w:rsidP="00000000" w:rsidRDefault="00000000" w:rsidRPr="00000000" w14:paraId="00000838">
      <w:pPr>
        <w:rPr/>
      </w:pPr>
      <w:r w:rsidDel="00000000" w:rsidR="00000000" w:rsidRPr="00000000">
        <w:rPr>
          <w:rtl w:val="0"/>
        </w:rPr>
      </w:r>
    </w:p>
    <w:p w:rsidR="00000000" w:rsidDel="00000000" w:rsidP="00000000" w:rsidRDefault="00000000" w:rsidRPr="00000000" w14:paraId="00000839">
      <w:pPr>
        <w:rPr/>
      </w:pPr>
      <w:r w:rsidDel="00000000" w:rsidR="00000000" w:rsidRPr="00000000">
        <w:rPr>
          <w:rtl w:val="0"/>
        </w:rPr>
        <w:t xml:space="preserve">JACK: Cool. Okay.</w:t>
      </w:r>
    </w:p>
    <w:p w:rsidR="00000000" w:rsidDel="00000000" w:rsidP="00000000" w:rsidRDefault="00000000" w:rsidRPr="00000000" w14:paraId="0000083A">
      <w:pPr>
        <w:rPr/>
      </w:pPr>
      <w:r w:rsidDel="00000000" w:rsidR="00000000" w:rsidRPr="00000000">
        <w:rPr>
          <w:rtl w:val="0"/>
        </w:rPr>
      </w:r>
    </w:p>
    <w:p w:rsidR="00000000" w:rsidDel="00000000" w:rsidP="00000000" w:rsidRDefault="00000000" w:rsidRPr="00000000" w14:paraId="0000083B">
      <w:pPr>
        <w:rPr/>
      </w:pPr>
      <w:r w:rsidDel="00000000" w:rsidR="00000000" w:rsidRPr="00000000">
        <w:rPr>
          <w:rtl w:val="0"/>
        </w:rPr>
        <w:t xml:space="preserve">ART: Okay…</w:t>
      </w:r>
    </w:p>
    <w:p w:rsidR="00000000" w:rsidDel="00000000" w:rsidP="00000000" w:rsidRDefault="00000000" w:rsidRPr="00000000" w14:paraId="0000083C">
      <w:pPr>
        <w:rPr/>
      </w:pPr>
      <w:r w:rsidDel="00000000" w:rsidR="00000000" w:rsidRPr="00000000">
        <w:rPr>
          <w:rtl w:val="0"/>
        </w:rPr>
      </w:r>
    </w:p>
    <w:p w:rsidR="00000000" w:rsidDel="00000000" w:rsidP="00000000" w:rsidRDefault="00000000" w:rsidRPr="00000000" w14:paraId="0000083D">
      <w:pPr>
        <w:rPr/>
      </w:pPr>
      <w:r w:rsidDel="00000000" w:rsidR="00000000" w:rsidRPr="00000000">
        <w:rPr>
          <w:rtl w:val="0"/>
        </w:rPr>
        <w:t xml:space="preserve">JACK: I accidentally started a slideshow and I have no idea how to get out of it.</w:t>
      </w:r>
    </w:p>
    <w:p w:rsidR="00000000" w:rsidDel="00000000" w:rsidP="00000000" w:rsidRDefault="00000000" w:rsidRPr="00000000" w14:paraId="0000083E">
      <w:pPr>
        <w:rPr/>
      </w:pPr>
      <w:r w:rsidDel="00000000" w:rsidR="00000000" w:rsidRPr="00000000">
        <w:rPr>
          <w:rtl w:val="0"/>
        </w:rPr>
      </w:r>
    </w:p>
    <w:p w:rsidR="00000000" w:rsidDel="00000000" w:rsidP="00000000" w:rsidRDefault="00000000" w:rsidRPr="00000000" w14:paraId="0000083F">
      <w:pPr>
        <w:rPr/>
      </w:pPr>
      <w:r w:rsidDel="00000000" w:rsidR="00000000" w:rsidRPr="00000000">
        <w:rPr>
          <w:rtl w:val="0"/>
        </w:rPr>
        <w:t xml:space="preserve">AUSTIN: Oh no. Those crystals are all down and colorless. </w:t>
      </w:r>
    </w:p>
    <w:p w:rsidR="00000000" w:rsidDel="00000000" w:rsidP="00000000" w:rsidRDefault="00000000" w:rsidRPr="00000000" w14:paraId="00000840">
      <w:pPr>
        <w:rPr/>
      </w:pPr>
      <w:r w:rsidDel="00000000" w:rsidR="00000000" w:rsidRPr="00000000">
        <w:rPr>
          <w:rtl w:val="0"/>
        </w:rPr>
      </w:r>
    </w:p>
    <w:p w:rsidR="00000000" w:rsidDel="00000000" w:rsidP="00000000" w:rsidRDefault="00000000" w:rsidRPr="00000000" w14:paraId="00000841">
      <w:pPr>
        <w:rPr/>
      </w:pPr>
      <w:r w:rsidDel="00000000" w:rsidR="00000000" w:rsidRPr="00000000">
        <w:rPr>
          <w:rtl w:val="0"/>
        </w:rPr>
        <w:t xml:space="preserve">JACK: Alright. Okay. [inhales] Hm.</w:t>
      </w:r>
    </w:p>
    <w:p w:rsidR="00000000" w:rsidDel="00000000" w:rsidP="00000000" w:rsidRDefault="00000000" w:rsidRPr="00000000" w14:paraId="00000842">
      <w:pPr>
        <w:rPr/>
      </w:pPr>
      <w:r w:rsidDel="00000000" w:rsidR="00000000" w:rsidRPr="00000000">
        <w:rPr>
          <w:rtl w:val="0"/>
        </w:rPr>
      </w:r>
    </w:p>
    <w:p w:rsidR="00000000" w:rsidDel="00000000" w:rsidP="00000000" w:rsidRDefault="00000000" w:rsidRPr="00000000" w14:paraId="00000843">
      <w:pPr>
        <w:rPr/>
      </w:pPr>
      <w:r w:rsidDel="00000000" w:rsidR="00000000" w:rsidRPr="00000000">
        <w:rPr>
          <w:rtl w:val="0"/>
        </w:rPr>
        <w:t xml:space="preserve">NICK: Is there anything else magical that’s sticking out to me?</w:t>
      </w:r>
    </w:p>
    <w:p w:rsidR="00000000" w:rsidDel="00000000" w:rsidP="00000000" w:rsidRDefault="00000000" w:rsidRPr="00000000" w14:paraId="00000844">
      <w:pPr>
        <w:rPr/>
      </w:pPr>
      <w:r w:rsidDel="00000000" w:rsidR="00000000" w:rsidRPr="00000000">
        <w:rPr>
          <w:rtl w:val="0"/>
        </w:rPr>
      </w:r>
    </w:p>
    <w:p w:rsidR="00000000" w:rsidDel="00000000" w:rsidP="00000000" w:rsidRDefault="00000000" w:rsidRPr="00000000" w14:paraId="00000845">
      <w:pPr>
        <w:rPr/>
      </w:pPr>
      <w:r w:rsidDel="00000000" w:rsidR="00000000" w:rsidRPr="00000000">
        <w:rPr>
          <w:rtl w:val="0"/>
        </w:rPr>
        <w:t xml:space="preserve">AUSTIN: That table is definitely magical. Um...</w:t>
      </w:r>
    </w:p>
    <w:p w:rsidR="00000000" w:rsidDel="00000000" w:rsidP="00000000" w:rsidRDefault="00000000" w:rsidRPr="00000000" w14:paraId="00000846">
      <w:pPr>
        <w:rPr/>
      </w:pPr>
      <w:r w:rsidDel="00000000" w:rsidR="00000000" w:rsidRPr="00000000">
        <w:rPr>
          <w:rtl w:val="0"/>
        </w:rPr>
      </w:r>
    </w:p>
    <w:p w:rsidR="00000000" w:rsidDel="00000000" w:rsidP="00000000" w:rsidRDefault="00000000" w:rsidRPr="00000000" w14:paraId="00000847">
      <w:pPr>
        <w:rPr/>
      </w:pPr>
      <w:r w:rsidDel="00000000" w:rsidR="00000000" w:rsidRPr="00000000">
        <w:rPr>
          <w:rtl w:val="0"/>
        </w:rPr>
        <w:t xml:space="preserve">NICK: Okay.</w:t>
      </w:r>
    </w:p>
    <w:p w:rsidR="00000000" w:rsidDel="00000000" w:rsidP="00000000" w:rsidRDefault="00000000" w:rsidRPr="00000000" w14:paraId="00000848">
      <w:pPr>
        <w:rPr/>
      </w:pPr>
      <w:r w:rsidDel="00000000" w:rsidR="00000000" w:rsidRPr="00000000">
        <w:rPr>
          <w:rtl w:val="0"/>
        </w:rPr>
      </w:r>
    </w:p>
    <w:p w:rsidR="00000000" w:rsidDel="00000000" w:rsidP="00000000" w:rsidRDefault="00000000" w:rsidRPr="00000000" w14:paraId="00000849">
      <w:pPr>
        <w:rPr/>
      </w:pPr>
      <w:r w:rsidDel="00000000" w:rsidR="00000000" w:rsidRPr="00000000">
        <w:rPr>
          <w:rtl w:val="0"/>
        </w:rPr>
        <w:t xml:space="preserve">AUSTIN: Nothing else—</w:t>
      </w:r>
    </w:p>
    <w:p w:rsidR="00000000" w:rsidDel="00000000" w:rsidP="00000000" w:rsidRDefault="00000000" w:rsidRPr="00000000" w14:paraId="0000084A">
      <w:pPr>
        <w:rPr/>
      </w:pPr>
      <w:r w:rsidDel="00000000" w:rsidR="00000000" w:rsidRPr="00000000">
        <w:rPr>
          <w:rtl w:val="0"/>
        </w:rPr>
      </w:r>
    </w:p>
    <w:p w:rsidR="00000000" w:rsidDel="00000000" w:rsidP="00000000" w:rsidRDefault="00000000" w:rsidRPr="00000000" w14:paraId="0000084B">
      <w:pPr>
        <w:rPr/>
      </w:pPr>
      <w:r w:rsidDel="00000000" w:rsidR="00000000" w:rsidRPr="00000000">
        <w:rPr>
          <w:rtl w:val="0"/>
        </w:rPr>
        <w:t xml:space="preserve">KEITH: Oh, the table?</w:t>
      </w:r>
    </w:p>
    <w:p w:rsidR="00000000" w:rsidDel="00000000" w:rsidP="00000000" w:rsidRDefault="00000000" w:rsidRPr="00000000" w14:paraId="0000084C">
      <w:pPr>
        <w:rPr/>
      </w:pPr>
      <w:r w:rsidDel="00000000" w:rsidR="00000000" w:rsidRPr="00000000">
        <w:rPr>
          <w:rtl w:val="0"/>
        </w:rPr>
      </w:r>
    </w:p>
    <w:p w:rsidR="00000000" w:rsidDel="00000000" w:rsidP="00000000" w:rsidRDefault="00000000" w:rsidRPr="00000000" w14:paraId="0000084D">
      <w:pPr>
        <w:rPr/>
      </w:pPr>
      <w:r w:rsidDel="00000000" w:rsidR="00000000" w:rsidRPr="00000000">
        <w:rPr>
          <w:rtl w:val="0"/>
        </w:rPr>
        <w:t xml:space="preserve">JACK (overlapping KEITH): Should we take the table with us?</w:t>
      </w:r>
    </w:p>
    <w:p w:rsidR="00000000" w:rsidDel="00000000" w:rsidP="00000000" w:rsidRDefault="00000000" w:rsidRPr="00000000" w14:paraId="0000084E">
      <w:pPr>
        <w:rPr/>
      </w:pPr>
      <w:r w:rsidDel="00000000" w:rsidR="00000000" w:rsidRPr="00000000">
        <w:rPr>
          <w:rtl w:val="0"/>
        </w:rPr>
      </w:r>
    </w:p>
    <w:p w:rsidR="00000000" w:rsidDel="00000000" w:rsidP="00000000" w:rsidRDefault="00000000" w:rsidRPr="00000000" w14:paraId="0000084F">
      <w:pPr>
        <w:rPr/>
      </w:pPr>
      <w:r w:rsidDel="00000000" w:rsidR="00000000" w:rsidRPr="00000000">
        <w:rPr>
          <w:rtl w:val="0"/>
        </w:rPr>
        <w:t xml:space="preserve">AUSTIN: No, this table is of intense weight. [NICK laughs]</w:t>
      </w:r>
    </w:p>
    <w:p w:rsidR="00000000" w:rsidDel="00000000" w:rsidP="00000000" w:rsidRDefault="00000000" w:rsidRPr="00000000" w14:paraId="00000850">
      <w:pPr>
        <w:rPr/>
      </w:pPr>
      <w:r w:rsidDel="00000000" w:rsidR="00000000" w:rsidRPr="00000000">
        <w:rPr>
          <w:rtl w:val="0"/>
        </w:rPr>
      </w:r>
    </w:p>
    <w:p w:rsidR="00000000" w:rsidDel="00000000" w:rsidP="00000000" w:rsidRDefault="00000000" w:rsidRPr="00000000" w14:paraId="00000851">
      <w:pPr>
        <w:rPr/>
      </w:pPr>
      <w:r w:rsidDel="00000000" w:rsidR="00000000" w:rsidRPr="00000000">
        <w:rPr>
          <w:rtl w:val="0"/>
        </w:rPr>
        <w:t xml:space="preserve">ALI: Does anyone wanna check (unintelligible)</w:t>
      </w:r>
    </w:p>
    <w:p w:rsidR="00000000" w:rsidDel="00000000" w:rsidP="00000000" w:rsidRDefault="00000000" w:rsidRPr="00000000" w14:paraId="00000852">
      <w:pPr>
        <w:rPr/>
      </w:pPr>
      <w:r w:rsidDel="00000000" w:rsidR="00000000" w:rsidRPr="00000000">
        <w:rPr>
          <w:rtl w:val="0"/>
        </w:rPr>
      </w:r>
    </w:p>
    <w:p w:rsidR="00000000" w:rsidDel="00000000" w:rsidP="00000000" w:rsidRDefault="00000000" w:rsidRPr="00000000" w14:paraId="00000853">
      <w:pPr>
        <w:rPr/>
      </w:pPr>
      <w:r w:rsidDel="00000000" w:rsidR="00000000" w:rsidRPr="00000000">
        <w:rPr>
          <w:rtl w:val="0"/>
        </w:rPr>
        <w:t xml:space="preserve">JACK (overlapping ALI): Can we all carry it together?</w:t>
      </w:r>
    </w:p>
    <w:p w:rsidR="00000000" w:rsidDel="00000000" w:rsidP="00000000" w:rsidRDefault="00000000" w:rsidRPr="00000000" w14:paraId="00000854">
      <w:pPr>
        <w:rPr/>
      </w:pPr>
      <w:r w:rsidDel="00000000" w:rsidR="00000000" w:rsidRPr="00000000">
        <w:rPr>
          <w:rtl w:val="0"/>
        </w:rPr>
      </w:r>
    </w:p>
    <w:p w:rsidR="00000000" w:rsidDel="00000000" w:rsidP="00000000" w:rsidRDefault="00000000" w:rsidRPr="00000000" w14:paraId="00000855">
      <w:pPr>
        <w:rPr/>
      </w:pPr>
      <w:r w:rsidDel="00000000" w:rsidR="00000000" w:rsidRPr="00000000">
        <w:rPr>
          <w:rtl w:val="0"/>
        </w:rPr>
        <w:t xml:space="preserve">KEITH: What is it made out of?</w:t>
      </w:r>
    </w:p>
    <w:p w:rsidR="00000000" w:rsidDel="00000000" w:rsidP="00000000" w:rsidRDefault="00000000" w:rsidRPr="00000000" w14:paraId="00000856">
      <w:pPr>
        <w:rPr/>
      </w:pPr>
      <w:r w:rsidDel="00000000" w:rsidR="00000000" w:rsidRPr="00000000">
        <w:rPr>
          <w:rtl w:val="0"/>
        </w:rPr>
      </w:r>
    </w:p>
    <w:p w:rsidR="00000000" w:rsidDel="00000000" w:rsidP="00000000" w:rsidRDefault="00000000" w:rsidRPr="00000000" w14:paraId="00000857">
      <w:pPr>
        <w:rPr/>
      </w:pPr>
      <w:r w:rsidDel="00000000" w:rsidR="00000000" w:rsidRPr="00000000">
        <w:rPr>
          <w:rtl w:val="0"/>
        </w:rPr>
        <w:t xml:space="preserve">AUSTIN: You don’t know. Uh, Hella, what?</w:t>
      </w:r>
    </w:p>
    <w:p w:rsidR="00000000" w:rsidDel="00000000" w:rsidP="00000000" w:rsidRDefault="00000000" w:rsidRPr="00000000" w14:paraId="00000858">
      <w:pPr>
        <w:rPr/>
      </w:pPr>
      <w:r w:rsidDel="00000000" w:rsidR="00000000" w:rsidRPr="00000000">
        <w:rPr>
          <w:rtl w:val="0"/>
        </w:rPr>
      </w:r>
    </w:p>
    <w:p w:rsidR="00000000" w:rsidDel="00000000" w:rsidP="00000000" w:rsidRDefault="00000000" w:rsidRPr="00000000" w14:paraId="00000859">
      <w:pPr>
        <w:rPr/>
      </w:pPr>
      <w:r w:rsidDel="00000000" w:rsidR="00000000" w:rsidRPr="00000000">
        <w:rPr>
          <w:rtl w:val="0"/>
        </w:rPr>
        <w:t xml:space="preserve">KEITH: Oh, okay.</w:t>
      </w:r>
    </w:p>
    <w:p w:rsidR="00000000" w:rsidDel="00000000" w:rsidP="00000000" w:rsidRDefault="00000000" w:rsidRPr="00000000" w14:paraId="0000085A">
      <w:pPr>
        <w:rPr/>
      </w:pPr>
      <w:r w:rsidDel="00000000" w:rsidR="00000000" w:rsidRPr="00000000">
        <w:rPr>
          <w:rtl w:val="0"/>
        </w:rPr>
      </w:r>
    </w:p>
    <w:p w:rsidR="00000000" w:rsidDel="00000000" w:rsidP="00000000" w:rsidRDefault="00000000" w:rsidRPr="00000000" w14:paraId="0000085B">
      <w:pPr>
        <w:rPr/>
      </w:pPr>
      <w:r w:rsidDel="00000000" w:rsidR="00000000" w:rsidRPr="00000000">
        <w:rPr>
          <w:rtl w:val="0"/>
        </w:rPr>
        <w:t xml:space="preserve">ALI: Well, does anyone wanna try moving those crystals?</w:t>
      </w:r>
    </w:p>
    <w:p w:rsidR="00000000" w:rsidDel="00000000" w:rsidP="00000000" w:rsidRDefault="00000000" w:rsidRPr="00000000" w14:paraId="0000085C">
      <w:pPr>
        <w:rPr/>
      </w:pPr>
      <w:r w:rsidDel="00000000" w:rsidR="00000000" w:rsidRPr="00000000">
        <w:rPr>
          <w:rtl w:val="0"/>
        </w:rPr>
      </w:r>
    </w:p>
    <w:p w:rsidR="00000000" w:rsidDel="00000000" w:rsidP="00000000" w:rsidRDefault="00000000" w:rsidRPr="00000000" w14:paraId="0000085D">
      <w:pPr>
        <w:rPr/>
      </w:pPr>
      <w:r w:rsidDel="00000000" w:rsidR="00000000" w:rsidRPr="00000000">
        <w:rPr>
          <w:rtl w:val="0"/>
        </w:rPr>
        <w:t xml:space="preserve">JACK: You mean the plumb-bobs?</w:t>
      </w:r>
    </w:p>
    <w:p w:rsidR="00000000" w:rsidDel="00000000" w:rsidP="00000000" w:rsidRDefault="00000000" w:rsidRPr="00000000" w14:paraId="0000085E">
      <w:pPr>
        <w:rPr/>
      </w:pPr>
      <w:r w:rsidDel="00000000" w:rsidR="00000000" w:rsidRPr="00000000">
        <w:rPr>
          <w:rtl w:val="0"/>
        </w:rPr>
      </w:r>
    </w:p>
    <w:p w:rsidR="00000000" w:rsidDel="00000000" w:rsidP="00000000" w:rsidRDefault="00000000" w:rsidRPr="00000000" w14:paraId="0000085F">
      <w:pPr>
        <w:rPr/>
      </w:pPr>
      <w:r w:rsidDel="00000000" w:rsidR="00000000" w:rsidRPr="00000000">
        <w:rPr>
          <w:rtl w:val="0"/>
        </w:rPr>
        <w:t xml:space="preserve">KEITH: Uh, Ali, your mic got all weird.</w:t>
      </w:r>
    </w:p>
    <w:p w:rsidR="00000000" w:rsidDel="00000000" w:rsidP="00000000" w:rsidRDefault="00000000" w:rsidRPr="00000000" w14:paraId="00000860">
      <w:pPr>
        <w:rPr/>
      </w:pPr>
      <w:r w:rsidDel="00000000" w:rsidR="00000000" w:rsidRPr="00000000">
        <w:rPr>
          <w:rtl w:val="0"/>
        </w:rPr>
      </w:r>
    </w:p>
    <w:p w:rsidR="00000000" w:rsidDel="00000000" w:rsidP="00000000" w:rsidRDefault="00000000" w:rsidRPr="00000000" w14:paraId="00000861">
      <w:pPr>
        <w:rPr/>
      </w:pPr>
      <w:r w:rsidDel="00000000" w:rsidR="00000000" w:rsidRPr="00000000">
        <w:rPr>
          <w:rtl w:val="0"/>
        </w:rPr>
        <w:t xml:space="preserve">AUSTIN (overlapping KEITH): Your mic is really quiet, Ali.</w:t>
      </w:r>
    </w:p>
    <w:p w:rsidR="00000000" w:rsidDel="00000000" w:rsidP="00000000" w:rsidRDefault="00000000" w:rsidRPr="00000000" w14:paraId="00000862">
      <w:pPr>
        <w:rPr/>
      </w:pPr>
      <w:r w:rsidDel="00000000" w:rsidR="00000000" w:rsidRPr="00000000">
        <w:rPr>
          <w:rtl w:val="0"/>
        </w:rPr>
      </w:r>
    </w:p>
    <w:p w:rsidR="00000000" w:rsidDel="00000000" w:rsidP="00000000" w:rsidRDefault="00000000" w:rsidRPr="00000000" w14:paraId="00000863">
      <w:pPr>
        <w:rPr/>
      </w:pPr>
      <w:r w:rsidDel="00000000" w:rsidR="00000000" w:rsidRPr="00000000">
        <w:rPr>
          <w:rtl w:val="0"/>
        </w:rPr>
        <w:t xml:space="preserve">ALI: Um, does anyone want to try moving those plumb-bobs, or… </w:t>
      </w:r>
    </w:p>
    <w:p w:rsidR="00000000" w:rsidDel="00000000" w:rsidP="00000000" w:rsidRDefault="00000000" w:rsidRPr="00000000" w14:paraId="00000864">
      <w:pPr>
        <w:rPr/>
      </w:pPr>
      <w:r w:rsidDel="00000000" w:rsidR="00000000" w:rsidRPr="00000000">
        <w:rPr>
          <w:rtl w:val="0"/>
        </w:rPr>
      </w:r>
    </w:p>
    <w:p w:rsidR="00000000" w:rsidDel="00000000" w:rsidP="00000000" w:rsidRDefault="00000000" w:rsidRPr="00000000" w14:paraId="00000865">
      <w:pPr>
        <w:rPr/>
      </w:pPr>
      <w:r w:rsidDel="00000000" w:rsidR="00000000" w:rsidRPr="00000000">
        <w:rPr>
          <w:rtl w:val="0"/>
        </w:rPr>
        <w:t xml:space="preserve">AUSTIN: You can move them. Nothing…</w:t>
      </w:r>
    </w:p>
    <w:p w:rsidR="00000000" w:rsidDel="00000000" w:rsidP="00000000" w:rsidRDefault="00000000" w:rsidRPr="00000000" w14:paraId="00000866">
      <w:pPr>
        <w:rPr/>
      </w:pPr>
      <w:r w:rsidDel="00000000" w:rsidR="00000000" w:rsidRPr="00000000">
        <w:rPr>
          <w:rtl w:val="0"/>
        </w:rPr>
      </w:r>
    </w:p>
    <w:p w:rsidR="00000000" w:rsidDel="00000000" w:rsidP="00000000" w:rsidRDefault="00000000" w:rsidRPr="00000000" w14:paraId="00000867">
      <w:pPr>
        <w:rPr/>
      </w:pPr>
      <w:r w:rsidDel="00000000" w:rsidR="00000000" w:rsidRPr="00000000">
        <w:rPr>
          <w:rtl w:val="0"/>
        </w:rPr>
        <w:t xml:space="preserve">JACK: That seems like something that Fero would do.</w:t>
      </w:r>
    </w:p>
    <w:p w:rsidR="00000000" w:rsidDel="00000000" w:rsidP="00000000" w:rsidRDefault="00000000" w:rsidRPr="00000000" w14:paraId="00000868">
      <w:pPr>
        <w:rPr/>
      </w:pPr>
      <w:r w:rsidDel="00000000" w:rsidR="00000000" w:rsidRPr="00000000">
        <w:rPr>
          <w:rtl w:val="0"/>
        </w:rPr>
      </w:r>
    </w:p>
    <w:p w:rsidR="00000000" w:rsidDel="00000000" w:rsidP="00000000" w:rsidRDefault="00000000" w:rsidRPr="00000000" w14:paraId="00000869">
      <w:pPr>
        <w:rPr/>
      </w:pPr>
      <w:r w:rsidDel="00000000" w:rsidR="00000000" w:rsidRPr="00000000">
        <w:rPr>
          <w:rtl w:val="0"/>
        </w:rPr>
        <w:t xml:space="preserve">ALI: Yeah, Hella definitely wouldn’t, but…</w:t>
      </w:r>
    </w:p>
    <w:p w:rsidR="00000000" w:rsidDel="00000000" w:rsidP="00000000" w:rsidRDefault="00000000" w:rsidRPr="00000000" w14:paraId="0000086A">
      <w:pPr>
        <w:rPr/>
      </w:pPr>
      <w:r w:rsidDel="00000000" w:rsidR="00000000" w:rsidRPr="00000000">
        <w:rPr>
          <w:rtl w:val="0"/>
        </w:rPr>
      </w:r>
    </w:p>
    <w:p w:rsidR="00000000" w:rsidDel="00000000" w:rsidP="00000000" w:rsidRDefault="00000000" w:rsidRPr="00000000" w14:paraId="0000086B">
      <w:pPr>
        <w:rPr/>
      </w:pPr>
      <w:r w:rsidDel="00000000" w:rsidR="00000000" w:rsidRPr="00000000">
        <w:rPr>
          <w:rtl w:val="0"/>
        </w:rPr>
        <w:t xml:space="preserve">KEITH: I would like to move those plumb-bobs. [ALI and JACK laugh]</w:t>
      </w:r>
    </w:p>
    <w:p w:rsidR="00000000" w:rsidDel="00000000" w:rsidP="00000000" w:rsidRDefault="00000000" w:rsidRPr="00000000" w14:paraId="0000086C">
      <w:pPr>
        <w:rPr/>
      </w:pPr>
      <w:r w:rsidDel="00000000" w:rsidR="00000000" w:rsidRPr="00000000">
        <w:rPr>
          <w:rtl w:val="0"/>
        </w:rPr>
      </w:r>
    </w:p>
    <w:p w:rsidR="00000000" w:rsidDel="00000000" w:rsidP="00000000" w:rsidRDefault="00000000" w:rsidRPr="00000000" w14:paraId="0000086D">
      <w:pPr>
        <w:rPr/>
      </w:pPr>
      <w:r w:rsidDel="00000000" w:rsidR="00000000" w:rsidRPr="00000000">
        <w:rPr>
          <w:rtl w:val="0"/>
        </w:rPr>
        <w:t xml:space="preserve">AUSTIN: You move them to other places, and they just kind of fall colorless when they’re not in their right places.</w:t>
      </w:r>
    </w:p>
    <w:p w:rsidR="00000000" w:rsidDel="00000000" w:rsidP="00000000" w:rsidRDefault="00000000" w:rsidRPr="00000000" w14:paraId="0000086E">
      <w:pPr>
        <w:rPr/>
      </w:pPr>
      <w:r w:rsidDel="00000000" w:rsidR="00000000" w:rsidRPr="00000000">
        <w:rPr>
          <w:rtl w:val="0"/>
        </w:rPr>
      </w:r>
    </w:p>
    <w:p w:rsidR="00000000" w:rsidDel="00000000" w:rsidP="00000000" w:rsidRDefault="00000000" w:rsidRPr="00000000" w14:paraId="0000086F">
      <w:pPr>
        <w:rPr/>
      </w:pPr>
      <w:r w:rsidDel="00000000" w:rsidR="00000000" w:rsidRPr="00000000">
        <w:rPr>
          <w:rtl w:val="0"/>
        </w:rPr>
        <w:t xml:space="preserve">KEITH: Okay.</w:t>
      </w:r>
    </w:p>
    <w:p w:rsidR="00000000" w:rsidDel="00000000" w:rsidP="00000000" w:rsidRDefault="00000000" w:rsidRPr="00000000" w14:paraId="00000870">
      <w:pPr>
        <w:rPr/>
      </w:pPr>
      <w:r w:rsidDel="00000000" w:rsidR="00000000" w:rsidRPr="00000000">
        <w:rPr>
          <w:rtl w:val="0"/>
        </w:rPr>
      </w:r>
    </w:p>
    <w:p w:rsidR="00000000" w:rsidDel="00000000" w:rsidP="00000000" w:rsidRDefault="00000000" w:rsidRPr="00000000" w14:paraId="00000871">
      <w:pPr>
        <w:rPr/>
      </w:pPr>
      <w:r w:rsidDel="00000000" w:rsidR="00000000" w:rsidRPr="00000000">
        <w:rPr>
          <w:rtl w:val="0"/>
        </w:rPr>
        <w:t xml:space="preserve">AUSTIN: But when you put it back, it kind of magnetizes to its place and recolors.</w:t>
      </w:r>
    </w:p>
    <w:p w:rsidR="00000000" w:rsidDel="00000000" w:rsidP="00000000" w:rsidRDefault="00000000" w:rsidRPr="00000000" w14:paraId="00000872">
      <w:pPr>
        <w:rPr/>
      </w:pPr>
      <w:r w:rsidDel="00000000" w:rsidR="00000000" w:rsidRPr="00000000">
        <w:rPr>
          <w:rtl w:val="0"/>
        </w:rPr>
      </w:r>
    </w:p>
    <w:p w:rsidR="00000000" w:rsidDel="00000000" w:rsidP="00000000" w:rsidRDefault="00000000" w:rsidRPr="00000000" w14:paraId="00000873">
      <w:pPr>
        <w:rPr/>
      </w:pPr>
      <w:r w:rsidDel="00000000" w:rsidR="00000000" w:rsidRPr="00000000">
        <w:rPr>
          <w:rtl w:val="0"/>
        </w:rPr>
        <w:t xml:space="preserve">KEITH: We probably shouldn’t leave those on the spots. These people were bad. [JACK laughs]</w:t>
      </w:r>
    </w:p>
    <w:p w:rsidR="00000000" w:rsidDel="00000000" w:rsidP="00000000" w:rsidRDefault="00000000" w:rsidRPr="00000000" w14:paraId="00000874">
      <w:pPr>
        <w:rPr/>
      </w:pPr>
      <w:r w:rsidDel="00000000" w:rsidR="00000000" w:rsidRPr="00000000">
        <w:rPr>
          <w:rtl w:val="0"/>
        </w:rPr>
      </w:r>
    </w:p>
    <w:p w:rsidR="00000000" w:rsidDel="00000000" w:rsidP="00000000" w:rsidRDefault="00000000" w:rsidRPr="00000000" w14:paraId="00000875">
      <w:pPr>
        <w:rPr/>
      </w:pPr>
      <w:r w:rsidDel="00000000" w:rsidR="00000000" w:rsidRPr="00000000">
        <w:rPr>
          <w:rtl w:val="0"/>
        </w:rPr>
        <w:t xml:space="preserve">AUSTIN: The table isn’t evil. Is a thing I’ll tell Art, cause he was checking for that shit before. That table wasn’t evil.</w:t>
      </w:r>
    </w:p>
    <w:p w:rsidR="00000000" w:rsidDel="00000000" w:rsidP="00000000" w:rsidRDefault="00000000" w:rsidRPr="00000000" w14:paraId="00000876">
      <w:pPr>
        <w:rPr/>
      </w:pPr>
      <w:r w:rsidDel="00000000" w:rsidR="00000000" w:rsidRPr="00000000">
        <w:rPr>
          <w:rtl w:val="0"/>
        </w:rPr>
      </w:r>
    </w:p>
    <w:p w:rsidR="00000000" w:rsidDel="00000000" w:rsidP="00000000" w:rsidRDefault="00000000" w:rsidRPr="00000000" w14:paraId="00000877">
      <w:pPr>
        <w:rPr/>
      </w:pPr>
      <w:r w:rsidDel="00000000" w:rsidR="00000000" w:rsidRPr="00000000">
        <w:rPr>
          <w:rtl w:val="0"/>
        </w:rPr>
        <w:t xml:space="preserve">ART: Sure.</w:t>
      </w:r>
    </w:p>
    <w:p w:rsidR="00000000" w:rsidDel="00000000" w:rsidP="00000000" w:rsidRDefault="00000000" w:rsidRPr="00000000" w14:paraId="00000878">
      <w:pPr>
        <w:rPr/>
      </w:pPr>
      <w:r w:rsidDel="00000000" w:rsidR="00000000" w:rsidRPr="00000000">
        <w:rPr>
          <w:rtl w:val="0"/>
        </w:rPr>
      </w:r>
    </w:p>
    <w:p w:rsidR="00000000" w:rsidDel="00000000" w:rsidP="00000000" w:rsidRDefault="00000000" w:rsidRPr="00000000" w14:paraId="00000879">
      <w:pPr>
        <w:rPr/>
      </w:pPr>
      <w:r w:rsidDel="00000000" w:rsidR="00000000" w:rsidRPr="00000000">
        <w:rPr>
          <w:rtl w:val="0"/>
        </w:rPr>
        <w:t xml:space="preserve">JACK: Can you scan the plumb-bobs?</w:t>
      </w:r>
    </w:p>
    <w:p w:rsidR="00000000" w:rsidDel="00000000" w:rsidP="00000000" w:rsidRDefault="00000000" w:rsidRPr="00000000" w14:paraId="0000087A">
      <w:pPr>
        <w:rPr/>
      </w:pPr>
      <w:r w:rsidDel="00000000" w:rsidR="00000000" w:rsidRPr="00000000">
        <w:rPr>
          <w:rtl w:val="0"/>
        </w:rPr>
      </w:r>
    </w:p>
    <w:p w:rsidR="00000000" w:rsidDel="00000000" w:rsidP="00000000" w:rsidRDefault="00000000" w:rsidRPr="00000000" w14:paraId="0000087B">
      <w:pPr>
        <w:rPr/>
      </w:pPr>
      <w:r w:rsidDel="00000000" w:rsidR="00000000" w:rsidRPr="00000000">
        <w:rPr>
          <w:rtl w:val="0"/>
        </w:rPr>
        <w:t xml:space="preserve">ART: I’m not in the room.</w:t>
      </w:r>
    </w:p>
    <w:p w:rsidR="00000000" w:rsidDel="00000000" w:rsidP="00000000" w:rsidRDefault="00000000" w:rsidRPr="00000000" w14:paraId="0000087C">
      <w:pPr>
        <w:rPr/>
      </w:pPr>
      <w:r w:rsidDel="00000000" w:rsidR="00000000" w:rsidRPr="00000000">
        <w:rPr>
          <w:rtl w:val="0"/>
        </w:rPr>
      </w:r>
    </w:p>
    <w:p w:rsidR="00000000" w:rsidDel="00000000" w:rsidP="00000000" w:rsidRDefault="00000000" w:rsidRPr="00000000" w14:paraId="0000087D">
      <w:pPr>
        <w:rPr/>
      </w:pPr>
      <w:r w:rsidDel="00000000" w:rsidR="00000000" w:rsidRPr="00000000">
        <w:rPr>
          <w:rtl w:val="0"/>
        </w:rPr>
        <w:t xml:space="preserve">AUSTIN (overlapping ART): No, he’s not in the room, and nothing— </w:t>
      </w:r>
    </w:p>
    <w:p w:rsidR="00000000" w:rsidDel="00000000" w:rsidP="00000000" w:rsidRDefault="00000000" w:rsidRPr="00000000" w14:paraId="0000087E">
      <w:pPr>
        <w:rPr/>
      </w:pPr>
      <w:r w:rsidDel="00000000" w:rsidR="00000000" w:rsidRPr="00000000">
        <w:rPr>
          <w:rtl w:val="0"/>
        </w:rPr>
      </w:r>
    </w:p>
    <w:p w:rsidR="00000000" w:rsidDel="00000000" w:rsidP="00000000" w:rsidRDefault="00000000" w:rsidRPr="00000000" w14:paraId="0000087F">
      <w:pPr>
        <w:rPr/>
      </w:pPr>
      <w:r w:rsidDel="00000000" w:rsidR="00000000" w:rsidRPr="00000000">
        <w:rPr>
          <w:rtl w:val="0"/>
        </w:rPr>
        <w:t xml:space="preserve">ART (overlapping AUSTIN): I don’t want anything to do with this.</w:t>
      </w:r>
    </w:p>
    <w:p w:rsidR="00000000" w:rsidDel="00000000" w:rsidP="00000000" w:rsidRDefault="00000000" w:rsidRPr="00000000" w14:paraId="00000880">
      <w:pPr>
        <w:rPr/>
      </w:pPr>
      <w:r w:rsidDel="00000000" w:rsidR="00000000" w:rsidRPr="00000000">
        <w:rPr>
          <w:rtl w:val="0"/>
        </w:rPr>
      </w:r>
    </w:p>
    <w:p w:rsidR="00000000" w:rsidDel="00000000" w:rsidP="00000000" w:rsidRDefault="00000000" w:rsidRPr="00000000" w14:paraId="00000881">
      <w:pPr>
        <w:rPr/>
      </w:pPr>
      <w:r w:rsidDel="00000000" w:rsidR="00000000" w:rsidRPr="00000000">
        <w:rPr>
          <w:rtl w:val="0"/>
        </w:rPr>
        <w:t xml:space="preserve">AUSTIN: Nothing in that table was… yeah.</w:t>
      </w:r>
    </w:p>
    <w:p w:rsidR="00000000" w:rsidDel="00000000" w:rsidP="00000000" w:rsidRDefault="00000000" w:rsidRPr="00000000" w14:paraId="00000882">
      <w:pPr>
        <w:rPr/>
      </w:pPr>
      <w:r w:rsidDel="00000000" w:rsidR="00000000" w:rsidRPr="00000000">
        <w:rPr>
          <w:rtl w:val="0"/>
        </w:rPr>
      </w:r>
    </w:p>
    <w:p w:rsidR="00000000" w:rsidDel="00000000" w:rsidP="00000000" w:rsidRDefault="00000000" w:rsidRPr="00000000" w14:paraId="00000883">
      <w:pPr>
        <w:rPr/>
      </w:pPr>
      <w:r w:rsidDel="00000000" w:rsidR="00000000" w:rsidRPr="00000000">
        <w:rPr>
          <w:rtl w:val="0"/>
        </w:rPr>
        <w:t xml:space="preserve">KEITH: I, yeah, I don’t… I think that we should probably— hey, I’m going to move the plumb-bobs away from their spots again. Um… Maybe I… Should we keep one of them? Keep all of them? Eh, let’s take these plumb-bobs. [ALI laughs]</w:t>
      </w:r>
    </w:p>
    <w:p w:rsidR="00000000" w:rsidDel="00000000" w:rsidP="00000000" w:rsidRDefault="00000000" w:rsidRPr="00000000" w14:paraId="00000884">
      <w:pPr>
        <w:rPr/>
      </w:pPr>
      <w:r w:rsidDel="00000000" w:rsidR="00000000" w:rsidRPr="00000000">
        <w:rPr>
          <w:rtl w:val="0"/>
        </w:rPr>
      </w:r>
    </w:p>
    <w:p w:rsidR="00000000" w:rsidDel="00000000" w:rsidP="00000000" w:rsidRDefault="00000000" w:rsidRPr="00000000" w14:paraId="00000885">
      <w:pPr>
        <w:rPr/>
      </w:pPr>
      <w:r w:rsidDel="00000000" w:rsidR="00000000" w:rsidRPr="00000000">
        <w:rPr>
          <w:rtl w:val="0"/>
        </w:rPr>
        <w:t xml:space="preserve">AUSTIN: Okay, great, you take them.</w:t>
      </w:r>
    </w:p>
    <w:p w:rsidR="00000000" w:rsidDel="00000000" w:rsidP="00000000" w:rsidRDefault="00000000" w:rsidRPr="00000000" w14:paraId="00000886">
      <w:pPr>
        <w:rPr/>
      </w:pPr>
      <w:r w:rsidDel="00000000" w:rsidR="00000000" w:rsidRPr="00000000">
        <w:rPr>
          <w:rtl w:val="0"/>
        </w:rPr>
      </w:r>
    </w:p>
    <w:p w:rsidR="00000000" w:rsidDel="00000000" w:rsidP="00000000" w:rsidRDefault="00000000" w:rsidRPr="00000000" w14:paraId="00000887">
      <w:pPr>
        <w:rPr/>
      </w:pPr>
      <w:r w:rsidDel="00000000" w:rsidR="00000000" w:rsidRPr="00000000">
        <w:rPr>
          <w:rtl w:val="0"/>
        </w:rPr>
        <w:t xml:space="preserve">KEITH: I pocket these plumb-bobs.</w:t>
      </w:r>
    </w:p>
    <w:p w:rsidR="00000000" w:rsidDel="00000000" w:rsidP="00000000" w:rsidRDefault="00000000" w:rsidRPr="00000000" w14:paraId="00000888">
      <w:pPr>
        <w:rPr/>
      </w:pPr>
      <w:r w:rsidDel="00000000" w:rsidR="00000000" w:rsidRPr="00000000">
        <w:rPr>
          <w:rtl w:val="0"/>
        </w:rPr>
      </w:r>
    </w:p>
    <w:p w:rsidR="00000000" w:rsidDel="00000000" w:rsidP="00000000" w:rsidRDefault="00000000" w:rsidRPr="00000000" w14:paraId="00000889">
      <w:pPr>
        <w:rPr/>
      </w:pPr>
      <w:r w:rsidDel="00000000" w:rsidR="00000000" w:rsidRPr="00000000">
        <w:rPr>
          <w:rtl w:val="0"/>
        </w:rPr>
        <w:t xml:space="preserve">ALI: Is that any weight?</w:t>
      </w:r>
    </w:p>
    <w:p w:rsidR="00000000" w:rsidDel="00000000" w:rsidP="00000000" w:rsidRDefault="00000000" w:rsidRPr="00000000" w14:paraId="0000088A">
      <w:pPr>
        <w:rPr/>
      </w:pPr>
      <w:r w:rsidDel="00000000" w:rsidR="00000000" w:rsidRPr="00000000">
        <w:rPr>
          <w:rtl w:val="0"/>
        </w:rPr>
      </w:r>
    </w:p>
    <w:p w:rsidR="00000000" w:rsidDel="00000000" w:rsidP="00000000" w:rsidRDefault="00000000" w:rsidRPr="00000000" w14:paraId="0000088B">
      <w:pPr>
        <w:rPr/>
      </w:pPr>
      <w:r w:rsidDel="00000000" w:rsidR="00000000" w:rsidRPr="00000000">
        <w:rPr>
          <w:rtl w:val="0"/>
        </w:rPr>
        <w:t xml:space="preserve">AUSTIN: No.</w:t>
      </w:r>
    </w:p>
    <w:p w:rsidR="00000000" w:rsidDel="00000000" w:rsidP="00000000" w:rsidRDefault="00000000" w:rsidRPr="00000000" w14:paraId="0000088C">
      <w:pPr>
        <w:rPr/>
      </w:pPr>
      <w:r w:rsidDel="00000000" w:rsidR="00000000" w:rsidRPr="00000000">
        <w:rPr>
          <w:rtl w:val="0"/>
        </w:rPr>
      </w:r>
    </w:p>
    <w:p w:rsidR="00000000" w:rsidDel="00000000" w:rsidP="00000000" w:rsidRDefault="00000000" w:rsidRPr="00000000" w14:paraId="0000088D">
      <w:pPr>
        <w:rPr/>
      </w:pPr>
      <w:r w:rsidDel="00000000" w:rsidR="00000000" w:rsidRPr="00000000">
        <w:rPr>
          <w:rtl w:val="0"/>
        </w:rPr>
        <w:t xml:space="preserve">ALI: Okay. (unintelligible)</w:t>
      </w:r>
    </w:p>
    <w:p w:rsidR="00000000" w:rsidDel="00000000" w:rsidP="00000000" w:rsidRDefault="00000000" w:rsidRPr="00000000" w14:paraId="0000088E">
      <w:pPr>
        <w:rPr/>
      </w:pPr>
      <w:r w:rsidDel="00000000" w:rsidR="00000000" w:rsidRPr="00000000">
        <w:rPr>
          <w:rtl w:val="0"/>
        </w:rPr>
      </w:r>
    </w:p>
    <w:p w:rsidR="00000000" w:rsidDel="00000000" w:rsidP="00000000" w:rsidRDefault="00000000" w:rsidRPr="00000000" w14:paraId="0000088F">
      <w:pPr>
        <w:rPr/>
      </w:pPr>
      <w:r w:rsidDel="00000000" w:rsidR="00000000" w:rsidRPr="00000000">
        <w:rPr>
          <w:rtl w:val="0"/>
        </w:rPr>
        <w:t xml:space="preserve">AUSTIN: They’re weird little gem crystals.</w:t>
      </w:r>
    </w:p>
    <w:p w:rsidR="00000000" w:rsidDel="00000000" w:rsidP="00000000" w:rsidRDefault="00000000" w:rsidRPr="00000000" w14:paraId="00000890">
      <w:pPr>
        <w:rPr/>
      </w:pPr>
      <w:r w:rsidDel="00000000" w:rsidR="00000000" w:rsidRPr="00000000">
        <w:rPr>
          <w:rtl w:val="0"/>
        </w:rPr>
      </w:r>
    </w:p>
    <w:p w:rsidR="00000000" w:rsidDel="00000000" w:rsidP="00000000" w:rsidRDefault="00000000" w:rsidRPr="00000000" w14:paraId="00000891">
      <w:pPr>
        <w:rPr/>
      </w:pPr>
      <w:r w:rsidDel="00000000" w:rsidR="00000000" w:rsidRPr="00000000">
        <w:rPr>
          <w:rtl w:val="0"/>
        </w:rPr>
        <w:t xml:space="preserve">KEITH: Yeah they’re like chess pieces, right?</w:t>
      </w:r>
    </w:p>
    <w:p w:rsidR="00000000" w:rsidDel="00000000" w:rsidP="00000000" w:rsidRDefault="00000000" w:rsidRPr="00000000" w14:paraId="00000892">
      <w:pPr>
        <w:rPr/>
      </w:pPr>
      <w:r w:rsidDel="00000000" w:rsidR="00000000" w:rsidRPr="00000000">
        <w:rPr>
          <w:rtl w:val="0"/>
        </w:rPr>
      </w:r>
    </w:p>
    <w:p w:rsidR="00000000" w:rsidDel="00000000" w:rsidP="00000000" w:rsidRDefault="00000000" w:rsidRPr="00000000" w14:paraId="00000893">
      <w:pPr>
        <w:rPr/>
      </w:pPr>
      <w:r w:rsidDel="00000000" w:rsidR="00000000" w:rsidRPr="00000000">
        <w:rPr>
          <w:rtl w:val="0"/>
        </w:rPr>
        <w:t xml:space="preserve">AUSTIN: Yeah.</w:t>
      </w:r>
    </w:p>
    <w:p w:rsidR="00000000" w:rsidDel="00000000" w:rsidP="00000000" w:rsidRDefault="00000000" w:rsidRPr="00000000" w14:paraId="00000894">
      <w:pPr>
        <w:rPr/>
      </w:pPr>
      <w:r w:rsidDel="00000000" w:rsidR="00000000" w:rsidRPr="00000000">
        <w:rPr>
          <w:rtl w:val="0"/>
        </w:rPr>
      </w:r>
    </w:p>
    <w:p w:rsidR="00000000" w:rsidDel="00000000" w:rsidP="00000000" w:rsidRDefault="00000000" w:rsidRPr="00000000" w14:paraId="00000895">
      <w:pPr>
        <w:rPr/>
      </w:pPr>
      <w:r w:rsidDel="00000000" w:rsidR="00000000" w:rsidRPr="00000000">
        <w:rPr>
          <w:rtl w:val="0"/>
        </w:rPr>
        <w:t xml:space="preserve">KEITH: Like that’s… Yeah.</w:t>
      </w:r>
    </w:p>
    <w:p w:rsidR="00000000" w:rsidDel="00000000" w:rsidP="00000000" w:rsidRDefault="00000000" w:rsidRPr="00000000" w14:paraId="00000896">
      <w:pPr>
        <w:rPr/>
      </w:pPr>
      <w:r w:rsidDel="00000000" w:rsidR="00000000" w:rsidRPr="00000000">
        <w:rPr>
          <w:rtl w:val="0"/>
        </w:rPr>
      </w:r>
    </w:p>
    <w:p w:rsidR="00000000" w:rsidDel="00000000" w:rsidP="00000000" w:rsidRDefault="00000000" w:rsidRPr="00000000" w14:paraId="00000897">
      <w:pPr>
        <w:rPr/>
      </w:pPr>
      <w:r w:rsidDel="00000000" w:rsidR="00000000" w:rsidRPr="00000000">
        <w:rPr>
          <w:rtl w:val="0"/>
        </w:rPr>
        <w:t xml:space="preserve">AUSTIN: That’s about the weight they are. They’re maybe a little heavier than that but like… from density—</w:t>
      </w:r>
    </w:p>
    <w:p w:rsidR="00000000" w:rsidDel="00000000" w:rsidP="00000000" w:rsidRDefault="00000000" w:rsidRPr="00000000" w14:paraId="00000898">
      <w:pPr>
        <w:rPr/>
      </w:pPr>
      <w:r w:rsidDel="00000000" w:rsidR="00000000" w:rsidRPr="00000000">
        <w:rPr>
          <w:rtl w:val="0"/>
        </w:rPr>
      </w:r>
    </w:p>
    <w:p w:rsidR="00000000" w:rsidDel="00000000" w:rsidP="00000000" w:rsidRDefault="00000000" w:rsidRPr="00000000" w14:paraId="00000899">
      <w:pPr>
        <w:rPr/>
      </w:pPr>
      <w:r w:rsidDel="00000000" w:rsidR="00000000" w:rsidRPr="00000000">
        <w:rPr>
          <w:rtl w:val="0"/>
        </w:rPr>
        <w:t xml:space="preserve">KEITH: So like a nice glass chess set.</w:t>
      </w:r>
    </w:p>
    <w:p w:rsidR="00000000" w:rsidDel="00000000" w:rsidP="00000000" w:rsidRDefault="00000000" w:rsidRPr="00000000" w14:paraId="0000089A">
      <w:pPr>
        <w:rPr/>
      </w:pPr>
      <w:r w:rsidDel="00000000" w:rsidR="00000000" w:rsidRPr="00000000">
        <w:rPr>
          <w:rtl w:val="0"/>
        </w:rPr>
      </w:r>
    </w:p>
    <w:p w:rsidR="00000000" w:rsidDel="00000000" w:rsidP="00000000" w:rsidRDefault="00000000" w:rsidRPr="00000000" w14:paraId="0000089B">
      <w:pPr>
        <w:rPr/>
      </w:pPr>
      <w:r w:rsidDel="00000000" w:rsidR="00000000" w:rsidRPr="00000000">
        <w:rPr>
          <w:rtl w:val="0"/>
        </w:rPr>
        <w:t xml:space="preserve">AUSTIN: Yeah. Yeah.</w:t>
      </w:r>
    </w:p>
    <w:p w:rsidR="00000000" w:rsidDel="00000000" w:rsidP="00000000" w:rsidRDefault="00000000" w:rsidRPr="00000000" w14:paraId="0000089C">
      <w:pPr>
        <w:rPr/>
      </w:pPr>
      <w:r w:rsidDel="00000000" w:rsidR="00000000" w:rsidRPr="00000000">
        <w:rPr>
          <w:rtl w:val="0"/>
        </w:rPr>
      </w:r>
    </w:p>
    <w:p w:rsidR="00000000" w:rsidDel="00000000" w:rsidP="00000000" w:rsidRDefault="00000000" w:rsidRPr="00000000" w14:paraId="0000089D">
      <w:pPr>
        <w:rPr/>
      </w:pPr>
      <w:r w:rsidDel="00000000" w:rsidR="00000000" w:rsidRPr="00000000">
        <w:rPr>
          <w:rtl w:val="0"/>
        </w:rPr>
        <w:t xml:space="preserve">KEITH: Yeah. Um… There’s a whole nother floor.</w:t>
      </w:r>
    </w:p>
    <w:p w:rsidR="00000000" w:rsidDel="00000000" w:rsidP="00000000" w:rsidRDefault="00000000" w:rsidRPr="00000000" w14:paraId="0000089E">
      <w:pPr>
        <w:rPr/>
      </w:pPr>
      <w:r w:rsidDel="00000000" w:rsidR="00000000" w:rsidRPr="00000000">
        <w:rPr>
          <w:rtl w:val="0"/>
        </w:rPr>
      </w:r>
    </w:p>
    <w:p w:rsidR="00000000" w:rsidDel="00000000" w:rsidP="00000000" w:rsidRDefault="00000000" w:rsidRPr="00000000" w14:paraId="0000089F">
      <w:pPr>
        <w:rPr/>
      </w:pPr>
      <w:r w:rsidDel="00000000" w:rsidR="00000000" w:rsidRPr="00000000">
        <w:rPr>
          <w:rtl w:val="0"/>
        </w:rPr>
        <w:t xml:space="preserve">AUSTIN: There’s more— Yeah there is, you know that.</w:t>
      </w:r>
    </w:p>
    <w:p w:rsidR="00000000" w:rsidDel="00000000" w:rsidP="00000000" w:rsidRDefault="00000000" w:rsidRPr="00000000" w14:paraId="000008A0">
      <w:pPr>
        <w:rPr/>
      </w:pPr>
      <w:r w:rsidDel="00000000" w:rsidR="00000000" w:rsidRPr="00000000">
        <w:rPr>
          <w:rtl w:val="0"/>
        </w:rPr>
      </w:r>
    </w:p>
    <w:p w:rsidR="00000000" w:rsidDel="00000000" w:rsidP="00000000" w:rsidRDefault="00000000" w:rsidRPr="00000000" w14:paraId="000008A1">
      <w:pPr>
        <w:rPr/>
      </w:pPr>
      <w:r w:rsidDel="00000000" w:rsidR="00000000" w:rsidRPr="00000000">
        <w:rPr>
          <w:rtl w:val="0"/>
        </w:rPr>
        <w:t xml:space="preserve">KEITH: Let’s do this floor.</w:t>
      </w:r>
    </w:p>
    <w:p w:rsidR="00000000" w:rsidDel="00000000" w:rsidP="00000000" w:rsidRDefault="00000000" w:rsidRPr="00000000" w14:paraId="000008A2">
      <w:pPr>
        <w:rPr/>
      </w:pPr>
      <w:r w:rsidDel="00000000" w:rsidR="00000000" w:rsidRPr="00000000">
        <w:rPr>
          <w:rtl w:val="0"/>
        </w:rPr>
      </w:r>
    </w:p>
    <w:p w:rsidR="00000000" w:rsidDel="00000000" w:rsidP="00000000" w:rsidRDefault="00000000" w:rsidRPr="00000000" w14:paraId="000008A3">
      <w:pPr>
        <w:rPr/>
      </w:pPr>
      <w:r w:rsidDel="00000000" w:rsidR="00000000" w:rsidRPr="00000000">
        <w:rPr>
          <w:rtl w:val="0"/>
        </w:rPr>
        <w:t xml:space="preserve">AUSTIN: Alright.</w:t>
      </w:r>
    </w:p>
    <w:p w:rsidR="00000000" w:rsidDel="00000000" w:rsidP="00000000" w:rsidRDefault="00000000" w:rsidRPr="00000000" w14:paraId="000008A4">
      <w:pPr>
        <w:rPr/>
      </w:pPr>
      <w:r w:rsidDel="00000000" w:rsidR="00000000" w:rsidRPr="00000000">
        <w:rPr>
          <w:rtl w:val="0"/>
        </w:rPr>
      </w:r>
    </w:p>
    <w:p w:rsidR="00000000" w:rsidDel="00000000" w:rsidP="00000000" w:rsidRDefault="00000000" w:rsidRPr="00000000" w14:paraId="000008A5">
      <w:pPr>
        <w:rPr/>
      </w:pPr>
      <w:r w:rsidDel="00000000" w:rsidR="00000000" w:rsidRPr="00000000">
        <w:rPr>
          <w:rtl w:val="0"/>
        </w:rPr>
        <w:t xml:space="preserve">ART: What are — what are— </w:t>
      </w:r>
    </w:p>
    <w:p w:rsidR="00000000" w:rsidDel="00000000" w:rsidP="00000000" w:rsidRDefault="00000000" w:rsidRPr="00000000" w14:paraId="000008A6">
      <w:pPr>
        <w:rPr/>
      </w:pPr>
      <w:r w:rsidDel="00000000" w:rsidR="00000000" w:rsidRPr="00000000">
        <w:rPr>
          <w:rtl w:val="0"/>
        </w:rPr>
      </w:r>
    </w:p>
    <w:p w:rsidR="00000000" w:rsidDel="00000000" w:rsidP="00000000" w:rsidRDefault="00000000" w:rsidRPr="00000000" w14:paraId="000008A7">
      <w:pPr>
        <w:rPr/>
      </w:pPr>
      <w:r w:rsidDel="00000000" w:rsidR="00000000" w:rsidRPr="00000000">
        <w:rPr>
          <w:rtl w:val="0"/>
        </w:rPr>
        <w:t xml:space="preserve">AUSTIN: Let’s move.</w:t>
      </w:r>
    </w:p>
    <w:p w:rsidR="00000000" w:rsidDel="00000000" w:rsidP="00000000" w:rsidRDefault="00000000" w:rsidRPr="00000000" w14:paraId="000008A8">
      <w:pPr>
        <w:rPr/>
      </w:pPr>
      <w:r w:rsidDel="00000000" w:rsidR="00000000" w:rsidRPr="00000000">
        <w:rPr>
          <w:rtl w:val="0"/>
        </w:rPr>
      </w:r>
    </w:p>
    <w:p w:rsidR="00000000" w:rsidDel="00000000" w:rsidP="00000000" w:rsidRDefault="00000000" w:rsidRPr="00000000" w14:paraId="000008A9">
      <w:pPr>
        <w:rPr/>
      </w:pPr>
      <w:r w:rsidDel="00000000" w:rsidR="00000000" w:rsidRPr="00000000">
        <w:rPr>
          <w:rtl w:val="0"/>
        </w:rPr>
        <w:t xml:space="preserve">ART: Are we doing this whole floor?</w:t>
      </w:r>
    </w:p>
    <w:p w:rsidR="00000000" w:rsidDel="00000000" w:rsidP="00000000" w:rsidRDefault="00000000" w:rsidRPr="00000000" w14:paraId="000008AA">
      <w:pPr>
        <w:rPr/>
      </w:pPr>
      <w:r w:rsidDel="00000000" w:rsidR="00000000" w:rsidRPr="00000000">
        <w:rPr>
          <w:rtl w:val="0"/>
        </w:rPr>
      </w:r>
    </w:p>
    <w:p w:rsidR="00000000" w:rsidDel="00000000" w:rsidP="00000000" w:rsidRDefault="00000000" w:rsidRPr="00000000" w14:paraId="000008AB">
      <w:pPr>
        <w:rPr/>
      </w:pPr>
      <w:r w:rsidDel="00000000" w:rsidR="00000000" w:rsidRPr="00000000">
        <w:rPr>
          <w:rtl w:val="0"/>
        </w:rPr>
        <w:t xml:space="preserve">AUSTIN: It’s not that long. Well… it’s up to you.</w:t>
      </w:r>
    </w:p>
    <w:p w:rsidR="00000000" w:rsidDel="00000000" w:rsidP="00000000" w:rsidRDefault="00000000" w:rsidRPr="00000000" w14:paraId="000008AC">
      <w:pPr>
        <w:rPr/>
      </w:pPr>
      <w:r w:rsidDel="00000000" w:rsidR="00000000" w:rsidRPr="00000000">
        <w:rPr>
          <w:rtl w:val="0"/>
        </w:rPr>
      </w:r>
    </w:p>
    <w:p w:rsidR="00000000" w:rsidDel="00000000" w:rsidP="00000000" w:rsidRDefault="00000000" w:rsidRPr="00000000" w14:paraId="000008AD">
      <w:pPr>
        <w:rPr/>
      </w:pPr>
      <w:r w:rsidDel="00000000" w:rsidR="00000000" w:rsidRPr="00000000">
        <w:rPr>
          <w:rtl w:val="0"/>
        </w:rPr>
        <w:t xml:space="preserve">ART: Like… okay.</w:t>
      </w:r>
    </w:p>
    <w:p w:rsidR="00000000" w:rsidDel="00000000" w:rsidP="00000000" w:rsidRDefault="00000000" w:rsidRPr="00000000" w14:paraId="000008AE">
      <w:pPr>
        <w:rPr/>
      </w:pPr>
      <w:r w:rsidDel="00000000" w:rsidR="00000000" w:rsidRPr="00000000">
        <w:rPr>
          <w:rtl w:val="0"/>
        </w:rPr>
      </w:r>
    </w:p>
    <w:p w:rsidR="00000000" w:rsidDel="00000000" w:rsidP="00000000" w:rsidRDefault="00000000" w:rsidRPr="00000000" w14:paraId="000008AF">
      <w:pPr>
        <w:rPr/>
      </w:pPr>
      <w:r w:rsidDel="00000000" w:rsidR="00000000" w:rsidRPr="00000000">
        <w:rPr>
          <w:rtl w:val="0"/>
        </w:rPr>
        <w:t xml:space="preserve">AUSTIN: We’ll get through it. </w:t>
      </w:r>
    </w:p>
    <w:p w:rsidR="00000000" w:rsidDel="00000000" w:rsidP="00000000" w:rsidRDefault="00000000" w:rsidRPr="00000000" w14:paraId="000008B0">
      <w:pPr>
        <w:rPr/>
      </w:pPr>
      <w:r w:rsidDel="00000000" w:rsidR="00000000" w:rsidRPr="00000000">
        <w:rPr>
          <w:rtl w:val="0"/>
        </w:rPr>
      </w:r>
    </w:p>
    <w:p w:rsidR="00000000" w:rsidDel="00000000" w:rsidP="00000000" w:rsidRDefault="00000000" w:rsidRPr="00000000" w14:paraId="000008B1">
      <w:pPr>
        <w:rPr/>
      </w:pPr>
      <w:r w:rsidDel="00000000" w:rsidR="00000000" w:rsidRPr="00000000">
        <w:rPr>
          <w:rtl w:val="0"/>
        </w:rPr>
        <w:t xml:space="preserve">ART: Okay.</w:t>
      </w:r>
    </w:p>
    <w:p w:rsidR="00000000" w:rsidDel="00000000" w:rsidP="00000000" w:rsidRDefault="00000000" w:rsidRPr="00000000" w14:paraId="000008B2">
      <w:pPr>
        <w:rPr/>
      </w:pPr>
      <w:r w:rsidDel="00000000" w:rsidR="00000000" w:rsidRPr="00000000">
        <w:rPr>
          <w:rtl w:val="0"/>
        </w:rPr>
      </w:r>
    </w:p>
    <w:p w:rsidR="00000000" w:rsidDel="00000000" w:rsidP="00000000" w:rsidRDefault="00000000" w:rsidRPr="00000000" w14:paraId="000008B3">
      <w:pPr>
        <w:rPr/>
      </w:pPr>
      <w:r w:rsidDel="00000000" w:rsidR="00000000" w:rsidRPr="00000000">
        <w:rPr>
          <w:rtl w:val="0"/>
        </w:rPr>
        <w:t xml:space="preserve">ALI: Okay.</w:t>
      </w:r>
    </w:p>
    <w:p w:rsidR="00000000" w:rsidDel="00000000" w:rsidP="00000000" w:rsidRDefault="00000000" w:rsidRPr="00000000" w14:paraId="000008B4">
      <w:pPr>
        <w:rPr/>
      </w:pPr>
      <w:r w:rsidDel="00000000" w:rsidR="00000000" w:rsidRPr="00000000">
        <w:rPr>
          <w:rtl w:val="0"/>
        </w:rPr>
      </w:r>
    </w:p>
    <w:p w:rsidR="00000000" w:rsidDel="00000000" w:rsidP="00000000" w:rsidRDefault="00000000" w:rsidRPr="00000000" w14:paraId="000008B5">
      <w:pPr>
        <w:rPr/>
      </w:pPr>
      <w:r w:rsidDel="00000000" w:rsidR="00000000" w:rsidRPr="00000000">
        <w:rPr>
          <w:rtl w:val="0"/>
        </w:rPr>
        <w:t xml:space="preserve">ART: We’re late, that’s…</w:t>
      </w:r>
    </w:p>
    <w:p w:rsidR="00000000" w:rsidDel="00000000" w:rsidP="00000000" w:rsidRDefault="00000000" w:rsidRPr="00000000" w14:paraId="000008B6">
      <w:pPr>
        <w:rPr/>
      </w:pPr>
      <w:r w:rsidDel="00000000" w:rsidR="00000000" w:rsidRPr="00000000">
        <w:rPr>
          <w:rtl w:val="0"/>
        </w:rPr>
      </w:r>
    </w:p>
    <w:p w:rsidR="00000000" w:rsidDel="00000000" w:rsidP="00000000" w:rsidRDefault="00000000" w:rsidRPr="00000000" w14:paraId="000008B7">
      <w:pPr>
        <w:rPr/>
      </w:pPr>
      <w:r w:rsidDel="00000000" w:rsidR="00000000" w:rsidRPr="00000000">
        <w:rPr>
          <w:rtl w:val="0"/>
        </w:rPr>
        <w:t xml:space="preserve">AUSTIN: We can be done.</w:t>
      </w:r>
    </w:p>
    <w:p w:rsidR="00000000" w:rsidDel="00000000" w:rsidP="00000000" w:rsidRDefault="00000000" w:rsidRPr="00000000" w14:paraId="000008B8">
      <w:pPr>
        <w:rPr/>
      </w:pPr>
      <w:r w:rsidDel="00000000" w:rsidR="00000000" w:rsidRPr="00000000">
        <w:rPr>
          <w:rtl w:val="0"/>
        </w:rPr>
      </w:r>
    </w:p>
    <w:p w:rsidR="00000000" w:rsidDel="00000000" w:rsidP="00000000" w:rsidRDefault="00000000" w:rsidRPr="00000000" w14:paraId="000008B9">
      <w:pPr>
        <w:rPr/>
      </w:pPr>
      <w:r w:rsidDel="00000000" w:rsidR="00000000" w:rsidRPr="00000000">
        <w:rPr>
          <w:rtl w:val="0"/>
        </w:rPr>
        <w:t xml:space="preserve">NICK (overlapping AUSTIN): We’re pushing 3 hours…</w:t>
      </w:r>
    </w:p>
    <w:p w:rsidR="00000000" w:rsidDel="00000000" w:rsidP="00000000" w:rsidRDefault="00000000" w:rsidRPr="00000000" w14:paraId="000008BA">
      <w:pPr>
        <w:rPr/>
      </w:pPr>
      <w:r w:rsidDel="00000000" w:rsidR="00000000" w:rsidRPr="00000000">
        <w:rPr>
          <w:rtl w:val="0"/>
        </w:rPr>
      </w:r>
    </w:p>
    <w:p w:rsidR="00000000" w:rsidDel="00000000" w:rsidP="00000000" w:rsidRDefault="00000000" w:rsidRPr="00000000" w14:paraId="000008BB">
      <w:pPr>
        <w:rPr/>
      </w:pPr>
      <w:r w:rsidDel="00000000" w:rsidR="00000000" w:rsidRPr="00000000">
        <w:rPr>
          <w:rtl w:val="0"/>
        </w:rPr>
        <w:t xml:space="preserve">AUSTIN: Okay. This is why I wanted to start at [???]</w:t>
      </w:r>
    </w:p>
    <w:p w:rsidR="00000000" w:rsidDel="00000000" w:rsidP="00000000" w:rsidRDefault="00000000" w:rsidRPr="00000000" w14:paraId="000008BC">
      <w:pPr>
        <w:rPr/>
      </w:pPr>
      <w:r w:rsidDel="00000000" w:rsidR="00000000" w:rsidRPr="00000000">
        <w:rPr>
          <w:rtl w:val="0"/>
        </w:rPr>
      </w:r>
    </w:p>
    <w:p w:rsidR="00000000" w:rsidDel="00000000" w:rsidP="00000000" w:rsidRDefault="00000000" w:rsidRPr="00000000" w14:paraId="000008BD">
      <w:pPr>
        <w:rPr/>
      </w:pPr>
      <w:r w:rsidDel="00000000" w:rsidR="00000000" w:rsidRPr="00000000">
        <w:rPr>
          <w:rtl w:val="0"/>
        </w:rPr>
        <w:t xml:space="preserve">ART: We’re an hour — we’re an hour over…</w:t>
      </w:r>
    </w:p>
    <w:p w:rsidR="00000000" w:rsidDel="00000000" w:rsidP="00000000" w:rsidRDefault="00000000" w:rsidRPr="00000000" w14:paraId="000008BE">
      <w:pPr>
        <w:rPr/>
      </w:pPr>
      <w:r w:rsidDel="00000000" w:rsidR="00000000" w:rsidRPr="00000000">
        <w:rPr>
          <w:rtl w:val="0"/>
        </w:rPr>
      </w:r>
    </w:p>
    <w:p w:rsidR="00000000" w:rsidDel="00000000" w:rsidP="00000000" w:rsidRDefault="00000000" w:rsidRPr="00000000" w14:paraId="000008BF">
      <w:pPr>
        <w:rPr/>
      </w:pPr>
      <w:r w:rsidDel="00000000" w:rsidR="00000000" w:rsidRPr="00000000">
        <w:rPr>
          <w:rtl w:val="0"/>
        </w:rPr>
        <w:t xml:space="preserve">AUSTIN: Okay. That means… okay. that’s fine.</w:t>
      </w:r>
    </w:p>
    <w:p w:rsidR="00000000" w:rsidDel="00000000" w:rsidP="00000000" w:rsidRDefault="00000000" w:rsidRPr="00000000" w14:paraId="000008C0">
      <w:pPr>
        <w:rPr/>
      </w:pPr>
      <w:r w:rsidDel="00000000" w:rsidR="00000000" w:rsidRPr="00000000">
        <w:rPr>
          <w:rtl w:val="0"/>
        </w:rPr>
      </w:r>
    </w:p>
    <w:p w:rsidR="00000000" w:rsidDel="00000000" w:rsidP="00000000" w:rsidRDefault="00000000" w:rsidRPr="00000000" w14:paraId="000008C1">
      <w:pPr>
        <w:rPr/>
      </w:pPr>
      <w:r w:rsidDel="00000000" w:rsidR="00000000" w:rsidRPr="00000000">
        <w:rPr>
          <w:rtl w:val="0"/>
        </w:rPr>
        <w:t xml:space="preserve">ALI: I guess… unless there’s something bad upstairs.</w:t>
      </w:r>
    </w:p>
    <w:p w:rsidR="00000000" w:rsidDel="00000000" w:rsidP="00000000" w:rsidRDefault="00000000" w:rsidRPr="00000000" w14:paraId="000008C2">
      <w:pPr>
        <w:rPr/>
      </w:pPr>
      <w:r w:rsidDel="00000000" w:rsidR="00000000" w:rsidRPr="00000000">
        <w:rPr>
          <w:rtl w:val="0"/>
        </w:rPr>
      </w:r>
    </w:p>
    <w:p w:rsidR="00000000" w:rsidDel="00000000" w:rsidP="00000000" w:rsidRDefault="00000000" w:rsidRPr="00000000" w14:paraId="000008C3">
      <w:pPr>
        <w:rPr/>
      </w:pPr>
      <w:r w:rsidDel="00000000" w:rsidR="00000000" w:rsidRPr="00000000">
        <w:rPr>
          <w:rtl w:val="0"/>
        </w:rPr>
        <w:t xml:space="preserve">AUSTIN: Right. [ALI laughs.] No— </w:t>
      </w:r>
    </w:p>
    <w:p w:rsidR="00000000" w:rsidDel="00000000" w:rsidP="00000000" w:rsidRDefault="00000000" w:rsidRPr="00000000" w14:paraId="000008C4">
      <w:pPr>
        <w:rPr/>
      </w:pPr>
      <w:r w:rsidDel="00000000" w:rsidR="00000000" w:rsidRPr="00000000">
        <w:rPr>
          <w:rtl w:val="0"/>
        </w:rPr>
      </w:r>
    </w:p>
    <w:p w:rsidR="00000000" w:rsidDel="00000000" w:rsidP="00000000" w:rsidRDefault="00000000" w:rsidRPr="00000000" w14:paraId="000008C5">
      <w:pPr>
        <w:rPr/>
      </w:pPr>
      <w:r w:rsidDel="00000000" w:rsidR="00000000" w:rsidRPr="00000000">
        <w:rPr>
          <w:rtl w:val="0"/>
        </w:rPr>
        <w:t xml:space="preserve">ART: Well, let’s go upstairs and— let’s go upstairs and look. And then we can decide…</w:t>
      </w:r>
    </w:p>
    <w:p w:rsidR="00000000" w:rsidDel="00000000" w:rsidP="00000000" w:rsidRDefault="00000000" w:rsidRPr="00000000" w14:paraId="000008C6">
      <w:pPr>
        <w:rPr/>
      </w:pPr>
      <w:r w:rsidDel="00000000" w:rsidR="00000000" w:rsidRPr="00000000">
        <w:rPr>
          <w:rtl w:val="0"/>
        </w:rPr>
      </w:r>
    </w:p>
    <w:p w:rsidR="00000000" w:rsidDel="00000000" w:rsidP="00000000" w:rsidRDefault="00000000" w:rsidRPr="00000000" w14:paraId="000008C7">
      <w:pPr>
        <w:rPr/>
      </w:pPr>
      <w:r w:rsidDel="00000000" w:rsidR="00000000" w:rsidRPr="00000000">
        <w:rPr>
          <w:rtl w:val="0"/>
        </w:rPr>
        <w:t xml:space="preserve">JACK: Peek around the corner.</w:t>
      </w:r>
    </w:p>
    <w:p w:rsidR="00000000" w:rsidDel="00000000" w:rsidP="00000000" w:rsidRDefault="00000000" w:rsidRPr="00000000" w14:paraId="000008C8">
      <w:pPr>
        <w:rPr/>
      </w:pPr>
      <w:r w:rsidDel="00000000" w:rsidR="00000000" w:rsidRPr="00000000">
        <w:rPr>
          <w:rtl w:val="0"/>
        </w:rPr>
      </w:r>
    </w:p>
    <w:p w:rsidR="00000000" w:rsidDel="00000000" w:rsidP="00000000" w:rsidRDefault="00000000" w:rsidRPr="00000000" w14:paraId="000008C9">
      <w:pPr>
        <w:rPr/>
      </w:pPr>
      <w:r w:rsidDel="00000000" w:rsidR="00000000" w:rsidRPr="00000000">
        <w:rPr>
          <w:rtl w:val="0"/>
        </w:rPr>
        <w:t xml:space="preserve">KEITH: I turn into a hummingbird. [JACK laughs]</w:t>
      </w:r>
    </w:p>
    <w:p w:rsidR="00000000" w:rsidDel="00000000" w:rsidP="00000000" w:rsidRDefault="00000000" w:rsidRPr="00000000" w14:paraId="000008CA">
      <w:pPr>
        <w:rPr/>
      </w:pPr>
      <w:r w:rsidDel="00000000" w:rsidR="00000000" w:rsidRPr="00000000">
        <w:rPr>
          <w:rtl w:val="0"/>
        </w:rPr>
      </w:r>
    </w:p>
    <w:p w:rsidR="00000000" w:rsidDel="00000000" w:rsidP="00000000" w:rsidRDefault="00000000" w:rsidRPr="00000000" w14:paraId="000008CB">
      <w:pPr>
        <w:rPr/>
      </w:pPr>
      <w:r w:rsidDel="00000000" w:rsidR="00000000" w:rsidRPr="00000000">
        <w:rPr>
          <w:rtl w:val="0"/>
        </w:rPr>
        <w:t xml:space="preserve">AUSTIN: Um…</w:t>
      </w:r>
    </w:p>
    <w:p w:rsidR="00000000" w:rsidDel="00000000" w:rsidP="00000000" w:rsidRDefault="00000000" w:rsidRPr="00000000" w14:paraId="000008CC">
      <w:pPr>
        <w:rPr/>
      </w:pPr>
      <w:r w:rsidDel="00000000" w:rsidR="00000000" w:rsidRPr="00000000">
        <w:rPr>
          <w:rtl w:val="0"/>
        </w:rPr>
      </w:r>
    </w:p>
    <w:p w:rsidR="00000000" w:rsidDel="00000000" w:rsidP="00000000" w:rsidRDefault="00000000" w:rsidRPr="00000000" w14:paraId="000008CD">
      <w:pPr>
        <w:rPr/>
      </w:pPr>
      <w:r w:rsidDel="00000000" w:rsidR="00000000" w:rsidRPr="00000000">
        <w:rPr>
          <w:rtl w:val="0"/>
        </w:rPr>
        <w:t xml:space="preserve">ALI: Just being hurt affect your turning into things at all?</w:t>
      </w:r>
    </w:p>
    <w:p w:rsidR="00000000" w:rsidDel="00000000" w:rsidP="00000000" w:rsidRDefault="00000000" w:rsidRPr="00000000" w14:paraId="000008CE">
      <w:pPr>
        <w:rPr/>
      </w:pPr>
      <w:r w:rsidDel="00000000" w:rsidR="00000000" w:rsidRPr="00000000">
        <w:rPr>
          <w:rtl w:val="0"/>
        </w:rPr>
      </w:r>
    </w:p>
    <w:p w:rsidR="00000000" w:rsidDel="00000000" w:rsidP="00000000" w:rsidRDefault="00000000" w:rsidRPr="00000000" w14:paraId="000008CF">
      <w:pPr>
        <w:rPr/>
      </w:pPr>
      <w:r w:rsidDel="00000000" w:rsidR="00000000" w:rsidRPr="00000000">
        <w:rPr>
          <w:rtl w:val="0"/>
        </w:rPr>
        <w:t xml:space="preserve">AUSTIN: Nah.</w:t>
      </w:r>
    </w:p>
    <w:p w:rsidR="00000000" w:rsidDel="00000000" w:rsidP="00000000" w:rsidRDefault="00000000" w:rsidRPr="00000000" w14:paraId="000008D0">
      <w:pPr>
        <w:rPr/>
      </w:pPr>
      <w:r w:rsidDel="00000000" w:rsidR="00000000" w:rsidRPr="00000000">
        <w:rPr>
          <w:rtl w:val="0"/>
        </w:rPr>
      </w:r>
    </w:p>
    <w:p w:rsidR="00000000" w:rsidDel="00000000" w:rsidP="00000000" w:rsidRDefault="00000000" w:rsidRPr="00000000" w14:paraId="000008D1">
      <w:pPr>
        <w:rPr/>
      </w:pPr>
      <w:r w:rsidDel="00000000" w:rsidR="00000000" w:rsidRPr="00000000">
        <w:rPr>
          <w:rtl w:val="0"/>
        </w:rPr>
        <w:t xml:space="preserve">KEITH: No. Oh, I would like to ask Jack if he can heal me. </w:t>
      </w:r>
    </w:p>
    <w:p w:rsidR="00000000" w:rsidDel="00000000" w:rsidP="00000000" w:rsidRDefault="00000000" w:rsidRPr="00000000" w14:paraId="000008D2">
      <w:pPr>
        <w:rPr/>
      </w:pPr>
      <w:r w:rsidDel="00000000" w:rsidR="00000000" w:rsidRPr="00000000">
        <w:rPr>
          <w:rtl w:val="0"/>
        </w:rPr>
      </w:r>
    </w:p>
    <w:p w:rsidR="00000000" w:rsidDel="00000000" w:rsidP="00000000" w:rsidRDefault="00000000" w:rsidRPr="00000000" w14:paraId="000008D3">
      <w:pPr>
        <w:rPr/>
      </w:pPr>
      <w:r w:rsidDel="00000000" w:rsidR="00000000" w:rsidRPr="00000000">
        <w:rPr>
          <w:rtl w:val="0"/>
        </w:rPr>
        <w:t xml:space="preserve">JACK: Um… I could give it a shot, I haven’t been very lucky before.</w:t>
      </w:r>
    </w:p>
    <w:p w:rsidR="00000000" w:rsidDel="00000000" w:rsidP="00000000" w:rsidRDefault="00000000" w:rsidRPr="00000000" w14:paraId="000008D4">
      <w:pPr>
        <w:rPr/>
      </w:pPr>
      <w:r w:rsidDel="00000000" w:rsidR="00000000" w:rsidRPr="00000000">
        <w:rPr>
          <w:rtl w:val="0"/>
        </w:rPr>
      </w:r>
    </w:p>
    <w:p w:rsidR="00000000" w:rsidDel="00000000" w:rsidP="00000000" w:rsidRDefault="00000000" w:rsidRPr="00000000" w14:paraId="000008D5">
      <w:pPr>
        <w:rPr/>
      </w:pPr>
      <w:r w:rsidDel="00000000" w:rsidR="00000000" w:rsidRPr="00000000">
        <w:rPr>
          <w:rtl w:val="0"/>
        </w:rPr>
        <w:t xml:space="preserve">AUSTIN (overlapping JACK): You could give it a shot. </w:t>
      </w:r>
    </w:p>
    <w:p w:rsidR="00000000" w:rsidDel="00000000" w:rsidP="00000000" w:rsidRDefault="00000000" w:rsidRPr="00000000" w14:paraId="000008D6">
      <w:pPr>
        <w:rPr/>
      </w:pPr>
      <w:r w:rsidDel="00000000" w:rsidR="00000000" w:rsidRPr="00000000">
        <w:rPr>
          <w:rtl w:val="0"/>
        </w:rPr>
      </w:r>
    </w:p>
    <w:p w:rsidR="00000000" w:rsidDel="00000000" w:rsidP="00000000" w:rsidRDefault="00000000" w:rsidRPr="00000000" w14:paraId="000008D7">
      <w:pPr>
        <w:rPr/>
      </w:pPr>
      <w:r w:rsidDel="00000000" w:rsidR="00000000" w:rsidRPr="00000000">
        <w:rPr>
          <w:rtl w:val="0"/>
        </w:rPr>
        <w:t xml:space="preserve">JACK: Alright, everybody…</w:t>
      </w:r>
    </w:p>
    <w:p w:rsidR="00000000" w:rsidDel="00000000" w:rsidP="00000000" w:rsidRDefault="00000000" w:rsidRPr="00000000" w14:paraId="000008D8">
      <w:pPr>
        <w:rPr/>
      </w:pPr>
      <w:r w:rsidDel="00000000" w:rsidR="00000000" w:rsidRPr="00000000">
        <w:rPr>
          <w:rtl w:val="0"/>
        </w:rPr>
      </w:r>
    </w:p>
    <w:p w:rsidR="00000000" w:rsidDel="00000000" w:rsidP="00000000" w:rsidRDefault="00000000" w:rsidRPr="00000000" w14:paraId="000008D9">
      <w:pPr>
        <w:rPr/>
      </w:pPr>
      <w:r w:rsidDel="00000000" w:rsidR="00000000" w:rsidRPr="00000000">
        <w:rPr>
          <w:rtl w:val="0"/>
        </w:rPr>
        <w:t xml:space="preserve">ART (overlapping JACK): I could— I could heal you in a guaranteed way…</w:t>
      </w:r>
    </w:p>
    <w:p w:rsidR="00000000" w:rsidDel="00000000" w:rsidP="00000000" w:rsidRDefault="00000000" w:rsidRPr="00000000" w14:paraId="000008DA">
      <w:pPr>
        <w:rPr/>
      </w:pPr>
      <w:r w:rsidDel="00000000" w:rsidR="00000000" w:rsidRPr="00000000">
        <w:rPr>
          <w:rtl w:val="0"/>
        </w:rPr>
      </w:r>
    </w:p>
    <w:p w:rsidR="00000000" w:rsidDel="00000000" w:rsidP="00000000" w:rsidRDefault="00000000" w:rsidRPr="00000000" w14:paraId="000008DB">
      <w:pPr>
        <w:rPr/>
      </w:pPr>
      <w:r w:rsidDel="00000000" w:rsidR="00000000" w:rsidRPr="00000000">
        <w:rPr>
          <w:rtl w:val="0"/>
        </w:rPr>
        <w:t xml:space="preserve">JACK: Yeah, do it.</w:t>
      </w:r>
    </w:p>
    <w:p w:rsidR="00000000" w:rsidDel="00000000" w:rsidP="00000000" w:rsidRDefault="00000000" w:rsidRPr="00000000" w14:paraId="000008DC">
      <w:pPr>
        <w:rPr/>
      </w:pPr>
      <w:r w:rsidDel="00000000" w:rsidR="00000000" w:rsidRPr="00000000">
        <w:rPr>
          <w:rtl w:val="0"/>
        </w:rPr>
      </w:r>
    </w:p>
    <w:p w:rsidR="00000000" w:rsidDel="00000000" w:rsidP="00000000" w:rsidRDefault="00000000" w:rsidRPr="00000000" w14:paraId="000008DD">
      <w:pPr>
        <w:rPr/>
      </w:pPr>
      <w:r w:rsidDel="00000000" w:rsidR="00000000" w:rsidRPr="00000000">
        <w:rPr>
          <w:rtl w:val="0"/>
        </w:rPr>
        <w:t xml:space="preserve">ART: But it’s… well, it’s riskier in different ways.</w:t>
      </w:r>
    </w:p>
    <w:p w:rsidR="00000000" w:rsidDel="00000000" w:rsidP="00000000" w:rsidRDefault="00000000" w:rsidRPr="00000000" w14:paraId="000008DE">
      <w:pPr>
        <w:rPr/>
      </w:pPr>
      <w:r w:rsidDel="00000000" w:rsidR="00000000" w:rsidRPr="00000000">
        <w:rPr>
          <w:rtl w:val="0"/>
        </w:rPr>
      </w:r>
    </w:p>
    <w:p w:rsidR="00000000" w:rsidDel="00000000" w:rsidP="00000000" w:rsidRDefault="00000000" w:rsidRPr="00000000" w14:paraId="000008DF">
      <w:pPr>
        <w:rPr/>
      </w:pPr>
      <w:r w:rsidDel="00000000" w:rsidR="00000000" w:rsidRPr="00000000">
        <w:rPr>
          <w:rtl w:val="0"/>
        </w:rPr>
        <w:t xml:space="preserve">KEITH: I have 4 out of 19 health, so you could both give it a shot. [ALI laughs]</w:t>
      </w:r>
    </w:p>
    <w:p w:rsidR="00000000" w:rsidDel="00000000" w:rsidP="00000000" w:rsidRDefault="00000000" w:rsidRPr="00000000" w14:paraId="000008E0">
      <w:pPr>
        <w:rPr/>
      </w:pPr>
      <w:r w:rsidDel="00000000" w:rsidR="00000000" w:rsidRPr="00000000">
        <w:rPr>
          <w:rtl w:val="0"/>
        </w:rPr>
      </w:r>
    </w:p>
    <w:p w:rsidR="00000000" w:rsidDel="00000000" w:rsidP="00000000" w:rsidRDefault="00000000" w:rsidRPr="00000000" w14:paraId="000008E1">
      <w:pPr>
        <w:rPr/>
      </w:pPr>
      <w:r w:rsidDel="00000000" w:rsidR="00000000" w:rsidRPr="00000000">
        <w:rPr>
          <w:rtl w:val="0"/>
        </w:rPr>
        <w:t xml:space="preserve">JACK: Uh…</w:t>
      </w:r>
    </w:p>
    <w:p w:rsidR="00000000" w:rsidDel="00000000" w:rsidP="00000000" w:rsidRDefault="00000000" w:rsidRPr="00000000" w14:paraId="000008E2">
      <w:pPr>
        <w:rPr/>
      </w:pPr>
      <w:r w:rsidDel="00000000" w:rsidR="00000000" w:rsidRPr="00000000">
        <w:rPr>
          <w:rtl w:val="0"/>
        </w:rPr>
      </w:r>
    </w:p>
    <w:p w:rsidR="00000000" w:rsidDel="00000000" w:rsidP="00000000" w:rsidRDefault="00000000" w:rsidRPr="00000000" w14:paraId="000008E3">
      <w:pPr>
        <w:rPr/>
      </w:pPr>
      <w:r w:rsidDel="00000000" w:rsidR="00000000" w:rsidRPr="00000000">
        <w:rPr>
          <w:rtl w:val="0"/>
        </w:rPr>
        <w:t xml:space="preserve">ART: Well, if I fuck up healing you, you still get healed and I take your damage.</w:t>
      </w:r>
    </w:p>
    <w:p w:rsidR="00000000" w:rsidDel="00000000" w:rsidP="00000000" w:rsidRDefault="00000000" w:rsidRPr="00000000" w14:paraId="000008E4">
      <w:pPr>
        <w:rPr/>
      </w:pPr>
      <w:r w:rsidDel="00000000" w:rsidR="00000000" w:rsidRPr="00000000">
        <w:rPr>
          <w:rtl w:val="0"/>
        </w:rPr>
      </w:r>
    </w:p>
    <w:p w:rsidR="00000000" w:rsidDel="00000000" w:rsidP="00000000" w:rsidRDefault="00000000" w:rsidRPr="00000000" w14:paraId="000008E5">
      <w:pPr>
        <w:rPr/>
      </w:pPr>
      <w:r w:rsidDel="00000000" w:rsidR="00000000" w:rsidRPr="00000000">
        <w:rPr>
          <w:rtl w:val="0"/>
        </w:rPr>
        <w:t xml:space="preserve">JACK: Oh, no, I wouldn’t want to do that to you, I’ll give it a shot, like the worst that happens here is that he doesn’t get healed as much, um...</w:t>
      </w:r>
    </w:p>
    <w:p w:rsidR="00000000" w:rsidDel="00000000" w:rsidP="00000000" w:rsidRDefault="00000000" w:rsidRPr="00000000" w14:paraId="000008E6">
      <w:pPr>
        <w:rPr/>
      </w:pPr>
      <w:r w:rsidDel="00000000" w:rsidR="00000000" w:rsidRPr="00000000">
        <w:rPr>
          <w:rtl w:val="0"/>
        </w:rPr>
      </w:r>
    </w:p>
    <w:p w:rsidR="00000000" w:rsidDel="00000000" w:rsidP="00000000" w:rsidRDefault="00000000" w:rsidRPr="00000000" w14:paraId="000008E7">
      <w:pPr>
        <w:rPr/>
      </w:pPr>
      <w:r w:rsidDel="00000000" w:rsidR="00000000" w:rsidRPr="00000000">
        <w:rPr>
          <w:rtl w:val="0"/>
        </w:rPr>
        <w:t xml:space="preserve">AUSTIN: That’s not the worst that happens there. The worst that happens when you fail a roll is I get to make a hard move.</w:t>
      </w:r>
    </w:p>
    <w:p w:rsidR="00000000" w:rsidDel="00000000" w:rsidP="00000000" w:rsidRDefault="00000000" w:rsidRPr="00000000" w14:paraId="000008E8">
      <w:pPr>
        <w:rPr/>
      </w:pPr>
      <w:r w:rsidDel="00000000" w:rsidR="00000000" w:rsidRPr="00000000">
        <w:rPr>
          <w:rtl w:val="0"/>
        </w:rPr>
      </w:r>
    </w:p>
    <w:p w:rsidR="00000000" w:rsidDel="00000000" w:rsidP="00000000" w:rsidRDefault="00000000" w:rsidRPr="00000000" w14:paraId="000008E9">
      <w:pPr>
        <w:rPr/>
      </w:pPr>
      <w:r w:rsidDel="00000000" w:rsidR="00000000" w:rsidRPr="00000000">
        <w:rPr>
          <w:rtl w:val="0"/>
        </w:rPr>
        <w:t xml:space="preserve">KEITH (overlapping AUSTIN): Yeah, yeah.</w:t>
      </w:r>
    </w:p>
    <w:p w:rsidR="00000000" w:rsidDel="00000000" w:rsidP="00000000" w:rsidRDefault="00000000" w:rsidRPr="00000000" w14:paraId="000008EA">
      <w:pPr>
        <w:rPr/>
      </w:pPr>
      <w:r w:rsidDel="00000000" w:rsidR="00000000" w:rsidRPr="00000000">
        <w:rPr>
          <w:rtl w:val="0"/>
        </w:rPr>
      </w:r>
    </w:p>
    <w:p w:rsidR="00000000" w:rsidDel="00000000" w:rsidP="00000000" w:rsidRDefault="00000000" w:rsidRPr="00000000" w14:paraId="000008EB">
      <w:pPr>
        <w:rPr/>
      </w:pPr>
      <w:r w:rsidDel="00000000" w:rsidR="00000000" w:rsidRPr="00000000">
        <w:rPr>
          <w:rtl w:val="0"/>
        </w:rPr>
        <w:t xml:space="preserve">JACK: Well, in that case, um, I think I could…</w:t>
      </w:r>
    </w:p>
    <w:p w:rsidR="00000000" w:rsidDel="00000000" w:rsidP="00000000" w:rsidRDefault="00000000" w:rsidRPr="00000000" w14:paraId="000008EC">
      <w:pPr>
        <w:rPr/>
      </w:pPr>
      <w:r w:rsidDel="00000000" w:rsidR="00000000" w:rsidRPr="00000000">
        <w:rPr>
          <w:rtl w:val="0"/>
        </w:rPr>
      </w:r>
    </w:p>
    <w:p w:rsidR="00000000" w:rsidDel="00000000" w:rsidP="00000000" w:rsidRDefault="00000000" w:rsidRPr="00000000" w14:paraId="000008ED">
      <w:pPr>
        <w:rPr/>
      </w:pPr>
      <w:r w:rsidDel="00000000" w:rsidR="00000000" w:rsidRPr="00000000">
        <w:rPr>
          <w:rtl w:val="0"/>
        </w:rPr>
        <w:t xml:space="preserve">AUSTIN (overlapping JACK): And your magic gets to go into other places, remember.</w:t>
      </w:r>
    </w:p>
    <w:p w:rsidR="00000000" w:rsidDel="00000000" w:rsidP="00000000" w:rsidRDefault="00000000" w:rsidRPr="00000000" w14:paraId="000008EE">
      <w:pPr>
        <w:rPr/>
      </w:pPr>
      <w:r w:rsidDel="00000000" w:rsidR="00000000" w:rsidRPr="00000000">
        <w:rPr>
          <w:rtl w:val="0"/>
        </w:rPr>
      </w:r>
    </w:p>
    <w:p w:rsidR="00000000" w:rsidDel="00000000" w:rsidP="00000000" w:rsidRDefault="00000000" w:rsidRPr="00000000" w14:paraId="000008EF">
      <w:pPr>
        <w:rPr/>
      </w:pPr>
      <w:r w:rsidDel="00000000" w:rsidR="00000000" w:rsidRPr="00000000">
        <w:rPr>
          <w:rtl w:val="0"/>
        </w:rPr>
        <w:t xml:space="preserve">JACK: I think I could conceivably cope with being possessed by a spirit mask again, so…</w:t>
      </w:r>
    </w:p>
    <w:p w:rsidR="00000000" w:rsidDel="00000000" w:rsidP="00000000" w:rsidRDefault="00000000" w:rsidRPr="00000000" w14:paraId="000008F0">
      <w:pPr>
        <w:rPr/>
      </w:pPr>
      <w:r w:rsidDel="00000000" w:rsidR="00000000" w:rsidRPr="00000000">
        <w:rPr>
          <w:rtl w:val="0"/>
        </w:rPr>
      </w:r>
    </w:p>
    <w:p w:rsidR="00000000" w:rsidDel="00000000" w:rsidP="00000000" w:rsidRDefault="00000000" w:rsidRPr="00000000" w14:paraId="000008F1">
      <w:pPr>
        <w:rPr/>
      </w:pPr>
      <w:r w:rsidDel="00000000" w:rsidR="00000000" w:rsidRPr="00000000">
        <w:rPr>
          <w:rtl w:val="0"/>
        </w:rPr>
        <w:t xml:space="preserve">AUSTIN: Yeah, okay.</w:t>
      </w:r>
    </w:p>
    <w:p w:rsidR="00000000" w:rsidDel="00000000" w:rsidP="00000000" w:rsidRDefault="00000000" w:rsidRPr="00000000" w14:paraId="000008F2">
      <w:pPr>
        <w:rPr/>
      </w:pPr>
      <w:r w:rsidDel="00000000" w:rsidR="00000000" w:rsidRPr="00000000">
        <w:rPr>
          <w:rtl w:val="0"/>
        </w:rPr>
      </w:r>
    </w:p>
    <w:p w:rsidR="00000000" w:rsidDel="00000000" w:rsidP="00000000" w:rsidRDefault="00000000" w:rsidRPr="00000000" w14:paraId="000008F3">
      <w:pPr>
        <w:rPr/>
      </w:pPr>
      <w:r w:rsidDel="00000000" w:rsidR="00000000" w:rsidRPr="00000000">
        <w:rPr>
          <w:rtl w:val="0"/>
        </w:rPr>
        <w:t xml:space="preserve">JACK: Okay, everybody listen up. I prop myself against the table… and play this pretty upbeat tune. Um, I’m gonna roll… plus Charisma, which I’m scarred, so that’s great. So 2d6…</w:t>
      </w:r>
    </w:p>
    <w:p w:rsidR="00000000" w:rsidDel="00000000" w:rsidP="00000000" w:rsidRDefault="00000000" w:rsidRPr="00000000" w14:paraId="000008F4">
      <w:pPr>
        <w:rPr/>
      </w:pPr>
      <w:r w:rsidDel="00000000" w:rsidR="00000000" w:rsidRPr="00000000">
        <w:rPr>
          <w:rtl w:val="0"/>
        </w:rPr>
      </w:r>
    </w:p>
    <w:p w:rsidR="00000000" w:rsidDel="00000000" w:rsidP="00000000" w:rsidRDefault="00000000" w:rsidRPr="00000000" w14:paraId="000008F5">
      <w:pPr>
        <w:rPr/>
      </w:pPr>
      <w:r w:rsidDel="00000000" w:rsidR="00000000" w:rsidRPr="00000000">
        <w:rPr>
          <w:rtl w:val="0"/>
        </w:rPr>
        <w:t xml:space="preserve">ART: I mean, to get on — I’ll do it.</w:t>
      </w:r>
    </w:p>
    <w:p w:rsidR="00000000" w:rsidDel="00000000" w:rsidP="00000000" w:rsidRDefault="00000000" w:rsidRPr="00000000" w14:paraId="000008F6">
      <w:pPr>
        <w:rPr/>
      </w:pPr>
      <w:r w:rsidDel="00000000" w:rsidR="00000000" w:rsidRPr="00000000">
        <w:rPr>
          <w:rtl w:val="0"/>
        </w:rPr>
      </w:r>
    </w:p>
    <w:p w:rsidR="00000000" w:rsidDel="00000000" w:rsidP="00000000" w:rsidRDefault="00000000" w:rsidRPr="00000000" w14:paraId="000008F7">
      <w:pPr>
        <w:rPr/>
      </w:pPr>
      <w:r w:rsidDel="00000000" w:rsidR="00000000" w:rsidRPr="00000000">
        <w:rPr>
          <w:rtl w:val="0"/>
        </w:rPr>
        <w:t xml:space="preserve">JACK: I should be fine. I should be fine. Um… 2d6+1 which is… 12! Take that!</w:t>
      </w:r>
    </w:p>
    <w:p w:rsidR="00000000" w:rsidDel="00000000" w:rsidP="00000000" w:rsidRDefault="00000000" w:rsidRPr="00000000" w14:paraId="000008F8">
      <w:pPr>
        <w:rPr/>
      </w:pPr>
      <w:r w:rsidDel="00000000" w:rsidR="00000000" w:rsidRPr="00000000">
        <w:rPr>
          <w:rtl w:val="0"/>
        </w:rPr>
      </w:r>
    </w:p>
    <w:p w:rsidR="00000000" w:rsidDel="00000000" w:rsidP="00000000" w:rsidRDefault="00000000" w:rsidRPr="00000000" w14:paraId="000008F9">
      <w:pPr>
        <w:rPr/>
      </w:pPr>
      <w:r w:rsidDel="00000000" w:rsidR="00000000" w:rsidRPr="00000000">
        <w:rPr>
          <w:rtl w:val="0"/>
        </w:rPr>
        <w:t xml:space="preserve">AUSTIN: Look at that!</w:t>
      </w:r>
    </w:p>
    <w:p w:rsidR="00000000" w:rsidDel="00000000" w:rsidP="00000000" w:rsidRDefault="00000000" w:rsidRPr="00000000" w14:paraId="000008FA">
      <w:pPr>
        <w:rPr/>
      </w:pPr>
      <w:r w:rsidDel="00000000" w:rsidR="00000000" w:rsidRPr="00000000">
        <w:rPr>
          <w:rtl w:val="0"/>
        </w:rPr>
      </w:r>
    </w:p>
    <w:p w:rsidR="00000000" w:rsidDel="00000000" w:rsidP="00000000" w:rsidRDefault="00000000" w:rsidRPr="00000000" w14:paraId="000008FB">
      <w:pPr>
        <w:rPr/>
      </w:pPr>
      <w:r w:rsidDel="00000000" w:rsidR="00000000" w:rsidRPr="00000000">
        <w:rPr>
          <w:rtl w:val="0"/>
        </w:rPr>
        <w:t xml:space="preserve">KEITH: Nice!</w:t>
      </w:r>
    </w:p>
    <w:p w:rsidR="00000000" w:rsidDel="00000000" w:rsidP="00000000" w:rsidRDefault="00000000" w:rsidRPr="00000000" w14:paraId="000008FC">
      <w:pPr>
        <w:rPr/>
      </w:pPr>
      <w:r w:rsidDel="00000000" w:rsidR="00000000" w:rsidRPr="00000000">
        <w:rPr>
          <w:rtl w:val="0"/>
        </w:rPr>
      </w:r>
    </w:p>
    <w:p w:rsidR="00000000" w:rsidDel="00000000" w:rsidP="00000000" w:rsidRDefault="00000000" w:rsidRPr="00000000" w14:paraId="000008FD">
      <w:pPr>
        <w:rPr/>
      </w:pPr>
      <w:r w:rsidDel="00000000" w:rsidR="00000000" w:rsidRPr="00000000">
        <w:rPr>
          <w:rtl w:val="0"/>
        </w:rPr>
        <w:t xml:space="preserve">AUSTIN: Alright, so that’s 1d8 heal to Keith.</w:t>
      </w:r>
    </w:p>
    <w:p w:rsidR="00000000" w:rsidDel="00000000" w:rsidP="00000000" w:rsidRDefault="00000000" w:rsidRPr="00000000" w14:paraId="000008FE">
      <w:pPr>
        <w:rPr/>
      </w:pPr>
      <w:r w:rsidDel="00000000" w:rsidR="00000000" w:rsidRPr="00000000">
        <w:rPr>
          <w:rtl w:val="0"/>
        </w:rPr>
      </w:r>
    </w:p>
    <w:p w:rsidR="00000000" w:rsidDel="00000000" w:rsidP="00000000" w:rsidRDefault="00000000" w:rsidRPr="00000000" w14:paraId="000008FF">
      <w:pPr>
        <w:rPr/>
      </w:pPr>
      <w:r w:rsidDel="00000000" w:rsidR="00000000" w:rsidRPr="00000000">
        <w:rPr>
          <w:rtl w:val="0"/>
        </w:rPr>
        <w:t xml:space="preserve">JACK: 1d8. Alright.</w:t>
      </w:r>
    </w:p>
    <w:p w:rsidR="00000000" w:rsidDel="00000000" w:rsidP="00000000" w:rsidRDefault="00000000" w:rsidRPr="00000000" w14:paraId="00000900">
      <w:pPr>
        <w:rPr/>
      </w:pPr>
      <w:r w:rsidDel="00000000" w:rsidR="00000000" w:rsidRPr="00000000">
        <w:rPr>
          <w:rtl w:val="0"/>
        </w:rPr>
      </w:r>
    </w:p>
    <w:p w:rsidR="00000000" w:rsidDel="00000000" w:rsidP="00000000" w:rsidRDefault="00000000" w:rsidRPr="00000000" w14:paraId="00000901">
      <w:pPr>
        <w:rPr/>
      </w:pPr>
      <w:r w:rsidDel="00000000" w:rsidR="00000000" w:rsidRPr="00000000">
        <w:rPr>
          <w:rtl w:val="0"/>
        </w:rPr>
        <w:t xml:space="preserve">ALI: Well it’s a song, so does he have to direct it to him?</w:t>
      </w:r>
    </w:p>
    <w:p w:rsidR="00000000" w:rsidDel="00000000" w:rsidP="00000000" w:rsidRDefault="00000000" w:rsidRPr="00000000" w14:paraId="00000902">
      <w:pPr>
        <w:rPr/>
      </w:pPr>
      <w:r w:rsidDel="00000000" w:rsidR="00000000" w:rsidRPr="00000000">
        <w:rPr>
          <w:rtl w:val="0"/>
        </w:rPr>
      </w:r>
    </w:p>
    <w:p w:rsidR="00000000" w:rsidDel="00000000" w:rsidP="00000000" w:rsidRDefault="00000000" w:rsidRPr="00000000" w14:paraId="00000903">
      <w:pPr>
        <w:rPr/>
      </w:pPr>
      <w:r w:rsidDel="00000000" w:rsidR="00000000" w:rsidRPr="00000000">
        <w:rPr>
          <w:rtl w:val="0"/>
        </w:rPr>
        <w:t xml:space="preserve">AUSTIN: Yes.</w:t>
      </w:r>
    </w:p>
    <w:p w:rsidR="00000000" w:rsidDel="00000000" w:rsidP="00000000" w:rsidRDefault="00000000" w:rsidRPr="00000000" w14:paraId="00000904">
      <w:pPr>
        <w:rPr/>
      </w:pPr>
      <w:r w:rsidDel="00000000" w:rsidR="00000000" w:rsidRPr="00000000">
        <w:rPr>
          <w:rtl w:val="0"/>
        </w:rPr>
      </w:r>
    </w:p>
    <w:p w:rsidR="00000000" w:rsidDel="00000000" w:rsidP="00000000" w:rsidRDefault="00000000" w:rsidRPr="00000000" w14:paraId="00000905">
      <w:pPr>
        <w:rPr/>
      </w:pPr>
      <w:r w:rsidDel="00000000" w:rsidR="00000000" w:rsidRPr="00000000">
        <w:rPr>
          <w:rtl w:val="0"/>
        </w:rPr>
        <w:t xml:space="preserve">ALI: Okay.</w:t>
      </w:r>
    </w:p>
    <w:p w:rsidR="00000000" w:rsidDel="00000000" w:rsidP="00000000" w:rsidRDefault="00000000" w:rsidRPr="00000000" w14:paraId="00000906">
      <w:pPr>
        <w:rPr/>
      </w:pPr>
      <w:r w:rsidDel="00000000" w:rsidR="00000000" w:rsidRPr="00000000">
        <w:rPr>
          <w:rtl w:val="0"/>
        </w:rPr>
      </w:r>
    </w:p>
    <w:p w:rsidR="00000000" w:rsidDel="00000000" w:rsidP="00000000" w:rsidRDefault="00000000" w:rsidRPr="00000000" w14:paraId="00000907">
      <w:pPr>
        <w:rPr/>
      </w:pPr>
      <w:r w:rsidDel="00000000" w:rsidR="00000000" w:rsidRPr="00000000">
        <w:rPr>
          <w:rtl w:val="0"/>
        </w:rPr>
        <w:t xml:space="preserve">AUSTIN: You choose an ally.</w:t>
      </w:r>
    </w:p>
    <w:p w:rsidR="00000000" w:rsidDel="00000000" w:rsidP="00000000" w:rsidRDefault="00000000" w:rsidRPr="00000000" w14:paraId="00000908">
      <w:pPr>
        <w:rPr/>
      </w:pPr>
      <w:r w:rsidDel="00000000" w:rsidR="00000000" w:rsidRPr="00000000">
        <w:rPr>
          <w:rtl w:val="0"/>
        </w:rPr>
      </w:r>
    </w:p>
    <w:p w:rsidR="00000000" w:rsidDel="00000000" w:rsidP="00000000" w:rsidRDefault="00000000" w:rsidRPr="00000000" w14:paraId="00000909">
      <w:pPr>
        <w:rPr/>
      </w:pPr>
      <w:r w:rsidDel="00000000" w:rsidR="00000000" w:rsidRPr="00000000">
        <w:rPr>
          <w:rtl w:val="0"/>
        </w:rPr>
        <w:t xml:space="preserve">JACK (overlapping AUSTIN): Keith has been healed 6.</w:t>
      </w:r>
    </w:p>
    <w:p w:rsidR="00000000" w:rsidDel="00000000" w:rsidP="00000000" w:rsidRDefault="00000000" w:rsidRPr="00000000" w14:paraId="0000090A">
      <w:pPr>
        <w:rPr/>
      </w:pPr>
      <w:r w:rsidDel="00000000" w:rsidR="00000000" w:rsidRPr="00000000">
        <w:rPr>
          <w:rtl w:val="0"/>
        </w:rPr>
      </w:r>
    </w:p>
    <w:p w:rsidR="00000000" w:rsidDel="00000000" w:rsidP="00000000" w:rsidRDefault="00000000" w:rsidRPr="00000000" w14:paraId="0000090B">
      <w:pPr>
        <w:rPr/>
      </w:pPr>
      <w:r w:rsidDel="00000000" w:rsidR="00000000" w:rsidRPr="00000000">
        <w:rPr>
          <w:rtl w:val="0"/>
        </w:rPr>
        <w:t xml:space="preserve">AUSTIN: Look at that.</w:t>
      </w:r>
    </w:p>
    <w:p w:rsidR="00000000" w:rsidDel="00000000" w:rsidP="00000000" w:rsidRDefault="00000000" w:rsidRPr="00000000" w14:paraId="0000090C">
      <w:pPr>
        <w:rPr/>
      </w:pPr>
      <w:r w:rsidDel="00000000" w:rsidR="00000000" w:rsidRPr="00000000">
        <w:rPr>
          <w:rtl w:val="0"/>
        </w:rPr>
      </w:r>
    </w:p>
    <w:p w:rsidR="00000000" w:rsidDel="00000000" w:rsidP="00000000" w:rsidRDefault="00000000" w:rsidRPr="00000000" w14:paraId="0000090D">
      <w:pPr>
        <w:rPr/>
      </w:pPr>
      <w:r w:rsidDel="00000000" w:rsidR="00000000" w:rsidRPr="00000000">
        <w:rPr>
          <w:rtl w:val="0"/>
        </w:rPr>
        <w:t xml:space="preserve">KEITH: Great! I’m at half health now.</w:t>
      </w:r>
    </w:p>
    <w:p w:rsidR="00000000" w:rsidDel="00000000" w:rsidP="00000000" w:rsidRDefault="00000000" w:rsidRPr="00000000" w14:paraId="0000090E">
      <w:pPr>
        <w:rPr/>
      </w:pPr>
      <w:r w:rsidDel="00000000" w:rsidR="00000000" w:rsidRPr="00000000">
        <w:rPr>
          <w:rtl w:val="0"/>
        </w:rPr>
      </w:r>
    </w:p>
    <w:p w:rsidR="00000000" w:rsidDel="00000000" w:rsidP="00000000" w:rsidRDefault="00000000" w:rsidRPr="00000000" w14:paraId="0000090F">
      <w:pPr>
        <w:rPr/>
      </w:pPr>
      <w:r w:rsidDel="00000000" w:rsidR="00000000" w:rsidRPr="00000000">
        <w:rPr>
          <w:rtl w:val="0"/>
        </w:rPr>
        <w:t xml:space="preserve">AUSTIN: We can move through this next floor very quickly. If you’re willing to do that. Like, ten, fifteen minutes.</w:t>
      </w:r>
    </w:p>
    <w:p w:rsidR="00000000" w:rsidDel="00000000" w:rsidP="00000000" w:rsidRDefault="00000000" w:rsidRPr="00000000" w14:paraId="00000910">
      <w:pPr>
        <w:rPr/>
      </w:pPr>
      <w:r w:rsidDel="00000000" w:rsidR="00000000" w:rsidRPr="00000000">
        <w:rPr>
          <w:rtl w:val="0"/>
        </w:rPr>
      </w:r>
    </w:p>
    <w:p w:rsidR="00000000" w:rsidDel="00000000" w:rsidP="00000000" w:rsidRDefault="00000000" w:rsidRPr="00000000" w14:paraId="00000911">
      <w:pPr>
        <w:rPr/>
      </w:pPr>
      <w:r w:rsidDel="00000000" w:rsidR="00000000" w:rsidRPr="00000000">
        <w:rPr>
          <w:rtl w:val="0"/>
        </w:rPr>
        <w:t xml:space="preserve">JACK: Okay.</w:t>
      </w:r>
    </w:p>
    <w:p w:rsidR="00000000" w:rsidDel="00000000" w:rsidP="00000000" w:rsidRDefault="00000000" w:rsidRPr="00000000" w14:paraId="00000912">
      <w:pPr>
        <w:rPr/>
      </w:pPr>
      <w:r w:rsidDel="00000000" w:rsidR="00000000" w:rsidRPr="00000000">
        <w:rPr>
          <w:rtl w:val="0"/>
        </w:rPr>
      </w:r>
    </w:p>
    <w:p w:rsidR="00000000" w:rsidDel="00000000" w:rsidP="00000000" w:rsidRDefault="00000000" w:rsidRPr="00000000" w14:paraId="00000913">
      <w:pPr>
        <w:rPr/>
      </w:pPr>
      <w:r w:rsidDel="00000000" w:rsidR="00000000" w:rsidRPr="00000000">
        <w:rPr>
          <w:rtl w:val="0"/>
        </w:rPr>
        <w:t xml:space="preserve">AUSTIN: If that.</w:t>
      </w:r>
    </w:p>
    <w:p w:rsidR="00000000" w:rsidDel="00000000" w:rsidP="00000000" w:rsidRDefault="00000000" w:rsidRPr="00000000" w14:paraId="00000914">
      <w:pPr>
        <w:rPr/>
      </w:pPr>
      <w:r w:rsidDel="00000000" w:rsidR="00000000" w:rsidRPr="00000000">
        <w:rPr>
          <w:rtl w:val="0"/>
        </w:rPr>
      </w:r>
    </w:p>
    <w:p w:rsidR="00000000" w:rsidDel="00000000" w:rsidP="00000000" w:rsidRDefault="00000000" w:rsidRPr="00000000" w14:paraId="00000915">
      <w:pPr>
        <w:rPr/>
      </w:pPr>
      <w:r w:rsidDel="00000000" w:rsidR="00000000" w:rsidRPr="00000000">
        <w:rPr>
          <w:rtl w:val="0"/>
        </w:rPr>
        <w:t xml:space="preserve">KEITH: I’m willing to do that, yeah.</w:t>
      </w:r>
    </w:p>
    <w:p w:rsidR="00000000" w:rsidDel="00000000" w:rsidP="00000000" w:rsidRDefault="00000000" w:rsidRPr="00000000" w14:paraId="00000916">
      <w:pPr>
        <w:rPr/>
      </w:pPr>
      <w:r w:rsidDel="00000000" w:rsidR="00000000" w:rsidRPr="00000000">
        <w:rPr>
          <w:rtl w:val="0"/>
        </w:rPr>
      </w:r>
    </w:p>
    <w:p w:rsidR="00000000" w:rsidDel="00000000" w:rsidP="00000000" w:rsidRDefault="00000000" w:rsidRPr="00000000" w14:paraId="00000917">
      <w:pPr>
        <w:rPr/>
      </w:pPr>
      <w:r w:rsidDel="00000000" w:rsidR="00000000" w:rsidRPr="00000000">
        <w:rPr>
          <w:rtl w:val="0"/>
        </w:rPr>
        <w:t xml:space="preserve">JACK: I’d be up for that.</w:t>
      </w:r>
    </w:p>
    <w:p w:rsidR="00000000" w:rsidDel="00000000" w:rsidP="00000000" w:rsidRDefault="00000000" w:rsidRPr="00000000" w14:paraId="00000918">
      <w:pPr>
        <w:rPr/>
      </w:pPr>
      <w:r w:rsidDel="00000000" w:rsidR="00000000" w:rsidRPr="00000000">
        <w:rPr>
          <w:rtl w:val="0"/>
        </w:rPr>
      </w:r>
    </w:p>
    <w:p w:rsidR="00000000" w:rsidDel="00000000" w:rsidP="00000000" w:rsidRDefault="00000000" w:rsidRPr="00000000" w14:paraId="00000919">
      <w:pPr>
        <w:rPr/>
      </w:pPr>
      <w:r w:rsidDel="00000000" w:rsidR="00000000" w:rsidRPr="00000000">
        <w:rPr>
          <w:rtl w:val="0"/>
        </w:rPr>
        <w:t xml:space="preserve">AUSTIN: Okay, so… You guys go up to the next floor, and… yeah—</w:t>
      </w:r>
    </w:p>
    <w:p w:rsidR="00000000" w:rsidDel="00000000" w:rsidP="00000000" w:rsidRDefault="00000000" w:rsidRPr="00000000" w14:paraId="0000091A">
      <w:pPr>
        <w:rPr/>
      </w:pPr>
      <w:r w:rsidDel="00000000" w:rsidR="00000000" w:rsidRPr="00000000">
        <w:rPr>
          <w:rtl w:val="0"/>
        </w:rPr>
      </w:r>
    </w:p>
    <w:p w:rsidR="00000000" w:rsidDel="00000000" w:rsidP="00000000" w:rsidRDefault="00000000" w:rsidRPr="00000000" w14:paraId="0000091B">
      <w:pPr>
        <w:rPr/>
      </w:pPr>
      <w:r w:rsidDel="00000000" w:rsidR="00000000" w:rsidRPr="00000000">
        <w:rPr>
          <w:rtl w:val="0"/>
        </w:rPr>
        <w:t xml:space="preserve">KEITH: I get a 13 for hummingbird.</w:t>
      </w:r>
    </w:p>
    <w:p w:rsidR="00000000" w:rsidDel="00000000" w:rsidP="00000000" w:rsidRDefault="00000000" w:rsidRPr="00000000" w14:paraId="0000091C">
      <w:pPr>
        <w:rPr/>
      </w:pPr>
      <w:r w:rsidDel="00000000" w:rsidR="00000000" w:rsidRPr="00000000">
        <w:rPr>
          <w:rtl w:val="0"/>
        </w:rPr>
      </w:r>
    </w:p>
    <w:p w:rsidR="00000000" w:rsidDel="00000000" w:rsidP="00000000" w:rsidRDefault="00000000" w:rsidRPr="00000000" w14:paraId="0000091D">
      <w:pPr>
        <w:rPr/>
      </w:pPr>
      <w:r w:rsidDel="00000000" w:rsidR="00000000" w:rsidRPr="00000000">
        <w:rPr>
          <w:rtl w:val="0"/>
        </w:rPr>
        <w:t xml:space="preserve">AUSTIN: Great. You get… three hold or whatever.</w:t>
      </w:r>
    </w:p>
    <w:p w:rsidR="00000000" w:rsidDel="00000000" w:rsidP="00000000" w:rsidRDefault="00000000" w:rsidRPr="00000000" w14:paraId="0000091E">
      <w:pPr>
        <w:rPr/>
      </w:pPr>
      <w:r w:rsidDel="00000000" w:rsidR="00000000" w:rsidRPr="00000000">
        <w:rPr>
          <w:rtl w:val="0"/>
        </w:rPr>
      </w:r>
    </w:p>
    <w:p w:rsidR="00000000" w:rsidDel="00000000" w:rsidP="00000000" w:rsidRDefault="00000000" w:rsidRPr="00000000" w14:paraId="0000091F">
      <w:pPr>
        <w:rPr/>
      </w:pPr>
      <w:r w:rsidDel="00000000" w:rsidR="00000000" w:rsidRPr="00000000">
        <w:rPr>
          <w:rtl w:val="0"/>
        </w:rPr>
        <w:t xml:space="preserve">KEITH: Three hold.</w:t>
      </w:r>
    </w:p>
    <w:p w:rsidR="00000000" w:rsidDel="00000000" w:rsidP="00000000" w:rsidRDefault="00000000" w:rsidRPr="00000000" w14:paraId="00000920">
      <w:pPr>
        <w:rPr/>
      </w:pPr>
      <w:r w:rsidDel="00000000" w:rsidR="00000000" w:rsidRPr="00000000">
        <w:rPr>
          <w:rtl w:val="0"/>
        </w:rPr>
      </w:r>
    </w:p>
    <w:p w:rsidR="00000000" w:rsidDel="00000000" w:rsidP="00000000" w:rsidRDefault="00000000" w:rsidRPr="00000000" w14:paraId="00000921">
      <w:pPr>
        <w:rPr/>
      </w:pPr>
      <w:r w:rsidDel="00000000" w:rsidR="00000000" w:rsidRPr="00000000">
        <w:rPr>
          <w:rtl w:val="0"/>
        </w:rPr>
        <w:t xml:space="preserve">AUSTIN: So as you go up the next floor, you can see almost like where a vault door would have been, and it’s missing, there’s hinges off— there’s hinges where the door would’ve been. And the rest of the room is— what time is it, what time do you guys think it is at this point?</w:t>
      </w:r>
    </w:p>
    <w:p w:rsidR="00000000" w:rsidDel="00000000" w:rsidP="00000000" w:rsidRDefault="00000000" w:rsidRPr="00000000" w14:paraId="00000922">
      <w:pPr>
        <w:rPr/>
      </w:pPr>
      <w:r w:rsidDel="00000000" w:rsidR="00000000" w:rsidRPr="00000000">
        <w:rPr>
          <w:rtl w:val="0"/>
        </w:rPr>
      </w:r>
    </w:p>
    <w:p w:rsidR="00000000" w:rsidDel="00000000" w:rsidP="00000000" w:rsidRDefault="00000000" w:rsidRPr="00000000" w14:paraId="00000923">
      <w:pPr>
        <w:rPr/>
      </w:pPr>
      <w:r w:rsidDel="00000000" w:rsidR="00000000" w:rsidRPr="00000000">
        <w:rPr>
          <w:rtl w:val="0"/>
        </w:rPr>
        <w:t xml:space="preserve">KEITH: Well It was like early afternoon when Hadrian was doing his service, so I thinking that it is now late afternoon, pushing evening.</w:t>
      </w:r>
    </w:p>
    <w:p w:rsidR="00000000" w:rsidDel="00000000" w:rsidP="00000000" w:rsidRDefault="00000000" w:rsidRPr="00000000" w14:paraId="00000924">
      <w:pPr>
        <w:rPr/>
      </w:pPr>
      <w:r w:rsidDel="00000000" w:rsidR="00000000" w:rsidRPr="00000000">
        <w:rPr>
          <w:rtl w:val="0"/>
        </w:rPr>
      </w:r>
    </w:p>
    <w:p w:rsidR="00000000" w:rsidDel="00000000" w:rsidP="00000000" w:rsidRDefault="00000000" w:rsidRPr="00000000" w14:paraId="00000925">
      <w:pPr>
        <w:rPr/>
      </w:pPr>
      <w:r w:rsidDel="00000000" w:rsidR="00000000" w:rsidRPr="00000000">
        <w:rPr>
          <w:rtl w:val="0"/>
        </w:rPr>
        <w:t xml:space="preserve">AUSTIN: Pushing evening. Let’s say it’s sunset.</w:t>
      </w:r>
    </w:p>
    <w:p w:rsidR="00000000" w:rsidDel="00000000" w:rsidP="00000000" w:rsidRDefault="00000000" w:rsidRPr="00000000" w14:paraId="00000926">
      <w:pPr>
        <w:rPr/>
      </w:pPr>
      <w:r w:rsidDel="00000000" w:rsidR="00000000" w:rsidRPr="00000000">
        <w:rPr>
          <w:rtl w:val="0"/>
        </w:rPr>
      </w:r>
    </w:p>
    <w:p w:rsidR="00000000" w:rsidDel="00000000" w:rsidP="00000000" w:rsidRDefault="00000000" w:rsidRPr="00000000" w14:paraId="00000927">
      <w:pPr>
        <w:rPr/>
      </w:pPr>
      <w:r w:rsidDel="00000000" w:rsidR="00000000" w:rsidRPr="00000000">
        <w:rPr>
          <w:rtl w:val="0"/>
        </w:rPr>
        <w:t xml:space="preserve">KEITH: Yeah let’s say it’s four-thirty, five?</w:t>
      </w:r>
    </w:p>
    <w:p w:rsidR="00000000" w:rsidDel="00000000" w:rsidP="00000000" w:rsidRDefault="00000000" w:rsidRPr="00000000" w14:paraId="00000928">
      <w:pPr>
        <w:rPr/>
      </w:pPr>
      <w:r w:rsidDel="00000000" w:rsidR="00000000" w:rsidRPr="00000000">
        <w:rPr>
          <w:rtl w:val="0"/>
        </w:rPr>
      </w:r>
    </w:p>
    <w:p w:rsidR="00000000" w:rsidDel="00000000" w:rsidP="00000000" w:rsidRDefault="00000000" w:rsidRPr="00000000" w14:paraId="00000929">
      <w:pPr>
        <w:rPr/>
      </w:pPr>
      <w:r w:rsidDel="00000000" w:rsidR="00000000" w:rsidRPr="00000000">
        <w:rPr>
          <w:rtl w:val="0"/>
        </w:rPr>
        <w:t xml:space="preserve">ART: Yeah, we had like a bad time exchange last time.</w:t>
      </w:r>
    </w:p>
    <w:p w:rsidR="00000000" w:rsidDel="00000000" w:rsidP="00000000" w:rsidRDefault="00000000" w:rsidRPr="00000000" w14:paraId="0000092A">
      <w:pPr>
        <w:rPr/>
      </w:pPr>
      <w:r w:rsidDel="00000000" w:rsidR="00000000" w:rsidRPr="00000000">
        <w:rPr>
          <w:rtl w:val="0"/>
        </w:rPr>
      </w:r>
    </w:p>
    <w:p w:rsidR="00000000" w:rsidDel="00000000" w:rsidP="00000000" w:rsidRDefault="00000000" w:rsidRPr="00000000" w14:paraId="0000092B">
      <w:pPr>
        <w:rPr/>
      </w:pPr>
      <w:r w:rsidDel="00000000" w:rsidR="00000000" w:rsidRPr="00000000">
        <w:rPr>
          <w:rtl w:val="0"/>
        </w:rPr>
        <w:t xml:space="preserve">AUSTIN: Yeah, we did.</w:t>
      </w:r>
    </w:p>
    <w:p w:rsidR="00000000" w:rsidDel="00000000" w:rsidP="00000000" w:rsidRDefault="00000000" w:rsidRPr="00000000" w14:paraId="0000092C">
      <w:pPr>
        <w:rPr/>
      </w:pPr>
      <w:r w:rsidDel="00000000" w:rsidR="00000000" w:rsidRPr="00000000">
        <w:rPr>
          <w:rtl w:val="0"/>
        </w:rPr>
      </w:r>
    </w:p>
    <w:p w:rsidR="00000000" w:rsidDel="00000000" w:rsidP="00000000" w:rsidRDefault="00000000" w:rsidRPr="00000000" w14:paraId="0000092D">
      <w:pPr>
        <w:rPr/>
      </w:pPr>
      <w:r w:rsidDel="00000000" w:rsidR="00000000" w:rsidRPr="00000000">
        <w:rPr>
          <w:rtl w:val="0"/>
        </w:rPr>
        <w:t xml:space="preserve">ART: Like we said it was a time and thinking back over it later, that didn’t work out.</w:t>
      </w:r>
    </w:p>
    <w:p w:rsidR="00000000" w:rsidDel="00000000" w:rsidP="00000000" w:rsidRDefault="00000000" w:rsidRPr="00000000" w14:paraId="0000092E">
      <w:pPr>
        <w:rPr/>
      </w:pPr>
      <w:r w:rsidDel="00000000" w:rsidR="00000000" w:rsidRPr="00000000">
        <w:rPr>
          <w:rtl w:val="0"/>
        </w:rPr>
      </w:r>
    </w:p>
    <w:p w:rsidR="00000000" w:rsidDel="00000000" w:rsidP="00000000" w:rsidRDefault="00000000" w:rsidRPr="00000000" w14:paraId="0000092F">
      <w:pPr>
        <w:rPr/>
      </w:pPr>
      <w:r w:rsidDel="00000000" w:rsidR="00000000" w:rsidRPr="00000000">
        <w:rPr>
          <w:rtl w:val="0"/>
        </w:rPr>
        <w:t xml:space="preserve">AUSTIN: It wasn’t. Okay, yeah, so let’s say it’s sunset now, is that fair?</w:t>
      </w:r>
    </w:p>
    <w:p w:rsidR="00000000" w:rsidDel="00000000" w:rsidP="00000000" w:rsidRDefault="00000000" w:rsidRPr="00000000" w14:paraId="00000930">
      <w:pPr>
        <w:rPr/>
      </w:pPr>
      <w:r w:rsidDel="00000000" w:rsidR="00000000" w:rsidRPr="00000000">
        <w:rPr>
          <w:rtl w:val="0"/>
        </w:rPr>
      </w:r>
    </w:p>
    <w:p w:rsidR="00000000" w:rsidDel="00000000" w:rsidP="00000000" w:rsidRDefault="00000000" w:rsidRPr="00000000" w14:paraId="00000931">
      <w:pPr>
        <w:rPr/>
      </w:pPr>
      <w:r w:rsidDel="00000000" w:rsidR="00000000" w:rsidRPr="00000000">
        <w:rPr>
          <w:rtl w:val="0"/>
        </w:rPr>
        <w:t xml:space="preserve">ART: Yeah, it’s alright.</w:t>
      </w:r>
    </w:p>
    <w:p w:rsidR="00000000" w:rsidDel="00000000" w:rsidP="00000000" w:rsidRDefault="00000000" w:rsidRPr="00000000" w14:paraId="00000932">
      <w:pPr>
        <w:rPr/>
      </w:pPr>
      <w:r w:rsidDel="00000000" w:rsidR="00000000" w:rsidRPr="00000000">
        <w:rPr>
          <w:rtl w:val="0"/>
        </w:rPr>
      </w:r>
    </w:p>
    <w:p w:rsidR="00000000" w:rsidDel="00000000" w:rsidP="00000000" w:rsidRDefault="00000000" w:rsidRPr="00000000" w14:paraId="00000933">
      <w:pPr>
        <w:rPr/>
      </w:pPr>
      <w:r w:rsidDel="00000000" w:rsidR="00000000" w:rsidRPr="00000000">
        <w:rPr>
          <w:rtl w:val="0"/>
        </w:rPr>
        <w:t xml:space="preserve">KEITH: Yeah.</w:t>
      </w:r>
    </w:p>
    <w:p w:rsidR="00000000" w:rsidDel="00000000" w:rsidP="00000000" w:rsidRDefault="00000000" w:rsidRPr="00000000" w14:paraId="00000934">
      <w:pPr>
        <w:rPr/>
      </w:pPr>
      <w:r w:rsidDel="00000000" w:rsidR="00000000" w:rsidRPr="00000000">
        <w:rPr>
          <w:rtl w:val="0"/>
        </w:rPr>
      </w:r>
    </w:p>
    <w:p w:rsidR="00000000" w:rsidDel="00000000" w:rsidP="00000000" w:rsidRDefault="00000000" w:rsidRPr="00000000" w14:paraId="00000935">
      <w:pPr>
        <w:rPr/>
      </w:pPr>
      <w:r w:rsidDel="00000000" w:rsidR="00000000" w:rsidRPr="00000000">
        <w:rPr>
          <w:rtl w:val="0"/>
        </w:rPr>
        <w:t xml:space="preserve">AUSTIN: Okay, so the sun is setting and you know that because there’s no roof on this floor. There used to be a roof. There used to be a lot of things. I mean, there’s a roof on this floor, but it’s actually on the floor, you can see cracks running up and down the walls of this octogonal room — the tower takes on another octogonal shape — and there are stairs leading up the sides of the walls, and at a certain height the walls kind of fall away and there’s no ceiling. At the very top of the stairs there is a little platform that blocks some of the sun and seems to be, kind of, the one remaining room there. There’s also spread — so, spread among the bottom of the floor is a bunch of gold and gems — this was a place where important things were kept. They seem like — this is where they were. There’s a lot of stuff here, it would take you a lot to carry it back, but there are like some chests that you could totally grab, if you wanted to slog down the whole tower again with it, bringing it with you. So then there’s the stairway up. Uh… What are you, what are you doing?</w:t>
      </w:r>
    </w:p>
    <w:p w:rsidR="00000000" w:rsidDel="00000000" w:rsidP="00000000" w:rsidRDefault="00000000" w:rsidRPr="00000000" w14:paraId="00000936">
      <w:pPr>
        <w:rPr/>
      </w:pPr>
      <w:r w:rsidDel="00000000" w:rsidR="00000000" w:rsidRPr="00000000">
        <w:rPr>
          <w:rtl w:val="0"/>
        </w:rPr>
      </w:r>
    </w:p>
    <w:p w:rsidR="00000000" w:rsidDel="00000000" w:rsidP="00000000" w:rsidRDefault="00000000" w:rsidRPr="00000000" w14:paraId="00000937">
      <w:pPr>
        <w:rPr/>
      </w:pPr>
      <w:r w:rsidDel="00000000" w:rsidR="00000000" w:rsidRPr="00000000">
        <w:rPr>
          <w:rtl w:val="0"/>
        </w:rPr>
        <w:t xml:space="preserve">JACK: Um...</w:t>
      </w:r>
    </w:p>
    <w:p w:rsidR="00000000" w:rsidDel="00000000" w:rsidP="00000000" w:rsidRDefault="00000000" w:rsidRPr="00000000" w14:paraId="00000938">
      <w:pPr>
        <w:rPr/>
      </w:pPr>
      <w:r w:rsidDel="00000000" w:rsidR="00000000" w:rsidRPr="00000000">
        <w:rPr>
          <w:rtl w:val="0"/>
        </w:rPr>
      </w:r>
    </w:p>
    <w:p w:rsidR="00000000" w:rsidDel="00000000" w:rsidP="00000000" w:rsidRDefault="00000000" w:rsidRPr="00000000" w14:paraId="00000939">
      <w:pPr>
        <w:rPr/>
      </w:pPr>
      <w:r w:rsidDel="00000000" w:rsidR="00000000" w:rsidRPr="00000000">
        <w:rPr>
          <w:rtl w:val="0"/>
        </w:rPr>
        <w:t xml:space="preserve">KEITH: Um… I want to look in the chest.</w:t>
      </w:r>
    </w:p>
    <w:p w:rsidR="00000000" w:rsidDel="00000000" w:rsidP="00000000" w:rsidRDefault="00000000" w:rsidRPr="00000000" w14:paraId="0000093A">
      <w:pPr>
        <w:rPr/>
      </w:pPr>
      <w:r w:rsidDel="00000000" w:rsidR="00000000" w:rsidRPr="00000000">
        <w:rPr>
          <w:rtl w:val="0"/>
        </w:rPr>
      </w:r>
    </w:p>
    <w:p w:rsidR="00000000" w:rsidDel="00000000" w:rsidP="00000000" w:rsidRDefault="00000000" w:rsidRPr="00000000" w14:paraId="0000093B">
      <w:pPr>
        <w:rPr/>
      </w:pPr>
      <w:r w:rsidDel="00000000" w:rsidR="00000000" w:rsidRPr="00000000">
        <w:rPr>
          <w:rtl w:val="0"/>
        </w:rPr>
        <w:t xml:space="preserve">AUSTIN: Yeah, there’s gold and gems and… this is—</w:t>
      </w:r>
    </w:p>
    <w:p w:rsidR="00000000" w:rsidDel="00000000" w:rsidP="00000000" w:rsidRDefault="00000000" w:rsidRPr="00000000" w14:paraId="0000093C">
      <w:pPr>
        <w:rPr/>
      </w:pPr>
      <w:r w:rsidDel="00000000" w:rsidR="00000000" w:rsidRPr="00000000">
        <w:rPr>
          <w:rtl w:val="0"/>
        </w:rPr>
      </w:r>
    </w:p>
    <w:p w:rsidR="00000000" w:rsidDel="00000000" w:rsidP="00000000" w:rsidRDefault="00000000" w:rsidRPr="00000000" w14:paraId="0000093D">
      <w:pPr>
        <w:rPr/>
      </w:pPr>
      <w:r w:rsidDel="00000000" w:rsidR="00000000" w:rsidRPr="00000000">
        <w:rPr>
          <w:rtl w:val="0"/>
        </w:rPr>
        <w:t xml:space="preserve">KEITH: Okay, there’s nothing— there’s nothing but gold and gems?</w:t>
      </w:r>
    </w:p>
    <w:p w:rsidR="00000000" w:rsidDel="00000000" w:rsidP="00000000" w:rsidRDefault="00000000" w:rsidRPr="00000000" w14:paraId="0000093E">
      <w:pPr>
        <w:rPr/>
      </w:pPr>
      <w:r w:rsidDel="00000000" w:rsidR="00000000" w:rsidRPr="00000000">
        <w:rPr>
          <w:rtl w:val="0"/>
        </w:rPr>
      </w:r>
    </w:p>
    <w:p w:rsidR="00000000" w:rsidDel="00000000" w:rsidP="00000000" w:rsidRDefault="00000000" w:rsidRPr="00000000" w14:paraId="0000093F">
      <w:pPr>
        <w:rPr/>
      </w:pPr>
      <w:r w:rsidDel="00000000" w:rsidR="00000000" w:rsidRPr="00000000">
        <w:rPr>
          <w:rtl w:val="0"/>
        </w:rPr>
        <w:t xml:space="preserve">AUSTIN: Um, yeah that’s all there is.</w:t>
      </w:r>
    </w:p>
    <w:p w:rsidR="00000000" w:rsidDel="00000000" w:rsidP="00000000" w:rsidRDefault="00000000" w:rsidRPr="00000000" w14:paraId="00000940">
      <w:pPr>
        <w:rPr/>
      </w:pPr>
      <w:r w:rsidDel="00000000" w:rsidR="00000000" w:rsidRPr="00000000">
        <w:rPr>
          <w:rtl w:val="0"/>
        </w:rPr>
      </w:r>
    </w:p>
    <w:p w:rsidR="00000000" w:rsidDel="00000000" w:rsidP="00000000" w:rsidRDefault="00000000" w:rsidRPr="00000000" w14:paraId="00000941">
      <w:pPr>
        <w:rPr/>
      </w:pPr>
      <w:r w:rsidDel="00000000" w:rsidR="00000000" w:rsidRPr="00000000">
        <w:rPr>
          <w:rtl w:val="0"/>
        </w:rPr>
        <w:t xml:space="preserve">KEITH (overlapping AUSTIN): Nothing but </w:t>
      </w:r>
      <w:r w:rsidDel="00000000" w:rsidR="00000000" w:rsidRPr="00000000">
        <w:rPr>
          <w:i w:val="1"/>
          <w:rtl w:val="0"/>
        </w:rPr>
        <w:t xml:space="preserve">gold</w:t>
      </w:r>
      <w:r w:rsidDel="00000000" w:rsidR="00000000" w:rsidRPr="00000000">
        <w:rPr>
          <w:rtl w:val="0"/>
        </w:rPr>
        <w:t xml:space="preserve"> and </w:t>
      </w:r>
      <w:r w:rsidDel="00000000" w:rsidR="00000000" w:rsidRPr="00000000">
        <w:rPr>
          <w:i w:val="1"/>
          <w:rtl w:val="0"/>
        </w:rPr>
        <w:t xml:space="preserve">gems</w:t>
      </w:r>
      <w:r w:rsidDel="00000000" w:rsidR="00000000" w:rsidRPr="00000000">
        <w:rPr>
          <w:rtl w:val="0"/>
        </w:rPr>
        <w:t xml:space="preserve">?</w:t>
      </w:r>
    </w:p>
    <w:p w:rsidR="00000000" w:rsidDel="00000000" w:rsidP="00000000" w:rsidRDefault="00000000" w:rsidRPr="00000000" w14:paraId="00000942">
      <w:pPr>
        <w:rPr/>
      </w:pPr>
      <w:r w:rsidDel="00000000" w:rsidR="00000000" w:rsidRPr="00000000">
        <w:rPr>
          <w:rtl w:val="0"/>
        </w:rPr>
      </w:r>
    </w:p>
    <w:p w:rsidR="00000000" w:rsidDel="00000000" w:rsidP="00000000" w:rsidRDefault="00000000" w:rsidRPr="00000000" w14:paraId="00000943">
      <w:pPr>
        <w:rPr>
          <w:i w:val="1"/>
        </w:rPr>
      </w:pPr>
      <w:r w:rsidDel="00000000" w:rsidR="00000000" w:rsidRPr="00000000">
        <w:rPr>
          <w:rtl w:val="0"/>
        </w:rPr>
        <w:t xml:space="preserve">AUSTIN: There’s only </w:t>
      </w:r>
      <w:r w:rsidDel="00000000" w:rsidR="00000000" w:rsidRPr="00000000">
        <w:rPr>
          <w:i w:val="1"/>
          <w:rtl w:val="0"/>
        </w:rPr>
        <w:t xml:space="preserve">gold</w:t>
      </w:r>
      <w:r w:rsidDel="00000000" w:rsidR="00000000" w:rsidRPr="00000000">
        <w:rPr>
          <w:rtl w:val="0"/>
        </w:rPr>
        <w:t xml:space="preserve"> and </w:t>
      </w:r>
      <w:r w:rsidDel="00000000" w:rsidR="00000000" w:rsidRPr="00000000">
        <w:rPr>
          <w:i w:val="1"/>
          <w:rtl w:val="0"/>
        </w:rPr>
        <w:t xml:space="preserve">gems?</w:t>
      </w:r>
    </w:p>
    <w:p w:rsidR="00000000" w:rsidDel="00000000" w:rsidP="00000000" w:rsidRDefault="00000000" w:rsidRPr="00000000" w14:paraId="00000944">
      <w:pPr>
        <w:rPr/>
      </w:pPr>
      <w:r w:rsidDel="00000000" w:rsidR="00000000" w:rsidRPr="00000000">
        <w:rPr>
          <w:rtl w:val="0"/>
        </w:rPr>
      </w:r>
    </w:p>
    <w:p w:rsidR="00000000" w:rsidDel="00000000" w:rsidP="00000000" w:rsidRDefault="00000000" w:rsidRPr="00000000" w14:paraId="00000945">
      <w:pPr>
        <w:rPr/>
      </w:pPr>
      <w:r w:rsidDel="00000000" w:rsidR="00000000" w:rsidRPr="00000000">
        <w:rPr>
          <w:rtl w:val="0"/>
        </w:rPr>
        <w:t xml:space="preserve">KEITH: There’s only gold and gems?</w:t>
      </w:r>
    </w:p>
    <w:p w:rsidR="00000000" w:rsidDel="00000000" w:rsidP="00000000" w:rsidRDefault="00000000" w:rsidRPr="00000000" w14:paraId="00000946">
      <w:pPr>
        <w:rPr/>
      </w:pPr>
      <w:r w:rsidDel="00000000" w:rsidR="00000000" w:rsidRPr="00000000">
        <w:rPr>
          <w:rtl w:val="0"/>
        </w:rPr>
      </w:r>
    </w:p>
    <w:p w:rsidR="00000000" w:rsidDel="00000000" w:rsidP="00000000" w:rsidRDefault="00000000" w:rsidRPr="00000000" w14:paraId="00000947">
      <w:pPr>
        <w:rPr/>
      </w:pPr>
      <w:r w:rsidDel="00000000" w:rsidR="00000000" w:rsidRPr="00000000">
        <w:rPr>
          <w:rtl w:val="0"/>
        </w:rPr>
        <w:t xml:space="preserve">AUSTIN: It’s gold. It’s gold, but here’s the thing — wait, one second, here’s a thing — what are you, what do you use now for money? I don’t think it’s gold, you probably used to use gold as a society, but what’s money look like in the Berg?</w:t>
      </w:r>
    </w:p>
    <w:p w:rsidR="00000000" w:rsidDel="00000000" w:rsidP="00000000" w:rsidRDefault="00000000" w:rsidRPr="00000000" w14:paraId="00000948">
      <w:pPr>
        <w:rPr/>
      </w:pPr>
      <w:r w:rsidDel="00000000" w:rsidR="00000000" w:rsidRPr="00000000">
        <w:rPr>
          <w:rtl w:val="0"/>
        </w:rPr>
      </w:r>
    </w:p>
    <w:p w:rsidR="00000000" w:rsidDel="00000000" w:rsidP="00000000" w:rsidRDefault="00000000" w:rsidRPr="00000000" w14:paraId="00000949">
      <w:pPr>
        <w:rPr/>
      </w:pPr>
      <w:r w:rsidDel="00000000" w:rsidR="00000000" w:rsidRPr="00000000">
        <w:rPr>
          <w:rtl w:val="0"/>
        </w:rPr>
        <w:t xml:space="preserve">JACK: Caps. [AUSTIN laughs]</w:t>
      </w:r>
    </w:p>
    <w:p w:rsidR="00000000" w:rsidDel="00000000" w:rsidP="00000000" w:rsidRDefault="00000000" w:rsidRPr="00000000" w14:paraId="0000094A">
      <w:pPr>
        <w:rPr/>
      </w:pPr>
      <w:r w:rsidDel="00000000" w:rsidR="00000000" w:rsidRPr="00000000">
        <w:rPr>
          <w:rtl w:val="0"/>
        </w:rPr>
      </w:r>
    </w:p>
    <w:p w:rsidR="00000000" w:rsidDel="00000000" w:rsidP="00000000" w:rsidRDefault="00000000" w:rsidRPr="00000000" w14:paraId="0000094B">
      <w:pPr>
        <w:rPr/>
      </w:pPr>
      <w:r w:rsidDel="00000000" w:rsidR="00000000" w:rsidRPr="00000000">
        <w:rPr>
          <w:rtl w:val="0"/>
        </w:rPr>
        <w:t xml:space="preserve">NICK: Fish bones.</w:t>
      </w:r>
    </w:p>
    <w:p w:rsidR="00000000" w:rsidDel="00000000" w:rsidP="00000000" w:rsidRDefault="00000000" w:rsidRPr="00000000" w14:paraId="0000094C">
      <w:pPr>
        <w:rPr/>
      </w:pPr>
      <w:r w:rsidDel="00000000" w:rsidR="00000000" w:rsidRPr="00000000">
        <w:rPr>
          <w:rtl w:val="0"/>
        </w:rPr>
      </w:r>
    </w:p>
    <w:p w:rsidR="00000000" w:rsidDel="00000000" w:rsidP="00000000" w:rsidRDefault="00000000" w:rsidRPr="00000000" w14:paraId="0000094D">
      <w:pPr>
        <w:rPr/>
      </w:pPr>
      <w:r w:rsidDel="00000000" w:rsidR="00000000" w:rsidRPr="00000000">
        <w:rPr>
          <w:rtl w:val="0"/>
        </w:rPr>
        <w:t xml:space="preserve">KEITH: Um… </w:t>
      </w:r>
    </w:p>
    <w:p w:rsidR="00000000" w:rsidDel="00000000" w:rsidP="00000000" w:rsidRDefault="00000000" w:rsidRPr="00000000" w14:paraId="0000094E">
      <w:pPr>
        <w:rPr/>
      </w:pPr>
      <w:r w:rsidDel="00000000" w:rsidR="00000000" w:rsidRPr="00000000">
        <w:rPr>
          <w:rtl w:val="0"/>
        </w:rPr>
      </w:r>
    </w:p>
    <w:p w:rsidR="00000000" w:rsidDel="00000000" w:rsidP="00000000" w:rsidRDefault="00000000" w:rsidRPr="00000000" w14:paraId="0000094F">
      <w:pPr>
        <w:rPr/>
      </w:pPr>
      <w:r w:rsidDel="00000000" w:rsidR="00000000" w:rsidRPr="00000000">
        <w:rPr>
          <w:rtl w:val="0"/>
        </w:rPr>
        <w:t xml:space="preserve">AUSTIN: Sure. Y’know, it’s like… What about— hold on— </w:t>
      </w:r>
    </w:p>
    <w:p w:rsidR="00000000" w:rsidDel="00000000" w:rsidP="00000000" w:rsidRDefault="00000000" w:rsidRPr="00000000" w14:paraId="00000950">
      <w:pPr>
        <w:rPr/>
      </w:pPr>
      <w:r w:rsidDel="00000000" w:rsidR="00000000" w:rsidRPr="00000000">
        <w:rPr>
          <w:rtl w:val="0"/>
        </w:rPr>
      </w:r>
    </w:p>
    <w:p w:rsidR="00000000" w:rsidDel="00000000" w:rsidP="00000000" w:rsidRDefault="00000000" w:rsidRPr="00000000" w14:paraId="00000951">
      <w:pPr>
        <w:rPr/>
      </w:pPr>
      <w:r w:rsidDel="00000000" w:rsidR="00000000" w:rsidRPr="00000000">
        <w:rPr>
          <w:rtl w:val="0"/>
        </w:rPr>
        <w:t xml:space="preserve">ART: Ugh… that’s not…</w:t>
      </w:r>
    </w:p>
    <w:p w:rsidR="00000000" w:rsidDel="00000000" w:rsidP="00000000" w:rsidRDefault="00000000" w:rsidRPr="00000000" w14:paraId="00000952">
      <w:pPr>
        <w:rPr/>
      </w:pPr>
      <w:r w:rsidDel="00000000" w:rsidR="00000000" w:rsidRPr="00000000">
        <w:rPr>
          <w:rtl w:val="0"/>
        </w:rPr>
      </w:r>
    </w:p>
    <w:p w:rsidR="00000000" w:rsidDel="00000000" w:rsidP="00000000" w:rsidRDefault="00000000" w:rsidRPr="00000000" w14:paraId="00000953">
      <w:pPr>
        <w:rPr/>
      </w:pPr>
      <w:r w:rsidDel="00000000" w:rsidR="00000000" w:rsidRPr="00000000">
        <w:rPr>
          <w:rtl w:val="0"/>
        </w:rPr>
        <w:t xml:space="preserve">ALI: Maybe it’s just like a cheaper metal.</w:t>
      </w:r>
    </w:p>
    <w:p w:rsidR="00000000" w:rsidDel="00000000" w:rsidP="00000000" w:rsidRDefault="00000000" w:rsidRPr="00000000" w14:paraId="00000954">
      <w:pPr>
        <w:rPr/>
      </w:pPr>
      <w:r w:rsidDel="00000000" w:rsidR="00000000" w:rsidRPr="00000000">
        <w:rPr>
          <w:rtl w:val="0"/>
        </w:rPr>
      </w:r>
    </w:p>
    <w:p w:rsidR="00000000" w:rsidDel="00000000" w:rsidP="00000000" w:rsidRDefault="00000000" w:rsidRPr="00000000" w14:paraId="00000955">
      <w:pPr>
        <w:rPr/>
      </w:pPr>
      <w:r w:rsidDel="00000000" w:rsidR="00000000" w:rsidRPr="00000000">
        <w:rPr>
          <w:rtl w:val="0"/>
        </w:rPr>
        <w:t xml:space="preserve">ART (overlapping ALI): That’s gross.</w:t>
      </w:r>
    </w:p>
    <w:p w:rsidR="00000000" w:rsidDel="00000000" w:rsidP="00000000" w:rsidRDefault="00000000" w:rsidRPr="00000000" w14:paraId="00000956">
      <w:pPr>
        <w:rPr/>
      </w:pPr>
      <w:r w:rsidDel="00000000" w:rsidR="00000000" w:rsidRPr="00000000">
        <w:rPr>
          <w:rtl w:val="0"/>
        </w:rPr>
      </w:r>
    </w:p>
    <w:p w:rsidR="00000000" w:rsidDel="00000000" w:rsidP="00000000" w:rsidRDefault="00000000" w:rsidRPr="00000000" w14:paraId="00000957">
      <w:pPr>
        <w:rPr/>
      </w:pPr>
      <w:r w:rsidDel="00000000" w:rsidR="00000000" w:rsidRPr="00000000">
        <w:rPr>
          <w:rtl w:val="0"/>
        </w:rPr>
        <w:t xml:space="preserve">AUSTIN (overlapping ALI): Fish bones?</w:t>
      </w:r>
    </w:p>
    <w:p w:rsidR="00000000" w:rsidDel="00000000" w:rsidP="00000000" w:rsidRDefault="00000000" w:rsidRPr="00000000" w14:paraId="00000958">
      <w:pPr>
        <w:rPr/>
      </w:pPr>
      <w:r w:rsidDel="00000000" w:rsidR="00000000" w:rsidRPr="00000000">
        <w:rPr>
          <w:rtl w:val="0"/>
        </w:rPr>
      </w:r>
    </w:p>
    <w:p w:rsidR="00000000" w:rsidDel="00000000" w:rsidP="00000000" w:rsidRDefault="00000000" w:rsidRPr="00000000" w14:paraId="00000959">
      <w:pPr>
        <w:rPr/>
      </w:pPr>
      <w:r w:rsidDel="00000000" w:rsidR="00000000" w:rsidRPr="00000000">
        <w:rPr>
          <w:rtl w:val="0"/>
        </w:rPr>
        <w:t xml:space="preserve">KEITH (overlapping ALI): Fish bones are very brittle. [NICK and ALI laugh]</w:t>
      </w:r>
    </w:p>
    <w:p w:rsidR="00000000" w:rsidDel="00000000" w:rsidP="00000000" w:rsidRDefault="00000000" w:rsidRPr="00000000" w14:paraId="0000095A">
      <w:pPr>
        <w:rPr/>
      </w:pPr>
      <w:r w:rsidDel="00000000" w:rsidR="00000000" w:rsidRPr="00000000">
        <w:rPr>
          <w:rtl w:val="0"/>
        </w:rPr>
      </w:r>
    </w:p>
    <w:p w:rsidR="00000000" w:rsidDel="00000000" w:rsidP="00000000" w:rsidRDefault="00000000" w:rsidRPr="00000000" w14:paraId="0000095B">
      <w:pPr>
        <w:rPr/>
      </w:pPr>
      <w:r w:rsidDel="00000000" w:rsidR="00000000" w:rsidRPr="00000000">
        <w:rPr>
          <w:rtl w:val="0"/>
        </w:rPr>
        <w:t xml:space="preserve">NICK: [???] is more expensive.</w:t>
      </w:r>
    </w:p>
    <w:p w:rsidR="00000000" w:rsidDel="00000000" w:rsidP="00000000" w:rsidRDefault="00000000" w:rsidRPr="00000000" w14:paraId="0000095C">
      <w:pPr>
        <w:rPr/>
      </w:pPr>
      <w:r w:rsidDel="00000000" w:rsidR="00000000" w:rsidRPr="00000000">
        <w:rPr>
          <w:rtl w:val="0"/>
        </w:rPr>
      </w:r>
    </w:p>
    <w:p w:rsidR="00000000" w:rsidDel="00000000" w:rsidP="00000000" w:rsidRDefault="00000000" w:rsidRPr="00000000" w14:paraId="0000095D">
      <w:pPr>
        <w:rPr/>
      </w:pPr>
      <w:r w:rsidDel="00000000" w:rsidR="00000000" w:rsidRPr="00000000">
        <w:rPr>
          <w:rtl w:val="0"/>
        </w:rPr>
        <w:t xml:space="preserve">KEITH: Super brittle.</w:t>
      </w:r>
    </w:p>
    <w:p w:rsidR="00000000" w:rsidDel="00000000" w:rsidP="00000000" w:rsidRDefault="00000000" w:rsidRPr="00000000" w14:paraId="0000095E">
      <w:pPr>
        <w:rPr/>
      </w:pPr>
      <w:r w:rsidDel="00000000" w:rsidR="00000000" w:rsidRPr="00000000">
        <w:rPr>
          <w:rtl w:val="0"/>
        </w:rPr>
      </w:r>
    </w:p>
    <w:p w:rsidR="00000000" w:rsidDel="00000000" w:rsidP="00000000" w:rsidRDefault="00000000" w:rsidRPr="00000000" w14:paraId="0000095F">
      <w:pPr>
        <w:rPr/>
      </w:pPr>
      <w:r w:rsidDel="00000000" w:rsidR="00000000" w:rsidRPr="00000000">
        <w:rPr>
          <w:rtl w:val="0"/>
        </w:rPr>
        <w:t xml:space="preserve">JACK: What about maybe like some sort of small scale scrimshaw, like, tiny… tiny whalebone circles.</w:t>
      </w:r>
    </w:p>
    <w:p w:rsidR="00000000" w:rsidDel="00000000" w:rsidP="00000000" w:rsidRDefault="00000000" w:rsidRPr="00000000" w14:paraId="00000960">
      <w:pPr>
        <w:rPr/>
      </w:pPr>
      <w:r w:rsidDel="00000000" w:rsidR="00000000" w:rsidRPr="00000000">
        <w:rPr>
          <w:rtl w:val="0"/>
        </w:rPr>
      </w:r>
    </w:p>
    <w:p w:rsidR="00000000" w:rsidDel="00000000" w:rsidP="00000000" w:rsidRDefault="00000000" w:rsidRPr="00000000" w14:paraId="00000961">
      <w:pPr>
        <w:rPr/>
      </w:pPr>
      <w:r w:rsidDel="00000000" w:rsidR="00000000" w:rsidRPr="00000000">
        <w:rPr>
          <w:rtl w:val="0"/>
        </w:rPr>
        <w:t xml:space="preserve">AUSTIN: That’s like what they historically, were totally fishbone currencies… and like bony, yeah…</w:t>
      </w:r>
    </w:p>
    <w:p w:rsidR="00000000" w:rsidDel="00000000" w:rsidP="00000000" w:rsidRDefault="00000000" w:rsidRPr="00000000" w14:paraId="00000962">
      <w:pPr>
        <w:rPr/>
      </w:pPr>
      <w:r w:rsidDel="00000000" w:rsidR="00000000" w:rsidRPr="00000000">
        <w:rPr>
          <w:rtl w:val="0"/>
        </w:rPr>
      </w:r>
    </w:p>
    <w:p w:rsidR="00000000" w:rsidDel="00000000" w:rsidP="00000000" w:rsidRDefault="00000000" w:rsidRPr="00000000" w14:paraId="00000963">
      <w:pPr>
        <w:rPr/>
      </w:pPr>
      <w:r w:rsidDel="00000000" w:rsidR="00000000" w:rsidRPr="00000000">
        <w:rPr>
          <w:rtl w:val="0"/>
        </w:rPr>
        <w:t xml:space="preserve">NICK: [???]</w:t>
      </w:r>
    </w:p>
    <w:p w:rsidR="00000000" w:rsidDel="00000000" w:rsidP="00000000" w:rsidRDefault="00000000" w:rsidRPr="00000000" w14:paraId="00000964">
      <w:pPr>
        <w:rPr/>
      </w:pPr>
      <w:r w:rsidDel="00000000" w:rsidR="00000000" w:rsidRPr="00000000">
        <w:rPr>
          <w:rtl w:val="0"/>
        </w:rPr>
      </w:r>
    </w:p>
    <w:p w:rsidR="00000000" w:rsidDel="00000000" w:rsidP="00000000" w:rsidRDefault="00000000" w:rsidRPr="00000000" w14:paraId="00000965">
      <w:pPr>
        <w:rPr/>
      </w:pPr>
      <w:r w:rsidDel="00000000" w:rsidR="00000000" w:rsidRPr="00000000">
        <w:rPr>
          <w:rtl w:val="0"/>
        </w:rPr>
        <w:t xml:space="preserve">JACK: Yeah, I guess when I think about fishbones like here’s a tiny ribcage or something, or like a, a little bony circle, almost like a poker chip. </w:t>
      </w:r>
    </w:p>
    <w:p w:rsidR="00000000" w:rsidDel="00000000" w:rsidP="00000000" w:rsidRDefault="00000000" w:rsidRPr="00000000" w14:paraId="00000966">
      <w:pPr>
        <w:rPr/>
      </w:pPr>
      <w:r w:rsidDel="00000000" w:rsidR="00000000" w:rsidRPr="00000000">
        <w:rPr>
          <w:rtl w:val="0"/>
        </w:rPr>
      </w:r>
    </w:p>
    <w:p w:rsidR="00000000" w:rsidDel="00000000" w:rsidP="00000000" w:rsidRDefault="00000000" w:rsidRPr="00000000" w14:paraId="00000967">
      <w:pPr>
        <w:rPr/>
      </w:pPr>
      <w:r w:rsidDel="00000000" w:rsidR="00000000" w:rsidRPr="00000000">
        <w:rPr>
          <w:rtl w:val="0"/>
        </w:rPr>
        <w:t xml:space="preserve">NICK: Yeah. Yeah.</w:t>
      </w:r>
    </w:p>
    <w:p w:rsidR="00000000" w:rsidDel="00000000" w:rsidP="00000000" w:rsidRDefault="00000000" w:rsidRPr="00000000" w14:paraId="00000968">
      <w:pPr>
        <w:rPr/>
      </w:pPr>
      <w:r w:rsidDel="00000000" w:rsidR="00000000" w:rsidRPr="00000000">
        <w:rPr>
          <w:rtl w:val="0"/>
        </w:rPr>
      </w:r>
    </w:p>
    <w:p w:rsidR="00000000" w:rsidDel="00000000" w:rsidP="00000000" w:rsidRDefault="00000000" w:rsidRPr="00000000" w14:paraId="00000969">
      <w:pPr>
        <w:rPr/>
      </w:pPr>
      <w:r w:rsidDel="00000000" w:rsidR="00000000" w:rsidRPr="00000000">
        <w:rPr>
          <w:rtl w:val="0"/>
        </w:rPr>
        <w:t xml:space="preserve">JACK: With something carved into it. </w:t>
      </w:r>
    </w:p>
    <w:p w:rsidR="00000000" w:rsidDel="00000000" w:rsidP="00000000" w:rsidRDefault="00000000" w:rsidRPr="00000000" w14:paraId="0000096A">
      <w:pPr>
        <w:rPr/>
      </w:pPr>
      <w:r w:rsidDel="00000000" w:rsidR="00000000" w:rsidRPr="00000000">
        <w:rPr>
          <w:rtl w:val="0"/>
        </w:rPr>
      </w:r>
    </w:p>
    <w:p w:rsidR="00000000" w:rsidDel="00000000" w:rsidP="00000000" w:rsidRDefault="00000000" w:rsidRPr="00000000" w14:paraId="0000096B">
      <w:pPr>
        <w:rPr/>
      </w:pPr>
      <w:r w:rsidDel="00000000" w:rsidR="00000000" w:rsidRPr="00000000">
        <w:rPr>
          <w:rtl w:val="0"/>
        </w:rPr>
        <w:t xml:space="preserve">NICK: When I said fish bones, I was thinking of those things that are, I guess they’re whale bones, from Dishonored, that you pick up, like those little whale bone charms?</w:t>
      </w:r>
    </w:p>
    <w:p w:rsidR="00000000" w:rsidDel="00000000" w:rsidP="00000000" w:rsidRDefault="00000000" w:rsidRPr="00000000" w14:paraId="0000096C">
      <w:pPr>
        <w:rPr/>
      </w:pPr>
      <w:r w:rsidDel="00000000" w:rsidR="00000000" w:rsidRPr="00000000">
        <w:rPr>
          <w:rtl w:val="0"/>
        </w:rPr>
      </w:r>
    </w:p>
    <w:p w:rsidR="00000000" w:rsidDel="00000000" w:rsidP="00000000" w:rsidRDefault="00000000" w:rsidRPr="00000000" w14:paraId="0000096D">
      <w:pPr>
        <w:rPr/>
      </w:pPr>
      <w:r w:rsidDel="00000000" w:rsidR="00000000" w:rsidRPr="00000000">
        <w:rPr>
          <w:rtl w:val="0"/>
        </w:rPr>
        <w:t xml:space="preserve">AUSTIN: Yeah.</w:t>
      </w:r>
    </w:p>
    <w:p w:rsidR="00000000" w:rsidDel="00000000" w:rsidP="00000000" w:rsidRDefault="00000000" w:rsidRPr="00000000" w14:paraId="0000096E">
      <w:pPr>
        <w:rPr/>
      </w:pPr>
      <w:r w:rsidDel="00000000" w:rsidR="00000000" w:rsidRPr="00000000">
        <w:rPr>
          <w:rtl w:val="0"/>
        </w:rPr>
      </w:r>
    </w:p>
    <w:p w:rsidR="00000000" w:rsidDel="00000000" w:rsidP="00000000" w:rsidRDefault="00000000" w:rsidRPr="00000000" w14:paraId="0000096F">
      <w:pPr>
        <w:rPr/>
      </w:pPr>
      <w:r w:rsidDel="00000000" w:rsidR="00000000" w:rsidRPr="00000000">
        <w:rPr>
          <w:rtl w:val="0"/>
        </w:rPr>
        <w:t xml:space="preserve">JACK: Yeah, almost like those little runes, yeah.</w:t>
      </w:r>
    </w:p>
    <w:p w:rsidR="00000000" w:rsidDel="00000000" w:rsidP="00000000" w:rsidRDefault="00000000" w:rsidRPr="00000000" w14:paraId="00000970">
      <w:pPr>
        <w:rPr/>
      </w:pPr>
      <w:r w:rsidDel="00000000" w:rsidR="00000000" w:rsidRPr="00000000">
        <w:rPr>
          <w:rtl w:val="0"/>
        </w:rPr>
      </w:r>
    </w:p>
    <w:p w:rsidR="00000000" w:rsidDel="00000000" w:rsidP="00000000" w:rsidRDefault="00000000" w:rsidRPr="00000000" w14:paraId="00000971">
      <w:pPr>
        <w:rPr/>
      </w:pPr>
      <w:r w:rsidDel="00000000" w:rsidR="00000000" w:rsidRPr="00000000">
        <w:rPr>
          <w:rtl w:val="0"/>
        </w:rPr>
        <w:t xml:space="preserve">KEITH: Okay, I was thinking of when you are eating whitefish and you’re like, oup! There’s a fish bone in here! [AUSTIN and ALI laugh]</w:t>
      </w:r>
    </w:p>
    <w:p w:rsidR="00000000" w:rsidDel="00000000" w:rsidP="00000000" w:rsidRDefault="00000000" w:rsidRPr="00000000" w14:paraId="00000972">
      <w:pPr>
        <w:rPr/>
      </w:pPr>
      <w:r w:rsidDel="00000000" w:rsidR="00000000" w:rsidRPr="00000000">
        <w:rPr>
          <w:rtl w:val="0"/>
        </w:rPr>
      </w:r>
    </w:p>
    <w:p w:rsidR="00000000" w:rsidDel="00000000" w:rsidP="00000000" w:rsidRDefault="00000000" w:rsidRPr="00000000" w14:paraId="00000973">
      <w:pPr>
        <w:rPr/>
      </w:pPr>
      <w:r w:rsidDel="00000000" w:rsidR="00000000" w:rsidRPr="00000000">
        <w:rPr>
          <w:rtl w:val="0"/>
        </w:rPr>
        <w:t xml:space="preserve">NICK: No— </w:t>
      </w:r>
    </w:p>
    <w:p w:rsidR="00000000" w:rsidDel="00000000" w:rsidP="00000000" w:rsidRDefault="00000000" w:rsidRPr="00000000" w14:paraId="00000974">
      <w:pPr>
        <w:rPr/>
      </w:pPr>
      <w:r w:rsidDel="00000000" w:rsidR="00000000" w:rsidRPr="00000000">
        <w:rPr>
          <w:rtl w:val="0"/>
        </w:rPr>
      </w:r>
    </w:p>
    <w:p w:rsidR="00000000" w:rsidDel="00000000" w:rsidP="00000000" w:rsidRDefault="00000000" w:rsidRPr="00000000" w14:paraId="00000975">
      <w:pPr>
        <w:rPr/>
      </w:pPr>
      <w:r w:rsidDel="00000000" w:rsidR="00000000" w:rsidRPr="00000000">
        <w:rPr>
          <w:rtl w:val="0"/>
        </w:rPr>
        <w:t xml:space="preserve">AUSTIN: No, I mean it’s fine, I just wanted to be clear, so like this stuff is like whoa this is gold. Like… you’ve been buying lunch.</w:t>
      </w:r>
    </w:p>
    <w:p w:rsidR="00000000" w:rsidDel="00000000" w:rsidP="00000000" w:rsidRDefault="00000000" w:rsidRPr="00000000" w14:paraId="00000976">
      <w:pPr>
        <w:rPr/>
      </w:pPr>
      <w:r w:rsidDel="00000000" w:rsidR="00000000" w:rsidRPr="00000000">
        <w:rPr>
          <w:rtl w:val="0"/>
        </w:rPr>
      </w:r>
    </w:p>
    <w:p w:rsidR="00000000" w:rsidDel="00000000" w:rsidP="00000000" w:rsidRDefault="00000000" w:rsidRPr="00000000" w14:paraId="00000977">
      <w:pPr>
        <w:rPr/>
      </w:pPr>
      <w:r w:rsidDel="00000000" w:rsidR="00000000" w:rsidRPr="00000000">
        <w:rPr>
          <w:rtl w:val="0"/>
        </w:rPr>
        <w:t xml:space="preserve">NICK: Yeah.</w:t>
      </w:r>
    </w:p>
    <w:p w:rsidR="00000000" w:rsidDel="00000000" w:rsidP="00000000" w:rsidRDefault="00000000" w:rsidRPr="00000000" w14:paraId="00000978">
      <w:pPr>
        <w:rPr/>
      </w:pPr>
      <w:r w:rsidDel="00000000" w:rsidR="00000000" w:rsidRPr="00000000">
        <w:rPr>
          <w:rtl w:val="0"/>
        </w:rPr>
      </w:r>
    </w:p>
    <w:p w:rsidR="00000000" w:rsidDel="00000000" w:rsidP="00000000" w:rsidRDefault="00000000" w:rsidRPr="00000000" w14:paraId="00000979">
      <w:pPr>
        <w:rPr/>
      </w:pPr>
      <w:r w:rsidDel="00000000" w:rsidR="00000000" w:rsidRPr="00000000">
        <w:rPr>
          <w:rtl w:val="0"/>
        </w:rPr>
        <w:t xml:space="preserve">KEITH: Well then yeah, then we super wanna take this.</w:t>
      </w:r>
    </w:p>
    <w:p w:rsidR="00000000" w:rsidDel="00000000" w:rsidP="00000000" w:rsidRDefault="00000000" w:rsidRPr="00000000" w14:paraId="0000097A">
      <w:pPr>
        <w:rPr/>
      </w:pPr>
      <w:r w:rsidDel="00000000" w:rsidR="00000000" w:rsidRPr="00000000">
        <w:rPr>
          <w:rtl w:val="0"/>
        </w:rPr>
      </w:r>
    </w:p>
    <w:p w:rsidR="00000000" w:rsidDel="00000000" w:rsidP="00000000" w:rsidRDefault="00000000" w:rsidRPr="00000000" w14:paraId="0000097B">
      <w:pPr>
        <w:rPr/>
      </w:pPr>
      <w:r w:rsidDel="00000000" w:rsidR="00000000" w:rsidRPr="00000000">
        <w:rPr>
          <w:rtl w:val="0"/>
        </w:rPr>
        <w:t xml:space="preserve">JACK: So when I, when I, three gold is part of my gear— </w:t>
      </w:r>
    </w:p>
    <w:p w:rsidR="00000000" w:rsidDel="00000000" w:rsidP="00000000" w:rsidRDefault="00000000" w:rsidRPr="00000000" w14:paraId="0000097C">
      <w:pPr>
        <w:rPr/>
      </w:pPr>
      <w:r w:rsidDel="00000000" w:rsidR="00000000" w:rsidRPr="00000000">
        <w:rPr>
          <w:rtl w:val="0"/>
        </w:rPr>
      </w:r>
    </w:p>
    <w:p w:rsidR="00000000" w:rsidDel="00000000" w:rsidP="00000000" w:rsidRDefault="00000000" w:rsidRPr="00000000" w14:paraId="0000097D">
      <w:pPr>
        <w:rPr/>
      </w:pPr>
      <w:r w:rsidDel="00000000" w:rsidR="00000000" w:rsidRPr="00000000">
        <w:rPr>
          <w:rtl w:val="0"/>
        </w:rPr>
        <w:t xml:space="preserve">AUSTIN (overlapping JACK): On the one hand, that’s great—</w:t>
      </w:r>
    </w:p>
    <w:p w:rsidR="00000000" w:rsidDel="00000000" w:rsidP="00000000" w:rsidRDefault="00000000" w:rsidRPr="00000000" w14:paraId="0000097E">
      <w:pPr>
        <w:rPr/>
      </w:pPr>
      <w:r w:rsidDel="00000000" w:rsidR="00000000" w:rsidRPr="00000000">
        <w:rPr>
          <w:rtl w:val="0"/>
        </w:rPr>
      </w:r>
    </w:p>
    <w:p w:rsidR="00000000" w:rsidDel="00000000" w:rsidP="00000000" w:rsidRDefault="00000000" w:rsidRPr="00000000" w14:paraId="0000097F">
      <w:pPr>
        <w:rPr/>
      </w:pPr>
      <w:r w:rsidDel="00000000" w:rsidR="00000000" w:rsidRPr="00000000">
        <w:rPr>
          <w:rtl w:val="0"/>
        </w:rPr>
        <w:t xml:space="preserve">JACK (overlapping AUSTIN): Am I talking about the scrimshaws, or am I talking about coins.</w:t>
      </w:r>
    </w:p>
    <w:p w:rsidR="00000000" w:rsidDel="00000000" w:rsidP="00000000" w:rsidRDefault="00000000" w:rsidRPr="00000000" w14:paraId="00000980">
      <w:pPr>
        <w:rPr/>
      </w:pPr>
      <w:r w:rsidDel="00000000" w:rsidR="00000000" w:rsidRPr="00000000">
        <w:rPr>
          <w:rtl w:val="0"/>
        </w:rPr>
      </w:r>
    </w:p>
    <w:p w:rsidR="00000000" w:rsidDel="00000000" w:rsidP="00000000" w:rsidRDefault="00000000" w:rsidRPr="00000000" w14:paraId="00000981">
      <w:pPr>
        <w:rPr/>
      </w:pPr>
      <w:r w:rsidDel="00000000" w:rsidR="00000000" w:rsidRPr="00000000">
        <w:rPr>
          <w:rtl w:val="0"/>
        </w:rPr>
        <w:t xml:space="preserve">AUSTIN: You’re talking about — you in fact didn’t pick three gold, when you picked—</w:t>
      </w:r>
    </w:p>
    <w:p w:rsidR="00000000" w:rsidDel="00000000" w:rsidP="00000000" w:rsidRDefault="00000000" w:rsidRPr="00000000" w14:paraId="00000982">
      <w:pPr>
        <w:rPr/>
      </w:pPr>
      <w:r w:rsidDel="00000000" w:rsidR="00000000" w:rsidRPr="00000000">
        <w:rPr>
          <w:rtl w:val="0"/>
        </w:rPr>
      </w:r>
    </w:p>
    <w:p w:rsidR="00000000" w:rsidDel="00000000" w:rsidP="00000000" w:rsidRDefault="00000000" w:rsidRPr="00000000" w14:paraId="00000983">
      <w:pPr>
        <w:rPr/>
      </w:pPr>
      <w:r w:rsidDel="00000000" w:rsidR="00000000" w:rsidRPr="00000000">
        <w:rPr>
          <w:rtl w:val="0"/>
        </w:rPr>
        <w:t xml:space="preserve">JACK: It says coins.</w:t>
      </w:r>
    </w:p>
    <w:p w:rsidR="00000000" w:rsidDel="00000000" w:rsidP="00000000" w:rsidRDefault="00000000" w:rsidRPr="00000000" w14:paraId="00000984">
      <w:pPr>
        <w:rPr/>
      </w:pPr>
      <w:r w:rsidDel="00000000" w:rsidR="00000000" w:rsidRPr="00000000">
        <w:rPr>
          <w:rtl w:val="0"/>
        </w:rPr>
      </w:r>
    </w:p>
    <w:p w:rsidR="00000000" w:rsidDel="00000000" w:rsidP="00000000" w:rsidRDefault="00000000" w:rsidRPr="00000000" w14:paraId="00000985">
      <w:pPr>
        <w:rPr/>
      </w:pPr>
      <w:r w:rsidDel="00000000" w:rsidR="00000000" w:rsidRPr="00000000">
        <w:rPr>
          <w:rtl w:val="0"/>
        </w:rPr>
        <w:t xml:space="preserve">AUSTIN: Right. So you get—</w:t>
      </w:r>
    </w:p>
    <w:p w:rsidR="00000000" w:rsidDel="00000000" w:rsidP="00000000" w:rsidRDefault="00000000" w:rsidRPr="00000000" w14:paraId="00000986">
      <w:pPr>
        <w:rPr/>
      </w:pPr>
      <w:r w:rsidDel="00000000" w:rsidR="00000000" w:rsidRPr="00000000">
        <w:rPr>
          <w:rtl w:val="0"/>
        </w:rPr>
      </w:r>
    </w:p>
    <w:p w:rsidR="00000000" w:rsidDel="00000000" w:rsidP="00000000" w:rsidRDefault="00000000" w:rsidRPr="00000000" w14:paraId="00000987">
      <w:pPr>
        <w:rPr/>
      </w:pPr>
      <w:r w:rsidDel="00000000" w:rsidR="00000000" w:rsidRPr="00000000">
        <w:rPr>
          <w:rtl w:val="0"/>
        </w:rPr>
        <w:t xml:space="preserve">JACK: Right, so I guess it’s the scrimshaws, yeah.</w:t>
      </w:r>
    </w:p>
    <w:p w:rsidR="00000000" w:rsidDel="00000000" w:rsidP="00000000" w:rsidRDefault="00000000" w:rsidRPr="00000000" w14:paraId="00000988">
      <w:pPr>
        <w:rPr/>
      </w:pPr>
      <w:r w:rsidDel="00000000" w:rsidR="00000000" w:rsidRPr="00000000">
        <w:rPr>
          <w:rtl w:val="0"/>
        </w:rPr>
      </w:r>
    </w:p>
    <w:p w:rsidR="00000000" w:rsidDel="00000000" w:rsidP="00000000" w:rsidRDefault="00000000" w:rsidRPr="00000000" w14:paraId="00000989">
      <w:pPr>
        <w:rPr/>
      </w:pPr>
      <w:r w:rsidDel="00000000" w:rsidR="00000000" w:rsidRPr="00000000">
        <w:rPr>
          <w:rtl w:val="0"/>
        </w:rPr>
        <w:t xml:space="preserve">AUSTIN: So yeah—</w:t>
      </w:r>
    </w:p>
    <w:p w:rsidR="00000000" w:rsidDel="00000000" w:rsidP="00000000" w:rsidRDefault="00000000" w:rsidRPr="00000000" w14:paraId="0000098A">
      <w:pPr>
        <w:rPr/>
      </w:pPr>
      <w:r w:rsidDel="00000000" w:rsidR="00000000" w:rsidRPr="00000000">
        <w:rPr>
          <w:rtl w:val="0"/>
        </w:rPr>
      </w:r>
    </w:p>
    <w:p w:rsidR="00000000" w:rsidDel="00000000" w:rsidP="00000000" w:rsidRDefault="00000000" w:rsidRPr="00000000" w14:paraId="0000098B">
      <w:pPr>
        <w:rPr/>
      </w:pPr>
      <w:r w:rsidDel="00000000" w:rsidR="00000000" w:rsidRPr="00000000">
        <w:rPr>
          <w:rtl w:val="0"/>
        </w:rPr>
        <w:t xml:space="preserve">JACK: Can I, uh…</w:t>
      </w:r>
    </w:p>
    <w:p w:rsidR="00000000" w:rsidDel="00000000" w:rsidP="00000000" w:rsidRDefault="00000000" w:rsidRPr="00000000" w14:paraId="0000098C">
      <w:pPr>
        <w:rPr/>
      </w:pPr>
      <w:r w:rsidDel="00000000" w:rsidR="00000000" w:rsidRPr="00000000">
        <w:rPr>
          <w:rtl w:val="0"/>
        </w:rPr>
      </w:r>
    </w:p>
    <w:p w:rsidR="00000000" w:rsidDel="00000000" w:rsidP="00000000" w:rsidRDefault="00000000" w:rsidRPr="00000000" w14:paraId="0000098D">
      <w:pPr>
        <w:rPr/>
      </w:pPr>
      <w:r w:rsidDel="00000000" w:rsidR="00000000" w:rsidRPr="00000000">
        <w:rPr>
          <w:rtl w:val="0"/>
        </w:rPr>
        <w:t xml:space="preserve">AUSTIN: What are you doing?</w:t>
      </w:r>
    </w:p>
    <w:p w:rsidR="00000000" w:rsidDel="00000000" w:rsidP="00000000" w:rsidRDefault="00000000" w:rsidRPr="00000000" w14:paraId="0000098E">
      <w:pPr>
        <w:rPr/>
      </w:pPr>
      <w:r w:rsidDel="00000000" w:rsidR="00000000" w:rsidRPr="00000000">
        <w:rPr>
          <w:rtl w:val="0"/>
        </w:rPr>
      </w:r>
    </w:p>
    <w:p w:rsidR="00000000" w:rsidDel="00000000" w:rsidP="00000000" w:rsidRDefault="00000000" w:rsidRPr="00000000" w14:paraId="0000098F">
      <w:pPr>
        <w:rPr/>
      </w:pPr>
      <w:r w:rsidDel="00000000" w:rsidR="00000000" w:rsidRPr="00000000">
        <w:rPr>
          <w:rtl w:val="0"/>
        </w:rPr>
        <w:t xml:space="preserve">JACK: Can I Discern Realities, please?</w:t>
      </w:r>
    </w:p>
    <w:p w:rsidR="00000000" w:rsidDel="00000000" w:rsidP="00000000" w:rsidRDefault="00000000" w:rsidRPr="00000000" w14:paraId="00000990">
      <w:pPr>
        <w:rPr/>
      </w:pPr>
      <w:r w:rsidDel="00000000" w:rsidR="00000000" w:rsidRPr="00000000">
        <w:rPr>
          <w:rtl w:val="0"/>
        </w:rPr>
      </w:r>
    </w:p>
    <w:p w:rsidR="00000000" w:rsidDel="00000000" w:rsidP="00000000" w:rsidRDefault="00000000" w:rsidRPr="00000000" w14:paraId="00000991">
      <w:pPr>
        <w:rPr/>
      </w:pPr>
      <w:r w:rsidDel="00000000" w:rsidR="00000000" w:rsidRPr="00000000">
        <w:rPr>
          <w:rtl w:val="0"/>
        </w:rPr>
        <w:t xml:space="preserve">AUSTIN: Sure. Uh, how are you doing it, what are you doing in the room?</w:t>
      </w:r>
    </w:p>
    <w:p w:rsidR="00000000" w:rsidDel="00000000" w:rsidP="00000000" w:rsidRDefault="00000000" w:rsidRPr="00000000" w14:paraId="00000992">
      <w:pPr>
        <w:rPr/>
      </w:pPr>
      <w:r w:rsidDel="00000000" w:rsidR="00000000" w:rsidRPr="00000000">
        <w:rPr>
          <w:rtl w:val="0"/>
        </w:rPr>
      </w:r>
    </w:p>
    <w:p w:rsidR="00000000" w:rsidDel="00000000" w:rsidP="00000000" w:rsidRDefault="00000000" w:rsidRPr="00000000" w14:paraId="00000993">
      <w:pPr>
        <w:rPr/>
      </w:pPr>
      <w:r w:rsidDel="00000000" w:rsidR="00000000" w:rsidRPr="00000000">
        <w:rPr>
          <w:rtl w:val="0"/>
        </w:rPr>
        <w:t xml:space="preserve">JACK: I’m just, I’m looking at stuff, I’m um just going…</w:t>
      </w:r>
    </w:p>
    <w:p w:rsidR="00000000" w:rsidDel="00000000" w:rsidP="00000000" w:rsidRDefault="00000000" w:rsidRPr="00000000" w14:paraId="00000994">
      <w:pPr>
        <w:rPr/>
      </w:pPr>
      <w:r w:rsidDel="00000000" w:rsidR="00000000" w:rsidRPr="00000000">
        <w:rPr>
          <w:rtl w:val="0"/>
        </w:rPr>
      </w:r>
    </w:p>
    <w:p w:rsidR="00000000" w:rsidDel="00000000" w:rsidP="00000000" w:rsidRDefault="00000000" w:rsidRPr="00000000" w14:paraId="00000995">
      <w:pPr>
        <w:rPr/>
      </w:pPr>
      <w:r w:rsidDel="00000000" w:rsidR="00000000" w:rsidRPr="00000000">
        <w:rPr>
          <w:rtl w:val="0"/>
        </w:rPr>
        <w:t xml:space="preserve">AUSTIN (overlapping JACK): I mean, that’s not, everybody’s looking at stuff. How are you… Discerning Realities means like taking up an effort to look around for something, you know what I mean?</w:t>
      </w:r>
    </w:p>
    <w:p w:rsidR="00000000" w:rsidDel="00000000" w:rsidP="00000000" w:rsidRDefault="00000000" w:rsidRPr="00000000" w14:paraId="00000996">
      <w:pPr>
        <w:rPr/>
      </w:pPr>
      <w:r w:rsidDel="00000000" w:rsidR="00000000" w:rsidRPr="00000000">
        <w:rPr>
          <w:rtl w:val="0"/>
        </w:rPr>
      </w:r>
    </w:p>
    <w:p w:rsidR="00000000" w:rsidDel="00000000" w:rsidP="00000000" w:rsidRDefault="00000000" w:rsidRPr="00000000" w14:paraId="00000997">
      <w:pPr>
        <w:rPr/>
      </w:pPr>
      <w:r w:rsidDel="00000000" w:rsidR="00000000" w:rsidRPr="00000000">
        <w:rPr>
          <w:rtl w:val="0"/>
        </w:rPr>
        <w:t xml:space="preserve">JACK: Okay, so I’m uh, I guess I’m just like sifting through things, I’m opening chests, I’m passing gold and stuff through my hands…</w:t>
      </w:r>
    </w:p>
    <w:p w:rsidR="00000000" w:rsidDel="00000000" w:rsidP="00000000" w:rsidRDefault="00000000" w:rsidRPr="00000000" w14:paraId="00000998">
      <w:pPr>
        <w:rPr/>
      </w:pPr>
      <w:r w:rsidDel="00000000" w:rsidR="00000000" w:rsidRPr="00000000">
        <w:rPr>
          <w:rtl w:val="0"/>
        </w:rPr>
      </w:r>
    </w:p>
    <w:p w:rsidR="00000000" w:rsidDel="00000000" w:rsidP="00000000" w:rsidRDefault="00000000" w:rsidRPr="00000000" w14:paraId="00000999">
      <w:pPr>
        <w:rPr/>
      </w:pPr>
      <w:r w:rsidDel="00000000" w:rsidR="00000000" w:rsidRPr="00000000">
        <w:rPr>
          <w:rtl w:val="0"/>
        </w:rPr>
        <w:t xml:space="preserve">AUSTIN (overlapping JACK): Okay. Go ahead. </w:t>
      </w:r>
    </w:p>
    <w:p w:rsidR="00000000" w:rsidDel="00000000" w:rsidP="00000000" w:rsidRDefault="00000000" w:rsidRPr="00000000" w14:paraId="0000099A">
      <w:pPr>
        <w:rPr/>
      </w:pPr>
      <w:r w:rsidDel="00000000" w:rsidR="00000000" w:rsidRPr="00000000">
        <w:rPr>
          <w:rtl w:val="0"/>
        </w:rPr>
      </w:r>
    </w:p>
    <w:p w:rsidR="00000000" w:rsidDel="00000000" w:rsidP="00000000" w:rsidRDefault="00000000" w:rsidRPr="00000000" w14:paraId="0000099B">
      <w:pPr>
        <w:rPr/>
      </w:pPr>
      <w:r w:rsidDel="00000000" w:rsidR="00000000" w:rsidRPr="00000000">
        <w:rPr>
          <w:rtl w:val="0"/>
        </w:rPr>
        <w:t xml:space="preserve">JACK: So I’m gonna roll… 2d6 plus wisdom, which is… 10.</w:t>
      </w:r>
    </w:p>
    <w:p w:rsidR="00000000" w:rsidDel="00000000" w:rsidP="00000000" w:rsidRDefault="00000000" w:rsidRPr="00000000" w14:paraId="0000099C">
      <w:pPr>
        <w:rPr/>
      </w:pPr>
      <w:r w:rsidDel="00000000" w:rsidR="00000000" w:rsidRPr="00000000">
        <w:rPr>
          <w:rtl w:val="0"/>
        </w:rPr>
      </w:r>
    </w:p>
    <w:p w:rsidR="00000000" w:rsidDel="00000000" w:rsidP="00000000" w:rsidRDefault="00000000" w:rsidRPr="00000000" w14:paraId="0000099D">
      <w:pPr>
        <w:rPr/>
      </w:pPr>
      <w:r w:rsidDel="00000000" w:rsidR="00000000" w:rsidRPr="00000000">
        <w:rPr>
          <w:rtl w:val="0"/>
        </w:rPr>
        <w:t xml:space="preserve">AUSTIN: Okay. You can ask three questions off this list.</w:t>
      </w:r>
    </w:p>
    <w:p w:rsidR="00000000" w:rsidDel="00000000" w:rsidP="00000000" w:rsidRDefault="00000000" w:rsidRPr="00000000" w14:paraId="0000099E">
      <w:pPr>
        <w:rPr/>
      </w:pPr>
      <w:r w:rsidDel="00000000" w:rsidR="00000000" w:rsidRPr="00000000">
        <w:rPr>
          <w:rtl w:val="0"/>
        </w:rPr>
      </w:r>
    </w:p>
    <w:p w:rsidR="00000000" w:rsidDel="00000000" w:rsidP="00000000" w:rsidRDefault="00000000" w:rsidRPr="00000000" w14:paraId="0000099F">
      <w:pPr>
        <w:rPr/>
      </w:pPr>
      <w:r w:rsidDel="00000000" w:rsidR="00000000" w:rsidRPr="00000000">
        <w:rPr>
          <w:rtl w:val="0"/>
        </w:rPr>
        <w:t xml:space="preserve">JACK: Do I have to ask three questions?</w:t>
      </w:r>
    </w:p>
    <w:p w:rsidR="00000000" w:rsidDel="00000000" w:rsidP="00000000" w:rsidRDefault="00000000" w:rsidRPr="00000000" w14:paraId="000009A0">
      <w:pPr>
        <w:rPr/>
      </w:pPr>
      <w:r w:rsidDel="00000000" w:rsidR="00000000" w:rsidRPr="00000000">
        <w:rPr>
          <w:rtl w:val="0"/>
        </w:rPr>
      </w:r>
    </w:p>
    <w:p w:rsidR="00000000" w:rsidDel="00000000" w:rsidP="00000000" w:rsidRDefault="00000000" w:rsidRPr="00000000" w14:paraId="000009A1">
      <w:pPr>
        <w:rPr/>
      </w:pPr>
      <w:r w:rsidDel="00000000" w:rsidR="00000000" w:rsidRPr="00000000">
        <w:rPr>
          <w:rtl w:val="0"/>
        </w:rPr>
        <w:t xml:space="preserve">AUSTIN: You get to ask three questions. [JACK laughs]</w:t>
      </w:r>
    </w:p>
    <w:p w:rsidR="00000000" w:rsidDel="00000000" w:rsidP="00000000" w:rsidRDefault="00000000" w:rsidRPr="00000000" w14:paraId="000009A2">
      <w:pPr>
        <w:rPr/>
      </w:pPr>
      <w:r w:rsidDel="00000000" w:rsidR="00000000" w:rsidRPr="00000000">
        <w:rPr>
          <w:rtl w:val="0"/>
        </w:rPr>
      </w:r>
    </w:p>
    <w:p w:rsidR="00000000" w:rsidDel="00000000" w:rsidP="00000000" w:rsidRDefault="00000000" w:rsidRPr="00000000" w14:paraId="000009A3">
      <w:pPr>
        <w:rPr/>
      </w:pPr>
      <w:r w:rsidDel="00000000" w:rsidR="00000000" w:rsidRPr="00000000">
        <w:rPr>
          <w:rtl w:val="0"/>
        </w:rPr>
        <w:t xml:space="preserve">JACK: Alright, okay, what here is useful or valuable to me, please?</w:t>
      </w:r>
    </w:p>
    <w:p w:rsidR="00000000" w:rsidDel="00000000" w:rsidP="00000000" w:rsidRDefault="00000000" w:rsidRPr="00000000" w14:paraId="000009A4">
      <w:pPr>
        <w:rPr/>
      </w:pPr>
      <w:r w:rsidDel="00000000" w:rsidR="00000000" w:rsidRPr="00000000">
        <w:rPr>
          <w:rtl w:val="0"/>
        </w:rPr>
      </w:r>
    </w:p>
    <w:p w:rsidR="00000000" w:rsidDel="00000000" w:rsidP="00000000" w:rsidRDefault="00000000" w:rsidRPr="00000000" w14:paraId="000009A5">
      <w:pPr>
        <w:rPr/>
      </w:pPr>
      <w:r w:rsidDel="00000000" w:rsidR="00000000" w:rsidRPr="00000000">
        <w:rPr>
          <w:rtl w:val="0"/>
        </w:rPr>
        <w:t xml:space="preserve">AUSTIN: All this money. All this money is pretty valuable. [JACK laughs]</w:t>
      </w:r>
    </w:p>
    <w:p w:rsidR="00000000" w:rsidDel="00000000" w:rsidP="00000000" w:rsidRDefault="00000000" w:rsidRPr="00000000" w14:paraId="000009A6">
      <w:pPr>
        <w:rPr/>
      </w:pPr>
      <w:r w:rsidDel="00000000" w:rsidR="00000000" w:rsidRPr="00000000">
        <w:rPr>
          <w:rtl w:val="0"/>
        </w:rPr>
      </w:r>
    </w:p>
    <w:p w:rsidR="00000000" w:rsidDel="00000000" w:rsidP="00000000" w:rsidRDefault="00000000" w:rsidRPr="00000000" w14:paraId="000009A7">
      <w:pPr>
        <w:rPr/>
      </w:pPr>
      <w:r w:rsidDel="00000000" w:rsidR="00000000" w:rsidRPr="00000000">
        <w:rPr>
          <w:rtl w:val="0"/>
        </w:rPr>
        <w:t xml:space="preserve">JACK: Okay. Alright. How much, uh, what’s the weight on this money like? That’s not one of the questions, but…</w:t>
      </w:r>
    </w:p>
    <w:p w:rsidR="00000000" w:rsidDel="00000000" w:rsidP="00000000" w:rsidRDefault="00000000" w:rsidRPr="00000000" w14:paraId="000009A8">
      <w:pPr>
        <w:rPr/>
      </w:pPr>
      <w:r w:rsidDel="00000000" w:rsidR="00000000" w:rsidRPr="00000000">
        <w:rPr>
          <w:rtl w:val="0"/>
        </w:rPr>
      </w:r>
    </w:p>
    <w:p w:rsidR="00000000" w:rsidDel="00000000" w:rsidP="00000000" w:rsidRDefault="00000000" w:rsidRPr="00000000" w14:paraId="000009A9">
      <w:pPr>
        <w:rPr/>
      </w:pPr>
      <w:r w:rsidDel="00000000" w:rsidR="00000000" w:rsidRPr="00000000">
        <w:rPr>
          <w:rtl w:val="0"/>
        </w:rPr>
        <w:t xml:space="preserve">AUSTIN: Uh, no, but it’s not… I’d say a chest is probably four, five weight, right? That’s a big thing… Maybe more. There’s more here than you could ever carry. We’ll have to think about what… like tell me how much you wanna bring and we’ll determine a weight, y’know?</w:t>
      </w:r>
    </w:p>
    <w:p w:rsidR="00000000" w:rsidDel="00000000" w:rsidP="00000000" w:rsidRDefault="00000000" w:rsidRPr="00000000" w14:paraId="000009AA">
      <w:pPr>
        <w:rPr/>
      </w:pPr>
      <w:r w:rsidDel="00000000" w:rsidR="00000000" w:rsidRPr="00000000">
        <w:rPr>
          <w:rtl w:val="0"/>
        </w:rPr>
      </w:r>
    </w:p>
    <w:p w:rsidR="00000000" w:rsidDel="00000000" w:rsidP="00000000" w:rsidRDefault="00000000" w:rsidRPr="00000000" w14:paraId="000009AB">
      <w:pPr>
        <w:rPr/>
      </w:pPr>
      <w:r w:rsidDel="00000000" w:rsidR="00000000" w:rsidRPr="00000000">
        <w:rPr>
          <w:rtl w:val="0"/>
        </w:rPr>
        <w:t xml:space="preserve">JACK: Can I take… okay, so we’re brokering something here, could I take half a chest? How much is half a chest?</w:t>
      </w:r>
    </w:p>
    <w:p w:rsidR="00000000" w:rsidDel="00000000" w:rsidP="00000000" w:rsidRDefault="00000000" w:rsidRPr="00000000" w14:paraId="000009AC">
      <w:pPr>
        <w:rPr/>
      </w:pPr>
      <w:r w:rsidDel="00000000" w:rsidR="00000000" w:rsidRPr="00000000">
        <w:rPr>
          <w:rtl w:val="0"/>
        </w:rPr>
      </w:r>
    </w:p>
    <w:p w:rsidR="00000000" w:rsidDel="00000000" w:rsidP="00000000" w:rsidRDefault="00000000" w:rsidRPr="00000000" w14:paraId="000009AD">
      <w:pPr>
        <w:rPr/>
      </w:pPr>
      <w:r w:rsidDel="00000000" w:rsidR="00000000" w:rsidRPr="00000000">
        <w:rPr>
          <w:rtl w:val="0"/>
        </w:rPr>
        <w:t xml:space="preserve">AUSTIN: Uh, it’s easier to — I mean, where are you going to put half a chest of stuff?</w:t>
      </w:r>
    </w:p>
    <w:p w:rsidR="00000000" w:rsidDel="00000000" w:rsidP="00000000" w:rsidRDefault="00000000" w:rsidRPr="00000000" w14:paraId="000009AE">
      <w:pPr>
        <w:rPr/>
      </w:pPr>
      <w:r w:rsidDel="00000000" w:rsidR="00000000" w:rsidRPr="00000000">
        <w:rPr>
          <w:rtl w:val="0"/>
        </w:rPr>
      </w:r>
    </w:p>
    <w:p w:rsidR="00000000" w:rsidDel="00000000" w:rsidP="00000000" w:rsidRDefault="00000000" w:rsidRPr="00000000" w14:paraId="000009AF">
      <w:pPr>
        <w:rPr/>
      </w:pPr>
      <w:r w:rsidDel="00000000" w:rsidR="00000000" w:rsidRPr="00000000">
        <w:rPr>
          <w:rtl w:val="0"/>
        </w:rPr>
        <w:t xml:space="preserve">JACK: In my multiple pockets.</w:t>
      </w:r>
    </w:p>
    <w:p w:rsidR="00000000" w:rsidDel="00000000" w:rsidP="00000000" w:rsidRDefault="00000000" w:rsidRPr="00000000" w14:paraId="000009B0">
      <w:pPr>
        <w:rPr/>
      </w:pPr>
      <w:r w:rsidDel="00000000" w:rsidR="00000000" w:rsidRPr="00000000">
        <w:rPr>
          <w:rtl w:val="0"/>
        </w:rPr>
      </w:r>
    </w:p>
    <w:p w:rsidR="00000000" w:rsidDel="00000000" w:rsidP="00000000" w:rsidRDefault="00000000" w:rsidRPr="00000000" w14:paraId="000009B1">
      <w:pPr>
        <w:rPr/>
      </w:pPr>
      <w:r w:rsidDel="00000000" w:rsidR="00000000" w:rsidRPr="00000000">
        <w:rPr>
          <w:rtl w:val="0"/>
        </w:rPr>
        <w:t xml:space="preserve">AUSTIN: That would be… Yeah. But it wouldn’t be half— you couldn’t fit half a chest in your pockets.</w:t>
      </w:r>
    </w:p>
    <w:p w:rsidR="00000000" w:rsidDel="00000000" w:rsidP="00000000" w:rsidRDefault="00000000" w:rsidRPr="00000000" w14:paraId="000009B2">
      <w:pPr>
        <w:rPr/>
      </w:pPr>
      <w:r w:rsidDel="00000000" w:rsidR="00000000" w:rsidRPr="00000000">
        <w:rPr>
          <w:rtl w:val="0"/>
        </w:rPr>
      </w:r>
    </w:p>
    <w:p w:rsidR="00000000" w:rsidDel="00000000" w:rsidP="00000000" w:rsidRDefault="00000000" w:rsidRPr="00000000" w14:paraId="000009B3">
      <w:pPr>
        <w:rPr/>
      </w:pPr>
      <w:r w:rsidDel="00000000" w:rsidR="00000000" w:rsidRPr="00000000">
        <w:rPr>
          <w:rtl w:val="0"/>
        </w:rPr>
        <w:t xml:space="preserve">JACK: Okay, right. What about a quarter of a chest.</w:t>
      </w:r>
    </w:p>
    <w:p w:rsidR="00000000" w:rsidDel="00000000" w:rsidP="00000000" w:rsidRDefault="00000000" w:rsidRPr="00000000" w14:paraId="000009B4">
      <w:pPr>
        <w:rPr/>
      </w:pPr>
      <w:r w:rsidDel="00000000" w:rsidR="00000000" w:rsidRPr="00000000">
        <w:rPr>
          <w:rtl w:val="0"/>
        </w:rPr>
      </w:r>
    </w:p>
    <w:p w:rsidR="00000000" w:rsidDel="00000000" w:rsidP="00000000" w:rsidRDefault="00000000" w:rsidRPr="00000000" w14:paraId="000009B5">
      <w:pPr>
        <w:rPr/>
      </w:pPr>
      <w:r w:rsidDel="00000000" w:rsidR="00000000" w:rsidRPr="00000000">
        <w:rPr>
          <w:rtl w:val="0"/>
        </w:rPr>
        <w:t xml:space="preserve">AUSTIN: You could put a tenth— it’s a big chest, it’s a big chest of gold. You could put like… You could put 30 coins in your…</w:t>
      </w:r>
    </w:p>
    <w:p w:rsidR="00000000" w:rsidDel="00000000" w:rsidP="00000000" w:rsidRDefault="00000000" w:rsidRPr="00000000" w14:paraId="000009B6">
      <w:pPr>
        <w:rPr/>
      </w:pPr>
      <w:r w:rsidDel="00000000" w:rsidR="00000000" w:rsidRPr="00000000">
        <w:rPr>
          <w:rtl w:val="0"/>
        </w:rPr>
      </w:r>
    </w:p>
    <w:p w:rsidR="00000000" w:rsidDel="00000000" w:rsidP="00000000" w:rsidRDefault="00000000" w:rsidRPr="00000000" w14:paraId="000009B7">
      <w:pPr>
        <w:rPr/>
      </w:pPr>
      <w:r w:rsidDel="00000000" w:rsidR="00000000" w:rsidRPr="00000000">
        <w:rPr>
          <w:rtl w:val="0"/>
        </w:rPr>
        <w:t xml:space="preserve">JACK: Okay.</w:t>
      </w:r>
    </w:p>
    <w:p w:rsidR="00000000" w:rsidDel="00000000" w:rsidP="00000000" w:rsidRDefault="00000000" w:rsidRPr="00000000" w14:paraId="000009B8">
      <w:pPr>
        <w:rPr/>
      </w:pPr>
      <w:r w:rsidDel="00000000" w:rsidR="00000000" w:rsidRPr="00000000">
        <w:rPr>
          <w:rtl w:val="0"/>
        </w:rPr>
      </w:r>
    </w:p>
    <w:p w:rsidR="00000000" w:rsidDel="00000000" w:rsidP="00000000" w:rsidRDefault="00000000" w:rsidRPr="00000000" w14:paraId="000009B9">
      <w:pPr>
        <w:rPr/>
      </w:pPr>
      <w:r w:rsidDel="00000000" w:rsidR="00000000" w:rsidRPr="00000000">
        <w:rPr>
          <w:rtl w:val="0"/>
        </w:rPr>
        <w:t xml:space="preserve">KEITH: Could we just teamwork carry a chest and divide it up later?</w:t>
      </w:r>
    </w:p>
    <w:p w:rsidR="00000000" w:rsidDel="00000000" w:rsidP="00000000" w:rsidRDefault="00000000" w:rsidRPr="00000000" w14:paraId="000009BA">
      <w:pPr>
        <w:rPr/>
      </w:pPr>
      <w:r w:rsidDel="00000000" w:rsidR="00000000" w:rsidRPr="00000000">
        <w:rPr>
          <w:rtl w:val="0"/>
        </w:rPr>
      </w:r>
    </w:p>
    <w:p w:rsidR="00000000" w:rsidDel="00000000" w:rsidP="00000000" w:rsidRDefault="00000000" w:rsidRPr="00000000" w14:paraId="000009BB">
      <w:pPr>
        <w:rPr/>
      </w:pPr>
      <w:r w:rsidDel="00000000" w:rsidR="00000000" w:rsidRPr="00000000">
        <w:rPr>
          <w:rtl w:val="0"/>
        </w:rPr>
        <w:t xml:space="preserve">ART (overlapping KEITH): This is an on the way out conversation, right, like…</w:t>
      </w:r>
    </w:p>
    <w:p w:rsidR="00000000" w:rsidDel="00000000" w:rsidP="00000000" w:rsidRDefault="00000000" w:rsidRPr="00000000" w14:paraId="000009BC">
      <w:pPr>
        <w:rPr/>
      </w:pPr>
      <w:r w:rsidDel="00000000" w:rsidR="00000000" w:rsidRPr="00000000">
        <w:rPr>
          <w:rtl w:val="0"/>
        </w:rPr>
      </w:r>
    </w:p>
    <w:p w:rsidR="00000000" w:rsidDel="00000000" w:rsidP="00000000" w:rsidRDefault="00000000" w:rsidRPr="00000000" w14:paraId="000009BD">
      <w:pPr>
        <w:rPr/>
      </w:pPr>
      <w:r w:rsidDel="00000000" w:rsidR="00000000" w:rsidRPr="00000000">
        <w:rPr>
          <w:rtl w:val="0"/>
        </w:rPr>
        <w:t xml:space="preserve">AUSTIN: What’s that, someone — Art started yelling from a different…</w:t>
      </w:r>
    </w:p>
    <w:p w:rsidR="00000000" w:rsidDel="00000000" w:rsidP="00000000" w:rsidRDefault="00000000" w:rsidRPr="00000000" w14:paraId="000009BE">
      <w:pPr>
        <w:rPr/>
      </w:pPr>
      <w:r w:rsidDel="00000000" w:rsidR="00000000" w:rsidRPr="00000000">
        <w:rPr>
          <w:rtl w:val="0"/>
        </w:rPr>
      </w:r>
    </w:p>
    <w:p w:rsidR="00000000" w:rsidDel="00000000" w:rsidP="00000000" w:rsidRDefault="00000000" w:rsidRPr="00000000" w14:paraId="000009BF">
      <w:pPr>
        <w:rPr/>
      </w:pPr>
      <w:r w:rsidDel="00000000" w:rsidR="00000000" w:rsidRPr="00000000">
        <w:rPr>
          <w:rtl w:val="0"/>
        </w:rPr>
        <w:t xml:space="preserve">NICK (overlapping AUSTIN): [???] up on your head.</w:t>
      </w:r>
    </w:p>
    <w:p w:rsidR="00000000" w:rsidDel="00000000" w:rsidP="00000000" w:rsidRDefault="00000000" w:rsidRPr="00000000" w14:paraId="000009C0">
      <w:pPr>
        <w:rPr/>
      </w:pPr>
      <w:r w:rsidDel="00000000" w:rsidR="00000000" w:rsidRPr="00000000">
        <w:rPr>
          <w:rtl w:val="0"/>
        </w:rPr>
      </w:r>
    </w:p>
    <w:p w:rsidR="00000000" w:rsidDel="00000000" w:rsidP="00000000" w:rsidRDefault="00000000" w:rsidRPr="00000000" w14:paraId="000009C1">
      <w:pPr>
        <w:rPr/>
      </w:pPr>
      <w:r w:rsidDel="00000000" w:rsidR="00000000" w:rsidRPr="00000000">
        <w:rPr>
          <w:rtl w:val="0"/>
        </w:rPr>
        <w:t xml:space="preserve">AUSTIN: Okay. </w:t>
      </w:r>
    </w:p>
    <w:p w:rsidR="00000000" w:rsidDel="00000000" w:rsidP="00000000" w:rsidRDefault="00000000" w:rsidRPr="00000000" w14:paraId="000009C2">
      <w:pPr>
        <w:rPr/>
      </w:pPr>
      <w:r w:rsidDel="00000000" w:rsidR="00000000" w:rsidRPr="00000000">
        <w:rPr>
          <w:rtl w:val="0"/>
        </w:rPr>
      </w:r>
    </w:p>
    <w:p w:rsidR="00000000" w:rsidDel="00000000" w:rsidP="00000000" w:rsidRDefault="00000000" w:rsidRPr="00000000" w14:paraId="000009C3">
      <w:pPr>
        <w:rPr/>
      </w:pPr>
      <w:r w:rsidDel="00000000" w:rsidR="00000000" w:rsidRPr="00000000">
        <w:rPr>
          <w:rtl w:val="0"/>
        </w:rPr>
        <w:t xml:space="preserve">ART: Forgot I did that. This is an on the way out conversation.</w:t>
      </w:r>
    </w:p>
    <w:p w:rsidR="00000000" w:rsidDel="00000000" w:rsidP="00000000" w:rsidRDefault="00000000" w:rsidRPr="00000000" w14:paraId="000009C4">
      <w:pPr>
        <w:rPr/>
      </w:pPr>
      <w:r w:rsidDel="00000000" w:rsidR="00000000" w:rsidRPr="00000000">
        <w:rPr>
          <w:rtl w:val="0"/>
        </w:rPr>
      </w:r>
    </w:p>
    <w:p w:rsidR="00000000" w:rsidDel="00000000" w:rsidP="00000000" w:rsidRDefault="00000000" w:rsidRPr="00000000" w14:paraId="000009C5">
      <w:pPr>
        <w:rPr/>
      </w:pPr>
      <w:r w:rsidDel="00000000" w:rsidR="00000000" w:rsidRPr="00000000">
        <w:rPr>
          <w:rtl w:val="0"/>
        </w:rPr>
        <w:t xml:space="preserve">AUSTIN: This is an on the way out conversation. Let’s come back to this on the way out.</w:t>
      </w:r>
    </w:p>
    <w:p w:rsidR="00000000" w:rsidDel="00000000" w:rsidP="00000000" w:rsidRDefault="00000000" w:rsidRPr="00000000" w14:paraId="000009C6">
      <w:pPr>
        <w:rPr/>
      </w:pPr>
      <w:r w:rsidDel="00000000" w:rsidR="00000000" w:rsidRPr="00000000">
        <w:rPr>
          <w:rtl w:val="0"/>
        </w:rPr>
      </w:r>
    </w:p>
    <w:p w:rsidR="00000000" w:rsidDel="00000000" w:rsidP="00000000" w:rsidRDefault="00000000" w:rsidRPr="00000000" w14:paraId="000009C7">
      <w:pPr>
        <w:rPr/>
      </w:pPr>
      <w:r w:rsidDel="00000000" w:rsidR="00000000" w:rsidRPr="00000000">
        <w:rPr>
          <w:rtl w:val="0"/>
        </w:rPr>
        <w:t xml:space="preserve">NICK: Okay, great.</w:t>
      </w:r>
    </w:p>
    <w:p w:rsidR="00000000" w:rsidDel="00000000" w:rsidP="00000000" w:rsidRDefault="00000000" w:rsidRPr="00000000" w14:paraId="000009C8">
      <w:pPr>
        <w:rPr/>
      </w:pPr>
      <w:r w:rsidDel="00000000" w:rsidR="00000000" w:rsidRPr="00000000">
        <w:rPr>
          <w:rtl w:val="0"/>
        </w:rPr>
      </w:r>
    </w:p>
    <w:p w:rsidR="00000000" w:rsidDel="00000000" w:rsidP="00000000" w:rsidRDefault="00000000" w:rsidRPr="00000000" w14:paraId="000009C9">
      <w:pPr>
        <w:rPr/>
      </w:pPr>
      <w:r w:rsidDel="00000000" w:rsidR="00000000" w:rsidRPr="00000000">
        <w:rPr>
          <w:rtl w:val="0"/>
        </w:rPr>
        <w:t xml:space="preserve">JACK: Okay, right, cool. Okay, next question—</w:t>
      </w:r>
    </w:p>
    <w:p w:rsidR="00000000" w:rsidDel="00000000" w:rsidP="00000000" w:rsidRDefault="00000000" w:rsidRPr="00000000" w14:paraId="000009CA">
      <w:pPr>
        <w:rPr/>
      </w:pPr>
      <w:r w:rsidDel="00000000" w:rsidR="00000000" w:rsidRPr="00000000">
        <w:rPr>
          <w:rtl w:val="0"/>
        </w:rPr>
      </w:r>
    </w:p>
    <w:p w:rsidR="00000000" w:rsidDel="00000000" w:rsidP="00000000" w:rsidRDefault="00000000" w:rsidRPr="00000000" w14:paraId="000009CB">
      <w:pPr>
        <w:rPr/>
      </w:pPr>
      <w:r w:rsidDel="00000000" w:rsidR="00000000" w:rsidRPr="00000000">
        <w:rPr>
          <w:rtl w:val="0"/>
        </w:rPr>
        <w:t xml:space="preserve">ART: Cause we’re not gonna drag this gold upstairs.</w:t>
      </w:r>
    </w:p>
    <w:p w:rsidR="00000000" w:rsidDel="00000000" w:rsidP="00000000" w:rsidRDefault="00000000" w:rsidRPr="00000000" w14:paraId="000009CC">
      <w:pPr>
        <w:rPr/>
      </w:pPr>
      <w:r w:rsidDel="00000000" w:rsidR="00000000" w:rsidRPr="00000000">
        <w:rPr>
          <w:rtl w:val="0"/>
        </w:rPr>
      </w:r>
    </w:p>
    <w:p w:rsidR="00000000" w:rsidDel="00000000" w:rsidP="00000000" w:rsidRDefault="00000000" w:rsidRPr="00000000" w14:paraId="000009CD">
      <w:pPr>
        <w:rPr/>
      </w:pPr>
      <w:r w:rsidDel="00000000" w:rsidR="00000000" w:rsidRPr="00000000">
        <w:rPr>
          <w:rtl w:val="0"/>
        </w:rPr>
        <w:t xml:space="preserve">AUSTIN: Right. </w:t>
      </w:r>
    </w:p>
    <w:p w:rsidR="00000000" w:rsidDel="00000000" w:rsidP="00000000" w:rsidRDefault="00000000" w:rsidRPr="00000000" w14:paraId="000009CE">
      <w:pPr>
        <w:rPr/>
      </w:pPr>
      <w:r w:rsidDel="00000000" w:rsidR="00000000" w:rsidRPr="00000000">
        <w:rPr>
          <w:rtl w:val="0"/>
        </w:rPr>
      </w:r>
    </w:p>
    <w:p w:rsidR="00000000" w:rsidDel="00000000" w:rsidP="00000000" w:rsidRDefault="00000000" w:rsidRPr="00000000" w14:paraId="000009CF">
      <w:pPr>
        <w:rPr/>
      </w:pPr>
      <w:r w:rsidDel="00000000" w:rsidR="00000000" w:rsidRPr="00000000">
        <w:rPr>
          <w:rtl w:val="0"/>
        </w:rPr>
        <w:t xml:space="preserve">JACK: Yeah. Uh… Next question, um, what here is not what it appears to be?</w:t>
      </w:r>
    </w:p>
    <w:p w:rsidR="00000000" w:rsidDel="00000000" w:rsidP="00000000" w:rsidRDefault="00000000" w:rsidRPr="00000000" w14:paraId="000009D0">
      <w:pPr>
        <w:rPr/>
      </w:pPr>
      <w:r w:rsidDel="00000000" w:rsidR="00000000" w:rsidRPr="00000000">
        <w:rPr>
          <w:rtl w:val="0"/>
        </w:rPr>
      </w:r>
    </w:p>
    <w:p w:rsidR="00000000" w:rsidDel="00000000" w:rsidP="00000000" w:rsidRDefault="00000000" w:rsidRPr="00000000" w14:paraId="000009D1">
      <w:pPr>
        <w:rPr/>
      </w:pPr>
      <w:r w:rsidDel="00000000" w:rsidR="00000000" w:rsidRPr="00000000">
        <w:rPr>
          <w:rtl w:val="0"/>
        </w:rPr>
        <w:t xml:space="preserve">AUSTIN: Slumped on the back wall is a door, the door from the front of the vault. But it has taken on arms and legs.</w:t>
      </w:r>
    </w:p>
    <w:p w:rsidR="00000000" w:rsidDel="00000000" w:rsidP="00000000" w:rsidRDefault="00000000" w:rsidRPr="00000000" w14:paraId="000009D2">
      <w:pPr>
        <w:rPr/>
      </w:pPr>
      <w:r w:rsidDel="00000000" w:rsidR="00000000" w:rsidRPr="00000000">
        <w:rPr>
          <w:rtl w:val="0"/>
        </w:rPr>
      </w:r>
    </w:p>
    <w:p w:rsidR="00000000" w:rsidDel="00000000" w:rsidP="00000000" w:rsidRDefault="00000000" w:rsidRPr="00000000" w14:paraId="000009D3">
      <w:pPr>
        <w:rPr/>
      </w:pPr>
      <w:r w:rsidDel="00000000" w:rsidR="00000000" w:rsidRPr="00000000">
        <w:rPr>
          <w:rtl w:val="0"/>
        </w:rPr>
        <w:t xml:space="preserve">JACK: [laughing] Okay.</w:t>
      </w:r>
    </w:p>
    <w:p w:rsidR="00000000" w:rsidDel="00000000" w:rsidP="00000000" w:rsidRDefault="00000000" w:rsidRPr="00000000" w14:paraId="000009D4">
      <w:pPr>
        <w:rPr/>
      </w:pPr>
      <w:r w:rsidDel="00000000" w:rsidR="00000000" w:rsidRPr="00000000">
        <w:rPr>
          <w:rtl w:val="0"/>
        </w:rPr>
      </w:r>
    </w:p>
    <w:p w:rsidR="00000000" w:rsidDel="00000000" w:rsidP="00000000" w:rsidRDefault="00000000" w:rsidRPr="00000000" w14:paraId="000009D5">
      <w:pPr>
        <w:rPr/>
      </w:pPr>
      <w:r w:rsidDel="00000000" w:rsidR="00000000" w:rsidRPr="00000000">
        <w:rPr>
          <w:rtl w:val="0"/>
        </w:rPr>
        <w:t xml:space="preserve">AUSTIN: And you can see that it once had life breathed into it. There is however, there are... </w:t>
      </w:r>
      <w:commentRangeStart w:id="0"/>
      <w:r w:rsidDel="00000000" w:rsidR="00000000" w:rsidRPr="00000000">
        <w:rPr>
          <w:rtl w:val="0"/>
        </w:rPr>
        <w:t xml:space="preserve">dense</w:t>
      </w:r>
      <w:commentRangeEnd w:id="0"/>
      <w:r w:rsidDel="00000000" w:rsidR="00000000" w:rsidRPr="00000000">
        <w:commentReference w:id="0"/>
      </w:r>
      <w:r w:rsidDel="00000000" w:rsidR="00000000" w:rsidRPr="00000000">
        <w:rPr>
          <w:rtl w:val="0"/>
        </w:rPr>
        <w:t xml:space="preserve"> and like, bashes into it, and you can see that what was once alive has now been killed. </w:t>
      </w:r>
    </w:p>
    <w:p w:rsidR="00000000" w:rsidDel="00000000" w:rsidP="00000000" w:rsidRDefault="00000000" w:rsidRPr="00000000" w14:paraId="000009D6">
      <w:pPr>
        <w:rPr/>
      </w:pPr>
      <w:r w:rsidDel="00000000" w:rsidR="00000000" w:rsidRPr="00000000">
        <w:rPr>
          <w:rtl w:val="0"/>
        </w:rPr>
        <w:t xml:space="preserve">JACK: Alright, um…</w:t>
      </w:r>
    </w:p>
    <w:p w:rsidR="00000000" w:rsidDel="00000000" w:rsidP="00000000" w:rsidRDefault="00000000" w:rsidRPr="00000000" w14:paraId="000009D7">
      <w:pPr>
        <w:rPr/>
      </w:pPr>
      <w:r w:rsidDel="00000000" w:rsidR="00000000" w:rsidRPr="00000000">
        <w:rPr>
          <w:rtl w:val="0"/>
        </w:rPr>
      </w:r>
    </w:p>
    <w:p w:rsidR="00000000" w:rsidDel="00000000" w:rsidP="00000000" w:rsidRDefault="00000000" w:rsidRPr="00000000" w14:paraId="000009D8">
      <w:pPr>
        <w:rPr/>
      </w:pPr>
      <w:r w:rsidDel="00000000" w:rsidR="00000000" w:rsidRPr="00000000">
        <w:rPr>
          <w:rtl w:val="0"/>
        </w:rPr>
        <w:t xml:space="preserve">NICK: Are we talking like, are they like realistic like human arms and legs?</w:t>
      </w:r>
    </w:p>
    <w:p w:rsidR="00000000" w:rsidDel="00000000" w:rsidP="00000000" w:rsidRDefault="00000000" w:rsidRPr="00000000" w14:paraId="000009D9">
      <w:pPr>
        <w:rPr/>
      </w:pPr>
      <w:r w:rsidDel="00000000" w:rsidR="00000000" w:rsidRPr="00000000">
        <w:rPr>
          <w:rtl w:val="0"/>
        </w:rPr>
      </w:r>
    </w:p>
    <w:p w:rsidR="00000000" w:rsidDel="00000000" w:rsidP="00000000" w:rsidRDefault="00000000" w:rsidRPr="00000000" w14:paraId="000009DA">
      <w:pPr>
        <w:rPr/>
      </w:pPr>
      <w:r w:rsidDel="00000000" w:rsidR="00000000" w:rsidRPr="00000000">
        <w:rPr>
          <w:rtl w:val="0"/>
        </w:rPr>
        <w:t xml:space="preserve">AUSTIN: They’re humanoid, they become humanoid. And they’re comprised not of the metal of the door but of — like, material in the walls, there’s some wood in there, there are some gold coins making up different bits of it that have been kind of— katamari’d together.</w:t>
      </w:r>
    </w:p>
    <w:p w:rsidR="00000000" w:rsidDel="00000000" w:rsidP="00000000" w:rsidRDefault="00000000" w:rsidRPr="00000000" w14:paraId="000009DB">
      <w:pPr>
        <w:rPr/>
      </w:pPr>
      <w:r w:rsidDel="00000000" w:rsidR="00000000" w:rsidRPr="00000000">
        <w:rPr>
          <w:rtl w:val="0"/>
        </w:rPr>
      </w:r>
    </w:p>
    <w:p w:rsidR="00000000" w:rsidDel="00000000" w:rsidP="00000000" w:rsidRDefault="00000000" w:rsidRPr="00000000" w14:paraId="000009DC">
      <w:pPr>
        <w:rPr/>
      </w:pPr>
      <w:r w:rsidDel="00000000" w:rsidR="00000000" w:rsidRPr="00000000">
        <w:rPr>
          <w:rtl w:val="0"/>
        </w:rPr>
        <w:t xml:space="preserve">KEITH: There’s a door nail in there.</w:t>
      </w:r>
    </w:p>
    <w:p w:rsidR="00000000" w:rsidDel="00000000" w:rsidP="00000000" w:rsidRDefault="00000000" w:rsidRPr="00000000" w14:paraId="000009DD">
      <w:pPr>
        <w:rPr/>
      </w:pPr>
      <w:r w:rsidDel="00000000" w:rsidR="00000000" w:rsidRPr="00000000">
        <w:rPr>
          <w:rtl w:val="0"/>
        </w:rPr>
      </w:r>
    </w:p>
    <w:p w:rsidR="00000000" w:rsidDel="00000000" w:rsidP="00000000" w:rsidRDefault="00000000" w:rsidRPr="00000000" w14:paraId="000009DE">
      <w:pPr>
        <w:rPr/>
      </w:pPr>
      <w:r w:rsidDel="00000000" w:rsidR="00000000" w:rsidRPr="00000000">
        <w:rPr>
          <w:rtl w:val="0"/>
        </w:rPr>
        <w:t xml:space="preserve">AUSTIN: [laughing] Right. [KEITH laughs]</w:t>
      </w:r>
    </w:p>
    <w:p w:rsidR="00000000" w:rsidDel="00000000" w:rsidP="00000000" w:rsidRDefault="00000000" w:rsidRPr="00000000" w14:paraId="000009DF">
      <w:pPr>
        <w:rPr/>
      </w:pPr>
      <w:r w:rsidDel="00000000" w:rsidR="00000000" w:rsidRPr="00000000">
        <w:rPr>
          <w:rtl w:val="0"/>
        </w:rPr>
      </w:r>
    </w:p>
    <w:p w:rsidR="00000000" w:rsidDel="00000000" w:rsidP="00000000" w:rsidRDefault="00000000" w:rsidRPr="00000000" w14:paraId="000009E0">
      <w:pPr>
        <w:rPr/>
      </w:pPr>
      <w:r w:rsidDel="00000000" w:rsidR="00000000" w:rsidRPr="00000000">
        <w:rPr>
          <w:rtl w:val="0"/>
        </w:rPr>
        <w:t xml:space="preserve">NICK: I was imagining… Trogdor…. the door.</w:t>
      </w:r>
    </w:p>
    <w:p w:rsidR="00000000" w:rsidDel="00000000" w:rsidP="00000000" w:rsidRDefault="00000000" w:rsidRPr="00000000" w14:paraId="000009E1">
      <w:pPr>
        <w:rPr/>
      </w:pPr>
      <w:r w:rsidDel="00000000" w:rsidR="00000000" w:rsidRPr="00000000">
        <w:rPr>
          <w:rtl w:val="0"/>
        </w:rPr>
      </w:r>
    </w:p>
    <w:p w:rsidR="00000000" w:rsidDel="00000000" w:rsidP="00000000" w:rsidRDefault="00000000" w:rsidRPr="00000000" w14:paraId="000009E2">
      <w:pPr>
        <w:rPr/>
      </w:pPr>
      <w:r w:rsidDel="00000000" w:rsidR="00000000" w:rsidRPr="00000000">
        <w:rPr>
          <w:rtl w:val="0"/>
        </w:rPr>
        <w:t xml:space="preserve">AUSTIN: [groans]</w:t>
      </w:r>
    </w:p>
    <w:p w:rsidR="00000000" w:rsidDel="00000000" w:rsidP="00000000" w:rsidRDefault="00000000" w:rsidRPr="00000000" w14:paraId="000009E3">
      <w:pPr>
        <w:rPr/>
      </w:pPr>
      <w:r w:rsidDel="00000000" w:rsidR="00000000" w:rsidRPr="00000000">
        <w:rPr>
          <w:rtl w:val="0"/>
        </w:rPr>
      </w:r>
    </w:p>
    <w:p w:rsidR="00000000" w:rsidDel="00000000" w:rsidP="00000000" w:rsidRDefault="00000000" w:rsidRPr="00000000" w14:paraId="000009E4">
      <w:pPr>
        <w:rPr/>
      </w:pPr>
      <w:r w:rsidDel="00000000" w:rsidR="00000000" w:rsidRPr="00000000">
        <w:rPr>
          <w:rtl w:val="0"/>
        </w:rPr>
        <w:t xml:space="preserve">JACK: Oh, boy. Okay.</w:t>
      </w:r>
    </w:p>
    <w:p w:rsidR="00000000" w:rsidDel="00000000" w:rsidP="00000000" w:rsidRDefault="00000000" w:rsidRPr="00000000" w14:paraId="000009E5">
      <w:pPr>
        <w:rPr/>
      </w:pPr>
      <w:r w:rsidDel="00000000" w:rsidR="00000000" w:rsidRPr="00000000">
        <w:rPr>
          <w:rtl w:val="0"/>
        </w:rPr>
      </w:r>
    </w:p>
    <w:p w:rsidR="00000000" w:rsidDel="00000000" w:rsidP="00000000" w:rsidRDefault="00000000" w:rsidRPr="00000000" w14:paraId="000009E6">
      <w:pPr>
        <w:rPr/>
      </w:pPr>
      <w:r w:rsidDel="00000000" w:rsidR="00000000" w:rsidRPr="00000000">
        <w:rPr>
          <w:rtl w:val="0"/>
        </w:rPr>
        <w:t xml:space="preserve">KEITH: A giant muscly arm coming out of his back?</w:t>
      </w:r>
    </w:p>
    <w:p w:rsidR="00000000" w:rsidDel="00000000" w:rsidP="00000000" w:rsidRDefault="00000000" w:rsidRPr="00000000" w14:paraId="000009E7">
      <w:pPr>
        <w:rPr/>
      </w:pPr>
      <w:r w:rsidDel="00000000" w:rsidR="00000000" w:rsidRPr="00000000">
        <w:rPr>
          <w:rtl w:val="0"/>
        </w:rPr>
      </w:r>
    </w:p>
    <w:p w:rsidR="00000000" w:rsidDel="00000000" w:rsidP="00000000" w:rsidRDefault="00000000" w:rsidRPr="00000000" w14:paraId="000009E8">
      <w:pPr>
        <w:rPr/>
      </w:pPr>
      <w:r w:rsidDel="00000000" w:rsidR="00000000" w:rsidRPr="00000000">
        <w:rPr>
          <w:rtl w:val="0"/>
        </w:rPr>
        <w:t xml:space="preserve">AUSTIN: Yeah. Uh, so what’s — last one, Jack?</w:t>
      </w:r>
    </w:p>
    <w:p w:rsidR="00000000" w:rsidDel="00000000" w:rsidP="00000000" w:rsidRDefault="00000000" w:rsidRPr="00000000" w14:paraId="000009E9">
      <w:pPr>
        <w:rPr/>
      </w:pPr>
      <w:r w:rsidDel="00000000" w:rsidR="00000000" w:rsidRPr="00000000">
        <w:rPr>
          <w:rtl w:val="0"/>
        </w:rPr>
      </w:r>
    </w:p>
    <w:p w:rsidR="00000000" w:rsidDel="00000000" w:rsidP="00000000" w:rsidRDefault="00000000" w:rsidRPr="00000000" w14:paraId="000009EA">
      <w:pPr>
        <w:rPr/>
      </w:pPr>
      <w:r w:rsidDel="00000000" w:rsidR="00000000" w:rsidRPr="00000000">
        <w:rPr>
          <w:rtl w:val="0"/>
        </w:rPr>
        <w:t xml:space="preserve">JACK: My last question is, what should I be on the lookout for?</w:t>
      </w:r>
    </w:p>
    <w:p w:rsidR="00000000" w:rsidDel="00000000" w:rsidP="00000000" w:rsidRDefault="00000000" w:rsidRPr="00000000" w14:paraId="000009EB">
      <w:pPr>
        <w:rPr/>
      </w:pPr>
      <w:r w:rsidDel="00000000" w:rsidR="00000000" w:rsidRPr="00000000">
        <w:rPr>
          <w:rtl w:val="0"/>
        </w:rPr>
      </w:r>
    </w:p>
    <w:p w:rsidR="00000000" w:rsidDel="00000000" w:rsidP="00000000" w:rsidRDefault="00000000" w:rsidRPr="00000000" w14:paraId="000009EC">
      <w:pPr>
        <w:rPr/>
      </w:pPr>
      <w:r w:rsidDel="00000000" w:rsidR="00000000" w:rsidRPr="00000000">
        <w:rPr>
          <w:rtl w:val="0"/>
        </w:rPr>
        <w:t xml:space="preserve">AUSTIN: Something from above, probably, is what your instincts are saying, like… what’s up there, is probably what you’re at this point saying. </w:t>
      </w:r>
    </w:p>
    <w:p w:rsidR="00000000" w:rsidDel="00000000" w:rsidP="00000000" w:rsidRDefault="00000000" w:rsidRPr="00000000" w14:paraId="000009ED">
      <w:pPr>
        <w:rPr/>
      </w:pPr>
      <w:r w:rsidDel="00000000" w:rsidR="00000000" w:rsidRPr="00000000">
        <w:rPr>
          <w:rtl w:val="0"/>
        </w:rPr>
      </w:r>
    </w:p>
    <w:p w:rsidR="00000000" w:rsidDel="00000000" w:rsidP="00000000" w:rsidRDefault="00000000" w:rsidRPr="00000000" w14:paraId="000009EE">
      <w:pPr>
        <w:rPr/>
      </w:pPr>
      <w:r w:rsidDel="00000000" w:rsidR="00000000" w:rsidRPr="00000000">
        <w:rPr>
          <w:rtl w:val="0"/>
        </w:rPr>
        <w:t xml:space="preserve">JACK: Alright. I’m done. </w:t>
      </w:r>
    </w:p>
    <w:p w:rsidR="00000000" w:rsidDel="00000000" w:rsidP="00000000" w:rsidRDefault="00000000" w:rsidRPr="00000000" w14:paraId="000009EF">
      <w:pPr>
        <w:rPr/>
      </w:pPr>
      <w:r w:rsidDel="00000000" w:rsidR="00000000" w:rsidRPr="00000000">
        <w:rPr>
          <w:rtl w:val="0"/>
        </w:rPr>
      </w:r>
    </w:p>
    <w:p w:rsidR="00000000" w:rsidDel="00000000" w:rsidP="00000000" w:rsidRDefault="00000000" w:rsidRPr="00000000" w14:paraId="000009F0">
      <w:pPr>
        <w:rPr/>
      </w:pPr>
      <w:r w:rsidDel="00000000" w:rsidR="00000000" w:rsidRPr="00000000">
        <w:rPr>
          <w:rtl w:val="0"/>
        </w:rPr>
        <w:t xml:space="preserve">AUSTIN: Okay.</w:t>
      </w:r>
    </w:p>
    <w:p w:rsidR="00000000" w:rsidDel="00000000" w:rsidP="00000000" w:rsidRDefault="00000000" w:rsidRPr="00000000" w14:paraId="000009F1">
      <w:pPr>
        <w:rPr/>
      </w:pPr>
      <w:r w:rsidDel="00000000" w:rsidR="00000000" w:rsidRPr="00000000">
        <w:rPr>
          <w:rtl w:val="0"/>
        </w:rPr>
      </w:r>
    </w:p>
    <w:p w:rsidR="00000000" w:rsidDel="00000000" w:rsidP="00000000" w:rsidRDefault="00000000" w:rsidRPr="00000000" w14:paraId="000009F2">
      <w:pPr>
        <w:rPr/>
      </w:pPr>
      <w:r w:rsidDel="00000000" w:rsidR="00000000" w:rsidRPr="00000000">
        <w:rPr>
          <w:rtl w:val="0"/>
        </w:rPr>
        <w:t xml:space="preserve">NICK: Uh, I’m gonna do a… I’m gonna roll Detect Magic.</w:t>
      </w:r>
    </w:p>
    <w:p w:rsidR="00000000" w:rsidDel="00000000" w:rsidP="00000000" w:rsidRDefault="00000000" w:rsidRPr="00000000" w14:paraId="000009F3">
      <w:pPr>
        <w:rPr/>
      </w:pPr>
      <w:r w:rsidDel="00000000" w:rsidR="00000000" w:rsidRPr="00000000">
        <w:rPr>
          <w:rtl w:val="0"/>
        </w:rPr>
      </w:r>
    </w:p>
    <w:p w:rsidR="00000000" w:rsidDel="00000000" w:rsidP="00000000" w:rsidRDefault="00000000" w:rsidRPr="00000000" w14:paraId="000009F4">
      <w:pPr>
        <w:rPr/>
      </w:pPr>
      <w:r w:rsidDel="00000000" w:rsidR="00000000" w:rsidRPr="00000000">
        <w:rPr>
          <w:rtl w:val="0"/>
        </w:rPr>
        <w:t xml:space="preserve">AUSTIN: Okay, go ahead. [pause] Nailed it. What sense?</w:t>
      </w:r>
    </w:p>
    <w:p w:rsidR="00000000" w:rsidDel="00000000" w:rsidP="00000000" w:rsidRDefault="00000000" w:rsidRPr="00000000" w14:paraId="000009F5">
      <w:pPr>
        <w:rPr/>
      </w:pPr>
      <w:r w:rsidDel="00000000" w:rsidR="00000000" w:rsidRPr="00000000">
        <w:rPr>
          <w:rtl w:val="0"/>
        </w:rPr>
      </w:r>
    </w:p>
    <w:p w:rsidR="00000000" w:rsidDel="00000000" w:rsidP="00000000" w:rsidRDefault="00000000" w:rsidRPr="00000000" w14:paraId="000009F6">
      <w:pPr>
        <w:rPr/>
      </w:pPr>
      <w:r w:rsidDel="00000000" w:rsidR="00000000" w:rsidRPr="00000000">
        <w:rPr>
          <w:rtl w:val="0"/>
        </w:rPr>
        <w:t xml:space="preserve">NICK: I’m gonna go with… I’m gonna go with hearing this time.</w:t>
      </w:r>
    </w:p>
    <w:p w:rsidR="00000000" w:rsidDel="00000000" w:rsidP="00000000" w:rsidRDefault="00000000" w:rsidRPr="00000000" w14:paraId="000009F7">
      <w:pPr>
        <w:rPr/>
      </w:pPr>
      <w:r w:rsidDel="00000000" w:rsidR="00000000" w:rsidRPr="00000000">
        <w:rPr>
          <w:rtl w:val="0"/>
        </w:rPr>
      </w:r>
    </w:p>
    <w:p w:rsidR="00000000" w:rsidDel="00000000" w:rsidP="00000000" w:rsidRDefault="00000000" w:rsidRPr="00000000" w14:paraId="000009F8">
      <w:pPr>
        <w:rPr/>
      </w:pPr>
      <w:r w:rsidDel="00000000" w:rsidR="00000000" w:rsidRPr="00000000">
        <w:rPr>
          <w:rtl w:val="0"/>
        </w:rPr>
        <w:t xml:space="preserve">AUSTIN: There’s a kind of shimmering… </w:t>
      </w:r>
      <w:r w:rsidDel="00000000" w:rsidR="00000000" w:rsidRPr="00000000">
        <w:rPr>
          <w:i w:val="1"/>
          <w:rtl w:val="0"/>
        </w:rPr>
        <w:t xml:space="preserve">hmmm</w:t>
      </w:r>
      <w:r w:rsidDel="00000000" w:rsidR="00000000" w:rsidRPr="00000000">
        <w:rPr>
          <w:rtl w:val="0"/>
        </w:rPr>
        <w:t xml:space="preserve">… like </w:t>
      </w:r>
      <w:r w:rsidDel="00000000" w:rsidR="00000000" w:rsidRPr="00000000">
        <w:rPr>
          <w:i w:val="1"/>
          <w:rtl w:val="0"/>
        </w:rPr>
        <w:t xml:space="preserve">hmmm</w:t>
      </w:r>
      <w:r w:rsidDel="00000000" w:rsidR="00000000" w:rsidRPr="00000000">
        <w:rPr>
          <w:rtl w:val="0"/>
        </w:rPr>
        <w:t xml:space="preserve"> noise happening, in fact you hear it from a different place… You hear that sound twice. Once is from above, the second time is from Hella’s sword. And you’ve done this before and haven’t heard it like this before. [ALI gasps] But in this room, suddenly, you hear a low hum. </w:t>
      </w:r>
    </w:p>
    <w:p w:rsidR="00000000" w:rsidDel="00000000" w:rsidP="00000000" w:rsidRDefault="00000000" w:rsidRPr="00000000" w14:paraId="000009F9">
      <w:pPr>
        <w:rPr/>
      </w:pPr>
      <w:r w:rsidDel="00000000" w:rsidR="00000000" w:rsidRPr="00000000">
        <w:rPr>
          <w:rtl w:val="0"/>
        </w:rPr>
      </w:r>
    </w:p>
    <w:p w:rsidR="00000000" w:rsidDel="00000000" w:rsidP="00000000" w:rsidRDefault="00000000" w:rsidRPr="00000000" w14:paraId="000009FA">
      <w:pPr>
        <w:rPr/>
      </w:pPr>
      <w:r w:rsidDel="00000000" w:rsidR="00000000" w:rsidRPr="00000000">
        <w:rPr>
          <w:rtl w:val="0"/>
        </w:rPr>
        <w:t xml:space="preserve">NICK: Hm.</w:t>
      </w:r>
    </w:p>
    <w:p w:rsidR="00000000" w:rsidDel="00000000" w:rsidP="00000000" w:rsidRDefault="00000000" w:rsidRPr="00000000" w14:paraId="000009FB">
      <w:pPr>
        <w:rPr/>
      </w:pPr>
      <w:r w:rsidDel="00000000" w:rsidR="00000000" w:rsidRPr="00000000">
        <w:rPr>
          <w:rtl w:val="0"/>
        </w:rPr>
      </w:r>
    </w:p>
    <w:p w:rsidR="00000000" w:rsidDel="00000000" w:rsidP="00000000" w:rsidRDefault="00000000" w:rsidRPr="00000000" w14:paraId="000009FC">
      <w:pPr>
        <w:rPr/>
      </w:pPr>
      <w:r w:rsidDel="00000000" w:rsidR="00000000" w:rsidRPr="00000000">
        <w:rPr>
          <w:rtl w:val="0"/>
        </w:rPr>
        <w:t xml:space="preserve">AUSTIN: It’s sort of a… it’s like… In both cases, it’s uh… they’re almost harmonizing.</w:t>
      </w:r>
    </w:p>
    <w:p w:rsidR="00000000" w:rsidDel="00000000" w:rsidP="00000000" w:rsidRDefault="00000000" w:rsidRPr="00000000" w14:paraId="000009FD">
      <w:pPr>
        <w:rPr/>
      </w:pPr>
      <w:r w:rsidDel="00000000" w:rsidR="00000000" w:rsidRPr="00000000">
        <w:rPr>
          <w:rtl w:val="0"/>
        </w:rPr>
      </w:r>
    </w:p>
    <w:p w:rsidR="00000000" w:rsidDel="00000000" w:rsidP="00000000" w:rsidRDefault="00000000" w:rsidRPr="00000000" w14:paraId="000009FE">
      <w:pPr>
        <w:rPr/>
      </w:pPr>
      <w:r w:rsidDel="00000000" w:rsidR="00000000" w:rsidRPr="00000000">
        <w:rPr>
          <w:rtl w:val="0"/>
        </w:rPr>
        <w:t xml:space="preserve">NICK: Is, I mean…</w:t>
      </w:r>
    </w:p>
    <w:p w:rsidR="00000000" w:rsidDel="00000000" w:rsidP="00000000" w:rsidRDefault="00000000" w:rsidRPr="00000000" w14:paraId="000009FF">
      <w:pPr>
        <w:rPr/>
      </w:pPr>
      <w:r w:rsidDel="00000000" w:rsidR="00000000" w:rsidRPr="00000000">
        <w:rPr>
          <w:rtl w:val="0"/>
        </w:rPr>
      </w:r>
    </w:p>
    <w:p w:rsidR="00000000" w:rsidDel="00000000" w:rsidP="00000000" w:rsidRDefault="00000000" w:rsidRPr="00000000" w14:paraId="00000A00">
      <w:pPr>
        <w:rPr/>
      </w:pPr>
      <w:r w:rsidDel="00000000" w:rsidR="00000000" w:rsidRPr="00000000">
        <w:rPr>
          <w:rtl w:val="0"/>
        </w:rPr>
        <w:t xml:space="preserve">ALI (overlapping NICK): Am I sensing anything?</w:t>
      </w:r>
    </w:p>
    <w:p w:rsidR="00000000" w:rsidDel="00000000" w:rsidP="00000000" w:rsidRDefault="00000000" w:rsidRPr="00000000" w14:paraId="00000A01">
      <w:pPr>
        <w:rPr/>
      </w:pPr>
      <w:r w:rsidDel="00000000" w:rsidR="00000000" w:rsidRPr="00000000">
        <w:rPr>
          <w:rtl w:val="0"/>
        </w:rPr>
      </w:r>
    </w:p>
    <w:p w:rsidR="00000000" w:rsidDel="00000000" w:rsidP="00000000" w:rsidRDefault="00000000" w:rsidRPr="00000000" w14:paraId="00000A02">
      <w:pPr>
        <w:rPr/>
      </w:pPr>
      <w:r w:rsidDel="00000000" w:rsidR="00000000" w:rsidRPr="00000000">
        <w:rPr>
          <w:rtl w:val="0"/>
        </w:rPr>
        <w:t xml:space="preserve">AUSTIN: You’re sensing something, but you’re not, you don’t have the senses that Fantasmo does here. Like you can feel it… You’ve had this gut feeling before about it, but not… yeah, yeah, that’s all it is.</w:t>
      </w:r>
    </w:p>
    <w:p w:rsidR="00000000" w:rsidDel="00000000" w:rsidP="00000000" w:rsidRDefault="00000000" w:rsidRPr="00000000" w14:paraId="00000A03">
      <w:pPr>
        <w:rPr/>
      </w:pPr>
      <w:r w:rsidDel="00000000" w:rsidR="00000000" w:rsidRPr="00000000">
        <w:rPr>
          <w:rtl w:val="0"/>
        </w:rPr>
      </w:r>
    </w:p>
    <w:p w:rsidR="00000000" w:rsidDel="00000000" w:rsidP="00000000" w:rsidRDefault="00000000" w:rsidRPr="00000000" w14:paraId="00000A04">
      <w:pPr>
        <w:rPr/>
      </w:pPr>
      <w:r w:rsidDel="00000000" w:rsidR="00000000" w:rsidRPr="00000000">
        <w:rPr>
          <w:rtl w:val="0"/>
        </w:rPr>
        <w:t xml:space="preserve">ALI (overlapping AUSTIN): Okay, alright, yeah, cause we’ve established that I have like a connection to it.</w:t>
      </w:r>
    </w:p>
    <w:p w:rsidR="00000000" w:rsidDel="00000000" w:rsidP="00000000" w:rsidRDefault="00000000" w:rsidRPr="00000000" w14:paraId="00000A05">
      <w:pPr>
        <w:rPr/>
      </w:pPr>
      <w:r w:rsidDel="00000000" w:rsidR="00000000" w:rsidRPr="00000000">
        <w:rPr>
          <w:rtl w:val="0"/>
        </w:rPr>
      </w:r>
    </w:p>
    <w:p w:rsidR="00000000" w:rsidDel="00000000" w:rsidP="00000000" w:rsidRDefault="00000000" w:rsidRPr="00000000" w14:paraId="00000A06">
      <w:pPr>
        <w:rPr/>
      </w:pPr>
      <w:r w:rsidDel="00000000" w:rsidR="00000000" w:rsidRPr="00000000">
        <w:rPr>
          <w:rtl w:val="0"/>
        </w:rPr>
        <w:t xml:space="preserve">AUSTIN: Okay, so that’s…</w:t>
      </w:r>
    </w:p>
    <w:p w:rsidR="00000000" w:rsidDel="00000000" w:rsidP="00000000" w:rsidRDefault="00000000" w:rsidRPr="00000000" w14:paraId="00000A07">
      <w:pPr>
        <w:rPr/>
      </w:pPr>
      <w:r w:rsidDel="00000000" w:rsidR="00000000" w:rsidRPr="00000000">
        <w:rPr>
          <w:rtl w:val="0"/>
        </w:rPr>
      </w:r>
    </w:p>
    <w:p w:rsidR="00000000" w:rsidDel="00000000" w:rsidP="00000000" w:rsidRDefault="00000000" w:rsidRPr="00000000" w14:paraId="00000A08">
      <w:pPr>
        <w:rPr/>
      </w:pPr>
      <w:r w:rsidDel="00000000" w:rsidR="00000000" w:rsidRPr="00000000">
        <w:rPr>
          <w:rtl w:val="0"/>
        </w:rPr>
        <w:t xml:space="preserve">NICK: What is above us?</w:t>
      </w:r>
    </w:p>
    <w:p w:rsidR="00000000" w:rsidDel="00000000" w:rsidP="00000000" w:rsidRDefault="00000000" w:rsidRPr="00000000" w14:paraId="00000A09">
      <w:pPr>
        <w:rPr/>
      </w:pPr>
      <w:r w:rsidDel="00000000" w:rsidR="00000000" w:rsidRPr="00000000">
        <w:rPr>
          <w:rtl w:val="0"/>
        </w:rPr>
      </w:r>
    </w:p>
    <w:p w:rsidR="00000000" w:rsidDel="00000000" w:rsidP="00000000" w:rsidRDefault="00000000" w:rsidRPr="00000000" w14:paraId="00000A0A">
      <w:pPr>
        <w:rPr/>
      </w:pPr>
      <w:r w:rsidDel="00000000" w:rsidR="00000000" w:rsidRPr="00000000">
        <w:rPr>
          <w:rtl w:val="0"/>
        </w:rPr>
        <w:t xml:space="preserve">AUSTIN: There’s a stairwell going up the sides of the wall, to a platform that’s up there.</w:t>
      </w:r>
    </w:p>
    <w:p w:rsidR="00000000" w:rsidDel="00000000" w:rsidP="00000000" w:rsidRDefault="00000000" w:rsidRPr="00000000" w14:paraId="00000A0B">
      <w:pPr>
        <w:rPr/>
      </w:pPr>
      <w:r w:rsidDel="00000000" w:rsidR="00000000" w:rsidRPr="00000000">
        <w:rPr>
          <w:rtl w:val="0"/>
        </w:rPr>
      </w:r>
    </w:p>
    <w:p w:rsidR="00000000" w:rsidDel="00000000" w:rsidP="00000000" w:rsidRDefault="00000000" w:rsidRPr="00000000" w14:paraId="00000A0C">
      <w:pPr>
        <w:rPr/>
      </w:pPr>
      <w:r w:rsidDel="00000000" w:rsidR="00000000" w:rsidRPr="00000000">
        <w:rPr>
          <w:rtl w:val="0"/>
        </w:rPr>
        <w:t xml:space="preserve">NICK: Oh, okay. I’m gonna go up the stairway.</w:t>
      </w:r>
    </w:p>
    <w:p w:rsidR="00000000" w:rsidDel="00000000" w:rsidP="00000000" w:rsidRDefault="00000000" w:rsidRPr="00000000" w14:paraId="00000A0D">
      <w:pPr>
        <w:rPr/>
      </w:pPr>
      <w:r w:rsidDel="00000000" w:rsidR="00000000" w:rsidRPr="00000000">
        <w:rPr>
          <w:rtl w:val="0"/>
        </w:rPr>
      </w:r>
    </w:p>
    <w:p w:rsidR="00000000" w:rsidDel="00000000" w:rsidP="00000000" w:rsidRDefault="00000000" w:rsidRPr="00000000" w14:paraId="00000A0E">
      <w:pPr>
        <w:rPr/>
      </w:pPr>
      <w:r w:rsidDel="00000000" w:rsidR="00000000" w:rsidRPr="00000000">
        <w:rPr>
          <w:rtl w:val="0"/>
        </w:rPr>
        <w:t xml:space="preserve">AUSTIN: Okay. </w:t>
      </w:r>
    </w:p>
    <w:p w:rsidR="00000000" w:rsidDel="00000000" w:rsidP="00000000" w:rsidRDefault="00000000" w:rsidRPr="00000000" w14:paraId="00000A0F">
      <w:pPr>
        <w:rPr/>
      </w:pPr>
      <w:r w:rsidDel="00000000" w:rsidR="00000000" w:rsidRPr="00000000">
        <w:rPr>
          <w:rtl w:val="0"/>
        </w:rPr>
      </w:r>
    </w:p>
    <w:p w:rsidR="00000000" w:rsidDel="00000000" w:rsidP="00000000" w:rsidRDefault="00000000" w:rsidRPr="00000000" w14:paraId="00000A10">
      <w:pPr>
        <w:rPr/>
      </w:pPr>
      <w:r w:rsidDel="00000000" w:rsidR="00000000" w:rsidRPr="00000000">
        <w:rPr>
          <w:rtl w:val="0"/>
        </w:rPr>
        <w:t xml:space="preserve">NICK: So I’m gonna follow my ears to the humming.</w:t>
      </w:r>
    </w:p>
    <w:p w:rsidR="00000000" w:rsidDel="00000000" w:rsidP="00000000" w:rsidRDefault="00000000" w:rsidRPr="00000000" w14:paraId="00000A11">
      <w:pPr>
        <w:rPr/>
      </w:pPr>
      <w:r w:rsidDel="00000000" w:rsidR="00000000" w:rsidRPr="00000000">
        <w:rPr>
          <w:rtl w:val="0"/>
        </w:rPr>
      </w:r>
    </w:p>
    <w:p w:rsidR="00000000" w:rsidDel="00000000" w:rsidP="00000000" w:rsidRDefault="00000000" w:rsidRPr="00000000" w14:paraId="00000A12">
      <w:pPr>
        <w:rPr/>
      </w:pPr>
      <w:r w:rsidDel="00000000" w:rsidR="00000000" w:rsidRPr="00000000">
        <w:rPr>
          <w:rtl w:val="0"/>
        </w:rPr>
        <w:t xml:space="preserve">ART: I’m following him.</w:t>
      </w:r>
    </w:p>
    <w:p w:rsidR="00000000" w:rsidDel="00000000" w:rsidP="00000000" w:rsidRDefault="00000000" w:rsidRPr="00000000" w14:paraId="00000A13">
      <w:pPr>
        <w:rPr/>
      </w:pPr>
      <w:r w:rsidDel="00000000" w:rsidR="00000000" w:rsidRPr="00000000">
        <w:rPr>
          <w:rtl w:val="0"/>
        </w:rPr>
      </w:r>
    </w:p>
    <w:p w:rsidR="00000000" w:rsidDel="00000000" w:rsidP="00000000" w:rsidRDefault="00000000" w:rsidRPr="00000000" w14:paraId="00000A14">
      <w:pPr>
        <w:rPr/>
      </w:pPr>
      <w:r w:rsidDel="00000000" w:rsidR="00000000" w:rsidRPr="00000000">
        <w:rPr>
          <w:rtl w:val="0"/>
        </w:rPr>
        <w:t xml:space="preserve">AUSTIN: Okay. Is everyone going up there?</w:t>
      </w:r>
    </w:p>
    <w:p w:rsidR="00000000" w:rsidDel="00000000" w:rsidP="00000000" w:rsidRDefault="00000000" w:rsidRPr="00000000" w14:paraId="00000A15">
      <w:pPr>
        <w:rPr/>
      </w:pPr>
      <w:r w:rsidDel="00000000" w:rsidR="00000000" w:rsidRPr="00000000">
        <w:rPr>
          <w:rtl w:val="0"/>
        </w:rPr>
      </w:r>
    </w:p>
    <w:p w:rsidR="00000000" w:rsidDel="00000000" w:rsidP="00000000" w:rsidRDefault="00000000" w:rsidRPr="00000000" w14:paraId="00000A16">
      <w:pPr>
        <w:rPr/>
      </w:pPr>
      <w:r w:rsidDel="00000000" w:rsidR="00000000" w:rsidRPr="00000000">
        <w:rPr>
          <w:rtl w:val="0"/>
        </w:rPr>
        <w:t xml:space="preserve">JACK: I’m gonna go up there behind some other people with swords.</w:t>
      </w:r>
    </w:p>
    <w:p w:rsidR="00000000" w:rsidDel="00000000" w:rsidP="00000000" w:rsidRDefault="00000000" w:rsidRPr="00000000" w14:paraId="00000A17">
      <w:pPr>
        <w:rPr/>
      </w:pPr>
      <w:r w:rsidDel="00000000" w:rsidR="00000000" w:rsidRPr="00000000">
        <w:rPr>
          <w:rtl w:val="0"/>
        </w:rPr>
      </w:r>
    </w:p>
    <w:p w:rsidR="00000000" w:rsidDel="00000000" w:rsidP="00000000" w:rsidRDefault="00000000" w:rsidRPr="00000000" w14:paraId="00000A18">
      <w:pPr>
        <w:rPr/>
      </w:pPr>
      <w:r w:rsidDel="00000000" w:rsidR="00000000" w:rsidRPr="00000000">
        <w:rPr>
          <w:rtl w:val="0"/>
        </w:rPr>
        <w:t xml:space="preserve">ALI (overlapping JACK): Yeah.</w:t>
      </w:r>
    </w:p>
    <w:p w:rsidR="00000000" w:rsidDel="00000000" w:rsidP="00000000" w:rsidRDefault="00000000" w:rsidRPr="00000000" w14:paraId="00000A19">
      <w:pPr>
        <w:rPr/>
      </w:pPr>
      <w:r w:rsidDel="00000000" w:rsidR="00000000" w:rsidRPr="00000000">
        <w:rPr>
          <w:rtl w:val="0"/>
        </w:rPr>
      </w:r>
    </w:p>
    <w:p w:rsidR="00000000" w:rsidDel="00000000" w:rsidP="00000000" w:rsidRDefault="00000000" w:rsidRPr="00000000" w14:paraId="00000A1A">
      <w:pPr>
        <w:rPr/>
      </w:pPr>
      <w:r w:rsidDel="00000000" w:rsidR="00000000" w:rsidRPr="00000000">
        <w:rPr>
          <w:rtl w:val="0"/>
        </w:rPr>
      </w:r>
    </w:p>
    <w:p w:rsidR="00000000" w:rsidDel="00000000" w:rsidP="00000000" w:rsidRDefault="00000000" w:rsidRPr="00000000" w14:paraId="00000A1B">
      <w:pPr>
        <w:rPr/>
      </w:pPr>
      <w:r w:rsidDel="00000000" w:rsidR="00000000" w:rsidRPr="00000000">
        <w:rPr>
          <w:rtl w:val="0"/>
        </w:rPr>
        <w:t xml:space="preserve">KEITH (overlapping JACK): Yeah.</w:t>
      </w:r>
    </w:p>
    <w:p w:rsidR="00000000" w:rsidDel="00000000" w:rsidP="00000000" w:rsidRDefault="00000000" w:rsidRPr="00000000" w14:paraId="00000A1C">
      <w:pPr>
        <w:rPr/>
      </w:pPr>
      <w:r w:rsidDel="00000000" w:rsidR="00000000" w:rsidRPr="00000000">
        <w:rPr>
          <w:rtl w:val="0"/>
        </w:rPr>
      </w:r>
    </w:p>
    <w:p w:rsidR="00000000" w:rsidDel="00000000" w:rsidP="00000000" w:rsidRDefault="00000000" w:rsidRPr="00000000" w14:paraId="00000A1D">
      <w:pPr>
        <w:rPr/>
      </w:pPr>
      <w:r w:rsidDel="00000000" w:rsidR="00000000" w:rsidRPr="00000000">
        <w:rPr>
          <w:rtl w:val="0"/>
        </w:rPr>
        <w:t xml:space="preserve">AUSTIN: Okay, so…</w:t>
      </w:r>
    </w:p>
    <w:p w:rsidR="00000000" w:rsidDel="00000000" w:rsidP="00000000" w:rsidRDefault="00000000" w:rsidRPr="00000000" w14:paraId="00000A1E">
      <w:pPr>
        <w:rPr/>
      </w:pPr>
      <w:r w:rsidDel="00000000" w:rsidR="00000000" w:rsidRPr="00000000">
        <w:rPr>
          <w:rtl w:val="0"/>
        </w:rPr>
      </w:r>
    </w:p>
    <w:p w:rsidR="00000000" w:rsidDel="00000000" w:rsidP="00000000" w:rsidRDefault="00000000" w:rsidRPr="00000000" w14:paraId="00000A1F">
      <w:pPr>
        <w:rPr/>
      </w:pPr>
      <w:r w:rsidDel="00000000" w:rsidR="00000000" w:rsidRPr="00000000">
        <w:rPr>
          <w:rtl w:val="0"/>
        </w:rPr>
        <w:t xml:space="preserve">KEITH: I’m gonna, I’m gonna flap up front.</w:t>
      </w:r>
    </w:p>
    <w:p w:rsidR="00000000" w:rsidDel="00000000" w:rsidP="00000000" w:rsidRDefault="00000000" w:rsidRPr="00000000" w14:paraId="00000A20">
      <w:pPr>
        <w:rPr/>
      </w:pPr>
      <w:r w:rsidDel="00000000" w:rsidR="00000000" w:rsidRPr="00000000">
        <w:rPr>
          <w:rtl w:val="0"/>
        </w:rPr>
      </w:r>
    </w:p>
    <w:p w:rsidR="00000000" w:rsidDel="00000000" w:rsidP="00000000" w:rsidRDefault="00000000" w:rsidRPr="00000000" w14:paraId="00000A21">
      <w:pPr>
        <w:rPr/>
      </w:pPr>
      <w:r w:rsidDel="00000000" w:rsidR="00000000" w:rsidRPr="00000000">
        <w:rPr>
          <w:rtl w:val="0"/>
        </w:rPr>
        <w:t xml:space="preserve">AUSTIN: Okay, great. [ALI laughs] On the top is a platform that has like supports out from under it, and… I mean you could look straight down. This is the equivalent to 2 or 3 of the other floors you’ve been through, this is very high up. So it’s a bit of a slog up there, but you get through it no problem. Up there are, uh, y’know, there’s a couple of tables and chairs that are lined out in front of a dias — dais? Dais.</w:t>
      </w:r>
    </w:p>
    <w:p w:rsidR="00000000" w:rsidDel="00000000" w:rsidP="00000000" w:rsidRDefault="00000000" w:rsidRPr="00000000" w14:paraId="00000A22">
      <w:pPr>
        <w:rPr/>
      </w:pPr>
      <w:r w:rsidDel="00000000" w:rsidR="00000000" w:rsidRPr="00000000">
        <w:rPr>
          <w:rtl w:val="0"/>
        </w:rPr>
      </w:r>
    </w:p>
    <w:p w:rsidR="00000000" w:rsidDel="00000000" w:rsidP="00000000" w:rsidRDefault="00000000" w:rsidRPr="00000000" w14:paraId="00000A23">
      <w:pPr>
        <w:rPr/>
      </w:pPr>
      <w:r w:rsidDel="00000000" w:rsidR="00000000" w:rsidRPr="00000000">
        <w:rPr>
          <w:rtl w:val="0"/>
        </w:rPr>
        <w:t xml:space="preserve">ART: Dais.</w:t>
      </w:r>
    </w:p>
    <w:p w:rsidR="00000000" w:rsidDel="00000000" w:rsidP="00000000" w:rsidRDefault="00000000" w:rsidRPr="00000000" w14:paraId="00000A24">
      <w:pPr>
        <w:rPr/>
      </w:pPr>
      <w:r w:rsidDel="00000000" w:rsidR="00000000" w:rsidRPr="00000000">
        <w:rPr>
          <w:rtl w:val="0"/>
        </w:rPr>
      </w:r>
    </w:p>
    <w:p w:rsidR="00000000" w:rsidDel="00000000" w:rsidP="00000000" w:rsidRDefault="00000000" w:rsidRPr="00000000" w14:paraId="00000A25">
      <w:pPr>
        <w:rPr/>
      </w:pPr>
      <w:r w:rsidDel="00000000" w:rsidR="00000000" w:rsidRPr="00000000">
        <w:rPr>
          <w:rtl w:val="0"/>
        </w:rPr>
        <w:t xml:space="preserve">KEITH: Dais.</w:t>
      </w:r>
    </w:p>
    <w:p w:rsidR="00000000" w:rsidDel="00000000" w:rsidP="00000000" w:rsidRDefault="00000000" w:rsidRPr="00000000" w14:paraId="00000A26">
      <w:pPr>
        <w:rPr/>
      </w:pPr>
      <w:r w:rsidDel="00000000" w:rsidR="00000000" w:rsidRPr="00000000">
        <w:rPr>
          <w:rtl w:val="0"/>
        </w:rPr>
      </w:r>
    </w:p>
    <w:p w:rsidR="00000000" w:rsidDel="00000000" w:rsidP="00000000" w:rsidRDefault="00000000" w:rsidRPr="00000000" w14:paraId="00000A27">
      <w:pPr>
        <w:rPr/>
      </w:pPr>
      <w:r w:rsidDel="00000000" w:rsidR="00000000" w:rsidRPr="00000000">
        <w:rPr>
          <w:rtl w:val="0"/>
        </w:rPr>
        <w:t xml:space="preserve">ART: And on that dais there is a crack that has split it. And on the ground next to the dais, is a very weighty looking tome.</w:t>
      </w:r>
    </w:p>
    <w:p w:rsidR="00000000" w:rsidDel="00000000" w:rsidP="00000000" w:rsidRDefault="00000000" w:rsidRPr="00000000" w14:paraId="00000A28">
      <w:pPr>
        <w:rPr/>
      </w:pPr>
      <w:r w:rsidDel="00000000" w:rsidR="00000000" w:rsidRPr="00000000">
        <w:rPr>
          <w:rtl w:val="0"/>
        </w:rPr>
      </w:r>
    </w:p>
    <w:p w:rsidR="00000000" w:rsidDel="00000000" w:rsidP="00000000" w:rsidRDefault="00000000" w:rsidRPr="00000000" w14:paraId="00000A29">
      <w:pPr>
        <w:rPr/>
      </w:pPr>
      <w:r w:rsidDel="00000000" w:rsidR="00000000" w:rsidRPr="00000000">
        <w:rPr>
          <w:rtl w:val="0"/>
        </w:rPr>
        <w:t xml:space="preserve">JACK: Fantasmoooo. [ART chuckles]</w:t>
      </w:r>
    </w:p>
    <w:p w:rsidR="00000000" w:rsidDel="00000000" w:rsidP="00000000" w:rsidRDefault="00000000" w:rsidRPr="00000000" w14:paraId="00000A2A">
      <w:pPr>
        <w:rPr/>
      </w:pPr>
      <w:r w:rsidDel="00000000" w:rsidR="00000000" w:rsidRPr="00000000">
        <w:rPr>
          <w:rtl w:val="0"/>
        </w:rPr>
      </w:r>
    </w:p>
    <w:p w:rsidR="00000000" w:rsidDel="00000000" w:rsidP="00000000" w:rsidRDefault="00000000" w:rsidRPr="00000000" w14:paraId="00000A2B">
      <w:pPr>
        <w:rPr/>
      </w:pPr>
      <w:r w:rsidDel="00000000" w:rsidR="00000000" w:rsidRPr="00000000">
        <w:rPr>
          <w:rtl w:val="0"/>
        </w:rPr>
        <w:t xml:space="preserve">NICK: Fantasmo, as soon as he sees that, he almost involuntarily lets out a little “ooh”. [ALI laughs] And he immediately beelines over to the book.</w:t>
      </w:r>
    </w:p>
    <w:p w:rsidR="00000000" w:rsidDel="00000000" w:rsidP="00000000" w:rsidRDefault="00000000" w:rsidRPr="00000000" w14:paraId="00000A2C">
      <w:pPr>
        <w:rPr/>
      </w:pPr>
      <w:r w:rsidDel="00000000" w:rsidR="00000000" w:rsidRPr="00000000">
        <w:rPr>
          <w:rtl w:val="0"/>
        </w:rPr>
      </w:r>
    </w:p>
    <w:p w:rsidR="00000000" w:rsidDel="00000000" w:rsidP="00000000" w:rsidRDefault="00000000" w:rsidRPr="00000000" w14:paraId="00000A2D">
      <w:pPr>
        <w:rPr/>
      </w:pPr>
      <w:r w:rsidDel="00000000" w:rsidR="00000000" w:rsidRPr="00000000">
        <w:rPr>
          <w:rtl w:val="0"/>
        </w:rPr>
        <w:t xml:space="preserve">AUSTIN: The tome has like brass hinges, is heavily bound in good leather. And on the front is the same rune that was on the forehead of Rivalo and on the eye of Calithane, and you didn’t really check out the body of Brutus but was also there.</w:t>
      </w:r>
    </w:p>
    <w:p w:rsidR="00000000" w:rsidDel="00000000" w:rsidP="00000000" w:rsidRDefault="00000000" w:rsidRPr="00000000" w14:paraId="00000A2E">
      <w:pPr>
        <w:rPr/>
      </w:pPr>
      <w:r w:rsidDel="00000000" w:rsidR="00000000" w:rsidRPr="00000000">
        <w:rPr>
          <w:rtl w:val="0"/>
        </w:rPr>
      </w:r>
    </w:p>
    <w:p w:rsidR="00000000" w:rsidDel="00000000" w:rsidP="00000000" w:rsidRDefault="00000000" w:rsidRPr="00000000" w14:paraId="00000A2F">
      <w:pPr>
        <w:rPr/>
      </w:pPr>
      <w:r w:rsidDel="00000000" w:rsidR="00000000" w:rsidRPr="00000000">
        <w:rPr>
          <w:rtl w:val="0"/>
        </w:rPr>
        <w:t xml:space="preserve">NICK: Okay.</w:t>
      </w:r>
    </w:p>
    <w:p w:rsidR="00000000" w:rsidDel="00000000" w:rsidP="00000000" w:rsidRDefault="00000000" w:rsidRPr="00000000" w14:paraId="00000A30">
      <w:pPr>
        <w:rPr/>
      </w:pPr>
      <w:r w:rsidDel="00000000" w:rsidR="00000000" w:rsidRPr="00000000">
        <w:rPr>
          <w:rtl w:val="0"/>
        </w:rPr>
      </w:r>
    </w:p>
    <w:p w:rsidR="00000000" w:rsidDel="00000000" w:rsidP="00000000" w:rsidRDefault="00000000" w:rsidRPr="00000000" w14:paraId="00000A31">
      <w:pPr>
        <w:rPr/>
      </w:pPr>
      <w:r w:rsidDel="00000000" w:rsidR="00000000" w:rsidRPr="00000000">
        <w:rPr>
          <w:rtl w:val="0"/>
        </w:rPr>
        <w:t xml:space="preserve">JACK: Hm.</w:t>
      </w:r>
    </w:p>
    <w:p w:rsidR="00000000" w:rsidDel="00000000" w:rsidP="00000000" w:rsidRDefault="00000000" w:rsidRPr="00000000" w14:paraId="00000A32">
      <w:pPr>
        <w:rPr/>
      </w:pPr>
      <w:r w:rsidDel="00000000" w:rsidR="00000000" w:rsidRPr="00000000">
        <w:rPr>
          <w:rtl w:val="0"/>
        </w:rPr>
      </w:r>
    </w:p>
    <w:p w:rsidR="00000000" w:rsidDel="00000000" w:rsidP="00000000" w:rsidRDefault="00000000" w:rsidRPr="00000000" w14:paraId="00000A33">
      <w:pPr>
        <w:rPr/>
      </w:pPr>
      <w:r w:rsidDel="00000000" w:rsidR="00000000" w:rsidRPr="00000000">
        <w:rPr>
          <w:rtl w:val="0"/>
        </w:rPr>
        <w:t xml:space="preserve">AUSTIN: It’s open— you can open it if you’d like.</w:t>
      </w:r>
    </w:p>
    <w:p w:rsidR="00000000" w:rsidDel="00000000" w:rsidP="00000000" w:rsidRDefault="00000000" w:rsidRPr="00000000" w14:paraId="00000A34">
      <w:pPr>
        <w:rPr/>
      </w:pPr>
      <w:r w:rsidDel="00000000" w:rsidR="00000000" w:rsidRPr="00000000">
        <w:rPr>
          <w:rtl w:val="0"/>
        </w:rPr>
      </w:r>
    </w:p>
    <w:p w:rsidR="00000000" w:rsidDel="00000000" w:rsidP="00000000" w:rsidRDefault="00000000" w:rsidRPr="00000000" w14:paraId="00000A35">
      <w:pPr>
        <w:rPr/>
      </w:pPr>
      <w:r w:rsidDel="00000000" w:rsidR="00000000" w:rsidRPr="00000000">
        <w:rPr>
          <w:rtl w:val="0"/>
        </w:rPr>
        <w:t xml:space="preserve">NICK: Uh… I don’t know if I want to. Is that really [???]</w:t>
      </w:r>
    </w:p>
    <w:p w:rsidR="00000000" w:rsidDel="00000000" w:rsidP="00000000" w:rsidRDefault="00000000" w:rsidRPr="00000000" w14:paraId="00000A36">
      <w:pPr>
        <w:rPr/>
      </w:pPr>
      <w:r w:rsidDel="00000000" w:rsidR="00000000" w:rsidRPr="00000000">
        <w:rPr>
          <w:rtl w:val="0"/>
        </w:rPr>
      </w:r>
    </w:p>
    <w:p w:rsidR="00000000" w:rsidDel="00000000" w:rsidP="00000000" w:rsidRDefault="00000000" w:rsidRPr="00000000" w14:paraId="00000A37">
      <w:pPr>
        <w:rPr/>
      </w:pPr>
      <w:r w:rsidDel="00000000" w:rsidR="00000000" w:rsidRPr="00000000">
        <w:rPr>
          <w:rtl w:val="0"/>
        </w:rPr>
        <w:t xml:space="preserve">AUSTIN: I dunno. </w:t>
      </w:r>
    </w:p>
    <w:p w:rsidR="00000000" w:rsidDel="00000000" w:rsidP="00000000" w:rsidRDefault="00000000" w:rsidRPr="00000000" w14:paraId="00000A38">
      <w:pPr>
        <w:rPr/>
      </w:pPr>
      <w:r w:rsidDel="00000000" w:rsidR="00000000" w:rsidRPr="00000000">
        <w:rPr>
          <w:rtl w:val="0"/>
        </w:rPr>
      </w:r>
    </w:p>
    <w:p w:rsidR="00000000" w:rsidDel="00000000" w:rsidP="00000000" w:rsidRDefault="00000000" w:rsidRPr="00000000" w14:paraId="00000A39">
      <w:pPr>
        <w:rPr/>
      </w:pPr>
      <w:r w:rsidDel="00000000" w:rsidR="00000000" w:rsidRPr="00000000">
        <w:rPr>
          <w:rtl w:val="0"/>
        </w:rPr>
        <w:t xml:space="preserve">ALI: Can you kind of like...</w:t>
      </w:r>
    </w:p>
    <w:p w:rsidR="00000000" w:rsidDel="00000000" w:rsidP="00000000" w:rsidRDefault="00000000" w:rsidRPr="00000000" w14:paraId="00000A3A">
      <w:pPr>
        <w:rPr/>
      </w:pPr>
      <w:r w:rsidDel="00000000" w:rsidR="00000000" w:rsidRPr="00000000">
        <w:rPr>
          <w:rtl w:val="0"/>
        </w:rPr>
      </w:r>
    </w:p>
    <w:p w:rsidR="00000000" w:rsidDel="00000000" w:rsidP="00000000" w:rsidRDefault="00000000" w:rsidRPr="00000000" w14:paraId="00000A3B">
      <w:pPr>
        <w:rPr/>
      </w:pPr>
      <w:r w:rsidDel="00000000" w:rsidR="00000000" w:rsidRPr="00000000">
        <w:rPr>
          <w:rtl w:val="0"/>
        </w:rPr>
        <w:t xml:space="preserve">KEITH (overlapping ALI): I mean, I’ll open it.</w:t>
      </w:r>
    </w:p>
    <w:p w:rsidR="00000000" w:rsidDel="00000000" w:rsidP="00000000" w:rsidRDefault="00000000" w:rsidRPr="00000000" w14:paraId="00000A3C">
      <w:pPr>
        <w:rPr/>
      </w:pPr>
      <w:r w:rsidDel="00000000" w:rsidR="00000000" w:rsidRPr="00000000">
        <w:rPr>
          <w:rtl w:val="0"/>
        </w:rPr>
      </w:r>
    </w:p>
    <w:p w:rsidR="00000000" w:rsidDel="00000000" w:rsidP="00000000" w:rsidRDefault="00000000" w:rsidRPr="00000000" w14:paraId="00000A3D">
      <w:pPr>
        <w:rPr/>
      </w:pPr>
      <w:r w:rsidDel="00000000" w:rsidR="00000000" w:rsidRPr="00000000">
        <w:rPr>
          <w:rtl w:val="0"/>
        </w:rPr>
        <w:t xml:space="preserve">ART: Yeah, I need to know. [JACK chuckles] Like, yeah that’s— that’s getting opened.</w:t>
      </w:r>
    </w:p>
    <w:p w:rsidR="00000000" w:rsidDel="00000000" w:rsidP="00000000" w:rsidRDefault="00000000" w:rsidRPr="00000000" w14:paraId="00000A3E">
      <w:pPr>
        <w:rPr/>
      </w:pPr>
      <w:r w:rsidDel="00000000" w:rsidR="00000000" w:rsidRPr="00000000">
        <w:rPr>
          <w:rtl w:val="0"/>
        </w:rPr>
      </w:r>
    </w:p>
    <w:p w:rsidR="00000000" w:rsidDel="00000000" w:rsidP="00000000" w:rsidRDefault="00000000" w:rsidRPr="00000000" w14:paraId="00000A3F">
      <w:pPr>
        <w:rPr/>
      </w:pPr>
      <w:r w:rsidDel="00000000" w:rsidR="00000000" w:rsidRPr="00000000">
        <w:rPr>
          <w:rtl w:val="0"/>
        </w:rPr>
        <w:t xml:space="preserve">NICK (overlapping ART): Alright.</w:t>
      </w:r>
    </w:p>
    <w:p w:rsidR="00000000" w:rsidDel="00000000" w:rsidP="00000000" w:rsidRDefault="00000000" w:rsidRPr="00000000" w14:paraId="00000A40">
      <w:pPr>
        <w:rPr/>
      </w:pPr>
      <w:r w:rsidDel="00000000" w:rsidR="00000000" w:rsidRPr="00000000">
        <w:rPr>
          <w:rtl w:val="0"/>
        </w:rPr>
      </w:r>
    </w:p>
    <w:p w:rsidR="00000000" w:rsidDel="00000000" w:rsidP="00000000" w:rsidRDefault="00000000" w:rsidRPr="00000000" w14:paraId="00000A41">
      <w:pPr>
        <w:rPr/>
      </w:pPr>
      <w:r w:rsidDel="00000000" w:rsidR="00000000" w:rsidRPr="00000000">
        <w:rPr>
          <w:rtl w:val="0"/>
        </w:rPr>
        <w:t xml:space="preserve">ALI: Can you take like the tip of your staff and just kind of… [ALI laughs]</w:t>
      </w:r>
    </w:p>
    <w:p w:rsidR="00000000" w:rsidDel="00000000" w:rsidP="00000000" w:rsidRDefault="00000000" w:rsidRPr="00000000" w14:paraId="00000A42">
      <w:pPr>
        <w:rPr/>
      </w:pPr>
      <w:r w:rsidDel="00000000" w:rsidR="00000000" w:rsidRPr="00000000">
        <w:rPr>
          <w:rtl w:val="0"/>
        </w:rPr>
      </w:r>
    </w:p>
    <w:p w:rsidR="00000000" w:rsidDel="00000000" w:rsidP="00000000" w:rsidRDefault="00000000" w:rsidRPr="00000000" w14:paraId="00000A43">
      <w:pPr>
        <w:rPr/>
      </w:pPr>
      <w:r w:rsidDel="00000000" w:rsidR="00000000" w:rsidRPr="00000000">
        <w:rPr>
          <w:rtl w:val="0"/>
        </w:rPr>
        <w:t xml:space="preserve">JACK: Yeah, like…</w:t>
      </w:r>
    </w:p>
    <w:p w:rsidR="00000000" w:rsidDel="00000000" w:rsidP="00000000" w:rsidRDefault="00000000" w:rsidRPr="00000000" w14:paraId="00000A44">
      <w:pPr>
        <w:rPr/>
      </w:pPr>
      <w:r w:rsidDel="00000000" w:rsidR="00000000" w:rsidRPr="00000000">
        <w:rPr>
          <w:rtl w:val="0"/>
        </w:rPr>
      </w:r>
    </w:p>
    <w:p w:rsidR="00000000" w:rsidDel="00000000" w:rsidP="00000000" w:rsidRDefault="00000000" w:rsidRPr="00000000" w14:paraId="00000A45">
      <w:pPr>
        <w:rPr/>
      </w:pPr>
      <w:r w:rsidDel="00000000" w:rsidR="00000000" w:rsidRPr="00000000">
        <w:rPr>
          <w:rtl w:val="0"/>
        </w:rPr>
        <w:t xml:space="preserve">ALI: That way just don’t touch it with your hands.</w:t>
      </w:r>
    </w:p>
    <w:p w:rsidR="00000000" w:rsidDel="00000000" w:rsidP="00000000" w:rsidRDefault="00000000" w:rsidRPr="00000000" w14:paraId="00000A46">
      <w:pPr>
        <w:rPr/>
      </w:pPr>
      <w:r w:rsidDel="00000000" w:rsidR="00000000" w:rsidRPr="00000000">
        <w:rPr>
          <w:rtl w:val="0"/>
        </w:rPr>
      </w:r>
    </w:p>
    <w:p w:rsidR="00000000" w:rsidDel="00000000" w:rsidP="00000000" w:rsidRDefault="00000000" w:rsidRPr="00000000" w14:paraId="00000A47">
      <w:pPr>
        <w:rPr/>
      </w:pPr>
      <w:r w:rsidDel="00000000" w:rsidR="00000000" w:rsidRPr="00000000">
        <w:rPr>
          <w:rtl w:val="0"/>
        </w:rPr>
        <w:t xml:space="preserve">ART: I mean just like back away and like…</w:t>
      </w:r>
    </w:p>
    <w:p w:rsidR="00000000" w:rsidDel="00000000" w:rsidP="00000000" w:rsidRDefault="00000000" w:rsidRPr="00000000" w14:paraId="00000A48">
      <w:pPr>
        <w:rPr/>
      </w:pPr>
      <w:r w:rsidDel="00000000" w:rsidR="00000000" w:rsidRPr="00000000">
        <w:rPr>
          <w:rtl w:val="0"/>
        </w:rPr>
      </w:r>
    </w:p>
    <w:p w:rsidR="00000000" w:rsidDel="00000000" w:rsidP="00000000" w:rsidRDefault="00000000" w:rsidRPr="00000000" w14:paraId="00000A49">
      <w:pPr>
        <w:rPr/>
      </w:pPr>
      <w:r w:rsidDel="00000000" w:rsidR="00000000" w:rsidRPr="00000000">
        <w:rPr>
          <w:rtl w:val="0"/>
        </w:rPr>
        <w:t xml:space="preserve">AUSTIN: As you flip it open, it kind of like — it gets kind of pushed out of the sunlight and into the shadow next to the dais, and you kind of just feel like — a sigh of relief shake the entire tower a little bit there. Suddenly there is white noise that you don’t hear anymore. Y’know, like there was white noise that you’d come to internalize and like, block out and suddenly it’s way quieter than it was a moment ago. And it opens up and you can see it’s just row after row after row after row of these runes, and some language thrown in, and... Fantasmo—</w:t>
      </w:r>
    </w:p>
    <w:p w:rsidR="00000000" w:rsidDel="00000000" w:rsidP="00000000" w:rsidRDefault="00000000" w:rsidRPr="00000000" w14:paraId="00000A4A">
      <w:pPr>
        <w:rPr/>
      </w:pPr>
      <w:r w:rsidDel="00000000" w:rsidR="00000000" w:rsidRPr="00000000">
        <w:rPr>
          <w:rtl w:val="0"/>
        </w:rPr>
      </w:r>
    </w:p>
    <w:p w:rsidR="00000000" w:rsidDel="00000000" w:rsidP="00000000" w:rsidRDefault="00000000" w:rsidRPr="00000000" w14:paraId="00000A4B">
      <w:pPr>
        <w:rPr/>
      </w:pPr>
      <w:r w:rsidDel="00000000" w:rsidR="00000000" w:rsidRPr="00000000">
        <w:rPr>
          <w:rtl w:val="0"/>
        </w:rPr>
        <w:t xml:space="preserve">KEITH: Are they the same runes repeating, or is it…</w:t>
      </w:r>
    </w:p>
    <w:p w:rsidR="00000000" w:rsidDel="00000000" w:rsidP="00000000" w:rsidRDefault="00000000" w:rsidRPr="00000000" w14:paraId="00000A4C">
      <w:pPr>
        <w:rPr/>
      </w:pPr>
      <w:r w:rsidDel="00000000" w:rsidR="00000000" w:rsidRPr="00000000">
        <w:rPr>
          <w:rtl w:val="0"/>
        </w:rPr>
      </w:r>
    </w:p>
    <w:p w:rsidR="00000000" w:rsidDel="00000000" w:rsidP="00000000" w:rsidRDefault="00000000" w:rsidRPr="00000000" w14:paraId="00000A4D">
      <w:pPr>
        <w:rPr/>
      </w:pPr>
      <w:r w:rsidDel="00000000" w:rsidR="00000000" w:rsidRPr="00000000">
        <w:rPr>
          <w:rtl w:val="0"/>
        </w:rPr>
        <w:t xml:space="preserve">AUSTIN: So no, the thing is… </w:t>
      </w:r>
    </w:p>
    <w:p w:rsidR="00000000" w:rsidDel="00000000" w:rsidP="00000000" w:rsidRDefault="00000000" w:rsidRPr="00000000" w14:paraId="00000A4E">
      <w:pPr>
        <w:rPr/>
      </w:pPr>
      <w:r w:rsidDel="00000000" w:rsidR="00000000" w:rsidRPr="00000000">
        <w:rPr>
          <w:rtl w:val="0"/>
        </w:rPr>
      </w:r>
    </w:p>
    <w:p w:rsidR="00000000" w:rsidDel="00000000" w:rsidP="00000000" w:rsidRDefault="00000000" w:rsidRPr="00000000" w14:paraId="00000A4F">
      <w:pPr>
        <w:rPr/>
      </w:pPr>
      <w:r w:rsidDel="00000000" w:rsidR="00000000" w:rsidRPr="00000000">
        <w:rPr>
          <w:rtl w:val="0"/>
        </w:rPr>
        <w:t xml:space="preserve">KEITH: Okay.</w:t>
      </w:r>
    </w:p>
    <w:p w:rsidR="00000000" w:rsidDel="00000000" w:rsidP="00000000" w:rsidRDefault="00000000" w:rsidRPr="00000000" w14:paraId="00000A50">
      <w:pPr>
        <w:rPr/>
      </w:pPr>
      <w:r w:rsidDel="00000000" w:rsidR="00000000" w:rsidRPr="00000000">
        <w:rPr>
          <w:rtl w:val="0"/>
        </w:rPr>
      </w:r>
    </w:p>
    <w:p w:rsidR="00000000" w:rsidDel="00000000" w:rsidP="00000000" w:rsidRDefault="00000000" w:rsidRPr="00000000" w14:paraId="00000A51">
      <w:pPr>
        <w:rPr/>
      </w:pPr>
      <w:r w:rsidDel="00000000" w:rsidR="00000000" w:rsidRPr="00000000">
        <w:rPr>
          <w:rtl w:val="0"/>
        </w:rPr>
        <w:t xml:space="preserve">AUSTIN: Uh… hm. Fantasmo, are you… It depends on how close you get to this book, I guess, what are you, are you trying to read this book, are you trying to…?</w:t>
      </w:r>
    </w:p>
    <w:p w:rsidR="00000000" w:rsidDel="00000000" w:rsidP="00000000" w:rsidRDefault="00000000" w:rsidRPr="00000000" w14:paraId="00000A52">
      <w:pPr>
        <w:rPr/>
      </w:pPr>
      <w:r w:rsidDel="00000000" w:rsidR="00000000" w:rsidRPr="00000000">
        <w:rPr>
          <w:rtl w:val="0"/>
        </w:rPr>
      </w:r>
    </w:p>
    <w:p w:rsidR="00000000" w:rsidDel="00000000" w:rsidP="00000000" w:rsidRDefault="00000000" w:rsidRPr="00000000" w14:paraId="00000A53">
      <w:pPr>
        <w:rPr/>
      </w:pPr>
      <w:r w:rsidDel="00000000" w:rsidR="00000000" w:rsidRPr="00000000">
        <w:rPr>
          <w:rtl w:val="0"/>
        </w:rPr>
        <w:t xml:space="preserve">NICK: Is it… so wait, did it, did it move? Of its own accord?</w:t>
      </w:r>
    </w:p>
    <w:p w:rsidR="00000000" w:rsidDel="00000000" w:rsidP="00000000" w:rsidRDefault="00000000" w:rsidRPr="00000000" w14:paraId="00000A54">
      <w:pPr>
        <w:rPr/>
      </w:pPr>
      <w:r w:rsidDel="00000000" w:rsidR="00000000" w:rsidRPr="00000000">
        <w:rPr>
          <w:rtl w:val="0"/>
        </w:rPr>
      </w:r>
    </w:p>
    <w:p w:rsidR="00000000" w:rsidDel="00000000" w:rsidP="00000000" w:rsidRDefault="00000000" w:rsidRPr="00000000" w14:paraId="00000A55">
      <w:pPr>
        <w:rPr/>
      </w:pPr>
      <w:r w:rsidDel="00000000" w:rsidR="00000000" w:rsidRPr="00000000">
        <w:rPr>
          <w:rtl w:val="0"/>
        </w:rPr>
        <w:t xml:space="preserve">AUSTIN (overlapping NICK): No, you moved it. No, no when you opened it up with your staff you pushed it a little bit and now can see that it’s filled with words and runes and stuff.</w:t>
      </w:r>
    </w:p>
    <w:p w:rsidR="00000000" w:rsidDel="00000000" w:rsidP="00000000" w:rsidRDefault="00000000" w:rsidRPr="00000000" w14:paraId="00000A56">
      <w:pPr>
        <w:rPr/>
      </w:pPr>
      <w:r w:rsidDel="00000000" w:rsidR="00000000" w:rsidRPr="00000000">
        <w:rPr>
          <w:rtl w:val="0"/>
        </w:rPr>
      </w:r>
    </w:p>
    <w:p w:rsidR="00000000" w:rsidDel="00000000" w:rsidP="00000000" w:rsidRDefault="00000000" w:rsidRPr="00000000" w14:paraId="00000A57">
      <w:pPr>
        <w:rPr/>
      </w:pPr>
      <w:r w:rsidDel="00000000" w:rsidR="00000000" w:rsidRPr="00000000">
        <w:rPr>
          <w:rtl w:val="0"/>
        </w:rPr>
        <w:t xml:space="preserve">NICK: Okay. Yeah, no, I cautiously approach it.</w:t>
      </w:r>
    </w:p>
    <w:p w:rsidR="00000000" w:rsidDel="00000000" w:rsidP="00000000" w:rsidRDefault="00000000" w:rsidRPr="00000000" w14:paraId="00000A58">
      <w:pPr>
        <w:rPr/>
      </w:pPr>
      <w:r w:rsidDel="00000000" w:rsidR="00000000" w:rsidRPr="00000000">
        <w:rPr>
          <w:rtl w:val="0"/>
        </w:rPr>
      </w:r>
    </w:p>
    <w:p w:rsidR="00000000" w:rsidDel="00000000" w:rsidP="00000000" w:rsidRDefault="00000000" w:rsidRPr="00000000" w14:paraId="00000A59">
      <w:pPr>
        <w:rPr/>
      </w:pPr>
      <w:r w:rsidDel="00000000" w:rsidR="00000000" w:rsidRPr="00000000">
        <w:rPr>
          <w:rtl w:val="0"/>
        </w:rPr>
        <w:t xml:space="preserve">AUSTIN: Okay, if you take a look at it, you can just read it and understand what’s — you know, </w:t>
      </w:r>
    </w:p>
    <w:p w:rsidR="00000000" w:rsidDel="00000000" w:rsidP="00000000" w:rsidRDefault="00000000" w:rsidRPr="00000000" w14:paraId="00000A5A">
      <w:pPr>
        <w:rPr/>
      </w:pPr>
      <w:r w:rsidDel="00000000" w:rsidR="00000000" w:rsidRPr="00000000">
        <w:rPr>
          <w:rtl w:val="0"/>
        </w:rPr>
        <w:t xml:space="preserve">you spend a couple minutes with it, you can see the same phrasing is repeated again and again, these are kind of, what’s the word I’m looking for, not hieroglyphic but… logo… There’s another word for it— </w:t>
      </w:r>
    </w:p>
    <w:p w:rsidR="00000000" w:rsidDel="00000000" w:rsidP="00000000" w:rsidRDefault="00000000" w:rsidRPr="00000000" w14:paraId="00000A5B">
      <w:pPr>
        <w:rPr/>
      </w:pPr>
      <w:r w:rsidDel="00000000" w:rsidR="00000000" w:rsidRPr="00000000">
        <w:rPr>
          <w:rtl w:val="0"/>
        </w:rPr>
      </w:r>
    </w:p>
    <w:p w:rsidR="00000000" w:rsidDel="00000000" w:rsidP="00000000" w:rsidRDefault="00000000" w:rsidRPr="00000000" w14:paraId="00000A5C">
      <w:pPr>
        <w:rPr/>
      </w:pPr>
      <w:r w:rsidDel="00000000" w:rsidR="00000000" w:rsidRPr="00000000">
        <w:rPr>
          <w:rtl w:val="0"/>
        </w:rPr>
        <w:t xml:space="preserve">JACK: Like pictographic?</w:t>
      </w:r>
    </w:p>
    <w:p w:rsidR="00000000" w:rsidDel="00000000" w:rsidP="00000000" w:rsidRDefault="00000000" w:rsidRPr="00000000" w14:paraId="00000A5D">
      <w:pPr>
        <w:rPr/>
      </w:pPr>
      <w:r w:rsidDel="00000000" w:rsidR="00000000" w:rsidRPr="00000000">
        <w:rPr>
          <w:rtl w:val="0"/>
        </w:rPr>
      </w:r>
    </w:p>
    <w:p w:rsidR="00000000" w:rsidDel="00000000" w:rsidP="00000000" w:rsidRDefault="00000000" w:rsidRPr="00000000" w14:paraId="00000A5E">
      <w:pPr>
        <w:rPr/>
      </w:pPr>
      <w:r w:rsidDel="00000000" w:rsidR="00000000" w:rsidRPr="00000000">
        <w:rPr>
          <w:rtl w:val="0"/>
        </w:rPr>
        <w:t xml:space="preserve">AUSTIN: Pictographic, yeah, where these runes are all words that are communicating through, y’know, the symbols. That front rune is repeated over and over again in different scenarios, in different rows. And you recognize this from your history studying magic that this is sort of, like, a sort of automation, kind of like an automated magic system that would repeat itself. We would think of it as like a program, it’s like code. And it’s set to operate something — you’re not sure exactly how it’s supposed to operate, but that one phrase keeps returning and returning and returning. It’s… The phrase doesn't mean “give life” exactly, like it’s not necromancy, it’s not a resurrection spell, it’s not reconstructive magic, it’s sort of like “animate”, the word? But it’s not like you're animating something and can control it. It’s something where, it’s about bringing something to life, but, yeah, it isn’t exactly like a thing you know, but, um... You think with enough time, you could do that. </w:t>
      </w:r>
    </w:p>
    <w:p w:rsidR="00000000" w:rsidDel="00000000" w:rsidP="00000000" w:rsidRDefault="00000000" w:rsidRPr="00000000" w14:paraId="00000A5F">
      <w:pPr>
        <w:rPr/>
      </w:pPr>
      <w:r w:rsidDel="00000000" w:rsidR="00000000" w:rsidRPr="00000000">
        <w:rPr>
          <w:rtl w:val="0"/>
        </w:rPr>
      </w:r>
    </w:p>
    <w:p w:rsidR="00000000" w:rsidDel="00000000" w:rsidP="00000000" w:rsidRDefault="00000000" w:rsidRPr="00000000" w14:paraId="00000A60">
      <w:pPr>
        <w:rPr/>
      </w:pPr>
      <w:r w:rsidDel="00000000" w:rsidR="00000000" w:rsidRPr="00000000">
        <w:rPr>
          <w:rtl w:val="0"/>
        </w:rPr>
        <w:t xml:space="preserve">KEITH: So you’re saying this is probably why this building got all Pagemaster.</w:t>
      </w:r>
    </w:p>
    <w:p w:rsidR="00000000" w:rsidDel="00000000" w:rsidP="00000000" w:rsidRDefault="00000000" w:rsidRPr="00000000" w14:paraId="00000A61">
      <w:pPr>
        <w:rPr/>
      </w:pPr>
      <w:r w:rsidDel="00000000" w:rsidR="00000000" w:rsidRPr="00000000">
        <w:rPr>
          <w:rtl w:val="0"/>
        </w:rPr>
      </w:r>
    </w:p>
    <w:p w:rsidR="00000000" w:rsidDel="00000000" w:rsidP="00000000" w:rsidRDefault="00000000" w:rsidRPr="00000000" w14:paraId="00000A62">
      <w:pPr>
        <w:rPr/>
      </w:pPr>
      <w:r w:rsidDel="00000000" w:rsidR="00000000" w:rsidRPr="00000000">
        <w:rPr>
          <w:rtl w:val="0"/>
        </w:rPr>
        <w:t xml:space="preserve">AUSTIN: What’s Pagemaster— I don’t know Pagemaster.</w:t>
      </w:r>
    </w:p>
    <w:p w:rsidR="00000000" w:rsidDel="00000000" w:rsidP="00000000" w:rsidRDefault="00000000" w:rsidRPr="00000000" w14:paraId="00000A63">
      <w:pPr>
        <w:rPr/>
      </w:pPr>
      <w:r w:rsidDel="00000000" w:rsidR="00000000" w:rsidRPr="00000000">
        <w:rPr>
          <w:rtl w:val="0"/>
        </w:rPr>
      </w:r>
    </w:p>
    <w:p w:rsidR="00000000" w:rsidDel="00000000" w:rsidP="00000000" w:rsidRDefault="00000000" w:rsidRPr="00000000" w14:paraId="00000A64">
      <w:pPr>
        <w:rPr/>
      </w:pPr>
      <w:r w:rsidDel="00000000" w:rsidR="00000000" w:rsidRPr="00000000">
        <w:rPr>
          <w:rtl w:val="0"/>
        </w:rPr>
        <w:t xml:space="preserve">KEITH: Pagemaster is the, it’s an animated movie starring Macaulay Culkin where he walks around a library with three anthropomorphic books that take him…</w:t>
      </w:r>
    </w:p>
    <w:p w:rsidR="00000000" w:rsidDel="00000000" w:rsidP="00000000" w:rsidRDefault="00000000" w:rsidRPr="00000000" w14:paraId="00000A65">
      <w:pPr>
        <w:rPr/>
      </w:pPr>
      <w:r w:rsidDel="00000000" w:rsidR="00000000" w:rsidRPr="00000000">
        <w:rPr>
          <w:rtl w:val="0"/>
        </w:rPr>
      </w:r>
    </w:p>
    <w:p w:rsidR="00000000" w:rsidDel="00000000" w:rsidP="00000000" w:rsidRDefault="00000000" w:rsidRPr="00000000" w14:paraId="00000A66">
      <w:pPr>
        <w:rPr/>
      </w:pPr>
      <w:r w:rsidDel="00000000" w:rsidR="00000000" w:rsidRPr="00000000">
        <w:rPr>
          <w:rtl w:val="0"/>
        </w:rPr>
        <w:t xml:space="preserve">AUSTIN: Oh. I believe you.</w:t>
      </w:r>
    </w:p>
    <w:p w:rsidR="00000000" w:rsidDel="00000000" w:rsidP="00000000" w:rsidRDefault="00000000" w:rsidRPr="00000000" w14:paraId="00000A67">
      <w:pPr>
        <w:rPr/>
      </w:pPr>
      <w:r w:rsidDel="00000000" w:rsidR="00000000" w:rsidRPr="00000000">
        <w:rPr>
          <w:rtl w:val="0"/>
        </w:rPr>
      </w:r>
    </w:p>
    <w:p w:rsidR="00000000" w:rsidDel="00000000" w:rsidP="00000000" w:rsidRDefault="00000000" w:rsidRPr="00000000" w14:paraId="00000A68">
      <w:pPr>
        <w:rPr/>
      </w:pPr>
      <w:r w:rsidDel="00000000" w:rsidR="00000000" w:rsidRPr="00000000">
        <w:rPr>
          <w:rtl w:val="0"/>
        </w:rPr>
        <w:t xml:space="preserve">KEITH: Yeah.</w:t>
      </w:r>
    </w:p>
    <w:p w:rsidR="00000000" w:rsidDel="00000000" w:rsidP="00000000" w:rsidRDefault="00000000" w:rsidRPr="00000000" w14:paraId="00000A69">
      <w:pPr>
        <w:rPr/>
      </w:pPr>
      <w:r w:rsidDel="00000000" w:rsidR="00000000" w:rsidRPr="00000000">
        <w:rPr>
          <w:rtl w:val="0"/>
        </w:rPr>
      </w:r>
    </w:p>
    <w:p w:rsidR="00000000" w:rsidDel="00000000" w:rsidP="00000000" w:rsidRDefault="00000000" w:rsidRPr="00000000" w14:paraId="00000A6A">
      <w:pPr>
        <w:rPr/>
      </w:pPr>
      <w:r w:rsidDel="00000000" w:rsidR="00000000" w:rsidRPr="00000000">
        <w:rPr>
          <w:rtl w:val="0"/>
        </w:rPr>
        <w:t xml:space="preserve">JACK: I believe that that’s a real thing.</w:t>
      </w:r>
    </w:p>
    <w:p w:rsidR="00000000" w:rsidDel="00000000" w:rsidP="00000000" w:rsidRDefault="00000000" w:rsidRPr="00000000" w14:paraId="00000A6B">
      <w:pPr>
        <w:rPr/>
      </w:pPr>
      <w:r w:rsidDel="00000000" w:rsidR="00000000" w:rsidRPr="00000000">
        <w:rPr>
          <w:rtl w:val="0"/>
        </w:rPr>
      </w:r>
    </w:p>
    <w:p w:rsidR="00000000" w:rsidDel="00000000" w:rsidP="00000000" w:rsidRDefault="00000000" w:rsidRPr="00000000" w14:paraId="00000A6C">
      <w:pPr>
        <w:rPr/>
      </w:pPr>
      <w:r w:rsidDel="00000000" w:rsidR="00000000" w:rsidRPr="00000000">
        <w:rPr>
          <w:rtl w:val="0"/>
        </w:rPr>
        <w:t xml:space="preserve">AUSTIN (overlapping JACK): Sure. </w:t>
      </w:r>
    </w:p>
    <w:p w:rsidR="00000000" w:rsidDel="00000000" w:rsidP="00000000" w:rsidRDefault="00000000" w:rsidRPr="00000000" w14:paraId="00000A6D">
      <w:pPr>
        <w:rPr/>
      </w:pPr>
      <w:r w:rsidDel="00000000" w:rsidR="00000000" w:rsidRPr="00000000">
        <w:rPr>
          <w:rtl w:val="0"/>
        </w:rPr>
      </w:r>
    </w:p>
    <w:p w:rsidR="00000000" w:rsidDel="00000000" w:rsidP="00000000" w:rsidRDefault="00000000" w:rsidRPr="00000000" w14:paraId="00000A6E">
      <w:pPr>
        <w:rPr/>
      </w:pPr>
      <w:r w:rsidDel="00000000" w:rsidR="00000000" w:rsidRPr="00000000">
        <w:rPr>
          <w:rtl w:val="0"/>
        </w:rPr>
        <w:t xml:space="preserve">NICK: The, uh, the spirit cooks… staff…</w:t>
      </w:r>
    </w:p>
    <w:p w:rsidR="00000000" w:rsidDel="00000000" w:rsidP="00000000" w:rsidRDefault="00000000" w:rsidRPr="00000000" w14:paraId="00000A6F">
      <w:pPr>
        <w:rPr/>
      </w:pPr>
      <w:r w:rsidDel="00000000" w:rsidR="00000000" w:rsidRPr="00000000">
        <w:rPr>
          <w:rtl w:val="0"/>
        </w:rPr>
      </w:r>
    </w:p>
    <w:p w:rsidR="00000000" w:rsidDel="00000000" w:rsidP="00000000" w:rsidRDefault="00000000" w:rsidRPr="00000000" w14:paraId="00000A70">
      <w:pPr>
        <w:rPr/>
      </w:pPr>
      <w:r w:rsidDel="00000000" w:rsidR="00000000" w:rsidRPr="00000000">
        <w:rPr>
          <w:rtl w:val="0"/>
        </w:rPr>
        <w:t xml:space="preserve">JACK: Yeah, that makes sense to me, and to an extent it might explain the waves, I don’t know.</w:t>
      </w:r>
    </w:p>
    <w:p w:rsidR="00000000" w:rsidDel="00000000" w:rsidP="00000000" w:rsidRDefault="00000000" w:rsidRPr="00000000" w14:paraId="00000A71">
      <w:pPr>
        <w:rPr/>
      </w:pPr>
      <w:r w:rsidDel="00000000" w:rsidR="00000000" w:rsidRPr="00000000">
        <w:rPr>
          <w:rtl w:val="0"/>
        </w:rPr>
      </w:r>
    </w:p>
    <w:p w:rsidR="00000000" w:rsidDel="00000000" w:rsidP="00000000" w:rsidRDefault="00000000" w:rsidRPr="00000000" w14:paraId="00000A72">
      <w:pPr>
        <w:rPr/>
      </w:pPr>
      <w:r w:rsidDel="00000000" w:rsidR="00000000" w:rsidRPr="00000000">
        <w:rPr>
          <w:rtl w:val="0"/>
        </w:rPr>
        <w:t xml:space="preserve">AUSTIN: If you give… Hm.</w:t>
      </w:r>
    </w:p>
    <w:p w:rsidR="00000000" w:rsidDel="00000000" w:rsidP="00000000" w:rsidRDefault="00000000" w:rsidRPr="00000000" w14:paraId="00000A73">
      <w:pPr>
        <w:rPr/>
      </w:pPr>
      <w:r w:rsidDel="00000000" w:rsidR="00000000" w:rsidRPr="00000000">
        <w:rPr>
          <w:rtl w:val="0"/>
        </w:rPr>
      </w:r>
    </w:p>
    <w:p w:rsidR="00000000" w:rsidDel="00000000" w:rsidP="00000000" w:rsidRDefault="00000000" w:rsidRPr="00000000" w14:paraId="00000A74">
      <w:pPr>
        <w:rPr/>
      </w:pPr>
      <w:r w:rsidDel="00000000" w:rsidR="00000000" w:rsidRPr="00000000">
        <w:rPr>
          <w:rtl w:val="0"/>
        </w:rPr>
        <w:t xml:space="preserve">ART: The waves thing makes less sense, though, right, like… what’s doing that.</w:t>
      </w:r>
    </w:p>
    <w:p w:rsidR="00000000" w:rsidDel="00000000" w:rsidP="00000000" w:rsidRDefault="00000000" w:rsidRPr="00000000" w14:paraId="00000A75">
      <w:pPr>
        <w:rPr/>
      </w:pPr>
      <w:r w:rsidDel="00000000" w:rsidR="00000000" w:rsidRPr="00000000">
        <w:rPr>
          <w:rtl w:val="0"/>
        </w:rPr>
      </w:r>
    </w:p>
    <w:p w:rsidR="00000000" w:rsidDel="00000000" w:rsidP="00000000" w:rsidRDefault="00000000" w:rsidRPr="00000000" w14:paraId="00000A76">
      <w:pPr>
        <w:rPr/>
      </w:pPr>
      <w:r w:rsidDel="00000000" w:rsidR="00000000" w:rsidRPr="00000000">
        <w:rPr>
          <w:rtl w:val="0"/>
        </w:rPr>
        <w:t xml:space="preserve">AUSTIN (overlapping ART): If you give it — give me a Spout Lore, Nick, if you’re giving this real consideration. </w:t>
      </w:r>
    </w:p>
    <w:p w:rsidR="00000000" w:rsidDel="00000000" w:rsidP="00000000" w:rsidRDefault="00000000" w:rsidRPr="00000000" w14:paraId="00000A77">
      <w:pPr>
        <w:rPr/>
      </w:pPr>
      <w:r w:rsidDel="00000000" w:rsidR="00000000" w:rsidRPr="00000000">
        <w:rPr>
          <w:rtl w:val="0"/>
        </w:rPr>
      </w:r>
    </w:p>
    <w:p w:rsidR="00000000" w:rsidDel="00000000" w:rsidP="00000000" w:rsidRDefault="00000000" w:rsidRPr="00000000" w14:paraId="00000A78">
      <w:pPr>
        <w:rPr/>
      </w:pPr>
      <w:r w:rsidDel="00000000" w:rsidR="00000000" w:rsidRPr="00000000">
        <w:rPr>
          <w:rtl w:val="0"/>
        </w:rPr>
        <w:t xml:space="preserve">NICK: Okay, yeah.</w:t>
      </w:r>
    </w:p>
    <w:p w:rsidR="00000000" w:rsidDel="00000000" w:rsidP="00000000" w:rsidRDefault="00000000" w:rsidRPr="00000000" w14:paraId="00000A79">
      <w:pPr>
        <w:rPr/>
      </w:pPr>
      <w:r w:rsidDel="00000000" w:rsidR="00000000" w:rsidRPr="00000000">
        <w:rPr>
          <w:rtl w:val="0"/>
        </w:rPr>
      </w:r>
    </w:p>
    <w:p w:rsidR="00000000" w:rsidDel="00000000" w:rsidP="00000000" w:rsidRDefault="00000000" w:rsidRPr="00000000" w14:paraId="00000A7A">
      <w:pPr>
        <w:rPr/>
      </w:pPr>
      <w:r w:rsidDel="00000000" w:rsidR="00000000" w:rsidRPr="00000000">
        <w:rPr>
          <w:rtl w:val="0"/>
        </w:rPr>
        <w:t xml:space="preserve">AUSTIN: There’s no like magic Spout Lore, right, like separate from your basic one?</w:t>
      </w:r>
    </w:p>
    <w:p w:rsidR="00000000" w:rsidDel="00000000" w:rsidP="00000000" w:rsidRDefault="00000000" w:rsidRPr="00000000" w14:paraId="00000A7B">
      <w:pPr>
        <w:rPr/>
      </w:pPr>
      <w:r w:rsidDel="00000000" w:rsidR="00000000" w:rsidRPr="00000000">
        <w:rPr>
          <w:rtl w:val="0"/>
        </w:rPr>
      </w:r>
    </w:p>
    <w:p w:rsidR="00000000" w:rsidDel="00000000" w:rsidP="00000000" w:rsidRDefault="00000000" w:rsidRPr="00000000" w14:paraId="00000A7C">
      <w:pPr>
        <w:rPr/>
      </w:pPr>
      <w:r w:rsidDel="00000000" w:rsidR="00000000" w:rsidRPr="00000000">
        <w:rPr>
          <w:rtl w:val="0"/>
        </w:rPr>
        <w:t xml:space="preserve">NICK: No.</w:t>
      </w:r>
    </w:p>
    <w:p w:rsidR="00000000" w:rsidDel="00000000" w:rsidP="00000000" w:rsidRDefault="00000000" w:rsidRPr="00000000" w14:paraId="00000A7D">
      <w:pPr>
        <w:rPr/>
      </w:pPr>
      <w:r w:rsidDel="00000000" w:rsidR="00000000" w:rsidRPr="00000000">
        <w:rPr>
          <w:rtl w:val="0"/>
        </w:rPr>
      </w:r>
    </w:p>
    <w:p w:rsidR="00000000" w:rsidDel="00000000" w:rsidP="00000000" w:rsidRDefault="00000000" w:rsidRPr="00000000" w14:paraId="00000A7E">
      <w:pPr>
        <w:rPr/>
      </w:pPr>
      <w:r w:rsidDel="00000000" w:rsidR="00000000" w:rsidRPr="00000000">
        <w:rPr>
          <w:rtl w:val="0"/>
        </w:rPr>
        <w:t xml:space="preserve">AUSTIN: Okay.</w:t>
      </w:r>
    </w:p>
    <w:p w:rsidR="00000000" w:rsidDel="00000000" w:rsidP="00000000" w:rsidRDefault="00000000" w:rsidRPr="00000000" w14:paraId="00000A7F">
      <w:pPr>
        <w:rPr/>
      </w:pPr>
      <w:r w:rsidDel="00000000" w:rsidR="00000000" w:rsidRPr="00000000">
        <w:rPr>
          <w:rtl w:val="0"/>
        </w:rPr>
      </w:r>
    </w:p>
    <w:p w:rsidR="00000000" w:rsidDel="00000000" w:rsidP="00000000" w:rsidRDefault="00000000" w:rsidRPr="00000000" w14:paraId="00000A80">
      <w:pPr>
        <w:rPr/>
      </w:pPr>
      <w:r w:rsidDel="00000000" w:rsidR="00000000" w:rsidRPr="00000000">
        <w:rPr>
          <w:rtl w:val="0"/>
        </w:rPr>
        <w:t xml:space="preserve">KEITH: The closest thing is probably Jack’s Bardic Lore.</w:t>
      </w:r>
    </w:p>
    <w:p w:rsidR="00000000" w:rsidDel="00000000" w:rsidP="00000000" w:rsidRDefault="00000000" w:rsidRPr="00000000" w14:paraId="00000A81">
      <w:pPr>
        <w:rPr/>
      </w:pPr>
      <w:r w:rsidDel="00000000" w:rsidR="00000000" w:rsidRPr="00000000">
        <w:rPr>
          <w:rtl w:val="0"/>
        </w:rPr>
      </w:r>
    </w:p>
    <w:p w:rsidR="00000000" w:rsidDel="00000000" w:rsidP="00000000" w:rsidRDefault="00000000" w:rsidRPr="00000000" w14:paraId="00000A82">
      <w:pPr>
        <w:rPr/>
      </w:pPr>
      <w:r w:rsidDel="00000000" w:rsidR="00000000" w:rsidRPr="00000000">
        <w:rPr>
          <w:rtl w:val="0"/>
        </w:rPr>
        <w:t xml:space="preserve">AUSTIN (overlapping KEITH): Yeah but that’s only for his topics and his topics don’t include magic like this.</w:t>
      </w:r>
    </w:p>
    <w:p w:rsidR="00000000" w:rsidDel="00000000" w:rsidP="00000000" w:rsidRDefault="00000000" w:rsidRPr="00000000" w14:paraId="00000A83">
      <w:pPr>
        <w:rPr/>
      </w:pPr>
      <w:r w:rsidDel="00000000" w:rsidR="00000000" w:rsidRPr="00000000">
        <w:rPr>
          <w:rtl w:val="0"/>
        </w:rPr>
      </w:r>
    </w:p>
    <w:p w:rsidR="00000000" w:rsidDel="00000000" w:rsidP="00000000" w:rsidRDefault="00000000" w:rsidRPr="00000000" w14:paraId="00000A84">
      <w:pPr>
        <w:rPr/>
      </w:pPr>
      <w:r w:rsidDel="00000000" w:rsidR="00000000" w:rsidRPr="00000000">
        <w:rPr>
          <w:rtl w:val="0"/>
        </w:rPr>
        <w:t xml:space="preserve">KEITH: Right.</w:t>
      </w:r>
    </w:p>
    <w:p w:rsidR="00000000" w:rsidDel="00000000" w:rsidP="00000000" w:rsidRDefault="00000000" w:rsidRPr="00000000" w14:paraId="00000A85">
      <w:pPr>
        <w:rPr/>
      </w:pPr>
      <w:r w:rsidDel="00000000" w:rsidR="00000000" w:rsidRPr="00000000">
        <w:rPr>
          <w:rtl w:val="0"/>
        </w:rPr>
      </w:r>
    </w:p>
    <w:p w:rsidR="00000000" w:rsidDel="00000000" w:rsidP="00000000" w:rsidRDefault="00000000" w:rsidRPr="00000000" w14:paraId="00000A86">
      <w:pPr>
        <w:rPr/>
      </w:pPr>
      <w:r w:rsidDel="00000000" w:rsidR="00000000" w:rsidRPr="00000000">
        <w:rPr>
          <w:rtl w:val="0"/>
        </w:rPr>
        <w:t xml:space="preserve">NICK: (quietly) Excuse me.</w:t>
      </w:r>
    </w:p>
    <w:p w:rsidR="00000000" w:rsidDel="00000000" w:rsidP="00000000" w:rsidRDefault="00000000" w:rsidRPr="00000000" w14:paraId="00000A87">
      <w:pPr>
        <w:rPr/>
      </w:pPr>
      <w:r w:rsidDel="00000000" w:rsidR="00000000" w:rsidRPr="00000000">
        <w:rPr>
          <w:rtl w:val="0"/>
        </w:rPr>
      </w:r>
    </w:p>
    <w:p w:rsidR="00000000" w:rsidDel="00000000" w:rsidP="00000000" w:rsidRDefault="00000000" w:rsidRPr="00000000" w14:paraId="00000A88">
      <w:pPr>
        <w:rPr/>
      </w:pPr>
      <w:r w:rsidDel="00000000" w:rsidR="00000000" w:rsidRPr="00000000">
        <w:rPr>
          <w:rtl w:val="0"/>
        </w:rPr>
        <w:t xml:space="preserve">AUSTIN: Mhm.</w:t>
      </w:r>
    </w:p>
    <w:p w:rsidR="00000000" w:rsidDel="00000000" w:rsidP="00000000" w:rsidRDefault="00000000" w:rsidRPr="00000000" w14:paraId="00000A89">
      <w:pPr>
        <w:rPr/>
      </w:pPr>
      <w:r w:rsidDel="00000000" w:rsidR="00000000" w:rsidRPr="00000000">
        <w:rPr>
          <w:rtl w:val="0"/>
        </w:rPr>
      </w:r>
    </w:p>
    <w:p w:rsidR="00000000" w:rsidDel="00000000" w:rsidP="00000000" w:rsidRDefault="00000000" w:rsidRPr="00000000" w14:paraId="00000A8A">
      <w:pPr>
        <w:rPr/>
      </w:pPr>
      <w:r w:rsidDel="00000000" w:rsidR="00000000" w:rsidRPr="00000000">
        <w:rPr>
          <w:rtl w:val="0"/>
        </w:rPr>
        <w:t xml:space="preserve">NICK: I successfully muted that from everyone, right?</w:t>
      </w:r>
    </w:p>
    <w:p w:rsidR="00000000" w:rsidDel="00000000" w:rsidP="00000000" w:rsidRDefault="00000000" w:rsidRPr="00000000" w14:paraId="00000A8B">
      <w:pPr>
        <w:rPr/>
      </w:pPr>
      <w:r w:rsidDel="00000000" w:rsidR="00000000" w:rsidRPr="00000000">
        <w:rPr>
          <w:rtl w:val="0"/>
        </w:rPr>
      </w:r>
    </w:p>
    <w:p w:rsidR="00000000" w:rsidDel="00000000" w:rsidP="00000000" w:rsidRDefault="00000000" w:rsidRPr="00000000" w14:paraId="00000A8C">
      <w:pPr>
        <w:rPr/>
      </w:pPr>
      <w:r w:rsidDel="00000000" w:rsidR="00000000" w:rsidRPr="00000000">
        <w:rPr>
          <w:rtl w:val="0"/>
        </w:rPr>
        <w:t xml:space="preserve">AUSTIN: Yeah, you did, basically.</w:t>
      </w:r>
    </w:p>
    <w:p w:rsidR="00000000" w:rsidDel="00000000" w:rsidP="00000000" w:rsidRDefault="00000000" w:rsidRPr="00000000" w14:paraId="00000A8D">
      <w:pPr>
        <w:rPr/>
      </w:pPr>
      <w:r w:rsidDel="00000000" w:rsidR="00000000" w:rsidRPr="00000000">
        <w:rPr>
          <w:rtl w:val="0"/>
        </w:rPr>
      </w:r>
    </w:p>
    <w:p w:rsidR="00000000" w:rsidDel="00000000" w:rsidP="00000000" w:rsidRDefault="00000000" w:rsidRPr="00000000" w14:paraId="00000A8E">
      <w:pPr>
        <w:rPr/>
      </w:pPr>
      <w:r w:rsidDel="00000000" w:rsidR="00000000" w:rsidRPr="00000000">
        <w:rPr>
          <w:rtl w:val="0"/>
        </w:rPr>
        <w:t xml:space="preserve">ALI: Mhm.</w:t>
      </w:r>
    </w:p>
    <w:p w:rsidR="00000000" w:rsidDel="00000000" w:rsidP="00000000" w:rsidRDefault="00000000" w:rsidRPr="00000000" w14:paraId="00000A8F">
      <w:pPr>
        <w:rPr/>
      </w:pPr>
      <w:r w:rsidDel="00000000" w:rsidR="00000000" w:rsidRPr="00000000">
        <w:rPr>
          <w:rtl w:val="0"/>
        </w:rPr>
      </w:r>
    </w:p>
    <w:p w:rsidR="00000000" w:rsidDel="00000000" w:rsidP="00000000" w:rsidRDefault="00000000" w:rsidRPr="00000000" w14:paraId="00000A90">
      <w:pPr>
        <w:rPr/>
      </w:pPr>
      <w:r w:rsidDel="00000000" w:rsidR="00000000" w:rsidRPr="00000000">
        <w:rPr>
          <w:rtl w:val="0"/>
        </w:rPr>
        <w:t xml:space="preserve">KEITH: Yeah.</w:t>
      </w:r>
    </w:p>
    <w:p w:rsidR="00000000" w:rsidDel="00000000" w:rsidP="00000000" w:rsidRDefault="00000000" w:rsidRPr="00000000" w14:paraId="00000A91">
      <w:pPr>
        <w:rPr/>
      </w:pPr>
      <w:r w:rsidDel="00000000" w:rsidR="00000000" w:rsidRPr="00000000">
        <w:rPr>
          <w:rtl w:val="0"/>
        </w:rPr>
      </w:r>
    </w:p>
    <w:p w:rsidR="00000000" w:rsidDel="00000000" w:rsidP="00000000" w:rsidRDefault="00000000" w:rsidRPr="00000000" w14:paraId="00000A92">
      <w:pPr>
        <w:rPr/>
      </w:pPr>
      <w:r w:rsidDel="00000000" w:rsidR="00000000" w:rsidRPr="00000000">
        <w:rPr>
          <w:rtl w:val="0"/>
        </w:rPr>
        <w:t xml:space="preserve">NICK: Uh… no, I have like advanced moves later on that I could use… [???]</w:t>
      </w:r>
    </w:p>
    <w:p w:rsidR="00000000" w:rsidDel="00000000" w:rsidP="00000000" w:rsidRDefault="00000000" w:rsidRPr="00000000" w14:paraId="00000A93">
      <w:pPr>
        <w:rPr/>
      </w:pPr>
      <w:r w:rsidDel="00000000" w:rsidR="00000000" w:rsidRPr="00000000">
        <w:rPr>
          <w:rtl w:val="0"/>
        </w:rPr>
      </w:r>
    </w:p>
    <w:p w:rsidR="00000000" w:rsidDel="00000000" w:rsidP="00000000" w:rsidRDefault="00000000" w:rsidRPr="00000000" w14:paraId="00000A94">
      <w:pPr>
        <w:rPr/>
      </w:pPr>
      <w:r w:rsidDel="00000000" w:rsidR="00000000" w:rsidRPr="00000000">
        <w:rPr>
          <w:rtl w:val="0"/>
        </w:rPr>
        <w:t xml:space="preserve">AUSTIN (overlapping NICK): Yeah, yeah, that’s what I figured, but you can go ahead and just give me a Spout Lore on it, if you’re giving it considered… [pause] And I gave you like the key bit of it. Okay.</w:t>
      </w:r>
    </w:p>
    <w:p w:rsidR="00000000" w:rsidDel="00000000" w:rsidP="00000000" w:rsidRDefault="00000000" w:rsidRPr="00000000" w14:paraId="00000A95">
      <w:pPr>
        <w:rPr/>
      </w:pPr>
      <w:r w:rsidDel="00000000" w:rsidR="00000000" w:rsidRPr="00000000">
        <w:rPr>
          <w:rtl w:val="0"/>
        </w:rPr>
      </w:r>
    </w:p>
    <w:p w:rsidR="00000000" w:rsidDel="00000000" w:rsidP="00000000" w:rsidRDefault="00000000" w:rsidRPr="00000000" w14:paraId="00000A96">
      <w:pPr>
        <w:rPr/>
      </w:pPr>
      <w:r w:rsidDel="00000000" w:rsidR="00000000" w:rsidRPr="00000000">
        <w:rPr>
          <w:rtl w:val="0"/>
        </w:rPr>
        <w:t xml:space="preserve">NICK: Uh, seven. Wait— um, shoot, I’m gonna add, well…</w:t>
      </w:r>
    </w:p>
    <w:p w:rsidR="00000000" w:rsidDel="00000000" w:rsidP="00000000" w:rsidRDefault="00000000" w:rsidRPr="00000000" w14:paraId="00000A97">
      <w:pPr>
        <w:rPr/>
      </w:pPr>
      <w:r w:rsidDel="00000000" w:rsidR="00000000" w:rsidRPr="00000000">
        <w:rPr>
          <w:rtl w:val="0"/>
        </w:rPr>
      </w:r>
    </w:p>
    <w:p w:rsidR="00000000" w:rsidDel="00000000" w:rsidP="00000000" w:rsidRDefault="00000000" w:rsidRPr="00000000" w14:paraId="00000A98">
      <w:pPr>
        <w:rPr/>
      </w:pPr>
      <w:r w:rsidDel="00000000" w:rsidR="00000000" w:rsidRPr="00000000">
        <w:rPr>
          <w:rtl w:val="0"/>
        </w:rPr>
        <w:t xml:space="preserve">AUSTIN: Yeah, you can go ahead and add, if you’d like — it’s only gonna be a plus one, right, if you add one of those books?</w:t>
      </w:r>
    </w:p>
    <w:p w:rsidR="00000000" w:rsidDel="00000000" w:rsidP="00000000" w:rsidRDefault="00000000" w:rsidRPr="00000000" w14:paraId="00000A99">
      <w:pPr>
        <w:rPr/>
      </w:pPr>
      <w:r w:rsidDel="00000000" w:rsidR="00000000" w:rsidRPr="00000000">
        <w:rPr>
          <w:rtl w:val="0"/>
        </w:rPr>
      </w:r>
    </w:p>
    <w:p w:rsidR="00000000" w:rsidDel="00000000" w:rsidP="00000000" w:rsidRDefault="00000000" w:rsidRPr="00000000" w14:paraId="00000A9A">
      <w:pPr>
        <w:rPr/>
      </w:pPr>
      <w:r w:rsidDel="00000000" w:rsidR="00000000" w:rsidRPr="00000000">
        <w:rPr>
          <w:rtl w:val="0"/>
        </w:rPr>
        <w:t xml:space="preserve">NICK (overlapping AUSTIN): It’s only gonna be a plus one.</w:t>
      </w:r>
    </w:p>
    <w:p w:rsidR="00000000" w:rsidDel="00000000" w:rsidP="00000000" w:rsidRDefault="00000000" w:rsidRPr="00000000" w14:paraId="00000A9B">
      <w:pPr>
        <w:rPr/>
      </w:pPr>
      <w:r w:rsidDel="00000000" w:rsidR="00000000" w:rsidRPr="00000000">
        <w:rPr>
          <w:rtl w:val="0"/>
        </w:rPr>
      </w:r>
    </w:p>
    <w:p w:rsidR="00000000" w:rsidDel="00000000" w:rsidP="00000000" w:rsidRDefault="00000000" w:rsidRPr="00000000" w14:paraId="00000A9C">
      <w:pPr>
        <w:rPr/>
      </w:pPr>
      <w:r w:rsidDel="00000000" w:rsidR="00000000" w:rsidRPr="00000000">
        <w:rPr>
          <w:rtl w:val="0"/>
        </w:rPr>
        <w:t xml:space="preserve">AUSTIN: Yeah, so save it. [SOMEONE coughs] So, I’m gonna tell you something interesting if not useful. Uh… I’m gonna be a really nice GM here and give you something that’s maybe useful, just not useful immediately. What this book is doing… This book is supposed to make things serve their purpose. And it’s bringing things to life to do their kind of teleological built-in intended, like, end result is — it’s seeing design come to life. And you realize that means that for, yknow, for knives, it’s to chop things, for a kitchen, it’s to cook. For waves, it’s to crash against the shore. And you know this probably wasn’t supposed to be happening to the tower and to everything around it, you’re — I guess you can theorize that it’s probably because it’s not where it’s supposed to be, it’s kind of — if there was a bug, when it moved off of its place. Things like this, rituals like this are not meant to be shooken up. And... It’s not where it’s supposed to be. You also know that with enough study, you could replicate that spell — but you can’t do that right now. If you had gotten a real success here I would’ve let you copy this spell right away.</w:t>
      </w:r>
    </w:p>
    <w:p w:rsidR="00000000" w:rsidDel="00000000" w:rsidP="00000000" w:rsidRDefault="00000000" w:rsidRPr="00000000" w14:paraId="00000A9D">
      <w:pPr>
        <w:rPr/>
      </w:pPr>
      <w:r w:rsidDel="00000000" w:rsidR="00000000" w:rsidRPr="00000000">
        <w:rPr>
          <w:rtl w:val="0"/>
        </w:rPr>
      </w:r>
    </w:p>
    <w:p w:rsidR="00000000" w:rsidDel="00000000" w:rsidP="00000000" w:rsidRDefault="00000000" w:rsidRPr="00000000" w14:paraId="00000A9E">
      <w:pPr>
        <w:rPr/>
      </w:pPr>
      <w:r w:rsidDel="00000000" w:rsidR="00000000" w:rsidRPr="00000000">
        <w:rPr>
          <w:rtl w:val="0"/>
        </w:rPr>
        <w:t xml:space="preserve">NICK: Oh.</w:t>
      </w:r>
    </w:p>
    <w:p w:rsidR="00000000" w:rsidDel="00000000" w:rsidP="00000000" w:rsidRDefault="00000000" w:rsidRPr="00000000" w14:paraId="00000A9F">
      <w:pPr>
        <w:rPr/>
      </w:pPr>
      <w:r w:rsidDel="00000000" w:rsidR="00000000" w:rsidRPr="00000000">
        <w:rPr>
          <w:rtl w:val="0"/>
        </w:rPr>
      </w:r>
    </w:p>
    <w:p w:rsidR="00000000" w:rsidDel="00000000" w:rsidP="00000000" w:rsidRDefault="00000000" w:rsidRPr="00000000" w14:paraId="00000AA0">
      <w:pPr>
        <w:rPr/>
      </w:pPr>
      <w:r w:rsidDel="00000000" w:rsidR="00000000" w:rsidRPr="00000000">
        <w:rPr>
          <w:rtl w:val="0"/>
        </w:rPr>
        <w:t xml:space="preserve">AUSTIN: Just the basic spell. Not like the whole big, like, the ability to bring things to life like that.</w:t>
      </w:r>
    </w:p>
    <w:p w:rsidR="00000000" w:rsidDel="00000000" w:rsidP="00000000" w:rsidRDefault="00000000" w:rsidRPr="00000000" w14:paraId="00000AA1">
      <w:pPr>
        <w:rPr/>
      </w:pPr>
      <w:r w:rsidDel="00000000" w:rsidR="00000000" w:rsidRPr="00000000">
        <w:rPr>
          <w:rtl w:val="0"/>
        </w:rPr>
      </w:r>
    </w:p>
    <w:p w:rsidR="00000000" w:rsidDel="00000000" w:rsidP="00000000" w:rsidRDefault="00000000" w:rsidRPr="00000000" w14:paraId="00000AA2">
      <w:pPr>
        <w:rPr/>
      </w:pPr>
      <w:r w:rsidDel="00000000" w:rsidR="00000000" w:rsidRPr="00000000">
        <w:rPr>
          <w:rtl w:val="0"/>
        </w:rPr>
        <w:t xml:space="preserve">NICK: Right, right.</w:t>
      </w:r>
    </w:p>
    <w:p w:rsidR="00000000" w:rsidDel="00000000" w:rsidP="00000000" w:rsidRDefault="00000000" w:rsidRPr="00000000" w14:paraId="00000AA3">
      <w:pPr>
        <w:rPr/>
      </w:pPr>
      <w:r w:rsidDel="00000000" w:rsidR="00000000" w:rsidRPr="00000000">
        <w:rPr>
          <w:rtl w:val="0"/>
        </w:rPr>
      </w:r>
    </w:p>
    <w:p w:rsidR="00000000" w:rsidDel="00000000" w:rsidP="00000000" w:rsidRDefault="00000000" w:rsidRPr="00000000" w14:paraId="00000AA4">
      <w:pPr>
        <w:rPr/>
      </w:pPr>
      <w:r w:rsidDel="00000000" w:rsidR="00000000" w:rsidRPr="00000000">
        <w:rPr>
          <w:rtl w:val="0"/>
        </w:rPr>
        <w:t xml:space="preserve">AUSTIN (overlapping NICK): So think about that with regards with whether or not you want to </w:t>
      </w:r>
    </w:p>
    <w:p w:rsidR="00000000" w:rsidDel="00000000" w:rsidP="00000000" w:rsidRDefault="00000000" w:rsidRPr="00000000" w14:paraId="00000AA5">
      <w:pPr>
        <w:rPr/>
      </w:pPr>
      <w:r w:rsidDel="00000000" w:rsidR="00000000" w:rsidRPr="00000000">
        <w:rPr>
          <w:rtl w:val="0"/>
        </w:rPr>
        <w:t xml:space="preserve">keep this book, or put it back, or whatever.</w:t>
      </w:r>
    </w:p>
    <w:p w:rsidR="00000000" w:rsidDel="00000000" w:rsidP="00000000" w:rsidRDefault="00000000" w:rsidRPr="00000000" w14:paraId="00000AA6">
      <w:pPr>
        <w:rPr/>
      </w:pPr>
      <w:r w:rsidDel="00000000" w:rsidR="00000000" w:rsidRPr="00000000">
        <w:rPr>
          <w:rtl w:val="0"/>
        </w:rPr>
      </w:r>
    </w:p>
    <w:p w:rsidR="00000000" w:rsidDel="00000000" w:rsidP="00000000" w:rsidRDefault="00000000" w:rsidRPr="00000000" w14:paraId="00000AA7">
      <w:pPr>
        <w:rPr/>
      </w:pPr>
      <w:r w:rsidDel="00000000" w:rsidR="00000000" w:rsidRPr="00000000">
        <w:rPr>
          <w:rtl w:val="0"/>
        </w:rPr>
        <w:t xml:space="preserve">NICK: I totally want to keep this book. [ALI laughs]</w:t>
      </w:r>
    </w:p>
    <w:p w:rsidR="00000000" w:rsidDel="00000000" w:rsidP="00000000" w:rsidRDefault="00000000" w:rsidRPr="00000000" w14:paraId="00000AA8">
      <w:pPr>
        <w:rPr/>
      </w:pPr>
      <w:r w:rsidDel="00000000" w:rsidR="00000000" w:rsidRPr="00000000">
        <w:rPr>
          <w:rtl w:val="0"/>
        </w:rPr>
      </w:r>
    </w:p>
    <w:p w:rsidR="00000000" w:rsidDel="00000000" w:rsidP="00000000" w:rsidRDefault="00000000" w:rsidRPr="00000000" w14:paraId="00000AA9">
      <w:pPr>
        <w:rPr/>
      </w:pPr>
      <w:r w:rsidDel="00000000" w:rsidR="00000000" w:rsidRPr="00000000">
        <w:rPr>
          <w:rtl w:val="0"/>
        </w:rPr>
        <w:t xml:space="preserve">ART: Is the book evil?</w:t>
      </w:r>
    </w:p>
    <w:p w:rsidR="00000000" w:rsidDel="00000000" w:rsidP="00000000" w:rsidRDefault="00000000" w:rsidRPr="00000000" w14:paraId="00000AAA">
      <w:pPr>
        <w:rPr/>
      </w:pPr>
      <w:r w:rsidDel="00000000" w:rsidR="00000000" w:rsidRPr="00000000">
        <w:rPr>
          <w:rtl w:val="0"/>
        </w:rPr>
      </w:r>
    </w:p>
    <w:p w:rsidR="00000000" w:rsidDel="00000000" w:rsidP="00000000" w:rsidRDefault="00000000" w:rsidRPr="00000000" w14:paraId="00000AAB">
      <w:pPr>
        <w:rPr/>
      </w:pPr>
      <w:r w:rsidDel="00000000" w:rsidR="00000000" w:rsidRPr="00000000">
        <w:rPr>
          <w:rtl w:val="0"/>
        </w:rPr>
        <w:t xml:space="preserve">AUSTIN: Hm. No. The... Hm. </w:t>
      </w:r>
    </w:p>
    <w:p w:rsidR="00000000" w:rsidDel="00000000" w:rsidP="00000000" w:rsidRDefault="00000000" w:rsidRPr="00000000" w14:paraId="00000AAC">
      <w:pPr>
        <w:rPr/>
      </w:pPr>
      <w:r w:rsidDel="00000000" w:rsidR="00000000" w:rsidRPr="00000000">
        <w:rPr>
          <w:rtl w:val="0"/>
        </w:rPr>
      </w:r>
    </w:p>
    <w:p w:rsidR="00000000" w:rsidDel="00000000" w:rsidP="00000000" w:rsidRDefault="00000000" w:rsidRPr="00000000" w14:paraId="00000AAD">
      <w:pPr>
        <w:rPr/>
      </w:pPr>
      <w:r w:rsidDel="00000000" w:rsidR="00000000" w:rsidRPr="00000000">
        <w:rPr>
          <w:rtl w:val="0"/>
        </w:rPr>
        <w:t xml:space="preserve">ART: Or, what here is evil, I guess is the question.</w:t>
      </w:r>
    </w:p>
    <w:p w:rsidR="00000000" w:rsidDel="00000000" w:rsidP="00000000" w:rsidRDefault="00000000" w:rsidRPr="00000000" w14:paraId="00000AAE">
      <w:pPr>
        <w:rPr/>
      </w:pPr>
      <w:r w:rsidDel="00000000" w:rsidR="00000000" w:rsidRPr="00000000">
        <w:rPr>
          <w:rtl w:val="0"/>
        </w:rPr>
      </w:r>
    </w:p>
    <w:p w:rsidR="00000000" w:rsidDel="00000000" w:rsidP="00000000" w:rsidRDefault="00000000" w:rsidRPr="00000000" w14:paraId="00000AAF">
      <w:pPr>
        <w:rPr/>
      </w:pPr>
      <w:r w:rsidDel="00000000" w:rsidR="00000000" w:rsidRPr="00000000">
        <w:rPr>
          <w:rtl w:val="0"/>
        </w:rPr>
        <w:t xml:space="preserve">AUSTIN: Hella.</w:t>
      </w:r>
    </w:p>
    <w:p w:rsidR="00000000" w:rsidDel="00000000" w:rsidP="00000000" w:rsidRDefault="00000000" w:rsidRPr="00000000" w14:paraId="00000AB0">
      <w:pPr>
        <w:rPr/>
      </w:pPr>
      <w:r w:rsidDel="00000000" w:rsidR="00000000" w:rsidRPr="00000000">
        <w:rPr>
          <w:rtl w:val="0"/>
        </w:rPr>
      </w:r>
    </w:p>
    <w:p w:rsidR="00000000" w:rsidDel="00000000" w:rsidP="00000000" w:rsidRDefault="00000000" w:rsidRPr="00000000" w14:paraId="00000AB1">
      <w:pPr>
        <w:rPr/>
      </w:pPr>
      <w:r w:rsidDel="00000000" w:rsidR="00000000" w:rsidRPr="00000000">
        <w:rPr>
          <w:rtl w:val="0"/>
        </w:rPr>
        <w:t xml:space="preserve">ART: Required to ask — well, yeah.</w:t>
      </w:r>
    </w:p>
    <w:p w:rsidR="00000000" w:rsidDel="00000000" w:rsidP="00000000" w:rsidRDefault="00000000" w:rsidRPr="00000000" w14:paraId="00000AB2">
      <w:pPr>
        <w:rPr/>
      </w:pPr>
      <w:r w:rsidDel="00000000" w:rsidR="00000000" w:rsidRPr="00000000">
        <w:rPr>
          <w:rtl w:val="0"/>
        </w:rPr>
      </w:r>
    </w:p>
    <w:p w:rsidR="00000000" w:rsidDel="00000000" w:rsidP="00000000" w:rsidRDefault="00000000" w:rsidRPr="00000000" w14:paraId="00000AB3">
      <w:pPr>
        <w:rPr/>
      </w:pPr>
      <w:r w:rsidDel="00000000" w:rsidR="00000000" w:rsidRPr="00000000">
        <w:rPr>
          <w:rtl w:val="0"/>
        </w:rPr>
        <w:t xml:space="preserve">AUSTIN: Uh... I don’t think the book is evil.</w:t>
      </w:r>
    </w:p>
    <w:p w:rsidR="00000000" w:rsidDel="00000000" w:rsidP="00000000" w:rsidRDefault="00000000" w:rsidRPr="00000000" w14:paraId="00000AB4">
      <w:pPr>
        <w:rPr/>
      </w:pPr>
      <w:r w:rsidDel="00000000" w:rsidR="00000000" w:rsidRPr="00000000">
        <w:rPr>
          <w:rtl w:val="0"/>
        </w:rPr>
      </w:r>
    </w:p>
    <w:p w:rsidR="00000000" w:rsidDel="00000000" w:rsidP="00000000" w:rsidRDefault="00000000" w:rsidRPr="00000000" w14:paraId="00000AB5">
      <w:pPr>
        <w:rPr/>
      </w:pPr>
      <w:r w:rsidDel="00000000" w:rsidR="00000000" w:rsidRPr="00000000">
        <w:rPr>
          <w:rtl w:val="0"/>
        </w:rPr>
        <w:t xml:space="preserve">ART: Still the crown and the mask?</w:t>
      </w:r>
    </w:p>
    <w:p w:rsidR="00000000" w:rsidDel="00000000" w:rsidP="00000000" w:rsidRDefault="00000000" w:rsidRPr="00000000" w14:paraId="00000AB6">
      <w:pPr>
        <w:rPr/>
      </w:pPr>
      <w:r w:rsidDel="00000000" w:rsidR="00000000" w:rsidRPr="00000000">
        <w:rPr>
          <w:rtl w:val="0"/>
        </w:rPr>
      </w:r>
    </w:p>
    <w:p w:rsidR="00000000" w:rsidDel="00000000" w:rsidP="00000000" w:rsidRDefault="00000000" w:rsidRPr="00000000" w14:paraId="00000AB7">
      <w:pPr>
        <w:rPr/>
      </w:pPr>
      <w:r w:rsidDel="00000000" w:rsidR="00000000" w:rsidRPr="00000000">
        <w:rPr>
          <w:rtl w:val="0"/>
        </w:rPr>
        <w:t xml:space="preserve">AUSTIN: Yeah. I don’t think the book is evil.</w:t>
      </w:r>
    </w:p>
    <w:p w:rsidR="00000000" w:rsidDel="00000000" w:rsidP="00000000" w:rsidRDefault="00000000" w:rsidRPr="00000000" w14:paraId="00000AB8">
      <w:pPr>
        <w:rPr/>
      </w:pPr>
      <w:r w:rsidDel="00000000" w:rsidR="00000000" w:rsidRPr="00000000">
        <w:rPr>
          <w:rtl w:val="0"/>
        </w:rPr>
      </w:r>
    </w:p>
    <w:p w:rsidR="00000000" w:rsidDel="00000000" w:rsidP="00000000" w:rsidRDefault="00000000" w:rsidRPr="00000000" w14:paraId="00000AB9">
      <w:pPr>
        <w:rPr/>
      </w:pPr>
      <w:r w:rsidDel="00000000" w:rsidR="00000000" w:rsidRPr="00000000">
        <w:rPr>
          <w:rtl w:val="0"/>
        </w:rPr>
        <w:t xml:space="preserve">ALI: Um… Can I…</w:t>
      </w:r>
    </w:p>
    <w:p w:rsidR="00000000" w:rsidDel="00000000" w:rsidP="00000000" w:rsidRDefault="00000000" w:rsidRPr="00000000" w14:paraId="00000ABA">
      <w:pPr>
        <w:rPr/>
      </w:pPr>
      <w:r w:rsidDel="00000000" w:rsidR="00000000" w:rsidRPr="00000000">
        <w:rPr>
          <w:rtl w:val="0"/>
        </w:rPr>
      </w:r>
    </w:p>
    <w:p w:rsidR="00000000" w:rsidDel="00000000" w:rsidP="00000000" w:rsidRDefault="00000000" w:rsidRPr="00000000" w14:paraId="00000ABB">
      <w:pPr>
        <w:rPr/>
      </w:pPr>
      <w:r w:rsidDel="00000000" w:rsidR="00000000" w:rsidRPr="00000000">
        <w:rPr>
          <w:rtl w:val="0"/>
        </w:rPr>
        <w:t xml:space="preserve">NICK (overlapping ALI): Can we see— oh.</w:t>
      </w:r>
    </w:p>
    <w:p w:rsidR="00000000" w:rsidDel="00000000" w:rsidP="00000000" w:rsidRDefault="00000000" w:rsidRPr="00000000" w14:paraId="00000ABC">
      <w:pPr>
        <w:rPr/>
      </w:pPr>
      <w:r w:rsidDel="00000000" w:rsidR="00000000" w:rsidRPr="00000000">
        <w:rPr>
          <w:rtl w:val="0"/>
        </w:rPr>
      </w:r>
    </w:p>
    <w:p w:rsidR="00000000" w:rsidDel="00000000" w:rsidP="00000000" w:rsidRDefault="00000000" w:rsidRPr="00000000" w14:paraId="00000ABD">
      <w:pPr>
        <w:rPr/>
      </w:pPr>
      <w:r w:rsidDel="00000000" w:rsidR="00000000" w:rsidRPr="00000000">
        <w:rPr>
          <w:rtl w:val="0"/>
        </w:rPr>
        <w:t xml:space="preserve">AUSTIN: Yeah, go ahead, what’s the question— </w:t>
      </w:r>
    </w:p>
    <w:p w:rsidR="00000000" w:rsidDel="00000000" w:rsidP="00000000" w:rsidRDefault="00000000" w:rsidRPr="00000000" w14:paraId="00000ABE">
      <w:pPr>
        <w:rPr/>
      </w:pPr>
      <w:r w:rsidDel="00000000" w:rsidR="00000000" w:rsidRPr="00000000">
        <w:rPr>
          <w:rtl w:val="0"/>
        </w:rPr>
      </w:r>
    </w:p>
    <w:p w:rsidR="00000000" w:rsidDel="00000000" w:rsidP="00000000" w:rsidRDefault="00000000" w:rsidRPr="00000000" w14:paraId="00000ABF">
      <w:pPr>
        <w:rPr/>
      </w:pPr>
      <w:r w:rsidDel="00000000" w:rsidR="00000000" w:rsidRPr="00000000">
        <w:rPr>
          <w:rtl w:val="0"/>
        </w:rPr>
        <w:t xml:space="preserve">ALI: Uh—</w:t>
      </w:r>
    </w:p>
    <w:p w:rsidR="00000000" w:rsidDel="00000000" w:rsidP="00000000" w:rsidRDefault="00000000" w:rsidRPr="00000000" w14:paraId="00000AC0">
      <w:pPr>
        <w:rPr/>
      </w:pPr>
      <w:r w:rsidDel="00000000" w:rsidR="00000000" w:rsidRPr="00000000">
        <w:rPr>
          <w:rtl w:val="0"/>
        </w:rPr>
      </w:r>
    </w:p>
    <w:p w:rsidR="00000000" w:rsidDel="00000000" w:rsidP="00000000" w:rsidRDefault="00000000" w:rsidRPr="00000000" w14:paraId="00000AC1">
      <w:pPr>
        <w:rPr/>
      </w:pPr>
      <w:r w:rsidDel="00000000" w:rsidR="00000000" w:rsidRPr="00000000">
        <w:rPr>
          <w:rtl w:val="0"/>
        </w:rPr>
        <w:t xml:space="preserve">AUSTIN: Yeah, both of those questions, let’s do Hella first.</w:t>
      </w:r>
    </w:p>
    <w:p w:rsidR="00000000" w:rsidDel="00000000" w:rsidP="00000000" w:rsidRDefault="00000000" w:rsidRPr="00000000" w14:paraId="00000AC2">
      <w:pPr>
        <w:rPr/>
      </w:pPr>
      <w:r w:rsidDel="00000000" w:rsidR="00000000" w:rsidRPr="00000000">
        <w:rPr>
          <w:rtl w:val="0"/>
        </w:rPr>
      </w:r>
    </w:p>
    <w:p w:rsidR="00000000" w:rsidDel="00000000" w:rsidP="00000000" w:rsidRDefault="00000000" w:rsidRPr="00000000" w14:paraId="00000AC3">
      <w:pPr>
        <w:rPr/>
      </w:pPr>
      <w:r w:rsidDel="00000000" w:rsidR="00000000" w:rsidRPr="00000000">
        <w:rPr>
          <w:rtl w:val="0"/>
        </w:rPr>
        <w:t xml:space="preserve">ALI: Well, I was just gonna ask, cause I don’t have the move to like consult my sword yet—</w:t>
      </w:r>
    </w:p>
    <w:p w:rsidR="00000000" w:rsidDel="00000000" w:rsidP="00000000" w:rsidRDefault="00000000" w:rsidRPr="00000000" w14:paraId="00000AC4">
      <w:pPr>
        <w:rPr/>
      </w:pPr>
      <w:r w:rsidDel="00000000" w:rsidR="00000000" w:rsidRPr="00000000">
        <w:rPr>
          <w:rtl w:val="0"/>
        </w:rPr>
      </w:r>
    </w:p>
    <w:p w:rsidR="00000000" w:rsidDel="00000000" w:rsidP="00000000" w:rsidRDefault="00000000" w:rsidRPr="00000000" w14:paraId="00000AC5">
      <w:pPr>
        <w:rPr/>
      </w:pPr>
      <w:r w:rsidDel="00000000" w:rsidR="00000000" w:rsidRPr="00000000">
        <w:rPr>
          <w:rtl w:val="0"/>
        </w:rPr>
        <w:t xml:space="preserve">AUSTIN: No.</w:t>
      </w:r>
    </w:p>
    <w:p w:rsidR="00000000" w:rsidDel="00000000" w:rsidP="00000000" w:rsidRDefault="00000000" w:rsidRPr="00000000" w14:paraId="00000AC6">
      <w:pPr>
        <w:rPr/>
      </w:pPr>
      <w:r w:rsidDel="00000000" w:rsidR="00000000" w:rsidRPr="00000000">
        <w:rPr>
          <w:rtl w:val="0"/>
        </w:rPr>
      </w:r>
    </w:p>
    <w:p w:rsidR="00000000" w:rsidDel="00000000" w:rsidP="00000000" w:rsidRDefault="00000000" w:rsidRPr="00000000" w14:paraId="00000AC7">
      <w:pPr>
        <w:rPr/>
      </w:pPr>
      <w:r w:rsidDel="00000000" w:rsidR="00000000" w:rsidRPr="00000000">
        <w:rPr>
          <w:rtl w:val="0"/>
        </w:rPr>
        <w:t xml:space="preserve">ALI: But like, am I hearing it at this point…?</w:t>
      </w:r>
    </w:p>
    <w:p w:rsidR="00000000" w:rsidDel="00000000" w:rsidP="00000000" w:rsidRDefault="00000000" w:rsidRPr="00000000" w14:paraId="00000AC8">
      <w:pPr>
        <w:rPr/>
      </w:pPr>
      <w:r w:rsidDel="00000000" w:rsidR="00000000" w:rsidRPr="00000000">
        <w:rPr>
          <w:rtl w:val="0"/>
        </w:rPr>
      </w:r>
    </w:p>
    <w:p w:rsidR="00000000" w:rsidDel="00000000" w:rsidP="00000000" w:rsidRDefault="00000000" w:rsidRPr="00000000" w14:paraId="00000AC9">
      <w:pPr>
        <w:rPr/>
      </w:pPr>
      <w:r w:rsidDel="00000000" w:rsidR="00000000" w:rsidRPr="00000000">
        <w:rPr>
          <w:rtl w:val="0"/>
        </w:rPr>
        <w:t xml:space="preserve">AUSTIN (overlapping ALI): Yeah. Your sword is not super… Like… Your sword is reacting to this thing that’s so close to it.</w:t>
      </w:r>
    </w:p>
    <w:p w:rsidR="00000000" w:rsidDel="00000000" w:rsidP="00000000" w:rsidRDefault="00000000" w:rsidRPr="00000000" w14:paraId="00000ACA">
      <w:pPr>
        <w:rPr/>
      </w:pPr>
      <w:r w:rsidDel="00000000" w:rsidR="00000000" w:rsidRPr="00000000">
        <w:rPr>
          <w:rtl w:val="0"/>
        </w:rPr>
      </w:r>
    </w:p>
    <w:p w:rsidR="00000000" w:rsidDel="00000000" w:rsidP="00000000" w:rsidRDefault="00000000" w:rsidRPr="00000000" w14:paraId="00000ACB">
      <w:pPr>
        <w:rPr/>
      </w:pPr>
      <w:r w:rsidDel="00000000" w:rsidR="00000000" w:rsidRPr="00000000">
        <w:rPr>
          <w:rtl w:val="0"/>
        </w:rPr>
        <w:t xml:space="preserve">NICK: Oh yeah.</w:t>
      </w:r>
    </w:p>
    <w:p w:rsidR="00000000" w:rsidDel="00000000" w:rsidP="00000000" w:rsidRDefault="00000000" w:rsidRPr="00000000" w14:paraId="00000ACC">
      <w:pPr>
        <w:rPr/>
      </w:pPr>
      <w:r w:rsidDel="00000000" w:rsidR="00000000" w:rsidRPr="00000000">
        <w:rPr>
          <w:rtl w:val="0"/>
        </w:rPr>
      </w:r>
    </w:p>
    <w:p w:rsidR="00000000" w:rsidDel="00000000" w:rsidP="00000000" w:rsidRDefault="00000000" w:rsidRPr="00000000" w14:paraId="00000ACD">
      <w:pPr>
        <w:rPr/>
      </w:pPr>
      <w:r w:rsidDel="00000000" w:rsidR="00000000" w:rsidRPr="00000000">
        <w:rPr>
          <w:rtl w:val="0"/>
        </w:rPr>
        <w:t xml:space="preserve">ALI: Okay.</w:t>
      </w:r>
    </w:p>
    <w:p w:rsidR="00000000" w:rsidDel="00000000" w:rsidP="00000000" w:rsidRDefault="00000000" w:rsidRPr="00000000" w14:paraId="00000ACE">
      <w:pPr>
        <w:rPr/>
      </w:pPr>
      <w:r w:rsidDel="00000000" w:rsidR="00000000" w:rsidRPr="00000000">
        <w:rPr>
          <w:rtl w:val="0"/>
        </w:rPr>
      </w:r>
    </w:p>
    <w:p w:rsidR="00000000" w:rsidDel="00000000" w:rsidP="00000000" w:rsidRDefault="00000000" w:rsidRPr="00000000" w14:paraId="00000ACF">
      <w:pPr>
        <w:rPr/>
      </w:pPr>
      <w:r w:rsidDel="00000000" w:rsidR="00000000" w:rsidRPr="00000000">
        <w:rPr>
          <w:rtl w:val="0"/>
        </w:rPr>
        <w:t xml:space="preserve">NICK: Did I…</w:t>
      </w:r>
    </w:p>
    <w:p w:rsidR="00000000" w:rsidDel="00000000" w:rsidP="00000000" w:rsidRDefault="00000000" w:rsidRPr="00000000" w14:paraId="00000AD0">
      <w:pPr>
        <w:rPr/>
      </w:pPr>
      <w:r w:rsidDel="00000000" w:rsidR="00000000" w:rsidRPr="00000000">
        <w:rPr>
          <w:rtl w:val="0"/>
        </w:rPr>
      </w:r>
    </w:p>
    <w:p w:rsidR="00000000" w:rsidDel="00000000" w:rsidP="00000000" w:rsidRDefault="00000000" w:rsidRPr="00000000" w14:paraId="00000AD1">
      <w:pPr>
        <w:rPr/>
      </w:pPr>
      <w:r w:rsidDel="00000000" w:rsidR="00000000" w:rsidRPr="00000000">
        <w:rPr>
          <w:rtl w:val="0"/>
        </w:rPr>
        <w:t xml:space="preserve">AUSTIN: If that makes sense.</w:t>
      </w:r>
    </w:p>
    <w:p w:rsidR="00000000" w:rsidDel="00000000" w:rsidP="00000000" w:rsidRDefault="00000000" w:rsidRPr="00000000" w14:paraId="00000AD2">
      <w:pPr>
        <w:rPr/>
      </w:pPr>
      <w:r w:rsidDel="00000000" w:rsidR="00000000" w:rsidRPr="00000000">
        <w:rPr>
          <w:rtl w:val="0"/>
        </w:rPr>
      </w:r>
    </w:p>
    <w:p w:rsidR="00000000" w:rsidDel="00000000" w:rsidP="00000000" w:rsidRDefault="00000000" w:rsidRPr="00000000" w14:paraId="00000AD3">
      <w:pPr>
        <w:rPr/>
      </w:pPr>
      <w:r w:rsidDel="00000000" w:rsidR="00000000" w:rsidRPr="00000000">
        <w:rPr>
          <w:rtl w:val="0"/>
        </w:rPr>
        <w:t xml:space="preserve">NICK: Did I notice that it got louder or anything?</w:t>
      </w:r>
    </w:p>
    <w:p w:rsidR="00000000" w:rsidDel="00000000" w:rsidP="00000000" w:rsidRDefault="00000000" w:rsidRPr="00000000" w14:paraId="00000AD4">
      <w:pPr>
        <w:rPr/>
      </w:pPr>
      <w:r w:rsidDel="00000000" w:rsidR="00000000" w:rsidRPr="00000000">
        <w:rPr>
          <w:rtl w:val="0"/>
        </w:rPr>
      </w:r>
    </w:p>
    <w:p w:rsidR="00000000" w:rsidDel="00000000" w:rsidP="00000000" w:rsidRDefault="00000000" w:rsidRPr="00000000" w14:paraId="00000AD5">
      <w:pPr>
        <w:rPr/>
      </w:pPr>
      <w:r w:rsidDel="00000000" w:rsidR="00000000" w:rsidRPr="00000000">
        <w:rPr>
          <w:rtl w:val="0"/>
        </w:rPr>
        <w:t xml:space="preserve">AUSTIN: Yeah, yeah. The hum is now — as it moved and stuff… You can see that the dais is also magical here. You can see that the dais is also magical. It was a lower baseline, like it was a bassy </w:t>
      </w:r>
      <w:r w:rsidDel="00000000" w:rsidR="00000000" w:rsidRPr="00000000">
        <w:rPr>
          <w:i w:val="1"/>
          <w:rtl w:val="0"/>
        </w:rPr>
        <w:t xml:space="preserve">mmmm</w:t>
      </w:r>
      <w:r w:rsidDel="00000000" w:rsidR="00000000" w:rsidRPr="00000000">
        <w:rPr>
          <w:rtl w:val="0"/>
        </w:rPr>
        <w:t xml:space="preserve">. Um… then you were gonna ask something else, is that what you were gonna ask? Uh… Nick? </w:t>
      </w:r>
    </w:p>
    <w:p w:rsidR="00000000" w:rsidDel="00000000" w:rsidP="00000000" w:rsidRDefault="00000000" w:rsidRPr="00000000" w14:paraId="00000AD6">
      <w:pPr>
        <w:rPr/>
      </w:pPr>
      <w:r w:rsidDel="00000000" w:rsidR="00000000" w:rsidRPr="00000000">
        <w:rPr>
          <w:rtl w:val="0"/>
        </w:rPr>
      </w:r>
    </w:p>
    <w:p w:rsidR="00000000" w:rsidDel="00000000" w:rsidP="00000000" w:rsidRDefault="00000000" w:rsidRPr="00000000" w14:paraId="00000AD7">
      <w:pPr>
        <w:rPr/>
      </w:pPr>
      <w:r w:rsidDel="00000000" w:rsidR="00000000" w:rsidRPr="00000000">
        <w:rPr>
          <w:rtl w:val="0"/>
        </w:rPr>
        <w:t xml:space="preserve">NICK: No, I was gonna ask if we could see, uh, the shoreline from where we were over on top of...</w:t>
      </w:r>
    </w:p>
    <w:p w:rsidR="00000000" w:rsidDel="00000000" w:rsidP="00000000" w:rsidRDefault="00000000" w:rsidRPr="00000000" w14:paraId="00000AD8">
      <w:pPr>
        <w:rPr/>
      </w:pPr>
      <w:r w:rsidDel="00000000" w:rsidR="00000000" w:rsidRPr="00000000">
        <w:rPr>
          <w:rtl w:val="0"/>
        </w:rPr>
      </w:r>
    </w:p>
    <w:p w:rsidR="00000000" w:rsidDel="00000000" w:rsidP="00000000" w:rsidRDefault="00000000" w:rsidRPr="00000000" w14:paraId="00000AD9">
      <w:pPr>
        <w:rPr/>
      </w:pPr>
      <w:r w:rsidDel="00000000" w:rsidR="00000000" w:rsidRPr="00000000">
        <w:rPr>
          <w:rtl w:val="0"/>
        </w:rPr>
        <w:t xml:space="preserve">AUSTIN (overlapping NICK): Not from here… you can probably… No I don’t think this is within sight of the other things, you can see the ship out in the sea. Um, the waves have calmed.</w:t>
      </w:r>
    </w:p>
    <w:p w:rsidR="00000000" w:rsidDel="00000000" w:rsidP="00000000" w:rsidRDefault="00000000" w:rsidRPr="00000000" w14:paraId="00000ADA">
      <w:pPr>
        <w:rPr/>
      </w:pPr>
      <w:r w:rsidDel="00000000" w:rsidR="00000000" w:rsidRPr="00000000">
        <w:rPr>
          <w:rtl w:val="0"/>
        </w:rPr>
      </w:r>
    </w:p>
    <w:p w:rsidR="00000000" w:rsidDel="00000000" w:rsidP="00000000" w:rsidRDefault="00000000" w:rsidRPr="00000000" w14:paraId="00000ADB">
      <w:pPr>
        <w:rPr/>
      </w:pPr>
      <w:r w:rsidDel="00000000" w:rsidR="00000000" w:rsidRPr="00000000">
        <w:rPr>
          <w:rtl w:val="0"/>
        </w:rPr>
        <w:t xml:space="preserve">NICK: Okay. Yeah. That’s all I was [going to ask?]</w:t>
      </w:r>
    </w:p>
    <w:p w:rsidR="00000000" w:rsidDel="00000000" w:rsidP="00000000" w:rsidRDefault="00000000" w:rsidRPr="00000000" w14:paraId="00000ADC">
      <w:pPr>
        <w:rPr/>
      </w:pPr>
      <w:r w:rsidDel="00000000" w:rsidR="00000000" w:rsidRPr="00000000">
        <w:rPr>
          <w:rtl w:val="0"/>
        </w:rPr>
      </w:r>
    </w:p>
    <w:p w:rsidR="00000000" w:rsidDel="00000000" w:rsidP="00000000" w:rsidRDefault="00000000" w:rsidRPr="00000000" w14:paraId="00000ADD">
      <w:pPr>
        <w:rPr/>
      </w:pPr>
      <w:r w:rsidDel="00000000" w:rsidR="00000000" w:rsidRPr="00000000">
        <w:rPr>
          <w:rtl w:val="0"/>
        </w:rPr>
        <w:t xml:space="preserve">AUSTIN: Okay. </w:t>
      </w:r>
    </w:p>
    <w:p w:rsidR="00000000" w:rsidDel="00000000" w:rsidP="00000000" w:rsidRDefault="00000000" w:rsidRPr="00000000" w14:paraId="00000ADE">
      <w:pPr>
        <w:rPr/>
      </w:pPr>
      <w:r w:rsidDel="00000000" w:rsidR="00000000" w:rsidRPr="00000000">
        <w:rPr>
          <w:rtl w:val="0"/>
        </w:rPr>
      </w:r>
    </w:p>
    <w:p w:rsidR="00000000" w:rsidDel="00000000" w:rsidP="00000000" w:rsidRDefault="00000000" w:rsidRPr="00000000" w14:paraId="00000ADF">
      <w:pPr>
        <w:rPr/>
      </w:pPr>
      <w:r w:rsidDel="00000000" w:rsidR="00000000" w:rsidRPr="00000000">
        <w:rPr>
          <w:rtl w:val="0"/>
        </w:rPr>
        <w:t xml:space="preserve">NICK: Um… so do I know that the hum is coming from the book?</w:t>
      </w:r>
    </w:p>
    <w:p w:rsidR="00000000" w:rsidDel="00000000" w:rsidP="00000000" w:rsidRDefault="00000000" w:rsidRPr="00000000" w14:paraId="00000AE0">
      <w:pPr>
        <w:rPr/>
      </w:pPr>
      <w:r w:rsidDel="00000000" w:rsidR="00000000" w:rsidRPr="00000000">
        <w:rPr>
          <w:rtl w:val="0"/>
        </w:rPr>
      </w:r>
    </w:p>
    <w:p w:rsidR="00000000" w:rsidDel="00000000" w:rsidP="00000000" w:rsidRDefault="00000000" w:rsidRPr="00000000" w14:paraId="00000AE1">
      <w:pPr>
        <w:rPr/>
      </w:pPr>
      <w:r w:rsidDel="00000000" w:rsidR="00000000" w:rsidRPr="00000000">
        <w:rPr>
          <w:rtl w:val="0"/>
        </w:rPr>
        <w:t xml:space="preserve">AUSTIN: You know that it’s the book and the dais, you know it’s both. And from reading the book, what you can kind of understand here is, the book was supposed to work a certain way when it was on the dais, and this stuff wasn’t happening. Then it was off the dais and it was wild, and it was happening fre— it was doing stuff it wasn’t supposed to be doing. Its magic was falling out of the circuit. Do you know what I mean?</w:t>
      </w:r>
    </w:p>
    <w:p w:rsidR="00000000" w:rsidDel="00000000" w:rsidP="00000000" w:rsidRDefault="00000000" w:rsidRPr="00000000" w14:paraId="00000AE2">
      <w:pPr>
        <w:rPr/>
      </w:pPr>
      <w:r w:rsidDel="00000000" w:rsidR="00000000" w:rsidRPr="00000000">
        <w:rPr>
          <w:rtl w:val="0"/>
        </w:rPr>
      </w:r>
    </w:p>
    <w:p w:rsidR="00000000" w:rsidDel="00000000" w:rsidP="00000000" w:rsidRDefault="00000000" w:rsidRPr="00000000" w14:paraId="00000AE3">
      <w:pPr>
        <w:rPr/>
      </w:pPr>
      <w:r w:rsidDel="00000000" w:rsidR="00000000" w:rsidRPr="00000000">
        <w:rPr>
          <w:rtl w:val="0"/>
        </w:rPr>
        <w:t xml:space="preserve">NICK: Right. Yup.</w:t>
      </w:r>
    </w:p>
    <w:p w:rsidR="00000000" w:rsidDel="00000000" w:rsidP="00000000" w:rsidRDefault="00000000" w:rsidRPr="00000000" w14:paraId="00000AE4">
      <w:pPr>
        <w:rPr/>
      </w:pPr>
      <w:r w:rsidDel="00000000" w:rsidR="00000000" w:rsidRPr="00000000">
        <w:rPr>
          <w:rtl w:val="0"/>
        </w:rPr>
      </w:r>
    </w:p>
    <w:p w:rsidR="00000000" w:rsidDel="00000000" w:rsidP="00000000" w:rsidRDefault="00000000" w:rsidRPr="00000000" w14:paraId="00000AE5">
      <w:pPr>
        <w:rPr/>
      </w:pPr>
      <w:r w:rsidDel="00000000" w:rsidR="00000000" w:rsidRPr="00000000">
        <w:rPr>
          <w:rtl w:val="0"/>
        </w:rPr>
        <w:t xml:space="preserve">AUSTIN: So… but you’re not, you’re also not sure why it was happening there, you know that the sunlight was hitting it and this was happening, and now it’s out of the sunlight, and it seems to have stopped.</w:t>
      </w:r>
    </w:p>
    <w:p w:rsidR="00000000" w:rsidDel="00000000" w:rsidP="00000000" w:rsidRDefault="00000000" w:rsidRPr="00000000" w14:paraId="00000AE6">
      <w:pPr>
        <w:rPr/>
      </w:pPr>
      <w:r w:rsidDel="00000000" w:rsidR="00000000" w:rsidRPr="00000000">
        <w:rPr>
          <w:rtl w:val="0"/>
        </w:rPr>
      </w:r>
    </w:p>
    <w:p w:rsidR="00000000" w:rsidDel="00000000" w:rsidP="00000000" w:rsidRDefault="00000000" w:rsidRPr="00000000" w14:paraId="00000AE7">
      <w:pPr>
        <w:rPr/>
      </w:pPr>
      <w:r w:rsidDel="00000000" w:rsidR="00000000" w:rsidRPr="00000000">
        <w:rPr>
          <w:rtl w:val="0"/>
        </w:rPr>
        <w:t xml:space="preserve">NICK: Hm. Okay.</w:t>
      </w:r>
    </w:p>
    <w:p w:rsidR="00000000" w:rsidDel="00000000" w:rsidP="00000000" w:rsidRDefault="00000000" w:rsidRPr="00000000" w14:paraId="00000AE8">
      <w:pPr>
        <w:rPr/>
      </w:pPr>
      <w:r w:rsidDel="00000000" w:rsidR="00000000" w:rsidRPr="00000000">
        <w:rPr>
          <w:rtl w:val="0"/>
        </w:rPr>
      </w:r>
    </w:p>
    <w:p w:rsidR="00000000" w:rsidDel="00000000" w:rsidP="00000000" w:rsidRDefault="00000000" w:rsidRPr="00000000" w14:paraId="00000AE9">
      <w:pPr>
        <w:rPr/>
      </w:pPr>
      <w:r w:rsidDel="00000000" w:rsidR="00000000" w:rsidRPr="00000000">
        <w:rPr>
          <w:rtl w:val="0"/>
        </w:rPr>
        <w:t xml:space="preserve">AUSTIN: So. What you want to do with that is up to you.</w:t>
      </w:r>
    </w:p>
    <w:p w:rsidR="00000000" w:rsidDel="00000000" w:rsidP="00000000" w:rsidRDefault="00000000" w:rsidRPr="00000000" w14:paraId="00000AEA">
      <w:pPr>
        <w:rPr/>
      </w:pPr>
      <w:r w:rsidDel="00000000" w:rsidR="00000000" w:rsidRPr="00000000">
        <w:rPr>
          <w:rtl w:val="0"/>
        </w:rPr>
      </w:r>
    </w:p>
    <w:p w:rsidR="00000000" w:rsidDel="00000000" w:rsidP="00000000" w:rsidRDefault="00000000" w:rsidRPr="00000000" w14:paraId="00000AEB">
      <w:pPr>
        <w:rPr/>
      </w:pPr>
      <w:r w:rsidDel="00000000" w:rsidR="00000000" w:rsidRPr="00000000">
        <w:rPr>
          <w:rtl w:val="0"/>
        </w:rPr>
        <w:t xml:space="preserve">NICK: Um… What happens — does anything happen if I pick the book up?</w:t>
      </w:r>
    </w:p>
    <w:p w:rsidR="00000000" w:rsidDel="00000000" w:rsidP="00000000" w:rsidRDefault="00000000" w:rsidRPr="00000000" w14:paraId="00000AEC">
      <w:pPr>
        <w:rPr/>
      </w:pPr>
      <w:r w:rsidDel="00000000" w:rsidR="00000000" w:rsidRPr="00000000">
        <w:rPr>
          <w:rtl w:val="0"/>
        </w:rPr>
      </w:r>
    </w:p>
    <w:p w:rsidR="00000000" w:rsidDel="00000000" w:rsidP="00000000" w:rsidRDefault="00000000" w:rsidRPr="00000000" w14:paraId="00000AED">
      <w:pPr>
        <w:rPr/>
      </w:pPr>
      <w:r w:rsidDel="00000000" w:rsidR="00000000" w:rsidRPr="00000000">
        <w:rPr>
          <w:rtl w:val="0"/>
        </w:rPr>
        <w:t xml:space="preserve">AUSTIN: Not… not if you just pick it up, no.</w:t>
      </w:r>
    </w:p>
    <w:p w:rsidR="00000000" w:rsidDel="00000000" w:rsidP="00000000" w:rsidRDefault="00000000" w:rsidRPr="00000000" w14:paraId="00000AEE">
      <w:pPr>
        <w:rPr/>
      </w:pPr>
      <w:r w:rsidDel="00000000" w:rsidR="00000000" w:rsidRPr="00000000">
        <w:rPr>
          <w:rtl w:val="0"/>
        </w:rPr>
      </w:r>
    </w:p>
    <w:p w:rsidR="00000000" w:rsidDel="00000000" w:rsidP="00000000" w:rsidRDefault="00000000" w:rsidRPr="00000000" w14:paraId="00000AEF">
      <w:pPr>
        <w:rPr/>
      </w:pPr>
      <w:r w:rsidDel="00000000" w:rsidR="00000000" w:rsidRPr="00000000">
        <w:rPr>
          <w:rtl w:val="0"/>
        </w:rPr>
        <w:t xml:space="preserve">NICK: Okay. Um...</w:t>
      </w:r>
    </w:p>
    <w:p w:rsidR="00000000" w:rsidDel="00000000" w:rsidP="00000000" w:rsidRDefault="00000000" w:rsidRPr="00000000" w14:paraId="00000AF0">
      <w:pPr>
        <w:rPr/>
      </w:pPr>
      <w:r w:rsidDel="00000000" w:rsidR="00000000" w:rsidRPr="00000000">
        <w:rPr>
          <w:rtl w:val="0"/>
        </w:rPr>
      </w:r>
    </w:p>
    <w:p w:rsidR="00000000" w:rsidDel="00000000" w:rsidP="00000000" w:rsidRDefault="00000000" w:rsidRPr="00000000" w14:paraId="00000AF1">
      <w:pPr>
        <w:rPr/>
      </w:pPr>
      <w:r w:rsidDel="00000000" w:rsidR="00000000" w:rsidRPr="00000000">
        <w:rPr>
          <w:rtl w:val="0"/>
        </w:rPr>
        <w:t xml:space="preserve">AUSTIN: Um... </w:t>
      </w:r>
    </w:p>
    <w:p w:rsidR="00000000" w:rsidDel="00000000" w:rsidP="00000000" w:rsidRDefault="00000000" w:rsidRPr="00000000" w14:paraId="00000AF2">
      <w:pPr>
        <w:rPr/>
      </w:pPr>
      <w:r w:rsidDel="00000000" w:rsidR="00000000" w:rsidRPr="00000000">
        <w:rPr>
          <w:rtl w:val="0"/>
        </w:rPr>
      </w:r>
    </w:p>
    <w:p w:rsidR="00000000" w:rsidDel="00000000" w:rsidP="00000000" w:rsidRDefault="00000000" w:rsidRPr="00000000" w14:paraId="00000AF3">
      <w:pPr>
        <w:rPr/>
      </w:pPr>
      <w:r w:rsidDel="00000000" w:rsidR="00000000" w:rsidRPr="00000000">
        <w:rPr>
          <w:rtl w:val="0"/>
        </w:rPr>
        <w:t xml:space="preserve">NICK: What if I hold the book and walk over towards Hella. [JACK laughs]</w:t>
      </w:r>
    </w:p>
    <w:p w:rsidR="00000000" w:rsidDel="00000000" w:rsidP="00000000" w:rsidRDefault="00000000" w:rsidRPr="00000000" w14:paraId="00000AF4">
      <w:pPr>
        <w:rPr/>
      </w:pPr>
      <w:r w:rsidDel="00000000" w:rsidR="00000000" w:rsidRPr="00000000">
        <w:rPr>
          <w:rtl w:val="0"/>
        </w:rPr>
      </w:r>
    </w:p>
    <w:p w:rsidR="00000000" w:rsidDel="00000000" w:rsidP="00000000" w:rsidRDefault="00000000" w:rsidRPr="00000000" w14:paraId="00000AF5">
      <w:pPr>
        <w:rPr/>
      </w:pPr>
      <w:r w:rsidDel="00000000" w:rsidR="00000000" w:rsidRPr="00000000">
        <w:rPr>
          <w:rtl w:val="0"/>
        </w:rPr>
        <w:t xml:space="preserve">AUSTIN: Uh, Hella…</w:t>
      </w:r>
    </w:p>
    <w:p w:rsidR="00000000" w:rsidDel="00000000" w:rsidP="00000000" w:rsidRDefault="00000000" w:rsidRPr="00000000" w14:paraId="00000AF6">
      <w:pPr>
        <w:rPr/>
      </w:pPr>
      <w:r w:rsidDel="00000000" w:rsidR="00000000" w:rsidRPr="00000000">
        <w:rPr>
          <w:rtl w:val="0"/>
        </w:rPr>
      </w:r>
    </w:p>
    <w:p w:rsidR="00000000" w:rsidDel="00000000" w:rsidP="00000000" w:rsidRDefault="00000000" w:rsidRPr="00000000" w14:paraId="00000AF7">
      <w:pPr>
        <w:rPr/>
      </w:pPr>
      <w:r w:rsidDel="00000000" w:rsidR="00000000" w:rsidRPr="00000000">
        <w:rPr>
          <w:rtl w:val="0"/>
        </w:rPr>
        <w:t xml:space="preserve">NICK: Does it make the humming louder?</w:t>
      </w:r>
    </w:p>
    <w:p w:rsidR="00000000" w:rsidDel="00000000" w:rsidP="00000000" w:rsidRDefault="00000000" w:rsidRPr="00000000" w14:paraId="00000AF8">
      <w:pPr>
        <w:rPr/>
      </w:pPr>
      <w:r w:rsidDel="00000000" w:rsidR="00000000" w:rsidRPr="00000000">
        <w:rPr>
          <w:rtl w:val="0"/>
        </w:rPr>
      </w:r>
    </w:p>
    <w:p w:rsidR="00000000" w:rsidDel="00000000" w:rsidP="00000000" w:rsidRDefault="00000000" w:rsidRPr="00000000" w14:paraId="00000AF9">
      <w:pPr>
        <w:rPr/>
      </w:pPr>
      <w:r w:rsidDel="00000000" w:rsidR="00000000" w:rsidRPr="00000000">
        <w:rPr>
          <w:rtl w:val="0"/>
        </w:rPr>
        <w:t xml:space="preserve">AUSTIN: The humming is louder. And Hella, you start to hear the sword. You hadn’t heard it before, again, you felt it in your gut. But as you approach it, it becomes more and more — it feels more and more like it’s — like a thrumming. </w:t>
      </w:r>
      <w:r w:rsidDel="00000000" w:rsidR="00000000" w:rsidRPr="00000000">
        <w:rPr>
          <w:i w:val="1"/>
          <w:rtl w:val="0"/>
        </w:rPr>
        <w:t xml:space="preserve">Mmm, mmm</w:t>
      </w:r>
      <w:r w:rsidDel="00000000" w:rsidR="00000000" w:rsidRPr="00000000">
        <w:rPr>
          <w:rtl w:val="0"/>
        </w:rPr>
        <w:t xml:space="preserve">. It’s kind of like a two-beat hum: </w:t>
      </w:r>
      <w:r w:rsidDel="00000000" w:rsidR="00000000" w:rsidRPr="00000000">
        <w:rPr>
          <w:i w:val="1"/>
          <w:rtl w:val="0"/>
        </w:rPr>
        <w:t xml:space="preserve">Mmm. Mm-hmm</w:t>
      </w:r>
      <w:r w:rsidDel="00000000" w:rsidR="00000000" w:rsidRPr="00000000">
        <w:rPr>
          <w:rtl w:val="0"/>
        </w:rPr>
        <w:t xml:space="preserve">. </w:t>
      </w:r>
      <w:r w:rsidDel="00000000" w:rsidR="00000000" w:rsidRPr="00000000">
        <w:rPr>
          <w:i w:val="1"/>
          <w:rtl w:val="0"/>
        </w:rPr>
        <w:t xml:space="preserve">Mm-hmm</w:t>
      </w:r>
      <w:r w:rsidDel="00000000" w:rsidR="00000000" w:rsidRPr="00000000">
        <w:rPr>
          <w:rtl w:val="0"/>
        </w:rPr>
        <w:t xml:space="preserve">. And as he gets closer you can hear it start to take on the sound of words, and — it’s your name. “Hella. Hella. Hella. Hella.”</w:t>
      </w:r>
    </w:p>
    <w:p w:rsidR="00000000" w:rsidDel="00000000" w:rsidP="00000000" w:rsidRDefault="00000000" w:rsidRPr="00000000" w14:paraId="00000AFA">
      <w:pPr>
        <w:rPr/>
      </w:pPr>
      <w:r w:rsidDel="00000000" w:rsidR="00000000" w:rsidRPr="00000000">
        <w:rPr>
          <w:rtl w:val="0"/>
        </w:rPr>
      </w:r>
    </w:p>
    <w:p w:rsidR="00000000" w:rsidDel="00000000" w:rsidP="00000000" w:rsidRDefault="00000000" w:rsidRPr="00000000" w14:paraId="00000AFB">
      <w:pPr>
        <w:rPr/>
      </w:pPr>
      <w:r w:rsidDel="00000000" w:rsidR="00000000" w:rsidRPr="00000000">
        <w:rPr>
          <w:rtl w:val="0"/>
        </w:rPr>
        <w:t xml:space="preserve">ALI: [laughs] That’s so [???] Um… I guess… I think she initially...</w:t>
      </w:r>
    </w:p>
    <w:p w:rsidR="00000000" w:rsidDel="00000000" w:rsidP="00000000" w:rsidRDefault="00000000" w:rsidRPr="00000000" w14:paraId="00000AFC">
      <w:pPr>
        <w:rPr/>
      </w:pPr>
      <w:r w:rsidDel="00000000" w:rsidR="00000000" w:rsidRPr="00000000">
        <w:rPr>
          <w:rtl w:val="0"/>
        </w:rPr>
      </w:r>
    </w:p>
    <w:p w:rsidR="00000000" w:rsidDel="00000000" w:rsidP="00000000" w:rsidRDefault="00000000" w:rsidRPr="00000000" w14:paraId="00000AFD">
      <w:pPr>
        <w:rPr/>
      </w:pPr>
      <w:r w:rsidDel="00000000" w:rsidR="00000000" w:rsidRPr="00000000">
        <w:rPr>
          <w:rtl w:val="0"/>
        </w:rPr>
        <w:t xml:space="preserve">JACK (overlapping ALI): Well, you gotta throw it into the sea.</w:t>
      </w:r>
    </w:p>
    <w:p w:rsidR="00000000" w:rsidDel="00000000" w:rsidP="00000000" w:rsidRDefault="00000000" w:rsidRPr="00000000" w14:paraId="00000AFE">
      <w:pPr>
        <w:rPr/>
      </w:pPr>
      <w:r w:rsidDel="00000000" w:rsidR="00000000" w:rsidRPr="00000000">
        <w:rPr>
          <w:rtl w:val="0"/>
        </w:rPr>
      </w:r>
    </w:p>
    <w:p w:rsidR="00000000" w:rsidDel="00000000" w:rsidP="00000000" w:rsidRDefault="00000000" w:rsidRPr="00000000" w14:paraId="00000AFF">
      <w:pPr>
        <w:rPr/>
      </w:pPr>
      <w:r w:rsidDel="00000000" w:rsidR="00000000" w:rsidRPr="00000000">
        <w:rPr>
          <w:rtl w:val="0"/>
        </w:rPr>
        <w:t xml:space="preserve">ALI: Noooo.</w:t>
      </w:r>
    </w:p>
    <w:p w:rsidR="00000000" w:rsidDel="00000000" w:rsidP="00000000" w:rsidRDefault="00000000" w:rsidRPr="00000000" w14:paraId="00000B00">
      <w:pPr>
        <w:rPr/>
      </w:pPr>
      <w:r w:rsidDel="00000000" w:rsidR="00000000" w:rsidRPr="00000000">
        <w:rPr>
          <w:rtl w:val="0"/>
        </w:rPr>
      </w:r>
    </w:p>
    <w:p w:rsidR="00000000" w:rsidDel="00000000" w:rsidP="00000000" w:rsidRDefault="00000000" w:rsidRPr="00000000" w14:paraId="00000B01">
      <w:pPr>
        <w:rPr/>
      </w:pPr>
      <w:r w:rsidDel="00000000" w:rsidR="00000000" w:rsidRPr="00000000">
        <w:rPr>
          <w:rtl w:val="0"/>
        </w:rPr>
        <w:t xml:space="preserve">AUSTIN: I don’t know, what are you guys doing with this book, I think this is — I think this is kind of where I— </w:t>
      </w:r>
    </w:p>
    <w:p w:rsidR="00000000" w:rsidDel="00000000" w:rsidP="00000000" w:rsidRDefault="00000000" w:rsidRPr="00000000" w14:paraId="00000B02">
      <w:pPr>
        <w:rPr/>
      </w:pPr>
      <w:r w:rsidDel="00000000" w:rsidR="00000000" w:rsidRPr="00000000">
        <w:rPr>
          <w:rtl w:val="0"/>
        </w:rPr>
      </w:r>
    </w:p>
    <w:p w:rsidR="00000000" w:rsidDel="00000000" w:rsidP="00000000" w:rsidRDefault="00000000" w:rsidRPr="00000000" w14:paraId="00000B03">
      <w:pPr>
        <w:rPr/>
      </w:pPr>
      <w:r w:rsidDel="00000000" w:rsidR="00000000" w:rsidRPr="00000000">
        <w:rPr>
          <w:rtl w:val="0"/>
        </w:rPr>
        <w:t xml:space="preserve">NICK (overlapping AUSTIN): Do I... I don’t hear it talking, do I, I just hear it humming and reverberating?</w:t>
      </w:r>
    </w:p>
    <w:p w:rsidR="00000000" w:rsidDel="00000000" w:rsidP="00000000" w:rsidRDefault="00000000" w:rsidRPr="00000000" w14:paraId="00000B04">
      <w:pPr>
        <w:rPr/>
      </w:pPr>
      <w:r w:rsidDel="00000000" w:rsidR="00000000" w:rsidRPr="00000000">
        <w:rPr>
          <w:rtl w:val="0"/>
        </w:rPr>
      </w:r>
    </w:p>
    <w:p w:rsidR="00000000" w:rsidDel="00000000" w:rsidP="00000000" w:rsidRDefault="00000000" w:rsidRPr="00000000" w14:paraId="00000B05">
      <w:pPr>
        <w:rPr/>
      </w:pPr>
      <w:r w:rsidDel="00000000" w:rsidR="00000000" w:rsidRPr="00000000">
        <w:rPr>
          <w:rtl w:val="0"/>
        </w:rPr>
        <w:t xml:space="preserve">AUSTIN (overlapping NICK): No, you just hear it humming.</w:t>
      </w:r>
    </w:p>
    <w:p w:rsidR="00000000" w:rsidDel="00000000" w:rsidP="00000000" w:rsidRDefault="00000000" w:rsidRPr="00000000" w14:paraId="00000B06">
      <w:pPr>
        <w:rPr/>
      </w:pPr>
      <w:r w:rsidDel="00000000" w:rsidR="00000000" w:rsidRPr="00000000">
        <w:rPr>
          <w:rtl w:val="0"/>
        </w:rPr>
      </w:r>
    </w:p>
    <w:p w:rsidR="00000000" w:rsidDel="00000000" w:rsidP="00000000" w:rsidRDefault="00000000" w:rsidRPr="00000000" w14:paraId="00000B07">
      <w:pPr>
        <w:rPr/>
      </w:pPr>
      <w:r w:rsidDel="00000000" w:rsidR="00000000" w:rsidRPr="00000000">
        <w:rPr>
          <w:rtl w:val="0"/>
        </w:rPr>
        <w:t xml:space="preserve">NICK: Okay.</w:t>
      </w:r>
    </w:p>
    <w:p w:rsidR="00000000" w:rsidDel="00000000" w:rsidP="00000000" w:rsidRDefault="00000000" w:rsidRPr="00000000" w14:paraId="00000B08">
      <w:pPr>
        <w:rPr/>
      </w:pPr>
      <w:r w:rsidDel="00000000" w:rsidR="00000000" w:rsidRPr="00000000">
        <w:rPr>
          <w:rtl w:val="0"/>
        </w:rPr>
      </w:r>
    </w:p>
    <w:p w:rsidR="00000000" w:rsidDel="00000000" w:rsidP="00000000" w:rsidRDefault="00000000" w:rsidRPr="00000000" w14:paraId="00000B09">
      <w:pPr>
        <w:rPr/>
      </w:pPr>
      <w:r w:rsidDel="00000000" w:rsidR="00000000" w:rsidRPr="00000000">
        <w:rPr>
          <w:rtl w:val="0"/>
        </w:rPr>
        <w:t xml:space="preserve">AUSTIN: Um…</w:t>
      </w:r>
    </w:p>
    <w:p w:rsidR="00000000" w:rsidDel="00000000" w:rsidP="00000000" w:rsidRDefault="00000000" w:rsidRPr="00000000" w14:paraId="00000B0A">
      <w:pPr>
        <w:rPr/>
      </w:pPr>
      <w:r w:rsidDel="00000000" w:rsidR="00000000" w:rsidRPr="00000000">
        <w:rPr>
          <w:rtl w:val="0"/>
        </w:rPr>
      </w:r>
    </w:p>
    <w:p w:rsidR="00000000" w:rsidDel="00000000" w:rsidP="00000000" w:rsidRDefault="00000000" w:rsidRPr="00000000" w14:paraId="00000B0B">
      <w:pPr>
        <w:rPr/>
      </w:pPr>
      <w:r w:rsidDel="00000000" w:rsidR="00000000" w:rsidRPr="00000000">
        <w:rPr>
          <w:rtl w:val="0"/>
        </w:rPr>
        <w:t xml:space="preserve">ALI: I think—</w:t>
      </w:r>
    </w:p>
    <w:p w:rsidR="00000000" w:rsidDel="00000000" w:rsidP="00000000" w:rsidRDefault="00000000" w:rsidRPr="00000000" w14:paraId="00000B0C">
      <w:pPr>
        <w:rPr/>
      </w:pPr>
      <w:r w:rsidDel="00000000" w:rsidR="00000000" w:rsidRPr="00000000">
        <w:rPr>
          <w:rtl w:val="0"/>
        </w:rPr>
      </w:r>
    </w:p>
    <w:p w:rsidR="00000000" w:rsidDel="00000000" w:rsidP="00000000" w:rsidRDefault="00000000" w:rsidRPr="00000000" w14:paraId="00000B0D">
      <w:pPr>
        <w:rPr/>
      </w:pPr>
      <w:r w:rsidDel="00000000" w:rsidR="00000000" w:rsidRPr="00000000">
        <w:rPr>
          <w:rtl w:val="0"/>
        </w:rPr>
        <w:t xml:space="preserve">KEITH: I—</w:t>
      </w:r>
    </w:p>
    <w:p w:rsidR="00000000" w:rsidDel="00000000" w:rsidP="00000000" w:rsidRDefault="00000000" w:rsidRPr="00000000" w14:paraId="00000B0E">
      <w:pPr>
        <w:rPr/>
      </w:pPr>
      <w:r w:rsidDel="00000000" w:rsidR="00000000" w:rsidRPr="00000000">
        <w:rPr>
          <w:rtl w:val="0"/>
        </w:rPr>
      </w:r>
    </w:p>
    <w:p w:rsidR="00000000" w:rsidDel="00000000" w:rsidP="00000000" w:rsidRDefault="00000000" w:rsidRPr="00000000" w14:paraId="00000B0F">
      <w:pPr>
        <w:rPr/>
      </w:pPr>
      <w:r w:rsidDel="00000000" w:rsidR="00000000" w:rsidRPr="00000000">
        <w:rPr>
          <w:rtl w:val="0"/>
        </w:rPr>
        <w:t xml:space="preserve">ART: I don’t want it on the boat.</w:t>
      </w:r>
    </w:p>
    <w:p w:rsidR="00000000" w:rsidDel="00000000" w:rsidP="00000000" w:rsidRDefault="00000000" w:rsidRPr="00000000" w14:paraId="00000B10">
      <w:pPr>
        <w:rPr/>
      </w:pPr>
      <w:r w:rsidDel="00000000" w:rsidR="00000000" w:rsidRPr="00000000">
        <w:rPr>
          <w:rtl w:val="0"/>
        </w:rPr>
      </w:r>
    </w:p>
    <w:p w:rsidR="00000000" w:rsidDel="00000000" w:rsidP="00000000" w:rsidRDefault="00000000" w:rsidRPr="00000000" w14:paraId="00000B11">
      <w:pPr>
        <w:rPr/>
      </w:pPr>
      <w:r w:rsidDel="00000000" w:rsidR="00000000" w:rsidRPr="00000000">
        <w:rPr>
          <w:rtl w:val="0"/>
        </w:rPr>
        <w:t xml:space="preserve">NICK: Well, no one else really knows what’s going on right now, do they?</w:t>
      </w:r>
    </w:p>
    <w:p w:rsidR="00000000" w:rsidDel="00000000" w:rsidP="00000000" w:rsidRDefault="00000000" w:rsidRPr="00000000" w14:paraId="00000B12">
      <w:pPr>
        <w:rPr/>
      </w:pPr>
      <w:r w:rsidDel="00000000" w:rsidR="00000000" w:rsidRPr="00000000">
        <w:rPr>
          <w:rtl w:val="0"/>
        </w:rPr>
      </w:r>
    </w:p>
    <w:p w:rsidR="00000000" w:rsidDel="00000000" w:rsidP="00000000" w:rsidRDefault="00000000" w:rsidRPr="00000000" w14:paraId="00000B13">
      <w:pPr>
        <w:rPr/>
      </w:pPr>
      <w:r w:rsidDel="00000000" w:rsidR="00000000" w:rsidRPr="00000000">
        <w:rPr>
          <w:rtl w:val="0"/>
        </w:rPr>
        <w:t xml:space="preserve">ALI: Can I, well— so this is the first—</w:t>
      </w:r>
    </w:p>
    <w:p w:rsidR="00000000" w:rsidDel="00000000" w:rsidP="00000000" w:rsidRDefault="00000000" w:rsidRPr="00000000" w14:paraId="00000B14">
      <w:pPr>
        <w:rPr/>
      </w:pPr>
      <w:r w:rsidDel="00000000" w:rsidR="00000000" w:rsidRPr="00000000">
        <w:rPr>
          <w:rtl w:val="0"/>
        </w:rPr>
      </w:r>
    </w:p>
    <w:p w:rsidR="00000000" w:rsidDel="00000000" w:rsidP="00000000" w:rsidRDefault="00000000" w:rsidRPr="00000000" w14:paraId="00000B15">
      <w:pPr>
        <w:rPr/>
      </w:pPr>
      <w:r w:rsidDel="00000000" w:rsidR="00000000" w:rsidRPr="00000000">
        <w:rPr>
          <w:rtl w:val="0"/>
        </w:rPr>
        <w:t xml:space="preserve">ART (overlapping ALI): I’ve seen that symbol.</w:t>
      </w:r>
    </w:p>
    <w:p w:rsidR="00000000" w:rsidDel="00000000" w:rsidP="00000000" w:rsidRDefault="00000000" w:rsidRPr="00000000" w14:paraId="00000B16">
      <w:pPr>
        <w:rPr/>
      </w:pPr>
      <w:r w:rsidDel="00000000" w:rsidR="00000000" w:rsidRPr="00000000">
        <w:rPr>
          <w:rtl w:val="0"/>
        </w:rPr>
      </w:r>
    </w:p>
    <w:p w:rsidR="00000000" w:rsidDel="00000000" w:rsidP="00000000" w:rsidRDefault="00000000" w:rsidRPr="00000000" w14:paraId="00000B17">
      <w:pPr>
        <w:rPr/>
      </w:pPr>
      <w:r w:rsidDel="00000000" w:rsidR="00000000" w:rsidRPr="00000000">
        <w:rPr>
          <w:rtl w:val="0"/>
        </w:rPr>
        <w:t xml:space="preserve">ALI: Can I pull my sword out? [laughs] I guess it wouldn’t...</w:t>
      </w:r>
    </w:p>
    <w:p w:rsidR="00000000" w:rsidDel="00000000" w:rsidP="00000000" w:rsidRDefault="00000000" w:rsidRPr="00000000" w14:paraId="00000B18">
      <w:pPr>
        <w:rPr/>
      </w:pPr>
      <w:r w:rsidDel="00000000" w:rsidR="00000000" w:rsidRPr="00000000">
        <w:rPr>
          <w:rtl w:val="0"/>
        </w:rPr>
      </w:r>
    </w:p>
    <w:p w:rsidR="00000000" w:rsidDel="00000000" w:rsidP="00000000" w:rsidRDefault="00000000" w:rsidRPr="00000000" w14:paraId="00000B19">
      <w:pPr>
        <w:rPr/>
      </w:pPr>
      <w:r w:rsidDel="00000000" w:rsidR="00000000" w:rsidRPr="00000000">
        <w:rPr>
          <w:rtl w:val="0"/>
        </w:rPr>
        <w:t xml:space="preserve">AUSTIN (overlapping ALI): Sure, this is, it’s gonna keep— I mean, what are people gonna say when you pull out your sword? But like, so keep that in mind, you can totally pull it out, it’s going to keep making this noise. </w:t>
      </w:r>
    </w:p>
    <w:p w:rsidR="00000000" w:rsidDel="00000000" w:rsidP="00000000" w:rsidRDefault="00000000" w:rsidRPr="00000000" w14:paraId="00000B1A">
      <w:pPr>
        <w:rPr/>
      </w:pPr>
      <w:r w:rsidDel="00000000" w:rsidR="00000000" w:rsidRPr="00000000">
        <w:rPr>
          <w:rtl w:val="0"/>
        </w:rPr>
      </w:r>
    </w:p>
    <w:p w:rsidR="00000000" w:rsidDel="00000000" w:rsidP="00000000" w:rsidRDefault="00000000" w:rsidRPr="00000000" w14:paraId="00000B1B">
      <w:pPr>
        <w:rPr/>
      </w:pPr>
      <w:r w:rsidDel="00000000" w:rsidR="00000000" w:rsidRPr="00000000">
        <w:rPr>
          <w:rtl w:val="0"/>
        </w:rPr>
        <w:t xml:space="preserve">ALI: Okay. But only to me.</w:t>
      </w:r>
    </w:p>
    <w:p w:rsidR="00000000" w:rsidDel="00000000" w:rsidP="00000000" w:rsidRDefault="00000000" w:rsidRPr="00000000" w14:paraId="00000B1C">
      <w:pPr>
        <w:rPr/>
      </w:pPr>
      <w:r w:rsidDel="00000000" w:rsidR="00000000" w:rsidRPr="00000000">
        <w:rPr>
          <w:rtl w:val="0"/>
        </w:rPr>
      </w:r>
    </w:p>
    <w:p w:rsidR="00000000" w:rsidDel="00000000" w:rsidP="00000000" w:rsidRDefault="00000000" w:rsidRPr="00000000" w14:paraId="00000B1D">
      <w:pPr>
        <w:rPr/>
      </w:pPr>
      <w:r w:rsidDel="00000000" w:rsidR="00000000" w:rsidRPr="00000000">
        <w:rPr>
          <w:rtl w:val="0"/>
        </w:rPr>
        <w:t xml:space="preserve">NICK (overlapping ALI): While she’s pulling it out— whoa.</w:t>
      </w:r>
    </w:p>
    <w:p w:rsidR="00000000" w:rsidDel="00000000" w:rsidP="00000000" w:rsidRDefault="00000000" w:rsidRPr="00000000" w14:paraId="00000B1E">
      <w:pPr>
        <w:rPr/>
      </w:pPr>
      <w:r w:rsidDel="00000000" w:rsidR="00000000" w:rsidRPr="00000000">
        <w:rPr>
          <w:rtl w:val="0"/>
        </w:rPr>
      </w:r>
    </w:p>
    <w:p w:rsidR="00000000" w:rsidDel="00000000" w:rsidP="00000000" w:rsidRDefault="00000000" w:rsidRPr="00000000" w14:paraId="00000B1F">
      <w:pPr>
        <w:rPr/>
      </w:pPr>
      <w:r w:rsidDel="00000000" w:rsidR="00000000" w:rsidRPr="00000000">
        <w:rPr>
          <w:rtl w:val="0"/>
        </w:rPr>
        <w:t xml:space="preserve">KEITH: Oop! Sorry, hold on. [ALI laughs]</w:t>
      </w:r>
    </w:p>
    <w:p w:rsidR="00000000" w:rsidDel="00000000" w:rsidP="00000000" w:rsidRDefault="00000000" w:rsidRPr="00000000" w14:paraId="00000B20">
      <w:pPr>
        <w:rPr/>
      </w:pPr>
      <w:r w:rsidDel="00000000" w:rsidR="00000000" w:rsidRPr="00000000">
        <w:rPr>
          <w:rtl w:val="0"/>
        </w:rPr>
      </w:r>
    </w:p>
    <w:p w:rsidR="00000000" w:rsidDel="00000000" w:rsidP="00000000" w:rsidRDefault="00000000" w:rsidRPr="00000000" w14:paraId="00000B21">
      <w:pPr>
        <w:rPr/>
      </w:pPr>
      <w:r w:rsidDel="00000000" w:rsidR="00000000" w:rsidRPr="00000000">
        <w:rPr>
          <w:rtl w:val="0"/>
        </w:rPr>
        <w:t xml:space="preserve">ALI: I think I guess—</w:t>
      </w:r>
    </w:p>
    <w:p w:rsidR="00000000" w:rsidDel="00000000" w:rsidP="00000000" w:rsidRDefault="00000000" w:rsidRPr="00000000" w14:paraId="00000B22">
      <w:pPr>
        <w:rPr/>
      </w:pPr>
      <w:r w:rsidDel="00000000" w:rsidR="00000000" w:rsidRPr="00000000">
        <w:rPr>
          <w:rtl w:val="0"/>
        </w:rPr>
      </w:r>
    </w:p>
    <w:p w:rsidR="00000000" w:rsidDel="00000000" w:rsidP="00000000" w:rsidRDefault="00000000" w:rsidRPr="00000000" w14:paraId="00000B23">
      <w:pPr>
        <w:rPr/>
      </w:pPr>
      <w:r w:rsidDel="00000000" w:rsidR="00000000" w:rsidRPr="00000000">
        <w:rPr>
          <w:rtl w:val="0"/>
        </w:rPr>
        <w:t xml:space="preserve">KEITH: Sorry, there we go.</w:t>
      </w:r>
    </w:p>
    <w:p w:rsidR="00000000" w:rsidDel="00000000" w:rsidP="00000000" w:rsidRDefault="00000000" w:rsidRPr="00000000" w14:paraId="00000B24">
      <w:pPr>
        <w:rPr/>
      </w:pPr>
      <w:r w:rsidDel="00000000" w:rsidR="00000000" w:rsidRPr="00000000">
        <w:rPr>
          <w:rtl w:val="0"/>
        </w:rPr>
      </w:r>
    </w:p>
    <w:p w:rsidR="00000000" w:rsidDel="00000000" w:rsidP="00000000" w:rsidRDefault="00000000" w:rsidRPr="00000000" w14:paraId="00000B25">
      <w:pPr>
        <w:rPr/>
      </w:pPr>
      <w:r w:rsidDel="00000000" w:rsidR="00000000" w:rsidRPr="00000000">
        <w:rPr>
          <w:rtl w:val="0"/>
        </w:rPr>
        <w:t xml:space="preserve">ALI: I initially sort of step back and sort of half-desheath it. </w:t>
      </w:r>
    </w:p>
    <w:p w:rsidR="00000000" w:rsidDel="00000000" w:rsidP="00000000" w:rsidRDefault="00000000" w:rsidRPr="00000000" w14:paraId="00000B26">
      <w:pPr>
        <w:rPr/>
      </w:pPr>
      <w:r w:rsidDel="00000000" w:rsidR="00000000" w:rsidRPr="00000000">
        <w:rPr>
          <w:rtl w:val="0"/>
        </w:rPr>
      </w:r>
    </w:p>
    <w:p w:rsidR="00000000" w:rsidDel="00000000" w:rsidP="00000000" w:rsidRDefault="00000000" w:rsidRPr="00000000" w14:paraId="00000B27">
      <w:pPr>
        <w:rPr/>
      </w:pPr>
      <w:r w:rsidDel="00000000" w:rsidR="00000000" w:rsidRPr="00000000">
        <w:rPr>
          <w:rtl w:val="0"/>
        </w:rPr>
        <w:t xml:space="preserve">NICK: Okay.</w:t>
      </w:r>
    </w:p>
    <w:p w:rsidR="00000000" w:rsidDel="00000000" w:rsidP="00000000" w:rsidRDefault="00000000" w:rsidRPr="00000000" w14:paraId="00000B28">
      <w:pPr>
        <w:rPr/>
      </w:pPr>
      <w:r w:rsidDel="00000000" w:rsidR="00000000" w:rsidRPr="00000000">
        <w:rPr>
          <w:rtl w:val="0"/>
        </w:rPr>
      </w:r>
    </w:p>
    <w:p w:rsidR="00000000" w:rsidDel="00000000" w:rsidP="00000000" w:rsidRDefault="00000000" w:rsidRPr="00000000" w14:paraId="00000B29">
      <w:pPr>
        <w:rPr/>
      </w:pPr>
      <w:r w:rsidDel="00000000" w:rsidR="00000000" w:rsidRPr="00000000">
        <w:rPr>
          <w:rtl w:val="0"/>
        </w:rPr>
        <w:t xml:space="preserve">AUSTIN: It gets even louder as you do that.</w:t>
      </w:r>
    </w:p>
    <w:p w:rsidR="00000000" w:rsidDel="00000000" w:rsidP="00000000" w:rsidRDefault="00000000" w:rsidRPr="00000000" w14:paraId="00000B2A">
      <w:pPr>
        <w:rPr/>
      </w:pPr>
      <w:r w:rsidDel="00000000" w:rsidR="00000000" w:rsidRPr="00000000">
        <w:rPr>
          <w:rtl w:val="0"/>
        </w:rPr>
      </w:r>
    </w:p>
    <w:p w:rsidR="00000000" w:rsidDel="00000000" w:rsidP="00000000" w:rsidRDefault="00000000" w:rsidRPr="00000000" w14:paraId="00000B2B">
      <w:pPr>
        <w:rPr/>
      </w:pPr>
      <w:r w:rsidDel="00000000" w:rsidR="00000000" w:rsidRPr="00000000">
        <w:rPr>
          <w:rtl w:val="0"/>
        </w:rPr>
        <w:t xml:space="preserve">ALI: Okay.</w:t>
      </w:r>
    </w:p>
    <w:p w:rsidR="00000000" w:rsidDel="00000000" w:rsidP="00000000" w:rsidRDefault="00000000" w:rsidRPr="00000000" w14:paraId="00000B2C">
      <w:pPr>
        <w:rPr/>
      </w:pPr>
      <w:r w:rsidDel="00000000" w:rsidR="00000000" w:rsidRPr="00000000">
        <w:rPr>
          <w:rtl w:val="0"/>
        </w:rPr>
      </w:r>
    </w:p>
    <w:p w:rsidR="00000000" w:rsidDel="00000000" w:rsidP="00000000" w:rsidRDefault="00000000" w:rsidRPr="00000000" w14:paraId="00000B2D">
      <w:pPr>
        <w:rPr/>
      </w:pPr>
      <w:r w:rsidDel="00000000" w:rsidR="00000000" w:rsidRPr="00000000">
        <w:rPr>
          <w:rtl w:val="0"/>
        </w:rPr>
        <w:t xml:space="preserve">NICK: While she’s doing that, Fantasmo says: </w:t>
      </w:r>
    </w:p>
    <w:p w:rsidR="00000000" w:rsidDel="00000000" w:rsidP="00000000" w:rsidRDefault="00000000" w:rsidRPr="00000000" w14:paraId="00000B2E">
      <w:pPr>
        <w:rPr/>
      </w:pPr>
      <w:r w:rsidDel="00000000" w:rsidR="00000000" w:rsidRPr="00000000">
        <w:rPr>
          <w:rtl w:val="0"/>
        </w:rPr>
      </w:r>
    </w:p>
    <w:p w:rsidR="00000000" w:rsidDel="00000000" w:rsidP="00000000" w:rsidRDefault="00000000" w:rsidRPr="00000000" w14:paraId="00000B2F">
      <w:pPr>
        <w:ind w:firstLine="720"/>
        <w:rPr/>
      </w:pPr>
      <w:r w:rsidDel="00000000" w:rsidR="00000000" w:rsidRPr="00000000">
        <w:rPr>
          <w:rtl w:val="0"/>
        </w:rPr>
        <w:t xml:space="preserve">NICK (as FANTASMO): Hella, I believe you are keeping secrets from us.</w:t>
      </w:r>
    </w:p>
    <w:p w:rsidR="00000000" w:rsidDel="00000000" w:rsidP="00000000" w:rsidRDefault="00000000" w:rsidRPr="00000000" w14:paraId="00000B30">
      <w:pPr>
        <w:rPr/>
      </w:pPr>
      <w:r w:rsidDel="00000000" w:rsidR="00000000" w:rsidRPr="00000000">
        <w:rPr>
          <w:rtl w:val="0"/>
        </w:rPr>
      </w:r>
    </w:p>
    <w:p w:rsidR="00000000" w:rsidDel="00000000" w:rsidP="00000000" w:rsidRDefault="00000000" w:rsidRPr="00000000" w14:paraId="00000B31">
      <w:pPr>
        <w:rPr/>
      </w:pPr>
      <w:r w:rsidDel="00000000" w:rsidR="00000000" w:rsidRPr="00000000">
        <w:rPr>
          <w:rtl w:val="0"/>
        </w:rPr>
        <w:t xml:space="preserve">[TIMESTAMP: 1:50:55]</w:t>
      </w:r>
    </w:p>
    <w:p w:rsidR="00000000" w:rsidDel="00000000" w:rsidP="00000000" w:rsidRDefault="00000000" w:rsidRPr="00000000" w14:paraId="00000B32">
      <w:pPr>
        <w:rPr/>
      </w:pPr>
      <w:r w:rsidDel="00000000" w:rsidR="00000000" w:rsidRPr="00000000">
        <w:rPr>
          <w:rtl w:val="0"/>
        </w:rPr>
      </w:r>
    </w:p>
    <w:p w:rsidR="00000000" w:rsidDel="00000000" w:rsidP="00000000" w:rsidRDefault="00000000" w:rsidRPr="00000000" w14:paraId="00000B33">
      <w:pPr>
        <w:rPr/>
      </w:pPr>
      <w:r w:rsidDel="00000000" w:rsidR="00000000" w:rsidRPr="00000000">
        <w:rPr>
          <w:rtl w:val="0"/>
        </w:rPr>
        <w:t xml:space="preserve">ALI: That's rude, [unintelligible] </w:t>
      </w:r>
    </w:p>
    <w:p w:rsidR="00000000" w:rsidDel="00000000" w:rsidP="00000000" w:rsidRDefault="00000000" w:rsidRPr="00000000" w14:paraId="00000B34">
      <w:pPr>
        <w:rPr/>
      </w:pPr>
      <w:r w:rsidDel="00000000" w:rsidR="00000000" w:rsidRPr="00000000">
        <w:rPr>
          <w:rtl w:val="0"/>
        </w:rPr>
      </w:r>
    </w:p>
    <w:p w:rsidR="00000000" w:rsidDel="00000000" w:rsidP="00000000" w:rsidRDefault="00000000" w:rsidRPr="00000000" w14:paraId="00000B35">
      <w:pPr>
        <w:rPr/>
      </w:pPr>
      <w:r w:rsidDel="00000000" w:rsidR="00000000" w:rsidRPr="00000000">
        <w:rPr>
          <w:rtl w:val="0"/>
        </w:rPr>
        <w:t xml:space="preserve">AUSTIN: Hella is drawing her sword, y'all. [ALI and ART laugh] People who aren't Hella and Fantasmo, what is happening?</w:t>
      </w:r>
    </w:p>
    <w:p w:rsidR="00000000" w:rsidDel="00000000" w:rsidP="00000000" w:rsidRDefault="00000000" w:rsidRPr="00000000" w14:paraId="00000B36">
      <w:pPr>
        <w:rPr/>
      </w:pPr>
      <w:r w:rsidDel="00000000" w:rsidR="00000000" w:rsidRPr="00000000">
        <w:rPr>
          <w:rtl w:val="0"/>
        </w:rPr>
      </w:r>
    </w:p>
    <w:p w:rsidR="00000000" w:rsidDel="00000000" w:rsidP="00000000" w:rsidRDefault="00000000" w:rsidRPr="00000000" w14:paraId="00000B37">
      <w:pPr>
        <w:rPr/>
      </w:pPr>
      <w:r w:rsidDel="00000000" w:rsidR="00000000" w:rsidRPr="00000000">
        <w:rPr>
          <w:rtl w:val="0"/>
        </w:rPr>
        <w:t xml:space="preserve">KEITH: I--</w:t>
      </w:r>
    </w:p>
    <w:p w:rsidR="00000000" w:rsidDel="00000000" w:rsidP="00000000" w:rsidRDefault="00000000" w:rsidRPr="00000000" w14:paraId="00000B38">
      <w:pPr>
        <w:rPr/>
      </w:pPr>
      <w:r w:rsidDel="00000000" w:rsidR="00000000" w:rsidRPr="00000000">
        <w:rPr>
          <w:rtl w:val="0"/>
        </w:rPr>
      </w:r>
    </w:p>
    <w:p w:rsidR="00000000" w:rsidDel="00000000" w:rsidP="00000000" w:rsidRDefault="00000000" w:rsidRPr="00000000" w14:paraId="00000B39">
      <w:pPr>
        <w:rPr/>
      </w:pPr>
      <w:r w:rsidDel="00000000" w:rsidR="00000000" w:rsidRPr="00000000">
        <w:rPr>
          <w:rtl w:val="0"/>
        </w:rPr>
        <w:t xml:space="preserve">AUSTIN: What are you doing?</w:t>
      </w:r>
    </w:p>
    <w:p w:rsidR="00000000" w:rsidDel="00000000" w:rsidP="00000000" w:rsidRDefault="00000000" w:rsidRPr="00000000" w14:paraId="00000B3A">
      <w:pPr>
        <w:rPr/>
      </w:pPr>
      <w:r w:rsidDel="00000000" w:rsidR="00000000" w:rsidRPr="00000000">
        <w:rPr>
          <w:rtl w:val="0"/>
        </w:rPr>
      </w:r>
    </w:p>
    <w:p w:rsidR="00000000" w:rsidDel="00000000" w:rsidP="00000000" w:rsidRDefault="00000000" w:rsidRPr="00000000" w14:paraId="00000B3B">
      <w:pPr>
        <w:rPr/>
      </w:pPr>
      <w:r w:rsidDel="00000000" w:rsidR="00000000" w:rsidRPr="00000000">
        <w:rPr>
          <w:rtl w:val="0"/>
        </w:rPr>
        <w:t xml:space="preserve">KEITH: I-- I'm flying still and I'm flying a little higher.</w:t>
      </w:r>
    </w:p>
    <w:p w:rsidR="00000000" w:rsidDel="00000000" w:rsidP="00000000" w:rsidRDefault="00000000" w:rsidRPr="00000000" w14:paraId="00000B3C">
      <w:pPr>
        <w:rPr/>
      </w:pPr>
      <w:r w:rsidDel="00000000" w:rsidR="00000000" w:rsidRPr="00000000">
        <w:rPr>
          <w:rtl w:val="0"/>
        </w:rPr>
      </w:r>
    </w:p>
    <w:p w:rsidR="00000000" w:rsidDel="00000000" w:rsidP="00000000" w:rsidRDefault="00000000" w:rsidRPr="00000000" w14:paraId="00000B3D">
      <w:pPr>
        <w:rPr/>
      </w:pPr>
      <w:r w:rsidDel="00000000" w:rsidR="00000000" w:rsidRPr="00000000">
        <w:rPr>
          <w:rtl w:val="0"/>
        </w:rPr>
        <w:t xml:space="preserve">AUSTIN: Okay.</w:t>
      </w:r>
    </w:p>
    <w:p w:rsidR="00000000" w:rsidDel="00000000" w:rsidP="00000000" w:rsidRDefault="00000000" w:rsidRPr="00000000" w14:paraId="00000B3E">
      <w:pPr>
        <w:rPr/>
      </w:pPr>
      <w:r w:rsidDel="00000000" w:rsidR="00000000" w:rsidRPr="00000000">
        <w:rPr>
          <w:rtl w:val="0"/>
        </w:rPr>
      </w:r>
    </w:p>
    <w:p w:rsidR="00000000" w:rsidDel="00000000" w:rsidP="00000000" w:rsidRDefault="00000000" w:rsidRPr="00000000" w14:paraId="00000B3F">
      <w:pPr>
        <w:rPr/>
      </w:pPr>
      <w:r w:rsidDel="00000000" w:rsidR="00000000" w:rsidRPr="00000000">
        <w:rPr>
          <w:rtl w:val="0"/>
        </w:rPr>
        <w:t xml:space="preserve">JACK: I'm uh... I'm a little concerned but I don't know how to interact with the book in the same way that --</w:t>
      </w:r>
    </w:p>
    <w:p w:rsidR="00000000" w:rsidDel="00000000" w:rsidP="00000000" w:rsidRDefault="00000000" w:rsidRPr="00000000" w14:paraId="00000B40">
      <w:pPr>
        <w:rPr/>
      </w:pPr>
      <w:r w:rsidDel="00000000" w:rsidR="00000000" w:rsidRPr="00000000">
        <w:rPr>
          <w:rtl w:val="0"/>
        </w:rPr>
      </w:r>
    </w:p>
    <w:p w:rsidR="00000000" w:rsidDel="00000000" w:rsidP="00000000" w:rsidRDefault="00000000" w:rsidRPr="00000000" w14:paraId="00000B41">
      <w:pPr>
        <w:rPr/>
      </w:pPr>
      <w:r w:rsidDel="00000000" w:rsidR="00000000" w:rsidRPr="00000000">
        <w:rPr>
          <w:rtl w:val="0"/>
        </w:rPr>
        <w:t xml:space="preserve">AUSTIN: Yeah.</w:t>
      </w:r>
    </w:p>
    <w:p w:rsidR="00000000" w:rsidDel="00000000" w:rsidP="00000000" w:rsidRDefault="00000000" w:rsidRPr="00000000" w14:paraId="00000B42">
      <w:pPr>
        <w:rPr/>
      </w:pPr>
      <w:r w:rsidDel="00000000" w:rsidR="00000000" w:rsidRPr="00000000">
        <w:rPr>
          <w:rtl w:val="0"/>
        </w:rPr>
      </w:r>
    </w:p>
    <w:p w:rsidR="00000000" w:rsidDel="00000000" w:rsidP="00000000" w:rsidRDefault="00000000" w:rsidRPr="00000000" w14:paraId="00000B43">
      <w:pPr>
        <w:rPr/>
      </w:pPr>
      <w:r w:rsidDel="00000000" w:rsidR="00000000" w:rsidRPr="00000000">
        <w:rPr>
          <w:rtl w:val="0"/>
        </w:rPr>
        <w:t xml:space="preserve">JACK: -- the Great Fantasmo does, as reluctant as I am to admit it. Um... So I'm cautious about any sort of meaningful interaction with what, to me, is clearly a very powerful magical object that I don't fully understand. </w:t>
      </w:r>
    </w:p>
    <w:p w:rsidR="00000000" w:rsidDel="00000000" w:rsidP="00000000" w:rsidRDefault="00000000" w:rsidRPr="00000000" w14:paraId="00000B44">
      <w:pPr>
        <w:rPr/>
      </w:pPr>
      <w:r w:rsidDel="00000000" w:rsidR="00000000" w:rsidRPr="00000000">
        <w:rPr>
          <w:rtl w:val="0"/>
        </w:rPr>
      </w:r>
    </w:p>
    <w:p w:rsidR="00000000" w:rsidDel="00000000" w:rsidP="00000000" w:rsidRDefault="00000000" w:rsidRPr="00000000" w14:paraId="00000B45">
      <w:pPr>
        <w:rPr/>
      </w:pPr>
      <w:r w:rsidDel="00000000" w:rsidR="00000000" w:rsidRPr="00000000">
        <w:rPr>
          <w:rtl w:val="0"/>
        </w:rPr>
        <w:t xml:space="preserve">ART: I--</w:t>
      </w:r>
    </w:p>
    <w:p w:rsidR="00000000" w:rsidDel="00000000" w:rsidP="00000000" w:rsidRDefault="00000000" w:rsidRPr="00000000" w14:paraId="00000B46">
      <w:pPr>
        <w:rPr/>
      </w:pPr>
      <w:r w:rsidDel="00000000" w:rsidR="00000000" w:rsidRPr="00000000">
        <w:rPr>
          <w:rtl w:val="0"/>
        </w:rPr>
      </w:r>
    </w:p>
    <w:p w:rsidR="00000000" w:rsidDel="00000000" w:rsidP="00000000" w:rsidRDefault="00000000" w:rsidRPr="00000000" w14:paraId="00000B47">
      <w:pPr>
        <w:rPr/>
      </w:pPr>
      <w:r w:rsidDel="00000000" w:rsidR="00000000" w:rsidRPr="00000000">
        <w:rPr>
          <w:rtl w:val="0"/>
        </w:rPr>
        <w:t xml:space="preserve">JACK: Um, I suppose that if I was back home, my reaction would just be like, "Fuck it, go for it, I'm gonna work out what this thing does," But I'm super not back home. Um.</w:t>
      </w:r>
    </w:p>
    <w:p w:rsidR="00000000" w:rsidDel="00000000" w:rsidP="00000000" w:rsidRDefault="00000000" w:rsidRPr="00000000" w14:paraId="00000B48">
      <w:pPr>
        <w:rPr/>
      </w:pPr>
      <w:r w:rsidDel="00000000" w:rsidR="00000000" w:rsidRPr="00000000">
        <w:rPr>
          <w:rtl w:val="0"/>
        </w:rPr>
      </w:r>
    </w:p>
    <w:p w:rsidR="00000000" w:rsidDel="00000000" w:rsidP="00000000" w:rsidRDefault="00000000" w:rsidRPr="00000000" w14:paraId="00000B49">
      <w:pPr>
        <w:rPr/>
      </w:pPr>
      <w:r w:rsidDel="00000000" w:rsidR="00000000" w:rsidRPr="00000000">
        <w:rPr>
          <w:rtl w:val="0"/>
        </w:rPr>
        <w:t xml:space="preserve">ART: I am not happy with this book and us being up here, like, I don't want to act rashly, but that's where I'm at.</w:t>
      </w:r>
    </w:p>
    <w:p w:rsidR="00000000" w:rsidDel="00000000" w:rsidP="00000000" w:rsidRDefault="00000000" w:rsidRPr="00000000" w14:paraId="00000B4A">
      <w:pPr>
        <w:rPr/>
      </w:pPr>
      <w:r w:rsidDel="00000000" w:rsidR="00000000" w:rsidRPr="00000000">
        <w:rPr>
          <w:rtl w:val="0"/>
        </w:rPr>
      </w:r>
    </w:p>
    <w:p w:rsidR="00000000" w:rsidDel="00000000" w:rsidP="00000000" w:rsidRDefault="00000000" w:rsidRPr="00000000" w14:paraId="00000B4B">
      <w:pPr>
        <w:rPr/>
      </w:pPr>
      <w:r w:rsidDel="00000000" w:rsidR="00000000" w:rsidRPr="00000000">
        <w:rPr>
          <w:rtl w:val="0"/>
        </w:rPr>
        <w:t xml:space="preserve">NICK (overlapping KEITH): Are you vocalizing that?</w:t>
      </w:r>
    </w:p>
    <w:p w:rsidR="00000000" w:rsidDel="00000000" w:rsidP="00000000" w:rsidRDefault="00000000" w:rsidRPr="00000000" w14:paraId="00000B4C">
      <w:pPr>
        <w:rPr/>
      </w:pPr>
      <w:r w:rsidDel="00000000" w:rsidR="00000000" w:rsidRPr="00000000">
        <w:rPr>
          <w:rtl w:val="0"/>
        </w:rPr>
      </w:r>
    </w:p>
    <w:p w:rsidR="00000000" w:rsidDel="00000000" w:rsidP="00000000" w:rsidRDefault="00000000" w:rsidRPr="00000000" w14:paraId="00000B4D">
      <w:pPr>
        <w:rPr/>
      </w:pPr>
      <w:r w:rsidDel="00000000" w:rsidR="00000000" w:rsidRPr="00000000">
        <w:rPr>
          <w:rtl w:val="0"/>
        </w:rPr>
        <w:t xml:space="preserve">KEITH (overlapping NICK): I feel like uh...</w:t>
      </w:r>
    </w:p>
    <w:p w:rsidR="00000000" w:rsidDel="00000000" w:rsidP="00000000" w:rsidRDefault="00000000" w:rsidRPr="00000000" w14:paraId="00000B4E">
      <w:pPr>
        <w:rPr/>
      </w:pPr>
      <w:r w:rsidDel="00000000" w:rsidR="00000000" w:rsidRPr="00000000">
        <w:rPr>
          <w:rtl w:val="0"/>
        </w:rPr>
      </w:r>
    </w:p>
    <w:p w:rsidR="00000000" w:rsidDel="00000000" w:rsidP="00000000" w:rsidRDefault="00000000" w:rsidRPr="00000000" w14:paraId="00000B4F">
      <w:pPr>
        <w:rPr/>
      </w:pPr>
      <w:r w:rsidDel="00000000" w:rsidR="00000000" w:rsidRPr="00000000">
        <w:rPr>
          <w:rtl w:val="0"/>
        </w:rPr>
        <w:t xml:space="preserve">ART: Like, I'm-- Yeah, yeah.</w:t>
      </w:r>
    </w:p>
    <w:p w:rsidR="00000000" w:rsidDel="00000000" w:rsidP="00000000" w:rsidRDefault="00000000" w:rsidRPr="00000000" w14:paraId="00000B50">
      <w:pPr>
        <w:rPr/>
      </w:pPr>
      <w:r w:rsidDel="00000000" w:rsidR="00000000" w:rsidRPr="00000000">
        <w:rPr>
          <w:rtl w:val="0"/>
        </w:rPr>
      </w:r>
    </w:p>
    <w:p w:rsidR="00000000" w:rsidDel="00000000" w:rsidP="00000000" w:rsidRDefault="00000000" w:rsidRPr="00000000" w14:paraId="00000B51">
      <w:pPr>
        <w:ind w:left="720" w:firstLine="0"/>
        <w:rPr/>
      </w:pPr>
      <w:r w:rsidDel="00000000" w:rsidR="00000000" w:rsidRPr="00000000">
        <w:rPr>
          <w:rtl w:val="0"/>
        </w:rPr>
        <w:t xml:space="preserve">ART (as HADRIAN): I don't-- I don't want-- I don't like this. I-- I don't-- This is a-- This is a place with profound evil and I don't-- I don't think we should be interacting with these objects.</w:t>
      </w:r>
    </w:p>
    <w:p w:rsidR="00000000" w:rsidDel="00000000" w:rsidP="00000000" w:rsidRDefault="00000000" w:rsidRPr="00000000" w14:paraId="00000B52">
      <w:pPr>
        <w:rPr/>
      </w:pPr>
      <w:r w:rsidDel="00000000" w:rsidR="00000000" w:rsidRPr="00000000">
        <w:rPr>
          <w:rtl w:val="0"/>
        </w:rPr>
      </w:r>
    </w:p>
    <w:p w:rsidR="00000000" w:rsidDel="00000000" w:rsidP="00000000" w:rsidRDefault="00000000" w:rsidRPr="00000000" w14:paraId="00000B53">
      <w:pPr>
        <w:rPr/>
      </w:pPr>
      <w:r w:rsidDel="00000000" w:rsidR="00000000" w:rsidRPr="00000000">
        <w:rPr>
          <w:rtl w:val="0"/>
        </w:rPr>
        <w:t xml:space="preserve">KEITH: You've been checking for evil a whole bunch and the only evil that you've found, besides Hella, was those three dudes.</w:t>
      </w:r>
    </w:p>
    <w:p w:rsidR="00000000" w:rsidDel="00000000" w:rsidP="00000000" w:rsidRDefault="00000000" w:rsidRPr="00000000" w14:paraId="00000B54">
      <w:pPr>
        <w:rPr/>
      </w:pPr>
      <w:r w:rsidDel="00000000" w:rsidR="00000000" w:rsidRPr="00000000">
        <w:rPr>
          <w:rtl w:val="0"/>
        </w:rPr>
      </w:r>
    </w:p>
    <w:p w:rsidR="00000000" w:rsidDel="00000000" w:rsidP="00000000" w:rsidRDefault="00000000" w:rsidRPr="00000000" w14:paraId="00000B55">
      <w:pPr>
        <w:rPr/>
      </w:pPr>
      <w:r w:rsidDel="00000000" w:rsidR="00000000" w:rsidRPr="00000000">
        <w:rPr>
          <w:rtl w:val="0"/>
        </w:rPr>
        <w:t xml:space="preserve">AUSTIN (overlapping ART): No, and the mask and crown.</w:t>
      </w:r>
    </w:p>
    <w:p w:rsidR="00000000" w:rsidDel="00000000" w:rsidP="00000000" w:rsidRDefault="00000000" w:rsidRPr="00000000" w14:paraId="00000B56">
      <w:pPr>
        <w:rPr/>
      </w:pPr>
      <w:r w:rsidDel="00000000" w:rsidR="00000000" w:rsidRPr="00000000">
        <w:rPr>
          <w:rtl w:val="0"/>
        </w:rPr>
      </w:r>
    </w:p>
    <w:p w:rsidR="00000000" w:rsidDel="00000000" w:rsidP="00000000" w:rsidRDefault="00000000" w:rsidRPr="00000000" w14:paraId="00000B57">
      <w:pPr>
        <w:rPr/>
      </w:pPr>
      <w:r w:rsidDel="00000000" w:rsidR="00000000" w:rsidRPr="00000000">
        <w:rPr>
          <w:rtl w:val="0"/>
        </w:rPr>
        <w:t xml:space="preserve">ART (overlapping AUSTIN): No but this-- And these-- I mean.</w:t>
      </w:r>
    </w:p>
    <w:p w:rsidR="00000000" w:rsidDel="00000000" w:rsidP="00000000" w:rsidRDefault="00000000" w:rsidRPr="00000000" w14:paraId="00000B58">
      <w:pPr>
        <w:rPr/>
      </w:pPr>
      <w:r w:rsidDel="00000000" w:rsidR="00000000" w:rsidRPr="00000000">
        <w:rPr>
          <w:rtl w:val="0"/>
        </w:rPr>
      </w:r>
    </w:p>
    <w:p w:rsidR="00000000" w:rsidDel="00000000" w:rsidP="00000000" w:rsidRDefault="00000000" w:rsidRPr="00000000" w14:paraId="00000B59">
      <w:pPr>
        <w:rPr/>
      </w:pPr>
      <w:r w:rsidDel="00000000" w:rsidR="00000000" w:rsidRPr="00000000">
        <w:rPr>
          <w:rtl w:val="0"/>
        </w:rPr>
        <w:t xml:space="preserve">KEITH: And, yeah, the crown.</w:t>
      </w:r>
    </w:p>
    <w:p w:rsidR="00000000" w:rsidDel="00000000" w:rsidP="00000000" w:rsidRDefault="00000000" w:rsidRPr="00000000" w14:paraId="00000B5A">
      <w:pPr>
        <w:rPr/>
      </w:pPr>
      <w:r w:rsidDel="00000000" w:rsidR="00000000" w:rsidRPr="00000000">
        <w:rPr>
          <w:rtl w:val="0"/>
        </w:rPr>
      </w:r>
    </w:p>
    <w:p w:rsidR="00000000" w:rsidDel="00000000" w:rsidP="00000000" w:rsidRDefault="00000000" w:rsidRPr="00000000" w14:paraId="00000B5B">
      <w:pPr>
        <w:rPr/>
      </w:pPr>
      <w:r w:rsidDel="00000000" w:rsidR="00000000" w:rsidRPr="00000000">
        <w:rPr>
          <w:rtl w:val="0"/>
        </w:rPr>
        <w:t xml:space="preserve">ART: Well--</w:t>
      </w:r>
    </w:p>
    <w:p w:rsidR="00000000" w:rsidDel="00000000" w:rsidP="00000000" w:rsidRDefault="00000000" w:rsidRPr="00000000" w14:paraId="00000B5C">
      <w:pPr>
        <w:rPr/>
      </w:pPr>
      <w:r w:rsidDel="00000000" w:rsidR="00000000" w:rsidRPr="00000000">
        <w:rPr>
          <w:rtl w:val="0"/>
        </w:rPr>
      </w:r>
    </w:p>
    <w:p w:rsidR="00000000" w:rsidDel="00000000" w:rsidP="00000000" w:rsidRDefault="00000000" w:rsidRPr="00000000" w14:paraId="00000B5D">
      <w:pPr>
        <w:rPr/>
      </w:pPr>
      <w:r w:rsidDel="00000000" w:rsidR="00000000" w:rsidRPr="00000000">
        <w:rPr>
          <w:rtl w:val="0"/>
        </w:rPr>
        <w:t xml:space="preserve">KEITH: And the book's not evil.</w:t>
      </w:r>
    </w:p>
    <w:p w:rsidR="00000000" w:rsidDel="00000000" w:rsidP="00000000" w:rsidRDefault="00000000" w:rsidRPr="00000000" w14:paraId="00000B5E">
      <w:pPr>
        <w:rPr/>
      </w:pPr>
      <w:r w:rsidDel="00000000" w:rsidR="00000000" w:rsidRPr="00000000">
        <w:rPr>
          <w:rtl w:val="0"/>
        </w:rPr>
      </w:r>
    </w:p>
    <w:p w:rsidR="00000000" w:rsidDel="00000000" w:rsidP="00000000" w:rsidRDefault="00000000" w:rsidRPr="00000000" w14:paraId="00000B5F">
      <w:pPr>
        <w:rPr/>
      </w:pPr>
      <w:r w:rsidDel="00000000" w:rsidR="00000000" w:rsidRPr="00000000">
        <w:rPr>
          <w:rtl w:val="0"/>
        </w:rPr>
        <w:t xml:space="preserve">ART: This-- This is-- Like, that's an internalized process and like, I'll tell you-- I'll tell you what my logic is. Like, how like, we're talking about, what me the player is thinking. Is that this is the symbol those guys had. Those guys have had the most profoundly fucked up thing I've ever seen in the form of that crown and that mask. Like that is-- that is a-- a shaking moment for me. I am-- I am not doing well with this.</w:t>
      </w:r>
    </w:p>
    <w:p w:rsidR="00000000" w:rsidDel="00000000" w:rsidP="00000000" w:rsidRDefault="00000000" w:rsidRPr="00000000" w14:paraId="00000B60">
      <w:pPr>
        <w:rPr/>
      </w:pPr>
      <w:r w:rsidDel="00000000" w:rsidR="00000000" w:rsidRPr="00000000">
        <w:rPr>
          <w:rtl w:val="0"/>
        </w:rPr>
      </w:r>
    </w:p>
    <w:p w:rsidR="00000000" w:rsidDel="00000000" w:rsidP="00000000" w:rsidRDefault="00000000" w:rsidRPr="00000000" w14:paraId="00000B61">
      <w:pPr>
        <w:rPr/>
      </w:pPr>
      <w:r w:rsidDel="00000000" w:rsidR="00000000" w:rsidRPr="00000000">
        <w:rPr>
          <w:rtl w:val="0"/>
        </w:rPr>
        <w:t xml:space="preserve">KEITH: So but-- So we know-- But we know, like...</w:t>
      </w:r>
    </w:p>
    <w:p w:rsidR="00000000" w:rsidDel="00000000" w:rsidP="00000000" w:rsidRDefault="00000000" w:rsidRPr="00000000" w14:paraId="00000B62">
      <w:pPr>
        <w:rPr/>
      </w:pPr>
      <w:r w:rsidDel="00000000" w:rsidR="00000000" w:rsidRPr="00000000">
        <w:rPr>
          <w:rtl w:val="0"/>
        </w:rPr>
      </w:r>
    </w:p>
    <w:p w:rsidR="00000000" w:rsidDel="00000000" w:rsidP="00000000" w:rsidRDefault="00000000" w:rsidRPr="00000000" w14:paraId="00000B63">
      <w:pPr>
        <w:rPr/>
      </w:pPr>
      <w:r w:rsidDel="00000000" w:rsidR="00000000" w:rsidRPr="00000000">
        <w:rPr>
          <w:rtl w:val="0"/>
        </w:rPr>
        <w:t xml:space="preserve">ART: And I don't want something with those-- With the symbol, what-- So you know, because I can't think the problem is my religious artifact, I think the problem is whatever this symbol is and I don't want to be near something with that symbol.</w:t>
      </w:r>
    </w:p>
    <w:p w:rsidR="00000000" w:rsidDel="00000000" w:rsidP="00000000" w:rsidRDefault="00000000" w:rsidRPr="00000000" w14:paraId="00000B64">
      <w:pPr>
        <w:rPr/>
      </w:pPr>
      <w:r w:rsidDel="00000000" w:rsidR="00000000" w:rsidRPr="00000000">
        <w:rPr>
          <w:rtl w:val="0"/>
        </w:rPr>
      </w:r>
    </w:p>
    <w:p w:rsidR="00000000" w:rsidDel="00000000" w:rsidP="00000000" w:rsidRDefault="00000000" w:rsidRPr="00000000" w14:paraId="00000B65">
      <w:pPr>
        <w:rPr/>
      </w:pPr>
      <w:r w:rsidDel="00000000" w:rsidR="00000000" w:rsidRPr="00000000">
        <w:rPr>
          <w:rtl w:val="0"/>
        </w:rPr>
        <w:t xml:space="preserve">KEITH: Oh yeah.</w:t>
      </w:r>
    </w:p>
    <w:p w:rsidR="00000000" w:rsidDel="00000000" w:rsidP="00000000" w:rsidRDefault="00000000" w:rsidRPr="00000000" w14:paraId="00000B66">
      <w:pPr>
        <w:rPr/>
      </w:pPr>
      <w:r w:rsidDel="00000000" w:rsidR="00000000" w:rsidRPr="00000000">
        <w:rPr>
          <w:rtl w:val="0"/>
        </w:rPr>
      </w:r>
    </w:p>
    <w:p w:rsidR="00000000" w:rsidDel="00000000" w:rsidP="00000000" w:rsidRDefault="00000000" w:rsidRPr="00000000" w14:paraId="00000B67">
      <w:pPr>
        <w:rPr/>
      </w:pPr>
      <w:r w:rsidDel="00000000" w:rsidR="00000000" w:rsidRPr="00000000">
        <w:rPr>
          <w:rtl w:val="0"/>
        </w:rPr>
        <w:t xml:space="preserve">ART: The white noise stopped, you know. I— Wait, was the white nose that everyone thing or was that just if you had magic thing?</w:t>
      </w:r>
    </w:p>
    <w:p w:rsidR="00000000" w:rsidDel="00000000" w:rsidP="00000000" w:rsidRDefault="00000000" w:rsidRPr="00000000" w14:paraId="00000B68">
      <w:pPr>
        <w:rPr/>
      </w:pPr>
      <w:r w:rsidDel="00000000" w:rsidR="00000000" w:rsidRPr="00000000">
        <w:rPr>
          <w:rtl w:val="0"/>
        </w:rPr>
      </w:r>
    </w:p>
    <w:p w:rsidR="00000000" w:rsidDel="00000000" w:rsidP="00000000" w:rsidRDefault="00000000" w:rsidRPr="00000000" w14:paraId="00000B69">
      <w:pPr>
        <w:rPr/>
      </w:pPr>
      <w:r w:rsidDel="00000000" w:rsidR="00000000" w:rsidRPr="00000000">
        <w:rPr>
          <w:rtl w:val="0"/>
        </w:rPr>
        <w:t xml:space="preserve">AUSTIN: Everyone. Everyone noticed that --</w:t>
      </w:r>
    </w:p>
    <w:p w:rsidR="00000000" w:rsidDel="00000000" w:rsidP="00000000" w:rsidRDefault="00000000" w:rsidRPr="00000000" w14:paraId="00000B6A">
      <w:pPr>
        <w:rPr/>
      </w:pPr>
      <w:r w:rsidDel="00000000" w:rsidR="00000000" w:rsidRPr="00000000">
        <w:rPr>
          <w:rtl w:val="0"/>
        </w:rPr>
      </w:r>
    </w:p>
    <w:p w:rsidR="00000000" w:rsidDel="00000000" w:rsidP="00000000" w:rsidRDefault="00000000" w:rsidRPr="00000000" w14:paraId="00000B6B">
      <w:pPr>
        <w:rPr/>
      </w:pPr>
      <w:r w:rsidDel="00000000" w:rsidR="00000000" w:rsidRPr="00000000">
        <w:rPr>
          <w:rtl w:val="0"/>
        </w:rPr>
        <w:t xml:space="preserve">ALI: Yeah.</w:t>
      </w:r>
    </w:p>
    <w:p w:rsidR="00000000" w:rsidDel="00000000" w:rsidP="00000000" w:rsidRDefault="00000000" w:rsidRPr="00000000" w14:paraId="00000B6C">
      <w:pPr>
        <w:rPr/>
      </w:pPr>
      <w:r w:rsidDel="00000000" w:rsidR="00000000" w:rsidRPr="00000000">
        <w:rPr>
          <w:rtl w:val="0"/>
        </w:rPr>
      </w:r>
    </w:p>
    <w:p w:rsidR="00000000" w:rsidDel="00000000" w:rsidP="00000000" w:rsidRDefault="00000000" w:rsidRPr="00000000" w14:paraId="00000B6D">
      <w:pPr>
        <w:rPr/>
      </w:pPr>
      <w:r w:rsidDel="00000000" w:rsidR="00000000" w:rsidRPr="00000000">
        <w:rPr>
          <w:rtl w:val="0"/>
        </w:rPr>
        <w:t xml:space="preserve">KEITH: Everyone.</w:t>
      </w:r>
    </w:p>
    <w:p w:rsidR="00000000" w:rsidDel="00000000" w:rsidP="00000000" w:rsidRDefault="00000000" w:rsidRPr="00000000" w14:paraId="00000B6E">
      <w:pPr>
        <w:rPr/>
      </w:pPr>
      <w:r w:rsidDel="00000000" w:rsidR="00000000" w:rsidRPr="00000000">
        <w:rPr>
          <w:rtl w:val="0"/>
        </w:rPr>
      </w:r>
    </w:p>
    <w:p w:rsidR="00000000" w:rsidDel="00000000" w:rsidP="00000000" w:rsidRDefault="00000000" w:rsidRPr="00000000" w14:paraId="00000B6F">
      <w:pPr>
        <w:rPr/>
      </w:pPr>
      <w:r w:rsidDel="00000000" w:rsidR="00000000" w:rsidRPr="00000000">
        <w:rPr>
          <w:rtl w:val="0"/>
        </w:rPr>
        <w:t xml:space="preserve">AUSTIN: -- it stopped when it was out of the sun.</w:t>
      </w:r>
    </w:p>
    <w:p w:rsidR="00000000" w:rsidDel="00000000" w:rsidP="00000000" w:rsidRDefault="00000000" w:rsidRPr="00000000" w14:paraId="00000B70">
      <w:pPr>
        <w:rPr/>
      </w:pPr>
      <w:r w:rsidDel="00000000" w:rsidR="00000000" w:rsidRPr="00000000">
        <w:rPr>
          <w:rtl w:val="0"/>
        </w:rPr>
      </w:r>
    </w:p>
    <w:p w:rsidR="00000000" w:rsidDel="00000000" w:rsidP="00000000" w:rsidRDefault="00000000" w:rsidRPr="00000000" w14:paraId="00000B71">
      <w:pPr>
        <w:rPr/>
      </w:pPr>
      <w:r w:rsidDel="00000000" w:rsidR="00000000" w:rsidRPr="00000000">
        <w:rPr>
          <w:rtl w:val="0"/>
        </w:rPr>
        <w:t xml:space="preserve">KEITH: I-- I feel like the book has very clearly stopped doing the things that it was doing.</w:t>
      </w:r>
    </w:p>
    <w:p w:rsidR="00000000" w:rsidDel="00000000" w:rsidP="00000000" w:rsidRDefault="00000000" w:rsidRPr="00000000" w14:paraId="00000B72">
      <w:pPr>
        <w:rPr/>
      </w:pPr>
      <w:r w:rsidDel="00000000" w:rsidR="00000000" w:rsidRPr="00000000">
        <w:rPr>
          <w:rtl w:val="0"/>
        </w:rPr>
      </w:r>
    </w:p>
    <w:p w:rsidR="00000000" w:rsidDel="00000000" w:rsidP="00000000" w:rsidRDefault="00000000" w:rsidRPr="00000000" w14:paraId="00000B73">
      <w:pPr>
        <w:rPr/>
      </w:pPr>
      <w:r w:rsidDel="00000000" w:rsidR="00000000" w:rsidRPr="00000000">
        <w:rPr>
          <w:rtl w:val="0"/>
        </w:rPr>
        <w:t xml:space="preserve">ART: Great. Let's go.</w:t>
      </w:r>
    </w:p>
    <w:p w:rsidR="00000000" w:rsidDel="00000000" w:rsidP="00000000" w:rsidRDefault="00000000" w:rsidRPr="00000000" w14:paraId="00000B74">
      <w:pPr>
        <w:rPr/>
      </w:pPr>
      <w:r w:rsidDel="00000000" w:rsidR="00000000" w:rsidRPr="00000000">
        <w:rPr>
          <w:rtl w:val="0"/>
        </w:rPr>
      </w:r>
    </w:p>
    <w:p w:rsidR="00000000" w:rsidDel="00000000" w:rsidP="00000000" w:rsidRDefault="00000000" w:rsidRPr="00000000" w14:paraId="00000B75">
      <w:pPr>
        <w:rPr/>
      </w:pPr>
      <w:r w:rsidDel="00000000" w:rsidR="00000000" w:rsidRPr="00000000">
        <w:rPr>
          <w:rtl w:val="0"/>
        </w:rPr>
        <w:t xml:space="preserve">KEITH: But I also-- I also want to say that, I've been mad about this since, uh, since Fantasmo first said like, "Yeah, everything here is from pre-Erasure stuff. Like, ble-bleh." Like that is all like, so as far as I'm concerned. Nothing here is more or less dangerous than uh… than anything else.</w:t>
      </w:r>
    </w:p>
    <w:p w:rsidR="00000000" w:rsidDel="00000000" w:rsidP="00000000" w:rsidRDefault="00000000" w:rsidRPr="00000000" w14:paraId="00000B76">
      <w:pPr>
        <w:rPr/>
      </w:pPr>
      <w:r w:rsidDel="00000000" w:rsidR="00000000" w:rsidRPr="00000000">
        <w:rPr>
          <w:rtl w:val="0"/>
        </w:rPr>
      </w:r>
    </w:p>
    <w:p w:rsidR="00000000" w:rsidDel="00000000" w:rsidP="00000000" w:rsidRDefault="00000000" w:rsidRPr="00000000" w14:paraId="00000B77">
      <w:pPr>
        <w:rPr/>
      </w:pPr>
      <w:r w:rsidDel="00000000" w:rsidR="00000000" w:rsidRPr="00000000">
        <w:rPr>
          <w:rtl w:val="0"/>
        </w:rPr>
        <w:t xml:space="preserve">NICK: Um...</w:t>
      </w:r>
    </w:p>
    <w:p w:rsidR="00000000" w:rsidDel="00000000" w:rsidP="00000000" w:rsidRDefault="00000000" w:rsidRPr="00000000" w14:paraId="00000B78">
      <w:pPr>
        <w:rPr/>
      </w:pPr>
      <w:r w:rsidDel="00000000" w:rsidR="00000000" w:rsidRPr="00000000">
        <w:rPr>
          <w:rtl w:val="0"/>
        </w:rPr>
      </w:r>
    </w:p>
    <w:p w:rsidR="00000000" w:rsidDel="00000000" w:rsidP="00000000" w:rsidRDefault="00000000" w:rsidRPr="00000000" w14:paraId="00000B79">
      <w:pPr>
        <w:rPr/>
      </w:pPr>
      <w:r w:rsidDel="00000000" w:rsidR="00000000" w:rsidRPr="00000000">
        <w:rPr>
          <w:rtl w:val="0"/>
        </w:rPr>
        <w:t xml:space="preserve">AUSTIN: You're like, "All of this is shitty," basically, right?</w:t>
      </w:r>
    </w:p>
    <w:p w:rsidR="00000000" w:rsidDel="00000000" w:rsidP="00000000" w:rsidRDefault="00000000" w:rsidRPr="00000000" w14:paraId="00000B7A">
      <w:pPr>
        <w:rPr/>
      </w:pPr>
      <w:r w:rsidDel="00000000" w:rsidR="00000000" w:rsidRPr="00000000">
        <w:rPr>
          <w:rtl w:val="0"/>
        </w:rPr>
      </w:r>
    </w:p>
    <w:p w:rsidR="00000000" w:rsidDel="00000000" w:rsidP="00000000" w:rsidRDefault="00000000" w:rsidRPr="00000000" w14:paraId="00000B7B">
      <w:pPr>
        <w:rPr/>
      </w:pPr>
      <w:r w:rsidDel="00000000" w:rsidR="00000000" w:rsidRPr="00000000">
        <w:rPr>
          <w:rtl w:val="0"/>
        </w:rPr>
        <w:t xml:space="preserve">KEITH: Yeah, like, all of this is shitty. We've been-- Like, I took these knives, these shitty knives. I'm gonna keep the knives. Like, he can keep his book.</w:t>
      </w:r>
    </w:p>
    <w:p w:rsidR="00000000" w:rsidDel="00000000" w:rsidP="00000000" w:rsidRDefault="00000000" w:rsidRPr="00000000" w14:paraId="00000B7C">
      <w:pPr>
        <w:rPr/>
      </w:pPr>
      <w:r w:rsidDel="00000000" w:rsidR="00000000" w:rsidRPr="00000000">
        <w:rPr>
          <w:rtl w:val="0"/>
        </w:rPr>
      </w:r>
    </w:p>
    <w:p w:rsidR="00000000" w:rsidDel="00000000" w:rsidP="00000000" w:rsidRDefault="00000000" w:rsidRPr="00000000" w14:paraId="00000B7D">
      <w:pPr>
        <w:rPr/>
      </w:pPr>
      <w:r w:rsidDel="00000000" w:rsidR="00000000" w:rsidRPr="00000000">
        <w:rPr>
          <w:rtl w:val="0"/>
        </w:rPr>
        <w:t xml:space="preserve">NICK: Um...</w:t>
      </w:r>
    </w:p>
    <w:p w:rsidR="00000000" w:rsidDel="00000000" w:rsidP="00000000" w:rsidRDefault="00000000" w:rsidRPr="00000000" w14:paraId="00000B7E">
      <w:pPr>
        <w:rPr/>
      </w:pPr>
      <w:r w:rsidDel="00000000" w:rsidR="00000000" w:rsidRPr="00000000">
        <w:rPr>
          <w:rtl w:val="0"/>
        </w:rPr>
      </w:r>
    </w:p>
    <w:p w:rsidR="00000000" w:rsidDel="00000000" w:rsidP="00000000" w:rsidRDefault="00000000" w:rsidRPr="00000000" w14:paraId="00000B7F">
      <w:pPr>
        <w:rPr/>
      </w:pPr>
      <w:r w:rsidDel="00000000" w:rsidR="00000000" w:rsidRPr="00000000">
        <w:rPr>
          <w:rtl w:val="0"/>
        </w:rPr>
        <w:t xml:space="preserve">JACK: I think the book should probably go back on the dais. And I think that that's the-- From my perspective that's because… it seems to be the pattern. It's moved. It-- I don't know what it is. I don't have the time or the research budget to work out what it is. [AUSTIN laughs] Nobody is paying me to do this.</w:t>
      </w:r>
    </w:p>
    <w:p w:rsidR="00000000" w:rsidDel="00000000" w:rsidP="00000000" w:rsidRDefault="00000000" w:rsidRPr="00000000" w14:paraId="00000B80">
      <w:pPr>
        <w:rPr/>
      </w:pPr>
      <w:r w:rsidDel="00000000" w:rsidR="00000000" w:rsidRPr="00000000">
        <w:rPr>
          <w:rtl w:val="0"/>
        </w:rPr>
      </w:r>
    </w:p>
    <w:p w:rsidR="00000000" w:rsidDel="00000000" w:rsidP="00000000" w:rsidRDefault="00000000" w:rsidRPr="00000000" w14:paraId="00000B81">
      <w:pPr>
        <w:rPr/>
      </w:pPr>
      <w:r w:rsidDel="00000000" w:rsidR="00000000" w:rsidRPr="00000000">
        <w:rPr>
          <w:rtl w:val="0"/>
        </w:rPr>
        <w:t xml:space="preserve">KEITH: I'll-- I'll stop-- I'll-- I won't, if you guys don't want me to, but I will metagame for a second, if it's cool.</w:t>
      </w:r>
    </w:p>
    <w:p w:rsidR="00000000" w:rsidDel="00000000" w:rsidP="00000000" w:rsidRDefault="00000000" w:rsidRPr="00000000" w14:paraId="00000B82">
      <w:pPr>
        <w:rPr/>
      </w:pPr>
      <w:r w:rsidDel="00000000" w:rsidR="00000000" w:rsidRPr="00000000">
        <w:rPr>
          <w:rtl w:val="0"/>
        </w:rPr>
      </w:r>
    </w:p>
    <w:p w:rsidR="00000000" w:rsidDel="00000000" w:rsidP="00000000" w:rsidRDefault="00000000" w:rsidRPr="00000000" w14:paraId="00000B83">
      <w:pPr>
        <w:rPr/>
      </w:pPr>
      <w:r w:rsidDel="00000000" w:rsidR="00000000" w:rsidRPr="00000000">
        <w:rPr>
          <w:rtl w:val="0"/>
        </w:rPr>
        <w:t xml:space="preserve">AUSTIN: Sure.</w:t>
      </w:r>
    </w:p>
    <w:p w:rsidR="00000000" w:rsidDel="00000000" w:rsidP="00000000" w:rsidRDefault="00000000" w:rsidRPr="00000000" w14:paraId="00000B84">
      <w:pPr>
        <w:rPr/>
      </w:pPr>
      <w:r w:rsidDel="00000000" w:rsidR="00000000" w:rsidRPr="00000000">
        <w:rPr>
          <w:rtl w:val="0"/>
        </w:rPr>
      </w:r>
    </w:p>
    <w:p w:rsidR="00000000" w:rsidDel="00000000" w:rsidP="00000000" w:rsidRDefault="00000000" w:rsidRPr="00000000" w14:paraId="00000B85">
      <w:pPr>
        <w:rPr/>
      </w:pPr>
      <w:r w:rsidDel="00000000" w:rsidR="00000000" w:rsidRPr="00000000">
        <w:rPr>
          <w:rtl w:val="0"/>
        </w:rPr>
        <w:t xml:space="preserve">KEITH: Okay, like, fuck if Nick keeps his book he gets a spell maybe in the future that can animate shit to fight for us, so we should let him have the book.</w:t>
      </w:r>
    </w:p>
    <w:p w:rsidR="00000000" w:rsidDel="00000000" w:rsidP="00000000" w:rsidRDefault="00000000" w:rsidRPr="00000000" w14:paraId="00000B86">
      <w:pPr>
        <w:rPr/>
      </w:pPr>
      <w:r w:rsidDel="00000000" w:rsidR="00000000" w:rsidRPr="00000000">
        <w:rPr>
          <w:rtl w:val="0"/>
        </w:rPr>
      </w:r>
    </w:p>
    <w:p w:rsidR="00000000" w:rsidDel="00000000" w:rsidP="00000000" w:rsidRDefault="00000000" w:rsidRPr="00000000" w14:paraId="00000B87">
      <w:pPr>
        <w:rPr/>
      </w:pPr>
      <w:r w:rsidDel="00000000" w:rsidR="00000000" w:rsidRPr="00000000">
        <w:rPr>
          <w:rtl w:val="0"/>
        </w:rPr>
        <w:t xml:space="preserve">AUSTIN: You don't know exactly how it'll work, but...</w:t>
      </w:r>
    </w:p>
    <w:p w:rsidR="00000000" w:rsidDel="00000000" w:rsidP="00000000" w:rsidRDefault="00000000" w:rsidRPr="00000000" w14:paraId="00000B88">
      <w:pPr>
        <w:rPr/>
      </w:pPr>
      <w:r w:rsidDel="00000000" w:rsidR="00000000" w:rsidRPr="00000000">
        <w:rPr>
          <w:rtl w:val="0"/>
        </w:rPr>
      </w:r>
    </w:p>
    <w:p w:rsidR="00000000" w:rsidDel="00000000" w:rsidP="00000000" w:rsidRDefault="00000000" w:rsidRPr="00000000" w14:paraId="00000B89">
      <w:pPr>
        <w:rPr/>
      </w:pPr>
      <w:r w:rsidDel="00000000" w:rsidR="00000000" w:rsidRPr="00000000">
        <w:rPr>
          <w:rtl w:val="0"/>
        </w:rPr>
        <w:t xml:space="preserve">ART: I don't-- I don't--</w:t>
      </w:r>
    </w:p>
    <w:p w:rsidR="00000000" w:rsidDel="00000000" w:rsidP="00000000" w:rsidRDefault="00000000" w:rsidRPr="00000000" w14:paraId="00000B8A">
      <w:pPr>
        <w:rPr/>
      </w:pPr>
      <w:r w:rsidDel="00000000" w:rsidR="00000000" w:rsidRPr="00000000">
        <w:rPr>
          <w:rtl w:val="0"/>
        </w:rPr>
      </w:r>
    </w:p>
    <w:p w:rsidR="00000000" w:rsidDel="00000000" w:rsidP="00000000" w:rsidRDefault="00000000" w:rsidRPr="00000000" w14:paraId="00000B8B">
      <w:pPr>
        <w:rPr/>
      </w:pPr>
      <w:r w:rsidDel="00000000" w:rsidR="00000000" w:rsidRPr="00000000">
        <w:rPr>
          <w:rtl w:val="0"/>
        </w:rPr>
        <w:t xml:space="preserve">ALI: Yeah.</w:t>
      </w:r>
    </w:p>
    <w:p w:rsidR="00000000" w:rsidDel="00000000" w:rsidP="00000000" w:rsidRDefault="00000000" w:rsidRPr="00000000" w14:paraId="00000B8C">
      <w:pPr>
        <w:rPr/>
      </w:pPr>
      <w:r w:rsidDel="00000000" w:rsidR="00000000" w:rsidRPr="00000000">
        <w:rPr>
          <w:rtl w:val="0"/>
        </w:rPr>
      </w:r>
    </w:p>
    <w:p w:rsidR="00000000" w:rsidDel="00000000" w:rsidP="00000000" w:rsidRDefault="00000000" w:rsidRPr="00000000" w14:paraId="00000B8D">
      <w:pPr>
        <w:rPr/>
      </w:pPr>
      <w:r w:rsidDel="00000000" w:rsidR="00000000" w:rsidRPr="00000000">
        <w:rPr>
          <w:rtl w:val="0"/>
        </w:rPr>
        <w:t xml:space="preserve">AUSTIN: It'll do a cool thing, but I don't know-- But I have a real </w:t>
      </w:r>
      <w:r w:rsidDel="00000000" w:rsidR="00000000" w:rsidRPr="00000000">
        <w:rPr>
          <w:i w:val="1"/>
          <w:rtl w:val="0"/>
        </w:rPr>
        <w:t xml:space="preserve">broad </w:t>
      </w:r>
      <w:r w:rsidDel="00000000" w:rsidR="00000000" w:rsidRPr="00000000">
        <w:rPr>
          <w:rtl w:val="0"/>
        </w:rPr>
        <w:t xml:space="preserve">definition of cool.</w:t>
      </w:r>
    </w:p>
    <w:p w:rsidR="00000000" w:rsidDel="00000000" w:rsidP="00000000" w:rsidRDefault="00000000" w:rsidRPr="00000000" w14:paraId="00000B8E">
      <w:pPr>
        <w:rPr/>
      </w:pPr>
      <w:r w:rsidDel="00000000" w:rsidR="00000000" w:rsidRPr="00000000">
        <w:rPr>
          <w:rtl w:val="0"/>
        </w:rPr>
      </w:r>
    </w:p>
    <w:p w:rsidR="00000000" w:rsidDel="00000000" w:rsidP="00000000" w:rsidRDefault="00000000" w:rsidRPr="00000000" w14:paraId="00000B8F">
      <w:pPr>
        <w:rPr/>
      </w:pPr>
      <w:r w:rsidDel="00000000" w:rsidR="00000000" w:rsidRPr="00000000">
        <w:rPr>
          <w:rtl w:val="0"/>
        </w:rPr>
        <w:t xml:space="preserve">[JACK laughs]</w:t>
      </w:r>
    </w:p>
    <w:p w:rsidR="00000000" w:rsidDel="00000000" w:rsidP="00000000" w:rsidRDefault="00000000" w:rsidRPr="00000000" w14:paraId="00000B90">
      <w:pPr>
        <w:rPr/>
      </w:pPr>
      <w:r w:rsidDel="00000000" w:rsidR="00000000" w:rsidRPr="00000000">
        <w:rPr>
          <w:rtl w:val="0"/>
        </w:rPr>
      </w:r>
    </w:p>
    <w:p w:rsidR="00000000" w:rsidDel="00000000" w:rsidP="00000000" w:rsidRDefault="00000000" w:rsidRPr="00000000" w14:paraId="00000B91">
      <w:pPr>
        <w:rPr/>
      </w:pPr>
      <w:r w:rsidDel="00000000" w:rsidR="00000000" w:rsidRPr="00000000">
        <w:rPr>
          <w:rtl w:val="0"/>
        </w:rPr>
        <w:t xml:space="preserve">ALI: [laughing] There's um... I would--</w:t>
      </w:r>
    </w:p>
    <w:p w:rsidR="00000000" w:rsidDel="00000000" w:rsidP="00000000" w:rsidRDefault="00000000" w:rsidRPr="00000000" w14:paraId="00000B92">
      <w:pPr>
        <w:rPr/>
      </w:pPr>
      <w:r w:rsidDel="00000000" w:rsidR="00000000" w:rsidRPr="00000000">
        <w:rPr>
          <w:rtl w:val="0"/>
        </w:rPr>
      </w:r>
    </w:p>
    <w:p w:rsidR="00000000" w:rsidDel="00000000" w:rsidP="00000000" w:rsidRDefault="00000000" w:rsidRPr="00000000" w14:paraId="00000B93">
      <w:pPr>
        <w:rPr/>
      </w:pPr>
      <w:r w:rsidDel="00000000" w:rsidR="00000000" w:rsidRPr="00000000">
        <w:rPr>
          <w:rtl w:val="0"/>
        </w:rPr>
        <w:t xml:space="preserve">JACK: It's the-- the gardener rule. </w:t>
      </w:r>
    </w:p>
    <w:p w:rsidR="00000000" w:rsidDel="00000000" w:rsidP="00000000" w:rsidRDefault="00000000" w:rsidRPr="00000000" w14:paraId="00000B94">
      <w:pPr>
        <w:rPr/>
      </w:pPr>
      <w:r w:rsidDel="00000000" w:rsidR="00000000" w:rsidRPr="00000000">
        <w:rPr>
          <w:rtl w:val="0"/>
        </w:rPr>
      </w:r>
    </w:p>
    <w:p w:rsidR="00000000" w:rsidDel="00000000" w:rsidP="00000000" w:rsidRDefault="00000000" w:rsidRPr="00000000" w14:paraId="00000B95">
      <w:pPr>
        <w:rPr/>
      </w:pPr>
      <w:r w:rsidDel="00000000" w:rsidR="00000000" w:rsidRPr="00000000">
        <w:rPr>
          <w:rtl w:val="0"/>
        </w:rPr>
        <w:t xml:space="preserve">ALI: There's--</w:t>
      </w:r>
    </w:p>
    <w:p w:rsidR="00000000" w:rsidDel="00000000" w:rsidP="00000000" w:rsidRDefault="00000000" w:rsidRPr="00000000" w14:paraId="00000B96">
      <w:pPr>
        <w:rPr/>
      </w:pPr>
      <w:r w:rsidDel="00000000" w:rsidR="00000000" w:rsidRPr="00000000">
        <w:rPr>
          <w:rtl w:val="0"/>
        </w:rPr>
      </w:r>
    </w:p>
    <w:p w:rsidR="00000000" w:rsidDel="00000000" w:rsidP="00000000" w:rsidRDefault="00000000" w:rsidRPr="00000000" w14:paraId="00000B97">
      <w:pPr>
        <w:rPr/>
      </w:pPr>
      <w:r w:rsidDel="00000000" w:rsidR="00000000" w:rsidRPr="00000000">
        <w:rPr>
          <w:rtl w:val="0"/>
        </w:rPr>
        <w:t xml:space="preserve">NICK: Um...</w:t>
      </w:r>
    </w:p>
    <w:p w:rsidR="00000000" w:rsidDel="00000000" w:rsidP="00000000" w:rsidRDefault="00000000" w:rsidRPr="00000000" w14:paraId="00000B98">
      <w:pPr>
        <w:rPr/>
      </w:pPr>
      <w:r w:rsidDel="00000000" w:rsidR="00000000" w:rsidRPr="00000000">
        <w:rPr>
          <w:rtl w:val="0"/>
        </w:rPr>
      </w:r>
    </w:p>
    <w:p w:rsidR="00000000" w:rsidDel="00000000" w:rsidP="00000000" w:rsidRDefault="00000000" w:rsidRPr="00000000" w14:paraId="00000B99">
      <w:pPr>
        <w:rPr/>
      </w:pPr>
      <w:r w:rsidDel="00000000" w:rsidR="00000000" w:rsidRPr="00000000">
        <w:rPr>
          <w:rtl w:val="0"/>
        </w:rPr>
        <w:t xml:space="preserve">JACK: Back on the pedestal for me.</w:t>
      </w:r>
    </w:p>
    <w:p w:rsidR="00000000" w:rsidDel="00000000" w:rsidP="00000000" w:rsidRDefault="00000000" w:rsidRPr="00000000" w14:paraId="00000B9A">
      <w:pPr>
        <w:rPr/>
      </w:pPr>
      <w:r w:rsidDel="00000000" w:rsidR="00000000" w:rsidRPr="00000000">
        <w:rPr>
          <w:rtl w:val="0"/>
        </w:rPr>
      </w:r>
    </w:p>
    <w:p w:rsidR="00000000" w:rsidDel="00000000" w:rsidP="00000000" w:rsidRDefault="00000000" w:rsidRPr="00000000" w14:paraId="00000B9B">
      <w:pPr>
        <w:rPr/>
      </w:pPr>
      <w:r w:rsidDel="00000000" w:rsidR="00000000" w:rsidRPr="00000000">
        <w:rPr>
          <w:rtl w:val="0"/>
        </w:rPr>
        <w:t xml:space="preserve">ALI: There's also like a conversation happening here where Hella's like,</w:t>
      </w:r>
    </w:p>
    <w:p w:rsidR="00000000" w:rsidDel="00000000" w:rsidP="00000000" w:rsidRDefault="00000000" w:rsidRPr="00000000" w14:paraId="00000B9C">
      <w:pPr>
        <w:rPr/>
      </w:pPr>
      <w:r w:rsidDel="00000000" w:rsidR="00000000" w:rsidRPr="00000000">
        <w:rPr>
          <w:rtl w:val="0"/>
        </w:rPr>
      </w:r>
    </w:p>
    <w:p w:rsidR="00000000" w:rsidDel="00000000" w:rsidP="00000000" w:rsidRDefault="00000000" w:rsidRPr="00000000" w14:paraId="00000B9D">
      <w:pPr>
        <w:ind w:left="720" w:firstLine="0"/>
        <w:rPr/>
      </w:pPr>
      <w:r w:rsidDel="00000000" w:rsidR="00000000" w:rsidRPr="00000000">
        <w:rPr>
          <w:rtl w:val="0"/>
        </w:rPr>
        <w:t xml:space="preserve">ALI (as HELLA): No, I haven't.</w:t>
      </w:r>
    </w:p>
    <w:p w:rsidR="00000000" w:rsidDel="00000000" w:rsidP="00000000" w:rsidRDefault="00000000" w:rsidRPr="00000000" w14:paraId="00000B9E">
      <w:pPr>
        <w:rPr/>
      </w:pPr>
      <w:r w:rsidDel="00000000" w:rsidR="00000000" w:rsidRPr="00000000">
        <w:rPr>
          <w:rtl w:val="0"/>
        </w:rPr>
      </w:r>
    </w:p>
    <w:p w:rsidR="00000000" w:rsidDel="00000000" w:rsidP="00000000" w:rsidRDefault="00000000" w:rsidRPr="00000000" w14:paraId="00000B9F">
      <w:pPr>
        <w:rPr/>
      </w:pPr>
      <w:r w:rsidDel="00000000" w:rsidR="00000000" w:rsidRPr="00000000">
        <w:rPr>
          <w:rtl w:val="0"/>
        </w:rPr>
        <w:t xml:space="preserve">ART: Right.</w:t>
      </w:r>
    </w:p>
    <w:p w:rsidR="00000000" w:rsidDel="00000000" w:rsidP="00000000" w:rsidRDefault="00000000" w:rsidRPr="00000000" w14:paraId="00000BA0">
      <w:pPr>
        <w:rPr/>
      </w:pPr>
      <w:r w:rsidDel="00000000" w:rsidR="00000000" w:rsidRPr="00000000">
        <w:rPr>
          <w:rtl w:val="0"/>
        </w:rPr>
      </w:r>
    </w:p>
    <w:p w:rsidR="00000000" w:rsidDel="00000000" w:rsidP="00000000" w:rsidRDefault="00000000" w:rsidRPr="00000000" w14:paraId="00000BA1">
      <w:pPr>
        <w:ind w:left="720" w:firstLine="0"/>
        <w:rPr/>
      </w:pPr>
      <w:r w:rsidDel="00000000" w:rsidR="00000000" w:rsidRPr="00000000">
        <w:rPr>
          <w:rtl w:val="0"/>
        </w:rPr>
        <w:t xml:space="preserve">ALI (as HELLA): Get that book away from me.</w:t>
      </w:r>
    </w:p>
    <w:p w:rsidR="00000000" w:rsidDel="00000000" w:rsidP="00000000" w:rsidRDefault="00000000" w:rsidRPr="00000000" w14:paraId="00000BA2">
      <w:pPr>
        <w:rPr/>
      </w:pPr>
      <w:r w:rsidDel="00000000" w:rsidR="00000000" w:rsidRPr="00000000">
        <w:rPr>
          <w:rtl w:val="0"/>
        </w:rPr>
      </w:r>
    </w:p>
    <w:p w:rsidR="00000000" w:rsidDel="00000000" w:rsidP="00000000" w:rsidRDefault="00000000" w:rsidRPr="00000000" w14:paraId="00000BA3">
      <w:pPr>
        <w:rPr/>
      </w:pPr>
      <w:r w:rsidDel="00000000" w:rsidR="00000000" w:rsidRPr="00000000">
        <w:rPr>
          <w:rtl w:val="0"/>
        </w:rPr>
        <w:t xml:space="preserve">ART: And to which, I responded out loud with,</w:t>
      </w:r>
    </w:p>
    <w:p w:rsidR="00000000" w:rsidDel="00000000" w:rsidP="00000000" w:rsidRDefault="00000000" w:rsidRPr="00000000" w14:paraId="00000BA4">
      <w:pPr>
        <w:rPr/>
      </w:pPr>
      <w:r w:rsidDel="00000000" w:rsidR="00000000" w:rsidRPr="00000000">
        <w:rPr>
          <w:rtl w:val="0"/>
        </w:rPr>
      </w:r>
    </w:p>
    <w:p w:rsidR="00000000" w:rsidDel="00000000" w:rsidP="00000000" w:rsidRDefault="00000000" w:rsidRPr="00000000" w14:paraId="00000BA5">
      <w:pPr>
        <w:ind w:left="720" w:firstLine="0"/>
        <w:rPr/>
      </w:pPr>
      <w:r w:rsidDel="00000000" w:rsidR="00000000" w:rsidRPr="00000000">
        <w:rPr>
          <w:rtl w:val="0"/>
        </w:rPr>
        <w:t xml:space="preserve">ART (as HADRIAN): I don't want us touching anything up here.</w:t>
      </w:r>
    </w:p>
    <w:p w:rsidR="00000000" w:rsidDel="00000000" w:rsidP="00000000" w:rsidRDefault="00000000" w:rsidRPr="00000000" w14:paraId="00000BA6">
      <w:pPr>
        <w:ind w:left="720" w:firstLine="0"/>
        <w:rPr/>
      </w:pPr>
      <w:r w:rsidDel="00000000" w:rsidR="00000000" w:rsidRPr="00000000">
        <w:rPr>
          <w:rtl w:val="0"/>
        </w:rPr>
      </w:r>
    </w:p>
    <w:p w:rsidR="00000000" w:rsidDel="00000000" w:rsidP="00000000" w:rsidRDefault="00000000" w:rsidRPr="00000000" w14:paraId="00000BA7">
      <w:pPr>
        <w:ind w:left="720" w:firstLine="0"/>
        <w:rPr/>
      </w:pPr>
      <w:r w:rsidDel="00000000" w:rsidR="00000000" w:rsidRPr="00000000">
        <w:rPr>
          <w:rtl w:val="0"/>
        </w:rPr>
        <w:t xml:space="preserve">JACK (as LEM): Yeah. </w:t>
      </w:r>
    </w:p>
    <w:p w:rsidR="00000000" w:rsidDel="00000000" w:rsidP="00000000" w:rsidRDefault="00000000" w:rsidRPr="00000000" w14:paraId="00000BA8">
      <w:pPr>
        <w:rPr/>
      </w:pPr>
      <w:r w:rsidDel="00000000" w:rsidR="00000000" w:rsidRPr="00000000">
        <w:rPr>
          <w:rtl w:val="0"/>
        </w:rPr>
      </w:r>
    </w:p>
    <w:p w:rsidR="00000000" w:rsidDel="00000000" w:rsidP="00000000" w:rsidRDefault="00000000" w:rsidRPr="00000000" w14:paraId="00000BA9">
      <w:pPr>
        <w:rPr/>
      </w:pPr>
      <w:r w:rsidDel="00000000" w:rsidR="00000000" w:rsidRPr="00000000">
        <w:rPr>
          <w:rtl w:val="0"/>
        </w:rPr>
        <w:t xml:space="preserve">ART: And like, I'm in a defensive posture. Like...</w:t>
      </w:r>
    </w:p>
    <w:p w:rsidR="00000000" w:rsidDel="00000000" w:rsidP="00000000" w:rsidRDefault="00000000" w:rsidRPr="00000000" w14:paraId="00000BAA">
      <w:pPr>
        <w:rPr/>
      </w:pPr>
      <w:r w:rsidDel="00000000" w:rsidR="00000000" w:rsidRPr="00000000">
        <w:rPr>
          <w:rtl w:val="0"/>
        </w:rPr>
      </w:r>
    </w:p>
    <w:p w:rsidR="00000000" w:rsidDel="00000000" w:rsidP="00000000" w:rsidRDefault="00000000" w:rsidRPr="00000000" w14:paraId="00000BAB">
      <w:pPr>
        <w:rPr/>
      </w:pPr>
      <w:r w:rsidDel="00000000" w:rsidR="00000000" w:rsidRPr="00000000">
        <w:rPr>
          <w:rtl w:val="0"/>
        </w:rPr>
        <w:t xml:space="preserve">JACK: I'm gonna side with Hadrian for completely different reasons but I'm still gonna side with him.</w:t>
      </w:r>
    </w:p>
    <w:p w:rsidR="00000000" w:rsidDel="00000000" w:rsidP="00000000" w:rsidRDefault="00000000" w:rsidRPr="00000000" w14:paraId="00000BAC">
      <w:pPr>
        <w:rPr/>
      </w:pPr>
      <w:r w:rsidDel="00000000" w:rsidR="00000000" w:rsidRPr="00000000">
        <w:rPr>
          <w:rtl w:val="0"/>
        </w:rPr>
      </w:r>
    </w:p>
    <w:p w:rsidR="00000000" w:rsidDel="00000000" w:rsidP="00000000" w:rsidRDefault="00000000" w:rsidRPr="00000000" w14:paraId="00000BAD">
      <w:pPr>
        <w:rPr/>
      </w:pPr>
      <w:r w:rsidDel="00000000" w:rsidR="00000000" w:rsidRPr="00000000">
        <w:rPr>
          <w:rtl w:val="0"/>
        </w:rPr>
        <w:t xml:space="preserve">AUSTIN: So-- So I guess right now it sounds like there are two things happening. There's, "Do we keep the book?" which is, it sounds like, Fero and uh, and… What's Nick's character's name. Fantasmo.</w:t>
      </w:r>
    </w:p>
    <w:p w:rsidR="00000000" w:rsidDel="00000000" w:rsidP="00000000" w:rsidRDefault="00000000" w:rsidRPr="00000000" w14:paraId="00000BAE">
      <w:pPr>
        <w:rPr/>
      </w:pPr>
      <w:r w:rsidDel="00000000" w:rsidR="00000000" w:rsidRPr="00000000">
        <w:rPr>
          <w:rtl w:val="0"/>
        </w:rPr>
      </w:r>
    </w:p>
    <w:p w:rsidR="00000000" w:rsidDel="00000000" w:rsidP="00000000" w:rsidRDefault="00000000" w:rsidRPr="00000000" w14:paraId="00000BAF">
      <w:pPr>
        <w:rPr/>
      </w:pPr>
      <w:r w:rsidDel="00000000" w:rsidR="00000000" w:rsidRPr="00000000">
        <w:rPr>
          <w:rtl w:val="0"/>
        </w:rPr>
        <w:t xml:space="preserve">KEITH (overlapping AUSTIN): Yeah, it's--</w:t>
      </w:r>
    </w:p>
    <w:p w:rsidR="00000000" w:rsidDel="00000000" w:rsidP="00000000" w:rsidRDefault="00000000" w:rsidRPr="00000000" w14:paraId="00000BB0">
      <w:pPr>
        <w:rPr/>
      </w:pPr>
      <w:r w:rsidDel="00000000" w:rsidR="00000000" w:rsidRPr="00000000">
        <w:rPr>
          <w:rtl w:val="0"/>
        </w:rPr>
      </w:r>
    </w:p>
    <w:p w:rsidR="00000000" w:rsidDel="00000000" w:rsidP="00000000" w:rsidRDefault="00000000" w:rsidRPr="00000000" w14:paraId="00000BB1">
      <w:pPr>
        <w:rPr/>
      </w:pPr>
      <w:r w:rsidDel="00000000" w:rsidR="00000000" w:rsidRPr="00000000">
        <w:rPr>
          <w:rtl w:val="0"/>
        </w:rPr>
        <w:t xml:space="preserve">AUSTIN: Okay, I was right. I was going to say, 'Fantasmo,' but I said-- I was like, [incredulously] "That can't be right." Uh, Fero and F--</w:t>
      </w:r>
    </w:p>
    <w:p w:rsidR="00000000" w:rsidDel="00000000" w:rsidP="00000000" w:rsidRDefault="00000000" w:rsidRPr="00000000" w14:paraId="00000BB2">
      <w:pPr>
        <w:rPr/>
      </w:pPr>
      <w:r w:rsidDel="00000000" w:rsidR="00000000" w:rsidRPr="00000000">
        <w:rPr>
          <w:rtl w:val="0"/>
        </w:rPr>
      </w:r>
    </w:p>
    <w:p w:rsidR="00000000" w:rsidDel="00000000" w:rsidP="00000000" w:rsidRDefault="00000000" w:rsidRPr="00000000" w14:paraId="00000BB3">
      <w:pPr>
        <w:rPr/>
      </w:pPr>
      <w:r w:rsidDel="00000000" w:rsidR="00000000" w:rsidRPr="00000000">
        <w:rPr>
          <w:rtl w:val="0"/>
        </w:rPr>
        <w:t xml:space="preserve">KEITH: Fantastico? Fancisco. </w:t>
      </w:r>
    </w:p>
    <w:p w:rsidR="00000000" w:rsidDel="00000000" w:rsidP="00000000" w:rsidRDefault="00000000" w:rsidRPr="00000000" w14:paraId="00000BB4">
      <w:pPr>
        <w:rPr/>
      </w:pPr>
      <w:r w:rsidDel="00000000" w:rsidR="00000000" w:rsidRPr="00000000">
        <w:rPr>
          <w:rtl w:val="0"/>
        </w:rPr>
      </w:r>
    </w:p>
    <w:p w:rsidR="00000000" w:rsidDel="00000000" w:rsidP="00000000" w:rsidRDefault="00000000" w:rsidRPr="00000000" w14:paraId="00000BB5">
      <w:pPr>
        <w:rPr/>
      </w:pPr>
      <w:r w:rsidDel="00000000" w:rsidR="00000000" w:rsidRPr="00000000">
        <w:rPr>
          <w:rtl w:val="0"/>
        </w:rPr>
        <w:t xml:space="preserve">AUSTIN: Francisco.</w:t>
      </w:r>
    </w:p>
    <w:p w:rsidR="00000000" w:rsidDel="00000000" w:rsidP="00000000" w:rsidRDefault="00000000" w:rsidRPr="00000000" w14:paraId="00000BB6">
      <w:pPr>
        <w:rPr/>
      </w:pPr>
      <w:r w:rsidDel="00000000" w:rsidR="00000000" w:rsidRPr="00000000">
        <w:rPr>
          <w:rtl w:val="0"/>
        </w:rPr>
      </w:r>
    </w:p>
    <w:p w:rsidR="00000000" w:rsidDel="00000000" w:rsidP="00000000" w:rsidRDefault="00000000" w:rsidRPr="00000000" w14:paraId="00000BB7">
      <w:pPr>
        <w:rPr/>
      </w:pPr>
      <w:r w:rsidDel="00000000" w:rsidR="00000000" w:rsidRPr="00000000">
        <w:rPr>
          <w:rtl w:val="0"/>
        </w:rPr>
        <w:t xml:space="preserve">KEITH: Fan--</w:t>
      </w:r>
    </w:p>
    <w:p w:rsidR="00000000" w:rsidDel="00000000" w:rsidP="00000000" w:rsidRDefault="00000000" w:rsidRPr="00000000" w14:paraId="00000BB8">
      <w:pPr>
        <w:rPr/>
      </w:pPr>
      <w:r w:rsidDel="00000000" w:rsidR="00000000" w:rsidRPr="00000000">
        <w:rPr>
          <w:rtl w:val="0"/>
        </w:rPr>
      </w:r>
    </w:p>
    <w:p w:rsidR="00000000" w:rsidDel="00000000" w:rsidP="00000000" w:rsidRDefault="00000000" w:rsidRPr="00000000" w14:paraId="00000BB9">
      <w:pPr>
        <w:rPr/>
      </w:pPr>
      <w:r w:rsidDel="00000000" w:rsidR="00000000" w:rsidRPr="00000000">
        <w:rPr>
          <w:rtl w:val="0"/>
        </w:rPr>
        <w:t xml:space="preserve">AUSTIN: Fantasmo and Fero, are like, "We want to keep the book." Then there's the question of, if we don't keep the book, "</w:t>
      </w:r>
      <w:r w:rsidDel="00000000" w:rsidR="00000000" w:rsidRPr="00000000">
        <w:rPr>
          <w:i w:val="1"/>
          <w:rtl w:val="0"/>
        </w:rPr>
        <w:t xml:space="preserve">What do we do with it?"</w:t>
      </w:r>
      <w:r w:rsidDel="00000000" w:rsidR="00000000" w:rsidRPr="00000000">
        <w:rPr>
          <w:rtl w:val="0"/>
        </w:rPr>
        <w:t xml:space="preserve"> And on that, it sounds like Lem wants to put it back on the dais, because of pattern magic and this is the right pattern. And then, other people are like, "Nah."</w:t>
      </w:r>
    </w:p>
    <w:p w:rsidR="00000000" w:rsidDel="00000000" w:rsidP="00000000" w:rsidRDefault="00000000" w:rsidRPr="00000000" w14:paraId="00000BBA">
      <w:pPr>
        <w:rPr/>
      </w:pPr>
      <w:r w:rsidDel="00000000" w:rsidR="00000000" w:rsidRPr="00000000">
        <w:rPr>
          <w:rtl w:val="0"/>
        </w:rPr>
      </w:r>
    </w:p>
    <w:p w:rsidR="00000000" w:rsidDel="00000000" w:rsidP="00000000" w:rsidRDefault="00000000" w:rsidRPr="00000000" w14:paraId="00000BBB">
      <w:pPr>
        <w:rPr/>
      </w:pPr>
      <w:r w:rsidDel="00000000" w:rsidR="00000000" w:rsidRPr="00000000">
        <w:rPr>
          <w:rtl w:val="0"/>
        </w:rPr>
        <w:t xml:space="preserve">KEITH: I-- I'm-- Honestly, I'm split between destroying it and keeping but I am more interested, as a player, in seeing what this book does. Than in… </w:t>
      </w:r>
    </w:p>
    <w:p w:rsidR="00000000" w:rsidDel="00000000" w:rsidP="00000000" w:rsidRDefault="00000000" w:rsidRPr="00000000" w14:paraId="00000BBC">
      <w:pPr>
        <w:rPr/>
      </w:pPr>
      <w:r w:rsidDel="00000000" w:rsidR="00000000" w:rsidRPr="00000000">
        <w:rPr>
          <w:rtl w:val="0"/>
        </w:rPr>
      </w:r>
    </w:p>
    <w:p w:rsidR="00000000" w:rsidDel="00000000" w:rsidP="00000000" w:rsidRDefault="00000000" w:rsidRPr="00000000" w14:paraId="00000BBD">
      <w:pPr>
        <w:rPr/>
      </w:pPr>
      <w:r w:rsidDel="00000000" w:rsidR="00000000" w:rsidRPr="00000000">
        <w:rPr>
          <w:rtl w:val="0"/>
        </w:rPr>
        <w:t xml:space="preserve">AUSTIN: Right, right.</w:t>
      </w:r>
    </w:p>
    <w:p w:rsidR="00000000" w:rsidDel="00000000" w:rsidP="00000000" w:rsidRDefault="00000000" w:rsidRPr="00000000" w14:paraId="00000BBE">
      <w:pPr>
        <w:rPr/>
      </w:pPr>
      <w:r w:rsidDel="00000000" w:rsidR="00000000" w:rsidRPr="00000000">
        <w:rPr>
          <w:rtl w:val="0"/>
        </w:rPr>
      </w:r>
    </w:p>
    <w:p w:rsidR="00000000" w:rsidDel="00000000" w:rsidP="00000000" w:rsidRDefault="00000000" w:rsidRPr="00000000" w14:paraId="00000BBF">
      <w:pPr>
        <w:rPr/>
      </w:pPr>
      <w:r w:rsidDel="00000000" w:rsidR="00000000" w:rsidRPr="00000000">
        <w:rPr>
          <w:rtl w:val="0"/>
        </w:rPr>
        <w:t xml:space="preserve">KEITH: Than in destroying it.</w:t>
      </w:r>
    </w:p>
    <w:p w:rsidR="00000000" w:rsidDel="00000000" w:rsidP="00000000" w:rsidRDefault="00000000" w:rsidRPr="00000000" w14:paraId="00000BC0">
      <w:pPr>
        <w:rPr/>
      </w:pPr>
      <w:r w:rsidDel="00000000" w:rsidR="00000000" w:rsidRPr="00000000">
        <w:rPr>
          <w:rtl w:val="0"/>
        </w:rPr>
      </w:r>
    </w:p>
    <w:p w:rsidR="00000000" w:rsidDel="00000000" w:rsidP="00000000" w:rsidRDefault="00000000" w:rsidRPr="00000000" w14:paraId="00000BC1">
      <w:pPr>
        <w:rPr/>
      </w:pPr>
      <w:r w:rsidDel="00000000" w:rsidR="00000000" w:rsidRPr="00000000">
        <w:rPr>
          <w:rtl w:val="0"/>
        </w:rPr>
        <w:t xml:space="preserve">NICK: Fantasmo-- Like this is my--</w:t>
      </w:r>
    </w:p>
    <w:p w:rsidR="00000000" w:rsidDel="00000000" w:rsidP="00000000" w:rsidRDefault="00000000" w:rsidRPr="00000000" w14:paraId="00000BC2">
      <w:pPr>
        <w:rPr/>
      </w:pPr>
      <w:r w:rsidDel="00000000" w:rsidR="00000000" w:rsidRPr="00000000">
        <w:rPr>
          <w:rtl w:val="0"/>
        </w:rPr>
      </w:r>
    </w:p>
    <w:p w:rsidR="00000000" w:rsidDel="00000000" w:rsidP="00000000" w:rsidRDefault="00000000" w:rsidRPr="00000000" w14:paraId="00000BC3">
      <w:pPr>
        <w:rPr/>
      </w:pPr>
      <w:r w:rsidDel="00000000" w:rsidR="00000000" w:rsidRPr="00000000">
        <w:rPr>
          <w:rtl w:val="0"/>
        </w:rPr>
        <w:t xml:space="preserve">KEITH: All I know is last time I wanted to destroy something, everyone got all mad. [ALI laughs] So, I want--</w:t>
      </w:r>
    </w:p>
    <w:p w:rsidR="00000000" w:rsidDel="00000000" w:rsidP="00000000" w:rsidRDefault="00000000" w:rsidRPr="00000000" w14:paraId="00000BC4">
      <w:pPr>
        <w:rPr/>
      </w:pPr>
      <w:r w:rsidDel="00000000" w:rsidR="00000000" w:rsidRPr="00000000">
        <w:rPr>
          <w:rtl w:val="0"/>
        </w:rPr>
      </w:r>
    </w:p>
    <w:p w:rsidR="00000000" w:rsidDel="00000000" w:rsidP="00000000" w:rsidRDefault="00000000" w:rsidRPr="00000000" w14:paraId="00000BC5">
      <w:pPr>
        <w:rPr/>
      </w:pPr>
      <w:r w:rsidDel="00000000" w:rsidR="00000000" w:rsidRPr="00000000">
        <w:rPr>
          <w:rtl w:val="0"/>
        </w:rPr>
        <w:t xml:space="preserve">NICK: This-- This is meta here, but Fantasmo sees this book as power so he's not giving it up.</w:t>
      </w:r>
    </w:p>
    <w:p w:rsidR="00000000" w:rsidDel="00000000" w:rsidP="00000000" w:rsidRDefault="00000000" w:rsidRPr="00000000" w14:paraId="00000BC6">
      <w:pPr>
        <w:rPr/>
      </w:pPr>
      <w:r w:rsidDel="00000000" w:rsidR="00000000" w:rsidRPr="00000000">
        <w:rPr>
          <w:rtl w:val="0"/>
        </w:rPr>
      </w:r>
    </w:p>
    <w:p w:rsidR="00000000" w:rsidDel="00000000" w:rsidP="00000000" w:rsidRDefault="00000000" w:rsidRPr="00000000" w14:paraId="00000BC7">
      <w:pPr>
        <w:rPr/>
      </w:pPr>
      <w:r w:rsidDel="00000000" w:rsidR="00000000" w:rsidRPr="00000000">
        <w:rPr>
          <w:rtl w:val="0"/>
        </w:rPr>
        <w:t xml:space="preserve">AUSTIN: Yeah, yeah. Yeah, that's fair. I understand that. </w:t>
      </w:r>
    </w:p>
    <w:p w:rsidR="00000000" w:rsidDel="00000000" w:rsidP="00000000" w:rsidRDefault="00000000" w:rsidRPr="00000000" w14:paraId="00000BC8">
      <w:pPr>
        <w:rPr/>
      </w:pPr>
      <w:r w:rsidDel="00000000" w:rsidR="00000000" w:rsidRPr="00000000">
        <w:rPr>
          <w:rtl w:val="0"/>
        </w:rPr>
      </w:r>
    </w:p>
    <w:p w:rsidR="00000000" w:rsidDel="00000000" w:rsidP="00000000" w:rsidRDefault="00000000" w:rsidRPr="00000000" w14:paraId="00000BC9">
      <w:pPr>
        <w:rPr/>
      </w:pPr>
      <w:r w:rsidDel="00000000" w:rsidR="00000000" w:rsidRPr="00000000">
        <w:rPr>
          <w:rtl w:val="0"/>
        </w:rPr>
        <w:t xml:space="preserve">NICK: Uh.</w:t>
      </w:r>
    </w:p>
    <w:p w:rsidR="00000000" w:rsidDel="00000000" w:rsidP="00000000" w:rsidRDefault="00000000" w:rsidRPr="00000000" w14:paraId="00000BCA">
      <w:pPr>
        <w:rPr/>
      </w:pPr>
      <w:r w:rsidDel="00000000" w:rsidR="00000000" w:rsidRPr="00000000">
        <w:rPr>
          <w:rtl w:val="0"/>
        </w:rPr>
      </w:r>
    </w:p>
    <w:p w:rsidR="00000000" w:rsidDel="00000000" w:rsidP="00000000" w:rsidRDefault="00000000" w:rsidRPr="00000000" w14:paraId="00000BCB">
      <w:pPr>
        <w:rPr/>
      </w:pPr>
      <w:r w:rsidDel="00000000" w:rsidR="00000000" w:rsidRPr="00000000">
        <w:rPr>
          <w:rtl w:val="0"/>
        </w:rPr>
        <w:t xml:space="preserve">ALI: Yeah.</w:t>
      </w:r>
    </w:p>
    <w:p w:rsidR="00000000" w:rsidDel="00000000" w:rsidP="00000000" w:rsidRDefault="00000000" w:rsidRPr="00000000" w14:paraId="00000BCC">
      <w:pPr>
        <w:rPr/>
      </w:pPr>
      <w:r w:rsidDel="00000000" w:rsidR="00000000" w:rsidRPr="00000000">
        <w:rPr>
          <w:rtl w:val="0"/>
        </w:rPr>
      </w:r>
    </w:p>
    <w:p w:rsidR="00000000" w:rsidDel="00000000" w:rsidP="00000000" w:rsidRDefault="00000000" w:rsidRPr="00000000" w14:paraId="00000BCD">
      <w:pPr>
        <w:rPr/>
      </w:pPr>
      <w:r w:rsidDel="00000000" w:rsidR="00000000" w:rsidRPr="00000000">
        <w:rPr>
          <w:rtl w:val="0"/>
        </w:rPr>
        <w:t xml:space="preserve">ART: This'll be an interesting day, then.</w:t>
      </w:r>
    </w:p>
    <w:p w:rsidR="00000000" w:rsidDel="00000000" w:rsidP="00000000" w:rsidRDefault="00000000" w:rsidRPr="00000000" w14:paraId="00000BCE">
      <w:pPr>
        <w:rPr/>
      </w:pPr>
      <w:r w:rsidDel="00000000" w:rsidR="00000000" w:rsidRPr="00000000">
        <w:rPr>
          <w:rtl w:val="0"/>
        </w:rPr>
      </w:r>
    </w:p>
    <w:p w:rsidR="00000000" w:rsidDel="00000000" w:rsidP="00000000" w:rsidRDefault="00000000" w:rsidRPr="00000000" w14:paraId="00000BCF">
      <w:pPr>
        <w:rPr/>
      </w:pPr>
      <w:r w:rsidDel="00000000" w:rsidR="00000000" w:rsidRPr="00000000">
        <w:rPr>
          <w:rtl w:val="0"/>
        </w:rPr>
        <w:t xml:space="preserve">[AUSTIN and ALI laugh]</w:t>
      </w:r>
    </w:p>
    <w:p w:rsidR="00000000" w:rsidDel="00000000" w:rsidP="00000000" w:rsidRDefault="00000000" w:rsidRPr="00000000" w14:paraId="00000BD0">
      <w:pPr>
        <w:rPr/>
      </w:pPr>
      <w:r w:rsidDel="00000000" w:rsidR="00000000" w:rsidRPr="00000000">
        <w:rPr>
          <w:rtl w:val="0"/>
        </w:rPr>
      </w:r>
    </w:p>
    <w:p w:rsidR="00000000" w:rsidDel="00000000" w:rsidP="00000000" w:rsidRDefault="00000000" w:rsidRPr="00000000" w14:paraId="00000BD1">
      <w:pPr>
        <w:rPr/>
      </w:pPr>
      <w:r w:rsidDel="00000000" w:rsidR="00000000" w:rsidRPr="00000000">
        <w:rPr>
          <w:rtl w:val="0"/>
        </w:rPr>
        <w:t xml:space="preserve">NICK: He stood-- So Fantasmo addresses Hadrian and says, um,</w:t>
      </w:r>
    </w:p>
    <w:p w:rsidR="00000000" w:rsidDel="00000000" w:rsidP="00000000" w:rsidRDefault="00000000" w:rsidRPr="00000000" w14:paraId="00000BD2">
      <w:pPr>
        <w:rPr/>
      </w:pPr>
      <w:r w:rsidDel="00000000" w:rsidR="00000000" w:rsidRPr="00000000">
        <w:rPr>
          <w:rtl w:val="0"/>
        </w:rPr>
      </w:r>
    </w:p>
    <w:p w:rsidR="00000000" w:rsidDel="00000000" w:rsidP="00000000" w:rsidRDefault="00000000" w:rsidRPr="00000000" w14:paraId="00000BD3">
      <w:pPr>
        <w:ind w:left="720" w:firstLine="0"/>
        <w:rPr/>
      </w:pPr>
      <w:r w:rsidDel="00000000" w:rsidR="00000000" w:rsidRPr="00000000">
        <w:rPr>
          <w:rtl w:val="0"/>
        </w:rPr>
        <w:t xml:space="preserve">NICK (as FANTASMO): The book itself is not evil. The spell itself is not evil. Magic is neutral. The things-- The things that the beings of this land do with the magic are potentially evil or not evil. Magic is no more evil than the wind. I'm keeping this book.</w:t>
      </w:r>
    </w:p>
    <w:p w:rsidR="00000000" w:rsidDel="00000000" w:rsidP="00000000" w:rsidRDefault="00000000" w:rsidRPr="00000000" w14:paraId="00000BD4">
      <w:pPr>
        <w:rPr/>
      </w:pPr>
      <w:r w:rsidDel="00000000" w:rsidR="00000000" w:rsidRPr="00000000">
        <w:rPr>
          <w:rtl w:val="0"/>
        </w:rPr>
      </w:r>
    </w:p>
    <w:p w:rsidR="00000000" w:rsidDel="00000000" w:rsidP="00000000" w:rsidRDefault="00000000" w:rsidRPr="00000000" w14:paraId="00000BD5">
      <w:pPr>
        <w:rPr/>
      </w:pPr>
      <w:r w:rsidDel="00000000" w:rsidR="00000000" w:rsidRPr="00000000">
        <w:rPr>
          <w:rtl w:val="0"/>
        </w:rPr>
        <w:t xml:space="preserve">NICK: And then uh, he turns to, uh, Lem and he says to Lem,</w:t>
      </w:r>
    </w:p>
    <w:p w:rsidR="00000000" w:rsidDel="00000000" w:rsidP="00000000" w:rsidRDefault="00000000" w:rsidRPr="00000000" w14:paraId="00000BD6">
      <w:pPr>
        <w:rPr/>
      </w:pPr>
      <w:r w:rsidDel="00000000" w:rsidR="00000000" w:rsidRPr="00000000">
        <w:rPr>
          <w:rtl w:val="0"/>
        </w:rPr>
      </w:r>
    </w:p>
    <w:p w:rsidR="00000000" w:rsidDel="00000000" w:rsidP="00000000" w:rsidRDefault="00000000" w:rsidRPr="00000000" w14:paraId="00000BD7">
      <w:pPr>
        <w:ind w:left="720" w:firstLine="0"/>
        <w:rPr/>
      </w:pPr>
      <w:r w:rsidDel="00000000" w:rsidR="00000000" w:rsidRPr="00000000">
        <w:rPr>
          <w:rtl w:val="0"/>
        </w:rPr>
        <w:t xml:space="preserve">NICK (as FANTASMO): Your pattern magics, while sometimes impressive, do not dictate how the entire world works. They-- This book… does not need to go back. The only reason to put this book back on it's dais is if we want it to resume the spells that were happening here. We got sent here to find out what was happening and disable it if possible. We've done that. And we have this book now. I suggest we take off.</w:t>
      </w:r>
    </w:p>
    <w:p w:rsidR="00000000" w:rsidDel="00000000" w:rsidP="00000000" w:rsidRDefault="00000000" w:rsidRPr="00000000" w14:paraId="00000BD8">
      <w:pPr>
        <w:rPr/>
      </w:pPr>
      <w:r w:rsidDel="00000000" w:rsidR="00000000" w:rsidRPr="00000000">
        <w:rPr>
          <w:rtl w:val="0"/>
        </w:rPr>
      </w:r>
    </w:p>
    <w:p w:rsidR="00000000" w:rsidDel="00000000" w:rsidP="00000000" w:rsidRDefault="00000000" w:rsidRPr="00000000" w14:paraId="00000BD9">
      <w:pPr>
        <w:rPr/>
      </w:pPr>
      <w:r w:rsidDel="00000000" w:rsidR="00000000" w:rsidRPr="00000000">
        <w:rPr>
          <w:rtl w:val="0"/>
        </w:rPr>
        <w:t xml:space="preserve">JACK: The-- The waves will stop if we put the book back on the dais. Dais?</w:t>
      </w:r>
    </w:p>
    <w:p w:rsidR="00000000" w:rsidDel="00000000" w:rsidP="00000000" w:rsidRDefault="00000000" w:rsidRPr="00000000" w14:paraId="00000BDA">
      <w:pPr>
        <w:rPr/>
      </w:pPr>
      <w:r w:rsidDel="00000000" w:rsidR="00000000" w:rsidRPr="00000000">
        <w:rPr>
          <w:rtl w:val="0"/>
        </w:rPr>
      </w:r>
    </w:p>
    <w:p w:rsidR="00000000" w:rsidDel="00000000" w:rsidP="00000000" w:rsidRDefault="00000000" w:rsidRPr="00000000" w14:paraId="00000BDB">
      <w:pPr>
        <w:rPr/>
      </w:pPr>
      <w:r w:rsidDel="00000000" w:rsidR="00000000" w:rsidRPr="00000000">
        <w:rPr>
          <w:rtl w:val="0"/>
        </w:rPr>
        <w:t xml:space="preserve">ART: I don't know if that's true. Uh...</w:t>
      </w:r>
    </w:p>
    <w:p w:rsidR="00000000" w:rsidDel="00000000" w:rsidP="00000000" w:rsidRDefault="00000000" w:rsidRPr="00000000" w14:paraId="00000BDC">
      <w:pPr>
        <w:rPr/>
      </w:pPr>
      <w:r w:rsidDel="00000000" w:rsidR="00000000" w:rsidRPr="00000000">
        <w:rPr>
          <w:rtl w:val="0"/>
        </w:rPr>
      </w:r>
    </w:p>
    <w:p w:rsidR="00000000" w:rsidDel="00000000" w:rsidP="00000000" w:rsidRDefault="00000000" w:rsidRPr="00000000" w14:paraId="00000BDD">
      <w:pPr>
        <w:rPr/>
      </w:pPr>
      <w:r w:rsidDel="00000000" w:rsidR="00000000" w:rsidRPr="00000000">
        <w:rPr>
          <w:rtl w:val="0"/>
        </w:rPr>
        <w:t xml:space="preserve">NICK: How do you know that that's--</w:t>
      </w:r>
    </w:p>
    <w:p w:rsidR="00000000" w:rsidDel="00000000" w:rsidP="00000000" w:rsidRDefault="00000000" w:rsidRPr="00000000" w14:paraId="00000BDE">
      <w:pPr>
        <w:rPr/>
      </w:pPr>
      <w:r w:rsidDel="00000000" w:rsidR="00000000" w:rsidRPr="00000000">
        <w:rPr>
          <w:rtl w:val="0"/>
        </w:rPr>
      </w:r>
    </w:p>
    <w:p w:rsidR="00000000" w:rsidDel="00000000" w:rsidP="00000000" w:rsidRDefault="00000000" w:rsidRPr="00000000" w14:paraId="00000BDF">
      <w:pPr>
        <w:rPr/>
      </w:pPr>
      <w:r w:rsidDel="00000000" w:rsidR="00000000" w:rsidRPr="00000000">
        <w:rPr>
          <w:rtl w:val="0"/>
        </w:rPr>
        <w:t xml:space="preserve">AUSTIN: Uh, Nick thinks-- Fantasmo thinks that's true.</w:t>
      </w:r>
    </w:p>
    <w:p w:rsidR="00000000" w:rsidDel="00000000" w:rsidP="00000000" w:rsidRDefault="00000000" w:rsidRPr="00000000" w14:paraId="00000BE0">
      <w:pPr>
        <w:rPr/>
      </w:pPr>
      <w:r w:rsidDel="00000000" w:rsidR="00000000" w:rsidRPr="00000000">
        <w:rPr>
          <w:rtl w:val="0"/>
        </w:rPr>
      </w:r>
    </w:p>
    <w:p w:rsidR="00000000" w:rsidDel="00000000" w:rsidP="00000000" w:rsidRDefault="00000000" w:rsidRPr="00000000" w14:paraId="00000BE1">
      <w:pPr>
        <w:rPr/>
      </w:pPr>
      <w:r w:rsidDel="00000000" w:rsidR="00000000" w:rsidRPr="00000000">
        <w:rPr>
          <w:rtl w:val="0"/>
        </w:rPr>
        <w:t xml:space="preserve">JACK: It's the fact--</w:t>
      </w:r>
    </w:p>
    <w:p w:rsidR="00000000" w:rsidDel="00000000" w:rsidP="00000000" w:rsidRDefault="00000000" w:rsidRPr="00000000" w14:paraId="00000BE2">
      <w:pPr>
        <w:rPr/>
      </w:pPr>
      <w:r w:rsidDel="00000000" w:rsidR="00000000" w:rsidRPr="00000000">
        <w:rPr>
          <w:rtl w:val="0"/>
        </w:rPr>
      </w:r>
    </w:p>
    <w:p w:rsidR="00000000" w:rsidDel="00000000" w:rsidP="00000000" w:rsidRDefault="00000000" w:rsidRPr="00000000" w14:paraId="00000BE3">
      <w:pPr>
        <w:rPr/>
      </w:pPr>
      <w:r w:rsidDel="00000000" w:rsidR="00000000" w:rsidRPr="00000000">
        <w:rPr>
          <w:rtl w:val="0"/>
        </w:rPr>
        <w:t xml:space="preserve">AUSTIN: Based on the study that you did before. That-- That again --</w:t>
      </w:r>
    </w:p>
    <w:p w:rsidR="00000000" w:rsidDel="00000000" w:rsidP="00000000" w:rsidRDefault="00000000" w:rsidRPr="00000000" w14:paraId="00000BE4">
      <w:pPr>
        <w:rPr/>
      </w:pPr>
      <w:r w:rsidDel="00000000" w:rsidR="00000000" w:rsidRPr="00000000">
        <w:rPr>
          <w:rtl w:val="0"/>
        </w:rPr>
      </w:r>
    </w:p>
    <w:p w:rsidR="00000000" w:rsidDel="00000000" w:rsidP="00000000" w:rsidRDefault="00000000" w:rsidRPr="00000000" w14:paraId="00000BE5">
      <w:pPr>
        <w:rPr/>
      </w:pPr>
      <w:r w:rsidDel="00000000" w:rsidR="00000000" w:rsidRPr="00000000">
        <w:rPr>
          <w:rtl w:val="0"/>
        </w:rPr>
        <w:t xml:space="preserve">NICK: Okay.</w:t>
      </w:r>
    </w:p>
    <w:p w:rsidR="00000000" w:rsidDel="00000000" w:rsidP="00000000" w:rsidRDefault="00000000" w:rsidRPr="00000000" w14:paraId="00000BE6">
      <w:pPr>
        <w:rPr/>
      </w:pPr>
      <w:r w:rsidDel="00000000" w:rsidR="00000000" w:rsidRPr="00000000">
        <w:rPr>
          <w:rtl w:val="0"/>
        </w:rPr>
      </w:r>
    </w:p>
    <w:p w:rsidR="00000000" w:rsidDel="00000000" w:rsidP="00000000" w:rsidRDefault="00000000" w:rsidRPr="00000000" w14:paraId="00000BE7">
      <w:pPr>
        <w:rPr/>
      </w:pPr>
      <w:r w:rsidDel="00000000" w:rsidR="00000000" w:rsidRPr="00000000">
        <w:rPr>
          <w:rtl w:val="0"/>
        </w:rPr>
        <w:t xml:space="preserve">AUSTIN: -- previous to very recently, the waves hadn't been a problem. This is </w:t>
      </w:r>
      <w:r w:rsidDel="00000000" w:rsidR="00000000" w:rsidRPr="00000000">
        <w:rPr>
          <w:i w:val="1"/>
          <w:rtl w:val="0"/>
        </w:rPr>
        <w:t xml:space="preserve">ancient</w:t>
      </w:r>
      <w:r w:rsidDel="00000000" w:rsidR="00000000" w:rsidRPr="00000000">
        <w:rPr>
          <w:rtl w:val="0"/>
        </w:rPr>
        <w:t xml:space="preserve">.</w:t>
      </w:r>
    </w:p>
    <w:p w:rsidR="00000000" w:rsidDel="00000000" w:rsidP="00000000" w:rsidRDefault="00000000" w:rsidRPr="00000000" w14:paraId="00000BE8">
      <w:pPr>
        <w:rPr/>
      </w:pPr>
      <w:r w:rsidDel="00000000" w:rsidR="00000000" w:rsidRPr="00000000">
        <w:rPr>
          <w:rtl w:val="0"/>
        </w:rPr>
      </w:r>
    </w:p>
    <w:p w:rsidR="00000000" w:rsidDel="00000000" w:rsidP="00000000" w:rsidRDefault="00000000" w:rsidRPr="00000000" w14:paraId="00000BE9">
      <w:pPr>
        <w:rPr/>
      </w:pPr>
      <w:r w:rsidDel="00000000" w:rsidR="00000000" w:rsidRPr="00000000">
        <w:rPr>
          <w:rtl w:val="0"/>
        </w:rPr>
        <w:t xml:space="preserve">NICK: Sure.</w:t>
      </w:r>
    </w:p>
    <w:p w:rsidR="00000000" w:rsidDel="00000000" w:rsidP="00000000" w:rsidRDefault="00000000" w:rsidRPr="00000000" w14:paraId="00000BEA">
      <w:pPr>
        <w:rPr/>
      </w:pPr>
      <w:r w:rsidDel="00000000" w:rsidR="00000000" w:rsidRPr="00000000">
        <w:rPr>
          <w:rtl w:val="0"/>
        </w:rPr>
      </w:r>
    </w:p>
    <w:p w:rsidR="00000000" w:rsidDel="00000000" w:rsidP="00000000" w:rsidRDefault="00000000" w:rsidRPr="00000000" w14:paraId="00000BEB">
      <w:pPr>
        <w:rPr/>
      </w:pPr>
      <w:r w:rsidDel="00000000" w:rsidR="00000000" w:rsidRPr="00000000">
        <w:rPr>
          <w:rtl w:val="0"/>
        </w:rPr>
        <w:t xml:space="preserve">AUSTIN: You can tell this is pre-Erasure. And I think that even-- Your-- (NICK overlaps) think-- Right, yes.</w:t>
      </w:r>
    </w:p>
    <w:p w:rsidR="00000000" w:rsidDel="00000000" w:rsidP="00000000" w:rsidRDefault="00000000" w:rsidRPr="00000000" w14:paraId="00000BEC">
      <w:pPr>
        <w:rPr/>
      </w:pPr>
      <w:r w:rsidDel="00000000" w:rsidR="00000000" w:rsidRPr="00000000">
        <w:rPr>
          <w:rtl w:val="0"/>
        </w:rPr>
      </w:r>
    </w:p>
    <w:p w:rsidR="00000000" w:rsidDel="00000000" w:rsidP="00000000" w:rsidRDefault="00000000" w:rsidRPr="00000000" w14:paraId="00000BED">
      <w:pPr>
        <w:rPr/>
      </w:pPr>
      <w:r w:rsidDel="00000000" w:rsidR="00000000" w:rsidRPr="00000000">
        <w:rPr>
          <w:rtl w:val="0"/>
        </w:rPr>
        <w:t xml:space="preserve">NICK (overlapping AUSTIN): But, not putting the book back on the dais isn't going to turn it back on, either.</w:t>
      </w:r>
    </w:p>
    <w:p w:rsidR="00000000" w:rsidDel="00000000" w:rsidP="00000000" w:rsidRDefault="00000000" w:rsidRPr="00000000" w14:paraId="00000BEE">
      <w:pPr>
        <w:rPr/>
      </w:pPr>
      <w:r w:rsidDel="00000000" w:rsidR="00000000" w:rsidRPr="00000000">
        <w:rPr>
          <w:rtl w:val="0"/>
        </w:rPr>
      </w:r>
    </w:p>
    <w:p w:rsidR="00000000" w:rsidDel="00000000" w:rsidP="00000000" w:rsidRDefault="00000000" w:rsidRPr="00000000" w14:paraId="00000BEF">
      <w:pPr>
        <w:rPr/>
      </w:pPr>
      <w:r w:rsidDel="00000000" w:rsidR="00000000" w:rsidRPr="00000000">
        <w:rPr>
          <w:rtl w:val="0"/>
        </w:rPr>
        <w:t xml:space="preserve">AUSTIN: Right. I think as long as you know, you keep this book protected and careful with it, </w:t>
      </w:r>
      <w:r w:rsidDel="00000000" w:rsidR="00000000" w:rsidRPr="00000000">
        <w:rPr>
          <w:i w:val="1"/>
          <w:rtl w:val="0"/>
        </w:rPr>
        <w:t xml:space="preserve">you believe </w:t>
      </w:r>
      <w:r w:rsidDel="00000000" w:rsidR="00000000" w:rsidRPr="00000000">
        <w:rPr>
          <w:rtl w:val="0"/>
        </w:rPr>
        <w:t xml:space="preserve">the waves aren't going to come back. That's the-- Yeah.</w:t>
      </w:r>
    </w:p>
    <w:p w:rsidR="00000000" w:rsidDel="00000000" w:rsidP="00000000" w:rsidRDefault="00000000" w:rsidRPr="00000000" w14:paraId="00000BF0">
      <w:pPr>
        <w:rPr/>
      </w:pPr>
      <w:r w:rsidDel="00000000" w:rsidR="00000000" w:rsidRPr="00000000">
        <w:rPr>
          <w:rtl w:val="0"/>
        </w:rPr>
      </w:r>
    </w:p>
    <w:p w:rsidR="00000000" w:rsidDel="00000000" w:rsidP="00000000" w:rsidRDefault="00000000" w:rsidRPr="00000000" w14:paraId="00000BF1">
      <w:pPr>
        <w:rPr/>
      </w:pPr>
      <w:r w:rsidDel="00000000" w:rsidR="00000000" w:rsidRPr="00000000">
        <w:rPr>
          <w:rtl w:val="0"/>
        </w:rPr>
        <w:t xml:space="preserve">NICK: Yeah.</w:t>
      </w:r>
    </w:p>
    <w:p w:rsidR="00000000" w:rsidDel="00000000" w:rsidP="00000000" w:rsidRDefault="00000000" w:rsidRPr="00000000" w14:paraId="00000BF2">
      <w:pPr>
        <w:rPr/>
      </w:pPr>
      <w:r w:rsidDel="00000000" w:rsidR="00000000" w:rsidRPr="00000000">
        <w:rPr>
          <w:rtl w:val="0"/>
        </w:rPr>
      </w:r>
    </w:p>
    <w:p w:rsidR="00000000" w:rsidDel="00000000" w:rsidP="00000000" w:rsidRDefault="00000000" w:rsidRPr="00000000" w14:paraId="00000BF3">
      <w:pPr>
        <w:rPr/>
      </w:pPr>
      <w:r w:rsidDel="00000000" w:rsidR="00000000" w:rsidRPr="00000000">
        <w:rPr>
          <w:rtl w:val="0"/>
        </w:rPr>
        <w:t xml:space="preserve">AUSTIN: That is what you think. Um...</w:t>
      </w:r>
    </w:p>
    <w:p w:rsidR="00000000" w:rsidDel="00000000" w:rsidP="00000000" w:rsidRDefault="00000000" w:rsidRPr="00000000" w14:paraId="00000BF4">
      <w:pPr>
        <w:rPr/>
      </w:pPr>
      <w:r w:rsidDel="00000000" w:rsidR="00000000" w:rsidRPr="00000000">
        <w:rPr>
          <w:rtl w:val="0"/>
        </w:rPr>
      </w:r>
    </w:p>
    <w:p w:rsidR="00000000" w:rsidDel="00000000" w:rsidP="00000000" w:rsidRDefault="00000000" w:rsidRPr="00000000" w14:paraId="00000BF5">
      <w:pPr>
        <w:rPr/>
      </w:pPr>
      <w:r w:rsidDel="00000000" w:rsidR="00000000" w:rsidRPr="00000000">
        <w:rPr>
          <w:rtl w:val="0"/>
        </w:rPr>
        <w:t xml:space="preserve">KEITH: Especially going to say if he's away from-- if he's away from the waves, it's not gonna work </w:t>
      </w:r>
      <w:r w:rsidDel="00000000" w:rsidR="00000000" w:rsidRPr="00000000">
        <w:rPr>
          <w:i w:val="1"/>
          <w:rtl w:val="0"/>
        </w:rPr>
        <w:t xml:space="preserve">on the </w:t>
      </w:r>
      <w:r w:rsidDel="00000000" w:rsidR="00000000" w:rsidRPr="00000000">
        <w:rPr>
          <w:rtl w:val="0"/>
        </w:rPr>
        <w:t xml:space="preserve">waves.</w:t>
      </w:r>
    </w:p>
    <w:p w:rsidR="00000000" w:rsidDel="00000000" w:rsidP="00000000" w:rsidRDefault="00000000" w:rsidRPr="00000000" w14:paraId="00000BF6">
      <w:pPr>
        <w:rPr/>
      </w:pPr>
      <w:r w:rsidDel="00000000" w:rsidR="00000000" w:rsidRPr="00000000">
        <w:rPr>
          <w:rtl w:val="0"/>
        </w:rPr>
      </w:r>
    </w:p>
    <w:p w:rsidR="00000000" w:rsidDel="00000000" w:rsidP="00000000" w:rsidRDefault="00000000" w:rsidRPr="00000000" w14:paraId="00000BF7">
      <w:pPr>
        <w:rPr/>
      </w:pPr>
      <w:r w:rsidDel="00000000" w:rsidR="00000000" w:rsidRPr="00000000">
        <w:rPr>
          <w:rtl w:val="0"/>
        </w:rPr>
        <w:t xml:space="preserve">ART: Hadrian lets out like a sigh. Like a deep, sigh. Like,</w:t>
      </w:r>
    </w:p>
    <w:p w:rsidR="00000000" w:rsidDel="00000000" w:rsidP="00000000" w:rsidRDefault="00000000" w:rsidRPr="00000000" w14:paraId="00000BF8">
      <w:pPr>
        <w:rPr/>
      </w:pPr>
      <w:r w:rsidDel="00000000" w:rsidR="00000000" w:rsidRPr="00000000">
        <w:rPr>
          <w:rtl w:val="0"/>
        </w:rPr>
      </w:r>
    </w:p>
    <w:p w:rsidR="00000000" w:rsidDel="00000000" w:rsidP="00000000" w:rsidRDefault="00000000" w:rsidRPr="00000000" w14:paraId="00000BF9">
      <w:pPr>
        <w:ind w:left="720" w:firstLine="0"/>
        <w:rPr/>
      </w:pPr>
      <w:r w:rsidDel="00000000" w:rsidR="00000000" w:rsidRPr="00000000">
        <w:rPr>
          <w:rtl w:val="0"/>
        </w:rPr>
        <w:t xml:space="preserve">ART (as HADRIAN): [sighs] Of course the wind can be evil. Everything can be evil. You know, such is the way of the world.</w:t>
      </w:r>
    </w:p>
    <w:p w:rsidR="00000000" w:rsidDel="00000000" w:rsidP="00000000" w:rsidRDefault="00000000" w:rsidRPr="00000000" w14:paraId="00000BFA">
      <w:pPr>
        <w:ind w:left="720" w:firstLine="0"/>
        <w:rPr/>
      </w:pPr>
      <w:r w:rsidDel="00000000" w:rsidR="00000000" w:rsidRPr="00000000">
        <w:rPr>
          <w:rtl w:val="0"/>
        </w:rPr>
      </w:r>
    </w:p>
    <w:p w:rsidR="00000000" w:rsidDel="00000000" w:rsidP="00000000" w:rsidRDefault="00000000" w:rsidRPr="00000000" w14:paraId="00000BFB">
      <w:pPr>
        <w:ind w:left="0" w:firstLine="0"/>
        <w:rPr/>
      </w:pPr>
      <w:r w:rsidDel="00000000" w:rsidR="00000000" w:rsidRPr="00000000">
        <w:rPr>
          <w:rtl w:val="0"/>
        </w:rPr>
        <w:t xml:space="preserve">[ALI and AUSTIN laugh] </w:t>
      </w:r>
    </w:p>
    <w:p w:rsidR="00000000" w:rsidDel="00000000" w:rsidP="00000000" w:rsidRDefault="00000000" w:rsidRPr="00000000" w14:paraId="00000BFC">
      <w:pPr>
        <w:rPr/>
      </w:pPr>
      <w:r w:rsidDel="00000000" w:rsidR="00000000" w:rsidRPr="00000000">
        <w:rPr>
          <w:rtl w:val="0"/>
        </w:rPr>
      </w:r>
    </w:p>
    <w:p w:rsidR="00000000" w:rsidDel="00000000" w:rsidP="00000000" w:rsidRDefault="00000000" w:rsidRPr="00000000" w14:paraId="00000BFD">
      <w:pPr>
        <w:rPr/>
      </w:pPr>
      <w:r w:rsidDel="00000000" w:rsidR="00000000" w:rsidRPr="00000000">
        <w:rPr>
          <w:rtl w:val="0"/>
        </w:rPr>
        <w:t xml:space="preserve">KEITH: I hate-- I hate paladins so much. I fucking can't stand the whole thing that paladins are about.</w:t>
      </w:r>
    </w:p>
    <w:p w:rsidR="00000000" w:rsidDel="00000000" w:rsidP="00000000" w:rsidRDefault="00000000" w:rsidRPr="00000000" w14:paraId="00000BFE">
      <w:pPr>
        <w:rPr/>
      </w:pPr>
      <w:r w:rsidDel="00000000" w:rsidR="00000000" w:rsidRPr="00000000">
        <w:rPr>
          <w:rtl w:val="0"/>
        </w:rPr>
      </w:r>
    </w:p>
    <w:p w:rsidR="00000000" w:rsidDel="00000000" w:rsidP="00000000" w:rsidRDefault="00000000" w:rsidRPr="00000000" w14:paraId="00000BFF">
      <w:pPr>
        <w:ind w:left="720" w:firstLine="0"/>
        <w:rPr/>
      </w:pPr>
      <w:r w:rsidDel="00000000" w:rsidR="00000000" w:rsidRPr="00000000">
        <w:rPr>
          <w:rtl w:val="0"/>
        </w:rPr>
        <w:t xml:space="preserve">ART (as HADRIAN): But-- But…</w:t>
      </w:r>
    </w:p>
    <w:p w:rsidR="00000000" w:rsidDel="00000000" w:rsidP="00000000" w:rsidRDefault="00000000" w:rsidRPr="00000000" w14:paraId="00000C00">
      <w:pPr>
        <w:rPr/>
      </w:pPr>
      <w:r w:rsidDel="00000000" w:rsidR="00000000" w:rsidRPr="00000000">
        <w:rPr>
          <w:rtl w:val="0"/>
        </w:rPr>
      </w:r>
    </w:p>
    <w:p w:rsidR="00000000" w:rsidDel="00000000" w:rsidP="00000000" w:rsidRDefault="00000000" w:rsidRPr="00000000" w14:paraId="00000C01">
      <w:pPr>
        <w:rPr/>
      </w:pPr>
      <w:r w:rsidDel="00000000" w:rsidR="00000000" w:rsidRPr="00000000">
        <w:rPr>
          <w:rtl w:val="0"/>
        </w:rPr>
        <w:t xml:space="preserve">AUSTIN: [laughing] Of course the wind can be evil. Fuck.</w:t>
      </w:r>
    </w:p>
    <w:p w:rsidR="00000000" w:rsidDel="00000000" w:rsidP="00000000" w:rsidRDefault="00000000" w:rsidRPr="00000000" w14:paraId="00000C02">
      <w:pPr>
        <w:rPr/>
      </w:pPr>
      <w:r w:rsidDel="00000000" w:rsidR="00000000" w:rsidRPr="00000000">
        <w:rPr>
          <w:rtl w:val="0"/>
        </w:rPr>
      </w:r>
    </w:p>
    <w:p w:rsidR="00000000" w:rsidDel="00000000" w:rsidP="00000000" w:rsidRDefault="00000000" w:rsidRPr="00000000" w14:paraId="00000C03">
      <w:pPr>
        <w:rPr/>
      </w:pPr>
      <w:r w:rsidDel="00000000" w:rsidR="00000000" w:rsidRPr="00000000">
        <w:rPr>
          <w:rtl w:val="0"/>
        </w:rPr>
        <w:t xml:space="preserve">[KEITH laughs] </w:t>
      </w:r>
    </w:p>
    <w:p w:rsidR="00000000" w:rsidDel="00000000" w:rsidP="00000000" w:rsidRDefault="00000000" w:rsidRPr="00000000" w14:paraId="00000C04">
      <w:pPr>
        <w:rPr/>
      </w:pPr>
      <w:r w:rsidDel="00000000" w:rsidR="00000000" w:rsidRPr="00000000">
        <w:rPr>
          <w:rtl w:val="0"/>
        </w:rPr>
      </w:r>
    </w:p>
    <w:p w:rsidR="00000000" w:rsidDel="00000000" w:rsidP="00000000" w:rsidRDefault="00000000" w:rsidRPr="00000000" w14:paraId="00000C05">
      <w:pPr>
        <w:ind w:left="720" w:firstLine="0"/>
        <w:rPr/>
      </w:pPr>
      <w:r w:rsidDel="00000000" w:rsidR="00000000" w:rsidRPr="00000000">
        <w:rPr>
          <w:rtl w:val="0"/>
        </w:rPr>
        <w:t xml:space="preserve">ART (as HADRIAN): But I'm not willing to fight you. I'm not willing to-- to kill you over this book. But I'm-- But I'm done.</w:t>
      </w:r>
    </w:p>
    <w:p w:rsidR="00000000" w:rsidDel="00000000" w:rsidP="00000000" w:rsidRDefault="00000000" w:rsidRPr="00000000" w14:paraId="00000C06">
      <w:pPr>
        <w:rPr/>
      </w:pPr>
      <w:r w:rsidDel="00000000" w:rsidR="00000000" w:rsidRPr="00000000">
        <w:rPr>
          <w:rtl w:val="0"/>
        </w:rPr>
      </w:r>
    </w:p>
    <w:p w:rsidR="00000000" w:rsidDel="00000000" w:rsidP="00000000" w:rsidRDefault="00000000" w:rsidRPr="00000000" w14:paraId="00000C07">
      <w:pPr>
        <w:rPr/>
      </w:pPr>
      <w:r w:rsidDel="00000000" w:rsidR="00000000" w:rsidRPr="00000000">
        <w:rPr>
          <w:rtl w:val="0"/>
        </w:rPr>
        <w:t xml:space="preserve">ART: And I walk downstairs.</w:t>
      </w:r>
    </w:p>
    <w:p w:rsidR="00000000" w:rsidDel="00000000" w:rsidP="00000000" w:rsidRDefault="00000000" w:rsidRPr="00000000" w14:paraId="00000C08">
      <w:pPr>
        <w:rPr/>
      </w:pPr>
      <w:r w:rsidDel="00000000" w:rsidR="00000000" w:rsidRPr="00000000">
        <w:rPr>
          <w:rtl w:val="0"/>
        </w:rPr>
      </w:r>
    </w:p>
    <w:p w:rsidR="00000000" w:rsidDel="00000000" w:rsidP="00000000" w:rsidRDefault="00000000" w:rsidRPr="00000000" w14:paraId="00000C09">
      <w:pPr>
        <w:rPr/>
      </w:pPr>
      <w:r w:rsidDel="00000000" w:rsidR="00000000" w:rsidRPr="00000000">
        <w:rPr>
          <w:rtl w:val="0"/>
        </w:rPr>
        <w:t xml:space="preserve">NICK: I think Fantasmo just--</w:t>
      </w:r>
    </w:p>
    <w:p w:rsidR="00000000" w:rsidDel="00000000" w:rsidP="00000000" w:rsidRDefault="00000000" w:rsidRPr="00000000" w14:paraId="00000C0A">
      <w:pPr>
        <w:rPr/>
      </w:pPr>
      <w:r w:rsidDel="00000000" w:rsidR="00000000" w:rsidRPr="00000000">
        <w:rPr>
          <w:rtl w:val="0"/>
        </w:rPr>
      </w:r>
    </w:p>
    <w:p w:rsidR="00000000" w:rsidDel="00000000" w:rsidP="00000000" w:rsidRDefault="00000000" w:rsidRPr="00000000" w14:paraId="00000C0B">
      <w:pPr>
        <w:rPr/>
      </w:pPr>
      <w:r w:rsidDel="00000000" w:rsidR="00000000" w:rsidRPr="00000000">
        <w:rPr>
          <w:rtl w:val="0"/>
        </w:rPr>
        <w:t xml:space="preserve">ART: I'll be figuring out how much gold I can carry.</w:t>
      </w:r>
    </w:p>
    <w:p w:rsidR="00000000" w:rsidDel="00000000" w:rsidP="00000000" w:rsidRDefault="00000000" w:rsidRPr="00000000" w14:paraId="00000C0C">
      <w:pPr>
        <w:rPr/>
      </w:pPr>
      <w:r w:rsidDel="00000000" w:rsidR="00000000" w:rsidRPr="00000000">
        <w:rPr>
          <w:rtl w:val="0"/>
        </w:rPr>
      </w:r>
    </w:p>
    <w:p w:rsidR="00000000" w:rsidDel="00000000" w:rsidP="00000000" w:rsidRDefault="00000000" w:rsidRPr="00000000" w14:paraId="00000C0D">
      <w:pPr>
        <w:rPr/>
      </w:pPr>
      <w:r w:rsidDel="00000000" w:rsidR="00000000" w:rsidRPr="00000000">
        <w:rPr>
          <w:rtl w:val="0"/>
        </w:rPr>
        <w:t xml:space="preserve">NICK: Fantasmo just shrugs and says,</w:t>
      </w:r>
    </w:p>
    <w:p w:rsidR="00000000" w:rsidDel="00000000" w:rsidP="00000000" w:rsidRDefault="00000000" w:rsidRPr="00000000" w14:paraId="00000C0E">
      <w:pPr>
        <w:rPr/>
      </w:pPr>
      <w:r w:rsidDel="00000000" w:rsidR="00000000" w:rsidRPr="00000000">
        <w:rPr>
          <w:rtl w:val="0"/>
        </w:rPr>
      </w:r>
    </w:p>
    <w:p w:rsidR="00000000" w:rsidDel="00000000" w:rsidP="00000000" w:rsidRDefault="00000000" w:rsidRPr="00000000" w14:paraId="00000C0F">
      <w:pPr>
        <w:ind w:left="720" w:firstLine="0"/>
        <w:rPr/>
      </w:pPr>
      <w:r w:rsidDel="00000000" w:rsidR="00000000" w:rsidRPr="00000000">
        <w:rPr>
          <w:rtl w:val="0"/>
        </w:rPr>
        <w:t xml:space="preserve">NICK (as FANTASMO): Great. I'm done too. Let's go home.</w:t>
      </w:r>
    </w:p>
    <w:p w:rsidR="00000000" w:rsidDel="00000000" w:rsidP="00000000" w:rsidRDefault="00000000" w:rsidRPr="00000000" w14:paraId="00000C10">
      <w:pPr>
        <w:rPr/>
      </w:pPr>
      <w:r w:rsidDel="00000000" w:rsidR="00000000" w:rsidRPr="00000000">
        <w:rPr>
          <w:rtl w:val="0"/>
        </w:rPr>
      </w:r>
    </w:p>
    <w:p w:rsidR="00000000" w:rsidDel="00000000" w:rsidP="00000000" w:rsidRDefault="00000000" w:rsidRPr="00000000" w14:paraId="00000C11">
      <w:pPr>
        <w:rPr/>
      </w:pPr>
      <w:r w:rsidDel="00000000" w:rsidR="00000000" w:rsidRPr="00000000">
        <w:rPr>
          <w:rtl w:val="0"/>
        </w:rPr>
        <w:t xml:space="preserve">[KEITH laughs]</w:t>
      </w:r>
    </w:p>
    <w:p w:rsidR="00000000" w:rsidDel="00000000" w:rsidP="00000000" w:rsidRDefault="00000000" w:rsidRPr="00000000" w14:paraId="00000C12">
      <w:pPr>
        <w:rPr/>
      </w:pPr>
      <w:r w:rsidDel="00000000" w:rsidR="00000000" w:rsidRPr="00000000">
        <w:rPr>
          <w:rtl w:val="0"/>
        </w:rPr>
      </w:r>
    </w:p>
    <w:p w:rsidR="00000000" w:rsidDel="00000000" w:rsidP="00000000" w:rsidRDefault="00000000" w:rsidRPr="00000000" w14:paraId="00000C13">
      <w:pPr>
        <w:rPr/>
      </w:pPr>
      <w:r w:rsidDel="00000000" w:rsidR="00000000" w:rsidRPr="00000000">
        <w:rPr>
          <w:rtl w:val="0"/>
        </w:rPr>
        <w:t xml:space="preserve">AUSTIN: What do you do-- What do you do with the book?</w:t>
      </w:r>
    </w:p>
    <w:p w:rsidR="00000000" w:rsidDel="00000000" w:rsidP="00000000" w:rsidRDefault="00000000" w:rsidRPr="00000000" w14:paraId="00000C14">
      <w:pPr>
        <w:rPr/>
      </w:pPr>
      <w:r w:rsidDel="00000000" w:rsidR="00000000" w:rsidRPr="00000000">
        <w:rPr>
          <w:rtl w:val="0"/>
        </w:rPr>
      </w:r>
    </w:p>
    <w:p w:rsidR="00000000" w:rsidDel="00000000" w:rsidP="00000000" w:rsidRDefault="00000000" w:rsidRPr="00000000" w14:paraId="00000C15">
      <w:pPr>
        <w:rPr/>
      </w:pPr>
      <w:r w:rsidDel="00000000" w:rsidR="00000000" w:rsidRPr="00000000">
        <w:rPr>
          <w:rtl w:val="0"/>
        </w:rPr>
        <w:t xml:space="preserve">NICK: Um, how-- How much does it weigh?</w:t>
      </w:r>
    </w:p>
    <w:p w:rsidR="00000000" w:rsidDel="00000000" w:rsidP="00000000" w:rsidRDefault="00000000" w:rsidRPr="00000000" w14:paraId="00000C16">
      <w:pPr>
        <w:rPr/>
      </w:pPr>
      <w:r w:rsidDel="00000000" w:rsidR="00000000" w:rsidRPr="00000000">
        <w:rPr>
          <w:rtl w:val="0"/>
        </w:rPr>
      </w:r>
    </w:p>
    <w:p w:rsidR="00000000" w:rsidDel="00000000" w:rsidP="00000000" w:rsidRDefault="00000000" w:rsidRPr="00000000" w14:paraId="00000C17">
      <w:pPr>
        <w:rPr/>
      </w:pPr>
      <w:r w:rsidDel="00000000" w:rsidR="00000000" w:rsidRPr="00000000">
        <w:rPr>
          <w:rtl w:val="0"/>
        </w:rPr>
        <w:t xml:space="preserve">AUSTIN: It weighs 2.</w:t>
      </w:r>
    </w:p>
    <w:p w:rsidR="00000000" w:rsidDel="00000000" w:rsidP="00000000" w:rsidRDefault="00000000" w:rsidRPr="00000000" w14:paraId="00000C18">
      <w:pPr>
        <w:rPr/>
      </w:pPr>
      <w:r w:rsidDel="00000000" w:rsidR="00000000" w:rsidRPr="00000000">
        <w:rPr>
          <w:rtl w:val="0"/>
        </w:rPr>
      </w:r>
    </w:p>
    <w:p w:rsidR="00000000" w:rsidDel="00000000" w:rsidP="00000000" w:rsidRDefault="00000000" w:rsidRPr="00000000" w14:paraId="00000C19">
      <w:pPr>
        <w:rPr/>
      </w:pPr>
      <w:r w:rsidDel="00000000" w:rsidR="00000000" w:rsidRPr="00000000">
        <w:rPr>
          <w:rtl w:val="0"/>
        </w:rPr>
        <w:t xml:space="preserve">NICK: Okay.</w:t>
      </w:r>
    </w:p>
    <w:p w:rsidR="00000000" w:rsidDel="00000000" w:rsidP="00000000" w:rsidRDefault="00000000" w:rsidRPr="00000000" w14:paraId="00000C1A">
      <w:pPr>
        <w:rPr/>
      </w:pPr>
      <w:r w:rsidDel="00000000" w:rsidR="00000000" w:rsidRPr="00000000">
        <w:rPr>
          <w:rtl w:val="0"/>
        </w:rPr>
      </w:r>
    </w:p>
    <w:p w:rsidR="00000000" w:rsidDel="00000000" w:rsidP="00000000" w:rsidRDefault="00000000" w:rsidRPr="00000000" w14:paraId="00000C1B">
      <w:pPr>
        <w:rPr/>
      </w:pPr>
      <w:r w:rsidDel="00000000" w:rsidR="00000000" w:rsidRPr="00000000">
        <w:rPr>
          <w:rtl w:val="0"/>
        </w:rPr>
        <w:t xml:space="preserve">AUSTIN: It's heavy. And it's like-- And it's magically heavy. It's </w:t>
      </w:r>
      <w:r w:rsidDel="00000000" w:rsidR="00000000" w:rsidRPr="00000000">
        <w:rPr>
          <w:i w:val="1"/>
          <w:rtl w:val="0"/>
        </w:rPr>
        <w:t xml:space="preserve">dense</w:t>
      </w:r>
      <w:r w:rsidDel="00000000" w:rsidR="00000000" w:rsidRPr="00000000">
        <w:rPr>
          <w:rtl w:val="0"/>
        </w:rPr>
        <w:t xml:space="preserve">. The weight of it--</w:t>
      </w:r>
    </w:p>
    <w:p w:rsidR="00000000" w:rsidDel="00000000" w:rsidP="00000000" w:rsidRDefault="00000000" w:rsidRPr="00000000" w14:paraId="00000C1C">
      <w:pPr>
        <w:rPr/>
      </w:pPr>
      <w:r w:rsidDel="00000000" w:rsidR="00000000" w:rsidRPr="00000000">
        <w:rPr>
          <w:rtl w:val="0"/>
        </w:rPr>
      </w:r>
    </w:p>
    <w:p w:rsidR="00000000" w:rsidDel="00000000" w:rsidP="00000000" w:rsidRDefault="00000000" w:rsidRPr="00000000" w14:paraId="00000C1D">
      <w:pPr>
        <w:rPr/>
      </w:pPr>
      <w:r w:rsidDel="00000000" w:rsidR="00000000" w:rsidRPr="00000000">
        <w:rPr>
          <w:rtl w:val="0"/>
        </w:rPr>
        <w:t xml:space="preserve">KEITH: Oh, you've got your-- your butler's free.</w:t>
      </w:r>
    </w:p>
    <w:p w:rsidR="00000000" w:rsidDel="00000000" w:rsidP="00000000" w:rsidRDefault="00000000" w:rsidRPr="00000000" w14:paraId="00000C1E">
      <w:pPr>
        <w:rPr/>
      </w:pPr>
      <w:r w:rsidDel="00000000" w:rsidR="00000000" w:rsidRPr="00000000">
        <w:rPr>
          <w:rtl w:val="0"/>
        </w:rPr>
      </w:r>
    </w:p>
    <w:p w:rsidR="00000000" w:rsidDel="00000000" w:rsidP="00000000" w:rsidRDefault="00000000" w:rsidRPr="00000000" w14:paraId="00000C1F">
      <w:pPr>
        <w:rPr/>
      </w:pPr>
      <w:r w:rsidDel="00000000" w:rsidR="00000000" w:rsidRPr="00000000">
        <w:rPr>
          <w:rtl w:val="0"/>
        </w:rPr>
        <w:t xml:space="preserve">NICK: Yeah. Um, I give the-- What? </w:t>
      </w:r>
    </w:p>
    <w:p w:rsidR="00000000" w:rsidDel="00000000" w:rsidP="00000000" w:rsidRDefault="00000000" w:rsidRPr="00000000" w14:paraId="00000C20">
      <w:pPr>
        <w:rPr/>
      </w:pPr>
      <w:r w:rsidDel="00000000" w:rsidR="00000000" w:rsidRPr="00000000">
        <w:rPr>
          <w:rtl w:val="0"/>
        </w:rPr>
      </w:r>
    </w:p>
    <w:p w:rsidR="00000000" w:rsidDel="00000000" w:rsidP="00000000" w:rsidRDefault="00000000" w:rsidRPr="00000000" w14:paraId="00000C21">
      <w:pPr>
        <w:rPr/>
      </w:pPr>
      <w:r w:rsidDel="00000000" w:rsidR="00000000" w:rsidRPr="00000000">
        <w:rPr>
          <w:rtl w:val="0"/>
        </w:rPr>
        <w:t xml:space="preserve">AUSTIN: Uh-- I'm having a hard time deciding how much to give you. You know that when sunlight touched this thing, bad shit happened.</w:t>
      </w:r>
    </w:p>
    <w:p w:rsidR="00000000" w:rsidDel="00000000" w:rsidP="00000000" w:rsidRDefault="00000000" w:rsidRPr="00000000" w14:paraId="00000C22">
      <w:pPr>
        <w:rPr/>
      </w:pPr>
      <w:r w:rsidDel="00000000" w:rsidR="00000000" w:rsidRPr="00000000">
        <w:rPr>
          <w:rtl w:val="0"/>
        </w:rPr>
      </w:r>
    </w:p>
    <w:p w:rsidR="00000000" w:rsidDel="00000000" w:rsidP="00000000" w:rsidRDefault="00000000" w:rsidRPr="00000000" w14:paraId="00000C23">
      <w:pPr>
        <w:rPr/>
      </w:pPr>
      <w:r w:rsidDel="00000000" w:rsidR="00000000" w:rsidRPr="00000000">
        <w:rPr>
          <w:rtl w:val="0"/>
        </w:rPr>
        <w:t xml:space="preserve">KEITH: Oh, uh, put it in a bag.</w:t>
      </w:r>
    </w:p>
    <w:p w:rsidR="00000000" w:rsidDel="00000000" w:rsidP="00000000" w:rsidRDefault="00000000" w:rsidRPr="00000000" w14:paraId="00000C24">
      <w:pPr>
        <w:rPr/>
      </w:pPr>
      <w:r w:rsidDel="00000000" w:rsidR="00000000" w:rsidRPr="00000000">
        <w:rPr>
          <w:rtl w:val="0"/>
        </w:rPr>
      </w:r>
    </w:p>
    <w:p w:rsidR="00000000" w:rsidDel="00000000" w:rsidP="00000000" w:rsidRDefault="00000000" w:rsidRPr="00000000" w14:paraId="00000C25">
      <w:pPr>
        <w:rPr/>
      </w:pPr>
      <w:r w:rsidDel="00000000" w:rsidR="00000000" w:rsidRPr="00000000">
        <w:rPr>
          <w:rtl w:val="0"/>
        </w:rPr>
        <w:t xml:space="preserve">NICK: Okay, yeah. I--</w:t>
      </w:r>
    </w:p>
    <w:p w:rsidR="00000000" w:rsidDel="00000000" w:rsidP="00000000" w:rsidRDefault="00000000" w:rsidRPr="00000000" w14:paraId="00000C26">
      <w:pPr>
        <w:rPr/>
      </w:pPr>
      <w:r w:rsidDel="00000000" w:rsidR="00000000" w:rsidRPr="00000000">
        <w:rPr>
          <w:rtl w:val="0"/>
        </w:rPr>
      </w:r>
    </w:p>
    <w:p w:rsidR="00000000" w:rsidDel="00000000" w:rsidP="00000000" w:rsidRDefault="00000000" w:rsidRPr="00000000" w14:paraId="00000C27">
      <w:pPr>
        <w:rPr/>
      </w:pPr>
      <w:r w:rsidDel="00000000" w:rsidR="00000000" w:rsidRPr="00000000">
        <w:rPr>
          <w:rtl w:val="0"/>
        </w:rPr>
        <w:t xml:space="preserve">JACK: Put it back on the dais.</w:t>
      </w:r>
    </w:p>
    <w:p w:rsidR="00000000" w:rsidDel="00000000" w:rsidP="00000000" w:rsidRDefault="00000000" w:rsidRPr="00000000" w14:paraId="00000C28">
      <w:pPr>
        <w:rPr/>
      </w:pPr>
      <w:r w:rsidDel="00000000" w:rsidR="00000000" w:rsidRPr="00000000">
        <w:rPr>
          <w:rtl w:val="0"/>
        </w:rPr>
      </w:r>
    </w:p>
    <w:p w:rsidR="00000000" w:rsidDel="00000000" w:rsidP="00000000" w:rsidRDefault="00000000" w:rsidRPr="00000000" w14:paraId="00000C29">
      <w:pPr>
        <w:rPr/>
      </w:pPr>
      <w:r w:rsidDel="00000000" w:rsidR="00000000" w:rsidRPr="00000000">
        <w:rPr>
          <w:rtl w:val="0"/>
        </w:rPr>
        <w:t xml:space="preserve">NICK: I take all of the books out of my book sack and give the mundane books --</w:t>
      </w:r>
    </w:p>
    <w:p w:rsidR="00000000" w:rsidDel="00000000" w:rsidP="00000000" w:rsidRDefault="00000000" w:rsidRPr="00000000" w14:paraId="00000C2A">
      <w:pPr>
        <w:rPr/>
      </w:pPr>
      <w:r w:rsidDel="00000000" w:rsidR="00000000" w:rsidRPr="00000000">
        <w:rPr>
          <w:rtl w:val="0"/>
        </w:rPr>
      </w:r>
    </w:p>
    <w:p w:rsidR="00000000" w:rsidDel="00000000" w:rsidP="00000000" w:rsidRDefault="00000000" w:rsidRPr="00000000" w14:paraId="00000C2B">
      <w:pPr>
        <w:rPr/>
      </w:pPr>
      <w:r w:rsidDel="00000000" w:rsidR="00000000" w:rsidRPr="00000000">
        <w:rPr>
          <w:rtl w:val="0"/>
        </w:rPr>
        <w:t xml:space="preserve">AUSTIN: Good call. [laughs]</w:t>
      </w:r>
    </w:p>
    <w:p w:rsidR="00000000" w:rsidDel="00000000" w:rsidP="00000000" w:rsidRDefault="00000000" w:rsidRPr="00000000" w14:paraId="00000C2C">
      <w:pPr>
        <w:rPr/>
      </w:pPr>
      <w:r w:rsidDel="00000000" w:rsidR="00000000" w:rsidRPr="00000000">
        <w:rPr>
          <w:rtl w:val="0"/>
        </w:rPr>
      </w:r>
    </w:p>
    <w:p w:rsidR="00000000" w:rsidDel="00000000" w:rsidP="00000000" w:rsidRDefault="00000000" w:rsidRPr="00000000" w14:paraId="00000C2D">
      <w:pPr>
        <w:rPr/>
      </w:pPr>
      <w:r w:rsidDel="00000000" w:rsidR="00000000" w:rsidRPr="00000000">
        <w:rPr>
          <w:rtl w:val="0"/>
        </w:rPr>
        <w:t xml:space="preserve">NICK: -- to my uh-- to my servant. </w:t>
      </w:r>
    </w:p>
    <w:p w:rsidR="00000000" w:rsidDel="00000000" w:rsidP="00000000" w:rsidRDefault="00000000" w:rsidRPr="00000000" w14:paraId="00000C2E">
      <w:pPr>
        <w:rPr/>
      </w:pPr>
      <w:r w:rsidDel="00000000" w:rsidR="00000000" w:rsidRPr="00000000">
        <w:rPr>
          <w:rtl w:val="0"/>
        </w:rPr>
      </w:r>
    </w:p>
    <w:p w:rsidR="00000000" w:rsidDel="00000000" w:rsidP="00000000" w:rsidRDefault="00000000" w:rsidRPr="00000000" w14:paraId="00000C2F">
      <w:pPr>
        <w:rPr/>
      </w:pPr>
      <w:r w:rsidDel="00000000" w:rsidR="00000000" w:rsidRPr="00000000">
        <w:rPr>
          <w:rtl w:val="0"/>
        </w:rPr>
        <w:t xml:space="preserve">AUSTIN: Sounds good. </w:t>
      </w:r>
    </w:p>
    <w:p w:rsidR="00000000" w:rsidDel="00000000" w:rsidP="00000000" w:rsidRDefault="00000000" w:rsidRPr="00000000" w14:paraId="00000C30">
      <w:pPr>
        <w:rPr/>
      </w:pPr>
      <w:r w:rsidDel="00000000" w:rsidR="00000000" w:rsidRPr="00000000">
        <w:rPr>
          <w:rtl w:val="0"/>
        </w:rPr>
      </w:r>
    </w:p>
    <w:p w:rsidR="00000000" w:rsidDel="00000000" w:rsidP="00000000" w:rsidRDefault="00000000" w:rsidRPr="00000000" w14:paraId="00000C31">
      <w:pPr>
        <w:rPr/>
      </w:pPr>
      <w:r w:rsidDel="00000000" w:rsidR="00000000" w:rsidRPr="00000000">
        <w:rPr>
          <w:rtl w:val="0"/>
        </w:rPr>
        <w:t xml:space="preserve">NICK: And then I put the-- the book-- I mean, that's what I was going to do anyways.</w:t>
      </w:r>
    </w:p>
    <w:p w:rsidR="00000000" w:rsidDel="00000000" w:rsidP="00000000" w:rsidRDefault="00000000" w:rsidRPr="00000000" w14:paraId="00000C32">
      <w:pPr>
        <w:rPr/>
      </w:pPr>
      <w:r w:rsidDel="00000000" w:rsidR="00000000" w:rsidRPr="00000000">
        <w:rPr>
          <w:rtl w:val="0"/>
        </w:rPr>
      </w:r>
    </w:p>
    <w:p w:rsidR="00000000" w:rsidDel="00000000" w:rsidP="00000000" w:rsidRDefault="00000000" w:rsidRPr="00000000" w14:paraId="00000C33">
      <w:pPr>
        <w:rPr/>
      </w:pPr>
      <w:r w:rsidDel="00000000" w:rsidR="00000000" w:rsidRPr="00000000">
        <w:rPr>
          <w:rtl w:val="0"/>
        </w:rPr>
        <w:t xml:space="preserve">AUSTIN: Alright, that works. Okay. Just wanted to make sure that I wouldn't have to extend this further.</w:t>
      </w:r>
    </w:p>
    <w:p w:rsidR="00000000" w:rsidDel="00000000" w:rsidP="00000000" w:rsidRDefault="00000000" w:rsidRPr="00000000" w14:paraId="00000C34">
      <w:pPr>
        <w:rPr/>
      </w:pPr>
      <w:r w:rsidDel="00000000" w:rsidR="00000000" w:rsidRPr="00000000">
        <w:rPr>
          <w:rtl w:val="0"/>
        </w:rPr>
      </w:r>
    </w:p>
    <w:p w:rsidR="00000000" w:rsidDel="00000000" w:rsidP="00000000" w:rsidRDefault="00000000" w:rsidRPr="00000000" w14:paraId="00000C35">
      <w:pPr>
        <w:rPr/>
      </w:pPr>
      <w:r w:rsidDel="00000000" w:rsidR="00000000" w:rsidRPr="00000000">
        <w:rPr>
          <w:rtl w:val="0"/>
        </w:rPr>
        <w:t xml:space="preserve">NICK: Yeah. No, I--</w:t>
      </w:r>
    </w:p>
    <w:p w:rsidR="00000000" w:rsidDel="00000000" w:rsidP="00000000" w:rsidRDefault="00000000" w:rsidRPr="00000000" w14:paraId="00000C36">
      <w:pPr>
        <w:rPr/>
      </w:pPr>
      <w:r w:rsidDel="00000000" w:rsidR="00000000" w:rsidRPr="00000000">
        <w:rPr>
          <w:rtl w:val="0"/>
        </w:rPr>
      </w:r>
    </w:p>
    <w:p w:rsidR="00000000" w:rsidDel="00000000" w:rsidP="00000000" w:rsidRDefault="00000000" w:rsidRPr="00000000" w14:paraId="00000C37">
      <w:pPr>
        <w:rPr/>
      </w:pPr>
      <w:r w:rsidDel="00000000" w:rsidR="00000000" w:rsidRPr="00000000">
        <w:rPr>
          <w:rtl w:val="0"/>
        </w:rPr>
        <w:t xml:space="preserve">ALI: [laughing] I...</w:t>
      </w:r>
    </w:p>
    <w:p w:rsidR="00000000" w:rsidDel="00000000" w:rsidP="00000000" w:rsidRDefault="00000000" w:rsidRPr="00000000" w14:paraId="00000C38">
      <w:pPr>
        <w:rPr/>
      </w:pPr>
      <w:r w:rsidDel="00000000" w:rsidR="00000000" w:rsidRPr="00000000">
        <w:rPr>
          <w:rtl w:val="0"/>
        </w:rPr>
      </w:r>
    </w:p>
    <w:p w:rsidR="00000000" w:rsidDel="00000000" w:rsidP="00000000" w:rsidRDefault="00000000" w:rsidRPr="00000000" w14:paraId="00000C39">
      <w:pPr>
        <w:rPr/>
      </w:pPr>
      <w:r w:rsidDel="00000000" w:rsidR="00000000" w:rsidRPr="00000000">
        <w:rPr>
          <w:rtl w:val="0"/>
        </w:rPr>
        <w:t xml:space="preserve">AUSTIN: Be honest. Okay.</w:t>
      </w:r>
    </w:p>
    <w:p w:rsidR="00000000" w:rsidDel="00000000" w:rsidP="00000000" w:rsidRDefault="00000000" w:rsidRPr="00000000" w14:paraId="00000C3A">
      <w:pPr>
        <w:rPr/>
      </w:pPr>
      <w:r w:rsidDel="00000000" w:rsidR="00000000" w:rsidRPr="00000000">
        <w:rPr>
          <w:rtl w:val="0"/>
        </w:rPr>
      </w:r>
    </w:p>
    <w:p w:rsidR="00000000" w:rsidDel="00000000" w:rsidP="00000000" w:rsidRDefault="00000000" w:rsidRPr="00000000" w14:paraId="00000C3B">
      <w:pPr>
        <w:rPr/>
      </w:pPr>
      <w:r w:rsidDel="00000000" w:rsidR="00000000" w:rsidRPr="00000000">
        <w:rPr>
          <w:rtl w:val="0"/>
        </w:rPr>
        <w:t xml:space="preserve">ALI: Um, I will say that I kind of glare at Fantasmo and put my sword away and then follow as closely behind Hadrian as I can.</w:t>
      </w:r>
    </w:p>
    <w:p w:rsidR="00000000" w:rsidDel="00000000" w:rsidP="00000000" w:rsidRDefault="00000000" w:rsidRPr="00000000" w14:paraId="00000C3C">
      <w:pPr>
        <w:rPr/>
      </w:pPr>
      <w:r w:rsidDel="00000000" w:rsidR="00000000" w:rsidRPr="00000000">
        <w:rPr>
          <w:rtl w:val="0"/>
        </w:rPr>
      </w:r>
    </w:p>
    <w:p w:rsidR="00000000" w:rsidDel="00000000" w:rsidP="00000000" w:rsidRDefault="00000000" w:rsidRPr="00000000" w14:paraId="00000C3D">
      <w:pPr>
        <w:rPr/>
      </w:pPr>
      <w:r w:rsidDel="00000000" w:rsidR="00000000" w:rsidRPr="00000000">
        <w:rPr>
          <w:rtl w:val="0"/>
        </w:rPr>
        <w:t xml:space="preserve">AUSTIN: Okay.</w:t>
      </w:r>
    </w:p>
    <w:p w:rsidR="00000000" w:rsidDel="00000000" w:rsidP="00000000" w:rsidRDefault="00000000" w:rsidRPr="00000000" w14:paraId="00000C3E">
      <w:pPr>
        <w:rPr/>
      </w:pPr>
      <w:r w:rsidDel="00000000" w:rsidR="00000000" w:rsidRPr="00000000">
        <w:rPr>
          <w:rtl w:val="0"/>
        </w:rPr>
      </w:r>
    </w:p>
    <w:p w:rsidR="00000000" w:rsidDel="00000000" w:rsidP="00000000" w:rsidRDefault="00000000" w:rsidRPr="00000000" w14:paraId="00000C3F">
      <w:pPr>
        <w:rPr/>
      </w:pPr>
      <w:r w:rsidDel="00000000" w:rsidR="00000000" w:rsidRPr="00000000">
        <w:rPr>
          <w:rtl w:val="0"/>
        </w:rPr>
        <w:t xml:space="preserve">NICK: And then, on the way out of the room. So Hadrian goes down first. Fantasmo shrugs, puts the book in his bag and follows him right away. On the way past Hella, um, Fantasmo just says,</w:t>
      </w:r>
    </w:p>
    <w:p w:rsidR="00000000" w:rsidDel="00000000" w:rsidP="00000000" w:rsidRDefault="00000000" w:rsidRPr="00000000" w14:paraId="00000C40">
      <w:pPr>
        <w:rPr/>
      </w:pPr>
      <w:r w:rsidDel="00000000" w:rsidR="00000000" w:rsidRPr="00000000">
        <w:rPr>
          <w:rtl w:val="0"/>
        </w:rPr>
      </w:r>
    </w:p>
    <w:p w:rsidR="00000000" w:rsidDel="00000000" w:rsidP="00000000" w:rsidRDefault="00000000" w:rsidRPr="00000000" w14:paraId="00000C41">
      <w:pPr>
        <w:ind w:left="720" w:firstLine="0"/>
        <w:rPr/>
      </w:pPr>
      <w:r w:rsidDel="00000000" w:rsidR="00000000" w:rsidRPr="00000000">
        <w:rPr>
          <w:rtl w:val="0"/>
        </w:rPr>
        <w:t xml:space="preserve">NICK (as FANTASMO): We will have words later.</w:t>
      </w:r>
    </w:p>
    <w:p w:rsidR="00000000" w:rsidDel="00000000" w:rsidP="00000000" w:rsidRDefault="00000000" w:rsidRPr="00000000" w14:paraId="00000C42">
      <w:pPr>
        <w:rPr/>
      </w:pPr>
      <w:r w:rsidDel="00000000" w:rsidR="00000000" w:rsidRPr="00000000">
        <w:rPr>
          <w:rtl w:val="0"/>
        </w:rPr>
      </w:r>
    </w:p>
    <w:p w:rsidR="00000000" w:rsidDel="00000000" w:rsidP="00000000" w:rsidRDefault="00000000" w:rsidRPr="00000000" w14:paraId="00000C43">
      <w:pPr>
        <w:ind w:left="720" w:firstLine="0"/>
        <w:rPr/>
      </w:pPr>
      <w:r w:rsidDel="00000000" w:rsidR="00000000" w:rsidRPr="00000000">
        <w:rPr>
          <w:rtl w:val="0"/>
        </w:rPr>
        <w:t xml:space="preserve">ALI (as HELLA): Whatever.</w:t>
      </w:r>
    </w:p>
    <w:p w:rsidR="00000000" w:rsidDel="00000000" w:rsidP="00000000" w:rsidRDefault="00000000" w:rsidRPr="00000000" w14:paraId="00000C44">
      <w:pPr>
        <w:rPr/>
      </w:pPr>
      <w:r w:rsidDel="00000000" w:rsidR="00000000" w:rsidRPr="00000000">
        <w:rPr>
          <w:rtl w:val="0"/>
        </w:rPr>
      </w:r>
    </w:p>
    <w:p w:rsidR="00000000" w:rsidDel="00000000" w:rsidP="00000000" w:rsidRDefault="00000000" w:rsidRPr="00000000" w14:paraId="00000C45">
      <w:pPr>
        <w:rPr/>
      </w:pPr>
      <w:r w:rsidDel="00000000" w:rsidR="00000000" w:rsidRPr="00000000">
        <w:rPr>
          <w:rtl w:val="0"/>
        </w:rPr>
        <w:t xml:space="preserve">AUSTIN: Mhm.</w:t>
      </w:r>
    </w:p>
    <w:p w:rsidR="00000000" w:rsidDel="00000000" w:rsidP="00000000" w:rsidRDefault="00000000" w:rsidRPr="00000000" w14:paraId="00000C46">
      <w:pPr>
        <w:rPr/>
      </w:pPr>
      <w:r w:rsidDel="00000000" w:rsidR="00000000" w:rsidRPr="00000000">
        <w:rPr>
          <w:rtl w:val="0"/>
        </w:rPr>
      </w:r>
    </w:p>
    <w:p w:rsidR="00000000" w:rsidDel="00000000" w:rsidP="00000000" w:rsidRDefault="00000000" w:rsidRPr="00000000" w14:paraId="00000C47">
      <w:pPr>
        <w:rPr/>
      </w:pPr>
      <w:r w:rsidDel="00000000" w:rsidR="00000000" w:rsidRPr="00000000">
        <w:rPr>
          <w:rtl w:val="0"/>
        </w:rPr>
        <w:t xml:space="preserve">[ART laughs]</w:t>
      </w:r>
    </w:p>
    <w:p w:rsidR="00000000" w:rsidDel="00000000" w:rsidP="00000000" w:rsidRDefault="00000000" w:rsidRPr="00000000" w14:paraId="00000C48">
      <w:pPr>
        <w:rPr/>
      </w:pPr>
      <w:r w:rsidDel="00000000" w:rsidR="00000000" w:rsidRPr="00000000">
        <w:rPr>
          <w:rtl w:val="0"/>
        </w:rPr>
      </w:r>
    </w:p>
    <w:p w:rsidR="00000000" w:rsidDel="00000000" w:rsidP="00000000" w:rsidRDefault="00000000" w:rsidRPr="00000000" w14:paraId="00000C49">
      <w:pPr>
        <w:rPr/>
      </w:pPr>
      <w:r w:rsidDel="00000000" w:rsidR="00000000" w:rsidRPr="00000000">
        <w:rPr>
          <w:rtl w:val="0"/>
        </w:rPr>
        <w:t xml:space="preserve">KEITH: I wanna land on-- I wanna land on Hadrian's shoulder.</w:t>
      </w:r>
    </w:p>
    <w:p w:rsidR="00000000" w:rsidDel="00000000" w:rsidP="00000000" w:rsidRDefault="00000000" w:rsidRPr="00000000" w14:paraId="00000C4A">
      <w:pPr>
        <w:rPr/>
      </w:pPr>
      <w:r w:rsidDel="00000000" w:rsidR="00000000" w:rsidRPr="00000000">
        <w:rPr>
          <w:rtl w:val="0"/>
        </w:rPr>
      </w:r>
    </w:p>
    <w:p w:rsidR="00000000" w:rsidDel="00000000" w:rsidP="00000000" w:rsidRDefault="00000000" w:rsidRPr="00000000" w14:paraId="00000C4B">
      <w:pPr>
        <w:ind w:left="720" w:firstLine="0"/>
        <w:rPr/>
      </w:pPr>
      <w:r w:rsidDel="00000000" w:rsidR="00000000" w:rsidRPr="00000000">
        <w:rPr>
          <w:rtl w:val="0"/>
        </w:rPr>
        <w:t xml:space="preserve">JACK (as LEM): I uh…</w:t>
      </w:r>
    </w:p>
    <w:p w:rsidR="00000000" w:rsidDel="00000000" w:rsidP="00000000" w:rsidRDefault="00000000" w:rsidRPr="00000000" w14:paraId="00000C4C">
      <w:pPr>
        <w:rPr/>
      </w:pPr>
      <w:r w:rsidDel="00000000" w:rsidR="00000000" w:rsidRPr="00000000">
        <w:rPr>
          <w:rtl w:val="0"/>
        </w:rPr>
      </w:r>
    </w:p>
    <w:p w:rsidR="00000000" w:rsidDel="00000000" w:rsidP="00000000" w:rsidRDefault="00000000" w:rsidRPr="00000000" w14:paraId="00000C4D">
      <w:pPr>
        <w:rPr/>
      </w:pPr>
      <w:r w:rsidDel="00000000" w:rsidR="00000000" w:rsidRPr="00000000">
        <w:rPr>
          <w:rtl w:val="0"/>
        </w:rPr>
        <w:t xml:space="preserve">AUSTIN: Defy Danger-- No, you don't have to.</w:t>
      </w:r>
    </w:p>
    <w:p w:rsidR="00000000" w:rsidDel="00000000" w:rsidP="00000000" w:rsidRDefault="00000000" w:rsidRPr="00000000" w14:paraId="00000C4E">
      <w:pPr>
        <w:rPr/>
      </w:pPr>
      <w:r w:rsidDel="00000000" w:rsidR="00000000" w:rsidRPr="00000000">
        <w:rPr>
          <w:rtl w:val="0"/>
        </w:rPr>
      </w:r>
    </w:p>
    <w:p w:rsidR="00000000" w:rsidDel="00000000" w:rsidP="00000000" w:rsidRDefault="00000000" w:rsidRPr="00000000" w14:paraId="00000C4F">
      <w:pPr>
        <w:rPr/>
      </w:pPr>
      <w:r w:rsidDel="00000000" w:rsidR="00000000" w:rsidRPr="00000000">
        <w:rPr>
          <w:rtl w:val="0"/>
        </w:rPr>
        <w:t xml:space="preserve">[KEITH and ALI laugh]</w:t>
      </w:r>
    </w:p>
    <w:p w:rsidR="00000000" w:rsidDel="00000000" w:rsidP="00000000" w:rsidRDefault="00000000" w:rsidRPr="00000000" w14:paraId="00000C50">
      <w:pPr>
        <w:rPr/>
      </w:pPr>
      <w:r w:rsidDel="00000000" w:rsidR="00000000" w:rsidRPr="00000000">
        <w:rPr>
          <w:rtl w:val="0"/>
        </w:rPr>
      </w:r>
    </w:p>
    <w:p w:rsidR="00000000" w:rsidDel="00000000" w:rsidP="00000000" w:rsidRDefault="00000000" w:rsidRPr="00000000" w14:paraId="00000C51">
      <w:pPr>
        <w:ind w:left="720" w:firstLine="0"/>
        <w:rPr/>
      </w:pPr>
      <w:r w:rsidDel="00000000" w:rsidR="00000000" w:rsidRPr="00000000">
        <w:rPr>
          <w:rtl w:val="0"/>
        </w:rPr>
        <w:t xml:space="preserve">JACK (as LEM): I would also like to register my uh... my discontent with the fact that this goddamn book is not in the right pattern on that dais. That's not where the book should be.</w:t>
      </w:r>
    </w:p>
    <w:p w:rsidR="00000000" w:rsidDel="00000000" w:rsidP="00000000" w:rsidRDefault="00000000" w:rsidRPr="00000000" w14:paraId="00000C52">
      <w:pPr>
        <w:rPr/>
      </w:pPr>
      <w:r w:rsidDel="00000000" w:rsidR="00000000" w:rsidRPr="00000000">
        <w:rPr>
          <w:rtl w:val="0"/>
        </w:rPr>
      </w:r>
    </w:p>
    <w:p w:rsidR="00000000" w:rsidDel="00000000" w:rsidP="00000000" w:rsidRDefault="00000000" w:rsidRPr="00000000" w14:paraId="00000C53">
      <w:pPr>
        <w:rPr/>
      </w:pPr>
      <w:r w:rsidDel="00000000" w:rsidR="00000000" w:rsidRPr="00000000">
        <w:rPr>
          <w:rtl w:val="0"/>
        </w:rPr>
        <w:t xml:space="preserve">AUSTIN: Okay. That's fine.</w:t>
      </w:r>
    </w:p>
    <w:p w:rsidR="00000000" w:rsidDel="00000000" w:rsidP="00000000" w:rsidRDefault="00000000" w:rsidRPr="00000000" w14:paraId="00000C54">
      <w:pPr>
        <w:rPr/>
      </w:pPr>
      <w:r w:rsidDel="00000000" w:rsidR="00000000" w:rsidRPr="00000000">
        <w:rPr>
          <w:rtl w:val="0"/>
        </w:rPr>
      </w:r>
    </w:p>
    <w:p w:rsidR="00000000" w:rsidDel="00000000" w:rsidP="00000000" w:rsidRDefault="00000000" w:rsidRPr="00000000" w14:paraId="00000C55">
      <w:pPr>
        <w:ind w:left="720" w:firstLine="0"/>
        <w:rPr/>
      </w:pPr>
      <w:r w:rsidDel="00000000" w:rsidR="00000000" w:rsidRPr="00000000">
        <w:rPr>
          <w:rtl w:val="0"/>
        </w:rPr>
        <w:t xml:space="preserve">JACK (as LEM): Um, it should not be in the inventory of some wizard. So I go marching off downstairs as well.</w:t>
      </w:r>
    </w:p>
    <w:p w:rsidR="00000000" w:rsidDel="00000000" w:rsidP="00000000" w:rsidRDefault="00000000" w:rsidRPr="00000000" w14:paraId="00000C56">
      <w:pPr>
        <w:rPr/>
      </w:pPr>
      <w:r w:rsidDel="00000000" w:rsidR="00000000" w:rsidRPr="00000000">
        <w:rPr>
          <w:rtl w:val="0"/>
        </w:rPr>
      </w:r>
    </w:p>
    <w:p w:rsidR="00000000" w:rsidDel="00000000" w:rsidP="00000000" w:rsidRDefault="00000000" w:rsidRPr="00000000" w14:paraId="00000C57">
      <w:pPr>
        <w:rPr/>
      </w:pPr>
      <w:r w:rsidDel="00000000" w:rsidR="00000000" w:rsidRPr="00000000">
        <w:rPr>
          <w:rtl w:val="0"/>
        </w:rPr>
        <w:t xml:space="preserve">AUSTIN: Okay. Uh, you guys can...</w:t>
      </w:r>
    </w:p>
    <w:p w:rsidR="00000000" w:rsidDel="00000000" w:rsidP="00000000" w:rsidRDefault="00000000" w:rsidRPr="00000000" w14:paraId="00000C58">
      <w:pPr>
        <w:rPr/>
      </w:pPr>
      <w:r w:rsidDel="00000000" w:rsidR="00000000" w:rsidRPr="00000000">
        <w:rPr>
          <w:rtl w:val="0"/>
        </w:rPr>
      </w:r>
    </w:p>
    <w:p w:rsidR="00000000" w:rsidDel="00000000" w:rsidP="00000000" w:rsidRDefault="00000000" w:rsidRPr="00000000" w14:paraId="00000C59">
      <w:pPr>
        <w:rPr/>
      </w:pPr>
      <w:r w:rsidDel="00000000" w:rsidR="00000000" w:rsidRPr="00000000">
        <w:rPr>
          <w:rtl w:val="0"/>
        </w:rPr>
        <w:t xml:space="preserve">ALI: Everyone's so mad at each other.</w:t>
      </w:r>
    </w:p>
    <w:p w:rsidR="00000000" w:rsidDel="00000000" w:rsidP="00000000" w:rsidRDefault="00000000" w:rsidRPr="00000000" w14:paraId="00000C5A">
      <w:pPr>
        <w:rPr/>
      </w:pPr>
      <w:r w:rsidDel="00000000" w:rsidR="00000000" w:rsidRPr="00000000">
        <w:rPr>
          <w:rtl w:val="0"/>
        </w:rPr>
      </w:r>
    </w:p>
    <w:p w:rsidR="00000000" w:rsidDel="00000000" w:rsidP="00000000" w:rsidRDefault="00000000" w:rsidRPr="00000000" w14:paraId="00000C5B">
      <w:pPr>
        <w:rPr/>
      </w:pPr>
      <w:r w:rsidDel="00000000" w:rsidR="00000000" w:rsidRPr="00000000">
        <w:rPr>
          <w:rtl w:val="0"/>
        </w:rPr>
        <w:t xml:space="preserve">NICK: Does Fantasmo hear him say "some wizard?"</w:t>
      </w:r>
    </w:p>
    <w:p w:rsidR="00000000" w:rsidDel="00000000" w:rsidP="00000000" w:rsidRDefault="00000000" w:rsidRPr="00000000" w14:paraId="00000C5C">
      <w:pPr>
        <w:rPr/>
      </w:pPr>
      <w:r w:rsidDel="00000000" w:rsidR="00000000" w:rsidRPr="00000000">
        <w:rPr>
          <w:rtl w:val="0"/>
        </w:rPr>
      </w:r>
    </w:p>
    <w:p w:rsidR="00000000" w:rsidDel="00000000" w:rsidP="00000000" w:rsidRDefault="00000000" w:rsidRPr="00000000" w14:paraId="00000C5D">
      <w:pPr>
        <w:rPr/>
      </w:pPr>
      <w:r w:rsidDel="00000000" w:rsidR="00000000" w:rsidRPr="00000000">
        <w:rPr>
          <w:rtl w:val="0"/>
        </w:rPr>
        <w:t xml:space="preserve">JACK: Yes, he super does.</w:t>
      </w:r>
    </w:p>
    <w:p w:rsidR="00000000" w:rsidDel="00000000" w:rsidP="00000000" w:rsidRDefault="00000000" w:rsidRPr="00000000" w14:paraId="00000C5E">
      <w:pPr>
        <w:rPr/>
      </w:pPr>
      <w:r w:rsidDel="00000000" w:rsidR="00000000" w:rsidRPr="00000000">
        <w:rPr>
          <w:rtl w:val="0"/>
        </w:rPr>
      </w:r>
    </w:p>
    <w:p w:rsidR="00000000" w:rsidDel="00000000" w:rsidP="00000000" w:rsidRDefault="00000000" w:rsidRPr="00000000" w14:paraId="00000C5F">
      <w:pPr>
        <w:rPr/>
      </w:pPr>
      <w:r w:rsidDel="00000000" w:rsidR="00000000" w:rsidRPr="00000000">
        <w:rPr>
          <w:rtl w:val="0"/>
        </w:rPr>
        <w:t xml:space="preserve">AUSTIN: [laughs] Alright, uh...</w:t>
      </w:r>
    </w:p>
    <w:p w:rsidR="00000000" w:rsidDel="00000000" w:rsidP="00000000" w:rsidRDefault="00000000" w:rsidRPr="00000000" w14:paraId="00000C60">
      <w:pPr>
        <w:rPr/>
      </w:pPr>
      <w:r w:rsidDel="00000000" w:rsidR="00000000" w:rsidRPr="00000000">
        <w:rPr>
          <w:rtl w:val="0"/>
        </w:rPr>
      </w:r>
    </w:p>
    <w:p w:rsidR="00000000" w:rsidDel="00000000" w:rsidP="00000000" w:rsidRDefault="00000000" w:rsidRPr="00000000" w14:paraId="00000C61">
      <w:pPr>
        <w:rPr/>
      </w:pPr>
      <w:r w:rsidDel="00000000" w:rsidR="00000000" w:rsidRPr="00000000">
        <w:rPr>
          <w:rtl w:val="0"/>
        </w:rPr>
        <w:t xml:space="preserve">NICK: You hear Fantasmo bellow from the stairwell,</w:t>
      </w:r>
    </w:p>
    <w:p w:rsidR="00000000" w:rsidDel="00000000" w:rsidP="00000000" w:rsidRDefault="00000000" w:rsidRPr="00000000" w14:paraId="00000C62">
      <w:pPr>
        <w:rPr/>
      </w:pPr>
      <w:r w:rsidDel="00000000" w:rsidR="00000000" w:rsidRPr="00000000">
        <w:rPr>
          <w:rtl w:val="0"/>
        </w:rPr>
      </w:r>
    </w:p>
    <w:p w:rsidR="00000000" w:rsidDel="00000000" w:rsidP="00000000" w:rsidRDefault="00000000" w:rsidRPr="00000000" w14:paraId="00000C63">
      <w:pPr>
        <w:ind w:left="720" w:firstLine="0"/>
        <w:rPr/>
      </w:pPr>
      <w:r w:rsidDel="00000000" w:rsidR="00000000" w:rsidRPr="00000000">
        <w:rPr>
          <w:rtl w:val="0"/>
        </w:rPr>
        <w:t xml:space="preserve">NICK (as FANTASMO): [muffled yelling] I am not just some wizard. I am the Great Fantasmo!</w:t>
      </w:r>
    </w:p>
    <w:p w:rsidR="00000000" w:rsidDel="00000000" w:rsidP="00000000" w:rsidRDefault="00000000" w:rsidRPr="00000000" w14:paraId="00000C64">
      <w:pPr>
        <w:rPr/>
      </w:pPr>
      <w:r w:rsidDel="00000000" w:rsidR="00000000" w:rsidRPr="00000000">
        <w:rPr>
          <w:rtl w:val="0"/>
        </w:rPr>
      </w:r>
    </w:p>
    <w:p w:rsidR="00000000" w:rsidDel="00000000" w:rsidP="00000000" w:rsidRDefault="00000000" w:rsidRPr="00000000" w14:paraId="00000C65">
      <w:pPr>
        <w:rPr/>
      </w:pPr>
      <w:r w:rsidDel="00000000" w:rsidR="00000000" w:rsidRPr="00000000">
        <w:rPr>
          <w:rtl w:val="0"/>
        </w:rPr>
        <w:t xml:space="preserve">JACK: Ah, god wizards.</w:t>
      </w:r>
    </w:p>
    <w:p w:rsidR="00000000" w:rsidDel="00000000" w:rsidP="00000000" w:rsidRDefault="00000000" w:rsidRPr="00000000" w14:paraId="00000C66">
      <w:pPr>
        <w:rPr/>
      </w:pPr>
      <w:r w:rsidDel="00000000" w:rsidR="00000000" w:rsidRPr="00000000">
        <w:rPr>
          <w:rtl w:val="0"/>
        </w:rPr>
      </w:r>
    </w:p>
    <w:p w:rsidR="00000000" w:rsidDel="00000000" w:rsidP="00000000" w:rsidRDefault="00000000" w:rsidRPr="00000000" w14:paraId="00000C67">
      <w:pPr>
        <w:rPr/>
      </w:pPr>
      <w:r w:rsidDel="00000000" w:rsidR="00000000" w:rsidRPr="00000000">
        <w:rPr>
          <w:rtl w:val="0"/>
        </w:rPr>
        <w:t xml:space="preserve">AUSTIN: Wizards man.</w:t>
      </w:r>
    </w:p>
    <w:p w:rsidR="00000000" w:rsidDel="00000000" w:rsidP="00000000" w:rsidRDefault="00000000" w:rsidRPr="00000000" w14:paraId="00000C68">
      <w:pPr>
        <w:rPr/>
      </w:pPr>
      <w:r w:rsidDel="00000000" w:rsidR="00000000" w:rsidRPr="00000000">
        <w:rPr>
          <w:rtl w:val="0"/>
        </w:rPr>
      </w:r>
    </w:p>
    <w:p w:rsidR="00000000" w:rsidDel="00000000" w:rsidP="00000000" w:rsidRDefault="00000000" w:rsidRPr="00000000" w14:paraId="00000C69">
      <w:pPr>
        <w:rPr/>
      </w:pPr>
      <w:r w:rsidDel="00000000" w:rsidR="00000000" w:rsidRPr="00000000">
        <w:rPr>
          <w:rtl w:val="0"/>
        </w:rPr>
        <w:t xml:space="preserve">ALI: Oh my god this is going to be such a tough boat ride home. [laughs]</w:t>
      </w:r>
    </w:p>
    <w:p w:rsidR="00000000" w:rsidDel="00000000" w:rsidP="00000000" w:rsidRDefault="00000000" w:rsidRPr="00000000" w14:paraId="00000C6A">
      <w:pPr>
        <w:rPr/>
      </w:pPr>
      <w:r w:rsidDel="00000000" w:rsidR="00000000" w:rsidRPr="00000000">
        <w:rPr>
          <w:rtl w:val="0"/>
        </w:rPr>
      </w:r>
    </w:p>
    <w:p w:rsidR="00000000" w:rsidDel="00000000" w:rsidP="00000000" w:rsidRDefault="00000000" w:rsidRPr="00000000" w14:paraId="00000C6B">
      <w:pPr>
        <w:rPr/>
      </w:pPr>
      <w:r w:rsidDel="00000000" w:rsidR="00000000" w:rsidRPr="00000000">
        <w:rPr>
          <w:rtl w:val="0"/>
        </w:rPr>
        <w:t xml:space="preserve">AUSTIN: Alight, so... Yeah, it is gonna be a tough boat ride home. Um, I'm just going to give you the amount of gold-- the amount of coin that you guys can carry safely, is that fair? As in you figure out--</w:t>
      </w:r>
    </w:p>
    <w:p w:rsidR="00000000" w:rsidDel="00000000" w:rsidP="00000000" w:rsidRDefault="00000000" w:rsidRPr="00000000" w14:paraId="00000C6C">
      <w:pPr>
        <w:rPr/>
      </w:pPr>
      <w:r w:rsidDel="00000000" w:rsidR="00000000" w:rsidRPr="00000000">
        <w:rPr>
          <w:rtl w:val="0"/>
        </w:rPr>
      </w:r>
    </w:p>
    <w:p w:rsidR="00000000" w:rsidDel="00000000" w:rsidP="00000000" w:rsidRDefault="00000000" w:rsidRPr="00000000" w14:paraId="00000C6D">
      <w:pPr>
        <w:rPr/>
      </w:pPr>
      <w:r w:rsidDel="00000000" w:rsidR="00000000" w:rsidRPr="00000000">
        <w:rPr>
          <w:rtl w:val="0"/>
        </w:rPr>
        <w:t xml:space="preserve">JACK: Okay.</w:t>
      </w:r>
    </w:p>
    <w:p w:rsidR="00000000" w:rsidDel="00000000" w:rsidP="00000000" w:rsidRDefault="00000000" w:rsidRPr="00000000" w14:paraId="00000C6E">
      <w:pPr>
        <w:rPr/>
      </w:pPr>
      <w:r w:rsidDel="00000000" w:rsidR="00000000" w:rsidRPr="00000000">
        <w:rPr>
          <w:rtl w:val="0"/>
        </w:rPr>
      </w:r>
    </w:p>
    <w:p w:rsidR="00000000" w:rsidDel="00000000" w:rsidP="00000000" w:rsidRDefault="00000000" w:rsidRPr="00000000" w14:paraId="00000C6F">
      <w:pPr>
        <w:rPr/>
      </w:pPr>
      <w:r w:rsidDel="00000000" w:rsidR="00000000" w:rsidRPr="00000000">
        <w:rPr>
          <w:rtl w:val="0"/>
        </w:rPr>
        <w:t xml:space="preserve">KEITH: Yeah.</w:t>
      </w:r>
    </w:p>
    <w:p w:rsidR="00000000" w:rsidDel="00000000" w:rsidP="00000000" w:rsidRDefault="00000000" w:rsidRPr="00000000" w14:paraId="00000C70">
      <w:pPr>
        <w:rPr/>
      </w:pPr>
      <w:r w:rsidDel="00000000" w:rsidR="00000000" w:rsidRPr="00000000">
        <w:rPr>
          <w:rtl w:val="0"/>
        </w:rPr>
      </w:r>
    </w:p>
    <w:p w:rsidR="00000000" w:rsidDel="00000000" w:rsidP="00000000" w:rsidRDefault="00000000" w:rsidRPr="00000000" w14:paraId="00000C71">
      <w:pPr>
        <w:rPr/>
      </w:pPr>
      <w:r w:rsidDel="00000000" w:rsidR="00000000" w:rsidRPr="00000000">
        <w:rPr>
          <w:rtl w:val="0"/>
        </w:rPr>
        <w:t xml:space="preserve">AUSTIN: You're gonna be able to bring it back.</w:t>
      </w:r>
    </w:p>
    <w:p w:rsidR="00000000" w:rsidDel="00000000" w:rsidP="00000000" w:rsidRDefault="00000000" w:rsidRPr="00000000" w14:paraId="00000C72">
      <w:pPr>
        <w:rPr/>
      </w:pPr>
      <w:r w:rsidDel="00000000" w:rsidR="00000000" w:rsidRPr="00000000">
        <w:rPr>
          <w:rtl w:val="0"/>
        </w:rPr>
      </w:r>
    </w:p>
    <w:p w:rsidR="00000000" w:rsidDel="00000000" w:rsidP="00000000" w:rsidRDefault="00000000" w:rsidRPr="00000000" w14:paraId="00000C73">
      <w:pPr>
        <w:rPr/>
      </w:pPr>
      <w:r w:rsidDel="00000000" w:rsidR="00000000" w:rsidRPr="00000000">
        <w:rPr>
          <w:rtl w:val="0"/>
        </w:rPr>
        <w:t xml:space="preserve">JACK: With all our weight stuff.</w:t>
      </w:r>
    </w:p>
    <w:p w:rsidR="00000000" w:rsidDel="00000000" w:rsidP="00000000" w:rsidRDefault="00000000" w:rsidRPr="00000000" w14:paraId="00000C74">
      <w:pPr>
        <w:rPr/>
      </w:pPr>
      <w:r w:rsidDel="00000000" w:rsidR="00000000" w:rsidRPr="00000000">
        <w:rPr>
          <w:rtl w:val="0"/>
        </w:rPr>
      </w:r>
    </w:p>
    <w:p w:rsidR="00000000" w:rsidDel="00000000" w:rsidP="00000000" w:rsidRDefault="00000000" w:rsidRPr="00000000" w14:paraId="00000C75">
      <w:pPr>
        <w:rPr/>
      </w:pPr>
      <w:r w:rsidDel="00000000" w:rsidR="00000000" w:rsidRPr="00000000">
        <w:rPr>
          <w:rtl w:val="0"/>
        </w:rPr>
        <w:t xml:space="preserve">AUSTIN: Yeah. You're gonna be able to bring it back on this boat fine.</w:t>
      </w:r>
    </w:p>
    <w:p w:rsidR="00000000" w:rsidDel="00000000" w:rsidP="00000000" w:rsidRDefault="00000000" w:rsidRPr="00000000" w14:paraId="00000C76">
      <w:pPr>
        <w:rPr/>
      </w:pPr>
      <w:r w:rsidDel="00000000" w:rsidR="00000000" w:rsidRPr="00000000">
        <w:rPr>
          <w:rtl w:val="0"/>
        </w:rPr>
      </w:r>
    </w:p>
    <w:p w:rsidR="00000000" w:rsidDel="00000000" w:rsidP="00000000" w:rsidRDefault="00000000" w:rsidRPr="00000000" w14:paraId="00000C77">
      <w:pPr>
        <w:rPr/>
      </w:pPr>
      <w:r w:rsidDel="00000000" w:rsidR="00000000" w:rsidRPr="00000000">
        <w:rPr>
          <w:rtl w:val="0"/>
        </w:rPr>
        <w:t xml:space="preserve">JACK: Okay.</w:t>
      </w:r>
    </w:p>
    <w:p w:rsidR="00000000" w:rsidDel="00000000" w:rsidP="00000000" w:rsidRDefault="00000000" w:rsidRPr="00000000" w14:paraId="00000C78">
      <w:pPr>
        <w:rPr/>
      </w:pPr>
      <w:r w:rsidDel="00000000" w:rsidR="00000000" w:rsidRPr="00000000">
        <w:rPr>
          <w:rtl w:val="0"/>
        </w:rPr>
      </w:r>
    </w:p>
    <w:p w:rsidR="00000000" w:rsidDel="00000000" w:rsidP="00000000" w:rsidRDefault="00000000" w:rsidRPr="00000000" w14:paraId="00000C79">
      <w:pPr>
        <w:rPr/>
      </w:pPr>
      <w:r w:rsidDel="00000000" w:rsidR="00000000" w:rsidRPr="00000000">
        <w:rPr>
          <w:rtl w:val="0"/>
        </w:rPr>
        <w:t xml:space="preserve">AUSTIN: Like, being encumbered means you move slowly and stuff, but there aren't anymore dangers in this tower. They aren't any more dan--</w:t>
      </w:r>
    </w:p>
    <w:p w:rsidR="00000000" w:rsidDel="00000000" w:rsidP="00000000" w:rsidRDefault="00000000" w:rsidRPr="00000000" w14:paraId="00000C7A">
      <w:pPr>
        <w:rPr/>
      </w:pPr>
      <w:r w:rsidDel="00000000" w:rsidR="00000000" w:rsidRPr="00000000">
        <w:rPr>
          <w:rtl w:val="0"/>
        </w:rPr>
      </w:r>
    </w:p>
    <w:p w:rsidR="00000000" w:rsidDel="00000000" w:rsidP="00000000" w:rsidRDefault="00000000" w:rsidRPr="00000000" w14:paraId="00000C7B">
      <w:pPr>
        <w:rPr/>
      </w:pPr>
      <w:r w:rsidDel="00000000" w:rsidR="00000000" w:rsidRPr="00000000">
        <w:rPr>
          <w:rtl w:val="0"/>
        </w:rPr>
        <w:t xml:space="preserve">NICK: Right. Oh my god, I just ruined my throat.</w:t>
      </w:r>
    </w:p>
    <w:p w:rsidR="00000000" w:rsidDel="00000000" w:rsidP="00000000" w:rsidRDefault="00000000" w:rsidRPr="00000000" w14:paraId="00000C7C">
      <w:pPr>
        <w:rPr/>
      </w:pPr>
      <w:r w:rsidDel="00000000" w:rsidR="00000000" w:rsidRPr="00000000">
        <w:rPr>
          <w:rtl w:val="0"/>
        </w:rPr>
      </w:r>
    </w:p>
    <w:p w:rsidR="00000000" w:rsidDel="00000000" w:rsidP="00000000" w:rsidRDefault="00000000" w:rsidRPr="00000000" w14:paraId="00000C7D">
      <w:pPr>
        <w:rPr/>
      </w:pPr>
      <w:r w:rsidDel="00000000" w:rsidR="00000000" w:rsidRPr="00000000">
        <w:rPr>
          <w:rtl w:val="0"/>
        </w:rPr>
        <w:t xml:space="preserve">AUSTIN: Yeah, that was loud. Uh, there aren't any more dangers. I had to be clear. I had to make sure that was true, now that the book was safe. Uh, and I think you can take like, I think a total of 300 coin from that vault. And you can split that up among yourselves as requested. Uh, of course, you know, uh, the ship captain, Captain Calhoun, really wants his cut.</w:t>
      </w:r>
    </w:p>
    <w:p w:rsidR="00000000" w:rsidDel="00000000" w:rsidP="00000000" w:rsidRDefault="00000000" w:rsidRPr="00000000" w14:paraId="00000C7E">
      <w:pPr>
        <w:rPr/>
      </w:pPr>
      <w:r w:rsidDel="00000000" w:rsidR="00000000" w:rsidRPr="00000000">
        <w:rPr>
          <w:rtl w:val="0"/>
        </w:rPr>
      </w:r>
    </w:p>
    <w:p w:rsidR="00000000" w:rsidDel="00000000" w:rsidP="00000000" w:rsidRDefault="00000000" w:rsidRPr="00000000" w14:paraId="00000C7F">
      <w:pPr>
        <w:rPr/>
      </w:pPr>
      <w:r w:rsidDel="00000000" w:rsidR="00000000" w:rsidRPr="00000000">
        <w:rPr>
          <w:rtl w:val="0"/>
        </w:rPr>
        <w:t xml:space="preserve">ART: Wait, we actually did Captain Calhoun?</w:t>
      </w:r>
    </w:p>
    <w:p w:rsidR="00000000" w:rsidDel="00000000" w:rsidP="00000000" w:rsidRDefault="00000000" w:rsidRPr="00000000" w14:paraId="00000C80">
      <w:pPr>
        <w:rPr/>
      </w:pPr>
      <w:r w:rsidDel="00000000" w:rsidR="00000000" w:rsidRPr="00000000">
        <w:rPr>
          <w:rtl w:val="0"/>
        </w:rPr>
      </w:r>
    </w:p>
    <w:p w:rsidR="00000000" w:rsidDel="00000000" w:rsidP="00000000" w:rsidRDefault="00000000" w:rsidRPr="00000000" w14:paraId="00000C81">
      <w:pPr>
        <w:rPr/>
      </w:pPr>
      <w:r w:rsidDel="00000000" w:rsidR="00000000" w:rsidRPr="00000000">
        <w:rPr>
          <w:rtl w:val="0"/>
        </w:rPr>
        <w:t xml:space="preserve">AUSTIN: Yeah, that was his name.</w:t>
      </w:r>
    </w:p>
    <w:p w:rsidR="00000000" w:rsidDel="00000000" w:rsidP="00000000" w:rsidRDefault="00000000" w:rsidRPr="00000000" w14:paraId="00000C82">
      <w:pPr>
        <w:rPr/>
      </w:pPr>
      <w:r w:rsidDel="00000000" w:rsidR="00000000" w:rsidRPr="00000000">
        <w:rPr>
          <w:rtl w:val="0"/>
        </w:rPr>
      </w:r>
    </w:p>
    <w:p w:rsidR="00000000" w:rsidDel="00000000" w:rsidP="00000000" w:rsidRDefault="00000000" w:rsidRPr="00000000" w14:paraId="00000C83">
      <w:pPr>
        <w:rPr/>
      </w:pPr>
      <w:r w:rsidDel="00000000" w:rsidR="00000000" w:rsidRPr="00000000">
        <w:rPr>
          <w:rtl w:val="0"/>
        </w:rPr>
        <w:t xml:space="preserve">ART: I hate us.</w:t>
      </w:r>
    </w:p>
    <w:p w:rsidR="00000000" w:rsidDel="00000000" w:rsidP="00000000" w:rsidRDefault="00000000" w:rsidRPr="00000000" w14:paraId="00000C84">
      <w:pPr>
        <w:rPr/>
      </w:pPr>
      <w:r w:rsidDel="00000000" w:rsidR="00000000" w:rsidRPr="00000000">
        <w:rPr>
          <w:rtl w:val="0"/>
        </w:rPr>
      </w:r>
    </w:p>
    <w:p w:rsidR="00000000" w:rsidDel="00000000" w:rsidP="00000000" w:rsidRDefault="00000000" w:rsidRPr="00000000" w14:paraId="00000C85">
      <w:pPr>
        <w:rPr/>
      </w:pPr>
      <w:r w:rsidDel="00000000" w:rsidR="00000000" w:rsidRPr="00000000">
        <w:rPr>
          <w:rtl w:val="0"/>
        </w:rPr>
        <w:t xml:space="preserve">AUSTIN: Uh, Captain Calhoun, of course requests his fair share as the leader of this party. Uh...</w:t>
      </w:r>
    </w:p>
    <w:p w:rsidR="00000000" w:rsidDel="00000000" w:rsidP="00000000" w:rsidRDefault="00000000" w:rsidRPr="00000000" w14:paraId="00000C86">
      <w:pPr>
        <w:rPr/>
      </w:pPr>
      <w:r w:rsidDel="00000000" w:rsidR="00000000" w:rsidRPr="00000000">
        <w:rPr>
          <w:rtl w:val="0"/>
        </w:rPr>
      </w:r>
    </w:p>
    <w:p w:rsidR="00000000" w:rsidDel="00000000" w:rsidP="00000000" w:rsidRDefault="00000000" w:rsidRPr="00000000" w14:paraId="00000C87">
      <w:pPr>
        <w:rPr/>
      </w:pPr>
      <w:r w:rsidDel="00000000" w:rsidR="00000000" w:rsidRPr="00000000">
        <w:rPr>
          <w:rtl w:val="0"/>
        </w:rPr>
        <w:t xml:space="preserve">JACK: Can we kill him?</w:t>
      </w:r>
    </w:p>
    <w:p w:rsidR="00000000" w:rsidDel="00000000" w:rsidP="00000000" w:rsidRDefault="00000000" w:rsidRPr="00000000" w14:paraId="00000C88">
      <w:pPr>
        <w:rPr/>
      </w:pPr>
      <w:r w:rsidDel="00000000" w:rsidR="00000000" w:rsidRPr="00000000">
        <w:rPr>
          <w:rtl w:val="0"/>
        </w:rPr>
      </w:r>
    </w:p>
    <w:p w:rsidR="00000000" w:rsidDel="00000000" w:rsidP="00000000" w:rsidRDefault="00000000" w:rsidRPr="00000000" w14:paraId="00000C89">
      <w:pPr>
        <w:rPr/>
      </w:pPr>
      <w:r w:rsidDel="00000000" w:rsidR="00000000" w:rsidRPr="00000000">
        <w:rPr>
          <w:rtl w:val="0"/>
        </w:rPr>
        <w:t xml:space="preserve">KEITH: He wasn't even there. He gets 20 gold, top for riding in a boat with us.</w:t>
      </w:r>
    </w:p>
    <w:p w:rsidR="00000000" w:rsidDel="00000000" w:rsidP="00000000" w:rsidRDefault="00000000" w:rsidRPr="00000000" w14:paraId="00000C8A">
      <w:pPr>
        <w:rPr/>
      </w:pPr>
      <w:r w:rsidDel="00000000" w:rsidR="00000000" w:rsidRPr="00000000">
        <w:rPr>
          <w:rtl w:val="0"/>
        </w:rPr>
      </w:r>
    </w:p>
    <w:p w:rsidR="00000000" w:rsidDel="00000000" w:rsidP="00000000" w:rsidRDefault="00000000" w:rsidRPr="00000000" w14:paraId="00000C8B">
      <w:pPr>
        <w:rPr/>
      </w:pPr>
      <w:r w:rsidDel="00000000" w:rsidR="00000000" w:rsidRPr="00000000">
        <w:rPr>
          <w:rtl w:val="0"/>
        </w:rPr>
        <w:t xml:space="preserve">AUSTIN: Nah. The Burg elected him. He-He's the captain of that boat.</w:t>
      </w:r>
    </w:p>
    <w:p w:rsidR="00000000" w:rsidDel="00000000" w:rsidP="00000000" w:rsidRDefault="00000000" w:rsidRPr="00000000" w14:paraId="00000C8C">
      <w:pPr>
        <w:rPr/>
      </w:pPr>
      <w:r w:rsidDel="00000000" w:rsidR="00000000" w:rsidRPr="00000000">
        <w:rPr>
          <w:rtl w:val="0"/>
        </w:rPr>
      </w:r>
    </w:p>
    <w:p w:rsidR="00000000" w:rsidDel="00000000" w:rsidP="00000000" w:rsidRDefault="00000000" w:rsidRPr="00000000" w14:paraId="00000C8D">
      <w:pPr>
        <w:rPr/>
      </w:pPr>
      <w:r w:rsidDel="00000000" w:rsidR="00000000" w:rsidRPr="00000000">
        <w:rPr>
          <w:rtl w:val="0"/>
        </w:rPr>
        <w:t xml:space="preserve">KEITH: He's the captain of that boat fucking up against the six of us. The five of us.</w:t>
      </w:r>
    </w:p>
    <w:p w:rsidR="00000000" w:rsidDel="00000000" w:rsidP="00000000" w:rsidRDefault="00000000" w:rsidRPr="00000000" w14:paraId="00000C8E">
      <w:pPr>
        <w:rPr/>
      </w:pPr>
      <w:r w:rsidDel="00000000" w:rsidR="00000000" w:rsidRPr="00000000">
        <w:rPr>
          <w:rtl w:val="0"/>
        </w:rPr>
      </w:r>
    </w:p>
    <w:p w:rsidR="00000000" w:rsidDel="00000000" w:rsidP="00000000" w:rsidRDefault="00000000" w:rsidRPr="00000000" w14:paraId="00000C8F">
      <w:pPr>
        <w:rPr/>
      </w:pPr>
      <w:r w:rsidDel="00000000" w:rsidR="00000000" w:rsidRPr="00000000">
        <w:rPr>
          <w:rtl w:val="0"/>
        </w:rPr>
        <w:t xml:space="preserve">AUSTIN: The Burg says he's the boss.</w:t>
      </w:r>
    </w:p>
    <w:p w:rsidR="00000000" w:rsidDel="00000000" w:rsidP="00000000" w:rsidRDefault="00000000" w:rsidRPr="00000000" w14:paraId="00000C90">
      <w:pPr>
        <w:rPr/>
      </w:pPr>
      <w:r w:rsidDel="00000000" w:rsidR="00000000" w:rsidRPr="00000000">
        <w:rPr>
          <w:rtl w:val="0"/>
        </w:rPr>
      </w:r>
    </w:p>
    <w:p w:rsidR="00000000" w:rsidDel="00000000" w:rsidP="00000000" w:rsidRDefault="00000000" w:rsidRPr="00000000" w14:paraId="00000C91">
      <w:pPr>
        <w:rPr/>
      </w:pPr>
      <w:r w:rsidDel="00000000" w:rsidR="00000000" w:rsidRPr="00000000">
        <w:rPr>
          <w:rtl w:val="0"/>
        </w:rPr>
        <w:t xml:space="preserve">ART: No, I think-- I think he gets it. I mean he... Yeah, that's what the law says.</w:t>
      </w:r>
    </w:p>
    <w:p w:rsidR="00000000" w:rsidDel="00000000" w:rsidP="00000000" w:rsidRDefault="00000000" w:rsidRPr="00000000" w14:paraId="00000C92">
      <w:pPr>
        <w:rPr/>
      </w:pPr>
      <w:r w:rsidDel="00000000" w:rsidR="00000000" w:rsidRPr="00000000">
        <w:rPr>
          <w:rtl w:val="0"/>
        </w:rPr>
      </w:r>
    </w:p>
    <w:p w:rsidR="00000000" w:rsidDel="00000000" w:rsidP="00000000" w:rsidRDefault="00000000" w:rsidRPr="00000000" w14:paraId="00000C93">
      <w:pPr>
        <w:rPr/>
      </w:pPr>
      <w:r w:rsidDel="00000000" w:rsidR="00000000" w:rsidRPr="00000000">
        <w:rPr>
          <w:rtl w:val="0"/>
        </w:rPr>
        <w:t xml:space="preserve">AUSTIN: We can deal with that in the future if you want to steal this money from him, Keith. But...</w:t>
      </w:r>
    </w:p>
    <w:p w:rsidR="00000000" w:rsidDel="00000000" w:rsidP="00000000" w:rsidRDefault="00000000" w:rsidRPr="00000000" w14:paraId="00000C94">
      <w:pPr>
        <w:rPr/>
      </w:pPr>
      <w:r w:rsidDel="00000000" w:rsidR="00000000" w:rsidRPr="00000000">
        <w:rPr>
          <w:rtl w:val="0"/>
        </w:rPr>
      </w:r>
    </w:p>
    <w:p w:rsidR="00000000" w:rsidDel="00000000" w:rsidP="00000000" w:rsidRDefault="00000000" w:rsidRPr="00000000" w14:paraId="00000C95">
      <w:pPr>
        <w:rPr/>
      </w:pPr>
      <w:r w:rsidDel="00000000" w:rsidR="00000000" w:rsidRPr="00000000">
        <w:rPr>
          <w:rtl w:val="0"/>
        </w:rPr>
        <w:t xml:space="preserve">KEITH: Yeah, I do.</w:t>
      </w:r>
    </w:p>
    <w:p w:rsidR="00000000" w:rsidDel="00000000" w:rsidP="00000000" w:rsidRDefault="00000000" w:rsidRPr="00000000" w14:paraId="00000C96">
      <w:pPr>
        <w:rPr/>
      </w:pPr>
      <w:r w:rsidDel="00000000" w:rsidR="00000000" w:rsidRPr="00000000">
        <w:rPr>
          <w:rtl w:val="0"/>
        </w:rPr>
      </w:r>
    </w:p>
    <w:p w:rsidR="00000000" w:rsidDel="00000000" w:rsidP="00000000" w:rsidRDefault="00000000" w:rsidRPr="00000000" w14:paraId="00000C97">
      <w:pPr>
        <w:rPr/>
      </w:pPr>
      <w:r w:rsidDel="00000000" w:rsidR="00000000" w:rsidRPr="00000000">
        <w:rPr>
          <w:rtl w:val="0"/>
        </w:rPr>
        <w:t xml:space="preserve">AUSTIN: We can talk about that next week.</w:t>
      </w:r>
    </w:p>
    <w:p w:rsidR="00000000" w:rsidDel="00000000" w:rsidP="00000000" w:rsidRDefault="00000000" w:rsidRPr="00000000" w14:paraId="00000C98">
      <w:pPr>
        <w:rPr/>
      </w:pPr>
      <w:r w:rsidDel="00000000" w:rsidR="00000000" w:rsidRPr="00000000">
        <w:rPr>
          <w:rtl w:val="0"/>
        </w:rPr>
      </w:r>
    </w:p>
    <w:p w:rsidR="00000000" w:rsidDel="00000000" w:rsidP="00000000" w:rsidRDefault="00000000" w:rsidRPr="00000000" w14:paraId="00000C99">
      <w:pPr>
        <w:rPr/>
      </w:pPr>
      <w:r w:rsidDel="00000000" w:rsidR="00000000" w:rsidRPr="00000000">
        <w:rPr>
          <w:rtl w:val="0"/>
        </w:rPr>
        <w:t xml:space="preserve">KEITH: I'm gonna steal it from him and then we'll redistribute it amongst us. They don't even have to know.</w:t>
      </w:r>
    </w:p>
    <w:p w:rsidR="00000000" w:rsidDel="00000000" w:rsidP="00000000" w:rsidRDefault="00000000" w:rsidRPr="00000000" w14:paraId="00000C9A">
      <w:pPr>
        <w:rPr/>
      </w:pPr>
      <w:r w:rsidDel="00000000" w:rsidR="00000000" w:rsidRPr="00000000">
        <w:rPr>
          <w:rtl w:val="0"/>
        </w:rPr>
      </w:r>
    </w:p>
    <w:p w:rsidR="00000000" w:rsidDel="00000000" w:rsidP="00000000" w:rsidRDefault="00000000" w:rsidRPr="00000000" w14:paraId="00000C9B">
      <w:pPr>
        <w:rPr/>
      </w:pPr>
      <w:r w:rsidDel="00000000" w:rsidR="00000000" w:rsidRPr="00000000">
        <w:rPr>
          <w:rtl w:val="0"/>
        </w:rPr>
        <w:t xml:space="preserve">AUSTIN: Fuck communism now.</w:t>
      </w:r>
    </w:p>
    <w:p w:rsidR="00000000" w:rsidDel="00000000" w:rsidP="00000000" w:rsidRDefault="00000000" w:rsidRPr="00000000" w14:paraId="00000C9C">
      <w:pPr>
        <w:rPr/>
      </w:pPr>
      <w:r w:rsidDel="00000000" w:rsidR="00000000" w:rsidRPr="00000000">
        <w:rPr>
          <w:rtl w:val="0"/>
        </w:rPr>
      </w:r>
    </w:p>
    <w:p w:rsidR="00000000" w:rsidDel="00000000" w:rsidP="00000000" w:rsidRDefault="00000000" w:rsidRPr="00000000" w14:paraId="00000C9D">
      <w:pPr>
        <w:rPr/>
      </w:pPr>
      <w:r w:rsidDel="00000000" w:rsidR="00000000" w:rsidRPr="00000000">
        <w:rPr>
          <w:rtl w:val="0"/>
        </w:rPr>
        <w:t xml:space="preserve">ALI: That was straight up -- </w:t>
      </w:r>
    </w:p>
    <w:p w:rsidR="00000000" w:rsidDel="00000000" w:rsidP="00000000" w:rsidRDefault="00000000" w:rsidRPr="00000000" w14:paraId="00000C9E">
      <w:pPr>
        <w:rPr/>
      </w:pPr>
      <w:r w:rsidDel="00000000" w:rsidR="00000000" w:rsidRPr="00000000">
        <w:rPr>
          <w:rtl w:val="0"/>
        </w:rPr>
      </w:r>
    </w:p>
    <w:p w:rsidR="00000000" w:rsidDel="00000000" w:rsidP="00000000" w:rsidRDefault="00000000" w:rsidRPr="00000000" w14:paraId="00000C9F">
      <w:pPr>
        <w:rPr/>
      </w:pPr>
      <w:r w:rsidDel="00000000" w:rsidR="00000000" w:rsidRPr="00000000">
        <w:rPr>
          <w:rtl w:val="0"/>
        </w:rPr>
        <w:t xml:space="preserve">AUSTIN: Uh... Let's--</w:t>
      </w:r>
    </w:p>
    <w:p w:rsidR="00000000" w:rsidDel="00000000" w:rsidP="00000000" w:rsidRDefault="00000000" w:rsidRPr="00000000" w14:paraId="00000CA0">
      <w:pPr>
        <w:rPr/>
      </w:pPr>
      <w:r w:rsidDel="00000000" w:rsidR="00000000" w:rsidRPr="00000000">
        <w:rPr>
          <w:rtl w:val="0"/>
        </w:rPr>
      </w:r>
    </w:p>
    <w:p w:rsidR="00000000" w:rsidDel="00000000" w:rsidP="00000000" w:rsidRDefault="00000000" w:rsidRPr="00000000" w14:paraId="00000CA1">
      <w:pPr>
        <w:rPr/>
      </w:pPr>
      <w:r w:rsidDel="00000000" w:rsidR="00000000" w:rsidRPr="00000000">
        <w:rPr>
          <w:rtl w:val="0"/>
        </w:rPr>
        <w:t xml:space="preserve">ALI: -- a little Robin Hooding.</w:t>
      </w:r>
    </w:p>
    <w:p w:rsidR="00000000" w:rsidDel="00000000" w:rsidP="00000000" w:rsidRDefault="00000000" w:rsidRPr="00000000" w14:paraId="00000CA2">
      <w:pPr>
        <w:rPr/>
      </w:pPr>
      <w:r w:rsidDel="00000000" w:rsidR="00000000" w:rsidRPr="00000000">
        <w:rPr>
          <w:rtl w:val="0"/>
        </w:rPr>
      </w:r>
    </w:p>
    <w:p w:rsidR="00000000" w:rsidDel="00000000" w:rsidP="00000000" w:rsidRDefault="00000000" w:rsidRPr="00000000" w14:paraId="00000CA3">
      <w:pPr>
        <w:rPr/>
      </w:pPr>
      <w:r w:rsidDel="00000000" w:rsidR="00000000" w:rsidRPr="00000000">
        <w:rPr>
          <w:rtl w:val="0"/>
        </w:rPr>
        <w:t xml:space="preserve">NICK: Uh, is Captain Calhoun a reference to Star Trek: The New Frontier books?</w:t>
      </w:r>
    </w:p>
    <w:p w:rsidR="00000000" w:rsidDel="00000000" w:rsidP="00000000" w:rsidRDefault="00000000" w:rsidRPr="00000000" w14:paraId="00000CA4">
      <w:pPr>
        <w:rPr/>
      </w:pPr>
      <w:r w:rsidDel="00000000" w:rsidR="00000000" w:rsidRPr="00000000">
        <w:rPr>
          <w:rtl w:val="0"/>
        </w:rPr>
      </w:r>
    </w:p>
    <w:p w:rsidR="00000000" w:rsidDel="00000000" w:rsidP="00000000" w:rsidRDefault="00000000" w:rsidRPr="00000000" w14:paraId="00000CA5">
      <w:pPr>
        <w:rPr/>
      </w:pPr>
      <w:r w:rsidDel="00000000" w:rsidR="00000000" w:rsidRPr="00000000">
        <w:rPr>
          <w:rtl w:val="0"/>
        </w:rPr>
        <w:t xml:space="preserve">AUSTIN: No.</w:t>
      </w:r>
    </w:p>
    <w:p w:rsidR="00000000" w:rsidDel="00000000" w:rsidP="00000000" w:rsidRDefault="00000000" w:rsidRPr="00000000" w14:paraId="00000CA6">
      <w:pPr>
        <w:rPr/>
      </w:pPr>
      <w:r w:rsidDel="00000000" w:rsidR="00000000" w:rsidRPr="00000000">
        <w:rPr>
          <w:rtl w:val="0"/>
        </w:rPr>
      </w:r>
    </w:p>
    <w:p w:rsidR="00000000" w:rsidDel="00000000" w:rsidP="00000000" w:rsidRDefault="00000000" w:rsidRPr="00000000" w14:paraId="00000CA7">
      <w:pPr>
        <w:rPr/>
      </w:pPr>
      <w:r w:rsidDel="00000000" w:rsidR="00000000" w:rsidRPr="00000000">
        <w:rPr>
          <w:rtl w:val="0"/>
        </w:rPr>
        <w:t xml:space="preserve">NICK: Oh.</w:t>
      </w:r>
    </w:p>
    <w:p w:rsidR="00000000" w:rsidDel="00000000" w:rsidP="00000000" w:rsidRDefault="00000000" w:rsidRPr="00000000" w14:paraId="00000CA8">
      <w:pPr>
        <w:rPr/>
      </w:pPr>
      <w:r w:rsidDel="00000000" w:rsidR="00000000" w:rsidRPr="00000000">
        <w:rPr>
          <w:rtl w:val="0"/>
        </w:rPr>
      </w:r>
    </w:p>
    <w:p w:rsidR="00000000" w:rsidDel="00000000" w:rsidP="00000000" w:rsidRDefault="00000000" w:rsidRPr="00000000" w14:paraId="00000CA9">
      <w:pPr>
        <w:rPr/>
      </w:pPr>
      <w:r w:rsidDel="00000000" w:rsidR="00000000" w:rsidRPr="00000000">
        <w:rPr>
          <w:rtl w:val="0"/>
        </w:rPr>
        <w:t xml:space="preserve">AUSTIN: Not on purpose.</w:t>
      </w:r>
    </w:p>
    <w:p w:rsidR="00000000" w:rsidDel="00000000" w:rsidP="00000000" w:rsidRDefault="00000000" w:rsidRPr="00000000" w14:paraId="00000CAA">
      <w:pPr>
        <w:rPr/>
      </w:pPr>
      <w:r w:rsidDel="00000000" w:rsidR="00000000" w:rsidRPr="00000000">
        <w:rPr>
          <w:rtl w:val="0"/>
        </w:rPr>
      </w:r>
    </w:p>
    <w:p w:rsidR="00000000" w:rsidDel="00000000" w:rsidP="00000000" w:rsidRDefault="00000000" w:rsidRPr="00000000" w14:paraId="00000CAB">
      <w:pPr>
        <w:rPr/>
      </w:pPr>
      <w:r w:rsidDel="00000000" w:rsidR="00000000" w:rsidRPr="00000000">
        <w:rPr>
          <w:rtl w:val="0"/>
        </w:rPr>
        <w:t xml:space="preserve">NICK: Alright.</w:t>
      </w:r>
    </w:p>
    <w:p w:rsidR="00000000" w:rsidDel="00000000" w:rsidP="00000000" w:rsidRDefault="00000000" w:rsidRPr="00000000" w14:paraId="00000CAC">
      <w:pPr>
        <w:rPr/>
      </w:pPr>
      <w:r w:rsidDel="00000000" w:rsidR="00000000" w:rsidRPr="00000000">
        <w:rPr>
          <w:rtl w:val="0"/>
        </w:rPr>
      </w:r>
    </w:p>
    <w:p w:rsidR="00000000" w:rsidDel="00000000" w:rsidP="00000000" w:rsidRDefault="00000000" w:rsidRPr="00000000" w14:paraId="00000CAD">
      <w:pPr>
        <w:rPr/>
      </w:pPr>
      <w:r w:rsidDel="00000000" w:rsidR="00000000" w:rsidRPr="00000000">
        <w:rPr>
          <w:rtl w:val="0"/>
        </w:rPr>
        <w:t xml:space="preserve">AUSTIN: It's a good captain name. I'm not surprised someone before me used it. It's a great captain name. Um...</w:t>
      </w:r>
    </w:p>
    <w:p w:rsidR="00000000" w:rsidDel="00000000" w:rsidP="00000000" w:rsidRDefault="00000000" w:rsidRPr="00000000" w14:paraId="00000CAE">
      <w:pPr>
        <w:rPr/>
      </w:pPr>
      <w:r w:rsidDel="00000000" w:rsidR="00000000" w:rsidRPr="00000000">
        <w:rPr>
          <w:rtl w:val="0"/>
        </w:rPr>
      </w:r>
    </w:p>
    <w:p w:rsidR="00000000" w:rsidDel="00000000" w:rsidP="00000000" w:rsidRDefault="00000000" w:rsidRPr="00000000" w14:paraId="00000CAF">
      <w:pPr>
        <w:rPr/>
      </w:pPr>
      <w:r w:rsidDel="00000000" w:rsidR="00000000" w:rsidRPr="00000000">
        <w:rPr>
          <w:rtl w:val="0"/>
        </w:rPr>
        <w:t xml:space="preserve">ALI: Did I mention that I also take a gem of the same color as my sword?</w:t>
      </w:r>
    </w:p>
    <w:p w:rsidR="00000000" w:rsidDel="00000000" w:rsidP="00000000" w:rsidRDefault="00000000" w:rsidRPr="00000000" w14:paraId="00000CB0">
      <w:pPr>
        <w:rPr/>
      </w:pPr>
      <w:r w:rsidDel="00000000" w:rsidR="00000000" w:rsidRPr="00000000">
        <w:rPr>
          <w:rtl w:val="0"/>
        </w:rPr>
      </w:r>
    </w:p>
    <w:p w:rsidR="00000000" w:rsidDel="00000000" w:rsidP="00000000" w:rsidRDefault="00000000" w:rsidRPr="00000000" w14:paraId="00000CB1">
      <w:pPr>
        <w:rPr/>
      </w:pPr>
      <w:r w:rsidDel="00000000" w:rsidR="00000000" w:rsidRPr="00000000">
        <w:rPr>
          <w:rtl w:val="0"/>
        </w:rPr>
        <w:t xml:space="preserve">AUSTIN: Sure.</w:t>
      </w:r>
    </w:p>
    <w:p w:rsidR="00000000" w:rsidDel="00000000" w:rsidP="00000000" w:rsidRDefault="00000000" w:rsidRPr="00000000" w14:paraId="00000CB2">
      <w:pPr>
        <w:rPr/>
      </w:pPr>
      <w:r w:rsidDel="00000000" w:rsidR="00000000" w:rsidRPr="00000000">
        <w:rPr>
          <w:rtl w:val="0"/>
        </w:rPr>
      </w:r>
    </w:p>
    <w:p w:rsidR="00000000" w:rsidDel="00000000" w:rsidP="00000000" w:rsidRDefault="00000000" w:rsidRPr="00000000" w14:paraId="00000CB3">
      <w:pPr>
        <w:rPr/>
      </w:pPr>
      <w:r w:rsidDel="00000000" w:rsidR="00000000" w:rsidRPr="00000000">
        <w:rPr>
          <w:rtl w:val="0"/>
        </w:rPr>
        <w:t xml:space="preserve">ALI: And I just pocket that.</w:t>
      </w:r>
    </w:p>
    <w:p w:rsidR="00000000" w:rsidDel="00000000" w:rsidP="00000000" w:rsidRDefault="00000000" w:rsidRPr="00000000" w14:paraId="00000CB4">
      <w:pPr>
        <w:rPr/>
      </w:pPr>
      <w:r w:rsidDel="00000000" w:rsidR="00000000" w:rsidRPr="00000000">
        <w:rPr>
          <w:rtl w:val="0"/>
        </w:rPr>
      </w:r>
    </w:p>
    <w:p w:rsidR="00000000" w:rsidDel="00000000" w:rsidP="00000000" w:rsidRDefault="00000000" w:rsidRPr="00000000" w14:paraId="00000CB5">
      <w:pPr>
        <w:rPr/>
      </w:pPr>
      <w:r w:rsidDel="00000000" w:rsidR="00000000" w:rsidRPr="00000000">
        <w:rPr>
          <w:rtl w:val="0"/>
        </w:rPr>
        <w:t xml:space="preserve">AUSTIN: You just pocket that. That's 1-- That's worth 1 coin, or like 5 coins of your coins, you know?</w:t>
      </w:r>
    </w:p>
    <w:p w:rsidR="00000000" w:rsidDel="00000000" w:rsidP="00000000" w:rsidRDefault="00000000" w:rsidRPr="00000000" w14:paraId="00000CB6">
      <w:pPr>
        <w:rPr/>
      </w:pPr>
      <w:r w:rsidDel="00000000" w:rsidR="00000000" w:rsidRPr="00000000">
        <w:rPr>
          <w:rtl w:val="0"/>
        </w:rPr>
      </w:r>
    </w:p>
    <w:p w:rsidR="00000000" w:rsidDel="00000000" w:rsidP="00000000" w:rsidRDefault="00000000" w:rsidRPr="00000000" w14:paraId="00000CB7">
      <w:pPr>
        <w:rPr/>
      </w:pPr>
      <w:r w:rsidDel="00000000" w:rsidR="00000000" w:rsidRPr="00000000">
        <w:rPr>
          <w:rtl w:val="0"/>
        </w:rPr>
        <w:t xml:space="preserve">ALI: Okay.</w:t>
      </w:r>
    </w:p>
    <w:p w:rsidR="00000000" w:rsidDel="00000000" w:rsidP="00000000" w:rsidRDefault="00000000" w:rsidRPr="00000000" w14:paraId="00000CB8">
      <w:pPr>
        <w:rPr/>
      </w:pPr>
      <w:r w:rsidDel="00000000" w:rsidR="00000000" w:rsidRPr="00000000">
        <w:rPr>
          <w:rtl w:val="0"/>
        </w:rPr>
      </w:r>
    </w:p>
    <w:p w:rsidR="00000000" w:rsidDel="00000000" w:rsidP="00000000" w:rsidRDefault="00000000" w:rsidRPr="00000000" w14:paraId="00000CB9">
      <w:pPr>
        <w:rPr/>
      </w:pPr>
      <w:r w:rsidDel="00000000" w:rsidR="00000000" w:rsidRPr="00000000">
        <w:rPr>
          <w:rtl w:val="0"/>
        </w:rPr>
        <w:t xml:space="preserve">ART: Oh, she's not a captain. I thought that was the name of the lady from Wreck-It Ralph.</w:t>
      </w:r>
    </w:p>
    <w:p w:rsidR="00000000" w:rsidDel="00000000" w:rsidP="00000000" w:rsidRDefault="00000000" w:rsidRPr="00000000" w14:paraId="00000CBA">
      <w:pPr>
        <w:rPr/>
      </w:pPr>
      <w:r w:rsidDel="00000000" w:rsidR="00000000" w:rsidRPr="00000000">
        <w:rPr>
          <w:rtl w:val="0"/>
        </w:rPr>
      </w:r>
    </w:p>
    <w:p w:rsidR="00000000" w:rsidDel="00000000" w:rsidP="00000000" w:rsidRDefault="00000000" w:rsidRPr="00000000" w14:paraId="00000CBB">
      <w:pPr>
        <w:rPr/>
      </w:pPr>
      <w:r w:rsidDel="00000000" w:rsidR="00000000" w:rsidRPr="00000000">
        <w:rPr>
          <w:rtl w:val="0"/>
        </w:rPr>
        <w:t xml:space="preserve">AUSTIN: No, I haven't seen that still.</w:t>
      </w:r>
    </w:p>
    <w:p w:rsidR="00000000" w:rsidDel="00000000" w:rsidP="00000000" w:rsidRDefault="00000000" w:rsidRPr="00000000" w14:paraId="00000CBC">
      <w:pPr>
        <w:rPr/>
      </w:pPr>
      <w:r w:rsidDel="00000000" w:rsidR="00000000" w:rsidRPr="00000000">
        <w:rPr>
          <w:rtl w:val="0"/>
        </w:rPr>
      </w:r>
    </w:p>
    <w:p w:rsidR="00000000" w:rsidDel="00000000" w:rsidP="00000000" w:rsidRDefault="00000000" w:rsidRPr="00000000" w14:paraId="00000CBD">
      <w:pPr>
        <w:rPr/>
      </w:pPr>
      <w:r w:rsidDel="00000000" w:rsidR="00000000" w:rsidRPr="00000000">
        <w:rPr>
          <w:rtl w:val="0"/>
        </w:rPr>
        <w:t xml:space="preserve">ART: That's where I recognized that name before.</w:t>
      </w:r>
    </w:p>
    <w:p w:rsidR="00000000" w:rsidDel="00000000" w:rsidP="00000000" w:rsidRDefault="00000000" w:rsidRPr="00000000" w14:paraId="00000CBE">
      <w:pPr>
        <w:rPr/>
      </w:pPr>
      <w:r w:rsidDel="00000000" w:rsidR="00000000" w:rsidRPr="00000000">
        <w:rPr>
          <w:rtl w:val="0"/>
        </w:rPr>
      </w:r>
    </w:p>
    <w:p w:rsidR="00000000" w:rsidDel="00000000" w:rsidP="00000000" w:rsidRDefault="00000000" w:rsidRPr="00000000" w14:paraId="00000CBF">
      <w:pPr>
        <w:rPr/>
      </w:pPr>
      <w:r w:rsidDel="00000000" w:rsidR="00000000" w:rsidRPr="00000000">
        <w:rPr>
          <w:rtl w:val="0"/>
        </w:rPr>
        <w:t xml:space="preserve">AUSTIN: Uh, so...</w:t>
      </w:r>
    </w:p>
    <w:p w:rsidR="00000000" w:rsidDel="00000000" w:rsidP="00000000" w:rsidRDefault="00000000" w:rsidRPr="00000000" w14:paraId="00000CC0">
      <w:pPr>
        <w:rPr/>
      </w:pPr>
      <w:r w:rsidDel="00000000" w:rsidR="00000000" w:rsidRPr="00000000">
        <w:rPr>
          <w:rtl w:val="0"/>
        </w:rPr>
      </w:r>
    </w:p>
    <w:p w:rsidR="00000000" w:rsidDel="00000000" w:rsidP="00000000" w:rsidRDefault="00000000" w:rsidRPr="00000000" w14:paraId="00000CC1">
      <w:pPr>
        <w:rPr/>
      </w:pPr>
      <w:r w:rsidDel="00000000" w:rsidR="00000000" w:rsidRPr="00000000">
        <w:rPr>
          <w:rtl w:val="0"/>
        </w:rPr>
        <w:t xml:space="preserve">KEITH: That's good.</w:t>
      </w:r>
    </w:p>
    <w:p w:rsidR="00000000" w:rsidDel="00000000" w:rsidP="00000000" w:rsidRDefault="00000000" w:rsidRPr="00000000" w14:paraId="00000CC2">
      <w:pPr>
        <w:rPr/>
      </w:pPr>
      <w:r w:rsidDel="00000000" w:rsidR="00000000" w:rsidRPr="00000000">
        <w:rPr>
          <w:rtl w:val="0"/>
        </w:rPr>
      </w:r>
    </w:p>
    <w:p w:rsidR="00000000" w:rsidDel="00000000" w:rsidP="00000000" w:rsidRDefault="00000000" w:rsidRPr="00000000" w14:paraId="00000CC3">
      <w:pPr>
        <w:rPr/>
      </w:pPr>
      <w:r w:rsidDel="00000000" w:rsidR="00000000" w:rsidRPr="00000000">
        <w:rPr>
          <w:rtl w:val="0"/>
        </w:rPr>
        <w:t xml:space="preserve">AUSTIN: On the boat ride home, you have to kind of decide what you want to do here. I should note that there's that door that you guys never opened, at the bottom of that tower that leads into the other building. But other than that, everything here is done. Uh...</w:t>
      </w:r>
    </w:p>
    <w:p w:rsidR="00000000" w:rsidDel="00000000" w:rsidP="00000000" w:rsidRDefault="00000000" w:rsidRPr="00000000" w14:paraId="00000CC4">
      <w:pPr>
        <w:rPr/>
      </w:pPr>
      <w:r w:rsidDel="00000000" w:rsidR="00000000" w:rsidRPr="00000000">
        <w:rPr>
          <w:rtl w:val="0"/>
        </w:rPr>
      </w:r>
    </w:p>
    <w:p w:rsidR="00000000" w:rsidDel="00000000" w:rsidP="00000000" w:rsidRDefault="00000000" w:rsidRPr="00000000" w14:paraId="00000CC5">
      <w:pPr>
        <w:rPr/>
      </w:pPr>
      <w:r w:rsidDel="00000000" w:rsidR="00000000" w:rsidRPr="00000000">
        <w:rPr>
          <w:rtl w:val="0"/>
        </w:rPr>
        <w:t xml:space="preserve">KEITH: Fuck! Ah, shit! We gotta go back there. Not now.</w:t>
      </w:r>
    </w:p>
    <w:p w:rsidR="00000000" w:rsidDel="00000000" w:rsidP="00000000" w:rsidRDefault="00000000" w:rsidRPr="00000000" w14:paraId="00000CC6">
      <w:pPr>
        <w:rPr/>
      </w:pPr>
      <w:r w:rsidDel="00000000" w:rsidR="00000000" w:rsidRPr="00000000">
        <w:rPr>
          <w:rtl w:val="0"/>
        </w:rPr>
      </w:r>
    </w:p>
    <w:p w:rsidR="00000000" w:rsidDel="00000000" w:rsidP="00000000" w:rsidRDefault="00000000" w:rsidRPr="00000000" w14:paraId="00000CC7">
      <w:pPr>
        <w:rPr/>
      </w:pPr>
      <w:r w:rsidDel="00000000" w:rsidR="00000000" w:rsidRPr="00000000">
        <w:rPr>
          <w:rtl w:val="0"/>
        </w:rPr>
        <w:t xml:space="preserve">AUSTIN: Mhm.</w:t>
      </w:r>
    </w:p>
    <w:p w:rsidR="00000000" w:rsidDel="00000000" w:rsidP="00000000" w:rsidRDefault="00000000" w:rsidRPr="00000000" w14:paraId="00000CC8">
      <w:pPr>
        <w:rPr/>
      </w:pPr>
      <w:r w:rsidDel="00000000" w:rsidR="00000000" w:rsidRPr="00000000">
        <w:rPr>
          <w:rtl w:val="0"/>
        </w:rPr>
      </w:r>
    </w:p>
    <w:p w:rsidR="00000000" w:rsidDel="00000000" w:rsidP="00000000" w:rsidRDefault="00000000" w:rsidRPr="00000000" w14:paraId="00000CC9">
      <w:pPr>
        <w:rPr/>
      </w:pPr>
      <w:r w:rsidDel="00000000" w:rsidR="00000000" w:rsidRPr="00000000">
        <w:rPr>
          <w:rtl w:val="0"/>
        </w:rPr>
        <w:t xml:space="preserve">NICK: We couldn't get it open. We tried.</w:t>
      </w:r>
    </w:p>
    <w:p w:rsidR="00000000" w:rsidDel="00000000" w:rsidP="00000000" w:rsidRDefault="00000000" w:rsidRPr="00000000" w14:paraId="00000CCA">
      <w:pPr>
        <w:rPr/>
      </w:pPr>
      <w:r w:rsidDel="00000000" w:rsidR="00000000" w:rsidRPr="00000000">
        <w:rPr>
          <w:rtl w:val="0"/>
        </w:rPr>
      </w:r>
    </w:p>
    <w:p w:rsidR="00000000" w:rsidDel="00000000" w:rsidP="00000000" w:rsidRDefault="00000000" w:rsidRPr="00000000" w14:paraId="00000CCB">
      <w:pPr>
        <w:rPr/>
      </w:pPr>
      <w:r w:rsidDel="00000000" w:rsidR="00000000" w:rsidRPr="00000000">
        <w:rPr>
          <w:rtl w:val="0"/>
        </w:rPr>
        <w:t xml:space="preserve">KEITH: Maybe not soon.</w:t>
      </w:r>
    </w:p>
    <w:p w:rsidR="00000000" w:rsidDel="00000000" w:rsidP="00000000" w:rsidRDefault="00000000" w:rsidRPr="00000000" w14:paraId="00000CCC">
      <w:pPr>
        <w:rPr/>
      </w:pPr>
      <w:r w:rsidDel="00000000" w:rsidR="00000000" w:rsidRPr="00000000">
        <w:rPr>
          <w:rtl w:val="0"/>
        </w:rPr>
      </w:r>
    </w:p>
    <w:p w:rsidR="00000000" w:rsidDel="00000000" w:rsidP="00000000" w:rsidRDefault="00000000" w:rsidRPr="00000000" w14:paraId="00000CCD">
      <w:pPr>
        <w:rPr/>
      </w:pPr>
      <w:r w:rsidDel="00000000" w:rsidR="00000000" w:rsidRPr="00000000">
        <w:rPr>
          <w:rtl w:val="0"/>
        </w:rPr>
        <w:t xml:space="preserve">NICK: Fantasmo's got his book. I don't care. </w:t>
      </w:r>
    </w:p>
    <w:p w:rsidR="00000000" w:rsidDel="00000000" w:rsidP="00000000" w:rsidRDefault="00000000" w:rsidRPr="00000000" w14:paraId="00000CCE">
      <w:pPr>
        <w:rPr/>
      </w:pPr>
      <w:r w:rsidDel="00000000" w:rsidR="00000000" w:rsidRPr="00000000">
        <w:rPr>
          <w:rtl w:val="0"/>
        </w:rPr>
      </w:r>
    </w:p>
    <w:p w:rsidR="00000000" w:rsidDel="00000000" w:rsidP="00000000" w:rsidRDefault="00000000" w:rsidRPr="00000000" w14:paraId="00000CCF">
      <w:pPr>
        <w:rPr/>
      </w:pPr>
      <w:r w:rsidDel="00000000" w:rsidR="00000000" w:rsidRPr="00000000">
        <w:rPr>
          <w:rtl w:val="0"/>
        </w:rPr>
        <w:t xml:space="preserve">ALI: Yeah. I mean, I can try again.</w:t>
      </w:r>
    </w:p>
    <w:p w:rsidR="00000000" w:rsidDel="00000000" w:rsidP="00000000" w:rsidRDefault="00000000" w:rsidRPr="00000000" w14:paraId="00000CD0">
      <w:pPr>
        <w:rPr/>
      </w:pPr>
      <w:r w:rsidDel="00000000" w:rsidR="00000000" w:rsidRPr="00000000">
        <w:rPr>
          <w:rtl w:val="0"/>
        </w:rPr>
      </w:r>
    </w:p>
    <w:p w:rsidR="00000000" w:rsidDel="00000000" w:rsidP="00000000" w:rsidRDefault="00000000" w:rsidRPr="00000000" w14:paraId="00000CD1">
      <w:pPr>
        <w:rPr/>
      </w:pPr>
      <w:r w:rsidDel="00000000" w:rsidR="00000000" w:rsidRPr="00000000">
        <w:rPr>
          <w:rtl w:val="0"/>
        </w:rPr>
        <w:t xml:space="preserve">AUSTIN: Yeah, there's--</w:t>
      </w:r>
    </w:p>
    <w:p w:rsidR="00000000" w:rsidDel="00000000" w:rsidP="00000000" w:rsidRDefault="00000000" w:rsidRPr="00000000" w14:paraId="00000CD2">
      <w:pPr>
        <w:rPr/>
      </w:pPr>
      <w:r w:rsidDel="00000000" w:rsidR="00000000" w:rsidRPr="00000000">
        <w:rPr>
          <w:rtl w:val="0"/>
        </w:rPr>
      </w:r>
    </w:p>
    <w:p w:rsidR="00000000" w:rsidDel="00000000" w:rsidP="00000000" w:rsidRDefault="00000000" w:rsidRPr="00000000" w14:paraId="00000CD3">
      <w:pPr>
        <w:rPr/>
      </w:pPr>
      <w:r w:rsidDel="00000000" w:rsidR="00000000" w:rsidRPr="00000000">
        <w:rPr>
          <w:rtl w:val="0"/>
        </w:rPr>
        <w:t xml:space="preserve">KEITH: Hey, maybe when Hella's stronger she can reroll that Strength...</w:t>
      </w:r>
    </w:p>
    <w:p w:rsidR="00000000" w:rsidDel="00000000" w:rsidP="00000000" w:rsidRDefault="00000000" w:rsidRPr="00000000" w14:paraId="00000CD4">
      <w:pPr>
        <w:rPr/>
      </w:pPr>
      <w:r w:rsidDel="00000000" w:rsidR="00000000" w:rsidRPr="00000000">
        <w:rPr>
          <w:rtl w:val="0"/>
        </w:rPr>
      </w:r>
    </w:p>
    <w:p w:rsidR="00000000" w:rsidDel="00000000" w:rsidP="00000000" w:rsidRDefault="00000000" w:rsidRPr="00000000" w14:paraId="00000CD5">
      <w:pPr>
        <w:rPr/>
      </w:pPr>
      <w:r w:rsidDel="00000000" w:rsidR="00000000" w:rsidRPr="00000000">
        <w:rPr>
          <w:rtl w:val="0"/>
        </w:rPr>
        <w:t xml:space="preserve">AUSTIN: [sarcastically] There is definitely no way to open that door at the very top-- [seriously] Okay. Uh, so on the boat ride home, uh... You have to kind of make a choice of what to do, going forward, and I think we'll handle most of this off screen, but I just want to like, like from a meta game perspective, I know Andrew, Dre, wants to step into the game and I kind of see this group taking a, however temporary, a split. Um. The Burg is very interested in those two towers that the map revealed. And given your initial success here, would like you both-- Would like you to check out both of them and in a timely manner, and I think is going to split you off into groups. We'll talk about who is in what group going forward, but I kind of-- I'm really happy that this ended on this tension, which might let that grouping split up easily. </w:t>
      </w:r>
    </w:p>
    <w:p w:rsidR="00000000" w:rsidDel="00000000" w:rsidP="00000000" w:rsidRDefault="00000000" w:rsidRPr="00000000" w14:paraId="00000CD6">
      <w:pPr>
        <w:rPr/>
      </w:pPr>
      <w:r w:rsidDel="00000000" w:rsidR="00000000" w:rsidRPr="00000000">
        <w:rPr>
          <w:rtl w:val="0"/>
        </w:rPr>
      </w:r>
    </w:p>
    <w:p w:rsidR="00000000" w:rsidDel="00000000" w:rsidP="00000000" w:rsidRDefault="00000000" w:rsidRPr="00000000" w14:paraId="00000CD7">
      <w:pPr>
        <w:rPr/>
      </w:pPr>
      <w:r w:rsidDel="00000000" w:rsidR="00000000" w:rsidRPr="00000000">
        <w:rPr>
          <w:rtl w:val="0"/>
        </w:rPr>
        <w:t xml:space="preserve">AUSTIN (cont.): One of those towers is in the Erasure, and is a place of you know, terrible magic or something terrible disaster. And the other is two the south, south of the halfling villages. And you're not really sure what is between here and there. You know there are some roads that travel that way that survived the Erasure that have been rebuilt a bit. But, you know, you don't know what's past that, to the south. You know that this tower is there, in that inlet. So think about this, going forward. Who should be grouping up with who. Talk to me off recording and we'll figure that out. And we'll work Dre's Ranger into this. He will probably be in the Erasure group, is what I'll say. Um...</w:t>
      </w:r>
    </w:p>
    <w:p w:rsidR="00000000" w:rsidDel="00000000" w:rsidP="00000000" w:rsidRDefault="00000000" w:rsidRPr="00000000" w14:paraId="00000CD8">
      <w:pPr>
        <w:rPr/>
      </w:pPr>
      <w:r w:rsidDel="00000000" w:rsidR="00000000" w:rsidRPr="00000000">
        <w:rPr>
          <w:rtl w:val="0"/>
        </w:rPr>
      </w:r>
    </w:p>
    <w:p w:rsidR="00000000" w:rsidDel="00000000" w:rsidP="00000000" w:rsidRDefault="00000000" w:rsidRPr="00000000" w14:paraId="00000CD9">
      <w:pPr>
        <w:ind w:left="0" w:firstLine="0"/>
        <w:rPr/>
      </w:pPr>
      <w:r w:rsidDel="00000000" w:rsidR="00000000" w:rsidRPr="00000000">
        <w:rPr>
          <w:rtl w:val="0"/>
        </w:rPr>
        <w:t xml:space="preserve">[TIMESTAMP: 2:06:10] </w:t>
      </w:r>
    </w:p>
    <w:p w:rsidR="00000000" w:rsidDel="00000000" w:rsidP="00000000" w:rsidRDefault="00000000" w:rsidRPr="00000000" w14:paraId="00000CDA">
      <w:pPr>
        <w:rPr/>
      </w:pPr>
      <w:r w:rsidDel="00000000" w:rsidR="00000000" w:rsidRPr="00000000">
        <w:rPr>
          <w:rtl w:val="0"/>
        </w:rPr>
      </w:r>
    </w:p>
    <w:p w:rsidR="00000000" w:rsidDel="00000000" w:rsidP="00000000" w:rsidRDefault="00000000" w:rsidRPr="00000000" w14:paraId="00000CDB">
      <w:pPr>
        <w:rPr/>
      </w:pPr>
      <w:r w:rsidDel="00000000" w:rsidR="00000000" w:rsidRPr="00000000">
        <w:rPr>
          <w:rtl w:val="0"/>
        </w:rPr>
        <w:t xml:space="preserve">JACK: We should do our End of Session uh, XP because of--</w:t>
      </w:r>
    </w:p>
    <w:p w:rsidR="00000000" w:rsidDel="00000000" w:rsidP="00000000" w:rsidRDefault="00000000" w:rsidRPr="00000000" w14:paraId="00000CDC">
      <w:pPr>
        <w:rPr/>
      </w:pPr>
      <w:r w:rsidDel="00000000" w:rsidR="00000000" w:rsidRPr="00000000">
        <w:rPr>
          <w:rtl w:val="0"/>
        </w:rPr>
      </w:r>
    </w:p>
    <w:p w:rsidR="00000000" w:rsidDel="00000000" w:rsidP="00000000" w:rsidRDefault="00000000" w:rsidRPr="00000000" w14:paraId="00000CDD">
      <w:pPr>
        <w:rPr/>
      </w:pPr>
      <w:r w:rsidDel="00000000" w:rsidR="00000000" w:rsidRPr="00000000">
        <w:rPr>
          <w:rtl w:val="0"/>
        </w:rPr>
        <w:t xml:space="preserve">ALI: Yeah.</w:t>
      </w:r>
    </w:p>
    <w:p w:rsidR="00000000" w:rsidDel="00000000" w:rsidP="00000000" w:rsidRDefault="00000000" w:rsidRPr="00000000" w14:paraId="00000CDE">
      <w:pPr>
        <w:rPr/>
      </w:pPr>
      <w:r w:rsidDel="00000000" w:rsidR="00000000" w:rsidRPr="00000000">
        <w:rPr>
          <w:rtl w:val="0"/>
        </w:rPr>
      </w:r>
    </w:p>
    <w:p w:rsidR="00000000" w:rsidDel="00000000" w:rsidP="00000000" w:rsidRDefault="00000000" w:rsidRPr="00000000" w14:paraId="00000CDF">
      <w:pPr>
        <w:rPr/>
      </w:pPr>
      <w:r w:rsidDel="00000000" w:rsidR="00000000" w:rsidRPr="00000000">
        <w:rPr>
          <w:rtl w:val="0"/>
        </w:rPr>
        <w:t xml:space="preserve">AUSTIN: Let's-- Let's talk about our End of Session, uh XP. Let's start with uh, with Bonds first.</w:t>
      </w:r>
    </w:p>
    <w:p w:rsidR="00000000" w:rsidDel="00000000" w:rsidP="00000000" w:rsidRDefault="00000000" w:rsidRPr="00000000" w14:paraId="00000CE0">
      <w:pPr>
        <w:rPr/>
      </w:pPr>
      <w:r w:rsidDel="00000000" w:rsidR="00000000" w:rsidRPr="00000000">
        <w:rPr>
          <w:rtl w:val="0"/>
        </w:rPr>
      </w:r>
    </w:p>
    <w:p w:rsidR="00000000" w:rsidDel="00000000" w:rsidP="00000000" w:rsidRDefault="00000000" w:rsidRPr="00000000" w14:paraId="00000CE1">
      <w:pPr>
        <w:rPr/>
      </w:pPr>
      <w:r w:rsidDel="00000000" w:rsidR="00000000" w:rsidRPr="00000000">
        <w:rPr>
          <w:rtl w:val="0"/>
        </w:rPr>
        <w:t xml:space="preserve">KEITH: Yeah.</w:t>
      </w:r>
    </w:p>
    <w:p w:rsidR="00000000" w:rsidDel="00000000" w:rsidP="00000000" w:rsidRDefault="00000000" w:rsidRPr="00000000" w14:paraId="00000CE2">
      <w:pPr>
        <w:rPr/>
      </w:pPr>
      <w:r w:rsidDel="00000000" w:rsidR="00000000" w:rsidRPr="00000000">
        <w:rPr>
          <w:rtl w:val="0"/>
        </w:rPr>
      </w:r>
    </w:p>
    <w:p w:rsidR="00000000" w:rsidDel="00000000" w:rsidP="00000000" w:rsidRDefault="00000000" w:rsidRPr="00000000" w14:paraId="00000CE3">
      <w:pPr>
        <w:rPr/>
      </w:pPr>
      <w:r w:rsidDel="00000000" w:rsidR="00000000" w:rsidRPr="00000000">
        <w:rPr>
          <w:rtl w:val="0"/>
        </w:rPr>
        <w:t xml:space="preserve">AUSTIN: Let's do the general ones first and then we'll do--</w:t>
      </w:r>
    </w:p>
    <w:p w:rsidR="00000000" w:rsidDel="00000000" w:rsidP="00000000" w:rsidRDefault="00000000" w:rsidRPr="00000000" w14:paraId="00000CE4">
      <w:pPr>
        <w:rPr/>
      </w:pPr>
      <w:r w:rsidDel="00000000" w:rsidR="00000000" w:rsidRPr="00000000">
        <w:rPr>
          <w:rtl w:val="0"/>
        </w:rPr>
      </w:r>
    </w:p>
    <w:p w:rsidR="00000000" w:rsidDel="00000000" w:rsidP="00000000" w:rsidRDefault="00000000" w:rsidRPr="00000000" w14:paraId="00000CE5">
      <w:pPr>
        <w:rPr/>
      </w:pPr>
      <w:r w:rsidDel="00000000" w:rsidR="00000000" w:rsidRPr="00000000">
        <w:rPr>
          <w:rtl w:val="0"/>
        </w:rPr>
        <w:t xml:space="preserve">ART: Yeah, let's do the other thing first.</w:t>
      </w:r>
    </w:p>
    <w:p w:rsidR="00000000" w:rsidDel="00000000" w:rsidP="00000000" w:rsidRDefault="00000000" w:rsidRPr="00000000" w14:paraId="00000CE6">
      <w:pPr>
        <w:rPr/>
      </w:pPr>
      <w:r w:rsidDel="00000000" w:rsidR="00000000" w:rsidRPr="00000000">
        <w:rPr>
          <w:rtl w:val="0"/>
        </w:rPr>
      </w:r>
    </w:p>
    <w:p w:rsidR="00000000" w:rsidDel="00000000" w:rsidP="00000000" w:rsidRDefault="00000000" w:rsidRPr="00000000" w14:paraId="00000CE7">
      <w:pPr>
        <w:rPr/>
      </w:pPr>
      <w:r w:rsidDel="00000000" w:rsidR="00000000" w:rsidRPr="00000000">
        <w:rPr>
          <w:rtl w:val="0"/>
        </w:rPr>
        <w:t xml:space="preserve">AUSTIN: Let's do the general thing first.</w:t>
      </w:r>
    </w:p>
    <w:p w:rsidR="00000000" w:rsidDel="00000000" w:rsidP="00000000" w:rsidRDefault="00000000" w:rsidRPr="00000000" w14:paraId="00000CE8">
      <w:pPr>
        <w:rPr/>
      </w:pPr>
      <w:r w:rsidDel="00000000" w:rsidR="00000000" w:rsidRPr="00000000">
        <w:rPr>
          <w:rtl w:val="0"/>
        </w:rPr>
      </w:r>
    </w:p>
    <w:p w:rsidR="00000000" w:rsidDel="00000000" w:rsidP="00000000" w:rsidRDefault="00000000" w:rsidRPr="00000000" w14:paraId="00000CE9">
      <w:pPr>
        <w:rPr/>
      </w:pPr>
      <w:r w:rsidDel="00000000" w:rsidR="00000000" w:rsidRPr="00000000">
        <w:rPr>
          <w:rtl w:val="0"/>
        </w:rPr>
        <w:t xml:space="preserve">KEITH: Okay, yeah.</w:t>
      </w:r>
    </w:p>
    <w:p w:rsidR="00000000" w:rsidDel="00000000" w:rsidP="00000000" w:rsidRDefault="00000000" w:rsidRPr="00000000" w14:paraId="00000CEA">
      <w:pPr>
        <w:rPr/>
      </w:pPr>
      <w:r w:rsidDel="00000000" w:rsidR="00000000" w:rsidRPr="00000000">
        <w:rPr>
          <w:rtl w:val="0"/>
        </w:rPr>
      </w:r>
    </w:p>
    <w:p w:rsidR="00000000" w:rsidDel="00000000" w:rsidP="00000000" w:rsidRDefault="00000000" w:rsidRPr="00000000" w14:paraId="00000CEB">
      <w:pPr>
        <w:rPr/>
      </w:pPr>
      <w:r w:rsidDel="00000000" w:rsidR="00000000" w:rsidRPr="00000000">
        <w:rPr>
          <w:rtl w:val="0"/>
        </w:rPr>
        <w:t xml:space="preserve">AUSTIN: It isn't-- Bonds are supposed to be first, uh but-- but let's start with these three questions because that's a baseline that I want to write down. Um… let's see. Did you guys learn something new and important about the world?</w:t>
      </w:r>
    </w:p>
    <w:p w:rsidR="00000000" w:rsidDel="00000000" w:rsidP="00000000" w:rsidRDefault="00000000" w:rsidRPr="00000000" w14:paraId="00000CEC">
      <w:pPr>
        <w:rPr/>
      </w:pPr>
      <w:r w:rsidDel="00000000" w:rsidR="00000000" w:rsidRPr="00000000">
        <w:rPr>
          <w:rtl w:val="0"/>
        </w:rPr>
      </w:r>
    </w:p>
    <w:p w:rsidR="00000000" w:rsidDel="00000000" w:rsidP="00000000" w:rsidRDefault="00000000" w:rsidRPr="00000000" w14:paraId="00000CED">
      <w:pPr>
        <w:rPr/>
      </w:pPr>
      <w:r w:rsidDel="00000000" w:rsidR="00000000" w:rsidRPr="00000000">
        <w:rPr>
          <w:rtl w:val="0"/>
        </w:rPr>
        <w:t xml:space="preserve">ART: I would say yes.</w:t>
      </w:r>
    </w:p>
    <w:p w:rsidR="00000000" w:rsidDel="00000000" w:rsidP="00000000" w:rsidRDefault="00000000" w:rsidRPr="00000000" w14:paraId="00000CEE">
      <w:pPr>
        <w:rPr/>
      </w:pPr>
      <w:r w:rsidDel="00000000" w:rsidR="00000000" w:rsidRPr="00000000">
        <w:rPr>
          <w:rtl w:val="0"/>
        </w:rPr>
      </w:r>
    </w:p>
    <w:p w:rsidR="00000000" w:rsidDel="00000000" w:rsidP="00000000" w:rsidRDefault="00000000" w:rsidRPr="00000000" w14:paraId="00000CEF">
      <w:pPr>
        <w:rPr/>
      </w:pPr>
      <w:r w:rsidDel="00000000" w:rsidR="00000000" w:rsidRPr="00000000">
        <w:rPr>
          <w:rtl w:val="0"/>
        </w:rPr>
        <w:t xml:space="preserve">KEITH: Yeah.</w:t>
      </w:r>
    </w:p>
    <w:p w:rsidR="00000000" w:rsidDel="00000000" w:rsidP="00000000" w:rsidRDefault="00000000" w:rsidRPr="00000000" w14:paraId="00000CF0">
      <w:pPr>
        <w:rPr/>
      </w:pPr>
      <w:r w:rsidDel="00000000" w:rsidR="00000000" w:rsidRPr="00000000">
        <w:rPr>
          <w:rtl w:val="0"/>
        </w:rPr>
      </w:r>
    </w:p>
    <w:p w:rsidR="00000000" w:rsidDel="00000000" w:rsidP="00000000" w:rsidRDefault="00000000" w:rsidRPr="00000000" w14:paraId="00000CF1">
      <w:pPr>
        <w:rPr/>
      </w:pPr>
      <w:r w:rsidDel="00000000" w:rsidR="00000000" w:rsidRPr="00000000">
        <w:rPr>
          <w:rtl w:val="0"/>
        </w:rPr>
        <w:t xml:space="preserve">ALI: Yeah, we did.</w:t>
      </w:r>
    </w:p>
    <w:p w:rsidR="00000000" w:rsidDel="00000000" w:rsidP="00000000" w:rsidRDefault="00000000" w:rsidRPr="00000000" w14:paraId="00000CF2">
      <w:pPr>
        <w:rPr/>
      </w:pPr>
      <w:r w:rsidDel="00000000" w:rsidR="00000000" w:rsidRPr="00000000">
        <w:rPr>
          <w:rtl w:val="0"/>
        </w:rPr>
      </w:r>
    </w:p>
    <w:p w:rsidR="00000000" w:rsidDel="00000000" w:rsidP="00000000" w:rsidRDefault="00000000" w:rsidRPr="00000000" w14:paraId="00000CF3">
      <w:pPr>
        <w:rPr/>
      </w:pPr>
      <w:r w:rsidDel="00000000" w:rsidR="00000000" w:rsidRPr="00000000">
        <w:rPr>
          <w:rtl w:val="0"/>
        </w:rPr>
        <w:t xml:space="preserve">JACK: So that's 1 XP.</w:t>
      </w:r>
    </w:p>
    <w:p w:rsidR="00000000" w:rsidDel="00000000" w:rsidP="00000000" w:rsidRDefault="00000000" w:rsidRPr="00000000" w14:paraId="00000CF4">
      <w:pPr>
        <w:rPr/>
      </w:pPr>
      <w:r w:rsidDel="00000000" w:rsidR="00000000" w:rsidRPr="00000000">
        <w:rPr>
          <w:rtl w:val="0"/>
        </w:rPr>
      </w:r>
    </w:p>
    <w:p w:rsidR="00000000" w:rsidDel="00000000" w:rsidP="00000000" w:rsidRDefault="00000000" w:rsidRPr="00000000" w14:paraId="00000CF5">
      <w:pPr>
        <w:rPr/>
      </w:pPr>
      <w:r w:rsidDel="00000000" w:rsidR="00000000" w:rsidRPr="00000000">
        <w:rPr>
          <w:rtl w:val="0"/>
        </w:rPr>
        <w:t xml:space="preserve">AUSTIN: That's 1. Did you overcome a notable monster or enemy?</w:t>
      </w:r>
    </w:p>
    <w:p w:rsidR="00000000" w:rsidDel="00000000" w:rsidP="00000000" w:rsidRDefault="00000000" w:rsidRPr="00000000" w14:paraId="00000CF6">
      <w:pPr>
        <w:rPr/>
      </w:pPr>
      <w:r w:rsidDel="00000000" w:rsidR="00000000" w:rsidRPr="00000000">
        <w:rPr>
          <w:rtl w:val="0"/>
        </w:rPr>
      </w:r>
    </w:p>
    <w:p w:rsidR="00000000" w:rsidDel="00000000" w:rsidP="00000000" w:rsidRDefault="00000000" w:rsidRPr="00000000" w14:paraId="00000CF7">
      <w:pPr>
        <w:rPr/>
      </w:pPr>
      <w:r w:rsidDel="00000000" w:rsidR="00000000" w:rsidRPr="00000000">
        <w:rPr>
          <w:rtl w:val="0"/>
        </w:rPr>
        <w:t xml:space="preserve">JACK: Yes.</w:t>
      </w:r>
    </w:p>
    <w:p w:rsidR="00000000" w:rsidDel="00000000" w:rsidP="00000000" w:rsidRDefault="00000000" w:rsidRPr="00000000" w14:paraId="00000CF8">
      <w:pPr>
        <w:rPr/>
      </w:pPr>
      <w:r w:rsidDel="00000000" w:rsidR="00000000" w:rsidRPr="00000000">
        <w:rPr>
          <w:rtl w:val="0"/>
        </w:rPr>
      </w:r>
    </w:p>
    <w:p w:rsidR="00000000" w:rsidDel="00000000" w:rsidP="00000000" w:rsidRDefault="00000000" w:rsidRPr="00000000" w14:paraId="00000CF9">
      <w:pPr>
        <w:rPr/>
      </w:pPr>
      <w:r w:rsidDel="00000000" w:rsidR="00000000" w:rsidRPr="00000000">
        <w:rPr>
          <w:rtl w:val="0"/>
        </w:rPr>
        <w:t xml:space="preserve">KEITH: Yeah.</w:t>
      </w:r>
    </w:p>
    <w:p w:rsidR="00000000" w:rsidDel="00000000" w:rsidP="00000000" w:rsidRDefault="00000000" w:rsidRPr="00000000" w14:paraId="00000CFA">
      <w:pPr>
        <w:rPr/>
      </w:pPr>
      <w:r w:rsidDel="00000000" w:rsidR="00000000" w:rsidRPr="00000000">
        <w:rPr>
          <w:rtl w:val="0"/>
        </w:rPr>
      </w:r>
    </w:p>
    <w:p w:rsidR="00000000" w:rsidDel="00000000" w:rsidP="00000000" w:rsidRDefault="00000000" w:rsidRPr="00000000" w14:paraId="00000CFB">
      <w:pPr>
        <w:rPr/>
      </w:pPr>
      <w:r w:rsidDel="00000000" w:rsidR="00000000" w:rsidRPr="00000000">
        <w:rPr>
          <w:rtl w:val="0"/>
        </w:rPr>
        <w:t xml:space="preserve">ALI: Yeah.</w:t>
      </w:r>
    </w:p>
    <w:p w:rsidR="00000000" w:rsidDel="00000000" w:rsidP="00000000" w:rsidRDefault="00000000" w:rsidRPr="00000000" w14:paraId="00000CFC">
      <w:pPr>
        <w:rPr/>
      </w:pPr>
      <w:r w:rsidDel="00000000" w:rsidR="00000000" w:rsidRPr="00000000">
        <w:rPr>
          <w:rtl w:val="0"/>
        </w:rPr>
      </w:r>
    </w:p>
    <w:p w:rsidR="00000000" w:rsidDel="00000000" w:rsidP="00000000" w:rsidRDefault="00000000" w:rsidRPr="00000000" w14:paraId="00000CFD">
      <w:pPr>
        <w:rPr/>
      </w:pPr>
      <w:r w:rsidDel="00000000" w:rsidR="00000000" w:rsidRPr="00000000">
        <w:rPr>
          <w:rtl w:val="0"/>
        </w:rPr>
        <w:t xml:space="preserve">ART: Yeah?</w:t>
      </w:r>
    </w:p>
    <w:p w:rsidR="00000000" w:rsidDel="00000000" w:rsidP="00000000" w:rsidRDefault="00000000" w:rsidRPr="00000000" w14:paraId="00000CFE">
      <w:pPr>
        <w:rPr/>
      </w:pPr>
      <w:r w:rsidDel="00000000" w:rsidR="00000000" w:rsidRPr="00000000">
        <w:rPr>
          <w:rtl w:val="0"/>
        </w:rPr>
      </w:r>
    </w:p>
    <w:p w:rsidR="00000000" w:rsidDel="00000000" w:rsidP="00000000" w:rsidRDefault="00000000" w:rsidRPr="00000000" w14:paraId="00000CFF">
      <w:pPr>
        <w:rPr/>
      </w:pPr>
      <w:r w:rsidDel="00000000" w:rsidR="00000000" w:rsidRPr="00000000">
        <w:rPr>
          <w:rtl w:val="0"/>
        </w:rPr>
        <w:t xml:space="preserve">AUSTIN: Did you loot-- Did you loot memorable treasure?</w:t>
      </w:r>
    </w:p>
    <w:p w:rsidR="00000000" w:rsidDel="00000000" w:rsidP="00000000" w:rsidRDefault="00000000" w:rsidRPr="00000000" w14:paraId="00000D00">
      <w:pPr>
        <w:rPr/>
      </w:pPr>
      <w:r w:rsidDel="00000000" w:rsidR="00000000" w:rsidRPr="00000000">
        <w:rPr>
          <w:rtl w:val="0"/>
        </w:rPr>
      </w:r>
    </w:p>
    <w:p w:rsidR="00000000" w:rsidDel="00000000" w:rsidP="00000000" w:rsidRDefault="00000000" w:rsidRPr="00000000" w14:paraId="00000D01">
      <w:pPr>
        <w:rPr/>
      </w:pPr>
      <w:r w:rsidDel="00000000" w:rsidR="00000000" w:rsidRPr="00000000">
        <w:rPr>
          <w:rtl w:val="0"/>
        </w:rPr>
        <w:t xml:space="preserve">JACK: Uh...</w:t>
      </w:r>
    </w:p>
    <w:p w:rsidR="00000000" w:rsidDel="00000000" w:rsidP="00000000" w:rsidRDefault="00000000" w:rsidRPr="00000000" w14:paraId="00000D02">
      <w:pPr>
        <w:rPr/>
      </w:pPr>
      <w:r w:rsidDel="00000000" w:rsidR="00000000" w:rsidRPr="00000000">
        <w:rPr>
          <w:rtl w:val="0"/>
        </w:rPr>
      </w:r>
    </w:p>
    <w:p w:rsidR="00000000" w:rsidDel="00000000" w:rsidP="00000000" w:rsidRDefault="00000000" w:rsidRPr="00000000" w14:paraId="00000D03">
      <w:pPr>
        <w:rPr/>
      </w:pPr>
      <w:r w:rsidDel="00000000" w:rsidR="00000000" w:rsidRPr="00000000">
        <w:rPr>
          <w:rtl w:val="0"/>
        </w:rPr>
        <w:t xml:space="preserve">KEITH: Yeah.</w:t>
      </w:r>
    </w:p>
    <w:p w:rsidR="00000000" w:rsidDel="00000000" w:rsidP="00000000" w:rsidRDefault="00000000" w:rsidRPr="00000000" w14:paraId="00000D04">
      <w:pPr>
        <w:rPr/>
      </w:pPr>
      <w:r w:rsidDel="00000000" w:rsidR="00000000" w:rsidRPr="00000000">
        <w:rPr>
          <w:rtl w:val="0"/>
        </w:rPr>
      </w:r>
    </w:p>
    <w:p w:rsidR="00000000" w:rsidDel="00000000" w:rsidP="00000000" w:rsidRDefault="00000000" w:rsidRPr="00000000" w14:paraId="00000D05">
      <w:pPr>
        <w:rPr/>
      </w:pPr>
      <w:r w:rsidDel="00000000" w:rsidR="00000000" w:rsidRPr="00000000">
        <w:rPr>
          <w:rtl w:val="0"/>
        </w:rPr>
        <w:t xml:space="preserve">AUSTIN: So baseline 3.</w:t>
      </w:r>
    </w:p>
    <w:p w:rsidR="00000000" w:rsidDel="00000000" w:rsidP="00000000" w:rsidRDefault="00000000" w:rsidRPr="00000000" w14:paraId="00000D06">
      <w:pPr>
        <w:rPr/>
      </w:pPr>
      <w:r w:rsidDel="00000000" w:rsidR="00000000" w:rsidRPr="00000000">
        <w:rPr>
          <w:rtl w:val="0"/>
        </w:rPr>
      </w:r>
    </w:p>
    <w:p w:rsidR="00000000" w:rsidDel="00000000" w:rsidP="00000000" w:rsidRDefault="00000000" w:rsidRPr="00000000" w14:paraId="00000D07">
      <w:pPr>
        <w:rPr/>
      </w:pPr>
      <w:r w:rsidDel="00000000" w:rsidR="00000000" w:rsidRPr="00000000">
        <w:rPr>
          <w:rtl w:val="0"/>
        </w:rPr>
        <w:t xml:space="preserve">ART: Is it memorable?</w:t>
      </w:r>
    </w:p>
    <w:p w:rsidR="00000000" w:rsidDel="00000000" w:rsidP="00000000" w:rsidRDefault="00000000" w:rsidRPr="00000000" w14:paraId="00000D08">
      <w:pPr>
        <w:rPr/>
      </w:pPr>
      <w:r w:rsidDel="00000000" w:rsidR="00000000" w:rsidRPr="00000000">
        <w:rPr>
          <w:rtl w:val="0"/>
        </w:rPr>
      </w:r>
    </w:p>
    <w:p w:rsidR="00000000" w:rsidDel="00000000" w:rsidP="00000000" w:rsidRDefault="00000000" w:rsidRPr="00000000" w14:paraId="00000D09">
      <w:pPr>
        <w:rPr/>
      </w:pPr>
      <w:r w:rsidDel="00000000" w:rsidR="00000000" w:rsidRPr="00000000">
        <w:rPr>
          <w:rtl w:val="0"/>
        </w:rPr>
        <w:t xml:space="preserve">AUSTIN: Uh...</w:t>
      </w:r>
    </w:p>
    <w:p w:rsidR="00000000" w:rsidDel="00000000" w:rsidP="00000000" w:rsidRDefault="00000000" w:rsidRPr="00000000" w14:paraId="00000D0A">
      <w:pPr>
        <w:rPr/>
      </w:pPr>
      <w:r w:rsidDel="00000000" w:rsidR="00000000" w:rsidRPr="00000000">
        <w:rPr>
          <w:rtl w:val="0"/>
        </w:rPr>
      </w:r>
    </w:p>
    <w:p w:rsidR="00000000" w:rsidDel="00000000" w:rsidP="00000000" w:rsidRDefault="00000000" w:rsidRPr="00000000" w14:paraId="00000D0B">
      <w:pPr>
        <w:rPr/>
      </w:pPr>
      <w:r w:rsidDel="00000000" w:rsidR="00000000" w:rsidRPr="00000000">
        <w:rPr>
          <w:rtl w:val="0"/>
        </w:rPr>
        <w:t xml:space="preserve">NICK: That book is totally memorable.</w:t>
      </w:r>
    </w:p>
    <w:p w:rsidR="00000000" w:rsidDel="00000000" w:rsidP="00000000" w:rsidRDefault="00000000" w:rsidRPr="00000000" w14:paraId="00000D0C">
      <w:pPr>
        <w:rPr/>
      </w:pPr>
      <w:r w:rsidDel="00000000" w:rsidR="00000000" w:rsidRPr="00000000">
        <w:rPr>
          <w:rtl w:val="0"/>
        </w:rPr>
      </w:r>
    </w:p>
    <w:p w:rsidR="00000000" w:rsidDel="00000000" w:rsidP="00000000" w:rsidRDefault="00000000" w:rsidRPr="00000000" w14:paraId="00000D0D">
      <w:pPr>
        <w:rPr/>
      </w:pPr>
      <w:r w:rsidDel="00000000" w:rsidR="00000000" w:rsidRPr="00000000">
        <w:rPr>
          <w:rtl w:val="0"/>
        </w:rPr>
        <w:t xml:space="preserve">ART: It's just gold.</w:t>
      </w:r>
    </w:p>
    <w:p w:rsidR="00000000" w:rsidDel="00000000" w:rsidP="00000000" w:rsidRDefault="00000000" w:rsidRPr="00000000" w14:paraId="00000D0E">
      <w:pPr>
        <w:rPr/>
      </w:pPr>
      <w:r w:rsidDel="00000000" w:rsidR="00000000" w:rsidRPr="00000000">
        <w:rPr>
          <w:rtl w:val="0"/>
        </w:rPr>
      </w:r>
    </w:p>
    <w:p w:rsidR="00000000" w:rsidDel="00000000" w:rsidP="00000000" w:rsidRDefault="00000000" w:rsidRPr="00000000" w14:paraId="00000D0F">
      <w:pPr>
        <w:rPr/>
      </w:pPr>
      <w:r w:rsidDel="00000000" w:rsidR="00000000" w:rsidRPr="00000000">
        <w:rPr>
          <w:rtl w:val="0"/>
        </w:rPr>
        <w:t xml:space="preserve">AUSTIN: If you want to-- Well, so here's the thing.</w:t>
      </w:r>
    </w:p>
    <w:p w:rsidR="00000000" w:rsidDel="00000000" w:rsidP="00000000" w:rsidRDefault="00000000" w:rsidRPr="00000000" w14:paraId="00000D10">
      <w:pPr>
        <w:rPr/>
      </w:pPr>
      <w:r w:rsidDel="00000000" w:rsidR="00000000" w:rsidRPr="00000000">
        <w:rPr>
          <w:rtl w:val="0"/>
        </w:rPr>
      </w:r>
    </w:p>
    <w:p w:rsidR="00000000" w:rsidDel="00000000" w:rsidP="00000000" w:rsidRDefault="00000000" w:rsidRPr="00000000" w14:paraId="00000D11">
      <w:pPr>
        <w:rPr/>
      </w:pPr>
      <w:r w:rsidDel="00000000" w:rsidR="00000000" w:rsidRPr="00000000">
        <w:rPr>
          <w:rtl w:val="0"/>
        </w:rPr>
        <w:t xml:space="preserve">KEITH: It's gold in a world where gold isn't relevant anymore and it's like a crazy thing that we found that.</w:t>
      </w:r>
    </w:p>
    <w:p w:rsidR="00000000" w:rsidDel="00000000" w:rsidP="00000000" w:rsidRDefault="00000000" w:rsidRPr="00000000" w14:paraId="00000D12">
      <w:pPr>
        <w:rPr/>
      </w:pPr>
      <w:r w:rsidDel="00000000" w:rsidR="00000000" w:rsidRPr="00000000">
        <w:rPr>
          <w:rtl w:val="0"/>
        </w:rPr>
      </w:r>
    </w:p>
    <w:p w:rsidR="00000000" w:rsidDel="00000000" w:rsidP="00000000" w:rsidRDefault="00000000" w:rsidRPr="00000000" w14:paraId="00000D13">
      <w:pPr>
        <w:rPr/>
      </w:pPr>
      <w:r w:rsidDel="00000000" w:rsidR="00000000" w:rsidRPr="00000000">
        <w:rPr>
          <w:rtl w:val="0"/>
        </w:rPr>
        <w:t xml:space="preserve">JACK: I've got the engraved mask.</w:t>
      </w:r>
    </w:p>
    <w:p w:rsidR="00000000" w:rsidDel="00000000" w:rsidP="00000000" w:rsidRDefault="00000000" w:rsidRPr="00000000" w14:paraId="00000D14">
      <w:pPr>
        <w:rPr/>
      </w:pPr>
      <w:r w:rsidDel="00000000" w:rsidR="00000000" w:rsidRPr="00000000">
        <w:rPr>
          <w:rtl w:val="0"/>
        </w:rPr>
      </w:r>
    </w:p>
    <w:p w:rsidR="00000000" w:rsidDel="00000000" w:rsidP="00000000" w:rsidRDefault="00000000" w:rsidRPr="00000000" w14:paraId="00000D15">
      <w:pPr>
        <w:rPr/>
      </w:pPr>
      <w:r w:rsidDel="00000000" w:rsidR="00000000" w:rsidRPr="00000000">
        <w:rPr>
          <w:rtl w:val="0"/>
        </w:rPr>
        <w:t xml:space="preserve">KEITH: And it's like a crazy thing that we found that.</w:t>
      </w:r>
    </w:p>
    <w:p w:rsidR="00000000" w:rsidDel="00000000" w:rsidP="00000000" w:rsidRDefault="00000000" w:rsidRPr="00000000" w14:paraId="00000D16">
      <w:pPr>
        <w:rPr/>
      </w:pPr>
      <w:r w:rsidDel="00000000" w:rsidR="00000000" w:rsidRPr="00000000">
        <w:rPr>
          <w:rtl w:val="0"/>
        </w:rPr>
      </w:r>
    </w:p>
    <w:p w:rsidR="00000000" w:rsidDel="00000000" w:rsidP="00000000" w:rsidRDefault="00000000" w:rsidRPr="00000000" w14:paraId="00000D17">
      <w:pPr>
        <w:rPr/>
      </w:pPr>
      <w:r w:rsidDel="00000000" w:rsidR="00000000" w:rsidRPr="00000000">
        <w:rPr>
          <w:rtl w:val="0"/>
        </w:rPr>
        <w:t xml:space="preserve">AUSTIN: That's the thing, is I could-- I could suffer an argument that said only Fantasmo, Lem and Hadrian took something memorable.</w:t>
      </w:r>
    </w:p>
    <w:p w:rsidR="00000000" w:rsidDel="00000000" w:rsidP="00000000" w:rsidRDefault="00000000" w:rsidRPr="00000000" w14:paraId="00000D18">
      <w:pPr>
        <w:rPr/>
      </w:pPr>
      <w:r w:rsidDel="00000000" w:rsidR="00000000" w:rsidRPr="00000000">
        <w:rPr>
          <w:rtl w:val="0"/>
        </w:rPr>
      </w:r>
    </w:p>
    <w:p w:rsidR="00000000" w:rsidDel="00000000" w:rsidP="00000000" w:rsidRDefault="00000000" w:rsidRPr="00000000" w14:paraId="00000D19">
      <w:pPr>
        <w:rPr/>
      </w:pPr>
      <w:r w:rsidDel="00000000" w:rsidR="00000000" w:rsidRPr="00000000">
        <w:rPr>
          <w:rtl w:val="0"/>
        </w:rPr>
        <w:t xml:space="preserve">KEITH: Well, I got that super awesome dagger. It's got a pearl handle.</w:t>
      </w:r>
    </w:p>
    <w:p w:rsidR="00000000" w:rsidDel="00000000" w:rsidP="00000000" w:rsidRDefault="00000000" w:rsidRPr="00000000" w14:paraId="00000D1A">
      <w:pPr>
        <w:rPr/>
      </w:pPr>
      <w:r w:rsidDel="00000000" w:rsidR="00000000" w:rsidRPr="00000000">
        <w:rPr>
          <w:rtl w:val="0"/>
        </w:rPr>
      </w:r>
    </w:p>
    <w:p w:rsidR="00000000" w:rsidDel="00000000" w:rsidP="00000000" w:rsidRDefault="00000000" w:rsidRPr="00000000" w14:paraId="00000D1B">
      <w:pPr>
        <w:rPr/>
      </w:pPr>
      <w:r w:rsidDel="00000000" w:rsidR="00000000" w:rsidRPr="00000000">
        <w:rPr>
          <w:rtl w:val="0"/>
        </w:rPr>
        <w:t xml:space="preserve">AUSTIN: Yeah, it's a nice dagger. I'm not saying you can't, I'm just saying.</w:t>
      </w:r>
    </w:p>
    <w:p w:rsidR="00000000" w:rsidDel="00000000" w:rsidP="00000000" w:rsidRDefault="00000000" w:rsidRPr="00000000" w14:paraId="00000D1C">
      <w:pPr>
        <w:rPr/>
      </w:pPr>
      <w:r w:rsidDel="00000000" w:rsidR="00000000" w:rsidRPr="00000000">
        <w:rPr>
          <w:rtl w:val="0"/>
        </w:rPr>
      </w:r>
    </w:p>
    <w:p w:rsidR="00000000" w:rsidDel="00000000" w:rsidP="00000000" w:rsidRDefault="00000000" w:rsidRPr="00000000" w14:paraId="00000D1D">
      <w:pPr>
        <w:rPr/>
      </w:pPr>
      <w:r w:rsidDel="00000000" w:rsidR="00000000" w:rsidRPr="00000000">
        <w:rPr>
          <w:rtl w:val="0"/>
        </w:rPr>
        <w:t xml:space="preserve">KEITH: Yeah.</w:t>
      </w:r>
    </w:p>
    <w:p w:rsidR="00000000" w:rsidDel="00000000" w:rsidP="00000000" w:rsidRDefault="00000000" w:rsidRPr="00000000" w14:paraId="00000D1E">
      <w:pPr>
        <w:rPr/>
      </w:pPr>
      <w:r w:rsidDel="00000000" w:rsidR="00000000" w:rsidRPr="00000000">
        <w:rPr>
          <w:rtl w:val="0"/>
        </w:rPr>
      </w:r>
    </w:p>
    <w:p w:rsidR="00000000" w:rsidDel="00000000" w:rsidP="00000000" w:rsidRDefault="00000000" w:rsidRPr="00000000" w14:paraId="00000D1F">
      <w:pPr>
        <w:rPr/>
      </w:pPr>
      <w:r w:rsidDel="00000000" w:rsidR="00000000" w:rsidRPr="00000000">
        <w:rPr>
          <w:rtl w:val="0"/>
        </w:rPr>
        <w:t xml:space="preserve">AUSTIN: If someone wants to make that argument, I'll listen to it.</w:t>
      </w:r>
    </w:p>
    <w:p w:rsidR="00000000" w:rsidDel="00000000" w:rsidP="00000000" w:rsidRDefault="00000000" w:rsidRPr="00000000" w14:paraId="00000D20">
      <w:pPr>
        <w:rPr/>
      </w:pPr>
      <w:r w:rsidDel="00000000" w:rsidR="00000000" w:rsidRPr="00000000">
        <w:rPr>
          <w:rtl w:val="0"/>
        </w:rPr>
      </w:r>
    </w:p>
    <w:p w:rsidR="00000000" w:rsidDel="00000000" w:rsidP="00000000" w:rsidRDefault="00000000" w:rsidRPr="00000000" w14:paraId="00000D21">
      <w:pPr>
        <w:rPr/>
      </w:pPr>
      <w:r w:rsidDel="00000000" w:rsidR="00000000" w:rsidRPr="00000000">
        <w:rPr>
          <w:rtl w:val="0"/>
        </w:rPr>
        <w:t xml:space="preserve">NICK: This question--</w:t>
      </w:r>
    </w:p>
    <w:p w:rsidR="00000000" w:rsidDel="00000000" w:rsidP="00000000" w:rsidRDefault="00000000" w:rsidRPr="00000000" w14:paraId="00000D22">
      <w:pPr>
        <w:rPr/>
      </w:pPr>
      <w:r w:rsidDel="00000000" w:rsidR="00000000" w:rsidRPr="00000000">
        <w:rPr>
          <w:rtl w:val="0"/>
        </w:rPr>
      </w:r>
    </w:p>
    <w:p w:rsidR="00000000" w:rsidDel="00000000" w:rsidP="00000000" w:rsidRDefault="00000000" w:rsidRPr="00000000" w14:paraId="00000D23">
      <w:pPr>
        <w:rPr/>
      </w:pPr>
      <w:r w:rsidDel="00000000" w:rsidR="00000000" w:rsidRPr="00000000">
        <w:rPr>
          <w:rtl w:val="0"/>
        </w:rPr>
        <w:t xml:space="preserve">ART: No, I guess it's stupid.</w:t>
      </w:r>
    </w:p>
    <w:p w:rsidR="00000000" w:rsidDel="00000000" w:rsidP="00000000" w:rsidRDefault="00000000" w:rsidRPr="00000000" w14:paraId="00000D24">
      <w:pPr>
        <w:rPr/>
      </w:pPr>
      <w:r w:rsidDel="00000000" w:rsidR="00000000" w:rsidRPr="00000000">
        <w:rPr>
          <w:rtl w:val="0"/>
        </w:rPr>
      </w:r>
    </w:p>
    <w:p w:rsidR="00000000" w:rsidDel="00000000" w:rsidP="00000000" w:rsidRDefault="00000000" w:rsidRPr="00000000" w14:paraId="00000D25">
      <w:pPr>
        <w:rPr/>
      </w:pPr>
      <w:r w:rsidDel="00000000" w:rsidR="00000000" w:rsidRPr="00000000">
        <w:rPr>
          <w:rtl w:val="0"/>
        </w:rPr>
        <w:t xml:space="preserve">NICK: This question is for the whole party, right?</w:t>
      </w:r>
    </w:p>
    <w:p w:rsidR="00000000" w:rsidDel="00000000" w:rsidP="00000000" w:rsidRDefault="00000000" w:rsidRPr="00000000" w14:paraId="00000D26">
      <w:pPr>
        <w:rPr/>
      </w:pPr>
      <w:r w:rsidDel="00000000" w:rsidR="00000000" w:rsidRPr="00000000">
        <w:rPr>
          <w:rtl w:val="0"/>
        </w:rPr>
      </w:r>
    </w:p>
    <w:p w:rsidR="00000000" w:rsidDel="00000000" w:rsidP="00000000" w:rsidRDefault="00000000" w:rsidRPr="00000000" w14:paraId="00000D27">
      <w:pPr>
        <w:rPr/>
      </w:pPr>
      <w:r w:rsidDel="00000000" w:rsidR="00000000" w:rsidRPr="00000000">
        <w:rPr>
          <w:rtl w:val="0"/>
        </w:rPr>
        <w:t xml:space="preserve">AUSTIN: It is, it is.</w:t>
      </w:r>
    </w:p>
    <w:p w:rsidR="00000000" w:rsidDel="00000000" w:rsidP="00000000" w:rsidRDefault="00000000" w:rsidRPr="00000000" w14:paraId="00000D28">
      <w:pPr>
        <w:rPr/>
      </w:pPr>
      <w:r w:rsidDel="00000000" w:rsidR="00000000" w:rsidRPr="00000000">
        <w:rPr>
          <w:rtl w:val="0"/>
        </w:rPr>
      </w:r>
    </w:p>
    <w:p w:rsidR="00000000" w:rsidDel="00000000" w:rsidP="00000000" w:rsidRDefault="00000000" w:rsidRPr="00000000" w14:paraId="00000D29">
      <w:pPr>
        <w:rPr/>
      </w:pPr>
      <w:r w:rsidDel="00000000" w:rsidR="00000000" w:rsidRPr="00000000">
        <w:rPr>
          <w:rtl w:val="0"/>
        </w:rPr>
        <w:t xml:space="preserve">NICK: Yeah. So, I mean.</w:t>
      </w:r>
    </w:p>
    <w:p w:rsidR="00000000" w:rsidDel="00000000" w:rsidP="00000000" w:rsidRDefault="00000000" w:rsidRPr="00000000" w14:paraId="00000D2A">
      <w:pPr>
        <w:rPr/>
      </w:pPr>
      <w:r w:rsidDel="00000000" w:rsidR="00000000" w:rsidRPr="00000000">
        <w:rPr>
          <w:rtl w:val="0"/>
        </w:rPr>
      </w:r>
    </w:p>
    <w:p w:rsidR="00000000" w:rsidDel="00000000" w:rsidP="00000000" w:rsidRDefault="00000000" w:rsidRPr="00000000" w14:paraId="00000D2B">
      <w:pPr>
        <w:rPr/>
      </w:pPr>
      <w:r w:rsidDel="00000000" w:rsidR="00000000" w:rsidRPr="00000000">
        <w:rPr>
          <w:rtl w:val="0"/>
        </w:rPr>
        <w:t xml:space="preserve">AUSTIN: It's as a group, you're right.</w:t>
      </w:r>
    </w:p>
    <w:p w:rsidR="00000000" w:rsidDel="00000000" w:rsidP="00000000" w:rsidRDefault="00000000" w:rsidRPr="00000000" w14:paraId="00000D2C">
      <w:pPr>
        <w:rPr/>
      </w:pPr>
      <w:r w:rsidDel="00000000" w:rsidR="00000000" w:rsidRPr="00000000">
        <w:rPr>
          <w:rtl w:val="0"/>
        </w:rPr>
      </w:r>
    </w:p>
    <w:p w:rsidR="00000000" w:rsidDel="00000000" w:rsidP="00000000" w:rsidRDefault="00000000" w:rsidRPr="00000000" w14:paraId="00000D2D">
      <w:pPr>
        <w:rPr/>
      </w:pPr>
      <w:r w:rsidDel="00000000" w:rsidR="00000000" w:rsidRPr="00000000">
        <w:rPr>
          <w:rtl w:val="0"/>
        </w:rPr>
        <w:t xml:space="preserve">NICK: So just because like technically Fantasmo has possession of the book right now, it's--</w:t>
      </w:r>
    </w:p>
    <w:p w:rsidR="00000000" w:rsidDel="00000000" w:rsidP="00000000" w:rsidRDefault="00000000" w:rsidRPr="00000000" w14:paraId="00000D2E">
      <w:pPr>
        <w:rPr/>
      </w:pPr>
      <w:r w:rsidDel="00000000" w:rsidR="00000000" w:rsidRPr="00000000">
        <w:rPr>
          <w:rtl w:val="0"/>
        </w:rPr>
      </w:r>
    </w:p>
    <w:p w:rsidR="00000000" w:rsidDel="00000000" w:rsidP="00000000" w:rsidRDefault="00000000" w:rsidRPr="00000000" w14:paraId="00000D2F">
      <w:pPr>
        <w:rPr/>
      </w:pPr>
      <w:r w:rsidDel="00000000" w:rsidR="00000000" w:rsidRPr="00000000">
        <w:rPr>
          <w:rtl w:val="0"/>
        </w:rPr>
        <w:t xml:space="preserve">AUSTIN: That's true. So that's 3 for everybody, that's-- that's fair. So now...</w:t>
      </w:r>
    </w:p>
    <w:p w:rsidR="00000000" w:rsidDel="00000000" w:rsidP="00000000" w:rsidRDefault="00000000" w:rsidRPr="00000000" w14:paraId="00000D30">
      <w:pPr>
        <w:rPr/>
      </w:pPr>
      <w:r w:rsidDel="00000000" w:rsidR="00000000" w:rsidRPr="00000000">
        <w:rPr>
          <w:rtl w:val="0"/>
        </w:rPr>
      </w:r>
    </w:p>
    <w:p w:rsidR="00000000" w:rsidDel="00000000" w:rsidP="00000000" w:rsidRDefault="00000000" w:rsidRPr="00000000" w14:paraId="00000D31">
      <w:pPr>
        <w:rPr/>
      </w:pPr>
      <w:r w:rsidDel="00000000" w:rsidR="00000000" w:rsidRPr="00000000">
        <w:rPr>
          <w:rtl w:val="0"/>
        </w:rPr>
        <w:t xml:space="preserve">ART: Alright, so--</w:t>
      </w:r>
    </w:p>
    <w:p w:rsidR="00000000" w:rsidDel="00000000" w:rsidP="00000000" w:rsidRDefault="00000000" w:rsidRPr="00000000" w14:paraId="00000D32">
      <w:pPr>
        <w:rPr/>
      </w:pPr>
      <w:r w:rsidDel="00000000" w:rsidR="00000000" w:rsidRPr="00000000">
        <w:rPr>
          <w:rtl w:val="0"/>
        </w:rPr>
      </w:r>
    </w:p>
    <w:p w:rsidR="00000000" w:rsidDel="00000000" w:rsidP="00000000" w:rsidRDefault="00000000" w:rsidRPr="00000000" w14:paraId="00000D33">
      <w:pPr>
        <w:rPr/>
      </w:pPr>
      <w:r w:rsidDel="00000000" w:rsidR="00000000" w:rsidRPr="00000000">
        <w:rPr>
          <w:rtl w:val="0"/>
        </w:rPr>
        <w:t xml:space="preserve">JACK: I can level up next time.</w:t>
      </w:r>
    </w:p>
    <w:p w:rsidR="00000000" w:rsidDel="00000000" w:rsidP="00000000" w:rsidRDefault="00000000" w:rsidRPr="00000000" w14:paraId="00000D34">
      <w:pPr>
        <w:rPr/>
      </w:pPr>
      <w:r w:rsidDel="00000000" w:rsidR="00000000" w:rsidRPr="00000000">
        <w:rPr>
          <w:rtl w:val="0"/>
        </w:rPr>
      </w:r>
    </w:p>
    <w:p w:rsidR="00000000" w:rsidDel="00000000" w:rsidP="00000000" w:rsidRDefault="00000000" w:rsidRPr="00000000" w14:paraId="00000D35">
      <w:pPr>
        <w:rPr/>
      </w:pPr>
      <w:r w:rsidDel="00000000" w:rsidR="00000000" w:rsidRPr="00000000">
        <w:rPr>
          <w:rtl w:val="0"/>
        </w:rPr>
        <w:t xml:space="preserve">ALI: We don't get--</w:t>
      </w:r>
    </w:p>
    <w:p w:rsidR="00000000" w:rsidDel="00000000" w:rsidP="00000000" w:rsidRDefault="00000000" w:rsidRPr="00000000" w14:paraId="00000D36">
      <w:pPr>
        <w:rPr/>
      </w:pPr>
      <w:r w:rsidDel="00000000" w:rsidR="00000000" w:rsidRPr="00000000">
        <w:rPr>
          <w:rtl w:val="0"/>
        </w:rPr>
      </w:r>
    </w:p>
    <w:p w:rsidR="00000000" w:rsidDel="00000000" w:rsidP="00000000" w:rsidRDefault="00000000" w:rsidRPr="00000000" w14:paraId="00000D37">
      <w:pPr>
        <w:rPr/>
      </w:pPr>
      <w:r w:rsidDel="00000000" w:rsidR="00000000" w:rsidRPr="00000000">
        <w:rPr>
          <w:rtl w:val="0"/>
        </w:rPr>
        <w:t xml:space="preserve">AUSTIN: Well you'll level up over-- over the group. Over the break, rather.</w:t>
      </w:r>
    </w:p>
    <w:p w:rsidR="00000000" w:rsidDel="00000000" w:rsidP="00000000" w:rsidRDefault="00000000" w:rsidRPr="00000000" w14:paraId="00000D38">
      <w:pPr>
        <w:rPr/>
      </w:pPr>
      <w:r w:rsidDel="00000000" w:rsidR="00000000" w:rsidRPr="00000000">
        <w:rPr>
          <w:rtl w:val="0"/>
        </w:rPr>
      </w:r>
    </w:p>
    <w:p w:rsidR="00000000" w:rsidDel="00000000" w:rsidP="00000000" w:rsidRDefault="00000000" w:rsidRPr="00000000" w14:paraId="00000D39">
      <w:pPr>
        <w:rPr/>
      </w:pPr>
      <w:r w:rsidDel="00000000" w:rsidR="00000000" w:rsidRPr="00000000">
        <w:rPr>
          <w:rtl w:val="0"/>
        </w:rPr>
        <w:t xml:space="preserve">JACK: Oh really?</w:t>
      </w:r>
    </w:p>
    <w:p w:rsidR="00000000" w:rsidDel="00000000" w:rsidP="00000000" w:rsidRDefault="00000000" w:rsidRPr="00000000" w14:paraId="00000D3A">
      <w:pPr>
        <w:rPr/>
      </w:pPr>
      <w:r w:rsidDel="00000000" w:rsidR="00000000" w:rsidRPr="00000000">
        <w:rPr>
          <w:rtl w:val="0"/>
        </w:rPr>
      </w:r>
    </w:p>
    <w:p w:rsidR="00000000" w:rsidDel="00000000" w:rsidP="00000000" w:rsidRDefault="00000000" w:rsidRPr="00000000" w14:paraId="00000D3B">
      <w:pPr>
        <w:rPr/>
      </w:pPr>
      <w:r w:rsidDel="00000000" w:rsidR="00000000" w:rsidRPr="00000000">
        <w:rPr>
          <w:rtl w:val="0"/>
        </w:rPr>
        <w:t xml:space="preserve">ALI: Those three enemies don't count as separate experience points? [laughs]</w:t>
      </w:r>
    </w:p>
    <w:p w:rsidR="00000000" w:rsidDel="00000000" w:rsidP="00000000" w:rsidRDefault="00000000" w:rsidRPr="00000000" w14:paraId="00000D3C">
      <w:pPr>
        <w:rPr/>
      </w:pPr>
      <w:r w:rsidDel="00000000" w:rsidR="00000000" w:rsidRPr="00000000">
        <w:rPr>
          <w:rtl w:val="0"/>
        </w:rPr>
      </w:r>
    </w:p>
    <w:p w:rsidR="00000000" w:rsidDel="00000000" w:rsidP="00000000" w:rsidRDefault="00000000" w:rsidRPr="00000000" w14:paraId="00000D3D">
      <w:pPr>
        <w:rPr/>
      </w:pPr>
      <w:r w:rsidDel="00000000" w:rsidR="00000000" w:rsidRPr="00000000">
        <w:rPr>
          <w:rtl w:val="0"/>
        </w:rPr>
        <w:t xml:space="preserve">AUSTIN: No, 'cause it's just </w:t>
      </w:r>
      <w:r w:rsidDel="00000000" w:rsidR="00000000" w:rsidRPr="00000000">
        <w:rPr>
          <w:i w:val="1"/>
          <w:rtl w:val="0"/>
        </w:rPr>
        <w:t xml:space="preserve">a</w:t>
      </w:r>
      <w:r w:rsidDel="00000000" w:rsidR="00000000" w:rsidRPr="00000000">
        <w:rPr>
          <w:rtl w:val="0"/>
        </w:rPr>
        <w:t xml:space="preserve">--</w:t>
      </w:r>
    </w:p>
    <w:p w:rsidR="00000000" w:rsidDel="00000000" w:rsidP="00000000" w:rsidRDefault="00000000" w:rsidRPr="00000000" w14:paraId="00000D3E">
      <w:pPr>
        <w:rPr/>
      </w:pPr>
      <w:r w:rsidDel="00000000" w:rsidR="00000000" w:rsidRPr="00000000">
        <w:rPr>
          <w:rtl w:val="0"/>
        </w:rPr>
      </w:r>
    </w:p>
    <w:p w:rsidR="00000000" w:rsidDel="00000000" w:rsidP="00000000" w:rsidRDefault="00000000" w:rsidRPr="00000000" w14:paraId="00000D3F">
      <w:pPr>
        <w:rPr/>
      </w:pPr>
      <w:r w:rsidDel="00000000" w:rsidR="00000000" w:rsidRPr="00000000">
        <w:rPr>
          <w:rtl w:val="0"/>
        </w:rPr>
        <w:t xml:space="preserve">KEITH: No.</w:t>
      </w:r>
    </w:p>
    <w:p w:rsidR="00000000" w:rsidDel="00000000" w:rsidP="00000000" w:rsidRDefault="00000000" w:rsidRPr="00000000" w14:paraId="00000D40">
      <w:pPr>
        <w:rPr/>
      </w:pPr>
      <w:r w:rsidDel="00000000" w:rsidR="00000000" w:rsidRPr="00000000">
        <w:rPr>
          <w:rtl w:val="0"/>
        </w:rPr>
      </w:r>
    </w:p>
    <w:p w:rsidR="00000000" w:rsidDel="00000000" w:rsidP="00000000" w:rsidRDefault="00000000" w:rsidRPr="00000000" w14:paraId="00000D41">
      <w:pPr>
        <w:rPr/>
      </w:pPr>
      <w:r w:rsidDel="00000000" w:rsidR="00000000" w:rsidRPr="00000000">
        <w:rPr>
          <w:rtl w:val="0"/>
        </w:rPr>
        <w:t xml:space="preserve">AUSTIN: Did you overcome </w:t>
      </w:r>
      <w:r w:rsidDel="00000000" w:rsidR="00000000" w:rsidRPr="00000000">
        <w:rPr>
          <w:i w:val="1"/>
          <w:rtl w:val="0"/>
        </w:rPr>
        <w:t xml:space="preserve">a </w:t>
      </w:r>
      <w:r w:rsidDel="00000000" w:rsidR="00000000" w:rsidRPr="00000000">
        <w:rPr>
          <w:rtl w:val="0"/>
        </w:rPr>
        <w:t xml:space="preserve">monster or enemy?</w:t>
      </w:r>
    </w:p>
    <w:p w:rsidR="00000000" w:rsidDel="00000000" w:rsidP="00000000" w:rsidRDefault="00000000" w:rsidRPr="00000000" w14:paraId="00000D42">
      <w:pPr>
        <w:rPr/>
      </w:pPr>
      <w:r w:rsidDel="00000000" w:rsidR="00000000" w:rsidRPr="00000000">
        <w:rPr>
          <w:rtl w:val="0"/>
        </w:rPr>
      </w:r>
    </w:p>
    <w:p w:rsidR="00000000" w:rsidDel="00000000" w:rsidP="00000000" w:rsidRDefault="00000000" w:rsidRPr="00000000" w14:paraId="00000D43">
      <w:pPr>
        <w:rPr/>
      </w:pPr>
      <w:r w:rsidDel="00000000" w:rsidR="00000000" w:rsidRPr="00000000">
        <w:rPr>
          <w:rtl w:val="0"/>
        </w:rPr>
        <w:t xml:space="preserve">ALI: I know.</w:t>
      </w:r>
    </w:p>
    <w:p w:rsidR="00000000" w:rsidDel="00000000" w:rsidP="00000000" w:rsidRDefault="00000000" w:rsidRPr="00000000" w14:paraId="00000D44">
      <w:pPr>
        <w:rPr/>
      </w:pPr>
      <w:r w:rsidDel="00000000" w:rsidR="00000000" w:rsidRPr="00000000">
        <w:rPr>
          <w:rtl w:val="0"/>
        </w:rPr>
      </w:r>
    </w:p>
    <w:p w:rsidR="00000000" w:rsidDel="00000000" w:rsidP="00000000" w:rsidRDefault="00000000" w:rsidRPr="00000000" w14:paraId="00000D45">
      <w:pPr>
        <w:rPr/>
      </w:pPr>
      <w:r w:rsidDel="00000000" w:rsidR="00000000" w:rsidRPr="00000000">
        <w:rPr>
          <w:rtl w:val="0"/>
        </w:rPr>
        <w:t xml:space="preserve">JACK: Mhm.</w:t>
      </w:r>
    </w:p>
    <w:p w:rsidR="00000000" w:rsidDel="00000000" w:rsidP="00000000" w:rsidRDefault="00000000" w:rsidRPr="00000000" w14:paraId="00000D46">
      <w:pPr>
        <w:rPr/>
      </w:pPr>
      <w:r w:rsidDel="00000000" w:rsidR="00000000" w:rsidRPr="00000000">
        <w:rPr>
          <w:rtl w:val="0"/>
        </w:rPr>
      </w:r>
    </w:p>
    <w:p w:rsidR="00000000" w:rsidDel="00000000" w:rsidP="00000000" w:rsidRDefault="00000000" w:rsidRPr="00000000" w14:paraId="00000D47">
      <w:pPr>
        <w:rPr/>
      </w:pPr>
      <w:r w:rsidDel="00000000" w:rsidR="00000000" w:rsidRPr="00000000">
        <w:rPr>
          <w:rtl w:val="0"/>
        </w:rPr>
        <w:t xml:space="preserve">ART: If we'd stopped after killing one of them...</w:t>
      </w:r>
    </w:p>
    <w:p w:rsidR="00000000" w:rsidDel="00000000" w:rsidP="00000000" w:rsidRDefault="00000000" w:rsidRPr="00000000" w14:paraId="00000D48">
      <w:pPr>
        <w:rPr/>
      </w:pPr>
      <w:r w:rsidDel="00000000" w:rsidR="00000000" w:rsidRPr="00000000">
        <w:rPr>
          <w:rtl w:val="0"/>
        </w:rPr>
      </w:r>
    </w:p>
    <w:p w:rsidR="00000000" w:rsidDel="00000000" w:rsidP="00000000" w:rsidRDefault="00000000" w:rsidRPr="00000000" w14:paraId="00000D49">
      <w:pPr>
        <w:rPr/>
      </w:pPr>
      <w:r w:rsidDel="00000000" w:rsidR="00000000" w:rsidRPr="00000000">
        <w:rPr>
          <w:rtl w:val="0"/>
        </w:rPr>
        <w:t xml:space="preserve">AUSTIN: You'd still get one.</w:t>
      </w:r>
    </w:p>
    <w:p w:rsidR="00000000" w:rsidDel="00000000" w:rsidP="00000000" w:rsidRDefault="00000000" w:rsidRPr="00000000" w14:paraId="00000D4A">
      <w:pPr>
        <w:rPr/>
      </w:pPr>
      <w:r w:rsidDel="00000000" w:rsidR="00000000" w:rsidRPr="00000000">
        <w:rPr>
          <w:rtl w:val="0"/>
        </w:rPr>
      </w:r>
    </w:p>
    <w:p w:rsidR="00000000" w:rsidDel="00000000" w:rsidP="00000000" w:rsidRDefault="00000000" w:rsidRPr="00000000" w14:paraId="00000D4B">
      <w:pPr>
        <w:rPr/>
      </w:pPr>
      <w:r w:rsidDel="00000000" w:rsidR="00000000" w:rsidRPr="00000000">
        <w:rPr>
          <w:rtl w:val="0"/>
        </w:rPr>
        <w:t xml:space="preserve">[ART laughs]</w:t>
      </w:r>
    </w:p>
    <w:p w:rsidR="00000000" w:rsidDel="00000000" w:rsidP="00000000" w:rsidRDefault="00000000" w:rsidRPr="00000000" w14:paraId="00000D4C">
      <w:pPr>
        <w:rPr/>
      </w:pPr>
      <w:r w:rsidDel="00000000" w:rsidR="00000000" w:rsidRPr="00000000">
        <w:rPr>
          <w:rtl w:val="0"/>
        </w:rPr>
      </w:r>
    </w:p>
    <w:p w:rsidR="00000000" w:rsidDel="00000000" w:rsidP="00000000" w:rsidRDefault="00000000" w:rsidRPr="00000000" w14:paraId="00000D4D">
      <w:pPr>
        <w:rPr/>
      </w:pPr>
      <w:r w:rsidDel="00000000" w:rsidR="00000000" w:rsidRPr="00000000">
        <w:rPr>
          <w:rtl w:val="0"/>
        </w:rPr>
        <w:t xml:space="preserve">ALI: Okay.</w:t>
      </w:r>
    </w:p>
    <w:p w:rsidR="00000000" w:rsidDel="00000000" w:rsidP="00000000" w:rsidRDefault="00000000" w:rsidRPr="00000000" w14:paraId="00000D4E">
      <w:pPr>
        <w:rPr/>
      </w:pPr>
      <w:r w:rsidDel="00000000" w:rsidR="00000000" w:rsidRPr="00000000">
        <w:rPr>
          <w:rtl w:val="0"/>
        </w:rPr>
      </w:r>
    </w:p>
    <w:p w:rsidR="00000000" w:rsidDel="00000000" w:rsidP="00000000" w:rsidRDefault="00000000" w:rsidRPr="00000000" w14:paraId="00000D4F">
      <w:pPr>
        <w:rPr/>
      </w:pPr>
      <w:r w:rsidDel="00000000" w:rsidR="00000000" w:rsidRPr="00000000">
        <w:rPr>
          <w:rtl w:val="0"/>
        </w:rPr>
        <w:t xml:space="preserve">ART: Well then we'd kill the next two the next time.</w:t>
      </w:r>
    </w:p>
    <w:p w:rsidR="00000000" w:rsidDel="00000000" w:rsidP="00000000" w:rsidRDefault="00000000" w:rsidRPr="00000000" w14:paraId="00000D50">
      <w:pPr>
        <w:rPr/>
      </w:pPr>
      <w:r w:rsidDel="00000000" w:rsidR="00000000" w:rsidRPr="00000000">
        <w:rPr>
          <w:rtl w:val="0"/>
        </w:rPr>
      </w:r>
    </w:p>
    <w:p w:rsidR="00000000" w:rsidDel="00000000" w:rsidP="00000000" w:rsidRDefault="00000000" w:rsidRPr="00000000" w14:paraId="00000D51">
      <w:pPr>
        <w:rPr/>
      </w:pPr>
      <w:r w:rsidDel="00000000" w:rsidR="00000000" w:rsidRPr="00000000">
        <w:rPr>
          <w:rtl w:val="0"/>
        </w:rPr>
        <w:t xml:space="preserve">KEITH: But we'd be dead.</w:t>
      </w:r>
    </w:p>
    <w:p w:rsidR="00000000" w:rsidDel="00000000" w:rsidP="00000000" w:rsidRDefault="00000000" w:rsidRPr="00000000" w14:paraId="00000D52">
      <w:pPr>
        <w:rPr/>
      </w:pPr>
      <w:r w:rsidDel="00000000" w:rsidR="00000000" w:rsidRPr="00000000">
        <w:rPr>
          <w:rtl w:val="0"/>
        </w:rPr>
      </w:r>
    </w:p>
    <w:p w:rsidR="00000000" w:rsidDel="00000000" w:rsidP="00000000" w:rsidRDefault="00000000" w:rsidRPr="00000000" w14:paraId="00000D53">
      <w:pPr>
        <w:rPr/>
      </w:pPr>
      <w:r w:rsidDel="00000000" w:rsidR="00000000" w:rsidRPr="00000000">
        <w:rPr>
          <w:rtl w:val="0"/>
        </w:rPr>
        <w:t xml:space="preserve">AUSTIN: No, then you'd get-- Yeah, exactly.</w:t>
      </w:r>
    </w:p>
    <w:p w:rsidR="00000000" w:rsidDel="00000000" w:rsidP="00000000" w:rsidRDefault="00000000" w:rsidRPr="00000000" w14:paraId="00000D54">
      <w:pPr>
        <w:rPr/>
      </w:pPr>
      <w:r w:rsidDel="00000000" w:rsidR="00000000" w:rsidRPr="00000000">
        <w:rPr>
          <w:rtl w:val="0"/>
        </w:rPr>
      </w:r>
    </w:p>
    <w:p w:rsidR="00000000" w:rsidDel="00000000" w:rsidP="00000000" w:rsidRDefault="00000000" w:rsidRPr="00000000" w14:paraId="00000D55">
      <w:pPr>
        <w:rPr/>
      </w:pPr>
      <w:r w:rsidDel="00000000" w:rsidR="00000000" w:rsidRPr="00000000">
        <w:rPr>
          <w:rtl w:val="0"/>
        </w:rPr>
        <w:t xml:space="preserve">ALI: Oh, okay.</w:t>
      </w:r>
    </w:p>
    <w:p w:rsidR="00000000" w:rsidDel="00000000" w:rsidP="00000000" w:rsidRDefault="00000000" w:rsidRPr="00000000" w14:paraId="00000D56">
      <w:pPr>
        <w:rPr/>
      </w:pPr>
      <w:r w:rsidDel="00000000" w:rsidR="00000000" w:rsidRPr="00000000">
        <w:rPr>
          <w:rtl w:val="0"/>
        </w:rPr>
      </w:r>
    </w:p>
    <w:p w:rsidR="00000000" w:rsidDel="00000000" w:rsidP="00000000" w:rsidRDefault="00000000" w:rsidRPr="00000000" w14:paraId="00000D57">
      <w:pPr>
        <w:rPr/>
      </w:pPr>
      <w:r w:rsidDel="00000000" w:rsidR="00000000" w:rsidRPr="00000000">
        <w:rPr>
          <w:rtl w:val="0"/>
        </w:rPr>
        <w:t xml:space="preserve">[KEITH laughs]</w:t>
      </w:r>
    </w:p>
    <w:p w:rsidR="00000000" w:rsidDel="00000000" w:rsidP="00000000" w:rsidRDefault="00000000" w:rsidRPr="00000000" w14:paraId="00000D58">
      <w:pPr>
        <w:rPr/>
      </w:pPr>
      <w:r w:rsidDel="00000000" w:rsidR="00000000" w:rsidRPr="00000000">
        <w:rPr>
          <w:rtl w:val="0"/>
        </w:rPr>
      </w:r>
    </w:p>
    <w:p w:rsidR="00000000" w:rsidDel="00000000" w:rsidP="00000000" w:rsidRDefault="00000000" w:rsidRPr="00000000" w14:paraId="00000D59">
      <w:pPr>
        <w:rPr/>
      </w:pPr>
      <w:r w:rsidDel="00000000" w:rsidR="00000000" w:rsidRPr="00000000">
        <w:rPr>
          <w:rtl w:val="0"/>
        </w:rPr>
        <w:t xml:space="preserve">AUSTIN: So bonds.</w:t>
      </w:r>
    </w:p>
    <w:p w:rsidR="00000000" w:rsidDel="00000000" w:rsidP="00000000" w:rsidRDefault="00000000" w:rsidRPr="00000000" w14:paraId="00000D5A">
      <w:pPr>
        <w:rPr/>
      </w:pPr>
      <w:r w:rsidDel="00000000" w:rsidR="00000000" w:rsidRPr="00000000">
        <w:rPr>
          <w:rtl w:val="0"/>
        </w:rPr>
      </w:r>
    </w:p>
    <w:p w:rsidR="00000000" w:rsidDel="00000000" w:rsidP="00000000" w:rsidRDefault="00000000" w:rsidRPr="00000000" w14:paraId="00000D5B">
      <w:pPr>
        <w:rPr/>
      </w:pPr>
      <w:r w:rsidDel="00000000" w:rsidR="00000000" w:rsidRPr="00000000">
        <w:rPr>
          <w:rtl w:val="0"/>
        </w:rPr>
        <w:t xml:space="preserve">KEITH: Yeah.</w:t>
      </w:r>
    </w:p>
    <w:p w:rsidR="00000000" w:rsidDel="00000000" w:rsidP="00000000" w:rsidRDefault="00000000" w:rsidRPr="00000000" w14:paraId="00000D5C">
      <w:pPr>
        <w:rPr/>
      </w:pPr>
      <w:r w:rsidDel="00000000" w:rsidR="00000000" w:rsidRPr="00000000">
        <w:rPr>
          <w:rtl w:val="0"/>
        </w:rPr>
      </w:r>
    </w:p>
    <w:p w:rsidR="00000000" w:rsidDel="00000000" w:rsidP="00000000" w:rsidRDefault="00000000" w:rsidRPr="00000000" w14:paraId="00000D5D">
      <w:pPr>
        <w:rPr/>
      </w:pPr>
      <w:r w:rsidDel="00000000" w:rsidR="00000000" w:rsidRPr="00000000">
        <w:rPr>
          <w:rtl w:val="0"/>
        </w:rPr>
        <w:t xml:space="preserve">AUSTIN: Uh, when you reach the end of a session, choose one of your bonds that you feel is resolved, completely explored, no longer relevant or otherwise. Ask the player of the character you have the bond with if they agree. If they do, mark XP and write a new bond with whoever you wish. Let's start at the top of my list. Uh, which.. is... the Great Fantasmo.</w:t>
      </w:r>
    </w:p>
    <w:p w:rsidR="00000000" w:rsidDel="00000000" w:rsidP="00000000" w:rsidRDefault="00000000" w:rsidRPr="00000000" w14:paraId="00000D5E">
      <w:pPr>
        <w:rPr/>
      </w:pPr>
      <w:r w:rsidDel="00000000" w:rsidR="00000000" w:rsidRPr="00000000">
        <w:rPr>
          <w:rtl w:val="0"/>
        </w:rPr>
      </w:r>
    </w:p>
    <w:p w:rsidR="00000000" w:rsidDel="00000000" w:rsidP="00000000" w:rsidRDefault="00000000" w:rsidRPr="00000000" w14:paraId="00000D5F">
      <w:pPr>
        <w:rPr/>
      </w:pPr>
      <w:r w:rsidDel="00000000" w:rsidR="00000000" w:rsidRPr="00000000">
        <w:rPr>
          <w:rtl w:val="0"/>
        </w:rPr>
        <w:t xml:space="preserve">NICK: Um. Is uh-- Alright, so one of my bonds is Hella is keeping an important secret from me.</w:t>
      </w:r>
    </w:p>
    <w:p w:rsidR="00000000" w:rsidDel="00000000" w:rsidP="00000000" w:rsidRDefault="00000000" w:rsidRPr="00000000" w14:paraId="00000D60">
      <w:pPr>
        <w:rPr/>
      </w:pPr>
      <w:r w:rsidDel="00000000" w:rsidR="00000000" w:rsidRPr="00000000">
        <w:rPr>
          <w:rtl w:val="0"/>
        </w:rPr>
      </w:r>
    </w:p>
    <w:p w:rsidR="00000000" w:rsidDel="00000000" w:rsidP="00000000" w:rsidRDefault="00000000" w:rsidRPr="00000000" w14:paraId="00000D61">
      <w:pPr>
        <w:rPr/>
      </w:pPr>
      <w:r w:rsidDel="00000000" w:rsidR="00000000" w:rsidRPr="00000000">
        <w:rPr>
          <w:rtl w:val="0"/>
        </w:rPr>
        <w:t xml:space="preserve">AUSTIN: Mhm.</w:t>
      </w:r>
    </w:p>
    <w:p w:rsidR="00000000" w:rsidDel="00000000" w:rsidP="00000000" w:rsidRDefault="00000000" w:rsidRPr="00000000" w14:paraId="00000D62">
      <w:pPr>
        <w:rPr/>
      </w:pPr>
      <w:r w:rsidDel="00000000" w:rsidR="00000000" w:rsidRPr="00000000">
        <w:rPr>
          <w:rtl w:val="0"/>
        </w:rPr>
      </w:r>
    </w:p>
    <w:p w:rsidR="00000000" w:rsidDel="00000000" w:rsidP="00000000" w:rsidRDefault="00000000" w:rsidRPr="00000000" w14:paraId="00000D63">
      <w:pPr>
        <w:rPr/>
      </w:pPr>
      <w:r w:rsidDel="00000000" w:rsidR="00000000" w:rsidRPr="00000000">
        <w:rPr>
          <w:rtl w:val="0"/>
        </w:rPr>
        <w:t xml:space="preserve">NICK: Um, I know that the secret is her sword now.</w:t>
      </w:r>
    </w:p>
    <w:p w:rsidR="00000000" w:rsidDel="00000000" w:rsidP="00000000" w:rsidRDefault="00000000" w:rsidRPr="00000000" w14:paraId="00000D64">
      <w:pPr>
        <w:rPr/>
      </w:pPr>
      <w:r w:rsidDel="00000000" w:rsidR="00000000" w:rsidRPr="00000000">
        <w:rPr>
          <w:rtl w:val="0"/>
        </w:rPr>
      </w:r>
    </w:p>
    <w:p w:rsidR="00000000" w:rsidDel="00000000" w:rsidP="00000000" w:rsidRDefault="00000000" w:rsidRPr="00000000" w14:paraId="00000D65">
      <w:pPr>
        <w:rPr/>
      </w:pPr>
      <w:r w:rsidDel="00000000" w:rsidR="00000000" w:rsidRPr="00000000">
        <w:rPr>
          <w:rtl w:val="0"/>
        </w:rPr>
        <w:t xml:space="preserve">AUSTIN:  Yeah, you do. You can now say something about that.</w:t>
      </w:r>
    </w:p>
    <w:p w:rsidR="00000000" w:rsidDel="00000000" w:rsidP="00000000" w:rsidRDefault="00000000" w:rsidRPr="00000000" w14:paraId="00000D66">
      <w:pPr>
        <w:rPr/>
      </w:pPr>
      <w:r w:rsidDel="00000000" w:rsidR="00000000" w:rsidRPr="00000000">
        <w:rPr>
          <w:rtl w:val="0"/>
        </w:rPr>
      </w:r>
    </w:p>
    <w:p w:rsidR="00000000" w:rsidDel="00000000" w:rsidP="00000000" w:rsidRDefault="00000000" w:rsidRPr="00000000" w14:paraId="00000D67">
      <w:pPr>
        <w:rPr/>
      </w:pPr>
      <w:r w:rsidDel="00000000" w:rsidR="00000000" w:rsidRPr="00000000">
        <w:rPr>
          <w:rtl w:val="0"/>
        </w:rPr>
        <w:t xml:space="preserve">NICK: I don't know what-- Okay, is that-- You think that's enough? Okay.</w:t>
      </w:r>
    </w:p>
    <w:p w:rsidR="00000000" w:rsidDel="00000000" w:rsidP="00000000" w:rsidRDefault="00000000" w:rsidRPr="00000000" w14:paraId="00000D68">
      <w:pPr>
        <w:rPr/>
      </w:pPr>
      <w:r w:rsidDel="00000000" w:rsidR="00000000" w:rsidRPr="00000000">
        <w:rPr>
          <w:rtl w:val="0"/>
        </w:rPr>
      </w:r>
    </w:p>
    <w:p w:rsidR="00000000" w:rsidDel="00000000" w:rsidP="00000000" w:rsidRDefault="00000000" w:rsidRPr="00000000" w14:paraId="00000D69">
      <w:pPr>
        <w:rPr/>
      </w:pPr>
      <w:r w:rsidDel="00000000" w:rsidR="00000000" w:rsidRPr="00000000">
        <w:rPr>
          <w:rtl w:val="0"/>
        </w:rPr>
        <w:t xml:space="preserve">AUSTIN: Yeah, now you know that it's-- You can now make a kind of more declarative bond. Like you want something.</w:t>
      </w:r>
    </w:p>
    <w:p w:rsidR="00000000" w:rsidDel="00000000" w:rsidP="00000000" w:rsidRDefault="00000000" w:rsidRPr="00000000" w14:paraId="00000D6A">
      <w:pPr>
        <w:rPr/>
      </w:pPr>
      <w:r w:rsidDel="00000000" w:rsidR="00000000" w:rsidRPr="00000000">
        <w:rPr>
          <w:rtl w:val="0"/>
        </w:rPr>
      </w:r>
    </w:p>
    <w:p w:rsidR="00000000" w:rsidDel="00000000" w:rsidP="00000000" w:rsidRDefault="00000000" w:rsidRPr="00000000" w14:paraId="00000D6B">
      <w:pPr>
        <w:rPr/>
      </w:pPr>
      <w:r w:rsidDel="00000000" w:rsidR="00000000" w:rsidRPr="00000000">
        <w:rPr>
          <w:rtl w:val="0"/>
        </w:rPr>
        <w:t xml:space="preserve">NICK: Right.</w:t>
      </w:r>
    </w:p>
    <w:p w:rsidR="00000000" w:rsidDel="00000000" w:rsidP="00000000" w:rsidRDefault="00000000" w:rsidRPr="00000000" w14:paraId="00000D6C">
      <w:pPr>
        <w:rPr/>
      </w:pPr>
      <w:r w:rsidDel="00000000" w:rsidR="00000000" w:rsidRPr="00000000">
        <w:rPr>
          <w:rtl w:val="0"/>
        </w:rPr>
      </w:r>
    </w:p>
    <w:p w:rsidR="00000000" w:rsidDel="00000000" w:rsidP="00000000" w:rsidRDefault="00000000" w:rsidRPr="00000000" w14:paraId="00000D6D">
      <w:pPr>
        <w:rPr/>
      </w:pPr>
      <w:r w:rsidDel="00000000" w:rsidR="00000000" w:rsidRPr="00000000">
        <w:rPr>
          <w:rtl w:val="0"/>
        </w:rPr>
        <w:t xml:space="preserve">KEITH: Yeah.</w:t>
      </w:r>
    </w:p>
    <w:p w:rsidR="00000000" w:rsidDel="00000000" w:rsidP="00000000" w:rsidRDefault="00000000" w:rsidRPr="00000000" w14:paraId="00000D6E">
      <w:pPr>
        <w:rPr/>
      </w:pPr>
      <w:r w:rsidDel="00000000" w:rsidR="00000000" w:rsidRPr="00000000">
        <w:rPr>
          <w:rtl w:val="0"/>
        </w:rPr>
      </w:r>
    </w:p>
    <w:p w:rsidR="00000000" w:rsidDel="00000000" w:rsidP="00000000" w:rsidRDefault="00000000" w:rsidRPr="00000000" w14:paraId="00000D6F">
      <w:pPr>
        <w:rPr/>
      </w:pPr>
      <w:r w:rsidDel="00000000" w:rsidR="00000000" w:rsidRPr="00000000">
        <w:rPr>
          <w:rtl w:val="0"/>
        </w:rPr>
        <w:t xml:space="preserve">AUSTIN: More, you know?</w:t>
      </w:r>
    </w:p>
    <w:p w:rsidR="00000000" w:rsidDel="00000000" w:rsidP="00000000" w:rsidRDefault="00000000" w:rsidRPr="00000000" w14:paraId="00000D70">
      <w:pPr>
        <w:rPr/>
      </w:pPr>
      <w:r w:rsidDel="00000000" w:rsidR="00000000" w:rsidRPr="00000000">
        <w:rPr>
          <w:rtl w:val="0"/>
        </w:rPr>
      </w:r>
    </w:p>
    <w:p w:rsidR="00000000" w:rsidDel="00000000" w:rsidP="00000000" w:rsidRDefault="00000000" w:rsidRPr="00000000" w14:paraId="00000D71">
      <w:pPr>
        <w:rPr/>
      </w:pPr>
      <w:r w:rsidDel="00000000" w:rsidR="00000000" w:rsidRPr="00000000">
        <w:rPr>
          <w:rtl w:val="0"/>
        </w:rPr>
        <w:t xml:space="preserve">NICK: Um... So yeah, I'm gonna-- I'm gonna resolve that but then I'm just gonna basically morph it into um... I need to figure out what that sword is.</w:t>
      </w:r>
    </w:p>
    <w:p w:rsidR="00000000" w:rsidDel="00000000" w:rsidP="00000000" w:rsidRDefault="00000000" w:rsidRPr="00000000" w14:paraId="00000D72">
      <w:pPr>
        <w:rPr/>
      </w:pPr>
      <w:r w:rsidDel="00000000" w:rsidR="00000000" w:rsidRPr="00000000">
        <w:rPr>
          <w:rtl w:val="0"/>
        </w:rPr>
      </w:r>
    </w:p>
    <w:p w:rsidR="00000000" w:rsidDel="00000000" w:rsidP="00000000" w:rsidRDefault="00000000" w:rsidRPr="00000000" w14:paraId="00000D73">
      <w:pPr>
        <w:rPr/>
      </w:pPr>
      <w:r w:rsidDel="00000000" w:rsidR="00000000" w:rsidRPr="00000000">
        <w:rPr>
          <w:rtl w:val="0"/>
        </w:rPr>
        <w:t xml:space="preserve">AUSTIN: Mhm.</w:t>
      </w:r>
    </w:p>
    <w:p w:rsidR="00000000" w:rsidDel="00000000" w:rsidP="00000000" w:rsidRDefault="00000000" w:rsidRPr="00000000" w14:paraId="00000D74">
      <w:pPr>
        <w:rPr/>
      </w:pPr>
      <w:r w:rsidDel="00000000" w:rsidR="00000000" w:rsidRPr="00000000">
        <w:rPr>
          <w:rtl w:val="0"/>
        </w:rPr>
      </w:r>
    </w:p>
    <w:p w:rsidR="00000000" w:rsidDel="00000000" w:rsidP="00000000" w:rsidRDefault="00000000" w:rsidRPr="00000000" w14:paraId="00000D75">
      <w:pPr>
        <w:rPr/>
      </w:pPr>
      <w:r w:rsidDel="00000000" w:rsidR="00000000" w:rsidRPr="00000000">
        <w:rPr>
          <w:rtl w:val="0"/>
        </w:rPr>
        <w:t xml:space="preserve">NICK: Potentially how I can get it from her if it's useful to me.</w:t>
      </w:r>
    </w:p>
    <w:p w:rsidR="00000000" w:rsidDel="00000000" w:rsidP="00000000" w:rsidRDefault="00000000" w:rsidRPr="00000000" w14:paraId="00000D76">
      <w:pPr>
        <w:rPr/>
      </w:pPr>
      <w:r w:rsidDel="00000000" w:rsidR="00000000" w:rsidRPr="00000000">
        <w:rPr>
          <w:rtl w:val="0"/>
        </w:rPr>
      </w:r>
    </w:p>
    <w:p w:rsidR="00000000" w:rsidDel="00000000" w:rsidP="00000000" w:rsidRDefault="00000000" w:rsidRPr="00000000" w14:paraId="00000D77">
      <w:pPr>
        <w:rPr/>
      </w:pPr>
      <w:r w:rsidDel="00000000" w:rsidR="00000000" w:rsidRPr="00000000">
        <w:rPr>
          <w:rtl w:val="0"/>
        </w:rPr>
        <w:t xml:space="preserve">ALI: Fuck you! [laughs]</w:t>
      </w:r>
    </w:p>
    <w:p w:rsidR="00000000" w:rsidDel="00000000" w:rsidP="00000000" w:rsidRDefault="00000000" w:rsidRPr="00000000" w14:paraId="00000D78">
      <w:pPr>
        <w:rPr/>
      </w:pPr>
      <w:r w:rsidDel="00000000" w:rsidR="00000000" w:rsidRPr="00000000">
        <w:rPr>
          <w:rtl w:val="0"/>
        </w:rPr>
      </w:r>
    </w:p>
    <w:p w:rsidR="00000000" w:rsidDel="00000000" w:rsidP="00000000" w:rsidRDefault="00000000" w:rsidRPr="00000000" w14:paraId="00000D79">
      <w:pPr>
        <w:rPr/>
      </w:pPr>
      <w:r w:rsidDel="00000000" w:rsidR="00000000" w:rsidRPr="00000000">
        <w:rPr>
          <w:rtl w:val="0"/>
        </w:rPr>
        <w:t xml:space="preserve">AUSTIN: Okay. So take 1 more from that. Did you-- How many did you miss today? What's your total XP at now? Is what I'm saying.</w:t>
      </w:r>
    </w:p>
    <w:p w:rsidR="00000000" w:rsidDel="00000000" w:rsidP="00000000" w:rsidRDefault="00000000" w:rsidRPr="00000000" w14:paraId="00000D7A">
      <w:pPr>
        <w:rPr/>
      </w:pPr>
      <w:r w:rsidDel="00000000" w:rsidR="00000000" w:rsidRPr="00000000">
        <w:rPr>
          <w:rtl w:val="0"/>
        </w:rPr>
      </w:r>
    </w:p>
    <w:p w:rsidR="00000000" w:rsidDel="00000000" w:rsidP="00000000" w:rsidRDefault="00000000" w:rsidRPr="00000000" w14:paraId="00000D7B">
      <w:pPr>
        <w:rPr/>
      </w:pPr>
      <w:r w:rsidDel="00000000" w:rsidR="00000000" w:rsidRPr="00000000">
        <w:rPr>
          <w:rtl w:val="0"/>
        </w:rPr>
        <w:t xml:space="preserve">NICK: Uh, after that, I am at 8.</w:t>
      </w:r>
    </w:p>
    <w:p w:rsidR="00000000" w:rsidDel="00000000" w:rsidP="00000000" w:rsidRDefault="00000000" w:rsidRPr="00000000" w14:paraId="00000D7C">
      <w:pPr>
        <w:rPr/>
      </w:pPr>
      <w:r w:rsidDel="00000000" w:rsidR="00000000" w:rsidRPr="00000000">
        <w:rPr>
          <w:rtl w:val="0"/>
        </w:rPr>
      </w:r>
    </w:p>
    <w:p w:rsidR="00000000" w:rsidDel="00000000" w:rsidP="00000000" w:rsidRDefault="00000000" w:rsidRPr="00000000" w14:paraId="00000D7D">
      <w:pPr>
        <w:rPr/>
      </w:pPr>
      <w:r w:rsidDel="00000000" w:rsidR="00000000" w:rsidRPr="00000000">
        <w:rPr>
          <w:rtl w:val="0"/>
        </w:rPr>
        <w:t xml:space="preserve">AUSTIN: Okay. So you're going to level. Next up is Fero, Keith.</w:t>
      </w:r>
    </w:p>
    <w:p w:rsidR="00000000" w:rsidDel="00000000" w:rsidP="00000000" w:rsidRDefault="00000000" w:rsidRPr="00000000" w14:paraId="00000D7E">
      <w:pPr>
        <w:rPr/>
      </w:pPr>
      <w:r w:rsidDel="00000000" w:rsidR="00000000" w:rsidRPr="00000000">
        <w:rPr>
          <w:rtl w:val="0"/>
        </w:rPr>
      </w:r>
    </w:p>
    <w:p w:rsidR="00000000" w:rsidDel="00000000" w:rsidP="00000000" w:rsidRDefault="00000000" w:rsidRPr="00000000" w14:paraId="00000D7F">
      <w:pPr>
        <w:rPr/>
      </w:pPr>
      <w:r w:rsidDel="00000000" w:rsidR="00000000" w:rsidRPr="00000000">
        <w:rPr>
          <w:rtl w:val="0"/>
        </w:rPr>
        <w:t xml:space="preserve">KEITH: Hey.</w:t>
      </w:r>
    </w:p>
    <w:p w:rsidR="00000000" w:rsidDel="00000000" w:rsidP="00000000" w:rsidRDefault="00000000" w:rsidRPr="00000000" w14:paraId="00000D80">
      <w:pPr>
        <w:rPr/>
      </w:pPr>
      <w:r w:rsidDel="00000000" w:rsidR="00000000" w:rsidRPr="00000000">
        <w:rPr>
          <w:rtl w:val="0"/>
        </w:rPr>
      </w:r>
    </w:p>
    <w:p w:rsidR="00000000" w:rsidDel="00000000" w:rsidP="00000000" w:rsidRDefault="00000000" w:rsidRPr="00000000" w14:paraId="00000D81">
      <w:pPr>
        <w:rPr/>
      </w:pPr>
      <w:r w:rsidDel="00000000" w:rsidR="00000000" w:rsidRPr="00000000">
        <w:rPr>
          <w:rtl w:val="0"/>
        </w:rPr>
        <w:t xml:space="preserve">AUSTIN: Uh, right now you're at 7 and how many did you miss?</w:t>
      </w:r>
    </w:p>
    <w:p w:rsidR="00000000" w:rsidDel="00000000" w:rsidP="00000000" w:rsidRDefault="00000000" w:rsidRPr="00000000" w14:paraId="00000D82">
      <w:pPr>
        <w:rPr/>
      </w:pPr>
      <w:r w:rsidDel="00000000" w:rsidR="00000000" w:rsidRPr="00000000">
        <w:rPr>
          <w:rtl w:val="0"/>
        </w:rPr>
      </w:r>
    </w:p>
    <w:p w:rsidR="00000000" w:rsidDel="00000000" w:rsidP="00000000" w:rsidRDefault="00000000" w:rsidRPr="00000000" w14:paraId="00000D83">
      <w:pPr>
        <w:rPr/>
      </w:pPr>
      <w:r w:rsidDel="00000000" w:rsidR="00000000" w:rsidRPr="00000000">
        <w:rPr>
          <w:rtl w:val="0"/>
        </w:rPr>
        <w:t xml:space="preserve">KEITH: Uh, I missed 3.</w:t>
      </w:r>
    </w:p>
    <w:p w:rsidR="00000000" w:rsidDel="00000000" w:rsidP="00000000" w:rsidRDefault="00000000" w:rsidRPr="00000000" w14:paraId="00000D84">
      <w:pPr>
        <w:rPr/>
      </w:pPr>
      <w:r w:rsidDel="00000000" w:rsidR="00000000" w:rsidRPr="00000000">
        <w:rPr>
          <w:rtl w:val="0"/>
        </w:rPr>
      </w:r>
    </w:p>
    <w:p w:rsidR="00000000" w:rsidDel="00000000" w:rsidP="00000000" w:rsidRDefault="00000000" w:rsidRPr="00000000" w14:paraId="00000D85">
      <w:pPr>
        <w:rPr/>
      </w:pPr>
      <w:r w:rsidDel="00000000" w:rsidR="00000000" w:rsidRPr="00000000">
        <w:rPr>
          <w:rtl w:val="0"/>
        </w:rPr>
        <w:t xml:space="preserve">AUSTIN: Jeez, you're at 10 XP.</w:t>
      </w:r>
    </w:p>
    <w:p w:rsidR="00000000" w:rsidDel="00000000" w:rsidP="00000000" w:rsidRDefault="00000000" w:rsidRPr="00000000" w14:paraId="00000D86">
      <w:pPr>
        <w:rPr/>
      </w:pPr>
      <w:r w:rsidDel="00000000" w:rsidR="00000000" w:rsidRPr="00000000">
        <w:rPr>
          <w:rtl w:val="0"/>
        </w:rPr>
      </w:r>
    </w:p>
    <w:p w:rsidR="00000000" w:rsidDel="00000000" w:rsidP="00000000" w:rsidRDefault="00000000" w:rsidRPr="00000000" w14:paraId="00000D87">
      <w:pPr>
        <w:rPr/>
      </w:pPr>
      <w:r w:rsidDel="00000000" w:rsidR="00000000" w:rsidRPr="00000000">
        <w:rPr>
          <w:rtl w:val="0"/>
        </w:rPr>
        <w:t xml:space="preserve">KEITH: Yeah.</w:t>
      </w:r>
    </w:p>
    <w:p w:rsidR="00000000" w:rsidDel="00000000" w:rsidP="00000000" w:rsidRDefault="00000000" w:rsidRPr="00000000" w14:paraId="00000D88">
      <w:pPr>
        <w:rPr/>
      </w:pPr>
      <w:r w:rsidDel="00000000" w:rsidR="00000000" w:rsidRPr="00000000">
        <w:rPr>
          <w:rtl w:val="0"/>
        </w:rPr>
      </w:r>
    </w:p>
    <w:p w:rsidR="00000000" w:rsidDel="00000000" w:rsidP="00000000" w:rsidRDefault="00000000" w:rsidRPr="00000000" w14:paraId="00000D89">
      <w:pPr>
        <w:rPr/>
      </w:pPr>
      <w:r w:rsidDel="00000000" w:rsidR="00000000" w:rsidRPr="00000000">
        <w:rPr>
          <w:rtl w:val="0"/>
        </w:rPr>
        <w:t xml:space="preserve">AUSTIN: At this point.</w:t>
      </w:r>
    </w:p>
    <w:p w:rsidR="00000000" w:rsidDel="00000000" w:rsidP="00000000" w:rsidRDefault="00000000" w:rsidRPr="00000000" w14:paraId="00000D8A">
      <w:pPr>
        <w:rPr/>
      </w:pPr>
      <w:r w:rsidDel="00000000" w:rsidR="00000000" w:rsidRPr="00000000">
        <w:rPr>
          <w:rtl w:val="0"/>
        </w:rPr>
      </w:r>
    </w:p>
    <w:p w:rsidR="00000000" w:rsidDel="00000000" w:rsidP="00000000" w:rsidRDefault="00000000" w:rsidRPr="00000000" w14:paraId="00000D8B">
      <w:pPr>
        <w:rPr/>
      </w:pPr>
      <w:r w:rsidDel="00000000" w:rsidR="00000000" w:rsidRPr="00000000">
        <w:rPr>
          <w:rtl w:val="0"/>
        </w:rPr>
        <w:t xml:space="preserve">KEITH: I'm at 10.</w:t>
      </w:r>
    </w:p>
    <w:p w:rsidR="00000000" w:rsidDel="00000000" w:rsidP="00000000" w:rsidRDefault="00000000" w:rsidRPr="00000000" w14:paraId="00000D8C">
      <w:pPr>
        <w:rPr/>
      </w:pPr>
      <w:r w:rsidDel="00000000" w:rsidR="00000000" w:rsidRPr="00000000">
        <w:rPr>
          <w:rtl w:val="0"/>
        </w:rPr>
      </w:r>
    </w:p>
    <w:p w:rsidR="00000000" w:rsidDel="00000000" w:rsidP="00000000" w:rsidRDefault="00000000" w:rsidRPr="00000000" w14:paraId="00000D8D">
      <w:pPr>
        <w:rPr/>
      </w:pPr>
      <w:r w:rsidDel="00000000" w:rsidR="00000000" w:rsidRPr="00000000">
        <w:rPr>
          <w:rtl w:val="0"/>
        </w:rPr>
        <w:t xml:space="preserve">NICK: Oh wait. Oh wait.</w:t>
      </w:r>
    </w:p>
    <w:p w:rsidR="00000000" w:rsidDel="00000000" w:rsidP="00000000" w:rsidRDefault="00000000" w:rsidRPr="00000000" w14:paraId="00000D8E">
      <w:pPr>
        <w:rPr/>
      </w:pPr>
      <w:r w:rsidDel="00000000" w:rsidR="00000000" w:rsidRPr="00000000">
        <w:rPr>
          <w:rtl w:val="0"/>
        </w:rPr>
      </w:r>
    </w:p>
    <w:p w:rsidR="00000000" w:rsidDel="00000000" w:rsidP="00000000" w:rsidRDefault="00000000" w:rsidRPr="00000000" w14:paraId="00000D8F">
      <w:pPr>
        <w:rPr/>
      </w:pPr>
      <w:r w:rsidDel="00000000" w:rsidR="00000000" w:rsidRPr="00000000">
        <w:rPr>
          <w:rtl w:val="0"/>
        </w:rPr>
        <w:t xml:space="preserve">AUSTIN: That's what I'm saying.</w:t>
      </w:r>
    </w:p>
    <w:p w:rsidR="00000000" w:rsidDel="00000000" w:rsidP="00000000" w:rsidRDefault="00000000" w:rsidRPr="00000000" w14:paraId="00000D90">
      <w:pPr>
        <w:rPr/>
      </w:pPr>
      <w:r w:rsidDel="00000000" w:rsidR="00000000" w:rsidRPr="00000000">
        <w:rPr>
          <w:rtl w:val="0"/>
        </w:rPr>
      </w:r>
    </w:p>
    <w:p w:rsidR="00000000" w:rsidDel="00000000" w:rsidP="00000000" w:rsidRDefault="00000000" w:rsidRPr="00000000" w14:paraId="00000D91">
      <w:pPr>
        <w:rPr/>
      </w:pPr>
      <w:r w:rsidDel="00000000" w:rsidR="00000000" w:rsidRPr="00000000">
        <w:rPr>
          <w:rtl w:val="0"/>
        </w:rPr>
        <w:t xml:space="preserve">NICK: This isn't right. How many did I miss? Just one.</w:t>
      </w:r>
    </w:p>
    <w:p w:rsidR="00000000" w:rsidDel="00000000" w:rsidP="00000000" w:rsidRDefault="00000000" w:rsidRPr="00000000" w14:paraId="00000D92">
      <w:pPr>
        <w:rPr/>
      </w:pPr>
      <w:r w:rsidDel="00000000" w:rsidR="00000000" w:rsidRPr="00000000">
        <w:rPr>
          <w:rtl w:val="0"/>
        </w:rPr>
      </w:r>
    </w:p>
    <w:p w:rsidR="00000000" w:rsidDel="00000000" w:rsidP="00000000" w:rsidRDefault="00000000" w:rsidRPr="00000000" w14:paraId="00000D93">
      <w:pPr>
        <w:rPr/>
      </w:pPr>
      <w:r w:rsidDel="00000000" w:rsidR="00000000" w:rsidRPr="00000000">
        <w:rPr>
          <w:rtl w:val="0"/>
        </w:rPr>
        <w:t xml:space="preserve">KEITH: I think you missed one.</w:t>
      </w:r>
    </w:p>
    <w:p w:rsidR="00000000" w:rsidDel="00000000" w:rsidP="00000000" w:rsidRDefault="00000000" w:rsidRPr="00000000" w14:paraId="00000D94">
      <w:pPr>
        <w:rPr/>
      </w:pPr>
      <w:r w:rsidDel="00000000" w:rsidR="00000000" w:rsidRPr="00000000">
        <w:rPr>
          <w:rtl w:val="0"/>
        </w:rPr>
      </w:r>
    </w:p>
    <w:p w:rsidR="00000000" w:rsidDel="00000000" w:rsidP="00000000" w:rsidRDefault="00000000" w:rsidRPr="00000000" w14:paraId="00000D95">
      <w:pPr>
        <w:rPr/>
      </w:pPr>
      <w:r w:rsidDel="00000000" w:rsidR="00000000" w:rsidRPr="00000000">
        <w:rPr>
          <w:rtl w:val="0"/>
        </w:rPr>
        <w:t xml:space="preserve">AUSTIN: So you're at 9.</w:t>
      </w:r>
    </w:p>
    <w:p w:rsidR="00000000" w:rsidDel="00000000" w:rsidP="00000000" w:rsidRDefault="00000000" w:rsidRPr="00000000" w14:paraId="00000D96">
      <w:pPr>
        <w:rPr/>
      </w:pPr>
      <w:r w:rsidDel="00000000" w:rsidR="00000000" w:rsidRPr="00000000">
        <w:rPr>
          <w:rtl w:val="0"/>
        </w:rPr>
      </w:r>
    </w:p>
    <w:p w:rsidR="00000000" w:rsidDel="00000000" w:rsidP="00000000" w:rsidRDefault="00000000" w:rsidRPr="00000000" w14:paraId="00000D97">
      <w:pPr>
        <w:rPr/>
      </w:pPr>
      <w:r w:rsidDel="00000000" w:rsidR="00000000" w:rsidRPr="00000000">
        <w:rPr>
          <w:rtl w:val="0"/>
        </w:rPr>
        <w:t xml:space="preserve">NICK: Yeah.</w:t>
      </w:r>
    </w:p>
    <w:p w:rsidR="00000000" w:rsidDel="00000000" w:rsidP="00000000" w:rsidRDefault="00000000" w:rsidRPr="00000000" w14:paraId="00000D98">
      <w:pPr>
        <w:rPr/>
      </w:pPr>
      <w:r w:rsidDel="00000000" w:rsidR="00000000" w:rsidRPr="00000000">
        <w:rPr>
          <w:rtl w:val="0"/>
        </w:rPr>
      </w:r>
    </w:p>
    <w:p w:rsidR="00000000" w:rsidDel="00000000" w:rsidP="00000000" w:rsidRDefault="00000000" w:rsidRPr="00000000" w14:paraId="00000D99">
      <w:pPr>
        <w:rPr/>
      </w:pPr>
      <w:r w:rsidDel="00000000" w:rsidR="00000000" w:rsidRPr="00000000">
        <w:rPr>
          <w:rtl w:val="0"/>
        </w:rPr>
        <w:t xml:space="preserve">AUSTIN: Keith said 10 before the bond. </w:t>
      </w:r>
    </w:p>
    <w:p w:rsidR="00000000" w:rsidDel="00000000" w:rsidP="00000000" w:rsidRDefault="00000000" w:rsidRPr="00000000" w14:paraId="00000D9A">
      <w:pPr>
        <w:rPr/>
      </w:pPr>
      <w:r w:rsidDel="00000000" w:rsidR="00000000" w:rsidRPr="00000000">
        <w:rPr>
          <w:rtl w:val="0"/>
        </w:rPr>
      </w:r>
    </w:p>
    <w:p w:rsidR="00000000" w:rsidDel="00000000" w:rsidP="00000000" w:rsidRDefault="00000000" w:rsidRPr="00000000" w14:paraId="00000D9B">
      <w:pPr>
        <w:rPr/>
      </w:pPr>
      <w:r w:rsidDel="00000000" w:rsidR="00000000" w:rsidRPr="00000000">
        <w:rPr>
          <w:rtl w:val="0"/>
        </w:rPr>
        <w:t xml:space="preserve">KEITH: Mhm. </w:t>
      </w:r>
    </w:p>
    <w:p w:rsidR="00000000" w:rsidDel="00000000" w:rsidP="00000000" w:rsidRDefault="00000000" w:rsidRPr="00000000" w14:paraId="00000D9C">
      <w:pPr>
        <w:rPr/>
      </w:pPr>
      <w:r w:rsidDel="00000000" w:rsidR="00000000" w:rsidRPr="00000000">
        <w:rPr>
          <w:rtl w:val="0"/>
        </w:rPr>
      </w:r>
    </w:p>
    <w:p w:rsidR="00000000" w:rsidDel="00000000" w:rsidP="00000000" w:rsidRDefault="00000000" w:rsidRPr="00000000" w14:paraId="00000D9D">
      <w:pPr>
        <w:rPr/>
      </w:pPr>
      <w:r w:rsidDel="00000000" w:rsidR="00000000" w:rsidRPr="00000000">
        <w:rPr>
          <w:rtl w:val="0"/>
        </w:rPr>
        <w:t xml:space="preserve">AUSTIN: Are you resolving any of those bonds?</w:t>
      </w:r>
    </w:p>
    <w:p w:rsidR="00000000" w:rsidDel="00000000" w:rsidP="00000000" w:rsidRDefault="00000000" w:rsidRPr="00000000" w14:paraId="00000D9E">
      <w:pPr>
        <w:rPr/>
      </w:pPr>
      <w:r w:rsidDel="00000000" w:rsidR="00000000" w:rsidRPr="00000000">
        <w:rPr>
          <w:rtl w:val="0"/>
        </w:rPr>
      </w:r>
    </w:p>
    <w:p w:rsidR="00000000" w:rsidDel="00000000" w:rsidP="00000000" w:rsidRDefault="00000000" w:rsidRPr="00000000" w14:paraId="00000D9F">
      <w:pPr>
        <w:rPr/>
      </w:pPr>
      <w:r w:rsidDel="00000000" w:rsidR="00000000" w:rsidRPr="00000000">
        <w:rPr>
          <w:rtl w:val="0"/>
        </w:rPr>
        <w:t xml:space="preserve">KEITH: Yeah, I'm going to resolve um, uh, Hella Grosso smells-- Smells more like prey than hunter. And I'm gonna resolve that um, because uh...</w:t>
      </w:r>
    </w:p>
    <w:p w:rsidR="00000000" w:rsidDel="00000000" w:rsidP="00000000" w:rsidRDefault="00000000" w:rsidRPr="00000000" w14:paraId="00000DA0">
      <w:pPr>
        <w:rPr/>
      </w:pPr>
      <w:r w:rsidDel="00000000" w:rsidR="00000000" w:rsidRPr="00000000">
        <w:rPr>
          <w:rtl w:val="0"/>
        </w:rPr>
      </w:r>
    </w:p>
    <w:p w:rsidR="00000000" w:rsidDel="00000000" w:rsidP="00000000" w:rsidRDefault="00000000" w:rsidRPr="00000000" w14:paraId="00000DA1">
      <w:pPr>
        <w:rPr/>
      </w:pPr>
      <w:r w:rsidDel="00000000" w:rsidR="00000000" w:rsidRPr="00000000">
        <w:rPr>
          <w:rtl w:val="0"/>
        </w:rPr>
        <w:t xml:space="preserve">ART: I thought that was your bond with me.</w:t>
      </w:r>
    </w:p>
    <w:p w:rsidR="00000000" w:rsidDel="00000000" w:rsidP="00000000" w:rsidRDefault="00000000" w:rsidRPr="00000000" w14:paraId="00000DA2">
      <w:pPr>
        <w:rPr/>
      </w:pPr>
      <w:r w:rsidDel="00000000" w:rsidR="00000000" w:rsidRPr="00000000">
        <w:rPr>
          <w:rtl w:val="0"/>
        </w:rPr>
      </w:r>
    </w:p>
    <w:p w:rsidR="00000000" w:rsidDel="00000000" w:rsidP="00000000" w:rsidRDefault="00000000" w:rsidRPr="00000000" w14:paraId="00000DA3">
      <w:pPr>
        <w:rPr/>
      </w:pPr>
      <w:r w:rsidDel="00000000" w:rsidR="00000000" w:rsidRPr="00000000">
        <w:rPr>
          <w:rtl w:val="0"/>
        </w:rPr>
        <w:t xml:space="preserve">AUSTIN: No that's Hella.</w:t>
      </w:r>
    </w:p>
    <w:p w:rsidR="00000000" w:rsidDel="00000000" w:rsidP="00000000" w:rsidRDefault="00000000" w:rsidRPr="00000000" w14:paraId="00000DA4">
      <w:pPr>
        <w:rPr/>
      </w:pPr>
      <w:r w:rsidDel="00000000" w:rsidR="00000000" w:rsidRPr="00000000">
        <w:rPr>
          <w:rtl w:val="0"/>
        </w:rPr>
      </w:r>
    </w:p>
    <w:p w:rsidR="00000000" w:rsidDel="00000000" w:rsidP="00000000" w:rsidRDefault="00000000" w:rsidRPr="00000000" w14:paraId="00000DA5">
      <w:pPr>
        <w:rPr/>
      </w:pPr>
      <w:r w:rsidDel="00000000" w:rsidR="00000000" w:rsidRPr="00000000">
        <w:rPr>
          <w:rtl w:val="0"/>
        </w:rPr>
        <w:t xml:space="preserve">KEITH: No, no, no, with you, it was, "The spirits spoke to me of a great danger that follows Hadrian," and then I resolved that with you last week and replaced it with that I-- I sense that you're a danger to me. To our companions.</w:t>
      </w:r>
    </w:p>
    <w:p w:rsidR="00000000" w:rsidDel="00000000" w:rsidP="00000000" w:rsidRDefault="00000000" w:rsidRPr="00000000" w14:paraId="00000DA6">
      <w:pPr>
        <w:rPr/>
      </w:pPr>
      <w:r w:rsidDel="00000000" w:rsidR="00000000" w:rsidRPr="00000000">
        <w:rPr>
          <w:rtl w:val="0"/>
        </w:rPr>
      </w:r>
    </w:p>
    <w:p w:rsidR="00000000" w:rsidDel="00000000" w:rsidP="00000000" w:rsidRDefault="00000000" w:rsidRPr="00000000" w14:paraId="00000DA7">
      <w:pPr>
        <w:rPr/>
      </w:pPr>
      <w:r w:rsidDel="00000000" w:rsidR="00000000" w:rsidRPr="00000000">
        <w:rPr>
          <w:rtl w:val="0"/>
        </w:rPr>
        <w:t xml:space="preserve">ART: Um...</w:t>
      </w:r>
    </w:p>
    <w:p w:rsidR="00000000" w:rsidDel="00000000" w:rsidP="00000000" w:rsidRDefault="00000000" w:rsidRPr="00000000" w14:paraId="00000DA8">
      <w:pPr>
        <w:rPr/>
      </w:pPr>
      <w:r w:rsidDel="00000000" w:rsidR="00000000" w:rsidRPr="00000000">
        <w:rPr>
          <w:rtl w:val="0"/>
        </w:rPr>
      </w:r>
    </w:p>
    <w:p w:rsidR="00000000" w:rsidDel="00000000" w:rsidP="00000000" w:rsidRDefault="00000000" w:rsidRPr="00000000" w14:paraId="00000DA9">
      <w:pPr>
        <w:rPr/>
      </w:pPr>
      <w:r w:rsidDel="00000000" w:rsidR="00000000" w:rsidRPr="00000000">
        <w:rPr>
          <w:rtl w:val="0"/>
        </w:rPr>
        <w:t xml:space="preserve">KEITH: Um...</w:t>
      </w:r>
    </w:p>
    <w:p w:rsidR="00000000" w:rsidDel="00000000" w:rsidP="00000000" w:rsidRDefault="00000000" w:rsidRPr="00000000" w14:paraId="00000DAA">
      <w:pPr>
        <w:rPr/>
      </w:pPr>
      <w:r w:rsidDel="00000000" w:rsidR="00000000" w:rsidRPr="00000000">
        <w:rPr>
          <w:rtl w:val="0"/>
        </w:rPr>
      </w:r>
    </w:p>
    <w:p w:rsidR="00000000" w:rsidDel="00000000" w:rsidP="00000000" w:rsidRDefault="00000000" w:rsidRPr="00000000" w14:paraId="00000DAB">
      <w:pPr>
        <w:rPr/>
      </w:pPr>
      <w:r w:rsidDel="00000000" w:rsidR="00000000" w:rsidRPr="00000000">
        <w:rPr>
          <w:rtl w:val="0"/>
        </w:rPr>
        <w:t xml:space="preserve">ART: Sure, I guess I remember that.</w:t>
      </w:r>
    </w:p>
    <w:p w:rsidR="00000000" w:rsidDel="00000000" w:rsidP="00000000" w:rsidRDefault="00000000" w:rsidRPr="00000000" w14:paraId="00000DAC">
      <w:pPr>
        <w:rPr/>
      </w:pPr>
      <w:r w:rsidDel="00000000" w:rsidR="00000000" w:rsidRPr="00000000">
        <w:rPr>
          <w:rtl w:val="0"/>
        </w:rPr>
      </w:r>
    </w:p>
    <w:p w:rsidR="00000000" w:rsidDel="00000000" w:rsidP="00000000" w:rsidRDefault="00000000" w:rsidRPr="00000000" w14:paraId="00000DAD">
      <w:pPr>
        <w:rPr/>
      </w:pPr>
      <w:r w:rsidDel="00000000" w:rsidR="00000000" w:rsidRPr="00000000">
        <w:rPr>
          <w:rtl w:val="0"/>
        </w:rPr>
        <w:t xml:space="preserve">KEITH: Yeah. And so I'm gonna resolve...</w:t>
      </w:r>
    </w:p>
    <w:p w:rsidR="00000000" w:rsidDel="00000000" w:rsidP="00000000" w:rsidRDefault="00000000" w:rsidRPr="00000000" w14:paraId="00000DAE">
      <w:pPr>
        <w:rPr/>
      </w:pPr>
      <w:r w:rsidDel="00000000" w:rsidR="00000000" w:rsidRPr="00000000">
        <w:rPr>
          <w:rtl w:val="0"/>
        </w:rPr>
      </w:r>
    </w:p>
    <w:p w:rsidR="00000000" w:rsidDel="00000000" w:rsidP="00000000" w:rsidRDefault="00000000" w:rsidRPr="00000000" w14:paraId="00000DAF">
      <w:pPr>
        <w:rPr/>
      </w:pPr>
      <w:r w:rsidDel="00000000" w:rsidR="00000000" w:rsidRPr="00000000">
        <w:rPr>
          <w:rtl w:val="0"/>
        </w:rPr>
        <w:t xml:space="preserve">NICK: Did you --</w:t>
      </w:r>
    </w:p>
    <w:p w:rsidR="00000000" w:rsidDel="00000000" w:rsidP="00000000" w:rsidRDefault="00000000" w:rsidRPr="00000000" w14:paraId="00000DB0">
      <w:pPr>
        <w:rPr/>
      </w:pPr>
      <w:r w:rsidDel="00000000" w:rsidR="00000000" w:rsidRPr="00000000">
        <w:rPr>
          <w:rtl w:val="0"/>
        </w:rPr>
      </w:r>
    </w:p>
    <w:p w:rsidR="00000000" w:rsidDel="00000000" w:rsidP="00000000" w:rsidRDefault="00000000" w:rsidRPr="00000000" w14:paraId="00000DB1">
      <w:pPr>
        <w:rPr/>
      </w:pPr>
      <w:r w:rsidDel="00000000" w:rsidR="00000000" w:rsidRPr="00000000">
        <w:rPr>
          <w:rtl w:val="0"/>
        </w:rPr>
        <w:t xml:space="preserve">KEITH: Hm?</w:t>
      </w:r>
    </w:p>
    <w:p w:rsidR="00000000" w:rsidDel="00000000" w:rsidP="00000000" w:rsidRDefault="00000000" w:rsidRPr="00000000" w14:paraId="00000DB2">
      <w:pPr>
        <w:rPr/>
      </w:pPr>
      <w:r w:rsidDel="00000000" w:rsidR="00000000" w:rsidRPr="00000000">
        <w:rPr>
          <w:rtl w:val="0"/>
        </w:rPr>
      </w:r>
    </w:p>
    <w:p w:rsidR="00000000" w:rsidDel="00000000" w:rsidP="00000000" w:rsidRDefault="00000000" w:rsidRPr="00000000" w14:paraId="00000DB3">
      <w:pPr>
        <w:rPr/>
      </w:pPr>
      <w:r w:rsidDel="00000000" w:rsidR="00000000" w:rsidRPr="00000000">
        <w:rPr>
          <w:rtl w:val="0"/>
        </w:rPr>
        <w:t xml:space="preserve">NICK: -- have her name written down as Hella Grosso? </w:t>
      </w:r>
    </w:p>
    <w:p w:rsidR="00000000" w:rsidDel="00000000" w:rsidP="00000000" w:rsidRDefault="00000000" w:rsidRPr="00000000" w14:paraId="00000DB4">
      <w:pPr>
        <w:rPr/>
      </w:pPr>
      <w:r w:rsidDel="00000000" w:rsidR="00000000" w:rsidRPr="00000000">
        <w:rPr>
          <w:rtl w:val="0"/>
        </w:rPr>
      </w:r>
    </w:p>
    <w:p w:rsidR="00000000" w:rsidDel="00000000" w:rsidP="00000000" w:rsidRDefault="00000000" w:rsidRPr="00000000" w14:paraId="00000DB5">
      <w:pPr>
        <w:rPr/>
      </w:pPr>
      <w:r w:rsidDel="00000000" w:rsidR="00000000" w:rsidRPr="00000000">
        <w:rPr>
          <w:rtl w:val="0"/>
        </w:rPr>
        <w:t xml:space="preserve">AUSTIN: Christ. </w:t>
      </w:r>
    </w:p>
    <w:p w:rsidR="00000000" w:rsidDel="00000000" w:rsidP="00000000" w:rsidRDefault="00000000" w:rsidRPr="00000000" w14:paraId="00000DB6">
      <w:pPr>
        <w:rPr/>
      </w:pPr>
      <w:r w:rsidDel="00000000" w:rsidR="00000000" w:rsidRPr="00000000">
        <w:rPr>
          <w:rtl w:val="0"/>
        </w:rPr>
      </w:r>
    </w:p>
    <w:p w:rsidR="00000000" w:rsidDel="00000000" w:rsidP="00000000" w:rsidRDefault="00000000" w:rsidRPr="00000000" w14:paraId="00000DB7">
      <w:pPr>
        <w:rPr/>
      </w:pPr>
      <w:r w:rsidDel="00000000" w:rsidR="00000000" w:rsidRPr="00000000">
        <w:rPr>
          <w:rtl w:val="0"/>
        </w:rPr>
        <w:t xml:space="preserve">KEITH: [laughs] Yeah.</w:t>
      </w:r>
    </w:p>
    <w:p w:rsidR="00000000" w:rsidDel="00000000" w:rsidP="00000000" w:rsidRDefault="00000000" w:rsidRPr="00000000" w14:paraId="00000DB8">
      <w:pPr>
        <w:rPr/>
      </w:pPr>
      <w:r w:rsidDel="00000000" w:rsidR="00000000" w:rsidRPr="00000000">
        <w:rPr>
          <w:rtl w:val="0"/>
        </w:rPr>
      </w:r>
    </w:p>
    <w:p w:rsidR="00000000" w:rsidDel="00000000" w:rsidP="00000000" w:rsidRDefault="00000000" w:rsidRPr="00000000" w14:paraId="00000DB9">
      <w:pPr>
        <w:rPr/>
      </w:pPr>
      <w:r w:rsidDel="00000000" w:rsidR="00000000" w:rsidRPr="00000000">
        <w:rPr>
          <w:rtl w:val="0"/>
        </w:rPr>
        <w:t xml:space="preserve">NICK: That's funny, 'cause I've got her written down as Hella Buff Body.</w:t>
      </w:r>
    </w:p>
    <w:p w:rsidR="00000000" w:rsidDel="00000000" w:rsidP="00000000" w:rsidRDefault="00000000" w:rsidRPr="00000000" w14:paraId="00000DBA">
      <w:pPr>
        <w:rPr/>
      </w:pPr>
      <w:r w:rsidDel="00000000" w:rsidR="00000000" w:rsidRPr="00000000">
        <w:rPr>
          <w:rtl w:val="0"/>
        </w:rPr>
      </w:r>
    </w:p>
    <w:p w:rsidR="00000000" w:rsidDel="00000000" w:rsidP="00000000" w:rsidRDefault="00000000" w:rsidRPr="00000000" w14:paraId="00000DBB">
      <w:pPr>
        <w:rPr/>
      </w:pPr>
      <w:r w:rsidDel="00000000" w:rsidR="00000000" w:rsidRPr="00000000">
        <w:rPr>
          <w:rtl w:val="0"/>
        </w:rPr>
        <w:t xml:space="preserve">AUSTIN: Good one. </w:t>
      </w:r>
    </w:p>
    <w:p w:rsidR="00000000" w:rsidDel="00000000" w:rsidP="00000000" w:rsidRDefault="00000000" w:rsidRPr="00000000" w14:paraId="00000DBC">
      <w:pPr>
        <w:rPr/>
      </w:pPr>
      <w:r w:rsidDel="00000000" w:rsidR="00000000" w:rsidRPr="00000000">
        <w:rPr>
          <w:rtl w:val="0"/>
        </w:rPr>
      </w:r>
    </w:p>
    <w:p w:rsidR="00000000" w:rsidDel="00000000" w:rsidP="00000000" w:rsidRDefault="00000000" w:rsidRPr="00000000" w14:paraId="00000DBD">
      <w:pPr>
        <w:rPr/>
      </w:pPr>
      <w:r w:rsidDel="00000000" w:rsidR="00000000" w:rsidRPr="00000000">
        <w:rPr>
          <w:rtl w:val="0"/>
        </w:rPr>
        <w:t xml:space="preserve">KEITH: [laughs] Well 'cause, that was I think originally what her last name was, right? In the Skype chat before we started playing.</w:t>
      </w:r>
    </w:p>
    <w:p w:rsidR="00000000" w:rsidDel="00000000" w:rsidP="00000000" w:rsidRDefault="00000000" w:rsidRPr="00000000" w14:paraId="00000DBE">
      <w:pPr>
        <w:rPr/>
      </w:pPr>
      <w:r w:rsidDel="00000000" w:rsidR="00000000" w:rsidRPr="00000000">
        <w:rPr>
          <w:rtl w:val="0"/>
        </w:rPr>
      </w:r>
    </w:p>
    <w:p w:rsidR="00000000" w:rsidDel="00000000" w:rsidP="00000000" w:rsidRDefault="00000000" w:rsidRPr="00000000" w14:paraId="00000DBF">
      <w:pPr>
        <w:rPr/>
      </w:pPr>
      <w:r w:rsidDel="00000000" w:rsidR="00000000" w:rsidRPr="00000000">
        <w:rPr>
          <w:rtl w:val="0"/>
        </w:rPr>
        <w:t xml:space="preserve">AUSTIN: So what's-- What are we replacing it with?</w:t>
      </w:r>
    </w:p>
    <w:p w:rsidR="00000000" w:rsidDel="00000000" w:rsidP="00000000" w:rsidRDefault="00000000" w:rsidRPr="00000000" w14:paraId="00000DC0">
      <w:pPr>
        <w:rPr/>
      </w:pPr>
      <w:r w:rsidDel="00000000" w:rsidR="00000000" w:rsidRPr="00000000">
        <w:rPr>
          <w:rtl w:val="0"/>
        </w:rPr>
      </w:r>
    </w:p>
    <w:p w:rsidR="00000000" w:rsidDel="00000000" w:rsidP="00000000" w:rsidRDefault="00000000" w:rsidRPr="00000000" w14:paraId="00000DC1">
      <w:pPr>
        <w:rPr/>
      </w:pPr>
      <w:r w:rsidDel="00000000" w:rsidR="00000000" w:rsidRPr="00000000">
        <w:rPr>
          <w:rtl w:val="0"/>
        </w:rPr>
        <w:t xml:space="preserve">KEITH: Uh... Oh, I'm replacing it with uh, that--</w:t>
      </w:r>
    </w:p>
    <w:p w:rsidR="00000000" w:rsidDel="00000000" w:rsidP="00000000" w:rsidRDefault="00000000" w:rsidRPr="00000000" w14:paraId="00000DC2">
      <w:pPr>
        <w:rPr/>
      </w:pPr>
      <w:r w:rsidDel="00000000" w:rsidR="00000000" w:rsidRPr="00000000">
        <w:rPr>
          <w:rtl w:val="0"/>
        </w:rPr>
      </w:r>
    </w:p>
    <w:p w:rsidR="00000000" w:rsidDel="00000000" w:rsidP="00000000" w:rsidRDefault="00000000" w:rsidRPr="00000000" w14:paraId="00000DC3">
      <w:pPr>
        <w:rPr/>
      </w:pPr>
      <w:r w:rsidDel="00000000" w:rsidR="00000000" w:rsidRPr="00000000">
        <w:rPr>
          <w:rtl w:val="0"/>
        </w:rPr>
        <w:t xml:space="preserve">AUSTIN: And why?</w:t>
      </w:r>
    </w:p>
    <w:p w:rsidR="00000000" w:rsidDel="00000000" w:rsidP="00000000" w:rsidRDefault="00000000" w:rsidRPr="00000000" w14:paraId="00000DC4">
      <w:pPr>
        <w:rPr/>
      </w:pPr>
      <w:r w:rsidDel="00000000" w:rsidR="00000000" w:rsidRPr="00000000">
        <w:rPr>
          <w:rtl w:val="0"/>
        </w:rPr>
      </w:r>
    </w:p>
    <w:p w:rsidR="00000000" w:rsidDel="00000000" w:rsidP="00000000" w:rsidRDefault="00000000" w:rsidRPr="00000000" w14:paraId="00000DC5">
      <w:pPr>
        <w:rPr/>
      </w:pPr>
      <w:r w:rsidDel="00000000" w:rsidR="00000000" w:rsidRPr="00000000">
        <w:rPr>
          <w:rtl w:val="0"/>
        </w:rPr>
        <w:t xml:space="preserve">KEITH: Oh, so, because I-- Right after I bit um, uh, Cali on the neck, she was able to kill her in the next move. </w:t>
      </w:r>
    </w:p>
    <w:p w:rsidR="00000000" w:rsidDel="00000000" w:rsidP="00000000" w:rsidRDefault="00000000" w:rsidRPr="00000000" w14:paraId="00000DC6">
      <w:pPr>
        <w:rPr/>
      </w:pPr>
      <w:r w:rsidDel="00000000" w:rsidR="00000000" w:rsidRPr="00000000">
        <w:rPr>
          <w:rtl w:val="0"/>
        </w:rPr>
      </w:r>
    </w:p>
    <w:p w:rsidR="00000000" w:rsidDel="00000000" w:rsidP="00000000" w:rsidRDefault="00000000" w:rsidRPr="00000000" w14:paraId="00000DC7">
      <w:pPr>
        <w:rPr/>
      </w:pPr>
      <w:r w:rsidDel="00000000" w:rsidR="00000000" w:rsidRPr="00000000">
        <w:rPr>
          <w:rtl w:val="0"/>
        </w:rPr>
        <w:t xml:space="preserve">AUSTIN: Sure, yeah. </w:t>
      </w:r>
    </w:p>
    <w:p w:rsidR="00000000" w:rsidDel="00000000" w:rsidP="00000000" w:rsidRDefault="00000000" w:rsidRPr="00000000" w14:paraId="00000DC8">
      <w:pPr>
        <w:rPr/>
      </w:pPr>
      <w:r w:rsidDel="00000000" w:rsidR="00000000" w:rsidRPr="00000000">
        <w:rPr>
          <w:rtl w:val="0"/>
        </w:rPr>
      </w:r>
    </w:p>
    <w:p w:rsidR="00000000" w:rsidDel="00000000" w:rsidP="00000000" w:rsidRDefault="00000000" w:rsidRPr="00000000" w14:paraId="00000DC9">
      <w:pPr>
        <w:rPr/>
      </w:pPr>
      <w:r w:rsidDel="00000000" w:rsidR="00000000" w:rsidRPr="00000000">
        <w:rPr>
          <w:rtl w:val="0"/>
        </w:rPr>
        <w:t xml:space="preserve">KEITH: And now I respect her as a Fighter. 'Cause, you know, before she was--</w:t>
      </w:r>
    </w:p>
    <w:p w:rsidR="00000000" w:rsidDel="00000000" w:rsidP="00000000" w:rsidRDefault="00000000" w:rsidRPr="00000000" w14:paraId="00000DCA">
      <w:pPr>
        <w:rPr/>
      </w:pPr>
      <w:r w:rsidDel="00000000" w:rsidR="00000000" w:rsidRPr="00000000">
        <w:rPr>
          <w:rtl w:val="0"/>
        </w:rPr>
      </w:r>
    </w:p>
    <w:p w:rsidR="00000000" w:rsidDel="00000000" w:rsidP="00000000" w:rsidRDefault="00000000" w:rsidRPr="00000000" w14:paraId="00000DCB">
      <w:pPr>
        <w:rPr/>
      </w:pPr>
      <w:r w:rsidDel="00000000" w:rsidR="00000000" w:rsidRPr="00000000">
        <w:rPr>
          <w:rtl w:val="0"/>
        </w:rPr>
        <w:t xml:space="preserve">AUSTIN: So just something like, I --</w:t>
      </w:r>
    </w:p>
    <w:p w:rsidR="00000000" w:rsidDel="00000000" w:rsidP="00000000" w:rsidRDefault="00000000" w:rsidRPr="00000000" w14:paraId="00000DCC">
      <w:pPr>
        <w:rPr/>
      </w:pPr>
      <w:r w:rsidDel="00000000" w:rsidR="00000000" w:rsidRPr="00000000">
        <w:rPr>
          <w:rtl w:val="0"/>
        </w:rPr>
      </w:r>
    </w:p>
    <w:p w:rsidR="00000000" w:rsidDel="00000000" w:rsidP="00000000" w:rsidRDefault="00000000" w:rsidRPr="00000000" w14:paraId="00000DCD">
      <w:pPr>
        <w:rPr/>
      </w:pPr>
      <w:r w:rsidDel="00000000" w:rsidR="00000000" w:rsidRPr="00000000">
        <w:rPr>
          <w:rtl w:val="0"/>
        </w:rPr>
        <w:t xml:space="preserve">KEITH: I don't--</w:t>
      </w:r>
    </w:p>
    <w:p w:rsidR="00000000" w:rsidDel="00000000" w:rsidP="00000000" w:rsidRDefault="00000000" w:rsidRPr="00000000" w14:paraId="00000DCE">
      <w:pPr>
        <w:rPr/>
      </w:pPr>
      <w:r w:rsidDel="00000000" w:rsidR="00000000" w:rsidRPr="00000000">
        <w:rPr>
          <w:rtl w:val="0"/>
        </w:rPr>
      </w:r>
    </w:p>
    <w:p w:rsidR="00000000" w:rsidDel="00000000" w:rsidP="00000000" w:rsidRDefault="00000000" w:rsidRPr="00000000" w14:paraId="00000DCF">
      <w:pPr>
        <w:rPr/>
      </w:pPr>
      <w:r w:rsidDel="00000000" w:rsidR="00000000" w:rsidRPr="00000000">
        <w:rPr>
          <w:rtl w:val="0"/>
        </w:rPr>
        <w:t xml:space="preserve">AUSTIN: -- respect Hella as--</w:t>
      </w:r>
    </w:p>
    <w:p w:rsidR="00000000" w:rsidDel="00000000" w:rsidP="00000000" w:rsidRDefault="00000000" w:rsidRPr="00000000" w14:paraId="00000DD0">
      <w:pPr>
        <w:rPr/>
      </w:pPr>
      <w:r w:rsidDel="00000000" w:rsidR="00000000" w:rsidRPr="00000000">
        <w:rPr>
          <w:rtl w:val="0"/>
        </w:rPr>
      </w:r>
    </w:p>
    <w:p w:rsidR="00000000" w:rsidDel="00000000" w:rsidP="00000000" w:rsidRDefault="00000000" w:rsidRPr="00000000" w14:paraId="00000DD1">
      <w:pPr>
        <w:rPr/>
      </w:pPr>
      <w:r w:rsidDel="00000000" w:rsidR="00000000" w:rsidRPr="00000000">
        <w:rPr>
          <w:rtl w:val="0"/>
        </w:rPr>
        <w:t xml:space="preserve">KEITH: Yeah, yeah, I respect Hella's skills in combat. [laughing] And I won't call her Hella Grosso anymore. I swear that that was an established joke.</w:t>
      </w:r>
    </w:p>
    <w:p w:rsidR="00000000" w:rsidDel="00000000" w:rsidP="00000000" w:rsidRDefault="00000000" w:rsidRPr="00000000" w14:paraId="00000DD2">
      <w:pPr>
        <w:rPr/>
      </w:pPr>
      <w:r w:rsidDel="00000000" w:rsidR="00000000" w:rsidRPr="00000000">
        <w:rPr>
          <w:rtl w:val="0"/>
        </w:rPr>
      </w:r>
    </w:p>
    <w:p w:rsidR="00000000" w:rsidDel="00000000" w:rsidP="00000000" w:rsidRDefault="00000000" w:rsidRPr="00000000" w14:paraId="00000DD3">
      <w:pPr>
        <w:rPr/>
      </w:pPr>
      <w:r w:rsidDel="00000000" w:rsidR="00000000" w:rsidRPr="00000000">
        <w:rPr>
          <w:rtl w:val="0"/>
        </w:rPr>
        <w:t xml:space="preserve">AUSTIN: Uh-huh.</w:t>
      </w:r>
    </w:p>
    <w:p w:rsidR="00000000" w:rsidDel="00000000" w:rsidP="00000000" w:rsidRDefault="00000000" w:rsidRPr="00000000" w14:paraId="00000DD4">
      <w:pPr>
        <w:rPr/>
      </w:pPr>
      <w:r w:rsidDel="00000000" w:rsidR="00000000" w:rsidRPr="00000000">
        <w:rPr>
          <w:rtl w:val="0"/>
        </w:rPr>
      </w:r>
    </w:p>
    <w:p w:rsidR="00000000" w:rsidDel="00000000" w:rsidP="00000000" w:rsidRDefault="00000000" w:rsidRPr="00000000" w14:paraId="00000DD5">
      <w:pPr>
        <w:rPr/>
      </w:pPr>
      <w:r w:rsidDel="00000000" w:rsidR="00000000" w:rsidRPr="00000000">
        <w:rPr>
          <w:rtl w:val="0"/>
        </w:rPr>
        <w:t xml:space="preserve">ALI: It's uh, Hella Varal.</w:t>
      </w:r>
    </w:p>
    <w:p w:rsidR="00000000" w:rsidDel="00000000" w:rsidP="00000000" w:rsidRDefault="00000000" w:rsidRPr="00000000" w14:paraId="00000DD6">
      <w:pPr>
        <w:rPr/>
      </w:pPr>
      <w:r w:rsidDel="00000000" w:rsidR="00000000" w:rsidRPr="00000000">
        <w:rPr>
          <w:rtl w:val="0"/>
        </w:rPr>
      </w:r>
    </w:p>
    <w:p w:rsidR="00000000" w:rsidDel="00000000" w:rsidP="00000000" w:rsidRDefault="00000000" w:rsidRPr="00000000" w14:paraId="00000DD7">
      <w:pPr>
        <w:rPr/>
      </w:pPr>
      <w:r w:rsidDel="00000000" w:rsidR="00000000" w:rsidRPr="00000000">
        <w:rPr>
          <w:rtl w:val="0"/>
        </w:rPr>
        <w:t xml:space="preserve">AUSTIN: Okay.</w:t>
      </w:r>
    </w:p>
    <w:p w:rsidR="00000000" w:rsidDel="00000000" w:rsidP="00000000" w:rsidRDefault="00000000" w:rsidRPr="00000000" w14:paraId="00000DD8">
      <w:pPr>
        <w:rPr/>
      </w:pPr>
      <w:r w:rsidDel="00000000" w:rsidR="00000000" w:rsidRPr="00000000">
        <w:rPr>
          <w:rtl w:val="0"/>
        </w:rPr>
      </w:r>
    </w:p>
    <w:p w:rsidR="00000000" w:rsidDel="00000000" w:rsidP="00000000" w:rsidRDefault="00000000" w:rsidRPr="00000000" w14:paraId="00000DD9">
      <w:pPr>
        <w:rPr/>
      </w:pPr>
      <w:r w:rsidDel="00000000" w:rsidR="00000000" w:rsidRPr="00000000">
        <w:rPr>
          <w:rtl w:val="0"/>
        </w:rPr>
        <w:t xml:space="preserve">ALI: Jerks.</w:t>
      </w:r>
    </w:p>
    <w:p w:rsidR="00000000" w:rsidDel="00000000" w:rsidP="00000000" w:rsidRDefault="00000000" w:rsidRPr="00000000" w14:paraId="00000DDA">
      <w:pPr>
        <w:rPr/>
      </w:pPr>
      <w:r w:rsidDel="00000000" w:rsidR="00000000" w:rsidRPr="00000000">
        <w:rPr>
          <w:rtl w:val="0"/>
        </w:rPr>
      </w:r>
    </w:p>
    <w:p w:rsidR="00000000" w:rsidDel="00000000" w:rsidP="00000000" w:rsidRDefault="00000000" w:rsidRPr="00000000" w14:paraId="00000DDB">
      <w:pPr>
        <w:rPr/>
      </w:pPr>
      <w:r w:rsidDel="00000000" w:rsidR="00000000" w:rsidRPr="00000000">
        <w:rPr>
          <w:rtl w:val="0"/>
        </w:rPr>
        <w:t xml:space="preserve">AUSTIN: Lem?</w:t>
      </w:r>
    </w:p>
    <w:p w:rsidR="00000000" w:rsidDel="00000000" w:rsidP="00000000" w:rsidRDefault="00000000" w:rsidRPr="00000000" w14:paraId="00000DDC">
      <w:pPr>
        <w:rPr/>
      </w:pPr>
      <w:r w:rsidDel="00000000" w:rsidR="00000000" w:rsidRPr="00000000">
        <w:rPr>
          <w:rtl w:val="0"/>
        </w:rPr>
      </w:r>
    </w:p>
    <w:p w:rsidR="00000000" w:rsidDel="00000000" w:rsidP="00000000" w:rsidRDefault="00000000" w:rsidRPr="00000000" w14:paraId="00000DDD">
      <w:pPr>
        <w:rPr/>
      </w:pPr>
      <w:r w:rsidDel="00000000" w:rsidR="00000000" w:rsidRPr="00000000">
        <w:rPr>
          <w:rtl w:val="0"/>
        </w:rPr>
        <w:t xml:space="preserve">KEITH: Did you say, Hella Varide [</w:t>
      </w:r>
      <w:r w:rsidDel="00000000" w:rsidR="00000000" w:rsidRPr="00000000">
        <w:rPr>
          <w:i w:val="1"/>
          <w:rtl w:val="0"/>
        </w:rPr>
        <w:t xml:space="preserve">hell of a ride</w:t>
      </w:r>
      <w:r w:rsidDel="00000000" w:rsidR="00000000" w:rsidRPr="00000000">
        <w:rPr>
          <w:rtl w:val="0"/>
        </w:rPr>
        <w:t xml:space="preserve">]? Is that what you said? </w:t>
      </w:r>
    </w:p>
    <w:p w:rsidR="00000000" w:rsidDel="00000000" w:rsidP="00000000" w:rsidRDefault="00000000" w:rsidRPr="00000000" w14:paraId="00000DDE">
      <w:pPr>
        <w:rPr/>
      </w:pPr>
      <w:r w:rsidDel="00000000" w:rsidR="00000000" w:rsidRPr="00000000">
        <w:rPr>
          <w:rtl w:val="0"/>
        </w:rPr>
      </w:r>
    </w:p>
    <w:p w:rsidR="00000000" w:rsidDel="00000000" w:rsidP="00000000" w:rsidRDefault="00000000" w:rsidRPr="00000000" w14:paraId="00000DDF">
      <w:pPr>
        <w:rPr/>
      </w:pPr>
      <w:r w:rsidDel="00000000" w:rsidR="00000000" w:rsidRPr="00000000">
        <w:rPr>
          <w:rtl w:val="0"/>
        </w:rPr>
        <w:t xml:space="preserve">ALI: No.</w:t>
      </w:r>
    </w:p>
    <w:p w:rsidR="00000000" w:rsidDel="00000000" w:rsidP="00000000" w:rsidRDefault="00000000" w:rsidRPr="00000000" w14:paraId="00000DE0">
      <w:pPr>
        <w:rPr/>
      </w:pPr>
      <w:r w:rsidDel="00000000" w:rsidR="00000000" w:rsidRPr="00000000">
        <w:rPr>
          <w:rtl w:val="0"/>
        </w:rPr>
      </w:r>
    </w:p>
    <w:p w:rsidR="00000000" w:rsidDel="00000000" w:rsidP="00000000" w:rsidRDefault="00000000" w:rsidRPr="00000000" w14:paraId="00000DE1">
      <w:pPr>
        <w:rPr/>
      </w:pPr>
      <w:r w:rsidDel="00000000" w:rsidR="00000000" w:rsidRPr="00000000">
        <w:rPr>
          <w:rtl w:val="0"/>
        </w:rPr>
        <w:t xml:space="preserve">KEITH: Oh, okay.</w:t>
      </w:r>
    </w:p>
    <w:p w:rsidR="00000000" w:rsidDel="00000000" w:rsidP="00000000" w:rsidRDefault="00000000" w:rsidRPr="00000000" w14:paraId="00000DE2">
      <w:pPr>
        <w:rPr/>
      </w:pPr>
      <w:r w:rsidDel="00000000" w:rsidR="00000000" w:rsidRPr="00000000">
        <w:rPr>
          <w:rtl w:val="0"/>
        </w:rPr>
      </w:r>
    </w:p>
    <w:p w:rsidR="00000000" w:rsidDel="00000000" w:rsidP="00000000" w:rsidRDefault="00000000" w:rsidRPr="00000000" w14:paraId="00000DE3">
      <w:pPr>
        <w:rPr/>
      </w:pPr>
      <w:r w:rsidDel="00000000" w:rsidR="00000000" w:rsidRPr="00000000">
        <w:rPr>
          <w:rtl w:val="0"/>
        </w:rPr>
        <w:t xml:space="preserve">ALI: V-A-R-A-L.</w:t>
      </w:r>
    </w:p>
    <w:p w:rsidR="00000000" w:rsidDel="00000000" w:rsidP="00000000" w:rsidRDefault="00000000" w:rsidRPr="00000000" w14:paraId="00000DE4">
      <w:pPr>
        <w:rPr/>
      </w:pPr>
      <w:r w:rsidDel="00000000" w:rsidR="00000000" w:rsidRPr="00000000">
        <w:rPr>
          <w:rtl w:val="0"/>
        </w:rPr>
      </w:r>
    </w:p>
    <w:p w:rsidR="00000000" w:rsidDel="00000000" w:rsidP="00000000" w:rsidRDefault="00000000" w:rsidRPr="00000000" w14:paraId="00000DE5">
      <w:pPr>
        <w:rPr/>
      </w:pPr>
      <w:r w:rsidDel="00000000" w:rsidR="00000000" w:rsidRPr="00000000">
        <w:rPr>
          <w:rtl w:val="0"/>
        </w:rPr>
        <w:t xml:space="preserve">[KEITH laughs]</w:t>
      </w:r>
    </w:p>
    <w:p w:rsidR="00000000" w:rsidDel="00000000" w:rsidP="00000000" w:rsidRDefault="00000000" w:rsidRPr="00000000" w14:paraId="00000DE6">
      <w:pPr>
        <w:rPr/>
      </w:pPr>
      <w:r w:rsidDel="00000000" w:rsidR="00000000" w:rsidRPr="00000000">
        <w:rPr>
          <w:rtl w:val="0"/>
        </w:rPr>
      </w:r>
    </w:p>
    <w:p w:rsidR="00000000" w:rsidDel="00000000" w:rsidP="00000000" w:rsidRDefault="00000000" w:rsidRPr="00000000" w14:paraId="00000DE7">
      <w:pPr>
        <w:rPr/>
      </w:pPr>
      <w:r w:rsidDel="00000000" w:rsidR="00000000" w:rsidRPr="00000000">
        <w:rPr>
          <w:rtl w:val="0"/>
        </w:rPr>
        <w:t xml:space="preserve">JACK: Um... I've got "This is not my first adventure with Fero," that I think I reflected in um, performing healing magic on him twice.</w:t>
      </w:r>
    </w:p>
    <w:p w:rsidR="00000000" w:rsidDel="00000000" w:rsidP="00000000" w:rsidRDefault="00000000" w:rsidRPr="00000000" w14:paraId="00000DE8">
      <w:pPr>
        <w:rPr/>
      </w:pPr>
      <w:r w:rsidDel="00000000" w:rsidR="00000000" w:rsidRPr="00000000">
        <w:rPr>
          <w:rtl w:val="0"/>
        </w:rPr>
      </w:r>
    </w:p>
    <w:p w:rsidR="00000000" w:rsidDel="00000000" w:rsidP="00000000" w:rsidRDefault="00000000" w:rsidRPr="00000000" w14:paraId="00000DE9">
      <w:pPr>
        <w:rPr/>
      </w:pPr>
      <w:r w:rsidDel="00000000" w:rsidR="00000000" w:rsidRPr="00000000">
        <w:rPr>
          <w:rtl w:val="0"/>
        </w:rPr>
        <w:t xml:space="preserve">AUSTIN: Sure.</w:t>
      </w:r>
    </w:p>
    <w:p w:rsidR="00000000" w:rsidDel="00000000" w:rsidP="00000000" w:rsidRDefault="00000000" w:rsidRPr="00000000" w14:paraId="00000DEA">
      <w:pPr>
        <w:rPr/>
      </w:pPr>
      <w:r w:rsidDel="00000000" w:rsidR="00000000" w:rsidRPr="00000000">
        <w:rPr>
          <w:rtl w:val="0"/>
        </w:rPr>
      </w:r>
    </w:p>
    <w:p w:rsidR="00000000" w:rsidDel="00000000" w:rsidP="00000000" w:rsidRDefault="00000000" w:rsidRPr="00000000" w14:paraId="00000DEB">
      <w:pPr>
        <w:rPr/>
      </w:pPr>
      <w:r w:rsidDel="00000000" w:rsidR="00000000" w:rsidRPr="00000000">
        <w:rPr>
          <w:rtl w:val="0"/>
        </w:rPr>
        <w:t xml:space="preserve">JACK: Uh, once after being pretty-- pretty unhappy about him being bitten. Or after him being attacked by uh-- by Cali. So I'm gonna-- I'm gonna cross that one off, mark 1 XP and replace it with um, whoops, okay there we go. With uh, "Fantasmo's disregard um, for pattern magic, or semiotics, um, is a danger… to everybody." Um, and that leaves me with 10 XP.</w:t>
      </w:r>
    </w:p>
    <w:p w:rsidR="00000000" w:rsidDel="00000000" w:rsidP="00000000" w:rsidRDefault="00000000" w:rsidRPr="00000000" w14:paraId="00000DEC">
      <w:pPr>
        <w:rPr/>
      </w:pPr>
      <w:r w:rsidDel="00000000" w:rsidR="00000000" w:rsidRPr="00000000">
        <w:rPr>
          <w:rtl w:val="0"/>
        </w:rPr>
      </w:r>
    </w:p>
    <w:p w:rsidR="00000000" w:rsidDel="00000000" w:rsidP="00000000" w:rsidRDefault="00000000" w:rsidRPr="00000000" w14:paraId="00000DED">
      <w:pPr>
        <w:rPr/>
      </w:pPr>
      <w:r w:rsidDel="00000000" w:rsidR="00000000" w:rsidRPr="00000000">
        <w:rPr>
          <w:rtl w:val="0"/>
        </w:rPr>
        <w:t xml:space="preserve">AUSTIN: Great.</w:t>
      </w:r>
    </w:p>
    <w:p w:rsidR="00000000" w:rsidDel="00000000" w:rsidP="00000000" w:rsidRDefault="00000000" w:rsidRPr="00000000" w14:paraId="00000DEE">
      <w:pPr>
        <w:rPr/>
      </w:pPr>
      <w:r w:rsidDel="00000000" w:rsidR="00000000" w:rsidRPr="00000000">
        <w:rPr>
          <w:rtl w:val="0"/>
        </w:rPr>
      </w:r>
    </w:p>
    <w:p w:rsidR="00000000" w:rsidDel="00000000" w:rsidP="00000000" w:rsidRDefault="00000000" w:rsidRPr="00000000" w14:paraId="00000DEF">
      <w:pPr>
        <w:rPr/>
      </w:pPr>
      <w:r w:rsidDel="00000000" w:rsidR="00000000" w:rsidRPr="00000000">
        <w:rPr>
          <w:rtl w:val="0"/>
        </w:rPr>
        <w:t xml:space="preserve">KEITH: Oh, I'm at...</w:t>
      </w:r>
    </w:p>
    <w:p w:rsidR="00000000" w:rsidDel="00000000" w:rsidP="00000000" w:rsidRDefault="00000000" w:rsidRPr="00000000" w14:paraId="00000DF0">
      <w:pPr>
        <w:rPr/>
      </w:pPr>
      <w:r w:rsidDel="00000000" w:rsidR="00000000" w:rsidRPr="00000000">
        <w:rPr>
          <w:rtl w:val="0"/>
        </w:rPr>
      </w:r>
    </w:p>
    <w:p w:rsidR="00000000" w:rsidDel="00000000" w:rsidP="00000000" w:rsidRDefault="00000000" w:rsidRPr="00000000" w14:paraId="00000DF1">
      <w:pPr>
        <w:rPr/>
      </w:pPr>
      <w:r w:rsidDel="00000000" w:rsidR="00000000" w:rsidRPr="00000000">
        <w:rPr>
          <w:rtl w:val="0"/>
        </w:rPr>
        <w:t xml:space="preserve">ART: Ugh, I didn't miss enough rolls.</w:t>
      </w:r>
    </w:p>
    <w:p w:rsidR="00000000" w:rsidDel="00000000" w:rsidP="00000000" w:rsidRDefault="00000000" w:rsidRPr="00000000" w14:paraId="00000DF2">
      <w:pPr>
        <w:rPr/>
      </w:pPr>
      <w:r w:rsidDel="00000000" w:rsidR="00000000" w:rsidRPr="00000000">
        <w:rPr>
          <w:rtl w:val="0"/>
        </w:rPr>
      </w:r>
    </w:p>
    <w:p w:rsidR="00000000" w:rsidDel="00000000" w:rsidP="00000000" w:rsidRDefault="00000000" w:rsidRPr="00000000" w14:paraId="00000DF3">
      <w:pPr>
        <w:rPr/>
      </w:pPr>
      <w:r w:rsidDel="00000000" w:rsidR="00000000" w:rsidRPr="00000000">
        <w:rPr>
          <w:rtl w:val="0"/>
        </w:rPr>
        <w:t xml:space="preserve">AUSTIN: Next up is Hadrian, who's--</w:t>
      </w:r>
    </w:p>
    <w:p w:rsidR="00000000" w:rsidDel="00000000" w:rsidP="00000000" w:rsidRDefault="00000000" w:rsidRPr="00000000" w14:paraId="00000DF4">
      <w:pPr>
        <w:rPr/>
      </w:pPr>
      <w:r w:rsidDel="00000000" w:rsidR="00000000" w:rsidRPr="00000000">
        <w:rPr>
          <w:rtl w:val="0"/>
        </w:rPr>
      </w:r>
    </w:p>
    <w:p w:rsidR="00000000" w:rsidDel="00000000" w:rsidP="00000000" w:rsidRDefault="00000000" w:rsidRPr="00000000" w14:paraId="00000DF5">
      <w:pPr>
        <w:rPr/>
      </w:pPr>
      <w:r w:rsidDel="00000000" w:rsidR="00000000" w:rsidRPr="00000000">
        <w:rPr>
          <w:rtl w:val="0"/>
        </w:rPr>
        <w:t xml:space="preserve">ART: Who can't possibly level up.</w:t>
      </w:r>
    </w:p>
    <w:p w:rsidR="00000000" w:rsidDel="00000000" w:rsidP="00000000" w:rsidRDefault="00000000" w:rsidRPr="00000000" w14:paraId="00000DF6">
      <w:pPr>
        <w:rPr/>
      </w:pPr>
      <w:r w:rsidDel="00000000" w:rsidR="00000000" w:rsidRPr="00000000">
        <w:rPr>
          <w:rtl w:val="0"/>
        </w:rPr>
      </w:r>
    </w:p>
    <w:p w:rsidR="00000000" w:rsidDel="00000000" w:rsidP="00000000" w:rsidRDefault="00000000" w:rsidRPr="00000000" w14:paraId="00000DF7">
      <w:pPr>
        <w:rPr/>
      </w:pPr>
      <w:r w:rsidDel="00000000" w:rsidR="00000000" w:rsidRPr="00000000">
        <w:rPr>
          <w:rtl w:val="0"/>
        </w:rPr>
        <w:t xml:space="preserve">AUSTIN: No...</w:t>
      </w:r>
    </w:p>
    <w:p w:rsidR="00000000" w:rsidDel="00000000" w:rsidP="00000000" w:rsidRDefault="00000000" w:rsidRPr="00000000" w14:paraId="00000DF8">
      <w:pPr>
        <w:rPr/>
      </w:pPr>
      <w:r w:rsidDel="00000000" w:rsidR="00000000" w:rsidRPr="00000000">
        <w:rPr>
          <w:rtl w:val="0"/>
        </w:rPr>
      </w:r>
    </w:p>
    <w:p w:rsidR="00000000" w:rsidDel="00000000" w:rsidP="00000000" w:rsidRDefault="00000000" w:rsidRPr="00000000" w14:paraId="00000DF9">
      <w:pPr>
        <w:rPr/>
      </w:pPr>
      <w:r w:rsidDel="00000000" w:rsidR="00000000" w:rsidRPr="00000000">
        <w:rPr>
          <w:rtl w:val="0"/>
        </w:rPr>
        <w:t xml:space="preserve">ALI: You-- Did do some like bonds?</w:t>
      </w:r>
    </w:p>
    <w:p w:rsidR="00000000" w:rsidDel="00000000" w:rsidP="00000000" w:rsidRDefault="00000000" w:rsidRPr="00000000" w14:paraId="00000DFA">
      <w:pPr>
        <w:rPr/>
      </w:pPr>
      <w:r w:rsidDel="00000000" w:rsidR="00000000" w:rsidRPr="00000000">
        <w:rPr>
          <w:rtl w:val="0"/>
        </w:rPr>
      </w:r>
    </w:p>
    <w:p w:rsidR="00000000" w:rsidDel="00000000" w:rsidP="00000000" w:rsidRDefault="00000000" w:rsidRPr="00000000" w14:paraId="00000DFB">
      <w:pPr>
        <w:rPr/>
      </w:pPr>
      <w:r w:rsidDel="00000000" w:rsidR="00000000" w:rsidRPr="00000000">
        <w:rPr>
          <w:rtl w:val="0"/>
        </w:rPr>
        <w:t xml:space="preserve">KEITH: How many rolls did you miss?</w:t>
      </w:r>
    </w:p>
    <w:p w:rsidR="00000000" w:rsidDel="00000000" w:rsidP="00000000" w:rsidRDefault="00000000" w:rsidRPr="00000000" w14:paraId="00000DFC">
      <w:pPr>
        <w:rPr/>
      </w:pPr>
      <w:r w:rsidDel="00000000" w:rsidR="00000000" w:rsidRPr="00000000">
        <w:rPr>
          <w:rtl w:val="0"/>
        </w:rPr>
      </w:r>
    </w:p>
    <w:p w:rsidR="00000000" w:rsidDel="00000000" w:rsidP="00000000" w:rsidRDefault="00000000" w:rsidRPr="00000000" w14:paraId="00000DFD">
      <w:pPr>
        <w:rPr/>
      </w:pPr>
      <w:r w:rsidDel="00000000" w:rsidR="00000000" w:rsidRPr="00000000">
        <w:rPr>
          <w:rtl w:val="0"/>
        </w:rPr>
        <w:t xml:space="preserve">ART: None.</w:t>
      </w:r>
    </w:p>
    <w:p w:rsidR="00000000" w:rsidDel="00000000" w:rsidP="00000000" w:rsidRDefault="00000000" w:rsidRPr="00000000" w14:paraId="00000DFE">
      <w:pPr>
        <w:rPr/>
      </w:pPr>
      <w:r w:rsidDel="00000000" w:rsidR="00000000" w:rsidRPr="00000000">
        <w:rPr>
          <w:rtl w:val="0"/>
        </w:rPr>
      </w:r>
    </w:p>
    <w:p w:rsidR="00000000" w:rsidDel="00000000" w:rsidP="00000000" w:rsidRDefault="00000000" w:rsidRPr="00000000" w14:paraId="00000DFF">
      <w:pPr>
        <w:rPr/>
      </w:pPr>
      <w:r w:rsidDel="00000000" w:rsidR="00000000" w:rsidRPr="00000000">
        <w:rPr>
          <w:rtl w:val="0"/>
        </w:rPr>
        <w:t xml:space="preserve">AUSTIN: You missed none rolls?</w:t>
      </w:r>
    </w:p>
    <w:p w:rsidR="00000000" w:rsidDel="00000000" w:rsidP="00000000" w:rsidRDefault="00000000" w:rsidRPr="00000000" w14:paraId="00000E00">
      <w:pPr>
        <w:rPr/>
      </w:pPr>
      <w:r w:rsidDel="00000000" w:rsidR="00000000" w:rsidRPr="00000000">
        <w:rPr>
          <w:rtl w:val="0"/>
        </w:rPr>
      </w:r>
    </w:p>
    <w:p w:rsidR="00000000" w:rsidDel="00000000" w:rsidP="00000000" w:rsidRDefault="00000000" w:rsidRPr="00000000" w14:paraId="00000E01">
      <w:pPr>
        <w:rPr/>
      </w:pPr>
      <w:r w:rsidDel="00000000" w:rsidR="00000000" w:rsidRPr="00000000">
        <w:rPr>
          <w:rtl w:val="0"/>
        </w:rPr>
        <w:t xml:space="preserve">ART: Or one. I hit one? I was marking-- I was marking that as I-- No I didn't, I was marking that as I went.</w:t>
      </w:r>
    </w:p>
    <w:p w:rsidR="00000000" w:rsidDel="00000000" w:rsidP="00000000" w:rsidRDefault="00000000" w:rsidRPr="00000000" w14:paraId="00000E02">
      <w:pPr>
        <w:rPr/>
      </w:pPr>
      <w:r w:rsidDel="00000000" w:rsidR="00000000" w:rsidRPr="00000000">
        <w:rPr>
          <w:rtl w:val="0"/>
        </w:rPr>
      </w:r>
    </w:p>
    <w:p w:rsidR="00000000" w:rsidDel="00000000" w:rsidP="00000000" w:rsidRDefault="00000000" w:rsidRPr="00000000" w14:paraId="00000E03">
      <w:pPr>
        <w:rPr/>
      </w:pPr>
      <w:r w:rsidDel="00000000" w:rsidR="00000000" w:rsidRPr="00000000">
        <w:rPr>
          <w:rtl w:val="0"/>
        </w:rPr>
        <w:t xml:space="preserve">AUSTIN: You didn't miss any?</w:t>
      </w:r>
    </w:p>
    <w:p w:rsidR="00000000" w:rsidDel="00000000" w:rsidP="00000000" w:rsidRDefault="00000000" w:rsidRPr="00000000" w14:paraId="00000E04">
      <w:pPr>
        <w:rPr/>
      </w:pPr>
      <w:r w:rsidDel="00000000" w:rsidR="00000000" w:rsidRPr="00000000">
        <w:rPr>
          <w:rtl w:val="0"/>
        </w:rPr>
      </w:r>
    </w:p>
    <w:p w:rsidR="00000000" w:rsidDel="00000000" w:rsidP="00000000" w:rsidRDefault="00000000" w:rsidRPr="00000000" w14:paraId="00000E05">
      <w:pPr>
        <w:rPr/>
      </w:pPr>
      <w:r w:rsidDel="00000000" w:rsidR="00000000" w:rsidRPr="00000000">
        <w:rPr>
          <w:rtl w:val="0"/>
        </w:rPr>
        <w:t xml:space="preserve">ART: I never-- I didn't miss?</w:t>
      </w:r>
    </w:p>
    <w:p w:rsidR="00000000" w:rsidDel="00000000" w:rsidP="00000000" w:rsidRDefault="00000000" w:rsidRPr="00000000" w14:paraId="00000E06">
      <w:pPr>
        <w:rPr/>
      </w:pPr>
      <w:r w:rsidDel="00000000" w:rsidR="00000000" w:rsidRPr="00000000">
        <w:rPr>
          <w:rtl w:val="0"/>
        </w:rPr>
      </w:r>
    </w:p>
    <w:p w:rsidR="00000000" w:rsidDel="00000000" w:rsidP="00000000" w:rsidRDefault="00000000" w:rsidRPr="00000000" w14:paraId="00000E07">
      <w:pPr>
        <w:rPr/>
      </w:pPr>
      <w:r w:rsidDel="00000000" w:rsidR="00000000" w:rsidRPr="00000000">
        <w:rPr>
          <w:rtl w:val="0"/>
        </w:rPr>
        <w:t xml:space="preserve">AUSTIN: Jeez.</w:t>
      </w:r>
    </w:p>
    <w:p w:rsidR="00000000" w:rsidDel="00000000" w:rsidP="00000000" w:rsidRDefault="00000000" w:rsidRPr="00000000" w14:paraId="00000E08">
      <w:pPr>
        <w:rPr/>
      </w:pPr>
      <w:r w:rsidDel="00000000" w:rsidR="00000000" w:rsidRPr="00000000">
        <w:rPr>
          <w:rtl w:val="0"/>
        </w:rPr>
      </w:r>
    </w:p>
    <w:p w:rsidR="00000000" w:rsidDel="00000000" w:rsidP="00000000" w:rsidRDefault="00000000" w:rsidRPr="00000000" w14:paraId="00000E09">
      <w:pPr>
        <w:rPr/>
      </w:pPr>
      <w:r w:rsidDel="00000000" w:rsidR="00000000" w:rsidRPr="00000000">
        <w:rPr>
          <w:rtl w:val="0"/>
        </w:rPr>
        <w:t xml:space="preserve">ART: I mean, it didn't help that like I went around and like missed two rounds of combat.</w:t>
      </w:r>
    </w:p>
    <w:p w:rsidR="00000000" w:rsidDel="00000000" w:rsidP="00000000" w:rsidRDefault="00000000" w:rsidRPr="00000000" w14:paraId="00000E0A">
      <w:pPr>
        <w:rPr/>
      </w:pPr>
      <w:r w:rsidDel="00000000" w:rsidR="00000000" w:rsidRPr="00000000">
        <w:rPr>
          <w:rtl w:val="0"/>
        </w:rPr>
      </w:r>
    </w:p>
    <w:p w:rsidR="00000000" w:rsidDel="00000000" w:rsidP="00000000" w:rsidRDefault="00000000" w:rsidRPr="00000000" w14:paraId="00000E0B">
      <w:pPr>
        <w:rPr/>
      </w:pPr>
      <w:r w:rsidDel="00000000" w:rsidR="00000000" w:rsidRPr="00000000">
        <w:rPr>
          <w:rtl w:val="0"/>
        </w:rPr>
        <w:t xml:space="preserve">AUSTIN: Yeah, that didn't-- that also didn't help. That's true.</w:t>
      </w:r>
    </w:p>
    <w:p w:rsidR="00000000" w:rsidDel="00000000" w:rsidP="00000000" w:rsidRDefault="00000000" w:rsidRPr="00000000" w14:paraId="00000E0C">
      <w:pPr>
        <w:rPr/>
      </w:pPr>
      <w:r w:rsidDel="00000000" w:rsidR="00000000" w:rsidRPr="00000000">
        <w:rPr>
          <w:rtl w:val="0"/>
        </w:rPr>
      </w:r>
    </w:p>
    <w:p w:rsidR="00000000" w:rsidDel="00000000" w:rsidP="00000000" w:rsidRDefault="00000000" w:rsidRPr="00000000" w14:paraId="00000E0D">
      <w:pPr>
        <w:rPr/>
      </w:pPr>
      <w:r w:rsidDel="00000000" w:rsidR="00000000" w:rsidRPr="00000000">
        <w:rPr>
          <w:rtl w:val="0"/>
        </w:rPr>
        <w:t xml:space="preserve">KEITH: Well it can-- It can be an out-of-combat roll too.</w:t>
      </w:r>
    </w:p>
    <w:p w:rsidR="00000000" w:rsidDel="00000000" w:rsidP="00000000" w:rsidRDefault="00000000" w:rsidRPr="00000000" w14:paraId="00000E0E">
      <w:pPr>
        <w:rPr/>
      </w:pPr>
      <w:r w:rsidDel="00000000" w:rsidR="00000000" w:rsidRPr="00000000">
        <w:rPr>
          <w:rtl w:val="0"/>
        </w:rPr>
      </w:r>
    </w:p>
    <w:p w:rsidR="00000000" w:rsidDel="00000000" w:rsidP="00000000" w:rsidRDefault="00000000" w:rsidRPr="00000000" w14:paraId="00000E0F">
      <w:pPr>
        <w:rPr/>
      </w:pPr>
      <w:r w:rsidDel="00000000" w:rsidR="00000000" w:rsidRPr="00000000">
        <w:rPr>
          <w:rtl w:val="0"/>
        </w:rPr>
        <w:t xml:space="preserve">AUSTIN: Yeah, yeah, yeah.</w:t>
      </w:r>
    </w:p>
    <w:p w:rsidR="00000000" w:rsidDel="00000000" w:rsidP="00000000" w:rsidRDefault="00000000" w:rsidRPr="00000000" w14:paraId="00000E10">
      <w:pPr>
        <w:rPr/>
      </w:pPr>
      <w:r w:rsidDel="00000000" w:rsidR="00000000" w:rsidRPr="00000000">
        <w:rPr>
          <w:rtl w:val="0"/>
        </w:rPr>
      </w:r>
    </w:p>
    <w:p w:rsidR="00000000" w:rsidDel="00000000" w:rsidP="00000000" w:rsidRDefault="00000000" w:rsidRPr="00000000" w14:paraId="00000E11">
      <w:pPr>
        <w:rPr/>
      </w:pPr>
      <w:r w:rsidDel="00000000" w:rsidR="00000000" w:rsidRPr="00000000">
        <w:rPr>
          <w:rtl w:val="0"/>
        </w:rPr>
        <w:t xml:space="preserve">KEITH: Did you miss any lore check or anything?</w:t>
      </w:r>
    </w:p>
    <w:p w:rsidR="00000000" w:rsidDel="00000000" w:rsidP="00000000" w:rsidRDefault="00000000" w:rsidRPr="00000000" w14:paraId="00000E12">
      <w:pPr>
        <w:rPr/>
      </w:pPr>
      <w:r w:rsidDel="00000000" w:rsidR="00000000" w:rsidRPr="00000000">
        <w:rPr>
          <w:rtl w:val="0"/>
        </w:rPr>
      </w:r>
    </w:p>
    <w:p w:rsidR="00000000" w:rsidDel="00000000" w:rsidP="00000000" w:rsidRDefault="00000000" w:rsidRPr="00000000" w14:paraId="00000E13">
      <w:pPr>
        <w:rPr/>
      </w:pPr>
      <w:r w:rsidDel="00000000" w:rsidR="00000000" w:rsidRPr="00000000">
        <w:rPr>
          <w:rtl w:val="0"/>
        </w:rPr>
        <w:t xml:space="preserve">ART: I don't have out-of-combat rolls.</w:t>
      </w:r>
    </w:p>
    <w:p w:rsidR="00000000" w:rsidDel="00000000" w:rsidP="00000000" w:rsidRDefault="00000000" w:rsidRPr="00000000" w14:paraId="00000E14">
      <w:pPr>
        <w:rPr/>
      </w:pPr>
      <w:r w:rsidDel="00000000" w:rsidR="00000000" w:rsidRPr="00000000">
        <w:rPr>
          <w:rtl w:val="0"/>
        </w:rPr>
      </w:r>
    </w:p>
    <w:p w:rsidR="00000000" w:rsidDel="00000000" w:rsidP="00000000" w:rsidRDefault="00000000" w:rsidRPr="00000000" w14:paraId="00000E15">
      <w:pPr>
        <w:rPr/>
      </w:pPr>
      <w:r w:rsidDel="00000000" w:rsidR="00000000" w:rsidRPr="00000000">
        <w:rPr>
          <w:rtl w:val="0"/>
        </w:rPr>
        <w:t xml:space="preserve">AUSTIN: Yeah, wait, what's this five?</w:t>
      </w:r>
    </w:p>
    <w:p w:rsidR="00000000" w:rsidDel="00000000" w:rsidP="00000000" w:rsidRDefault="00000000" w:rsidRPr="00000000" w14:paraId="00000E16">
      <w:pPr>
        <w:rPr/>
      </w:pPr>
      <w:r w:rsidDel="00000000" w:rsidR="00000000" w:rsidRPr="00000000">
        <w:rPr>
          <w:rtl w:val="0"/>
        </w:rPr>
      </w:r>
    </w:p>
    <w:p w:rsidR="00000000" w:rsidDel="00000000" w:rsidP="00000000" w:rsidRDefault="00000000" w:rsidRPr="00000000" w14:paraId="00000E17">
      <w:pPr>
        <w:rPr/>
      </w:pPr>
      <w:r w:rsidDel="00000000" w:rsidR="00000000" w:rsidRPr="00000000">
        <w:rPr>
          <w:rtl w:val="0"/>
        </w:rPr>
        <w:t xml:space="preserve">ART: Like, my shit just works.</w:t>
      </w:r>
    </w:p>
    <w:p w:rsidR="00000000" w:rsidDel="00000000" w:rsidP="00000000" w:rsidRDefault="00000000" w:rsidRPr="00000000" w14:paraId="00000E18">
      <w:pPr>
        <w:rPr/>
      </w:pPr>
      <w:r w:rsidDel="00000000" w:rsidR="00000000" w:rsidRPr="00000000">
        <w:rPr>
          <w:rtl w:val="0"/>
        </w:rPr>
      </w:r>
    </w:p>
    <w:p w:rsidR="00000000" w:rsidDel="00000000" w:rsidP="00000000" w:rsidRDefault="00000000" w:rsidRPr="00000000" w14:paraId="00000E19">
      <w:pPr>
        <w:rPr/>
      </w:pPr>
      <w:r w:rsidDel="00000000" w:rsidR="00000000" w:rsidRPr="00000000">
        <w:rPr>
          <w:rtl w:val="0"/>
        </w:rPr>
        <w:t xml:space="preserve">AUSTIN: What's this 2d6-1 that you have, here, at the very bottom.</w:t>
      </w:r>
    </w:p>
    <w:p w:rsidR="00000000" w:rsidDel="00000000" w:rsidP="00000000" w:rsidRDefault="00000000" w:rsidRPr="00000000" w14:paraId="00000E1A">
      <w:pPr>
        <w:rPr/>
      </w:pPr>
      <w:r w:rsidDel="00000000" w:rsidR="00000000" w:rsidRPr="00000000">
        <w:rPr>
          <w:rtl w:val="0"/>
        </w:rPr>
      </w:r>
    </w:p>
    <w:p w:rsidR="00000000" w:rsidDel="00000000" w:rsidP="00000000" w:rsidRDefault="00000000" w:rsidRPr="00000000" w14:paraId="00000E1B">
      <w:pPr>
        <w:rPr/>
      </w:pPr>
      <w:r w:rsidDel="00000000" w:rsidR="00000000" w:rsidRPr="00000000">
        <w:rPr>
          <w:rtl w:val="0"/>
        </w:rPr>
        <w:t xml:space="preserve">ART: Oh, that was my-- That was my-- my Lore.</w:t>
      </w:r>
    </w:p>
    <w:p w:rsidR="00000000" w:rsidDel="00000000" w:rsidP="00000000" w:rsidRDefault="00000000" w:rsidRPr="00000000" w14:paraId="00000E1C">
      <w:pPr>
        <w:rPr/>
      </w:pPr>
      <w:r w:rsidDel="00000000" w:rsidR="00000000" w:rsidRPr="00000000">
        <w:rPr>
          <w:rtl w:val="0"/>
        </w:rPr>
      </w:r>
    </w:p>
    <w:p w:rsidR="00000000" w:rsidDel="00000000" w:rsidP="00000000" w:rsidRDefault="00000000" w:rsidRPr="00000000" w14:paraId="00000E1D">
      <w:pPr>
        <w:rPr/>
      </w:pPr>
      <w:r w:rsidDel="00000000" w:rsidR="00000000" w:rsidRPr="00000000">
        <w:rPr>
          <w:rtl w:val="0"/>
        </w:rPr>
        <w:t xml:space="preserve">AUSTIN: That's a failed roll.</w:t>
      </w:r>
    </w:p>
    <w:p w:rsidR="00000000" w:rsidDel="00000000" w:rsidP="00000000" w:rsidRDefault="00000000" w:rsidRPr="00000000" w14:paraId="00000E1E">
      <w:pPr>
        <w:rPr/>
      </w:pPr>
      <w:r w:rsidDel="00000000" w:rsidR="00000000" w:rsidRPr="00000000">
        <w:rPr>
          <w:rtl w:val="0"/>
        </w:rPr>
      </w:r>
    </w:p>
    <w:p w:rsidR="00000000" w:rsidDel="00000000" w:rsidP="00000000" w:rsidRDefault="00000000" w:rsidRPr="00000000" w14:paraId="00000E1F">
      <w:pPr>
        <w:rPr/>
      </w:pPr>
      <w:r w:rsidDel="00000000" w:rsidR="00000000" w:rsidRPr="00000000">
        <w:rPr>
          <w:rtl w:val="0"/>
        </w:rPr>
        <w:t xml:space="preserve">KEITH: Yeah, that counts.</w:t>
      </w:r>
    </w:p>
    <w:p w:rsidR="00000000" w:rsidDel="00000000" w:rsidP="00000000" w:rsidRDefault="00000000" w:rsidRPr="00000000" w14:paraId="00000E20">
      <w:pPr>
        <w:rPr/>
      </w:pPr>
      <w:r w:rsidDel="00000000" w:rsidR="00000000" w:rsidRPr="00000000">
        <w:rPr>
          <w:rtl w:val="0"/>
        </w:rPr>
      </w:r>
    </w:p>
    <w:p w:rsidR="00000000" w:rsidDel="00000000" w:rsidP="00000000" w:rsidRDefault="00000000" w:rsidRPr="00000000" w14:paraId="00000E21">
      <w:pPr>
        <w:rPr/>
      </w:pPr>
      <w:r w:rsidDel="00000000" w:rsidR="00000000" w:rsidRPr="00000000">
        <w:rPr>
          <w:rtl w:val="0"/>
        </w:rPr>
        <w:t xml:space="preserve">ART: And I guess I did not add that.</w:t>
      </w:r>
    </w:p>
    <w:p w:rsidR="00000000" w:rsidDel="00000000" w:rsidP="00000000" w:rsidRDefault="00000000" w:rsidRPr="00000000" w14:paraId="00000E22">
      <w:pPr>
        <w:rPr/>
      </w:pPr>
      <w:r w:rsidDel="00000000" w:rsidR="00000000" w:rsidRPr="00000000">
        <w:rPr>
          <w:rtl w:val="0"/>
        </w:rPr>
      </w:r>
    </w:p>
    <w:p w:rsidR="00000000" w:rsidDel="00000000" w:rsidP="00000000" w:rsidRDefault="00000000" w:rsidRPr="00000000" w14:paraId="00000E23">
      <w:pPr>
        <w:rPr/>
      </w:pPr>
      <w:r w:rsidDel="00000000" w:rsidR="00000000" w:rsidRPr="00000000">
        <w:rPr>
          <w:rtl w:val="0"/>
        </w:rPr>
        <w:t xml:space="preserve">AUSTIN: Yeah, there you go.</w:t>
      </w:r>
    </w:p>
    <w:p w:rsidR="00000000" w:rsidDel="00000000" w:rsidP="00000000" w:rsidRDefault="00000000" w:rsidRPr="00000000" w14:paraId="00000E24">
      <w:pPr>
        <w:rPr/>
      </w:pPr>
      <w:r w:rsidDel="00000000" w:rsidR="00000000" w:rsidRPr="00000000">
        <w:rPr>
          <w:rtl w:val="0"/>
        </w:rPr>
      </w:r>
    </w:p>
    <w:p w:rsidR="00000000" w:rsidDel="00000000" w:rsidP="00000000" w:rsidRDefault="00000000" w:rsidRPr="00000000" w14:paraId="00000E25">
      <w:pPr>
        <w:rPr/>
      </w:pPr>
      <w:r w:rsidDel="00000000" w:rsidR="00000000" w:rsidRPr="00000000">
        <w:rPr>
          <w:rtl w:val="0"/>
        </w:rPr>
        <w:t xml:space="preserve">ART: Uh, do you have the bonds as I wrote them out originally because --</w:t>
      </w:r>
    </w:p>
    <w:p w:rsidR="00000000" w:rsidDel="00000000" w:rsidP="00000000" w:rsidRDefault="00000000" w:rsidRPr="00000000" w14:paraId="00000E26">
      <w:pPr>
        <w:rPr/>
      </w:pPr>
      <w:r w:rsidDel="00000000" w:rsidR="00000000" w:rsidRPr="00000000">
        <w:rPr>
          <w:rtl w:val="0"/>
        </w:rPr>
      </w:r>
    </w:p>
    <w:p w:rsidR="00000000" w:rsidDel="00000000" w:rsidP="00000000" w:rsidRDefault="00000000" w:rsidRPr="00000000" w14:paraId="00000E27">
      <w:pPr>
        <w:rPr/>
      </w:pPr>
      <w:r w:rsidDel="00000000" w:rsidR="00000000" w:rsidRPr="00000000">
        <w:rPr>
          <w:rtl w:val="0"/>
        </w:rPr>
        <w:t xml:space="preserve">AUSTIN: Yeah, I think I do.</w:t>
      </w:r>
    </w:p>
    <w:p w:rsidR="00000000" w:rsidDel="00000000" w:rsidP="00000000" w:rsidRDefault="00000000" w:rsidRPr="00000000" w14:paraId="00000E28">
      <w:pPr>
        <w:rPr/>
      </w:pPr>
      <w:r w:rsidDel="00000000" w:rsidR="00000000" w:rsidRPr="00000000">
        <w:rPr>
          <w:rtl w:val="0"/>
        </w:rPr>
      </w:r>
    </w:p>
    <w:p w:rsidR="00000000" w:rsidDel="00000000" w:rsidP="00000000" w:rsidRDefault="00000000" w:rsidRPr="00000000" w14:paraId="00000E29">
      <w:pPr>
        <w:rPr/>
      </w:pPr>
      <w:r w:rsidDel="00000000" w:rsidR="00000000" w:rsidRPr="00000000">
        <w:rPr>
          <w:rtl w:val="0"/>
        </w:rPr>
        <w:t xml:space="preserve">ART: -- I wrote them in later and I want to make sure I didn't change them.</w:t>
      </w:r>
    </w:p>
    <w:p w:rsidR="00000000" w:rsidDel="00000000" w:rsidP="00000000" w:rsidRDefault="00000000" w:rsidRPr="00000000" w14:paraId="00000E2A">
      <w:pPr>
        <w:rPr/>
      </w:pPr>
      <w:r w:rsidDel="00000000" w:rsidR="00000000" w:rsidRPr="00000000">
        <w:rPr>
          <w:rtl w:val="0"/>
        </w:rPr>
      </w:r>
    </w:p>
    <w:p w:rsidR="00000000" w:rsidDel="00000000" w:rsidP="00000000" w:rsidRDefault="00000000" w:rsidRPr="00000000" w14:paraId="00000E2B">
      <w:pPr>
        <w:rPr/>
      </w:pPr>
      <w:r w:rsidDel="00000000" w:rsidR="00000000" w:rsidRPr="00000000">
        <w:rPr>
          <w:rtl w:val="0"/>
        </w:rPr>
        <w:t xml:space="preserve">AUSTIN: Mine, so as they are for me are, "Lem's misguided behavior endangers their very soul."</w:t>
      </w:r>
    </w:p>
    <w:p w:rsidR="00000000" w:rsidDel="00000000" w:rsidP="00000000" w:rsidRDefault="00000000" w:rsidRPr="00000000" w14:paraId="00000E2C">
      <w:pPr>
        <w:rPr/>
      </w:pPr>
      <w:r w:rsidDel="00000000" w:rsidR="00000000" w:rsidRPr="00000000">
        <w:rPr>
          <w:rtl w:val="0"/>
        </w:rPr>
      </w:r>
    </w:p>
    <w:p w:rsidR="00000000" w:rsidDel="00000000" w:rsidP="00000000" w:rsidRDefault="00000000" w:rsidRPr="00000000" w14:paraId="00000E2D">
      <w:pPr>
        <w:rPr/>
      </w:pPr>
      <w:r w:rsidDel="00000000" w:rsidR="00000000" w:rsidRPr="00000000">
        <w:rPr>
          <w:rtl w:val="0"/>
        </w:rPr>
        <w:t xml:space="preserve">ART: Sure. I didn't do that.</w:t>
      </w:r>
    </w:p>
    <w:p w:rsidR="00000000" w:rsidDel="00000000" w:rsidP="00000000" w:rsidRDefault="00000000" w:rsidRPr="00000000" w14:paraId="00000E2E">
      <w:pPr>
        <w:rPr/>
      </w:pPr>
      <w:r w:rsidDel="00000000" w:rsidR="00000000" w:rsidRPr="00000000">
        <w:rPr>
          <w:rtl w:val="0"/>
        </w:rPr>
      </w:r>
    </w:p>
    <w:p w:rsidR="00000000" w:rsidDel="00000000" w:rsidP="00000000" w:rsidRDefault="00000000" w:rsidRPr="00000000" w14:paraId="00000E2F">
      <w:pPr>
        <w:rPr/>
      </w:pPr>
      <w:r w:rsidDel="00000000" w:rsidR="00000000" w:rsidRPr="00000000">
        <w:rPr>
          <w:rtl w:val="0"/>
        </w:rPr>
        <w:t xml:space="preserve">AUSTIN: "Hella is in a spiritual crossroads and only I can't see her through it."</w:t>
      </w:r>
    </w:p>
    <w:p w:rsidR="00000000" w:rsidDel="00000000" w:rsidP="00000000" w:rsidRDefault="00000000" w:rsidRPr="00000000" w14:paraId="00000E30">
      <w:pPr>
        <w:rPr/>
      </w:pPr>
      <w:r w:rsidDel="00000000" w:rsidR="00000000" w:rsidRPr="00000000">
        <w:rPr>
          <w:rtl w:val="0"/>
        </w:rPr>
      </w:r>
    </w:p>
    <w:p w:rsidR="00000000" w:rsidDel="00000000" w:rsidP="00000000" w:rsidRDefault="00000000" w:rsidRPr="00000000" w14:paraId="00000E31">
      <w:pPr>
        <w:rPr/>
      </w:pPr>
      <w:r w:rsidDel="00000000" w:rsidR="00000000" w:rsidRPr="00000000">
        <w:rPr>
          <w:rtl w:val="0"/>
        </w:rPr>
        <w:t xml:space="preserve">ART: Yeah, that's the new one.</w:t>
      </w:r>
    </w:p>
    <w:p w:rsidR="00000000" w:rsidDel="00000000" w:rsidP="00000000" w:rsidRDefault="00000000" w:rsidRPr="00000000" w14:paraId="00000E32">
      <w:pPr>
        <w:rPr/>
      </w:pPr>
      <w:r w:rsidDel="00000000" w:rsidR="00000000" w:rsidRPr="00000000">
        <w:rPr>
          <w:rtl w:val="0"/>
        </w:rPr>
      </w:r>
    </w:p>
    <w:p w:rsidR="00000000" w:rsidDel="00000000" w:rsidP="00000000" w:rsidRDefault="00000000" w:rsidRPr="00000000" w14:paraId="00000E33">
      <w:pPr>
        <w:rPr/>
      </w:pPr>
      <w:r w:rsidDel="00000000" w:rsidR="00000000" w:rsidRPr="00000000">
        <w:rPr>
          <w:rtl w:val="0"/>
        </w:rPr>
        <w:t xml:space="preserve">AUSTIN: Uh, Fan--</w:t>
      </w:r>
    </w:p>
    <w:p w:rsidR="00000000" w:rsidDel="00000000" w:rsidP="00000000" w:rsidRDefault="00000000" w:rsidRPr="00000000" w14:paraId="00000E34">
      <w:pPr>
        <w:rPr/>
      </w:pPr>
      <w:r w:rsidDel="00000000" w:rsidR="00000000" w:rsidRPr="00000000">
        <w:rPr>
          <w:rtl w:val="0"/>
        </w:rPr>
      </w:r>
    </w:p>
    <w:p w:rsidR="00000000" w:rsidDel="00000000" w:rsidP="00000000" w:rsidRDefault="00000000" w:rsidRPr="00000000" w14:paraId="00000E35">
      <w:pPr>
        <w:rPr/>
      </w:pPr>
      <w:r w:rsidDel="00000000" w:rsidR="00000000" w:rsidRPr="00000000">
        <w:rPr>
          <w:rtl w:val="0"/>
        </w:rPr>
        <w:t xml:space="preserve">ART: And you have, "I respect--" Oh.</w:t>
      </w:r>
    </w:p>
    <w:p w:rsidR="00000000" w:rsidDel="00000000" w:rsidP="00000000" w:rsidRDefault="00000000" w:rsidRPr="00000000" w14:paraId="00000E36">
      <w:pPr>
        <w:rPr/>
      </w:pPr>
      <w:r w:rsidDel="00000000" w:rsidR="00000000" w:rsidRPr="00000000">
        <w:rPr>
          <w:rtl w:val="0"/>
        </w:rPr>
      </w:r>
    </w:p>
    <w:p w:rsidR="00000000" w:rsidDel="00000000" w:rsidP="00000000" w:rsidRDefault="00000000" w:rsidRPr="00000000" w14:paraId="00000E37">
      <w:pPr>
        <w:rPr/>
      </w:pPr>
      <w:r w:rsidDel="00000000" w:rsidR="00000000" w:rsidRPr="00000000">
        <w:rPr>
          <w:rtl w:val="0"/>
        </w:rPr>
        <w:t xml:space="preserve">AUSTIN: I have "Fantasmo is a brave soul, I have much to learn from him."</w:t>
      </w:r>
    </w:p>
    <w:p w:rsidR="00000000" w:rsidDel="00000000" w:rsidP="00000000" w:rsidRDefault="00000000" w:rsidRPr="00000000" w14:paraId="00000E38">
      <w:pPr>
        <w:rPr/>
      </w:pPr>
      <w:r w:rsidDel="00000000" w:rsidR="00000000" w:rsidRPr="00000000">
        <w:rPr>
          <w:rtl w:val="0"/>
        </w:rPr>
      </w:r>
    </w:p>
    <w:p w:rsidR="00000000" w:rsidDel="00000000" w:rsidP="00000000" w:rsidRDefault="00000000" w:rsidRPr="00000000" w14:paraId="00000E39">
      <w:pPr>
        <w:rPr/>
      </w:pPr>
      <w:r w:rsidDel="00000000" w:rsidR="00000000" w:rsidRPr="00000000">
        <w:rPr>
          <w:rtl w:val="0"/>
        </w:rPr>
        <w:t xml:space="preserve">ART: Oh, I don't know if-- </w:t>
      </w:r>
    </w:p>
    <w:p w:rsidR="00000000" w:rsidDel="00000000" w:rsidP="00000000" w:rsidRDefault="00000000" w:rsidRPr="00000000" w14:paraId="00000E3A">
      <w:pPr>
        <w:rPr/>
      </w:pPr>
      <w:r w:rsidDel="00000000" w:rsidR="00000000" w:rsidRPr="00000000">
        <w:rPr>
          <w:rtl w:val="0"/>
        </w:rPr>
      </w:r>
    </w:p>
    <w:p w:rsidR="00000000" w:rsidDel="00000000" w:rsidP="00000000" w:rsidRDefault="00000000" w:rsidRPr="00000000" w14:paraId="00000E3B">
      <w:pPr>
        <w:rPr/>
      </w:pPr>
      <w:r w:rsidDel="00000000" w:rsidR="00000000" w:rsidRPr="00000000">
        <w:rPr>
          <w:rtl w:val="0"/>
        </w:rPr>
        <w:t xml:space="preserve">AUSTIN: Which I think you could resolve.</w:t>
      </w:r>
    </w:p>
    <w:p w:rsidR="00000000" w:rsidDel="00000000" w:rsidP="00000000" w:rsidRDefault="00000000" w:rsidRPr="00000000" w14:paraId="00000E3C">
      <w:pPr>
        <w:rPr/>
      </w:pPr>
      <w:r w:rsidDel="00000000" w:rsidR="00000000" w:rsidRPr="00000000">
        <w:rPr>
          <w:rtl w:val="0"/>
        </w:rPr>
      </w:r>
    </w:p>
    <w:p w:rsidR="00000000" w:rsidDel="00000000" w:rsidP="00000000" w:rsidRDefault="00000000" w:rsidRPr="00000000" w14:paraId="00000E3D">
      <w:pPr>
        <w:rPr/>
      </w:pPr>
      <w:r w:rsidDel="00000000" w:rsidR="00000000" w:rsidRPr="00000000">
        <w:rPr>
          <w:rtl w:val="0"/>
        </w:rPr>
        <w:t xml:space="preserve">ART: I think I can.</w:t>
      </w:r>
    </w:p>
    <w:p w:rsidR="00000000" w:rsidDel="00000000" w:rsidP="00000000" w:rsidRDefault="00000000" w:rsidRPr="00000000" w14:paraId="00000E3E">
      <w:pPr>
        <w:rPr/>
      </w:pPr>
      <w:r w:rsidDel="00000000" w:rsidR="00000000" w:rsidRPr="00000000">
        <w:rPr>
          <w:rtl w:val="0"/>
        </w:rPr>
      </w:r>
    </w:p>
    <w:p w:rsidR="00000000" w:rsidDel="00000000" w:rsidP="00000000" w:rsidRDefault="00000000" w:rsidRPr="00000000" w14:paraId="00000E3F">
      <w:pPr>
        <w:rPr/>
      </w:pPr>
      <w:r w:rsidDel="00000000" w:rsidR="00000000" w:rsidRPr="00000000">
        <w:rPr>
          <w:rtl w:val="0"/>
        </w:rPr>
        <w:t xml:space="preserve">KEITH: Frankly, you could also resolve with Lem, for the same reason, where he was on your side with getting rid of the book.</w:t>
      </w:r>
    </w:p>
    <w:p w:rsidR="00000000" w:rsidDel="00000000" w:rsidP="00000000" w:rsidRDefault="00000000" w:rsidRPr="00000000" w14:paraId="00000E40">
      <w:pPr>
        <w:rPr/>
      </w:pPr>
      <w:r w:rsidDel="00000000" w:rsidR="00000000" w:rsidRPr="00000000">
        <w:rPr>
          <w:rtl w:val="0"/>
        </w:rPr>
      </w:r>
    </w:p>
    <w:p w:rsidR="00000000" w:rsidDel="00000000" w:rsidP="00000000" w:rsidRDefault="00000000" w:rsidRPr="00000000" w14:paraId="00000E41">
      <w:pPr>
        <w:rPr/>
      </w:pPr>
      <w:r w:rsidDel="00000000" w:rsidR="00000000" w:rsidRPr="00000000">
        <w:rPr>
          <w:rtl w:val="0"/>
        </w:rPr>
        <w:t xml:space="preserve">AUSTIN (overlapping KEITH): You could resolve either one of those.</w:t>
      </w:r>
    </w:p>
    <w:p w:rsidR="00000000" w:rsidDel="00000000" w:rsidP="00000000" w:rsidRDefault="00000000" w:rsidRPr="00000000" w14:paraId="00000E42">
      <w:pPr>
        <w:rPr/>
      </w:pPr>
      <w:r w:rsidDel="00000000" w:rsidR="00000000" w:rsidRPr="00000000">
        <w:rPr>
          <w:rtl w:val="0"/>
        </w:rPr>
      </w:r>
    </w:p>
    <w:p w:rsidR="00000000" w:rsidDel="00000000" w:rsidP="00000000" w:rsidRDefault="00000000" w:rsidRPr="00000000" w14:paraId="00000E43">
      <w:pPr>
        <w:rPr/>
      </w:pPr>
      <w:r w:rsidDel="00000000" w:rsidR="00000000" w:rsidRPr="00000000">
        <w:rPr>
          <w:rtl w:val="0"/>
        </w:rPr>
        <w:t xml:space="preserve">ART: Uh, I'll resolve Lem-- I'll resolve Fantasmo. Because--</w:t>
      </w:r>
    </w:p>
    <w:p w:rsidR="00000000" w:rsidDel="00000000" w:rsidP="00000000" w:rsidRDefault="00000000" w:rsidRPr="00000000" w14:paraId="00000E44">
      <w:pPr>
        <w:rPr/>
      </w:pPr>
      <w:r w:rsidDel="00000000" w:rsidR="00000000" w:rsidRPr="00000000">
        <w:rPr>
          <w:rtl w:val="0"/>
        </w:rPr>
      </w:r>
    </w:p>
    <w:p w:rsidR="00000000" w:rsidDel="00000000" w:rsidP="00000000" w:rsidRDefault="00000000" w:rsidRPr="00000000" w14:paraId="00000E45">
      <w:pPr>
        <w:rPr/>
      </w:pPr>
      <w:r w:rsidDel="00000000" w:rsidR="00000000" w:rsidRPr="00000000">
        <w:rPr>
          <w:rtl w:val="0"/>
        </w:rPr>
        <w:t xml:space="preserve">AUSTIN: I think that's the one you've better-- Yeah.</w:t>
      </w:r>
    </w:p>
    <w:p w:rsidR="00000000" w:rsidDel="00000000" w:rsidP="00000000" w:rsidRDefault="00000000" w:rsidRPr="00000000" w14:paraId="00000E46">
      <w:pPr>
        <w:rPr/>
      </w:pPr>
      <w:r w:rsidDel="00000000" w:rsidR="00000000" w:rsidRPr="00000000">
        <w:rPr>
          <w:rtl w:val="0"/>
        </w:rPr>
      </w:r>
    </w:p>
    <w:p w:rsidR="00000000" w:rsidDel="00000000" w:rsidP="00000000" w:rsidRDefault="00000000" w:rsidRPr="00000000" w14:paraId="00000E47">
      <w:pPr>
        <w:rPr/>
      </w:pPr>
      <w:r w:rsidDel="00000000" w:rsidR="00000000" w:rsidRPr="00000000">
        <w:rPr>
          <w:rtl w:val="0"/>
        </w:rPr>
        <w:t xml:space="preserve">KEITH: Yeah, that's a probably a better argument.</w:t>
      </w:r>
    </w:p>
    <w:p w:rsidR="00000000" w:rsidDel="00000000" w:rsidP="00000000" w:rsidRDefault="00000000" w:rsidRPr="00000000" w14:paraId="00000E48">
      <w:pPr>
        <w:rPr/>
      </w:pPr>
      <w:r w:rsidDel="00000000" w:rsidR="00000000" w:rsidRPr="00000000">
        <w:rPr>
          <w:rtl w:val="0"/>
        </w:rPr>
      </w:r>
    </w:p>
    <w:p w:rsidR="00000000" w:rsidDel="00000000" w:rsidP="00000000" w:rsidRDefault="00000000" w:rsidRPr="00000000" w14:paraId="00000E49">
      <w:pPr>
        <w:rPr/>
      </w:pPr>
      <w:r w:rsidDel="00000000" w:rsidR="00000000" w:rsidRPr="00000000">
        <w:rPr>
          <w:rtl w:val="0"/>
        </w:rPr>
        <w:t xml:space="preserve">ART: I don't-- I don't even-- Like part of me just wants to drop it and get a bond with Dre. Like I am-- I am upset with that guy.</w:t>
      </w:r>
    </w:p>
    <w:p w:rsidR="00000000" w:rsidDel="00000000" w:rsidP="00000000" w:rsidRDefault="00000000" w:rsidRPr="00000000" w14:paraId="00000E4A">
      <w:pPr>
        <w:rPr/>
      </w:pPr>
      <w:r w:rsidDel="00000000" w:rsidR="00000000" w:rsidRPr="00000000">
        <w:rPr>
          <w:rtl w:val="0"/>
        </w:rPr>
      </w:r>
    </w:p>
    <w:p w:rsidR="00000000" w:rsidDel="00000000" w:rsidP="00000000" w:rsidRDefault="00000000" w:rsidRPr="00000000" w14:paraId="00000E4B">
      <w:pPr>
        <w:rPr/>
      </w:pPr>
      <w:r w:rsidDel="00000000" w:rsidR="00000000" w:rsidRPr="00000000">
        <w:rPr>
          <w:rtl w:val="0"/>
        </w:rPr>
        <w:t xml:space="preserve">AUSTIN: I mean, you could take that as a bond but, but you could also take--</w:t>
      </w:r>
    </w:p>
    <w:p w:rsidR="00000000" w:rsidDel="00000000" w:rsidP="00000000" w:rsidRDefault="00000000" w:rsidRPr="00000000" w14:paraId="00000E4C">
      <w:pPr>
        <w:rPr/>
      </w:pPr>
      <w:r w:rsidDel="00000000" w:rsidR="00000000" w:rsidRPr="00000000">
        <w:rPr>
          <w:rtl w:val="0"/>
        </w:rPr>
      </w:r>
    </w:p>
    <w:p w:rsidR="00000000" w:rsidDel="00000000" w:rsidP="00000000" w:rsidRDefault="00000000" w:rsidRPr="00000000" w14:paraId="00000E4D">
      <w:pPr>
        <w:rPr/>
      </w:pPr>
      <w:r w:rsidDel="00000000" w:rsidR="00000000" w:rsidRPr="00000000">
        <w:rPr>
          <w:rtl w:val="0"/>
        </w:rPr>
        <w:t xml:space="preserve">ART: But "I am upset with that guy," is a bad bond.</w:t>
      </w:r>
    </w:p>
    <w:p w:rsidR="00000000" w:rsidDel="00000000" w:rsidP="00000000" w:rsidRDefault="00000000" w:rsidRPr="00000000" w14:paraId="00000E4E">
      <w:pPr>
        <w:rPr/>
      </w:pPr>
      <w:r w:rsidDel="00000000" w:rsidR="00000000" w:rsidRPr="00000000">
        <w:rPr>
          <w:rtl w:val="0"/>
        </w:rPr>
      </w:r>
    </w:p>
    <w:p w:rsidR="00000000" w:rsidDel="00000000" w:rsidP="00000000" w:rsidRDefault="00000000" w:rsidRPr="00000000" w14:paraId="00000E4F">
      <w:pPr>
        <w:rPr/>
      </w:pPr>
      <w:r w:rsidDel="00000000" w:rsidR="00000000" w:rsidRPr="00000000">
        <w:rPr>
          <w:rtl w:val="0"/>
        </w:rPr>
        <w:t xml:space="preserve">[ALI and KEITH laugh]</w:t>
      </w:r>
    </w:p>
    <w:p w:rsidR="00000000" w:rsidDel="00000000" w:rsidP="00000000" w:rsidRDefault="00000000" w:rsidRPr="00000000" w14:paraId="00000E50">
      <w:pPr>
        <w:rPr/>
      </w:pPr>
      <w:r w:rsidDel="00000000" w:rsidR="00000000" w:rsidRPr="00000000">
        <w:rPr>
          <w:rtl w:val="0"/>
        </w:rPr>
      </w:r>
    </w:p>
    <w:p w:rsidR="00000000" w:rsidDel="00000000" w:rsidP="00000000" w:rsidRDefault="00000000" w:rsidRPr="00000000" w14:paraId="00000E51">
      <w:pPr>
        <w:rPr/>
      </w:pPr>
      <w:r w:rsidDel="00000000" w:rsidR="00000000" w:rsidRPr="00000000">
        <w:rPr>
          <w:rtl w:val="0"/>
        </w:rPr>
        <w:t xml:space="preserve">KEITH: That's-- Wait.</w:t>
      </w:r>
    </w:p>
    <w:p w:rsidR="00000000" w:rsidDel="00000000" w:rsidP="00000000" w:rsidRDefault="00000000" w:rsidRPr="00000000" w14:paraId="00000E52">
      <w:pPr>
        <w:rPr/>
      </w:pPr>
      <w:r w:rsidDel="00000000" w:rsidR="00000000" w:rsidRPr="00000000">
        <w:rPr>
          <w:rtl w:val="0"/>
        </w:rPr>
      </w:r>
    </w:p>
    <w:p w:rsidR="00000000" w:rsidDel="00000000" w:rsidP="00000000" w:rsidRDefault="00000000" w:rsidRPr="00000000" w14:paraId="00000E53">
      <w:pPr>
        <w:rPr/>
      </w:pPr>
      <w:r w:rsidDel="00000000" w:rsidR="00000000" w:rsidRPr="00000000">
        <w:rPr>
          <w:rtl w:val="0"/>
        </w:rPr>
        <w:t xml:space="preserve">ART: "Fantasmo, comma, I am upset with that guy."</w:t>
      </w:r>
    </w:p>
    <w:p w:rsidR="00000000" w:rsidDel="00000000" w:rsidP="00000000" w:rsidRDefault="00000000" w:rsidRPr="00000000" w14:paraId="00000E54">
      <w:pPr>
        <w:rPr/>
      </w:pPr>
      <w:r w:rsidDel="00000000" w:rsidR="00000000" w:rsidRPr="00000000">
        <w:rPr>
          <w:rtl w:val="0"/>
        </w:rPr>
      </w:r>
    </w:p>
    <w:p w:rsidR="00000000" w:rsidDel="00000000" w:rsidP="00000000" w:rsidRDefault="00000000" w:rsidRPr="00000000" w14:paraId="00000E55">
      <w:pPr>
        <w:rPr/>
      </w:pPr>
      <w:r w:rsidDel="00000000" w:rsidR="00000000" w:rsidRPr="00000000">
        <w:rPr>
          <w:rtl w:val="0"/>
        </w:rPr>
        <w:t xml:space="preserve">KEITH: That's my bond with you.</w:t>
      </w:r>
    </w:p>
    <w:p w:rsidR="00000000" w:rsidDel="00000000" w:rsidP="00000000" w:rsidRDefault="00000000" w:rsidRPr="00000000" w14:paraId="00000E56">
      <w:pPr>
        <w:rPr/>
      </w:pPr>
      <w:r w:rsidDel="00000000" w:rsidR="00000000" w:rsidRPr="00000000">
        <w:rPr>
          <w:rtl w:val="0"/>
        </w:rPr>
      </w:r>
    </w:p>
    <w:p w:rsidR="00000000" w:rsidDel="00000000" w:rsidP="00000000" w:rsidRDefault="00000000" w:rsidRPr="00000000" w14:paraId="00000E57">
      <w:pPr>
        <w:rPr/>
      </w:pPr>
      <w:r w:rsidDel="00000000" w:rsidR="00000000" w:rsidRPr="00000000">
        <w:rPr>
          <w:rtl w:val="0"/>
        </w:rPr>
        <w:t xml:space="preserve">ALI: That's basically my bond with him, so...</w:t>
      </w:r>
    </w:p>
    <w:p w:rsidR="00000000" w:rsidDel="00000000" w:rsidP="00000000" w:rsidRDefault="00000000" w:rsidRPr="00000000" w14:paraId="00000E58">
      <w:pPr>
        <w:rPr/>
      </w:pPr>
      <w:r w:rsidDel="00000000" w:rsidR="00000000" w:rsidRPr="00000000">
        <w:rPr>
          <w:rtl w:val="0"/>
        </w:rPr>
      </w:r>
    </w:p>
    <w:p w:rsidR="00000000" w:rsidDel="00000000" w:rsidP="00000000" w:rsidRDefault="00000000" w:rsidRPr="00000000" w14:paraId="00000E59">
      <w:pPr>
        <w:rPr/>
      </w:pPr>
      <w:r w:rsidDel="00000000" w:rsidR="00000000" w:rsidRPr="00000000">
        <w:rPr>
          <w:rtl w:val="0"/>
        </w:rPr>
        <w:t xml:space="preserve">KEITH: That's my bond with you, is that I'm upset with you.</w:t>
      </w:r>
    </w:p>
    <w:p w:rsidR="00000000" w:rsidDel="00000000" w:rsidP="00000000" w:rsidRDefault="00000000" w:rsidRPr="00000000" w14:paraId="00000E5A">
      <w:pPr>
        <w:rPr/>
      </w:pPr>
      <w:r w:rsidDel="00000000" w:rsidR="00000000" w:rsidRPr="00000000">
        <w:rPr>
          <w:rtl w:val="0"/>
        </w:rPr>
      </w:r>
    </w:p>
    <w:p w:rsidR="00000000" w:rsidDel="00000000" w:rsidP="00000000" w:rsidRDefault="00000000" w:rsidRPr="00000000" w14:paraId="00000E5B">
      <w:pPr>
        <w:rPr/>
      </w:pPr>
      <w:r w:rsidDel="00000000" w:rsidR="00000000" w:rsidRPr="00000000">
        <w:rPr>
          <w:rtl w:val="0"/>
        </w:rPr>
        <w:t xml:space="preserve">ART: Uh... Oh... Oh 'cause it's just-- It would just be like hateful shit.</w:t>
      </w:r>
    </w:p>
    <w:p w:rsidR="00000000" w:rsidDel="00000000" w:rsidP="00000000" w:rsidRDefault="00000000" w:rsidRPr="00000000" w14:paraId="00000E5C">
      <w:pPr>
        <w:rPr/>
      </w:pPr>
      <w:r w:rsidDel="00000000" w:rsidR="00000000" w:rsidRPr="00000000">
        <w:rPr>
          <w:rtl w:val="0"/>
        </w:rPr>
      </w:r>
    </w:p>
    <w:p w:rsidR="00000000" w:rsidDel="00000000" w:rsidP="00000000" w:rsidRDefault="00000000" w:rsidRPr="00000000" w14:paraId="00000E5D">
      <w:pPr>
        <w:rPr/>
      </w:pPr>
      <w:r w:rsidDel="00000000" w:rsidR="00000000" w:rsidRPr="00000000">
        <w:rPr>
          <w:rtl w:val="0"/>
        </w:rPr>
        <w:t xml:space="preserve">AUSTIN: We can save it. We can come back to it.</w:t>
      </w:r>
    </w:p>
    <w:p w:rsidR="00000000" w:rsidDel="00000000" w:rsidP="00000000" w:rsidRDefault="00000000" w:rsidRPr="00000000" w14:paraId="00000E5E">
      <w:pPr>
        <w:rPr/>
      </w:pPr>
      <w:r w:rsidDel="00000000" w:rsidR="00000000" w:rsidRPr="00000000">
        <w:rPr>
          <w:rtl w:val="0"/>
        </w:rPr>
      </w:r>
    </w:p>
    <w:p w:rsidR="00000000" w:rsidDel="00000000" w:rsidP="00000000" w:rsidRDefault="00000000" w:rsidRPr="00000000" w14:paraId="00000E5F">
      <w:pPr>
        <w:rPr/>
      </w:pPr>
      <w:r w:rsidDel="00000000" w:rsidR="00000000" w:rsidRPr="00000000">
        <w:rPr>
          <w:rtl w:val="0"/>
        </w:rPr>
        <w:t xml:space="preserve">ART: Like it would just be like, "What a fucking dumb idiot." And that's not like good.</w:t>
      </w:r>
    </w:p>
    <w:p w:rsidR="00000000" w:rsidDel="00000000" w:rsidP="00000000" w:rsidRDefault="00000000" w:rsidRPr="00000000" w14:paraId="00000E60">
      <w:pPr>
        <w:rPr/>
      </w:pPr>
      <w:r w:rsidDel="00000000" w:rsidR="00000000" w:rsidRPr="00000000">
        <w:rPr>
          <w:rtl w:val="0"/>
        </w:rPr>
      </w:r>
    </w:p>
    <w:p w:rsidR="00000000" w:rsidDel="00000000" w:rsidP="00000000" w:rsidRDefault="00000000" w:rsidRPr="00000000" w14:paraId="00000E61">
      <w:pPr>
        <w:rPr/>
      </w:pPr>
      <w:r w:rsidDel="00000000" w:rsidR="00000000" w:rsidRPr="00000000">
        <w:rPr>
          <w:rtl w:val="0"/>
        </w:rPr>
        <w:t xml:space="preserve">AUSTIN: No.</w:t>
      </w:r>
    </w:p>
    <w:p w:rsidR="00000000" w:rsidDel="00000000" w:rsidP="00000000" w:rsidRDefault="00000000" w:rsidRPr="00000000" w14:paraId="00000E62">
      <w:pPr>
        <w:rPr/>
      </w:pPr>
      <w:r w:rsidDel="00000000" w:rsidR="00000000" w:rsidRPr="00000000">
        <w:rPr>
          <w:rtl w:val="0"/>
        </w:rPr>
      </w:r>
    </w:p>
    <w:p w:rsidR="00000000" w:rsidDel="00000000" w:rsidP="00000000" w:rsidRDefault="00000000" w:rsidRPr="00000000" w14:paraId="00000E63">
      <w:pPr>
        <w:rPr/>
      </w:pPr>
      <w:r w:rsidDel="00000000" w:rsidR="00000000" w:rsidRPr="00000000">
        <w:rPr>
          <w:rtl w:val="0"/>
        </w:rPr>
        <w:t xml:space="preserve">ART: Uh...</w:t>
      </w:r>
    </w:p>
    <w:p w:rsidR="00000000" w:rsidDel="00000000" w:rsidP="00000000" w:rsidRDefault="00000000" w:rsidRPr="00000000" w14:paraId="00000E64">
      <w:pPr>
        <w:rPr/>
      </w:pPr>
      <w:r w:rsidDel="00000000" w:rsidR="00000000" w:rsidRPr="00000000">
        <w:rPr>
          <w:rtl w:val="0"/>
        </w:rPr>
      </w:r>
    </w:p>
    <w:p w:rsidR="00000000" w:rsidDel="00000000" w:rsidP="00000000" w:rsidRDefault="00000000" w:rsidRPr="00000000" w14:paraId="00000E65">
      <w:pPr>
        <w:rPr/>
      </w:pPr>
      <w:r w:rsidDel="00000000" w:rsidR="00000000" w:rsidRPr="00000000">
        <w:rPr>
          <w:rtl w:val="0"/>
        </w:rPr>
        <w:t xml:space="preserve">KEITH: You're breaking up Austin.</w:t>
      </w:r>
    </w:p>
    <w:p w:rsidR="00000000" w:rsidDel="00000000" w:rsidP="00000000" w:rsidRDefault="00000000" w:rsidRPr="00000000" w14:paraId="00000E66">
      <w:pPr>
        <w:rPr/>
      </w:pPr>
      <w:r w:rsidDel="00000000" w:rsidR="00000000" w:rsidRPr="00000000">
        <w:rPr>
          <w:rtl w:val="0"/>
        </w:rPr>
      </w:r>
    </w:p>
    <w:p w:rsidR="00000000" w:rsidDel="00000000" w:rsidP="00000000" w:rsidRDefault="00000000" w:rsidRPr="00000000" w14:paraId="00000E67">
      <w:pPr>
        <w:rPr/>
      </w:pPr>
      <w:r w:rsidDel="00000000" w:rsidR="00000000" w:rsidRPr="00000000">
        <w:rPr>
          <w:rtl w:val="0"/>
        </w:rPr>
        <w:t xml:space="preserve">ART: You're breaking up, but I feel like you're providing wise council.</w:t>
      </w:r>
    </w:p>
    <w:p w:rsidR="00000000" w:rsidDel="00000000" w:rsidP="00000000" w:rsidRDefault="00000000" w:rsidRPr="00000000" w14:paraId="00000E68">
      <w:pPr>
        <w:rPr/>
      </w:pPr>
      <w:r w:rsidDel="00000000" w:rsidR="00000000" w:rsidRPr="00000000">
        <w:rPr>
          <w:rtl w:val="0"/>
        </w:rPr>
      </w:r>
    </w:p>
    <w:p w:rsidR="00000000" w:rsidDel="00000000" w:rsidP="00000000" w:rsidRDefault="00000000" w:rsidRPr="00000000" w14:paraId="00000E69">
      <w:pPr>
        <w:rPr/>
      </w:pPr>
      <w:r w:rsidDel="00000000" w:rsidR="00000000" w:rsidRPr="00000000">
        <w:rPr>
          <w:rtl w:val="0"/>
        </w:rPr>
        <w:t xml:space="preserve">AUSTIN: No, all I said was, "No."</w:t>
      </w:r>
    </w:p>
    <w:p w:rsidR="00000000" w:rsidDel="00000000" w:rsidP="00000000" w:rsidRDefault="00000000" w:rsidRPr="00000000" w14:paraId="00000E6A">
      <w:pPr>
        <w:rPr/>
      </w:pPr>
      <w:r w:rsidDel="00000000" w:rsidR="00000000" w:rsidRPr="00000000">
        <w:rPr>
          <w:rtl w:val="0"/>
        </w:rPr>
      </w:r>
    </w:p>
    <w:p w:rsidR="00000000" w:rsidDel="00000000" w:rsidP="00000000" w:rsidRDefault="00000000" w:rsidRPr="00000000" w14:paraId="00000E6B">
      <w:pPr>
        <w:rPr/>
      </w:pPr>
      <w:r w:rsidDel="00000000" w:rsidR="00000000" w:rsidRPr="00000000">
        <w:rPr>
          <w:rtl w:val="0"/>
        </w:rPr>
        <w:t xml:space="preserve">KEITH: We're breaking up, Austin.</w:t>
      </w:r>
    </w:p>
    <w:p w:rsidR="00000000" w:rsidDel="00000000" w:rsidP="00000000" w:rsidRDefault="00000000" w:rsidRPr="00000000" w14:paraId="00000E6C">
      <w:pPr>
        <w:rPr/>
      </w:pPr>
      <w:r w:rsidDel="00000000" w:rsidR="00000000" w:rsidRPr="00000000">
        <w:rPr>
          <w:rtl w:val="0"/>
        </w:rPr>
      </w:r>
    </w:p>
    <w:p w:rsidR="00000000" w:rsidDel="00000000" w:rsidP="00000000" w:rsidRDefault="00000000" w:rsidRPr="00000000" w14:paraId="00000E6D">
      <w:pPr>
        <w:rPr/>
      </w:pPr>
      <w:r w:rsidDel="00000000" w:rsidR="00000000" w:rsidRPr="00000000">
        <w:rPr>
          <w:rtl w:val="0"/>
        </w:rPr>
        <w:t xml:space="preserve">AUSTIN: Wait. Us?</w:t>
      </w:r>
    </w:p>
    <w:p w:rsidR="00000000" w:rsidDel="00000000" w:rsidP="00000000" w:rsidRDefault="00000000" w:rsidRPr="00000000" w14:paraId="00000E6E">
      <w:pPr>
        <w:rPr/>
      </w:pPr>
      <w:r w:rsidDel="00000000" w:rsidR="00000000" w:rsidRPr="00000000">
        <w:rPr>
          <w:rtl w:val="0"/>
        </w:rPr>
      </w:r>
    </w:p>
    <w:p w:rsidR="00000000" w:rsidDel="00000000" w:rsidP="00000000" w:rsidRDefault="00000000" w:rsidRPr="00000000" w14:paraId="00000E6F">
      <w:pPr>
        <w:rPr/>
      </w:pPr>
      <w:r w:rsidDel="00000000" w:rsidR="00000000" w:rsidRPr="00000000">
        <w:rPr>
          <w:rtl w:val="0"/>
        </w:rPr>
        <w:t xml:space="preserve">JACK: I'm sorry Austin?</w:t>
      </w:r>
    </w:p>
    <w:p w:rsidR="00000000" w:rsidDel="00000000" w:rsidP="00000000" w:rsidRDefault="00000000" w:rsidRPr="00000000" w14:paraId="00000E70">
      <w:pPr>
        <w:rPr/>
      </w:pPr>
      <w:r w:rsidDel="00000000" w:rsidR="00000000" w:rsidRPr="00000000">
        <w:rPr>
          <w:rtl w:val="0"/>
        </w:rPr>
      </w:r>
    </w:p>
    <w:p w:rsidR="00000000" w:rsidDel="00000000" w:rsidP="00000000" w:rsidRDefault="00000000" w:rsidRPr="00000000" w14:paraId="00000E71">
      <w:pPr>
        <w:rPr/>
      </w:pPr>
      <w:r w:rsidDel="00000000" w:rsidR="00000000" w:rsidRPr="00000000">
        <w:rPr>
          <w:rtl w:val="0"/>
        </w:rPr>
        <w:t xml:space="preserve">ART: Yeah.</w:t>
      </w:r>
    </w:p>
    <w:p w:rsidR="00000000" w:rsidDel="00000000" w:rsidP="00000000" w:rsidRDefault="00000000" w:rsidRPr="00000000" w14:paraId="00000E72">
      <w:pPr>
        <w:rPr/>
      </w:pPr>
      <w:r w:rsidDel="00000000" w:rsidR="00000000" w:rsidRPr="00000000">
        <w:rPr>
          <w:rtl w:val="0"/>
        </w:rPr>
      </w:r>
    </w:p>
    <w:p w:rsidR="00000000" w:rsidDel="00000000" w:rsidP="00000000" w:rsidRDefault="00000000" w:rsidRPr="00000000" w14:paraId="00000E73">
      <w:pPr>
        <w:rPr/>
      </w:pPr>
      <w:r w:rsidDel="00000000" w:rsidR="00000000" w:rsidRPr="00000000">
        <w:rPr>
          <w:rtl w:val="0"/>
        </w:rPr>
        <w:t xml:space="preserve">KEITH: Yeah, you're going to have to try one more time. I'll cut this out. [whispering] I won't.</w:t>
      </w:r>
    </w:p>
    <w:p w:rsidR="00000000" w:rsidDel="00000000" w:rsidP="00000000" w:rsidRDefault="00000000" w:rsidRPr="00000000" w14:paraId="00000E74">
      <w:pPr>
        <w:rPr/>
      </w:pPr>
      <w:r w:rsidDel="00000000" w:rsidR="00000000" w:rsidRPr="00000000">
        <w:rPr>
          <w:rtl w:val="0"/>
        </w:rPr>
      </w:r>
    </w:p>
    <w:p w:rsidR="00000000" w:rsidDel="00000000" w:rsidP="00000000" w:rsidRDefault="00000000" w:rsidRPr="00000000" w14:paraId="00000E75">
      <w:pPr>
        <w:rPr/>
      </w:pPr>
      <w:r w:rsidDel="00000000" w:rsidR="00000000" w:rsidRPr="00000000">
        <w:rPr>
          <w:rtl w:val="0"/>
        </w:rPr>
        <w:t xml:space="preserve">AUSTIN: I'm typing.</w:t>
      </w:r>
    </w:p>
    <w:p w:rsidR="00000000" w:rsidDel="00000000" w:rsidP="00000000" w:rsidRDefault="00000000" w:rsidRPr="00000000" w14:paraId="00000E76">
      <w:pPr>
        <w:rPr/>
      </w:pPr>
      <w:r w:rsidDel="00000000" w:rsidR="00000000" w:rsidRPr="00000000">
        <w:rPr>
          <w:rtl w:val="0"/>
        </w:rPr>
      </w:r>
    </w:p>
    <w:p w:rsidR="00000000" w:rsidDel="00000000" w:rsidP="00000000" w:rsidRDefault="00000000" w:rsidRPr="00000000" w14:paraId="00000E77">
      <w:pPr>
        <w:rPr/>
      </w:pPr>
      <w:r w:rsidDel="00000000" w:rsidR="00000000" w:rsidRPr="00000000">
        <w:rPr>
          <w:rtl w:val="0"/>
        </w:rPr>
        <w:t xml:space="preserve">NICK: I think he said, "Hit me in the eyes with a hot printer?"</w:t>
      </w:r>
    </w:p>
    <w:p w:rsidR="00000000" w:rsidDel="00000000" w:rsidP="00000000" w:rsidRDefault="00000000" w:rsidRPr="00000000" w14:paraId="00000E78">
      <w:pPr>
        <w:rPr/>
      </w:pPr>
      <w:r w:rsidDel="00000000" w:rsidR="00000000" w:rsidRPr="00000000">
        <w:rPr>
          <w:rtl w:val="0"/>
        </w:rPr>
      </w:r>
    </w:p>
    <w:p w:rsidR="00000000" w:rsidDel="00000000" w:rsidP="00000000" w:rsidRDefault="00000000" w:rsidRPr="00000000" w14:paraId="00000E79">
      <w:pPr>
        <w:rPr/>
      </w:pPr>
      <w:r w:rsidDel="00000000" w:rsidR="00000000" w:rsidRPr="00000000">
        <w:rPr>
          <w:rtl w:val="0"/>
        </w:rPr>
        <w:t xml:space="preserve">ART: Oh, that was--</w:t>
      </w:r>
    </w:p>
    <w:p w:rsidR="00000000" w:rsidDel="00000000" w:rsidP="00000000" w:rsidRDefault="00000000" w:rsidRPr="00000000" w14:paraId="00000E7A">
      <w:pPr>
        <w:rPr/>
      </w:pPr>
      <w:r w:rsidDel="00000000" w:rsidR="00000000" w:rsidRPr="00000000">
        <w:rPr>
          <w:rtl w:val="0"/>
        </w:rPr>
      </w:r>
    </w:p>
    <w:p w:rsidR="00000000" w:rsidDel="00000000" w:rsidP="00000000" w:rsidRDefault="00000000" w:rsidRPr="00000000" w14:paraId="00000E7B">
      <w:pPr>
        <w:rPr/>
      </w:pPr>
      <w:r w:rsidDel="00000000" w:rsidR="00000000" w:rsidRPr="00000000">
        <w:rPr>
          <w:rtl w:val="0"/>
        </w:rPr>
        <w:t xml:space="preserve">KEITH: He's typing in the chat.</w:t>
      </w:r>
    </w:p>
    <w:p w:rsidR="00000000" w:rsidDel="00000000" w:rsidP="00000000" w:rsidRDefault="00000000" w:rsidRPr="00000000" w14:paraId="00000E7C">
      <w:pPr>
        <w:rPr/>
      </w:pPr>
      <w:r w:rsidDel="00000000" w:rsidR="00000000" w:rsidRPr="00000000">
        <w:rPr>
          <w:rtl w:val="0"/>
        </w:rPr>
      </w:r>
    </w:p>
    <w:p w:rsidR="00000000" w:rsidDel="00000000" w:rsidP="00000000" w:rsidRDefault="00000000" w:rsidRPr="00000000" w14:paraId="00000E7D">
      <w:pPr>
        <w:rPr/>
      </w:pPr>
      <w:r w:rsidDel="00000000" w:rsidR="00000000" w:rsidRPr="00000000">
        <w:rPr>
          <w:rtl w:val="0"/>
        </w:rPr>
        <w:t xml:space="preserve">ALI: All he said was, "No." </w:t>
      </w:r>
    </w:p>
    <w:p w:rsidR="00000000" w:rsidDel="00000000" w:rsidP="00000000" w:rsidRDefault="00000000" w:rsidRPr="00000000" w14:paraId="00000E7E">
      <w:pPr>
        <w:rPr/>
      </w:pPr>
      <w:r w:rsidDel="00000000" w:rsidR="00000000" w:rsidRPr="00000000">
        <w:rPr>
          <w:rtl w:val="0"/>
        </w:rPr>
      </w:r>
    </w:p>
    <w:p w:rsidR="00000000" w:rsidDel="00000000" w:rsidP="00000000" w:rsidRDefault="00000000" w:rsidRPr="00000000" w14:paraId="00000E7F">
      <w:pPr>
        <w:rPr/>
      </w:pPr>
      <w:r w:rsidDel="00000000" w:rsidR="00000000" w:rsidRPr="00000000">
        <w:rPr>
          <w:rtl w:val="0"/>
        </w:rPr>
        <w:t xml:space="preserve">JACK: He seems--</w:t>
      </w:r>
    </w:p>
    <w:p w:rsidR="00000000" w:rsidDel="00000000" w:rsidP="00000000" w:rsidRDefault="00000000" w:rsidRPr="00000000" w14:paraId="00000E80">
      <w:pPr>
        <w:rPr/>
      </w:pPr>
      <w:r w:rsidDel="00000000" w:rsidR="00000000" w:rsidRPr="00000000">
        <w:rPr>
          <w:rtl w:val="0"/>
        </w:rPr>
      </w:r>
    </w:p>
    <w:p w:rsidR="00000000" w:rsidDel="00000000" w:rsidP="00000000" w:rsidRDefault="00000000" w:rsidRPr="00000000" w14:paraId="00000E81">
      <w:pPr>
        <w:rPr/>
      </w:pPr>
      <w:r w:rsidDel="00000000" w:rsidR="00000000" w:rsidRPr="00000000">
        <w:rPr>
          <w:rtl w:val="0"/>
        </w:rPr>
        <w:t xml:space="preserve">KEITH: "All I said was, 'No.'" Oh.</w:t>
      </w:r>
    </w:p>
    <w:p w:rsidR="00000000" w:rsidDel="00000000" w:rsidP="00000000" w:rsidRDefault="00000000" w:rsidRPr="00000000" w14:paraId="00000E82">
      <w:pPr>
        <w:rPr/>
      </w:pPr>
      <w:r w:rsidDel="00000000" w:rsidR="00000000" w:rsidRPr="00000000">
        <w:rPr>
          <w:rtl w:val="0"/>
        </w:rPr>
      </w:r>
    </w:p>
    <w:p w:rsidR="00000000" w:rsidDel="00000000" w:rsidP="00000000" w:rsidRDefault="00000000" w:rsidRPr="00000000" w14:paraId="00000E83">
      <w:pPr>
        <w:rPr/>
      </w:pPr>
      <w:r w:rsidDel="00000000" w:rsidR="00000000" w:rsidRPr="00000000">
        <w:rPr>
          <w:rtl w:val="0"/>
        </w:rPr>
        <w:t xml:space="preserve">ART: Uh, something like, uh... Oh, 'cause I can change 'brave' to like, 'foolhardy.' Like, Fantasmo's foolhardy behavior, you know, will-- will bring ruin to the-- to the very world.</w:t>
      </w:r>
    </w:p>
    <w:p w:rsidR="00000000" w:rsidDel="00000000" w:rsidP="00000000" w:rsidRDefault="00000000" w:rsidRPr="00000000" w14:paraId="00000E84">
      <w:pPr>
        <w:rPr/>
      </w:pPr>
      <w:r w:rsidDel="00000000" w:rsidR="00000000" w:rsidRPr="00000000">
        <w:rPr>
          <w:rtl w:val="0"/>
        </w:rPr>
      </w:r>
    </w:p>
    <w:p w:rsidR="00000000" w:rsidDel="00000000" w:rsidP="00000000" w:rsidRDefault="00000000" w:rsidRPr="00000000" w14:paraId="00000E85">
      <w:pPr>
        <w:rPr/>
      </w:pPr>
      <w:r w:rsidDel="00000000" w:rsidR="00000000" w:rsidRPr="00000000">
        <w:rPr>
          <w:rtl w:val="0"/>
        </w:rPr>
        <w:t xml:space="preserve">AUSTIN: Foolhardy... Do you think that he's foolhardy?</w:t>
      </w:r>
    </w:p>
    <w:p w:rsidR="00000000" w:rsidDel="00000000" w:rsidP="00000000" w:rsidRDefault="00000000" w:rsidRPr="00000000" w14:paraId="00000E86">
      <w:pPr>
        <w:rPr/>
      </w:pPr>
      <w:r w:rsidDel="00000000" w:rsidR="00000000" w:rsidRPr="00000000">
        <w:rPr>
          <w:rtl w:val="0"/>
        </w:rPr>
      </w:r>
    </w:p>
    <w:p w:rsidR="00000000" w:rsidDel="00000000" w:rsidP="00000000" w:rsidRDefault="00000000" w:rsidRPr="00000000" w14:paraId="00000E87">
      <w:pPr>
        <w:rPr/>
      </w:pPr>
      <w:r w:rsidDel="00000000" w:rsidR="00000000" w:rsidRPr="00000000">
        <w:rPr>
          <w:rtl w:val="0"/>
        </w:rPr>
        <w:t xml:space="preserve">KEITH: Yeah, because he thinks that he's wilfully endangering everyone.</w:t>
      </w:r>
    </w:p>
    <w:p w:rsidR="00000000" w:rsidDel="00000000" w:rsidP="00000000" w:rsidRDefault="00000000" w:rsidRPr="00000000" w14:paraId="00000E88">
      <w:pPr>
        <w:rPr/>
      </w:pPr>
      <w:r w:rsidDel="00000000" w:rsidR="00000000" w:rsidRPr="00000000">
        <w:rPr>
          <w:rtl w:val="0"/>
        </w:rPr>
      </w:r>
    </w:p>
    <w:p w:rsidR="00000000" w:rsidDel="00000000" w:rsidP="00000000" w:rsidRDefault="00000000" w:rsidRPr="00000000" w14:paraId="00000E89">
      <w:pPr>
        <w:rPr/>
      </w:pPr>
      <w:r w:rsidDel="00000000" w:rsidR="00000000" w:rsidRPr="00000000">
        <w:rPr>
          <w:rtl w:val="0"/>
        </w:rPr>
        <w:t xml:space="preserve">AUSTIN: That feels stronger than foolhardy.</w:t>
      </w:r>
    </w:p>
    <w:p w:rsidR="00000000" w:rsidDel="00000000" w:rsidP="00000000" w:rsidRDefault="00000000" w:rsidRPr="00000000" w14:paraId="00000E8A">
      <w:pPr>
        <w:rPr/>
      </w:pPr>
      <w:r w:rsidDel="00000000" w:rsidR="00000000" w:rsidRPr="00000000">
        <w:rPr>
          <w:rtl w:val="0"/>
        </w:rPr>
      </w:r>
    </w:p>
    <w:p w:rsidR="00000000" w:rsidDel="00000000" w:rsidP="00000000" w:rsidRDefault="00000000" w:rsidRPr="00000000" w14:paraId="00000E8B">
      <w:pPr>
        <w:rPr/>
      </w:pPr>
      <w:r w:rsidDel="00000000" w:rsidR="00000000" w:rsidRPr="00000000">
        <w:rPr>
          <w:rtl w:val="0"/>
        </w:rPr>
        <w:t xml:space="preserve">ART: Well it's like he doesn't-- he refuses to understand the danger of his actions.</w:t>
      </w:r>
    </w:p>
    <w:p w:rsidR="00000000" w:rsidDel="00000000" w:rsidP="00000000" w:rsidRDefault="00000000" w:rsidRPr="00000000" w14:paraId="00000E8C">
      <w:pPr>
        <w:rPr/>
      </w:pPr>
      <w:r w:rsidDel="00000000" w:rsidR="00000000" w:rsidRPr="00000000">
        <w:rPr>
          <w:rtl w:val="0"/>
        </w:rPr>
      </w:r>
    </w:p>
    <w:p w:rsidR="00000000" w:rsidDel="00000000" w:rsidP="00000000" w:rsidRDefault="00000000" w:rsidRPr="00000000" w14:paraId="00000E8D">
      <w:pPr>
        <w:rPr/>
      </w:pPr>
      <w:r w:rsidDel="00000000" w:rsidR="00000000" w:rsidRPr="00000000">
        <w:rPr>
          <w:rtl w:val="0"/>
        </w:rPr>
        <w:t xml:space="preserve">AUSTIN: That sounds fool-- Okay, that's fair.</w:t>
      </w:r>
    </w:p>
    <w:p w:rsidR="00000000" w:rsidDel="00000000" w:rsidP="00000000" w:rsidRDefault="00000000" w:rsidRPr="00000000" w14:paraId="00000E8E">
      <w:pPr>
        <w:rPr/>
      </w:pPr>
      <w:r w:rsidDel="00000000" w:rsidR="00000000" w:rsidRPr="00000000">
        <w:rPr>
          <w:rtl w:val="0"/>
        </w:rPr>
      </w:r>
    </w:p>
    <w:p w:rsidR="00000000" w:rsidDel="00000000" w:rsidP="00000000" w:rsidRDefault="00000000" w:rsidRPr="00000000" w14:paraId="00000E8F">
      <w:pPr>
        <w:rPr/>
      </w:pPr>
      <w:r w:rsidDel="00000000" w:rsidR="00000000" w:rsidRPr="00000000">
        <w:rPr>
          <w:rtl w:val="0"/>
        </w:rPr>
        <w:t xml:space="preserve">ART: Like we can tweak this. Like we can--</w:t>
      </w:r>
    </w:p>
    <w:p w:rsidR="00000000" w:rsidDel="00000000" w:rsidP="00000000" w:rsidRDefault="00000000" w:rsidRPr="00000000" w14:paraId="00000E90">
      <w:pPr>
        <w:rPr/>
      </w:pPr>
      <w:r w:rsidDel="00000000" w:rsidR="00000000" w:rsidRPr="00000000">
        <w:rPr>
          <w:rtl w:val="0"/>
        </w:rPr>
      </w:r>
    </w:p>
    <w:p w:rsidR="00000000" w:rsidDel="00000000" w:rsidP="00000000" w:rsidRDefault="00000000" w:rsidRPr="00000000" w14:paraId="00000E91">
      <w:pPr>
        <w:rPr/>
      </w:pPr>
      <w:r w:rsidDel="00000000" w:rsidR="00000000" w:rsidRPr="00000000">
        <w:rPr>
          <w:rtl w:val="0"/>
        </w:rPr>
        <w:t xml:space="preserve">AUSTIN: Yeah, yeah. We can. But this-- The spirit--</w:t>
      </w:r>
    </w:p>
    <w:p w:rsidR="00000000" w:rsidDel="00000000" w:rsidP="00000000" w:rsidRDefault="00000000" w:rsidRPr="00000000" w14:paraId="00000E92">
      <w:pPr>
        <w:rPr/>
      </w:pPr>
      <w:r w:rsidDel="00000000" w:rsidR="00000000" w:rsidRPr="00000000">
        <w:rPr>
          <w:rtl w:val="0"/>
        </w:rPr>
      </w:r>
    </w:p>
    <w:p w:rsidR="00000000" w:rsidDel="00000000" w:rsidP="00000000" w:rsidRDefault="00000000" w:rsidRPr="00000000" w14:paraId="00000E93">
      <w:pPr>
        <w:rPr/>
      </w:pPr>
      <w:r w:rsidDel="00000000" w:rsidR="00000000" w:rsidRPr="00000000">
        <w:rPr>
          <w:rtl w:val="0"/>
        </w:rPr>
        <w:t xml:space="preserve">ART: We can do drafts on this.</w:t>
      </w:r>
    </w:p>
    <w:p w:rsidR="00000000" w:rsidDel="00000000" w:rsidP="00000000" w:rsidRDefault="00000000" w:rsidRPr="00000000" w14:paraId="00000E94">
      <w:pPr>
        <w:rPr/>
      </w:pPr>
      <w:r w:rsidDel="00000000" w:rsidR="00000000" w:rsidRPr="00000000">
        <w:rPr>
          <w:rtl w:val="0"/>
        </w:rPr>
      </w:r>
    </w:p>
    <w:p w:rsidR="00000000" w:rsidDel="00000000" w:rsidP="00000000" w:rsidRDefault="00000000" w:rsidRPr="00000000" w14:paraId="00000E95">
      <w:pPr>
        <w:rPr/>
      </w:pPr>
      <w:r w:rsidDel="00000000" w:rsidR="00000000" w:rsidRPr="00000000">
        <w:rPr>
          <w:rtl w:val="0"/>
        </w:rPr>
        <w:t xml:space="preserve">AUSTIN: The spirit of this is here. Sounds good. Uh... Hella.</w:t>
      </w:r>
    </w:p>
    <w:p w:rsidR="00000000" w:rsidDel="00000000" w:rsidP="00000000" w:rsidRDefault="00000000" w:rsidRPr="00000000" w14:paraId="00000E96">
      <w:pPr>
        <w:rPr/>
      </w:pPr>
      <w:r w:rsidDel="00000000" w:rsidR="00000000" w:rsidRPr="00000000">
        <w:rPr>
          <w:rtl w:val="0"/>
        </w:rPr>
      </w:r>
    </w:p>
    <w:p w:rsidR="00000000" w:rsidDel="00000000" w:rsidP="00000000" w:rsidRDefault="00000000" w:rsidRPr="00000000" w14:paraId="00000E97">
      <w:pPr>
        <w:rPr/>
      </w:pPr>
      <w:r w:rsidDel="00000000" w:rsidR="00000000" w:rsidRPr="00000000">
        <w:rPr>
          <w:rtl w:val="0"/>
        </w:rPr>
        <w:t xml:space="preserve">ALI: Um, are we only allowed to do one bond?</w:t>
      </w:r>
    </w:p>
    <w:p w:rsidR="00000000" w:rsidDel="00000000" w:rsidP="00000000" w:rsidRDefault="00000000" w:rsidRPr="00000000" w14:paraId="00000E98">
      <w:pPr>
        <w:rPr/>
      </w:pPr>
      <w:r w:rsidDel="00000000" w:rsidR="00000000" w:rsidRPr="00000000">
        <w:rPr>
          <w:rtl w:val="0"/>
        </w:rPr>
      </w:r>
    </w:p>
    <w:p w:rsidR="00000000" w:rsidDel="00000000" w:rsidP="00000000" w:rsidRDefault="00000000" w:rsidRPr="00000000" w14:paraId="00000E99">
      <w:pPr>
        <w:rPr/>
      </w:pPr>
      <w:r w:rsidDel="00000000" w:rsidR="00000000" w:rsidRPr="00000000">
        <w:rPr>
          <w:rtl w:val="0"/>
        </w:rPr>
        <w:t xml:space="preserve">AUSTIN: Yes.</w:t>
      </w:r>
    </w:p>
    <w:p w:rsidR="00000000" w:rsidDel="00000000" w:rsidP="00000000" w:rsidRDefault="00000000" w:rsidRPr="00000000" w14:paraId="00000E9A">
      <w:pPr>
        <w:rPr/>
      </w:pPr>
      <w:r w:rsidDel="00000000" w:rsidR="00000000" w:rsidRPr="00000000">
        <w:rPr>
          <w:rtl w:val="0"/>
        </w:rPr>
      </w:r>
    </w:p>
    <w:p w:rsidR="00000000" w:rsidDel="00000000" w:rsidP="00000000" w:rsidRDefault="00000000" w:rsidRPr="00000000" w14:paraId="00000E9B">
      <w:pPr>
        <w:rPr/>
      </w:pPr>
      <w:r w:rsidDel="00000000" w:rsidR="00000000" w:rsidRPr="00000000">
        <w:rPr>
          <w:rtl w:val="0"/>
        </w:rPr>
        <w:t xml:space="preserve">ALI: Or... Okay. Um, hm. 'Cause I have... I have my bond with Nick that I am not impressed with him and I think that's resolved and I-- My feelings for him are much more extreme now.</w:t>
      </w:r>
    </w:p>
    <w:p w:rsidR="00000000" w:rsidDel="00000000" w:rsidP="00000000" w:rsidRDefault="00000000" w:rsidRPr="00000000" w14:paraId="00000E9C">
      <w:pPr>
        <w:rPr/>
      </w:pPr>
      <w:r w:rsidDel="00000000" w:rsidR="00000000" w:rsidRPr="00000000">
        <w:rPr>
          <w:rtl w:val="0"/>
        </w:rPr>
      </w:r>
    </w:p>
    <w:p w:rsidR="00000000" w:rsidDel="00000000" w:rsidP="00000000" w:rsidRDefault="00000000" w:rsidRPr="00000000" w14:paraId="00000E9D">
      <w:pPr>
        <w:rPr/>
      </w:pPr>
      <w:r w:rsidDel="00000000" w:rsidR="00000000" w:rsidRPr="00000000">
        <w:rPr>
          <w:rtl w:val="0"/>
        </w:rPr>
        <w:t xml:space="preserve">AUSTIN: Okay. What are they now?</w:t>
      </w:r>
    </w:p>
    <w:p w:rsidR="00000000" w:rsidDel="00000000" w:rsidP="00000000" w:rsidRDefault="00000000" w:rsidRPr="00000000" w14:paraId="00000E9E">
      <w:pPr>
        <w:rPr/>
      </w:pPr>
      <w:r w:rsidDel="00000000" w:rsidR="00000000" w:rsidRPr="00000000">
        <w:rPr>
          <w:rtl w:val="0"/>
        </w:rPr>
      </w:r>
    </w:p>
    <w:p w:rsidR="00000000" w:rsidDel="00000000" w:rsidP="00000000" w:rsidRDefault="00000000" w:rsidRPr="00000000" w14:paraId="00000E9F">
      <w:pPr>
        <w:rPr/>
      </w:pPr>
      <w:r w:rsidDel="00000000" w:rsidR="00000000" w:rsidRPr="00000000">
        <w:rPr>
          <w:rtl w:val="0"/>
        </w:rPr>
        <w:t xml:space="preserve">ALI: Where um, it's also hard wording it. Where like, can I say that like, Fantasmo-- I know that Fantasmo is suspicious of me and I'm also suspicious of him? Or is that...</w:t>
      </w:r>
    </w:p>
    <w:p w:rsidR="00000000" w:rsidDel="00000000" w:rsidP="00000000" w:rsidRDefault="00000000" w:rsidRPr="00000000" w14:paraId="00000EA0">
      <w:pPr>
        <w:rPr/>
      </w:pPr>
      <w:r w:rsidDel="00000000" w:rsidR="00000000" w:rsidRPr="00000000">
        <w:rPr>
          <w:rtl w:val="0"/>
        </w:rPr>
      </w:r>
    </w:p>
    <w:p w:rsidR="00000000" w:rsidDel="00000000" w:rsidP="00000000" w:rsidRDefault="00000000" w:rsidRPr="00000000" w14:paraId="00000EA1">
      <w:pPr>
        <w:rPr/>
      </w:pPr>
      <w:r w:rsidDel="00000000" w:rsidR="00000000" w:rsidRPr="00000000">
        <w:rPr>
          <w:rtl w:val="0"/>
        </w:rPr>
        <w:t xml:space="preserve">AUSTIN: I'd go even more extreme than that, if you-- And again, you can make a new bond with anybody. It doesn't have to replace the one with him, you know what I mean?</w:t>
      </w:r>
    </w:p>
    <w:p w:rsidR="00000000" w:rsidDel="00000000" w:rsidP="00000000" w:rsidRDefault="00000000" w:rsidRPr="00000000" w14:paraId="00000EA2">
      <w:pPr>
        <w:rPr/>
      </w:pPr>
      <w:r w:rsidDel="00000000" w:rsidR="00000000" w:rsidRPr="00000000">
        <w:rPr>
          <w:rtl w:val="0"/>
        </w:rPr>
      </w:r>
    </w:p>
    <w:p w:rsidR="00000000" w:rsidDel="00000000" w:rsidP="00000000" w:rsidRDefault="00000000" w:rsidRPr="00000000" w14:paraId="00000EA3">
      <w:pPr>
        <w:rPr/>
      </w:pPr>
      <w:r w:rsidDel="00000000" w:rsidR="00000000" w:rsidRPr="00000000">
        <w:rPr>
          <w:rtl w:val="0"/>
        </w:rPr>
        <w:t xml:space="preserve">ALI: Okay. But it--</w:t>
      </w:r>
    </w:p>
    <w:p w:rsidR="00000000" w:rsidDel="00000000" w:rsidP="00000000" w:rsidRDefault="00000000" w:rsidRPr="00000000" w14:paraId="00000EA4">
      <w:pPr>
        <w:rPr/>
      </w:pPr>
      <w:r w:rsidDel="00000000" w:rsidR="00000000" w:rsidRPr="00000000">
        <w:rPr>
          <w:rtl w:val="0"/>
        </w:rPr>
      </w:r>
    </w:p>
    <w:p w:rsidR="00000000" w:rsidDel="00000000" w:rsidP="00000000" w:rsidRDefault="00000000" w:rsidRPr="00000000" w14:paraId="00000EA5">
      <w:pPr>
        <w:rPr/>
      </w:pPr>
      <w:r w:rsidDel="00000000" w:rsidR="00000000" w:rsidRPr="00000000">
        <w:rPr>
          <w:rtl w:val="0"/>
        </w:rPr>
        <w:t xml:space="preserve">AUSTIN: If you want to leave it in limbo, it can totally be.</w:t>
      </w:r>
    </w:p>
    <w:p w:rsidR="00000000" w:rsidDel="00000000" w:rsidP="00000000" w:rsidRDefault="00000000" w:rsidRPr="00000000" w14:paraId="00000EA6">
      <w:pPr>
        <w:rPr/>
      </w:pPr>
      <w:r w:rsidDel="00000000" w:rsidR="00000000" w:rsidRPr="00000000">
        <w:rPr>
          <w:rtl w:val="0"/>
        </w:rPr>
      </w:r>
    </w:p>
    <w:p w:rsidR="00000000" w:rsidDel="00000000" w:rsidP="00000000" w:rsidRDefault="00000000" w:rsidRPr="00000000" w14:paraId="00000EA7">
      <w:pPr>
        <w:rPr/>
      </w:pPr>
      <w:r w:rsidDel="00000000" w:rsidR="00000000" w:rsidRPr="00000000">
        <w:rPr>
          <w:rtl w:val="0"/>
        </w:rPr>
        <w:t xml:space="preserve">ALI: No, but I definitely have strong feelings towards Fantasmo now, like--</w:t>
      </w:r>
    </w:p>
    <w:p w:rsidR="00000000" w:rsidDel="00000000" w:rsidP="00000000" w:rsidRDefault="00000000" w:rsidRPr="00000000" w14:paraId="00000EA8">
      <w:pPr>
        <w:rPr/>
      </w:pPr>
      <w:r w:rsidDel="00000000" w:rsidR="00000000" w:rsidRPr="00000000">
        <w:rPr>
          <w:rtl w:val="0"/>
        </w:rPr>
      </w:r>
    </w:p>
    <w:p w:rsidR="00000000" w:rsidDel="00000000" w:rsidP="00000000" w:rsidRDefault="00000000" w:rsidRPr="00000000" w14:paraId="00000EA9">
      <w:pPr>
        <w:rPr/>
      </w:pPr>
      <w:r w:rsidDel="00000000" w:rsidR="00000000" w:rsidRPr="00000000">
        <w:rPr>
          <w:rtl w:val="0"/>
        </w:rPr>
        <w:t xml:space="preserve">AUSTIN: Okay.</w:t>
      </w:r>
    </w:p>
    <w:p w:rsidR="00000000" w:rsidDel="00000000" w:rsidP="00000000" w:rsidRDefault="00000000" w:rsidRPr="00000000" w14:paraId="00000EAA">
      <w:pPr>
        <w:rPr/>
      </w:pPr>
      <w:r w:rsidDel="00000000" w:rsidR="00000000" w:rsidRPr="00000000">
        <w:rPr>
          <w:rtl w:val="0"/>
        </w:rPr>
      </w:r>
    </w:p>
    <w:p w:rsidR="00000000" w:rsidDel="00000000" w:rsidP="00000000" w:rsidRDefault="00000000" w:rsidRPr="00000000" w14:paraId="00000EAB">
      <w:pPr>
        <w:rPr/>
      </w:pPr>
      <w:r w:rsidDel="00000000" w:rsidR="00000000" w:rsidRPr="00000000">
        <w:rPr>
          <w:rtl w:val="0"/>
        </w:rPr>
        <w:t xml:space="preserve">ALI: Um, I guess, um... Like his suspicious of-- Or his accusations that he made towards me, uh --</w:t>
      </w:r>
    </w:p>
    <w:p w:rsidR="00000000" w:rsidDel="00000000" w:rsidP="00000000" w:rsidRDefault="00000000" w:rsidRPr="00000000" w14:paraId="00000EAC">
      <w:pPr>
        <w:rPr/>
      </w:pPr>
      <w:r w:rsidDel="00000000" w:rsidR="00000000" w:rsidRPr="00000000">
        <w:rPr>
          <w:rtl w:val="0"/>
        </w:rPr>
      </w:r>
    </w:p>
    <w:p w:rsidR="00000000" w:rsidDel="00000000" w:rsidP="00000000" w:rsidRDefault="00000000" w:rsidRPr="00000000" w14:paraId="00000EAD">
      <w:pPr>
        <w:rPr/>
      </w:pPr>
      <w:r w:rsidDel="00000000" w:rsidR="00000000" w:rsidRPr="00000000">
        <w:rPr>
          <w:rtl w:val="0"/>
        </w:rPr>
        <w:t xml:space="preserve">AUSTIN: So like--</w:t>
      </w:r>
    </w:p>
    <w:p w:rsidR="00000000" w:rsidDel="00000000" w:rsidP="00000000" w:rsidRDefault="00000000" w:rsidRPr="00000000" w14:paraId="00000EAE">
      <w:pPr>
        <w:rPr/>
      </w:pPr>
      <w:r w:rsidDel="00000000" w:rsidR="00000000" w:rsidRPr="00000000">
        <w:rPr>
          <w:rtl w:val="0"/>
        </w:rPr>
      </w:r>
    </w:p>
    <w:p w:rsidR="00000000" w:rsidDel="00000000" w:rsidP="00000000" w:rsidRDefault="00000000" w:rsidRPr="00000000" w14:paraId="00000EAF">
      <w:pPr>
        <w:rPr/>
      </w:pPr>
      <w:r w:rsidDel="00000000" w:rsidR="00000000" w:rsidRPr="00000000">
        <w:rPr>
          <w:rtl w:val="0"/>
        </w:rPr>
        <w:t xml:space="preserve">ALI: -- I don't want say something really bold, meaning that like, I don't want to work with him anymore but... [laughs]</w:t>
      </w:r>
    </w:p>
    <w:p w:rsidR="00000000" w:rsidDel="00000000" w:rsidP="00000000" w:rsidRDefault="00000000" w:rsidRPr="00000000" w14:paraId="00000EB0">
      <w:pPr>
        <w:rPr/>
      </w:pPr>
      <w:r w:rsidDel="00000000" w:rsidR="00000000" w:rsidRPr="00000000">
        <w:rPr>
          <w:rtl w:val="0"/>
        </w:rPr>
      </w:r>
    </w:p>
    <w:p w:rsidR="00000000" w:rsidDel="00000000" w:rsidP="00000000" w:rsidRDefault="00000000" w:rsidRPr="00000000" w14:paraId="00000EB1">
      <w:pPr>
        <w:rPr/>
      </w:pPr>
      <w:r w:rsidDel="00000000" w:rsidR="00000000" w:rsidRPr="00000000">
        <w:rPr>
          <w:rtl w:val="0"/>
        </w:rPr>
        <w:t xml:space="preserve">AUSTIN: Sure, sure. What about like, Fantasmo knows my truth and he cannot be trusted?</w:t>
      </w:r>
    </w:p>
    <w:p w:rsidR="00000000" w:rsidDel="00000000" w:rsidP="00000000" w:rsidRDefault="00000000" w:rsidRPr="00000000" w14:paraId="00000EB2">
      <w:pPr>
        <w:rPr/>
      </w:pPr>
      <w:r w:rsidDel="00000000" w:rsidR="00000000" w:rsidRPr="00000000">
        <w:rPr>
          <w:rtl w:val="0"/>
        </w:rPr>
      </w:r>
    </w:p>
    <w:p w:rsidR="00000000" w:rsidDel="00000000" w:rsidP="00000000" w:rsidRDefault="00000000" w:rsidRPr="00000000" w14:paraId="00000EB3">
      <w:pPr>
        <w:rPr/>
      </w:pPr>
      <w:r w:rsidDel="00000000" w:rsidR="00000000" w:rsidRPr="00000000">
        <w:rPr>
          <w:rtl w:val="0"/>
        </w:rPr>
        <w:t xml:space="preserve">ALI: Okay. But I-- Like, I don't-- I don't-- Hella doesn't consider what he's saying true. And I also sort of don't.</w:t>
      </w:r>
    </w:p>
    <w:p w:rsidR="00000000" w:rsidDel="00000000" w:rsidP="00000000" w:rsidRDefault="00000000" w:rsidRPr="00000000" w14:paraId="00000EB4">
      <w:pPr>
        <w:rPr/>
      </w:pPr>
      <w:r w:rsidDel="00000000" w:rsidR="00000000" w:rsidRPr="00000000">
        <w:rPr>
          <w:rtl w:val="0"/>
        </w:rPr>
      </w:r>
    </w:p>
    <w:p w:rsidR="00000000" w:rsidDel="00000000" w:rsidP="00000000" w:rsidRDefault="00000000" w:rsidRPr="00000000" w14:paraId="00000EB5">
      <w:pPr>
        <w:rPr/>
      </w:pPr>
      <w:r w:rsidDel="00000000" w:rsidR="00000000" w:rsidRPr="00000000">
        <w:rPr>
          <w:rtl w:val="0"/>
        </w:rPr>
        <w:t xml:space="preserve">AUSTIN: Oh, okay.</w:t>
      </w:r>
    </w:p>
    <w:p w:rsidR="00000000" w:rsidDel="00000000" w:rsidP="00000000" w:rsidRDefault="00000000" w:rsidRPr="00000000" w14:paraId="00000EB6">
      <w:pPr>
        <w:rPr/>
      </w:pPr>
      <w:r w:rsidDel="00000000" w:rsidR="00000000" w:rsidRPr="00000000">
        <w:rPr>
          <w:rtl w:val="0"/>
        </w:rPr>
      </w:r>
    </w:p>
    <w:p w:rsidR="00000000" w:rsidDel="00000000" w:rsidP="00000000" w:rsidRDefault="00000000" w:rsidRPr="00000000" w14:paraId="00000EB7">
      <w:pPr>
        <w:rPr/>
      </w:pPr>
      <w:r w:rsidDel="00000000" w:rsidR="00000000" w:rsidRPr="00000000">
        <w:rPr>
          <w:rtl w:val="0"/>
        </w:rPr>
        <w:t xml:space="preserve">ALI: Yeah.</w:t>
      </w:r>
    </w:p>
    <w:p w:rsidR="00000000" w:rsidDel="00000000" w:rsidP="00000000" w:rsidRDefault="00000000" w:rsidRPr="00000000" w14:paraId="00000EB8">
      <w:pPr>
        <w:rPr/>
      </w:pPr>
      <w:r w:rsidDel="00000000" w:rsidR="00000000" w:rsidRPr="00000000">
        <w:rPr>
          <w:rtl w:val="0"/>
        </w:rPr>
      </w:r>
    </w:p>
    <w:p w:rsidR="00000000" w:rsidDel="00000000" w:rsidP="00000000" w:rsidRDefault="00000000" w:rsidRPr="00000000" w14:paraId="00000EB9">
      <w:pPr>
        <w:rPr/>
      </w:pPr>
      <w:r w:rsidDel="00000000" w:rsidR="00000000" w:rsidRPr="00000000">
        <w:rPr>
          <w:rtl w:val="0"/>
        </w:rPr>
        <w:t xml:space="preserve">AUSTIN: Well then that's--</w:t>
      </w:r>
    </w:p>
    <w:p w:rsidR="00000000" w:rsidDel="00000000" w:rsidP="00000000" w:rsidRDefault="00000000" w:rsidRPr="00000000" w14:paraId="00000EBA">
      <w:pPr>
        <w:rPr/>
      </w:pPr>
      <w:r w:rsidDel="00000000" w:rsidR="00000000" w:rsidRPr="00000000">
        <w:rPr>
          <w:rtl w:val="0"/>
        </w:rPr>
      </w:r>
    </w:p>
    <w:p w:rsidR="00000000" w:rsidDel="00000000" w:rsidP="00000000" w:rsidRDefault="00000000" w:rsidRPr="00000000" w14:paraId="00000EBB">
      <w:pPr>
        <w:rPr/>
      </w:pPr>
      <w:r w:rsidDel="00000000" w:rsidR="00000000" w:rsidRPr="00000000">
        <w:rPr>
          <w:rtl w:val="0"/>
        </w:rPr>
        <w:t xml:space="preserve">ALI: 'Cause he thinks that she's like actively hiding something from the group and she's not.</w:t>
      </w:r>
    </w:p>
    <w:p w:rsidR="00000000" w:rsidDel="00000000" w:rsidP="00000000" w:rsidRDefault="00000000" w:rsidRPr="00000000" w14:paraId="00000EBC">
      <w:pPr>
        <w:rPr/>
      </w:pPr>
      <w:r w:rsidDel="00000000" w:rsidR="00000000" w:rsidRPr="00000000">
        <w:rPr>
          <w:rtl w:val="0"/>
        </w:rPr>
      </w:r>
    </w:p>
    <w:p w:rsidR="00000000" w:rsidDel="00000000" w:rsidP="00000000" w:rsidRDefault="00000000" w:rsidRPr="00000000" w14:paraId="00000EBD">
      <w:pPr>
        <w:rPr/>
      </w:pPr>
      <w:r w:rsidDel="00000000" w:rsidR="00000000" w:rsidRPr="00000000">
        <w:rPr>
          <w:rtl w:val="0"/>
        </w:rPr>
        <w:t xml:space="preserve">AUSTIN: Yeah, yeah.</w:t>
      </w:r>
    </w:p>
    <w:p w:rsidR="00000000" w:rsidDel="00000000" w:rsidP="00000000" w:rsidRDefault="00000000" w:rsidRPr="00000000" w14:paraId="00000EBE">
      <w:pPr>
        <w:rPr/>
      </w:pPr>
      <w:r w:rsidDel="00000000" w:rsidR="00000000" w:rsidRPr="00000000">
        <w:rPr>
          <w:rtl w:val="0"/>
        </w:rPr>
      </w:r>
    </w:p>
    <w:p w:rsidR="00000000" w:rsidDel="00000000" w:rsidP="00000000" w:rsidRDefault="00000000" w:rsidRPr="00000000" w14:paraId="00000EBF">
      <w:pPr>
        <w:rPr/>
      </w:pPr>
      <w:r w:rsidDel="00000000" w:rsidR="00000000" w:rsidRPr="00000000">
        <w:rPr>
          <w:rtl w:val="0"/>
        </w:rPr>
        <w:t xml:space="preserve">ALI: Sort of.</w:t>
      </w:r>
    </w:p>
    <w:p w:rsidR="00000000" w:rsidDel="00000000" w:rsidP="00000000" w:rsidRDefault="00000000" w:rsidRPr="00000000" w14:paraId="00000EC0">
      <w:pPr>
        <w:rPr/>
      </w:pPr>
      <w:r w:rsidDel="00000000" w:rsidR="00000000" w:rsidRPr="00000000">
        <w:rPr>
          <w:rtl w:val="0"/>
        </w:rPr>
      </w:r>
    </w:p>
    <w:p w:rsidR="00000000" w:rsidDel="00000000" w:rsidP="00000000" w:rsidRDefault="00000000" w:rsidRPr="00000000" w14:paraId="00000EC1">
      <w:pPr>
        <w:rPr/>
      </w:pPr>
      <w:r w:rsidDel="00000000" w:rsidR="00000000" w:rsidRPr="00000000">
        <w:rPr>
          <w:rtl w:val="0"/>
        </w:rPr>
        <w:t xml:space="preserve">AUSTIN: Um...</w:t>
      </w:r>
    </w:p>
    <w:p w:rsidR="00000000" w:rsidDel="00000000" w:rsidP="00000000" w:rsidRDefault="00000000" w:rsidRPr="00000000" w14:paraId="00000EC2">
      <w:pPr>
        <w:rPr/>
      </w:pPr>
      <w:r w:rsidDel="00000000" w:rsidR="00000000" w:rsidRPr="00000000">
        <w:rPr>
          <w:rtl w:val="0"/>
        </w:rPr>
      </w:r>
    </w:p>
    <w:p w:rsidR="00000000" w:rsidDel="00000000" w:rsidP="00000000" w:rsidRDefault="00000000" w:rsidRPr="00000000" w14:paraId="00000EC3">
      <w:pPr>
        <w:rPr/>
      </w:pPr>
      <w:r w:rsidDel="00000000" w:rsidR="00000000" w:rsidRPr="00000000">
        <w:rPr>
          <w:rtl w:val="0"/>
        </w:rPr>
        <w:t xml:space="preserve">ALI: But well so it would be um, Fantasmo's suspicion of me... whatever you just said. [laughs]</w:t>
      </w:r>
    </w:p>
    <w:p w:rsidR="00000000" w:rsidDel="00000000" w:rsidP="00000000" w:rsidRDefault="00000000" w:rsidRPr="00000000" w14:paraId="00000EC4">
      <w:pPr>
        <w:rPr/>
      </w:pPr>
      <w:r w:rsidDel="00000000" w:rsidR="00000000" w:rsidRPr="00000000">
        <w:rPr>
          <w:rtl w:val="0"/>
        </w:rPr>
      </w:r>
    </w:p>
    <w:p w:rsidR="00000000" w:rsidDel="00000000" w:rsidP="00000000" w:rsidRDefault="00000000" w:rsidRPr="00000000" w14:paraId="00000EC5">
      <w:pPr>
        <w:rPr/>
      </w:pPr>
      <w:r w:rsidDel="00000000" w:rsidR="00000000" w:rsidRPr="00000000">
        <w:rPr>
          <w:rtl w:val="0"/>
        </w:rPr>
        <w:t xml:space="preserve">AUSTIN: Okay. Does anybody else want to help here?</w:t>
      </w:r>
    </w:p>
    <w:p w:rsidR="00000000" w:rsidDel="00000000" w:rsidP="00000000" w:rsidRDefault="00000000" w:rsidRPr="00000000" w14:paraId="00000EC6">
      <w:pPr>
        <w:rPr/>
      </w:pPr>
      <w:r w:rsidDel="00000000" w:rsidR="00000000" w:rsidRPr="00000000">
        <w:rPr>
          <w:rtl w:val="0"/>
        </w:rPr>
      </w:r>
    </w:p>
    <w:p w:rsidR="00000000" w:rsidDel="00000000" w:rsidP="00000000" w:rsidRDefault="00000000" w:rsidRPr="00000000" w14:paraId="00000EC7">
      <w:pPr>
        <w:rPr/>
      </w:pPr>
      <w:r w:rsidDel="00000000" w:rsidR="00000000" w:rsidRPr="00000000">
        <w:rPr>
          <w:rtl w:val="0"/>
        </w:rPr>
        <w:t xml:space="preserve">KEITH: Um, Fantasmo's...</w:t>
      </w:r>
    </w:p>
    <w:p w:rsidR="00000000" w:rsidDel="00000000" w:rsidP="00000000" w:rsidRDefault="00000000" w:rsidRPr="00000000" w14:paraId="00000EC8">
      <w:pPr>
        <w:rPr/>
      </w:pPr>
      <w:r w:rsidDel="00000000" w:rsidR="00000000" w:rsidRPr="00000000">
        <w:rPr>
          <w:rtl w:val="0"/>
        </w:rPr>
      </w:r>
    </w:p>
    <w:p w:rsidR="00000000" w:rsidDel="00000000" w:rsidP="00000000" w:rsidRDefault="00000000" w:rsidRPr="00000000" w14:paraId="00000EC9">
      <w:pPr>
        <w:rPr/>
      </w:pPr>
      <w:r w:rsidDel="00000000" w:rsidR="00000000" w:rsidRPr="00000000">
        <w:rPr>
          <w:rtl w:val="0"/>
        </w:rPr>
        <w:t xml:space="preserve">ALI: Well, no, Austin, what did you just say?</w:t>
      </w:r>
    </w:p>
    <w:p w:rsidR="00000000" w:rsidDel="00000000" w:rsidP="00000000" w:rsidRDefault="00000000" w:rsidRPr="00000000" w14:paraId="00000ECA">
      <w:pPr>
        <w:rPr/>
      </w:pPr>
      <w:r w:rsidDel="00000000" w:rsidR="00000000" w:rsidRPr="00000000">
        <w:rPr>
          <w:rtl w:val="0"/>
        </w:rPr>
      </w:r>
    </w:p>
    <w:p w:rsidR="00000000" w:rsidDel="00000000" w:rsidP="00000000" w:rsidRDefault="00000000" w:rsidRPr="00000000" w14:paraId="00000ECB">
      <w:pPr>
        <w:rPr/>
      </w:pPr>
      <w:r w:rsidDel="00000000" w:rsidR="00000000" w:rsidRPr="00000000">
        <w:rPr>
          <w:rtl w:val="0"/>
        </w:rPr>
        <w:t xml:space="preserve">AUSTIN: I said, "and he can't be trusted," but like that first part is--</w:t>
      </w:r>
    </w:p>
    <w:p w:rsidR="00000000" w:rsidDel="00000000" w:rsidP="00000000" w:rsidRDefault="00000000" w:rsidRPr="00000000" w14:paraId="00000ECC">
      <w:pPr>
        <w:rPr/>
      </w:pPr>
      <w:r w:rsidDel="00000000" w:rsidR="00000000" w:rsidRPr="00000000">
        <w:rPr>
          <w:rtl w:val="0"/>
        </w:rPr>
      </w:r>
    </w:p>
    <w:p w:rsidR="00000000" w:rsidDel="00000000" w:rsidP="00000000" w:rsidRDefault="00000000" w:rsidRPr="00000000" w14:paraId="00000ECD">
      <w:pPr>
        <w:rPr/>
      </w:pPr>
      <w:r w:rsidDel="00000000" w:rsidR="00000000" w:rsidRPr="00000000">
        <w:rPr>
          <w:rtl w:val="0"/>
        </w:rPr>
        <w:t xml:space="preserve">ALI: Okay, yeah so. Right. So...</w:t>
      </w:r>
    </w:p>
    <w:p w:rsidR="00000000" w:rsidDel="00000000" w:rsidP="00000000" w:rsidRDefault="00000000" w:rsidRPr="00000000" w14:paraId="00000ECE">
      <w:pPr>
        <w:rPr/>
      </w:pPr>
      <w:r w:rsidDel="00000000" w:rsidR="00000000" w:rsidRPr="00000000">
        <w:rPr>
          <w:rtl w:val="0"/>
        </w:rPr>
      </w:r>
    </w:p>
    <w:p w:rsidR="00000000" w:rsidDel="00000000" w:rsidP="00000000" w:rsidRDefault="00000000" w:rsidRPr="00000000" w14:paraId="00000ECF">
      <w:pPr>
        <w:rPr/>
      </w:pPr>
      <w:r w:rsidDel="00000000" w:rsidR="00000000" w:rsidRPr="00000000">
        <w:rPr>
          <w:rtl w:val="0"/>
        </w:rPr>
        <w:t xml:space="preserve">AUSTIN: Unfounded...</w:t>
      </w:r>
    </w:p>
    <w:p w:rsidR="00000000" w:rsidDel="00000000" w:rsidP="00000000" w:rsidRDefault="00000000" w:rsidRPr="00000000" w14:paraId="00000ED0">
      <w:pPr>
        <w:rPr/>
      </w:pPr>
      <w:r w:rsidDel="00000000" w:rsidR="00000000" w:rsidRPr="00000000">
        <w:rPr>
          <w:rtl w:val="0"/>
        </w:rPr>
      </w:r>
    </w:p>
    <w:p w:rsidR="00000000" w:rsidDel="00000000" w:rsidP="00000000" w:rsidRDefault="00000000" w:rsidRPr="00000000" w14:paraId="00000ED1">
      <w:pPr>
        <w:rPr/>
      </w:pPr>
      <w:r w:rsidDel="00000000" w:rsidR="00000000" w:rsidRPr="00000000">
        <w:rPr>
          <w:rtl w:val="0"/>
        </w:rPr>
        <w:t xml:space="preserve">KEITH: "Fantasmo's unfounded suspicion of me is-- is--"</w:t>
      </w:r>
    </w:p>
    <w:p w:rsidR="00000000" w:rsidDel="00000000" w:rsidP="00000000" w:rsidRDefault="00000000" w:rsidRPr="00000000" w14:paraId="00000ED2">
      <w:pPr>
        <w:rPr/>
      </w:pPr>
      <w:r w:rsidDel="00000000" w:rsidR="00000000" w:rsidRPr="00000000">
        <w:rPr>
          <w:rtl w:val="0"/>
        </w:rPr>
      </w:r>
    </w:p>
    <w:p w:rsidR="00000000" w:rsidDel="00000000" w:rsidP="00000000" w:rsidRDefault="00000000" w:rsidRPr="00000000" w14:paraId="00000ED3">
      <w:pPr>
        <w:rPr/>
      </w:pPr>
      <w:r w:rsidDel="00000000" w:rsidR="00000000" w:rsidRPr="00000000">
        <w:rPr>
          <w:rtl w:val="0"/>
        </w:rPr>
        <w:t xml:space="preserve">ALI: Yeah. </w:t>
      </w:r>
    </w:p>
    <w:p w:rsidR="00000000" w:rsidDel="00000000" w:rsidP="00000000" w:rsidRDefault="00000000" w:rsidRPr="00000000" w14:paraId="00000ED4">
      <w:pPr>
        <w:rPr/>
      </w:pPr>
      <w:r w:rsidDel="00000000" w:rsidR="00000000" w:rsidRPr="00000000">
        <w:rPr>
          <w:rtl w:val="0"/>
        </w:rPr>
      </w:r>
    </w:p>
    <w:p w:rsidR="00000000" w:rsidDel="00000000" w:rsidP="00000000" w:rsidRDefault="00000000" w:rsidRPr="00000000" w14:paraId="00000ED5">
      <w:pPr>
        <w:rPr/>
      </w:pPr>
      <w:r w:rsidDel="00000000" w:rsidR="00000000" w:rsidRPr="00000000">
        <w:rPr>
          <w:rtl w:val="0"/>
        </w:rPr>
        <w:t xml:space="preserve">KEITH: Um, uh... Hate it. I hate it.</w:t>
      </w:r>
    </w:p>
    <w:p w:rsidR="00000000" w:rsidDel="00000000" w:rsidP="00000000" w:rsidRDefault="00000000" w:rsidRPr="00000000" w14:paraId="00000ED6">
      <w:pPr>
        <w:rPr/>
      </w:pPr>
      <w:r w:rsidDel="00000000" w:rsidR="00000000" w:rsidRPr="00000000">
        <w:rPr>
          <w:rtl w:val="0"/>
        </w:rPr>
      </w:r>
    </w:p>
    <w:p w:rsidR="00000000" w:rsidDel="00000000" w:rsidP="00000000" w:rsidRDefault="00000000" w:rsidRPr="00000000" w14:paraId="00000ED7">
      <w:pPr>
        <w:rPr/>
      </w:pPr>
      <w:r w:rsidDel="00000000" w:rsidR="00000000" w:rsidRPr="00000000">
        <w:rPr>
          <w:rtl w:val="0"/>
        </w:rPr>
        <w:t xml:space="preserve">ALI: It would be like, I know Fantasmo doesn't trust me and I also don't trust him.</w:t>
      </w:r>
    </w:p>
    <w:p w:rsidR="00000000" w:rsidDel="00000000" w:rsidP="00000000" w:rsidRDefault="00000000" w:rsidRPr="00000000" w14:paraId="00000ED8">
      <w:pPr>
        <w:rPr/>
      </w:pPr>
      <w:r w:rsidDel="00000000" w:rsidR="00000000" w:rsidRPr="00000000">
        <w:rPr>
          <w:rtl w:val="0"/>
        </w:rPr>
      </w:r>
    </w:p>
    <w:p w:rsidR="00000000" w:rsidDel="00000000" w:rsidP="00000000" w:rsidRDefault="00000000" w:rsidRPr="00000000" w14:paraId="00000ED9">
      <w:pPr>
        <w:rPr/>
      </w:pPr>
      <w:r w:rsidDel="00000000" w:rsidR="00000000" w:rsidRPr="00000000">
        <w:rPr>
          <w:rtl w:val="0"/>
        </w:rPr>
        <w:t xml:space="preserve">NICK: Yeah.</w:t>
      </w:r>
    </w:p>
    <w:p w:rsidR="00000000" w:rsidDel="00000000" w:rsidP="00000000" w:rsidRDefault="00000000" w:rsidRPr="00000000" w14:paraId="00000EDA">
      <w:pPr>
        <w:rPr/>
      </w:pPr>
      <w:r w:rsidDel="00000000" w:rsidR="00000000" w:rsidRPr="00000000">
        <w:rPr>
          <w:rtl w:val="0"/>
        </w:rPr>
      </w:r>
    </w:p>
    <w:p w:rsidR="00000000" w:rsidDel="00000000" w:rsidP="00000000" w:rsidRDefault="00000000" w:rsidRPr="00000000" w14:paraId="00000EDB">
      <w:pPr>
        <w:rPr/>
      </w:pPr>
      <w:r w:rsidDel="00000000" w:rsidR="00000000" w:rsidRPr="00000000">
        <w:rPr>
          <w:rtl w:val="0"/>
        </w:rPr>
        <w:t xml:space="preserve">ART: What a raving nutbar, Fantasmo is.</w:t>
      </w:r>
    </w:p>
    <w:p w:rsidR="00000000" w:rsidDel="00000000" w:rsidP="00000000" w:rsidRDefault="00000000" w:rsidRPr="00000000" w14:paraId="00000EDC">
      <w:pPr>
        <w:rPr/>
      </w:pPr>
      <w:r w:rsidDel="00000000" w:rsidR="00000000" w:rsidRPr="00000000">
        <w:rPr>
          <w:rtl w:val="0"/>
        </w:rPr>
      </w:r>
    </w:p>
    <w:p w:rsidR="00000000" w:rsidDel="00000000" w:rsidP="00000000" w:rsidRDefault="00000000" w:rsidRPr="00000000" w14:paraId="00000EDD">
      <w:pPr>
        <w:rPr/>
      </w:pPr>
      <w:r w:rsidDel="00000000" w:rsidR="00000000" w:rsidRPr="00000000">
        <w:rPr>
          <w:rtl w:val="0"/>
        </w:rPr>
        <w:t xml:space="preserve">AUSTIN: Jeez. Nick, you're playing your character very well.</w:t>
      </w:r>
    </w:p>
    <w:p w:rsidR="00000000" w:rsidDel="00000000" w:rsidP="00000000" w:rsidRDefault="00000000" w:rsidRPr="00000000" w14:paraId="00000EDE">
      <w:pPr>
        <w:rPr/>
      </w:pPr>
      <w:r w:rsidDel="00000000" w:rsidR="00000000" w:rsidRPr="00000000">
        <w:rPr>
          <w:rtl w:val="0"/>
        </w:rPr>
      </w:r>
    </w:p>
    <w:p w:rsidR="00000000" w:rsidDel="00000000" w:rsidP="00000000" w:rsidRDefault="00000000" w:rsidRPr="00000000" w14:paraId="00000EDF">
      <w:pPr>
        <w:rPr/>
      </w:pPr>
      <w:r w:rsidDel="00000000" w:rsidR="00000000" w:rsidRPr="00000000">
        <w:rPr>
          <w:rtl w:val="0"/>
        </w:rPr>
        <w:t xml:space="preserve">[KEITH and ALI laugh]</w:t>
      </w:r>
    </w:p>
    <w:p w:rsidR="00000000" w:rsidDel="00000000" w:rsidP="00000000" w:rsidRDefault="00000000" w:rsidRPr="00000000" w14:paraId="00000EE0">
      <w:pPr>
        <w:rPr/>
      </w:pPr>
      <w:r w:rsidDel="00000000" w:rsidR="00000000" w:rsidRPr="00000000">
        <w:rPr>
          <w:rtl w:val="0"/>
        </w:rPr>
      </w:r>
    </w:p>
    <w:p w:rsidR="00000000" w:rsidDel="00000000" w:rsidP="00000000" w:rsidRDefault="00000000" w:rsidRPr="00000000" w14:paraId="00000EE1">
      <w:pPr>
        <w:rPr/>
      </w:pPr>
      <w:r w:rsidDel="00000000" w:rsidR="00000000" w:rsidRPr="00000000">
        <w:rPr>
          <w:rtl w:val="0"/>
        </w:rPr>
        <w:t xml:space="preserve">AUSTIN: I think everyone thinks that.</w:t>
      </w:r>
    </w:p>
    <w:p w:rsidR="00000000" w:rsidDel="00000000" w:rsidP="00000000" w:rsidRDefault="00000000" w:rsidRPr="00000000" w14:paraId="00000EE2">
      <w:pPr>
        <w:rPr/>
      </w:pPr>
      <w:r w:rsidDel="00000000" w:rsidR="00000000" w:rsidRPr="00000000">
        <w:rPr>
          <w:rtl w:val="0"/>
        </w:rPr>
      </w:r>
    </w:p>
    <w:p w:rsidR="00000000" w:rsidDel="00000000" w:rsidP="00000000" w:rsidRDefault="00000000" w:rsidRPr="00000000" w14:paraId="00000EE3">
      <w:pPr>
        <w:rPr/>
      </w:pPr>
      <w:r w:rsidDel="00000000" w:rsidR="00000000" w:rsidRPr="00000000">
        <w:rPr>
          <w:rtl w:val="0"/>
        </w:rPr>
        <w:t xml:space="preserve">NICK: I'm really happy.</w:t>
      </w:r>
    </w:p>
    <w:p w:rsidR="00000000" w:rsidDel="00000000" w:rsidP="00000000" w:rsidRDefault="00000000" w:rsidRPr="00000000" w14:paraId="00000EE4">
      <w:pPr>
        <w:rPr/>
      </w:pPr>
      <w:r w:rsidDel="00000000" w:rsidR="00000000" w:rsidRPr="00000000">
        <w:rPr>
          <w:rtl w:val="0"/>
        </w:rPr>
      </w:r>
    </w:p>
    <w:p w:rsidR="00000000" w:rsidDel="00000000" w:rsidP="00000000" w:rsidRDefault="00000000" w:rsidRPr="00000000" w14:paraId="00000EE5">
      <w:pPr>
        <w:rPr/>
      </w:pPr>
      <w:r w:rsidDel="00000000" w:rsidR="00000000" w:rsidRPr="00000000">
        <w:rPr>
          <w:rtl w:val="0"/>
        </w:rPr>
        <w:t xml:space="preserve">AUSTIN: Okay.</w:t>
      </w:r>
    </w:p>
    <w:p w:rsidR="00000000" w:rsidDel="00000000" w:rsidP="00000000" w:rsidRDefault="00000000" w:rsidRPr="00000000" w14:paraId="00000EE6">
      <w:pPr>
        <w:rPr/>
      </w:pPr>
      <w:r w:rsidDel="00000000" w:rsidR="00000000" w:rsidRPr="00000000">
        <w:rPr>
          <w:rtl w:val="0"/>
        </w:rPr>
      </w:r>
    </w:p>
    <w:p w:rsidR="00000000" w:rsidDel="00000000" w:rsidP="00000000" w:rsidRDefault="00000000" w:rsidRPr="00000000" w14:paraId="00000EE7">
      <w:pPr>
        <w:rPr/>
      </w:pPr>
      <w:r w:rsidDel="00000000" w:rsidR="00000000" w:rsidRPr="00000000">
        <w:rPr>
          <w:rtl w:val="0"/>
        </w:rPr>
        <w:t xml:space="preserve">[NICK laughs]</w:t>
      </w:r>
    </w:p>
    <w:p w:rsidR="00000000" w:rsidDel="00000000" w:rsidP="00000000" w:rsidRDefault="00000000" w:rsidRPr="00000000" w14:paraId="00000EE8">
      <w:pPr>
        <w:rPr/>
      </w:pPr>
      <w:r w:rsidDel="00000000" w:rsidR="00000000" w:rsidRPr="00000000">
        <w:rPr>
          <w:rtl w:val="0"/>
        </w:rPr>
      </w:r>
    </w:p>
    <w:p w:rsidR="00000000" w:rsidDel="00000000" w:rsidP="00000000" w:rsidRDefault="00000000" w:rsidRPr="00000000" w14:paraId="00000EE9">
      <w:pPr>
        <w:rPr/>
      </w:pPr>
      <w:r w:rsidDel="00000000" w:rsidR="00000000" w:rsidRPr="00000000">
        <w:rPr>
          <w:rtl w:val="0"/>
        </w:rPr>
        <w:t xml:space="preserve">ART: Yea, no, that wasn't-- Yeah. Absolutely.</w:t>
      </w:r>
    </w:p>
    <w:p w:rsidR="00000000" w:rsidDel="00000000" w:rsidP="00000000" w:rsidRDefault="00000000" w:rsidRPr="00000000" w14:paraId="00000EEA">
      <w:pPr>
        <w:rPr/>
      </w:pPr>
      <w:r w:rsidDel="00000000" w:rsidR="00000000" w:rsidRPr="00000000">
        <w:rPr>
          <w:rtl w:val="0"/>
        </w:rPr>
      </w:r>
    </w:p>
    <w:p w:rsidR="00000000" w:rsidDel="00000000" w:rsidP="00000000" w:rsidRDefault="00000000" w:rsidRPr="00000000" w14:paraId="00000EEB">
      <w:pPr>
        <w:rPr/>
      </w:pPr>
      <w:r w:rsidDel="00000000" w:rsidR="00000000" w:rsidRPr="00000000">
        <w:rPr>
          <w:rtl w:val="0"/>
        </w:rPr>
        <w:t xml:space="preserve">NICK: No, no, no, I am so happy that everyone hates me right now.</w:t>
      </w:r>
    </w:p>
    <w:p w:rsidR="00000000" w:rsidDel="00000000" w:rsidP="00000000" w:rsidRDefault="00000000" w:rsidRPr="00000000" w14:paraId="00000EEC">
      <w:pPr>
        <w:rPr/>
      </w:pPr>
      <w:r w:rsidDel="00000000" w:rsidR="00000000" w:rsidRPr="00000000">
        <w:rPr>
          <w:rtl w:val="0"/>
        </w:rPr>
      </w:r>
    </w:p>
    <w:p w:rsidR="00000000" w:rsidDel="00000000" w:rsidP="00000000" w:rsidRDefault="00000000" w:rsidRPr="00000000" w14:paraId="00000EED">
      <w:pPr>
        <w:rPr/>
      </w:pPr>
      <w:r w:rsidDel="00000000" w:rsidR="00000000" w:rsidRPr="00000000">
        <w:rPr>
          <w:rtl w:val="0"/>
        </w:rPr>
        <w:t xml:space="preserve">AUSTIN: [AUSTIN and ART laugh] Uh, yeah, this is good for the arc I think you have in mind. Alright, so last thing here is Alignments. Uh, Nick, Lawful. The Great Fantasmo says, "Gain respect through power." Do you think you gained respect through power today?</w:t>
      </w:r>
    </w:p>
    <w:p w:rsidR="00000000" w:rsidDel="00000000" w:rsidP="00000000" w:rsidRDefault="00000000" w:rsidRPr="00000000" w14:paraId="00000EEE">
      <w:pPr>
        <w:rPr/>
      </w:pPr>
      <w:r w:rsidDel="00000000" w:rsidR="00000000" w:rsidRPr="00000000">
        <w:rPr>
          <w:rtl w:val="0"/>
        </w:rPr>
      </w:r>
    </w:p>
    <w:p w:rsidR="00000000" w:rsidDel="00000000" w:rsidP="00000000" w:rsidRDefault="00000000" w:rsidRPr="00000000" w14:paraId="00000EEF">
      <w:pPr>
        <w:rPr/>
      </w:pPr>
      <w:r w:rsidDel="00000000" w:rsidR="00000000" w:rsidRPr="00000000">
        <w:rPr>
          <w:rtl w:val="0"/>
        </w:rPr>
        <w:t xml:space="preserve">NICK: Uh... Gosh, um. I mean, like, not-- Yeah, I think I did. Not-- Not a respect in the positive light.</w:t>
      </w:r>
    </w:p>
    <w:p w:rsidR="00000000" w:rsidDel="00000000" w:rsidP="00000000" w:rsidRDefault="00000000" w:rsidRPr="00000000" w14:paraId="00000EF0">
      <w:pPr>
        <w:rPr/>
      </w:pPr>
      <w:r w:rsidDel="00000000" w:rsidR="00000000" w:rsidRPr="00000000">
        <w:rPr>
          <w:rtl w:val="0"/>
        </w:rPr>
      </w:r>
    </w:p>
    <w:p w:rsidR="00000000" w:rsidDel="00000000" w:rsidP="00000000" w:rsidRDefault="00000000" w:rsidRPr="00000000" w14:paraId="00000EF1">
      <w:pPr>
        <w:rPr/>
      </w:pPr>
      <w:r w:rsidDel="00000000" w:rsidR="00000000" w:rsidRPr="00000000">
        <w:rPr>
          <w:rtl w:val="0"/>
        </w:rPr>
        <w:t xml:space="preserve">AUSTIN: Sure.</w:t>
      </w:r>
    </w:p>
    <w:p w:rsidR="00000000" w:rsidDel="00000000" w:rsidP="00000000" w:rsidRDefault="00000000" w:rsidRPr="00000000" w14:paraId="00000EF2">
      <w:pPr>
        <w:rPr/>
      </w:pPr>
      <w:r w:rsidDel="00000000" w:rsidR="00000000" w:rsidRPr="00000000">
        <w:rPr>
          <w:rtl w:val="0"/>
        </w:rPr>
      </w:r>
    </w:p>
    <w:p w:rsidR="00000000" w:rsidDel="00000000" w:rsidP="00000000" w:rsidRDefault="00000000" w:rsidRPr="00000000" w14:paraId="00000EF3">
      <w:pPr>
        <w:rPr/>
      </w:pPr>
      <w:r w:rsidDel="00000000" w:rsidR="00000000" w:rsidRPr="00000000">
        <w:rPr>
          <w:rtl w:val="0"/>
        </w:rPr>
        <w:t xml:space="preserve">NICK: But like, these people--</w:t>
      </w:r>
    </w:p>
    <w:p w:rsidR="00000000" w:rsidDel="00000000" w:rsidP="00000000" w:rsidRDefault="00000000" w:rsidRPr="00000000" w14:paraId="00000EF4">
      <w:pPr>
        <w:rPr/>
      </w:pPr>
      <w:r w:rsidDel="00000000" w:rsidR="00000000" w:rsidRPr="00000000">
        <w:rPr>
          <w:rtl w:val="0"/>
        </w:rPr>
      </w:r>
    </w:p>
    <w:p w:rsidR="00000000" w:rsidDel="00000000" w:rsidP="00000000" w:rsidRDefault="00000000" w:rsidRPr="00000000" w14:paraId="00000EF5">
      <w:pPr>
        <w:rPr/>
      </w:pPr>
      <w:r w:rsidDel="00000000" w:rsidR="00000000" w:rsidRPr="00000000">
        <w:rPr>
          <w:rtl w:val="0"/>
        </w:rPr>
        <w:t xml:space="preserve">AUSTIN: Yeah.</w:t>
      </w:r>
    </w:p>
    <w:p w:rsidR="00000000" w:rsidDel="00000000" w:rsidP="00000000" w:rsidRDefault="00000000" w:rsidRPr="00000000" w14:paraId="00000EF6">
      <w:pPr>
        <w:rPr/>
      </w:pPr>
      <w:r w:rsidDel="00000000" w:rsidR="00000000" w:rsidRPr="00000000">
        <w:rPr>
          <w:rtl w:val="0"/>
        </w:rPr>
      </w:r>
    </w:p>
    <w:p w:rsidR="00000000" w:rsidDel="00000000" w:rsidP="00000000" w:rsidRDefault="00000000" w:rsidRPr="00000000" w14:paraId="00000EF7">
      <w:pPr>
        <w:rPr/>
      </w:pPr>
      <w:r w:rsidDel="00000000" w:rsidR="00000000" w:rsidRPr="00000000">
        <w:rPr>
          <w:rtl w:val="0"/>
        </w:rPr>
        <w:t xml:space="preserve">NICK: These people are scared of me now.</w:t>
      </w:r>
    </w:p>
    <w:p w:rsidR="00000000" w:rsidDel="00000000" w:rsidP="00000000" w:rsidRDefault="00000000" w:rsidRPr="00000000" w14:paraId="00000EF8">
      <w:pPr>
        <w:rPr/>
      </w:pPr>
      <w:r w:rsidDel="00000000" w:rsidR="00000000" w:rsidRPr="00000000">
        <w:rPr>
          <w:rtl w:val="0"/>
        </w:rPr>
      </w:r>
    </w:p>
    <w:p w:rsidR="00000000" w:rsidDel="00000000" w:rsidP="00000000" w:rsidRDefault="00000000" w:rsidRPr="00000000" w14:paraId="00000EF9">
      <w:pPr>
        <w:rPr/>
      </w:pPr>
      <w:r w:rsidDel="00000000" w:rsidR="00000000" w:rsidRPr="00000000">
        <w:rPr>
          <w:rtl w:val="0"/>
        </w:rPr>
        <w:t xml:space="preserve">AUSTIN: Yeah, that's fair. Take 1, so you, on my paper you're at 10.</w:t>
      </w:r>
    </w:p>
    <w:p w:rsidR="00000000" w:rsidDel="00000000" w:rsidP="00000000" w:rsidRDefault="00000000" w:rsidRPr="00000000" w14:paraId="00000EFA">
      <w:pPr>
        <w:rPr/>
      </w:pPr>
      <w:r w:rsidDel="00000000" w:rsidR="00000000" w:rsidRPr="00000000">
        <w:rPr>
          <w:rtl w:val="0"/>
        </w:rPr>
      </w:r>
    </w:p>
    <w:p w:rsidR="00000000" w:rsidDel="00000000" w:rsidP="00000000" w:rsidRDefault="00000000" w:rsidRPr="00000000" w14:paraId="00000EFB">
      <w:pPr>
        <w:rPr/>
      </w:pPr>
      <w:r w:rsidDel="00000000" w:rsidR="00000000" w:rsidRPr="00000000">
        <w:rPr>
          <w:rtl w:val="0"/>
        </w:rPr>
        <w:t xml:space="preserve">NICK: And I-- I can tell that.</w:t>
      </w:r>
    </w:p>
    <w:p w:rsidR="00000000" w:rsidDel="00000000" w:rsidP="00000000" w:rsidRDefault="00000000" w:rsidRPr="00000000" w14:paraId="00000EFC">
      <w:pPr>
        <w:rPr/>
      </w:pPr>
      <w:r w:rsidDel="00000000" w:rsidR="00000000" w:rsidRPr="00000000">
        <w:rPr>
          <w:rtl w:val="0"/>
        </w:rPr>
      </w:r>
    </w:p>
    <w:p w:rsidR="00000000" w:rsidDel="00000000" w:rsidP="00000000" w:rsidRDefault="00000000" w:rsidRPr="00000000" w14:paraId="00000EFD">
      <w:pPr>
        <w:rPr/>
      </w:pPr>
      <w:r w:rsidDel="00000000" w:rsidR="00000000" w:rsidRPr="00000000">
        <w:rPr>
          <w:rtl w:val="0"/>
        </w:rPr>
        <w:t xml:space="preserve">AUSTIN: Mhm. Uh, Fero's was destroy a symbol of old civilization.</w:t>
      </w:r>
    </w:p>
    <w:p w:rsidR="00000000" w:rsidDel="00000000" w:rsidP="00000000" w:rsidRDefault="00000000" w:rsidRPr="00000000" w14:paraId="00000EFE">
      <w:pPr>
        <w:rPr/>
      </w:pPr>
      <w:r w:rsidDel="00000000" w:rsidR="00000000" w:rsidRPr="00000000">
        <w:rPr>
          <w:rtl w:val="0"/>
        </w:rPr>
      </w:r>
    </w:p>
    <w:p w:rsidR="00000000" w:rsidDel="00000000" w:rsidP="00000000" w:rsidRDefault="00000000" w:rsidRPr="00000000" w14:paraId="00000EFF">
      <w:pPr>
        <w:rPr/>
      </w:pPr>
      <w:r w:rsidDel="00000000" w:rsidR="00000000" w:rsidRPr="00000000">
        <w:rPr>
          <w:rtl w:val="0"/>
        </w:rPr>
        <w:t xml:space="preserve">NICK: Yup.</w:t>
      </w:r>
    </w:p>
    <w:p w:rsidR="00000000" w:rsidDel="00000000" w:rsidP="00000000" w:rsidRDefault="00000000" w:rsidRPr="00000000" w14:paraId="00000F00">
      <w:pPr>
        <w:rPr/>
      </w:pPr>
      <w:r w:rsidDel="00000000" w:rsidR="00000000" w:rsidRPr="00000000">
        <w:rPr>
          <w:rtl w:val="0"/>
        </w:rPr>
      </w:r>
    </w:p>
    <w:p w:rsidR="00000000" w:rsidDel="00000000" w:rsidP="00000000" w:rsidRDefault="00000000" w:rsidRPr="00000000" w14:paraId="00000F01">
      <w:pPr>
        <w:rPr/>
      </w:pPr>
      <w:r w:rsidDel="00000000" w:rsidR="00000000" w:rsidRPr="00000000">
        <w:rPr>
          <w:rtl w:val="0"/>
        </w:rPr>
        <w:t xml:space="preserve">KEITH: No, I was going to but everybody yelled at me.</w:t>
      </w:r>
    </w:p>
    <w:p w:rsidR="00000000" w:rsidDel="00000000" w:rsidP="00000000" w:rsidRDefault="00000000" w:rsidRPr="00000000" w14:paraId="00000F02">
      <w:pPr>
        <w:rPr/>
      </w:pPr>
      <w:r w:rsidDel="00000000" w:rsidR="00000000" w:rsidRPr="00000000">
        <w:rPr>
          <w:rtl w:val="0"/>
        </w:rPr>
      </w:r>
    </w:p>
    <w:p w:rsidR="00000000" w:rsidDel="00000000" w:rsidP="00000000" w:rsidRDefault="00000000" w:rsidRPr="00000000" w14:paraId="00000F03">
      <w:pPr>
        <w:rPr/>
      </w:pPr>
      <w:r w:rsidDel="00000000" w:rsidR="00000000" w:rsidRPr="00000000">
        <w:rPr>
          <w:rtl w:val="0"/>
        </w:rPr>
        <w:t xml:space="preserve">AUSTIN: Yeah, I know. Uh, Lem is to avoid a conflict or defuse a tense situation.</w:t>
      </w:r>
    </w:p>
    <w:p w:rsidR="00000000" w:rsidDel="00000000" w:rsidP="00000000" w:rsidRDefault="00000000" w:rsidRPr="00000000" w14:paraId="00000F04">
      <w:pPr>
        <w:rPr/>
      </w:pPr>
      <w:r w:rsidDel="00000000" w:rsidR="00000000" w:rsidRPr="00000000">
        <w:rPr>
          <w:rtl w:val="0"/>
        </w:rPr>
      </w:r>
    </w:p>
    <w:p w:rsidR="00000000" w:rsidDel="00000000" w:rsidP="00000000" w:rsidRDefault="00000000" w:rsidRPr="00000000" w14:paraId="00000F05">
      <w:pPr>
        <w:rPr/>
      </w:pPr>
      <w:r w:rsidDel="00000000" w:rsidR="00000000" w:rsidRPr="00000000">
        <w:rPr>
          <w:rtl w:val="0"/>
        </w:rPr>
        <w:t xml:space="preserve">KEITH: Hold on I can break one of these knives.</w:t>
      </w:r>
    </w:p>
    <w:p w:rsidR="00000000" w:rsidDel="00000000" w:rsidP="00000000" w:rsidRDefault="00000000" w:rsidRPr="00000000" w14:paraId="00000F06">
      <w:pPr>
        <w:rPr/>
      </w:pPr>
      <w:r w:rsidDel="00000000" w:rsidR="00000000" w:rsidRPr="00000000">
        <w:rPr>
          <w:rtl w:val="0"/>
        </w:rPr>
      </w:r>
    </w:p>
    <w:p w:rsidR="00000000" w:rsidDel="00000000" w:rsidP="00000000" w:rsidRDefault="00000000" w:rsidRPr="00000000" w14:paraId="00000F07">
      <w:pPr>
        <w:rPr/>
      </w:pPr>
      <w:r w:rsidDel="00000000" w:rsidR="00000000" w:rsidRPr="00000000">
        <w:rPr>
          <w:rtl w:val="0"/>
        </w:rPr>
        <w:t xml:space="preserve">AUSTIN: It's not a symbol. It's just a holder of that. Jack...</w:t>
      </w:r>
    </w:p>
    <w:p w:rsidR="00000000" w:rsidDel="00000000" w:rsidP="00000000" w:rsidRDefault="00000000" w:rsidRPr="00000000" w14:paraId="00000F08">
      <w:pPr>
        <w:rPr/>
      </w:pPr>
      <w:r w:rsidDel="00000000" w:rsidR="00000000" w:rsidRPr="00000000">
        <w:rPr>
          <w:rtl w:val="0"/>
        </w:rPr>
      </w:r>
    </w:p>
    <w:p w:rsidR="00000000" w:rsidDel="00000000" w:rsidP="00000000" w:rsidRDefault="00000000" w:rsidRPr="00000000" w14:paraId="00000F09">
      <w:pPr>
        <w:rPr/>
      </w:pPr>
      <w:r w:rsidDel="00000000" w:rsidR="00000000" w:rsidRPr="00000000">
        <w:rPr>
          <w:rtl w:val="0"/>
        </w:rPr>
        <w:t xml:space="preserve">JACK: I don't think that happened.</w:t>
      </w:r>
    </w:p>
    <w:p w:rsidR="00000000" w:rsidDel="00000000" w:rsidP="00000000" w:rsidRDefault="00000000" w:rsidRPr="00000000" w14:paraId="00000F0A">
      <w:pPr>
        <w:rPr/>
      </w:pPr>
      <w:r w:rsidDel="00000000" w:rsidR="00000000" w:rsidRPr="00000000">
        <w:rPr>
          <w:rtl w:val="0"/>
        </w:rPr>
      </w:r>
    </w:p>
    <w:p w:rsidR="00000000" w:rsidDel="00000000" w:rsidP="00000000" w:rsidRDefault="00000000" w:rsidRPr="00000000" w14:paraId="00000F0B">
      <w:pPr>
        <w:rPr/>
      </w:pPr>
      <w:r w:rsidDel="00000000" w:rsidR="00000000" w:rsidRPr="00000000">
        <w:rPr>
          <w:rtl w:val="0"/>
        </w:rPr>
        <w:t xml:space="preserve">AUSTIN: No, you didn't really-- You could've at the very end there but it just didn't go that way.</w:t>
      </w:r>
    </w:p>
    <w:p w:rsidR="00000000" w:rsidDel="00000000" w:rsidP="00000000" w:rsidRDefault="00000000" w:rsidRPr="00000000" w14:paraId="00000F0C">
      <w:pPr>
        <w:rPr/>
      </w:pPr>
      <w:r w:rsidDel="00000000" w:rsidR="00000000" w:rsidRPr="00000000">
        <w:rPr>
          <w:rtl w:val="0"/>
        </w:rPr>
      </w:r>
    </w:p>
    <w:p w:rsidR="00000000" w:rsidDel="00000000" w:rsidP="00000000" w:rsidRDefault="00000000" w:rsidRPr="00000000" w14:paraId="00000F0D">
      <w:pPr>
        <w:rPr/>
      </w:pPr>
      <w:r w:rsidDel="00000000" w:rsidR="00000000" w:rsidRPr="00000000">
        <w:rPr>
          <w:rtl w:val="0"/>
        </w:rPr>
        <w:t xml:space="preserve">JACK: I don't think that happened at all. Um...</w:t>
      </w:r>
    </w:p>
    <w:p w:rsidR="00000000" w:rsidDel="00000000" w:rsidP="00000000" w:rsidRDefault="00000000" w:rsidRPr="00000000" w14:paraId="00000F0E">
      <w:pPr>
        <w:rPr/>
      </w:pPr>
      <w:r w:rsidDel="00000000" w:rsidR="00000000" w:rsidRPr="00000000">
        <w:rPr>
          <w:rtl w:val="0"/>
        </w:rPr>
      </w:r>
    </w:p>
    <w:p w:rsidR="00000000" w:rsidDel="00000000" w:rsidP="00000000" w:rsidRDefault="00000000" w:rsidRPr="00000000" w14:paraId="00000F0F">
      <w:pPr>
        <w:rPr/>
      </w:pPr>
      <w:r w:rsidDel="00000000" w:rsidR="00000000" w:rsidRPr="00000000">
        <w:rPr>
          <w:rtl w:val="0"/>
        </w:rPr>
        <w:t xml:space="preserve">AUSTIN: Yeah. Uh, Art. Hadrian, deny mercy to a criminal or unbeliever.</w:t>
      </w:r>
    </w:p>
    <w:p w:rsidR="00000000" w:rsidDel="00000000" w:rsidP="00000000" w:rsidRDefault="00000000" w:rsidRPr="00000000" w14:paraId="00000F10">
      <w:pPr>
        <w:rPr/>
      </w:pPr>
      <w:r w:rsidDel="00000000" w:rsidR="00000000" w:rsidRPr="00000000">
        <w:rPr>
          <w:rtl w:val="0"/>
        </w:rPr>
      </w:r>
    </w:p>
    <w:p w:rsidR="00000000" w:rsidDel="00000000" w:rsidP="00000000" w:rsidRDefault="00000000" w:rsidRPr="00000000" w14:paraId="00000F11">
      <w:pPr>
        <w:rPr/>
      </w:pPr>
      <w:r w:rsidDel="00000000" w:rsidR="00000000" w:rsidRPr="00000000">
        <w:rPr>
          <w:rtl w:val="0"/>
        </w:rPr>
        <w:t xml:space="preserve">JACK: Sorry, Austin?</w:t>
      </w:r>
    </w:p>
    <w:p w:rsidR="00000000" w:rsidDel="00000000" w:rsidP="00000000" w:rsidRDefault="00000000" w:rsidRPr="00000000" w14:paraId="00000F12">
      <w:pPr>
        <w:rPr/>
      </w:pPr>
      <w:r w:rsidDel="00000000" w:rsidR="00000000" w:rsidRPr="00000000">
        <w:rPr>
          <w:rtl w:val="0"/>
        </w:rPr>
      </w:r>
    </w:p>
    <w:p w:rsidR="00000000" w:rsidDel="00000000" w:rsidP="00000000" w:rsidRDefault="00000000" w:rsidRPr="00000000" w14:paraId="00000F13">
      <w:pPr>
        <w:rPr/>
      </w:pPr>
      <w:r w:rsidDel="00000000" w:rsidR="00000000" w:rsidRPr="00000000">
        <w:rPr>
          <w:rtl w:val="0"/>
        </w:rPr>
        <w:t xml:space="preserve">AUSTIN: Yeah?</w:t>
      </w:r>
    </w:p>
    <w:p w:rsidR="00000000" w:rsidDel="00000000" w:rsidP="00000000" w:rsidRDefault="00000000" w:rsidRPr="00000000" w14:paraId="00000F14">
      <w:pPr>
        <w:rPr/>
      </w:pPr>
      <w:r w:rsidDel="00000000" w:rsidR="00000000" w:rsidRPr="00000000">
        <w:rPr>
          <w:rtl w:val="0"/>
        </w:rPr>
      </w:r>
    </w:p>
    <w:p w:rsidR="00000000" w:rsidDel="00000000" w:rsidP="00000000" w:rsidRDefault="00000000" w:rsidRPr="00000000" w14:paraId="00000F15">
      <w:pPr>
        <w:rPr/>
      </w:pPr>
      <w:r w:rsidDel="00000000" w:rsidR="00000000" w:rsidRPr="00000000">
        <w:rPr>
          <w:rtl w:val="0"/>
        </w:rPr>
        <w:t xml:space="preserve">JACK: You're breaking up.</w:t>
      </w:r>
    </w:p>
    <w:p w:rsidR="00000000" w:rsidDel="00000000" w:rsidP="00000000" w:rsidRDefault="00000000" w:rsidRPr="00000000" w14:paraId="00000F16">
      <w:pPr>
        <w:rPr/>
      </w:pPr>
      <w:r w:rsidDel="00000000" w:rsidR="00000000" w:rsidRPr="00000000">
        <w:rPr>
          <w:rtl w:val="0"/>
        </w:rPr>
      </w:r>
    </w:p>
    <w:p w:rsidR="00000000" w:rsidDel="00000000" w:rsidP="00000000" w:rsidRDefault="00000000" w:rsidRPr="00000000" w14:paraId="00000F17">
      <w:pPr>
        <w:rPr/>
      </w:pPr>
      <w:r w:rsidDel="00000000" w:rsidR="00000000" w:rsidRPr="00000000">
        <w:rPr>
          <w:rtl w:val="0"/>
        </w:rPr>
        <w:t xml:space="preserve">ART: Austin, you're breaking up.</w:t>
      </w:r>
    </w:p>
    <w:p w:rsidR="00000000" w:rsidDel="00000000" w:rsidP="00000000" w:rsidRDefault="00000000" w:rsidRPr="00000000" w14:paraId="00000F18">
      <w:pPr>
        <w:rPr/>
      </w:pPr>
      <w:r w:rsidDel="00000000" w:rsidR="00000000" w:rsidRPr="00000000">
        <w:rPr>
          <w:rtl w:val="0"/>
        </w:rPr>
      </w:r>
    </w:p>
    <w:p w:rsidR="00000000" w:rsidDel="00000000" w:rsidP="00000000" w:rsidRDefault="00000000" w:rsidRPr="00000000" w14:paraId="00000F19">
      <w:pPr>
        <w:rPr/>
      </w:pPr>
      <w:r w:rsidDel="00000000" w:rsidR="00000000" w:rsidRPr="00000000">
        <w:rPr>
          <w:rtl w:val="0"/>
        </w:rPr>
        <w:t xml:space="preserve">AUSTIN: Oh boy.</w:t>
      </w:r>
    </w:p>
    <w:p w:rsidR="00000000" w:rsidDel="00000000" w:rsidP="00000000" w:rsidRDefault="00000000" w:rsidRPr="00000000" w14:paraId="00000F1A">
      <w:pPr>
        <w:rPr/>
      </w:pPr>
      <w:r w:rsidDel="00000000" w:rsidR="00000000" w:rsidRPr="00000000">
        <w:rPr>
          <w:rtl w:val="0"/>
        </w:rPr>
      </w:r>
    </w:p>
    <w:p w:rsidR="00000000" w:rsidDel="00000000" w:rsidP="00000000" w:rsidRDefault="00000000" w:rsidRPr="00000000" w14:paraId="00000F1B">
      <w:pPr>
        <w:rPr/>
      </w:pPr>
      <w:r w:rsidDel="00000000" w:rsidR="00000000" w:rsidRPr="00000000">
        <w:rPr>
          <w:rtl w:val="0"/>
        </w:rPr>
        <w:t xml:space="preserve">KEITH: Yeah.</w:t>
      </w:r>
    </w:p>
    <w:p w:rsidR="00000000" w:rsidDel="00000000" w:rsidP="00000000" w:rsidRDefault="00000000" w:rsidRPr="00000000" w14:paraId="00000F1C">
      <w:pPr>
        <w:rPr/>
      </w:pPr>
      <w:r w:rsidDel="00000000" w:rsidR="00000000" w:rsidRPr="00000000">
        <w:rPr>
          <w:rtl w:val="0"/>
        </w:rPr>
      </w:r>
    </w:p>
    <w:p w:rsidR="00000000" w:rsidDel="00000000" w:rsidP="00000000" w:rsidRDefault="00000000" w:rsidRPr="00000000" w14:paraId="00000F1D">
      <w:pPr>
        <w:rPr/>
      </w:pPr>
      <w:r w:rsidDel="00000000" w:rsidR="00000000" w:rsidRPr="00000000">
        <w:rPr>
          <w:rtl w:val="0"/>
        </w:rPr>
        <w:t xml:space="preserve">JACK: Yeah.</w:t>
      </w:r>
    </w:p>
    <w:p w:rsidR="00000000" w:rsidDel="00000000" w:rsidP="00000000" w:rsidRDefault="00000000" w:rsidRPr="00000000" w14:paraId="00000F1E">
      <w:pPr>
        <w:rPr/>
      </w:pPr>
      <w:r w:rsidDel="00000000" w:rsidR="00000000" w:rsidRPr="00000000">
        <w:rPr>
          <w:rtl w:val="0"/>
        </w:rPr>
      </w:r>
    </w:p>
    <w:p w:rsidR="00000000" w:rsidDel="00000000" w:rsidP="00000000" w:rsidRDefault="00000000" w:rsidRPr="00000000" w14:paraId="00000F1F">
      <w:pPr>
        <w:rPr/>
      </w:pPr>
      <w:r w:rsidDel="00000000" w:rsidR="00000000" w:rsidRPr="00000000">
        <w:rPr>
          <w:rtl w:val="0"/>
        </w:rPr>
        <w:t xml:space="preserve">ART: Oh, I could've let you--</w:t>
      </w:r>
    </w:p>
    <w:p w:rsidR="00000000" w:rsidDel="00000000" w:rsidP="00000000" w:rsidRDefault="00000000" w:rsidRPr="00000000" w14:paraId="00000F20">
      <w:pPr>
        <w:rPr/>
      </w:pPr>
      <w:r w:rsidDel="00000000" w:rsidR="00000000" w:rsidRPr="00000000">
        <w:rPr>
          <w:rtl w:val="0"/>
        </w:rPr>
      </w:r>
    </w:p>
    <w:p w:rsidR="00000000" w:rsidDel="00000000" w:rsidP="00000000" w:rsidRDefault="00000000" w:rsidRPr="00000000" w14:paraId="00000F21">
      <w:pPr>
        <w:rPr/>
      </w:pPr>
      <w:r w:rsidDel="00000000" w:rsidR="00000000" w:rsidRPr="00000000">
        <w:rPr>
          <w:rtl w:val="0"/>
        </w:rPr>
        <w:t xml:space="preserve">AUSTIN: Am I back? Can you hear me?</w:t>
      </w:r>
    </w:p>
    <w:p w:rsidR="00000000" w:rsidDel="00000000" w:rsidP="00000000" w:rsidRDefault="00000000" w:rsidRPr="00000000" w14:paraId="00000F22">
      <w:pPr>
        <w:rPr/>
      </w:pPr>
      <w:r w:rsidDel="00000000" w:rsidR="00000000" w:rsidRPr="00000000">
        <w:rPr>
          <w:rtl w:val="0"/>
        </w:rPr>
      </w:r>
    </w:p>
    <w:p w:rsidR="00000000" w:rsidDel="00000000" w:rsidP="00000000" w:rsidRDefault="00000000" w:rsidRPr="00000000" w14:paraId="00000F23">
      <w:pPr>
        <w:rPr/>
      </w:pPr>
      <w:r w:rsidDel="00000000" w:rsidR="00000000" w:rsidRPr="00000000">
        <w:rPr>
          <w:rtl w:val="0"/>
        </w:rPr>
        <w:t xml:space="preserve">ART: No, did I?</w:t>
      </w:r>
    </w:p>
    <w:p w:rsidR="00000000" w:rsidDel="00000000" w:rsidP="00000000" w:rsidRDefault="00000000" w:rsidRPr="00000000" w14:paraId="00000F24">
      <w:pPr>
        <w:rPr/>
      </w:pPr>
      <w:r w:rsidDel="00000000" w:rsidR="00000000" w:rsidRPr="00000000">
        <w:rPr>
          <w:rtl w:val="0"/>
        </w:rPr>
      </w:r>
    </w:p>
    <w:p w:rsidR="00000000" w:rsidDel="00000000" w:rsidP="00000000" w:rsidRDefault="00000000" w:rsidRPr="00000000" w14:paraId="00000F25">
      <w:pPr>
        <w:rPr/>
      </w:pPr>
      <w:r w:rsidDel="00000000" w:rsidR="00000000" w:rsidRPr="00000000">
        <w:rPr>
          <w:rtl w:val="0"/>
        </w:rPr>
        <w:t xml:space="preserve">KEITH: I don't think so.</w:t>
      </w:r>
    </w:p>
    <w:p w:rsidR="00000000" w:rsidDel="00000000" w:rsidP="00000000" w:rsidRDefault="00000000" w:rsidRPr="00000000" w14:paraId="00000F26">
      <w:pPr>
        <w:rPr/>
      </w:pPr>
      <w:r w:rsidDel="00000000" w:rsidR="00000000" w:rsidRPr="00000000">
        <w:rPr>
          <w:rtl w:val="0"/>
        </w:rPr>
      </w:r>
    </w:p>
    <w:p w:rsidR="00000000" w:rsidDel="00000000" w:rsidP="00000000" w:rsidRDefault="00000000" w:rsidRPr="00000000" w14:paraId="00000F27">
      <w:pPr>
        <w:rPr/>
      </w:pPr>
      <w:r w:rsidDel="00000000" w:rsidR="00000000" w:rsidRPr="00000000">
        <w:rPr>
          <w:rtl w:val="0"/>
        </w:rPr>
        <w:t xml:space="preserve">ART: Absolutely not.</w:t>
      </w:r>
    </w:p>
    <w:p w:rsidR="00000000" w:rsidDel="00000000" w:rsidP="00000000" w:rsidRDefault="00000000" w:rsidRPr="00000000" w14:paraId="00000F28">
      <w:pPr>
        <w:rPr/>
      </w:pPr>
      <w:r w:rsidDel="00000000" w:rsidR="00000000" w:rsidRPr="00000000">
        <w:rPr>
          <w:rtl w:val="0"/>
        </w:rPr>
      </w:r>
    </w:p>
    <w:p w:rsidR="00000000" w:rsidDel="00000000" w:rsidP="00000000" w:rsidRDefault="00000000" w:rsidRPr="00000000" w14:paraId="00000F29">
      <w:pPr>
        <w:rPr/>
      </w:pPr>
      <w:r w:rsidDel="00000000" w:rsidR="00000000" w:rsidRPr="00000000">
        <w:rPr>
          <w:rtl w:val="0"/>
        </w:rPr>
        <w:t xml:space="preserve">AUSTIN: No, I don't think you did.</w:t>
      </w:r>
    </w:p>
    <w:p w:rsidR="00000000" w:rsidDel="00000000" w:rsidP="00000000" w:rsidRDefault="00000000" w:rsidRPr="00000000" w14:paraId="00000F2A">
      <w:pPr>
        <w:rPr/>
      </w:pPr>
      <w:r w:rsidDel="00000000" w:rsidR="00000000" w:rsidRPr="00000000">
        <w:rPr>
          <w:rtl w:val="0"/>
        </w:rPr>
      </w:r>
    </w:p>
    <w:p w:rsidR="00000000" w:rsidDel="00000000" w:rsidP="00000000" w:rsidRDefault="00000000" w:rsidRPr="00000000" w14:paraId="00000F2B">
      <w:pPr>
        <w:rPr/>
      </w:pPr>
      <w:r w:rsidDel="00000000" w:rsidR="00000000" w:rsidRPr="00000000">
        <w:rPr>
          <w:rtl w:val="0"/>
        </w:rPr>
        <w:t xml:space="preserve">ART: Yeah.</w:t>
      </w:r>
    </w:p>
    <w:p w:rsidR="00000000" w:rsidDel="00000000" w:rsidP="00000000" w:rsidRDefault="00000000" w:rsidRPr="00000000" w14:paraId="00000F2C">
      <w:pPr>
        <w:rPr/>
      </w:pPr>
      <w:r w:rsidDel="00000000" w:rsidR="00000000" w:rsidRPr="00000000">
        <w:rPr>
          <w:rtl w:val="0"/>
        </w:rPr>
      </w:r>
    </w:p>
    <w:p w:rsidR="00000000" w:rsidDel="00000000" w:rsidP="00000000" w:rsidRDefault="00000000" w:rsidRPr="00000000" w14:paraId="00000F2D">
      <w:pPr>
        <w:rPr/>
      </w:pPr>
      <w:r w:rsidDel="00000000" w:rsidR="00000000" w:rsidRPr="00000000">
        <w:rPr>
          <w:rtl w:val="0"/>
        </w:rPr>
        <w:t xml:space="preserve">ALI: Yeah.</w:t>
      </w:r>
    </w:p>
    <w:p w:rsidR="00000000" w:rsidDel="00000000" w:rsidP="00000000" w:rsidRDefault="00000000" w:rsidRPr="00000000" w14:paraId="00000F2E">
      <w:pPr>
        <w:rPr/>
      </w:pPr>
      <w:r w:rsidDel="00000000" w:rsidR="00000000" w:rsidRPr="00000000">
        <w:rPr>
          <w:rtl w:val="0"/>
        </w:rPr>
      </w:r>
    </w:p>
    <w:p w:rsidR="00000000" w:rsidDel="00000000" w:rsidP="00000000" w:rsidRDefault="00000000" w:rsidRPr="00000000" w14:paraId="00000F2F">
      <w:pPr>
        <w:rPr/>
      </w:pPr>
      <w:r w:rsidDel="00000000" w:rsidR="00000000" w:rsidRPr="00000000">
        <w:rPr>
          <w:rtl w:val="0"/>
        </w:rPr>
        <w:t xml:space="preserve">AUSTIN: Um. And Hella, kill a defenseless or surrendered enemy? How do you bring it up? Ope, our video stopped.</w:t>
      </w:r>
    </w:p>
    <w:p w:rsidR="00000000" w:rsidDel="00000000" w:rsidP="00000000" w:rsidRDefault="00000000" w:rsidRPr="00000000" w14:paraId="00000F30">
      <w:pPr>
        <w:rPr/>
      </w:pPr>
      <w:r w:rsidDel="00000000" w:rsidR="00000000" w:rsidRPr="00000000">
        <w:rPr>
          <w:rtl w:val="0"/>
        </w:rPr>
      </w:r>
    </w:p>
    <w:p w:rsidR="00000000" w:rsidDel="00000000" w:rsidP="00000000" w:rsidRDefault="00000000" w:rsidRPr="00000000" w14:paraId="00000F31">
      <w:pPr>
        <w:rPr/>
      </w:pPr>
      <w:r w:rsidDel="00000000" w:rsidR="00000000" w:rsidRPr="00000000">
        <w:rPr>
          <w:rtl w:val="0"/>
        </w:rPr>
        <w:t xml:space="preserve">ART: I reached the four hour group video limit.</w:t>
      </w:r>
    </w:p>
    <w:p w:rsidR="00000000" w:rsidDel="00000000" w:rsidP="00000000" w:rsidRDefault="00000000" w:rsidRPr="00000000" w14:paraId="00000F32">
      <w:pPr>
        <w:rPr/>
      </w:pPr>
      <w:r w:rsidDel="00000000" w:rsidR="00000000" w:rsidRPr="00000000">
        <w:rPr>
          <w:rtl w:val="0"/>
        </w:rPr>
      </w:r>
    </w:p>
    <w:p w:rsidR="00000000" w:rsidDel="00000000" w:rsidP="00000000" w:rsidRDefault="00000000" w:rsidRPr="00000000" w14:paraId="00000F33">
      <w:pPr>
        <w:rPr/>
      </w:pPr>
      <w:r w:rsidDel="00000000" w:rsidR="00000000" w:rsidRPr="00000000">
        <w:rPr>
          <w:rtl w:val="0"/>
        </w:rPr>
        <w:t xml:space="preserve">AUSTIN: Jesus.</w:t>
      </w:r>
    </w:p>
    <w:p w:rsidR="00000000" w:rsidDel="00000000" w:rsidP="00000000" w:rsidRDefault="00000000" w:rsidRPr="00000000" w14:paraId="00000F34">
      <w:pPr>
        <w:rPr/>
      </w:pPr>
      <w:r w:rsidDel="00000000" w:rsidR="00000000" w:rsidRPr="00000000">
        <w:rPr>
          <w:rtl w:val="0"/>
        </w:rPr>
      </w:r>
    </w:p>
    <w:p w:rsidR="00000000" w:rsidDel="00000000" w:rsidP="00000000" w:rsidRDefault="00000000" w:rsidRPr="00000000" w14:paraId="00000F35">
      <w:pPr>
        <w:rPr/>
      </w:pPr>
      <w:r w:rsidDel="00000000" w:rsidR="00000000" w:rsidRPr="00000000">
        <w:rPr>
          <w:rtl w:val="0"/>
        </w:rPr>
        <w:t xml:space="preserve">ALI: [laughing] Oh my God.</w:t>
      </w:r>
    </w:p>
    <w:p w:rsidR="00000000" w:rsidDel="00000000" w:rsidP="00000000" w:rsidRDefault="00000000" w:rsidRPr="00000000" w14:paraId="00000F36">
      <w:pPr>
        <w:rPr/>
      </w:pPr>
      <w:r w:rsidDel="00000000" w:rsidR="00000000" w:rsidRPr="00000000">
        <w:rPr>
          <w:rtl w:val="0"/>
        </w:rPr>
      </w:r>
    </w:p>
    <w:p w:rsidR="00000000" w:rsidDel="00000000" w:rsidP="00000000" w:rsidRDefault="00000000" w:rsidRPr="00000000" w14:paraId="00000F37">
      <w:pPr>
        <w:rPr/>
      </w:pPr>
      <w:r w:rsidDel="00000000" w:rsidR="00000000" w:rsidRPr="00000000">
        <w:rPr>
          <w:rtl w:val="0"/>
        </w:rPr>
        <w:t xml:space="preserve">KEITH: Me too.</w:t>
      </w:r>
    </w:p>
    <w:p w:rsidR="00000000" w:rsidDel="00000000" w:rsidP="00000000" w:rsidRDefault="00000000" w:rsidRPr="00000000" w14:paraId="00000F38">
      <w:pPr>
        <w:rPr/>
      </w:pPr>
      <w:r w:rsidDel="00000000" w:rsidR="00000000" w:rsidRPr="00000000">
        <w:rPr>
          <w:rtl w:val="0"/>
        </w:rPr>
      </w:r>
    </w:p>
    <w:p w:rsidR="00000000" w:rsidDel="00000000" w:rsidP="00000000" w:rsidRDefault="00000000" w:rsidRPr="00000000" w14:paraId="00000F39">
      <w:pPr>
        <w:rPr/>
      </w:pPr>
      <w:r w:rsidDel="00000000" w:rsidR="00000000" w:rsidRPr="00000000">
        <w:rPr>
          <w:rtl w:val="0"/>
        </w:rPr>
        <w:t xml:space="preserve">AUSTIN: Okay.</w:t>
      </w:r>
    </w:p>
    <w:p w:rsidR="00000000" w:rsidDel="00000000" w:rsidP="00000000" w:rsidRDefault="00000000" w:rsidRPr="00000000" w14:paraId="00000F3A">
      <w:pPr>
        <w:rPr/>
      </w:pPr>
      <w:r w:rsidDel="00000000" w:rsidR="00000000" w:rsidRPr="00000000">
        <w:rPr>
          <w:rtl w:val="0"/>
        </w:rPr>
      </w:r>
    </w:p>
    <w:p w:rsidR="00000000" w:rsidDel="00000000" w:rsidP="00000000" w:rsidRDefault="00000000" w:rsidRPr="00000000" w14:paraId="00000F3B">
      <w:pPr>
        <w:rPr/>
      </w:pPr>
      <w:r w:rsidDel="00000000" w:rsidR="00000000" w:rsidRPr="00000000">
        <w:rPr>
          <w:rtl w:val="0"/>
        </w:rPr>
        <w:t xml:space="preserve">JACK: Yup.</w:t>
      </w:r>
    </w:p>
    <w:p w:rsidR="00000000" w:rsidDel="00000000" w:rsidP="00000000" w:rsidRDefault="00000000" w:rsidRPr="00000000" w14:paraId="00000F3C">
      <w:pPr>
        <w:rPr/>
      </w:pPr>
      <w:r w:rsidDel="00000000" w:rsidR="00000000" w:rsidRPr="00000000">
        <w:rPr>
          <w:rtl w:val="0"/>
        </w:rPr>
      </w:r>
    </w:p>
    <w:p w:rsidR="00000000" w:rsidDel="00000000" w:rsidP="00000000" w:rsidRDefault="00000000" w:rsidRPr="00000000" w14:paraId="00000F3D">
      <w:pPr>
        <w:rPr/>
      </w:pPr>
      <w:r w:rsidDel="00000000" w:rsidR="00000000" w:rsidRPr="00000000">
        <w:rPr>
          <w:rtl w:val="0"/>
        </w:rPr>
        <w:t xml:space="preserve">AUSTIN: This is part of why I want smaller groups. This is part of why I want smaller groups. [ALI laughs] Uh, 'cause this is just too long.</w:t>
      </w:r>
    </w:p>
    <w:p w:rsidR="00000000" w:rsidDel="00000000" w:rsidP="00000000" w:rsidRDefault="00000000" w:rsidRPr="00000000" w14:paraId="00000F3E">
      <w:pPr>
        <w:rPr/>
      </w:pPr>
      <w:r w:rsidDel="00000000" w:rsidR="00000000" w:rsidRPr="00000000">
        <w:rPr>
          <w:rtl w:val="0"/>
        </w:rPr>
      </w:r>
    </w:p>
    <w:p w:rsidR="00000000" w:rsidDel="00000000" w:rsidP="00000000" w:rsidRDefault="00000000" w:rsidRPr="00000000" w14:paraId="00000F3F">
      <w:pPr>
        <w:rPr/>
      </w:pPr>
      <w:r w:rsidDel="00000000" w:rsidR="00000000" w:rsidRPr="00000000">
        <w:rPr>
          <w:rtl w:val="0"/>
        </w:rPr>
        <w:t xml:space="preserve">NICK: Yeah.</w:t>
      </w:r>
    </w:p>
    <w:p w:rsidR="00000000" w:rsidDel="00000000" w:rsidP="00000000" w:rsidRDefault="00000000" w:rsidRPr="00000000" w14:paraId="00000F40">
      <w:pPr>
        <w:rPr/>
      </w:pPr>
      <w:r w:rsidDel="00000000" w:rsidR="00000000" w:rsidRPr="00000000">
        <w:rPr>
          <w:rtl w:val="0"/>
        </w:rPr>
      </w:r>
    </w:p>
    <w:p w:rsidR="00000000" w:rsidDel="00000000" w:rsidP="00000000" w:rsidRDefault="00000000" w:rsidRPr="00000000" w14:paraId="00000F41">
      <w:pPr>
        <w:rPr/>
      </w:pPr>
      <w:r w:rsidDel="00000000" w:rsidR="00000000" w:rsidRPr="00000000">
        <w:rPr>
          <w:rtl w:val="0"/>
        </w:rPr>
        <w:t xml:space="preserve">AUSTIN: Uh, Hella also didn't-- Hella, what's your total XP at right now?</w:t>
      </w:r>
    </w:p>
    <w:p w:rsidR="00000000" w:rsidDel="00000000" w:rsidP="00000000" w:rsidRDefault="00000000" w:rsidRPr="00000000" w14:paraId="00000F42">
      <w:pPr>
        <w:rPr/>
      </w:pPr>
      <w:r w:rsidDel="00000000" w:rsidR="00000000" w:rsidRPr="00000000">
        <w:rPr>
          <w:rtl w:val="0"/>
        </w:rPr>
      </w:r>
    </w:p>
    <w:p w:rsidR="00000000" w:rsidDel="00000000" w:rsidP="00000000" w:rsidRDefault="00000000" w:rsidRPr="00000000" w14:paraId="00000F43">
      <w:pPr>
        <w:rPr/>
      </w:pPr>
      <w:r w:rsidDel="00000000" w:rsidR="00000000" w:rsidRPr="00000000">
        <w:rPr>
          <w:rtl w:val="0"/>
        </w:rPr>
        <w:t xml:space="preserve">ALI: Uh, it's 3... It's 8.</w:t>
      </w:r>
    </w:p>
    <w:p w:rsidR="00000000" w:rsidDel="00000000" w:rsidP="00000000" w:rsidRDefault="00000000" w:rsidRPr="00000000" w14:paraId="00000F44">
      <w:pPr>
        <w:rPr/>
      </w:pPr>
      <w:r w:rsidDel="00000000" w:rsidR="00000000" w:rsidRPr="00000000">
        <w:rPr>
          <w:rtl w:val="0"/>
        </w:rPr>
      </w:r>
    </w:p>
    <w:p w:rsidR="00000000" w:rsidDel="00000000" w:rsidP="00000000" w:rsidRDefault="00000000" w:rsidRPr="00000000" w14:paraId="00000F45">
      <w:pPr>
        <w:rPr/>
      </w:pPr>
      <w:r w:rsidDel="00000000" w:rsidR="00000000" w:rsidRPr="00000000">
        <w:rPr>
          <w:rtl w:val="0"/>
        </w:rPr>
        <w:t xml:space="preserve">AUSTIN: Okay. Let's say that's game. We'll talk over the next week or two to figure out who's gonna be in what group.</w:t>
      </w:r>
    </w:p>
    <w:p w:rsidR="00000000" w:rsidDel="00000000" w:rsidP="00000000" w:rsidRDefault="00000000" w:rsidRPr="00000000" w14:paraId="00000F46">
      <w:pPr>
        <w:rPr/>
      </w:pPr>
      <w:r w:rsidDel="00000000" w:rsidR="00000000" w:rsidRPr="00000000">
        <w:rPr>
          <w:rtl w:val="0"/>
        </w:rPr>
      </w:r>
    </w:p>
    <w:p w:rsidR="00000000" w:rsidDel="00000000" w:rsidP="00000000" w:rsidRDefault="00000000" w:rsidRPr="00000000" w14:paraId="00000F47">
      <w:pPr>
        <w:rPr/>
      </w:pPr>
      <w:r w:rsidDel="00000000" w:rsidR="00000000" w:rsidRPr="00000000">
        <w:rPr>
          <w:rtl w:val="0"/>
        </w:rPr>
        <w:t xml:space="preserve">JACK: Cool, cool.</w:t>
      </w:r>
    </w:p>
    <w:p w:rsidR="00000000" w:rsidDel="00000000" w:rsidP="00000000" w:rsidRDefault="00000000" w:rsidRPr="00000000" w14:paraId="00000F48">
      <w:pPr>
        <w:rPr/>
      </w:pPr>
      <w:r w:rsidDel="00000000" w:rsidR="00000000" w:rsidRPr="00000000">
        <w:rPr>
          <w:rtl w:val="0"/>
        </w:rPr>
      </w:r>
    </w:p>
    <w:p w:rsidR="00000000" w:rsidDel="00000000" w:rsidP="00000000" w:rsidRDefault="00000000" w:rsidRPr="00000000" w14:paraId="00000F49">
      <w:pPr>
        <w:rPr/>
      </w:pPr>
      <w:r w:rsidDel="00000000" w:rsidR="00000000" w:rsidRPr="00000000">
        <w:rPr>
          <w:rtl w:val="0"/>
        </w:rPr>
        <w:t xml:space="preserve">NICK: Okay.</w:t>
      </w:r>
    </w:p>
    <w:p w:rsidR="00000000" w:rsidDel="00000000" w:rsidP="00000000" w:rsidRDefault="00000000" w:rsidRPr="00000000" w14:paraId="00000F4A">
      <w:pPr>
        <w:rPr/>
      </w:pPr>
      <w:r w:rsidDel="00000000" w:rsidR="00000000" w:rsidRPr="00000000">
        <w:rPr>
          <w:rtl w:val="0"/>
        </w:rPr>
      </w:r>
    </w:p>
    <w:p w:rsidR="00000000" w:rsidDel="00000000" w:rsidP="00000000" w:rsidRDefault="00000000" w:rsidRPr="00000000" w14:paraId="00000F4B">
      <w:pPr>
        <w:rPr/>
      </w:pPr>
      <w:r w:rsidDel="00000000" w:rsidR="00000000" w:rsidRPr="00000000">
        <w:rPr>
          <w:rtl w:val="0"/>
        </w:rPr>
        <w:t xml:space="preserve">ART: Great.</w:t>
      </w:r>
    </w:p>
    <w:p w:rsidR="00000000" w:rsidDel="00000000" w:rsidP="00000000" w:rsidRDefault="00000000" w:rsidRPr="00000000" w14:paraId="00000F4C">
      <w:pPr>
        <w:rPr/>
      </w:pPr>
      <w:r w:rsidDel="00000000" w:rsidR="00000000" w:rsidRPr="00000000">
        <w:rPr>
          <w:rtl w:val="0"/>
        </w:rPr>
      </w:r>
    </w:p>
    <w:p w:rsidR="00000000" w:rsidDel="00000000" w:rsidP="00000000" w:rsidRDefault="00000000" w:rsidRPr="00000000" w14:paraId="00000F4D">
      <w:pPr>
        <w:rPr/>
      </w:pPr>
      <w:r w:rsidDel="00000000" w:rsidR="00000000" w:rsidRPr="00000000">
        <w:rPr>
          <w:rtl w:val="0"/>
        </w:rPr>
        <w:t xml:space="preserve">[TIMESTAMP: 2:21:23] </w:t>
      </w:r>
    </w:p>
    <w:p w:rsidR="00000000" w:rsidDel="00000000" w:rsidP="00000000" w:rsidRDefault="00000000" w:rsidRPr="00000000" w14:paraId="00000F4E">
      <w:pPr>
        <w:rPr/>
      </w:pPr>
      <w:r w:rsidDel="00000000" w:rsidR="00000000" w:rsidRPr="00000000">
        <w:rPr>
          <w:rtl w:val="0"/>
        </w:rPr>
      </w:r>
    </w:p>
    <w:p w:rsidR="00000000" w:rsidDel="00000000" w:rsidP="00000000" w:rsidRDefault="00000000" w:rsidRPr="00000000" w14:paraId="00000F4F">
      <w:pPr>
        <w:rPr/>
      </w:pPr>
      <w:r w:rsidDel="00000000" w:rsidR="00000000" w:rsidRPr="00000000">
        <w:rPr>
          <w:rtl w:val="0"/>
        </w:rPr>
        <w:t xml:space="preserve">AUSTIN: That's for joining us, everybody.</w:t>
      </w:r>
    </w:p>
    <w:p w:rsidR="00000000" w:rsidDel="00000000" w:rsidP="00000000" w:rsidRDefault="00000000" w:rsidRPr="00000000" w14:paraId="00000F50">
      <w:pPr>
        <w:rPr/>
      </w:pPr>
      <w:r w:rsidDel="00000000" w:rsidR="00000000" w:rsidRPr="00000000">
        <w:rPr>
          <w:rtl w:val="0"/>
        </w:rPr>
      </w:r>
    </w:p>
    <w:p w:rsidR="00000000" w:rsidDel="00000000" w:rsidP="00000000" w:rsidRDefault="00000000" w:rsidRPr="00000000" w14:paraId="00000F51">
      <w:pPr>
        <w:rPr/>
      </w:pPr>
      <w:r w:rsidDel="00000000" w:rsidR="00000000" w:rsidRPr="00000000">
        <w:rPr>
          <w:rtl w:val="0"/>
        </w:rPr>
        <w:t xml:space="preserve">KEITH: Okay.</w:t>
      </w:r>
    </w:p>
    <w:p w:rsidR="00000000" w:rsidDel="00000000" w:rsidP="00000000" w:rsidRDefault="00000000" w:rsidRPr="00000000" w14:paraId="00000F52">
      <w:pPr>
        <w:rPr/>
      </w:pPr>
      <w:r w:rsidDel="00000000" w:rsidR="00000000" w:rsidRPr="00000000">
        <w:rPr>
          <w:rtl w:val="0"/>
        </w:rPr>
      </w:r>
    </w:p>
    <w:p w:rsidR="00000000" w:rsidDel="00000000" w:rsidP="00000000" w:rsidRDefault="00000000" w:rsidRPr="00000000" w14:paraId="00000F53">
      <w:pPr>
        <w:rPr/>
      </w:pPr>
      <w:r w:rsidDel="00000000" w:rsidR="00000000" w:rsidRPr="00000000">
        <w:rPr>
          <w:rtl w:val="0"/>
        </w:rPr>
        <w:t xml:space="preserve">AUSTIN: You can again find me @austin_walker on twitter, theCalcultec on twitch, clockworkWorlds.com for the stuff that I write. Uh, please tell people that you're listening to this. I know that this is like, the point in which I'm supposed to do that and say that. Uh, welcome to Friends at the Table, we really enjoy this and would like to keep doing it.</w:t>
      </w:r>
    </w:p>
    <w:p w:rsidR="00000000" w:rsidDel="00000000" w:rsidP="00000000" w:rsidRDefault="00000000" w:rsidRPr="00000000" w14:paraId="00000F54">
      <w:pPr>
        <w:rPr/>
      </w:pPr>
      <w:r w:rsidDel="00000000" w:rsidR="00000000" w:rsidRPr="00000000">
        <w:rPr>
          <w:rtl w:val="0"/>
        </w:rPr>
      </w:r>
    </w:p>
    <w:p w:rsidR="00000000" w:rsidDel="00000000" w:rsidP="00000000" w:rsidRDefault="00000000" w:rsidRPr="00000000" w14:paraId="00000F55">
      <w:pPr>
        <w:rPr/>
      </w:pPr>
      <w:r w:rsidDel="00000000" w:rsidR="00000000" w:rsidRPr="00000000">
        <w:rPr>
          <w:rtl w:val="0"/>
        </w:rPr>
        <w:t xml:space="preserve">NICK: Yeah.</w:t>
      </w:r>
    </w:p>
    <w:p w:rsidR="00000000" w:rsidDel="00000000" w:rsidP="00000000" w:rsidRDefault="00000000" w:rsidRPr="00000000" w14:paraId="00000F56">
      <w:pPr>
        <w:rPr/>
      </w:pPr>
      <w:r w:rsidDel="00000000" w:rsidR="00000000" w:rsidRPr="00000000">
        <w:rPr>
          <w:rtl w:val="0"/>
        </w:rPr>
      </w:r>
    </w:p>
    <w:p w:rsidR="00000000" w:rsidDel="00000000" w:rsidP="00000000" w:rsidRDefault="00000000" w:rsidRPr="00000000" w14:paraId="00000F57">
      <w:pPr>
        <w:rPr/>
      </w:pPr>
      <w:r w:rsidDel="00000000" w:rsidR="00000000" w:rsidRPr="00000000">
        <w:rPr>
          <w:rtl w:val="0"/>
        </w:rPr>
        <w:t xml:space="preserve">AUSTIN: Who else joined me today? Let's start with Nick.</w:t>
      </w:r>
    </w:p>
    <w:p w:rsidR="00000000" w:rsidDel="00000000" w:rsidP="00000000" w:rsidRDefault="00000000" w:rsidRPr="00000000" w14:paraId="00000F58">
      <w:pPr>
        <w:rPr/>
      </w:pPr>
      <w:r w:rsidDel="00000000" w:rsidR="00000000" w:rsidRPr="00000000">
        <w:rPr>
          <w:rtl w:val="0"/>
        </w:rPr>
      </w:r>
    </w:p>
    <w:p w:rsidR="00000000" w:rsidDel="00000000" w:rsidP="00000000" w:rsidRDefault="00000000" w:rsidRPr="00000000" w14:paraId="00000F59">
      <w:pPr>
        <w:rPr/>
      </w:pPr>
      <w:r w:rsidDel="00000000" w:rsidR="00000000" w:rsidRPr="00000000">
        <w:rPr>
          <w:rtl w:val="0"/>
        </w:rPr>
        <w:t xml:space="preserve">NICK: Uh, my name is Nick. You can find me at twitch, twitter, youtube/DrEvilBones.</w:t>
      </w:r>
    </w:p>
    <w:p w:rsidR="00000000" w:rsidDel="00000000" w:rsidP="00000000" w:rsidRDefault="00000000" w:rsidRPr="00000000" w14:paraId="00000F5A">
      <w:pPr>
        <w:rPr/>
      </w:pPr>
      <w:r w:rsidDel="00000000" w:rsidR="00000000" w:rsidRPr="00000000">
        <w:rPr>
          <w:rtl w:val="0"/>
        </w:rPr>
      </w:r>
    </w:p>
    <w:p w:rsidR="00000000" w:rsidDel="00000000" w:rsidP="00000000" w:rsidRDefault="00000000" w:rsidRPr="00000000" w14:paraId="00000F5B">
      <w:pPr>
        <w:rPr/>
      </w:pPr>
      <w:r w:rsidDel="00000000" w:rsidR="00000000" w:rsidRPr="00000000">
        <w:rPr>
          <w:rtl w:val="0"/>
        </w:rPr>
        <w:t xml:space="preserve">AUSTIN: Uh, next up, let's say Keith.</w:t>
      </w:r>
    </w:p>
    <w:p w:rsidR="00000000" w:rsidDel="00000000" w:rsidP="00000000" w:rsidRDefault="00000000" w:rsidRPr="00000000" w14:paraId="00000F5C">
      <w:pPr>
        <w:rPr/>
      </w:pPr>
      <w:r w:rsidDel="00000000" w:rsidR="00000000" w:rsidRPr="00000000">
        <w:rPr>
          <w:rtl w:val="0"/>
        </w:rPr>
      </w:r>
    </w:p>
    <w:p w:rsidR="00000000" w:rsidDel="00000000" w:rsidP="00000000" w:rsidRDefault="00000000" w:rsidRPr="00000000" w14:paraId="00000F5D">
      <w:pPr>
        <w:rPr/>
      </w:pPr>
      <w:r w:rsidDel="00000000" w:rsidR="00000000" w:rsidRPr="00000000">
        <w:rPr>
          <w:rtl w:val="0"/>
        </w:rPr>
        <w:t xml:space="preserve">KEITH: Uh, my name is Keith Carberry, you can find me on twitter @somethingDumb, you can find the let's plays that I do at RunButton.net or youtube.com/RunButton, where there's many different series that you can check out that we do. Um, you can also go to uh, ContentBurger.biz if you want to toss some money our way.</w:t>
      </w:r>
    </w:p>
    <w:p w:rsidR="00000000" w:rsidDel="00000000" w:rsidP="00000000" w:rsidRDefault="00000000" w:rsidRPr="00000000" w14:paraId="00000F5E">
      <w:pPr>
        <w:rPr/>
      </w:pPr>
      <w:r w:rsidDel="00000000" w:rsidR="00000000" w:rsidRPr="00000000">
        <w:rPr>
          <w:rtl w:val="0"/>
        </w:rPr>
      </w:r>
    </w:p>
    <w:p w:rsidR="00000000" w:rsidDel="00000000" w:rsidP="00000000" w:rsidRDefault="00000000" w:rsidRPr="00000000" w14:paraId="00000F5F">
      <w:pPr>
        <w:rPr/>
      </w:pPr>
      <w:r w:rsidDel="00000000" w:rsidR="00000000" w:rsidRPr="00000000">
        <w:rPr>
          <w:rtl w:val="0"/>
        </w:rPr>
        <w:t xml:space="preserve">AUSTIN: Uh, Art.</w:t>
      </w:r>
    </w:p>
    <w:p w:rsidR="00000000" w:rsidDel="00000000" w:rsidP="00000000" w:rsidRDefault="00000000" w:rsidRPr="00000000" w14:paraId="00000F60">
      <w:pPr>
        <w:rPr/>
      </w:pPr>
      <w:r w:rsidDel="00000000" w:rsidR="00000000" w:rsidRPr="00000000">
        <w:rPr>
          <w:rtl w:val="0"/>
        </w:rPr>
      </w:r>
    </w:p>
    <w:p w:rsidR="00000000" w:rsidDel="00000000" w:rsidP="00000000" w:rsidRDefault="00000000" w:rsidRPr="00000000" w14:paraId="00000F61">
      <w:pPr>
        <w:rPr/>
      </w:pPr>
      <w:r w:rsidDel="00000000" w:rsidR="00000000" w:rsidRPr="00000000">
        <w:rPr>
          <w:rtl w:val="0"/>
        </w:rPr>
        <w:t xml:space="preserve">ART: Art Tebbel, you can find me on twitter @ATebbel. You can read things that I write at ComicMix and uh, that's really it.</w:t>
      </w:r>
    </w:p>
    <w:p w:rsidR="00000000" w:rsidDel="00000000" w:rsidP="00000000" w:rsidRDefault="00000000" w:rsidRPr="00000000" w14:paraId="00000F62">
      <w:pPr>
        <w:rPr/>
      </w:pPr>
      <w:r w:rsidDel="00000000" w:rsidR="00000000" w:rsidRPr="00000000">
        <w:rPr>
          <w:rtl w:val="0"/>
        </w:rPr>
      </w:r>
    </w:p>
    <w:p w:rsidR="00000000" w:rsidDel="00000000" w:rsidP="00000000" w:rsidRDefault="00000000" w:rsidRPr="00000000" w14:paraId="00000F63">
      <w:pPr>
        <w:rPr/>
      </w:pPr>
      <w:r w:rsidDel="00000000" w:rsidR="00000000" w:rsidRPr="00000000">
        <w:rPr>
          <w:rtl w:val="0"/>
        </w:rPr>
        <w:t xml:space="preserve">AUSTIN: Ali?</w:t>
      </w:r>
    </w:p>
    <w:p w:rsidR="00000000" w:rsidDel="00000000" w:rsidP="00000000" w:rsidRDefault="00000000" w:rsidRPr="00000000" w14:paraId="00000F64">
      <w:pPr>
        <w:rPr/>
      </w:pPr>
      <w:r w:rsidDel="00000000" w:rsidR="00000000" w:rsidRPr="00000000">
        <w:rPr>
          <w:rtl w:val="0"/>
        </w:rPr>
      </w:r>
    </w:p>
    <w:p w:rsidR="00000000" w:rsidDel="00000000" w:rsidP="00000000" w:rsidRDefault="00000000" w:rsidRPr="00000000" w14:paraId="00000F65">
      <w:pPr>
        <w:rPr/>
      </w:pPr>
      <w:r w:rsidDel="00000000" w:rsidR="00000000" w:rsidRPr="00000000">
        <w:rPr>
          <w:rtl w:val="0"/>
        </w:rPr>
        <w:t xml:space="preserve">ALI: Uh, my name is Alicia Acampora, you can find me @ali_west on twitter.</w:t>
      </w:r>
    </w:p>
    <w:p w:rsidR="00000000" w:rsidDel="00000000" w:rsidP="00000000" w:rsidRDefault="00000000" w:rsidRPr="00000000" w14:paraId="00000F66">
      <w:pPr>
        <w:rPr/>
      </w:pPr>
      <w:r w:rsidDel="00000000" w:rsidR="00000000" w:rsidRPr="00000000">
        <w:rPr>
          <w:rtl w:val="0"/>
        </w:rPr>
      </w:r>
    </w:p>
    <w:p w:rsidR="00000000" w:rsidDel="00000000" w:rsidP="00000000" w:rsidRDefault="00000000" w:rsidRPr="00000000" w14:paraId="00000F67">
      <w:pPr>
        <w:rPr/>
      </w:pPr>
      <w:r w:rsidDel="00000000" w:rsidR="00000000" w:rsidRPr="00000000">
        <w:rPr>
          <w:rtl w:val="0"/>
        </w:rPr>
        <w:t xml:space="preserve">AUSTIN: Uh, great. And Jack who has stayed up way too late for this.</w:t>
      </w:r>
    </w:p>
    <w:p w:rsidR="00000000" w:rsidDel="00000000" w:rsidP="00000000" w:rsidRDefault="00000000" w:rsidRPr="00000000" w14:paraId="00000F68">
      <w:pPr>
        <w:rPr/>
      </w:pPr>
      <w:r w:rsidDel="00000000" w:rsidR="00000000" w:rsidRPr="00000000">
        <w:rPr>
          <w:rtl w:val="0"/>
        </w:rPr>
      </w:r>
    </w:p>
    <w:p w:rsidR="00000000" w:rsidDel="00000000" w:rsidP="00000000" w:rsidRDefault="00000000" w:rsidRPr="00000000" w14:paraId="00000F69">
      <w:pPr>
        <w:rPr/>
      </w:pPr>
      <w:r w:rsidDel="00000000" w:rsidR="00000000" w:rsidRPr="00000000">
        <w:rPr>
          <w:rtl w:val="0"/>
        </w:rPr>
        <w:t xml:space="preserve">JACK: I'm pretty-- I'm pretty sleepy.</w:t>
      </w:r>
    </w:p>
    <w:p w:rsidR="00000000" w:rsidDel="00000000" w:rsidP="00000000" w:rsidRDefault="00000000" w:rsidRPr="00000000" w14:paraId="00000F6A">
      <w:pPr>
        <w:rPr/>
      </w:pPr>
      <w:r w:rsidDel="00000000" w:rsidR="00000000" w:rsidRPr="00000000">
        <w:rPr>
          <w:rtl w:val="0"/>
        </w:rPr>
      </w:r>
    </w:p>
    <w:p w:rsidR="00000000" w:rsidDel="00000000" w:rsidP="00000000" w:rsidRDefault="00000000" w:rsidRPr="00000000" w14:paraId="00000F6B">
      <w:pPr>
        <w:rPr/>
      </w:pPr>
      <w:r w:rsidDel="00000000" w:rsidR="00000000" w:rsidRPr="00000000">
        <w:rPr>
          <w:rtl w:val="0"/>
        </w:rPr>
        <w:t xml:space="preserve">AUSTIN: Yeah.</w:t>
      </w:r>
    </w:p>
    <w:p w:rsidR="00000000" w:rsidDel="00000000" w:rsidP="00000000" w:rsidRDefault="00000000" w:rsidRPr="00000000" w14:paraId="00000F6C">
      <w:pPr>
        <w:rPr/>
      </w:pPr>
      <w:r w:rsidDel="00000000" w:rsidR="00000000" w:rsidRPr="00000000">
        <w:rPr>
          <w:rtl w:val="0"/>
        </w:rPr>
      </w:r>
    </w:p>
    <w:p w:rsidR="00000000" w:rsidDel="00000000" w:rsidP="00000000" w:rsidRDefault="00000000" w:rsidRPr="00000000" w14:paraId="00000F6D">
      <w:pPr>
        <w:rPr/>
      </w:pPr>
      <w:r w:rsidDel="00000000" w:rsidR="00000000" w:rsidRPr="00000000">
        <w:rPr>
          <w:rtl w:val="0"/>
        </w:rPr>
        <w:t xml:space="preserve">[ALI and NICK laugh]</w:t>
      </w:r>
    </w:p>
    <w:p w:rsidR="00000000" w:rsidDel="00000000" w:rsidP="00000000" w:rsidRDefault="00000000" w:rsidRPr="00000000" w14:paraId="00000F6E">
      <w:pPr>
        <w:rPr/>
      </w:pPr>
      <w:r w:rsidDel="00000000" w:rsidR="00000000" w:rsidRPr="00000000">
        <w:rPr>
          <w:rtl w:val="0"/>
        </w:rPr>
      </w:r>
    </w:p>
    <w:p w:rsidR="00000000" w:rsidDel="00000000" w:rsidP="00000000" w:rsidRDefault="00000000" w:rsidRPr="00000000" w14:paraId="00000F6F">
      <w:pPr>
        <w:rPr/>
      </w:pPr>
      <w:r w:rsidDel="00000000" w:rsidR="00000000" w:rsidRPr="00000000">
        <w:rPr>
          <w:rtl w:val="0"/>
        </w:rPr>
        <w:t xml:space="preserve">AUSTIN: It's a long day.</w:t>
      </w:r>
    </w:p>
    <w:p w:rsidR="00000000" w:rsidDel="00000000" w:rsidP="00000000" w:rsidRDefault="00000000" w:rsidRPr="00000000" w14:paraId="00000F70">
      <w:pPr>
        <w:rPr/>
      </w:pPr>
      <w:r w:rsidDel="00000000" w:rsidR="00000000" w:rsidRPr="00000000">
        <w:rPr>
          <w:rtl w:val="0"/>
        </w:rPr>
      </w:r>
    </w:p>
    <w:p w:rsidR="00000000" w:rsidDel="00000000" w:rsidP="00000000" w:rsidRDefault="00000000" w:rsidRPr="00000000" w14:paraId="00000F71">
      <w:pPr>
        <w:rPr/>
      </w:pPr>
      <w:r w:rsidDel="00000000" w:rsidR="00000000" w:rsidRPr="00000000">
        <w:rPr>
          <w:rtl w:val="0"/>
        </w:rPr>
        <w:t xml:space="preserve">JACK: My name is-- My name is Jack de Quidt. You can find me on twitch and twitter @NotQuiteReal, and at my game studio's website, theToolTreesGames.co.uk.</w:t>
      </w:r>
    </w:p>
    <w:p w:rsidR="00000000" w:rsidDel="00000000" w:rsidP="00000000" w:rsidRDefault="00000000" w:rsidRPr="00000000" w14:paraId="00000F72">
      <w:pPr>
        <w:rPr/>
      </w:pPr>
      <w:r w:rsidDel="00000000" w:rsidR="00000000" w:rsidRPr="00000000">
        <w:rPr>
          <w:rtl w:val="0"/>
        </w:rPr>
      </w:r>
    </w:p>
    <w:p w:rsidR="00000000" w:rsidDel="00000000" w:rsidP="00000000" w:rsidRDefault="00000000" w:rsidRPr="00000000" w14:paraId="00000F73">
      <w:pPr>
        <w:rPr/>
      </w:pPr>
      <w:r w:rsidDel="00000000" w:rsidR="00000000" w:rsidRPr="00000000">
        <w:rPr>
          <w:rtl w:val="0"/>
        </w:rPr>
        <w:t xml:space="preserve">KEITH: Jack, have you ever quit somebody and then someone told you, "Uh, more like Jack de Quit?"</w:t>
      </w:r>
    </w:p>
    <w:p w:rsidR="00000000" w:rsidDel="00000000" w:rsidP="00000000" w:rsidRDefault="00000000" w:rsidRPr="00000000" w14:paraId="00000F74">
      <w:pPr>
        <w:rPr/>
      </w:pPr>
      <w:r w:rsidDel="00000000" w:rsidR="00000000" w:rsidRPr="00000000">
        <w:rPr>
          <w:rtl w:val="0"/>
        </w:rPr>
      </w:r>
    </w:p>
    <w:p w:rsidR="00000000" w:rsidDel="00000000" w:rsidP="00000000" w:rsidRDefault="00000000" w:rsidRPr="00000000" w14:paraId="00000F75">
      <w:pPr>
        <w:rPr/>
      </w:pPr>
      <w:r w:rsidDel="00000000" w:rsidR="00000000" w:rsidRPr="00000000">
        <w:rPr>
          <w:rtl w:val="0"/>
        </w:rPr>
        <w:t xml:space="preserve">AUSTIN: Woof.</w:t>
      </w:r>
    </w:p>
    <w:p w:rsidR="00000000" w:rsidDel="00000000" w:rsidP="00000000" w:rsidRDefault="00000000" w:rsidRPr="00000000" w14:paraId="00000F76">
      <w:pPr>
        <w:rPr/>
      </w:pPr>
      <w:r w:rsidDel="00000000" w:rsidR="00000000" w:rsidRPr="00000000">
        <w:rPr>
          <w:rtl w:val="0"/>
        </w:rPr>
      </w:r>
    </w:p>
    <w:p w:rsidR="00000000" w:rsidDel="00000000" w:rsidP="00000000" w:rsidRDefault="00000000" w:rsidRPr="00000000" w14:paraId="00000F77">
      <w:pPr>
        <w:rPr/>
      </w:pPr>
      <w:r w:rsidDel="00000000" w:rsidR="00000000" w:rsidRPr="00000000">
        <w:rPr>
          <w:rtl w:val="0"/>
        </w:rPr>
        <w:t xml:space="preserve">JACK: Uh, well people constantly mispronounce my name, like that, for about all of my life, so I was-- Yeah, that's-- That happens quite a lot. Yeah.</w:t>
      </w:r>
    </w:p>
    <w:p w:rsidR="00000000" w:rsidDel="00000000" w:rsidP="00000000" w:rsidRDefault="00000000" w:rsidRPr="00000000" w14:paraId="00000F78">
      <w:pPr>
        <w:rPr/>
      </w:pPr>
      <w:r w:rsidDel="00000000" w:rsidR="00000000" w:rsidRPr="00000000">
        <w:rPr>
          <w:rtl w:val="0"/>
        </w:rPr>
      </w:r>
    </w:p>
    <w:p w:rsidR="00000000" w:rsidDel="00000000" w:rsidP="00000000" w:rsidRDefault="00000000" w:rsidRPr="00000000" w14:paraId="00000F79">
      <w:pPr>
        <w:rPr/>
      </w:pPr>
      <w:r w:rsidDel="00000000" w:rsidR="00000000" w:rsidRPr="00000000">
        <w:rPr>
          <w:rtl w:val="0"/>
        </w:rPr>
        <w:t xml:space="preserve">KEITH: Okay.</w:t>
      </w:r>
    </w:p>
    <w:p w:rsidR="00000000" w:rsidDel="00000000" w:rsidP="00000000" w:rsidRDefault="00000000" w:rsidRPr="00000000" w14:paraId="00000F7A">
      <w:pPr>
        <w:rPr/>
      </w:pPr>
      <w:r w:rsidDel="00000000" w:rsidR="00000000" w:rsidRPr="00000000">
        <w:rPr>
          <w:rtl w:val="0"/>
        </w:rPr>
      </w:r>
    </w:p>
    <w:p w:rsidR="00000000" w:rsidDel="00000000" w:rsidP="00000000" w:rsidRDefault="00000000" w:rsidRPr="00000000" w14:paraId="00000F7B">
      <w:pPr>
        <w:rPr/>
      </w:pPr>
      <w:r w:rsidDel="00000000" w:rsidR="00000000" w:rsidRPr="00000000">
        <w:rPr>
          <w:rtl w:val="0"/>
        </w:rPr>
        <w:t xml:space="preserve">AUSTIN: Have a good week, or weekend. We'll see you next-- here next week and we'll see where this goes.</w:t>
      </w:r>
    </w:p>
    <w:p w:rsidR="00000000" w:rsidDel="00000000" w:rsidP="00000000" w:rsidRDefault="00000000" w:rsidRPr="00000000" w14:paraId="00000F7C">
      <w:pPr>
        <w:rPr/>
      </w:pPr>
      <w:r w:rsidDel="00000000" w:rsidR="00000000" w:rsidRPr="00000000">
        <w:rPr>
          <w:rtl w:val="0"/>
        </w:rPr>
      </w:r>
    </w:p>
    <w:p w:rsidR="00000000" w:rsidDel="00000000" w:rsidP="00000000" w:rsidRDefault="00000000" w:rsidRPr="00000000" w14:paraId="00000F7D">
      <w:pPr>
        <w:rPr/>
      </w:pPr>
      <w:r w:rsidDel="00000000" w:rsidR="00000000" w:rsidRPr="00000000">
        <w:rPr>
          <w:rtl w:val="0"/>
        </w:rPr>
        <w:t xml:space="preserve">[Music - "Autumn not Winter" starts] </w:t>
      </w:r>
    </w:p>
    <w:p w:rsidR="00000000" w:rsidDel="00000000" w:rsidP="00000000" w:rsidRDefault="00000000" w:rsidRPr="00000000" w14:paraId="00000F7E">
      <w:pPr>
        <w:rPr/>
      </w:pPr>
      <w:r w:rsidDel="00000000" w:rsidR="00000000" w:rsidRPr="00000000">
        <w:rPr>
          <w:rtl w:val="0"/>
        </w:rPr>
      </w:r>
    </w:p>
    <w:p w:rsidR="00000000" w:rsidDel="00000000" w:rsidP="00000000" w:rsidRDefault="00000000" w:rsidRPr="00000000" w14:paraId="00000F7F">
      <w:pPr>
        <w:rPr/>
      </w:pPr>
      <w:r w:rsidDel="00000000" w:rsidR="00000000" w:rsidRPr="00000000">
        <w:rPr>
          <w:rtl w:val="0"/>
        </w:rPr>
        <w:t xml:space="preserve">ALI: Oh, um and it goes without saying that you can find all of us at StreamFriends.tv or twitch.tv/StreamFriends.</w:t>
      </w:r>
    </w:p>
    <w:p w:rsidR="00000000" w:rsidDel="00000000" w:rsidP="00000000" w:rsidRDefault="00000000" w:rsidRPr="00000000" w14:paraId="00000F80">
      <w:pPr>
        <w:rPr/>
      </w:pPr>
      <w:r w:rsidDel="00000000" w:rsidR="00000000" w:rsidRPr="00000000">
        <w:rPr>
          <w:rtl w:val="0"/>
        </w:rPr>
      </w:r>
    </w:p>
    <w:p w:rsidR="00000000" w:rsidDel="00000000" w:rsidP="00000000" w:rsidRDefault="00000000" w:rsidRPr="00000000" w14:paraId="00000F81">
      <w:pPr>
        <w:rPr/>
      </w:pPr>
      <w:r w:rsidDel="00000000" w:rsidR="00000000" w:rsidRPr="00000000">
        <w:rPr>
          <w:rtl w:val="0"/>
        </w:rPr>
        <w:t xml:space="preserve">AUSTIN: That is true.</w:t>
      </w:r>
    </w:p>
    <w:p w:rsidR="00000000" w:rsidDel="00000000" w:rsidP="00000000" w:rsidRDefault="00000000" w:rsidRPr="00000000" w14:paraId="00000F82">
      <w:pPr>
        <w:rPr/>
      </w:pPr>
      <w:r w:rsidDel="00000000" w:rsidR="00000000" w:rsidRPr="00000000">
        <w:rPr>
          <w:rtl w:val="0"/>
        </w:rPr>
      </w:r>
    </w:p>
    <w:p w:rsidR="00000000" w:rsidDel="00000000" w:rsidP="00000000" w:rsidRDefault="00000000" w:rsidRPr="00000000" w14:paraId="00000F83">
      <w:pPr>
        <w:rPr/>
      </w:pPr>
      <w:r w:rsidDel="00000000" w:rsidR="00000000" w:rsidRPr="00000000">
        <w:rPr>
          <w:rtl w:val="0"/>
        </w:rPr>
        <w:t xml:space="preserve">KEITH: Uh, and then...</w:t>
      </w:r>
    </w:p>
    <w:p w:rsidR="00000000" w:rsidDel="00000000" w:rsidP="00000000" w:rsidRDefault="00000000" w:rsidRPr="00000000" w14:paraId="00000F84">
      <w:pPr>
        <w:rPr/>
      </w:pPr>
      <w:r w:rsidDel="00000000" w:rsidR="00000000" w:rsidRPr="00000000">
        <w:rPr>
          <w:rtl w:val="0"/>
        </w:rPr>
      </w:r>
    </w:p>
    <w:p w:rsidR="00000000" w:rsidDel="00000000" w:rsidP="00000000" w:rsidRDefault="00000000" w:rsidRPr="00000000" w14:paraId="00000F85">
      <w:pPr>
        <w:rPr/>
      </w:pPr>
      <w:r w:rsidDel="00000000" w:rsidR="00000000" w:rsidRPr="00000000">
        <w:rPr>
          <w:rtl w:val="0"/>
        </w:rPr>
        <w:t xml:space="preserve">ART: That is not what "goes without saying," sounds like.</w:t>
      </w:r>
    </w:p>
    <w:p w:rsidR="00000000" w:rsidDel="00000000" w:rsidP="00000000" w:rsidRDefault="00000000" w:rsidRPr="00000000" w14:paraId="00000F86">
      <w:pPr>
        <w:rPr/>
      </w:pPr>
      <w:r w:rsidDel="00000000" w:rsidR="00000000" w:rsidRPr="00000000">
        <w:rPr>
          <w:rtl w:val="0"/>
        </w:rPr>
      </w:r>
    </w:p>
    <w:p w:rsidR="00000000" w:rsidDel="00000000" w:rsidP="00000000" w:rsidRDefault="00000000" w:rsidRPr="00000000" w14:paraId="00000F87">
      <w:pPr>
        <w:rPr/>
      </w:pPr>
      <w:r w:rsidDel="00000000" w:rsidR="00000000" w:rsidRPr="00000000">
        <w:rPr>
          <w:rtl w:val="0"/>
        </w:rPr>
        <w:t xml:space="preserve">[ALI and AUSTIN laugh]</w:t>
      </w:r>
    </w:p>
    <w:p w:rsidR="00000000" w:rsidDel="00000000" w:rsidP="00000000" w:rsidRDefault="00000000" w:rsidRPr="00000000" w14:paraId="00000F88">
      <w:pPr>
        <w:rPr/>
      </w:pPr>
      <w:r w:rsidDel="00000000" w:rsidR="00000000" w:rsidRPr="00000000">
        <w:rPr>
          <w:rtl w:val="0"/>
        </w:rPr>
      </w:r>
    </w:p>
    <w:p w:rsidR="00000000" w:rsidDel="00000000" w:rsidP="00000000" w:rsidRDefault="00000000" w:rsidRPr="00000000" w14:paraId="00000F89">
      <w:pPr>
        <w:rPr/>
      </w:pPr>
      <w:r w:rsidDel="00000000" w:rsidR="00000000" w:rsidRPr="00000000">
        <w:rPr>
          <w:rtl w:val="0"/>
        </w:rPr>
        <w:t xml:space="preserve">KEITH: And then also, thanks-- Special thanks to Keith Carberry for editing.</w:t>
      </w:r>
    </w:p>
    <w:p w:rsidR="00000000" w:rsidDel="00000000" w:rsidP="00000000" w:rsidRDefault="00000000" w:rsidRPr="00000000" w14:paraId="00000F8A">
      <w:pPr>
        <w:rPr/>
      </w:pPr>
      <w:r w:rsidDel="00000000" w:rsidR="00000000" w:rsidRPr="00000000">
        <w:rPr>
          <w:rtl w:val="0"/>
        </w:rPr>
      </w:r>
    </w:p>
    <w:p w:rsidR="00000000" w:rsidDel="00000000" w:rsidP="00000000" w:rsidRDefault="00000000" w:rsidRPr="00000000" w14:paraId="00000F8B">
      <w:pPr>
        <w:rPr/>
      </w:pPr>
      <w:r w:rsidDel="00000000" w:rsidR="00000000" w:rsidRPr="00000000">
        <w:rPr>
          <w:rtl w:val="0"/>
        </w:rPr>
        <w:t xml:space="preserve">AUSTIN: Uh-huh.</w:t>
      </w:r>
    </w:p>
    <w:p w:rsidR="00000000" w:rsidDel="00000000" w:rsidP="00000000" w:rsidRDefault="00000000" w:rsidRPr="00000000" w14:paraId="00000F8C">
      <w:pPr>
        <w:rPr/>
      </w:pPr>
      <w:r w:rsidDel="00000000" w:rsidR="00000000" w:rsidRPr="00000000">
        <w:rPr>
          <w:rtl w:val="0"/>
        </w:rPr>
      </w:r>
    </w:p>
    <w:p w:rsidR="00000000" w:rsidDel="00000000" w:rsidP="00000000" w:rsidRDefault="00000000" w:rsidRPr="00000000" w14:paraId="00000F8D">
      <w:pPr>
        <w:rPr/>
      </w:pPr>
      <w:r w:rsidDel="00000000" w:rsidR="00000000" w:rsidRPr="00000000">
        <w:rPr>
          <w:rtl w:val="0"/>
        </w:rPr>
        <w:t xml:space="preserve">KEITH: Uh, and...</w:t>
      </w:r>
    </w:p>
    <w:p w:rsidR="00000000" w:rsidDel="00000000" w:rsidP="00000000" w:rsidRDefault="00000000" w:rsidRPr="00000000" w14:paraId="00000F8E">
      <w:pPr>
        <w:rPr/>
      </w:pPr>
      <w:r w:rsidDel="00000000" w:rsidR="00000000" w:rsidRPr="00000000">
        <w:rPr>
          <w:rtl w:val="0"/>
        </w:rPr>
      </w:r>
    </w:p>
    <w:p w:rsidR="00000000" w:rsidDel="00000000" w:rsidP="00000000" w:rsidRDefault="00000000" w:rsidRPr="00000000" w14:paraId="00000F8F">
      <w:pPr>
        <w:rPr/>
      </w:pPr>
      <w:r w:rsidDel="00000000" w:rsidR="00000000" w:rsidRPr="00000000">
        <w:rPr>
          <w:rtl w:val="0"/>
        </w:rPr>
        <w:t xml:space="preserve">AUSTIN: And Jack de Quidt for recording the amazing intro, too.</w:t>
      </w:r>
    </w:p>
    <w:p w:rsidR="00000000" w:rsidDel="00000000" w:rsidP="00000000" w:rsidRDefault="00000000" w:rsidRPr="00000000" w14:paraId="00000F90">
      <w:pPr>
        <w:rPr/>
      </w:pPr>
      <w:r w:rsidDel="00000000" w:rsidR="00000000" w:rsidRPr="00000000">
        <w:rPr>
          <w:rtl w:val="0"/>
        </w:rPr>
      </w:r>
    </w:p>
    <w:p w:rsidR="00000000" w:rsidDel="00000000" w:rsidP="00000000" w:rsidRDefault="00000000" w:rsidRPr="00000000" w14:paraId="00000F91">
      <w:pPr>
        <w:rPr/>
      </w:pPr>
      <w:r w:rsidDel="00000000" w:rsidR="00000000" w:rsidRPr="00000000">
        <w:rPr>
          <w:rtl w:val="0"/>
        </w:rPr>
        <w:t xml:space="preserve">NICK: Yeah.</w:t>
      </w:r>
    </w:p>
    <w:p w:rsidR="00000000" w:rsidDel="00000000" w:rsidP="00000000" w:rsidRDefault="00000000" w:rsidRPr="00000000" w14:paraId="00000F92">
      <w:pPr>
        <w:rPr/>
      </w:pPr>
      <w:r w:rsidDel="00000000" w:rsidR="00000000" w:rsidRPr="00000000">
        <w:rPr>
          <w:rtl w:val="0"/>
        </w:rPr>
      </w:r>
    </w:p>
    <w:p w:rsidR="00000000" w:rsidDel="00000000" w:rsidP="00000000" w:rsidRDefault="00000000" w:rsidRPr="00000000" w14:paraId="00000F93">
      <w:pPr>
        <w:rPr/>
      </w:pPr>
      <w:r w:rsidDel="00000000" w:rsidR="00000000" w:rsidRPr="00000000">
        <w:rPr>
          <w:rtl w:val="0"/>
        </w:rPr>
        <w:t xml:space="preserve">AUSTIN: And maybe to Cra*g/Gr*g for doing the art. We'll see.</w:t>
      </w:r>
    </w:p>
    <w:p w:rsidR="00000000" w:rsidDel="00000000" w:rsidP="00000000" w:rsidRDefault="00000000" w:rsidRPr="00000000" w14:paraId="00000F94">
      <w:pPr>
        <w:rPr/>
      </w:pPr>
      <w:r w:rsidDel="00000000" w:rsidR="00000000" w:rsidRPr="00000000">
        <w:rPr>
          <w:rtl w:val="0"/>
        </w:rPr>
      </w:r>
    </w:p>
    <w:p w:rsidR="00000000" w:rsidDel="00000000" w:rsidP="00000000" w:rsidRDefault="00000000" w:rsidRPr="00000000" w14:paraId="00000F95">
      <w:pPr>
        <w:rPr/>
      </w:pPr>
      <w:r w:rsidDel="00000000" w:rsidR="00000000" w:rsidRPr="00000000">
        <w:rPr>
          <w:rtl w:val="0"/>
        </w:rPr>
        <w:t xml:space="preserve">KEITH: I'll bl**p those. I gotta bl**p those.</w:t>
      </w:r>
    </w:p>
    <w:p w:rsidR="00000000" w:rsidDel="00000000" w:rsidP="00000000" w:rsidRDefault="00000000" w:rsidRPr="00000000" w14:paraId="00000F96">
      <w:pPr>
        <w:rPr/>
      </w:pPr>
      <w:r w:rsidDel="00000000" w:rsidR="00000000" w:rsidRPr="00000000">
        <w:rPr>
          <w:rtl w:val="0"/>
        </w:rPr>
      </w:r>
    </w:p>
    <w:p w:rsidR="00000000" w:rsidDel="00000000" w:rsidP="00000000" w:rsidRDefault="00000000" w:rsidRPr="00000000" w14:paraId="00000F97">
      <w:pPr>
        <w:rPr/>
      </w:pPr>
      <w:r w:rsidDel="00000000" w:rsidR="00000000" w:rsidRPr="00000000">
        <w:rPr>
          <w:rtl w:val="0"/>
        </w:rPr>
        <w:t xml:space="preserve">AUSTIN: [laughs] Have a good night. Bye.</w:t>
      </w:r>
    </w:p>
    <w:p w:rsidR="00000000" w:rsidDel="00000000" w:rsidP="00000000" w:rsidRDefault="00000000" w:rsidRPr="00000000" w14:paraId="00000F98">
      <w:pPr>
        <w:rPr/>
      </w:pPr>
      <w:r w:rsidDel="00000000" w:rsidR="00000000" w:rsidRPr="00000000">
        <w:rPr>
          <w:rtl w:val="0"/>
        </w:rPr>
      </w:r>
    </w:p>
    <w:p w:rsidR="00000000" w:rsidDel="00000000" w:rsidP="00000000" w:rsidRDefault="00000000" w:rsidRPr="00000000" w14:paraId="00000F99">
      <w:pPr>
        <w:rPr/>
      </w:pPr>
      <w:r w:rsidDel="00000000" w:rsidR="00000000" w:rsidRPr="00000000">
        <w:rPr>
          <w:rtl w:val="0"/>
        </w:rPr>
        <w:t xml:space="preserve">KEITH: Let me timestamp that, 3:56.</w:t>
      </w:r>
    </w:p>
    <w:p w:rsidR="00000000" w:rsidDel="00000000" w:rsidP="00000000" w:rsidRDefault="00000000" w:rsidRPr="00000000" w14:paraId="00000F9A">
      <w:pPr>
        <w:rPr/>
      </w:pPr>
      <w:r w:rsidDel="00000000" w:rsidR="00000000" w:rsidRPr="00000000">
        <w:rPr>
          <w:rtl w:val="0"/>
        </w:rPr>
      </w:r>
    </w:p>
    <w:p w:rsidR="00000000" w:rsidDel="00000000" w:rsidP="00000000" w:rsidRDefault="00000000" w:rsidRPr="00000000" w14:paraId="00000F9B">
      <w:pPr>
        <w:rPr/>
      </w:pPr>
      <w:r w:rsidDel="00000000" w:rsidR="00000000" w:rsidRPr="00000000">
        <w:rPr>
          <w:rtl w:val="0"/>
        </w:rPr>
        <w:t xml:space="preserve">AUSTIN: Bye.</w:t>
      </w:r>
    </w:p>
    <w:p w:rsidR="00000000" w:rsidDel="00000000" w:rsidP="00000000" w:rsidRDefault="00000000" w:rsidRPr="00000000" w14:paraId="00000F9C">
      <w:pPr>
        <w:rPr/>
      </w:pPr>
      <w:r w:rsidDel="00000000" w:rsidR="00000000" w:rsidRPr="00000000">
        <w:rPr>
          <w:rtl w:val="0"/>
        </w:rPr>
      </w:r>
    </w:p>
    <w:p w:rsidR="00000000" w:rsidDel="00000000" w:rsidP="00000000" w:rsidRDefault="00000000" w:rsidRPr="00000000" w14:paraId="00000F9D">
      <w:pPr>
        <w:rPr/>
      </w:pPr>
      <w:r w:rsidDel="00000000" w:rsidR="00000000" w:rsidRPr="00000000">
        <w:rPr>
          <w:rtl w:val="0"/>
        </w:rPr>
        <w:t xml:space="preserve">JACK: Bye bye.</w:t>
      </w:r>
    </w:p>
    <w:p w:rsidR="00000000" w:rsidDel="00000000" w:rsidP="00000000" w:rsidRDefault="00000000" w:rsidRPr="00000000" w14:paraId="00000F9E">
      <w:pPr>
        <w:rPr/>
      </w:pPr>
      <w:r w:rsidDel="00000000" w:rsidR="00000000" w:rsidRPr="00000000">
        <w:rPr>
          <w:rtl w:val="0"/>
        </w:rPr>
      </w:r>
    </w:p>
    <w:p w:rsidR="00000000" w:rsidDel="00000000" w:rsidP="00000000" w:rsidRDefault="00000000" w:rsidRPr="00000000" w14:paraId="00000F9F">
      <w:pPr>
        <w:rPr/>
      </w:pPr>
      <w:r w:rsidDel="00000000" w:rsidR="00000000" w:rsidRPr="00000000">
        <w:rPr>
          <w:rtl w:val="0"/>
        </w:rPr>
        <w:t xml:space="preserve">AUSTIN: Bye everybody.</w:t>
      </w:r>
    </w:p>
    <w:p w:rsidR="00000000" w:rsidDel="00000000" w:rsidP="00000000" w:rsidRDefault="00000000" w:rsidRPr="00000000" w14:paraId="00000FA0">
      <w:pPr>
        <w:rPr/>
      </w:pPr>
      <w:r w:rsidDel="00000000" w:rsidR="00000000" w:rsidRPr="00000000">
        <w:rPr>
          <w:rtl w:val="0"/>
        </w:rPr>
      </w:r>
    </w:p>
    <w:p w:rsidR="00000000" w:rsidDel="00000000" w:rsidP="00000000" w:rsidRDefault="00000000" w:rsidRPr="00000000" w14:paraId="00000FA1">
      <w:pPr>
        <w:rPr/>
      </w:pPr>
      <w:r w:rsidDel="00000000" w:rsidR="00000000" w:rsidRPr="00000000">
        <w:rPr>
          <w:rtl w:val="0"/>
        </w:rPr>
        <w:t xml:space="preserve">ART: Bye.</w:t>
      </w:r>
    </w:p>
    <w:p w:rsidR="00000000" w:rsidDel="00000000" w:rsidP="00000000" w:rsidRDefault="00000000" w:rsidRPr="00000000" w14:paraId="00000FA2">
      <w:pPr>
        <w:rPr/>
      </w:pPr>
      <w:r w:rsidDel="00000000" w:rsidR="00000000" w:rsidRPr="00000000">
        <w:rPr>
          <w:rtl w:val="0"/>
        </w:rPr>
      </w:r>
    </w:p>
    <w:p w:rsidR="00000000" w:rsidDel="00000000" w:rsidP="00000000" w:rsidRDefault="00000000" w:rsidRPr="00000000" w14:paraId="00000FA3">
      <w:pPr>
        <w:rPr/>
      </w:pPr>
      <w:r w:rsidDel="00000000" w:rsidR="00000000" w:rsidRPr="00000000">
        <w:rPr>
          <w:rtl w:val="0"/>
        </w:rPr>
        <w:t xml:space="preserve">ALI: Bye.</w:t>
      </w:r>
    </w:p>
    <w:p w:rsidR="00000000" w:rsidDel="00000000" w:rsidP="00000000" w:rsidRDefault="00000000" w:rsidRPr="00000000" w14:paraId="00000FA4">
      <w:pPr>
        <w:rPr/>
      </w:pPr>
      <w:r w:rsidDel="00000000" w:rsidR="00000000" w:rsidRPr="00000000">
        <w:rPr>
          <w:rtl w:val="0"/>
        </w:rPr>
      </w:r>
    </w:p>
    <w:p w:rsidR="00000000" w:rsidDel="00000000" w:rsidP="00000000" w:rsidRDefault="00000000" w:rsidRPr="00000000" w14:paraId="00000FA5">
      <w:pPr>
        <w:rPr/>
      </w:pPr>
      <w:r w:rsidDel="00000000" w:rsidR="00000000" w:rsidRPr="00000000">
        <w:rPr>
          <w:rtl w:val="0"/>
        </w:rPr>
        <w:t xml:space="preserve">AUSTIN: Alright, we need to do a clap.</w:t>
      </w:r>
    </w:p>
    <w:p w:rsidR="00000000" w:rsidDel="00000000" w:rsidP="00000000" w:rsidRDefault="00000000" w:rsidRPr="00000000" w14:paraId="00000FA6">
      <w:pPr>
        <w:rPr/>
      </w:pPr>
      <w:r w:rsidDel="00000000" w:rsidR="00000000" w:rsidRPr="00000000">
        <w:rPr>
          <w:rtl w:val="0"/>
        </w:rPr>
      </w:r>
    </w:p>
    <w:p w:rsidR="00000000" w:rsidDel="00000000" w:rsidP="00000000" w:rsidRDefault="00000000" w:rsidRPr="00000000" w14:paraId="00000FA7">
      <w:pPr>
        <w:rPr/>
      </w:pPr>
      <w:r w:rsidDel="00000000" w:rsidR="00000000" w:rsidRPr="00000000">
        <w:rPr>
          <w:rtl w:val="0"/>
        </w:rPr>
        <w:t xml:space="preserve">NICK: Yeah.</w:t>
      </w:r>
    </w:p>
    <w:p w:rsidR="00000000" w:rsidDel="00000000" w:rsidP="00000000" w:rsidRDefault="00000000" w:rsidRPr="00000000" w14:paraId="00000FA8">
      <w:pPr>
        <w:rPr/>
      </w:pPr>
      <w:r w:rsidDel="00000000" w:rsidR="00000000" w:rsidRPr="00000000">
        <w:rPr>
          <w:rtl w:val="0"/>
        </w:rPr>
      </w:r>
    </w:p>
    <w:p w:rsidR="00000000" w:rsidDel="00000000" w:rsidP="00000000" w:rsidRDefault="00000000" w:rsidRPr="00000000" w14:paraId="00000FA9">
      <w:pPr>
        <w:rPr/>
      </w:pPr>
      <w:r w:rsidDel="00000000" w:rsidR="00000000" w:rsidRPr="00000000">
        <w:rPr>
          <w:rtl w:val="0"/>
        </w:rPr>
        <w:t xml:space="preserve">KEITH: Okay, yeah.</w:t>
      </w:r>
    </w:p>
    <w:p w:rsidR="00000000" w:rsidDel="00000000" w:rsidP="00000000" w:rsidRDefault="00000000" w:rsidRPr="00000000" w14:paraId="00000FAA">
      <w:pPr>
        <w:rPr/>
      </w:pPr>
      <w:r w:rsidDel="00000000" w:rsidR="00000000" w:rsidRPr="00000000">
        <w:rPr>
          <w:rtl w:val="0"/>
        </w:rPr>
      </w:r>
    </w:p>
    <w:p w:rsidR="00000000" w:rsidDel="00000000" w:rsidP="00000000" w:rsidRDefault="00000000" w:rsidRPr="00000000" w14:paraId="00000FAB">
      <w:pPr>
        <w:rPr/>
      </w:pPr>
      <w:r w:rsidDel="00000000" w:rsidR="00000000" w:rsidRPr="00000000">
        <w:rPr>
          <w:rtl w:val="0"/>
        </w:rPr>
        <w:t xml:space="preserve">JACK: Okay. </w:t>
      </w:r>
    </w:p>
    <w:p w:rsidR="00000000" w:rsidDel="00000000" w:rsidP="00000000" w:rsidRDefault="00000000" w:rsidRPr="00000000" w14:paraId="00000FAC">
      <w:pPr>
        <w:rPr/>
      </w:pPr>
      <w:r w:rsidDel="00000000" w:rsidR="00000000" w:rsidRPr="00000000">
        <w:rPr>
          <w:rtl w:val="0"/>
        </w:rPr>
      </w:r>
    </w:p>
    <w:p w:rsidR="00000000" w:rsidDel="00000000" w:rsidP="00000000" w:rsidRDefault="00000000" w:rsidRPr="00000000" w14:paraId="00000FAD">
      <w:pPr>
        <w:rPr/>
      </w:pPr>
      <w:r w:rsidDel="00000000" w:rsidR="00000000" w:rsidRPr="00000000">
        <w:rPr>
          <w:rtl w:val="0"/>
        </w:rPr>
        <w:t xml:space="preserve">KEITH: Alright.</w:t>
      </w:r>
    </w:p>
    <w:p w:rsidR="00000000" w:rsidDel="00000000" w:rsidP="00000000" w:rsidRDefault="00000000" w:rsidRPr="00000000" w14:paraId="00000FAE">
      <w:pPr>
        <w:rPr/>
      </w:pPr>
      <w:r w:rsidDel="00000000" w:rsidR="00000000" w:rsidRPr="00000000">
        <w:rPr>
          <w:rtl w:val="0"/>
        </w:rPr>
      </w:r>
    </w:p>
    <w:p w:rsidR="00000000" w:rsidDel="00000000" w:rsidP="00000000" w:rsidRDefault="00000000" w:rsidRPr="00000000" w14:paraId="00000FAF">
      <w:pPr>
        <w:rPr/>
      </w:pPr>
      <w:r w:rsidDel="00000000" w:rsidR="00000000" w:rsidRPr="00000000">
        <w:rPr>
          <w:rtl w:val="0"/>
        </w:rPr>
        <w:t xml:space="preserve">ART: Go back to the website time.is.</w:t>
      </w:r>
    </w:p>
    <w:p w:rsidR="00000000" w:rsidDel="00000000" w:rsidP="00000000" w:rsidRDefault="00000000" w:rsidRPr="00000000" w14:paraId="00000FB0">
      <w:pPr>
        <w:rPr/>
      </w:pPr>
      <w:r w:rsidDel="00000000" w:rsidR="00000000" w:rsidRPr="00000000">
        <w:rPr>
          <w:rtl w:val="0"/>
        </w:rPr>
      </w:r>
    </w:p>
    <w:p w:rsidR="00000000" w:rsidDel="00000000" w:rsidP="00000000" w:rsidRDefault="00000000" w:rsidRPr="00000000" w14:paraId="00000FB1">
      <w:pPr>
        <w:rPr/>
      </w:pPr>
      <w:r w:rsidDel="00000000" w:rsidR="00000000" w:rsidRPr="00000000">
        <w:rPr>
          <w:rtl w:val="0"/>
        </w:rPr>
        <w:t xml:space="preserve">KEITH: Are we doing time.is or "three, two, one"?</w:t>
      </w:r>
    </w:p>
    <w:p w:rsidR="00000000" w:rsidDel="00000000" w:rsidP="00000000" w:rsidRDefault="00000000" w:rsidRPr="00000000" w14:paraId="00000FB2">
      <w:pPr>
        <w:rPr/>
      </w:pPr>
      <w:r w:rsidDel="00000000" w:rsidR="00000000" w:rsidRPr="00000000">
        <w:rPr>
          <w:rtl w:val="0"/>
        </w:rPr>
      </w:r>
    </w:p>
    <w:p w:rsidR="00000000" w:rsidDel="00000000" w:rsidP="00000000" w:rsidRDefault="00000000" w:rsidRPr="00000000" w14:paraId="00000FB3">
      <w:pPr>
        <w:rPr/>
      </w:pPr>
      <w:r w:rsidDel="00000000" w:rsidR="00000000" w:rsidRPr="00000000">
        <w:rPr>
          <w:rtl w:val="0"/>
        </w:rPr>
        <w:t xml:space="preserve">JACK: Are we doing time.is?</w:t>
      </w:r>
    </w:p>
    <w:p w:rsidR="00000000" w:rsidDel="00000000" w:rsidP="00000000" w:rsidRDefault="00000000" w:rsidRPr="00000000" w14:paraId="00000FB4">
      <w:pPr>
        <w:rPr/>
      </w:pPr>
      <w:r w:rsidDel="00000000" w:rsidR="00000000" w:rsidRPr="00000000">
        <w:rPr>
          <w:rtl w:val="0"/>
        </w:rPr>
      </w:r>
    </w:p>
    <w:p w:rsidR="00000000" w:rsidDel="00000000" w:rsidP="00000000" w:rsidRDefault="00000000" w:rsidRPr="00000000" w14:paraId="00000FB5">
      <w:pPr>
        <w:rPr/>
      </w:pPr>
      <w:r w:rsidDel="00000000" w:rsidR="00000000" w:rsidRPr="00000000">
        <w:rPr>
          <w:rtl w:val="0"/>
        </w:rPr>
        <w:t xml:space="preserve">AUSTIN: The website.</w:t>
      </w:r>
    </w:p>
    <w:p w:rsidR="00000000" w:rsidDel="00000000" w:rsidP="00000000" w:rsidRDefault="00000000" w:rsidRPr="00000000" w14:paraId="00000FB6">
      <w:pPr>
        <w:rPr/>
      </w:pPr>
      <w:r w:rsidDel="00000000" w:rsidR="00000000" w:rsidRPr="00000000">
        <w:rPr>
          <w:rtl w:val="0"/>
        </w:rPr>
      </w:r>
    </w:p>
    <w:p w:rsidR="00000000" w:rsidDel="00000000" w:rsidP="00000000" w:rsidRDefault="00000000" w:rsidRPr="00000000" w14:paraId="00000FB7">
      <w:pPr>
        <w:rPr/>
      </w:pPr>
      <w:r w:rsidDel="00000000" w:rsidR="00000000" w:rsidRPr="00000000">
        <w:rPr>
          <w:rtl w:val="0"/>
        </w:rPr>
        <w:t xml:space="preserve">KEITH: The website time.is.</w:t>
      </w:r>
    </w:p>
    <w:p w:rsidR="00000000" w:rsidDel="00000000" w:rsidP="00000000" w:rsidRDefault="00000000" w:rsidRPr="00000000" w14:paraId="00000FB8">
      <w:pPr>
        <w:rPr/>
      </w:pPr>
      <w:r w:rsidDel="00000000" w:rsidR="00000000" w:rsidRPr="00000000">
        <w:rPr>
          <w:rtl w:val="0"/>
        </w:rPr>
      </w:r>
    </w:p>
    <w:p w:rsidR="00000000" w:rsidDel="00000000" w:rsidP="00000000" w:rsidRDefault="00000000" w:rsidRPr="00000000" w14:paraId="00000FB9">
      <w:pPr>
        <w:rPr/>
      </w:pPr>
      <w:r w:rsidDel="00000000" w:rsidR="00000000" w:rsidRPr="00000000">
        <w:rPr>
          <w:rtl w:val="0"/>
        </w:rPr>
        <w:t xml:space="preserve">JACK: Time.is...</w:t>
      </w:r>
    </w:p>
    <w:p w:rsidR="00000000" w:rsidDel="00000000" w:rsidP="00000000" w:rsidRDefault="00000000" w:rsidRPr="00000000" w14:paraId="00000FBA">
      <w:pPr>
        <w:rPr/>
      </w:pPr>
      <w:r w:rsidDel="00000000" w:rsidR="00000000" w:rsidRPr="00000000">
        <w:rPr>
          <w:rtl w:val="0"/>
        </w:rPr>
      </w:r>
    </w:p>
    <w:p w:rsidR="00000000" w:rsidDel="00000000" w:rsidP="00000000" w:rsidRDefault="00000000" w:rsidRPr="00000000" w14:paraId="00000FBB">
      <w:pPr>
        <w:rPr/>
      </w:pPr>
      <w:r w:rsidDel="00000000" w:rsidR="00000000" w:rsidRPr="00000000">
        <w:rPr>
          <w:rtl w:val="0"/>
        </w:rPr>
        <w:t xml:space="preserve">KEITH: And Jack, while you're there, you should take a look at the text that says, "Your clock is blank seconds ahead."</w:t>
      </w:r>
    </w:p>
    <w:p w:rsidR="00000000" w:rsidDel="00000000" w:rsidP="00000000" w:rsidRDefault="00000000" w:rsidRPr="00000000" w14:paraId="00000FBC">
      <w:pPr>
        <w:rPr/>
      </w:pPr>
      <w:r w:rsidDel="00000000" w:rsidR="00000000" w:rsidRPr="00000000">
        <w:rPr>
          <w:rtl w:val="0"/>
        </w:rPr>
      </w:r>
    </w:p>
    <w:p w:rsidR="00000000" w:rsidDel="00000000" w:rsidP="00000000" w:rsidRDefault="00000000" w:rsidRPr="00000000" w14:paraId="00000FBD">
      <w:pPr>
        <w:rPr/>
      </w:pPr>
      <w:r w:rsidDel="00000000" w:rsidR="00000000" w:rsidRPr="00000000">
        <w:rPr>
          <w:rtl w:val="0"/>
        </w:rPr>
        <w:t xml:space="preserve">JACK: Uh-huh. It says my clock is 15 seconds behind.</w:t>
      </w:r>
    </w:p>
    <w:p w:rsidR="00000000" w:rsidDel="00000000" w:rsidP="00000000" w:rsidRDefault="00000000" w:rsidRPr="00000000" w14:paraId="00000FBE">
      <w:pPr>
        <w:rPr/>
      </w:pPr>
      <w:r w:rsidDel="00000000" w:rsidR="00000000" w:rsidRPr="00000000">
        <w:rPr>
          <w:rtl w:val="0"/>
        </w:rPr>
      </w:r>
    </w:p>
    <w:p w:rsidR="00000000" w:rsidDel="00000000" w:rsidP="00000000" w:rsidRDefault="00000000" w:rsidRPr="00000000" w14:paraId="00000FBF">
      <w:pPr>
        <w:rPr/>
      </w:pPr>
      <w:r w:rsidDel="00000000" w:rsidR="00000000" w:rsidRPr="00000000">
        <w:rPr>
          <w:rtl w:val="0"/>
        </w:rPr>
        <w:t xml:space="preserve">AUSTIN: My clock is 35.9 seconds ahead.</w:t>
      </w:r>
    </w:p>
    <w:p w:rsidR="00000000" w:rsidDel="00000000" w:rsidP="00000000" w:rsidRDefault="00000000" w:rsidRPr="00000000" w14:paraId="00000FC0">
      <w:pPr>
        <w:rPr/>
      </w:pPr>
      <w:r w:rsidDel="00000000" w:rsidR="00000000" w:rsidRPr="00000000">
        <w:rPr>
          <w:rtl w:val="0"/>
        </w:rPr>
      </w:r>
    </w:p>
    <w:p w:rsidR="00000000" w:rsidDel="00000000" w:rsidP="00000000" w:rsidRDefault="00000000" w:rsidRPr="00000000" w14:paraId="00000FC1">
      <w:pPr>
        <w:rPr/>
      </w:pPr>
      <w:r w:rsidDel="00000000" w:rsidR="00000000" w:rsidRPr="00000000">
        <w:rPr>
          <w:rtl w:val="0"/>
        </w:rPr>
        <w:t xml:space="preserve">KEITH: Okay, mine is 3.6 seconds ahead.</w:t>
      </w:r>
    </w:p>
    <w:p w:rsidR="00000000" w:rsidDel="00000000" w:rsidP="00000000" w:rsidRDefault="00000000" w:rsidRPr="00000000" w14:paraId="00000FC2">
      <w:pPr>
        <w:rPr/>
      </w:pPr>
      <w:r w:rsidDel="00000000" w:rsidR="00000000" w:rsidRPr="00000000">
        <w:rPr>
          <w:rtl w:val="0"/>
        </w:rPr>
      </w:r>
    </w:p>
    <w:p w:rsidR="00000000" w:rsidDel="00000000" w:rsidP="00000000" w:rsidRDefault="00000000" w:rsidRPr="00000000" w14:paraId="00000FC3">
      <w:pPr>
        <w:rPr/>
      </w:pPr>
      <w:r w:rsidDel="00000000" w:rsidR="00000000" w:rsidRPr="00000000">
        <w:rPr>
          <w:rtl w:val="0"/>
        </w:rPr>
        <w:t xml:space="preserve">AUSTIN: These clocks-- Okay. At--</w:t>
      </w:r>
    </w:p>
    <w:p w:rsidR="00000000" w:rsidDel="00000000" w:rsidP="00000000" w:rsidRDefault="00000000" w:rsidRPr="00000000" w14:paraId="00000FC4">
      <w:pPr>
        <w:rPr/>
      </w:pPr>
      <w:r w:rsidDel="00000000" w:rsidR="00000000" w:rsidRPr="00000000">
        <w:rPr>
          <w:rtl w:val="0"/>
        </w:rPr>
      </w:r>
    </w:p>
    <w:p w:rsidR="00000000" w:rsidDel="00000000" w:rsidP="00000000" w:rsidRDefault="00000000" w:rsidRPr="00000000" w14:paraId="00000FC5">
      <w:pPr>
        <w:rPr/>
      </w:pPr>
      <w:r w:rsidDel="00000000" w:rsidR="00000000" w:rsidRPr="00000000">
        <w:rPr>
          <w:rtl w:val="0"/>
        </w:rPr>
        <w:t xml:space="preserve">ART: I'm two-and-a-half.</w:t>
      </w:r>
    </w:p>
    <w:p w:rsidR="00000000" w:rsidDel="00000000" w:rsidP="00000000" w:rsidRDefault="00000000" w:rsidRPr="00000000" w14:paraId="00000FC6">
      <w:pPr>
        <w:rPr/>
      </w:pPr>
      <w:r w:rsidDel="00000000" w:rsidR="00000000" w:rsidRPr="00000000">
        <w:rPr>
          <w:rtl w:val="0"/>
        </w:rPr>
      </w:r>
    </w:p>
    <w:p w:rsidR="00000000" w:rsidDel="00000000" w:rsidP="00000000" w:rsidRDefault="00000000" w:rsidRPr="00000000" w14:paraId="00000FC7">
      <w:pPr>
        <w:rPr/>
      </w:pPr>
      <w:r w:rsidDel="00000000" w:rsidR="00000000" w:rsidRPr="00000000">
        <w:rPr>
          <w:rtl w:val="0"/>
        </w:rPr>
        <w:t xml:space="preserve">AUSTIN: At 53:55.</w:t>
      </w:r>
    </w:p>
    <w:p w:rsidR="00000000" w:rsidDel="00000000" w:rsidP="00000000" w:rsidRDefault="00000000" w:rsidRPr="00000000" w14:paraId="00000FC8">
      <w:pPr>
        <w:rPr/>
      </w:pPr>
      <w:r w:rsidDel="00000000" w:rsidR="00000000" w:rsidRPr="00000000">
        <w:rPr>
          <w:rtl w:val="0"/>
        </w:rPr>
      </w:r>
    </w:p>
    <w:p w:rsidR="00000000" w:rsidDel="00000000" w:rsidP="00000000" w:rsidRDefault="00000000" w:rsidRPr="00000000" w14:paraId="00000FC9">
      <w:pPr>
        <w:rPr/>
      </w:pPr>
      <w:r w:rsidDel="00000000" w:rsidR="00000000" w:rsidRPr="00000000">
        <w:rPr>
          <w:rtl w:val="0"/>
        </w:rPr>
        <w:t xml:space="preserve">JACK: Okay.</w:t>
      </w:r>
    </w:p>
    <w:p w:rsidR="00000000" w:rsidDel="00000000" w:rsidP="00000000" w:rsidRDefault="00000000" w:rsidRPr="00000000" w14:paraId="00000FCA">
      <w:pPr>
        <w:rPr/>
      </w:pPr>
      <w:r w:rsidDel="00000000" w:rsidR="00000000" w:rsidRPr="00000000">
        <w:rPr>
          <w:rtl w:val="0"/>
        </w:rPr>
      </w:r>
    </w:p>
    <w:p w:rsidR="00000000" w:rsidDel="00000000" w:rsidP="00000000" w:rsidRDefault="00000000" w:rsidRPr="00000000" w14:paraId="00000FCB">
      <w:pPr>
        <w:rPr/>
      </w:pPr>
      <w:r w:rsidDel="00000000" w:rsidR="00000000" w:rsidRPr="00000000">
        <w:rPr>
          <w:rtl w:val="0"/>
        </w:rPr>
        <w:t xml:space="preserve">KEITH: Okay, yeah.</w:t>
      </w:r>
    </w:p>
    <w:p w:rsidR="00000000" w:rsidDel="00000000" w:rsidP="00000000" w:rsidRDefault="00000000" w:rsidRPr="00000000" w14:paraId="00000FCC">
      <w:pPr>
        <w:rPr/>
      </w:pPr>
      <w:r w:rsidDel="00000000" w:rsidR="00000000" w:rsidRPr="00000000">
        <w:rPr>
          <w:rtl w:val="0"/>
        </w:rPr>
      </w:r>
    </w:p>
    <w:p w:rsidR="00000000" w:rsidDel="00000000" w:rsidP="00000000" w:rsidRDefault="00000000" w:rsidRPr="00000000" w14:paraId="00000FCD">
      <w:pPr>
        <w:rPr/>
      </w:pPr>
      <w:r w:rsidDel="00000000" w:rsidR="00000000" w:rsidRPr="00000000">
        <w:rPr>
          <w:rtl w:val="0"/>
        </w:rPr>
        <w:t xml:space="preserve">ART: Sure.</w:t>
      </w:r>
    </w:p>
    <w:p w:rsidR="00000000" w:rsidDel="00000000" w:rsidP="00000000" w:rsidRDefault="00000000" w:rsidRPr="00000000" w14:paraId="00000FCE">
      <w:pPr>
        <w:rPr/>
      </w:pPr>
      <w:r w:rsidDel="00000000" w:rsidR="00000000" w:rsidRPr="00000000">
        <w:rPr>
          <w:rtl w:val="0"/>
        </w:rPr>
      </w:r>
    </w:p>
    <w:p w:rsidR="00000000" w:rsidDel="00000000" w:rsidP="00000000" w:rsidRDefault="00000000" w:rsidRPr="00000000" w14:paraId="00000FCF">
      <w:pPr>
        <w:rPr/>
      </w:pPr>
      <w:r w:rsidDel="00000000" w:rsidR="00000000" w:rsidRPr="00000000">
        <w:rPr>
          <w:rtl w:val="0"/>
        </w:rPr>
        <w:t xml:space="preserve">[out of sync claps]</w:t>
      </w:r>
    </w:p>
    <w:p w:rsidR="00000000" w:rsidDel="00000000" w:rsidP="00000000" w:rsidRDefault="00000000" w:rsidRPr="00000000" w14:paraId="00000FD0">
      <w:pPr>
        <w:rPr/>
      </w:pPr>
      <w:r w:rsidDel="00000000" w:rsidR="00000000" w:rsidRPr="00000000">
        <w:rPr>
          <w:rtl w:val="0"/>
        </w:rPr>
      </w:r>
    </w:p>
    <w:p w:rsidR="00000000" w:rsidDel="00000000" w:rsidP="00000000" w:rsidRDefault="00000000" w:rsidRPr="00000000" w14:paraId="00000FD1">
      <w:pPr>
        <w:rPr/>
      </w:pPr>
      <w:r w:rsidDel="00000000" w:rsidR="00000000" w:rsidRPr="00000000">
        <w:rPr>
          <w:rtl w:val="0"/>
        </w:rPr>
        <w:t xml:space="preserve">KEITH: That was like a </w:t>
      </w:r>
      <w:r w:rsidDel="00000000" w:rsidR="00000000" w:rsidRPr="00000000">
        <w:rPr>
          <w:i w:val="1"/>
          <w:rtl w:val="0"/>
        </w:rPr>
        <w:t xml:space="preserve">joke</w:t>
      </w:r>
      <w:r w:rsidDel="00000000" w:rsidR="00000000" w:rsidRPr="00000000">
        <w:rPr>
          <w:rtl w:val="0"/>
        </w:rPr>
        <w:t xml:space="preserve">.</w:t>
      </w:r>
    </w:p>
    <w:p w:rsidR="00000000" w:rsidDel="00000000" w:rsidP="00000000" w:rsidRDefault="00000000" w:rsidRPr="00000000" w14:paraId="00000FD2">
      <w:pPr>
        <w:rPr/>
      </w:pPr>
      <w:r w:rsidDel="00000000" w:rsidR="00000000" w:rsidRPr="00000000">
        <w:rPr>
          <w:rtl w:val="0"/>
        </w:rPr>
      </w:r>
    </w:p>
    <w:p w:rsidR="00000000" w:rsidDel="00000000" w:rsidP="00000000" w:rsidRDefault="00000000" w:rsidRPr="00000000" w14:paraId="00000FD3">
      <w:pPr>
        <w:rPr/>
      </w:pPr>
      <w:r w:rsidDel="00000000" w:rsidR="00000000" w:rsidRPr="00000000">
        <w:rPr>
          <w:rtl w:val="0"/>
        </w:rPr>
        <w:t xml:space="preserve">[Music - "Autumn not Winter" ends] </w:t>
      </w:r>
      <w:r w:rsidDel="00000000" w:rsidR="00000000" w:rsidRPr="00000000">
        <w:rPr>
          <w:rtl w:val="0"/>
        </w:rPr>
      </w:r>
    </w:p>
    <w:sectPr>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el Alberghini" w:id="0" w:date="2019-07-18T17:35:29Z">
    <w:p w:rsidR="00000000" w:rsidDel="00000000" w:rsidP="00000000" w:rsidRDefault="00000000" w:rsidRPr="00000000" w14:paraId="00000F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friendsatthetable.net/seasons-of-hieron-04-is-it-time-alrea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