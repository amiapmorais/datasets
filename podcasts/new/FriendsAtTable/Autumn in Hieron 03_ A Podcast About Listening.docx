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hyperlink r:id="rId6">
        <w:r w:rsidDel="00000000" w:rsidR="00000000" w:rsidRPr="00000000">
          <w:rPr>
            <w:color w:val="1155cc"/>
            <w:sz w:val="24"/>
            <w:szCs w:val="24"/>
            <w:u w:val="single"/>
            <w:rtl w:val="0"/>
          </w:rPr>
          <w:t xml:space="preserve">Autumn in Hieron 03: A Podcast About Listening</w:t>
        </w:r>
      </w:hyperlink>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Transcribers: Rowan (identity unknown) (0:00:00-0:36:23); Max (pine#6681) (0:36:23-1:26:43)</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AUSTIN: Alright! Are we</w:t>
      </w:r>
      <w:r w:rsidDel="00000000" w:rsidR="00000000" w:rsidRPr="00000000">
        <w:rPr>
          <w:rtl w:val="0"/>
        </w:rPr>
        <w:t xml:space="preserve">—</w:t>
      </w:r>
      <w:r w:rsidDel="00000000" w:rsidR="00000000" w:rsidRPr="00000000">
        <w:rPr>
          <w:sz w:val="24"/>
          <w:szCs w:val="24"/>
          <w:rtl w:val="0"/>
        </w:rPr>
        <w:t xml:space="preserve"> Are we gonna time.is, or are we gonna—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JACK: Oh, I haven’t pressed record yet. I’m gonna do that right now.</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AUSTIN: Okay. I’m recording…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JACK: Oh, no, </w:t>
      </w:r>
      <w:r w:rsidDel="00000000" w:rsidR="00000000" w:rsidRPr="00000000">
        <w:rPr>
          <w:rtl w:val="0"/>
        </w:rPr>
        <w:t xml:space="preserve">[laughing] </w:t>
      </w:r>
      <w:r w:rsidDel="00000000" w:rsidR="00000000" w:rsidRPr="00000000">
        <w:rPr>
          <w:sz w:val="24"/>
          <w:szCs w:val="24"/>
          <w:rtl w:val="0"/>
        </w:rPr>
        <w:t xml:space="preserve">I have pressed record.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t xml:space="preserve">[AUSTIN laughs]</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KEITH: I recommend… I recommend not doing time</w:t>
      </w:r>
      <w:r w:rsidDel="00000000" w:rsidR="00000000" w:rsidRPr="00000000">
        <w:rPr>
          <w:rtl w:val="0"/>
        </w:rPr>
        <w:t xml:space="preserve">.</w:t>
      </w:r>
      <w:r w:rsidDel="00000000" w:rsidR="00000000" w:rsidRPr="00000000">
        <w:rPr>
          <w:sz w:val="24"/>
          <w:szCs w:val="24"/>
          <w:rtl w:val="0"/>
        </w:rPr>
        <w:t xml:space="preserve">is because it—</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AUSTIN: Oh, has it been busted?</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KEITH: Well, just because Jack has </w:t>
      </w:r>
      <w:r w:rsidDel="00000000" w:rsidR="00000000" w:rsidRPr="00000000">
        <w:rPr>
          <w:rtl w:val="0"/>
        </w:rPr>
        <w:t xml:space="preserve">a— has a</w:t>
      </w:r>
      <w:r w:rsidDel="00000000" w:rsidR="00000000" w:rsidRPr="00000000">
        <w:rPr>
          <w:sz w:val="24"/>
          <w:szCs w:val="24"/>
          <w:rtl w:val="0"/>
        </w:rPr>
        <w:t xml:space="preserve"> time</w:t>
      </w:r>
      <w:r w:rsidDel="00000000" w:rsidR="00000000" w:rsidRPr="00000000">
        <w:rPr>
          <w:rtl w:val="0"/>
        </w:rPr>
        <w:t xml:space="preserve">.</w:t>
      </w:r>
      <w:r w:rsidDel="00000000" w:rsidR="00000000" w:rsidRPr="00000000">
        <w:rPr>
          <w:sz w:val="24"/>
          <w:szCs w:val="24"/>
          <w:rtl w:val="0"/>
        </w:rPr>
        <w:t xml:space="preserve">is deficiency?</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AUSTIN: [cross] Did we figure out if that was permanent?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ALI: [cross</w:t>
      </w:r>
      <w:r w:rsidDel="00000000" w:rsidR="00000000" w:rsidRPr="00000000">
        <w:rPr>
          <w:rtl w:val="0"/>
        </w:rPr>
        <w:t xml:space="preserve">] Well, no. </w:t>
      </w:r>
      <w:r w:rsidDel="00000000" w:rsidR="00000000" w:rsidRPr="00000000">
        <w:rPr>
          <w:sz w:val="24"/>
          <w:szCs w:val="24"/>
          <w:rtl w:val="0"/>
        </w:rPr>
        <w:t xml:space="preserve">We only did that that one time.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AUSTIN: Yeah, </w:t>
      </w:r>
      <w:r w:rsidDel="00000000" w:rsidR="00000000" w:rsidRPr="00000000">
        <w:rPr>
          <w:rtl w:val="0"/>
        </w:rPr>
        <w:t xml:space="preserve">[cross] </w:t>
      </w:r>
      <w:r w:rsidDel="00000000" w:rsidR="00000000" w:rsidRPr="00000000">
        <w:rPr>
          <w:sz w:val="24"/>
          <w:szCs w:val="24"/>
          <w:rtl w:val="0"/>
        </w:rPr>
        <w:t xml:space="preserve">we didn't </w:t>
      </w:r>
      <w:r w:rsidDel="00000000" w:rsidR="00000000" w:rsidRPr="00000000">
        <w:rPr>
          <w:rtl w:val="0"/>
        </w:rPr>
        <w:t xml:space="preserve">[</w:t>
      </w:r>
      <w:r w:rsidDel="00000000" w:rsidR="00000000" w:rsidRPr="00000000">
        <w:rPr>
          <w:sz w:val="24"/>
          <w:szCs w:val="24"/>
          <w:rtl w:val="0"/>
        </w:rPr>
        <w:t xml:space="preserve">unintelligible</w:t>
      </w:r>
      <w:r w:rsidDel="00000000" w:rsidR="00000000" w:rsidRPr="00000000">
        <w:rPr>
          <w:rtl w:val="0"/>
        </w:rPr>
        <w:t xml:space="preserve">] [#0:00:22#]</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ART: [cross] We were in a different location then.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ALI: We can try it again.</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JACK: Yo, I wanna make it very clear that I wasn't doing that as part of a bit</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T</w:t>
      </w:r>
      <w:r w:rsidDel="00000000" w:rsidR="00000000" w:rsidRPr="00000000">
        <w:rPr>
          <w:sz w:val="24"/>
          <w:szCs w:val="24"/>
          <w:rtl w:val="0"/>
        </w:rPr>
        <w:t xml:space="preserve">hat was a legitimate time—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KEITH: No no no, I know. I know that you…</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JACK: Austin, do you have a Starbucks close enough to your house that you can get a Starbucks for your house?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AUSTIN: I mean this is from like an hour ago when I was at a Starbucks.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JACK: Oh, okay.</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AUSTIN: I walked home with it.</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t xml:space="preserve">[JACK laughs]</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AUSTIN: So.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JACK: It's a venti.</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AUSTIN: I</w:t>
      </w:r>
      <w:r w:rsidDel="00000000" w:rsidR="00000000" w:rsidRPr="00000000">
        <w:rPr>
          <w:rtl w:val="0"/>
        </w:rPr>
        <w:t xml:space="preserve">'</w:t>
      </w:r>
      <w:r w:rsidDel="00000000" w:rsidR="00000000" w:rsidRPr="00000000">
        <w:rPr>
          <w:sz w:val="24"/>
          <w:szCs w:val="24"/>
          <w:rtl w:val="0"/>
        </w:rPr>
        <w:t xml:space="preserve">m </w:t>
      </w:r>
      <w:r w:rsidDel="00000000" w:rsidR="00000000" w:rsidRPr="00000000">
        <w:rPr>
          <w:rtl w:val="0"/>
        </w:rPr>
        <w:t xml:space="preserve">like thirty</w:t>
      </w:r>
      <w:r w:rsidDel="00000000" w:rsidR="00000000" w:rsidRPr="00000000">
        <w:rPr>
          <w:sz w:val="24"/>
          <w:szCs w:val="24"/>
          <w:rtl w:val="0"/>
        </w:rPr>
        <w:t xml:space="preserve"> minutes. I'm </w:t>
      </w:r>
      <w:r w:rsidDel="00000000" w:rsidR="00000000" w:rsidRPr="00000000">
        <w:rPr>
          <w:rtl w:val="0"/>
        </w:rPr>
        <w:t xml:space="preserve">like </w:t>
      </w:r>
      <w:r w:rsidDel="00000000" w:rsidR="00000000" w:rsidRPr="00000000">
        <w:rPr>
          <w:sz w:val="24"/>
          <w:szCs w:val="24"/>
          <w:rtl w:val="0"/>
        </w:rPr>
        <w:t xml:space="preserve">make a </w:t>
      </w:r>
      <w:r w:rsidDel="00000000" w:rsidR="00000000" w:rsidRPr="00000000">
        <w:rPr>
          <w:rtl w:val="0"/>
        </w:rPr>
        <w:t xml:space="preserve">thirty </w:t>
      </w:r>
      <w:r w:rsidDel="00000000" w:rsidR="00000000" w:rsidRPr="00000000">
        <w:rPr>
          <w:sz w:val="24"/>
          <w:szCs w:val="24"/>
          <w:rtl w:val="0"/>
        </w:rPr>
        <w:t xml:space="preserve">minute walk from </w:t>
      </w:r>
      <w:r w:rsidDel="00000000" w:rsidR="00000000" w:rsidRPr="00000000">
        <w:rPr>
          <w:rtl w:val="0"/>
        </w:rPr>
        <w:t xml:space="preserve">it</w:t>
      </w:r>
      <w:r w:rsidDel="00000000" w:rsidR="00000000" w:rsidRPr="00000000">
        <w:rPr>
          <w:sz w:val="24"/>
          <w:szCs w:val="24"/>
          <w:rtl w:val="0"/>
        </w:rPr>
        <w:t xml:space="preserv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KEITH: So, can everyone confirm that I am counting seconds that you're seeing on time dot is? </w:t>
      </w:r>
      <w:r w:rsidDel="00000000" w:rsidR="00000000" w:rsidRPr="00000000">
        <w:rPr>
          <w:rtl w:val="0"/>
        </w:rPr>
        <w:t xml:space="preserve">Thirty-eight</w:t>
      </w:r>
      <w:r w:rsidDel="00000000" w:rsidR="00000000" w:rsidRPr="00000000">
        <w:rPr>
          <w:sz w:val="24"/>
          <w:szCs w:val="24"/>
          <w:rtl w:val="0"/>
        </w:rPr>
        <w:t xml:space="preserv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AUSTIN: Yes. </w:t>
      </w:r>
      <w:r w:rsidDel="00000000" w:rsidR="00000000" w:rsidRPr="00000000">
        <w:rPr>
          <w:rtl w:val="0"/>
        </w:rPr>
        <w:t xml:space="preserve">39.</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KEITH: </w:t>
      </w:r>
      <w:r w:rsidDel="00000000" w:rsidR="00000000" w:rsidRPr="00000000">
        <w:rPr>
          <w:rtl w:val="0"/>
        </w:rPr>
        <w:t xml:space="preserve">39</w:t>
      </w:r>
      <w:r w:rsidDel="00000000" w:rsidR="00000000" w:rsidRPr="00000000">
        <w:rPr>
          <w:sz w:val="24"/>
          <w:szCs w:val="24"/>
          <w:rtl w:val="0"/>
        </w:rPr>
        <w:t xml:space="preserve">.</w:t>
      </w:r>
      <w:r w:rsidDel="00000000" w:rsidR="00000000" w:rsidRPr="00000000">
        <w:rPr>
          <w:rtl w:val="0"/>
        </w:rPr>
        <w:t xml:space="preserve"> 40</w:t>
      </w:r>
      <w:r w:rsidDel="00000000" w:rsidR="00000000" w:rsidRPr="00000000">
        <w:rPr>
          <w:sz w:val="24"/>
          <w:szCs w:val="24"/>
          <w:rtl w:val="0"/>
        </w:rPr>
        <w:t xml:space="preserv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JACK: I don't—what are you talking about.</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AUSTIN: Go to time</w:t>
      </w:r>
      <w:r w:rsidDel="00000000" w:rsidR="00000000" w:rsidRPr="00000000">
        <w:rPr>
          <w:rtl w:val="0"/>
        </w:rPr>
        <w:t xml:space="preserve">.</w:t>
      </w:r>
      <w:r w:rsidDel="00000000" w:rsidR="00000000" w:rsidRPr="00000000">
        <w:rPr>
          <w:sz w:val="24"/>
          <w:szCs w:val="24"/>
          <w:rtl w:val="0"/>
        </w:rPr>
        <w:t xml:space="preserve">is.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KEITH: Go time</w:t>
      </w:r>
      <w:r w:rsidDel="00000000" w:rsidR="00000000" w:rsidRPr="00000000">
        <w:rPr>
          <w:rtl w:val="0"/>
        </w:rPr>
        <w:t xml:space="preserve">.</w:t>
      </w:r>
      <w:r w:rsidDel="00000000" w:rsidR="00000000" w:rsidRPr="00000000">
        <w:rPr>
          <w:sz w:val="24"/>
          <w:szCs w:val="24"/>
          <w:rtl w:val="0"/>
        </w:rPr>
        <w:t xml:space="preserve">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JACK: Oh, I see.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KEITH: Are y</w:t>
      </w:r>
      <w:r w:rsidDel="00000000" w:rsidR="00000000" w:rsidRPr="00000000">
        <w:rPr>
          <w:rtl w:val="0"/>
        </w:rPr>
        <w:t xml:space="preserve">ou.</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JACK: Um, for me, time</w:t>
      </w:r>
      <w:r w:rsidDel="00000000" w:rsidR="00000000" w:rsidRPr="00000000">
        <w:rPr>
          <w:rtl w:val="0"/>
        </w:rPr>
        <w:t xml:space="preserve">.</w:t>
      </w:r>
      <w:r w:rsidDel="00000000" w:rsidR="00000000" w:rsidRPr="00000000">
        <w:rPr>
          <w:sz w:val="24"/>
          <w:szCs w:val="24"/>
          <w:rtl w:val="0"/>
        </w:rPr>
        <w:t xml:space="preserve">is is like</w:t>
      </w:r>
      <w:r w:rsidDel="00000000" w:rsidR="00000000" w:rsidRPr="00000000">
        <w:rPr>
          <w:rtl w:val="0"/>
        </w:rPr>
        <w:t xml:space="preserve">, 35.</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KEITH: </w:t>
      </w:r>
      <w:r w:rsidDel="00000000" w:rsidR="00000000" w:rsidRPr="00000000">
        <w:rPr>
          <w:rtl w:val="0"/>
        </w:rPr>
        <w:t xml:space="preserve">51</w:t>
      </w:r>
      <w:r w:rsidDel="00000000" w:rsidR="00000000" w:rsidRPr="00000000">
        <w:rPr>
          <w:sz w:val="24"/>
          <w:szCs w:val="24"/>
          <w:rtl w:val="0"/>
        </w:rPr>
        <w:t xml:space="preserve">. Yeah, so we cannot use time</w:t>
      </w:r>
      <w:r w:rsidDel="00000000" w:rsidR="00000000" w:rsidRPr="00000000">
        <w:rPr>
          <w:rtl w:val="0"/>
        </w:rPr>
        <w:t xml:space="preserve">.</w:t>
      </w:r>
      <w:r w:rsidDel="00000000" w:rsidR="00000000" w:rsidRPr="00000000">
        <w:rPr>
          <w:sz w:val="24"/>
          <w:szCs w:val="24"/>
          <w:rtl w:val="0"/>
        </w:rPr>
        <w:t xml:space="preserve">is.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AUSTIN: Oh, jeez!</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KEITH: </w:t>
      </w:r>
      <w:r w:rsidDel="00000000" w:rsidR="00000000" w:rsidRPr="00000000">
        <w:rPr>
          <w:i w:val="1"/>
          <w:sz w:val="24"/>
          <w:szCs w:val="24"/>
          <w:rtl w:val="0"/>
        </w:rPr>
        <w:t xml:space="preserve">Yeah</w:t>
      </w:r>
      <w:r w:rsidDel="00000000" w:rsidR="00000000" w:rsidRPr="00000000">
        <w:rPr>
          <w:sz w:val="24"/>
          <w:szCs w:val="24"/>
          <w:rtl w:val="0"/>
        </w:rPr>
        <w:t xml:space="preserve">. Time</w:t>
      </w:r>
      <w:r w:rsidDel="00000000" w:rsidR="00000000" w:rsidRPr="00000000">
        <w:rPr>
          <w:rtl w:val="0"/>
        </w:rPr>
        <w:t xml:space="preserve">.</w:t>
      </w:r>
      <w:r w:rsidDel="00000000" w:rsidR="00000000" w:rsidRPr="00000000">
        <w:rPr>
          <w:sz w:val="24"/>
          <w:szCs w:val="24"/>
          <w:rtl w:val="0"/>
        </w:rPr>
        <w:t xml:space="preserve">is not working.</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t xml:space="preserve">[JACK laughs] </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AUSTIN: Someone should tell them! Someone should tell them.</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JACK: </w:t>
      </w:r>
      <w:r w:rsidDel="00000000" w:rsidR="00000000" w:rsidRPr="00000000">
        <w:rPr>
          <w:rtl w:val="0"/>
        </w:rPr>
        <w:t xml:space="preserve">Forty-five</w:t>
      </w:r>
      <w:r w:rsidDel="00000000" w:rsidR="00000000" w:rsidRPr="00000000">
        <w:rPr>
          <w:sz w:val="24"/>
          <w:szCs w:val="24"/>
          <w:rtl w:val="0"/>
        </w:rPr>
        <w:t xml:space="preserve">.</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KEITH: Someone gotta email them.</w:t>
      </w:r>
      <w:r w:rsidDel="00000000" w:rsidR="00000000" w:rsidRPr="00000000">
        <w:rPr>
          <w:rtl w:val="0"/>
        </w:rPr>
        <w:t xml:space="preserve"> </w:t>
      </w:r>
      <w:r w:rsidDel="00000000" w:rsidR="00000000" w:rsidRPr="00000000">
        <w:rPr>
          <w:sz w:val="24"/>
          <w:szCs w:val="24"/>
          <w:rtl w:val="0"/>
        </w:rPr>
        <w:t xml:space="preserve">So, I think "</w:t>
      </w:r>
      <w:r w:rsidDel="00000000" w:rsidR="00000000" w:rsidRPr="00000000">
        <w:rPr>
          <w:rtl w:val="0"/>
        </w:rPr>
        <w:t xml:space="preserve">three, two, one, </w:t>
      </w:r>
      <w:r w:rsidDel="00000000" w:rsidR="00000000" w:rsidRPr="00000000">
        <w:rPr>
          <w:sz w:val="24"/>
          <w:szCs w:val="24"/>
          <w:rtl w:val="0"/>
        </w:rPr>
        <w:t xml:space="preserve">clap" (</w:t>
      </w:r>
      <w:r w:rsidDel="00000000" w:rsidR="00000000" w:rsidRPr="00000000">
        <w:rPr>
          <w:rtl w:val="0"/>
        </w:rPr>
        <w:t xml:space="preserve">JACK: Fifty.) </w:t>
      </w:r>
      <w:r w:rsidDel="00000000" w:rsidR="00000000" w:rsidRPr="00000000">
        <w:rPr>
          <w:sz w:val="24"/>
          <w:szCs w:val="24"/>
          <w:rtl w:val="0"/>
        </w:rPr>
        <w:t xml:space="preserve">worked before, kind of?</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AUSTIN: Let's time</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O</w:t>
      </w:r>
      <w:r w:rsidDel="00000000" w:rsidR="00000000" w:rsidRPr="00000000">
        <w:rPr>
          <w:sz w:val="24"/>
          <w:szCs w:val="24"/>
          <w:rtl w:val="0"/>
        </w:rPr>
        <w:t xml:space="preserve">r, let's time</w:t>
      </w:r>
      <w:r w:rsidDel="00000000" w:rsidR="00000000" w:rsidRPr="00000000">
        <w:rPr>
          <w:rtl w:val="0"/>
        </w:rPr>
        <w:t xml:space="preserve">.</w:t>
      </w:r>
      <w:r w:rsidDel="00000000" w:rsidR="00000000" w:rsidRPr="00000000">
        <w:rPr>
          <w:sz w:val="24"/>
          <w:szCs w:val="24"/>
          <w:rtl w:val="0"/>
        </w:rPr>
        <w:t xml:space="preserve">clap, let's clap. Let's three</w:t>
      </w:r>
      <w:r w:rsidDel="00000000" w:rsidR="00000000" w:rsidRPr="00000000">
        <w:rPr>
          <w:rtl w:val="0"/>
        </w:rPr>
        <w:t xml:space="preserve">.</w:t>
      </w:r>
      <w:r w:rsidDel="00000000" w:rsidR="00000000" w:rsidRPr="00000000">
        <w:rPr>
          <w:sz w:val="24"/>
          <w:szCs w:val="24"/>
          <w:rtl w:val="0"/>
        </w:rPr>
        <w:t xml:space="preserve">clap.</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KEITH: Let's us</w:t>
      </w:r>
      <w:r w:rsidDel="00000000" w:rsidR="00000000" w:rsidRPr="00000000">
        <w:rPr>
          <w:rtl w:val="0"/>
        </w:rPr>
        <w:t xml:space="preserve">.</w:t>
      </w:r>
      <w:r w:rsidDel="00000000" w:rsidR="00000000" w:rsidRPr="00000000">
        <w:rPr>
          <w:sz w:val="24"/>
          <w:szCs w:val="24"/>
          <w:rtl w:val="0"/>
        </w:rPr>
        <w:t xml:space="preserve">clap.</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AUSTIN: Us— </w:t>
      </w:r>
      <w:r w:rsidDel="00000000" w:rsidR="00000000" w:rsidRPr="00000000">
        <w:rPr>
          <w:rtl w:val="0"/>
        </w:rPr>
        <w:t xml:space="preserve">[laughs] </w:t>
      </w:r>
      <w:r w:rsidDel="00000000" w:rsidR="00000000" w:rsidRPr="00000000">
        <w:rPr>
          <w:sz w:val="24"/>
          <w:szCs w:val="24"/>
          <w:rtl w:val="0"/>
        </w:rPr>
        <w:t xml:space="preserve">us</w:t>
      </w:r>
      <w:r w:rsidDel="00000000" w:rsidR="00000000" w:rsidRPr="00000000">
        <w:rPr>
          <w:rtl w:val="0"/>
        </w:rPr>
        <w:t xml:space="preserve">.</w:t>
      </w:r>
      <w:r w:rsidDel="00000000" w:rsidR="00000000" w:rsidRPr="00000000">
        <w:rPr>
          <w:sz w:val="24"/>
          <w:szCs w:val="24"/>
          <w:rtl w:val="0"/>
        </w:rPr>
        <w:t xml:space="preserve">clap, right.</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t xml:space="preserve">[JACK laughs]</w:t>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KEITH: Time</w:t>
      </w:r>
      <w:r w:rsidDel="00000000" w:rsidR="00000000" w:rsidRPr="00000000">
        <w:rPr>
          <w:rtl w:val="0"/>
        </w:rPr>
        <w:t xml:space="preserve">.</w:t>
      </w:r>
      <w:r w:rsidDel="00000000" w:rsidR="00000000" w:rsidRPr="00000000">
        <w:rPr>
          <w:sz w:val="24"/>
          <w:szCs w:val="24"/>
          <w:rtl w:val="0"/>
        </w:rPr>
        <w:t xml:space="preserve">gov. Does time</w:t>
      </w:r>
      <w:r w:rsidDel="00000000" w:rsidR="00000000" w:rsidRPr="00000000">
        <w:rPr>
          <w:rtl w:val="0"/>
        </w:rPr>
        <w:t xml:space="preserve">.</w:t>
      </w:r>
      <w:r w:rsidDel="00000000" w:rsidR="00000000" w:rsidRPr="00000000">
        <w:rPr>
          <w:sz w:val="24"/>
          <w:szCs w:val="24"/>
          <w:rtl w:val="0"/>
        </w:rPr>
        <w:t xml:space="preserve">gov have seconds?</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ALI: I don't…</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KEITH: Also, Jack's </w:t>
      </w:r>
      <w:r w:rsidDel="00000000" w:rsidR="00000000" w:rsidRPr="00000000">
        <w:rPr>
          <w:rtl w:val="0"/>
        </w:rPr>
        <w:t xml:space="preserve">'.</w:t>
      </w:r>
      <w:r w:rsidDel="00000000" w:rsidR="00000000" w:rsidRPr="00000000">
        <w:rPr>
          <w:sz w:val="24"/>
          <w:szCs w:val="24"/>
          <w:rtl w:val="0"/>
        </w:rPr>
        <w:t xml:space="preserve">gov' is different than our '</w:t>
      </w:r>
      <w:r w:rsidDel="00000000" w:rsidR="00000000" w:rsidRPr="00000000">
        <w:rPr>
          <w:rtl w:val="0"/>
        </w:rPr>
        <w:t xml:space="preserve">.</w:t>
      </w:r>
      <w:r w:rsidDel="00000000" w:rsidR="00000000" w:rsidRPr="00000000">
        <w:rPr>
          <w:sz w:val="24"/>
          <w:szCs w:val="24"/>
          <w:rtl w:val="0"/>
        </w:rPr>
        <w:t xml:space="preserve">gov'.</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t xml:space="preserve">[ALI laughs]</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AUSTIN: No.</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JACK: Mmmmmm.</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ART: I don't think that's true.</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AUSTIN: That's not true.</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ALI: That might be true.</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JACK: I have a</w:t>
      </w:r>
      <w:r w:rsidDel="00000000" w:rsidR="00000000" w:rsidRPr="00000000">
        <w:rPr>
          <w:rtl w:val="0"/>
        </w:rPr>
        <w:t xml:space="preserve">— I have a reactionary </w:t>
      </w:r>
      <w:r w:rsidDel="00000000" w:rsidR="00000000" w:rsidRPr="00000000">
        <w:rPr>
          <w:sz w:val="24"/>
          <w:szCs w:val="24"/>
          <w:rtl w:val="0"/>
        </w:rPr>
        <w:t xml:space="preserve">conservative government.</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AUSTIN: Yeah. [cross] What's it say on your time</w:t>
      </w:r>
      <w:r w:rsidDel="00000000" w:rsidR="00000000" w:rsidRPr="00000000">
        <w:rPr>
          <w:rtl w:val="0"/>
        </w:rPr>
        <w:t xml:space="preserve">.</w:t>
      </w:r>
      <w:r w:rsidDel="00000000" w:rsidR="00000000" w:rsidRPr="00000000">
        <w:rPr>
          <w:sz w:val="24"/>
          <w:szCs w:val="24"/>
          <w:rtl w:val="0"/>
        </w:rPr>
        <w:t xml:space="preserve">gov?</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ART:</w:t>
      </w:r>
      <w:r w:rsidDel="00000000" w:rsidR="00000000" w:rsidRPr="00000000">
        <w:rPr>
          <w:rtl w:val="0"/>
        </w:rPr>
        <w:t xml:space="preserve"> [cross]</w:t>
      </w:r>
      <w:r w:rsidDel="00000000" w:rsidR="00000000" w:rsidRPr="00000000">
        <w:rPr>
          <w:sz w:val="24"/>
          <w:szCs w:val="24"/>
          <w:rtl w:val="0"/>
        </w:rPr>
        <w:t xml:space="preserve"> It has seconds for me.</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AUSTIN: Yeah, me too.</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KEITH: I'm seeing </w:t>
      </w:r>
      <w:r w:rsidDel="00000000" w:rsidR="00000000" w:rsidRPr="00000000">
        <w:rPr>
          <w:rtl w:val="0"/>
        </w:rPr>
        <w:t xml:space="preserve">39</w:t>
      </w:r>
      <w:r w:rsidDel="00000000" w:rsidR="00000000" w:rsidRPr="00000000">
        <w:rPr>
          <w:sz w:val="24"/>
          <w:szCs w:val="24"/>
          <w:rtl w:val="0"/>
        </w:rPr>
        <w:t xml:space="preserve">, </w:t>
      </w:r>
      <w:r w:rsidDel="00000000" w:rsidR="00000000" w:rsidRPr="00000000">
        <w:rPr>
          <w:rtl w:val="0"/>
        </w:rPr>
        <w:t xml:space="preserve">40</w:t>
      </w:r>
      <w:r w:rsidDel="00000000" w:rsidR="00000000" w:rsidRPr="00000000">
        <w:rPr>
          <w:sz w:val="24"/>
          <w:szCs w:val="24"/>
          <w:rtl w:val="0"/>
        </w:rPr>
        <w:t xml:space="preserve">… Jack, what you got?</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AUSTIN: Jack?</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JACK: </w:t>
      </w:r>
      <w:r w:rsidDel="00000000" w:rsidR="00000000" w:rsidRPr="00000000">
        <w:rPr>
          <w:rtl w:val="0"/>
        </w:rPr>
        <w:t xml:space="preserve">[</w:t>
      </w:r>
      <w:r w:rsidDel="00000000" w:rsidR="00000000" w:rsidRPr="00000000">
        <w:rPr>
          <w:sz w:val="24"/>
          <w:szCs w:val="24"/>
          <w:rtl w:val="0"/>
        </w:rPr>
        <w:t xml:space="preserve">laughs</w:t>
      </w:r>
      <w:r w:rsidDel="00000000" w:rsidR="00000000" w:rsidRPr="00000000">
        <w:rPr>
          <w:rtl w:val="0"/>
        </w:rPr>
        <w:t xml:space="preserve">]</w:t>
      </w:r>
      <w:r w:rsidDel="00000000" w:rsidR="00000000" w:rsidRPr="00000000">
        <w:rPr>
          <w:sz w:val="24"/>
          <w:szCs w:val="24"/>
          <w:rtl w:val="0"/>
        </w:rPr>
        <w:t xml:space="preserve"> Uh, I'm sorry, what—from time</w:t>
      </w:r>
      <w:r w:rsidDel="00000000" w:rsidR="00000000" w:rsidRPr="00000000">
        <w:rPr>
          <w:rtl w:val="0"/>
        </w:rPr>
        <w:t xml:space="preserve">.</w:t>
      </w:r>
      <w:r w:rsidDel="00000000" w:rsidR="00000000" w:rsidRPr="00000000">
        <w:rPr>
          <w:sz w:val="24"/>
          <w:szCs w:val="24"/>
          <w:rtl w:val="0"/>
        </w:rPr>
        <w:t xml:space="preserve">is or time</w:t>
      </w:r>
      <w:r w:rsidDel="00000000" w:rsidR="00000000" w:rsidRPr="00000000">
        <w:rPr>
          <w:rtl w:val="0"/>
        </w:rPr>
        <w:t xml:space="preserve">.</w:t>
      </w:r>
      <w:r w:rsidDel="00000000" w:rsidR="00000000" w:rsidRPr="00000000">
        <w:rPr>
          <w:sz w:val="24"/>
          <w:szCs w:val="24"/>
          <w:rtl w:val="0"/>
        </w:rPr>
        <w:t xml:space="preserve">gov?</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KEITH: Time</w:t>
      </w:r>
      <w:r w:rsidDel="00000000" w:rsidR="00000000" w:rsidRPr="00000000">
        <w:rPr>
          <w:rtl w:val="0"/>
        </w:rPr>
        <w:t xml:space="preserve">.</w:t>
      </w:r>
      <w:r w:rsidDel="00000000" w:rsidR="00000000" w:rsidRPr="00000000">
        <w:rPr>
          <w:sz w:val="24"/>
          <w:szCs w:val="24"/>
          <w:rtl w:val="0"/>
        </w:rPr>
        <w:t xml:space="preserve">gov.</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AUSTIN: </w:t>
      </w:r>
      <w:r w:rsidDel="00000000" w:rsidR="00000000" w:rsidRPr="00000000">
        <w:rPr>
          <w:rtl w:val="0"/>
        </w:rPr>
        <w:t xml:space="preserve">.</w:t>
      </w:r>
      <w:r w:rsidDel="00000000" w:rsidR="00000000" w:rsidRPr="00000000">
        <w:rPr>
          <w:sz w:val="24"/>
          <w:szCs w:val="24"/>
          <w:rtl w:val="0"/>
        </w:rPr>
        <w:t xml:space="preserve">gov.</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ALI: Time</w:t>
      </w:r>
      <w:r w:rsidDel="00000000" w:rsidR="00000000" w:rsidRPr="00000000">
        <w:rPr>
          <w:rtl w:val="0"/>
        </w:rPr>
        <w:t xml:space="preserve">.</w:t>
      </w:r>
      <w:r w:rsidDel="00000000" w:rsidR="00000000" w:rsidRPr="00000000">
        <w:rPr>
          <w:sz w:val="24"/>
          <w:szCs w:val="24"/>
          <w:rtl w:val="0"/>
        </w:rPr>
        <w:t xml:space="preserve">gov.</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JACK: Uhhh, the time</w:t>
      </w:r>
      <w:r w:rsidDel="00000000" w:rsidR="00000000" w:rsidRPr="00000000">
        <w:rPr>
          <w:rtl w:val="0"/>
        </w:rPr>
        <w:t xml:space="preserve">.</w:t>
      </w:r>
      <w:r w:rsidDel="00000000" w:rsidR="00000000" w:rsidRPr="00000000">
        <w:rPr>
          <w:sz w:val="24"/>
          <w:szCs w:val="24"/>
          <w:rtl w:val="0"/>
        </w:rPr>
        <w:t xml:space="preserve">gov for me is 10:58:11. </w:t>
      </w:r>
      <w:r w:rsidDel="00000000" w:rsidR="00000000" w:rsidRPr="00000000">
        <w:rPr>
          <w:rtl w:val="0"/>
        </w:rPr>
        <w:t xml:space="preserve">12</w:t>
      </w:r>
      <w:r w:rsidDel="00000000" w:rsidR="00000000" w:rsidRPr="00000000">
        <w:rPr>
          <w:sz w:val="24"/>
          <w:szCs w:val="24"/>
          <w:rtl w:val="0"/>
        </w:rPr>
        <w:t xml:space="preserve">.</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AUSTIN: Oh, that's good! Great!</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JACK: 13.</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ALI: That's—yeah!</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JACK: 14.</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ART: That's good. We can do this!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KEITH: Time dot gov.</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JACK: 15. 16.</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AUSTIN: Time</w:t>
      </w:r>
      <w:r w:rsidDel="00000000" w:rsidR="00000000" w:rsidRPr="00000000">
        <w:rPr>
          <w:rtl w:val="0"/>
        </w:rPr>
        <w:t xml:space="preserve">.</w:t>
      </w:r>
      <w:r w:rsidDel="00000000" w:rsidR="00000000" w:rsidRPr="00000000">
        <w:rPr>
          <w:sz w:val="24"/>
          <w:szCs w:val="24"/>
          <w:rtl w:val="0"/>
        </w:rPr>
        <w:t xml:space="preserve">gov. Bye, time</w:t>
      </w:r>
      <w:r w:rsidDel="00000000" w:rsidR="00000000" w:rsidRPr="00000000">
        <w:rPr>
          <w:rtl w:val="0"/>
        </w:rPr>
        <w:t xml:space="preserve">.</w:t>
      </w:r>
      <w:r w:rsidDel="00000000" w:rsidR="00000000" w:rsidRPr="00000000">
        <w:rPr>
          <w:sz w:val="24"/>
          <w:szCs w:val="24"/>
          <w:rtl w:val="0"/>
        </w:rPr>
        <w:t xml:space="preserve">is!</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JACK: 17. 18.</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t xml:space="preserve">[ALI laughs]</w:t>
      </w: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JACK: 19. </w:t>
      </w:r>
      <w:r w:rsidDel="00000000" w:rsidR="00000000" w:rsidRPr="00000000">
        <w:rPr>
          <w:rtl w:val="0"/>
        </w:rPr>
        <w:t xml:space="preserve">[laughing] 20. </w:t>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KEITH: Time</w:t>
      </w:r>
      <w:r w:rsidDel="00000000" w:rsidR="00000000" w:rsidRPr="00000000">
        <w:rPr>
          <w:rtl w:val="0"/>
        </w:rPr>
        <w:t xml:space="preserve">.</w:t>
      </w:r>
      <w:r w:rsidDel="00000000" w:rsidR="00000000" w:rsidRPr="00000000">
        <w:rPr>
          <w:sz w:val="24"/>
          <w:szCs w:val="24"/>
          <w:rtl w:val="0"/>
        </w:rPr>
        <w:t xml:space="preserve">is outta here!</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ART: Private enterprise fails again!</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KEITH: Mhm.</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t xml:space="preserve">[AUSTIN laughs]</w:t>
      </w: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JACK: I have a confession for you which is that I thought time</w:t>
      </w:r>
      <w:r w:rsidDel="00000000" w:rsidR="00000000" w:rsidRPr="00000000">
        <w:rPr>
          <w:rtl w:val="0"/>
        </w:rPr>
        <w:t xml:space="preserve">.</w:t>
      </w:r>
      <w:r w:rsidDel="00000000" w:rsidR="00000000" w:rsidRPr="00000000">
        <w:rPr>
          <w:sz w:val="24"/>
          <w:szCs w:val="24"/>
          <w:rtl w:val="0"/>
        </w:rPr>
        <w:t xml:space="preserve">is was just a comedy bit we were doing based on counting</w:t>
      </w:r>
      <w:r w:rsidDel="00000000" w:rsidR="00000000" w:rsidRPr="00000000">
        <w:rPr>
          <w:rtl w:val="0"/>
        </w:rPr>
        <w:t xml:space="preserve"> [laughing] and not a real website.</w:t>
      </w: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t xml:space="preserve">[ALI laughs]</w:t>
      </w: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AUSTIN: Wait.</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KEITH: Wait, really?</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AUSTIN: So you haven't ever been— </w:t>
      </w:r>
      <w:r w:rsidDel="00000000" w:rsidR="00000000" w:rsidRPr="00000000">
        <w:rPr>
          <w:rtl w:val="0"/>
        </w:rPr>
        <w:t xml:space="preserve">[laughs]</w:t>
      </w: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ALI: </w:t>
      </w:r>
      <w:r w:rsidDel="00000000" w:rsidR="00000000" w:rsidRPr="00000000">
        <w:rPr>
          <w:rtl w:val="0"/>
        </w:rPr>
        <w:t xml:space="preserve">[</w:t>
      </w:r>
      <w:r w:rsidDel="00000000" w:rsidR="00000000" w:rsidRPr="00000000">
        <w:rPr>
          <w:sz w:val="24"/>
          <w:szCs w:val="24"/>
          <w:rtl w:val="0"/>
        </w:rPr>
        <w:t xml:space="preserve">laughing</w:t>
      </w:r>
      <w:r w:rsidDel="00000000" w:rsidR="00000000" w:rsidRPr="00000000">
        <w:rPr>
          <w:rtl w:val="0"/>
        </w:rPr>
        <w:t xml:space="preserve">]</w:t>
      </w:r>
      <w:r w:rsidDel="00000000" w:rsidR="00000000" w:rsidRPr="00000000">
        <w:rPr>
          <w:sz w:val="24"/>
          <w:szCs w:val="24"/>
          <w:rtl w:val="0"/>
        </w:rPr>
        <w:t xml:space="preserve"> Wait.</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KEITH: Wait, what about earlier when you said "It's not a bit"?</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t xml:space="preserve">[AUSTIN laughs]</w:t>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JACK: Oh, well I was— </w:t>
      </w:r>
      <w:r w:rsidDel="00000000" w:rsidR="00000000" w:rsidRPr="00000000">
        <w:rPr>
          <w:rtl w:val="0"/>
        </w:rPr>
        <w:t xml:space="preserve">[laughs]</w:t>
      </w: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AUSTIN: Was that also a bit?</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t xml:space="preserve">[ART laughs]</w:t>
      </w: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KEITH Yeah! Were you lying—</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AUSTIN: Was that an embedded bit?</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KEITH: Were you lying before, or are you lying now?</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JACK: I— I was using my uh, my system clock.</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KEITH: Oh, okay.</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AUSTIN: That's—</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JACK: Which I assumed was time</w:t>
      </w:r>
      <w:r w:rsidDel="00000000" w:rsidR="00000000" w:rsidRPr="00000000">
        <w:rPr>
          <w:rtl w:val="0"/>
        </w:rPr>
        <w:t xml:space="preserve">.</w:t>
      </w:r>
      <w:r w:rsidDel="00000000" w:rsidR="00000000" w:rsidRPr="00000000">
        <w:rPr>
          <w:sz w:val="24"/>
          <w:szCs w:val="24"/>
          <w:rtl w:val="0"/>
        </w:rPr>
        <w:t xml:space="preserve">is.</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AUSTIN: No…</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KEITH: Oh, no. There is a real time</w:t>
      </w:r>
      <w:r w:rsidDel="00000000" w:rsidR="00000000" w:rsidRPr="00000000">
        <w:rPr>
          <w:rtl w:val="0"/>
        </w:rPr>
        <w:t xml:space="preserve">.</w:t>
      </w:r>
      <w:r w:rsidDel="00000000" w:rsidR="00000000" w:rsidRPr="00000000">
        <w:rPr>
          <w:sz w:val="24"/>
          <w:szCs w:val="24"/>
          <w:rtl w:val="0"/>
        </w:rPr>
        <w:t xml:space="preserve">is.</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JACK: That was probably the issue.</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KEITH: And the reason we use it is because it syncs up actual clocks and tells you the actual time?</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AUSTIN: And now we've—</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JACK: I've assume that </w:t>
      </w:r>
      <w:r w:rsidDel="00000000" w:rsidR="00000000" w:rsidRPr="00000000">
        <w:rPr>
          <w:rtl w:val="0"/>
        </w:rPr>
        <w:t xml:space="preserve">was the problem. </w:t>
      </w: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AUSTIN: Now we've libeled time</w:t>
      </w:r>
      <w:r w:rsidDel="00000000" w:rsidR="00000000" w:rsidRPr="00000000">
        <w:rPr>
          <w:rtl w:val="0"/>
        </w:rPr>
        <w:t xml:space="preserve">.</w:t>
      </w:r>
      <w:r w:rsidDel="00000000" w:rsidR="00000000" w:rsidRPr="00000000">
        <w:rPr>
          <w:sz w:val="24"/>
          <w:szCs w:val="24"/>
          <w:rtl w:val="0"/>
        </w:rPr>
        <w:t xml:space="preserve">is.</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KEITH: Yeah.</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AUSTIN: You've made us libel it.</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KEITH: We've libeled—yeah.</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AUSTIN: Slander it? I don't know what this is.</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KEITH: We've gotta put out</w:t>
      </w:r>
      <w:r w:rsidDel="00000000" w:rsidR="00000000" w:rsidRPr="00000000">
        <w:rPr>
          <w:rtl w:val="0"/>
        </w:rPr>
        <w:t xml:space="preserve"> (</w:t>
      </w:r>
      <w:r w:rsidDel="00000000" w:rsidR="00000000" w:rsidRPr="00000000">
        <w:rPr>
          <w:sz w:val="24"/>
          <w:szCs w:val="24"/>
          <w:rtl w:val="0"/>
        </w:rPr>
        <w:t xml:space="preserve">JACK: Libel. </w:t>
      </w:r>
      <w:r w:rsidDel="00000000" w:rsidR="00000000" w:rsidRPr="00000000">
        <w:rPr>
          <w:rtl w:val="0"/>
        </w:rPr>
        <w:t xml:space="preserve">I haven't written it down.</w:t>
      </w:r>
      <w:r w:rsidDel="00000000" w:rsidR="00000000" w:rsidRPr="00000000">
        <w:rPr>
          <w:sz w:val="24"/>
          <w:szCs w:val="24"/>
          <w:rtl w:val="0"/>
        </w:rPr>
        <w:t xml:space="preserve">) ahead of this, a press release</w:t>
      </w:r>
      <w:r w:rsidDel="00000000" w:rsidR="00000000" w:rsidRPr="00000000">
        <w:rPr>
          <w:rtl w:val="0"/>
        </w:rPr>
        <w:t xml:space="preserve"> </w:t>
      </w:r>
      <w:r w:rsidDel="00000000" w:rsidR="00000000" w:rsidRPr="00000000">
        <w:rPr>
          <w:sz w:val="24"/>
          <w:szCs w:val="24"/>
          <w:rtl w:val="0"/>
        </w:rPr>
        <w:t xml:space="preserve">saying</w:t>
      </w:r>
      <w:r w:rsidDel="00000000" w:rsidR="00000000" w:rsidRPr="00000000">
        <w:rPr>
          <w:rtl w:val="0"/>
        </w:rPr>
        <w:t xml:space="preserve">, [over laughter from AUSTIN, ART and ALI]</w:t>
      </w:r>
      <w:r w:rsidDel="00000000" w:rsidR="00000000" w:rsidRPr="00000000">
        <w:rPr>
          <w:sz w:val="24"/>
          <w:szCs w:val="24"/>
          <w:rtl w:val="0"/>
        </w:rPr>
        <w:t xml:space="preserve"> "All opinions</w:t>
      </w:r>
      <w:r w:rsidDel="00000000" w:rsidR="00000000" w:rsidRPr="00000000">
        <w:rPr>
          <w:rtl w:val="0"/>
        </w:rPr>
        <w:t xml:space="preserve"> </w:t>
      </w:r>
      <w:r w:rsidDel="00000000" w:rsidR="00000000" w:rsidRPr="00000000">
        <w:rPr>
          <w:sz w:val="24"/>
          <w:szCs w:val="24"/>
          <w:rtl w:val="0"/>
        </w:rPr>
        <w:t xml:space="preserve">about time</w:t>
      </w:r>
      <w:r w:rsidDel="00000000" w:rsidR="00000000" w:rsidRPr="00000000">
        <w:rPr>
          <w:rtl w:val="0"/>
        </w:rPr>
        <w:t xml:space="preserve">.</w:t>
      </w:r>
      <w:r w:rsidDel="00000000" w:rsidR="00000000" w:rsidRPr="00000000">
        <w:rPr>
          <w:sz w:val="24"/>
          <w:szCs w:val="24"/>
          <w:rtl w:val="0"/>
        </w:rPr>
        <w:t xml:space="preserve">is</w:t>
      </w:r>
      <w:r w:rsidDel="00000000" w:rsidR="00000000" w:rsidRPr="00000000">
        <w:rPr>
          <w:rtl w:val="0"/>
        </w:rPr>
        <w:t xml:space="preserve"> (</w:t>
      </w:r>
      <w:r w:rsidDel="00000000" w:rsidR="00000000" w:rsidRPr="00000000">
        <w:rPr>
          <w:sz w:val="24"/>
          <w:szCs w:val="24"/>
          <w:rtl w:val="0"/>
        </w:rPr>
        <w:t xml:space="preserve">JACK: Mmmhmmm.) </w:t>
      </w:r>
      <w:r w:rsidDel="00000000" w:rsidR="00000000" w:rsidRPr="00000000">
        <w:rPr>
          <w:rtl w:val="0"/>
        </w:rPr>
        <w:t xml:space="preserve">w</w:t>
      </w:r>
      <w:r w:rsidDel="00000000" w:rsidR="00000000" w:rsidRPr="00000000">
        <w:rPr>
          <w:sz w:val="24"/>
          <w:szCs w:val="24"/>
          <w:rtl w:val="0"/>
        </w:rPr>
        <w:t xml:space="preserve">ere strictly parody."</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JACK: That's the one. </w:t>
      </w:r>
      <w:r w:rsidDel="00000000" w:rsidR="00000000" w:rsidRPr="00000000">
        <w:rPr>
          <w:rtl w:val="0"/>
        </w:rPr>
        <w:t xml:space="preserve">[</w:t>
      </w:r>
      <w:r w:rsidDel="00000000" w:rsidR="00000000" w:rsidRPr="00000000">
        <w:rPr>
          <w:sz w:val="24"/>
          <w:szCs w:val="24"/>
          <w:rtl w:val="0"/>
        </w:rPr>
        <w:t xml:space="preserve">laughs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KEITH: Alright. So are we gonna do a…</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AUSTIN: Well </w:t>
      </w:r>
      <w:r w:rsidDel="00000000" w:rsidR="00000000" w:rsidRPr="00000000">
        <w:rPr>
          <w:i w:val="1"/>
          <w:sz w:val="24"/>
          <w:szCs w:val="24"/>
          <w:rtl w:val="0"/>
        </w:rPr>
        <w:t xml:space="preserve">now </w:t>
      </w:r>
      <w:r w:rsidDel="00000000" w:rsidR="00000000" w:rsidRPr="00000000">
        <w:rPr>
          <w:sz w:val="24"/>
          <w:szCs w:val="24"/>
          <w:rtl w:val="0"/>
        </w:rPr>
        <w:t xml:space="preserve">we should do time</w:t>
      </w:r>
      <w:r w:rsidDel="00000000" w:rsidR="00000000" w:rsidRPr="00000000">
        <w:rPr>
          <w:rtl w:val="0"/>
        </w:rPr>
        <w:t xml:space="preserve">.</w:t>
      </w:r>
      <w:r w:rsidDel="00000000" w:rsidR="00000000" w:rsidRPr="00000000">
        <w:rPr>
          <w:sz w:val="24"/>
          <w:szCs w:val="24"/>
          <w:rtl w:val="0"/>
        </w:rPr>
        <w:t xml:space="preserve">is to let them know that we still support them.</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KEITH: Yeah!</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JACK: Do we—</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KEITH: We still support time…</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JACK: Well, okay, do I need to now load time</w:t>
      </w:r>
      <w:r w:rsidDel="00000000" w:rsidR="00000000" w:rsidRPr="00000000">
        <w:rPr>
          <w:rtl w:val="0"/>
        </w:rPr>
        <w:t xml:space="preserve">.</w:t>
      </w:r>
      <w:r w:rsidDel="00000000" w:rsidR="00000000" w:rsidRPr="00000000">
        <w:rPr>
          <w:sz w:val="24"/>
          <w:szCs w:val="24"/>
          <w:rtl w:val="0"/>
        </w:rPr>
        <w:t xml:space="preserve">is, now?</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KEITH: Yeah, you have to go—you have to load time</w:t>
      </w:r>
      <w:r w:rsidDel="00000000" w:rsidR="00000000" w:rsidRPr="00000000">
        <w:rPr>
          <w:rtl w:val="0"/>
        </w:rPr>
        <w:t xml:space="preserve">.</w:t>
      </w:r>
      <w:r w:rsidDel="00000000" w:rsidR="00000000" w:rsidRPr="00000000">
        <w:rPr>
          <w:sz w:val="24"/>
          <w:szCs w:val="24"/>
          <w:rtl w:val="0"/>
        </w:rPr>
        <w:t xml:space="preserve">is…</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AUSTIN: It's a big program…</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KEITH: This is a legal issue.</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JACK: This is a level of effort that I was not expecting when signing on to a </w:t>
      </w:r>
      <w:r w:rsidDel="00000000" w:rsidR="00000000" w:rsidRPr="00000000">
        <w:rPr>
          <w:rtl w:val="0"/>
        </w:rPr>
        <w:t xml:space="preserve">S</w:t>
      </w:r>
      <w:r w:rsidDel="00000000" w:rsidR="00000000" w:rsidRPr="00000000">
        <w:rPr>
          <w:sz w:val="24"/>
          <w:szCs w:val="24"/>
          <w:rtl w:val="0"/>
        </w:rPr>
        <w:t xml:space="preserve">kype call with my friends.</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AUSTIN: Let's clap at five seconds.</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ALI: How— </w:t>
      </w:r>
      <w:r w:rsidDel="00000000" w:rsidR="00000000" w:rsidRPr="00000000">
        <w:rPr>
          <w:rtl w:val="0"/>
        </w:rPr>
        <w:t xml:space="preserve">m</w:t>
      </w:r>
      <w:r w:rsidDel="00000000" w:rsidR="00000000" w:rsidRPr="00000000">
        <w:rPr>
          <w:sz w:val="24"/>
          <w:szCs w:val="24"/>
          <w:rtl w:val="0"/>
        </w:rPr>
        <w:t xml:space="preserve">mm. </w:t>
      </w:r>
      <w:r w:rsidDel="00000000" w:rsidR="00000000" w:rsidRPr="00000000">
        <w:rPr>
          <w:rtl w:val="0"/>
        </w:rPr>
        <w:t xml:space="preserve">[</w:t>
      </w:r>
      <w:r w:rsidDel="00000000" w:rsidR="00000000" w:rsidRPr="00000000">
        <w:rPr>
          <w:sz w:val="24"/>
          <w:szCs w:val="24"/>
          <w:rtl w:val="0"/>
        </w:rPr>
        <w:t xml:space="preserve">laughs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t xml:space="preserve">[ART laughs]</w:t>
      </w: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JACK: Okay.</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ind w:left="720" w:firstLine="0"/>
        <w:rPr>
          <w:sz w:val="24"/>
          <w:szCs w:val="24"/>
        </w:rPr>
      </w:pPr>
      <w:r w:rsidDel="00000000" w:rsidR="00000000" w:rsidRPr="00000000">
        <w:rPr>
          <w:rtl w:val="0"/>
        </w:rPr>
        <w:t xml:space="preserve">[MUSIC - "Autumn Not Winter" starts at </w:t>
      </w:r>
      <w:r w:rsidDel="00000000" w:rsidR="00000000" w:rsidRPr="00000000">
        <w:rPr>
          <w:sz w:val="24"/>
          <w:szCs w:val="24"/>
          <w:rtl w:val="0"/>
        </w:rPr>
        <w:t xml:space="preserve">0:03:21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AUSTIN: At </w:t>
      </w:r>
      <w:r w:rsidDel="00000000" w:rsidR="00000000" w:rsidRPr="00000000">
        <w:rPr>
          <w:rtl w:val="0"/>
        </w:rPr>
        <w:t xml:space="preserve">0:35</w:t>
      </w:r>
      <w:r w:rsidDel="00000000" w:rsidR="00000000" w:rsidRPr="00000000">
        <w:rPr>
          <w:sz w:val="24"/>
          <w:szCs w:val="24"/>
          <w:rtl w:val="0"/>
        </w:rPr>
        <w:t xml:space="preserve">.</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ART: </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03:05</w:t>
      </w:r>
      <w:r w:rsidDel="00000000" w:rsidR="00000000" w:rsidRPr="00000000">
        <w:rPr>
          <w:sz w:val="24"/>
          <w:szCs w:val="24"/>
          <w:rtl w:val="0"/>
        </w:rPr>
        <w:t xml:space="preserve">.</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AUSTIN: Oh, boy.</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ind w:left="0" w:firstLine="0"/>
        <w:rPr>
          <w:sz w:val="24"/>
          <w:szCs w:val="24"/>
        </w:rPr>
      </w:pPr>
      <w:r w:rsidDel="00000000" w:rsidR="00000000" w:rsidRPr="00000000">
        <w:rPr>
          <w:rtl w:val="0"/>
        </w:rPr>
        <w:t xml:space="preserve">[mostly synchronized claps] </w:t>
      </w: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ART: Someone didn't do great.</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t xml:space="preserve">[ALI laughs]</w:t>
      </w: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KEITH: Austin didn't do great. It's fine.</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AUSTIN: I hit at f— </w:t>
      </w:r>
      <w:r w:rsidDel="00000000" w:rsidR="00000000" w:rsidRPr="00000000">
        <w:rPr>
          <w:rtl w:val="0"/>
        </w:rPr>
        <w:t xml:space="preserve">M</w:t>
      </w:r>
      <w:r w:rsidDel="00000000" w:rsidR="00000000" w:rsidRPr="00000000">
        <w:rPr>
          <w:sz w:val="24"/>
          <w:szCs w:val="24"/>
          <w:rtl w:val="0"/>
        </w:rPr>
        <w:t xml:space="preserve">mm. Hey everyone, welcome to Friends at the Table. We're an actual play podcast focusing on critical worldbuilding, smart characterisation, and fun interaction between good friends. Currently in the middle of our first big adventure, in Dungeon World, which is a game by Sage LaTorra and Adam Koebel</w:t>
      </w:r>
      <w:r w:rsidDel="00000000" w:rsidR="00000000" w:rsidRPr="00000000">
        <w:rPr>
          <w:rtl w:val="0"/>
        </w:rPr>
        <w:t xml:space="preserve">.</w:t>
      </w:r>
      <w:r w:rsidDel="00000000" w:rsidR="00000000" w:rsidRPr="00000000">
        <w:rPr>
          <w:sz w:val="24"/>
          <w:szCs w:val="24"/>
          <w:rtl w:val="0"/>
        </w:rPr>
        <w:t xml:space="preserve"> Does anybody remember… uh, where we— where we left off? Whoever does gets to be introduced first.</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KEITH: Uhh. [ART takes a deep breath] We were about to fight a big black knight.</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t xml:space="preserve">[ART, ALI and JACK laugh] </w:t>
      </w: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AUSTIN: Keith Carberry is joining us today.</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JACK: (laughing) Keith</w:t>
      </w:r>
      <w:r w:rsidDel="00000000" w:rsidR="00000000" w:rsidRPr="00000000">
        <w:rPr>
          <w:rtl w:val="0"/>
        </w:rPr>
        <w:t xml:space="preserve"> (NICK</w:t>
      </w:r>
      <w:r w:rsidDel="00000000" w:rsidR="00000000" w:rsidRPr="00000000">
        <w:rPr>
          <w:sz w:val="24"/>
          <w:szCs w:val="24"/>
          <w:rtl w:val="0"/>
        </w:rPr>
        <w:t xml:space="preserve">: Wait a minute.</w:t>
      </w:r>
      <w:r w:rsidDel="00000000" w:rsidR="00000000" w:rsidRPr="00000000">
        <w:rPr>
          <w:rtl w:val="0"/>
        </w:rPr>
        <w:t xml:space="preserve">) </w:t>
      </w:r>
      <w:r w:rsidDel="00000000" w:rsidR="00000000" w:rsidRPr="00000000">
        <w:rPr>
          <w:sz w:val="24"/>
          <w:szCs w:val="24"/>
          <w:rtl w:val="0"/>
        </w:rPr>
        <w:t xml:space="preserve">that is a direct and outright lie.</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KEITH: It's not a lie!</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NICK: He didn't get that right; why does he get to go first?</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t xml:space="preserve">[ALI laughs] </w:t>
      </w: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AUSTIN: 'Cause he's not wrong!</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KEITH: I'm not wrong!</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AUSTIN: He's not wrong. I just listened—</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KEITH: </w:t>
      </w:r>
      <w:r w:rsidDel="00000000" w:rsidR="00000000" w:rsidRPr="00000000">
        <w:rPr>
          <w:rtl w:val="0"/>
        </w:rPr>
        <w:t xml:space="preserve">[</w:t>
      </w:r>
      <w:r w:rsidDel="00000000" w:rsidR="00000000" w:rsidRPr="00000000">
        <w:rPr>
          <w:sz w:val="24"/>
          <w:szCs w:val="24"/>
          <w:rtl w:val="0"/>
        </w:rPr>
        <w:t xml:space="preserve">quietly</w:t>
      </w:r>
      <w:r w:rsidDel="00000000" w:rsidR="00000000" w:rsidRPr="00000000">
        <w:rPr>
          <w:rtl w:val="0"/>
        </w:rPr>
        <w:t xml:space="preserve">]</w:t>
      </w:r>
      <w:r w:rsidDel="00000000" w:rsidR="00000000" w:rsidRPr="00000000">
        <w:rPr>
          <w:sz w:val="24"/>
          <w:szCs w:val="24"/>
          <w:rtl w:val="0"/>
        </w:rPr>
        <w:t xml:space="preserve"> Weren’t we about to fight a big black knight?</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AUSTIN: I just listened to the last episode, uh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KEITH: What do you guys think we did?!</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AUSTIN: Yeah! Everyone tell me what you </w:t>
      </w:r>
      <w:r w:rsidDel="00000000" w:rsidR="00000000" w:rsidRPr="00000000">
        <w:rPr>
          <w:i w:val="1"/>
          <w:sz w:val="24"/>
          <w:szCs w:val="24"/>
          <w:rtl w:val="0"/>
        </w:rPr>
        <w:t xml:space="preserve">thought </w:t>
      </w:r>
      <w:r w:rsidDel="00000000" w:rsidR="00000000" w:rsidRPr="00000000">
        <w:rPr>
          <w:sz w:val="24"/>
          <w:szCs w:val="24"/>
          <w:rtl w:val="0"/>
        </w:rPr>
        <w:t xml:space="preserve">you did!</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t xml:space="preserve">[ALI laughs]</w:t>
      </w: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JACK: Oh, yeah.</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KEITH: My name's Keith Carberry and I'm the only active listener in a podcast about listening.</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t xml:space="preserve">[laughter]</w:t>
      </w: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AUSTIN: Listening isn't in one of our things. Who else is with us? And what do you think— what's one thing you remember from the last game?</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NICK: My name is Nick, and the last thing I remember</w:t>
      </w:r>
      <w:r w:rsidDel="00000000" w:rsidR="00000000" w:rsidRPr="00000000">
        <w:rPr>
          <w:rtl w:val="0"/>
        </w:rPr>
        <w:t xml:space="preserve"> was </w:t>
      </w:r>
      <w:r w:rsidDel="00000000" w:rsidR="00000000" w:rsidRPr="00000000">
        <w:rPr>
          <w:sz w:val="24"/>
          <w:szCs w:val="24"/>
          <w:rtl w:val="0"/>
        </w:rPr>
        <w:t xml:space="preserve">walking up the stairs from the library.</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AUSTIN: Mh-hmm?</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NICK: So, I forgot about what happened after… that.</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t xml:space="preserve">[ALI laughs]</w:t>
      </w: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AUSTIN: That's fine.</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NICK: Apparently.</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AUSTIN: Jack, what do you remember from the last game?</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NICK: Oh, there was a cliffhanger!</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tl w:val="0"/>
        </w:rPr>
        <w:t xml:space="preserve">JACK: My name is Jack de Quidt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sz w:val="24"/>
          <w:szCs w:val="24"/>
          <w:rtl w:val="0"/>
        </w:rPr>
        <w:t xml:space="preserve">AUSTIN: There was.</w:t>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t xml:space="preserve">[MUSIC - "Autumn Not Winter" ends at 0:04:58]</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JACK: My name is Jack de Quidt. I have, uh… I've already been on one podcast this evening, and</w:t>
      </w:r>
      <w:r w:rsidDel="00000000" w:rsidR="00000000" w:rsidRPr="00000000">
        <w:rPr>
          <w:rtl w:val="0"/>
        </w:rPr>
        <w:t xml:space="preserve"> [AUSTIN </w:t>
      </w:r>
      <w:r w:rsidDel="00000000" w:rsidR="00000000" w:rsidRPr="00000000">
        <w:rPr>
          <w:sz w:val="24"/>
          <w:szCs w:val="24"/>
          <w:rtl w:val="0"/>
        </w:rPr>
        <w:t xml:space="preserve">laughs</w:t>
      </w:r>
      <w:r w:rsidDel="00000000" w:rsidR="00000000" w:rsidRPr="00000000">
        <w:rPr>
          <w:rtl w:val="0"/>
        </w:rPr>
        <w:t xml:space="preserve">] </w:t>
      </w:r>
      <w:r w:rsidDel="00000000" w:rsidR="00000000" w:rsidRPr="00000000">
        <w:rPr>
          <w:sz w:val="24"/>
          <w:szCs w:val="24"/>
          <w:rtl w:val="0"/>
        </w:rPr>
        <w:t xml:space="preserve">the last thing I remember was</w:t>
      </w:r>
      <w:r w:rsidDel="00000000" w:rsidR="00000000" w:rsidRPr="00000000">
        <w:rPr>
          <w:rtl w:val="0"/>
        </w:rPr>
        <w:t xml:space="preserve"> </w:t>
      </w:r>
      <w:r w:rsidDel="00000000" w:rsidR="00000000" w:rsidRPr="00000000">
        <w:rPr>
          <w:sz w:val="24"/>
          <w:szCs w:val="24"/>
          <w:rtl w:val="0"/>
        </w:rPr>
        <w:t xml:space="preserve">a cliffhanger, that I don't remember any details of whatsoever!</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sz w:val="24"/>
          <w:szCs w:val="24"/>
          <w:rtl w:val="0"/>
        </w:rPr>
        <w:t xml:space="preserve">AUSTIN: That's how you know it's a good cliffhanger.</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t xml:space="preserve">[ALI laughs]</w:t>
      </w: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KEITH: Mhm.</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JACK: You can find me on twitter @not</w:t>
      </w:r>
      <w:r w:rsidDel="00000000" w:rsidR="00000000" w:rsidRPr="00000000">
        <w:rPr>
          <w:rtl w:val="0"/>
        </w:rPr>
        <w:t xml:space="preserve">Q</w:t>
      </w:r>
      <w:r w:rsidDel="00000000" w:rsidR="00000000" w:rsidRPr="00000000">
        <w:rPr>
          <w:sz w:val="24"/>
          <w:szCs w:val="24"/>
          <w:rtl w:val="0"/>
        </w:rPr>
        <w:t xml:space="preserve">uite</w:t>
      </w:r>
      <w:r w:rsidDel="00000000" w:rsidR="00000000" w:rsidRPr="00000000">
        <w:rPr>
          <w:rtl w:val="0"/>
        </w:rPr>
        <w:t xml:space="preserve">R</w:t>
      </w:r>
      <w:r w:rsidDel="00000000" w:rsidR="00000000" w:rsidRPr="00000000">
        <w:rPr>
          <w:sz w:val="24"/>
          <w:szCs w:val="24"/>
          <w:rtl w:val="0"/>
        </w:rPr>
        <w:t xml:space="preserve">eal, where I will also fail to remember things that you tell me.</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AUSTIN: </w:t>
      </w:r>
      <w:r w:rsidDel="00000000" w:rsidR="00000000" w:rsidRPr="00000000">
        <w:rPr>
          <w:rtl w:val="0"/>
        </w:rPr>
        <w:t xml:space="preserve">[</w:t>
      </w:r>
      <w:r w:rsidDel="00000000" w:rsidR="00000000" w:rsidRPr="00000000">
        <w:rPr>
          <w:sz w:val="24"/>
          <w:szCs w:val="24"/>
          <w:rtl w:val="0"/>
        </w:rPr>
        <w:t xml:space="preserve">laughs</w:t>
      </w:r>
      <w:r w:rsidDel="00000000" w:rsidR="00000000" w:rsidRPr="00000000">
        <w:rPr>
          <w:rtl w:val="0"/>
        </w:rPr>
        <w:t xml:space="preserve">]</w:t>
      </w:r>
      <w:r w:rsidDel="00000000" w:rsidR="00000000" w:rsidRPr="00000000">
        <w:rPr>
          <w:sz w:val="24"/>
          <w:szCs w:val="24"/>
          <w:rtl w:val="0"/>
        </w:rPr>
        <w:t xml:space="preserve"> Ali, what do you remember from the last session?</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ALI: Um… </w:t>
      </w:r>
      <w:r w:rsidDel="00000000" w:rsidR="00000000" w:rsidRPr="00000000">
        <w:rPr>
          <w:rtl w:val="0"/>
        </w:rPr>
        <w:t xml:space="preserve">Y</w:t>
      </w:r>
      <w:r w:rsidDel="00000000" w:rsidR="00000000" w:rsidRPr="00000000">
        <w:rPr>
          <w:sz w:val="24"/>
          <w:szCs w:val="24"/>
          <w:rtl w:val="0"/>
        </w:rPr>
        <w:t xml:space="preserve">eah, I only remember going up those stairs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tl w:val="0"/>
        </w:rPr>
        <w:t xml:space="preserve">AUSTIN: Okay.</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KEITH: Oh my God!</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rtl w:val="0"/>
        </w:rPr>
        <w:t xml:space="preserve">ALI: At the end. </w:t>
      </w:r>
      <w:r w:rsidDel="00000000" w:rsidR="00000000" w:rsidRPr="00000000">
        <w:rPr>
          <w:rtl w:val="0"/>
        </w:rPr>
        <w:t xml:space="preserve">[</w:t>
      </w:r>
      <w:r w:rsidDel="00000000" w:rsidR="00000000" w:rsidRPr="00000000">
        <w:rPr>
          <w:sz w:val="24"/>
          <w:szCs w:val="24"/>
          <w:rtl w:val="0"/>
        </w:rPr>
        <w:t xml:space="preserve">laughs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AUSTIN: Yep.</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KEITH: Oh my— </w:t>
      </w:r>
      <w:r w:rsidDel="00000000" w:rsidR="00000000" w:rsidRPr="00000000">
        <w:rPr>
          <w:rtl w:val="0"/>
        </w:rPr>
        <w:t xml:space="preserve">W</w:t>
      </w:r>
      <w:r w:rsidDel="00000000" w:rsidR="00000000" w:rsidRPr="00000000">
        <w:rPr>
          <w:sz w:val="24"/>
          <w:szCs w:val="24"/>
          <w:rtl w:val="0"/>
        </w:rPr>
        <w:t xml:space="preserve">hat were you doing?</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ALI: I mean there was all the stuff before it that was cool, like all the books</w:t>
      </w:r>
      <w:r w:rsidDel="00000000" w:rsidR="00000000" w:rsidRPr="00000000">
        <w:rPr>
          <w:rtl w:val="0"/>
        </w:rPr>
        <w:t xml:space="preserve"> (</w:t>
      </w:r>
      <w:r w:rsidDel="00000000" w:rsidR="00000000" w:rsidRPr="00000000">
        <w:rPr>
          <w:sz w:val="24"/>
          <w:szCs w:val="24"/>
          <w:rtl w:val="0"/>
        </w:rPr>
        <w:t xml:space="preserve">AUSTIN: Uh-huh.) and that weird house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rtl w:val="0"/>
        </w:rPr>
        <w:t xml:space="preserve">JACK</w:t>
      </w:r>
      <w:r w:rsidDel="00000000" w:rsidR="00000000" w:rsidRPr="00000000">
        <w:rPr>
          <w:sz w:val="24"/>
          <w:szCs w:val="24"/>
          <w:rtl w:val="0"/>
        </w:rPr>
        <w:t xml:space="preserve">: Yeah, and all this cool stuff!</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sz w:val="24"/>
          <w:szCs w:val="24"/>
          <w:rtl w:val="0"/>
        </w:rPr>
        <w:t xml:space="preserve">AUSTIN: Okay.</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sz w:val="24"/>
          <w:szCs w:val="24"/>
          <w:rtl w:val="0"/>
        </w:rPr>
        <w:t xml:space="preserve">ALI: Yeah, there was a lot of things there!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NICK: Yeah, yeah. </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sz w:val="24"/>
          <w:szCs w:val="24"/>
          <w:rtl w:val="0"/>
        </w:rPr>
        <w:t xml:space="preserve">JACK: </w:t>
      </w:r>
      <w:r w:rsidDel="00000000" w:rsidR="00000000" w:rsidRPr="00000000">
        <w:rPr>
          <w:rtl w:val="0"/>
        </w:rPr>
        <w:t xml:space="preserve">Uh</w:t>
      </w:r>
      <w:r w:rsidDel="00000000" w:rsidR="00000000" w:rsidRPr="00000000">
        <w:rPr>
          <w:sz w:val="24"/>
          <w:szCs w:val="24"/>
          <w:rtl w:val="0"/>
        </w:rPr>
        <w:t xml:space="preserve">, Keith screwed us over!</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sz w:val="24"/>
          <w:szCs w:val="24"/>
          <w:rtl w:val="0"/>
        </w:rPr>
        <w:t xml:space="preserve">KEITH: </w:t>
      </w:r>
      <w:r w:rsidDel="00000000" w:rsidR="00000000" w:rsidRPr="00000000">
        <w:rPr>
          <w:rtl w:val="0"/>
        </w:rPr>
        <w:t xml:space="preserve">I— I— </w:t>
      </w:r>
      <w:r w:rsidDel="00000000" w:rsidR="00000000" w:rsidRPr="00000000">
        <w:rPr>
          <w:sz w:val="24"/>
          <w:szCs w:val="24"/>
          <w:rtl w:val="0"/>
        </w:rPr>
        <w:t xml:space="preserve">You guys pretend— </w:t>
      </w:r>
      <w:r w:rsidDel="00000000" w:rsidR="00000000" w:rsidRPr="00000000">
        <w:rPr>
          <w:rtl w:val="0"/>
        </w:rPr>
        <w:t xml:space="preserve">Y</w:t>
      </w:r>
      <w:r w:rsidDel="00000000" w:rsidR="00000000" w:rsidRPr="00000000">
        <w:rPr>
          <w:sz w:val="24"/>
          <w:szCs w:val="24"/>
          <w:rtl w:val="0"/>
        </w:rPr>
        <w:t xml:space="preserve">ou guys were like, "</w:t>
      </w:r>
      <w:r w:rsidDel="00000000" w:rsidR="00000000" w:rsidRPr="00000000">
        <w:rPr>
          <w:rtl w:val="0"/>
        </w:rPr>
        <w:t xml:space="preserve">O</w:t>
      </w:r>
      <w:r w:rsidDel="00000000" w:rsidR="00000000" w:rsidRPr="00000000">
        <w:rPr>
          <w:sz w:val="24"/>
          <w:szCs w:val="24"/>
          <w:rtl w:val="0"/>
        </w:rPr>
        <w:t xml:space="preserve">h man, Keith is such a fucking idiot, he thought there was a knight</w:t>
      </w:r>
      <w:r w:rsidDel="00000000" w:rsidR="00000000" w:rsidRPr="00000000">
        <w:rPr>
          <w:rtl w:val="0"/>
        </w:rPr>
        <w:t xml:space="preserve"> [ALI laugh] </w:t>
      </w:r>
      <w:r w:rsidDel="00000000" w:rsidR="00000000" w:rsidRPr="00000000">
        <w:rPr>
          <w:sz w:val="24"/>
          <w:szCs w:val="24"/>
          <w:rtl w:val="0"/>
        </w:rPr>
        <w:t xml:space="preserve">that you were about to fight." Like, no, there super was, and none of you remember!</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sz w:val="24"/>
          <w:szCs w:val="24"/>
          <w:rtl w:val="0"/>
        </w:rPr>
        <w:t xml:space="preserve">AUSTIN: Art, do you remember…</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KEITH: I didn't even get to plug my shit! My name's Keith Carberry</w:t>
      </w:r>
      <w:r w:rsidDel="00000000" w:rsidR="00000000" w:rsidRPr="00000000">
        <w:rPr>
          <w:rtl w:val="0"/>
        </w:rPr>
        <w:t xml:space="preserve">, </w:t>
      </w:r>
      <w:r w:rsidDel="00000000" w:rsidR="00000000" w:rsidRPr="00000000">
        <w:rPr>
          <w:sz w:val="24"/>
          <w:szCs w:val="24"/>
          <w:rtl w:val="0"/>
        </w:rPr>
        <w:t xml:space="preserve">you can find me on twitter @</w:t>
      </w:r>
      <w:r w:rsidDel="00000000" w:rsidR="00000000" w:rsidRPr="00000000">
        <w:rPr>
          <w:rtl w:val="0"/>
        </w:rPr>
        <w:t xml:space="preserve">S</w:t>
      </w:r>
      <w:r w:rsidDel="00000000" w:rsidR="00000000" w:rsidRPr="00000000">
        <w:rPr>
          <w:sz w:val="24"/>
          <w:szCs w:val="24"/>
          <w:rtl w:val="0"/>
        </w:rPr>
        <w:t xml:space="preserve">omething</w:t>
      </w:r>
      <w:r w:rsidDel="00000000" w:rsidR="00000000" w:rsidRPr="00000000">
        <w:rPr>
          <w:rtl w:val="0"/>
        </w:rPr>
        <w:t xml:space="preserve">D</w:t>
      </w:r>
      <w:r w:rsidDel="00000000" w:rsidR="00000000" w:rsidRPr="00000000">
        <w:rPr>
          <w:sz w:val="24"/>
          <w:szCs w:val="24"/>
          <w:rtl w:val="0"/>
        </w:rPr>
        <w:t xml:space="preserve">umb</w:t>
      </w:r>
      <w:r w:rsidDel="00000000" w:rsidR="00000000" w:rsidRPr="00000000">
        <w:rPr>
          <w:rtl w:val="0"/>
        </w:rPr>
        <w:t xml:space="preserve"> </w:t>
      </w:r>
      <w:r w:rsidDel="00000000" w:rsidR="00000000" w:rsidRPr="00000000">
        <w:rPr>
          <w:sz w:val="24"/>
          <w:szCs w:val="24"/>
          <w:rtl w:val="0"/>
        </w:rPr>
        <w:t xml:space="preserve">and you can find the let's plays that I do at youtube.com/</w:t>
      </w:r>
      <w:r w:rsidDel="00000000" w:rsidR="00000000" w:rsidRPr="00000000">
        <w:rPr>
          <w:rtl w:val="0"/>
        </w:rPr>
        <w:t xml:space="preserve">R</w:t>
      </w:r>
      <w:r w:rsidDel="00000000" w:rsidR="00000000" w:rsidRPr="00000000">
        <w:rPr>
          <w:sz w:val="24"/>
          <w:szCs w:val="24"/>
          <w:rtl w:val="0"/>
        </w:rPr>
        <w:t xml:space="preserve">un</w:t>
      </w:r>
      <w:r w:rsidDel="00000000" w:rsidR="00000000" w:rsidRPr="00000000">
        <w:rPr>
          <w:rtl w:val="0"/>
        </w:rPr>
        <w:t xml:space="preserve">B</w:t>
      </w:r>
      <w:r w:rsidDel="00000000" w:rsidR="00000000" w:rsidRPr="00000000">
        <w:rPr>
          <w:sz w:val="24"/>
          <w:szCs w:val="24"/>
          <w:rtl w:val="0"/>
        </w:rPr>
        <w:t xml:space="preserve">utton or </w:t>
      </w:r>
      <w:r w:rsidDel="00000000" w:rsidR="00000000" w:rsidRPr="00000000">
        <w:rPr>
          <w:rtl w:val="0"/>
        </w:rPr>
        <w:t xml:space="preserve">R</w:t>
      </w:r>
      <w:r w:rsidDel="00000000" w:rsidR="00000000" w:rsidRPr="00000000">
        <w:rPr>
          <w:sz w:val="24"/>
          <w:szCs w:val="24"/>
          <w:rtl w:val="0"/>
        </w:rPr>
        <w:t xml:space="preserve">un</w:t>
      </w:r>
      <w:r w:rsidDel="00000000" w:rsidR="00000000" w:rsidRPr="00000000">
        <w:rPr>
          <w:rtl w:val="0"/>
        </w:rPr>
        <w:t xml:space="preserve">B</w:t>
      </w:r>
      <w:r w:rsidDel="00000000" w:rsidR="00000000" w:rsidRPr="00000000">
        <w:rPr>
          <w:sz w:val="24"/>
          <w:szCs w:val="24"/>
          <w:rtl w:val="0"/>
        </w:rPr>
        <w:t xml:space="preserve">utton.net! I'm a good listener, I listen there too!</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tl w:val="0"/>
        </w:rPr>
        <w:t xml:space="preserve">ALI: </w:t>
      </w:r>
      <w:r w:rsidDel="00000000" w:rsidR="00000000" w:rsidRPr="00000000">
        <w:rPr>
          <w:rtl w:val="0"/>
        </w:rPr>
        <w:t xml:space="preserve">[laughing] </w:t>
      </w:r>
      <w:r w:rsidDel="00000000" w:rsidR="00000000" w:rsidRPr="00000000">
        <w:rPr>
          <w:sz w:val="24"/>
          <w:szCs w:val="24"/>
          <w:rtl w:val="0"/>
        </w:rPr>
        <w:t xml:space="preserve">Also, he's so good at listening that he interrupted my introduction. My name—</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KEITH: It's— </w:t>
      </w:r>
      <w:r w:rsidDel="00000000" w:rsidR="00000000" w:rsidRPr="00000000">
        <w:rPr>
          <w:rtl w:val="0"/>
        </w:rPr>
        <w:t xml:space="preserve">N</w:t>
      </w:r>
      <w:r w:rsidDel="00000000" w:rsidR="00000000" w:rsidRPr="00000000">
        <w:rPr>
          <w:sz w:val="24"/>
          <w:szCs w:val="24"/>
          <w:rtl w:val="0"/>
        </w:rPr>
        <w:t xml:space="preserve">o— </w:t>
      </w:r>
      <w:r w:rsidDel="00000000" w:rsidR="00000000" w:rsidRPr="00000000">
        <w:rPr>
          <w:rtl w:val="0"/>
        </w:rPr>
        <w:t xml:space="preserve">Y</w:t>
      </w:r>
      <w:r w:rsidDel="00000000" w:rsidR="00000000" w:rsidRPr="00000000">
        <w:rPr>
          <w:sz w:val="24"/>
          <w:szCs w:val="24"/>
          <w:rtl w:val="0"/>
        </w:rPr>
        <w:t xml:space="preserve">ou don't get—</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rtl w:val="0"/>
        </w:rPr>
        <w:t xml:space="preserve">[ALI laughs]</w:t>
      </w: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sz w:val="24"/>
          <w:szCs w:val="24"/>
          <w:rtl w:val="0"/>
        </w:rPr>
        <w:t xml:space="preserve">KEITH: You don't get an uninterrupted introduction, 'cause you didn't remember anything about last week!</w:t>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sz w:val="24"/>
          <w:szCs w:val="24"/>
          <w:rtl w:val="0"/>
        </w:rPr>
        <w:t xml:space="preserve">ALI: </w:t>
      </w:r>
      <w:r w:rsidDel="00000000" w:rsidR="00000000" w:rsidRPr="00000000">
        <w:rPr>
          <w:rtl w:val="0"/>
        </w:rPr>
        <w:t xml:space="preserve">[</w:t>
      </w:r>
      <w:r w:rsidDel="00000000" w:rsidR="00000000" w:rsidRPr="00000000">
        <w:rPr>
          <w:sz w:val="24"/>
          <w:szCs w:val="24"/>
          <w:rtl w:val="0"/>
        </w:rPr>
        <w:t xml:space="preserve">laughing</w:t>
      </w:r>
      <w:r w:rsidDel="00000000" w:rsidR="00000000" w:rsidRPr="00000000">
        <w:rPr>
          <w:rtl w:val="0"/>
        </w:rPr>
        <w:t xml:space="preserve">]</w:t>
      </w:r>
      <w:r w:rsidDel="00000000" w:rsidR="00000000" w:rsidRPr="00000000">
        <w:rPr>
          <w:sz w:val="24"/>
          <w:szCs w:val="24"/>
          <w:rtl w:val="0"/>
        </w:rPr>
        <w:t xml:space="preserve"> My name is Alicia Acampora, you can find me @ali_west</w:t>
      </w:r>
      <w:r w:rsidDel="00000000" w:rsidR="00000000" w:rsidRPr="00000000">
        <w:rPr>
          <w:rtl w:val="0"/>
        </w:rPr>
        <w:t xml:space="preserve"> </w:t>
      </w:r>
      <w:r w:rsidDel="00000000" w:rsidR="00000000" w:rsidRPr="00000000">
        <w:rPr>
          <w:sz w:val="24"/>
          <w:szCs w:val="24"/>
          <w:rtl w:val="0"/>
        </w:rPr>
        <w:t xml:space="preserve">on twitter.com.</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sz w:val="24"/>
          <w:szCs w:val="24"/>
          <w:rtl w:val="0"/>
        </w:rPr>
        <w:t xml:space="preserve">JACK: Not @somethingdumb.</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sz w:val="24"/>
          <w:szCs w:val="24"/>
          <w:rtl w:val="0"/>
        </w:rPr>
        <w:t xml:space="preserve">AUSTIN: Art—?</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sz w:val="24"/>
          <w:szCs w:val="24"/>
          <w:rtl w:val="0"/>
        </w:rPr>
        <w:t xml:space="preserve">KEITH: No. But you should go there.</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rtl w:val="0"/>
        </w:rPr>
        <w:t xml:space="preserve">[ALI and JACK laugh] </w:t>
      </w: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sz w:val="24"/>
          <w:szCs w:val="24"/>
          <w:rtl w:val="0"/>
        </w:rPr>
        <w:t xml:space="preserve">ART: Hey, I'm Art Tebbel, what I think happened at the end of last time is we went up those stairs and there was that—that guy</w:t>
      </w:r>
      <w:r w:rsidDel="00000000" w:rsidR="00000000" w:rsidRPr="00000000">
        <w:rPr>
          <w:rtl w:val="0"/>
        </w:rPr>
        <w:t xml:space="preserve">.</w:t>
      </w:r>
      <w:r w:rsidDel="00000000" w:rsidR="00000000" w:rsidRPr="00000000">
        <w:rPr>
          <w:sz w:val="24"/>
          <w:szCs w:val="24"/>
          <w:rtl w:val="0"/>
        </w:rPr>
        <w:t xml:space="preserve"> I don't remember him being black. I don't know why it's gotta be a black or white thing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AUSTIN: He's— hmm.</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rtl w:val="0"/>
        </w:rPr>
        <w:t xml:space="preserve">[ALI laughs]</w:t>
      </w: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sz w:val="24"/>
          <w:szCs w:val="24"/>
          <w:rtl w:val="0"/>
        </w:rPr>
        <w:t xml:space="preserve">AUSTIN: Hmmm.</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ART: But I do remember him saying something sassy like, "</w:t>
      </w:r>
      <w:r w:rsidDel="00000000" w:rsidR="00000000" w:rsidRPr="00000000">
        <w:rPr>
          <w:rtl w:val="0"/>
        </w:rPr>
        <w:t xml:space="preserve">F</w:t>
      </w:r>
      <w:r w:rsidDel="00000000" w:rsidR="00000000" w:rsidRPr="00000000">
        <w:rPr>
          <w:sz w:val="24"/>
          <w:szCs w:val="24"/>
          <w:rtl w:val="0"/>
        </w:rPr>
        <w:t xml:space="preserve">inally you're here</w:t>
      </w:r>
      <w:r w:rsidDel="00000000" w:rsidR="00000000" w:rsidRPr="00000000">
        <w:rPr>
          <w:rtl w:val="0"/>
        </w:rPr>
        <w:t xml:space="preserve">,</w:t>
      </w:r>
      <w:r w:rsidDel="00000000" w:rsidR="00000000" w:rsidRPr="00000000">
        <w:rPr>
          <w:sz w:val="24"/>
          <w:szCs w:val="24"/>
          <w:rtl w:val="0"/>
        </w:rPr>
        <w:t xml:space="preserve">" or…</w:t>
      </w:r>
      <w:r w:rsidDel="00000000" w:rsidR="00000000" w:rsidRPr="00000000">
        <w:rPr>
          <w:rtl w:val="0"/>
        </w:rPr>
        <w:t xml:space="preserve"> [cross] "What are you gonna do with all that ass inside those jeans?"</w:t>
      </w: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sz w:val="24"/>
          <w:szCs w:val="24"/>
          <w:rtl w:val="0"/>
        </w:rPr>
        <w:t xml:space="preserve">AUSTIN: [cross] No.</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pPr>
      <w:r w:rsidDel="00000000" w:rsidR="00000000" w:rsidRPr="00000000">
        <w:rPr>
          <w:sz w:val="24"/>
          <w:szCs w:val="24"/>
          <w:rtl w:val="0"/>
        </w:rPr>
        <w:t xml:space="preserve">ALI: [cross] Did that happen?</w:t>
      </w:r>
      <w:r w:rsidDel="00000000" w:rsidR="00000000" w:rsidRPr="00000000">
        <w:rPr>
          <w:rtl w:val="0"/>
        </w:rPr>
        <w:t xml:space="preserve"> That didn't happen.</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sz w:val="24"/>
          <w:szCs w:val="24"/>
          <w:rtl w:val="0"/>
        </w:rPr>
        <w:t xml:space="preserve">KEITH: [cross] Was he not wearing black armour?</w:t>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rtl w:val="0"/>
        </w:rPr>
        <w:t xml:space="preserve">[JACK laughs]</w:t>
      </w: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sz w:val="24"/>
          <w:szCs w:val="24"/>
          <w:rtl w:val="0"/>
        </w:rPr>
        <w:t xml:space="preserve">AUSTIN: Definitely not that. No, he definitely didn't say that.</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rtl w:val="0"/>
        </w:rPr>
        <w:t xml:space="preserve">[ALI laughs]</w:t>
      </w: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ART: I dunno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AUSTIN: Where can people find you, Art?</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sz w:val="24"/>
          <w:szCs w:val="24"/>
          <w:rtl w:val="0"/>
        </w:rPr>
        <w:t xml:space="preserve">ART: </w:t>
      </w:r>
      <w:r w:rsidDel="00000000" w:rsidR="00000000" w:rsidRPr="00000000">
        <w:rPr>
          <w:rtl w:val="0"/>
        </w:rPr>
        <w:t xml:space="preserve">[</w:t>
      </w:r>
      <w:r w:rsidDel="00000000" w:rsidR="00000000" w:rsidRPr="00000000">
        <w:rPr>
          <w:sz w:val="24"/>
          <w:szCs w:val="24"/>
          <w:rtl w:val="0"/>
        </w:rPr>
        <w:t xml:space="preserve">laughing</w:t>
      </w:r>
      <w:r w:rsidDel="00000000" w:rsidR="00000000" w:rsidRPr="00000000">
        <w:rPr>
          <w:rtl w:val="0"/>
        </w:rPr>
        <w:t xml:space="preserve">]</w:t>
      </w:r>
      <w:r w:rsidDel="00000000" w:rsidR="00000000" w:rsidRPr="00000000">
        <w:rPr>
          <w:sz w:val="24"/>
          <w:szCs w:val="24"/>
          <w:rtl w:val="0"/>
        </w:rPr>
        <w:t xml:space="preserve"> Uh, you can find me on twitter @</w:t>
      </w:r>
      <w:r w:rsidDel="00000000" w:rsidR="00000000" w:rsidRPr="00000000">
        <w:rPr>
          <w:rtl w:val="0"/>
        </w:rPr>
        <w:t xml:space="preserve">AT</w:t>
      </w:r>
      <w:r w:rsidDel="00000000" w:rsidR="00000000" w:rsidRPr="00000000">
        <w:rPr>
          <w:sz w:val="24"/>
          <w:szCs w:val="24"/>
          <w:rtl w:val="0"/>
        </w:rPr>
        <w:t xml:space="preserve">ebbel; you can read stuff I write at </w:t>
      </w:r>
      <w:r w:rsidDel="00000000" w:rsidR="00000000" w:rsidRPr="00000000">
        <w:rPr>
          <w:rtl w:val="0"/>
        </w:rPr>
        <w:t xml:space="preserve">C</w:t>
      </w:r>
      <w:r w:rsidDel="00000000" w:rsidR="00000000" w:rsidRPr="00000000">
        <w:rPr>
          <w:sz w:val="24"/>
          <w:szCs w:val="24"/>
          <w:rtl w:val="0"/>
        </w:rPr>
        <w:t xml:space="preserve">omic</w:t>
      </w:r>
      <w:r w:rsidDel="00000000" w:rsidR="00000000" w:rsidRPr="00000000">
        <w:rPr>
          <w:rtl w:val="0"/>
        </w:rPr>
        <w:t xml:space="preserve">M</w:t>
      </w:r>
      <w:r w:rsidDel="00000000" w:rsidR="00000000" w:rsidRPr="00000000">
        <w:rPr>
          <w:sz w:val="24"/>
          <w:szCs w:val="24"/>
          <w:rtl w:val="0"/>
        </w:rPr>
        <w:t xml:space="preserve">ix.com, assuming my most recent, really half-assed piece does not have me dismissed from there yet.</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AUSTIN: Great! Nick, people didn't—you didn't get to say where you were from.</w:t>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sz w:val="24"/>
          <w:szCs w:val="24"/>
          <w:rtl w:val="0"/>
        </w:rPr>
        <w:t xml:space="preserve">NICK: Oh.</w:t>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sz w:val="24"/>
          <w:szCs w:val="24"/>
          <w:rtl w:val="0"/>
        </w:rPr>
        <w:t xml:space="preserve">AUSTIN: On the internet.</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sz w:val="24"/>
          <w:szCs w:val="24"/>
          <w:rtl w:val="0"/>
        </w:rPr>
        <w:t xml:space="preserve">NICK: Uh, you can find me at twitch</w:t>
      </w:r>
      <w:r w:rsidDel="00000000" w:rsidR="00000000" w:rsidRPr="00000000">
        <w:rPr>
          <w:rtl w:val="0"/>
        </w:rPr>
        <w:t xml:space="preserve">,</w:t>
      </w:r>
      <w:r w:rsidDel="00000000" w:rsidR="00000000" w:rsidRPr="00000000">
        <w:rPr>
          <w:sz w:val="24"/>
          <w:szCs w:val="24"/>
          <w:rtl w:val="0"/>
        </w:rPr>
        <w:t xml:space="preserve"> twitter</w:t>
      </w:r>
      <w:r w:rsidDel="00000000" w:rsidR="00000000" w:rsidRPr="00000000">
        <w:rPr>
          <w:rtl w:val="0"/>
        </w:rPr>
        <w:t xml:space="preserve">,</w:t>
      </w:r>
      <w:r w:rsidDel="00000000" w:rsidR="00000000" w:rsidRPr="00000000">
        <w:rPr>
          <w:sz w:val="24"/>
          <w:szCs w:val="24"/>
          <w:rtl w:val="0"/>
        </w:rPr>
        <w:t xml:space="preserve"> youtube</w:t>
      </w:r>
      <w:r w:rsidDel="00000000" w:rsidR="00000000" w:rsidRPr="00000000">
        <w:rPr>
          <w:rtl w:val="0"/>
        </w:rPr>
        <w:t xml:space="preserve">/D</w:t>
      </w:r>
      <w:r w:rsidDel="00000000" w:rsidR="00000000" w:rsidRPr="00000000">
        <w:rPr>
          <w:sz w:val="24"/>
          <w:szCs w:val="24"/>
          <w:rtl w:val="0"/>
        </w:rPr>
        <w:t xml:space="preserve">r</w:t>
      </w:r>
      <w:r w:rsidDel="00000000" w:rsidR="00000000" w:rsidRPr="00000000">
        <w:rPr>
          <w:rtl w:val="0"/>
        </w:rPr>
        <w:t xml:space="preserve">E</w:t>
      </w:r>
      <w:r w:rsidDel="00000000" w:rsidR="00000000" w:rsidRPr="00000000">
        <w:rPr>
          <w:sz w:val="24"/>
          <w:szCs w:val="24"/>
          <w:rtl w:val="0"/>
        </w:rPr>
        <w:t xml:space="preserve">vil</w:t>
      </w:r>
      <w:r w:rsidDel="00000000" w:rsidR="00000000" w:rsidRPr="00000000">
        <w:rPr>
          <w:rtl w:val="0"/>
        </w:rPr>
        <w:t xml:space="preserve">B</w:t>
      </w:r>
      <w:r w:rsidDel="00000000" w:rsidR="00000000" w:rsidRPr="00000000">
        <w:rPr>
          <w:sz w:val="24"/>
          <w:szCs w:val="24"/>
          <w:rtl w:val="0"/>
        </w:rPr>
        <w:t xml:space="preserve">ones, and uh, </w:t>
      </w:r>
      <w:r w:rsidDel="00000000" w:rsidR="00000000" w:rsidRPr="00000000">
        <w:rPr>
          <w:rtl w:val="0"/>
        </w:rPr>
        <w:t xml:space="preserve">P</w:t>
      </w:r>
      <w:r w:rsidDel="00000000" w:rsidR="00000000" w:rsidRPr="00000000">
        <w:rPr>
          <w:sz w:val="24"/>
          <w:szCs w:val="24"/>
          <w:rtl w:val="0"/>
        </w:rPr>
        <w:t xml:space="preserve">1</w:t>
      </w:r>
      <w:r w:rsidDel="00000000" w:rsidR="00000000" w:rsidRPr="00000000">
        <w:rPr>
          <w:rtl w:val="0"/>
        </w:rPr>
        <w:t xml:space="preserve">LP</w:t>
      </w:r>
      <w:r w:rsidDel="00000000" w:rsidR="00000000" w:rsidRPr="00000000">
        <w:rPr>
          <w:sz w:val="24"/>
          <w:szCs w:val="24"/>
          <w:rtl w:val="0"/>
        </w:rPr>
        <w:t xml:space="preserve">2 takes you to Play</w:t>
      </w:r>
      <w:ins w:author="Sophie Schade" w:id="0" w:date="2021-02-03T14:35:57Z">
        <w:r w:rsidDel="00000000" w:rsidR="00000000" w:rsidRPr="00000000">
          <w:rPr>
            <w:sz w:val="24"/>
            <w:szCs w:val="24"/>
            <w:rtl w:val="0"/>
          </w:rPr>
          <w:t xml:space="preserve">er</w:t>
        </w:r>
      </w:ins>
      <w:r w:rsidDel="00000000" w:rsidR="00000000" w:rsidRPr="00000000">
        <w:rPr>
          <w:sz w:val="24"/>
          <w:szCs w:val="24"/>
          <w:rtl w:val="0"/>
        </w:rPr>
        <w:t xml:space="preserve"> 1 Loves Player 2, a</w:t>
      </w:r>
      <w:r w:rsidDel="00000000" w:rsidR="00000000" w:rsidRPr="00000000">
        <w:rPr>
          <w:rtl w:val="0"/>
        </w:rPr>
        <w:t xml:space="preserve"> </w:t>
      </w:r>
      <w:r w:rsidDel="00000000" w:rsidR="00000000" w:rsidRPr="00000000">
        <w:rPr>
          <w:sz w:val="24"/>
          <w:szCs w:val="24"/>
          <w:rtl w:val="0"/>
        </w:rPr>
        <w:t xml:space="preserve">not-as-often-updated video series of mine</w:t>
      </w:r>
      <w:r w:rsidDel="00000000" w:rsidR="00000000" w:rsidRPr="00000000">
        <w:rPr>
          <w:rtl w:val="0"/>
        </w:rPr>
        <w:t xml:space="preserve"> [AUSTIN laughs] where I play video games with my husband!</w:t>
      </w: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sz w:val="24"/>
          <w:szCs w:val="24"/>
          <w:rtl w:val="0"/>
        </w:rPr>
        <w:t xml:space="preserve">AUSTIN: Awesome. And this, Friends at the Table, is kind of a co-production between StreamFriends—which is a group where most of us do a lot of streaming</w:t>
      </w:r>
      <w:r w:rsidDel="00000000" w:rsidR="00000000" w:rsidRPr="00000000">
        <w:rPr>
          <w:rtl w:val="0"/>
        </w:rPr>
        <w:t xml:space="preserve">. Y</w:t>
      </w:r>
      <w:r w:rsidDel="00000000" w:rsidR="00000000" w:rsidRPr="00000000">
        <w:rPr>
          <w:sz w:val="24"/>
          <w:szCs w:val="24"/>
          <w:rtl w:val="0"/>
        </w:rPr>
        <w:t xml:space="preserve">ou can find us at twitch.tv/stream</w:t>
      </w:r>
      <w:r w:rsidDel="00000000" w:rsidR="00000000" w:rsidRPr="00000000">
        <w:rPr>
          <w:rtl w:val="0"/>
        </w:rPr>
        <w:t xml:space="preserve">F</w:t>
      </w:r>
      <w:r w:rsidDel="00000000" w:rsidR="00000000" w:rsidRPr="00000000">
        <w:rPr>
          <w:sz w:val="24"/>
          <w:szCs w:val="24"/>
          <w:rtl w:val="0"/>
        </w:rPr>
        <w:t xml:space="preserve">riends, and archives of our stuff go up at </w:t>
      </w:r>
      <w:r w:rsidDel="00000000" w:rsidR="00000000" w:rsidRPr="00000000">
        <w:rPr>
          <w:rtl w:val="0"/>
        </w:rPr>
        <w:t xml:space="preserve">S</w:t>
      </w:r>
      <w:r w:rsidDel="00000000" w:rsidR="00000000" w:rsidRPr="00000000">
        <w:rPr>
          <w:sz w:val="24"/>
          <w:szCs w:val="24"/>
          <w:rtl w:val="0"/>
        </w:rPr>
        <w:t xml:space="preserve">tream</w:t>
      </w:r>
      <w:r w:rsidDel="00000000" w:rsidR="00000000" w:rsidRPr="00000000">
        <w:rPr>
          <w:rtl w:val="0"/>
        </w:rPr>
        <w:t xml:space="preserve">F</w:t>
      </w:r>
      <w:r w:rsidDel="00000000" w:rsidR="00000000" w:rsidRPr="00000000">
        <w:rPr>
          <w:sz w:val="24"/>
          <w:szCs w:val="24"/>
          <w:rtl w:val="0"/>
        </w:rPr>
        <w:t xml:space="preserve">riends.tv</w:t>
      </w:r>
      <w:r w:rsidDel="00000000" w:rsidR="00000000" w:rsidRPr="00000000">
        <w:rPr>
          <w:rtl w:val="0"/>
        </w:rPr>
        <w:t xml:space="preserve">.</w:t>
      </w:r>
      <w:r w:rsidDel="00000000" w:rsidR="00000000" w:rsidRPr="00000000">
        <w:rPr>
          <w:sz w:val="24"/>
          <w:szCs w:val="24"/>
          <w:rtl w:val="0"/>
        </w:rPr>
        <w:t xml:space="preserve"> check those out—and, obviously, Keith already plugged Run Button. Keith does all of the audio engineering, and I wanna thank him for that, on this.</w:t>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sz w:val="24"/>
          <w:szCs w:val="24"/>
          <w:rtl w:val="0"/>
        </w:rPr>
        <w:t xml:space="preserve">KEITH: You're welcome!</w:t>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sz w:val="24"/>
          <w:szCs w:val="24"/>
          <w:rtl w:val="0"/>
        </w:rPr>
        <w:t xml:space="preserve">AUSTIN: He's done a really good job on the first episode, from what I've heard so far</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T</w:t>
      </w:r>
      <w:r w:rsidDel="00000000" w:rsidR="00000000" w:rsidRPr="00000000">
        <w:rPr>
          <w:sz w:val="24"/>
          <w:szCs w:val="24"/>
          <w:rtl w:val="0"/>
        </w:rPr>
        <w:t xml:space="preserve">he final of that should be up soon…and then, </w:t>
      </w:r>
      <w:r w:rsidDel="00000000" w:rsidR="00000000" w:rsidRPr="00000000">
        <w:rPr>
          <w:rtl w:val="0"/>
        </w:rPr>
        <w:t xml:space="preserve">I</w:t>
      </w:r>
      <w:r w:rsidDel="00000000" w:rsidR="00000000" w:rsidRPr="00000000">
        <w:rPr>
          <w:sz w:val="24"/>
          <w:szCs w:val="24"/>
          <w:rtl w:val="0"/>
        </w:rPr>
        <w:t xml:space="preserve">—</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sz w:val="24"/>
          <w:szCs w:val="24"/>
          <w:rtl w:val="0"/>
        </w:rPr>
        <w:t xml:space="preserve">ART: Well, anyone listening to this will have already heard the first one.</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rtl w:val="0"/>
        </w:rPr>
        <w:t xml:space="preserve">[ALI laughs]</w:t>
      </w: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sz w:val="24"/>
          <w:szCs w:val="24"/>
          <w:rtl w:val="0"/>
        </w:rPr>
        <w:t xml:space="preserve">AUSTIN: Ideally! Maybe they jumped right in, I don't know. Right into the third session—</w:t>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sz w:val="24"/>
          <w:szCs w:val="24"/>
          <w:rtl w:val="0"/>
        </w:rPr>
        <w:t xml:space="preserve">JACK: </w:t>
      </w:r>
      <w:r w:rsidDel="00000000" w:rsidR="00000000" w:rsidRPr="00000000">
        <w:rPr>
          <w:rtl w:val="0"/>
        </w:rPr>
        <w:t xml:space="preserve">All caught up. [#0:07:55#] </w:t>
      </w: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sz w:val="24"/>
          <w:szCs w:val="24"/>
          <w:rtl w:val="0"/>
        </w:rPr>
        <w:t xml:space="preserve">AUSTIN: The third— </w:t>
      </w:r>
      <w:r w:rsidDel="00000000" w:rsidR="00000000" w:rsidRPr="00000000">
        <w:rPr>
          <w:rtl w:val="0"/>
        </w:rPr>
        <w:t xml:space="preserve">Y</w:t>
      </w:r>
      <w:r w:rsidDel="00000000" w:rsidR="00000000" w:rsidRPr="00000000">
        <w:rPr>
          <w:sz w:val="24"/>
          <w:szCs w:val="24"/>
          <w:rtl w:val="0"/>
        </w:rPr>
        <w:t xml:space="preserve">eah.</w:t>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sz w:val="24"/>
          <w:szCs w:val="24"/>
          <w:rtl w:val="0"/>
        </w:rPr>
        <w:t xml:space="preserve">ART: But then they're not gonna care about the production!</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sz w:val="24"/>
          <w:szCs w:val="24"/>
          <w:rtl w:val="0"/>
        </w:rPr>
        <w:t xml:space="preserve">KEITH: Maybe they—</w:t>
      </w:r>
      <w:r w:rsidDel="00000000" w:rsidR="00000000" w:rsidRPr="00000000">
        <w:rPr>
          <w:rtl w:val="0"/>
        </w:rPr>
        <w:t xml:space="preserve"> </w:t>
      </w:r>
      <w:r w:rsidDel="00000000" w:rsidR="00000000" w:rsidRPr="00000000">
        <w:rPr>
          <w:sz w:val="24"/>
          <w:szCs w:val="24"/>
          <w:rtl w:val="0"/>
        </w:rPr>
        <w:t xml:space="preserve">Maybe they heard the buzz?</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sz w:val="24"/>
          <w:szCs w:val="24"/>
          <w:rtl w:val="0"/>
        </w:rPr>
        <w:t xml:space="preserve">AUSTIN: Right.</w:t>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sz w:val="24"/>
          <w:szCs w:val="24"/>
          <w:rtl w:val="0"/>
        </w:rPr>
        <w:t xml:space="preserve">KEITH: But they didn't wanna get that backstory.</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sz w:val="24"/>
          <w:szCs w:val="24"/>
          <w:rtl w:val="0"/>
        </w:rPr>
        <w:t xml:space="preserve">AUSTIN: It's true. Uh—</w:t>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sz w:val="24"/>
          <w:szCs w:val="24"/>
          <w:rtl w:val="0"/>
        </w:rPr>
        <w:t xml:space="preserve">KEITH: I need confirmation on whether or not that this knight was wearing black armour or not.</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tl w:val="0"/>
        </w:rPr>
        <w:t xml:space="preserve">AUSTIN: I'll get there. Jack de Quidt also made the </w:t>
      </w:r>
      <w:r w:rsidDel="00000000" w:rsidR="00000000" w:rsidRPr="00000000">
        <w:rPr>
          <w:i w:val="1"/>
          <w:sz w:val="24"/>
          <w:szCs w:val="24"/>
          <w:rtl w:val="0"/>
        </w:rPr>
        <w:t xml:space="preserve">beautiful</w:t>
      </w:r>
      <w:r w:rsidDel="00000000" w:rsidR="00000000" w:rsidRPr="00000000">
        <w:rPr>
          <w:sz w:val="24"/>
          <w:szCs w:val="24"/>
          <w:rtl w:val="0"/>
        </w:rPr>
        <w:t xml:space="preserve"> music that you heard at the beginning of each of these episodes, and he's only just made that</w:t>
      </w:r>
      <w:r w:rsidDel="00000000" w:rsidR="00000000" w:rsidRPr="00000000">
        <w:rPr>
          <w:rtl w:val="0"/>
        </w:rPr>
        <w:t xml:space="preserve"> (</w:t>
      </w:r>
      <w:r w:rsidDel="00000000" w:rsidR="00000000" w:rsidRPr="00000000">
        <w:rPr>
          <w:sz w:val="24"/>
          <w:szCs w:val="24"/>
          <w:rtl w:val="0"/>
        </w:rPr>
        <w:t xml:space="preserve">JACK: Thank you.</w:t>
      </w:r>
      <w:r w:rsidDel="00000000" w:rsidR="00000000" w:rsidRPr="00000000">
        <w:rPr>
          <w:rtl w:val="0"/>
        </w:rPr>
        <w:t xml:space="preserve">) </w:t>
      </w:r>
      <w:r w:rsidDel="00000000" w:rsidR="00000000" w:rsidRPr="00000000">
        <w:rPr>
          <w:sz w:val="24"/>
          <w:szCs w:val="24"/>
          <w:rtl w:val="0"/>
        </w:rPr>
        <w:t xml:space="preserve">right before this recording, so, we wanna thank him for that</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A</w:t>
      </w:r>
      <w:r w:rsidDel="00000000" w:rsidR="00000000" w:rsidRPr="00000000">
        <w:rPr>
          <w:sz w:val="24"/>
          <w:szCs w:val="24"/>
          <w:rtl w:val="0"/>
        </w:rPr>
        <w:t xml:space="preserve">nd hopefully we'll have some art for the cover of these things, not— I'll thank that person once that's a confirmed thing, but</w:t>
      </w:r>
      <w:r w:rsidDel="00000000" w:rsidR="00000000" w:rsidRPr="00000000">
        <w:rPr>
          <w:rtl w:val="0"/>
        </w:rPr>
        <w:t xml:space="preserve"> [ALI and AUSTIN laugh] </w:t>
      </w:r>
      <w:r w:rsidDel="00000000" w:rsidR="00000000" w:rsidRPr="00000000">
        <w:rPr>
          <w:sz w:val="24"/>
          <w:szCs w:val="24"/>
          <w:rtl w:val="0"/>
        </w:rPr>
        <w:t xml:space="preserve">thanks, Craig, maybe? If that…finishes? Um…</w:t>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sz w:val="24"/>
          <w:szCs w:val="24"/>
          <w:rtl w:val="0"/>
        </w:rPr>
        <w:t xml:space="preserve">KEITH: Wait, let's call— </w:t>
      </w:r>
      <w:r w:rsidDel="00000000" w:rsidR="00000000" w:rsidRPr="00000000">
        <w:rPr>
          <w:rtl w:val="0"/>
        </w:rPr>
        <w:t xml:space="preserve">F</w:t>
      </w:r>
      <w:r w:rsidDel="00000000" w:rsidR="00000000" w:rsidRPr="00000000">
        <w:rPr>
          <w:sz w:val="24"/>
          <w:szCs w:val="24"/>
          <w:rtl w:val="0"/>
        </w:rPr>
        <w:t xml:space="preserve">or safety, let's call him Greg.</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sz w:val="24"/>
          <w:szCs w:val="24"/>
          <w:rtl w:val="0"/>
        </w:rPr>
        <w:t xml:space="preserve">AUSTIN: Greg. Thanks, Greg.</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rtl w:val="0"/>
        </w:rPr>
        <w:t xml:space="preserve">[ALI laughs] </w:t>
      </w: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sz w:val="24"/>
          <w:szCs w:val="24"/>
          <w:rtl w:val="0"/>
        </w:rPr>
        <w:t xml:space="preserve">KEITH: Or we'll just b</w:t>
      </w:r>
      <w:r w:rsidDel="00000000" w:rsidR="00000000" w:rsidRPr="00000000">
        <w:rPr>
          <w:rtl w:val="0"/>
        </w:rPr>
        <w:t xml:space="preserve">**</w:t>
      </w:r>
      <w:r w:rsidDel="00000000" w:rsidR="00000000" w:rsidRPr="00000000">
        <w:rPr>
          <w:sz w:val="24"/>
          <w:szCs w:val="24"/>
          <w:rtl w:val="0"/>
        </w:rPr>
        <w:t xml:space="preserve">p it out.</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sz w:val="24"/>
          <w:szCs w:val="24"/>
          <w:rtl w:val="0"/>
        </w:rPr>
        <w:t xml:space="preserve">AUSTIN: We'll b</w:t>
      </w:r>
      <w:r w:rsidDel="00000000" w:rsidR="00000000" w:rsidRPr="00000000">
        <w:rPr>
          <w:rtl w:val="0"/>
        </w:rPr>
        <w:t xml:space="preserve">**</w:t>
      </w:r>
      <w:r w:rsidDel="00000000" w:rsidR="00000000" w:rsidRPr="00000000">
        <w:rPr>
          <w:sz w:val="24"/>
          <w:szCs w:val="24"/>
          <w:rtl w:val="0"/>
        </w:rPr>
        <w:t xml:space="preserve">p it. We—</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rtl w:val="0"/>
        </w:rPr>
        <w:t xml:space="preserve">[JACK, AUSTIN and KEITH laugh] </w:t>
      </w: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tl w:val="0"/>
        </w:rPr>
        <w:t xml:space="preserve">AUSTIN: </w:t>
      </w:r>
      <w:r w:rsidDel="00000000" w:rsidR="00000000" w:rsidRPr="00000000">
        <w:rPr>
          <w:rtl w:val="0"/>
        </w:rPr>
        <w:t xml:space="preserve">[</w:t>
      </w:r>
      <w:r w:rsidDel="00000000" w:rsidR="00000000" w:rsidRPr="00000000">
        <w:rPr>
          <w:sz w:val="24"/>
          <w:szCs w:val="24"/>
          <w:rtl w:val="0"/>
        </w:rPr>
        <w:t xml:space="preserve">laughing</w:t>
      </w:r>
      <w:r w:rsidDel="00000000" w:rsidR="00000000" w:rsidRPr="00000000">
        <w:rPr>
          <w:rtl w:val="0"/>
        </w:rPr>
        <w:t xml:space="preserve">]</w:t>
      </w:r>
      <w:r w:rsidDel="00000000" w:rsidR="00000000" w:rsidRPr="00000000">
        <w:rPr>
          <w:sz w:val="24"/>
          <w:szCs w:val="24"/>
          <w:rtl w:val="0"/>
        </w:rPr>
        <w:t xml:space="preserve"> This is… </w:t>
      </w:r>
      <w:r w:rsidDel="00000000" w:rsidR="00000000" w:rsidRPr="00000000">
        <w:rPr>
          <w:rtl w:val="0"/>
        </w:rPr>
        <w:t xml:space="preserve">[sighs] </w:t>
      </w: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sz w:val="24"/>
          <w:szCs w:val="24"/>
          <w:rtl w:val="0"/>
        </w:rPr>
        <w:t xml:space="preserve">JACK: </w:t>
      </w:r>
      <w:r w:rsidDel="00000000" w:rsidR="00000000" w:rsidRPr="00000000">
        <w:rPr>
          <w:rtl w:val="0"/>
        </w:rPr>
        <w:t xml:space="preserve">Keith</w:t>
      </w:r>
      <w:r w:rsidDel="00000000" w:rsidR="00000000" w:rsidRPr="00000000">
        <w:rPr>
          <w:sz w:val="24"/>
          <w:szCs w:val="24"/>
          <w:rtl w:val="0"/>
        </w:rPr>
        <w:t xml:space="preserve">, I'm beginning to suspect that you just like b</w:t>
      </w:r>
      <w:r w:rsidDel="00000000" w:rsidR="00000000" w:rsidRPr="00000000">
        <w:rPr>
          <w:rtl w:val="0"/>
        </w:rPr>
        <w:t xml:space="preserve">**</w:t>
      </w:r>
      <w:r w:rsidDel="00000000" w:rsidR="00000000" w:rsidRPr="00000000">
        <w:rPr>
          <w:sz w:val="24"/>
          <w:szCs w:val="24"/>
          <w:rtl w:val="0"/>
        </w:rPr>
        <w:t xml:space="preserve">p people out.</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sz w:val="24"/>
          <w:szCs w:val="24"/>
          <w:rtl w:val="0"/>
        </w:rPr>
        <w:t xml:space="preserve">KEITH: No, it's not that I like  b</w:t>
      </w:r>
      <w:r w:rsidDel="00000000" w:rsidR="00000000" w:rsidRPr="00000000">
        <w:rPr>
          <w:rtl w:val="0"/>
        </w:rPr>
        <w:t xml:space="preserve">**</w:t>
      </w:r>
      <w:r w:rsidDel="00000000" w:rsidR="00000000" w:rsidRPr="00000000">
        <w:rPr>
          <w:sz w:val="24"/>
          <w:szCs w:val="24"/>
          <w:rtl w:val="0"/>
        </w:rPr>
        <w:t xml:space="preserve">ping people, it that…I hate R</w:t>
      </w:r>
      <w:r w:rsidDel="00000000" w:rsidR="00000000" w:rsidRPr="00000000">
        <w:rPr>
          <w:rtl w:val="0"/>
        </w:rPr>
        <w:t xml:space="preserve">*</w:t>
      </w:r>
      <w:r w:rsidDel="00000000" w:rsidR="00000000" w:rsidRPr="00000000">
        <w:rPr>
          <w:sz w:val="24"/>
          <w:szCs w:val="24"/>
          <w:rtl w:val="0"/>
        </w:rPr>
        <w:t xml:space="preserve">n.</w:t>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sz w:val="24"/>
          <w:szCs w:val="24"/>
          <w:rtl w:val="0"/>
        </w:rPr>
        <w:t xml:space="preserve">AUSTIN: Ohh.</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rtl w:val="0"/>
        </w:rPr>
        <w:t xml:space="preserve">[ALI, ART and JACK laugh] </w:t>
      </w: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sz w:val="24"/>
          <w:szCs w:val="24"/>
          <w:rtl w:val="0"/>
        </w:rPr>
        <w:t xml:space="preserve">JACK: You…did it again! Oh my God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ind w:left="720" w:firstLine="0"/>
        <w:rPr>
          <w:sz w:val="24"/>
          <w:szCs w:val="24"/>
        </w:rPr>
      </w:pPr>
      <w:r w:rsidDel="00000000" w:rsidR="00000000" w:rsidRPr="00000000">
        <w:rPr>
          <w:rtl w:val="0"/>
        </w:rPr>
        <w:t xml:space="preserve">[TIMESTAMP: 0:08:51 - Austin's Recap]</w:t>
      </w: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pPr>
      <w:r w:rsidDel="00000000" w:rsidR="00000000" w:rsidRPr="00000000">
        <w:rPr>
          <w:sz w:val="24"/>
          <w:szCs w:val="24"/>
          <w:rtl w:val="0"/>
        </w:rPr>
        <w:t xml:space="preserve">AUSTIN: You did it again. God damn it. So, at the end of the last episode, to confirm what Keith had said, you'd climbed up the floor from the library, with the living books, and had climbed into a big open entryway, that had two doors on the left and right side, and then a door straight ahead. The doors to the left and right opened up into kind of a storeroom, and an armory, you could tell</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A</w:t>
      </w:r>
      <w:r w:rsidDel="00000000" w:rsidR="00000000" w:rsidRPr="00000000">
        <w:rPr>
          <w:sz w:val="24"/>
          <w:szCs w:val="24"/>
          <w:rtl w:val="0"/>
        </w:rPr>
        <w:t xml:space="preserve">nd straight ahead opened up into a big, lush bedroom, with red carpeting and there were some other stuff in there that you couldn't— that you can't see yet 'cause you're still before that, but on the far wall, you saw a replication of that mural that you'd seen downstairs. Which had the tower. A giant tower, sort of like this one, but even bigger; a bunch of different environments behind it, from</w:t>
      </w:r>
      <w:r w:rsidDel="00000000" w:rsidR="00000000" w:rsidRPr="00000000">
        <w:rPr>
          <w:rtl w:val="0"/>
        </w:rPr>
        <w:t xml:space="preserve">— </w:t>
      </w:r>
      <w:r w:rsidDel="00000000" w:rsidR="00000000" w:rsidRPr="00000000">
        <w:rPr>
          <w:sz w:val="24"/>
          <w:szCs w:val="24"/>
          <w:rtl w:val="0"/>
        </w:rPr>
        <w:t xml:space="preserve">ranging from, you know, kind of a seashore, to a deep forest, and some mountains, and some other cities in the distance. And then, there was a knight in black armour</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sz w:val="24"/>
          <w:szCs w:val="24"/>
          <w:rtl w:val="0"/>
        </w:rPr>
        <w:t xml:space="preserve">KEITH: [whispering</w:t>
      </w:r>
      <w:r w:rsidDel="00000000" w:rsidR="00000000" w:rsidRPr="00000000">
        <w:rPr>
          <w:rtl w:val="0"/>
        </w:rPr>
        <w:t xml:space="preserve">]</w:t>
      </w:r>
      <w:r w:rsidDel="00000000" w:rsidR="00000000" w:rsidRPr="00000000">
        <w:rPr>
          <w:sz w:val="24"/>
          <w:szCs w:val="24"/>
          <w:rtl w:val="0"/>
        </w:rPr>
        <w:t xml:space="preserve"> Nailed it!</w:t>
      </w: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[ALI laughs]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rtl w:val="0"/>
        </w:rPr>
        <w:t xml:space="preserve">AUSTIN: B</w:t>
      </w:r>
      <w:r w:rsidDel="00000000" w:rsidR="00000000" w:rsidRPr="00000000">
        <w:rPr>
          <w:sz w:val="24"/>
          <w:szCs w:val="24"/>
          <w:rtl w:val="0"/>
        </w:rPr>
        <w:t xml:space="preserve">lack and gold lacquer and metal armour, with gold trim</w:t>
      </w:r>
      <w:r w:rsidDel="00000000" w:rsidR="00000000" w:rsidRPr="00000000">
        <w:rPr>
          <w:rtl w:val="0"/>
        </w:rPr>
        <w:t xml:space="preserve"> (</w:t>
      </w:r>
      <w:r w:rsidDel="00000000" w:rsidR="00000000" w:rsidRPr="00000000">
        <w:rPr>
          <w:sz w:val="24"/>
          <w:szCs w:val="24"/>
          <w:rtl w:val="0"/>
        </w:rPr>
        <w:t xml:space="preserve">KEITH: </w:t>
      </w:r>
      <w:r w:rsidDel="00000000" w:rsidR="00000000" w:rsidRPr="00000000">
        <w:rPr>
          <w:rtl w:val="0"/>
        </w:rPr>
        <w:t xml:space="preserve">[</w:t>
      </w:r>
      <w:r w:rsidDel="00000000" w:rsidR="00000000" w:rsidRPr="00000000">
        <w:rPr>
          <w:sz w:val="24"/>
          <w:szCs w:val="24"/>
          <w:rtl w:val="0"/>
        </w:rPr>
        <w:t xml:space="preserve">whispering</w:t>
      </w:r>
      <w:r w:rsidDel="00000000" w:rsidR="00000000" w:rsidRPr="00000000">
        <w:rPr>
          <w:rtl w:val="0"/>
        </w:rPr>
        <w:t xml:space="preserve">]</w:t>
      </w:r>
      <w:r w:rsidDel="00000000" w:rsidR="00000000" w:rsidRPr="00000000">
        <w:rPr>
          <w:sz w:val="24"/>
          <w:szCs w:val="24"/>
          <w:rtl w:val="0"/>
        </w:rPr>
        <w:t xml:space="preserve"> You guys</w:t>
      </w:r>
      <w:r w:rsidDel="00000000" w:rsidR="00000000" w:rsidRPr="00000000">
        <w:rPr>
          <w:sz w:val="24"/>
          <w:szCs w:val="24"/>
          <w:rtl w:val="0"/>
        </w:rPr>
        <w:t xml:space="preserve"> </w:t>
      </w:r>
      <w:r w:rsidDel="00000000" w:rsidR="00000000" w:rsidRPr="00000000">
        <w:rPr>
          <w:rtl w:val="0"/>
        </w:rPr>
        <w:t xml:space="preserve">are</w:t>
      </w:r>
      <w:r w:rsidDel="00000000" w:rsidR="00000000" w:rsidRPr="00000000">
        <w:rPr>
          <w:sz w:val="24"/>
          <w:szCs w:val="24"/>
          <w:rtl w:val="0"/>
        </w:rPr>
        <w:t xml:space="preserve"> so bad.) and below the torso there was kind of like a skirt of red feathers. And he had a helmet on, with kind of a red plume at the top, and again this kind of like gold trim and gold accents throughout the armour.  And I think the last thing he said was</w:t>
      </w:r>
      <w:r w:rsidDel="00000000" w:rsidR="00000000" w:rsidRPr="00000000">
        <w:rPr>
          <w:rtl w:val="0"/>
        </w:rPr>
        <w:t xml:space="preserve"> um, </w:t>
      </w:r>
      <w:r w:rsidDel="00000000" w:rsidR="00000000" w:rsidRPr="00000000">
        <w:rPr>
          <w:sz w:val="24"/>
          <w:szCs w:val="24"/>
          <w:rtl w:val="0"/>
        </w:rPr>
        <w:t xml:space="preserve">something like—</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sz w:val="24"/>
          <w:szCs w:val="24"/>
          <w:rtl w:val="0"/>
        </w:rPr>
        <w:t xml:space="preserve">KEITH: Something about jeans?</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sz w:val="24"/>
          <w:szCs w:val="24"/>
          <w:rtl w:val="0"/>
        </w:rPr>
        <w:t xml:space="preserve">AUSTIN: He was like, something about your butt in jeans.</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sz w:val="24"/>
          <w:szCs w:val="24"/>
          <w:rtl w:val="0"/>
        </w:rPr>
        <w:t xml:space="preserve">KEITH: (laughs)</w:t>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sz w:val="24"/>
          <w:szCs w:val="24"/>
        </w:rPr>
      </w:pPr>
      <w:r w:rsidDel="00000000" w:rsidR="00000000" w:rsidRPr="00000000">
        <w:rPr>
          <w:sz w:val="24"/>
          <w:szCs w:val="24"/>
          <w:rtl w:val="0"/>
        </w:rPr>
        <w:t xml:space="preserve">AUSTIN: I think he—no, he </w:t>
      </w:r>
      <w:r w:rsidDel="00000000" w:rsidR="00000000" w:rsidRPr="00000000">
        <w:rPr>
          <w:rtl w:val="0"/>
        </w:rPr>
        <w:t xml:space="preserve">was, </w:t>
      </w: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ind w:left="720" w:firstLine="0"/>
        <w:rPr>
          <w:sz w:val="24"/>
          <w:szCs w:val="24"/>
        </w:rPr>
      </w:pPr>
      <w:r w:rsidDel="00000000" w:rsidR="00000000" w:rsidRPr="00000000">
        <w:rPr>
          <w:sz w:val="24"/>
          <w:szCs w:val="24"/>
          <w:rtl w:val="0"/>
        </w:rPr>
        <w:t xml:space="preserve">AUSTIN</w:t>
      </w:r>
      <w:r w:rsidDel="00000000" w:rsidR="00000000" w:rsidRPr="00000000">
        <w:rPr>
          <w:rtl w:val="0"/>
        </w:rPr>
        <w:t xml:space="preserve"> (as the knight)</w:t>
      </w:r>
      <w:r w:rsidDel="00000000" w:rsidR="00000000" w:rsidRPr="00000000">
        <w:rPr>
          <w:sz w:val="24"/>
          <w:szCs w:val="24"/>
          <w:rtl w:val="0"/>
        </w:rPr>
        <w:t xml:space="preserve">: What's this?</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sz w:val="24"/>
          <w:szCs w:val="24"/>
          <w:rtl w:val="0"/>
        </w:rPr>
        <w:t xml:space="preserve">AUSTIN: </w:t>
      </w:r>
      <w:r w:rsidDel="00000000" w:rsidR="00000000" w:rsidRPr="00000000">
        <w:rPr>
          <w:rtl w:val="0"/>
        </w:rPr>
        <w:t xml:space="preserve">A</w:t>
      </w:r>
      <w:r w:rsidDel="00000000" w:rsidR="00000000" w:rsidRPr="00000000">
        <w:rPr>
          <w:sz w:val="24"/>
          <w:szCs w:val="24"/>
          <w:rtl w:val="0"/>
        </w:rPr>
        <w:t xml:space="preserve">nd he looked up at you</w:t>
      </w:r>
      <w:r w:rsidDel="00000000" w:rsidR="00000000" w:rsidRPr="00000000">
        <w:rPr>
          <w:rtl w:val="0"/>
        </w:rPr>
        <w:t xml:space="preserve">, a</w:t>
      </w:r>
      <w:r w:rsidDel="00000000" w:rsidR="00000000" w:rsidRPr="00000000">
        <w:rPr>
          <w:sz w:val="24"/>
          <w:szCs w:val="24"/>
          <w:rtl w:val="0"/>
        </w:rPr>
        <w:t xml:space="preserve">nd his body shifts. He'd been sitting kind of lazily, you see</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B</w:t>
      </w:r>
      <w:r w:rsidDel="00000000" w:rsidR="00000000" w:rsidRPr="00000000">
        <w:rPr>
          <w:sz w:val="24"/>
          <w:szCs w:val="24"/>
          <w:rtl w:val="0"/>
        </w:rPr>
        <w:t xml:space="preserve">ut at seeing you, straightens right up.</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sz w:val="24"/>
          <w:szCs w:val="24"/>
          <w:rtl w:val="0"/>
        </w:rPr>
        <w:t xml:space="preserve">ART: </w:t>
      </w:r>
      <w:r w:rsidDel="00000000" w:rsidR="00000000" w:rsidRPr="00000000">
        <w:rPr>
          <w:rtl w:val="0"/>
        </w:rPr>
        <w:t xml:space="preserve">[</w:t>
      </w:r>
      <w:r w:rsidDel="00000000" w:rsidR="00000000" w:rsidRPr="00000000">
        <w:rPr>
          <w:sz w:val="24"/>
          <w:szCs w:val="24"/>
          <w:rtl w:val="0"/>
        </w:rPr>
        <w:t xml:space="preserve">laughs</w:t>
      </w:r>
      <w:r w:rsidDel="00000000" w:rsidR="00000000" w:rsidRPr="00000000">
        <w:rPr>
          <w:rtl w:val="0"/>
        </w:rPr>
        <w:t xml:space="preserve">]</w:t>
      </w:r>
      <w:r w:rsidDel="00000000" w:rsidR="00000000" w:rsidRPr="00000000">
        <w:rPr>
          <w:sz w:val="24"/>
          <w:szCs w:val="24"/>
          <w:rtl w:val="0"/>
        </w:rPr>
        <w:t xml:space="preserve"> I like that Keith remembered the black armour but not the skirt made of feathers.</w:t>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sz w:val="24"/>
          <w:szCs w:val="24"/>
          <w:rtl w:val="0"/>
        </w:rPr>
        <w:t xml:space="preserve">KEITH: I remembered something about red, and I didn't know what it was, and I was imagining there was like, like a red helmet thing, but um</w:t>
      </w:r>
      <w:r w:rsidDel="00000000" w:rsidR="00000000" w:rsidRPr="00000000">
        <w:rPr>
          <w:rtl w:val="0"/>
        </w:rPr>
        <w:t xml:space="preserve">…</w:t>
      </w:r>
      <w:r w:rsidDel="00000000" w:rsidR="00000000" w:rsidRPr="00000000">
        <w:rPr>
          <w:sz w:val="24"/>
          <w:szCs w:val="24"/>
          <w:rtl w:val="0"/>
        </w:rPr>
        <w:t xml:space="preserve"> </w:t>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sz w:val="24"/>
          <w:szCs w:val="24"/>
          <w:rtl w:val="0"/>
        </w:rPr>
        <w:t xml:space="preserve">AUSTIN: Right.</w:t>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rPr>
          <w:sz w:val="24"/>
          <w:szCs w:val="24"/>
        </w:rPr>
      </w:pPr>
      <w:r w:rsidDel="00000000" w:rsidR="00000000" w:rsidRPr="00000000">
        <w:rPr>
          <w:sz w:val="24"/>
          <w:szCs w:val="24"/>
          <w:rtl w:val="0"/>
        </w:rPr>
        <w:t xml:space="preserve">ALI: It's really off-brand of me to not remember black and gold armour.</w:t>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sz w:val="24"/>
          <w:szCs w:val="24"/>
          <w:rtl w:val="0"/>
        </w:rPr>
        <w:t xml:space="preserve">AUSTIN: It is, Ali.</w:t>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sz w:val="24"/>
          <w:szCs w:val="24"/>
          <w:rtl w:val="0"/>
        </w:rPr>
        <w:t xml:space="preserve">ALI: I feel like this didn't happen. </w:t>
      </w:r>
      <w:r w:rsidDel="00000000" w:rsidR="00000000" w:rsidRPr="00000000">
        <w:rPr>
          <w:rtl w:val="0"/>
        </w:rPr>
        <w:t xml:space="preserve">[</w:t>
      </w:r>
      <w:r w:rsidDel="00000000" w:rsidR="00000000" w:rsidRPr="00000000">
        <w:rPr>
          <w:sz w:val="24"/>
          <w:szCs w:val="24"/>
          <w:rtl w:val="0"/>
        </w:rPr>
        <w:t xml:space="preserve">laughs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rPr>
          <w:sz w:val="24"/>
          <w:szCs w:val="24"/>
        </w:rPr>
      </w:pPr>
      <w:r w:rsidDel="00000000" w:rsidR="00000000" w:rsidRPr="00000000">
        <w:rPr>
          <w:sz w:val="24"/>
          <w:szCs w:val="24"/>
          <w:rtl w:val="0"/>
        </w:rPr>
        <w:t xml:space="preserve">AUSTIN: We have audio proof.</w:t>
      </w:r>
    </w:p>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sz w:val="24"/>
          <w:szCs w:val="24"/>
          <w:rtl w:val="0"/>
        </w:rPr>
        <w:t xml:space="preserve">JACK: Austin, when you say</w:t>
      </w:r>
      <w:r w:rsidDel="00000000" w:rsidR="00000000" w:rsidRPr="00000000">
        <w:rPr>
          <w:rtl w:val="0"/>
        </w:rPr>
        <w:t xml:space="preserve">— When you say</w:t>
      </w:r>
      <w:r w:rsidDel="00000000" w:rsidR="00000000" w:rsidRPr="00000000">
        <w:rPr>
          <w:sz w:val="24"/>
          <w:szCs w:val="24"/>
          <w:rtl w:val="0"/>
        </w:rPr>
        <w:t xml:space="preserve"> "black and gold armour", are you talking about almost like the um…like the design masks from A Machine for Pigs? Like this fancy inlaid—</w:t>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sz w:val="24"/>
          <w:szCs w:val="24"/>
        </w:rPr>
      </w:pPr>
      <w:r w:rsidDel="00000000" w:rsidR="00000000" w:rsidRPr="00000000">
        <w:rPr>
          <w:sz w:val="24"/>
          <w:szCs w:val="24"/>
          <w:rtl w:val="0"/>
        </w:rPr>
        <w:t xml:space="preserve">AUSTIN: I still haven't played Machine… I still haven't played it.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NICK: Okay. </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sz w:val="24"/>
          <w:szCs w:val="24"/>
          <w:rtl w:val="0"/>
        </w:rPr>
        <w:t xml:space="preserve">JACK: Oh, well, okay in that case. (laughs)</w:t>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sz w:val="24"/>
          <w:szCs w:val="24"/>
          <w:rtl w:val="0"/>
        </w:rPr>
        <w:t xml:space="preserve">NICK: You should play Machine for Pigs. I like that game a lot.</w:t>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sz w:val="24"/>
          <w:szCs w:val="24"/>
          <w:rtl w:val="0"/>
        </w:rPr>
        <w:t xml:space="preserve">AUSTIN: I know. I know, I super should.</w:t>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sz w:val="24"/>
          <w:szCs w:val="24"/>
          <w:rtl w:val="0"/>
        </w:rPr>
        <w:t xml:space="preserve">JACK: Do you know what I'm talking about, Nick?</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sz w:val="24"/>
          <w:szCs w:val="24"/>
          <w:rtl w:val="0"/>
        </w:rPr>
        <w:t xml:space="preserve">AUSTIN: Uh, what I had in mind is…</w:t>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sz w:val="24"/>
          <w:szCs w:val="24"/>
          <w:rtl w:val="0"/>
        </w:rPr>
        <w:t xml:space="preserve">NICK: Yeah, </w:t>
      </w:r>
      <w:r w:rsidDel="00000000" w:rsidR="00000000" w:rsidRPr="00000000">
        <w:rPr>
          <w:rtl w:val="0"/>
        </w:rPr>
        <w:t xml:space="preserve">I do. </w:t>
      </w: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sz w:val="24"/>
          <w:szCs w:val="24"/>
          <w:rtl w:val="0"/>
        </w:rPr>
        <w:t xml:space="preserve">AUSTIN: What I have in mind, for the nerds out there, is something close to the Ordinator masks from Morrowind.</w:t>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sz w:val="24"/>
          <w:szCs w:val="24"/>
          <w:rtl w:val="0"/>
        </w:rPr>
        <w:t xml:space="preserve">JACK: Oh, that's interesting!</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sz w:val="24"/>
          <w:szCs w:val="24"/>
          <w:rtl w:val="0"/>
        </w:rPr>
        <w:t xml:space="preserve">KEITH: Oohh.</w:t>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sz w:val="24"/>
          <w:szCs w:val="24"/>
          <w:rtl w:val="0"/>
        </w:rPr>
        <w:t xml:space="preserve">JACK: Okay, that's interesting.</w:t>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sz w:val="24"/>
          <w:szCs w:val="24"/>
          <w:rtl w:val="0"/>
        </w:rPr>
        <w:t xml:space="preserve">AUSTIN: Which is, kind of… But not just a gold face.</w:t>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rPr>
          <w:sz w:val="24"/>
          <w:szCs w:val="24"/>
        </w:rPr>
      </w:pPr>
      <w:r w:rsidDel="00000000" w:rsidR="00000000" w:rsidRPr="00000000">
        <w:rPr>
          <w:sz w:val="24"/>
          <w:szCs w:val="24"/>
          <w:rtl w:val="0"/>
        </w:rPr>
        <w:t xml:space="preserve">JACK: Mmmm.</w:t>
      </w:r>
    </w:p>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rPr>
          <w:sz w:val="24"/>
          <w:szCs w:val="24"/>
        </w:rPr>
      </w:pPr>
      <w:r w:rsidDel="00000000" w:rsidR="00000000" w:rsidRPr="00000000">
        <w:rPr>
          <w:sz w:val="24"/>
          <w:szCs w:val="24"/>
          <w:rtl w:val="0"/>
        </w:rPr>
        <w:t xml:space="preserve">AUSTIN: Like, the black and gold on the face. It's kind of a…</w:t>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sz w:val="24"/>
          <w:szCs w:val="24"/>
          <w:rtl w:val="0"/>
        </w:rPr>
        <w:t xml:space="preserve">KEITH: Can we agree that this whole thing is "for the nerds out there"?</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rtl w:val="0"/>
        </w:rPr>
        <w:t xml:space="preserve">[ALI laughs]</w:t>
      </w: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sz w:val="24"/>
          <w:szCs w:val="24"/>
          <w:rtl w:val="0"/>
        </w:rPr>
        <w:t xml:space="preserve">AUSTIN: Yeah. That's true.</w:t>
      </w:r>
    </w:p>
    <w:p w:rsidR="00000000" w:rsidDel="00000000" w:rsidP="00000000" w:rsidRDefault="00000000" w:rsidRPr="00000000" w14:paraId="00000229">
      <w:pPr>
        <w:rPr>
          <w:sz w:val="24"/>
          <w:szCs w:val="24"/>
        </w:rPr>
      </w:pPr>
      <w:r w:rsidDel="00000000" w:rsidR="00000000" w:rsidRPr="00000000">
        <w:rPr>
          <w:rtl w:val="0"/>
        </w:rPr>
      </w:r>
    </w:p>
    <w:p w:rsidR="00000000" w:rsidDel="00000000" w:rsidP="00000000" w:rsidRDefault="00000000" w:rsidRPr="00000000" w14:paraId="0000022A">
      <w:pPr>
        <w:rPr>
          <w:sz w:val="24"/>
          <w:szCs w:val="24"/>
        </w:rPr>
      </w:pPr>
      <w:r w:rsidDel="00000000" w:rsidR="00000000" w:rsidRPr="00000000">
        <w:rPr>
          <w:sz w:val="24"/>
          <w:szCs w:val="24"/>
          <w:rtl w:val="0"/>
        </w:rPr>
        <w:t xml:space="preserve">KEITH: And not just that one thing you said?</w:t>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sz w:val="24"/>
          <w:szCs w:val="24"/>
        </w:rPr>
      </w:pPr>
      <w:r w:rsidDel="00000000" w:rsidR="00000000" w:rsidRPr="00000000">
        <w:rPr>
          <w:sz w:val="24"/>
          <w:szCs w:val="24"/>
          <w:rtl w:val="0"/>
        </w:rPr>
        <w:t xml:space="preserve">AUSTIN: That's true. That's fair, that's fair. </w:t>
      </w:r>
      <w:r w:rsidDel="00000000" w:rsidR="00000000" w:rsidRPr="00000000">
        <w:rPr>
          <w:rtl w:val="0"/>
        </w:rPr>
        <w:t xml:space="preserve">[laughing] Uh… </w:t>
      </w: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sz w:val="24"/>
          <w:szCs w:val="24"/>
          <w:rtl w:val="0"/>
        </w:rPr>
        <w:t xml:space="preserve">JACK: Anybody's welcome! Seriously, anybody's welcome.</w:t>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sz w:val="24"/>
          <w:szCs w:val="24"/>
          <w:rtl w:val="0"/>
        </w:rPr>
        <w:t xml:space="preserve">KEITH: Yeah yeah.</w:t>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ind w:left="720" w:firstLine="0"/>
        <w:rPr>
          <w:sz w:val="24"/>
          <w:szCs w:val="24"/>
        </w:rPr>
      </w:pPr>
      <w:r w:rsidDel="00000000" w:rsidR="00000000" w:rsidRPr="00000000">
        <w:rPr>
          <w:rtl w:val="0"/>
        </w:rPr>
        <w:t xml:space="preserve">[TIMESTAMP: </w:t>
      </w:r>
      <w:r w:rsidDel="00000000" w:rsidR="00000000" w:rsidRPr="00000000">
        <w:rPr>
          <w:sz w:val="24"/>
          <w:szCs w:val="24"/>
          <w:rtl w:val="0"/>
        </w:rPr>
        <w:t xml:space="preserve">0:11:40 - </w:t>
      </w:r>
      <w:r w:rsidDel="00000000" w:rsidR="00000000" w:rsidRPr="00000000">
        <w:rPr>
          <w:rtl w:val="0"/>
        </w:rPr>
        <w:t xml:space="preserve">G</w:t>
      </w:r>
      <w:r w:rsidDel="00000000" w:rsidR="00000000" w:rsidRPr="00000000">
        <w:rPr>
          <w:sz w:val="24"/>
          <w:szCs w:val="24"/>
          <w:rtl w:val="0"/>
        </w:rPr>
        <w:t xml:space="preserve">ame </w:t>
      </w:r>
      <w:r w:rsidDel="00000000" w:rsidR="00000000" w:rsidRPr="00000000">
        <w:rPr>
          <w:rtl w:val="0"/>
        </w:rPr>
        <w:t xml:space="preserve">S</w:t>
      </w:r>
      <w:r w:rsidDel="00000000" w:rsidR="00000000" w:rsidRPr="00000000">
        <w:rPr>
          <w:sz w:val="24"/>
          <w:szCs w:val="24"/>
          <w:rtl w:val="0"/>
        </w:rPr>
        <w:t xml:space="preserve">tarts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sz w:val="24"/>
          <w:szCs w:val="24"/>
          <w:rtl w:val="0"/>
        </w:rPr>
        <w:t xml:space="preserve">AUSTIN: Okay. So, this knight shuffles up from his chair, and begins to reach for his sword. What do you do?</w:t>
      </w: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[deep breath] </w:t>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sz w:val="24"/>
          <w:szCs w:val="24"/>
          <w:rtl w:val="0"/>
        </w:rPr>
        <w:t xml:space="preserve">KEITH: What did—I was just a…I was a halfling at the time, right?</w:t>
      </w:r>
    </w:p>
    <w:p w:rsidR="00000000" w:rsidDel="00000000" w:rsidP="00000000" w:rsidRDefault="00000000" w:rsidRPr="00000000" w14:paraId="00000239">
      <w:pPr>
        <w:rPr>
          <w:sz w:val="24"/>
          <w:szCs w:val="24"/>
        </w:rPr>
      </w:pPr>
      <w:r w:rsidDel="00000000" w:rsidR="00000000" w:rsidRPr="00000000">
        <w:rPr>
          <w:rtl w:val="0"/>
        </w:rPr>
      </w:r>
    </w:p>
    <w:p w:rsidR="00000000" w:rsidDel="00000000" w:rsidP="00000000" w:rsidRDefault="00000000" w:rsidRPr="00000000" w14:paraId="0000023A">
      <w:pPr>
        <w:rPr>
          <w:sz w:val="24"/>
          <w:szCs w:val="24"/>
        </w:rPr>
      </w:pPr>
      <w:r w:rsidDel="00000000" w:rsidR="00000000" w:rsidRPr="00000000">
        <w:rPr>
          <w:sz w:val="24"/>
          <w:szCs w:val="24"/>
          <w:rtl w:val="0"/>
        </w:rPr>
        <w:t xml:space="preserve">JACK: And you still are. </w:t>
      </w:r>
      <w:r w:rsidDel="00000000" w:rsidR="00000000" w:rsidRPr="00000000">
        <w:rPr>
          <w:rtl w:val="0"/>
        </w:rPr>
        <w:t xml:space="preserve">[</w:t>
      </w:r>
      <w:r w:rsidDel="00000000" w:rsidR="00000000" w:rsidRPr="00000000">
        <w:rPr>
          <w:sz w:val="24"/>
          <w:szCs w:val="24"/>
          <w:rtl w:val="0"/>
        </w:rPr>
        <w:t xml:space="preserve">laughs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rtl w:val="0"/>
        </w:rPr>
      </w:r>
    </w:p>
    <w:p w:rsidR="00000000" w:rsidDel="00000000" w:rsidP="00000000" w:rsidRDefault="00000000" w:rsidRPr="00000000" w14:paraId="0000023C">
      <w:pPr>
        <w:rPr>
          <w:sz w:val="24"/>
          <w:szCs w:val="24"/>
        </w:rPr>
      </w:pPr>
      <w:r w:rsidDel="00000000" w:rsidR="00000000" w:rsidRPr="00000000">
        <w:rPr>
          <w:sz w:val="24"/>
          <w:szCs w:val="24"/>
          <w:rtl w:val="0"/>
        </w:rPr>
        <w:t xml:space="preserve">AUSTIN: [cross] Yeah, you've always been playing a halfling.</w:t>
      </w:r>
    </w:p>
    <w:p w:rsidR="00000000" w:rsidDel="00000000" w:rsidP="00000000" w:rsidRDefault="00000000" w:rsidRPr="00000000" w14:paraId="0000023D">
      <w:pPr>
        <w:rPr>
          <w:sz w:val="24"/>
          <w:szCs w:val="24"/>
        </w:rPr>
      </w:pPr>
      <w:r w:rsidDel="00000000" w:rsidR="00000000" w:rsidRPr="00000000">
        <w:rPr>
          <w:rtl w:val="0"/>
        </w:rPr>
      </w:r>
    </w:p>
    <w:p w:rsidR="00000000" w:rsidDel="00000000" w:rsidP="00000000" w:rsidRDefault="00000000" w:rsidRPr="00000000" w14:paraId="0000023E">
      <w:pPr>
        <w:rPr>
          <w:sz w:val="24"/>
          <w:szCs w:val="24"/>
        </w:rPr>
      </w:pPr>
      <w:r w:rsidDel="00000000" w:rsidR="00000000" w:rsidRPr="00000000">
        <w:rPr>
          <w:sz w:val="24"/>
          <w:szCs w:val="24"/>
          <w:rtl w:val="0"/>
        </w:rPr>
        <w:t xml:space="preserve">KEITH: [cross] Well sometimes I'm things like a hummingbird or a bear.</w:t>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sz w:val="24"/>
          <w:szCs w:val="24"/>
          <w:rtl w:val="0"/>
        </w:rPr>
        <w:t xml:space="preserve">AUSTIN: Oh, oh</w:t>
      </w:r>
      <w:r w:rsidDel="00000000" w:rsidR="00000000" w:rsidRPr="00000000">
        <w:rPr>
          <w:rtl w:val="0"/>
        </w:rPr>
        <w:t xml:space="preserve">,</w:t>
      </w:r>
      <w:r w:rsidDel="00000000" w:rsidR="00000000" w:rsidRPr="00000000">
        <w:rPr>
          <w:sz w:val="24"/>
          <w:szCs w:val="24"/>
          <w:rtl w:val="0"/>
        </w:rPr>
        <w:t xml:space="preserve"> oh, oh right, you were just a—</w:t>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rPr>
          <w:sz w:val="24"/>
          <w:szCs w:val="24"/>
          <w:rtl w:val="0"/>
        </w:rPr>
        <w:t xml:space="preserve">KEITH: Yeah yeah.</w:t>
      </w:r>
    </w:p>
    <w:p w:rsidR="00000000" w:rsidDel="00000000" w:rsidP="00000000" w:rsidRDefault="00000000" w:rsidRPr="00000000" w14:paraId="00000243">
      <w:pPr>
        <w:rPr>
          <w:sz w:val="24"/>
          <w:szCs w:val="24"/>
        </w:rPr>
      </w:pPr>
      <w:r w:rsidDel="00000000" w:rsidR="00000000" w:rsidRPr="00000000">
        <w:rPr>
          <w:rtl w:val="0"/>
        </w:rPr>
      </w:r>
    </w:p>
    <w:p w:rsidR="00000000" w:rsidDel="00000000" w:rsidP="00000000" w:rsidRDefault="00000000" w:rsidRPr="00000000" w14:paraId="00000244">
      <w:pPr>
        <w:rPr>
          <w:sz w:val="24"/>
          <w:szCs w:val="24"/>
        </w:rPr>
      </w:pPr>
      <w:r w:rsidDel="00000000" w:rsidR="00000000" w:rsidRPr="00000000">
        <w:rPr>
          <w:sz w:val="24"/>
          <w:szCs w:val="24"/>
          <w:rtl w:val="0"/>
        </w:rPr>
        <w:t xml:space="preserve">AUSTIN: Yeah, you were just a—</w:t>
      </w:r>
      <w:r w:rsidDel="00000000" w:rsidR="00000000" w:rsidRPr="00000000">
        <w:rPr>
          <w:rtl w:val="0"/>
        </w:rPr>
        <w:t xml:space="preserve"> W</w:t>
      </w:r>
      <w:r w:rsidDel="00000000" w:rsidR="00000000" w:rsidRPr="00000000">
        <w:rPr>
          <w:sz w:val="24"/>
          <w:szCs w:val="24"/>
          <w:rtl w:val="0"/>
        </w:rPr>
        <w:t xml:space="preserve">e kind of wrapped that bit quickly, but yes.</w:t>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sz w:val="24"/>
          <w:szCs w:val="24"/>
          <w:rtl w:val="0"/>
        </w:rPr>
        <w:t xml:space="preserve">KEITH: Okay.</w:t>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sz w:val="24"/>
          <w:szCs w:val="24"/>
          <w:rtl w:val="0"/>
        </w:rPr>
        <w:t xml:space="preserve">AUSTIN: Far as I know, you were still just a halfling.</w:t>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JACK: Um.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KEITH: Um.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sz w:val="24"/>
          <w:szCs w:val="24"/>
          <w:rtl w:val="0"/>
        </w:rPr>
        <w:t xml:space="preserve">JACK: Er, Art, do you wanna take a shot at communicating with him?</w:t>
      </w:r>
    </w:p>
    <w:p w:rsidR="00000000" w:rsidDel="00000000" w:rsidP="00000000" w:rsidRDefault="00000000" w:rsidRPr="00000000" w14:paraId="0000024F">
      <w:pPr>
        <w:rPr>
          <w:sz w:val="24"/>
          <w:szCs w:val="24"/>
        </w:rPr>
      </w:pPr>
      <w:r w:rsidDel="00000000" w:rsidR="00000000" w:rsidRPr="00000000">
        <w:rPr>
          <w:rtl w:val="0"/>
        </w:rPr>
      </w:r>
    </w:p>
    <w:p w:rsidR="00000000" w:rsidDel="00000000" w:rsidP="00000000" w:rsidRDefault="00000000" w:rsidRPr="00000000" w14:paraId="00000250">
      <w:pPr>
        <w:rPr>
          <w:sz w:val="24"/>
          <w:szCs w:val="24"/>
        </w:rPr>
      </w:pPr>
      <w:r w:rsidDel="00000000" w:rsidR="00000000" w:rsidRPr="00000000">
        <w:rPr>
          <w:sz w:val="24"/>
          <w:szCs w:val="24"/>
          <w:rtl w:val="0"/>
        </w:rPr>
        <w:t xml:space="preserve">AUSTIN: [</w:t>
      </w:r>
      <w:r w:rsidDel="00000000" w:rsidR="00000000" w:rsidRPr="00000000">
        <w:rPr>
          <w:rtl w:val="0"/>
        </w:rPr>
        <w:t xml:space="preserve">cross] </w:t>
      </w:r>
      <w:r w:rsidDel="00000000" w:rsidR="00000000" w:rsidRPr="00000000">
        <w:rPr>
          <w:sz w:val="24"/>
          <w:szCs w:val="24"/>
          <w:rtl w:val="0"/>
        </w:rPr>
        <w:t xml:space="preserve">I mean he's speaking in a language you can all hear.</w:t>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sz w:val="24"/>
          <w:szCs w:val="24"/>
          <w:rtl w:val="0"/>
        </w:rPr>
        <w:t xml:space="preserve">ART: [cross] No we can</w:t>
      </w:r>
      <w:r w:rsidDel="00000000" w:rsidR="00000000" w:rsidRPr="00000000">
        <w:rPr>
          <w:sz w:val="24"/>
          <w:szCs w:val="24"/>
          <w:rtl w:val="0"/>
        </w:rPr>
        <w:t xml:space="preserve"> </w:t>
      </w:r>
      <w:r w:rsidDel="00000000" w:rsidR="00000000" w:rsidRPr="00000000">
        <w:rPr>
          <w:rtl w:val="0"/>
        </w:rPr>
        <w:t xml:space="preserve">all</w:t>
      </w:r>
      <w:r w:rsidDel="00000000" w:rsidR="00000000" w:rsidRPr="00000000">
        <w:rPr>
          <w:sz w:val="24"/>
          <w:szCs w:val="24"/>
          <w:rtl w:val="0"/>
        </w:rPr>
        <w:t xml:space="preserve">— </w:t>
      </w:r>
      <w:r w:rsidDel="00000000" w:rsidR="00000000" w:rsidRPr="00000000">
        <w:rPr>
          <w:rtl w:val="0"/>
        </w:rPr>
        <w:t xml:space="preserve">H</w:t>
      </w:r>
      <w:r w:rsidDel="00000000" w:rsidR="00000000" w:rsidRPr="00000000">
        <w:rPr>
          <w:sz w:val="24"/>
          <w:szCs w:val="24"/>
          <w:rtl w:val="0"/>
        </w:rPr>
        <w:t xml:space="preserve">e's speaking your language. </w:t>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sz w:val="24"/>
          <w:szCs w:val="24"/>
          <w:rtl w:val="0"/>
        </w:rPr>
        <w:t xml:space="preserve">AUSTIN: Yeah.</w:t>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sz w:val="24"/>
          <w:szCs w:val="24"/>
          <w:rtl w:val="0"/>
        </w:rPr>
        <w:t xml:space="preserve">JACK: Oh, is he? Yeah, okay.</w:t>
      </w:r>
    </w:p>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sz w:val="24"/>
          <w:szCs w:val="24"/>
          <w:rtl w:val="0"/>
        </w:rPr>
        <w:t xml:space="preserve">ART: I can give a shot at commanding him to stop, but</w:t>
      </w:r>
      <w:r w:rsidDel="00000000" w:rsidR="00000000" w:rsidRPr="00000000">
        <w:rPr>
          <w:rtl w:val="0"/>
        </w:rPr>
        <w:t xml:space="preserve"> (</w:t>
      </w:r>
      <w:r w:rsidDel="00000000" w:rsidR="00000000" w:rsidRPr="00000000">
        <w:rPr>
          <w:sz w:val="24"/>
          <w:szCs w:val="24"/>
          <w:rtl w:val="0"/>
        </w:rPr>
        <w:t xml:space="preserve">JACK: Mmm…</w:t>
      </w:r>
      <w:r w:rsidDel="00000000" w:rsidR="00000000" w:rsidRPr="00000000">
        <w:rPr>
          <w:rtl w:val="0"/>
        </w:rPr>
        <w:t xml:space="preserve">) </w:t>
      </w:r>
      <w:r w:rsidDel="00000000" w:rsidR="00000000" w:rsidRPr="00000000">
        <w:rPr>
          <w:sz w:val="24"/>
          <w:szCs w:val="24"/>
          <w:rtl w:val="0"/>
        </w:rPr>
        <w:t xml:space="preserve">we've had uneven results with that.</w:t>
      </w:r>
    </w:p>
    <w:p w:rsidR="00000000" w:rsidDel="00000000" w:rsidP="00000000" w:rsidRDefault="00000000" w:rsidRPr="00000000" w14:paraId="00000259">
      <w:pPr>
        <w:rPr>
          <w:sz w:val="24"/>
          <w:szCs w:val="24"/>
        </w:rPr>
      </w:pPr>
      <w:r w:rsidDel="00000000" w:rsidR="00000000" w:rsidRPr="00000000">
        <w:rPr>
          <w:rtl w:val="0"/>
        </w:rPr>
      </w:r>
    </w:p>
    <w:p w:rsidR="00000000" w:rsidDel="00000000" w:rsidP="00000000" w:rsidRDefault="00000000" w:rsidRPr="00000000" w14:paraId="0000025A">
      <w:pPr>
        <w:rPr>
          <w:sz w:val="24"/>
          <w:szCs w:val="24"/>
        </w:rPr>
      </w:pPr>
      <w:r w:rsidDel="00000000" w:rsidR="00000000" w:rsidRPr="00000000">
        <w:rPr>
          <w:sz w:val="24"/>
          <w:szCs w:val="24"/>
          <w:rtl w:val="0"/>
        </w:rPr>
        <w:t xml:space="preserve">JACK: Maybe save that for a bit. Yeah. Um, I think I'd like to </w:t>
      </w:r>
      <w:r w:rsidDel="00000000" w:rsidR="00000000" w:rsidRPr="00000000">
        <w:rPr>
          <w:rtl w:val="0"/>
        </w:rPr>
        <w:t xml:space="preserve">S</w:t>
      </w:r>
      <w:r w:rsidDel="00000000" w:rsidR="00000000" w:rsidRPr="00000000">
        <w:rPr>
          <w:sz w:val="24"/>
          <w:szCs w:val="24"/>
          <w:rtl w:val="0"/>
        </w:rPr>
        <w:t xml:space="preserve">peak </w:t>
      </w:r>
      <w:r w:rsidDel="00000000" w:rsidR="00000000" w:rsidRPr="00000000">
        <w:rPr>
          <w:rtl w:val="0"/>
        </w:rPr>
        <w:t xml:space="preserve">F</w:t>
      </w:r>
      <w:r w:rsidDel="00000000" w:rsidR="00000000" w:rsidRPr="00000000">
        <w:rPr>
          <w:sz w:val="24"/>
          <w:szCs w:val="24"/>
          <w:rtl w:val="0"/>
        </w:rPr>
        <w:t xml:space="preserve">rankly with him please.</w:t>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rPr>
          <w:sz w:val="24"/>
          <w:szCs w:val="24"/>
        </w:rPr>
      </w:pPr>
      <w:r w:rsidDel="00000000" w:rsidR="00000000" w:rsidRPr="00000000">
        <w:rPr>
          <w:sz w:val="24"/>
          <w:szCs w:val="24"/>
          <w:rtl w:val="0"/>
        </w:rPr>
        <w:t xml:space="preserve">AUSTIN: Okay, what are you saying?</w:t>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sz w:val="24"/>
          <w:szCs w:val="24"/>
        </w:rPr>
      </w:pPr>
      <w:r w:rsidDel="00000000" w:rsidR="00000000" w:rsidRPr="00000000">
        <w:rPr>
          <w:sz w:val="24"/>
          <w:szCs w:val="24"/>
          <w:rtl w:val="0"/>
        </w:rPr>
        <w:t xml:space="preserve">JACK: Ummm, I'd like to ask him—</w:t>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rPr>
          <w:sz w:val="24"/>
          <w:szCs w:val="24"/>
          <w:rtl w:val="0"/>
        </w:rPr>
        <w:t xml:space="preserve">AUSTIN: Remember, to </w:t>
      </w:r>
      <w:r w:rsidDel="00000000" w:rsidR="00000000" w:rsidRPr="00000000">
        <w:rPr>
          <w:rtl w:val="0"/>
        </w:rPr>
        <w:t xml:space="preserve">S</w:t>
      </w:r>
      <w:r w:rsidDel="00000000" w:rsidR="00000000" w:rsidRPr="00000000">
        <w:rPr>
          <w:sz w:val="24"/>
          <w:szCs w:val="24"/>
          <w:rtl w:val="0"/>
        </w:rPr>
        <w:t xml:space="preserve">peak </w:t>
      </w:r>
      <w:r w:rsidDel="00000000" w:rsidR="00000000" w:rsidRPr="00000000">
        <w:rPr>
          <w:rtl w:val="0"/>
        </w:rPr>
        <w:t xml:space="preserve">F</w:t>
      </w:r>
      <w:r w:rsidDel="00000000" w:rsidR="00000000" w:rsidRPr="00000000">
        <w:rPr>
          <w:sz w:val="24"/>
          <w:szCs w:val="24"/>
          <w:rtl w:val="0"/>
        </w:rPr>
        <w:t xml:space="preserve">rankly, you have to speak frankly.</w:t>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rPr>
          <w:sz w:val="24"/>
          <w:szCs w:val="24"/>
          <w:rtl w:val="0"/>
        </w:rPr>
        <w:t xml:space="preserve">JACK: Mmm, yes—</w:t>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sz w:val="24"/>
          <w:szCs w:val="24"/>
          <w:rtl w:val="0"/>
        </w:rPr>
        <w:t xml:space="preserve">AUSTIN: That—you get to use that move, after you've had a frank discussion with him. It's not…</w:t>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sz w:val="24"/>
          <w:szCs w:val="24"/>
          <w:rtl w:val="0"/>
        </w:rPr>
        <w:t xml:space="preserve">JACK: Yeah…</w:t>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sz w:val="24"/>
          <w:szCs w:val="24"/>
          <w:rtl w:val="0"/>
        </w:rPr>
        <w:t xml:space="preserve">AUSTIN: In Dungeon World, to do the move, you do the move. You don't just like—</w:t>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sz w:val="24"/>
          <w:szCs w:val="24"/>
          <w:rtl w:val="0"/>
        </w:rPr>
        <w:t xml:space="preserve">JACK: Yeah, no…that's fair.</w:t>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sz w:val="24"/>
          <w:szCs w:val="24"/>
          <w:rtl w:val="0"/>
        </w:rPr>
        <w:t xml:space="preserve">AUSTIN: So…</w:t>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sz w:val="24"/>
          <w:szCs w:val="24"/>
          <w:rtl w:val="0"/>
        </w:rPr>
        <w:t xml:space="preserve">KEITH: Be ready to have him just start attacking you while you're trying to talk to him</w:t>
      </w:r>
      <w:r w:rsidDel="00000000" w:rsidR="00000000" w:rsidRPr="00000000">
        <w:rPr>
          <w:rtl w:val="0"/>
        </w:rPr>
        <w:t xml:space="preserve">, okay. </w:t>
      </w:r>
      <w:r w:rsidDel="00000000" w:rsidR="00000000" w:rsidRPr="00000000">
        <w:rPr>
          <w:rtl w:val="0"/>
        </w:rPr>
      </w:r>
    </w:p>
    <w:p w:rsidR="00000000" w:rsidDel="00000000" w:rsidP="00000000" w:rsidRDefault="00000000" w:rsidRPr="00000000" w14:paraId="0000026F">
      <w:pPr>
        <w:rPr>
          <w:sz w:val="24"/>
          <w:szCs w:val="24"/>
        </w:rPr>
      </w:pPr>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sz w:val="24"/>
          <w:szCs w:val="24"/>
          <w:rtl w:val="0"/>
        </w:rPr>
        <w:t xml:space="preserve">JACK: </w:t>
      </w:r>
      <w:r w:rsidDel="00000000" w:rsidR="00000000" w:rsidRPr="00000000">
        <w:rPr>
          <w:rtl w:val="0"/>
        </w:rPr>
        <w:t xml:space="preserve">[</w:t>
      </w:r>
      <w:r w:rsidDel="00000000" w:rsidR="00000000" w:rsidRPr="00000000">
        <w:rPr>
          <w:sz w:val="24"/>
          <w:szCs w:val="24"/>
          <w:rtl w:val="0"/>
        </w:rPr>
        <w:t xml:space="preserve">laughs</w:t>
      </w:r>
      <w:r w:rsidDel="00000000" w:rsidR="00000000" w:rsidRPr="00000000">
        <w:rPr>
          <w:rtl w:val="0"/>
        </w:rPr>
        <w:t xml:space="preserve">]</w:t>
      </w:r>
      <w:r w:rsidDel="00000000" w:rsidR="00000000" w:rsidRPr="00000000">
        <w:rPr>
          <w:sz w:val="24"/>
          <w:szCs w:val="24"/>
          <w:rtl w:val="0"/>
        </w:rPr>
        <w:t xml:space="preserve"> That's okay. I'm talking to him from behind Art, at this stage…</w:t>
      </w:r>
    </w:p>
    <w:p w:rsidR="00000000" w:rsidDel="00000000" w:rsidP="00000000" w:rsidRDefault="00000000" w:rsidRPr="00000000" w14:paraId="00000271">
      <w:pPr>
        <w:rPr>
          <w:sz w:val="24"/>
          <w:szCs w:val="24"/>
        </w:rPr>
      </w:pPr>
      <w:r w:rsidDel="00000000" w:rsidR="00000000" w:rsidRPr="00000000">
        <w:rPr>
          <w:rtl w:val="0"/>
        </w:rPr>
      </w:r>
    </w:p>
    <w:p w:rsidR="00000000" w:rsidDel="00000000" w:rsidP="00000000" w:rsidRDefault="00000000" w:rsidRPr="00000000" w14:paraId="00000272">
      <w:pPr>
        <w:rPr>
          <w:sz w:val="24"/>
          <w:szCs w:val="24"/>
        </w:rPr>
      </w:pPr>
      <w:r w:rsidDel="00000000" w:rsidR="00000000" w:rsidRPr="00000000">
        <w:rPr>
          <w:sz w:val="24"/>
          <w:szCs w:val="24"/>
          <w:rtl w:val="0"/>
        </w:rPr>
        <w:t xml:space="preserve">AUSTIN: Okay, okay.</w:t>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sz w:val="24"/>
          <w:szCs w:val="24"/>
          <w:rtl w:val="0"/>
        </w:rPr>
        <w:t xml:space="preserve">JACK: </w:t>
      </w:r>
      <w:r w:rsidDel="00000000" w:rsidR="00000000" w:rsidRPr="00000000">
        <w:rPr>
          <w:rtl w:val="0"/>
        </w:rPr>
        <w:t xml:space="preserve">So</w:t>
      </w:r>
      <w:r w:rsidDel="00000000" w:rsidR="00000000" w:rsidRPr="00000000">
        <w:rPr>
          <w:sz w:val="24"/>
          <w:szCs w:val="24"/>
          <w:rtl w:val="0"/>
        </w:rPr>
        <w:t xml:space="preserve">, I'm kind of like—</w:t>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sz w:val="24"/>
          <w:szCs w:val="24"/>
          <w:rtl w:val="0"/>
        </w:rPr>
        <w:t xml:space="preserve">AUSTIN: Also, actually, wait. Before we move on—and this is a mistake that we should have done last time—Jack, what do you look like?</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[beat] </w:t>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sz w:val="24"/>
          <w:szCs w:val="24"/>
          <w:rtl w:val="0"/>
        </w:rPr>
        <w:t xml:space="preserve">JACK: The—sorry?</w:t>
      </w:r>
    </w:p>
    <w:p w:rsidR="00000000" w:rsidDel="00000000" w:rsidP="00000000" w:rsidRDefault="00000000" w:rsidRPr="00000000" w14:paraId="0000027B">
      <w:pPr>
        <w:rPr>
          <w:sz w:val="24"/>
          <w:szCs w:val="24"/>
        </w:rPr>
      </w:pPr>
      <w:r w:rsidDel="00000000" w:rsidR="00000000" w:rsidRPr="00000000">
        <w:rPr>
          <w:rtl w:val="0"/>
        </w:rPr>
      </w:r>
    </w:p>
    <w:p w:rsidR="00000000" w:rsidDel="00000000" w:rsidP="00000000" w:rsidRDefault="00000000" w:rsidRPr="00000000" w14:paraId="0000027C">
      <w:pPr>
        <w:rPr>
          <w:sz w:val="24"/>
          <w:szCs w:val="24"/>
        </w:rPr>
      </w:pPr>
      <w:r w:rsidDel="00000000" w:rsidR="00000000" w:rsidRPr="00000000">
        <w:rPr>
          <w:sz w:val="24"/>
          <w:szCs w:val="24"/>
          <w:rtl w:val="0"/>
        </w:rPr>
        <w:t xml:space="preserve">AUSTIN: What do you look like?</w:t>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rPr>
          <w:sz w:val="24"/>
          <w:szCs w:val="24"/>
        </w:rPr>
      </w:pPr>
      <w:r w:rsidDel="00000000" w:rsidR="00000000" w:rsidRPr="00000000">
        <w:rPr>
          <w:sz w:val="24"/>
          <w:szCs w:val="24"/>
          <w:rtl w:val="0"/>
        </w:rPr>
        <w:t xml:space="preserve">KEITH: What do— your character.</w:t>
      </w:r>
    </w:p>
    <w:p w:rsidR="00000000" w:rsidDel="00000000" w:rsidP="00000000" w:rsidRDefault="00000000" w:rsidRPr="00000000" w14:paraId="0000027F">
      <w:pPr>
        <w:rPr>
          <w:sz w:val="24"/>
          <w:szCs w:val="24"/>
        </w:rPr>
      </w:pPr>
      <w:r w:rsidDel="00000000" w:rsidR="00000000" w:rsidRPr="00000000">
        <w:rPr>
          <w:rtl w:val="0"/>
        </w:rPr>
      </w:r>
    </w:p>
    <w:p w:rsidR="00000000" w:rsidDel="00000000" w:rsidP="00000000" w:rsidRDefault="00000000" w:rsidRPr="00000000" w14:paraId="00000280">
      <w:pPr>
        <w:rPr>
          <w:sz w:val="24"/>
          <w:szCs w:val="24"/>
        </w:rPr>
      </w:pPr>
      <w:r w:rsidDel="00000000" w:rsidR="00000000" w:rsidRPr="00000000">
        <w:rPr>
          <w:sz w:val="24"/>
          <w:szCs w:val="24"/>
          <w:rtl w:val="0"/>
        </w:rPr>
        <w:t xml:space="preserve">AUSTIN: Your character. What does—</w:t>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sz w:val="24"/>
          <w:szCs w:val="24"/>
          <w:rtl w:val="0"/>
        </w:rPr>
        <w:t xml:space="preserve">JACK: Ah. I'm a— I'm a kind of…</w:t>
      </w:r>
    </w:p>
    <w:p w:rsidR="00000000" w:rsidDel="00000000" w:rsidP="00000000" w:rsidRDefault="00000000" w:rsidRPr="00000000" w14:paraId="00000283">
      <w:pPr>
        <w:rPr>
          <w:sz w:val="24"/>
          <w:szCs w:val="24"/>
        </w:rPr>
      </w:pPr>
      <w:r w:rsidDel="00000000" w:rsidR="00000000" w:rsidRPr="00000000">
        <w:rPr>
          <w:rtl w:val="0"/>
        </w:rPr>
      </w:r>
    </w:p>
    <w:p w:rsidR="00000000" w:rsidDel="00000000" w:rsidP="00000000" w:rsidRDefault="00000000" w:rsidRPr="00000000" w14:paraId="00000284">
      <w:pPr>
        <w:rPr>
          <w:sz w:val="24"/>
          <w:szCs w:val="24"/>
        </w:rPr>
      </w:pPr>
      <w:r w:rsidDel="00000000" w:rsidR="00000000" w:rsidRPr="00000000">
        <w:rPr>
          <w:sz w:val="24"/>
          <w:szCs w:val="24"/>
          <w:rtl w:val="0"/>
        </w:rPr>
        <w:t xml:space="preserve">AUSTIN: What does…Lem look like?</w:t>
      </w:r>
    </w:p>
    <w:p w:rsidR="00000000" w:rsidDel="00000000" w:rsidP="00000000" w:rsidRDefault="00000000" w:rsidRPr="00000000" w14:paraId="00000285">
      <w:pPr>
        <w:rPr>
          <w:sz w:val="24"/>
          <w:szCs w:val="24"/>
        </w:rPr>
      </w:pPr>
      <w:r w:rsidDel="00000000" w:rsidR="00000000" w:rsidRPr="00000000">
        <w:rPr>
          <w:rtl w:val="0"/>
        </w:rPr>
      </w:r>
    </w:p>
    <w:p w:rsidR="00000000" w:rsidDel="00000000" w:rsidP="00000000" w:rsidRDefault="00000000" w:rsidRPr="00000000" w14:paraId="00000286">
      <w:pPr>
        <w:rPr>
          <w:sz w:val="24"/>
          <w:szCs w:val="24"/>
        </w:rPr>
      </w:pPr>
      <w:r w:rsidDel="00000000" w:rsidR="00000000" w:rsidRPr="00000000">
        <w:rPr>
          <w:rtl w:val="0"/>
        </w:rPr>
        <w:t xml:space="preserve">[beat] </w:t>
      </w:r>
      <w:r w:rsidDel="00000000" w:rsidR="00000000" w:rsidRPr="00000000">
        <w:rPr>
          <w:rtl w:val="0"/>
        </w:rPr>
      </w:r>
    </w:p>
    <w:p w:rsidR="00000000" w:rsidDel="00000000" w:rsidP="00000000" w:rsidRDefault="00000000" w:rsidRPr="00000000" w14:paraId="00000287">
      <w:pPr>
        <w:rPr>
          <w:sz w:val="24"/>
          <w:szCs w:val="24"/>
        </w:rPr>
      </w:pPr>
      <w:r w:rsidDel="00000000" w:rsidR="00000000" w:rsidRPr="00000000">
        <w:rPr>
          <w:rtl w:val="0"/>
        </w:rPr>
      </w:r>
    </w:p>
    <w:p w:rsidR="00000000" w:rsidDel="00000000" w:rsidP="00000000" w:rsidRDefault="00000000" w:rsidRPr="00000000" w14:paraId="00000288">
      <w:pPr>
        <w:rPr>
          <w:sz w:val="24"/>
          <w:szCs w:val="24"/>
        </w:rPr>
      </w:pPr>
      <w:r w:rsidDel="00000000" w:rsidR="00000000" w:rsidRPr="00000000">
        <w:rPr>
          <w:sz w:val="24"/>
          <w:szCs w:val="24"/>
          <w:rtl w:val="0"/>
        </w:rPr>
        <w:t xml:space="preserve">KEITH: Hold on.</w:t>
      </w:r>
    </w:p>
    <w:p w:rsidR="00000000" w:rsidDel="00000000" w:rsidP="00000000" w:rsidRDefault="00000000" w:rsidRPr="00000000" w14:paraId="00000289">
      <w:pPr>
        <w:rPr>
          <w:sz w:val="24"/>
          <w:szCs w:val="24"/>
        </w:rPr>
      </w:pPr>
      <w:r w:rsidDel="00000000" w:rsidR="00000000" w:rsidRPr="00000000">
        <w:rPr>
          <w:rtl w:val="0"/>
        </w:rPr>
      </w:r>
    </w:p>
    <w:p w:rsidR="00000000" w:rsidDel="00000000" w:rsidP="00000000" w:rsidRDefault="00000000" w:rsidRPr="00000000" w14:paraId="0000028A">
      <w:pPr>
        <w:rPr>
          <w:sz w:val="24"/>
          <w:szCs w:val="24"/>
        </w:rPr>
      </w:pPr>
      <w:r w:rsidDel="00000000" w:rsidR="00000000" w:rsidRPr="00000000">
        <w:rPr>
          <w:sz w:val="24"/>
          <w:szCs w:val="24"/>
          <w:rtl w:val="0"/>
        </w:rPr>
        <w:t xml:space="preserve">JACK: Austin…</w:t>
      </w:r>
    </w:p>
    <w:p w:rsidR="00000000" w:rsidDel="00000000" w:rsidP="00000000" w:rsidRDefault="00000000" w:rsidRPr="00000000" w14:paraId="0000028B">
      <w:pPr>
        <w:rPr>
          <w:sz w:val="24"/>
          <w:szCs w:val="24"/>
        </w:rPr>
      </w:pPr>
      <w:r w:rsidDel="00000000" w:rsidR="00000000" w:rsidRPr="00000000">
        <w:rPr>
          <w:rtl w:val="0"/>
        </w:rPr>
      </w:r>
    </w:p>
    <w:p w:rsidR="00000000" w:rsidDel="00000000" w:rsidP="00000000" w:rsidRDefault="00000000" w:rsidRPr="00000000" w14:paraId="0000028C">
      <w:pPr>
        <w:rPr>
          <w:sz w:val="24"/>
          <w:szCs w:val="24"/>
        </w:rPr>
      </w:pPr>
      <w:r w:rsidDel="00000000" w:rsidR="00000000" w:rsidRPr="00000000">
        <w:rPr>
          <w:sz w:val="24"/>
          <w:szCs w:val="24"/>
          <w:rtl w:val="0"/>
        </w:rPr>
        <w:t xml:space="preserve">ART: Is Austin breaking up for everyone?</w:t>
      </w:r>
    </w:p>
    <w:p w:rsidR="00000000" w:rsidDel="00000000" w:rsidP="00000000" w:rsidRDefault="00000000" w:rsidRPr="00000000" w14:paraId="0000028D">
      <w:pPr>
        <w:rPr>
          <w:sz w:val="24"/>
          <w:szCs w:val="24"/>
        </w:rPr>
      </w:pPr>
      <w:r w:rsidDel="00000000" w:rsidR="00000000" w:rsidRPr="00000000">
        <w:rPr>
          <w:rtl w:val="0"/>
        </w:rPr>
      </w:r>
    </w:p>
    <w:p w:rsidR="00000000" w:rsidDel="00000000" w:rsidP="00000000" w:rsidRDefault="00000000" w:rsidRPr="00000000" w14:paraId="0000028E">
      <w:pPr>
        <w:rPr>
          <w:sz w:val="24"/>
          <w:szCs w:val="24"/>
        </w:rPr>
      </w:pPr>
      <w:r w:rsidDel="00000000" w:rsidR="00000000" w:rsidRPr="00000000">
        <w:rPr>
          <w:sz w:val="24"/>
          <w:szCs w:val="24"/>
          <w:rtl w:val="0"/>
        </w:rPr>
        <w:t xml:space="preserve">KEITH: [cross] I think Austin's breaking up for everyone.</w:t>
      </w:r>
    </w:p>
    <w:p w:rsidR="00000000" w:rsidDel="00000000" w:rsidP="00000000" w:rsidRDefault="00000000" w:rsidRPr="00000000" w14:paraId="0000028F">
      <w:pPr>
        <w:rPr>
          <w:sz w:val="24"/>
          <w:szCs w:val="24"/>
        </w:rPr>
      </w:pPr>
      <w:r w:rsidDel="00000000" w:rsidR="00000000" w:rsidRPr="00000000">
        <w:rPr>
          <w:rtl w:val="0"/>
        </w:rPr>
      </w:r>
    </w:p>
    <w:p w:rsidR="00000000" w:rsidDel="00000000" w:rsidP="00000000" w:rsidRDefault="00000000" w:rsidRPr="00000000" w14:paraId="00000290">
      <w:pPr>
        <w:rPr>
          <w:sz w:val="24"/>
          <w:szCs w:val="24"/>
        </w:rPr>
      </w:pPr>
      <w:r w:rsidDel="00000000" w:rsidR="00000000" w:rsidRPr="00000000">
        <w:rPr>
          <w:sz w:val="24"/>
          <w:szCs w:val="24"/>
          <w:rtl w:val="0"/>
        </w:rPr>
        <w:t xml:space="preserve">AUSTIN: [cross] Yeah, I'm—my connection is being bad.</w:t>
      </w:r>
    </w:p>
    <w:p w:rsidR="00000000" w:rsidDel="00000000" w:rsidP="00000000" w:rsidRDefault="00000000" w:rsidRPr="00000000" w14:paraId="00000291">
      <w:pPr>
        <w:rPr>
          <w:sz w:val="24"/>
          <w:szCs w:val="24"/>
        </w:rPr>
      </w:pPr>
      <w:r w:rsidDel="00000000" w:rsidR="00000000" w:rsidRPr="00000000">
        <w:rPr>
          <w:rtl w:val="0"/>
        </w:rPr>
      </w:r>
    </w:p>
    <w:p w:rsidR="00000000" w:rsidDel="00000000" w:rsidP="00000000" w:rsidRDefault="00000000" w:rsidRPr="00000000" w14:paraId="00000292">
      <w:pPr>
        <w:rPr>
          <w:sz w:val="24"/>
          <w:szCs w:val="24"/>
        </w:rPr>
      </w:pPr>
      <w:r w:rsidDel="00000000" w:rsidR="00000000" w:rsidRPr="00000000">
        <w:rPr>
          <w:sz w:val="24"/>
          <w:szCs w:val="24"/>
          <w:rtl w:val="0"/>
        </w:rPr>
        <w:t xml:space="preserve">ALI: He might be—</w:t>
      </w:r>
    </w:p>
    <w:p w:rsidR="00000000" w:rsidDel="00000000" w:rsidP="00000000" w:rsidRDefault="00000000" w:rsidRPr="00000000" w14:paraId="00000293">
      <w:pPr>
        <w:rPr>
          <w:sz w:val="24"/>
          <w:szCs w:val="24"/>
        </w:rPr>
      </w:pPr>
      <w:r w:rsidDel="00000000" w:rsidR="00000000" w:rsidRPr="00000000">
        <w:rPr>
          <w:rtl w:val="0"/>
        </w:rPr>
      </w:r>
    </w:p>
    <w:p w:rsidR="00000000" w:rsidDel="00000000" w:rsidP="00000000" w:rsidRDefault="00000000" w:rsidRPr="00000000" w14:paraId="00000294">
      <w:pPr>
        <w:rPr>
          <w:sz w:val="24"/>
          <w:szCs w:val="24"/>
        </w:rPr>
      </w:pPr>
      <w:r w:rsidDel="00000000" w:rsidR="00000000" w:rsidRPr="00000000">
        <w:rPr>
          <w:sz w:val="24"/>
          <w:szCs w:val="24"/>
          <w:rtl w:val="0"/>
        </w:rPr>
        <w:t xml:space="preserve">JACK: He's frozen.</w:t>
      </w:r>
    </w:p>
    <w:p w:rsidR="00000000" w:rsidDel="00000000" w:rsidP="00000000" w:rsidRDefault="00000000" w:rsidRPr="00000000" w14:paraId="00000295">
      <w:pPr>
        <w:rPr>
          <w:sz w:val="24"/>
          <w:szCs w:val="24"/>
        </w:rPr>
      </w:pPr>
      <w:r w:rsidDel="00000000" w:rsidR="00000000" w:rsidRPr="00000000">
        <w:rPr>
          <w:rtl w:val="0"/>
        </w:rPr>
      </w:r>
    </w:p>
    <w:p w:rsidR="00000000" w:rsidDel="00000000" w:rsidP="00000000" w:rsidRDefault="00000000" w:rsidRPr="00000000" w14:paraId="00000296">
      <w:pPr>
        <w:rPr>
          <w:sz w:val="24"/>
          <w:szCs w:val="24"/>
        </w:rPr>
      </w:pPr>
      <w:r w:rsidDel="00000000" w:rsidR="00000000" w:rsidRPr="00000000">
        <w:rPr>
          <w:sz w:val="24"/>
          <w:szCs w:val="24"/>
          <w:rtl w:val="0"/>
        </w:rPr>
        <w:t xml:space="preserve">ART: Oh, his video's frozen.</w:t>
      </w:r>
    </w:p>
    <w:p w:rsidR="00000000" w:rsidDel="00000000" w:rsidP="00000000" w:rsidRDefault="00000000" w:rsidRPr="00000000" w14:paraId="00000297">
      <w:pPr>
        <w:rPr>
          <w:sz w:val="24"/>
          <w:szCs w:val="24"/>
        </w:rPr>
      </w:pPr>
      <w:r w:rsidDel="00000000" w:rsidR="00000000" w:rsidRPr="00000000">
        <w:rPr>
          <w:rtl w:val="0"/>
        </w:rPr>
      </w:r>
    </w:p>
    <w:p w:rsidR="00000000" w:rsidDel="00000000" w:rsidP="00000000" w:rsidRDefault="00000000" w:rsidRPr="00000000" w14:paraId="00000298">
      <w:pPr>
        <w:rPr>
          <w:sz w:val="24"/>
          <w:szCs w:val="24"/>
        </w:rPr>
      </w:pPr>
      <w:r w:rsidDel="00000000" w:rsidR="00000000" w:rsidRPr="00000000">
        <w:rPr>
          <w:sz w:val="24"/>
          <w:szCs w:val="24"/>
          <w:rtl w:val="0"/>
        </w:rPr>
        <w:t xml:space="preserve">KEITH: Oh— </w:t>
      </w:r>
      <w:r w:rsidDel="00000000" w:rsidR="00000000" w:rsidRPr="00000000">
        <w:rPr>
          <w:rtl w:val="0"/>
        </w:rPr>
        <w:t xml:space="preserve">T</w:t>
      </w:r>
      <w:r w:rsidDel="00000000" w:rsidR="00000000" w:rsidRPr="00000000">
        <w:rPr>
          <w:sz w:val="24"/>
          <w:szCs w:val="24"/>
          <w:rtl w:val="0"/>
        </w:rPr>
        <w:t xml:space="preserve">here we go, you're back.</w:t>
      </w:r>
    </w:p>
    <w:p w:rsidR="00000000" w:rsidDel="00000000" w:rsidP="00000000" w:rsidRDefault="00000000" w:rsidRPr="00000000" w14:paraId="00000299">
      <w:pPr>
        <w:rPr>
          <w:sz w:val="24"/>
          <w:szCs w:val="24"/>
        </w:rPr>
      </w:pPr>
      <w:r w:rsidDel="00000000" w:rsidR="00000000" w:rsidRPr="00000000">
        <w:rPr>
          <w:rtl w:val="0"/>
        </w:rPr>
      </w:r>
    </w:p>
    <w:p w:rsidR="00000000" w:rsidDel="00000000" w:rsidP="00000000" w:rsidRDefault="00000000" w:rsidRPr="00000000" w14:paraId="0000029A">
      <w:pPr>
        <w:rPr>
          <w:sz w:val="24"/>
          <w:szCs w:val="24"/>
        </w:rPr>
      </w:pPr>
      <w:r w:rsidDel="00000000" w:rsidR="00000000" w:rsidRPr="00000000">
        <w:rPr>
          <w:sz w:val="24"/>
          <w:szCs w:val="24"/>
          <w:rtl w:val="0"/>
        </w:rPr>
        <w:t xml:space="preserve">AUSTIN: Am I back?</w:t>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rPr>
          <w:sz w:val="24"/>
          <w:szCs w:val="24"/>
        </w:rPr>
      </w:pPr>
      <w:r w:rsidDel="00000000" w:rsidR="00000000" w:rsidRPr="00000000">
        <w:rPr>
          <w:sz w:val="24"/>
          <w:szCs w:val="24"/>
          <w:rtl w:val="0"/>
        </w:rPr>
        <w:t xml:space="preserve">JACK: He's back, hi.</w:t>
      </w:r>
    </w:p>
    <w:p w:rsidR="00000000" w:rsidDel="00000000" w:rsidP="00000000" w:rsidRDefault="00000000" w:rsidRPr="00000000" w14:paraId="0000029D">
      <w:pPr>
        <w:rPr>
          <w:sz w:val="24"/>
          <w:szCs w:val="24"/>
        </w:rPr>
      </w:pPr>
      <w:r w:rsidDel="00000000" w:rsidR="00000000" w:rsidRPr="00000000">
        <w:rPr>
          <w:rtl w:val="0"/>
        </w:rPr>
      </w:r>
    </w:p>
    <w:p w:rsidR="00000000" w:rsidDel="00000000" w:rsidP="00000000" w:rsidRDefault="00000000" w:rsidRPr="00000000" w14:paraId="0000029E">
      <w:pPr>
        <w:rPr>
          <w:sz w:val="24"/>
          <w:szCs w:val="24"/>
        </w:rPr>
      </w:pPr>
      <w:r w:rsidDel="00000000" w:rsidR="00000000" w:rsidRPr="00000000">
        <w:rPr>
          <w:sz w:val="24"/>
          <w:szCs w:val="24"/>
          <w:rtl w:val="0"/>
        </w:rPr>
        <w:t xml:space="preserve">AUSTIN: Sort of? Yeah, sorry. Canadian internet. This is why—</w:t>
      </w:r>
    </w:p>
    <w:p w:rsidR="00000000" w:rsidDel="00000000" w:rsidP="00000000" w:rsidRDefault="00000000" w:rsidRPr="00000000" w14:paraId="0000029F">
      <w:pPr>
        <w:rPr>
          <w:sz w:val="24"/>
          <w:szCs w:val="24"/>
        </w:rPr>
      </w:pPr>
      <w:r w:rsidDel="00000000" w:rsidR="00000000" w:rsidRPr="00000000">
        <w:rPr>
          <w:rtl w:val="0"/>
        </w:rPr>
      </w:r>
    </w:p>
    <w:p w:rsidR="00000000" w:rsidDel="00000000" w:rsidP="00000000" w:rsidRDefault="00000000" w:rsidRPr="00000000" w14:paraId="000002A0">
      <w:pPr>
        <w:rPr>
          <w:sz w:val="24"/>
          <w:szCs w:val="24"/>
        </w:rPr>
      </w:pPr>
      <w:r w:rsidDel="00000000" w:rsidR="00000000" w:rsidRPr="00000000">
        <w:rPr>
          <w:sz w:val="24"/>
          <w:szCs w:val="24"/>
          <w:rtl w:val="0"/>
        </w:rPr>
        <w:t xml:space="preserve">ALI: Yeah.</w:t>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sz w:val="24"/>
          <w:szCs w:val="24"/>
          <w:rtl w:val="0"/>
        </w:rPr>
        <w:t xml:space="preserve">KEITH: It should be part of the recording as long as you're recording locally.</w:t>
      </w:r>
    </w:p>
    <w:p w:rsidR="00000000" w:rsidDel="00000000" w:rsidP="00000000" w:rsidRDefault="00000000" w:rsidRPr="00000000" w14:paraId="000002A3">
      <w:pPr>
        <w:rPr>
          <w:sz w:val="24"/>
          <w:szCs w:val="24"/>
        </w:rPr>
      </w:pPr>
      <w:r w:rsidDel="00000000" w:rsidR="00000000" w:rsidRPr="00000000">
        <w:rPr>
          <w:rtl w:val="0"/>
        </w:rPr>
      </w:r>
    </w:p>
    <w:p w:rsidR="00000000" w:rsidDel="00000000" w:rsidP="00000000" w:rsidRDefault="00000000" w:rsidRPr="00000000" w14:paraId="000002A4">
      <w:pPr>
        <w:rPr>
          <w:sz w:val="24"/>
          <w:szCs w:val="24"/>
        </w:rPr>
      </w:pPr>
      <w:r w:rsidDel="00000000" w:rsidR="00000000" w:rsidRPr="00000000">
        <w:rPr>
          <w:sz w:val="24"/>
          <w:szCs w:val="24"/>
          <w:rtl w:val="0"/>
        </w:rPr>
        <w:t xml:space="preserve">AUSTIN: Yep!</w:t>
      </w:r>
    </w:p>
    <w:p w:rsidR="00000000" w:rsidDel="00000000" w:rsidP="00000000" w:rsidRDefault="00000000" w:rsidRPr="00000000" w14:paraId="000002A5">
      <w:pPr>
        <w:rPr>
          <w:sz w:val="24"/>
          <w:szCs w:val="24"/>
        </w:rPr>
      </w:pPr>
      <w:r w:rsidDel="00000000" w:rsidR="00000000" w:rsidRPr="00000000">
        <w:rPr>
          <w:rtl w:val="0"/>
        </w:rPr>
      </w:r>
    </w:p>
    <w:p w:rsidR="00000000" w:rsidDel="00000000" w:rsidP="00000000" w:rsidRDefault="00000000" w:rsidRPr="00000000" w14:paraId="000002A6">
      <w:pPr>
        <w:rPr>
          <w:sz w:val="24"/>
          <w:szCs w:val="24"/>
        </w:rPr>
      </w:pPr>
      <w:r w:rsidDel="00000000" w:rsidR="00000000" w:rsidRPr="00000000">
        <w:rPr>
          <w:sz w:val="24"/>
          <w:szCs w:val="24"/>
          <w:rtl w:val="0"/>
        </w:rPr>
        <w:t xml:space="preserve">JACK: Yeah.</w:t>
      </w:r>
    </w:p>
    <w:p w:rsidR="00000000" w:rsidDel="00000000" w:rsidP="00000000" w:rsidRDefault="00000000" w:rsidRPr="00000000" w14:paraId="000002A7">
      <w:pPr>
        <w:rPr>
          <w:sz w:val="24"/>
          <w:szCs w:val="24"/>
        </w:rPr>
      </w:pPr>
      <w:r w:rsidDel="00000000" w:rsidR="00000000" w:rsidRPr="00000000">
        <w:rPr>
          <w:rtl w:val="0"/>
        </w:rPr>
      </w:r>
    </w:p>
    <w:p w:rsidR="00000000" w:rsidDel="00000000" w:rsidP="00000000" w:rsidRDefault="00000000" w:rsidRPr="00000000" w14:paraId="000002A8">
      <w:pPr>
        <w:rPr>
          <w:sz w:val="24"/>
          <w:szCs w:val="24"/>
        </w:rPr>
      </w:pPr>
      <w:r w:rsidDel="00000000" w:rsidR="00000000" w:rsidRPr="00000000">
        <w:rPr>
          <w:sz w:val="24"/>
          <w:szCs w:val="24"/>
          <w:rtl w:val="0"/>
        </w:rPr>
        <w:t xml:space="preserve">AUSTIN: I am recording locally twice.</w:t>
      </w:r>
    </w:p>
    <w:p w:rsidR="00000000" w:rsidDel="00000000" w:rsidP="00000000" w:rsidRDefault="00000000" w:rsidRPr="00000000" w14:paraId="000002A9">
      <w:pPr>
        <w:rPr>
          <w:sz w:val="24"/>
          <w:szCs w:val="24"/>
        </w:rPr>
      </w:pPr>
      <w:r w:rsidDel="00000000" w:rsidR="00000000" w:rsidRPr="00000000">
        <w:rPr>
          <w:rtl w:val="0"/>
        </w:rPr>
      </w:r>
    </w:p>
    <w:p w:rsidR="00000000" w:rsidDel="00000000" w:rsidP="00000000" w:rsidRDefault="00000000" w:rsidRPr="00000000" w14:paraId="000002AA">
      <w:pPr>
        <w:rPr>
          <w:sz w:val="24"/>
          <w:szCs w:val="24"/>
        </w:rPr>
      </w:pPr>
      <w:r w:rsidDel="00000000" w:rsidR="00000000" w:rsidRPr="00000000">
        <w:rPr>
          <w:sz w:val="24"/>
          <w:szCs w:val="24"/>
          <w:rtl w:val="0"/>
        </w:rPr>
        <w:t xml:space="preserve">KEITH: Great! Yeah. Awesome.</w:t>
      </w:r>
    </w:p>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rPr>
          <w:sz w:val="24"/>
          <w:szCs w:val="24"/>
        </w:rPr>
      </w:pPr>
      <w:r w:rsidDel="00000000" w:rsidR="00000000" w:rsidRPr="00000000">
        <w:rPr>
          <w:sz w:val="24"/>
          <w:szCs w:val="24"/>
          <w:rtl w:val="0"/>
        </w:rPr>
        <w:t xml:space="preserve">JACK: </w:t>
      </w:r>
      <w:r w:rsidDel="00000000" w:rsidR="00000000" w:rsidRPr="00000000">
        <w:rPr>
          <w:rtl w:val="0"/>
        </w:rPr>
        <w:t xml:space="preserve">[</w:t>
      </w:r>
      <w:r w:rsidDel="00000000" w:rsidR="00000000" w:rsidRPr="00000000">
        <w:rPr>
          <w:sz w:val="24"/>
          <w:szCs w:val="24"/>
          <w:rtl w:val="0"/>
        </w:rPr>
        <w:t xml:space="preserve">laughs</w:t>
      </w:r>
      <w:r w:rsidDel="00000000" w:rsidR="00000000" w:rsidRPr="00000000">
        <w:rPr>
          <w:rtl w:val="0"/>
        </w:rPr>
        <w:t xml:space="preserve">]</w:t>
      </w:r>
      <w:r w:rsidDel="00000000" w:rsidR="00000000" w:rsidRPr="00000000">
        <w:rPr>
          <w:sz w:val="24"/>
          <w:szCs w:val="24"/>
          <w:rtl w:val="0"/>
        </w:rPr>
        <w:t xml:space="preserve"> Multiple— </w:t>
      </w:r>
      <w:r w:rsidDel="00000000" w:rsidR="00000000" w:rsidRPr="00000000">
        <w:rPr>
          <w:rtl w:val="0"/>
        </w:rPr>
        <w:t xml:space="preserve">Fifteen </w:t>
      </w:r>
      <w:r w:rsidDel="00000000" w:rsidR="00000000" w:rsidRPr="00000000">
        <w:rPr>
          <w:sz w:val="24"/>
          <w:szCs w:val="24"/>
          <w:rtl w:val="0"/>
        </w:rPr>
        <w:t xml:space="preserve">times!</w:t>
      </w:r>
    </w:p>
    <w:p w:rsidR="00000000" w:rsidDel="00000000" w:rsidP="00000000" w:rsidRDefault="00000000" w:rsidRPr="00000000" w14:paraId="000002AD">
      <w:pPr>
        <w:rPr>
          <w:sz w:val="24"/>
          <w:szCs w:val="24"/>
        </w:rPr>
      </w:pPr>
      <w:r w:rsidDel="00000000" w:rsidR="00000000" w:rsidRPr="00000000">
        <w:rPr>
          <w:rtl w:val="0"/>
        </w:rPr>
      </w:r>
    </w:p>
    <w:p w:rsidR="00000000" w:rsidDel="00000000" w:rsidP="00000000" w:rsidRDefault="00000000" w:rsidRPr="00000000" w14:paraId="000002AE">
      <w:pPr>
        <w:rPr>
          <w:sz w:val="24"/>
          <w:szCs w:val="24"/>
        </w:rPr>
      </w:pPr>
      <w:r w:rsidDel="00000000" w:rsidR="00000000" w:rsidRPr="00000000">
        <w:rPr>
          <w:sz w:val="24"/>
          <w:szCs w:val="24"/>
          <w:rtl w:val="0"/>
        </w:rPr>
        <w:t xml:space="preserve">AUSTIN: Yep.</w:t>
      </w:r>
    </w:p>
    <w:p w:rsidR="00000000" w:rsidDel="00000000" w:rsidP="00000000" w:rsidRDefault="00000000" w:rsidRPr="00000000" w14:paraId="000002AF">
      <w:pPr>
        <w:rPr>
          <w:sz w:val="24"/>
          <w:szCs w:val="24"/>
        </w:rPr>
      </w:pPr>
      <w:r w:rsidDel="00000000" w:rsidR="00000000" w:rsidRPr="00000000">
        <w:rPr>
          <w:rtl w:val="0"/>
        </w:rPr>
      </w:r>
    </w:p>
    <w:p w:rsidR="00000000" w:rsidDel="00000000" w:rsidP="00000000" w:rsidRDefault="00000000" w:rsidRPr="00000000" w14:paraId="000002B0">
      <w:pPr>
        <w:rPr>
          <w:sz w:val="24"/>
          <w:szCs w:val="24"/>
        </w:rPr>
      </w:pPr>
      <w:r w:rsidDel="00000000" w:rsidR="00000000" w:rsidRPr="00000000">
        <w:rPr>
          <w:sz w:val="24"/>
          <w:szCs w:val="24"/>
          <w:rtl w:val="0"/>
        </w:rPr>
        <w:t xml:space="preserve">JACK: Um…what do I look like?</w:t>
      </w:r>
    </w:p>
    <w:p w:rsidR="00000000" w:rsidDel="00000000" w:rsidP="00000000" w:rsidRDefault="00000000" w:rsidRPr="00000000" w14:paraId="000002B1">
      <w:pPr>
        <w:rPr>
          <w:sz w:val="24"/>
          <w:szCs w:val="24"/>
        </w:rPr>
      </w:pPr>
      <w:r w:rsidDel="00000000" w:rsidR="00000000" w:rsidRPr="00000000">
        <w:rPr>
          <w:rtl w:val="0"/>
        </w:rPr>
      </w:r>
    </w:p>
    <w:p w:rsidR="00000000" w:rsidDel="00000000" w:rsidP="00000000" w:rsidRDefault="00000000" w:rsidRPr="00000000" w14:paraId="000002B2">
      <w:pPr>
        <w:rPr>
          <w:sz w:val="24"/>
          <w:szCs w:val="24"/>
        </w:rPr>
      </w:pPr>
      <w:r w:rsidDel="00000000" w:rsidR="00000000" w:rsidRPr="00000000">
        <w:rPr>
          <w:sz w:val="24"/>
          <w:szCs w:val="24"/>
          <w:rtl w:val="0"/>
        </w:rPr>
        <w:t xml:space="preserve">AUSTIN: Yeah, what does Lem look like?</w:t>
      </w:r>
      <w:r w:rsidDel="00000000" w:rsidR="00000000" w:rsidRPr="00000000">
        <w:rPr>
          <w:rtl w:val="0"/>
        </w:rPr>
        <w:t xml:space="preserve"> (</w:t>
      </w:r>
      <w:r w:rsidDel="00000000" w:rsidR="00000000" w:rsidRPr="00000000">
        <w:rPr>
          <w:sz w:val="24"/>
          <w:szCs w:val="24"/>
          <w:rtl w:val="0"/>
        </w:rPr>
        <w:t xml:space="preserve">JACK: Okay, so—</w:t>
      </w:r>
      <w:r w:rsidDel="00000000" w:rsidR="00000000" w:rsidRPr="00000000">
        <w:rPr>
          <w:rtl w:val="0"/>
        </w:rPr>
        <w:t xml:space="preserve">) </w:t>
      </w:r>
      <w:r w:rsidDel="00000000" w:rsidR="00000000" w:rsidRPr="00000000">
        <w:rPr>
          <w:sz w:val="24"/>
          <w:szCs w:val="24"/>
          <w:rtl w:val="0"/>
        </w:rPr>
        <w:t xml:space="preserve">This is a thing that we didn't do last time and really should've.</w:t>
      </w:r>
    </w:p>
    <w:p w:rsidR="00000000" w:rsidDel="00000000" w:rsidP="00000000" w:rsidRDefault="00000000" w:rsidRPr="00000000" w14:paraId="000002B3">
      <w:pPr>
        <w:rPr>
          <w:sz w:val="24"/>
          <w:szCs w:val="24"/>
        </w:rPr>
      </w:pPr>
      <w:r w:rsidDel="00000000" w:rsidR="00000000" w:rsidRPr="00000000">
        <w:rPr>
          <w:rtl w:val="0"/>
        </w:rPr>
      </w:r>
    </w:p>
    <w:p w:rsidR="00000000" w:rsidDel="00000000" w:rsidP="00000000" w:rsidRDefault="00000000" w:rsidRPr="00000000" w14:paraId="000002B4">
      <w:pPr>
        <w:rPr>
          <w:sz w:val="24"/>
          <w:szCs w:val="24"/>
        </w:rPr>
      </w:pPr>
      <w:r w:rsidDel="00000000" w:rsidR="00000000" w:rsidRPr="00000000">
        <w:rPr>
          <w:sz w:val="24"/>
          <w:szCs w:val="24"/>
          <w:rtl w:val="0"/>
        </w:rPr>
        <w:t xml:space="preserve">JACK: I guess he's a comparatively diminutive for an orc, but…that's an orc, so I guess he's sort of…a six</w:t>
      </w:r>
      <w:r w:rsidDel="00000000" w:rsidR="00000000" w:rsidRPr="00000000">
        <w:rPr>
          <w:rtl w:val="0"/>
        </w:rPr>
        <w:t xml:space="preserve">-</w:t>
      </w:r>
      <w:r w:rsidDel="00000000" w:rsidR="00000000" w:rsidRPr="00000000">
        <w:rPr>
          <w:sz w:val="24"/>
          <w:szCs w:val="24"/>
          <w:rtl w:val="0"/>
        </w:rPr>
        <w:t xml:space="preserve">feet</w:t>
      </w:r>
      <w:r w:rsidDel="00000000" w:rsidR="00000000" w:rsidRPr="00000000">
        <w:rPr>
          <w:rtl w:val="0"/>
        </w:rPr>
        <w:t xml:space="preserve">-</w:t>
      </w:r>
      <w:r w:rsidDel="00000000" w:rsidR="00000000" w:rsidRPr="00000000">
        <w:rPr>
          <w:sz w:val="24"/>
          <w:szCs w:val="24"/>
          <w:rtl w:val="0"/>
        </w:rPr>
        <w:t xml:space="preserve">tall, leather-armoured-wearing, green-tinted tusked thing?</w:t>
      </w:r>
    </w:p>
    <w:p w:rsidR="00000000" w:rsidDel="00000000" w:rsidP="00000000" w:rsidRDefault="00000000" w:rsidRPr="00000000" w14:paraId="000002B5">
      <w:pPr>
        <w:rPr>
          <w:sz w:val="24"/>
          <w:szCs w:val="24"/>
        </w:rPr>
      </w:pPr>
      <w:r w:rsidDel="00000000" w:rsidR="00000000" w:rsidRPr="00000000">
        <w:rPr>
          <w:rtl w:val="0"/>
        </w:rPr>
      </w:r>
    </w:p>
    <w:p w:rsidR="00000000" w:rsidDel="00000000" w:rsidP="00000000" w:rsidRDefault="00000000" w:rsidRPr="00000000" w14:paraId="000002B6">
      <w:pPr>
        <w:rPr>
          <w:sz w:val="24"/>
          <w:szCs w:val="24"/>
        </w:rPr>
      </w:pPr>
      <w:r w:rsidDel="00000000" w:rsidR="00000000" w:rsidRPr="00000000">
        <w:rPr>
          <w:sz w:val="24"/>
          <w:szCs w:val="24"/>
          <w:rtl w:val="0"/>
        </w:rPr>
        <w:t xml:space="preserve">AUSTIN: Okay. Do you have hair?</w:t>
      </w:r>
    </w:p>
    <w:p w:rsidR="00000000" w:rsidDel="00000000" w:rsidP="00000000" w:rsidRDefault="00000000" w:rsidRPr="00000000" w14:paraId="000002B7">
      <w:pPr>
        <w:rPr>
          <w:sz w:val="24"/>
          <w:szCs w:val="24"/>
        </w:rPr>
      </w:pPr>
      <w:r w:rsidDel="00000000" w:rsidR="00000000" w:rsidRPr="00000000">
        <w:rPr>
          <w:rtl w:val="0"/>
        </w:rPr>
      </w:r>
    </w:p>
    <w:p w:rsidR="00000000" w:rsidDel="00000000" w:rsidP="00000000" w:rsidRDefault="00000000" w:rsidRPr="00000000" w14:paraId="000002B8">
      <w:pPr>
        <w:rPr>
          <w:sz w:val="24"/>
          <w:szCs w:val="24"/>
        </w:rPr>
      </w:pPr>
      <w:r w:rsidDel="00000000" w:rsidR="00000000" w:rsidRPr="00000000">
        <w:rPr>
          <w:sz w:val="24"/>
          <w:szCs w:val="24"/>
          <w:rtl w:val="0"/>
        </w:rPr>
        <w:t xml:space="preserve">JACK: I think probably… sort of like a topknot? Almost…</w:t>
      </w:r>
    </w:p>
    <w:p w:rsidR="00000000" w:rsidDel="00000000" w:rsidP="00000000" w:rsidRDefault="00000000" w:rsidRPr="00000000" w14:paraId="000002B9">
      <w:pPr>
        <w:rPr>
          <w:sz w:val="24"/>
          <w:szCs w:val="24"/>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sz w:val="24"/>
          <w:szCs w:val="24"/>
          <w:rtl w:val="0"/>
        </w:rPr>
        <w:t xml:space="preserve">AUSTIN: Okay.</w:t>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sz w:val="24"/>
          <w:szCs w:val="24"/>
          <w:rtl w:val="0"/>
        </w:rPr>
        <w:t xml:space="preserve">ART: But what "look" things did you pick?</w:t>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sz w:val="24"/>
          <w:szCs w:val="24"/>
          <w:rtl w:val="0"/>
        </w:rPr>
        <w:t xml:space="preserve">AUSTIN: That's a good question.</w:t>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rPr>
          <w:sz w:val="24"/>
          <w:szCs w:val="24"/>
        </w:rPr>
      </w:pPr>
      <w:r w:rsidDel="00000000" w:rsidR="00000000" w:rsidRPr="00000000">
        <w:rPr>
          <w:sz w:val="24"/>
          <w:szCs w:val="24"/>
          <w:rtl w:val="0"/>
        </w:rPr>
        <w:t xml:space="preserve">JACK: Oh, um… Okay—joyous eyes</w:t>
      </w:r>
      <w:r w:rsidDel="00000000" w:rsidR="00000000" w:rsidRPr="00000000">
        <w:rPr>
          <w:rtl w:val="0"/>
        </w:rPr>
        <w:t xml:space="preserve">,</w:t>
      </w:r>
      <w:r w:rsidDel="00000000" w:rsidR="00000000" w:rsidRPr="00000000">
        <w:rPr>
          <w:sz w:val="24"/>
          <w:szCs w:val="24"/>
          <w:rtl w:val="0"/>
        </w:rPr>
        <w:t xml:space="preserve"> wild hair</w:t>
      </w:r>
      <w:r w:rsidDel="00000000" w:rsidR="00000000" w:rsidRPr="00000000">
        <w:rPr>
          <w:rtl w:val="0"/>
        </w:rPr>
        <w:t xml:space="preserve">,</w:t>
      </w:r>
      <w:r w:rsidDel="00000000" w:rsidR="00000000" w:rsidRPr="00000000">
        <w:rPr>
          <w:sz w:val="24"/>
          <w:szCs w:val="24"/>
          <w:rtl w:val="0"/>
        </w:rPr>
        <w:t xml:space="preserve"> travelling clothes</w:t>
      </w:r>
      <w:r w:rsidDel="00000000" w:rsidR="00000000" w:rsidRPr="00000000">
        <w:rPr>
          <w:rtl w:val="0"/>
        </w:rPr>
        <w:t xml:space="preserve">,</w:t>
      </w:r>
      <w:r w:rsidDel="00000000" w:rsidR="00000000" w:rsidRPr="00000000">
        <w:rPr>
          <w:sz w:val="24"/>
          <w:szCs w:val="24"/>
          <w:rtl w:val="0"/>
        </w:rPr>
        <w:t xml:space="preserve"> thin body.</w:t>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sz w:val="24"/>
          <w:szCs w:val="24"/>
          <w:rtl w:val="0"/>
        </w:rPr>
        <w:t xml:space="preserve">AUSTIN: Okay. So thin, but again, for an orc. So…</w:t>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sz w:val="24"/>
          <w:szCs w:val="24"/>
        </w:rPr>
      </w:pPr>
      <w:r w:rsidDel="00000000" w:rsidR="00000000" w:rsidRPr="00000000">
        <w:rPr>
          <w:sz w:val="24"/>
          <w:szCs w:val="24"/>
          <w:rtl w:val="0"/>
        </w:rPr>
        <w:t xml:space="preserve">JACK: Yeah, like, there's a— I think there's a reason that I've probably picked, like, strength as one of my primary skills, which is that even as an orc bard— as an orc archivist— Lem's still an orc?</w:t>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sz w:val="24"/>
          <w:szCs w:val="24"/>
          <w:rtl w:val="0"/>
        </w:rPr>
        <w:t xml:space="preserve">AUSTIN: Right.</w:t>
      </w:r>
    </w:p>
    <w:p w:rsidR="00000000" w:rsidDel="00000000" w:rsidP="00000000" w:rsidRDefault="00000000" w:rsidRPr="00000000" w14:paraId="000002C7">
      <w:pPr>
        <w:rPr>
          <w:sz w:val="24"/>
          <w:szCs w:val="24"/>
        </w:rPr>
      </w:pPr>
      <w:r w:rsidDel="00000000" w:rsidR="00000000" w:rsidRPr="00000000">
        <w:rPr>
          <w:rtl w:val="0"/>
        </w:rPr>
      </w:r>
    </w:p>
    <w:p w:rsidR="00000000" w:rsidDel="00000000" w:rsidP="00000000" w:rsidRDefault="00000000" w:rsidRPr="00000000" w14:paraId="000002C8">
      <w:pPr>
        <w:rPr>
          <w:sz w:val="24"/>
          <w:szCs w:val="24"/>
        </w:rPr>
      </w:pPr>
      <w:r w:rsidDel="00000000" w:rsidR="00000000" w:rsidRPr="00000000">
        <w:rPr>
          <w:sz w:val="24"/>
          <w:szCs w:val="24"/>
          <w:rtl w:val="0"/>
        </w:rPr>
        <w:t xml:space="preserve">JACK: Which is</w:t>
      </w:r>
      <w:r w:rsidDel="00000000" w:rsidR="00000000" w:rsidRPr="00000000">
        <w:rPr>
          <w:rtl w:val="0"/>
        </w:rPr>
        <w:t xml:space="preserve">, </w:t>
      </w:r>
      <w:r w:rsidDel="00000000" w:rsidR="00000000" w:rsidRPr="00000000">
        <w:rPr>
          <w:sz w:val="24"/>
          <w:szCs w:val="24"/>
          <w:rtl w:val="0"/>
        </w:rPr>
        <w:t xml:space="preserve">you know. Um</w:t>
      </w:r>
      <w:r w:rsidDel="00000000" w:rsidR="00000000" w:rsidRPr="00000000">
        <w:rPr>
          <w:rtl w:val="0"/>
        </w:rPr>
        <w:t xml:space="preserve">…</w:t>
      </w:r>
      <w:r w:rsidDel="00000000" w:rsidR="00000000" w:rsidRPr="00000000">
        <w:rPr>
          <w:sz w:val="24"/>
          <w:szCs w:val="24"/>
          <w:rtl w:val="0"/>
        </w:rPr>
        <w:t xml:space="preserve"> </w:t>
      </w:r>
    </w:p>
    <w:p w:rsidR="00000000" w:rsidDel="00000000" w:rsidP="00000000" w:rsidRDefault="00000000" w:rsidRPr="00000000" w14:paraId="000002C9">
      <w:pPr>
        <w:rPr>
          <w:sz w:val="24"/>
          <w:szCs w:val="24"/>
        </w:rPr>
      </w:pPr>
      <w:r w:rsidDel="00000000" w:rsidR="00000000" w:rsidRPr="00000000">
        <w:rPr>
          <w:rtl w:val="0"/>
        </w:rPr>
      </w:r>
    </w:p>
    <w:p w:rsidR="00000000" w:rsidDel="00000000" w:rsidP="00000000" w:rsidRDefault="00000000" w:rsidRPr="00000000" w14:paraId="000002CA">
      <w:pPr>
        <w:rPr>
          <w:sz w:val="24"/>
          <w:szCs w:val="24"/>
        </w:rPr>
      </w:pPr>
      <w:r w:rsidDel="00000000" w:rsidR="00000000" w:rsidRPr="00000000">
        <w:rPr>
          <w:sz w:val="24"/>
          <w:szCs w:val="24"/>
          <w:rtl w:val="0"/>
        </w:rPr>
        <w:t xml:space="preserve">AUSTIN: Tough one.</w:t>
      </w:r>
    </w:p>
    <w:p w:rsidR="00000000" w:rsidDel="00000000" w:rsidP="00000000" w:rsidRDefault="00000000" w:rsidRPr="00000000" w14:paraId="000002CB">
      <w:pPr>
        <w:rPr>
          <w:sz w:val="24"/>
          <w:szCs w:val="24"/>
        </w:rPr>
      </w:pPr>
      <w:r w:rsidDel="00000000" w:rsidR="00000000" w:rsidRPr="00000000">
        <w:rPr>
          <w:rtl w:val="0"/>
        </w:rPr>
      </w:r>
    </w:p>
    <w:p w:rsidR="00000000" w:rsidDel="00000000" w:rsidP="00000000" w:rsidRDefault="00000000" w:rsidRPr="00000000" w14:paraId="000002CC">
      <w:pPr>
        <w:rPr>
          <w:sz w:val="24"/>
          <w:szCs w:val="24"/>
        </w:rPr>
      </w:pPr>
      <w:r w:rsidDel="00000000" w:rsidR="00000000" w:rsidRPr="00000000">
        <w:rPr>
          <w:sz w:val="24"/>
          <w:szCs w:val="24"/>
          <w:rtl w:val="0"/>
        </w:rPr>
        <w:t xml:space="preserve">JACK: So, u</w:t>
      </w:r>
      <w:r w:rsidDel="00000000" w:rsidR="00000000" w:rsidRPr="00000000">
        <w:rPr>
          <w:rtl w:val="0"/>
        </w:rPr>
        <w:t xml:space="preserve">h, </w:t>
      </w:r>
      <w:r w:rsidDel="00000000" w:rsidR="00000000" w:rsidRPr="00000000">
        <w:rPr>
          <w:sz w:val="24"/>
          <w:szCs w:val="24"/>
          <w:rtl w:val="0"/>
        </w:rPr>
        <w:t xml:space="preserve">and I think I'm kind of drenched in this sort of leather archivist's armour, which is lots of pockets, and unfolding pieces, and…</w:t>
      </w:r>
    </w:p>
    <w:p w:rsidR="00000000" w:rsidDel="00000000" w:rsidP="00000000" w:rsidRDefault="00000000" w:rsidRPr="00000000" w14:paraId="000002CD">
      <w:pPr>
        <w:rPr>
          <w:sz w:val="24"/>
          <w:szCs w:val="24"/>
        </w:rPr>
      </w:pPr>
      <w:r w:rsidDel="00000000" w:rsidR="00000000" w:rsidRPr="00000000">
        <w:rPr>
          <w:rtl w:val="0"/>
        </w:rPr>
      </w:r>
    </w:p>
    <w:p w:rsidR="00000000" w:rsidDel="00000000" w:rsidP="00000000" w:rsidRDefault="00000000" w:rsidRPr="00000000" w14:paraId="000002CE">
      <w:pPr>
        <w:rPr>
          <w:sz w:val="24"/>
          <w:szCs w:val="24"/>
        </w:rPr>
      </w:pPr>
      <w:r w:rsidDel="00000000" w:rsidR="00000000" w:rsidRPr="00000000">
        <w:rPr>
          <w:sz w:val="24"/>
          <w:szCs w:val="24"/>
          <w:rtl w:val="0"/>
        </w:rPr>
        <w:t xml:space="preserve">AUSTIN: Okay.</w:t>
      </w:r>
    </w:p>
    <w:p w:rsidR="00000000" w:rsidDel="00000000" w:rsidP="00000000" w:rsidRDefault="00000000" w:rsidRPr="00000000" w14:paraId="000002CF">
      <w:pPr>
        <w:rPr>
          <w:sz w:val="24"/>
          <w:szCs w:val="24"/>
        </w:rPr>
      </w:pPr>
      <w:r w:rsidDel="00000000" w:rsidR="00000000" w:rsidRPr="00000000">
        <w:rPr>
          <w:rtl w:val="0"/>
        </w:rPr>
      </w:r>
    </w:p>
    <w:p w:rsidR="00000000" w:rsidDel="00000000" w:rsidP="00000000" w:rsidRDefault="00000000" w:rsidRPr="00000000" w14:paraId="000002D0">
      <w:pPr>
        <w:rPr/>
      </w:pPr>
      <w:r w:rsidDel="00000000" w:rsidR="00000000" w:rsidRPr="00000000">
        <w:rPr>
          <w:sz w:val="24"/>
          <w:szCs w:val="24"/>
          <w:rtl w:val="0"/>
        </w:rPr>
        <w:t xml:space="preserve">JACK: Like, almost like, you know like nurses wear upside-down watches</w:t>
      </w:r>
      <w:r w:rsidDel="00000000" w:rsidR="00000000" w:rsidRPr="00000000">
        <w:rPr>
          <w:rtl w:val="0"/>
        </w:rPr>
        <w:t xml:space="preserve"> (</w:t>
      </w:r>
      <w:r w:rsidDel="00000000" w:rsidR="00000000" w:rsidRPr="00000000">
        <w:rPr>
          <w:sz w:val="24"/>
          <w:szCs w:val="24"/>
          <w:rtl w:val="0"/>
        </w:rPr>
        <w:t xml:space="preserve">AUSTIN: Right.</w:t>
      </w:r>
      <w:r w:rsidDel="00000000" w:rsidR="00000000" w:rsidRPr="00000000">
        <w:rPr>
          <w:rtl w:val="0"/>
        </w:rPr>
        <w:t xml:space="preserve">) o</w:t>
      </w:r>
      <w:r w:rsidDel="00000000" w:rsidR="00000000" w:rsidRPr="00000000">
        <w:rPr>
          <w:sz w:val="24"/>
          <w:szCs w:val="24"/>
          <w:rtl w:val="0"/>
        </w:rPr>
        <w:t xml:space="preserve">n their front so they can look down? I think archivists kind of </w:t>
      </w:r>
      <w:r w:rsidDel="00000000" w:rsidR="00000000" w:rsidRPr="00000000">
        <w:rPr>
          <w:rtl w:val="0"/>
        </w:rPr>
        <w:t xml:space="preserve">h</w:t>
      </w:r>
      <w:r w:rsidDel="00000000" w:rsidR="00000000" w:rsidRPr="00000000">
        <w:rPr>
          <w:sz w:val="24"/>
          <w:szCs w:val="24"/>
          <w:rtl w:val="0"/>
        </w:rPr>
        <w:t xml:space="preserve">ave… components like that. Alright, </w:t>
      </w:r>
      <w:r w:rsidDel="00000000" w:rsidR="00000000" w:rsidRPr="00000000">
        <w:rPr>
          <w:sz w:val="24"/>
          <w:szCs w:val="24"/>
          <w:rtl w:val="0"/>
        </w:rPr>
        <w:t xml:space="preserve">so</w:t>
      </w:r>
      <w:r w:rsidDel="00000000" w:rsidR="00000000" w:rsidRPr="00000000">
        <w:rPr>
          <w:rtl w:val="0"/>
        </w:rPr>
        <w:t xml:space="preserve"> um, I head for the um— </w:t>
      </w:r>
      <w:r w:rsidDel="00000000" w:rsidR="00000000" w:rsidRPr="00000000">
        <w:rPr>
          <w:sz w:val="24"/>
          <w:szCs w:val="24"/>
          <w:rtl w:val="0"/>
        </w:rPr>
        <w:t xml:space="preserve">to the knight</w:t>
      </w:r>
      <w:r w:rsidDel="00000000" w:rsidR="00000000" w:rsidRPr="00000000">
        <w:rPr>
          <w:sz w:val="24"/>
          <w:szCs w:val="24"/>
          <w:rtl w:val="0"/>
        </w:rPr>
        <w:t xml:space="preserve"> like</w:t>
      </w:r>
      <w:r w:rsidDel="00000000" w:rsidR="00000000" w:rsidRPr="00000000">
        <w:rPr>
          <w:rtl w:val="0"/>
        </w:rPr>
        <w:t xml:space="preserve"> um,</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ind w:left="720" w:firstLine="0"/>
        <w:rPr>
          <w:sz w:val="24"/>
          <w:szCs w:val="24"/>
        </w:rPr>
      </w:pPr>
      <w:r w:rsidDel="00000000" w:rsidR="00000000" w:rsidRPr="00000000">
        <w:rPr>
          <w:sz w:val="24"/>
          <w:szCs w:val="24"/>
          <w:rtl w:val="0"/>
        </w:rPr>
        <w:t xml:space="preserve">JAC</w:t>
      </w:r>
      <w:r w:rsidDel="00000000" w:rsidR="00000000" w:rsidRPr="00000000">
        <w:rPr>
          <w:rtl w:val="0"/>
        </w:rPr>
        <w:t xml:space="preserve">K (as Lem)</w:t>
      </w:r>
      <w:r w:rsidDel="00000000" w:rsidR="00000000" w:rsidRPr="00000000">
        <w:rPr>
          <w:sz w:val="24"/>
          <w:szCs w:val="24"/>
          <w:rtl w:val="0"/>
        </w:rPr>
        <w:t xml:space="preserve">: Hi! We've travelled</w:t>
      </w:r>
      <w:r w:rsidDel="00000000" w:rsidR="00000000" w:rsidRPr="00000000">
        <w:rPr>
          <w:rtl w:val="0"/>
        </w:rPr>
        <w:t xml:space="preserve">— We've travelled </w:t>
      </w:r>
      <w:r w:rsidDel="00000000" w:rsidR="00000000" w:rsidRPr="00000000">
        <w:rPr>
          <w:sz w:val="24"/>
          <w:szCs w:val="24"/>
          <w:rtl w:val="0"/>
        </w:rPr>
        <w:t xml:space="preserve">all the way up here. We met the living library. We met the chefs um. We come here in peace; we don't come here in anger. Whom do you serve?</w:t>
      </w:r>
    </w:p>
    <w:p w:rsidR="00000000" w:rsidDel="00000000" w:rsidP="00000000" w:rsidRDefault="00000000" w:rsidRPr="00000000" w14:paraId="000002D3">
      <w:pPr>
        <w:rPr>
          <w:sz w:val="24"/>
          <w:szCs w:val="24"/>
        </w:rPr>
      </w:pPr>
      <w:r w:rsidDel="00000000" w:rsidR="00000000" w:rsidRPr="00000000">
        <w:rPr>
          <w:rtl w:val="0"/>
        </w:rPr>
      </w:r>
    </w:p>
    <w:p w:rsidR="00000000" w:rsidDel="00000000" w:rsidP="00000000" w:rsidRDefault="00000000" w:rsidRPr="00000000" w14:paraId="000002D4">
      <w:pPr>
        <w:rPr/>
      </w:pPr>
      <w:r w:rsidDel="00000000" w:rsidR="00000000" w:rsidRPr="00000000">
        <w:rPr>
          <w:sz w:val="24"/>
          <w:szCs w:val="24"/>
          <w:rtl w:val="0"/>
        </w:rPr>
        <w:t xml:space="preserve">AUSTIN: His… The mask part of his helmet, like, cracks into a smirk. It moves slowly, almost like in stop animation style</w:t>
      </w:r>
      <w:r w:rsidDel="00000000" w:rsidR="00000000" w:rsidRPr="00000000">
        <w:rPr>
          <w:rtl w:val="0"/>
        </w:rPr>
        <w:t xml:space="preserve">, you know? </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sz w:val="24"/>
          <w:szCs w:val="24"/>
        </w:rPr>
      </w:pPr>
      <w:r w:rsidDel="00000000" w:rsidR="00000000" w:rsidRPr="00000000">
        <w:rPr>
          <w:sz w:val="24"/>
          <w:szCs w:val="24"/>
          <w:rtl w:val="0"/>
        </w:rPr>
        <w:t xml:space="preserve">JACK: Mmm!</w:t>
      </w:r>
    </w:p>
    <w:p w:rsidR="00000000" w:rsidDel="00000000" w:rsidP="00000000" w:rsidRDefault="00000000" w:rsidRPr="00000000" w14:paraId="000002D7">
      <w:pPr>
        <w:rPr>
          <w:sz w:val="24"/>
          <w:szCs w:val="24"/>
        </w:rPr>
      </w:pPr>
      <w:r w:rsidDel="00000000" w:rsidR="00000000" w:rsidRPr="00000000">
        <w:rPr>
          <w:rtl w:val="0"/>
        </w:rPr>
      </w:r>
    </w:p>
    <w:p w:rsidR="00000000" w:rsidDel="00000000" w:rsidP="00000000" w:rsidRDefault="00000000" w:rsidRPr="00000000" w14:paraId="000002D8">
      <w:pPr>
        <w:rPr>
          <w:sz w:val="24"/>
          <w:szCs w:val="24"/>
        </w:rPr>
      </w:pPr>
      <w:r w:rsidDel="00000000" w:rsidR="00000000" w:rsidRPr="00000000">
        <w:rPr>
          <w:sz w:val="24"/>
          <w:szCs w:val="24"/>
          <w:rtl w:val="0"/>
        </w:rPr>
        <w:t xml:space="preserve">AUSTIN: And then locks into the smirk.</w:t>
      </w:r>
    </w:p>
    <w:p w:rsidR="00000000" w:rsidDel="00000000" w:rsidP="00000000" w:rsidRDefault="00000000" w:rsidRPr="00000000" w14:paraId="000002D9">
      <w:pPr>
        <w:rPr>
          <w:sz w:val="24"/>
          <w:szCs w:val="24"/>
        </w:rPr>
      </w:pPr>
      <w:r w:rsidDel="00000000" w:rsidR="00000000" w:rsidRPr="00000000">
        <w:rPr>
          <w:rtl w:val="0"/>
        </w:rPr>
      </w:r>
    </w:p>
    <w:p w:rsidR="00000000" w:rsidDel="00000000" w:rsidP="00000000" w:rsidRDefault="00000000" w:rsidRPr="00000000" w14:paraId="000002DA">
      <w:pPr>
        <w:rPr>
          <w:sz w:val="24"/>
          <w:szCs w:val="24"/>
        </w:rPr>
      </w:pPr>
      <w:r w:rsidDel="00000000" w:rsidR="00000000" w:rsidRPr="00000000">
        <w:rPr>
          <w:sz w:val="24"/>
          <w:szCs w:val="24"/>
          <w:rtl w:val="0"/>
        </w:rPr>
        <w:t xml:space="preserve">KEITH: </w:t>
      </w:r>
      <w:r w:rsidDel="00000000" w:rsidR="00000000" w:rsidRPr="00000000">
        <w:rPr>
          <w:rtl w:val="0"/>
        </w:rPr>
        <w:t xml:space="preserve">[</w:t>
      </w:r>
      <w:r w:rsidDel="00000000" w:rsidR="00000000" w:rsidRPr="00000000">
        <w:rPr>
          <w:sz w:val="24"/>
          <w:szCs w:val="24"/>
          <w:rtl w:val="0"/>
        </w:rPr>
        <w:t xml:space="preserve">whispering</w:t>
      </w:r>
      <w:r w:rsidDel="00000000" w:rsidR="00000000" w:rsidRPr="00000000">
        <w:rPr>
          <w:rtl w:val="0"/>
        </w:rPr>
        <w:t xml:space="preserve">]</w:t>
      </w:r>
      <w:r w:rsidDel="00000000" w:rsidR="00000000" w:rsidRPr="00000000">
        <w:rPr>
          <w:sz w:val="24"/>
          <w:szCs w:val="24"/>
          <w:rtl w:val="0"/>
        </w:rPr>
        <w:t xml:space="preserve"> Ah, he's a robot!</w:t>
      </w:r>
    </w:p>
    <w:p w:rsidR="00000000" w:rsidDel="00000000" w:rsidP="00000000" w:rsidRDefault="00000000" w:rsidRPr="00000000" w14:paraId="000002DB">
      <w:pPr>
        <w:rPr>
          <w:sz w:val="24"/>
          <w:szCs w:val="24"/>
        </w:rPr>
      </w:pPr>
      <w:r w:rsidDel="00000000" w:rsidR="00000000" w:rsidRPr="00000000">
        <w:rPr>
          <w:rtl w:val="0"/>
        </w:rPr>
      </w:r>
    </w:p>
    <w:p w:rsidR="00000000" w:rsidDel="00000000" w:rsidP="00000000" w:rsidRDefault="00000000" w:rsidRPr="00000000" w14:paraId="000002DC">
      <w:pPr>
        <w:rPr>
          <w:sz w:val="24"/>
          <w:szCs w:val="24"/>
        </w:rPr>
      </w:pPr>
      <w:r w:rsidDel="00000000" w:rsidR="00000000" w:rsidRPr="00000000">
        <w:rPr>
          <w:sz w:val="24"/>
          <w:szCs w:val="24"/>
          <w:rtl w:val="0"/>
        </w:rPr>
        <w:t xml:space="preserve">JACK: Art—Keith, I just said we came in peace!</w:t>
      </w:r>
    </w:p>
    <w:p w:rsidR="00000000" w:rsidDel="00000000" w:rsidP="00000000" w:rsidRDefault="00000000" w:rsidRPr="00000000" w14:paraId="000002DD">
      <w:pPr>
        <w:rPr>
          <w:sz w:val="24"/>
          <w:szCs w:val="24"/>
        </w:rPr>
      </w:pPr>
      <w:r w:rsidDel="00000000" w:rsidR="00000000" w:rsidRPr="00000000">
        <w:rPr>
          <w:rtl w:val="0"/>
        </w:rPr>
      </w:r>
    </w:p>
    <w:p w:rsidR="00000000" w:rsidDel="00000000" w:rsidP="00000000" w:rsidRDefault="00000000" w:rsidRPr="00000000" w14:paraId="000002DE">
      <w:pPr>
        <w:rPr>
          <w:sz w:val="24"/>
          <w:szCs w:val="24"/>
        </w:rPr>
      </w:pPr>
      <w:r w:rsidDel="00000000" w:rsidR="00000000" w:rsidRPr="00000000">
        <w:rPr>
          <w:sz w:val="24"/>
          <w:szCs w:val="24"/>
          <w:rtl w:val="0"/>
        </w:rPr>
        <w:t xml:space="preserve">ART: If relevant, I'm defending…</w:t>
      </w:r>
    </w:p>
    <w:p w:rsidR="00000000" w:rsidDel="00000000" w:rsidP="00000000" w:rsidRDefault="00000000" w:rsidRPr="00000000" w14:paraId="000002DF">
      <w:pPr>
        <w:rPr>
          <w:sz w:val="24"/>
          <w:szCs w:val="24"/>
        </w:rPr>
      </w:pPr>
      <w:r w:rsidDel="00000000" w:rsidR="00000000" w:rsidRPr="00000000">
        <w:rPr>
          <w:rtl w:val="0"/>
        </w:rPr>
      </w:r>
    </w:p>
    <w:p w:rsidR="00000000" w:rsidDel="00000000" w:rsidP="00000000" w:rsidRDefault="00000000" w:rsidRPr="00000000" w14:paraId="000002E0">
      <w:pPr>
        <w:rPr>
          <w:sz w:val="24"/>
          <w:szCs w:val="24"/>
        </w:rPr>
      </w:pPr>
      <w:r w:rsidDel="00000000" w:rsidR="00000000" w:rsidRPr="00000000">
        <w:rPr>
          <w:sz w:val="24"/>
          <w:szCs w:val="24"/>
          <w:rtl w:val="0"/>
        </w:rPr>
        <w:t xml:space="preserve">AUSTIN: Okay. That's—how are you—</w:t>
      </w:r>
    </w:p>
    <w:p w:rsidR="00000000" w:rsidDel="00000000" w:rsidP="00000000" w:rsidRDefault="00000000" w:rsidRPr="00000000" w14:paraId="000002E1">
      <w:pPr>
        <w:rPr>
          <w:sz w:val="24"/>
          <w:szCs w:val="24"/>
        </w:rPr>
      </w:pPr>
      <w:r w:rsidDel="00000000" w:rsidR="00000000" w:rsidRPr="00000000">
        <w:rPr>
          <w:rtl w:val="0"/>
        </w:rPr>
      </w:r>
    </w:p>
    <w:p w:rsidR="00000000" w:rsidDel="00000000" w:rsidP="00000000" w:rsidRDefault="00000000" w:rsidRPr="00000000" w14:paraId="000002E2">
      <w:pPr>
        <w:rPr>
          <w:sz w:val="24"/>
          <w:szCs w:val="24"/>
        </w:rPr>
      </w:pPr>
      <w:r w:rsidDel="00000000" w:rsidR="00000000" w:rsidRPr="00000000">
        <w:rPr>
          <w:sz w:val="24"/>
          <w:szCs w:val="24"/>
          <w:rtl w:val="0"/>
        </w:rPr>
        <w:t xml:space="preserve">ART: Jack</w:t>
      </w:r>
    </w:p>
    <w:p w:rsidR="00000000" w:rsidDel="00000000" w:rsidP="00000000" w:rsidRDefault="00000000" w:rsidRPr="00000000" w14:paraId="000002E3">
      <w:pPr>
        <w:rPr>
          <w:sz w:val="24"/>
          <w:szCs w:val="24"/>
        </w:rPr>
      </w:pPr>
      <w:r w:rsidDel="00000000" w:rsidR="00000000" w:rsidRPr="00000000">
        <w:rPr>
          <w:rtl w:val="0"/>
        </w:rPr>
      </w:r>
    </w:p>
    <w:p w:rsidR="00000000" w:rsidDel="00000000" w:rsidP="00000000" w:rsidRDefault="00000000" w:rsidRPr="00000000" w14:paraId="000002E4">
      <w:pPr>
        <w:rPr>
          <w:sz w:val="24"/>
          <w:szCs w:val="24"/>
        </w:rPr>
      </w:pPr>
      <w:r w:rsidDel="00000000" w:rsidR="00000000" w:rsidRPr="00000000">
        <w:rPr>
          <w:sz w:val="24"/>
          <w:szCs w:val="24"/>
          <w:rtl w:val="0"/>
        </w:rPr>
        <w:t xml:space="preserve">AUSTIN: So you're like—so Jack's behind you and you're like…</w:t>
      </w:r>
    </w:p>
    <w:p w:rsidR="00000000" w:rsidDel="00000000" w:rsidP="00000000" w:rsidRDefault="00000000" w:rsidRPr="00000000" w14:paraId="000002E5">
      <w:pPr>
        <w:rPr>
          <w:sz w:val="24"/>
          <w:szCs w:val="24"/>
        </w:rPr>
      </w:pP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sz w:val="24"/>
          <w:szCs w:val="24"/>
          <w:rtl w:val="0"/>
        </w:rPr>
        <w:t xml:space="preserve">JACK: Cheers, Art.</w:t>
      </w:r>
    </w:p>
    <w:p w:rsidR="00000000" w:rsidDel="00000000" w:rsidP="00000000" w:rsidRDefault="00000000" w:rsidRPr="00000000" w14:paraId="000002E7">
      <w:pPr>
        <w:rPr>
          <w:sz w:val="24"/>
          <w:szCs w:val="24"/>
        </w:rPr>
      </w:pPr>
      <w:r w:rsidDel="00000000" w:rsidR="00000000" w:rsidRPr="00000000">
        <w:rPr>
          <w:rtl w:val="0"/>
        </w:rPr>
      </w:r>
    </w:p>
    <w:p w:rsidR="00000000" w:rsidDel="00000000" w:rsidP="00000000" w:rsidRDefault="00000000" w:rsidRPr="00000000" w14:paraId="000002E8">
      <w:pPr>
        <w:rPr>
          <w:sz w:val="24"/>
          <w:szCs w:val="24"/>
        </w:rPr>
      </w:pPr>
      <w:r w:rsidDel="00000000" w:rsidR="00000000" w:rsidRPr="00000000">
        <w:rPr>
          <w:sz w:val="24"/>
          <w:szCs w:val="24"/>
          <w:rtl w:val="0"/>
        </w:rPr>
        <w:t xml:space="preserve">ART: Yeah, but it's a</w:t>
      </w:r>
      <w:r w:rsidDel="00000000" w:rsidR="00000000" w:rsidRPr="00000000">
        <w:rPr>
          <w:rtl w:val="0"/>
        </w:rPr>
        <w:t xml:space="preserve">— it's a— </w:t>
      </w:r>
      <w:r w:rsidDel="00000000" w:rsidR="00000000" w:rsidRPr="00000000">
        <w:rPr>
          <w:sz w:val="24"/>
          <w:szCs w:val="24"/>
          <w:rtl w:val="0"/>
        </w:rPr>
        <w:t xml:space="preserve">defensive pose. Like, my weapon's out, but it's not in a…</w:t>
      </w:r>
    </w:p>
    <w:p w:rsidR="00000000" w:rsidDel="00000000" w:rsidP="00000000" w:rsidRDefault="00000000" w:rsidRPr="00000000" w14:paraId="000002E9">
      <w:pPr>
        <w:rPr>
          <w:sz w:val="24"/>
          <w:szCs w:val="24"/>
        </w:rPr>
      </w:pPr>
      <w:r w:rsidDel="00000000" w:rsidR="00000000" w:rsidRPr="00000000">
        <w:rPr>
          <w:rtl w:val="0"/>
        </w:rPr>
      </w:r>
    </w:p>
    <w:p w:rsidR="00000000" w:rsidDel="00000000" w:rsidP="00000000" w:rsidRDefault="00000000" w:rsidRPr="00000000" w14:paraId="000002EA">
      <w:pPr>
        <w:rPr>
          <w:sz w:val="24"/>
          <w:szCs w:val="24"/>
        </w:rPr>
      </w:pPr>
      <w:r w:rsidDel="00000000" w:rsidR="00000000" w:rsidRPr="00000000">
        <w:rPr>
          <w:sz w:val="24"/>
          <w:szCs w:val="24"/>
          <w:rtl w:val="0"/>
        </w:rPr>
        <w:t xml:space="preserve">AUSTIN: Mm.</w:t>
      </w:r>
    </w:p>
    <w:p w:rsidR="00000000" w:rsidDel="00000000" w:rsidP="00000000" w:rsidRDefault="00000000" w:rsidRPr="00000000" w14:paraId="000002EB">
      <w:pPr>
        <w:rPr>
          <w:sz w:val="24"/>
          <w:szCs w:val="24"/>
        </w:rPr>
      </w:pPr>
      <w:r w:rsidDel="00000000" w:rsidR="00000000" w:rsidRPr="00000000">
        <w:rPr>
          <w:rtl w:val="0"/>
        </w:rPr>
      </w:r>
    </w:p>
    <w:p w:rsidR="00000000" w:rsidDel="00000000" w:rsidP="00000000" w:rsidRDefault="00000000" w:rsidRPr="00000000" w14:paraId="000002EC">
      <w:pPr>
        <w:rPr>
          <w:sz w:val="24"/>
          <w:szCs w:val="24"/>
        </w:rPr>
      </w:pPr>
      <w:r w:rsidDel="00000000" w:rsidR="00000000" w:rsidRPr="00000000">
        <w:rPr>
          <w:sz w:val="24"/>
          <w:szCs w:val="24"/>
          <w:rtl w:val="0"/>
        </w:rPr>
        <w:t xml:space="preserve">ART: It's in a deflect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ED">
      <w:pPr>
        <w:rPr>
          <w:sz w:val="24"/>
          <w:szCs w:val="24"/>
        </w:rPr>
      </w:pPr>
      <w:r w:rsidDel="00000000" w:rsidR="00000000" w:rsidRPr="00000000">
        <w:rPr>
          <w:rtl w:val="0"/>
        </w:rPr>
      </w:r>
    </w:p>
    <w:p w:rsidR="00000000" w:rsidDel="00000000" w:rsidP="00000000" w:rsidRDefault="00000000" w:rsidRPr="00000000" w14:paraId="000002EE">
      <w:pPr>
        <w:rPr>
          <w:sz w:val="24"/>
          <w:szCs w:val="24"/>
        </w:rPr>
      </w:pPr>
      <w:r w:rsidDel="00000000" w:rsidR="00000000" w:rsidRPr="00000000">
        <w:rPr>
          <w:sz w:val="24"/>
          <w:szCs w:val="24"/>
          <w:rtl w:val="0"/>
        </w:rPr>
        <w:t xml:space="preserve">AUSTIN: Sure.</w:t>
      </w:r>
    </w:p>
    <w:p w:rsidR="00000000" w:rsidDel="00000000" w:rsidP="00000000" w:rsidRDefault="00000000" w:rsidRPr="00000000" w14:paraId="000002EF">
      <w:pPr>
        <w:rPr>
          <w:sz w:val="24"/>
          <w:szCs w:val="24"/>
        </w:rPr>
      </w:pPr>
      <w:r w:rsidDel="00000000" w:rsidR="00000000" w:rsidRPr="00000000">
        <w:rPr>
          <w:rtl w:val="0"/>
        </w:rPr>
      </w:r>
    </w:p>
    <w:p w:rsidR="00000000" w:rsidDel="00000000" w:rsidP="00000000" w:rsidRDefault="00000000" w:rsidRPr="00000000" w14:paraId="000002F0">
      <w:pPr>
        <w:rPr>
          <w:sz w:val="24"/>
          <w:szCs w:val="24"/>
        </w:rPr>
      </w:pPr>
      <w:r w:rsidDel="00000000" w:rsidR="00000000" w:rsidRPr="00000000">
        <w:rPr>
          <w:sz w:val="24"/>
          <w:szCs w:val="24"/>
          <w:rtl w:val="0"/>
        </w:rPr>
        <w:t xml:space="preserve">ART: I'm primed to deflect, not to attack.</w:t>
      </w:r>
    </w:p>
    <w:p w:rsidR="00000000" w:rsidDel="00000000" w:rsidP="00000000" w:rsidRDefault="00000000" w:rsidRPr="00000000" w14:paraId="000002F1">
      <w:pPr>
        <w:rPr>
          <w:sz w:val="24"/>
          <w:szCs w:val="24"/>
        </w:rPr>
      </w:pPr>
      <w:r w:rsidDel="00000000" w:rsidR="00000000" w:rsidRPr="00000000">
        <w:rPr>
          <w:rtl w:val="0"/>
        </w:rPr>
      </w:r>
    </w:p>
    <w:p w:rsidR="00000000" w:rsidDel="00000000" w:rsidP="00000000" w:rsidRDefault="00000000" w:rsidRPr="00000000" w14:paraId="000002F2">
      <w:pPr>
        <w:rPr>
          <w:sz w:val="24"/>
          <w:szCs w:val="24"/>
        </w:rPr>
      </w:pPr>
      <w:r w:rsidDel="00000000" w:rsidR="00000000" w:rsidRPr="00000000">
        <w:rPr>
          <w:sz w:val="24"/>
          <w:szCs w:val="24"/>
          <w:rtl w:val="0"/>
        </w:rPr>
        <w:t xml:space="preserve">AUSTIN: Yep.</w:t>
      </w:r>
    </w:p>
    <w:p w:rsidR="00000000" w:rsidDel="00000000" w:rsidP="00000000" w:rsidRDefault="00000000" w:rsidRPr="00000000" w14:paraId="000002F3">
      <w:pPr>
        <w:rPr>
          <w:sz w:val="24"/>
          <w:szCs w:val="24"/>
        </w:rPr>
      </w:pPr>
      <w:r w:rsidDel="00000000" w:rsidR="00000000" w:rsidRPr="00000000">
        <w:rPr>
          <w:rtl w:val="0"/>
        </w:rPr>
      </w:r>
    </w:p>
    <w:p w:rsidR="00000000" w:rsidDel="00000000" w:rsidP="00000000" w:rsidRDefault="00000000" w:rsidRPr="00000000" w14:paraId="000002F4">
      <w:pPr>
        <w:rPr>
          <w:sz w:val="24"/>
          <w:szCs w:val="24"/>
        </w:rPr>
      </w:pPr>
      <w:r w:rsidDel="00000000" w:rsidR="00000000" w:rsidRPr="00000000">
        <w:rPr>
          <w:sz w:val="24"/>
          <w:szCs w:val="24"/>
          <w:rtl w:val="0"/>
        </w:rPr>
        <w:t xml:space="preserve">JACK: Thanks.</w:t>
      </w:r>
    </w:p>
    <w:p w:rsidR="00000000" w:rsidDel="00000000" w:rsidP="00000000" w:rsidRDefault="00000000" w:rsidRPr="00000000" w14:paraId="000002F5">
      <w:pPr>
        <w:rPr>
          <w:sz w:val="24"/>
          <w:szCs w:val="24"/>
        </w:rPr>
      </w:pPr>
      <w:r w:rsidDel="00000000" w:rsidR="00000000" w:rsidRPr="00000000">
        <w:rPr>
          <w:rtl w:val="0"/>
        </w:rPr>
      </w:r>
    </w:p>
    <w:p w:rsidR="00000000" w:rsidDel="00000000" w:rsidP="00000000" w:rsidRDefault="00000000" w:rsidRPr="00000000" w14:paraId="000002F6">
      <w:pPr>
        <w:rPr>
          <w:sz w:val="24"/>
          <w:szCs w:val="24"/>
        </w:rPr>
      </w:pPr>
      <w:r w:rsidDel="00000000" w:rsidR="00000000" w:rsidRPr="00000000">
        <w:rPr>
          <w:sz w:val="24"/>
          <w:szCs w:val="24"/>
          <w:rtl w:val="0"/>
        </w:rPr>
        <w:t xml:space="preserve">ALI: Yeah, I imagine Hella's the same way. Like, her hand is on her sword, but she hasn't pulled it yet.</w:t>
      </w:r>
    </w:p>
    <w:p w:rsidR="00000000" w:rsidDel="00000000" w:rsidP="00000000" w:rsidRDefault="00000000" w:rsidRPr="00000000" w14:paraId="000002F7">
      <w:pPr>
        <w:rPr>
          <w:sz w:val="24"/>
          <w:szCs w:val="24"/>
        </w:rPr>
      </w:pPr>
      <w:r w:rsidDel="00000000" w:rsidR="00000000" w:rsidRPr="00000000">
        <w:rPr>
          <w:rtl w:val="0"/>
        </w:rPr>
      </w:r>
    </w:p>
    <w:p w:rsidR="00000000" w:rsidDel="00000000" w:rsidP="00000000" w:rsidRDefault="00000000" w:rsidRPr="00000000" w14:paraId="000002F8">
      <w:pPr>
        <w:rPr>
          <w:sz w:val="24"/>
          <w:szCs w:val="24"/>
        </w:rPr>
      </w:pPr>
      <w:r w:rsidDel="00000000" w:rsidR="00000000" w:rsidRPr="00000000">
        <w:rPr>
          <w:sz w:val="24"/>
          <w:szCs w:val="24"/>
          <w:rtl w:val="0"/>
        </w:rPr>
        <w:t xml:space="preserve">AUSTIN: Okay.</w:t>
      </w:r>
    </w:p>
    <w:p w:rsidR="00000000" w:rsidDel="00000000" w:rsidP="00000000" w:rsidRDefault="00000000" w:rsidRPr="00000000" w14:paraId="000002F9">
      <w:pPr>
        <w:rPr>
          <w:sz w:val="24"/>
          <w:szCs w:val="24"/>
        </w:rPr>
      </w:pPr>
      <w:r w:rsidDel="00000000" w:rsidR="00000000" w:rsidRPr="00000000">
        <w:rPr>
          <w:rtl w:val="0"/>
        </w:rPr>
      </w:r>
    </w:p>
    <w:p w:rsidR="00000000" w:rsidDel="00000000" w:rsidP="00000000" w:rsidRDefault="00000000" w:rsidRPr="00000000" w14:paraId="000002FA">
      <w:pPr>
        <w:rPr>
          <w:sz w:val="24"/>
          <w:szCs w:val="24"/>
        </w:rPr>
      </w:pPr>
      <w:r w:rsidDel="00000000" w:rsidR="00000000" w:rsidRPr="00000000">
        <w:rPr>
          <w:sz w:val="24"/>
          <w:szCs w:val="24"/>
          <w:rtl w:val="0"/>
        </w:rPr>
        <w:t xml:space="preserve">ALI: It's sort of a like, I'm ready to go down.</w:t>
      </w:r>
    </w:p>
    <w:p w:rsidR="00000000" w:rsidDel="00000000" w:rsidP="00000000" w:rsidRDefault="00000000" w:rsidRPr="00000000" w14:paraId="000002FB">
      <w:pPr>
        <w:rPr>
          <w:sz w:val="24"/>
          <w:szCs w:val="24"/>
        </w:rPr>
      </w:pPr>
      <w:r w:rsidDel="00000000" w:rsidR="00000000" w:rsidRPr="00000000">
        <w:rPr>
          <w:rtl w:val="0"/>
        </w:rPr>
      </w:r>
    </w:p>
    <w:p w:rsidR="00000000" w:rsidDel="00000000" w:rsidP="00000000" w:rsidRDefault="00000000" w:rsidRPr="00000000" w14:paraId="000002FC">
      <w:pPr>
        <w:rPr>
          <w:sz w:val="24"/>
          <w:szCs w:val="24"/>
        </w:rPr>
      </w:pPr>
      <w:r w:rsidDel="00000000" w:rsidR="00000000" w:rsidRPr="00000000">
        <w:rPr>
          <w:sz w:val="24"/>
          <w:szCs w:val="24"/>
          <w:rtl w:val="0"/>
        </w:rPr>
        <w:t xml:space="preserve">JACK: Yeah.</w:t>
      </w:r>
    </w:p>
    <w:p w:rsidR="00000000" w:rsidDel="00000000" w:rsidP="00000000" w:rsidRDefault="00000000" w:rsidRPr="00000000" w14:paraId="000002FD">
      <w:pPr>
        <w:rPr>
          <w:sz w:val="24"/>
          <w:szCs w:val="24"/>
        </w:rPr>
      </w:pPr>
      <w:r w:rsidDel="00000000" w:rsidR="00000000" w:rsidRPr="00000000">
        <w:rPr>
          <w:rtl w:val="0"/>
        </w:rPr>
      </w:r>
    </w:p>
    <w:p w:rsidR="00000000" w:rsidDel="00000000" w:rsidP="00000000" w:rsidRDefault="00000000" w:rsidRPr="00000000" w14:paraId="000002FE">
      <w:pPr>
        <w:rPr>
          <w:sz w:val="24"/>
          <w:szCs w:val="24"/>
        </w:rPr>
      </w:pPr>
      <w:r w:rsidDel="00000000" w:rsidR="00000000" w:rsidRPr="00000000">
        <w:rPr>
          <w:sz w:val="24"/>
          <w:szCs w:val="24"/>
          <w:rtl w:val="0"/>
        </w:rPr>
        <w:t xml:space="preserve">ART: I'm like—</w:t>
      </w:r>
    </w:p>
    <w:p w:rsidR="00000000" w:rsidDel="00000000" w:rsidP="00000000" w:rsidRDefault="00000000" w:rsidRPr="00000000" w14:paraId="000002FF">
      <w:pPr>
        <w:rPr>
          <w:sz w:val="24"/>
          <w:szCs w:val="24"/>
        </w:rPr>
      </w:pPr>
      <w:r w:rsidDel="00000000" w:rsidR="00000000" w:rsidRPr="00000000">
        <w:rPr>
          <w:rtl w:val="0"/>
        </w:rPr>
      </w:r>
    </w:p>
    <w:p w:rsidR="00000000" w:rsidDel="00000000" w:rsidP="00000000" w:rsidRDefault="00000000" w:rsidRPr="00000000" w14:paraId="00000300">
      <w:pPr>
        <w:rPr>
          <w:sz w:val="24"/>
          <w:szCs w:val="24"/>
        </w:rPr>
      </w:pPr>
      <w:r w:rsidDel="00000000" w:rsidR="00000000" w:rsidRPr="00000000">
        <w:rPr>
          <w:sz w:val="24"/>
          <w:szCs w:val="24"/>
          <w:rtl w:val="0"/>
        </w:rPr>
        <w:t xml:space="preserve">JACK: I assume we're pretty…</w:t>
      </w:r>
    </w:p>
    <w:p w:rsidR="00000000" w:rsidDel="00000000" w:rsidP="00000000" w:rsidRDefault="00000000" w:rsidRPr="00000000" w14:paraId="00000301">
      <w:pPr>
        <w:rPr>
          <w:sz w:val="24"/>
          <w:szCs w:val="24"/>
        </w:rPr>
      </w:pPr>
      <w:r w:rsidDel="00000000" w:rsidR="00000000" w:rsidRPr="00000000">
        <w:rPr>
          <w:rtl w:val="0"/>
        </w:rPr>
      </w:r>
    </w:p>
    <w:p w:rsidR="00000000" w:rsidDel="00000000" w:rsidP="00000000" w:rsidRDefault="00000000" w:rsidRPr="00000000" w14:paraId="00000302">
      <w:pPr>
        <w:rPr>
          <w:sz w:val="24"/>
          <w:szCs w:val="24"/>
        </w:rPr>
      </w:pPr>
      <w:r w:rsidDel="00000000" w:rsidR="00000000" w:rsidRPr="00000000">
        <w:rPr>
          <w:sz w:val="24"/>
          <w:szCs w:val="24"/>
          <w:rtl w:val="0"/>
        </w:rPr>
        <w:t xml:space="preserve">ART: But like defending is a proper move.</w:t>
      </w:r>
    </w:p>
    <w:p w:rsidR="00000000" w:rsidDel="00000000" w:rsidP="00000000" w:rsidRDefault="00000000" w:rsidRPr="00000000" w14:paraId="00000303">
      <w:pPr>
        <w:rPr>
          <w:sz w:val="24"/>
          <w:szCs w:val="24"/>
        </w:rPr>
      </w:pPr>
      <w:r w:rsidDel="00000000" w:rsidR="00000000" w:rsidRPr="00000000">
        <w:rPr>
          <w:rtl w:val="0"/>
        </w:rPr>
      </w:r>
    </w:p>
    <w:p w:rsidR="00000000" w:rsidDel="00000000" w:rsidP="00000000" w:rsidRDefault="00000000" w:rsidRPr="00000000" w14:paraId="00000304">
      <w:pPr>
        <w:rPr>
          <w:sz w:val="24"/>
          <w:szCs w:val="24"/>
        </w:rPr>
      </w:pPr>
      <w:r w:rsidDel="00000000" w:rsidR="00000000" w:rsidRPr="00000000">
        <w:rPr>
          <w:sz w:val="24"/>
          <w:szCs w:val="24"/>
          <w:rtl w:val="0"/>
        </w:rPr>
        <w:t xml:space="preserve">AUSTIN: Yeah yeah yeah it is, but I just need to have the image in my head</w:t>
      </w:r>
      <w:r w:rsidDel="00000000" w:rsidR="00000000" w:rsidRPr="00000000">
        <w:rPr>
          <w:rtl w:val="0"/>
        </w:rPr>
        <w:t xml:space="preserve"> [cross] [quietly] of what you guys are doing. </w:t>
      </w:r>
      <w:r w:rsidDel="00000000" w:rsidR="00000000" w:rsidRPr="00000000">
        <w:rPr>
          <w:rtl w:val="0"/>
        </w:rPr>
      </w:r>
    </w:p>
    <w:p w:rsidR="00000000" w:rsidDel="00000000" w:rsidP="00000000" w:rsidRDefault="00000000" w:rsidRPr="00000000" w14:paraId="00000305">
      <w:pPr>
        <w:rPr>
          <w:sz w:val="24"/>
          <w:szCs w:val="24"/>
        </w:rPr>
      </w:pPr>
      <w:r w:rsidDel="00000000" w:rsidR="00000000" w:rsidRPr="00000000">
        <w:rPr>
          <w:rtl w:val="0"/>
        </w:rPr>
      </w:r>
    </w:p>
    <w:p w:rsidR="00000000" w:rsidDel="00000000" w:rsidP="00000000" w:rsidRDefault="00000000" w:rsidRPr="00000000" w14:paraId="00000306">
      <w:pPr>
        <w:rPr>
          <w:sz w:val="24"/>
          <w:szCs w:val="24"/>
        </w:rPr>
      </w:pPr>
      <w:r w:rsidDel="00000000" w:rsidR="00000000" w:rsidRPr="00000000">
        <w:rPr>
          <w:sz w:val="24"/>
          <w:szCs w:val="24"/>
          <w:rtl w:val="0"/>
        </w:rPr>
        <w:t xml:space="preserve">ART: [cross] Yeah.</w:t>
      </w:r>
    </w:p>
    <w:p w:rsidR="00000000" w:rsidDel="00000000" w:rsidP="00000000" w:rsidRDefault="00000000" w:rsidRPr="00000000" w14:paraId="00000307">
      <w:pPr>
        <w:rPr>
          <w:sz w:val="24"/>
          <w:szCs w:val="24"/>
        </w:rPr>
      </w:pPr>
      <w:r w:rsidDel="00000000" w:rsidR="00000000" w:rsidRPr="00000000">
        <w:rPr>
          <w:rtl w:val="0"/>
        </w:rPr>
      </w:r>
    </w:p>
    <w:p w:rsidR="00000000" w:rsidDel="00000000" w:rsidP="00000000" w:rsidRDefault="00000000" w:rsidRPr="00000000" w14:paraId="00000308">
      <w:pPr>
        <w:rPr>
          <w:sz w:val="24"/>
          <w:szCs w:val="24"/>
        </w:rPr>
      </w:pPr>
      <w:r w:rsidDel="00000000" w:rsidR="00000000" w:rsidRPr="00000000">
        <w:rPr>
          <w:sz w:val="24"/>
          <w:szCs w:val="24"/>
          <w:rtl w:val="0"/>
        </w:rPr>
        <w:t xml:space="preserve">JACK: I assume we're pretty cautious after the library.</w:t>
      </w:r>
    </w:p>
    <w:p w:rsidR="00000000" w:rsidDel="00000000" w:rsidP="00000000" w:rsidRDefault="00000000" w:rsidRPr="00000000" w14:paraId="00000309">
      <w:pPr>
        <w:rPr>
          <w:sz w:val="24"/>
          <w:szCs w:val="24"/>
        </w:rPr>
      </w:pPr>
      <w:r w:rsidDel="00000000" w:rsidR="00000000" w:rsidRPr="00000000">
        <w:rPr>
          <w:rtl w:val="0"/>
        </w:rPr>
      </w:r>
    </w:p>
    <w:p w:rsidR="00000000" w:rsidDel="00000000" w:rsidP="00000000" w:rsidRDefault="00000000" w:rsidRPr="00000000" w14:paraId="0000030A">
      <w:pPr>
        <w:rPr>
          <w:sz w:val="24"/>
          <w:szCs w:val="24"/>
        </w:rPr>
      </w:pPr>
      <w:r w:rsidDel="00000000" w:rsidR="00000000" w:rsidRPr="00000000">
        <w:rPr>
          <w:sz w:val="24"/>
          <w:szCs w:val="24"/>
          <w:rtl w:val="0"/>
        </w:rPr>
        <w:t xml:space="preserve">AUSTIN: Sure.</w:t>
      </w:r>
    </w:p>
    <w:p w:rsidR="00000000" w:rsidDel="00000000" w:rsidP="00000000" w:rsidRDefault="00000000" w:rsidRPr="00000000" w14:paraId="0000030B">
      <w:pPr>
        <w:rPr>
          <w:sz w:val="24"/>
          <w:szCs w:val="24"/>
        </w:rPr>
      </w:pPr>
      <w:r w:rsidDel="00000000" w:rsidR="00000000" w:rsidRPr="00000000">
        <w:rPr>
          <w:rtl w:val="0"/>
        </w:rPr>
      </w:r>
    </w:p>
    <w:p w:rsidR="00000000" w:rsidDel="00000000" w:rsidP="00000000" w:rsidRDefault="00000000" w:rsidRPr="00000000" w14:paraId="0000030C">
      <w:pPr>
        <w:rPr>
          <w:sz w:val="24"/>
          <w:szCs w:val="24"/>
        </w:rPr>
      </w:pPr>
      <w:r w:rsidDel="00000000" w:rsidR="00000000" w:rsidRPr="00000000">
        <w:rPr>
          <w:sz w:val="24"/>
          <w:szCs w:val="24"/>
          <w:rtl w:val="0"/>
        </w:rPr>
        <w:t xml:space="preserve">KEITH: M</w:t>
      </w:r>
      <w:r w:rsidDel="00000000" w:rsidR="00000000" w:rsidRPr="00000000">
        <w:rPr>
          <w:rtl w:val="0"/>
        </w:rPr>
        <w:t xml:space="preserve">h</w:t>
      </w:r>
      <w:r w:rsidDel="00000000" w:rsidR="00000000" w:rsidRPr="00000000">
        <w:rPr>
          <w:sz w:val="24"/>
          <w:szCs w:val="24"/>
          <w:rtl w:val="0"/>
        </w:rPr>
        <w:t xml:space="preserve">-hmm.</w:t>
      </w:r>
    </w:p>
    <w:p w:rsidR="00000000" w:rsidDel="00000000" w:rsidP="00000000" w:rsidRDefault="00000000" w:rsidRPr="00000000" w14:paraId="0000030D">
      <w:pPr>
        <w:rPr>
          <w:sz w:val="24"/>
          <w:szCs w:val="24"/>
        </w:rPr>
      </w:pPr>
      <w:r w:rsidDel="00000000" w:rsidR="00000000" w:rsidRPr="00000000">
        <w:rPr>
          <w:rtl w:val="0"/>
        </w:rPr>
      </w:r>
    </w:p>
    <w:p w:rsidR="00000000" w:rsidDel="00000000" w:rsidP="00000000" w:rsidRDefault="00000000" w:rsidRPr="00000000" w14:paraId="0000030E">
      <w:pPr>
        <w:rPr>
          <w:sz w:val="24"/>
          <w:szCs w:val="24"/>
        </w:rPr>
      </w:pPr>
      <w:r w:rsidDel="00000000" w:rsidR="00000000" w:rsidRPr="00000000">
        <w:rPr>
          <w:sz w:val="24"/>
          <w:szCs w:val="24"/>
          <w:rtl w:val="0"/>
        </w:rPr>
        <w:t xml:space="preserve">AUSTIN: He steps forward once, aggressively, but communicatively—not to attack, but to kind of communicate that you should leave. That's the kind of, the presence that he's giving you.</w:t>
      </w:r>
    </w:p>
    <w:p w:rsidR="00000000" w:rsidDel="00000000" w:rsidP="00000000" w:rsidRDefault="00000000" w:rsidRPr="00000000" w14:paraId="0000030F">
      <w:pPr>
        <w:rPr>
          <w:sz w:val="24"/>
          <w:szCs w:val="24"/>
        </w:rPr>
      </w:pPr>
      <w:r w:rsidDel="00000000" w:rsidR="00000000" w:rsidRPr="00000000">
        <w:rPr>
          <w:rtl w:val="0"/>
        </w:rPr>
      </w:r>
    </w:p>
    <w:p w:rsidR="00000000" w:rsidDel="00000000" w:rsidP="00000000" w:rsidRDefault="00000000" w:rsidRPr="00000000" w14:paraId="00000310">
      <w:pPr>
        <w:ind w:left="720" w:firstLine="0"/>
        <w:rPr>
          <w:sz w:val="24"/>
          <w:szCs w:val="24"/>
        </w:rPr>
      </w:pPr>
      <w:r w:rsidDel="00000000" w:rsidR="00000000" w:rsidRPr="00000000">
        <w:rPr>
          <w:rtl w:val="0"/>
        </w:rPr>
        <w:t xml:space="preserve">AUSTIN (as the knight)</w:t>
      </w:r>
      <w:r w:rsidDel="00000000" w:rsidR="00000000" w:rsidRPr="00000000">
        <w:rPr>
          <w:sz w:val="24"/>
          <w:szCs w:val="24"/>
          <w:rtl w:val="0"/>
        </w:rPr>
        <w:t xml:space="preserve">: (harshly) I don't know what in the name o' Good King Samot you want, but this place isn't yours. Get out!</w:t>
      </w:r>
    </w:p>
    <w:p w:rsidR="00000000" w:rsidDel="00000000" w:rsidP="00000000" w:rsidRDefault="00000000" w:rsidRPr="00000000" w14:paraId="00000311">
      <w:pPr>
        <w:rPr>
          <w:sz w:val="24"/>
          <w:szCs w:val="24"/>
        </w:rPr>
      </w:pPr>
      <w:r w:rsidDel="00000000" w:rsidR="00000000" w:rsidRPr="00000000">
        <w:rPr>
          <w:rtl w:val="0"/>
        </w:rPr>
      </w:r>
    </w:p>
    <w:p w:rsidR="00000000" w:rsidDel="00000000" w:rsidP="00000000" w:rsidRDefault="00000000" w:rsidRPr="00000000" w14:paraId="00000312">
      <w:pPr>
        <w:rPr>
          <w:sz w:val="24"/>
          <w:szCs w:val="24"/>
        </w:rPr>
      </w:pPr>
      <w:r w:rsidDel="00000000" w:rsidR="00000000" w:rsidRPr="00000000">
        <w:rPr>
          <w:rtl w:val="0"/>
        </w:rPr>
        <w:t xml:space="preserve">[</w:t>
      </w:r>
      <w:r w:rsidDel="00000000" w:rsidR="00000000" w:rsidRPr="00000000">
        <w:rPr>
          <w:sz w:val="24"/>
          <w:szCs w:val="24"/>
          <w:rtl w:val="0"/>
        </w:rPr>
        <w:t xml:space="preserve">beat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13">
      <w:pPr>
        <w:rPr>
          <w:sz w:val="24"/>
          <w:szCs w:val="24"/>
        </w:rPr>
      </w:pPr>
      <w:r w:rsidDel="00000000" w:rsidR="00000000" w:rsidRPr="00000000">
        <w:rPr>
          <w:rtl w:val="0"/>
        </w:rPr>
      </w:r>
    </w:p>
    <w:p w:rsidR="00000000" w:rsidDel="00000000" w:rsidP="00000000" w:rsidRDefault="00000000" w:rsidRPr="00000000" w14:paraId="00000314">
      <w:pPr>
        <w:rPr>
          <w:sz w:val="24"/>
          <w:szCs w:val="24"/>
        </w:rPr>
      </w:pPr>
      <w:r w:rsidDel="00000000" w:rsidR="00000000" w:rsidRPr="00000000">
        <w:rPr>
          <w:sz w:val="24"/>
          <w:szCs w:val="24"/>
          <w:rtl w:val="0"/>
        </w:rPr>
        <w:t xml:space="preserve">ART: </w:t>
      </w:r>
      <w:r w:rsidDel="00000000" w:rsidR="00000000" w:rsidRPr="00000000">
        <w:rPr>
          <w:rtl w:val="0"/>
        </w:rPr>
        <w:t xml:space="preserve">[</w:t>
      </w:r>
      <w:r w:rsidDel="00000000" w:rsidR="00000000" w:rsidRPr="00000000">
        <w:rPr>
          <w:sz w:val="24"/>
          <w:szCs w:val="24"/>
          <w:rtl w:val="0"/>
        </w:rPr>
        <w:t xml:space="preserve">quietly</w:t>
      </w:r>
      <w:r w:rsidDel="00000000" w:rsidR="00000000" w:rsidRPr="00000000">
        <w:rPr>
          <w:rtl w:val="0"/>
        </w:rPr>
        <w:t xml:space="preserve">]</w:t>
      </w:r>
      <w:r w:rsidDel="00000000" w:rsidR="00000000" w:rsidRPr="00000000">
        <w:rPr>
          <w:sz w:val="24"/>
          <w:szCs w:val="24"/>
          <w:rtl w:val="0"/>
        </w:rPr>
        <w:t xml:space="preserve"> Huh.</w:t>
      </w:r>
    </w:p>
    <w:p w:rsidR="00000000" w:rsidDel="00000000" w:rsidP="00000000" w:rsidRDefault="00000000" w:rsidRPr="00000000" w14:paraId="00000315">
      <w:pPr>
        <w:rPr>
          <w:sz w:val="24"/>
          <w:szCs w:val="24"/>
        </w:rPr>
      </w:pPr>
      <w:r w:rsidDel="00000000" w:rsidR="00000000" w:rsidRPr="00000000">
        <w:rPr>
          <w:rtl w:val="0"/>
        </w:rPr>
      </w:r>
    </w:p>
    <w:p w:rsidR="00000000" w:rsidDel="00000000" w:rsidP="00000000" w:rsidRDefault="00000000" w:rsidRPr="00000000" w14:paraId="00000316">
      <w:pPr>
        <w:ind w:left="720" w:firstLine="0"/>
        <w:rPr>
          <w:sz w:val="24"/>
          <w:szCs w:val="24"/>
        </w:rPr>
      </w:pPr>
      <w:r w:rsidDel="00000000" w:rsidR="00000000" w:rsidRPr="00000000">
        <w:rPr>
          <w:sz w:val="24"/>
          <w:szCs w:val="24"/>
          <w:rtl w:val="0"/>
        </w:rPr>
        <w:t xml:space="preserve">KEITH (as Fero): So, you guys, I think we, instead of getting out, wanna go past this guy.</w:t>
      </w:r>
    </w:p>
    <w:p w:rsidR="00000000" w:rsidDel="00000000" w:rsidP="00000000" w:rsidRDefault="00000000" w:rsidRPr="00000000" w14:paraId="00000317">
      <w:pPr>
        <w:ind w:left="720" w:firstLine="0"/>
        <w:rPr>
          <w:sz w:val="24"/>
          <w:szCs w:val="24"/>
        </w:rPr>
      </w:pPr>
      <w:r w:rsidDel="00000000" w:rsidR="00000000" w:rsidRPr="00000000">
        <w:rPr>
          <w:rtl w:val="0"/>
        </w:rPr>
      </w:r>
    </w:p>
    <w:p w:rsidR="00000000" w:rsidDel="00000000" w:rsidP="00000000" w:rsidRDefault="00000000" w:rsidRPr="00000000" w14:paraId="00000318">
      <w:pPr>
        <w:ind w:left="720" w:firstLine="0"/>
        <w:rPr>
          <w:sz w:val="24"/>
          <w:szCs w:val="24"/>
        </w:rPr>
      </w:pPr>
      <w:r w:rsidDel="00000000" w:rsidR="00000000" w:rsidRPr="00000000">
        <w:rPr>
          <w:sz w:val="24"/>
          <w:szCs w:val="24"/>
          <w:rtl w:val="0"/>
        </w:rPr>
        <w:t xml:space="preserve">JACK (as Lem): Hm! Yeah, I'm with you there, Keith. </w:t>
      </w:r>
      <w:r w:rsidDel="00000000" w:rsidR="00000000" w:rsidRPr="00000000">
        <w:rPr>
          <w:rtl w:val="0"/>
        </w:rPr>
        <w:t xml:space="preserve">I mean,</w:t>
      </w:r>
      <w:r w:rsidDel="00000000" w:rsidR="00000000" w:rsidRPr="00000000">
        <w:rPr>
          <w:sz w:val="24"/>
          <w:szCs w:val="24"/>
          <w:rtl w:val="0"/>
        </w:rPr>
        <w:t xml:space="preserve"> Fero.</w:t>
      </w:r>
    </w:p>
    <w:p w:rsidR="00000000" w:rsidDel="00000000" w:rsidP="00000000" w:rsidRDefault="00000000" w:rsidRPr="00000000" w14:paraId="00000319">
      <w:pPr>
        <w:rPr>
          <w:sz w:val="24"/>
          <w:szCs w:val="24"/>
        </w:rPr>
      </w:pPr>
      <w:r w:rsidDel="00000000" w:rsidR="00000000" w:rsidRPr="00000000">
        <w:rPr>
          <w:rtl w:val="0"/>
        </w:rPr>
      </w:r>
    </w:p>
    <w:p w:rsidR="00000000" w:rsidDel="00000000" w:rsidP="00000000" w:rsidRDefault="00000000" w:rsidRPr="00000000" w14:paraId="0000031A">
      <w:pPr>
        <w:rPr>
          <w:sz w:val="24"/>
          <w:szCs w:val="24"/>
        </w:rPr>
      </w:pPr>
      <w:r w:rsidDel="00000000" w:rsidR="00000000" w:rsidRPr="00000000">
        <w:rPr>
          <w:sz w:val="24"/>
          <w:szCs w:val="24"/>
          <w:rtl w:val="0"/>
        </w:rPr>
        <w:t xml:space="preserve">AUSTIN: Though again, to paint you the picture of the</w:t>
      </w:r>
      <w:r w:rsidDel="00000000" w:rsidR="00000000" w:rsidRPr="00000000">
        <w:rPr>
          <w:rtl w:val="0"/>
        </w:rPr>
        <w:t xml:space="preserve">— of the </w:t>
      </w:r>
      <w:r w:rsidDel="00000000" w:rsidR="00000000" w:rsidRPr="00000000">
        <w:rPr>
          <w:sz w:val="24"/>
          <w:szCs w:val="24"/>
          <w:rtl w:val="0"/>
        </w:rPr>
        <w:t xml:space="preserve">space</w:t>
      </w:r>
      <w:r w:rsidDel="00000000" w:rsidR="00000000" w:rsidRPr="00000000">
        <w:rPr>
          <w:rtl w:val="0"/>
        </w:rPr>
        <w:t xml:space="preserve">. Y</w:t>
      </w:r>
      <w:r w:rsidDel="00000000" w:rsidR="00000000" w:rsidRPr="00000000">
        <w:rPr>
          <w:sz w:val="24"/>
          <w:szCs w:val="24"/>
          <w:rtl w:val="0"/>
        </w:rPr>
        <w:t xml:space="preserve">ou're now in this kind of entry hall, and then… He's inside of another room. Like, he's a room away from you, he's just coming towards you through that door.</w:t>
      </w:r>
    </w:p>
    <w:p w:rsidR="00000000" w:rsidDel="00000000" w:rsidP="00000000" w:rsidRDefault="00000000" w:rsidRPr="00000000" w14:paraId="0000031B">
      <w:pPr>
        <w:rPr>
          <w:sz w:val="24"/>
          <w:szCs w:val="24"/>
        </w:rPr>
      </w:pPr>
      <w:r w:rsidDel="00000000" w:rsidR="00000000" w:rsidRPr="00000000">
        <w:rPr>
          <w:rtl w:val="0"/>
        </w:rPr>
      </w:r>
    </w:p>
    <w:p w:rsidR="00000000" w:rsidDel="00000000" w:rsidP="00000000" w:rsidRDefault="00000000" w:rsidRPr="00000000" w14:paraId="0000031C">
      <w:pPr>
        <w:rPr>
          <w:sz w:val="24"/>
          <w:szCs w:val="24"/>
        </w:rPr>
      </w:pPr>
      <w:r w:rsidDel="00000000" w:rsidR="00000000" w:rsidRPr="00000000">
        <w:rPr>
          <w:sz w:val="24"/>
          <w:szCs w:val="24"/>
          <w:rtl w:val="0"/>
        </w:rPr>
        <w:t xml:space="preserve">JACK: Hm!</w:t>
      </w:r>
    </w:p>
    <w:p w:rsidR="00000000" w:rsidDel="00000000" w:rsidP="00000000" w:rsidRDefault="00000000" w:rsidRPr="00000000" w14:paraId="0000031D">
      <w:pPr>
        <w:rPr>
          <w:sz w:val="24"/>
          <w:szCs w:val="24"/>
        </w:rPr>
      </w:pPr>
      <w:r w:rsidDel="00000000" w:rsidR="00000000" w:rsidRPr="00000000">
        <w:rPr>
          <w:rtl w:val="0"/>
        </w:rPr>
      </w:r>
    </w:p>
    <w:p w:rsidR="00000000" w:rsidDel="00000000" w:rsidP="00000000" w:rsidRDefault="00000000" w:rsidRPr="00000000" w14:paraId="0000031E">
      <w:pPr>
        <w:rPr>
          <w:sz w:val="24"/>
          <w:szCs w:val="24"/>
        </w:rPr>
      </w:pPr>
      <w:r w:rsidDel="00000000" w:rsidR="00000000" w:rsidRPr="00000000">
        <w:rPr>
          <w:sz w:val="24"/>
          <w:szCs w:val="24"/>
          <w:rtl w:val="0"/>
        </w:rPr>
        <w:t xml:space="preserve">AUSTIN: He's not at the doorway yet, but he's comings toward that doorway, and then to your left and right are other rooms, that you can kind of see</w:t>
      </w:r>
      <w:r w:rsidDel="00000000" w:rsidR="00000000" w:rsidRPr="00000000">
        <w:rPr>
          <w:rtl w:val="0"/>
        </w:rPr>
        <w:t xml:space="preserve"> </w:t>
      </w:r>
      <w:r w:rsidDel="00000000" w:rsidR="00000000" w:rsidRPr="00000000">
        <w:rPr>
          <w:sz w:val="24"/>
          <w:szCs w:val="24"/>
          <w:rtl w:val="0"/>
        </w:rPr>
        <w:t xml:space="preserve">go to the left and the right, and then they go forward, after— </w:t>
      </w:r>
      <w:r w:rsidDel="00000000" w:rsidR="00000000" w:rsidRPr="00000000">
        <w:rPr>
          <w:rtl w:val="0"/>
        </w:rPr>
        <w:t xml:space="preserve">T</w:t>
      </w:r>
      <w:r w:rsidDel="00000000" w:rsidR="00000000" w:rsidRPr="00000000">
        <w:rPr>
          <w:sz w:val="24"/>
          <w:szCs w:val="24"/>
          <w:rtl w:val="0"/>
        </w:rPr>
        <w:t xml:space="preserve">hey're like L shapes.</w:t>
      </w:r>
    </w:p>
    <w:p w:rsidR="00000000" w:rsidDel="00000000" w:rsidP="00000000" w:rsidRDefault="00000000" w:rsidRPr="00000000" w14:paraId="0000031F">
      <w:pPr>
        <w:rPr>
          <w:sz w:val="24"/>
          <w:szCs w:val="24"/>
        </w:rPr>
      </w:pPr>
      <w:r w:rsidDel="00000000" w:rsidR="00000000" w:rsidRPr="00000000">
        <w:rPr>
          <w:rtl w:val="0"/>
        </w:rPr>
      </w:r>
    </w:p>
    <w:p w:rsidR="00000000" w:rsidDel="00000000" w:rsidP="00000000" w:rsidRDefault="00000000" w:rsidRPr="00000000" w14:paraId="00000320">
      <w:pPr>
        <w:rPr>
          <w:sz w:val="24"/>
          <w:szCs w:val="24"/>
        </w:rPr>
      </w:pPr>
      <w:r w:rsidDel="00000000" w:rsidR="00000000" w:rsidRPr="00000000">
        <w:rPr>
          <w:sz w:val="24"/>
          <w:szCs w:val="24"/>
          <w:rtl w:val="0"/>
        </w:rPr>
        <w:t xml:space="preserve">JACK: Mhm.</w:t>
      </w:r>
    </w:p>
    <w:p w:rsidR="00000000" w:rsidDel="00000000" w:rsidP="00000000" w:rsidRDefault="00000000" w:rsidRPr="00000000" w14:paraId="00000321">
      <w:pPr>
        <w:rPr>
          <w:sz w:val="24"/>
          <w:szCs w:val="24"/>
        </w:rPr>
      </w:pPr>
      <w:r w:rsidDel="00000000" w:rsidR="00000000" w:rsidRPr="00000000">
        <w:rPr>
          <w:rtl w:val="0"/>
        </w:rPr>
      </w:r>
    </w:p>
    <w:p w:rsidR="00000000" w:rsidDel="00000000" w:rsidP="00000000" w:rsidRDefault="00000000" w:rsidRPr="00000000" w14:paraId="00000322">
      <w:pPr>
        <w:rPr>
          <w:sz w:val="24"/>
          <w:szCs w:val="24"/>
        </w:rPr>
      </w:pPr>
      <w:r w:rsidDel="00000000" w:rsidR="00000000" w:rsidRPr="00000000">
        <w:rPr>
          <w:sz w:val="24"/>
          <w:szCs w:val="24"/>
          <w:rtl w:val="0"/>
        </w:rPr>
        <w:t xml:space="preserve">AUSTIN: They're like Tetris pieces. Going that way.</w:t>
      </w:r>
    </w:p>
    <w:p w:rsidR="00000000" w:rsidDel="00000000" w:rsidP="00000000" w:rsidRDefault="00000000" w:rsidRPr="00000000" w14:paraId="00000323">
      <w:pPr>
        <w:rPr>
          <w:sz w:val="24"/>
          <w:szCs w:val="24"/>
        </w:rPr>
      </w:pPr>
      <w:r w:rsidDel="00000000" w:rsidR="00000000" w:rsidRPr="00000000">
        <w:rPr>
          <w:rtl w:val="0"/>
        </w:rPr>
      </w:r>
    </w:p>
    <w:p w:rsidR="00000000" w:rsidDel="00000000" w:rsidP="00000000" w:rsidRDefault="00000000" w:rsidRPr="00000000" w14:paraId="00000324">
      <w:pPr>
        <w:rPr>
          <w:sz w:val="24"/>
          <w:szCs w:val="24"/>
        </w:rPr>
      </w:pPr>
      <w:r w:rsidDel="00000000" w:rsidR="00000000" w:rsidRPr="00000000">
        <w:rPr>
          <w:sz w:val="24"/>
          <w:szCs w:val="24"/>
          <w:rtl w:val="0"/>
        </w:rPr>
        <w:t xml:space="preserve">JACK: Okay.</w:t>
      </w:r>
    </w:p>
    <w:p w:rsidR="00000000" w:rsidDel="00000000" w:rsidP="00000000" w:rsidRDefault="00000000" w:rsidRPr="00000000" w14:paraId="00000325">
      <w:pPr>
        <w:rPr>
          <w:sz w:val="24"/>
          <w:szCs w:val="24"/>
        </w:rPr>
      </w:pPr>
      <w:r w:rsidDel="00000000" w:rsidR="00000000" w:rsidRPr="00000000">
        <w:rPr>
          <w:rtl w:val="0"/>
        </w:rPr>
      </w:r>
    </w:p>
    <w:p w:rsidR="00000000" w:rsidDel="00000000" w:rsidP="00000000" w:rsidRDefault="00000000" w:rsidRPr="00000000" w14:paraId="00000326">
      <w:pPr>
        <w:rPr>
          <w:sz w:val="24"/>
          <w:szCs w:val="24"/>
        </w:rPr>
      </w:pPr>
      <w:r w:rsidDel="00000000" w:rsidR="00000000" w:rsidRPr="00000000">
        <w:rPr>
          <w:sz w:val="24"/>
          <w:szCs w:val="24"/>
          <w:rtl w:val="0"/>
        </w:rPr>
        <w:t xml:space="preserve">AUSTIN: Do you know what I mean?</w:t>
      </w:r>
    </w:p>
    <w:p w:rsidR="00000000" w:rsidDel="00000000" w:rsidP="00000000" w:rsidRDefault="00000000" w:rsidRPr="00000000" w14:paraId="00000327">
      <w:pPr>
        <w:rPr>
          <w:sz w:val="24"/>
          <w:szCs w:val="24"/>
        </w:rPr>
      </w:pPr>
      <w:r w:rsidDel="00000000" w:rsidR="00000000" w:rsidRPr="00000000">
        <w:rPr>
          <w:rtl w:val="0"/>
        </w:rPr>
      </w:r>
    </w:p>
    <w:p w:rsidR="00000000" w:rsidDel="00000000" w:rsidP="00000000" w:rsidRDefault="00000000" w:rsidRPr="00000000" w14:paraId="00000328">
      <w:pPr>
        <w:rPr>
          <w:sz w:val="24"/>
          <w:szCs w:val="24"/>
        </w:rPr>
      </w:pPr>
      <w:r w:rsidDel="00000000" w:rsidR="00000000" w:rsidRPr="00000000">
        <w:rPr>
          <w:sz w:val="24"/>
          <w:szCs w:val="24"/>
          <w:rtl w:val="0"/>
        </w:rPr>
        <w:t xml:space="preserve">JACK: Yeah.</w:t>
      </w:r>
    </w:p>
    <w:p w:rsidR="00000000" w:rsidDel="00000000" w:rsidP="00000000" w:rsidRDefault="00000000" w:rsidRPr="00000000" w14:paraId="00000329">
      <w:pPr>
        <w:rPr>
          <w:sz w:val="24"/>
          <w:szCs w:val="24"/>
        </w:rPr>
      </w:pPr>
      <w:r w:rsidDel="00000000" w:rsidR="00000000" w:rsidRPr="00000000">
        <w:rPr>
          <w:rtl w:val="0"/>
        </w:rPr>
      </w:r>
    </w:p>
    <w:p w:rsidR="00000000" w:rsidDel="00000000" w:rsidP="00000000" w:rsidRDefault="00000000" w:rsidRPr="00000000" w14:paraId="0000032A">
      <w:pPr>
        <w:rPr>
          <w:sz w:val="24"/>
          <w:szCs w:val="24"/>
        </w:rPr>
      </w:pPr>
      <w:r w:rsidDel="00000000" w:rsidR="00000000" w:rsidRPr="00000000">
        <w:rPr>
          <w:sz w:val="24"/>
          <w:szCs w:val="24"/>
          <w:rtl w:val="0"/>
        </w:rPr>
        <w:t xml:space="preserve">AUSTIN: Uh, I'm making hand motions, </w:t>
      </w:r>
      <w:r w:rsidDel="00000000" w:rsidR="00000000" w:rsidRPr="00000000">
        <w:rPr>
          <w:rtl w:val="0"/>
        </w:rPr>
        <w:t xml:space="preserve">[</w:t>
      </w:r>
      <w:r w:rsidDel="00000000" w:rsidR="00000000" w:rsidRPr="00000000">
        <w:rPr>
          <w:sz w:val="24"/>
          <w:szCs w:val="24"/>
          <w:rtl w:val="0"/>
        </w:rPr>
        <w:t xml:space="preserve">laugh</w:t>
      </w:r>
      <w:r w:rsidDel="00000000" w:rsidR="00000000" w:rsidRPr="00000000">
        <w:rPr>
          <w:rtl w:val="0"/>
        </w:rPr>
        <w:t xml:space="preserve">ing]</w:t>
      </w:r>
      <w:r w:rsidDel="00000000" w:rsidR="00000000" w:rsidRPr="00000000">
        <w:rPr>
          <w:sz w:val="24"/>
          <w:szCs w:val="24"/>
          <w:rtl w:val="0"/>
        </w:rPr>
        <w:t xml:space="preserve"> for the webcam…</w:t>
      </w:r>
    </w:p>
    <w:p w:rsidR="00000000" w:rsidDel="00000000" w:rsidP="00000000" w:rsidRDefault="00000000" w:rsidRPr="00000000" w14:paraId="0000032B">
      <w:pPr>
        <w:rPr>
          <w:sz w:val="24"/>
          <w:szCs w:val="24"/>
        </w:rPr>
      </w:pPr>
      <w:r w:rsidDel="00000000" w:rsidR="00000000" w:rsidRPr="00000000">
        <w:rPr>
          <w:rtl w:val="0"/>
        </w:rPr>
      </w:r>
    </w:p>
    <w:p w:rsidR="00000000" w:rsidDel="00000000" w:rsidP="00000000" w:rsidRDefault="00000000" w:rsidRPr="00000000" w14:paraId="0000032C">
      <w:pPr>
        <w:rPr>
          <w:sz w:val="24"/>
          <w:szCs w:val="24"/>
        </w:rPr>
      </w:pPr>
      <w:r w:rsidDel="00000000" w:rsidR="00000000" w:rsidRPr="00000000">
        <w:rPr>
          <w:rtl w:val="0"/>
        </w:rPr>
        <w:t xml:space="preserve">[ALI laughs]</w:t>
      </w:r>
      <w:r w:rsidDel="00000000" w:rsidR="00000000" w:rsidRPr="00000000">
        <w:rPr>
          <w:rtl w:val="0"/>
        </w:rPr>
      </w:r>
    </w:p>
    <w:p w:rsidR="00000000" w:rsidDel="00000000" w:rsidP="00000000" w:rsidRDefault="00000000" w:rsidRPr="00000000" w14:paraId="0000032D">
      <w:pPr>
        <w:rPr>
          <w:sz w:val="24"/>
          <w:szCs w:val="24"/>
        </w:rPr>
      </w:pPr>
      <w:r w:rsidDel="00000000" w:rsidR="00000000" w:rsidRPr="00000000">
        <w:rPr>
          <w:rtl w:val="0"/>
        </w:rPr>
      </w:r>
    </w:p>
    <w:p w:rsidR="00000000" w:rsidDel="00000000" w:rsidP="00000000" w:rsidRDefault="00000000" w:rsidRPr="00000000" w14:paraId="0000032E">
      <w:pPr>
        <w:rPr>
          <w:sz w:val="24"/>
          <w:szCs w:val="24"/>
        </w:rPr>
      </w:pPr>
      <w:r w:rsidDel="00000000" w:rsidR="00000000" w:rsidRPr="00000000">
        <w:rPr>
          <w:sz w:val="24"/>
          <w:szCs w:val="24"/>
          <w:rtl w:val="0"/>
        </w:rPr>
        <w:t xml:space="preserve">AUSTIN: Our audience can't see those! But…</w:t>
      </w:r>
    </w:p>
    <w:p w:rsidR="00000000" w:rsidDel="00000000" w:rsidP="00000000" w:rsidRDefault="00000000" w:rsidRPr="00000000" w14:paraId="0000032F">
      <w:pPr>
        <w:rPr>
          <w:sz w:val="24"/>
          <w:szCs w:val="24"/>
        </w:rPr>
      </w:pPr>
      <w:r w:rsidDel="00000000" w:rsidR="00000000" w:rsidRPr="00000000">
        <w:rPr>
          <w:rtl w:val="0"/>
        </w:rPr>
      </w:r>
    </w:p>
    <w:p w:rsidR="00000000" w:rsidDel="00000000" w:rsidP="00000000" w:rsidRDefault="00000000" w:rsidRPr="00000000" w14:paraId="00000330">
      <w:pPr>
        <w:rPr>
          <w:sz w:val="24"/>
          <w:szCs w:val="24"/>
        </w:rPr>
      </w:pPr>
      <w:r w:rsidDel="00000000" w:rsidR="00000000" w:rsidRPr="00000000">
        <w:rPr>
          <w:sz w:val="24"/>
          <w:szCs w:val="24"/>
          <w:rtl w:val="0"/>
        </w:rPr>
        <w:t xml:space="preserve">KEITH: I…yeah.</w:t>
      </w:r>
    </w:p>
    <w:p w:rsidR="00000000" w:rsidDel="00000000" w:rsidP="00000000" w:rsidRDefault="00000000" w:rsidRPr="00000000" w14:paraId="00000331">
      <w:pPr>
        <w:rPr>
          <w:sz w:val="24"/>
          <w:szCs w:val="24"/>
        </w:rPr>
      </w:pPr>
      <w:r w:rsidDel="00000000" w:rsidR="00000000" w:rsidRPr="00000000">
        <w:rPr>
          <w:rtl w:val="0"/>
        </w:rPr>
      </w:r>
    </w:p>
    <w:p w:rsidR="00000000" w:rsidDel="00000000" w:rsidP="00000000" w:rsidRDefault="00000000" w:rsidRPr="00000000" w14:paraId="00000332">
      <w:pPr>
        <w:rPr>
          <w:sz w:val="24"/>
          <w:szCs w:val="24"/>
        </w:rPr>
      </w:pPr>
      <w:r w:rsidDel="00000000" w:rsidR="00000000" w:rsidRPr="00000000">
        <w:rPr>
          <w:sz w:val="24"/>
          <w:szCs w:val="24"/>
          <w:rtl w:val="0"/>
        </w:rPr>
        <w:t xml:space="preserve">AUSTIN: Like, L shape.</w:t>
      </w:r>
    </w:p>
    <w:p w:rsidR="00000000" w:rsidDel="00000000" w:rsidP="00000000" w:rsidRDefault="00000000" w:rsidRPr="00000000" w14:paraId="00000333">
      <w:pPr>
        <w:rPr>
          <w:sz w:val="24"/>
          <w:szCs w:val="24"/>
        </w:rPr>
      </w:pPr>
      <w:r w:rsidDel="00000000" w:rsidR="00000000" w:rsidRPr="00000000">
        <w:rPr>
          <w:rtl w:val="0"/>
        </w:rPr>
      </w:r>
    </w:p>
    <w:p w:rsidR="00000000" w:rsidDel="00000000" w:rsidP="00000000" w:rsidRDefault="00000000" w:rsidRPr="00000000" w14:paraId="00000334">
      <w:pPr>
        <w:rPr>
          <w:sz w:val="24"/>
          <w:szCs w:val="24"/>
        </w:rPr>
      </w:pPr>
      <w:r w:rsidDel="00000000" w:rsidR="00000000" w:rsidRPr="00000000">
        <w:rPr>
          <w:sz w:val="24"/>
          <w:szCs w:val="24"/>
          <w:rtl w:val="0"/>
        </w:rPr>
        <w:t xml:space="preserve">KEITH: Real quick—</w:t>
      </w:r>
    </w:p>
    <w:p w:rsidR="00000000" w:rsidDel="00000000" w:rsidP="00000000" w:rsidRDefault="00000000" w:rsidRPr="00000000" w14:paraId="00000335">
      <w:pPr>
        <w:rPr>
          <w:sz w:val="24"/>
          <w:szCs w:val="24"/>
        </w:rPr>
      </w:pPr>
      <w:r w:rsidDel="00000000" w:rsidR="00000000" w:rsidRPr="00000000">
        <w:rPr>
          <w:rtl w:val="0"/>
        </w:rPr>
      </w:r>
    </w:p>
    <w:p w:rsidR="00000000" w:rsidDel="00000000" w:rsidP="00000000" w:rsidRDefault="00000000" w:rsidRPr="00000000" w14:paraId="00000336">
      <w:pPr>
        <w:rPr>
          <w:sz w:val="24"/>
          <w:szCs w:val="24"/>
        </w:rPr>
      </w:pPr>
      <w:r w:rsidDel="00000000" w:rsidR="00000000" w:rsidRPr="00000000">
        <w:rPr>
          <w:sz w:val="24"/>
          <w:szCs w:val="24"/>
          <w:rtl w:val="0"/>
        </w:rPr>
        <w:t xml:space="preserve">AUSTIN: And a reverse "L".</w:t>
      </w:r>
    </w:p>
    <w:p w:rsidR="00000000" w:rsidDel="00000000" w:rsidP="00000000" w:rsidRDefault="00000000" w:rsidRPr="00000000" w14:paraId="00000337">
      <w:pPr>
        <w:rPr>
          <w:sz w:val="24"/>
          <w:szCs w:val="24"/>
        </w:rPr>
      </w:pPr>
      <w:r w:rsidDel="00000000" w:rsidR="00000000" w:rsidRPr="00000000">
        <w:rPr>
          <w:rtl w:val="0"/>
        </w:rPr>
      </w:r>
    </w:p>
    <w:p w:rsidR="00000000" w:rsidDel="00000000" w:rsidP="00000000" w:rsidRDefault="00000000" w:rsidRPr="00000000" w14:paraId="00000338">
      <w:pPr>
        <w:rPr>
          <w:sz w:val="24"/>
          <w:szCs w:val="24"/>
        </w:rPr>
      </w:pPr>
      <w:r w:rsidDel="00000000" w:rsidR="00000000" w:rsidRPr="00000000">
        <w:rPr>
          <w:sz w:val="24"/>
          <w:szCs w:val="24"/>
          <w:rtl w:val="0"/>
        </w:rPr>
        <w:t xml:space="preserve">KEITH: Real quick, what do I… I missed the section where we decided what we were using for dice, so I don't have my dice thing up.</w:t>
      </w:r>
    </w:p>
    <w:p w:rsidR="00000000" w:rsidDel="00000000" w:rsidP="00000000" w:rsidRDefault="00000000" w:rsidRPr="00000000" w14:paraId="00000339">
      <w:pPr>
        <w:rPr>
          <w:sz w:val="24"/>
          <w:szCs w:val="24"/>
        </w:rPr>
      </w:pPr>
      <w:r w:rsidDel="00000000" w:rsidR="00000000" w:rsidRPr="00000000">
        <w:rPr>
          <w:rtl w:val="0"/>
        </w:rPr>
      </w:r>
    </w:p>
    <w:p w:rsidR="00000000" w:rsidDel="00000000" w:rsidP="00000000" w:rsidRDefault="00000000" w:rsidRPr="00000000" w14:paraId="0000033A">
      <w:pPr>
        <w:rPr>
          <w:sz w:val="24"/>
          <w:szCs w:val="24"/>
        </w:rPr>
      </w:pPr>
      <w:r w:rsidDel="00000000" w:rsidR="00000000" w:rsidRPr="00000000">
        <w:rPr>
          <w:sz w:val="24"/>
          <w:szCs w:val="24"/>
          <w:rtl w:val="0"/>
        </w:rPr>
        <w:t xml:space="preserve">AUSTIN: Oh, sorry. It's—we're using rolz.org/group.</w:t>
      </w:r>
    </w:p>
    <w:p w:rsidR="00000000" w:rsidDel="00000000" w:rsidP="00000000" w:rsidRDefault="00000000" w:rsidRPr="00000000" w14:paraId="0000033B">
      <w:pPr>
        <w:rPr>
          <w:sz w:val="24"/>
          <w:szCs w:val="24"/>
        </w:rPr>
      </w:pPr>
      <w:r w:rsidDel="00000000" w:rsidR="00000000" w:rsidRPr="00000000">
        <w:rPr>
          <w:rtl w:val="0"/>
        </w:rPr>
      </w:r>
    </w:p>
    <w:p w:rsidR="00000000" w:rsidDel="00000000" w:rsidP="00000000" w:rsidRDefault="00000000" w:rsidRPr="00000000" w14:paraId="0000033C">
      <w:pPr>
        <w:rPr>
          <w:sz w:val="24"/>
          <w:szCs w:val="24"/>
        </w:rPr>
      </w:pPr>
      <w:r w:rsidDel="00000000" w:rsidR="00000000" w:rsidRPr="00000000">
        <w:rPr>
          <w:sz w:val="24"/>
          <w:szCs w:val="24"/>
          <w:rtl w:val="0"/>
        </w:rPr>
        <w:t xml:space="preserve">ART: "Rolz" with a "Z".</w:t>
      </w:r>
    </w:p>
    <w:p w:rsidR="00000000" w:rsidDel="00000000" w:rsidP="00000000" w:rsidRDefault="00000000" w:rsidRPr="00000000" w14:paraId="0000033D">
      <w:pPr>
        <w:rPr>
          <w:sz w:val="24"/>
          <w:szCs w:val="24"/>
        </w:rPr>
      </w:pPr>
      <w:r w:rsidDel="00000000" w:rsidR="00000000" w:rsidRPr="00000000">
        <w:rPr>
          <w:rtl w:val="0"/>
        </w:rPr>
      </w:r>
    </w:p>
    <w:p w:rsidR="00000000" w:rsidDel="00000000" w:rsidP="00000000" w:rsidRDefault="00000000" w:rsidRPr="00000000" w14:paraId="0000033E">
      <w:pPr>
        <w:rPr>
          <w:sz w:val="24"/>
          <w:szCs w:val="24"/>
        </w:rPr>
      </w:pPr>
      <w:r w:rsidDel="00000000" w:rsidR="00000000" w:rsidRPr="00000000">
        <w:rPr>
          <w:sz w:val="24"/>
          <w:szCs w:val="24"/>
          <w:rtl w:val="0"/>
        </w:rPr>
        <w:t xml:space="preserve">AUSTIN: Rolzzzuh. I linked it. Uh, group is StreamFriends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F">
      <w:pPr>
        <w:rPr>
          <w:sz w:val="24"/>
          <w:szCs w:val="24"/>
        </w:rPr>
      </w:pPr>
      <w:r w:rsidDel="00000000" w:rsidR="00000000" w:rsidRPr="00000000">
        <w:rPr>
          <w:rtl w:val="0"/>
        </w:rPr>
      </w:r>
    </w:p>
    <w:p w:rsidR="00000000" w:rsidDel="00000000" w:rsidP="00000000" w:rsidRDefault="00000000" w:rsidRPr="00000000" w14:paraId="00000340">
      <w:pPr>
        <w:rPr>
          <w:sz w:val="24"/>
          <w:szCs w:val="24"/>
        </w:rPr>
      </w:pPr>
      <w:r w:rsidDel="00000000" w:rsidR="00000000" w:rsidRPr="00000000">
        <w:rPr>
          <w:sz w:val="24"/>
          <w:szCs w:val="24"/>
          <w:rtl w:val="0"/>
        </w:rPr>
        <w:t xml:space="preserve">KEITH: Alright, great. I'll edit this out, so don't worry about it.</w:t>
      </w:r>
    </w:p>
    <w:p w:rsidR="00000000" w:rsidDel="00000000" w:rsidP="00000000" w:rsidRDefault="00000000" w:rsidRPr="00000000" w14:paraId="00000341">
      <w:pPr>
        <w:rPr>
          <w:sz w:val="24"/>
          <w:szCs w:val="24"/>
        </w:rPr>
      </w:pPr>
      <w:r w:rsidDel="00000000" w:rsidR="00000000" w:rsidRPr="00000000">
        <w:rPr>
          <w:rtl w:val="0"/>
        </w:rPr>
      </w:r>
    </w:p>
    <w:p w:rsidR="00000000" w:rsidDel="00000000" w:rsidP="00000000" w:rsidRDefault="00000000" w:rsidRPr="00000000" w14:paraId="00000342">
      <w:pPr>
        <w:rPr>
          <w:sz w:val="24"/>
          <w:szCs w:val="24"/>
        </w:rPr>
      </w:pPr>
      <w:r w:rsidDel="00000000" w:rsidR="00000000" w:rsidRPr="00000000">
        <w:rPr>
          <w:rtl w:val="0"/>
        </w:rPr>
        <w:t xml:space="preserve">[JACK laughs]</w:t>
      </w:r>
      <w:r w:rsidDel="00000000" w:rsidR="00000000" w:rsidRPr="00000000">
        <w:rPr>
          <w:rtl w:val="0"/>
        </w:rPr>
      </w:r>
    </w:p>
    <w:p w:rsidR="00000000" w:rsidDel="00000000" w:rsidP="00000000" w:rsidRDefault="00000000" w:rsidRPr="00000000" w14:paraId="00000343">
      <w:pPr>
        <w:rPr>
          <w:sz w:val="24"/>
          <w:szCs w:val="24"/>
        </w:rPr>
      </w:pPr>
      <w:r w:rsidDel="00000000" w:rsidR="00000000" w:rsidRPr="00000000">
        <w:rPr>
          <w:rtl w:val="0"/>
        </w:rPr>
      </w:r>
    </w:p>
    <w:p w:rsidR="00000000" w:rsidDel="00000000" w:rsidP="00000000" w:rsidRDefault="00000000" w:rsidRPr="00000000" w14:paraId="00000344">
      <w:pPr>
        <w:rPr>
          <w:sz w:val="24"/>
          <w:szCs w:val="24"/>
        </w:rPr>
      </w:pPr>
      <w:r w:rsidDel="00000000" w:rsidR="00000000" w:rsidRPr="00000000">
        <w:rPr>
          <w:sz w:val="24"/>
          <w:szCs w:val="24"/>
          <w:rtl w:val="0"/>
        </w:rPr>
        <w:t xml:space="preserve">ART: Oh, uh…uh…</w:t>
      </w:r>
    </w:p>
    <w:p w:rsidR="00000000" w:rsidDel="00000000" w:rsidP="00000000" w:rsidRDefault="00000000" w:rsidRPr="00000000" w14:paraId="00000345">
      <w:pPr>
        <w:rPr>
          <w:sz w:val="24"/>
          <w:szCs w:val="24"/>
        </w:rPr>
      </w:pPr>
      <w:r w:rsidDel="00000000" w:rsidR="00000000" w:rsidRPr="00000000">
        <w:rPr>
          <w:rtl w:val="0"/>
        </w:rPr>
      </w:r>
    </w:p>
    <w:p w:rsidR="00000000" w:rsidDel="00000000" w:rsidP="00000000" w:rsidRDefault="00000000" w:rsidRPr="00000000" w14:paraId="00000346">
      <w:pPr>
        <w:ind w:left="720" w:firstLine="0"/>
        <w:rPr>
          <w:sz w:val="24"/>
          <w:szCs w:val="24"/>
        </w:rPr>
      </w:pPr>
      <w:r w:rsidDel="00000000" w:rsidR="00000000" w:rsidRPr="00000000">
        <w:rPr>
          <w:rtl w:val="0"/>
        </w:rPr>
        <w:t xml:space="preserve">[TIMESTAMP: </w:t>
      </w:r>
      <w:r w:rsidDel="00000000" w:rsidR="00000000" w:rsidRPr="00000000">
        <w:rPr>
          <w:sz w:val="24"/>
          <w:szCs w:val="24"/>
          <w:rtl w:val="0"/>
        </w:rPr>
        <w:t xml:space="preserve">0:18:00</w:t>
      </w:r>
      <w:r w:rsidDel="00000000" w:rsidR="00000000" w:rsidRPr="00000000">
        <w:rPr>
          <w:rtl w:val="0"/>
        </w:rPr>
        <w:t xml:space="preserve"> Ron Tangent]</w:t>
      </w:r>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rtl w:val="0"/>
        </w:rPr>
      </w:r>
    </w:p>
    <w:p w:rsidR="00000000" w:rsidDel="00000000" w:rsidP="00000000" w:rsidRDefault="00000000" w:rsidRPr="00000000" w14:paraId="00000348">
      <w:pPr>
        <w:rPr>
          <w:sz w:val="24"/>
          <w:szCs w:val="24"/>
        </w:rPr>
      </w:pPr>
      <w:r w:rsidDel="00000000" w:rsidR="00000000" w:rsidRPr="00000000">
        <w:rPr>
          <w:sz w:val="24"/>
          <w:szCs w:val="24"/>
          <w:rtl w:val="0"/>
        </w:rPr>
        <w:t xml:space="preserve">JACK: So we can just say terrible things at this stage. </w:t>
      </w:r>
      <w:r w:rsidDel="00000000" w:rsidR="00000000" w:rsidRPr="00000000">
        <w:rPr>
          <w:rtl w:val="0"/>
        </w:rPr>
        <w:t xml:space="preserve">[</w:t>
      </w:r>
      <w:r w:rsidDel="00000000" w:rsidR="00000000" w:rsidRPr="00000000">
        <w:rPr>
          <w:sz w:val="24"/>
          <w:szCs w:val="24"/>
          <w:rtl w:val="0"/>
        </w:rPr>
        <w:t xml:space="preserve">laughs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9">
      <w:pPr>
        <w:rPr>
          <w:sz w:val="24"/>
          <w:szCs w:val="24"/>
        </w:rPr>
      </w:pPr>
      <w:r w:rsidDel="00000000" w:rsidR="00000000" w:rsidRPr="00000000">
        <w:rPr>
          <w:rtl w:val="0"/>
        </w:rPr>
      </w:r>
    </w:p>
    <w:p w:rsidR="00000000" w:rsidDel="00000000" w:rsidP="00000000" w:rsidRDefault="00000000" w:rsidRPr="00000000" w14:paraId="0000034A">
      <w:pPr>
        <w:rPr>
          <w:sz w:val="24"/>
          <w:szCs w:val="24"/>
        </w:rPr>
      </w:pPr>
      <w:r w:rsidDel="00000000" w:rsidR="00000000" w:rsidRPr="00000000">
        <w:rPr>
          <w:sz w:val="24"/>
          <w:szCs w:val="24"/>
          <w:rtl w:val="0"/>
        </w:rPr>
        <w:t xml:space="preserve">KEITH: Yeah, say whatever you want. Say whatever garbage you want right now.</w:t>
      </w:r>
    </w:p>
    <w:p w:rsidR="00000000" w:rsidDel="00000000" w:rsidP="00000000" w:rsidRDefault="00000000" w:rsidRPr="00000000" w14:paraId="0000034B">
      <w:pPr>
        <w:rPr>
          <w:sz w:val="24"/>
          <w:szCs w:val="24"/>
        </w:rPr>
      </w:pPr>
      <w:r w:rsidDel="00000000" w:rsidR="00000000" w:rsidRPr="00000000">
        <w:rPr>
          <w:rtl w:val="0"/>
        </w:rPr>
      </w:r>
    </w:p>
    <w:p w:rsidR="00000000" w:rsidDel="00000000" w:rsidP="00000000" w:rsidRDefault="00000000" w:rsidRPr="00000000" w14:paraId="0000034C">
      <w:pPr>
        <w:rPr>
          <w:sz w:val="24"/>
          <w:szCs w:val="24"/>
        </w:rPr>
      </w:pPr>
      <w:r w:rsidDel="00000000" w:rsidR="00000000" w:rsidRPr="00000000">
        <w:rPr>
          <w:sz w:val="24"/>
          <w:szCs w:val="24"/>
          <w:rtl w:val="0"/>
        </w:rPr>
        <w:t xml:space="preserve">JACK: God damn it R</w:t>
      </w:r>
      <w:r w:rsidDel="00000000" w:rsidR="00000000" w:rsidRPr="00000000">
        <w:rPr>
          <w:rtl w:val="0"/>
        </w:rPr>
        <w:t xml:space="preserve">*</w:t>
      </w:r>
      <w:r w:rsidDel="00000000" w:rsidR="00000000" w:rsidRPr="00000000">
        <w:rPr>
          <w:sz w:val="24"/>
          <w:szCs w:val="24"/>
          <w:rtl w:val="0"/>
        </w:rPr>
        <w:t xml:space="preserve">n. </w:t>
      </w:r>
      <w:r w:rsidDel="00000000" w:rsidR="00000000" w:rsidRPr="00000000">
        <w:rPr>
          <w:rtl w:val="0"/>
        </w:rPr>
        <w:t xml:space="preserve">[</w:t>
      </w:r>
      <w:r w:rsidDel="00000000" w:rsidR="00000000" w:rsidRPr="00000000">
        <w:rPr>
          <w:sz w:val="24"/>
          <w:szCs w:val="24"/>
          <w:rtl w:val="0"/>
        </w:rPr>
        <w:t xml:space="preserve">laughs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D">
      <w:pPr>
        <w:rPr>
          <w:sz w:val="24"/>
          <w:szCs w:val="24"/>
        </w:rPr>
      </w:pPr>
      <w:r w:rsidDel="00000000" w:rsidR="00000000" w:rsidRPr="00000000">
        <w:rPr>
          <w:rtl w:val="0"/>
        </w:rPr>
      </w:r>
    </w:p>
    <w:p w:rsidR="00000000" w:rsidDel="00000000" w:rsidP="00000000" w:rsidRDefault="00000000" w:rsidRPr="00000000" w14:paraId="0000034E">
      <w:pPr>
        <w:rPr>
          <w:sz w:val="24"/>
          <w:szCs w:val="24"/>
        </w:rPr>
      </w:pPr>
      <w:r w:rsidDel="00000000" w:rsidR="00000000" w:rsidRPr="00000000">
        <w:rPr>
          <w:sz w:val="24"/>
          <w:szCs w:val="24"/>
          <w:rtl w:val="0"/>
        </w:rPr>
        <w:t xml:space="preserve">KEITH: God damn it R*n, you fucker!</w:t>
      </w:r>
    </w:p>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rPr>
          <w:sz w:val="24"/>
          <w:szCs w:val="24"/>
        </w:rPr>
      </w:pPr>
      <w:r w:rsidDel="00000000" w:rsidR="00000000" w:rsidRPr="00000000">
        <w:rPr>
          <w:sz w:val="24"/>
          <w:szCs w:val="24"/>
          <w:rtl w:val="0"/>
        </w:rPr>
        <w:t xml:space="preserve">ART: Ugh!</w:t>
      </w:r>
    </w:p>
    <w:p w:rsidR="00000000" w:rsidDel="00000000" w:rsidP="00000000" w:rsidRDefault="00000000" w:rsidRPr="00000000" w14:paraId="00000351">
      <w:pPr>
        <w:rPr>
          <w:sz w:val="24"/>
          <w:szCs w:val="24"/>
        </w:rPr>
      </w:pPr>
      <w:r w:rsidDel="00000000" w:rsidR="00000000" w:rsidRPr="00000000">
        <w:rPr>
          <w:rtl w:val="0"/>
        </w:rPr>
      </w:r>
    </w:p>
    <w:p w:rsidR="00000000" w:rsidDel="00000000" w:rsidP="00000000" w:rsidRDefault="00000000" w:rsidRPr="00000000" w14:paraId="00000352">
      <w:pPr>
        <w:rPr>
          <w:sz w:val="24"/>
          <w:szCs w:val="24"/>
        </w:rPr>
      </w:pPr>
      <w:r w:rsidDel="00000000" w:rsidR="00000000" w:rsidRPr="00000000">
        <w:rPr>
          <w:sz w:val="24"/>
          <w:szCs w:val="24"/>
          <w:rtl w:val="0"/>
        </w:rPr>
        <w:t xml:space="preserve">KEITH: Ugh, man! He ruined that game!</w:t>
      </w:r>
    </w:p>
    <w:p w:rsidR="00000000" w:rsidDel="00000000" w:rsidP="00000000" w:rsidRDefault="00000000" w:rsidRPr="00000000" w14:paraId="00000353">
      <w:pPr>
        <w:rPr>
          <w:sz w:val="24"/>
          <w:szCs w:val="24"/>
        </w:rPr>
      </w:pPr>
      <w:r w:rsidDel="00000000" w:rsidR="00000000" w:rsidRPr="00000000">
        <w:rPr>
          <w:rtl w:val="0"/>
        </w:rPr>
      </w:r>
    </w:p>
    <w:p w:rsidR="00000000" w:rsidDel="00000000" w:rsidP="00000000" w:rsidRDefault="00000000" w:rsidRPr="00000000" w14:paraId="00000354">
      <w:pPr>
        <w:rPr>
          <w:sz w:val="24"/>
          <w:szCs w:val="24"/>
        </w:rPr>
      </w:pPr>
      <w:r w:rsidDel="00000000" w:rsidR="00000000" w:rsidRPr="00000000">
        <w:rPr>
          <w:rtl w:val="0"/>
        </w:rPr>
        <w:t xml:space="preserve">[JACK laughs]</w:t>
      </w:r>
      <w:r w:rsidDel="00000000" w:rsidR="00000000" w:rsidRPr="00000000">
        <w:rPr>
          <w:rtl w:val="0"/>
        </w:rPr>
      </w:r>
    </w:p>
    <w:p w:rsidR="00000000" w:rsidDel="00000000" w:rsidP="00000000" w:rsidRDefault="00000000" w:rsidRPr="00000000" w14:paraId="00000355">
      <w:pPr>
        <w:rPr>
          <w:sz w:val="24"/>
          <w:szCs w:val="24"/>
        </w:rPr>
      </w:pPr>
      <w:r w:rsidDel="00000000" w:rsidR="00000000" w:rsidRPr="00000000">
        <w:rPr>
          <w:rtl w:val="0"/>
        </w:rPr>
      </w:r>
    </w:p>
    <w:p w:rsidR="00000000" w:rsidDel="00000000" w:rsidP="00000000" w:rsidRDefault="00000000" w:rsidRPr="00000000" w14:paraId="00000356">
      <w:pPr>
        <w:rPr>
          <w:sz w:val="24"/>
          <w:szCs w:val="24"/>
        </w:rPr>
      </w:pPr>
      <w:r w:rsidDel="00000000" w:rsidR="00000000" w:rsidRPr="00000000">
        <w:rPr>
          <w:sz w:val="24"/>
          <w:szCs w:val="24"/>
          <w:rtl w:val="0"/>
        </w:rPr>
        <w:t xml:space="preserve">KEITH: He knew that his NPC would've died</w:t>
      </w:r>
      <w:r w:rsidDel="00000000" w:rsidR="00000000" w:rsidRPr="00000000">
        <w:rPr>
          <w:rtl w:val="0"/>
        </w:rPr>
        <w:t xml:space="preserve">! Y</w:t>
      </w:r>
      <w:r w:rsidDel="00000000" w:rsidR="00000000" w:rsidRPr="00000000">
        <w:rPr>
          <w:sz w:val="24"/>
          <w:szCs w:val="24"/>
          <w:rtl w:val="0"/>
        </w:rPr>
        <w:t xml:space="preserve">ou filled a oxygen </w:t>
      </w:r>
      <w:r w:rsidDel="00000000" w:rsidR="00000000" w:rsidRPr="00000000">
        <w:rPr>
          <w:rtl w:val="0"/>
        </w:rPr>
        <w:t xml:space="preserve">bubble</w:t>
      </w:r>
      <w:r w:rsidDel="00000000" w:rsidR="00000000" w:rsidRPr="00000000">
        <w:rPr>
          <w:sz w:val="24"/>
          <w:szCs w:val="24"/>
          <w:rtl w:val="0"/>
        </w:rPr>
        <w:t xml:space="preserve">—</w:t>
      </w:r>
    </w:p>
    <w:p w:rsidR="00000000" w:rsidDel="00000000" w:rsidP="00000000" w:rsidRDefault="00000000" w:rsidRPr="00000000" w14:paraId="00000357">
      <w:pPr>
        <w:rPr>
          <w:sz w:val="24"/>
          <w:szCs w:val="24"/>
        </w:rPr>
      </w:pPr>
      <w:r w:rsidDel="00000000" w:rsidR="00000000" w:rsidRPr="00000000">
        <w:rPr>
          <w:rtl w:val="0"/>
        </w:rPr>
      </w:r>
    </w:p>
    <w:p w:rsidR="00000000" w:rsidDel="00000000" w:rsidP="00000000" w:rsidRDefault="00000000" w:rsidRPr="00000000" w14:paraId="00000358">
      <w:pPr>
        <w:rPr>
          <w:sz w:val="24"/>
          <w:szCs w:val="24"/>
        </w:rPr>
      </w:pPr>
      <w:r w:rsidDel="00000000" w:rsidR="00000000" w:rsidRPr="00000000">
        <w:rPr>
          <w:sz w:val="24"/>
          <w:szCs w:val="24"/>
          <w:rtl w:val="0"/>
        </w:rPr>
        <w:t xml:space="preserve">AUSTIN: That's not the worst of it! That's not the worst of it!</w:t>
      </w:r>
    </w:p>
    <w:p w:rsidR="00000000" w:rsidDel="00000000" w:rsidP="00000000" w:rsidRDefault="00000000" w:rsidRPr="00000000" w14:paraId="00000359">
      <w:pPr>
        <w:rPr>
          <w:sz w:val="24"/>
          <w:szCs w:val="24"/>
        </w:rPr>
      </w:pPr>
      <w:r w:rsidDel="00000000" w:rsidR="00000000" w:rsidRPr="00000000">
        <w:rPr>
          <w:rtl w:val="0"/>
        </w:rPr>
      </w:r>
    </w:p>
    <w:p w:rsidR="00000000" w:rsidDel="00000000" w:rsidP="00000000" w:rsidRDefault="00000000" w:rsidRPr="00000000" w14:paraId="0000035A">
      <w:pPr>
        <w:rPr>
          <w:sz w:val="24"/>
          <w:szCs w:val="24"/>
        </w:rPr>
      </w:pPr>
      <w:r w:rsidDel="00000000" w:rsidR="00000000" w:rsidRPr="00000000">
        <w:rPr>
          <w:rtl w:val="0"/>
        </w:rPr>
        <w:t xml:space="preserve">[ALI laughs]</w:t>
      </w:r>
      <w:r w:rsidDel="00000000" w:rsidR="00000000" w:rsidRPr="00000000">
        <w:rPr>
          <w:rtl w:val="0"/>
        </w:rPr>
      </w:r>
    </w:p>
    <w:p w:rsidR="00000000" w:rsidDel="00000000" w:rsidP="00000000" w:rsidRDefault="00000000" w:rsidRPr="00000000" w14:paraId="0000035B">
      <w:pPr>
        <w:rPr>
          <w:sz w:val="24"/>
          <w:szCs w:val="24"/>
        </w:rPr>
      </w:pPr>
      <w:r w:rsidDel="00000000" w:rsidR="00000000" w:rsidRPr="00000000">
        <w:rPr>
          <w:rtl w:val="0"/>
        </w:rPr>
      </w:r>
    </w:p>
    <w:p w:rsidR="00000000" w:rsidDel="00000000" w:rsidP="00000000" w:rsidRDefault="00000000" w:rsidRPr="00000000" w14:paraId="0000035C">
      <w:pPr>
        <w:rPr>
          <w:sz w:val="24"/>
          <w:szCs w:val="24"/>
        </w:rPr>
      </w:pPr>
      <w:r w:rsidDel="00000000" w:rsidR="00000000" w:rsidRPr="00000000">
        <w:rPr>
          <w:sz w:val="24"/>
          <w:szCs w:val="24"/>
          <w:rtl w:val="0"/>
        </w:rPr>
        <w:t xml:space="preserve">AUSTIN: There was another worse.</w:t>
      </w:r>
    </w:p>
    <w:p w:rsidR="00000000" w:rsidDel="00000000" w:rsidP="00000000" w:rsidRDefault="00000000" w:rsidRPr="00000000" w14:paraId="0000035D">
      <w:pPr>
        <w:rPr>
          <w:sz w:val="24"/>
          <w:szCs w:val="24"/>
        </w:rPr>
      </w:pPr>
      <w:r w:rsidDel="00000000" w:rsidR="00000000" w:rsidRPr="00000000">
        <w:rPr>
          <w:rtl w:val="0"/>
        </w:rPr>
      </w:r>
    </w:p>
    <w:p w:rsidR="00000000" w:rsidDel="00000000" w:rsidP="00000000" w:rsidRDefault="00000000" w:rsidRPr="00000000" w14:paraId="0000035E">
      <w:pPr>
        <w:rPr>
          <w:sz w:val="24"/>
          <w:szCs w:val="24"/>
        </w:rPr>
      </w:pPr>
      <w:r w:rsidDel="00000000" w:rsidR="00000000" w:rsidRPr="00000000">
        <w:rPr>
          <w:sz w:val="24"/>
          <w:szCs w:val="24"/>
          <w:rtl w:val="0"/>
        </w:rPr>
        <w:t xml:space="preserve">KEITH: What's the game—?</w:t>
      </w:r>
    </w:p>
    <w:p w:rsidR="00000000" w:rsidDel="00000000" w:rsidP="00000000" w:rsidRDefault="00000000" w:rsidRPr="00000000" w14:paraId="0000035F">
      <w:pPr>
        <w:rPr>
          <w:sz w:val="24"/>
          <w:szCs w:val="24"/>
        </w:rPr>
      </w:pPr>
      <w:r w:rsidDel="00000000" w:rsidR="00000000" w:rsidRPr="00000000">
        <w:rPr>
          <w:rtl w:val="0"/>
        </w:rPr>
      </w:r>
    </w:p>
    <w:p w:rsidR="00000000" w:rsidDel="00000000" w:rsidP="00000000" w:rsidRDefault="00000000" w:rsidRPr="00000000" w14:paraId="00000360">
      <w:pPr>
        <w:rPr>
          <w:sz w:val="24"/>
          <w:szCs w:val="24"/>
        </w:rPr>
      </w:pPr>
      <w:r w:rsidDel="00000000" w:rsidR="00000000" w:rsidRPr="00000000">
        <w:rPr>
          <w:sz w:val="24"/>
          <w:szCs w:val="24"/>
          <w:rtl w:val="0"/>
        </w:rPr>
        <w:t xml:space="preserve">AUSTIN: There was another game I was in—</w:t>
      </w:r>
    </w:p>
    <w:p w:rsidR="00000000" w:rsidDel="00000000" w:rsidP="00000000" w:rsidRDefault="00000000" w:rsidRPr="00000000" w14:paraId="00000361">
      <w:pPr>
        <w:rPr>
          <w:sz w:val="24"/>
          <w:szCs w:val="24"/>
        </w:rPr>
      </w:pPr>
      <w:r w:rsidDel="00000000" w:rsidR="00000000" w:rsidRPr="00000000">
        <w:rPr>
          <w:rtl w:val="0"/>
        </w:rPr>
      </w:r>
    </w:p>
    <w:p w:rsidR="00000000" w:rsidDel="00000000" w:rsidP="00000000" w:rsidRDefault="00000000" w:rsidRPr="00000000" w14:paraId="00000362">
      <w:pPr>
        <w:rPr>
          <w:sz w:val="24"/>
          <w:szCs w:val="24"/>
        </w:rPr>
      </w:pPr>
      <w:r w:rsidDel="00000000" w:rsidR="00000000" w:rsidRPr="00000000">
        <w:rPr>
          <w:sz w:val="24"/>
          <w:szCs w:val="24"/>
          <w:rtl w:val="0"/>
        </w:rPr>
        <w:t xml:space="preserve">ART: Ohhh, the worst! The worst!</w:t>
      </w:r>
      <w:r w:rsidDel="00000000" w:rsidR="00000000" w:rsidRPr="00000000">
        <w:rPr>
          <w:rtl w:val="0"/>
        </w:rPr>
        <w:t xml:space="preserve"> [AUSTIN laughs] </w:t>
      </w:r>
      <w:r w:rsidDel="00000000" w:rsidR="00000000" w:rsidRPr="00000000">
        <w:rPr>
          <w:sz w:val="24"/>
          <w:szCs w:val="24"/>
          <w:rtl w:val="0"/>
        </w:rPr>
        <w:t xml:space="preserve">The worst of it!</w:t>
      </w:r>
    </w:p>
    <w:p w:rsidR="00000000" w:rsidDel="00000000" w:rsidP="00000000" w:rsidRDefault="00000000" w:rsidRPr="00000000" w14:paraId="00000363">
      <w:pPr>
        <w:rPr>
          <w:sz w:val="24"/>
          <w:szCs w:val="24"/>
        </w:rPr>
      </w:pPr>
      <w:r w:rsidDel="00000000" w:rsidR="00000000" w:rsidRPr="00000000">
        <w:rPr>
          <w:rtl w:val="0"/>
        </w:rPr>
      </w:r>
    </w:p>
    <w:p w:rsidR="00000000" w:rsidDel="00000000" w:rsidP="00000000" w:rsidRDefault="00000000" w:rsidRPr="00000000" w14:paraId="00000364">
      <w:pPr>
        <w:rPr>
          <w:sz w:val="24"/>
          <w:szCs w:val="24"/>
        </w:rPr>
      </w:pPr>
      <w:r w:rsidDel="00000000" w:rsidR="00000000" w:rsidRPr="00000000">
        <w:rPr>
          <w:sz w:val="24"/>
          <w:szCs w:val="24"/>
          <w:rtl w:val="0"/>
        </w:rPr>
        <w:t xml:space="preserve">AUSTIN: This might not be the very worst. Actually, see now I don't know what Art has in mind. But the one that I have in mind is</w:t>
      </w:r>
      <w:r w:rsidDel="00000000" w:rsidR="00000000" w:rsidRPr="00000000">
        <w:rPr>
          <w:rtl w:val="0"/>
        </w:rPr>
        <w:t xml:space="preserve"> </w:t>
      </w:r>
      <w:r w:rsidDel="00000000" w:rsidR="00000000" w:rsidRPr="00000000">
        <w:rPr>
          <w:sz w:val="24"/>
          <w:szCs w:val="24"/>
          <w:rtl w:val="0"/>
        </w:rPr>
        <w:t xml:space="preserve">when he was in kind of a</w:t>
      </w:r>
      <w:r w:rsidDel="00000000" w:rsidR="00000000" w:rsidRPr="00000000">
        <w:rPr>
          <w:rtl w:val="0"/>
        </w:rPr>
        <w:t xml:space="preserve">, </w:t>
      </w:r>
      <w:r w:rsidDel="00000000" w:rsidR="00000000" w:rsidRPr="00000000">
        <w:rPr>
          <w:sz w:val="24"/>
          <w:szCs w:val="24"/>
          <w:rtl w:val="0"/>
        </w:rPr>
        <w:t xml:space="preserve">like a kind of noir, hard-boiled detective horror game? Uh, that a friend of ours ran. And his whole thing was just like…the most stereotypical, white dude shit. Fedora-wearing</w:t>
      </w:r>
      <w:r w:rsidDel="00000000" w:rsidR="00000000" w:rsidRPr="00000000">
        <w:rPr>
          <w:rtl w:val="0"/>
        </w:rPr>
        <w:t xml:space="preserve">, </w:t>
      </w:r>
      <w:r w:rsidDel="00000000" w:rsidR="00000000" w:rsidRPr="00000000">
        <w:rPr>
          <w:sz w:val="24"/>
          <w:szCs w:val="24"/>
          <w:rtl w:val="0"/>
        </w:rPr>
        <w:t xml:space="preserve">his family had been murdered, his whole life was him trying to get the serial killer who killed his family.</w:t>
      </w:r>
    </w:p>
    <w:p w:rsidR="00000000" w:rsidDel="00000000" w:rsidP="00000000" w:rsidRDefault="00000000" w:rsidRPr="00000000" w14:paraId="00000365">
      <w:pPr>
        <w:rPr>
          <w:sz w:val="24"/>
          <w:szCs w:val="24"/>
        </w:rPr>
      </w:pPr>
      <w:r w:rsidDel="00000000" w:rsidR="00000000" w:rsidRPr="00000000">
        <w:rPr>
          <w:rtl w:val="0"/>
        </w:rPr>
      </w:r>
    </w:p>
    <w:p w:rsidR="00000000" w:rsidDel="00000000" w:rsidP="00000000" w:rsidRDefault="00000000" w:rsidRPr="00000000" w14:paraId="00000366">
      <w:pPr>
        <w:rPr>
          <w:sz w:val="24"/>
          <w:szCs w:val="24"/>
        </w:rPr>
      </w:pPr>
      <w:r w:rsidDel="00000000" w:rsidR="00000000" w:rsidRPr="00000000">
        <w:rPr>
          <w:sz w:val="24"/>
          <w:szCs w:val="24"/>
          <w:rtl w:val="0"/>
        </w:rPr>
        <w:t xml:space="preserve">KEITH: Ugh.</w:t>
      </w:r>
    </w:p>
    <w:p w:rsidR="00000000" w:rsidDel="00000000" w:rsidP="00000000" w:rsidRDefault="00000000" w:rsidRPr="00000000" w14:paraId="00000367">
      <w:pPr>
        <w:rPr>
          <w:sz w:val="24"/>
          <w:szCs w:val="24"/>
        </w:rPr>
      </w:pPr>
      <w:r w:rsidDel="00000000" w:rsidR="00000000" w:rsidRPr="00000000">
        <w:rPr>
          <w:rtl w:val="0"/>
        </w:rPr>
      </w:r>
    </w:p>
    <w:p w:rsidR="00000000" w:rsidDel="00000000" w:rsidP="00000000" w:rsidRDefault="00000000" w:rsidRPr="00000000" w14:paraId="00000368">
      <w:pPr>
        <w:rPr>
          <w:sz w:val="24"/>
          <w:szCs w:val="24"/>
        </w:rPr>
      </w:pPr>
      <w:r w:rsidDel="00000000" w:rsidR="00000000" w:rsidRPr="00000000">
        <w:rPr>
          <w:sz w:val="24"/>
          <w:szCs w:val="24"/>
          <w:rtl w:val="0"/>
        </w:rPr>
        <w:t xml:space="preserve">AUSTIN: And he finds this guy, who ends up being this kind of like, mystical demon serial killer thing, 'cause like, of course.</w:t>
      </w:r>
    </w:p>
    <w:p w:rsidR="00000000" w:rsidDel="00000000" w:rsidP="00000000" w:rsidRDefault="00000000" w:rsidRPr="00000000" w14:paraId="00000369">
      <w:pPr>
        <w:rPr>
          <w:sz w:val="24"/>
          <w:szCs w:val="24"/>
        </w:rPr>
      </w:pPr>
      <w:r w:rsidDel="00000000" w:rsidR="00000000" w:rsidRPr="00000000">
        <w:rPr>
          <w:rtl w:val="0"/>
        </w:rPr>
      </w:r>
    </w:p>
    <w:p w:rsidR="00000000" w:rsidDel="00000000" w:rsidP="00000000" w:rsidRDefault="00000000" w:rsidRPr="00000000" w14:paraId="0000036A">
      <w:pPr>
        <w:rPr>
          <w:sz w:val="24"/>
          <w:szCs w:val="24"/>
        </w:rPr>
      </w:pPr>
      <w:r w:rsidDel="00000000" w:rsidR="00000000" w:rsidRPr="00000000">
        <w:rPr>
          <w:sz w:val="24"/>
          <w:szCs w:val="24"/>
          <w:rtl w:val="0"/>
        </w:rPr>
        <w:t xml:space="preserve">KEITH: Mm.</w:t>
      </w:r>
    </w:p>
    <w:p w:rsidR="00000000" w:rsidDel="00000000" w:rsidP="00000000" w:rsidRDefault="00000000" w:rsidRPr="00000000" w14:paraId="0000036B">
      <w:pPr>
        <w:rPr>
          <w:sz w:val="24"/>
          <w:szCs w:val="24"/>
        </w:rPr>
      </w:pPr>
      <w:r w:rsidDel="00000000" w:rsidR="00000000" w:rsidRPr="00000000">
        <w:rPr>
          <w:rtl w:val="0"/>
        </w:rPr>
      </w:r>
    </w:p>
    <w:p w:rsidR="00000000" w:rsidDel="00000000" w:rsidP="00000000" w:rsidRDefault="00000000" w:rsidRPr="00000000" w14:paraId="0000036C">
      <w:pPr>
        <w:rPr>
          <w:sz w:val="24"/>
          <w:szCs w:val="24"/>
        </w:rPr>
      </w:pPr>
      <w:r w:rsidDel="00000000" w:rsidR="00000000" w:rsidRPr="00000000">
        <w:rPr>
          <w:sz w:val="24"/>
          <w:szCs w:val="24"/>
          <w:rtl w:val="0"/>
        </w:rPr>
        <w:t xml:space="preserve">AUSTIN: And the DM makes it very clear that like, this is not the space where you should engage with him. Like, this is me giving you a shot at this character, letting you know you're on the right track</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T</w:t>
      </w:r>
      <w:r w:rsidDel="00000000" w:rsidR="00000000" w:rsidRPr="00000000">
        <w:rPr>
          <w:sz w:val="24"/>
          <w:szCs w:val="24"/>
          <w:rtl w:val="0"/>
        </w:rPr>
        <w:t xml:space="preserve">his is not a safe spot for you. And he's like, </w:t>
      </w:r>
      <w:r w:rsidDel="00000000" w:rsidR="00000000" w:rsidRPr="00000000">
        <w:rPr>
          <w:rtl w:val="0"/>
        </w:rPr>
        <w:t xml:space="preserve">[</w:t>
      </w:r>
      <w:r w:rsidDel="00000000" w:rsidR="00000000" w:rsidRPr="00000000">
        <w:rPr>
          <w:sz w:val="24"/>
          <w:szCs w:val="24"/>
          <w:rtl w:val="0"/>
        </w:rPr>
        <w:t xml:space="preserve">dramatically</w:t>
      </w:r>
      <w:r w:rsidDel="00000000" w:rsidR="00000000" w:rsidRPr="00000000">
        <w:rPr>
          <w:rtl w:val="0"/>
        </w:rPr>
        <w:t xml:space="preserve">]</w:t>
      </w:r>
      <w:r w:rsidDel="00000000" w:rsidR="00000000" w:rsidRPr="00000000">
        <w:rPr>
          <w:sz w:val="24"/>
          <w:szCs w:val="24"/>
          <w:rtl w:val="0"/>
        </w:rPr>
        <w:t xml:space="preserve"> "Well, my character would go for it anyway. He has the will to see him through." Like, "This is his whole life." [normally] And he goes after this guy, and…you know, the lights go out— </w:t>
      </w:r>
      <w:r w:rsidDel="00000000" w:rsidR="00000000" w:rsidRPr="00000000">
        <w:rPr>
          <w:rtl w:val="0"/>
        </w:rPr>
        <w:t xml:space="preserve">H</w:t>
      </w:r>
      <w:r w:rsidDel="00000000" w:rsidR="00000000" w:rsidRPr="00000000">
        <w:rPr>
          <w:sz w:val="24"/>
          <w:szCs w:val="24"/>
          <w:rtl w:val="0"/>
        </w:rPr>
        <w:t xml:space="preserve">e's fighting in this big, like, dockside warehouse, and the lights go out</w:t>
      </w:r>
      <w:r w:rsidDel="00000000" w:rsidR="00000000" w:rsidRPr="00000000">
        <w:rPr>
          <w:rtl w:val="0"/>
        </w:rPr>
        <w:t xml:space="preserve">, </w:t>
      </w:r>
      <w:r w:rsidDel="00000000" w:rsidR="00000000" w:rsidRPr="00000000">
        <w:rPr>
          <w:sz w:val="24"/>
          <w:szCs w:val="24"/>
          <w:rtl w:val="0"/>
        </w:rPr>
        <w:t xml:space="preserve">and he gets like lifted telekinetically and thrown against shit, and then like keeps going after the guy despite not being able to see him, and despite continually being lifted into the air through telekinetic magic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D">
      <w:pPr>
        <w:rPr>
          <w:sz w:val="24"/>
          <w:szCs w:val="24"/>
        </w:rPr>
      </w:pPr>
      <w:r w:rsidDel="00000000" w:rsidR="00000000" w:rsidRPr="00000000">
        <w:rPr>
          <w:rtl w:val="0"/>
        </w:rPr>
      </w:r>
    </w:p>
    <w:p w:rsidR="00000000" w:rsidDel="00000000" w:rsidP="00000000" w:rsidRDefault="00000000" w:rsidRPr="00000000" w14:paraId="0000036E">
      <w:pPr>
        <w:rPr>
          <w:sz w:val="24"/>
          <w:szCs w:val="24"/>
        </w:rPr>
      </w:pPr>
      <w:r w:rsidDel="00000000" w:rsidR="00000000" w:rsidRPr="00000000">
        <w:rPr>
          <w:sz w:val="24"/>
          <w:szCs w:val="24"/>
          <w:rtl w:val="0"/>
        </w:rPr>
        <w:t xml:space="preserve">JACK: Hm!</w:t>
      </w:r>
    </w:p>
    <w:p w:rsidR="00000000" w:rsidDel="00000000" w:rsidP="00000000" w:rsidRDefault="00000000" w:rsidRPr="00000000" w14:paraId="0000036F">
      <w:pPr>
        <w:rPr>
          <w:sz w:val="24"/>
          <w:szCs w:val="24"/>
        </w:rPr>
      </w:pPr>
      <w:r w:rsidDel="00000000" w:rsidR="00000000" w:rsidRPr="00000000">
        <w:rPr>
          <w:rtl w:val="0"/>
        </w:rPr>
      </w:r>
    </w:p>
    <w:p w:rsidR="00000000" w:rsidDel="00000000" w:rsidP="00000000" w:rsidRDefault="00000000" w:rsidRPr="00000000" w14:paraId="00000370">
      <w:pPr>
        <w:rPr>
          <w:sz w:val="24"/>
          <w:szCs w:val="24"/>
        </w:rPr>
      </w:pPr>
      <w:r w:rsidDel="00000000" w:rsidR="00000000" w:rsidRPr="00000000">
        <w:rPr>
          <w:sz w:val="24"/>
          <w:szCs w:val="24"/>
          <w:rtl w:val="0"/>
        </w:rPr>
        <w:t xml:space="preserve">AUSTIN: </w:t>
      </w:r>
      <w:r w:rsidDel="00000000" w:rsidR="00000000" w:rsidRPr="00000000">
        <w:rPr>
          <w:rtl w:val="0"/>
        </w:rPr>
        <w:t xml:space="preserve">A</w:t>
      </w:r>
      <w:r w:rsidDel="00000000" w:rsidR="00000000" w:rsidRPr="00000000">
        <w:rPr>
          <w:sz w:val="24"/>
          <w:szCs w:val="24"/>
          <w:rtl w:val="0"/>
        </w:rPr>
        <w:t xml:space="preserve">nd eventually is like, impaled on a spike with telekinesis and dies! And gets super upset because, quote, </w:t>
      </w:r>
      <w:r w:rsidDel="00000000" w:rsidR="00000000" w:rsidRPr="00000000">
        <w:rPr>
          <w:rtl w:val="0"/>
        </w:rPr>
        <w:t xml:space="preserve">[</w:t>
      </w:r>
      <w:r w:rsidDel="00000000" w:rsidR="00000000" w:rsidRPr="00000000">
        <w:rPr>
          <w:sz w:val="24"/>
          <w:szCs w:val="24"/>
          <w:rtl w:val="0"/>
        </w:rPr>
        <w:t xml:space="preserve">angrily</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T</w:t>
      </w:r>
      <w:r w:rsidDel="00000000" w:rsidR="00000000" w:rsidRPr="00000000">
        <w:rPr>
          <w:sz w:val="24"/>
          <w:szCs w:val="24"/>
          <w:rtl w:val="0"/>
        </w:rPr>
        <w:t xml:space="preserve">hat's not how telekinesis works!</w:t>
      </w:r>
      <w:r w:rsidDel="00000000" w:rsidR="00000000" w:rsidRPr="00000000">
        <w:rPr>
          <w:rtl w:val="0"/>
        </w:rPr>
        <w:t xml:space="preserve"> [ART laughs] </w:t>
      </w:r>
      <w:r w:rsidDel="00000000" w:rsidR="00000000" w:rsidRPr="00000000">
        <w:rPr>
          <w:sz w:val="24"/>
          <w:szCs w:val="24"/>
          <w:rtl w:val="0"/>
        </w:rPr>
        <w:t xml:space="preserve">You have to see something to lift it with your mind!" And like</w:t>
      </w:r>
      <w:r w:rsidDel="00000000" w:rsidR="00000000" w:rsidRPr="00000000">
        <w:rPr>
          <w:rtl w:val="0"/>
        </w:rPr>
        <w:t xml:space="preserve"> (</w:t>
      </w:r>
      <w:r w:rsidDel="00000000" w:rsidR="00000000" w:rsidRPr="00000000">
        <w:rPr>
          <w:sz w:val="24"/>
          <w:szCs w:val="24"/>
          <w:rtl w:val="0"/>
        </w:rPr>
        <w:t xml:space="preserve">NICK: Wow.</w:t>
      </w:r>
      <w:r w:rsidDel="00000000" w:rsidR="00000000" w:rsidRPr="00000000">
        <w:rPr>
          <w:rtl w:val="0"/>
        </w:rPr>
        <w:t xml:space="preserve">) </w:t>
      </w:r>
      <w:r w:rsidDel="00000000" w:rsidR="00000000" w:rsidRPr="00000000">
        <w:rPr>
          <w:sz w:val="24"/>
          <w:szCs w:val="24"/>
          <w:rtl w:val="0"/>
        </w:rPr>
        <w:t xml:space="preserve">nah dog, that's not</w:t>
      </w:r>
      <w:r w:rsidDel="00000000" w:rsidR="00000000" w:rsidRPr="00000000">
        <w:rPr>
          <w:rtl w:val="0"/>
        </w:rPr>
        <w:t xml:space="preserve">— </w:t>
      </w:r>
      <w:r w:rsidDel="00000000" w:rsidR="00000000" w:rsidRPr="00000000">
        <w:rPr>
          <w:sz w:val="24"/>
          <w:szCs w:val="24"/>
          <w:rtl w:val="0"/>
        </w:rPr>
        <w:t xml:space="preserve">that's</w:t>
      </w:r>
      <w:r w:rsidDel="00000000" w:rsidR="00000000" w:rsidRPr="00000000">
        <w:rPr>
          <w:rtl w:val="0"/>
        </w:rPr>
        <w:t xml:space="preserve">— </w:t>
      </w:r>
      <w:r w:rsidDel="00000000" w:rsidR="00000000" w:rsidRPr="00000000">
        <w:rPr>
          <w:sz w:val="24"/>
          <w:szCs w:val="24"/>
          <w:rtl w:val="0"/>
        </w:rPr>
        <w:t xml:space="preserve">it's magic! Like, that's th</w:t>
      </w:r>
      <w:r w:rsidDel="00000000" w:rsidR="00000000" w:rsidRPr="00000000">
        <w:rPr>
          <w:rtl w:val="0"/>
        </w:rPr>
        <w:t xml:space="preserve">e, </w:t>
      </w:r>
      <w:r w:rsidDel="00000000" w:rsidR="00000000" w:rsidRPr="00000000">
        <w:rPr>
          <w:sz w:val="24"/>
          <w:szCs w:val="24"/>
          <w:rtl w:val="0"/>
        </w:rPr>
        <w:t xml:space="preserve">"</w:t>
      </w:r>
      <w:r w:rsidDel="00000000" w:rsidR="00000000" w:rsidRPr="00000000">
        <w:rPr>
          <w:rtl w:val="0"/>
        </w:rPr>
        <w:t xml:space="preserve">T</w:t>
      </w:r>
      <w:r w:rsidDel="00000000" w:rsidR="00000000" w:rsidRPr="00000000">
        <w:rPr>
          <w:sz w:val="24"/>
          <w:szCs w:val="24"/>
          <w:rtl w:val="0"/>
        </w:rPr>
        <w:t xml:space="preserve">hat's not how fireballs work" argument.</w:t>
      </w:r>
    </w:p>
    <w:p w:rsidR="00000000" w:rsidDel="00000000" w:rsidP="00000000" w:rsidRDefault="00000000" w:rsidRPr="00000000" w14:paraId="00000371">
      <w:pPr>
        <w:rPr>
          <w:sz w:val="24"/>
          <w:szCs w:val="24"/>
        </w:rPr>
      </w:pPr>
      <w:r w:rsidDel="00000000" w:rsidR="00000000" w:rsidRPr="00000000">
        <w:rPr>
          <w:rtl w:val="0"/>
        </w:rPr>
      </w:r>
    </w:p>
    <w:p w:rsidR="00000000" w:rsidDel="00000000" w:rsidP="00000000" w:rsidRDefault="00000000" w:rsidRPr="00000000" w14:paraId="00000372">
      <w:pPr>
        <w:rPr>
          <w:sz w:val="24"/>
          <w:szCs w:val="24"/>
        </w:rPr>
      </w:pPr>
      <w:r w:rsidDel="00000000" w:rsidR="00000000" w:rsidRPr="00000000">
        <w:rPr>
          <w:sz w:val="24"/>
          <w:szCs w:val="24"/>
          <w:rtl w:val="0"/>
        </w:rPr>
        <w:t xml:space="preserve">NICK: Mhm.</w:t>
      </w:r>
    </w:p>
    <w:p w:rsidR="00000000" w:rsidDel="00000000" w:rsidP="00000000" w:rsidRDefault="00000000" w:rsidRPr="00000000" w14:paraId="00000373">
      <w:pPr>
        <w:rPr>
          <w:sz w:val="24"/>
          <w:szCs w:val="24"/>
        </w:rPr>
      </w:pPr>
      <w:r w:rsidDel="00000000" w:rsidR="00000000" w:rsidRPr="00000000">
        <w:rPr>
          <w:rtl w:val="0"/>
        </w:rPr>
      </w:r>
    </w:p>
    <w:p w:rsidR="00000000" w:rsidDel="00000000" w:rsidP="00000000" w:rsidRDefault="00000000" w:rsidRPr="00000000" w14:paraId="00000374">
      <w:pPr>
        <w:rPr>
          <w:sz w:val="24"/>
          <w:szCs w:val="24"/>
        </w:rPr>
      </w:pPr>
      <w:r w:rsidDel="00000000" w:rsidR="00000000" w:rsidRPr="00000000">
        <w:rPr>
          <w:sz w:val="24"/>
          <w:szCs w:val="24"/>
          <w:rtl w:val="0"/>
        </w:rPr>
        <w:t xml:space="preserve">AUSTIN: Which is just like, no it's magic. It works the way it works. Like…</w:t>
      </w:r>
    </w:p>
    <w:p w:rsidR="00000000" w:rsidDel="00000000" w:rsidP="00000000" w:rsidRDefault="00000000" w:rsidRPr="00000000" w14:paraId="00000375">
      <w:pPr>
        <w:rPr>
          <w:sz w:val="24"/>
          <w:szCs w:val="24"/>
        </w:rPr>
      </w:pPr>
      <w:r w:rsidDel="00000000" w:rsidR="00000000" w:rsidRPr="00000000">
        <w:rPr>
          <w:rtl w:val="0"/>
        </w:rPr>
      </w:r>
    </w:p>
    <w:p w:rsidR="00000000" w:rsidDel="00000000" w:rsidP="00000000" w:rsidRDefault="00000000" w:rsidRPr="00000000" w14:paraId="00000376">
      <w:pPr>
        <w:rPr>
          <w:sz w:val="24"/>
          <w:szCs w:val="24"/>
        </w:rPr>
      </w:pPr>
      <w:r w:rsidDel="00000000" w:rsidR="00000000" w:rsidRPr="00000000">
        <w:rPr>
          <w:sz w:val="24"/>
          <w:szCs w:val="24"/>
          <w:rtl w:val="0"/>
        </w:rPr>
        <w:t xml:space="preserve">KEITH: Right.</w:t>
      </w:r>
      <w:r w:rsidDel="00000000" w:rsidR="00000000" w:rsidRPr="00000000">
        <w:rPr>
          <w:rtl w:val="0"/>
        </w:rPr>
        <w:t xml:space="preserve"> [cross] </w:t>
      </w:r>
      <w:r w:rsidDel="00000000" w:rsidR="00000000" w:rsidRPr="00000000">
        <w:rPr>
          <w:sz w:val="24"/>
          <w:szCs w:val="24"/>
          <w:rtl w:val="0"/>
        </w:rPr>
        <w:t xml:space="preserve">It works the way that I say it works 'cause I made it.</w:t>
      </w:r>
    </w:p>
    <w:p w:rsidR="00000000" w:rsidDel="00000000" w:rsidP="00000000" w:rsidRDefault="00000000" w:rsidRPr="00000000" w14:paraId="00000377">
      <w:pPr>
        <w:rPr>
          <w:sz w:val="24"/>
          <w:szCs w:val="24"/>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JACK: [cross] For you though, Austin…</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sz w:val="24"/>
          <w:szCs w:val="24"/>
        </w:rPr>
      </w:pPr>
      <w:r w:rsidDel="00000000" w:rsidR="00000000" w:rsidRPr="00000000">
        <w:rPr>
          <w:sz w:val="24"/>
          <w:szCs w:val="24"/>
          <w:rtl w:val="0"/>
        </w:rPr>
        <w:t xml:space="preserve">AUSTIN: Right.</w:t>
      </w:r>
    </w:p>
    <w:p w:rsidR="00000000" w:rsidDel="00000000" w:rsidP="00000000" w:rsidRDefault="00000000" w:rsidRPr="00000000" w14:paraId="0000037B">
      <w:pPr>
        <w:rPr>
          <w:sz w:val="24"/>
          <w:szCs w:val="24"/>
        </w:rPr>
      </w:pPr>
      <w:r w:rsidDel="00000000" w:rsidR="00000000" w:rsidRPr="00000000">
        <w:rPr>
          <w:rtl w:val="0"/>
        </w:rPr>
      </w:r>
    </w:p>
    <w:p w:rsidR="00000000" w:rsidDel="00000000" w:rsidP="00000000" w:rsidRDefault="00000000" w:rsidRPr="00000000" w14:paraId="0000037C">
      <w:pPr>
        <w:rPr>
          <w:sz w:val="24"/>
          <w:szCs w:val="24"/>
        </w:rPr>
      </w:pPr>
      <w:r w:rsidDel="00000000" w:rsidR="00000000" w:rsidRPr="00000000">
        <w:rPr>
          <w:sz w:val="24"/>
          <w:szCs w:val="24"/>
          <w:rtl w:val="0"/>
        </w:rPr>
        <w:t xml:space="preserve">JACK: For you, Austin, is that more or less egregious than putting him in a ball of pure oxygen and setting him on fire?</w:t>
      </w:r>
    </w:p>
    <w:p w:rsidR="00000000" w:rsidDel="00000000" w:rsidP="00000000" w:rsidRDefault="00000000" w:rsidRPr="00000000" w14:paraId="0000037D">
      <w:pPr>
        <w:rPr>
          <w:sz w:val="24"/>
          <w:szCs w:val="24"/>
        </w:rPr>
      </w:pPr>
      <w:r w:rsidDel="00000000" w:rsidR="00000000" w:rsidRPr="00000000">
        <w:rPr>
          <w:rtl w:val="0"/>
        </w:rPr>
      </w:r>
    </w:p>
    <w:p w:rsidR="00000000" w:rsidDel="00000000" w:rsidP="00000000" w:rsidRDefault="00000000" w:rsidRPr="00000000" w14:paraId="0000037E">
      <w:pPr>
        <w:rPr>
          <w:sz w:val="24"/>
          <w:szCs w:val="24"/>
        </w:rPr>
      </w:pPr>
      <w:r w:rsidDel="00000000" w:rsidR="00000000" w:rsidRPr="00000000">
        <w:rPr>
          <w:sz w:val="24"/>
          <w:szCs w:val="24"/>
          <w:rtl w:val="0"/>
        </w:rPr>
        <w:t xml:space="preserve">AUSTIN: That was more egregious 'cause he was a player in that instance, and was like, trying to tell the GM that his—</w:t>
      </w:r>
      <w:r w:rsidDel="00000000" w:rsidR="00000000" w:rsidRPr="00000000">
        <w:rPr>
          <w:rtl w:val="0"/>
        </w:rPr>
        <w:t xml:space="preserve"> T</w:t>
      </w:r>
      <w:r w:rsidDel="00000000" w:rsidR="00000000" w:rsidRPr="00000000">
        <w:rPr>
          <w:sz w:val="24"/>
          <w:szCs w:val="24"/>
          <w:rtl w:val="0"/>
        </w:rPr>
        <w:t xml:space="preserve">hat, like, the game logic didn't make sense to him, instead of like—</w:t>
      </w:r>
    </w:p>
    <w:p w:rsidR="00000000" w:rsidDel="00000000" w:rsidP="00000000" w:rsidRDefault="00000000" w:rsidRPr="00000000" w14:paraId="0000037F">
      <w:pPr>
        <w:rPr>
          <w:sz w:val="24"/>
          <w:szCs w:val="24"/>
        </w:rPr>
      </w:pPr>
      <w:r w:rsidDel="00000000" w:rsidR="00000000" w:rsidRPr="00000000">
        <w:rPr>
          <w:rtl w:val="0"/>
        </w:rPr>
      </w:r>
    </w:p>
    <w:p w:rsidR="00000000" w:rsidDel="00000000" w:rsidP="00000000" w:rsidRDefault="00000000" w:rsidRPr="00000000" w14:paraId="00000380">
      <w:pPr>
        <w:rPr>
          <w:sz w:val="24"/>
          <w:szCs w:val="24"/>
        </w:rPr>
      </w:pPr>
      <w:r w:rsidDel="00000000" w:rsidR="00000000" w:rsidRPr="00000000">
        <w:rPr>
          <w:sz w:val="24"/>
          <w:szCs w:val="24"/>
          <w:rtl w:val="0"/>
        </w:rPr>
        <w:t xml:space="preserve">JACK: Yeah, I can see that.</w:t>
      </w:r>
    </w:p>
    <w:p w:rsidR="00000000" w:rsidDel="00000000" w:rsidP="00000000" w:rsidRDefault="00000000" w:rsidRPr="00000000" w14:paraId="00000381">
      <w:pPr>
        <w:rPr>
          <w:sz w:val="24"/>
          <w:szCs w:val="24"/>
        </w:rPr>
      </w:pPr>
      <w:r w:rsidDel="00000000" w:rsidR="00000000" w:rsidRPr="00000000">
        <w:rPr>
          <w:rtl w:val="0"/>
        </w:rPr>
      </w:r>
    </w:p>
    <w:p w:rsidR="00000000" w:rsidDel="00000000" w:rsidP="00000000" w:rsidRDefault="00000000" w:rsidRPr="00000000" w14:paraId="00000382">
      <w:pPr>
        <w:rPr>
          <w:sz w:val="24"/>
          <w:szCs w:val="24"/>
        </w:rPr>
      </w:pPr>
      <w:r w:rsidDel="00000000" w:rsidR="00000000" w:rsidRPr="00000000">
        <w:rPr>
          <w:sz w:val="24"/>
          <w:szCs w:val="24"/>
          <w:rtl w:val="0"/>
        </w:rPr>
        <w:t xml:space="preserve">AUSTIN: You know what I mean?</w:t>
      </w:r>
    </w:p>
    <w:p w:rsidR="00000000" w:rsidDel="00000000" w:rsidP="00000000" w:rsidRDefault="00000000" w:rsidRPr="00000000" w14:paraId="00000383">
      <w:pPr>
        <w:rPr>
          <w:sz w:val="24"/>
          <w:szCs w:val="24"/>
        </w:rPr>
      </w:pPr>
      <w:r w:rsidDel="00000000" w:rsidR="00000000" w:rsidRPr="00000000">
        <w:rPr>
          <w:rtl w:val="0"/>
        </w:rPr>
      </w:r>
    </w:p>
    <w:p w:rsidR="00000000" w:rsidDel="00000000" w:rsidP="00000000" w:rsidRDefault="00000000" w:rsidRPr="00000000" w14:paraId="00000384">
      <w:pPr>
        <w:rPr>
          <w:sz w:val="24"/>
          <w:szCs w:val="24"/>
        </w:rPr>
      </w:pPr>
      <w:r w:rsidDel="00000000" w:rsidR="00000000" w:rsidRPr="00000000">
        <w:rPr>
          <w:sz w:val="24"/>
          <w:szCs w:val="24"/>
          <w:rtl w:val="0"/>
        </w:rPr>
        <w:t xml:space="preserve">JACK: Mhm, yeah.</w:t>
      </w:r>
    </w:p>
    <w:p w:rsidR="00000000" w:rsidDel="00000000" w:rsidP="00000000" w:rsidRDefault="00000000" w:rsidRPr="00000000" w14:paraId="00000385">
      <w:pPr>
        <w:rPr>
          <w:sz w:val="24"/>
          <w:szCs w:val="24"/>
        </w:rPr>
      </w:pPr>
      <w:r w:rsidDel="00000000" w:rsidR="00000000" w:rsidRPr="00000000">
        <w:rPr>
          <w:rtl w:val="0"/>
        </w:rPr>
      </w:r>
    </w:p>
    <w:p w:rsidR="00000000" w:rsidDel="00000000" w:rsidP="00000000" w:rsidRDefault="00000000" w:rsidRPr="00000000" w14:paraId="00000386">
      <w:pPr>
        <w:rPr>
          <w:sz w:val="24"/>
          <w:szCs w:val="24"/>
        </w:rPr>
      </w:pPr>
      <w:r w:rsidDel="00000000" w:rsidR="00000000" w:rsidRPr="00000000">
        <w:rPr>
          <w:sz w:val="24"/>
          <w:szCs w:val="24"/>
          <w:rtl w:val="0"/>
        </w:rPr>
        <w:t xml:space="preserve">ART: This isn't my idea of what the worst thing R*n ever did was, but my favourite R*n as a player story is the time where he was</w:t>
      </w:r>
      <w:r w:rsidDel="00000000" w:rsidR="00000000" w:rsidRPr="00000000">
        <w:rPr>
          <w:rtl w:val="0"/>
        </w:rPr>
        <w:t xml:space="preserve">— W</w:t>
      </w:r>
      <w:r w:rsidDel="00000000" w:rsidR="00000000" w:rsidRPr="00000000">
        <w:rPr>
          <w:sz w:val="24"/>
          <w:szCs w:val="24"/>
          <w:rtl w:val="0"/>
        </w:rPr>
        <w:t xml:space="preserve">e were all given, like, famous characters to play?</w:t>
      </w:r>
    </w:p>
    <w:p w:rsidR="00000000" w:rsidDel="00000000" w:rsidP="00000000" w:rsidRDefault="00000000" w:rsidRPr="00000000" w14:paraId="00000387">
      <w:pPr>
        <w:rPr>
          <w:sz w:val="24"/>
          <w:szCs w:val="24"/>
        </w:rPr>
      </w:pPr>
      <w:r w:rsidDel="00000000" w:rsidR="00000000" w:rsidRPr="00000000">
        <w:rPr>
          <w:rtl w:val="0"/>
        </w:rPr>
      </w:r>
    </w:p>
    <w:p w:rsidR="00000000" w:rsidDel="00000000" w:rsidP="00000000" w:rsidRDefault="00000000" w:rsidRPr="00000000" w14:paraId="00000388">
      <w:pPr>
        <w:rPr>
          <w:sz w:val="24"/>
          <w:szCs w:val="24"/>
        </w:rPr>
      </w:pPr>
      <w:r w:rsidDel="00000000" w:rsidR="00000000" w:rsidRPr="00000000">
        <w:rPr>
          <w:sz w:val="24"/>
          <w:szCs w:val="24"/>
          <w:rtl w:val="0"/>
        </w:rPr>
        <w:t xml:space="preserve">AUSTIN: Uh-huh.</w:t>
      </w:r>
    </w:p>
    <w:p w:rsidR="00000000" w:rsidDel="00000000" w:rsidP="00000000" w:rsidRDefault="00000000" w:rsidRPr="00000000" w14:paraId="00000389">
      <w:pPr>
        <w:rPr>
          <w:sz w:val="24"/>
          <w:szCs w:val="24"/>
        </w:rPr>
      </w:pPr>
      <w:r w:rsidDel="00000000" w:rsidR="00000000" w:rsidRPr="00000000">
        <w:rPr>
          <w:rtl w:val="0"/>
        </w:rPr>
      </w:r>
    </w:p>
    <w:p w:rsidR="00000000" w:rsidDel="00000000" w:rsidP="00000000" w:rsidRDefault="00000000" w:rsidRPr="00000000" w14:paraId="0000038A">
      <w:pPr>
        <w:rPr/>
      </w:pPr>
      <w:r w:rsidDel="00000000" w:rsidR="00000000" w:rsidRPr="00000000">
        <w:rPr>
          <w:sz w:val="24"/>
          <w:szCs w:val="24"/>
          <w:rtl w:val="0"/>
        </w:rPr>
        <w:t xml:space="preserve">ART: And he was given</w:t>
      </w:r>
      <w:r w:rsidDel="00000000" w:rsidR="00000000" w:rsidRPr="00000000">
        <w:rPr>
          <w:rtl w:val="0"/>
        </w:rPr>
        <w:t xml:space="preserve"> [cross] </w:t>
      </w:r>
      <w:r w:rsidDel="00000000" w:rsidR="00000000" w:rsidRPr="00000000">
        <w:rPr>
          <w:sz w:val="24"/>
          <w:szCs w:val="24"/>
          <w:rtl w:val="0"/>
        </w:rPr>
        <w:t xml:space="preserve">Beowulf</w:t>
      </w:r>
      <w:r w:rsidDel="00000000" w:rsidR="00000000" w:rsidRPr="00000000">
        <w:rPr>
          <w:rtl w:val="0"/>
        </w:rPr>
        <w:t xml:space="preserve"> and the—</w:t>
      </w:r>
    </w:p>
    <w:p w:rsidR="00000000" w:rsidDel="00000000" w:rsidP="00000000" w:rsidRDefault="00000000" w:rsidRPr="00000000" w14:paraId="0000038B">
      <w:pPr>
        <w:rPr>
          <w:sz w:val="24"/>
          <w:szCs w:val="24"/>
        </w:rPr>
      </w:pPr>
      <w:r w:rsidDel="00000000" w:rsidR="00000000" w:rsidRPr="00000000">
        <w:rPr>
          <w:rtl w:val="0"/>
        </w:rPr>
      </w:r>
    </w:p>
    <w:p w:rsidR="00000000" w:rsidDel="00000000" w:rsidP="00000000" w:rsidRDefault="00000000" w:rsidRPr="00000000" w14:paraId="0000038C">
      <w:pPr>
        <w:rPr>
          <w:sz w:val="24"/>
          <w:szCs w:val="24"/>
        </w:rPr>
      </w:pPr>
      <w:r w:rsidDel="00000000" w:rsidR="00000000" w:rsidRPr="00000000">
        <w:rPr>
          <w:rtl w:val="0"/>
        </w:rPr>
        <w:t xml:space="preserve">AUSTIN: [cross] [laughs] Oh! </w:t>
      </w:r>
      <w:r w:rsidDel="00000000" w:rsidR="00000000" w:rsidRPr="00000000">
        <w:rPr>
          <w:sz w:val="24"/>
          <w:szCs w:val="24"/>
          <w:rtl w:val="0"/>
        </w:rPr>
        <w:t xml:space="preserve">No, save this! </w:t>
      </w:r>
      <w:r w:rsidDel="00000000" w:rsidR="00000000" w:rsidRPr="00000000">
        <w:rPr>
          <w:rtl w:val="0"/>
        </w:rPr>
        <w:t xml:space="preserve">Save this! Save this! Mmm!</w:t>
      </w:r>
      <w:r w:rsidDel="00000000" w:rsidR="00000000" w:rsidRPr="00000000">
        <w:rPr>
          <w:rtl w:val="0"/>
        </w:rPr>
      </w:r>
    </w:p>
    <w:p w:rsidR="00000000" w:rsidDel="00000000" w:rsidP="00000000" w:rsidRDefault="00000000" w:rsidRPr="00000000" w14:paraId="0000038D">
      <w:pPr>
        <w:rPr>
          <w:sz w:val="24"/>
          <w:szCs w:val="24"/>
        </w:rPr>
      </w:pPr>
      <w:r w:rsidDel="00000000" w:rsidR="00000000" w:rsidRPr="00000000">
        <w:rPr>
          <w:rtl w:val="0"/>
        </w:rPr>
      </w:r>
    </w:p>
    <w:p w:rsidR="00000000" w:rsidDel="00000000" w:rsidP="00000000" w:rsidRDefault="00000000" w:rsidRPr="00000000" w14:paraId="0000038E">
      <w:pPr>
        <w:rPr>
          <w:sz w:val="24"/>
          <w:szCs w:val="24"/>
        </w:rPr>
      </w:pPr>
      <w:r w:rsidDel="00000000" w:rsidR="00000000" w:rsidRPr="00000000">
        <w:rPr>
          <w:rtl w:val="0"/>
        </w:rPr>
        <w:t xml:space="preserve">[ALI, AUSTIN and JACK laugh] </w:t>
      </w:r>
      <w:r w:rsidDel="00000000" w:rsidR="00000000" w:rsidRPr="00000000">
        <w:rPr>
          <w:rtl w:val="0"/>
        </w:rPr>
      </w:r>
    </w:p>
    <w:p w:rsidR="00000000" w:rsidDel="00000000" w:rsidP="00000000" w:rsidRDefault="00000000" w:rsidRPr="00000000" w14:paraId="0000038F">
      <w:pPr>
        <w:rPr>
          <w:sz w:val="24"/>
          <w:szCs w:val="24"/>
        </w:rPr>
      </w:pPr>
      <w:r w:rsidDel="00000000" w:rsidR="00000000" w:rsidRPr="00000000">
        <w:rPr>
          <w:rtl w:val="0"/>
        </w:rPr>
      </w:r>
    </w:p>
    <w:p w:rsidR="00000000" w:rsidDel="00000000" w:rsidP="00000000" w:rsidRDefault="00000000" w:rsidRPr="00000000" w14:paraId="00000390">
      <w:pPr>
        <w:rPr>
          <w:sz w:val="24"/>
          <w:szCs w:val="24"/>
        </w:rPr>
      </w:pPr>
      <w:r w:rsidDel="00000000" w:rsidR="00000000" w:rsidRPr="00000000">
        <w:rPr>
          <w:sz w:val="24"/>
          <w:szCs w:val="24"/>
          <w:rtl w:val="0"/>
        </w:rPr>
        <w:t xml:space="preserve">AUSTIN: Okay! He was given Beowulf—</w:t>
      </w:r>
    </w:p>
    <w:p w:rsidR="00000000" w:rsidDel="00000000" w:rsidP="00000000" w:rsidRDefault="00000000" w:rsidRPr="00000000" w14:paraId="00000391">
      <w:pPr>
        <w:rPr>
          <w:sz w:val="24"/>
          <w:szCs w:val="24"/>
        </w:rPr>
      </w:pPr>
      <w:r w:rsidDel="00000000" w:rsidR="00000000" w:rsidRPr="00000000">
        <w:rPr>
          <w:rtl w:val="0"/>
        </w:rPr>
      </w:r>
    </w:p>
    <w:p w:rsidR="00000000" w:rsidDel="00000000" w:rsidP="00000000" w:rsidRDefault="00000000" w:rsidRPr="00000000" w14:paraId="00000392">
      <w:pPr>
        <w:rPr>
          <w:sz w:val="24"/>
          <w:szCs w:val="24"/>
        </w:rPr>
      </w:pPr>
      <w:r w:rsidDel="00000000" w:rsidR="00000000" w:rsidRPr="00000000">
        <w:rPr>
          <w:sz w:val="24"/>
          <w:szCs w:val="24"/>
          <w:rtl w:val="0"/>
        </w:rPr>
        <w:t xml:space="preserve">JACK: Save this for what, Austin?</w:t>
      </w:r>
    </w:p>
    <w:p w:rsidR="00000000" w:rsidDel="00000000" w:rsidP="00000000" w:rsidRDefault="00000000" w:rsidRPr="00000000" w14:paraId="00000393">
      <w:pPr>
        <w:rPr>
          <w:sz w:val="24"/>
          <w:szCs w:val="24"/>
        </w:rPr>
      </w:pPr>
      <w:r w:rsidDel="00000000" w:rsidR="00000000" w:rsidRPr="00000000">
        <w:rPr>
          <w:rtl w:val="0"/>
        </w:rPr>
      </w:r>
    </w:p>
    <w:p w:rsidR="00000000" w:rsidDel="00000000" w:rsidP="00000000" w:rsidRDefault="00000000" w:rsidRPr="00000000" w14:paraId="00000394">
      <w:pPr>
        <w:rPr>
          <w:sz w:val="24"/>
          <w:szCs w:val="24"/>
        </w:rPr>
      </w:pPr>
      <w:r w:rsidDel="00000000" w:rsidR="00000000" w:rsidRPr="00000000">
        <w:rPr>
          <w:sz w:val="24"/>
          <w:szCs w:val="24"/>
          <w:rtl w:val="0"/>
        </w:rPr>
        <w:t xml:space="preserve">AUSTIN: I was gonna say another episode! It's so good. It's one of the best R*n stories.</w:t>
      </w:r>
    </w:p>
    <w:p w:rsidR="00000000" w:rsidDel="00000000" w:rsidP="00000000" w:rsidRDefault="00000000" w:rsidRPr="00000000" w14:paraId="00000395">
      <w:pPr>
        <w:rPr>
          <w:sz w:val="24"/>
          <w:szCs w:val="24"/>
        </w:rPr>
      </w:pPr>
      <w:r w:rsidDel="00000000" w:rsidR="00000000" w:rsidRPr="00000000">
        <w:rPr>
          <w:rtl w:val="0"/>
        </w:rPr>
      </w:r>
    </w:p>
    <w:p w:rsidR="00000000" w:rsidDel="00000000" w:rsidP="00000000" w:rsidRDefault="00000000" w:rsidRPr="00000000" w14:paraId="00000396">
      <w:pPr>
        <w:rPr>
          <w:sz w:val="24"/>
          <w:szCs w:val="24"/>
        </w:rPr>
      </w:pPr>
      <w:r w:rsidDel="00000000" w:rsidR="00000000" w:rsidRPr="00000000">
        <w:rPr>
          <w:rtl w:val="0"/>
        </w:rPr>
        <w:t xml:space="preserve">[ALI laughs]</w:t>
      </w:r>
      <w:r w:rsidDel="00000000" w:rsidR="00000000" w:rsidRPr="00000000">
        <w:rPr>
          <w:rtl w:val="0"/>
        </w:rPr>
      </w:r>
    </w:p>
    <w:p w:rsidR="00000000" w:rsidDel="00000000" w:rsidP="00000000" w:rsidRDefault="00000000" w:rsidRPr="00000000" w14:paraId="00000397">
      <w:pPr>
        <w:rPr>
          <w:sz w:val="24"/>
          <w:szCs w:val="24"/>
        </w:rPr>
      </w:pPr>
      <w:r w:rsidDel="00000000" w:rsidR="00000000" w:rsidRPr="00000000">
        <w:rPr>
          <w:rtl w:val="0"/>
        </w:rPr>
      </w:r>
    </w:p>
    <w:p w:rsidR="00000000" w:rsidDel="00000000" w:rsidP="00000000" w:rsidRDefault="00000000" w:rsidRPr="00000000" w14:paraId="00000398">
      <w:pPr>
        <w:rPr>
          <w:sz w:val="24"/>
          <w:szCs w:val="24"/>
        </w:rPr>
      </w:pPr>
      <w:r w:rsidDel="00000000" w:rsidR="00000000" w:rsidRPr="00000000">
        <w:rPr>
          <w:sz w:val="24"/>
          <w:szCs w:val="24"/>
          <w:rtl w:val="0"/>
        </w:rPr>
        <w:t xml:space="preserve">KEITH: Okay.</w:t>
      </w:r>
    </w:p>
    <w:p w:rsidR="00000000" w:rsidDel="00000000" w:rsidP="00000000" w:rsidRDefault="00000000" w:rsidRPr="00000000" w14:paraId="00000399">
      <w:pPr>
        <w:rPr>
          <w:sz w:val="24"/>
          <w:szCs w:val="24"/>
        </w:rPr>
      </w:pPr>
      <w:r w:rsidDel="00000000" w:rsidR="00000000" w:rsidRPr="00000000">
        <w:rPr>
          <w:rtl w:val="0"/>
        </w:rPr>
      </w:r>
    </w:p>
    <w:p w:rsidR="00000000" w:rsidDel="00000000" w:rsidP="00000000" w:rsidRDefault="00000000" w:rsidRPr="00000000" w14:paraId="0000039A">
      <w:pPr>
        <w:rPr>
          <w:sz w:val="24"/>
          <w:szCs w:val="24"/>
        </w:rPr>
      </w:pPr>
      <w:r w:rsidDel="00000000" w:rsidR="00000000" w:rsidRPr="00000000">
        <w:rPr>
          <w:rtl w:val="0"/>
        </w:rPr>
        <w:t xml:space="preserve">[JACK laughs]</w:t>
      </w:r>
      <w:r w:rsidDel="00000000" w:rsidR="00000000" w:rsidRPr="00000000">
        <w:rPr>
          <w:rtl w:val="0"/>
        </w:rPr>
      </w:r>
    </w:p>
    <w:p w:rsidR="00000000" w:rsidDel="00000000" w:rsidP="00000000" w:rsidRDefault="00000000" w:rsidRPr="00000000" w14:paraId="0000039B">
      <w:pPr>
        <w:rPr>
          <w:sz w:val="24"/>
          <w:szCs w:val="24"/>
        </w:rPr>
      </w:pPr>
      <w:r w:rsidDel="00000000" w:rsidR="00000000" w:rsidRPr="00000000">
        <w:rPr>
          <w:rtl w:val="0"/>
        </w:rPr>
      </w:r>
    </w:p>
    <w:p w:rsidR="00000000" w:rsidDel="00000000" w:rsidP="00000000" w:rsidRDefault="00000000" w:rsidRPr="00000000" w14:paraId="0000039C">
      <w:pPr>
        <w:rPr>
          <w:sz w:val="24"/>
          <w:szCs w:val="24"/>
        </w:rPr>
      </w:pPr>
      <w:r w:rsidDel="00000000" w:rsidR="00000000" w:rsidRPr="00000000">
        <w:rPr>
          <w:sz w:val="24"/>
          <w:szCs w:val="24"/>
          <w:rtl w:val="0"/>
        </w:rPr>
        <w:t xml:space="preserve">KEITH: Damn it R*n.</w:t>
      </w:r>
    </w:p>
    <w:p w:rsidR="00000000" w:rsidDel="00000000" w:rsidP="00000000" w:rsidRDefault="00000000" w:rsidRPr="00000000" w14:paraId="0000039D">
      <w:pPr>
        <w:rPr>
          <w:sz w:val="24"/>
          <w:szCs w:val="24"/>
        </w:rPr>
      </w:pPr>
      <w:r w:rsidDel="00000000" w:rsidR="00000000" w:rsidRPr="00000000">
        <w:rPr>
          <w:rtl w:val="0"/>
        </w:rPr>
      </w:r>
    </w:p>
    <w:p w:rsidR="00000000" w:rsidDel="00000000" w:rsidP="00000000" w:rsidRDefault="00000000" w:rsidRPr="00000000" w14:paraId="0000039E">
      <w:pPr>
        <w:rPr>
          <w:sz w:val="24"/>
          <w:szCs w:val="24"/>
        </w:rPr>
      </w:pPr>
      <w:r w:rsidDel="00000000" w:rsidR="00000000" w:rsidRPr="00000000">
        <w:rPr>
          <w:sz w:val="24"/>
          <w:szCs w:val="24"/>
          <w:rtl w:val="0"/>
        </w:rPr>
        <w:t xml:space="preserve">ART: So I am or I'm not saving it?</w:t>
      </w:r>
    </w:p>
    <w:p w:rsidR="00000000" w:rsidDel="00000000" w:rsidP="00000000" w:rsidRDefault="00000000" w:rsidRPr="00000000" w14:paraId="0000039F">
      <w:pPr>
        <w:rPr>
          <w:sz w:val="24"/>
          <w:szCs w:val="24"/>
        </w:rPr>
      </w:pPr>
      <w:r w:rsidDel="00000000" w:rsidR="00000000" w:rsidRPr="00000000">
        <w:rPr>
          <w:rtl w:val="0"/>
        </w:rPr>
      </w:r>
    </w:p>
    <w:p w:rsidR="00000000" w:rsidDel="00000000" w:rsidP="00000000" w:rsidRDefault="00000000" w:rsidRPr="00000000" w14:paraId="000003A0">
      <w:pPr>
        <w:rPr>
          <w:sz w:val="24"/>
          <w:szCs w:val="24"/>
        </w:rPr>
      </w:pPr>
      <w:r w:rsidDel="00000000" w:rsidR="00000000" w:rsidRPr="00000000">
        <w:rPr>
          <w:sz w:val="24"/>
          <w:szCs w:val="24"/>
          <w:rtl w:val="0"/>
        </w:rPr>
        <w:t xml:space="preserve">KEITH: You are saving it, yeah.</w:t>
      </w:r>
    </w:p>
    <w:p w:rsidR="00000000" w:rsidDel="00000000" w:rsidP="00000000" w:rsidRDefault="00000000" w:rsidRPr="00000000" w14:paraId="000003A1">
      <w:pPr>
        <w:rPr>
          <w:sz w:val="24"/>
          <w:szCs w:val="24"/>
        </w:rPr>
      </w:pPr>
      <w:r w:rsidDel="00000000" w:rsidR="00000000" w:rsidRPr="00000000">
        <w:rPr>
          <w:rtl w:val="0"/>
        </w:rPr>
      </w:r>
    </w:p>
    <w:p w:rsidR="00000000" w:rsidDel="00000000" w:rsidP="00000000" w:rsidRDefault="00000000" w:rsidRPr="00000000" w14:paraId="000003A2">
      <w:pPr>
        <w:rPr>
          <w:sz w:val="24"/>
          <w:szCs w:val="24"/>
        </w:rPr>
      </w:pPr>
      <w:r w:rsidDel="00000000" w:rsidR="00000000" w:rsidRPr="00000000">
        <w:rPr>
          <w:sz w:val="24"/>
          <w:szCs w:val="24"/>
          <w:rtl w:val="0"/>
        </w:rPr>
        <w:t xml:space="preserve">JACK: </w:t>
      </w:r>
      <w:r w:rsidDel="00000000" w:rsidR="00000000" w:rsidRPr="00000000">
        <w:rPr>
          <w:rtl w:val="0"/>
        </w:rPr>
        <w:t xml:space="preserve">Are you saving this for </w:t>
      </w:r>
      <w:r w:rsidDel="00000000" w:rsidR="00000000" w:rsidRPr="00000000">
        <w:rPr>
          <w:sz w:val="24"/>
          <w:szCs w:val="24"/>
          <w:rtl w:val="0"/>
        </w:rPr>
        <w:t xml:space="preserve">when we tell your Ron story on (unintelligible)?</w:t>
      </w:r>
    </w:p>
    <w:p w:rsidR="00000000" w:rsidDel="00000000" w:rsidP="00000000" w:rsidRDefault="00000000" w:rsidRPr="00000000" w14:paraId="000003A3">
      <w:pPr>
        <w:rPr>
          <w:sz w:val="24"/>
          <w:szCs w:val="24"/>
        </w:rPr>
      </w:pPr>
      <w:r w:rsidDel="00000000" w:rsidR="00000000" w:rsidRPr="00000000">
        <w:rPr>
          <w:rtl w:val="0"/>
        </w:rPr>
      </w:r>
    </w:p>
    <w:p w:rsidR="00000000" w:rsidDel="00000000" w:rsidP="00000000" w:rsidRDefault="00000000" w:rsidRPr="00000000" w14:paraId="000003A4">
      <w:pPr>
        <w:rPr>
          <w:sz w:val="24"/>
          <w:szCs w:val="24"/>
        </w:rPr>
      </w:pPr>
      <w:r w:rsidDel="00000000" w:rsidR="00000000" w:rsidRPr="00000000">
        <w:rPr>
          <w:sz w:val="24"/>
          <w:szCs w:val="24"/>
          <w:rtl w:val="0"/>
        </w:rPr>
        <w:t xml:space="preserve">AUSTIN: Save it for next week! We'll tell the Beowulf R*n story next time.</w:t>
      </w:r>
    </w:p>
    <w:p w:rsidR="00000000" w:rsidDel="00000000" w:rsidP="00000000" w:rsidRDefault="00000000" w:rsidRPr="00000000" w14:paraId="000003A5">
      <w:pPr>
        <w:rPr>
          <w:sz w:val="24"/>
          <w:szCs w:val="24"/>
        </w:rPr>
      </w:pPr>
      <w:r w:rsidDel="00000000" w:rsidR="00000000" w:rsidRPr="00000000">
        <w:rPr>
          <w:rtl w:val="0"/>
        </w:rPr>
      </w:r>
    </w:p>
    <w:p w:rsidR="00000000" w:rsidDel="00000000" w:rsidP="00000000" w:rsidRDefault="00000000" w:rsidRPr="00000000" w14:paraId="000003A6">
      <w:pPr>
        <w:rPr>
          <w:sz w:val="24"/>
          <w:szCs w:val="24"/>
        </w:rPr>
      </w:pPr>
      <w:r w:rsidDel="00000000" w:rsidR="00000000" w:rsidRPr="00000000">
        <w:rPr>
          <w:sz w:val="24"/>
          <w:szCs w:val="24"/>
          <w:rtl w:val="0"/>
        </w:rPr>
        <w:t xml:space="preserve">KEITH: Every week we'll have a R*n story. (laughs)</w:t>
      </w:r>
    </w:p>
    <w:p w:rsidR="00000000" w:rsidDel="00000000" w:rsidP="00000000" w:rsidRDefault="00000000" w:rsidRPr="00000000" w14:paraId="000003A7">
      <w:pPr>
        <w:rPr>
          <w:sz w:val="24"/>
          <w:szCs w:val="24"/>
        </w:rPr>
      </w:pPr>
      <w:r w:rsidDel="00000000" w:rsidR="00000000" w:rsidRPr="00000000">
        <w:rPr>
          <w:rtl w:val="0"/>
        </w:rPr>
      </w:r>
    </w:p>
    <w:p w:rsidR="00000000" w:rsidDel="00000000" w:rsidP="00000000" w:rsidRDefault="00000000" w:rsidRPr="00000000" w14:paraId="000003A8">
      <w:pPr>
        <w:rPr>
          <w:sz w:val="24"/>
          <w:szCs w:val="24"/>
        </w:rPr>
      </w:pPr>
      <w:r w:rsidDel="00000000" w:rsidR="00000000" w:rsidRPr="00000000">
        <w:rPr>
          <w:sz w:val="24"/>
          <w:szCs w:val="24"/>
          <w:rtl w:val="0"/>
        </w:rPr>
        <w:t xml:space="preserve">AUSTIN: Oh…</w:t>
      </w:r>
    </w:p>
    <w:p w:rsidR="00000000" w:rsidDel="00000000" w:rsidP="00000000" w:rsidRDefault="00000000" w:rsidRPr="00000000" w14:paraId="000003A9">
      <w:pPr>
        <w:rPr>
          <w:sz w:val="24"/>
          <w:szCs w:val="24"/>
        </w:rPr>
      </w:pPr>
      <w:r w:rsidDel="00000000" w:rsidR="00000000" w:rsidRPr="00000000">
        <w:rPr>
          <w:rtl w:val="0"/>
        </w:rPr>
      </w:r>
    </w:p>
    <w:p w:rsidR="00000000" w:rsidDel="00000000" w:rsidP="00000000" w:rsidRDefault="00000000" w:rsidRPr="00000000" w14:paraId="000003AA">
      <w:pPr>
        <w:rPr>
          <w:sz w:val="24"/>
          <w:szCs w:val="24"/>
        </w:rPr>
      </w:pPr>
      <w:r w:rsidDel="00000000" w:rsidR="00000000" w:rsidRPr="00000000">
        <w:rPr>
          <w:sz w:val="24"/>
          <w:szCs w:val="24"/>
          <w:rtl w:val="0"/>
        </w:rPr>
        <w:t xml:space="preserve">ART: </w:t>
      </w:r>
      <w:r w:rsidDel="00000000" w:rsidR="00000000" w:rsidRPr="00000000">
        <w:rPr>
          <w:rtl w:val="0"/>
        </w:rPr>
        <w:t xml:space="preserve">[</w:t>
      </w:r>
      <w:r w:rsidDel="00000000" w:rsidR="00000000" w:rsidRPr="00000000">
        <w:rPr>
          <w:sz w:val="24"/>
          <w:szCs w:val="24"/>
          <w:rtl w:val="0"/>
        </w:rPr>
        <w:t xml:space="preserve">laughing</w:t>
      </w:r>
      <w:r w:rsidDel="00000000" w:rsidR="00000000" w:rsidRPr="00000000">
        <w:rPr>
          <w:rtl w:val="0"/>
        </w:rPr>
        <w:t xml:space="preserve">]</w:t>
      </w:r>
      <w:r w:rsidDel="00000000" w:rsidR="00000000" w:rsidRPr="00000000">
        <w:rPr>
          <w:sz w:val="24"/>
          <w:szCs w:val="24"/>
          <w:rtl w:val="0"/>
        </w:rPr>
        <w:t xml:space="preserve"> But they'll all be b***ped! He's gonna figure this out, guys!</w:t>
      </w:r>
    </w:p>
    <w:p w:rsidR="00000000" w:rsidDel="00000000" w:rsidP="00000000" w:rsidRDefault="00000000" w:rsidRPr="00000000" w14:paraId="000003AB">
      <w:pPr>
        <w:rPr>
          <w:sz w:val="24"/>
          <w:szCs w:val="24"/>
        </w:rPr>
      </w:pPr>
      <w:r w:rsidDel="00000000" w:rsidR="00000000" w:rsidRPr="00000000">
        <w:rPr>
          <w:rtl w:val="0"/>
        </w:rPr>
      </w:r>
    </w:p>
    <w:p w:rsidR="00000000" w:rsidDel="00000000" w:rsidP="00000000" w:rsidRDefault="00000000" w:rsidRPr="00000000" w14:paraId="000003AC">
      <w:pPr>
        <w:rPr>
          <w:sz w:val="24"/>
          <w:szCs w:val="24"/>
        </w:rPr>
      </w:pPr>
      <w:r w:rsidDel="00000000" w:rsidR="00000000" w:rsidRPr="00000000">
        <w:rPr>
          <w:rtl w:val="0"/>
        </w:rPr>
        <w:t xml:space="preserve">[ALI laughs]</w:t>
      </w:r>
      <w:r w:rsidDel="00000000" w:rsidR="00000000" w:rsidRPr="00000000">
        <w:rPr>
          <w:rtl w:val="0"/>
        </w:rPr>
      </w:r>
    </w:p>
    <w:p w:rsidR="00000000" w:rsidDel="00000000" w:rsidP="00000000" w:rsidRDefault="00000000" w:rsidRPr="00000000" w14:paraId="000003AD">
      <w:pPr>
        <w:rPr>
          <w:sz w:val="24"/>
          <w:szCs w:val="24"/>
        </w:rPr>
      </w:pPr>
      <w:r w:rsidDel="00000000" w:rsidR="00000000" w:rsidRPr="00000000">
        <w:rPr>
          <w:rtl w:val="0"/>
        </w:rPr>
      </w:r>
    </w:p>
    <w:p w:rsidR="00000000" w:rsidDel="00000000" w:rsidP="00000000" w:rsidRDefault="00000000" w:rsidRPr="00000000" w14:paraId="000003AE">
      <w:pPr>
        <w:rPr>
          <w:sz w:val="24"/>
          <w:szCs w:val="24"/>
        </w:rPr>
      </w:pPr>
      <w:r w:rsidDel="00000000" w:rsidR="00000000" w:rsidRPr="00000000">
        <w:rPr>
          <w:sz w:val="24"/>
          <w:szCs w:val="24"/>
          <w:rtl w:val="0"/>
        </w:rPr>
        <w:t xml:space="preserve">KEITH: </w:t>
      </w:r>
      <w:r w:rsidDel="00000000" w:rsidR="00000000" w:rsidRPr="00000000">
        <w:rPr>
          <w:rtl w:val="0"/>
        </w:rPr>
        <w:t xml:space="preserve">[</w:t>
      </w:r>
      <w:r w:rsidDel="00000000" w:rsidR="00000000" w:rsidRPr="00000000">
        <w:rPr>
          <w:sz w:val="24"/>
          <w:szCs w:val="24"/>
          <w:rtl w:val="0"/>
        </w:rPr>
        <w:t xml:space="preserve">laughing</w:t>
      </w:r>
      <w:r w:rsidDel="00000000" w:rsidR="00000000" w:rsidRPr="00000000">
        <w:rPr>
          <w:rtl w:val="0"/>
        </w:rPr>
        <w:t xml:space="preserve">]</w:t>
      </w:r>
      <w:r w:rsidDel="00000000" w:rsidR="00000000" w:rsidRPr="00000000">
        <w:rPr>
          <w:sz w:val="24"/>
          <w:szCs w:val="24"/>
          <w:rtl w:val="0"/>
        </w:rPr>
        <w:t xml:space="preserve"> There's no way he didn't figure it out off the first one! He knows!</w:t>
      </w:r>
    </w:p>
    <w:p w:rsidR="00000000" w:rsidDel="00000000" w:rsidP="00000000" w:rsidRDefault="00000000" w:rsidRPr="00000000" w14:paraId="000003AF">
      <w:pPr>
        <w:rPr>
          <w:sz w:val="24"/>
          <w:szCs w:val="24"/>
        </w:rPr>
      </w:pPr>
      <w:r w:rsidDel="00000000" w:rsidR="00000000" w:rsidRPr="00000000">
        <w:rPr>
          <w:rtl w:val="0"/>
        </w:rPr>
      </w:r>
    </w:p>
    <w:p w:rsidR="00000000" w:rsidDel="00000000" w:rsidP="00000000" w:rsidRDefault="00000000" w:rsidRPr="00000000" w14:paraId="000003B0">
      <w:pPr>
        <w:rPr>
          <w:sz w:val="24"/>
          <w:szCs w:val="24"/>
        </w:rPr>
      </w:pPr>
      <w:r w:rsidDel="00000000" w:rsidR="00000000" w:rsidRPr="00000000">
        <w:rPr>
          <w:sz w:val="24"/>
          <w:szCs w:val="24"/>
          <w:rtl w:val="0"/>
        </w:rPr>
        <w:t xml:space="preserve">AUSTIN: </w:t>
      </w:r>
      <w:r w:rsidDel="00000000" w:rsidR="00000000" w:rsidRPr="00000000">
        <w:rPr>
          <w:rtl w:val="0"/>
        </w:rPr>
        <w:t xml:space="preserve">[</w:t>
      </w:r>
      <w:r w:rsidDel="00000000" w:rsidR="00000000" w:rsidRPr="00000000">
        <w:rPr>
          <w:sz w:val="24"/>
          <w:szCs w:val="24"/>
          <w:rtl w:val="0"/>
        </w:rPr>
        <w:t xml:space="preserve">laughing</w:t>
      </w:r>
      <w:r w:rsidDel="00000000" w:rsidR="00000000" w:rsidRPr="00000000">
        <w:rPr>
          <w:rtl w:val="0"/>
        </w:rPr>
        <w:t xml:space="preserve">]</w:t>
      </w:r>
      <w:r w:rsidDel="00000000" w:rsidR="00000000" w:rsidRPr="00000000">
        <w:rPr>
          <w:sz w:val="24"/>
          <w:szCs w:val="24"/>
          <w:rtl w:val="0"/>
        </w:rPr>
        <w:t xml:space="preserve"> He was a nice man! I just can't play RPGs with him.</w:t>
      </w:r>
    </w:p>
    <w:p w:rsidR="00000000" w:rsidDel="00000000" w:rsidP="00000000" w:rsidRDefault="00000000" w:rsidRPr="00000000" w14:paraId="000003B1">
      <w:pPr>
        <w:rPr>
          <w:sz w:val="24"/>
          <w:szCs w:val="24"/>
        </w:rPr>
      </w:pPr>
      <w:r w:rsidDel="00000000" w:rsidR="00000000" w:rsidRPr="00000000">
        <w:rPr>
          <w:rtl w:val="0"/>
        </w:rPr>
      </w:r>
    </w:p>
    <w:p w:rsidR="00000000" w:rsidDel="00000000" w:rsidP="00000000" w:rsidRDefault="00000000" w:rsidRPr="00000000" w14:paraId="000003B2">
      <w:pPr>
        <w:rPr>
          <w:sz w:val="24"/>
          <w:szCs w:val="24"/>
        </w:rPr>
      </w:pPr>
      <w:r w:rsidDel="00000000" w:rsidR="00000000" w:rsidRPr="00000000">
        <w:rPr>
          <w:sz w:val="24"/>
          <w:szCs w:val="24"/>
          <w:rtl w:val="0"/>
        </w:rPr>
        <w:t xml:space="preserve">KEITH: I'm sure R*n is a sweetheart. I just…don't…th—</w:t>
      </w:r>
    </w:p>
    <w:p w:rsidR="00000000" w:rsidDel="00000000" w:rsidP="00000000" w:rsidRDefault="00000000" w:rsidRPr="00000000" w14:paraId="000003B3">
      <w:pPr>
        <w:rPr>
          <w:sz w:val="24"/>
          <w:szCs w:val="24"/>
        </w:rPr>
      </w:pPr>
      <w:r w:rsidDel="00000000" w:rsidR="00000000" w:rsidRPr="00000000">
        <w:rPr>
          <w:rtl w:val="0"/>
        </w:rPr>
      </w:r>
    </w:p>
    <w:p w:rsidR="00000000" w:rsidDel="00000000" w:rsidP="00000000" w:rsidRDefault="00000000" w:rsidRPr="00000000" w14:paraId="000003B4">
      <w:pPr>
        <w:rPr>
          <w:sz w:val="24"/>
          <w:szCs w:val="24"/>
        </w:rPr>
      </w:pPr>
      <w:r w:rsidDel="00000000" w:rsidR="00000000" w:rsidRPr="00000000">
        <w:rPr>
          <w:sz w:val="24"/>
          <w:szCs w:val="24"/>
          <w:rtl w:val="0"/>
        </w:rPr>
        <w:t xml:space="preserve">AUSTIN: Who's… Alric?</w:t>
      </w:r>
    </w:p>
    <w:p w:rsidR="00000000" w:rsidDel="00000000" w:rsidP="00000000" w:rsidRDefault="00000000" w:rsidRPr="00000000" w14:paraId="000003B5">
      <w:pPr>
        <w:rPr>
          <w:sz w:val="24"/>
          <w:szCs w:val="24"/>
        </w:rPr>
      </w:pPr>
      <w:r w:rsidDel="00000000" w:rsidR="00000000" w:rsidRPr="00000000">
        <w:rPr>
          <w:rtl w:val="0"/>
        </w:rPr>
      </w:r>
    </w:p>
    <w:p w:rsidR="00000000" w:rsidDel="00000000" w:rsidP="00000000" w:rsidRDefault="00000000" w:rsidRPr="00000000" w14:paraId="000003B6">
      <w:pPr>
        <w:rPr>
          <w:sz w:val="24"/>
          <w:szCs w:val="24"/>
        </w:rPr>
      </w:pPr>
      <w:r w:rsidDel="00000000" w:rsidR="00000000" w:rsidRPr="00000000">
        <w:rPr>
          <w:sz w:val="24"/>
          <w:szCs w:val="24"/>
          <w:rtl w:val="0"/>
        </w:rPr>
        <w:t xml:space="preserve">KEITH: What?</w:t>
      </w:r>
    </w:p>
    <w:p w:rsidR="00000000" w:rsidDel="00000000" w:rsidP="00000000" w:rsidRDefault="00000000" w:rsidRPr="00000000" w14:paraId="000003B7">
      <w:pPr>
        <w:rPr>
          <w:sz w:val="24"/>
          <w:szCs w:val="24"/>
        </w:rPr>
      </w:pPr>
      <w:r w:rsidDel="00000000" w:rsidR="00000000" w:rsidRPr="00000000">
        <w:rPr>
          <w:rtl w:val="0"/>
        </w:rPr>
      </w:r>
    </w:p>
    <w:p w:rsidR="00000000" w:rsidDel="00000000" w:rsidP="00000000" w:rsidRDefault="00000000" w:rsidRPr="00000000" w14:paraId="000003B8">
      <w:pPr>
        <w:rPr>
          <w:sz w:val="24"/>
          <w:szCs w:val="24"/>
        </w:rPr>
      </w:pPr>
      <w:r w:rsidDel="00000000" w:rsidR="00000000" w:rsidRPr="00000000">
        <w:rPr>
          <w:sz w:val="24"/>
          <w:szCs w:val="24"/>
          <w:rtl w:val="0"/>
        </w:rPr>
        <w:t xml:space="preserve">AUSTIN: Who's Alric?</w:t>
      </w:r>
    </w:p>
    <w:p w:rsidR="00000000" w:rsidDel="00000000" w:rsidP="00000000" w:rsidRDefault="00000000" w:rsidRPr="00000000" w14:paraId="000003B9">
      <w:pPr>
        <w:rPr>
          <w:sz w:val="24"/>
          <w:szCs w:val="24"/>
        </w:rPr>
      </w:pPr>
      <w:r w:rsidDel="00000000" w:rsidR="00000000" w:rsidRPr="00000000">
        <w:rPr>
          <w:rtl w:val="0"/>
        </w:rPr>
      </w:r>
    </w:p>
    <w:p w:rsidR="00000000" w:rsidDel="00000000" w:rsidP="00000000" w:rsidRDefault="00000000" w:rsidRPr="00000000" w14:paraId="000003BA">
      <w:pPr>
        <w:rPr>
          <w:sz w:val="24"/>
          <w:szCs w:val="24"/>
        </w:rPr>
      </w:pPr>
      <w:r w:rsidDel="00000000" w:rsidR="00000000" w:rsidRPr="00000000">
        <w:rPr>
          <w:sz w:val="24"/>
          <w:szCs w:val="24"/>
          <w:rtl w:val="0"/>
        </w:rPr>
        <w:t xml:space="preserve">KEITH: I said "I'm sure Ron is a sweetheart".</w:t>
      </w:r>
    </w:p>
    <w:p w:rsidR="00000000" w:rsidDel="00000000" w:rsidP="00000000" w:rsidRDefault="00000000" w:rsidRPr="00000000" w14:paraId="000003BB">
      <w:pPr>
        <w:rPr>
          <w:sz w:val="24"/>
          <w:szCs w:val="24"/>
        </w:rPr>
      </w:pPr>
      <w:r w:rsidDel="00000000" w:rsidR="00000000" w:rsidRPr="00000000">
        <w:rPr>
          <w:rtl w:val="0"/>
        </w:rPr>
      </w:r>
    </w:p>
    <w:p w:rsidR="00000000" w:rsidDel="00000000" w:rsidP="00000000" w:rsidRDefault="00000000" w:rsidRPr="00000000" w14:paraId="000003BC">
      <w:pPr>
        <w:rPr>
          <w:sz w:val="24"/>
          <w:szCs w:val="24"/>
        </w:rPr>
      </w:pPr>
      <w:r w:rsidDel="00000000" w:rsidR="00000000" w:rsidRPr="00000000">
        <w:rPr>
          <w:sz w:val="24"/>
          <w:szCs w:val="24"/>
          <w:rtl w:val="0"/>
        </w:rPr>
        <w:t xml:space="preserve">ART: That's Keith.</w:t>
      </w:r>
    </w:p>
    <w:p w:rsidR="00000000" w:rsidDel="00000000" w:rsidP="00000000" w:rsidRDefault="00000000" w:rsidRPr="00000000" w14:paraId="000003BD">
      <w:pPr>
        <w:rPr>
          <w:sz w:val="24"/>
          <w:szCs w:val="24"/>
        </w:rPr>
      </w:pPr>
      <w:r w:rsidDel="00000000" w:rsidR="00000000" w:rsidRPr="00000000">
        <w:rPr>
          <w:rtl w:val="0"/>
        </w:rPr>
      </w:r>
    </w:p>
    <w:p w:rsidR="00000000" w:rsidDel="00000000" w:rsidP="00000000" w:rsidRDefault="00000000" w:rsidRPr="00000000" w14:paraId="000003BE">
      <w:pPr>
        <w:rPr>
          <w:sz w:val="24"/>
          <w:szCs w:val="24"/>
        </w:rPr>
      </w:pPr>
      <w:r w:rsidDel="00000000" w:rsidR="00000000" w:rsidRPr="00000000">
        <w:rPr>
          <w:sz w:val="24"/>
          <w:szCs w:val="24"/>
          <w:rtl w:val="0"/>
        </w:rPr>
        <w:t xml:space="preserve">AUSTIN: No no, sorry—</w:t>
      </w:r>
    </w:p>
    <w:p w:rsidR="00000000" w:rsidDel="00000000" w:rsidP="00000000" w:rsidRDefault="00000000" w:rsidRPr="00000000" w14:paraId="000003BF">
      <w:pPr>
        <w:rPr>
          <w:sz w:val="24"/>
          <w:szCs w:val="24"/>
        </w:rPr>
      </w:pPr>
      <w:r w:rsidDel="00000000" w:rsidR="00000000" w:rsidRPr="00000000">
        <w:rPr>
          <w:rtl w:val="0"/>
        </w:rPr>
      </w:r>
    </w:p>
    <w:p w:rsidR="00000000" w:rsidDel="00000000" w:rsidP="00000000" w:rsidRDefault="00000000" w:rsidRPr="00000000" w14:paraId="000003C0">
      <w:pPr>
        <w:rPr>
          <w:sz w:val="24"/>
          <w:szCs w:val="24"/>
        </w:rPr>
      </w:pPr>
      <w:r w:rsidDel="00000000" w:rsidR="00000000" w:rsidRPr="00000000">
        <w:rPr>
          <w:sz w:val="24"/>
          <w:szCs w:val="24"/>
          <w:rtl w:val="0"/>
        </w:rPr>
        <w:t xml:space="preserve">ALI: That's—Keith just changed his name.</w:t>
      </w:r>
    </w:p>
    <w:p w:rsidR="00000000" w:rsidDel="00000000" w:rsidP="00000000" w:rsidRDefault="00000000" w:rsidRPr="00000000" w14:paraId="000003C1">
      <w:pPr>
        <w:rPr>
          <w:sz w:val="24"/>
          <w:szCs w:val="24"/>
        </w:rPr>
      </w:pPr>
      <w:r w:rsidDel="00000000" w:rsidR="00000000" w:rsidRPr="00000000">
        <w:rPr>
          <w:rtl w:val="0"/>
        </w:rPr>
      </w:r>
    </w:p>
    <w:p w:rsidR="00000000" w:rsidDel="00000000" w:rsidP="00000000" w:rsidRDefault="00000000" w:rsidRPr="00000000" w14:paraId="000003C2">
      <w:pPr>
        <w:rPr>
          <w:sz w:val="24"/>
          <w:szCs w:val="24"/>
        </w:rPr>
      </w:pPr>
      <w:r w:rsidDel="00000000" w:rsidR="00000000" w:rsidRPr="00000000">
        <w:rPr>
          <w:sz w:val="24"/>
          <w:szCs w:val="24"/>
          <w:rtl w:val="0"/>
        </w:rPr>
        <w:t xml:space="preserve">AUSTIN: Ohhh, Keith didn't change his name when he entered—</w:t>
      </w:r>
    </w:p>
    <w:p w:rsidR="00000000" w:rsidDel="00000000" w:rsidP="00000000" w:rsidRDefault="00000000" w:rsidRPr="00000000" w14:paraId="000003C3">
      <w:pPr>
        <w:rPr>
          <w:sz w:val="24"/>
          <w:szCs w:val="24"/>
        </w:rPr>
      </w:pPr>
      <w:r w:rsidDel="00000000" w:rsidR="00000000" w:rsidRPr="00000000">
        <w:rPr>
          <w:rtl w:val="0"/>
        </w:rPr>
      </w:r>
    </w:p>
    <w:p w:rsidR="00000000" w:rsidDel="00000000" w:rsidP="00000000" w:rsidRDefault="00000000" w:rsidRPr="00000000" w14:paraId="000003C4">
      <w:pPr>
        <w:rPr>
          <w:sz w:val="24"/>
          <w:szCs w:val="24"/>
        </w:rPr>
      </w:pPr>
      <w:r w:rsidDel="00000000" w:rsidR="00000000" w:rsidRPr="00000000">
        <w:rPr>
          <w:sz w:val="24"/>
          <w:szCs w:val="24"/>
          <w:rtl w:val="0"/>
        </w:rPr>
        <w:t xml:space="preserve">KEITH: Oh. </w:t>
      </w:r>
      <w:r w:rsidDel="00000000" w:rsidR="00000000" w:rsidRPr="00000000">
        <w:rPr>
          <w:rtl w:val="0"/>
        </w:rPr>
        <w:t xml:space="preserve">[</w:t>
      </w:r>
      <w:r w:rsidDel="00000000" w:rsidR="00000000" w:rsidRPr="00000000">
        <w:rPr>
          <w:sz w:val="24"/>
          <w:szCs w:val="24"/>
          <w:rtl w:val="0"/>
        </w:rPr>
        <w:t xml:space="preserve">laughs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C5">
      <w:pPr>
        <w:rPr>
          <w:sz w:val="24"/>
          <w:szCs w:val="24"/>
        </w:rPr>
      </w:pPr>
      <w:r w:rsidDel="00000000" w:rsidR="00000000" w:rsidRPr="00000000">
        <w:rPr>
          <w:rtl w:val="0"/>
        </w:rPr>
      </w:r>
    </w:p>
    <w:p w:rsidR="00000000" w:rsidDel="00000000" w:rsidP="00000000" w:rsidRDefault="00000000" w:rsidRPr="00000000" w14:paraId="000003C6">
      <w:pPr>
        <w:rPr>
          <w:sz w:val="24"/>
          <w:szCs w:val="24"/>
        </w:rPr>
      </w:pPr>
      <w:r w:rsidDel="00000000" w:rsidR="00000000" w:rsidRPr="00000000">
        <w:rPr>
          <w:sz w:val="24"/>
          <w:szCs w:val="24"/>
          <w:rtl w:val="0"/>
        </w:rPr>
        <w:t xml:space="preserve">AUSTIN: Okay. </w:t>
      </w:r>
      <w:r w:rsidDel="00000000" w:rsidR="00000000" w:rsidRPr="00000000">
        <w:rPr>
          <w:rtl w:val="0"/>
        </w:rPr>
        <w:t xml:space="preserve">[</w:t>
      </w:r>
      <w:r w:rsidDel="00000000" w:rsidR="00000000" w:rsidRPr="00000000">
        <w:rPr>
          <w:sz w:val="24"/>
          <w:szCs w:val="24"/>
          <w:rtl w:val="0"/>
        </w:rPr>
        <w:t xml:space="preserve">laughs</w:t>
      </w:r>
      <w:r w:rsidDel="00000000" w:rsidR="00000000" w:rsidRPr="00000000">
        <w:rPr>
          <w:rtl w:val="0"/>
        </w:rPr>
        <w:t xml:space="preserve">]</w:t>
      </w:r>
      <w:r w:rsidDel="00000000" w:rsidR="00000000" w:rsidRPr="00000000">
        <w:rPr>
          <w:sz w:val="24"/>
          <w:szCs w:val="24"/>
          <w:rtl w:val="0"/>
        </w:rPr>
        <w:t xml:space="preserve"> I thought we had an intruder. So!</w:t>
      </w:r>
    </w:p>
    <w:p w:rsidR="00000000" w:rsidDel="00000000" w:rsidP="00000000" w:rsidRDefault="00000000" w:rsidRPr="00000000" w14:paraId="000003C7">
      <w:pPr>
        <w:rPr>
          <w:sz w:val="24"/>
          <w:szCs w:val="24"/>
        </w:rPr>
      </w:pPr>
      <w:r w:rsidDel="00000000" w:rsidR="00000000" w:rsidRPr="00000000">
        <w:rPr>
          <w:rtl w:val="0"/>
        </w:rPr>
      </w:r>
    </w:p>
    <w:p w:rsidR="00000000" w:rsidDel="00000000" w:rsidP="00000000" w:rsidRDefault="00000000" w:rsidRPr="00000000" w14:paraId="000003C8">
      <w:pPr>
        <w:rPr>
          <w:sz w:val="24"/>
          <w:szCs w:val="24"/>
        </w:rPr>
      </w:pPr>
      <w:r w:rsidDel="00000000" w:rsidR="00000000" w:rsidRPr="00000000">
        <w:rPr>
          <w:sz w:val="24"/>
          <w:szCs w:val="24"/>
          <w:rtl w:val="0"/>
        </w:rPr>
        <w:t xml:space="preserve">ALI: Anyway.</w:t>
      </w:r>
    </w:p>
    <w:p w:rsidR="00000000" w:rsidDel="00000000" w:rsidP="00000000" w:rsidRDefault="00000000" w:rsidRPr="00000000" w14:paraId="000003C9">
      <w:pPr>
        <w:rPr>
          <w:sz w:val="24"/>
          <w:szCs w:val="24"/>
        </w:rPr>
      </w:pPr>
      <w:r w:rsidDel="00000000" w:rsidR="00000000" w:rsidRPr="00000000">
        <w:rPr>
          <w:rtl w:val="0"/>
        </w:rPr>
      </w:r>
    </w:p>
    <w:p w:rsidR="00000000" w:rsidDel="00000000" w:rsidP="00000000" w:rsidRDefault="00000000" w:rsidRPr="00000000" w14:paraId="000003CA">
      <w:pPr>
        <w:ind w:left="720" w:firstLine="0"/>
        <w:rPr>
          <w:sz w:val="24"/>
          <w:szCs w:val="24"/>
        </w:rPr>
      </w:pPr>
      <w:r w:rsidDel="00000000" w:rsidR="00000000" w:rsidRPr="00000000">
        <w:rPr>
          <w:rtl w:val="0"/>
        </w:rPr>
        <w:t xml:space="preserve">[TIMESTAMP: </w:t>
      </w:r>
      <w:r w:rsidDel="00000000" w:rsidR="00000000" w:rsidRPr="00000000">
        <w:rPr>
          <w:sz w:val="24"/>
          <w:szCs w:val="24"/>
          <w:rtl w:val="0"/>
        </w:rPr>
        <w:t xml:space="preserve">0:21:22 - Game</w:t>
      </w:r>
      <w:r w:rsidDel="00000000" w:rsidR="00000000" w:rsidRPr="00000000">
        <w:rPr>
          <w:rtl w:val="0"/>
        </w:rPr>
        <w:t xml:space="preserve"> Resumes]</w:t>
      </w:r>
      <w:r w:rsidDel="00000000" w:rsidR="00000000" w:rsidRPr="00000000">
        <w:rPr>
          <w:rtl w:val="0"/>
        </w:rPr>
      </w:r>
    </w:p>
    <w:p w:rsidR="00000000" w:rsidDel="00000000" w:rsidP="00000000" w:rsidRDefault="00000000" w:rsidRPr="00000000" w14:paraId="000003CB">
      <w:pPr>
        <w:rPr>
          <w:sz w:val="24"/>
          <w:szCs w:val="24"/>
        </w:rPr>
      </w:pPr>
      <w:r w:rsidDel="00000000" w:rsidR="00000000" w:rsidRPr="00000000">
        <w:rPr>
          <w:rtl w:val="0"/>
        </w:rPr>
      </w:r>
    </w:p>
    <w:p w:rsidR="00000000" w:rsidDel="00000000" w:rsidP="00000000" w:rsidRDefault="00000000" w:rsidRPr="00000000" w14:paraId="000003CC">
      <w:pPr>
        <w:rPr>
          <w:sz w:val="24"/>
          <w:szCs w:val="24"/>
        </w:rPr>
      </w:pPr>
      <w:r w:rsidDel="00000000" w:rsidR="00000000" w:rsidRPr="00000000">
        <w:rPr>
          <w:sz w:val="24"/>
          <w:szCs w:val="24"/>
          <w:rtl w:val="0"/>
        </w:rPr>
        <w:t xml:space="preserve">AUSTIN: A man is coming towards you!</w:t>
      </w:r>
    </w:p>
    <w:p w:rsidR="00000000" w:rsidDel="00000000" w:rsidP="00000000" w:rsidRDefault="00000000" w:rsidRPr="00000000" w14:paraId="000003CD">
      <w:pPr>
        <w:rPr>
          <w:sz w:val="24"/>
          <w:szCs w:val="24"/>
        </w:rPr>
      </w:pPr>
      <w:r w:rsidDel="00000000" w:rsidR="00000000" w:rsidRPr="00000000">
        <w:rPr>
          <w:rtl w:val="0"/>
        </w:rPr>
      </w:r>
    </w:p>
    <w:p w:rsidR="00000000" w:rsidDel="00000000" w:rsidP="00000000" w:rsidRDefault="00000000" w:rsidRPr="00000000" w14:paraId="000003CE">
      <w:pPr>
        <w:rPr>
          <w:sz w:val="24"/>
          <w:szCs w:val="24"/>
        </w:rPr>
      </w:pPr>
      <w:r w:rsidDel="00000000" w:rsidR="00000000" w:rsidRPr="00000000">
        <w:rPr>
          <w:sz w:val="24"/>
          <w:szCs w:val="24"/>
          <w:rtl w:val="0"/>
        </w:rPr>
        <w:t xml:space="preserve">ALI: So yeah! (laughs)</w:t>
      </w:r>
    </w:p>
    <w:p w:rsidR="00000000" w:rsidDel="00000000" w:rsidP="00000000" w:rsidRDefault="00000000" w:rsidRPr="00000000" w14:paraId="000003CF">
      <w:pPr>
        <w:rPr>
          <w:sz w:val="24"/>
          <w:szCs w:val="24"/>
        </w:rPr>
      </w:pPr>
      <w:r w:rsidDel="00000000" w:rsidR="00000000" w:rsidRPr="00000000">
        <w:rPr>
          <w:rtl w:val="0"/>
        </w:rPr>
      </w:r>
    </w:p>
    <w:p w:rsidR="00000000" w:rsidDel="00000000" w:rsidP="00000000" w:rsidRDefault="00000000" w:rsidRPr="00000000" w14:paraId="000003D0">
      <w:pPr>
        <w:rPr>
          <w:sz w:val="24"/>
          <w:szCs w:val="24"/>
        </w:rPr>
      </w:pPr>
      <w:r w:rsidDel="00000000" w:rsidR="00000000" w:rsidRPr="00000000">
        <w:rPr>
          <w:sz w:val="24"/>
          <w:szCs w:val="24"/>
          <w:rtl w:val="0"/>
        </w:rPr>
        <w:t xml:space="preserve">KEITH: Yep.</w:t>
      </w:r>
    </w:p>
    <w:p w:rsidR="00000000" w:rsidDel="00000000" w:rsidP="00000000" w:rsidRDefault="00000000" w:rsidRPr="00000000" w14:paraId="000003D1">
      <w:pPr>
        <w:rPr>
          <w:sz w:val="24"/>
          <w:szCs w:val="24"/>
        </w:rPr>
      </w:pPr>
      <w:r w:rsidDel="00000000" w:rsidR="00000000" w:rsidRPr="00000000">
        <w:rPr>
          <w:rtl w:val="0"/>
        </w:rPr>
      </w:r>
    </w:p>
    <w:p w:rsidR="00000000" w:rsidDel="00000000" w:rsidP="00000000" w:rsidRDefault="00000000" w:rsidRPr="00000000" w14:paraId="000003D2">
      <w:pPr>
        <w:rPr>
          <w:sz w:val="24"/>
          <w:szCs w:val="24"/>
        </w:rPr>
      </w:pPr>
      <w:r w:rsidDel="00000000" w:rsidR="00000000" w:rsidRPr="00000000">
        <w:rPr>
          <w:sz w:val="24"/>
          <w:szCs w:val="24"/>
          <w:rtl w:val="0"/>
        </w:rPr>
        <w:t xml:space="preserve">AUSTIN: Said some things…</w:t>
      </w:r>
    </w:p>
    <w:p w:rsidR="00000000" w:rsidDel="00000000" w:rsidP="00000000" w:rsidRDefault="00000000" w:rsidRPr="00000000" w14:paraId="000003D3">
      <w:pPr>
        <w:rPr>
          <w:sz w:val="24"/>
          <w:szCs w:val="24"/>
        </w:rPr>
      </w:pPr>
      <w:r w:rsidDel="00000000" w:rsidR="00000000" w:rsidRPr="00000000">
        <w:rPr>
          <w:rtl w:val="0"/>
        </w:rPr>
      </w:r>
    </w:p>
    <w:p w:rsidR="00000000" w:rsidDel="00000000" w:rsidP="00000000" w:rsidRDefault="00000000" w:rsidRPr="00000000" w14:paraId="000003D4">
      <w:pPr>
        <w:rPr>
          <w:sz w:val="24"/>
          <w:szCs w:val="24"/>
        </w:rPr>
      </w:pPr>
      <w:r w:rsidDel="00000000" w:rsidR="00000000" w:rsidRPr="00000000">
        <w:rPr>
          <w:sz w:val="24"/>
          <w:szCs w:val="24"/>
          <w:rtl w:val="0"/>
        </w:rPr>
        <w:t xml:space="preserve">JACK: Uh, we need to make this distinction— </w:t>
      </w:r>
      <w:r w:rsidDel="00000000" w:rsidR="00000000" w:rsidRPr="00000000">
        <w:rPr>
          <w:rtl w:val="0"/>
        </w:rPr>
        <w:t xml:space="preserve">W</w:t>
      </w:r>
      <w:r w:rsidDel="00000000" w:rsidR="00000000" w:rsidRPr="00000000">
        <w:rPr>
          <w:sz w:val="24"/>
          <w:szCs w:val="24"/>
          <w:rtl w:val="0"/>
        </w:rPr>
        <w:t xml:space="preserve">e need to make this distinction clearer for Keith.</w:t>
      </w:r>
    </w:p>
    <w:p w:rsidR="00000000" w:rsidDel="00000000" w:rsidP="00000000" w:rsidRDefault="00000000" w:rsidRPr="00000000" w14:paraId="000003D5">
      <w:pPr>
        <w:rPr>
          <w:sz w:val="24"/>
          <w:szCs w:val="24"/>
        </w:rPr>
      </w:pPr>
      <w:r w:rsidDel="00000000" w:rsidR="00000000" w:rsidRPr="00000000">
        <w:rPr>
          <w:rtl w:val="0"/>
        </w:rPr>
      </w:r>
    </w:p>
    <w:p w:rsidR="00000000" w:rsidDel="00000000" w:rsidP="00000000" w:rsidRDefault="00000000" w:rsidRPr="00000000" w14:paraId="000003D6">
      <w:pPr>
        <w:rPr>
          <w:sz w:val="24"/>
          <w:szCs w:val="24"/>
        </w:rPr>
      </w:pPr>
      <w:r w:rsidDel="00000000" w:rsidR="00000000" w:rsidRPr="00000000">
        <w:rPr>
          <w:sz w:val="24"/>
          <w:szCs w:val="24"/>
          <w:rtl w:val="0"/>
        </w:rPr>
        <w:t xml:space="preserve">ALI: So, what are the—</w:t>
      </w:r>
    </w:p>
    <w:p w:rsidR="00000000" w:rsidDel="00000000" w:rsidP="00000000" w:rsidRDefault="00000000" w:rsidRPr="00000000" w14:paraId="000003D7">
      <w:pPr>
        <w:rPr>
          <w:sz w:val="24"/>
          <w:szCs w:val="24"/>
        </w:rPr>
      </w:pPr>
      <w:r w:rsidDel="00000000" w:rsidR="00000000" w:rsidRPr="00000000">
        <w:rPr>
          <w:rtl w:val="0"/>
        </w:rPr>
      </w:r>
    </w:p>
    <w:p w:rsidR="00000000" w:rsidDel="00000000" w:rsidP="00000000" w:rsidRDefault="00000000" w:rsidRPr="00000000" w14:paraId="000003D8">
      <w:pPr>
        <w:rPr>
          <w:sz w:val="24"/>
          <w:szCs w:val="24"/>
        </w:rPr>
      </w:pPr>
      <w:r w:rsidDel="00000000" w:rsidR="00000000" w:rsidRPr="00000000">
        <w:rPr>
          <w:sz w:val="24"/>
          <w:szCs w:val="24"/>
          <w:rtl w:val="0"/>
        </w:rPr>
        <w:t xml:space="preserve">JACK: Let's do a pause, and then let's start. </w:t>
      </w:r>
    </w:p>
    <w:p w:rsidR="00000000" w:rsidDel="00000000" w:rsidP="00000000" w:rsidRDefault="00000000" w:rsidRPr="00000000" w14:paraId="000003D9">
      <w:pPr>
        <w:rPr>
          <w:sz w:val="24"/>
          <w:szCs w:val="24"/>
        </w:rPr>
      </w:pPr>
      <w:r w:rsidDel="00000000" w:rsidR="00000000" w:rsidRPr="00000000">
        <w:rPr>
          <w:rtl w:val="0"/>
        </w:rPr>
      </w:r>
    </w:p>
    <w:p w:rsidR="00000000" w:rsidDel="00000000" w:rsidP="00000000" w:rsidRDefault="00000000" w:rsidRPr="00000000" w14:paraId="000003DA">
      <w:pPr>
        <w:rPr>
          <w:sz w:val="24"/>
          <w:szCs w:val="24"/>
        </w:rPr>
      </w:pPr>
      <w:r w:rsidDel="00000000" w:rsidR="00000000" w:rsidRPr="00000000">
        <w:rPr>
          <w:sz w:val="24"/>
          <w:szCs w:val="24"/>
          <w:rtl w:val="0"/>
        </w:rPr>
        <w:t xml:space="preserve">AUSTIN: Yes.</w:t>
      </w:r>
    </w:p>
    <w:p w:rsidR="00000000" w:rsidDel="00000000" w:rsidP="00000000" w:rsidRDefault="00000000" w:rsidRPr="00000000" w14:paraId="000003DB">
      <w:pPr>
        <w:rPr>
          <w:sz w:val="24"/>
          <w:szCs w:val="24"/>
        </w:rPr>
      </w:pPr>
      <w:r w:rsidDel="00000000" w:rsidR="00000000" w:rsidRPr="00000000">
        <w:rPr>
          <w:rtl w:val="0"/>
        </w:rPr>
      </w:r>
    </w:p>
    <w:p w:rsidR="00000000" w:rsidDel="00000000" w:rsidP="00000000" w:rsidRDefault="00000000" w:rsidRPr="00000000" w14:paraId="000003DC">
      <w:pPr>
        <w:rPr>
          <w:sz w:val="24"/>
          <w:szCs w:val="24"/>
        </w:rPr>
      </w:pPr>
      <w:r w:rsidDel="00000000" w:rsidR="00000000" w:rsidRPr="00000000">
        <w:rPr>
          <w:sz w:val="24"/>
          <w:szCs w:val="24"/>
          <w:rtl w:val="0"/>
        </w:rPr>
        <w:t xml:space="preserve">ART: So, uh, we didn't go over this, but I've always imagined my holy symbol is a ring that looks like the crown?</w:t>
      </w:r>
    </w:p>
    <w:p w:rsidR="00000000" w:rsidDel="00000000" w:rsidP="00000000" w:rsidRDefault="00000000" w:rsidRPr="00000000" w14:paraId="000003DD">
      <w:pPr>
        <w:rPr>
          <w:sz w:val="24"/>
          <w:szCs w:val="24"/>
        </w:rPr>
      </w:pPr>
      <w:r w:rsidDel="00000000" w:rsidR="00000000" w:rsidRPr="00000000">
        <w:rPr>
          <w:rtl w:val="0"/>
        </w:rPr>
      </w:r>
    </w:p>
    <w:p w:rsidR="00000000" w:rsidDel="00000000" w:rsidP="00000000" w:rsidRDefault="00000000" w:rsidRPr="00000000" w14:paraId="000003DE">
      <w:pPr>
        <w:rPr>
          <w:sz w:val="24"/>
          <w:szCs w:val="24"/>
        </w:rPr>
      </w:pPr>
      <w:r w:rsidDel="00000000" w:rsidR="00000000" w:rsidRPr="00000000">
        <w:rPr>
          <w:sz w:val="24"/>
          <w:szCs w:val="24"/>
          <w:rtl w:val="0"/>
        </w:rPr>
        <w:t xml:space="preserve">AUSTIN: Mmm. Mh-hmm. Mh-hmm.</w:t>
      </w:r>
    </w:p>
    <w:p w:rsidR="00000000" w:rsidDel="00000000" w:rsidP="00000000" w:rsidRDefault="00000000" w:rsidRPr="00000000" w14:paraId="000003DF">
      <w:pPr>
        <w:rPr>
          <w:sz w:val="24"/>
          <w:szCs w:val="24"/>
        </w:rPr>
      </w:pPr>
      <w:r w:rsidDel="00000000" w:rsidR="00000000" w:rsidRPr="00000000">
        <w:rPr>
          <w:rtl w:val="0"/>
        </w:rPr>
      </w:r>
    </w:p>
    <w:p w:rsidR="00000000" w:rsidDel="00000000" w:rsidP="00000000" w:rsidRDefault="00000000" w:rsidRPr="00000000" w14:paraId="000003E0">
      <w:pPr>
        <w:rPr>
          <w:sz w:val="24"/>
          <w:szCs w:val="24"/>
        </w:rPr>
      </w:pPr>
      <w:r w:rsidDel="00000000" w:rsidR="00000000" w:rsidRPr="00000000">
        <w:rPr>
          <w:sz w:val="24"/>
          <w:szCs w:val="24"/>
          <w:rtl w:val="0"/>
        </w:rPr>
        <w:t xml:space="preserve">KEITH: I think you mentioned that last time, didn't you?</w:t>
      </w:r>
    </w:p>
    <w:p w:rsidR="00000000" w:rsidDel="00000000" w:rsidP="00000000" w:rsidRDefault="00000000" w:rsidRPr="00000000" w14:paraId="000003E1">
      <w:pPr>
        <w:rPr>
          <w:sz w:val="24"/>
          <w:szCs w:val="24"/>
        </w:rPr>
      </w:pPr>
      <w:r w:rsidDel="00000000" w:rsidR="00000000" w:rsidRPr="00000000">
        <w:rPr>
          <w:rtl w:val="0"/>
        </w:rPr>
      </w:r>
    </w:p>
    <w:p w:rsidR="00000000" w:rsidDel="00000000" w:rsidP="00000000" w:rsidRDefault="00000000" w:rsidRPr="00000000" w14:paraId="000003E2">
      <w:pPr>
        <w:rPr>
          <w:sz w:val="24"/>
          <w:szCs w:val="24"/>
        </w:rPr>
      </w:pPr>
      <w:r w:rsidDel="00000000" w:rsidR="00000000" w:rsidRPr="00000000">
        <w:rPr>
          <w:sz w:val="24"/>
          <w:szCs w:val="24"/>
          <w:rtl w:val="0"/>
        </w:rPr>
        <w:t xml:space="preserve">AUSTIN: Oh! Art! You notice something as he's coming towards you.</w:t>
      </w:r>
    </w:p>
    <w:p w:rsidR="00000000" w:rsidDel="00000000" w:rsidP="00000000" w:rsidRDefault="00000000" w:rsidRPr="00000000" w14:paraId="000003E3">
      <w:pPr>
        <w:rPr>
          <w:sz w:val="24"/>
          <w:szCs w:val="24"/>
        </w:rPr>
      </w:pPr>
      <w:r w:rsidDel="00000000" w:rsidR="00000000" w:rsidRPr="00000000">
        <w:rPr>
          <w:rtl w:val="0"/>
        </w:rPr>
      </w:r>
    </w:p>
    <w:p w:rsidR="00000000" w:rsidDel="00000000" w:rsidP="00000000" w:rsidRDefault="00000000" w:rsidRPr="00000000" w14:paraId="000003E4">
      <w:pPr>
        <w:rPr>
          <w:sz w:val="24"/>
          <w:szCs w:val="24"/>
        </w:rPr>
      </w:pPr>
      <w:r w:rsidDel="00000000" w:rsidR="00000000" w:rsidRPr="00000000">
        <w:rPr>
          <w:sz w:val="24"/>
          <w:szCs w:val="24"/>
          <w:rtl w:val="0"/>
        </w:rPr>
        <w:t xml:space="preserve">ART: Okay?</w:t>
      </w:r>
    </w:p>
    <w:p w:rsidR="00000000" w:rsidDel="00000000" w:rsidP="00000000" w:rsidRDefault="00000000" w:rsidRPr="00000000" w14:paraId="000003E5">
      <w:pPr>
        <w:rPr>
          <w:sz w:val="24"/>
          <w:szCs w:val="24"/>
        </w:rPr>
      </w:pPr>
      <w:r w:rsidDel="00000000" w:rsidR="00000000" w:rsidRPr="00000000">
        <w:rPr>
          <w:rtl w:val="0"/>
        </w:rPr>
      </w:r>
    </w:p>
    <w:p w:rsidR="00000000" w:rsidDel="00000000" w:rsidP="00000000" w:rsidRDefault="00000000" w:rsidRPr="00000000" w14:paraId="000003E6">
      <w:pPr>
        <w:rPr>
          <w:sz w:val="24"/>
          <w:szCs w:val="24"/>
        </w:rPr>
      </w:pPr>
      <w:r w:rsidDel="00000000" w:rsidR="00000000" w:rsidRPr="00000000">
        <w:rPr>
          <w:sz w:val="24"/>
          <w:szCs w:val="24"/>
          <w:rtl w:val="0"/>
        </w:rPr>
        <w:t xml:space="preserve">AUSTIN: At the centre of his armour, which is this kind of black lacquer, again, gold and</w:t>
      </w:r>
      <w:r w:rsidDel="00000000" w:rsidR="00000000" w:rsidRPr="00000000">
        <w:rPr>
          <w:rtl w:val="0"/>
        </w:rPr>
        <w:t xml:space="preserve"> </w:t>
      </w:r>
      <w:r w:rsidDel="00000000" w:rsidR="00000000" w:rsidRPr="00000000">
        <w:rPr>
          <w:sz w:val="24"/>
          <w:szCs w:val="24"/>
          <w:rtl w:val="0"/>
        </w:rPr>
        <w:t xml:space="preserve">it almost looks like a bug carapace</w:t>
      </w:r>
      <w:r w:rsidDel="00000000" w:rsidR="00000000" w:rsidRPr="00000000">
        <w:rPr>
          <w:rtl w:val="0"/>
        </w:rPr>
        <w:t xml:space="preserve">. I</w:t>
      </w:r>
      <w:r w:rsidDel="00000000" w:rsidR="00000000" w:rsidRPr="00000000">
        <w:rPr>
          <w:sz w:val="24"/>
          <w:szCs w:val="24"/>
          <w:rtl w:val="0"/>
        </w:rPr>
        <w:t xml:space="preserve">t's rounded</w:t>
      </w:r>
      <w:r w:rsidDel="00000000" w:rsidR="00000000" w:rsidRPr="00000000">
        <w:rPr>
          <w:rtl w:val="0"/>
        </w:rPr>
        <w:t xml:space="preserve">,</w:t>
      </w:r>
      <w:r w:rsidDel="00000000" w:rsidR="00000000" w:rsidRPr="00000000">
        <w:rPr>
          <w:sz w:val="24"/>
          <w:szCs w:val="24"/>
          <w:rtl w:val="0"/>
        </w:rPr>
        <w:t xml:space="preserve"> it has like really bulbous pauldrons and like…the inky—like there's an inky blackness to it, the way like a beetle shell might have. But on his chest is</w:t>
      </w:r>
      <w:r w:rsidDel="00000000" w:rsidR="00000000" w:rsidRPr="00000000">
        <w:rPr>
          <w:rtl w:val="0"/>
        </w:rPr>
        <w:t xml:space="preserve"> (</w:t>
      </w:r>
      <w:r w:rsidDel="00000000" w:rsidR="00000000" w:rsidRPr="00000000">
        <w:rPr>
          <w:sz w:val="24"/>
          <w:szCs w:val="24"/>
          <w:rtl w:val="0"/>
        </w:rPr>
        <w:t xml:space="preserve">ART: Gross</w:t>
      </w:r>
      <w:r w:rsidDel="00000000" w:rsidR="00000000" w:rsidRPr="00000000">
        <w:rPr>
          <w:rtl w:val="0"/>
        </w:rPr>
        <w:t xml:space="preserve">.) </w:t>
      </w:r>
      <w:r w:rsidDel="00000000" w:rsidR="00000000" w:rsidRPr="00000000">
        <w:rPr>
          <w:sz w:val="24"/>
          <w:szCs w:val="24"/>
          <w:rtl w:val="0"/>
        </w:rPr>
        <w:t xml:space="preserve">uh, is a symbol—a much more primitive symbol? Like, not like a— not primitive in like a sociological way, primitive in an artistic way, like there's</w:t>
      </w:r>
      <w:r w:rsidDel="00000000" w:rsidR="00000000" w:rsidRPr="00000000">
        <w:rPr>
          <w:rtl w:val="0"/>
        </w:rPr>
        <w:t xml:space="preserve">— I</w:t>
      </w:r>
      <w:r w:rsidDel="00000000" w:rsidR="00000000" w:rsidRPr="00000000">
        <w:rPr>
          <w:sz w:val="24"/>
          <w:szCs w:val="24"/>
          <w:rtl w:val="0"/>
        </w:rPr>
        <w:t xml:space="preserve">t's just shapes; it's just geometric shapes—is a symbol that you recognise as being a version of the Samothes symbol.</w:t>
      </w:r>
    </w:p>
    <w:p w:rsidR="00000000" w:rsidDel="00000000" w:rsidP="00000000" w:rsidRDefault="00000000" w:rsidRPr="00000000" w14:paraId="000003E7">
      <w:pPr>
        <w:rPr>
          <w:sz w:val="24"/>
          <w:szCs w:val="24"/>
        </w:rPr>
      </w:pPr>
      <w:r w:rsidDel="00000000" w:rsidR="00000000" w:rsidRPr="00000000">
        <w:rPr>
          <w:rtl w:val="0"/>
        </w:rPr>
      </w:r>
    </w:p>
    <w:p w:rsidR="00000000" w:rsidDel="00000000" w:rsidP="00000000" w:rsidRDefault="00000000" w:rsidRPr="00000000" w14:paraId="000003E8">
      <w:pPr>
        <w:rPr>
          <w:sz w:val="24"/>
          <w:szCs w:val="24"/>
        </w:rPr>
      </w:pPr>
      <w:r w:rsidDel="00000000" w:rsidR="00000000" w:rsidRPr="00000000">
        <w:rPr>
          <w:sz w:val="24"/>
          <w:szCs w:val="24"/>
          <w:rtl w:val="0"/>
        </w:rPr>
        <w:t xml:space="preserve">JACK: Huh.</w:t>
      </w:r>
    </w:p>
    <w:p w:rsidR="00000000" w:rsidDel="00000000" w:rsidP="00000000" w:rsidRDefault="00000000" w:rsidRPr="00000000" w14:paraId="000003E9">
      <w:pPr>
        <w:rPr>
          <w:sz w:val="24"/>
          <w:szCs w:val="24"/>
        </w:rPr>
      </w:pPr>
      <w:r w:rsidDel="00000000" w:rsidR="00000000" w:rsidRPr="00000000">
        <w:rPr>
          <w:rtl w:val="0"/>
        </w:rPr>
      </w:r>
    </w:p>
    <w:p w:rsidR="00000000" w:rsidDel="00000000" w:rsidP="00000000" w:rsidRDefault="00000000" w:rsidRPr="00000000" w14:paraId="000003EA">
      <w:pPr>
        <w:rPr>
          <w:sz w:val="24"/>
          <w:szCs w:val="24"/>
        </w:rPr>
      </w:pPr>
      <w:r w:rsidDel="00000000" w:rsidR="00000000" w:rsidRPr="00000000">
        <w:rPr>
          <w:sz w:val="24"/>
          <w:szCs w:val="24"/>
          <w:rtl w:val="0"/>
        </w:rPr>
        <w:t xml:space="preserve">AUSTIN: What's different about this is that it hurts to look at it. Normally that doesn't happen. And for you, Art, it</w:t>
      </w:r>
      <w:r w:rsidDel="00000000" w:rsidR="00000000" w:rsidRPr="00000000">
        <w:rPr>
          <w:rtl w:val="0"/>
        </w:rPr>
        <w:t xml:space="preserve">— Y</w:t>
      </w:r>
      <w:r w:rsidDel="00000000" w:rsidR="00000000" w:rsidRPr="00000000">
        <w:rPr>
          <w:sz w:val="24"/>
          <w:szCs w:val="24"/>
          <w:rtl w:val="0"/>
        </w:rPr>
        <w:t xml:space="preserve">ou can see… it kind of being… </w:t>
      </w:r>
      <w:r w:rsidDel="00000000" w:rsidR="00000000" w:rsidRPr="00000000">
        <w:rPr>
          <w:rtl w:val="0"/>
        </w:rPr>
        <w:t xml:space="preserve">I</w:t>
      </w:r>
      <w:r w:rsidDel="00000000" w:rsidR="00000000" w:rsidRPr="00000000">
        <w:rPr>
          <w:sz w:val="24"/>
          <w:szCs w:val="24"/>
          <w:rtl w:val="0"/>
        </w:rPr>
        <w:t xml:space="preserve">t's a little wavy. It sort of has like that heat</w:t>
      </w:r>
      <w:r w:rsidDel="00000000" w:rsidR="00000000" w:rsidRPr="00000000">
        <w:rPr>
          <w:rtl w:val="0"/>
        </w:rPr>
        <w:t xml:space="preserve">, </w:t>
      </w:r>
      <w:r w:rsidDel="00000000" w:rsidR="00000000" w:rsidRPr="00000000">
        <w:rPr>
          <w:sz w:val="24"/>
          <w:szCs w:val="24"/>
          <w:rtl w:val="0"/>
        </w:rPr>
        <w:t xml:space="preserve">like the way heat can make a highway look blurry and wavy. No-one else can see that, but for everyone it's kind of hard to look at.</w:t>
      </w:r>
    </w:p>
    <w:p w:rsidR="00000000" w:rsidDel="00000000" w:rsidP="00000000" w:rsidRDefault="00000000" w:rsidRPr="00000000" w14:paraId="000003EB">
      <w:pPr>
        <w:rPr>
          <w:sz w:val="24"/>
          <w:szCs w:val="24"/>
        </w:rPr>
      </w:pPr>
      <w:r w:rsidDel="00000000" w:rsidR="00000000" w:rsidRPr="00000000">
        <w:rPr>
          <w:rtl w:val="0"/>
        </w:rPr>
      </w:r>
    </w:p>
    <w:p w:rsidR="00000000" w:rsidDel="00000000" w:rsidP="00000000" w:rsidRDefault="00000000" w:rsidRPr="00000000" w14:paraId="000003EC">
      <w:pPr>
        <w:rPr>
          <w:sz w:val="24"/>
          <w:szCs w:val="24"/>
        </w:rPr>
      </w:pPr>
      <w:r w:rsidDel="00000000" w:rsidR="00000000" w:rsidRPr="00000000">
        <w:rPr>
          <w:sz w:val="24"/>
          <w:szCs w:val="24"/>
          <w:rtl w:val="0"/>
        </w:rPr>
        <w:t xml:space="preserve">JACK: Mm.</w:t>
      </w:r>
    </w:p>
    <w:p w:rsidR="00000000" w:rsidDel="00000000" w:rsidP="00000000" w:rsidRDefault="00000000" w:rsidRPr="00000000" w14:paraId="000003ED">
      <w:pPr>
        <w:rPr>
          <w:sz w:val="24"/>
          <w:szCs w:val="24"/>
        </w:rPr>
      </w:pPr>
      <w:r w:rsidDel="00000000" w:rsidR="00000000" w:rsidRPr="00000000">
        <w:rPr>
          <w:rtl w:val="0"/>
        </w:rPr>
      </w:r>
    </w:p>
    <w:p w:rsidR="00000000" w:rsidDel="00000000" w:rsidP="00000000" w:rsidRDefault="00000000" w:rsidRPr="00000000" w14:paraId="000003EE">
      <w:pPr>
        <w:rPr>
          <w:sz w:val="24"/>
          <w:szCs w:val="24"/>
        </w:rPr>
      </w:pPr>
      <w:r w:rsidDel="00000000" w:rsidR="00000000" w:rsidRPr="00000000">
        <w:rPr>
          <w:sz w:val="24"/>
          <w:szCs w:val="24"/>
          <w:rtl w:val="0"/>
        </w:rPr>
        <w:t xml:space="preserve">ART: I was gonna hold my hand out so he can see the ring?</w:t>
      </w:r>
    </w:p>
    <w:p w:rsidR="00000000" w:rsidDel="00000000" w:rsidP="00000000" w:rsidRDefault="00000000" w:rsidRPr="00000000" w14:paraId="000003EF">
      <w:pPr>
        <w:rPr>
          <w:sz w:val="24"/>
          <w:szCs w:val="24"/>
        </w:rPr>
      </w:pPr>
      <w:r w:rsidDel="00000000" w:rsidR="00000000" w:rsidRPr="00000000">
        <w:rPr>
          <w:rtl w:val="0"/>
        </w:rPr>
      </w:r>
    </w:p>
    <w:p w:rsidR="00000000" w:rsidDel="00000000" w:rsidP="00000000" w:rsidRDefault="00000000" w:rsidRPr="00000000" w14:paraId="000003F0">
      <w:pPr>
        <w:rPr>
          <w:sz w:val="24"/>
          <w:szCs w:val="24"/>
        </w:rPr>
      </w:pPr>
      <w:r w:rsidDel="00000000" w:rsidR="00000000" w:rsidRPr="00000000">
        <w:rPr>
          <w:sz w:val="24"/>
          <w:szCs w:val="24"/>
          <w:rtl w:val="0"/>
        </w:rPr>
        <w:t xml:space="preserve">AUSTIN: Mh-</w:t>
      </w:r>
      <w:r w:rsidDel="00000000" w:rsidR="00000000" w:rsidRPr="00000000">
        <w:rPr>
          <w:rtl w:val="0"/>
        </w:rPr>
        <w:t xml:space="preserve">hmm</w:t>
      </w:r>
      <w:r w:rsidDel="00000000" w:rsidR="00000000" w:rsidRPr="00000000">
        <w:rPr>
          <w:sz w:val="24"/>
          <w:szCs w:val="24"/>
          <w:rtl w:val="0"/>
        </w:rPr>
        <w:t xml:space="preserve">.</w:t>
      </w:r>
    </w:p>
    <w:p w:rsidR="00000000" w:rsidDel="00000000" w:rsidP="00000000" w:rsidRDefault="00000000" w:rsidRPr="00000000" w14:paraId="000003F1">
      <w:pPr>
        <w:rPr>
          <w:sz w:val="24"/>
          <w:szCs w:val="24"/>
        </w:rPr>
      </w:pPr>
      <w:r w:rsidDel="00000000" w:rsidR="00000000" w:rsidRPr="00000000">
        <w:rPr>
          <w:rtl w:val="0"/>
        </w:rPr>
      </w:r>
    </w:p>
    <w:p w:rsidR="00000000" w:rsidDel="00000000" w:rsidP="00000000" w:rsidRDefault="00000000" w:rsidRPr="00000000" w14:paraId="000003F2">
      <w:pPr>
        <w:rPr>
          <w:sz w:val="24"/>
          <w:szCs w:val="24"/>
        </w:rPr>
      </w:pPr>
      <w:r w:rsidDel="00000000" w:rsidR="00000000" w:rsidRPr="00000000">
        <w:rPr>
          <w:sz w:val="24"/>
          <w:szCs w:val="24"/>
          <w:rtl w:val="0"/>
        </w:rPr>
        <w:t xml:space="preserve">ART: And I'm gonna—and I'm gonna not use the powered version of this, but the mundane version of, you know.</w:t>
      </w:r>
    </w:p>
    <w:p w:rsidR="00000000" w:rsidDel="00000000" w:rsidP="00000000" w:rsidRDefault="00000000" w:rsidRPr="00000000" w14:paraId="000003F3">
      <w:pPr>
        <w:rPr>
          <w:sz w:val="24"/>
          <w:szCs w:val="24"/>
        </w:rPr>
      </w:pPr>
      <w:r w:rsidDel="00000000" w:rsidR="00000000" w:rsidRPr="00000000">
        <w:rPr>
          <w:rtl w:val="0"/>
        </w:rPr>
      </w:r>
    </w:p>
    <w:p w:rsidR="00000000" w:rsidDel="00000000" w:rsidP="00000000" w:rsidRDefault="00000000" w:rsidRPr="00000000" w14:paraId="000003F4">
      <w:pPr>
        <w:rPr>
          <w:sz w:val="24"/>
          <w:szCs w:val="24"/>
        </w:rPr>
      </w:pPr>
      <w:r w:rsidDel="00000000" w:rsidR="00000000" w:rsidRPr="00000000">
        <w:rPr>
          <w:sz w:val="24"/>
          <w:szCs w:val="24"/>
          <w:rtl w:val="0"/>
        </w:rPr>
        <w:t xml:space="preserve">ART </w:t>
      </w:r>
      <w:r w:rsidDel="00000000" w:rsidR="00000000" w:rsidRPr="00000000">
        <w:rPr>
          <w:rtl w:val="0"/>
        </w:rPr>
        <w:t xml:space="preserve">(as Hadrian)</w:t>
      </w:r>
      <w:r w:rsidDel="00000000" w:rsidR="00000000" w:rsidRPr="00000000">
        <w:rPr>
          <w:sz w:val="24"/>
          <w:szCs w:val="24"/>
          <w:rtl w:val="0"/>
        </w:rPr>
        <w:t xml:space="preserve">: I also serve the Great King. I've pledged to him that I needed to investigate this place. There are strange things, and we need to find out what's going on. Please let us pass.</w:t>
      </w:r>
    </w:p>
    <w:p w:rsidR="00000000" w:rsidDel="00000000" w:rsidP="00000000" w:rsidRDefault="00000000" w:rsidRPr="00000000" w14:paraId="000003F5">
      <w:pPr>
        <w:ind w:left="720" w:firstLine="0"/>
        <w:rPr>
          <w:sz w:val="24"/>
          <w:szCs w:val="24"/>
        </w:rPr>
      </w:pPr>
      <w:r w:rsidDel="00000000" w:rsidR="00000000" w:rsidRPr="00000000">
        <w:rPr>
          <w:rtl w:val="0"/>
        </w:rPr>
      </w:r>
    </w:p>
    <w:p w:rsidR="00000000" w:rsidDel="00000000" w:rsidP="00000000" w:rsidRDefault="00000000" w:rsidRPr="00000000" w14:paraId="000003F6">
      <w:pPr>
        <w:ind w:left="720" w:firstLine="0"/>
        <w:rPr>
          <w:sz w:val="24"/>
          <w:szCs w:val="24"/>
        </w:rPr>
      </w:pPr>
      <w:r w:rsidDel="00000000" w:rsidR="00000000" w:rsidRPr="00000000">
        <w:rPr>
          <w:rtl w:val="0"/>
        </w:rPr>
        <w:t xml:space="preserve">AUSTIN (as the knight)</w:t>
      </w:r>
      <w:r w:rsidDel="00000000" w:rsidR="00000000" w:rsidRPr="00000000">
        <w:rPr>
          <w:sz w:val="24"/>
          <w:szCs w:val="24"/>
          <w:rtl w:val="0"/>
        </w:rPr>
        <w:t xml:space="preserve">: If the King sent ya, why didn't he tell me about it?</w:t>
      </w:r>
    </w:p>
    <w:p w:rsidR="00000000" w:rsidDel="00000000" w:rsidP="00000000" w:rsidRDefault="00000000" w:rsidRPr="00000000" w14:paraId="000003F7">
      <w:pPr>
        <w:rPr>
          <w:sz w:val="24"/>
          <w:szCs w:val="24"/>
        </w:rPr>
      </w:pPr>
      <w:r w:rsidDel="00000000" w:rsidR="00000000" w:rsidRPr="00000000">
        <w:rPr>
          <w:rtl w:val="0"/>
        </w:rPr>
      </w:r>
    </w:p>
    <w:p w:rsidR="00000000" w:rsidDel="00000000" w:rsidP="00000000" w:rsidRDefault="00000000" w:rsidRPr="00000000" w14:paraId="000003F8">
      <w:pPr>
        <w:rPr>
          <w:sz w:val="24"/>
          <w:szCs w:val="24"/>
        </w:rPr>
      </w:pPr>
      <w:r w:rsidDel="00000000" w:rsidR="00000000" w:rsidRPr="00000000">
        <w:rPr>
          <w:sz w:val="24"/>
          <w:szCs w:val="24"/>
          <w:rtl w:val="0"/>
        </w:rPr>
        <w:t xml:space="preserve">ART: Oh. That's a… strange thing to say.</w:t>
      </w:r>
    </w:p>
    <w:p w:rsidR="00000000" w:rsidDel="00000000" w:rsidP="00000000" w:rsidRDefault="00000000" w:rsidRPr="00000000" w14:paraId="000003F9">
      <w:pPr>
        <w:rPr>
          <w:sz w:val="24"/>
          <w:szCs w:val="24"/>
        </w:rPr>
      </w:pPr>
      <w:r w:rsidDel="00000000" w:rsidR="00000000" w:rsidRPr="00000000">
        <w:rPr>
          <w:rtl w:val="0"/>
        </w:rPr>
      </w:r>
    </w:p>
    <w:p w:rsidR="00000000" w:rsidDel="00000000" w:rsidP="00000000" w:rsidRDefault="00000000" w:rsidRPr="00000000" w14:paraId="000003FA">
      <w:pPr>
        <w:rPr>
          <w:sz w:val="24"/>
          <w:szCs w:val="24"/>
        </w:rPr>
      </w:pPr>
      <w:r w:rsidDel="00000000" w:rsidR="00000000" w:rsidRPr="00000000">
        <w:rPr>
          <w:rtl w:val="0"/>
        </w:rPr>
        <w:t xml:space="preserve">[ALI laughs]</w:t>
      </w:r>
      <w:r w:rsidDel="00000000" w:rsidR="00000000" w:rsidRPr="00000000">
        <w:rPr>
          <w:rtl w:val="0"/>
        </w:rPr>
      </w:r>
    </w:p>
    <w:p w:rsidR="00000000" w:rsidDel="00000000" w:rsidP="00000000" w:rsidRDefault="00000000" w:rsidRPr="00000000" w14:paraId="000003FB">
      <w:pPr>
        <w:rPr>
          <w:sz w:val="24"/>
          <w:szCs w:val="24"/>
        </w:rPr>
      </w:pPr>
      <w:r w:rsidDel="00000000" w:rsidR="00000000" w:rsidRPr="00000000">
        <w:rPr>
          <w:rtl w:val="0"/>
        </w:rPr>
      </w:r>
    </w:p>
    <w:p w:rsidR="00000000" w:rsidDel="00000000" w:rsidP="00000000" w:rsidRDefault="00000000" w:rsidRPr="00000000" w14:paraId="000003FC">
      <w:pPr>
        <w:rPr>
          <w:sz w:val="24"/>
          <w:szCs w:val="24"/>
        </w:rPr>
      </w:pPr>
      <w:r w:rsidDel="00000000" w:rsidR="00000000" w:rsidRPr="00000000">
        <w:rPr>
          <w:sz w:val="24"/>
          <w:szCs w:val="24"/>
          <w:rtl w:val="0"/>
        </w:rPr>
        <w:t xml:space="preserve">JACK: That's a… semi-aggressive answer right there. </w:t>
      </w:r>
    </w:p>
    <w:p w:rsidR="00000000" w:rsidDel="00000000" w:rsidP="00000000" w:rsidRDefault="00000000" w:rsidRPr="00000000" w14:paraId="000003FD">
      <w:pPr>
        <w:rPr>
          <w:sz w:val="24"/>
          <w:szCs w:val="24"/>
        </w:rPr>
      </w:pPr>
      <w:r w:rsidDel="00000000" w:rsidR="00000000" w:rsidRPr="00000000">
        <w:rPr>
          <w:rtl w:val="0"/>
        </w:rPr>
      </w:r>
    </w:p>
    <w:p w:rsidR="00000000" w:rsidDel="00000000" w:rsidP="00000000" w:rsidRDefault="00000000" w:rsidRPr="00000000" w14:paraId="000003FE">
      <w:pPr>
        <w:rPr>
          <w:sz w:val="24"/>
          <w:szCs w:val="24"/>
        </w:rPr>
      </w:pPr>
      <w:r w:rsidDel="00000000" w:rsidR="00000000" w:rsidRPr="00000000">
        <w:rPr>
          <w:sz w:val="24"/>
          <w:szCs w:val="24"/>
          <w:rtl w:val="0"/>
        </w:rPr>
        <w:t xml:space="preserve">ART: Uh…</w:t>
      </w:r>
    </w:p>
    <w:p w:rsidR="00000000" w:rsidDel="00000000" w:rsidP="00000000" w:rsidRDefault="00000000" w:rsidRPr="00000000" w14:paraId="000003FF">
      <w:pPr>
        <w:rPr>
          <w:sz w:val="24"/>
          <w:szCs w:val="24"/>
        </w:rPr>
      </w:pPr>
      <w:r w:rsidDel="00000000" w:rsidR="00000000" w:rsidRPr="00000000">
        <w:rPr>
          <w:rtl w:val="0"/>
        </w:rPr>
      </w:r>
    </w:p>
    <w:p w:rsidR="00000000" w:rsidDel="00000000" w:rsidP="00000000" w:rsidRDefault="00000000" w:rsidRPr="00000000" w14:paraId="00000400">
      <w:pPr>
        <w:ind w:left="720" w:firstLine="0"/>
        <w:rPr>
          <w:sz w:val="24"/>
          <w:szCs w:val="24"/>
        </w:rPr>
      </w:pPr>
      <w:r w:rsidDel="00000000" w:rsidR="00000000" w:rsidRPr="00000000">
        <w:rPr>
          <w:sz w:val="24"/>
          <w:szCs w:val="24"/>
          <w:rtl w:val="0"/>
        </w:rPr>
        <w:t xml:space="preserve">JACK</w:t>
      </w:r>
      <w:r w:rsidDel="00000000" w:rsidR="00000000" w:rsidRPr="00000000">
        <w:rPr>
          <w:rtl w:val="0"/>
        </w:rPr>
        <w:t xml:space="preserve"> (as Lem)</w:t>
      </w:r>
      <w:r w:rsidDel="00000000" w:rsidR="00000000" w:rsidRPr="00000000">
        <w:rPr>
          <w:sz w:val="24"/>
          <w:szCs w:val="24"/>
          <w:rtl w:val="0"/>
        </w:rPr>
        <w:t xml:space="preserve">: Fantasmo?</w:t>
      </w:r>
    </w:p>
    <w:p w:rsidR="00000000" w:rsidDel="00000000" w:rsidP="00000000" w:rsidRDefault="00000000" w:rsidRPr="00000000" w14:paraId="00000401">
      <w:pPr>
        <w:rPr>
          <w:sz w:val="24"/>
          <w:szCs w:val="24"/>
        </w:rPr>
      </w:pPr>
      <w:r w:rsidDel="00000000" w:rsidR="00000000" w:rsidRPr="00000000">
        <w:rPr>
          <w:rtl w:val="0"/>
        </w:rPr>
      </w:r>
    </w:p>
    <w:p w:rsidR="00000000" w:rsidDel="00000000" w:rsidP="00000000" w:rsidRDefault="00000000" w:rsidRPr="00000000" w14:paraId="00000402">
      <w:pPr>
        <w:rPr>
          <w:sz w:val="24"/>
          <w:szCs w:val="24"/>
        </w:rPr>
      </w:pPr>
      <w:r w:rsidDel="00000000" w:rsidR="00000000" w:rsidRPr="00000000">
        <w:rPr>
          <w:sz w:val="24"/>
          <w:szCs w:val="24"/>
          <w:rtl w:val="0"/>
        </w:rPr>
        <w:t xml:space="preserve">NICK: </w:t>
      </w:r>
      <w:r w:rsidDel="00000000" w:rsidR="00000000" w:rsidRPr="00000000">
        <w:rPr>
          <w:rtl w:val="0"/>
        </w:rPr>
        <w:t xml:space="preserve">[</w:t>
      </w:r>
      <w:r w:rsidDel="00000000" w:rsidR="00000000" w:rsidRPr="00000000">
        <w:rPr>
          <w:sz w:val="24"/>
          <w:szCs w:val="24"/>
          <w:rtl w:val="0"/>
        </w:rPr>
        <w:t xml:space="preserve">quietly</w:t>
      </w:r>
      <w:r w:rsidDel="00000000" w:rsidR="00000000" w:rsidRPr="00000000">
        <w:rPr>
          <w:rtl w:val="0"/>
        </w:rPr>
        <w:t xml:space="preserve">]</w:t>
      </w:r>
      <w:r w:rsidDel="00000000" w:rsidR="00000000" w:rsidRPr="00000000">
        <w:rPr>
          <w:sz w:val="24"/>
          <w:szCs w:val="24"/>
          <w:rtl w:val="0"/>
        </w:rPr>
        <w:t xml:space="preserve"> Uh…Fantasmo turns invisible. No.</w:t>
      </w:r>
    </w:p>
    <w:p w:rsidR="00000000" w:rsidDel="00000000" w:rsidP="00000000" w:rsidRDefault="00000000" w:rsidRPr="00000000" w14:paraId="00000403">
      <w:pPr>
        <w:rPr>
          <w:sz w:val="24"/>
          <w:szCs w:val="24"/>
        </w:rPr>
      </w:pPr>
      <w:r w:rsidDel="00000000" w:rsidR="00000000" w:rsidRPr="00000000">
        <w:rPr>
          <w:rtl w:val="0"/>
        </w:rPr>
      </w:r>
    </w:p>
    <w:p w:rsidR="00000000" w:rsidDel="00000000" w:rsidP="00000000" w:rsidRDefault="00000000" w:rsidRPr="00000000" w14:paraId="00000404">
      <w:pPr>
        <w:rPr>
          <w:sz w:val="24"/>
          <w:szCs w:val="24"/>
        </w:rPr>
      </w:pPr>
      <w:r w:rsidDel="00000000" w:rsidR="00000000" w:rsidRPr="00000000">
        <w:rPr>
          <w:rtl w:val="0"/>
        </w:rPr>
        <w:t xml:space="preserve">[ALI, AUSTIN and JACK laugh] </w:t>
      </w:r>
      <w:r w:rsidDel="00000000" w:rsidR="00000000" w:rsidRPr="00000000">
        <w:rPr>
          <w:rtl w:val="0"/>
        </w:rPr>
      </w:r>
    </w:p>
    <w:p w:rsidR="00000000" w:rsidDel="00000000" w:rsidP="00000000" w:rsidRDefault="00000000" w:rsidRPr="00000000" w14:paraId="00000405">
      <w:pPr>
        <w:rPr>
          <w:sz w:val="24"/>
          <w:szCs w:val="24"/>
        </w:rPr>
      </w:pPr>
      <w:r w:rsidDel="00000000" w:rsidR="00000000" w:rsidRPr="00000000">
        <w:rPr>
          <w:rtl w:val="0"/>
        </w:rPr>
      </w:r>
    </w:p>
    <w:p w:rsidR="00000000" w:rsidDel="00000000" w:rsidP="00000000" w:rsidRDefault="00000000" w:rsidRPr="00000000" w14:paraId="00000406">
      <w:pPr>
        <w:rPr>
          <w:sz w:val="24"/>
          <w:szCs w:val="24"/>
        </w:rPr>
      </w:pPr>
      <w:r w:rsidDel="00000000" w:rsidR="00000000" w:rsidRPr="00000000">
        <w:rPr>
          <w:sz w:val="24"/>
          <w:szCs w:val="24"/>
          <w:rtl w:val="0"/>
        </w:rPr>
        <w:t xml:space="preserve">NICK: </w:t>
      </w:r>
      <w:r w:rsidDel="00000000" w:rsidR="00000000" w:rsidRPr="00000000">
        <w:rPr>
          <w:rtl w:val="0"/>
        </w:rPr>
        <w:t xml:space="preserve">[</w:t>
      </w:r>
      <w:r w:rsidDel="00000000" w:rsidR="00000000" w:rsidRPr="00000000">
        <w:rPr>
          <w:sz w:val="24"/>
          <w:szCs w:val="24"/>
          <w:rtl w:val="0"/>
        </w:rPr>
        <w:t xml:space="preserve">laughing</w:t>
      </w:r>
      <w:r w:rsidDel="00000000" w:rsidR="00000000" w:rsidRPr="00000000">
        <w:rPr>
          <w:rtl w:val="0"/>
        </w:rPr>
        <w:t xml:space="preserve">]</w:t>
      </w:r>
      <w:r w:rsidDel="00000000" w:rsidR="00000000" w:rsidRPr="00000000">
        <w:rPr>
          <w:sz w:val="24"/>
          <w:szCs w:val="24"/>
          <w:rtl w:val="0"/>
        </w:rPr>
        <w:t xml:space="preserve"> Fantasmo just shrugs.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ART: Um… </w:t>
      </w:r>
    </w:p>
    <w:p w:rsidR="00000000" w:rsidDel="00000000" w:rsidP="00000000" w:rsidRDefault="00000000" w:rsidRPr="00000000" w14:paraId="00000409">
      <w:pPr>
        <w:rPr>
          <w:sz w:val="24"/>
          <w:szCs w:val="24"/>
        </w:rPr>
      </w:pPr>
      <w:r w:rsidDel="00000000" w:rsidR="00000000" w:rsidRPr="00000000">
        <w:rPr>
          <w:rtl w:val="0"/>
        </w:rPr>
      </w:r>
    </w:p>
    <w:p w:rsidR="00000000" w:rsidDel="00000000" w:rsidP="00000000" w:rsidRDefault="00000000" w:rsidRPr="00000000" w14:paraId="0000040A">
      <w:pPr>
        <w:rPr>
          <w:sz w:val="24"/>
          <w:szCs w:val="24"/>
        </w:rPr>
      </w:pPr>
      <w:r w:rsidDel="00000000" w:rsidR="00000000" w:rsidRPr="00000000">
        <w:rPr>
          <w:sz w:val="24"/>
          <w:szCs w:val="24"/>
          <w:rtl w:val="0"/>
        </w:rPr>
        <w:t xml:space="preserve">KEITH: I think that we should ask him why the</w:t>
      </w:r>
      <w:r w:rsidDel="00000000" w:rsidR="00000000" w:rsidRPr="00000000">
        <w:rPr>
          <w:rtl w:val="0"/>
        </w:rPr>
        <w:t xml:space="preserve">, </w:t>
      </w:r>
      <w:r w:rsidDel="00000000" w:rsidR="00000000" w:rsidRPr="00000000">
        <w:rPr>
          <w:sz w:val="24"/>
          <w:szCs w:val="24"/>
          <w:rtl w:val="0"/>
        </w:rPr>
        <w:t xml:space="preserve">like</w:t>
      </w:r>
      <w:r w:rsidDel="00000000" w:rsidR="00000000" w:rsidRPr="00000000">
        <w:rPr>
          <w:rtl w:val="0"/>
        </w:rPr>
        <w:t xml:space="preserve"> </w:t>
      </w:r>
      <w:r w:rsidDel="00000000" w:rsidR="00000000" w:rsidRPr="00000000">
        <w:rPr>
          <w:sz w:val="24"/>
          <w:szCs w:val="24"/>
          <w:rtl w:val="0"/>
        </w:rPr>
        <w:t xml:space="preserve">if the king knows that he's here.</w:t>
      </w:r>
    </w:p>
    <w:p w:rsidR="00000000" w:rsidDel="00000000" w:rsidP="00000000" w:rsidRDefault="00000000" w:rsidRPr="00000000" w14:paraId="0000040B">
      <w:pPr>
        <w:rPr>
          <w:sz w:val="24"/>
          <w:szCs w:val="24"/>
        </w:rPr>
      </w:pPr>
      <w:r w:rsidDel="00000000" w:rsidR="00000000" w:rsidRPr="00000000">
        <w:rPr>
          <w:rtl w:val="0"/>
        </w:rPr>
      </w:r>
    </w:p>
    <w:p w:rsidR="00000000" w:rsidDel="00000000" w:rsidP="00000000" w:rsidRDefault="00000000" w:rsidRPr="00000000" w14:paraId="0000040C">
      <w:pPr>
        <w:ind w:left="720" w:firstLine="0"/>
        <w:rPr>
          <w:sz w:val="24"/>
          <w:szCs w:val="24"/>
        </w:rPr>
      </w:pPr>
      <w:r w:rsidDel="00000000" w:rsidR="00000000" w:rsidRPr="00000000">
        <w:rPr>
          <w:rtl w:val="0"/>
        </w:rPr>
        <w:t xml:space="preserve">ART (as Hadrian)</w:t>
      </w:r>
      <w:r w:rsidDel="00000000" w:rsidR="00000000" w:rsidRPr="00000000">
        <w:rPr>
          <w:sz w:val="24"/>
          <w:szCs w:val="24"/>
          <w:rtl w:val="0"/>
        </w:rPr>
        <w:t xml:space="preserve">: The</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Well no— </w:t>
      </w:r>
      <w:r w:rsidDel="00000000" w:rsidR="00000000" w:rsidRPr="00000000">
        <w:rPr>
          <w:sz w:val="24"/>
          <w:szCs w:val="24"/>
          <w:rtl w:val="0"/>
        </w:rPr>
        <w:t xml:space="preserve">The—the King speaks to you often?</w:t>
      </w:r>
    </w:p>
    <w:p w:rsidR="00000000" w:rsidDel="00000000" w:rsidP="00000000" w:rsidRDefault="00000000" w:rsidRPr="00000000" w14:paraId="0000040D">
      <w:pPr>
        <w:ind w:left="720" w:firstLine="0"/>
        <w:rPr>
          <w:sz w:val="24"/>
          <w:szCs w:val="24"/>
        </w:rPr>
      </w:pPr>
      <w:r w:rsidDel="00000000" w:rsidR="00000000" w:rsidRPr="00000000">
        <w:rPr>
          <w:rtl w:val="0"/>
        </w:rPr>
      </w:r>
    </w:p>
    <w:p w:rsidR="00000000" w:rsidDel="00000000" w:rsidP="00000000" w:rsidRDefault="00000000" w:rsidRPr="00000000" w14:paraId="0000040E">
      <w:pPr>
        <w:ind w:left="720" w:firstLine="0"/>
        <w:rPr>
          <w:sz w:val="24"/>
          <w:szCs w:val="24"/>
        </w:rPr>
      </w:pPr>
      <w:r w:rsidDel="00000000" w:rsidR="00000000" w:rsidRPr="00000000">
        <w:rPr>
          <w:rtl w:val="0"/>
        </w:rPr>
        <w:t xml:space="preserve">AUSTIN (as the knight)</w:t>
      </w:r>
      <w:r w:rsidDel="00000000" w:rsidR="00000000" w:rsidRPr="00000000">
        <w:rPr>
          <w:sz w:val="24"/>
          <w:szCs w:val="24"/>
          <w:rtl w:val="0"/>
        </w:rPr>
        <w:t xml:space="preserve">: When he needs.</w:t>
      </w:r>
    </w:p>
    <w:p w:rsidR="00000000" w:rsidDel="00000000" w:rsidP="00000000" w:rsidRDefault="00000000" w:rsidRPr="00000000" w14:paraId="0000040F">
      <w:pPr>
        <w:rPr>
          <w:sz w:val="24"/>
          <w:szCs w:val="24"/>
        </w:rPr>
      </w:pPr>
      <w:r w:rsidDel="00000000" w:rsidR="00000000" w:rsidRPr="00000000">
        <w:rPr>
          <w:rtl w:val="0"/>
        </w:rPr>
      </w:r>
    </w:p>
    <w:p w:rsidR="00000000" w:rsidDel="00000000" w:rsidP="00000000" w:rsidRDefault="00000000" w:rsidRPr="00000000" w14:paraId="00000410">
      <w:pPr>
        <w:rPr>
          <w:sz w:val="24"/>
          <w:szCs w:val="24"/>
        </w:rPr>
      </w:pPr>
      <w:r w:rsidDel="00000000" w:rsidR="00000000" w:rsidRPr="00000000">
        <w:rPr>
          <w:rtl w:val="0"/>
        </w:rPr>
        <w:t xml:space="preserve">[</w:t>
      </w:r>
      <w:r w:rsidDel="00000000" w:rsidR="00000000" w:rsidRPr="00000000">
        <w:rPr>
          <w:sz w:val="24"/>
          <w:szCs w:val="24"/>
          <w:rtl w:val="0"/>
        </w:rPr>
        <w:t xml:space="preserve">beat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11">
      <w:pPr>
        <w:rPr>
          <w:sz w:val="24"/>
          <w:szCs w:val="24"/>
        </w:rPr>
      </w:pPr>
      <w:r w:rsidDel="00000000" w:rsidR="00000000" w:rsidRPr="00000000">
        <w:rPr>
          <w:rtl w:val="0"/>
        </w:rPr>
      </w:r>
    </w:p>
    <w:p w:rsidR="00000000" w:rsidDel="00000000" w:rsidP="00000000" w:rsidRDefault="00000000" w:rsidRPr="00000000" w14:paraId="00000412">
      <w:pPr>
        <w:rPr>
          <w:sz w:val="24"/>
          <w:szCs w:val="24"/>
        </w:rPr>
      </w:pPr>
      <w:r w:rsidDel="00000000" w:rsidR="00000000" w:rsidRPr="00000000">
        <w:rPr>
          <w:sz w:val="24"/>
          <w:szCs w:val="24"/>
          <w:rtl w:val="0"/>
        </w:rPr>
        <w:t xml:space="preserve">ART: </w:t>
      </w:r>
      <w:r w:rsidDel="00000000" w:rsidR="00000000" w:rsidRPr="00000000">
        <w:rPr>
          <w:rtl w:val="0"/>
        </w:rPr>
        <w:t xml:space="preserve">[</w:t>
      </w:r>
      <w:r w:rsidDel="00000000" w:rsidR="00000000" w:rsidRPr="00000000">
        <w:rPr>
          <w:sz w:val="24"/>
          <w:szCs w:val="24"/>
          <w:rtl w:val="0"/>
        </w:rPr>
        <w:t xml:space="preserve">sighs</w:t>
      </w:r>
      <w:r w:rsidDel="00000000" w:rsidR="00000000" w:rsidRPr="00000000">
        <w:rPr>
          <w:rtl w:val="0"/>
        </w:rPr>
        <w:t xml:space="preserve">]</w:t>
      </w:r>
      <w:r w:rsidDel="00000000" w:rsidR="00000000" w:rsidRPr="00000000">
        <w:rPr>
          <w:sz w:val="24"/>
          <w:szCs w:val="24"/>
          <w:rtl w:val="0"/>
        </w:rPr>
        <w:t xml:space="preserve"> I…</w:t>
      </w:r>
    </w:p>
    <w:p w:rsidR="00000000" w:rsidDel="00000000" w:rsidP="00000000" w:rsidRDefault="00000000" w:rsidRPr="00000000" w14:paraId="00000413">
      <w:pPr>
        <w:rPr>
          <w:sz w:val="24"/>
          <w:szCs w:val="24"/>
        </w:rPr>
      </w:pPr>
      <w:r w:rsidDel="00000000" w:rsidR="00000000" w:rsidRPr="00000000">
        <w:rPr>
          <w:rtl w:val="0"/>
        </w:rPr>
      </w:r>
    </w:p>
    <w:p w:rsidR="00000000" w:rsidDel="00000000" w:rsidP="00000000" w:rsidRDefault="00000000" w:rsidRPr="00000000" w14:paraId="00000414">
      <w:pPr>
        <w:rPr>
          <w:sz w:val="24"/>
          <w:szCs w:val="24"/>
        </w:rPr>
      </w:pPr>
      <w:r w:rsidDel="00000000" w:rsidR="00000000" w:rsidRPr="00000000">
        <w:rPr>
          <w:sz w:val="24"/>
          <w:szCs w:val="24"/>
          <w:rtl w:val="0"/>
        </w:rPr>
        <w:t xml:space="preserve">AUSTIN: He's kind of slowed his step here at this point. Uh, he recogn—But is still—he has not, like, lifted his hand off his sword, but he hasn't continued walking towards you.</w:t>
      </w:r>
    </w:p>
    <w:p w:rsidR="00000000" w:rsidDel="00000000" w:rsidP="00000000" w:rsidRDefault="00000000" w:rsidRPr="00000000" w14:paraId="00000415">
      <w:pPr>
        <w:rPr>
          <w:sz w:val="24"/>
          <w:szCs w:val="24"/>
        </w:rPr>
      </w:pPr>
      <w:r w:rsidDel="00000000" w:rsidR="00000000" w:rsidRPr="00000000">
        <w:rPr>
          <w:rtl w:val="0"/>
        </w:rPr>
      </w:r>
    </w:p>
    <w:p w:rsidR="00000000" w:rsidDel="00000000" w:rsidP="00000000" w:rsidRDefault="00000000" w:rsidRPr="00000000" w14:paraId="00000416">
      <w:pPr>
        <w:rPr>
          <w:sz w:val="24"/>
          <w:szCs w:val="24"/>
        </w:rPr>
      </w:pPr>
      <w:r w:rsidDel="00000000" w:rsidR="00000000" w:rsidRPr="00000000">
        <w:rPr>
          <w:sz w:val="24"/>
          <w:szCs w:val="24"/>
          <w:rtl w:val="0"/>
        </w:rPr>
        <w:t xml:space="preserve">ART: Sure. Uh…</w:t>
      </w:r>
      <w:r w:rsidDel="00000000" w:rsidR="00000000" w:rsidRPr="00000000">
        <w:rPr>
          <w:rtl w:val="0"/>
        </w:rPr>
        <w:t xml:space="preserve">[</w:t>
      </w:r>
      <w:r w:rsidDel="00000000" w:rsidR="00000000" w:rsidRPr="00000000">
        <w:rPr>
          <w:sz w:val="24"/>
          <w:szCs w:val="24"/>
          <w:rtl w:val="0"/>
        </w:rPr>
        <w:t xml:space="preserve">sighs</w:t>
      </w:r>
      <w:r w:rsidDel="00000000" w:rsidR="00000000" w:rsidRPr="00000000">
        <w:rPr>
          <w:rtl w:val="0"/>
        </w:rPr>
        <w:t xml:space="preserve">]</w:t>
      </w:r>
      <w:r w:rsidDel="00000000" w:rsidR="00000000" w:rsidRPr="00000000">
        <w:rPr>
          <w:sz w:val="24"/>
          <w:szCs w:val="24"/>
          <w:rtl w:val="0"/>
        </w:rPr>
        <w:t xml:space="preserve"> I don't know how to prove this. This is…this is hard. Uh</w:t>
      </w:r>
      <w:r w:rsidDel="00000000" w:rsidR="00000000" w:rsidRPr="00000000">
        <w:rPr>
          <w:rtl w:val="0"/>
        </w:rPr>
        <w:t xml:space="preserve">…</w:t>
      </w:r>
      <w:r w:rsidDel="00000000" w:rsidR="00000000" w:rsidRPr="00000000">
        <w:rPr>
          <w:sz w:val="24"/>
          <w:szCs w:val="24"/>
          <w:rtl w:val="0"/>
        </w:rPr>
        <w:t xml:space="preserve"> </w:t>
      </w:r>
    </w:p>
    <w:p w:rsidR="00000000" w:rsidDel="00000000" w:rsidP="00000000" w:rsidRDefault="00000000" w:rsidRPr="00000000" w14:paraId="00000417">
      <w:pPr>
        <w:rPr>
          <w:sz w:val="24"/>
          <w:szCs w:val="24"/>
        </w:rPr>
      </w:pPr>
      <w:r w:rsidDel="00000000" w:rsidR="00000000" w:rsidRPr="00000000">
        <w:rPr>
          <w:rtl w:val="0"/>
        </w:rPr>
      </w:r>
    </w:p>
    <w:p w:rsidR="00000000" w:rsidDel="00000000" w:rsidP="00000000" w:rsidRDefault="00000000" w:rsidRPr="00000000" w14:paraId="00000418">
      <w:pPr>
        <w:rPr>
          <w:sz w:val="24"/>
          <w:szCs w:val="24"/>
        </w:rPr>
      </w:pPr>
      <w:r w:rsidDel="00000000" w:rsidR="00000000" w:rsidRPr="00000000">
        <w:rPr>
          <w:rtl w:val="0"/>
        </w:rPr>
        <w:t xml:space="preserve">[ALI laughs] </w:t>
      </w:r>
      <w:r w:rsidDel="00000000" w:rsidR="00000000" w:rsidRPr="00000000">
        <w:rPr>
          <w:rtl w:val="0"/>
        </w:rPr>
      </w:r>
    </w:p>
    <w:p w:rsidR="00000000" w:rsidDel="00000000" w:rsidP="00000000" w:rsidRDefault="00000000" w:rsidRPr="00000000" w14:paraId="00000419">
      <w:pPr>
        <w:rPr>
          <w:sz w:val="24"/>
          <w:szCs w:val="24"/>
        </w:rPr>
      </w:pPr>
      <w:r w:rsidDel="00000000" w:rsidR="00000000" w:rsidRPr="00000000">
        <w:rPr>
          <w:rtl w:val="0"/>
        </w:rPr>
      </w:r>
    </w:p>
    <w:p w:rsidR="00000000" w:rsidDel="00000000" w:rsidP="00000000" w:rsidRDefault="00000000" w:rsidRPr="00000000" w14:paraId="0000041A">
      <w:pPr>
        <w:rPr>
          <w:sz w:val="24"/>
          <w:szCs w:val="24"/>
        </w:rPr>
      </w:pPr>
      <w:r w:rsidDel="00000000" w:rsidR="00000000" w:rsidRPr="00000000">
        <w:rPr>
          <w:sz w:val="24"/>
          <w:szCs w:val="24"/>
          <w:rtl w:val="0"/>
        </w:rPr>
        <w:t xml:space="preserve">NICK: What if you did your, um…?</w:t>
      </w:r>
    </w:p>
    <w:p w:rsidR="00000000" w:rsidDel="00000000" w:rsidP="00000000" w:rsidRDefault="00000000" w:rsidRPr="00000000" w14:paraId="0000041B">
      <w:pPr>
        <w:rPr>
          <w:sz w:val="24"/>
          <w:szCs w:val="24"/>
        </w:rPr>
      </w:pPr>
      <w:r w:rsidDel="00000000" w:rsidR="00000000" w:rsidRPr="00000000">
        <w:rPr>
          <w:rtl w:val="0"/>
        </w:rPr>
      </w:r>
    </w:p>
    <w:p w:rsidR="00000000" w:rsidDel="00000000" w:rsidP="00000000" w:rsidRDefault="00000000" w:rsidRPr="00000000" w14:paraId="0000041C">
      <w:pPr>
        <w:rPr>
          <w:sz w:val="24"/>
          <w:szCs w:val="24"/>
        </w:rPr>
      </w:pPr>
      <w:r w:rsidDel="00000000" w:rsidR="00000000" w:rsidRPr="00000000">
        <w:rPr>
          <w:sz w:val="24"/>
          <w:szCs w:val="24"/>
          <w:rtl w:val="0"/>
        </w:rPr>
        <w:t xml:space="preserve">ALI: Yeah, don't you have a spell version of what you just told him?</w:t>
      </w:r>
    </w:p>
    <w:p w:rsidR="00000000" w:rsidDel="00000000" w:rsidP="00000000" w:rsidRDefault="00000000" w:rsidRPr="00000000" w14:paraId="0000041D">
      <w:pPr>
        <w:rPr>
          <w:sz w:val="24"/>
          <w:szCs w:val="24"/>
        </w:rPr>
      </w:pPr>
      <w:r w:rsidDel="00000000" w:rsidR="00000000" w:rsidRPr="00000000">
        <w:rPr>
          <w:rtl w:val="0"/>
        </w:rPr>
      </w:r>
    </w:p>
    <w:p w:rsidR="00000000" w:rsidDel="00000000" w:rsidP="00000000" w:rsidRDefault="00000000" w:rsidRPr="00000000" w14:paraId="0000041E">
      <w:pPr>
        <w:rPr>
          <w:sz w:val="24"/>
          <w:szCs w:val="24"/>
        </w:rPr>
      </w:pPr>
      <w:r w:rsidDel="00000000" w:rsidR="00000000" w:rsidRPr="00000000">
        <w:rPr>
          <w:sz w:val="24"/>
          <w:szCs w:val="24"/>
          <w:rtl w:val="0"/>
        </w:rPr>
        <w:t xml:space="preserve">ART: Well, yeah but I don't know—I don't really know how that metaphysically works. I guess we could find out here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1F">
      <w:pPr>
        <w:rPr>
          <w:sz w:val="24"/>
          <w:szCs w:val="24"/>
        </w:rPr>
      </w:pPr>
      <w:r w:rsidDel="00000000" w:rsidR="00000000" w:rsidRPr="00000000">
        <w:rPr>
          <w:rtl w:val="0"/>
        </w:rPr>
      </w:r>
    </w:p>
    <w:p w:rsidR="00000000" w:rsidDel="00000000" w:rsidP="00000000" w:rsidRDefault="00000000" w:rsidRPr="00000000" w14:paraId="00000420">
      <w:pPr>
        <w:rPr>
          <w:sz w:val="24"/>
          <w:szCs w:val="24"/>
        </w:rPr>
      </w:pPr>
      <w:r w:rsidDel="00000000" w:rsidR="00000000" w:rsidRPr="00000000">
        <w:rPr>
          <w:rtl w:val="0"/>
        </w:rPr>
        <w:t xml:space="preserve">[ALI laughs]</w:t>
      </w:r>
      <w:r w:rsidDel="00000000" w:rsidR="00000000" w:rsidRPr="00000000">
        <w:rPr>
          <w:rtl w:val="0"/>
        </w:rPr>
      </w:r>
    </w:p>
    <w:p w:rsidR="00000000" w:rsidDel="00000000" w:rsidP="00000000" w:rsidRDefault="00000000" w:rsidRPr="00000000" w14:paraId="00000421">
      <w:pPr>
        <w:rPr>
          <w:sz w:val="24"/>
          <w:szCs w:val="24"/>
        </w:rPr>
      </w:pPr>
      <w:r w:rsidDel="00000000" w:rsidR="00000000" w:rsidRPr="00000000">
        <w:rPr>
          <w:rtl w:val="0"/>
        </w:rPr>
      </w:r>
    </w:p>
    <w:p w:rsidR="00000000" w:rsidDel="00000000" w:rsidP="00000000" w:rsidRDefault="00000000" w:rsidRPr="00000000" w14:paraId="00000422">
      <w:pPr>
        <w:rPr>
          <w:sz w:val="24"/>
          <w:szCs w:val="24"/>
        </w:rPr>
      </w:pPr>
      <w:r w:rsidDel="00000000" w:rsidR="00000000" w:rsidRPr="00000000">
        <w:rPr>
          <w:sz w:val="24"/>
          <w:szCs w:val="24"/>
          <w:rtl w:val="0"/>
        </w:rPr>
        <w:t xml:space="preserve">AUSTIN: Mhm.</w:t>
      </w:r>
    </w:p>
    <w:p w:rsidR="00000000" w:rsidDel="00000000" w:rsidP="00000000" w:rsidRDefault="00000000" w:rsidRPr="00000000" w14:paraId="00000423">
      <w:pPr>
        <w:rPr>
          <w:sz w:val="24"/>
          <w:szCs w:val="24"/>
        </w:rPr>
      </w:pPr>
      <w:r w:rsidDel="00000000" w:rsidR="00000000" w:rsidRPr="00000000">
        <w:rPr>
          <w:rtl w:val="0"/>
        </w:rPr>
      </w:r>
    </w:p>
    <w:p w:rsidR="00000000" w:rsidDel="00000000" w:rsidP="00000000" w:rsidRDefault="00000000" w:rsidRPr="00000000" w14:paraId="00000424">
      <w:pPr>
        <w:rPr>
          <w:sz w:val="24"/>
          <w:szCs w:val="24"/>
        </w:rPr>
      </w:pPr>
      <w:r w:rsidDel="00000000" w:rsidR="00000000" w:rsidRPr="00000000">
        <w:rPr>
          <w:rtl w:val="0"/>
        </w:rPr>
        <w:t xml:space="preserve">[JACK laughs]</w:t>
      </w:r>
      <w:r w:rsidDel="00000000" w:rsidR="00000000" w:rsidRPr="00000000">
        <w:rPr>
          <w:rtl w:val="0"/>
        </w:rPr>
      </w:r>
    </w:p>
    <w:p w:rsidR="00000000" w:rsidDel="00000000" w:rsidP="00000000" w:rsidRDefault="00000000" w:rsidRPr="00000000" w14:paraId="00000425">
      <w:pPr>
        <w:rPr>
          <w:sz w:val="24"/>
          <w:szCs w:val="24"/>
        </w:rPr>
      </w:pPr>
      <w:r w:rsidDel="00000000" w:rsidR="00000000" w:rsidRPr="00000000">
        <w:rPr>
          <w:rtl w:val="0"/>
        </w:rPr>
      </w:r>
    </w:p>
    <w:p w:rsidR="00000000" w:rsidDel="00000000" w:rsidP="00000000" w:rsidRDefault="00000000" w:rsidRPr="00000000" w14:paraId="00000426">
      <w:pPr>
        <w:rPr>
          <w:sz w:val="24"/>
          <w:szCs w:val="24"/>
        </w:rPr>
      </w:pPr>
      <w:r w:rsidDel="00000000" w:rsidR="00000000" w:rsidRPr="00000000">
        <w:rPr>
          <w:sz w:val="24"/>
          <w:szCs w:val="24"/>
          <w:rtl w:val="0"/>
        </w:rPr>
        <w:t xml:space="preserve">NICK: I was gonna say what if you did part of your…your prayer ritual? For him?</w:t>
      </w:r>
    </w:p>
    <w:p w:rsidR="00000000" w:rsidDel="00000000" w:rsidP="00000000" w:rsidRDefault="00000000" w:rsidRPr="00000000" w14:paraId="00000427">
      <w:pPr>
        <w:rPr>
          <w:sz w:val="24"/>
          <w:szCs w:val="24"/>
        </w:rPr>
      </w:pPr>
      <w:r w:rsidDel="00000000" w:rsidR="00000000" w:rsidRPr="00000000">
        <w:rPr>
          <w:rtl w:val="0"/>
        </w:rPr>
      </w:r>
    </w:p>
    <w:p w:rsidR="00000000" w:rsidDel="00000000" w:rsidP="00000000" w:rsidRDefault="00000000" w:rsidRPr="00000000" w14:paraId="00000428">
      <w:pPr>
        <w:rPr>
          <w:sz w:val="24"/>
          <w:szCs w:val="24"/>
        </w:rPr>
      </w:pPr>
      <w:r w:rsidDel="00000000" w:rsidR="00000000" w:rsidRPr="00000000">
        <w:rPr>
          <w:sz w:val="24"/>
          <w:szCs w:val="24"/>
          <w:rtl w:val="0"/>
        </w:rPr>
        <w:t xml:space="preserve">ART: Uh…</w:t>
      </w:r>
    </w:p>
    <w:p w:rsidR="00000000" w:rsidDel="00000000" w:rsidP="00000000" w:rsidRDefault="00000000" w:rsidRPr="00000000" w14:paraId="00000429">
      <w:pPr>
        <w:rPr>
          <w:sz w:val="24"/>
          <w:szCs w:val="24"/>
        </w:rPr>
      </w:pPr>
      <w:r w:rsidDel="00000000" w:rsidR="00000000" w:rsidRPr="00000000">
        <w:rPr>
          <w:rtl w:val="0"/>
        </w:rPr>
      </w:r>
    </w:p>
    <w:p w:rsidR="00000000" w:rsidDel="00000000" w:rsidP="00000000" w:rsidRDefault="00000000" w:rsidRPr="00000000" w14:paraId="0000042A">
      <w:pPr>
        <w:rPr>
          <w:sz w:val="24"/>
          <w:szCs w:val="24"/>
        </w:rPr>
      </w:pPr>
      <w:r w:rsidDel="00000000" w:rsidR="00000000" w:rsidRPr="00000000">
        <w:rPr>
          <w:sz w:val="24"/>
          <w:szCs w:val="24"/>
          <w:rtl w:val="0"/>
        </w:rPr>
        <w:t xml:space="preserve">ALI: I mean.</w:t>
      </w:r>
    </w:p>
    <w:p w:rsidR="00000000" w:rsidDel="00000000" w:rsidP="00000000" w:rsidRDefault="00000000" w:rsidRPr="00000000" w14:paraId="0000042B">
      <w:pPr>
        <w:rPr>
          <w:sz w:val="24"/>
          <w:szCs w:val="24"/>
        </w:rPr>
      </w:pPr>
      <w:r w:rsidDel="00000000" w:rsidR="00000000" w:rsidRPr="00000000">
        <w:rPr>
          <w:rtl w:val="0"/>
        </w:rPr>
      </w:r>
    </w:p>
    <w:p w:rsidR="00000000" w:rsidDel="00000000" w:rsidP="00000000" w:rsidRDefault="00000000" w:rsidRPr="00000000" w14:paraId="0000042C">
      <w:pPr>
        <w:rPr>
          <w:sz w:val="24"/>
          <w:szCs w:val="24"/>
        </w:rPr>
      </w:pPr>
      <w:r w:rsidDel="00000000" w:rsidR="00000000" w:rsidRPr="00000000">
        <w:rPr>
          <w:sz w:val="24"/>
          <w:szCs w:val="24"/>
          <w:rtl w:val="0"/>
        </w:rPr>
        <w:t xml:space="preserve">KEITH: Well I don't know if this guy's a paladin, right? He's just a</w:t>
      </w:r>
      <w:r w:rsidDel="00000000" w:rsidR="00000000" w:rsidRPr="00000000">
        <w:rPr>
          <w:rtl w:val="0"/>
        </w:rPr>
        <w:t xml:space="preserve"> (ART: </w:t>
      </w:r>
      <w:r w:rsidDel="00000000" w:rsidR="00000000" w:rsidRPr="00000000">
        <w:rPr>
          <w:sz w:val="24"/>
          <w:szCs w:val="24"/>
          <w:rtl w:val="0"/>
        </w:rPr>
        <w:t xml:space="preserve">I don’t—yeah but—)</w:t>
      </w:r>
      <w:r w:rsidDel="00000000" w:rsidR="00000000" w:rsidRPr="00000000">
        <w:rPr>
          <w:rtl w:val="0"/>
        </w:rPr>
        <w:t xml:space="preserve"> </w:t>
      </w:r>
      <w:r w:rsidDel="00000000" w:rsidR="00000000" w:rsidRPr="00000000">
        <w:rPr>
          <w:sz w:val="24"/>
          <w:szCs w:val="24"/>
          <w:rtl w:val="0"/>
        </w:rPr>
        <w:t xml:space="preserve">king guy.</w:t>
      </w:r>
    </w:p>
    <w:p w:rsidR="00000000" w:rsidDel="00000000" w:rsidP="00000000" w:rsidRDefault="00000000" w:rsidRPr="00000000" w14:paraId="0000042D">
      <w:pPr>
        <w:rPr>
          <w:sz w:val="24"/>
          <w:szCs w:val="24"/>
        </w:rPr>
      </w:pPr>
      <w:r w:rsidDel="00000000" w:rsidR="00000000" w:rsidRPr="00000000">
        <w:rPr>
          <w:rtl w:val="0"/>
        </w:rPr>
      </w:r>
    </w:p>
    <w:p w:rsidR="00000000" w:rsidDel="00000000" w:rsidP="00000000" w:rsidRDefault="00000000" w:rsidRPr="00000000" w14:paraId="0000042E">
      <w:pPr>
        <w:rPr>
          <w:sz w:val="24"/>
          <w:szCs w:val="24"/>
        </w:rPr>
      </w:pPr>
      <w:r w:rsidDel="00000000" w:rsidR="00000000" w:rsidRPr="00000000">
        <w:rPr>
          <w:sz w:val="24"/>
          <w:szCs w:val="24"/>
          <w:rtl w:val="0"/>
        </w:rPr>
        <w:t xml:space="preserve">ART: Well I can tell you what I—what me the player thinks is happening, but it’s…</w:t>
      </w:r>
    </w:p>
    <w:p w:rsidR="00000000" w:rsidDel="00000000" w:rsidP="00000000" w:rsidRDefault="00000000" w:rsidRPr="00000000" w14:paraId="0000042F">
      <w:pPr>
        <w:rPr>
          <w:sz w:val="24"/>
          <w:szCs w:val="24"/>
        </w:rPr>
      </w:pPr>
      <w:r w:rsidDel="00000000" w:rsidR="00000000" w:rsidRPr="00000000">
        <w:rPr>
          <w:rtl w:val="0"/>
        </w:rPr>
      </w:r>
    </w:p>
    <w:p w:rsidR="00000000" w:rsidDel="00000000" w:rsidP="00000000" w:rsidRDefault="00000000" w:rsidRPr="00000000" w14:paraId="00000430">
      <w:pPr>
        <w:rPr>
          <w:sz w:val="24"/>
          <w:szCs w:val="24"/>
        </w:rPr>
      </w:pPr>
      <w:r w:rsidDel="00000000" w:rsidR="00000000" w:rsidRPr="00000000">
        <w:rPr>
          <w:sz w:val="24"/>
          <w:szCs w:val="24"/>
          <w:rtl w:val="0"/>
        </w:rPr>
        <w:t xml:space="preserve">JACK: I mean, what is it we want out of this guy? Do we want just to pass him, or do we want some sort of information that we’re not getting yet?</w:t>
      </w:r>
    </w:p>
    <w:p w:rsidR="00000000" w:rsidDel="00000000" w:rsidP="00000000" w:rsidRDefault="00000000" w:rsidRPr="00000000" w14:paraId="00000431">
      <w:pPr>
        <w:rPr>
          <w:sz w:val="24"/>
          <w:szCs w:val="24"/>
        </w:rPr>
      </w:pPr>
      <w:r w:rsidDel="00000000" w:rsidR="00000000" w:rsidRPr="00000000">
        <w:rPr>
          <w:rtl w:val="0"/>
        </w:rPr>
      </w:r>
    </w:p>
    <w:p w:rsidR="00000000" w:rsidDel="00000000" w:rsidP="00000000" w:rsidRDefault="00000000" w:rsidRPr="00000000" w14:paraId="00000432">
      <w:pPr>
        <w:rPr>
          <w:sz w:val="24"/>
          <w:szCs w:val="24"/>
        </w:rPr>
      </w:pPr>
      <w:r w:rsidDel="00000000" w:rsidR="00000000" w:rsidRPr="00000000">
        <w:rPr>
          <w:sz w:val="24"/>
          <w:szCs w:val="24"/>
          <w:rtl w:val="0"/>
        </w:rPr>
        <w:t xml:space="preserve">ALI: Well he seems—</w:t>
      </w:r>
    </w:p>
    <w:p w:rsidR="00000000" w:rsidDel="00000000" w:rsidP="00000000" w:rsidRDefault="00000000" w:rsidRPr="00000000" w14:paraId="00000433">
      <w:pPr>
        <w:rPr>
          <w:sz w:val="24"/>
          <w:szCs w:val="24"/>
        </w:rPr>
      </w:pPr>
      <w:r w:rsidDel="00000000" w:rsidR="00000000" w:rsidRPr="00000000">
        <w:rPr>
          <w:rtl w:val="0"/>
        </w:rPr>
      </w:r>
    </w:p>
    <w:p w:rsidR="00000000" w:rsidDel="00000000" w:rsidP="00000000" w:rsidRDefault="00000000" w:rsidRPr="00000000" w14:paraId="00000434">
      <w:pPr>
        <w:rPr>
          <w:sz w:val="24"/>
          <w:szCs w:val="24"/>
        </w:rPr>
      </w:pPr>
      <w:r w:rsidDel="00000000" w:rsidR="00000000" w:rsidRPr="00000000">
        <w:rPr>
          <w:sz w:val="24"/>
          <w:szCs w:val="24"/>
          <w:rtl w:val="0"/>
        </w:rPr>
        <w:t xml:space="preserve">ART: His phrasing—I mean I guess we just don’t wanna—I don’t wanna kill this man. Uh, but his phrasing—</w:t>
      </w:r>
    </w:p>
    <w:p w:rsidR="00000000" w:rsidDel="00000000" w:rsidP="00000000" w:rsidRDefault="00000000" w:rsidRPr="00000000" w14:paraId="00000435">
      <w:pPr>
        <w:rPr>
          <w:sz w:val="24"/>
          <w:szCs w:val="24"/>
        </w:rPr>
      </w:pPr>
      <w:r w:rsidDel="00000000" w:rsidR="00000000" w:rsidRPr="00000000">
        <w:rPr>
          <w:rtl w:val="0"/>
        </w:rPr>
      </w:r>
    </w:p>
    <w:p w:rsidR="00000000" w:rsidDel="00000000" w:rsidP="00000000" w:rsidRDefault="00000000" w:rsidRPr="00000000" w14:paraId="00000436">
      <w:pPr>
        <w:rPr>
          <w:sz w:val="24"/>
          <w:szCs w:val="24"/>
        </w:rPr>
      </w:pPr>
      <w:r w:rsidDel="00000000" w:rsidR="00000000" w:rsidRPr="00000000">
        <w:rPr>
          <w:sz w:val="24"/>
          <w:szCs w:val="24"/>
          <w:rtl w:val="0"/>
        </w:rPr>
        <w:t xml:space="preserve">JACK: Right, yeah, neither do I.</w:t>
      </w:r>
    </w:p>
    <w:p w:rsidR="00000000" w:rsidDel="00000000" w:rsidP="00000000" w:rsidRDefault="00000000" w:rsidRPr="00000000" w14:paraId="00000437">
      <w:pPr>
        <w:rPr>
          <w:sz w:val="24"/>
          <w:szCs w:val="24"/>
        </w:rPr>
      </w:pPr>
      <w:r w:rsidDel="00000000" w:rsidR="00000000" w:rsidRPr="00000000">
        <w:rPr>
          <w:rtl w:val="0"/>
        </w:rPr>
      </w:r>
    </w:p>
    <w:p w:rsidR="00000000" w:rsidDel="00000000" w:rsidP="00000000" w:rsidRDefault="00000000" w:rsidRPr="00000000" w14:paraId="00000438">
      <w:pPr>
        <w:rPr>
          <w:sz w:val="24"/>
          <w:szCs w:val="24"/>
        </w:rPr>
      </w:pPr>
      <w:r w:rsidDel="00000000" w:rsidR="00000000" w:rsidRPr="00000000">
        <w:rPr>
          <w:sz w:val="24"/>
          <w:szCs w:val="24"/>
          <w:rtl w:val="0"/>
        </w:rPr>
        <w:t xml:space="preserve">KEITH: Austin, what is the—?</w:t>
      </w:r>
    </w:p>
    <w:p w:rsidR="00000000" w:rsidDel="00000000" w:rsidP="00000000" w:rsidRDefault="00000000" w:rsidRPr="00000000" w14:paraId="00000439">
      <w:pPr>
        <w:rPr>
          <w:sz w:val="24"/>
          <w:szCs w:val="24"/>
        </w:rPr>
      </w:pPr>
      <w:r w:rsidDel="00000000" w:rsidR="00000000" w:rsidRPr="00000000">
        <w:rPr>
          <w:rtl w:val="0"/>
        </w:rPr>
      </w:r>
    </w:p>
    <w:p w:rsidR="00000000" w:rsidDel="00000000" w:rsidP="00000000" w:rsidRDefault="00000000" w:rsidRPr="00000000" w14:paraId="0000043A">
      <w:pPr>
        <w:rPr>
          <w:sz w:val="24"/>
          <w:szCs w:val="24"/>
        </w:rPr>
      </w:pPr>
      <w:r w:rsidDel="00000000" w:rsidR="00000000" w:rsidRPr="00000000">
        <w:rPr>
          <w:sz w:val="24"/>
          <w:szCs w:val="24"/>
          <w:rtl w:val="0"/>
        </w:rPr>
        <w:t xml:space="preserve">ART: His phrasing is odd, right? Like, I the player am picking up his phrasing as odd. But my character, who’s you know, better version at this fake religion than I am</w:t>
      </w:r>
      <w:r w:rsidDel="00000000" w:rsidR="00000000" w:rsidRPr="00000000">
        <w:rPr>
          <w:rtl w:val="0"/>
        </w:rPr>
        <w:t xml:space="preserve"> </w:t>
      </w:r>
      <w:r w:rsidDel="00000000" w:rsidR="00000000" w:rsidRPr="00000000">
        <w:rPr>
          <w:sz w:val="24"/>
          <w:szCs w:val="24"/>
          <w:rtl w:val="0"/>
        </w:rPr>
        <w:t xml:space="preserve">also finds the way he’s talking strange, right?</w:t>
      </w:r>
    </w:p>
    <w:p w:rsidR="00000000" w:rsidDel="00000000" w:rsidP="00000000" w:rsidRDefault="00000000" w:rsidRPr="00000000" w14:paraId="0000043B">
      <w:pPr>
        <w:rPr>
          <w:sz w:val="24"/>
          <w:szCs w:val="24"/>
        </w:rPr>
      </w:pPr>
      <w:r w:rsidDel="00000000" w:rsidR="00000000" w:rsidRPr="00000000">
        <w:rPr>
          <w:rtl w:val="0"/>
        </w:rPr>
      </w:r>
    </w:p>
    <w:p w:rsidR="00000000" w:rsidDel="00000000" w:rsidP="00000000" w:rsidRDefault="00000000" w:rsidRPr="00000000" w14:paraId="0000043C">
      <w:pPr>
        <w:rPr>
          <w:sz w:val="24"/>
          <w:szCs w:val="24"/>
        </w:rPr>
      </w:pPr>
      <w:r w:rsidDel="00000000" w:rsidR="00000000" w:rsidRPr="00000000">
        <w:rPr>
          <w:sz w:val="24"/>
          <w:szCs w:val="24"/>
          <w:rtl w:val="0"/>
        </w:rPr>
        <w:t xml:space="preserve">JACK: Yeah.</w:t>
      </w:r>
    </w:p>
    <w:p w:rsidR="00000000" w:rsidDel="00000000" w:rsidP="00000000" w:rsidRDefault="00000000" w:rsidRPr="00000000" w14:paraId="0000043D">
      <w:pPr>
        <w:rPr>
          <w:sz w:val="24"/>
          <w:szCs w:val="24"/>
        </w:rPr>
      </w:pPr>
      <w:r w:rsidDel="00000000" w:rsidR="00000000" w:rsidRPr="00000000">
        <w:rPr>
          <w:rtl w:val="0"/>
        </w:rPr>
      </w:r>
    </w:p>
    <w:p w:rsidR="00000000" w:rsidDel="00000000" w:rsidP="00000000" w:rsidRDefault="00000000" w:rsidRPr="00000000" w14:paraId="0000043E">
      <w:pPr>
        <w:rPr>
          <w:sz w:val="24"/>
          <w:szCs w:val="24"/>
        </w:rPr>
      </w:pPr>
      <w:r w:rsidDel="00000000" w:rsidR="00000000" w:rsidRPr="00000000">
        <w:rPr>
          <w:sz w:val="24"/>
          <w:szCs w:val="24"/>
          <w:rtl w:val="0"/>
        </w:rPr>
        <w:t xml:space="preserve">AUSTIN: Mhm. That’s fair.</w:t>
      </w:r>
    </w:p>
    <w:p w:rsidR="00000000" w:rsidDel="00000000" w:rsidP="00000000" w:rsidRDefault="00000000" w:rsidRPr="00000000" w14:paraId="0000043F">
      <w:pPr>
        <w:rPr>
          <w:sz w:val="24"/>
          <w:szCs w:val="24"/>
        </w:rPr>
      </w:pPr>
      <w:r w:rsidDel="00000000" w:rsidR="00000000" w:rsidRPr="00000000">
        <w:rPr>
          <w:rtl w:val="0"/>
        </w:rPr>
      </w:r>
    </w:p>
    <w:p w:rsidR="00000000" w:rsidDel="00000000" w:rsidP="00000000" w:rsidRDefault="00000000" w:rsidRPr="00000000" w14:paraId="00000440">
      <w:pPr>
        <w:rPr>
          <w:sz w:val="24"/>
          <w:szCs w:val="24"/>
        </w:rPr>
      </w:pPr>
      <w:r w:rsidDel="00000000" w:rsidR="00000000" w:rsidRPr="00000000">
        <w:rPr>
          <w:sz w:val="24"/>
          <w:szCs w:val="24"/>
          <w:rtl w:val="0"/>
        </w:rPr>
        <w:t xml:space="preserve">KEITH: It doe—</w:t>
      </w:r>
      <w:r w:rsidDel="00000000" w:rsidR="00000000" w:rsidRPr="00000000">
        <w:rPr>
          <w:rtl w:val="0"/>
        </w:rPr>
        <w:t xml:space="preserve"> Y</w:t>
      </w:r>
      <w:r w:rsidDel="00000000" w:rsidR="00000000" w:rsidRPr="00000000">
        <w:rPr>
          <w:sz w:val="24"/>
          <w:szCs w:val="24"/>
          <w:rtl w:val="0"/>
        </w:rPr>
        <w:t xml:space="preserve">eah, it seems— </w:t>
      </w:r>
      <w:r w:rsidDel="00000000" w:rsidR="00000000" w:rsidRPr="00000000">
        <w:rPr>
          <w:rtl w:val="0"/>
        </w:rPr>
        <w:t xml:space="preserve">H</w:t>
      </w:r>
      <w:r w:rsidDel="00000000" w:rsidR="00000000" w:rsidRPr="00000000">
        <w:rPr>
          <w:sz w:val="24"/>
          <w:szCs w:val="24"/>
          <w:rtl w:val="0"/>
        </w:rPr>
        <w:t xml:space="preserve">e definitely seems confident.</w:t>
      </w:r>
    </w:p>
    <w:p w:rsidR="00000000" w:rsidDel="00000000" w:rsidP="00000000" w:rsidRDefault="00000000" w:rsidRPr="00000000" w14:paraId="00000441">
      <w:pPr>
        <w:rPr>
          <w:sz w:val="24"/>
          <w:szCs w:val="24"/>
        </w:rPr>
      </w:pPr>
      <w:r w:rsidDel="00000000" w:rsidR="00000000" w:rsidRPr="00000000">
        <w:rPr>
          <w:rtl w:val="0"/>
        </w:rPr>
      </w:r>
    </w:p>
    <w:p w:rsidR="00000000" w:rsidDel="00000000" w:rsidP="00000000" w:rsidRDefault="00000000" w:rsidRPr="00000000" w14:paraId="00000442">
      <w:pPr>
        <w:rPr>
          <w:sz w:val="24"/>
          <w:szCs w:val="24"/>
        </w:rPr>
      </w:pPr>
      <w:r w:rsidDel="00000000" w:rsidR="00000000" w:rsidRPr="00000000">
        <w:rPr>
          <w:sz w:val="24"/>
          <w:szCs w:val="24"/>
          <w:rtl w:val="0"/>
        </w:rPr>
        <w:t xml:space="preserve">ART: Well, he might</w:t>
      </w:r>
      <w:r w:rsidDel="00000000" w:rsidR="00000000" w:rsidRPr="00000000">
        <w:rPr>
          <w:rtl w:val="0"/>
        </w:rPr>
        <w:t xml:space="preserve">— H</w:t>
      </w:r>
      <w:r w:rsidDel="00000000" w:rsidR="00000000" w:rsidRPr="00000000">
        <w:rPr>
          <w:sz w:val="24"/>
          <w:szCs w:val="24"/>
          <w:rtl w:val="0"/>
        </w:rPr>
        <w:t xml:space="preserve">e might have known</w:t>
      </w:r>
      <w:r w:rsidDel="00000000" w:rsidR="00000000" w:rsidRPr="00000000">
        <w:rPr>
          <w:rtl w:val="0"/>
        </w:rPr>
        <w:t xml:space="preserve">— </w:t>
      </w:r>
      <w:r w:rsidDel="00000000" w:rsidR="00000000" w:rsidRPr="00000000">
        <w:rPr>
          <w:sz w:val="24"/>
          <w:szCs w:val="24"/>
          <w:rtl w:val="0"/>
        </w:rPr>
        <w:t xml:space="preserve">He might be really old.</w:t>
      </w:r>
    </w:p>
    <w:p w:rsidR="00000000" w:rsidDel="00000000" w:rsidP="00000000" w:rsidRDefault="00000000" w:rsidRPr="00000000" w14:paraId="00000443">
      <w:pPr>
        <w:rPr>
          <w:sz w:val="24"/>
          <w:szCs w:val="24"/>
        </w:rPr>
      </w:pPr>
      <w:r w:rsidDel="00000000" w:rsidR="00000000" w:rsidRPr="00000000">
        <w:rPr>
          <w:rtl w:val="0"/>
        </w:rPr>
      </w:r>
    </w:p>
    <w:p w:rsidR="00000000" w:rsidDel="00000000" w:rsidP="00000000" w:rsidRDefault="00000000" w:rsidRPr="00000000" w14:paraId="00000444">
      <w:pPr>
        <w:rPr>
          <w:sz w:val="24"/>
          <w:szCs w:val="24"/>
        </w:rPr>
      </w:pPr>
      <w:r w:rsidDel="00000000" w:rsidR="00000000" w:rsidRPr="00000000">
        <w:rPr>
          <w:sz w:val="24"/>
          <w:szCs w:val="24"/>
          <w:rtl w:val="0"/>
        </w:rPr>
        <w:t xml:space="preserve">KEITH: Yeah.</w:t>
      </w:r>
    </w:p>
    <w:p w:rsidR="00000000" w:rsidDel="00000000" w:rsidP="00000000" w:rsidRDefault="00000000" w:rsidRPr="00000000" w14:paraId="00000445">
      <w:pPr>
        <w:rPr>
          <w:sz w:val="24"/>
          <w:szCs w:val="24"/>
        </w:rPr>
      </w:pPr>
      <w:r w:rsidDel="00000000" w:rsidR="00000000" w:rsidRPr="00000000">
        <w:rPr>
          <w:rtl w:val="0"/>
        </w:rPr>
      </w:r>
    </w:p>
    <w:p w:rsidR="00000000" w:rsidDel="00000000" w:rsidP="00000000" w:rsidRDefault="00000000" w:rsidRPr="00000000" w14:paraId="00000446">
      <w:pPr>
        <w:rPr>
          <w:sz w:val="24"/>
          <w:szCs w:val="24"/>
        </w:rPr>
      </w:pPr>
      <w:r w:rsidDel="00000000" w:rsidR="00000000" w:rsidRPr="00000000">
        <w:rPr>
          <w:sz w:val="24"/>
          <w:szCs w:val="24"/>
          <w:rtl w:val="0"/>
        </w:rPr>
        <w:t xml:space="preserve">ART: He might be used to talking…</w:t>
      </w:r>
    </w:p>
    <w:p w:rsidR="00000000" w:rsidDel="00000000" w:rsidP="00000000" w:rsidRDefault="00000000" w:rsidRPr="00000000" w14:paraId="00000447">
      <w:pPr>
        <w:rPr>
          <w:sz w:val="24"/>
          <w:szCs w:val="24"/>
        </w:rPr>
      </w:pPr>
      <w:r w:rsidDel="00000000" w:rsidR="00000000" w:rsidRPr="00000000">
        <w:rPr>
          <w:rtl w:val="0"/>
        </w:rPr>
      </w:r>
    </w:p>
    <w:p w:rsidR="00000000" w:rsidDel="00000000" w:rsidP="00000000" w:rsidRDefault="00000000" w:rsidRPr="00000000" w14:paraId="00000448">
      <w:pPr>
        <w:rPr>
          <w:sz w:val="24"/>
          <w:szCs w:val="24"/>
        </w:rPr>
      </w:pPr>
      <w:r w:rsidDel="00000000" w:rsidR="00000000" w:rsidRPr="00000000">
        <w:rPr>
          <w:sz w:val="24"/>
          <w:szCs w:val="24"/>
          <w:rtl w:val="0"/>
        </w:rPr>
        <w:t xml:space="preserve">KEITH: So you’re saying that—</w:t>
      </w:r>
    </w:p>
    <w:p w:rsidR="00000000" w:rsidDel="00000000" w:rsidP="00000000" w:rsidRDefault="00000000" w:rsidRPr="00000000" w14:paraId="00000449">
      <w:pPr>
        <w:rPr>
          <w:sz w:val="24"/>
          <w:szCs w:val="24"/>
        </w:rPr>
      </w:pPr>
      <w:r w:rsidDel="00000000" w:rsidR="00000000" w:rsidRPr="00000000">
        <w:rPr>
          <w:rtl w:val="0"/>
        </w:rPr>
      </w:r>
    </w:p>
    <w:p w:rsidR="00000000" w:rsidDel="00000000" w:rsidP="00000000" w:rsidRDefault="00000000" w:rsidRPr="00000000" w14:paraId="0000044A">
      <w:pPr>
        <w:rPr>
          <w:sz w:val="24"/>
          <w:szCs w:val="24"/>
        </w:rPr>
      </w:pPr>
      <w:r w:rsidDel="00000000" w:rsidR="00000000" w:rsidRPr="00000000">
        <w:rPr>
          <w:sz w:val="24"/>
          <w:szCs w:val="24"/>
          <w:rtl w:val="0"/>
        </w:rPr>
        <w:t xml:space="preserve">ART: He might have talked to Samothes when he was a person.</w:t>
      </w:r>
    </w:p>
    <w:p w:rsidR="00000000" w:rsidDel="00000000" w:rsidP="00000000" w:rsidRDefault="00000000" w:rsidRPr="00000000" w14:paraId="0000044B">
      <w:pPr>
        <w:rPr>
          <w:sz w:val="24"/>
          <w:szCs w:val="24"/>
        </w:rPr>
      </w:pPr>
      <w:r w:rsidDel="00000000" w:rsidR="00000000" w:rsidRPr="00000000">
        <w:rPr>
          <w:rtl w:val="0"/>
        </w:rPr>
      </w:r>
    </w:p>
    <w:p w:rsidR="00000000" w:rsidDel="00000000" w:rsidP="00000000" w:rsidRDefault="00000000" w:rsidRPr="00000000" w14:paraId="0000044C">
      <w:pPr>
        <w:rPr>
          <w:sz w:val="24"/>
          <w:szCs w:val="24"/>
        </w:rPr>
      </w:pPr>
      <w:r w:rsidDel="00000000" w:rsidR="00000000" w:rsidRPr="00000000">
        <w:rPr>
          <w:sz w:val="24"/>
          <w:szCs w:val="24"/>
          <w:rtl w:val="0"/>
        </w:rPr>
        <w:t xml:space="preserve">JACK: Yeah, he might</w:t>
      </w:r>
      <w:r w:rsidDel="00000000" w:rsidR="00000000" w:rsidRPr="00000000">
        <w:rPr>
          <w:rtl w:val="0"/>
        </w:rPr>
        <w:t xml:space="preserve"> (</w:t>
      </w:r>
      <w:r w:rsidDel="00000000" w:rsidR="00000000" w:rsidRPr="00000000">
        <w:rPr>
          <w:sz w:val="24"/>
          <w:szCs w:val="24"/>
          <w:rtl w:val="0"/>
        </w:rPr>
        <w:t xml:space="preserve">KEITH Do you—?</w:t>
      </w:r>
      <w:r w:rsidDel="00000000" w:rsidR="00000000" w:rsidRPr="00000000">
        <w:rPr>
          <w:rtl w:val="0"/>
        </w:rPr>
        <w:t xml:space="preserve">) </w:t>
      </w:r>
      <w:r w:rsidDel="00000000" w:rsidR="00000000" w:rsidRPr="00000000">
        <w:rPr>
          <w:sz w:val="24"/>
          <w:szCs w:val="24"/>
          <w:rtl w:val="0"/>
        </w:rPr>
        <w:t xml:space="preserve">be more versed in Samothes than any of us are.</w:t>
      </w:r>
    </w:p>
    <w:p w:rsidR="00000000" w:rsidDel="00000000" w:rsidP="00000000" w:rsidRDefault="00000000" w:rsidRPr="00000000" w14:paraId="0000044D">
      <w:pPr>
        <w:rPr>
          <w:sz w:val="24"/>
          <w:szCs w:val="24"/>
        </w:rPr>
      </w:pPr>
      <w:r w:rsidDel="00000000" w:rsidR="00000000" w:rsidRPr="00000000">
        <w:rPr>
          <w:rtl w:val="0"/>
        </w:rPr>
      </w:r>
    </w:p>
    <w:p w:rsidR="00000000" w:rsidDel="00000000" w:rsidP="00000000" w:rsidRDefault="00000000" w:rsidRPr="00000000" w14:paraId="0000044E">
      <w:pPr>
        <w:rPr>
          <w:sz w:val="24"/>
          <w:szCs w:val="24"/>
        </w:rPr>
      </w:pPr>
      <w:r w:rsidDel="00000000" w:rsidR="00000000" w:rsidRPr="00000000">
        <w:rPr>
          <w:sz w:val="24"/>
          <w:szCs w:val="24"/>
          <w:rtl w:val="0"/>
        </w:rPr>
        <w:t xml:space="preserve">ART: Well…</w:t>
      </w:r>
      <w:r w:rsidDel="00000000" w:rsidR="00000000" w:rsidRPr="00000000">
        <w:rPr>
          <w:rtl w:val="0"/>
        </w:rPr>
        <w:t xml:space="preserve">[</w:t>
      </w:r>
      <w:r w:rsidDel="00000000" w:rsidR="00000000" w:rsidRPr="00000000">
        <w:rPr>
          <w:sz w:val="24"/>
          <w:szCs w:val="24"/>
          <w:rtl w:val="0"/>
        </w:rPr>
        <w:t xml:space="preserve">quietly affronted laugh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4F">
      <w:pPr>
        <w:rPr>
          <w:sz w:val="24"/>
          <w:szCs w:val="24"/>
        </w:rPr>
      </w:pPr>
      <w:r w:rsidDel="00000000" w:rsidR="00000000" w:rsidRPr="00000000">
        <w:rPr>
          <w:rtl w:val="0"/>
        </w:rPr>
      </w:r>
    </w:p>
    <w:p w:rsidR="00000000" w:rsidDel="00000000" w:rsidP="00000000" w:rsidRDefault="00000000" w:rsidRPr="00000000" w14:paraId="00000450">
      <w:pPr>
        <w:rPr>
          <w:sz w:val="24"/>
          <w:szCs w:val="24"/>
        </w:rPr>
      </w:pPr>
      <w:r w:rsidDel="00000000" w:rsidR="00000000" w:rsidRPr="00000000">
        <w:rPr>
          <w:sz w:val="24"/>
          <w:szCs w:val="24"/>
          <w:rtl w:val="0"/>
        </w:rPr>
        <w:t xml:space="preserve">KEITH: D’you…do you think that he’s been here long enough that…the king that he’s talking about is a different king?</w:t>
      </w:r>
    </w:p>
    <w:p w:rsidR="00000000" w:rsidDel="00000000" w:rsidP="00000000" w:rsidRDefault="00000000" w:rsidRPr="00000000" w14:paraId="00000451">
      <w:pPr>
        <w:rPr>
          <w:sz w:val="24"/>
          <w:szCs w:val="24"/>
        </w:rPr>
      </w:pPr>
      <w:r w:rsidDel="00000000" w:rsidR="00000000" w:rsidRPr="00000000">
        <w:rPr>
          <w:rtl w:val="0"/>
        </w:rPr>
      </w:r>
    </w:p>
    <w:p w:rsidR="00000000" w:rsidDel="00000000" w:rsidP="00000000" w:rsidRDefault="00000000" w:rsidRPr="00000000" w14:paraId="00000452">
      <w:pPr>
        <w:rPr>
          <w:sz w:val="24"/>
          <w:szCs w:val="24"/>
        </w:rPr>
      </w:pPr>
      <w:r w:rsidDel="00000000" w:rsidR="00000000" w:rsidRPr="00000000">
        <w:rPr>
          <w:sz w:val="24"/>
          <w:szCs w:val="24"/>
          <w:rtl w:val="0"/>
        </w:rPr>
        <w:t xml:space="preserve">ART: No, I think it’s like</w:t>
      </w:r>
      <w:r w:rsidDel="00000000" w:rsidR="00000000" w:rsidRPr="00000000">
        <w:rPr>
          <w:rtl w:val="0"/>
        </w:rPr>
        <w:t xml:space="preserve"> (</w:t>
      </w:r>
      <w:r w:rsidDel="00000000" w:rsidR="00000000" w:rsidRPr="00000000">
        <w:rPr>
          <w:sz w:val="24"/>
          <w:szCs w:val="24"/>
          <w:rtl w:val="0"/>
        </w:rPr>
        <w:t xml:space="preserve">KEITH: No?</w:t>
      </w:r>
      <w:r w:rsidDel="00000000" w:rsidR="00000000" w:rsidRPr="00000000">
        <w:rPr>
          <w:rtl w:val="0"/>
        </w:rPr>
        <w:t xml:space="preserve">) </w:t>
      </w:r>
      <w:r w:rsidDel="00000000" w:rsidR="00000000" w:rsidRPr="00000000">
        <w:rPr>
          <w:sz w:val="24"/>
          <w:szCs w:val="24"/>
          <w:rtl w:val="0"/>
        </w:rPr>
        <w:t xml:space="preserve">literally the same king.</w:t>
      </w:r>
    </w:p>
    <w:p w:rsidR="00000000" w:rsidDel="00000000" w:rsidP="00000000" w:rsidRDefault="00000000" w:rsidRPr="00000000" w14:paraId="00000453">
      <w:pPr>
        <w:rPr>
          <w:sz w:val="24"/>
          <w:szCs w:val="24"/>
        </w:rPr>
      </w:pPr>
      <w:r w:rsidDel="00000000" w:rsidR="00000000" w:rsidRPr="00000000">
        <w:rPr>
          <w:rtl w:val="0"/>
        </w:rPr>
      </w:r>
    </w:p>
    <w:p w:rsidR="00000000" w:rsidDel="00000000" w:rsidP="00000000" w:rsidRDefault="00000000" w:rsidRPr="00000000" w14:paraId="00000454">
      <w:pPr>
        <w:rPr>
          <w:sz w:val="24"/>
          <w:szCs w:val="24"/>
        </w:rPr>
      </w:pPr>
      <w:r w:rsidDel="00000000" w:rsidR="00000000" w:rsidRPr="00000000">
        <w:rPr>
          <w:sz w:val="24"/>
          <w:szCs w:val="24"/>
          <w:rtl w:val="0"/>
        </w:rPr>
        <w:t xml:space="preserve">KEITH: Okay.</w:t>
      </w:r>
    </w:p>
    <w:p w:rsidR="00000000" w:rsidDel="00000000" w:rsidP="00000000" w:rsidRDefault="00000000" w:rsidRPr="00000000" w14:paraId="00000455">
      <w:pPr>
        <w:rPr>
          <w:sz w:val="24"/>
          <w:szCs w:val="24"/>
        </w:rPr>
      </w:pPr>
      <w:r w:rsidDel="00000000" w:rsidR="00000000" w:rsidRPr="00000000">
        <w:rPr>
          <w:rtl w:val="0"/>
        </w:rPr>
      </w:r>
    </w:p>
    <w:p w:rsidR="00000000" w:rsidDel="00000000" w:rsidP="00000000" w:rsidRDefault="00000000" w:rsidRPr="00000000" w14:paraId="00000456">
      <w:pPr>
        <w:rPr>
          <w:sz w:val="24"/>
          <w:szCs w:val="24"/>
        </w:rPr>
      </w:pPr>
      <w:r w:rsidDel="00000000" w:rsidR="00000000" w:rsidRPr="00000000">
        <w:rPr>
          <w:sz w:val="24"/>
          <w:szCs w:val="24"/>
          <w:rtl w:val="0"/>
        </w:rPr>
        <w:t xml:space="preserve">ART: But like</w:t>
      </w:r>
      <w:r w:rsidDel="00000000" w:rsidR="00000000" w:rsidRPr="00000000">
        <w:rPr>
          <w:rtl w:val="0"/>
        </w:rPr>
        <w:t xml:space="preserve"> (</w:t>
      </w:r>
      <w:r w:rsidDel="00000000" w:rsidR="00000000" w:rsidRPr="00000000">
        <w:rPr>
          <w:sz w:val="24"/>
          <w:szCs w:val="24"/>
          <w:rtl w:val="0"/>
        </w:rPr>
        <w:t xml:space="preserve">KEITH: Um</w:t>
      </w:r>
      <w:r w:rsidDel="00000000" w:rsidR="00000000" w:rsidRPr="00000000">
        <w:rPr>
          <w:rtl w:val="0"/>
        </w:rPr>
        <w:t xml:space="preserve">) </w:t>
      </w:r>
      <w:r w:rsidDel="00000000" w:rsidR="00000000" w:rsidRPr="00000000">
        <w:rPr>
          <w:sz w:val="24"/>
          <w:szCs w:val="24"/>
          <w:rtl w:val="0"/>
        </w:rPr>
        <w:t xml:space="preserve">in a way that like—</w:t>
      </w:r>
    </w:p>
    <w:p w:rsidR="00000000" w:rsidDel="00000000" w:rsidP="00000000" w:rsidRDefault="00000000" w:rsidRPr="00000000" w14:paraId="00000457">
      <w:pPr>
        <w:rPr>
          <w:sz w:val="24"/>
          <w:szCs w:val="24"/>
        </w:rPr>
      </w:pPr>
      <w:r w:rsidDel="00000000" w:rsidR="00000000" w:rsidRPr="00000000">
        <w:rPr>
          <w:rtl w:val="0"/>
        </w:rPr>
      </w:r>
    </w:p>
    <w:p w:rsidR="00000000" w:rsidDel="00000000" w:rsidP="00000000" w:rsidRDefault="00000000" w:rsidRPr="00000000" w14:paraId="00000458">
      <w:pPr>
        <w:rPr>
          <w:sz w:val="24"/>
          <w:szCs w:val="24"/>
        </w:rPr>
      </w:pPr>
      <w:r w:rsidDel="00000000" w:rsidR="00000000" w:rsidRPr="00000000">
        <w:rPr>
          <w:sz w:val="24"/>
          <w:szCs w:val="24"/>
          <w:rtl w:val="0"/>
        </w:rPr>
        <w:t xml:space="preserve">KEITH: Austin, what does the rest of the room look like?</w:t>
      </w:r>
    </w:p>
    <w:p w:rsidR="00000000" w:rsidDel="00000000" w:rsidP="00000000" w:rsidRDefault="00000000" w:rsidRPr="00000000" w14:paraId="00000459">
      <w:pPr>
        <w:rPr>
          <w:sz w:val="24"/>
          <w:szCs w:val="24"/>
        </w:rPr>
      </w:pPr>
      <w:r w:rsidDel="00000000" w:rsidR="00000000" w:rsidRPr="00000000">
        <w:rPr>
          <w:rtl w:val="0"/>
        </w:rPr>
      </w:r>
    </w:p>
    <w:p w:rsidR="00000000" w:rsidDel="00000000" w:rsidP="00000000" w:rsidRDefault="00000000" w:rsidRPr="00000000" w14:paraId="0000045A">
      <w:pPr>
        <w:rPr>
          <w:sz w:val="24"/>
          <w:szCs w:val="24"/>
        </w:rPr>
      </w:pPr>
      <w:r w:rsidDel="00000000" w:rsidR="00000000" w:rsidRPr="00000000">
        <w:rPr>
          <w:sz w:val="24"/>
          <w:szCs w:val="24"/>
          <w:rtl w:val="0"/>
        </w:rPr>
        <w:t xml:space="preserve">AUSTIN: Um…have you</w:t>
      </w:r>
      <w:r w:rsidDel="00000000" w:rsidR="00000000" w:rsidRPr="00000000">
        <w:rPr>
          <w:rtl w:val="0"/>
        </w:rPr>
        <w:t xml:space="preserve"> (</w:t>
      </w:r>
      <w:r w:rsidDel="00000000" w:rsidR="00000000" w:rsidRPr="00000000">
        <w:rPr>
          <w:sz w:val="24"/>
          <w:szCs w:val="24"/>
          <w:rtl w:val="0"/>
        </w:rPr>
        <w:t xml:space="preserve">ALI: Well, we’re in a ha</w:t>
      </w:r>
      <w:r w:rsidDel="00000000" w:rsidR="00000000" w:rsidRPr="00000000">
        <w:rPr>
          <w:rtl w:val="0"/>
        </w:rPr>
        <w:t xml:space="preserve">—) </w:t>
      </w:r>
      <w:r w:rsidDel="00000000" w:rsidR="00000000" w:rsidRPr="00000000">
        <w:rPr>
          <w:sz w:val="24"/>
          <w:szCs w:val="24"/>
          <w:rtl w:val="0"/>
        </w:rPr>
        <w:t xml:space="preserve">stepped into his room yet? Or you guys are still in the entryway. So, in the entryway—I’ll describe the entryway. The entryway that you guys stepped into is tiled marble floors, with kind of…like a white marble there, but then like on the fringes, on the edges of the room, is kind of a bluish</w:t>
      </w:r>
      <w:r w:rsidDel="00000000" w:rsidR="00000000" w:rsidRPr="00000000">
        <w:rPr>
          <w:rtl w:val="0"/>
        </w:rPr>
        <w:t xml:space="preserve">-</w:t>
      </w:r>
      <w:r w:rsidDel="00000000" w:rsidR="00000000" w:rsidRPr="00000000">
        <w:rPr>
          <w:sz w:val="24"/>
          <w:szCs w:val="24"/>
          <w:rtl w:val="0"/>
        </w:rPr>
        <w:t xml:space="preserve">green marble? And above the doorway, into his</w:t>
      </w:r>
      <w:r w:rsidDel="00000000" w:rsidR="00000000" w:rsidRPr="00000000">
        <w:rPr>
          <w:rtl w:val="0"/>
        </w:rPr>
        <w:t xml:space="preserve">— </w:t>
      </w:r>
      <w:r w:rsidDel="00000000" w:rsidR="00000000" w:rsidRPr="00000000">
        <w:rPr>
          <w:sz w:val="24"/>
          <w:szCs w:val="24"/>
          <w:rtl w:val="0"/>
        </w:rPr>
        <w:t xml:space="preserve">into that big bedroom, is a plaque that was hung there, that has the same sort of symbol that’s on his chest. But you can see, even at a glance, that there’s something behind </w:t>
      </w:r>
      <w:r w:rsidDel="00000000" w:rsidR="00000000" w:rsidRPr="00000000">
        <w:rPr>
          <w:i w:val="1"/>
          <w:sz w:val="24"/>
          <w:szCs w:val="24"/>
          <w:rtl w:val="0"/>
        </w:rPr>
        <w:t xml:space="preserve">that plaque</w:t>
      </w:r>
      <w:r w:rsidDel="00000000" w:rsidR="00000000" w:rsidRPr="00000000">
        <w:rPr>
          <w:sz w:val="24"/>
          <w:szCs w:val="24"/>
          <w:rtl w:val="0"/>
        </w:rPr>
        <w:t xml:space="preserve">, that the plaque is covering.</w:t>
      </w:r>
    </w:p>
    <w:p w:rsidR="00000000" w:rsidDel="00000000" w:rsidP="00000000" w:rsidRDefault="00000000" w:rsidRPr="00000000" w14:paraId="0000045B">
      <w:pPr>
        <w:rPr>
          <w:sz w:val="24"/>
          <w:szCs w:val="24"/>
        </w:rPr>
      </w:pPr>
      <w:r w:rsidDel="00000000" w:rsidR="00000000" w:rsidRPr="00000000">
        <w:rPr>
          <w:rtl w:val="0"/>
        </w:rPr>
      </w:r>
    </w:p>
    <w:p w:rsidR="00000000" w:rsidDel="00000000" w:rsidP="00000000" w:rsidRDefault="00000000" w:rsidRPr="00000000" w14:paraId="0000045C">
      <w:pPr>
        <w:rPr>
          <w:sz w:val="24"/>
          <w:szCs w:val="24"/>
        </w:rPr>
      </w:pPr>
      <w:r w:rsidDel="00000000" w:rsidR="00000000" w:rsidRPr="00000000">
        <w:rPr>
          <w:sz w:val="24"/>
          <w:szCs w:val="24"/>
          <w:rtl w:val="0"/>
        </w:rPr>
        <w:t xml:space="preserve">KEITH: Okay.</w:t>
      </w:r>
    </w:p>
    <w:p w:rsidR="00000000" w:rsidDel="00000000" w:rsidP="00000000" w:rsidRDefault="00000000" w:rsidRPr="00000000" w14:paraId="0000045D">
      <w:pPr>
        <w:rPr>
          <w:sz w:val="24"/>
          <w:szCs w:val="24"/>
        </w:rPr>
      </w:pPr>
      <w:r w:rsidDel="00000000" w:rsidR="00000000" w:rsidRPr="00000000">
        <w:rPr>
          <w:rtl w:val="0"/>
        </w:rPr>
      </w:r>
    </w:p>
    <w:p w:rsidR="00000000" w:rsidDel="00000000" w:rsidP="00000000" w:rsidRDefault="00000000" w:rsidRPr="00000000" w14:paraId="0000045E">
      <w:pPr>
        <w:rPr>
          <w:sz w:val="24"/>
          <w:szCs w:val="24"/>
        </w:rPr>
      </w:pPr>
      <w:r w:rsidDel="00000000" w:rsidR="00000000" w:rsidRPr="00000000">
        <w:rPr>
          <w:sz w:val="24"/>
          <w:szCs w:val="24"/>
          <w:rtl w:val="0"/>
        </w:rPr>
        <w:t xml:space="preserve">ART: I think I should go for it. I think I have to go for the</w:t>
      </w:r>
      <w:r w:rsidDel="00000000" w:rsidR="00000000" w:rsidRPr="00000000">
        <w:rPr>
          <w:rtl w:val="0"/>
        </w:rPr>
        <w:t xml:space="preserve"> (KEITH: </w:t>
      </w:r>
      <w:r w:rsidDel="00000000" w:rsidR="00000000" w:rsidRPr="00000000">
        <w:rPr>
          <w:sz w:val="24"/>
          <w:szCs w:val="24"/>
          <w:rtl w:val="0"/>
        </w:rPr>
        <w:t xml:space="preserve">You should tell him about—</w:t>
      </w:r>
      <w:r w:rsidDel="00000000" w:rsidR="00000000" w:rsidRPr="00000000">
        <w:rPr>
          <w:rtl w:val="0"/>
        </w:rPr>
        <w:t xml:space="preserve">) </w:t>
      </w:r>
      <w:r w:rsidDel="00000000" w:rsidR="00000000" w:rsidRPr="00000000">
        <w:rPr>
          <w:sz w:val="24"/>
          <w:szCs w:val="24"/>
          <w:rtl w:val="0"/>
        </w:rPr>
        <w:t xml:space="preserve">proper version of the command.</w:t>
      </w:r>
    </w:p>
    <w:p w:rsidR="00000000" w:rsidDel="00000000" w:rsidP="00000000" w:rsidRDefault="00000000" w:rsidRPr="00000000" w14:paraId="0000045F">
      <w:pPr>
        <w:rPr>
          <w:sz w:val="24"/>
          <w:szCs w:val="24"/>
        </w:rPr>
      </w:pPr>
      <w:r w:rsidDel="00000000" w:rsidR="00000000" w:rsidRPr="00000000">
        <w:rPr>
          <w:rtl w:val="0"/>
        </w:rPr>
      </w:r>
    </w:p>
    <w:p w:rsidR="00000000" w:rsidDel="00000000" w:rsidP="00000000" w:rsidRDefault="00000000" w:rsidRPr="00000000" w14:paraId="00000460">
      <w:pPr>
        <w:rPr>
          <w:sz w:val="24"/>
          <w:szCs w:val="24"/>
        </w:rPr>
      </w:pPr>
      <w:r w:rsidDel="00000000" w:rsidR="00000000" w:rsidRPr="00000000">
        <w:rPr>
          <w:sz w:val="24"/>
          <w:szCs w:val="24"/>
          <w:rtl w:val="0"/>
        </w:rPr>
        <w:t xml:space="preserve">KEITH: You should try telling him about the waves first, since you’re already talking to him. Be like , “</w:t>
      </w:r>
      <w:r w:rsidDel="00000000" w:rsidR="00000000" w:rsidRPr="00000000">
        <w:rPr>
          <w:rtl w:val="0"/>
        </w:rPr>
        <w:t xml:space="preserve">H</w:t>
      </w:r>
      <w:r w:rsidDel="00000000" w:rsidR="00000000" w:rsidRPr="00000000">
        <w:rPr>
          <w:sz w:val="24"/>
          <w:szCs w:val="24"/>
          <w:rtl w:val="0"/>
        </w:rPr>
        <w:t xml:space="preserve">ey, the— </w:t>
      </w:r>
      <w:r w:rsidDel="00000000" w:rsidR="00000000" w:rsidRPr="00000000">
        <w:rPr>
          <w:rtl w:val="0"/>
        </w:rPr>
        <w:t xml:space="preserve">W</w:t>
      </w:r>
      <w:r w:rsidDel="00000000" w:rsidR="00000000" w:rsidRPr="00000000">
        <w:rPr>
          <w:sz w:val="24"/>
          <w:szCs w:val="24"/>
          <w:rtl w:val="0"/>
        </w:rPr>
        <w:t xml:space="preserve">e’re here because of the waves.”</w:t>
      </w:r>
    </w:p>
    <w:p w:rsidR="00000000" w:rsidDel="00000000" w:rsidP="00000000" w:rsidRDefault="00000000" w:rsidRPr="00000000" w14:paraId="00000461">
      <w:pPr>
        <w:rPr>
          <w:sz w:val="24"/>
          <w:szCs w:val="24"/>
        </w:rPr>
      </w:pPr>
      <w:r w:rsidDel="00000000" w:rsidR="00000000" w:rsidRPr="00000000">
        <w:rPr>
          <w:rtl w:val="0"/>
        </w:rPr>
      </w:r>
    </w:p>
    <w:p w:rsidR="00000000" w:rsidDel="00000000" w:rsidP="00000000" w:rsidRDefault="00000000" w:rsidRPr="00000000" w14:paraId="00000462">
      <w:pPr>
        <w:rPr>
          <w:sz w:val="24"/>
          <w:szCs w:val="24"/>
        </w:rPr>
      </w:pPr>
      <w:r w:rsidDel="00000000" w:rsidR="00000000" w:rsidRPr="00000000">
        <w:rPr>
          <w:sz w:val="24"/>
          <w:szCs w:val="24"/>
          <w:rtl w:val="0"/>
        </w:rPr>
        <w:t xml:space="preserve">ART: Okay…</w:t>
      </w:r>
    </w:p>
    <w:p w:rsidR="00000000" w:rsidDel="00000000" w:rsidP="00000000" w:rsidRDefault="00000000" w:rsidRPr="00000000" w14:paraId="00000463">
      <w:pPr>
        <w:rPr>
          <w:sz w:val="24"/>
          <w:szCs w:val="24"/>
        </w:rPr>
      </w:pPr>
      <w:r w:rsidDel="00000000" w:rsidR="00000000" w:rsidRPr="00000000">
        <w:rPr>
          <w:rtl w:val="0"/>
        </w:rPr>
      </w:r>
    </w:p>
    <w:p w:rsidR="00000000" w:rsidDel="00000000" w:rsidP="00000000" w:rsidRDefault="00000000" w:rsidRPr="00000000" w14:paraId="00000464">
      <w:pPr>
        <w:rPr>
          <w:sz w:val="24"/>
          <w:szCs w:val="24"/>
        </w:rPr>
      </w:pPr>
      <w:r w:rsidDel="00000000" w:rsidR="00000000" w:rsidRPr="00000000">
        <w:rPr>
          <w:sz w:val="24"/>
          <w:szCs w:val="24"/>
          <w:rtl w:val="0"/>
        </w:rPr>
        <w:t xml:space="preserve">KEITH: Yeah!</w:t>
      </w:r>
    </w:p>
    <w:p w:rsidR="00000000" w:rsidDel="00000000" w:rsidP="00000000" w:rsidRDefault="00000000" w:rsidRPr="00000000" w14:paraId="00000465">
      <w:pPr>
        <w:rPr>
          <w:sz w:val="24"/>
          <w:szCs w:val="24"/>
        </w:rPr>
      </w:pPr>
      <w:r w:rsidDel="00000000" w:rsidR="00000000" w:rsidRPr="00000000">
        <w:rPr>
          <w:rtl w:val="0"/>
        </w:rPr>
      </w:r>
    </w:p>
    <w:p w:rsidR="00000000" w:rsidDel="00000000" w:rsidP="00000000" w:rsidRDefault="00000000" w:rsidRPr="00000000" w14:paraId="00000466">
      <w:pPr>
        <w:rPr>
          <w:sz w:val="24"/>
          <w:szCs w:val="24"/>
        </w:rPr>
      </w:pPr>
      <w:r w:rsidDel="00000000" w:rsidR="00000000" w:rsidRPr="00000000">
        <w:rPr>
          <w:sz w:val="24"/>
          <w:szCs w:val="24"/>
          <w:rtl w:val="0"/>
        </w:rPr>
        <w:t xml:space="preserve">ART: I guess I can start with that. Um, you know, I’m continuing to hold my hand up, at him, and it’s, you know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67">
      <w:pPr>
        <w:rPr>
          <w:sz w:val="24"/>
          <w:szCs w:val="24"/>
        </w:rPr>
      </w:pPr>
      <w:r w:rsidDel="00000000" w:rsidR="00000000" w:rsidRPr="00000000">
        <w:rPr>
          <w:rtl w:val="0"/>
        </w:rPr>
      </w:r>
    </w:p>
    <w:p w:rsidR="00000000" w:rsidDel="00000000" w:rsidP="00000000" w:rsidRDefault="00000000" w:rsidRPr="00000000" w14:paraId="00000468">
      <w:pPr>
        <w:ind w:left="720" w:firstLine="0"/>
        <w:rPr>
          <w:sz w:val="24"/>
          <w:szCs w:val="24"/>
        </w:rPr>
      </w:pPr>
      <w:r w:rsidDel="00000000" w:rsidR="00000000" w:rsidRPr="00000000">
        <w:rPr>
          <w:rtl w:val="0"/>
        </w:rPr>
        <w:t xml:space="preserve">ART (as Hadrian)</w:t>
      </w:r>
      <w:r w:rsidDel="00000000" w:rsidR="00000000" w:rsidRPr="00000000">
        <w:rPr>
          <w:sz w:val="24"/>
          <w:szCs w:val="24"/>
          <w:rtl w:val="0"/>
        </w:rPr>
        <w:t xml:space="preserve">: We were sent here because waves emanate from this island. It’s disturbing people. If you tell us what’s causing this, we can leave.</w:t>
      </w:r>
    </w:p>
    <w:p w:rsidR="00000000" w:rsidDel="00000000" w:rsidP="00000000" w:rsidRDefault="00000000" w:rsidRPr="00000000" w14:paraId="00000469">
      <w:pPr>
        <w:rPr>
          <w:sz w:val="24"/>
          <w:szCs w:val="24"/>
        </w:rPr>
      </w:pPr>
      <w:r w:rsidDel="00000000" w:rsidR="00000000" w:rsidRPr="00000000">
        <w:rPr>
          <w:rtl w:val="0"/>
        </w:rPr>
      </w:r>
    </w:p>
    <w:p w:rsidR="00000000" w:rsidDel="00000000" w:rsidP="00000000" w:rsidRDefault="00000000" w:rsidRPr="00000000" w14:paraId="0000046A">
      <w:pPr>
        <w:ind w:left="720" w:firstLine="0"/>
        <w:rPr>
          <w:sz w:val="24"/>
          <w:szCs w:val="24"/>
        </w:rPr>
      </w:pPr>
      <w:r w:rsidDel="00000000" w:rsidR="00000000" w:rsidRPr="00000000">
        <w:rPr>
          <w:rtl w:val="0"/>
        </w:rPr>
        <w:t xml:space="preserve">AUSTIN (as the Knight)</w:t>
      </w:r>
      <w:r w:rsidDel="00000000" w:rsidR="00000000" w:rsidRPr="00000000">
        <w:rPr>
          <w:sz w:val="24"/>
          <w:szCs w:val="24"/>
          <w:rtl w:val="0"/>
        </w:rPr>
        <w:t xml:space="preserve">: </w:t>
      </w:r>
      <w:r w:rsidDel="00000000" w:rsidR="00000000" w:rsidRPr="00000000">
        <w:rPr>
          <w:rtl w:val="0"/>
        </w:rPr>
        <w:t xml:space="preserve">…</w:t>
      </w:r>
      <w:r w:rsidDel="00000000" w:rsidR="00000000" w:rsidRPr="00000000">
        <w:rPr>
          <w:sz w:val="24"/>
          <w:szCs w:val="24"/>
          <w:rtl w:val="0"/>
        </w:rPr>
        <w:t xml:space="preserve">Then you don’t come from Samot.</w:t>
      </w:r>
    </w:p>
    <w:p w:rsidR="00000000" w:rsidDel="00000000" w:rsidP="00000000" w:rsidRDefault="00000000" w:rsidRPr="00000000" w14:paraId="0000046B">
      <w:pPr>
        <w:rPr>
          <w:sz w:val="24"/>
          <w:szCs w:val="24"/>
        </w:rPr>
      </w:pPr>
      <w:r w:rsidDel="00000000" w:rsidR="00000000" w:rsidRPr="00000000">
        <w:rPr>
          <w:rtl w:val="0"/>
        </w:rPr>
      </w:r>
    </w:p>
    <w:p w:rsidR="00000000" w:rsidDel="00000000" w:rsidP="00000000" w:rsidRDefault="00000000" w:rsidRPr="00000000" w14:paraId="0000046C">
      <w:pPr>
        <w:rPr>
          <w:sz w:val="24"/>
          <w:szCs w:val="24"/>
        </w:rPr>
      </w:pPr>
      <w:r w:rsidDel="00000000" w:rsidR="00000000" w:rsidRPr="00000000">
        <w:rPr>
          <w:sz w:val="24"/>
          <w:szCs w:val="24"/>
          <w:rtl w:val="0"/>
        </w:rPr>
        <w:t xml:space="preserve">AUSTIN: And he draws his sword.</w:t>
      </w:r>
    </w:p>
    <w:p w:rsidR="00000000" w:rsidDel="00000000" w:rsidP="00000000" w:rsidRDefault="00000000" w:rsidRPr="00000000" w14:paraId="0000046D">
      <w:pPr>
        <w:rPr>
          <w:sz w:val="24"/>
          <w:szCs w:val="24"/>
        </w:rPr>
      </w:pPr>
      <w:r w:rsidDel="00000000" w:rsidR="00000000" w:rsidRPr="00000000">
        <w:rPr>
          <w:rtl w:val="0"/>
        </w:rPr>
      </w:r>
    </w:p>
    <w:p w:rsidR="00000000" w:rsidDel="00000000" w:rsidP="00000000" w:rsidRDefault="00000000" w:rsidRPr="00000000" w14:paraId="0000046E">
      <w:pPr>
        <w:ind w:left="720" w:firstLine="0"/>
        <w:rPr>
          <w:sz w:val="24"/>
          <w:szCs w:val="24"/>
        </w:rPr>
      </w:pPr>
      <w:r w:rsidDel="00000000" w:rsidR="00000000" w:rsidRPr="00000000">
        <w:rPr>
          <w:rtl w:val="0"/>
        </w:rPr>
        <w:t xml:space="preserve">AUSTIN (as the Knight)</w:t>
      </w:r>
      <w:r w:rsidDel="00000000" w:rsidR="00000000" w:rsidRPr="00000000">
        <w:rPr>
          <w:sz w:val="24"/>
          <w:szCs w:val="24"/>
          <w:rtl w:val="0"/>
        </w:rPr>
        <w:t xml:space="preserve">: Cali! Brutus!</w:t>
      </w:r>
    </w:p>
    <w:p w:rsidR="00000000" w:rsidDel="00000000" w:rsidP="00000000" w:rsidRDefault="00000000" w:rsidRPr="00000000" w14:paraId="0000046F">
      <w:pPr>
        <w:rPr>
          <w:sz w:val="24"/>
          <w:szCs w:val="24"/>
        </w:rPr>
      </w:pPr>
      <w:r w:rsidDel="00000000" w:rsidR="00000000" w:rsidRPr="00000000">
        <w:rPr>
          <w:rtl w:val="0"/>
        </w:rPr>
      </w:r>
    </w:p>
    <w:p w:rsidR="00000000" w:rsidDel="00000000" w:rsidP="00000000" w:rsidRDefault="00000000" w:rsidRPr="00000000" w14:paraId="00000470">
      <w:pPr>
        <w:rPr>
          <w:sz w:val="24"/>
          <w:szCs w:val="24"/>
        </w:rPr>
      </w:pPr>
      <w:r w:rsidDel="00000000" w:rsidR="00000000" w:rsidRPr="00000000">
        <w:rPr>
          <w:sz w:val="24"/>
          <w:szCs w:val="24"/>
          <w:rtl w:val="0"/>
        </w:rPr>
        <w:t xml:space="preserve">AUSTIN: And you hear some movement from the rooms behind him.</w:t>
      </w:r>
    </w:p>
    <w:p w:rsidR="00000000" w:rsidDel="00000000" w:rsidP="00000000" w:rsidRDefault="00000000" w:rsidRPr="00000000" w14:paraId="00000471">
      <w:pPr>
        <w:rPr>
          <w:sz w:val="24"/>
          <w:szCs w:val="24"/>
        </w:rPr>
      </w:pPr>
      <w:r w:rsidDel="00000000" w:rsidR="00000000" w:rsidRPr="00000000">
        <w:rPr>
          <w:rtl w:val="0"/>
        </w:rPr>
      </w:r>
    </w:p>
    <w:p w:rsidR="00000000" w:rsidDel="00000000" w:rsidP="00000000" w:rsidRDefault="00000000" w:rsidRPr="00000000" w14:paraId="00000472">
      <w:pPr>
        <w:rPr>
          <w:sz w:val="24"/>
          <w:szCs w:val="24"/>
        </w:rPr>
      </w:pPr>
      <w:r w:rsidDel="00000000" w:rsidR="00000000" w:rsidRPr="00000000">
        <w:rPr>
          <w:sz w:val="24"/>
          <w:szCs w:val="24"/>
          <w:rtl w:val="0"/>
        </w:rPr>
        <w:t xml:space="preserve">ART: I didn’t hear what you s— </w:t>
      </w:r>
      <w:r w:rsidDel="00000000" w:rsidR="00000000" w:rsidRPr="00000000">
        <w:rPr>
          <w:rtl w:val="0"/>
        </w:rPr>
        <w:t xml:space="preserve">O</w:t>
      </w:r>
      <w:r w:rsidDel="00000000" w:rsidR="00000000" w:rsidRPr="00000000">
        <w:rPr>
          <w:sz w:val="24"/>
          <w:szCs w:val="24"/>
          <w:rtl w:val="0"/>
        </w:rPr>
        <w:t xml:space="preserve">kay.</w:t>
      </w:r>
    </w:p>
    <w:p w:rsidR="00000000" w:rsidDel="00000000" w:rsidP="00000000" w:rsidRDefault="00000000" w:rsidRPr="00000000" w14:paraId="00000473">
      <w:pPr>
        <w:rPr>
          <w:sz w:val="24"/>
          <w:szCs w:val="24"/>
        </w:rPr>
      </w:pPr>
      <w:r w:rsidDel="00000000" w:rsidR="00000000" w:rsidRPr="00000000">
        <w:rPr>
          <w:rtl w:val="0"/>
        </w:rPr>
      </w:r>
    </w:p>
    <w:p w:rsidR="00000000" w:rsidDel="00000000" w:rsidP="00000000" w:rsidRDefault="00000000" w:rsidRPr="00000000" w14:paraId="00000474">
      <w:pPr>
        <w:rPr>
          <w:sz w:val="24"/>
          <w:szCs w:val="24"/>
        </w:rPr>
      </w:pPr>
      <w:r w:rsidDel="00000000" w:rsidR="00000000" w:rsidRPr="00000000">
        <w:rPr>
          <w:sz w:val="24"/>
          <w:szCs w:val="24"/>
          <w:rtl w:val="0"/>
        </w:rPr>
        <w:t xml:space="preserve">AUSTIN: Okay. I’ll re—I’ll re… My connection’s—</w:t>
      </w:r>
    </w:p>
    <w:p w:rsidR="00000000" w:rsidDel="00000000" w:rsidP="00000000" w:rsidRDefault="00000000" w:rsidRPr="00000000" w14:paraId="00000475">
      <w:pPr>
        <w:rPr>
          <w:sz w:val="24"/>
          <w:szCs w:val="24"/>
        </w:rPr>
      </w:pPr>
      <w:r w:rsidDel="00000000" w:rsidR="00000000" w:rsidRPr="00000000">
        <w:rPr>
          <w:rtl w:val="0"/>
        </w:rPr>
      </w:r>
    </w:p>
    <w:p w:rsidR="00000000" w:rsidDel="00000000" w:rsidP="00000000" w:rsidRDefault="00000000" w:rsidRPr="00000000" w14:paraId="00000476">
      <w:pPr>
        <w:rPr>
          <w:sz w:val="24"/>
          <w:szCs w:val="24"/>
        </w:rPr>
      </w:pPr>
      <w:r w:rsidDel="00000000" w:rsidR="00000000" w:rsidRPr="00000000">
        <w:rPr>
          <w:sz w:val="24"/>
          <w:szCs w:val="24"/>
          <w:rtl w:val="0"/>
        </w:rPr>
        <w:t xml:space="preserve">ART: You broke up and I didn’t hear what you said.</w:t>
      </w:r>
    </w:p>
    <w:p w:rsidR="00000000" w:rsidDel="00000000" w:rsidP="00000000" w:rsidRDefault="00000000" w:rsidRPr="00000000" w14:paraId="00000477">
      <w:pPr>
        <w:rPr>
          <w:sz w:val="24"/>
          <w:szCs w:val="24"/>
        </w:rPr>
      </w:pPr>
      <w:r w:rsidDel="00000000" w:rsidR="00000000" w:rsidRPr="00000000">
        <w:rPr>
          <w:rtl w:val="0"/>
        </w:rPr>
      </w:r>
    </w:p>
    <w:p w:rsidR="00000000" w:rsidDel="00000000" w:rsidP="00000000" w:rsidRDefault="00000000" w:rsidRPr="00000000" w14:paraId="00000478">
      <w:pPr>
        <w:rPr>
          <w:sz w:val="24"/>
          <w:szCs w:val="24"/>
        </w:rPr>
      </w:pPr>
      <w:r w:rsidDel="00000000" w:rsidR="00000000" w:rsidRPr="00000000">
        <w:rPr>
          <w:sz w:val="24"/>
          <w:szCs w:val="24"/>
          <w:rtl w:val="0"/>
        </w:rPr>
        <w:t xml:space="preserve">ALI: Yeah.</w:t>
      </w:r>
    </w:p>
    <w:p w:rsidR="00000000" w:rsidDel="00000000" w:rsidP="00000000" w:rsidRDefault="00000000" w:rsidRPr="00000000" w14:paraId="00000479">
      <w:pPr>
        <w:rPr>
          <w:sz w:val="24"/>
          <w:szCs w:val="24"/>
        </w:rPr>
      </w:pPr>
      <w:r w:rsidDel="00000000" w:rsidR="00000000" w:rsidRPr="00000000">
        <w:rPr>
          <w:rtl w:val="0"/>
        </w:rPr>
      </w:r>
    </w:p>
    <w:p w:rsidR="00000000" w:rsidDel="00000000" w:rsidP="00000000" w:rsidRDefault="00000000" w:rsidRPr="00000000" w14:paraId="0000047A">
      <w:pPr>
        <w:rPr>
          <w:sz w:val="24"/>
          <w:szCs w:val="24"/>
        </w:rPr>
      </w:pPr>
      <w:r w:rsidDel="00000000" w:rsidR="00000000" w:rsidRPr="00000000">
        <w:rPr>
          <w:sz w:val="24"/>
          <w:szCs w:val="24"/>
          <w:rtl w:val="0"/>
        </w:rPr>
        <w:t xml:space="preserve">AUSTIN: He said:</w:t>
      </w:r>
    </w:p>
    <w:p w:rsidR="00000000" w:rsidDel="00000000" w:rsidP="00000000" w:rsidRDefault="00000000" w:rsidRPr="00000000" w14:paraId="0000047B">
      <w:pPr>
        <w:rPr>
          <w:sz w:val="24"/>
          <w:szCs w:val="24"/>
        </w:rPr>
      </w:pPr>
      <w:r w:rsidDel="00000000" w:rsidR="00000000" w:rsidRPr="00000000">
        <w:rPr>
          <w:rtl w:val="0"/>
        </w:rPr>
      </w:r>
    </w:p>
    <w:p w:rsidR="00000000" w:rsidDel="00000000" w:rsidP="00000000" w:rsidRDefault="00000000" w:rsidRPr="00000000" w14:paraId="0000047C">
      <w:pPr>
        <w:ind w:left="720" w:firstLine="0"/>
        <w:rPr>
          <w:sz w:val="24"/>
          <w:szCs w:val="24"/>
        </w:rPr>
      </w:pPr>
      <w:r w:rsidDel="00000000" w:rsidR="00000000" w:rsidRPr="00000000">
        <w:rPr>
          <w:rtl w:val="0"/>
        </w:rPr>
        <w:t xml:space="preserve">AUSTIN (as the Knight)</w:t>
      </w:r>
      <w:r w:rsidDel="00000000" w:rsidR="00000000" w:rsidRPr="00000000">
        <w:rPr>
          <w:sz w:val="24"/>
          <w:szCs w:val="24"/>
          <w:rtl w:val="0"/>
        </w:rPr>
        <w:t xml:space="preserve">: Then you don’t come from Samot.</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sz w:val="24"/>
          <w:szCs w:val="24"/>
        </w:rPr>
      </w:pPr>
      <w:r w:rsidDel="00000000" w:rsidR="00000000" w:rsidRPr="00000000">
        <w:rPr>
          <w:sz w:val="24"/>
          <w:szCs w:val="24"/>
          <w:rtl w:val="0"/>
        </w:rPr>
        <w:t xml:space="preserve">AUSTIN: And then called for his compatriots</w:t>
      </w:r>
      <w:r w:rsidDel="00000000" w:rsidR="00000000" w:rsidRPr="00000000">
        <w:rPr>
          <w:rtl w:val="0"/>
        </w:rPr>
        <w:t xml:space="preserve">,</w:t>
      </w:r>
      <w:r w:rsidDel="00000000" w:rsidR="00000000" w:rsidRPr="00000000">
        <w:rPr>
          <w:sz w:val="24"/>
          <w:szCs w:val="24"/>
          <w:rtl w:val="0"/>
        </w:rPr>
        <w:t xml:space="preserve"> Cali and Brutus.</w:t>
      </w:r>
    </w:p>
    <w:p w:rsidR="00000000" w:rsidDel="00000000" w:rsidP="00000000" w:rsidRDefault="00000000" w:rsidRPr="00000000" w14:paraId="0000047F">
      <w:pPr>
        <w:rPr>
          <w:sz w:val="24"/>
          <w:szCs w:val="24"/>
        </w:rPr>
      </w:pPr>
      <w:r w:rsidDel="00000000" w:rsidR="00000000" w:rsidRPr="00000000">
        <w:rPr>
          <w:rtl w:val="0"/>
        </w:rPr>
      </w:r>
    </w:p>
    <w:p w:rsidR="00000000" w:rsidDel="00000000" w:rsidP="00000000" w:rsidRDefault="00000000" w:rsidRPr="00000000" w14:paraId="00000480">
      <w:pPr>
        <w:rPr>
          <w:sz w:val="24"/>
          <w:szCs w:val="24"/>
        </w:rPr>
      </w:pPr>
      <w:r w:rsidDel="00000000" w:rsidR="00000000" w:rsidRPr="00000000">
        <w:rPr>
          <w:sz w:val="24"/>
          <w:szCs w:val="24"/>
          <w:rtl w:val="0"/>
        </w:rPr>
        <w:t xml:space="preserve">ART: Alright I gotta use the—I gotta use the powered version of this.</w:t>
      </w:r>
    </w:p>
    <w:p w:rsidR="00000000" w:rsidDel="00000000" w:rsidP="00000000" w:rsidRDefault="00000000" w:rsidRPr="00000000" w14:paraId="00000481">
      <w:pPr>
        <w:rPr>
          <w:sz w:val="24"/>
          <w:szCs w:val="24"/>
        </w:rPr>
      </w:pPr>
      <w:r w:rsidDel="00000000" w:rsidR="00000000" w:rsidRPr="00000000">
        <w:rPr>
          <w:rtl w:val="0"/>
        </w:rPr>
      </w:r>
    </w:p>
    <w:p w:rsidR="00000000" w:rsidDel="00000000" w:rsidP="00000000" w:rsidRDefault="00000000" w:rsidRPr="00000000" w14:paraId="00000482">
      <w:pPr>
        <w:rPr>
          <w:sz w:val="24"/>
          <w:szCs w:val="24"/>
        </w:rPr>
      </w:pPr>
      <w:r w:rsidDel="00000000" w:rsidR="00000000" w:rsidRPr="00000000">
        <w:rPr>
          <w:sz w:val="24"/>
          <w:szCs w:val="24"/>
          <w:rtl w:val="0"/>
        </w:rPr>
        <w:t xml:space="preserve">JACK: Yeah, go for it.</w:t>
      </w:r>
    </w:p>
    <w:p w:rsidR="00000000" w:rsidDel="00000000" w:rsidP="00000000" w:rsidRDefault="00000000" w:rsidRPr="00000000" w14:paraId="00000483">
      <w:pPr>
        <w:rPr>
          <w:sz w:val="24"/>
          <w:szCs w:val="24"/>
        </w:rPr>
      </w:pPr>
      <w:r w:rsidDel="00000000" w:rsidR="00000000" w:rsidRPr="00000000">
        <w:rPr>
          <w:rtl w:val="0"/>
        </w:rPr>
      </w:r>
    </w:p>
    <w:p w:rsidR="00000000" w:rsidDel="00000000" w:rsidP="00000000" w:rsidRDefault="00000000" w:rsidRPr="00000000" w14:paraId="00000484">
      <w:pPr>
        <w:rPr>
          <w:sz w:val="24"/>
          <w:szCs w:val="24"/>
        </w:rPr>
      </w:pPr>
      <w:r w:rsidDel="00000000" w:rsidR="00000000" w:rsidRPr="00000000">
        <w:rPr>
          <w:sz w:val="24"/>
          <w:szCs w:val="24"/>
          <w:rtl w:val="0"/>
        </w:rPr>
        <w:t xml:space="preserve">ART: Alright.</w:t>
      </w:r>
    </w:p>
    <w:p w:rsidR="00000000" w:rsidDel="00000000" w:rsidP="00000000" w:rsidRDefault="00000000" w:rsidRPr="00000000" w14:paraId="00000485">
      <w:pPr>
        <w:rPr>
          <w:sz w:val="24"/>
          <w:szCs w:val="24"/>
        </w:rPr>
      </w:pPr>
      <w:r w:rsidDel="00000000" w:rsidR="00000000" w:rsidRPr="00000000">
        <w:rPr>
          <w:rtl w:val="0"/>
        </w:rPr>
      </w:r>
    </w:p>
    <w:p w:rsidR="00000000" w:rsidDel="00000000" w:rsidP="00000000" w:rsidRDefault="00000000" w:rsidRPr="00000000" w14:paraId="00000486">
      <w:pPr>
        <w:rPr>
          <w:sz w:val="24"/>
          <w:szCs w:val="24"/>
        </w:rPr>
      </w:pPr>
      <w:r w:rsidDel="00000000" w:rsidR="00000000" w:rsidRPr="00000000">
        <w:rPr>
          <w:sz w:val="24"/>
          <w:szCs w:val="24"/>
          <w:rtl w:val="0"/>
        </w:rPr>
        <w:t xml:space="preserve">JACK: I got no objection.</w:t>
      </w:r>
    </w:p>
    <w:p w:rsidR="00000000" w:rsidDel="00000000" w:rsidP="00000000" w:rsidRDefault="00000000" w:rsidRPr="00000000" w14:paraId="00000487">
      <w:pPr>
        <w:rPr>
          <w:sz w:val="24"/>
          <w:szCs w:val="24"/>
        </w:rPr>
      </w:pPr>
      <w:r w:rsidDel="00000000" w:rsidR="00000000" w:rsidRPr="00000000">
        <w:rPr>
          <w:rtl w:val="0"/>
        </w:rPr>
      </w:r>
    </w:p>
    <w:p w:rsidR="00000000" w:rsidDel="00000000" w:rsidP="00000000" w:rsidRDefault="00000000" w:rsidRPr="00000000" w14:paraId="00000488">
      <w:pPr>
        <w:rPr/>
      </w:pPr>
      <w:r w:rsidDel="00000000" w:rsidR="00000000" w:rsidRPr="00000000">
        <w:rPr>
          <w:sz w:val="24"/>
          <w:szCs w:val="24"/>
          <w:rtl w:val="0"/>
        </w:rPr>
        <w:t xml:space="preserve">KEITH: What is the powered version of it? You just</w:t>
      </w:r>
      <w:r w:rsidDel="00000000" w:rsidR="00000000" w:rsidRPr="00000000">
        <w:rPr>
          <w:rtl w:val="0"/>
        </w:rPr>
        <w:t xml:space="preserve"> [cross] say the same thing you did before, but it…?</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sz w:val="24"/>
          <w:szCs w:val="24"/>
        </w:rPr>
      </w:pPr>
      <w:r w:rsidDel="00000000" w:rsidR="00000000" w:rsidRPr="00000000">
        <w:rPr>
          <w:sz w:val="24"/>
          <w:szCs w:val="24"/>
          <w:rtl w:val="0"/>
        </w:rPr>
        <w:t xml:space="preserve">AUSTIN: [cross] Yeah, can you read the—this is—?</w:t>
      </w:r>
    </w:p>
    <w:p w:rsidR="00000000" w:rsidDel="00000000" w:rsidP="00000000" w:rsidRDefault="00000000" w:rsidRPr="00000000" w14:paraId="0000048B">
      <w:pPr>
        <w:rPr>
          <w:sz w:val="24"/>
          <w:szCs w:val="24"/>
        </w:rPr>
      </w:pPr>
      <w:r w:rsidDel="00000000" w:rsidR="00000000" w:rsidRPr="00000000">
        <w:rPr>
          <w:rtl w:val="0"/>
        </w:rPr>
      </w:r>
    </w:p>
    <w:p w:rsidR="00000000" w:rsidDel="00000000" w:rsidP="00000000" w:rsidRDefault="00000000" w:rsidRPr="00000000" w14:paraId="0000048C">
      <w:pPr>
        <w:rPr>
          <w:sz w:val="24"/>
          <w:szCs w:val="24"/>
        </w:rPr>
      </w:pPr>
      <w:r w:rsidDel="00000000" w:rsidR="00000000" w:rsidRPr="00000000">
        <w:rPr>
          <w:sz w:val="24"/>
          <w:szCs w:val="24"/>
          <w:rtl w:val="0"/>
        </w:rPr>
        <w:t xml:space="preserve">ART: I give him a command, with divine authority, and I can get an advantage on him.</w:t>
      </w:r>
    </w:p>
    <w:p w:rsidR="00000000" w:rsidDel="00000000" w:rsidP="00000000" w:rsidRDefault="00000000" w:rsidRPr="00000000" w14:paraId="0000048D">
      <w:pPr>
        <w:rPr>
          <w:sz w:val="24"/>
          <w:szCs w:val="24"/>
        </w:rPr>
      </w:pPr>
      <w:r w:rsidDel="00000000" w:rsidR="00000000" w:rsidRPr="00000000">
        <w:rPr>
          <w:rtl w:val="0"/>
        </w:rPr>
      </w:r>
    </w:p>
    <w:p w:rsidR="00000000" w:rsidDel="00000000" w:rsidP="00000000" w:rsidRDefault="00000000" w:rsidRPr="00000000" w14:paraId="0000048E">
      <w:pPr>
        <w:rPr>
          <w:sz w:val="24"/>
          <w:szCs w:val="24"/>
        </w:rPr>
      </w:pPr>
      <w:r w:rsidDel="00000000" w:rsidR="00000000" w:rsidRPr="00000000">
        <w:rPr>
          <w:sz w:val="24"/>
          <w:szCs w:val="24"/>
          <w:rtl w:val="0"/>
        </w:rPr>
        <w:t xml:space="preserve">JACK: I’m concerned here, though, that if this guy seems to think that he’s working for Samothes, I don’t know to what extent your divine authority will play out. But I guess we’ll see!</w:t>
      </w:r>
    </w:p>
    <w:p w:rsidR="00000000" w:rsidDel="00000000" w:rsidP="00000000" w:rsidRDefault="00000000" w:rsidRPr="00000000" w14:paraId="0000048F">
      <w:pPr>
        <w:rPr>
          <w:sz w:val="24"/>
          <w:szCs w:val="24"/>
        </w:rPr>
      </w:pPr>
      <w:r w:rsidDel="00000000" w:rsidR="00000000" w:rsidRPr="00000000">
        <w:rPr>
          <w:rtl w:val="0"/>
        </w:rPr>
      </w:r>
    </w:p>
    <w:p w:rsidR="00000000" w:rsidDel="00000000" w:rsidP="00000000" w:rsidRDefault="00000000" w:rsidRPr="00000000" w14:paraId="00000490">
      <w:pPr>
        <w:rPr>
          <w:sz w:val="24"/>
          <w:szCs w:val="24"/>
        </w:rPr>
      </w:pPr>
      <w:r w:rsidDel="00000000" w:rsidR="00000000" w:rsidRPr="00000000">
        <w:rPr>
          <w:sz w:val="24"/>
          <w:szCs w:val="24"/>
          <w:rtl w:val="0"/>
        </w:rPr>
        <w:t xml:space="preserve">ART: I—I can’t— ’</w:t>
      </w:r>
      <w:r w:rsidDel="00000000" w:rsidR="00000000" w:rsidRPr="00000000">
        <w:rPr>
          <w:rtl w:val="0"/>
        </w:rPr>
        <w:t xml:space="preserve">C</w:t>
      </w:r>
      <w:r w:rsidDel="00000000" w:rsidR="00000000" w:rsidRPr="00000000">
        <w:rPr>
          <w:sz w:val="24"/>
          <w:szCs w:val="24"/>
          <w:rtl w:val="0"/>
        </w:rPr>
        <w:t xml:space="preserve">ause again it’s—it’s again—’cause I don’t quite know how this metaphysically works. But it gives him three options.</w:t>
      </w:r>
    </w:p>
    <w:p w:rsidR="00000000" w:rsidDel="00000000" w:rsidP="00000000" w:rsidRDefault="00000000" w:rsidRPr="00000000" w14:paraId="00000491">
      <w:pPr>
        <w:rPr>
          <w:sz w:val="24"/>
          <w:szCs w:val="24"/>
        </w:rPr>
      </w:pPr>
      <w:r w:rsidDel="00000000" w:rsidR="00000000" w:rsidRPr="00000000">
        <w:rPr>
          <w:rtl w:val="0"/>
        </w:rPr>
      </w:r>
    </w:p>
    <w:p w:rsidR="00000000" w:rsidDel="00000000" w:rsidP="00000000" w:rsidRDefault="00000000" w:rsidRPr="00000000" w14:paraId="00000492">
      <w:pPr>
        <w:rPr>
          <w:sz w:val="24"/>
          <w:szCs w:val="24"/>
        </w:rPr>
      </w:pPr>
      <w:r w:rsidDel="00000000" w:rsidR="00000000" w:rsidRPr="00000000">
        <w:rPr>
          <w:sz w:val="24"/>
          <w:szCs w:val="24"/>
          <w:rtl w:val="0"/>
        </w:rPr>
        <w:t xml:space="preserve">AUSTIN: Mm.</w:t>
      </w:r>
    </w:p>
    <w:p w:rsidR="00000000" w:rsidDel="00000000" w:rsidP="00000000" w:rsidRDefault="00000000" w:rsidRPr="00000000" w14:paraId="00000493">
      <w:pPr>
        <w:rPr>
          <w:sz w:val="24"/>
          <w:szCs w:val="24"/>
        </w:rPr>
      </w:pPr>
      <w:r w:rsidDel="00000000" w:rsidR="00000000" w:rsidRPr="00000000">
        <w:rPr>
          <w:rtl w:val="0"/>
        </w:rPr>
      </w:r>
    </w:p>
    <w:p w:rsidR="00000000" w:rsidDel="00000000" w:rsidP="00000000" w:rsidRDefault="00000000" w:rsidRPr="00000000" w14:paraId="00000494">
      <w:pPr>
        <w:rPr>
          <w:sz w:val="24"/>
          <w:szCs w:val="24"/>
        </w:rPr>
      </w:pPr>
      <w:r w:rsidDel="00000000" w:rsidR="00000000" w:rsidRPr="00000000">
        <w:rPr>
          <w:sz w:val="24"/>
          <w:szCs w:val="24"/>
          <w:rtl w:val="0"/>
        </w:rPr>
        <w:t xml:space="preserve">ART: He can attack us, which it seems like he’s doing anyway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95">
      <w:pPr>
        <w:rPr>
          <w:sz w:val="24"/>
          <w:szCs w:val="24"/>
        </w:rPr>
      </w:pPr>
      <w:r w:rsidDel="00000000" w:rsidR="00000000" w:rsidRPr="00000000">
        <w:rPr>
          <w:rtl w:val="0"/>
        </w:rPr>
      </w:r>
    </w:p>
    <w:p w:rsidR="00000000" w:rsidDel="00000000" w:rsidP="00000000" w:rsidRDefault="00000000" w:rsidRPr="00000000" w14:paraId="00000496">
      <w:pPr>
        <w:rPr>
          <w:sz w:val="24"/>
          <w:szCs w:val="24"/>
        </w:rPr>
      </w:pPr>
      <w:r w:rsidDel="00000000" w:rsidR="00000000" w:rsidRPr="00000000">
        <w:rPr>
          <w:rtl w:val="0"/>
        </w:rPr>
        <w:t xml:space="preserve">[JACK laughs]</w:t>
      </w:r>
      <w:r w:rsidDel="00000000" w:rsidR="00000000" w:rsidRPr="00000000">
        <w:rPr>
          <w:rtl w:val="0"/>
        </w:rPr>
      </w:r>
    </w:p>
    <w:p w:rsidR="00000000" w:rsidDel="00000000" w:rsidP="00000000" w:rsidRDefault="00000000" w:rsidRPr="00000000" w14:paraId="00000497">
      <w:pPr>
        <w:rPr>
          <w:sz w:val="24"/>
          <w:szCs w:val="24"/>
        </w:rPr>
      </w:pPr>
      <w:r w:rsidDel="00000000" w:rsidR="00000000" w:rsidRPr="00000000">
        <w:rPr>
          <w:rtl w:val="0"/>
        </w:rPr>
      </w:r>
    </w:p>
    <w:p w:rsidR="00000000" w:rsidDel="00000000" w:rsidP="00000000" w:rsidRDefault="00000000" w:rsidRPr="00000000" w14:paraId="00000498">
      <w:pPr>
        <w:rPr>
          <w:sz w:val="24"/>
          <w:szCs w:val="24"/>
        </w:rPr>
      </w:pPr>
      <w:r w:rsidDel="00000000" w:rsidR="00000000" w:rsidRPr="00000000">
        <w:rPr>
          <w:sz w:val="24"/>
          <w:szCs w:val="24"/>
          <w:rtl w:val="0"/>
        </w:rPr>
        <w:t xml:space="preserve">ART: He can back away cautiously and then flee, which would be an improvement, or he can do what I tell him to do? Which would be an improvement.</w:t>
      </w:r>
    </w:p>
    <w:p w:rsidR="00000000" w:rsidDel="00000000" w:rsidP="00000000" w:rsidRDefault="00000000" w:rsidRPr="00000000" w14:paraId="00000499">
      <w:pPr>
        <w:rPr>
          <w:sz w:val="24"/>
          <w:szCs w:val="24"/>
        </w:rPr>
      </w:pPr>
      <w:r w:rsidDel="00000000" w:rsidR="00000000" w:rsidRPr="00000000">
        <w:rPr>
          <w:rtl w:val="0"/>
        </w:rPr>
      </w:r>
    </w:p>
    <w:p w:rsidR="00000000" w:rsidDel="00000000" w:rsidP="00000000" w:rsidRDefault="00000000" w:rsidRPr="00000000" w14:paraId="0000049A">
      <w:pPr>
        <w:rPr>
          <w:sz w:val="24"/>
          <w:szCs w:val="24"/>
        </w:rPr>
      </w:pPr>
      <w:r w:rsidDel="00000000" w:rsidR="00000000" w:rsidRPr="00000000">
        <w:rPr>
          <w:sz w:val="24"/>
          <w:szCs w:val="24"/>
          <w:rtl w:val="0"/>
        </w:rPr>
        <w:t xml:space="preserve">JACK: Yeah</w:t>
      </w:r>
      <w:r w:rsidDel="00000000" w:rsidR="00000000" w:rsidRPr="00000000">
        <w:rPr>
          <w:rtl w:val="0"/>
        </w:rPr>
        <w:t xml:space="preserve">,</w:t>
      </w:r>
      <w:r w:rsidDel="00000000" w:rsidR="00000000" w:rsidRPr="00000000">
        <w:rPr>
          <w:sz w:val="24"/>
          <w:szCs w:val="24"/>
          <w:rtl w:val="0"/>
        </w:rPr>
        <w:t xml:space="preserve"> yeah, yeah.</w:t>
      </w:r>
    </w:p>
    <w:p w:rsidR="00000000" w:rsidDel="00000000" w:rsidP="00000000" w:rsidRDefault="00000000" w:rsidRPr="00000000" w14:paraId="0000049B">
      <w:pPr>
        <w:rPr>
          <w:sz w:val="24"/>
          <w:szCs w:val="24"/>
        </w:rPr>
      </w:pPr>
      <w:r w:rsidDel="00000000" w:rsidR="00000000" w:rsidRPr="00000000">
        <w:rPr>
          <w:rtl w:val="0"/>
        </w:rPr>
      </w:r>
    </w:p>
    <w:p w:rsidR="00000000" w:rsidDel="00000000" w:rsidP="00000000" w:rsidRDefault="00000000" w:rsidRPr="00000000" w14:paraId="0000049C">
      <w:pPr>
        <w:rPr>
          <w:sz w:val="24"/>
          <w:szCs w:val="24"/>
        </w:rPr>
      </w:pPr>
      <w:r w:rsidDel="00000000" w:rsidR="00000000" w:rsidRPr="00000000">
        <w:rPr>
          <w:sz w:val="24"/>
          <w:szCs w:val="24"/>
          <w:rtl w:val="0"/>
        </w:rPr>
        <w:t xml:space="preserve">ART: So like, there’s no…there’s no loss here, right?</w:t>
      </w:r>
    </w:p>
    <w:p w:rsidR="00000000" w:rsidDel="00000000" w:rsidP="00000000" w:rsidRDefault="00000000" w:rsidRPr="00000000" w14:paraId="0000049D">
      <w:pPr>
        <w:rPr>
          <w:sz w:val="24"/>
          <w:szCs w:val="24"/>
        </w:rPr>
      </w:pPr>
      <w:r w:rsidDel="00000000" w:rsidR="00000000" w:rsidRPr="00000000">
        <w:rPr>
          <w:rtl w:val="0"/>
        </w:rPr>
      </w:r>
    </w:p>
    <w:p w:rsidR="00000000" w:rsidDel="00000000" w:rsidP="00000000" w:rsidRDefault="00000000" w:rsidRPr="00000000" w14:paraId="0000049E">
      <w:pPr>
        <w:rPr>
          <w:sz w:val="24"/>
          <w:szCs w:val="24"/>
        </w:rPr>
      </w:pPr>
      <w:r w:rsidDel="00000000" w:rsidR="00000000" w:rsidRPr="00000000">
        <w:rPr>
          <w:sz w:val="24"/>
          <w:szCs w:val="24"/>
          <w:rtl w:val="0"/>
        </w:rPr>
        <w:t xml:space="preserve">AUSTIN: Right.</w:t>
      </w:r>
    </w:p>
    <w:p w:rsidR="00000000" w:rsidDel="00000000" w:rsidP="00000000" w:rsidRDefault="00000000" w:rsidRPr="00000000" w14:paraId="0000049F">
      <w:pPr>
        <w:rPr>
          <w:sz w:val="24"/>
          <w:szCs w:val="24"/>
        </w:rPr>
      </w:pPr>
      <w:r w:rsidDel="00000000" w:rsidR="00000000" w:rsidRPr="00000000">
        <w:rPr>
          <w:rtl w:val="0"/>
        </w:rPr>
      </w:r>
    </w:p>
    <w:p w:rsidR="00000000" w:rsidDel="00000000" w:rsidP="00000000" w:rsidRDefault="00000000" w:rsidRPr="00000000" w14:paraId="000004A0">
      <w:pPr>
        <w:rPr>
          <w:sz w:val="24"/>
          <w:szCs w:val="24"/>
        </w:rPr>
      </w:pPr>
      <w:r w:rsidDel="00000000" w:rsidR="00000000" w:rsidRPr="00000000">
        <w:rPr>
          <w:sz w:val="24"/>
          <w:szCs w:val="24"/>
          <w:rtl w:val="0"/>
        </w:rPr>
        <w:t xml:space="preserve">KEITH: Right, yeah, I say use it.</w:t>
      </w:r>
    </w:p>
    <w:p w:rsidR="00000000" w:rsidDel="00000000" w:rsidP="00000000" w:rsidRDefault="00000000" w:rsidRPr="00000000" w14:paraId="000004A1">
      <w:pPr>
        <w:rPr>
          <w:sz w:val="24"/>
          <w:szCs w:val="24"/>
        </w:rPr>
      </w:pPr>
      <w:r w:rsidDel="00000000" w:rsidR="00000000" w:rsidRPr="00000000">
        <w:rPr>
          <w:rtl w:val="0"/>
        </w:rPr>
      </w:r>
    </w:p>
    <w:p w:rsidR="00000000" w:rsidDel="00000000" w:rsidP="00000000" w:rsidRDefault="00000000" w:rsidRPr="00000000" w14:paraId="000004A2">
      <w:pPr>
        <w:rPr>
          <w:sz w:val="24"/>
          <w:szCs w:val="24"/>
        </w:rPr>
      </w:pPr>
      <w:r w:rsidDel="00000000" w:rsidR="00000000" w:rsidRPr="00000000">
        <w:rPr>
          <w:sz w:val="24"/>
          <w:szCs w:val="24"/>
          <w:rtl w:val="0"/>
        </w:rPr>
        <w:t xml:space="preserve">NICK: Wait a minute.</w:t>
      </w:r>
    </w:p>
    <w:p w:rsidR="00000000" w:rsidDel="00000000" w:rsidP="00000000" w:rsidRDefault="00000000" w:rsidRPr="00000000" w14:paraId="000004A3">
      <w:pPr>
        <w:rPr>
          <w:sz w:val="24"/>
          <w:szCs w:val="24"/>
        </w:rPr>
      </w:pPr>
      <w:r w:rsidDel="00000000" w:rsidR="00000000" w:rsidRPr="00000000">
        <w:rPr>
          <w:rtl w:val="0"/>
        </w:rPr>
      </w:r>
    </w:p>
    <w:p w:rsidR="00000000" w:rsidDel="00000000" w:rsidP="00000000" w:rsidRDefault="00000000" w:rsidRPr="00000000" w14:paraId="000004A4">
      <w:pPr>
        <w:rPr>
          <w:sz w:val="24"/>
          <w:szCs w:val="24"/>
        </w:rPr>
      </w:pPr>
      <w:r w:rsidDel="00000000" w:rsidR="00000000" w:rsidRPr="00000000">
        <w:rPr>
          <w:sz w:val="24"/>
          <w:szCs w:val="24"/>
          <w:rtl w:val="0"/>
        </w:rPr>
        <w:t xml:space="preserve">AUSTIN: And no matter—if you succeed you get a</w:t>
      </w:r>
      <w:r w:rsidDel="00000000" w:rsidR="00000000" w:rsidRPr="00000000">
        <w:rPr>
          <w:rtl w:val="0"/>
        </w:rPr>
        <w:t xml:space="preserve"> (NICK: Before you do that—) forward on him. Mh-hmm?</w:t>
      </w:r>
      <w:r w:rsidDel="00000000" w:rsidR="00000000" w:rsidRPr="00000000">
        <w:rPr>
          <w:rtl w:val="0"/>
        </w:rPr>
      </w:r>
    </w:p>
    <w:p w:rsidR="00000000" w:rsidDel="00000000" w:rsidP="00000000" w:rsidRDefault="00000000" w:rsidRPr="00000000" w14:paraId="000004A5">
      <w:pPr>
        <w:rPr>
          <w:sz w:val="24"/>
          <w:szCs w:val="24"/>
        </w:rPr>
      </w:pPr>
      <w:r w:rsidDel="00000000" w:rsidR="00000000" w:rsidRPr="00000000">
        <w:rPr>
          <w:sz w:val="24"/>
          <w:szCs w:val="24"/>
          <w:rtl w:val="0"/>
        </w:rPr>
        <w:br w:type="textWrapping"/>
        <w:t xml:space="preserve">ART: Right.</w:t>
      </w:r>
    </w:p>
    <w:p w:rsidR="00000000" w:rsidDel="00000000" w:rsidP="00000000" w:rsidRDefault="00000000" w:rsidRPr="00000000" w14:paraId="000004A6">
      <w:pPr>
        <w:rPr>
          <w:sz w:val="24"/>
          <w:szCs w:val="24"/>
        </w:rPr>
      </w:pPr>
      <w:r w:rsidDel="00000000" w:rsidR="00000000" w:rsidRPr="00000000">
        <w:rPr>
          <w:rtl w:val="0"/>
        </w:rPr>
      </w:r>
    </w:p>
    <w:p w:rsidR="00000000" w:rsidDel="00000000" w:rsidP="00000000" w:rsidRDefault="00000000" w:rsidRPr="00000000" w14:paraId="000004A7">
      <w:pPr>
        <w:rPr>
          <w:sz w:val="24"/>
          <w:szCs w:val="24"/>
        </w:rPr>
      </w:pPr>
      <w:r w:rsidDel="00000000" w:rsidR="00000000" w:rsidRPr="00000000">
        <w:rPr>
          <w:sz w:val="24"/>
          <w:szCs w:val="24"/>
          <w:rtl w:val="0"/>
        </w:rPr>
        <w:t xml:space="preserve">JACK: Fantasmo?</w:t>
        <w:br w:type="textWrapping"/>
        <w:br w:type="textWrapping"/>
        <w:t xml:space="preserve">NICK: Before you do that, Fantasmo turns invisible. </w:t>
      </w:r>
    </w:p>
    <w:p w:rsidR="00000000" w:rsidDel="00000000" w:rsidP="00000000" w:rsidRDefault="00000000" w:rsidRPr="00000000" w14:paraId="000004A8">
      <w:pPr>
        <w:rPr>
          <w:sz w:val="24"/>
          <w:szCs w:val="24"/>
        </w:rPr>
      </w:pPr>
      <w:r w:rsidDel="00000000" w:rsidR="00000000" w:rsidRPr="00000000">
        <w:rPr>
          <w:rtl w:val="0"/>
        </w:rPr>
      </w:r>
    </w:p>
    <w:p w:rsidR="00000000" w:rsidDel="00000000" w:rsidP="00000000" w:rsidRDefault="00000000" w:rsidRPr="00000000" w14:paraId="000004A9">
      <w:pPr>
        <w:rPr>
          <w:sz w:val="24"/>
          <w:szCs w:val="24"/>
        </w:rPr>
      </w:pPr>
      <w:r w:rsidDel="00000000" w:rsidR="00000000" w:rsidRPr="00000000">
        <w:rPr>
          <w:rtl w:val="0"/>
        </w:rPr>
        <w:t xml:space="preserve">[ALI and JACK laugh] </w:t>
      </w:r>
      <w:r w:rsidDel="00000000" w:rsidR="00000000" w:rsidRPr="00000000">
        <w:rPr>
          <w:rtl w:val="0"/>
        </w:rPr>
      </w:r>
    </w:p>
    <w:p w:rsidR="00000000" w:rsidDel="00000000" w:rsidP="00000000" w:rsidRDefault="00000000" w:rsidRPr="00000000" w14:paraId="000004AA">
      <w:pPr>
        <w:rPr>
          <w:sz w:val="24"/>
          <w:szCs w:val="24"/>
        </w:rPr>
      </w:pPr>
      <w:r w:rsidDel="00000000" w:rsidR="00000000" w:rsidRPr="00000000">
        <w:rPr>
          <w:rtl w:val="0"/>
        </w:rPr>
      </w:r>
    </w:p>
    <w:p w:rsidR="00000000" w:rsidDel="00000000" w:rsidP="00000000" w:rsidRDefault="00000000" w:rsidRPr="00000000" w14:paraId="000004AB">
      <w:pPr>
        <w:rPr>
          <w:sz w:val="24"/>
          <w:szCs w:val="24"/>
        </w:rPr>
      </w:pPr>
      <w:r w:rsidDel="00000000" w:rsidR="00000000" w:rsidRPr="00000000">
        <w:rPr>
          <w:sz w:val="24"/>
          <w:szCs w:val="24"/>
          <w:rtl w:val="0"/>
        </w:rPr>
        <w:t xml:space="preserve">AUSTIN: Go ahead and</w:t>
      </w:r>
      <w:r w:rsidDel="00000000" w:rsidR="00000000" w:rsidRPr="00000000">
        <w:rPr>
          <w:rtl w:val="0"/>
        </w:rPr>
        <w:t xml:space="preserve"> </w:t>
      </w:r>
      <w:r w:rsidDel="00000000" w:rsidR="00000000" w:rsidRPr="00000000">
        <w:rPr>
          <w:sz w:val="24"/>
          <w:szCs w:val="24"/>
          <w:rtl w:val="0"/>
        </w:rPr>
        <w:t xml:space="preserve">and make that roll. </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NICK: For real this time.</w:t>
      </w:r>
    </w:p>
    <w:p w:rsidR="00000000" w:rsidDel="00000000" w:rsidP="00000000" w:rsidRDefault="00000000" w:rsidRPr="00000000" w14:paraId="000004AE">
      <w:pPr>
        <w:rPr>
          <w:sz w:val="24"/>
          <w:szCs w:val="24"/>
        </w:rPr>
      </w:pPr>
      <w:r w:rsidDel="00000000" w:rsidR="00000000" w:rsidRPr="00000000">
        <w:rPr>
          <w:rtl w:val="0"/>
        </w:rPr>
      </w:r>
    </w:p>
    <w:p w:rsidR="00000000" w:rsidDel="00000000" w:rsidP="00000000" w:rsidRDefault="00000000" w:rsidRPr="00000000" w14:paraId="000004AF">
      <w:pPr>
        <w:rPr>
          <w:sz w:val="24"/>
          <w:szCs w:val="24"/>
        </w:rPr>
      </w:pPr>
      <w:r w:rsidDel="00000000" w:rsidR="00000000" w:rsidRPr="00000000">
        <w:rPr>
          <w:rtl w:val="0"/>
        </w:rPr>
        <w:t xml:space="preserve">[ALI laughs]</w:t>
      </w:r>
      <w:r w:rsidDel="00000000" w:rsidR="00000000" w:rsidRPr="00000000">
        <w:rPr>
          <w:sz w:val="24"/>
          <w:szCs w:val="24"/>
          <w:rtl w:val="0"/>
        </w:rPr>
        <w:br w:type="textWrapping"/>
        <w:br w:type="textWrapping"/>
        <w:t xml:space="preserve">AUSTIN: </w:t>
      </w:r>
      <w:r w:rsidDel="00000000" w:rsidR="00000000" w:rsidRPr="00000000">
        <w:rPr>
          <w:rtl w:val="0"/>
        </w:rPr>
        <w:t xml:space="preserve">Okay. </w:t>
      </w:r>
      <w:r w:rsidDel="00000000" w:rsidR="00000000" w:rsidRPr="00000000">
        <w:rPr>
          <w:sz w:val="24"/>
          <w:szCs w:val="24"/>
          <w:rtl w:val="0"/>
        </w:rPr>
        <w:t xml:space="preserve">Go ahead and make that roll, Fantasmo.</w:t>
      </w:r>
    </w:p>
    <w:p w:rsidR="00000000" w:rsidDel="00000000" w:rsidP="00000000" w:rsidRDefault="00000000" w:rsidRPr="00000000" w14:paraId="000004B0">
      <w:pPr>
        <w:rPr>
          <w:sz w:val="24"/>
          <w:szCs w:val="24"/>
        </w:rPr>
      </w:pPr>
      <w:r w:rsidDel="00000000" w:rsidR="00000000" w:rsidRPr="00000000">
        <w:rPr>
          <w:rtl w:val="0"/>
        </w:rPr>
      </w:r>
    </w:p>
    <w:p w:rsidR="00000000" w:rsidDel="00000000" w:rsidP="00000000" w:rsidRDefault="00000000" w:rsidRPr="00000000" w14:paraId="000004B1">
      <w:pPr>
        <w:rPr>
          <w:sz w:val="24"/>
          <w:szCs w:val="24"/>
        </w:rPr>
      </w:pPr>
      <w:r w:rsidDel="00000000" w:rsidR="00000000" w:rsidRPr="00000000">
        <w:rPr>
          <w:sz w:val="24"/>
          <w:szCs w:val="24"/>
          <w:rtl w:val="0"/>
        </w:rPr>
        <w:t xml:space="preserve">NICK: Uh, let’s see. INT is plus…</w:t>
      </w:r>
      <w:r w:rsidDel="00000000" w:rsidR="00000000" w:rsidRPr="00000000">
        <w:rPr>
          <w:rtl w:val="0"/>
        </w:rPr>
        <w:t xml:space="preserve"> 2d6 +2. </w:t>
      </w:r>
      <w:r w:rsidDel="00000000" w:rsidR="00000000" w:rsidRPr="00000000">
        <w:rPr>
          <w:rtl w:val="0"/>
        </w:rPr>
      </w:r>
    </w:p>
    <w:p w:rsidR="00000000" w:rsidDel="00000000" w:rsidP="00000000" w:rsidRDefault="00000000" w:rsidRPr="00000000" w14:paraId="000004B2">
      <w:pPr>
        <w:rPr>
          <w:sz w:val="24"/>
          <w:szCs w:val="24"/>
        </w:rPr>
      </w:pPr>
      <w:r w:rsidDel="00000000" w:rsidR="00000000" w:rsidRPr="00000000">
        <w:rPr>
          <w:rtl w:val="0"/>
        </w:rPr>
      </w:r>
    </w:p>
    <w:p w:rsidR="00000000" w:rsidDel="00000000" w:rsidP="00000000" w:rsidRDefault="00000000" w:rsidRPr="00000000" w14:paraId="000004B3">
      <w:pPr>
        <w:rPr>
          <w:sz w:val="24"/>
          <w:szCs w:val="24"/>
        </w:rPr>
      </w:pPr>
      <w:r w:rsidDel="00000000" w:rsidR="00000000" w:rsidRPr="00000000">
        <w:rPr>
          <w:sz w:val="24"/>
          <w:szCs w:val="24"/>
          <w:rtl w:val="0"/>
        </w:rPr>
        <w:t xml:space="preserve">KEITH: Cat!</w:t>
      </w:r>
    </w:p>
    <w:p w:rsidR="00000000" w:rsidDel="00000000" w:rsidP="00000000" w:rsidRDefault="00000000" w:rsidRPr="00000000" w14:paraId="000004B4">
      <w:pPr>
        <w:rPr>
          <w:sz w:val="24"/>
          <w:szCs w:val="24"/>
        </w:rPr>
      </w:pPr>
      <w:r w:rsidDel="00000000" w:rsidR="00000000" w:rsidRPr="00000000">
        <w:rPr>
          <w:rtl w:val="0"/>
        </w:rPr>
      </w:r>
    </w:p>
    <w:p w:rsidR="00000000" w:rsidDel="00000000" w:rsidP="00000000" w:rsidRDefault="00000000" w:rsidRPr="00000000" w14:paraId="000004B5">
      <w:pPr>
        <w:rPr>
          <w:sz w:val="24"/>
          <w:szCs w:val="24"/>
        </w:rPr>
      </w:pPr>
      <w:r w:rsidDel="00000000" w:rsidR="00000000" w:rsidRPr="00000000">
        <w:rPr>
          <w:sz w:val="24"/>
          <w:szCs w:val="24"/>
          <w:rtl w:val="0"/>
        </w:rPr>
        <w:t xml:space="preserve">JACK: Oh my God, a cat just appeared.</w:t>
      </w:r>
    </w:p>
    <w:p w:rsidR="00000000" w:rsidDel="00000000" w:rsidP="00000000" w:rsidRDefault="00000000" w:rsidRPr="00000000" w14:paraId="000004B6">
      <w:pPr>
        <w:rPr>
          <w:sz w:val="24"/>
          <w:szCs w:val="24"/>
        </w:rPr>
      </w:pPr>
      <w:r w:rsidDel="00000000" w:rsidR="00000000" w:rsidRPr="00000000">
        <w:rPr>
          <w:rtl w:val="0"/>
        </w:rPr>
      </w:r>
    </w:p>
    <w:p w:rsidR="00000000" w:rsidDel="00000000" w:rsidP="00000000" w:rsidRDefault="00000000" w:rsidRPr="00000000" w14:paraId="000004B7">
      <w:pPr>
        <w:rPr>
          <w:sz w:val="24"/>
          <w:szCs w:val="24"/>
        </w:rPr>
      </w:pPr>
      <w:r w:rsidDel="00000000" w:rsidR="00000000" w:rsidRPr="00000000">
        <w:rPr>
          <w:sz w:val="24"/>
          <w:szCs w:val="24"/>
          <w:rtl w:val="0"/>
        </w:rPr>
        <w:t xml:space="preserve">NICK: Oh, okay.</w:t>
      </w:r>
    </w:p>
    <w:p w:rsidR="00000000" w:rsidDel="00000000" w:rsidP="00000000" w:rsidRDefault="00000000" w:rsidRPr="00000000" w14:paraId="000004B8">
      <w:pPr>
        <w:rPr>
          <w:sz w:val="24"/>
          <w:szCs w:val="24"/>
        </w:rPr>
      </w:pPr>
      <w:r w:rsidDel="00000000" w:rsidR="00000000" w:rsidRPr="00000000">
        <w:rPr>
          <w:rtl w:val="0"/>
        </w:rPr>
      </w:r>
    </w:p>
    <w:p w:rsidR="00000000" w:rsidDel="00000000" w:rsidP="00000000" w:rsidRDefault="00000000" w:rsidRPr="00000000" w14:paraId="000004B9">
      <w:pPr>
        <w:rPr>
          <w:sz w:val="24"/>
          <w:szCs w:val="24"/>
        </w:rPr>
      </w:pPr>
      <w:r w:rsidDel="00000000" w:rsidR="00000000" w:rsidRPr="00000000">
        <w:rPr>
          <w:rtl w:val="0"/>
        </w:rPr>
        <w:t xml:space="preserve">[JACK laughs]</w:t>
      </w:r>
      <w:r w:rsidDel="00000000" w:rsidR="00000000" w:rsidRPr="00000000">
        <w:rPr>
          <w:sz w:val="24"/>
          <w:szCs w:val="24"/>
          <w:rtl w:val="0"/>
        </w:rPr>
        <w:br w:type="textWrapping"/>
        <w:br w:type="textWrapping"/>
        <w:t xml:space="preserve">AUSTIN: There it goes.</w:t>
      </w:r>
    </w:p>
    <w:p w:rsidR="00000000" w:rsidDel="00000000" w:rsidP="00000000" w:rsidRDefault="00000000" w:rsidRPr="00000000" w14:paraId="000004BA">
      <w:pPr>
        <w:rPr>
          <w:sz w:val="24"/>
          <w:szCs w:val="24"/>
        </w:rPr>
      </w:pPr>
      <w:r w:rsidDel="00000000" w:rsidR="00000000" w:rsidRPr="00000000">
        <w:rPr>
          <w:rtl w:val="0"/>
        </w:rPr>
      </w:r>
    </w:p>
    <w:p w:rsidR="00000000" w:rsidDel="00000000" w:rsidP="00000000" w:rsidRDefault="00000000" w:rsidRPr="00000000" w14:paraId="000004BB">
      <w:pPr>
        <w:rPr>
          <w:sz w:val="24"/>
          <w:szCs w:val="24"/>
        </w:rPr>
      </w:pPr>
      <w:r w:rsidDel="00000000" w:rsidR="00000000" w:rsidRPr="00000000">
        <w:rPr>
          <w:sz w:val="24"/>
          <w:szCs w:val="24"/>
          <w:rtl w:val="0"/>
        </w:rPr>
        <w:t xml:space="preserve">JACK: What a roll.</w:t>
      </w:r>
    </w:p>
    <w:p w:rsidR="00000000" w:rsidDel="00000000" w:rsidP="00000000" w:rsidRDefault="00000000" w:rsidRPr="00000000" w14:paraId="000004BC">
      <w:pPr>
        <w:rPr>
          <w:sz w:val="24"/>
          <w:szCs w:val="24"/>
        </w:rPr>
      </w:pPr>
      <w:r w:rsidDel="00000000" w:rsidR="00000000" w:rsidRPr="00000000">
        <w:rPr>
          <w:rtl w:val="0"/>
        </w:rPr>
      </w:r>
    </w:p>
    <w:p w:rsidR="00000000" w:rsidDel="00000000" w:rsidP="00000000" w:rsidRDefault="00000000" w:rsidRPr="00000000" w14:paraId="000004BD">
      <w:pPr>
        <w:rPr>
          <w:sz w:val="24"/>
          <w:szCs w:val="24"/>
        </w:rPr>
      </w:pPr>
      <w:r w:rsidDel="00000000" w:rsidR="00000000" w:rsidRPr="00000000">
        <w:rPr>
          <w:sz w:val="24"/>
          <w:szCs w:val="24"/>
          <w:rtl w:val="0"/>
        </w:rPr>
        <w:t xml:space="preserve">NICK: </w:t>
      </w:r>
      <w:r w:rsidDel="00000000" w:rsidR="00000000" w:rsidRPr="00000000">
        <w:rPr>
          <w:rtl w:val="0"/>
        </w:rPr>
        <w:t xml:space="preserve">11</w:t>
      </w:r>
      <w:r w:rsidDel="00000000" w:rsidR="00000000" w:rsidRPr="00000000">
        <w:rPr>
          <w:sz w:val="24"/>
          <w:szCs w:val="24"/>
          <w:rtl w:val="0"/>
        </w:rPr>
        <w:t xml:space="preserve">.</w:t>
      </w:r>
    </w:p>
    <w:p w:rsidR="00000000" w:rsidDel="00000000" w:rsidP="00000000" w:rsidRDefault="00000000" w:rsidRPr="00000000" w14:paraId="000004BE">
      <w:pPr>
        <w:rPr>
          <w:sz w:val="24"/>
          <w:szCs w:val="24"/>
        </w:rPr>
      </w:pPr>
      <w:r w:rsidDel="00000000" w:rsidR="00000000" w:rsidRPr="00000000">
        <w:rPr>
          <w:rtl w:val="0"/>
        </w:rPr>
      </w:r>
    </w:p>
    <w:p w:rsidR="00000000" w:rsidDel="00000000" w:rsidP="00000000" w:rsidRDefault="00000000" w:rsidRPr="00000000" w14:paraId="000004BF">
      <w:pPr>
        <w:rPr>
          <w:sz w:val="24"/>
          <w:szCs w:val="24"/>
        </w:rPr>
      </w:pPr>
      <w:r w:rsidDel="00000000" w:rsidR="00000000" w:rsidRPr="00000000">
        <w:rPr>
          <w:sz w:val="24"/>
          <w:szCs w:val="24"/>
          <w:rtl w:val="0"/>
        </w:rPr>
        <w:t xml:space="preserve">AUSTIN: Good roll. So, Fantasmo, how do you disappear, again? What’s your</w:t>
      </w:r>
      <w:r w:rsidDel="00000000" w:rsidR="00000000" w:rsidRPr="00000000">
        <w:rPr>
          <w:rtl w:val="0"/>
        </w:rPr>
        <w:t xml:space="preserve">— H</w:t>
      </w:r>
      <w:r w:rsidDel="00000000" w:rsidR="00000000" w:rsidRPr="00000000">
        <w:rPr>
          <w:sz w:val="24"/>
          <w:szCs w:val="24"/>
          <w:rtl w:val="0"/>
        </w:rPr>
        <w:t xml:space="preserve">ow’s that look?</w:t>
      </w:r>
    </w:p>
    <w:p w:rsidR="00000000" w:rsidDel="00000000" w:rsidP="00000000" w:rsidRDefault="00000000" w:rsidRPr="00000000" w14:paraId="000004C0">
      <w:pPr>
        <w:rPr>
          <w:sz w:val="24"/>
          <w:szCs w:val="24"/>
        </w:rPr>
      </w:pPr>
      <w:r w:rsidDel="00000000" w:rsidR="00000000" w:rsidRPr="00000000">
        <w:rPr>
          <w:rtl w:val="0"/>
        </w:rPr>
      </w:r>
    </w:p>
    <w:p w:rsidR="00000000" w:rsidDel="00000000" w:rsidP="00000000" w:rsidRDefault="00000000" w:rsidRPr="00000000" w14:paraId="000004C1">
      <w:pPr>
        <w:rPr>
          <w:sz w:val="24"/>
          <w:szCs w:val="24"/>
        </w:rPr>
      </w:pPr>
      <w:r w:rsidDel="00000000" w:rsidR="00000000" w:rsidRPr="00000000">
        <w:rPr>
          <w:sz w:val="24"/>
          <w:szCs w:val="24"/>
          <w:rtl w:val="0"/>
        </w:rPr>
        <w:t xml:space="preserve">NICK: Uh, it’s the like, </w:t>
      </w:r>
      <w:r w:rsidDel="00000000" w:rsidR="00000000" w:rsidRPr="00000000">
        <w:rPr>
          <w:rtl w:val="0"/>
        </w:rPr>
        <w:t xml:space="preserve">"Y</w:t>
      </w:r>
      <w:r w:rsidDel="00000000" w:rsidR="00000000" w:rsidRPr="00000000">
        <w:rPr>
          <w:sz w:val="24"/>
          <w:szCs w:val="24"/>
          <w:rtl w:val="0"/>
        </w:rPr>
        <w:t xml:space="preserve">ou can’t see me</w:t>
      </w:r>
      <w:r w:rsidDel="00000000" w:rsidR="00000000" w:rsidRPr="00000000">
        <w:rPr>
          <w:rtl w:val="0"/>
        </w:rPr>
        <w:t xml:space="preserve"> (</w:t>
      </w:r>
      <w:r w:rsidDel="00000000" w:rsidR="00000000" w:rsidRPr="00000000">
        <w:rPr>
          <w:sz w:val="24"/>
          <w:szCs w:val="24"/>
          <w:rtl w:val="0"/>
        </w:rPr>
        <w:t xml:space="preserve">ALI: The— The hand</w:t>
      </w:r>
      <w:r w:rsidDel="00000000" w:rsidR="00000000" w:rsidRPr="00000000">
        <w:rPr>
          <w:rtl w:val="0"/>
        </w:rPr>
        <w:t xml:space="preserve">—</w:t>
      </w:r>
      <w:r w:rsidDel="00000000" w:rsidR="00000000" w:rsidRPr="00000000">
        <w:rPr>
          <w:sz w:val="24"/>
          <w:szCs w:val="24"/>
          <w:rtl w:val="0"/>
        </w:rPr>
        <w:t xml:space="preserve">)</w:t>
      </w:r>
      <w:r w:rsidDel="00000000" w:rsidR="00000000" w:rsidRPr="00000000">
        <w:rPr>
          <w:rtl w:val="0"/>
        </w:rPr>
        <w:t xml:space="preserve"> </w:t>
      </w:r>
      <w:r w:rsidDel="00000000" w:rsidR="00000000" w:rsidRPr="00000000">
        <w:rPr>
          <w:sz w:val="24"/>
          <w:szCs w:val="24"/>
          <w:rtl w:val="0"/>
        </w:rPr>
        <w:t xml:space="preserve">I</w:t>
      </w:r>
      <w:r w:rsidDel="00000000" w:rsidR="00000000" w:rsidRPr="00000000">
        <w:rPr>
          <w:rtl w:val="0"/>
        </w:rPr>
        <w:t xml:space="preserve">'</w:t>
      </w:r>
      <w:r w:rsidDel="00000000" w:rsidR="00000000" w:rsidRPr="00000000">
        <w:rPr>
          <w:sz w:val="24"/>
          <w:szCs w:val="24"/>
          <w:rtl w:val="0"/>
        </w:rPr>
        <w:t xml:space="preserve">m invisible</w:t>
      </w:r>
      <w:r w:rsidDel="00000000" w:rsidR="00000000" w:rsidRPr="00000000">
        <w:rPr>
          <w:rtl w:val="0"/>
        </w:rPr>
        <w:t xml:space="preserve">"</w:t>
      </w:r>
      <w:r w:rsidDel="00000000" w:rsidR="00000000" w:rsidRPr="00000000">
        <w:rPr>
          <w:sz w:val="24"/>
          <w:szCs w:val="24"/>
          <w:rtl w:val="0"/>
        </w:rPr>
        <w:t xml:space="preserve">, moving his hand down in front of his face.</w:t>
      </w:r>
    </w:p>
    <w:p w:rsidR="00000000" w:rsidDel="00000000" w:rsidP="00000000" w:rsidRDefault="00000000" w:rsidRPr="00000000" w14:paraId="000004C2">
      <w:pPr>
        <w:rPr>
          <w:sz w:val="24"/>
          <w:szCs w:val="24"/>
        </w:rPr>
      </w:pPr>
      <w:r w:rsidDel="00000000" w:rsidR="00000000" w:rsidRPr="00000000">
        <w:rPr>
          <w:rtl w:val="0"/>
        </w:rPr>
      </w:r>
    </w:p>
    <w:p w:rsidR="00000000" w:rsidDel="00000000" w:rsidP="00000000" w:rsidRDefault="00000000" w:rsidRPr="00000000" w14:paraId="000004C3">
      <w:pPr>
        <w:rPr>
          <w:sz w:val="24"/>
          <w:szCs w:val="24"/>
        </w:rPr>
      </w:pPr>
      <w:r w:rsidDel="00000000" w:rsidR="00000000" w:rsidRPr="00000000">
        <w:rPr>
          <w:sz w:val="24"/>
          <w:szCs w:val="24"/>
          <w:rtl w:val="0"/>
        </w:rPr>
        <w:t xml:space="preserve">AUSTIN: Right.</w:t>
      </w:r>
    </w:p>
    <w:p w:rsidR="00000000" w:rsidDel="00000000" w:rsidP="00000000" w:rsidRDefault="00000000" w:rsidRPr="00000000" w14:paraId="000004C4">
      <w:pPr>
        <w:rPr>
          <w:sz w:val="24"/>
          <w:szCs w:val="24"/>
        </w:rPr>
      </w:pPr>
      <w:r w:rsidDel="00000000" w:rsidR="00000000" w:rsidRPr="00000000">
        <w:rPr>
          <w:rtl w:val="0"/>
        </w:rPr>
      </w:r>
    </w:p>
    <w:p w:rsidR="00000000" w:rsidDel="00000000" w:rsidP="00000000" w:rsidRDefault="00000000" w:rsidRPr="00000000" w14:paraId="000004C5">
      <w:pPr>
        <w:rPr>
          <w:sz w:val="24"/>
          <w:szCs w:val="24"/>
        </w:rPr>
      </w:pPr>
      <w:r w:rsidDel="00000000" w:rsidR="00000000" w:rsidRPr="00000000">
        <w:rPr>
          <w:sz w:val="24"/>
          <w:szCs w:val="24"/>
          <w:rtl w:val="0"/>
        </w:rPr>
        <w:t xml:space="preserve">NICK: Yeah.</w:t>
      </w:r>
    </w:p>
    <w:p w:rsidR="00000000" w:rsidDel="00000000" w:rsidP="00000000" w:rsidRDefault="00000000" w:rsidRPr="00000000" w14:paraId="000004C6">
      <w:pPr>
        <w:rPr>
          <w:sz w:val="24"/>
          <w:szCs w:val="24"/>
        </w:rPr>
      </w:pPr>
      <w:r w:rsidDel="00000000" w:rsidR="00000000" w:rsidRPr="00000000">
        <w:rPr>
          <w:rtl w:val="0"/>
        </w:rPr>
      </w:r>
    </w:p>
    <w:p w:rsidR="00000000" w:rsidDel="00000000" w:rsidP="00000000" w:rsidRDefault="00000000" w:rsidRPr="00000000" w14:paraId="000004C7">
      <w:pPr>
        <w:rPr>
          <w:sz w:val="24"/>
          <w:szCs w:val="24"/>
        </w:rPr>
      </w:pPr>
      <w:r w:rsidDel="00000000" w:rsidR="00000000" w:rsidRPr="00000000">
        <w:rPr>
          <w:sz w:val="24"/>
          <w:szCs w:val="24"/>
          <w:rtl w:val="0"/>
        </w:rPr>
        <w:t xml:space="preserve">AUSTIN: So, he’s now—</w:t>
      </w:r>
    </w:p>
    <w:p w:rsidR="00000000" w:rsidDel="00000000" w:rsidP="00000000" w:rsidRDefault="00000000" w:rsidRPr="00000000" w14:paraId="000004C8">
      <w:pPr>
        <w:rPr>
          <w:sz w:val="24"/>
          <w:szCs w:val="24"/>
        </w:rPr>
      </w:pPr>
      <w:r w:rsidDel="00000000" w:rsidR="00000000" w:rsidRPr="00000000">
        <w:rPr>
          <w:rtl w:val="0"/>
        </w:rPr>
      </w:r>
    </w:p>
    <w:p w:rsidR="00000000" w:rsidDel="00000000" w:rsidP="00000000" w:rsidRDefault="00000000" w:rsidRPr="00000000" w14:paraId="000004C9">
      <w:pPr>
        <w:rPr>
          <w:sz w:val="24"/>
          <w:szCs w:val="24"/>
        </w:rPr>
      </w:pPr>
      <w:r w:rsidDel="00000000" w:rsidR="00000000" w:rsidRPr="00000000">
        <w:rPr>
          <w:sz w:val="24"/>
          <w:szCs w:val="24"/>
          <w:rtl w:val="0"/>
        </w:rPr>
        <w:t xml:space="preserve">NICK: And then he like— </w:t>
      </w:r>
      <w:r w:rsidDel="00000000" w:rsidR="00000000" w:rsidRPr="00000000">
        <w:rPr>
          <w:rtl w:val="0"/>
        </w:rPr>
        <w:t xml:space="preserve">H</w:t>
      </w:r>
      <w:r w:rsidDel="00000000" w:rsidR="00000000" w:rsidRPr="00000000">
        <w:rPr>
          <w:sz w:val="24"/>
          <w:szCs w:val="24"/>
          <w:rtl w:val="0"/>
        </w:rPr>
        <w:t xml:space="preserve">e fades out over the course of moving his hand across his face.</w:t>
      </w:r>
      <w:r w:rsidDel="00000000" w:rsidR="00000000" w:rsidRPr="00000000">
        <w:rPr>
          <w:rtl w:val="0"/>
        </w:rPr>
        <w:t xml:space="preserve"> [JACK laughs]</w:t>
      </w:r>
      <w:r w:rsidDel="00000000" w:rsidR="00000000" w:rsidRPr="00000000">
        <w:rPr>
          <w:sz w:val="24"/>
          <w:szCs w:val="24"/>
          <w:rtl w:val="0"/>
        </w:rPr>
        <w:t xml:space="preserve"> And then like, there’s this…glow, and he’s gone.</w:t>
      </w:r>
    </w:p>
    <w:p w:rsidR="00000000" w:rsidDel="00000000" w:rsidP="00000000" w:rsidRDefault="00000000" w:rsidRPr="00000000" w14:paraId="000004CA">
      <w:pPr>
        <w:rPr>
          <w:sz w:val="24"/>
          <w:szCs w:val="24"/>
        </w:rPr>
      </w:pPr>
      <w:r w:rsidDel="00000000" w:rsidR="00000000" w:rsidRPr="00000000">
        <w:rPr>
          <w:rtl w:val="0"/>
        </w:rPr>
      </w:r>
    </w:p>
    <w:p w:rsidR="00000000" w:rsidDel="00000000" w:rsidP="00000000" w:rsidRDefault="00000000" w:rsidRPr="00000000" w14:paraId="000004CB">
      <w:pPr>
        <w:rPr>
          <w:sz w:val="24"/>
          <w:szCs w:val="24"/>
        </w:rPr>
      </w:pPr>
      <w:r w:rsidDel="00000000" w:rsidR="00000000" w:rsidRPr="00000000">
        <w:rPr>
          <w:sz w:val="24"/>
          <w:szCs w:val="24"/>
          <w:rtl w:val="0"/>
        </w:rPr>
        <w:t xml:space="preserve">KEITH: Great.</w:t>
      </w:r>
    </w:p>
    <w:p w:rsidR="00000000" w:rsidDel="00000000" w:rsidP="00000000" w:rsidRDefault="00000000" w:rsidRPr="00000000" w14:paraId="000004CC">
      <w:pPr>
        <w:rPr>
          <w:sz w:val="24"/>
          <w:szCs w:val="24"/>
        </w:rPr>
      </w:pPr>
      <w:r w:rsidDel="00000000" w:rsidR="00000000" w:rsidRPr="00000000">
        <w:rPr>
          <w:rtl w:val="0"/>
        </w:rPr>
      </w:r>
    </w:p>
    <w:p w:rsidR="00000000" w:rsidDel="00000000" w:rsidP="00000000" w:rsidRDefault="00000000" w:rsidRPr="00000000" w14:paraId="000004CD">
      <w:pPr>
        <w:rPr>
          <w:sz w:val="24"/>
          <w:szCs w:val="24"/>
        </w:rPr>
      </w:pPr>
      <w:r w:rsidDel="00000000" w:rsidR="00000000" w:rsidRPr="00000000">
        <w:rPr>
          <w:sz w:val="24"/>
          <w:szCs w:val="24"/>
          <w:rtl w:val="0"/>
        </w:rPr>
        <w:t xml:space="preserve">AUSTIN: Okay.</w:t>
      </w:r>
    </w:p>
    <w:p w:rsidR="00000000" w:rsidDel="00000000" w:rsidP="00000000" w:rsidRDefault="00000000" w:rsidRPr="00000000" w14:paraId="000004CE">
      <w:pPr>
        <w:rPr>
          <w:sz w:val="24"/>
          <w:szCs w:val="24"/>
        </w:rPr>
      </w:pPr>
      <w:r w:rsidDel="00000000" w:rsidR="00000000" w:rsidRPr="00000000">
        <w:rPr>
          <w:rtl w:val="0"/>
        </w:rPr>
      </w:r>
    </w:p>
    <w:p w:rsidR="00000000" w:rsidDel="00000000" w:rsidP="00000000" w:rsidRDefault="00000000" w:rsidRPr="00000000" w14:paraId="000004CF">
      <w:pPr>
        <w:rPr>
          <w:sz w:val="24"/>
          <w:szCs w:val="24"/>
        </w:rPr>
      </w:pPr>
      <w:r w:rsidDel="00000000" w:rsidR="00000000" w:rsidRPr="00000000">
        <w:rPr>
          <w:sz w:val="24"/>
          <w:szCs w:val="24"/>
          <w:rtl w:val="0"/>
        </w:rPr>
        <w:t xml:space="preserve">ART: Alright, so I’m gonna try my thing.</w:t>
      </w:r>
    </w:p>
    <w:p w:rsidR="00000000" w:rsidDel="00000000" w:rsidP="00000000" w:rsidRDefault="00000000" w:rsidRPr="00000000" w14:paraId="000004D0">
      <w:pPr>
        <w:rPr>
          <w:sz w:val="24"/>
          <w:szCs w:val="24"/>
        </w:rPr>
      </w:pPr>
      <w:r w:rsidDel="00000000" w:rsidR="00000000" w:rsidRPr="00000000">
        <w:rPr>
          <w:rtl w:val="0"/>
        </w:rPr>
      </w:r>
    </w:p>
    <w:p w:rsidR="00000000" w:rsidDel="00000000" w:rsidP="00000000" w:rsidRDefault="00000000" w:rsidRPr="00000000" w14:paraId="000004D1">
      <w:pPr>
        <w:rPr>
          <w:sz w:val="24"/>
          <w:szCs w:val="24"/>
        </w:rPr>
      </w:pPr>
      <w:r w:rsidDel="00000000" w:rsidR="00000000" w:rsidRPr="00000000">
        <w:rPr>
          <w:sz w:val="24"/>
          <w:szCs w:val="24"/>
          <w:rtl w:val="0"/>
        </w:rPr>
        <w:t xml:space="preserve">AUSTIN: Mh-hmm.</w:t>
      </w:r>
    </w:p>
    <w:p w:rsidR="00000000" w:rsidDel="00000000" w:rsidP="00000000" w:rsidRDefault="00000000" w:rsidRPr="00000000" w14:paraId="000004D2">
      <w:pPr>
        <w:rPr>
          <w:sz w:val="24"/>
          <w:szCs w:val="24"/>
        </w:rPr>
      </w:pPr>
      <w:r w:rsidDel="00000000" w:rsidR="00000000" w:rsidRPr="00000000">
        <w:rPr>
          <w:rtl w:val="0"/>
        </w:rPr>
      </w:r>
    </w:p>
    <w:p w:rsidR="00000000" w:rsidDel="00000000" w:rsidP="00000000" w:rsidRDefault="00000000" w:rsidRPr="00000000" w14:paraId="000004D3">
      <w:pPr>
        <w:rPr>
          <w:sz w:val="24"/>
          <w:szCs w:val="24"/>
        </w:rPr>
      </w:pPr>
      <w:r w:rsidDel="00000000" w:rsidR="00000000" w:rsidRPr="00000000">
        <w:rPr>
          <w:sz w:val="24"/>
          <w:szCs w:val="24"/>
          <w:rtl w:val="0"/>
        </w:rPr>
        <w:t xml:space="preserve">ART: You know…</w:t>
      </w:r>
    </w:p>
    <w:p w:rsidR="00000000" w:rsidDel="00000000" w:rsidP="00000000" w:rsidRDefault="00000000" w:rsidRPr="00000000" w14:paraId="000004D4">
      <w:pPr>
        <w:rPr>
          <w:sz w:val="24"/>
          <w:szCs w:val="24"/>
        </w:rPr>
      </w:pPr>
      <w:r w:rsidDel="00000000" w:rsidR="00000000" w:rsidRPr="00000000">
        <w:rPr>
          <w:rtl w:val="0"/>
        </w:rPr>
      </w:r>
    </w:p>
    <w:p w:rsidR="00000000" w:rsidDel="00000000" w:rsidP="00000000" w:rsidRDefault="00000000" w:rsidRPr="00000000" w14:paraId="000004D5">
      <w:pPr>
        <w:ind w:left="720" w:firstLine="0"/>
        <w:rPr>
          <w:sz w:val="24"/>
          <w:szCs w:val="24"/>
        </w:rPr>
      </w:pPr>
      <w:r w:rsidDel="00000000" w:rsidR="00000000" w:rsidRPr="00000000">
        <w:rPr>
          <w:rtl w:val="0"/>
        </w:rPr>
        <w:t xml:space="preserve">ART (as Hadrian</w:t>
      </w:r>
      <w:del w:author="Emily S" w:id="1" w:date="2019-08-14T17:19:26Z">
        <w:r w:rsidDel="00000000" w:rsidR="00000000" w:rsidRPr="00000000">
          <w:rPr>
            <w:rtl w:val="0"/>
          </w:rPr>
          <w:delText xml:space="preserve">a</w:delText>
        </w:r>
      </w:del>
      <w:r w:rsidDel="00000000" w:rsidR="00000000" w:rsidRPr="00000000">
        <w:rPr>
          <w:rtl w:val="0"/>
        </w:rPr>
        <w:t xml:space="preserve">)</w:t>
      </w:r>
      <w:r w:rsidDel="00000000" w:rsidR="00000000" w:rsidRPr="00000000">
        <w:rPr>
          <w:sz w:val="24"/>
          <w:szCs w:val="24"/>
          <w:rtl w:val="0"/>
        </w:rPr>
        <w:t xml:space="preserve">: Sir Knight, I assure you, we serve the same lord. Samothes, the Sunbringer, once and future king of these lands. I demand that you</w:t>
      </w:r>
      <w:r w:rsidDel="00000000" w:rsidR="00000000" w:rsidRPr="00000000">
        <w:rPr>
          <w:rtl w:val="0"/>
        </w:rPr>
        <w:t xml:space="preserve">— that you </w:t>
      </w:r>
      <w:r w:rsidDel="00000000" w:rsidR="00000000" w:rsidRPr="00000000">
        <w:rPr>
          <w:sz w:val="24"/>
          <w:szCs w:val="24"/>
          <w:rtl w:val="0"/>
        </w:rPr>
        <w:t xml:space="preserve">assist us, or let us pass.</w:t>
      </w:r>
    </w:p>
    <w:p w:rsidR="00000000" w:rsidDel="00000000" w:rsidP="00000000" w:rsidRDefault="00000000" w:rsidRPr="00000000" w14:paraId="000004D6">
      <w:pPr>
        <w:rPr>
          <w:sz w:val="24"/>
          <w:szCs w:val="24"/>
        </w:rPr>
      </w:pPr>
      <w:r w:rsidDel="00000000" w:rsidR="00000000" w:rsidRPr="00000000">
        <w:rPr>
          <w:rtl w:val="0"/>
        </w:rPr>
      </w:r>
    </w:p>
    <w:p w:rsidR="00000000" w:rsidDel="00000000" w:rsidP="00000000" w:rsidRDefault="00000000" w:rsidRPr="00000000" w14:paraId="000004D7">
      <w:pPr>
        <w:rPr>
          <w:sz w:val="24"/>
          <w:szCs w:val="24"/>
        </w:rPr>
      </w:pPr>
      <w:r w:rsidDel="00000000" w:rsidR="00000000" w:rsidRPr="00000000">
        <w:rPr>
          <w:sz w:val="24"/>
          <w:szCs w:val="24"/>
          <w:rtl w:val="0"/>
        </w:rPr>
        <w:t xml:space="preserve">ART: Roll dice.</w:t>
      </w:r>
    </w:p>
    <w:p w:rsidR="00000000" w:rsidDel="00000000" w:rsidP="00000000" w:rsidRDefault="00000000" w:rsidRPr="00000000" w14:paraId="000004D8">
      <w:pPr>
        <w:rPr>
          <w:sz w:val="24"/>
          <w:szCs w:val="24"/>
        </w:rPr>
      </w:pPr>
      <w:r w:rsidDel="00000000" w:rsidR="00000000" w:rsidRPr="00000000">
        <w:rPr>
          <w:rtl w:val="0"/>
        </w:rPr>
      </w:r>
    </w:p>
    <w:p w:rsidR="00000000" w:rsidDel="00000000" w:rsidP="00000000" w:rsidRDefault="00000000" w:rsidRPr="00000000" w14:paraId="000004D9">
      <w:pPr>
        <w:rPr>
          <w:sz w:val="24"/>
          <w:szCs w:val="24"/>
        </w:rPr>
      </w:pPr>
      <w:r w:rsidDel="00000000" w:rsidR="00000000" w:rsidRPr="00000000">
        <w:rPr>
          <w:sz w:val="24"/>
          <w:szCs w:val="24"/>
          <w:rtl w:val="0"/>
        </w:rPr>
        <w:t xml:space="preserve">AUSTIN: Uh, for people using the dice roller, you can do 2d6, and then plus or minus whatever your attribute is, and it will automatically do the calculation.</w:t>
      </w:r>
    </w:p>
    <w:p w:rsidR="00000000" w:rsidDel="00000000" w:rsidP="00000000" w:rsidRDefault="00000000" w:rsidRPr="00000000" w14:paraId="000004DA">
      <w:pPr>
        <w:rPr>
          <w:sz w:val="24"/>
          <w:szCs w:val="24"/>
        </w:rPr>
      </w:pPr>
      <w:r w:rsidDel="00000000" w:rsidR="00000000" w:rsidRPr="00000000">
        <w:rPr>
          <w:rtl w:val="0"/>
        </w:rPr>
      </w:r>
    </w:p>
    <w:p w:rsidR="00000000" w:rsidDel="00000000" w:rsidP="00000000" w:rsidRDefault="00000000" w:rsidRPr="00000000" w14:paraId="000004DB">
      <w:pPr>
        <w:rPr>
          <w:sz w:val="24"/>
          <w:szCs w:val="24"/>
        </w:rPr>
      </w:pPr>
      <w:r w:rsidDel="00000000" w:rsidR="00000000" w:rsidRPr="00000000">
        <w:rPr>
          <w:sz w:val="24"/>
          <w:szCs w:val="24"/>
          <w:rtl w:val="0"/>
        </w:rPr>
        <w:t xml:space="preserve">JACK: That’s really good.</w:t>
      </w:r>
    </w:p>
    <w:p w:rsidR="00000000" w:rsidDel="00000000" w:rsidP="00000000" w:rsidRDefault="00000000" w:rsidRPr="00000000" w14:paraId="000004DC">
      <w:pPr>
        <w:rPr>
          <w:sz w:val="24"/>
          <w:szCs w:val="24"/>
        </w:rPr>
      </w:pPr>
      <w:r w:rsidDel="00000000" w:rsidR="00000000" w:rsidRPr="00000000">
        <w:rPr>
          <w:rtl w:val="0"/>
        </w:rPr>
      </w:r>
    </w:p>
    <w:p w:rsidR="00000000" w:rsidDel="00000000" w:rsidP="00000000" w:rsidRDefault="00000000" w:rsidRPr="00000000" w14:paraId="000004DD">
      <w:pPr>
        <w:rPr>
          <w:sz w:val="24"/>
          <w:szCs w:val="24"/>
        </w:rPr>
      </w:pPr>
      <w:r w:rsidDel="00000000" w:rsidR="00000000" w:rsidRPr="00000000">
        <w:rPr>
          <w:sz w:val="24"/>
          <w:szCs w:val="24"/>
          <w:rtl w:val="0"/>
        </w:rPr>
        <w:t xml:space="preserve">ART: Well, I didn’t do that.</w:t>
      </w:r>
    </w:p>
    <w:p w:rsidR="00000000" w:rsidDel="00000000" w:rsidP="00000000" w:rsidRDefault="00000000" w:rsidRPr="00000000" w14:paraId="000004DE">
      <w:pPr>
        <w:rPr>
          <w:sz w:val="24"/>
          <w:szCs w:val="24"/>
        </w:rPr>
      </w:pPr>
      <w:r w:rsidDel="00000000" w:rsidR="00000000" w:rsidRPr="00000000">
        <w:rPr>
          <w:rtl w:val="0"/>
        </w:rPr>
      </w:r>
    </w:p>
    <w:p w:rsidR="00000000" w:rsidDel="00000000" w:rsidP="00000000" w:rsidRDefault="00000000" w:rsidRPr="00000000" w14:paraId="000004DF">
      <w:pPr>
        <w:rPr>
          <w:sz w:val="24"/>
          <w:szCs w:val="24"/>
        </w:rPr>
      </w:pPr>
      <w:r w:rsidDel="00000000" w:rsidR="00000000" w:rsidRPr="00000000">
        <w:rPr>
          <w:sz w:val="24"/>
          <w:szCs w:val="24"/>
          <w:rtl w:val="0"/>
        </w:rPr>
        <w:t xml:space="preserve">AUSTIN: Art—right.</w:t>
      </w:r>
    </w:p>
    <w:p w:rsidR="00000000" w:rsidDel="00000000" w:rsidP="00000000" w:rsidRDefault="00000000" w:rsidRPr="00000000" w14:paraId="000004E0">
      <w:pPr>
        <w:rPr>
          <w:sz w:val="24"/>
          <w:szCs w:val="24"/>
        </w:rPr>
      </w:pPr>
      <w:r w:rsidDel="00000000" w:rsidR="00000000" w:rsidRPr="00000000">
        <w:rPr>
          <w:rtl w:val="0"/>
        </w:rPr>
      </w:r>
    </w:p>
    <w:p w:rsidR="00000000" w:rsidDel="00000000" w:rsidP="00000000" w:rsidRDefault="00000000" w:rsidRPr="00000000" w14:paraId="000004E1">
      <w:pPr>
        <w:rPr>
          <w:sz w:val="24"/>
          <w:szCs w:val="24"/>
        </w:rPr>
      </w:pPr>
      <w:r w:rsidDel="00000000" w:rsidR="00000000" w:rsidRPr="00000000">
        <w:rPr>
          <w:sz w:val="24"/>
          <w:szCs w:val="24"/>
          <w:rtl w:val="0"/>
        </w:rPr>
        <w:t xml:space="preserve">ART: But, uh. </w:t>
      </w:r>
      <w:r w:rsidDel="00000000" w:rsidR="00000000" w:rsidRPr="00000000">
        <w:rPr>
          <w:rtl w:val="0"/>
        </w:rPr>
        <w:t xml:space="preserve">[</w:t>
      </w:r>
      <w:r w:rsidDel="00000000" w:rsidR="00000000" w:rsidRPr="00000000">
        <w:rPr>
          <w:sz w:val="24"/>
          <w:szCs w:val="24"/>
          <w:rtl w:val="0"/>
        </w:rPr>
        <w:t xml:space="preserve">laughs</w:t>
      </w:r>
      <w:r w:rsidDel="00000000" w:rsidR="00000000" w:rsidRPr="00000000">
        <w:rPr>
          <w:rtl w:val="0"/>
        </w:rPr>
        <w:t xml:space="preserve">]</w:t>
      </w:r>
      <w:r w:rsidDel="00000000" w:rsidR="00000000" w:rsidRPr="00000000">
        <w:rPr>
          <w:sz w:val="24"/>
          <w:szCs w:val="24"/>
          <w:rtl w:val="0"/>
        </w:rPr>
        <w:t xml:space="preserve"> What’s my CHA</w:t>
      </w:r>
      <w:r w:rsidDel="00000000" w:rsidR="00000000" w:rsidRPr="00000000">
        <w:rPr>
          <w:rtl w:val="0"/>
        </w:rPr>
        <w:t xml:space="preserve">? [AUSTIN laughs]</w:t>
      </w:r>
      <w:r w:rsidDel="00000000" w:rsidR="00000000" w:rsidRPr="00000000">
        <w:rPr>
          <w:sz w:val="24"/>
          <w:szCs w:val="24"/>
          <w:rtl w:val="0"/>
        </w:rPr>
        <w:t xml:space="preserve"> That’s a </w:t>
      </w:r>
      <w:r w:rsidDel="00000000" w:rsidR="00000000" w:rsidRPr="00000000">
        <w:rPr>
          <w:rtl w:val="0"/>
        </w:rPr>
        <w:t xml:space="preserve">7</w:t>
      </w:r>
      <w:r w:rsidDel="00000000" w:rsidR="00000000" w:rsidRPr="00000000">
        <w:rPr>
          <w:sz w:val="24"/>
          <w:szCs w:val="24"/>
          <w:rtl w:val="0"/>
        </w:rPr>
        <w:t xml:space="preserve">.</w:t>
      </w:r>
    </w:p>
    <w:p w:rsidR="00000000" w:rsidDel="00000000" w:rsidP="00000000" w:rsidRDefault="00000000" w:rsidRPr="00000000" w14:paraId="000004E2">
      <w:pPr>
        <w:rPr>
          <w:sz w:val="24"/>
          <w:szCs w:val="24"/>
        </w:rPr>
      </w:pPr>
      <w:r w:rsidDel="00000000" w:rsidR="00000000" w:rsidRPr="00000000">
        <w:rPr>
          <w:rtl w:val="0"/>
        </w:rPr>
      </w:r>
    </w:p>
    <w:p w:rsidR="00000000" w:rsidDel="00000000" w:rsidP="00000000" w:rsidRDefault="00000000" w:rsidRPr="00000000" w14:paraId="000004E3">
      <w:pPr>
        <w:rPr>
          <w:sz w:val="24"/>
          <w:szCs w:val="24"/>
        </w:rPr>
      </w:pPr>
      <w:r w:rsidDel="00000000" w:rsidR="00000000" w:rsidRPr="00000000">
        <w:rPr>
          <w:sz w:val="24"/>
          <w:szCs w:val="24"/>
          <w:rtl w:val="0"/>
        </w:rPr>
        <w:t xml:space="preserve">JACK: Ooh, jeez.</w:t>
      </w:r>
    </w:p>
    <w:p w:rsidR="00000000" w:rsidDel="00000000" w:rsidP="00000000" w:rsidRDefault="00000000" w:rsidRPr="00000000" w14:paraId="000004E4">
      <w:pPr>
        <w:rPr>
          <w:sz w:val="24"/>
          <w:szCs w:val="24"/>
        </w:rPr>
      </w:pPr>
      <w:r w:rsidDel="00000000" w:rsidR="00000000" w:rsidRPr="00000000">
        <w:rPr>
          <w:rtl w:val="0"/>
        </w:rPr>
      </w:r>
    </w:p>
    <w:p w:rsidR="00000000" w:rsidDel="00000000" w:rsidP="00000000" w:rsidRDefault="00000000" w:rsidRPr="00000000" w14:paraId="000004E5">
      <w:pPr>
        <w:rPr>
          <w:sz w:val="24"/>
          <w:szCs w:val="24"/>
        </w:rPr>
      </w:pPr>
      <w:r w:rsidDel="00000000" w:rsidR="00000000" w:rsidRPr="00000000">
        <w:rPr>
          <w:sz w:val="24"/>
          <w:szCs w:val="24"/>
          <w:rtl w:val="0"/>
        </w:rPr>
        <w:t xml:space="preserve">ART: Which is…which means it works. I do not get the forward.</w:t>
      </w:r>
    </w:p>
    <w:p w:rsidR="00000000" w:rsidDel="00000000" w:rsidP="00000000" w:rsidRDefault="00000000" w:rsidRPr="00000000" w14:paraId="000004E6">
      <w:pPr>
        <w:rPr>
          <w:sz w:val="24"/>
          <w:szCs w:val="24"/>
        </w:rPr>
      </w:pPr>
      <w:r w:rsidDel="00000000" w:rsidR="00000000" w:rsidRPr="00000000">
        <w:rPr>
          <w:rtl w:val="0"/>
        </w:rPr>
      </w:r>
    </w:p>
    <w:p w:rsidR="00000000" w:rsidDel="00000000" w:rsidP="00000000" w:rsidRDefault="00000000" w:rsidRPr="00000000" w14:paraId="000004E7">
      <w:pPr>
        <w:rPr>
          <w:sz w:val="24"/>
          <w:szCs w:val="24"/>
        </w:rPr>
      </w:pPr>
      <w:r w:rsidDel="00000000" w:rsidR="00000000" w:rsidRPr="00000000">
        <w:rPr>
          <w:sz w:val="24"/>
          <w:szCs w:val="24"/>
          <w:rtl w:val="0"/>
        </w:rPr>
        <w:t xml:space="preserve">AUSTIN: You don’t get the forward. </w:t>
      </w:r>
      <w:r w:rsidDel="00000000" w:rsidR="00000000" w:rsidRPr="00000000">
        <w:rPr>
          <w:rtl w:val="0"/>
        </w:rPr>
        <w:t xml:space="preserve">Um… </w:t>
      </w:r>
      <w:r w:rsidDel="00000000" w:rsidR="00000000" w:rsidRPr="00000000">
        <w:rPr>
          <w:sz w:val="24"/>
          <w:szCs w:val="24"/>
          <w:rtl w:val="0"/>
        </w:rPr>
        <w:t xml:space="preserve">Alright. But it’s still a success, which means that instead of waiting for backup, he charges ahead towards you.</w:t>
      </w:r>
      <w:r w:rsidDel="00000000" w:rsidR="00000000" w:rsidRPr="00000000">
        <w:rPr>
          <w:rtl w:val="0"/>
        </w:rPr>
        <w:t xml:space="preserve"> [JACK laughs] </w:t>
      </w:r>
      <w:r w:rsidDel="00000000" w:rsidR="00000000" w:rsidRPr="00000000">
        <w:rPr>
          <w:sz w:val="24"/>
          <w:szCs w:val="24"/>
          <w:rtl w:val="0"/>
        </w:rPr>
        <w:t xml:space="preserve">Sword drawn high in the air as he passes through the doorway and into the entry hall. Which is—</w:t>
      </w:r>
    </w:p>
    <w:p w:rsidR="00000000" w:rsidDel="00000000" w:rsidP="00000000" w:rsidRDefault="00000000" w:rsidRPr="00000000" w14:paraId="000004E8">
      <w:pPr>
        <w:rPr>
          <w:sz w:val="24"/>
          <w:szCs w:val="24"/>
        </w:rPr>
      </w:pPr>
      <w:r w:rsidDel="00000000" w:rsidR="00000000" w:rsidRPr="00000000">
        <w:rPr>
          <w:rtl w:val="0"/>
        </w:rPr>
      </w:r>
    </w:p>
    <w:p w:rsidR="00000000" w:rsidDel="00000000" w:rsidP="00000000" w:rsidRDefault="00000000" w:rsidRPr="00000000" w14:paraId="000004E9">
      <w:pPr>
        <w:rPr>
          <w:sz w:val="24"/>
          <w:szCs w:val="24"/>
        </w:rPr>
      </w:pPr>
      <w:r w:rsidDel="00000000" w:rsidR="00000000" w:rsidRPr="00000000">
        <w:rPr>
          <w:sz w:val="24"/>
          <w:szCs w:val="24"/>
          <w:rtl w:val="0"/>
        </w:rPr>
        <w:t xml:space="preserve">KEITH: I would like to—</w:t>
      </w:r>
    </w:p>
    <w:p w:rsidR="00000000" w:rsidDel="00000000" w:rsidP="00000000" w:rsidRDefault="00000000" w:rsidRPr="00000000" w14:paraId="000004EA">
      <w:pPr>
        <w:rPr>
          <w:sz w:val="24"/>
          <w:szCs w:val="24"/>
        </w:rPr>
      </w:pPr>
      <w:r w:rsidDel="00000000" w:rsidR="00000000" w:rsidRPr="00000000">
        <w:rPr>
          <w:rtl w:val="0"/>
        </w:rPr>
      </w:r>
    </w:p>
    <w:p w:rsidR="00000000" w:rsidDel="00000000" w:rsidP="00000000" w:rsidRDefault="00000000" w:rsidRPr="00000000" w14:paraId="000004EB">
      <w:pPr>
        <w:rPr>
          <w:sz w:val="24"/>
          <w:szCs w:val="24"/>
        </w:rPr>
      </w:pPr>
      <w:r w:rsidDel="00000000" w:rsidR="00000000" w:rsidRPr="00000000">
        <w:rPr>
          <w:sz w:val="24"/>
          <w:szCs w:val="24"/>
          <w:rtl w:val="0"/>
        </w:rPr>
        <w:t xml:space="preserve">AUSTIN: Which is better positioning for you at this point. But now you’re all at his sword length. What do you do?</w:t>
      </w:r>
    </w:p>
    <w:p w:rsidR="00000000" w:rsidDel="00000000" w:rsidP="00000000" w:rsidRDefault="00000000" w:rsidRPr="00000000" w14:paraId="000004EC">
      <w:pPr>
        <w:rPr>
          <w:sz w:val="24"/>
          <w:szCs w:val="24"/>
        </w:rPr>
      </w:pPr>
      <w:r w:rsidDel="00000000" w:rsidR="00000000" w:rsidRPr="00000000">
        <w:rPr>
          <w:rtl w:val="0"/>
        </w:rPr>
      </w:r>
    </w:p>
    <w:p w:rsidR="00000000" w:rsidDel="00000000" w:rsidP="00000000" w:rsidRDefault="00000000" w:rsidRPr="00000000" w14:paraId="000004ED">
      <w:pPr>
        <w:rPr>
          <w:sz w:val="24"/>
          <w:szCs w:val="24"/>
        </w:rPr>
      </w:pPr>
      <w:r w:rsidDel="00000000" w:rsidR="00000000" w:rsidRPr="00000000">
        <w:rPr>
          <w:sz w:val="24"/>
          <w:szCs w:val="24"/>
          <w:rtl w:val="0"/>
        </w:rPr>
        <w:t xml:space="preserve">KEITH: I would like to please be a cougar!</w:t>
      </w:r>
    </w:p>
    <w:p w:rsidR="00000000" w:rsidDel="00000000" w:rsidP="00000000" w:rsidRDefault="00000000" w:rsidRPr="00000000" w14:paraId="000004EE">
      <w:pPr>
        <w:rPr>
          <w:sz w:val="24"/>
          <w:szCs w:val="24"/>
        </w:rPr>
      </w:pPr>
      <w:r w:rsidDel="00000000" w:rsidR="00000000" w:rsidRPr="00000000">
        <w:rPr>
          <w:rtl w:val="0"/>
        </w:rPr>
      </w:r>
    </w:p>
    <w:p w:rsidR="00000000" w:rsidDel="00000000" w:rsidP="00000000" w:rsidRDefault="00000000" w:rsidRPr="00000000" w14:paraId="000004EF">
      <w:pPr>
        <w:rPr>
          <w:sz w:val="24"/>
          <w:szCs w:val="24"/>
        </w:rPr>
      </w:pPr>
      <w:r w:rsidDel="00000000" w:rsidR="00000000" w:rsidRPr="00000000">
        <w:rPr>
          <w:rtl w:val="0"/>
        </w:rPr>
        <w:t xml:space="preserve">[ALI laughs] </w:t>
      </w:r>
      <w:r w:rsidDel="00000000" w:rsidR="00000000" w:rsidRPr="00000000">
        <w:rPr>
          <w:rtl w:val="0"/>
        </w:rPr>
      </w:r>
    </w:p>
    <w:p w:rsidR="00000000" w:rsidDel="00000000" w:rsidP="00000000" w:rsidRDefault="00000000" w:rsidRPr="00000000" w14:paraId="000004F0">
      <w:pPr>
        <w:rPr>
          <w:sz w:val="24"/>
          <w:szCs w:val="24"/>
        </w:rPr>
      </w:pPr>
      <w:r w:rsidDel="00000000" w:rsidR="00000000" w:rsidRPr="00000000">
        <w:rPr>
          <w:rtl w:val="0"/>
        </w:rPr>
      </w:r>
    </w:p>
    <w:p w:rsidR="00000000" w:rsidDel="00000000" w:rsidP="00000000" w:rsidRDefault="00000000" w:rsidRPr="00000000" w14:paraId="000004F1">
      <w:pPr>
        <w:rPr>
          <w:sz w:val="24"/>
          <w:szCs w:val="24"/>
        </w:rPr>
      </w:pPr>
      <w:r w:rsidDel="00000000" w:rsidR="00000000" w:rsidRPr="00000000">
        <w:rPr>
          <w:sz w:val="24"/>
          <w:szCs w:val="24"/>
          <w:rtl w:val="0"/>
        </w:rPr>
        <w:t xml:space="preserve">ART: I don’t think you’re gonna pick him up…</w:t>
        <w:br w:type="textWrapping"/>
        <w:br w:type="textWrapping"/>
        <w:t xml:space="preserve">KEITH: Uh… I’m gonna—no no no, I’m not gonna pick him up as a cougar, I’m gonna fuckin’ bite his face!</w:t>
      </w:r>
    </w:p>
    <w:p w:rsidR="00000000" w:rsidDel="00000000" w:rsidP="00000000" w:rsidRDefault="00000000" w:rsidRPr="00000000" w14:paraId="000004F2">
      <w:pPr>
        <w:rPr>
          <w:sz w:val="24"/>
          <w:szCs w:val="24"/>
        </w:rPr>
      </w:pPr>
      <w:r w:rsidDel="00000000" w:rsidR="00000000" w:rsidRPr="00000000">
        <w:rPr>
          <w:rtl w:val="0"/>
        </w:rPr>
      </w:r>
    </w:p>
    <w:p w:rsidR="00000000" w:rsidDel="00000000" w:rsidP="00000000" w:rsidRDefault="00000000" w:rsidRPr="00000000" w14:paraId="000004F3">
      <w:pPr>
        <w:rPr>
          <w:sz w:val="24"/>
          <w:szCs w:val="24"/>
        </w:rPr>
      </w:pPr>
      <w:r w:rsidDel="00000000" w:rsidR="00000000" w:rsidRPr="00000000">
        <w:rPr>
          <w:sz w:val="24"/>
          <w:szCs w:val="24"/>
          <w:rtl w:val="0"/>
        </w:rPr>
        <w:t xml:space="preserve">ART: No, like, like… like…</w:t>
      </w:r>
      <w:r w:rsidDel="00000000" w:rsidR="00000000" w:rsidRPr="00000000">
        <w:rPr>
          <w:rtl w:val="0"/>
        </w:rPr>
        <w:t xml:space="preserve"> </w:t>
      </w:r>
      <w:r w:rsidDel="00000000" w:rsidR="00000000" w:rsidRPr="00000000">
        <w:rPr>
          <w:sz w:val="24"/>
          <w:szCs w:val="24"/>
          <w:rtl w:val="0"/>
        </w:rPr>
        <w:t xml:space="preserve">pick him up. Like.</w:t>
      </w:r>
    </w:p>
    <w:p w:rsidR="00000000" w:rsidDel="00000000" w:rsidP="00000000" w:rsidRDefault="00000000" w:rsidRPr="00000000" w14:paraId="000004F4">
      <w:pPr>
        <w:rPr>
          <w:sz w:val="24"/>
          <w:szCs w:val="24"/>
        </w:rPr>
      </w:pPr>
      <w:r w:rsidDel="00000000" w:rsidR="00000000" w:rsidRPr="00000000">
        <w:rPr>
          <w:rtl w:val="0"/>
        </w:rPr>
      </w:r>
    </w:p>
    <w:p w:rsidR="00000000" w:rsidDel="00000000" w:rsidP="00000000" w:rsidRDefault="00000000" w:rsidRPr="00000000" w14:paraId="000004F5">
      <w:pPr>
        <w:rPr>
          <w:sz w:val="24"/>
          <w:szCs w:val="24"/>
        </w:rPr>
      </w:pPr>
      <w:r w:rsidDel="00000000" w:rsidR="00000000" w:rsidRPr="00000000">
        <w:rPr>
          <w:sz w:val="24"/>
          <w:szCs w:val="24"/>
          <w:rtl w:val="0"/>
        </w:rPr>
        <w:t xml:space="preserve">KEITH: Oh! </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sz w:val="24"/>
          <w:szCs w:val="24"/>
        </w:rPr>
      </w:pPr>
      <w:r w:rsidDel="00000000" w:rsidR="00000000" w:rsidRPr="00000000">
        <w:rPr>
          <w:rtl w:val="0"/>
        </w:rPr>
        <w:t xml:space="preserve">[JACK, AUSTIN, KEITH and ART laugh]</w:t>
      </w:r>
      <w:r w:rsidDel="00000000" w:rsidR="00000000" w:rsidRPr="00000000">
        <w:rPr>
          <w:sz w:val="24"/>
          <w:szCs w:val="24"/>
          <w:rtl w:val="0"/>
        </w:rPr>
        <w:t xml:space="preserve"> </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sz w:val="24"/>
          <w:szCs w:val="24"/>
        </w:rPr>
      </w:pPr>
      <w:r w:rsidDel="00000000" w:rsidR="00000000" w:rsidRPr="00000000">
        <w:rPr>
          <w:rtl w:val="0"/>
        </w:rPr>
        <w:t xml:space="preserve">KEITH: </w:t>
      </w:r>
      <w:r w:rsidDel="00000000" w:rsidR="00000000" w:rsidRPr="00000000">
        <w:rPr>
          <w:sz w:val="24"/>
          <w:szCs w:val="24"/>
          <w:rtl w:val="0"/>
        </w:rPr>
        <w:t xml:space="preserve">Okay, I thought you were referring to when I was an eagle and I was</w:t>
      </w:r>
      <w:r w:rsidDel="00000000" w:rsidR="00000000" w:rsidRPr="00000000">
        <w:rPr>
          <w:rtl w:val="0"/>
        </w:rPr>
        <w:t xml:space="preserve"> </w:t>
      </w:r>
      <w:r w:rsidDel="00000000" w:rsidR="00000000" w:rsidRPr="00000000">
        <w:rPr>
          <w:sz w:val="24"/>
          <w:szCs w:val="24"/>
          <w:rtl w:val="0"/>
        </w:rPr>
        <w:t xml:space="preserve">picking up pirate people.</w:t>
      </w:r>
    </w:p>
    <w:p w:rsidR="00000000" w:rsidDel="00000000" w:rsidP="00000000" w:rsidRDefault="00000000" w:rsidRPr="00000000" w14:paraId="000004FA">
      <w:pPr>
        <w:rPr>
          <w:sz w:val="24"/>
          <w:szCs w:val="24"/>
        </w:rPr>
      </w:pPr>
      <w:r w:rsidDel="00000000" w:rsidR="00000000" w:rsidRPr="00000000">
        <w:rPr>
          <w:rtl w:val="0"/>
        </w:rPr>
      </w:r>
    </w:p>
    <w:p w:rsidR="00000000" w:rsidDel="00000000" w:rsidP="00000000" w:rsidRDefault="00000000" w:rsidRPr="00000000" w14:paraId="000004FB">
      <w:pPr>
        <w:rPr>
          <w:sz w:val="24"/>
          <w:szCs w:val="24"/>
        </w:rPr>
      </w:pPr>
      <w:r w:rsidDel="00000000" w:rsidR="00000000" w:rsidRPr="00000000">
        <w:rPr>
          <w:sz w:val="24"/>
          <w:szCs w:val="24"/>
          <w:rtl w:val="0"/>
        </w:rPr>
        <w:t xml:space="preserve">AUSTIN: Right, but—</w:t>
      </w:r>
    </w:p>
    <w:p w:rsidR="00000000" w:rsidDel="00000000" w:rsidP="00000000" w:rsidRDefault="00000000" w:rsidRPr="00000000" w14:paraId="000004FC">
      <w:pPr>
        <w:rPr>
          <w:sz w:val="24"/>
          <w:szCs w:val="24"/>
        </w:rPr>
      </w:pPr>
      <w:r w:rsidDel="00000000" w:rsidR="00000000" w:rsidRPr="00000000">
        <w:rPr>
          <w:rtl w:val="0"/>
        </w:rPr>
      </w:r>
    </w:p>
    <w:p w:rsidR="00000000" w:rsidDel="00000000" w:rsidP="00000000" w:rsidRDefault="00000000" w:rsidRPr="00000000" w14:paraId="000004FD">
      <w:pPr>
        <w:rPr>
          <w:sz w:val="24"/>
          <w:szCs w:val="24"/>
        </w:rPr>
      </w:pPr>
      <w:r w:rsidDel="00000000" w:rsidR="00000000" w:rsidRPr="00000000">
        <w:rPr>
          <w:sz w:val="24"/>
          <w:szCs w:val="24"/>
          <w:rtl w:val="0"/>
        </w:rPr>
        <w:t xml:space="preserve">KEITH: Okay, I’ve got— I rolled a 12 on that.</w:t>
      </w:r>
    </w:p>
    <w:p w:rsidR="00000000" w:rsidDel="00000000" w:rsidP="00000000" w:rsidRDefault="00000000" w:rsidRPr="00000000" w14:paraId="000004FE">
      <w:pPr>
        <w:rPr>
          <w:sz w:val="24"/>
          <w:szCs w:val="24"/>
        </w:rPr>
      </w:pPr>
      <w:r w:rsidDel="00000000" w:rsidR="00000000" w:rsidRPr="00000000">
        <w:rPr>
          <w:rtl w:val="0"/>
        </w:rPr>
      </w:r>
    </w:p>
    <w:p w:rsidR="00000000" w:rsidDel="00000000" w:rsidP="00000000" w:rsidRDefault="00000000" w:rsidRPr="00000000" w14:paraId="000004FF">
      <w:pPr>
        <w:rPr>
          <w:sz w:val="24"/>
          <w:szCs w:val="24"/>
        </w:rPr>
      </w:pPr>
      <w:r w:rsidDel="00000000" w:rsidR="00000000" w:rsidRPr="00000000">
        <w:rPr>
          <w:sz w:val="24"/>
          <w:szCs w:val="24"/>
          <w:rtl w:val="0"/>
        </w:rPr>
        <w:t xml:space="preserve">AUSTIN: Which means you get uh</w:t>
      </w:r>
      <w:r w:rsidDel="00000000" w:rsidR="00000000" w:rsidRPr="00000000">
        <w:rPr>
          <w:rtl w:val="0"/>
        </w:rPr>
        <w:t xml:space="preserve">— you get</w:t>
      </w:r>
      <w:r w:rsidDel="00000000" w:rsidR="00000000" w:rsidRPr="00000000">
        <w:rPr>
          <w:sz w:val="24"/>
          <w:szCs w:val="24"/>
          <w:rtl w:val="0"/>
        </w:rPr>
        <w:t xml:space="preserve"> to keep…</w:t>
      </w:r>
    </w:p>
    <w:p w:rsidR="00000000" w:rsidDel="00000000" w:rsidP="00000000" w:rsidRDefault="00000000" w:rsidRPr="00000000" w14:paraId="00000500">
      <w:pPr>
        <w:rPr>
          <w:sz w:val="24"/>
          <w:szCs w:val="24"/>
        </w:rPr>
      </w:pPr>
      <w:r w:rsidDel="00000000" w:rsidR="00000000" w:rsidRPr="00000000">
        <w:rPr>
          <w:rtl w:val="0"/>
        </w:rPr>
      </w:r>
    </w:p>
    <w:p w:rsidR="00000000" w:rsidDel="00000000" w:rsidP="00000000" w:rsidRDefault="00000000" w:rsidRPr="00000000" w14:paraId="00000501">
      <w:pPr>
        <w:rPr>
          <w:sz w:val="24"/>
          <w:szCs w:val="24"/>
        </w:rPr>
      </w:pPr>
      <w:r w:rsidDel="00000000" w:rsidR="00000000" w:rsidRPr="00000000">
        <w:rPr>
          <w:sz w:val="24"/>
          <w:szCs w:val="24"/>
          <w:rtl w:val="0"/>
        </w:rPr>
        <w:t xml:space="preserve">KEITH: I get—</w:t>
      </w:r>
    </w:p>
    <w:p w:rsidR="00000000" w:rsidDel="00000000" w:rsidP="00000000" w:rsidRDefault="00000000" w:rsidRPr="00000000" w14:paraId="00000502">
      <w:pPr>
        <w:rPr>
          <w:sz w:val="24"/>
          <w:szCs w:val="24"/>
        </w:rPr>
      </w:pPr>
      <w:r w:rsidDel="00000000" w:rsidR="00000000" w:rsidRPr="00000000">
        <w:rPr>
          <w:rtl w:val="0"/>
        </w:rPr>
      </w:r>
    </w:p>
    <w:p w:rsidR="00000000" w:rsidDel="00000000" w:rsidP="00000000" w:rsidRDefault="00000000" w:rsidRPr="00000000" w14:paraId="00000503">
      <w:pPr>
        <w:rPr>
          <w:sz w:val="24"/>
          <w:szCs w:val="24"/>
        </w:rPr>
      </w:pPr>
      <w:r w:rsidDel="00000000" w:rsidR="00000000" w:rsidRPr="00000000">
        <w:rPr>
          <w:sz w:val="24"/>
          <w:szCs w:val="24"/>
          <w:rtl w:val="0"/>
        </w:rPr>
        <w:t xml:space="preserve">AUSTIN: Four? Three.</w:t>
      </w:r>
    </w:p>
    <w:p w:rsidR="00000000" w:rsidDel="00000000" w:rsidP="00000000" w:rsidRDefault="00000000" w:rsidRPr="00000000" w14:paraId="00000504">
      <w:pPr>
        <w:rPr>
          <w:sz w:val="24"/>
          <w:szCs w:val="24"/>
        </w:rPr>
      </w:pPr>
      <w:r w:rsidDel="00000000" w:rsidR="00000000" w:rsidRPr="00000000">
        <w:rPr>
          <w:rtl w:val="0"/>
        </w:rPr>
      </w:r>
    </w:p>
    <w:p w:rsidR="00000000" w:rsidDel="00000000" w:rsidP="00000000" w:rsidRDefault="00000000" w:rsidRPr="00000000" w14:paraId="00000505">
      <w:pPr>
        <w:rPr>
          <w:sz w:val="24"/>
          <w:szCs w:val="24"/>
        </w:rPr>
      </w:pPr>
      <w:r w:rsidDel="00000000" w:rsidR="00000000" w:rsidRPr="00000000">
        <w:rPr>
          <w:sz w:val="24"/>
          <w:szCs w:val="24"/>
          <w:rtl w:val="0"/>
        </w:rPr>
        <w:t xml:space="preserve">KEITH: Three, three.</w:t>
      </w:r>
    </w:p>
    <w:p w:rsidR="00000000" w:rsidDel="00000000" w:rsidP="00000000" w:rsidRDefault="00000000" w:rsidRPr="00000000" w14:paraId="00000506">
      <w:pPr>
        <w:rPr>
          <w:sz w:val="24"/>
          <w:szCs w:val="24"/>
        </w:rPr>
      </w:pPr>
      <w:r w:rsidDel="00000000" w:rsidR="00000000" w:rsidRPr="00000000">
        <w:rPr>
          <w:rtl w:val="0"/>
        </w:rPr>
      </w:r>
    </w:p>
    <w:p w:rsidR="00000000" w:rsidDel="00000000" w:rsidP="00000000" w:rsidRDefault="00000000" w:rsidRPr="00000000" w14:paraId="00000507">
      <w:pPr>
        <w:rPr>
          <w:sz w:val="24"/>
          <w:szCs w:val="24"/>
        </w:rPr>
      </w:pPr>
      <w:r w:rsidDel="00000000" w:rsidR="00000000" w:rsidRPr="00000000">
        <w:rPr>
          <w:sz w:val="24"/>
          <w:szCs w:val="24"/>
          <w:rtl w:val="0"/>
        </w:rPr>
        <w:t xml:space="preserve">AUSTIN: You get to hold three forward, as this cougar.</w:t>
      </w:r>
    </w:p>
    <w:p w:rsidR="00000000" w:rsidDel="00000000" w:rsidP="00000000" w:rsidRDefault="00000000" w:rsidRPr="00000000" w14:paraId="00000508">
      <w:pPr>
        <w:rPr>
          <w:sz w:val="24"/>
          <w:szCs w:val="24"/>
        </w:rPr>
      </w:pPr>
      <w:r w:rsidDel="00000000" w:rsidR="00000000" w:rsidRPr="00000000">
        <w:rPr>
          <w:rtl w:val="0"/>
        </w:rPr>
      </w:r>
    </w:p>
    <w:p w:rsidR="00000000" w:rsidDel="00000000" w:rsidP="00000000" w:rsidRDefault="00000000" w:rsidRPr="00000000" w14:paraId="00000509">
      <w:pPr>
        <w:rPr>
          <w:sz w:val="24"/>
          <w:szCs w:val="24"/>
        </w:rPr>
      </w:pPr>
      <w:r w:rsidDel="00000000" w:rsidR="00000000" w:rsidRPr="00000000">
        <w:rPr>
          <w:sz w:val="24"/>
          <w:szCs w:val="24"/>
          <w:rtl w:val="0"/>
        </w:rPr>
        <w:t xml:space="preserve">KEITH: Yeah.</w:t>
      </w:r>
    </w:p>
    <w:p w:rsidR="00000000" w:rsidDel="00000000" w:rsidP="00000000" w:rsidRDefault="00000000" w:rsidRPr="00000000" w14:paraId="0000050A">
      <w:pPr>
        <w:rPr>
          <w:sz w:val="24"/>
          <w:szCs w:val="24"/>
        </w:rPr>
      </w:pPr>
      <w:r w:rsidDel="00000000" w:rsidR="00000000" w:rsidRPr="00000000">
        <w:rPr>
          <w:rtl w:val="0"/>
        </w:rPr>
      </w:r>
    </w:p>
    <w:p w:rsidR="00000000" w:rsidDel="00000000" w:rsidP="00000000" w:rsidRDefault="00000000" w:rsidRPr="00000000" w14:paraId="0000050B">
      <w:pPr>
        <w:rPr>
          <w:sz w:val="24"/>
          <w:szCs w:val="24"/>
        </w:rPr>
      </w:pPr>
      <w:r w:rsidDel="00000000" w:rsidR="00000000" w:rsidRPr="00000000">
        <w:rPr>
          <w:sz w:val="24"/>
          <w:szCs w:val="24"/>
          <w:rtl w:val="0"/>
        </w:rPr>
        <w:t xml:space="preserve">AUSTIN: He slices down at you, Fero, but you turn into a cougar and like, just dodge out of the way.</w:t>
      </w:r>
    </w:p>
    <w:p w:rsidR="00000000" w:rsidDel="00000000" w:rsidP="00000000" w:rsidRDefault="00000000" w:rsidRPr="00000000" w14:paraId="0000050C">
      <w:pPr>
        <w:rPr>
          <w:sz w:val="24"/>
          <w:szCs w:val="24"/>
        </w:rPr>
      </w:pPr>
      <w:r w:rsidDel="00000000" w:rsidR="00000000" w:rsidRPr="00000000">
        <w:rPr>
          <w:rtl w:val="0"/>
        </w:rPr>
      </w:r>
    </w:p>
    <w:p w:rsidR="00000000" w:rsidDel="00000000" w:rsidP="00000000" w:rsidRDefault="00000000" w:rsidRPr="00000000" w14:paraId="0000050D">
      <w:pPr>
        <w:rPr>
          <w:sz w:val="24"/>
          <w:szCs w:val="24"/>
        </w:rPr>
      </w:pPr>
      <w:r w:rsidDel="00000000" w:rsidR="00000000" w:rsidRPr="00000000">
        <w:rPr>
          <w:sz w:val="24"/>
          <w:szCs w:val="24"/>
          <w:rtl w:val="0"/>
        </w:rPr>
        <w:t xml:space="preserve">KEITH: Yeeeeeaaaaah! What’s up?</w:t>
      </w:r>
    </w:p>
    <w:p w:rsidR="00000000" w:rsidDel="00000000" w:rsidP="00000000" w:rsidRDefault="00000000" w:rsidRPr="00000000" w14:paraId="0000050E">
      <w:pPr>
        <w:rPr>
          <w:sz w:val="24"/>
          <w:szCs w:val="24"/>
        </w:rPr>
      </w:pPr>
      <w:r w:rsidDel="00000000" w:rsidR="00000000" w:rsidRPr="00000000">
        <w:rPr>
          <w:rtl w:val="0"/>
        </w:rPr>
      </w:r>
    </w:p>
    <w:p w:rsidR="00000000" w:rsidDel="00000000" w:rsidP="00000000" w:rsidRDefault="00000000" w:rsidRPr="00000000" w14:paraId="0000050F">
      <w:pPr>
        <w:rPr>
          <w:sz w:val="24"/>
          <w:szCs w:val="24"/>
        </w:rPr>
      </w:pPr>
      <w:r w:rsidDel="00000000" w:rsidR="00000000" w:rsidRPr="00000000">
        <w:rPr>
          <w:sz w:val="24"/>
          <w:szCs w:val="24"/>
          <w:rtl w:val="0"/>
        </w:rPr>
        <w:t xml:space="preserve">JACK: Um, I’d like to… like, stepping back behind Art</w:t>
      </w:r>
      <w:r w:rsidDel="00000000" w:rsidR="00000000" w:rsidRPr="00000000">
        <w:rPr>
          <w:rtl w:val="0"/>
        </w:rPr>
        <w:t xml:space="preserve"> (</w:t>
      </w:r>
      <w:r w:rsidDel="00000000" w:rsidR="00000000" w:rsidRPr="00000000">
        <w:rPr>
          <w:sz w:val="24"/>
          <w:szCs w:val="24"/>
          <w:rtl w:val="0"/>
        </w:rPr>
        <w:t xml:space="preserve">AUSTIN: Mh-hmm.)</w:t>
      </w:r>
      <w:r w:rsidDel="00000000" w:rsidR="00000000" w:rsidRPr="00000000">
        <w:rPr>
          <w:rtl w:val="0"/>
        </w:rPr>
        <w:t xml:space="preserve"> </w:t>
      </w:r>
      <w:r w:rsidDel="00000000" w:rsidR="00000000" w:rsidRPr="00000000">
        <w:rPr>
          <w:sz w:val="24"/>
          <w:szCs w:val="24"/>
          <w:rtl w:val="0"/>
        </w:rPr>
        <w:t xml:space="preserve">pull my violin out, and begin to perform a, uh…1d4 forward damage on an ally?</w:t>
        <w:br w:type="textWrapping"/>
        <w:br w:type="textWrapping"/>
        <w:t xml:space="preserve">AUSTIN: Tell me what that sounds like.</w:t>
      </w:r>
    </w:p>
    <w:p w:rsidR="00000000" w:rsidDel="00000000" w:rsidP="00000000" w:rsidRDefault="00000000" w:rsidRPr="00000000" w14:paraId="00000510">
      <w:pPr>
        <w:rPr>
          <w:sz w:val="24"/>
          <w:szCs w:val="24"/>
        </w:rPr>
      </w:pPr>
      <w:r w:rsidDel="00000000" w:rsidR="00000000" w:rsidRPr="00000000">
        <w:rPr>
          <w:rtl w:val="0"/>
        </w:rPr>
      </w:r>
    </w:p>
    <w:p w:rsidR="00000000" w:rsidDel="00000000" w:rsidP="00000000" w:rsidRDefault="00000000" w:rsidRPr="00000000" w14:paraId="00000511">
      <w:pPr>
        <w:rPr>
          <w:sz w:val="24"/>
          <w:szCs w:val="24"/>
        </w:rPr>
      </w:pPr>
      <w:r w:rsidDel="00000000" w:rsidR="00000000" w:rsidRPr="00000000">
        <w:rPr>
          <w:sz w:val="24"/>
          <w:szCs w:val="24"/>
          <w:rtl w:val="0"/>
        </w:rPr>
        <w:t xml:space="preserve">JACK: It sounds pretty dissonant.</w:t>
      </w:r>
    </w:p>
    <w:p w:rsidR="00000000" w:rsidDel="00000000" w:rsidP="00000000" w:rsidRDefault="00000000" w:rsidRPr="00000000" w14:paraId="00000512">
      <w:pPr>
        <w:rPr>
          <w:sz w:val="24"/>
          <w:szCs w:val="24"/>
        </w:rPr>
      </w:pPr>
      <w:r w:rsidDel="00000000" w:rsidR="00000000" w:rsidRPr="00000000">
        <w:rPr>
          <w:rtl w:val="0"/>
        </w:rPr>
      </w:r>
    </w:p>
    <w:p w:rsidR="00000000" w:rsidDel="00000000" w:rsidP="00000000" w:rsidRDefault="00000000" w:rsidRPr="00000000" w14:paraId="00000513">
      <w:pPr>
        <w:rPr>
          <w:sz w:val="24"/>
          <w:szCs w:val="24"/>
        </w:rPr>
      </w:pPr>
      <w:r w:rsidDel="00000000" w:rsidR="00000000" w:rsidRPr="00000000">
        <w:rPr>
          <w:sz w:val="24"/>
          <w:szCs w:val="24"/>
          <w:rtl w:val="0"/>
        </w:rPr>
        <w:t xml:space="preserve">AUSTIN: Okay.</w:t>
      </w:r>
    </w:p>
    <w:p w:rsidR="00000000" w:rsidDel="00000000" w:rsidP="00000000" w:rsidRDefault="00000000" w:rsidRPr="00000000" w14:paraId="00000514">
      <w:pPr>
        <w:rPr>
          <w:sz w:val="24"/>
          <w:szCs w:val="24"/>
        </w:rPr>
      </w:pPr>
      <w:r w:rsidDel="00000000" w:rsidR="00000000" w:rsidRPr="00000000">
        <w:rPr>
          <w:rtl w:val="0"/>
        </w:rPr>
      </w:r>
    </w:p>
    <w:p w:rsidR="00000000" w:rsidDel="00000000" w:rsidP="00000000" w:rsidRDefault="00000000" w:rsidRPr="00000000" w14:paraId="00000515">
      <w:pPr>
        <w:rPr>
          <w:sz w:val="24"/>
          <w:szCs w:val="24"/>
        </w:rPr>
      </w:pPr>
      <w:r w:rsidDel="00000000" w:rsidR="00000000" w:rsidRPr="00000000">
        <w:rPr>
          <w:sz w:val="24"/>
          <w:szCs w:val="24"/>
          <w:rtl w:val="0"/>
        </w:rPr>
        <w:t xml:space="preserve">JACK: Especially coming after the</w:t>
      </w:r>
      <w:r w:rsidDel="00000000" w:rsidR="00000000" w:rsidRPr="00000000">
        <w:rPr>
          <w:rtl w:val="0"/>
        </w:rPr>
        <w:t xml:space="preserve">— L</w:t>
      </w:r>
      <w:r w:rsidDel="00000000" w:rsidR="00000000" w:rsidRPr="00000000">
        <w:rPr>
          <w:sz w:val="24"/>
          <w:szCs w:val="24"/>
          <w:rtl w:val="0"/>
        </w:rPr>
        <w:t xml:space="preserve">ike, the pleasant music of the waltzing book people?</w:t>
      </w:r>
    </w:p>
    <w:p w:rsidR="00000000" w:rsidDel="00000000" w:rsidP="00000000" w:rsidRDefault="00000000" w:rsidRPr="00000000" w14:paraId="00000516">
      <w:pPr>
        <w:rPr>
          <w:sz w:val="24"/>
          <w:szCs w:val="24"/>
        </w:rPr>
      </w:pPr>
      <w:r w:rsidDel="00000000" w:rsidR="00000000" w:rsidRPr="00000000">
        <w:rPr>
          <w:rtl w:val="0"/>
        </w:rPr>
      </w:r>
    </w:p>
    <w:p w:rsidR="00000000" w:rsidDel="00000000" w:rsidP="00000000" w:rsidRDefault="00000000" w:rsidRPr="00000000" w14:paraId="00000517">
      <w:pPr>
        <w:rPr>
          <w:sz w:val="24"/>
          <w:szCs w:val="24"/>
        </w:rPr>
      </w:pPr>
      <w:r w:rsidDel="00000000" w:rsidR="00000000" w:rsidRPr="00000000">
        <w:rPr>
          <w:sz w:val="24"/>
          <w:szCs w:val="24"/>
          <w:rtl w:val="0"/>
        </w:rPr>
        <w:t xml:space="preserve">AUSTIN: Mh-hmm.</w:t>
      </w:r>
    </w:p>
    <w:p w:rsidR="00000000" w:rsidDel="00000000" w:rsidP="00000000" w:rsidRDefault="00000000" w:rsidRPr="00000000" w14:paraId="00000518">
      <w:pPr>
        <w:rPr>
          <w:sz w:val="24"/>
          <w:szCs w:val="24"/>
        </w:rPr>
      </w:pPr>
      <w:r w:rsidDel="00000000" w:rsidR="00000000" w:rsidRPr="00000000">
        <w:rPr>
          <w:rtl w:val="0"/>
        </w:rPr>
      </w:r>
    </w:p>
    <w:p w:rsidR="00000000" w:rsidDel="00000000" w:rsidP="00000000" w:rsidRDefault="00000000" w:rsidRPr="00000000" w14:paraId="00000519">
      <w:pPr>
        <w:rPr>
          <w:sz w:val="24"/>
          <w:szCs w:val="24"/>
        </w:rPr>
      </w:pPr>
      <w:r w:rsidDel="00000000" w:rsidR="00000000" w:rsidRPr="00000000">
        <w:rPr>
          <w:sz w:val="24"/>
          <w:szCs w:val="24"/>
          <w:rtl w:val="0"/>
        </w:rPr>
        <w:t xml:space="preserve">JACK: It’s not necessarily particularly pleasant, and everybody kind of… like, balks, a bit, but everybody, at least on my side, can feel the weird pattern magic coming out of the violin. And I’d like to send 1d4 forward towards Hella.</w:t>
      </w:r>
    </w:p>
    <w:p w:rsidR="00000000" w:rsidDel="00000000" w:rsidP="00000000" w:rsidRDefault="00000000" w:rsidRPr="00000000" w14:paraId="0000051A">
      <w:pPr>
        <w:rPr>
          <w:sz w:val="24"/>
          <w:szCs w:val="24"/>
        </w:rPr>
      </w:pPr>
      <w:r w:rsidDel="00000000" w:rsidR="00000000" w:rsidRPr="00000000">
        <w:rPr>
          <w:rtl w:val="0"/>
        </w:rPr>
      </w:r>
    </w:p>
    <w:p w:rsidR="00000000" w:rsidDel="00000000" w:rsidP="00000000" w:rsidRDefault="00000000" w:rsidRPr="00000000" w14:paraId="0000051B">
      <w:pPr>
        <w:rPr>
          <w:sz w:val="24"/>
          <w:szCs w:val="24"/>
        </w:rPr>
      </w:pPr>
      <w:r w:rsidDel="00000000" w:rsidR="00000000" w:rsidRPr="00000000">
        <w:rPr>
          <w:sz w:val="24"/>
          <w:szCs w:val="24"/>
          <w:rtl w:val="0"/>
        </w:rPr>
        <w:t xml:space="preserve">AUSTIN: Okay, so make that roll?</w:t>
        <w:br w:type="textWrapping"/>
        <w:br w:type="textWrapping"/>
        <w:t xml:space="preserve">JACK: Uh, I don’t make a roll on that!</w:t>
      </w:r>
    </w:p>
    <w:p w:rsidR="00000000" w:rsidDel="00000000" w:rsidP="00000000" w:rsidRDefault="00000000" w:rsidRPr="00000000" w14:paraId="0000051C">
      <w:pPr>
        <w:rPr>
          <w:sz w:val="24"/>
          <w:szCs w:val="24"/>
        </w:rPr>
      </w:pPr>
      <w:r w:rsidDel="00000000" w:rsidR="00000000" w:rsidRPr="00000000">
        <w:rPr>
          <w:rtl w:val="0"/>
        </w:rPr>
      </w:r>
    </w:p>
    <w:p w:rsidR="00000000" w:rsidDel="00000000" w:rsidP="00000000" w:rsidRDefault="00000000" w:rsidRPr="00000000" w14:paraId="0000051D">
      <w:pPr>
        <w:rPr>
          <w:sz w:val="24"/>
          <w:szCs w:val="24"/>
        </w:rPr>
      </w:pPr>
      <w:r w:rsidDel="00000000" w:rsidR="00000000" w:rsidRPr="00000000">
        <w:rPr>
          <w:sz w:val="24"/>
          <w:szCs w:val="24"/>
          <w:rtl w:val="0"/>
        </w:rPr>
        <w:t xml:space="preserve">AUSTIN: Yeah, you do. You…</w:t>
      </w:r>
    </w:p>
    <w:p w:rsidR="00000000" w:rsidDel="00000000" w:rsidP="00000000" w:rsidRDefault="00000000" w:rsidRPr="00000000" w14:paraId="0000051E">
      <w:pPr>
        <w:rPr>
          <w:sz w:val="24"/>
          <w:szCs w:val="24"/>
        </w:rPr>
      </w:pPr>
      <w:r w:rsidDel="00000000" w:rsidR="00000000" w:rsidRPr="00000000">
        <w:rPr>
          <w:rtl w:val="0"/>
        </w:rPr>
      </w:r>
    </w:p>
    <w:p w:rsidR="00000000" w:rsidDel="00000000" w:rsidP="00000000" w:rsidRDefault="00000000" w:rsidRPr="00000000" w14:paraId="0000051F">
      <w:pPr>
        <w:rPr>
          <w:sz w:val="24"/>
          <w:szCs w:val="24"/>
        </w:rPr>
      </w:pPr>
      <w:r w:rsidDel="00000000" w:rsidR="00000000" w:rsidRPr="00000000">
        <w:rPr>
          <w:sz w:val="24"/>
          <w:szCs w:val="24"/>
          <w:rtl w:val="0"/>
        </w:rPr>
        <w:t xml:space="preserve">JACK: Do I?</w:t>
      </w:r>
    </w:p>
    <w:p w:rsidR="00000000" w:rsidDel="00000000" w:rsidP="00000000" w:rsidRDefault="00000000" w:rsidRPr="00000000" w14:paraId="00000520">
      <w:pPr>
        <w:rPr>
          <w:sz w:val="24"/>
          <w:szCs w:val="24"/>
        </w:rPr>
      </w:pPr>
      <w:r w:rsidDel="00000000" w:rsidR="00000000" w:rsidRPr="00000000">
        <w:rPr>
          <w:rtl w:val="0"/>
        </w:rPr>
      </w:r>
    </w:p>
    <w:p w:rsidR="00000000" w:rsidDel="00000000" w:rsidP="00000000" w:rsidRDefault="00000000" w:rsidRPr="00000000" w14:paraId="00000521">
      <w:pPr>
        <w:rPr>
          <w:sz w:val="24"/>
          <w:szCs w:val="24"/>
        </w:rPr>
      </w:pPr>
      <w:r w:rsidDel="00000000" w:rsidR="00000000" w:rsidRPr="00000000">
        <w:rPr>
          <w:sz w:val="24"/>
          <w:szCs w:val="24"/>
          <w:rtl w:val="0"/>
        </w:rPr>
        <w:t xml:space="preserve">AUSTIN: It says—yeah—</w:t>
      </w:r>
      <w:r w:rsidDel="00000000" w:rsidR="00000000" w:rsidRPr="00000000">
        <w:rPr>
          <w:rtl w:val="0"/>
        </w:rPr>
        <w:t xml:space="preserve"> "</w:t>
      </w:r>
      <w:r w:rsidDel="00000000" w:rsidR="00000000" w:rsidRPr="00000000">
        <w:rPr>
          <w:sz w:val="24"/>
          <w:szCs w:val="24"/>
          <w:rtl w:val="0"/>
        </w:rPr>
        <w:t xml:space="preserve">When you weave a performance into a basic spell, choose an ally and an effect," and then there’s the list, but then it says, </w:t>
      </w:r>
      <w:r w:rsidDel="00000000" w:rsidR="00000000" w:rsidRPr="00000000">
        <w:rPr>
          <w:rtl w:val="0"/>
        </w:rPr>
        <w:t xml:space="preserve">"T</w:t>
      </w:r>
      <w:r w:rsidDel="00000000" w:rsidR="00000000" w:rsidRPr="00000000">
        <w:rPr>
          <w:sz w:val="24"/>
          <w:szCs w:val="24"/>
          <w:rtl w:val="0"/>
        </w:rPr>
        <w:t xml:space="preserve">hen roll plus CHA.</w:t>
      </w:r>
      <w:r w:rsidDel="00000000" w:rsidR="00000000" w:rsidRPr="00000000">
        <w:rPr>
          <w:rtl w:val="0"/>
        </w:rPr>
        <w:t xml:space="preserve">"</w:t>
      </w:r>
      <w:r w:rsidDel="00000000" w:rsidR="00000000" w:rsidRPr="00000000">
        <w:rPr>
          <w:sz w:val="24"/>
          <w:szCs w:val="24"/>
          <w:rtl w:val="0"/>
        </w:rPr>
        <w:t xml:space="preserve"> Plus Charisma. </w:t>
      </w:r>
      <w:r w:rsidDel="00000000" w:rsidR="00000000" w:rsidRPr="00000000">
        <w:rPr>
          <w:rtl w:val="0"/>
        </w:rPr>
        <w:t xml:space="preserve">"</w:t>
      </w:r>
      <w:r w:rsidDel="00000000" w:rsidR="00000000" w:rsidRPr="00000000">
        <w:rPr>
          <w:sz w:val="24"/>
          <w:szCs w:val="24"/>
          <w:rtl w:val="0"/>
        </w:rPr>
        <w:t xml:space="preserve">On a 10+ the ally gets the intended effect; on a 7-9 your spell still works</w:t>
      </w:r>
      <w:r w:rsidDel="00000000" w:rsidR="00000000" w:rsidRPr="00000000">
        <w:rPr>
          <w:rtl w:val="0"/>
        </w:rPr>
        <w:t xml:space="preserve"> (</w:t>
      </w:r>
      <w:r w:rsidDel="00000000" w:rsidR="00000000" w:rsidRPr="00000000">
        <w:rPr>
          <w:sz w:val="24"/>
          <w:szCs w:val="24"/>
          <w:rtl w:val="0"/>
        </w:rPr>
        <w:t xml:space="preserve">JACK: Oh, I’m sorry, I thought that was</w:t>
      </w:r>
      <w:r w:rsidDel="00000000" w:rsidR="00000000" w:rsidRPr="00000000">
        <w:rPr>
          <w:rtl w:val="0"/>
        </w:rPr>
        <w:t xml:space="preserve">—) </w:t>
      </w:r>
      <w:r w:rsidDel="00000000" w:rsidR="00000000" w:rsidRPr="00000000">
        <w:rPr>
          <w:sz w:val="24"/>
          <w:szCs w:val="24"/>
          <w:rtl w:val="0"/>
        </w:rPr>
        <w:t xml:space="preserve">but you draw unwanted attention</w:t>
      </w:r>
      <w:r w:rsidDel="00000000" w:rsidR="00000000" w:rsidRPr="00000000">
        <w:rPr>
          <w:rtl w:val="0"/>
        </w:rPr>
        <w:t xml:space="preserve"> (</w:t>
      </w:r>
      <w:r w:rsidDel="00000000" w:rsidR="00000000" w:rsidRPr="00000000">
        <w:rPr>
          <w:sz w:val="24"/>
          <w:szCs w:val="24"/>
          <w:rtl w:val="0"/>
        </w:rPr>
        <w:t xml:space="preserve">JACK: Okay</w:t>
      </w:r>
      <w:r w:rsidDel="00000000" w:rsidR="00000000" w:rsidRPr="00000000">
        <w:rPr>
          <w:rtl w:val="0"/>
        </w:rPr>
        <w:t xml:space="preserve">, cool.</w:t>
      </w:r>
      <w:r w:rsidDel="00000000" w:rsidR="00000000" w:rsidRPr="00000000">
        <w:rPr>
          <w:sz w:val="24"/>
          <w:szCs w:val="24"/>
          <w:rtl w:val="0"/>
        </w:rPr>
        <w:t xml:space="preserve">) or your magic reverberates to other targets, affecting them as well.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22">
      <w:pPr>
        <w:rPr>
          <w:sz w:val="24"/>
          <w:szCs w:val="24"/>
        </w:rPr>
      </w:pPr>
      <w:r w:rsidDel="00000000" w:rsidR="00000000" w:rsidRPr="00000000">
        <w:rPr>
          <w:rtl w:val="0"/>
        </w:rPr>
      </w:r>
    </w:p>
    <w:p w:rsidR="00000000" w:rsidDel="00000000" w:rsidP="00000000" w:rsidRDefault="00000000" w:rsidRPr="00000000" w14:paraId="00000523">
      <w:pPr>
        <w:rPr/>
      </w:pPr>
      <w:r w:rsidDel="00000000" w:rsidR="00000000" w:rsidRPr="00000000">
        <w:rPr>
          <w:sz w:val="24"/>
          <w:szCs w:val="24"/>
          <w:rtl w:val="0"/>
        </w:rPr>
        <w:t xml:space="preserve">JACK: No, I can do that. 2d6</w:t>
      </w:r>
      <w:r w:rsidDel="00000000" w:rsidR="00000000" w:rsidRPr="00000000">
        <w:rPr>
          <w:rtl w:val="0"/>
        </w:rPr>
        <w:t xml:space="preserve"> [cross] + … 2… </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sz w:val="24"/>
          <w:szCs w:val="24"/>
        </w:rPr>
      </w:pPr>
      <w:r w:rsidDel="00000000" w:rsidR="00000000" w:rsidRPr="00000000">
        <w:rPr>
          <w:sz w:val="24"/>
          <w:szCs w:val="24"/>
          <w:rtl w:val="0"/>
        </w:rPr>
        <w:t xml:space="preserve">ART: [cross] I would—</w:t>
      </w:r>
    </w:p>
    <w:p w:rsidR="00000000" w:rsidDel="00000000" w:rsidP="00000000" w:rsidRDefault="00000000" w:rsidRPr="00000000" w14:paraId="00000526">
      <w:pPr>
        <w:rPr>
          <w:sz w:val="24"/>
          <w:szCs w:val="24"/>
        </w:rPr>
      </w:pPr>
      <w:r w:rsidDel="00000000" w:rsidR="00000000" w:rsidRPr="00000000">
        <w:rPr>
          <w:rtl w:val="0"/>
        </w:rPr>
      </w:r>
    </w:p>
    <w:p w:rsidR="00000000" w:rsidDel="00000000" w:rsidP="00000000" w:rsidRDefault="00000000" w:rsidRPr="00000000" w14:paraId="00000527">
      <w:pPr>
        <w:rPr>
          <w:sz w:val="24"/>
          <w:szCs w:val="24"/>
        </w:rPr>
      </w:pPr>
      <w:r w:rsidDel="00000000" w:rsidR="00000000" w:rsidRPr="00000000">
        <w:rPr>
          <w:sz w:val="24"/>
          <w:szCs w:val="24"/>
          <w:rtl w:val="0"/>
        </w:rPr>
        <w:t xml:space="preserve">AUSTIN: [cross</w:t>
      </w:r>
      <w:r w:rsidDel="00000000" w:rsidR="00000000" w:rsidRPr="00000000">
        <w:rPr>
          <w:rtl w:val="0"/>
        </w:rPr>
        <w:t xml:space="preserve">] </w:t>
      </w:r>
      <w:r w:rsidDel="00000000" w:rsidR="00000000" w:rsidRPr="00000000">
        <w:rPr>
          <w:sz w:val="24"/>
          <w:szCs w:val="24"/>
          <w:rtl w:val="0"/>
        </w:rPr>
        <w:t xml:space="preserve">Plus your Charisma bonus—</w:t>
      </w:r>
      <w:r w:rsidDel="00000000" w:rsidR="00000000" w:rsidRPr="00000000">
        <w:rPr>
          <w:rtl w:val="0"/>
        </w:rPr>
        <w:t xml:space="preserve"> Y</w:t>
      </w:r>
      <w:r w:rsidDel="00000000" w:rsidR="00000000" w:rsidRPr="00000000">
        <w:rPr>
          <w:sz w:val="24"/>
          <w:szCs w:val="24"/>
          <w:rtl w:val="0"/>
        </w:rPr>
        <w:t xml:space="preserve">our Charisma modifier.</w:t>
      </w:r>
    </w:p>
    <w:p w:rsidR="00000000" w:rsidDel="00000000" w:rsidP="00000000" w:rsidRDefault="00000000" w:rsidRPr="00000000" w14:paraId="00000528">
      <w:pPr>
        <w:rPr>
          <w:sz w:val="24"/>
          <w:szCs w:val="24"/>
        </w:rPr>
      </w:pPr>
      <w:r w:rsidDel="00000000" w:rsidR="00000000" w:rsidRPr="00000000">
        <w:rPr>
          <w:rtl w:val="0"/>
        </w:rPr>
      </w:r>
    </w:p>
    <w:p w:rsidR="00000000" w:rsidDel="00000000" w:rsidP="00000000" w:rsidRDefault="00000000" w:rsidRPr="00000000" w14:paraId="00000529">
      <w:pPr>
        <w:rPr>
          <w:sz w:val="24"/>
          <w:szCs w:val="24"/>
        </w:rPr>
      </w:pPr>
      <w:r w:rsidDel="00000000" w:rsidR="00000000" w:rsidRPr="00000000">
        <w:rPr>
          <w:sz w:val="24"/>
          <w:szCs w:val="24"/>
          <w:rtl w:val="0"/>
        </w:rPr>
        <w:t xml:space="preserve">ART: I would just like to say I think that should definitely be </w:t>
      </w:r>
      <w:r w:rsidDel="00000000" w:rsidR="00000000" w:rsidRPr="00000000">
        <w:rPr>
          <w:rtl w:val="0"/>
        </w:rPr>
        <w:t xml:space="preserve">'</w:t>
      </w:r>
      <w:r w:rsidDel="00000000" w:rsidR="00000000" w:rsidRPr="00000000">
        <w:rPr>
          <w:sz w:val="24"/>
          <w:szCs w:val="24"/>
          <w:rtl w:val="0"/>
        </w:rPr>
        <w:t xml:space="preserve">CHA</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i w:val="1"/>
          <w:sz w:val="24"/>
          <w:szCs w:val="24"/>
          <w:rtl w:val="0"/>
        </w:rPr>
        <w:t xml:space="preserve">cha</w:t>
      </w:r>
      <w:r w:rsidDel="00000000" w:rsidR="00000000" w:rsidRPr="00000000">
        <w:rPr>
          <w:sz w:val="24"/>
          <w:szCs w:val="24"/>
          <w:rtl w:val="0"/>
        </w:rPr>
        <w:t xml:space="preserve">, soft </w:t>
      </w:r>
      <w:r w:rsidDel="00000000" w:rsidR="00000000" w:rsidRPr="00000000">
        <w:rPr>
          <w:rtl w:val="0"/>
        </w:rPr>
        <w:t xml:space="preserve">'ch'</w:t>
      </w:r>
      <w:r w:rsidDel="00000000" w:rsidR="00000000" w:rsidRPr="00000000">
        <w:rPr>
          <w:sz w:val="24"/>
          <w:szCs w:val="24"/>
          <w:rtl w:val="0"/>
        </w:rPr>
        <w:t xml:space="preserve">] and not </w:t>
      </w:r>
      <w:r w:rsidDel="00000000" w:rsidR="00000000" w:rsidRPr="00000000">
        <w:rPr>
          <w:rtl w:val="0"/>
        </w:rPr>
        <w:t xml:space="preserve">"</w:t>
      </w:r>
      <w:r w:rsidDel="00000000" w:rsidR="00000000" w:rsidRPr="00000000">
        <w:rPr>
          <w:sz w:val="24"/>
          <w:szCs w:val="24"/>
          <w:rtl w:val="0"/>
        </w:rPr>
        <w:t xml:space="preserve">CHA</w:t>
      </w:r>
      <w:r w:rsidDel="00000000" w:rsidR="00000000" w:rsidRPr="00000000">
        <w:rPr>
          <w:rtl w:val="0"/>
        </w:rPr>
        <w:t xml:space="preserve">" [</w:t>
      </w:r>
      <w:r w:rsidDel="00000000" w:rsidR="00000000" w:rsidRPr="00000000">
        <w:rPr>
          <w:i w:val="1"/>
          <w:rtl w:val="0"/>
        </w:rPr>
        <w:t xml:space="preserve">kah</w:t>
      </w:r>
      <w:r w:rsidDel="00000000" w:rsidR="00000000" w:rsidRPr="00000000">
        <w:rPr>
          <w:rtl w:val="0"/>
        </w:rPr>
        <w:t xml:space="preserve">, hard 'k', as per Austin]</w:t>
      </w:r>
      <w:r w:rsidDel="00000000" w:rsidR="00000000" w:rsidRPr="00000000">
        <w:rPr>
          <w:sz w:val="24"/>
          <w:szCs w:val="24"/>
          <w:rtl w:val="0"/>
        </w:rPr>
        <w:t xml:space="preserve">.</w:t>
      </w:r>
    </w:p>
    <w:p w:rsidR="00000000" w:rsidDel="00000000" w:rsidP="00000000" w:rsidRDefault="00000000" w:rsidRPr="00000000" w14:paraId="0000052A">
      <w:pPr>
        <w:rPr>
          <w:sz w:val="24"/>
          <w:szCs w:val="24"/>
        </w:rPr>
      </w:pPr>
      <w:r w:rsidDel="00000000" w:rsidR="00000000" w:rsidRPr="00000000">
        <w:rPr>
          <w:rtl w:val="0"/>
        </w:rPr>
      </w:r>
    </w:p>
    <w:p w:rsidR="00000000" w:rsidDel="00000000" w:rsidP="00000000" w:rsidRDefault="00000000" w:rsidRPr="00000000" w14:paraId="0000052B">
      <w:pPr>
        <w:rPr>
          <w:sz w:val="24"/>
          <w:szCs w:val="24"/>
        </w:rPr>
      </w:pPr>
      <w:r w:rsidDel="00000000" w:rsidR="00000000" w:rsidRPr="00000000">
        <w:rPr>
          <w:sz w:val="24"/>
          <w:szCs w:val="24"/>
          <w:rtl w:val="0"/>
        </w:rPr>
        <w:t xml:space="preserve">AUSTIN: But it’s </w:t>
      </w:r>
      <w:r w:rsidDel="00000000" w:rsidR="00000000" w:rsidRPr="00000000">
        <w:rPr>
          <w:i w:val="1"/>
          <w:rtl w:val="0"/>
        </w:rPr>
        <w:t xml:space="preserve">kah</w:t>
      </w:r>
      <w:r w:rsidDel="00000000" w:rsidR="00000000" w:rsidRPr="00000000">
        <w:rPr>
          <w:sz w:val="24"/>
          <w:szCs w:val="24"/>
          <w:rtl w:val="0"/>
        </w:rPr>
        <w:t xml:space="preserve">-risma.</w:t>
      </w:r>
    </w:p>
    <w:p w:rsidR="00000000" w:rsidDel="00000000" w:rsidP="00000000" w:rsidRDefault="00000000" w:rsidRPr="00000000" w14:paraId="0000052C">
      <w:pPr>
        <w:rPr>
          <w:sz w:val="24"/>
          <w:szCs w:val="24"/>
        </w:rPr>
      </w:pPr>
      <w:r w:rsidDel="00000000" w:rsidR="00000000" w:rsidRPr="00000000">
        <w:rPr>
          <w:rtl w:val="0"/>
        </w:rPr>
      </w:r>
    </w:p>
    <w:p w:rsidR="00000000" w:rsidDel="00000000" w:rsidP="00000000" w:rsidRDefault="00000000" w:rsidRPr="00000000" w14:paraId="0000052D">
      <w:pPr>
        <w:rPr>
          <w:sz w:val="24"/>
          <w:szCs w:val="24"/>
        </w:rPr>
      </w:pPr>
      <w:r w:rsidDel="00000000" w:rsidR="00000000" w:rsidRPr="00000000">
        <w:rPr>
          <w:sz w:val="24"/>
          <w:szCs w:val="24"/>
          <w:rtl w:val="0"/>
        </w:rPr>
        <w:t xml:space="preserve">KEITH: I…</w:t>
      </w:r>
    </w:p>
    <w:p w:rsidR="00000000" w:rsidDel="00000000" w:rsidP="00000000" w:rsidRDefault="00000000" w:rsidRPr="00000000" w14:paraId="0000052E">
      <w:pPr>
        <w:rPr>
          <w:sz w:val="24"/>
          <w:szCs w:val="24"/>
        </w:rPr>
      </w:pPr>
      <w:r w:rsidDel="00000000" w:rsidR="00000000" w:rsidRPr="00000000">
        <w:rPr>
          <w:rtl w:val="0"/>
        </w:rPr>
      </w:r>
    </w:p>
    <w:p w:rsidR="00000000" w:rsidDel="00000000" w:rsidP="00000000" w:rsidRDefault="00000000" w:rsidRPr="00000000" w14:paraId="0000052F">
      <w:pPr>
        <w:rPr>
          <w:sz w:val="24"/>
          <w:szCs w:val="24"/>
        </w:rPr>
      </w:pPr>
      <w:r w:rsidDel="00000000" w:rsidR="00000000" w:rsidRPr="00000000">
        <w:rPr>
          <w:sz w:val="24"/>
          <w:szCs w:val="24"/>
          <w:rtl w:val="0"/>
        </w:rPr>
        <w:t xml:space="preserve">ART: But it’s…but</w:t>
      </w:r>
      <w:r w:rsidDel="00000000" w:rsidR="00000000" w:rsidRPr="00000000">
        <w:rPr>
          <w:rtl w:val="0"/>
        </w:rPr>
        <w:t xml:space="preserve">— </w:t>
      </w:r>
      <w:r w:rsidDel="00000000" w:rsidR="00000000" w:rsidRPr="00000000">
        <w:rPr>
          <w:sz w:val="24"/>
          <w:szCs w:val="24"/>
          <w:rtl w:val="0"/>
        </w:rPr>
        <w:t xml:space="preserve">but no.</w:t>
      </w:r>
    </w:p>
    <w:p w:rsidR="00000000" w:rsidDel="00000000" w:rsidP="00000000" w:rsidRDefault="00000000" w:rsidRPr="00000000" w14:paraId="00000530">
      <w:pPr>
        <w:rPr>
          <w:sz w:val="24"/>
          <w:szCs w:val="24"/>
        </w:rPr>
      </w:pPr>
      <w:r w:rsidDel="00000000" w:rsidR="00000000" w:rsidRPr="00000000">
        <w:rPr>
          <w:rtl w:val="0"/>
        </w:rPr>
      </w:r>
    </w:p>
    <w:p w:rsidR="00000000" w:rsidDel="00000000" w:rsidP="00000000" w:rsidRDefault="00000000" w:rsidRPr="00000000" w14:paraId="00000531">
      <w:pPr>
        <w:rPr>
          <w:sz w:val="24"/>
          <w:szCs w:val="24"/>
        </w:rPr>
      </w:pPr>
      <w:r w:rsidDel="00000000" w:rsidR="00000000" w:rsidRPr="00000000">
        <w:rPr>
          <w:rtl w:val="0"/>
        </w:rPr>
        <w:t xml:space="preserve">[NICK and ALI laugh] </w:t>
      </w:r>
      <w:r w:rsidDel="00000000" w:rsidR="00000000" w:rsidRPr="00000000">
        <w:rPr>
          <w:rtl w:val="0"/>
        </w:rPr>
      </w:r>
    </w:p>
    <w:p w:rsidR="00000000" w:rsidDel="00000000" w:rsidP="00000000" w:rsidRDefault="00000000" w:rsidRPr="00000000" w14:paraId="00000532">
      <w:pPr>
        <w:rPr>
          <w:sz w:val="24"/>
          <w:szCs w:val="24"/>
        </w:rPr>
      </w:pPr>
      <w:r w:rsidDel="00000000" w:rsidR="00000000" w:rsidRPr="00000000">
        <w:rPr>
          <w:rtl w:val="0"/>
        </w:rPr>
      </w:r>
    </w:p>
    <w:p w:rsidR="00000000" w:rsidDel="00000000" w:rsidP="00000000" w:rsidRDefault="00000000" w:rsidRPr="00000000" w14:paraId="00000533">
      <w:pPr>
        <w:rPr>
          <w:sz w:val="24"/>
          <w:szCs w:val="24"/>
        </w:rPr>
      </w:pPr>
      <w:r w:rsidDel="00000000" w:rsidR="00000000" w:rsidRPr="00000000">
        <w:rPr>
          <w:sz w:val="24"/>
          <w:szCs w:val="24"/>
          <w:rtl w:val="0"/>
        </w:rPr>
        <w:t xml:space="preserve">AUSTIN: Okay.</w:t>
      </w:r>
    </w:p>
    <w:p w:rsidR="00000000" w:rsidDel="00000000" w:rsidP="00000000" w:rsidRDefault="00000000" w:rsidRPr="00000000" w14:paraId="00000534">
      <w:pPr>
        <w:rPr>
          <w:sz w:val="24"/>
          <w:szCs w:val="24"/>
        </w:rPr>
      </w:pPr>
      <w:r w:rsidDel="00000000" w:rsidR="00000000" w:rsidRPr="00000000">
        <w:rPr>
          <w:rtl w:val="0"/>
        </w:rPr>
      </w:r>
    </w:p>
    <w:p w:rsidR="00000000" w:rsidDel="00000000" w:rsidP="00000000" w:rsidRDefault="00000000" w:rsidRPr="00000000" w14:paraId="00000535">
      <w:pPr>
        <w:rPr>
          <w:sz w:val="24"/>
          <w:szCs w:val="24"/>
        </w:rPr>
      </w:pPr>
      <w:r w:rsidDel="00000000" w:rsidR="00000000" w:rsidRPr="00000000">
        <w:rPr>
          <w:sz w:val="24"/>
          <w:szCs w:val="24"/>
          <w:rtl w:val="0"/>
        </w:rPr>
        <w:t xml:space="preserve">ART: It doesn’t sound good.</w:t>
      </w:r>
    </w:p>
    <w:p w:rsidR="00000000" w:rsidDel="00000000" w:rsidP="00000000" w:rsidRDefault="00000000" w:rsidRPr="00000000" w14:paraId="00000536">
      <w:pPr>
        <w:rPr>
          <w:sz w:val="24"/>
          <w:szCs w:val="24"/>
        </w:rPr>
      </w:pPr>
      <w:r w:rsidDel="00000000" w:rsidR="00000000" w:rsidRPr="00000000">
        <w:rPr>
          <w:rtl w:val="0"/>
        </w:rPr>
      </w:r>
    </w:p>
    <w:p w:rsidR="00000000" w:rsidDel="00000000" w:rsidP="00000000" w:rsidRDefault="00000000" w:rsidRPr="00000000" w14:paraId="00000537">
      <w:pPr>
        <w:rPr>
          <w:sz w:val="24"/>
          <w:szCs w:val="24"/>
        </w:rPr>
      </w:pPr>
      <w:r w:rsidDel="00000000" w:rsidR="00000000" w:rsidRPr="00000000">
        <w:rPr>
          <w:sz w:val="24"/>
          <w:szCs w:val="24"/>
          <w:rtl w:val="0"/>
        </w:rPr>
        <w:t xml:space="preserve">KEITH: I would like to go… </w:t>
      </w:r>
      <w:r w:rsidDel="00000000" w:rsidR="00000000" w:rsidRPr="00000000">
        <w:rPr>
          <w:rtl w:val="0"/>
        </w:rPr>
        <w:t xml:space="preserve">'</w:t>
      </w:r>
      <w:r w:rsidDel="00000000" w:rsidR="00000000" w:rsidRPr="00000000">
        <w:rPr>
          <w:sz w:val="24"/>
          <w:szCs w:val="24"/>
          <w:rtl w:val="0"/>
        </w:rPr>
        <w:t xml:space="preserve">Charisma.'</w:t>
      </w:r>
    </w:p>
    <w:p w:rsidR="00000000" w:rsidDel="00000000" w:rsidP="00000000" w:rsidRDefault="00000000" w:rsidRPr="00000000" w14:paraId="00000538">
      <w:pPr>
        <w:rPr>
          <w:sz w:val="24"/>
          <w:szCs w:val="24"/>
        </w:rPr>
      </w:pPr>
      <w:r w:rsidDel="00000000" w:rsidR="00000000" w:rsidRPr="00000000">
        <w:rPr>
          <w:rtl w:val="0"/>
        </w:rPr>
      </w:r>
    </w:p>
    <w:p w:rsidR="00000000" w:rsidDel="00000000" w:rsidP="00000000" w:rsidRDefault="00000000" w:rsidRPr="00000000" w14:paraId="00000539">
      <w:pPr>
        <w:rPr>
          <w:sz w:val="24"/>
          <w:szCs w:val="24"/>
        </w:rPr>
      </w:pPr>
      <w:r w:rsidDel="00000000" w:rsidR="00000000" w:rsidRPr="00000000">
        <w:rPr>
          <w:sz w:val="24"/>
          <w:szCs w:val="24"/>
          <w:rtl w:val="0"/>
        </w:rPr>
        <w:t xml:space="preserve">JACK: I’ve—</w:t>
      </w:r>
      <w:r w:rsidDel="00000000" w:rsidR="00000000" w:rsidRPr="00000000">
        <w:rPr>
          <w:rtl w:val="0"/>
        </w:rPr>
        <w:t xml:space="preserve"> [</w:t>
      </w:r>
      <w:r w:rsidDel="00000000" w:rsidR="00000000" w:rsidRPr="00000000">
        <w:rPr>
          <w:sz w:val="24"/>
          <w:szCs w:val="24"/>
          <w:rtl w:val="0"/>
        </w:rPr>
        <w:t xml:space="preserve">laughs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3A">
      <w:pPr>
        <w:rPr>
          <w:sz w:val="24"/>
          <w:szCs w:val="24"/>
        </w:rPr>
      </w:pPr>
      <w:r w:rsidDel="00000000" w:rsidR="00000000" w:rsidRPr="00000000">
        <w:rPr>
          <w:rtl w:val="0"/>
        </w:rPr>
      </w:r>
    </w:p>
    <w:p w:rsidR="00000000" w:rsidDel="00000000" w:rsidP="00000000" w:rsidRDefault="00000000" w:rsidRPr="00000000" w14:paraId="0000053B">
      <w:pPr>
        <w:rPr>
          <w:sz w:val="24"/>
          <w:szCs w:val="24"/>
        </w:rPr>
      </w:pPr>
      <w:r w:rsidDel="00000000" w:rsidR="00000000" w:rsidRPr="00000000">
        <w:rPr>
          <w:sz w:val="24"/>
          <w:szCs w:val="24"/>
          <w:rtl w:val="0"/>
        </w:rPr>
        <w:t xml:space="preserve">KEITH: Let’s go whole word on Charisma.</w:t>
      </w:r>
    </w:p>
    <w:p w:rsidR="00000000" w:rsidDel="00000000" w:rsidP="00000000" w:rsidRDefault="00000000" w:rsidRPr="00000000" w14:paraId="0000053C">
      <w:pPr>
        <w:rPr>
          <w:sz w:val="24"/>
          <w:szCs w:val="24"/>
        </w:rPr>
      </w:pPr>
      <w:r w:rsidDel="00000000" w:rsidR="00000000" w:rsidRPr="00000000">
        <w:rPr>
          <w:rtl w:val="0"/>
        </w:rPr>
      </w:r>
    </w:p>
    <w:p w:rsidR="00000000" w:rsidDel="00000000" w:rsidP="00000000" w:rsidRDefault="00000000" w:rsidRPr="00000000" w14:paraId="0000053D">
      <w:pPr>
        <w:rPr>
          <w:sz w:val="24"/>
          <w:szCs w:val="24"/>
        </w:rPr>
      </w:pPr>
      <w:r w:rsidDel="00000000" w:rsidR="00000000" w:rsidRPr="00000000">
        <w:rPr>
          <w:sz w:val="24"/>
          <w:szCs w:val="24"/>
          <w:rtl w:val="0"/>
        </w:rPr>
        <w:t xml:space="preserve">JACK: I’ve rolled—</w:t>
      </w:r>
    </w:p>
    <w:p w:rsidR="00000000" w:rsidDel="00000000" w:rsidP="00000000" w:rsidRDefault="00000000" w:rsidRPr="00000000" w14:paraId="0000053E">
      <w:pPr>
        <w:rPr>
          <w:sz w:val="24"/>
          <w:szCs w:val="24"/>
        </w:rPr>
      </w:pPr>
      <w:r w:rsidDel="00000000" w:rsidR="00000000" w:rsidRPr="00000000">
        <w:rPr>
          <w:rtl w:val="0"/>
        </w:rPr>
      </w:r>
    </w:p>
    <w:p w:rsidR="00000000" w:rsidDel="00000000" w:rsidP="00000000" w:rsidRDefault="00000000" w:rsidRPr="00000000" w14:paraId="0000053F">
      <w:pPr>
        <w:rPr>
          <w:sz w:val="24"/>
          <w:szCs w:val="24"/>
        </w:rPr>
      </w:pPr>
      <w:r w:rsidDel="00000000" w:rsidR="00000000" w:rsidRPr="00000000">
        <w:rPr>
          <w:sz w:val="24"/>
          <w:szCs w:val="24"/>
          <w:rtl w:val="0"/>
        </w:rPr>
        <w:t xml:space="preserve">ART: Charisma’s different.</w:t>
      </w:r>
    </w:p>
    <w:p w:rsidR="00000000" w:rsidDel="00000000" w:rsidP="00000000" w:rsidRDefault="00000000" w:rsidRPr="00000000" w14:paraId="00000540">
      <w:pPr>
        <w:rPr>
          <w:sz w:val="24"/>
          <w:szCs w:val="24"/>
        </w:rPr>
      </w:pPr>
      <w:r w:rsidDel="00000000" w:rsidR="00000000" w:rsidRPr="00000000">
        <w:rPr>
          <w:rtl w:val="0"/>
        </w:rPr>
      </w:r>
    </w:p>
    <w:p w:rsidR="00000000" w:rsidDel="00000000" w:rsidP="00000000" w:rsidRDefault="00000000" w:rsidRPr="00000000" w14:paraId="00000541">
      <w:pPr>
        <w:rPr>
          <w:sz w:val="24"/>
          <w:szCs w:val="24"/>
        </w:rPr>
      </w:pPr>
      <w:r w:rsidDel="00000000" w:rsidR="00000000" w:rsidRPr="00000000">
        <w:rPr>
          <w:sz w:val="24"/>
          <w:szCs w:val="24"/>
          <w:rtl w:val="0"/>
        </w:rPr>
        <w:t xml:space="preserve">JACK: I’ve rolled </w:t>
      </w:r>
      <w:r w:rsidDel="00000000" w:rsidR="00000000" w:rsidRPr="00000000">
        <w:rPr>
          <w:rtl w:val="0"/>
        </w:rPr>
        <w:t xml:space="preserve">8</w:t>
      </w:r>
      <w:r w:rsidDel="00000000" w:rsidR="00000000" w:rsidRPr="00000000">
        <w:rPr>
          <w:sz w:val="24"/>
          <w:szCs w:val="24"/>
          <w:rtl w:val="0"/>
        </w:rPr>
        <w:t xml:space="preserve">?</w:t>
      </w:r>
    </w:p>
    <w:p w:rsidR="00000000" w:rsidDel="00000000" w:rsidP="00000000" w:rsidRDefault="00000000" w:rsidRPr="00000000" w14:paraId="00000542">
      <w:pPr>
        <w:rPr>
          <w:sz w:val="24"/>
          <w:szCs w:val="24"/>
        </w:rPr>
      </w:pPr>
      <w:r w:rsidDel="00000000" w:rsidR="00000000" w:rsidRPr="00000000">
        <w:rPr>
          <w:rtl w:val="0"/>
        </w:rPr>
      </w:r>
    </w:p>
    <w:p w:rsidR="00000000" w:rsidDel="00000000" w:rsidP="00000000" w:rsidRDefault="00000000" w:rsidRPr="00000000" w14:paraId="00000543">
      <w:pPr>
        <w:rPr>
          <w:sz w:val="24"/>
          <w:szCs w:val="24"/>
        </w:rPr>
      </w:pPr>
      <w:r w:rsidDel="00000000" w:rsidR="00000000" w:rsidRPr="00000000">
        <w:rPr>
          <w:sz w:val="24"/>
          <w:szCs w:val="24"/>
          <w:rtl w:val="0"/>
        </w:rPr>
        <w:t xml:space="preserve">AUSTIN: What’s your— </w:t>
      </w:r>
      <w:r w:rsidDel="00000000" w:rsidR="00000000" w:rsidRPr="00000000">
        <w:rPr>
          <w:rtl w:val="0"/>
        </w:rPr>
        <w:t xml:space="preserve">O</w:t>
      </w:r>
      <w:r w:rsidDel="00000000" w:rsidR="00000000" w:rsidRPr="00000000">
        <w:rPr>
          <w:sz w:val="24"/>
          <w:szCs w:val="24"/>
          <w:rtl w:val="0"/>
        </w:rPr>
        <w:t xml:space="preserve">h, okay, </w:t>
      </w:r>
      <w:r w:rsidDel="00000000" w:rsidR="00000000" w:rsidRPr="00000000">
        <w:rPr>
          <w:rtl w:val="0"/>
        </w:rPr>
        <w:t xml:space="preserve">8 </w:t>
      </w:r>
      <w:r w:rsidDel="00000000" w:rsidR="00000000" w:rsidRPr="00000000">
        <w:rPr>
          <w:sz w:val="24"/>
          <w:szCs w:val="24"/>
          <w:rtl w:val="0"/>
        </w:rPr>
        <w:t xml:space="preserve">total. Okay.</w:t>
      </w:r>
    </w:p>
    <w:p w:rsidR="00000000" w:rsidDel="00000000" w:rsidP="00000000" w:rsidRDefault="00000000" w:rsidRPr="00000000" w14:paraId="00000544">
      <w:pPr>
        <w:rPr>
          <w:sz w:val="24"/>
          <w:szCs w:val="24"/>
        </w:rPr>
      </w:pPr>
      <w:ins w:author="Natalie Clipsham" w:id="2" w:date="2020-10-10T20:00:09Z">
        <w:r w:rsidDel="00000000" w:rsidR="00000000" w:rsidRPr="00000000">
          <w:rPr>
            <w:sz w:val="24"/>
            <w:szCs w:val="24"/>
            <w:rtl w:val="0"/>
          </w:rPr>
          <w:t xml:space="preserve">Mmm</w:t>
        </w:r>
      </w:ins>
      <w:r w:rsidDel="00000000" w:rsidR="00000000" w:rsidRPr="00000000">
        <w:rPr>
          <w:rtl w:val="0"/>
        </w:rPr>
      </w:r>
    </w:p>
    <w:p w:rsidR="00000000" w:rsidDel="00000000" w:rsidP="00000000" w:rsidRDefault="00000000" w:rsidRPr="00000000" w14:paraId="00000545">
      <w:pPr>
        <w:rPr>
          <w:sz w:val="24"/>
          <w:szCs w:val="24"/>
        </w:rPr>
      </w:pPr>
      <w:r w:rsidDel="00000000" w:rsidR="00000000" w:rsidRPr="00000000">
        <w:rPr>
          <w:sz w:val="24"/>
          <w:szCs w:val="24"/>
          <w:rtl w:val="0"/>
        </w:rPr>
        <w:t xml:space="preserve">JACK: Yes.</w:t>
      </w:r>
    </w:p>
    <w:p w:rsidR="00000000" w:rsidDel="00000000" w:rsidP="00000000" w:rsidRDefault="00000000" w:rsidRPr="00000000" w14:paraId="00000546">
      <w:pPr>
        <w:rPr>
          <w:sz w:val="24"/>
          <w:szCs w:val="24"/>
        </w:rPr>
      </w:pPr>
      <w:r w:rsidDel="00000000" w:rsidR="00000000" w:rsidRPr="00000000">
        <w:rPr>
          <w:rtl w:val="0"/>
        </w:rPr>
      </w:r>
    </w:p>
    <w:p w:rsidR="00000000" w:rsidDel="00000000" w:rsidP="00000000" w:rsidRDefault="00000000" w:rsidRPr="00000000" w14:paraId="00000547">
      <w:pPr>
        <w:rPr>
          <w:sz w:val="24"/>
          <w:szCs w:val="24"/>
        </w:rPr>
      </w:pPr>
      <w:r w:rsidDel="00000000" w:rsidR="00000000" w:rsidRPr="00000000">
        <w:rPr>
          <w:sz w:val="24"/>
          <w:szCs w:val="24"/>
          <w:rtl w:val="0"/>
        </w:rPr>
        <w:t xml:space="preserve">AUSTIN: The music swells in such a way that obviously the kind of… </w:t>
      </w:r>
      <w:r w:rsidDel="00000000" w:rsidR="00000000" w:rsidRPr="00000000">
        <w:rPr>
          <w:rtl w:val="0"/>
        </w:rPr>
        <w:t xml:space="preserve">U</w:t>
      </w:r>
      <w:r w:rsidDel="00000000" w:rsidR="00000000" w:rsidRPr="00000000">
        <w:rPr>
          <w:sz w:val="24"/>
          <w:szCs w:val="24"/>
          <w:rtl w:val="0"/>
        </w:rPr>
        <w:t xml:space="preserve">h, semantics—</w:t>
      </w:r>
      <w:r w:rsidDel="00000000" w:rsidR="00000000" w:rsidRPr="00000000">
        <w:rPr>
          <w:rtl w:val="0"/>
        </w:rPr>
        <w:t xml:space="preserve">I</w:t>
      </w:r>
      <w:r w:rsidDel="00000000" w:rsidR="00000000" w:rsidRPr="00000000">
        <w:rPr>
          <w:sz w:val="24"/>
          <w:szCs w:val="24"/>
          <w:rtl w:val="0"/>
        </w:rPr>
        <w:t xml:space="preserve">s that what we decided? Or we decided </w:t>
      </w:r>
      <w:r w:rsidDel="00000000" w:rsidR="00000000" w:rsidRPr="00000000">
        <w:rPr>
          <w:rtl w:val="0"/>
        </w:rPr>
        <w:t xml:space="preserve">'</w:t>
      </w:r>
      <w:r w:rsidDel="00000000" w:rsidR="00000000" w:rsidRPr="00000000">
        <w:rPr>
          <w:sz w:val="24"/>
          <w:szCs w:val="24"/>
          <w:rtl w:val="0"/>
        </w:rPr>
        <w:t xml:space="preserve">semiotics.' Semiotics is what we decided it was—</w:t>
      </w:r>
    </w:p>
    <w:p w:rsidR="00000000" w:rsidDel="00000000" w:rsidP="00000000" w:rsidRDefault="00000000" w:rsidRPr="00000000" w14:paraId="00000548">
      <w:pPr>
        <w:rPr>
          <w:sz w:val="24"/>
          <w:szCs w:val="24"/>
        </w:rPr>
      </w:pPr>
      <w:r w:rsidDel="00000000" w:rsidR="00000000" w:rsidRPr="00000000">
        <w:rPr>
          <w:rtl w:val="0"/>
        </w:rPr>
      </w:r>
    </w:p>
    <w:p w:rsidR="00000000" w:rsidDel="00000000" w:rsidP="00000000" w:rsidRDefault="00000000" w:rsidRPr="00000000" w14:paraId="00000549">
      <w:pPr>
        <w:rPr>
          <w:sz w:val="24"/>
          <w:szCs w:val="24"/>
        </w:rPr>
      </w:pPr>
      <w:r w:rsidDel="00000000" w:rsidR="00000000" w:rsidRPr="00000000">
        <w:rPr>
          <w:sz w:val="24"/>
          <w:szCs w:val="24"/>
          <w:rtl w:val="0"/>
        </w:rPr>
        <w:t xml:space="preserve">JACK: Er, semiotics, yeah. Or </w:t>
      </w:r>
      <w:r w:rsidDel="00000000" w:rsidR="00000000" w:rsidRPr="00000000">
        <w:rPr>
          <w:rtl w:val="0"/>
        </w:rPr>
        <w:t xml:space="preserve">'</w:t>
      </w:r>
      <w:r w:rsidDel="00000000" w:rsidR="00000000" w:rsidRPr="00000000">
        <w:rPr>
          <w:sz w:val="24"/>
          <w:szCs w:val="24"/>
          <w:rtl w:val="0"/>
        </w:rPr>
        <w:t xml:space="preserve">pattern magic.'</w:t>
      </w:r>
    </w:p>
    <w:p w:rsidR="00000000" w:rsidDel="00000000" w:rsidP="00000000" w:rsidRDefault="00000000" w:rsidRPr="00000000" w14:paraId="0000054A">
      <w:pPr>
        <w:rPr>
          <w:sz w:val="24"/>
          <w:szCs w:val="24"/>
        </w:rPr>
      </w:pPr>
      <w:r w:rsidDel="00000000" w:rsidR="00000000" w:rsidRPr="00000000">
        <w:rPr>
          <w:rtl w:val="0"/>
        </w:rPr>
      </w:r>
    </w:p>
    <w:p w:rsidR="00000000" w:rsidDel="00000000" w:rsidP="00000000" w:rsidRDefault="00000000" w:rsidRPr="00000000" w14:paraId="0000054B">
      <w:pPr>
        <w:rPr>
          <w:sz w:val="24"/>
          <w:szCs w:val="24"/>
        </w:rPr>
      </w:pPr>
      <w:r w:rsidDel="00000000" w:rsidR="00000000" w:rsidRPr="00000000">
        <w:rPr>
          <w:sz w:val="24"/>
          <w:szCs w:val="24"/>
          <w:rtl w:val="0"/>
        </w:rPr>
        <w:t xml:space="preserve">AUSTIN: Or pattern magic. Colloquially, pattern magic. The universe falls into such a way that, Hella, you feel a little bit stronger. You feel like your slashes will hit closer to home. However, Lem, you also, as you, you know, you strum your—not strum. What’s— </w:t>
      </w:r>
      <w:r w:rsidDel="00000000" w:rsidR="00000000" w:rsidRPr="00000000">
        <w:rPr>
          <w:rtl w:val="0"/>
        </w:rPr>
        <w:t xml:space="preserve">W</w:t>
      </w:r>
      <w:r w:rsidDel="00000000" w:rsidR="00000000" w:rsidRPr="00000000">
        <w:rPr>
          <w:sz w:val="24"/>
          <w:szCs w:val="24"/>
          <w:rtl w:val="0"/>
        </w:rPr>
        <w:t xml:space="preserve">hat do you do with a bow?</w:t>
      </w:r>
    </w:p>
    <w:p w:rsidR="00000000" w:rsidDel="00000000" w:rsidP="00000000" w:rsidRDefault="00000000" w:rsidRPr="00000000" w14:paraId="0000054C">
      <w:pPr>
        <w:rPr>
          <w:sz w:val="24"/>
          <w:szCs w:val="24"/>
        </w:rPr>
      </w:pPr>
      <w:r w:rsidDel="00000000" w:rsidR="00000000" w:rsidRPr="00000000">
        <w:rPr>
          <w:rtl w:val="0"/>
        </w:rPr>
      </w:r>
    </w:p>
    <w:p w:rsidR="00000000" w:rsidDel="00000000" w:rsidP="00000000" w:rsidRDefault="00000000" w:rsidRPr="00000000" w14:paraId="0000054D">
      <w:pPr>
        <w:rPr>
          <w:sz w:val="24"/>
          <w:szCs w:val="24"/>
        </w:rPr>
      </w:pPr>
      <w:r w:rsidDel="00000000" w:rsidR="00000000" w:rsidRPr="00000000">
        <w:rPr>
          <w:sz w:val="24"/>
          <w:szCs w:val="24"/>
          <w:rtl w:val="0"/>
        </w:rPr>
        <w:t xml:space="preserve">JACK: Uh…I guess bow?</w:t>
        <w:br w:type="textWrapping"/>
        <w:br w:type="textWrapping"/>
        <w:t xml:space="preserve">AUSTIN: Bow? your third or fourth note, you see, across the— through that hallway, into the bedroom, a man</w:t>
      </w:r>
      <w:r w:rsidDel="00000000" w:rsidR="00000000" w:rsidRPr="00000000">
        <w:rPr>
          <w:rtl w:val="0"/>
        </w:rPr>
        <w:t xml:space="preserve">, </w:t>
      </w:r>
      <w:r w:rsidDel="00000000" w:rsidR="00000000" w:rsidRPr="00000000">
        <w:rPr>
          <w:sz w:val="24"/>
          <w:szCs w:val="24"/>
          <w:rtl w:val="0"/>
        </w:rPr>
        <w:t xml:space="preserve">kind of a human size, a little stocky, with tight leather armour</w:t>
      </w:r>
      <w:r w:rsidDel="00000000" w:rsidR="00000000" w:rsidRPr="00000000">
        <w:rPr>
          <w:rtl w:val="0"/>
        </w:rPr>
        <w:t xml:space="preserve">.</w:t>
      </w:r>
      <w:r w:rsidDel="00000000" w:rsidR="00000000" w:rsidRPr="00000000">
        <w:rPr>
          <w:sz w:val="24"/>
          <w:szCs w:val="24"/>
          <w:rtl w:val="0"/>
        </w:rPr>
        <w:t xml:space="preserve"> Not wearing one of those—not wearing one of those masks</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H</w:t>
      </w:r>
      <w:r w:rsidDel="00000000" w:rsidR="00000000" w:rsidRPr="00000000">
        <w:rPr>
          <w:sz w:val="24"/>
          <w:szCs w:val="24"/>
          <w:rtl w:val="0"/>
        </w:rPr>
        <w:t xml:space="preserve">e has a human face with</w:t>
      </w:r>
      <w:r w:rsidDel="00000000" w:rsidR="00000000" w:rsidRPr="00000000">
        <w:rPr>
          <w:rtl w:val="0"/>
        </w:rPr>
        <w:t xml:space="preserve">, </w:t>
      </w:r>
      <w:r w:rsidDel="00000000" w:rsidR="00000000" w:rsidRPr="00000000">
        <w:rPr>
          <w:sz w:val="24"/>
          <w:szCs w:val="24"/>
          <w:rtl w:val="0"/>
        </w:rPr>
        <w:t xml:space="preserve">you can see he has an etching in his forehead. He draws and points a crossbow at you.</w:t>
      </w:r>
      <w:ins w:author="Natalie Clipsham" w:id="3" w:date="2020-10-11T11:52:59Z">
        <w:r w:rsidDel="00000000" w:rsidR="00000000" w:rsidRPr="00000000">
          <w:rPr>
            <w:sz w:val="24"/>
            <w:szCs w:val="24"/>
            <w:rtl w:val="0"/>
          </w:rPr>
          <w:t xml:space="preserve">dw</w:t>
        </w:r>
      </w:ins>
      <w:r w:rsidDel="00000000" w:rsidR="00000000" w:rsidRPr="00000000">
        <w:rPr>
          <w:rtl w:val="0"/>
        </w:rPr>
      </w:r>
    </w:p>
    <w:p w:rsidR="00000000" w:rsidDel="00000000" w:rsidP="00000000" w:rsidRDefault="00000000" w:rsidRPr="00000000" w14:paraId="0000054E">
      <w:pPr>
        <w:rPr>
          <w:sz w:val="24"/>
          <w:szCs w:val="24"/>
        </w:rPr>
      </w:pPr>
      <w:r w:rsidDel="00000000" w:rsidR="00000000" w:rsidRPr="00000000">
        <w:rPr>
          <w:rtl w:val="0"/>
        </w:rPr>
      </w:r>
    </w:p>
    <w:p w:rsidR="00000000" w:rsidDel="00000000" w:rsidP="00000000" w:rsidRDefault="00000000" w:rsidRPr="00000000" w14:paraId="0000054F">
      <w:pPr>
        <w:rPr>
          <w:sz w:val="24"/>
          <w:szCs w:val="24"/>
        </w:rPr>
      </w:pPr>
      <w:r w:rsidDel="00000000" w:rsidR="00000000" w:rsidRPr="00000000">
        <w:rPr>
          <w:sz w:val="24"/>
          <w:szCs w:val="24"/>
          <w:rtl w:val="0"/>
        </w:rPr>
        <w:t xml:space="preserve">AUSTIN: A single-handed crossbow at you, and pulls the trigger. What do you do?</w:t>
      </w:r>
    </w:p>
    <w:p w:rsidR="00000000" w:rsidDel="00000000" w:rsidP="00000000" w:rsidRDefault="00000000" w:rsidRPr="00000000" w14:paraId="00000550">
      <w:pPr>
        <w:rPr>
          <w:sz w:val="24"/>
          <w:szCs w:val="24"/>
        </w:rPr>
      </w:pPr>
      <w:r w:rsidDel="00000000" w:rsidR="00000000" w:rsidRPr="00000000">
        <w:rPr>
          <w:rtl w:val="0"/>
        </w:rPr>
      </w:r>
    </w:p>
    <w:p w:rsidR="00000000" w:rsidDel="00000000" w:rsidP="00000000" w:rsidRDefault="00000000" w:rsidRPr="00000000" w14:paraId="00000551">
      <w:pPr>
        <w:rPr>
          <w:sz w:val="24"/>
          <w:szCs w:val="24"/>
        </w:rPr>
      </w:pPr>
      <w:r w:rsidDel="00000000" w:rsidR="00000000" w:rsidRPr="00000000">
        <w:rPr>
          <w:sz w:val="24"/>
          <w:szCs w:val="24"/>
          <w:rtl w:val="0"/>
        </w:rPr>
        <w:t xml:space="preserve">KEITH: </w:t>
      </w:r>
      <w:r w:rsidDel="00000000" w:rsidR="00000000" w:rsidRPr="00000000">
        <w:rPr>
          <w:rtl w:val="0"/>
        </w:rPr>
        <w:t xml:space="preserve">[</w:t>
      </w:r>
      <w:r w:rsidDel="00000000" w:rsidR="00000000" w:rsidRPr="00000000">
        <w:rPr>
          <w:sz w:val="24"/>
          <w:szCs w:val="24"/>
          <w:rtl w:val="0"/>
        </w:rPr>
        <w:t xml:space="preserve">muffled by a yawn</w:t>
      </w:r>
      <w:r w:rsidDel="00000000" w:rsidR="00000000" w:rsidRPr="00000000">
        <w:rPr>
          <w:rtl w:val="0"/>
        </w:rPr>
        <w:t xml:space="preserve">]</w:t>
      </w:r>
      <w:r w:rsidDel="00000000" w:rsidR="00000000" w:rsidRPr="00000000">
        <w:rPr>
          <w:sz w:val="24"/>
          <w:szCs w:val="24"/>
          <w:rtl w:val="0"/>
        </w:rPr>
        <w:t xml:space="preserve"> Oh shit.</w:t>
      </w:r>
    </w:p>
    <w:p w:rsidR="00000000" w:rsidDel="00000000" w:rsidP="00000000" w:rsidRDefault="00000000" w:rsidRPr="00000000" w14:paraId="00000552">
      <w:pPr>
        <w:rPr>
          <w:sz w:val="24"/>
          <w:szCs w:val="24"/>
        </w:rPr>
      </w:pPr>
      <w:r w:rsidDel="00000000" w:rsidR="00000000" w:rsidRPr="00000000">
        <w:rPr>
          <w:rtl w:val="0"/>
        </w:rPr>
      </w:r>
    </w:p>
    <w:p w:rsidR="00000000" w:rsidDel="00000000" w:rsidP="00000000" w:rsidRDefault="00000000" w:rsidRPr="00000000" w14:paraId="00000553">
      <w:pPr>
        <w:rPr>
          <w:sz w:val="24"/>
          <w:szCs w:val="24"/>
        </w:rPr>
      </w:pPr>
      <w:r w:rsidDel="00000000" w:rsidR="00000000" w:rsidRPr="00000000">
        <w:rPr>
          <w:sz w:val="24"/>
          <w:szCs w:val="24"/>
          <w:rtl w:val="0"/>
        </w:rPr>
        <w:t xml:space="preserve">ALI: Um… Is this just for Jack…?</w:t>
        <w:br w:type="textWrapping"/>
        <w:br w:type="textWrapping"/>
        <w:t xml:space="preserve">AUSTIN: Not really.</w:t>
      </w:r>
    </w:p>
    <w:p w:rsidR="00000000" w:rsidDel="00000000" w:rsidP="00000000" w:rsidRDefault="00000000" w:rsidRPr="00000000" w14:paraId="00000554">
      <w:pPr>
        <w:rPr>
          <w:sz w:val="24"/>
          <w:szCs w:val="24"/>
        </w:rPr>
      </w:pPr>
      <w:r w:rsidDel="00000000" w:rsidR="00000000" w:rsidRPr="00000000">
        <w:rPr>
          <w:rtl w:val="0"/>
        </w:rPr>
      </w:r>
    </w:p>
    <w:p w:rsidR="00000000" w:rsidDel="00000000" w:rsidP="00000000" w:rsidRDefault="00000000" w:rsidRPr="00000000" w14:paraId="00000555">
      <w:pPr>
        <w:rPr>
          <w:sz w:val="24"/>
          <w:szCs w:val="24"/>
        </w:rPr>
      </w:pPr>
      <w:r w:rsidDel="00000000" w:rsidR="00000000" w:rsidRPr="00000000">
        <w:rPr>
          <w:sz w:val="24"/>
          <w:szCs w:val="24"/>
          <w:rtl w:val="0"/>
        </w:rPr>
        <w:t xml:space="preserve">ALI: Okay.</w:t>
      </w:r>
    </w:p>
    <w:p w:rsidR="00000000" w:rsidDel="00000000" w:rsidP="00000000" w:rsidRDefault="00000000" w:rsidRPr="00000000" w14:paraId="00000556">
      <w:pPr>
        <w:rPr>
          <w:sz w:val="24"/>
          <w:szCs w:val="24"/>
        </w:rPr>
      </w:pPr>
      <w:r w:rsidDel="00000000" w:rsidR="00000000" w:rsidRPr="00000000">
        <w:rPr>
          <w:rtl w:val="0"/>
        </w:rPr>
      </w:r>
    </w:p>
    <w:p w:rsidR="00000000" w:rsidDel="00000000" w:rsidP="00000000" w:rsidRDefault="00000000" w:rsidRPr="00000000" w14:paraId="00000557">
      <w:pPr>
        <w:rPr>
          <w:sz w:val="24"/>
          <w:szCs w:val="24"/>
        </w:rPr>
      </w:pPr>
      <w:r w:rsidDel="00000000" w:rsidR="00000000" w:rsidRPr="00000000">
        <w:rPr>
          <w:sz w:val="24"/>
          <w:szCs w:val="24"/>
          <w:rtl w:val="0"/>
        </w:rPr>
        <w:t xml:space="preserve">AUSTIN: If someone else wants to jump in the way, that’s fine.</w:t>
      </w:r>
    </w:p>
    <w:p w:rsidR="00000000" w:rsidDel="00000000" w:rsidP="00000000" w:rsidRDefault="00000000" w:rsidRPr="00000000" w14:paraId="00000558">
      <w:pPr>
        <w:rPr>
          <w:sz w:val="24"/>
          <w:szCs w:val="24"/>
        </w:rPr>
      </w:pPr>
      <w:r w:rsidDel="00000000" w:rsidR="00000000" w:rsidRPr="00000000">
        <w:rPr>
          <w:rtl w:val="0"/>
        </w:rPr>
      </w:r>
    </w:p>
    <w:p w:rsidR="00000000" w:rsidDel="00000000" w:rsidP="00000000" w:rsidRDefault="00000000" w:rsidRPr="00000000" w14:paraId="00000559">
      <w:pPr>
        <w:rPr>
          <w:sz w:val="24"/>
          <w:szCs w:val="24"/>
        </w:rPr>
      </w:pPr>
      <w:r w:rsidDel="00000000" w:rsidR="00000000" w:rsidRPr="00000000">
        <w:rPr>
          <w:sz w:val="24"/>
          <w:szCs w:val="24"/>
          <w:rtl w:val="0"/>
        </w:rPr>
        <w:t xml:space="preserve">JACK: I would, uh… I’m not saying no to anyone jumping in the way.</w:t>
      </w:r>
      <w:r w:rsidDel="00000000" w:rsidR="00000000" w:rsidRPr="00000000">
        <w:rPr>
          <w:rtl w:val="0"/>
        </w:rPr>
        <w:t xml:space="preserve"> [ALI, ART, AUSTIN laugh] </w:t>
      </w:r>
      <w:r w:rsidDel="00000000" w:rsidR="00000000" w:rsidRPr="00000000">
        <w:rPr>
          <w:sz w:val="24"/>
          <w:szCs w:val="24"/>
          <w:rtl w:val="0"/>
        </w:rPr>
        <w:t xml:space="preserve">I’d just like to make it clear that’s not something I’m opposed to?</w:t>
      </w:r>
    </w:p>
    <w:p w:rsidR="00000000" w:rsidDel="00000000" w:rsidP="00000000" w:rsidRDefault="00000000" w:rsidRPr="00000000" w14:paraId="0000055A">
      <w:pPr>
        <w:rPr>
          <w:sz w:val="24"/>
          <w:szCs w:val="24"/>
        </w:rPr>
      </w:pPr>
      <w:r w:rsidDel="00000000" w:rsidR="00000000" w:rsidRPr="00000000">
        <w:rPr>
          <w:rtl w:val="0"/>
        </w:rPr>
      </w:r>
    </w:p>
    <w:p w:rsidR="00000000" w:rsidDel="00000000" w:rsidP="00000000" w:rsidRDefault="00000000" w:rsidRPr="00000000" w14:paraId="0000055B">
      <w:pPr>
        <w:rPr>
          <w:sz w:val="24"/>
          <w:szCs w:val="24"/>
        </w:rPr>
      </w:pPr>
      <w:r w:rsidDel="00000000" w:rsidR="00000000" w:rsidRPr="00000000">
        <w:rPr>
          <w:sz w:val="24"/>
          <w:szCs w:val="24"/>
          <w:rtl w:val="0"/>
        </w:rPr>
        <w:t xml:space="preserve">AUSTIN: Sure.</w:t>
      </w:r>
    </w:p>
    <w:p w:rsidR="00000000" w:rsidDel="00000000" w:rsidP="00000000" w:rsidRDefault="00000000" w:rsidRPr="00000000" w14:paraId="0000055C">
      <w:pPr>
        <w:rPr>
          <w:sz w:val="24"/>
          <w:szCs w:val="24"/>
        </w:rPr>
      </w:pPr>
      <w:r w:rsidDel="00000000" w:rsidR="00000000" w:rsidRPr="00000000">
        <w:rPr>
          <w:rtl w:val="0"/>
        </w:rPr>
      </w:r>
    </w:p>
    <w:p w:rsidR="00000000" w:rsidDel="00000000" w:rsidP="00000000" w:rsidRDefault="00000000" w:rsidRPr="00000000" w14:paraId="0000055D">
      <w:pPr>
        <w:rPr>
          <w:sz w:val="24"/>
          <w:szCs w:val="24"/>
        </w:rPr>
      </w:pPr>
      <w:r w:rsidDel="00000000" w:rsidR="00000000" w:rsidRPr="00000000">
        <w:rPr>
          <w:sz w:val="24"/>
          <w:szCs w:val="24"/>
          <w:rtl w:val="0"/>
        </w:rPr>
        <w:t xml:space="preserve">ALI: Can I make the attack that I wanted to make, ‘cause I guess I’m not noticing this happening? ‘Cause Hella, like, hears this music…</w:t>
      </w:r>
    </w:p>
    <w:p w:rsidR="00000000" w:rsidDel="00000000" w:rsidP="00000000" w:rsidRDefault="00000000" w:rsidRPr="00000000" w14:paraId="0000055E">
      <w:pPr>
        <w:rPr>
          <w:sz w:val="24"/>
          <w:szCs w:val="24"/>
        </w:rPr>
      </w:pPr>
      <w:r w:rsidDel="00000000" w:rsidR="00000000" w:rsidRPr="00000000">
        <w:rPr>
          <w:rtl w:val="0"/>
        </w:rPr>
      </w:r>
    </w:p>
    <w:p w:rsidR="00000000" w:rsidDel="00000000" w:rsidP="00000000" w:rsidRDefault="00000000" w:rsidRPr="00000000" w14:paraId="0000055F">
      <w:pPr>
        <w:rPr>
          <w:sz w:val="24"/>
          <w:szCs w:val="24"/>
        </w:rPr>
      </w:pPr>
      <w:r w:rsidDel="00000000" w:rsidR="00000000" w:rsidRPr="00000000">
        <w:rPr>
          <w:sz w:val="24"/>
          <w:szCs w:val="24"/>
          <w:rtl w:val="0"/>
        </w:rPr>
        <w:t xml:space="preserve">AUSTIN: Let’s resolve this shot first.</w:t>
      </w:r>
    </w:p>
    <w:p w:rsidR="00000000" w:rsidDel="00000000" w:rsidP="00000000" w:rsidRDefault="00000000" w:rsidRPr="00000000" w14:paraId="00000560">
      <w:pPr>
        <w:rPr>
          <w:sz w:val="24"/>
          <w:szCs w:val="24"/>
        </w:rPr>
      </w:pPr>
      <w:r w:rsidDel="00000000" w:rsidR="00000000" w:rsidRPr="00000000">
        <w:rPr>
          <w:rtl w:val="0"/>
        </w:rPr>
      </w:r>
    </w:p>
    <w:p w:rsidR="00000000" w:rsidDel="00000000" w:rsidP="00000000" w:rsidRDefault="00000000" w:rsidRPr="00000000" w14:paraId="00000561">
      <w:pPr>
        <w:rPr>
          <w:sz w:val="24"/>
          <w:szCs w:val="24"/>
        </w:rPr>
      </w:pPr>
      <w:r w:rsidDel="00000000" w:rsidR="00000000" w:rsidRPr="00000000">
        <w:rPr>
          <w:sz w:val="24"/>
          <w:szCs w:val="24"/>
          <w:rtl w:val="0"/>
        </w:rPr>
        <w:t xml:space="preserve">ALI: Okay.</w:t>
      </w:r>
    </w:p>
    <w:p w:rsidR="00000000" w:rsidDel="00000000" w:rsidP="00000000" w:rsidRDefault="00000000" w:rsidRPr="00000000" w14:paraId="00000562">
      <w:pPr>
        <w:rPr>
          <w:sz w:val="24"/>
          <w:szCs w:val="24"/>
        </w:rPr>
      </w:pPr>
      <w:r w:rsidDel="00000000" w:rsidR="00000000" w:rsidRPr="00000000">
        <w:rPr>
          <w:rtl w:val="0"/>
        </w:rPr>
      </w:r>
    </w:p>
    <w:p w:rsidR="00000000" w:rsidDel="00000000" w:rsidP="00000000" w:rsidRDefault="00000000" w:rsidRPr="00000000" w14:paraId="00000563">
      <w:pPr>
        <w:rPr>
          <w:sz w:val="24"/>
          <w:szCs w:val="24"/>
        </w:rPr>
      </w:pPr>
      <w:r w:rsidDel="00000000" w:rsidR="00000000" w:rsidRPr="00000000">
        <w:rPr>
          <w:sz w:val="24"/>
          <w:szCs w:val="24"/>
          <w:rtl w:val="0"/>
        </w:rPr>
        <w:t xml:space="preserve">AUSTIN: I mean you still have that bonus forward, do you know what I mean?</w:t>
      </w:r>
    </w:p>
    <w:p w:rsidR="00000000" w:rsidDel="00000000" w:rsidP="00000000" w:rsidRDefault="00000000" w:rsidRPr="00000000" w14:paraId="00000564">
      <w:pPr>
        <w:rPr>
          <w:sz w:val="24"/>
          <w:szCs w:val="24"/>
        </w:rPr>
      </w:pPr>
      <w:r w:rsidDel="00000000" w:rsidR="00000000" w:rsidRPr="00000000">
        <w:rPr>
          <w:rtl w:val="0"/>
        </w:rPr>
      </w:r>
    </w:p>
    <w:p w:rsidR="00000000" w:rsidDel="00000000" w:rsidP="00000000" w:rsidRDefault="00000000" w:rsidRPr="00000000" w14:paraId="00000565">
      <w:pPr>
        <w:rPr>
          <w:sz w:val="24"/>
          <w:szCs w:val="24"/>
        </w:rPr>
      </w:pPr>
      <w:r w:rsidDel="00000000" w:rsidR="00000000" w:rsidRPr="00000000">
        <w:rPr>
          <w:sz w:val="24"/>
          <w:szCs w:val="24"/>
          <w:rtl w:val="0"/>
        </w:rPr>
        <w:t xml:space="preserve">ALI: </w:t>
      </w:r>
      <w:r w:rsidDel="00000000" w:rsidR="00000000" w:rsidRPr="00000000">
        <w:rPr>
          <w:rtl w:val="0"/>
        </w:rPr>
        <w:t xml:space="preserve">Yeah, okay</w:t>
      </w:r>
      <w:r w:rsidDel="00000000" w:rsidR="00000000" w:rsidRPr="00000000">
        <w:rPr>
          <w:sz w:val="24"/>
          <w:szCs w:val="24"/>
          <w:rtl w:val="0"/>
        </w:rPr>
        <w:t xml:space="preserve">.</w:t>
      </w:r>
    </w:p>
    <w:p w:rsidR="00000000" w:rsidDel="00000000" w:rsidP="00000000" w:rsidRDefault="00000000" w:rsidRPr="00000000" w14:paraId="00000566">
      <w:pPr>
        <w:rPr>
          <w:sz w:val="24"/>
          <w:szCs w:val="24"/>
        </w:rPr>
      </w:pPr>
      <w:r w:rsidDel="00000000" w:rsidR="00000000" w:rsidRPr="00000000">
        <w:rPr>
          <w:rtl w:val="0"/>
        </w:rPr>
      </w:r>
    </w:p>
    <w:p w:rsidR="00000000" w:rsidDel="00000000" w:rsidP="00000000" w:rsidRDefault="00000000" w:rsidRPr="00000000" w14:paraId="00000567">
      <w:pPr>
        <w:rPr>
          <w:sz w:val="24"/>
          <w:szCs w:val="24"/>
        </w:rPr>
      </w:pPr>
      <w:r w:rsidDel="00000000" w:rsidR="00000000" w:rsidRPr="00000000">
        <w:rPr>
          <w:sz w:val="24"/>
          <w:szCs w:val="24"/>
          <w:rtl w:val="0"/>
        </w:rPr>
        <w:t xml:space="preserve">JACK: Yeah.</w:t>
      </w:r>
    </w:p>
    <w:p w:rsidR="00000000" w:rsidDel="00000000" w:rsidP="00000000" w:rsidRDefault="00000000" w:rsidRPr="00000000" w14:paraId="00000568">
      <w:pPr>
        <w:rPr>
          <w:sz w:val="24"/>
          <w:szCs w:val="24"/>
        </w:rPr>
      </w:pPr>
      <w:r w:rsidDel="00000000" w:rsidR="00000000" w:rsidRPr="00000000">
        <w:rPr>
          <w:rtl w:val="0"/>
        </w:rPr>
      </w:r>
    </w:p>
    <w:p w:rsidR="00000000" w:rsidDel="00000000" w:rsidP="00000000" w:rsidRDefault="00000000" w:rsidRPr="00000000" w14:paraId="00000569">
      <w:pPr>
        <w:rPr>
          <w:sz w:val="24"/>
          <w:szCs w:val="24"/>
        </w:rPr>
      </w:pPr>
      <w:r w:rsidDel="00000000" w:rsidR="00000000" w:rsidRPr="00000000">
        <w:rPr>
          <w:sz w:val="24"/>
          <w:szCs w:val="24"/>
          <w:rtl w:val="0"/>
        </w:rPr>
        <w:t xml:space="preserve">ART: I imagine that my actu—like, I’m—I don’t know how quickly I’m reacting</w:t>
      </w:r>
      <w:r w:rsidDel="00000000" w:rsidR="00000000" w:rsidRPr="00000000">
        <w:rPr>
          <w:rtl w:val="0"/>
        </w:rPr>
        <w:t xml:space="preserve"> (</w:t>
      </w:r>
      <w:r w:rsidDel="00000000" w:rsidR="00000000" w:rsidRPr="00000000">
        <w:rPr>
          <w:sz w:val="24"/>
          <w:szCs w:val="24"/>
          <w:rtl w:val="0"/>
        </w:rPr>
        <w:t xml:space="preserve">AUSTIN: Mh</w:t>
      </w:r>
      <w:r w:rsidDel="00000000" w:rsidR="00000000" w:rsidRPr="00000000">
        <w:rPr>
          <w:rtl w:val="0"/>
        </w:rPr>
        <w:t xml:space="preserve">-hmm.) </w:t>
      </w:r>
      <w:r w:rsidDel="00000000" w:rsidR="00000000" w:rsidRPr="00000000">
        <w:rPr>
          <w:sz w:val="24"/>
          <w:szCs w:val="24"/>
          <w:rtl w:val="0"/>
        </w:rPr>
        <w:t xml:space="preserve">but if possible, I’ll defend Jack. Or…</w:t>
      </w:r>
    </w:p>
    <w:p w:rsidR="00000000" w:rsidDel="00000000" w:rsidP="00000000" w:rsidRDefault="00000000" w:rsidRPr="00000000" w14:paraId="0000056A">
      <w:pPr>
        <w:rPr>
          <w:sz w:val="24"/>
          <w:szCs w:val="24"/>
        </w:rPr>
      </w:pPr>
      <w:r w:rsidDel="00000000" w:rsidR="00000000" w:rsidRPr="00000000">
        <w:rPr>
          <w:rtl w:val="0"/>
        </w:rPr>
      </w:r>
    </w:p>
    <w:p w:rsidR="00000000" w:rsidDel="00000000" w:rsidP="00000000" w:rsidRDefault="00000000" w:rsidRPr="00000000" w14:paraId="0000056B">
      <w:pPr>
        <w:rPr>
          <w:sz w:val="24"/>
          <w:szCs w:val="24"/>
        </w:rPr>
      </w:pPr>
      <w:r w:rsidDel="00000000" w:rsidR="00000000" w:rsidRPr="00000000">
        <w:rPr>
          <w:sz w:val="24"/>
          <w:szCs w:val="24"/>
          <w:rtl w:val="0"/>
        </w:rPr>
        <w:t xml:space="preserve">AUSTIN: Okay. So you wanna, like—do you have a shield? Who has a shield here? What’s the…</w:t>
      </w:r>
    </w:p>
    <w:p w:rsidR="00000000" w:rsidDel="00000000" w:rsidP="00000000" w:rsidRDefault="00000000" w:rsidRPr="00000000" w14:paraId="0000056C">
      <w:pPr>
        <w:rPr>
          <w:sz w:val="24"/>
          <w:szCs w:val="24"/>
        </w:rPr>
      </w:pPr>
      <w:r w:rsidDel="00000000" w:rsidR="00000000" w:rsidRPr="00000000">
        <w:rPr>
          <w:rtl w:val="0"/>
        </w:rPr>
      </w:r>
    </w:p>
    <w:p w:rsidR="00000000" w:rsidDel="00000000" w:rsidP="00000000" w:rsidRDefault="00000000" w:rsidRPr="00000000" w14:paraId="0000056D">
      <w:pPr>
        <w:rPr>
          <w:sz w:val="24"/>
          <w:szCs w:val="24"/>
        </w:rPr>
      </w:pPr>
      <w:r w:rsidDel="00000000" w:rsidR="00000000" w:rsidRPr="00000000">
        <w:rPr>
          <w:sz w:val="24"/>
          <w:szCs w:val="24"/>
          <w:rtl w:val="0"/>
        </w:rPr>
        <w:t xml:space="preserve">ART: No, I just have big armour.</w:t>
      </w:r>
    </w:p>
    <w:p w:rsidR="00000000" w:rsidDel="00000000" w:rsidP="00000000" w:rsidRDefault="00000000" w:rsidRPr="00000000" w14:paraId="0000056E">
      <w:pPr>
        <w:rPr>
          <w:sz w:val="24"/>
          <w:szCs w:val="24"/>
        </w:rPr>
      </w:pPr>
      <w:r w:rsidDel="00000000" w:rsidR="00000000" w:rsidRPr="00000000">
        <w:rPr>
          <w:rtl w:val="0"/>
        </w:rPr>
      </w:r>
    </w:p>
    <w:p w:rsidR="00000000" w:rsidDel="00000000" w:rsidP="00000000" w:rsidRDefault="00000000" w:rsidRPr="00000000" w14:paraId="0000056F">
      <w:pPr>
        <w:rPr>
          <w:sz w:val="24"/>
          <w:szCs w:val="24"/>
        </w:rPr>
      </w:pPr>
      <w:r w:rsidDel="00000000" w:rsidR="00000000" w:rsidRPr="00000000">
        <w:rPr>
          <w:sz w:val="24"/>
          <w:szCs w:val="24"/>
          <w:rtl w:val="0"/>
        </w:rPr>
        <w:t xml:space="preserve">AUSTIN: Okay.</w:t>
      </w:r>
    </w:p>
    <w:p w:rsidR="00000000" w:rsidDel="00000000" w:rsidP="00000000" w:rsidRDefault="00000000" w:rsidRPr="00000000" w14:paraId="00000570">
      <w:pPr>
        <w:rPr>
          <w:sz w:val="24"/>
          <w:szCs w:val="24"/>
        </w:rPr>
      </w:pPr>
      <w:r w:rsidDel="00000000" w:rsidR="00000000" w:rsidRPr="00000000">
        <w:rPr>
          <w:rtl w:val="0"/>
        </w:rPr>
      </w:r>
    </w:p>
    <w:p w:rsidR="00000000" w:rsidDel="00000000" w:rsidP="00000000" w:rsidRDefault="00000000" w:rsidRPr="00000000" w14:paraId="00000571">
      <w:pPr>
        <w:rPr>
          <w:sz w:val="24"/>
          <w:szCs w:val="24"/>
        </w:rPr>
      </w:pPr>
      <w:r w:rsidDel="00000000" w:rsidR="00000000" w:rsidRPr="00000000">
        <w:rPr>
          <w:sz w:val="24"/>
          <w:szCs w:val="24"/>
          <w:rtl w:val="0"/>
        </w:rPr>
        <w:t xml:space="preserve">ART: I passed on a shield because</w:t>
      </w:r>
      <w:r w:rsidDel="00000000" w:rsidR="00000000" w:rsidRPr="00000000">
        <w:rPr>
          <w:rtl w:val="0"/>
        </w:rPr>
        <w:t xml:space="preserve">— </w:t>
      </w:r>
      <w:r w:rsidDel="00000000" w:rsidR="00000000" w:rsidRPr="00000000">
        <w:rPr>
          <w:sz w:val="24"/>
          <w:szCs w:val="24"/>
          <w:rtl w:val="0"/>
        </w:rPr>
        <w:t xml:space="preserve">because it didn’t seem</w:t>
      </w:r>
      <w:r w:rsidDel="00000000" w:rsidR="00000000" w:rsidRPr="00000000">
        <w:rPr>
          <w:rtl w:val="0"/>
        </w:rPr>
        <w:t xml:space="preserve"> </w:t>
      </w:r>
      <w:r w:rsidDel="00000000" w:rsidR="00000000" w:rsidRPr="00000000">
        <w:rPr>
          <w:sz w:val="24"/>
          <w:szCs w:val="24"/>
          <w:rtl w:val="0"/>
        </w:rPr>
        <w:t xml:space="preserve">thematically…</w:t>
      </w:r>
    </w:p>
    <w:p w:rsidR="00000000" w:rsidDel="00000000" w:rsidP="00000000" w:rsidRDefault="00000000" w:rsidRPr="00000000" w14:paraId="00000572">
      <w:pPr>
        <w:rPr>
          <w:sz w:val="24"/>
          <w:szCs w:val="24"/>
        </w:rPr>
      </w:pPr>
      <w:r w:rsidDel="00000000" w:rsidR="00000000" w:rsidRPr="00000000">
        <w:rPr>
          <w:rtl w:val="0"/>
        </w:rPr>
      </w:r>
    </w:p>
    <w:p w:rsidR="00000000" w:rsidDel="00000000" w:rsidP="00000000" w:rsidRDefault="00000000" w:rsidRPr="00000000" w14:paraId="00000573">
      <w:pPr>
        <w:rPr>
          <w:sz w:val="24"/>
          <w:szCs w:val="24"/>
        </w:rPr>
      </w:pPr>
      <w:r w:rsidDel="00000000" w:rsidR="00000000" w:rsidRPr="00000000">
        <w:rPr>
          <w:sz w:val="24"/>
          <w:szCs w:val="24"/>
          <w:rtl w:val="0"/>
        </w:rPr>
        <w:t xml:space="preserve">JACK: Did you pass on a shield on the boat, or in character creation?</w:t>
      </w:r>
    </w:p>
    <w:p w:rsidR="00000000" w:rsidDel="00000000" w:rsidP="00000000" w:rsidRDefault="00000000" w:rsidRPr="00000000" w14:paraId="00000574">
      <w:pPr>
        <w:rPr>
          <w:sz w:val="24"/>
          <w:szCs w:val="24"/>
        </w:rPr>
      </w:pPr>
      <w:r w:rsidDel="00000000" w:rsidR="00000000" w:rsidRPr="00000000">
        <w:rPr>
          <w:rtl w:val="0"/>
        </w:rPr>
      </w:r>
    </w:p>
    <w:p w:rsidR="00000000" w:rsidDel="00000000" w:rsidP="00000000" w:rsidRDefault="00000000" w:rsidRPr="00000000" w14:paraId="00000575">
      <w:pPr>
        <w:rPr>
          <w:sz w:val="24"/>
          <w:szCs w:val="24"/>
        </w:rPr>
      </w:pPr>
      <w:r w:rsidDel="00000000" w:rsidR="00000000" w:rsidRPr="00000000">
        <w:rPr>
          <w:sz w:val="24"/>
          <w:szCs w:val="24"/>
          <w:rtl w:val="0"/>
        </w:rPr>
        <w:t xml:space="preserve">ART: In character creation. I decided to get a bigger weapon and not a shield.</w:t>
      </w:r>
      <w:r w:rsidDel="00000000" w:rsidR="00000000" w:rsidRPr="00000000">
        <w:rPr>
          <w:rtl w:val="0"/>
        </w:rPr>
        <w:t xml:space="preserve"> [JACK laughs] </w:t>
      </w:r>
      <w:r w:rsidDel="00000000" w:rsidR="00000000" w:rsidRPr="00000000">
        <w:rPr>
          <w:sz w:val="24"/>
          <w:szCs w:val="24"/>
          <w:rtl w:val="0"/>
        </w:rPr>
        <w:t xml:space="preserve">I thought that fit better.</w:t>
      </w:r>
    </w:p>
    <w:p w:rsidR="00000000" w:rsidDel="00000000" w:rsidP="00000000" w:rsidRDefault="00000000" w:rsidRPr="00000000" w14:paraId="00000576">
      <w:pPr>
        <w:rPr>
          <w:sz w:val="24"/>
          <w:szCs w:val="24"/>
        </w:rPr>
      </w:pPr>
      <w:r w:rsidDel="00000000" w:rsidR="00000000" w:rsidRPr="00000000">
        <w:rPr>
          <w:rtl w:val="0"/>
        </w:rPr>
      </w:r>
    </w:p>
    <w:p w:rsidR="00000000" w:rsidDel="00000000" w:rsidP="00000000" w:rsidRDefault="00000000" w:rsidRPr="00000000" w14:paraId="00000577">
      <w:pPr>
        <w:rPr>
          <w:sz w:val="24"/>
          <w:szCs w:val="24"/>
        </w:rPr>
      </w:pPr>
      <w:r w:rsidDel="00000000" w:rsidR="00000000" w:rsidRPr="00000000">
        <w:rPr>
          <w:sz w:val="24"/>
          <w:szCs w:val="24"/>
          <w:rtl w:val="0"/>
        </w:rPr>
        <w:t xml:space="preserve">JACK: Yeah, no, I can see that. I kind of picture you—</w:t>
      </w:r>
    </w:p>
    <w:p w:rsidR="00000000" w:rsidDel="00000000" w:rsidP="00000000" w:rsidRDefault="00000000" w:rsidRPr="00000000" w14:paraId="00000578">
      <w:pPr>
        <w:rPr>
          <w:sz w:val="24"/>
          <w:szCs w:val="24"/>
        </w:rPr>
      </w:pPr>
      <w:r w:rsidDel="00000000" w:rsidR="00000000" w:rsidRPr="00000000">
        <w:rPr>
          <w:rtl w:val="0"/>
        </w:rPr>
      </w:r>
    </w:p>
    <w:p w:rsidR="00000000" w:rsidDel="00000000" w:rsidP="00000000" w:rsidRDefault="00000000" w:rsidRPr="00000000" w14:paraId="00000579">
      <w:pPr>
        <w:rPr>
          <w:sz w:val="24"/>
          <w:szCs w:val="24"/>
        </w:rPr>
      </w:pPr>
      <w:r w:rsidDel="00000000" w:rsidR="00000000" w:rsidRPr="00000000">
        <w:rPr>
          <w:sz w:val="24"/>
          <w:szCs w:val="24"/>
          <w:rtl w:val="0"/>
        </w:rPr>
        <w:t xml:space="preserve">KEITH: I’ve got a shield but I am currently a cougar.</w:t>
      </w:r>
    </w:p>
    <w:p w:rsidR="00000000" w:rsidDel="00000000" w:rsidP="00000000" w:rsidRDefault="00000000" w:rsidRPr="00000000" w14:paraId="0000057A">
      <w:pPr>
        <w:rPr>
          <w:sz w:val="24"/>
          <w:szCs w:val="24"/>
        </w:rPr>
      </w:pPr>
      <w:r w:rsidDel="00000000" w:rsidR="00000000" w:rsidRPr="00000000">
        <w:rPr>
          <w:rtl w:val="0"/>
        </w:rPr>
      </w:r>
    </w:p>
    <w:p w:rsidR="00000000" w:rsidDel="00000000" w:rsidP="00000000" w:rsidRDefault="00000000" w:rsidRPr="00000000" w14:paraId="0000057B">
      <w:pPr>
        <w:rPr>
          <w:sz w:val="24"/>
          <w:szCs w:val="24"/>
        </w:rPr>
      </w:pPr>
      <w:r w:rsidDel="00000000" w:rsidR="00000000" w:rsidRPr="00000000">
        <w:rPr>
          <w:sz w:val="24"/>
          <w:szCs w:val="24"/>
          <w:rtl w:val="0"/>
        </w:rPr>
        <w:t xml:space="preserve">JACK: I—</w:t>
      </w:r>
      <w:r w:rsidDel="00000000" w:rsidR="00000000" w:rsidRPr="00000000">
        <w:rPr>
          <w:rtl w:val="0"/>
        </w:rPr>
        <w:t xml:space="preserve"> [</w:t>
      </w:r>
      <w:r w:rsidDel="00000000" w:rsidR="00000000" w:rsidRPr="00000000">
        <w:rPr>
          <w:sz w:val="24"/>
          <w:szCs w:val="24"/>
          <w:rtl w:val="0"/>
        </w:rPr>
        <w:t xml:space="preserve">laughs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7C">
      <w:pPr>
        <w:rPr>
          <w:sz w:val="24"/>
          <w:szCs w:val="24"/>
        </w:rPr>
      </w:pPr>
      <w:r w:rsidDel="00000000" w:rsidR="00000000" w:rsidRPr="00000000">
        <w:rPr>
          <w:rtl w:val="0"/>
        </w:rPr>
      </w:r>
    </w:p>
    <w:p w:rsidR="00000000" w:rsidDel="00000000" w:rsidP="00000000" w:rsidRDefault="00000000" w:rsidRPr="00000000" w14:paraId="0000057D">
      <w:pPr>
        <w:rPr>
          <w:sz w:val="24"/>
          <w:szCs w:val="24"/>
        </w:rPr>
      </w:pPr>
      <w:r w:rsidDel="00000000" w:rsidR="00000000" w:rsidRPr="00000000">
        <w:rPr>
          <w:sz w:val="24"/>
          <w:szCs w:val="24"/>
          <w:rtl w:val="0"/>
        </w:rPr>
        <w:t xml:space="preserve">ALI: I have a shield but I’m still distracted? </w:t>
      </w:r>
      <w:r w:rsidDel="00000000" w:rsidR="00000000" w:rsidRPr="00000000">
        <w:rPr>
          <w:rtl w:val="0"/>
        </w:rPr>
        <w:t xml:space="preserve">[</w:t>
      </w:r>
      <w:r w:rsidDel="00000000" w:rsidR="00000000" w:rsidRPr="00000000">
        <w:rPr>
          <w:sz w:val="24"/>
          <w:szCs w:val="24"/>
          <w:rtl w:val="0"/>
        </w:rPr>
        <w:t xml:space="preserve">laughs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7E">
      <w:pPr>
        <w:rPr>
          <w:sz w:val="24"/>
          <w:szCs w:val="24"/>
        </w:rPr>
      </w:pPr>
      <w:r w:rsidDel="00000000" w:rsidR="00000000" w:rsidRPr="00000000">
        <w:rPr>
          <w:rtl w:val="0"/>
        </w:rPr>
      </w:r>
    </w:p>
    <w:p w:rsidR="00000000" w:rsidDel="00000000" w:rsidP="00000000" w:rsidRDefault="00000000" w:rsidRPr="00000000" w14:paraId="0000057F">
      <w:pPr>
        <w:rPr>
          <w:sz w:val="24"/>
          <w:szCs w:val="24"/>
        </w:rPr>
      </w:pPr>
      <w:r w:rsidDel="00000000" w:rsidR="00000000" w:rsidRPr="00000000">
        <w:rPr>
          <w:sz w:val="24"/>
          <w:szCs w:val="24"/>
          <w:rtl w:val="0"/>
        </w:rPr>
        <w:t xml:space="preserve">AUSTIN: Yeah, I think that’s—</w:t>
      </w:r>
    </w:p>
    <w:p w:rsidR="00000000" w:rsidDel="00000000" w:rsidP="00000000" w:rsidRDefault="00000000" w:rsidRPr="00000000" w14:paraId="00000580">
      <w:pPr>
        <w:rPr>
          <w:sz w:val="24"/>
          <w:szCs w:val="24"/>
        </w:rPr>
      </w:pPr>
      <w:r w:rsidDel="00000000" w:rsidR="00000000" w:rsidRPr="00000000">
        <w:rPr>
          <w:rtl w:val="0"/>
        </w:rPr>
      </w:r>
    </w:p>
    <w:p w:rsidR="00000000" w:rsidDel="00000000" w:rsidP="00000000" w:rsidRDefault="00000000" w:rsidRPr="00000000" w14:paraId="00000581">
      <w:pPr>
        <w:rPr>
          <w:sz w:val="24"/>
          <w:szCs w:val="24"/>
        </w:rPr>
      </w:pPr>
      <w:r w:rsidDel="00000000" w:rsidR="00000000" w:rsidRPr="00000000">
        <w:rPr>
          <w:sz w:val="24"/>
          <w:szCs w:val="24"/>
          <w:rtl w:val="0"/>
        </w:rPr>
        <w:t xml:space="preserve">ALI: </w:t>
      </w:r>
      <w:r w:rsidDel="00000000" w:rsidR="00000000" w:rsidRPr="00000000">
        <w:rPr>
          <w:rtl w:val="0"/>
        </w:rPr>
        <w:t xml:space="preserve">[</w:t>
      </w:r>
      <w:r w:rsidDel="00000000" w:rsidR="00000000" w:rsidRPr="00000000">
        <w:rPr>
          <w:sz w:val="24"/>
          <w:szCs w:val="24"/>
          <w:rtl w:val="0"/>
        </w:rPr>
        <w:t xml:space="preserve">laughing</w:t>
      </w:r>
      <w:r w:rsidDel="00000000" w:rsidR="00000000" w:rsidRPr="00000000">
        <w:rPr>
          <w:rtl w:val="0"/>
        </w:rPr>
        <w:t xml:space="preserve">] [cross]</w:t>
      </w:r>
      <w:r w:rsidDel="00000000" w:rsidR="00000000" w:rsidRPr="00000000">
        <w:rPr>
          <w:sz w:val="24"/>
          <w:szCs w:val="24"/>
          <w:rtl w:val="0"/>
        </w:rPr>
        <w:t xml:space="preserve"> I really don’t wanna help Jack.</w:t>
      </w:r>
    </w:p>
    <w:p w:rsidR="00000000" w:rsidDel="00000000" w:rsidP="00000000" w:rsidRDefault="00000000" w:rsidRPr="00000000" w14:paraId="00000582">
      <w:pPr>
        <w:rPr>
          <w:sz w:val="24"/>
          <w:szCs w:val="24"/>
        </w:rPr>
      </w:pPr>
      <w:r w:rsidDel="00000000" w:rsidR="00000000" w:rsidRPr="00000000">
        <w:rPr>
          <w:rtl w:val="0"/>
        </w:rPr>
      </w:r>
    </w:p>
    <w:p w:rsidR="00000000" w:rsidDel="00000000" w:rsidP="00000000" w:rsidRDefault="00000000" w:rsidRPr="00000000" w14:paraId="00000583">
      <w:pPr>
        <w:rPr>
          <w:sz w:val="24"/>
          <w:szCs w:val="24"/>
        </w:rPr>
      </w:pPr>
      <w:r w:rsidDel="00000000" w:rsidR="00000000" w:rsidRPr="00000000">
        <w:rPr>
          <w:sz w:val="24"/>
          <w:szCs w:val="24"/>
          <w:rtl w:val="0"/>
        </w:rPr>
        <w:t xml:space="preserve">JACK:</w:t>
      </w:r>
      <w:r w:rsidDel="00000000" w:rsidR="00000000" w:rsidRPr="00000000">
        <w:rPr>
          <w:rtl w:val="0"/>
        </w:rPr>
        <w:t xml:space="preserve"> [cross]</w:t>
      </w:r>
      <w:r w:rsidDel="00000000" w:rsidR="00000000" w:rsidRPr="00000000">
        <w:rPr>
          <w:sz w:val="24"/>
          <w:szCs w:val="24"/>
          <w:rtl w:val="0"/>
        </w:rPr>
        <w:t xml:space="preserve"> I… have… a…</w:t>
      </w:r>
    </w:p>
    <w:p w:rsidR="00000000" w:rsidDel="00000000" w:rsidP="00000000" w:rsidRDefault="00000000" w:rsidRPr="00000000" w14:paraId="00000584">
      <w:pPr>
        <w:rPr>
          <w:sz w:val="24"/>
          <w:szCs w:val="24"/>
        </w:rPr>
      </w:pPr>
      <w:r w:rsidDel="00000000" w:rsidR="00000000" w:rsidRPr="00000000">
        <w:rPr>
          <w:rtl w:val="0"/>
        </w:rPr>
      </w:r>
    </w:p>
    <w:p w:rsidR="00000000" w:rsidDel="00000000" w:rsidP="00000000" w:rsidRDefault="00000000" w:rsidRPr="00000000" w14:paraId="00000585">
      <w:pPr>
        <w:rPr/>
      </w:pPr>
      <w:r w:rsidDel="00000000" w:rsidR="00000000" w:rsidRPr="00000000">
        <w:rPr>
          <w:sz w:val="24"/>
          <w:szCs w:val="24"/>
          <w:rtl w:val="0"/>
        </w:rPr>
        <w:t xml:space="preserve">AUSTIN: If we’re being honest, it sounds like you’re going for…you’re about to </w:t>
      </w:r>
      <w:r w:rsidDel="00000000" w:rsidR="00000000" w:rsidRPr="00000000">
        <w:rPr>
          <w:rtl w:val="0"/>
        </w:rPr>
        <w:t xml:space="preserve">shield</w:t>
      </w:r>
      <w:r w:rsidDel="00000000" w:rsidR="00000000" w:rsidRPr="00000000">
        <w:rPr>
          <w:sz w:val="24"/>
          <w:szCs w:val="24"/>
          <w:rtl w:val="0"/>
        </w:rPr>
        <w:t xml:space="preserve"> </w:t>
      </w:r>
      <w:r w:rsidDel="00000000" w:rsidR="00000000" w:rsidRPr="00000000">
        <w:rPr>
          <w:sz w:val="24"/>
          <w:szCs w:val="24"/>
          <w:rtl w:val="0"/>
        </w:rPr>
        <w:t xml:space="preserve">this bro, so. </w:t>
      </w: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sz w:val="24"/>
          <w:szCs w:val="24"/>
          <w:rtl w:val="0"/>
        </w:rPr>
        <w:t xml:space="preserve">ALI: Yeah.</w:t>
      </w:r>
      <w:r w:rsidDel="00000000" w:rsidR="00000000" w:rsidRPr="00000000">
        <w:rPr>
          <w:rtl w:val="0"/>
        </w:rPr>
        <w:t xml:space="preserve"> </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sz w:val="24"/>
          <w:szCs w:val="24"/>
        </w:rPr>
      </w:pPr>
      <w:r w:rsidDel="00000000" w:rsidR="00000000" w:rsidRPr="00000000">
        <w:rPr>
          <w:sz w:val="24"/>
          <w:szCs w:val="24"/>
          <w:rtl w:val="0"/>
        </w:rPr>
        <w:t xml:space="preserve">JACK: I have… a… [cross] comprehensive knowledge of the history of this continent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ALI: [cross] I’m sorry, Jack. [laughs]</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sz w:val="24"/>
          <w:szCs w:val="24"/>
        </w:rPr>
      </w:pPr>
      <w:r w:rsidDel="00000000" w:rsidR="00000000" w:rsidRPr="00000000">
        <w:rPr>
          <w:sz w:val="24"/>
          <w:szCs w:val="24"/>
          <w:rtl w:val="0"/>
        </w:rPr>
        <w:t xml:space="preserve">KEITH: </w:t>
      </w:r>
      <w:r w:rsidDel="00000000" w:rsidR="00000000" w:rsidRPr="00000000">
        <w:rPr>
          <w:rtl w:val="0"/>
        </w:rPr>
        <w:t xml:space="preserve">It’s— </w:t>
      </w:r>
      <w:r w:rsidDel="00000000" w:rsidR="00000000" w:rsidRPr="00000000">
        <w:rPr>
          <w:sz w:val="24"/>
          <w:szCs w:val="24"/>
          <w:rtl w:val="0"/>
        </w:rPr>
        <w:t xml:space="preserve">Ali, you’ve— your character is evil. Remember?</w:t>
      </w:r>
    </w:p>
    <w:p w:rsidR="00000000" w:rsidDel="00000000" w:rsidP="00000000" w:rsidRDefault="00000000" w:rsidRPr="00000000" w14:paraId="0000058E">
      <w:pPr>
        <w:rPr>
          <w:sz w:val="24"/>
          <w:szCs w:val="24"/>
        </w:rPr>
      </w:pPr>
      <w:r w:rsidDel="00000000" w:rsidR="00000000" w:rsidRPr="00000000">
        <w:rPr>
          <w:rtl w:val="0"/>
        </w:rPr>
      </w:r>
    </w:p>
    <w:p w:rsidR="00000000" w:rsidDel="00000000" w:rsidP="00000000" w:rsidRDefault="00000000" w:rsidRPr="00000000" w14:paraId="0000058F">
      <w:pPr>
        <w:rPr>
          <w:sz w:val="24"/>
          <w:szCs w:val="24"/>
        </w:rPr>
      </w:pPr>
      <w:r w:rsidDel="00000000" w:rsidR="00000000" w:rsidRPr="00000000">
        <w:rPr>
          <w:sz w:val="24"/>
          <w:szCs w:val="24"/>
          <w:rtl w:val="0"/>
        </w:rPr>
        <w:t xml:space="preserve">JACK: (laughs)</w:t>
        <w:br w:type="textWrapping"/>
        <w:br w:type="textWrapping"/>
        <w:t xml:space="preserve">KEITH: So like, you’re good.</w:t>
      </w:r>
    </w:p>
    <w:p w:rsidR="00000000" w:rsidDel="00000000" w:rsidP="00000000" w:rsidRDefault="00000000" w:rsidRPr="00000000" w14:paraId="00000590">
      <w:pPr>
        <w:rPr>
          <w:sz w:val="24"/>
          <w:szCs w:val="24"/>
        </w:rPr>
      </w:pPr>
      <w:r w:rsidDel="00000000" w:rsidR="00000000" w:rsidRPr="00000000">
        <w:rPr>
          <w:rtl w:val="0"/>
        </w:rPr>
      </w:r>
    </w:p>
    <w:p w:rsidR="00000000" w:rsidDel="00000000" w:rsidP="00000000" w:rsidRDefault="00000000" w:rsidRPr="00000000" w14:paraId="00000591">
      <w:pPr>
        <w:rPr>
          <w:sz w:val="24"/>
          <w:szCs w:val="24"/>
        </w:rPr>
      </w:pPr>
      <w:r w:rsidDel="00000000" w:rsidR="00000000" w:rsidRPr="00000000">
        <w:rPr>
          <w:sz w:val="24"/>
          <w:szCs w:val="24"/>
          <w:rtl w:val="0"/>
        </w:rPr>
        <w:t xml:space="preserve">ALI: She’s a nice person! </w:t>
      </w:r>
      <w:r w:rsidDel="00000000" w:rsidR="00000000" w:rsidRPr="00000000">
        <w:rPr>
          <w:rtl w:val="0"/>
        </w:rPr>
        <w:t xml:space="preserve">[</w:t>
      </w:r>
      <w:r w:rsidDel="00000000" w:rsidR="00000000" w:rsidRPr="00000000">
        <w:rPr>
          <w:sz w:val="24"/>
          <w:szCs w:val="24"/>
          <w:rtl w:val="0"/>
        </w:rPr>
        <w:t xml:space="preserve">laughs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92">
      <w:pPr>
        <w:rPr>
          <w:sz w:val="24"/>
          <w:szCs w:val="24"/>
        </w:rPr>
      </w:pPr>
      <w:r w:rsidDel="00000000" w:rsidR="00000000" w:rsidRPr="00000000">
        <w:rPr>
          <w:rtl w:val="0"/>
        </w:rPr>
      </w:r>
    </w:p>
    <w:p w:rsidR="00000000" w:rsidDel="00000000" w:rsidP="00000000" w:rsidRDefault="00000000" w:rsidRPr="00000000" w14:paraId="00000593">
      <w:pPr>
        <w:rPr>
          <w:sz w:val="24"/>
          <w:szCs w:val="24"/>
        </w:rPr>
      </w:pPr>
      <w:r w:rsidDel="00000000" w:rsidR="00000000" w:rsidRPr="00000000">
        <w:rPr>
          <w:sz w:val="24"/>
          <w:szCs w:val="24"/>
          <w:rtl w:val="0"/>
        </w:rPr>
        <w:t xml:space="preserve">AUSTIN: Mh-</w:t>
      </w:r>
      <w:r w:rsidDel="00000000" w:rsidR="00000000" w:rsidRPr="00000000">
        <w:rPr>
          <w:rtl w:val="0"/>
        </w:rPr>
        <w:t xml:space="preserve">hmm</w:t>
      </w:r>
      <w:r w:rsidDel="00000000" w:rsidR="00000000" w:rsidRPr="00000000">
        <w:rPr>
          <w:sz w:val="24"/>
          <w:szCs w:val="24"/>
          <w:rtl w:val="0"/>
        </w:rPr>
        <w:t xml:space="preserve">.</w:t>
      </w:r>
    </w:p>
    <w:p w:rsidR="00000000" w:rsidDel="00000000" w:rsidP="00000000" w:rsidRDefault="00000000" w:rsidRPr="00000000" w14:paraId="00000594">
      <w:pPr>
        <w:rPr>
          <w:sz w:val="24"/>
          <w:szCs w:val="24"/>
        </w:rPr>
      </w:pPr>
      <w:r w:rsidDel="00000000" w:rsidR="00000000" w:rsidRPr="00000000">
        <w:rPr>
          <w:rtl w:val="0"/>
        </w:rPr>
      </w:r>
    </w:p>
    <w:p w:rsidR="00000000" w:rsidDel="00000000" w:rsidP="00000000" w:rsidRDefault="00000000" w:rsidRPr="00000000" w14:paraId="00000595">
      <w:pPr>
        <w:rPr>
          <w:sz w:val="24"/>
          <w:szCs w:val="24"/>
        </w:rPr>
      </w:pPr>
      <w:r w:rsidDel="00000000" w:rsidR="00000000" w:rsidRPr="00000000">
        <w:rPr>
          <w:sz w:val="24"/>
          <w:szCs w:val="24"/>
          <w:rtl w:val="0"/>
        </w:rPr>
        <w:t xml:space="preserve">ART: Oh, that’s not how Defend works. Never mind. I can’t defend Jack.</w:t>
      </w:r>
    </w:p>
    <w:p w:rsidR="00000000" w:rsidDel="00000000" w:rsidP="00000000" w:rsidRDefault="00000000" w:rsidRPr="00000000" w14:paraId="00000596">
      <w:pPr>
        <w:rPr>
          <w:sz w:val="24"/>
          <w:szCs w:val="24"/>
        </w:rPr>
      </w:pPr>
      <w:r w:rsidDel="00000000" w:rsidR="00000000" w:rsidRPr="00000000">
        <w:rPr>
          <w:rtl w:val="0"/>
        </w:rPr>
      </w:r>
    </w:p>
    <w:p w:rsidR="00000000" w:rsidDel="00000000" w:rsidP="00000000" w:rsidRDefault="00000000" w:rsidRPr="00000000" w14:paraId="00000597">
      <w:pPr>
        <w:rPr>
          <w:sz w:val="24"/>
          <w:szCs w:val="24"/>
        </w:rPr>
      </w:pPr>
      <w:r w:rsidDel="00000000" w:rsidR="00000000" w:rsidRPr="00000000">
        <w:rPr>
          <w:sz w:val="24"/>
          <w:szCs w:val="24"/>
          <w:rtl w:val="0"/>
        </w:rPr>
        <w:t xml:space="preserve">AUSTIN: Yeah, I think you have to state</w:t>
      </w:r>
      <w:r w:rsidDel="00000000" w:rsidR="00000000" w:rsidRPr="00000000">
        <w:rPr>
          <w:rtl w:val="0"/>
        </w:rPr>
        <w:t xml:space="preserve">, R</w:t>
      </w:r>
      <w:r w:rsidDel="00000000" w:rsidR="00000000" w:rsidRPr="00000000">
        <w:rPr>
          <w:sz w:val="24"/>
          <w:szCs w:val="24"/>
          <w:rtl w:val="0"/>
        </w:rPr>
        <w:t xml:space="preserve">ight?</w:t>
      </w:r>
    </w:p>
    <w:p w:rsidR="00000000" w:rsidDel="00000000" w:rsidP="00000000" w:rsidRDefault="00000000" w:rsidRPr="00000000" w14:paraId="00000598">
      <w:pPr>
        <w:rPr>
          <w:sz w:val="24"/>
          <w:szCs w:val="24"/>
        </w:rPr>
      </w:pPr>
      <w:r w:rsidDel="00000000" w:rsidR="00000000" w:rsidRPr="00000000">
        <w:rPr>
          <w:rtl w:val="0"/>
        </w:rPr>
      </w:r>
    </w:p>
    <w:p w:rsidR="00000000" w:rsidDel="00000000" w:rsidP="00000000" w:rsidRDefault="00000000" w:rsidRPr="00000000" w14:paraId="00000599">
      <w:pPr>
        <w:rPr>
          <w:sz w:val="24"/>
          <w:szCs w:val="24"/>
        </w:rPr>
      </w:pPr>
      <w:r w:rsidDel="00000000" w:rsidR="00000000" w:rsidRPr="00000000">
        <w:rPr>
          <w:sz w:val="24"/>
          <w:szCs w:val="24"/>
          <w:rtl w:val="0"/>
        </w:rPr>
        <w:t xml:space="preserve">JACK: Oh, hey man—</w:t>
      </w:r>
    </w:p>
    <w:p w:rsidR="00000000" w:rsidDel="00000000" w:rsidP="00000000" w:rsidRDefault="00000000" w:rsidRPr="00000000" w14:paraId="0000059A">
      <w:pPr>
        <w:rPr>
          <w:sz w:val="24"/>
          <w:szCs w:val="24"/>
        </w:rPr>
      </w:pPr>
      <w:r w:rsidDel="00000000" w:rsidR="00000000" w:rsidRPr="00000000">
        <w:rPr>
          <w:rtl w:val="0"/>
        </w:rPr>
      </w:r>
    </w:p>
    <w:p w:rsidR="00000000" w:rsidDel="00000000" w:rsidP="00000000" w:rsidRDefault="00000000" w:rsidRPr="00000000" w14:paraId="0000059B">
      <w:pPr>
        <w:rPr>
          <w:sz w:val="24"/>
          <w:szCs w:val="24"/>
        </w:rPr>
      </w:pPr>
      <w:r w:rsidDel="00000000" w:rsidR="00000000" w:rsidRPr="00000000">
        <w:rPr>
          <w:sz w:val="24"/>
          <w:szCs w:val="24"/>
          <w:rtl w:val="0"/>
        </w:rPr>
        <w:t xml:space="preserve">AUSTIN: Oh, but you did stand— </w:t>
      </w:r>
      <w:r w:rsidDel="00000000" w:rsidR="00000000" w:rsidRPr="00000000">
        <w:rPr>
          <w:rtl w:val="0"/>
        </w:rPr>
        <w:t xml:space="preserve">Y</w:t>
      </w:r>
      <w:r w:rsidDel="00000000" w:rsidR="00000000" w:rsidRPr="00000000">
        <w:rPr>
          <w:sz w:val="24"/>
          <w:szCs w:val="24"/>
          <w:rtl w:val="0"/>
        </w:rPr>
        <w:t xml:space="preserve">ou did set that up previously, though, that you were standing in front of Jack, right?</w:t>
        <w:br w:type="textWrapping"/>
        <w:br w:type="textWrapping"/>
        <w:t xml:space="preserve">ART: Right.</w:t>
      </w:r>
    </w:p>
    <w:p w:rsidR="00000000" w:rsidDel="00000000" w:rsidP="00000000" w:rsidRDefault="00000000" w:rsidRPr="00000000" w14:paraId="0000059C">
      <w:pPr>
        <w:rPr>
          <w:sz w:val="24"/>
          <w:szCs w:val="24"/>
        </w:rPr>
      </w:pPr>
      <w:r w:rsidDel="00000000" w:rsidR="00000000" w:rsidRPr="00000000">
        <w:rPr>
          <w:rtl w:val="0"/>
        </w:rPr>
      </w:r>
    </w:p>
    <w:p w:rsidR="00000000" w:rsidDel="00000000" w:rsidP="00000000" w:rsidRDefault="00000000" w:rsidRPr="00000000" w14:paraId="0000059D">
      <w:pPr>
        <w:rPr>
          <w:sz w:val="24"/>
          <w:szCs w:val="24"/>
        </w:rPr>
      </w:pPr>
      <w:r w:rsidDel="00000000" w:rsidR="00000000" w:rsidRPr="00000000">
        <w:rPr>
          <w:sz w:val="24"/>
          <w:szCs w:val="24"/>
          <w:rtl w:val="0"/>
        </w:rPr>
        <w:t xml:space="preserve">AUSTIN: Or that Jack was standing behind you. I think that’s fair! I think if we’re being honest to the fiction, you’ve set that up.</w:t>
      </w:r>
    </w:p>
    <w:p w:rsidR="00000000" w:rsidDel="00000000" w:rsidP="00000000" w:rsidRDefault="00000000" w:rsidRPr="00000000" w14:paraId="0000059E">
      <w:pPr>
        <w:rPr>
          <w:sz w:val="24"/>
          <w:szCs w:val="24"/>
        </w:rPr>
      </w:pPr>
      <w:r w:rsidDel="00000000" w:rsidR="00000000" w:rsidRPr="00000000">
        <w:rPr>
          <w:rtl w:val="0"/>
        </w:rPr>
      </w:r>
    </w:p>
    <w:p w:rsidR="00000000" w:rsidDel="00000000" w:rsidP="00000000" w:rsidRDefault="00000000" w:rsidRPr="00000000" w14:paraId="0000059F">
      <w:pPr>
        <w:ind w:left="720" w:firstLine="0"/>
        <w:rPr>
          <w:sz w:val="24"/>
          <w:szCs w:val="24"/>
        </w:rPr>
      </w:pPr>
      <w:r w:rsidDel="00000000" w:rsidR="00000000" w:rsidRPr="00000000">
        <w:rPr>
          <w:rtl w:val="0"/>
        </w:rPr>
        <w:t xml:space="preserve">[TIMESTAMP: </w:t>
      </w:r>
      <w:r w:rsidDel="00000000" w:rsidR="00000000" w:rsidRPr="00000000">
        <w:rPr>
          <w:sz w:val="24"/>
          <w:szCs w:val="24"/>
          <w:rtl w:val="0"/>
        </w:rPr>
        <w:t xml:space="preserve">0:36:23 - Agenda]</w:t>
      </w:r>
    </w:p>
    <w:p w:rsidR="00000000" w:rsidDel="00000000" w:rsidP="00000000" w:rsidRDefault="00000000" w:rsidRPr="00000000" w14:paraId="000005A0">
      <w:pPr>
        <w:rPr>
          <w:sz w:val="24"/>
          <w:szCs w:val="24"/>
        </w:rPr>
      </w:pPr>
      <w:r w:rsidDel="00000000" w:rsidR="00000000" w:rsidRPr="00000000">
        <w:rPr>
          <w:rtl w:val="0"/>
        </w:rPr>
      </w:r>
    </w:p>
    <w:p w:rsidR="00000000" w:rsidDel="00000000" w:rsidP="00000000" w:rsidRDefault="00000000" w:rsidRPr="00000000" w14:paraId="000005A1">
      <w:pPr>
        <w:rPr>
          <w:sz w:val="24"/>
          <w:szCs w:val="24"/>
        </w:rPr>
      </w:pPr>
      <w:r w:rsidDel="00000000" w:rsidR="00000000" w:rsidRPr="00000000">
        <w:rPr>
          <w:sz w:val="24"/>
          <w:szCs w:val="24"/>
          <w:rtl w:val="0"/>
        </w:rPr>
        <w:t xml:space="preserve">ART: Alright you can roll—</w:t>
      </w:r>
    </w:p>
    <w:p w:rsidR="00000000" w:rsidDel="00000000" w:rsidP="00000000" w:rsidRDefault="00000000" w:rsidRPr="00000000" w14:paraId="000005A2">
      <w:pPr>
        <w:rPr>
          <w:sz w:val="24"/>
          <w:szCs w:val="24"/>
        </w:rPr>
      </w:pPr>
      <w:r w:rsidDel="00000000" w:rsidR="00000000" w:rsidRPr="00000000">
        <w:rPr>
          <w:rtl w:val="0"/>
        </w:rPr>
      </w:r>
    </w:p>
    <w:p w:rsidR="00000000" w:rsidDel="00000000" w:rsidP="00000000" w:rsidRDefault="00000000" w:rsidRPr="00000000" w14:paraId="000005A3">
      <w:pPr>
        <w:rPr>
          <w:sz w:val="24"/>
          <w:szCs w:val="24"/>
        </w:rPr>
      </w:pPr>
      <w:r w:rsidDel="00000000" w:rsidR="00000000" w:rsidRPr="00000000">
        <w:rPr>
          <w:sz w:val="24"/>
          <w:szCs w:val="24"/>
          <w:rtl w:val="0"/>
        </w:rPr>
        <w:t xml:space="preserve">KEITH: Yeah.</w:t>
      </w:r>
    </w:p>
    <w:p w:rsidR="00000000" w:rsidDel="00000000" w:rsidP="00000000" w:rsidRDefault="00000000" w:rsidRPr="00000000" w14:paraId="000005A4">
      <w:pPr>
        <w:rPr>
          <w:sz w:val="24"/>
          <w:szCs w:val="24"/>
        </w:rPr>
      </w:pPr>
      <w:r w:rsidDel="00000000" w:rsidR="00000000" w:rsidRPr="00000000">
        <w:rPr>
          <w:rtl w:val="0"/>
        </w:rPr>
      </w:r>
    </w:p>
    <w:p w:rsidR="00000000" w:rsidDel="00000000" w:rsidP="00000000" w:rsidRDefault="00000000" w:rsidRPr="00000000" w14:paraId="000005A5">
      <w:pPr>
        <w:rPr>
          <w:sz w:val="24"/>
          <w:szCs w:val="24"/>
        </w:rPr>
      </w:pPr>
      <w:r w:rsidDel="00000000" w:rsidR="00000000" w:rsidRPr="00000000">
        <w:rPr>
          <w:sz w:val="24"/>
          <w:szCs w:val="24"/>
          <w:rtl w:val="0"/>
        </w:rPr>
        <w:t xml:space="preserve">AUSTIN: I should— I should again, really quickly before we move on even a little bit further, I forgot to do the thing I want to always do, which is read off the three points agenda for Dungeon World. </w:t>
      </w:r>
      <w:r w:rsidDel="00000000" w:rsidR="00000000" w:rsidRPr="00000000">
        <w:rPr>
          <w:rtl w:val="0"/>
        </w:rPr>
        <w:t xml:space="preserve">Which are, (KEITH: Sure.) make the world fantastic, fill the characters' lives with adventure and play to find out what happens. Art, what did you roll?</w:t>
      </w:r>
      <w:r w:rsidDel="00000000" w:rsidR="00000000" w:rsidRPr="00000000">
        <w:rPr>
          <w:rtl w:val="0"/>
        </w:rPr>
      </w:r>
    </w:p>
    <w:p w:rsidR="00000000" w:rsidDel="00000000" w:rsidP="00000000" w:rsidRDefault="00000000" w:rsidRPr="00000000" w14:paraId="000005A6">
      <w:pPr>
        <w:rPr>
          <w:sz w:val="24"/>
          <w:szCs w:val="24"/>
        </w:rPr>
      </w:pPr>
      <w:r w:rsidDel="00000000" w:rsidR="00000000" w:rsidRPr="00000000">
        <w:rPr>
          <w:rtl w:val="0"/>
        </w:rPr>
      </w:r>
    </w:p>
    <w:p w:rsidR="00000000" w:rsidDel="00000000" w:rsidP="00000000" w:rsidRDefault="00000000" w:rsidRPr="00000000" w14:paraId="000005A7">
      <w:pPr>
        <w:rPr>
          <w:sz w:val="24"/>
          <w:szCs w:val="24"/>
        </w:rPr>
      </w:pPr>
      <w:r w:rsidDel="00000000" w:rsidR="00000000" w:rsidRPr="00000000">
        <w:rPr>
          <w:sz w:val="24"/>
          <w:szCs w:val="24"/>
          <w:rtl w:val="0"/>
        </w:rPr>
        <w:t xml:space="preserve">ART: I rolled a 7, and then when I got impatient I rolled a 6. Uh… </w:t>
      </w:r>
    </w:p>
    <w:p w:rsidR="00000000" w:rsidDel="00000000" w:rsidP="00000000" w:rsidRDefault="00000000" w:rsidRPr="00000000" w14:paraId="000005A8">
      <w:pPr>
        <w:rPr>
          <w:sz w:val="24"/>
          <w:szCs w:val="24"/>
        </w:rPr>
      </w:pPr>
      <w:r w:rsidDel="00000000" w:rsidR="00000000" w:rsidRPr="00000000">
        <w:rPr>
          <w:rtl w:val="0"/>
        </w:rPr>
      </w:r>
    </w:p>
    <w:p w:rsidR="00000000" w:rsidDel="00000000" w:rsidP="00000000" w:rsidRDefault="00000000" w:rsidRPr="00000000" w14:paraId="000005A9">
      <w:pPr>
        <w:rPr>
          <w:sz w:val="24"/>
          <w:szCs w:val="24"/>
        </w:rPr>
      </w:pPr>
      <w:r w:rsidDel="00000000" w:rsidR="00000000" w:rsidRPr="00000000">
        <w:rPr>
          <w:sz w:val="24"/>
          <w:szCs w:val="24"/>
          <w:rtl w:val="0"/>
        </w:rPr>
        <w:t xml:space="preserve">AUSTIN: Wait.</w:t>
      </w:r>
    </w:p>
    <w:p w:rsidR="00000000" w:rsidDel="00000000" w:rsidP="00000000" w:rsidRDefault="00000000" w:rsidRPr="00000000" w14:paraId="000005AA">
      <w:pPr>
        <w:rPr>
          <w:sz w:val="24"/>
          <w:szCs w:val="24"/>
        </w:rPr>
      </w:pPr>
      <w:r w:rsidDel="00000000" w:rsidR="00000000" w:rsidRPr="00000000">
        <w:rPr>
          <w:rtl w:val="0"/>
        </w:rPr>
      </w:r>
    </w:p>
    <w:p w:rsidR="00000000" w:rsidDel="00000000" w:rsidP="00000000" w:rsidRDefault="00000000" w:rsidRPr="00000000" w14:paraId="000005AB">
      <w:pPr>
        <w:rPr>
          <w:sz w:val="24"/>
          <w:szCs w:val="24"/>
        </w:rPr>
      </w:pPr>
      <w:r w:rsidDel="00000000" w:rsidR="00000000" w:rsidRPr="00000000">
        <w:rPr>
          <w:sz w:val="24"/>
          <w:szCs w:val="24"/>
          <w:rtl w:val="0"/>
        </w:rPr>
        <w:t xml:space="preserve">ART: It didn't like roll fast enough [cross] so I rolled again.</w:t>
      </w:r>
    </w:p>
    <w:p w:rsidR="00000000" w:rsidDel="00000000" w:rsidP="00000000" w:rsidRDefault="00000000" w:rsidRPr="00000000" w14:paraId="000005AC">
      <w:pPr>
        <w:rPr>
          <w:sz w:val="24"/>
          <w:szCs w:val="24"/>
        </w:rPr>
      </w:pPr>
      <w:r w:rsidDel="00000000" w:rsidR="00000000" w:rsidRPr="00000000">
        <w:rPr>
          <w:rtl w:val="0"/>
        </w:rPr>
      </w:r>
    </w:p>
    <w:p w:rsidR="00000000" w:rsidDel="00000000" w:rsidP="00000000" w:rsidRDefault="00000000" w:rsidRPr="00000000" w14:paraId="000005AD">
      <w:pPr>
        <w:rPr>
          <w:sz w:val="24"/>
          <w:szCs w:val="24"/>
        </w:rPr>
      </w:pPr>
      <w:r w:rsidDel="00000000" w:rsidR="00000000" w:rsidRPr="00000000">
        <w:rPr>
          <w:sz w:val="24"/>
          <w:szCs w:val="24"/>
          <w:rtl w:val="0"/>
        </w:rPr>
        <w:t xml:space="preserve">AUSTIN: [cross] Oh, oh, I see, I see.</w:t>
      </w:r>
    </w:p>
    <w:p w:rsidR="00000000" w:rsidDel="00000000" w:rsidP="00000000" w:rsidRDefault="00000000" w:rsidRPr="00000000" w14:paraId="000005AE">
      <w:pPr>
        <w:rPr>
          <w:sz w:val="24"/>
          <w:szCs w:val="24"/>
        </w:rPr>
      </w:pPr>
      <w:r w:rsidDel="00000000" w:rsidR="00000000" w:rsidRPr="00000000">
        <w:rPr>
          <w:rtl w:val="0"/>
        </w:rPr>
      </w:r>
    </w:p>
    <w:p w:rsidR="00000000" w:rsidDel="00000000" w:rsidP="00000000" w:rsidRDefault="00000000" w:rsidRPr="00000000" w14:paraId="000005AF">
      <w:pPr>
        <w:rPr>
          <w:sz w:val="24"/>
          <w:szCs w:val="24"/>
        </w:rPr>
      </w:pPr>
      <w:r w:rsidDel="00000000" w:rsidR="00000000" w:rsidRPr="00000000">
        <w:rPr>
          <w:sz w:val="24"/>
          <w:szCs w:val="24"/>
          <w:rtl w:val="0"/>
        </w:rPr>
        <w:t xml:space="preserve">ART: Uh, but I got a 7 is— </w:t>
      </w:r>
    </w:p>
    <w:p w:rsidR="00000000" w:rsidDel="00000000" w:rsidP="00000000" w:rsidRDefault="00000000" w:rsidRPr="00000000" w14:paraId="000005B0">
      <w:pPr>
        <w:rPr>
          <w:sz w:val="24"/>
          <w:szCs w:val="24"/>
        </w:rPr>
      </w:pPr>
      <w:r w:rsidDel="00000000" w:rsidR="00000000" w:rsidRPr="00000000">
        <w:rPr>
          <w:rtl w:val="0"/>
        </w:rPr>
      </w:r>
    </w:p>
    <w:p w:rsidR="00000000" w:rsidDel="00000000" w:rsidP="00000000" w:rsidRDefault="00000000" w:rsidRPr="00000000" w14:paraId="000005B1">
      <w:pPr>
        <w:rPr>
          <w:sz w:val="24"/>
          <w:szCs w:val="24"/>
        </w:rPr>
      </w:pPr>
      <w:r w:rsidDel="00000000" w:rsidR="00000000" w:rsidRPr="00000000">
        <w:rPr>
          <w:sz w:val="24"/>
          <w:szCs w:val="24"/>
          <w:rtl w:val="0"/>
        </w:rPr>
        <w:t xml:space="preserve">AUSTIN: Plus your…</w:t>
      </w:r>
    </w:p>
    <w:p w:rsidR="00000000" w:rsidDel="00000000" w:rsidP="00000000" w:rsidRDefault="00000000" w:rsidRPr="00000000" w14:paraId="000005B2">
      <w:pPr>
        <w:rPr>
          <w:sz w:val="24"/>
          <w:szCs w:val="24"/>
        </w:rPr>
      </w:pPr>
      <w:r w:rsidDel="00000000" w:rsidR="00000000" w:rsidRPr="00000000">
        <w:rPr>
          <w:rtl w:val="0"/>
        </w:rPr>
      </w:r>
    </w:p>
    <w:p w:rsidR="00000000" w:rsidDel="00000000" w:rsidP="00000000" w:rsidRDefault="00000000" w:rsidRPr="00000000" w14:paraId="000005B3">
      <w:pPr>
        <w:rPr>
          <w:sz w:val="24"/>
          <w:szCs w:val="24"/>
        </w:rPr>
      </w:pPr>
      <w:r w:rsidDel="00000000" w:rsidR="00000000" w:rsidRPr="00000000">
        <w:rPr>
          <w:sz w:val="24"/>
          <w:szCs w:val="24"/>
          <w:rtl w:val="0"/>
        </w:rPr>
        <w:t xml:space="preserve">ART: +1 so it's an 8.</w:t>
      </w:r>
    </w:p>
    <w:p w:rsidR="00000000" w:rsidDel="00000000" w:rsidP="00000000" w:rsidRDefault="00000000" w:rsidRPr="00000000" w14:paraId="000005B4">
      <w:pPr>
        <w:rPr>
          <w:sz w:val="24"/>
          <w:szCs w:val="24"/>
        </w:rPr>
      </w:pPr>
      <w:r w:rsidDel="00000000" w:rsidR="00000000" w:rsidRPr="00000000">
        <w:rPr>
          <w:rtl w:val="0"/>
        </w:rPr>
      </w:r>
    </w:p>
    <w:p w:rsidR="00000000" w:rsidDel="00000000" w:rsidP="00000000" w:rsidRDefault="00000000" w:rsidRPr="00000000" w14:paraId="000005B5">
      <w:pPr>
        <w:rPr/>
      </w:pPr>
      <w:r w:rsidDel="00000000" w:rsidR="00000000" w:rsidRPr="00000000">
        <w:rPr>
          <w:sz w:val="24"/>
          <w:szCs w:val="24"/>
          <w:rtl w:val="0"/>
        </w:rPr>
        <w:t xml:space="preserve">AUSTIN: Okay, so it's an 8. Defend says, "When you stand in defense of a person, item or location under attack, roll+Con. On a 10+ hold 3. On a 7-9 hold 1. So long as you stand in defense,  when you or the thing you defend is attacked, you may spend hold, 1 for 1, to choose an option.</w:t>
      </w:r>
      <w:r w:rsidDel="00000000" w:rsidR="00000000" w:rsidRPr="00000000">
        <w:rPr>
          <w:rtl w:val="0"/>
        </w:rPr>
        <w:t xml:space="preserve">"</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sz w:val="24"/>
          <w:szCs w:val="24"/>
          <w:rtl w:val="0"/>
        </w:rPr>
        <w:t xml:space="preserve">JACK: Oh cool.</w:t>
      </w: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sz w:val="24"/>
          <w:szCs w:val="24"/>
        </w:rPr>
      </w:pPr>
      <w:r w:rsidDel="00000000" w:rsidR="00000000" w:rsidRPr="00000000">
        <w:rPr>
          <w:rtl w:val="0"/>
        </w:rPr>
        <w:t xml:space="preserve">AUSTIN: "</w:t>
      </w:r>
      <w:r w:rsidDel="00000000" w:rsidR="00000000" w:rsidRPr="00000000">
        <w:rPr>
          <w:sz w:val="24"/>
          <w:szCs w:val="24"/>
          <w:rtl w:val="0"/>
        </w:rPr>
        <w:t xml:space="preserve">Redirect an attack from the thing you defend to yourself. Halve the attack's effect or damage. Open up the attacker to an ally giving that ally +1 forward against the attacker. Or, deal damage to the attacker equal to your level." Which I don't think is— (ART: Okay.) is feasible here given this instance.</w:t>
      </w:r>
    </w:p>
    <w:p w:rsidR="00000000" w:rsidDel="00000000" w:rsidP="00000000" w:rsidRDefault="00000000" w:rsidRPr="00000000" w14:paraId="000005BA">
      <w:pPr>
        <w:rPr>
          <w:sz w:val="24"/>
          <w:szCs w:val="24"/>
        </w:rPr>
      </w:pPr>
      <w:r w:rsidDel="00000000" w:rsidR="00000000" w:rsidRPr="00000000">
        <w:rPr>
          <w:rtl w:val="0"/>
        </w:rPr>
      </w:r>
    </w:p>
    <w:p w:rsidR="00000000" w:rsidDel="00000000" w:rsidP="00000000" w:rsidRDefault="00000000" w:rsidRPr="00000000" w14:paraId="000005BB">
      <w:pPr>
        <w:rPr>
          <w:sz w:val="24"/>
          <w:szCs w:val="24"/>
        </w:rPr>
      </w:pPr>
      <w:r w:rsidDel="00000000" w:rsidR="00000000" w:rsidRPr="00000000">
        <w:rPr>
          <w:sz w:val="24"/>
          <w:szCs w:val="24"/>
          <w:rtl w:val="0"/>
        </w:rPr>
        <w:t xml:space="preserve">ART: The last one doesn't— You don't think I just deflect the— Like the </w:t>
      </w:r>
      <w:r w:rsidDel="00000000" w:rsidR="00000000" w:rsidRPr="00000000">
        <w:rPr>
          <w:rtl w:val="0"/>
        </w:rPr>
        <w:t xml:space="preserve">B</w:t>
      </w:r>
      <w:r w:rsidDel="00000000" w:rsidR="00000000" w:rsidRPr="00000000">
        <w:rPr>
          <w:sz w:val="24"/>
          <w:szCs w:val="24"/>
          <w:rtl w:val="0"/>
        </w:rPr>
        <w:t xml:space="preserve">oss </w:t>
      </w:r>
      <w:r w:rsidDel="00000000" w:rsidR="00000000" w:rsidRPr="00000000">
        <w:rPr>
          <w:rtl w:val="0"/>
        </w:rPr>
        <w:t xml:space="preserve">M</w:t>
      </w:r>
      <w:r w:rsidDel="00000000" w:rsidR="00000000" w:rsidRPr="00000000">
        <w:rPr>
          <w:sz w:val="24"/>
          <w:szCs w:val="24"/>
          <w:rtl w:val="0"/>
        </w:rPr>
        <w:t xml:space="preserve">obile </w:t>
      </w:r>
      <w:r w:rsidDel="00000000" w:rsidR="00000000" w:rsidRPr="00000000">
        <w:rPr>
          <w:rtl w:val="0"/>
        </w:rPr>
        <w:t xml:space="preserve">S</w:t>
      </w:r>
      <w:r w:rsidDel="00000000" w:rsidR="00000000" w:rsidRPr="00000000">
        <w:rPr>
          <w:sz w:val="24"/>
          <w:szCs w:val="24"/>
          <w:rtl w:val="0"/>
        </w:rPr>
        <w:t xml:space="preserve">mash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BC">
      <w:pPr>
        <w:rPr>
          <w:sz w:val="24"/>
          <w:szCs w:val="24"/>
        </w:rPr>
      </w:pPr>
      <w:r w:rsidDel="00000000" w:rsidR="00000000" w:rsidRPr="00000000">
        <w:rPr>
          <w:rtl w:val="0"/>
        </w:rPr>
      </w:r>
    </w:p>
    <w:p w:rsidR="00000000" w:rsidDel="00000000" w:rsidP="00000000" w:rsidRDefault="00000000" w:rsidRPr="00000000" w14:paraId="000005BD">
      <w:pPr>
        <w:rPr>
          <w:sz w:val="24"/>
          <w:szCs w:val="24"/>
        </w:rPr>
      </w:pPr>
      <w:r w:rsidDel="00000000" w:rsidR="00000000" w:rsidRPr="00000000">
        <w:rPr>
          <w:sz w:val="24"/>
          <w:szCs w:val="24"/>
          <w:rtl w:val="0"/>
        </w:rPr>
        <w:t xml:space="preserve">KEITH: Catch it— Catch it in your hand and then whip it back at him.</w:t>
      </w:r>
    </w:p>
    <w:p w:rsidR="00000000" w:rsidDel="00000000" w:rsidP="00000000" w:rsidRDefault="00000000" w:rsidRPr="00000000" w14:paraId="000005BE">
      <w:pPr>
        <w:rPr>
          <w:sz w:val="24"/>
          <w:szCs w:val="24"/>
        </w:rPr>
      </w:pPr>
      <w:r w:rsidDel="00000000" w:rsidR="00000000" w:rsidRPr="00000000">
        <w:rPr>
          <w:rtl w:val="0"/>
        </w:rPr>
      </w:r>
    </w:p>
    <w:p w:rsidR="00000000" w:rsidDel="00000000" w:rsidP="00000000" w:rsidRDefault="00000000" w:rsidRPr="00000000" w14:paraId="000005BF">
      <w:pPr>
        <w:rPr>
          <w:sz w:val="24"/>
          <w:szCs w:val="24"/>
        </w:rPr>
      </w:pPr>
      <w:r w:rsidDel="00000000" w:rsidR="00000000" w:rsidRPr="00000000">
        <w:rPr>
          <w:sz w:val="24"/>
          <w:szCs w:val="24"/>
          <w:rtl w:val="0"/>
        </w:rPr>
        <w:t xml:space="preserve">AUSTIN: And then like, to do— to do—</w:t>
      </w:r>
    </w:p>
    <w:p w:rsidR="00000000" w:rsidDel="00000000" w:rsidP="00000000" w:rsidRDefault="00000000" w:rsidRPr="00000000" w14:paraId="000005C0">
      <w:pPr>
        <w:rPr>
          <w:sz w:val="24"/>
          <w:szCs w:val="24"/>
        </w:rPr>
      </w:pPr>
      <w:r w:rsidDel="00000000" w:rsidR="00000000" w:rsidRPr="00000000">
        <w:rPr>
          <w:rtl w:val="0"/>
        </w:rPr>
      </w:r>
    </w:p>
    <w:p w:rsidR="00000000" w:rsidDel="00000000" w:rsidP="00000000" w:rsidRDefault="00000000" w:rsidRPr="00000000" w14:paraId="000005C1">
      <w:pPr>
        <w:rPr>
          <w:sz w:val="24"/>
          <w:szCs w:val="24"/>
        </w:rPr>
      </w:pPr>
      <w:r w:rsidDel="00000000" w:rsidR="00000000" w:rsidRPr="00000000">
        <w:rPr>
          <w:sz w:val="24"/>
          <w:szCs w:val="24"/>
          <w:rtl w:val="0"/>
        </w:rPr>
        <w:t xml:space="preserve">ART: Well it would hit Jack so I'd like pull it out of him— It would hit Jack and then—</w:t>
      </w:r>
    </w:p>
    <w:p w:rsidR="00000000" w:rsidDel="00000000" w:rsidP="00000000" w:rsidRDefault="00000000" w:rsidRPr="00000000" w14:paraId="000005C2">
      <w:pPr>
        <w:rPr>
          <w:sz w:val="24"/>
          <w:szCs w:val="24"/>
        </w:rPr>
      </w:pPr>
      <w:r w:rsidDel="00000000" w:rsidR="00000000" w:rsidRPr="00000000">
        <w:rPr>
          <w:rtl w:val="0"/>
        </w:rPr>
      </w:r>
    </w:p>
    <w:p w:rsidR="00000000" w:rsidDel="00000000" w:rsidP="00000000" w:rsidRDefault="00000000" w:rsidRPr="00000000" w14:paraId="000005C3">
      <w:pPr>
        <w:rPr>
          <w:sz w:val="24"/>
          <w:szCs w:val="24"/>
        </w:rPr>
      </w:pPr>
      <w:r w:rsidDel="00000000" w:rsidR="00000000" w:rsidRPr="00000000">
        <w:rPr>
          <w:sz w:val="24"/>
          <w:szCs w:val="24"/>
          <w:rtl w:val="0"/>
        </w:rPr>
        <w:t xml:space="preserve">AUSTIN: Right, it would hit Jack.</w:t>
      </w:r>
    </w:p>
    <w:p w:rsidR="00000000" w:rsidDel="00000000" w:rsidP="00000000" w:rsidRDefault="00000000" w:rsidRPr="00000000" w14:paraId="000005C4">
      <w:pPr>
        <w:rPr>
          <w:sz w:val="24"/>
          <w:szCs w:val="24"/>
        </w:rPr>
      </w:pPr>
      <w:r w:rsidDel="00000000" w:rsidR="00000000" w:rsidRPr="00000000">
        <w:rPr>
          <w:rtl w:val="0"/>
        </w:rPr>
      </w:r>
    </w:p>
    <w:p w:rsidR="00000000" w:rsidDel="00000000" w:rsidP="00000000" w:rsidRDefault="00000000" w:rsidRPr="00000000" w14:paraId="000005C5">
      <w:pPr>
        <w:rPr>
          <w:sz w:val="24"/>
          <w:szCs w:val="24"/>
        </w:rPr>
      </w:pPr>
      <w:r w:rsidDel="00000000" w:rsidR="00000000" w:rsidRPr="00000000">
        <w:rPr>
          <w:sz w:val="24"/>
          <w:szCs w:val="24"/>
          <w:rtl w:val="0"/>
        </w:rPr>
        <w:t xml:space="preserve">JACK: No I don't— I'm not feeling that.</w:t>
      </w:r>
    </w:p>
    <w:p w:rsidR="00000000" w:rsidDel="00000000" w:rsidP="00000000" w:rsidRDefault="00000000" w:rsidRPr="00000000" w14:paraId="000005C6">
      <w:pPr>
        <w:rPr>
          <w:sz w:val="24"/>
          <w:szCs w:val="24"/>
        </w:rPr>
      </w:pPr>
      <w:r w:rsidDel="00000000" w:rsidR="00000000" w:rsidRPr="00000000">
        <w:rPr>
          <w:rtl w:val="0"/>
        </w:rPr>
      </w:r>
    </w:p>
    <w:p w:rsidR="00000000" w:rsidDel="00000000" w:rsidP="00000000" w:rsidRDefault="00000000" w:rsidRPr="00000000" w14:paraId="000005C7">
      <w:pPr>
        <w:rPr>
          <w:sz w:val="24"/>
          <w:szCs w:val="24"/>
        </w:rPr>
      </w:pPr>
      <w:r w:rsidDel="00000000" w:rsidR="00000000" w:rsidRPr="00000000">
        <w:rPr>
          <w:sz w:val="24"/>
          <w:szCs w:val="24"/>
          <w:rtl w:val="0"/>
        </w:rPr>
        <w:t xml:space="preserve">ART: Then— And then I'd throw it back. I forgot (AUSTIN: Right.) Jack's character name and I feel terrible. </w:t>
      </w:r>
    </w:p>
    <w:p w:rsidR="00000000" w:rsidDel="00000000" w:rsidP="00000000" w:rsidRDefault="00000000" w:rsidRPr="00000000" w14:paraId="000005C8">
      <w:pPr>
        <w:rPr>
          <w:sz w:val="24"/>
          <w:szCs w:val="24"/>
        </w:rPr>
      </w:pPr>
      <w:r w:rsidDel="00000000" w:rsidR="00000000" w:rsidRPr="00000000">
        <w:rPr>
          <w:rtl w:val="0"/>
        </w:rPr>
      </w:r>
    </w:p>
    <w:p w:rsidR="00000000" w:rsidDel="00000000" w:rsidP="00000000" w:rsidRDefault="00000000" w:rsidRPr="00000000" w14:paraId="000005C9">
      <w:pPr>
        <w:rPr>
          <w:sz w:val="24"/>
          <w:szCs w:val="24"/>
        </w:rPr>
      </w:pPr>
      <w:r w:rsidDel="00000000" w:rsidR="00000000" w:rsidRPr="00000000">
        <w:rPr>
          <w:sz w:val="24"/>
          <w:szCs w:val="24"/>
          <w:rtl w:val="0"/>
        </w:rPr>
        <w:t xml:space="preserve">JACK: Lem.</w:t>
      </w:r>
    </w:p>
    <w:p w:rsidR="00000000" w:rsidDel="00000000" w:rsidP="00000000" w:rsidRDefault="00000000" w:rsidRPr="00000000" w14:paraId="000005CA">
      <w:pPr>
        <w:rPr>
          <w:sz w:val="24"/>
          <w:szCs w:val="24"/>
        </w:rPr>
      </w:pPr>
      <w:r w:rsidDel="00000000" w:rsidR="00000000" w:rsidRPr="00000000">
        <w:rPr>
          <w:rtl w:val="0"/>
        </w:rPr>
      </w:r>
    </w:p>
    <w:p w:rsidR="00000000" w:rsidDel="00000000" w:rsidP="00000000" w:rsidRDefault="00000000" w:rsidRPr="00000000" w14:paraId="000005CB">
      <w:pPr>
        <w:rPr>
          <w:sz w:val="24"/>
          <w:szCs w:val="24"/>
        </w:rPr>
      </w:pPr>
      <w:r w:rsidDel="00000000" w:rsidR="00000000" w:rsidRPr="00000000">
        <w:rPr>
          <w:sz w:val="24"/>
          <w:szCs w:val="24"/>
          <w:rtl w:val="0"/>
        </w:rPr>
        <w:t xml:space="preserve">KEITH: Lem.</w:t>
      </w:r>
    </w:p>
    <w:p w:rsidR="00000000" w:rsidDel="00000000" w:rsidP="00000000" w:rsidRDefault="00000000" w:rsidRPr="00000000" w14:paraId="000005CC">
      <w:pPr>
        <w:rPr>
          <w:sz w:val="24"/>
          <w:szCs w:val="24"/>
        </w:rPr>
      </w:pPr>
      <w:r w:rsidDel="00000000" w:rsidR="00000000" w:rsidRPr="00000000">
        <w:rPr>
          <w:rtl w:val="0"/>
        </w:rPr>
      </w:r>
    </w:p>
    <w:p w:rsidR="00000000" w:rsidDel="00000000" w:rsidP="00000000" w:rsidRDefault="00000000" w:rsidRPr="00000000" w14:paraId="000005CD">
      <w:pPr>
        <w:rPr>
          <w:sz w:val="24"/>
          <w:szCs w:val="24"/>
        </w:rPr>
      </w:pPr>
      <w:r w:rsidDel="00000000" w:rsidR="00000000" w:rsidRPr="00000000">
        <w:rPr>
          <w:sz w:val="24"/>
          <w:szCs w:val="24"/>
          <w:rtl w:val="0"/>
        </w:rPr>
        <w:t xml:space="preserve">AUSTIN: It's— It's Lem.</w:t>
      </w:r>
    </w:p>
    <w:p w:rsidR="00000000" w:rsidDel="00000000" w:rsidP="00000000" w:rsidRDefault="00000000" w:rsidRPr="00000000" w14:paraId="000005CE">
      <w:pPr>
        <w:rPr>
          <w:sz w:val="24"/>
          <w:szCs w:val="24"/>
        </w:rPr>
      </w:pPr>
      <w:r w:rsidDel="00000000" w:rsidR="00000000" w:rsidRPr="00000000">
        <w:rPr>
          <w:rtl w:val="0"/>
        </w:rPr>
      </w:r>
    </w:p>
    <w:p w:rsidR="00000000" w:rsidDel="00000000" w:rsidP="00000000" w:rsidRDefault="00000000" w:rsidRPr="00000000" w14:paraId="000005CF">
      <w:pPr>
        <w:rPr>
          <w:sz w:val="24"/>
          <w:szCs w:val="24"/>
        </w:rPr>
      </w:pPr>
      <w:r w:rsidDel="00000000" w:rsidR="00000000" w:rsidRPr="00000000">
        <w:rPr>
          <w:sz w:val="24"/>
          <w:szCs w:val="24"/>
          <w:rtl w:val="0"/>
        </w:rPr>
        <w:t xml:space="preserve">ART: Lem. That's right.</w:t>
      </w:r>
    </w:p>
    <w:p w:rsidR="00000000" w:rsidDel="00000000" w:rsidP="00000000" w:rsidRDefault="00000000" w:rsidRPr="00000000" w14:paraId="000005D0">
      <w:pPr>
        <w:rPr>
          <w:sz w:val="24"/>
          <w:szCs w:val="24"/>
        </w:rPr>
      </w:pPr>
      <w:r w:rsidDel="00000000" w:rsidR="00000000" w:rsidRPr="00000000">
        <w:rPr>
          <w:rtl w:val="0"/>
        </w:rPr>
      </w:r>
    </w:p>
    <w:p w:rsidR="00000000" w:rsidDel="00000000" w:rsidP="00000000" w:rsidRDefault="00000000" w:rsidRPr="00000000" w14:paraId="000005D1">
      <w:pPr>
        <w:rPr>
          <w:sz w:val="24"/>
          <w:szCs w:val="24"/>
        </w:rPr>
      </w:pPr>
      <w:r w:rsidDel="00000000" w:rsidR="00000000" w:rsidRPr="00000000">
        <w:rPr>
          <w:sz w:val="24"/>
          <w:szCs w:val="24"/>
          <w:rtl w:val="0"/>
        </w:rPr>
        <w:t xml:space="preserve">KEITH: Lem. Lem King.</w:t>
      </w:r>
    </w:p>
    <w:p w:rsidR="00000000" w:rsidDel="00000000" w:rsidP="00000000" w:rsidRDefault="00000000" w:rsidRPr="00000000" w14:paraId="000005D2">
      <w:pPr>
        <w:rPr>
          <w:sz w:val="24"/>
          <w:szCs w:val="24"/>
        </w:rPr>
      </w:pPr>
      <w:r w:rsidDel="00000000" w:rsidR="00000000" w:rsidRPr="00000000">
        <w:rPr>
          <w:rtl w:val="0"/>
        </w:rPr>
      </w:r>
    </w:p>
    <w:p w:rsidR="00000000" w:rsidDel="00000000" w:rsidP="00000000" w:rsidRDefault="00000000" w:rsidRPr="00000000" w14:paraId="000005D3">
      <w:pPr>
        <w:rPr>
          <w:sz w:val="24"/>
          <w:szCs w:val="24"/>
        </w:rPr>
      </w:pPr>
      <w:r w:rsidDel="00000000" w:rsidR="00000000" w:rsidRPr="00000000">
        <w:rPr>
          <w:sz w:val="24"/>
          <w:szCs w:val="24"/>
          <w:rtl w:val="0"/>
        </w:rPr>
        <w:t xml:space="preserve">AUSTIN: Lem King.</w:t>
      </w:r>
    </w:p>
    <w:p w:rsidR="00000000" w:rsidDel="00000000" w:rsidP="00000000" w:rsidRDefault="00000000" w:rsidRPr="00000000" w14:paraId="000005D4">
      <w:pPr>
        <w:rPr>
          <w:sz w:val="24"/>
          <w:szCs w:val="24"/>
        </w:rPr>
      </w:pPr>
      <w:r w:rsidDel="00000000" w:rsidR="00000000" w:rsidRPr="00000000">
        <w:rPr>
          <w:rtl w:val="0"/>
        </w:rPr>
      </w:r>
    </w:p>
    <w:p w:rsidR="00000000" w:rsidDel="00000000" w:rsidP="00000000" w:rsidRDefault="00000000" w:rsidRPr="00000000" w14:paraId="000005D5">
      <w:pPr>
        <w:rPr>
          <w:sz w:val="24"/>
          <w:szCs w:val="24"/>
        </w:rPr>
      </w:pPr>
      <w:r w:rsidDel="00000000" w:rsidR="00000000" w:rsidRPr="00000000">
        <w:rPr>
          <w:sz w:val="24"/>
          <w:szCs w:val="24"/>
          <w:rtl w:val="0"/>
        </w:rPr>
        <w:t xml:space="preserve">ART: Lem King. Um, yes, that one doesn't make any sense. I'll halve the attack's effect or damage.</w:t>
      </w:r>
    </w:p>
    <w:p w:rsidR="00000000" w:rsidDel="00000000" w:rsidP="00000000" w:rsidRDefault="00000000" w:rsidRPr="00000000" w14:paraId="000005D6">
      <w:pPr>
        <w:rPr>
          <w:sz w:val="24"/>
          <w:szCs w:val="24"/>
        </w:rPr>
      </w:pPr>
      <w:r w:rsidDel="00000000" w:rsidR="00000000" w:rsidRPr="00000000">
        <w:rPr>
          <w:rtl w:val="0"/>
        </w:rPr>
      </w:r>
    </w:p>
    <w:p w:rsidR="00000000" w:rsidDel="00000000" w:rsidP="00000000" w:rsidRDefault="00000000" w:rsidRPr="00000000" w14:paraId="000005D7">
      <w:pPr>
        <w:rPr>
          <w:sz w:val="24"/>
          <w:szCs w:val="24"/>
        </w:rPr>
      </w:pPr>
      <w:r w:rsidDel="00000000" w:rsidR="00000000" w:rsidRPr="00000000">
        <w:rPr>
          <w:sz w:val="24"/>
          <w:szCs w:val="24"/>
          <w:rtl w:val="0"/>
        </w:rPr>
        <w:t xml:space="preserve">AUSTIN: Uh, alright great. Can somebody do a roll for that damage? It is… uh, d6. 1d6 damage.</w:t>
      </w:r>
    </w:p>
    <w:p w:rsidR="00000000" w:rsidDel="00000000" w:rsidP="00000000" w:rsidRDefault="00000000" w:rsidRPr="00000000" w14:paraId="000005D8">
      <w:pPr>
        <w:rPr>
          <w:sz w:val="24"/>
          <w:szCs w:val="24"/>
        </w:rPr>
      </w:pPr>
      <w:r w:rsidDel="00000000" w:rsidR="00000000" w:rsidRPr="00000000">
        <w:rPr>
          <w:rtl w:val="0"/>
        </w:rPr>
      </w:r>
    </w:p>
    <w:p w:rsidR="00000000" w:rsidDel="00000000" w:rsidP="00000000" w:rsidRDefault="00000000" w:rsidRPr="00000000" w14:paraId="000005D9">
      <w:pPr>
        <w:rPr>
          <w:sz w:val="24"/>
          <w:szCs w:val="24"/>
        </w:rPr>
      </w:pPr>
      <w:r w:rsidDel="00000000" w:rsidR="00000000" w:rsidRPr="00000000">
        <w:rPr>
          <w:sz w:val="24"/>
          <w:szCs w:val="24"/>
          <w:rtl w:val="0"/>
        </w:rPr>
        <w:t xml:space="preserve">NICK: I'll do it.</w:t>
      </w:r>
    </w:p>
    <w:p w:rsidR="00000000" w:rsidDel="00000000" w:rsidP="00000000" w:rsidRDefault="00000000" w:rsidRPr="00000000" w14:paraId="000005DA">
      <w:pPr>
        <w:rPr>
          <w:sz w:val="24"/>
          <w:szCs w:val="24"/>
        </w:rPr>
      </w:pPr>
      <w:r w:rsidDel="00000000" w:rsidR="00000000" w:rsidRPr="00000000">
        <w:rPr>
          <w:rtl w:val="0"/>
        </w:rPr>
      </w:r>
    </w:p>
    <w:p w:rsidR="00000000" w:rsidDel="00000000" w:rsidP="00000000" w:rsidRDefault="00000000" w:rsidRPr="00000000" w14:paraId="000005DB">
      <w:pPr>
        <w:rPr>
          <w:sz w:val="24"/>
          <w:szCs w:val="24"/>
        </w:rPr>
      </w:pPr>
      <w:r w:rsidDel="00000000" w:rsidR="00000000" w:rsidRPr="00000000">
        <w:rPr>
          <w:sz w:val="24"/>
          <w:szCs w:val="24"/>
          <w:rtl w:val="0"/>
        </w:rPr>
        <w:t xml:space="preserve">KEITH: I've got it.</w:t>
      </w:r>
    </w:p>
    <w:p w:rsidR="00000000" w:rsidDel="00000000" w:rsidP="00000000" w:rsidRDefault="00000000" w:rsidRPr="00000000" w14:paraId="000005DC">
      <w:pPr>
        <w:rPr>
          <w:sz w:val="24"/>
          <w:szCs w:val="24"/>
        </w:rPr>
      </w:pPr>
      <w:r w:rsidDel="00000000" w:rsidR="00000000" w:rsidRPr="00000000">
        <w:rPr>
          <w:rtl w:val="0"/>
        </w:rPr>
      </w:r>
    </w:p>
    <w:p w:rsidR="00000000" w:rsidDel="00000000" w:rsidP="00000000" w:rsidRDefault="00000000" w:rsidRPr="00000000" w14:paraId="000005DD">
      <w:pPr>
        <w:rPr>
          <w:sz w:val="24"/>
          <w:szCs w:val="24"/>
        </w:rPr>
      </w:pPr>
      <w:r w:rsidDel="00000000" w:rsidR="00000000" w:rsidRPr="00000000">
        <w:rPr>
          <w:sz w:val="24"/>
          <w:szCs w:val="24"/>
          <w:rtl w:val="0"/>
        </w:rPr>
        <w:t xml:space="preserve">AUSTIN: Ope. Just one person.</w:t>
      </w:r>
    </w:p>
    <w:p w:rsidR="00000000" w:rsidDel="00000000" w:rsidP="00000000" w:rsidRDefault="00000000" w:rsidRPr="00000000" w14:paraId="000005DE">
      <w:pPr>
        <w:rPr>
          <w:sz w:val="24"/>
          <w:szCs w:val="24"/>
        </w:rPr>
      </w:pPr>
      <w:r w:rsidDel="00000000" w:rsidR="00000000" w:rsidRPr="00000000">
        <w:rPr>
          <w:rtl w:val="0"/>
        </w:rPr>
      </w:r>
    </w:p>
    <w:p w:rsidR="00000000" w:rsidDel="00000000" w:rsidP="00000000" w:rsidRDefault="00000000" w:rsidRPr="00000000" w14:paraId="000005DF">
      <w:pPr>
        <w:rPr>
          <w:sz w:val="24"/>
          <w:szCs w:val="24"/>
        </w:rPr>
      </w:pPr>
      <w:r w:rsidDel="00000000" w:rsidR="00000000" w:rsidRPr="00000000">
        <w:rPr>
          <w:sz w:val="24"/>
          <w:szCs w:val="24"/>
          <w:rtl w:val="0"/>
        </w:rPr>
        <w:t xml:space="preserve">NICK: Too late. Oh.</w:t>
      </w:r>
    </w:p>
    <w:p w:rsidR="00000000" w:rsidDel="00000000" w:rsidP="00000000" w:rsidRDefault="00000000" w:rsidRPr="00000000" w14:paraId="000005E0">
      <w:pPr>
        <w:rPr>
          <w:sz w:val="24"/>
          <w:szCs w:val="24"/>
        </w:rPr>
      </w:pPr>
      <w:r w:rsidDel="00000000" w:rsidR="00000000" w:rsidRPr="00000000">
        <w:rPr>
          <w:rtl w:val="0"/>
        </w:rPr>
      </w:r>
    </w:p>
    <w:p w:rsidR="00000000" w:rsidDel="00000000" w:rsidP="00000000" w:rsidRDefault="00000000" w:rsidRPr="00000000" w14:paraId="000005E1">
      <w:pPr>
        <w:rPr>
          <w:sz w:val="24"/>
          <w:szCs w:val="24"/>
        </w:rPr>
      </w:pPr>
      <w:r w:rsidDel="00000000" w:rsidR="00000000" w:rsidRPr="00000000">
        <w:rPr>
          <w:sz w:val="24"/>
          <w:szCs w:val="24"/>
          <w:rtl w:val="0"/>
        </w:rPr>
        <w:t xml:space="preserve">AUSTIN: Just one person. I should— Okay.</w:t>
      </w:r>
    </w:p>
    <w:p w:rsidR="00000000" w:rsidDel="00000000" w:rsidP="00000000" w:rsidRDefault="00000000" w:rsidRPr="00000000" w14:paraId="000005E2">
      <w:pPr>
        <w:rPr>
          <w:sz w:val="24"/>
          <w:szCs w:val="24"/>
        </w:rPr>
      </w:pPr>
      <w:r w:rsidDel="00000000" w:rsidR="00000000" w:rsidRPr="00000000">
        <w:rPr>
          <w:rtl w:val="0"/>
        </w:rPr>
      </w:r>
    </w:p>
    <w:p w:rsidR="00000000" w:rsidDel="00000000" w:rsidP="00000000" w:rsidRDefault="00000000" w:rsidRPr="00000000" w14:paraId="000005E3">
      <w:pPr>
        <w:rPr>
          <w:sz w:val="24"/>
          <w:szCs w:val="24"/>
        </w:rPr>
      </w:pPr>
      <w:r w:rsidDel="00000000" w:rsidR="00000000" w:rsidRPr="00000000">
        <w:rPr>
          <w:sz w:val="24"/>
          <w:szCs w:val="24"/>
          <w:rtl w:val="0"/>
        </w:rPr>
        <w:t xml:space="preserve">KEITH: Mine— Mine was first.</w:t>
      </w:r>
    </w:p>
    <w:p w:rsidR="00000000" w:rsidDel="00000000" w:rsidP="00000000" w:rsidRDefault="00000000" w:rsidRPr="00000000" w14:paraId="000005E4">
      <w:pPr>
        <w:rPr>
          <w:sz w:val="24"/>
          <w:szCs w:val="24"/>
        </w:rPr>
      </w:pPr>
      <w:r w:rsidDel="00000000" w:rsidR="00000000" w:rsidRPr="00000000">
        <w:rPr>
          <w:rtl w:val="0"/>
        </w:rPr>
      </w:r>
    </w:p>
    <w:p w:rsidR="00000000" w:rsidDel="00000000" w:rsidP="00000000" w:rsidRDefault="00000000" w:rsidRPr="00000000" w14:paraId="000005E5">
      <w:pPr>
        <w:rPr>
          <w:sz w:val="24"/>
          <w:szCs w:val="24"/>
        </w:rPr>
      </w:pPr>
      <w:r w:rsidDel="00000000" w:rsidR="00000000" w:rsidRPr="00000000">
        <w:rPr>
          <w:sz w:val="24"/>
          <w:szCs w:val="24"/>
          <w:rtl w:val="0"/>
        </w:rPr>
        <w:t xml:space="preserve">ART: But you rolled two dice.</w:t>
      </w:r>
    </w:p>
    <w:p w:rsidR="00000000" w:rsidDel="00000000" w:rsidP="00000000" w:rsidRDefault="00000000" w:rsidRPr="00000000" w14:paraId="000005E6">
      <w:pPr>
        <w:rPr>
          <w:sz w:val="24"/>
          <w:szCs w:val="24"/>
        </w:rPr>
      </w:pPr>
      <w:r w:rsidDel="00000000" w:rsidR="00000000" w:rsidRPr="00000000">
        <w:rPr>
          <w:rtl w:val="0"/>
        </w:rPr>
      </w:r>
    </w:p>
    <w:p w:rsidR="00000000" w:rsidDel="00000000" w:rsidP="00000000" w:rsidRDefault="00000000" w:rsidRPr="00000000" w14:paraId="000005E7">
      <w:pPr>
        <w:rPr>
          <w:sz w:val="24"/>
          <w:szCs w:val="24"/>
        </w:rPr>
      </w:pPr>
      <w:r w:rsidDel="00000000" w:rsidR="00000000" w:rsidRPr="00000000">
        <w:rPr>
          <w:sz w:val="24"/>
          <w:szCs w:val="24"/>
          <w:rtl w:val="0"/>
        </w:rPr>
        <w:t xml:space="preserve">AUSTIN: You did roll two dice.</w:t>
      </w:r>
    </w:p>
    <w:p w:rsidR="00000000" w:rsidDel="00000000" w:rsidP="00000000" w:rsidRDefault="00000000" w:rsidRPr="00000000" w14:paraId="000005E8">
      <w:pPr>
        <w:rPr>
          <w:sz w:val="24"/>
          <w:szCs w:val="24"/>
        </w:rPr>
      </w:pPr>
      <w:r w:rsidDel="00000000" w:rsidR="00000000" w:rsidRPr="00000000">
        <w:rPr>
          <w:rtl w:val="0"/>
        </w:rPr>
      </w:r>
    </w:p>
    <w:p w:rsidR="00000000" w:rsidDel="00000000" w:rsidP="00000000" w:rsidRDefault="00000000" w:rsidRPr="00000000" w14:paraId="000005E9">
      <w:pPr>
        <w:rPr>
          <w:sz w:val="24"/>
          <w:szCs w:val="24"/>
        </w:rPr>
      </w:pPr>
      <w:r w:rsidDel="00000000" w:rsidR="00000000" w:rsidRPr="00000000">
        <w:rPr>
          <w:sz w:val="24"/>
          <w:szCs w:val="24"/>
          <w:rtl w:val="0"/>
        </w:rPr>
        <w:t xml:space="preserve">KEITH: Oh you're— Oh.</w:t>
      </w:r>
    </w:p>
    <w:p w:rsidR="00000000" w:rsidDel="00000000" w:rsidP="00000000" w:rsidRDefault="00000000" w:rsidRPr="00000000" w14:paraId="000005EA">
      <w:pPr>
        <w:rPr>
          <w:sz w:val="24"/>
          <w:szCs w:val="24"/>
        </w:rPr>
      </w:pPr>
      <w:r w:rsidDel="00000000" w:rsidR="00000000" w:rsidRPr="00000000">
        <w:rPr>
          <w:rtl w:val="0"/>
        </w:rPr>
      </w:r>
    </w:p>
    <w:p w:rsidR="00000000" w:rsidDel="00000000" w:rsidP="00000000" w:rsidRDefault="00000000" w:rsidRPr="00000000" w14:paraId="000005EB">
      <w:pPr>
        <w:rPr>
          <w:sz w:val="24"/>
          <w:szCs w:val="24"/>
        </w:rPr>
      </w:pPr>
      <w:r w:rsidDel="00000000" w:rsidR="00000000" w:rsidRPr="00000000">
        <w:rPr>
          <w:sz w:val="24"/>
          <w:szCs w:val="24"/>
          <w:rtl w:val="0"/>
        </w:rPr>
        <w:t xml:space="preserve">AUSTIN: So…</w:t>
      </w:r>
    </w:p>
    <w:p w:rsidR="00000000" w:rsidDel="00000000" w:rsidP="00000000" w:rsidRDefault="00000000" w:rsidRPr="00000000" w14:paraId="000005EC">
      <w:pPr>
        <w:rPr>
          <w:sz w:val="24"/>
          <w:szCs w:val="24"/>
        </w:rPr>
      </w:pPr>
      <w:r w:rsidDel="00000000" w:rsidR="00000000" w:rsidRPr="00000000">
        <w:rPr>
          <w:rtl w:val="0"/>
        </w:rPr>
      </w:r>
    </w:p>
    <w:p w:rsidR="00000000" w:rsidDel="00000000" w:rsidP="00000000" w:rsidRDefault="00000000" w:rsidRPr="00000000" w14:paraId="000005ED">
      <w:pPr>
        <w:rPr>
          <w:sz w:val="24"/>
          <w:szCs w:val="24"/>
        </w:rPr>
      </w:pPr>
      <w:r w:rsidDel="00000000" w:rsidR="00000000" w:rsidRPr="00000000">
        <w:rPr>
          <w:sz w:val="24"/>
          <w:szCs w:val="24"/>
          <w:rtl w:val="0"/>
        </w:rPr>
        <w:t xml:space="preserve">KEITH: I thought I deleted the first one. Nevermind.</w:t>
      </w:r>
    </w:p>
    <w:p w:rsidR="00000000" w:rsidDel="00000000" w:rsidP="00000000" w:rsidRDefault="00000000" w:rsidRPr="00000000" w14:paraId="000005EE">
      <w:pPr>
        <w:rPr>
          <w:sz w:val="24"/>
          <w:szCs w:val="24"/>
        </w:rPr>
      </w:pPr>
      <w:r w:rsidDel="00000000" w:rsidR="00000000" w:rsidRPr="00000000">
        <w:rPr>
          <w:rtl w:val="0"/>
        </w:rPr>
      </w:r>
    </w:p>
    <w:p w:rsidR="00000000" w:rsidDel="00000000" w:rsidP="00000000" w:rsidRDefault="00000000" w:rsidRPr="00000000" w14:paraId="000005EF">
      <w:pPr>
        <w:rPr>
          <w:sz w:val="24"/>
          <w:szCs w:val="24"/>
        </w:rPr>
      </w:pPr>
      <w:r w:rsidDel="00000000" w:rsidR="00000000" w:rsidRPr="00000000">
        <w:rPr>
          <w:sz w:val="24"/>
          <w:szCs w:val="24"/>
          <w:rtl w:val="0"/>
        </w:rPr>
        <w:t xml:space="preserve">AUSTIN: Let's go with— Let's go with Nick's.</w:t>
      </w:r>
    </w:p>
    <w:p w:rsidR="00000000" w:rsidDel="00000000" w:rsidP="00000000" w:rsidRDefault="00000000" w:rsidRPr="00000000" w14:paraId="000005F0">
      <w:pPr>
        <w:rPr>
          <w:sz w:val="24"/>
          <w:szCs w:val="24"/>
        </w:rPr>
      </w:pPr>
      <w:r w:rsidDel="00000000" w:rsidR="00000000" w:rsidRPr="00000000">
        <w:rPr>
          <w:rtl w:val="0"/>
        </w:rPr>
      </w:r>
    </w:p>
    <w:p w:rsidR="00000000" w:rsidDel="00000000" w:rsidP="00000000" w:rsidRDefault="00000000" w:rsidRPr="00000000" w14:paraId="000005F1">
      <w:pPr>
        <w:rPr>
          <w:sz w:val="24"/>
          <w:szCs w:val="24"/>
        </w:rPr>
      </w:pPr>
      <w:r w:rsidDel="00000000" w:rsidR="00000000" w:rsidRPr="00000000">
        <w:rPr>
          <w:sz w:val="24"/>
          <w:szCs w:val="24"/>
          <w:rtl w:val="0"/>
        </w:rPr>
        <w:t xml:space="preserve">KEITH: So it's— So it's— Alright good. That's a way better one, anyway.</w:t>
      </w:r>
    </w:p>
    <w:p w:rsidR="00000000" w:rsidDel="00000000" w:rsidP="00000000" w:rsidRDefault="00000000" w:rsidRPr="00000000" w14:paraId="000005F2">
      <w:pPr>
        <w:rPr>
          <w:sz w:val="24"/>
          <w:szCs w:val="24"/>
        </w:rPr>
      </w:pPr>
      <w:r w:rsidDel="00000000" w:rsidR="00000000" w:rsidRPr="00000000">
        <w:rPr>
          <w:rtl w:val="0"/>
        </w:rPr>
      </w:r>
    </w:p>
    <w:p w:rsidR="00000000" w:rsidDel="00000000" w:rsidP="00000000" w:rsidRDefault="00000000" w:rsidRPr="00000000" w14:paraId="000005F3">
      <w:pPr>
        <w:rPr>
          <w:sz w:val="24"/>
          <w:szCs w:val="24"/>
        </w:rPr>
      </w:pPr>
      <w:r w:rsidDel="00000000" w:rsidR="00000000" w:rsidRPr="00000000">
        <w:rPr>
          <w:sz w:val="24"/>
          <w:szCs w:val="24"/>
          <w:rtl w:val="0"/>
        </w:rPr>
        <w:t xml:space="preserve">AUSTIN: It actually </w:t>
      </w:r>
      <w:r w:rsidDel="00000000" w:rsidR="00000000" w:rsidRPr="00000000">
        <w:rPr>
          <w:i w:val="1"/>
          <w:sz w:val="24"/>
          <w:szCs w:val="24"/>
          <w:rtl w:val="0"/>
        </w:rPr>
        <w:t xml:space="preserve">isn't</w:t>
      </w:r>
      <w:r w:rsidDel="00000000" w:rsidR="00000000" w:rsidRPr="00000000">
        <w:rPr>
          <w:sz w:val="24"/>
          <w:szCs w:val="24"/>
          <w:rtl w:val="0"/>
        </w:rPr>
        <w:t xml:space="preserve">. If you actually look at what you act— If you'd only rolled one, you would've done better.</w:t>
      </w:r>
    </w:p>
    <w:p w:rsidR="00000000" w:rsidDel="00000000" w:rsidP="00000000" w:rsidRDefault="00000000" w:rsidRPr="00000000" w14:paraId="000005F4">
      <w:pPr>
        <w:rPr>
          <w:sz w:val="24"/>
          <w:szCs w:val="24"/>
        </w:rPr>
      </w:pPr>
      <w:r w:rsidDel="00000000" w:rsidR="00000000" w:rsidRPr="00000000">
        <w:rPr>
          <w:rtl w:val="0"/>
        </w:rPr>
      </w:r>
    </w:p>
    <w:p w:rsidR="00000000" w:rsidDel="00000000" w:rsidP="00000000" w:rsidRDefault="00000000" w:rsidRPr="00000000" w14:paraId="000005F5">
      <w:pPr>
        <w:rPr>
          <w:sz w:val="24"/>
          <w:szCs w:val="24"/>
        </w:rPr>
      </w:pPr>
      <w:r w:rsidDel="00000000" w:rsidR="00000000" w:rsidRPr="00000000">
        <w:rPr>
          <w:sz w:val="24"/>
          <w:szCs w:val="24"/>
          <w:rtl w:val="0"/>
        </w:rPr>
        <w:t xml:space="preserve">KEITH: Oh yeah, that would've been a 3, uh.</w:t>
      </w:r>
    </w:p>
    <w:p w:rsidR="00000000" w:rsidDel="00000000" w:rsidP="00000000" w:rsidRDefault="00000000" w:rsidRPr="00000000" w14:paraId="000005F6">
      <w:pPr>
        <w:rPr>
          <w:sz w:val="24"/>
          <w:szCs w:val="24"/>
        </w:rPr>
      </w:pPr>
      <w:r w:rsidDel="00000000" w:rsidR="00000000" w:rsidRPr="00000000">
        <w:rPr>
          <w:rtl w:val="0"/>
        </w:rPr>
      </w:r>
    </w:p>
    <w:p w:rsidR="00000000" w:rsidDel="00000000" w:rsidP="00000000" w:rsidRDefault="00000000" w:rsidRPr="00000000" w14:paraId="000005F7">
      <w:pPr>
        <w:rPr>
          <w:sz w:val="24"/>
          <w:szCs w:val="24"/>
        </w:rPr>
      </w:pPr>
      <w:r w:rsidDel="00000000" w:rsidR="00000000" w:rsidRPr="00000000">
        <w:rPr>
          <w:sz w:val="24"/>
          <w:szCs w:val="24"/>
          <w:rtl w:val="0"/>
        </w:rPr>
        <w:t xml:space="preserve">AUSTIN: But, let's go with Nick because he rolled the right amount of dice. Um…</w:t>
      </w:r>
    </w:p>
    <w:p w:rsidR="00000000" w:rsidDel="00000000" w:rsidP="00000000" w:rsidRDefault="00000000" w:rsidRPr="00000000" w14:paraId="000005F8">
      <w:pPr>
        <w:rPr>
          <w:sz w:val="24"/>
          <w:szCs w:val="24"/>
        </w:rPr>
      </w:pPr>
      <w:r w:rsidDel="00000000" w:rsidR="00000000" w:rsidRPr="00000000">
        <w:rPr>
          <w:rtl w:val="0"/>
        </w:rPr>
      </w:r>
    </w:p>
    <w:p w:rsidR="00000000" w:rsidDel="00000000" w:rsidP="00000000" w:rsidRDefault="00000000" w:rsidRPr="00000000" w14:paraId="000005F9">
      <w:pPr>
        <w:rPr>
          <w:sz w:val="24"/>
          <w:szCs w:val="24"/>
        </w:rPr>
      </w:pPr>
      <w:r w:rsidDel="00000000" w:rsidR="00000000" w:rsidRPr="00000000">
        <w:rPr>
          <w:sz w:val="24"/>
          <w:szCs w:val="24"/>
          <w:rtl w:val="0"/>
        </w:rPr>
        <w:t xml:space="preserve">KEITH: Yeah.</w:t>
      </w:r>
    </w:p>
    <w:p w:rsidR="00000000" w:rsidDel="00000000" w:rsidP="00000000" w:rsidRDefault="00000000" w:rsidRPr="00000000" w14:paraId="000005FA">
      <w:pPr>
        <w:rPr>
          <w:sz w:val="24"/>
          <w:szCs w:val="24"/>
        </w:rPr>
      </w:pPr>
      <w:r w:rsidDel="00000000" w:rsidR="00000000" w:rsidRPr="00000000">
        <w:rPr>
          <w:rtl w:val="0"/>
        </w:rPr>
      </w:r>
    </w:p>
    <w:p w:rsidR="00000000" w:rsidDel="00000000" w:rsidP="00000000" w:rsidRDefault="00000000" w:rsidRPr="00000000" w14:paraId="000005FB">
      <w:pPr>
        <w:rPr>
          <w:sz w:val="24"/>
          <w:szCs w:val="24"/>
        </w:rPr>
      </w:pPr>
      <w:r w:rsidDel="00000000" w:rsidR="00000000" w:rsidRPr="00000000">
        <w:rPr>
          <w:sz w:val="24"/>
          <w:szCs w:val="24"/>
          <w:rtl w:val="0"/>
        </w:rPr>
        <w:t xml:space="preserve">AUSTIN: So the arrow</w:t>
      </w:r>
      <w:r w:rsidDel="00000000" w:rsidR="00000000" w:rsidRPr="00000000">
        <w:rPr>
          <w:rtl w:val="0"/>
        </w:rPr>
        <w:t xml:space="preserve">, or t</w:t>
      </w:r>
      <w:r w:rsidDel="00000000" w:rsidR="00000000" w:rsidRPr="00000000">
        <w:rPr>
          <w:sz w:val="24"/>
          <w:szCs w:val="24"/>
          <w:rtl w:val="0"/>
        </w:rPr>
        <w:t xml:space="preserve">he bolt, gets lodged into your shoulder, Lem, um and you're able to—</w:t>
      </w:r>
    </w:p>
    <w:p w:rsidR="00000000" w:rsidDel="00000000" w:rsidP="00000000" w:rsidRDefault="00000000" w:rsidRPr="00000000" w14:paraId="000005FC">
      <w:pPr>
        <w:rPr>
          <w:sz w:val="24"/>
          <w:szCs w:val="24"/>
        </w:rPr>
      </w:pPr>
      <w:r w:rsidDel="00000000" w:rsidR="00000000" w:rsidRPr="00000000">
        <w:rPr>
          <w:rtl w:val="0"/>
        </w:rPr>
      </w:r>
    </w:p>
    <w:p w:rsidR="00000000" w:rsidDel="00000000" w:rsidP="00000000" w:rsidRDefault="00000000" w:rsidRPr="00000000" w14:paraId="000005FD">
      <w:pPr>
        <w:rPr>
          <w:sz w:val="24"/>
          <w:szCs w:val="24"/>
        </w:rPr>
      </w:pPr>
      <w:r w:rsidDel="00000000" w:rsidR="00000000" w:rsidRPr="00000000">
        <w:rPr>
          <w:sz w:val="24"/>
          <w:szCs w:val="24"/>
          <w:rtl w:val="0"/>
        </w:rPr>
        <w:t xml:space="preserve">JACK: In my shoulder? Oh jeez.</w:t>
      </w:r>
    </w:p>
    <w:p w:rsidR="00000000" w:rsidDel="00000000" w:rsidP="00000000" w:rsidRDefault="00000000" w:rsidRPr="00000000" w14:paraId="000005FE">
      <w:pPr>
        <w:rPr>
          <w:sz w:val="24"/>
          <w:szCs w:val="24"/>
        </w:rPr>
      </w:pPr>
      <w:r w:rsidDel="00000000" w:rsidR="00000000" w:rsidRPr="00000000">
        <w:rPr>
          <w:rtl w:val="0"/>
        </w:rPr>
      </w:r>
    </w:p>
    <w:p w:rsidR="00000000" w:rsidDel="00000000" w:rsidP="00000000" w:rsidRDefault="00000000" w:rsidRPr="00000000" w14:paraId="000005FF">
      <w:pPr>
        <w:rPr>
          <w:sz w:val="24"/>
          <w:szCs w:val="24"/>
        </w:rPr>
      </w:pPr>
      <w:r w:rsidDel="00000000" w:rsidR="00000000" w:rsidRPr="00000000">
        <w:rPr>
          <w:sz w:val="24"/>
          <w:szCs w:val="24"/>
          <w:rtl w:val="0"/>
        </w:rPr>
        <w:t xml:space="preserve">AUSTIN: Yeah, yeah. He just— Let's say it bounces off of— uh, off of Hadrian's armor.</w:t>
      </w:r>
    </w:p>
    <w:p w:rsidR="00000000" w:rsidDel="00000000" w:rsidP="00000000" w:rsidRDefault="00000000" w:rsidRPr="00000000" w14:paraId="00000600">
      <w:pPr>
        <w:rPr>
          <w:sz w:val="24"/>
          <w:szCs w:val="24"/>
        </w:rPr>
      </w:pPr>
      <w:r w:rsidDel="00000000" w:rsidR="00000000" w:rsidRPr="00000000">
        <w:rPr>
          <w:rtl w:val="0"/>
        </w:rPr>
      </w:r>
    </w:p>
    <w:p w:rsidR="00000000" w:rsidDel="00000000" w:rsidP="00000000" w:rsidRDefault="00000000" w:rsidRPr="00000000" w14:paraId="00000601">
      <w:pPr>
        <w:rPr>
          <w:sz w:val="24"/>
          <w:szCs w:val="24"/>
        </w:rPr>
      </w:pPr>
      <w:r w:rsidDel="00000000" w:rsidR="00000000" w:rsidRPr="00000000">
        <w:rPr>
          <w:sz w:val="24"/>
          <w:szCs w:val="24"/>
          <w:rtl w:val="0"/>
        </w:rPr>
        <w:t xml:space="preserve">JACK: Hadrian.</w:t>
      </w:r>
    </w:p>
    <w:p w:rsidR="00000000" w:rsidDel="00000000" w:rsidP="00000000" w:rsidRDefault="00000000" w:rsidRPr="00000000" w14:paraId="00000602">
      <w:pPr>
        <w:rPr>
          <w:sz w:val="24"/>
          <w:szCs w:val="24"/>
        </w:rPr>
      </w:pPr>
      <w:r w:rsidDel="00000000" w:rsidR="00000000" w:rsidRPr="00000000">
        <w:rPr>
          <w:rtl w:val="0"/>
        </w:rPr>
      </w:r>
    </w:p>
    <w:p w:rsidR="00000000" w:rsidDel="00000000" w:rsidP="00000000" w:rsidRDefault="00000000" w:rsidRPr="00000000" w14:paraId="00000603">
      <w:pPr>
        <w:rPr>
          <w:sz w:val="24"/>
          <w:szCs w:val="24"/>
        </w:rPr>
      </w:pPr>
      <w:r w:rsidDel="00000000" w:rsidR="00000000" w:rsidRPr="00000000">
        <w:rPr>
          <w:sz w:val="24"/>
          <w:szCs w:val="24"/>
          <w:rtl w:val="0"/>
        </w:rPr>
        <w:t xml:space="preserve">AUSTIN: Yeah, so it doesn't get a clean— It would've hit you lower. It would've hit you right in the middle of the torso, but because he like, moved into the way of it, it went off his shoulder armor and caught you in the shoulder. Um…</w:t>
      </w:r>
    </w:p>
    <w:p w:rsidR="00000000" w:rsidDel="00000000" w:rsidP="00000000" w:rsidRDefault="00000000" w:rsidRPr="00000000" w14:paraId="00000604">
      <w:pPr>
        <w:rPr>
          <w:sz w:val="24"/>
          <w:szCs w:val="24"/>
        </w:rPr>
      </w:pPr>
      <w:r w:rsidDel="00000000" w:rsidR="00000000" w:rsidRPr="00000000">
        <w:rPr>
          <w:rtl w:val="0"/>
        </w:rPr>
      </w:r>
    </w:p>
    <w:p w:rsidR="00000000" w:rsidDel="00000000" w:rsidP="00000000" w:rsidRDefault="00000000" w:rsidRPr="00000000" w14:paraId="00000605">
      <w:pPr>
        <w:rPr>
          <w:sz w:val="24"/>
          <w:szCs w:val="24"/>
        </w:rPr>
      </w:pPr>
      <w:r w:rsidDel="00000000" w:rsidR="00000000" w:rsidRPr="00000000">
        <w:rPr>
          <w:sz w:val="24"/>
          <w:szCs w:val="24"/>
          <w:rtl w:val="0"/>
        </w:rPr>
        <w:t xml:space="preserve">[</w:t>
      </w:r>
      <w:r w:rsidDel="00000000" w:rsidR="00000000" w:rsidRPr="00000000">
        <w:rPr>
          <w:rtl w:val="0"/>
        </w:rPr>
        <w:t xml:space="preserve">JACK takes a deep breath</w:t>
      </w:r>
      <w:r w:rsidDel="00000000" w:rsidR="00000000" w:rsidRPr="00000000">
        <w:rPr>
          <w:sz w:val="24"/>
          <w:szCs w:val="24"/>
          <w:rtl w:val="0"/>
        </w:rPr>
        <w:t xml:space="preserve">]</w:t>
      </w:r>
    </w:p>
    <w:p w:rsidR="00000000" w:rsidDel="00000000" w:rsidP="00000000" w:rsidRDefault="00000000" w:rsidRPr="00000000" w14:paraId="00000606">
      <w:pPr>
        <w:rPr>
          <w:sz w:val="24"/>
          <w:szCs w:val="24"/>
        </w:rPr>
      </w:pPr>
      <w:r w:rsidDel="00000000" w:rsidR="00000000" w:rsidRPr="00000000">
        <w:rPr>
          <w:rtl w:val="0"/>
        </w:rPr>
      </w:r>
    </w:p>
    <w:p w:rsidR="00000000" w:rsidDel="00000000" w:rsidP="00000000" w:rsidRDefault="00000000" w:rsidRPr="00000000" w14:paraId="00000607">
      <w:pPr>
        <w:rPr>
          <w:sz w:val="24"/>
          <w:szCs w:val="24"/>
        </w:rPr>
      </w:pPr>
      <w:r w:rsidDel="00000000" w:rsidR="00000000" w:rsidRPr="00000000">
        <w:rPr>
          <w:sz w:val="24"/>
          <w:szCs w:val="24"/>
          <w:rtl w:val="0"/>
        </w:rPr>
        <w:t xml:space="preserve">AUSTIN: So take 2 damage. Um…</w:t>
      </w:r>
    </w:p>
    <w:p w:rsidR="00000000" w:rsidDel="00000000" w:rsidP="00000000" w:rsidRDefault="00000000" w:rsidRPr="00000000" w14:paraId="00000608">
      <w:pPr>
        <w:rPr>
          <w:sz w:val="24"/>
          <w:szCs w:val="24"/>
        </w:rPr>
      </w:pPr>
      <w:r w:rsidDel="00000000" w:rsidR="00000000" w:rsidRPr="00000000">
        <w:rPr>
          <w:rtl w:val="0"/>
        </w:rPr>
      </w:r>
    </w:p>
    <w:p w:rsidR="00000000" w:rsidDel="00000000" w:rsidP="00000000" w:rsidRDefault="00000000" w:rsidRPr="00000000" w14:paraId="00000609">
      <w:pPr>
        <w:rPr>
          <w:sz w:val="24"/>
          <w:szCs w:val="24"/>
        </w:rPr>
      </w:pPr>
      <w:r w:rsidDel="00000000" w:rsidR="00000000" w:rsidRPr="00000000">
        <w:rPr>
          <w:sz w:val="24"/>
          <w:szCs w:val="24"/>
          <w:rtl w:val="0"/>
        </w:rPr>
        <w:t xml:space="preserve">JACK: Okay, cool.</w:t>
      </w:r>
    </w:p>
    <w:p w:rsidR="00000000" w:rsidDel="00000000" w:rsidP="00000000" w:rsidRDefault="00000000" w:rsidRPr="00000000" w14:paraId="0000060A">
      <w:pPr>
        <w:rPr>
          <w:sz w:val="24"/>
          <w:szCs w:val="24"/>
        </w:rPr>
      </w:pPr>
      <w:r w:rsidDel="00000000" w:rsidR="00000000" w:rsidRPr="00000000">
        <w:rPr>
          <w:rtl w:val="0"/>
        </w:rPr>
      </w:r>
    </w:p>
    <w:p w:rsidR="00000000" w:rsidDel="00000000" w:rsidP="00000000" w:rsidRDefault="00000000" w:rsidRPr="00000000" w14:paraId="0000060B">
      <w:pPr>
        <w:rPr>
          <w:sz w:val="24"/>
          <w:szCs w:val="24"/>
        </w:rPr>
      </w:pPr>
      <w:r w:rsidDel="00000000" w:rsidR="00000000" w:rsidRPr="00000000">
        <w:rPr>
          <w:sz w:val="24"/>
          <w:szCs w:val="24"/>
          <w:rtl w:val="0"/>
        </w:rPr>
        <w:t xml:space="preserve">AUSTIN: Hella, it sounded like you were about to swing.</w:t>
      </w:r>
    </w:p>
    <w:p w:rsidR="00000000" w:rsidDel="00000000" w:rsidP="00000000" w:rsidRDefault="00000000" w:rsidRPr="00000000" w14:paraId="0000060C">
      <w:pPr>
        <w:rPr>
          <w:sz w:val="24"/>
          <w:szCs w:val="24"/>
        </w:rPr>
      </w:pPr>
      <w:r w:rsidDel="00000000" w:rsidR="00000000" w:rsidRPr="00000000">
        <w:rPr>
          <w:rtl w:val="0"/>
        </w:rPr>
      </w:r>
    </w:p>
    <w:p w:rsidR="00000000" w:rsidDel="00000000" w:rsidP="00000000" w:rsidRDefault="00000000" w:rsidRPr="00000000" w14:paraId="0000060D">
      <w:pPr>
        <w:rPr>
          <w:sz w:val="24"/>
          <w:szCs w:val="24"/>
        </w:rPr>
      </w:pPr>
      <w:r w:rsidDel="00000000" w:rsidR="00000000" w:rsidRPr="00000000">
        <w:rPr>
          <w:sz w:val="24"/>
          <w:szCs w:val="24"/>
          <w:rtl w:val="0"/>
        </w:rPr>
        <w:t xml:space="preserve">ART: He takes 1 damage. I— We halve it.</w:t>
      </w:r>
    </w:p>
    <w:p w:rsidR="00000000" w:rsidDel="00000000" w:rsidP="00000000" w:rsidRDefault="00000000" w:rsidRPr="00000000" w14:paraId="0000060E">
      <w:pPr>
        <w:rPr>
          <w:sz w:val="24"/>
          <w:szCs w:val="24"/>
        </w:rPr>
      </w:pPr>
      <w:r w:rsidDel="00000000" w:rsidR="00000000" w:rsidRPr="00000000">
        <w:rPr>
          <w:rtl w:val="0"/>
        </w:rPr>
      </w:r>
    </w:p>
    <w:p w:rsidR="00000000" w:rsidDel="00000000" w:rsidP="00000000" w:rsidRDefault="00000000" w:rsidRPr="00000000" w14:paraId="0000060F">
      <w:pPr>
        <w:rPr>
          <w:sz w:val="24"/>
          <w:szCs w:val="24"/>
        </w:rPr>
      </w:pPr>
      <w:r w:rsidDel="00000000" w:rsidR="00000000" w:rsidRPr="00000000">
        <w:rPr>
          <w:sz w:val="24"/>
          <w:szCs w:val="24"/>
          <w:rtl w:val="0"/>
        </w:rPr>
        <w:t xml:space="preserve">AUSTIN: Oh, you halve it. Right, right, right, sorry. My bad.</w:t>
      </w:r>
    </w:p>
    <w:p w:rsidR="00000000" w:rsidDel="00000000" w:rsidP="00000000" w:rsidRDefault="00000000" w:rsidRPr="00000000" w14:paraId="00000610">
      <w:pPr>
        <w:rPr>
          <w:sz w:val="24"/>
          <w:szCs w:val="24"/>
        </w:rPr>
      </w:pPr>
      <w:r w:rsidDel="00000000" w:rsidR="00000000" w:rsidRPr="00000000">
        <w:rPr>
          <w:rtl w:val="0"/>
        </w:rPr>
      </w:r>
    </w:p>
    <w:p w:rsidR="00000000" w:rsidDel="00000000" w:rsidP="00000000" w:rsidRDefault="00000000" w:rsidRPr="00000000" w14:paraId="00000611">
      <w:pPr>
        <w:rPr>
          <w:sz w:val="24"/>
          <w:szCs w:val="24"/>
        </w:rPr>
      </w:pPr>
      <w:r w:rsidDel="00000000" w:rsidR="00000000" w:rsidRPr="00000000">
        <w:rPr>
          <w:sz w:val="24"/>
          <w:szCs w:val="24"/>
          <w:rtl w:val="0"/>
        </w:rPr>
        <w:t xml:space="preserve">JACK: I take 1 damage?</w:t>
      </w:r>
    </w:p>
    <w:p w:rsidR="00000000" w:rsidDel="00000000" w:rsidP="00000000" w:rsidRDefault="00000000" w:rsidRPr="00000000" w14:paraId="00000612">
      <w:pPr>
        <w:rPr>
          <w:sz w:val="24"/>
          <w:szCs w:val="24"/>
        </w:rPr>
      </w:pPr>
      <w:r w:rsidDel="00000000" w:rsidR="00000000" w:rsidRPr="00000000">
        <w:rPr>
          <w:rtl w:val="0"/>
        </w:rPr>
      </w:r>
    </w:p>
    <w:p w:rsidR="00000000" w:rsidDel="00000000" w:rsidP="00000000" w:rsidRDefault="00000000" w:rsidRPr="00000000" w14:paraId="00000613">
      <w:pPr>
        <w:rPr>
          <w:sz w:val="24"/>
          <w:szCs w:val="24"/>
        </w:rPr>
      </w:pPr>
      <w:r w:rsidDel="00000000" w:rsidR="00000000" w:rsidRPr="00000000">
        <w:rPr>
          <w:sz w:val="24"/>
          <w:szCs w:val="24"/>
          <w:rtl w:val="0"/>
        </w:rPr>
        <w:t xml:space="preserve">AUSTIN: You just take 1 damage.</w:t>
      </w:r>
    </w:p>
    <w:p w:rsidR="00000000" w:rsidDel="00000000" w:rsidP="00000000" w:rsidRDefault="00000000" w:rsidRPr="00000000" w14:paraId="00000614">
      <w:pPr>
        <w:rPr>
          <w:sz w:val="24"/>
          <w:szCs w:val="24"/>
        </w:rPr>
      </w:pPr>
      <w:r w:rsidDel="00000000" w:rsidR="00000000" w:rsidRPr="00000000">
        <w:rPr>
          <w:rtl w:val="0"/>
        </w:rPr>
      </w:r>
    </w:p>
    <w:p w:rsidR="00000000" w:rsidDel="00000000" w:rsidP="00000000" w:rsidRDefault="00000000" w:rsidRPr="00000000" w14:paraId="00000615">
      <w:pPr>
        <w:rPr>
          <w:sz w:val="24"/>
          <w:szCs w:val="24"/>
        </w:rPr>
      </w:pPr>
      <w:r w:rsidDel="00000000" w:rsidR="00000000" w:rsidRPr="00000000">
        <w:rPr>
          <w:sz w:val="24"/>
          <w:szCs w:val="24"/>
          <w:rtl w:val="0"/>
        </w:rPr>
        <w:t xml:space="preserve">JACK: Okay, cool.</w:t>
      </w:r>
    </w:p>
    <w:p w:rsidR="00000000" w:rsidDel="00000000" w:rsidP="00000000" w:rsidRDefault="00000000" w:rsidRPr="00000000" w14:paraId="00000616">
      <w:pPr>
        <w:rPr>
          <w:sz w:val="24"/>
          <w:szCs w:val="24"/>
        </w:rPr>
      </w:pPr>
      <w:r w:rsidDel="00000000" w:rsidR="00000000" w:rsidRPr="00000000">
        <w:rPr>
          <w:rtl w:val="0"/>
        </w:rPr>
      </w:r>
    </w:p>
    <w:p w:rsidR="00000000" w:rsidDel="00000000" w:rsidP="00000000" w:rsidRDefault="00000000" w:rsidRPr="00000000" w14:paraId="00000617">
      <w:pPr>
        <w:rPr>
          <w:sz w:val="24"/>
          <w:szCs w:val="24"/>
        </w:rPr>
      </w:pPr>
      <w:r w:rsidDel="00000000" w:rsidR="00000000" w:rsidRPr="00000000">
        <w:rPr>
          <w:sz w:val="24"/>
          <w:szCs w:val="24"/>
          <w:rtl w:val="0"/>
        </w:rPr>
        <w:t xml:space="preserve">AUSTIN: Uh, Hella, you were about to swing on the man in the black armor.</w:t>
      </w:r>
    </w:p>
    <w:p w:rsidR="00000000" w:rsidDel="00000000" w:rsidP="00000000" w:rsidRDefault="00000000" w:rsidRPr="00000000" w14:paraId="00000618">
      <w:pPr>
        <w:rPr>
          <w:sz w:val="24"/>
          <w:szCs w:val="24"/>
        </w:rPr>
      </w:pPr>
      <w:r w:rsidDel="00000000" w:rsidR="00000000" w:rsidRPr="00000000">
        <w:rPr>
          <w:rtl w:val="0"/>
        </w:rPr>
      </w:r>
    </w:p>
    <w:p w:rsidR="00000000" w:rsidDel="00000000" w:rsidP="00000000" w:rsidRDefault="00000000" w:rsidRPr="00000000" w14:paraId="00000619">
      <w:pPr>
        <w:rPr>
          <w:sz w:val="24"/>
          <w:szCs w:val="24"/>
        </w:rPr>
      </w:pPr>
      <w:r w:rsidDel="00000000" w:rsidR="00000000" w:rsidRPr="00000000">
        <w:rPr>
          <w:sz w:val="24"/>
          <w:szCs w:val="24"/>
          <w:rtl w:val="0"/>
        </w:rPr>
        <w:t xml:space="preserve">ALI: Yeah. Moving backwards.</w:t>
      </w:r>
    </w:p>
    <w:p w:rsidR="00000000" w:rsidDel="00000000" w:rsidP="00000000" w:rsidRDefault="00000000" w:rsidRPr="00000000" w14:paraId="0000061A">
      <w:pPr>
        <w:rPr>
          <w:sz w:val="24"/>
          <w:szCs w:val="24"/>
        </w:rPr>
      </w:pPr>
      <w:r w:rsidDel="00000000" w:rsidR="00000000" w:rsidRPr="00000000">
        <w:rPr>
          <w:rtl w:val="0"/>
        </w:rPr>
      </w:r>
    </w:p>
    <w:p w:rsidR="00000000" w:rsidDel="00000000" w:rsidP="00000000" w:rsidRDefault="00000000" w:rsidRPr="00000000" w14:paraId="0000061B">
      <w:pPr>
        <w:rPr>
          <w:sz w:val="24"/>
          <w:szCs w:val="24"/>
        </w:rPr>
      </w:pPr>
      <w:r w:rsidDel="00000000" w:rsidR="00000000" w:rsidRPr="00000000">
        <w:rPr>
          <w:sz w:val="24"/>
          <w:szCs w:val="24"/>
          <w:rtl w:val="0"/>
        </w:rPr>
        <w:t xml:space="preserve">AUSTIN: So wait, mmm.</w:t>
      </w:r>
    </w:p>
    <w:p w:rsidR="00000000" w:rsidDel="00000000" w:rsidP="00000000" w:rsidRDefault="00000000" w:rsidRPr="00000000" w14:paraId="0000061C">
      <w:pPr>
        <w:rPr>
          <w:sz w:val="24"/>
          <w:szCs w:val="24"/>
        </w:rPr>
      </w:pPr>
      <w:r w:rsidDel="00000000" w:rsidR="00000000" w:rsidRPr="00000000">
        <w:rPr>
          <w:rtl w:val="0"/>
        </w:rPr>
      </w:r>
    </w:p>
    <w:p w:rsidR="00000000" w:rsidDel="00000000" w:rsidP="00000000" w:rsidRDefault="00000000" w:rsidRPr="00000000" w14:paraId="0000061D">
      <w:pPr>
        <w:rPr>
          <w:sz w:val="24"/>
          <w:szCs w:val="24"/>
        </w:rPr>
      </w:pPr>
      <w:r w:rsidDel="00000000" w:rsidR="00000000" w:rsidRPr="00000000">
        <w:rPr>
          <w:sz w:val="24"/>
          <w:szCs w:val="24"/>
          <w:rtl w:val="0"/>
        </w:rPr>
        <w:t xml:space="preserve">ALI: Well, I mean, I guess </w:t>
      </w:r>
      <w:r w:rsidDel="00000000" w:rsidR="00000000" w:rsidRPr="00000000">
        <w:rPr>
          <w:rtl w:val="0"/>
        </w:rPr>
        <w:t xml:space="preserve">regardless</w:t>
      </w:r>
      <w:r w:rsidDel="00000000" w:rsidR="00000000" w:rsidRPr="00000000">
        <w:rPr>
          <w:sz w:val="24"/>
          <w:szCs w:val="24"/>
          <w:rtl w:val="0"/>
        </w:rPr>
        <w:t xml:space="preserve">.</w:t>
      </w:r>
    </w:p>
    <w:p w:rsidR="00000000" w:rsidDel="00000000" w:rsidP="00000000" w:rsidRDefault="00000000" w:rsidRPr="00000000" w14:paraId="0000061E">
      <w:pPr>
        <w:rPr>
          <w:sz w:val="24"/>
          <w:szCs w:val="24"/>
        </w:rPr>
      </w:pPr>
      <w:r w:rsidDel="00000000" w:rsidR="00000000" w:rsidRPr="00000000">
        <w:rPr>
          <w:rtl w:val="0"/>
        </w:rPr>
      </w:r>
    </w:p>
    <w:p w:rsidR="00000000" w:rsidDel="00000000" w:rsidP="00000000" w:rsidRDefault="00000000" w:rsidRPr="00000000" w14:paraId="0000061F">
      <w:pPr>
        <w:rPr>
          <w:sz w:val="24"/>
          <w:szCs w:val="24"/>
        </w:rPr>
      </w:pPr>
      <w:r w:rsidDel="00000000" w:rsidR="00000000" w:rsidRPr="00000000">
        <w:rPr>
          <w:sz w:val="24"/>
          <w:szCs w:val="24"/>
          <w:rtl w:val="0"/>
        </w:rPr>
        <w:t xml:space="preserve">AUSTIN: Yeah.</w:t>
      </w:r>
    </w:p>
    <w:p w:rsidR="00000000" w:rsidDel="00000000" w:rsidP="00000000" w:rsidRDefault="00000000" w:rsidRPr="00000000" w14:paraId="00000620">
      <w:pPr>
        <w:rPr>
          <w:sz w:val="24"/>
          <w:szCs w:val="24"/>
        </w:rPr>
      </w:pPr>
      <w:r w:rsidDel="00000000" w:rsidR="00000000" w:rsidRPr="00000000">
        <w:rPr>
          <w:rtl w:val="0"/>
        </w:rPr>
      </w:r>
    </w:p>
    <w:p w:rsidR="00000000" w:rsidDel="00000000" w:rsidP="00000000" w:rsidRDefault="00000000" w:rsidRPr="00000000" w14:paraId="00000621">
      <w:pPr>
        <w:rPr>
          <w:sz w:val="24"/>
          <w:szCs w:val="24"/>
        </w:rPr>
      </w:pPr>
      <w:r w:rsidDel="00000000" w:rsidR="00000000" w:rsidRPr="00000000">
        <w:rPr>
          <w:sz w:val="24"/>
          <w:szCs w:val="24"/>
          <w:rtl w:val="0"/>
        </w:rPr>
        <w:t xml:space="preserve">ALI: I had planned to attack like as he was attacking towards Keith (AUSTIN: I see.) and he turned into a cougar.</w:t>
      </w:r>
    </w:p>
    <w:p w:rsidR="00000000" w:rsidDel="00000000" w:rsidP="00000000" w:rsidRDefault="00000000" w:rsidRPr="00000000" w14:paraId="00000622">
      <w:pPr>
        <w:rPr>
          <w:sz w:val="24"/>
          <w:szCs w:val="24"/>
        </w:rPr>
      </w:pPr>
      <w:r w:rsidDel="00000000" w:rsidR="00000000" w:rsidRPr="00000000">
        <w:rPr>
          <w:rtl w:val="0"/>
        </w:rPr>
      </w:r>
    </w:p>
    <w:p w:rsidR="00000000" w:rsidDel="00000000" w:rsidP="00000000" w:rsidRDefault="00000000" w:rsidRPr="00000000" w14:paraId="00000623">
      <w:pPr>
        <w:rPr>
          <w:sz w:val="24"/>
          <w:szCs w:val="24"/>
        </w:rPr>
      </w:pPr>
      <w:r w:rsidDel="00000000" w:rsidR="00000000" w:rsidRPr="00000000">
        <w:rPr>
          <w:sz w:val="24"/>
          <w:szCs w:val="24"/>
          <w:rtl w:val="0"/>
        </w:rPr>
        <w:t xml:space="preserve">AUSTIN: To get away, yeah.</w:t>
      </w:r>
    </w:p>
    <w:p w:rsidR="00000000" w:rsidDel="00000000" w:rsidP="00000000" w:rsidRDefault="00000000" w:rsidRPr="00000000" w14:paraId="00000624">
      <w:pPr>
        <w:rPr>
          <w:sz w:val="24"/>
          <w:szCs w:val="24"/>
        </w:rPr>
      </w:pPr>
      <w:r w:rsidDel="00000000" w:rsidR="00000000" w:rsidRPr="00000000">
        <w:rPr>
          <w:rtl w:val="0"/>
        </w:rPr>
      </w:r>
    </w:p>
    <w:p w:rsidR="00000000" w:rsidDel="00000000" w:rsidP="00000000" w:rsidRDefault="00000000" w:rsidRPr="00000000" w14:paraId="00000625">
      <w:pPr>
        <w:rPr>
          <w:sz w:val="24"/>
          <w:szCs w:val="24"/>
        </w:rPr>
      </w:pPr>
      <w:r w:rsidDel="00000000" w:rsidR="00000000" w:rsidRPr="00000000">
        <w:rPr>
          <w:sz w:val="24"/>
          <w:szCs w:val="24"/>
          <w:rtl w:val="0"/>
        </w:rPr>
        <w:t xml:space="preserve">ALI: [cross] But it's still like this—</w:t>
      </w:r>
    </w:p>
    <w:p w:rsidR="00000000" w:rsidDel="00000000" w:rsidP="00000000" w:rsidRDefault="00000000" w:rsidRPr="00000000" w14:paraId="00000626">
      <w:pPr>
        <w:rPr>
          <w:sz w:val="24"/>
          <w:szCs w:val="24"/>
        </w:rPr>
      </w:pPr>
      <w:r w:rsidDel="00000000" w:rsidR="00000000" w:rsidRPr="00000000">
        <w:rPr>
          <w:rtl w:val="0"/>
        </w:rPr>
      </w:r>
    </w:p>
    <w:p w:rsidR="00000000" w:rsidDel="00000000" w:rsidP="00000000" w:rsidRDefault="00000000" w:rsidRPr="00000000" w14:paraId="00000627">
      <w:pPr>
        <w:rPr>
          <w:sz w:val="24"/>
          <w:szCs w:val="24"/>
        </w:rPr>
      </w:pPr>
      <w:r w:rsidDel="00000000" w:rsidR="00000000" w:rsidRPr="00000000">
        <w:rPr>
          <w:sz w:val="24"/>
          <w:szCs w:val="24"/>
          <w:rtl w:val="0"/>
        </w:rPr>
        <w:t xml:space="preserve">NICK: [cross] Freed up—</w:t>
      </w:r>
    </w:p>
    <w:p w:rsidR="00000000" w:rsidDel="00000000" w:rsidP="00000000" w:rsidRDefault="00000000" w:rsidRPr="00000000" w14:paraId="00000628">
      <w:pPr>
        <w:rPr>
          <w:sz w:val="24"/>
          <w:szCs w:val="24"/>
        </w:rPr>
      </w:pPr>
      <w:r w:rsidDel="00000000" w:rsidR="00000000" w:rsidRPr="00000000">
        <w:rPr>
          <w:rtl w:val="0"/>
        </w:rPr>
      </w:r>
    </w:p>
    <w:p w:rsidR="00000000" w:rsidDel="00000000" w:rsidP="00000000" w:rsidRDefault="00000000" w:rsidRPr="00000000" w14:paraId="00000629">
      <w:pPr>
        <w:rPr>
          <w:sz w:val="24"/>
          <w:szCs w:val="24"/>
        </w:rPr>
      </w:pPr>
      <w:r w:rsidDel="00000000" w:rsidR="00000000" w:rsidRPr="00000000">
        <w:rPr>
          <w:sz w:val="24"/>
          <w:szCs w:val="24"/>
          <w:rtl w:val="0"/>
        </w:rPr>
        <w:t xml:space="preserve">AUSTIN: It's all happening in very quick amounts of time.</w:t>
      </w:r>
    </w:p>
    <w:p w:rsidR="00000000" w:rsidDel="00000000" w:rsidP="00000000" w:rsidRDefault="00000000" w:rsidRPr="00000000" w14:paraId="0000062A">
      <w:pPr>
        <w:rPr>
          <w:sz w:val="24"/>
          <w:szCs w:val="24"/>
        </w:rPr>
      </w:pPr>
      <w:r w:rsidDel="00000000" w:rsidR="00000000" w:rsidRPr="00000000">
        <w:rPr>
          <w:rtl w:val="0"/>
        </w:rPr>
      </w:r>
    </w:p>
    <w:p w:rsidR="00000000" w:rsidDel="00000000" w:rsidP="00000000" w:rsidRDefault="00000000" w:rsidRPr="00000000" w14:paraId="0000062B">
      <w:pPr>
        <w:rPr>
          <w:sz w:val="24"/>
          <w:szCs w:val="24"/>
        </w:rPr>
      </w:pPr>
      <w:r w:rsidDel="00000000" w:rsidR="00000000" w:rsidRPr="00000000">
        <w:rPr>
          <w:sz w:val="24"/>
          <w:szCs w:val="24"/>
          <w:rtl w:val="0"/>
        </w:rPr>
        <w:t xml:space="preserve">ALI: Yeah, so…</w:t>
      </w:r>
    </w:p>
    <w:p w:rsidR="00000000" w:rsidDel="00000000" w:rsidP="00000000" w:rsidRDefault="00000000" w:rsidRPr="00000000" w14:paraId="0000062C">
      <w:pPr>
        <w:rPr>
          <w:sz w:val="24"/>
          <w:szCs w:val="24"/>
        </w:rPr>
      </w:pPr>
      <w:r w:rsidDel="00000000" w:rsidR="00000000" w:rsidRPr="00000000">
        <w:rPr>
          <w:rtl w:val="0"/>
        </w:rPr>
      </w:r>
    </w:p>
    <w:p w:rsidR="00000000" w:rsidDel="00000000" w:rsidP="00000000" w:rsidRDefault="00000000" w:rsidRPr="00000000" w14:paraId="0000062D">
      <w:pPr>
        <w:rPr>
          <w:sz w:val="24"/>
          <w:szCs w:val="24"/>
        </w:rPr>
      </w:pPr>
      <w:r w:rsidDel="00000000" w:rsidR="00000000" w:rsidRPr="00000000">
        <w:rPr>
          <w:sz w:val="24"/>
          <w:szCs w:val="24"/>
          <w:rtl w:val="0"/>
        </w:rPr>
        <w:t xml:space="preserve">AUSTIN: And here's the other thing to be clear about. When you roll to attack, that isn't a single swing of the sword. When you roll to shoot a bow, that isn't a single shot. It can be an exchange and you're kind of— It's an abstract roll representing an effort to hurt the other person. So it can be a few clashes of the sword. It can be a block and then a stab, do you know? So here he's just swung and missed— missed Fero uh, the man from the other room has fired his crossbow and caught Lem in the shoulder. Hella, what do you do to the man in the mask?</w:t>
      </w:r>
    </w:p>
    <w:p w:rsidR="00000000" w:rsidDel="00000000" w:rsidP="00000000" w:rsidRDefault="00000000" w:rsidRPr="00000000" w14:paraId="0000062E">
      <w:pPr>
        <w:rPr>
          <w:sz w:val="24"/>
          <w:szCs w:val="24"/>
        </w:rPr>
      </w:pPr>
      <w:r w:rsidDel="00000000" w:rsidR="00000000" w:rsidRPr="00000000">
        <w:rPr>
          <w:rtl w:val="0"/>
        </w:rPr>
      </w:r>
    </w:p>
    <w:p w:rsidR="00000000" w:rsidDel="00000000" w:rsidP="00000000" w:rsidRDefault="00000000" w:rsidRPr="00000000" w14:paraId="0000062F">
      <w:pPr>
        <w:rPr>
          <w:sz w:val="24"/>
          <w:szCs w:val="24"/>
        </w:rPr>
      </w:pPr>
      <w:r w:rsidDel="00000000" w:rsidR="00000000" w:rsidRPr="00000000">
        <w:rPr>
          <w:sz w:val="24"/>
          <w:szCs w:val="24"/>
          <w:rtl w:val="0"/>
        </w:rPr>
        <w:t xml:space="preserve">ALI: Um, so, like I assume that his side is open.</w:t>
      </w:r>
    </w:p>
    <w:p w:rsidR="00000000" w:rsidDel="00000000" w:rsidP="00000000" w:rsidRDefault="00000000" w:rsidRPr="00000000" w14:paraId="00000630">
      <w:pPr>
        <w:rPr>
          <w:sz w:val="24"/>
          <w:szCs w:val="24"/>
        </w:rPr>
      </w:pPr>
      <w:r w:rsidDel="00000000" w:rsidR="00000000" w:rsidRPr="00000000">
        <w:rPr>
          <w:rtl w:val="0"/>
        </w:rPr>
      </w:r>
    </w:p>
    <w:p w:rsidR="00000000" w:rsidDel="00000000" w:rsidP="00000000" w:rsidRDefault="00000000" w:rsidRPr="00000000" w14:paraId="00000631">
      <w:pPr>
        <w:rPr>
          <w:sz w:val="24"/>
          <w:szCs w:val="24"/>
        </w:rPr>
      </w:pPr>
      <w:r w:rsidDel="00000000" w:rsidR="00000000" w:rsidRPr="00000000">
        <w:rPr>
          <w:sz w:val="24"/>
          <w:szCs w:val="24"/>
          <w:rtl w:val="0"/>
        </w:rPr>
        <w:t xml:space="preserve">AUSTIN: Sure.</w:t>
      </w:r>
    </w:p>
    <w:p w:rsidR="00000000" w:rsidDel="00000000" w:rsidP="00000000" w:rsidRDefault="00000000" w:rsidRPr="00000000" w14:paraId="00000632">
      <w:pPr>
        <w:rPr>
          <w:sz w:val="24"/>
          <w:szCs w:val="24"/>
        </w:rPr>
      </w:pPr>
      <w:r w:rsidDel="00000000" w:rsidR="00000000" w:rsidRPr="00000000">
        <w:rPr>
          <w:rtl w:val="0"/>
        </w:rPr>
      </w:r>
    </w:p>
    <w:p w:rsidR="00000000" w:rsidDel="00000000" w:rsidP="00000000" w:rsidRDefault="00000000" w:rsidRPr="00000000" w14:paraId="00000633">
      <w:pPr>
        <w:rPr>
          <w:sz w:val="24"/>
          <w:szCs w:val="24"/>
        </w:rPr>
      </w:pPr>
      <w:r w:rsidDel="00000000" w:rsidR="00000000" w:rsidRPr="00000000">
        <w:rPr>
          <w:sz w:val="24"/>
          <w:szCs w:val="24"/>
          <w:rtl w:val="0"/>
        </w:rPr>
        <w:t xml:space="preserve">ALI: So I kind of lunge at him. Well</w:t>
      </w:r>
      <w:r w:rsidDel="00000000" w:rsidR="00000000" w:rsidRPr="00000000">
        <w:rPr>
          <w:rtl w:val="0"/>
        </w:rPr>
        <w:t xml:space="preserve">… T</w:t>
      </w:r>
      <w:r w:rsidDel="00000000" w:rsidR="00000000" w:rsidRPr="00000000">
        <w:rPr>
          <w:sz w:val="24"/>
          <w:szCs w:val="24"/>
          <w:rtl w:val="0"/>
        </w:rPr>
        <w:t xml:space="preserve">here's no like sort of breaks in his armor, right?</w:t>
      </w:r>
    </w:p>
    <w:p w:rsidR="00000000" w:rsidDel="00000000" w:rsidP="00000000" w:rsidRDefault="00000000" w:rsidRPr="00000000" w14:paraId="00000634">
      <w:pPr>
        <w:rPr>
          <w:sz w:val="24"/>
          <w:szCs w:val="24"/>
        </w:rPr>
      </w:pPr>
      <w:r w:rsidDel="00000000" w:rsidR="00000000" w:rsidRPr="00000000">
        <w:rPr>
          <w:rtl w:val="0"/>
        </w:rPr>
      </w:r>
    </w:p>
    <w:p w:rsidR="00000000" w:rsidDel="00000000" w:rsidP="00000000" w:rsidRDefault="00000000" w:rsidRPr="00000000" w14:paraId="00000635">
      <w:pPr>
        <w:rPr>
          <w:sz w:val="24"/>
          <w:szCs w:val="24"/>
        </w:rPr>
      </w:pPr>
      <w:r w:rsidDel="00000000" w:rsidR="00000000" w:rsidRPr="00000000">
        <w:rPr>
          <w:sz w:val="24"/>
          <w:szCs w:val="24"/>
          <w:rtl w:val="0"/>
        </w:rPr>
        <w:t xml:space="preserve">AUSTIN: Not that you can tell and not like from a quick glance or…</w:t>
      </w:r>
    </w:p>
    <w:p w:rsidR="00000000" w:rsidDel="00000000" w:rsidP="00000000" w:rsidRDefault="00000000" w:rsidRPr="00000000" w14:paraId="00000636">
      <w:pPr>
        <w:rPr>
          <w:sz w:val="24"/>
          <w:szCs w:val="24"/>
        </w:rPr>
      </w:pPr>
      <w:r w:rsidDel="00000000" w:rsidR="00000000" w:rsidRPr="00000000">
        <w:rPr>
          <w:rtl w:val="0"/>
        </w:rPr>
      </w:r>
    </w:p>
    <w:p w:rsidR="00000000" w:rsidDel="00000000" w:rsidP="00000000" w:rsidRDefault="00000000" w:rsidRPr="00000000" w14:paraId="00000637">
      <w:pPr>
        <w:rPr>
          <w:sz w:val="24"/>
          <w:szCs w:val="24"/>
        </w:rPr>
      </w:pPr>
      <w:r w:rsidDel="00000000" w:rsidR="00000000" w:rsidRPr="00000000">
        <w:rPr>
          <w:sz w:val="24"/>
          <w:szCs w:val="24"/>
          <w:rtl w:val="0"/>
        </w:rPr>
        <w:t xml:space="preserve">ALI: Okay.</w:t>
      </w:r>
    </w:p>
    <w:p w:rsidR="00000000" w:rsidDel="00000000" w:rsidP="00000000" w:rsidRDefault="00000000" w:rsidRPr="00000000" w14:paraId="00000638">
      <w:pPr>
        <w:rPr>
          <w:sz w:val="24"/>
          <w:szCs w:val="24"/>
        </w:rPr>
      </w:pPr>
      <w:r w:rsidDel="00000000" w:rsidR="00000000" w:rsidRPr="00000000">
        <w:rPr>
          <w:rtl w:val="0"/>
        </w:rPr>
      </w:r>
    </w:p>
    <w:p w:rsidR="00000000" w:rsidDel="00000000" w:rsidP="00000000" w:rsidRDefault="00000000" w:rsidRPr="00000000" w14:paraId="00000639">
      <w:pPr>
        <w:rPr>
          <w:sz w:val="24"/>
          <w:szCs w:val="24"/>
        </w:rPr>
      </w:pPr>
      <w:r w:rsidDel="00000000" w:rsidR="00000000" w:rsidRPr="00000000">
        <w:rPr>
          <w:sz w:val="24"/>
          <w:szCs w:val="24"/>
          <w:rtl w:val="0"/>
        </w:rPr>
        <w:t xml:space="preserve">AUSTIN: Given more time, maybe you'd be able to see that.</w:t>
      </w:r>
    </w:p>
    <w:p w:rsidR="00000000" w:rsidDel="00000000" w:rsidP="00000000" w:rsidRDefault="00000000" w:rsidRPr="00000000" w14:paraId="0000063A">
      <w:pPr>
        <w:rPr>
          <w:sz w:val="24"/>
          <w:szCs w:val="24"/>
        </w:rPr>
      </w:pPr>
      <w:r w:rsidDel="00000000" w:rsidR="00000000" w:rsidRPr="00000000">
        <w:rPr>
          <w:rtl w:val="0"/>
        </w:rPr>
      </w:r>
    </w:p>
    <w:p w:rsidR="00000000" w:rsidDel="00000000" w:rsidP="00000000" w:rsidRDefault="00000000" w:rsidRPr="00000000" w14:paraId="0000063B">
      <w:pPr>
        <w:rPr>
          <w:sz w:val="24"/>
          <w:szCs w:val="24"/>
        </w:rPr>
      </w:pPr>
      <w:r w:rsidDel="00000000" w:rsidR="00000000" w:rsidRPr="00000000">
        <w:rPr>
          <w:sz w:val="24"/>
          <w:szCs w:val="24"/>
          <w:rtl w:val="0"/>
        </w:rPr>
        <w:t xml:space="preserve">ALI: Um, but regardless, like even if I don't think that I can pierce his armor, it would be enough of a distraction to attack him in the side.</w:t>
      </w:r>
    </w:p>
    <w:p w:rsidR="00000000" w:rsidDel="00000000" w:rsidP="00000000" w:rsidRDefault="00000000" w:rsidRPr="00000000" w14:paraId="0000063C">
      <w:pPr>
        <w:rPr>
          <w:sz w:val="24"/>
          <w:szCs w:val="24"/>
        </w:rPr>
      </w:pPr>
      <w:r w:rsidDel="00000000" w:rsidR="00000000" w:rsidRPr="00000000">
        <w:rPr>
          <w:rtl w:val="0"/>
        </w:rPr>
      </w:r>
    </w:p>
    <w:p w:rsidR="00000000" w:rsidDel="00000000" w:rsidP="00000000" w:rsidRDefault="00000000" w:rsidRPr="00000000" w14:paraId="0000063D">
      <w:pPr>
        <w:rPr>
          <w:sz w:val="24"/>
          <w:szCs w:val="24"/>
        </w:rPr>
      </w:pPr>
      <w:r w:rsidDel="00000000" w:rsidR="00000000" w:rsidRPr="00000000">
        <w:rPr>
          <w:sz w:val="24"/>
          <w:szCs w:val="24"/>
          <w:rtl w:val="0"/>
        </w:rPr>
        <w:t xml:space="preserve">AUSTIN: Yeah, sure.</w:t>
      </w:r>
    </w:p>
    <w:p w:rsidR="00000000" w:rsidDel="00000000" w:rsidP="00000000" w:rsidRDefault="00000000" w:rsidRPr="00000000" w14:paraId="0000063E">
      <w:pPr>
        <w:rPr>
          <w:sz w:val="24"/>
          <w:szCs w:val="24"/>
        </w:rPr>
      </w:pPr>
      <w:r w:rsidDel="00000000" w:rsidR="00000000" w:rsidRPr="00000000">
        <w:rPr>
          <w:rtl w:val="0"/>
        </w:rPr>
      </w:r>
    </w:p>
    <w:p w:rsidR="00000000" w:rsidDel="00000000" w:rsidP="00000000" w:rsidRDefault="00000000" w:rsidRPr="00000000" w14:paraId="0000063F">
      <w:pPr>
        <w:rPr>
          <w:sz w:val="24"/>
          <w:szCs w:val="24"/>
        </w:rPr>
      </w:pPr>
      <w:r w:rsidDel="00000000" w:rsidR="00000000" w:rsidRPr="00000000">
        <w:rPr>
          <w:sz w:val="24"/>
          <w:szCs w:val="24"/>
          <w:rtl w:val="0"/>
        </w:rPr>
        <w:t xml:space="preserve">ALI: 'Cause I would do that in sort of like, I guess, a piercing action.</w:t>
      </w:r>
    </w:p>
    <w:p w:rsidR="00000000" w:rsidDel="00000000" w:rsidP="00000000" w:rsidRDefault="00000000" w:rsidRPr="00000000" w14:paraId="00000640">
      <w:pPr>
        <w:rPr>
          <w:sz w:val="24"/>
          <w:szCs w:val="24"/>
        </w:rPr>
      </w:pPr>
      <w:r w:rsidDel="00000000" w:rsidR="00000000" w:rsidRPr="00000000">
        <w:rPr>
          <w:rtl w:val="0"/>
        </w:rPr>
      </w:r>
    </w:p>
    <w:p w:rsidR="00000000" w:rsidDel="00000000" w:rsidP="00000000" w:rsidRDefault="00000000" w:rsidRPr="00000000" w14:paraId="00000641">
      <w:pPr>
        <w:rPr>
          <w:sz w:val="24"/>
          <w:szCs w:val="24"/>
        </w:rPr>
      </w:pPr>
      <w:r w:rsidDel="00000000" w:rsidR="00000000" w:rsidRPr="00000000">
        <w:rPr>
          <w:sz w:val="24"/>
          <w:szCs w:val="24"/>
          <w:rtl w:val="0"/>
        </w:rPr>
        <w:t xml:space="preserve">AUSTIN: Okay. Thrust forward.</w:t>
      </w:r>
    </w:p>
    <w:p w:rsidR="00000000" w:rsidDel="00000000" w:rsidP="00000000" w:rsidRDefault="00000000" w:rsidRPr="00000000" w14:paraId="00000642">
      <w:pPr>
        <w:rPr>
          <w:sz w:val="24"/>
          <w:szCs w:val="24"/>
        </w:rPr>
      </w:pPr>
      <w:r w:rsidDel="00000000" w:rsidR="00000000" w:rsidRPr="00000000">
        <w:rPr>
          <w:rtl w:val="0"/>
        </w:rPr>
      </w:r>
    </w:p>
    <w:p w:rsidR="00000000" w:rsidDel="00000000" w:rsidP="00000000" w:rsidRDefault="00000000" w:rsidRPr="00000000" w14:paraId="00000643">
      <w:pPr>
        <w:rPr>
          <w:sz w:val="24"/>
          <w:szCs w:val="24"/>
        </w:rPr>
      </w:pPr>
      <w:r w:rsidDel="00000000" w:rsidR="00000000" w:rsidRPr="00000000">
        <w:rPr>
          <w:sz w:val="24"/>
          <w:szCs w:val="24"/>
          <w:rtl w:val="0"/>
        </w:rPr>
        <w:t xml:space="preserve">ALI: Yeah, yeah.</w:t>
      </w:r>
    </w:p>
    <w:p w:rsidR="00000000" w:rsidDel="00000000" w:rsidP="00000000" w:rsidRDefault="00000000" w:rsidRPr="00000000" w14:paraId="00000644">
      <w:pPr>
        <w:rPr>
          <w:sz w:val="24"/>
          <w:szCs w:val="24"/>
        </w:rPr>
      </w:pPr>
      <w:r w:rsidDel="00000000" w:rsidR="00000000" w:rsidRPr="00000000">
        <w:rPr>
          <w:rtl w:val="0"/>
        </w:rPr>
      </w:r>
    </w:p>
    <w:p w:rsidR="00000000" w:rsidDel="00000000" w:rsidP="00000000" w:rsidRDefault="00000000" w:rsidRPr="00000000" w14:paraId="00000645">
      <w:pPr>
        <w:rPr>
          <w:sz w:val="24"/>
          <w:szCs w:val="24"/>
        </w:rPr>
      </w:pPr>
      <w:r w:rsidDel="00000000" w:rsidR="00000000" w:rsidRPr="00000000">
        <w:rPr>
          <w:sz w:val="24"/>
          <w:szCs w:val="24"/>
          <w:rtl w:val="0"/>
        </w:rPr>
        <w:t xml:space="preserve">AUSTIN: Go ahead, that sounds like Hack and Slash. (ALI: Alright.) Um, unless you have some sort of special— I don't think you have a special like attack yet, or anything.</w:t>
      </w:r>
    </w:p>
    <w:p w:rsidR="00000000" w:rsidDel="00000000" w:rsidP="00000000" w:rsidRDefault="00000000" w:rsidRPr="00000000" w14:paraId="00000646">
      <w:pPr>
        <w:rPr>
          <w:sz w:val="24"/>
          <w:szCs w:val="24"/>
        </w:rPr>
      </w:pPr>
      <w:r w:rsidDel="00000000" w:rsidR="00000000" w:rsidRPr="00000000">
        <w:rPr>
          <w:rtl w:val="0"/>
        </w:rPr>
      </w:r>
    </w:p>
    <w:p w:rsidR="00000000" w:rsidDel="00000000" w:rsidP="00000000" w:rsidRDefault="00000000" w:rsidRPr="00000000" w14:paraId="00000647">
      <w:pPr>
        <w:rPr>
          <w:sz w:val="24"/>
          <w:szCs w:val="24"/>
        </w:rPr>
      </w:pPr>
      <w:r w:rsidDel="00000000" w:rsidR="00000000" w:rsidRPr="00000000">
        <w:rPr>
          <w:sz w:val="24"/>
          <w:szCs w:val="24"/>
          <w:rtl w:val="0"/>
        </w:rPr>
        <w:t xml:space="preserve">ALI: No.</w:t>
      </w:r>
    </w:p>
    <w:p w:rsidR="00000000" w:rsidDel="00000000" w:rsidP="00000000" w:rsidRDefault="00000000" w:rsidRPr="00000000" w14:paraId="00000648">
      <w:pPr>
        <w:rPr>
          <w:sz w:val="24"/>
          <w:szCs w:val="24"/>
        </w:rPr>
      </w:pPr>
      <w:r w:rsidDel="00000000" w:rsidR="00000000" w:rsidRPr="00000000">
        <w:rPr>
          <w:rtl w:val="0"/>
        </w:rPr>
      </w:r>
    </w:p>
    <w:p w:rsidR="00000000" w:rsidDel="00000000" w:rsidP="00000000" w:rsidRDefault="00000000" w:rsidRPr="00000000" w14:paraId="00000649">
      <w:pPr>
        <w:rPr>
          <w:sz w:val="24"/>
          <w:szCs w:val="24"/>
        </w:rPr>
      </w:pPr>
      <w:r w:rsidDel="00000000" w:rsidR="00000000" w:rsidRPr="00000000">
        <w:rPr>
          <w:sz w:val="24"/>
          <w:szCs w:val="24"/>
          <w:rtl w:val="0"/>
        </w:rPr>
        <w:t xml:space="preserve">AUSTIN: Go ahead.</w:t>
      </w:r>
    </w:p>
    <w:p w:rsidR="00000000" w:rsidDel="00000000" w:rsidP="00000000" w:rsidRDefault="00000000" w:rsidRPr="00000000" w14:paraId="0000064A">
      <w:pPr>
        <w:rPr>
          <w:sz w:val="24"/>
          <w:szCs w:val="24"/>
        </w:rPr>
      </w:pPr>
      <w:r w:rsidDel="00000000" w:rsidR="00000000" w:rsidRPr="00000000">
        <w:rPr>
          <w:rtl w:val="0"/>
        </w:rPr>
      </w:r>
    </w:p>
    <w:p w:rsidR="00000000" w:rsidDel="00000000" w:rsidP="00000000" w:rsidRDefault="00000000" w:rsidRPr="00000000" w14:paraId="0000064B">
      <w:pPr>
        <w:rPr>
          <w:sz w:val="24"/>
          <w:szCs w:val="24"/>
        </w:rPr>
      </w:pPr>
      <w:r w:rsidDel="00000000" w:rsidR="00000000" w:rsidRPr="00000000">
        <w:rPr>
          <w:sz w:val="24"/>
          <w:szCs w:val="24"/>
          <w:rtl w:val="0"/>
        </w:rPr>
        <w:t xml:space="preserve">JACK: Hella, you have my— You have my semiotics, uh, dice.</w:t>
      </w:r>
    </w:p>
    <w:p w:rsidR="00000000" w:rsidDel="00000000" w:rsidP="00000000" w:rsidRDefault="00000000" w:rsidRPr="00000000" w14:paraId="0000064C">
      <w:pPr>
        <w:rPr>
          <w:sz w:val="24"/>
          <w:szCs w:val="24"/>
        </w:rPr>
      </w:pPr>
      <w:r w:rsidDel="00000000" w:rsidR="00000000" w:rsidRPr="00000000">
        <w:rPr>
          <w:rtl w:val="0"/>
        </w:rPr>
      </w:r>
    </w:p>
    <w:p w:rsidR="00000000" w:rsidDel="00000000" w:rsidP="00000000" w:rsidRDefault="00000000" w:rsidRPr="00000000" w14:paraId="0000064D">
      <w:pPr>
        <w:rPr>
          <w:sz w:val="24"/>
          <w:szCs w:val="24"/>
        </w:rPr>
      </w:pPr>
      <w:r w:rsidDel="00000000" w:rsidR="00000000" w:rsidRPr="00000000">
        <w:rPr>
          <w:sz w:val="24"/>
          <w:szCs w:val="24"/>
          <w:rtl w:val="0"/>
        </w:rPr>
        <w:t xml:space="preserve">ALI: Oh, nice.</w:t>
      </w:r>
    </w:p>
    <w:p w:rsidR="00000000" w:rsidDel="00000000" w:rsidP="00000000" w:rsidRDefault="00000000" w:rsidRPr="00000000" w14:paraId="0000064E">
      <w:pPr>
        <w:rPr>
          <w:sz w:val="24"/>
          <w:szCs w:val="24"/>
        </w:rPr>
      </w:pPr>
      <w:r w:rsidDel="00000000" w:rsidR="00000000" w:rsidRPr="00000000">
        <w:rPr>
          <w:rtl w:val="0"/>
        </w:rPr>
      </w:r>
    </w:p>
    <w:p w:rsidR="00000000" w:rsidDel="00000000" w:rsidP="00000000" w:rsidRDefault="00000000" w:rsidRPr="00000000" w14:paraId="0000064F">
      <w:pPr>
        <w:rPr>
          <w:sz w:val="24"/>
          <w:szCs w:val="24"/>
        </w:rPr>
      </w:pPr>
      <w:r w:rsidDel="00000000" w:rsidR="00000000" w:rsidRPr="00000000">
        <w:rPr>
          <w:sz w:val="24"/>
          <w:szCs w:val="24"/>
          <w:rtl w:val="0"/>
        </w:rPr>
        <w:t xml:space="preserve">AUSTIN: Which is that plus— But that's only to damage, that's not to the roll. So go ahead…</w:t>
      </w:r>
    </w:p>
    <w:p w:rsidR="00000000" w:rsidDel="00000000" w:rsidP="00000000" w:rsidRDefault="00000000" w:rsidRPr="00000000" w14:paraId="00000650">
      <w:pPr>
        <w:rPr>
          <w:sz w:val="24"/>
          <w:szCs w:val="24"/>
        </w:rPr>
      </w:pPr>
      <w:r w:rsidDel="00000000" w:rsidR="00000000" w:rsidRPr="00000000">
        <w:rPr>
          <w:rtl w:val="0"/>
        </w:rPr>
      </w:r>
    </w:p>
    <w:p w:rsidR="00000000" w:rsidDel="00000000" w:rsidP="00000000" w:rsidRDefault="00000000" w:rsidRPr="00000000" w14:paraId="00000651">
      <w:pPr>
        <w:rPr>
          <w:sz w:val="24"/>
          <w:szCs w:val="24"/>
        </w:rPr>
      </w:pPr>
      <w:r w:rsidDel="00000000" w:rsidR="00000000" w:rsidRPr="00000000">
        <w:rPr>
          <w:sz w:val="24"/>
          <w:szCs w:val="24"/>
          <w:rtl w:val="0"/>
        </w:rPr>
        <w:t xml:space="preserve">JACK: Yeah, that's 1d8.</w:t>
      </w:r>
    </w:p>
    <w:p w:rsidR="00000000" w:rsidDel="00000000" w:rsidP="00000000" w:rsidRDefault="00000000" w:rsidRPr="00000000" w14:paraId="00000652">
      <w:pPr>
        <w:rPr>
          <w:sz w:val="24"/>
          <w:szCs w:val="24"/>
        </w:rPr>
      </w:pPr>
      <w:r w:rsidDel="00000000" w:rsidR="00000000" w:rsidRPr="00000000">
        <w:rPr>
          <w:rtl w:val="0"/>
        </w:rPr>
      </w:r>
    </w:p>
    <w:p w:rsidR="00000000" w:rsidDel="00000000" w:rsidP="00000000" w:rsidRDefault="00000000" w:rsidRPr="00000000" w14:paraId="00000653">
      <w:pPr>
        <w:rPr>
          <w:sz w:val="24"/>
          <w:szCs w:val="24"/>
        </w:rPr>
      </w:pPr>
      <w:r w:rsidDel="00000000" w:rsidR="00000000" w:rsidRPr="00000000">
        <w:rPr>
          <w:sz w:val="24"/>
          <w:szCs w:val="24"/>
          <w:rtl w:val="0"/>
        </w:rPr>
        <w:t xml:space="preserve">AUSTIN: Go ahead and roll Hack and Slash. And for our listeners, Hack and Slash says, "When you attack an enemy in melee, roll+Strength. On a 10+, you deal your damage to an enemy and avoid their attack. At your option you may choose to do +1d6 damage but expose yourself to the enemy's attack. On a 7-9, you deal your damage to the enemy and the enemy makes an attack against you." So…</w:t>
      </w:r>
    </w:p>
    <w:p w:rsidR="00000000" w:rsidDel="00000000" w:rsidP="00000000" w:rsidRDefault="00000000" w:rsidRPr="00000000" w14:paraId="00000654">
      <w:pPr>
        <w:rPr>
          <w:sz w:val="24"/>
          <w:szCs w:val="24"/>
        </w:rPr>
      </w:pPr>
      <w:r w:rsidDel="00000000" w:rsidR="00000000" w:rsidRPr="00000000">
        <w:rPr>
          <w:rtl w:val="0"/>
        </w:rPr>
      </w:r>
    </w:p>
    <w:p w:rsidR="00000000" w:rsidDel="00000000" w:rsidP="00000000" w:rsidRDefault="00000000" w:rsidRPr="00000000" w14:paraId="00000655">
      <w:pPr>
        <w:rPr>
          <w:sz w:val="24"/>
          <w:szCs w:val="24"/>
        </w:rPr>
      </w:pPr>
      <w:r w:rsidDel="00000000" w:rsidR="00000000" w:rsidRPr="00000000">
        <w:rPr>
          <w:sz w:val="24"/>
          <w:szCs w:val="24"/>
          <w:rtl w:val="0"/>
        </w:rPr>
        <w:t xml:space="preserve">ALI: So</w:t>
      </w:r>
      <w:r w:rsidDel="00000000" w:rsidR="00000000" w:rsidRPr="00000000">
        <w:rPr>
          <w:rtl w:val="0"/>
        </w:rPr>
        <w:t xml:space="preserve">…</w:t>
      </w:r>
      <w:r w:rsidDel="00000000" w:rsidR="00000000" w:rsidRPr="00000000">
        <w:rPr>
          <w:sz w:val="24"/>
          <w:szCs w:val="24"/>
          <w:rtl w:val="0"/>
        </w:rPr>
        <w:t xml:space="preserve"> I got a</w:t>
      </w:r>
      <w:r w:rsidDel="00000000" w:rsidR="00000000" w:rsidRPr="00000000">
        <w:rPr>
          <w:rtl w:val="0"/>
        </w:rPr>
        <w:t xml:space="preserve">…</w:t>
      </w:r>
      <w:r w:rsidDel="00000000" w:rsidR="00000000" w:rsidRPr="00000000">
        <w:rPr>
          <w:sz w:val="24"/>
          <w:szCs w:val="24"/>
          <w:rtl w:val="0"/>
        </w:rPr>
        <w:t xml:space="preserve">  7.</w:t>
      </w:r>
    </w:p>
    <w:p w:rsidR="00000000" w:rsidDel="00000000" w:rsidP="00000000" w:rsidRDefault="00000000" w:rsidRPr="00000000" w14:paraId="00000656">
      <w:pPr>
        <w:rPr>
          <w:sz w:val="24"/>
          <w:szCs w:val="24"/>
        </w:rPr>
      </w:pPr>
      <w:r w:rsidDel="00000000" w:rsidR="00000000" w:rsidRPr="00000000">
        <w:rPr>
          <w:rtl w:val="0"/>
        </w:rPr>
      </w:r>
    </w:p>
    <w:p w:rsidR="00000000" w:rsidDel="00000000" w:rsidP="00000000" w:rsidRDefault="00000000" w:rsidRPr="00000000" w14:paraId="00000657">
      <w:pPr>
        <w:rPr>
          <w:sz w:val="24"/>
          <w:szCs w:val="24"/>
        </w:rPr>
      </w:pPr>
      <w:r w:rsidDel="00000000" w:rsidR="00000000" w:rsidRPr="00000000">
        <w:rPr>
          <w:sz w:val="24"/>
          <w:szCs w:val="24"/>
          <w:rtl w:val="0"/>
        </w:rPr>
        <w:t xml:space="preserve">AUSTIN: Plus… Oh a 7 total, okay.</w:t>
      </w:r>
    </w:p>
    <w:p w:rsidR="00000000" w:rsidDel="00000000" w:rsidP="00000000" w:rsidRDefault="00000000" w:rsidRPr="00000000" w14:paraId="00000658">
      <w:pPr>
        <w:rPr>
          <w:sz w:val="24"/>
          <w:szCs w:val="24"/>
        </w:rPr>
      </w:pPr>
      <w:r w:rsidDel="00000000" w:rsidR="00000000" w:rsidRPr="00000000">
        <w:rPr>
          <w:rtl w:val="0"/>
        </w:rPr>
      </w:r>
    </w:p>
    <w:p w:rsidR="00000000" w:rsidDel="00000000" w:rsidP="00000000" w:rsidRDefault="00000000" w:rsidRPr="00000000" w14:paraId="00000659">
      <w:pPr>
        <w:rPr>
          <w:sz w:val="24"/>
          <w:szCs w:val="24"/>
        </w:rPr>
      </w:pPr>
      <w:r w:rsidDel="00000000" w:rsidR="00000000" w:rsidRPr="00000000">
        <w:rPr>
          <w:sz w:val="24"/>
          <w:szCs w:val="24"/>
          <w:rtl w:val="0"/>
        </w:rPr>
        <w:t xml:space="preserve">ALI: Yeah.</w:t>
      </w:r>
    </w:p>
    <w:p w:rsidR="00000000" w:rsidDel="00000000" w:rsidP="00000000" w:rsidRDefault="00000000" w:rsidRPr="00000000" w14:paraId="0000065A">
      <w:pPr>
        <w:rPr>
          <w:sz w:val="24"/>
          <w:szCs w:val="24"/>
        </w:rPr>
      </w:pPr>
      <w:r w:rsidDel="00000000" w:rsidR="00000000" w:rsidRPr="00000000">
        <w:rPr>
          <w:rtl w:val="0"/>
        </w:rPr>
      </w:r>
    </w:p>
    <w:p w:rsidR="00000000" w:rsidDel="00000000" w:rsidP="00000000" w:rsidRDefault="00000000" w:rsidRPr="00000000" w14:paraId="0000065B">
      <w:pPr>
        <w:rPr>
          <w:sz w:val="24"/>
          <w:szCs w:val="24"/>
        </w:rPr>
      </w:pPr>
      <w:r w:rsidDel="00000000" w:rsidR="00000000" w:rsidRPr="00000000">
        <w:rPr>
          <w:sz w:val="24"/>
          <w:szCs w:val="24"/>
          <w:rtl w:val="0"/>
        </w:rPr>
        <w:t xml:space="preserve">AUSTIN: So again, on a 7</w:t>
      </w:r>
      <w:r w:rsidDel="00000000" w:rsidR="00000000" w:rsidRPr="00000000">
        <w:rPr>
          <w:rtl w:val="0"/>
        </w:rPr>
        <w:t xml:space="preserve"> to </w:t>
      </w:r>
      <w:r w:rsidDel="00000000" w:rsidR="00000000" w:rsidRPr="00000000">
        <w:rPr>
          <w:sz w:val="24"/>
          <w:szCs w:val="24"/>
          <w:rtl w:val="0"/>
        </w:rPr>
        <w:t xml:space="preserve">9, you deal your damage as normal. So go ahead and roll your damage.</w:t>
      </w:r>
    </w:p>
    <w:p w:rsidR="00000000" w:rsidDel="00000000" w:rsidP="00000000" w:rsidRDefault="00000000" w:rsidRPr="00000000" w14:paraId="0000065C">
      <w:pPr>
        <w:rPr>
          <w:sz w:val="24"/>
          <w:szCs w:val="24"/>
        </w:rPr>
      </w:pPr>
      <w:r w:rsidDel="00000000" w:rsidR="00000000" w:rsidRPr="00000000">
        <w:rPr>
          <w:rtl w:val="0"/>
        </w:rPr>
      </w:r>
    </w:p>
    <w:p w:rsidR="00000000" w:rsidDel="00000000" w:rsidP="00000000" w:rsidRDefault="00000000" w:rsidRPr="00000000" w14:paraId="0000065D">
      <w:pPr>
        <w:rPr>
          <w:sz w:val="24"/>
          <w:szCs w:val="24"/>
        </w:rPr>
      </w:pPr>
      <w:r w:rsidDel="00000000" w:rsidR="00000000" w:rsidRPr="00000000">
        <w:rPr>
          <w:sz w:val="24"/>
          <w:szCs w:val="24"/>
          <w:rtl w:val="0"/>
        </w:rPr>
        <w:t xml:space="preserve">ALI: Uh, what would that just be 1d6.</w:t>
      </w:r>
    </w:p>
    <w:p w:rsidR="00000000" w:rsidDel="00000000" w:rsidP="00000000" w:rsidRDefault="00000000" w:rsidRPr="00000000" w14:paraId="0000065E">
      <w:pPr>
        <w:rPr>
          <w:sz w:val="24"/>
          <w:szCs w:val="24"/>
        </w:rPr>
      </w:pPr>
      <w:r w:rsidDel="00000000" w:rsidR="00000000" w:rsidRPr="00000000">
        <w:rPr>
          <w:rtl w:val="0"/>
        </w:rPr>
      </w:r>
    </w:p>
    <w:p w:rsidR="00000000" w:rsidDel="00000000" w:rsidP="00000000" w:rsidRDefault="00000000" w:rsidRPr="00000000" w14:paraId="0000065F">
      <w:pPr>
        <w:rPr>
          <w:sz w:val="24"/>
          <w:szCs w:val="24"/>
        </w:rPr>
      </w:pPr>
      <w:r w:rsidDel="00000000" w:rsidR="00000000" w:rsidRPr="00000000">
        <w:rPr>
          <w:sz w:val="24"/>
          <w:szCs w:val="24"/>
          <w:rtl w:val="0"/>
        </w:rPr>
        <w:t xml:space="preserve">AUSTIN: No, I think it's— It should be listed on your sheet. Uh, each class, one of the things in Dungeon World, instead of having all of your damage determined by your weapon, it's determined by your class which means that, you know the fighter who wants to use a staff or something, isn't severely penalized because they're not using a broadsword. So in this case— </w:t>
      </w:r>
    </w:p>
    <w:p w:rsidR="00000000" w:rsidDel="00000000" w:rsidP="00000000" w:rsidRDefault="00000000" w:rsidRPr="00000000" w14:paraId="00000660">
      <w:pPr>
        <w:rPr>
          <w:sz w:val="24"/>
          <w:szCs w:val="24"/>
        </w:rPr>
      </w:pPr>
      <w:r w:rsidDel="00000000" w:rsidR="00000000" w:rsidRPr="00000000">
        <w:rPr>
          <w:rtl w:val="0"/>
        </w:rPr>
      </w:r>
    </w:p>
    <w:p w:rsidR="00000000" w:rsidDel="00000000" w:rsidP="00000000" w:rsidRDefault="00000000" w:rsidRPr="00000000" w14:paraId="00000661">
      <w:pPr>
        <w:rPr>
          <w:sz w:val="24"/>
          <w:szCs w:val="24"/>
        </w:rPr>
      </w:pPr>
      <w:r w:rsidDel="00000000" w:rsidR="00000000" w:rsidRPr="00000000">
        <w:rPr>
          <w:sz w:val="24"/>
          <w:szCs w:val="24"/>
          <w:rtl w:val="0"/>
        </w:rPr>
        <w:t xml:space="preserve">KEITH: Thieves get d— 1d8. Yes, I love it.</w:t>
      </w:r>
    </w:p>
    <w:p w:rsidR="00000000" w:rsidDel="00000000" w:rsidP="00000000" w:rsidRDefault="00000000" w:rsidRPr="00000000" w14:paraId="00000662">
      <w:pPr>
        <w:rPr>
          <w:sz w:val="24"/>
          <w:szCs w:val="24"/>
        </w:rPr>
      </w:pPr>
      <w:r w:rsidDel="00000000" w:rsidR="00000000" w:rsidRPr="00000000">
        <w:rPr>
          <w:rtl w:val="0"/>
        </w:rPr>
      </w:r>
    </w:p>
    <w:p w:rsidR="00000000" w:rsidDel="00000000" w:rsidP="00000000" w:rsidRDefault="00000000" w:rsidRPr="00000000" w14:paraId="00000663">
      <w:pPr>
        <w:rPr>
          <w:sz w:val="24"/>
          <w:szCs w:val="24"/>
        </w:rPr>
      </w:pPr>
      <w:r w:rsidDel="00000000" w:rsidR="00000000" w:rsidRPr="00000000">
        <w:rPr>
          <w:sz w:val="24"/>
          <w:szCs w:val="24"/>
          <w:rtl w:val="0"/>
        </w:rPr>
        <w:t xml:space="preserve">ALI: So it's… it's d10. So this is—</w:t>
      </w:r>
    </w:p>
    <w:p w:rsidR="00000000" w:rsidDel="00000000" w:rsidP="00000000" w:rsidRDefault="00000000" w:rsidRPr="00000000" w14:paraId="00000664">
      <w:pPr>
        <w:rPr>
          <w:sz w:val="24"/>
          <w:szCs w:val="24"/>
        </w:rPr>
      </w:pPr>
      <w:r w:rsidDel="00000000" w:rsidR="00000000" w:rsidRPr="00000000">
        <w:rPr>
          <w:rtl w:val="0"/>
        </w:rPr>
      </w:r>
    </w:p>
    <w:p w:rsidR="00000000" w:rsidDel="00000000" w:rsidP="00000000" w:rsidRDefault="00000000" w:rsidRPr="00000000" w14:paraId="00000665">
      <w:pPr>
        <w:rPr>
          <w:sz w:val="24"/>
          <w:szCs w:val="24"/>
        </w:rPr>
      </w:pPr>
      <w:r w:rsidDel="00000000" w:rsidR="00000000" w:rsidRPr="00000000">
        <w:rPr>
          <w:sz w:val="24"/>
          <w:szCs w:val="24"/>
          <w:rtl w:val="0"/>
        </w:rPr>
        <w:t xml:space="preserve">AUSTIN: Yeah, so you're gonna roll a d10 </w:t>
      </w:r>
      <w:r w:rsidDel="00000000" w:rsidR="00000000" w:rsidRPr="00000000">
        <w:rPr>
          <w:i w:val="1"/>
          <w:sz w:val="24"/>
          <w:szCs w:val="24"/>
          <w:rtl w:val="0"/>
        </w:rPr>
        <w:t xml:space="preserve">plus </w:t>
      </w:r>
      <w:r w:rsidDel="00000000" w:rsidR="00000000" w:rsidRPr="00000000">
        <w:rPr>
          <w:sz w:val="24"/>
          <w:szCs w:val="24"/>
          <w:rtl w:val="0"/>
        </w:rPr>
        <w:t xml:space="preserve">1d4, from— from Lem's—</w:t>
      </w:r>
    </w:p>
    <w:p w:rsidR="00000000" w:rsidDel="00000000" w:rsidP="00000000" w:rsidRDefault="00000000" w:rsidRPr="00000000" w14:paraId="00000666">
      <w:pPr>
        <w:rPr>
          <w:sz w:val="24"/>
          <w:szCs w:val="24"/>
        </w:rPr>
      </w:pPr>
      <w:r w:rsidDel="00000000" w:rsidR="00000000" w:rsidRPr="00000000">
        <w:rPr>
          <w:rtl w:val="0"/>
        </w:rPr>
      </w:r>
    </w:p>
    <w:p w:rsidR="00000000" w:rsidDel="00000000" w:rsidP="00000000" w:rsidRDefault="00000000" w:rsidRPr="00000000" w14:paraId="00000667">
      <w:pPr>
        <w:rPr>
          <w:sz w:val="24"/>
          <w:szCs w:val="24"/>
        </w:rPr>
      </w:pPr>
      <w:r w:rsidDel="00000000" w:rsidR="00000000" w:rsidRPr="00000000">
        <w:rPr>
          <w:sz w:val="24"/>
          <w:szCs w:val="24"/>
          <w:rtl w:val="0"/>
        </w:rPr>
        <w:t xml:space="preserve">JACK: From me.</w:t>
      </w:r>
    </w:p>
    <w:p w:rsidR="00000000" w:rsidDel="00000000" w:rsidP="00000000" w:rsidRDefault="00000000" w:rsidRPr="00000000" w14:paraId="00000668">
      <w:pPr>
        <w:rPr>
          <w:sz w:val="24"/>
          <w:szCs w:val="24"/>
        </w:rPr>
      </w:pPr>
      <w:r w:rsidDel="00000000" w:rsidR="00000000" w:rsidRPr="00000000">
        <w:rPr>
          <w:rtl w:val="0"/>
        </w:rPr>
      </w:r>
    </w:p>
    <w:p w:rsidR="00000000" w:rsidDel="00000000" w:rsidP="00000000" w:rsidRDefault="00000000" w:rsidRPr="00000000" w14:paraId="00000669">
      <w:pPr>
        <w:rPr>
          <w:sz w:val="24"/>
          <w:szCs w:val="24"/>
        </w:rPr>
      </w:pPr>
      <w:r w:rsidDel="00000000" w:rsidR="00000000" w:rsidRPr="00000000">
        <w:rPr>
          <w:sz w:val="24"/>
          <w:szCs w:val="24"/>
          <w:rtl w:val="0"/>
        </w:rPr>
        <w:t xml:space="preserve">ALI: Is that a separate roll or do I just type that in.</w:t>
      </w:r>
    </w:p>
    <w:p w:rsidR="00000000" w:rsidDel="00000000" w:rsidP="00000000" w:rsidRDefault="00000000" w:rsidRPr="00000000" w14:paraId="0000066A">
      <w:pPr>
        <w:rPr>
          <w:sz w:val="24"/>
          <w:szCs w:val="24"/>
        </w:rPr>
      </w:pPr>
      <w:r w:rsidDel="00000000" w:rsidR="00000000" w:rsidRPr="00000000">
        <w:rPr>
          <w:rtl w:val="0"/>
        </w:rPr>
      </w:r>
    </w:p>
    <w:p w:rsidR="00000000" w:rsidDel="00000000" w:rsidP="00000000" w:rsidRDefault="00000000" w:rsidRPr="00000000" w14:paraId="0000066B">
      <w:pPr>
        <w:rPr>
          <w:sz w:val="24"/>
          <w:szCs w:val="24"/>
        </w:rPr>
      </w:pPr>
      <w:r w:rsidDel="00000000" w:rsidR="00000000" w:rsidRPr="00000000">
        <w:rPr>
          <w:sz w:val="24"/>
          <w:szCs w:val="24"/>
          <w:rtl w:val="0"/>
        </w:rPr>
        <w:t xml:space="preserve">AUSTIN: I think you can do 1— I think you can do 1d10 + 1d4. I think it'll do that. We'll check to make sure it did it right. Woof. That's a good hit. Uh…</w:t>
      </w:r>
    </w:p>
    <w:p w:rsidR="00000000" w:rsidDel="00000000" w:rsidP="00000000" w:rsidRDefault="00000000" w:rsidRPr="00000000" w14:paraId="0000066C">
      <w:pPr>
        <w:rPr>
          <w:sz w:val="24"/>
          <w:szCs w:val="24"/>
        </w:rPr>
      </w:pPr>
      <w:r w:rsidDel="00000000" w:rsidR="00000000" w:rsidRPr="00000000">
        <w:rPr>
          <w:rtl w:val="0"/>
        </w:rPr>
      </w:r>
    </w:p>
    <w:p w:rsidR="00000000" w:rsidDel="00000000" w:rsidP="00000000" w:rsidRDefault="00000000" w:rsidRPr="00000000" w14:paraId="0000066D">
      <w:pPr>
        <w:rPr>
          <w:sz w:val="24"/>
          <w:szCs w:val="24"/>
        </w:rPr>
      </w:pPr>
      <w:r w:rsidDel="00000000" w:rsidR="00000000" w:rsidRPr="00000000">
        <w:rPr>
          <w:sz w:val="24"/>
          <w:szCs w:val="24"/>
          <w:rtl w:val="0"/>
        </w:rPr>
        <w:t xml:space="preserve">ART: Yeah.</w:t>
      </w:r>
    </w:p>
    <w:p w:rsidR="00000000" w:rsidDel="00000000" w:rsidP="00000000" w:rsidRDefault="00000000" w:rsidRPr="00000000" w14:paraId="0000066E">
      <w:pPr>
        <w:rPr>
          <w:sz w:val="24"/>
          <w:szCs w:val="24"/>
        </w:rPr>
      </w:pPr>
      <w:r w:rsidDel="00000000" w:rsidR="00000000" w:rsidRPr="00000000">
        <w:rPr>
          <w:rtl w:val="0"/>
        </w:rPr>
      </w:r>
    </w:p>
    <w:p w:rsidR="00000000" w:rsidDel="00000000" w:rsidP="00000000" w:rsidRDefault="00000000" w:rsidRPr="00000000" w14:paraId="0000066F">
      <w:pPr>
        <w:rPr>
          <w:sz w:val="24"/>
          <w:szCs w:val="24"/>
        </w:rPr>
      </w:pPr>
      <w:r w:rsidDel="00000000" w:rsidR="00000000" w:rsidRPr="00000000">
        <w:rPr>
          <w:sz w:val="24"/>
          <w:szCs w:val="24"/>
          <w:rtl w:val="0"/>
        </w:rPr>
        <w:t xml:space="preserve">AUSTIN: Make sure that that— Yeah. So you got a 10 on that first hit. So you— you do. Like, you actually— Let's say that you actually, based on you saying it, you were looking for that little, just a little gap in his armor. And you found like a joint, in between like where it's— Like I said, I described it as kinda being bug-like, and so that there's— not a gap but like a little uh, not hinge either but it's segmented they way like a bug's body is. And so there's a spot where you could shove your sword through his armor. Um, and you do that, and uh, strike him very, very, well. Uh, but while it's in there, he kind of like pulls out and turns and slashes at you with his short sword. Because it's short he can move it quickly in this much more enclosed space. Go ahead and give me a… what's his damage? Uh… I'm just gonna let Hella roll this. A d8 damage for yourself. So 1d8 to determine how much you damage.</w:t>
      </w:r>
    </w:p>
    <w:p w:rsidR="00000000" w:rsidDel="00000000" w:rsidP="00000000" w:rsidRDefault="00000000" w:rsidRPr="00000000" w14:paraId="00000670">
      <w:pPr>
        <w:rPr>
          <w:sz w:val="24"/>
          <w:szCs w:val="24"/>
        </w:rPr>
      </w:pPr>
      <w:r w:rsidDel="00000000" w:rsidR="00000000" w:rsidRPr="00000000">
        <w:rPr>
          <w:rtl w:val="0"/>
        </w:rPr>
      </w:r>
    </w:p>
    <w:p w:rsidR="00000000" w:rsidDel="00000000" w:rsidP="00000000" w:rsidRDefault="00000000" w:rsidRPr="00000000" w14:paraId="00000671">
      <w:pPr>
        <w:rPr>
          <w:sz w:val="24"/>
          <w:szCs w:val="24"/>
        </w:rPr>
      </w:pPr>
      <w:r w:rsidDel="00000000" w:rsidR="00000000" w:rsidRPr="00000000">
        <w:rPr>
          <w:sz w:val="24"/>
          <w:szCs w:val="24"/>
          <w:rtl w:val="0"/>
        </w:rPr>
        <w:t xml:space="preserve">ALI: So he got a 7.</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ART: Oof. </w:t>
      </w:r>
    </w:p>
    <w:p w:rsidR="00000000" w:rsidDel="00000000" w:rsidP="00000000" w:rsidRDefault="00000000" w:rsidRPr="00000000" w14:paraId="00000674">
      <w:pPr>
        <w:rPr>
          <w:sz w:val="24"/>
          <w:szCs w:val="24"/>
        </w:rPr>
      </w:pPr>
      <w:r w:rsidDel="00000000" w:rsidR="00000000" w:rsidRPr="00000000">
        <w:rPr>
          <w:rtl w:val="0"/>
        </w:rPr>
      </w:r>
    </w:p>
    <w:p w:rsidR="00000000" w:rsidDel="00000000" w:rsidP="00000000" w:rsidRDefault="00000000" w:rsidRPr="00000000" w14:paraId="00000675">
      <w:pPr>
        <w:rPr>
          <w:sz w:val="24"/>
          <w:szCs w:val="24"/>
        </w:rPr>
      </w:pPr>
      <w:r w:rsidDel="00000000" w:rsidR="00000000" w:rsidRPr="00000000">
        <w:rPr>
          <w:sz w:val="24"/>
          <w:szCs w:val="24"/>
          <w:rtl w:val="0"/>
        </w:rPr>
        <w:t xml:space="preserve">AUSTIN: Slashes you hard across— Make sure, if you have armor, to subtract [cross] the total damage from that.</w:t>
      </w:r>
    </w:p>
    <w:p w:rsidR="00000000" w:rsidDel="00000000" w:rsidP="00000000" w:rsidRDefault="00000000" w:rsidRPr="00000000" w14:paraId="00000676">
      <w:pPr>
        <w:rPr>
          <w:sz w:val="24"/>
          <w:szCs w:val="24"/>
        </w:rPr>
      </w:pPr>
      <w:r w:rsidDel="00000000" w:rsidR="00000000" w:rsidRPr="00000000">
        <w:rPr>
          <w:rtl w:val="0"/>
        </w:rPr>
      </w:r>
    </w:p>
    <w:p w:rsidR="00000000" w:rsidDel="00000000" w:rsidP="00000000" w:rsidRDefault="00000000" w:rsidRPr="00000000" w14:paraId="00000677">
      <w:pPr>
        <w:rPr>
          <w:sz w:val="24"/>
          <w:szCs w:val="24"/>
        </w:rPr>
      </w:pPr>
      <w:r w:rsidDel="00000000" w:rsidR="00000000" w:rsidRPr="00000000">
        <w:rPr>
          <w:sz w:val="24"/>
          <w:szCs w:val="24"/>
          <w:rtl w:val="0"/>
        </w:rPr>
        <w:t xml:space="preserve">ALI: [cross] Oh, yes I do.</w:t>
      </w:r>
    </w:p>
    <w:p w:rsidR="00000000" w:rsidDel="00000000" w:rsidP="00000000" w:rsidRDefault="00000000" w:rsidRPr="00000000" w14:paraId="00000678">
      <w:pPr>
        <w:rPr>
          <w:sz w:val="24"/>
          <w:szCs w:val="24"/>
        </w:rPr>
      </w:pPr>
      <w:r w:rsidDel="00000000" w:rsidR="00000000" w:rsidRPr="00000000">
        <w:rPr>
          <w:rtl w:val="0"/>
        </w:rPr>
      </w:r>
    </w:p>
    <w:p w:rsidR="00000000" w:rsidDel="00000000" w:rsidP="00000000" w:rsidRDefault="00000000" w:rsidRPr="00000000" w14:paraId="00000679">
      <w:pPr>
        <w:rPr>
          <w:sz w:val="24"/>
          <w:szCs w:val="24"/>
        </w:rPr>
      </w:pPr>
      <w:r w:rsidDel="00000000" w:rsidR="00000000" w:rsidRPr="00000000">
        <w:rPr>
          <w:sz w:val="24"/>
          <w:szCs w:val="24"/>
          <w:rtl w:val="0"/>
        </w:rPr>
        <w:t xml:space="preserve">AUSTIN: Same thing Jack. Do you have leather armor on that gives you any sort of [cross] thing?</w:t>
      </w:r>
    </w:p>
    <w:p w:rsidR="00000000" w:rsidDel="00000000" w:rsidP="00000000" w:rsidRDefault="00000000" w:rsidRPr="00000000" w14:paraId="0000067A">
      <w:pPr>
        <w:rPr>
          <w:sz w:val="24"/>
          <w:szCs w:val="24"/>
        </w:rPr>
      </w:pPr>
      <w:r w:rsidDel="00000000" w:rsidR="00000000" w:rsidRPr="00000000">
        <w:rPr>
          <w:rtl w:val="0"/>
        </w:rPr>
      </w:r>
    </w:p>
    <w:p w:rsidR="00000000" w:rsidDel="00000000" w:rsidP="00000000" w:rsidRDefault="00000000" w:rsidRPr="00000000" w14:paraId="0000067B">
      <w:pPr>
        <w:rPr>
          <w:sz w:val="24"/>
          <w:szCs w:val="24"/>
        </w:rPr>
      </w:pPr>
      <w:r w:rsidDel="00000000" w:rsidR="00000000" w:rsidRPr="00000000">
        <w:rPr>
          <w:sz w:val="24"/>
          <w:szCs w:val="24"/>
          <w:rtl w:val="0"/>
        </w:rPr>
        <w:t xml:space="preserve">JACK: [cross] Oh uh, yeah, I do. Sorry, um my leather armor is just 1 Armor.</w:t>
      </w:r>
    </w:p>
    <w:p w:rsidR="00000000" w:rsidDel="00000000" w:rsidP="00000000" w:rsidRDefault="00000000" w:rsidRPr="00000000" w14:paraId="0000067C">
      <w:pPr>
        <w:rPr>
          <w:sz w:val="24"/>
          <w:szCs w:val="24"/>
        </w:rPr>
      </w:pPr>
      <w:r w:rsidDel="00000000" w:rsidR="00000000" w:rsidRPr="00000000">
        <w:rPr>
          <w:rtl w:val="0"/>
        </w:rPr>
      </w:r>
    </w:p>
    <w:p w:rsidR="00000000" w:rsidDel="00000000" w:rsidP="00000000" w:rsidRDefault="00000000" w:rsidRPr="00000000" w14:paraId="0000067D">
      <w:pPr>
        <w:rPr>
          <w:sz w:val="24"/>
          <w:szCs w:val="24"/>
        </w:rPr>
      </w:pPr>
      <w:r w:rsidDel="00000000" w:rsidR="00000000" w:rsidRPr="00000000">
        <w:rPr>
          <w:sz w:val="24"/>
          <w:szCs w:val="24"/>
          <w:rtl w:val="0"/>
        </w:rPr>
        <w:t xml:space="preserve">AUSTIN: Okay, but that's fine. (ALI: So I have tw…) That means you didn't take any damage from that arrow. That crossbow bolt got stuck in your armor.</w:t>
      </w:r>
    </w:p>
    <w:p w:rsidR="00000000" w:rsidDel="00000000" w:rsidP="00000000" w:rsidRDefault="00000000" w:rsidRPr="00000000" w14:paraId="0000067E">
      <w:pPr>
        <w:rPr>
          <w:sz w:val="24"/>
          <w:szCs w:val="24"/>
        </w:rPr>
      </w:pPr>
      <w:r w:rsidDel="00000000" w:rsidR="00000000" w:rsidRPr="00000000">
        <w:rPr>
          <w:rtl w:val="0"/>
        </w:rPr>
      </w:r>
    </w:p>
    <w:p w:rsidR="00000000" w:rsidDel="00000000" w:rsidP="00000000" w:rsidRDefault="00000000" w:rsidRPr="00000000" w14:paraId="0000067F">
      <w:pPr>
        <w:rPr>
          <w:sz w:val="24"/>
          <w:szCs w:val="24"/>
        </w:rPr>
      </w:pPr>
      <w:r w:rsidDel="00000000" w:rsidR="00000000" w:rsidRPr="00000000">
        <w:rPr>
          <w:sz w:val="24"/>
          <w:szCs w:val="24"/>
          <w:rtl w:val="0"/>
        </w:rPr>
        <w:t xml:space="preserve">JACK: Oh, cool</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C</w:t>
      </w:r>
      <w:r w:rsidDel="00000000" w:rsidR="00000000" w:rsidRPr="00000000">
        <w:rPr>
          <w:sz w:val="24"/>
          <w:szCs w:val="24"/>
          <w:rtl w:val="0"/>
        </w:rPr>
        <w:t xml:space="preserve">ool.</w:t>
      </w:r>
    </w:p>
    <w:p w:rsidR="00000000" w:rsidDel="00000000" w:rsidP="00000000" w:rsidRDefault="00000000" w:rsidRPr="00000000" w14:paraId="00000680">
      <w:pPr>
        <w:rPr>
          <w:sz w:val="24"/>
          <w:szCs w:val="24"/>
        </w:rPr>
      </w:pPr>
      <w:r w:rsidDel="00000000" w:rsidR="00000000" w:rsidRPr="00000000">
        <w:rPr>
          <w:rtl w:val="0"/>
        </w:rPr>
      </w:r>
    </w:p>
    <w:p w:rsidR="00000000" w:rsidDel="00000000" w:rsidP="00000000" w:rsidRDefault="00000000" w:rsidRPr="00000000" w14:paraId="00000681">
      <w:pPr>
        <w:rPr>
          <w:sz w:val="24"/>
          <w:szCs w:val="24"/>
        </w:rPr>
      </w:pPr>
      <w:r w:rsidDel="00000000" w:rsidR="00000000" w:rsidRPr="00000000">
        <w:rPr>
          <w:sz w:val="24"/>
          <w:szCs w:val="24"/>
          <w:rtl w:val="0"/>
        </w:rPr>
        <w:t xml:space="preserve">ALI: So— So I have 2 Armor so that's just 5?</w:t>
      </w:r>
    </w:p>
    <w:p w:rsidR="00000000" w:rsidDel="00000000" w:rsidP="00000000" w:rsidRDefault="00000000" w:rsidRPr="00000000" w14:paraId="00000682">
      <w:pPr>
        <w:rPr>
          <w:sz w:val="24"/>
          <w:szCs w:val="24"/>
        </w:rPr>
      </w:pPr>
      <w:r w:rsidDel="00000000" w:rsidR="00000000" w:rsidRPr="00000000">
        <w:rPr>
          <w:rtl w:val="0"/>
        </w:rPr>
      </w:r>
    </w:p>
    <w:p w:rsidR="00000000" w:rsidDel="00000000" w:rsidP="00000000" w:rsidRDefault="00000000" w:rsidRPr="00000000" w14:paraId="00000683">
      <w:pPr>
        <w:rPr>
          <w:sz w:val="24"/>
          <w:szCs w:val="24"/>
        </w:rPr>
      </w:pPr>
      <w:r w:rsidDel="00000000" w:rsidR="00000000" w:rsidRPr="00000000">
        <w:rPr>
          <w:sz w:val="24"/>
          <w:szCs w:val="24"/>
          <w:rtl w:val="0"/>
        </w:rPr>
        <w:t xml:space="preserve">AUSTIN: That's just 5.</w:t>
      </w:r>
    </w:p>
    <w:p w:rsidR="00000000" w:rsidDel="00000000" w:rsidP="00000000" w:rsidRDefault="00000000" w:rsidRPr="00000000" w14:paraId="00000684">
      <w:pPr>
        <w:rPr>
          <w:sz w:val="24"/>
          <w:szCs w:val="24"/>
        </w:rPr>
      </w:pPr>
      <w:r w:rsidDel="00000000" w:rsidR="00000000" w:rsidRPr="00000000">
        <w:rPr>
          <w:rtl w:val="0"/>
        </w:rPr>
      </w:r>
    </w:p>
    <w:p w:rsidR="00000000" w:rsidDel="00000000" w:rsidP="00000000" w:rsidRDefault="00000000" w:rsidRPr="00000000" w14:paraId="00000685">
      <w:pPr>
        <w:rPr>
          <w:sz w:val="24"/>
          <w:szCs w:val="24"/>
        </w:rPr>
      </w:pPr>
      <w:r w:rsidDel="00000000" w:rsidR="00000000" w:rsidRPr="00000000">
        <w:rPr>
          <w:sz w:val="24"/>
          <w:szCs w:val="24"/>
          <w:rtl w:val="0"/>
        </w:rPr>
        <w:t xml:space="preserve">ALI: So that's— He takes 5 off of me?</w:t>
      </w:r>
    </w:p>
    <w:p w:rsidR="00000000" w:rsidDel="00000000" w:rsidP="00000000" w:rsidRDefault="00000000" w:rsidRPr="00000000" w14:paraId="00000686">
      <w:pPr>
        <w:rPr>
          <w:sz w:val="24"/>
          <w:szCs w:val="24"/>
        </w:rPr>
      </w:pPr>
      <w:r w:rsidDel="00000000" w:rsidR="00000000" w:rsidRPr="00000000">
        <w:rPr>
          <w:rtl w:val="0"/>
        </w:rPr>
      </w:r>
    </w:p>
    <w:p w:rsidR="00000000" w:rsidDel="00000000" w:rsidP="00000000" w:rsidRDefault="00000000" w:rsidRPr="00000000" w14:paraId="00000687">
      <w:pPr>
        <w:rPr>
          <w:sz w:val="24"/>
          <w:szCs w:val="24"/>
        </w:rPr>
      </w:pPr>
      <w:r w:rsidDel="00000000" w:rsidR="00000000" w:rsidRPr="00000000">
        <w:rPr>
          <w:sz w:val="24"/>
          <w:szCs w:val="24"/>
          <w:rtl w:val="0"/>
        </w:rPr>
        <w:t xml:space="preserve">AUSTIN: Mh-hmm. Yeah. Woah.</w:t>
      </w:r>
    </w:p>
    <w:p w:rsidR="00000000" w:rsidDel="00000000" w:rsidP="00000000" w:rsidRDefault="00000000" w:rsidRPr="00000000" w14:paraId="00000688">
      <w:pPr>
        <w:rPr>
          <w:sz w:val="24"/>
          <w:szCs w:val="24"/>
        </w:rPr>
      </w:pPr>
      <w:r w:rsidDel="00000000" w:rsidR="00000000" w:rsidRPr="00000000">
        <w:rPr>
          <w:rtl w:val="0"/>
        </w:rPr>
      </w:r>
    </w:p>
    <w:p w:rsidR="00000000" w:rsidDel="00000000" w:rsidP="00000000" w:rsidRDefault="00000000" w:rsidRPr="00000000" w14:paraId="00000689">
      <w:pPr>
        <w:rPr>
          <w:sz w:val="24"/>
          <w:szCs w:val="24"/>
        </w:rPr>
      </w:pPr>
      <w:r w:rsidDel="00000000" w:rsidR="00000000" w:rsidRPr="00000000">
        <w:rPr>
          <w:sz w:val="24"/>
          <w:szCs w:val="24"/>
          <w:rtl w:val="0"/>
        </w:rPr>
        <w:t xml:space="preserve">JACK: So that's on Hella.</w:t>
      </w:r>
    </w:p>
    <w:p w:rsidR="00000000" w:rsidDel="00000000" w:rsidP="00000000" w:rsidRDefault="00000000" w:rsidRPr="00000000" w14:paraId="0000068A">
      <w:pPr>
        <w:rPr>
          <w:sz w:val="24"/>
          <w:szCs w:val="24"/>
        </w:rPr>
      </w:pPr>
      <w:r w:rsidDel="00000000" w:rsidR="00000000" w:rsidRPr="00000000">
        <w:rPr>
          <w:rtl w:val="0"/>
        </w:rPr>
      </w:r>
    </w:p>
    <w:p w:rsidR="00000000" w:rsidDel="00000000" w:rsidP="00000000" w:rsidRDefault="00000000" w:rsidRPr="00000000" w14:paraId="0000068B">
      <w:pPr>
        <w:rPr>
          <w:sz w:val="24"/>
          <w:szCs w:val="24"/>
        </w:rPr>
      </w:pPr>
      <w:r w:rsidDel="00000000" w:rsidR="00000000" w:rsidRPr="00000000">
        <w:rPr>
          <w:sz w:val="24"/>
          <w:szCs w:val="24"/>
          <w:rtl w:val="0"/>
        </w:rPr>
        <w:t xml:space="preserve">ALI: I have 25.</w:t>
      </w:r>
    </w:p>
    <w:p w:rsidR="00000000" w:rsidDel="00000000" w:rsidP="00000000" w:rsidRDefault="00000000" w:rsidRPr="00000000" w14:paraId="0000068C">
      <w:pPr>
        <w:rPr>
          <w:sz w:val="24"/>
          <w:szCs w:val="24"/>
        </w:rPr>
      </w:pPr>
      <w:r w:rsidDel="00000000" w:rsidR="00000000" w:rsidRPr="00000000">
        <w:rPr>
          <w:rtl w:val="0"/>
        </w:rPr>
      </w:r>
    </w:p>
    <w:p w:rsidR="00000000" w:rsidDel="00000000" w:rsidP="00000000" w:rsidRDefault="00000000" w:rsidRPr="00000000" w14:paraId="0000068D">
      <w:pPr>
        <w:rPr>
          <w:sz w:val="24"/>
          <w:szCs w:val="24"/>
        </w:rPr>
      </w:pPr>
      <w:r w:rsidDel="00000000" w:rsidR="00000000" w:rsidRPr="00000000">
        <w:rPr>
          <w:sz w:val="24"/>
          <w:szCs w:val="24"/>
          <w:rtl w:val="0"/>
        </w:rPr>
        <w:t xml:space="preserve">AUSTIN: Suddenly from…</w:t>
      </w:r>
    </w:p>
    <w:p w:rsidR="00000000" w:rsidDel="00000000" w:rsidP="00000000" w:rsidRDefault="00000000" w:rsidRPr="00000000" w14:paraId="0000068E">
      <w:pPr>
        <w:rPr>
          <w:sz w:val="24"/>
          <w:szCs w:val="24"/>
        </w:rPr>
      </w:pPr>
      <w:r w:rsidDel="00000000" w:rsidR="00000000" w:rsidRPr="00000000">
        <w:rPr>
          <w:rtl w:val="0"/>
        </w:rPr>
      </w:r>
    </w:p>
    <w:p w:rsidR="00000000" w:rsidDel="00000000" w:rsidP="00000000" w:rsidRDefault="00000000" w:rsidRPr="00000000" w14:paraId="0000068F">
      <w:pPr>
        <w:rPr>
          <w:sz w:val="24"/>
          <w:szCs w:val="24"/>
        </w:rPr>
      </w:pPr>
      <w:r w:rsidDel="00000000" w:rsidR="00000000" w:rsidRPr="00000000">
        <w:rPr>
          <w:sz w:val="24"/>
          <w:szCs w:val="24"/>
          <w:rtl w:val="0"/>
        </w:rPr>
        <w:t xml:space="preserve">JACK: [shocked] You have 25?</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ALI: That's true. </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ind w:left="720" w:firstLine="0"/>
        <w:rPr/>
      </w:pPr>
      <w:r w:rsidDel="00000000" w:rsidR="00000000" w:rsidRPr="00000000">
        <w:rPr>
          <w:rtl w:val="0"/>
        </w:rPr>
        <w:t xml:space="preserve">[TIMESTAMP: 0:44:24]</w:t>
      </w:r>
    </w:p>
    <w:p w:rsidR="00000000" w:rsidDel="00000000" w:rsidP="00000000" w:rsidRDefault="00000000" w:rsidRPr="00000000" w14:paraId="00000694">
      <w:pPr>
        <w:rPr>
          <w:sz w:val="24"/>
          <w:szCs w:val="24"/>
        </w:rPr>
      </w:pPr>
      <w:r w:rsidDel="00000000" w:rsidR="00000000" w:rsidRPr="00000000">
        <w:rPr>
          <w:rtl w:val="0"/>
        </w:rPr>
      </w:r>
    </w:p>
    <w:p w:rsidR="00000000" w:rsidDel="00000000" w:rsidP="00000000" w:rsidRDefault="00000000" w:rsidRPr="00000000" w14:paraId="00000695">
      <w:pPr>
        <w:rPr>
          <w:sz w:val="24"/>
          <w:szCs w:val="24"/>
        </w:rPr>
      </w:pPr>
      <w:r w:rsidDel="00000000" w:rsidR="00000000" w:rsidRPr="00000000">
        <w:rPr>
          <w:sz w:val="24"/>
          <w:szCs w:val="24"/>
          <w:rtl w:val="0"/>
        </w:rPr>
        <w:t xml:space="preserve">AUSTIN: Suddenly from the right side where the armory is, really loud footsteps shake the armor that's in them.</w:t>
      </w:r>
    </w:p>
    <w:p w:rsidR="00000000" w:rsidDel="00000000" w:rsidP="00000000" w:rsidRDefault="00000000" w:rsidRPr="00000000" w14:paraId="00000696">
      <w:pPr>
        <w:rPr>
          <w:sz w:val="24"/>
          <w:szCs w:val="24"/>
        </w:rPr>
      </w:pPr>
      <w:r w:rsidDel="00000000" w:rsidR="00000000" w:rsidRPr="00000000">
        <w:rPr>
          <w:rtl w:val="0"/>
        </w:rPr>
      </w:r>
    </w:p>
    <w:p w:rsidR="00000000" w:rsidDel="00000000" w:rsidP="00000000" w:rsidRDefault="00000000" w:rsidRPr="00000000" w14:paraId="00000697">
      <w:pPr>
        <w:rPr>
          <w:sz w:val="24"/>
          <w:szCs w:val="24"/>
        </w:rPr>
      </w:pPr>
      <w:r w:rsidDel="00000000" w:rsidR="00000000" w:rsidRPr="00000000">
        <w:rPr>
          <w:sz w:val="24"/>
          <w:szCs w:val="24"/>
          <w:rtl w:val="0"/>
        </w:rPr>
        <w:t xml:space="preserve">KEITH: Oh dang.</w:t>
      </w:r>
    </w:p>
    <w:p w:rsidR="00000000" w:rsidDel="00000000" w:rsidP="00000000" w:rsidRDefault="00000000" w:rsidRPr="00000000" w14:paraId="00000698">
      <w:pPr>
        <w:rPr>
          <w:sz w:val="24"/>
          <w:szCs w:val="24"/>
        </w:rPr>
      </w:pPr>
      <w:r w:rsidDel="00000000" w:rsidR="00000000" w:rsidRPr="00000000">
        <w:rPr>
          <w:rtl w:val="0"/>
        </w:rPr>
      </w:r>
    </w:p>
    <w:p w:rsidR="00000000" w:rsidDel="00000000" w:rsidP="00000000" w:rsidRDefault="00000000" w:rsidRPr="00000000" w14:paraId="00000699">
      <w:pPr>
        <w:rPr>
          <w:sz w:val="24"/>
          <w:szCs w:val="24"/>
        </w:rPr>
      </w:pPr>
      <w:r w:rsidDel="00000000" w:rsidR="00000000" w:rsidRPr="00000000">
        <w:rPr>
          <w:sz w:val="24"/>
          <w:szCs w:val="24"/>
          <w:rtl w:val="0"/>
        </w:rPr>
        <w:t xml:space="preserve">AUSTIN: And uh, a woman bursts through that door. She is taller than Hella by a foot or so. How tall are you Hella?</w:t>
      </w:r>
    </w:p>
    <w:p w:rsidR="00000000" w:rsidDel="00000000" w:rsidP="00000000" w:rsidRDefault="00000000" w:rsidRPr="00000000" w14:paraId="0000069A">
      <w:pPr>
        <w:rPr>
          <w:sz w:val="24"/>
          <w:szCs w:val="24"/>
        </w:rPr>
      </w:pPr>
      <w:r w:rsidDel="00000000" w:rsidR="00000000" w:rsidRPr="00000000">
        <w:rPr>
          <w:rtl w:val="0"/>
        </w:rPr>
      </w:r>
    </w:p>
    <w:p w:rsidR="00000000" w:rsidDel="00000000" w:rsidP="00000000" w:rsidRDefault="00000000" w:rsidRPr="00000000" w14:paraId="0000069B">
      <w:pPr>
        <w:rPr>
          <w:sz w:val="24"/>
          <w:szCs w:val="24"/>
        </w:rPr>
      </w:pPr>
      <w:r w:rsidDel="00000000" w:rsidR="00000000" w:rsidRPr="00000000">
        <w:rPr>
          <w:sz w:val="24"/>
          <w:szCs w:val="24"/>
          <w:rtl w:val="0"/>
        </w:rPr>
        <w:t xml:space="preserve">ALI: [takes a dee</w:t>
      </w:r>
      <w:r w:rsidDel="00000000" w:rsidR="00000000" w:rsidRPr="00000000">
        <w:rPr>
          <w:rtl w:val="0"/>
        </w:rPr>
        <w:t xml:space="preserve">p breath] </w:t>
      </w:r>
      <w:r w:rsidDel="00000000" w:rsidR="00000000" w:rsidRPr="00000000">
        <w:rPr>
          <w:sz w:val="24"/>
          <w:szCs w:val="24"/>
          <w:rtl w:val="0"/>
        </w:rPr>
        <w:t xml:space="preserve">Um…</w:t>
      </w:r>
    </w:p>
    <w:p w:rsidR="00000000" w:rsidDel="00000000" w:rsidP="00000000" w:rsidRDefault="00000000" w:rsidRPr="00000000" w14:paraId="0000069C">
      <w:pPr>
        <w:rPr>
          <w:sz w:val="24"/>
          <w:szCs w:val="24"/>
        </w:rPr>
      </w:pPr>
      <w:r w:rsidDel="00000000" w:rsidR="00000000" w:rsidRPr="00000000">
        <w:rPr>
          <w:rtl w:val="0"/>
        </w:rPr>
      </w:r>
    </w:p>
    <w:p w:rsidR="00000000" w:rsidDel="00000000" w:rsidP="00000000" w:rsidRDefault="00000000" w:rsidRPr="00000000" w14:paraId="0000069D">
      <w:pPr>
        <w:rPr>
          <w:sz w:val="24"/>
          <w:szCs w:val="24"/>
        </w:rPr>
      </w:pPr>
      <w:r w:rsidDel="00000000" w:rsidR="00000000" w:rsidRPr="00000000">
        <w:rPr>
          <w:sz w:val="24"/>
          <w:szCs w:val="24"/>
          <w:rtl w:val="0"/>
        </w:rPr>
        <w:t xml:space="preserve">KEITH: The taller you say, the scarier this is.</w:t>
      </w:r>
    </w:p>
    <w:p w:rsidR="00000000" w:rsidDel="00000000" w:rsidP="00000000" w:rsidRDefault="00000000" w:rsidRPr="00000000" w14:paraId="0000069E">
      <w:pPr>
        <w:rPr>
          <w:sz w:val="24"/>
          <w:szCs w:val="24"/>
        </w:rPr>
      </w:pPr>
      <w:r w:rsidDel="00000000" w:rsidR="00000000" w:rsidRPr="00000000">
        <w:rPr>
          <w:rtl w:val="0"/>
        </w:rPr>
      </w:r>
    </w:p>
    <w:p w:rsidR="00000000" w:rsidDel="00000000" w:rsidP="00000000" w:rsidRDefault="00000000" w:rsidRPr="00000000" w14:paraId="0000069F">
      <w:pPr>
        <w:rPr>
          <w:sz w:val="24"/>
          <w:szCs w:val="24"/>
        </w:rPr>
      </w:pPr>
      <w:r w:rsidDel="00000000" w:rsidR="00000000" w:rsidRPr="00000000">
        <w:rPr>
          <w:sz w:val="24"/>
          <w:szCs w:val="24"/>
          <w:rtl w:val="0"/>
        </w:rPr>
        <w:t xml:space="preserve">AUSTIN: Uh-huh.</w:t>
      </w:r>
    </w:p>
    <w:p w:rsidR="00000000" w:rsidDel="00000000" w:rsidP="00000000" w:rsidRDefault="00000000" w:rsidRPr="00000000" w14:paraId="000006A0">
      <w:pPr>
        <w:rPr>
          <w:sz w:val="24"/>
          <w:szCs w:val="24"/>
        </w:rPr>
      </w:pPr>
      <w:r w:rsidDel="00000000" w:rsidR="00000000" w:rsidRPr="00000000">
        <w:rPr>
          <w:rtl w:val="0"/>
        </w:rPr>
      </w:r>
    </w:p>
    <w:p w:rsidR="00000000" w:rsidDel="00000000" w:rsidP="00000000" w:rsidRDefault="00000000" w:rsidRPr="00000000" w14:paraId="000006A1">
      <w:pPr>
        <w:rPr>
          <w:sz w:val="24"/>
          <w:szCs w:val="24"/>
        </w:rPr>
      </w:pPr>
      <w:r w:rsidDel="00000000" w:rsidR="00000000" w:rsidRPr="00000000">
        <w:rPr>
          <w:sz w:val="24"/>
          <w:szCs w:val="24"/>
          <w:rtl w:val="0"/>
        </w:rPr>
        <w:t xml:space="preserve">[laughter]</w:t>
      </w:r>
    </w:p>
    <w:p w:rsidR="00000000" w:rsidDel="00000000" w:rsidP="00000000" w:rsidRDefault="00000000" w:rsidRPr="00000000" w14:paraId="000006A2">
      <w:pPr>
        <w:rPr>
          <w:sz w:val="24"/>
          <w:szCs w:val="24"/>
        </w:rPr>
      </w:pPr>
      <w:r w:rsidDel="00000000" w:rsidR="00000000" w:rsidRPr="00000000">
        <w:rPr>
          <w:rtl w:val="0"/>
        </w:rPr>
      </w:r>
    </w:p>
    <w:p w:rsidR="00000000" w:rsidDel="00000000" w:rsidP="00000000" w:rsidRDefault="00000000" w:rsidRPr="00000000" w14:paraId="000006A3">
      <w:pPr>
        <w:rPr>
          <w:sz w:val="24"/>
          <w:szCs w:val="24"/>
        </w:rPr>
      </w:pPr>
      <w:r w:rsidDel="00000000" w:rsidR="00000000" w:rsidRPr="00000000">
        <w:rPr>
          <w:sz w:val="24"/>
          <w:szCs w:val="24"/>
          <w:rtl w:val="0"/>
        </w:rPr>
        <w:t xml:space="preserve">ALI: How tall is Art?</w:t>
      </w:r>
    </w:p>
    <w:p w:rsidR="00000000" w:rsidDel="00000000" w:rsidP="00000000" w:rsidRDefault="00000000" w:rsidRPr="00000000" w14:paraId="000006A4">
      <w:pPr>
        <w:rPr>
          <w:sz w:val="24"/>
          <w:szCs w:val="24"/>
        </w:rPr>
      </w:pPr>
      <w:r w:rsidDel="00000000" w:rsidR="00000000" w:rsidRPr="00000000">
        <w:rPr>
          <w:rtl w:val="0"/>
        </w:rPr>
      </w:r>
    </w:p>
    <w:p w:rsidR="00000000" w:rsidDel="00000000" w:rsidP="00000000" w:rsidRDefault="00000000" w:rsidRPr="00000000" w14:paraId="000006A5">
      <w:pPr>
        <w:rPr>
          <w:sz w:val="24"/>
          <w:szCs w:val="24"/>
        </w:rPr>
      </w:pPr>
      <w:r w:rsidDel="00000000" w:rsidR="00000000" w:rsidRPr="00000000">
        <w:rPr>
          <w:sz w:val="24"/>
          <w:szCs w:val="24"/>
          <w:rtl w:val="0"/>
        </w:rPr>
        <w:t xml:space="preserve">ART: Uh, I assume I'm you know, reasonably big and broad shouldered, but like, reason— Like I chose— I chose bulky body. (AUSTIN: Oh, okay.) So I assume that I'm like [cross] reasonably large. </w:t>
      </w:r>
    </w:p>
    <w:p w:rsidR="00000000" w:rsidDel="00000000" w:rsidP="00000000" w:rsidRDefault="00000000" w:rsidRPr="00000000" w14:paraId="000006A6">
      <w:pPr>
        <w:rPr>
          <w:sz w:val="24"/>
          <w:szCs w:val="24"/>
        </w:rPr>
      </w:pPr>
      <w:r w:rsidDel="00000000" w:rsidR="00000000" w:rsidRPr="00000000">
        <w:rPr>
          <w:rtl w:val="0"/>
        </w:rPr>
      </w:r>
    </w:p>
    <w:p w:rsidR="00000000" w:rsidDel="00000000" w:rsidP="00000000" w:rsidRDefault="00000000" w:rsidRPr="00000000" w14:paraId="000006A7">
      <w:pPr>
        <w:rPr>
          <w:sz w:val="24"/>
          <w:szCs w:val="24"/>
        </w:rPr>
      </w:pPr>
      <w:r w:rsidDel="00000000" w:rsidR="00000000" w:rsidRPr="00000000">
        <w:rPr>
          <w:sz w:val="24"/>
          <w:szCs w:val="24"/>
          <w:rtl w:val="0"/>
        </w:rPr>
        <w:t xml:space="preserve">NICK: [cross] Right now, you're two feet tall. Okay?</w:t>
      </w:r>
    </w:p>
    <w:p w:rsidR="00000000" w:rsidDel="00000000" w:rsidP="00000000" w:rsidRDefault="00000000" w:rsidRPr="00000000" w14:paraId="000006A8">
      <w:pPr>
        <w:rPr>
          <w:sz w:val="24"/>
          <w:szCs w:val="24"/>
        </w:rPr>
      </w:pPr>
      <w:r w:rsidDel="00000000" w:rsidR="00000000" w:rsidRPr="00000000">
        <w:rPr>
          <w:rtl w:val="0"/>
        </w:rPr>
      </w:r>
    </w:p>
    <w:p w:rsidR="00000000" w:rsidDel="00000000" w:rsidP="00000000" w:rsidRDefault="00000000" w:rsidRPr="00000000" w14:paraId="000006A9">
      <w:pPr>
        <w:rPr>
          <w:sz w:val="24"/>
          <w:szCs w:val="24"/>
        </w:rPr>
      </w:pPr>
      <w:r w:rsidDel="00000000" w:rsidR="00000000" w:rsidRPr="00000000">
        <w:rPr>
          <w:sz w:val="24"/>
          <w:szCs w:val="24"/>
          <w:rtl w:val="0"/>
        </w:rPr>
        <w:t xml:space="preserve">[ALI, AUSTIN and JACK laugh]</w:t>
      </w:r>
    </w:p>
    <w:p w:rsidR="00000000" w:rsidDel="00000000" w:rsidP="00000000" w:rsidRDefault="00000000" w:rsidRPr="00000000" w14:paraId="000006AA">
      <w:pPr>
        <w:rPr>
          <w:sz w:val="24"/>
          <w:szCs w:val="24"/>
        </w:rPr>
      </w:pPr>
      <w:r w:rsidDel="00000000" w:rsidR="00000000" w:rsidRPr="00000000">
        <w:rPr>
          <w:rtl w:val="0"/>
        </w:rPr>
      </w:r>
    </w:p>
    <w:p w:rsidR="00000000" w:rsidDel="00000000" w:rsidP="00000000" w:rsidRDefault="00000000" w:rsidRPr="00000000" w14:paraId="000006AB">
      <w:pPr>
        <w:rPr>
          <w:sz w:val="24"/>
          <w:szCs w:val="24"/>
        </w:rPr>
      </w:pPr>
      <w:r w:rsidDel="00000000" w:rsidR="00000000" w:rsidRPr="00000000">
        <w:rPr>
          <w:sz w:val="24"/>
          <w:szCs w:val="24"/>
          <w:rtl w:val="0"/>
        </w:rPr>
        <w:t xml:space="preserve">ALI: No, I'm trying to think like, does me, the Player Ali, is 5'3" (AUSTIN: Right.) and I want her to be taller than that. I'd say like— Maybe like 5'11"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AC">
      <w:pPr>
        <w:rPr>
          <w:sz w:val="24"/>
          <w:szCs w:val="24"/>
        </w:rPr>
      </w:pPr>
      <w:r w:rsidDel="00000000" w:rsidR="00000000" w:rsidRPr="00000000">
        <w:rPr>
          <w:rtl w:val="0"/>
        </w:rPr>
      </w:r>
    </w:p>
    <w:p w:rsidR="00000000" w:rsidDel="00000000" w:rsidP="00000000" w:rsidRDefault="00000000" w:rsidRPr="00000000" w14:paraId="000006AD">
      <w:pPr>
        <w:rPr>
          <w:sz w:val="24"/>
          <w:szCs w:val="24"/>
        </w:rPr>
      </w:pPr>
      <w:r w:rsidDel="00000000" w:rsidR="00000000" w:rsidRPr="00000000">
        <w:rPr>
          <w:sz w:val="24"/>
          <w:szCs w:val="24"/>
          <w:rtl w:val="0"/>
        </w:rPr>
        <w:t xml:space="preserve">AUSTIN: Okay, this woman is—</w:t>
      </w:r>
    </w:p>
    <w:p w:rsidR="00000000" w:rsidDel="00000000" w:rsidP="00000000" w:rsidRDefault="00000000" w:rsidRPr="00000000" w14:paraId="000006AE">
      <w:pPr>
        <w:rPr>
          <w:sz w:val="24"/>
          <w:szCs w:val="24"/>
        </w:rPr>
      </w:pPr>
      <w:r w:rsidDel="00000000" w:rsidR="00000000" w:rsidRPr="00000000">
        <w:rPr>
          <w:rtl w:val="0"/>
        </w:rPr>
      </w:r>
    </w:p>
    <w:p w:rsidR="00000000" w:rsidDel="00000000" w:rsidP="00000000" w:rsidRDefault="00000000" w:rsidRPr="00000000" w14:paraId="000006AF">
      <w:pPr>
        <w:rPr>
          <w:sz w:val="24"/>
          <w:szCs w:val="24"/>
        </w:rPr>
      </w:pPr>
      <w:r w:rsidDel="00000000" w:rsidR="00000000" w:rsidRPr="00000000">
        <w:rPr>
          <w:sz w:val="24"/>
          <w:szCs w:val="24"/>
          <w:rtl w:val="0"/>
        </w:rPr>
        <w:t xml:space="preserve">ALI: I was going to say six feet for myself. I imagine nutrition's worse.</w:t>
      </w:r>
    </w:p>
    <w:p w:rsidR="00000000" w:rsidDel="00000000" w:rsidP="00000000" w:rsidRDefault="00000000" w:rsidRPr="00000000" w14:paraId="000006B0">
      <w:pPr>
        <w:rPr>
          <w:sz w:val="24"/>
          <w:szCs w:val="24"/>
        </w:rPr>
      </w:pPr>
      <w:r w:rsidDel="00000000" w:rsidR="00000000" w:rsidRPr="00000000">
        <w:rPr>
          <w:rtl w:val="0"/>
        </w:rPr>
      </w:r>
    </w:p>
    <w:p w:rsidR="00000000" w:rsidDel="00000000" w:rsidP="00000000" w:rsidRDefault="00000000" w:rsidRPr="00000000" w14:paraId="000006B1">
      <w:pPr>
        <w:rPr>
          <w:sz w:val="24"/>
          <w:szCs w:val="24"/>
        </w:rPr>
      </w:pPr>
      <w:r w:rsidDel="00000000" w:rsidR="00000000" w:rsidRPr="00000000">
        <w:rPr>
          <w:sz w:val="24"/>
          <w:szCs w:val="24"/>
          <w:rtl w:val="0"/>
        </w:rPr>
        <w:t xml:space="preserve">AUSTIN: This woman is almost seven feet. Uh and she has [cross] on the ground, behind her a…</w:t>
      </w:r>
    </w:p>
    <w:p w:rsidR="00000000" w:rsidDel="00000000" w:rsidP="00000000" w:rsidRDefault="00000000" w:rsidRPr="00000000" w14:paraId="000006B2">
      <w:pPr>
        <w:rPr>
          <w:sz w:val="24"/>
          <w:szCs w:val="24"/>
        </w:rPr>
      </w:pPr>
      <w:r w:rsidDel="00000000" w:rsidR="00000000" w:rsidRPr="00000000">
        <w:rPr>
          <w:rtl w:val="0"/>
        </w:rPr>
      </w:r>
    </w:p>
    <w:p w:rsidR="00000000" w:rsidDel="00000000" w:rsidP="00000000" w:rsidRDefault="00000000" w:rsidRPr="00000000" w14:paraId="000006B3">
      <w:pPr>
        <w:rPr>
          <w:sz w:val="24"/>
          <w:szCs w:val="24"/>
        </w:rPr>
      </w:pPr>
      <w:r w:rsidDel="00000000" w:rsidR="00000000" w:rsidRPr="00000000">
        <w:rPr>
          <w:sz w:val="24"/>
          <w:szCs w:val="24"/>
          <w:rtl w:val="0"/>
        </w:rPr>
        <w:t xml:space="preserve">JACK: [cross] Jeez.</w:t>
      </w:r>
      <w:r w:rsidDel="00000000" w:rsidR="00000000" w:rsidRPr="00000000">
        <w:rPr>
          <w:rtl w:val="0"/>
        </w:rPr>
        <w:t xml:space="preserve"> (</w:t>
      </w:r>
      <w:r w:rsidDel="00000000" w:rsidR="00000000" w:rsidRPr="00000000">
        <w:rPr>
          <w:sz w:val="24"/>
          <w:szCs w:val="24"/>
          <w:rtl w:val="0"/>
        </w:rPr>
        <w:t xml:space="preserve">ALI: Yes.</w:t>
      </w:r>
      <w:r w:rsidDel="00000000" w:rsidR="00000000" w:rsidRPr="00000000">
        <w:rPr>
          <w:rtl w:val="0"/>
        </w:rPr>
        <w:t xml:space="preserve">) </w:t>
      </w:r>
      <w:r w:rsidDel="00000000" w:rsidR="00000000" w:rsidRPr="00000000">
        <w:rPr>
          <w:sz w:val="24"/>
          <w:szCs w:val="24"/>
          <w:rtl w:val="0"/>
        </w:rPr>
        <w:t xml:space="preserve">Taller than everybody.</w:t>
      </w:r>
    </w:p>
    <w:p w:rsidR="00000000" w:rsidDel="00000000" w:rsidP="00000000" w:rsidRDefault="00000000" w:rsidRPr="00000000" w14:paraId="000006B4">
      <w:pPr>
        <w:rPr>
          <w:sz w:val="24"/>
          <w:szCs w:val="24"/>
        </w:rPr>
      </w:pPr>
      <w:r w:rsidDel="00000000" w:rsidR="00000000" w:rsidRPr="00000000">
        <w:rPr>
          <w:rtl w:val="0"/>
        </w:rPr>
      </w:r>
    </w:p>
    <w:p w:rsidR="00000000" w:rsidDel="00000000" w:rsidP="00000000" w:rsidRDefault="00000000" w:rsidRPr="00000000" w14:paraId="000006B5">
      <w:pPr>
        <w:rPr>
          <w:sz w:val="24"/>
          <w:szCs w:val="24"/>
        </w:rPr>
      </w:pPr>
      <w:r w:rsidDel="00000000" w:rsidR="00000000" w:rsidRPr="00000000">
        <w:rPr>
          <w:sz w:val="24"/>
          <w:szCs w:val="24"/>
          <w:rtl w:val="0"/>
        </w:rPr>
        <w:t xml:space="preserve">AUSTIN: Yeah, she's the tallest person here. She's like dragging along the ground this heavy hammer that she </w:t>
      </w:r>
      <w:r w:rsidDel="00000000" w:rsidR="00000000" w:rsidRPr="00000000">
        <w:rPr>
          <w:i w:val="1"/>
          <w:sz w:val="24"/>
          <w:szCs w:val="24"/>
          <w:rtl w:val="0"/>
        </w:rPr>
        <w:t xml:space="preserve">lifts up </w:t>
      </w:r>
      <w:r w:rsidDel="00000000" w:rsidR="00000000" w:rsidRPr="00000000">
        <w:rPr>
          <w:sz w:val="24"/>
          <w:szCs w:val="24"/>
          <w:rtl w:val="0"/>
        </w:rPr>
        <w:t xml:space="preserve">onto her shoulder and starts to swing down into the whole group. What do you do?</w:t>
      </w:r>
    </w:p>
    <w:p w:rsidR="00000000" w:rsidDel="00000000" w:rsidP="00000000" w:rsidRDefault="00000000" w:rsidRPr="00000000" w14:paraId="000006B6">
      <w:pPr>
        <w:rPr>
          <w:sz w:val="24"/>
          <w:szCs w:val="24"/>
        </w:rPr>
      </w:pPr>
      <w:r w:rsidDel="00000000" w:rsidR="00000000" w:rsidRPr="00000000">
        <w:rPr>
          <w:rtl w:val="0"/>
        </w:rPr>
      </w:r>
    </w:p>
    <w:p w:rsidR="00000000" w:rsidDel="00000000" w:rsidP="00000000" w:rsidRDefault="00000000" w:rsidRPr="00000000" w14:paraId="000006B7">
      <w:pPr>
        <w:rPr>
          <w:sz w:val="24"/>
          <w:szCs w:val="24"/>
        </w:rPr>
      </w:pPr>
      <w:r w:rsidDel="00000000" w:rsidR="00000000" w:rsidRPr="00000000">
        <w:rPr>
          <w:sz w:val="24"/>
          <w:szCs w:val="24"/>
          <w:rtl w:val="0"/>
        </w:rPr>
        <w:t xml:space="preserve">JACK: Oh god we got a (KEITH: Oh shit.) </w:t>
      </w:r>
      <w:r w:rsidDel="00000000" w:rsidR="00000000" w:rsidRPr="00000000">
        <w:rPr>
          <w:rtl w:val="0"/>
        </w:rPr>
        <w:t xml:space="preserve">S</w:t>
      </w:r>
      <w:r w:rsidDel="00000000" w:rsidR="00000000" w:rsidRPr="00000000">
        <w:rPr>
          <w:sz w:val="24"/>
          <w:szCs w:val="24"/>
          <w:rtl w:val="0"/>
        </w:rPr>
        <w:t xml:space="preserve">mau</w:t>
      </w:r>
      <w:r w:rsidDel="00000000" w:rsidR="00000000" w:rsidRPr="00000000">
        <w:rPr>
          <w:sz w:val="24"/>
          <w:szCs w:val="24"/>
          <w:rtl w:val="0"/>
        </w:rPr>
        <w:t xml:space="preserve">g situation going on here.</w:t>
      </w:r>
    </w:p>
    <w:p w:rsidR="00000000" w:rsidDel="00000000" w:rsidP="00000000" w:rsidRDefault="00000000" w:rsidRPr="00000000" w14:paraId="000006B8">
      <w:pPr>
        <w:rPr>
          <w:sz w:val="24"/>
          <w:szCs w:val="24"/>
        </w:rPr>
      </w:pPr>
      <w:r w:rsidDel="00000000" w:rsidR="00000000" w:rsidRPr="00000000">
        <w:rPr>
          <w:rtl w:val="0"/>
        </w:rPr>
      </w:r>
    </w:p>
    <w:p w:rsidR="00000000" w:rsidDel="00000000" w:rsidP="00000000" w:rsidRDefault="00000000" w:rsidRPr="00000000" w14:paraId="000006B9">
      <w:pPr>
        <w:rPr>
          <w:sz w:val="24"/>
          <w:szCs w:val="24"/>
        </w:rPr>
      </w:pPr>
      <w:r w:rsidDel="00000000" w:rsidR="00000000" w:rsidRPr="00000000">
        <w:rPr>
          <w:sz w:val="24"/>
          <w:szCs w:val="24"/>
          <w:rtl w:val="0"/>
        </w:rPr>
        <w:t xml:space="preserve">NICK: [cross] Um. So what's the—</w:t>
      </w:r>
    </w:p>
    <w:p w:rsidR="00000000" w:rsidDel="00000000" w:rsidP="00000000" w:rsidRDefault="00000000" w:rsidRPr="00000000" w14:paraId="000006BA">
      <w:pPr>
        <w:rPr>
          <w:sz w:val="24"/>
          <w:szCs w:val="24"/>
        </w:rPr>
      </w:pPr>
      <w:r w:rsidDel="00000000" w:rsidR="00000000" w:rsidRPr="00000000">
        <w:rPr>
          <w:rtl w:val="0"/>
        </w:rPr>
      </w:r>
    </w:p>
    <w:p w:rsidR="00000000" w:rsidDel="00000000" w:rsidP="00000000" w:rsidRDefault="00000000" w:rsidRPr="00000000" w14:paraId="000006BB">
      <w:pPr>
        <w:rPr>
          <w:sz w:val="24"/>
          <w:szCs w:val="24"/>
        </w:rPr>
      </w:pPr>
      <w:r w:rsidDel="00000000" w:rsidR="00000000" w:rsidRPr="00000000">
        <w:rPr>
          <w:sz w:val="24"/>
          <w:szCs w:val="24"/>
          <w:rtl w:val="0"/>
        </w:rPr>
        <w:t xml:space="preserve">ALI: [cross] So what's the—</w:t>
      </w:r>
    </w:p>
    <w:p w:rsidR="00000000" w:rsidDel="00000000" w:rsidP="00000000" w:rsidRDefault="00000000" w:rsidRPr="00000000" w14:paraId="000006BC">
      <w:pPr>
        <w:rPr>
          <w:sz w:val="24"/>
          <w:szCs w:val="24"/>
        </w:rPr>
      </w:pPr>
      <w:r w:rsidDel="00000000" w:rsidR="00000000" w:rsidRPr="00000000">
        <w:rPr>
          <w:rtl w:val="0"/>
        </w:rPr>
      </w:r>
    </w:p>
    <w:p w:rsidR="00000000" w:rsidDel="00000000" w:rsidP="00000000" w:rsidRDefault="00000000" w:rsidRPr="00000000" w14:paraId="000006BD">
      <w:pPr>
        <w:rPr>
          <w:sz w:val="24"/>
          <w:szCs w:val="24"/>
        </w:rPr>
      </w:pPr>
      <w:r w:rsidDel="00000000" w:rsidR="00000000" w:rsidRPr="00000000">
        <w:rPr>
          <w:sz w:val="24"/>
          <w:szCs w:val="24"/>
          <w:rtl w:val="0"/>
        </w:rPr>
        <w:t xml:space="preserve">AUSTIN: Fantasmo, yeah, what's up with you Fantasmo at this— at this point.</w:t>
      </w:r>
    </w:p>
    <w:p w:rsidR="00000000" w:rsidDel="00000000" w:rsidP="00000000" w:rsidRDefault="00000000" w:rsidRPr="00000000" w14:paraId="000006BE">
      <w:pPr>
        <w:rPr>
          <w:sz w:val="24"/>
          <w:szCs w:val="24"/>
        </w:rPr>
      </w:pPr>
      <w:r w:rsidDel="00000000" w:rsidR="00000000" w:rsidRPr="00000000">
        <w:rPr>
          <w:rtl w:val="0"/>
        </w:rPr>
      </w:r>
    </w:p>
    <w:p w:rsidR="00000000" w:rsidDel="00000000" w:rsidP="00000000" w:rsidRDefault="00000000" w:rsidRPr="00000000" w14:paraId="000006BF">
      <w:pPr>
        <w:rPr>
          <w:sz w:val="24"/>
          <w:szCs w:val="24"/>
        </w:rPr>
      </w:pPr>
      <w:r w:rsidDel="00000000" w:rsidR="00000000" w:rsidRPr="00000000">
        <w:rPr>
          <w:sz w:val="24"/>
          <w:szCs w:val="24"/>
          <w:rtl w:val="0"/>
        </w:rPr>
        <w:t xml:space="preserve">NICK: What is—</w:t>
      </w:r>
    </w:p>
    <w:p w:rsidR="00000000" w:rsidDel="00000000" w:rsidP="00000000" w:rsidRDefault="00000000" w:rsidRPr="00000000" w14:paraId="000006C0">
      <w:pPr>
        <w:rPr>
          <w:sz w:val="24"/>
          <w:szCs w:val="24"/>
        </w:rPr>
      </w:pPr>
      <w:r w:rsidDel="00000000" w:rsidR="00000000" w:rsidRPr="00000000">
        <w:rPr>
          <w:rtl w:val="0"/>
        </w:rPr>
      </w:r>
    </w:p>
    <w:p w:rsidR="00000000" w:rsidDel="00000000" w:rsidP="00000000" w:rsidRDefault="00000000" w:rsidRPr="00000000" w14:paraId="000006C1">
      <w:pPr>
        <w:rPr>
          <w:sz w:val="24"/>
          <w:szCs w:val="24"/>
        </w:rPr>
      </w:pPr>
      <w:r w:rsidDel="00000000" w:rsidR="00000000" w:rsidRPr="00000000">
        <w:rPr>
          <w:sz w:val="24"/>
          <w:szCs w:val="24"/>
          <w:rtl w:val="0"/>
        </w:rPr>
        <w:t xml:space="preserve">JACK: He's fucking invisible.</w:t>
      </w:r>
    </w:p>
    <w:p w:rsidR="00000000" w:rsidDel="00000000" w:rsidP="00000000" w:rsidRDefault="00000000" w:rsidRPr="00000000" w14:paraId="000006C2">
      <w:pPr>
        <w:rPr>
          <w:sz w:val="24"/>
          <w:szCs w:val="24"/>
        </w:rPr>
      </w:pPr>
      <w:r w:rsidDel="00000000" w:rsidR="00000000" w:rsidRPr="00000000">
        <w:rPr>
          <w:rtl w:val="0"/>
        </w:rPr>
      </w:r>
    </w:p>
    <w:p w:rsidR="00000000" w:rsidDel="00000000" w:rsidP="00000000" w:rsidRDefault="00000000" w:rsidRPr="00000000" w14:paraId="000006C3">
      <w:pPr>
        <w:rPr>
          <w:sz w:val="24"/>
          <w:szCs w:val="24"/>
        </w:rPr>
      </w:pPr>
      <w:r w:rsidDel="00000000" w:rsidR="00000000" w:rsidRPr="00000000">
        <w:rPr>
          <w:sz w:val="24"/>
          <w:szCs w:val="24"/>
          <w:rtl w:val="0"/>
        </w:rPr>
        <w:t xml:space="preserve">NICK: So we're— we're in a hallway, right?</w:t>
      </w:r>
    </w:p>
    <w:p w:rsidR="00000000" w:rsidDel="00000000" w:rsidP="00000000" w:rsidRDefault="00000000" w:rsidRPr="00000000" w14:paraId="000006C4">
      <w:pPr>
        <w:rPr>
          <w:sz w:val="24"/>
          <w:szCs w:val="24"/>
        </w:rPr>
      </w:pPr>
      <w:r w:rsidDel="00000000" w:rsidR="00000000" w:rsidRPr="00000000">
        <w:rPr>
          <w:rtl w:val="0"/>
        </w:rPr>
      </w:r>
    </w:p>
    <w:p w:rsidR="00000000" w:rsidDel="00000000" w:rsidP="00000000" w:rsidRDefault="00000000" w:rsidRPr="00000000" w14:paraId="000006C5">
      <w:pPr>
        <w:rPr>
          <w:sz w:val="24"/>
          <w:szCs w:val="24"/>
        </w:rPr>
      </w:pPr>
      <w:r w:rsidDel="00000000" w:rsidR="00000000" w:rsidRPr="00000000">
        <w:rPr>
          <w:sz w:val="24"/>
          <w:szCs w:val="24"/>
          <w:rtl w:val="0"/>
        </w:rPr>
        <w:t xml:space="preserve">AUSTIN: You're in like an entryway. Like, I'm seeing it as a rectangular room, that has (NICK: Okay.) enough space for all of you, but it's getting really crowded.</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[ALI giggles] </w:t>
      </w:r>
    </w:p>
    <w:p w:rsidR="00000000" w:rsidDel="00000000" w:rsidP="00000000" w:rsidRDefault="00000000" w:rsidRPr="00000000" w14:paraId="000006C8">
      <w:pPr>
        <w:rPr>
          <w:sz w:val="24"/>
          <w:szCs w:val="24"/>
        </w:rPr>
      </w:pPr>
      <w:r w:rsidDel="00000000" w:rsidR="00000000" w:rsidRPr="00000000">
        <w:rPr>
          <w:rtl w:val="0"/>
        </w:rPr>
      </w:r>
    </w:p>
    <w:p w:rsidR="00000000" w:rsidDel="00000000" w:rsidP="00000000" w:rsidRDefault="00000000" w:rsidRPr="00000000" w14:paraId="000006C9">
      <w:pPr>
        <w:rPr>
          <w:sz w:val="24"/>
          <w:szCs w:val="24"/>
        </w:rPr>
      </w:pPr>
      <w:r w:rsidDel="00000000" w:rsidR="00000000" w:rsidRPr="00000000">
        <w:rPr>
          <w:sz w:val="24"/>
          <w:szCs w:val="24"/>
          <w:rtl w:val="0"/>
        </w:rPr>
        <w:t xml:space="preserve">NICK: Is there— Um, is there a space— Like is there a corner that the other room does not have a few of?</w:t>
      </w:r>
    </w:p>
    <w:p w:rsidR="00000000" w:rsidDel="00000000" w:rsidP="00000000" w:rsidRDefault="00000000" w:rsidRPr="00000000" w14:paraId="000006CA">
      <w:pPr>
        <w:rPr>
          <w:sz w:val="24"/>
          <w:szCs w:val="24"/>
        </w:rPr>
      </w:pPr>
      <w:r w:rsidDel="00000000" w:rsidR="00000000" w:rsidRPr="00000000">
        <w:rPr>
          <w:rtl w:val="0"/>
        </w:rPr>
      </w:r>
    </w:p>
    <w:p w:rsidR="00000000" w:rsidDel="00000000" w:rsidP="00000000" w:rsidRDefault="00000000" w:rsidRPr="00000000" w14:paraId="000006CB">
      <w:pPr>
        <w:rPr>
          <w:sz w:val="24"/>
          <w:szCs w:val="24"/>
        </w:rPr>
      </w:pPr>
      <w:r w:rsidDel="00000000" w:rsidR="00000000" w:rsidRPr="00000000">
        <w:rPr>
          <w:sz w:val="24"/>
          <w:szCs w:val="24"/>
          <w:rtl w:val="0"/>
        </w:rPr>
        <w:t xml:space="preserve">AUSTIN: Yeah, you could go— So at this point, you could go down the hallway to your left, which is the kind of storeroom hallway. And that would get you out of this room.</w:t>
      </w:r>
    </w:p>
    <w:p w:rsidR="00000000" w:rsidDel="00000000" w:rsidP="00000000" w:rsidRDefault="00000000" w:rsidRPr="00000000" w14:paraId="000006CC">
      <w:pPr>
        <w:rPr>
          <w:sz w:val="24"/>
          <w:szCs w:val="24"/>
        </w:rPr>
      </w:pPr>
      <w:r w:rsidDel="00000000" w:rsidR="00000000" w:rsidRPr="00000000">
        <w:rPr>
          <w:rtl w:val="0"/>
        </w:rPr>
      </w:r>
    </w:p>
    <w:p w:rsidR="00000000" w:rsidDel="00000000" w:rsidP="00000000" w:rsidRDefault="00000000" w:rsidRPr="00000000" w14:paraId="000006CD">
      <w:pPr>
        <w:rPr>
          <w:sz w:val="24"/>
          <w:szCs w:val="24"/>
        </w:rPr>
      </w:pPr>
      <w:r w:rsidDel="00000000" w:rsidR="00000000" w:rsidRPr="00000000">
        <w:rPr>
          <w:sz w:val="24"/>
          <w:szCs w:val="24"/>
          <w:rtl w:val="0"/>
        </w:rPr>
        <w:t xml:space="preserve">NICK: Do we have a drawing thing? Can you draw this for me?</w:t>
      </w:r>
    </w:p>
    <w:p w:rsidR="00000000" w:rsidDel="00000000" w:rsidP="00000000" w:rsidRDefault="00000000" w:rsidRPr="00000000" w14:paraId="000006CE">
      <w:pPr>
        <w:rPr>
          <w:sz w:val="24"/>
          <w:szCs w:val="24"/>
        </w:rPr>
      </w:pPr>
      <w:r w:rsidDel="00000000" w:rsidR="00000000" w:rsidRPr="00000000">
        <w:rPr>
          <w:rtl w:val="0"/>
        </w:rPr>
      </w:r>
    </w:p>
    <w:p w:rsidR="00000000" w:rsidDel="00000000" w:rsidP="00000000" w:rsidRDefault="00000000" w:rsidRPr="00000000" w14:paraId="000006CF">
      <w:pPr>
        <w:rPr>
          <w:sz w:val="24"/>
          <w:szCs w:val="24"/>
        </w:rPr>
      </w:pPr>
      <w:r w:rsidDel="00000000" w:rsidR="00000000" w:rsidRPr="00000000">
        <w:rPr>
          <w:sz w:val="24"/>
          <w:szCs w:val="24"/>
          <w:rtl w:val="0"/>
        </w:rPr>
        <w:t xml:space="preserve">AUSTIN: Yeah, let's pop this— Yeah, </w:t>
      </w:r>
      <w:r w:rsidDel="00000000" w:rsidR="00000000" w:rsidRPr="00000000">
        <w:rPr>
          <w:rtl w:val="0"/>
        </w:rPr>
        <w:t xml:space="preserve">absolutely</w:t>
      </w:r>
      <w:r w:rsidDel="00000000" w:rsidR="00000000" w:rsidRPr="00000000">
        <w:rPr>
          <w:sz w:val="24"/>
          <w:szCs w:val="24"/>
          <w:rtl w:val="0"/>
        </w:rPr>
        <w:t xml:space="preserve">.</w:t>
      </w:r>
    </w:p>
    <w:p w:rsidR="00000000" w:rsidDel="00000000" w:rsidP="00000000" w:rsidRDefault="00000000" w:rsidRPr="00000000" w14:paraId="000006D0">
      <w:pPr>
        <w:rPr>
          <w:sz w:val="24"/>
          <w:szCs w:val="24"/>
        </w:rPr>
      </w:pPr>
      <w:r w:rsidDel="00000000" w:rsidR="00000000" w:rsidRPr="00000000">
        <w:rPr>
          <w:rtl w:val="0"/>
        </w:rPr>
      </w:r>
    </w:p>
    <w:p w:rsidR="00000000" w:rsidDel="00000000" w:rsidP="00000000" w:rsidRDefault="00000000" w:rsidRPr="00000000" w14:paraId="000006D1">
      <w:pPr>
        <w:rPr>
          <w:sz w:val="24"/>
          <w:szCs w:val="24"/>
        </w:rPr>
      </w:pPr>
      <w:r w:rsidDel="00000000" w:rsidR="00000000" w:rsidRPr="00000000">
        <w:rPr>
          <w:sz w:val="24"/>
          <w:szCs w:val="24"/>
          <w:rtl w:val="0"/>
        </w:rPr>
        <w:t xml:space="preserve">JACK: Cool.</w:t>
      </w:r>
    </w:p>
    <w:p w:rsidR="00000000" w:rsidDel="00000000" w:rsidP="00000000" w:rsidRDefault="00000000" w:rsidRPr="00000000" w14:paraId="000006D2">
      <w:pPr>
        <w:rPr>
          <w:sz w:val="24"/>
          <w:szCs w:val="24"/>
        </w:rPr>
      </w:pPr>
      <w:r w:rsidDel="00000000" w:rsidR="00000000" w:rsidRPr="00000000">
        <w:rPr>
          <w:rtl w:val="0"/>
        </w:rPr>
      </w:r>
    </w:p>
    <w:p w:rsidR="00000000" w:rsidDel="00000000" w:rsidP="00000000" w:rsidRDefault="00000000" w:rsidRPr="00000000" w14:paraId="000006D3">
      <w:pPr>
        <w:rPr>
          <w:sz w:val="24"/>
          <w:szCs w:val="24"/>
        </w:rPr>
      </w:pPr>
      <w:r w:rsidDel="00000000" w:rsidR="00000000" w:rsidRPr="00000000">
        <w:rPr>
          <w:sz w:val="24"/>
          <w:szCs w:val="24"/>
          <w:rtl w:val="0"/>
        </w:rPr>
        <w:t xml:space="preserve">AUSTIN: What's that drawing thing we've been using?</w:t>
      </w:r>
    </w:p>
    <w:p w:rsidR="00000000" w:rsidDel="00000000" w:rsidP="00000000" w:rsidRDefault="00000000" w:rsidRPr="00000000" w14:paraId="000006D4">
      <w:pPr>
        <w:rPr>
          <w:sz w:val="24"/>
          <w:szCs w:val="24"/>
        </w:rPr>
      </w:pPr>
      <w:r w:rsidDel="00000000" w:rsidR="00000000" w:rsidRPr="00000000">
        <w:rPr>
          <w:rtl w:val="0"/>
        </w:rPr>
      </w:r>
    </w:p>
    <w:p w:rsidR="00000000" w:rsidDel="00000000" w:rsidP="00000000" w:rsidRDefault="00000000" w:rsidRPr="00000000" w14:paraId="000006D5">
      <w:pPr>
        <w:rPr>
          <w:sz w:val="24"/>
          <w:szCs w:val="24"/>
        </w:rPr>
      </w:pPr>
      <w:r w:rsidDel="00000000" w:rsidR="00000000" w:rsidRPr="00000000">
        <w:rPr>
          <w:sz w:val="24"/>
          <w:szCs w:val="24"/>
          <w:rtl w:val="0"/>
        </w:rPr>
        <w:t xml:space="preserve">JACK: Um, I don't know.</w:t>
      </w:r>
    </w:p>
    <w:p w:rsidR="00000000" w:rsidDel="00000000" w:rsidP="00000000" w:rsidRDefault="00000000" w:rsidRPr="00000000" w14:paraId="000006D6">
      <w:pPr>
        <w:rPr>
          <w:sz w:val="24"/>
          <w:szCs w:val="24"/>
        </w:rPr>
      </w:pPr>
      <w:r w:rsidDel="00000000" w:rsidR="00000000" w:rsidRPr="00000000">
        <w:rPr>
          <w:rtl w:val="0"/>
        </w:rPr>
      </w:r>
    </w:p>
    <w:p w:rsidR="00000000" w:rsidDel="00000000" w:rsidP="00000000" w:rsidRDefault="00000000" w:rsidRPr="00000000" w14:paraId="000006D7">
      <w:pPr>
        <w:rPr>
          <w:sz w:val="24"/>
          <w:szCs w:val="24"/>
        </w:rPr>
      </w:pPr>
      <w:r w:rsidDel="00000000" w:rsidR="00000000" w:rsidRPr="00000000">
        <w:rPr>
          <w:sz w:val="24"/>
          <w:szCs w:val="24"/>
          <w:rtl w:val="0"/>
        </w:rPr>
        <w:t xml:space="preserve">AUSTIN: Does anybody remember? Uh</w:t>
      </w:r>
      <w:r w:rsidDel="00000000" w:rsidR="00000000" w:rsidRPr="00000000">
        <w:rPr>
          <w:rtl w:val="0"/>
        </w:rPr>
        <w:t xml:space="preserve">…</w:t>
      </w:r>
      <w:r w:rsidDel="00000000" w:rsidR="00000000" w:rsidRPr="00000000">
        <w:rPr>
          <w:sz w:val="24"/>
          <w:szCs w:val="24"/>
          <w:rtl w:val="0"/>
        </w:rPr>
        <w:t xml:space="preserve"> </w:t>
      </w:r>
    </w:p>
    <w:p w:rsidR="00000000" w:rsidDel="00000000" w:rsidP="00000000" w:rsidRDefault="00000000" w:rsidRPr="00000000" w14:paraId="000006D8">
      <w:pPr>
        <w:rPr>
          <w:sz w:val="24"/>
          <w:szCs w:val="24"/>
        </w:rPr>
      </w:pPr>
      <w:r w:rsidDel="00000000" w:rsidR="00000000" w:rsidRPr="00000000">
        <w:rPr>
          <w:rtl w:val="0"/>
        </w:rPr>
      </w:r>
    </w:p>
    <w:p w:rsidR="00000000" w:rsidDel="00000000" w:rsidP="00000000" w:rsidRDefault="00000000" w:rsidRPr="00000000" w14:paraId="000006D9">
      <w:pPr>
        <w:rPr>
          <w:sz w:val="24"/>
          <w:szCs w:val="24"/>
        </w:rPr>
      </w:pPr>
      <w:r w:rsidDel="00000000" w:rsidR="00000000" w:rsidRPr="00000000">
        <w:rPr>
          <w:sz w:val="24"/>
          <w:szCs w:val="24"/>
          <w:rtl w:val="0"/>
        </w:rPr>
        <w:t xml:space="preserve">JACK: Drawing world.</w:t>
      </w:r>
    </w:p>
    <w:p w:rsidR="00000000" w:rsidDel="00000000" w:rsidP="00000000" w:rsidRDefault="00000000" w:rsidRPr="00000000" w14:paraId="000006DA">
      <w:pPr>
        <w:rPr>
          <w:sz w:val="24"/>
          <w:szCs w:val="24"/>
        </w:rPr>
      </w:pPr>
      <w:r w:rsidDel="00000000" w:rsidR="00000000" w:rsidRPr="00000000">
        <w:rPr>
          <w:rtl w:val="0"/>
        </w:rPr>
      </w:r>
    </w:p>
    <w:p w:rsidR="00000000" w:rsidDel="00000000" w:rsidP="00000000" w:rsidRDefault="00000000" w:rsidRPr="00000000" w14:paraId="000006DB">
      <w:pPr>
        <w:rPr>
          <w:sz w:val="24"/>
          <w:szCs w:val="24"/>
        </w:rPr>
      </w:pPr>
      <w:r w:rsidDel="00000000" w:rsidR="00000000" w:rsidRPr="00000000">
        <w:rPr>
          <w:sz w:val="24"/>
          <w:szCs w:val="24"/>
          <w:rtl w:val="0"/>
        </w:rPr>
        <w:t xml:space="preserve">KEITH: Draw— Drawscape.net.</w:t>
      </w:r>
    </w:p>
    <w:p w:rsidR="00000000" w:rsidDel="00000000" w:rsidP="00000000" w:rsidRDefault="00000000" w:rsidRPr="00000000" w14:paraId="000006DC">
      <w:pPr>
        <w:rPr>
          <w:sz w:val="24"/>
          <w:szCs w:val="24"/>
        </w:rPr>
      </w:pPr>
      <w:r w:rsidDel="00000000" w:rsidR="00000000" w:rsidRPr="00000000">
        <w:rPr>
          <w:rtl w:val="0"/>
        </w:rPr>
      </w:r>
    </w:p>
    <w:p w:rsidR="00000000" w:rsidDel="00000000" w:rsidP="00000000" w:rsidRDefault="00000000" w:rsidRPr="00000000" w14:paraId="000006DD">
      <w:pPr>
        <w:rPr>
          <w:sz w:val="24"/>
          <w:szCs w:val="24"/>
        </w:rPr>
      </w:pPr>
      <w:r w:rsidDel="00000000" w:rsidR="00000000" w:rsidRPr="00000000">
        <w:rPr>
          <w:sz w:val="24"/>
          <w:szCs w:val="24"/>
          <w:rtl w:val="0"/>
        </w:rPr>
        <w:t xml:space="preserve">AUSTIN: Is that what it is?</w:t>
      </w:r>
    </w:p>
    <w:p w:rsidR="00000000" w:rsidDel="00000000" w:rsidP="00000000" w:rsidRDefault="00000000" w:rsidRPr="00000000" w14:paraId="000006DE">
      <w:pPr>
        <w:rPr>
          <w:sz w:val="24"/>
          <w:szCs w:val="24"/>
        </w:rPr>
      </w:pPr>
      <w:r w:rsidDel="00000000" w:rsidR="00000000" w:rsidRPr="00000000">
        <w:rPr>
          <w:rtl w:val="0"/>
        </w:rPr>
      </w:r>
    </w:p>
    <w:p w:rsidR="00000000" w:rsidDel="00000000" w:rsidP="00000000" w:rsidRDefault="00000000" w:rsidRPr="00000000" w14:paraId="000006DF">
      <w:pPr>
        <w:rPr>
          <w:sz w:val="24"/>
          <w:szCs w:val="24"/>
        </w:rPr>
      </w:pPr>
      <w:r w:rsidDel="00000000" w:rsidR="00000000" w:rsidRPr="00000000">
        <w:rPr>
          <w:sz w:val="24"/>
          <w:szCs w:val="24"/>
          <w:rtl w:val="0"/>
        </w:rPr>
        <w:t xml:space="preserve">JACK: Keith, that's a lie and you know it.</w:t>
      </w:r>
    </w:p>
    <w:p w:rsidR="00000000" w:rsidDel="00000000" w:rsidP="00000000" w:rsidRDefault="00000000" w:rsidRPr="00000000" w14:paraId="000006E0">
      <w:pPr>
        <w:rPr>
          <w:sz w:val="24"/>
          <w:szCs w:val="24"/>
        </w:rPr>
      </w:pPr>
      <w:r w:rsidDel="00000000" w:rsidR="00000000" w:rsidRPr="00000000">
        <w:rPr>
          <w:rtl w:val="0"/>
        </w:rPr>
      </w:r>
    </w:p>
    <w:p w:rsidR="00000000" w:rsidDel="00000000" w:rsidP="00000000" w:rsidRDefault="00000000" w:rsidRPr="00000000" w14:paraId="000006E1">
      <w:pPr>
        <w:rPr>
          <w:sz w:val="24"/>
          <w:szCs w:val="24"/>
        </w:rPr>
      </w:pPr>
      <w:r w:rsidDel="00000000" w:rsidR="00000000" w:rsidRPr="00000000">
        <w:rPr>
          <w:sz w:val="24"/>
          <w:szCs w:val="24"/>
          <w:rtl w:val="0"/>
        </w:rPr>
        <w:t xml:space="preserve">NICK: Flock— Flock</w:t>
      </w:r>
      <w:r w:rsidDel="00000000" w:rsidR="00000000" w:rsidRPr="00000000">
        <w:rPr>
          <w:rtl w:val="0"/>
        </w:rPr>
        <w:t xml:space="preserve">D</w:t>
      </w:r>
      <w:r w:rsidDel="00000000" w:rsidR="00000000" w:rsidRPr="00000000">
        <w:rPr>
          <w:sz w:val="24"/>
          <w:szCs w:val="24"/>
          <w:rtl w:val="0"/>
        </w:rPr>
        <w:t xml:space="preserve">raw.</w:t>
      </w:r>
    </w:p>
    <w:p w:rsidR="00000000" w:rsidDel="00000000" w:rsidP="00000000" w:rsidRDefault="00000000" w:rsidRPr="00000000" w14:paraId="000006E2">
      <w:pPr>
        <w:rPr>
          <w:sz w:val="24"/>
          <w:szCs w:val="24"/>
        </w:rPr>
      </w:pPr>
      <w:r w:rsidDel="00000000" w:rsidR="00000000" w:rsidRPr="00000000">
        <w:rPr>
          <w:rtl w:val="0"/>
        </w:rPr>
      </w:r>
    </w:p>
    <w:p w:rsidR="00000000" w:rsidDel="00000000" w:rsidP="00000000" w:rsidRDefault="00000000" w:rsidRPr="00000000" w14:paraId="000006E3">
      <w:pPr>
        <w:rPr>
          <w:sz w:val="24"/>
          <w:szCs w:val="24"/>
        </w:rPr>
      </w:pPr>
      <w:r w:rsidDel="00000000" w:rsidR="00000000" w:rsidRPr="00000000">
        <w:rPr>
          <w:sz w:val="24"/>
          <w:szCs w:val="24"/>
          <w:rtl w:val="0"/>
        </w:rPr>
        <w:t xml:space="preserve">ALI: No, it's true.</w:t>
      </w:r>
    </w:p>
    <w:p w:rsidR="00000000" w:rsidDel="00000000" w:rsidP="00000000" w:rsidRDefault="00000000" w:rsidRPr="00000000" w14:paraId="000006E4">
      <w:pPr>
        <w:rPr>
          <w:sz w:val="24"/>
          <w:szCs w:val="24"/>
        </w:rPr>
      </w:pPr>
      <w:r w:rsidDel="00000000" w:rsidR="00000000" w:rsidRPr="00000000">
        <w:rPr>
          <w:rtl w:val="0"/>
        </w:rPr>
      </w:r>
    </w:p>
    <w:p w:rsidR="00000000" w:rsidDel="00000000" w:rsidP="00000000" w:rsidRDefault="00000000" w:rsidRPr="00000000" w14:paraId="000006E5">
      <w:pPr>
        <w:rPr>
          <w:sz w:val="24"/>
          <w:szCs w:val="24"/>
        </w:rPr>
      </w:pPr>
      <w:r w:rsidDel="00000000" w:rsidR="00000000" w:rsidRPr="00000000">
        <w:rPr>
          <w:sz w:val="24"/>
          <w:szCs w:val="24"/>
          <w:rtl w:val="0"/>
        </w:rPr>
        <w:t xml:space="preserve">AUSTIN: Flock</w:t>
      </w:r>
      <w:r w:rsidDel="00000000" w:rsidR="00000000" w:rsidRPr="00000000">
        <w:rPr>
          <w:rtl w:val="0"/>
        </w:rPr>
        <w:t xml:space="preserve">D</w:t>
      </w:r>
      <w:r w:rsidDel="00000000" w:rsidR="00000000" w:rsidRPr="00000000">
        <w:rPr>
          <w:sz w:val="24"/>
          <w:szCs w:val="24"/>
          <w:rtl w:val="0"/>
        </w:rPr>
        <w:t xml:space="preserve">raw, okay.</w:t>
      </w:r>
    </w:p>
    <w:p w:rsidR="00000000" w:rsidDel="00000000" w:rsidP="00000000" w:rsidRDefault="00000000" w:rsidRPr="00000000" w14:paraId="000006E6">
      <w:pPr>
        <w:rPr>
          <w:sz w:val="24"/>
          <w:szCs w:val="24"/>
        </w:rPr>
      </w:pPr>
      <w:r w:rsidDel="00000000" w:rsidR="00000000" w:rsidRPr="00000000">
        <w:rPr>
          <w:rtl w:val="0"/>
        </w:rPr>
      </w:r>
    </w:p>
    <w:p w:rsidR="00000000" w:rsidDel="00000000" w:rsidP="00000000" w:rsidRDefault="00000000" w:rsidRPr="00000000" w14:paraId="000006E7">
      <w:pPr>
        <w:rPr>
          <w:sz w:val="24"/>
          <w:szCs w:val="24"/>
        </w:rPr>
      </w:pPr>
      <w:r w:rsidDel="00000000" w:rsidR="00000000" w:rsidRPr="00000000">
        <w:rPr>
          <w:sz w:val="24"/>
          <w:szCs w:val="24"/>
          <w:rtl w:val="0"/>
        </w:rPr>
        <w:t xml:space="preserve">KEITH: Flock</w:t>
      </w:r>
      <w:r w:rsidDel="00000000" w:rsidR="00000000" w:rsidRPr="00000000">
        <w:rPr>
          <w:rtl w:val="0"/>
        </w:rPr>
        <w:t xml:space="preserve">D</w:t>
      </w:r>
      <w:r w:rsidDel="00000000" w:rsidR="00000000" w:rsidRPr="00000000">
        <w:rPr>
          <w:sz w:val="24"/>
          <w:szCs w:val="24"/>
          <w:rtl w:val="0"/>
        </w:rPr>
        <w:t xml:space="preserve">raw, there we go.</w:t>
      </w:r>
    </w:p>
    <w:p w:rsidR="00000000" w:rsidDel="00000000" w:rsidP="00000000" w:rsidRDefault="00000000" w:rsidRPr="00000000" w14:paraId="000006E8">
      <w:pPr>
        <w:rPr>
          <w:sz w:val="24"/>
          <w:szCs w:val="24"/>
        </w:rPr>
      </w:pPr>
      <w:r w:rsidDel="00000000" w:rsidR="00000000" w:rsidRPr="00000000">
        <w:rPr>
          <w:rtl w:val="0"/>
        </w:rPr>
      </w:r>
    </w:p>
    <w:p w:rsidR="00000000" w:rsidDel="00000000" w:rsidP="00000000" w:rsidRDefault="00000000" w:rsidRPr="00000000" w14:paraId="000006E9">
      <w:pPr>
        <w:rPr>
          <w:sz w:val="24"/>
          <w:szCs w:val="24"/>
        </w:rPr>
      </w:pPr>
      <w:r w:rsidDel="00000000" w:rsidR="00000000" w:rsidRPr="00000000">
        <w:rPr>
          <w:sz w:val="24"/>
          <w:szCs w:val="24"/>
          <w:rtl w:val="0"/>
        </w:rPr>
        <w:t xml:space="preserve">AUSTIN: Get out the </w:t>
      </w:r>
      <w:r w:rsidDel="00000000" w:rsidR="00000000" w:rsidRPr="00000000">
        <w:rPr>
          <w:rtl w:val="0"/>
        </w:rPr>
        <w:t xml:space="preserve">F</w:t>
      </w:r>
      <w:r w:rsidDel="00000000" w:rsidR="00000000" w:rsidRPr="00000000">
        <w:rPr>
          <w:sz w:val="24"/>
          <w:szCs w:val="24"/>
          <w:rtl w:val="0"/>
        </w:rPr>
        <w:t xml:space="preserve">lock</w:t>
      </w:r>
      <w:r w:rsidDel="00000000" w:rsidR="00000000" w:rsidRPr="00000000">
        <w:rPr>
          <w:rtl w:val="0"/>
        </w:rPr>
        <w:t xml:space="preserve">D</w:t>
      </w:r>
      <w:r w:rsidDel="00000000" w:rsidR="00000000" w:rsidRPr="00000000">
        <w:rPr>
          <w:sz w:val="24"/>
          <w:szCs w:val="24"/>
          <w:rtl w:val="0"/>
        </w:rPr>
        <w:t xml:space="preserve">raw.</w:t>
      </w:r>
    </w:p>
    <w:p w:rsidR="00000000" w:rsidDel="00000000" w:rsidP="00000000" w:rsidRDefault="00000000" w:rsidRPr="00000000" w14:paraId="000006EA">
      <w:pPr>
        <w:rPr>
          <w:sz w:val="24"/>
          <w:szCs w:val="24"/>
        </w:rPr>
      </w:pPr>
      <w:r w:rsidDel="00000000" w:rsidR="00000000" w:rsidRPr="00000000">
        <w:rPr>
          <w:rtl w:val="0"/>
        </w:rPr>
      </w:r>
    </w:p>
    <w:p w:rsidR="00000000" w:rsidDel="00000000" w:rsidP="00000000" w:rsidRDefault="00000000" w:rsidRPr="00000000" w14:paraId="000006EB">
      <w:pPr>
        <w:rPr>
          <w:sz w:val="24"/>
          <w:szCs w:val="24"/>
        </w:rPr>
      </w:pPr>
      <w:r w:rsidDel="00000000" w:rsidR="00000000" w:rsidRPr="00000000">
        <w:rPr>
          <w:sz w:val="24"/>
          <w:szCs w:val="24"/>
          <w:rtl w:val="0"/>
        </w:rPr>
        <w:t xml:space="preserve">JACK: [cross] Help him people, draw. Room since 2014.</w:t>
      </w:r>
    </w:p>
    <w:p w:rsidR="00000000" w:rsidDel="00000000" w:rsidP="00000000" w:rsidRDefault="00000000" w:rsidRPr="00000000" w14:paraId="000006EC">
      <w:pPr>
        <w:rPr>
          <w:sz w:val="24"/>
          <w:szCs w:val="24"/>
        </w:rPr>
      </w:pPr>
      <w:r w:rsidDel="00000000" w:rsidR="00000000" w:rsidRPr="00000000">
        <w:rPr>
          <w:rtl w:val="0"/>
        </w:rPr>
      </w:r>
    </w:p>
    <w:p w:rsidR="00000000" w:rsidDel="00000000" w:rsidP="00000000" w:rsidRDefault="00000000" w:rsidRPr="00000000" w14:paraId="000006ED">
      <w:pPr>
        <w:rPr>
          <w:sz w:val="24"/>
          <w:szCs w:val="24"/>
        </w:rPr>
      </w:pPr>
      <w:r w:rsidDel="00000000" w:rsidR="00000000" w:rsidRPr="00000000">
        <w:rPr>
          <w:sz w:val="24"/>
          <w:szCs w:val="24"/>
          <w:rtl w:val="0"/>
        </w:rPr>
        <w:t xml:space="preserve">AUSTIN: [cross] Creating a </w:t>
      </w:r>
      <w:r w:rsidDel="00000000" w:rsidR="00000000" w:rsidRPr="00000000">
        <w:rPr>
          <w:rtl w:val="0"/>
        </w:rPr>
        <w:t xml:space="preserve">session </w:t>
      </w:r>
      <w:r w:rsidDel="00000000" w:rsidR="00000000" w:rsidRPr="00000000">
        <w:rPr>
          <w:sz w:val="24"/>
          <w:szCs w:val="24"/>
          <w:rtl w:val="0"/>
        </w:rPr>
        <w:t xml:space="preserve">named streamfriends. "Stream Friends" all lowercase, session created. Let me know once you're in there.</w:t>
      </w:r>
    </w:p>
    <w:p w:rsidR="00000000" w:rsidDel="00000000" w:rsidP="00000000" w:rsidRDefault="00000000" w:rsidRPr="00000000" w14:paraId="000006EE">
      <w:pPr>
        <w:rPr>
          <w:sz w:val="24"/>
          <w:szCs w:val="24"/>
        </w:rPr>
      </w:pPr>
      <w:r w:rsidDel="00000000" w:rsidR="00000000" w:rsidRPr="00000000">
        <w:rPr>
          <w:rtl w:val="0"/>
        </w:rPr>
      </w:r>
    </w:p>
    <w:p w:rsidR="00000000" w:rsidDel="00000000" w:rsidP="00000000" w:rsidRDefault="00000000" w:rsidRPr="00000000" w14:paraId="000006EF">
      <w:pPr>
        <w:rPr>
          <w:sz w:val="24"/>
          <w:szCs w:val="24"/>
        </w:rPr>
      </w:pPr>
      <w:r w:rsidDel="00000000" w:rsidR="00000000" w:rsidRPr="00000000">
        <w:rPr>
          <w:sz w:val="24"/>
          <w:szCs w:val="24"/>
          <w:rtl w:val="0"/>
        </w:rPr>
        <w:t xml:space="preserve">ALI: Can you put it in the Skype chat?</w:t>
      </w:r>
    </w:p>
    <w:p w:rsidR="00000000" w:rsidDel="00000000" w:rsidP="00000000" w:rsidRDefault="00000000" w:rsidRPr="00000000" w14:paraId="000006F0">
      <w:pPr>
        <w:rPr>
          <w:sz w:val="24"/>
          <w:szCs w:val="24"/>
        </w:rPr>
      </w:pPr>
      <w:r w:rsidDel="00000000" w:rsidR="00000000" w:rsidRPr="00000000">
        <w:rPr>
          <w:rtl w:val="0"/>
        </w:rPr>
      </w:r>
    </w:p>
    <w:p w:rsidR="00000000" w:rsidDel="00000000" w:rsidP="00000000" w:rsidRDefault="00000000" w:rsidRPr="00000000" w14:paraId="000006F1">
      <w:pPr>
        <w:rPr>
          <w:sz w:val="24"/>
          <w:szCs w:val="24"/>
        </w:rPr>
      </w:pPr>
      <w:r w:rsidDel="00000000" w:rsidR="00000000" w:rsidRPr="00000000">
        <w:rPr>
          <w:sz w:val="24"/>
          <w:szCs w:val="24"/>
          <w:rtl w:val="0"/>
        </w:rPr>
        <w:t xml:space="preserve">AUSTIN: Yeah. Yeah, in fact this link might just go right to it. Okay so, this line— I guess let me know when you can see my cursor.</w:t>
      </w:r>
    </w:p>
    <w:p w:rsidR="00000000" w:rsidDel="00000000" w:rsidP="00000000" w:rsidRDefault="00000000" w:rsidRPr="00000000" w14:paraId="000006F2">
      <w:pPr>
        <w:rPr>
          <w:sz w:val="24"/>
          <w:szCs w:val="24"/>
        </w:rPr>
      </w:pPr>
      <w:r w:rsidDel="00000000" w:rsidR="00000000" w:rsidRPr="00000000">
        <w:rPr>
          <w:rtl w:val="0"/>
        </w:rPr>
      </w:r>
    </w:p>
    <w:p w:rsidR="00000000" w:rsidDel="00000000" w:rsidP="00000000" w:rsidRDefault="00000000" w:rsidRPr="00000000" w14:paraId="000006F3">
      <w:pPr>
        <w:rPr>
          <w:sz w:val="24"/>
          <w:szCs w:val="24"/>
        </w:rPr>
      </w:pPr>
      <w:r w:rsidDel="00000000" w:rsidR="00000000" w:rsidRPr="00000000">
        <w:rPr>
          <w:sz w:val="24"/>
          <w:szCs w:val="24"/>
          <w:rtl w:val="0"/>
        </w:rPr>
        <w:t xml:space="preserve">NICK: Uh…</w:t>
      </w:r>
    </w:p>
    <w:p w:rsidR="00000000" w:rsidDel="00000000" w:rsidP="00000000" w:rsidRDefault="00000000" w:rsidRPr="00000000" w14:paraId="000006F4">
      <w:pPr>
        <w:rPr>
          <w:sz w:val="24"/>
          <w:szCs w:val="24"/>
        </w:rPr>
      </w:pPr>
      <w:r w:rsidDel="00000000" w:rsidR="00000000" w:rsidRPr="00000000">
        <w:rPr>
          <w:rtl w:val="0"/>
        </w:rPr>
      </w:r>
    </w:p>
    <w:p w:rsidR="00000000" w:rsidDel="00000000" w:rsidP="00000000" w:rsidRDefault="00000000" w:rsidRPr="00000000" w14:paraId="000006F5">
      <w:pPr>
        <w:rPr>
          <w:sz w:val="24"/>
          <w:szCs w:val="24"/>
        </w:rPr>
      </w:pPr>
      <w:r w:rsidDel="00000000" w:rsidR="00000000" w:rsidRPr="00000000">
        <w:rPr>
          <w:sz w:val="24"/>
          <w:szCs w:val="24"/>
          <w:rtl w:val="0"/>
        </w:rPr>
        <w:t xml:space="preserve">JACK: I accidentally went to Stream Frides.</w:t>
      </w:r>
    </w:p>
    <w:p w:rsidR="00000000" w:rsidDel="00000000" w:rsidP="00000000" w:rsidRDefault="00000000" w:rsidRPr="00000000" w14:paraId="000006F6">
      <w:pPr>
        <w:rPr>
          <w:sz w:val="24"/>
          <w:szCs w:val="24"/>
        </w:rPr>
      </w:pPr>
      <w:r w:rsidDel="00000000" w:rsidR="00000000" w:rsidRPr="00000000">
        <w:rPr>
          <w:rtl w:val="0"/>
        </w:rPr>
      </w:r>
    </w:p>
    <w:p w:rsidR="00000000" w:rsidDel="00000000" w:rsidP="00000000" w:rsidRDefault="00000000" w:rsidRPr="00000000" w14:paraId="000006F7">
      <w:pPr>
        <w:rPr>
          <w:sz w:val="24"/>
          <w:szCs w:val="24"/>
        </w:rPr>
      </w:pPr>
      <w:r w:rsidDel="00000000" w:rsidR="00000000" w:rsidRPr="00000000">
        <w:rPr>
          <w:sz w:val="24"/>
          <w:szCs w:val="24"/>
          <w:rtl w:val="0"/>
        </w:rPr>
        <w:t xml:space="preserve">KEITH: Ope, I see it.</w:t>
      </w:r>
    </w:p>
    <w:p w:rsidR="00000000" w:rsidDel="00000000" w:rsidP="00000000" w:rsidRDefault="00000000" w:rsidRPr="00000000" w14:paraId="000006F8">
      <w:pPr>
        <w:rPr>
          <w:sz w:val="24"/>
          <w:szCs w:val="24"/>
        </w:rPr>
      </w:pPr>
      <w:r w:rsidDel="00000000" w:rsidR="00000000" w:rsidRPr="00000000">
        <w:rPr>
          <w:rtl w:val="0"/>
        </w:rPr>
      </w:r>
    </w:p>
    <w:p w:rsidR="00000000" w:rsidDel="00000000" w:rsidP="00000000" w:rsidRDefault="00000000" w:rsidRPr="00000000" w14:paraId="000006F9">
      <w:pPr>
        <w:rPr>
          <w:sz w:val="24"/>
          <w:szCs w:val="24"/>
        </w:rPr>
      </w:pPr>
      <w:r w:rsidDel="00000000" w:rsidR="00000000" w:rsidRPr="00000000">
        <w:rPr>
          <w:sz w:val="24"/>
          <w:szCs w:val="24"/>
          <w:rtl w:val="0"/>
        </w:rPr>
        <w:t xml:space="preserve">NICK: I see Radberry.</w:t>
      </w:r>
    </w:p>
    <w:p w:rsidR="00000000" w:rsidDel="00000000" w:rsidP="00000000" w:rsidRDefault="00000000" w:rsidRPr="00000000" w14:paraId="000006FA">
      <w:pPr>
        <w:rPr>
          <w:sz w:val="24"/>
          <w:szCs w:val="24"/>
        </w:rPr>
      </w:pPr>
      <w:r w:rsidDel="00000000" w:rsidR="00000000" w:rsidRPr="00000000">
        <w:rPr>
          <w:rtl w:val="0"/>
        </w:rPr>
      </w:r>
    </w:p>
    <w:p w:rsidR="00000000" w:rsidDel="00000000" w:rsidP="00000000" w:rsidRDefault="00000000" w:rsidRPr="00000000" w14:paraId="000006FB">
      <w:pPr>
        <w:rPr>
          <w:sz w:val="24"/>
          <w:szCs w:val="24"/>
        </w:rPr>
      </w:pPr>
      <w:r w:rsidDel="00000000" w:rsidR="00000000" w:rsidRPr="00000000">
        <w:rPr>
          <w:sz w:val="24"/>
          <w:szCs w:val="24"/>
          <w:rtl w:val="0"/>
        </w:rPr>
        <w:t xml:space="preserve">AUSTIN: You see it?</w:t>
      </w:r>
    </w:p>
    <w:p w:rsidR="00000000" w:rsidDel="00000000" w:rsidP="00000000" w:rsidRDefault="00000000" w:rsidRPr="00000000" w14:paraId="000006FC">
      <w:pPr>
        <w:rPr>
          <w:sz w:val="24"/>
          <w:szCs w:val="24"/>
        </w:rPr>
      </w:pPr>
      <w:r w:rsidDel="00000000" w:rsidR="00000000" w:rsidRPr="00000000">
        <w:rPr>
          <w:rtl w:val="0"/>
        </w:rPr>
      </w:r>
    </w:p>
    <w:p w:rsidR="00000000" w:rsidDel="00000000" w:rsidP="00000000" w:rsidRDefault="00000000" w:rsidRPr="00000000" w14:paraId="000006FD">
      <w:pPr>
        <w:rPr>
          <w:sz w:val="24"/>
          <w:szCs w:val="24"/>
        </w:rPr>
      </w:pPr>
      <w:r w:rsidDel="00000000" w:rsidR="00000000" w:rsidRPr="00000000">
        <w:rPr>
          <w:sz w:val="24"/>
          <w:szCs w:val="24"/>
          <w:rtl w:val="0"/>
        </w:rPr>
        <w:t xml:space="preserve">ART: I see it. I see Austin.</w:t>
      </w:r>
    </w:p>
    <w:p w:rsidR="00000000" w:rsidDel="00000000" w:rsidP="00000000" w:rsidRDefault="00000000" w:rsidRPr="00000000" w14:paraId="000006FE">
      <w:pPr>
        <w:rPr>
          <w:sz w:val="24"/>
          <w:szCs w:val="24"/>
        </w:rPr>
      </w:pPr>
      <w:r w:rsidDel="00000000" w:rsidR="00000000" w:rsidRPr="00000000">
        <w:rPr>
          <w:rtl w:val="0"/>
        </w:rPr>
      </w:r>
    </w:p>
    <w:p w:rsidR="00000000" w:rsidDel="00000000" w:rsidP="00000000" w:rsidRDefault="00000000" w:rsidRPr="00000000" w14:paraId="000006FF">
      <w:pPr>
        <w:rPr>
          <w:sz w:val="24"/>
          <w:szCs w:val="24"/>
        </w:rPr>
      </w:pPr>
      <w:r w:rsidDel="00000000" w:rsidR="00000000" w:rsidRPr="00000000">
        <w:rPr>
          <w:sz w:val="24"/>
          <w:szCs w:val="24"/>
          <w:rtl w:val="0"/>
        </w:rPr>
        <w:t xml:space="preserve">KEITH: Oh, I see Nick, I don't see you, Austin.</w:t>
      </w:r>
    </w:p>
    <w:p w:rsidR="00000000" w:rsidDel="00000000" w:rsidP="00000000" w:rsidRDefault="00000000" w:rsidRPr="00000000" w14:paraId="00000700">
      <w:pPr>
        <w:rPr>
          <w:sz w:val="24"/>
          <w:szCs w:val="24"/>
        </w:rPr>
      </w:pPr>
      <w:r w:rsidDel="00000000" w:rsidR="00000000" w:rsidRPr="00000000">
        <w:rPr>
          <w:rtl w:val="0"/>
        </w:rPr>
      </w:r>
    </w:p>
    <w:p w:rsidR="00000000" w:rsidDel="00000000" w:rsidP="00000000" w:rsidRDefault="00000000" w:rsidRPr="00000000" w14:paraId="00000701">
      <w:pPr>
        <w:rPr>
          <w:sz w:val="24"/>
          <w:szCs w:val="24"/>
        </w:rPr>
      </w:pPr>
      <w:r w:rsidDel="00000000" w:rsidR="00000000" w:rsidRPr="00000000">
        <w:rPr>
          <w:sz w:val="24"/>
          <w:szCs w:val="24"/>
          <w:rtl w:val="0"/>
        </w:rPr>
        <w:t xml:space="preserve">AUSTIN: Nick, do you not see it?</w:t>
      </w:r>
    </w:p>
    <w:p w:rsidR="00000000" w:rsidDel="00000000" w:rsidP="00000000" w:rsidRDefault="00000000" w:rsidRPr="00000000" w14:paraId="00000702">
      <w:pPr>
        <w:rPr>
          <w:sz w:val="24"/>
          <w:szCs w:val="24"/>
        </w:rPr>
      </w:pPr>
      <w:r w:rsidDel="00000000" w:rsidR="00000000" w:rsidRPr="00000000">
        <w:rPr>
          <w:rtl w:val="0"/>
        </w:rPr>
      </w:r>
    </w:p>
    <w:p w:rsidR="00000000" w:rsidDel="00000000" w:rsidP="00000000" w:rsidRDefault="00000000" w:rsidRPr="00000000" w14:paraId="00000703">
      <w:pPr>
        <w:rPr>
          <w:sz w:val="24"/>
          <w:szCs w:val="24"/>
        </w:rPr>
      </w:pPr>
      <w:r w:rsidDel="00000000" w:rsidR="00000000" w:rsidRPr="00000000">
        <w:rPr>
          <w:sz w:val="24"/>
          <w:szCs w:val="24"/>
          <w:rtl w:val="0"/>
        </w:rPr>
        <w:t xml:space="preserve">NICK: Nope.</w:t>
      </w:r>
    </w:p>
    <w:p w:rsidR="00000000" w:rsidDel="00000000" w:rsidP="00000000" w:rsidRDefault="00000000" w:rsidRPr="00000000" w14:paraId="00000704">
      <w:pPr>
        <w:rPr>
          <w:sz w:val="24"/>
          <w:szCs w:val="24"/>
        </w:rPr>
      </w:pPr>
      <w:r w:rsidDel="00000000" w:rsidR="00000000" w:rsidRPr="00000000">
        <w:rPr>
          <w:rtl w:val="0"/>
        </w:rPr>
      </w:r>
    </w:p>
    <w:p w:rsidR="00000000" w:rsidDel="00000000" w:rsidP="00000000" w:rsidRDefault="00000000" w:rsidRPr="00000000" w14:paraId="00000705">
      <w:pPr>
        <w:rPr>
          <w:sz w:val="24"/>
          <w:szCs w:val="24"/>
        </w:rPr>
      </w:pPr>
      <w:r w:rsidDel="00000000" w:rsidR="00000000" w:rsidRPr="00000000">
        <w:rPr>
          <w:sz w:val="24"/>
          <w:szCs w:val="24"/>
          <w:rtl w:val="0"/>
        </w:rPr>
        <w:t xml:space="preserve">AUSTIN: I see Art. That's all I see.</w:t>
      </w:r>
    </w:p>
    <w:p w:rsidR="00000000" w:rsidDel="00000000" w:rsidP="00000000" w:rsidRDefault="00000000" w:rsidRPr="00000000" w14:paraId="00000706">
      <w:pPr>
        <w:rPr>
          <w:sz w:val="24"/>
          <w:szCs w:val="24"/>
        </w:rPr>
      </w:pPr>
      <w:r w:rsidDel="00000000" w:rsidR="00000000" w:rsidRPr="00000000">
        <w:rPr>
          <w:rtl w:val="0"/>
        </w:rPr>
      </w:r>
    </w:p>
    <w:p w:rsidR="00000000" w:rsidDel="00000000" w:rsidP="00000000" w:rsidRDefault="00000000" w:rsidRPr="00000000" w14:paraId="00000707">
      <w:pPr>
        <w:rPr>
          <w:sz w:val="24"/>
          <w:szCs w:val="24"/>
        </w:rPr>
      </w:pPr>
      <w:r w:rsidDel="00000000" w:rsidR="00000000" w:rsidRPr="00000000">
        <w:rPr>
          <w:sz w:val="24"/>
          <w:szCs w:val="24"/>
          <w:rtl w:val="0"/>
        </w:rPr>
        <w:t xml:space="preserve">KEITH: Alright, I'm gonna click your link.</w:t>
      </w:r>
    </w:p>
    <w:p w:rsidR="00000000" w:rsidDel="00000000" w:rsidP="00000000" w:rsidRDefault="00000000" w:rsidRPr="00000000" w14:paraId="00000708">
      <w:pPr>
        <w:rPr>
          <w:sz w:val="24"/>
          <w:szCs w:val="24"/>
        </w:rPr>
      </w:pPr>
      <w:r w:rsidDel="00000000" w:rsidR="00000000" w:rsidRPr="00000000">
        <w:rPr>
          <w:rtl w:val="0"/>
        </w:rPr>
      </w:r>
    </w:p>
    <w:p w:rsidR="00000000" w:rsidDel="00000000" w:rsidP="00000000" w:rsidRDefault="00000000" w:rsidRPr="00000000" w14:paraId="00000709">
      <w:pPr>
        <w:rPr>
          <w:sz w:val="24"/>
          <w:szCs w:val="24"/>
        </w:rPr>
      </w:pPr>
      <w:r w:rsidDel="00000000" w:rsidR="00000000" w:rsidRPr="00000000">
        <w:rPr>
          <w:sz w:val="24"/>
          <w:szCs w:val="24"/>
          <w:rtl w:val="0"/>
        </w:rPr>
        <w:t xml:space="preserve">JACK: Oh, I see Nick.</w:t>
      </w:r>
    </w:p>
    <w:p w:rsidR="00000000" w:rsidDel="00000000" w:rsidP="00000000" w:rsidRDefault="00000000" w:rsidRPr="00000000" w14:paraId="0000070A">
      <w:pPr>
        <w:rPr>
          <w:sz w:val="24"/>
          <w:szCs w:val="24"/>
        </w:rPr>
      </w:pPr>
      <w:r w:rsidDel="00000000" w:rsidR="00000000" w:rsidRPr="00000000">
        <w:rPr>
          <w:rtl w:val="0"/>
        </w:rPr>
      </w:r>
    </w:p>
    <w:p w:rsidR="00000000" w:rsidDel="00000000" w:rsidP="00000000" w:rsidRDefault="00000000" w:rsidRPr="00000000" w14:paraId="0000070B">
      <w:pPr>
        <w:rPr>
          <w:sz w:val="24"/>
          <w:szCs w:val="24"/>
        </w:rPr>
      </w:pPr>
      <w:r w:rsidDel="00000000" w:rsidR="00000000" w:rsidRPr="00000000">
        <w:rPr>
          <w:sz w:val="24"/>
          <w:szCs w:val="24"/>
          <w:rtl w:val="0"/>
        </w:rPr>
        <w:t xml:space="preserve">AUSTIN: Click my link. Everyone click my link. That's not good. I can't— I have to</w:t>
      </w:r>
      <w:r w:rsidDel="00000000" w:rsidR="00000000" w:rsidRPr="00000000">
        <w:rPr>
          <w:rtl w:val="0"/>
        </w:rPr>
        <w:t xml:space="preserve">—</w:t>
      </w:r>
      <w:r w:rsidDel="00000000" w:rsidR="00000000" w:rsidRPr="00000000">
        <w:rPr>
          <w:sz w:val="24"/>
          <w:szCs w:val="24"/>
          <w:rtl w:val="0"/>
        </w:rPr>
        <w:t xml:space="preserve"> Great.</w:t>
      </w:r>
    </w:p>
    <w:p w:rsidR="00000000" w:rsidDel="00000000" w:rsidP="00000000" w:rsidRDefault="00000000" w:rsidRPr="00000000" w14:paraId="0000070C">
      <w:pPr>
        <w:rPr>
          <w:sz w:val="24"/>
          <w:szCs w:val="24"/>
        </w:rPr>
      </w:pPr>
      <w:r w:rsidDel="00000000" w:rsidR="00000000" w:rsidRPr="00000000">
        <w:rPr>
          <w:rtl w:val="0"/>
        </w:rPr>
      </w:r>
    </w:p>
    <w:p w:rsidR="00000000" w:rsidDel="00000000" w:rsidP="00000000" w:rsidRDefault="00000000" w:rsidRPr="00000000" w14:paraId="0000070D">
      <w:pPr>
        <w:rPr>
          <w:sz w:val="24"/>
          <w:szCs w:val="24"/>
        </w:rPr>
      </w:pPr>
      <w:r w:rsidDel="00000000" w:rsidR="00000000" w:rsidRPr="00000000">
        <w:rPr>
          <w:sz w:val="24"/>
          <w:szCs w:val="24"/>
          <w:rtl w:val="0"/>
        </w:rPr>
        <w:t xml:space="preserve">NICK: Oh yeah.</w:t>
      </w:r>
    </w:p>
    <w:p w:rsidR="00000000" w:rsidDel="00000000" w:rsidP="00000000" w:rsidRDefault="00000000" w:rsidRPr="00000000" w14:paraId="0000070E">
      <w:pPr>
        <w:rPr>
          <w:sz w:val="24"/>
          <w:szCs w:val="24"/>
        </w:rPr>
      </w:pPr>
      <w:r w:rsidDel="00000000" w:rsidR="00000000" w:rsidRPr="00000000">
        <w:rPr>
          <w:rtl w:val="0"/>
        </w:rPr>
      </w:r>
    </w:p>
    <w:p w:rsidR="00000000" w:rsidDel="00000000" w:rsidP="00000000" w:rsidRDefault="00000000" w:rsidRPr="00000000" w14:paraId="0000070F">
      <w:pPr>
        <w:rPr>
          <w:sz w:val="24"/>
          <w:szCs w:val="24"/>
        </w:rPr>
      </w:pPr>
      <w:r w:rsidDel="00000000" w:rsidR="00000000" w:rsidRPr="00000000">
        <w:rPr>
          <w:sz w:val="24"/>
          <w:szCs w:val="24"/>
          <w:rtl w:val="0"/>
        </w:rPr>
        <w:t xml:space="preserve">JACK: Shout out to </w:t>
      </w:r>
      <w:r w:rsidDel="00000000" w:rsidR="00000000" w:rsidRPr="00000000">
        <w:rPr>
          <w:rtl w:val="0"/>
        </w:rPr>
        <w:t xml:space="preserve">F</w:t>
      </w:r>
      <w:r w:rsidDel="00000000" w:rsidR="00000000" w:rsidRPr="00000000">
        <w:rPr>
          <w:sz w:val="24"/>
          <w:szCs w:val="24"/>
          <w:rtl w:val="0"/>
        </w:rPr>
        <w:t xml:space="preserve">lock</w:t>
      </w:r>
      <w:r w:rsidDel="00000000" w:rsidR="00000000" w:rsidRPr="00000000">
        <w:rPr>
          <w:rtl w:val="0"/>
        </w:rPr>
        <w:t xml:space="preserve">D</w:t>
      </w:r>
      <w:r w:rsidDel="00000000" w:rsidR="00000000" w:rsidRPr="00000000">
        <w:rPr>
          <w:sz w:val="24"/>
          <w:szCs w:val="24"/>
          <w:rtl w:val="0"/>
        </w:rPr>
        <w:t xml:space="preserve">raw.</w:t>
      </w:r>
    </w:p>
    <w:p w:rsidR="00000000" w:rsidDel="00000000" w:rsidP="00000000" w:rsidRDefault="00000000" w:rsidRPr="00000000" w14:paraId="00000710">
      <w:pPr>
        <w:rPr>
          <w:sz w:val="24"/>
          <w:szCs w:val="24"/>
        </w:rPr>
      </w:pPr>
      <w:r w:rsidDel="00000000" w:rsidR="00000000" w:rsidRPr="00000000">
        <w:rPr>
          <w:rtl w:val="0"/>
        </w:rPr>
      </w:r>
    </w:p>
    <w:p w:rsidR="00000000" w:rsidDel="00000000" w:rsidP="00000000" w:rsidRDefault="00000000" w:rsidRPr="00000000" w14:paraId="00000711">
      <w:pPr>
        <w:rPr>
          <w:sz w:val="24"/>
          <w:szCs w:val="24"/>
        </w:rPr>
      </w:pPr>
      <w:r w:rsidDel="00000000" w:rsidR="00000000" w:rsidRPr="00000000">
        <w:rPr>
          <w:sz w:val="24"/>
          <w:szCs w:val="24"/>
          <w:rtl w:val="0"/>
        </w:rPr>
        <w:t xml:space="preserve">AUSTIN: How does this clear— How do I clear things again?</w:t>
      </w:r>
    </w:p>
    <w:p w:rsidR="00000000" w:rsidDel="00000000" w:rsidP="00000000" w:rsidRDefault="00000000" w:rsidRPr="00000000" w14:paraId="00000712">
      <w:pPr>
        <w:rPr>
          <w:sz w:val="24"/>
          <w:szCs w:val="24"/>
        </w:rPr>
      </w:pPr>
      <w:r w:rsidDel="00000000" w:rsidR="00000000" w:rsidRPr="00000000">
        <w:rPr>
          <w:rtl w:val="0"/>
        </w:rPr>
      </w:r>
    </w:p>
    <w:p w:rsidR="00000000" w:rsidDel="00000000" w:rsidP="00000000" w:rsidRDefault="00000000" w:rsidRPr="00000000" w14:paraId="00000713">
      <w:pPr>
        <w:rPr>
          <w:sz w:val="24"/>
          <w:szCs w:val="24"/>
        </w:rPr>
      </w:pPr>
      <w:r w:rsidDel="00000000" w:rsidR="00000000" w:rsidRPr="00000000">
        <w:rPr>
          <w:sz w:val="24"/>
          <w:szCs w:val="24"/>
          <w:rtl w:val="0"/>
        </w:rPr>
        <w:t xml:space="preserve">KEITH: There we go, I see that.</w:t>
      </w:r>
    </w:p>
    <w:p w:rsidR="00000000" w:rsidDel="00000000" w:rsidP="00000000" w:rsidRDefault="00000000" w:rsidRPr="00000000" w14:paraId="00000714">
      <w:pPr>
        <w:rPr>
          <w:sz w:val="24"/>
          <w:szCs w:val="24"/>
        </w:rPr>
      </w:pPr>
      <w:r w:rsidDel="00000000" w:rsidR="00000000" w:rsidRPr="00000000">
        <w:rPr>
          <w:rtl w:val="0"/>
        </w:rPr>
      </w:r>
    </w:p>
    <w:p w:rsidR="00000000" w:rsidDel="00000000" w:rsidP="00000000" w:rsidRDefault="00000000" w:rsidRPr="00000000" w14:paraId="00000715">
      <w:pPr>
        <w:rPr>
          <w:sz w:val="24"/>
          <w:szCs w:val="24"/>
        </w:rPr>
      </w:pPr>
      <w:r w:rsidDel="00000000" w:rsidR="00000000" w:rsidRPr="00000000">
        <w:rPr>
          <w:sz w:val="24"/>
          <w:szCs w:val="24"/>
          <w:rtl w:val="0"/>
        </w:rPr>
        <w:t xml:space="preserve">AUSTIN: I don't remember how to clear things.</w:t>
      </w:r>
    </w:p>
    <w:p w:rsidR="00000000" w:rsidDel="00000000" w:rsidP="00000000" w:rsidRDefault="00000000" w:rsidRPr="00000000" w14:paraId="00000716">
      <w:pPr>
        <w:rPr>
          <w:sz w:val="24"/>
          <w:szCs w:val="24"/>
        </w:rPr>
      </w:pPr>
      <w:r w:rsidDel="00000000" w:rsidR="00000000" w:rsidRPr="00000000">
        <w:rPr>
          <w:rtl w:val="0"/>
        </w:rPr>
      </w:r>
    </w:p>
    <w:p w:rsidR="00000000" w:rsidDel="00000000" w:rsidP="00000000" w:rsidRDefault="00000000" w:rsidRPr="00000000" w14:paraId="00000717">
      <w:pPr>
        <w:rPr>
          <w:sz w:val="24"/>
          <w:szCs w:val="24"/>
        </w:rPr>
      </w:pPr>
      <w:r w:rsidDel="00000000" w:rsidR="00000000" w:rsidRPr="00000000">
        <w:rPr>
          <w:sz w:val="24"/>
          <w:szCs w:val="24"/>
          <w:rtl w:val="0"/>
        </w:rPr>
        <w:t xml:space="preserve">KEITH: Uh, the eraser and then change everything to the biggest thing.</w:t>
      </w:r>
    </w:p>
    <w:p w:rsidR="00000000" w:rsidDel="00000000" w:rsidP="00000000" w:rsidRDefault="00000000" w:rsidRPr="00000000" w14:paraId="00000718">
      <w:pPr>
        <w:rPr>
          <w:sz w:val="24"/>
          <w:szCs w:val="24"/>
        </w:rPr>
      </w:pPr>
      <w:r w:rsidDel="00000000" w:rsidR="00000000" w:rsidRPr="00000000">
        <w:rPr>
          <w:rtl w:val="0"/>
        </w:rPr>
      </w:r>
    </w:p>
    <w:p w:rsidR="00000000" w:rsidDel="00000000" w:rsidP="00000000" w:rsidRDefault="00000000" w:rsidRPr="00000000" w14:paraId="00000719">
      <w:pPr>
        <w:rPr>
          <w:sz w:val="24"/>
          <w:szCs w:val="24"/>
        </w:rPr>
      </w:pPr>
      <w:r w:rsidDel="00000000" w:rsidR="00000000" w:rsidRPr="00000000">
        <w:rPr>
          <w:sz w:val="24"/>
          <w:szCs w:val="24"/>
          <w:rtl w:val="0"/>
        </w:rPr>
        <w:t xml:space="preserve">AUSTIN: I got it. Okay. So this room is… there— Guys, guys. We have a limited amount of time. It's going to get late in England, soon.</w:t>
      </w:r>
    </w:p>
    <w:p w:rsidR="00000000" w:rsidDel="00000000" w:rsidP="00000000" w:rsidRDefault="00000000" w:rsidRPr="00000000" w14:paraId="0000071A">
      <w:pPr>
        <w:rPr>
          <w:sz w:val="24"/>
          <w:szCs w:val="24"/>
        </w:rPr>
      </w:pPr>
      <w:r w:rsidDel="00000000" w:rsidR="00000000" w:rsidRPr="00000000">
        <w:rPr>
          <w:rtl w:val="0"/>
        </w:rPr>
      </w:r>
    </w:p>
    <w:p w:rsidR="00000000" w:rsidDel="00000000" w:rsidP="00000000" w:rsidRDefault="00000000" w:rsidRPr="00000000" w14:paraId="0000071B">
      <w:pPr>
        <w:rPr>
          <w:sz w:val="24"/>
          <w:szCs w:val="24"/>
        </w:rPr>
      </w:pPr>
      <w:r w:rsidDel="00000000" w:rsidR="00000000" w:rsidRPr="00000000">
        <w:rPr>
          <w:sz w:val="24"/>
          <w:szCs w:val="24"/>
          <w:rtl w:val="0"/>
        </w:rPr>
        <w:t xml:space="preserve">JACK: [laughs] I'm good, I'm good.</w:t>
      </w:r>
    </w:p>
    <w:p w:rsidR="00000000" w:rsidDel="00000000" w:rsidP="00000000" w:rsidRDefault="00000000" w:rsidRPr="00000000" w14:paraId="0000071C">
      <w:pPr>
        <w:rPr>
          <w:sz w:val="24"/>
          <w:szCs w:val="24"/>
        </w:rPr>
      </w:pPr>
      <w:r w:rsidDel="00000000" w:rsidR="00000000" w:rsidRPr="00000000">
        <w:rPr>
          <w:rtl w:val="0"/>
        </w:rPr>
      </w:r>
    </w:p>
    <w:p w:rsidR="00000000" w:rsidDel="00000000" w:rsidP="00000000" w:rsidRDefault="00000000" w:rsidRPr="00000000" w14:paraId="0000071D">
      <w:pPr>
        <w:rPr>
          <w:sz w:val="24"/>
          <w:szCs w:val="24"/>
        </w:rPr>
      </w:pPr>
      <w:r w:rsidDel="00000000" w:rsidR="00000000" w:rsidRPr="00000000">
        <w:rPr>
          <w:sz w:val="24"/>
          <w:szCs w:val="24"/>
          <w:rtl w:val="0"/>
        </w:rPr>
        <w:t xml:space="preserve">AUSTIN: I'm just saying. Only 'cause— Only 'cause Nick just asked me to do this thing. Otherwise I'd be way more chill about it. So </w:t>
      </w:r>
      <w:r w:rsidDel="00000000" w:rsidR="00000000" w:rsidRPr="00000000">
        <w:rPr>
          <w:rtl w:val="0"/>
        </w:rPr>
        <w:t xml:space="preserve">stairwell's</w:t>
      </w:r>
      <w:r w:rsidDel="00000000" w:rsidR="00000000" w:rsidRPr="00000000">
        <w:rPr>
          <w:sz w:val="24"/>
          <w:szCs w:val="24"/>
          <w:rtl w:val="0"/>
        </w:rPr>
        <w:t xml:space="preserve"> at the south here, at the bottom, right? Um, I'm seeing</w:t>
      </w:r>
      <w:r w:rsidDel="00000000" w:rsidR="00000000" w:rsidRPr="00000000">
        <w:rPr>
          <w:rtl w:val="0"/>
        </w:rPr>
        <w:t xml:space="preserve">… W</w:t>
      </w:r>
      <w:r w:rsidDel="00000000" w:rsidR="00000000" w:rsidRPr="00000000">
        <w:rPr>
          <w:sz w:val="24"/>
          <w:szCs w:val="24"/>
          <w:rtl w:val="0"/>
        </w:rPr>
        <w:t xml:space="preserve">hat I'm saying is, kind of this entryway here. Doorways where there's blank spaces. Um… And this opens up into a long hallway here that goes </w:t>
      </w:r>
      <w:r w:rsidDel="00000000" w:rsidR="00000000" w:rsidRPr="00000000">
        <w:rPr>
          <w:i w:val="1"/>
          <w:sz w:val="24"/>
          <w:szCs w:val="24"/>
          <w:rtl w:val="0"/>
        </w:rPr>
        <w:t xml:space="preserve">up</w:t>
      </w:r>
      <w:r w:rsidDel="00000000" w:rsidR="00000000" w:rsidRPr="00000000">
        <w:rPr>
          <w:rtl w:val="0"/>
        </w:rPr>
        <w:t xml:space="preserve">.</w:t>
      </w:r>
      <w:r w:rsidDel="00000000" w:rsidR="00000000" w:rsidRPr="00000000">
        <w:rPr>
          <w:i w:val="1"/>
          <w:sz w:val="24"/>
          <w:szCs w:val="24"/>
          <w:rtl w:val="0"/>
        </w:rPr>
        <w:t xml:space="preserve"> </w:t>
      </w:r>
      <w:r w:rsidDel="00000000" w:rsidR="00000000" w:rsidRPr="00000000">
        <w:rPr>
          <w:rtl w:val="0"/>
        </w:rPr>
        <w:t xml:space="preserve">A</w:t>
      </w:r>
      <w:r w:rsidDel="00000000" w:rsidR="00000000" w:rsidRPr="00000000">
        <w:rPr>
          <w:sz w:val="24"/>
          <w:szCs w:val="24"/>
          <w:rtl w:val="0"/>
        </w:rPr>
        <w:t xml:space="preserve">nd the same here.</w:t>
      </w:r>
    </w:p>
    <w:p w:rsidR="00000000" w:rsidDel="00000000" w:rsidP="00000000" w:rsidRDefault="00000000" w:rsidRPr="00000000" w14:paraId="0000071E">
      <w:pPr>
        <w:rPr>
          <w:sz w:val="24"/>
          <w:szCs w:val="24"/>
        </w:rPr>
      </w:pPr>
      <w:r w:rsidDel="00000000" w:rsidR="00000000" w:rsidRPr="00000000">
        <w:rPr>
          <w:rtl w:val="0"/>
        </w:rPr>
      </w:r>
    </w:p>
    <w:p w:rsidR="00000000" w:rsidDel="00000000" w:rsidP="00000000" w:rsidRDefault="00000000" w:rsidRPr="00000000" w14:paraId="0000071F">
      <w:pPr>
        <w:rPr>
          <w:sz w:val="24"/>
          <w:szCs w:val="24"/>
        </w:rPr>
      </w:pPr>
      <w:r w:rsidDel="00000000" w:rsidR="00000000" w:rsidRPr="00000000">
        <w:rPr>
          <w:sz w:val="24"/>
          <w:szCs w:val="24"/>
          <w:rtl w:val="0"/>
        </w:rPr>
        <w:t xml:space="preserve">NICK: Okay. Um…</w:t>
      </w:r>
    </w:p>
    <w:p w:rsidR="00000000" w:rsidDel="00000000" w:rsidP="00000000" w:rsidRDefault="00000000" w:rsidRPr="00000000" w14:paraId="00000720">
      <w:pPr>
        <w:rPr>
          <w:sz w:val="24"/>
          <w:szCs w:val="24"/>
        </w:rPr>
      </w:pPr>
      <w:r w:rsidDel="00000000" w:rsidR="00000000" w:rsidRPr="00000000">
        <w:rPr>
          <w:rtl w:val="0"/>
        </w:rPr>
      </w:r>
    </w:p>
    <w:p w:rsidR="00000000" w:rsidDel="00000000" w:rsidP="00000000" w:rsidRDefault="00000000" w:rsidRPr="00000000" w14:paraId="00000721">
      <w:pPr>
        <w:rPr>
          <w:sz w:val="24"/>
          <w:szCs w:val="24"/>
        </w:rPr>
      </w:pPr>
      <w:r w:rsidDel="00000000" w:rsidR="00000000" w:rsidRPr="00000000">
        <w:rPr>
          <w:sz w:val="24"/>
          <w:szCs w:val="24"/>
          <w:rtl w:val="0"/>
        </w:rPr>
        <w:t xml:space="preserve">AUSTIN: And you see here there's a bedroom and then top right is where that archer came from, that crossbowman. There. And then the hammer lady, </w:t>
      </w:r>
      <w:r w:rsidDel="00000000" w:rsidR="00000000" w:rsidRPr="00000000">
        <w:rPr>
          <w:rtl w:val="0"/>
        </w:rPr>
        <w:t xml:space="preserve">Cali</w:t>
      </w:r>
      <w:r w:rsidDel="00000000" w:rsidR="00000000" w:rsidRPr="00000000">
        <w:rPr>
          <w:sz w:val="24"/>
          <w:szCs w:val="24"/>
          <w:rtl w:val="0"/>
        </w:rPr>
        <w:t xml:space="preserve">, just came in. Ope, that's not great, that's not a great arrow, from there.</w:t>
      </w:r>
    </w:p>
    <w:p w:rsidR="00000000" w:rsidDel="00000000" w:rsidP="00000000" w:rsidRDefault="00000000" w:rsidRPr="00000000" w14:paraId="00000722">
      <w:pPr>
        <w:rPr>
          <w:sz w:val="24"/>
          <w:szCs w:val="24"/>
        </w:rPr>
      </w:pPr>
      <w:r w:rsidDel="00000000" w:rsidR="00000000" w:rsidRPr="00000000">
        <w:rPr>
          <w:rtl w:val="0"/>
        </w:rPr>
      </w:r>
    </w:p>
    <w:p w:rsidR="00000000" w:rsidDel="00000000" w:rsidP="00000000" w:rsidRDefault="00000000" w:rsidRPr="00000000" w14:paraId="00000723">
      <w:pPr>
        <w:rPr>
          <w:sz w:val="24"/>
          <w:szCs w:val="24"/>
        </w:rPr>
      </w:pPr>
      <w:r w:rsidDel="00000000" w:rsidR="00000000" w:rsidRPr="00000000">
        <w:rPr>
          <w:sz w:val="24"/>
          <w:szCs w:val="24"/>
          <w:rtl w:val="0"/>
        </w:rPr>
        <w:t xml:space="preserve">NICK: I get you. Okay.</w:t>
      </w:r>
    </w:p>
    <w:p w:rsidR="00000000" w:rsidDel="00000000" w:rsidP="00000000" w:rsidRDefault="00000000" w:rsidRPr="00000000" w14:paraId="00000724">
      <w:pPr>
        <w:rPr>
          <w:sz w:val="24"/>
          <w:szCs w:val="24"/>
        </w:rPr>
      </w:pPr>
      <w:r w:rsidDel="00000000" w:rsidR="00000000" w:rsidRPr="00000000">
        <w:rPr>
          <w:rtl w:val="0"/>
        </w:rPr>
      </w:r>
    </w:p>
    <w:p w:rsidR="00000000" w:rsidDel="00000000" w:rsidP="00000000" w:rsidRDefault="00000000" w:rsidRPr="00000000" w14:paraId="00000725">
      <w:pPr>
        <w:rPr>
          <w:sz w:val="24"/>
          <w:szCs w:val="24"/>
        </w:rPr>
      </w:pPr>
      <w:r w:rsidDel="00000000" w:rsidR="00000000" w:rsidRPr="00000000">
        <w:rPr>
          <w:sz w:val="24"/>
          <w:szCs w:val="24"/>
          <w:rtl w:val="0"/>
        </w:rPr>
        <w:t xml:space="preserve">AUSTIN: And I can draw in more detail as you move through space.</w:t>
      </w:r>
    </w:p>
    <w:p w:rsidR="00000000" w:rsidDel="00000000" w:rsidP="00000000" w:rsidRDefault="00000000" w:rsidRPr="00000000" w14:paraId="00000726">
      <w:pPr>
        <w:rPr>
          <w:sz w:val="24"/>
          <w:szCs w:val="24"/>
        </w:rPr>
      </w:pPr>
      <w:r w:rsidDel="00000000" w:rsidR="00000000" w:rsidRPr="00000000">
        <w:rPr>
          <w:rtl w:val="0"/>
        </w:rPr>
      </w:r>
    </w:p>
    <w:p w:rsidR="00000000" w:rsidDel="00000000" w:rsidP="00000000" w:rsidRDefault="00000000" w:rsidRPr="00000000" w14:paraId="00000727">
      <w:pPr>
        <w:rPr>
          <w:sz w:val="24"/>
          <w:szCs w:val="24"/>
        </w:rPr>
      </w:pPr>
      <w:r w:rsidDel="00000000" w:rsidR="00000000" w:rsidRPr="00000000">
        <w:rPr>
          <w:sz w:val="24"/>
          <w:szCs w:val="24"/>
          <w:rtl w:val="0"/>
        </w:rPr>
        <w:t xml:space="preserve">JACK: And where's the armored man?</w:t>
      </w:r>
    </w:p>
    <w:p w:rsidR="00000000" w:rsidDel="00000000" w:rsidP="00000000" w:rsidRDefault="00000000" w:rsidRPr="00000000" w14:paraId="00000728">
      <w:pPr>
        <w:rPr>
          <w:sz w:val="24"/>
          <w:szCs w:val="24"/>
        </w:rPr>
      </w:pPr>
      <w:r w:rsidDel="00000000" w:rsidR="00000000" w:rsidRPr="00000000">
        <w:rPr>
          <w:rtl w:val="0"/>
        </w:rPr>
      </w:r>
    </w:p>
    <w:p w:rsidR="00000000" w:rsidDel="00000000" w:rsidP="00000000" w:rsidRDefault="00000000" w:rsidRPr="00000000" w14:paraId="00000729">
      <w:pPr>
        <w:rPr>
          <w:sz w:val="24"/>
          <w:szCs w:val="24"/>
        </w:rPr>
      </w:pPr>
      <w:r w:rsidDel="00000000" w:rsidR="00000000" w:rsidRPr="00000000">
        <w:rPr>
          <w:sz w:val="24"/>
          <w:szCs w:val="24"/>
          <w:rtl w:val="0"/>
        </w:rPr>
        <w:t xml:space="preserve">AUSTIN: Uh, like here.</w:t>
      </w:r>
    </w:p>
    <w:p w:rsidR="00000000" w:rsidDel="00000000" w:rsidP="00000000" w:rsidRDefault="00000000" w:rsidRPr="00000000" w14:paraId="0000072A">
      <w:pPr>
        <w:rPr>
          <w:sz w:val="24"/>
          <w:szCs w:val="24"/>
        </w:rPr>
      </w:pPr>
      <w:r w:rsidDel="00000000" w:rsidR="00000000" w:rsidRPr="00000000">
        <w:rPr>
          <w:rtl w:val="0"/>
        </w:rPr>
      </w:r>
    </w:p>
    <w:p w:rsidR="00000000" w:rsidDel="00000000" w:rsidP="00000000" w:rsidRDefault="00000000" w:rsidRPr="00000000" w14:paraId="0000072B">
      <w:pPr>
        <w:rPr>
          <w:sz w:val="24"/>
          <w:szCs w:val="24"/>
        </w:rPr>
      </w:pPr>
      <w:r w:rsidDel="00000000" w:rsidR="00000000" w:rsidRPr="00000000">
        <w:rPr>
          <w:sz w:val="24"/>
          <w:szCs w:val="24"/>
          <w:rtl w:val="0"/>
        </w:rPr>
        <w:t xml:space="preserve">JACK: Oh jeez, alright, okay.</w:t>
      </w:r>
    </w:p>
    <w:p w:rsidR="00000000" w:rsidDel="00000000" w:rsidP="00000000" w:rsidRDefault="00000000" w:rsidRPr="00000000" w14:paraId="0000072C">
      <w:pPr>
        <w:rPr>
          <w:sz w:val="24"/>
          <w:szCs w:val="24"/>
        </w:rPr>
      </w:pPr>
      <w:r w:rsidDel="00000000" w:rsidR="00000000" w:rsidRPr="00000000">
        <w:rPr>
          <w:rtl w:val="0"/>
        </w:rPr>
      </w:r>
    </w:p>
    <w:p w:rsidR="00000000" w:rsidDel="00000000" w:rsidP="00000000" w:rsidRDefault="00000000" w:rsidRPr="00000000" w14:paraId="0000072D">
      <w:pPr>
        <w:rPr>
          <w:sz w:val="24"/>
          <w:szCs w:val="24"/>
        </w:rPr>
      </w:pPr>
      <w:r w:rsidDel="00000000" w:rsidR="00000000" w:rsidRPr="00000000">
        <w:rPr>
          <w:sz w:val="24"/>
          <w:szCs w:val="24"/>
          <w:rtl w:val="0"/>
        </w:rPr>
        <w:t xml:space="preserve">NICK: Okay.</w:t>
      </w:r>
    </w:p>
    <w:p w:rsidR="00000000" w:rsidDel="00000000" w:rsidP="00000000" w:rsidRDefault="00000000" w:rsidRPr="00000000" w14:paraId="0000072E">
      <w:pPr>
        <w:rPr>
          <w:sz w:val="24"/>
          <w:szCs w:val="24"/>
        </w:rPr>
      </w:pPr>
      <w:r w:rsidDel="00000000" w:rsidR="00000000" w:rsidRPr="00000000">
        <w:rPr>
          <w:rtl w:val="0"/>
        </w:rPr>
      </w:r>
    </w:p>
    <w:p w:rsidR="00000000" w:rsidDel="00000000" w:rsidP="00000000" w:rsidRDefault="00000000" w:rsidRPr="00000000" w14:paraId="0000072F">
      <w:pPr>
        <w:rPr>
          <w:sz w:val="24"/>
          <w:szCs w:val="24"/>
        </w:rPr>
      </w:pPr>
      <w:r w:rsidDel="00000000" w:rsidR="00000000" w:rsidRPr="00000000">
        <w:rPr>
          <w:sz w:val="24"/>
          <w:szCs w:val="24"/>
          <w:rtl w:val="0"/>
        </w:rPr>
        <w:t xml:space="preserve">AUSTIN: He's in there with you at this point.</w:t>
      </w:r>
    </w:p>
    <w:p w:rsidR="00000000" w:rsidDel="00000000" w:rsidP="00000000" w:rsidRDefault="00000000" w:rsidRPr="00000000" w14:paraId="00000730">
      <w:pPr>
        <w:rPr>
          <w:sz w:val="24"/>
          <w:szCs w:val="24"/>
        </w:rPr>
      </w:pPr>
      <w:r w:rsidDel="00000000" w:rsidR="00000000" w:rsidRPr="00000000">
        <w:rPr>
          <w:rtl w:val="0"/>
        </w:rPr>
      </w:r>
    </w:p>
    <w:p w:rsidR="00000000" w:rsidDel="00000000" w:rsidP="00000000" w:rsidRDefault="00000000" w:rsidRPr="00000000" w14:paraId="00000731">
      <w:pPr>
        <w:rPr>
          <w:sz w:val="24"/>
          <w:szCs w:val="24"/>
        </w:rPr>
      </w:pPr>
      <w:r w:rsidDel="00000000" w:rsidR="00000000" w:rsidRPr="00000000">
        <w:rPr>
          <w:sz w:val="24"/>
          <w:szCs w:val="24"/>
          <w:rtl w:val="0"/>
        </w:rPr>
        <w:t xml:space="preserve">NICK: While everyone else has been attacking um…</w:t>
      </w:r>
    </w:p>
    <w:p w:rsidR="00000000" w:rsidDel="00000000" w:rsidP="00000000" w:rsidRDefault="00000000" w:rsidRPr="00000000" w14:paraId="00000732">
      <w:pPr>
        <w:rPr>
          <w:sz w:val="24"/>
          <w:szCs w:val="24"/>
        </w:rPr>
      </w:pPr>
      <w:r w:rsidDel="00000000" w:rsidR="00000000" w:rsidRPr="00000000">
        <w:rPr>
          <w:rtl w:val="0"/>
        </w:rPr>
      </w:r>
    </w:p>
    <w:p w:rsidR="00000000" w:rsidDel="00000000" w:rsidP="00000000" w:rsidRDefault="00000000" w:rsidRPr="00000000" w14:paraId="00000733">
      <w:pPr>
        <w:rPr>
          <w:sz w:val="24"/>
          <w:szCs w:val="24"/>
        </w:rPr>
      </w:pPr>
      <w:r w:rsidDel="00000000" w:rsidR="00000000" w:rsidRPr="00000000">
        <w:rPr>
          <w:sz w:val="24"/>
          <w:szCs w:val="24"/>
          <w:rtl w:val="0"/>
        </w:rPr>
        <w:t xml:space="preserve">AUSTIN: Mh-hmm.</w:t>
      </w:r>
    </w:p>
    <w:p w:rsidR="00000000" w:rsidDel="00000000" w:rsidP="00000000" w:rsidRDefault="00000000" w:rsidRPr="00000000" w14:paraId="00000734">
      <w:pPr>
        <w:rPr>
          <w:sz w:val="24"/>
          <w:szCs w:val="24"/>
        </w:rPr>
      </w:pPr>
      <w:r w:rsidDel="00000000" w:rsidR="00000000" w:rsidRPr="00000000">
        <w:rPr>
          <w:rtl w:val="0"/>
        </w:rPr>
      </w:r>
    </w:p>
    <w:p w:rsidR="00000000" w:rsidDel="00000000" w:rsidP="00000000" w:rsidRDefault="00000000" w:rsidRPr="00000000" w14:paraId="00000735">
      <w:pPr>
        <w:rPr>
          <w:sz w:val="24"/>
          <w:szCs w:val="24"/>
        </w:rPr>
      </w:pPr>
      <w:r w:rsidDel="00000000" w:rsidR="00000000" w:rsidRPr="00000000">
        <w:rPr>
          <w:sz w:val="24"/>
          <w:szCs w:val="24"/>
          <w:rtl w:val="0"/>
        </w:rPr>
        <w:t xml:space="preserve">NICK: Fantasmo, invisible, has been making his way around the edge of the room</w:t>
      </w:r>
      <w:r w:rsidDel="00000000" w:rsidR="00000000" w:rsidRPr="00000000">
        <w:rPr>
          <w:rtl w:val="0"/>
        </w:rPr>
        <w:t xml:space="preserve">, </w:t>
      </w:r>
      <w:r w:rsidDel="00000000" w:rsidR="00000000" w:rsidRPr="00000000">
        <w:rPr>
          <w:sz w:val="24"/>
          <w:szCs w:val="24"/>
          <w:rtl w:val="0"/>
        </w:rPr>
        <w:t xml:space="preserve">back here</w:t>
      </w:r>
      <w:r w:rsidDel="00000000" w:rsidR="00000000" w:rsidRPr="00000000">
        <w:rPr>
          <w:rtl w:val="0"/>
        </w:rPr>
        <w:t xml:space="preserve">, i</w:t>
      </w:r>
      <w:r w:rsidDel="00000000" w:rsidR="00000000" w:rsidRPr="00000000">
        <w:rPr>
          <w:sz w:val="24"/>
          <w:szCs w:val="24"/>
          <w:rtl w:val="0"/>
        </w:rPr>
        <w:t xml:space="preserve">nto that corner.</w:t>
      </w:r>
    </w:p>
    <w:p w:rsidR="00000000" w:rsidDel="00000000" w:rsidP="00000000" w:rsidRDefault="00000000" w:rsidRPr="00000000" w14:paraId="00000736">
      <w:pPr>
        <w:rPr>
          <w:sz w:val="24"/>
          <w:szCs w:val="24"/>
        </w:rPr>
      </w:pPr>
      <w:r w:rsidDel="00000000" w:rsidR="00000000" w:rsidRPr="00000000">
        <w:rPr>
          <w:rtl w:val="0"/>
        </w:rPr>
      </w:r>
    </w:p>
    <w:p w:rsidR="00000000" w:rsidDel="00000000" w:rsidP="00000000" w:rsidRDefault="00000000" w:rsidRPr="00000000" w14:paraId="00000737">
      <w:pPr>
        <w:rPr>
          <w:sz w:val="24"/>
          <w:szCs w:val="24"/>
        </w:rPr>
      </w:pPr>
      <w:r w:rsidDel="00000000" w:rsidR="00000000" w:rsidRPr="00000000">
        <w:rPr>
          <w:sz w:val="24"/>
          <w:szCs w:val="24"/>
          <w:rtl w:val="0"/>
        </w:rPr>
        <w:t xml:space="preserve">AUSTIN: Oh, okay. Okay. That's fair.</w:t>
      </w:r>
    </w:p>
    <w:p w:rsidR="00000000" w:rsidDel="00000000" w:rsidP="00000000" w:rsidRDefault="00000000" w:rsidRPr="00000000" w14:paraId="00000738">
      <w:pPr>
        <w:rPr>
          <w:sz w:val="24"/>
          <w:szCs w:val="24"/>
        </w:rPr>
      </w:pPr>
      <w:r w:rsidDel="00000000" w:rsidR="00000000" w:rsidRPr="00000000">
        <w:rPr>
          <w:rtl w:val="0"/>
        </w:rPr>
      </w:r>
    </w:p>
    <w:p w:rsidR="00000000" w:rsidDel="00000000" w:rsidP="00000000" w:rsidRDefault="00000000" w:rsidRPr="00000000" w14:paraId="00000739">
      <w:pPr>
        <w:rPr>
          <w:sz w:val="24"/>
          <w:szCs w:val="24"/>
        </w:rPr>
      </w:pPr>
      <w:r w:rsidDel="00000000" w:rsidR="00000000" w:rsidRPr="00000000">
        <w:rPr>
          <w:sz w:val="24"/>
          <w:szCs w:val="24"/>
          <w:rtl w:val="0"/>
        </w:rPr>
        <w:t xml:space="preserve">NICK: Um… And uh, when he sees the large lady—</w:t>
      </w:r>
    </w:p>
    <w:p w:rsidR="00000000" w:rsidDel="00000000" w:rsidP="00000000" w:rsidRDefault="00000000" w:rsidRPr="00000000" w14:paraId="0000073A">
      <w:pPr>
        <w:rPr>
          <w:sz w:val="24"/>
          <w:szCs w:val="24"/>
        </w:rPr>
      </w:pPr>
      <w:r w:rsidDel="00000000" w:rsidR="00000000" w:rsidRPr="00000000">
        <w:rPr>
          <w:rtl w:val="0"/>
        </w:rPr>
      </w:r>
    </w:p>
    <w:p w:rsidR="00000000" w:rsidDel="00000000" w:rsidP="00000000" w:rsidRDefault="00000000" w:rsidRPr="00000000" w14:paraId="0000073B">
      <w:pPr>
        <w:rPr>
          <w:sz w:val="24"/>
          <w:szCs w:val="24"/>
        </w:rPr>
      </w:pPr>
      <w:r w:rsidDel="00000000" w:rsidR="00000000" w:rsidRPr="00000000">
        <w:rPr>
          <w:sz w:val="24"/>
          <w:szCs w:val="24"/>
          <w:rtl w:val="0"/>
        </w:rPr>
        <w:t xml:space="preserve">AUSTIN: Which is, for the listeners who can't see this, he's in the far— he's in the far right corner where </w:t>
      </w:r>
      <w:r w:rsidDel="00000000" w:rsidR="00000000" w:rsidRPr="00000000">
        <w:rPr>
          <w:rtl w:val="0"/>
        </w:rPr>
        <w:t xml:space="preserve">Cali</w:t>
      </w:r>
      <w:r w:rsidDel="00000000" w:rsidR="00000000" w:rsidRPr="00000000">
        <w:rPr>
          <w:sz w:val="24"/>
          <w:szCs w:val="24"/>
          <w:rtl w:val="0"/>
        </w:rPr>
        <w:t xml:space="preserve">, the lady with the hammer, just ran past (NICK: Right.) to swing her hammer down into the middle of the room. What's Fantasmo doing?</w:t>
      </w:r>
    </w:p>
    <w:p w:rsidR="00000000" w:rsidDel="00000000" w:rsidP="00000000" w:rsidRDefault="00000000" w:rsidRPr="00000000" w14:paraId="0000073C">
      <w:pPr>
        <w:rPr>
          <w:sz w:val="24"/>
          <w:szCs w:val="24"/>
        </w:rPr>
      </w:pPr>
      <w:r w:rsidDel="00000000" w:rsidR="00000000" w:rsidRPr="00000000">
        <w:rPr>
          <w:rtl w:val="0"/>
        </w:rPr>
      </w:r>
    </w:p>
    <w:p w:rsidR="00000000" w:rsidDel="00000000" w:rsidP="00000000" w:rsidRDefault="00000000" w:rsidRPr="00000000" w14:paraId="0000073D">
      <w:pPr>
        <w:rPr>
          <w:sz w:val="24"/>
          <w:szCs w:val="24"/>
        </w:rPr>
      </w:pPr>
      <w:r w:rsidDel="00000000" w:rsidR="00000000" w:rsidRPr="00000000">
        <w:rPr>
          <w:sz w:val="24"/>
          <w:szCs w:val="24"/>
          <w:rtl w:val="0"/>
        </w:rPr>
        <w:t xml:space="preserve">NICK: Um, as she's pulling it up (AUSTIN: Mh-hmm.) As she's like, picking her hammer up in the air, uh I uh, Fantasmo cancels his invisibility.</w:t>
      </w:r>
    </w:p>
    <w:p w:rsidR="00000000" w:rsidDel="00000000" w:rsidP="00000000" w:rsidRDefault="00000000" w:rsidRPr="00000000" w14:paraId="0000073E">
      <w:pPr>
        <w:rPr>
          <w:sz w:val="24"/>
          <w:szCs w:val="24"/>
        </w:rPr>
      </w:pPr>
      <w:r w:rsidDel="00000000" w:rsidR="00000000" w:rsidRPr="00000000">
        <w:rPr>
          <w:rtl w:val="0"/>
        </w:rPr>
      </w:r>
    </w:p>
    <w:p w:rsidR="00000000" w:rsidDel="00000000" w:rsidP="00000000" w:rsidRDefault="00000000" w:rsidRPr="00000000" w14:paraId="0000073F">
      <w:pPr>
        <w:rPr>
          <w:sz w:val="24"/>
          <w:szCs w:val="24"/>
        </w:rPr>
      </w:pPr>
      <w:r w:rsidDel="00000000" w:rsidR="00000000" w:rsidRPr="00000000">
        <w:rPr>
          <w:sz w:val="24"/>
          <w:szCs w:val="24"/>
          <w:rtl w:val="0"/>
        </w:rPr>
        <w:t xml:space="preserve">AUSTIN: Sure.</w:t>
      </w:r>
    </w:p>
    <w:p w:rsidR="00000000" w:rsidDel="00000000" w:rsidP="00000000" w:rsidRDefault="00000000" w:rsidRPr="00000000" w14:paraId="00000740">
      <w:pPr>
        <w:rPr>
          <w:sz w:val="24"/>
          <w:szCs w:val="24"/>
        </w:rPr>
      </w:pPr>
      <w:r w:rsidDel="00000000" w:rsidR="00000000" w:rsidRPr="00000000">
        <w:rPr>
          <w:rtl w:val="0"/>
        </w:rPr>
      </w:r>
    </w:p>
    <w:p w:rsidR="00000000" w:rsidDel="00000000" w:rsidP="00000000" w:rsidRDefault="00000000" w:rsidRPr="00000000" w14:paraId="00000741">
      <w:pPr>
        <w:rPr>
          <w:sz w:val="24"/>
          <w:szCs w:val="24"/>
        </w:rPr>
      </w:pPr>
      <w:r w:rsidDel="00000000" w:rsidR="00000000" w:rsidRPr="00000000">
        <w:rPr>
          <w:sz w:val="24"/>
          <w:szCs w:val="24"/>
          <w:rtl w:val="0"/>
        </w:rPr>
        <w:t xml:space="preserve">NICK: And then casts Magic Missile. Uh…</w:t>
      </w:r>
    </w:p>
    <w:p w:rsidR="00000000" w:rsidDel="00000000" w:rsidP="00000000" w:rsidRDefault="00000000" w:rsidRPr="00000000" w14:paraId="00000742">
      <w:pPr>
        <w:rPr>
          <w:sz w:val="24"/>
          <w:szCs w:val="24"/>
        </w:rPr>
      </w:pPr>
      <w:r w:rsidDel="00000000" w:rsidR="00000000" w:rsidRPr="00000000">
        <w:rPr>
          <w:rtl w:val="0"/>
        </w:rPr>
      </w:r>
    </w:p>
    <w:p w:rsidR="00000000" w:rsidDel="00000000" w:rsidP="00000000" w:rsidRDefault="00000000" w:rsidRPr="00000000" w14:paraId="00000743">
      <w:pPr>
        <w:rPr>
          <w:sz w:val="24"/>
          <w:szCs w:val="24"/>
        </w:rPr>
      </w:pPr>
      <w:r w:rsidDel="00000000" w:rsidR="00000000" w:rsidRPr="00000000">
        <w:rPr>
          <w:sz w:val="24"/>
          <w:szCs w:val="24"/>
          <w:rtl w:val="0"/>
        </w:rPr>
        <w:t xml:space="preserve">AUSTIN: What's that look like for you?</w:t>
      </w:r>
    </w:p>
    <w:p w:rsidR="00000000" w:rsidDel="00000000" w:rsidP="00000000" w:rsidRDefault="00000000" w:rsidRPr="00000000" w14:paraId="00000744">
      <w:pPr>
        <w:rPr>
          <w:sz w:val="24"/>
          <w:szCs w:val="24"/>
        </w:rPr>
      </w:pPr>
      <w:r w:rsidDel="00000000" w:rsidR="00000000" w:rsidRPr="00000000">
        <w:rPr>
          <w:rtl w:val="0"/>
        </w:rPr>
      </w:r>
    </w:p>
    <w:p w:rsidR="00000000" w:rsidDel="00000000" w:rsidP="00000000" w:rsidRDefault="00000000" w:rsidRPr="00000000" w14:paraId="00000745">
      <w:pPr>
        <w:rPr>
          <w:sz w:val="24"/>
          <w:szCs w:val="24"/>
        </w:rPr>
      </w:pPr>
      <w:r w:rsidDel="00000000" w:rsidR="00000000" w:rsidRPr="00000000">
        <w:rPr>
          <w:sz w:val="24"/>
          <w:szCs w:val="24"/>
          <w:rtl w:val="0"/>
        </w:rPr>
        <w:t xml:space="preserve">NICK: Right at her head.</w:t>
      </w:r>
    </w:p>
    <w:p w:rsidR="00000000" w:rsidDel="00000000" w:rsidP="00000000" w:rsidRDefault="00000000" w:rsidRPr="00000000" w14:paraId="00000746">
      <w:pPr>
        <w:rPr>
          <w:sz w:val="24"/>
          <w:szCs w:val="24"/>
        </w:rPr>
      </w:pPr>
      <w:r w:rsidDel="00000000" w:rsidR="00000000" w:rsidRPr="00000000">
        <w:rPr>
          <w:rtl w:val="0"/>
        </w:rPr>
      </w:r>
    </w:p>
    <w:p w:rsidR="00000000" w:rsidDel="00000000" w:rsidP="00000000" w:rsidRDefault="00000000" w:rsidRPr="00000000" w14:paraId="00000747">
      <w:pPr>
        <w:rPr>
          <w:sz w:val="24"/>
          <w:szCs w:val="24"/>
        </w:rPr>
      </w:pPr>
      <w:r w:rsidDel="00000000" w:rsidR="00000000" w:rsidRPr="00000000">
        <w:rPr>
          <w:sz w:val="24"/>
          <w:szCs w:val="24"/>
          <w:rtl w:val="0"/>
        </w:rPr>
        <w:t xml:space="preserve">AUSTIN: What sort of… Okay.</w:t>
      </w:r>
    </w:p>
    <w:p w:rsidR="00000000" w:rsidDel="00000000" w:rsidP="00000000" w:rsidRDefault="00000000" w:rsidRPr="00000000" w14:paraId="00000748">
      <w:pPr>
        <w:rPr>
          <w:sz w:val="24"/>
          <w:szCs w:val="24"/>
        </w:rPr>
      </w:pPr>
      <w:r w:rsidDel="00000000" w:rsidR="00000000" w:rsidRPr="00000000">
        <w:rPr>
          <w:rtl w:val="0"/>
        </w:rPr>
      </w:r>
    </w:p>
    <w:p w:rsidR="00000000" w:rsidDel="00000000" w:rsidP="00000000" w:rsidRDefault="00000000" w:rsidRPr="00000000" w14:paraId="00000749">
      <w:pPr>
        <w:rPr>
          <w:sz w:val="24"/>
          <w:szCs w:val="24"/>
        </w:rPr>
      </w:pPr>
      <w:r w:rsidDel="00000000" w:rsidR="00000000" w:rsidRPr="00000000">
        <w:rPr>
          <w:sz w:val="24"/>
          <w:szCs w:val="24"/>
          <w:rtl w:val="0"/>
        </w:rPr>
        <w:t xml:space="preserve">NICK: Um… His Magic Missile uh, it takes the form of um</w:t>
      </w:r>
      <w:r w:rsidDel="00000000" w:rsidR="00000000" w:rsidRPr="00000000">
        <w:rPr>
          <w:rtl w:val="0"/>
        </w:rPr>
        <w:t xml:space="preserve">… </w:t>
      </w:r>
      <w:r w:rsidDel="00000000" w:rsidR="00000000" w:rsidRPr="00000000">
        <w:rPr>
          <w:sz w:val="24"/>
          <w:szCs w:val="24"/>
          <w:rtl w:val="0"/>
        </w:rPr>
        <w:t xml:space="preserve">It takes the form of uh, magic, semi-transparent purple arrows that actually trace (AUSTIN: Okay.) the whole path from his hand to its destination.</w:t>
      </w:r>
    </w:p>
    <w:p w:rsidR="00000000" w:rsidDel="00000000" w:rsidP="00000000" w:rsidRDefault="00000000" w:rsidRPr="00000000" w14:paraId="0000074A">
      <w:pPr>
        <w:rPr>
          <w:sz w:val="24"/>
          <w:szCs w:val="24"/>
        </w:rPr>
      </w:pPr>
      <w:r w:rsidDel="00000000" w:rsidR="00000000" w:rsidRPr="00000000">
        <w:rPr>
          <w:rtl w:val="0"/>
        </w:rPr>
      </w:r>
    </w:p>
    <w:p w:rsidR="00000000" w:rsidDel="00000000" w:rsidP="00000000" w:rsidRDefault="00000000" w:rsidRPr="00000000" w14:paraId="0000074B">
      <w:pPr>
        <w:rPr>
          <w:sz w:val="24"/>
          <w:szCs w:val="24"/>
        </w:rPr>
      </w:pPr>
      <w:r w:rsidDel="00000000" w:rsidR="00000000" w:rsidRPr="00000000">
        <w:rPr>
          <w:sz w:val="24"/>
          <w:szCs w:val="24"/>
          <w:rtl w:val="0"/>
        </w:rPr>
        <w:t xml:space="preserve">AUSTIN: Cool. Okay.</w:t>
      </w:r>
    </w:p>
    <w:p w:rsidR="00000000" w:rsidDel="00000000" w:rsidP="00000000" w:rsidRDefault="00000000" w:rsidRPr="00000000" w14:paraId="0000074C">
      <w:pPr>
        <w:rPr>
          <w:sz w:val="24"/>
          <w:szCs w:val="24"/>
        </w:rPr>
      </w:pPr>
      <w:r w:rsidDel="00000000" w:rsidR="00000000" w:rsidRPr="00000000">
        <w:rPr>
          <w:rtl w:val="0"/>
        </w:rPr>
      </w:r>
    </w:p>
    <w:p w:rsidR="00000000" w:rsidDel="00000000" w:rsidP="00000000" w:rsidRDefault="00000000" w:rsidRPr="00000000" w14:paraId="0000074D">
      <w:pPr>
        <w:rPr>
          <w:sz w:val="24"/>
          <w:szCs w:val="24"/>
        </w:rPr>
      </w:pPr>
      <w:r w:rsidDel="00000000" w:rsidR="00000000" w:rsidRPr="00000000">
        <w:rPr>
          <w:sz w:val="24"/>
          <w:szCs w:val="24"/>
          <w:rtl w:val="0"/>
        </w:rPr>
        <w:t xml:space="preserve">NICK: Like it looks like the— It looks like the giant— It kinda looks like the giant aiming arrow from Civ 5.</w:t>
      </w:r>
    </w:p>
    <w:p w:rsidR="00000000" w:rsidDel="00000000" w:rsidP="00000000" w:rsidRDefault="00000000" w:rsidRPr="00000000" w14:paraId="0000074E">
      <w:pPr>
        <w:rPr>
          <w:sz w:val="24"/>
          <w:szCs w:val="24"/>
        </w:rPr>
      </w:pPr>
      <w:r w:rsidDel="00000000" w:rsidR="00000000" w:rsidRPr="00000000">
        <w:rPr>
          <w:rtl w:val="0"/>
        </w:rPr>
      </w:r>
    </w:p>
    <w:p w:rsidR="00000000" w:rsidDel="00000000" w:rsidP="00000000" w:rsidRDefault="00000000" w:rsidRPr="00000000" w14:paraId="0000074F">
      <w:pPr>
        <w:rPr>
          <w:sz w:val="24"/>
          <w:szCs w:val="24"/>
        </w:rPr>
      </w:pPr>
      <w:r w:rsidDel="00000000" w:rsidR="00000000" w:rsidRPr="00000000">
        <w:rPr>
          <w:sz w:val="24"/>
          <w:szCs w:val="24"/>
          <w:rtl w:val="0"/>
        </w:rPr>
        <w:t xml:space="preserve">AUSTIN: Okay.</w:t>
      </w:r>
    </w:p>
    <w:p w:rsidR="00000000" w:rsidDel="00000000" w:rsidP="00000000" w:rsidRDefault="00000000" w:rsidRPr="00000000" w14:paraId="00000750">
      <w:pPr>
        <w:rPr>
          <w:sz w:val="24"/>
          <w:szCs w:val="24"/>
        </w:rPr>
      </w:pPr>
      <w:r w:rsidDel="00000000" w:rsidR="00000000" w:rsidRPr="00000000">
        <w:rPr>
          <w:rtl w:val="0"/>
        </w:rPr>
      </w:r>
    </w:p>
    <w:p w:rsidR="00000000" w:rsidDel="00000000" w:rsidP="00000000" w:rsidRDefault="00000000" w:rsidRPr="00000000" w14:paraId="00000751">
      <w:pPr>
        <w:rPr>
          <w:sz w:val="24"/>
          <w:szCs w:val="24"/>
        </w:rPr>
      </w:pPr>
      <w:r w:rsidDel="00000000" w:rsidR="00000000" w:rsidRPr="00000000">
        <w:rPr>
          <w:sz w:val="24"/>
          <w:szCs w:val="24"/>
          <w:rtl w:val="0"/>
        </w:rPr>
        <w:t xml:space="preserve">[ART laughs]</w:t>
      </w:r>
    </w:p>
    <w:p w:rsidR="00000000" w:rsidDel="00000000" w:rsidP="00000000" w:rsidRDefault="00000000" w:rsidRPr="00000000" w14:paraId="00000752">
      <w:pPr>
        <w:rPr>
          <w:sz w:val="24"/>
          <w:szCs w:val="24"/>
        </w:rPr>
      </w:pPr>
      <w:r w:rsidDel="00000000" w:rsidR="00000000" w:rsidRPr="00000000">
        <w:rPr>
          <w:rtl w:val="0"/>
        </w:rPr>
      </w:r>
    </w:p>
    <w:p w:rsidR="00000000" w:rsidDel="00000000" w:rsidP="00000000" w:rsidRDefault="00000000" w:rsidRPr="00000000" w14:paraId="00000753">
      <w:pPr>
        <w:rPr>
          <w:sz w:val="24"/>
          <w:szCs w:val="24"/>
        </w:rPr>
      </w:pPr>
      <w:r w:rsidDel="00000000" w:rsidR="00000000" w:rsidRPr="00000000">
        <w:rPr>
          <w:sz w:val="24"/>
          <w:szCs w:val="24"/>
          <w:rtl w:val="0"/>
        </w:rPr>
        <w:t xml:space="preserve">ALI: Um, is it like bright enough— Is there like a light attached to that?</w:t>
      </w:r>
    </w:p>
    <w:p w:rsidR="00000000" w:rsidDel="00000000" w:rsidP="00000000" w:rsidRDefault="00000000" w:rsidRPr="00000000" w14:paraId="00000754">
      <w:pPr>
        <w:rPr>
          <w:sz w:val="24"/>
          <w:szCs w:val="24"/>
        </w:rPr>
      </w:pPr>
      <w:r w:rsidDel="00000000" w:rsidR="00000000" w:rsidRPr="00000000">
        <w:rPr>
          <w:rtl w:val="0"/>
        </w:rPr>
      </w:r>
    </w:p>
    <w:p w:rsidR="00000000" w:rsidDel="00000000" w:rsidP="00000000" w:rsidRDefault="00000000" w:rsidRPr="00000000" w14:paraId="00000755">
      <w:pPr>
        <w:rPr>
          <w:sz w:val="24"/>
          <w:szCs w:val="24"/>
        </w:rPr>
      </w:pPr>
      <w:r w:rsidDel="00000000" w:rsidR="00000000" w:rsidRPr="00000000">
        <w:rPr>
          <w:sz w:val="24"/>
          <w:szCs w:val="24"/>
          <w:rtl w:val="0"/>
        </w:rPr>
        <w:t xml:space="preserve">NICK: There's a little bit. I mean—</w:t>
      </w:r>
    </w:p>
    <w:p w:rsidR="00000000" w:rsidDel="00000000" w:rsidP="00000000" w:rsidRDefault="00000000" w:rsidRPr="00000000" w14:paraId="00000756">
      <w:pPr>
        <w:rPr>
          <w:sz w:val="24"/>
          <w:szCs w:val="24"/>
        </w:rPr>
      </w:pPr>
      <w:r w:rsidDel="00000000" w:rsidR="00000000" w:rsidRPr="00000000">
        <w:rPr>
          <w:rtl w:val="0"/>
        </w:rPr>
      </w:r>
    </w:p>
    <w:p w:rsidR="00000000" w:rsidDel="00000000" w:rsidP="00000000" w:rsidRDefault="00000000" w:rsidRPr="00000000" w14:paraId="00000757">
      <w:pPr>
        <w:rPr>
          <w:sz w:val="24"/>
          <w:szCs w:val="24"/>
        </w:rPr>
      </w:pPr>
      <w:r w:rsidDel="00000000" w:rsidR="00000000" w:rsidRPr="00000000">
        <w:rPr>
          <w:sz w:val="24"/>
          <w:szCs w:val="24"/>
          <w:rtl w:val="0"/>
        </w:rPr>
        <w:t xml:space="preserve">ALI: Okay.</w:t>
      </w:r>
    </w:p>
    <w:p w:rsidR="00000000" w:rsidDel="00000000" w:rsidP="00000000" w:rsidRDefault="00000000" w:rsidRPr="00000000" w14:paraId="00000758">
      <w:pPr>
        <w:rPr>
          <w:sz w:val="24"/>
          <w:szCs w:val="24"/>
        </w:rPr>
      </w:pPr>
      <w:r w:rsidDel="00000000" w:rsidR="00000000" w:rsidRPr="00000000">
        <w:rPr>
          <w:rtl w:val="0"/>
        </w:rPr>
      </w:r>
    </w:p>
    <w:p w:rsidR="00000000" w:rsidDel="00000000" w:rsidP="00000000" w:rsidRDefault="00000000" w:rsidRPr="00000000" w14:paraId="00000759">
      <w:pPr>
        <w:rPr>
          <w:sz w:val="24"/>
          <w:szCs w:val="24"/>
        </w:rPr>
      </w:pPr>
      <w:r w:rsidDel="00000000" w:rsidR="00000000" w:rsidRPr="00000000">
        <w:rPr>
          <w:sz w:val="24"/>
          <w:szCs w:val="24"/>
          <w:rtl w:val="0"/>
        </w:rPr>
        <w:t xml:space="preserve">NICK: If this was totally pitch black, it might light up the room a little but, but (AUSTIN: Right, </w:t>
      </w:r>
      <w:r w:rsidDel="00000000" w:rsidR="00000000" w:rsidRPr="00000000">
        <w:rPr>
          <w:rtl w:val="0"/>
        </w:rPr>
        <w:t xml:space="preserve">f</w:t>
      </w:r>
      <w:r w:rsidDel="00000000" w:rsidR="00000000" w:rsidRPr="00000000">
        <w:rPr>
          <w:sz w:val="24"/>
          <w:szCs w:val="24"/>
          <w:rtl w:val="0"/>
        </w:rPr>
        <w:t xml:space="preserve">or a few seconds until it—) I was assuming that there's light in here.</w:t>
      </w:r>
    </w:p>
    <w:p w:rsidR="00000000" w:rsidDel="00000000" w:rsidP="00000000" w:rsidRDefault="00000000" w:rsidRPr="00000000" w14:paraId="0000075A">
      <w:pPr>
        <w:rPr>
          <w:sz w:val="24"/>
          <w:szCs w:val="24"/>
        </w:rPr>
      </w:pPr>
      <w:r w:rsidDel="00000000" w:rsidR="00000000" w:rsidRPr="00000000">
        <w:rPr>
          <w:rtl w:val="0"/>
        </w:rPr>
      </w:r>
    </w:p>
    <w:p w:rsidR="00000000" w:rsidDel="00000000" w:rsidP="00000000" w:rsidRDefault="00000000" w:rsidRPr="00000000" w14:paraId="0000075B">
      <w:pPr>
        <w:rPr>
          <w:sz w:val="24"/>
          <w:szCs w:val="24"/>
        </w:rPr>
      </w:pPr>
      <w:r w:rsidDel="00000000" w:rsidR="00000000" w:rsidRPr="00000000">
        <w:rPr>
          <w:sz w:val="24"/>
          <w:szCs w:val="24"/>
          <w:rtl w:val="0"/>
        </w:rPr>
        <w:t xml:space="preserve">AUSTIN: Mh-hmm. There are torches. Uh, there are torches on the left and right wall near those doors.</w:t>
      </w:r>
    </w:p>
    <w:p w:rsidR="00000000" w:rsidDel="00000000" w:rsidP="00000000" w:rsidRDefault="00000000" w:rsidRPr="00000000" w14:paraId="0000075C">
      <w:pPr>
        <w:rPr>
          <w:sz w:val="24"/>
          <w:szCs w:val="24"/>
        </w:rPr>
      </w:pPr>
      <w:r w:rsidDel="00000000" w:rsidR="00000000" w:rsidRPr="00000000">
        <w:rPr>
          <w:rtl w:val="0"/>
        </w:rPr>
      </w:r>
    </w:p>
    <w:p w:rsidR="00000000" w:rsidDel="00000000" w:rsidP="00000000" w:rsidRDefault="00000000" w:rsidRPr="00000000" w14:paraId="0000075D">
      <w:pPr>
        <w:rPr>
          <w:sz w:val="24"/>
          <w:szCs w:val="24"/>
        </w:rPr>
      </w:pPr>
      <w:r w:rsidDel="00000000" w:rsidR="00000000" w:rsidRPr="00000000">
        <w:rPr>
          <w:sz w:val="24"/>
          <w:szCs w:val="24"/>
          <w:rtl w:val="0"/>
        </w:rPr>
        <w:t xml:space="preserve">NICK: Okay. So yeah, um, I'm gonna roll my— roll to see if my spell works. Spell roll is an 11.</w:t>
      </w:r>
    </w:p>
    <w:p w:rsidR="00000000" w:rsidDel="00000000" w:rsidP="00000000" w:rsidRDefault="00000000" w:rsidRPr="00000000" w14:paraId="0000075E">
      <w:pPr>
        <w:rPr>
          <w:sz w:val="24"/>
          <w:szCs w:val="24"/>
        </w:rPr>
      </w:pPr>
      <w:r w:rsidDel="00000000" w:rsidR="00000000" w:rsidRPr="00000000">
        <w:rPr>
          <w:rtl w:val="0"/>
        </w:rPr>
      </w:r>
    </w:p>
    <w:p w:rsidR="00000000" w:rsidDel="00000000" w:rsidP="00000000" w:rsidRDefault="00000000" w:rsidRPr="00000000" w14:paraId="0000075F">
      <w:pPr>
        <w:rPr>
          <w:sz w:val="24"/>
          <w:szCs w:val="24"/>
        </w:rPr>
      </w:pPr>
      <w:r w:rsidDel="00000000" w:rsidR="00000000" w:rsidRPr="00000000">
        <w:rPr>
          <w:sz w:val="24"/>
          <w:szCs w:val="24"/>
          <w:rtl w:val="0"/>
        </w:rPr>
        <w:t xml:space="preserve">AUSTIN: That's a good spell roll.</w:t>
      </w:r>
    </w:p>
    <w:p w:rsidR="00000000" w:rsidDel="00000000" w:rsidP="00000000" w:rsidRDefault="00000000" w:rsidRPr="00000000" w14:paraId="00000760">
      <w:pPr>
        <w:rPr>
          <w:sz w:val="24"/>
          <w:szCs w:val="24"/>
        </w:rPr>
      </w:pPr>
      <w:r w:rsidDel="00000000" w:rsidR="00000000" w:rsidRPr="00000000">
        <w:rPr>
          <w:rtl w:val="0"/>
        </w:rPr>
      </w:r>
    </w:p>
    <w:p w:rsidR="00000000" w:rsidDel="00000000" w:rsidP="00000000" w:rsidRDefault="00000000" w:rsidRPr="00000000" w14:paraId="00000761">
      <w:pPr>
        <w:rPr>
          <w:sz w:val="24"/>
          <w:szCs w:val="24"/>
        </w:rPr>
      </w:pPr>
      <w:r w:rsidDel="00000000" w:rsidR="00000000" w:rsidRPr="00000000">
        <w:rPr>
          <w:sz w:val="24"/>
          <w:szCs w:val="24"/>
          <w:rtl w:val="0"/>
        </w:rPr>
        <w:t xml:space="preserve">NICK: So I successfully cast it. Um. So I was aiming—</w:t>
      </w:r>
    </w:p>
    <w:p w:rsidR="00000000" w:rsidDel="00000000" w:rsidP="00000000" w:rsidRDefault="00000000" w:rsidRPr="00000000" w14:paraId="00000762">
      <w:pPr>
        <w:rPr>
          <w:sz w:val="24"/>
          <w:szCs w:val="24"/>
        </w:rPr>
      </w:pPr>
      <w:r w:rsidDel="00000000" w:rsidR="00000000" w:rsidRPr="00000000">
        <w:rPr>
          <w:rtl w:val="0"/>
        </w:rPr>
      </w:r>
    </w:p>
    <w:p w:rsidR="00000000" w:rsidDel="00000000" w:rsidP="00000000" w:rsidRDefault="00000000" w:rsidRPr="00000000" w14:paraId="00000763">
      <w:pPr>
        <w:rPr>
          <w:sz w:val="24"/>
          <w:szCs w:val="24"/>
        </w:rPr>
      </w:pPr>
      <w:r w:rsidDel="00000000" w:rsidR="00000000" w:rsidRPr="00000000">
        <w:rPr>
          <w:sz w:val="24"/>
          <w:szCs w:val="24"/>
          <w:rtl w:val="0"/>
        </w:rPr>
        <w:t xml:space="preserve">AUSTIN: Yup. And you don't forget the spell.</w:t>
      </w:r>
    </w:p>
    <w:p w:rsidR="00000000" w:rsidDel="00000000" w:rsidP="00000000" w:rsidRDefault="00000000" w:rsidRPr="00000000" w14:paraId="00000764">
      <w:pPr>
        <w:rPr>
          <w:sz w:val="24"/>
          <w:szCs w:val="24"/>
        </w:rPr>
      </w:pPr>
      <w:r w:rsidDel="00000000" w:rsidR="00000000" w:rsidRPr="00000000">
        <w:rPr>
          <w:rtl w:val="0"/>
        </w:rPr>
      </w:r>
    </w:p>
    <w:p w:rsidR="00000000" w:rsidDel="00000000" w:rsidP="00000000" w:rsidRDefault="00000000" w:rsidRPr="00000000" w14:paraId="00000765">
      <w:pPr>
        <w:rPr>
          <w:sz w:val="24"/>
          <w:szCs w:val="24"/>
        </w:rPr>
      </w:pPr>
      <w:r w:rsidDel="00000000" w:rsidR="00000000" w:rsidRPr="00000000">
        <w:rPr>
          <w:sz w:val="24"/>
          <w:szCs w:val="24"/>
          <w:rtl w:val="0"/>
        </w:rPr>
        <w:t xml:space="preserve">NICK: What's that?</w:t>
      </w:r>
    </w:p>
    <w:p w:rsidR="00000000" w:rsidDel="00000000" w:rsidP="00000000" w:rsidRDefault="00000000" w:rsidRPr="00000000" w14:paraId="00000766">
      <w:pPr>
        <w:rPr>
          <w:sz w:val="24"/>
          <w:szCs w:val="24"/>
        </w:rPr>
      </w:pPr>
      <w:r w:rsidDel="00000000" w:rsidR="00000000" w:rsidRPr="00000000">
        <w:rPr>
          <w:rtl w:val="0"/>
        </w:rPr>
      </w:r>
    </w:p>
    <w:p w:rsidR="00000000" w:rsidDel="00000000" w:rsidP="00000000" w:rsidRDefault="00000000" w:rsidRPr="00000000" w14:paraId="00000767">
      <w:pPr>
        <w:rPr>
          <w:sz w:val="24"/>
          <w:szCs w:val="24"/>
        </w:rPr>
      </w:pPr>
      <w:r w:rsidDel="00000000" w:rsidR="00000000" w:rsidRPr="00000000">
        <w:rPr>
          <w:sz w:val="24"/>
          <w:szCs w:val="24"/>
          <w:rtl w:val="0"/>
        </w:rPr>
        <w:t xml:space="preserve">AUSTIN: And you don't forget the spell. Nothing bad happens to you. So go ahead and roll the damage on that.</w:t>
      </w:r>
    </w:p>
    <w:p w:rsidR="00000000" w:rsidDel="00000000" w:rsidP="00000000" w:rsidRDefault="00000000" w:rsidRPr="00000000" w14:paraId="00000768">
      <w:pPr>
        <w:rPr>
          <w:sz w:val="24"/>
          <w:szCs w:val="24"/>
        </w:rPr>
      </w:pPr>
      <w:r w:rsidDel="00000000" w:rsidR="00000000" w:rsidRPr="00000000">
        <w:rPr>
          <w:rtl w:val="0"/>
        </w:rPr>
      </w:r>
    </w:p>
    <w:p w:rsidR="00000000" w:rsidDel="00000000" w:rsidP="00000000" w:rsidRDefault="00000000" w:rsidRPr="00000000" w14:paraId="00000769">
      <w:pPr>
        <w:rPr>
          <w:sz w:val="24"/>
          <w:szCs w:val="24"/>
        </w:rPr>
      </w:pPr>
      <w:r w:rsidDel="00000000" w:rsidR="00000000" w:rsidRPr="00000000">
        <w:rPr>
          <w:sz w:val="24"/>
          <w:szCs w:val="24"/>
          <w:rtl w:val="0"/>
        </w:rPr>
        <w:t xml:space="preserve">NICK: And then the damage is 4. Um, that's not a great damage roll. So I do 4 damage. Um, but really the intended effect was to try to… Like I was aiming right at her head (AUSTIN: Right, yeah.) to try to </w:t>
      </w:r>
      <w:r w:rsidDel="00000000" w:rsidR="00000000" w:rsidRPr="00000000">
        <w:rPr>
          <w:rtl w:val="0"/>
        </w:rPr>
        <w:t xml:space="preserve">destabilize</w:t>
      </w:r>
      <w:r w:rsidDel="00000000" w:rsidR="00000000" w:rsidRPr="00000000">
        <w:rPr>
          <w:sz w:val="24"/>
          <w:szCs w:val="24"/>
          <w:rtl w:val="0"/>
        </w:rPr>
        <w:t xml:space="preserve"> her as she's pulling the hammer upwards.</w:t>
      </w:r>
    </w:p>
    <w:p w:rsidR="00000000" w:rsidDel="00000000" w:rsidP="00000000" w:rsidRDefault="00000000" w:rsidRPr="00000000" w14:paraId="0000076A">
      <w:pPr>
        <w:rPr>
          <w:sz w:val="24"/>
          <w:szCs w:val="24"/>
        </w:rPr>
      </w:pPr>
      <w:r w:rsidDel="00000000" w:rsidR="00000000" w:rsidRPr="00000000">
        <w:rPr>
          <w:rtl w:val="0"/>
        </w:rPr>
      </w:r>
    </w:p>
    <w:p w:rsidR="00000000" w:rsidDel="00000000" w:rsidP="00000000" w:rsidRDefault="00000000" w:rsidRPr="00000000" w14:paraId="0000076B">
      <w:pPr>
        <w:rPr>
          <w:sz w:val="24"/>
          <w:szCs w:val="24"/>
        </w:rPr>
      </w:pPr>
      <w:r w:rsidDel="00000000" w:rsidR="00000000" w:rsidRPr="00000000">
        <w:rPr>
          <w:sz w:val="24"/>
          <w:szCs w:val="24"/>
          <w:rtl w:val="0"/>
        </w:rPr>
        <w:t xml:space="preserve">JACK: Yeah.</w:t>
      </w:r>
    </w:p>
    <w:p w:rsidR="00000000" w:rsidDel="00000000" w:rsidP="00000000" w:rsidRDefault="00000000" w:rsidRPr="00000000" w14:paraId="0000076C">
      <w:pPr>
        <w:rPr>
          <w:sz w:val="24"/>
          <w:szCs w:val="24"/>
        </w:rPr>
      </w:pPr>
      <w:r w:rsidDel="00000000" w:rsidR="00000000" w:rsidRPr="00000000">
        <w:rPr>
          <w:rtl w:val="0"/>
        </w:rPr>
      </w:r>
    </w:p>
    <w:p w:rsidR="00000000" w:rsidDel="00000000" w:rsidP="00000000" w:rsidRDefault="00000000" w:rsidRPr="00000000" w14:paraId="0000076D">
      <w:pPr>
        <w:rPr>
          <w:sz w:val="24"/>
          <w:szCs w:val="24"/>
        </w:rPr>
      </w:pPr>
      <w:r w:rsidDel="00000000" w:rsidR="00000000" w:rsidRPr="00000000">
        <w:rPr>
          <w:sz w:val="24"/>
          <w:szCs w:val="24"/>
          <w:rtl w:val="0"/>
        </w:rPr>
        <w:t xml:space="preserve">AUSTIN: That's fair. She pulls it up and gets caught twice in the head. She isn't wearing any— any head armor. I should describe her a little bit. She has like a deep tan to her skin. Um, strong body musculature and uh, kind of red hair in a ponytail coming down behind her. Um. Fantasmo's Magic Missiles hit her in the back of the head and daze her for a second. And then make her turn with a swing at you to— to like, hopefully hit you, but you're far enough away where that doesn't happen. However, she does hit the wall separating this room from the bedroom and the wall crumbles. At that point—</w:t>
      </w:r>
    </w:p>
    <w:p w:rsidR="00000000" w:rsidDel="00000000" w:rsidP="00000000" w:rsidRDefault="00000000" w:rsidRPr="00000000" w14:paraId="0000076E">
      <w:pPr>
        <w:rPr>
          <w:sz w:val="24"/>
          <w:szCs w:val="24"/>
        </w:rPr>
      </w:pPr>
      <w:r w:rsidDel="00000000" w:rsidR="00000000" w:rsidRPr="00000000">
        <w:rPr>
          <w:rtl w:val="0"/>
        </w:rPr>
      </w:r>
    </w:p>
    <w:p w:rsidR="00000000" w:rsidDel="00000000" w:rsidP="00000000" w:rsidRDefault="00000000" w:rsidRPr="00000000" w14:paraId="0000076F">
      <w:pPr>
        <w:ind w:left="720" w:firstLine="0"/>
        <w:rPr>
          <w:sz w:val="24"/>
          <w:szCs w:val="24"/>
        </w:rPr>
      </w:pPr>
      <w:r w:rsidDel="00000000" w:rsidR="00000000" w:rsidRPr="00000000">
        <w:rPr>
          <w:sz w:val="24"/>
          <w:szCs w:val="24"/>
          <w:rtl w:val="0"/>
        </w:rPr>
        <w:t xml:space="preserve">KEITH (as Fero): Uh, guys don't get hit by that hammer.</w:t>
      </w:r>
    </w:p>
    <w:p w:rsidR="00000000" w:rsidDel="00000000" w:rsidP="00000000" w:rsidRDefault="00000000" w:rsidRPr="00000000" w14:paraId="00000770">
      <w:pPr>
        <w:rPr>
          <w:sz w:val="24"/>
          <w:szCs w:val="24"/>
        </w:rPr>
      </w:pPr>
      <w:r w:rsidDel="00000000" w:rsidR="00000000" w:rsidRPr="00000000">
        <w:rPr>
          <w:rtl w:val="0"/>
        </w:rPr>
      </w:r>
    </w:p>
    <w:p w:rsidR="00000000" w:rsidDel="00000000" w:rsidP="00000000" w:rsidRDefault="00000000" w:rsidRPr="00000000" w14:paraId="00000771">
      <w:pPr>
        <w:rPr>
          <w:sz w:val="24"/>
          <w:szCs w:val="24"/>
        </w:rPr>
      </w:pPr>
      <w:r w:rsidDel="00000000" w:rsidR="00000000" w:rsidRPr="00000000">
        <w:rPr>
          <w:sz w:val="24"/>
          <w:szCs w:val="24"/>
          <w:rtl w:val="0"/>
        </w:rPr>
        <w:t xml:space="preserve">AUSTIN: At that point the archer, the crossbowman, lifts up his bow and starts to move forward, looking for a good target to aim at. Uh, what do you do.</w:t>
      </w:r>
    </w:p>
    <w:p w:rsidR="00000000" w:rsidDel="00000000" w:rsidP="00000000" w:rsidRDefault="00000000" w:rsidRPr="00000000" w14:paraId="00000772">
      <w:pPr>
        <w:rPr>
          <w:sz w:val="24"/>
          <w:szCs w:val="24"/>
        </w:rPr>
      </w:pPr>
      <w:r w:rsidDel="00000000" w:rsidR="00000000" w:rsidRPr="00000000">
        <w:rPr>
          <w:rtl w:val="0"/>
        </w:rPr>
      </w:r>
    </w:p>
    <w:p w:rsidR="00000000" w:rsidDel="00000000" w:rsidP="00000000" w:rsidRDefault="00000000" w:rsidRPr="00000000" w14:paraId="00000773">
      <w:pPr>
        <w:ind w:left="720" w:firstLine="0"/>
        <w:rPr>
          <w:sz w:val="24"/>
          <w:szCs w:val="24"/>
        </w:rPr>
      </w:pPr>
      <w:r w:rsidDel="00000000" w:rsidR="00000000" w:rsidRPr="00000000">
        <w:rPr>
          <w:sz w:val="24"/>
          <w:szCs w:val="24"/>
          <w:rtl w:val="0"/>
        </w:rPr>
        <w:t xml:space="preserve">JACK (as Lem): [takes a breath] Fero.</w:t>
      </w:r>
    </w:p>
    <w:p w:rsidR="00000000" w:rsidDel="00000000" w:rsidP="00000000" w:rsidRDefault="00000000" w:rsidRPr="00000000" w14:paraId="00000774">
      <w:pPr>
        <w:rPr>
          <w:sz w:val="24"/>
          <w:szCs w:val="24"/>
        </w:rPr>
      </w:pPr>
      <w:r w:rsidDel="00000000" w:rsidR="00000000" w:rsidRPr="00000000">
        <w:rPr>
          <w:rtl w:val="0"/>
        </w:rPr>
      </w:r>
    </w:p>
    <w:p w:rsidR="00000000" w:rsidDel="00000000" w:rsidP="00000000" w:rsidRDefault="00000000" w:rsidRPr="00000000" w14:paraId="00000775">
      <w:pPr>
        <w:rPr>
          <w:sz w:val="24"/>
          <w:szCs w:val="24"/>
        </w:rPr>
      </w:pPr>
      <w:r w:rsidDel="00000000" w:rsidR="00000000" w:rsidRPr="00000000">
        <w:rPr>
          <w:sz w:val="24"/>
          <w:szCs w:val="24"/>
          <w:rtl w:val="0"/>
        </w:rPr>
        <w:t xml:space="preserve">KEITH: Uh, the black knight is— is still alive, right?</w:t>
      </w:r>
    </w:p>
    <w:p w:rsidR="00000000" w:rsidDel="00000000" w:rsidP="00000000" w:rsidRDefault="00000000" w:rsidRPr="00000000" w14:paraId="00000776">
      <w:pPr>
        <w:rPr>
          <w:sz w:val="24"/>
          <w:szCs w:val="24"/>
        </w:rPr>
      </w:pPr>
      <w:r w:rsidDel="00000000" w:rsidR="00000000" w:rsidRPr="00000000">
        <w:rPr>
          <w:rtl w:val="0"/>
        </w:rPr>
      </w:r>
    </w:p>
    <w:p w:rsidR="00000000" w:rsidDel="00000000" w:rsidP="00000000" w:rsidRDefault="00000000" w:rsidRPr="00000000" w14:paraId="00000777">
      <w:pPr>
        <w:rPr>
          <w:sz w:val="24"/>
          <w:szCs w:val="24"/>
        </w:rPr>
      </w:pPr>
      <w:r w:rsidDel="00000000" w:rsidR="00000000" w:rsidRPr="00000000">
        <w:rPr>
          <w:sz w:val="24"/>
          <w:szCs w:val="24"/>
          <w:rtl w:val="0"/>
        </w:rPr>
        <w:t xml:space="preserve">NICK: Like, this wall is—</w:t>
      </w:r>
    </w:p>
    <w:p w:rsidR="00000000" w:rsidDel="00000000" w:rsidP="00000000" w:rsidRDefault="00000000" w:rsidRPr="00000000" w14:paraId="00000778">
      <w:pPr>
        <w:rPr>
          <w:sz w:val="24"/>
          <w:szCs w:val="24"/>
        </w:rPr>
      </w:pPr>
      <w:r w:rsidDel="00000000" w:rsidR="00000000" w:rsidRPr="00000000">
        <w:rPr>
          <w:rtl w:val="0"/>
        </w:rPr>
      </w:r>
    </w:p>
    <w:p w:rsidR="00000000" w:rsidDel="00000000" w:rsidP="00000000" w:rsidRDefault="00000000" w:rsidRPr="00000000" w14:paraId="00000779">
      <w:pPr>
        <w:rPr>
          <w:sz w:val="24"/>
          <w:szCs w:val="24"/>
        </w:rPr>
      </w:pPr>
      <w:r w:rsidDel="00000000" w:rsidR="00000000" w:rsidRPr="00000000">
        <w:rPr>
          <w:sz w:val="24"/>
          <w:szCs w:val="24"/>
          <w:rtl w:val="0"/>
        </w:rPr>
        <w:t xml:space="preserve">AUSTIN: Yes.</w:t>
      </w:r>
    </w:p>
    <w:p w:rsidR="00000000" w:rsidDel="00000000" w:rsidP="00000000" w:rsidRDefault="00000000" w:rsidRPr="00000000" w14:paraId="0000077A">
      <w:pPr>
        <w:rPr>
          <w:sz w:val="24"/>
          <w:szCs w:val="24"/>
        </w:rPr>
      </w:pPr>
      <w:r w:rsidDel="00000000" w:rsidR="00000000" w:rsidRPr="00000000">
        <w:rPr>
          <w:rtl w:val="0"/>
        </w:rPr>
      </w:r>
    </w:p>
    <w:p w:rsidR="00000000" w:rsidDel="00000000" w:rsidP="00000000" w:rsidRDefault="00000000" w:rsidRPr="00000000" w14:paraId="0000077B">
      <w:pPr>
        <w:rPr>
          <w:sz w:val="24"/>
          <w:szCs w:val="24"/>
        </w:rPr>
      </w:pPr>
      <w:r w:rsidDel="00000000" w:rsidR="00000000" w:rsidRPr="00000000">
        <w:rPr>
          <w:sz w:val="24"/>
          <w:szCs w:val="24"/>
          <w:rtl w:val="0"/>
        </w:rPr>
        <w:t xml:space="preserve">KEITH: Okay.</w:t>
      </w:r>
    </w:p>
    <w:p w:rsidR="00000000" w:rsidDel="00000000" w:rsidP="00000000" w:rsidRDefault="00000000" w:rsidRPr="00000000" w14:paraId="0000077C">
      <w:pPr>
        <w:rPr>
          <w:sz w:val="24"/>
          <w:szCs w:val="24"/>
        </w:rPr>
      </w:pPr>
      <w:r w:rsidDel="00000000" w:rsidR="00000000" w:rsidRPr="00000000">
        <w:rPr>
          <w:rtl w:val="0"/>
        </w:rPr>
      </w:r>
    </w:p>
    <w:p w:rsidR="00000000" w:rsidDel="00000000" w:rsidP="00000000" w:rsidRDefault="00000000" w:rsidRPr="00000000" w14:paraId="0000077D">
      <w:pPr>
        <w:rPr>
          <w:sz w:val="24"/>
          <w:szCs w:val="24"/>
        </w:rPr>
      </w:pPr>
      <w:r w:rsidDel="00000000" w:rsidR="00000000" w:rsidRPr="00000000">
        <w:rPr>
          <w:sz w:val="24"/>
          <w:szCs w:val="24"/>
          <w:rtl w:val="0"/>
        </w:rPr>
        <w:t xml:space="preserve">AUSTIN: Holding his arm— Holding his, uh in the scene here.</w:t>
      </w:r>
    </w:p>
    <w:p w:rsidR="00000000" w:rsidDel="00000000" w:rsidP="00000000" w:rsidRDefault="00000000" w:rsidRPr="00000000" w14:paraId="0000077E">
      <w:pPr>
        <w:rPr>
          <w:sz w:val="24"/>
          <w:szCs w:val="24"/>
        </w:rPr>
      </w:pPr>
      <w:r w:rsidDel="00000000" w:rsidR="00000000" w:rsidRPr="00000000">
        <w:rPr>
          <w:rtl w:val="0"/>
        </w:rPr>
      </w:r>
    </w:p>
    <w:p w:rsidR="00000000" w:rsidDel="00000000" w:rsidP="00000000" w:rsidRDefault="00000000" w:rsidRPr="00000000" w14:paraId="0000077F">
      <w:pPr>
        <w:rPr>
          <w:sz w:val="24"/>
          <w:szCs w:val="24"/>
        </w:rPr>
      </w:pPr>
      <w:r w:rsidDel="00000000" w:rsidR="00000000" w:rsidRPr="00000000">
        <w:rPr>
          <w:sz w:val="24"/>
          <w:szCs w:val="24"/>
          <w:rtl w:val="0"/>
        </w:rPr>
        <w:t xml:space="preserve">KEITH: Um, I— I—</w:t>
      </w:r>
    </w:p>
    <w:p w:rsidR="00000000" w:rsidDel="00000000" w:rsidP="00000000" w:rsidRDefault="00000000" w:rsidRPr="00000000" w14:paraId="00000780">
      <w:pPr>
        <w:rPr>
          <w:sz w:val="24"/>
          <w:szCs w:val="24"/>
        </w:rPr>
      </w:pPr>
      <w:r w:rsidDel="00000000" w:rsidR="00000000" w:rsidRPr="00000000">
        <w:rPr>
          <w:rtl w:val="0"/>
        </w:rPr>
      </w:r>
    </w:p>
    <w:p w:rsidR="00000000" w:rsidDel="00000000" w:rsidP="00000000" w:rsidRDefault="00000000" w:rsidRPr="00000000" w14:paraId="00000781">
      <w:pPr>
        <w:rPr>
          <w:sz w:val="24"/>
          <w:szCs w:val="24"/>
        </w:rPr>
      </w:pPr>
      <w:r w:rsidDel="00000000" w:rsidR="00000000" w:rsidRPr="00000000">
        <w:rPr>
          <w:sz w:val="24"/>
          <w:szCs w:val="24"/>
          <w:rtl w:val="0"/>
        </w:rPr>
        <w:t xml:space="preserve">AUSTIN: Yes, that wall is crumbled.</w:t>
      </w:r>
    </w:p>
    <w:p w:rsidR="00000000" w:rsidDel="00000000" w:rsidP="00000000" w:rsidRDefault="00000000" w:rsidRPr="00000000" w14:paraId="00000782">
      <w:pPr>
        <w:rPr>
          <w:sz w:val="24"/>
          <w:szCs w:val="24"/>
        </w:rPr>
      </w:pPr>
      <w:r w:rsidDel="00000000" w:rsidR="00000000" w:rsidRPr="00000000">
        <w:rPr>
          <w:rtl w:val="0"/>
        </w:rPr>
      </w:r>
    </w:p>
    <w:p w:rsidR="00000000" w:rsidDel="00000000" w:rsidP="00000000" w:rsidRDefault="00000000" w:rsidRPr="00000000" w14:paraId="00000783">
      <w:pPr>
        <w:rPr>
          <w:sz w:val="24"/>
          <w:szCs w:val="24"/>
        </w:rPr>
      </w:pPr>
      <w:r w:rsidDel="00000000" w:rsidR="00000000" w:rsidRPr="00000000">
        <w:rPr>
          <w:sz w:val="24"/>
          <w:szCs w:val="24"/>
          <w:rtl w:val="0"/>
        </w:rPr>
        <w:t xml:space="preserve">KEITH: I would like to attack uh, him, um…</w:t>
      </w:r>
    </w:p>
    <w:p w:rsidR="00000000" w:rsidDel="00000000" w:rsidP="00000000" w:rsidRDefault="00000000" w:rsidRPr="00000000" w14:paraId="00000784">
      <w:pPr>
        <w:rPr>
          <w:sz w:val="24"/>
          <w:szCs w:val="24"/>
        </w:rPr>
      </w:pPr>
      <w:r w:rsidDel="00000000" w:rsidR="00000000" w:rsidRPr="00000000">
        <w:rPr>
          <w:rtl w:val="0"/>
        </w:rPr>
      </w:r>
    </w:p>
    <w:p w:rsidR="00000000" w:rsidDel="00000000" w:rsidP="00000000" w:rsidRDefault="00000000" w:rsidRPr="00000000" w14:paraId="00000785">
      <w:pPr>
        <w:rPr>
          <w:sz w:val="24"/>
          <w:szCs w:val="24"/>
        </w:rPr>
      </w:pPr>
      <w:r w:rsidDel="00000000" w:rsidR="00000000" w:rsidRPr="00000000">
        <w:rPr>
          <w:sz w:val="24"/>
          <w:szCs w:val="24"/>
          <w:rtl w:val="0"/>
        </w:rPr>
        <w:t xml:space="preserve">AUSTIN: Tell me what you're— what you're doing.</w:t>
      </w:r>
    </w:p>
    <w:p w:rsidR="00000000" w:rsidDel="00000000" w:rsidP="00000000" w:rsidRDefault="00000000" w:rsidRPr="00000000" w14:paraId="00000786">
      <w:pPr>
        <w:rPr>
          <w:sz w:val="24"/>
          <w:szCs w:val="24"/>
        </w:rPr>
      </w:pPr>
      <w:r w:rsidDel="00000000" w:rsidR="00000000" w:rsidRPr="00000000">
        <w:rPr>
          <w:rtl w:val="0"/>
        </w:rPr>
      </w:r>
    </w:p>
    <w:p w:rsidR="00000000" w:rsidDel="00000000" w:rsidP="00000000" w:rsidRDefault="00000000" w:rsidRPr="00000000" w14:paraId="00000787">
      <w:pPr>
        <w:rPr>
          <w:sz w:val="24"/>
          <w:szCs w:val="24"/>
        </w:rPr>
      </w:pPr>
      <w:r w:rsidDel="00000000" w:rsidR="00000000" w:rsidRPr="00000000">
        <w:rPr>
          <w:sz w:val="24"/>
          <w:szCs w:val="24"/>
          <w:rtl w:val="0"/>
        </w:rPr>
        <w:t xml:space="preserve">KEITH: I want to lunge directly at the open wound on his side.</w:t>
      </w:r>
    </w:p>
    <w:p w:rsidR="00000000" w:rsidDel="00000000" w:rsidP="00000000" w:rsidRDefault="00000000" w:rsidRPr="00000000" w14:paraId="00000788">
      <w:pPr>
        <w:rPr>
          <w:sz w:val="24"/>
          <w:szCs w:val="24"/>
        </w:rPr>
      </w:pPr>
      <w:r w:rsidDel="00000000" w:rsidR="00000000" w:rsidRPr="00000000">
        <w:rPr>
          <w:rtl w:val="0"/>
        </w:rPr>
      </w:r>
    </w:p>
    <w:p w:rsidR="00000000" w:rsidDel="00000000" w:rsidP="00000000" w:rsidRDefault="00000000" w:rsidRPr="00000000" w14:paraId="00000789">
      <w:pPr>
        <w:rPr>
          <w:sz w:val="24"/>
          <w:szCs w:val="24"/>
        </w:rPr>
      </w:pPr>
      <w:r w:rsidDel="00000000" w:rsidR="00000000" w:rsidRPr="00000000">
        <w:rPr>
          <w:sz w:val="24"/>
          <w:szCs w:val="24"/>
          <w:rtl w:val="0"/>
        </w:rPr>
        <w:t xml:space="preserve">AUSTIN: Sure.</w:t>
      </w:r>
    </w:p>
    <w:p w:rsidR="00000000" w:rsidDel="00000000" w:rsidP="00000000" w:rsidRDefault="00000000" w:rsidRPr="00000000" w14:paraId="0000078A">
      <w:pPr>
        <w:rPr>
          <w:sz w:val="24"/>
          <w:szCs w:val="24"/>
        </w:rPr>
      </w:pPr>
      <w:r w:rsidDel="00000000" w:rsidR="00000000" w:rsidRPr="00000000">
        <w:rPr>
          <w:rtl w:val="0"/>
        </w:rPr>
      </w:r>
    </w:p>
    <w:p w:rsidR="00000000" w:rsidDel="00000000" w:rsidP="00000000" w:rsidRDefault="00000000" w:rsidRPr="00000000" w14:paraId="0000078B">
      <w:pPr>
        <w:rPr>
          <w:sz w:val="24"/>
          <w:szCs w:val="24"/>
        </w:rPr>
      </w:pPr>
      <w:r w:rsidDel="00000000" w:rsidR="00000000" w:rsidRPr="00000000">
        <w:rPr>
          <w:sz w:val="24"/>
          <w:szCs w:val="24"/>
          <w:rtl w:val="0"/>
        </w:rPr>
        <w:t xml:space="preserve">KEITH: Um… His side, right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8C">
      <w:pPr>
        <w:rPr>
          <w:sz w:val="24"/>
          <w:szCs w:val="24"/>
        </w:rPr>
      </w:pPr>
      <w:r w:rsidDel="00000000" w:rsidR="00000000" w:rsidRPr="00000000">
        <w:rPr>
          <w:rtl w:val="0"/>
        </w:rPr>
      </w:r>
    </w:p>
    <w:p w:rsidR="00000000" w:rsidDel="00000000" w:rsidP="00000000" w:rsidRDefault="00000000" w:rsidRPr="00000000" w14:paraId="0000078D">
      <w:pPr>
        <w:rPr>
          <w:sz w:val="24"/>
          <w:szCs w:val="24"/>
        </w:rPr>
      </w:pPr>
      <w:r w:rsidDel="00000000" w:rsidR="00000000" w:rsidRPr="00000000">
        <w:rPr>
          <w:sz w:val="24"/>
          <w:szCs w:val="24"/>
          <w:rtl w:val="0"/>
        </w:rPr>
        <w:t xml:space="preserve">AUSTIN: Yeah, it's his— I'm seeing it as his left side. Blood is coming out.</w:t>
      </w:r>
    </w:p>
    <w:p w:rsidR="00000000" w:rsidDel="00000000" w:rsidP="00000000" w:rsidRDefault="00000000" w:rsidRPr="00000000" w14:paraId="0000078E">
      <w:pPr>
        <w:rPr>
          <w:sz w:val="24"/>
          <w:szCs w:val="24"/>
        </w:rPr>
      </w:pPr>
      <w:r w:rsidDel="00000000" w:rsidR="00000000" w:rsidRPr="00000000">
        <w:rPr>
          <w:rtl w:val="0"/>
        </w:rPr>
      </w:r>
    </w:p>
    <w:p w:rsidR="00000000" w:rsidDel="00000000" w:rsidP="00000000" w:rsidRDefault="00000000" w:rsidRPr="00000000" w14:paraId="0000078F">
      <w:pPr>
        <w:rPr>
          <w:sz w:val="24"/>
          <w:szCs w:val="24"/>
        </w:rPr>
      </w:pPr>
      <w:r w:rsidDel="00000000" w:rsidR="00000000" w:rsidRPr="00000000">
        <w:rPr>
          <w:sz w:val="24"/>
          <w:szCs w:val="24"/>
          <w:rtl w:val="0"/>
        </w:rPr>
        <w:t xml:space="preserve">KEITH: Right, um and uh, so that is a… That's not the right roll.</w:t>
      </w:r>
    </w:p>
    <w:p w:rsidR="00000000" w:rsidDel="00000000" w:rsidP="00000000" w:rsidRDefault="00000000" w:rsidRPr="00000000" w14:paraId="00000790">
      <w:pPr>
        <w:rPr>
          <w:sz w:val="24"/>
          <w:szCs w:val="24"/>
        </w:rPr>
      </w:pPr>
      <w:r w:rsidDel="00000000" w:rsidR="00000000" w:rsidRPr="00000000">
        <w:rPr>
          <w:rtl w:val="0"/>
        </w:rPr>
      </w:r>
    </w:p>
    <w:p w:rsidR="00000000" w:rsidDel="00000000" w:rsidP="00000000" w:rsidRDefault="00000000" w:rsidRPr="00000000" w14:paraId="00000791">
      <w:pPr>
        <w:rPr>
          <w:sz w:val="24"/>
          <w:szCs w:val="24"/>
        </w:rPr>
      </w:pPr>
      <w:r w:rsidDel="00000000" w:rsidR="00000000" w:rsidRPr="00000000">
        <w:rPr>
          <w:sz w:val="24"/>
          <w:szCs w:val="24"/>
          <w:rtl w:val="0"/>
        </w:rPr>
        <w:t xml:space="preserve">NICK: Oh right.</w:t>
      </w:r>
    </w:p>
    <w:p w:rsidR="00000000" w:rsidDel="00000000" w:rsidP="00000000" w:rsidRDefault="00000000" w:rsidRPr="00000000" w14:paraId="00000792">
      <w:pPr>
        <w:rPr>
          <w:sz w:val="24"/>
          <w:szCs w:val="24"/>
        </w:rPr>
      </w:pPr>
      <w:r w:rsidDel="00000000" w:rsidR="00000000" w:rsidRPr="00000000">
        <w:rPr>
          <w:rtl w:val="0"/>
        </w:rPr>
      </w:r>
    </w:p>
    <w:p w:rsidR="00000000" w:rsidDel="00000000" w:rsidP="00000000" w:rsidRDefault="00000000" w:rsidRPr="00000000" w14:paraId="00000793">
      <w:pPr>
        <w:rPr>
          <w:sz w:val="24"/>
          <w:szCs w:val="24"/>
        </w:rPr>
      </w:pPr>
      <w:r w:rsidDel="00000000" w:rsidR="00000000" w:rsidRPr="00000000">
        <w:rPr>
          <w:sz w:val="24"/>
          <w:szCs w:val="24"/>
          <w:rtl w:val="0"/>
        </w:rPr>
        <w:t xml:space="preserve">JACK: I've just got to uh…</w:t>
      </w:r>
    </w:p>
    <w:p w:rsidR="00000000" w:rsidDel="00000000" w:rsidP="00000000" w:rsidRDefault="00000000" w:rsidRPr="00000000" w14:paraId="00000794">
      <w:pPr>
        <w:rPr>
          <w:sz w:val="24"/>
          <w:szCs w:val="24"/>
        </w:rPr>
      </w:pPr>
      <w:r w:rsidDel="00000000" w:rsidR="00000000" w:rsidRPr="00000000">
        <w:rPr>
          <w:rtl w:val="0"/>
        </w:rPr>
      </w:r>
    </w:p>
    <w:p w:rsidR="00000000" w:rsidDel="00000000" w:rsidP="00000000" w:rsidRDefault="00000000" w:rsidRPr="00000000" w14:paraId="00000795">
      <w:pPr>
        <w:rPr>
          <w:sz w:val="24"/>
          <w:szCs w:val="24"/>
        </w:rPr>
      </w:pPr>
      <w:r w:rsidDel="00000000" w:rsidR="00000000" w:rsidRPr="00000000">
        <w:rPr>
          <w:sz w:val="24"/>
          <w:szCs w:val="24"/>
          <w:rtl w:val="0"/>
        </w:rPr>
        <w:t xml:space="preserve">NICK: I want to describe really quick.</w:t>
      </w:r>
    </w:p>
    <w:p w:rsidR="00000000" w:rsidDel="00000000" w:rsidP="00000000" w:rsidRDefault="00000000" w:rsidRPr="00000000" w14:paraId="00000796">
      <w:pPr>
        <w:rPr>
          <w:sz w:val="24"/>
          <w:szCs w:val="24"/>
        </w:rPr>
      </w:pPr>
      <w:r w:rsidDel="00000000" w:rsidR="00000000" w:rsidRPr="00000000">
        <w:rPr>
          <w:rtl w:val="0"/>
        </w:rPr>
      </w:r>
    </w:p>
    <w:p w:rsidR="00000000" w:rsidDel="00000000" w:rsidP="00000000" w:rsidRDefault="00000000" w:rsidRPr="00000000" w14:paraId="00000797">
      <w:pPr>
        <w:rPr>
          <w:sz w:val="24"/>
          <w:szCs w:val="24"/>
        </w:rPr>
      </w:pPr>
      <w:r w:rsidDel="00000000" w:rsidR="00000000" w:rsidRPr="00000000">
        <w:rPr>
          <w:sz w:val="24"/>
          <w:szCs w:val="24"/>
          <w:rtl w:val="0"/>
        </w:rPr>
        <w:t xml:space="preserve">JACK: I've just got to let my puppy out.</w:t>
      </w:r>
    </w:p>
    <w:p w:rsidR="00000000" w:rsidDel="00000000" w:rsidP="00000000" w:rsidRDefault="00000000" w:rsidRPr="00000000" w14:paraId="00000798">
      <w:pPr>
        <w:rPr>
          <w:sz w:val="24"/>
          <w:szCs w:val="24"/>
        </w:rPr>
      </w:pPr>
      <w:r w:rsidDel="00000000" w:rsidR="00000000" w:rsidRPr="00000000">
        <w:rPr>
          <w:rtl w:val="0"/>
        </w:rPr>
      </w:r>
    </w:p>
    <w:p w:rsidR="00000000" w:rsidDel="00000000" w:rsidP="00000000" w:rsidRDefault="00000000" w:rsidRPr="00000000" w14:paraId="00000799">
      <w:pPr>
        <w:rPr>
          <w:sz w:val="24"/>
          <w:szCs w:val="24"/>
        </w:rPr>
      </w:pPr>
      <w:r w:rsidDel="00000000" w:rsidR="00000000" w:rsidRPr="00000000">
        <w:rPr>
          <w:sz w:val="24"/>
          <w:szCs w:val="24"/>
          <w:rtl w:val="0"/>
        </w:rPr>
        <w:t xml:space="preserve">AUSTIN: </w:t>
      </w:r>
      <w:r w:rsidDel="00000000" w:rsidR="00000000" w:rsidRPr="00000000">
        <w:rPr>
          <w:rtl w:val="0"/>
        </w:rPr>
        <w:t xml:space="preserve">Yup</w:t>
      </w:r>
      <w:r w:rsidDel="00000000" w:rsidR="00000000" w:rsidRPr="00000000">
        <w:rPr>
          <w:sz w:val="24"/>
          <w:szCs w:val="24"/>
          <w:rtl w:val="0"/>
        </w:rPr>
        <w:t xml:space="preserve">. That's okay. Fantasmo? </w:t>
      </w:r>
    </w:p>
    <w:p w:rsidR="00000000" w:rsidDel="00000000" w:rsidP="00000000" w:rsidRDefault="00000000" w:rsidRPr="00000000" w14:paraId="0000079A">
      <w:pPr>
        <w:rPr>
          <w:sz w:val="24"/>
          <w:szCs w:val="24"/>
        </w:rPr>
      </w:pPr>
      <w:r w:rsidDel="00000000" w:rsidR="00000000" w:rsidRPr="00000000">
        <w:rPr>
          <w:rtl w:val="0"/>
        </w:rPr>
      </w:r>
    </w:p>
    <w:p w:rsidR="00000000" w:rsidDel="00000000" w:rsidP="00000000" w:rsidRDefault="00000000" w:rsidRPr="00000000" w14:paraId="0000079B">
      <w:pPr>
        <w:rPr>
          <w:sz w:val="24"/>
          <w:szCs w:val="24"/>
        </w:rPr>
      </w:pPr>
      <w:r w:rsidDel="00000000" w:rsidR="00000000" w:rsidRPr="00000000">
        <w:rPr>
          <w:sz w:val="24"/>
          <w:szCs w:val="24"/>
          <w:rtl w:val="0"/>
        </w:rPr>
        <w:t xml:space="preserve">NICK: I want to describe </w:t>
      </w:r>
      <w:r w:rsidDel="00000000" w:rsidR="00000000" w:rsidRPr="00000000">
        <w:rPr>
          <w:rtl w:val="0"/>
        </w:rPr>
        <w:t xml:space="preserve">h</w:t>
      </w:r>
      <w:r w:rsidDel="00000000" w:rsidR="00000000" w:rsidRPr="00000000">
        <w:rPr>
          <w:sz w:val="24"/>
          <w:szCs w:val="24"/>
          <w:rtl w:val="0"/>
        </w:rPr>
        <w:t xml:space="preserve">ow uh— </w:t>
      </w:r>
      <w:r w:rsidDel="00000000" w:rsidR="00000000" w:rsidRPr="00000000">
        <w:rPr>
          <w:rtl w:val="0"/>
        </w:rPr>
        <w:t xml:space="preserve">h</w:t>
      </w:r>
      <w:r w:rsidDel="00000000" w:rsidR="00000000" w:rsidRPr="00000000">
        <w:rPr>
          <w:sz w:val="24"/>
          <w:szCs w:val="24"/>
          <w:rtl w:val="0"/>
        </w:rPr>
        <w:t xml:space="preserve">ow the Magic Missile was cast.</w:t>
      </w:r>
    </w:p>
    <w:p w:rsidR="00000000" w:rsidDel="00000000" w:rsidP="00000000" w:rsidRDefault="00000000" w:rsidRPr="00000000" w14:paraId="0000079C">
      <w:pPr>
        <w:rPr>
          <w:sz w:val="24"/>
          <w:szCs w:val="24"/>
        </w:rPr>
      </w:pPr>
      <w:r w:rsidDel="00000000" w:rsidR="00000000" w:rsidRPr="00000000">
        <w:rPr>
          <w:rtl w:val="0"/>
        </w:rPr>
      </w:r>
    </w:p>
    <w:p w:rsidR="00000000" w:rsidDel="00000000" w:rsidP="00000000" w:rsidRDefault="00000000" w:rsidRPr="00000000" w14:paraId="0000079D">
      <w:pPr>
        <w:rPr>
          <w:sz w:val="24"/>
          <w:szCs w:val="24"/>
        </w:rPr>
      </w:pPr>
      <w:r w:rsidDel="00000000" w:rsidR="00000000" w:rsidRPr="00000000">
        <w:rPr>
          <w:sz w:val="24"/>
          <w:szCs w:val="24"/>
          <w:rtl w:val="0"/>
        </w:rPr>
        <w:t xml:space="preserve">AUSTIN: Sure.</w:t>
      </w:r>
    </w:p>
    <w:p w:rsidR="00000000" w:rsidDel="00000000" w:rsidP="00000000" w:rsidRDefault="00000000" w:rsidRPr="00000000" w14:paraId="0000079E">
      <w:pPr>
        <w:rPr>
          <w:sz w:val="24"/>
          <w:szCs w:val="24"/>
        </w:rPr>
      </w:pPr>
      <w:r w:rsidDel="00000000" w:rsidR="00000000" w:rsidRPr="00000000">
        <w:rPr>
          <w:rtl w:val="0"/>
        </w:rPr>
      </w:r>
    </w:p>
    <w:p w:rsidR="00000000" w:rsidDel="00000000" w:rsidP="00000000" w:rsidRDefault="00000000" w:rsidRPr="00000000" w14:paraId="0000079F">
      <w:pPr>
        <w:rPr>
          <w:sz w:val="24"/>
          <w:szCs w:val="24"/>
        </w:rPr>
      </w:pPr>
      <w:r w:rsidDel="00000000" w:rsidR="00000000" w:rsidRPr="00000000">
        <w:rPr>
          <w:sz w:val="24"/>
          <w:szCs w:val="24"/>
          <w:rtl w:val="0"/>
        </w:rPr>
        <w:t xml:space="preserve">NICK: So everyone— Everyone sees Fantasmo </w:t>
      </w:r>
      <w:ins w:author="Natalie Clipsham" w:id="4" w:date="2020-10-11T11:55:23Z">
        <w:r w:rsidDel="00000000" w:rsidR="00000000" w:rsidRPr="00000000">
          <w:rPr>
            <w:sz w:val="24"/>
            <w:szCs w:val="24"/>
            <w:rtl w:val="0"/>
          </w:rPr>
          <w:t xml:space="preserve">free</w:t>
        </w:r>
      </w:ins>
      <w:del w:author="Natalie Clipsham" w:id="4" w:date="2020-10-11T11:55:23Z">
        <w:r w:rsidDel="00000000" w:rsidR="00000000" w:rsidRPr="00000000">
          <w:rPr>
            <w:sz w:val="24"/>
            <w:szCs w:val="24"/>
            <w:rtl w:val="0"/>
          </w:rPr>
          <w:delText xml:space="preserve">suddenly appear in a corner of the room. He</w:delText>
        </w:r>
      </w:del>
      <w:r w:rsidDel="00000000" w:rsidR="00000000" w:rsidRPr="00000000">
        <w:rPr>
          <w:sz w:val="24"/>
          <w:szCs w:val="24"/>
          <w:rtl w:val="0"/>
        </w:rPr>
        <w:t xml:space="preserve"> does the opposite, so you see him slowly fade into view. Or not slowly, very quickly fade into view, as he's like bring his hand </w:t>
      </w:r>
      <w:r w:rsidDel="00000000" w:rsidR="00000000" w:rsidRPr="00000000">
        <w:rPr>
          <w:i w:val="1"/>
          <w:sz w:val="24"/>
          <w:szCs w:val="24"/>
          <w:rtl w:val="0"/>
        </w:rPr>
        <w:t xml:space="preserve">low </w:t>
      </w:r>
      <w:r w:rsidDel="00000000" w:rsidR="00000000" w:rsidRPr="00000000">
        <w:rPr>
          <w:sz w:val="24"/>
          <w:szCs w:val="24"/>
          <w:rtl w:val="0"/>
        </w:rPr>
        <w:t xml:space="preserve">to </w:t>
      </w:r>
      <w:r w:rsidDel="00000000" w:rsidR="00000000" w:rsidRPr="00000000">
        <w:rPr>
          <w:i w:val="1"/>
          <w:sz w:val="24"/>
          <w:szCs w:val="24"/>
          <w:rtl w:val="0"/>
        </w:rPr>
        <w:t xml:space="preserve">high </w:t>
      </w:r>
      <w:r w:rsidDel="00000000" w:rsidR="00000000" w:rsidRPr="00000000">
        <w:rPr>
          <w:sz w:val="24"/>
          <w:szCs w:val="24"/>
          <w:rtl w:val="0"/>
        </w:rPr>
        <w:t xml:space="preserve">in front of his face. So upwards in front of his face, and then he like, very </w:t>
      </w:r>
      <w:r w:rsidDel="00000000" w:rsidR="00000000" w:rsidRPr="00000000">
        <w:rPr>
          <w:rtl w:val="0"/>
        </w:rPr>
        <w:t xml:space="preserve">ridiculously</w:t>
      </w:r>
      <w:r w:rsidDel="00000000" w:rsidR="00000000" w:rsidRPr="00000000">
        <w:rPr>
          <w:sz w:val="24"/>
          <w:szCs w:val="24"/>
          <w:rtl w:val="0"/>
        </w:rPr>
        <w:t xml:space="preserve"> dramatic flourish</w:t>
      </w:r>
      <w:r w:rsidDel="00000000" w:rsidR="00000000" w:rsidRPr="00000000">
        <w:rPr>
          <w:rtl w:val="0"/>
        </w:rPr>
        <w:t xml:space="preserve"> (AUSTIN: Mh-hmm.)</w:t>
      </w:r>
      <w:r w:rsidDel="00000000" w:rsidR="00000000" w:rsidRPr="00000000">
        <w:rPr>
          <w:sz w:val="24"/>
          <w:szCs w:val="24"/>
          <w:rtl w:val="0"/>
        </w:rPr>
        <w:t xml:space="preserve"> keeps his hand moving upwards and then brings it around and then into a fist. </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sz w:val="24"/>
          <w:szCs w:val="24"/>
        </w:rPr>
      </w:pPr>
      <w:r w:rsidDel="00000000" w:rsidR="00000000" w:rsidRPr="00000000">
        <w:rPr>
          <w:sz w:val="24"/>
          <w:szCs w:val="24"/>
          <w:rtl w:val="0"/>
        </w:rPr>
        <w:t xml:space="preserve">[AUSTIN laughs] </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NICK: </w:t>
      </w:r>
      <w:r w:rsidDel="00000000" w:rsidR="00000000" w:rsidRPr="00000000">
        <w:rPr>
          <w:sz w:val="24"/>
          <w:szCs w:val="24"/>
          <w:rtl w:val="0"/>
        </w:rPr>
        <w:t xml:space="preserve">He's got one hand back by his face, sort of like his thumb is like aiming dual. </w:t>
      </w:r>
      <w:r w:rsidDel="00000000" w:rsidR="00000000" w:rsidRPr="00000000">
        <w:rPr>
          <w:rtl w:val="0"/>
        </w:rPr>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sz w:val="24"/>
          <w:szCs w:val="24"/>
        </w:rPr>
      </w:pPr>
      <w:r w:rsidDel="00000000" w:rsidR="00000000" w:rsidRPr="00000000">
        <w:rPr>
          <w:sz w:val="24"/>
          <w:szCs w:val="24"/>
          <w:rtl w:val="0"/>
        </w:rPr>
        <w:t xml:space="preserve">AUSTIN: Right, right. </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[JACK laughs]</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sz w:val="24"/>
          <w:szCs w:val="24"/>
        </w:rPr>
      </w:pPr>
      <w:r w:rsidDel="00000000" w:rsidR="00000000" w:rsidRPr="00000000">
        <w:rPr>
          <w:rtl w:val="0"/>
        </w:rPr>
        <w:t xml:space="preserve">NICK: </w:t>
      </w:r>
      <w:r w:rsidDel="00000000" w:rsidR="00000000" w:rsidRPr="00000000">
        <w:rPr>
          <w:sz w:val="24"/>
          <w:szCs w:val="24"/>
          <w:rtl w:val="0"/>
        </w:rPr>
        <w:t xml:space="preserve">And the other hand like stuck out in front of him. And that's where these like, purple arrows like almost cartoonishly purple arrows coming shooting of his uh, hand.</w:t>
      </w:r>
    </w:p>
    <w:p w:rsidR="00000000" w:rsidDel="00000000" w:rsidP="00000000" w:rsidRDefault="00000000" w:rsidRPr="00000000" w14:paraId="000007AA">
      <w:pPr>
        <w:rPr>
          <w:sz w:val="24"/>
          <w:szCs w:val="24"/>
        </w:rPr>
      </w:pPr>
      <w:r w:rsidDel="00000000" w:rsidR="00000000" w:rsidRPr="00000000">
        <w:rPr>
          <w:rtl w:val="0"/>
        </w:rPr>
      </w:r>
    </w:p>
    <w:p w:rsidR="00000000" w:rsidDel="00000000" w:rsidP="00000000" w:rsidRDefault="00000000" w:rsidRPr="00000000" w14:paraId="000007AB">
      <w:pPr>
        <w:rPr>
          <w:sz w:val="24"/>
          <w:szCs w:val="24"/>
        </w:rPr>
      </w:pPr>
      <w:r w:rsidDel="00000000" w:rsidR="00000000" w:rsidRPr="00000000">
        <w:rPr>
          <w:sz w:val="24"/>
          <w:szCs w:val="24"/>
          <w:rtl w:val="0"/>
        </w:rPr>
        <w:t xml:space="preserve">JACK: He's a showman.</w:t>
      </w:r>
    </w:p>
    <w:p w:rsidR="00000000" w:rsidDel="00000000" w:rsidP="00000000" w:rsidRDefault="00000000" w:rsidRPr="00000000" w14:paraId="000007AC">
      <w:pPr>
        <w:rPr>
          <w:sz w:val="24"/>
          <w:szCs w:val="24"/>
        </w:rPr>
      </w:pPr>
      <w:r w:rsidDel="00000000" w:rsidR="00000000" w:rsidRPr="00000000">
        <w:rPr>
          <w:rtl w:val="0"/>
        </w:rPr>
      </w:r>
    </w:p>
    <w:p w:rsidR="00000000" w:rsidDel="00000000" w:rsidP="00000000" w:rsidRDefault="00000000" w:rsidRPr="00000000" w14:paraId="000007AD">
      <w:pPr>
        <w:rPr>
          <w:sz w:val="24"/>
          <w:szCs w:val="24"/>
        </w:rPr>
      </w:pPr>
      <w:r w:rsidDel="00000000" w:rsidR="00000000" w:rsidRPr="00000000">
        <w:rPr>
          <w:sz w:val="24"/>
          <w:szCs w:val="24"/>
          <w:rtl w:val="0"/>
        </w:rPr>
        <w:t xml:space="preserve">NICK: Yeah.</w:t>
      </w:r>
    </w:p>
    <w:p w:rsidR="00000000" w:rsidDel="00000000" w:rsidP="00000000" w:rsidRDefault="00000000" w:rsidRPr="00000000" w14:paraId="000007AE">
      <w:pPr>
        <w:rPr>
          <w:sz w:val="24"/>
          <w:szCs w:val="24"/>
        </w:rPr>
      </w:pPr>
      <w:r w:rsidDel="00000000" w:rsidR="00000000" w:rsidRPr="00000000">
        <w:rPr>
          <w:rtl w:val="0"/>
        </w:rPr>
      </w:r>
    </w:p>
    <w:p w:rsidR="00000000" w:rsidDel="00000000" w:rsidP="00000000" w:rsidRDefault="00000000" w:rsidRPr="00000000" w14:paraId="000007AF">
      <w:pPr>
        <w:rPr>
          <w:sz w:val="24"/>
          <w:szCs w:val="24"/>
        </w:rPr>
      </w:pPr>
      <w:r w:rsidDel="00000000" w:rsidR="00000000" w:rsidRPr="00000000">
        <w:rPr>
          <w:sz w:val="24"/>
          <w:szCs w:val="24"/>
          <w:rtl w:val="0"/>
        </w:rPr>
        <w:t xml:space="preserve">AUSTIN: He is a bit of a showman.</w:t>
      </w:r>
    </w:p>
    <w:p w:rsidR="00000000" w:rsidDel="00000000" w:rsidP="00000000" w:rsidRDefault="00000000" w:rsidRPr="00000000" w14:paraId="000007B0">
      <w:pPr>
        <w:rPr>
          <w:sz w:val="24"/>
          <w:szCs w:val="24"/>
        </w:rPr>
      </w:pPr>
      <w:r w:rsidDel="00000000" w:rsidR="00000000" w:rsidRPr="00000000">
        <w:rPr>
          <w:rtl w:val="0"/>
        </w:rPr>
      </w:r>
    </w:p>
    <w:p w:rsidR="00000000" w:rsidDel="00000000" w:rsidP="00000000" w:rsidRDefault="00000000" w:rsidRPr="00000000" w14:paraId="000007B1">
      <w:pPr>
        <w:rPr>
          <w:sz w:val="24"/>
          <w:szCs w:val="24"/>
        </w:rPr>
      </w:pPr>
      <w:r w:rsidDel="00000000" w:rsidR="00000000" w:rsidRPr="00000000">
        <w:rPr>
          <w:sz w:val="24"/>
          <w:szCs w:val="24"/>
          <w:rtl w:val="0"/>
        </w:rPr>
        <w:t xml:space="preserve">NICK: He's totally a showman.</w:t>
      </w:r>
    </w:p>
    <w:p w:rsidR="00000000" w:rsidDel="00000000" w:rsidP="00000000" w:rsidRDefault="00000000" w:rsidRPr="00000000" w14:paraId="000007B2">
      <w:pPr>
        <w:rPr>
          <w:sz w:val="24"/>
          <w:szCs w:val="24"/>
        </w:rPr>
      </w:pPr>
      <w:r w:rsidDel="00000000" w:rsidR="00000000" w:rsidRPr="00000000">
        <w:rPr>
          <w:rtl w:val="0"/>
        </w:rPr>
      </w:r>
    </w:p>
    <w:p w:rsidR="00000000" w:rsidDel="00000000" w:rsidP="00000000" w:rsidRDefault="00000000" w:rsidRPr="00000000" w14:paraId="000007B3">
      <w:pPr>
        <w:rPr>
          <w:sz w:val="24"/>
          <w:szCs w:val="24"/>
        </w:rPr>
      </w:pPr>
      <w:r w:rsidDel="00000000" w:rsidR="00000000" w:rsidRPr="00000000">
        <w:rPr>
          <w:sz w:val="24"/>
          <w:szCs w:val="24"/>
          <w:rtl w:val="0"/>
        </w:rPr>
        <w:t xml:space="preserve">AUSTIN: He is </w:t>
      </w:r>
      <w:r w:rsidDel="00000000" w:rsidR="00000000" w:rsidRPr="00000000">
        <w:rPr>
          <w:i w:val="1"/>
          <w:sz w:val="24"/>
          <w:szCs w:val="24"/>
          <w:rtl w:val="0"/>
        </w:rPr>
        <w:t xml:space="preserve">the Great Fantasmo</w:t>
      </w:r>
      <w:r w:rsidDel="00000000" w:rsidR="00000000" w:rsidRPr="00000000">
        <w:rPr>
          <w:sz w:val="24"/>
          <w:szCs w:val="24"/>
          <w:rtl w:val="0"/>
        </w:rPr>
        <w:t xml:space="preserve">. He didn't—</w:t>
      </w:r>
    </w:p>
    <w:p w:rsidR="00000000" w:rsidDel="00000000" w:rsidP="00000000" w:rsidRDefault="00000000" w:rsidRPr="00000000" w14:paraId="000007B4">
      <w:pPr>
        <w:rPr>
          <w:sz w:val="24"/>
          <w:szCs w:val="24"/>
        </w:rPr>
      </w:pPr>
      <w:r w:rsidDel="00000000" w:rsidR="00000000" w:rsidRPr="00000000">
        <w:rPr>
          <w:rtl w:val="0"/>
        </w:rPr>
      </w:r>
    </w:p>
    <w:p w:rsidR="00000000" w:rsidDel="00000000" w:rsidP="00000000" w:rsidRDefault="00000000" w:rsidRPr="00000000" w14:paraId="000007B5">
      <w:pPr>
        <w:rPr>
          <w:sz w:val="24"/>
          <w:szCs w:val="24"/>
        </w:rPr>
      </w:pPr>
      <w:r w:rsidDel="00000000" w:rsidR="00000000" w:rsidRPr="00000000">
        <w:rPr>
          <w:sz w:val="24"/>
          <w:szCs w:val="24"/>
          <w:rtl w:val="0"/>
        </w:rPr>
        <w:t xml:space="preserve">NICK: He is the Great Fantasmon.</w:t>
      </w:r>
    </w:p>
    <w:p w:rsidR="00000000" w:rsidDel="00000000" w:rsidP="00000000" w:rsidRDefault="00000000" w:rsidRPr="00000000" w14:paraId="000007B6">
      <w:pPr>
        <w:rPr>
          <w:sz w:val="24"/>
          <w:szCs w:val="24"/>
        </w:rPr>
      </w:pPr>
      <w:r w:rsidDel="00000000" w:rsidR="00000000" w:rsidRPr="00000000">
        <w:rPr>
          <w:rtl w:val="0"/>
        </w:rPr>
      </w:r>
    </w:p>
    <w:p w:rsidR="00000000" w:rsidDel="00000000" w:rsidP="00000000" w:rsidRDefault="00000000" w:rsidRPr="00000000" w14:paraId="000007B7">
      <w:pPr>
        <w:rPr>
          <w:sz w:val="24"/>
          <w:szCs w:val="24"/>
        </w:rPr>
      </w:pPr>
      <w:r w:rsidDel="00000000" w:rsidR="00000000" w:rsidRPr="00000000">
        <w:rPr>
          <w:sz w:val="24"/>
          <w:szCs w:val="24"/>
          <w:rtl w:val="0"/>
        </w:rPr>
        <w:t xml:space="preserve">AUSTIN: No one called him the great for no reason.</w:t>
      </w:r>
    </w:p>
    <w:p w:rsidR="00000000" w:rsidDel="00000000" w:rsidP="00000000" w:rsidRDefault="00000000" w:rsidRPr="00000000" w14:paraId="000007B8">
      <w:pPr>
        <w:rPr>
          <w:sz w:val="24"/>
          <w:szCs w:val="24"/>
        </w:rPr>
      </w:pPr>
      <w:r w:rsidDel="00000000" w:rsidR="00000000" w:rsidRPr="00000000">
        <w:rPr>
          <w:rtl w:val="0"/>
        </w:rPr>
      </w:r>
    </w:p>
    <w:p w:rsidR="00000000" w:rsidDel="00000000" w:rsidP="00000000" w:rsidRDefault="00000000" w:rsidRPr="00000000" w14:paraId="000007B9">
      <w:pPr>
        <w:rPr>
          <w:sz w:val="24"/>
          <w:szCs w:val="24"/>
        </w:rPr>
      </w:pPr>
      <w:r w:rsidDel="00000000" w:rsidR="00000000" w:rsidRPr="00000000">
        <w:rPr>
          <w:sz w:val="24"/>
          <w:szCs w:val="24"/>
          <w:rtl w:val="0"/>
        </w:rPr>
        <w:t xml:space="preserve">NICK: And like his uh, like as the uh, as the arrows go shooting out, like it sends wind back and him and his once glorious but now tattered robes sort of flap a little bit.</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AUSTIN: Mh-hmm. </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sz w:val="24"/>
          <w:szCs w:val="24"/>
        </w:rPr>
      </w:pPr>
      <w:r w:rsidDel="00000000" w:rsidR="00000000" w:rsidRPr="00000000">
        <w:rPr>
          <w:sz w:val="24"/>
          <w:szCs w:val="24"/>
          <w:rtl w:val="0"/>
        </w:rPr>
        <w:t xml:space="preserve">JACK: What a guy.</w:t>
      </w:r>
    </w:p>
    <w:p w:rsidR="00000000" w:rsidDel="00000000" w:rsidP="00000000" w:rsidRDefault="00000000" w:rsidRPr="00000000" w14:paraId="000007BE">
      <w:pPr>
        <w:rPr>
          <w:sz w:val="24"/>
          <w:szCs w:val="24"/>
        </w:rPr>
      </w:pPr>
      <w:r w:rsidDel="00000000" w:rsidR="00000000" w:rsidRPr="00000000">
        <w:rPr>
          <w:rtl w:val="0"/>
        </w:rPr>
      </w:r>
    </w:p>
    <w:p w:rsidR="00000000" w:rsidDel="00000000" w:rsidP="00000000" w:rsidRDefault="00000000" w:rsidRPr="00000000" w14:paraId="000007BF">
      <w:pPr>
        <w:rPr>
          <w:sz w:val="24"/>
          <w:szCs w:val="24"/>
        </w:rPr>
      </w:pPr>
      <w:r w:rsidDel="00000000" w:rsidR="00000000" w:rsidRPr="00000000">
        <w:rPr>
          <w:sz w:val="24"/>
          <w:szCs w:val="24"/>
          <w:rtl w:val="0"/>
        </w:rPr>
        <w:t xml:space="preserve">AUSTIN: Um…</w:t>
      </w:r>
    </w:p>
    <w:p w:rsidR="00000000" w:rsidDel="00000000" w:rsidP="00000000" w:rsidRDefault="00000000" w:rsidRPr="00000000" w14:paraId="000007C0">
      <w:pPr>
        <w:rPr>
          <w:sz w:val="24"/>
          <w:szCs w:val="24"/>
        </w:rPr>
      </w:pPr>
      <w:r w:rsidDel="00000000" w:rsidR="00000000" w:rsidRPr="00000000">
        <w:rPr>
          <w:rtl w:val="0"/>
        </w:rPr>
      </w:r>
    </w:p>
    <w:p w:rsidR="00000000" w:rsidDel="00000000" w:rsidP="00000000" w:rsidRDefault="00000000" w:rsidRPr="00000000" w14:paraId="000007C1">
      <w:pPr>
        <w:rPr>
          <w:sz w:val="24"/>
          <w:szCs w:val="24"/>
        </w:rPr>
      </w:pPr>
      <w:r w:rsidDel="00000000" w:rsidR="00000000" w:rsidRPr="00000000">
        <w:rPr>
          <w:sz w:val="24"/>
          <w:szCs w:val="24"/>
          <w:rtl w:val="0"/>
        </w:rPr>
        <w:t xml:space="preserve">KEITH: So I rolled an 8.</w:t>
      </w:r>
    </w:p>
    <w:p w:rsidR="00000000" w:rsidDel="00000000" w:rsidP="00000000" w:rsidRDefault="00000000" w:rsidRPr="00000000" w14:paraId="000007C2">
      <w:pPr>
        <w:rPr>
          <w:sz w:val="24"/>
          <w:szCs w:val="24"/>
        </w:rPr>
      </w:pPr>
      <w:r w:rsidDel="00000000" w:rsidR="00000000" w:rsidRPr="00000000">
        <w:rPr>
          <w:rtl w:val="0"/>
        </w:rPr>
      </w:r>
    </w:p>
    <w:p w:rsidR="00000000" w:rsidDel="00000000" w:rsidP="00000000" w:rsidRDefault="00000000" w:rsidRPr="00000000" w14:paraId="000007C3">
      <w:pPr>
        <w:rPr>
          <w:sz w:val="24"/>
          <w:szCs w:val="24"/>
        </w:rPr>
      </w:pPr>
      <w:r w:rsidDel="00000000" w:rsidR="00000000" w:rsidRPr="00000000">
        <w:rPr>
          <w:sz w:val="24"/>
          <w:szCs w:val="24"/>
          <w:rtl w:val="0"/>
        </w:rPr>
        <w:t xml:space="preserve">AUSTIN: To hit.</w:t>
      </w:r>
    </w:p>
    <w:p w:rsidR="00000000" w:rsidDel="00000000" w:rsidP="00000000" w:rsidRDefault="00000000" w:rsidRPr="00000000" w14:paraId="000007C4">
      <w:pPr>
        <w:rPr>
          <w:sz w:val="24"/>
          <w:szCs w:val="24"/>
        </w:rPr>
      </w:pPr>
      <w:r w:rsidDel="00000000" w:rsidR="00000000" w:rsidRPr="00000000">
        <w:rPr>
          <w:rtl w:val="0"/>
        </w:rPr>
      </w:r>
    </w:p>
    <w:p w:rsidR="00000000" w:rsidDel="00000000" w:rsidP="00000000" w:rsidRDefault="00000000" w:rsidRPr="00000000" w14:paraId="000007C5">
      <w:pPr>
        <w:rPr>
          <w:sz w:val="24"/>
          <w:szCs w:val="24"/>
        </w:rPr>
      </w:pPr>
      <w:r w:rsidDel="00000000" w:rsidR="00000000" w:rsidRPr="00000000">
        <w:rPr>
          <w:sz w:val="24"/>
          <w:szCs w:val="24"/>
          <w:rtl w:val="0"/>
        </w:rPr>
        <w:t xml:space="preserve">KEITH: To hit.</w:t>
      </w:r>
    </w:p>
    <w:p w:rsidR="00000000" w:rsidDel="00000000" w:rsidP="00000000" w:rsidRDefault="00000000" w:rsidRPr="00000000" w14:paraId="000007C6">
      <w:pPr>
        <w:rPr>
          <w:sz w:val="24"/>
          <w:szCs w:val="24"/>
        </w:rPr>
      </w:pPr>
      <w:r w:rsidDel="00000000" w:rsidR="00000000" w:rsidRPr="00000000">
        <w:rPr>
          <w:rtl w:val="0"/>
        </w:rPr>
      </w:r>
    </w:p>
    <w:p w:rsidR="00000000" w:rsidDel="00000000" w:rsidP="00000000" w:rsidRDefault="00000000" w:rsidRPr="00000000" w14:paraId="000007C7">
      <w:pPr>
        <w:rPr>
          <w:sz w:val="24"/>
          <w:szCs w:val="24"/>
        </w:rPr>
      </w:pPr>
      <w:r w:rsidDel="00000000" w:rsidR="00000000" w:rsidRPr="00000000">
        <w:rPr>
          <w:sz w:val="24"/>
          <w:szCs w:val="24"/>
          <w:rtl w:val="0"/>
        </w:rPr>
        <w:t xml:space="preserve">AUSTIN: And then rolled a 1 for damage.</w:t>
      </w:r>
    </w:p>
    <w:p w:rsidR="00000000" w:rsidDel="00000000" w:rsidP="00000000" w:rsidRDefault="00000000" w:rsidRPr="00000000" w14:paraId="000007C8">
      <w:pPr>
        <w:rPr>
          <w:sz w:val="24"/>
          <w:szCs w:val="24"/>
        </w:rPr>
      </w:pPr>
      <w:r w:rsidDel="00000000" w:rsidR="00000000" w:rsidRPr="00000000">
        <w:rPr>
          <w:rtl w:val="0"/>
        </w:rPr>
      </w:r>
    </w:p>
    <w:p w:rsidR="00000000" w:rsidDel="00000000" w:rsidP="00000000" w:rsidRDefault="00000000" w:rsidRPr="00000000" w14:paraId="000007C9">
      <w:pPr>
        <w:rPr>
          <w:sz w:val="24"/>
          <w:szCs w:val="24"/>
        </w:rPr>
      </w:pPr>
      <w:r w:rsidDel="00000000" w:rsidR="00000000" w:rsidRPr="00000000">
        <w:rPr>
          <w:sz w:val="24"/>
          <w:szCs w:val="24"/>
          <w:rtl w:val="0"/>
        </w:rPr>
        <w:t xml:space="preserve">KEITH: Right.</w:t>
      </w:r>
    </w:p>
    <w:p w:rsidR="00000000" w:rsidDel="00000000" w:rsidP="00000000" w:rsidRDefault="00000000" w:rsidRPr="00000000" w14:paraId="000007CA">
      <w:pPr>
        <w:rPr>
          <w:sz w:val="24"/>
          <w:szCs w:val="24"/>
        </w:rPr>
      </w:pPr>
      <w:r w:rsidDel="00000000" w:rsidR="00000000" w:rsidRPr="00000000">
        <w:rPr>
          <w:rtl w:val="0"/>
        </w:rPr>
      </w:r>
    </w:p>
    <w:p w:rsidR="00000000" w:rsidDel="00000000" w:rsidP="00000000" w:rsidRDefault="00000000" w:rsidRPr="00000000" w14:paraId="000007CB">
      <w:pPr>
        <w:rPr>
          <w:sz w:val="24"/>
          <w:szCs w:val="24"/>
        </w:rPr>
      </w:pPr>
      <w:r w:rsidDel="00000000" w:rsidR="00000000" w:rsidRPr="00000000">
        <w:rPr>
          <w:sz w:val="24"/>
          <w:szCs w:val="24"/>
          <w:rtl w:val="0"/>
        </w:rPr>
        <w:t xml:space="preserve">AUSTIN: Uh, do you get anything— Do you get any sort of bonus from being a cougar in terms of damage? I don't remember how that works.</w:t>
      </w:r>
    </w:p>
    <w:p w:rsidR="00000000" w:rsidDel="00000000" w:rsidP="00000000" w:rsidRDefault="00000000" w:rsidRPr="00000000" w14:paraId="000007CC">
      <w:pPr>
        <w:rPr>
          <w:sz w:val="24"/>
          <w:szCs w:val="24"/>
        </w:rPr>
      </w:pPr>
      <w:r w:rsidDel="00000000" w:rsidR="00000000" w:rsidRPr="00000000">
        <w:rPr>
          <w:rtl w:val="0"/>
        </w:rPr>
      </w:r>
    </w:p>
    <w:p w:rsidR="00000000" w:rsidDel="00000000" w:rsidP="00000000" w:rsidRDefault="00000000" w:rsidRPr="00000000" w14:paraId="000007CD">
      <w:pPr>
        <w:rPr>
          <w:sz w:val="24"/>
          <w:szCs w:val="24"/>
        </w:rPr>
      </w:pPr>
      <w:r w:rsidDel="00000000" w:rsidR="00000000" w:rsidRPr="00000000">
        <w:rPr>
          <w:sz w:val="24"/>
          <w:szCs w:val="24"/>
          <w:rtl w:val="0"/>
        </w:rPr>
        <w:t xml:space="preserve">KEITH: Uh, not right now, no. I do have—</w:t>
      </w:r>
    </w:p>
    <w:p w:rsidR="00000000" w:rsidDel="00000000" w:rsidP="00000000" w:rsidRDefault="00000000" w:rsidRPr="00000000" w14:paraId="000007CE">
      <w:pPr>
        <w:rPr>
          <w:sz w:val="24"/>
          <w:szCs w:val="24"/>
        </w:rPr>
      </w:pPr>
      <w:r w:rsidDel="00000000" w:rsidR="00000000" w:rsidRPr="00000000">
        <w:rPr>
          <w:rtl w:val="0"/>
        </w:rPr>
      </w:r>
    </w:p>
    <w:p w:rsidR="00000000" w:rsidDel="00000000" w:rsidP="00000000" w:rsidRDefault="00000000" w:rsidRPr="00000000" w14:paraId="000007CF">
      <w:pPr>
        <w:rPr>
          <w:sz w:val="24"/>
          <w:szCs w:val="24"/>
        </w:rPr>
      </w:pPr>
      <w:r w:rsidDel="00000000" w:rsidR="00000000" w:rsidRPr="00000000">
        <w:rPr>
          <w:sz w:val="24"/>
          <w:szCs w:val="24"/>
          <w:rtl w:val="0"/>
        </w:rPr>
        <w:t xml:space="preserve">AUSTIN: As you— As you level up?</w:t>
      </w:r>
    </w:p>
    <w:p w:rsidR="00000000" w:rsidDel="00000000" w:rsidP="00000000" w:rsidRDefault="00000000" w:rsidRPr="00000000" w14:paraId="000007D0">
      <w:pPr>
        <w:rPr>
          <w:sz w:val="24"/>
          <w:szCs w:val="24"/>
        </w:rPr>
      </w:pPr>
      <w:r w:rsidDel="00000000" w:rsidR="00000000" w:rsidRPr="00000000">
        <w:rPr>
          <w:rtl w:val="0"/>
        </w:rPr>
      </w:r>
    </w:p>
    <w:p w:rsidR="00000000" w:rsidDel="00000000" w:rsidP="00000000" w:rsidRDefault="00000000" w:rsidRPr="00000000" w14:paraId="000007D1">
      <w:pPr>
        <w:rPr>
          <w:sz w:val="24"/>
          <w:szCs w:val="24"/>
        </w:rPr>
      </w:pPr>
      <w:r w:rsidDel="00000000" w:rsidR="00000000" w:rsidRPr="00000000">
        <w:rPr>
          <w:sz w:val="24"/>
          <w:szCs w:val="24"/>
          <w:rtl w:val="0"/>
        </w:rPr>
        <w:t xml:space="preserve">KEITH: It does— I do technically the move that I used was called Trample Them. Uh, which, so I— I don't know like what that— All it says is Trample Them, I don't know what that means besides like…</w:t>
      </w:r>
    </w:p>
    <w:p w:rsidR="00000000" w:rsidDel="00000000" w:rsidP="00000000" w:rsidRDefault="00000000" w:rsidRPr="00000000" w14:paraId="000007D2">
      <w:pPr>
        <w:rPr>
          <w:sz w:val="24"/>
          <w:szCs w:val="24"/>
        </w:rPr>
      </w:pPr>
      <w:r w:rsidDel="00000000" w:rsidR="00000000" w:rsidRPr="00000000">
        <w:rPr>
          <w:rtl w:val="0"/>
        </w:rPr>
      </w:r>
    </w:p>
    <w:p w:rsidR="00000000" w:rsidDel="00000000" w:rsidP="00000000" w:rsidRDefault="00000000" w:rsidRPr="00000000" w14:paraId="000007D3">
      <w:pPr>
        <w:rPr>
          <w:sz w:val="24"/>
          <w:szCs w:val="24"/>
        </w:rPr>
      </w:pPr>
      <w:r w:rsidDel="00000000" w:rsidR="00000000" w:rsidRPr="00000000">
        <w:rPr>
          <w:sz w:val="24"/>
          <w:szCs w:val="24"/>
          <w:rtl w:val="0"/>
        </w:rPr>
        <w:t xml:space="preserve">AUSTIN: Where are you seeing the Trample Them move or whatever?</w:t>
      </w:r>
    </w:p>
    <w:p w:rsidR="00000000" w:rsidDel="00000000" w:rsidP="00000000" w:rsidRDefault="00000000" w:rsidRPr="00000000" w14:paraId="000007D4">
      <w:pPr>
        <w:rPr>
          <w:sz w:val="24"/>
          <w:szCs w:val="24"/>
        </w:rPr>
      </w:pPr>
      <w:r w:rsidDel="00000000" w:rsidR="00000000" w:rsidRPr="00000000">
        <w:rPr>
          <w:rtl w:val="0"/>
        </w:rPr>
      </w:r>
    </w:p>
    <w:p w:rsidR="00000000" w:rsidDel="00000000" w:rsidP="00000000" w:rsidRDefault="00000000" w:rsidRPr="00000000" w14:paraId="000007D5">
      <w:pPr>
        <w:rPr>
          <w:sz w:val="24"/>
          <w:szCs w:val="24"/>
        </w:rPr>
      </w:pPr>
      <w:r w:rsidDel="00000000" w:rsidR="00000000" w:rsidRPr="00000000">
        <w:rPr>
          <w:sz w:val="24"/>
          <w:szCs w:val="24"/>
          <w:rtl w:val="0"/>
        </w:rPr>
        <w:t xml:space="preserve">KEITH: It just says common animal moves in hardy beasts.</w:t>
      </w:r>
    </w:p>
    <w:p w:rsidR="00000000" w:rsidDel="00000000" w:rsidP="00000000" w:rsidRDefault="00000000" w:rsidRPr="00000000" w14:paraId="000007D6">
      <w:pPr>
        <w:rPr>
          <w:sz w:val="24"/>
          <w:szCs w:val="24"/>
        </w:rPr>
      </w:pPr>
      <w:r w:rsidDel="00000000" w:rsidR="00000000" w:rsidRPr="00000000">
        <w:rPr>
          <w:rtl w:val="0"/>
        </w:rPr>
      </w:r>
    </w:p>
    <w:p w:rsidR="00000000" w:rsidDel="00000000" w:rsidP="00000000" w:rsidRDefault="00000000" w:rsidRPr="00000000" w14:paraId="000007D7">
      <w:pPr>
        <w:rPr>
          <w:sz w:val="24"/>
          <w:szCs w:val="24"/>
        </w:rPr>
      </w:pPr>
      <w:r w:rsidDel="00000000" w:rsidR="00000000" w:rsidRPr="00000000">
        <w:rPr>
          <w:sz w:val="24"/>
          <w:szCs w:val="24"/>
          <w:rtl w:val="0"/>
        </w:rPr>
        <w:t xml:space="preserve">AUSTIN: Oh, okay.</w:t>
      </w:r>
    </w:p>
    <w:p w:rsidR="00000000" w:rsidDel="00000000" w:rsidP="00000000" w:rsidRDefault="00000000" w:rsidRPr="00000000" w14:paraId="000007D8">
      <w:pPr>
        <w:rPr>
          <w:sz w:val="24"/>
          <w:szCs w:val="24"/>
        </w:rPr>
      </w:pPr>
      <w:r w:rsidDel="00000000" w:rsidR="00000000" w:rsidRPr="00000000">
        <w:rPr>
          <w:rtl w:val="0"/>
        </w:rPr>
      </w:r>
    </w:p>
    <w:p w:rsidR="00000000" w:rsidDel="00000000" w:rsidP="00000000" w:rsidRDefault="00000000" w:rsidRPr="00000000" w14:paraId="000007D9">
      <w:pPr>
        <w:rPr>
          <w:sz w:val="24"/>
          <w:szCs w:val="24"/>
        </w:rPr>
      </w:pPr>
      <w:r w:rsidDel="00000000" w:rsidR="00000000" w:rsidRPr="00000000">
        <w:rPr>
          <w:sz w:val="24"/>
          <w:szCs w:val="24"/>
          <w:rtl w:val="0"/>
        </w:rPr>
        <w:t xml:space="preserve">KEITH: It is Trample Them or Break Through.</w:t>
      </w:r>
    </w:p>
    <w:p w:rsidR="00000000" w:rsidDel="00000000" w:rsidP="00000000" w:rsidRDefault="00000000" w:rsidRPr="00000000" w14:paraId="000007DA">
      <w:pPr>
        <w:rPr>
          <w:sz w:val="24"/>
          <w:szCs w:val="24"/>
        </w:rPr>
      </w:pPr>
      <w:r w:rsidDel="00000000" w:rsidR="00000000" w:rsidRPr="00000000">
        <w:rPr>
          <w:rtl w:val="0"/>
        </w:rPr>
      </w:r>
    </w:p>
    <w:p w:rsidR="00000000" w:rsidDel="00000000" w:rsidP="00000000" w:rsidRDefault="00000000" w:rsidRPr="00000000" w14:paraId="000007DB">
      <w:pPr>
        <w:rPr>
          <w:sz w:val="24"/>
          <w:szCs w:val="24"/>
        </w:rPr>
      </w:pPr>
      <w:r w:rsidDel="00000000" w:rsidR="00000000" w:rsidRPr="00000000">
        <w:rPr>
          <w:sz w:val="24"/>
          <w:szCs w:val="24"/>
          <w:rtl w:val="0"/>
        </w:rPr>
        <w:t xml:space="preserve">AUSTIN: Trample Them should, you know, illustrate what you're doing, I guess, so…</w:t>
      </w:r>
    </w:p>
    <w:p w:rsidR="00000000" w:rsidDel="00000000" w:rsidP="00000000" w:rsidRDefault="00000000" w:rsidRPr="00000000" w14:paraId="000007DC">
      <w:pPr>
        <w:rPr>
          <w:sz w:val="24"/>
          <w:szCs w:val="24"/>
        </w:rPr>
      </w:pPr>
      <w:r w:rsidDel="00000000" w:rsidR="00000000" w:rsidRPr="00000000">
        <w:rPr>
          <w:rtl w:val="0"/>
        </w:rPr>
      </w:r>
    </w:p>
    <w:p w:rsidR="00000000" w:rsidDel="00000000" w:rsidP="00000000" w:rsidRDefault="00000000" w:rsidRPr="00000000" w14:paraId="000007DD">
      <w:pPr>
        <w:rPr>
          <w:sz w:val="24"/>
          <w:szCs w:val="24"/>
        </w:rPr>
      </w:pPr>
      <w:r w:rsidDel="00000000" w:rsidR="00000000" w:rsidRPr="00000000">
        <w:rPr>
          <w:sz w:val="24"/>
          <w:szCs w:val="24"/>
          <w:rtl w:val="0"/>
        </w:rPr>
        <w:t xml:space="preserve">KEITH: Really, really I think that's more for like, if I was uh, maybe something taller than a</w:t>
      </w:r>
      <w:r w:rsidDel="00000000" w:rsidR="00000000" w:rsidRPr="00000000">
        <w:rPr>
          <w:rtl w:val="0"/>
        </w:rPr>
        <w:t xml:space="preserve">… </w:t>
      </w:r>
      <w:r w:rsidDel="00000000" w:rsidR="00000000" w:rsidRPr="00000000">
        <w:rPr>
          <w:sz w:val="24"/>
          <w:szCs w:val="24"/>
          <w:rtl w:val="0"/>
        </w:rPr>
        <w:t xml:space="preserve">like bulkier than a cougar where I would not purposefully try to knock them over but step on them.</w:t>
      </w:r>
    </w:p>
    <w:p w:rsidR="00000000" w:rsidDel="00000000" w:rsidP="00000000" w:rsidRDefault="00000000" w:rsidRPr="00000000" w14:paraId="000007DE">
      <w:pPr>
        <w:rPr>
          <w:sz w:val="24"/>
          <w:szCs w:val="24"/>
        </w:rPr>
      </w:pPr>
      <w:r w:rsidDel="00000000" w:rsidR="00000000" w:rsidRPr="00000000">
        <w:rPr>
          <w:rtl w:val="0"/>
        </w:rPr>
      </w:r>
    </w:p>
    <w:p w:rsidR="00000000" w:rsidDel="00000000" w:rsidP="00000000" w:rsidRDefault="00000000" w:rsidRPr="00000000" w14:paraId="000007DF">
      <w:pPr>
        <w:rPr>
          <w:sz w:val="24"/>
          <w:szCs w:val="24"/>
        </w:rPr>
      </w:pPr>
      <w:r w:rsidDel="00000000" w:rsidR="00000000" w:rsidRPr="00000000">
        <w:rPr>
          <w:sz w:val="24"/>
          <w:szCs w:val="24"/>
          <w:rtl w:val="0"/>
        </w:rPr>
        <w:t xml:space="preserve">AUSTIN: Right, sure, sure.</w:t>
      </w:r>
    </w:p>
    <w:p w:rsidR="00000000" w:rsidDel="00000000" w:rsidP="00000000" w:rsidRDefault="00000000" w:rsidRPr="00000000" w14:paraId="000007E0">
      <w:pPr>
        <w:rPr>
          <w:sz w:val="24"/>
          <w:szCs w:val="24"/>
        </w:rPr>
      </w:pPr>
      <w:r w:rsidDel="00000000" w:rsidR="00000000" w:rsidRPr="00000000">
        <w:rPr>
          <w:rtl w:val="0"/>
        </w:rPr>
      </w:r>
    </w:p>
    <w:p w:rsidR="00000000" w:rsidDel="00000000" w:rsidP="00000000" w:rsidRDefault="00000000" w:rsidRPr="00000000" w14:paraId="000007E1">
      <w:pPr>
        <w:rPr>
          <w:sz w:val="24"/>
          <w:szCs w:val="24"/>
        </w:rPr>
      </w:pPr>
      <w:r w:rsidDel="00000000" w:rsidR="00000000" w:rsidRPr="00000000">
        <w:rPr>
          <w:sz w:val="24"/>
          <w:szCs w:val="24"/>
          <w:rtl w:val="0"/>
        </w:rPr>
        <w:t xml:space="preserve">KEITH: So I feel like really I was just biting it. </w:t>
      </w:r>
      <w:r w:rsidDel="00000000" w:rsidR="00000000" w:rsidRPr="00000000">
        <w:rPr>
          <w:rtl w:val="0"/>
        </w:rPr>
        <w:t xml:space="preserve">Biting him.</w:t>
      </w:r>
      <w:r w:rsidDel="00000000" w:rsidR="00000000" w:rsidRPr="00000000">
        <w:rPr>
          <w:rtl w:val="0"/>
        </w:rPr>
      </w:r>
    </w:p>
    <w:p w:rsidR="00000000" w:rsidDel="00000000" w:rsidP="00000000" w:rsidRDefault="00000000" w:rsidRPr="00000000" w14:paraId="000007E2">
      <w:pPr>
        <w:rPr>
          <w:sz w:val="24"/>
          <w:szCs w:val="24"/>
        </w:rPr>
      </w:pPr>
      <w:r w:rsidDel="00000000" w:rsidR="00000000" w:rsidRPr="00000000">
        <w:rPr>
          <w:rtl w:val="0"/>
        </w:rPr>
      </w:r>
    </w:p>
    <w:p w:rsidR="00000000" w:rsidDel="00000000" w:rsidP="00000000" w:rsidRDefault="00000000" w:rsidRPr="00000000" w14:paraId="000007E3">
      <w:pPr>
        <w:rPr>
          <w:sz w:val="24"/>
          <w:szCs w:val="24"/>
        </w:rPr>
      </w:pPr>
      <w:r w:rsidDel="00000000" w:rsidR="00000000" w:rsidRPr="00000000">
        <w:rPr>
          <w:sz w:val="24"/>
          <w:szCs w:val="24"/>
          <w:rtl w:val="0"/>
        </w:rPr>
        <w:t xml:space="preserve">AUSTIN: Okay, that's fair.</w:t>
      </w:r>
    </w:p>
    <w:p w:rsidR="00000000" w:rsidDel="00000000" w:rsidP="00000000" w:rsidRDefault="00000000" w:rsidRPr="00000000" w14:paraId="000007E4">
      <w:pPr>
        <w:rPr>
          <w:sz w:val="24"/>
          <w:szCs w:val="24"/>
        </w:rPr>
      </w:pPr>
      <w:r w:rsidDel="00000000" w:rsidR="00000000" w:rsidRPr="00000000">
        <w:rPr>
          <w:rtl w:val="0"/>
        </w:rPr>
      </w:r>
    </w:p>
    <w:p w:rsidR="00000000" w:rsidDel="00000000" w:rsidP="00000000" w:rsidRDefault="00000000" w:rsidRPr="00000000" w14:paraId="000007E5">
      <w:pPr>
        <w:rPr>
          <w:sz w:val="24"/>
          <w:szCs w:val="24"/>
        </w:rPr>
      </w:pPr>
      <w:r w:rsidDel="00000000" w:rsidR="00000000" w:rsidRPr="00000000">
        <w:rPr>
          <w:sz w:val="24"/>
          <w:szCs w:val="24"/>
          <w:rtl w:val="0"/>
        </w:rPr>
        <w:t xml:space="preserve">KEITH: Yeah.</w:t>
      </w:r>
    </w:p>
    <w:p w:rsidR="00000000" w:rsidDel="00000000" w:rsidP="00000000" w:rsidRDefault="00000000" w:rsidRPr="00000000" w14:paraId="000007E6">
      <w:pPr>
        <w:rPr>
          <w:sz w:val="24"/>
          <w:szCs w:val="24"/>
        </w:rPr>
      </w:pPr>
      <w:r w:rsidDel="00000000" w:rsidR="00000000" w:rsidRPr="00000000">
        <w:rPr>
          <w:rtl w:val="0"/>
        </w:rPr>
      </w:r>
    </w:p>
    <w:p w:rsidR="00000000" w:rsidDel="00000000" w:rsidP="00000000" w:rsidRDefault="00000000" w:rsidRPr="00000000" w14:paraId="000007E7">
      <w:pPr>
        <w:rPr>
          <w:sz w:val="24"/>
          <w:szCs w:val="24"/>
        </w:rPr>
      </w:pPr>
      <w:r w:rsidDel="00000000" w:rsidR="00000000" w:rsidRPr="00000000">
        <w:rPr>
          <w:sz w:val="24"/>
          <w:szCs w:val="24"/>
          <w:rtl w:val="0"/>
        </w:rPr>
        <w:t xml:space="preserve">AUSTIN: So, two things happen because you roll— you said you rolled an 8. On an 8 in Hack and Slash, they get to do damage back to you. Um, but also you only rolled a 1 on the damage so uh</w:t>
      </w:r>
      <w:r w:rsidDel="00000000" w:rsidR="00000000" w:rsidRPr="00000000">
        <w:rPr>
          <w:rtl w:val="0"/>
        </w:rPr>
        <w:t xml:space="preserve">… S</w:t>
      </w:r>
      <w:r w:rsidDel="00000000" w:rsidR="00000000" w:rsidRPr="00000000">
        <w:rPr>
          <w:sz w:val="24"/>
          <w:szCs w:val="24"/>
          <w:rtl w:val="0"/>
        </w:rPr>
        <w:t xml:space="preserve">o first, there's a couple things here. You bite into the armor where— where Ali's sword just was. And you can't find purchase. Your teeth kind of can't grip hard enough to pierce through it. Uh, the second thing that happens is, that your mouth </w:t>
      </w:r>
      <w:r w:rsidDel="00000000" w:rsidR="00000000" w:rsidRPr="00000000">
        <w:rPr>
          <w:i w:val="1"/>
          <w:sz w:val="24"/>
          <w:szCs w:val="24"/>
          <w:rtl w:val="0"/>
        </w:rPr>
        <w:t xml:space="preserve">burns</w:t>
      </w:r>
      <w:r w:rsidDel="00000000" w:rsidR="00000000" w:rsidRPr="00000000">
        <w:rPr>
          <w:sz w:val="24"/>
          <w:szCs w:val="24"/>
          <w:rtl w:val="0"/>
        </w:rPr>
        <w:t xml:space="preserve">. Roll 1d4 and take that as damage.</w:t>
      </w:r>
    </w:p>
    <w:p w:rsidR="00000000" w:rsidDel="00000000" w:rsidP="00000000" w:rsidRDefault="00000000" w:rsidRPr="00000000" w14:paraId="000007E8">
      <w:pPr>
        <w:rPr>
          <w:sz w:val="24"/>
          <w:szCs w:val="24"/>
        </w:rPr>
      </w:pPr>
      <w:r w:rsidDel="00000000" w:rsidR="00000000" w:rsidRPr="00000000">
        <w:rPr>
          <w:rtl w:val="0"/>
        </w:rPr>
      </w:r>
    </w:p>
    <w:p w:rsidR="00000000" w:rsidDel="00000000" w:rsidP="00000000" w:rsidRDefault="00000000" w:rsidRPr="00000000" w14:paraId="000007E9">
      <w:pPr>
        <w:rPr>
          <w:sz w:val="24"/>
          <w:szCs w:val="24"/>
        </w:rPr>
      </w:pPr>
      <w:r w:rsidDel="00000000" w:rsidR="00000000" w:rsidRPr="00000000">
        <w:rPr>
          <w:sz w:val="24"/>
          <w:szCs w:val="24"/>
          <w:rtl w:val="0"/>
        </w:rPr>
        <w:t xml:space="preserve">KEITH: Okay</w:t>
      </w:r>
      <w:r w:rsidDel="00000000" w:rsidR="00000000" w:rsidRPr="00000000">
        <w:rPr>
          <w:rtl w:val="0"/>
        </w:rPr>
        <w:t xml:space="preserve">…</w:t>
      </w:r>
      <w:r w:rsidDel="00000000" w:rsidR="00000000" w:rsidRPr="00000000">
        <w:rPr>
          <w:sz w:val="24"/>
          <w:szCs w:val="24"/>
          <w:rtl w:val="0"/>
        </w:rPr>
        <w:t xml:space="preserve"> 3.</w:t>
      </w:r>
    </w:p>
    <w:p w:rsidR="00000000" w:rsidDel="00000000" w:rsidP="00000000" w:rsidRDefault="00000000" w:rsidRPr="00000000" w14:paraId="000007EA">
      <w:pPr>
        <w:rPr>
          <w:sz w:val="24"/>
          <w:szCs w:val="24"/>
        </w:rPr>
      </w:pPr>
      <w:r w:rsidDel="00000000" w:rsidR="00000000" w:rsidRPr="00000000">
        <w:rPr>
          <w:rtl w:val="0"/>
        </w:rPr>
      </w:r>
    </w:p>
    <w:p w:rsidR="00000000" w:rsidDel="00000000" w:rsidP="00000000" w:rsidRDefault="00000000" w:rsidRPr="00000000" w14:paraId="000007EB">
      <w:pPr>
        <w:rPr>
          <w:sz w:val="24"/>
          <w:szCs w:val="24"/>
        </w:rPr>
      </w:pPr>
      <w:r w:rsidDel="00000000" w:rsidR="00000000" w:rsidRPr="00000000">
        <w:rPr>
          <w:sz w:val="24"/>
          <w:szCs w:val="24"/>
          <w:rtl w:val="0"/>
        </w:rPr>
        <w:t xml:space="preserve">AUSTIN: Okay, so take 3 from that. (KEITH: Mmm.) Your mouth is just in incredible pain.</w:t>
      </w:r>
    </w:p>
    <w:p w:rsidR="00000000" w:rsidDel="00000000" w:rsidP="00000000" w:rsidRDefault="00000000" w:rsidRPr="00000000" w14:paraId="000007EC">
      <w:pPr>
        <w:rPr>
          <w:sz w:val="24"/>
          <w:szCs w:val="24"/>
        </w:rPr>
      </w:pPr>
      <w:r w:rsidDel="00000000" w:rsidR="00000000" w:rsidRPr="00000000">
        <w:rPr>
          <w:rtl w:val="0"/>
        </w:rPr>
      </w:r>
    </w:p>
    <w:p w:rsidR="00000000" w:rsidDel="00000000" w:rsidP="00000000" w:rsidRDefault="00000000" w:rsidRPr="00000000" w14:paraId="000007ED">
      <w:pPr>
        <w:rPr>
          <w:sz w:val="24"/>
          <w:szCs w:val="24"/>
        </w:rPr>
      </w:pPr>
      <w:r w:rsidDel="00000000" w:rsidR="00000000" w:rsidRPr="00000000">
        <w:rPr>
          <w:sz w:val="24"/>
          <w:szCs w:val="24"/>
          <w:rtl w:val="0"/>
        </w:rPr>
        <w:t xml:space="preserve">KEITH: Okay. And then that— that— My— I don't have my armor right now, because I'm a cougar.</w:t>
      </w:r>
    </w:p>
    <w:p w:rsidR="00000000" w:rsidDel="00000000" w:rsidP="00000000" w:rsidRDefault="00000000" w:rsidRPr="00000000" w14:paraId="000007EE">
      <w:pPr>
        <w:rPr>
          <w:sz w:val="24"/>
          <w:szCs w:val="24"/>
        </w:rPr>
      </w:pPr>
      <w:r w:rsidDel="00000000" w:rsidR="00000000" w:rsidRPr="00000000">
        <w:rPr>
          <w:rtl w:val="0"/>
        </w:rPr>
      </w:r>
    </w:p>
    <w:p w:rsidR="00000000" w:rsidDel="00000000" w:rsidP="00000000" w:rsidRDefault="00000000" w:rsidRPr="00000000" w14:paraId="000007EF">
      <w:pPr>
        <w:rPr>
          <w:sz w:val="24"/>
          <w:szCs w:val="24"/>
        </w:rPr>
      </w:pPr>
      <w:r w:rsidDel="00000000" w:rsidR="00000000" w:rsidRPr="00000000">
        <w:rPr>
          <w:sz w:val="24"/>
          <w:szCs w:val="24"/>
          <w:rtl w:val="0"/>
        </w:rPr>
        <w:t xml:space="preserve">AUSTIN: Yeah, I don't think you do.</w:t>
      </w:r>
    </w:p>
    <w:p w:rsidR="00000000" w:rsidDel="00000000" w:rsidP="00000000" w:rsidRDefault="00000000" w:rsidRPr="00000000" w14:paraId="000007F0">
      <w:pPr>
        <w:rPr>
          <w:sz w:val="24"/>
          <w:szCs w:val="24"/>
        </w:rPr>
      </w:pPr>
      <w:r w:rsidDel="00000000" w:rsidR="00000000" w:rsidRPr="00000000">
        <w:rPr>
          <w:rtl w:val="0"/>
        </w:rPr>
      </w:r>
    </w:p>
    <w:p w:rsidR="00000000" w:rsidDel="00000000" w:rsidP="00000000" w:rsidRDefault="00000000" w:rsidRPr="00000000" w14:paraId="000007F1">
      <w:pPr>
        <w:rPr>
          <w:sz w:val="24"/>
          <w:szCs w:val="24"/>
        </w:rPr>
      </w:pPr>
      <w:r w:rsidDel="00000000" w:rsidR="00000000" w:rsidRPr="00000000">
        <w:rPr>
          <w:sz w:val="24"/>
          <w:szCs w:val="24"/>
          <w:rtl w:val="0"/>
        </w:rPr>
        <w:t xml:space="preserve">KEITH: So I don't— Yeah.</w:t>
      </w:r>
    </w:p>
    <w:p w:rsidR="00000000" w:rsidDel="00000000" w:rsidP="00000000" w:rsidRDefault="00000000" w:rsidRPr="00000000" w14:paraId="000007F2">
      <w:pPr>
        <w:rPr>
          <w:sz w:val="24"/>
          <w:szCs w:val="24"/>
        </w:rPr>
      </w:pPr>
      <w:r w:rsidDel="00000000" w:rsidR="00000000" w:rsidRPr="00000000">
        <w:rPr>
          <w:rtl w:val="0"/>
        </w:rPr>
      </w:r>
    </w:p>
    <w:p w:rsidR="00000000" w:rsidDel="00000000" w:rsidP="00000000" w:rsidRDefault="00000000" w:rsidRPr="00000000" w14:paraId="000007F3">
      <w:pPr>
        <w:rPr>
          <w:sz w:val="24"/>
          <w:szCs w:val="24"/>
        </w:rPr>
      </w:pPr>
      <w:r w:rsidDel="00000000" w:rsidR="00000000" w:rsidRPr="00000000">
        <w:rPr>
          <w:sz w:val="24"/>
          <w:szCs w:val="24"/>
          <w:rtl w:val="0"/>
        </w:rPr>
        <w:t xml:space="preserve">AUSTIN: So…</w:t>
      </w:r>
    </w:p>
    <w:p w:rsidR="00000000" w:rsidDel="00000000" w:rsidP="00000000" w:rsidRDefault="00000000" w:rsidRPr="00000000" w14:paraId="000007F4">
      <w:pPr>
        <w:rPr>
          <w:sz w:val="24"/>
          <w:szCs w:val="24"/>
        </w:rPr>
      </w:pPr>
      <w:r w:rsidDel="00000000" w:rsidR="00000000" w:rsidRPr="00000000">
        <w:rPr>
          <w:rtl w:val="0"/>
        </w:rPr>
      </w:r>
    </w:p>
    <w:p w:rsidR="00000000" w:rsidDel="00000000" w:rsidP="00000000" w:rsidRDefault="00000000" w:rsidRPr="00000000" w14:paraId="000007F5">
      <w:pPr>
        <w:rPr>
          <w:sz w:val="24"/>
          <w:szCs w:val="24"/>
        </w:rPr>
      </w:pPr>
      <w:r w:rsidDel="00000000" w:rsidR="00000000" w:rsidRPr="00000000">
        <w:rPr>
          <w:sz w:val="24"/>
          <w:szCs w:val="24"/>
          <w:rtl w:val="0"/>
        </w:rPr>
        <w:t xml:space="preserve">KEITH: It doesn't— It doesn't say anywhere that I lose it, but I assume that I lose it.</w:t>
      </w:r>
    </w:p>
    <w:p w:rsidR="00000000" w:rsidDel="00000000" w:rsidP="00000000" w:rsidRDefault="00000000" w:rsidRPr="00000000" w14:paraId="000007F6">
      <w:pPr>
        <w:rPr>
          <w:sz w:val="24"/>
          <w:szCs w:val="24"/>
        </w:rPr>
      </w:pPr>
      <w:r w:rsidDel="00000000" w:rsidR="00000000" w:rsidRPr="00000000">
        <w:rPr>
          <w:rtl w:val="0"/>
        </w:rPr>
      </w:r>
    </w:p>
    <w:p w:rsidR="00000000" w:rsidDel="00000000" w:rsidP="00000000" w:rsidRDefault="00000000" w:rsidRPr="00000000" w14:paraId="000007F7">
      <w:pPr>
        <w:rPr>
          <w:sz w:val="24"/>
          <w:szCs w:val="24"/>
        </w:rPr>
      </w:pPr>
      <w:r w:rsidDel="00000000" w:rsidR="00000000" w:rsidRPr="00000000">
        <w:rPr>
          <w:sz w:val="24"/>
          <w:szCs w:val="24"/>
          <w:rtl w:val="0"/>
        </w:rPr>
        <w:t xml:space="preserve">AUSTIN: Also your armor wouldn't help here. Because it's touching your face directly, like…</w:t>
      </w:r>
    </w:p>
    <w:p w:rsidR="00000000" w:rsidDel="00000000" w:rsidP="00000000" w:rsidRDefault="00000000" w:rsidRPr="00000000" w14:paraId="000007F8">
      <w:pPr>
        <w:rPr>
          <w:sz w:val="24"/>
          <w:szCs w:val="24"/>
        </w:rPr>
      </w:pPr>
      <w:r w:rsidDel="00000000" w:rsidR="00000000" w:rsidRPr="00000000">
        <w:rPr>
          <w:rtl w:val="0"/>
        </w:rPr>
      </w:r>
    </w:p>
    <w:p w:rsidR="00000000" w:rsidDel="00000000" w:rsidP="00000000" w:rsidRDefault="00000000" w:rsidRPr="00000000" w14:paraId="000007F9">
      <w:pPr>
        <w:rPr>
          <w:sz w:val="24"/>
          <w:szCs w:val="24"/>
        </w:rPr>
      </w:pPr>
      <w:r w:rsidDel="00000000" w:rsidR="00000000" w:rsidRPr="00000000">
        <w:rPr>
          <w:sz w:val="24"/>
          <w:szCs w:val="24"/>
          <w:rtl w:val="0"/>
        </w:rPr>
        <w:t xml:space="preserve">KEITH: Yeah, right, oh, yeah, yeah, good point. [ALI laughs] No, no, I have a— I have a—</w:t>
      </w:r>
    </w:p>
    <w:p w:rsidR="00000000" w:rsidDel="00000000" w:rsidP="00000000" w:rsidRDefault="00000000" w:rsidRPr="00000000" w14:paraId="000007FA">
      <w:pPr>
        <w:rPr>
          <w:sz w:val="24"/>
          <w:szCs w:val="24"/>
        </w:rPr>
      </w:pPr>
      <w:r w:rsidDel="00000000" w:rsidR="00000000" w:rsidRPr="00000000">
        <w:rPr>
          <w:rtl w:val="0"/>
        </w:rPr>
      </w:r>
    </w:p>
    <w:p w:rsidR="00000000" w:rsidDel="00000000" w:rsidP="00000000" w:rsidRDefault="00000000" w:rsidRPr="00000000" w14:paraId="000007FB">
      <w:pPr>
        <w:rPr>
          <w:sz w:val="24"/>
          <w:szCs w:val="24"/>
        </w:rPr>
      </w:pPr>
      <w:r w:rsidDel="00000000" w:rsidR="00000000" w:rsidRPr="00000000">
        <w:rPr>
          <w:sz w:val="24"/>
          <w:szCs w:val="24"/>
          <w:rtl w:val="0"/>
        </w:rPr>
        <w:t xml:space="preserve">ART: </w:t>
      </w:r>
      <w:r w:rsidDel="00000000" w:rsidR="00000000" w:rsidRPr="00000000">
        <w:rPr>
          <w:rtl w:val="0"/>
        </w:rPr>
        <w:t xml:space="preserve">I'm wearing inner-mouth armor.</w:t>
      </w:r>
      <w:r w:rsidDel="00000000" w:rsidR="00000000" w:rsidRPr="00000000">
        <w:rPr>
          <w:sz w:val="24"/>
          <w:szCs w:val="24"/>
          <w:rtl w:val="0"/>
        </w:rPr>
        <w:t xml:space="preserve"> We don't disclaim that.</w:t>
      </w:r>
    </w:p>
    <w:p w:rsidR="00000000" w:rsidDel="00000000" w:rsidP="00000000" w:rsidRDefault="00000000" w:rsidRPr="00000000" w14:paraId="000007FC">
      <w:pPr>
        <w:rPr>
          <w:sz w:val="24"/>
          <w:szCs w:val="24"/>
        </w:rPr>
      </w:pPr>
      <w:r w:rsidDel="00000000" w:rsidR="00000000" w:rsidRPr="00000000">
        <w:rPr>
          <w:rtl w:val="0"/>
        </w:rPr>
      </w:r>
    </w:p>
    <w:p w:rsidR="00000000" w:rsidDel="00000000" w:rsidP="00000000" w:rsidRDefault="00000000" w:rsidRPr="00000000" w14:paraId="000007FD">
      <w:pPr>
        <w:rPr>
          <w:sz w:val="24"/>
          <w:szCs w:val="24"/>
        </w:rPr>
      </w:pPr>
      <w:r w:rsidDel="00000000" w:rsidR="00000000" w:rsidRPr="00000000">
        <w:rPr>
          <w:sz w:val="24"/>
          <w:szCs w:val="24"/>
          <w:rtl w:val="0"/>
        </w:rPr>
        <w:t xml:space="preserve">KEITH: We have what?</w:t>
      </w:r>
    </w:p>
    <w:p w:rsidR="00000000" w:rsidDel="00000000" w:rsidP="00000000" w:rsidRDefault="00000000" w:rsidRPr="00000000" w14:paraId="000007FE">
      <w:pPr>
        <w:rPr>
          <w:sz w:val="24"/>
          <w:szCs w:val="24"/>
        </w:rPr>
      </w:pPr>
      <w:r w:rsidDel="00000000" w:rsidR="00000000" w:rsidRPr="00000000">
        <w:rPr>
          <w:rtl w:val="0"/>
        </w:rPr>
      </w:r>
    </w:p>
    <w:p w:rsidR="00000000" w:rsidDel="00000000" w:rsidP="00000000" w:rsidRDefault="00000000" w:rsidRPr="00000000" w14:paraId="000007FF">
      <w:pPr>
        <w:rPr>
          <w:sz w:val="24"/>
          <w:szCs w:val="24"/>
        </w:rPr>
      </w:pPr>
      <w:r w:rsidDel="00000000" w:rsidR="00000000" w:rsidRPr="00000000">
        <w:rPr>
          <w:sz w:val="24"/>
          <w:szCs w:val="24"/>
          <w:rtl w:val="0"/>
        </w:rPr>
        <w:t xml:space="preserve">ART: I wear inner-mouth armor. I didn't want to disclaim that.</w:t>
      </w:r>
    </w:p>
    <w:p w:rsidR="00000000" w:rsidDel="00000000" w:rsidP="00000000" w:rsidRDefault="00000000" w:rsidRPr="00000000" w14:paraId="00000800">
      <w:pPr>
        <w:rPr>
          <w:sz w:val="24"/>
          <w:szCs w:val="24"/>
        </w:rPr>
      </w:pPr>
      <w:r w:rsidDel="00000000" w:rsidR="00000000" w:rsidRPr="00000000">
        <w:rPr>
          <w:rtl w:val="0"/>
        </w:rPr>
      </w:r>
    </w:p>
    <w:p w:rsidR="00000000" w:rsidDel="00000000" w:rsidP="00000000" w:rsidRDefault="00000000" w:rsidRPr="00000000" w14:paraId="00000801">
      <w:pPr>
        <w:rPr>
          <w:sz w:val="24"/>
          <w:szCs w:val="24"/>
        </w:rPr>
      </w:pPr>
      <w:r w:rsidDel="00000000" w:rsidR="00000000" w:rsidRPr="00000000">
        <w:rPr>
          <w:sz w:val="24"/>
          <w:szCs w:val="24"/>
          <w:rtl w:val="0"/>
        </w:rPr>
        <w:t xml:space="preserve">KEITH: I technically have a tongue greave.</w:t>
      </w:r>
    </w:p>
    <w:p w:rsidR="00000000" w:rsidDel="00000000" w:rsidP="00000000" w:rsidRDefault="00000000" w:rsidRPr="00000000" w14:paraId="00000802">
      <w:pPr>
        <w:rPr>
          <w:sz w:val="24"/>
          <w:szCs w:val="24"/>
        </w:rPr>
      </w:pPr>
      <w:r w:rsidDel="00000000" w:rsidR="00000000" w:rsidRPr="00000000">
        <w:rPr>
          <w:rtl w:val="0"/>
        </w:rPr>
      </w:r>
    </w:p>
    <w:p w:rsidR="00000000" w:rsidDel="00000000" w:rsidP="00000000" w:rsidRDefault="00000000" w:rsidRPr="00000000" w14:paraId="00000803">
      <w:pPr>
        <w:rPr>
          <w:sz w:val="24"/>
          <w:szCs w:val="24"/>
        </w:rPr>
      </w:pPr>
      <w:r w:rsidDel="00000000" w:rsidR="00000000" w:rsidRPr="00000000">
        <w:rPr>
          <w:sz w:val="24"/>
          <w:szCs w:val="24"/>
          <w:rtl w:val="0"/>
        </w:rPr>
        <w:t xml:space="preserve">AUSTIN: [laughs] Um, great, great.</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[ALI and JACK laugh] </w:t>
      </w:r>
    </w:p>
    <w:p w:rsidR="00000000" w:rsidDel="00000000" w:rsidP="00000000" w:rsidRDefault="00000000" w:rsidRPr="00000000" w14:paraId="00000806">
      <w:pPr>
        <w:rPr>
          <w:sz w:val="24"/>
          <w:szCs w:val="24"/>
        </w:rPr>
      </w:pPr>
      <w:r w:rsidDel="00000000" w:rsidR="00000000" w:rsidRPr="00000000">
        <w:rPr>
          <w:rtl w:val="0"/>
        </w:rPr>
      </w:r>
    </w:p>
    <w:p w:rsidR="00000000" w:rsidDel="00000000" w:rsidP="00000000" w:rsidRDefault="00000000" w:rsidRPr="00000000" w14:paraId="00000807">
      <w:pPr>
        <w:rPr>
          <w:sz w:val="24"/>
          <w:szCs w:val="24"/>
        </w:rPr>
      </w:pPr>
      <w:r w:rsidDel="00000000" w:rsidR="00000000" w:rsidRPr="00000000">
        <w:rPr>
          <w:sz w:val="24"/>
          <w:szCs w:val="24"/>
          <w:rtl w:val="0"/>
        </w:rPr>
        <w:t xml:space="preserve">KEITH: And so I take 3 damage.</w:t>
      </w:r>
    </w:p>
    <w:p w:rsidR="00000000" w:rsidDel="00000000" w:rsidP="00000000" w:rsidRDefault="00000000" w:rsidRPr="00000000" w14:paraId="00000808">
      <w:pPr>
        <w:rPr>
          <w:sz w:val="24"/>
          <w:szCs w:val="24"/>
        </w:rPr>
      </w:pPr>
      <w:r w:rsidDel="00000000" w:rsidR="00000000" w:rsidRPr="00000000">
        <w:rPr>
          <w:rtl w:val="0"/>
        </w:rPr>
      </w:r>
    </w:p>
    <w:p w:rsidR="00000000" w:rsidDel="00000000" w:rsidP="00000000" w:rsidRDefault="00000000" w:rsidRPr="00000000" w14:paraId="00000809">
      <w:pPr>
        <w:rPr>
          <w:sz w:val="24"/>
          <w:szCs w:val="24"/>
        </w:rPr>
      </w:pPr>
      <w:r w:rsidDel="00000000" w:rsidR="00000000" w:rsidRPr="00000000">
        <w:rPr>
          <w:sz w:val="24"/>
          <w:szCs w:val="24"/>
          <w:rtl w:val="0"/>
        </w:rPr>
        <w:t xml:space="preserve">AUSTIN: And then—</w:t>
      </w:r>
    </w:p>
    <w:p w:rsidR="00000000" w:rsidDel="00000000" w:rsidP="00000000" w:rsidRDefault="00000000" w:rsidRPr="00000000" w14:paraId="0000080A">
      <w:pPr>
        <w:rPr>
          <w:sz w:val="24"/>
          <w:szCs w:val="24"/>
        </w:rPr>
      </w:pPr>
      <w:r w:rsidDel="00000000" w:rsidR="00000000" w:rsidRPr="00000000">
        <w:rPr>
          <w:rtl w:val="0"/>
        </w:rPr>
      </w:r>
    </w:p>
    <w:p w:rsidR="00000000" w:rsidDel="00000000" w:rsidP="00000000" w:rsidRDefault="00000000" w:rsidRPr="00000000" w14:paraId="0000080B">
      <w:pPr>
        <w:rPr>
          <w:sz w:val="24"/>
          <w:szCs w:val="24"/>
        </w:rPr>
      </w:pPr>
      <w:r w:rsidDel="00000000" w:rsidR="00000000" w:rsidRPr="00000000">
        <w:rPr>
          <w:sz w:val="24"/>
          <w:szCs w:val="24"/>
          <w:rtl w:val="0"/>
        </w:rPr>
        <w:t xml:space="preserve">KEITH: I have 19, that's not bad.</w:t>
      </w:r>
    </w:p>
    <w:p w:rsidR="00000000" w:rsidDel="00000000" w:rsidP="00000000" w:rsidRDefault="00000000" w:rsidRPr="00000000" w14:paraId="0000080C">
      <w:pPr>
        <w:rPr>
          <w:sz w:val="24"/>
          <w:szCs w:val="24"/>
        </w:rPr>
      </w:pPr>
      <w:r w:rsidDel="00000000" w:rsidR="00000000" w:rsidRPr="00000000">
        <w:rPr>
          <w:rtl w:val="0"/>
        </w:rPr>
      </w:r>
    </w:p>
    <w:p w:rsidR="00000000" w:rsidDel="00000000" w:rsidP="00000000" w:rsidRDefault="00000000" w:rsidRPr="00000000" w14:paraId="0000080D">
      <w:pPr>
        <w:rPr>
          <w:sz w:val="24"/>
          <w:szCs w:val="24"/>
        </w:rPr>
      </w:pPr>
      <w:r w:rsidDel="00000000" w:rsidR="00000000" w:rsidRPr="00000000">
        <w:rPr>
          <w:sz w:val="24"/>
          <w:szCs w:val="24"/>
          <w:rtl w:val="0"/>
        </w:rPr>
        <w:t xml:space="preserve">AUSTIN: That's not bad. Then, </w:t>
      </w:r>
      <w:r w:rsidDel="00000000" w:rsidR="00000000" w:rsidRPr="00000000">
        <w:rPr>
          <w:rtl w:val="0"/>
        </w:rPr>
        <w:t xml:space="preserve">because</w:t>
      </w:r>
      <w:r w:rsidDel="00000000" w:rsidR="00000000" w:rsidRPr="00000000">
        <w:rPr>
          <w:sz w:val="24"/>
          <w:szCs w:val="24"/>
          <w:rtl w:val="0"/>
        </w:rPr>
        <w:t xml:space="preserve"> you failed that roll, he gets to make an attack on you. That was not his attack, that was a reaction to you biting his armor.</w:t>
      </w:r>
    </w:p>
    <w:p w:rsidR="00000000" w:rsidDel="00000000" w:rsidP="00000000" w:rsidRDefault="00000000" w:rsidRPr="00000000" w14:paraId="0000080E">
      <w:pPr>
        <w:rPr>
          <w:sz w:val="24"/>
          <w:szCs w:val="24"/>
        </w:rPr>
      </w:pPr>
      <w:r w:rsidDel="00000000" w:rsidR="00000000" w:rsidRPr="00000000">
        <w:rPr>
          <w:rtl w:val="0"/>
        </w:rPr>
      </w:r>
    </w:p>
    <w:p w:rsidR="00000000" w:rsidDel="00000000" w:rsidP="00000000" w:rsidRDefault="00000000" w:rsidRPr="00000000" w14:paraId="0000080F">
      <w:pPr>
        <w:rPr>
          <w:sz w:val="24"/>
          <w:szCs w:val="24"/>
        </w:rPr>
      </w:pPr>
      <w:r w:rsidDel="00000000" w:rsidR="00000000" w:rsidRPr="00000000">
        <w:rPr>
          <w:sz w:val="24"/>
          <w:szCs w:val="24"/>
          <w:rtl w:val="0"/>
        </w:rPr>
        <w:t xml:space="preserve">KEITH: Okay.</w:t>
      </w:r>
    </w:p>
    <w:p w:rsidR="00000000" w:rsidDel="00000000" w:rsidP="00000000" w:rsidRDefault="00000000" w:rsidRPr="00000000" w14:paraId="00000810">
      <w:pPr>
        <w:rPr>
          <w:sz w:val="24"/>
          <w:szCs w:val="24"/>
        </w:rPr>
      </w:pPr>
      <w:r w:rsidDel="00000000" w:rsidR="00000000" w:rsidRPr="00000000">
        <w:rPr>
          <w:rtl w:val="0"/>
        </w:rPr>
      </w:r>
    </w:p>
    <w:p w:rsidR="00000000" w:rsidDel="00000000" w:rsidP="00000000" w:rsidRDefault="00000000" w:rsidRPr="00000000" w14:paraId="00000811">
      <w:pPr>
        <w:rPr>
          <w:sz w:val="24"/>
          <w:szCs w:val="24"/>
        </w:rPr>
      </w:pPr>
      <w:r w:rsidDel="00000000" w:rsidR="00000000" w:rsidRPr="00000000">
        <w:rPr>
          <w:sz w:val="24"/>
          <w:szCs w:val="24"/>
          <w:rtl w:val="0"/>
        </w:rPr>
        <w:t xml:space="preserve">AUSTIN: Uh, roll, what did I say it was before? It was a d8? Yeah, roll d8 armor. Or d8 damage.</w:t>
      </w:r>
    </w:p>
    <w:p w:rsidR="00000000" w:rsidDel="00000000" w:rsidP="00000000" w:rsidRDefault="00000000" w:rsidRPr="00000000" w14:paraId="00000812">
      <w:pPr>
        <w:rPr>
          <w:sz w:val="24"/>
          <w:szCs w:val="24"/>
        </w:rPr>
      </w:pPr>
      <w:r w:rsidDel="00000000" w:rsidR="00000000" w:rsidRPr="00000000">
        <w:rPr>
          <w:rtl w:val="0"/>
        </w:rPr>
      </w:r>
    </w:p>
    <w:p w:rsidR="00000000" w:rsidDel="00000000" w:rsidP="00000000" w:rsidRDefault="00000000" w:rsidRPr="00000000" w14:paraId="00000813">
      <w:pPr>
        <w:rPr>
          <w:i w:val="1"/>
          <w:sz w:val="24"/>
          <w:szCs w:val="24"/>
        </w:rPr>
      </w:pPr>
      <w:r w:rsidDel="00000000" w:rsidR="00000000" w:rsidRPr="00000000">
        <w:rPr>
          <w:sz w:val="24"/>
          <w:szCs w:val="24"/>
          <w:rtl w:val="0"/>
        </w:rPr>
        <w:t xml:space="preserve">KEITH: </w:t>
      </w:r>
      <w:r w:rsidDel="00000000" w:rsidR="00000000" w:rsidRPr="00000000">
        <w:rPr>
          <w:i w:val="1"/>
          <w:sz w:val="24"/>
          <w:szCs w:val="24"/>
          <w:rtl w:val="0"/>
        </w:rPr>
        <w:t xml:space="preserve">7.</w:t>
      </w:r>
    </w:p>
    <w:p w:rsidR="00000000" w:rsidDel="00000000" w:rsidP="00000000" w:rsidRDefault="00000000" w:rsidRPr="00000000" w14:paraId="00000814">
      <w:pPr>
        <w:rPr>
          <w:sz w:val="24"/>
          <w:szCs w:val="24"/>
        </w:rPr>
      </w:pPr>
      <w:r w:rsidDel="00000000" w:rsidR="00000000" w:rsidRPr="00000000">
        <w:rPr>
          <w:rtl w:val="0"/>
        </w:rPr>
      </w:r>
    </w:p>
    <w:p w:rsidR="00000000" w:rsidDel="00000000" w:rsidP="00000000" w:rsidRDefault="00000000" w:rsidRPr="00000000" w14:paraId="00000815">
      <w:pPr>
        <w:rPr>
          <w:sz w:val="24"/>
          <w:szCs w:val="24"/>
        </w:rPr>
      </w:pPr>
      <w:r w:rsidDel="00000000" w:rsidR="00000000" w:rsidRPr="00000000">
        <w:rPr>
          <w:sz w:val="24"/>
          <w:szCs w:val="24"/>
          <w:rtl w:val="0"/>
        </w:rPr>
        <w:t xml:space="preserve">AUSTIN: Yeah, so.</w:t>
      </w:r>
    </w:p>
    <w:p w:rsidR="00000000" w:rsidDel="00000000" w:rsidP="00000000" w:rsidRDefault="00000000" w:rsidRPr="00000000" w14:paraId="00000816">
      <w:pPr>
        <w:rPr>
          <w:sz w:val="24"/>
          <w:szCs w:val="24"/>
        </w:rPr>
      </w:pPr>
      <w:r w:rsidDel="00000000" w:rsidR="00000000" w:rsidRPr="00000000">
        <w:rPr>
          <w:rtl w:val="0"/>
        </w:rPr>
      </w:r>
    </w:p>
    <w:p w:rsidR="00000000" w:rsidDel="00000000" w:rsidP="00000000" w:rsidRDefault="00000000" w:rsidRPr="00000000" w14:paraId="00000817">
      <w:pPr>
        <w:rPr>
          <w:sz w:val="24"/>
          <w:szCs w:val="24"/>
        </w:rPr>
      </w:pPr>
      <w:r w:rsidDel="00000000" w:rsidR="00000000" w:rsidRPr="00000000">
        <w:rPr>
          <w:sz w:val="24"/>
          <w:szCs w:val="24"/>
          <w:rtl w:val="0"/>
        </w:rPr>
        <w:t xml:space="preserve">KEITH: Dang.</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ALI: Oh… </w:t>
      </w:r>
    </w:p>
    <w:p w:rsidR="00000000" w:rsidDel="00000000" w:rsidP="00000000" w:rsidRDefault="00000000" w:rsidRPr="00000000" w14:paraId="0000081A">
      <w:pPr>
        <w:rPr>
          <w:sz w:val="24"/>
          <w:szCs w:val="24"/>
        </w:rPr>
      </w:pPr>
      <w:r w:rsidDel="00000000" w:rsidR="00000000" w:rsidRPr="00000000">
        <w:rPr>
          <w:rtl w:val="0"/>
        </w:rPr>
      </w:r>
    </w:p>
    <w:p w:rsidR="00000000" w:rsidDel="00000000" w:rsidP="00000000" w:rsidRDefault="00000000" w:rsidRPr="00000000" w14:paraId="0000081B">
      <w:pPr>
        <w:rPr>
          <w:sz w:val="24"/>
          <w:szCs w:val="24"/>
        </w:rPr>
      </w:pPr>
      <w:r w:rsidDel="00000000" w:rsidR="00000000" w:rsidRPr="00000000">
        <w:rPr>
          <w:sz w:val="24"/>
          <w:szCs w:val="24"/>
          <w:rtl w:val="0"/>
        </w:rPr>
        <w:t xml:space="preserve">AUSTIN: With your mouth like, clung up on you, he like, I kind of imagine like moving like, twisting his torso really hard so that he shakes you off of him and while you're in the air, slashes down onto your cougar form. [KEITH takes a deep breath] causing a huge gash across your— your cougar belly.</w:t>
      </w:r>
    </w:p>
    <w:p w:rsidR="00000000" w:rsidDel="00000000" w:rsidP="00000000" w:rsidRDefault="00000000" w:rsidRPr="00000000" w14:paraId="0000081C">
      <w:pPr>
        <w:rPr>
          <w:sz w:val="24"/>
          <w:szCs w:val="24"/>
        </w:rPr>
      </w:pPr>
      <w:r w:rsidDel="00000000" w:rsidR="00000000" w:rsidRPr="00000000">
        <w:rPr>
          <w:rtl w:val="0"/>
        </w:rPr>
      </w:r>
    </w:p>
    <w:p w:rsidR="00000000" w:rsidDel="00000000" w:rsidP="00000000" w:rsidRDefault="00000000" w:rsidRPr="00000000" w14:paraId="0000081D">
      <w:pPr>
        <w:rPr>
          <w:sz w:val="24"/>
          <w:szCs w:val="24"/>
        </w:rPr>
      </w:pPr>
      <w:r w:rsidDel="00000000" w:rsidR="00000000" w:rsidRPr="00000000">
        <w:rPr>
          <w:sz w:val="24"/>
          <w:szCs w:val="24"/>
          <w:rtl w:val="0"/>
        </w:rPr>
        <w:t xml:space="preserve">JACK: Ouch.</w:t>
      </w:r>
    </w:p>
    <w:p w:rsidR="00000000" w:rsidDel="00000000" w:rsidP="00000000" w:rsidRDefault="00000000" w:rsidRPr="00000000" w14:paraId="0000081E">
      <w:pPr>
        <w:rPr>
          <w:sz w:val="24"/>
          <w:szCs w:val="24"/>
        </w:rPr>
      </w:pPr>
      <w:r w:rsidDel="00000000" w:rsidR="00000000" w:rsidRPr="00000000">
        <w:rPr>
          <w:rtl w:val="0"/>
        </w:rPr>
      </w:r>
    </w:p>
    <w:p w:rsidR="00000000" w:rsidDel="00000000" w:rsidP="00000000" w:rsidRDefault="00000000" w:rsidRPr="00000000" w14:paraId="0000081F">
      <w:pPr>
        <w:rPr>
          <w:sz w:val="24"/>
          <w:szCs w:val="24"/>
        </w:rPr>
      </w:pPr>
      <w:r w:rsidDel="00000000" w:rsidR="00000000" w:rsidRPr="00000000">
        <w:rPr>
          <w:sz w:val="24"/>
          <w:szCs w:val="24"/>
          <w:rtl w:val="0"/>
        </w:rPr>
        <w:t xml:space="preserve">AUSTIN: John Cougar </w:t>
      </w:r>
      <w:r w:rsidDel="00000000" w:rsidR="00000000" w:rsidRPr="00000000">
        <w:rPr>
          <w:rtl w:val="0"/>
        </w:rPr>
        <w:t xml:space="preserve">B</w:t>
      </w:r>
      <w:r w:rsidDel="00000000" w:rsidR="00000000" w:rsidRPr="00000000">
        <w:rPr>
          <w:sz w:val="24"/>
          <w:szCs w:val="24"/>
          <w:rtl w:val="0"/>
        </w:rPr>
        <w:t xml:space="preserve">ellycamp. Um…</w:t>
      </w:r>
    </w:p>
    <w:p w:rsidR="00000000" w:rsidDel="00000000" w:rsidP="00000000" w:rsidRDefault="00000000" w:rsidRPr="00000000" w14:paraId="00000820">
      <w:pPr>
        <w:rPr>
          <w:sz w:val="24"/>
          <w:szCs w:val="24"/>
        </w:rPr>
      </w:pPr>
      <w:r w:rsidDel="00000000" w:rsidR="00000000" w:rsidRPr="00000000">
        <w:rPr>
          <w:rtl w:val="0"/>
        </w:rPr>
      </w:r>
    </w:p>
    <w:p w:rsidR="00000000" w:rsidDel="00000000" w:rsidP="00000000" w:rsidRDefault="00000000" w:rsidRPr="00000000" w14:paraId="00000821">
      <w:pPr>
        <w:rPr>
          <w:sz w:val="24"/>
          <w:szCs w:val="24"/>
        </w:rPr>
      </w:pPr>
      <w:r w:rsidDel="00000000" w:rsidR="00000000" w:rsidRPr="00000000">
        <w:rPr>
          <w:sz w:val="24"/>
          <w:szCs w:val="24"/>
          <w:rtl w:val="0"/>
        </w:rPr>
        <w:t xml:space="preserve">[KEITH and JACK laugh]</w:t>
      </w:r>
    </w:p>
    <w:p w:rsidR="00000000" w:rsidDel="00000000" w:rsidP="00000000" w:rsidRDefault="00000000" w:rsidRPr="00000000" w14:paraId="00000822">
      <w:pPr>
        <w:rPr>
          <w:sz w:val="24"/>
          <w:szCs w:val="24"/>
        </w:rPr>
      </w:pPr>
      <w:r w:rsidDel="00000000" w:rsidR="00000000" w:rsidRPr="00000000">
        <w:rPr>
          <w:rtl w:val="0"/>
        </w:rPr>
      </w:r>
    </w:p>
    <w:p w:rsidR="00000000" w:rsidDel="00000000" w:rsidP="00000000" w:rsidRDefault="00000000" w:rsidRPr="00000000" w14:paraId="00000823">
      <w:pPr>
        <w:rPr>
          <w:sz w:val="24"/>
          <w:szCs w:val="24"/>
        </w:rPr>
      </w:pPr>
      <w:r w:rsidDel="00000000" w:rsidR="00000000" w:rsidRPr="00000000">
        <w:rPr>
          <w:sz w:val="24"/>
          <w:szCs w:val="24"/>
          <w:rtl w:val="0"/>
        </w:rPr>
        <w:t xml:space="preserve">ALI: That's bad news.</w:t>
      </w:r>
    </w:p>
    <w:p w:rsidR="00000000" w:rsidDel="00000000" w:rsidP="00000000" w:rsidRDefault="00000000" w:rsidRPr="00000000" w14:paraId="00000824">
      <w:pPr>
        <w:rPr>
          <w:sz w:val="24"/>
          <w:szCs w:val="24"/>
        </w:rPr>
      </w:pPr>
      <w:r w:rsidDel="00000000" w:rsidR="00000000" w:rsidRPr="00000000">
        <w:rPr>
          <w:rtl w:val="0"/>
        </w:rPr>
      </w:r>
    </w:p>
    <w:p w:rsidR="00000000" w:rsidDel="00000000" w:rsidP="00000000" w:rsidRDefault="00000000" w:rsidRPr="00000000" w14:paraId="00000825">
      <w:pPr>
        <w:rPr>
          <w:sz w:val="24"/>
          <w:szCs w:val="24"/>
        </w:rPr>
      </w:pPr>
      <w:r w:rsidDel="00000000" w:rsidR="00000000" w:rsidRPr="00000000">
        <w:rPr>
          <w:sz w:val="24"/>
          <w:szCs w:val="24"/>
          <w:rtl w:val="0"/>
        </w:rPr>
        <w:t xml:space="preserve">NICK: Wild night.</w:t>
      </w:r>
    </w:p>
    <w:p w:rsidR="00000000" w:rsidDel="00000000" w:rsidP="00000000" w:rsidRDefault="00000000" w:rsidRPr="00000000" w14:paraId="00000826">
      <w:pPr>
        <w:rPr>
          <w:sz w:val="24"/>
          <w:szCs w:val="24"/>
        </w:rPr>
      </w:pPr>
      <w:r w:rsidDel="00000000" w:rsidR="00000000" w:rsidRPr="00000000">
        <w:rPr>
          <w:rtl w:val="0"/>
        </w:rPr>
      </w:r>
    </w:p>
    <w:p w:rsidR="00000000" w:rsidDel="00000000" w:rsidP="00000000" w:rsidRDefault="00000000" w:rsidRPr="00000000" w14:paraId="00000827">
      <w:pPr>
        <w:rPr>
          <w:sz w:val="24"/>
          <w:szCs w:val="24"/>
        </w:rPr>
      </w:pPr>
      <w:r w:rsidDel="00000000" w:rsidR="00000000" w:rsidRPr="00000000">
        <w:rPr>
          <w:sz w:val="24"/>
          <w:szCs w:val="24"/>
          <w:rtl w:val="0"/>
        </w:rPr>
        <w:t xml:space="preserve">AUSTIN: That is </w:t>
      </w:r>
      <w:r w:rsidDel="00000000" w:rsidR="00000000" w:rsidRPr="00000000">
        <w:rPr>
          <w:i w:val="1"/>
          <w:sz w:val="24"/>
          <w:szCs w:val="24"/>
          <w:rtl w:val="0"/>
        </w:rPr>
        <w:t xml:space="preserve">bad </w:t>
      </w:r>
      <w:r w:rsidDel="00000000" w:rsidR="00000000" w:rsidRPr="00000000">
        <w:rPr>
          <w:sz w:val="24"/>
          <w:szCs w:val="24"/>
          <w:rtl w:val="0"/>
        </w:rPr>
        <w:t xml:space="preserve">news.</w:t>
      </w:r>
    </w:p>
    <w:p w:rsidR="00000000" w:rsidDel="00000000" w:rsidP="00000000" w:rsidRDefault="00000000" w:rsidRPr="00000000" w14:paraId="00000828">
      <w:pPr>
        <w:rPr>
          <w:sz w:val="24"/>
          <w:szCs w:val="24"/>
        </w:rPr>
      </w:pPr>
      <w:r w:rsidDel="00000000" w:rsidR="00000000" w:rsidRPr="00000000">
        <w:rPr>
          <w:rtl w:val="0"/>
        </w:rPr>
      </w:r>
    </w:p>
    <w:p w:rsidR="00000000" w:rsidDel="00000000" w:rsidP="00000000" w:rsidRDefault="00000000" w:rsidRPr="00000000" w14:paraId="00000829">
      <w:pPr>
        <w:rPr>
          <w:sz w:val="24"/>
          <w:szCs w:val="24"/>
        </w:rPr>
      </w:pPr>
      <w:r w:rsidDel="00000000" w:rsidR="00000000" w:rsidRPr="00000000">
        <w:rPr>
          <w:sz w:val="24"/>
          <w:szCs w:val="24"/>
          <w:rtl w:val="0"/>
        </w:rPr>
        <w:t xml:space="preserve">KEITH: That's bad news. I'm at half health. Uh</w:t>
      </w:r>
      <w:r w:rsidDel="00000000" w:rsidR="00000000" w:rsidRPr="00000000">
        <w:rPr>
          <w:rtl w:val="0"/>
        </w:rPr>
        <w:t xml:space="preserve">…</w:t>
      </w:r>
      <w:r w:rsidDel="00000000" w:rsidR="00000000" w:rsidRPr="00000000">
        <w:rPr>
          <w:sz w:val="24"/>
          <w:szCs w:val="24"/>
          <w:rtl w:val="0"/>
        </w:rPr>
        <w:t xml:space="preserve"> </w:t>
      </w:r>
    </w:p>
    <w:p w:rsidR="00000000" w:rsidDel="00000000" w:rsidP="00000000" w:rsidRDefault="00000000" w:rsidRPr="00000000" w14:paraId="0000082A">
      <w:pPr>
        <w:rPr>
          <w:sz w:val="24"/>
          <w:szCs w:val="24"/>
        </w:rPr>
      </w:pPr>
      <w:r w:rsidDel="00000000" w:rsidR="00000000" w:rsidRPr="00000000">
        <w:rPr>
          <w:rtl w:val="0"/>
        </w:rPr>
      </w:r>
    </w:p>
    <w:p w:rsidR="00000000" w:rsidDel="00000000" w:rsidP="00000000" w:rsidRDefault="00000000" w:rsidRPr="00000000" w14:paraId="0000082B">
      <w:pPr>
        <w:rPr>
          <w:sz w:val="24"/>
          <w:szCs w:val="24"/>
        </w:rPr>
      </w:pPr>
      <w:r w:rsidDel="00000000" w:rsidR="00000000" w:rsidRPr="00000000">
        <w:rPr>
          <w:sz w:val="24"/>
          <w:szCs w:val="24"/>
          <w:rtl w:val="0"/>
        </w:rPr>
        <w:t xml:space="preserve">ALI: Oof. </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AUSTIN: That's bad news. </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sz w:val="24"/>
          <w:szCs w:val="24"/>
        </w:rPr>
      </w:pPr>
      <w:r w:rsidDel="00000000" w:rsidR="00000000" w:rsidRPr="00000000">
        <w:rPr>
          <w:sz w:val="24"/>
          <w:szCs w:val="24"/>
          <w:rtl w:val="0"/>
        </w:rPr>
        <w:t xml:space="preserve">JACK: Oh jeez.</w:t>
      </w:r>
    </w:p>
    <w:p w:rsidR="00000000" w:rsidDel="00000000" w:rsidP="00000000" w:rsidRDefault="00000000" w:rsidRPr="00000000" w14:paraId="00000830">
      <w:pPr>
        <w:rPr>
          <w:sz w:val="24"/>
          <w:szCs w:val="24"/>
        </w:rPr>
      </w:pPr>
      <w:r w:rsidDel="00000000" w:rsidR="00000000" w:rsidRPr="00000000">
        <w:rPr>
          <w:rtl w:val="0"/>
        </w:rPr>
      </w:r>
    </w:p>
    <w:p w:rsidR="00000000" w:rsidDel="00000000" w:rsidP="00000000" w:rsidRDefault="00000000" w:rsidRPr="00000000" w14:paraId="00000831">
      <w:pPr>
        <w:rPr>
          <w:sz w:val="24"/>
          <w:szCs w:val="24"/>
        </w:rPr>
      </w:pPr>
      <w:r w:rsidDel="00000000" w:rsidR="00000000" w:rsidRPr="00000000">
        <w:rPr>
          <w:sz w:val="24"/>
          <w:szCs w:val="24"/>
          <w:rtl w:val="0"/>
        </w:rPr>
        <w:t xml:space="preserve">ART: Hey Austin.</w:t>
      </w:r>
    </w:p>
    <w:p w:rsidR="00000000" w:rsidDel="00000000" w:rsidP="00000000" w:rsidRDefault="00000000" w:rsidRPr="00000000" w14:paraId="00000832">
      <w:pPr>
        <w:rPr>
          <w:sz w:val="24"/>
          <w:szCs w:val="24"/>
        </w:rPr>
      </w:pPr>
      <w:r w:rsidDel="00000000" w:rsidR="00000000" w:rsidRPr="00000000">
        <w:rPr>
          <w:rtl w:val="0"/>
        </w:rPr>
      </w:r>
    </w:p>
    <w:p w:rsidR="00000000" w:rsidDel="00000000" w:rsidP="00000000" w:rsidRDefault="00000000" w:rsidRPr="00000000" w14:paraId="00000833">
      <w:pPr>
        <w:rPr>
          <w:sz w:val="24"/>
          <w:szCs w:val="24"/>
        </w:rPr>
      </w:pPr>
      <w:r w:rsidDel="00000000" w:rsidR="00000000" w:rsidRPr="00000000">
        <w:rPr>
          <w:sz w:val="24"/>
          <w:szCs w:val="24"/>
          <w:rtl w:val="0"/>
        </w:rPr>
        <w:t xml:space="preserve">KEITH: Don't bi</w:t>
      </w:r>
      <w:r w:rsidDel="00000000" w:rsidR="00000000" w:rsidRPr="00000000">
        <w:rPr>
          <w:rtl w:val="0"/>
        </w:rPr>
        <w:t xml:space="preserve">te</w:t>
      </w:r>
      <w:r w:rsidDel="00000000" w:rsidR="00000000" w:rsidRPr="00000000">
        <w:rPr>
          <w:sz w:val="24"/>
          <w:szCs w:val="24"/>
          <w:rtl w:val="0"/>
        </w:rPr>
        <w:t xml:space="preserve"> this guy.</w:t>
      </w:r>
    </w:p>
    <w:p w:rsidR="00000000" w:rsidDel="00000000" w:rsidP="00000000" w:rsidRDefault="00000000" w:rsidRPr="00000000" w14:paraId="00000834">
      <w:pPr>
        <w:rPr>
          <w:sz w:val="24"/>
          <w:szCs w:val="24"/>
        </w:rPr>
      </w:pPr>
      <w:r w:rsidDel="00000000" w:rsidR="00000000" w:rsidRPr="00000000">
        <w:rPr>
          <w:rtl w:val="0"/>
        </w:rPr>
      </w:r>
    </w:p>
    <w:p w:rsidR="00000000" w:rsidDel="00000000" w:rsidP="00000000" w:rsidRDefault="00000000" w:rsidRPr="00000000" w14:paraId="00000835">
      <w:pPr>
        <w:rPr>
          <w:sz w:val="24"/>
          <w:szCs w:val="24"/>
        </w:rPr>
      </w:pPr>
      <w:r w:rsidDel="00000000" w:rsidR="00000000" w:rsidRPr="00000000">
        <w:rPr>
          <w:sz w:val="24"/>
          <w:szCs w:val="24"/>
          <w:rtl w:val="0"/>
        </w:rPr>
        <w:t xml:space="preserve">JACK: Um…</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ind w:left="720" w:firstLine="0"/>
        <w:rPr/>
      </w:pPr>
      <w:r w:rsidDel="00000000" w:rsidR="00000000" w:rsidRPr="00000000">
        <w:rPr>
          <w:rtl w:val="0"/>
        </w:rPr>
        <w:t xml:space="preserve">[TIMESTAMP: 0:58:14] </w:t>
      </w:r>
    </w:p>
    <w:p w:rsidR="00000000" w:rsidDel="00000000" w:rsidP="00000000" w:rsidRDefault="00000000" w:rsidRPr="00000000" w14:paraId="00000838">
      <w:pPr>
        <w:rPr>
          <w:sz w:val="24"/>
          <w:szCs w:val="24"/>
        </w:rPr>
      </w:pPr>
      <w:r w:rsidDel="00000000" w:rsidR="00000000" w:rsidRPr="00000000">
        <w:rPr>
          <w:rtl w:val="0"/>
        </w:rPr>
      </w:r>
    </w:p>
    <w:p w:rsidR="00000000" w:rsidDel="00000000" w:rsidP="00000000" w:rsidRDefault="00000000" w:rsidRPr="00000000" w14:paraId="00000839">
      <w:pPr>
        <w:rPr>
          <w:sz w:val="24"/>
          <w:szCs w:val="24"/>
        </w:rPr>
      </w:pPr>
      <w:r w:rsidDel="00000000" w:rsidR="00000000" w:rsidRPr="00000000">
        <w:rPr>
          <w:sz w:val="24"/>
          <w:szCs w:val="24"/>
          <w:rtl w:val="0"/>
        </w:rPr>
        <w:t xml:space="preserve">AUSTIN: Hey Art, what's up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3A">
      <w:pPr>
        <w:rPr>
          <w:sz w:val="24"/>
          <w:szCs w:val="24"/>
        </w:rPr>
      </w:pPr>
      <w:r w:rsidDel="00000000" w:rsidR="00000000" w:rsidRPr="00000000">
        <w:rPr>
          <w:rtl w:val="0"/>
        </w:rPr>
      </w:r>
    </w:p>
    <w:p w:rsidR="00000000" w:rsidDel="00000000" w:rsidP="00000000" w:rsidRDefault="00000000" w:rsidRPr="00000000" w14:paraId="0000083B">
      <w:pPr>
        <w:rPr>
          <w:sz w:val="24"/>
          <w:szCs w:val="24"/>
        </w:rPr>
      </w:pPr>
      <w:r w:rsidDel="00000000" w:rsidR="00000000" w:rsidRPr="00000000">
        <w:rPr>
          <w:sz w:val="24"/>
          <w:szCs w:val="24"/>
          <w:rtl w:val="0"/>
        </w:rPr>
        <w:t xml:space="preserve">ART: Hey Austin, what here is Evil?</w:t>
      </w:r>
    </w:p>
    <w:p w:rsidR="00000000" w:rsidDel="00000000" w:rsidP="00000000" w:rsidRDefault="00000000" w:rsidRPr="00000000" w14:paraId="0000083C">
      <w:pPr>
        <w:rPr>
          <w:sz w:val="24"/>
          <w:szCs w:val="24"/>
        </w:rPr>
      </w:pPr>
      <w:r w:rsidDel="00000000" w:rsidR="00000000" w:rsidRPr="00000000">
        <w:rPr>
          <w:rtl w:val="0"/>
        </w:rPr>
      </w:r>
    </w:p>
    <w:p w:rsidR="00000000" w:rsidDel="00000000" w:rsidP="00000000" w:rsidRDefault="00000000" w:rsidRPr="00000000" w14:paraId="0000083D">
      <w:pPr>
        <w:rPr>
          <w:sz w:val="24"/>
          <w:szCs w:val="24"/>
        </w:rPr>
      </w:pPr>
      <w:r w:rsidDel="00000000" w:rsidR="00000000" w:rsidRPr="00000000">
        <w:rPr>
          <w:sz w:val="24"/>
          <w:szCs w:val="24"/>
          <w:rtl w:val="0"/>
        </w:rPr>
        <w:t xml:space="preserve">AUSTIN: Um, Cali.</w:t>
      </w:r>
    </w:p>
    <w:p w:rsidR="00000000" w:rsidDel="00000000" w:rsidP="00000000" w:rsidRDefault="00000000" w:rsidRPr="00000000" w14:paraId="0000083E">
      <w:pPr>
        <w:rPr>
          <w:sz w:val="24"/>
          <w:szCs w:val="24"/>
        </w:rPr>
      </w:pPr>
      <w:r w:rsidDel="00000000" w:rsidR="00000000" w:rsidRPr="00000000">
        <w:rPr>
          <w:rtl w:val="0"/>
        </w:rPr>
      </w:r>
    </w:p>
    <w:p w:rsidR="00000000" w:rsidDel="00000000" w:rsidP="00000000" w:rsidRDefault="00000000" w:rsidRPr="00000000" w14:paraId="0000083F">
      <w:pPr>
        <w:rPr>
          <w:sz w:val="24"/>
          <w:szCs w:val="24"/>
        </w:rPr>
      </w:pPr>
      <w:r w:rsidDel="00000000" w:rsidR="00000000" w:rsidRPr="00000000">
        <w:rPr>
          <w:sz w:val="24"/>
          <w:szCs w:val="24"/>
          <w:rtl w:val="0"/>
        </w:rPr>
        <w:t xml:space="preserve">ART: Right.</w:t>
      </w:r>
    </w:p>
    <w:p w:rsidR="00000000" w:rsidDel="00000000" w:rsidP="00000000" w:rsidRDefault="00000000" w:rsidRPr="00000000" w14:paraId="00000840">
      <w:pPr>
        <w:rPr>
          <w:sz w:val="24"/>
          <w:szCs w:val="24"/>
        </w:rPr>
      </w:pPr>
      <w:r w:rsidDel="00000000" w:rsidR="00000000" w:rsidRPr="00000000">
        <w:rPr>
          <w:rtl w:val="0"/>
        </w:rPr>
      </w:r>
    </w:p>
    <w:p w:rsidR="00000000" w:rsidDel="00000000" w:rsidP="00000000" w:rsidRDefault="00000000" w:rsidRPr="00000000" w14:paraId="00000841">
      <w:pPr>
        <w:rPr>
          <w:sz w:val="24"/>
          <w:szCs w:val="24"/>
        </w:rPr>
      </w:pPr>
      <w:r w:rsidDel="00000000" w:rsidR="00000000" w:rsidRPr="00000000">
        <w:rPr>
          <w:sz w:val="24"/>
          <w:szCs w:val="24"/>
          <w:rtl w:val="0"/>
        </w:rPr>
        <w:t xml:space="preserve">AUSTIN: Who is the hammer lady. Uh, uh…</w:t>
      </w:r>
    </w:p>
    <w:p w:rsidR="00000000" w:rsidDel="00000000" w:rsidP="00000000" w:rsidRDefault="00000000" w:rsidRPr="00000000" w14:paraId="00000842">
      <w:pPr>
        <w:rPr>
          <w:sz w:val="24"/>
          <w:szCs w:val="24"/>
        </w:rPr>
      </w:pPr>
      <w:r w:rsidDel="00000000" w:rsidR="00000000" w:rsidRPr="00000000">
        <w:rPr>
          <w:rtl w:val="0"/>
        </w:rPr>
      </w:r>
    </w:p>
    <w:p w:rsidR="00000000" w:rsidDel="00000000" w:rsidP="00000000" w:rsidRDefault="00000000" w:rsidRPr="00000000" w14:paraId="00000843">
      <w:pPr>
        <w:rPr>
          <w:sz w:val="24"/>
          <w:szCs w:val="24"/>
        </w:rPr>
      </w:pPr>
      <w:r w:rsidDel="00000000" w:rsidR="00000000" w:rsidRPr="00000000">
        <w:rPr>
          <w:sz w:val="24"/>
          <w:szCs w:val="24"/>
          <w:rtl w:val="0"/>
        </w:rPr>
        <w:t xml:space="preserve">ART: Sure.</w:t>
      </w:r>
    </w:p>
    <w:p w:rsidR="00000000" w:rsidDel="00000000" w:rsidP="00000000" w:rsidRDefault="00000000" w:rsidRPr="00000000" w14:paraId="00000844">
      <w:pPr>
        <w:rPr>
          <w:sz w:val="24"/>
          <w:szCs w:val="24"/>
        </w:rPr>
      </w:pPr>
      <w:r w:rsidDel="00000000" w:rsidR="00000000" w:rsidRPr="00000000">
        <w:rPr>
          <w:rtl w:val="0"/>
        </w:rPr>
      </w:r>
    </w:p>
    <w:p w:rsidR="00000000" w:rsidDel="00000000" w:rsidP="00000000" w:rsidRDefault="00000000" w:rsidRPr="00000000" w14:paraId="00000845">
      <w:pPr>
        <w:rPr>
          <w:sz w:val="24"/>
          <w:szCs w:val="24"/>
        </w:rPr>
      </w:pPr>
      <w:r w:rsidDel="00000000" w:rsidR="00000000" w:rsidRPr="00000000">
        <w:rPr>
          <w:sz w:val="24"/>
          <w:szCs w:val="24"/>
          <w:rtl w:val="0"/>
        </w:rPr>
        <w:t xml:space="preserve">AUSTIN: Let's look at my—</w:t>
      </w:r>
    </w:p>
    <w:p w:rsidR="00000000" w:rsidDel="00000000" w:rsidP="00000000" w:rsidRDefault="00000000" w:rsidRPr="00000000" w14:paraId="00000846">
      <w:pPr>
        <w:rPr>
          <w:sz w:val="24"/>
          <w:szCs w:val="24"/>
        </w:rPr>
      </w:pPr>
      <w:r w:rsidDel="00000000" w:rsidR="00000000" w:rsidRPr="00000000">
        <w:rPr>
          <w:rtl w:val="0"/>
        </w:rPr>
      </w:r>
    </w:p>
    <w:p w:rsidR="00000000" w:rsidDel="00000000" w:rsidP="00000000" w:rsidRDefault="00000000" w:rsidRPr="00000000" w14:paraId="00000847">
      <w:pPr>
        <w:rPr>
          <w:sz w:val="24"/>
          <w:szCs w:val="24"/>
        </w:rPr>
      </w:pPr>
      <w:r w:rsidDel="00000000" w:rsidR="00000000" w:rsidRPr="00000000">
        <w:rPr>
          <w:sz w:val="24"/>
          <w:szCs w:val="24"/>
          <w:rtl w:val="0"/>
        </w:rPr>
        <w:t xml:space="preserve">KEITH: Hella.</w:t>
      </w:r>
    </w:p>
    <w:p w:rsidR="00000000" w:rsidDel="00000000" w:rsidP="00000000" w:rsidRDefault="00000000" w:rsidRPr="00000000" w14:paraId="00000848">
      <w:pPr>
        <w:rPr>
          <w:sz w:val="24"/>
          <w:szCs w:val="24"/>
        </w:rPr>
      </w:pPr>
      <w:r w:rsidDel="00000000" w:rsidR="00000000" w:rsidRPr="00000000">
        <w:rPr>
          <w:rtl w:val="0"/>
        </w:rPr>
      </w:r>
    </w:p>
    <w:p w:rsidR="00000000" w:rsidDel="00000000" w:rsidP="00000000" w:rsidRDefault="00000000" w:rsidRPr="00000000" w14:paraId="00000849">
      <w:pPr>
        <w:rPr>
          <w:sz w:val="24"/>
          <w:szCs w:val="24"/>
        </w:rPr>
      </w:pPr>
      <w:r w:rsidDel="00000000" w:rsidR="00000000" w:rsidRPr="00000000">
        <w:rPr>
          <w:sz w:val="24"/>
          <w:szCs w:val="24"/>
          <w:rtl w:val="0"/>
        </w:rPr>
        <w:t xml:space="preserve">AUSTIN: Rivalo</w:t>
      </w:r>
      <w:r w:rsidDel="00000000" w:rsidR="00000000" w:rsidRPr="00000000">
        <w:rPr>
          <w:rtl w:val="0"/>
        </w:rPr>
        <w:t xml:space="preserve">. Y</w:t>
      </w:r>
      <w:r w:rsidDel="00000000" w:rsidR="00000000" w:rsidRPr="00000000">
        <w:rPr>
          <w:sz w:val="24"/>
          <w:szCs w:val="24"/>
          <w:rtl w:val="0"/>
        </w:rPr>
        <w:t xml:space="preserve">eah, Hella</w:t>
      </w:r>
      <w:r w:rsidDel="00000000" w:rsidR="00000000" w:rsidRPr="00000000">
        <w:rPr>
          <w:rtl w:val="0"/>
        </w:rPr>
        <w:t xml:space="preserve">. </w:t>
      </w:r>
      <w:r w:rsidDel="00000000" w:rsidR="00000000" w:rsidRPr="00000000">
        <w:rPr>
          <w:sz w:val="24"/>
          <w:szCs w:val="24"/>
          <w:rtl w:val="0"/>
        </w:rPr>
        <w:t xml:space="preserve">Rivalo, who is this man in the armor. Uh, and Brutus who is the man with the bow. Um, also…</w:t>
      </w:r>
    </w:p>
    <w:p w:rsidR="00000000" w:rsidDel="00000000" w:rsidP="00000000" w:rsidRDefault="00000000" w:rsidRPr="00000000" w14:paraId="0000084A">
      <w:pPr>
        <w:rPr>
          <w:sz w:val="24"/>
          <w:szCs w:val="24"/>
        </w:rPr>
      </w:pPr>
      <w:r w:rsidDel="00000000" w:rsidR="00000000" w:rsidRPr="00000000">
        <w:rPr>
          <w:rtl w:val="0"/>
        </w:rPr>
      </w:r>
    </w:p>
    <w:p w:rsidR="00000000" w:rsidDel="00000000" w:rsidP="00000000" w:rsidRDefault="00000000" w:rsidRPr="00000000" w14:paraId="0000084B">
      <w:pPr>
        <w:rPr>
          <w:sz w:val="24"/>
          <w:szCs w:val="24"/>
        </w:rPr>
      </w:pPr>
      <w:r w:rsidDel="00000000" w:rsidR="00000000" w:rsidRPr="00000000">
        <w:rPr>
          <w:sz w:val="24"/>
          <w:szCs w:val="24"/>
          <w:rtl w:val="0"/>
        </w:rPr>
        <w:t xml:space="preserve">JACK: So everybody.</w:t>
      </w:r>
    </w:p>
    <w:p w:rsidR="00000000" w:rsidDel="00000000" w:rsidP="00000000" w:rsidRDefault="00000000" w:rsidRPr="00000000" w14:paraId="0000084C">
      <w:pPr>
        <w:rPr>
          <w:sz w:val="24"/>
          <w:szCs w:val="24"/>
        </w:rPr>
      </w:pPr>
      <w:r w:rsidDel="00000000" w:rsidR="00000000" w:rsidRPr="00000000">
        <w:rPr>
          <w:rtl w:val="0"/>
        </w:rPr>
      </w:r>
    </w:p>
    <w:p w:rsidR="00000000" w:rsidDel="00000000" w:rsidP="00000000" w:rsidRDefault="00000000" w:rsidRPr="00000000" w14:paraId="0000084D">
      <w:pPr>
        <w:rPr>
          <w:sz w:val="24"/>
          <w:szCs w:val="24"/>
        </w:rPr>
      </w:pPr>
      <w:r w:rsidDel="00000000" w:rsidR="00000000" w:rsidRPr="00000000">
        <w:rPr>
          <w:sz w:val="24"/>
          <w:szCs w:val="24"/>
          <w:rtl w:val="0"/>
        </w:rPr>
        <w:t xml:space="preserve">KEITH: We got four evils.</w:t>
      </w:r>
    </w:p>
    <w:p w:rsidR="00000000" w:rsidDel="00000000" w:rsidP="00000000" w:rsidRDefault="00000000" w:rsidRPr="00000000" w14:paraId="0000084E">
      <w:pPr>
        <w:rPr>
          <w:sz w:val="24"/>
          <w:szCs w:val="24"/>
        </w:rPr>
      </w:pPr>
      <w:r w:rsidDel="00000000" w:rsidR="00000000" w:rsidRPr="00000000">
        <w:rPr>
          <w:rtl w:val="0"/>
        </w:rPr>
      </w:r>
    </w:p>
    <w:p w:rsidR="00000000" w:rsidDel="00000000" w:rsidP="00000000" w:rsidRDefault="00000000" w:rsidRPr="00000000" w14:paraId="0000084F">
      <w:pPr>
        <w:rPr>
          <w:sz w:val="24"/>
          <w:szCs w:val="24"/>
        </w:rPr>
      </w:pPr>
      <w:r w:rsidDel="00000000" w:rsidR="00000000" w:rsidRPr="00000000">
        <w:rPr>
          <w:sz w:val="24"/>
          <w:szCs w:val="24"/>
          <w:rtl w:val="0"/>
        </w:rPr>
        <w:t xml:space="preserve">AUSTIN: Also, you can recognize that there is other evil that is on this floor that's not— You only get to know living evil or just evil in general?</w:t>
      </w:r>
    </w:p>
    <w:p w:rsidR="00000000" w:rsidDel="00000000" w:rsidP="00000000" w:rsidRDefault="00000000" w:rsidRPr="00000000" w14:paraId="00000850">
      <w:pPr>
        <w:rPr>
          <w:sz w:val="24"/>
          <w:szCs w:val="24"/>
        </w:rPr>
      </w:pPr>
      <w:r w:rsidDel="00000000" w:rsidR="00000000" w:rsidRPr="00000000">
        <w:rPr>
          <w:rtl w:val="0"/>
        </w:rPr>
      </w:r>
    </w:p>
    <w:p w:rsidR="00000000" w:rsidDel="00000000" w:rsidP="00000000" w:rsidRDefault="00000000" w:rsidRPr="00000000" w14:paraId="00000851">
      <w:pPr>
        <w:rPr>
          <w:sz w:val="24"/>
          <w:szCs w:val="24"/>
        </w:rPr>
      </w:pPr>
      <w:r w:rsidDel="00000000" w:rsidR="00000000" w:rsidRPr="00000000">
        <w:rPr>
          <w:sz w:val="24"/>
          <w:szCs w:val="24"/>
          <w:rtl w:val="0"/>
        </w:rPr>
        <w:t xml:space="preserve">ART: Uh, the thing just says, "What here is evil? And the GM will tell you honestly."</w:t>
      </w:r>
    </w:p>
    <w:p w:rsidR="00000000" w:rsidDel="00000000" w:rsidP="00000000" w:rsidRDefault="00000000" w:rsidRPr="00000000" w14:paraId="00000852">
      <w:pPr>
        <w:rPr>
          <w:sz w:val="24"/>
          <w:szCs w:val="24"/>
        </w:rPr>
      </w:pPr>
      <w:r w:rsidDel="00000000" w:rsidR="00000000" w:rsidRPr="00000000">
        <w:rPr>
          <w:rtl w:val="0"/>
        </w:rPr>
      </w:r>
    </w:p>
    <w:p w:rsidR="00000000" w:rsidDel="00000000" w:rsidP="00000000" w:rsidRDefault="00000000" w:rsidRPr="00000000" w14:paraId="00000853">
      <w:pPr>
        <w:rPr>
          <w:sz w:val="24"/>
          <w:szCs w:val="24"/>
        </w:rPr>
      </w:pPr>
      <w:r w:rsidDel="00000000" w:rsidR="00000000" w:rsidRPr="00000000">
        <w:rPr>
          <w:sz w:val="24"/>
          <w:szCs w:val="24"/>
          <w:rtl w:val="0"/>
        </w:rPr>
        <w:t xml:space="preserve">AUSTIN: Then that's— Then that's just the stuff, let's say, that you can see. It's just that stuff. Those people.</w:t>
      </w:r>
    </w:p>
    <w:p w:rsidR="00000000" w:rsidDel="00000000" w:rsidP="00000000" w:rsidRDefault="00000000" w:rsidRPr="00000000" w14:paraId="00000854">
      <w:pPr>
        <w:rPr>
          <w:sz w:val="24"/>
          <w:szCs w:val="24"/>
        </w:rPr>
      </w:pPr>
      <w:r w:rsidDel="00000000" w:rsidR="00000000" w:rsidRPr="00000000">
        <w:rPr>
          <w:rtl w:val="0"/>
        </w:rPr>
      </w:r>
    </w:p>
    <w:p w:rsidR="00000000" w:rsidDel="00000000" w:rsidP="00000000" w:rsidRDefault="00000000" w:rsidRPr="00000000" w14:paraId="00000855">
      <w:pPr>
        <w:rPr>
          <w:sz w:val="24"/>
          <w:szCs w:val="24"/>
        </w:rPr>
      </w:pPr>
      <w:r w:rsidDel="00000000" w:rsidR="00000000" w:rsidRPr="00000000">
        <w:rPr>
          <w:sz w:val="24"/>
          <w:szCs w:val="24"/>
          <w:rtl w:val="0"/>
        </w:rPr>
        <w:t xml:space="preserve">ART: Okay. Then I—</w:t>
      </w:r>
    </w:p>
    <w:p w:rsidR="00000000" w:rsidDel="00000000" w:rsidP="00000000" w:rsidRDefault="00000000" w:rsidRPr="00000000" w14:paraId="00000856">
      <w:pPr>
        <w:rPr>
          <w:sz w:val="24"/>
          <w:szCs w:val="24"/>
        </w:rPr>
      </w:pPr>
      <w:r w:rsidDel="00000000" w:rsidR="00000000" w:rsidRPr="00000000">
        <w:rPr>
          <w:rtl w:val="0"/>
        </w:rPr>
      </w:r>
    </w:p>
    <w:p w:rsidR="00000000" w:rsidDel="00000000" w:rsidP="00000000" w:rsidRDefault="00000000" w:rsidRPr="00000000" w14:paraId="00000857">
      <w:pPr>
        <w:rPr>
          <w:sz w:val="24"/>
          <w:szCs w:val="24"/>
        </w:rPr>
      </w:pPr>
      <w:r w:rsidDel="00000000" w:rsidR="00000000" w:rsidRPr="00000000">
        <w:rPr>
          <w:sz w:val="24"/>
          <w:szCs w:val="24"/>
          <w:rtl w:val="0"/>
        </w:rPr>
        <w:t xml:space="preserve">AUSTIN: There's nothing else in this visible area, so…</w:t>
      </w:r>
    </w:p>
    <w:p w:rsidR="00000000" w:rsidDel="00000000" w:rsidP="00000000" w:rsidRDefault="00000000" w:rsidRPr="00000000" w14:paraId="00000858">
      <w:pPr>
        <w:rPr>
          <w:sz w:val="24"/>
          <w:szCs w:val="24"/>
        </w:rPr>
      </w:pPr>
      <w:r w:rsidDel="00000000" w:rsidR="00000000" w:rsidRPr="00000000">
        <w:rPr>
          <w:rtl w:val="0"/>
        </w:rPr>
      </w:r>
    </w:p>
    <w:p w:rsidR="00000000" w:rsidDel="00000000" w:rsidP="00000000" w:rsidRDefault="00000000" w:rsidRPr="00000000" w14:paraId="00000859">
      <w:pPr>
        <w:rPr>
          <w:sz w:val="24"/>
          <w:szCs w:val="24"/>
        </w:rPr>
      </w:pPr>
      <w:r w:rsidDel="00000000" w:rsidR="00000000" w:rsidRPr="00000000">
        <w:rPr>
          <w:sz w:val="24"/>
          <w:szCs w:val="24"/>
          <w:rtl w:val="0"/>
        </w:rPr>
        <w:t xml:space="preserve">ART: Sure. I don't think it tells me their names either if you wanted for future.</w:t>
      </w:r>
    </w:p>
    <w:p w:rsidR="00000000" w:rsidDel="00000000" w:rsidP="00000000" w:rsidRDefault="00000000" w:rsidRPr="00000000" w14:paraId="0000085A">
      <w:pPr>
        <w:rPr>
          <w:sz w:val="24"/>
          <w:szCs w:val="24"/>
        </w:rPr>
      </w:pPr>
      <w:r w:rsidDel="00000000" w:rsidR="00000000" w:rsidRPr="00000000">
        <w:rPr>
          <w:rtl w:val="0"/>
        </w:rPr>
      </w:r>
    </w:p>
    <w:p w:rsidR="00000000" w:rsidDel="00000000" w:rsidP="00000000" w:rsidRDefault="00000000" w:rsidRPr="00000000" w14:paraId="0000085B">
      <w:pPr>
        <w:rPr>
          <w:sz w:val="24"/>
          <w:szCs w:val="24"/>
        </w:rPr>
      </w:pPr>
      <w:r w:rsidDel="00000000" w:rsidR="00000000" w:rsidRPr="00000000">
        <w:rPr>
          <w:sz w:val="24"/>
          <w:szCs w:val="24"/>
          <w:rtl w:val="0"/>
        </w:rPr>
        <w:t xml:space="preserve">AUSTIN: It doesn't but I wanted— Yeah.</w:t>
      </w:r>
    </w:p>
    <w:p w:rsidR="00000000" w:rsidDel="00000000" w:rsidP="00000000" w:rsidRDefault="00000000" w:rsidRPr="00000000" w14:paraId="0000085C">
      <w:pPr>
        <w:rPr>
          <w:sz w:val="24"/>
          <w:szCs w:val="24"/>
        </w:rPr>
      </w:pPr>
      <w:r w:rsidDel="00000000" w:rsidR="00000000" w:rsidRPr="00000000">
        <w:rPr>
          <w:rtl w:val="0"/>
        </w:rPr>
      </w:r>
    </w:p>
    <w:p w:rsidR="00000000" w:rsidDel="00000000" w:rsidP="00000000" w:rsidRDefault="00000000" w:rsidRPr="00000000" w14:paraId="0000085D">
      <w:pPr>
        <w:rPr>
          <w:sz w:val="24"/>
          <w:szCs w:val="24"/>
        </w:rPr>
      </w:pPr>
      <w:r w:rsidDel="00000000" w:rsidR="00000000" w:rsidRPr="00000000">
        <w:rPr>
          <w:sz w:val="24"/>
          <w:szCs w:val="24"/>
          <w:rtl w:val="0"/>
        </w:rPr>
        <w:t xml:space="preserve">ART: It's not like a…</w:t>
      </w:r>
    </w:p>
    <w:p w:rsidR="00000000" w:rsidDel="00000000" w:rsidP="00000000" w:rsidRDefault="00000000" w:rsidRPr="00000000" w14:paraId="0000085E">
      <w:pPr>
        <w:rPr>
          <w:sz w:val="24"/>
          <w:szCs w:val="24"/>
        </w:rPr>
      </w:pPr>
      <w:r w:rsidDel="00000000" w:rsidR="00000000" w:rsidRPr="00000000">
        <w:rPr>
          <w:rtl w:val="0"/>
        </w:rPr>
      </w:r>
    </w:p>
    <w:p w:rsidR="00000000" w:rsidDel="00000000" w:rsidP="00000000" w:rsidRDefault="00000000" w:rsidRPr="00000000" w14:paraId="0000085F">
      <w:pPr>
        <w:rPr>
          <w:sz w:val="24"/>
          <w:szCs w:val="24"/>
        </w:rPr>
      </w:pPr>
      <w:r w:rsidDel="00000000" w:rsidR="00000000" w:rsidRPr="00000000">
        <w:rPr>
          <w:sz w:val="24"/>
          <w:szCs w:val="24"/>
          <w:rtl w:val="0"/>
        </w:rPr>
        <w:t xml:space="preserve">AUSTIN: Yeah.</w:t>
      </w:r>
    </w:p>
    <w:p w:rsidR="00000000" w:rsidDel="00000000" w:rsidP="00000000" w:rsidRDefault="00000000" w:rsidRPr="00000000" w14:paraId="00000860">
      <w:pPr>
        <w:rPr>
          <w:sz w:val="24"/>
          <w:szCs w:val="24"/>
        </w:rPr>
      </w:pPr>
      <w:r w:rsidDel="00000000" w:rsidR="00000000" w:rsidRPr="00000000">
        <w:rPr>
          <w:rtl w:val="0"/>
        </w:rPr>
      </w:r>
    </w:p>
    <w:p w:rsidR="00000000" w:rsidDel="00000000" w:rsidP="00000000" w:rsidRDefault="00000000" w:rsidRPr="00000000" w14:paraId="00000861">
      <w:pPr>
        <w:rPr>
          <w:sz w:val="24"/>
          <w:szCs w:val="24"/>
        </w:rPr>
      </w:pPr>
      <w:r w:rsidDel="00000000" w:rsidR="00000000" w:rsidRPr="00000000">
        <w:rPr>
          <w:sz w:val="24"/>
          <w:szCs w:val="24"/>
          <w:rtl w:val="0"/>
        </w:rPr>
        <w:t xml:space="preserve">ART: It's not like an identify, "Who are you?"</w:t>
      </w:r>
    </w:p>
    <w:p w:rsidR="00000000" w:rsidDel="00000000" w:rsidP="00000000" w:rsidRDefault="00000000" w:rsidRPr="00000000" w14:paraId="00000862">
      <w:pPr>
        <w:rPr>
          <w:sz w:val="24"/>
          <w:szCs w:val="24"/>
        </w:rPr>
      </w:pPr>
      <w:r w:rsidDel="00000000" w:rsidR="00000000" w:rsidRPr="00000000">
        <w:rPr>
          <w:rtl w:val="0"/>
        </w:rPr>
      </w:r>
    </w:p>
    <w:p w:rsidR="00000000" w:rsidDel="00000000" w:rsidP="00000000" w:rsidRDefault="00000000" w:rsidRPr="00000000" w14:paraId="00000863">
      <w:pPr>
        <w:rPr>
          <w:sz w:val="24"/>
          <w:szCs w:val="24"/>
        </w:rPr>
      </w:pPr>
      <w:r w:rsidDel="00000000" w:rsidR="00000000" w:rsidRPr="00000000">
        <w:rPr>
          <w:sz w:val="24"/>
          <w:szCs w:val="24"/>
          <w:rtl w:val="0"/>
        </w:rPr>
        <w:t xml:space="preserve">AUSTIN: I wanted to start by just saying their names.</w:t>
      </w:r>
    </w:p>
    <w:p w:rsidR="00000000" w:rsidDel="00000000" w:rsidP="00000000" w:rsidRDefault="00000000" w:rsidRPr="00000000" w14:paraId="00000864">
      <w:pPr>
        <w:rPr>
          <w:sz w:val="24"/>
          <w:szCs w:val="24"/>
        </w:rPr>
      </w:pPr>
      <w:r w:rsidDel="00000000" w:rsidR="00000000" w:rsidRPr="00000000">
        <w:rPr>
          <w:rtl w:val="0"/>
        </w:rPr>
      </w:r>
    </w:p>
    <w:p w:rsidR="00000000" w:rsidDel="00000000" w:rsidP="00000000" w:rsidRDefault="00000000" w:rsidRPr="00000000" w14:paraId="00000865">
      <w:pPr>
        <w:rPr>
          <w:sz w:val="24"/>
          <w:szCs w:val="24"/>
        </w:rPr>
      </w:pPr>
      <w:r w:rsidDel="00000000" w:rsidR="00000000" w:rsidRPr="00000000">
        <w:rPr>
          <w:sz w:val="24"/>
          <w:szCs w:val="24"/>
          <w:rtl w:val="0"/>
        </w:rPr>
        <w:t xml:space="preserve">JACK: "And also, are you evil?"</w:t>
      </w:r>
    </w:p>
    <w:p w:rsidR="00000000" w:rsidDel="00000000" w:rsidP="00000000" w:rsidRDefault="00000000" w:rsidRPr="00000000" w14:paraId="00000866">
      <w:pPr>
        <w:rPr>
          <w:sz w:val="24"/>
          <w:szCs w:val="24"/>
        </w:rPr>
      </w:pPr>
      <w:r w:rsidDel="00000000" w:rsidR="00000000" w:rsidRPr="00000000">
        <w:rPr>
          <w:rtl w:val="0"/>
        </w:rPr>
      </w:r>
    </w:p>
    <w:p w:rsidR="00000000" w:rsidDel="00000000" w:rsidP="00000000" w:rsidRDefault="00000000" w:rsidRPr="00000000" w14:paraId="00000867">
      <w:pPr>
        <w:rPr>
          <w:sz w:val="24"/>
          <w:szCs w:val="24"/>
        </w:rPr>
      </w:pPr>
      <w:r w:rsidDel="00000000" w:rsidR="00000000" w:rsidRPr="00000000">
        <w:rPr>
          <w:sz w:val="24"/>
          <w:szCs w:val="24"/>
          <w:rtl w:val="0"/>
        </w:rPr>
        <w:t xml:space="preserve">AUSTIN: "And also how are you doing?"</w:t>
      </w:r>
    </w:p>
    <w:p w:rsidR="00000000" w:rsidDel="00000000" w:rsidP="00000000" w:rsidRDefault="00000000" w:rsidRPr="00000000" w14:paraId="00000868">
      <w:pPr>
        <w:rPr>
          <w:sz w:val="24"/>
          <w:szCs w:val="24"/>
        </w:rPr>
      </w:pPr>
      <w:r w:rsidDel="00000000" w:rsidR="00000000" w:rsidRPr="00000000">
        <w:rPr>
          <w:rtl w:val="0"/>
        </w:rPr>
      </w:r>
    </w:p>
    <w:p w:rsidR="00000000" w:rsidDel="00000000" w:rsidP="00000000" w:rsidRDefault="00000000" w:rsidRPr="00000000" w14:paraId="00000869">
      <w:pPr>
        <w:rPr>
          <w:sz w:val="24"/>
          <w:szCs w:val="24"/>
        </w:rPr>
      </w:pPr>
      <w:r w:rsidDel="00000000" w:rsidR="00000000" w:rsidRPr="00000000">
        <w:rPr>
          <w:sz w:val="24"/>
          <w:szCs w:val="24"/>
          <w:rtl w:val="0"/>
        </w:rPr>
        <w:t xml:space="preserve">ART: "What here is Evil and what do their parents call them?" </w:t>
      </w:r>
      <w:r w:rsidDel="00000000" w:rsidR="00000000" w:rsidRPr="00000000">
        <w:rPr>
          <w:rtl w:val="0"/>
        </w:rPr>
        <w:t xml:space="preserve">[ALI and JACK laugh] </w:t>
      </w:r>
      <w:r w:rsidDel="00000000" w:rsidR="00000000" w:rsidRPr="00000000">
        <w:rPr>
          <w:sz w:val="24"/>
          <w:szCs w:val="24"/>
          <w:rtl w:val="0"/>
        </w:rPr>
        <w:t xml:space="preserve">Uh, so the cat and the armor is closest to me or the chick with the hammer is closest to me?</w:t>
      </w:r>
    </w:p>
    <w:p w:rsidR="00000000" w:rsidDel="00000000" w:rsidP="00000000" w:rsidRDefault="00000000" w:rsidRPr="00000000" w14:paraId="0000086A">
      <w:pPr>
        <w:rPr>
          <w:sz w:val="24"/>
          <w:szCs w:val="24"/>
        </w:rPr>
      </w:pPr>
      <w:r w:rsidDel="00000000" w:rsidR="00000000" w:rsidRPr="00000000">
        <w:rPr>
          <w:rtl w:val="0"/>
        </w:rPr>
      </w:r>
    </w:p>
    <w:p w:rsidR="00000000" w:rsidDel="00000000" w:rsidP="00000000" w:rsidRDefault="00000000" w:rsidRPr="00000000" w14:paraId="0000086B">
      <w:pPr>
        <w:rPr>
          <w:sz w:val="24"/>
          <w:szCs w:val="24"/>
        </w:rPr>
      </w:pPr>
      <w:r w:rsidDel="00000000" w:rsidR="00000000" w:rsidRPr="00000000">
        <w:rPr>
          <w:sz w:val="24"/>
          <w:szCs w:val="24"/>
          <w:rtl w:val="0"/>
        </w:rPr>
        <w:t xml:space="preserve">AUSTIN: I think you're almost pinned now, but she has her back to you because she wants to go after the Great Fantasmo at this point.</w:t>
      </w:r>
    </w:p>
    <w:p w:rsidR="00000000" w:rsidDel="00000000" w:rsidP="00000000" w:rsidRDefault="00000000" w:rsidRPr="00000000" w14:paraId="0000086C">
      <w:pPr>
        <w:rPr>
          <w:sz w:val="24"/>
          <w:szCs w:val="24"/>
        </w:rPr>
      </w:pPr>
      <w:r w:rsidDel="00000000" w:rsidR="00000000" w:rsidRPr="00000000">
        <w:rPr>
          <w:rtl w:val="0"/>
        </w:rPr>
      </w:r>
    </w:p>
    <w:p w:rsidR="00000000" w:rsidDel="00000000" w:rsidP="00000000" w:rsidRDefault="00000000" w:rsidRPr="00000000" w14:paraId="0000086D">
      <w:pPr>
        <w:rPr>
          <w:sz w:val="24"/>
          <w:szCs w:val="24"/>
        </w:rPr>
      </w:pPr>
      <w:r w:rsidDel="00000000" w:rsidR="00000000" w:rsidRPr="00000000">
        <w:rPr>
          <w:sz w:val="24"/>
          <w:szCs w:val="24"/>
          <w:rtl w:val="0"/>
        </w:rPr>
        <w:t xml:space="preserve">ART: Well that seems </w:t>
      </w:r>
      <w:r w:rsidDel="00000000" w:rsidR="00000000" w:rsidRPr="00000000">
        <w:rPr>
          <w:i w:val="1"/>
          <w:sz w:val="24"/>
          <w:szCs w:val="24"/>
          <w:rtl w:val="0"/>
        </w:rPr>
        <w:t xml:space="preserve">dire</w:t>
      </w:r>
      <w:r w:rsidDel="00000000" w:rsidR="00000000" w:rsidRPr="00000000">
        <w:rPr>
          <w:sz w:val="24"/>
          <w:szCs w:val="24"/>
          <w:rtl w:val="0"/>
        </w:rPr>
        <w:t xml:space="preserve">. Uh, I'll— I'll swing my halberd at her </w:t>
      </w:r>
      <w:r w:rsidDel="00000000" w:rsidR="00000000" w:rsidRPr="00000000">
        <w:rPr>
          <w:rtl w:val="0"/>
        </w:rPr>
        <w:t xml:space="preserve">'</w:t>
      </w:r>
      <w:r w:rsidDel="00000000" w:rsidR="00000000" w:rsidRPr="00000000">
        <w:rPr>
          <w:sz w:val="24"/>
          <w:szCs w:val="24"/>
          <w:rtl w:val="0"/>
        </w:rPr>
        <w:t xml:space="preserve">cause she and I both have range. If I can take her (AUSTIN: Oh man.) I think I can theoretically out-range the other guy.</w:t>
      </w:r>
    </w:p>
    <w:p w:rsidR="00000000" w:rsidDel="00000000" w:rsidP="00000000" w:rsidRDefault="00000000" w:rsidRPr="00000000" w14:paraId="0000086E">
      <w:pPr>
        <w:rPr>
          <w:sz w:val="24"/>
          <w:szCs w:val="24"/>
        </w:rPr>
      </w:pPr>
      <w:r w:rsidDel="00000000" w:rsidR="00000000" w:rsidRPr="00000000">
        <w:rPr>
          <w:rtl w:val="0"/>
        </w:rPr>
      </w:r>
    </w:p>
    <w:p w:rsidR="00000000" w:rsidDel="00000000" w:rsidP="00000000" w:rsidRDefault="00000000" w:rsidRPr="00000000" w14:paraId="0000086F">
      <w:pPr>
        <w:rPr>
          <w:sz w:val="24"/>
          <w:szCs w:val="24"/>
        </w:rPr>
      </w:pPr>
      <w:r w:rsidDel="00000000" w:rsidR="00000000" w:rsidRPr="00000000">
        <w:rPr>
          <w:sz w:val="24"/>
          <w:szCs w:val="24"/>
          <w:rtl w:val="0"/>
        </w:rPr>
        <w:t xml:space="preserve">AUSTIN: Yeah, okay.</w:t>
      </w:r>
    </w:p>
    <w:p w:rsidR="00000000" w:rsidDel="00000000" w:rsidP="00000000" w:rsidRDefault="00000000" w:rsidRPr="00000000" w14:paraId="00000870">
      <w:pPr>
        <w:rPr>
          <w:sz w:val="24"/>
          <w:szCs w:val="24"/>
        </w:rPr>
      </w:pPr>
      <w:r w:rsidDel="00000000" w:rsidR="00000000" w:rsidRPr="00000000">
        <w:rPr>
          <w:rtl w:val="0"/>
        </w:rPr>
      </w:r>
    </w:p>
    <w:p w:rsidR="00000000" w:rsidDel="00000000" w:rsidP="00000000" w:rsidRDefault="00000000" w:rsidRPr="00000000" w14:paraId="00000871">
      <w:pPr>
        <w:rPr>
          <w:sz w:val="24"/>
          <w:szCs w:val="24"/>
        </w:rPr>
      </w:pPr>
      <w:r w:rsidDel="00000000" w:rsidR="00000000" w:rsidRPr="00000000">
        <w:rPr>
          <w:sz w:val="24"/>
          <w:szCs w:val="24"/>
          <w:rtl w:val="0"/>
        </w:rPr>
        <w:t xml:space="preserve">ART: Tactical.</w:t>
      </w:r>
    </w:p>
    <w:p w:rsidR="00000000" w:rsidDel="00000000" w:rsidP="00000000" w:rsidRDefault="00000000" w:rsidRPr="00000000" w14:paraId="00000872">
      <w:pPr>
        <w:rPr>
          <w:sz w:val="24"/>
          <w:szCs w:val="24"/>
        </w:rPr>
      </w:pPr>
      <w:r w:rsidDel="00000000" w:rsidR="00000000" w:rsidRPr="00000000">
        <w:rPr>
          <w:rtl w:val="0"/>
        </w:rPr>
      </w:r>
    </w:p>
    <w:p w:rsidR="00000000" w:rsidDel="00000000" w:rsidP="00000000" w:rsidRDefault="00000000" w:rsidRPr="00000000" w14:paraId="00000873">
      <w:pPr>
        <w:rPr>
          <w:sz w:val="24"/>
          <w:szCs w:val="24"/>
        </w:rPr>
      </w:pPr>
      <w:r w:rsidDel="00000000" w:rsidR="00000000" w:rsidRPr="00000000">
        <w:rPr>
          <w:sz w:val="24"/>
          <w:szCs w:val="24"/>
          <w:rtl w:val="0"/>
        </w:rPr>
        <w:t xml:space="preserve">AUSTIN: There's just enough room in here also, for your halberd.</w:t>
      </w:r>
    </w:p>
    <w:p w:rsidR="00000000" w:rsidDel="00000000" w:rsidP="00000000" w:rsidRDefault="00000000" w:rsidRPr="00000000" w14:paraId="00000874">
      <w:pPr>
        <w:rPr>
          <w:sz w:val="24"/>
          <w:szCs w:val="24"/>
        </w:rPr>
      </w:pPr>
      <w:r w:rsidDel="00000000" w:rsidR="00000000" w:rsidRPr="00000000">
        <w:rPr>
          <w:rtl w:val="0"/>
        </w:rPr>
      </w:r>
    </w:p>
    <w:p w:rsidR="00000000" w:rsidDel="00000000" w:rsidP="00000000" w:rsidRDefault="00000000" w:rsidRPr="00000000" w14:paraId="00000875">
      <w:pPr>
        <w:rPr>
          <w:sz w:val="24"/>
          <w:szCs w:val="24"/>
        </w:rPr>
      </w:pPr>
      <w:r w:rsidDel="00000000" w:rsidR="00000000" w:rsidRPr="00000000">
        <w:rPr>
          <w:sz w:val="24"/>
          <w:szCs w:val="24"/>
          <w:rtl w:val="0"/>
        </w:rPr>
        <w:t xml:space="preserve">JACK: Out rage him?</w:t>
      </w:r>
    </w:p>
    <w:p w:rsidR="00000000" w:rsidDel="00000000" w:rsidP="00000000" w:rsidRDefault="00000000" w:rsidRPr="00000000" w14:paraId="00000876">
      <w:pPr>
        <w:rPr>
          <w:sz w:val="24"/>
          <w:szCs w:val="24"/>
        </w:rPr>
      </w:pPr>
      <w:r w:rsidDel="00000000" w:rsidR="00000000" w:rsidRPr="00000000">
        <w:rPr>
          <w:rtl w:val="0"/>
        </w:rPr>
      </w:r>
    </w:p>
    <w:p w:rsidR="00000000" w:rsidDel="00000000" w:rsidP="00000000" w:rsidRDefault="00000000" w:rsidRPr="00000000" w14:paraId="00000877">
      <w:pPr>
        <w:rPr>
          <w:sz w:val="24"/>
          <w:szCs w:val="24"/>
        </w:rPr>
      </w:pPr>
      <w:r w:rsidDel="00000000" w:rsidR="00000000" w:rsidRPr="00000000">
        <w:rPr>
          <w:sz w:val="24"/>
          <w:szCs w:val="24"/>
          <w:rtl w:val="0"/>
        </w:rPr>
        <w:t xml:space="preserve">AUSTIN: Out range</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R</w:t>
      </w:r>
      <w:r w:rsidDel="00000000" w:rsidR="00000000" w:rsidRPr="00000000">
        <w:rPr>
          <w:sz w:val="24"/>
          <w:szCs w:val="24"/>
          <w:rtl w:val="0"/>
        </w:rPr>
        <w:t xml:space="preserve">ange? I'm guessing.</w:t>
      </w:r>
    </w:p>
    <w:p w:rsidR="00000000" w:rsidDel="00000000" w:rsidP="00000000" w:rsidRDefault="00000000" w:rsidRPr="00000000" w14:paraId="00000878">
      <w:pPr>
        <w:rPr>
          <w:sz w:val="24"/>
          <w:szCs w:val="24"/>
        </w:rPr>
      </w:pPr>
      <w:r w:rsidDel="00000000" w:rsidR="00000000" w:rsidRPr="00000000">
        <w:rPr>
          <w:rtl w:val="0"/>
        </w:rPr>
      </w:r>
    </w:p>
    <w:p w:rsidR="00000000" w:rsidDel="00000000" w:rsidP="00000000" w:rsidRDefault="00000000" w:rsidRPr="00000000" w14:paraId="00000879">
      <w:pPr>
        <w:rPr>
          <w:sz w:val="24"/>
          <w:szCs w:val="24"/>
        </w:rPr>
      </w:pPr>
      <w:r w:rsidDel="00000000" w:rsidR="00000000" w:rsidRPr="00000000">
        <w:rPr>
          <w:sz w:val="24"/>
          <w:szCs w:val="24"/>
          <w:rtl w:val="0"/>
        </w:rPr>
        <w:t xml:space="preserve">JACK: Oh.</w:t>
      </w:r>
    </w:p>
    <w:p w:rsidR="00000000" w:rsidDel="00000000" w:rsidP="00000000" w:rsidRDefault="00000000" w:rsidRPr="00000000" w14:paraId="0000087A">
      <w:pPr>
        <w:rPr>
          <w:sz w:val="24"/>
          <w:szCs w:val="24"/>
        </w:rPr>
      </w:pPr>
      <w:r w:rsidDel="00000000" w:rsidR="00000000" w:rsidRPr="00000000">
        <w:rPr>
          <w:rtl w:val="0"/>
        </w:rPr>
      </w:r>
    </w:p>
    <w:p w:rsidR="00000000" w:rsidDel="00000000" w:rsidP="00000000" w:rsidRDefault="00000000" w:rsidRPr="00000000" w14:paraId="0000087B">
      <w:pPr>
        <w:rPr>
          <w:sz w:val="24"/>
          <w:szCs w:val="24"/>
        </w:rPr>
      </w:pPr>
      <w:r w:rsidDel="00000000" w:rsidR="00000000" w:rsidRPr="00000000">
        <w:rPr>
          <w:sz w:val="24"/>
          <w:szCs w:val="24"/>
          <w:rtl w:val="0"/>
        </w:rPr>
        <w:t xml:space="preserve">ART: Yeah, out</w:t>
      </w:r>
      <w:r w:rsidDel="00000000" w:rsidR="00000000" w:rsidRPr="00000000">
        <w:rPr>
          <w:rtl w:val="0"/>
        </w:rPr>
        <w:t xml:space="preserve"> </w:t>
      </w:r>
      <w:r w:rsidDel="00000000" w:rsidR="00000000" w:rsidRPr="00000000">
        <w:rPr>
          <w:sz w:val="24"/>
          <w:szCs w:val="24"/>
          <w:rtl w:val="0"/>
        </w:rPr>
        <w:t xml:space="preserve">range.</w:t>
      </w:r>
    </w:p>
    <w:p w:rsidR="00000000" w:rsidDel="00000000" w:rsidP="00000000" w:rsidRDefault="00000000" w:rsidRPr="00000000" w14:paraId="0000087C">
      <w:pPr>
        <w:rPr>
          <w:sz w:val="24"/>
          <w:szCs w:val="24"/>
        </w:rPr>
      </w:pPr>
      <w:r w:rsidDel="00000000" w:rsidR="00000000" w:rsidRPr="00000000">
        <w:rPr>
          <w:rtl w:val="0"/>
        </w:rPr>
      </w:r>
    </w:p>
    <w:p w:rsidR="00000000" w:rsidDel="00000000" w:rsidP="00000000" w:rsidRDefault="00000000" w:rsidRPr="00000000" w14:paraId="0000087D">
      <w:pPr>
        <w:rPr>
          <w:sz w:val="24"/>
          <w:szCs w:val="24"/>
        </w:rPr>
      </w:pPr>
      <w:r w:rsidDel="00000000" w:rsidR="00000000" w:rsidRPr="00000000">
        <w:rPr>
          <w:sz w:val="24"/>
          <w:szCs w:val="24"/>
          <w:rtl w:val="0"/>
        </w:rPr>
        <w:t xml:space="preserve">AUSTIN: Yeah, alright so you swing down at her.</w:t>
      </w:r>
    </w:p>
    <w:p w:rsidR="00000000" w:rsidDel="00000000" w:rsidP="00000000" w:rsidRDefault="00000000" w:rsidRPr="00000000" w14:paraId="0000087E">
      <w:pPr>
        <w:rPr>
          <w:sz w:val="24"/>
          <w:szCs w:val="24"/>
        </w:rPr>
      </w:pPr>
      <w:r w:rsidDel="00000000" w:rsidR="00000000" w:rsidRPr="00000000">
        <w:rPr>
          <w:rtl w:val="0"/>
        </w:rPr>
      </w:r>
    </w:p>
    <w:p w:rsidR="00000000" w:rsidDel="00000000" w:rsidP="00000000" w:rsidRDefault="00000000" w:rsidRPr="00000000" w14:paraId="0000087F">
      <w:pPr>
        <w:rPr>
          <w:sz w:val="24"/>
          <w:szCs w:val="24"/>
        </w:rPr>
      </w:pPr>
      <w:r w:rsidDel="00000000" w:rsidR="00000000" w:rsidRPr="00000000">
        <w:rPr>
          <w:sz w:val="24"/>
          <w:szCs w:val="24"/>
          <w:rtl w:val="0"/>
        </w:rPr>
        <w:t xml:space="preserve">ART: 'Cause I have reach.</w:t>
      </w:r>
    </w:p>
    <w:p w:rsidR="00000000" w:rsidDel="00000000" w:rsidP="00000000" w:rsidRDefault="00000000" w:rsidRPr="00000000" w14:paraId="00000880">
      <w:pPr>
        <w:rPr>
          <w:sz w:val="24"/>
          <w:szCs w:val="24"/>
        </w:rPr>
      </w:pPr>
      <w:r w:rsidDel="00000000" w:rsidR="00000000" w:rsidRPr="00000000">
        <w:rPr>
          <w:rtl w:val="0"/>
        </w:rPr>
      </w:r>
    </w:p>
    <w:p w:rsidR="00000000" w:rsidDel="00000000" w:rsidP="00000000" w:rsidRDefault="00000000" w:rsidRPr="00000000" w14:paraId="00000881">
      <w:pPr>
        <w:rPr>
          <w:sz w:val="24"/>
          <w:szCs w:val="24"/>
        </w:rPr>
      </w:pPr>
      <w:r w:rsidDel="00000000" w:rsidR="00000000" w:rsidRPr="00000000">
        <w:rPr>
          <w:sz w:val="24"/>
          <w:szCs w:val="24"/>
          <w:rtl w:val="0"/>
        </w:rPr>
        <w:t xml:space="preserve">AUSTIN: You do have reach. Um</w:t>
      </w:r>
      <w:r w:rsidDel="00000000" w:rsidR="00000000" w:rsidRPr="00000000">
        <w:rPr>
          <w:rtl w:val="0"/>
        </w:rPr>
        <w:t xml:space="preserve">… S</w:t>
      </w:r>
      <w:r w:rsidDel="00000000" w:rsidR="00000000" w:rsidRPr="00000000">
        <w:rPr>
          <w:sz w:val="24"/>
          <w:szCs w:val="24"/>
          <w:rtl w:val="0"/>
        </w:rPr>
        <w:t xml:space="preserve">o go ahead and make that roll.</w:t>
      </w:r>
    </w:p>
    <w:p w:rsidR="00000000" w:rsidDel="00000000" w:rsidP="00000000" w:rsidRDefault="00000000" w:rsidRPr="00000000" w14:paraId="00000882">
      <w:pPr>
        <w:rPr>
          <w:sz w:val="24"/>
          <w:szCs w:val="24"/>
        </w:rPr>
      </w:pPr>
      <w:r w:rsidDel="00000000" w:rsidR="00000000" w:rsidRPr="00000000">
        <w:rPr>
          <w:rtl w:val="0"/>
        </w:rPr>
      </w:r>
    </w:p>
    <w:p w:rsidR="00000000" w:rsidDel="00000000" w:rsidP="00000000" w:rsidRDefault="00000000" w:rsidRPr="00000000" w14:paraId="00000883">
      <w:pPr>
        <w:rPr>
          <w:sz w:val="24"/>
          <w:szCs w:val="24"/>
        </w:rPr>
      </w:pPr>
      <w:r w:rsidDel="00000000" w:rsidR="00000000" w:rsidRPr="00000000">
        <w:rPr>
          <w:sz w:val="24"/>
          <w:szCs w:val="24"/>
          <w:rtl w:val="0"/>
        </w:rPr>
        <w:t xml:space="preserve">ART: Okay. It's 2d6+Stra? Or Str.</w:t>
      </w:r>
    </w:p>
    <w:p w:rsidR="00000000" w:rsidDel="00000000" w:rsidP="00000000" w:rsidRDefault="00000000" w:rsidRPr="00000000" w14:paraId="00000884">
      <w:pPr>
        <w:rPr>
          <w:sz w:val="24"/>
          <w:szCs w:val="24"/>
        </w:rPr>
      </w:pPr>
      <w:r w:rsidDel="00000000" w:rsidR="00000000" w:rsidRPr="00000000">
        <w:rPr>
          <w:rtl w:val="0"/>
        </w:rPr>
      </w:r>
    </w:p>
    <w:p w:rsidR="00000000" w:rsidDel="00000000" w:rsidP="00000000" w:rsidRDefault="00000000" w:rsidRPr="00000000" w14:paraId="00000885">
      <w:pPr>
        <w:rPr>
          <w:sz w:val="24"/>
          <w:szCs w:val="24"/>
        </w:rPr>
      </w:pPr>
      <w:r w:rsidDel="00000000" w:rsidR="00000000" w:rsidRPr="00000000">
        <w:rPr>
          <w:sz w:val="24"/>
          <w:szCs w:val="24"/>
          <w:rtl w:val="0"/>
        </w:rPr>
        <w:t xml:space="preserve">AUSTIN: +Str.</w:t>
      </w:r>
    </w:p>
    <w:p w:rsidR="00000000" w:rsidDel="00000000" w:rsidP="00000000" w:rsidRDefault="00000000" w:rsidRPr="00000000" w14:paraId="00000886">
      <w:pPr>
        <w:rPr>
          <w:sz w:val="24"/>
          <w:szCs w:val="24"/>
        </w:rPr>
      </w:pPr>
      <w:r w:rsidDel="00000000" w:rsidR="00000000" w:rsidRPr="00000000">
        <w:rPr>
          <w:rtl w:val="0"/>
        </w:rPr>
      </w:r>
    </w:p>
    <w:p w:rsidR="00000000" w:rsidDel="00000000" w:rsidP="00000000" w:rsidRDefault="00000000" w:rsidRPr="00000000" w14:paraId="00000887">
      <w:pPr>
        <w:rPr>
          <w:sz w:val="24"/>
          <w:szCs w:val="24"/>
        </w:rPr>
      </w:pPr>
      <w:r w:rsidDel="00000000" w:rsidR="00000000" w:rsidRPr="00000000">
        <w:rPr>
          <w:sz w:val="24"/>
          <w:szCs w:val="24"/>
          <w:rtl w:val="0"/>
        </w:rPr>
        <w:t xml:space="preserve">ART: +Str… That's a 9.</w:t>
      </w:r>
    </w:p>
    <w:p w:rsidR="00000000" w:rsidDel="00000000" w:rsidP="00000000" w:rsidRDefault="00000000" w:rsidRPr="00000000" w14:paraId="00000888">
      <w:pPr>
        <w:rPr>
          <w:sz w:val="24"/>
          <w:szCs w:val="24"/>
        </w:rPr>
      </w:pPr>
      <w:r w:rsidDel="00000000" w:rsidR="00000000" w:rsidRPr="00000000">
        <w:rPr>
          <w:rtl w:val="0"/>
        </w:rPr>
      </w:r>
    </w:p>
    <w:p w:rsidR="00000000" w:rsidDel="00000000" w:rsidP="00000000" w:rsidRDefault="00000000" w:rsidRPr="00000000" w14:paraId="00000889">
      <w:pPr>
        <w:rPr>
          <w:sz w:val="24"/>
          <w:szCs w:val="24"/>
        </w:rPr>
      </w:pPr>
      <w:r w:rsidDel="00000000" w:rsidR="00000000" w:rsidRPr="00000000">
        <w:rPr>
          <w:sz w:val="24"/>
          <w:szCs w:val="24"/>
          <w:rtl w:val="0"/>
        </w:rPr>
        <w:t xml:space="preserve">AUSTIN: Okay. So then go ahead and do your damage.</w:t>
      </w:r>
    </w:p>
    <w:p w:rsidR="00000000" w:rsidDel="00000000" w:rsidP="00000000" w:rsidRDefault="00000000" w:rsidRPr="00000000" w14:paraId="0000088A">
      <w:pPr>
        <w:rPr>
          <w:sz w:val="24"/>
          <w:szCs w:val="24"/>
        </w:rPr>
      </w:pPr>
      <w:r w:rsidDel="00000000" w:rsidR="00000000" w:rsidRPr="00000000">
        <w:rPr>
          <w:rtl w:val="0"/>
        </w:rPr>
      </w:r>
    </w:p>
    <w:p w:rsidR="00000000" w:rsidDel="00000000" w:rsidP="00000000" w:rsidRDefault="00000000" w:rsidRPr="00000000" w14:paraId="0000088B">
      <w:pPr>
        <w:rPr>
          <w:sz w:val="24"/>
          <w:szCs w:val="24"/>
        </w:rPr>
      </w:pPr>
      <w:r w:rsidDel="00000000" w:rsidR="00000000" w:rsidRPr="00000000">
        <w:rPr>
          <w:sz w:val="24"/>
          <w:szCs w:val="24"/>
          <w:rtl w:val="0"/>
        </w:rPr>
        <w:t xml:space="preserve">ART: Oh, make sure I've got my weapon here, correct… 2! That's alright.</w:t>
      </w:r>
    </w:p>
    <w:p w:rsidR="00000000" w:rsidDel="00000000" w:rsidP="00000000" w:rsidRDefault="00000000" w:rsidRPr="00000000" w14:paraId="0000088C">
      <w:pPr>
        <w:rPr>
          <w:sz w:val="24"/>
          <w:szCs w:val="24"/>
        </w:rPr>
      </w:pPr>
      <w:r w:rsidDel="00000000" w:rsidR="00000000" w:rsidRPr="00000000">
        <w:rPr>
          <w:rtl w:val="0"/>
        </w:rPr>
      </w:r>
    </w:p>
    <w:p w:rsidR="00000000" w:rsidDel="00000000" w:rsidP="00000000" w:rsidRDefault="00000000" w:rsidRPr="00000000" w14:paraId="0000088D">
      <w:pPr>
        <w:rPr>
          <w:sz w:val="24"/>
          <w:szCs w:val="24"/>
        </w:rPr>
      </w:pPr>
      <w:r w:rsidDel="00000000" w:rsidR="00000000" w:rsidRPr="00000000">
        <w:rPr>
          <w:sz w:val="24"/>
          <w:szCs w:val="24"/>
          <w:rtl w:val="0"/>
        </w:rPr>
        <w:t xml:space="preserve">[JACK laughs]</w:t>
      </w:r>
    </w:p>
    <w:p w:rsidR="00000000" w:rsidDel="00000000" w:rsidP="00000000" w:rsidRDefault="00000000" w:rsidRPr="00000000" w14:paraId="0000088E">
      <w:pPr>
        <w:rPr>
          <w:sz w:val="24"/>
          <w:szCs w:val="24"/>
        </w:rPr>
      </w:pPr>
      <w:r w:rsidDel="00000000" w:rsidR="00000000" w:rsidRPr="00000000">
        <w:rPr>
          <w:rtl w:val="0"/>
        </w:rPr>
      </w:r>
    </w:p>
    <w:p w:rsidR="00000000" w:rsidDel="00000000" w:rsidP="00000000" w:rsidRDefault="00000000" w:rsidRPr="00000000" w14:paraId="0000088F">
      <w:pPr>
        <w:rPr>
          <w:sz w:val="24"/>
          <w:szCs w:val="24"/>
        </w:rPr>
      </w:pPr>
      <w:r w:rsidDel="00000000" w:rsidR="00000000" w:rsidRPr="00000000">
        <w:rPr>
          <w:sz w:val="24"/>
          <w:szCs w:val="24"/>
          <w:rtl w:val="0"/>
        </w:rPr>
        <w:t xml:space="preserve">AUSTIN: </w:t>
      </w:r>
      <w:r w:rsidDel="00000000" w:rsidR="00000000" w:rsidRPr="00000000">
        <w:rPr>
          <w:rtl w:val="0"/>
        </w:rPr>
        <w:t xml:space="preserve">Oh Art.</w:t>
      </w:r>
      <w:r w:rsidDel="00000000" w:rsidR="00000000" w:rsidRPr="00000000">
        <w:rPr>
          <w:sz w:val="24"/>
          <w:szCs w:val="24"/>
          <w:rtl w:val="0"/>
        </w:rPr>
        <w:t xml:space="preserve"> </w:t>
      </w:r>
      <w:r w:rsidDel="00000000" w:rsidR="00000000" w:rsidRPr="00000000">
        <w:rPr>
          <w:rtl w:val="0"/>
        </w:rPr>
        <w:t xml:space="preserve">U</w:t>
      </w:r>
      <w:r w:rsidDel="00000000" w:rsidR="00000000" w:rsidRPr="00000000">
        <w:rPr>
          <w:sz w:val="24"/>
          <w:szCs w:val="24"/>
          <w:rtl w:val="0"/>
        </w:rPr>
        <w:t xml:space="preserve">h, so…</w:t>
      </w:r>
    </w:p>
    <w:p w:rsidR="00000000" w:rsidDel="00000000" w:rsidP="00000000" w:rsidRDefault="00000000" w:rsidRPr="00000000" w14:paraId="00000890">
      <w:pPr>
        <w:rPr>
          <w:sz w:val="24"/>
          <w:szCs w:val="24"/>
        </w:rPr>
      </w:pPr>
      <w:r w:rsidDel="00000000" w:rsidR="00000000" w:rsidRPr="00000000">
        <w:rPr>
          <w:rtl w:val="0"/>
        </w:rPr>
      </w:r>
    </w:p>
    <w:p w:rsidR="00000000" w:rsidDel="00000000" w:rsidP="00000000" w:rsidRDefault="00000000" w:rsidRPr="00000000" w14:paraId="00000891">
      <w:pPr>
        <w:rPr>
          <w:sz w:val="24"/>
          <w:szCs w:val="24"/>
        </w:rPr>
      </w:pPr>
      <w:r w:rsidDel="00000000" w:rsidR="00000000" w:rsidRPr="00000000">
        <w:rPr>
          <w:sz w:val="24"/>
          <w:szCs w:val="24"/>
          <w:rtl w:val="0"/>
        </w:rPr>
        <w:t xml:space="preserve">JACK: How the hell did you roll that?</w:t>
      </w:r>
    </w:p>
    <w:p w:rsidR="00000000" w:rsidDel="00000000" w:rsidP="00000000" w:rsidRDefault="00000000" w:rsidRPr="00000000" w14:paraId="00000892">
      <w:pPr>
        <w:rPr>
          <w:sz w:val="24"/>
          <w:szCs w:val="24"/>
        </w:rPr>
      </w:pPr>
      <w:r w:rsidDel="00000000" w:rsidR="00000000" w:rsidRPr="00000000">
        <w:rPr>
          <w:rtl w:val="0"/>
        </w:rPr>
      </w:r>
    </w:p>
    <w:p w:rsidR="00000000" w:rsidDel="00000000" w:rsidP="00000000" w:rsidRDefault="00000000" w:rsidRPr="00000000" w14:paraId="00000893">
      <w:pPr>
        <w:rPr>
          <w:sz w:val="24"/>
          <w:szCs w:val="24"/>
        </w:rPr>
      </w:pPr>
      <w:r w:rsidDel="00000000" w:rsidR="00000000" w:rsidRPr="00000000">
        <w:rPr>
          <w:sz w:val="24"/>
          <w:szCs w:val="24"/>
          <w:rtl w:val="0"/>
        </w:rPr>
        <w:t xml:space="preserve">ART: 1.</w:t>
      </w:r>
    </w:p>
    <w:p w:rsidR="00000000" w:rsidDel="00000000" w:rsidP="00000000" w:rsidRDefault="00000000" w:rsidRPr="00000000" w14:paraId="00000894">
      <w:pPr>
        <w:rPr>
          <w:sz w:val="24"/>
          <w:szCs w:val="24"/>
        </w:rPr>
      </w:pPr>
      <w:r w:rsidDel="00000000" w:rsidR="00000000" w:rsidRPr="00000000">
        <w:rPr>
          <w:rtl w:val="0"/>
        </w:rPr>
      </w:r>
    </w:p>
    <w:p w:rsidR="00000000" w:rsidDel="00000000" w:rsidP="00000000" w:rsidRDefault="00000000" w:rsidRPr="00000000" w14:paraId="00000895">
      <w:pPr>
        <w:rPr>
          <w:sz w:val="24"/>
          <w:szCs w:val="24"/>
        </w:rPr>
      </w:pPr>
      <w:r w:rsidDel="00000000" w:rsidR="00000000" w:rsidRPr="00000000">
        <w:rPr>
          <w:sz w:val="24"/>
          <w:szCs w:val="24"/>
          <w:rtl w:val="0"/>
        </w:rPr>
        <w:t xml:space="preserve">AUSTIN: That's not great. Um, she had been at 10 and then armor. Oh buddy. Um… So then she— So you— you slash her down with the halberd, right?</w:t>
      </w:r>
    </w:p>
    <w:p w:rsidR="00000000" w:rsidDel="00000000" w:rsidP="00000000" w:rsidRDefault="00000000" w:rsidRPr="00000000" w14:paraId="00000896">
      <w:pPr>
        <w:rPr>
          <w:sz w:val="24"/>
          <w:szCs w:val="24"/>
        </w:rPr>
      </w:pPr>
      <w:r w:rsidDel="00000000" w:rsidR="00000000" w:rsidRPr="00000000">
        <w:rPr>
          <w:rtl w:val="0"/>
        </w:rPr>
      </w:r>
    </w:p>
    <w:p w:rsidR="00000000" w:rsidDel="00000000" w:rsidP="00000000" w:rsidRDefault="00000000" w:rsidRPr="00000000" w14:paraId="00000897">
      <w:pPr>
        <w:rPr>
          <w:sz w:val="24"/>
          <w:szCs w:val="24"/>
        </w:rPr>
      </w:pPr>
      <w:r w:rsidDel="00000000" w:rsidR="00000000" w:rsidRPr="00000000">
        <w:rPr>
          <w:sz w:val="24"/>
          <w:szCs w:val="24"/>
          <w:rtl w:val="0"/>
        </w:rPr>
        <w:t xml:space="preserve">ART: I mean, the real point is to get her off Fantasmo, like…</w:t>
      </w:r>
    </w:p>
    <w:p w:rsidR="00000000" w:rsidDel="00000000" w:rsidP="00000000" w:rsidRDefault="00000000" w:rsidRPr="00000000" w14:paraId="00000898">
      <w:pPr>
        <w:rPr>
          <w:sz w:val="24"/>
          <w:szCs w:val="24"/>
        </w:rPr>
      </w:pPr>
      <w:r w:rsidDel="00000000" w:rsidR="00000000" w:rsidRPr="00000000">
        <w:rPr>
          <w:rtl w:val="0"/>
        </w:rPr>
      </w:r>
    </w:p>
    <w:p w:rsidR="00000000" w:rsidDel="00000000" w:rsidP="00000000" w:rsidRDefault="00000000" w:rsidRPr="00000000" w14:paraId="00000899">
      <w:pPr>
        <w:rPr>
          <w:sz w:val="24"/>
          <w:szCs w:val="24"/>
        </w:rPr>
      </w:pPr>
      <w:r w:rsidDel="00000000" w:rsidR="00000000" w:rsidRPr="00000000">
        <w:rPr>
          <w:sz w:val="24"/>
          <w:szCs w:val="24"/>
          <w:rtl w:val="0"/>
        </w:rPr>
        <w:t xml:space="preserve">AUSTIN: Right, which was— which was successful.</w:t>
      </w:r>
    </w:p>
    <w:p w:rsidR="00000000" w:rsidDel="00000000" w:rsidP="00000000" w:rsidRDefault="00000000" w:rsidRPr="00000000" w14:paraId="0000089A">
      <w:pPr>
        <w:rPr>
          <w:sz w:val="24"/>
          <w:szCs w:val="24"/>
        </w:rPr>
      </w:pPr>
      <w:r w:rsidDel="00000000" w:rsidR="00000000" w:rsidRPr="00000000">
        <w:rPr>
          <w:rtl w:val="0"/>
        </w:rPr>
      </w:r>
    </w:p>
    <w:p w:rsidR="00000000" w:rsidDel="00000000" w:rsidP="00000000" w:rsidRDefault="00000000" w:rsidRPr="00000000" w14:paraId="0000089B">
      <w:pPr>
        <w:rPr>
          <w:sz w:val="24"/>
          <w:szCs w:val="24"/>
        </w:rPr>
      </w:pPr>
      <w:r w:rsidDel="00000000" w:rsidR="00000000" w:rsidRPr="00000000">
        <w:rPr>
          <w:sz w:val="24"/>
          <w:szCs w:val="24"/>
          <w:rtl w:val="0"/>
        </w:rPr>
        <w:t xml:space="preserve">JACK: Yeah, that's true. You're just kiting her.</w:t>
      </w:r>
    </w:p>
    <w:p w:rsidR="00000000" w:rsidDel="00000000" w:rsidP="00000000" w:rsidRDefault="00000000" w:rsidRPr="00000000" w14:paraId="0000089C">
      <w:pPr>
        <w:rPr>
          <w:sz w:val="24"/>
          <w:szCs w:val="24"/>
        </w:rPr>
      </w:pPr>
      <w:r w:rsidDel="00000000" w:rsidR="00000000" w:rsidRPr="00000000">
        <w:rPr>
          <w:rtl w:val="0"/>
        </w:rPr>
      </w:r>
    </w:p>
    <w:p w:rsidR="00000000" w:rsidDel="00000000" w:rsidP="00000000" w:rsidRDefault="00000000" w:rsidRPr="00000000" w14:paraId="0000089D">
      <w:pPr>
        <w:rPr>
          <w:sz w:val="24"/>
          <w:szCs w:val="24"/>
        </w:rPr>
      </w:pPr>
      <w:r w:rsidDel="00000000" w:rsidR="00000000" w:rsidRPr="00000000">
        <w:rPr>
          <w:sz w:val="24"/>
          <w:szCs w:val="24"/>
          <w:rtl w:val="0"/>
        </w:rPr>
        <w:t xml:space="preserve">AUSTIN: Um, she spins— She has the hammer up, right? She like, up above her shoulder, going towards Fantasmo and spins it down and grabs it backwards so that her right hand is gripped up close to the actual uh, hammer, the head of the hammer. And then like, slams it backwards at you. Like, that way, like— like behind you. Do d10 damage to yourself. Take a d10 damage.</w:t>
      </w:r>
    </w:p>
    <w:p w:rsidR="00000000" w:rsidDel="00000000" w:rsidP="00000000" w:rsidRDefault="00000000" w:rsidRPr="00000000" w14:paraId="0000089E">
      <w:pPr>
        <w:rPr>
          <w:sz w:val="24"/>
          <w:szCs w:val="24"/>
        </w:rPr>
      </w:pPr>
      <w:r w:rsidDel="00000000" w:rsidR="00000000" w:rsidRPr="00000000">
        <w:rPr>
          <w:rtl w:val="0"/>
        </w:rPr>
      </w:r>
    </w:p>
    <w:p w:rsidR="00000000" w:rsidDel="00000000" w:rsidP="00000000" w:rsidRDefault="00000000" w:rsidRPr="00000000" w14:paraId="0000089F">
      <w:pPr>
        <w:rPr>
          <w:sz w:val="24"/>
          <w:szCs w:val="24"/>
        </w:rPr>
      </w:pPr>
      <w:r w:rsidDel="00000000" w:rsidR="00000000" w:rsidRPr="00000000">
        <w:rPr>
          <w:sz w:val="24"/>
          <w:szCs w:val="24"/>
          <w:rtl w:val="0"/>
        </w:rPr>
        <w:t xml:space="preserve">ART: Well I mean. I did really bad at rolling a d10 last time.</w:t>
      </w:r>
    </w:p>
    <w:p w:rsidR="00000000" w:rsidDel="00000000" w:rsidP="00000000" w:rsidRDefault="00000000" w:rsidRPr="00000000" w14:paraId="000008A0">
      <w:pPr>
        <w:rPr>
          <w:sz w:val="24"/>
          <w:szCs w:val="24"/>
        </w:rPr>
      </w:pPr>
      <w:r w:rsidDel="00000000" w:rsidR="00000000" w:rsidRPr="00000000">
        <w:rPr>
          <w:rtl w:val="0"/>
        </w:rPr>
      </w:r>
    </w:p>
    <w:p w:rsidR="00000000" w:rsidDel="00000000" w:rsidP="00000000" w:rsidRDefault="00000000" w:rsidRPr="00000000" w14:paraId="000008A1">
      <w:pPr>
        <w:rPr>
          <w:sz w:val="24"/>
          <w:szCs w:val="24"/>
        </w:rPr>
      </w:pPr>
      <w:r w:rsidDel="00000000" w:rsidR="00000000" w:rsidRPr="00000000">
        <w:rPr>
          <w:sz w:val="24"/>
          <w:szCs w:val="24"/>
          <w:rtl w:val="0"/>
        </w:rPr>
        <w:t xml:space="preserve">AUSTIN: Yeah, so we'll see what you do this time. And then depending on that, I'll describing something else.</w:t>
      </w:r>
    </w:p>
    <w:p w:rsidR="00000000" w:rsidDel="00000000" w:rsidP="00000000" w:rsidRDefault="00000000" w:rsidRPr="00000000" w14:paraId="000008A2">
      <w:pPr>
        <w:rPr>
          <w:sz w:val="24"/>
          <w:szCs w:val="24"/>
        </w:rPr>
      </w:pPr>
      <w:r w:rsidDel="00000000" w:rsidR="00000000" w:rsidRPr="00000000">
        <w:rPr>
          <w:rtl w:val="0"/>
        </w:rPr>
      </w:r>
    </w:p>
    <w:p w:rsidR="00000000" w:rsidDel="00000000" w:rsidP="00000000" w:rsidRDefault="00000000" w:rsidRPr="00000000" w14:paraId="000008A3">
      <w:pPr>
        <w:rPr>
          <w:sz w:val="24"/>
          <w:szCs w:val="24"/>
        </w:rPr>
      </w:pPr>
      <w:r w:rsidDel="00000000" w:rsidR="00000000" w:rsidRPr="00000000">
        <w:rPr>
          <w:sz w:val="24"/>
          <w:szCs w:val="24"/>
          <w:rtl w:val="0"/>
        </w:rPr>
        <w:t xml:space="preserve">ART: 3.</w:t>
      </w:r>
    </w:p>
    <w:p w:rsidR="00000000" w:rsidDel="00000000" w:rsidP="00000000" w:rsidRDefault="00000000" w:rsidRPr="00000000" w14:paraId="000008A4">
      <w:pPr>
        <w:rPr>
          <w:sz w:val="24"/>
          <w:szCs w:val="24"/>
        </w:rPr>
      </w:pPr>
      <w:r w:rsidDel="00000000" w:rsidR="00000000" w:rsidRPr="00000000">
        <w:rPr>
          <w:rtl w:val="0"/>
        </w:rPr>
      </w:r>
    </w:p>
    <w:p w:rsidR="00000000" w:rsidDel="00000000" w:rsidP="00000000" w:rsidRDefault="00000000" w:rsidRPr="00000000" w14:paraId="000008A5">
      <w:pPr>
        <w:rPr>
          <w:sz w:val="24"/>
          <w:szCs w:val="24"/>
        </w:rPr>
      </w:pPr>
      <w:r w:rsidDel="00000000" w:rsidR="00000000" w:rsidRPr="00000000">
        <w:rPr>
          <w:sz w:val="24"/>
          <w:szCs w:val="24"/>
          <w:rtl w:val="0"/>
        </w:rPr>
        <w:t xml:space="preserve">AUSTIN: Okay.</w:t>
      </w:r>
    </w:p>
    <w:p w:rsidR="00000000" w:rsidDel="00000000" w:rsidP="00000000" w:rsidRDefault="00000000" w:rsidRPr="00000000" w14:paraId="000008A6">
      <w:pPr>
        <w:rPr>
          <w:sz w:val="24"/>
          <w:szCs w:val="24"/>
        </w:rPr>
      </w:pPr>
      <w:r w:rsidDel="00000000" w:rsidR="00000000" w:rsidRPr="00000000">
        <w:rPr>
          <w:rtl w:val="0"/>
        </w:rPr>
      </w:r>
    </w:p>
    <w:p w:rsidR="00000000" w:rsidDel="00000000" w:rsidP="00000000" w:rsidRDefault="00000000" w:rsidRPr="00000000" w14:paraId="000008A7">
      <w:pPr>
        <w:rPr>
          <w:sz w:val="24"/>
          <w:szCs w:val="24"/>
        </w:rPr>
      </w:pPr>
      <w:r w:rsidDel="00000000" w:rsidR="00000000" w:rsidRPr="00000000">
        <w:rPr>
          <w:sz w:val="24"/>
          <w:szCs w:val="24"/>
          <w:rtl w:val="0"/>
        </w:rPr>
        <w:t xml:space="preserve">ART: Uh, plus my armor is 2, so that's 1.</w:t>
      </w:r>
    </w:p>
    <w:p w:rsidR="00000000" w:rsidDel="00000000" w:rsidP="00000000" w:rsidRDefault="00000000" w:rsidRPr="00000000" w14:paraId="000008A8">
      <w:pPr>
        <w:rPr>
          <w:sz w:val="24"/>
          <w:szCs w:val="24"/>
        </w:rPr>
      </w:pPr>
      <w:r w:rsidDel="00000000" w:rsidR="00000000" w:rsidRPr="00000000">
        <w:rPr>
          <w:rtl w:val="0"/>
        </w:rPr>
      </w:r>
    </w:p>
    <w:p w:rsidR="00000000" w:rsidDel="00000000" w:rsidP="00000000" w:rsidRDefault="00000000" w:rsidRPr="00000000" w14:paraId="000008A9">
      <w:pPr>
        <w:rPr>
          <w:sz w:val="24"/>
          <w:szCs w:val="24"/>
        </w:rPr>
      </w:pPr>
      <w:r w:rsidDel="00000000" w:rsidR="00000000" w:rsidRPr="00000000">
        <w:rPr>
          <w:sz w:val="24"/>
          <w:szCs w:val="24"/>
          <w:rtl w:val="0"/>
        </w:rPr>
        <w:t xml:space="preserve">AUSTIN: So that's</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Y</w:t>
      </w:r>
      <w:r w:rsidDel="00000000" w:rsidR="00000000" w:rsidRPr="00000000">
        <w:rPr>
          <w:sz w:val="24"/>
          <w:szCs w:val="24"/>
          <w:rtl w:val="0"/>
        </w:rPr>
        <w:t xml:space="preserve">ou take 1, but the weight of the armor slides you </w:t>
      </w:r>
      <w:r w:rsidDel="00000000" w:rsidR="00000000" w:rsidRPr="00000000">
        <w:rPr>
          <w:i w:val="1"/>
          <w:sz w:val="24"/>
          <w:szCs w:val="24"/>
          <w:rtl w:val="0"/>
        </w:rPr>
        <w:t xml:space="preserve">past </w:t>
      </w:r>
      <w:r w:rsidDel="00000000" w:rsidR="00000000" w:rsidRPr="00000000">
        <w:rPr>
          <w:sz w:val="24"/>
          <w:szCs w:val="24"/>
          <w:rtl w:val="0"/>
        </w:rPr>
        <w:t xml:space="preserve">Lem and Rivalo, the knight, and into the next room. Um, into that roo</w:t>
      </w:r>
      <w:r w:rsidDel="00000000" w:rsidR="00000000" w:rsidRPr="00000000">
        <w:rPr>
          <w:rtl w:val="0"/>
        </w:rPr>
        <w:t xml:space="preserve">m [JACK laughs]</w:t>
      </w:r>
      <w:r w:rsidDel="00000000" w:rsidR="00000000" w:rsidRPr="00000000">
        <w:rPr>
          <w:sz w:val="24"/>
          <w:szCs w:val="24"/>
          <w:rtl w:val="0"/>
        </w:rPr>
        <w:t xml:space="preserve"> the storeroom over to the left. So like, you've been flung across this room. Your armor has protected you from the damage of it, thankfully, but her force is mighty. She turns to—</w:t>
      </w:r>
    </w:p>
    <w:p w:rsidR="00000000" w:rsidDel="00000000" w:rsidP="00000000" w:rsidRDefault="00000000" w:rsidRPr="00000000" w14:paraId="000008AA">
      <w:pPr>
        <w:rPr>
          <w:sz w:val="24"/>
          <w:szCs w:val="24"/>
        </w:rPr>
      </w:pPr>
      <w:r w:rsidDel="00000000" w:rsidR="00000000" w:rsidRPr="00000000">
        <w:rPr>
          <w:rtl w:val="0"/>
        </w:rPr>
      </w:r>
    </w:p>
    <w:p w:rsidR="00000000" w:rsidDel="00000000" w:rsidP="00000000" w:rsidRDefault="00000000" w:rsidRPr="00000000" w14:paraId="000008AB">
      <w:pPr>
        <w:rPr>
          <w:sz w:val="24"/>
          <w:szCs w:val="24"/>
        </w:rPr>
      </w:pPr>
      <w:r w:rsidDel="00000000" w:rsidR="00000000" w:rsidRPr="00000000">
        <w:rPr>
          <w:sz w:val="24"/>
          <w:szCs w:val="24"/>
          <w:rtl w:val="0"/>
        </w:rPr>
        <w:t xml:space="preserve">ART: This room?</w:t>
      </w:r>
    </w:p>
    <w:p w:rsidR="00000000" w:rsidDel="00000000" w:rsidP="00000000" w:rsidRDefault="00000000" w:rsidRPr="00000000" w14:paraId="000008AC">
      <w:pPr>
        <w:rPr>
          <w:sz w:val="24"/>
          <w:szCs w:val="24"/>
        </w:rPr>
      </w:pPr>
      <w:r w:rsidDel="00000000" w:rsidR="00000000" w:rsidRPr="00000000">
        <w:rPr>
          <w:rtl w:val="0"/>
        </w:rPr>
      </w:r>
    </w:p>
    <w:p w:rsidR="00000000" w:rsidDel="00000000" w:rsidP="00000000" w:rsidRDefault="00000000" w:rsidRPr="00000000" w14:paraId="000008AD">
      <w:pPr>
        <w:rPr>
          <w:sz w:val="24"/>
          <w:szCs w:val="24"/>
        </w:rPr>
      </w:pPr>
      <w:r w:rsidDel="00000000" w:rsidR="00000000" w:rsidRPr="00000000">
        <w:rPr>
          <w:sz w:val="24"/>
          <w:szCs w:val="24"/>
          <w:rtl w:val="0"/>
        </w:rPr>
        <w:t xml:space="preserve">AUSTIN: That room.</w:t>
      </w:r>
    </w:p>
    <w:p w:rsidR="00000000" w:rsidDel="00000000" w:rsidP="00000000" w:rsidRDefault="00000000" w:rsidRPr="00000000" w14:paraId="000008AE">
      <w:pPr>
        <w:rPr>
          <w:sz w:val="24"/>
          <w:szCs w:val="24"/>
        </w:rPr>
      </w:pPr>
      <w:r w:rsidDel="00000000" w:rsidR="00000000" w:rsidRPr="00000000">
        <w:rPr>
          <w:rtl w:val="0"/>
        </w:rPr>
      </w:r>
    </w:p>
    <w:p w:rsidR="00000000" w:rsidDel="00000000" w:rsidP="00000000" w:rsidRDefault="00000000" w:rsidRPr="00000000" w14:paraId="000008AF">
      <w:pPr>
        <w:rPr>
          <w:sz w:val="24"/>
          <w:szCs w:val="24"/>
        </w:rPr>
      </w:pPr>
      <w:r w:rsidDel="00000000" w:rsidR="00000000" w:rsidRPr="00000000">
        <w:rPr>
          <w:sz w:val="24"/>
          <w:szCs w:val="24"/>
          <w:rtl w:val="0"/>
        </w:rPr>
        <w:t xml:space="preserve">KEITH: Austin, I think you called me Lem again.</w:t>
      </w:r>
    </w:p>
    <w:p w:rsidR="00000000" w:rsidDel="00000000" w:rsidP="00000000" w:rsidRDefault="00000000" w:rsidRPr="00000000" w14:paraId="000008B0">
      <w:pPr>
        <w:rPr>
          <w:sz w:val="24"/>
          <w:szCs w:val="24"/>
        </w:rPr>
      </w:pPr>
      <w:r w:rsidDel="00000000" w:rsidR="00000000" w:rsidRPr="00000000">
        <w:rPr>
          <w:rtl w:val="0"/>
        </w:rPr>
      </w:r>
    </w:p>
    <w:p w:rsidR="00000000" w:rsidDel="00000000" w:rsidP="00000000" w:rsidRDefault="00000000" w:rsidRPr="00000000" w14:paraId="000008B1">
      <w:pPr>
        <w:rPr>
          <w:sz w:val="24"/>
          <w:szCs w:val="24"/>
        </w:rPr>
      </w:pPr>
      <w:r w:rsidDel="00000000" w:rsidR="00000000" w:rsidRPr="00000000">
        <w:rPr>
          <w:sz w:val="24"/>
          <w:szCs w:val="24"/>
          <w:rtl w:val="0"/>
        </w:rPr>
        <w:t xml:space="preserve">AUSTIN: Fuck. Fero. My bad. I keep doing it.</w:t>
      </w:r>
    </w:p>
    <w:p w:rsidR="00000000" w:rsidDel="00000000" w:rsidP="00000000" w:rsidRDefault="00000000" w:rsidRPr="00000000" w14:paraId="000008B2">
      <w:pPr>
        <w:rPr>
          <w:sz w:val="24"/>
          <w:szCs w:val="24"/>
        </w:rPr>
      </w:pPr>
      <w:r w:rsidDel="00000000" w:rsidR="00000000" w:rsidRPr="00000000">
        <w:rPr>
          <w:rtl w:val="0"/>
        </w:rPr>
      </w:r>
    </w:p>
    <w:p w:rsidR="00000000" w:rsidDel="00000000" w:rsidP="00000000" w:rsidRDefault="00000000" w:rsidRPr="00000000" w14:paraId="000008B3">
      <w:pPr>
        <w:rPr>
          <w:sz w:val="24"/>
          <w:szCs w:val="24"/>
        </w:rPr>
      </w:pPr>
      <w:r w:rsidDel="00000000" w:rsidR="00000000" w:rsidRPr="00000000">
        <w:rPr>
          <w:sz w:val="24"/>
          <w:szCs w:val="24"/>
          <w:rtl w:val="0"/>
        </w:rPr>
        <w:t xml:space="preserve">KEITH: Yeah.</w:t>
      </w:r>
    </w:p>
    <w:p w:rsidR="00000000" w:rsidDel="00000000" w:rsidP="00000000" w:rsidRDefault="00000000" w:rsidRPr="00000000" w14:paraId="000008B4">
      <w:pPr>
        <w:rPr>
          <w:sz w:val="24"/>
          <w:szCs w:val="24"/>
        </w:rPr>
      </w:pPr>
      <w:r w:rsidDel="00000000" w:rsidR="00000000" w:rsidRPr="00000000">
        <w:rPr>
          <w:rtl w:val="0"/>
        </w:rPr>
      </w:r>
    </w:p>
    <w:p w:rsidR="00000000" w:rsidDel="00000000" w:rsidP="00000000" w:rsidRDefault="00000000" w:rsidRPr="00000000" w14:paraId="000008B5">
      <w:pPr>
        <w:rPr>
          <w:sz w:val="24"/>
          <w:szCs w:val="24"/>
        </w:rPr>
      </w:pPr>
      <w:r w:rsidDel="00000000" w:rsidR="00000000" w:rsidRPr="00000000">
        <w:rPr>
          <w:sz w:val="24"/>
          <w:szCs w:val="24"/>
          <w:rtl w:val="0"/>
        </w:rPr>
        <w:t xml:space="preserve">AUSTIN: You're such a Lem. You're such a like, ugh</w:t>
      </w:r>
      <w:r w:rsidDel="00000000" w:rsidR="00000000" w:rsidRPr="00000000">
        <w:rPr>
          <w:rtl w:val="0"/>
        </w:rPr>
        <w:t xml:space="preserve">…</w:t>
      </w:r>
      <w:r w:rsidDel="00000000" w:rsidR="00000000" w:rsidRPr="00000000">
        <w:rPr>
          <w:sz w:val="24"/>
          <w:szCs w:val="24"/>
          <w:rtl w:val="0"/>
        </w:rPr>
        <w:t xml:space="preserve"> [ALI laughs] So yeah, that room, Art. That's the room you're in.</w:t>
      </w:r>
    </w:p>
    <w:p w:rsidR="00000000" w:rsidDel="00000000" w:rsidP="00000000" w:rsidRDefault="00000000" w:rsidRPr="00000000" w14:paraId="000008B6">
      <w:pPr>
        <w:rPr>
          <w:sz w:val="24"/>
          <w:szCs w:val="24"/>
        </w:rPr>
      </w:pPr>
      <w:r w:rsidDel="00000000" w:rsidR="00000000" w:rsidRPr="00000000">
        <w:rPr>
          <w:rtl w:val="0"/>
        </w:rPr>
      </w:r>
    </w:p>
    <w:p w:rsidR="00000000" w:rsidDel="00000000" w:rsidP="00000000" w:rsidRDefault="00000000" w:rsidRPr="00000000" w14:paraId="000008B7">
      <w:pPr>
        <w:rPr>
          <w:sz w:val="24"/>
          <w:szCs w:val="24"/>
        </w:rPr>
      </w:pPr>
      <w:r w:rsidDel="00000000" w:rsidR="00000000" w:rsidRPr="00000000">
        <w:rPr>
          <w:sz w:val="24"/>
          <w:szCs w:val="24"/>
          <w:rtl w:val="0"/>
        </w:rPr>
        <w:t xml:space="preserve">JACK: You are an unconventional bard.</w:t>
      </w:r>
    </w:p>
    <w:p w:rsidR="00000000" w:rsidDel="00000000" w:rsidP="00000000" w:rsidRDefault="00000000" w:rsidRPr="00000000" w14:paraId="000008B8">
      <w:pPr>
        <w:rPr>
          <w:sz w:val="24"/>
          <w:szCs w:val="24"/>
        </w:rPr>
      </w:pPr>
      <w:r w:rsidDel="00000000" w:rsidR="00000000" w:rsidRPr="00000000">
        <w:rPr>
          <w:rtl w:val="0"/>
        </w:rPr>
      </w:r>
    </w:p>
    <w:p w:rsidR="00000000" w:rsidDel="00000000" w:rsidP="00000000" w:rsidRDefault="00000000" w:rsidRPr="00000000" w14:paraId="000008B9">
      <w:pPr>
        <w:rPr>
          <w:sz w:val="24"/>
          <w:szCs w:val="24"/>
        </w:rPr>
      </w:pPr>
      <w:r w:rsidDel="00000000" w:rsidR="00000000" w:rsidRPr="00000000">
        <w:rPr>
          <w:sz w:val="24"/>
          <w:szCs w:val="24"/>
          <w:rtl w:val="0"/>
        </w:rPr>
        <w:t xml:space="preserve">AUSTIN: You are!</w:t>
      </w:r>
    </w:p>
    <w:p w:rsidR="00000000" w:rsidDel="00000000" w:rsidP="00000000" w:rsidRDefault="00000000" w:rsidRPr="00000000" w14:paraId="000008BA">
      <w:pPr>
        <w:rPr>
          <w:sz w:val="24"/>
          <w:szCs w:val="24"/>
        </w:rPr>
      </w:pPr>
      <w:r w:rsidDel="00000000" w:rsidR="00000000" w:rsidRPr="00000000">
        <w:rPr>
          <w:rtl w:val="0"/>
        </w:rPr>
      </w:r>
    </w:p>
    <w:p w:rsidR="00000000" w:rsidDel="00000000" w:rsidP="00000000" w:rsidRDefault="00000000" w:rsidRPr="00000000" w14:paraId="000008BB">
      <w:pPr>
        <w:rPr>
          <w:sz w:val="24"/>
          <w:szCs w:val="24"/>
        </w:rPr>
      </w:pPr>
      <w:r w:rsidDel="00000000" w:rsidR="00000000" w:rsidRPr="00000000">
        <w:rPr>
          <w:sz w:val="24"/>
          <w:szCs w:val="24"/>
          <w:rtl w:val="0"/>
        </w:rPr>
        <w:t xml:space="preserve">ART: Okay, is there anything in this room? Or is just like a storeroom?</w:t>
      </w:r>
    </w:p>
    <w:p w:rsidR="00000000" w:rsidDel="00000000" w:rsidP="00000000" w:rsidRDefault="00000000" w:rsidRPr="00000000" w14:paraId="000008BC">
      <w:pPr>
        <w:rPr>
          <w:sz w:val="24"/>
          <w:szCs w:val="24"/>
        </w:rPr>
      </w:pPr>
      <w:r w:rsidDel="00000000" w:rsidR="00000000" w:rsidRPr="00000000">
        <w:rPr>
          <w:rtl w:val="0"/>
        </w:rPr>
      </w:r>
    </w:p>
    <w:p w:rsidR="00000000" w:rsidDel="00000000" w:rsidP="00000000" w:rsidRDefault="00000000" w:rsidRPr="00000000" w14:paraId="000008BD">
      <w:pPr>
        <w:rPr>
          <w:sz w:val="24"/>
          <w:szCs w:val="24"/>
        </w:rPr>
      </w:pPr>
      <w:r w:rsidDel="00000000" w:rsidR="00000000" w:rsidRPr="00000000">
        <w:rPr>
          <w:sz w:val="24"/>
          <w:szCs w:val="24"/>
          <w:rtl w:val="0"/>
        </w:rPr>
        <w:t xml:space="preserve">AUSTIN: Uh, it's— That's a storeroom with foodstuffs and rope and building supplies. All sorts of just like, stuff. But now that you're over there, you can see that it goes up to here and then makes a right turn, this way.</w:t>
      </w:r>
    </w:p>
    <w:p w:rsidR="00000000" w:rsidDel="00000000" w:rsidP="00000000" w:rsidRDefault="00000000" w:rsidRPr="00000000" w14:paraId="000008BE">
      <w:pPr>
        <w:rPr>
          <w:sz w:val="24"/>
          <w:szCs w:val="24"/>
        </w:rPr>
      </w:pPr>
      <w:r w:rsidDel="00000000" w:rsidR="00000000" w:rsidRPr="00000000">
        <w:rPr>
          <w:rtl w:val="0"/>
        </w:rPr>
      </w:r>
    </w:p>
    <w:p w:rsidR="00000000" w:rsidDel="00000000" w:rsidP="00000000" w:rsidRDefault="00000000" w:rsidRPr="00000000" w14:paraId="000008BF">
      <w:pPr>
        <w:rPr>
          <w:sz w:val="24"/>
          <w:szCs w:val="24"/>
        </w:rPr>
      </w:pPr>
      <w:r w:rsidDel="00000000" w:rsidR="00000000" w:rsidRPr="00000000">
        <w:rPr>
          <w:sz w:val="24"/>
          <w:szCs w:val="24"/>
          <w:rtl w:val="0"/>
        </w:rPr>
        <w:t xml:space="preserve">ART: This— So that this goes all the way up here?</w:t>
      </w:r>
    </w:p>
    <w:p w:rsidR="00000000" w:rsidDel="00000000" w:rsidP="00000000" w:rsidRDefault="00000000" w:rsidRPr="00000000" w14:paraId="000008C0">
      <w:pPr>
        <w:rPr>
          <w:sz w:val="24"/>
          <w:szCs w:val="24"/>
        </w:rPr>
      </w:pPr>
      <w:r w:rsidDel="00000000" w:rsidR="00000000" w:rsidRPr="00000000">
        <w:rPr>
          <w:rtl w:val="0"/>
        </w:rPr>
      </w:r>
    </w:p>
    <w:p w:rsidR="00000000" w:rsidDel="00000000" w:rsidP="00000000" w:rsidRDefault="00000000" w:rsidRPr="00000000" w14:paraId="000008C1">
      <w:pPr>
        <w:rPr>
          <w:sz w:val="24"/>
          <w:szCs w:val="24"/>
        </w:rPr>
      </w:pPr>
      <w:r w:rsidDel="00000000" w:rsidR="00000000" w:rsidRPr="00000000">
        <w:rPr>
          <w:sz w:val="24"/>
          <w:szCs w:val="24"/>
          <w:rtl w:val="0"/>
        </w:rPr>
        <w:t xml:space="preserve">AUSTIN: It goes all the way up. Yeah, so you're— Once you're in that room, you can see that there's a huge hallway that goes up past— well past the length of the bedroom that you can clearly see now that— now that one of the walls holding that bedroom separate is gone. You can see it's like, twice the distance from the entryway to this floor, to the big bedroom.</w:t>
      </w:r>
    </w:p>
    <w:p w:rsidR="00000000" w:rsidDel="00000000" w:rsidP="00000000" w:rsidRDefault="00000000" w:rsidRPr="00000000" w14:paraId="000008C2">
      <w:pPr>
        <w:rPr>
          <w:sz w:val="24"/>
          <w:szCs w:val="24"/>
        </w:rPr>
      </w:pPr>
      <w:r w:rsidDel="00000000" w:rsidR="00000000" w:rsidRPr="00000000">
        <w:rPr>
          <w:rtl w:val="0"/>
        </w:rPr>
      </w:r>
    </w:p>
    <w:p w:rsidR="00000000" w:rsidDel="00000000" w:rsidP="00000000" w:rsidRDefault="00000000" w:rsidRPr="00000000" w14:paraId="000008C3">
      <w:pPr>
        <w:rPr>
          <w:sz w:val="24"/>
          <w:szCs w:val="24"/>
        </w:rPr>
      </w:pPr>
      <w:r w:rsidDel="00000000" w:rsidR="00000000" w:rsidRPr="00000000">
        <w:rPr>
          <w:sz w:val="24"/>
          <w:szCs w:val="24"/>
          <w:rtl w:val="0"/>
        </w:rPr>
        <w:t xml:space="preserve">JACK: Mmm.</w:t>
      </w:r>
    </w:p>
    <w:p w:rsidR="00000000" w:rsidDel="00000000" w:rsidP="00000000" w:rsidRDefault="00000000" w:rsidRPr="00000000" w14:paraId="000008C4">
      <w:pPr>
        <w:rPr>
          <w:sz w:val="24"/>
          <w:szCs w:val="24"/>
        </w:rPr>
      </w:pPr>
      <w:r w:rsidDel="00000000" w:rsidR="00000000" w:rsidRPr="00000000">
        <w:rPr>
          <w:rtl w:val="0"/>
        </w:rPr>
      </w:r>
    </w:p>
    <w:p w:rsidR="00000000" w:rsidDel="00000000" w:rsidP="00000000" w:rsidRDefault="00000000" w:rsidRPr="00000000" w14:paraId="000008C5">
      <w:pPr>
        <w:rPr>
          <w:sz w:val="24"/>
          <w:szCs w:val="24"/>
        </w:rPr>
      </w:pPr>
      <w:r w:rsidDel="00000000" w:rsidR="00000000" w:rsidRPr="00000000">
        <w:rPr>
          <w:sz w:val="24"/>
          <w:szCs w:val="24"/>
          <w:rtl w:val="0"/>
        </w:rPr>
        <w:t xml:space="preserve">ART: Is it all supplies or is that another hallway?</w:t>
      </w:r>
    </w:p>
    <w:p w:rsidR="00000000" w:rsidDel="00000000" w:rsidP="00000000" w:rsidRDefault="00000000" w:rsidRPr="00000000" w14:paraId="000008C6">
      <w:pPr>
        <w:rPr>
          <w:sz w:val="24"/>
          <w:szCs w:val="24"/>
        </w:rPr>
      </w:pPr>
      <w:r w:rsidDel="00000000" w:rsidR="00000000" w:rsidRPr="00000000">
        <w:rPr>
          <w:rtl w:val="0"/>
        </w:rPr>
      </w:r>
    </w:p>
    <w:p w:rsidR="00000000" w:rsidDel="00000000" w:rsidP="00000000" w:rsidRDefault="00000000" w:rsidRPr="00000000" w14:paraId="000008C7">
      <w:pPr>
        <w:rPr>
          <w:sz w:val="24"/>
          <w:szCs w:val="24"/>
        </w:rPr>
      </w:pPr>
      <w:r w:rsidDel="00000000" w:rsidR="00000000" w:rsidRPr="00000000">
        <w:rPr>
          <w:sz w:val="24"/>
          <w:szCs w:val="24"/>
          <w:rtl w:val="0"/>
        </w:rPr>
        <w:t xml:space="preserve">AUSTIN: This is all supplies. It's just a huge stockpile room of supplies.</w:t>
      </w:r>
    </w:p>
    <w:p w:rsidR="00000000" w:rsidDel="00000000" w:rsidP="00000000" w:rsidRDefault="00000000" w:rsidRPr="00000000" w14:paraId="000008C8">
      <w:pPr>
        <w:rPr>
          <w:sz w:val="24"/>
          <w:szCs w:val="24"/>
        </w:rPr>
      </w:pPr>
      <w:r w:rsidDel="00000000" w:rsidR="00000000" w:rsidRPr="00000000">
        <w:rPr>
          <w:rtl w:val="0"/>
        </w:rPr>
      </w:r>
    </w:p>
    <w:p w:rsidR="00000000" w:rsidDel="00000000" w:rsidP="00000000" w:rsidRDefault="00000000" w:rsidRPr="00000000" w14:paraId="000008C9">
      <w:pPr>
        <w:rPr>
          <w:sz w:val="24"/>
          <w:szCs w:val="24"/>
        </w:rPr>
      </w:pPr>
      <w:r w:rsidDel="00000000" w:rsidR="00000000" w:rsidRPr="00000000">
        <w:rPr>
          <w:sz w:val="24"/>
          <w:szCs w:val="24"/>
          <w:rtl w:val="0"/>
        </w:rPr>
        <w:t xml:space="preserve">ART: Wow.</w:t>
      </w:r>
    </w:p>
    <w:p w:rsidR="00000000" w:rsidDel="00000000" w:rsidP="00000000" w:rsidRDefault="00000000" w:rsidRPr="00000000" w14:paraId="000008CA">
      <w:pPr>
        <w:rPr>
          <w:sz w:val="24"/>
          <w:szCs w:val="24"/>
        </w:rPr>
      </w:pPr>
      <w:r w:rsidDel="00000000" w:rsidR="00000000" w:rsidRPr="00000000">
        <w:rPr>
          <w:rtl w:val="0"/>
        </w:rPr>
      </w:r>
    </w:p>
    <w:p w:rsidR="00000000" w:rsidDel="00000000" w:rsidP="00000000" w:rsidRDefault="00000000" w:rsidRPr="00000000" w14:paraId="000008CB">
      <w:pPr>
        <w:rPr>
          <w:sz w:val="24"/>
          <w:szCs w:val="24"/>
        </w:rPr>
      </w:pPr>
      <w:r w:rsidDel="00000000" w:rsidR="00000000" w:rsidRPr="00000000">
        <w:rPr>
          <w:sz w:val="24"/>
          <w:szCs w:val="24"/>
          <w:rtl w:val="0"/>
        </w:rPr>
        <w:t xml:space="preserve">AUSTIN: Um, some of the crates are empty. Like, it's been used, you know?</w:t>
      </w:r>
    </w:p>
    <w:p w:rsidR="00000000" w:rsidDel="00000000" w:rsidP="00000000" w:rsidRDefault="00000000" w:rsidRPr="00000000" w14:paraId="000008CC">
      <w:pPr>
        <w:rPr>
          <w:sz w:val="24"/>
          <w:szCs w:val="24"/>
        </w:rPr>
      </w:pPr>
      <w:r w:rsidDel="00000000" w:rsidR="00000000" w:rsidRPr="00000000">
        <w:rPr>
          <w:rtl w:val="0"/>
        </w:rPr>
      </w:r>
    </w:p>
    <w:p w:rsidR="00000000" w:rsidDel="00000000" w:rsidP="00000000" w:rsidRDefault="00000000" w:rsidRPr="00000000" w14:paraId="000008CD">
      <w:pPr>
        <w:rPr>
          <w:sz w:val="24"/>
          <w:szCs w:val="24"/>
        </w:rPr>
      </w:pPr>
      <w:r w:rsidDel="00000000" w:rsidR="00000000" w:rsidRPr="00000000">
        <w:rPr>
          <w:sz w:val="24"/>
          <w:szCs w:val="24"/>
          <w:rtl w:val="0"/>
        </w:rPr>
        <w:t xml:space="preserve">ART: Yeah.</w:t>
      </w:r>
    </w:p>
    <w:p w:rsidR="00000000" w:rsidDel="00000000" w:rsidP="00000000" w:rsidRDefault="00000000" w:rsidRPr="00000000" w14:paraId="000008CE">
      <w:pPr>
        <w:rPr>
          <w:sz w:val="24"/>
          <w:szCs w:val="24"/>
        </w:rPr>
      </w:pPr>
      <w:r w:rsidDel="00000000" w:rsidR="00000000" w:rsidRPr="00000000">
        <w:rPr>
          <w:rtl w:val="0"/>
        </w:rPr>
      </w:r>
    </w:p>
    <w:p w:rsidR="00000000" w:rsidDel="00000000" w:rsidP="00000000" w:rsidRDefault="00000000" w:rsidRPr="00000000" w14:paraId="000008CF">
      <w:pPr>
        <w:rPr>
          <w:sz w:val="24"/>
          <w:szCs w:val="24"/>
        </w:rPr>
      </w:pPr>
      <w:r w:rsidDel="00000000" w:rsidR="00000000" w:rsidRPr="00000000">
        <w:rPr>
          <w:sz w:val="24"/>
          <w:szCs w:val="24"/>
          <w:rtl w:val="0"/>
        </w:rPr>
        <w:t xml:space="preserve">JACK: Alright, Fero</w:t>
      </w:r>
      <w:r w:rsidDel="00000000" w:rsidR="00000000" w:rsidRPr="00000000">
        <w:rPr>
          <w:rtl w:val="0"/>
        </w:rPr>
        <w:t xml:space="preserve">… L</w:t>
      </w:r>
      <w:r w:rsidDel="00000000" w:rsidR="00000000" w:rsidRPr="00000000">
        <w:rPr>
          <w:sz w:val="24"/>
          <w:szCs w:val="24"/>
          <w:rtl w:val="0"/>
        </w:rPr>
        <w:t xml:space="preserve">ike, Fero and I have been together for awhile, now? Um…</w:t>
      </w:r>
    </w:p>
    <w:p w:rsidR="00000000" w:rsidDel="00000000" w:rsidP="00000000" w:rsidRDefault="00000000" w:rsidRPr="00000000" w14:paraId="000008D0">
      <w:pPr>
        <w:rPr>
          <w:sz w:val="24"/>
          <w:szCs w:val="24"/>
        </w:rPr>
      </w:pPr>
      <w:r w:rsidDel="00000000" w:rsidR="00000000" w:rsidRPr="00000000">
        <w:rPr>
          <w:rtl w:val="0"/>
        </w:rPr>
      </w:r>
    </w:p>
    <w:p w:rsidR="00000000" w:rsidDel="00000000" w:rsidP="00000000" w:rsidRDefault="00000000" w:rsidRPr="00000000" w14:paraId="000008D1">
      <w:pPr>
        <w:rPr>
          <w:sz w:val="24"/>
          <w:szCs w:val="24"/>
        </w:rPr>
      </w:pPr>
      <w:r w:rsidDel="00000000" w:rsidR="00000000" w:rsidRPr="00000000">
        <w:rPr>
          <w:sz w:val="24"/>
          <w:szCs w:val="24"/>
          <w:rtl w:val="0"/>
        </w:rPr>
        <w:t xml:space="preserve">AUSTIN: Yeah.</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t xml:space="preserve">KEITH: Mh-hmm. </w:t>
      </w:r>
    </w:p>
    <w:p w:rsidR="00000000" w:rsidDel="00000000" w:rsidP="00000000" w:rsidRDefault="00000000" w:rsidRPr="00000000" w14:paraId="000008D4">
      <w:pPr>
        <w:rPr>
          <w:sz w:val="24"/>
          <w:szCs w:val="24"/>
        </w:rPr>
      </w:pPr>
      <w:r w:rsidDel="00000000" w:rsidR="00000000" w:rsidRPr="00000000">
        <w:rPr>
          <w:rtl w:val="0"/>
        </w:rPr>
      </w:r>
    </w:p>
    <w:p w:rsidR="00000000" w:rsidDel="00000000" w:rsidP="00000000" w:rsidRDefault="00000000" w:rsidRPr="00000000" w14:paraId="000008D5">
      <w:pPr>
        <w:rPr>
          <w:sz w:val="24"/>
          <w:szCs w:val="24"/>
        </w:rPr>
      </w:pPr>
      <w:r w:rsidDel="00000000" w:rsidR="00000000" w:rsidRPr="00000000">
        <w:rPr>
          <w:sz w:val="24"/>
          <w:szCs w:val="24"/>
          <w:rtl w:val="0"/>
        </w:rPr>
        <w:t xml:space="preserve">JACK: Fero, for whatever reason that we— that we haven't quite worked out yet, Fero came to the Archives and we joined up together upon my— my um, flight from the Archives with this violin.</w:t>
      </w:r>
    </w:p>
    <w:p w:rsidR="00000000" w:rsidDel="00000000" w:rsidP="00000000" w:rsidRDefault="00000000" w:rsidRPr="00000000" w14:paraId="000008D6">
      <w:pPr>
        <w:rPr>
          <w:sz w:val="24"/>
          <w:szCs w:val="24"/>
        </w:rPr>
      </w:pPr>
      <w:r w:rsidDel="00000000" w:rsidR="00000000" w:rsidRPr="00000000">
        <w:rPr>
          <w:rtl w:val="0"/>
        </w:rPr>
      </w:r>
    </w:p>
    <w:p w:rsidR="00000000" w:rsidDel="00000000" w:rsidP="00000000" w:rsidRDefault="00000000" w:rsidRPr="00000000" w14:paraId="000008D7">
      <w:pPr>
        <w:rPr>
          <w:sz w:val="24"/>
          <w:szCs w:val="24"/>
        </w:rPr>
      </w:pPr>
      <w:r w:rsidDel="00000000" w:rsidR="00000000" w:rsidRPr="00000000">
        <w:rPr>
          <w:sz w:val="24"/>
          <w:szCs w:val="24"/>
          <w:rtl w:val="0"/>
        </w:rPr>
        <w:t xml:space="preserve">KEITH: Mh-hmm.</w:t>
      </w:r>
    </w:p>
    <w:p w:rsidR="00000000" w:rsidDel="00000000" w:rsidP="00000000" w:rsidRDefault="00000000" w:rsidRPr="00000000" w14:paraId="000008D8">
      <w:pPr>
        <w:rPr>
          <w:sz w:val="24"/>
          <w:szCs w:val="24"/>
        </w:rPr>
      </w:pPr>
      <w:r w:rsidDel="00000000" w:rsidR="00000000" w:rsidRPr="00000000">
        <w:rPr>
          <w:rtl w:val="0"/>
        </w:rPr>
      </w:r>
    </w:p>
    <w:p w:rsidR="00000000" w:rsidDel="00000000" w:rsidP="00000000" w:rsidRDefault="00000000" w:rsidRPr="00000000" w14:paraId="000008D9">
      <w:pPr>
        <w:rPr>
          <w:sz w:val="24"/>
          <w:szCs w:val="24"/>
        </w:rPr>
      </w:pPr>
      <w:r w:rsidDel="00000000" w:rsidR="00000000" w:rsidRPr="00000000">
        <w:rPr>
          <w:sz w:val="24"/>
          <w:szCs w:val="24"/>
          <w:rtl w:val="0"/>
        </w:rPr>
        <w:t xml:space="preserve">JACK: So we've known each other for a good while and it is, really uncomfortable to me just to see Fero suffering this way. Um, so pulling out my violin, I— I being to play some semiotics and pattern magic that feels, to a lot of the people who haven't seen </w:t>
      </w:r>
      <w:r w:rsidDel="00000000" w:rsidR="00000000" w:rsidRPr="00000000">
        <w:rPr>
          <w:i w:val="1"/>
          <w:sz w:val="24"/>
          <w:szCs w:val="24"/>
          <w:rtl w:val="0"/>
        </w:rPr>
        <w:t xml:space="preserve">quite </w:t>
      </w:r>
      <w:r w:rsidDel="00000000" w:rsidR="00000000" w:rsidRPr="00000000">
        <w:rPr>
          <w:sz w:val="24"/>
          <w:szCs w:val="24"/>
          <w:rtl w:val="0"/>
        </w:rPr>
        <w:t xml:space="preserve">how this works before, </w:t>
      </w:r>
      <w:r w:rsidDel="00000000" w:rsidR="00000000" w:rsidRPr="00000000">
        <w:rPr>
          <w:i w:val="1"/>
          <w:sz w:val="24"/>
          <w:szCs w:val="24"/>
          <w:rtl w:val="0"/>
        </w:rPr>
        <w:t xml:space="preserve">wildly </w:t>
      </w:r>
      <w:r w:rsidDel="00000000" w:rsidR="00000000" w:rsidRPr="00000000">
        <w:rPr>
          <w:sz w:val="24"/>
          <w:szCs w:val="24"/>
          <w:rtl w:val="0"/>
        </w:rPr>
        <w:t xml:space="preserve">inappropriate. Um, in that it's— </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sz w:val="24"/>
          <w:szCs w:val="24"/>
        </w:rPr>
      </w:pPr>
      <w:r w:rsidDel="00000000" w:rsidR="00000000" w:rsidRPr="00000000">
        <w:rPr>
          <w:sz w:val="24"/>
          <w:szCs w:val="24"/>
          <w:rtl w:val="0"/>
        </w:rPr>
        <w:t xml:space="preserve">[KEITH and AUSTIN laugh] </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sz w:val="24"/>
          <w:szCs w:val="24"/>
        </w:rPr>
      </w:pPr>
      <w:r w:rsidDel="00000000" w:rsidR="00000000" w:rsidRPr="00000000">
        <w:rPr>
          <w:rtl w:val="0"/>
        </w:rPr>
        <w:t xml:space="preserve">JACK: </w:t>
      </w:r>
      <w:r w:rsidDel="00000000" w:rsidR="00000000" w:rsidRPr="00000000">
        <w:rPr>
          <w:sz w:val="24"/>
          <w:szCs w:val="24"/>
          <w:rtl w:val="0"/>
        </w:rPr>
        <w:t xml:space="preserve">In that it is, in comparison to the circumstances, and it takes quite a lot of effort to keep this going, it's remarkably calming and upbeat and comfortable. And uh, it takes a lot of effort for me to not crack up in— in fear or in discomfort while playing this, just 'cause it feels like this isn't what I should be doing </w:t>
      </w:r>
      <w:r w:rsidDel="00000000" w:rsidR="00000000" w:rsidRPr="00000000">
        <w:rPr>
          <w:i w:val="1"/>
          <w:sz w:val="24"/>
          <w:szCs w:val="24"/>
          <w:rtl w:val="0"/>
        </w:rPr>
        <w:t xml:space="preserve">at all</w:t>
      </w:r>
      <w:r w:rsidDel="00000000" w:rsidR="00000000" w:rsidRPr="00000000">
        <w:rPr>
          <w:sz w:val="24"/>
          <w:szCs w:val="24"/>
          <w:rtl w:val="0"/>
        </w:rPr>
        <w:t xml:space="preserve">.</w:t>
      </w:r>
    </w:p>
    <w:p w:rsidR="00000000" w:rsidDel="00000000" w:rsidP="00000000" w:rsidRDefault="00000000" w:rsidRPr="00000000" w14:paraId="000008DE">
      <w:pPr>
        <w:rPr>
          <w:sz w:val="24"/>
          <w:szCs w:val="24"/>
        </w:rPr>
      </w:pPr>
      <w:r w:rsidDel="00000000" w:rsidR="00000000" w:rsidRPr="00000000">
        <w:rPr>
          <w:rtl w:val="0"/>
        </w:rPr>
      </w:r>
    </w:p>
    <w:p w:rsidR="00000000" w:rsidDel="00000000" w:rsidP="00000000" w:rsidRDefault="00000000" w:rsidRPr="00000000" w14:paraId="000008DF">
      <w:pPr>
        <w:rPr>
          <w:sz w:val="24"/>
          <w:szCs w:val="24"/>
        </w:rPr>
      </w:pPr>
      <w:r w:rsidDel="00000000" w:rsidR="00000000" w:rsidRPr="00000000">
        <w:rPr>
          <w:sz w:val="24"/>
          <w:szCs w:val="24"/>
          <w:rtl w:val="0"/>
        </w:rPr>
        <w:t xml:space="preserve">AUSTIN: Sure.</w:t>
      </w:r>
    </w:p>
    <w:p w:rsidR="00000000" w:rsidDel="00000000" w:rsidP="00000000" w:rsidRDefault="00000000" w:rsidRPr="00000000" w14:paraId="000008E0">
      <w:pPr>
        <w:rPr>
          <w:sz w:val="24"/>
          <w:szCs w:val="24"/>
        </w:rPr>
      </w:pPr>
      <w:r w:rsidDel="00000000" w:rsidR="00000000" w:rsidRPr="00000000">
        <w:rPr>
          <w:rtl w:val="0"/>
        </w:rPr>
      </w:r>
    </w:p>
    <w:p w:rsidR="00000000" w:rsidDel="00000000" w:rsidP="00000000" w:rsidRDefault="00000000" w:rsidRPr="00000000" w14:paraId="000008E1">
      <w:pPr>
        <w:rPr>
          <w:sz w:val="24"/>
          <w:szCs w:val="24"/>
        </w:rPr>
      </w:pPr>
      <w:r w:rsidDel="00000000" w:rsidR="00000000" w:rsidRPr="00000000">
        <w:rPr>
          <w:sz w:val="24"/>
          <w:szCs w:val="24"/>
          <w:rtl w:val="0"/>
        </w:rPr>
        <w:t xml:space="preserve">JACK: So I'm gonna heal 1d8 damage for Fero. I need to roll um, 2d6 plus— plus Charisma, um…</w:t>
      </w:r>
    </w:p>
    <w:p w:rsidR="00000000" w:rsidDel="00000000" w:rsidP="00000000" w:rsidRDefault="00000000" w:rsidRPr="00000000" w14:paraId="000008E2">
      <w:pPr>
        <w:rPr>
          <w:sz w:val="24"/>
          <w:szCs w:val="24"/>
        </w:rPr>
      </w:pPr>
      <w:r w:rsidDel="00000000" w:rsidR="00000000" w:rsidRPr="00000000">
        <w:rPr>
          <w:rtl w:val="0"/>
        </w:rPr>
      </w:r>
    </w:p>
    <w:p w:rsidR="00000000" w:rsidDel="00000000" w:rsidP="00000000" w:rsidRDefault="00000000" w:rsidRPr="00000000" w14:paraId="000008E3">
      <w:pPr>
        <w:rPr>
          <w:sz w:val="24"/>
          <w:szCs w:val="24"/>
        </w:rPr>
      </w:pPr>
      <w:r w:rsidDel="00000000" w:rsidR="00000000" w:rsidRPr="00000000">
        <w:rPr>
          <w:sz w:val="24"/>
          <w:szCs w:val="24"/>
          <w:rtl w:val="0"/>
        </w:rPr>
        <w:t xml:space="preserve">AUSTIN: +Cha, I guess.</w:t>
      </w:r>
    </w:p>
    <w:p w:rsidR="00000000" w:rsidDel="00000000" w:rsidP="00000000" w:rsidRDefault="00000000" w:rsidRPr="00000000" w14:paraId="000008E4">
      <w:pPr>
        <w:rPr>
          <w:sz w:val="24"/>
          <w:szCs w:val="24"/>
        </w:rPr>
      </w:pPr>
      <w:r w:rsidDel="00000000" w:rsidR="00000000" w:rsidRPr="00000000">
        <w:rPr>
          <w:rtl w:val="0"/>
        </w:rPr>
      </w:r>
    </w:p>
    <w:p w:rsidR="00000000" w:rsidDel="00000000" w:rsidP="00000000" w:rsidRDefault="00000000" w:rsidRPr="00000000" w14:paraId="000008E5">
      <w:pPr>
        <w:rPr>
          <w:sz w:val="24"/>
          <w:szCs w:val="24"/>
        </w:rPr>
      </w:pPr>
      <w:r w:rsidDel="00000000" w:rsidR="00000000" w:rsidRPr="00000000">
        <w:rPr>
          <w:sz w:val="24"/>
          <w:szCs w:val="24"/>
          <w:rtl w:val="0"/>
        </w:rPr>
        <w:t xml:space="preserve">JACK: So I'm gonna do—</w:t>
      </w:r>
    </w:p>
    <w:p w:rsidR="00000000" w:rsidDel="00000000" w:rsidP="00000000" w:rsidRDefault="00000000" w:rsidRPr="00000000" w14:paraId="000008E6">
      <w:pPr>
        <w:rPr>
          <w:sz w:val="24"/>
          <w:szCs w:val="24"/>
        </w:rPr>
      </w:pPr>
      <w:r w:rsidDel="00000000" w:rsidR="00000000" w:rsidRPr="00000000">
        <w:rPr>
          <w:rtl w:val="0"/>
        </w:rPr>
      </w:r>
    </w:p>
    <w:p w:rsidR="00000000" w:rsidDel="00000000" w:rsidP="00000000" w:rsidRDefault="00000000" w:rsidRPr="00000000" w14:paraId="000008E7">
      <w:pPr>
        <w:rPr>
          <w:sz w:val="24"/>
          <w:szCs w:val="24"/>
        </w:rPr>
      </w:pPr>
      <w:r w:rsidDel="00000000" w:rsidR="00000000" w:rsidRPr="00000000">
        <w:rPr>
          <w:sz w:val="24"/>
          <w:szCs w:val="24"/>
          <w:rtl w:val="0"/>
        </w:rPr>
        <w:t xml:space="preserve">AUSTIN: Uh, I should just mention one of the things—</w:t>
      </w:r>
    </w:p>
    <w:p w:rsidR="00000000" w:rsidDel="00000000" w:rsidP="00000000" w:rsidRDefault="00000000" w:rsidRPr="00000000" w14:paraId="000008E8">
      <w:pPr>
        <w:rPr>
          <w:sz w:val="24"/>
          <w:szCs w:val="24"/>
        </w:rPr>
      </w:pPr>
      <w:r w:rsidDel="00000000" w:rsidR="00000000" w:rsidRPr="00000000">
        <w:rPr>
          <w:rtl w:val="0"/>
        </w:rPr>
      </w:r>
    </w:p>
    <w:p w:rsidR="00000000" w:rsidDel="00000000" w:rsidP="00000000" w:rsidRDefault="00000000" w:rsidRPr="00000000" w14:paraId="000008E9">
      <w:pPr>
        <w:rPr>
          <w:sz w:val="24"/>
          <w:szCs w:val="24"/>
        </w:rPr>
      </w:pPr>
      <w:r w:rsidDel="00000000" w:rsidR="00000000" w:rsidRPr="00000000">
        <w:rPr>
          <w:sz w:val="24"/>
          <w:szCs w:val="24"/>
          <w:rtl w:val="0"/>
        </w:rPr>
        <w:t xml:space="preserve">KEITH: You have a lot of explaining to do if it fails.</w:t>
      </w:r>
    </w:p>
    <w:p w:rsidR="00000000" w:rsidDel="00000000" w:rsidP="00000000" w:rsidRDefault="00000000" w:rsidRPr="00000000" w14:paraId="000008EA">
      <w:pPr>
        <w:rPr>
          <w:sz w:val="24"/>
          <w:szCs w:val="24"/>
        </w:rPr>
      </w:pPr>
      <w:r w:rsidDel="00000000" w:rsidR="00000000" w:rsidRPr="00000000">
        <w:rPr>
          <w:rtl w:val="0"/>
        </w:rPr>
      </w:r>
    </w:p>
    <w:p w:rsidR="00000000" w:rsidDel="00000000" w:rsidP="00000000" w:rsidRDefault="00000000" w:rsidRPr="00000000" w14:paraId="000008EB">
      <w:pPr>
        <w:rPr>
          <w:sz w:val="24"/>
          <w:szCs w:val="24"/>
        </w:rPr>
      </w:pPr>
      <w:r w:rsidDel="00000000" w:rsidR="00000000" w:rsidRPr="00000000">
        <w:rPr>
          <w:sz w:val="24"/>
          <w:szCs w:val="24"/>
          <w:rtl w:val="0"/>
        </w:rPr>
        <w:t xml:space="preserve">AUSTIN: Uhh. Uh-huh.</w:t>
      </w:r>
    </w:p>
    <w:p w:rsidR="00000000" w:rsidDel="00000000" w:rsidP="00000000" w:rsidRDefault="00000000" w:rsidRPr="00000000" w14:paraId="000008EC">
      <w:pPr>
        <w:rPr>
          <w:sz w:val="24"/>
          <w:szCs w:val="24"/>
        </w:rPr>
      </w:pPr>
      <w:r w:rsidDel="00000000" w:rsidR="00000000" w:rsidRPr="00000000">
        <w:rPr>
          <w:rtl w:val="0"/>
        </w:rPr>
      </w:r>
    </w:p>
    <w:p w:rsidR="00000000" w:rsidDel="00000000" w:rsidP="00000000" w:rsidRDefault="00000000" w:rsidRPr="00000000" w14:paraId="000008ED">
      <w:pPr>
        <w:rPr>
          <w:sz w:val="24"/>
          <w:szCs w:val="24"/>
        </w:rPr>
      </w:pPr>
      <w:r w:rsidDel="00000000" w:rsidR="00000000" w:rsidRPr="00000000">
        <w:rPr>
          <w:sz w:val="24"/>
          <w:szCs w:val="24"/>
          <w:rtl w:val="0"/>
        </w:rPr>
        <w:t xml:space="preserve">KEITH: To the party. [laughing] Like if this doesn't work like, oh my god, Lem, what were you </w:t>
      </w:r>
      <w:r w:rsidDel="00000000" w:rsidR="00000000" w:rsidRPr="00000000">
        <w:rPr>
          <w:i w:val="1"/>
          <w:sz w:val="24"/>
          <w:szCs w:val="24"/>
          <w:rtl w:val="0"/>
        </w:rPr>
        <w:t xml:space="preserve">doing</w:t>
      </w:r>
      <w:r w:rsidDel="00000000" w:rsidR="00000000" w:rsidRPr="00000000">
        <w:rPr>
          <w:sz w:val="24"/>
          <w:szCs w:val="24"/>
          <w:rtl w:val="0"/>
        </w:rPr>
        <w:t xml:space="preserve">.</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[ALI laughs] </w:t>
      </w:r>
    </w:p>
    <w:p w:rsidR="00000000" w:rsidDel="00000000" w:rsidP="00000000" w:rsidRDefault="00000000" w:rsidRPr="00000000" w14:paraId="000008F0">
      <w:pPr>
        <w:rPr>
          <w:sz w:val="24"/>
          <w:szCs w:val="24"/>
        </w:rPr>
      </w:pPr>
      <w:r w:rsidDel="00000000" w:rsidR="00000000" w:rsidRPr="00000000">
        <w:rPr>
          <w:rtl w:val="0"/>
        </w:rPr>
      </w:r>
    </w:p>
    <w:p w:rsidR="00000000" w:rsidDel="00000000" w:rsidP="00000000" w:rsidRDefault="00000000" w:rsidRPr="00000000" w14:paraId="000008F1">
      <w:pPr>
        <w:rPr>
          <w:sz w:val="24"/>
          <w:szCs w:val="24"/>
        </w:rPr>
      </w:pPr>
      <w:r w:rsidDel="00000000" w:rsidR="00000000" w:rsidRPr="00000000">
        <w:rPr>
          <w:sz w:val="24"/>
          <w:szCs w:val="24"/>
          <w:rtl w:val="0"/>
        </w:rPr>
        <w:t xml:space="preserve">AUSTIN: For the listeners, one of the things that we discussed off stream, or off recording was how Bardic Magic, in this world, isn't just regular magic. Uh, the archivists practice a sort of magic, that they would never admit was magic, but in fact for them, is this kind of mathematical or almost linguistic, it's an ordering of symbols, an ordering of spaces. Uh, it's all kind of—</w:t>
      </w:r>
    </w:p>
    <w:p w:rsidR="00000000" w:rsidDel="00000000" w:rsidP="00000000" w:rsidRDefault="00000000" w:rsidRPr="00000000" w14:paraId="000008F2">
      <w:pPr>
        <w:rPr>
          <w:sz w:val="24"/>
          <w:szCs w:val="24"/>
        </w:rPr>
      </w:pPr>
      <w:r w:rsidDel="00000000" w:rsidR="00000000" w:rsidRPr="00000000">
        <w:rPr>
          <w:rtl w:val="0"/>
        </w:rPr>
      </w:r>
    </w:p>
    <w:p w:rsidR="00000000" w:rsidDel="00000000" w:rsidP="00000000" w:rsidRDefault="00000000" w:rsidRPr="00000000" w14:paraId="000008F3">
      <w:pPr>
        <w:rPr>
          <w:sz w:val="24"/>
          <w:szCs w:val="24"/>
        </w:rPr>
      </w:pPr>
      <w:r w:rsidDel="00000000" w:rsidR="00000000" w:rsidRPr="00000000">
        <w:rPr>
          <w:sz w:val="24"/>
          <w:szCs w:val="24"/>
          <w:rtl w:val="0"/>
        </w:rPr>
        <w:t xml:space="preserve">KEITH: An arrangement of things.</w:t>
      </w:r>
    </w:p>
    <w:p w:rsidR="00000000" w:rsidDel="00000000" w:rsidP="00000000" w:rsidRDefault="00000000" w:rsidRPr="00000000" w14:paraId="000008F4">
      <w:pPr>
        <w:rPr>
          <w:sz w:val="24"/>
          <w:szCs w:val="24"/>
        </w:rPr>
      </w:pPr>
      <w:r w:rsidDel="00000000" w:rsidR="00000000" w:rsidRPr="00000000">
        <w:rPr>
          <w:rtl w:val="0"/>
        </w:rPr>
      </w:r>
    </w:p>
    <w:p w:rsidR="00000000" w:rsidDel="00000000" w:rsidP="00000000" w:rsidRDefault="00000000" w:rsidRPr="00000000" w14:paraId="000008F5">
      <w:pPr>
        <w:rPr>
          <w:sz w:val="24"/>
          <w:szCs w:val="24"/>
        </w:rPr>
      </w:pPr>
      <w:r w:rsidDel="00000000" w:rsidR="00000000" w:rsidRPr="00000000">
        <w:rPr>
          <w:sz w:val="24"/>
          <w:szCs w:val="24"/>
          <w:rtl w:val="0"/>
        </w:rPr>
        <w:t xml:space="preserve">AUSTIN: An arrangement of things. It's about putting things in order in </w:t>
      </w:r>
      <w:r w:rsidDel="00000000" w:rsidR="00000000" w:rsidRPr="00000000">
        <w:rPr>
          <w:i w:val="1"/>
          <w:sz w:val="24"/>
          <w:szCs w:val="24"/>
          <w:rtl w:val="0"/>
        </w:rPr>
        <w:t xml:space="preserve">just </w:t>
      </w:r>
      <w:r w:rsidDel="00000000" w:rsidR="00000000" w:rsidRPr="00000000">
        <w:rPr>
          <w:sz w:val="24"/>
          <w:szCs w:val="24"/>
          <w:rtl w:val="0"/>
        </w:rPr>
        <w:t xml:space="preserve">the right way to move the world into that sort of effect. Um…</w:t>
      </w:r>
    </w:p>
    <w:p w:rsidR="00000000" w:rsidDel="00000000" w:rsidP="00000000" w:rsidRDefault="00000000" w:rsidRPr="00000000" w14:paraId="000008F6">
      <w:pPr>
        <w:rPr>
          <w:sz w:val="24"/>
          <w:szCs w:val="24"/>
        </w:rPr>
      </w:pPr>
      <w:r w:rsidDel="00000000" w:rsidR="00000000" w:rsidRPr="00000000">
        <w:rPr>
          <w:rtl w:val="0"/>
        </w:rPr>
      </w:r>
    </w:p>
    <w:p w:rsidR="00000000" w:rsidDel="00000000" w:rsidP="00000000" w:rsidRDefault="00000000" w:rsidRPr="00000000" w14:paraId="000008F7">
      <w:pPr>
        <w:rPr>
          <w:sz w:val="24"/>
          <w:szCs w:val="24"/>
        </w:rPr>
      </w:pPr>
      <w:r w:rsidDel="00000000" w:rsidR="00000000" w:rsidRPr="00000000">
        <w:rPr>
          <w:sz w:val="24"/>
          <w:szCs w:val="24"/>
          <w:rtl w:val="0"/>
        </w:rPr>
        <w:t xml:space="preserve">JACK: Yeah, like um, the call themselves. I don't know what the </w:t>
      </w:r>
      <w:r w:rsidDel="00000000" w:rsidR="00000000" w:rsidRPr="00000000">
        <w:rPr>
          <w:rtl w:val="0"/>
        </w:rPr>
        <w:t xml:space="preserve">word </w:t>
      </w:r>
      <w:r w:rsidDel="00000000" w:rsidR="00000000" w:rsidRPr="00000000">
        <w:rPr>
          <w:sz w:val="24"/>
          <w:szCs w:val="24"/>
          <w:rtl w:val="0"/>
        </w:rPr>
        <w:t xml:space="preserve">would be. They call the magic 'semiotics.'</w:t>
      </w:r>
    </w:p>
    <w:p w:rsidR="00000000" w:rsidDel="00000000" w:rsidP="00000000" w:rsidRDefault="00000000" w:rsidRPr="00000000" w14:paraId="000008F8">
      <w:pPr>
        <w:rPr>
          <w:sz w:val="24"/>
          <w:szCs w:val="24"/>
        </w:rPr>
      </w:pPr>
      <w:r w:rsidDel="00000000" w:rsidR="00000000" w:rsidRPr="00000000">
        <w:rPr>
          <w:rtl w:val="0"/>
        </w:rPr>
      </w:r>
    </w:p>
    <w:p w:rsidR="00000000" w:rsidDel="00000000" w:rsidP="00000000" w:rsidRDefault="00000000" w:rsidRPr="00000000" w14:paraId="000008F9">
      <w:pPr>
        <w:rPr>
          <w:sz w:val="24"/>
          <w:szCs w:val="24"/>
        </w:rPr>
      </w:pPr>
      <w:r w:rsidDel="00000000" w:rsidR="00000000" w:rsidRPr="00000000">
        <w:rPr>
          <w:sz w:val="24"/>
          <w:szCs w:val="24"/>
          <w:rtl w:val="0"/>
        </w:rPr>
        <w:t xml:space="preserve">AUSTIN: It'd be semioticians, is what they would call themselves.</w:t>
      </w:r>
    </w:p>
    <w:p w:rsidR="00000000" w:rsidDel="00000000" w:rsidP="00000000" w:rsidRDefault="00000000" w:rsidRPr="00000000" w14:paraId="000008FA">
      <w:pPr>
        <w:rPr>
          <w:sz w:val="24"/>
          <w:szCs w:val="24"/>
        </w:rPr>
      </w:pPr>
      <w:r w:rsidDel="00000000" w:rsidR="00000000" w:rsidRPr="00000000">
        <w:rPr>
          <w:rtl w:val="0"/>
        </w:rPr>
      </w:r>
    </w:p>
    <w:p w:rsidR="00000000" w:rsidDel="00000000" w:rsidP="00000000" w:rsidRDefault="00000000" w:rsidRPr="00000000" w14:paraId="000008FB">
      <w:pPr>
        <w:rPr>
          <w:sz w:val="24"/>
          <w:szCs w:val="24"/>
        </w:rPr>
      </w:pPr>
      <w:r w:rsidDel="00000000" w:rsidR="00000000" w:rsidRPr="00000000">
        <w:rPr>
          <w:sz w:val="24"/>
          <w:szCs w:val="24"/>
          <w:rtl w:val="0"/>
        </w:rPr>
        <w:t xml:space="preserve">JACK: Semioticians, yeah, they call themselves '</w:t>
      </w:r>
      <w:r w:rsidDel="00000000" w:rsidR="00000000" w:rsidRPr="00000000">
        <w:rPr>
          <w:rtl w:val="0"/>
        </w:rPr>
        <w:t xml:space="preserve">s</w:t>
      </w:r>
      <w:r w:rsidDel="00000000" w:rsidR="00000000" w:rsidRPr="00000000">
        <w:rPr>
          <w:sz w:val="24"/>
          <w:szCs w:val="24"/>
          <w:rtl w:val="0"/>
        </w:rPr>
        <w:t xml:space="preserve">emioticians' or I guess </w:t>
      </w:r>
      <w:r w:rsidDel="00000000" w:rsidR="00000000" w:rsidRPr="00000000">
        <w:rPr>
          <w:rtl w:val="0"/>
        </w:rPr>
        <w:t xml:space="preserve">'a</w:t>
      </w:r>
      <w:r w:rsidDel="00000000" w:rsidR="00000000" w:rsidRPr="00000000">
        <w:rPr>
          <w:sz w:val="24"/>
          <w:szCs w:val="24"/>
          <w:rtl w:val="0"/>
        </w:rPr>
        <w:t xml:space="preserve">rchivists.'</w:t>
      </w:r>
    </w:p>
    <w:p w:rsidR="00000000" w:rsidDel="00000000" w:rsidP="00000000" w:rsidRDefault="00000000" w:rsidRPr="00000000" w14:paraId="000008FC">
      <w:pPr>
        <w:rPr>
          <w:sz w:val="24"/>
          <w:szCs w:val="24"/>
        </w:rPr>
      </w:pPr>
      <w:r w:rsidDel="00000000" w:rsidR="00000000" w:rsidRPr="00000000">
        <w:rPr>
          <w:rtl w:val="0"/>
        </w:rPr>
      </w:r>
    </w:p>
    <w:p w:rsidR="00000000" w:rsidDel="00000000" w:rsidP="00000000" w:rsidRDefault="00000000" w:rsidRPr="00000000" w14:paraId="000008FD">
      <w:pPr>
        <w:rPr>
          <w:sz w:val="24"/>
          <w:szCs w:val="24"/>
        </w:rPr>
      </w:pPr>
      <w:r w:rsidDel="00000000" w:rsidR="00000000" w:rsidRPr="00000000">
        <w:rPr>
          <w:sz w:val="24"/>
          <w:szCs w:val="24"/>
          <w:rtl w:val="0"/>
        </w:rPr>
        <w:t xml:space="preserve">AUSTIN: Right.</w:t>
      </w:r>
    </w:p>
    <w:p w:rsidR="00000000" w:rsidDel="00000000" w:rsidP="00000000" w:rsidRDefault="00000000" w:rsidRPr="00000000" w14:paraId="000008FE">
      <w:pPr>
        <w:rPr>
          <w:sz w:val="24"/>
          <w:szCs w:val="24"/>
        </w:rPr>
      </w:pPr>
      <w:r w:rsidDel="00000000" w:rsidR="00000000" w:rsidRPr="00000000">
        <w:rPr>
          <w:rtl w:val="0"/>
        </w:rPr>
      </w:r>
    </w:p>
    <w:p w:rsidR="00000000" w:rsidDel="00000000" w:rsidP="00000000" w:rsidRDefault="00000000" w:rsidRPr="00000000" w14:paraId="000008FF">
      <w:pPr>
        <w:rPr>
          <w:sz w:val="24"/>
          <w:szCs w:val="24"/>
        </w:rPr>
      </w:pPr>
      <w:r w:rsidDel="00000000" w:rsidR="00000000" w:rsidRPr="00000000">
        <w:rPr>
          <w:sz w:val="24"/>
          <w:szCs w:val="24"/>
          <w:rtl w:val="0"/>
        </w:rPr>
        <w:t xml:space="preserve">JACK: Um, but people call it pattern magic or pattern magicians because they see it as putting everything in— in different sorts of patterns.</w:t>
      </w:r>
    </w:p>
    <w:p w:rsidR="00000000" w:rsidDel="00000000" w:rsidP="00000000" w:rsidRDefault="00000000" w:rsidRPr="00000000" w14:paraId="00000900">
      <w:pPr>
        <w:rPr>
          <w:sz w:val="24"/>
          <w:szCs w:val="24"/>
        </w:rPr>
      </w:pPr>
      <w:r w:rsidDel="00000000" w:rsidR="00000000" w:rsidRPr="00000000">
        <w:rPr>
          <w:rtl w:val="0"/>
        </w:rPr>
      </w:r>
    </w:p>
    <w:p w:rsidR="00000000" w:rsidDel="00000000" w:rsidP="00000000" w:rsidRDefault="00000000" w:rsidRPr="00000000" w14:paraId="00000901">
      <w:pPr>
        <w:rPr>
          <w:sz w:val="24"/>
          <w:szCs w:val="24"/>
        </w:rPr>
      </w:pPr>
      <w:r w:rsidDel="00000000" w:rsidR="00000000" w:rsidRPr="00000000">
        <w:rPr>
          <w:sz w:val="24"/>
          <w:szCs w:val="24"/>
          <w:rtl w:val="0"/>
        </w:rPr>
        <w:t xml:space="preserve">AUSTIN: Right.</w:t>
      </w:r>
    </w:p>
    <w:p w:rsidR="00000000" w:rsidDel="00000000" w:rsidP="00000000" w:rsidRDefault="00000000" w:rsidRPr="00000000" w14:paraId="00000902">
      <w:pPr>
        <w:rPr>
          <w:sz w:val="24"/>
          <w:szCs w:val="24"/>
        </w:rPr>
      </w:pPr>
      <w:r w:rsidDel="00000000" w:rsidR="00000000" w:rsidRPr="00000000">
        <w:rPr>
          <w:rtl w:val="0"/>
        </w:rPr>
      </w:r>
    </w:p>
    <w:p w:rsidR="00000000" w:rsidDel="00000000" w:rsidP="00000000" w:rsidRDefault="00000000" w:rsidRPr="00000000" w14:paraId="00000903">
      <w:pPr>
        <w:rPr>
          <w:sz w:val="24"/>
          <w:szCs w:val="24"/>
        </w:rPr>
      </w:pPr>
      <w:r w:rsidDel="00000000" w:rsidR="00000000" w:rsidRPr="00000000">
        <w:rPr>
          <w:sz w:val="24"/>
          <w:szCs w:val="24"/>
          <w:rtl w:val="0"/>
        </w:rPr>
        <w:t xml:space="preserve">JACK: Um, and I guess—</w:t>
      </w:r>
    </w:p>
    <w:p w:rsidR="00000000" w:rsidDel="00000000" w:rsidP="00000000" w:rsidRDefault="00000000" w:rsidRPr="00000000" w14:paraId="00000904">
      <w:pPr>
        <w:rPr>
          <w:sz w:val="24"/>
          <w:szCs w:val="24"/>
        </w:rPr>
      </w:pPr>
      <w:r w:rsidDel="00000000" w:rsidR="00000000" w:rsidRPr="00000000">
        <w:rPr>
          <w:rtl w:val="0"/>
        </w:rPr>
      </w:r>
    </w:p>
    <w:p w:rsidR="00000000" w:rsidDel="00000000" w:rsidP="00000000" w:rsidRDefault="00000000" w:rsidRPr="00000000" w14:paraId="00000905">
      <w:pPr>
        <w:rPr>
          <w:sz w:val="24"/>
          <w:szCs w:val="24"/>
        </w:rPr>
      </w:pPr>
      <w:r w:rsidDel="00000000" w:rsidR="00000000" w:rsidRPr="00000000">
        <w:rPr>
          <w:sz w:val="24"/>
          <w:szCs w:val="24"/>
          <w:rtl w:val="0"/>
        </w:rPr>
        <w:t xml:space="preserve">AUSTIN: The— Fantasmo's group of magicians just thinks like, "Yeah, no that's just magic. They're just doing like, one part of magic."</w:t>
      </w:r>
    </w:p>
    <w:p w:rsidR="00000000" w:rsidDel="00000000" w:rsidP="00000000" w:rsidRDefault="00000000" w:rsidRPr="00000000" w14:paraId="00000906">
      <w:pPr>
        <w:rPr>
          <w:sz w:val="24"/>
          <w:szCs w:val="24"/>
        </w:rPr>
      </w:pPr>
      <w:r w:rsidDel="00000000" w:rsidR="00000000" w:rsidRPr="00000000">
        <w:rPr>
          <w:rtl w:val="0"/>
        </w:rPr>
      </w:r>
    </w:p>
    <w:p w:rsidR="00000000" w:rsidDel="00000000" w:rsidP="00000000" w:rsidRDefault="00000000" w:rsidRPr="00000000" w14:paraId="00000907">
      <w:pPr>
        <w:rPr>
          <w:sz w:val="24"/>
          <w:szCs w:val="24"/>
        </w:rPr>
      </w:pPr>
      <w:r w:rsidDel="00000000" w:rsidR="00000000" w:rsidRPr="00000000">
        <w:rPr>
          <w:sz w:val="24"/>
          <w:szCs w:val="24"/>
          <w:rtl w:val="0"/>
        </w:rPr>
        <w:t xml:space="preserve">JACK: "You're just describing magic here."</w:t>
      </w:r>
    </w:p>
    <w:p w:rsidR="00000000" w:rsidDel="00000000" w:rsidP="00000000" w:rsidRDefault="00000000" w:rsidRPr="00000000" w14:paraId="00000908">
      <w:pPr>
        <w:rPr>
          <w:sz w:val="24"/>
          <w:szCs w:val="24"/>
        </w:rPr>
      </w:pPr>
      <w:r w:rsidDel="00000000" w:rsidR="00000000" w:rsidRPr="00000000">
        <w:rPr>
          <w:rtl w:val="0"/>
        </w:rPr>
      </w:r>
    </w:p>
    <w:p w:rsidR="00000000" w:rsidDel="00000000" w:rsidP="00000000" w:rsidRDefault="00000000" w:rsidRPr="00000000" w14:paraId="00000909">
      <w:pPr>
        <w:rPr>
          <w:sz w:val="24"/>
          <w:szCs w:val="24"/>
        </w:rPr>
      </w:pPr>
      <w:r w:rsidDel="00000000" w:rsidR="00000000" w:rsidRPr="00000000">
        <w:rPr>
          <w:sz w:val="24"/>
          <w:szCs w:val="24"/>
          <w:rtl w:val="0"/>
        </w:rPr>
        <w:t xml:space="preserve">AUSTIN: "Yeah, what you're describing is magic."</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[ALI laughs] </w:t>
      </w:r>
    </w:p>
    <w:p w:rsidR="00000000" w:rsidDel="00000000" w:rsidP="00000000" w:rsidRDefault="00000000" w:rsidRPr="00000000" w14:paraId="0000090C">
      <w:pPr>
        <w:rPr>
          <w:sz w:val="24"/>
          <w:szCs w:val="24"/>
        </w:rPr>
      </w:pPr>
      <w:r w:rsidDel="00000000" w:rsidR="00000000" w:rsidRPr="00000000">
        <w:rPr>
          <w:rtl w:val="0"/>
        </w:rPr>
      </w:r>
    </w:p>
    <w:p w:rsidR="00000000" w:rsidDel="00000000" w:rsidP="00000000" w:rsidRDefault="00000000" w:rsidRPr="00000000" w14:paraId="0000090D">
      <w:pPr>
        <w:rPr>
          <w:sz w:val="24"/>
          <w:szCs w:val="24"/>
        </w:rPr>
      </w:pPr>
      <w:r w:rsidDel="00000000" w:rsidR="00000000" w:rsidRPr="00000000">
        <w:rPr>
          <w:sz w:val="24"/>
          <w:szCs w:val="24"/>
          <w:rtl w:val="0"/>
        </w:rPr>
        <w:t xml:space="preserve">JACK: Yes. But I suppose the distinction is whereas Fantasmo does these fancy hand gestures, </w:t>
      </w:r>
      <w:r w:rsidDel="00000000" w:rsidR="00000000" w:rsidRPr="00000000">
        <w:rPr>
          <w:rtl w:val="0"/>
        </w:rPr>
        <w:t xml:space="preserve">a</w:t>
      </w:r>
      <w:r w:rsidDel="00000000" w:rsidR="00000000" w:rsidRPr="00000000">
        <w:rPr>
          <w:sz w:val="24"/>
          <w:szCs w:val="24"/>
          <w:rtl w:val="0"/>
        </w:rPr>
        <w:t xml:space="preserve"> </w:t>
      </w:r>
      <w:r w:rsidDel="00000000" w:rsidR="00000000" w:rsidRPr="00000000">
        <w:rPr>
          <w:rtl w:val="0"/>
        </w:rPr>
        <w:t xml:space="preserve">semiotician's</w:t>
      </w:r>
      <w:r w:rsidDel="00000000" w:rsidR="00000000" w:rsidRPr="00000000">
        <w:rPr>
          <w:sz w:val="24"/>
          <w:szCs w:val="24"/>
          <w:rtl w:val="0"/>
        </w:rPr>
        <w:t xml:space="preserve"> procedure would look much more just like kind of standing in the corner of a room and closing one eye and looking down the angle of a desk or something.</w:t>
      </w:r>
    </w:p>
    <w:p w:rsidR="00000000" w:rsidDel="00000000" w:rsidP="00000000" w:rsidRDefault="00000000" w:rsidRPr="00000000" w14:paraId="0000090E">
      <w:pPr>
        <w:rPr>
          <w:sz w:val="24"/>
          <w:szCs w:val="24"/>
        </w:rPr>
      </w:pPr>
      <w:r w:rsidDel="00000000" w:rsidR="00000000" w:rsidRPr="00000000">
        <w:rPr>
          <w:rtl w:val="0"/>
        </w:rPr>
      </w:r>
    </w:p>
    <w:p w:rsidR="00000000" w:rsidDel="00000000" w:rsidP="00000000" w:rsidRDefault="00000000" w:rsidRPr="00000000" w14:paraId="0000090F">
      <w:pPr>
        <w:rPr>
          <w:sz w:val="24"/>
          <w:szCs w:val="24"/>
        </w:rPr>
      </w:pPr>
      <w:r w:rsidDel="00000000" w:rsidR="00000000" w:rsidRPr="00000000">
        <w:rPr>
          <w:sz w:val="24"/>
          <w:szCs w:val="24"/>
          <w:rtl w:val="0"/>
        </w:rPr>
        <w:t xml:space="preserve">[AUSTIN, and KEITH laugh]</w:t>
      </w:r>
    </w:p>
    <w:p w:rsidR="00000000" w:rsidDel="00000000" w:rsidP="00000000" w:rsidRDefault="00000000" w:rsidRPr="00000000" w14:paraId="00000910">
      <w:pPr>
        <w:rPr>
          <w:sz w:val="24"/>
          <w:szCs w:val="24"/>
        </w:rPr>
      </w:pPr>
      <w:r w:rsidDel="00000000" w:rsidR="00000000" w:rsidRPr="00000000">
        <w:rPr>
          <w:rtl w:val="0"/>
        </w:rPr>
      </w:r>
    </w:p>
    <w:p w:rsidR="00000000" w:rsidDel="00000000" w:rsidP="00000000" w:rsidRDefault="00000000" w:rsidRPr="00000000" w14:paraId="00000911">
      <w:pPr>
        <w:rPr>
          <w:sz w:val="24"/>
          <w:szCs w:val="24"/>
        </w:rPr>
      </w:pPr>
      <w:r w:rsidDel="00000000" w:rsidR="00000000" w:rsidRPr="00000000">
        <w:rPr>
          <w:sz w:val="24"/>
          <w:szCs w:val="24"/>
          <w:rtl w:val="0"/>
        </w:rPr>
        <w:t xml:space="preserve">AUSTIN: Right, right.</w:t>
      </w:r>
    </w:p>
    <w:p w:rsidR="00000000" w:rsidDel="00000000" w:rsidP="00000000" w:rsidRDefault="00000000" w:rsidRPr="00000000" w14:paraId="00000912">
      <w:pPr>
        <w:rPr>
          <w:sz w:val="24"/>
          <w:szCs w:val="24"/>
        </w:rPr>
      </w:pPr>
      <w:r w:rsidDel="00000000" w:rsidR="00000000" w:rsidRPr="00000000">
        <w:rPr>
          <w:rtl w:val="0"/>
        </w:rPr>
      </w:r>
    </w:p>
    <w:p w:rsidR="00000000" w:rsidDel="00000000" w:rsidP="00000000" w:rsidRDefault="00000000" w:rsidRPr="00000000" w14:paraId="00000913">
      <w:pPr>
        <w:rPr>
          <w:sz w:val="24"/>
          <w:szCs w:val="24"/>
        </w:rPr>
      </w:pPr>
      <w:r w:rsidDel="00000000" w:rsidR="00000000" w:rsidRPr="00000000">
        <w:rPr>
          <w:sz w:val="24"/>
          <w:szCs w:val="24"/>
          <w:rtl w:val="0"/>
        </w:rPr>
        <w:t xml:space="preserve">JACK: Like carefully looking down the angle of something—</w:t>
      </w:r>
    </w:p>
    <w:p w:rsidR="00000000" w:rsidDel="00000000" w:rsidP="00000000" w:rsidRDefault="00000000" w:rsidRPr="00000000" w14:paraId="00000914">
      <w:pPr>
        <w:rPr>
          <w:sz w:val="24"/>
          <w:szCs w:val="24"/>
        </w:rPr>
      </w:pPr>
      <w:r w:rsidDel="00000000" w:rsidR="00000000" w:rsidRPr="00000000">
        <w:rPr>
          <w:sz w:val="24"/>
          <w:szCs w:val="24"/>
          <w:rtl w:val="0"/>
        </w:rPr>
        <w:t xml:space="preserve"> </w:t>
      </w:r>
    </w:p>
    <w:p w:rsidR="00000000" w:rsidDel="00000000" w:rsidP="00000000" w:rsidRDefault="00000000" w:rsidRPr="00000000" w14:paraId="00000915">
      <w:pPr>
        <w:rPr>
          <w:sz w:val="24"/>
          <w:szCs w:val="24"/>
        </w:rPr>
      </w:pPr>
      <w:r w:rsidDel="00000000" w:rsidR="00000000" w:rsidRPr="00000000">
        <w:rPr>
          <w:sz w:val="24"/>
          <w:szCs w:val="24"/>
          <w:rtl w:val="0"/>
        </w:rPr>
        <w:t xml:space="preserve">AUSTIN: Just line things up. Like an— Like an Escher paint— Like an Escher drawing, lining things up so a different reality comes into focus.</w:t>
      </w:r>
    </w:p>
    <w:p w:rsidR="00000000" w:rsidDel="00000000" w:rsidP="00000000" w:rsidRDefault="00000000" w:rsidRPr="00000000" w14:paraId="00000916">
      <w:pPr>
        <w:rPr>
          <w:sz w:val="24"/>
          <w:szCs w:val="24"/>
        </w:rPr>
      </w:pPr>
      <w:r w:rsidDel="00000000" w:rsidR="00000000" w:rsidRPr="00000000">
        <w:rPr>
          <w:rtl w:val="0"/>
        </w:rPr>
      </w:r>
    </w:p>
    <w:p w:rsidR="00000000" w:rsidDel="00000000" w:rsidP="00000000" w:rsidRDefault="00000000" w:rsidRPr="00000000" w14:paraId="00000917">
      <w:pPr>
        <w:rPr>
          <w:sz w:val="24"/>
          <w:szCs w:val="24"/>
        </w:rPr>
      </w:pPr>
      <w:r w:rsidDel="00000000" w:rsidR="00000000" w:rsidRPr="00000000">
        <w:rPr>
          <w:sz w:val="24"/>
          <w:szCs w:val="24"/>
          <w:rtl w:val="0"/>
        </w:rPr>
        <w:t xml:space="preserve">JACK: Right, exactly. So in— in— The— Essentially, this is our justification for, I've never been particular comfortable with inverted-commas, "bards" and "bardic magic," um, and so to an extent the orc— the orc archivists and semiotics and pattern magic is my justification for how </w:t>
      </w:r>
      <w:r w:rsidDel="00000000" w:rsidR="00000000" w:rsidRPr="00000000">
        <w:rPr>
          <w:rtl w:val="0"/>
        </w:rPr>
        <w:t xml:space="preserve">b</w:t>
      </w:r>
      <w:r w:rsidDel="00000000" w:rsidR="00000000" w:rsidRPr="00000000">
        <w:rPr>
          <w:sz w:val="24"/>
          <w:szCs w:val="24"/>
          <w:rtl w:val="0"/>
        </w:rPr>
        <w:t xml:space="preserve">ardic </w:t>
      </w:r>
      <w:r w:rsidDel="00000000" w:rsidR="00000000" w:rsidRPr="00000000">
        <w:rPr>
          <w:rtl w:val="0"/>
        </w:rPr>
        <w:t xml:space="preserve">m</w:t>
      </w:r>
      <w:r w:rsidDel="00000000" w:rsidR="00000000" w:rsidRPr="00000000">
        <w:rPr>
          <w:sz w:val="24"/>
          <w:szCs w:val="24"/>
          <w:rtl w:val="0"/>
        </w:rPr>
        <w:t xml:space="preserve">agic works. So in— in performing here, I'm performing a very strange series of musical scales. Like musical scales that nobody has ever really heard before.</w:t>
      </w:r>
    </w:p>
    <w:p w:rsidR="00000000" w:rsidDel="00000000" w:rsidP="00000000" w:rsidRDefault="00000000" w:rsidRPr="00000000" w14:paraId="00000918">
      <w:pPr>
        <w:rPr>
          <w:sz w:val="24"/>
          <w:szCs w:val="24"/>
        </w:rPr>
      </w:pPr>
      <w:r w:rsidDel="00000000" w:rsidR="00000000" w:rsidRPr="00000000">
        <w:rPr>
          <w:rtl w:val="0"/>
        </w:rPr>
      </w:r>
    </w:p>
    <w:p w:rsidR="00000000" w:rsidDel="00000000" w:rsidP="00000000" w:rsidRDefault="00000000" w:rsidRPr="00000000" w14:paraId="00000919">
      <w:pPr>
        <w:rPr>
          <w:sz w:val="24"/>
          <w:szCs w:val="24"/>
        </w:rPr>
      </w:pPr>
      <w:r w:rsidDel="00000000" w:rsidR="00000000" w:rsidRPr="00000000">
        <w:rPr>
          <w:sz w:val="24"/>
          <w:szCs w:val="24"/>
          <w:rtl w:val="0"/>
        </w:rPr>
        <w:t xml:space="preserve">AUSTIN: Sure.</w:t>
      </w:r>
    </w:p>
    <w:p w:rsidR="00000000" w:rsidDel="00000000" w:rsidP="00000000" w:rsidRDefault="00000000" w:rsidRPr="00000000" w14:paraId="0000091A">
      <w:pPr>
        <w:rPr>
          <w:sz w:val="24"/>
          <w:szCs w:val="24"/>
        </w:rPr>
      </w:pPr>
      <w:r w:rsidDel="00000000" w:rsidR="00000000" w:rsidRPr="00000000">
        <w:rPr>
          <w:rtl w:val="0"/>
        </w:rPr>
      </w:r>
    </w:p>
    <w:p w:rsidR="00000000" w:rsidDel="00000000" w:rsidP="00000000" w:rsidRDefault="00000000" w:rsidRPr="00000000" w14:paraId="0000091B">
      <w:pPr>
        <w:rPr>
          <w:sz w:val="24"/>
          <w:szCs w:val="24"/>
        </w:rPr>
      </w:pPr>
      <w:r w:rsidDel="00000000" w:rsidR="00000000" w:rsidRPr="00000000">
        <w:rPr>
          <w:sz w:val="24"/>
          <w:szCs w:val="24"/>
          <w:rtl w:val="0"/>
        </w:rPr>
        <w:t xml:space="preserve">JACK: Um, that works as a form of pattern magic, even though pattern magic can be performed through</w:t>
      </w:r>
      <w:r w:rsidDel="00000000" w:rsidR="00000000" w:rsidRPr="00000000">
        <w:rPr>
          <w:rtl w:val="0"/>
        </w:rPr>
        <w:t xml:space="preserve">… </w:t>
      </w:r>
      <w:r w:rsidDel="00000000" w:rsidR="00000000" w:rsidRPr="00000000">
        <w:rPr>
          <w:sz w:val="24"/>
          <w:szCs w:val="24"/>
          <w:rtl w:val="0"/>
        </w:rPr>
        <w:t xml:space="preserve">painting or maths or (AUSTIN: Or ordering a warehouse.) through arrangement of objects on a table.</w:t>
      </w:r>
    </w:p>
    <w:p w:rsidR="00000000" w:rsidDel="00000000" w:rsidP="00000000" w:rsidRDefault="00000000" w:rsidRPr="00000000" w14:paraId="0000091C">
      <w:pPr>
        <w:rPr>
          <w:sz w:val="24"/>
          <w:szCs w:val="24"/>
        </w:rPr>
      </w:pPr>
      <w:r w:rsidDel="00000000" w:rsidR="00000000" w:rsidRPr="00000000">
        <w:rPr>
          <w:rtl w:val="0"/>
        </w:rPr>
      </w:r>
    </w:p>
    <w:p w:rsidR="00000000" w:rsidDel="00000000" w:rsidP="00000000" w:rsidRDefault="00000000" w:rsidRPr="00000000" w14:paraId="0000091D">
      <w:pPr>
        <w:rPr>
          <w:sz w:val="24"/>
          <w:szCs w:val="24"/>
        </w:rPr>
      </w:pPr>
      <w:r w:rsidDel="00000000" w:rsidR="00000000" w:rsidRPr="00000000">
        <w:rPr>
          <w:sz w:val="24"/>
          <w:szCs w:val="24"/>
          <w:rtl w:val="0"/>
        </w:rPr>
        <w:t xml:space="preserve">AUSTIN: Right</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Y</w:t>
      </w:r>
      <w:r w:rsidDel="00000000" w:rsidR="00000000" w:rsidRPr="00000000">
        <w:rPr>
          <w:sz w:val="24"/>
          <w:szCs w:val="24"/>
          <w:rtl w:val="0"/>
        </w:rPr>
        <w:t xml:space="preserve">eah</w:t>
      </w:r>
      <w:r w:rsidDel="00000000" w:rsidR="00000000" w:rsidRPr="00000000">
        <w:rPr>
          <w:rtl w:val="0"/>
        </w:rPr>
        <w:t xml:space="preserve">, y</w:t>
      </w:r>
      <w:r w:rsidDel="00000000" w:rsidR="00000000" w:rsidRPr="00000000">
        <w:rPr>
          <w:sz w:val="24"/>
          <w:szCs w:val="24"/>
          <w:rtl w:val="0"/>
        </w:rPr>
        <w:t xml:space="preserve">eah.</w:t>
      </w:r>
    </w:p>
    <w:p w:rsidR="00000000" w:rsidDel="00000000" w:rsidP="00000000" w:rsidRDefault="00000000" w:rsidRPr="00000000" w14:paraId="0000091E">
      <w:pPr>
        <w:rPr>
          <w:sz w:val="24"/>
          <w:szCs w:val="24"/>
        </w:rPr>
      </w:pPr>
      <w:r w:rsidDel="00000000" w:rsidR="00000000" w:rsidRPr="00000000">
        <w:rPr>
          <w:rtl w:val="0"/>
        </w:rPr>
      </w:r>
    </w:p>
    <w:p w:rsidR="00000000" w:rsidDel="00000000" w:rsidP="00000000" w:rsidRDefault="00000000" w:rsidRPr="00000000" w14:paraId="0000091F">
      <w:pPr>
        <w:rPr>
          <w:sz w:val="24"/>
          <w:szCs w:val="24"/>
        </w:rPr>
      </w:pPr>
      <w:r w:rsidDel="00000000" w:rsidR="00000000" w:rsidRPr="00000000">
        <w:rPr>
          <w:sz w:val="24"/>
          <w:szCs w:val="24"/>
          <w:rtl w:val="0"/>
        </w:rPr>
        <w:t xml:space="preserve">JACK: Yeah, exactly. (AUSTIN: Alright.) So I'm rolling— I'm rolling…</w:t>
      </w:r>
    </w:p>
    <w:p w:rsidR="00000000" w:rsidDel="00000000" w:rsidP="00000000" w:rsidRDefault="00000000" w:rsidRPr="00000000" w14:paraId="00000920">
      <w:pPr>
        <w:rPr>
          <w:sz w:val="24"/>
          <w:szCs w:val="24"/>
        </w:rPr>
      </w:pPr>
      <w:r w:rsidDel="00000000" w:rsidR="00000000" w:rsidRPr="00000000">
        <w:rPr>
          <w:rtl w:val="0"/>
        </w:rPr>
      </w:r>
    </w:p>
    <w:p w:rsidR="00000000" w:rsidDel="00000000" w:rsidP="00000000" w:rsidRDefault="00000000" w:rsidRPr="00000000" w14:paraId="00000921">
      <w:pPr>
        <w:rPr>
          <w:sz w:val="24"/>
          <w:szCs w:val="24"/>
        </w:rPr>
      </w:pPr>
      <w:r w:rsidDel="00000000" w:rsidR="00000000" w:rsidRPr="00000000">
        <w:rPr>
          <w:sz w:val="24"/>
          <w:szCs w:val="24"/>
          <w:rtl w:val="0"/>
        </w:rPr>
        <w:t xml:space="preserve">AUSTIN: 2d6 +Cha.</w:t>
      </w:r>
    </w:p>
    <w:p w:rsidR="00000000" w:rsidDel="00000000" w:rsidP="00000000" w:rsidRDefault="00000000" w:rsidRPr="00000000" w14:paraId="00000922">
      <w:pPr>
        <w:rPr>
          <w:sz w:val="24"/>
          <w:szCs w:val="24"/>
        </w:rPr>
      </w:pPr>
      <w:r w:rsidDel="00000000" w:rsidR="00000000" w:rsidRPr="00000000">
        <w:rPr>
          <w:rtl w:val="0"/>
        </w:rPr>
      </w:r>
    </w:p>
    <w:p w:rsidR="00000000" w:rsidDel="00000000" w:rsidP="00000000" w:rsidRDefault="00000000" w:rsidRPr="00000000" w14:paraId="00000923">
      <w:pPr>
        <w:rPr>
          <w:sz w:val="24"/>
          <w:szCs w:val="24"/>
        </w:rPr>
      </w:pPr>
      <w:r w:rsidDel="00000000" w:rsidR="00000000" w:rsidRPr="00000000">
        <w:rPr>
          <w:sz w:val="24"/>
          <w:szCs w:val="24"/>
          <w:rtl w:val="0"/>
        </w:rPr>
        <w:t xml:space="preserve">JACK: 2d6 +2. Mh-hmm. And I've rolled 13. (AUSTIN: That's a really good one.) So on a 10+ the ally gets a selective effect. You can thank me later, Fero.</w:t>
      </w:r>
    </w:p>
    <w:p w:rsidR="00000000" w:rsidDel="00000000" w:rsidP="00000000" w:rsidRDefault="00000000" w:rsidRPr="00000000" w14:paraId="00000924">
      <w:pPr>
        <w:rPr>
          <w:sz w:val="24"/>
          <w:szCs w:val="24"/>
        </w:rPr>
      </w:pPr>
      <w:r w:rsidDel="00000000" w:rsidR="00000000" w:rsidRPr="00000000">
        <w:rPr>
          <w:rtl w:val="0"/>
        </w:rPr>
      </w:r>
    </w:p>
    <w:p w:rsidR="00000000" w:rsidDel="00000000" w:rsidP="00000000" w:rsidRDefault="00000000" w:rsidRPr="00000000" w14:paraId="00000925">
      <w:pPr>
        <w:rPr>
          <w:sz w:val="24"/>
          <w:szCs w:val="24"/>
        </w:rPr>
      </w:pPr>
      <w:r w:rsidDel="00000000" w:rsidR="00000000" w:rsidRPr="00000000">
        <w:rPr>
          <w:sz w:val="24"/>
          <w:szCs w:val="24"/>
          <w:rtl w:val="0"/>
        </w:rPr>
        <w:t xml:space="preserve">AUSTIN: Mh-hmm.</w:t>
      </w:r>
    </w:p>
    <w:p w:rsidR="00000000" w:rsidDel="00000000" w:rsidP="00000000" w:rsidRDefault="00000000" w:rsidRPr="00000000" w14:paraId="00000926">
      <w:pPr>
        <w:rPr>
          <w:sz w:val="24"/>
          <w:szCs w:val="24"/>
        </w:rPr>
      </w:pPr>
      <w:r w:rsidDel="00000000" w:rsidR="00000000" w:rsidRPr="00000000">
        <w:rPr>
          <w:rtl w:val="0"/>
        </w:rPr>
      </w:r>
    </w:p>
    <w:p w:rsidR="00000000" w:rsidDel="00000000" w:rsidP="00000000" w:rsidRDefault="00000000" w:rsidRPr="00000000" w14:paraId="00000927">
      <w:pPr>
        <w:rPr>
          <w:sz w:val="24"/>
          <w:szCs w:val="24"/>
        </w:rPr>
      </w:pPr>
      <w:r w:rsidDel="00000000" w:rsidR="00000000" w:rsidRPr="00000000">
        <w:rPr>
          <w:sz w:val="24"/>
          <w:szCs w:val="24"/>
          <w:rtl w:val="0"/>
        </w:rPr>
        <w:t xml:space="preserve">KEITH: Uh…</w:t>
      </w:r>
    </w:p>
    <w:p w:rsidR="00000000" w:rsidDel="00000000" w:rsidP="00000000" w:rsidRDefault="00000000" w:rsidRPr="00000000" w14:paraId="00000928">
      <w:pPr>
        <w:rPr>
          <w:sz w:val="24"/>
          <w:szCs w:val="24"/>
        </w:rPr>
      </w:pPr>
      <w:r w:rsidDel="00000000" w:rsidR="00000000" w:rsidRPr="00000000">
        <w:rPr>
          <w:rtl w:val="0"/>
        </w:rPr>
      </w:r>
    </w:p>
    <w:p w:rsidR="00000000" w:rsidDel="00000000" w:rsidP="00000000" w:rsidRDefault="00000000" w:rsidRPr="00000000" w14:paraId="00000929">
      <w:pPr>
        <w:rPr>
          <w:sz w:val="24"/>
          <w:szCs w:val="24"/>
        </w:rPr>
      </w:pPr>
      <w:r w:rsidDel="00000000" w:rsidR="00000000" w:rsidRPr="00000000">
        <w:rPr>
          <w:sz w:val="24"/>
          <w:szCs w:val="24"/>
          <w:rtl w:val="0"/>
        </w:rPr>
        <w:t xml:space="preserve">AUSTIN: So it's 1d8. You choose— You choose an ally and an effect.</w:t>
      </w:r>
    </w:p>
    <w:p w:rsidR="00000000" w:rsidDel="00000000" w:rsidP="00000000" w:rsidRDefault="00000000" w:rsidRPr="00000000" w14:paraId="0000092A">
      <w:pPr>
        <w:rPr>
          <w:sz w:val="24"/>
          <w:szCs w:val="24"/>
        </w:rPr>
      </w:pPr>
      <w:r w:rsidDel="00000000" w:rsidR="00000000" w:rsidRPr="00000000">
        <w:rPr>
          <w:rtl w:val="0"/>
        </w:rPr>
      </w:r>
    </w:p>
    <w:p w:rsidR="00000000" w:rsidDel="00000000" w:rsidP="00000000" w:rsidRDefault="00000000" w:rsidRPr="00000000" w14:paraId="0000092B">
      <w:pPr>
        <w:rPr>
          <w:sz w:val="24"/>
          <w:szCs w:val="24"/>
        </w:rPr>
      </w:pPr>
      <w:r w:rsidDel="00000000" w:rsidR="00000000" w:rsidRPr="00000000">
        <w:rPr>
          <w:sz w:val="24"/>
          <w:szCs w:val="24"/>
          <w:rtl w:val="0"/>
        </w:rPr>
        <w:t xml:space="preserve">JACK: Uh-huh. I choose—</w:t>
      </w:r>
    </w:p>
    <w:p w:rsidR="00000000" w:rsidDel="00000000" w:rsidP="00000000" w:rsidRDefault="00000000" w:rsidRPr="00000000" w14:paraId="0000092C">
      <w:pPr>
        <w:rPr>
          <w:sz w:val="24"/>
          <w:szCs w:val="24"/>
        </w:rPr>
      </w:pPr>
      <w:r w:rsidDel="00000000" w:rsidR="00000000" w:rsidRPr="00000000">
        <w:rPr>
          <w:rtl w:val="0"/>
        </w:rPr>
      </w:r>
    </w:p>
    <w:p w:rsidR="00000000" w:rsidDel="00000000" w:rsidP="00000000" w:rsidRDefault="00000000" w:rsidRPr="00000000" w14:paraId="0000092D">
      <w:pPr>
        <w:rPr>
          <w:sz w:val="24"/>
          <w:szCs w:val="24"/>
        </w:rPr>
      </w:pPr>
      <w:r w:rsidDel="00000000" w:rsidR="00000000" w:rsidRPr="00000000">
        <w:rPr>
          <w:sz w:val="24"/>
          <w:szCs w:val="24"/>
          <w:rtl w:val="0"/>
        </w:rPr>
        <w:t xml:space="preserve">AUSTIN: So I think you then—</w:t>
      </w:r>
    </w:p>
    <w:p w:rsidR="00000000" w:rsidDel="00000000" w:rsidP="00000000" w:rsidRDefault="00000000" w:rsidRPr="00000000" w14:paraId="0000092E">
      <w:pPr>
        <w:rPr>
          <w:sz w:val="24"/>
          <w:szCs w:val="24"/>
        </w:rPr>
      </w:pPr>
      <w:r w:rsidDel="00000000" w:rsidR="00000000" w:rsidRPr="00000000">
        <w:rPr>
          <w:rtl w:val="0"/>
        </w:rPr>
      </w:r>
    </w:p>
    <w:p w:rsidR="00000000" w:rsidDel="00000000" w:rsidP="00000000" w:rsidRDefault="00000000" w:rsidRPr="00000000" w14:paraId="0000092F">
      <w:pPr>
        <w:rPr>
          <w:sz w:val="24"/>
          <w:szCs w:val="24"/>
        </w:rPr>
      </w:pPr>
      <w:r w:rsidDel="00000000" w:rsidR="00000000" w:rsidRPr="00000000">
        <w:rPr>
          <w:sz w:val="24"/>
          <w:szCs w:val="24"/>
          <w:rtl w:val="0"/>
        </w:rPr>
        <w:t xml:space="preserve">JACK: I choose Fero and I'd like to heal him please. So do I roll 1d8.</w:t>
      </w:r>
    </w:p>
    <w:p w:rsidR="00000000" w:rsidDel="00000000" w:rsidP="00000000" w:rsidRDefault="00000000" w:rsidRPr="00000000" w14:paraId="00000930">
      <w:pPr>
        <w:rPr>
          <w:sz w:val="24"/>
          <w:szCs w:val="24"/>
        </w:rPr>
      </w:pPr>
      <w:r w:rsidDel="00000000" w:rsidR="00000000" w:rsidRPr="00000000">
        <w:rPr>
          <w:rtl w:val="0"/>
        </w:rPr>
      </w:r>
    </w:p>
    <w:p w:rsidR="00000000" w:rsidDel="00000000" w:rsidP="00000000" w:rsidRDefault="00000000" w:rsidRPr="00000000" w14:paraId="00000931">
      <w:pPr>
        <w:rPr>
          <w:sz w:val="24"/>
          <w:szCs w:val="24"/>
        </w:rPr>
      </w:pPr>
      <w:r w:rsidDel="00000000" w:rsidR="00000000" w:rsidRPr="00000000">
        <w:rPr>
          <w:sz w:val="24"/>
          <w:szCs w:val="24"/>
          <w:rtl w:val="0"/>
        </w:rPr>
        <w:t xml:space="preserve">AUSTIN: Yeah, yeah. You can go ahead and roll that.</w:t>
      </w:r>
    </w:p>
    <w:p w:rsidR="00000000" w:rsidDel="00000000" w:rsidP="00000000" w:rsidRDefault="00000000" w:rsidRPr="00000000" w14:paraId="00000932">
      <w:pPr>
        <w:rPr>
          <w:sz w:val="24"/>
          <w:szCs w:val="24"/>
        </w:rPr>
      </w:pPr>
      <w:r w:rsidDel="00000000" w:rsidR="00000000" w:rsidRPr="00000000">
        <w:rPr>
          <w:rtl w:val="0"/>
        </w:rPr>
      </w:r>
    </w:p>
    <w:p w:rsidR="00000000" w:rsidDel="00000000" w:rsidP="00000000" w:rsidRDefault="00000000" w:rsidRPr="00000000" w14:paraId="00000933">
      <w:pPr>
        <w:rPr>
          <w:sz w:val="24"/>
          <w:szCs w:val="24"/>
        </w:rPr>
      </w:pPr>
      <w:r w:rsidDel="00000000" w:rsidR="00000000" w:rsidRPr="00000000">
        <w:rPr>
          <w:sz w:val="24"/>
          <w:szCs w:val="24"/>
          <w:rtl w:val="0"/>
        </w:rPr>
        <w:t xml:space="preserve">JACK: Okay cool. Okay, um, 1d8. And the result is 1. [laughs]</w:t>
      </w:r>
    </w:p>
    <w:p w:rsidR="00000000" w:rsidDel="00000000" w:rsidP="00000000" w:rsidRDefault="00000000" w:rsidRPr="00000000" w14:paraId="00000934">
      <w:pPr>
        <w:rPr>
          <w:sz w:val="24"/>
          <w:szCs w:val="24"/>
        </w:rPr>
      </w:pPr>
      <w:r w:rsidDel="00000000" w:rsidR="00000000" w:rsidRPr="00000000">
        <w:rPr>
          <w:rtl w:val="0"/>
        </w:rPr>
      </w:r>
    </w:p>
    <w:p w:rsidR="00000000" w:rsidDel="00000000" w:rsidP="00000000" w:rsidRDefault="00000000" w:rsidRPr="00000000" w14:paraId="00000935">
      <w:pPr>
        <w:rPr>
          <w:sz w:val="24"/>
          <w:szCs w:val="24"/>
        </w:rPr>
      </w:pPr>
      <w:r w:rsidDel="00000000" w:rsidR="00000000" w:rsidRPr="00000000">
        <w:rPr>
          <w:sz w:val="24"/>
          <w:szCs w:val="24"/>
          <w:rtl w:val="0"/>
        </w:rPr>
        <w:t xml:space="preserve">AUSTIN: Oh brother.</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[ALI laughs]</w:t>
      </w:r>
    </w:p>
    <w:p w:rsidR="00000000" w:rsidDel="00000000" w:rsidP="00000000" w:rsidRDefault="00000000" w:rsidRPr="00000000" w14:paraId="00000938">
      <w:pPr>
        <w:rPr>
          <w:sz w:val="24"/>
          <w:szCs w:val="24"/>
        </w:rPr>
      </w:pPr>
      <w:r w:rsidDel="00000000" w:rsidR="00000000" w:rsidRPr="00000000">
        <w:rPr>
          <w:rtl w:val="0"/>
        </w:rPr>
      </w:r>
    </w:p>
    <w:p w:rsidR="00000000" w:rsidDel="00000000" w:rsidP="00000000" w:rsidRDefault="00000000" w:rsidRPr="00000000" w14:paraId="00000939">
      <w:pPr>
        <w:rPr>
          <w:sz w:val="24"/>
          <w:szCs w:val="24"/>
        </w:rPr>
      </w:pPr>
      <w:r w:rsidDel="00000000" w:rsidR="00000000" w:rsidRPr="00000000">
        <w:rPr>
          <w:sz w:val="24"/>
          <w:szCs w:val="24"/>
          <w:rtl w:val="0"/>
        </w:rPr>
        <w:t xml:space="preserve">JACK: [laughing] Oh my god.</w:t>
      </w:r>
    </w:p>
    <w:p w:rsidR="00000000" w:rsidDel="00000000" w:rsidP="00000000" w:rsidRDefault="00000000" w:rsidRPr="00000000" w14:paraId="0000093A">
      <w:pPr>
        <w:rPr>
          <w:sz w:val="24"/>
          <w:szCs w:val="24"/>
        </w:rPr>
      </w:pPr>
      <w:r w:rsidDel="00000000" w:rsidR="00000000" w:rsidRPr="00000000">
        <w:rPr>
          <w:rtl w:val="0"/>
        </w:rPr>
      </w:r>
    </w:p>
    <w:p w:rsidR="00000000" w:rsidDel="00000000" w:rsidP="00000000" w:rsidRDefault="00000000" w:rsidRPr="00000000" w14:paraId="0000093B">
      <w:pPr>
        <w:rPr>
          <w:sz w:val="24"/>
          <w:szCs w:val="24"/>
        </w:rPr>
      </w:pPr>
      <w:r w:rsidDel="00000000" w:rsidR="00000000" w:rsidRPr="00000000">
        <w:rPr>
          <w:sz w:val="24"/>
          <w:szCs w:val="24"/>
          <w:rtl w:val="0"/>
        </w:rPr>
        <w:t xml:space="preserve">KEITH: I…</w:t>
      </w:r>
    </w:p>
    <w:p w:rsidR="00000000" w:rsidDel="00000000" w:rsidP="00000000" w:rsidRDefault="00000000" w:rsidRPr="00000000" w14:paraId="0000093C">
      <w:pPr>
        <w:rPr>
          <w:sz w:val="24"/>
          <w:szCs w:val="24"/>
        </w:rPr>
      </w:pPr>
      <w:r w:rsidDel="00000000" w:rsidR="00000000" w:rsidRPr="00000000">
        <w:rPr>
          <w:rtl w:val="0"/>
        </w:rPr>
      </w:r>
    </w:p>
    <w:p w:rsidR="00000000" w:rsidDel="00000000" w:rsidP="00000000" w:rsidRDefault="00000000" w:rsidRPr="00000000" w14:paraId="0000093D">
      <w:pPr>
        <w:rPr>
          <w:sz w:val="24"/>
          <w:szCs w:val="24"/>
        </w:rPr>
      </w:pPr>
      <w:r w:rsidDel="00000000" w:rsidR="00000000" w:rsidRPr="00000000">
        <w:rPr>
          <w:sz w:val="24"/>
          <w:szCs w:val="24"/>
          <w:rtl w:val="0"/>
        </w:rPr>
        <w:t xml:space="preserve">JACK: So— So I play the tune and I kind of just finish and just look fundamentally </w:t>
      </w:r>
      <w:r w:rsidDel="00000000" w:rsidR="00000000" w:rsidRPr="00000000">
        <w:rPr>
          <w:rtl w:val="0"/>
        </w:rPr>
        <w:t xml:space="preserve">disappointed</w:t>
      </w:r>
      <w:r w:rsidDel="00000000" w:rsidR="00000000" w:rsidRPr="00000000">
        <w:rPr>
          <w:sz w:val="24"/>
          <w:szCs w:val="24"/>
          <w:rtl w:val="0"/>
        </w:rPr>
        <w:t xml:space="preserve"> in myself.</w:t>
      </w:r>
    </w:p>
    <w:p w:rsidR="00000000" w:rsidDel="00000000" w:rsidP="00000000" w:rsidRDefault="00000000" w:rsidRPr="00000000" w14:paraId="0000093E">
      <w:pPr>
        <w:rPr>
          <w:sz w:val="24"/>
          <w:szCs w:val="24"/>
        </w:rPr>
      </w:pPr>
      <w:r w:rsidDel="00000000" w:rsidR="00000000" w:rsidRPr="00000000">
        <w:rPr>
          <w:rtl w:val="0"/>
        </w:rPr>
      </w:r>
    </w:p>
    <w:p w:rsidR="00000000" w:rsidDel="00000000" w:rsidP="00000000" w:rsidRDefault="00000000" w:rsidRPr="00000000" w14:paraId="0000093F">
      <w:pPr>
        <w:rPr>
          <w:sz w:val="24"/>
          <w:szCs w:val="24"/>
        </w:rPr>
      </w:pPr>
      <w:r w:rsidDel="00000000" w:rsidR="00000000" w:rsidRPr="00000000">
        <w:rPr>
          <w:sz w:val="24"/>
          <w:szCs w:val="24"/>
          <w:rtl w:val="0"/>
        </w:rPr>
        <w:t xml:space="preserve">AUSTIN: Oh no.</w:t>
      </w:r>
    </w:p>
    <w:p w:rsidR="00000000" w:rsidDel="00000000" w:rsidP="00000000" w:rsidRDefault="00000000" w:rsidRPr="00000000" w14:paraId="00000940">
      <w:pPr>
        <w:rPr>
          <w:sz w:val="24"/>
          <w:szCs w:val="24"/>
        </w:rPr>
      </w:pPr>
      <w:r w:rsidDel="00000000" w:rsidR="00000000" w:rsidRPr="00000000">
        <w:rPr>
          <w:rtl w:val="0"/>
        </w:rPr>
      </w:r>
    </w:p>
    <w:p w:rsidR="00000000" w:rsidDel="00000000" w:rsidP="00000000" w:rsidRDefault="00000000" w:rsidRPr="00000000" w14:paraId="00000941">
      <w:pPr>
        <w:rPr>
          <w:sz w:val="24"/>
          <w:szCs w:val="24"/>
        </w:rPr>
      </w:pPr>
      <w:r w:rsidDel="00000000" w:rsidR="00000000" w:rsidRPr="00000000">
        <w:rPr>
          <w:sz w:val="24"/>
          <w:szCs w:val="24"/>
          <w:rtl w:val="0"/>
        </w:rPr>
        <w:t xml:space="preserve">KEITH: I… You can see that I improve about 1/19th. Approximately 1/19th better.</w:t>
      </w:r>
    </w:p>
    <w:p w:rsidR="00000000" w:rsidDel="00000000" w:rsidP="00000000" w:rsidRDefault="00000000" w:rsidRPr="00000000" w14:paraId="00000942">
      <w:pPr>
        <w:rPr>
          <w:sz w:val="24"/>
          <w:szCs w:val="24"/>
        </w:rPr>
      </w:pPr>
      <w:r w:rsidDel="00000000" w:rsidR="00000000" w:rsidRPr="00000000">
        <w:rPr>
          <w:rtl w:val="0"/>
        </w:rPr>
      </w:r>
    </w:p>
    <w:p w:rsidR="00000000" w:rsidDel="00000000" w:rsidP="00000000" w:rsidRDefault="00000000" w:rsidRPr="00000000" w14:paraId="00000943">
      <w:pPr>
        <w:rPr>
          <w:sz w:val="24"/>
          <w:szCs w:val="24"/>
        </w:rPr>
      </w:pPr>
      <w:r w:rsidDel="00000000" w:rsidR="00000000" w:rsidRPr="00000000">
        <w:rPr>
          <w:sz w:val="24"/>
          <w:szCs w:val="24"/>
          <w:rtl w:val="0"/>
        </w:rPr>
        <w:t xml:space="preserve">JACK: Oh </w:t>
      </w:r>
      <w:r w:rsidDel="00000000" w:rsidR="00000000" w:rsidRPr="00000000">
        <w:rPr>
          <w:rtl w:val="0"/>
        </w:rPr>
        <w:t xml:space="preserve">G</w:t>
      </w:r>
      <w:r w:rsidDel="00000000" w:rsidR="00000000" w:rsidRPr="00000000">
        <w:rPr>
          <w:sz w:val="24"/>
          <w:szCs w:val="24"/>
          <w:rtl w:val="0"/>
        </w:rPr>
        <w:t xml:space="preserve">od.</w:t>
      </w:r>
    </w:p>
    <w:p w:rsidR="00000000" w:rsidDel="00000000" w:rsidP="00000000" w:rsidRDefault="00000000" w:rsidRPr="00000000" w14:paraId="00000944">
      <w:pPr>
        <w:rPr>
          <w:sz w:val="24"/>
          <w:szCs w:val="24"/>
        </w:rPr>
      </w:pPr>
      <w:r w:rsidDel="00000000" w:rsidR="00000000" w:rsidRPr="00000000">
        <w:rPr>
          <w:rtl w:val="0"/>
        </w:rPr>
      </w:r>
    </w:p>
    <w:p w:rsidR="00000000" w:rsidDel="00000000" w:rsidP="00000000" w:rsidRDefault="00000000" w:rsidRPr="00000000" w14:paraId="00000945">
      <w:pPr>
        <w:rPr>
          <w:sz w:val="24"/>
          <w:szCs w:val="24"/>
        </w:rPr>
      </w:pPr>
      <w:r w:rsidDel="00000000" w:rsidR="00000000" w:rsidRPr="00000000">
        <w:rPr>
          <w:sz w:val="24"/>
          <w:szCs w:val="24"/>
          <w:rtl w:val="0"/>
        </w:rPr>
        <w:t xml:space="preserve">AUSTIN: Reminder, again, people who failed. I see a Keith fail, I see an Art fail, make sure you've marked those down as experience points.</w:t>
      </w:r>
    </w:p>
    <w:p w:rsidR="00000000" w:rsidDel="00000000" w:rsidP="00000000" w:rsidRDefault="00000000" w:rsidRPr="00000000" w14:paraId="00000946">
      <w:pPr>
        <w:rPr>
          <w:sz w:val="24"/>
          <w:szCs w:val="24"/>
        </w:rPr>
      </w:pPr>
      <w:r w:rsidDel="00000000" w:rsidR="00000000" w:rsidRPr="00000000">
        <w:rPr>
          <w:rtl w:val="0"/>
        </w:rPr>
      </w:r>
    </w:p>
    <w:p w:rsidR="00000000" w:rsidDel="00000000" w:rsidP="00000000" w:rsidRDefault="00000000" w:rsidRPr="00000000" w14:paraId="00000947">
      <w:pPr>
        <w:rPr>
          <w:sz w:val="24"/>
          <w:szCs w:val="24"/>
        </w:rPr>
      </w:pPr>
      <w:r w:rsidDel="00000000" w:rsidR="00000000" w:rsidRPr="00000000">
        <w:rPr>
          <w:sz w:val="24"/>
          <w:szCs w:val="24"/>
          <w:rtl w:val="0"/>
        </w:rPr>
        <w:t xml:space="preserve">KEITH: Yeah, yeah. Got it.</w:t>
      </w:r>
    </w:p>
    <w:p w:rsidR="00000000" w:rsidDel="00000000" w:rsidP="00000000" w:rsidRDefault="00000000" w:rsidRPr="00000000" w14:paraId="00000948">
      <w:pPr>
        <w:rPr>
          <w:sz w:val="24"/>
          <w:szCs w:val="24"/>
        </w:rPr>
      </w:pPr>
      <w:r w:rsidDel="00000000" w:rsidR="00000000" w:rsidRPr="00000000">
        <w:rPr>
          <w:rtl w:val="0"/>
        </w:rPr>
      </w:r>
    </w:p>
    <w:p w:rsidR="00000000" w:rsidDel="00000000" w:rsidP="00000000" w:rsidRDefault="00000000" w:rsidRPr="00000000" w14:paraId="00000949">
      <w:pPr>
        <w:rPr>
          <w:sz w:val="24"/>
          <w:szCs w:val="24"/>
        </w:rPr>
      </w:pPr>
      <w:r w:rsidDel="00000000" w:rsidR="00000000" w:rsidRPr="00000000">
        <w:rPr>
          <w:sz w:val="24"/>
          <w:szCs w:val="24"/>
          <w:rtl w:val="0"/>
        </w:rPr>
        <w:t xml:space="preserve">AUSTIN: This was—</w:t>
      </w:r>
    </w:p>
    <w:p w:rsidR="00000000" w:rsidDel="00000000" w:rsidP="00000000" w:rsidRDefault="00000000" w:rsidRPr="00000000" w14:paraId="0000094A">
      <w:pPr>
        <w:rPr>
          <w:sz w:val="24"/>
          <w:szCs w:val="24"/>
        </w:rPr>
      </w:pPr>
      <w:r w:rsidDel="00000000" w:rsidR="00000000" w:rsidRPr="00000000">
        <w:rPr>
          <w:rtl w:val="0"/>
        </w:rPr>
      </w:r>
    </w:p>
    <w:p w:rsidR="00000000" w:rsidDel="00000000" w:rsidP="00000000" w:rsidRDefault="00000000" w:rsidRPr="00000000" w14:paraId="0000094B">
      <w:pPr>
        <w:rPr>
          <w:sz w:val="24"/>
          <w:szCs w:val="24"/>
        </w:rPr>
      </w:pPr>
      <w:r w:rsidDel="00000000" w:rsidR="00000000" w:rsidRPr="00000000">
        <w:rPr>
          <w:sz w:val="24"/>
          <w:szCs w:val="24"/>
          <w:rtl w:val="0"/>
        </w:rPr>
        <w:t xml:space="preserve">ART: Did I?</w:t>
      </w:r>
    </w:p>
    <w:p w:rsidR="00000000" w:rsidDel="00000000" w:rsidP="00000000" w:rsidRDefault="00000000" w:rsidRPr="00000000" w14:paraId="0000094C">
      <w:pPr>
        <w:rPr>
          <w:sz w:val="24"/>
          <w:szCs w:val="24"/>
        </w:rPr>
      </w:pPr>
      <w:r w:rsidDel="00000000" w:rsidR="00000000" w:rsidRPr="00000000">
        <w:rPr>
          <w:rtl w:val="0"/>
        </w:rPr>
      </w:r>
    </w:p>
    <w:p w:rsidR="00000000" w:rsidDel="00000000" w:rsidP="00000000" w:rsidRDefault="00000000" w:rsidRPr="00000000" w14:paraId="0000094D">
      <w:pPr>
        <w:rPr>
          <w:sz w:val="24"/>
          <w:szCs w:val="24"/>
        </w:rPr>
      </w:pPr>
      <w:r w:rsidDel="00000000" w:rsidR="00000000" w:rsidRPr="00000000">
        <w:rPr>
          <w:sz w:val="24"/>
          <w:szCs w:val="24"/>
          <w:rtl w:val="0"/>
        </w:rPr>
        <w:t xml:space="preserve">JACK: That was a success for </w:t>
      </w:r>
      <w:r w:rsidDel="00000000" w:rsidR="00000000" w:rsidRPr="00000000">
        <w:rPr>
          <w:rtl w:val="0"/>
        </w:rPr>
        <w:t xml:space="preserve">albeit</w:t>
      </w:r>
      <w:r w:rsidDel="00000000" w:rsidR="00000000" w:rsidRPr="00000000">
        <w:rPr>
          <w:sz w:val="24"/>
          <w:szCs w:val="24"/>
          <w:rtl w:val="0"/>
        </w:rPr>
        <w:t xml:space="preserve"> a really pyrrhic success.</w:t>
      </w:r>
    </w:p>
    <w:p w:rsidR="00000000" w:rsidDel="00000000" w:rsidP="00000000" w:rsidRDefault="00000000" w:rsidRPr="00000000" w14:paraId="0000094E">
      <w:pPr>
        <w:rPr>
          <w:sz w:val="24"/>
          <w:szCs w:val="24"/>
        </w:rPr>
      </w:pPr>
      <w:r w:rsidDel="00000000" w:rsidR="00000000" w:rsidRPr="00000000">
        <w:rPr>
          <w:rtl w:val="0"/>
        </w:rPr>
      </w:r>
    </w:p>
    <w:p w:rsidR="00000000" w:rsidDel="00000000" w:rsidP="00000000" w:rsidRDefault="00000000" w:rsidRPr="00000000" w14:paraId="0000094F">
      <w:pPr>
        <w:rPr>
          <w:sz w:val="24"/>
          <w:szCs w:val="24"/>
        </w:rPr>
      </w:pPr>
      <w:r w:rsidDel="00000000" w:rsidR="00000000" w:rsidRPr="00000000">
        <w:rPr>
          <w:sz w:val="24"/>
          <w:szCs w:val="24"/>
          <w:rtl w:val="0"/>
        </w:rPr>
        <w:t xml:space="preserve">AUSTIN: It looks like— It looks—</w:t>
      </w:r>
    </w:p>
    <w:p w:rsidR="00000000" w:rsidDel="00000000" w:rsidP="00000000" w:rsidRDefault="00000000" w:rsidRPr="00000000" w14:paraId="00000950">
      <w:pPr>
        <w:rPr>
          <w:sz w:val="24"/>
          <w:szCs w:val="24"/>
        </w:rPr>
      </w:pPr>
      <w:r w:rsidDel="00000000" w:rsidR="00000000" w:rsidRPr="00000000">
        <w:rPr>
          <w:rtl w:val="0"/>
        </w:rPr>
      </w:r>
    </w:p>
    <w:p w:rsidR="00000000" w:rsidDel="00000000" w:rsidP="00000000" w:rsidRDefault="00000000" w:rsidRPr="00000000" w14:paraId="00000951">
      <w:pPr>
        <w:rPr>
          <w:sz w:val="24"/>
          <w:szCs w:val="24"/>
        </w:rPr>
      </w:pPr>
      <w:r w:rsidDel="00000000" w:rsidR="00000000" w:rsidRPr="00000000">
        <w:rPr>
          <w:sz w:val="24"/>
          <w:szCs w:val="24"/>
          <w:rtl w:val="0"/>
        </w:rPr>
        <w:t xml:space="preserve">ART: Is that a 6? I thought I did things badly.</w:t>
      </w:r>
    </w:p>
    <w:p w:rsidR="00000000" w:rsidDel="00000000" w:rsidP="00000000" w:rsidRDefault="00000000" w:rsidRPr="00000000" w14:paraId="00000952">
      <w:pPr>
        <w:rPr>
          <w:sz w:val="24"/>
          <w:szCs w:val="24"/>
        </w:rPr>
      </w:pPr>
      <w:r w:rsidDel="00000000" w:rsidR="00000000" w:rsidRPr="00000000">
        <w:rPr>
          <w:rtl w:val="0"/>
        </w:rPr>
      </w:r>
    </w:p>
    <w:p w:rsidR="00000000" w:rsidDel="00000000" w:rsidP="00000000" w:rsidRDefault="00000000" w:rsidRPr="00000000" w14:paraId="00000953">
      <w:pPr>
        <w:rPr>
          <w:sz w:val="24"/>
          <w:szCs w:val="24"/>
        </w:rPr>
      </w:pPr>
      <w:r w:rsidDel="00000000" w:rsidR="00000000" w:rsidRPr="00000000">
        <w:rPr>
          <w:sz w:val="24"/>
          <w:szCs w:val="24"/>
          <w:rtl w:val="0"/>
        </w:rPr>
        <w:t xml:space="preserve">AUSTIN: Oh, oh, you know what? Art, you're not rolling the pluses </w:t>
      </w:r>
      <w:r w:rsidDel="00000000" w:rsidR="00000000" w:rsidRPr="00000000">
        <w:rPr>
          <w:i w:val="1"/>
          <w:sz w:val="24"/>
          <w:szCs w:val="24"/>
          <w:rtl w:val="0"/>
        </w:rPr>
        <w:t xml:space="preserve">in </w:t>
      </w:r>
      <w:r w:rsidDel="00000000" w:rsidR="00000000" w:rsidRPr="00000000">
        <w:rPr>
          <w:sz w:val="24"/>
          <w:szCs w:val="24"/>
          <w:rtl w:val="0"/>
        </w:rPr>
        <w:t xml:space="preserve">the system. You're just adding them pluses after. </w:t>
      </w:r>
    </w:p>
    <w:p w:rsidR="00000000" w:rsidDel="00000000" w:rsidP="00000000" w:rsidRDefault="00000000" w:rsidRPr="00000000" w14:paraId="00000954">
      <w:pPr>
        <w:rPr>
          <w:sz w:val="24"/>
          <w:szCs w:val="24"/>
        </w:rPr>
      </w:pPr>
      <w:r w:rsidDel="00000000" w:rsidR="00000000" w:rsidRPr="00000000">
        <w:rPr>
          <w:rtl w:val="0"/>
        </w:rPr>
      </w:r>
    </w:p>
    <w:p w:rsidR="00000000" w:rsidDel="00000000" w:rsidP="00000000" w:rsidRDefault="00000000" w:rsidRPr="00000000" w14:paraId="00000955">
      <w:pPr>
        <w:rPr>
          <w:sz w:val="24"/>
          <w:szCs w:val="24"/>
        </w:rPr>
      </w:pPr>
      <w:r w:rsidDel="00000000" w:rsidR="00000000" w:rsidRPr="00000000">
        <w:rPr>
          <w:sz w:val="24"/>
          <w:szCs w:val="24"/>
          <w:rtl w:val="0"/>
        </w:rPr>
        <w:t xml:space="preserve">KEITH: Oh, I'm not rolling them either.</w:t>
      </w:r>
    </w:p>
    <w:p w:rsidR="00000000" w:rsidDel="00000000" w:rsidP="00000000" w:rsidRDefault="00000000" w:rsidRPr="00000000" w14:paraId="00000956">
      <w:pPr>
        <w:rPr>
          <w:sz w:val="24"/>
          <w:szCs w:val="24"/>
        </w:rPr>
      </w:pPr>
      <w:r w:rsidDel="00000000" w:rsidR="00000000" w:rsidRPr="00000000">
        <w:rPr>
          <w:rtl w:val="0"/>
        </w:rPr>
      </w:r>
    </w:p>
    <w:p w:rsidR="00000000" w:rsidDel="00000000" w:rsidP="00000000" w:rsidRDefault="00000000" w:rsidRPr="00000000" w14:paraId="00000957">
      <w:pPr>
        <w:rPr>
          <w:sz w:val="24"/>
          <w:szCs w:val="24"/>
        </w:rPr>
      </w:pPr>
      <w:r w:rsidDel="00000000" w:rsidR="00000000" w:rsidRPr="00000000">
        <w:rPr>
          <w:sz w:val="24"/>
          <w:szCs w:val="24"/>
          <w:rtl w:val="0"/>
        </w:rPr>
        <w:t xml:space="preserve">ART: I started— The last couple rolls have.</w:t>
      </w:r>
    </w:p>
    <w:p w:rsidR="00000000" w:rsidDel="00000000" w:rsidP="00000000" w:rsidRDefault="00000000" w:rsidRPr="00000000" w14:paraId="00000958">
      <w:pPr>
        <w:rPr>
          <w:sz w:val="24"/>
          <w:szCs w:val="24"/>
        </w:rPr>
      </w:pPr>
      <w:r w:rsidDel="00000000" w:rsidR="00000000" w:rsidRPr="00000000">
        <w:rPr>
          <w:rtl w:val="0"/>
        </w:rPr>
      </w:r>
    </w:p>
    <w:p w:rsidR="00000000" w:rsidDel="00000000" w:rsidP="00000000" w:rsidRDefault="00000000" w:rsidRPr="00000000" w14:paraId="00000959">
      <w:pPr>
        <w:rPr>
          <w:sz w:val="24"/>
          <w:szCs w:val="24"/>
        </w:rPr>
      </w:pPr>
      <w:r w:rsidDel="00000000" w:rsidR="00000000" w:rsidRPr="00000000">
        <w:rPr>
          <w:sz w:val="24"/>
          <w:szCs w:val="24"/>
          <w:rtl w:val="0"/>
        </w:rPr>
        <w:t xml:space="preserve">AUSTIN: Okay, but before you haven't, so…</w:t>
      </w:r>
    </w:p>
    <w:p w:rsidR="00000000" w:rsidDel="00000000" w:rsidP="00000000" w:rsidRDefault="00000000" w:rsidRPr="00000000" w14:paraId="0000095A">
      <w:pPr>
        <w:rPr>
          <w:sz w:val="24"/>
          <w:szCs w:val="24"/>
        </w:rPr>
      </w:pPr>
      <w:r w:rsidDel="00000000" w:rsidR="00000000" w:rsidRPr="00000000">
        <w:rPr>
          <w:rtl w:val="0"/>
        </w:rPr>
      </w:r>
    </w:p>
    <w:p w:rsidR="00000000" w:rsidDel="00000000" w:rsidP="00000000" w:rsidRDefault="00000000" w:rsidRPr="00000000" w14:paraId="0000095B">
      <w:pPr>
        <w:rPr>
          <w:sz w:val="24"/>
          <w:szCs w:val="24"/>
        </w:rPr>
      </w:pPr>
      <w:r w:rsidDel="00000000" w:rsidR="00000000" w:rsidRPr="00000000">
        <w:rPr>
          <w:sz w:val="24"/>
          <w:szCs w:val="24"/>
          <w:rtl w:val="0"/>
        </w:rPr>
        <w:t xml:space="preserve">KEITH: Well, okay. So does— So does— My negated damage roll not count as a fail?</w:t>
      </w:r>
    </w:p>
    <w:p w:rsidR="00000000" w:rsidDel="00000000" w:rsidP="00000000" w:rsidRDefault="00000000" w:rsidRPr="00000000" w14:paraId="0000095C">
      <w:pPr>
        <w:rPr>
          <w:sz w:val="24"/>
          <w:szCs w:val="24"/>
        </w:rPr>
      </w:pPr>
      <w:r w:rsidDel="00000000" w:rsidR="00000000" w:rsidRPr="00000000">
        <w:rPr>
          <w:rtl w:val="0"/>
        </w:rPr>
      </w:r>
    </w:p>
    <w:p w:rsidR="00000000" w:rsidDel="00000000" w:rsidP="00000000" w:rsidRDefault="00000000" w:rsidRPr="00000000" w14:paraId="0000095D">
      <w:pPr>
        <w:rPr>
          <w:sz w:val="24"/>
          <w:szCs w:val="24"/>
        </w:rPr>
      </w:pPr>
      <w:r w:rsidDel="00000000" w:rsidR="00000000" w:rsidRPr="00000000">
        <w:rPr>
          <w:sz w:val="24"/>
          <w:szCs w:val="24"/>
          <w:rtl w:val="0"/>
        </w:rPr>
        <w:t xml:space="preserve">AUSTIN: What's your negated damage roll?</w:t>
      </w:r>
    </w:p>
    <w:p w:rsidR="00000000" w:rsidDel="00000000" w:rsidP="00000000" w:rsidRDefault="00000000" w:rsidRPr="00000000" w14:paraId="0000095E">
      <w:pPr>
        <w:rPr>
          <w:sz w:val="24"/>
          <w:szCs w:val="24"/>
        </w:rPr>
      </w:pPr>
      <w:r w:rsidDel="00000000" w:rsidR="00000000" w:rsidRPr="00000000">
        <w:rPr>
          <w:rtl w:val="0"/>
        </w:rPr>
      </w:r>
    </w:p>
    <w:p w:rsidR="00000000" w:rsidDel="00000000" w:rsidP="00000000" w:rsidRDefault="00000000" w:rsidRPr="00000000" w14:paraId="0000095F">
      <w:pPr>
        <w:rPr>
          <w:sz w:val="24"/>
          <w:szCs w:val="24"/>
        </w:rPr>
      </w:pPr>
      <w:r w:rsidDel="00000000" w:rsidR="00000000" w:rsidRPr="00000000">
        <w:rPr>
          <w:sz w:val="24"/>
          <w:szCs w:val="24"/>
          <w:rtl w:val="0"/>
        </w:rPr>
        <w:t xml:space="preserve">KEITH: It was a damage roll that did 0 damage.</w:t>
      </w:r>
    </w:p>
    <w:p w:rsidR="00000000" w:rsidDel="00000000" w:rsidP="00000000" w:rsidRDefault="00000000" w:rsidRPr="00000000" w14:paraId="00000960">
      <w:pPr>
        <w:rPr>
          <w:sz w:val="24"/>
          <w:szCs w:val="24"/>
        </w:rPr>
      </w:pPr>
      <w:r w:rsidDel="00000000" w:rsidR="00000000" w:rsidRPr="00000000">
        <w:rPr>
          <w:rtl w:val="0"/>
        </w:rPr>
      </w:r>
    </w:p>
    <w:p w:rsidR="00000000" w:rsidDel="00000000" w:rsidP="00000000" w:rsidRDefault="00000000" w:rsidRPr="00000000" w14:paraId="00000961">
      <w:pPr>
        <w:rPr>
          <w:sz w:val="24"/>
          <w:szCs w:val="24"/>
        </w:rPr>
      </w:pPr>
      <w:r w:rsidDel="00000000" w:rsidR="00000000" w:rsidRPr="00000000">
        <w:rPr>
          <w:sz w:val="24"/>
          <w:szCs w:val="24"/>
          <w:rtl w:val="0"/>
        </w:rPr>
        <w:t xml:space="preserve">AUSTIN: No, that's not a fail.</w:t>
      </w:r>
    </w:p>
    <w:p w:rsidR="00000000" w:rsidDel="00000000" w:rsidP="00000000" w:rsidRDefault="00000000" w:rsidRPr="00000000" w14:paraId="00000962">
      <w:pPr>
        <w:rPr>
          <w:sz w:val="24"/>
          <w:szCs w:val="24"/>
        </w:rPr>
      </w:pPr>
      <w:r w:rsidDel="00000000" w:rsidR="00000000" w:rsidRPr="00000000">
        <w:rPr>
          <w:rtl w:val="0"/>
        </w:rPr>
      </w:r>
    </w:p>
    <w:p w:rsidR="00000000" w:rsidDel="00000000" w:rsidP="00000000" w:rsidRDefault="00000000" w:rsidRPr="00000000" w14:paraId="00000963">
      <w:pPr>
        <w:rPr>
          <w:sz w:val="24"/>
          <w:szCs w:val="24"/>
        </w:rPr>
      </w:pPr>
      <w:r w:rsidDel="00000000" w:rsidR="00000000" w:rsidRPr="00000000">
        <w:rPr>
          <w:sz w:val="24"/>
          <w:szCs w:val="24"/>
          <w:rtl w:val="0"/>
        </w:rPr>
        <w:t xml:space="preserve">KEITH: Okay.</w:t>
      </w:r>
    </w:p>
    <w:p w:rsidR="00000000" w:rsidDel="00000000" w:rsidP="00000000" w:rsidRDefault="00000000" w:rsidRPr="00000000" w14:paraId="00000964">
      <w:pPr>
        <w:rPr>
          <w:sz w:val="24"/>
          <w:szCs w:val="24"/>
        </w:rPr>
      </w:pPr>
      <w:r w:rsidDel="00000000" w:rsidR="00000000" w:rsidRPr="00000000">
        <w:rPr>
          <w:rtl w:val="0"/>
        </w:rPr>
      </w:r>
    </w:p>
    <w:p w:rsidR="00000000" w:rsidDel="00000000" w:rsidP="00000000" w:rsidRDefault="00000000" w:rsidRPr="00000000" w14:paraId="00000965">
      <w:pPr>
        <w:rPr>
          <w:sz w:val="24"/>
          <w:szCs w:val="24"/>
        </w:rPr>
      </w:pPr>
      <w:r w:rsidDel="00000000" w:rsidR="00000000" w:rsidRPr="00000000">
        <w:rPr>
          <w:sz w:val="24"/>
          <w:szCs w:val="24"/>
          <w:rtl w:val="0"/>
        </w:rPr>
        <w:t xml:space="preserve">AUSTIN: Uh…</w:t>
      </w:r>
    </w:p>
    <w:p w:rsidR="00000000" w:rsidDel="00000000" w:rsidP="00000000" w:rsidRDefault="00000000" w:rsidRPr="00000000" w14:paraId="00000966">
      <w:pPr>
        <w:rPr>
          <w:sz w:val="24"/>
          <w:szCs w:val="24"/>
        </w:rPr>
      </w:pPr>
      <w:r w:rsidDel="00000000" w:rsidR="00000000" w:rsidRPr="00000000">
        <w:rPr>
          <w:rtl w:val="0"/>
        </w:rPr>
      </w:r>
    </w:p>
    <w:p w:rsidR="00000000" w:rsidDel="00000000" w:rsidP="00000000" w:rsidRDefault="00000000" w:rsidRPr="00000000" w14:paraId="00000967">
      <w:pPr>
        <w:rPr>
          <w:sz w:val="24"/>
          <w:szCs w:val="24"/>
        </w:rPr>
      </w:pPr>
      <w:r w:rsidDel="00000000" w:rsidR="00000000" w:rsidRPr="00000000">
        <w:rPr>
          <w:sz w:val="24"/>
          <w:szCs w:val="24"/>
          <w:rtl w:val="0"/>
        </w:rPr>
        <w:t xml:space="preserve">JACK: So that was a succeed for me (AUSTIN: It was.) but that was just a really pyrrhic succeed.</w:t>
      </w:r>
    </w:p>
    <w:p w:rsidR="00000000" w:rsidDel="00000000" w:rsidP="00000000" w:rsidRDefault="00000000" w:rsidRPr="00000000" w14:paraId="00000968">
      <w:pPr>
        <w:rPr>
          <w:sz w:val="24"/>
          <w:szCs w:val="24"/>
        </w:rPr>
      </w:pPr>
      <w:r w:rsidDel="00000000" w:rsidR="00000000" w:rsidRPr="00000000">
        <w:rPr>
          <w:rtl w:val="0"/>
        </w:rPr>
      </w:r>
    </w:p>
    <w:p w:rsidR="00000000" w:rsidDel="00000000" w:rsidP="00000000" w:rsidRDefault="00000000" w:rsidRPr="00000000" w14:paraId="00000969">
      <w:pPr>
        <w:rPr>
          <w:sz w:val="24"/>
          <w:szCs w:val="24"/>
        </w:rPr>
      </w:pPr>
      <w:r w:rsidDel="00000000" w:rsidR="00000000" w:rsidRPr="00000000">
        <w:rPr>
          <w:sz w:val="24"/>
          <w:szCs w:val="24"/>
          <w:rtl w:val="0"/>
        </w:rPr>
        <w:t xml:space="preserve">AUSTIN: Listen. Well, listen, that 1 can save— You know, we'll see. We'll see.</w:t>
      </w:r>
    </w:p>
    <w:p w:rsidR="00000000" w:rsidDel="00000000" w:rsidP="00000000" w:rsidRDefault="00000000" w:rsidRPr="00000000" w14:paraId="0000096A">
      <w:pPr>
        <w:rPr>
          <w:sz w:val="24"/>
          <w:szCs w:val="24"/>
        </w:rPr>
      </w:pPr>
      <w:r w:rsidDel="00000000" w:rsidR="00000000" w:rsidRPr="00000000">
        <w:rPr>
          <w:rtl w:val="0"/>
        </w:rPr>
      </w:r>
    </w:p>
    <w:p w:rsidR="00000000" w:rsidDel="00000000" w:rsidP="00000000" w:rsidRDefault="00000000" w:rsidRPr="00000000" w14:paraId="0000096B">
      <w:pPr>
        <w:rPr>
          <w:sz w:val="24"/>
          <w:szCs w:val="24"/>
        </w:rPr>
      </w:pPr>
      <w:r w:rsidDel="00000000" w:rsidR="00000000" w:rsidRPr="00000000">
        <w:rPr>
          <w:sz w:val="24"/>
          <w:szCs w:val="24"/>
          <w:rtl w:val="0"/>
        </w:rPr>
        <w:t xml:space="preserve">[ALI laughs]</w:t>
      </w:r>
    </w:p>
    <w:p w:rsidR="00000000" w:rsidDel="00000000" w:rsidP="00000000" w:rsidRDefault="00000000" w:rsidRPr="00000000" w14:paraId="0000096C">
      <w:pPr>
        <w:rPr>
          <w:sz w:val="24"/>
          <w:szCs w:val="24"/>
        </w:rPr>
      </w:pPr>
      <w:r w:rsidDel="00000000" w:rsidR="00000000" w:rsidRPr="00000000">
        <w:rPr>
          <w:rtl w:val="0"/>
        </w:rPr>
      </w:r>
    </w:p>
    <w:p w:rsidR="00000000" w:rsidDel="00000000" w:rsidP="00000000" w:rsidRDefault="00000000" w:rsidRPr="00000000" w14:paraId="0000096D">
      <w:pPr>
        <w:rPr>
          <w:sz w:val="24"/>
          <w:szCs w:val="24"/>
        </w:rPr>
      </w:pPr>
      <w:r w:rsidDel="00000000" w:rsidR="00000000" w:rsidRPr="00000000">
        <w:rPr>
          <w:sz w:val="24"/>
          <w:szCs w:val="24"/>
          <w:rtl w:val="0"/>
        </w:rPr>
        <w:t xml:space="preserve">JACK: Yeah, no, but it super didn't, Austin.</w:t>
      </w:r>
    </w:p>
    <w:p w:rsidR="00000000" w:rsidDel="00000000" w:rsidP="00000000" w:rsidRDefault="00000000" w:rsidRPr="00000000" w14:paraId="0000096E">
      <w:pPr>
        <w:rPr>
          <w:sz w:val="24"/>
          <w:szCs w:val="24"/>
        </w:rPr>
      </w:pPr>
      <w:r w:rsidDel="00000000" w:rsidR="00000000" w:rsidRPr="00000000">
        <w:rPr>
          <w:rtl w:val="0"/>
        </w:rPr>
      </w:r>
    </w:p>
    <w:p w:rsidR="00000000" w:rsidDel="00000000" w:rsidP="00000000" w:rsidRDefault="00000000" w:rsidRPr="00000000" w14:paraId="0000096F">
      <w:pPr>
        <w:rPr>
          <w:sz w:val="24"/>
          <w:szCs w:val="24"/>
        </w:rPr>
      </w:pPr>
      <w:r w:rsidDel="00000000" w:rsidR="00000000" w:rsidRPr="00000000">
        <w:rPr>
          <w:sz w:val="24"/>
          <w:szCs w:val="24"/>
          <w:rtl w:val="0"/>
        </w:rPr>
        <w:t xml:space="preserve">ART: What's the plan if we all die in this room?</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ind w:left="720" w:firstLine="0"/>
        <w:rPr/>
      </w:pPr>
      <w:r w:rsidDel="00000000" w:rsidR="00000000" w:rsidRPr="00000000">
        <w:rPr>
          <w:rtl w:val="0"/>
        </w:rPr>
        <w:t xml:space="preserve">[TIMESTAMP: 1:09:06] </w:t>
      </w:r>
    </w:p>
    <w:p w:rsidR="00000000" w:rsidDel="00000000" w:rsidP="00000000" w:rsidRDefault="00000000" w:rsidRPr="00000000" w14:paraId="00000972">
      <w:pPr>
        <w:rPr>
          <w:sz w:val="24"/>
          <w:szCs w:val="24"/>
        </w:rPr>
      </w:pPr>
      <w:r w:rsidDel="00000000" w:rsidR="00000000" w:rsidRPr="00000000">
        <w:rPr>
          <w:rtl w:val="0"/>
        </w:rPr>
      </w:r>
    </w:p>
    <w:p w:rsidR="00000000" w:rsidDel="00000000" w:rsidP="00000000" w:rsidRDefault="00000000" w:rsidRPr="00000000" w14:paraId="00000973">
      <w:pPr>
        <w:rPr>
          <w:sz w:val="24"/>
          <w:szCs w:val="24"/>
        </w:rPr>
      </w:pPr>
      <w:r w:rsidDel="00000000" w:rsidR="00000000" w:rsidRPr="00000000">
        <w:rPr>
          <w:sz w:val="24"/>
          <w:szCs w:val="24"/>
          <w:rtl w:val="0"/>
        </w:rPr>
        <w:t xml:space="preserve">AUSTIN: You'll be fine. Seeing— [JACK laughs] seeing that uh, Hella is of great threat, the Brutus, the man with the crossbows, lowers the one and lifts the other one— Oh, he pulls the trigger. He was looking for a target. He sees that there's all this motion happening and that Hella still hasn't moved from when she— when she attacked Rivalo, the captain in the knight armor and pulls the trigger with an arrow flying towards her chest. What do you do?</w:t>
      </w:r>
    </w:p>
    <w:p w:rsidR="00000000" w:rsidDel="00000000" w:rsidP="00000000" w:rsidRDefault="00000000" w:rsidRPr="00000000" w14:paraId="00000974">
      <w:pPr>
        <w:rPr>
          <w:sz w:val="24"/>
          <w:szCs w:val="24"/>
        </w:rPr>
      </w:pPr>
      <w:r w:rsidDel="00000000" w:rsidR="00000000" w:rsidRPr="00000000">
        <w:rPr>
          <w:rtl w:val="0"/>
        </w:rPr>
      </w:r>
    </w:p>
    <w:p w:rsidR="00000000" w:rsidDel="00000000" w:rsidP="00000000" w:rsidRDefault="00000000" w:rsidRPr="00000000" w14:paraId="00000975">
      <w:pPr>
        <w:rPr>
          <w:sz w:val="24"/>
          <w:szCs w:val="24"/>
        </w:rPr>
      </w:pPr>
      <w:r w:rsidDel="00000000" w:rsidR="00000000" w:rsidRPr="00000000">
        <w:rPr>
          <w:sz w:val="24"/>
          <w:szCs w:val="24"/>
          <w:rtl w:val="0"/>
        </w:rPr>
        <w:t xml:space="preserve">ALI: Um… I have a shield. Wait.</w:t>
      </w:r>
    </w:p>
    <w:p w:rsidR="00000000" w:rsidDel="00000000" w:rsidP="00000000" w:rsidRDefault="00000000" w:rsidRPr="00000000" w14:paraId="00000976">
      <w:pPr>
        <w:rPr>
          <w:sz w:val="24"/>
          <w:szCs w:val="24"/>
        </w:rPr>
      </w:pPr>
      <w:r w:rsidDel="00000000" w:rsidR="00000000" w:rsidRPr="00000000">
        <w:rPr>
          <w:rtl w:val="0"/>
        </w:rPr>
      </w:r>
    </w:p>
    <w:p w:rsidR="00000000" w:rsidDel="00000000" w:rsidP="00000000" w:rsidRDefault="00000000" w:rsidRPr="00000000" w14:paraId="00000977">
      <w:pPr>
        <w:rPr>
          <w:sz w:val="24"/>
          <w:szCs w:val="24"/>
        </w:rPr>
      </w:pPr>
      <w:r w:rsidDel="00000000" w:rsidR="00000000" w:rsidRPr="00000000">
        <w:rPr>
          <w:sz w:val="24"/>
          <w:szCs w:val="24"/>
          <w:rtl w:val="0"/>
        </w:rPr>
        <w:t xml:space="preserve">AUSTIN: You do. Yeah. You could—</w:t>
      </w:r>
    </w:p>
    <w:p w:rsidR="00000000" w:rsidDel="00000000" w:rsidP="00000000" w:rsidRDefault="00000000" w:rsidRPr="00000000" w14:paraId="00000978">
      <w:pPr>
        <w:rPr>
          <w:sz w:val="24"/>
          <w:szCs w:val="24"/>
        </w:rPr>
      </w:pPr>
      <w:r w:rsidDel="00000000" w:rsidR="00000000" w:rsidRPr="00000000">
        <w:rPr>
          <w:rtl w:val="0"/>
        </w:rPr>
      </w:r>
    </w:p>
    <w:p w:rsidR="00000000" w:rsidDel="00000000" w:rsidP="00000000" w:rsidRDefault="00000000" w:rsidRPr="00000000" w14:paraId="00000979">
      <w:pPr>
        <w:rPr>
          <w:sz w:val="24"/>
          <w:szCs w:val="24"/>
        </w:rPr>
      </w:pPr>
      <w:r w:rsidDel="00000000" w:rsidR="00000000" w:rsidRPr="00000000">
        <w:rPr>
          <w:sz w:val="24"/>
          <w:szCs w:val="24"/>
          <w:rtl w:val="0"/>
        </w:rPr>
        <w:t xml:space="preserve">ALI: I do.</w:t>
      </w:r>
    </w:p>
    <w:p w:rsidR="00000000" w:rsidDel="00000000" w:rsidP="00000000" w:rsidRDefault="00000000" w:rsidRPr="00000000" w14:paraId="0000097A">
      <w:pPr>
        <w:rPr>
          <w:sz w:val="24"/>
          <w:szCs w:val="24"/>
        </w:rPr>
      </w:pPr>
      <w:r w:rsidDel="00000000" w:rsidR="00000000" w:rsidRPr="00000000">
        <w:rPr>
          <w:rtl w:val="0"/>
        </w:rPr>
      </w:r>
    </w:p>
    <w:p w:rsidR="00000000" w:rsidDel="00000000" w:rsidP="00000000" w:rsidRDefault="00000000" w:rsidRPr="00000000" w14:paraId="0000097B">
      <w:pPr>
        <w:rPr>
          <w:sz w:val="24"/>
          <w:szCs w:val="24"/>
        </w:rPr>
      </w:pPr>
      <w:r w:rsidDel="00000000" w:rsidR="00000000" w:rsidRPr="00000000">
        <w:rPr>
          <w:sz w:val="24"/>
          <w:szCs w:val="24"/>
          <w:rtl w:val="0"/>
        </w:rPr>
        <w:t xml:space="preserve">AUSTIN: So uh, I think that'd— If you want to lift it to take the block, I think that'd be like a Defy Danger with Strength. Um, probably.</w:t>
      </w:r>
    </w:p>
    <w:p w:rsidR="00000000" w:rsidDel="00000000" w:rsidP="00000000" w:rsidRDefault="00000000" w:rsidRPr="00000000" w14:paraId="0000097C">
      <w:pPr>
        <w:rPr>
          <w:sz w:val="24"/>
          <w:szCs w:val="24"/>
        </w:rPr>
      </w:pPr>
      <w:r w:rsidDel="00000000" w:rsidR="00000000" w:rsidRPr="00000000">
        <w:rPr>
          <w:rtl w:val="0"/>
        </w:rPr>
      </w:r>
    </w:p>
    <w:p w:rsidR="00000000" w:rsidDel="00000000" w:rsidP="00000000" w:rsidRDefault="00000000" w:rsidRPr="00000000" w14:paraId="0000097D">
      <w:pPr>
        <w:rPr>
          <w:sz w:val="24"/>
          <w:szCs w:val="24"/>
        </w:rPr>
      </w:pPr>
      <w:r w:rsidDel="00000000" w:rsidR="00000000" w:rsidRPr="00000000">
        <w:rPr>
          <w:sz w:val="24"/>
          <w:szCs w:val="24"/>
          <w:rtl w:val="0"/>
        </w:rPr>
        <w:t xml:space="preserve">ALI: Yeah.</w:t>
      </w:r>
    </w:p>
    <w:p w:rsidR="00000000" w:rsidDel="00000000" w:rsidP="00000000" w:rsidRDefault="00000000" w:rsidRPr="00000000" w14:paraId="0000097E">
      <w:pPr>
        <w:rPr>
          <w:sz w:val="24"/>
          <w:szCs w:val="24"/>
        </w:rPr>
      </w:pPr>
      <w:r w:rsidDel="00000000" w:rsidR="00000000" w:rsidRPr="00000000">
        <w:rPr>
          <w:rtl w:val="0"/>
        </w:rPr>
      </w:r>
    </w:p>
    <w:p w:rsidR="00000000" w:rsidDel="00000000" w:rsidP="00000000" w:rsidRDefault="00000000" w:rsidRPr="00000000" w14:paraId="0000097F">
      <w:pPr>
        <w:rPr>
          <w:sz w:val="24"/>
          <w:szCs w:val="24"/>
        </w:rPr>
      </w:pPr>
      <w:r w:rsidDel="00000000" w:rsidR="00000000" w:rsidRPr="00000000">
        <w:rPr>
          <w:sz w:val="24"/>
          <w:szCs w:val="24"/>
          <w:rtl w:val="0"/>
        </w:rPr>
        <w:t xml:space="preserve">AUSTIN: Make sure you hold up the shield strong enough.</w:t>
      </w:r>
    </w:p>
    <w:p w:rsidR="00000000" w:rsidDel="00000000" w:rsidP="00000000" w:rsidRDefault="00000000" w:rsidRPr="00000000" w14:paraId="00000980">
      <w:pPr>
        <w:rPr>
          <w:sz w:val="24"/>
          <w:szCs w:val="24"/>
        </w:rPr>
      </w:pPr>
      <w:r w:rsidDel="00000000" w:rsidR="00000000" w:rsidRPr="00000000">
        <w:rPr>
          <w:rtl w:val="0"/>
        </w:rPr>
      </w:r>
    </w:p>
    <w:p w:rsidR="00000000" w:rsidDel="00000000" w:rsidP="00000000" w:rsidRDefault="00000000" w:rsidRPr="00000000" w14:paraId="00000981">
      <w:pPr>
        <w:rPr>
          <w:sz w:val="24"/>
          <w:szCs w:val="24"/>
        </w:rPr>
      </w:pPr>
      <w:r w:rsidDel="00000000" w:rsidR="00000000" w:rsidRPr="00000000">
        <w:rPr>
          <w:sz w:val="24"/>
          <w:szCs w:val="24"/>
          <w:rtl w:val="0"/>
        </w:rPr>
        <w:t xml:space="preserve">ALI: Okay. So what's the roll. It's just a…</w:t>
      </w:r>
    </w:p>
    <w:p w:rsidR="00000000" w:rsidDel="00000000" w:rsidP="00000000" w:rsidRDefault="00000000" w:rsidRPr="00000000" w14:paraId="00000982">
      <w:pPr>
        <w:rPr>
          <w:sz w:val="24"/>
          <w:szCs w:val="24"/>
        </w:rPr>
      </w:pPr>
      <w:r w:rsidDel="00000000" w:rsidR="00000000" w:rsidRPr="00000000">
        <w:rPr>
          <w:rtl w:val="0"/>
        </w:rPr>
      </w:r>
    </w:p>
    <w:p w:rsidR="00000000" w:rsidDel="00000000" w:rsidP="00000000" w:rsidRDefault="00000000" w:rsidRPr="00000000" w14:paraId="00000983">
      <w:pPr>
        <w:rPr>
          <w:del w:author="Michael Awadalla" w:id="5" w:date="2020-06-11T18:18:14Z"/>
          <w:sz w:val="24"/>
          <w:szCs w:val="24"/>
        </w:rPr>
      </w:pPr>
      <w:r w:rsidDel="00000000" w:rsidR="00000000" w:rsidRPr="00000000">
        <w:rPr>
          <w:sz w:val="24"/>
          <w:szCs w:val="24"/>
          <w:rtl w:val="0"/>
        </w:rPr>
        <w:t xml:space="preserve">JACK: </w:t>
      </w:r>
      <w:r w:rsidDel="00000000" w:rsidR="00000000" w:rsidRPr="00000000">
        <w:rPr>
          <w:rtl w:val="0"/>
        </w:rPr>
        <w:t xml:space="preserve">Art's vanished</w:t>
      </w:r>
      <w:r w:rsidDel="00000000" w:rsidR="00000000" w:rsidRPr="00000000">
        <w:rPr>
          <w:sz w:val="24"/>
          <w:szCs w:val="24"/>
          <w:rtl w:val="0"/>
        </w:rPr>
        <w:t xml:space="preserve">.</w:t>
      </w:r>
      <w:del w:author="Michael Awadalla" w:id="5" w:date="2020-06-11T18:18:14Z">
        <w:r w:rsidDel="00000000" w:rsidR="00000000" w:rsidRPr="00000000">
          <w:rPr>
            <w:rtl w:val="0"/>
          </w:rPr>
        </w:r>
      </w:del>
    </w:p>
    <w:p w:rsidR="00000000" w:rsidDel="00000000" w:rsidP="00000000" w:rsidRDefault="00000000" w:rsidRPr="00000000" w14:paraId="00000984">
      <w:pPr>
        <w:rPr>
          <w:rPrChange w:author="Michael Awadalla" w:id="6" w:date="2020-06-11T18:18:11Z">
            <w:rPr>
              <w:sz w:val="24"/>
              <w:szCs w:val="24"/>
            </w:rPr>
          </w:rPrChange>
        </w:rPr>
      </w:pPr>
      <w:r w:rsidDel="00000000" w:rsidR="00000000" w:rsidRPr="00000000">
        <w:rPr>
          <w:rtl w:val="0"/>
        </w:rPr>
      </w:r>
    </w:p>
    <w:p w:rsidR="00000000" w:rsidDel="00000000" w:rsidP="00000000" w:rsidRDefault="00000000" w:rsidRPr="00000000" w14:paraId="00000985">
      <w:pPr>
        <w:rPr>
          <w:sz w:val="24"/>
          <w:szCs w:val="24"/>
        </w:rPr>
      </w:pPr>
      <w:r w:rsidDel="00000000" w:rsidR="00000000" w:rsidRPr="00000000">
        <w:rPr>
          <w:sz w:val="24"/>
          <w:szCs w:val="24"/>
          <w:rtl w:val="0"/>
        </w:rPr>
        <w:t xml:space="preserve">AUSTIN: Defy Danger says when you act despite an imminent threat or suffer a calamity. I guess actually you should be doing something besides just defending here. Like if you want to</w:t>
      </w:r>
      <w:r w:rsidDel="00000000" w:rsidR="00000000" w:rsidRPr="00000000">
        <w:rPr>
          <w:rtl w:val="0"/>
        </w:rPr>
        <w:t xml:space="preserve">… </w:t>
      </w:r>
      <w:r w:rsidDel="00000000" w:rsidR="00000000" w:rsidRPr="00000000">
        <w:rPr>
          <w:sz w:val="24"/>
          <w:szCs w:val="24"/>
          <w:rtl w:val="0"/>
        </w:rPr>
        <w:t xml:space="preserve">Like what are you doing besides defending yourself?</w:t>
      </w:r>
    </w:p>
    <w:p w:rsidR="00000000" w:rsidDel="00000000" w:rsidP="00000000" w:rsidRDefault="00000000" w:rsidRPr="00000000" w14:paraId="00000986">
      <w:pPr>
        <w:rPr>
          <w:sz w:val="24"/>
          <w:szCs w:val="24"/>
        </w:rPr>
      </w:pPr>
      <w:r w:rsidDel="00000000" w:rsidR="00000000" w:rsidRPr="00000000">
        <w:rPr>
          <w:rtl w:val="0"/>
        </w:rPr>
      </w:r>
    </w:p>
    <w:p w:rsidR="00000000" w:rsidDel="00000000" w:rsidP="00000000" w:rsidRDefault="00000000" w:rsidRPr="00000000" w14:paraId="00000987">
      <w:pPr>
        <w:rPr>
          <w:sz w:val="24"/>
          <w:szCs w:val="24"/>
        </w:rPr>
      </w:pPr>
      <w:r w:rsidDel="00000000" w:rsidR="00000000" w:rsidRPr="00000000">
        <w:rPr>
          <w:sz w:val="24"/>
          <w:szCs w:val="24"/>
          <w:rtl w:val="0"/>
        </w:rPr>
        <w:t xml:space="preserve">ALI: Um…</w:t>
      </w:r>
    </w:p>
    <w:p w:rsidR="00000000" w:rsidDel="00000000" w:rsidP="00000000" w:rsidRDefault="00000000" w:rsidRPr="00000000" w14:paraId="00000988">
      <w:pPr>
        <w:rPr>
          <w:sz w:val="24"/>
          <w:szCs w:val="24"/>
        </w:rPr>
      </w:pPr>
      <w:r w:rsidDel="00000000" w:rsidR="00000000" w:rsidRPr="00000000">
        <w:rPr>
          <w:rtl w:val="0"/>
        </w:rPr>
      </w:r>
    </w:p>
    <w:p w:rsidR="00000000" w:rsidDel="00000000" w:rsidP="00000000" w:rsidRDefault="00000000" w:rsidRPr="00000000" w14:paraId="00000989">
      <w:pPr>
        <w:rPr>
          <w:sz w:val="24"/>
          <w:szCs w:val="24"/>
        </w:rPr>
      </w:pPr>
      <w:r w:rsidDel="00000000" w:rsidR="00000000" w:rsidRPr="00000000">
        <w:rPr>
          <w:sz w:val="24"/>
          <w:szCs w:val="24"/>
          <w:rtl w:val="0"/>
        </w:rPr>
        <w:t xml:space="preserve">AUSTIN: It makes more sense to be kinetic here.</w:t>
      </w:r>
    </w:p>
    <w:p w:rsidR="00000000" w:rsidDel="00000000" w:rsidP="00000000" w:rsidRDefault="00000000" w:rsidRPr="00000000" w14:paraId="0000098A">
      <w:pPr>
        <w:rPr>
          <w:sz w:val="24"/>
          <w:szCs w:val="24"/>
        </w:rPr>
      </w:pPr>
      <w:r w:rsidDel="00000000" w:rsidR="00000000" w:rsidRPr="00000000">
        <w:rPr>
          <w:rtl w:val="0"/>
        </w:rPr>
      </w:r>
    </w:p>
    <w:p w:rsidR="00000000" w:rsidDel="00000000" w:rsidP="00000000" w:rsidRDefault="00000000" w:rsidRPr="00000000" w14:paraId="0000098B">
      <w:pPr>
        <w:rPr>
          <w:sz w:val="24"/>
          <w:szCs w:val="24"/>
        </w:rPr>
      </w:pPr>
      <w:r w:rsidDel="00000000" w:rsidR="00000000" w:rsidRPr="00000000">
        <w:rPr>
          <w:sz w:val="24"/>
          <w:szCs w:val="24"/>
          <w:rtl w:val="0"/>
        </w:rPr>
        <w:t xml:space="preserve">KEITH: Yeah, 'cause if— if—</w:t>
      </w:r>
    </w:p>
    <w:p w:rsidR="00000000" w:rsidDel="00000000" w:rsidP="00000000" w:rsidRDefault="00000000" w:rsidRPr="00000000" w14:paraId="0000098C">
      <w:pPr>
        <w:rPr>
          <w:sz w:val="24"/>
          <w:szCs w:val="24"/>
        </w:rPr>
      </w:pPr>
      <w:r w:rsidDel="00000000" w:rsidR="00000000" w:rsidRPr="00000000">
        <w:rPr>
          <w:rtl w:val="0"/>
        </w:rPr>
      </w:r>
    </w:p>
    <w:p w:rsidR="00000000" w:rsidDel="00000000" w:rsidP="00000000" w:rsidRDefault="00000000" w:rsidRPr="00000000" w14:paraId="0000098D">
      <w:pPr>
        <w:rPr>
          <w:sz w:val="24"/>
          <w:szCs w:val="24"/>
        </w:rPr>
      </w:pPr>
      <w:r w:rsidDel="00000000" w:rsidR="00000000" w:rsidRPr="00000000">
        <w:rPr>
          <w:sz w:val="24"/>
          <w:szCs w:val="24"/>
          <w:rtl w:val="0"/>
        </w:rPr>
        <w:t xml:space="preserve">ALI: I mean…</w:t>
      </w:r>
    </w:p>
    <w:p w:rsidR="00000000" w:rsidDel="00000000" w:rsidP="00000000" w:rsidRDefault="00000000" w:rsidRPr="00000000" w14:paraId="0000098E">
      <w:pPr>
        <w:rPr>
          <w:sz w:val="24"/>
          <w:szCs w:val="24"/>
        </w:rPr>
      </w:pPr>
      <w:r w:rsidDel="00000000" w:rsidR="00000000" w:rsidRPr="00000000">
        <w:rPr>
          <w:rtl w:val="0"/>
        </w:rPr>
      </w:r>
    </w:p>
    <w:p w:rsidR="00000000" w:rsidDel="00000000" w:rsidP="00000000" w:rsidRDefault="00000000" w:rsidRPr="00000000" w14:paraId="0000098F">
      <w:pPr>
        <w:rPr>
          <w:sz w:val="24"/>
          <w:szCs w:val="24"/>
        </w:rPr>
      </w:pPr>
      <w:r w:rsidDel="00000000" w:rsidR="00000000" w:rsidRPr="00000000">
        <w:rPr>
          <w:sz w:val="24"/>
          <w:szCs w:val="24"/>
          <w:rtl w:val="0"/>
        </w:rPr>
        <w:t xml:space="preserve">KEITH: If she's just like raising her shield, that sounds like a Defy Danger +Armor or something.</w:t>
      </w:r>
    </w:p>
    <w:p w:rsidR="00000000" w:rsidDel="00000000" w:rsidP="00000000" w:rsidRDefault="00000000" w:rsidRPr="00000000" w14:paraId="00000990">
      <w:pPr>
        <w:rPr>
          <w:sz w:val="24"/>
          <w:szCs w:val="24"/>
        </w:rPr>
      </w:pPr>
      <w:r w:rsidDel="00000000" w:rsidR="00000000" w:rsidRPr="00000000">
        <w:rPr>
          <w:rtl w:val="0"/>
        </w:rPr>
      </w:r>
    </w:p>
    <w:p w:rsidR="00000000" w:rsidDel="00000000" w:rsidP="00000000" w:rsidRDefault="00000000" w:rsidRPr="00000000" w14:paraId="00000991">
      <w:pPr>
        <w:rPr>
          <w:sz w:val="24"/>
          <w:szCs w:val="24"/>
        </w:rPr>
      </w:pPr>
      <w:r w:rsidDel="00000000" w:rsidR="00000000" w:rsidRPr="00000000">
        <w:rPr>
          <w:sz w:val="24"/>
          <w:szCs w:val="24"/>
          <w:rtl w:val="0"/>
        </w:rPr>
        <w:t xml:space="preserve">ALI: Yeah.</w:t>
      </w:r>
    </w:p>
    <w:p w:rsidR="00000000" w:rsidDel="00000000" w:rsidP="00000000" w:rsidRDefault="00000000" w:rsidRPr="00000000" w14:paraId="00000992">
      <w:pPr>
        <w:rPr>
          <w:sz w:val="24"/>
          <w:szCs w:val="24"/>
        </w:rPr>
      </w:pPr>
      <w:r w:rsidDel="00000000" w:rsidR="00000000" w:rsidRPr="00000000">
        <w:rPr>
          <w:rtl w:val="0"/>
        </w:rPr>
      </w:r>
    </w:p>
    <w:p w:rsidR="00000000" w:rsidDel="00000000" w:rsidP="00000000" w:rsidRDefault="00000000" w:rsidRPr="00000000" w14:paraId="00000993">
      <w:pPr>
        <w:rPr>
          <w:sz w:val="24"/>
          <w:szCs w:val="24"/>
        </w:rPr>
      </w:pPr>
      <w:r w:rsidDel="00000000" w:rsidR="00000000" w:rsidRPr="00000000">
        <w:rPr>
          <w:sz w:val="24"/>
          <w:szCs w:val="24"/>
          <w:rtl w:val="0"/>
        </w:rPr>
        <w:t xml:space="preserve">AUSTIN: Well it'd be +Strength, probably.</w:t>
      </w:r>
    </w:p>
    <w:p w:rsidR="00000000" w:rsidDel="00000000" w:rsidP="00000000" w:rsidRDefault="00000000" w:rsidRPr="00000000" w14:paraId="00000994">
      <w:pPr>
        <w:rPr>
          <w:sz w:val="24"/>
          <w:szCs w:val="24"/>
        </w:rPr>
      </w:pPr>
      <w:r w:rsidDel="00000000" w:rsidR="00000000" w:rsidRPr="00000000">
        <w:rPr>
          <w:rtl w:val="0"/>
        </w:rPr>
      </w:r>
    </w:p>
    <w:p w:rsidR="00000000" w:rsidDel="00000000" w:rsidP="00000000" w:rsidRDefault="00000000" w:rsidRPr="00000000" w14:paraId="00000995">
      <w:pPr>
        <w:rPr>
          <w:sz w:val="24"/>
          <w:szCs w:val="24"/>
        </w:rPr>
      </w:pPr>
      <w:r w:rsidDel="00000000" w:rsidR="00000000" w:rsidRPr="00000000">
        <w:rPr>
          <w:sz w:val="24"/>
          <w:szCs w:val="24"/>
          <w:rtl w:val="0"/>
        </w:rPr>
        <w:t xml:space="preserve">KEITH: +Strength.</w:t>
      </w:r>
    </w:p>
    <w:p w:rsidR="00000000" w:rsidDel="00000000" w:rsidP="00000000" w:rsidRDefault="00000000" w:rsidRPr="00000000" w14:paraId="00000996">
      <w:pPr>
        <w:rPr>
          <w:sz w:val="24"/>
          <w:szCs w:val="24"/>
        </w:rPr>
      </w:pPr>
      <w:r w:rsidDel="00000000" w:rsidR="00000000" w:rsidRPr="00000000">
        <w:rPr>
          <w:rtl w:val="0"/>
        </w:rPr>
      </w:r>
    </w:p>
    <w:p w:rsidR="00000000" w:rsidDel="00000000" w:rsidP="00000000" w:rsidRDefault="00000000" w:rsidRPr="00000000" w14:paraId="00000997">
      <w:pPr>
        <w:rPr>
          <w:sz w:val="24"/>
          <w:szCs w:val="24"/>
        </w:rPr>
      </w:pPr>
      <w:r w:rsidDel="00000000" w:rsidR="00000000" w:rsidRPr="00000000">
        <w:rPr>
          <w:sz w:val="24"/>
          <w:szCs w:val="24"/>
          <w:rtl w:val="0"/>
        </w:rPr>
        <w:t xml:space="preserve">AUSTIN: But like, but like it's not a… If that's all you're doing, like still roll it but I just want to make sure that we have some momentum going. Like I want to know what she wants to do after she defies the danger.</w:t>
      </w:r>
    </w:p>
    <w:p w:rsidR="00000000" w:rsidDel="00000000" w:rsidP="00000000" w:rsidRDefault="00000000" w:rsidRPr="00000000" w14:paraId="00000998">
      <w:pPr>
        <w:rPr>
          <w:sz w:val="24"/>
          <w:szCs w:val="24"/>
        </w:rPr>
      </w:pPr>
      <w:r w:rsidDel="00000000" w:rsidR="00000000" w:rsidRPr="00000000">
        <w:rPr>
          <w:rtl w:val="0"/>
        </w:rPr>
      </w:r>
    </w:p>
    <w:p w:rsidR="00000000" w:rsidDel="00000000" w:rsidP="00000000" w:rsidRDefault="00000000" w:rsidRPr="00000000" w14:paraId="00000999">
      <w:pPr>
        <w:rPr>
          <w:sz w:val="24"/>
          <w:szCs w:val="24"/>
        </w:rPr>
      </w:pPr>
      <w:r w:rsidDel="00000000" w:rsidR="00000000" w:rsidRPr="00000000">
        <w:rPr>
          <w:sz w:val="24"/>
          <w:szCs w:val="24"/>
          <w:rtl w:val="0"/>
        </w:rPr>
        <w:t xml:space="preserve">ALI: Yeah. I mean, so that's tough because he's too far away for me to do anything. But like—</w:t>
      </w:r>
    </w:p>
    <w:p w:rsidR="00000000" w:rsidDel="00000000" w:rsidP="00000000" w:rsidRDefault="00000000" w:rsidRPr="00000000" w14:paraId="0000099A">
      <w:pPr>
        <w:rPr>
          <w:sz w:val="24"/>
          <w:szCs w:val="24"/>
        </w:rPr>
      </w:pPr>
      <w:r w:rsidDel="00000000" w:rsidR="00000000" w:rsidRPr="00000000">
        <w:rPr>
          <w:rtl w:val="0"/>
        </w:rPr>
      </w:r>
    </w:p>
    <w:p w:rsidR="00000000" w:rsidDel="00000000" w:rsidP="00000000" w:rsidRDefault="00000000" w:rsidRPr="00000000" w14:paraId="0000099B">
      <w:pPr>
        <w:rPr>
          <w:sz w:val="24"/>
          <w:szCs w:val="24"/>
        </w:rPr>
      </w:pPr>
      <w:r w:rsidDel="00000000" w:rsidR="00000000" w:rsidRPr="00000000">
        <w:rPr>
          <w:sz w:val="24"/>
          <w:szCs w:val="24"/>
          <w:rtl w:val="0"/>
        </w:rPr>
        <w:t xml:space="preserve">AUSTIN: You could charge him.</w:t>
      </w:r>
    </w:p>
    <w:p w:rsidR="00000000" w:rsidDel="00000000" w:rsidP="00000000" w:rsidRDefault="00000000" w:rsidRPr="00000000" w14:paraId="0000099C">
      <w:pPr>
        <w:rPr>
          <w:sz w:val="24"/>
          <w:szCs w:val="24"/>
        </w:rPr>
      </w:pPr>
      <w:r w:rsidDel="00000000" w:rsidR="00000000" w:rsidRPr="00000000">
        <w:rPr>
          <w:rtl w:val="0"/>
        </w:rPr>
      </w:r>
    </w:p>
    <w:p w:rsidR="00000000" w:rsidDel="00000000" w:rsidP="00000000" w:rsidRDefault="00000000" w:rsidRPr="00000000" w14:paraId="0000099D">
      <w:pPr>
        <w:rPr>
          <w:sz w:val="24"/>
          <w:szCs w:val="24"/>
        </w:rPr>
      </w:pPr>
      <w:r w:rsidDel="00000000" w:rsidR="00000000" w:rsidRPr="00000000">
        <w:rPr>
          <w:sz w:val="24"/>
          <w:szCs w:val="24"/>
          <w:rtl w:val="0"/>
        </w:rPr>
        <w:t xml:space="preserve">ALI: I guess I could. I guess my endgame here… especially seeing that Art's character has gone into that room is to get everyone else in there.</w:t>
      </w:r>
    </w:p>
    <w:p w:rsidR="00000000" w:rsidDel="00000000" w:rsidP="00000000" w:rsidRDefault="00000000" w:rsidRPr="00000000" w14:paraId="0000099E">
      <w:pPr>
        <w:rPr>
          <w:sz w:val="24"/>
          <w:szCs w:val="24"/>
        </w:rPr>
      </w:pPr>
      <w:r w:rsidDel="00000000" w:rsidR="00000000" w:rsidRPr="00000000">
        <w:rPr>
          <w:rtl w:val="0"/>
        </w:rPr>
      </w:r>
    </w:p>
    <w:p w:rsidR="00000000" w:rsidDel="00000000" w:rsidP="00000000" w:rsidRDefault="00000000" w:rsidRPr="00000000" w14:paraId="0000099F">
      <w:pPr>
        <w:rPr>
          <w:sz w:val="24"/>
          <w:szCs w:val="24"/>
        </w:rPr>
      </w:pPr>
      <w:r w:rsidDel="00000000" w:rsidR="00000000" w:rsidRPr="00000000">
        <w:rPr>
          <w:sz w:val="24"/>
          <w:szCs w:val="24"/>
          <w:rtl w:val="0"/>
        </w:rPr>
        <w:t xml:space="preserve">AUSTIN: Oh, okay. That's interesting.</w:t>
      </w:r>
    </w:p>
    <w:p w:rsidR="00000000" w:rsidDel="00000000" w:rsidP="00000000" w:rsidRDefault="00000000" w:rsidRPr="00000000" w14:paraId="000009A0">
      <w:pPr>
        <w:rPr>
          <w:sz w:val="24"/>
          <w:szCs w:val="24"/>
        </w:rPr>
      </w:pPr>
      <w:r w:rsidDel="00000000" w:rsidR="00000000" w:rsidRPr="00000000">
        <w:rPr>
          <w:rtl w:val="0"/>
        </w:rPr>
      </w:r>
    </w:p>
    <w:p w:rsidR="00000000" w:rsidDel="00000000" w:rsidP="00000000" w:rsidRDefault="00000000" w:rsidRPr="00000000" w14:paraId="000009A1">
      <w:pPr>
        <w:rPr>
          <w:sz w:val="24"/>
          <w:szCs w:val="24"/>
        </w:rPr>
      </w:pPr>
      <w:r w:rsidDel="00000000" w:rsidR="00000000" w:rsidRPr="00000000">
        <w:rPr>
          <w:sz w:val="24"/>
          <w:szCs w:val="24"/>
          <w:rtl w:val="0"/>
        </w:rPr>
        <w:t xml:space="preserve">JACK: Yeah.</w:t>
      </w:r>
    </w:p>
    <w:p w:rsidR="00000000" w:rsidDel="00000000" w:rsidP="00000000" w:rsidRDefault="00000000" w:rsidRPr="00000000" w14:paraId="000009A2">
      <w:pPr>
        <w:rPr>
          <w:sz w:val="24"/>
          <w:szCs w:val="24"/>
        </w:rPr>
      </w:pPr>
      <w:r w:rsidDel="00000000" w:rsidR="00000000" w:rsidRPr="00000000">
        <w:rPr>
          <w:rtl w:val="0"/>
        </w:rPr>
      </w:r>
    </w:p>
    <w:p w:rsidR="00000000" w:rsidDel="00000000" w:rsidP="00000000" w:rsidRDefault="00000000" w:rsidRPr="00000000" w14:paraId="000009A3">
      <w:pPr>
        <w:rPr>
          <w:sz w:val="24"/>
          <w:szCs w:val="24"/>
        </w:rPr>
      </w:pPr>
      <w:r w:rsidDel="00000000" w:rsidR="00000000" w:rsidRPr="00000000">
        <w:rPr>
          <w:sz w:val="24"/>
          <w:szCs w:val="24"/>
          <w:rtl w:val="0"/>
        </w:rPr>
        <w:t xml:space="preserve">ALI: But like…</w:t>
      </w:r>
    </w:p>
    <w:p w:rsidR="00000000" w:rsidDel="00000000" w:rsidP="00000000" w:rsidRDefault="00000000" w:rsidRPr="00000000" w14:paraId="000009A4">
      <w:pPr>
        <w:rPr>
          <w:sz w:val="24"/>
          <w:szCs w:val="24"/>
        </w:rPr>
      </w:pPr>
      <w:r w:rsidDel="00000000" w:rsidR="00000000" w:rsidRPr="00000000">
        <w:rPr>
          <w:rtl w:val="0"/>
        </w:rPr>
      </w:r>
    </w:p>
    <w:p w:rsidR="00000000" w:rsidDel="00000000" w:rsidP="00000000" w:rsidRDefault="00000000" w:rsidRPr="00000000" w14:paraId="000009A5">
      <w:pPr>
        <w:rPr>
          <w:sz w:val="24"/>
          <w:szCs w:val="24"/>
        </w:rPr>
      </w:pPr>
      <w:r w:rsidDel="00000000" w:rsidR="00000000" w:rsidRPr="00000000">
        <w:rPr>
          <w:sz w:val="24"/>
          <w:szCs w:val="24"/>
          <w:rtl w:val="0"/>
        </w:rPr>
        <w:t xml:space="preserve">ART: Oh, I don't know that that's a— Okay. [laughs]</w:t>
      </w:r>
    </w:p>
    <w:p w:rsidR="00000000" w:rsidDel="00000000" w:rsidP="00000000" w:rsidRDefault="00000000" w:rsidRPr="00000000" w14:paraId="000009A6">
      <w:pPr>
        <w:rPr>
          <w:sz w:val="24"/>
          <w:szCs w:val="24"/>
        </w:rPr>
      </w:pPr>
      <w:r w:rsidDel="00000000" w:rsidR="00000000" w:rsidRPr="00000000">
        <w:rPr>
          <w:rtl w:val="0"/>
        </w:rPr>
      </w:r>
    </w:p>
    <w:p w:rsidR="00000000" w:rsidDel="00000000" w:rsidP="00000000" w:rsidRDefault="00000000" w:rsidRPr="00000000" w14:paraId="000009A7">
      <w:pPr>
        <w:rPr>
          <w:sz w:val="24"/>
          <w:szCs w:val="24"/>
        </w:rPr>
      </w:pPr>
      <w:r w:rsidDel="00000000" w:rsidR="00000000" w:rsidRPr="00000000">
        <w:rPr>
          <w:sz w:val="24"/>
          <w:szCs w:val="24"/>
          <w:rtl w:val="0"/>
        </w:rPr>
        <w:t xml:space="preserve">ALI: I mean, 'cause we can see from there that it goes back. Art is the only one that knows that it turns but… (AUSTIN: Mh-hmm.) that's definitely more room for us to move around, right?</w:t>
      </w:r>
    </w:p>
    <w:p w:rsidR="00000000" w:rsidDel="00000000" w:rsidP="00000000" w:rsidRDefault="00000000" w:rsidRPr="00000000" w14:paraId="000009A8">
      <w:pPr>
        <w:rPr>
          <w:sz w:val="24"/>
          <w:szCs w:val="24"/>
        </w:rPr>
      </w:pPr>
      <w:r w:rsidDel="00000000" w:rsidR="00000000" w:rsidRPr="00000000">
        <w:rPr>
          <w:rtl w:val="0"/>
        </w:rPr>
      </w:r>
    </w:p>
    <w:p w:rsidR="00000000" w:rsidDel="00000000" w:rsidP="00000000" w:rsidRDefault="00000000" w:rsidRPr="00000000" w14:paraId="000009A9">
      <w:pPr>
        <w:rPr>
          <w:sz w:val="24"/>
          <w:szCs w:val="24"/>
        </w:rPr>
      </w:pPr>
      <w:r w:rsidDel="00000000" w:rsidR="00000000" w:rsidRPr="00000000">
        <w:rPr>
          <w:sz w:val="24"/>
          <w:szCs w:val="24"/>
          <w:rtl w:val="0"/>
        </w:rPr>
        <w:t xml:space="preserve">AUSTIN: Yeah.</w:t>
      </w:r>
    </w:p>
    <w:p w:rsidR="00000000" w:rsidDel="00000000" w:rsidP="00000000" w:rsidRDefault="00000000" w:rsidRPr="00000000" w14:paraId="000009AA">
      <w:pPr>
        <w:rPr>
          <w:sz w:val="24"/>
          <w:szCs w:val="24"/>
        </w:rPr>
      </w:pPr>
      <w:r w:rsidDel="00000000" w:rsidR="00000000" w:rsidRPr="00000000">
        <w:rPr>
          <w:rtl w:val="0"/>
        </w:rPr>
      </w:r>
    </w:p>
    <w:p w:rsidR="00000000" w:rsidDel="00000000" w:rsidP="00000000" w:rsidRDefault="00000000" w:rsidRPr="00000000" w14:paraId="000009AB">
      <w:pPr>
        <w:rPr>
          <w:sz w:val="24"/>
          <w:szCs w:val="24"/>
        </w:rPr>
      </w:pPr>
      <w:r w:rsidDel="00000000" w:rsidR="00000000" w:rsidRPr="00000000">
        <w:rPr>
          <w:sz w:val="24"/>
          <w:szCs w:val="24"/>
          <w:rtl w:val="0"/>
        </w:rPr>
        <w:t xml:space="preserve">JACK: Than this tiny room.</w:t>
      </w:r>
    </w:p>
    <w:p w:rsidR="00000000" w:rsidDel="00000000" w:rsidP="00000000" w:rsidRDefault="00000000" w:rsidRPr="00000000" w14:paraId="000009AC">
      <w:pPr>
        <w:rPr>
          <w:sz w:val="24"/>
          <w:szCs w:val="24"/>
        </w:rPr>
      </w:pPr>
      <w:r w:rsidDel="00000000" w:rsidR="00000000" w:rsidRPr="00000000">
        <w:rPr>
          <w:rtl w:val="0"/>
        </w:rPr>
      </w:r>
    </w:p>
    <w:p w:rsidR="00000000" w:rsidDel="00000000" w:rsidP="00000000" w:rsidRDefault="00000000" w:rsidRPr="00000000" w14:paraId="000009AD">
      <w:pPr>
        <w:rPr>
          <w:sz w:val="24"/>
          <w:szCs w:val="24"/>
        </w:rPr>
      </w:pPr>
      <w:r w:rsidDel="00000000" w:rsidR="00000000" w:rsidRPr="00000000">
        <w:rPr>
          <w:sz w:val="24"/>
          <w:szCs w:val="24"/>
          <w:rtl w:val="0"/>
        </w:rPr>
        <w:t xml:space="preserve">AUSTIN: Than this tiny room.</w:t>
      </w:r>
    </w:p>
    <w:p w:rsidR="00000000" w:rsidDel="00000000" w:rsidP="00000000" w:rsidRDefault="00000000" w:rsidRPr="00000000" w14:paraId="000009AE">
      <w:pPr>
        <w:rPr>
          <w:sz w:val="24"/>
          <w:szCs w:val="24"/>
        </w:rPr>
      </w:pPr>
      <w:r w:rsidDel="00000000" w:rsidR="00000000" w:rsidRPr="00000000">
        <w:rPr>
          <w:rtl w:val="0"/>
        </w:rPr>
      </w:r>
    </w:p>
    <w:p w:rsidR="00000000" w:rsidDel="00000000" w:rsidP="00000000" w:rsidRDefault="00000000" w:rsidRPr="00000000" w14:paraId="000009AF">
      <w:pPr>
        <w:rPr>
          <w:sz w:val="24"/>
          <w:szCs w:val="24"/>
        </w:rPr>
      </w:pPr>
      <w:r w:rsidDel="00000000" w:rsidR="00000000" w:rsidRPr="00000000">
        <w:rPr>
          <w:sz w:val="24"/>
          <w:szCs w:val="24"/>
          <w:rtl w:val="0"/>
        </w:rPr>
        <w:t xml:space="preserve">ALI: Yeah. Yeah. So um… So I wouldn't want to go into that room to go after that guy but I have adventuring gear. Am I allowed to like… define what's in there (AUSTIN: Yeah, you can.) like a knife that I can throw or is that like a…</w:t>
      </w:r>
    </w:p>
    <w:p w:rsidR="00000000" w:rsidDel="00000000" w:rsidP="00000000" w:rsidRDefault="00000000" w:rsidRPr="00000000" w14:paraId="000009B0">
      <w:pPr>
        <w:rPr>
          <w:sz w:val="24"/>
          <w:szCs w:val="24"/>
        </w:rPr>
      </w:pPr>
      <w:r w:rsidDel="00000000" w:rsidR="00000000" w:rsidRPr="00000000">
        <w:rPr>
          <w:rtl w:val="0"/>
        </w:rPr>
      </w:r>
    </w:p>
    <w:p w:rsidR="00000000" w:rsidDel="00000000" w:rsidP="00000000" w:rsidRDefault="00000000" w:rsidRPr="00000000" w14:paraId="000009B1">
      <w:pPr>
        <w:rPr>
          <w:sz w:val="24"/>
          <w:szCs w:val="24"/>
        </w:rPr>
      </w:pPr>
      <w:r w:rsidDel="00000000" w:rsidR="00000000" w:rsidRPr="00000000">
        <w:rPr>
          <w:sz w:val="24"/>
          <w:szCs w:val="24"/>
          <w:rtl w:val="0"/>
        </w:rPr>
        <w:t xml:space="preserve">AUSTIN: Yeah, you totally could have a</w:t>
      </w:r>
      <w:r w:rsidDel="00000000" w:rsidR="00000000" w:rsidRPr="00000000">
        <w:rPr>
          <w:rtl w:val="0"/>
        </w:rPr>
        <w:t xml:space="preserve">— </w:t>
      </w:r>
      <w:r w:rsidDel="00000000" w:rsidR="00000000" w:rsidRPr="00000000">
        <w:rPr>
          <w:sz w:val="24"/>
          <w:szCs w:val="24"/>
          <w:rtl w:val="0"/>
        </w:rPr>
        <w:t xml:space="preserve">Ahh, hm. I'd say you could have like a knife in there. Like, a knife can be part of adventuring gear.</w:t>
      </w:r>
    </w:p>
    <w:p w:rsidR="00000000" w:rsidDel="00000000" w:rsidP="00000000" w:rsidRDefault="00000000" w:rsidRPr="00000000" w14:paraId="000009B2">
      <w:pPr>
        <w:rPr>
          <w:sz w:val="24"/>
          <w:szCs w:val="24"/>
        </w:rPr>
      </w:pPr>
      <w:r w:rsidDel="00000000" w:rsidR="00000000" w:rsidRPr="00000000">
        <w:rPr>
          <w:rtl w:val="0"/>
        </w:rPr>
      </w:r>
    </w:p>
    <w:p w:rsidR="00000000" w:rsidDel="00000000" w:rsidP="00000000" w:rsidRDefault="00000000" w:rsidRPr="00000000" w14:paraId="000009B3">
      <w:pPr>
        <w:rPr>
          <w:sz w:val="24"/>
          <w:szCs w:val="24"/>
        </w:rPr>
      </w:pPr>
      <w:r w:rsidDel="00000000" w:rsidR="00000000" w:rsidRPr="00000000">
        <w:rPr>
          <w:sz w:val="24"/>
          <w:szCs w:val="24"/>
          <w:rtl w:val="0"/>
        </w:rPr>
        <w:t xml:space="preserve">ALI: Not a throwing knife, but…</w:t>
      </w:r>
    </w:p>
    <w:p w:rsidR="00000000" w:rsidDel="00000000" w:rsidP="00000000" w:rsidRDefault="00000000" w:rsidRPr="00000000" w14:paraId="000009B4">
      <w:pPr>
        <w:rPr>
          <w:sz w:val="24"/>
          <w:szCs w:val="24"/>
        </w:rPr>
      </w:pPr>
      <w:r w:rsidDel="00000000" w:rsidR="00000000" w:rsidRPr="00000000">
        <w:rPr>
          <w:rtl w:val="0"/>
        </w:rPr>
      </w:r>
    </w:p>
    <w:p w:rsidR="00000000" w:rsidDel="00000000" w:rsidP="00000000" w:rsidRDefault="00000000" w:rsidRPr="00000000" w14:paraId="000009B5">
      <w:pPr>
        <w:rPr>
          <w:sz w:val="24"/>
          <w:szCs w:val="24"/>
        </w:rPr>
      </w:pPr>
      <w:r w:rsidDel="00000000" w:rsidR="00000000" w:rsidRPr="00000000">
        <w:rPr>
          <w:sz w:val="24"/>
          <w:szCs w:val="24"/>
          <w:rtl w:val="0"/>
        </w:rPr>
        <w:t xml:space="preserve">AUSTIN: But it's not really a throwing knife, you know what I mean?</w:t>
      </w:r>
    </w:p>
    <w:p w:rsidR="00000000" w:rsidDel="00000000" w:rsidP="00000000" w:rsidRDefault="00000000" w:rsidRPr="00000000" w14:paraId="000009B6">
      <w:pPr>
        <w:rPr>
          <w:sz w:val="24"/>
          <w:szCs w:val="24"/>
        </w:rPr>
      </w:pPr>
      <w:r w:rsidDel="00000000" w:rsidR="00000000" w:rsidRPr="00000000">
        <w:rPr>
          <w:rtl w:val="0"/>
        </w:rPr>
      </w:r>
    </w:p>
    <w:p w:rsidR="00000000" w:rsidDel="00000000" w:rsidP="00000000" w:rsidRDefault="00000000" w:rsidRPr="00000000" w14:paraId="000009B7">
      <w:pPr>
        <w:rPr>
          <w:sz w:val="24"/>
          <w:szCs w:val="24"/>
        </w:rPr>
      </w:pPr>
      <w:r w:rsidDel="00000000" w:rsidR="00000000" w:rsidRPr="00000000">
        <w:rPr>
          <w:sz w:val="24"/>
          <w:szCs w:val="24"/>
          <w:rtl w:val="0"/>
        </w:rPr>
        <w:t xml:space="preserve">ALI: Right.</w:t>
      </w:r>
    </w:p>
    <w:p w:rsidR="00000000" w:rsidDel="00000000" w:rsidP="00000000" w:rsidRDefault="00000000" w:rsidRPr="00000000" w14:paraId="000009B8">
      <w:pPr>
        <w:rPr>
          <w:sz w:val="24"/>
          <w:szCs w:val="24"/>
        </w:rPr>
      </w:pPr>
      <w:r w:rsidDel="00000000" w:rsidR="00000000" w:rsidRPr="00000000">
        <w:rPr>
          <w:rtl w:val="0"/>
        </w:rPr>
      </w:r>
    </w:p>
    <w:p w:rsidR="00000000" w:rsidDel="00000000" w:rsidP="00000000" w:rsidRDefault="00000000" w:rsidRPr="00000000" w14:paraId="000009B9">
      <w:pPr>
        <w:rPr>
          <w:sz w:val="24"/>
          <w:szCs w:val="24"/>
        </w:rPr>
      </w:pPr>
      <w:r w:rsidDel="00000000" w:rsidR="00000000" w:rsidRPr="00000000">
        <w:rPr>
          <w:sz w:val="24"/>
          <w:szCs w:val="24"/>
          <w:rtl w:val="0"/>
        </w:rPr>
        <w:t xml:space="preserve">JACK: A cooking knife.</w:t>
      </w:r>
    </w:p>
    <w:p w:rsidR="00000000" w:rsidDel="00000000" w:rsidP="00000000" w:rsidRDefault="00000000" w:rsidRPr="00000000" w14:paraId="000009BA">
      <w:pPr>
        <w:rPr>
          <w:sz w:val="24"/>
          <w:szCs w:val="24"/>
        </w:rPr>
      </w:pPr>
      <w:r w:rsidDel="00000000" w:rsidR="00000000" w:rsidRPr="00000000">
        <w:rPr>
          <w:rtl w:val="0"/>
        </w:rPr>
      </w:r>
    </w:p>
    <w:p w:rsidR="00000000" w:rsidDel="00000000" w:rsidP="00000000" w:rsidRDefault="00000000" w:rsidRPr="00000000" w14:paraId="000009BB">
      <w:pPr>
        <w:rPr>
          <w:sz w:val="24"/>
          <w:szCs w:val="24"/>
        </w:rPr>
      </w:pPr>
      <w:r w:rsidDel="00000000" w:rsidR="00000000" w:rsidRPr="00000000">
        <w:rPr>
          <w:sz w:val="24"/>
          <w:szCs w:val="24"/>
          <w:rtl w:val="0"/>
        </w:rPr>
        <w:t xml:space="preserve">AUSTIN: You have a cooking knife or a…</w:t>
      </w:r>
    </w:p>
    <w:p w:rsidR="00000000" w:rsidDel="00000000" w:rsidP="00000000" w:rsidRDefault="00000000" w:rsidRPr="00000000" w14:paraId="000009BC">
      <w:pPr>
        <w:rPr>
          <w:sz w:val="24"/>
          <w:szCs w:val="24"/>
        </w:rPr>
      </w:pPr>
      <w:r w:rsidDel="00000000" w:rsidR="00000000" w:rsidRPr="00000000">
        <w:rPr>
          <w:rtl w:val="0"/>
        </w:rPr>
      </w:r>
    </w:p>
    <w:p w:rsidR="00000000" w:rsidDel="00000000" w:rsidP="00000000" w:rsidRDefault="00000000" w:rsidRPr="00000000" w14:paraId="000009BD">
      <w:pPr>
        <w:rPr>
          <w:sz w:val="24"/>
          <w:szCs w:val="24"/>
        </w:rPr>
      </w:pPr>
      <w:r w:rsidDel="00000000" w:rsidR="00000000" w:rsidRPr="00000000">
        <w:rPr>
          <w:sz w:val="24"/>
          <w:szCs w:val="24"/>
          <w:rtl w:val="0"/>
        </w:rPr>
        <w:t xml:space="preserve">ALI: Yeah.</w:t>
      </w:r>
    </w:p>
    <w:p w:rsidR="00000000" w:rsidDel="00000000" w:rsidP="00000000" w:rsidRDefault="00000000" w:rsidRPr="00000000" w14:paraId="000009BE">
      <w:pPr>
        <w:rPr>
          <w:sz w:val="24"/>
          <w:szCs w:val="24"/>
        </w:rPr>
      </w:pPr>
      <w:r w:rsidDel="00000000" w:rsidR="00000000" w:rsidRPr="00000000">
        <w:rPr>
          <w:rtl w:val="0"/>
        </w:rPr>
      </w:r>
    </w:p>
    <w:p w:rsidR="00000000" w:rsidDel="00000000" w:rsidP="00000000" w:rsidRDefault="00000000" w:rsidRPr="00000000" w14:paraId="000009BF">
      <w:pPr>
        <w:rPr>
          <w:sz w:val="24"/>
          <w:szCs w:val="24"/>
        </w:rPr>
      </w:pPr>
      <w:r w:rsidDel="00000000" w:rsidR="00000000" w:rsidRPr="00000000">
        <w:rPr>
          <w:sz w:val="24"/>
          <w:szCs w:val="24"/>
          <w:rtl w:val="0"/>
        </w:rPr>
        <w:t xml:space="preserve">KEITH: You could throw </w:t>
      </w:r>
      <w:r w:rsidDel="00000000" w:rsidR="00000000" w:rsidRPr="00000000">
        <w:rPr>
          <w:i w:val="1"/>
          <w:sz w:val="24"/>
          <w:szCs w:val="24"/>
          <w:rtl w:val="0"/>
        </w:rPr>
        <w:t xml:space="preserve">any </w:t>
      </w:r>
      <w:r w:rsidDel="00000000" w:rsidR="00000000" w:rsidRPr="00000000">
        <w:rPr>
          <w:sz w:val="24"/>
          <w:szCs w:val="24"/>
          <w:rtl w:val="0"/>
        </w:rPr>
        <w:t xml:space="preserve">knife.</w:t>
      </w:r>
    </w:p>
    <w:p w:rsidR="00000000" w:rsidDel="00000000" w:rsidP="00000000" w:rsidRDefault="00000000" w:rsidRPr="00000000" w14:paraId="000009C0">
      <w:pPr>
        <w:rPr>
          <w:sz w:val="24"/>
          <w:szCs w:val="24"/>
        </w:rPr>
      </w:pPr>
      <w:r w:rsidDel="00000000" w:rsidR="00000000" w:rsidRPr="00000000">
        <w:rPr>
          <w:rtl w:val="0"/>
        </w:rPr>
      </w:r>
    </w:p>
    <w:p w:rsidR="00000000" w:rsidDel="00000000" w:rsidP="00000000" w:rsidRDefault="00000000" w:rsidRPr="00000000" w14:paraId="000009C1">
      <w:pPr>
        <w:rPr>
          <w:sz w:val="24"/>
          <w:szCs w:val="24"/>
        </w:rPr>
      </w:pPr>
      <w:r w:rsidDel="00000000" w:rsidR="00000000" w:rsidRPr="00000000">
        <w:rPr>
          <w:sz w:val="24"/>
          <w:szCs w:val="24"/>
          <w:rtl w:val="0"/>
        </w:rPr>
        <w:t xml:space="preserve">AUSTIN: Yeah, you could absolutely throw…</w:t>
      </w:r>
    </w:p>
    <w:p w:rsidR="00000000" w:rsidDel="00000000" w:rsidP="00000000" w:rsidRDefault="00000000" w:rsidRPr="00000000" w14:paraId="000009C2">
      <w:pPr>
        <w:rPr>
          <w:sz w:val="24"/>
          <w:szCs w:val="24"/>
        </w:rPr>
      </w:pPr>
      <w:r w:rsidDel="00000000" w:rsidR="00000000" w:rsidRPr="00000000">
        <w:rPr>
          <w:rtl w:val="0"/>
        </w:rPr>
      </w:r>
    </w:p>
    <w:p w:rsidR="00000000" w:rsidDel="00000000" w:rsidP="00000000" w:rsidRDefault="00000000" w:rsidRPr="00000000" w14:paraId="000009C3">
      <w:pPr>
        <w:rPr>
          <w:sz w:val="24"/>
          <w:szCs w:val="24"/>
        </w:rPr>
      </w:pPr>
      <w:r w:rsidDel="00000000" w:rsidR="00000000" w:rsidRPr="00000000">
        <w:rPr>
          <w:sz w:val="24"/>
          <w:szCs w:val="24"/>
          <w:rtl w:val="0"/>
        </w:rPr>
        <w:t xml:space="preserve">ALI: Right.</w:t>
      </w:r>
    </w:p>
    <w:p w:rsidR="00000000" w:rsidDel="00000000" w:rsidP="00000000" w:rsidRDefault="00000000" w:rsidRPr="00000000" w14:paraId="000009C4">
      <w:pPr>
        <w:rPr>
          <w:sz w:val="24"/>
          <w:szCs w:val="24"/>
        </w:rPr>
      </w:pPr>
      <w:r w:rsidDel="00000000" w:rsidR="00000000" w:rsidRPr="00000000">
        <w:rPr>
          <w:rtl w:val="0"/>
        </w:rPr>
      </w:r>
    </w:p>
    <w:p w:rsidR="00000000" w:rsidDel="00000000" w:rsidP="00000000" w:rsidRDefault="00000000" w:rsidRPr="00000000" w14:paraId="000009C5">
      <w:pPr>
        <w:rPr>
          <w:sz w:val="24"/>
          <w:szCs w:val="24"/>
        </w:rPr>
      </w:pPr>
      <w:r w:rsidDel="00000000" w:rsidR="00000000" w:rsidRPr="00000000">
        <w:rPr>
          <w:sz w:val="24"/>
          <w:szCs w:val="24"/>
          <w:rtl w:val="0"/>
        </w:rPr>
        <w:t xml:space="preserve">KEITH: It's just not designed to be (AUSTIN: Right.) a throwing knife.</w:t>
      </w:r>
    </w:p>
    <w:p w:rsidR="00000000" w:rsidDel="00000000" w:rsidP="00000000" w:rsidRDefault="00000000" w:rsidRPr="00000000" w14:paraId="000009C6">
      <w:pPr>
        <w:rPr>
          <w:sz w:val="24"/>
          <w:szCs w:val="24"/>
        </w:rPr>
      </w:pPr>
      <w:r w:rsidDel="00000000" w:rsidR="00000000" w:rsidRPr="00000000">
        <w:rPr>
          <w:rtl w:val="0"/>
        </w:rPr>
      </w:r>
    </w:p>
    <w:p w:rsidR="00000000" w:rsidDel="00000000" w:rsidP="00000000" w:rsidRDefault="00000000" w:rsidRPr="00000000" w14:paraId="000009C7">
      <w:pPr>
        <w:rPr>
          <w:sz w:val="24"/>
          <w:szCs w:val="24"/>
        </w:rPr>
      </w:pPr>
      <w:r w:rsidDel="00000000" w:rsidR="00000000" w:rsidRPr="00000000">
        <w:rPr>
          <w:sz w:val="24"/>
          <w:szCs w:val="24"/>
          <w:rtl w:val="0"/>
        </w:rPr>
        <w:t xml:space="preserve">AUSTIN: Right.</w:t>
      </w:r>
    </w:p>
    <w:p w:rsidR="00000000" w:rsidDel="00000000" w:rsidP="00000000" w:rsidRDefault="00000000" w:rsidRPr="00000000" w14:paraId="000009C8">
      <w:pPr>
        <w:rPr>
          <w:sz w:val="24"/>
          <w:szCs w:val="24"/>
        </w:rPr>
      </w:pPr>
      <w:r w:rsidDel="00000000" w:rsidR="00000000" w:rsidRPr="00000000">
        <w:rPr>
          <w:rtl w:val="0"/>
        </w:rPr>
      </w:r>
    </w:p>
    <w:p w:rsidR="00000000" w:rsidDel="00000000" w:rsidP="00000000" w:rsidRDefault="00000000" w:rsidRPr="00000000" w14:paraId="000009C9">
      <w:pPr>
        <w:rPr>
          <w:sz w:val="24"/>
          <w:szCs w:val="24"/>
        </w:rPr>
      </w:pPr>
      <w:r w:rsidDel="00000000" w:rsidR="00000000" w:rsidRPr="00000000">
        <w:rPr>
          <w:sz w:val="24"/>
          <w:szCs w:val="24"/>
          <w:rtl w:val="0"/>
        </w:rPr>
        <w:t xml:space="preserve">ALI: And like on a good enough roll, it would hit him.</w:t>
      </w:r>
    </w:p>
    <w:p w:rsidR="00000000" w:rsidDel="00000000" w:rsidP="00000000" w:rsidRDefault="00000000" w:rsidRPr="00000000" w14:paraId="000009CA">
      <w:pPr>
        <w:rPr>
          <w:sz w:val="24"/>
          <w:szCs w:val="24"/>
        </w:rPr>
      </w:pPr>
      <w:r w:rsidDel="00000000" w:rsidR="00000000" w:rsidRPr="00000000">
        <w:rPr>
          <w:rtl w:val="0"/>
        </w:rPr>
      </w:r>
    </w:p>
    <w:p w:rsidR="00000000" w:rsidDel="00000000" w:rsidP="00000000" w:rsidRDefault="00000000" w:rsidRPr="00000000" w14:paraId="000009CB">
      <w:pPr>
        <w:rPr>
          <w:sz w:val="24"/>
          <w:szCs w:val="24"/>
        </w:rPr>
      </w:pPr>
      <w:r w:rsidDel="00000000" w:rsidR="00000000" w:rsidRPr="00000000">
        <w:rPr>
          <w:sz w:val="24"/>
          <w:szCs w:val="24"/>
          <w:rtl w:val="0"/>
        </w:rPr>
        <w:t xml:space="preserve">AUSTIN: Right.</w:t>
      </w:r>
    </w:p>
    <w:p w:rsidR="00000000" w:rsidDel="00000000" w:rsidP="00000000" w:rsidRDefault="00000000" w:rsidRPr="00000000" w14:paraId="000009CC">
      <w:pPr>
        <w:rPr>
          <w:sz w:val="24"/>
          <w:szCs w:val="24"/>
        </w:rPr>
      </w:pPr>
      <w:r w:rsidDel="00000000" w:rsidR="00000000" w:rsidRPr="00000000">
        <w:rPr>
          <w:rtl w:val="0"/>
        </w:rPr>
      </w:r>
    </w:p>
    <w:p w:rsidR="00000000" w:rsidDel="00000000" w:rsidP="00000000" w:rsidRDefault="00000000" w:rsidRPr="00000000" w14:paraId="000009CD">
      <w:pPr>
        <w:rPr>
          <w:sz w:val="24"/>
          <w:szCs w:val="24"/>
        </w:rPr>
      </w:pPr>
      <w:r w:rsidDel="00000000" w:rsidR="00000000" w:rsidRPr="00000000">
        <w:rPr>
          <w:sz w:val="24"/>
          <w:szCs w:val="24"/>
          <w:rtl w:val="0"/>
        </w:rPr>
        <w:t xml:space="preserve">NICK: Think it— Think it would be better if she threw a fork at him.</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[ALI laughs]</w:t>
      </w:r>
    </w:p>
    <w:p w:rsidR="00000000" w:rsidDel="00000000" w:rsidP="00000000" w:rsidRDefault="00000000" w:rsidRPr="00000000" w14:paraId="000009D0">
      <w:pPr>
        <w:rPr>
          <w:sz w:val="24"/>
          <w:szCs w:val="24"/>
        </w:rPr>
      </w:pPr>
      <w:r w:rsidDel="00000000" w:rsidR="00000000" w:rsidRPr="00000000">
        <w:rPr>
          <w:rtl w:val="0"/>
        </w:rPr>
      </w:r>
    </w:p>
    <w:p w:rsidR="00000000" w:rsidDel="00000000" w:rsidP="00000000" w:rsidRDefault="00000000" w:rsidRPr="00000000" w14:paraId="000009D1">
      <w:pPr>
        <w:rPr>
          <w:sz w:val="24"/>
          <w:szCs w:val="24"/>
        </w:rPr>
      </w:pPr>
      <w:r w:rsidDel="00000000" w:rsidR="00000000" w:rsidRPr="00000000">
        <w:rPr>
          <w:sz w:val="24"/>
          <w:szCs w:val="24"/>
          <w:rtl w:val="0"/>
        </w:rPr>
        <w:t xml:space="preserve">AUSTIN: Yeah, that would be pretty— That would actually be pretty great. But— But the thing is, at that point, we have to imagine her blocking this thing, taking off her pack, digging in for a fork (ALI: [laughs] Okay, okay, yeah, yeah.) and that ends up getting to be a little bit much.</w:t>
      </w:r>
    </w:p>
    <w:p w:rsidR="00000000" w:rsidDel="00000000" w:rsidP="00000000" w:rsidRDefault="00000000" w:rsidRPr="00000000" w14:paraId="000009D2">
      <w:pPr>
        <w:rPr>
          <w:sz w:val="24"/>
          <w:szCs w:val="24"/>
        </w:rPr>
      </w:pPr>
      <w:r w:rsidDel="00000000" w:rsidR="00000000" w:rsidRPr="00000000">
        <w:rPr>
          <w:rtl w:val="0"/>
        </w:rPr>
      </w:r>
    </w:p>
    <w:p w:rsidR="00000000" w:rsidDel="00000000" w:rsidP="00000000" w:rsidRDefault="00000000" w:rsidRPr="00000000" w14:paraId="000009D3">
      <w:pPr>
        <w:rPr>
          <w:sz w:val="24"/>
          <w:szCs w:val="24"/>
        </w:rPr>
      </w:pPr>
      <w:r w:rsidDel="00000000" w:rsidR="00000000" w:rsidRPr="00000000">
        <w:rPr>
          <w:sz w:val="24"/>
          <w:szCs w:val="24"/>
          <w:rtl w:val="0"/>
        </w:rPr>
        <w:t xml:space="preserve">ALI: That's not something I— Okay, fair.</w:t>
      </w:r>
    </w:p>
    <w:p w:rsidR="00000000" w:rsidDel="00000000" w:rsidP="00000000" w:rsidRDefault="00000000" w:rsidRPr="00000000" w14:paraId="000009D4">
      <w:pPr>
        <w:rPr>
          <w:sz w:val="24"/>
          <w:szCs w:val="24"/>
        </w:rPr>
      </w:pPr>
      <w:r w:rsidDel="00000000" w:rsidR="00000000" w:rsidRPr="00000000">
        <w:rPr>
          <w:rtl w:val="0"/>
        </w:rPr>
      </w:r>
    </w:p>
    <w:p w:rsidR="00000000" w:rsidDel="00000000" w:rsidP="00000000" w:rsidRDefault="00000000" w:rsidRPr="00000000" w14:paraId="000009D5">
      <w:pPr>
        <w:rPr>
          <w:sz w:val="24"/>
          <w:szCs w:val="24"/>
        </w:rPr>
      </w:pPr>
      <w:r w:rsidDel="00000000" w:rsidR="00000000" w:rsidRPr="00000000">
        <w:rPr>
          <w:sz w:val="24"/>
          <w:szCs w:val="24"/>
          <w:rtl w:val="0"/>
        </w:rPr>
        <w:t xml:space="preserve">JACK: Like, Joel in the Last of Us, </w:t>
      </w:r>
      <w:r w:rsidDel="00000000" w:rsidR="00000000" w:rsidRPr="00000000">
        <w:rPr>
          <w:rtl w:val="0"/>
        </w:rPr>
        <w:t xml:space="preserve">prepping</w:t>
      </w:r>
      <w:r w:rsidDel="00000000" w:rsidR="00000000" w:rsidRPr="00000000">
        <w:rPr>
          <w:sz w:val="24"/>
          <w:szCs w:val="24"/>
          <w:rtl w:val="0"/>
        </w:rPr>
        <w:t xml:space="preserve">.</w:t>
      </w:r>
    </w:p>
    <w:p w:rsidR="00000000" w:rsidDel="00000000" w:rsidP="00000000" w:rsidRDefault="00000000" w:rsidRPr="00000000" w14:paraId="000009D6">
      <w:pPr>
        <w:rPr>
          <w:sz w:val="24"/>
          <w:szCs w:val="24"/>
        </w:rPr>
      </w:pPr>
      <w:r w:rsidDel="00000000" w:rsidR="00000000" w:rsidRPr="00000000">
        <w:rPr>
          <w:rtl w:val="0"/>
        </w:rPr>
      </w:r>
    </w:p>
    <w:p w:rsidR="00000000" w:rsidDel="00000000" w:rsidP="00000000" w:rsidRDefault="00000000" w:rsidRPr="00000000" w14:paraId="000009D7">
      <w:pPr>
        <w:rPr>
          <w:sz w:val="24"/>
          <w:szCs w:val="24"/>
        </w:rPr>
      </w:pPr>
      <w:r w:rsidDel="00000000" w:rsidR="00000000" w:rsidRPr="00000000">
        <w:rPr>
          <w:sz w:val="24"/>
          <w:szCs w:val="24"/>
          <w:rtl w:val="0"/>
        </w:rPr>
        <w:t xml:space="preserve">AUSTIN: Exactly. Which is cool and like—</w:t>
      </w:r>
    </w:p>
    <w:p w:rsidR="00000000" w:rsidDel="00000000" w:rsidP="00000000" w:rsidRDefault="00000000" w:rsidRPr="00000000" w14:paraId="000009D8">
      <w:pPr>
        <w:rPr>
          <w:sz w:val="24"/>
          <w:szCs w:val="24"/>
        </w:rPr>
      </w:pPr>
      <w:r w:rsidDel="00000000" w:rsidR="00000000" w:rsidRPr="00000000">
        <w:rPr>
          <w:rtl w:val="0"/>
        </w:rPr>
      </w:r>
    </w:p>
    <w:p w:rsidR="00000000" w:rsidDel="00000000" w:rsidP="00000000" w:rsidRDefault="00000000" w:rsidRPr="00000000" w14:paraId="000009D9">
      <w:pPr>
        <w:rPr>
          <w:sz w:val="24"/>
          <w:szCs w:val="24"/>
        </w:rPr>
      </w:pPr>
      <w:r w:rsidDel="00000000" w:rsidR="00000000" w:rsidRPr="00000000">
        <w:rPr>
          <w:sz w:val="24"/>
          <w:szCs w:val="24"/>
          <w:rtl w:val="0"/>
        </w:rPr>
        <w:t xml:space="preserve">NICK: Maybe she just reaches in and then uh…</w:t>
      </w:r>
    </w:p>
    <w:p w:rsidR="00000000" w:rsidDel="00000000" w:rsidP="00000000" w:rsidRDefault="00000000" w:rsidRPr="00000000" w14:paraId="000009DA">
      <w:pPr>
        <w:rPr>
          <w:sz w:val="24"/>
          <w:szCs w:val="24"/>
        </w:rPr>
      </w:pPr>
      <w:r w:rsidDel="00000000" w:rsidR="00000000" w:rsidRPr="00000000">
        <w:rPr>
          <w:rtl w:val="0"/>
        </w:rPr>
      </w:r>
    </w:p>
    <w:p w:rsidR="00000000" w:rsidDel="00000000" w:rsidP="00000000" w:rsidRDefault="00000000" w:rsidRPr="00000000" w14:paraId="000009DB">
      <w:pPr>
        <w:rPr>
          <w:sz w:val="24"/>
          <w:szCs w:val="24"/>
        </w:rPr>
      </w:pPr>
      <w:r w:rsidDel="00000000" w:rsidR="00000000" w:rsidRPr="00000000">
        <w:rPr>
          <w:sz w:val="24"/>
          <w:szCs w:val="24"/>
          <w:rtl w:val="0"/>
        </w:rPr>
        <w:t xml:space="preserve">AUSTIN: [laughing] Yeah.</w:t>
      </w:r>
    </w:p>
    <w:p w:rsidR="00000000" w:rsidDel="00000000" w:rsidP="00000000" w:rsidRDefault="00000000" w:rsidRPr="00000000" w14:paraId="000009DC">
      <w:pPr>
        <w:rPr>
          <w:sz w:val="24"/>
          <w:szCs w:val="24"/>
        </w:rPr>
      </w:pPr>
      <w:r w:rsidDel="00000000" w:rsidR="00000000" w:rsidRPr="00000000">
        <w:rPr>
          <w:rtl w:val="0"/>
        </w:rPr>
      </w:r>
    </w:p>
    <w:p w:rsidR="00000000" w:rsidDel="00000000" w:rsidP="00000000" w:rsidRDefault="00000000" w:rsidRPr="00000000" w14:paraId="000009DD">
      <w:pPr>
        <w:rPr>
          <w:sz w:val="24"/>
          <w:szCs w:val="24"/>
        </w:rPr>
      </w:pPr>
      <w:r w:rsidDel="00000000" w:rsidR="00000000" w:rsidRPr="00000000">
        <w:rPr>
          <w:sz w:val="24"/>
          <w:szCs w:val="24"/>
          <w:rtl w:val="0"/>
        </w:rPr>
        <w:t xml:space="preserve">NICK: Austin comes up with something like totally random.</w:t>
      </w:r>
    </w:p>
    <w:p w:rsidR="00000000" w:rsidDel="00000000" w:rsidP="00000000" w:rsidRDefault="00000000" w:rsidRPr="00000000" w14:paraId="000009DE">
      <w:pPr>
        <w:rPr>
          <w:sz w:val="24"/>
          <w:szCs w:val="24"/>
        </w:rPr>
      </w:pPr>
      <w:r w:rsidDel="00000000" w:rsidR="00000000" w:rsidRPr="00000000">
        <w:rPr>
          <w:rtl w:val="0"/>
        </w:rPr>
      </w:r>
    </w:p>
    <w:p w:rsidR="00000000" w:rsidDel="00000000" w:rsidP="00000000" w:rsidRDefault="00000000" w:rsidRPr="00000000" w14:paraId="000009DF">
      <w:pPr>
        <w:rPr>
          <w:sz w:val="24"/>
          <w:szCs w:val="24"/>
        </w:rPr>
      </w:pPr>
      <w:r w:rsidDel="00000000" w:rsidR="00000000" w:rsidRPr="00000000">
        <w:rPr>
          <w:sz w:val="24"/>
          <w:szCs w:val="24"/>
          <w:rtl w:val="0"/>
        </w:rPr>
        <w:t xml:space="preserve">AUSTIN: I roll like on a chart of something.</w:t>
      </w:r>
    </w:p>
    <w:p w:rsidR="00000000" w:rsidDel="00000000" w:rsidP="00000000" w:rsidRDefault="00000000" w:rsidRPr="00000000" w14:paraId="000009E0">
      <w:pPr>
        <w:rPr>
          <w:sz w:val="24"/>
          <w:szCs w:val="24"/>
        </w:rPr>
      </w:pPr>
      <w:r w:rsidDel="00000000" w:rsidR="00000000" w:rsidRPr="00000000">
        <w:rPr>
          <w:rtl w:val="0"/>
        </w:rPr>
      </w:r>
    </w:p>
    <w:p w:rsidR="00000000" w:rsidDel="00000000" w:rsidP="00000000" w:rsidRDefault="00000000" w:rsidRPr="00000000" w14:paraId="000009E1">
      <w:pPr>
        <w:rPr>
          <w:sz w:val="24"/>
          <w:szCs w:val="24"/>
        </w:rPr>
      </w:pPr>
      <w:r w:rsidDel="00000000" w:rsidR="00000000" w:rsidRPr="00000000">
        <w:rPr>
          <w:sz w:val="24"/>
          <w:szCs w:val="24"/>
          <w:rtl w:val="0"/>
        </w:rPr>
        <w:t xml:space="preserve">NICK: Yeah.</w:t>
      </w:r>
    </w:p>
    <w:p w:rsidR="00000000" w:rsidDel="00000000" w:rsidP="00000000" w:rsidRDefault="00000000" w:rsidRPr="00000000" w14:paraId="000009E2">
      <w:pPr>
        <w:rPr>
          <w:sz w:val="24"/>
          <w:szCs w:val="24"/>
        </w:rPr>
      </w:pPr>
      <w:r w:rsidDel="00000000" w:rsidR="00000000" w:rsidRPr="00000000">
        <w:rPr>
          <w:rtl w:val="0"/>
        </w:rPr>
      </w:r>
    </w:p>
    <w:p w:rsidR="00000000" w:rsidDel="00000000" w:rsidP="00000000" w:rsidRDefault="00000000" w:rsidRPr="00000000" w14:paraId="000009E3">
      <w:pPr>
        <w:rPr>
          <w:sz w:val="24"/>
          <w:szCs w:val="24"/>
        </w:rPr>
      </w:pPr>
      <w:r w:rsidDel="00000000" w:rsidR="00000000" w:rsidRPr="00000000">
        <w:rPr>
          <w:sz w:val="24"/>
          <w:szCs w:val="24"/>
          <w:rtl w:val="0"/>
        </w:rPr>
        <w:t xml:space="preserve">ALI: [laughs] So actually, so that's how much I roll. Um, I mean I—</w:t>
      </w:r>
    </w:p>
    <w:p w:rsidR="00000000" w:rsidDel="00000000" w:rsidP="00000000" w:rsidRDefault="00000000" w:rsidRPr="00000000" w14:paraId="000009E4">
      <w:pPr>
        <w:rPr>
          <w:sz w:val="24"/>
          <w:szCs w:val="24"/>
        </w:rPr>
      </w:pPr>
      <w:r w:rsidDel="00000000" w:rsidR="00000000" w:rsidRPr="00000000">
        <w:rPr>
          <w:rtl w:val="0"/>
        </w:rPr>
      </w:r>
    </w:p>
    <w:p w:rsidR="00000000" w:rsidDel="00000000" w:rsidP="00000000" w:rsidRDefault="00000000" w:rsidRPr="00000000" w14:paraId="000009E5">
      <w:pPr>
        <w:rPr>
          <w:sz w:val="24"/>
          <w:szCs w:val="24"/>
        </w:rPr>
      </w:pPr>
      <w:r w:rsidDel="00000000" w:rsidR="00000000" w:rsidRPr="00000000">
        <w:rPr>
          <w:sz w:val="24"/>
          <w:szCs w:val="24"/>
          <w:rtl w:val="0"/>
        </w:rPr>
        <w:t xml:space="preserve">AUSTIN: Do you want—</w:t>
      </w:r>
    </w:p>
    <w:p w:rsidR="00000000" w:rsidDel="00000000" w:rsidP="00000000" w:rsidRDefault="00000000" w:rsidRPr="00000000" w14:paraId="000009E6">
      <w:pPr>
        <w:rPr>
          <w:sz w:val="24"/>
          <w:szCs w:val="24"/>
        </w:rPr>
      </w:pPr>
      <w:r w:rsidDel="00000000" w:rsidR="00000000" w:rsidRPr="00000000">
        <w:rPr>
          <w:rtl w:val="0"/>
        </w:rPr>
      </w:r>
    </w:p>
    <w:p w:rsidR="00000000" w:rsidDel="00000000" w:rsidP="00000000" w:rsidRDefault="00000000" w:rsidRPr="00000000" w14:paraId="000009E7">
      <w:pPr>
        <w:rPr>
          <w:sz w:val="24"/>
          <w:szCs w:val="24"/>
        </w:rPr>
      </w:pPr>
      <w:r w:rsidDel="00000000" w:rsidR="00000000" w:rsidRPr="00000000">
        <w:rPr>
          <w:sz w:val="24"/>
          <w:szCs w:val="24"/>
          <w:rtl w:val="0"/>
        </w:rPr>
        <w:t xml:space="preserve">ALI: Is there any way I can—</w:t>
      </w:r>
    </w:p>
    <w:p w:rsidR="00000000" w:rsidDel="00000000" w:rsidP="00000000" w:rsidRDefault="00000000" w:rsidRPr="00000000" w14:paraId="000009E8">
      <w:pPr>
        <w:rPr>
          <w:sz w:val="24"/>
          <w:szCs w:val="24"/>
        </w:rPr>
      </w:pPr>
      <w:r w:rsidDel="00000000" w:rsidR="00000000" w:rsidRPr="00000000">
        <w:rPr>
          <w:rtl w:val="0"/>
        </w:rPr>
      </w:r>
    </w:p>
    <w:p w:rsidR="00000000" w:rsidDel="00000000" w:rsidP="00000000" w:rsidRDefault="00000000" w:rsidRPr="00000000" w14:paraId="000009E9">
      <w:pPr>
        <w:rPr>
          <w:sz w:val="24"/>
          <w:szCs w:val="24"/>
        </w:rPr>
      </w:pPr>
      <w:r w:rsidDel="00000000" w:rsidR="00000000" w:rsidRPr="00000000">
        <w:rPr>
          <w:sz w:val="24"/>
          <w:szCs w:val="24"/>
          <w:rtl w:val="0"/>
        </w:rPr>
        <w:t xml:space="preserve">AUSTIN: Go ahead.</w:t>
      </w:r>
    </w:p>
    <w:p w:rsidR="00000000" w:rsidDel="00000000" w:rsidP="00000000" w:rsidRDefault="00000000" w:rsidRPr="00000000" w14:paraId="000009EA">
      <w:pPr>
        <w:rPr>
          <w:sz w:val="24"/>
          <w:szCs w:val="24"/>
        </w:rPr>
      </w:pPr>
      <w:r w:rsidDel="00000000" w:rsidR="00000000" w:rsidRPr="00000000">
        <w:rPr>
          <w:rtl w:val="0"/>
        </w:rPr>
      </w:r>
    </w:p>
    <w:p w:rsidR="00000000" w:rsidDel="00000000" w:rsidP="00000000" w:rsidRDefault="00000000" w:rsidRPr="00000000" w14:paraId="000009EB">
      <w:pPr>
        <w:rPr>
          <w:sz w:val="24"/>
          <w:szCs w:val="24"/>
        </w:rPr>
      </w:pPr>
      <w:r w:rsidDel="00000000" w:rsidR="00000000" w:rsidRPr="00000000">
        <w:rPr>
          <w:sz w:val="24"/>
          <w:szCs w:val="24"/>
          <w:rtl w:val="0"/>
        </w:rPr>
        <w:t xml:space="preserve">ALI: I can like, not just dodge with my shield but sort of roll away to get into a better position to…</w:t>
      </w:r>
    </w:p>
    <w:p w:rsidR="00000000" w:rsidDel="00000000" w:rsidP="00000000" w:rsidRDefault="00000000" w:rsidRPr="00000000" w14:paraId="000009EC">
      <w:pPr>
        <w:rPr>
          <w:sz w:val="24"/>
          <w:szCs w:val="24"/>
        </w:rPr>
      </w:pPr>
      <w:r w:rsidDel="00000000" w:rsidR="00000000" w:rsidRPr="00000000">
        <w:rPr>
          <w:rtl w:val="0"/>
        </w:rPr>
      </w:r>
    </w:p>
    <w:p w:rsidR="00000000" w:rsidDel="00000000" w:rsidP="00000000" w:rsidRDefault="00000000" w:rsidRPr="00000000" w14:paraId="000009ED">
      <w:pPr>
        <w:rPr>
          <w:sz w:val="24"/>
          <w:szCs w:val="24"/>
        </w:rPr>
      </w:pPr>
      <w:r w:rsidDel="00000000" w:rsidR="00000000" w:rsidRPr="00000000">
        <w:rPr>
          <w:sz w:val="24"/>
          <w:szCs w:val="24"/>
          <w:rtl w:val="0"/>
        </w:rPr>
        <w:t xml:space="preserve">AUSTIN: Yeah. How you want to defy this danger would help. Like </w:t>
      </w:r>
      <w:r w:rsidDel="00000000" w:rsidR="00000000" w:rsidRPr="00000000">
        <w:rPr>
          <w:rtl w:val="0"/>
        </w:rPr>
        <w:t xml:space="preserve">(</w:t>
      </w:r>
      <w:r w:rsidDel="00000000" w:rsidR="00000000" w:rsidRPr="00000000">
        <w:rPr>
          <w:sz w:val="24"/>
          <w:szCs w:val="24"/>
          <w:rtl w:val="0"/>
        </w:rPr>
        <w:t xml:space="preserve">ALI: Okay.) just tell me where you wanna go here on what you see as the rooms and that can be where you wanna go. If you want to like push someone else in there with you, you can totally do that. Like if your goal is to move people into that room (ALI: Okay.) and people are— want to move with you, that would work for me as a thing you're doing.</w:t>
      </w:r>
    </w:p>
    <w:p w:rsidR="00000000" w:rsidDel="00000000" w:rsidP="00000000" w:rsidRDefault="00000000" w:rsidRPr="00000000" w14:paraId="000009EE">
      <w:pPr>
        <w:rPr>
          <w:sz w:val="24"/>
          <w:szCs w:val="24"/>
        </w:rPr>
      </w:pPr>
      <w:r w:rsidDel="00000000" w:rsidR="00000000" w:rsidRPr="00000000">
        <w:rPr>
          <w:rtl w:val="0"/>
        </w:rPr>
      </w:r>
    </w:p>
    <w:p w:rsidR="00000000" w:rsidDel="00000000" w:rsidP="00000000" w:rsidRDefault="00000000" w:rsidRPr="00000000" w14:paraId="000009EF">
      <w:pPr>
        <w:rPr>
          <w:sz w:val="24"/>
          <w:szCs w:val="24"/>
        </w:rPr>
      </w:pPr>
      <w:r w:rsidDel="00000000" w:rsidR="00000000" w:rsidRPr="00000000">
        <w:rPr>
          <w:sz w:val="24"/>
          <w:szCs w:val="24"/>
          <w:rtl w:val="0"/>
        </w:rPr>
        <w:t xml:space="preserve">ALI: Okay.</w:t>
      </w:r>
    </w:p>
    <w:p w:rsidR="00000000" w:rsidDel="00000000" w:rsidP="00000000" w:rsidRDefault="00000000" w:rsidRPr="00000000" w14:paraId="000009F0">
      <w:pPr>
        <w:rPr>
          <w:sz w:val="24"/>
          <w:szCs w:val="24"/>
        </w:rPr>
      </w:pPr>
      <w:r w:rsidDel="00000000" w:rsidR="00000000" w:rsidRPr="00000000">
        <w:rPr>
          <w:rtl w:val="0"/>
        </w:rPr>
      </w:r>
    </w:p>
    <w:p w:rsidR="00000000" w:rsidDel="00000000" w:rsidP="00000000" w:rsidRDefault="00000000" w:rsidRPr="00000000" w14:paraId="000009F1">
      <w:pPr>
        <w:rPr>
          <w:sz w:val="24"/>
          <w:szCs w:val="24"/>
        </w:rPr>
      </w:pPr>
      <w:r w:rsidDel="00000000" w:rsidR="00000000" w:rsidRPr="00000000">
        <w:rPr>
          <w:sz w:val="24"/>
          <w:szCs w:val="24"/>
          <w:rtl w:val="0"/>
        </w:rPr>
        <w:t xml:space="preserve">JACK: I'd go with Hella.</w:t>
      </w:r>
    </w:p>
    <w:p w:rsidR="00000000" w:rsidDel="00000000" w:rsidP="00000000" w:rsidRDefault="00000000" w:rsidRPr="00000000" w14:paraId="000009F2">
      <w:pPr>
        <w:rPr>
          <w:sz w:val="24"/>
          <w:szCs w:val="24"/>
        </w:rPr>
      </w:pPr>
      <w:r w:rsidDel="00000000" w:rsidR="00000000" w:rsidRPr="00000000">
        <w:rPr>
          <w:rtl w:val="0"/>
        </w:rPr>
      </w:r>
    </w:p>
    <w:p w:rsidR="00000000" w:rsidDel="00000000" w:rsidP="00000000" w:rsidRDefault="00000000" w:rsidRPr="00000000" w14:paraId="000009F3">
      <w:pPr>
        <w:rPr>
          <w:sz w:val="24"/>
          <w:szCs w:val="24"/>
        </w:rPr>
      </w:pPr>
      <w:r w:rsidDel="00000000" w:rsidR="00000000" w:rsidRPr="00000000">
        <w:rPr>
          <w:sz w:val="24"/>
          <w:szCs w:val="24"/>
          <w:rtl w:val="0"/>
        </w:rPr>
        <w:t xml:space="preserve">ALI: Oh, well then in that case, can I sort of roll out of the way and grab cougar-Fero?</w:t>
      </w:r>
    </w:p>
    <w:p w:rsidR="00000000" w:rsidDel="00000000" w:rsidP="00000000" w:rsidRDefault="00000000" w:rsidRPr="00000000" w14:paraId="000009F4">
      <w:pPr>
        <w:rPr>
          <w:sz w:val="24"/>
          <w:szCs w:val="24"/>
        </w:rPr>
      </w:pPr>
      <w:r w:rsidDel="00000000" w:rsidR="00000000" w:rsidRPr="00000000">
        <w:rPr>
          <w:rtl w:val="0"/>
        </w:rPr>
      </w:r>
    </w:p>
    <w:p w:rsidR="00000000" w:rsidDel="00000000" w:rsidP="00000000" w:rsidRDefault="00000000" w:rsidRPr="00000000" w14:paraId="000009F5">
      <w:pPr>
        <w:rPr>
          <w:sz w:val="24"/>
          <w:szCs w:val="24"/>
        </w:rPr>
      </w:pPr>
      <w:r w:rsidDel="00000000" w:rsidR="00000000" w:rsidRPr="00000000">
        <w:rPr>
          <w:sz w:val="24"/>
          <w:szCs w:val="24"/>
          <w:rtl w:val="0"/>
        </w:rPr>
        <w:t xml:space="preserve">AUSTIN: Yeah.</w:t>
      </w:r>
    </w:p>
    <w:p w:rsidR="00000000" w:rsidDel="00000000" w:rsidP="00000000" w:rsidRDefault="00000000" w:rsidRPr="00000000" w14:paraId="000009F6">
      <w:pPr>
        <w:rPr>
          <w:sz w:val="24"/>
          <w:szCs w:val="24"/>
        </w:rPr>
      </w:pPr>
      <w:r w:rsidDel="00000000" w:rsidR="00000000" w:rsidRPr="00000000">
        <w:rPr>
          <w:rtl w:val="0"/>
        </w:rPr>
      </w:r>
    </w:p>
    <w:p w:rsidR="00000000" w:rsidDel="00000000" w:rsidP="00000000" w:rsidRDefault="00000000" w:rsidRPr="00000000" w14:paraId="000009F7">
      <w:pPr>
        <w:rPr>
          <w:sz w:val="24"/>
          <w:szCs w:val="24"/>
        </w:rPr>
      </w:pPr>
      <w:r w:rsidDel="00000000" w:rsidR="00000000" w:rsidRPr="00000000">
        <w:rPr>
          <w:sz w:val="24"/>
          <w:szCs w:val="24"/>
          <w:rtl w:val="0"/>
        </w:rPr>
        <w:t xml:space="preserve">ALI: Who's like on the floor and like—</w:t>
      </w:r>
    </w:p>
    <w:p w:rsidR="00000000" w:rsidDel="00000000" w:rsidP="00000000" w:rsidRDefault="00000000" w:rsidRPr="00000000" w14:paraId="000009F8">
      <w:pPr>
        <w:rPr>
          <w:sz w:val="24"/>
          <w:szCs w:val="24"/>
        </w:rPr>
      </w:pPr>
      <w:r w:rsidDel="00000000" w:rsidR="00000000" w:rsidRPr="00000000">
        <w:rPr>
          <w:rtl w:val="0"/>
        </w:rPr>
      </w:r>
    </w:p>
    <w:p w:rsidR="00000000" w:rsidDel="00000000" w:rsidP="00000000" w:rsidRDefault="00000000" w:rsidRPr="00000000" w14:paraId="000009F9">
      <w:pPr>
        <w:rPr>
          <w:sz w:val="24"/>
          <w:szCs w:val="24"/>
        </w:rPr>
      </w:pPr>
      <w:r w:rsidDel="00000000" w:rsidR="00000000" w:rsidRPr="00000000">
        <w:rPr>
          <w:sz w:val="24"/>
          <w:szCs w:val="24"/>
          <w:rtl w:val="0"/>
        </w:rPr>
        <w:t xml:space="preserve">JACK: I'm not—</w:t>
      </w:r>
    </w:p>
    <w:p w:rsidR="00000000" w:rsidDel="00000000" w:rsidP="00000000" w:rsidRDefault="00000000" w:rsidRPr="00000000" w14:paraId="000009FA">
      <w:pPr>
        <w:rPr>
          <w:sz w:val="24"/>
          <w:szCs w:val="24"/>
        </w:rPr>
      </w:pPr>
      <w:r w:rsidDel="00000000" w:rsidR="00000000" w:rsidRPr="00000000">
        <w:rPr>
          <w:rtl w:val="0"/>
        </w:rPr>
      </w:r>
    </w:p>
    <w:p w:rsidR="00000000" w:rsidDel="00000000" w:rsidP="00000000" w:rsidRDefault="00000000" w:rsidRPr="00000000" w14:paraId="000009FB">
      <w:pPr>
        <w:rPr>
          <w:sz w:val="24"/>
          <w:szCs w:val="24"/>
        </w:rPr>
      </w:pPr>
      <w:r w:rsidDel="00000000" w:rsidR="00000000" w:rsidRPr="00000000">
        <w:rPr>
          <w:sz w:val="24"/>
          <w:szCs w:val="24"/>
          <w:rtl w:val="0"/>
        </w:rPr>
        <w:t xml:space="preserve">AUSTIN: Right, John Cougar Ferocamp. Uh…</w:t>
      </w:r>
    </w:p>
    <w:p w:rsidR="00000000" w:rsidDel="00000000" w:rsidP="00000000" w:rsidRDefault="00000000" w:rsidRPr="00000000" w14:paraId="000009FC">
      <w:pPr>
        <w:rPr>
          <w:sz w:val="24"/>
          <w:szCs w:val="24"/>
        </w:rPr>
      </w:pPr>
      <w:r w:rsidDel="00000000" w:rsidR="00000000" w:rsidRPr="00000000">
        <w:rPr>
          <w:rtl w:val="0"/>
        </w:rPr>
      </w:r>
    </w:p>
    <w:p w:rsidR="00000000" w:rsidDel="00000000" w:rsidP="00000000" w:rsidRDefault="00000000" w:rsidRPr="00000000" w14:paraId="000009FD">
      <w:pPr>
        <w:rPr>
          <w:sz w:val="24"/>
          <w:szCs w:val="24"/>
        </w:rPr>
      </w:pPr>
      <w:r w:rsidDel="00000000" w:rsidR="00000000" w:rsidRPr="00000000">
        <w:rPr>
          <w:sz w:val="24"/>
          <w:szCs w:val="24"/>
          <w:rtl w:val="0"/>
        </w:rPr>
        <w:t xml:space="preserve">ALI: Just— Just to sort of get him into safety.</w:t>
      </w:r>
    </w:p>
    <w:p w:rsidR="00000000" w:rsidDel="00000000" w:rsidP="00000000" w:rsidRDefault="00000000" w:rsidRPr="00000000" w14:paraId="000009FE">
      <w:pPr>
        <w:rPr>
          <w:sz w:val="24"/>
          <w:szCs w:val="24"/>
        </w:rPr>
      </w:pPr>
      <w:r w:rsidDel="00000000" w:rsidR="00000000" w:rsidRPr="00000000">
        <w:rPr>
          <w:rtl w:val="0"/>
        </w:rPr>
      </w:r>
    </w:p>
    <w:p w:rsidR="00000000" w:rsidDel="00000000" w:rsidP="00000000" w:rsidRDefault="00000000" w:rsidRPr="00000000" w14:paraId="000009FF">
      <w:pPr>
        <w:rPr>
          <w:sz w:val="24"/>
          <w:szCs w:val="24"/>
        </w:rPr>
      </w:pPr>
      <w:r w:rsidDel="00000000" w:rsidR="00000000" w:rsidRPr="00000000">
        <w:rPr>
          <w:sz w:val="24"/>
          <w:szCs w:val="24"/>
          <w:rtl w:val="0"/>
        </w:rPr>
        <w:t xml:space="preserve">AUSTIN: Yeah, totally. Go ahead.</w:t>
      </w:r>
    </w:p>
    <w:p w:rsidR="00000000" w:rsidDel="00000000" w:rsidP="00000000" w:rsidRDefault="00000000" w:rsidRPr="00000000" w14:paraId="00000A00">
      <w:pPr>
        <w:rPr>
          <w:sz w:val="24"/>
          <w:szCs w:val="24"/>
        </w:rPr>
      </w:pPr>
      <w:r w:rsidDel="00000000" w:rsidR="00000000" w:rsidRPr="00000000">
        <w:rPr>
          <w:rtl w:val="0"/>
        </w:rPr>
      </w:r>
    </w:p>
    <w:p w:rsidR="00000000" w:rsidDel="00000000" w:rsidP="00000000" w:rsidRDefault="00000000" w:rsidRPr="00000000" w14:paraId="00000A01">
      <w:pPr>
        <w:rPr>
          <w:sz w:val="24"/>
          <w:szCs w:val="24"/>
        </w:rPr>
      </w:pPr>
      <w:r w:rsidDel="00000000" w:rsidR="00000000" w:rsidRPr="00000000">
        <w:rPr>
          <w:sz w:val="24"/>
          <w:szCs w:val="24"/>
          <w:rtl w:val="0"/>
        </w:rPr>
        <w:t xml:space="preserve">ALI: Okay.</w:t>
      </w:r>
    </w:p>
    <w:p w:rsidR="00000000" w:rsidDel="00000000" w:rsidP="00000000" w:rsidRDefault="00000000" w:rsidRPr="00000000" w14:paraId="00000A02">
      <w:pPr>
        <w:rPr>
          <w:sz w:val="24"/>
          <w:szCs w:val="24"/>
        </w:rPr>
      </w:pPr>
      <w:r w:rsidDel="00000000" w:rsidR="00000000" w:rsidRPr="00000000">
        <w:rPr>
          <w:rtl w:val="0"/>
        </w:rPr>
      </w:r>
    </w:p>
    <w:p w:rsidR="00000000" w:rsidDel="00000000" w:rsidP="00000000" w:rsidRDefault="00000000" w:rsidRPr="00000000" w14:paraId="00000A03">
      <w:pPr>
        <w:rPr>
          <w:sz w:val="24"/>
          <w:szCs w:val="24"/>
        </w:rPr>
      </w:pPr>
      <w:r w:rsidDel="00000000" w:rsidR="00000000" w:rsidRPr="00000000">
        <w:rPr>
          <w:sz w:val="24"/>
          <w:szCs w:val="24"/>
          <w:rtl w:val="0"/>
        </w:rPr>
        <w:t xml:space="preserve">NICK: Who is— Who is currently hurting so good.</w:t>
      </w:r>
    </w:p>
    <w:p w:rsidR="00000000" w:rsidDel="00000000" w:rsidP="00000000" w:rsidRDefault="00000000" w:rsidRPr="00000000" w14:paraId="00000A04">
      <w:pPr>
        <w:rPr>
          <w:sz w:val="24"/>
          <w:szCs w:val="24"/>
        </w:rPr>
      </w:pPr>
      <w:r w:rsidDel="00000000" w:rsidR="00000000" w:rsidRPr="00000000">
        <w:rPr>
          <w:rtl w:val="0"/>
        </w:rPr>
      </w:r>
    </w:p>
    <w:p w:rsidR="00000000" w:rsidDel="00000000" w:rsidP="00000000" w:rsidRDefault="00000000" w:rsidRPr="00000000" w14:paraId="00000A05">
      <w:pPr>
        <w:rPr>
          <w:sz w:val="24"/>
          <w:szCs w:val="24"/>
        </w:rPr>
      </w:pPr>
      <w:r w:rsidDel="00000000" w:rsidR="00000000" w:rsidRPr="00000000">
        <w:rPr>
          <w:sz w:val="24"/>
          <w:szCs w:val="24"/>
          <w:rtl w:val="0"/>
        </w:rPr>
        <w:t xml:space="preserve">AUSTIN: Ah, yes.</w:t>
      </w:r>
    </w:p>
    <w:p w:rsidR="00000000" w:rsidDel="00000000" w:rsidP="00000000" w:rsidRDefault="00000000" w:rsidRPr="00000000" w14:paraId="00000A06">
      <w:pPr>
        <w:rPr>
          <w:sz w:val="24"/>
          <w:szCs w:val="24"/>
        </w:rPr>
      </w:pPr>
      <w:r w:rsidDel="00000000" w:rsidR="00000000" w:rsidRPr="00000000">
        <w:rPr>
          <w:rtl w:val="0"/>
        </w:rPr>
      </w:r>
    </w:p>
    <w:p w:rsidR="00000000" w:rsidDel="00000000" w:rsidP="00000000" w:rsidRDefault="00000000" w:rsidRPr="00000000" w14:paraId="00000A07">
      <w:pPr>
        <w:rPr>
          <w:sz w:val="24"/>
          <w:szCs w:val="24"/>
        </w:rPr>
      </w:pPr>
      <w:r w:rsidDel="00000000" w:rsidR="00000000" w:rsidRPr="00000000">
        <w:rPr>
          <w:sz w:val="24"/>
          <w:szCs w:val="24"/>
          <w:rtl w:val="0"/>
        </w:rPr>
        <w:t xml:space="preserve">ALI: Fair.</w:t>
      </w:r>
    </w:p>
    <w:p w:rsidR="00000000" w:rsidDel="00000000" w:rsidP="00000000" w:rsidRDefault="00000000" w:rsidRPr="00000000" w14:paraId="00000A08">
      <w:pPr>
        <w:rPr>
          <w:sz w:val="24"/>
          <w:szCs w:val="24"/>
        </w:rPr>
      </w:pPr>
      <w:r w:rsidDel="00000000" w:rsidR="00000000" w:rsidRPr="00000000">
        <w:rPr>
          <w:rtl w:val="0"/>
        </w:rPr>
      </w:r>
    </w:p>
    <w:p w:rsidR="00000000" w:rsidDel="00000000" w:rsidP="00000000" w:rsidRDefault="00000000" w:rsidRPr="00000000" w14:paraId="00000A09">
      <w:pPr>
        <w:rPr>
          <w:sz w:val="24"/>
          <w:szCs w:val="24"/>
        </w:rPr>
      </w:pPr>
      <w:r w:rsidDel="00000000" w:rsidR="00000000" w:rsidRPr="00000000">
        <w:rPr>
          <w:sz w:val="24"/>
          <w:szCs w:val="24"/>
          <w:rtl w:val="0"/>
        </w:rPr>
        <w:t xml:space="preserve">AUSTIN: So that would be— That would be Defy Danger +Dex if you're like rolling out of the way.</w:t>
      </w:r>
    </w:p>
    <w:p w:rsidR="00000000" w:rsidDel="00000000" w:rsidP="00000000" w:rsidRDefault="00000000" w:rsidRPr="00000000" w14:paraId="00000A0A">
      <w:pPr>
        <w:rPr>
          <w:sz w:val="24"/>
          <w:szCs w:val="24"/>
        </w:rPr>
      </w:pPr>
      <w:r w:rsidDel="00000000" w:rsidR="00000000" w:rsidRPr="00000000">
        <w:rPr>
          <w:rtl w:val="0"/>
        </w:rPr>
      </w:r>
    </w:p>
    <w:p w:rsidR="00000000" w:rsidDel="00000000" w:rsidP="00000000" w:rsidRDefault="00000000" w:rsidRPr="00000000" w14:paraId="00000A0B">
      <w:pPr>
        <w:rPr>
          <w:sz w:val="24"/>
          <w:szCs w:val="24"/>
        </w:rPr>
      </w:pPr>
      <w:r w:rsidDel="00000000" w:rsidR="00000000" w:rsidRPr="00000000">
        <w:rPr>
          <w:sz w:val="24"/>
          <w:szCs w:val="24"/>
          <w:rtl w:val="0"/>
        </w:rPr>
        <w:t xml:space="preserve">ALI: Okay.</w:t>
      </w:r>
    </w:p>
    <w:p w:rsidR="00000000" w:rsidDel="00000000" w:rsidP="00000000" w:rsidRDefault="00000000" w:rsidRPr="00000000" w14:paraId="00000A0C">
      <w:pPr>
        <w:rPr>
          <w:sz w:val="24"/>
          <w:szCs w:val="24"/>
        </w:rPr>
      </w:pPr>
      <w:r w:rsidDel="00000000" w:rsidR="00000000" w:rsidRPr="00000000">
        <w:rPr>
          <w:rtl w:val="0"/>
        </w:rPr>
      </w:r>
    </w:p>
    <w:p w:rsidR="00000000" w:rsidDel="00000000" w:rsidP="00000000" w:rsidRDefault="00000000" w:rsidRPr="00000000" w14:paraId="00000A0D">
      <w:pPr>
        <w:rPr>
          <w:sz w:val="24"/>
          <w:szCs w:val="24"/>
        </w:rPr>
      </w:pPr>
      <w:r w:rsidDel="00000000" w:rsidR="00000000" w:rsidRPr="00000000">
        <w:rPr>
          <w:sz w:val="24"/>
          <w:szCs w:val="24"/>
          <w:rtl w:val="0"/>
        </w:rPr>
        <w:t xml:space="preserve">AUSTIN: Defy Danger +Strength if you're using your shield.</w:t>
      </w:r>
    </w:p>
    <w:p w:rsidR="00000000" w:rsidDel="00000000" w:rsidP="00000000" w:rsidRDefault="00000000" w:rsidRPr="00000000" w14:paraId="00000A0E">
      <w:pPr>
        <w:rPr>
          <w:sz w:val="24"/>
          <w:szCs w:val="24"/>
        </w:rPr>
      </w:pPr>
      <w:r w:rsidDel="00000000" w:rsidR="00000000" w:rsidRPr="00000000">
        <w:rPr>
          <w:rtl w:val="0"/>
        </w:rPr>
      </w:r>
    </w:p>
    <w:p w:rsidR="00000000" w:rsidDel="00000000" w:rsidP="00000000" w:rsidRDefault="00000000" w:rsidRPr="00000000" w14:paraId="00000A0F">
      <w:pPr>
        <w:rPr>
          <w:sz w:val="24"/>
          <w:szCs w:val="24"/>
        </w:rPr>
      </w:pPr>
      <w:r w:rsidDel="00000000" w:rsidR="00000000" w:rsidRPr="00000000">
        <w:rPr>
          <w:sz w:val="24"/>
          <w:szCs w:val="24"/>
          <w:rtl w:val="0"/>
        </w:rPr>
        <w:t xml:space="preserve">KEITH: What's your— what's your Dex bonus?</w:t>
      </w:r>
    </w:p>
    <w:p w:rsidR="00000000" w:rsidDel="00000000" w:rsidP="00000000" w:rsidRDefault="00000000" w:rsidRPr="00000000" w14:paraId="00000A10">
      <w:pPr>
        <w:rPr>
          <w:sz w:val="24"/>
          <w:szCs w:val="24"/>
        </w:rPr>
      </w:pPr>
      <w:r w:rsidDel="00000000" w:rsidR="00000000" w:rsidRPr="00000000">
        <w:rPr>
          <w:rtl w:val="0"/>
        </w:rPr>
      </w:r>
    </w:p>
    <w:p w:rsidR="00000000" w:rsidDel="00000000" w:rsidP="00000000" w:rsidRDefault="00000000" w:rsidRPr="00000000" w14:paraId="00000A11">
      <w:pPr>
        <w:rPr>
          <w:sz w:val="24"/>
          <w:szCs w:val="24"/>
        </w:rPr>
      </w:pPr>
      <w:r w:rsidDel="00000000" w:rsidR="00000000" w:rsidRPr="00000000">
        <w:rPr>
          <w:sz w:val="24"/>
          <w:szCs w:val="24"/>
          <w:rtl w:val="0"/>
        </w:rPr>
        <w:t xml:space="preserve">ALI: Uh, +0.</w:t>
      </w:r>
    </w:p>
    <w:p w:rsidR="00000000" w:rsidDel="00000000" w:rsidP="00000000" w:rsidRDefault="00000000" w:rsidRPr="00000000" w14:paraId="00000A12">
      <w:pPr>
        <w:rPr>
          <w:sz w:val="24"/>
          <w:szCs w:val="24"/>
        </w:rPr>
      </w:pPr>
      <w:r w:rsidDel="00000000" w:rsidR="00000000" w:rsidRPr="00000000">
        <w:rPr>
          <w:rtl w:val="0"/>
        </w:rPr>
      </w:r>
    </w:p>
    <w:p w:rsidR="00000000" w:rsidDel="00000000" w:rsidP="00000000" w:rsidRDefault="00000000" w:rsidRPr="00000000" w14:paraId="00000A13">
      <w:pPr>
        <w:rPr>
          <w:sz w:val="24"/>
          <w:szCs w:val="24"/>
        </w:rPr>
      </w:pPr>
      <w:r w:rsidDel="00000000" w:rsidR="00000000" w:rsidRPr="00000000">
        <w:rPr>
          <w:sz w:val="24"/>
          <w:szCs w:val="24"/>
          <w:rtl w:val="0"/>
        </w:rPr>
        <w:t xml:space="preserve">AUSTIN: Then you might want to—</w:t>
      </w:r>
    </w:p>
    <w:p w:rsidR="00000000" w:rsidDel="00000000" w:rsidP="00000000" w:rsidRDefault="00000000" w:rsidRPr="00000000" w14:paraId="00000A14">
      <w:pPr>
        <w:rPr>
          <w:sz w:val="24"/>
          <w:szCs w:val="24"/>
        </w:rPr>
      </w:pPr>
      <w:r w:rsidDel="00000000" w:rsidR="00000000" w:rsidRPr="00000000">
        <w:rPr>
          <w:rtl w:val="0"/>
        </w:rPr>
      </w:r>
    </w:p>
    <w:p w:rsidR="00000000" w:rsidDel="00000000" w:rsidP="00000000" w:rsidRDefault="00000000" w:rsidRPr="00000000" w14:paraId="00000A15">
      <w:pPr>
        <w:rPr>
          <w:sz w:val="24"/>
          <w:szCs w:val="24"/>
        </w:rPr>
      </w:pPr>
      <w:r w:rsidDel="00000000" w:rsidR="00000000" w:rsidRPr="00000000">
        <w:rPr>
          <w:sz w:val="24"/>
          <w:szCs w:val="24"/>
          <w:rtl w:val="0"/>
        </w:rPr>
        <w:t xml:space="preserve">KEITH: Yeah!</w:t>
      </w:r>
    </w:p>
    <w:p w:rsidR="00000000" w:rsidDel="00000000" w:rsidP="00000000" w:rsidRDefault="00000000" w:rsidRPr="00000000" w14:paraId="00000A16">
      <w:pPr>
        <w:rPr>
          <w:sz w:val="24"/>
          <w:szCs w:val="24"/>
        </w:rPr>
      </w:pPr>
      <w:r w:rsidDel="00000000" w:rsidR="00000000" w:rsidRPr="00000000">
        <w:rPr>
          <w:rtl w:val="0"/>
        </w:rPr>
      </w:r>
    </w:p>
    <w:p w:rsidR="00000000" w:rsidDel="00000000" w:rsidP="00000000" w:rsidRDefault="00000000" w:rsidRPr="00000000" w14:paraId="00000A17">
      <w:pPr>
        <w:rPr>
          <w:sz w:val="24"/>
          <w:szCs w:val="24"/>
        </w:rPr>
      </w:pPr>
      <w:r w:rsidDel="00000000" w:rsidR="00000000" w:rsidRPr="00000000">
        <w:rPr>
          <w:sz w:val="24"/>
          <w:szCs w:val="24"/>
          <w:rtl w:val="0"/>
        </w:rPr>
        <w:t xml:space="preserve">AUSTIN: You might want to just hold that shield up and like back</w:t>
      </w:r>
      <w:r w:rsidDel="00000000" w:rsidR="00000000" w:rsidRPr="00000000">
        <w:rPr>
          <w:rtl w:val="0"/>
        </w:rPr>
        <w:t xml:space="preserve">,</w:t>
      </w:r>
      <w:r w:rsidDel="00000000" w:rsidR="00000000" w:rsidRPr="00000000">
        <w:rPr>
          <w:sz w:val="24"/>
          <w:szCs w:val="24"/>
          <w:rtl w:val="0"/>
        </w:rPr>
        <w:t xml:space="preserve"> you know, like back away, grab— grab Fero and drag him. </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t xml:space="preserve">ALI: Okay. </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sz w:val="24"/>
          <w:szCs w:val="24"/>
        </w:rPr>
      </w:pPr>
      <w:r w:rsidDel="00000000" w:rsidR="00000000" w:rsidRPr="00000000">
        <w:rPr>
          <w:rtl w:val="0"/>
        </w:rPr>
        <w:t xml:space="preserve">AUSTIN: You know, like, t</w:t>
      </w:r>
      <w:r w:rsidDel="00000000" w:rsidR="00000000" w:rsidRPr="00000000">
        <w:rPr>
          <w:sz w:val="24"/>
          <w:szCs w:val="24"/>
          <w:rtl w:val="0"/>
        </w:rPr>
        <w:t xml:space="preserve">hat seems fair.</w:t>
      </w:r>
    </w:p>
    <w:p w:rsidR="00000000" w:rsidDel="00000000" w:rsidP="00000000" w:rsidRDefault="00000000" w:rsidRPr="00000000" w14:paraId="00000A1C">
      <w:pPr>
        <w:rPr>
          <w:sz w:val="24"/>
          <w:szCs w:val="24"/>
        </w:rPr>
      </w:pPr>
      <w:r w:rsidDel="00000000" w:rsidR="00000000" w:rsidRPr="00000000">
        <w:rPr>
          <w:rtl w:val="0"/>
        </w:rPr>
      </w:r>
    </w:p>
    <w:p w:rsidR="00000000" w:rsidDel="00000000" w:rsidP="00000000" w:rsidRDefault="00000000" w:rsidRPr="00000000" w14:paraId="00000A1D">
      <w:pPr>
        <w:rPr>
          <w:sz w:val="24"/>
          <w:szCs w:val="24"/>
        </w:rPr>
      </w:pPr>
      <w:r w:rsidDel="00000000" w:rsidR="00000000" w:rsidRPr="00000000">
        <w:rPr>
          <w:sz w:val="24"/>
          <w:szCs w:val="24"/>
          <w:rtl w:val="0"/>
        </w:rPr>
        <w:t xml:space="preserve">ALI: Yeah, that doesn't have to be a roll, that can just like pull him.</w:t>
      </w:r>
    </w:p>
    <w:p w:rsidR="00000000" w:rsidDel="00000000" w:rsidP="00000000" w:rsidRDefault="00000000" w:rsidRPr="00000000" w14:paraId="00000A1E">
      <w:pPr>
        <w:rPr>
          <w:sz w:val="24"/>
          <w:szCs w:val="24"/>
        </w:rPr>
      </w:pPr>
      <w:r w:rsidDel="00000000" w:rsidR="00000000" w:rsidRPr="00000000">
        <w:rPr>
          <w:rtl w:val="0"/>
        </w:rPr>
      </w:r>
    </w:p>
    <w:p w:rsidR="00000000" w:rsidDel="00000000" w:rsidP="00000000" w:rsidRDefault="00000000" w:rsidRPr="00000000" w14:paraId="00000A1F">
      <w:pPr>
        <w:rPr>
          <w:sz w:val="24"/>
          <w:szCs w:val="24"/>
        </w:rPr>
      </w:pPr>
      <w:r w:rsidDel="00000000" w:rsidR="00000000" w:rsidRPr="00000000">
        <w:rPr>
          <w:sz w:val="24"/>
          <w:szCs w:val="24"/>
          <w:rtl w:val="0"/>
        </w:rPr>
        <w:t xml:space="preserve">JACK: The old cougar grab and drag.</w:t>
      </w:r>
    </w:p>
    <w:p w:rsidR="00000000" w:rsidDel="00000000" w:rsidP="00000000" w:rsidRDefault="00000000" w:rsidRPr="00000000" w14:paraId="00000A20">
      <w:pPr>
        <w:rPr>
          <w:sz w:val="24"/>
          <w:szCs w:val="24"/>
        </w:rPr>
      </w:pPr>
      <w:r w:rsidDel="00000000" w:rsidR="00000000" w:rsidRPr="00000000">
        <w:rPr>
          <w:rtl w:val="0"/>
        </w:rPr>
      </w:r>
    </w:p>
    <w:p w:rsidR="00000000" w:rsidDel="00000000" w:rsidP="00000000" w:rsidRDefault="00000000" w:rsidRPr="00000000" w14:paraId="00000A21">
      <w:pPr>
        <w:rPr>
          <w:sz w:val="24"/>
          <w:szCs w:val="24"/>
        </w:rPr>
      </w:pPr>
      <w:r w:rsidDel="00000000" w:rsidR="00000000" w:rsidRPr="00000000">
        <w:rPr>
          <w:sz w:val="24"/>
          <w:szCs w:val="24"/>
          <w:rtl w:val="0"/>
        </w:rPr>
        <w:t xml:space="preserve">AUSTIN: Yeah.</w:t>
      </w:r>
    </w:p>
    <w:p w:rsidR="00000000" w:rsidDel="00000000" w:rsidP="00000000" w:rsidRDefault="00000000" w:rsidRPr="00000000" w14:paraId="00000A22">
      <w:pPr>
        <w:rPr>
          <w:sz w:val="24"/>
          <w:szCs w:val="24"/>
        </w:rPr>
      </w:pPr>
      <w:r w:rsidDel="00000000" w:rsidR="00000000" w:rsidRPr="00000000">
        <w:rPr>
          <w:rtl w:val="0"/>
        </w:rPr>
      </w:r>
    </w:p>
    <w:p w:rsidR="00000000" w:rsidDel="00000000" w:rsidP="00000000" w:rsidRDefault="00000000" w:rsidRPr="00000000" w14:paraId="00000A23">
      <w:pPr>
        <w:rPr>
          <w:sz w:val="24"/>
          <w:szCs w:val="24"/>
        </w:rPr>
      </w:pPr>
      <w:r w:rsidDel="00000000" w:rsidR="00000000" w:rsidRPr="00000000">
        <w:rPr>
          <w:sz w:val="24"/>
          <w:szCs w:val="24"/>
          <w:rtl w:val="0"/>
        </w:rPr>
        <w:t xml:space="preserve">ALI: Yeah, exactly.</w:t>
      </w:r>
    </w:p>
    <w:p w:rsidR="00000000" w:rsidDel="00000000" w:rsidP="00000000" w:rsidRDefault="00000000" w:rsidRPr="00000000" w14:paraId="00000A24">
      <w:pPr>
        <w:rPr>
          <w:sz w:val="24"/>
          <w:szCs w:val="24"/>
        </w:rPr>
      </w:pPr>
      <w:r w:rsidDel="00000000" w:rsidR="00000000" w:rsidRPr="00000000">
        <w:rPr>
          <w:rtl w:val="0"/>
        </w:rPr>
      </w:r>
    </w:p>
    <w:p w:rsidR="00000000" w:rsidDel="00000000" w:rsidP="00000000" w:rsidRDefault="00000000" w:rsidRPr="00000000" w14:paraId="00000A25">
      <w:pPr>
        <w:rPr>
          <w:sz w:val="24"/>
          <w:szCs w:val="24"/>
        </w:rPr>
      </w:pPr>
      <w:r w:rsidDel="00000000" w:rsidR="00000000" w:rsidRPr="00000000">
        <w:rPr>
          <w:sz w:val="24"/>
          <w:szCs w:val="24"/>
          <w:rtl w:val="0"/>
        </w:rPr>
        <w:t xml:space="preserve">KEITH: Hold on, I'm not passed out on the floor.</w:t>
      </w:r>
    </w:p>
    <w:p w:rsidR="00000000" w:rsidDel="00000000" w:rsidP="00000000" w:rsidRDefault="00000000" w:rsidRPr="00000000" w14:paraId="00000A26">
      <w:pPr>
        <w:rPr>
          <w:sz w:val="24"/>
          <w:szCs w:val="24"/>
        </w:rPr>
      </w:pPr>
      <w:r w:rsidDel="00000000" w:rsidR="00000000" w:rsidRPr="00000000">
        <w:rPr>
          <w:rtl w:val="0"/>
        </w:rPr>
      </w:r>
    </w:p>
    <w:p w:rsidR="00000000" w:rsidDel="00000000" w:rsidP="00000000" w:rsidRDefault="00000000" w:rsidRPr="00000000" w14:paraId="00000A27">
      <w:pPr>
        <w:rPr>
          <w:sz w:val="24"/>
          <w:szCs w:val="24"/>
        </w:rPr>
      </w:pPr>
      <w:r w:rsidDel="00000000" w:rsidR="00000000" w:rsidRPr="00000000">
        <w:rPr>
          <w:sz w:val="24"/>
          <w:szCs w:val="24"/>
          <w:rtl w:val="0"/>
        </w:rPr>
        <w:t xml:space="preserve">AUSTIN: No but you're— you're hurting.</w:t>
      </w:r>
    </w:p>
    <w:p w:rsidR="00000000" w:rsidDel="00000000" w:rsidP="00000000" w:rsidRDefault="00000000" w:rsidRPr="00000000" w14:paraId="00000A28">
      <w:pPr>
        <w:rPr>
          <w:sz w:val="24"/>
          <w:szCs w:val="24"/>
        </w:rPr>
      </w:pPr>
      <w:r w:rsidDel="00000000" w:rsidR="00000000" w:rsidRPr="00000000">
        <w:rPr>
          <w:rtl w:val="0"/>
        </w:rPr>
      </w:r>
    </w:p>
    <w:p w:rsidR="00000000" w:rsidDel="00000000" w:rsidP="00000000" w:rsidRDefault="00000000" w:rsidRPr="00000000" w14:paraId="00000A29">
      <w:pPr>
        <w:rPr>
          <w:sz w:val="24"/>
          <w:szCs w:val="24"/>
        </w:rPr>
      </w:pPr>
      <w:r w:rsidDel="00000000" w:rsidR="00000000" w:rsidRPr="00000000">
        <w:rPr>
          <w:sz w:val="24"/>
          <w:szCs w:val="24"/>
          <w:rtl w:val="0"/>
        </w:rPr>
        <w:t xml:space="preserve">ALI: You're hurt. You're bleeding.</w:t>
      </w:r>
    </w:p>
    <w:p w:rsidR="00000000" w:rsidDel="00000000" w:rsidP="00000000" w:rsidRDefault="00000000" w:rsidRPr="00000000" w14:paraId="00000A2A">
      <w:pPr>
        <w:rPr>
          <w:sz w:val="24"/>
          <w:szCs w:val="24"/>
        </w:rPr>
      </w:pPr>
      <w:r w:rsidDel="00000000" w:rsidR="00000000" w:rsidRPr="00000000">
        <w:rPr>
          <w:rtl w:val="0"/>
        </w:rPr>
      </w:r>
    </w:p>
    <w:p w:rsidR="00000000" w:rsidDel="00000000" w:rsidP="00000000" w:rsidRDefault="00000000" w:rsidRPr="00000000" w14:paraId="00000A2B">
      <w:pPr>
        <w:rPr>
          <w:sz w:val="24"/>
          <w:szCs w:val="24"/>
        </w:rPr>
      </w:pPr>
      <w:r w:rsidDel="00000000" w:rsidR="00000000" w:rsidRPr="00000000">
        <w:rPr>
          <w:sz w:val="24"/>
          <w:szCs w:val="24"/>
          <w:rtl w:val="0"/>
        </w:rPr>
        <w:t xml:space="preserve">AUSTIN: Also, </w:t>
      </w:r>
      <w:r w:rsidDel="00000000" w:rsidR="00000000" w:rsidRPr="00000000">
        <w:rPr>
          <w:rtl w:val="0"/>
        </w:rPr>
        <w:t xml:space="preserve">l</w:t>
      </w:r>
      <w:r w:rsidDel="00000000" w:rsidR="00000000" w:rsidRPr="00000000">
        <w:rPr>
          <w:sz w:val="24"/>
          <w:szCs w:val="24"/>
          <w:rtl w:val="0"/>
        </w:rPr>
        <w:t xml:space="preserve">et's say—</w:t>
      </w:r>
    </w:p>
    <w:p w:rsidR="00000000" w:rsidDel="00000000" w:rsidP="00000000" w:rsidRDefault="00000000" w:rsidRPr="00000000" w14:paraId="00000A2C">
      <w:pPr>
        <w:rPr>
          <w:sz w:val="24"/>
          <w:szCs w:val="24"/>
        </w:rPr>
      </w:pPr>
      <w:r w:rsidDel="00000000" w:rsidR="00000000" w:rsidRPr="00000000">
        <w:rPr>
          <w:rtl w:val="0"/>
        </w:rPr>
      </w:r>
    </w:p>
    <w:p w:rsidR="00000000" w:rsidDel="00000000" w:rsidP="00000000" w:rsidRDefault="00000000" w:rsidRPr="00000000" w14:paraId="00000A2D">
      <w:pPr>
        <w:rPr>
          <w:sz w:val="24"/>
          <w:szCs w:val="24"/>
        </w:rPr>
      </w:pPr>
      <w:r w:rsidDel="00000000" w:rsidR="00000000" w:rsidRPr="00000000">
        <w:rPr>
          <w:sz w:val="24"/>
          <w:szCs w:val="24"/>
          <w:rtl w:val="0"/>
        </w:rPr>
        <w:t xml:space="preserve">JACK: You're currently incapacitated, Fero.</w:t>
      </w:r>
    </w:p>
    <w:p w:rsidR="00000000" w:rsidDel="00000000" w:rsidP="00000000" w:rsidRDefault="00000000" w:rsidRPr="00000000" w14:paraId="00000A2E">
      <w:pPr>
        <w:rPr>
          <w:sz w:val="24"/>
          <w:szCs w:val="24"/>
        </w:rPr>
      </w:pPr>
      <w:r w:rsidDel="00000000" w:rsidR="00000000" w:rsidRPr="00000000">
        <w:rPr>
          <w:rtl w:val="0"/>
        </w:rPr>
      </w:r>
    </w:p>
    <w:p w:rsidR="00000000" w:rsidDel="00000000" w:rsidP="00000000" w:rsidRDefault="00000000" w:rsidRPr="00000000" w14:paraId="00000A2F">
      <w:pPr>
        <w:rPr>
          <w:sz w:val="24"/>
          <w:szCs w:val="24"/>
        </w:rPr>
      </w:pPr>
      <w:r w:rsidDel="00000000" w:rsidR="00000000" w:rsidRPr="00000000">
        <w:rPr>
          <w:sz w:val="24"/>
          <w:szCs w:val="24"/>
          <w:rtl w:val="0"/>
        </w:rPr>
        <w:t xml:space="preserve">AUSTIN: Yeah. Your— Your cut scars up very quickly because of the pattern magic that Lem was playing. Um…</w:t>
      </w:r>
    </w:p>
    <w:p w:rsidR="00000000" w:rsidDel="00000000" w:rsidP="00000000" w:rsidRDefault="00000000" w:rsidRPr="00000000" w14:paraId="00000A30">
      <w:pPr>
        <w:rPr>
          <w:sz w:val="24"/>
          <w:szCs w:val="24"/>
        </w:rPr>
      </w:pPr>
      <w:r w:rsidDel="00000000" w:rsidR="00000000" w:rsidRPr="00000000">
        <w:rPr>
          <w:rtl w:val="0"/>
        </w:rPr>
      </w:r>
    </w:p>
    <w:p w:rsidR="00000000" w:rsidDel="00000000" w:rsidP="00000000" w:rsidRDefault="00000000" w:rsidRPr="00000000" w14:paraId="00000A31">
      <w:pPr>
        <w:rPr>
          <w:sz w:val="24"/>
          <w:szCs w:val="24"/>
        </w:rPr>
      </w:pPr>
      <w:r w:rsidDel="00000000" w:rsidR="00000000" w:rsidRPr="00000000">
        <w:rPr>
          <w:sz w:val="24"/>
          <w:szCs w:val="24"/>
          <w:rtl w:val="0"/>
        </w:rPr>
        <w:t xml:space="preserve">KEITH: Okay.</w:t>
      </w:r>
    </w:p>
    <w:p w:rsidR="00000000" w:rsidDel="00000000" w:rsidP="00000000" w:rsidRDefault="00000000" w:rsidRPr="00000000" w14:paraId="00000A32">
      <w:pPr>
        <w:rPr>
          <w:sz w:val="24"/>
          <w:szCs w:val="24"/>
        </w:rPr>
      </w:pPr>
      <w:r w:rsidDel="00000000" w:rsidR="00000000" w:rsidRPr="00000000">
        <w:rPr>
          <w:rtl w:val="0"/>
        </w:rPr>
      </w:r>
    </w:p>
    <w:p w:rsidR="00000000" w:rsidDel="00000000" w:rsidP="00000000" w:rsidRDefault="00000000" w:rsidRPr="00000000" w14:paraId="00000A33">
      <w:pPr>
        <w:rPr>
          <w:sz w:val="24"/>
          <w:szCs w:val="24"/>
        </w:rPr>
      </w:pPr>
      <w:r w:rsidDel="00000000" w:rsidR="00000000" w:rsidRPr="00000000">
        <w:rPr>
          <w:sz w:val="24"/>
          <w:szCs w:val="24"/>
          <w:rtl w:val="0"/>
        </w:rPr>
        <w:t xml:space="preserve">AUSTIN: [cross] Little fuzz starts to grow back. A little bit, yeah.</w:t>
      </w:r>
    </w:p>
    <w:p w:rsidR="00000000" w:rsidDel="00000000" w:rsidP="00000000" w:rsidRDefault="00000000" w:rsidRPr="00000000" w14:paraId="00000A34">
      <w:pPr>
        <w:rPr>
          <w:sz w:val="24"/>
          <w:szCs w:val="24"/>
        </w:rPr>
      </w:pPr>
      <w:r w:rsidDel="00000000" w:rsidR="00000000" w:rsidRPr="00000000">
        <w:rPr>
          <w:rtl w:val="0"/>
        </w:rPr>
      </w:r>
    </w:p>
    <w:p w:rsidR="00000000" w:rsidDel="00000000" w:rsidP="00000000" w:rsidRDefault="00000000" w:rsidRPr="00000000" w14:paraId="00000A35">
      <w:pPr>
        <w:rPr>
          <w:sz w:val="24"/>
          <w:szCs w:val="24"/>
        </w:rPr>
      </w:pPr>
      <w:r w:rsidDel="00000000" w:rsidR="00000000" w:rsidRPr="00000000">
        <w:rPr>
          <w:sz w:val="24"/>
          <w:szCs w:val="24"/>
          <w:rtl w:val="0"/>
        </w:rPr>
        <w:t xml:space="preserve">JACK: [cross] Pretty shitty pattern magic.</w:t>
      </w:r>
    </w:p>
    <w:p w:rsidR="00000000" w:rsidDel="00000000" w:rsidP="00000000" w:rsidRDefault="00000000" w:rsidRPr="00000000" w14:paraId="00000A36">
      <w:pPr>
        <w:rPr>
          <w:sz w:val="24"/>
          <w:szCs w:val="24"/>
        </w:rPr>
      </w:pPr>
      <w:r w:rsidDel="00000000" w:rsidR="00000000" w:rsidRPr="00000000">
        <w:rPr>
          <w:rtl w:val="0"/>
        </w:rPr>
      </w:r>
    </w:p>
    <w:p w:rsidR="00000000" w:rsidDel="00000000" w:rsidP="00000000" w:rsidRDefault="00000000" w:rsidRPr="00000000" w14:paraId="00000A37">
      <w:pPr>
        <w:rPr>
          <w:sz w:val="24"/>
          <w:szCs w:val="24"/>
        </w:rPr>
      </w:pPr>
      <w:r w:rsidDel="00000000" w:rsidR="00000000" w:rsidRPr="00000000">
        <w:rPr>
          <w:sz w:val="24"/>
          <w:szCs w:val="24"/>
          <w:rtl w:val="0"/>
        </w:rPr>
        <w:t xml:space="preserve">KEITH: Yeah.</w:t>
      </w:r>
    </w:p>
    <w:p w:rsidR="00000000" w:rsidDel="00000000" w:rsidP="00000000" w:rsidRDefault="00000000" w:rsidRPr="00000000" w14:paraId="00000A38">
      <w:pPr>
        <w:rPr>
          <w:sz w:val="24"/>
          <w:szCs w:val="24"/>
        </w:rPr>
      </w:pPr>
      <w:r w:rsidDel="00000000" w:rsidR="00000000" w:rsidRPr="00000000">
        <w:rPr>
          <w:rtl w:val="0"/>
        </w:rPr>
      </w:r>
    </w:p>
    <w:p w:rsidR="00000000" w:rsidDel="00000000" w:rsidP="00000000" w:rsidRDefault="00000000" w:rsidRPr="00000000" w14:paraId="00000A39">
      <w:pPr>
        <w:rPr>
          <w:sz w:val="24"/>
          <w:szCs w:val="24"/>
        </w:rPr>
      </w:pPr>
      <w:r w:rsidDel="00000000" w:rsidR="00000000" w:rsidRPr="00000000">
        <w:rPr>
          <w:sz w:val="24"/>
          <w:szCs w:val="24"/>
          <w:rtl w:val="0"/>
        </w:rPr>
        <w:t xml:space="preserve">ALI: But yeah.</w:t>
      </w:r>
    </w:p>
    <w:p w:rsidR="00000000" w:rsidDel="00000000" w:rsidP="00000000" w:rsidRDefault="00000000" w:rsidRPr="00000000" w14:paraId="00000A3A">
      <w:pPr>
        <w:rPr>
          <w:sz w:val="24"/>
          <w:szCs w:val="24"/>
        </w:rPr>
      </w:pPr>
      <w:r w:rsidDel="00000000" w:rsidR="00000000" w:rsidRPr="00000000">
        <w:rPr>
          <w:rtl w:val="0"/>
        </w:rPr>
      </w:r>
    </w:p>
    <w:p w:rsidR="00000000" w:rsidDel="00000000" w:rsidP="00000000" w:rsidRDefault="00000000" w:rsidRPr="00000000" w14:paraId="00000A3B">
      <w:pPr>
        <w:rPr>
          <w:sz w:val="24"/>
          <w:szCs w:val="24"/>
        </w:rPr>
      </w:pPr>
      <w:r w:rsidDel="00000000" w:rsidR="00000000" w:rsidRPr="00000000">
        <w:rPr>
          <w:sz w:val="24"/>
          <w:szCs w:val="24"/>
          <w:rtl w:val="0"/>
        </w:rPr>
        <w:t xml:space="preserve">AUSTIN: He didn't transfer you into a world in which you were never cut. Just like cut slightly less bad.</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[ALI and JACK laugh] </w:t>
      </w:r>
    </w:p>
    <w:p w:rsidR="00000000" w:rsidDel="00000000" w:rsidP="00000000" w:rsidRDefault="00000000" w:rsidRPr="00000000" w14:paraId="00000A3E">
      <w:pPr>
        <w:rPr>
          <w:sz w:val="24"/>
          <w:szCs w:val="24"/>
        </w:rPr>
      </w:pPr>
      <w:r w:rsidDel="00000000" w:rsidR="00000000" w:rsidRPr="00000000">
        <w:rPr>
          <w:rtl w:val="0"/>
        </w:rPr>
      </w:r>
    </w:p>
    <w:p w:rsidR="00000000" w:rsidDel="00000000" w:rsidP="00000000" w:rsidRDefault="00000000" w:rsidRPr="00000000" w14:paraId="00000A3F">
      <w:pPr>
        <w:rPr>
          <w:sz w:val="24"/>
          <w:szCs w:val="24"/>
        </w:rPr>
      </w:pPr>
      <w:r w:rsidDel="00000000" w:rsidR="00000000" w:rsidRPr="00000000">
        <w:rPr>
          <w:sz w:val="24"/>
          <w:szCs w:val="24"/>
          <w:rtl w:val="0"/>
        </w:rPr>
        <w:t xml:space="preserve">KEITH: Or like cut a week ago.</w:t>
      </w:r>
    </w:p>
    <w:p w:rsidR="00000000" w:rsidDel="00000000" w:rsidP="00000000" w:rsidRDefault="00000000" w:rsidRPr="00000000" w14:paraId="00000A40">
      <w:pPr>
        <w:rPr>
          <w:sz w:val="24"/>
          <w:szCs w:val="24"/>
        </w:rPr>
      </w:pPr>
      <w:r w:rsidDel="00000000" w:rsidR="00000000" w:rsidRPr="00000000">
        <w:rPr>
          <w:rtl w:val="0"/>
        </w:rPr>
      </w:r>
    </w:p>
    <w:p w:rsidR="00000000" w:rsidDel="00000000" w:rsidP="00000000" w:rsidRDefault="00000000" w:rsidRPr="00000000" w14:paraId="00000A41">
      <w:pPr>
        <w:rPr>
          <w:sz w:val="24"/>
          <w:szCs w:val="24"/>
        </w:rPr>
      </w:pPr>
      <w:r w:rsidDel="00000000" w:rsidR="00000000" w:rsidRPr="00000000">
        <w:rPr>
          <w:sz w:val="24"/>
          <w:szCs w:val="24"/>
          <w:rtl w:val="0"/>
        </w:rPr>
        <w:t xml:space="preserve">AUSTIN: A week ago, right. Yeah, exactly. Um… So go ahead, Ali.</w:t>
      </w:r>
    </w:p>
    <w:p w:rsidR="00000000" w:rsidDel="00000000" w:rsidP="00000000" w:rsidRDefault="00000000" w:rsidRPr="00000000" w14:paraId="00000A42">
      <w:pPr>
        <w:rPr>
          <w:sz w:val="24"/>
          <w:szCs w:val="24"/>
        </w:rPr>
      </w:pPr>
      <w:r w:rsidDel="00000000" w:rsidR="00000000" w:rsidRPr="00000000">
        <w:rPr>
          <w:rtl w:val="0"/>
        </w:rPr>
      </w:r>
    </w:p>
    <w:p w:rsidR="00000000" w:rsidDel="00000000" w:rsidP="00000000" w:rsidRDefault="00000000" w:rsidRPr="00000000" w14:paraId="00000A43">
      <w:pPr>
        <w:rPr>
          <w:sz w:val="24"/>
          <w:szCs w:val="24"/>
        </w:rPr>
      </w:pPr>
      <w:r w:rsidDel="00000000" w:rsidR="00000000" w:rsidRPr="00000000">
        <w:rPr>
          <w:sz w:val="24"/>
          <w:szCs w:val="24"/>
          <w:rtl w:val="0"/>
        </w:rPr>
        <w:t xml:space="preserve">ALI: But okay. So I guess the actual action is like, I lift my shield </w:t>
      </w:r>
      <w:r w:rsidDel="00000000" w:rsidR="00000000" w:rsidRPr="00000000">
        <w:rPr>
          <w:rtl w:val="0"/>
        </w:rPr>
        <w:t xml:space="preserve">but </w:t>
      </w:r>
      <w:r w:rsidDel="00000000" w:rsidR="00000000" w:rsidRPr="00000000">
        <w:rPr>
          <w:sz w:val="24"/>
          <w:szCs w:val="24"/>
          <w:rtl w:val="0"/>
        </w:rPr>
        <w:t xml:space="preserve">I also like grab Fero by the scruff of the neck and pull him away. Um…</w:t>
      </w:r>
    </w:p>
    <w:p w:rsidR="00000000" w:rsidDel="00000000" w:rsidP="00000000" w:rsidRDefault="00000000" w:rsidRPr="00000000" w14:paraId="00000A44">
      <w:pPr>
        <w:rPr>
          <w:sz w:val="24"/>
          <w:szCs w:val="24"/>
        </w:rPr>
      </w:pPr>
      <w:r w:rsidDel="00000000" w:rsidR="00000000" w:rsidRPr="00000000">
        <w:rPr>
          <w:rtl w:val="0"/>
        </w:rPr>
      </w:r>
    </w:p>
    <w:p w:rsidR="00000000" w:rsidDel="00000000" w:rsidP="00000000" w:rsidRDefault="00000000" w:rsidRPr="00000000" w14:paraId="00000A45">
      <w:pPr>
        <w:rPr>
          <w:sz w:val="24"/>
          <w:szCs w:val="24"/>
        </w:rPr>
      </w:pPr>
      <w:r w:rsidDel="00000000" w:rsidR="00000000" w:rsidRPr="00000000">
        <w:rPr>
          <w:sz w:val="24"/>
          <w:szCs w:val="24"/>
          <w:rtl w:val="0"/>
        </w:rPr>
        <w:t xml:space="preserve">KEITH: I growl the whole fucking time, so bad.</w:t>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t xml:space="preserve">[ALI and AUSTIN laugh] </w:t>
      </w:r>
    </w:p>
    <w:p w:rsidR="00000000" w:rsidDel="00000000" w:rsidP="00000000" w:rsidRDefault="00000000" w:rsidRPr="00000000" w14:paraId="00000A48">
      <w:pPr>
        <w:rPr>
          <w:sz w:val="24"/>
          <w:szCs w:val="24"/>
        </w:rPr>
      </w:pPr>
      <w:r w:rsidDel="00000000" w:rsidR="00000000" w:rsidRPr="00000000">
        <w:rPr>
          <w:rtl w:val="0"/>
        </w:rPr>
      </w:r>
    </w:p>
    <w:p w:rsidR="00000000" w:rsidDel="00000000" w:rsidP="00000000" w:rsidRDefault="00000000" w:rsidRPr="00000000" w14:paraId="00000A49">
      <w:pPr>
        <w:rPr>
          <w:sz w:val="24"/>
          <w:szCs w:val="24"/>
        </w:rPr>
      </w:pPr>
      <w:r w:rsidDel="00000000" w:rsidR="00000000" w:rsidRPr="00000000">
        <w:rPr>
          <w:sz w:val="24"/>
          <w:szCs w:val="24"/>
          <w:rtl w:val="0"/>
        </w:rPr>
        <w:t xml:space="preserve">AUSTIN: I love it.</w:t>
      </w:r>
    </w:p>
    <w:p w:rsidR="00000000" w:rsidDel="00000000" w:rsidP="00000000" w:rsidRDefault="00000000" w:rsidRPr="00000000" w14:paraId="00000A4A">
      <w:pPr>
        <w:rPr>
          <w:sz w:val="24"/>
          <w:szCs w:val="24"/>
        </w:rPr>
      </w:pPr>
      <w:r w:rsidDel="00000000" w:rsidR="00000000" w:rsidRPr="00000000">
        <w:rPr>
          <w:rtl w:val="0"/>
        </w:rPr>
      </w:r>
    </w:p>
    <w:p w:rsidR="00000000" w:rsidDel="00000000" w:rsidP="00000000" w:rsidRDefault="00000000" w:rsidRPr="00000000" w14:paraId="00000A4B">
      <w:pPr>
        <w:rPr>
          <w:sz w:val="24"/>
          <w:szCs w:val="24"/>
        </w:rPr>
      </w:pPr>
      <w:r w:rsidDel="00000000" w:rsidR="00000000" w:rsidRPr="00000000">
        <w:rPr>
          <w:sz w:val="24"/>
          <w:szCs w:val="24"/>
          <w:rtl w:val="0"/>
        </w:rPr>
        <w:t xml:space="preserve">KEITH: I growl so bad.</w:t>
      </w:r>
    </w:p>
    <w:p w:rsidR="00000000" w:rsidDel="00000000" w:rsidP="00000000" w:rsidRDefault="00000000" w:rsidRPr="00000000" w14:paraId="00000A4C">
      <w:pPr>
        <w:rPr>
          <w:sz w:val="24"/>
          <w:szCs w:val="24"/>
        </w:rPr>
      </w:pPr>
      <w:r w:rsidDel="00000000" w:rsidR="00000000" w:rsidRPr="00000000">
        <w:rPr>
          <w:rtl w:val="0"/>
        </w:rPr>
      </w:r>
    </w:p>
    <w:p w:rsidR="00000000" w:rsidDel="00000000" w:rsidP="00000000" w:rsidRDefault="00000000" w:rsidRPr="00000000" w14:paraId="00000A4D">
      <w:pPr>
        <w:rPr>
          <w:sz w:val="24"/>
          <w:szCs w:val="24"/>
        </w:rPr>
      </w:pPr>
      <w:r w:rsidDel="00000000" w:rsidR="00000000" w:rsidRPr="00000000">
        <w:rPr>
          <w:sz w:val="24"/>
          <w:szCs w:val="24"/>
          <w:rtl w:val="0"/>
        </w:rPr>
        <w:t xml:space="preserve">ALI: I'm helping. So it's um…</w:t>
      </w:r>
    </w:p>
    <w:p w:rsidR="00000000" w:rsidDel="00000000" w:rsidP="00000000" w:rsidRDefault="00000000" w:rsidRPr="00000000" w14:paraId="00000A4E">
      <w:pPr>
        <w:rPr>
          <w:sz w:val="24"/>
          <w:szCs w:val="24"/>
        </w:rPr>
      </w:pPr>
      <w:r w:rsidDel="00000000" w:rsidR="00000000" w:rsidRPr="00000000">
        <w:rPr>
          <w:rtl w:val="0"/>
        </w:rPr>
      </w:r>
    </w:p>
    <w:p w:rsidR="00000000" w:rsidDel="00000000" w:rsidP="00000000" w:rsidRDefault="00000000" w:rsidRPr="00000000" w14:paraId="00000A4F">
      <w:pPr>
        <w:rPr>
          <w:sz w:val="24"/>
          <w:szCs w:val="24"/>
        </w:rPr>
      </w:pPr>
      <w:r w:rsidDel="00000000" w:rsidR="00000000" w:rsidRPr="00000000">
        <w:rPr>
          <w:sz w:val="24"/>
          <w:szCs w:val="24"/>
          <w:rtl w:val="0"/>
        </w:rPr>
        <w:t xml:space="preserve">AUSTIN: So yeah, go ahead and 2d6 + whatever your Strength Modifier is.</w:t>
      </w:r>
    </w:p>
    <w:p w:rsidR="00000000" w:rsidDel="00000000" w:rsidP="00000000" w:rsidRDefault="00000000" w:rsidRPr="00000000" w14:paraId="00000A50">
      <w:pPr>
        <w:rPr>
          <w:sz w:val="24"/>
          <w:szCs w:val="24"/>
        </w:rPr>
      </w:pPr>
      <w:r w:rsidDel="00000000" w:rsidR="00000000" w:rsidRPr="00000000">
        <w:rPr>
          <w:rtl w:val="0"/>
        </w:rPr>
      </w:r>
    </w:p>
    <w:p w:rsidR="00000000" w:rsidDel="00000000" w:rsidP="00000000" w:rsidRDefault="00000000" w:rsidRPr="00000000" w14:paraId="00000A51">
      <w:pPr>
        <w:rPr>
          <w:sz w:val="24"/>
          <w:szCs w:val="24"/>
        </w:rPr>
      </w:pPr>
      <w:r w:rsidDel="00000000" w:rsidR="00000000" w:rsidRPr="00000000">
        <w:rPr>
          <w:sz w:val="24"/>
          <w:szCs w:val="24"/>
          <w:rtl w:val="0"/>
        </w:rPr>
        <w:t xml:space="preserve">KEITH: Yeah, guess what? Cats don't know when you're helping them.</w:t>
      </w:r>
    </w:p>
    <w:p w:rsidR="00000000" w:rsidDel="00000000" w:rsidP="00000000" w:rsidRDefault="00000000" w:rsidRPr="00000000" w14:paraId="00000A52">
      <w:pPr>
        <w:rPr>
          <w:sz w:val="24"/>
          <w:szCs w:val="24"/>
        </w:rPr>
      </w:pPr>
      <w:r w:rsidDel="00000000" w:rsidR="00000000" w:rsidRPr="00000000">
        <w:rPr>
          <w:rtl w:val="0"/>
        </w:rPr>
      </w:r>
    </w:p>
    <w:p w:rsidR="00000000" w:rsidDel="00000000" w:rsidP="00000000" w:rsidRDefault="00000000" w:rsidRPr="00000000" w14:paraId="00000A53">
      <w:pPr>
        <w:rPr>
          <w:sz w:val="24"/>
          <w:szCs w:val="24"/>
        </w:rPr>
      </w:pPr>
      <w:r w:rsidDel="00000000" w:rsidR="00000000" w:rsidRPr="00000000">
        <w:rPr>
          <w:sz w:val="24"/>
          <w:szCs w:val="24"/>
          <w:rtl w:val="0"/>
        </w:rPr>
        <w:t xml:space="preserve">ALI: Wait— Wait but you have the intelligence of a man (AUSTIN: He does. Go ahead and make your—) as a cat.</w:t>
      </w:r>
    </w:p>
    <w:p w:rsidR="00000000" w:rsidDel="00000000" w:rsidP="00000000" w:rsidRDefault="00000000" w:rsidRPr="00000000" w14:paraId="00000A54">
      <w:pPr>
        <w:rPr>
          <w:sz w:val="24"/>
          <w:szCs w:val="24"/>
        </w:rPr>
      </w:pPr>
      <w:r w:rsidDel="00000000" w:rsidR="00000000" w:rsidRPr="00000000">
        <w:rPr>
          <w:rtl w:val="0"/>
        </w:rPr>
      </w:r>
    </w:p>
    <w:p w:rsidR="00000000" w:rsidDel="00000000" w:rsidP="00000000" w:rsidRDefault="00000000" w:rsidRPr="00000000" w14:paraId="00000A55">
      <w:pPr>
        <w:rPr>
          <w:sz w:val="24"/>
          <w:szCs w:val="24"/>
        </w:rPr>
      </w:pPr>
      <w:r w:rsidDel="00000000" w:rsidR="00000000" w:rsidRPr="00000000">
        <w:rPr>
          <w:sz w:val="24"/>
          <w:szCs w:val="24"/>
          <w:rtl w:val="0"/>
        </w:rPr>
        <w:t xml:space="preserve">KEITH: But you can still like—</w:t>
      </w:r>
    </w:p>
    <w:p w:rsidR="00000000" w:rsidDel="00000000" w:rsidP="00000000" w:rsidRDefault="00000000" w:rsidRPr="00000000" w14:paraId="00000A56">
      <w:pPr>
        <w:rPr>
          <w:sz w:val="24"/>
          <w:szCs w:val="24"/>
        </w:rPr>
      </w:pPr>
      <w:r w:rsidDel="00000000" w:rsidR="00000000" w:rsidRPr="00000000">
        <w:rPr>
          <w:rtl w:val="0"/>
        </w:rPr>
      </w:r>
    </w:p>
    <w:p w:rsidR="00000000" w:rsidDel="00000000" w:rsidP="00000000" w:rsidRDefault="00000000" w:rsidRPr="00000000" w14:paraId="00000A57">
      <w:pPr>
        <w:rPr>
          <w:sz w:val="24"/>
          <w:szCs w:val="24"/>
        </w:rPr>
      </w:pPr>
      <w:r w:rsidDel="00000000" w:rsidR="00000000" w:rsidRPr="00000000">
        <w:rPr>
          <w:sz w:val="24"/>
          <w:szCs w:val="24"/>
          <w:rtl w:val="0"/>
        </w:rPr>
        <w:t xml:space="preserve">AUSTIN: Oh my god.</w:t>
      </w:r>
    </w:p>
    <w:p w:rsidR="00000000" w:rsidDel="00000000" w:rsidP="00000000" w:rsidRDefault="00000000" w:rsidRPr="00000000" w14:paraId="00000A58">
      <w:pPr>
        <w:rPr>
          <w:sz w:val="24"/>
          <w:szCs w:val="24"/>
        </w:rPr>
      </w:pPr>
      <w:r w:rsidDel="00000000" w:rsidR="00000000" w:rsidRPr="00000000">
        <w:rPr>
          <w:rtl w:val="0"/>
        </w:rPr>
      </w:r>
    </w:p>
    <w:p w:rsidR="00000000" w:rsidDel="00000000" w:rsidP="00000000" w:rsidRDefault="00000000" w:rsidRPr="00000000" w14:paraId="00000A59">
      <w:pPr>
        <w:rPr>
          <w:sz w:val="24"/>
          <w:szCs w:val="24"/>
        </w:rPr>
      </w:pPr>
      <w:r w:rsidDel="00000000" w:rsidR="00000000" w:rsidRPr="00000000">
        <w:rPr>
          <w:sz w:val="24"/>
          <w:szCs w:val="24"/>
          <w:rtl w:val="0"/>
        </w:rPr>
        <w:t xml:space="preserve">KEITH: We're in the middle of a fight. Why is she doing that to me?</w:t>
      </w:r>
    </w:p>
    <w:p w:rsidR="00000000" w:rsidDel="00000000" w:rsidP="00000000" w:rsidRDefault="00000000" w:rsidRPr="00000000" w14:paraId="00000A5A">
      <w:pPr>
        <w:rPr>
          <w:sz w:val="24"/>
          <w:szCs w:val="24"/>
        </w:rPr>
      </w:pPr>
      <w:r w:rsidDel="00000000" w:rsidR="00000000" w:rsidRPr="00000000">
        <w:rPr>
          <w:rtl w:val="0"/>
        </w:rPr>
      </w:r>
    </w:p>
    <w:p w:rsidR="00000000" w:rsidDel="00000000" w:rsidP="00000000" w:rsidRDefault="00000000" w:rsidRPr="00000000" w14:paraId="00000A5B">
      <w:pPr>
        <w:rPr>
          <w:sz w:val="24"/>
          <w:szCs w:val="24"/>
        </w:rPr>
      </w:pPr>
      <w:r w:rsidDel="00000000" w:rsidR="00000000" w:rsidRPr="00000000">
        <w:rPr>
          <w:sz w:val="24"/>
          <w:szCs w:val="24"/>
          <w:rtl w:val="0"/>
        </w:rPr>
        <w:t xml:space="preserve">AUSTIN: She'll ex— Maybe she's— Maybe you say something, Hella? Do you say like, everyone in this room, be like— try to tell people your plan here?</w:t>
      </w:r>
    </w:p>
    <w:p w:rsidR="00000000" w:rsidDel="00000000" w:rsidP="00000000" w:rsidRDefault="00000000" w:rsidRPr="00000000" w14:paraId="00000A5C">
      <w:pPr>
        <w:rPr>
          <w:sz w:val="24"/>
          <w:szCs w:val="24"/>
        </w:rPr>
      </w:pPr>
      <w:r w:rsidDel="00000000" w:rsidR="00000000" w:rsidRPr="00000000">
        <w:rPr>
          <w:rtl w:val="0"/>
        </w:rPr>
      </w:r>
    </w:p>
    <w:p w:rsidR="00000000" w:rsidDel="00000000" w:rsidP="00000000" w:rsidRDefault="00000000" w:rsidRPr="00000000" w14:paraId="00000A5D">
      <w:pPr>
        <w:rPr>
          <w:sz w:val="24"/>
          <w:szCs w:val="24"/>
        </w:rPr>
      </w:pPr>
      <w:r w:rsidDel="00000000" w:rsidR="00000000" w:rsidRPr="00000000">
        <w:rPr>
          <w:sz w:val="24"/>
          <w:szCs w:val="24"/>
          <w:rtl w:val="0"/>
        </w:rPr>
        <w:t xml:space="preserve">ALI: I sh— No.</w:t>
      </w:r>
    </w:p>
    <w:p w:rsidR="00000000" w:rsidDel="00000000" w:rsidP="00000000" w:rsidRDefault="00000000" w:rsidRPr="00000000" w14:paraId="00000A5E">
      <w:pPr>
        <w:rPr>
          <w:sz w:val="24"/>
          <w:szCs w:val="24"/>
        </w:rPr>
      </w:pPr>
      <w:r w:rsidDel="00000000" w:rsidR="00000000" w:rsidRPr="00000000">
        <w:rPr>
          <w:rtl w:val="0"/>
        </w:rPr>
      </w:r>
    </w:p>
    <w:p w:rsidR="00000000" w:rsidDel="00000000" w:rsidP="00000000" w:rsidRDefault="00000000" w:rsidRPr="00000000" w14:paraId="00000A5F">
      <w:pPr>
        <w:rPr>
          <w:sz w:val="24"/>
          <w:szCs w:val="24"/>
        </w:rPr>
      </w:pPr>
      <w:r w:rsidDel="00000000" w:rsidR="00000000" w:rsidRPr="00000000">
        <w:rPr>
          <w:sz w:val="24"/>
          <w:szCs w:val="24"/>
          <w:rtl w:val="0"/>
        </w:rPr>
        <w:t xml:space="preserve">AUSTIN: Okay.</w:t>
      </w:r>
    </w:p>
    <w:p w:rsidR="00000000" w:rsidDel="00000000" w:rsidP="00000000" w:rsidRDefault="00000000" w:rsidRPr="00000000" w14:paraId="00000A60">
      <w:pPr>
        <w:rPr>
          <w:sz w:val="24"/>
          <w:szCs w:val="24"/>
        </w:rPr>
      </w:pPr>
      <w:r w:rsidDel="00000000" w:rsidR="00000000" w:rsidRPr="00000000">
        <w:rPr>
          <w:rtl w:val="0"/>
        </w:rPr>
      </w:r>
    </w:p>
    <w:p w:rsidR="00000000" w:rsidDel="00000000" w:rsidP="00000000" w:rsidRDefault="00000000" w:rsidRPr="00000000" w14:paraId="00000A61">
      <w:pPr>
        <w:rPr/>
      </w:pPr>
      <w:r w:rsidDel="00000000" w:rsidR="00000000" w:rsidRPr="00000000">
        <w:rPr>
          <w:sz w:val="24"/>
          <w:szCs w:val="24"/>
          <w:rtl w:val="0"/>
        </w:rPr>
        <w:t xml:space="preserve">KEITH: Yeah, so then I growl. I growl the shit out of this thing.</w:t>
      </w:r>
      <w:r w:rsidDel="00000000" w:rsidR="00000000" w:rsidRPr="00000000">
        <w:rPr>
          <w:rtl w:val="0"/>
        </w:rPr>
      </w:r>
    </w:p>
    <w:p w:rsidR="00000000" w:rsidDel="00000000" w:rsidP="00000000" w:rsidRDefault="00000000" w:rsidRPr="00000000" w14:paraId="00000A62">
      <w:pPr>
        <w:rPr>
          <w:sz w:val="24"/>
          <w:szCs w:val="24"/>
        </w:rPr>
      </w:pPr>
      <w:r w:rsidDel="00000000" w:rsidR="00000000" w:rsidRPr="00000000">
        <w:rPr>
          <w:rtl w:val="0"/>
        </w:rPr>
      </w:r>
    </w:p>
    <w:p w:rsidR="00000000" w:rsidDel="00000000" w:rsidP="00000000" w:rsidRDefault="00000000" w:rsidRPr="00000000" w14:paraId="00000A63">
      <w:pPr>
        <w:rPr>
          <w:sz w:val="24"/>
          <w:szCs w:val="24"/>
        </w:rPr>
      </w:pPr>
      <w:r w:rsidDel="00000000" w:rsidR="00000000" w:rsidRPr="00000000">
        <w:rPr>
          <w:sz w:val="24"/>
          <w:szCs w:val="24"/>
          <w:rtl w:val="0"/>
        </w:rPr>
        <w:t xml:space="preserve">ALI: [laughs] Both because it's frantic and also 'cause I guess, I don't like have an answer.</w:t>
      </w:r>
    </w:p>
    <w:p w:rsidR="00000000" w:rsidDel="00000000" w:rsidP="00000000" w:rsidRDefault="00000000" w:rsidRPr="00000000" w14:paraId="00000A64">
      <w:pPr>
        <w:rPr>
          <w:sz w:val="24"/>
          <w:szCs w:val="24"/>
        </w:rPr>
      </w:pPr>
      <w:r w:rsidDel="00000000" w:rsidR="00000000" w:rsidRPr="00000000">
        <w:rPr>
          <w:rtl w:val="0"/>
        </w:rPr>
      </w:r>
    </w:p>
    <w:p w:rsidR="00000000" w:rsidDel="00000000" w:rsidP="00000000" w:rsidRDefault="00000000" w:rsidRPr="00000000" w14:paraId="00000A65">
      <w:pPr>
        <w:rPr>
          <w:sz w:val="24"/>
          <w:szCs w:val="24"/>
        </w:rPr>
      </w:pPr>
      <w:r w:rsidDel="00000000" w:rsidR="00000000" w:rsidRPr="00000000">
        <w:rPr>
          <w:sz w:val="24"/>
          <w:szCs w:val="24"/>
          <w:rtl w:val="0"/>
        </w:rPr>
        <w:t xml:space="preserve">AUSTIN: Mh-hmm.</w:t>
      </w:r>
    </w:p>
    <w:p w:rsidR="00000000" w:rsidDel="00000000" w:rsidP="00000000" w:rsidRDefault="00000000" w:rsidRPr="00000000" w14:paraId="00000A66">
      <w:pPr>
        <w:rPr>
          <w:sz w:val="24"/>
          <w:szCs w:val="24"/>
        </w:rPr>
      </w:pPr>
      <w:r w:rsidDel="00000000" w:rsidR="00000000" w:rsidRPr="00000000">
        <w:rPr>
          <w:rtl w:val="0"/>
        </w:rPr>
      </w:r>
    </w:p>
    <w:p w:rsidR="00000000" w:rsidDel="00000000" w:rsidP="00000000" w:rsidRDefault="00000000" w:rsidRPr="00000000" w14:paraId="00000A67">
      <w:pPr>
        <w:rPr>
          <w:sz w:val="24"/>
          <w:szCs w:val="24"/>
        </w:rPr>
      </w:pPr>
      <w:r w:rsidDel="00000000" w:rsidR="00000000" w:rsidRPr="00000000">
        <w:rPr>
          <w:sz w:val="24"/>
          <w:szCs w:val="24"/>
          <w:rtl w:val="0"/>
        </w:rPr>
        <w:t xml:space="preserve">KEITH: Because you're evil.</w:t>
      </w:r>
    </w:p>
    <w:p w:rsidR="00000000" w:rsidDel="00000000" w:rsidP="00000000" w:rsidRDefault="00000000" w:rsidRPr="00000000" w14:paraId="00000A68">
      <w:pPr>
        <w:rPr>
          <w:sz w:val="24"/>
          <w:szCs w:val="24"/>
        </w:rPr>
      </w:pPr>
      <w:r w:rsidDel="00000000" w:rsidR="00000000" w:rsidRPr="00000000">
        <w:rPr>
          <w:rtl w:val="0"/>
        </w:rPr>
      </w:r>
    </w:p>
    <w:p w:rsidR="00000000" w:rsidDel="00000000" w:rsidP="00000000" w:rsidRDefault="00000000" w:rsidRPr="00000000" w14:paraId="00000A69">
      <w:pPr>
        <w:rPr>
          <w:sz w:val="24"/>
          <w:szCs w:val="24"/>
        </w:rPr>
      </w:pPr>
      <w:r w:rsidDel="00000000" w:rsidR="00000000" w:rsidRPr="00000000">
        <w:rPr>
          <w:sz w:val="24"/>
          <w:szCs w:val="24"/>
          <w:rtl w:val="0"/>
        </w:rPr>
        <w:t xml:space="preserve">ALI: Yeah, went— I'm evil so I wouldn't say anything.</w:t>
      </w:r>
    </w:p>
    <w:p w:rsidR="00000000" w:rsidDel="00000000" w:rsidP="00000000" w:rsidRDefault="00000000" w:rsidRPr="00000000" w14:paraId="00000A6A">
      <w:pPr>
        <w:rPr>
          <w:sz w:val="24"/>
          <w:szCs w:val="24"/>
        </w:rPr>
      </w:pPr>
      <w:r w:rsidDel="00000000" w:rsidR="00000000" w:rsidRPr="00000000">
        <w:rPr>
          <w:rtl w:val="0"/>
        </w:rPr>
      </w:r>
    </w:p>
    <w:p w:rsidR="00000000" w:rsidDel="00000000" w:rsidP="00000000" w:rsidRDefault="00000000" w:rsidRPr="00000000" w14:paraId="00000A6B">
      <w:pPr>
        <w:rPr>
          <w:sz w:val="24"/>
          <w:szCs w:val="24"/>
        </w:rPr>
      </w:pPr>
      <w:r w:rsidDel="00000000" w:rsidR="00000000" w:rsidRPr="00000000">
        <w:rPr>
          <w:sz w:val="24"/>
          <w:szCs w:val="24"/>
          <w:rtl w:val="0"/>
        </w:rPr>
        <w:t xml:space="preserve">AUSTIN: Mh-hmm.</w:t>
      </w:r>
    </w:p>
    <w:p w:rsidR="00000000" w:rsidDel="00000000" w:rsidP="00000000" w:rsidRDefault="00000000" w:rsidRPr="00000000" w14:paraId="00000A6C">
      <w:pPr>
        <w:rPr>
          <w:sz w:val="24"/>
          <w:szCs w:val="24"/>
        </w:rPr>
      </w:pPr>
      <w:r w:rsidDel="00000000" w:rsidR="00000000" w:rsidRPr="00000000">
        <w:rPr>
          <w:rtl w:val="0"/>
        </w:rPr>
      </w:r>
    </w:p>
    <w:p w:rsidR="00000000" w:rsidDel="00000000" w:rsidP="00000000" w:rsidRDefault="00000000" w:rsidRPr="00000000" w14:paraId="00000A6D">
      <w:pPr>
        <w:rPr>
          <w:sz w:val="24"/>
          <w:szCs w:val="24"/>
        </w:rPr>
      </w:pPr>
      <w:r w:rsidDel="00000000" w:rsidR="00000000" w:rsidRPr="00000000">
        <w:rPr>
          <w:sz w:val="24"/>
          <w:szCs w:val="24"/>
          <w:rtl w:val="0"/>
        </w:rPr>
        <w:t xml:space="preserve">ALI: Do I get a…</w:t>
      </w:r>
    </w:p>
    <w:p w:rsidR="00000000" w:rsidDel="00000000" w:rsidP="00000000" w:rsidRDefault="00000000" w:rsidRPr="00000000" w14:paraId="00000A6E">
      <w:pPr>
        <w:rPr>
          <w:sz w:val="24"/>
          <w:szCs w:val="24"/>
        </w:rPr>
      </w:pPr>
      <w:r w:rsidDel="00000000" w:rsidR="00000000" w:rsidRPr="00000000">
        <w:rPr>
          <w:rtl w:val="0"/>
        </w:rPr>
      </w:r>
    </w:p>
    <w:p w:rsidR="00000000" w:rsidDel="00000000" w:rsidP="00000000" w:rsidRDefault="00000000" w:rsidRPr="00000000" w14:paraId="00000A6F">
      <w:pPr>
        <w:rPr>
          <w:sz w:val="24"/>
          <w:szCs w:val="24"/>
        </w:rPr>
      </w:pPr>
      <w:r w:rsidDel="00000000" w:rsidR="00000000" w:rsidRPr="00000000">
        <w:rPr>
          <w:sz w:val="24"/>
          <w:szCs w:val="24"/>
          <w:rtl w:val="0"/>
        </w:rPr>
        <w:t xml:space="preserve">AUSTIN: Woof. Okay.</w:t>
      </w:r>
    </w:p>
    <w:p w:rsidR="00000000" w:rsidDel="00000000" w:rsidP="00000000" w:rsidRDefault="00000000" w:rsidRPr="00000000" w14:paraId="00000A70">
      <w:pPr>
        <w:rPr>
          <w:sz w:val="24"/>
          <w:szCs w:val="24"/>
        </w:rPr>
      </w:pPr>
      <w:r w:rsidDel="00000000" w:rsidR="00000000" w:rsidRPr="00000000">
        <w:rPr>
          <w:rtl w:val="0"/>
        </w:rPr>
      </w:r>
    </w:p>
    <w:p w:rsidR="00000000" w:rsidDel="00000000" w:rsidP="00000000" w:rsidRDefault="00000000" w:rsidRPr="00000000" w14:paraId="00000A71">
      <w:pPr>
        <w:rPr>
          <w:sz w:val="24"/>
          <w:szCs w:val="24"/>
        </w:rPr>
      </w:pPr>
      <w:r w:rsidDel="00000000" w:rsidR="00000000" w:rsidRPr="00000000">
        <w:rPr>
          <w:sz w:val="24"/>
          <w:szCs w:val="24"/>
          <w:rtl w:val="0"/>
        </w:rPr>
        <w:t xml:space="preserve">KEITH: Plus something?</w:t>
      </w:r>
    </w:p>
    <w:p w:rsidR="00000000" w:rsidDel="00000000" w:rsidP="00000000" w:rsidRDefault="00000000" w:rsidRPr="00000000" w14:paraId="00000A72">
      <w:pPr>
        <w:rPr>
          <w:sz w:val="24"/>
          <w:szCs w:val="24"/>
        </w:rPr>
      </w:pPr>
      <w:r w:rsidDel="00000000" w:rsidR="00000000" w:rsidRPr="00000000">
        <w:rPr>
          <w:rtl w:val="0"/>
        </w:rPr>
      </w:r>
    </w:p>
    <w:p w:rsidR="00000000" w:rsidDel="00000000" w:rsidP="00000000" w:rsidRDefault="00000000" w:rsidRPr="00000000" w14:paraId="00000A73">
      <w:pPr>
        <w:rPr>
          <w:sz w:val="24"/>
          <w:szCs w:val="24"/>
        </w:rPr>
      </w:pPr>
      <w:r w:rsidDel="00000000" w:rsidR="00000000" w:rsidRPr="00000000">
        <w:rPr>
          <w:sz w:val="24"/>
          <w:szCs w:val="24"/>
          <w:rtl w:val="0"/>
        </w:rPr>
        <w:t xml:space="preserve">AUSTIN: No that's after the plus.</w:t>
      </w:r>
    </w:p>
    <w:p w:rsidR="00000000" w:rsidDel="00000000" w:rsidP="00000000" w:rsidRDefault="00000000" w:rsidRPr="00000000" w14:paraId="00000A74">
      <w:pPr>
        <w:rPr>
          <w:sz w:val="24"/>
          <w:szCs w:val="24"/>
        </w:rPr>
      </w:pPr>
      <w:r w:rsidDel="00000000" w:rsidR="00000000" w:rsidRPr="00000000">
        <w:rPr>
          <w:rtl w:val="0"/>
        </w:rPr>
      </w:r>
    </w:p>
    <w:p w:rsidR="00000000" w:rsidDel="00000000" w:rsidP="00000000" w:rsidRDefault="00000000" w:rsidRPr="00000000" w14:paraId="00000A75">
      <w:pPr>
        <w:rPr>
          <w:sz w:val="24"/>
          <w:szCs w:val="24"/>
        </w:rPr>
      </w:pPr>
      <w:r w:rsidDel="00000000" w:rsidR="00000000" w:rsidRPr="00000000">
        <w:rPr>
          <w:sz w:val="24"/>
          <w:szCs w:val="24"/>
          <w:rtl w:val="0"/>
        </w:rPr>
        <w:t xml:space="preserve">ALI: No that's— That is a 1 and a 3 plus a 2.</w:t>
      </w:r>
    </w:p>
    <w:p w:rsidR="00000000" w:rsidDel="00000000" w:rsidP="00000000" w:rsidRDefault="00000000" w:rsidRPr="00000000" w14:paraId="00000A76">
      <w:pPr>
        <w:rPr>
          <w:sz w:val="24"/>
          <w:szCs w:val="24"/>
        </w:rPr>
      </w:pPr>
      <w:r w:rsidDel="00000000" w:rsidR="00000000" w:rsidRPr="00000000">
        <w:rPr>
          <w:rtl w:val="0"/>
        </w:rPr>
      </w:r>
    </w:p>
    <w:p w:rsidR="00000000" w:rsidDel="00000000" w:rsidP="00000000" w:rsidRDefault="00000000" w:rsidRPr="00000000" w14:paraId="00000A77">
      <w:pPr>
        <w:rPr>
          <w:sz w:val="24"/>
          <w:szCs w:val="24"/>
        </w:rPr>
      </w:pPr>
      <w:r w:rsidDel="00000000" w:rsidR="00000000" w:rsidRPr="00000000">
        <w:rPr>
          <w:sz w:val="24"/>
          <w:szCs w:val="24"/>
          <w:rtl w:val="0"/>
        </w:rPr>
        <w:t xml:space="preserve">JACK: [sarcastically] We are rolling well today.</w:t>
      </w:r>
    </w:p>
    <w:p w:rsidR="00000000" w:rsidDel="00000000" w:rsidP="00000000" w:rsidRDefault="00000000" w:rsidRPr="00000000" w14:paraId="00000A78">
      <w:pPr>
        <w:rPr>
          <w:sz w:val="24"/>
          <w:szCs w:val="24"/>
        </w:rPr>
      </w:pPr>
      <w:r w:rsidDel="00000000" w:rsidR="00000000" w:rsidRPr="00000000">
        <w:rPr>
          <w:rtl w:val="0"/>
        </w:rPr>
      </w:r>
    </w:p>
    <w:p w:rsidR="00000000" w:rsidDel="00000000" w:rsidP="00000000" w:rsidRDefault="00000000" w:rsidRPr="00000000" w14:paraId="00000A79">
      <w:pPr>
        <w:rPr>
          <w:sz w:val="24"/>
          <w:szCs w:val="24"/>
        </w:rPr>
      </w:pPr>
      <w:r w:rsidDel="00000000" w:rsidR="00000000" w:rsidRPr="00000000">
        <w:rPr>
          <w:sz w:val="24"/>
          <w:szCs w:val="24"/>
          <w:rtl w:val="0"/>
        </w:rPr>
        <w:t xml:space="preserve">AUSTIN: This is— So (NICK: Ooh.) mark experience.</w:t>
      </w:r>
    </w:p>
    <w:p w:rsidR="00000000" w:rsidDel="00000000" w:rsidP="00000000" w:rsidRDefault="00000000" w:rsidRPr="00000000" w14:paraId="00000A7A">
      <w:pPr>
        <w:rPr>
          <w:sz w:val="24"/>
          <w:szCs w:val="24"/>
        </w:rPr>
      </w:pPr>
      <w:r w:rsidDel="00000000" w:rsidR="00000000" w:rsidRPr="00000000">
        <w:rPr>
          <w:rtl w:val="0"/>
        </w:rPr>
      </w:r>
    </w:p>
    <w:p w:rsidR="00000000" w:rsidDel="00000000" w:rsidP="00000000" w:rsidRDefault="00000000" w:rsidRPr="00000000" w14:paraId="00000A7B">
      <w:pPr>
        <w:rPr>
          <w:sz w:val="24"/>
          <w:szCs w:val="24"/>
        </w:rPr>
      </w:pPr>
      <w:r w:rsidDel="00000000" w:rsidR="00000000" w:rsidRPr="00000000">
        <w:rPr>
          <w:sz w:val="24"/>
          <w:szCs w:val="24"/>
          <w:rtl w:val="0"/>
        </w:rPr>
        <w:t xml:space="preserve">KEITH: I don't like this new site.</w:t>
      </w:r>
    </w:p>
    <w:p w:rsidR="00000000" w:rsidDel="00000000" w:rsidP="00000000" w:rsidRDefault="00000000" w:rsidRPr="00000000" w14:paraId="00000A7C">
      <w:pPr>
        <w:rPr>
          <w:sz w:val="24"/>
          <w:szCs w:val="24"/>
        </w:rPr>
      </w:pPr>
      <w:r w:rsidDel="00000000" w:rsidR="00000000" w:rsidRPr="00000000">
        <w:rPr>
          <w:rtl w:val="0"/>
        </w:rPr>
      </w:r>
    </w:p>
    <w:p w:rsidR="00000000" w:rsidDel="00000000" w:rsidP="00000000" w:rsidRDefault="00000000" w:rsidRPr="00000000" w14:paraId="00000A7D">
      <w:pPr>
        <w:rPr>
          <w:sz w:val="24"/>
          <w:szCs w:val="24"/>
        </w:rPr>
      </w:pPr>
      <w:r w:rsidDel="00000000" w:rsidR="00000000" w:rsidRPr="00000000">
        <w:rPr>
          <w:sz w:val="24"/>
          <w:szCs w:val="24"/>
          <w:rtl w:val="0"/>
        </w:rPr>
        <w:t xml:space="preserve">AUSTIN: Mark experience, Ali.</w:t>
      </w:r>
    </w:p>
    <w:p w:rsidR="00000000" w:rsidDel="00000000" w:rsidP="00000000" w:rsidRDefault="00000000" w:rsidRPr="00000000" w14:paraId="00000A7E">
      <w:pPr>
        <w:rPr>
          <w:sz w:val="24"/>
          <w:szCs w:val="24"/>
        </w:rPr>
      </w:pPr>
      <w:r w:rsidDel="00000000" w:rsidR="00000000" w:rsidRPr="00000000">
        <w:rPr>
          <w:rtl w:val="0"/>
        </w:rPr>
      </w:r>
    </w:p>
    <w:p w:rsidR="00000000" w:rsidDel="00000000" w:rsidP="00000000" w:rsidRDefault="00000000" w:rsidRPr="00000000" w14:paraId="00000A7F">
      <w:pPr>
        <w:rPr>
          <w:sz w:val="24"/>
          <w:szCs w:val="24"/>
        </w:rPr>
      </w:pPr>
      <w:r w:rsidDel="00000000" w:rsidR="00000000" w:rsidRPr="00000000">
        <w:rPr>
          <w:sz w:val="24"/>
          <w:szCs w:val="24"/>
          <w:rtl w:val="0"/>
        </w:rPr>
        <w:t xml:space="preserve">KEITH: Can we go back to Roll Biz or whatever it was?</w:t>
      </w:r>
    </w:p>
    <w:p w:rsidR="00000000" w:rsidDel="00000000" w:rsidP="00000000" w:rsidRDefault="00000000" w:rsidRPr="00000000" w14:paraId="00000A80">
      <w:pPr>
        <w:rPr>
          <w:sz w:val="24"/>
          <w:szCs w:val="24"/>
        </w:rPr>
      </w:pPr>
      <w:r w:rsidDel="00000000" w:rsidR="00000000" w:rsidRPr="00000000">
        <w:rPr>
          <w:rtl w:val="0"/>
        </w:rPr>
      </w:r>
    </w:p>
    <w:p w:rsidR="00000000" w:rsidDel="00000000" w:rsidP="00000000" w:rsidRDefault="00000000" w:rsidRPr="00000000" w14:paraId="00000A81">
      <w:pPr>
        <w:rPr>
          <w:sz w:val="24"/>
          <w:szCs w:val="24"/>
        </w:rPr>
      </w:pPr>
      <w:r w:rsidDel="00000000" w:rsidR="00000000" w:rsidRPr="00000000">
        <w:rPr>
          <w:sz w:val="24"/>
          <w:szCs w:val="24"/>
          <w:rtl w:val="0"/>
        </w:rPr>
        <w:t xml:space="preserve">ALI: Is that— Is that a true fail?</w:t>
      </w:r>
    </w:p>
    <w:p w:rsidR="00000000" w:rsidDel="00000000" w:rsidP="00000000" w:rsidRDefault="00000000" w:rsidRPr="00000000" w14:paraId="00000A82">
      <w:pPr>
        <w:rPr>
          <w:sz w:val="24"/>
          <w:szCs w:val="24"/>
        </w:rPr>
      </w:pPr>
      <w:r w:rsidDel="00000000" w:rsidR="00000000" w:rsidRPr="00000000">
        <w:rPr>
          <w:rtl w:val="0"/>
        </w:rPr>
      </w:r>
    </w:p>
    <w:p w:rsidR="00000000" w:rsidDel="00000000" w:rsidP="00000000" w:rsidRDefault="00000000" w:rsidRPr="00000000" w14:paraId="00000A83">
      <w:pPr>
        <w:rPr>
          <w:sz w:val="24"/>
          <w:szCs w:val="24"/>
        </w:rPr>
      </w:pPr>
      <w:r w:rsidDel="00000000" w:rsidR="00000000" w:rsidRPr="00000000">
        <w:rPr>
          <w:sz w:val="24"/>
          <w:szCs w:val="24"/>
          <w:rtl w:val="0"/>
        </w:rPr>
        <w:t xml:space="preserve">AUSTIN: Yeah, that's a fail.</w:t>
      </w:r>
    </w:p>
    <w:p w:rsidR="00000000" w:rsidDel="00000000" w:rsidP="00000000" w:rsidRDefault="00000000" w:rsidRPr="00000000" w14:paraId="00000A84">
      <w:pPr>
        <w:rPr>
          <w:sz w:val="24"/>
          <w:szCs w:val="24"/>
        </w:rPr>
      </w:pPr>
      <w:r w:rsidDel="00000000" w:rsidR="00000000" w:rsidRPr="00000000">
        <w:rPr>
          <w:rtl w:val="0"/>
        </w:rPr>
      </w:r>
    </w:p>
    <w:p w:rsidR="00000000" w:rsidDel="00000000" w:rsidP="00000000" w:rsidRDefault="00000000" w:rsidRPr="00000000" w14:paraId="00000A85">
      <w:pPr>
        <w:rPr>
          <w:sz w:val="24"/>
          <w:szCs w:val="24"/>
        </w:rPr>
      </w:pPr>
      <w:r w:rsidDel="00000000" w:rsidR="00000000" w:rsidRPr="00000000">
        <w:rPr>
          <w:sz w:val="24"/>
          <w:szCs w:val="24"/>
          <w:rtl w:val="0"/>
        </w:rPr>
        <w:t xml:space="preserve">JACK: Screw you Fantasmo.</w:t>
      </w:r>
    </w:p>
    <w:p w:rsidR="00000000" w:rsidDel="00000000" w:rsidP="00000000" w:rsidRDefault="00000000" w:rsidRPr="00000000" w14:paraId="00000A86">
      <w:pPr>
        <w:rPr>
          <w:sz w:val="24"/>
          <w:szCs w:val="24"/>
        </w:rPr>
      </w:pPr>
      <w:r w:rsidDel="00000000" w:rsidR="00000000" w:rsidRPr="00000000">
        <w:rPr>
          <w:rtl w:val="0"/>
        </w:rPr>
      </w:r>
    </w:p>
    <w:p w:rsidR="00000000" w:rsidDel="00000000" w:rsidP="00000000" w:rsidRDefault="00000000" w:rsidRPr="00000000" w14:paraId="00000A87">
      <w:pPr>
        <w:rPr>
          <w:sz w:val="24"/>
          <w:szCs w:val="24"/>
        </w:rPr>
      </w:pPr>
      <w:r w:rsidDel="00000000" w:rsidR="00000000" w:rsidRPr="00000000">
        <w:rPr>
          <w:sz w:val="24"/>
          <w:szCs w:val="24"/>
          <w:rtl w:val="0"/>
        </w:rPr>
        <w:t xml:space="preserve">ALI: Oh.</w:t>
      </w:r>
    </w:p>
    <w:p w:rsidR="00000000" w:rsidDel="00000000" w:rsidP="00000000" w:rsidRDefault="00000000" w:rsidRPr="00000000" w14:paraId="00000A88">
      <w:pPr>
        <w:rPr>
          <w:sz w:val="24"/>
          <w:szCs w:val="24"/>
        </w:rPr>
      </w:pPr>
      <w:r w:rsidDel="00000000" w:rsidR="00000000" w:rsidRPr="00000000">
        <w:rPr>
          <w:rtl w:val="0"/>
        </w:rPr>
      </w:r>
    </w:p>
    <w:p w:rsidR="00000000" w:rsidDel="00000000" w:rsidP="00000000" w:rsidRDefault="00000000" w:rsidRPr="00000000" w14:paraId="00000A89">
      <w:pPr>
        <w:rPr>
          <w:sz w:val="24"/>
          <w:szCs w:val="24"/>
        </w:rPr>
      </w:pPr>
      <w:r w:rsidDel="00000000" w:rsidR="00000000" w:rsidRPr="00000000">
        <w:rPr>
          <w:sz w:val="24"/>
          <w:szCs w:val="24"/>
          <w:rtl w:val="0"/>
        </w:rPr>
        <w:t xml:space="preserve">AUSTIN: Anything under a 7 is a fail.</w:t>
      </w:r>
    </w:p>
    <w:p w:rsidR="00000000" w:rsidDel="00000000" w:rsidP="00000000" w:rsidRDefault="00000000" w:rsidRPr="00000000" w14:paraId="00000A8A">
      <w:pPr>
        <w:rPr>
          <w:sz w:val="24"/>
          <w:szCs w:val="24"/>
        </w:rPr>
      </w:pPr>
      <w:r w:rsidDel="00000000" w:rsidR="00000000" w:rsidRPr="00000000">
        <w:rPr>
          <w:rtl w:val="0"/>
        </w:rPr>
      </w:r>
    </w:p>
    <w:p w:rsidR="00000000" w:rsidDel="00000000" w:rsidP="00000000" w:rsidRDefault="00000000" w:rsidRPr="00000000" w14:paraId="00000A8B">
      <w:pPr>
        <w:rPr>
          <w:sz w:val="24"/>
          <w:szCs w:val="24"/>
        </w:rPr>
      </w:pPr>
      <w:r w:rsidDel="00000000" w:rsidR="00000000" w:rsidRPr="00000000">
        <w:rPr>
          <w:sz w:val="24"/>
          <w:szCs w:val="24"/>
          <w:rtl w:val="0"/>
        </w:rPr>
        <w:t xml:space="preserve">ALI: Oh no.</w:t>
      </w:r>
    </w:p>
    <w:p w:rsidR="00000000" w:rsidDel="00000000" w:rsidP="00000000" w:rsidRDefault="00000000" w:rsidRPr="00000000" w14:paraId="00000A8C">
      <w:pPr>
        <w:rPr>
          <w:sz w:val="24"/>
          <w:szCs w:val="24"/>
        </w:rPr>
      </w:pPr>
      <w:r w:rsidDel="00000000" w:rsidR="00000000" w:rsidRPr="00000000">
        <w:rPr>
          <w:rtl w:val="0"/>
        </w:rPr>
      </w:r>
    </w:p>
    <w:p w:rsidR="00000000" w:rsidDel="00000000" w:rsidP="00000000" w:rsidRDefault="00000000" w:rsidRPr="00000000" w14:paraId="00000A8D">
      <w:pPr>
        <w:rPr>
          <w:sz w:val="24"/>
          <w:szCs w:val="24"/>
        </w:rPr>
      </w:pPr>
      <w:r w:rsidDel="00000000" w:rsidR="00000000" w:rsidRPr="00000000">
        <w:rPr>
          <w:sz w:val="24"/>
          <w:szCs w:val="24"/>
          <w:rtl w:val="0"/>
        </w:rPr>
        <w:t xml:space="preserve">KEITH: Yeah, you failed. You didn't— You didn't do any of that.</w:t>
      </w:r>
    </w:p>
    <w:p w:rsidR="00000000" w:rsidDel="00000000" w:rsidP="00000000" w:rsidRDefault="00000000" w:rsidRPr="00000000" w14:paraId="00000A8E">
      <w:pPr>
        <w:rPr>
          <w:sz w:val="24"/>
          <w:szCs w:val="24"/>
        </w:rPr>
      </w:pPr>
      <w:r w:rsidDel="00000000" w:rsidR="00000000" w:rsidRPr="00000000">
        <w:rPr>
          <w:rtl w:val="0"/>
        </w:rPr>
      </w:r>
    </w:p>
    <w:p w:rsidR="00000000" w:rsidDel="00000000" w:rsidP="00000000" w:rsidRDefault="00000000" w:rsidRPr="00000000" w14:paraId="00000A8F">
      <w:pPr>
        <w:rPr>
          <w:sz w:val="24"/>
          <w:szCs w:val="24"/>
        </w:rPr>
      </w:pPr>
      <w:r w:rsidDel="00000000" w:rsidR="00000000" w:rsidRPr="00000000">
        <w:rPr>
          <w:sz w:val="24"/>
          <w:szCs w:val="24"/>
          <w:rtl w:val="0"/>
        </w:rPr>
        <w:t xml:space="preserve">AUSTIN: So you've—</w:t>
      </w:r>
    </w:p>
    <w:p w:rsidR="00000000" w:rsidDel="00000000" w:rsidP="00000000" w:rsidRDefault="00000000" w:rsidRPr="00000000" w14:paraId="00000A90">
      <w:pPr>
        <w:rPr>
          <w:sz w:val="24"/>
          <w:szCs w:val="24"/>
        </w:rPr>
      </w:pPr>
      <w:r w:rsidDel="00000000" w:rsidR="00000000" w:rsidRPr="00000000">
        <w:rPr>
          <w:rtl w:val="0"/>
        </w:rPr>
      </w:r>
    </w:p>
    <w:p w:rsidR="00000000" w:rsidDel="00000000" w:rsidP="00000000" w:rsidRDefault="00000000" w:rsidRPr="00000000" w14:paraId="00000A91">
      <w:pPr>
        <w:rPr>
          <w:sz w:val="24"/>
          <w:szCs w:val="24"/>
        </w:rPr>
      </w:pPr>
      <w:r w:rsidDel="00000000" w:rsidR="00000000" w:rsidRPr="00000000">
        <w:rPr>
          <w:sz w:val="24"/>
          <w:szCs w:val="24"/>
          <w:rtl w:val="0"/>
        </w:rPr>
        <w:t xml:space="preserve">KEITH: And I don't—</w:t>
      </w:r>
    </w:p>
    <w:p w:rsidR="00000000" w:rsidDel="00000000" w:rsidP="00000000" w:rsidRDefault="00000000" w:rsidRPr="00000000" w14:paraId="00000A92">
      <w:pPr>
        <w:rPr>
          <w:sz w:val="24"/>
          <w:szCs w:val="24"/>
        </w:rPr>
      </w:pPr>
      <w:r w:rsidDel="00000000" w:rsidR="00000000" w:rsidRPr="00000000">
        <w:rPr>
          <w:rtl w:val="0"/>
        </w:rPr>
      </w:r>
    </w:p>
    <w:p w:rsidR="00000000" w:rsidDel="00000000" w:rsidP="00000000" w:rsidRDefault="00000000" w:rsidRPr="00000000" w14:paraId="00000A93">
      <w:pPr>
        <w:rPr>
          <w:sz w:val="24"/>
          <w:szCs w:val="24"/>
        </w:rPr>
      </w:pPr>
      <w:r w:rsidDel="00000000" w:rsidR="00000000" w:rsidRPr="00000000">
        <w:rPr>
          <w:sz w:val="24"/>
          <w:szCs w:val="24"/>
          <w:rtl w:val="0"/>
        </w:rPr>
        <w:t xml:space="preserve">AUSTIN: You've lifted— You've started to drag uh Fero into that other room but while you're reaching down to grab him the— the shield just isn't in the right place. Um, roll a d6, 1d6, for damage on yourself. Um. Actually, I'm gonna— I'm sorry, I'm looking at this character and what his moves are that I've made. Uh, you can like throw— You're able to push Fero into that room, but the bolt goes under your uh, shield and catches you in the— in the leg, </w:t>
      </w:r>
      <w:r w:rsidDel="00000000" w:rsidR="00000000" w:rsidRPr="00000000">
        <w:rPr>
          <w:rtl w:val="0"/>
        </w:rPr>
        <w:t xml:space="preserve">or </w:t>
      </w:r>
      <w:r w:rsidDel="00000000" w:rsidR="00000000" w:rsidRPr="00000000">
        <w:rPr>
          <w:sz w:val="24"/>
          <w:szCs w:val="24"/>
          <w:rtl w:val="0"/>
        </w:rPr>
        <w:t xml:space="preserve">the foot, pinning you in the ground there. Making it— Making it so that you can't move from that room. Uh… Not—</w:t>
      </w:r>
    </w:p>
    <w:p w:rsidR="00000000" w:rsidDel="00000000" w:rsidP="00000000" w:rsidRDefault="00000000" w:rsidRPr="00000000" w14:paraId="00000A94">
      <w:pPr>
        <w:rPr>
          <w:sz w:val="24"/>
          <w:szCs w:val="24"/>
        </w:rPr>
      </w:pPr>
      <w:r w:rsidDel="00000000" w:rsidR="00000000" w:rsidRPr="00000000">
        <w:rPr>
          <w:rtl w:val="0"/>
        </w:rPr>
      </w:r>
    </w:p>
    <w:p w:rsidR="00000000" w:rsidDel="00000000" w:rsidP="00000000" w:rsidRDefault="00000000" w:rsidRPr="00000000" w14:paraId="00000A95">
      <w:pPr>
        <w:rPr>
          <w:sz w:val="24"/>
          <w:szCs w:val="24"/>
        </w:rPr>
      </w:pPr>
      <w:r w:rsidDel="00000000" w:rsidR="00000000" w:rsidRPr="00000000">
        <w:rPr>
          <w:sz w:val="24"/>
          <w:szCs w:val="24"/>
          <w:rtl w:val="0"/>
        </w:rPr>
        <w:t xml:space="preserve">ALI: Like, pinning me completely or just (AUSTIN: Pinning your foot.) stumble? Oh.</w:t>
      </w:r>
    </w:p>
    <w:p w:rsidR="00000000" w:rsidDel="00000000" w:rsidP="00000000" w:rsidRDefault="00000000" w:rsidRPr="00000000" w14:paraId="00000A96">
      <w:pPr>
        <w:rPr>
          <w:sz w:val="24"/>
          <w:szCs w:val="24"/>
        </w:rPr>
      </w:pPr>
      <w:r w:rsidDel="00000000" w:rsidR="00000000" w:rsidRPr="00000000">
        <w:rPr>
          <w:rtl w:val="0"/>
        </w:rPr>
      </w:r>
    </w:p>
    <w:p w:rsidR="00000000" w:rsidDel="00000000" w:rsidP="00000000" w:rsidRDefault="00000000" w:rsidRPr="00000000" w14:paraId="00000A97">
      <w:pPr>
        <w:rPr>
          <w:sz w:val="24"/>
          <w:szCs w:val="24"/>
        </w:rPr>
      </w:pPr>
      <w:r w:rsidDel="00000000" w:rsidR="00000000" w:rsidRPr="00000000">
        <w:rPr>
          <w:sz w:val="24"/>
          <w:szCs w:val="24"/>
          <w:rtl w:val="0"/>
        </w:rPr>
        <w:t xml:space="preserve">AUSTIN: No, it's in— it's through your foot into the ground.</w:t>
      </w:r>
    </w:p>
    <w:p w:rsidR="00000000" w:rsidDel="00000000" w:rsidP="00000000" w:rsidRDefault="00000000" w:rsidRPr="00000000" w14:paraId="00000A98">
      <w:pPr>
        <w:rPr>
          <w:sz w:val="24"/>
          <w:szCs w:val="24"/>
        </w:rPr>
      </w:pPr>
      <w:r w:rsidDel="00000000" w:rsidR="00000000" w:rsidRPr="00000000">
        <w:rPr>
          <w:rtl w:val="0"/>
        </w:rPr>
      </w:r>
    </w:p>
    <w:p w:rsidR="00000000" w:rsidDel="00000000" w:rsidP="00000000" w:rsidRDefault="00000000" w:rsidRPr="00000000" w14:paraId="00000A99">
      <w:pPr>
        <w:rPr>
          <w:sz w:val="24"/>
          <w:szCs w:val="24"/>
        </w:rPr>
      </w:pPr>
      <w:r w:rsidDel="00000000" w:rsidR="00000000" w:rsidRPr="00000000">
        <w:rPr>
          <w:sz w:val="24"/>
          <w:szCs w:val="24"/>
          <w:rtl w:val="0"/>
        </w:rPr>
        <w:t xml:space="preserve">ALI: Oh.</w:t>
      </w:r>
    </w:p>
    <w:p w:rsidR="00000000" w:rsidDel="00000000" w:rsidP="00000000" w:rsidRDefault="00000000" w:rsidRPr="00000000" w14:paraId="00000A9A">
      <w:pPr>
        <w:rPr>
          <w:sz w:val="24"/>
          <w:szCs w:val="24"/>
        </w:rPr>
      </w:pPr>
      <w:r w:rsidDel="00000000" w:rsidR="00000000" w:rsidRPr="00000000">
        <w:rPr>
          <w:rtl w:val="0"/>
        </w:rPr>
      </w:r>
    </w:p>
    <w:p w:rsidR="00000000" w:rsidDel="00000000" w:rsidP="00000000" w:rsidRDefault="00000000" w:rsidRPr="00000000" w14:paraId="00000A9B">
      <w:pPr>
        <w:rPr>
          <w:sz w:val="24"/>
          <w:szCs w:val="24"/>
        </w:rPr>
      </w:pPr>
      <w:r w:rsidDel="00000000" w:rsidR="00000000" w:rsidRPr="00000000">
        <w:rPr>
          <w:sz w:val="24"/>
          <w:szCs w:val="24"/>
          <w:rtl w:val="0"/>
        </w:rPr>
        <w:t xml:space="preserve">JACK: Ouch.</w:t>
      </w:r>
    </w:p>
    <w:p w:rsidR="00000000" w:rsidDel="00000000" w:rsidP="00000000" w:rsidRDefault="00000000" w:rsidRPr="00000000" w14:paraId="00000A9C">
      <w:pPr>
        <w:rPr>
          <w:sz w:val="24"/>
          <w:szCs w:val="24"/>
        </w:rPr>
      </w:pPr>
      <w:r w:rsidDel="00000000" w:rsidR="00000000" w:rsidRPr="00000000">
        <w:rPr>
          <w:rtl w:val="0"/>
        </w:rPr>
      </w:r>
    </w:p>
    <w:p w:rsidR="00000000" w:rsidDel="00000000" w:rsidP="00000000" w:rsidRDefault="00000000" w:rsidRPr="00000000" w14:paraId="00000A9D">
      <w:pPr>
        <w:rPr>
          <w:sz w:val="24"/>
          <w:szCs w:val="24"/>
        </w:rPr>
      </w:pPr>
      <w:r w:rsidDel="00000000" w:rsidR="00000000" w:rsidRPr="00000000">
        <w:rPr>
          <w:sz w:val="24"/>
          <w:szCs w:val="24"/>
          <w:rtl w:val="0"/>
        </w:rPr>
        <w:t xml:space="preserve">AUSTIN: Roll 1d6 for…</w:t>
      </w:r>
    </w:p>
    <w:p w:rsidR="00000000" w:rsidDel="00000000" w:rsidP="00000000" w:rsidRDefault="00000000" w:rsidRPr="00000000" w14:paraId="00000A9E">
      <w:pPr>
        <w:rPr>
          <w:sz w:val="24"/>
          <w:szCs w:val="24"/>
        </w:rPr>
      </w:pPr>
      <w:r w:rsidDel="00000000" w:rsidR="00000000" w:rsidRPr="00000000">
        <w:rPr>
          <w:rtl w:val="0"/>
        </w:rPr>
      </w:r>
    </w:p>
    <w:p w:rsidR="00000000" w:rsidDel="00000000" w:rsidP="00000000" w:rsidRDefault="00000000" w:rsidRPr="00000000" w14:paraId="00000A9F">
      <w:pPr>
        <w:rPr>
          <w:sz w:val="24"/>
          <w:szCs w:val="24"/>
        </w:rPr>
      </w:pPr>
      <w:r w:rsidDel="00000000" w:rsidR="00000000" w:rsidRPr="00000000">
        <w:rPr>
          <w:sz w:val="24"/>
          <w:szCs w:val="24"/>
          <w:rtl w:val="0"/>
        </w:rPr>
        <w:t xml:space="preserve">ALI: Fuck.</w:t>
      </w:r>
    </w:p>
    <w:p w:rsidR="00000000" w:rsidDel="00000000" w:rsidP="00000000" w:rsidRDefault="00000000" w:rsidRPr="00000000" w14:paraId="00000AA0">
      <w:pPr>
        <w:rPr>
          <w:sz w:val="24"/>
          <w:szCs w:val="24"/>
        </w:rPr>
      </w:pPr>
      <w:r w:rsidDel="00000000" w:rsidR="00000000" w:rsidRPr="00000000">
        <w:rPr>
          <w:rtl w:val="0"/>
        </w:rPr>
      </w:r>
    </w:p>
    <w:p w:rsidR="00000000" w:rsidDel="00000000" w:rsidP="00000000" w:rsidRDefault="00000000" w:rsidRPr="00000000" w14:paraId="00000AA1">
      <w:pPr>
        <w:rPr>
          <w:sz w:val="24"/>
          <w:szCs w:val="24"/>
        </w:rPr>
      </w:pPr>
      <w:r w:rsidDel="00000000" w:rsidR="00000000" w:rsidRPr="00000000">
        <w:rPr>
          <w:sz w:val="24"/>
          <w:szCs w:val="24"/>
          <w:rtl w:val="0"/>
        </w:rPr>
        <w:t xml:space="preserve">KEITH: Hey.</w:t>
      </w:r>
    </w:p>
    <w:p w:rsidR="00000000" w:rsidDel="00000000" w:rsidP="00000000" w:rsidRDefault="00000000" w:rsidRPr="00000000" w14:paraId="00000AA2">
      <w:pPr>
        <w:rPr>
          <w:sz w:val="24"/>
          <w:szCs w:val="24"/>
        </w:rPr>
      </w:pPr>
      <w:r w:rsidDel="00000000" w:rsidR="00000000" w:rsidRPr="00000000">
        <w:rPr>
          <w:rtl w:val="0"/>
        </w:rPr>
      </w:r>
    </w:p>
    <w:p w:rsidR="00000000" w:rsidDel="00000000" w:rsidP="00000000" w:rsidRDefault="00000000" w:rsidRPr="00000000" w14:paraId="00000AA3">
      <w:pPr>
        <w:rPr>
          <w:sz w:val="24"/>
          <w:szCs w:val="24"/>
        </w:rPr>
      </w:pPr>
      <w:r w:rsidDel="00000000" w:rsidR="00000000" w:rsidRPr="00000000">
        <w:rPr>
          <w:sz w:val="24"/>
          <w:szCs w:val="24"/>
          <w:rtl w:val="0"/>
        </w:rPr>
        <w:t xml:space="preserve">AUSTIN: Roll 1d6 damage.</w:t>
      </w:r>
    </w:p>
    <w:p w:rsidR="00000000" w:rsidDel="00000000" w:rsidP="00000000" w:rsidRDefault="00000000" w:rsidRPr="00000000" w14:paraId="00000AA4">
      <w:pPr>
        <w:rPr>
          <w:sz w:val="24"/>
          <w:szCs w:val="24"/>
        </w:rPr>
      </w:pPr>
      <w:r w:rsidDel="00000000" w:rsidR="00000000" w:rsidRPr="00000000">
        <w:rPr>
          <w:rtl w:val="0"/>
        </w:rPr>
      </w:r>
    </w:p>
    <w:p w:rsidR="00000000" w:rsidDel="00000000" w:rsidP="00000000" w:rsidRDefault="00000000" w:rsidRPr="00000000" w14:paraId="00000AA5">
      <w:pPr>
        <w:rPr>
          <w:sz w:val="24"/>
          <w:szCs w:val="24"/>
        </w:rPr>
      </w:pPr>
      <w:r w:rsidDel="00000000" w:rsidR="00000000" w:rsidRPr="00000000">
        <w:rPr>
          <w:sz w:val="24"/>
          <w:szCs w:val="24"/>
          <w:rtl w:val="0"/>
        </w:rPr>
        <w:t xml:space="preserve">ALI: Okay, he only gets 1 on me.</w:t>
      </w:r>
    </w:p>
    <w:p w:rsidR="00000000" w:rsidDel="00000000" w:rsidP="00000000" w:rsidRDefault="00000000" w:rsidRPr="00000000" w14:paraId="00000AA6">
      <w:pPr>
        <w:rPr>
          <w:sz w:val="24"/>
          <w:szCs w:val="24"/>
        </w:rPr>
      </w:pPr>
      <w:r w:rsidDel="00000000" w:rsidR="00000000" w:rsidRPr="00000000">
        <w:rPr>
          <w:rtl w:val="0"/>
        </w:rPr>
      </w:r>
    </w:p>
    <w:p w:rsidR="00000000" w:rsidDel="00000000" w:rsidP="00000000" w:rsidRDefault="00000000" w:rsidRPr="00000000" w14:paraId="00000AA7">
      <w:pPr>
        <w:rPr>
          <w:sz w:val="24"/>
          <w:szCs w:val="24"/>
        </w:rPr>
      </w:pPr>
      <w:r w:rsidDel="00000000" w:rsidR="00000000" w:rsidRPr="00000000">
        <w:rPr>
          <w:sz w:val="24"/>
          <w:szCs w:val="24"/>
          <w:rtl w:val="0"/>
        </w:rPr>
        <w:t xml:space="preserve">AUSTIN: Oh that's good. In fact that means you, hm…</w:t>
      </w:r>
    </w:p>
    <w:p w:rsidR="00000000" w:rsidDel="00000000" w:rsidP="00000000" w:rsidRDefault="00000000" w:rsidRPr="00000000" w14:paraId="00000AA8">
      <w:pPr>
        <w:rPr>
          <w:sz w:val="24"/>
          <w:szCs w:val="24"/>
        </w:rPr>
      </w:pPr>
      <w:r w:rsidDel="00000000" w:rsidR="00000000" w:rsidRPr="00000000">
        <w:rPr>
          <w:rtl w:val="0"/>
        </w:rPr>
      </w:r>
    </w:p>
    <w:p w:rsidR="00000000" w:rsidDel="00000000" w:rsidP="00000000" w:rsidRDefault="00000000" w:rsidRPr="00000000" w14:paraId="00000AA9">
      <w:pPr>
        <w:rPr>
          <w:sz w:val="24"/>
          <w:szCs w:val="24"/>
        </w:rPr>
      </w:pPr>
      <w:r w:rsidDel="00000000" w:rsidR="00000000" w:rsidRPr="00000000">
        <w:rPr>
          <w:sz w:val="24"/>
          <w:szCs w:val="24"/>
          <w:rtl w:val="0"/>
        </w:rPr>
        <w:t xml:space="preserve">KEITH: Maybe it goes through the [cross] foot armor but it doesn't go through the foot.</w:t>
      </w:r>
    </w:p>
    <w:p w:rsidR="00000000" w:rsidDel="00000000" w:rsidP="00000000" w:rsidRDefault="00000000" w:rsidRPr="00000000" w14:paraId="00000AAA">
      <w:pPr>
        <w:rPr>
          <w:sz w:val="24"/>
          <w:szCs w:val="24"/>
        </w:rPr>
      </w:pPr>
      <w:r w:rsidDel="00000000" w:rsidR="00000000" w:rsidRPr="00000000">
        <w:rPr>
          <w:rtl w:val="0"/>
        </w:rPr>
      </w:r>
    </w:p>
    <w:p w:rsidR="00000000" w:rsidDel="00000000" w:rsidP="00000000" w:rsidRDefault="00000000" w:rsidRPr="00000000" w14:paraId="00000AAB">
      <w:pPr>
        <w:rPr>
          <w:sz w:val="24"/>
          <w:szCs w:val="24"/>
        </w:rPr>
      </w:pPr>
      <w:r w:rsidDel="00000000" w:rsidR="00000000" w:rsidRPr="00000000">
        <w:rPr>
          <w:sz w:val="24"/>
          <w:szCs w:val="24"/>
          <w:rtl w:val="0"/>
        </w:rPr>
        <w:t xml:space="preserve">AUSTIN: [cross] The foot armor but it misses— Yeah, but it misses the foot itself. It like goes through the tip of your foot armor. Um, what kind of armor are you wearing again?</w:t>
      </w:r>
    </w:p>
    <w:p w:rsidR="00000000" w:rsidDel="00000000" w:rsidP="00000000" w:rsidRDefault="00000000" w:rsidRPr="00000000" w14:paraId="00000AAC">
      <w:pPr>
        <w:rPr>
          <w:sz w:val="24"/>
          <w:szCs w:val="24"/>
        </w:rPr>
      </w:pPr>
      <w:r w:rsidDel="00000000" w:rsidR="00000000" w:rsidRPr="00000000">
        <w:rPr>
          <w:rtl w:val="0"/>
        </w:rPr>
      </w:r>
    </w:p>
    <w:p w:rsidR="00000000" w:rsidDel="00000000" w:rsidP="00000000" w:rsidRDefault="00000000" w:rsidRPr="00000000" w14:paraId="00000AAD">
      <w:pPr>
        <w:rPr>
          <w:sz w:val="24"/>
          <w:szCs w:val="24"/>
        </w:rPr>
      </w:pPr>
      <w:r w:rsidDel="00000000" w:rsidR="00000000" w:rsidRPr="00000000">
        <w:rPr>
          <w:sz w:val="24"/>
          <w:szCs w:val="24"/>
          <w:rtl w:val="0"/>
        </w:rPr>
        <w:t xml:space="preserve">ALI: Okay, so like the—</w:t>
      </w:r>
    </w:p>
    <w:p w:rsidR="00000000" w:rsidDel="00000000" w:rsidP="00000000" w:rsidRDefault="00000000" w:rsidRPr="00000000" w14:paraId="00000AAE">
      <w:pPr>
        <w:rPr>
          <w:sz w:val="24"/>
          <w:szCs w:val="24"/>
        </w:rPr>
      </w:pPr>
      <w:r w:rsidDel="00000000" w:rsidR="00000000" w:rsidRPr="00000000">
        <w:rPr>
          <w:rtl w:val="0"/>
        </w:rPr>
      </w:r>
    </w:p>
    <w:p w:rsidR="00000000" w:rsidDel="00000000" w:rsidP="00000000" w:rsidRDefault="00000000" w:rsidRPr="00000000" w14:paraId="00000AAF">
      <w:pPr>
        <w:rPr>
          <w:sz w:val="24"/>
          <w:szCs w:val="24"/>
        </w:rPr>
      </w:pPr>
      <w:r w:rsidDel="00000000" w:rsidR="00000000" w:rsidRPr="00000000">
        <w:rPr>
          <w:sz w:val="24"/>
          <w:szCs w:val="24"/>
          <w:rtl w:val="0"/>
        </w:rPr>
        <w:t xml:space="preserve">AUSTIN: Some sort of like scale </w:t>
      </w:r>
      <w:r w:rsidDel="00000000" w:rsidR="00000000" w:rsidRPr="00000000">
        <w:rPr>
          <w:rtl w:val="0"/>
        </w:rPr>
        <w:t xml:space="preserve">mail </w:t>
      </w:r>
      <w:r w:rsidDel="00000000" w:rsidR="00000000" w:rsidRPr="00000000">
        <w:rPr>
          <w:sz w:val="24"/>
          <w:szCs w:val="24"/>
          <w:rtl w:val="0"/>
        </w:rPr>
        <w:t xml:space="preserve">or plate or something.</w:t>
      </w:r>
    </w:p>
    <w:p w:rsidR="00000000" w:rsidDel="00000000" w:rsidP="00000000" w:rsidRDefault="00000000" w:rsidRPr="00000000" w14:paraId="00000AB0">
      <w:pPr>
        <w:rPr>
          <w:sz w:val="24"/>
          <w:szCs w:val="24"/>
        </w:rPr>
      </w:pPr>
      <w:r w:rsidDel="00000000" w:rsidR="00000000" w:rsidRPr="00000000">
        <w:rPr>
          <w:rtl w:val="0"/>
        </w:rPr>
      </w:r>
    </w:p>
    <w:p w:rsidR="00000000" w:rsidDel="00000000" w:rsidP="00000000" w:rsidRDefault="00000000" w:rsidRPr="00000000" w14:paraId="00000AB1">
      <w:pPr>
        <w:rPr>
          <w:sz w:val="24"/>
          <w:szCs w:val="24"/>
        </w:rPr>
      </w:pPr>
      <w:r w:rsidDel="00000000" w:rsidR="00000000" w:rsidRPr="00000000">
        <w:rPr>
          <w:sz w:val="24"/>
          <w:szCs w:val="24"/>
          <w:rtl w:val="0"/>
        </w:rPr>
        <w:t xml:space="preserve">ALI: No, no, no, I just have— I have chain mail but I guess I can [#1:16:45#] right now.</w:t>
      </w:r>
    </w:p>
    <w:p w:rsidR="00000000" w:rsidDel="00000000" w:rsidP="00000000" w:rsidRDefault="00000000" w:rsidRPr="00000000" w14:paraId="00000AB2">
      <w:pPr>
        <w:rPr>
          <w:sz w:val="24"/>
          <w:szCs w:val="24"/>
        </w:rPr>
      </w:pPr>
      <w:r w:rsidDel="00000000" w:rsidR="00000000" w:rsidRPr="00000000">
        <w:rPr>
          <w:rtl w:val="0"/>
        </w:rPr>
      </w:r>
    </w:p>
    <w:p w:rsidR="00000000" w:rsidDel="00000000" w:rsidP="00000000" w:rsidRDefault="00000000" w:rsidRPr="00000000" w14:paraId="00000AB3">
      <w:pPr>
        <w:rPr>
          <w:sz w:val="24"/>
          <w:szCs w:val="24"/>
        </w:rPr>
      </w:pPr>
      <w:r w:rsidDel="00000000" w:rsidR="00000000" w:rsidRPr="00000000">
        <w:rPr>
          <w:sz w:val="24"/>
          <w:szCs w:val="24"/>
          <w:rtl w:val="0"/>
        </w:rPr>
        <w:t xml:space="preserve">AUSTIN: Oh yeah, that's fine, though like. Catches some of those and pins you down there.</w:t>
      </w:r>
    </w:p>
    <w:p w:rsidR="00000000" w:rsidDel="00000000" w:rsidP="00000000" w:rsidRDefault="00000000" w:rsidRPr="00000000" w14:paraId="00000AB4">
      <w:pPr>
        <w:rPr>
          <w:sz w:val="24"/>
          <w:szCs w:val="24"/>
        </w:rPr>
      </w:pPr>
      <w:r w:rsidDel="00000000" w:rsidR="00000000" w:rsidRPr="00000000">
        <w:rPr>
          <w:rtl w:val="0"/>
        </w:rPr>
      </w:r>
    </w:p>
    <w:p w:rsidR="00000000" w:rsidDel="00000000" w:rsidP="00000000" w:rsidRDefault="00000000" w:rsidRPr="00000000" w14:paraId="00000AB5">
      <w:pPr>
        <w:rPr>
          <w:sz w:val="24"/>
          <w:szCs w:val="24"/>
        </w:rPr>
      </w:pPr>
      <w:r w:rsidDel="00000000" w:rsidR="00000000" w:rsidRPr="00000000">
        <w:rPr>
          <w:sz w:val="24"/>
          <w:szCs w:val="24"/>
          <w:rtl w:val="0"/>
        </w:rPr>
        <w:t xml:space="preserve">KEITH: Yeah, the boot isn't chain mail.</w:t>
      </w:r>
    </w:p>
    <w:p w:rsidR="00000000" w:rsidDel="00000000" w:rsidP="00000000" w:rsidRDefault="00000000" w:rsidRPr="00000000" w14:paraId="00000AB6">
      <w:pPr>
        <w:rPr>
          <w:sz w:val="24"/>
          <w:szCs w:val="24"/>
        </w:rPr>
      </w:pPr>
      <w:r w:rsidDel="00000000" w:rsidR="00000000" w:rsidRPr="00000000">
        <w:rPr>
          <w:rtl w:val="0"/>
        </w:rPr>
      </w:r>
    </w:p>
    <w:p w:rsidR="00000000" w:rsidDel="00000000" w:rsidP="00000000" w:rsidRDefault="00000000" w:rsidRPr="00000000" w14:paraId="00000AB7">
      <w:pPr>
        <w:rPr>
          <w:sz w:val="24"/>
          <w:szCs w:val="24"/>
        </w:rPr>
      </w:pPr>
      <w:r w:rsidDel="00000000" w:rsidR="00000000" w:rsidRPr="00000000">
        <w:rPr>
          <w:sz w:val="24"/>
          <w:szCs w:val="24"/>
          <w:rtl w:val="0"/>
        </w:rPr>
        <w:t xml:space="preserve">ALI: So I guess the only thing that's keeping me to the floor right now is the metal.</w:t>
      </w:r>
    </w:p>
    <w:p w:rsidR="00000000" w:rsidDel="00000000" w:rsidP="00000000" w:rsidRDefault="00000000" w:rsidRPr="00000000" w14:paraId="00000AB8">
      <w:pPr>
        <w:rPr>
          <w:sz w:val="24"/>
          <w:szCs w:val="24"/>
        </w:rPr>
      </w:pPr>
      <w:r w:rsidDel="00000000" w:rsidR="00000000" w:rsidRPr="00000000">
        <w:rPr>
          <w:rtl w:val="0"/>
        </w:rPr>
      </w:r>
    </w:p>
    <w:p w:rsidR="00000000" w:rsidDel="00000000" w:rsidP="00000000" w:rsidRDefault="00000000" w:rsidRPr="00000000" w14:paraId="00000AB9">
      <w:pPr>
        <w:rPr>
          <w:sz w:val="24"/>
          <w:szCs w:val="24"/>
        </w:rPr>
      </w:pPr>
      <w:r w:rsidDel="00000000" w:rsidR="00000000" w:rsidRPr="00000000">
        <w:rPr>
          <w:sz w:val="24"/>
          <w:szCs w:val="24"/>
          <w:rtl w:val="0"/>
        </w:rPr>
        <w:t xml:space="preserve">AUSTIN: Is the metal. You could like rip it off fine, but like at this point, you don't get in the other room is the important thing.</w:t>
      </w:r>
    </w:p>
    <w:p w:rsidR="00000000" w:rsidDel="00000000" w:rsidP="00000000" w:rsidRDefault="00000000" w:rsidRPr="00000000" w14:paraId="00000ABA">
      <w:pPr>
        <w:rPr>
          <w:sz w:val="24"/>
          <w:szCs w:val="24"/>
        </w:rPr>
      </w:pPr>
      <w:r w:rsidDel="00000000" w:rsidR="00000000" w:rsidRPr="00000000">
        <w:rPr>
          <w:rtl w:val="0"/>
        </w:rPr>
      </w:r>
    </w:p>
    <w:p w:rsidR="00000000" w:rsidDel="00000000" w:rsidP="00000000" w:rsidRDefault="00000000" w:rsidRPr="00000000" w14:paraId="00000ABB">
      <w:pPr>
        <w:rPr>
          <w:sz w:val="24"/>
          <w:szCs w:val="24"/>
        </w:rPr>
      </w:pPr>
      <w:r w:rsidDel="00000000" w:rsidR="00000000" w:rsidRPr="00000000">
        <w:rPr>
          <w:sz w:val="24"/>
          <w:szCs w:val="24"/>
          <w:rtl w:val="0"/>
        </w:rPr>
        <w:t xml:space="preserve">ALI: Okay. Alright, fair.</w:t>
      </w:r>
    </w:p>
    <w:p w:rsidR="00000000" w:rsidDel="00000000" w:rsidP="00000000" w:rsidRDefault="00000000" w:rsidRPr="00000000" w14:paraId="00000ABC">
      <w:pPr>
        <w:rPr>
          <w:sz w:val="24"/>
          <w:szCs w:val="24"/>
        </w:rPr>
      </w:pPr>
      <w:r w:rsidDel="00000000" w:rsidR="00000000" w:rsidRPr="00000000">
        <w:rPr>
          <w:rtl w:val="0"/>
        </w:rPr>
      </w:r>
    </w:p>
    <w:p w:rsidR="00000000" w:rsidDel="00000000" w:rsidP="00000000" w:rsidRDefault="00000000" w:rsidRPr="00000000" w14:paraId="00000ABD">
      <w:pPr>
        <w:rPr>
          <w:sz w:val="24"/>
          <w:szCs w:val="24"/>
        </w:rPr>
      </w:pPr>
      <w:r w:rsidDel="00000000" w:rsidR="00000000" w:rsidRPr="00000000">
        <w:rPr>
          <w:sz w:val="24"/>
          <w:szCs w:val="24"/>
          <w:rtl w:val="0"/>
        </w:rPr>
        <w:t xml:space="preserve">AUSTIN: Uh…</w:t>
      </w:r>
    </w:p>
    <w:p w:rsidR="00000000" w:rsidDel="00000000" w:rsidP="00000000" w:rsidRDefault="00000000" w:rsidRPr="00000000" w14:paraId="00000ABE">
      <w:pPr>
        <w:rPr>
          <w:sz w:val="24"/>
          <w:szCs w:val="24"/>
        </w:rPr>
      </w:pPr>
      <w:r w:rsidDel="00000000" w:rsidR="00000000" w:rsidRPr="00000000">
        <w:rPr>
          <w:rtl w:val="0"/>
        </w:rPr>
      </w:r>
    </w:p>
    <w:p w:rsidR="00000000" w:rsidDel="00000000" w:rsidP="00000000" w:rsidRDefault="00000000" w:rsidRPr="00000000" w14:paraId="00000ABF">
      <w:pPr>
        <w:rPr>
          <w:sz w:val="24"/>
          <w:szCs w:val="24"/>
        </w:rPr>
      </w:pPr>
      <w:r w:rsidDel="00000000" w:rsidR="00000000" w:rsidRPr="00000000">
        <w:rPr>
          <w:sz w:val="24"/>
          <w:szCs w:val="24"/>
          <w:rtl w:val="0"/>
        </w:rPr>
        <w:t xml:space="preserve">ALI: And then I go down to my knee.</w:t>
      </w:r>
    </w:p>
    <w:p w:rsidR="00000000" w:rsidDel="00000000" w:rsidP="00000000" w:rsidRDefault="00000000" w:rsidRPr="00000000" w14:paraId="00000AC0">
      <w:pPr>
        <w:rPr>
          <w:sz w:val="24"/>
          <w:szCs w:val="24"/>
        </w:rPr>
      </w:pPr>
      <w:r w:rsidDel="00000000" w:rsidR="00000000" w:rsidRPr="00000000">
        <w:rPr>
          <w:rtl w:val="0"/>
        </w:rPr>
      </w:r>
    </w:p>
    <w:p w:rsidR="00000000" w:rsidDel="00000000" w:rsidP="00000000" w:rsidRDefault="00000000" w:rsidRPr="00000000" w14:paraId="00000AC1">
      <w:pPr>
        <w:rPr>
          <w:sz w:val="24"/>
          <w:szCs w:val="24"/>
        </w:rPr>
      </w:pPr>
      <w:r w:rsidDel="00000000" w:rsidR="00000000" w:rsidRPr="00000000">
        <w:rPr>
          <w:sz w:val="24"/>
          <w:szCs w:val="24"/>
          <w:rtl w:val="0"/>
        </w:rPr>
        <w:t xml:space="preserve">KEITH: So you threw me. You just picked me up and threw me.</w:t>
      </w:r>
    </w:p>
    <w:p w:rsidR="00000000" w:rsidDel="00000000" w:rsidP="00000000" w:rsidRDefault="00000000" w:rsidRPr="00000000" w14:paraId="00000AC2">
      <w:pPr>
        <w:rPr>
          <w:sz w:val="24"/>
          <w:szCs w:val="24"/>
        </w:rPr>
      </w:pPr>
      <w:r w:rsidDel="00000000" w:rsidR="00000000" w:rsidRPr="00000000">
        <w:rPr>
          <w:rtl w:val="0"/>
        </w:rPr>
      </w:r>
    </w:p>
    <w:p w:rsidR="00000000" w:rsidDel="00000000" w:rsidP="00000000" w:rsidRDefault="00000000" w:rsidRPr="00000000" w14:paraId="00000AC3">
      <w:pPr>
        <w:rPr>
          <w:sz w:val="24"/>
          <w:szCs w:val="24"/>
        </w:rPr>
      </w:pPr>
      <w:r w:rsidDel="00000000" w:rsidR="00000000" w:rsidRPr="00000000">
        <w:rPr>
          <w:sz w:val="24"/>
          <w:szCs w:val="24"/>
          <w:rtl w:val="0"/>
        </w:rPr>
        <w:t xml:space="preserve">ALI: Okay.</w:t>
      </w:r>
    </w:p>
    <w:p w:rsidR="00000000" w:rsidDel="00000000" w:rsidP="00000000" w:rsidRDefault="00000000" w:rsidRPr="00000000" w14:paraId="00000AC4">
      <w:pPr>
        <w:rPr>
          <w:sz w:val="24"/>
          <w:szCs w:val="24"/>
        </w:rPr>
      </w:pPr>
      <w:r w:rsidDel="00000000" w:rsidR="00000000" w:rsidRPr="00000000">
        <w:rPr>
          <w:rtl w:val="0"/>
        </w:rPr>
      </w:r>
    </w:p>
    <w:p w:rsidR="00000000" w:rsidDel="00000000" w:rsidP="00000000" w:rsidRDefault="00000000" w:rsidRPr="00000000" w14:paraId="00000AC5">
      <w:pPr>
        <w:rPr>
          <w:sz w:val="24"/>
          <w:szCs w:val="24"/>
        </w:rPr>
      </w:pPr>
      <w:r w:rsidDel="00000000" w:rsidR="00000000" w:rsidRPr="00000000">
        <w:rPr>
          <w:sz w:val="24"/>
          <w:szCs w:val="24"/>
          <w:rtl w:val="0"/>
        </w:rPr>
        <w:t xml:space="preserve">AUSTIN: Yeah. Brutus drops both of those bows, having shot them— or both of those crossbows, having shot them. Um…</w:t>
      </w:r>
    </w:p>
    <w:p w:rsidR="00000000" w:rsidDel="00000000" w:rsidP="00000000" w:rsidRDefault="00000000" w:rsidRPr="00000000" w14:paraId="00000AC6">
      <w:pPr>
        <w:rPr>
          <w:sz w:val="24"/>
          <w:szCs w:val="24"/>
        </w:rPr>
      </w:pPr>
      <w:r w:rsidDel="00000000" w:rsidR="00000000" w:rsidRPr="00000000">
        <w:rPr>
          <w:rtl w:val="0"/>
        </w:rPr>
      </w:r>
    </w:p>
    <w:p w:rsidR="00000000" w:rsidDel="00000000" w:rsidP="00000000" w:rsidRDefault="00000000" w:rsidRPr="00000000" w14:paraId="00000AC7">
      <w:pPr>
        <w:rPr>
          <w:sz w:val="24"/>
          <w:szCs w:val="24"/>
        </w:rPr>
      </w:pPr>
      <w:r w:rsidDel="00000000" w:rsidR="00000000" w:rsidRPr="00000000">
        <w:rPr>
          <w:sz w:val="24"/>
          <w:szCs w:val="24"/>
          <w:rtl w:val="0"/>
        </w:rPr>
        <w:t xml:space="preserve">KEITH: Did— Is— Is Brutus near… Did I get moved nearer to Brutus?</w:t>
      </w:r>
    </w:p>
    <w:p w:rsidR="00000000" w:rsidDel="00000000" w:rsidP="00000000" w:rsidRDefault="00000000" w:rsidRPr="00000000" w14:paraId="00000AC8">
      <w:pPr>
        <w:rPr>
          <w:sz w:val="24"/>
          <w:szCs w:val="24"/>
        </w:rPr>
      </w:pPr>
      <w:r w:rsidDel="00000000" w:rsidR="00000000" w:rsidRPr="00000000">
        <w:rPr>
          <w:rtl w:val="0"/>
        </w:rPr>
      </w:r>
    </w:p>
    <w:p w:rsidR="00000000" w:rsidDel="00000000" w:rsidP="00000000" w:rsidRDefault="00000000" w:rsidRPr="00000000" w14:paraId="00000AC9">
      <w:pPr>
        <w:rPr>
          <w:sz w:val="24"/>
          <w:szCs w:val="24"/>
        </w:rPr>
      </w:pPr>
      <w:r w:rsidDel="00000000" w:rsidR="00000000" w:rsidRPr="00000000">
        <w:rPr>
          <w:sz w:val="24"/>
          <w:szCs w:val="24"/>
          <w:rtl w:val="0"/>
        </w:rPr>
        <w:t xml:space="preserve">AUSTIN: No, no, you're further away from everything at this point. So, over in that left hallway are Hadrian and Fero and Lem, I guess, said he was also going to move with you guys. In the middle room are Fantasmo— Or not the middle room but the— the entryway. Fantasmo, Hella and uh… I think just those two plus the knight and Cali, the sword— or the hammer…</w:t>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ind w:left="720" w:firstLine="0"/>
        <w:rPr/>
      </w:pPr>
      <w:r w:rsidDel="00000000" w:rsidR="00000000" w:rsidRPr="00000000">
        <w:rPr>
          <w:rtl w:val="0"/>
        </w:rPr>
        <w:t xml:space="preserve">[TIMESTAMP: 1:17:44] </w:t>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sz w:val="24"/>
          <w:szCs w:val="24"/>
        </w:rPr>
      </w:pPr>
      <w:r w:rsidDel="00000000" w:rsidR="00000000" w:rsidRPr="00000000">
        <w:rPr>
          <w:sz w:val="24"/>
          <w:szCs w:val="24"/>
          <w:rtl w:val="0"/>
        </w:rPr>
        <w:t xml:space="preserve">JACK: I'm gonna um</w:t>
      </w:r>
      <w:r w:rsidDel="00000000" w:rsidR="00000000" w:rsidRPr="00000000">
        <w:rPr>
          <w:rtl w:val="0"/>
        </w:rPr>
        <w:t xml:space="preserve">… </w:t>
      </w:r>
      <w:r w:rsidDel="00000000" w:rsidR="00000000" w:rsidRPr="00000000">
        <w:rPr>
          <w:sz w:val="24"/>
          <w:szCs w:val="24"/>
          <w:rtl w:val="0"/>
        </w:rPr>
        <w:t xml:space="preserve">I'm gonna take a charge on Brutus.</w:t>
      </w:r>
    </w:p>
    <w:p w:rsidR="00000000" w:rsidDel="00000000" w:rsidP="00000000" w:rsidRDefault="00000000" w:rsidRPr="00000000" w14:paraId="00000ACE">
      <w:pPr>
        <w:rPr>
          <w:sz w:val="24"/>
          <w:szCs w:val="24"/>
        </w:rPr>
      </w:pPr>
      <w:r w:rsidDel="00000000" w:rsidR="00000000" w:rsidRPr="00000000">
        <w:rPr>
          <w:rtl w:val="0"/>
        </w:rPr>
      </w:r>
    </w:p>
    <w:p w:rsidR="00000000" w:rsidDel="00000000" w:rsidP="00000000" w:rsidRDefault="00000000" w:rsidRPr="00000000" w14:paraId="00000ACF">
      <w:pPr>
        <w:rPr>
          <w:sz w:val="24"/>
          <w:szCs w:val="24"/>
        </w:rPr>
      </w:pPr>
      <w:r w:rsidDel="00000000" w:rsidR="00000000" w:rsidRPr="00000000">
        <w:rPr>
          <w:sz w:val="24"/>
          <w:szCs w:val="24"/>
          <w:rtl w:val="0"/>
        </w:rPr>
        <w:t xml:space="preserve">AUSTIN: Okay.</w:t>
      </w:r>
    </w:p>
    <w:p w:rsidR="00000000" w:rsidDel="00000000" w:rsidP="00000000" w:rsidRDefault="00000000" w:rsidRPr="00000000" w14:paraId="00000AD0">
      <w:pPr>
        <w:rPr>
          <w:sz w:val="24"/>
          <w:szCs w:val="24"/>
        </w:rPr>
      </w:pPr>
      <w:r w:rsidDel="00000000" w:rsidR="00000000" w:rsidRPr="00000000">
        <w:rPr>
          <w:rtl w:val="0"/>
        </w:rPr>
      </w:r>
    </w:p>
    <w:p w:rsidR="00000000" w:rsidDel="00000000" w:rsidP="00000000" w:rsidRDefault="00000000" w:rsidRPr="00000000" w14:paraId="00000AD1">
      <w:pPr>
        <w:rPr>
          <w:sz w:val="24"/>
          <w:szCs w:val="24"/>
        </w:rPr>
      </w:pPr>
      <w:r w:rsidDel="00000000" w:rsidR="00000000" w:rsidRPr="00000000">
        <w:rPr>
          <w:sz w:val="24"/>
          <w:szCs w:val="24"/>
          <w:rtl w:val="0"/>
        </w:rPr>
        <w:t xml:space="preserve">JACK: I'm gonna roll Hack and Slash.</w:t>
      </w:r>
    </w:p>
    <w:p w:rsidR="00000000" w:rsidDel="00000000" w:rsidP="00000000" w:rsidRDefault="00000000" w:rsidRPr="00000000" w14:paraId="00000AD2">
      <w:pPr>
        <w:rPr>
          <w:sz w:val="24"/>
          <w:szCs w:val="24"/>
        </w:rPr>
      </w:pPr>
      <w:r w:rsidDel="00000000" w:rsidR="00000000" w:rsidRPr="00000000">
        <w:rPr>
          <w:rtl w:val="0"/>
        </w:rPr>
      </w:r>
    </w:p>
    <w:p w:rsidR="00000000" w:rsidDel="00000000" w:rsidP="00000000" w:rsidRDefault="00000000" w:rsidRPr="00000000" w14:paraId="00000AD3">
      <w:pPr>
        <w:rPr>
          <w:sz w:val="24"/>
          <w:szCs w:val="24"/>
        </w:rPr>
      </w:pPr>
      <w:r w:rsidDel="00000000" w:rsidR="00000000" w:rsidRPr="00000000">
        <w:rPr>
          <w:sz w:val="24"/>
          <w:szCs w:val="24"/>
          <w:rtl w:val="0"/>
        </w:rPr>
        <w:t xml:space="preserve">AUSTIN: Okay, so what are you doing? So you're going to sprint across from…</w:t>
      </w:r>
    </w:p>
    <w:p w:rsidR="00000000" w:rsidDel="00000000" w:rsidP="00000000" w:rsidRDefault="00000000" w:rsidRPr="00000000" w14:paraId="00000AD4">
      <w:pPr>
        <w:rPr>
          <w:sz w:val="24"/>
          <w:szCs w:val="24"/>
        </w:rPr>
      </w:pPr>
      <w:r w:rsidDel="00000000" w:rsidR="00000000" w:rsidRPr="00000000">
        <w:rPr>
          <w:rtl w:val="0"/>
        </w:rPr>
      </w:r>
    </w:p>
    <w:p w:rsidR="00000000" w:rsidDel="00000000" w:rsidP="00000000" w:rsidRDefault="00000000" w:rsidRPr="00000000" w14:paraId="00000AD5">
      <w:pPr>
        <w:rPr>
          <w:sz w:val="24"/>
          <w:szCs w:val="24"/>
        </w:rPr>
      </w:pPr>
      <w:r w:rsidDel="00000000" w:rsidR="00000000" w:rsidRPr="00000000">
        <w:rPr>
          <w:sz w:val="24"/>
          <w:szCs w:val="24"/>
          <w:rtl w:val="0"/>
        </w:rPr>
        <w:t xml:space="preserve">JACK: I'm going to [pages turning] I'm armed with a uh, a dueling rapier.</w:t>
      </w:r>
    </w:p>
    <w:p w:rsidR="00000000" w:rsidDel="00000000" w:rsidP="00000000" w:rsidRDefault="00000000" w:rsidRPr="00000000" w14:paraId="00000AD6">
      <w:pPr>
        <w:rPr>
          <w:sz w:val="24"/>
          <w:szCs w:val="24"/>
        </w:rPr>
      </w:pPr>
      <w:r w:rsidDel="00000000" w:rsidR="00000000" w:rsidRPr="00000000">
        <w:rPr>
          <w:rtl w:val="0"/>
        </w:rPr>
      </w:r>
    </w:p>
    <w:p w:rsidR="00000000" w:rsidDel="00000000" w:rsidP="00000000" w:rsidRDefault="00000000" w:rsidRPr="00000000" w14:paraId="00000AD7">
      <w:pPr>
        <w:rPr>
          <w:sz w:val="24"/>
          <w:szCs w:val="24"/>
        </w:rPr>
      </w:pPr>
      <w:r w:rsidDel="00000000" w:rsidR="00000000" w:rsidRPr="00000000">
        <w:rPr>
          <w:sz w:val="24"/>
          <w:szCs w:val="24"/>
          <w:rtl w:val="0"/>
        </w:rPr>
        <w:t xml:space="preserve">AUSTIN: Okay.</w:t>
      </w:r>
    </w:p>
    <w:p w:rsidR="00000000" w:rsidDel="00000000" w:rsidP="00000000" w:rsidRDefault="00000000" w:rsidRPr="00000000" w14:paraId="00000AD8">
      <w:pPr>
        <w:rPr>
          <w:sz w:val="24"/>
          <w:szCs w:val="24"/>
        </w:rPr>
      </w:pPr>
      <w:r w:rsidDel="00000000" w:rsidR="00000000" w:rsidRPr="00000000">
        <w:rPr>
          <w:rtl w:val="0"/>
        </w:rPr>
      </w:r>
    </w:p>
    <w:p w:rsidR="00000000" w:rsidDel="00000000" w:rsidP="00000000" w:rsidRDefault="00000000" w:rsidRPr="00000000" w14:paraId="00000AD9">
      <w:pPr>
        <w:rPr/>
      </w:pPr>
      <w:r w:rsidDel="00000000" w:rsidR="00000000" w:rsidRPr="00000000">
        <w:rPr>
          <w:sz w:val="24"/>
          <w:szCs w:val="24"/>
          <w:rtl w:val="0"/>
        </w:rPr>
        <w:t xml:space="preserve">JACK: Uh, which is in orcish culture, essentially a weird extended machete, essentially. </w:t>
      </w:r>
      <w:r w:rsidDel="00000000" w:rsidR="00000000" w:rsidRPr="00000000">
        <w:rPr>
          <w:rtl w:val="0"/>
        </w:rPr>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sz w:val="24"/>
          <w:szCs w:val="24"/>
          <w:rtl w:val="0"/>
        </w:rPr>
        <w:t xml:space="preserve">AUSTIN: Okay.</w:t>
      </w:r>
      <w:r w:rsidDel="00000000" w:rsidR="00000000" w:rsidRPr="00000000">
        <w:rPr>
          <w:rtl w:val="0"/>
        </w:rPr>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sz w:val="24"/>
          <w:szCs w:val="24"/>
        </w:rPr>
      </w:pPr>
      <w:r w:rsidDel="00000000" w:rsidR="00000000" w:rsidRPr="00000000">
        <w:rPr>
          <w:rtl w:val="0"/>
        </w:rPr>
        <w:t xml:space="preserve">JACK: </w:t>
      </w:r>
      <w:r w:rsidDel="00000000" w:rsidR="00000000" w:rsidRPr="00000000">
        <w:rPr>
          <w:sz w:val="24"/>
          <w:szCs w:val="24"/>
          <w:rtl w:val="0"/>
        </w:rPr>
        <w:t xml:space="preserve">Um, it's not what you would expect a dueling rapier to look like for humans. (AUSTIN: Mh-hmm.) Um, because I suppose it's built on a history of orc tradition, orc culture.</w:t>
      </w:r>
    </w:p>
    <w:p w:rsidR="00000000" w:rsidDel="00000000" w:rsidP="00000000" w:rsidRDefault="00000000" w:rsidRPr="00000000" w14:paraId="00000ADE">
      <w:pPr>
        <w:rPr>
          <w:sz w:val="24"/>
          <w:szCs w:val="24"/>
        </w:rPr>
      </w:pPr>
      <w:r w:rsidDel="00000000" w:rsidR="00000000" w:rsidRPr="00000000">
        <w:rPr>
          <w:rtl w:val="0"/>
        </w:rPr>
      </w:r>
    </w:p>
    <w:p w:rsidR="00000000" w:rsidDel="00000000" w:rsidP="00000000" w:rsidRDefault="00000000" w:rsidRPr="00000000" w14:paraId="00000ADF">
      <w:pPr>
        <w:rPr>
          <w:sz w:val="24"/>
          <w:szCs w:val="24"/>
        </w:rPr>
      </w:pPr>
      <w:r w:rsidDel="00000000" w:rsidR="00000000" w:rsidRPr="00000000">
        <w:rPr>
          <w:sz w:val="24"/>
          <w:szCs w:val="24"/>
          <w:rtl w:val="0"/>
        </w:rPr>
        <w:t xml:space="preserve">AUSTIN: Mh-hmm. Sure.</w:t>
      </w:r>
    </w:p>
    <w:p w:rsidR="00000000" w:rsidDel="00000000" w:rsidP="00000000" w:rsidRDefault="00000000" w:rsidRPr="00000000" w14:paraId="00000AE0">
      <w:pPr>
        <w:rPr>
          <w:sz w:val="24"/>
          <w:szCs w:val="24"/>
        </w:rPr>
      </w:pPr>
      <w:r w:rsidDel="00000000" w:rsidR="00000000" w:rsidRPr="00000000">
        <w:rPr>
          <w:rtl w:val="0"/>
        </w:rPr>
      </w:r>
    </w:p>
    <w:p w:rsidR="00000000" w:rsidDel="00000000" w:rsidP="00000000" w:rsidRDefault="00000000" w:rsidRPr="00000000" w14:paraId="00000AE1">
      <w:pPr>
        <w:rPr>
          <w:sz w:val="24"/>
          <w:szCs w:val="24"/>
        </w:rPr>
      </w:pPr>
      <w:r w:rsidDel="00000000" w:rsidR="00000000" w:rsidRPr="00000000">
        <w:rPr>
          <w:sz w:val="24"/>
          <w:szCs w:val="24"/>
          <w:rtl w:val="0"/>
        </w:rPr>
        <w:t xml:space="preserve">JACK: Um, it is a— It's essentially like a machete. Like a— Like a wide bladed uh, slashing instrument.</w:t>
      </w:r>
    </w:p>
    <w:p w:rsidR="00000000" w:rsidDel="00000000" w:rsidP="00000000" w:rsidRDefault="00000000" w:rsidRPr="00000000" w14:paraId="00000AE2">
      <w:pPr>
        <w:rPr>
          <w:sz w:val="24"/>
          <w:szCs w:val="24"/>
        </w:rPr>
      </w:pPr>
      <w:r w:rsidDel="00000000" w:rsidR="00000000" w:rsidRPr="00000000">
        <w:rPr>
          <w:rtl w:val="0"/>
        </w:rPr>
      </w:r>
    </w:p>
    <w:p w:rsidR="00000000" w:rsidDel="00000000" w:rsidP="00000000" w:rsidRDefault="00000000" w:rsidRPr="00000000" w14:paraId="00000AE3">
      <w:pPr>
        <w:rPr>
          <w:sz w:val="24"/>
          <w:szCs w:val="24"/>
        </w:rPr>
      </w:pPr>
      <w:r w:rsidDel="00000000" w:rsidR="00000000" w:rsidRPr="00000000">
        <w:rPr>
          <w:sz w:val="24"/>
          <w:szCs w:val="24"/>
          <w:rtl w:val="0"/>
        </w:rPr>
        <w:t xml:space="preserve">AUSTIN: But well— Mh-hmm.</w:t>
      </w:r>
    </w:p>
    <w:p w:rsidR="00000000" w:rsidDel="00000000" w:rsidP="00000000" w:rsidRDefault="00000000" w:rsidRPr="00000000" w14:paraId="00000AE4">
      <w:pPr>
        <w:rPr>
          <w:sz w:val="24"/>
          <w:szCs w:val="24"/>
        </w:rPr>
      </w:pPr>
      <w:r w:rsidDel="00000000" w:rsidR="00000000" w:rsidRPr="00000000">
        <w:rPr>
          <w:rtl w:val="0"/>
        </w:rPr>
      </w:r>
    </w:p>
    <w:p w:rsidR="00000000" w:rsidDel="00000000" w:rsidP="00000000" w:rsidRDefault="00000000" w:rsidRPr="00000000" w14:paraId="00000AE5">
      <w:pPr>
        <w:rPr>
          <w:sz w:val="24"/>
          <w:szCs w:val="24"/>
        </w:rPr>
      </w:pPr>
      <w:r w:rsidDel="00000000" w:rsidR="00000000" w:rsidRPr="00000000">
        <w:rPr>
          <w:sz w:val="24"/>
          <w:szCs w:val="24"/>
          <w:rtl w:val="0"/>
        </w:rPr>
        <w:t xml:space="preserve">JACK: But long. Longer.</w:t>
      </w:r>
    </w:p>
    <w:p w:rsidR="00000000" w:rsidDel="00000000" w:rsidP="00000000" w:rsidRDefault="00000000" w:rsidRPr="00000000" w14:paraId="00000AE6">
      <w:pPr>
        <w:rPr>
          <w:sz w:val="24"/>
          <w:szCs w:val="24"/>
        </w:rPr>
      </w:pPr>
      <w:r w:rsidDel="00000000" w:rsidR="00000000" w:rsidRPr="00000000">
        <w:rPr>
          <w:rtl w:val="0"/>
        </w:rPr>
      </w:r>
    </w:p>
    <w:p w:rsidR="00000000" w:rsidDel="00000000" w:rsidP="00000000" w:rsidRDefault="00000000" w:rsidRPr="00000000" w14:paraId="00000AE7">
      <w:pPr>
        <w:rPr>
          <w:sz w:val="24"/>
          <w:szCs w:val="24"/>
        </w:rPr>
      </w:pPr>
      <w:r w:rsidDel="00000000" w:rsidR="00000000" w:rsidRPr="00000000">
        <w:rPr>
          <w:sz w:val="24"/>
          <w:szCs w:val="24"/>
          <w:rtl w:val="0"/>
        </w:rPr>
        <w:t xml:space="preserve">AUSTIN: Is it— Is it um… You're keeping it with those tags, though? Close and Precise?</w:t>
      </w:r>
    </w:p>
    <w:p w:rsidR="00000000" w:rsidDel="00000000" w:rsidP="00000000" w:rsidRDefault="00000000" w:rsidRPr="00000000" w14:paraId="00000AE8">
      <w:pPr>
        <w:rPr>
          <w:sz w:val="24"/>
          <w:szCs w:val="24"/>
        </w:rPr>
      </w:pPr>
      <w:r w:rsidDel="00000000" w:rsidR="00000000" w:rsidRPr="00000000">
        <w:rPr>
          <w:rtl w:val="0"/>
        </w:rPr>
      </w:r>
    </w:p>
    <w:p w:rsidR="00000000" w:rsidDel="00000000" w:rsidP="00000000" w:rsidRDefault="00000000" w:rsidRPr="00000000" w14:paraId="00000AE9">
      <w:pPr>
        <w:rPr>
          <w:sz w:val="24"/>
          <w:szCs w:val="24"/>
        </w:rPr>
      </w:pPr>
      <w:r w:rsidDel="00000000" w:rsidR="00000000" w:rsidRPr="00000000">
        <w:rPr>
          <w:sz w:val="24"/>
          <w:szCs w:val="24"/>
          <w:rtl w:val="0"/>
        </w:rPr>
        <w:t xml:space="preserve">JACK: Uh.</w:t>
      </w:r>
    </w:p>
    <w:p w:rsidR="00000000" w:rsidDel="00000000" w:rsidP="00000000" w:rsidRDefault="00000000" w:rsidRPr="00000000" w14:paraId="00000AEA">
      <w:pPr>
        <w:rPr>
          <w:sz w:val="24"/>
          <w:szCs w:val="24"/>
        </w:rPr>
      </w:pPr>
      <w:r w:rsidDel="00000000" w:rsidR="00000000" w:rsidRPr="00000000">
        <w:rPr>
          <w:rtl w:val="0"/>
        </w:rPr>
      </w:r>
    </w:p>
    <w:p w:rsidR="00000000" w:rsidDel="00000000" w:rsidP="00000000" w:rsidRDefault="00000000" w:rsidRPr="00000000" w14:paraId="00000AEB">
      <w:pPr>
        <w:rPr>
          <w:sz w:val="24"/>
          <w:szCs w:val="24"/>
        </w:rPr>
      </w:pPr>
      <w:r w:rsidDel="00000000" w:rsidR="00000000" w:rsidRPr="00000000">
        <w:rPr>
          <w:sz w:val="24"/>
          <w:szCs w:val="24"/>
          <w:rtl w:val="0"/>
        </w:rPr>
        <w:t xml:space="preserve">AUSTIN: So Precise, the tag means that you use your Dexterity to hit with it, instead of your Strength.</w:t>
      </w:r>
    </w:p>
    <w:p w:rsidR="00000000" w:rsidDel="00000000" w:rsidP="00000000" w:rsidRDefault="00000000" w:rsidRPr="00000000" w14:paraId="00000AEC">
      <w:pPr>
        <w:rPr>
          <w:sz w:val="24"/>
          <w:szCs w:val="24"/>
        </w:rPr>
      </w:pPr>
      <w:r w:rsidDel="00000000" w:rsidR="00000000" w:rsidRPr="00000000">
        <w:rPr>
          <w:rtl w:val="0"/>
        </w:rPr>
      </w:r>
    </w:p>
    <w:p w:rsidR="00000000" w:rsidDel="00000000" w:rsidP="00000000" w:rsidRDefault="00000000" w:rsidRPr="00000000" w14:paraId="00000AED">
      <w:pPr>
        <w:rPr>
          <w:sz w:val="24"/>
          <w:szCs w:val="24"/>
        </w:rPr>
      </w:pPr>
      <w:r w:rsidDel="00000000" w:rsidR="00000000" w:rsidRPr="00000000">
        <w:rPr>
          <w:sz w:val="24"/>
          <w:szCs w:val="24"/>
          <w:rtl w:val="0"/>
        </w:rPr>
        <w:t xml:space="preserve">KEITH: I'm…</w:t>
      </w:r>
    </w:p>
    <w:p w:rsidR="00000000" w:rsidDel="00000000" w:rsidP="00000000" w:rsidRDefault="00000000" w:rsidRPr="00000000" w14:paraId="00000AEE">
      <w:pPr>
        <w:rPr>
          <w:sz w:val="24"/>
          <w:szCs w:val="24"/>
        </w:rPr>
      </w:pPr>
      <w:r w:rsidDel="00000000" w:rsidR="00000000" w:rsidRPr="00000000">
        <w:rPr>
          <w:rtl w:val="0"/>
        </w:rPr>
      </w:r>
    </w:p>
    <w:p w:rsidR="00000000" w:rsidDel="00000000" w:rsidP="00000000" w:rsidRDefault="00000000" w:rsidRPr="00000000" w14:paraId="00000AEF">
      <w:pPr>
        <w:rPr>
          <w:sz w:val="24"/>
          <w:szCs w:val="24"/>
        </w:rPr>
      </w:pPr>
      <w:r w:rsidDel="00000000" w:rsidR="00000000" w:rsidRPr="00000000">
        <w:rPr>
          <w:sz w:val="24"/>
          <w:szCs w:val="24"/>
          <w:rtl w:val="0"/>
        </w:rPr>
        <w:t xml:space="preserve">JACK: Um, so…</w:t>
      </w:r>
    </w:p>
    <w:p w:rsidR="00000000" w:rsidDel="00000000" w:rsidP="00000000" w:rsidRDefault="00000000" w:rsidRPr="00000000" w14:paraId="00000AF0">
      <w:pPr>
        <w:rPr>
          <w:sz w:val="24"/>
          <w:szCs w:val="24"/>
        </w:rPr>
      </w:pPr>
      <w:r w:rsidDel="00000000" w:rsidR="00000000" w:rsidRPr="00000000">
        <w:rPr>
          <w:rtl w:val="0"/>
        </w:rPr>
      </w:r>
    </w:p>
    <w:p w:rsidR="00000000" w:rsidDel="00000000" w:rsidP="00000000" w:rsidRDefault="00000000" w:rsidRPr="00000000" w14:paraId="00000AF1">
      <w:pPr>
        <w:rPr>
          <w:sz w:val="24"/>
          <w:szCs w:val="24"/>
        </w:rPr>
      </w:pPr>
      <w:r w:rsidDel="00000000" w:rsidR="00000000" w:rsidRPr="00000000">
        <w:rPr>
          <w:sz w:val="24"/>
          <w:szCs w:val="24"/>
          <w:rtl w:val="0"/>
        </w:rPr>
        <w:t xml:space="preserve">AUSTIN: Or, because it's an orcish thing, does it not have that design? (JACK: Uh, I don't—) I'm could go either way there. Like, I'm fine with you getting to be the Bard that uses </w:t>
      </w:r>
      <w:r w:rsidDel="00000000" w:rsidR="00000000" w:rsidRPr="00000000">
        <w:rPr>
          <w:rtl w:val="0"/>
        </w:rPr>
        <w:t xml:space="preserve">S</w:t>
      </w:r>
      <w:r w:rsidDel="00000000" w:rsidR="00000000" w:rsidRPr="00000000">
        <w:rPr>
          <w:sz w:val="24"/>
          <w:szCs w:val="24"/>
          <w:rtl w:val="0"/>
        </w:rPr>
        <w:t xml:space="preserve">trength.</w:t>
      </w:r>
    </w:p>
    <w:p w:rsidR="00000000" w:rsidDel="00000000" w:rsidP="00000000" w:rsidRDefault="00000000" w:rsidRPr="00000000" w14:paraId="00000AF2">
      <w:pPr>
        <w:rPr>
          <w:sz w:val="24"/>
          <w:szCs w:val="24"/>
        </w:rPr>
      </w:pPr>
      <w:r w:rsidDel="00000000" w:rsidR="00000000" w:rsidRPr="00000000">
        <w:rPr>
          <w:rtl w:val="0"/>
        </w:rPr>
      </w:r>
    </w:p>
    <w:p w:rsidR="00000000" w:rsidDel="00000000" w:rsidP="00000000" w:rsidRDefault="00000000" w:rsidRPr="00000000" w14:paraId="00000AF3">
      <w:pPr>
        <w:rPr>
          <w:sz w:val="24"/>
          <w:szCs w:val="24"/>
        </w:rPr>
      </w:pPr>
      <w:r w:rsidDel="00000000" w:rsidR="00000000" w:rsidRPr="00000000">
        <w:rPr>
          <w:sz w:val="24"/>
          <w:szCs w:val="24"/>
          <w:rtl w:val="0"/>
        </w:rPr>
        <w:t xml:space="preserve">JACK: Is there any chance we could push it towards </w:t>
      </w:r>
      <w:r w:rsidDel="00000000" w:rsidR="00000000" w:rsidRPr="00000000">
        <w:rPr>
          <w:rtl w:val="0"/>
        </w:rPr>
        <w:t xml:space="preserve">S</w:t>
      </w:r>
      <w:r w:rsidDel="00000000" w:rsidR="00000000" w:rsidRPr="00000000">
        <w:rPr>
          <w:sz w:val="24"/>
          <w:szCs w:val="24"/>
          <w:rtl w:val="0"/>
        </w:rPr>
        <w:t xml:space="preserve">trength?</w:t>
      </w:r>
    </w:p>
    <w:p w:rsidR="00000000" w:rsidDel="00000000" w:rsidP="00000000" w:rsidRDefault="00000000" w:rsidRPr="00000000" w14:paraId="00000AF4">
      <w:pPr>
        <w:rPr>
          <w:sz w:val="24"/>
          <w:szCs w:val="24"/>
        </w:rPr>
      </w:pPr>
      <w:r w:rsidDel="00000000" w:rsidR="00000000" w:rsidRPr="00000000">
        <w:rPr>
          <w:rtl w:val="0"/>
        </w:rPr>
      </w:r>
    </w:p>
    <w:p w:rsidR="00000000" w:rsidDel="00000000" w:rsidP="00000000" w:rsidRDefault="00000000" w:rsidRPr="00000000" w14:paraId="00000AF5">
      <w:pPr>
        <w:rPr>
          <w:sz w:val="24"/>
          <w:szCs w:val="24"/>
        </w:rPr>
      </w:pPr>
      <w:r w:rsidDel="00000000" w:rsidR="00000000" w:rsidRPr="00000000">
        <w:rPr>
          <w:sz w:val="24"/>
          <w:szCs w:val="24"/>
          <w:rtl w:val="0"/>
        </w:rPr>
        <w:t xml:space="preserve">AUSTIN: Sure.</w:t>
      </w:r>
    </w:p>
    <w:p w:rsidR="00000000" w:rsidDel="00000000" w:rsidP="00000000" w:rsidRDefault="00000000" w:rsidRPr="00000000" w14:paraId="00000AF6">
      <w:pPr>
        <w:rPr>
          <w:sz w:val="24"/>
          <w:szCs w:val="24"/>
        </w:rPr>
      </w:pPr>
      <w:r w:rsidDel="00000000" w:rsidR="00000000" w:rsidRPr="00000000">
        <w:rPr>
          <w:rtl w:val="0"/>
        </w:rPr>
      </w:r>
    </w:p>
    <w:p w:rsidR="00000000" w:rsidDel="00000000" w:rsidP="00000000" w:rsidRDefault="00000000" w:rsidRPr="00000000" w14:paraId="00000AF7">
      <w:pPr>
        <w:rPr>
          <w:sz w:val="24"/>
          <w:szCs w:val="24"/>
        </w:rPr>
      </w:pPr>
      <w:r w:rsidDel="00000000" w:rsidR="00000000" w:rsidRPr="00000000">
        <w:rPr>
          <w:sz w:val="24"/>
          <w:szCs w:val="24"/>
          <w:rtl w:val="0"/>
        </w:rPr>
        <w:t xml:space="preserve">JACK: 'Cause I kinda feel like that's what an orc would spec towards rather than Dexterity.</w:t>
      </w:r>
    </w:p>
    <w:p w:rsidR="00000000" w:rsidDel="00000000" w:rsidP="00000000" w:rsidRDefault="00000000" w:rsidRPr="00000000" w14:paraId="00000AF8">
      <w:pPr>
        <w:rPr>
          <w:sz w:val="24"/>
          <w:szCs w:val="24"/>
        </w:rPr>
      </w:pPr>
      <w:r w:rsidDel="00000000" w:rsidR="00000000" w:rsidRPr="00000000">
        <w:rPr>
          <w:rtl w:val="0"/>
        </w:rPr>
      </w:r>
    </w:p>
    <w:p w:rsidR="00000000" w:rsidDel="00000000" w:rsidP="00000000" w:rsidRDefault="00000000" w:rsidRPr="00000000" w14:paraId="00000AF9">
      <w:pPr>
        <w:rPr>
          <w:sz w:val="24"/>
          <w:szCs w:val="24"/>
        </w:rPr>
      </w:pPr>
      <w:r w:rsidDel="00000000" w:rsidR="00000000" w:rsidRPr="00000000">
        <w:rPr>
          <w:sz w:val="24"/>
          <w:szCs w:val="24"/>
          <w:rtl w:val="0"/>
        </w:rPr>
        <w:t xml:space="preserve">AUSTIN: Yeah, I think that's that's fine.</w:t>
      </w:r>
    </w:p>
    <w:p w:rsidR="00000000" w:rsidDel="00000000" w:rsidP="00000000" w:rsidRDefault="00000000" w:rsidRPr="00000000" w14:paraId="00000AFA">
      <w:pPr>
        <w:rPr>
          <w:sz w:val="24"/>
          <w:szCs w:val="24"/>
        </w:rPr>
      </w:pPr>
      <w:r w:rsidDel="00000000" w:rsidR="00000000" w:rsidRPr="00000000">
        <w:rPr>
          <w:rtl w:val="0"/>
        </w:rPr>
      </w:r>
    </w:p>
    <w:p w:rsidR="00000000" w:rsidDel="00000000" w:rsidP="00000000" w:rsidRDefault="00000000" w:rsidRPr="00000000" w14:paraId="00000AFB">
      <w:pPr>
        <w:rPr>
          <w:sz w:val="24"/>
          <w:szCs w:val="24"/>
        </w:rPr>
      </w:pPr>
      <w:r w:rsidDel="00000000" w:rsidR="00000000" w:rsidRPr="00000000">
        <w:rPr>
          <w:sz w:val="24"/>
          <w:szCs w:val="24"/>
          <w:rtl w:val="0"/>
        </w:rPr>
        <w:t xml:space="preserve">KEITH: Yeah.</w:t>
      </w:r>
    </w:p>
    <w:p w:rsidR="00000000" w:rsidDel="00000000" w:rsidP="00000000" w:rsidRDefault="00000000" w:rsidRPr="00000000" w14:paraId="00000AFC">
      <w:pPr>
        <w:rPr>
          <w:sz w:val="24"/>
          <w:szCs w:val="24"/>
        </w:rPr>
      </w:pPr>
      <w:r w:rsidDel="00000000" w:rsidR="00000000" w:rsidRPr="00000000">
        <w:rPr>
          <w:rtl w:val="0"/>
        </w:rPr>
      </w:r>
    </w:p>
    <w:p w:rsidR="00000000" w:rsidDel="00000000" w:rsidP="00000000" w:rsidRDefault="00000000" w:rsidRPr="00000000" w14:paraId="00000AFD">
      <w:pPr>
        <w:rPr>
          <w:sz w:val="24"/>
          <w:szCs w:val="24"/>
        </w:rPr>
      </w:pPr>
      <w:r w:rsidDel="00000000" w:rsidR="00000000" w:rsidRPr="00000000">
        <w:rPr>
          <w:sz w:val="24"/>
          <w:szCs w:val="24"/>
          <w:rtl w:val="0"/>
        </w:rPr>
        <w:t xml:space="preserve">AUSTIN: I have no problem making that a— Yeah. A dueling machete.</w:t>
      </w:r>
    </w:p>
    <w:p w:rsidR="00000000" w:rsidDel="00000000" w:rsidP="00000000" w:rsidRDefault="00000000" w:rsidRPr="00000000" w14:paraId="00000AFE">
      <w:pPr>
        <w:rPr>
          <w:sz w:val="24"/>
          <w:szCs w:val="24"/>
        </w:rPr>
      </w:pPr>
      <w:r w:rsidDel="00000000" w:rsidR="00000000" w:rsidRPr="00000000">
        <w:rPr>
          <w:rtl w:val="0"/>
        </w:rPr>
      </w:r>
    </w:p>
    <w:p w:rsidR="00000000" w:rsidDel="00000000" w:rsidP="00000000" w:rsidRDefault="00000000" w:rsidRPr="00000000" w14:paraId="00000AFF">
      <w:pPr>
        <w:rPr>
          <w:sz w:val="24"/>
          <w:szCs w:val="24"/>
        </w:rPr>
      </w:pPr>
      <w:r w:rsidDel="00000000" w:rsidR="00000000" w:rsidRPr="00000000">
        <w:rPr>
          <w:sz w:val="24"/>
          <w:szCs w:val="24"/>
          <w:rtl w:val="0"/>
        </w:rPr>
        <w:t xml:space="preserve">KEITH: I'm picturing like a— like a scrimitar. Is that what the— Is that what we're doing?</w:t>
      </w:r>
    </w:p>
    <w:p w:rsidR="00000000" w:rsidDel="00000000" w:rsidP="00000000" w:rsidRDefault="00000000" w:rsidRPr="00000000" w14:paraId="00000B00">
      <w:pPr>
        <w:rPr>
          <w:sz w:val="24"/>
          <w:szCs w:val="24"/>
        </w:rPr>
      </w:pPr>
      <w:r w:rsidDel="00000000" w:rsidR="00000000" w:rsidRPr="00000000">
        <w:rPr>
          <w:rtl w:val="0"/>
        </w:rPr>
      </w:r>
    </w:p>
    <w:p w:rsidR="00000000" w:rsidDel="00000000" w:rsidP="00000000" w:rsidRDefault="00000000" w:rsidRPr="00000000" w14:paraId="00000B01">
      <w:pPr>
        <w:rPr>
          <w:sz w:val="24"/>
          <w:szCs w:val="24"/>
        </w:rPr>
      </w:pPr>
      <w:r w:rsidDel="00000000" w:rsidR="00000000" w:rsidRPr="00000000">
        <w:rPr>
          <w:sz w:val="24"/>
          <w:szCs w:val="24"/>
          <w:rtl w:val="0"/>
        </w:rPr>
        <w:t xml:space="preserve">JACK: I-I'm sorry, a what Keith?</w:t>
      </w:r>
    </w:p>
    <w:p w:rsidR="00000000" w:rsidDel="00000000" w:rsidP="00000000" w:rsidRDefault="00000000" w:rsidRPr="00000000" w14:paraId="00000B02">
      <w:pPr>
        <w:rPr>
          <w:sz w:val="24"/>
          <w:szCs w:val="24"/>
        </w:rPr>
      </w:pPr>
      <w:r w:rsidDel="00000000" w:rsidR="00000000" w:rsidRPr="00000000">
        <w:rPr>
          <w:rtl w:val="0"/>
        </w:rPr>
      </w:r>
    </w:p>
    <w:p w:rsidR="00000000" w:rsidDel="00000000" w:rsidP="00000000" w:rsidRDefault="00000000" w:rsidRPr="00000000" w14:paraId="00000B03">
      <w:pPr>
        <w:rPr>
          <w:sz w:val="24"/>
          <w:szCs w:val="24"/>
        </w:rPr>
      </w:pPr>
      <w:r w:rsidDel="00000000" w:rsidR="00000000" w:rsidRPr="00000000">
        <w:rPr>
          <w:sz w:val="24"/>
          <w:szCs w:val="24"/>
          <w:rtl w:val="0"/>
        </w:rPr>
        <w:t xml:space="preserve">AUSTIN: A what?</w:t>
      </w:r>
    </w:p>
    <w:p w:rsidR="00000000" w:rsidDel="00000000" w:rsidP="00000000" w:rsidRDefault="00000000" w:rsidRPr="00000000" w14:paraId="00000B04">
      <w:pPr>
        <w:rPr>
          <w:sz w:val="24"/>
          <w:szCs w:val="24"/>
        </w:rPr>
      </w:pPr>
      <w:r w:rsidDel="00000000" w:rsidR="00000000" w:rsidRPr="00000000">
        <w:rPr>
          <w:rtl w:val="0"/>
        </w:rPr>
      </w:r>
    </w:p>
    <w:p w:rsidR="00000000" w:rsidDel="00000000" w:rsidP="00000000" w:rsidRDefault="00000000" w:rsidRPr="00000000" w14:paraId="00000B05">
      <w:pPr>
        <w:rPr>
          <w:sz w:val="24"/>
          <w:szCs w:val="24"/>
        </w:rPr>
      </w:pPr>
      <w:r w:rsidDel="00000000" w:rsidR="00000000" w:rsidRPr="00000000">
        <w:rPr>
          <w:sz w:val="24"/>
          <w:szCs w:val="24"/>
          <w:rtl w:val="0"/>
        </w:rPr>
        <w:t xml:space="preserve">KEITH: A sc— Is that what it's called? A scrimi— A scrimi</w:t>
      </w:r>
      <w:r w:rsidDel="00000000" w:rsidR="00000000" w:rsidRPr="00000000">
        <w:rPr>
          <w:rtl w:val="0"/>
        </w:rPr>
        <w:t xml:space="preserve">—</w:t>
      </w:r>
      <w:r w:rsidDel="00000000" w:rsidR="00000000" w:rsidRPr="00000000">
        <w:rPr>
          <w:sz w:val="24"/>
          <w:szCs w:val="24"/>
          <w:rtl w:val="0"/>
        </w:rPr>
        <w:t xml:space="preserve"> </w:t>
      </w:r>
    </w:p>
    <w:p w:rsidR="00000000" w:rsidDel="00000000" w:rsidP="00000000" w:rsidRDefault="00000000" w:rsidRPr="00000000" w14:paraId="00000B06">
      <w:pPr>
        <w:rPr>
          <w:sz w:val="24"/>
          <w:szCs w:val="24"/>
        </w:rPr>
      </w:pPr>
      <w:r w:rsidDel="00000000" w:rsidR="00000000" w:rsidRPr="00000000">
        <w:rPr>
          <w:rtl w:val="0"/>
        </w:rPr>
      </w:r>
    </w:p>
    <w:p w:rsidR="00000000" w:rsidDel="00000000" w:rsidP="00000000" w:rsidRDefault="00000000" w:rsidRPr="00000000" w14:paraId="00000B07">
      <w:pPr>
        <w:rPr>
          <w:sz w:val="24"/>
          <w:szCs w:val="24"/>
        </w:rPr>
      </w:pPr>
      <w:r w:rsidDel="00000000" w:rsidR="00000000" w:rsidRPr="00000000">
        <w:rPr>
          <w:sz w:val="24"/>
          <w:szCs w:val="24"/>
          <w:rtl w:val="0"/>
        </w:rPr>
        <w:t xml:space="preserve">AUSTIN: A scimitar.</w:t>
      </w:r>
    </w:p>
    <w:p w:rsidR="00000000" w:rsidDel="00000000" w:rsidP="00000000" w:rsidRDefault="00000000" w:rsidRPr="00000000" w14:paraId="00000B08">
      <w:pPr>
        <w:rPr>
          <w:sz w:val="24"/>
          <w:szCs w:val="24"/>
        </w:rPr>
      </w:pPr>
      <w:r w:rsidDel="00000000" w:rsidR="00000000" w:rsidRPr="00000000">
        <w:rPr>
          <w:rtl w:val="0"/>
        </w:rPr>
      </w:r>
    </w:p>
    <w:p w:rsidR="00000000" w:rsidDel="00000000" w:rsidP="00000000" w:rsidRDefault="00000000" w:rsidRPr="00000000" w14:paraId="00000B09">
      <w:pPr>
        <w:rPr>
          <w:sz w:val="24"/>
          <w:szCs w:val="24"/>
        </w:rPr>
      </w:pPr>
      <w:r w:rsidDel="00000000" w:rsidR="00000000" w:rsidRPr="00000000">
        <w:rPr>
          <w:sz w:val="24"/>
          <w:szCs w:val="24"/>
          <w:rtl w:val="0"/>
        </w:rPr>
        <w:t xml:space="preserve">KEITH: Isn't there— I've never— I've never had it heard. I've just read it in books.</w:t>
      </w:r>
    </w:p>
    <w:p w:rsidR="00000000" w:rsidDel="00000000" w:rsidP="00000000" w:rsidRDefault="00000000" w:rsidRPr="00000000" w14:paraId="00000B0A">
      <w:pPr>
        <w:rPr>
          <w:sz w:val="24"/>
          <w:szCs w:val="24"/>
        </w:rPr>
      </w:pPr>
      <w:r w:rsidDel="00000000" w:rsidR="00000000" w:rsidRPr="00000000">
        <w:rPr>
          <w:rtl w:val="0"/>
        </w:rPr>
      </w:r>
    </w:p>
    <w:p w:rsidR="00000000" w:rsidDel="00000000" w:rsidP="00000000" w:rsidRDefault="00000000" w:rsidRPr="00000000" w14:paraId="00000B0B">
      <w:pPr>
        <w:rPr>
          <w:sz w:val="24"/>
          <w:szCs w:val="24"/>
        </w:rPr>
      </w:pPr>
      <w:r w:rsidDel="00000000" w:rsidR="00000000" w:rsidRPr="00000000">
        <w:rPr>
          <w:sz w:val="24"/>
          <w:szCs w:val="24"/>
          <w:rtl w:val="0"/>
        </w:rPr>
        <w:t xml:space="preserve">AUSTIN: Right.</w:t>
      </w:r>
    </w:p>
    <w:p w:rsidR="00000000" w:rsidDel="00000000" w:rsidP="00000000" w:rsidRDefault="00000000" w:rsidRPr="00000000" w14:paraId="00000B0C">
      <w:pPr>
        <w:rPr>
          <w:sz w:val="24"/>
          <w:szCs w:val="24"/>
        </w:rPr>
      </w:pPr>
      <w:r w:rsidDel="00000000" w:rsidR="00000000" w:rsidRPr="00000000">
        <w:rPr>
          <w:rtl w:val="0"/>
        </w:rPr>
      </w:r>
    </w:p>
    <w:p w:rsidR="00000000" w:rsidDel="00000000" w:rsidP="00000000" w:rsidRDefault="00000000" w:rsidRPr="00000000" w14:paraId="00000B0D">
      <w:pPr>
        <w:rPr>
          <w:sz w:val="24"/>
          <w:szCs w:val="24"/>
        </w:rPr>
      </w:pPr>
      <w:r w:rsidDel="00000000" w:rsidR="00000000" w:rsidRPr="00000000">
        <w:rPr>
          <w:sz w:val="24"/>
          <w:szCs w:val="24"/>
          <w:rtl w:val="0"/>
        </w:rPr>
        <w:t xml:space="preserve">KEITH: And it's just like—</w:t>
      </w:r>
    </w:p>
    <w:p w:rsidR="00000000" w:rsidDel="00000000" w:rsidP="00000000" w:rsidRDefault="00000000" w:rsidRPr="00000000" w14:paraId="00000B0E">
      <w:pPr>
        <w:rPr>
          <w:sz w:val="24"/>
          <w:szCs w:val="24"/>
        </w:rPr>
      </w:pPr>
      <w:r w:rsidDel="00000000" w:rsidR="00000000" w:rsidRPr="00000000">
        <w:rPr>
          <w:rtl w:val="0"/>
        </w:rPr>
      </w:r>
    </w:p>
    <w:p w:rsidR="00000000" w:rsidDel="00000000" w:rsidP="00000000" w:rsidRDefault="00000000" w:rsidRPr="00000000" w14:paraId="00000B0F">
      <w:pPr>
        <w:rPr>
          <w:sz w:val="24"/>
          <w:szCs w:val="24"/>
        </w:rPr>
      </w:pPr>
      <w:r w:rsidDel="00000000" w:rsidR="00000000" w:rsidRPr="00000000">
        <w:rPr>
          <w:sz w:val="24"/>
          <w:szCs w:val="24"/>
          <w:rtl w:val="0"/>
        </w:rPr>
        <w:t xml:space="preserve">JACK: Now this an orcish scrimitar. It's—</w:t>
      </w:r>
    </w:p>
    <w:p w:rsidR="00000000" w:rsidDel="00000000" w:rsidP="00000000" w:rsidRDefault="00000000" w:rsidRPr="00000000" w14:paraId="00000B10">
      <w:pPr>
        <w:rPr>
          <w:sz w:val="24"/>
          <w:szCs w:val="24"/>
        </w:rPr>
      </w:pPr>
      <w:r w:rsidDel="00000000" w:rsidR="00000000" w:rsidRPr="00000000">
        <w:rPr>
          <w:rtl w:val="0"/>
        </w:rPr>
      </w:r>
    </w:p>
    <w:p w:rsidR="00000000" w:rsidDel="00000000" w:rsidP="00000000" w:rsidRDefault="00000000" w:rsidRPr="00000000" w14:paraId="00000B11">
      <w:pPr>
        <w:rPr>
          <w:sz w:val="24"/>
          <w:szCs w:val="24"/>
        </w:rPr>
      </w:pPr>
      <w:r w:rsidDel="00000000" w:rsidR="00000000" w:rsidRPr="00000000">
        <w:rPr>
          <w:sz w:val="24"/>
          <w:szCs w:val="24"/>
          <w:rtl w:val="0"/>
        </w:rPr>
        <w:t xml:space="preserve">KEITH: Is that what— That's what it sounds like.</w:t>
      </w:r>
    </w:p>
    <w:p w:rsidR="00000000" w:rsidDel="00000000" w:rsidP="00000000" w:rsidRDefault="00000000" w:rsidRPr="00000000" w14:paraId="00000B12">
      <w:pPr>
        <w:rPr>
          <w:sz w:val="24"/>
          <w:szCs w:val="24"/>
        </w:rPr>
      </w:pPr>
      <w:r w:rsidDel="00000000" w:rsidR="00000000" w:rsidRPr="00000000">
        <w:rPr>
          <w:rtl w:val="0"/>
        </w:rPr>
      </w:r>
    </w:p>
    <w:p w:rsidR="00000000" w:rsidDel="00000000" w:rsidP="00000000" w:rsidRDefault="00000000" w:rsidRPr="00000000" w14:paraId="00000B13">
      <w:pPr>
        <w:rPr>
          <w:sz w:val="24"/>
          <w:szCs w:val="24"/>
        </w:rPr>
      </w:pPr>
      <w:r w:rsidDel="00000000" w:rsidR="00000000" w:rsidRPr="00000000">
        <w:rPr>
          <w:sz w:val="24"/>
          <w:szCs w:val="24"/>
          <w:rtl w:val="0"/>
        </w:rPr>
        <w:t xml:space="preserve">JACK: It's for scrimmage.</w:t>
      </w:r>
    </w:p>
    <w:p w:rsidR="00000000" w:rsidDel="00000000" w:rsidP="00000000" w:rsidRDefault="00000000" w:rsidRPr="00000000" w14:paraId="00000B14">
      <w:pPr>
        <w:rPr>
          <w:sz w:val="24"/>
          <w:szCs w:val="24"/>
        </w:rPr>
      </w:pPr>
      <w:r w:rsidDel="00000000" w:rsidR="00000000" w:rsidRPr="00000000">
        <w:rPr>
          <w:rtl w:val="0"/>
        </w:rPr>
      </w:r>
    </w:p>
    <w:p w:rsidR="00000000" w:rsidDel="00000000" w:rsidP="00000000" w:rsidRDefault="00000000" w:rsidRPr="00000000" w14:paraId="00000B15">
      <w:pPr>
        <w:rPr>
          <w:sz w:val="24"/>
          <w:szCs w:val="24"/>
        </w:rPr>
      </w:pPr>
      <w:r w:rsidDel="00000000" w:rsidR="00000000" w:rsidRPr="00000000">
        <w:rPr>
          <w:sz w:val="24"/>
          <w:szCs w:val="24"/>
          <w:rtl w:val="0"/>
        </w:rPr>
        <w:t xml:space="preserve">KEITH: It's for scrimmaging.</w:t>
      </w:r>
    </w:p>
    <w:p w:rsidR="00000000" w:rsidDel="00000000" w:rsidP="00000000" w:rsidRDefault="00000000" w:rsidRPr="00000000" w14:paraId="00000B16">
      <w:pPr>
        <w:rPr>
          <w:sz w:val="24"/>
          <w:szCs w:val="24"/>
        </w:rPr>
      </w:pPr>
      <w:r w:rsidDel="00000000" w:rsidR="00000000" w:rsidRPr="00000000">
        <w:rPr>
          <w:rtl w:val="0"/>
        </w:rPr>
      </w:r>
    </w:p>
    <w:p w:rsidR="00000000" w:rsidDel="00000000" w:rsidP="00000000" w:rsidRDefault="00000000" w:rsidRPr="00000000" w14:paraId="00000B17">
      <w:pPr>
        <w:rPr>
          <w:sz w:val="24"/>
          <w:szCs w:val="24"/>
        </w:rPr>
      </w:pPr>
      <w:r w:rsidDel="00000000" w:rsidR="00000000" w:rsidRPr="00000000">
        <w:rPr>
          <w:sz w:val="24"/>
          <w:szCs w:val="24"/>
          <w:rtl w:val="0"/>
        </w:rPr>
        <w:t xml:space="preserve">NICK: Well scimi—</w:t>
      </w:r>
    </w:p>
    <w:p w:rsidR="00000000" w:rsidDel="00000000" w:rsidP="00000000" w:rsidRDefault="00000000" w:rsidRPr="00000000" w14:paraId="00000B18">
      <w:pPr>
        <w:rPr>
          <w:sz w:val="24"/>
          <w:szCs w:val="24"/>
        </w:rPr>
      </w:pPr>
      <w:r w:rsidDel="00000000" w:rsidR="00000000" w:rsidRPr="00000000">
        <w:rPr>
          <w:rtl w:val="0"/>
        </w:rPr>
      </w:r>
    </w:p>
    <w:p w:rsidR="00000000" w:rsidDel="00000000" w:rsidP="00000000" w:rsidRDefault="00000000" w:rsidRPr="00000000" w14:paraId="00000B19">
      <w:pPr>
        <w:rPr>
          <w:sz w:val="24"/>
          <w:szCs w:val="24"/>
        </w:rPr>
      </w:pPr>
      <w:r w:rsidDel="00000000" w:rsidR="00000000" w:rsidRPr="00000000">
        <w:rPr>
          <w:sz w:val="24"/>
          <w:szCs w:val="24"/>
          <w:rtl w:val="0"/>
        </w:rPr>
        <w:t xml:space="preserve">KEITH: You put on— Everybody put on your p</w:t>
      </w:r>
      <w:r w:rsidDel="00000000" w:rsidR="00000000" w:rsidRPr="00000000">
        <w:rPr>
          <w:rtl w:val="0"/>
        </w:rPr>
        <w:t xml:space="preserve">i</w:t>
      </w:r>
      <w:r w:rsidDel="00000000" w:rsidR="00000000" w:rsidRPr="00000000">
        <w:rPr>
          <w:sz w:val="24"/>
          <w:szCs w:val="24"/>
          <w:rtl w:val="0"/>
        </w:rPr>
        <w:t xml:space="preserve">nnies.</w:t>
      </w:r>
    </w:p>
    <w:p w:rsidR="00000000" w:rsidDel="00000000" w:rsidP="00000000" w:rsidRDefault="00000000" w:rsidRPr="00000000" w14:paraId="00000B1A">
      <w:pPr>
        <w:rPr>
          <w:sz w:val="24"/>
          <w:szCs w:val="24"/>
        </w:rPr>
      </w:pPr>
      <w:r w:rsidDel="00000000" w:rsidR="00000000" w:rsidRPr="00000000">
        <w:rPr>
          <w:rtl w:val="0"/>
        </w:rPr>
      </w:r>
    </w:p>
    <w:p w:rsidR="00000000" w:rsidDel="00000000" w:rsidP="00000000" w:rsidRDefault="00000000" w:rsidRPr="00000000" w14:paraId="00000B1B">
      <w:pPr>
        <w:rPr>
          <w:sz w:val="24"/>
          <w:szCs w:val="24"/>
        </w:rPr>
      </w:pPr>
      <w:r w:rsidDel="00000000" w:rsidR="00000000" w:rsidRPr="00000000">
        <w:rPr>
          <w:sz w:val="24"/>
          <w:szCs w:val="24"/>
          <w:rtl w:val="0"/>
        </w:rPr>
        <w:t xml:space="preserve">AUSTIN: I think it's scimitar.</w:t>
      </w:r>
    </w:p>
    <w:p w:rsidR="00000000" w:rsidDel="00000000" w:rsidP="00000000" w:rsidRDefault="00000000" w:rsidRPr="00000000" w14:paraId="00000B1C">
      <w:pPr>
        <w:rPr>
          <w:sz w:val="24"/>
          <w:szCs w:val="24"/>
        </w:rPr>
      </w:pPr>
      <w:r w:rsidDel="00000000" w:rsidR="00000000" w:rsidRPr="00000000">
        <w:rPr>
          <w:rtl w:val="0"/>
        </w:rPr>
      </w:r>
    </w:p>
    <w:p w:rsidR="00000000" w:rsidDel="00000000" w:rsidP="00000000" w:rsidRDefault="00000000" w:rsidRPr="00000000" w14:paraId="00000B1D">
      <w:pPr>
        <w:rPr>
          <w:sz w:val="24"/>
          <w:szCs w:val="24"/>
        </w:rPr>
      </w:pPr>
      <w:r w:rsidDel="00000000" w:rsidR="00000000" w:rsidRPr="00000000">
        <w:rPr>
          <w:sz w:val="24"/>
          <w:szCs w:val="24"/>
          <w:rtl w:val="0"/>
        </w:rPr>
        <w:t xml:space="preserve">NICK: Scimitars are curved.</w:t>
      </w:r>
    </w:p>
    <w:p w:rsidR="00000000" w:rsidDel="00000000" w:rsidP="00000000" w:rsidRDefault="00000000" w:rsidRPr="00000000" w14:paraId="00000B1E">
      <w:pPr>
        <w:rPr>
          <w:sz w:val="24"/>
          <w:szCs w:val="24"/>
        </w:rPr>
      </w:pPr>
      <w:r w:rsidDel="00000000" w:rsidR="00000000" w:rsidRPr="00000000">
        <w:rPr>
          <w:rtl w:val="0"/>
        </w:rPr>
      </w:r>
    </w:p>
    <w:p w:rsidR="00000000" w:rsidDel="00000000" w:rsidP="00000000" w:rsidRDefault="00000000" w:rsidRPr="00000000" w14:paraId="00000B1F">
      <w:pPr>
        <w:rPr>
          <w:sz w:val="24"/>
          <w:szCs w:val="24"/>
        </w:rPr>
      </w:pPr>
      <w:r w:rsidDel="00000000" w:rsidR="00000000" w:rsidRPr="00000000">
        <w:rPr>
          <w:sz w:val="24"/>
          <w:szCs w:val="24"/>
          <w:rtl w:val="0"/>
        </w:rPr>
        <w:t xml:space="preserve">KEITH: Scimitar?</w:t>
      </w:r>
    </w:p>
    <w:p w:rsidR="00000000" w:rsidDel="00000000" w:rsidP="00000000" w:rsidRDefault="00000000" w:rsidRPr="00000000" w14:paraId="00000B20">
      <w:pPr>
        <w:rPr>
          <w:sz w:val="24"/>
          <w:szCs w:val="24"/>
        </w:rPr>
      </w:pPr>
      <w:r w:rsidDel="00000000" w:rsidR="00000000" w:rsidRPr="00000000">
        <w:rPr>
          <w:rtl w:val="0"/>
        </w:rPr>
      </w:r>
    </w:p>
    <w:p w:rsidR="00000000" w:rsidDel="00000000" w:rsidP="00000000" w:rsidRDefault="00000000" w:rsidRPr="00000000" w14:paraId="00000B21">
      <w:pPr>
        <w:rPr>
          <w:sz w:val="24"/>
          <w:szCs w:val="24"/>
        </w:rPr>
      </w:pPr>
      <w:r w:rsidDel="00000000" w:rsidR="00000000" w:rsidRPr="00000000">
        <w:rPr>
          <w:sz w:val="24"/>
          <w:szCs w:val="24"/>
          <w:rtl w:val="0"/>
        </w:rPr>
        <w:t xml:space="preserve">JACK: It's not a scimitar.</w:t>
      </w:r>
    </w:p>
    <w:p w:rsidR="00000000" w:rsidDel="00000000" w:rsidP="00000000" w:rsidRDefault="00000000" w:rsidRPr="00000000" w14:paraId="00000B22">
      <w:pPr>
        <w:rPr>
          <w:sz w:val="24"/>
          <w:szCs w:val="24"/>
        </w:rPr>
      </w:pPr>
      <w:r w:rsidDel="00000000" w:rsidR="00000000" w:rsidRPr="00000000">
        <w:rPr>
          <w:rtl w:val="0"/>
        </w:rPr>
      </w:r>
    </w:p>
    <w:p w:rsidR="00000000" w:rsidDel="00000000" w:rsidP="00000000" w:rsidRDefault="00000000" w:rsidRPr="00000000" w14:paraId="00000B23">
      <w:pPr>
        <w:rPr>
          <w:sz w:val="24"/>
          <w:szCs w:val="24"/>
        </w:rPr>
      </w:pPr>
      <w:r w:rsidDel="00000000" w:rsidR="00000000" w:rsidRPr="00000000">
        <w:rPr>
          <w:sz w:val="24"/>
          <w:szCs w:val="24"/>
          <w:rtl w:val="0"/>
        </w:rPr>
        <w:t xml:space="preserve">KEITH: I mean machetes are kind of— kind of…</w:t>
      </w:r>
    </w:p>
    <w:p w:rsidR="00000000" w:rsidDel="00000000" w:rsidP="00000000" w:rsidRDefault="00000000" w:rsidRPr="00000000" w14:paraId="00000B24">
      <w:pPr>
        <w:rPr>
          <w:sz w:val="24"/>
          <w:szCs w:val="24"/>
        </w:rPr>
      </w:pPr>
      <w:r w:rsidDel="00000000" w:rsidR="00000000" w:rsidRPr="00000000">
        <w:rPr>
          <w:rtl w:val="0"/>
        </w:rPr>
      </w:r>
    </w:p>
    <w:p w:rsidR="00000000" w:rsidDel="00000000" w:rsidP="00000000" w:rsidRDefault="00000000" w:rsidRPr="00000000" w14:paraId="00000B25">
      <w:pPr>
        <w:rPr>
          <w:sz w:val="24"/>
          <w:szCs w:val="24"/>
        </w:rPr>
      </w:pPr>
      <w:r w:rsidDel="00000000" w:rsidR="00000000" w:rsidRPr="00000000">
        <w:rPr>
          <w:sz w:val="24"/>
          <w:szCs w:val="24"/>
          <w:rtl w:val="0"/>
        </w:rPr>
        <w:t xml:space="preserve">JACK: Basically you know the sort of— the kinda— a kinda— you know this length.</w:t>
      </w:r>
    </w:p>
    <w:p w:rsidR="00000000" w:rsidDel="00000000" w:rsidP="00000000" w:rsidRDefault="00000000" w:rsidRPr="00000000" w14:paraId="00000B26">
      <w:pPr>
        <w:rPr>
          <w:sz w:val="24"/>
          <w:szCs w:val="24"/>
        </w:rPr>
      </w:pPr>
      <w:r w:rsidDel="00000000" w:rsidR="00000000" w:rsidRPr="00000000">
        <w:rPr>
          <w:rtl w:val="0"/>
        </w:rPr>
      </w:r>
    </w:p>
    <w:p w:rsidR="00000000" w:rsidDel="00000000" w:rsidP="00000000" w:rsidRDefault="00000000" w:rsidRPr="00000000" w14:paraId="00000B27">
      <w:pPr>
        <w:rPr>
          <w:sz w:val="24"/>
          <w:szCs w:val="24"/>
        </w:rPr>
      </w:pPr>
      <w:r w:rsidDel="00000000" w:rsidR="00000000" w:rsidRPr="00000000">
        <w:rPr>
          <w:sz w:val="24"/>
          <w:szCs w:val="24"/>
          <w:rtl w:val="0"/>
        </w:rPr>
        <w:t xml:space="preserve">AUSTIN: Yeah, I know what you mean.</w:t>
      </w:r>
    </w:p>
    <w:p w:rsidR="00000000" w:rsidDel="00000000" w:rsidP="00000000" w:rsidRDefault="00000000" w:rsidRPr="00000000" w14:paraId="00000B28">
      <w:pPr>
        <w:rPr>
          <w:sz w:val="24"/>
          <w:szCs w:val="24"/>
        </w:rPr>
      </w:pPr>
      <w:r w:rsidDel="00000000" w:rsidR="00000000" w:rsidRPr="00000000">
        <w:rPr>
          <w:rtl w:val="0"/>
        </w:rPr>
      </w:r>
    </w:p>
    <w:p w:rsidR="00000000" w:rsidDel="00000000" w:rsidP="00000000" w:rsidRDefault="00000000" w:rsidRPr="00000000" w14:paraId="00000B29">
      <w:pPr>
        <w:rPr>
          <w:sz w:val="24"/>
          <w:szCs w:val="24"/>
        </w:rPr>
      </w:pPr>
      <w:r w:rsidDel="00000000" w:rsidR="00000000" w:rsidRPr="00000000">
        <w:rPr>
          <w:sz w:val="24"/>
          <w:szCs w:val="24"/>
          <w:rtl w:val="0"/>
        </w:rPr>
        <w:t xml:space="preserve">JACK: I'm gesturing at the camera. Like, a this length machete. (AUSTIN: Mh-hmm.) Imagine that but a bit longer.</w:t>
      </w:r>
    </w:p>
    <w:p w:rsidR="00000000" w:rsidDel="00000000" w:rsidP="00000000" w:rsidRDefault="00000000" w:rsidRPr="00000000" w14:paraId="00000B2A">
      <w:pPr>
        <w:rPr>
          <w:sz w:val="24"/>
          <w:szCs w:val="24"/>
        </w:rPr>
      </w:pPr>
      <w:r w:rsidDel="00000000" w:rsidR="00000000" w:rsidRPr="00000000">
        <w:rPr>
          <w:rtl w:val="0"/>
        </w:rPr>
      </w:r>
    </w:p>
    <w:p w:rsidR="00000000" w:rsidDel="00000000" w:rsidP="00000000" w:rsidRDefault="00000000" w:rsidRPr="00000000" w14:paraId="00000B2B">
      <w:pPr>
        <w:rPr>
          <w:sz w:val="24"/>
          <w:szCs w:val="24"/>
        </w:rPr>
      </w:pPr>
      <w:r w:rsidDel="00000000" w:rsidR="00000000" w:rsidRPr="00000000">
        <w:rPr>
          <w:sz w:val="24"/>
          <w:szCs w:val="24"/>
          <w:rtl w:val="0"/>
        </w:rPr>
        <w:t xml:space="preserve">AUSTIN: Okay.</w:t>
      </w:r>
    </w:p>
    <w:p w:rsidR="00000000" w:rsidDel="00000000" w:rsidP="00000000" w:rsidRDefault="00000000" w:rsidRPr="00000000" w14:paraId="00000B2C">
      <w:pPr>
        <w:rPr>
          <w:sz w:val="24"/>
          <w:szCs w:val="24"/>
        </w:rPr>
      </w:pPr>
      <w:r w:rsidDel="00000000" w:rsidR="00000000" w:rsidRPr="00000000">
        <w:rPr>
          <w:rtl w:val="0"/>
        </w:rPr>
      </w:r>
    </w:p>
    <w:p w:rsidR="00000000" w:rsidDel="00000000" w:rsidP="00000000" w:rsidRDefault="00000000" w:rsidRPr="00000000" w14:paraId="00000B2D">
      <w:pPr>
        <w:rPr>
          <w:sz w:val="24"/>
          <w:szCs w:val="24"/>
        </w:rPr>
      </w:pPr>
      <w:r w:rsidDel="00000000" w:rsidR="00000000" w:rsidRPr="00000000">
        <w:rPr>
          <w:sz w:val="24"/>
          <w:szCs w:val="24"/>
          <w:rtl w:val="0"/>
        </w:rPr>
        <w:t xml:space="preserve">KEITH: Yeah.</w:t>
      </w:r>
    </w:p>
    <w:p w:rsidR="00000000" w:rsidDel="00000000" w:rsidP="00000000" w:rsidRDefault="00000000" w:rsidRPr="00000000" w14:paraId="00000B2E">
      <w:pPr>
        <w:rPr>
          <w:sz w:val="24"/>
          <w:szCs w:val="24"/>
        </w:rPr>
      </w:pPr>
      <w:r w:rsidDel="00000000" w:rsidR="00000000" w:rsidRPr="00000000">
        <w:rPr>
          <w:rtl w:val="0"/>
        </w:rPr>
      </w:r>
    </w:p>
    <w:p w:rsidR="00000000" w:rsidDel="00000000" w:rsidP="00000000" w:rsidRDefault="00000000" w:rsidRPr="00000000" w14:paraId="00000B2F">
      <w:pPr>
        <w:rPr>
          <w:sz w:val="24"/>
          <w:szCs w:val="24"/>
        </w:rPr>
      </w:pPr>
      <w:r w:rsidDel="00000000" w:rsidR="00000000" w:rsidRPr="00000000">
        <w:rPr>
          <w:sz w:val="24"/>
          <w:szCs w:val="24"/>
          <w:rtl w:val="0"/>
        </w:rPr>
        <w:t xml:space="preserve">JACK: And the traditional—</w:t>
      </w:r>
    </w:p>
    <w:p w:rsidR="00000000" w:rsidDel="00000000" w:rsidP="00000000" w:rsidRDefault="00000000" w:rsidRPr="00000000" w14:paraId="00000B30">
      <w:pPr>
        <w:rPr>
          <w:sz w:val="24"/>
          <w:szCs w:val="24"/>
        </w:rPr>
      </w:pPr>
      <w:r w:rsidDel="00000000" w:rsidR="00000000" w:rsidRPr="00000000">
        <w:rPr>
          <w:rtl w:val="0"/>
        </w:rPr>
      </w:r>
    </w:p>
    <w:p w:rsidR="00000000" w:rsidDel="00000000" w:rsidP="00000000" w:rsidRDefault="00000000" w:rsidRPr="00000000" w14:paraId="00000B31">
      <w:pPr>
        <w:rPr>
          <w:sz w:val="24"/>
          <w:szCs w:val="24"/>
        </w:rPr>
      </w:pPr>
      <w:r w:rsidDel="00000000" w:rsidR="00000000" w:rsidRPr="00000000">
        <w:rPr>
          <w:sz w:val="24"/>
          <w:szCs w:val="24"/>
          <w:rtl w:val="0"/>
        </w:rPr>
        <w:t xml:space="preserve">NICK: Sounds like a traditional Roman sword that kinda looks like that?</w:t>
      </w:r>
    </w:p>
    <w:p w:rsidR="00000000" w:rsidDel="00000000" w:rsidP="00000000" w:rsidRDefault="00000000" w:rsidRPr="00000000" w14:paraId="00000B32">
      <w:pPr>
        <w:rPr>
          <w:sz w:val="24"/>
          <w:szCs w:val="24"/>
        </w:rPr>
      </w:pPr>
      <w:r w:rsidDel="00000000" w:rsidR="00000000" w:rsidRPr="00000000">
        <w:rPr>
          <w:rtl w:val="0"/>
        </w:rPr>
      </w:r>
    </w:p>
    <w:p w:rsidR="00000000" w:rsidDel="00000000" w:rsidP="00000000" w:rsidRDefault="00000000" w:rsidRPr="00000000" w14:paraId="00000B33">
      <w:pPr>
        <w:rPr>
          <w:sz w:val="24"/>
          <w:szCs w:val="24"/>
        </w:rPr>
      </w:pPr>
      <w:r w:rsidDel="00000000" w:rsidR="00000000" w:rsidRPr="00000000">
        <w:rPr>
          <w:sz w:val="24"/>
          <w:szCs w:val="24"/>
          <w:rtl w:val="0"/>
        </w:rPr>
        <w:t xml:space="preserve">JACK: Like a scutum? Or is that more of a standard legionnaire's weapon?</w:t>
      </w:r>
    </w:p>
    <w:p w:rsidR="00000000" w:rsidDel="00000000" w:rsidP="00000000" w:rsidRDefault="00000000" w:rsidRPr="00000000" w14:paraId="00000B34">
      <w:pPr>
        <w:rPr>
          <w:sz w:val="24"/>
          <w:szCs w:val="24"/>
        </w:rPr>
      </w:pPr>
      <w:r w:rsidDel="00000000" w:rsidR="00000000" w:rsidRPr="00000000">
        <w:rPr>
          <w:rtl w:val="0"/>
        </w:rPr>
      </w:r>
    </w:p>
    <w:p w:rsidR="00000000" w:rsidDel="00000000" w:rsidP="00000000" w:rsidRDefault="00000000" w:rsidRPr="00000000" w14:paraId="00000B35">
      <w:pPr>
        <w:rPr>
          <w:sz w:val="24"/>
          <w:szCs w:val="24"/>
        </w:rPr>
      </w:pPr>
      <w:r w:rsidDel="00000000" w:rsidR="00000000" w:rsidRPr="00000000">
        <w:rPr>
          <w:sz w:val="24"/>
          <w:szCs w:val="24"/>
          <w:rtl w:val="0"/>
        </w:rPr>
        <w:t xml:space="preserve">NICK: No…</w:t>
      </w:r>
    </w:p>
    <w:p w:rsidR="00000000" w:rsidDel="00000000" w:rsidP="00000000" w:rsidRDefault="00000000" w:rsidRPr="00000000" w14:paraId="00000B36">
      <w:pPr>
        <w:rPr>
          <w:sz w:val="24"/>
          <w:szCs w:val="24"/>
        </w:rPr>
      </w:pPr>
      <w:r w:rsidDel="00000000" w:rsidR="00000000" w:rsidRPr="00000000">
        <w:rPr>
          <w:rtl w:val="0"/>
        </w:rPr>
      </w:r>
    </w:p>
    <w:p w:rsidR="00000000" w:rsidDel="00000000" w:rsidP="00000000" w:rsidRDefault="00000000" w:rsidRPr="00000000" w14:paraId="00000B37">
      <w:pPr>
        <w:rPr>
          <w:sz w:val="24"/>
          <w:szCs w:val="24"/>
        </w:rPr>
      </w:pPr>
      <w:r w:rsidDel="00000000" w:rsidR="00000000" w:rsidRPr="00000000">
        <w:rPr>
          <w:sz w:val="24"/>
          <w:szCs w:val="24"/>
          <w:rtl w:val="0"/>
        </w:rPr>
        <w:t xml:space="preserve">AUSTIN: No, isn't a scutum a shield? A scutum looks like a </w:t>
      </w:r>
      <w:r w:rsidDel="00000000" w:rsidR="00000000" w:rsidRPr="00000000">
        <w:rPr>
          <w:rtl w:val="0"/>
        </w:rPr>
        <w:t xml:space="preserve">shield</w:t>
      </w:r>
      <w:r w:rsidDel="00000000" w:rsidR="00000000" w:rsidRPr="00000000">
        <w:rPr>
          <w:sz w:val="24"/>
          <w:szCs w:val="24"/>
          <w:rtl w:val="0"/>
        </w:rPr>
        <w:t xml:space="preserve">.</w:t>
      </w:r>
    </w:p>
    <w:p w:rsidR="00000000" w:rsidDel="00000000" w:rsidP="00000000" w:rsidRDefault="00000000" w:rsidRPr="00000000" w14:paraId="00000B38">
      <w:pPr>
        <w:rPr>
          <w:sz w:val="24"/>
          <w:szCs w:val="24"/>
        </w:rPr>
      </w:pPr>
      <w:r w:rsidDel="00000000" w:rsidR="00000000" w:rsidRPr="00000000">
        <w:rPr>
          <w:rtl w:val="0"/>
        </w:rPr>
      </w:r>
    </w:p>
    <w:p w:rsidR="00000000" w:rsidDel="00000000" w:rsidP="00000000" w:rsidRDefault="00000000" w:rsidRPr="00000000" w14:paraId="00000B39">
      <w:pPr>
        <w:rPr>
          <w:sz w:val="24"/>
          <w:szCs w:val="24"/>
        </w:rPr>
      </w:pPr>
      <w:r w:rsidDel="00000000" w:rsidR="00000000" w:rsidRPr="00000000">
        <w:rPr>
          <w:sz w:val="24"/>
          <w:szCs w:val="24"/>
          <w:rtl w:val="0"/>
        </w:rPr>
        <w:t xml:space="preserve">JACK: It </w:t>
      </w:r>
      <w:r w:rsidDel="00000000" w:rsidR="00000000" w:rsidRPr="00000000">
        <w:rPr>
          <w:i w:val="1"/>
          <w:sz w:val="24"/>
          <w:szCs w:val="24"/>
          <w:rtl w:val="0"/>
        </w:rPr>
        <w:t xml:space="preserve">might </w:t>
      </w:r>
      <w:r w:rsidDel="00000000" w:rsidR="00000000" w:rsidRPr="00000000">
        <w:rPr>
          <w:sz w:val="24"/>
          <w:szCs w:val="24"/>
          <w:rtl w:val="0"/>
        </w:rPr>
        <w:t xml:space="preserve">be. I did not study the Romans since like— like year three, </w:t>
      </w:r>
      <w:r w:rsidDel="00000000" w:rsidR="00000000" w:rsidRPr="00000000">
        <w:rPr>
          <w:rtl w:val="0"/>
        </w:rPr>
        <w:t xml:space="preserve">so I don't—</w:t>
      </w:r>
      <w:r w:rsidDel="00000000" w:rsidR="00000000" w:rsidRPr="00000000">
        <w:rPr>
          <w:rtl w:val="0"/>
        </w:rPr>
      </w:r>
    </w:p>
    <w:p w:rsidR="00000000" w:rsidDel="00000000" w:rsidP="00000000" w:rsidRDefault="00000000" w:rsidRPr="00000000" w14:paraId="00000B3A">
      <w:pPr>
        <w:rPr>
          <w:sz w:val="24"/>
          <w:szCs w:val="24"/>
        </w:rPr>
      </w:pPr>
      <w:r w:rsidDel="00000000" w:rsidR="00000000" w:rsidRPr="00000000">
        <w:rPr>
          <w:rtl w:val="0"/>
        </w:rPr>
      </w:r>
    </w:p>
    <w:p w:rsidR="00000000" w:rsidDel="00000000" w:rsidP="00000000" w:rsidRDefault="00000000" w:rsidRPr="00000000" w14:paraId="00000B3B">
      <w:pPr>
        <w:rPr>
          <w:sz w:val="24"/>
          <w:szCs w:val="24"/>
        </w:rPr>
      </w:pPr>
      <w:r w:rsidDel="00000000" w:rsidR="00000000" w:rsidRPr="00000000">
        <w:rPr>
          <w:sz w:val="24"/>
          <w:szCs w:val="24"/>
          <w:rtl w:val="0"/>
        </w:rPr>
        <w:t xml:space="preserve">NICK: Um. No, I guess not.</w:t>
      </w:r>
    </w:p>
    <w:p w:rsidR="00000000" w:rsidDel="00000000" w:rsidP="00000000" w:rsidRDefault="00000000" w:rsidRPr="00000000" w14:paraId="00000B3C">
      <w:pPr>
        <w:rPr>
          <w:sz w:val="24"/>
          <w:szCs w:val="24"/>
        </w:rPr>
      </w:pPr>
      <w:r w:rsidDel="00000000" w:rsidR="00000000" w:rsidRPr="00000000">
        <w:rPr>
          <w:rtl w:val="0"/>
        </w:rPr>
      </w:r>
    </w:p>
    <w:p w:rsidR="00000000" w:rsidDel="00000000" w:rsidP="00000000" w:rsidRDefault="00000000" w:rsidRPr="00000000" w14:paraId="00000B3D">
      <w:pPr>
        <w:rPr>
          <w:sz w:val="24"/>
          <w:szCs w:val="24"/>
        </w:rPr>
      </w:pPr>
      <w:r w:rsidDel="00000000" w:rsidR="00000000" w:rsidRPr="00000000">
        <w:rPr>
          <w:sz w:val="24"/>
          <w:szCs w:val="24"/>
          <w:rtl w:val="0"/>
        </w:rPr>
        <w:t xml:space="preserve">AUSTIN: Anyway, so, I—</w:t>
      </w:r>
    </w:p>
    <w:p w:rsidR="00000000" w:rsidDel="00000000" w:rsidP="00000000" w:rsidRDefault="00000000" w:rsidRPr="00000000" w14:paraId="00000B3E">
      <w:pPr>
        <w:rPr>
          <w:sz w:val="24"/>
          <w:szCs w:val="24"/>
        </w:rPr>
      </w:pPr>
      <w:r w:rsidDel="00000000" w:rsidR="00000000" w:rsidRPr="00000000">
        <w:rPr>
          <w:rtl w:val="0"/>
        </w:rPr>
      </w:r>
    </w:p>
    <w:p w:rsidR="00000000" w:rsidDel="00000000" w:rsidP="00000000" w:rsidRDefault="00000000" w:rsidRPr="00000000" w14:paraId="00000B3F">
      <w:pPr>
        <w:rPr>
          <w:sz w:val="24"/>
          <w:szCs w:val="24"/>
        </w:rPr>
      </w:pPr>
      <w:r w:rsidDel="00000000" w:rsidR="00000000" w:rsidRPr="00000000">
        <w:rPr>
          <w:sz w:val="24"/>
          <w:szCs w:val="24"/>
          <w:rtl w:val="0"/>
        </w:rPr>
        <w:t xml:space="preserve">JACK: Anyway, so the thing about— the thing about orc weapons is that um, one of the things that the orcs have got in the </w:t>
      </w:r>
      <w:r w:rsidDel="00000000" w:rsidR="00000000" w:rsidRPr="00000000">
        <w:rPr>
          <w:rtl w:val="0"/>
        </w:rPr>
        <w:t xml:space="preserve">A</w:t>
      </w:r>
      <w:r w:rsidDel="00000000" w:rsidR="00000000" w:rsidRPr="00000000">
        <w:rPr>
          <w:sz w:val="24"/>
          <w:szCs w:val="24"/>
          <w:rtl w:val="0"/>
        </w:rPr>
        <w:t xml:space="preserve">rchive is that they've got weapons just </w:t>
      </w:r>
      <w:r w:rsidDel="00000000" w:rsidR="00000000" w:rsidRPr="00000000">
        <w:rPr>
          <w:i w:val="1"/>
          <w:sz w:val="24"/>
          <w:szCs w:val="24"/>
          <w:rtl w:val="0"/>
        </w:rPr>
        <w:t xml:space="preserve">everywhere</w:t>
      </w:r>
      <w:r w:rsidDel="00000000" w:rsidR="00000000" w:rsidRPr="00000000">
        <w:rPr>
          <w:sz w:val="24"/>
          <w:szCs w:val="24"/>
          <w:rtl w:val="0"/>
        </w:rPr>
        <w:t xml:space="preserve">. (AUSTIN: Mh-hmm.) Like they have recovered weapons from basically every </w:t>
      </w:r>
      <w:r w:rsidDel="00000000" w:rsidR="00000000" w:rsidRPr="00000000">
        <w:rPr>
          <w:rtl w:val="0"/>
        </w:rPr>
        <w:t xml:space="preserve">conceivable</w:t>
      </w:r>
      <w:r w:rsidDel="00000000" w:rsidR="00000000" w:rsidRPr="00000000">
        <w:rPr>
          <w:sz w:val="24"/>
          <w:szCs w:val="24"/>
          <w:rtl w:val="0"/>
        </w:rPr>
        <w:t xml:space="preserve"> place, </w:t>
      </w:r>
      <w:r w:rsidDel="00000000" w:rsidR="00000000" w:rsidRPr="00000000">
        <w:rPr>
          <w:rtl w:val="0"/>
        </w:rPr>
        <w:t xml:space="preserve">constantly</w:t>
      </w:r>
      <w:r w:rsidDel="00000000" w:rsidR="00000000" w:rsidRPr="00000000">
        <w:rPr>
          <w:sz w:val="24"/>
          <w:szCs w:val="24"/>
          <w:rtl w:val="0"/>
        </w:rPr>
        <w:t xml:space="preserve"> so any orc weapons— no orc weapons are smithed by orcs. They're just handed—- They're assigned to people from the Archives. Like, "Oh hey, this is your weapon." Um, so I'm gonna— I'm gonna charge Brutus.</w:t>
      </w:r>
    </w:p>
    <w:p w:rsidR="00000000" w:rsidDel="00000000" w:rsidP="00000000" w:rsidRDefault="00000000" w:rsidRPr="00000000" w14:paraId="00000B40">
      <w:pPr>
        <w:rPr>
          <w:sz w:val="24"/>
          <w:szCs w:val="24"/>
        </w:rPr>
      </w:pPr>
      <w:r w:rsidDel="00000000" w:rsidR="00000000" w:rsidRPr="00000000">
        <w:rPr>
          <w:rtl w:val="0"/>
        </w:rPr>
      </w:r>
    </w:p>
    <w:p w:rsidR="00000000" w:rsidDel="00000000" w:rsidP="00000000" w:rsidRDefault="00000000" w:rsidRPr="00000000" w14:paraId="00000B41">
      <w:pPr>
        <w:rPr>
          <w:sz w:val="24"/>
          <w:szCs w:val="24"/>
        </w:rPr>
      </w:pPr>
      <w:r w:rsidDel="00000000" w:rsidR="00000000" w:rsidRPr="00000000">
        <w:rPr>
          <w:sz w:val="24"/>
          <w:szCs w:val="24"/>
          <w:rtl w:val="0"/>
        </w:rPr>
        <w:t xml:space="preserve">AUSTIN: Okay.</w:t>
      </w:r>
    </w:p>
    <w:p w:rsidR="00000000" w:rsidDel="00000000" w:rsidP="00000000" w:rsidRDefault="00000000" w:rsidRPr="00000000" w14:paraId="00000B42">
      <w:pPr>
        <w:rPr>
          <w:sz w:val="24"/>
          <w:szCs w:val="24"/>
        </w:rPr>
      </w:pPr>
      <w:r w:rsidDel="00000000" w:rsidR="00000000" w:rsidRPr="00000000">
        <w:rPr>
          <w:rtl w:val="0"/>
        </w:rPr>
      </w:r>
    </w:p>
    <w:p w:rsidR="00000000" w:rsidDel="00000000" w:rsidP="00000000" w:rsidRDefault="00000000" w:rsidRPr="00000000" w14:paraId="00000B43">
      <w:pPr>
        <w:rPr>
          <w:sz w:val="24"/>
          <w:szCs w:val="24"/>
        </w:rPr>
      </w:pPr>
      <w:r w:rsidDel="00000000" w:rsidR="00000000" w:rsidRPr="00000000">
        <w:rPr>
          <w:sz w:val="24"/>
          <w:szCs w:val="24"/>
          <w:rtl w:val="0"/>
        </w:rPr>
        <w:t xml:space="preserve">JACK: I'm going to pull my— I'm gonna sling my violin back onto my back and I'm going to charge across the room towards Brutus.</w:t>
      </w:r>
    </w:p>
    <w:p w:rsidR="00000000" w:rsidDel="00000000" w:rsidP="00000000" w:rsidRDefault="00000000" w:rsidRPr="00000000" w14:paraId="00000B44">
      <w:pPr>
        <w:rPr>
          <w:sz w:val="24"/>
          <w:szCs w:val="24"/>
        </w:rPr>
      </w:pPr>
      <w:r w:rsidDel="00000000" w:rsidR="00000000" w:rsidRPr="00000000">
        <w:rPr>
          <w:rtl w:val="0"/>
        </w:rPr>
      </w:r>
    </w:p>
    <w:p w:rsidR="00000000" w:rsidDel="00000000" w:rsidP="00000000" w:rsidRDefault="00000000" w:rsidRPr="00000000" w14:paraId="00000B45">
      <w:pPr>
        <w:rPr>
          <w:sz w:val="24"/>
          <w:szCs w:val="24"/>
        </w:rPr>
      </w:pPr>
      <w:r w:rsidDel="00000000" w:rsidR="00000000" w:rsidRPr="00000000">
        <w:rPr>
          <w:sz w:val="24"/>
          <w:szCs w:val="24"/>
          <w:rtl w:val="0"/>
        </w:rPr>
        <w:t xml:space="preserve">AUSTIN: Sounds good.</w:t>
      </w:r>
    </w:p>
    <w:p w:rsidR="00000000" w:rsidDel="00000000" w:rsidP="00000000" w:rsidRDefault="00000000" w:rsidRPr="00000000" w14:paraId="00000B46">
      <w:pPr>
        <w:rPr>
          <w:sz w:val="24"/>
          <w:szCs w:val="24"/>
        </w:rPr>
      </w:pPr>
      <w:r w:rsidDel="00000000" w:rsidR="00000000" w:rsidRPr="00000000">
        <w:rPr>
          <w:rtl w:val="0"/>
        </w:rPr>
      </w:r>
    </w:p>
    <w:p w:rsidR="00000000" w:rsidDel="00000000" w:rsidP="00000000" w:rsidRDefault="00000000" w:rsidRPr="00000000" w14:paraId="00000B47">
      <w:pPr>
        <w:rPr>
          <w:sz w:val="24"/>
          <w:szCs w:val="24"/>
        </w:rPr>
      </w:pPr>
      <w:r w:rsidDel="00000000" w:rsidR="00000000" w:rsidRPr="00000000">
        <w:rPr>
          <w:sz w:val="24"/>
          <w:szCs w:val="24"/>
          <w:rtl w:val="0"/>
        </w:rPr>
        <w:t xml:space="preserve">JACK: So this is uh, 2d6 plus my </w:t>
      </w:r>
      <w:r w:rsidDel="00000000" w:rsidR="00000000" w:rsidRPr="00000000">
        <w:rPr>
          <w:rtl w:val="0"/>
        </w:rPr>
        <w:t xml:space="preserve">Strength</w:t>
      </w:r>
      <w:r w:rsidDel="00000000" w:rsidR="00000000" w:rsidRPr="00000000">
        <w:rPr>
          <w:sz w:val="24"/>
          <w:szCs w:val="24"/>
          <w:rtl w:val="0"/>
        </w:rPr>
        <w:t xml:space="preserve">.</w:t>
      </w:r>
    </w:p>
    <w:p w:rsidR="00000000" w:rsidDel="00000000" w:rsidP="00000000" w:rsidRDefault="00000000" w:rsidRPr="00000000" w14:paraId="00000B48">
      <w:pPr>
        <w:rPr>
          <w:sz w:val="24"/>
          <w:szCs w:val="24"/>
        </w:rPr>
      </w:pPr>
      <w:r w:rsidDel="00000000" w:rsidR="00000000" w:rsidRPr="00000000">
        <w:rPr>
          <w:rtl w:val="0"/>
        </w:rPr>
      </w:r>
    </w:p>
    <w:p w:rsidR="00000000" w:rsidDel="00000000" w:rsidP="00000000" w:rsidRDefault="00000000" w:rsidRPr="00000000" w14:paraId="00000B49">
      <w:pPr>
        <w:rPr>
          <w:sz w:val="24"/>
          <w:szCs w:val="24"/>
        </w:rPr>
      </w:pPr>
      <w:r w:rsidDel="00000000" w:rsidR="00000000" w:rsidRPr="00000000">
        <w:rPr>
          <w:sz w:val="24"/>
          <w:szCs w:val="24"/>
          <w:rtl w:val="0"/>
        </w:rPr>
        <w:t xml:space="preserve">AUSTIN: Mh-hmm.</w:t>
      </w:r>
    </w:p>
    <w:p w:rsidR="00000000" w:rsidDel="00000000" w:rsidP="00000000" w:rsidRDefault="00000000" w:rsidRPr="00000000" w14:paraId="00000B4A">
      <w:pPr>
        <w:rPr>
          <w:sz w:val="24"/>
          <w:szCs w:val="24"/>
        </w:rPr>
      </w:pPr>
      <w:r w:rsidDel="00000000" w:rsidR="00000000" w:rsidRPr="00000000">
        <w:rPr>
          <w:rtl w:val="0"/>
        </w:rPr>
      </w:r>
    </w:p>
    <w:p w:rsidR="00000000" w:rsidDel="00000000" w:rsidP="00000000" w:rsidRDefault="00000000" w:rsidRPr="00000000" w14:paraId="00000B4B">
      <w:pPr>
        <w:rPr>
          <w:sz w:val="24"/>
          <w:szCs w:val="24"/>
        </w:rPr>
      </w:pPr>
      <w:r w:rsidDel="00000000" w:rsidR="00000000" w:rsidRPr="00000000">
        <w:rPr>
          <w:sz w:val="24"/>
          <w:szCs w:val="24"/>
          <w:rtl w:val="0"/>
        </w:rPr>
        <w:t xml:space="preserve">JACK: Um. Uh, which is… that. And I have rolled uh, a 5. Jesus.</w:t>
      </w:r>
    </w:p>
    <w:p w:rsidR="00000000" w:rsidDel="00000000" w:rsidP="00000000" w:rsidRDefault="00000000" w:rsidRPr="00000000" w14:paraId="00000B4C">
      <w:pPr>
        <w:rPr>
          <w:sz w:val="24"/>
          <w:szCs w:val="24"/>
        </w:rPr>
      </w:pPr>
      <w:r w:rsidDel="00000000" w:rsidR="00000000" w:rsidRPr="00000000">
        <w:rPr>
          <w:rtl w:val="0"/>
        </w:rPr>
      </w:r>
    </w:p>
    <w:p w:rsidR="00000000" w:rsidDel="00000000" w:rsidP="00000000" w:rsidRDefault="00000000" w:rsidRPr="00000000" w14:paraId="00000B4D">
      <w:pPr>
        <w:rPr>
          <w:sz w:val="24"/>
          <w:szCs w:val="24"/>
        </w:rPr>
      </w:pPr>
      <w:r w:rsidDel="00000000" w:rsidR="00000000" w:rsidRPr="00000000">
        <w:rPr>
          <w:sz w:val="24"/>
          <w:szCs w:val="24"/>
          <w:rtl w:val="0"/>
        </w:rPr>
        <w:t xml:space="preserve">AUSTIN: You guys.</w:t>
      </w:r>
    </w:p>
    <w:p w:rsidR="00000000" w:rsidDel="00000000" w:rsidP="00000000" w:rsidRDefault="00000000" w:rsidRPr="00000000" w14:paraId="00000B4E">
      <w:pPr>
        <w:rPr>
          <w:sz w:val="24"/>
          <w:szCs w:val="24"/>
        </w:rPr>
      </w:pPr>
      <w:r w:rsidDel="00000000" w:rsidR="00000000" w:rsidRPr="00000000">
        <w:rPr>
          <w:rtl w:val="0"/>
        </w:rPr>
      </w:r>
    </w:p>
    <w:p w:rsidR="00000000" w:rsidDel="00000000" w:rsidP="00000000" w:rsidRDefault="00000000" w:rsidRPr="00000000" w14:paraId="00000B4F">
      <w:pPr>
        <w:rPr>
          <w:sz w:val="24"/>
          <w:szCs w:val="24"/>
        </w:rPr>
      </w:pPr>
      <w:r w:rsidDel="00000000" w:rsidR="00000000" w:rsidRPr="00000000">
        <w:rPr>
          <w:sz w:val="24"/>
          <w:szCs w:val="24"/>
          <w:rtl w:val="0"/>
        </w:rPr>
        <w:t xml:space="preserve">JACK: So I'm gonna mark—</w:t>
      </w:r>
    </w:p>
    <w:p w:rsidR="00000000" w:rsidDel="00000000" w:rsidP="00000000" w:rsidRDefault="00000000" w:rsidRPr="00000000" w14:paraId="00000B50">
      <w:pPr>
        <w:rPr>
          <w:sz w:val="24"/>
          <w:szCs w:val="24"/>
        </w:rPr>
      </w:pPr>
      <w:r w:rsidDel="00000000" w:rsidR="00000000" w:rsidRPr="00000000">
        <w:rPr>
          <w:rtl w:val="0"/>
        </w:rPr>
      </w:r>
    </w:p>
    <w:p w:rsidR="00000000" w:rsidDel="00000000" w:rsidP="00000000" w:rsidRDefault="00000000" w:rsidRPr="00000000" w14:paraId="00000B51">
      <w:pPr>
        <w:rPr>
          <w:sz w:val="24"/>
          <w:szCs w:val="24"/>
        </w:rPr>
      </w:pPr>
      <w:r w:rsidDel="00000000" w:rsidR="00000000" w:rsidRPr="00000000">
        <w:rPr>
          <w:sz w:val="24"/>
          <w:szCs w:val="24"/>
          <w:rtl w:val="0"/>
        </w:rPr>
        <w:t xml:space="preserve">KEITH: I don't like this new website! [AUSTIN and ALI laugh] We're using this new fucking website, I don't like this.</w:t>
      </w:r>
    </w:p>
    <w:p w:rsidR="00000000" w:rsidDel="00000000" w:rsidP="00000000" w:rsidRDefault="00000000" w:rsidRPr="00000000" w14:paraId="00000B52">
      <w:pPr>
        <w:rPr>
          <w:sz w:val="24"/>
          <w:szCs w:val="24"/>
        </w:rPr>
      </w:pPr>
      <w:r w:rsidDel="00000000" w:rsidR="00000000" w:rsidRPr="00000000">
        <w:rPr>
          <w:rtl w:val="0"/>
        </w:rPr>
      </w:r>
    </w:p>
    <w:p w:rsidR="00000000" w:rsidDel="00000000" w:rsidP="00000000" w:rsidRDefault="00000000" w:rsidRPr="00000000" w14:paraId="00000B53">
      <w:pPr>
        <w:rPr>
          <w:sz w:val="24"/>
          <w:szCs w:val="24"/>
        </w:rPr>
      </w:pPr>
      <w:r w:rsidDel="00000000" w:rsidR="00000000" w:rsidRPr="00000000">
        <w:rPr>
          <w:sz w:val="24"/>
          <w:szCs w:val="24"/>
          <w:rtl w:val="0"/>
        </w:rPr>
        <w:t xml:space="preserve">ALI: I'm— I'm okay with it.</w:t>
      </w:r>
    </w:p>
    <w:p w:rsidR="00000000" w:rsidDel="00000000" w:rsidP="00000000" w:rsidRDefault="00000000" w:rsidRPr="00000000" w14:paraId="00000B54">
      <w:pPr>
        <w:rPr>
          <w:sz w:val="24"/>
          <w:szCs w:val="24"/>
        </w:rPr>
      </w:pPr>
      <w:r w:rsidDel="00000000" w:rsidR="00000000" w:rsidRPr="00000000">
        <w:rPr>
          <w:rtl w:val="0"/>
        </w:rPr>
      </w:r>
    </w:p>
    <w:p w:rsidR="00000000" w:rsidDel="00000000" w:rsidP="00000000" w:rsidRDefault="00000000" w:rsidRPr="00000000" w14:paraId="00000B55">
      <w:pPr>
        <w:rPr>
          <w:sz w:val="24"/>
          <w:szCs w:val="24"/>
        </w:rPr>
      </w:pPr>
      <w:r w:rsidDel="00000000" w:rsidR="00000000" w:rsidRPr="00000000">
        <w:rPr>
          <w:sz w:val="24"/>
          <w:szCs w:val="24"/>
          <w:rtl w:val="0"/>
        </w:rPr>
        <w:t xml:space="preserve">NICK: I'm alright, for it.</w:t>
      </w:r>
    </w:p>
    <w:p w:rsidR="00000000" w:rsidDel="00000000" w:rsidP="00000000" w:rsidRDefault="00000000" w:rsidRPr="00000000" w14:paraId="00000B56">
      <w:pPr>
        <w:rPr>
          <w:sz w:val="24"/>
          <w:szCs w:val="24"/>
        </w:rPr>
      </w:pPr>
      <w:r w:rsidDel="00000000" w:rsidR="00000000" w:rsidRPr="00000000">
        <w:rPr>
          <w:rtl w:val="0"/>
        </w:rPr>
      </w:r>
    </w:p>
    <w:p w:rsidR="00000000" w:rsidDel="00000000" w:rsidP="00000000" w:rsidRDefault="00000000" w:rsidRPr="00000000" w14:paraId="00000B57">
      <w:pPr>
        <w:rPr>
          <w:sz w:val="24"/>
          <w:szCs w:val="24"/>
        </w:rPr>
      </w:pPr>
      <w:r w:rsidDel="00000000" w:rsidR="00000000" w:rsidRPr="00000000">
        <w:rPr>
          <w:sz w:val="24"/>
          <w:szCs w:val="24"/>
          <w:rtl w:val="0"/>
        </w:rPr>
        <w:t xml:space="preserve">AUSTIN: What it does mean is you're getting a lot of XP, though, guys. That'll add up. Yeah.</w:t>
      </w:r>
    </w:p>
    <w:p w:rsidR="00000000" w:rsidDel="00000000" w:rsidP="00000000" w:rsidRDefault="00000000" w:rsidRPr="00000000" w14:paraId="00000B58">
      <w:pPr>
        <w:rPr>
          <w:sz w:val="24"/>
          <w:szCs w:val="24"/>
        </w:rPr>
      </w:pPr>
      <w:r w:rsidDel="00000000" w:rsidR="00000000" w:rsidRPr="00000000">
        <w:rPr>
          <w:rtl w:val="0"/>
        </w:rPr>
      </w:r>
    </w:p>
    <w:p w:rsidR="00000000" w:rsidDel="00000000" w:rsidP="00000000" w:rsidRDefault="00000000" w:rsidRPr="00000000" w14:paraId="00000B59">
      <w:pPr>
        <w:rPr>
          <w:sz w:val="24"/>
          <w:szCs w:val="24"/>
        </w:rPr>
      </w:pPr>
      <w:r w:rsidDel="00000000" w:rsidR="00000000" w:rsidRPr="00000000">
        <w:rPr>
          <w:sz w:val="24"/>
          <w:szCs w:val="24"/>
          <w:rtl w:val="0"/>
        </w:rPr>
        <w:t xml:space="preserve">KEITH: But not if we die.</w:t>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t xml:space="preserve">[ALI laughs]</w:t>
      </w:r>
    </w:p>
    <w:p w:rsidR="00000000" w:rsidDel="00000000" w:rsidP="00000000" w:rsidRDefault="00000000" w:rsidRPr="00000000" w14:paraId="00000B5C">
      <w:pPr>
        <w:rPr>
          <w:sz w:val="24"/>
          <w:szCs w:val="24"/>
        </w:rPr>
      </w:pPr>
      <w:r w:rsidDel="00000000" w:rsidR="00000000" w:rsidRPr="00000000">
        <w:rPr>
          <w:rtl w:val="0"/>
        </w:rPr>
      </w:r>
    </w:p>
    <w:p w:rsidR="00000000" w:rsidDel="00000000" w:rsidP="00000000" w:rsidRDefault="00000000" w:rsidRPr="00000000" w14:paraId="00000B5D">
      <w:pPr>
        <w:rPr>
          <w:sz w:val="24"/>
          <w:szCs w:val="24"/>
        </w:rPr>
      </w:pPr>
      <w:r w:rsidDel="00000000" w:rsidR="00000000" w:rsidRPr="00000000">
        <w:rPr>
          <w:sz w:val="24"/>
          <w:szCs w:val="24"/>
          <w:rtl w:val="0"/>
        </w:rPr>
        <w:t xml:space="preserve">ART: Fill up those experienced corpses in the </w:t>
      </w:r>
      <w:r w:rsidDel="00000000" w:rsidR="00000000" w:rsidRPr="00000000">
        <w:rPr>
          <w:rtl w:val="0"/>
        </w:rPr>
        <w:t xml:space="preserve">cemetery</w:t>
      </w:r>
      <w:r w:rsidDel="00000000" w:rsidR="00000000" w:rsidRPr="00000000">
        <w:rPr>
          <w:sz w:val="24"/>
          <w:szCs w:val="24"/>
          <w:rtl w:val="0"/>
        </w:rPr>
        <w:t xml:space="preserve">. Have all the best corpse powers. </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t xml:space="preserve">[NICK laughs] </w:t>
      </w:r>
    </w:p>
    <w:p w:rsidR="00000000" w:rsidDel="00000000" w:rsidP="00000000" w:rsidRDefault="00000000" w:rsidRPr="00000000" w14:paraId="00000B60">
      <w:pPr>
        <w:rPr>
          <w:sz w:val="24"/>
          <w:szCs w:val="24"/>
        </w:rPr>
      </w:pPr>
      <w:r w:rsidDel="00000000" w:rsidR="00000000" w:rsidRPr="00000000">
        <w:rPr>
          <w:rtl w:val="0"/>
        </w:rPr>
      </w:r>
    </w:p>
    <w:p w:rsidR="00000000" w:rsidDel="00000000" w:rsidP="00000000" w:rsidRDefault="00000000" w:rsidRPr="00000000" w14:paraId="00000B61">
      <w:pPr>
        <w:rPr>
          <w:sz w:val="24"/>
          <w:szCs w:val="24"/>
        </w:rPr>
      </w:pPr>
      <w:r w:rsidDel="00000000" w:rsidR="00000000" w:rsidRPr="00000000">
        <w:rPr>
          <w:sz w:val="24"/>
          <w:szCs w:val="24"/>
          <w:rtl w:val="0"/>
        </w:rPr>
        <w:t xml:space="preserve">KEITH: It's actually scimitary.</w:t>
      </w:r>
    </w:p>
    <w:p w:rsidR="00000000" w:rsidDel="00000000" w:rsidP="00000000" w:rsidRDefault="00000000" w:rsidRPr="00000000" w14:paraId="00000B62">
      <w:pPr>
        <w:rPr>
          <w:sz w:val="24"/>
          <w:szCs w:val="24"/>
        </w:rPr>
      </w:pPr>
      <w:r w:rsidDel="00000000" w:rsidR="00000000" w:rsidRPr="00000000">
        <w:rPr>
          <w:rtl w:val="0"/>
        </w:rPr>
      </w:r>
    </w:p>
    <w:p w:rsidR="00000000" w:rsidDel="00000000" w:rsidP="00000000" w:rsidRDefault="00000000" w:rsidRPr="00000000" w14:paraId="00000B63">
      <w:pPr>
        <w:rPr>
          <w:sz w:val="24"/>
          <w:szCs w:val="24"/>
        </w:rPr>
      </w:pPr>
      <w:r w:rsidDel="00000000" w:rsidR="00000000" w:rsidRPr="00000000">
        <w:rPr>
          <w:sz w:val="24"/>
          <w:szCs w:val="24"/>
          <w:rtl w:val="0"/>
        </w:rPr>
        <w:t xml:space="preserve">JACK: When do I level up?</w:t>
      </w:r>
    </w:p>
    <w:p w:rsidR="00000000" w:rsidDel="00000000" w:rsidP="00000000" w:rsidRDefault="00000000" w:rsidRPr="00000000" w14:paraId="00000B64">
      <w:pPr>
        <w:rPr>
          <w:sz w:val="24"/>
          <w:szCs w:val="24"/>
        </w:rPr>
      </w:pPr>
      <w:r w:rsidDel="00000000" w:rsidR="00000000" w:rsidRPr="00000000">
        <w:rPr>
          <w:rtl w:val="0"/>
        </w:rPr>
      </w:r>
    </w:p>
    <w:p w:rsidR="00000000" w:rsidDel="00000000" w:rsidP="00000000" w:rsidRDefault="00000000" w:rsidRPr="00000000" w14:paraId="00000B65">
      <w:pPr>
        <w:rPr>
          <w:sz w:val="24"/>
          <w:szCs w:val="24"/>
        </w:rPr>
      </w:pPr>
      <w:r w:rsidDel="00000000" w:rsidR="00000000" w:rsidRPr="00000000">
        <w:rPr>
          <w:sz w:val="24"/>
          <w:szCs w:val="24"/>
          <w:rtl w:val="0"/>
        </w:rPr>
        <w:t xml:space="preserve">ALI: Oh my god, can we just replay this game as ghosts?</w:t>
      </w:r>
    </w:p>
    <w:p w:rsidR="00000000" w:rsidDel="00000000" w:rsidP="00000000" w:rsidRDefault="00000000" w:rsidRPr="00000000" w14:paraId="00000B66">
      <w:pPr>
        <w:rPr>
          <w:sz w:val="24"/>
          <w:szCs w:val="24"/>
        </w:rPr>
      </w:pPr>
      <w:r w:rsidDel="00000000" w:rsidR="00000000" w:rsidRPr="00000000">
        <w:rPr>
          <w:rtl w:val="0"/>
        </w:rPr>
      </w:r>
    </w:p>
    <w:p w:rsidR="00000000" w:rsidDel="00000000" w:rsidP="00000000" w:rsidRDefault="00000000" w:rsidRPr="00000000" w14:paraId="00000B67">
      <w:pPr>
        <w:rPr>
          <w:sz w:val="24"/>
          <w:szCs w:val="24"/>
        </w:rPr>
      </w:pPr>
      <w:r w:rsidDel="00000000" w:rsidR="00000000" w:rsidRPr="00000000">
        <w:rPr>
          <w:sz w:val="24"/>
          <w:szCs w:val="24"/>
          <w:rtl w:val="0"/>
        </w:rPr>
        <w:t xml:space="preserve">AUSTIN: [laughs] Lem…</w:t>
      </w:r>
    </w:p>
    <w:p w:rsidR="00000000" w:rsidDel="00000000" w:rsidP="00000000" w:rsidRDefault="00000000" w:rsidRPr="00000000" w14:paraId="00000B68">
      <w:pPr>
        <w:rPr>
          <w:sz w:val="24"/>
          <w:szCs w:val="24"/>
        </w:rPr>
      </w:pPr>
      <w:r w:rsidDel="00000000" w:rsidR="00000000" w:rsidRPr="00000000">
        <w:rPr>
          <w:rtl w:val="0"/>
        </w:rPr>
      </w:r>
    </w:p>
    <w:p w:rsidR="00000000" w:rsidDel="00000000" w:rsidP="00000000" w:rsidRDefault="00000000" w:rsidRPr="00000000" w14:paraId="00000B69">
      <w:pPr>
        <w:rPr>
          <w:sz w:val="24"/>
          <w:szCs w:val="24"/>
        </w:rPr>
      </w:pPr>
      <w:r w:rsidDel="00000000" w:rsidR="00000000" w:rsidRPr="00000000">
        <w:rPr>
          <w:sz w:val="24"/>
          <w:szCs w:val="24"/>
          <w:rtl w:val="0"/>
        </w:rPr>
        <w:t xml:space="preserve">JACK: I level up, current level + 7, so I level up when I've got 8 EXP which is miles away.</w:t>
      </w:r>
    </w:p>
    <w:p w:rsidR="00000000" w:rsidDel="00000000" w:rsidP="00000000" w:rsidRDefault="00000000" w:rsidRPr="00000000" w14:paraId="00000B6A">
      <w:pPr>
        <w:rPr>
          <w:sz w:val="24"/>
          <w:szCs w:val="24"/>
        </w:rPr>
      </w:pPr>
      <w:r w:rsidDel="00000000" w:rsidR="00000000" w:rsidRPr="00000000">
        <w:rPr>
          <w:rtl w:val="0"/>
        </w:rPr>
      </w:r>
    </w:p>
    <w:p w:rsidR="00000000" w:rsidDel="00000000" w:rsidP="00000000" w:rsidRDefault="00000000" w:rsidRPr="00000000" w14:paraId="00000B6B">
      <w:pPr>
        <w:rPr>
          <w:sz w:val="24"/>
          <w:szCs w:val="24"/>
        </w:rPr>
      </w:pPr>
      <w:r w:rsidDel="00000000" w:rsidR="00000000" w:rsidRPr="00000000">
        <w:rPr>
          <w:sz w:val="24"/>
          <w:szCs w:val="24"/>
          <w:rtl w:val="0"/>
        </w:rPr>
        <w:t xml:space="preserve">AUSTIN: Uh…</w:t>
      </w:r>
    </w:p>
    <w:p w:rsidR="00000000" w:rsidDel="00000000" w:rsidP="00000000" w:rsidRDefault="00000000" w:rsidRPr="00000000" w14:paraId="00000B6C">
      <w:pPr>
        <w:rPr>
          <w:sz w:val="24"/>
          <w:szCs w:val="24"/>
        </w:rPr>
      </w:pPr>
      <w:r w:rsidDel="00000000" w:rsidR="00000000" w:rsidRPr="00000000">
        <w:rPr>
          <w:rtl w:val="0"/>
        </w:rPr>
      </w:r>
    </w:p>
    <w:p w:rsidR="00000000" w:rsidDel="00000000" w:rsidP="00000000" w:rsidRDefault="00000000" w:rsidRPr="00000000" w14:paraId="00000B6D">
      <w:pPr>
        <w:rPr>
          <w:sz w:val="24"/>
          <w:szCs w:val="24"/>
        </w:rPr>
      </w:pPr>
      <w:r w:rsidDel="00000000" w:rsidR="00000000" w:rsidRPr="00000000">
        <w:rPr>
          <w:sz w:val="24"/>
          <w:szCs w:val="24"/>
          <w:rtl w:val="0"/>
        </w:rPr>
        <w:t xml:space="preserve">JACK: So I essentially charge towards him </w:t>
      </w:r>
      <w:r w:rsidDel="00000000" w:rsidR="00000000" w:rsidRPr="00000000">
        <w:rPr>
          <w:rtl w:val="0"/>
        </w:rPr>
        <w:t xml:space="preserve">(AUSTIN: Right.) </w:t>
      </w:r>
      <w:r w:rsidDel="00000000" w:rsidR="00000000" w:rsidRPr="00000000">
        <w:rPr>
          <w:sz w:val="24"/>
          <w:szCs w:val="24"/>
          <w:rtl w:val="0"/>
        </w:rPr>
        <w:t xml:space="preserve">with a 5.</w:t>
      </w:r>
    </w:p>
    <w:p w:rsidR="00000000" w:rsidDel="00000000" w:rsidP="00000000" w:rsidRDefault="00000000" w:rsidRPr="00000000" w14:paraId="00000B6E">
      <w:pPr>
        <w:rPr>
          <w:sz w:val="24"/>
          <w:szCs w:val="24"/>
        </w:rPr>
      </w:pPr>
      <w:r w:rsidDel="00000000" w:rsidR="00000000" w:rsidRPr="00000000">
        <w:rPr>
          <w:rtl w:val="0"/>
        </w:rPr>
      </w:r>
    </w:p>
    <w:p w:rsidR="00000000" w:rsidDel="00000000" w:rsidP="00000000" w:rsidRDefault="00000000" w:rsidRPr="00000000" w14:paraId="00000B6F">
      <w:pPr>
        <w:rPr>
          <w:sz w:val="24"/>
          <w:szCs w:val="24"/>
        </w:rPr>
      </w:pPr>
      <w:r w:rsidDel="00000000" w:rsidR="00000000" w:rsidRPr="00000000">
        <w:rPr>
          <w:sz w:val="24"/>
          <w:szCs w:val="24"/>
          <w:rtl w:val="0"/>
        </w:rPr>
        <w:t xml:space="preserve">AUSTIN: You're— You um, as you run past though, you gain the attention of Rivalo, the knight captain, who charges like, after you. And just before you're ready to swing, grabs you by your, like your shoulder and spins you around. (JACK: Oh jeez.) And sta</w:t>
      </w:r>
      <w:r w:rsidDel="00000000" w:rsidR="00000000" w:rsidRPr="00000000">
        <w:rPr>
          <w:rtl w:val="0"/>
        </w:rPr>
        <w:t xml:space="preserve">b— </w:t>
      </w:r>
      <w:r w:rsidDel="00000000" w:rsidR="00000000" w:rsidRPr="00000000">
        <w:rPr>
          <w:sz w:val="24"/>
          <w:szCs w:val="24"/>
          <w:rtl w:val="0"/>
        </w:rPr>
        <w:t xml:space="preserve">thrusts in at you, d8 damage.</w:t>
      </w:r>
    </w:p>
    <w:p w:rsidR="00000000" w:rsidDel="00000000" w:rsidP="00000000" w:rsidRDefault="00000000" w:rsidRPr="00000000" w14:paraId="00000B70">
      <w:pPr>
        <w:rPr>
          <w:sz w:val="24"/>
          <w:szCs w:val="24"/>
        </w:rPr>
      </w:pPr>
      <w:r w:rsidDel="00000000" w:rsidR="00000000" w:rsidRPr="00000000">
        <w:rPr>
          <w:rtl w:val="0"/>
        </w:rPr>
      </w:r>
    </w:p>
    <w:p w:rsidR="00000000" w:rsidDel="00000000" w:rsidP="00000000" w:rsidRDefault="00000000" w:rsidRPr="00000000" w14:paraId="00000B71">
      <w:pPr>
        <w:rPr>
          <w:sz w:val="24"/>
          <w:szCs w:val="24"/>
        </w:rPr>
      </w:pPr>
      <w:r w:rsidDel="00000000" w:rsidR="00000000" w:rsidRPr="00000000">
        <w:rPr>
          <w:sz w:val="24"/>
          <w:szCs w:val="24"/>
          <w:rtl w:val="0"/>
        </w:rPr>
        <w:t xml:space="preserve">JACK: 1d8.</w:t>
      </w:r>
    </w:p>
    <w:p w:rsidR="00000000" w:rsidDel="00000000" w:rsidP="00000000" w:rsidRDefault="00000000" w:rsidRPr="00000000" w14:paraId="00000B72">
      <w:pPr>
        <w:rPr>
          <w:sz w:val="24"/>
          <w:szCs w:val="24"/>
        </w:rPr>
      </w:pPr>
      <w:r w:rsidDel="00000000" w:rsidR="00000000" w:rsidRPr="00000000">
        <w:rPr>
          <w:rtl w:val="0"/>
        </w:rPr>
      </w:r>
    </w:p>
    <w:p w:rsidR="00000000" w:rsidDel="00000000" w:rsidP="00000000" w:rsidRDefault="00000000" w:rsidRPr="00000000" w14:paraId="00000B73">
      <w:pPr>
        <w:rPr>
          <w:sz w:val="24"/>
          <w:szCs w:val="24"/>
        </w:rPr>
      </w:pPr>
      <w:r w:rsidDel="00000000" w:rsidR="00000000" w:rsidRPr="00000000">
        <w:rPr>
          <w:sz w:val="24"/>
          <w:szCs w:val="24"/>
          <w:rtl w:val="0"/>
        </w:rPr>
        <w:t xml:space="preserve">KEITH: Yeah, I don't know about Jack.</w:t>
      </w:r>
    </w:p>
    <w:p w:rsidR="00000000" w:rsidDel="00000000" w:rsidP="00000000" w:rsidRDefault="00000000" w:rsidRPr="00000000" w14:paraId="00000B74">
      <w:pPr>
        <w:rPr>
          <w:sz w:val="24"/>
          <w:szCs w:val="24"/>
        </w:rPr>
      </w:pPr>
      <w:r w:rsidDel="00000000" w:rsidR="00000000" w:rsidRPr="00000000">
        <w:rPr>
          <w:rtl w:val="0"/>
        </w:rPr>
      </w:r>
    </w:p>
    <w:p w:rsidR="00000000" w:rsidDel="00000000" w:rsidP="00000000" w:rsidRDefault="00000000" w:rsidRPr="00000000" w14:paraId="00000B75">
      <w:pPr>
        <w:rPr>
          <w:sz w:val="24"/>
          <w:szCs w:val="24"/>
        </w:rPr>
      </w:pPr>
      <w:r w:rsidDel="00000000" w:rsidR="00000000" w:rsidRPr="00000000">
        <w:rPr>
          <w:sz w:val="24"/>
          <w:szCs w:val="24"/>
          <w:rtl w:val="0"/>
        </w:rPr>
        <w:t xml:space="preserve">AUSTIN: 1d8.</w:t>
      </w:r>
    </w:p>
    <w:p w:rsidR="00000000" w:rsidDel="00000000" w:rsidP="00000000" w:rsidRDefault="00000000" w:rsidRPr="00000000" w14:paraId="00000B76">
      <w:pPr>
        <w:rPr>
          <w:sz w:val="24"/>
          <w:szCs w:val="24"/>
        </w:rPr>
      </w:pPr>
      <w:r w:rsidDel="00000000" w:rsidR="00000000" w:rsidRPr="00000000">
        <w:rPr>
          <w:rtl w:val="0"/>
        </w:rPr>
      </w:r>
    </w:p>
    <w:p w:rsidR="00000000" w:rsidDel="00000000" w:rsidP="00000000" w:rsidRDefault="00000000" w:rsidRPr="00000000" w14:paraId="00000B77">
      <w:pPr>
        <w:rPr>
          <w:sz w:val="24"/>
          <w:szCs w:val="24"/>
        </w:rPr>
      </w:pPr>
      <w:r w:rsidDel="00000000" w:rsidR="00000000" w:rsidRPr="00000000">
        <w:rPr>
          <w:sz w:val="24"/>
          <w:szCs w:val="24"/>
          <w:rtl w:val="0"/>
        </w:rPr>
        <w:t xml:space="preserve">JACK: 1d— Okay. Um, 1d8, that comes out as 5.</w:t>
      </w:r>
    </w:p>
    <w:p w:rsidR="00000000" w:rsidDel="00000000" w:rsidP="00000000" w:rsidRDefault="00000000" w:rsidRPr="00000000" w14:paraId="00000B78">
      <w:pPr>
        <w:rPr>
          <w:sz w:val="24"/>
          <w:szCs w:val="24"/>
        </w:rPr>
      </w:pPr>
      <w:r w:rsidDel="00000000" w:rsidR="00000000" w:rsidRPr="00000000">
        <w:rPr>
          <w:rtl w:val="0"/>
        </w:rPr>
      </w:r>
    </w:p>
    <w:p w:rsidR="00000000" w:rsidDel="00000000" w:rsidP="00000000" w:rsidRDefault="00000000" w:rsidRPr="00000000" w14:paraId="00000B79">
      <w:pPr>
        <w:rPr>
          <w:sz w:val="24"/>
          <w:szCs w:val="24"/>
        </w:rPr>
      </w:pPr>
      <w:r w:rsidDel="00000000" w:rsidR="00000000" w:rsidRPr="00000000">
        <w:rPr>
          <w:sz w:val="24"/>
          <w:szCs w:val="24"/>
          <w:rtl w:val="0"/>
        </w:rPr>
        <w:t xml:space="preserve">AUSTIN: Whoo.</w:t>
      </w:r>
    </w:p>
    <w:p w:rsidR="00000000" w:rsidDel="00000000" w:rsidP="00000000" w:rsidRDefault="00000000" w:rsidRPr="00000000" w14:paraId="00000B7A">
      <w:pPr>
        <w:rPr>
          <w:sz w:val="24"/>
          <w:szCs w:val="24"/>
        </w:rPr>
      </w:pPr>
      <w:r w:rsidDel="00000000" w:rsidR="00000000" w:rsidRPr="00000000">
        <w:rPr>
          <w:rtl w:val="0"/>
        </w:rPr>
      </w:r>
    </w:p>
    <w:p w:rsidR="00000000" w:rsidDel="00000000" w:rsidP="00000000" w:rsidRDefault="00000000" w:rsidRPr="00000000" w14:paraId="00000B7B">
      <w:pPr>
        <w:rPr>
          <w:sz w:val="24"/>
          <w:szCs w:val="24"/>
        </w:rPr>
      </w:pPr>
      <w:r w:rsidDel="00000000" w:rsidR="00000000" w:rsidRPr="00000000">
        <w:rPr>
          <w:sz w:val="24"/>
          <w:szCs w:val="24"/>
          <w:rtl w:val="0"/>
        </w:rPr>
        <w:t xml:space="preserve">JACK: So minus my armor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7C">
      <w:pPr>
        <w:rPr>
          <w:sz w:val="24"/>
          <w:szCs w:val="24"/>
        </w:rPr>
      </w:pPr>
      <w:r w:rsidDel="00000000" w:rsidR="00000000" w:rsidRPr="00000000">
        <w:rPr>
          <w:rtl w:val="0"/>
        </w:rPr>
      </w:r>
    </w:p>
    <w:p w:rsidR="00000000" w:rsidDel="00000000" w:rsidP="00000000" w:rsidRDefault="00000000" w:rsidRPr="00000000" w14:paraId="00000B7D">
      <w:pPr>
        <w:rPr>
          <w:sz w:val="24"/>
          <w:szCs w:val="24"/>
        </w:rPr>
      </w:pPr>
      <w:r w:rsidDel="00000000" w:rsidR="00000000" w:rsidRPr="00000000">
        <w:rPr>
          <w:sz w:val="24"/>
          <w:szCs w:val="24"/>
          <w:rtl w:val="0"/>
        </w:rPr>
        <w:t xml:space="preserve">AUSTIN: Yeah.</w:t>
      </w:r>
    </w:p>
    <w:p w:rsidR="00000000" w:rsidDel="00000000" w:rsidP="00000000" w:rsidRDefault="00000000" w:rsidRPr="00000000" w14:paraId="00000B7E">
      <w:pPr>
        <w:rPr>
          <w:sz w:val="24"/>
          <w:szCs w:val="24"/>
        </w:rPr>
      </w:pPr>
      <w:r w:rsidDel="00000000" w:rsidR="00000000" w:rsidRPr="00000000">
        <w:rPr>
          <w:rtl w:val="0"/>
        </w:rPr>
      </w:r>
    </w:p>
    <w:p w:rsidR="00000000" w:rsidDel="00000000" w:rsidP="00000000" w:rsidRDefault="00000000" w:rsidRPr="00000000" w14:paraId="00000B7F">
      <w:pPr>
        <w:rPr>
          <w:sz w:val="24"/>
          <w:szCs w:val="24"/>
        </w:rPr>
      </w:pPr>
      <w:r w:rsidDel="00000000" w:rsidR="00000000" w:rsidRPr="00000000">
        <w:rPr>
          <w:sz w:val="24"/>
          <w:szCs w:val="24"/>
          <w:rtl w:val="0"/>
        </w:rPr>
        <w:t xml:space="preserve">JACK: Which is -1 so I lose 4.</w:t>
      </w:r>
    </w:p>
    <w:p w:rsidR="00000000" w:rsidDel="00000000" w:rsidP="00000000" w:rsidRDefault="00000000" w:rsidRPr="00000000" w14:paraId="00000B80">
      <w:pPr>
        <w:rPr>
          <w:sz w:val="24"/>
          <w:szCs w:val="24"/>
        </w:rPr>
      </w:pPr>
      <w:r w:rsidDel="00000000" w:rsidR="00000000" w:rsidRPr="00000000">
        <w:rPr>
          <w:rtl w:val="0"/>
        </w:rPr>
      </w:r>
    </w:p>
    <w:p w:rsidR="00000000" w:rsidDel="00000000" w:rsidP="00000000" w:rsidRDefault="00000000" w:rsidRPr="00000000" w14:paraId="00000B81">
      <w:pPr>
        <w:rPr>
          <w:sz w:val="24"/>
          <w:szCs w:val="24"/>
        </w:rPr>
      </w:pPr>
      <w:r w:rsidDel="00000000" w:rsidR="00000000" w:rsidRPr="00000000">
        <w:rPr>
          <w:sz w:val="24"/>
          <w:szCs w:val="24"/>
          <w:rtl w:val="0"/>
        </w:rPr>
        <w:t xml:space="preserve">AUSTIN: Mh-hmm.</w:t>
      </w:r>
    </w:p>
    <w:p w:rsidR="00000000" w:rsidDel="00000000" w:rsidP="00000000" w:rsidRDefault="00000000" w:rsidRPr="00000000" w14:paraId="00000B82">
      <w:pPr>
        <w:rPr>
          <w:sz w:val="24"/>
          <w:szCs w:val="24"/>
        </w:rPr>
      </w:pPr>
      <w:r w:rsidDel="00000000" w:rsidR="00000000" w:rsidRPr="00000000">
        <w:rPr>
          <w:rtl w:val="0"/>
        </w:rPr>
      </w:r>
    </w:p>
    <w:p w:rsidR="00000000" w:rsidDel="00000000" w:rsidP="00000000" w:rsidRDefault="00000000" w:rsidRPr="00000000" w14:paraId="00000B83">
      <w:pPr>
        <w:rPr>
          <w:sz w:val="24"/>
          <w:szCs w:val="24"/>
        </w:rPr>
      </w:pPr>
      <w:r w:rsidDel="00000000" w:rsidR="00000000" w:rsidRPr="00000000">
        <w:rPr>
          <w:sz w:val="24"/>
          <w:szCs w:val="24"/>
          <w:rtl w:val="0"/>
        </w:rPr>
        <w:t xml:space="preserve">JACK: Uh, so I have—</w:t>
      </w:r>
    </w:p>
    <w:p w:rsidR="00000000" w:rsidDel="00000000" w:rsidP="00000000" w:rsidRDefault="00000000" w:rsidRPr="00000000" w14:paraId="00000B84">
      <w:pPr>
        <w:rPr>
          <w:sz w:val="24"/>
          <w:szCs w:val="24"/>
        </w:rPr>
      </w:pPr>
      <w:r w:rsidDel="00000000" w:rsidR="00000000" w:rsidRPr="00000000">
        <w:rPr>
          <w:rtl w:val="0"/>
        </w:rPr>
      </w:r>
    </w:p>
    <w:p w:rsidR="00000000" w:rsidDel="00000000" w:rsidP="00000000" w:rsidRDefault="00000000" w:rsidRPr="00000000" w14:paraId="00000B85">
      <w:pPr>
        <w:rPr>
          <w:sz w:val="24"/>
          <w:szCs w:val="24"/>
        </w:rPr>
      </w:pPr>
      <w:r w:rsidDel="00000000" w:rsidR="00000000" w:rsidRPr="00000000">
        <w:rPr>
          <w:sz w:val="24"/>
          <w:szCs w:val="24"/>
          <w:rtl w:val="0"/>
        </w:rPr>
        <w:t xml:space="preserve">KEITH: Oh, you know what I never did. I never, oh no, never mind. I take it back.</w:t>
      </w:r>
    </w:p>
    <w:p w:rsidR="00000000" w:rsidDel="00000000" w:rsidP="00000000" w:rsidRDefault="00000000" w:rsidRPr="00000000" w14:paraId="00000B86">
      <w:pPr>
        <w:rPr>
          <w:sz w:val="24"/>
          <w:szCs w:val="24"/>
        </w:rPr>
      </w:pPr>
      <w:r w:rsidDel="00000000" w:rsidR="00000000" w:rsidRPr="00000000">
        <w:rPr>
          <w:rtl w:val="0"/>
        </w:rPr>
      </w:r>
    </w:p>
    <w:p w:rsidR="00000000" w:rsidDel="00000000" w:rsidP="00000000" w:rsidRDefault="00000000" w:rsidRPr="00000000" w14:paraId="00000B87">
      <w:pPr>
        <w:rPr>
          <w:sz w:val="24"/>
          <w:szCs w:val="24"/>
        </w:rPr>
      </w:pPr>
      <w:r w:rsidDel="00000000" w:rsidR="00000000" w:rsidRPr="00000000">
        <w:rPr>
          <w:sz w:val="24"/>
          <w:szCs w:val="24"/>
          <w:rtl w:val="0"/>
        </w:rPr>
        <w:t xml:space="preserve">AUSTIN: Okay. You're in this room now, Lem, and you can see that there is like a really nice bed, next to, on like the near wall, uh near the door. I'll just draw that in and stuff. Um…</w:t>
      </w:r>
    </w:p>
    <w:p w:rsidR="00000000" w:rsidDel="00000000" w:rsidP="00000000" w:rsidRDefault="00000000" w:rsidRPr="00000000" w14:paraId="00000B88">
      <w:pPr>
        <w:rPr>
          <w:sz w:val="24"/>
          <w:szCs w:val="24"/>
        </w:rPr>
      </w:pPr>
      <w:r w:rsidDel="00000000" w:rsidR="00000000" w:rsidRPr="00000000">
        <w:rPr>
          <w:rtl w:val="0"/>
        </w:rPr>
      </w:r>
    </w:p>
    <w:p w:rsidR="00000000" w:rsidDel="00000000" w:rsidP="00000000" w:rsidRDefault="00000000" w:rsidRPr="00000000" w14:paraId="00000B89">
      <w:pPr>
        <w:rPr>
          <w:sz w:val="24"/>
          <w:szCs w:val="24"/>
        </w:rPr>
      </w:pPr>
      <w:r w:rsidDel="00000000" w:rsidR="00000000" w:rsidRPr="00000000">
        <w:rPr>
          <w:sz w:val="24"/>
          <w:szCs w:val="24"/>
          <w:rtl w:val="0"/>
        </w:rPr>
        <w:t xml:space="preserve">KEITH: Jack is in— Lem is in the room opposite to us, right?</w:t>
      </w:r>
    </w:p>
    <w:p w:rsidR="00000000" w:rsidDel="00000000" w:rsidP="00000000" w:rsidRDefault="00000000" w:rsidRPr="00000000" w14:paraId="00000B8A">
      <w:pPr>
        <w:rPr>
          <w:sz w:val="24"/>
          <w:szCs w:val="24"/>
        </w:rPr>
      </w:pPr>
      <w:r w:rsidDel="00000000" w:rsidR="00000000" w:rsidRPr="00000000">
        <w:rPr>
          <w:rtl w:val="0"/>
        </w:rPr>
      </w:r>
    </w:p>
    <w:p w:rsidR="00000000" w:rsidDel="00000000" w:rsidP="00000000" w:rsidRDefault="00000000" w:rsidRPr="00000000" w14:paraId="00000B8B">
      <w:pPr>
        <w:rPr>
          <w:sz w:val="24"/>
          <w:szCs w:val="24"/>
        </w:rPr>
      </w:pPr>
      <w:r w:rsidDel="00000000" w:rsidR="00000000" w:rsidRPr="00000000">
        <w:rPr>
          <w:sz w:val="24"/>
          <w:szCs w:val="24"/>
          <w:rtl w:val="0"/>
        </w:rPr>
        <w:t xml:space="preserve">AUSTIN: No, Lem is now in the room— is in the bedroom. Is in this bedroom here.</w:t>
      </w:r>
    </w:p>
    <w:p w:rsidR="00000000" w:rsidDel="00000000" w:rsidP="00000000" w:rsidRDefault="00000000" w:rsidRPr="00000000" w14:paraId="00000B8C">
      <w:pPr>
        <w:rPr>
          <w:sz w:val="24"/>
          <w:szCs w:val="24"/>
        </w:rPr>
      </w:pPr>
      <w:r w:rsidDel="00000000" w:rsidR="00000000" w:rsidRPr="00000000">
        <w:rPr>
          <w:rtl w:val="0"/>
        </w:rPr>
      </w:r>
    </w:p>
    <w:p w:rsidR="00000000" w:rsidDel="00000000" w:rsidP="00000000" w:rsidRDefault="00000000" w:rsidRPr="00000000" w14:paraId="00000B8D">
      <w:pPr>
        <w:rPr>
          <w:sz w:val="24"/>
          <w:szCs w:val="24"/>
        </w:rPr>
      </w:pPr>
      <w:r w:rsidDel="00000000" w:rsidR="00000000" w:rsidRPr="00000000">
        <w:rPr>
          <w:sz w:val="24"/>
          <w:szCs w:val="24"/>
          <w:rtl w:val="0"/>
        </w:rPr>
        <w:t xml:space="preserve">KEITH: Okay.</w:t>
      </w:r>
    </w:p>
    <w:p w:rsidR="00000000" w:rsidDel="00000000" w:rsidP="00000000" w:rsidRDefault="00000000" w:rsidRPr="00000000" w14:paraId="00000B8E">
      <w:pPr>
        <w:rPr>
          <w:sz w:val="24"/>
          <w:szCs w:val="24"/>
        </w:rPr>
      </w:pPr>
      <w:r w:rsidDel="00000000" w:rsidR="00000000" w:rsidRPr="00000000">
        <w:rPr>
          <w:rtl w:val="0"/>
        </w:rPr>
      </w:r>
    </w:p>
    <w:p w:rsidR="00000000" w:rsidDel="00000000" w:rsidP="00000000" w:rsidRDefault="00000000" w:rsidRPr="00000000" w14:paraId="00000B8F">
      <w:pPr>
        <w:rPr>
          <w:sz w:val="24"/>
          <w:szCs w:val="24"/>
        </w:rPr>
      </w:pPr>
      <w:r w:rsidDel="00000000" w:rsidR="00000000" w:rsidRPr="00000000">
        <w:rPr>
          <w:sz w:val="24"/>
          <w:szCs w:val="24"/>
          <w:rtl w:val="0"/>
        </w:rPr>
        <w:t xml:space="preserve">AUSTIN: 'Cause he charged Brutus who is here at the— inside the bedroom. This is like a nice (JACK: Jeez.) bookcase here and then there's like some stuff in the corners</w:t>
      </w:r>
      <w:r w:rsidDel="00000000" w:rsidR="00000000" w:rsidRPr="00000000">
        <w:rPr>
          <w:rtl w:val="0"/>
        </w:rPr>
        <w:t xml:space="preserve">… </w:t>
      </w:r>
      <w:r w:rsidDel="00000000" w:rsidR="00000000" w:rsidRPr="00000000">
        <w:rPr>
          <w:sz w:val="24"/>
          <w:szCs w:val="24"/>
          <w:rtl w:val="0"/>
        </w:rPr>
        <w:t xml:space="preserve">um just kind of there. And some </w:t>
      </w:r>
      <w:r w:rsidDel="00000000" w:rsidR="00000000" w:rsidRPr="00000000">
        <w:rPr>
          <w:rtl w:val="0"/>
        </w:rPr>
        <w:t xml:space="preserve">torches. </w:t>
      </w:r>
      <w:r w:rsidDel="00000000" w:rsidR="00000000" w:rsidRPr="00000000">
        <w:rPr>
          <w:rtl w:val="0"/>
        </w:rPr>
      </w:r>
    </w:p>
    <w:p w:rsidR="00000000" w:rsidDel="00000000" w:rsidP="00000000" w:rsidRDefault="00000000" w:rsidRPr="00000000" w14:paraId="00000B90">
      <w:pPr>
        <w:rPr>
          <w:sz w:val="24"/>
          <w:szCs w:val="24"/>
        </w:rPr>
      </w:pPr>
      <w:r w:rsidDel="00000000" w:rsidR="00000000" w:rsidRPr="00000000">
        <w:rPr>
          <w:rtl w:val="0"/>
        </w:rPr>
      </w:r>
    </w:p>
    <w:p w:rsidR="00000000" w:rsidDel="00000000" w:rsidP="00000000" w:rsidRDefault="00000000" w:rsidRPr="00000000" w14:paraId="00000B91">
      <w:pPr>
        <w:rPr>
          <w:sz w:val="24"/>
          <w:szCs w:val="24"/>
        </w:rPr>
      </w:pPr>
      <w:r w:rsidDel="00000000" w:rsidR="00000000" w:rsidRPr="00000000">
        <w:rPr>
          <w:sz w:val="24"/>
          <w:szCs w:val="24"/>
          <w:rtl w:val="0"/>
        </w:rPr>
        <w:t xml:space="preserve">JACK: I'm gonna search the hell out of this place if I survive.</w:t>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t xml:space="preserve">[ALI laughs]</w:t>
      </w:r>
    </w:p>
    <w:p w:rsidR="00000000" w:rsidDel="00000000" w:rsidP="00000000" w:rsidRDefault="00000000" w:rsidRPr="00000000" w14:paraId="00000B94">
      <w:pPr>
        <w:rPr>
          <w:sz w:val="24"/>
          <w:szCs w:val="24"/>
        </w:rPr>
      </w:pPr>
      <w:r w:rsidDel="00000000" w:rsidR="00000000" w:rsidRPr="00000000">
        <w:rPr>
          <w:rtl w:val="0"/>
        </w:rPr>
      </w:r>
    </w:p>
    <w:p w:rsidR="00000000" w:rsidDel="00000000" w:rsidP="00000000" w:rsidRDefault="00000000" w:rsidRPr="00000000" w14:paraId="00000B95">
      <w:pPr>
        <w:rPr>
          <w:sz w:val="24"/>
          <w:szCs w:val="24"/>
        </w:rPr>
      </w:pPr>
      <w:r w:rsidDel="00000000" w:rsidR="00000000" w:rsidRPr="00000000">
        <w:rPr>
          <w:sz w:val="24"/>
          <w:szCs w:val="24"/>
          <w:rtl w:val="0"/>
        </w:rPr>
        <w:t xml:space="preserve">KEITH: Wait, so.</w:t>
      </w:r>
    </w:p>
    <w:p w:rsidR="00000000" w:rsidDel="00000000" w:rsidP="00000000" w:rsidRDefault="00000000" w:rsidRPr="00000000" w14:paraId="00000B96">
      <w:pPr>
        <w:rPr>
          <w:sz w:val="24"/>
          <w:szCs w:val="24"/>
        </w:rPr>
      </w:pPr>
      <w:r w:rsidDel="00000000" w:rsidR="00000000" w:rsidRPr="00000000">
        <w:rPr>
          <w:rtl w:val="0"/>
        </w:rPr>
      </w:r>
    </w:p>
    <w:p w:rsidR="00000000" w:rsidDel="00000000" w:rsidP="00000000" w:rsidRDefault="00000000" w:rsidRPr="00000000" w14:paraId="00000B97">
      <w:pPr>
        <w:rPr>
          <w:sz w:val="24"/>
          <w:szCs w:val="24"/>
        </w:rPr>
      </w:pPr>
      <w:r w:rsidDel="00000000" w:rsidR="00000000" w:rsidRPr="00000000">
        <w:rPr>
          <w:sz w:val="24"/>
          <w:szCs w:val="24"/>
          <w:rtl w:val="0"/>
        </w:rPr>
        <w:t xml:space="preserve">AUSTIN: So, Lem.</w:t>
      </w:r>
    </w:p>
    <w:p w:rsidR="00000000" w:rsidDel="00000000" w:rsidP="00000000" w:rsidRDefault="00000000" w:rsidRPr="00000000" w14:paraId="00000B98">
      <w:pPr>
        <w:rPr>
          <w:sz w:val="24"/>
          <w:szCs w:val="24"/>
        </w:rPr>
      </w:pPr>
      <w:r w:rsidDel="00000000" w:rsidR="00000000" w:rsidRPr="00000000">
        <w:rPr>
          <w:rtl w:val="0"/>
        </w:rPr>
      </w:r>
    </w:p>
    <w:p w:rsidR="00000000" w:rsidDel="00000000" w:rsidP="00000000" w:rsidRDefault="00000000" w:rsidRPr="00000000" w14:paraId="00000B99">
      <w:pPr>
        <w:rPr>
          <w:sz w:val="24"/>
          <w:szCs w:val="24"/>
        </w:rPr>
      </w:pPr>
      <w:r w:rsidDel="00000000" w:rsidR="00000000" w:rsidRPr="00000000">
        <w:rPr>
          <w:sz w:val="24"/>
          <w:szCs w:val="24"/>
          <w:rtl w:val="0"/>
        </w:rPr>
        <w:t xml:space="preserve">KEITH: If we were— If we were here.</w:t>
      </w:r>
    </w:p>
    <w:p w:rsidR="00000000" w:rsidDel="00000000" w:rsidP="00000000" w:rsidRDefault="00000000" w:rsidRPr="00000000" w14:paraId="00000B9A">
      <w:pPr>
        <w:rPr>
          <w:sz w:val="24"/>
          <w:szCs w:val="24"/>
        </w:rPr>
      </w:pPr>
      <w:r w:rsidDel="00000000" w:rsidR="00000000" w:rsidRPr="00000000">
        <w:rPr>
          <w:rtl w:val="0"/>
        </w:rPr>
      </w:r>
    </w:p>
    <w:p w:rsidR="00000000" w:rsidDel="00000000" w:rsidP="00000000" w:rsidRDefault="00000000" w:rsidRPr="00000000" w14:paraId="00000B9B">
      <w:pPr>
        <w:rPr>
          <w:sz w:val="24"/>
          <w:szCs w:val="24"/>
        </w:rPr>
      </w:pPr>
      <w:r w:rsidDel="00000000" w:rsidR="00000000" w:rsidRPr="00000000">
        <w:rPr>
          <w:sz w:val="24"/>
          <w:szCs w:val="24"/>
          <w:rtl w:val="0"/>
        </w:rPr>
        <w:t xml:space="preserve">AUSTIN: Yes. </w:t>
      </w:r>
    </w:p>
    <w:p w:rsidR="00000000" w:rsidDel="00000000" w:rsidP="00000000" w:rsidRDefault="00000000" w:rsidRPr="00000000" w14:paraId="00000B9C">
      <w:pPr>
        <w:rPr>
          <w:sz w:val="24"/>
          <w:szCs w:val="24"/>
        </w:rPr>
      </w:pPr>
      <w:r w:rsidDel="00000000" w:rsidR="00000000" w:rsidRPr="00000000">
        <w:rPr>
          <w:rtl w:val="0"/>
        </w:rPr>
      </w:r>
    </w:p>
    <w:p w:rsidR="00000000" w:rsidDel="00000000" w:rsidP="00000000" w:rsidRDefault="00000000" w:rsidRPr="00000000" w14:paraId="00000B9D">
      <w:pPr>
        <w:rPr>
          <w:sz w:val="24"/>
          <w:szCs w:val="24"/>
        </w:rPr>
      </w:pPr>
      <w:r w:rsidDel="00000000" w:rsidR="00000000" w:rsidRPr="00000000">
        <w:rPr>
          <w:sz w:val="24"/>
          <w:szCs w:val="24"/>
          <w:rtl w:val="0"/>
        </w:rPr>
        <w:t xml:space="preserve">KEITH: If we were in the— in the (AUSTIN: The entryway.) the bottom room there.</w:t>
      </w:r>
    </w:p>
    <w:p w:rsidR="00000000" w:rsidDel="00000000" w:rsidP="00000000" w:rsidRDefault="00000000" w:rsidRPr="00000000" w14:paraId="00000B9E">
      <w:pPr>
        <w:rPr>
          <w:sz w:val="24"/>
          <w:szCs w:val="24"/>
        </w:rPr>
      </w:pPr>
      <w:r w:rsidDel="00000000" w:rsidR="00000000" w:rsidRPr="00000000">
        <w:rPr>
          <w:rtl w:val="0"/>
        </w:rPr>
      </w:r>
    </w:p>
    <w:p w:rsidR="00000000" w:rsidDel="00000000" w:rsidP="00000000" w:rsidRDefault="00000000" w:rsidRPr="00000000" w14:paraId="00000B9F">
      <w:pPr>
        <w:rPr>
          <w:sz w:val="24"/>
          <w:szCs w:val="24"/>
        </w:rPr>
      </w:pPr>
      <w:r w:rsidDel="00000000" w:rsidR="00000000" w:rsidRPr="00000000">
        <w:rPr>
          <w:sz w:val="24"/>
          <w:szCs w:val="24"/>
          <w:rtl w:val="0"/>
        </w:rPr>
        <w:t xml:space="preserve">AUSTIN: Yes.</w:t>
      </w:r>
    </w:p>
    <w:p w:rsidR="00000000" w:rsidDel="00000000" w:rsidP="00000000" w:rsidRDefault="00000000" w:rsidRPr="00000000" w14:paraId="00000BA0">
      <w:pPr>
        <w:rPr>
          <w:sz w:val="24"/>
          <w:szCs w:val="24"/>
        </w:rPr>
      </w:pPr>
      <w:r w:rsidDel="00000000" w:rsidR="00000000" w:rsidRPr="00000000">
        <w:rPr>
          <w:rtl w:val="0"/>
        </w:rPr>
      </w:r>
    </w:p>
    <w:p w:rsidR="00000000" w:rsidDel="00000000" w:rsidP="00000000" w:rsidRDefault="00000000" w:rsidRPr="00000000" w14:paraId="00000BA1">
      <w:pPr>
        <w:rPr>
          <w:sz w:val="24"/>
          <w:szCs w:val="24"/>
        </w:rPr>
      </w:pPr>
      <w:r w:rsidDel="00000000" w:rsidR="00000000" w:rsidRPr="00000000">
        <w:rPr>
          <w:sz w:val="24"/>
          <w:szCs w:val="24"/>
          <w:rtl w:val="0"/>
        </w:rPr>
        <w:t xml:space="preserve">KEITH: So now.</w:t>
      </w:r>
    </w:p>
    <w:p w:rsidR="00000000" w:rsidDel="00000000" w:rsidP="00000000" w:rsidRDefault="00000000" w:rsidRPr="00000000" w14:paraId="00000BA2">
      <w:pPr>
        <w:rPr>
          <w:sz w:val="24"/>
          <w:szCs w:val="24"/>
        </w:rPr>
      </w:pPr>
      <w:r w:rsidDel="00000000" w:rsidR="00000000" w:rsidRPr="00000000">
        <w:rPr>
          <w:rtl w:val="0"/>
        </w:rPr>
      </w:r>
    </w:p>
    <w:p w:rsidR="00000000" w:rsidDel="00000000" w:rsidP="00000000" w:rsidRDefault="00000000" w:rsidRPr="00000000" w14:paraId="00000BA3">
      <w:pPr>
        <w:rPr>
          <w:sz w:val="24"/>
          <w:szCs w:val="24"/>
        </w:rPr>
      </w:pPr>
      <w:r w:rsidDel="00000000" w:rsidR="00000000" w:rsidRPr="00000000">
        <w:rPr>
          <w:sz w:val="24"/>
          <w:szCs w:val="24"/>
          <w:rtl w:val="0"/>
        </w:rPr>
        <w:t xml:space="preserve">AUSTIN: You are here.</w:t>
      </w:r>
    </w:p>
    <w:p w:rsidR="00000000" w:rsidDel="00000000" w:rsidP="00000000" w:rsidRDefault="00000000" w:rsidRPr="00000000" w14:paraId="00000BA4">
      <w:pPr>
        <w:rPr>
          <w:sz w:val="24"/>
          <w:szCs w:val="24"/>
        </w:rPr>
      </w:pPr>
      <w:r w:rsidDel="00000000" w:rsidR="00000000" w:rsidRPr="00000000">
        <w:rPr>
          <w:rtl w:val="0"/>
        </w:rPr>
      </w:r>
    </w:p>
    <w:p w:rsidR="00000000" w:rsidDel="00000000" w:rsidP="00000000" w:rsidRDefault="00000000" w:rsidRPr="00000000" w14:paraId="00000BA5">
      <w:pPr>
        <w:rPr>
          <w:sz w:val="24"/>
          <w:szCs w:val="24"/>
        </w:rPr>
      </w:pPr>
      <w:r w:rsidDel="00000000" w:rsidR="00000000" w:rsidRPr="00000000">
        <w:rPr>
          <w:sz w:val="24"/>
          <w:szCs w:val="24"/>
          <w:rtl w:val="0"/>
        </w:rPr>
        <w:t xml:space="preserve">KEITH: Oh.</w:t>
      </w:r>
    </w:p>
    <w:p w:rsidR="00000000" w:rsidDel="00000000" w:rsidP="00000000" w:rsidRDefault="00000000" w:rsidRPr="00000000" w14:paraId="00000BA6">
      <w:pPr>
        <w:rPr>
          <w:sz w:val="24"/>
          <w:szCs w:val="24"/>
        </w:rPr>
      </w:pPr>
      <w:r w:rsidDel="00000000" w:rsidR="00000000" w:rsidRPr="00000000">
        <w:rPr>
          <w:rtl w:val="0"/>
        </w:rPr>
      </w:r>
    </w:p>
    <w:p w:rsidR="00000000" w:rsidDel="00000000" w:rsidP="00000000" w:rsidRDefault="00000000" w:rsidRPr="00000000" w14:paraId="00000BA7">
      <w:pPr>
        <w:rPr>
          <w:sz w:val="24"/>
          <w:szCs w:val="24"/>
        </w:rPr>
      </w:pPr>
      <w:r w:rsidDel="00000000" w:rsidR="00000000" w:rsidRPr="00000000">
        <w:rPr>
          <w:sz w:val="24"/>
          <w:szCs w:val="24"/>
          <w:rtl w:val="0"/>
        </w:rPr>
        <w:t xml:space="preserve">AUSTIN: You and Hadrian are in here.</w:t>
      </w:r>
    </w:p>
    <w:p w:rsidR="00000000" w:rsidDel="00000000" w:rsidP="00000000" w:rsidRDefault="00000000" w:rsidRPr="00000000" w14:paraId="00000BA8">
      <w:pPr>
        <w:rPr>
          <w:sz w:val="24"/>
          <w:szCs w:val="24"/>
        </w:rPr>
      </w:pPr>
      <w:r w:rsidDel="00000000" w:rsidR="00000000" w:rsidRPr="00000000">
        <w:rPr>
          <w:rtl w:val="0"/>
        </w:rPr>
      </w:r>
    </w:p>
    <w:p w:rsidR="00000000" w:rsidDel="00000000" w:rsidP="00000000" w:rsidRDefault="00000000" w:rsidRPr="00000000" w14:paraId="00000BA9">
      <w:pPr>
        <w:rPr>
          <w:sz w:val="24"/>
          <w:szCs w:val="24"/>
        </w:rPr>
      </w:pPr>
      <w:r w:rsidDel="00000000" w:rsidR="00000000" w:rsidRPr="00000000">
        <w:rPr>
          <w:sz w:val="24"/>
          <w:szCs w:val="24"/>
          <w:rtl w:val="0"/>
        </w:rPr>
        <w:t xml:space="preserve">KEITH: Oh, that's the room he got pushed in. Okay.</w:t>
      </w:r>
    </w:p>
    <w:p w:rsidR="00000000" w:rsidDel="00000000" w:rsidP="00000000" w:rsidRDefault="00000000" w:rsidRPr="00000000" w14:paraId="00000BAA">
      <w:pPr>
        <w:rPr>
          <w:sz w:val="24"/>
          <w:szCs w:val="24"/>
        </w:rPr>
      </w:pPr>
      <w:r w:rsidDel="00000000" w:rsidR="00000000" w:rsidRPr="00000000">
        <w:rPr>
          <w:rtl w:val="0"/>
        </w:rPr>
      </w:r>
    </w:p>
    <w:p w:rsidR="00000000" w:rsidDel="00000000" w:rsidP="00000000" w:rsidRDefault="00000000" w:rsidRPr="00000000" w14:paraId="00000BAB">
      <w:pPr>
        <w:rPr>
          <w:sz w:val="24"/>
          <w:szCs w:val="24"/>
        </w:rPr>
      </w:pPr>
      <w:r w:rsidDel="00000000" w:rsidR="00000000" w:rsidRPr="00000000">
        <w:rPr>
          <w:sz w:val="24"/>
          <w:szCs w:val="24"/>
          <w:rtl w:val="0"/>
        </w:rPr>
        <w:t xml:space="preserve">AUSTIN: Hella is in the middle, Fantasmo is in the middle. Now Brutus and Rivalo are here. And Cali, Calithane, the woman with the hammer is here, who's turned her attention to Hella who</w:t>
      </w:r>
      <w:r w:rsidDel="00000000" w:rsidR="00000000" w:rsidRPr="00000000">
        <w:rPr>
          <w:rtl w:val="0"/>
        </w:rPr>
        <w:t xml:space="preserve"> i</w:t>
      </w:r>
      <w:r w:rsidDel="00000000" w:rsidR="00000000" w:rsidRPr="00000000">
        <w:rPr>
          <w:sz w:val="24"/>
          <w:szCs w:val="24"/>
          <w:rtl w:val="0"/>
        </w:rPr>
        <w:t xml:space="preserve">s pinned. Uh.</w:t>
      </w:r>
    </w:p>
    <w:p w:rsidR="00000000" w:rsidDel="00000000" w:rsidP="00000000" w:rsidRDefault="00000000" w:rsidRPr="00000000" w14:paraId="00000BAC">
      <w:pPr>
        <w:rPr>
          <w:sz w:val="24"/>
          <w:szCs w:val="24"/>
        </w:rPr>
      </w:pPr>
      <w:r w:rsidDel="00000000" w:rsidR="00000000" w:rsidRPr="00000000">
        <w:rPr>
          <w:rtl w:val="0"/>
        </w:rPr>
      </w:r>
    </w:p>
    <w:p w:rsidR="00000000" w:rsidDel="00000000" w:rsidP="00000000" w:rsidRDefault="00000000" w:rsidRPr="00000000" w14:paraId="00000BAD">
      <w:pPr>
        <w:rPr>
          <w:sz w:val="24"/>
          <w:szCs w:val="24"/>
        </w:rPr>
      </w:pPr>
      <w:r w:rsidDel="00000000" w:rsidR="00000000" w:rsidRPr="00000000">
        <w:rPr>
          <w:sz w:val="24"/>
          <w:szCs w:val="24"/>
          <w:rtl w:val="0"/>
        </w:rPr>
        <w:t xml:space="preserve">KEITH: Okay, I wanna get at—</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sz w:val="24"/>
          <w:szCs w:val="24"/>
        </w:rPr>
      </w:pPr>
      <w:r w:rsidDel="00000000" w:rsidR="00000000" w:rsidRPr="00000000">
        <w:rPr>
          <w:sz w:val="24"/>
          <w:szCs w:val="24"/>
          <w:rtl w:val="0"/>
        </w:rPr>
        <w:t xml:space="preserve">AUSTIN: Hey let's go— Here's a question. Hadrian hasn't moved in like forever. What are you up to, Hadrian?</w:t>
      </w:r>
    </w:p>
    <w:p w:rsidR="00000000" w:rsidDel="00000000" w:rsidP="00000000" w:rsidRDefault="00000000" w:rsidRPr="00000000" w14:paraId="00000BB0">
      <w:pPr>
        <w:rPr>
          <w:sz w:val="24"/>
          <w:szCs w:val="24"/>
        </w:rPr>
      </w:pPr>
      <w:r w:rsidDel="00000000" w:rsidR="00000000" w:rsidRPr="00000000">
        <w:rPr>
          <w:rtl w:val="0"/>
        </w:rPr>
      </w:r>
    </w:p>
    <w:p w:rsidR="00000000" w:rsidDel="00000000" w:rsidP="00000000" w:rsidRDefault="00000000" w:rsidRPr="00000000" w14:paraId="00000BB1">
      <w:pPr>
        <w:rPr>
          <w:sz w:val="24"/>
          <w:szCs w:val="24"/>
        </w:rPr>
      </w:pPr>
      <w:r w:rsidDel="00000000" w:rsidR="00000000" w:rsidRPr="00000000">
        <w:rPr>
          <w:sz w:val="24"/>
          <w:szCs w:val="24"/>
          <w:rtl w:val="0"/>
        </w:rPr>
        <w:t xml:space="preserve">ART: I actually think Fantasmo's before me.</w:t>
      </w:r>
    </w:p>
    <w:p w:rsidR="00000000" w:rsidDel="00000000" w:rsidP="00000000" w:rsidRDefault="00000000" w:rsidRPr="00000000" w14:paraId="00000BB2">
      <w:pPr>
        <w:rPr>
          <w:sz w:val="24"/>
          <w:szCs w:val="24"/>
        </w:rPr>
      </w:pPr>
      <w:r w:rsidDel="00000000" w:rsidR="00000000" w:rsidRPr="00000000">
        <w:rPr>
          <w:rtl w:val="0"/>
        </w:rPr>
      </w:r>
    </w:p>
    <w:p w:rsidR="00000000" w:rsidDel="00000000" w:rsidP="00000000" w:rsidRDefault="00000000" w:rsidRPr="00000000" w14:paraId="00000BB3">
      <w:pPr>
        <w:rPr>
          <w:sz w:val="24"/>
          <w:szCs w:val="24"/>
        </w:rPr>
      </w:pPr>
      <w:r w:rsidDel="00000000" w:rsidR="00000000" w:rsidRPr="00000000">
        <w:rPr>
          <w:sz w:val="24"/>
          <w:szCs w:val="24"/>
          <w:rtl w:val="0"/>
        </w:rPr>
        <w:t xml:space="preserve">AUSTIN: I mean, we're not doing an ordered system and I don't— The last thing you did was like, get hit, right?</w:t>
      </w:r>
    </w:p>
    <w:p w:rsidR="00000000" w:rsidDel="00000000" w:rsidP="00000000" w:rsidRDefault="00000000" w:rsidRPr="00000000" w14:paraId="00000BB4">
      <w:pPr>
        <w:rPr>
          <w:sz w:val="24"/>
          <w:szCs w:val="24"/>
        </w:rPr>
      </w:pPr>
      <w:r w:rsidDel="00000000" w:rsidR="00000000" w:rsidRPr="00000000">
        <w:rPr>
          <w:rtl w:val="0"/>
        </w:rPr>
      </w:r>
    </w:p>
    <w:p w:rsidR="00000000" w:rsidDel="00000000" w:rsidP="00000000" w:rsidRDefault="00000000" w:rsidRPr="00000000" w14:paraId="00000BB5">
      <w:pPr>
        <w:rPr>
          <w:sz w:val="24"/>
          <w:szCs w:val="24"/>
        </w:rPr>
      </w:pPr>
      <w:r w:rsidDel="00000000" w:rsidR="00000000" w:rsidRPr="00000000">
        <w:rPr>
          <w:sz w:val="24"/>
          <w:szCs w:val="24"/>
          <w:rtl w:val="0"/>
        </w:rPr>
        <w:t xml:space="preserve">ART: No, that was the counter that you tried to cancel out.</w:t>
      </w:r>
    </w:p>
    <w:p w:rsidR="00000000" w:rsidDel="00000000" w:rsidP="00000000" w:rsidRDefault="00000000" w:rsidRPr="00000000" w14:paraId="00000BB6">
      <w:pPr>
        <w:rPr>
          <w:sz w:val="24"/>
          <w:szCs w:val="24"/>
        </w:rPr>
      </w:pPr>
      <w:r w:rsidDel="00000000" w:rsidR="00000000" w:rsidRPr="00000000">
        <w:rPr>
          <w:rtl w:val="0"/>
        </w:rPr>
      </w:r>
    </w:p>
    <w:p w:rsidR="00000000" w:rsidDel="00000000" w:rsidP="00000000" w:rsidRDefault="00000000" w:rsidRPr="00000000" w14:paraId="00000BB7">
      <w:pPr>
        <w:rPr>
          <w:sz w:val="24"/>
          <w:szCs w:val="24"/>
        </w:rPr>
      </w:pPr>
      <w:r w:rsidDel="00000000" w:rsidR="00000000" w:rsidRPr="00000000">
        <w:rPr>
          <w:sz w:val="24"/>
          <w:szCs w:val="24"/>
          <w:rtl w:val="0"/>
        </w:rPr>
        <w:t xml:space="preserve">AUSTIN: Oh that was the counter. Okay, yeah, (KEITH: Yeah, yeah.) then Fantasmo, what are you doing as— as once again, Cali has turned her attention away from you and is now moving in on Hella.</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ind w:left="720" w:firstLine="0"/>
        <w:rPr/>
      </w:pPr>
      <w:r w:rsidDel="00000000" w:rsidR="00000000" w:rsidRPr="00000000">
        <w:rPr>
          <w:rtl w:val="0"/>
        </w:rPr>
        <w:t xml:space="preserve">[TIMESTAMP: 1:23:54] </w:t>
      </w:r>
    </w:p>
    <w:p w:rsidR="00000000" w:rsidDel="00000000" w:rsidP="00000000" w:rsidRDefault="00000000" w:rsidRPr="00000000" w14:paraId="00000BBA">
      <w:pPr>
        <w:rPr>
          <w:sz w:val="24"/>
          <w:szCs w:val="24"/>
        </w:rPr>
      </w:pPr>
      <w:r w:rsidDel="00000000" w:rsidR="00000000" w:rsidRPr="00000000">
        <w:rPr>
          <w:rtl w:val="0"/>
        </w:rPr>
      </w:r>
    </w:p>
    <w:p w:rsidR="00000000" w:rsidDel="00000000" w:rsidP="00000000" w:rsidRDefault="00000000" w:rsidRPr="00000000" w14:paraId="00000BBB">
      <w:pPr>
        <w:rPr>
          <w:sz w:val="24"/>
          <w:szCs w:val="24"/>
        </w:rPr>
      </w:pPr>
      <w:r w:rsidDel="00000000" w:rsidR="00000000" w:rsidRPr="00000000">
        <w:rPr>
          <w:sz w:val="24"/>
          <w:szCs w:val="24"/>
          <w:rtl w:val="0"/>
        </w:rPr>
        <w:t xml:space="preserve">NICK: Um, Fantasmo is going to go invisible. Or try to.</w:t>
      </w:r>
    </w:p>
    <w:p w:rsidR="00000000" w:rsidDel="00000000" w:rsidP="00000000" w:rsidRDefault="00000000" w:rsidRPr="00000000" w14:paraId="00000BBC">
      <w:pPr>
        <w:rPr>
          <w:sz w:val="24"/>
          <w:szCs w:val="24"/>
        </w:rPr>
      </w:pPr>
      <w:r w:rsidDel="00000000" w:rsidR="00000000" w:rsidRPr="00000000">
        <w:rPr>
          <w:rtl w:val="0"/>
        </w:rPr>
      </w:r>
    </w:p>
    <w:p w:rsidR="00000000" w:rsidDel="00000000" w:rsidP="00000000" w:rsidRDefault="00000000" w:rsidRPr="00000000" w14:paraId="00000BBD">
      <w:pPr>
        <w:rPr>
          <w:sz w:val="24"/>
          <w:szCs w:val="24"/>
        </w:rPr>
      </w:pPr>
      <w:r w:rsidDel="00000000" w:rsidR="00000000" w:rsidRPr="00000000">
        <w:rPr>
          <w:sz w:val="24"/>
          <w:szCs w:val="24"/>
          <w:rtl w:val="0"/>
        </w:rPr>
        <w:t xml:space="preserve">AUSTIN: Okay. Okay. Um… Go ahead and make that roll.</w:t>
      </w:r>
    </w:p>
    <w:p w:rsidR="00000000" w:rsidDel="00000000" w:rsidP="00000000" w:rsidRDefault="00000000" w:rsidRPr="00000000" w14:paraId="00000BBE">
      <w:pPr>
        <w:rPr>
          <w:sz w:val="24"/>
          <w:szCs w:val="24"/>
        </w:rPr>
      </w:pPr>
      <w:r w:rsidDel="00000000" w:rsidR="00000000" w:rsidRPr="00000000">
        <w:rPr>
          <w:rtl w:val="0"/>
        </w:rPr>
      </w:r>
    </w:p>
    <w:p w:rsidR="00000000" w:rsidDel="00000000" w:rsidP="00000000" w:rsidRDefault="00000000" w:rsidRPr="00000000" w14:paraId="00000BBF">
      <w:pPr>
        <w:rPr>
          <w:sz w:val="24"/>
          <w:szCs w:val="24"/>
        </w:rPr>
      </w:pPr>
      <w:r w:rsidDel="00000000" w:rsidR="00000000" w:rsidRPr="00000000">
        <w:rPr>
          <w:sz w:val="24"/>
          <w:szCs w:val="24"/>
          <w:rtl w:val="0"/>
        </w:rPr>
        <w:t xml:space="preserve">ALI: That's it? [laughs]</w:t>
      </w:r>
    </w:p>
    <w:p w:rsidR="00000000" w:rsidDel="00000000" w:rsidP="00000000" w:rsidRDefault="00000000" w:rsidRPr="00000000" w14:paraId="00000BC0">
      <w:pPr>
        <w:rPr>
          <w:sz w:val="24"/>
          <w:szCs w:val="24"/>
        </w:rPr>
      </w:pPr>
      <w:r w:rsidDel="00000000" w:rsidR="00000000" w:rsidRPr="00000000">
        <w:rPr>
          <w:rtl w:val="0"/>
        </w:rPr>
      </w:r>
    </w:p>
    <w:p w:rsidR="00000000" w:rsidDel="00000000" w:rsidP="00000000" w:rsidRDefault="00000000" w:rsidRPr="00000000" w14:paraId="00000BC1">
      <w:pPr>
        <w:rPr>
          <w:sz w:val="24"/>
          <w:szCs w:val="24"/>
        </w:rPr>
      </w:pPr>
      <w:r w:rsidDel="00000000" w:rsidR="00000000" w:rsidRPr="00000000">
        <w:rPr>
          <w:sz w:val="24"/>
          <w:szCs w:val="24"/>
          <w:rtl w:val="0"/>
        </w:rPr>
        <w:t xml:space="preserve">AUSTIN: Uh-oh.</w:t>
      </w:r>
    </w:p>
    <w:p w:rsidR="00000000" w:rsidDel="00000000" w:rsidP="00000000" w:rsidRDefault="00000000" w:rsidRPr="00000000" w14:paraId="00000BC2">
      <w:pPr>
        <w:rPr>
          <w:sz w:val="24"/>
          <w:szCs w:val="24"/>
        </w:rPr>
      </w:pPr>
      <w:r w:rsidDel="00000000" w:rsidR="00000000" w:rsidRPr="00000000">
        <w:rPr>
          <w:rtl w:val="0"/>
        </w:rPr>
      </w:r>
    </w:p>
    <w:p w:rsidR="00000000" w:rsidDel="00000000" w:rsidP="00000000" w:rsidRDefault="00000000" w:rsidRPr="00000000" w14:paraId="00000BC3">
      <w:pPr>
        <w:rPr>
          <w:sz w:val="24"/>
          <w:szCs w:val="24"/>
        </w:rPr>
      </w:pPr>
      <w:r w:rsidDel="00000000" w:rsidR="00000000" w:rsidRPr="00000000">
        <w:rPr>
          <w:sz w:val="24"/>
          <w:szCs w:val="24"/>
          <w:rtl w:val="0"/>
        </w:rPr>
        <w:t xml:space="preserve">KEITH: Can I see Fantasmo doing this from where I'm standing?</w:t>
      </w:r>
    </w:p>
    <w:p w:rsidR="00000000" w:rsidDel="00000000" w:rsidP="00000000" w:rsidRDefault="00000000" w:rsidRPr="00000000" w14:paraId="00000BC4">
      <w:pPr>
        <w:rPr>
          <w:sz w:val="24"/>
          <w:szCs w:val="24"/>
        </w:rPr>
      </w:pPr>
      <w:r w:rsidDel="00000000" w:rsidR="00000000" w:rsidRPr="00000000">
        <w:rPr>
          <w:rtl w:val="0"/>
        </w:rPr>
      </w:r>
    </w:p>
    <w:p w:rsidR="00000000" w:rsidDel="00000000" w:rsidP="00000000" w:rsidRDefault="00000000" w:rsidRPr="00000000" w14:paraId="00000BC5">
      <w:pPr>
        <w:rPr>
          <w:sz w:val="24"/>
          <w:szCs w:val="24"/>
        </w:rPr>
      </w:pPr>
      <w:r w:rsidDel="00000000" w:rsidR="00000000" w:rsidRPr="00000000">
        <w:rPr>
          <w:sz w:val="24"/>
          <w:szCs w:val="24"/>
          <w:rtl w:val="0"/>
        </w:rPr>
        <w:t xml:space="preserve">AUSTIN: Oh, I don't know what just happened there. Oh you tossed out another plus, I think. Go ahead and just reroll that. Um, yeah you can. Why— Oh, you're doing '#Spell.' I didn't see—</w:t>
      </w:r>
    </w:p>
    <w:p w:rsidR="00000000" w:rsidDel="00000000" w:rsidP="00000000" w:rsidRDefault="00000000" w:rsidRPr="00000000" w14:paraId="00000BC6">
      <w:pPr>
        <w:rPr>
          <w:sz w:val="24"/>
          <w:szCs w:val="24"/>
        </w:rPr>
      </w:pPr>
      <w:r w:rsidDel="00000000" w:rsidR="00000000" w:rsidRPr="00000000">
        <w:rPr>
          <w:rtl w:val="0"/>
        </w:rPr>
      </w:r>
    </w:p>
    <w:p w:rsidR="00000000" w:rsidDel="00000000" w:rsidP="00000000" w:rsidRDefault="00000000" w:rsidRPr="00000000" w14:paraId="00000BC7">
      <w:pPr>
        <w:rPr>
          <w:sz w:val="24"/>
          <w:szCs w:val="24"/>
        </w:rPr>
      </w:pPr>
      <w:r w:rsidDel="00000000" w:rsidR="00000000" w:rsidRPr="00000000">
        <w:rPr>
          <w:sz w:val="24"/>
          <w:szCs w:val="24"/>
          <w:rtl w:val="0"/>
        </w:rPr>
        <w:t xml:space="preserve">NICK: Yeah, I— I've messed around with this website. (AUSTIN: Whoo.) So that's bad.</w:t>
      </w:r>
    </w:p>
    <w:p w:rsidR="00000000" w:rsidDel="00000000" w:rsidP="00000000" w:rsidRDefault="00000000" w:rsidRPr="00000000" w14:paraId="00000BC8">
      <w:pPr>
        <w:rPr>
          <w:sz w:val="24"/>
          <w:szCs w:val="24"/>
        </w:rPr>
      </w:pPr>
      <w:r w:rsidDel="00000000" w:rsidR="00000000" w:rsidRPr="00000000">
        <w:rPr>
          <w:rtl w:val="0"/>
        </w:rPr>
      </w:r>
    </w:p>
    <w:p w:rsidR="00000000" w:rsidDel="00000000" w:rsidP="00000000" w:rsidRDefault="00000000" w:rsidRPr="00000000" w14:paraId="00000BC9">
      <w:pPr>
        <w:rPr>
          <w:sz w:val="24"/>
          <w:szCs w:val="24"/>
        </w:rPr>
      </w:pPr>
      <w:r w:rsidDel="00000000" w:rsidR="00000000" w:rsidRPr="00000000">
        <w:rPr>
          <w:sz w:val="24"/>
          <w:szCs w:val="24"/>
          <w:rtl w:val="0"/>
        </w:rPr>
        <w:t xml:space="preserve">AUSTIN: No, that's cool. That's a cool website. That's bad though.</w:t>
      </w:r>
    </w:p>
    <w:p w:rsidR="00000000" w:rsidDel="00000000" w:rsidP="00000000" w:rsidRDefault="00000000" w:rsidRPr="00000000" w14:paraId="00000BCA">
      <w:pPr>
        <w:rPr>
          <w:sz w:val="24"/>
          <w:szCs w:val="24"/>
        </w:rPr>
      </w:pPr>
      <w:r w:rsidDel="00000000" w:rsidR="00000000" w:rsidRPr="00000000">
        <w:rPr>
          <w:rtl w:val="0"/>
        </w:rPr>
      </w:r>
    </w:p>
    <w:p w:rsidR="00000000" w:rsidDel="00000000" w:rsidP="00000000" w:rsidRDefault="00000000" w:rsidRPr="00000000" w14:paraId="00000BCB">
      <w:pPr>
        <w:rPr>
          <w:sz w:val="24"/>
          <w:szCs w:val="24"/>
        </w:rPr>
      </w:pPr>
      <w:r w:rsidDel="00000000" w:rsidR="00000000" w:rsidRPr="00000000">
        <w:rPr>
          <w:sz w:val="24"/>
          <w:szCs w:val="24"/>
          <w:rtl w:val="0"/>
        </w:rPr>
        <w:t xml:space="preserve">NICK: I made a spell roll macro, basically. So I can just like— I can type uh, '!Spell.'</w:t>
      </w:r>
    </w:p>
    <w:p w:rsidR="00000000" w:rsidDel="00000000" w:rsidP="00000000" w:rsidRDefault="00000000" w:rsidRPr="00000000" w14:paraId="00000BCC">
      <w:pPr>
        <w:rPr>
          <w:sz w:val="24"/>
          <w:szCs w:val="24"/>
        </w:rPr>
      </w:pPr>
      <w:r w:rsidDel="00000000" w:rsidR="00000000" w:rsidRPr="00000000">
        <w:rPr>
          <w:rtl w:val="0"/>
        </w:rPr>
      </w:r>
    </w:p>
    <w:p w:rsidR="00000000" w:rsidDel="00000000" w:rsidP="00000000" w:rsidRDefault="00000000" w:rsidRPr="00000000" w14:paraId="00000BCD">
      <w:pPr>
        <w:rPr>
          <w:sz w:val="24"/>
          <w:szCs w:val="24"/>
        </w:rPr>
      </w:pPr>
      <w:r w:rsidDel="00000000" w:rsidR="00000000" w:rsidRPr="00000000">
        <w:rPr>
          <w:sz w:val="24"/>
          <w:szCs w:val="24"/>
          <w:rtl w:val="0"/>
        </w:rPr>
        <w:t xml:space="preserve">AUSTIN: And then it'll make that roll. That's really useful. Uh, when you fail a spell, um. Uh… Let's see. I get to make— [cross] Okay, well you failed— you failed the spell so mark that— Mark that XP.</w:t>
      </w:r>
    </w:p>
    <w:p w:rsidR="00000000" w:rsidDel="00000000" w:rsidP="00000000" w:rsidRDefault="00000000" w:rsidRPr="00000000" w14:paraId="00000BCE">
      <w:pPr>
        <w:rPr>
          <w:sz w:val="24"/>
          <w:szCs w:val="24"/>
        </w:rPr>
      </w:pPr>
      <w:r w:rsidDel="00000000" w:rsidR="00000000" w:rsidRPr="00000000">
        <w:rPr>
          <w:rtl w:val="0"/>
        </w:rPr>
      </w:r>
    </w:p>
    <w:p w:rsidR="00000000" w:rsidDel="00000000" w:rsidP="00000000" w:rsidRDefault="00000000" w:rsidRPr="00000000" w14:paraId="00000BCF">
      <w:pPr>
        <w:rPr>
          <w:sz w:val="24"/>
          <w:szCs w:val="24"/>
        </w:rPr>
      </w:pPr>
      <w:r w:rsidDel="00000000" w:rsidR="00000000" w:rsidRPr="00000000">
        <w:rPr>
          <w:sz w:val="24"/>
          <w:szCs w:val="24"/>
          <w:rtl w:val="0"/>
        </w:rPr>
        <w:t xml:space="preserve">KEITH: [cross] Woof guys, we are not doing great.</w:t>
      </w:r>
    </w:p>
    <w:p w:rsidR="00000000" w:rsidDel="00000000" w:rsidP="00000000" w:rsidRDefault="00000000" w:rsidRPr="00000000" w14:paraId="00000BD0">
      <w:pPr>
        <w:rPr>
          <w:sz w:val="24"/>
          <w:szCs w:val="24"/>
        </w:rPr>
      </w:pPr>
      <w:r w:rsidDel="00000000" w:rsidR="00000000" w:rsidRPr="00000000">
        <w:rPr>
          <w:rtl w:val="0"/>
        </w:rPr>
      </w:r>
    </w:p>
    <w:p w:rsidR="00000000" w:rsidDel="00000000" w:rsidP="00000000" w:rsidRDefault="00000000" w:rsidRPr="00000000" w14:paraId="00000BD1">
      <w:pPr>
        <w:rPr>
          <w:sz w:val="24"/>
          <w:szCs w:val="24"/>
        </w:rPr>
      </w:pPr>
      <w:r w:rsidDel="00000000" w:rsidR="00000000" w:rsidRPr="00000000">
        <w:rPr>
          <w:sz w:val="24"/>
          <w:szCs w:val="24"/>
          <w:rtl w:val="0"/>
        </w:rPr>
        <w:t xml:space="preserve">AUSTIN: Um. [sighs] Okay, um…</w:t>
      </w:r>
    </w:p>
    <w:p w:rsidR="00000000" w:rsidDel="00000000" w:rsidP="00000000" w:rsidRDefault="00000000" w:rsidRPr="00000000" w14:paraId="00000BD2">
      <w:pPr>
        <w:rPr>
          <w:sz w:val="24"/>
          <w:szCs w:val="24"/>
        </w:rPr>
      </w:pPr>
      <w:r w:rsidDel="00000000" w:rsidR="00000000" w:rsidRPr="00000000">
        <w:rPr>
          <w:rtl w:val="0"/>
        </w:rPr>
      </w:r>
    </w:p>
    <w:p w:rsidR="00000000" w:rsidDel="00000000" w:rsidP="00000000" w:rsidRDefault="00000000" w:rsidRPr="00000000" w14:paraId="00000BD3">
      <w:pPr>
        <w:rPr>
          <w:sz w:val="24"/>
          <w:szCs w:val="24"/>
        </w:rPr>
      </w:pPr>
      <w:r w:rsidDel="00000000" w:rsidR="00000000" w:rsidRPr="00000000">
        <w:rPr>
          <w:rtl w:val="0"/>
        </w:rPr>
        <w:t xml:space="preserve">KEITH</w:t>
      </w:r>
      <w:r w:rsidDel="00000000" w:rsidR="00000000" w:rsidRPr="00000000">
        <w:rPr>
          <w:sz w:val="24"/>
          <w:szCs w:val="24"/>
          <w:rtl w:val="0"/>
        </w:rPr>
        <w:t xml:space="preserve">: [whispering] This is going so bad.</w:t>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t xml:space="preserve">NICK: How much should I— </w:t>
      </w:r>
    </w:p>
    <w:p w:rsidR="00000000" w:rsidDel="00000000" w:rsidP="00000000" w:rsidRDefault="00000000" w:rsidRPr="00000000" w14:paraId="00000BD6">
      <w:pPr>
        <w:rPr>
          <w:sz w:val="24"/>
          <w:szCs w:val="24"/>
        </w:rPr>
      </w:pPr>
      <w:r w:rsidDel="00000000" w:rsidR="00000000" w:rsidRPr="00000000">
        <w:rPr>
          <w:rtl w:val="0"/>
        </w:rPr>
      </w:r>
    </w:p>
    <w:p w:rsidR="00000000" w:rsidDel="00000000" w:rsidP="00000000" w:rsidRDefault="00000000" w:rsidRPr="00000000" w14:paraId="00000BD7">
      <w:pPr>
        <w:ind w:left="720" w:firstLine="0"/>
        <w:rPr>
          <w:sz w:val="24"/>
          <w:szCs w:val="24"/>
        </w:rPr>
      </w:pPr>
      <w:r w:rsidDel="00000000" w:rsidR="00000000" w:rsidRPr="00000000">
        <w:rPr>
          <w:sz w:val="24"/>
          <w:szCs w:val="24"/>
          <w:rtl w:val="0"/>
        </w:rPr>
        <w:t xml:space="preserve">[MUSIC</w:t>
      </w:r>
      <w:r w:rsidDel="00000000" w:rsidR="00000000" w:rsidRPr="00000000">
        <w:rPr>
          <w:rtl w:val="0"/>
        </w:rPr>
        <w:t xml:space="preserve"> - "</w:t>
      </w:r>
      <w:r w:rsidDel="00000000" w:rsidR="00000000" w:rsidRPr="00000000">
        <w:rPr>
          <w:sz w:val="24"/>
          <w:szCs w:val="24"/>
          <w:rtl w:val="0"/>
        </w:rPr>
        <w:t xml:space="preserve">Autumn not Winter" </w:t>
      </w:r>
      <w:r w:rsidDel="00000000" w:rsidR="00000000" w:rsidRPr="00000000">
        <w:rPr>
          <w:rtl w:val="0"/>
        </w:rPr>
        <w:t xml:space="preserve">starts at 1:25:00</w:t>
      </w:r>
      <w:r w:rsidDel="00000000" w:rsidR="00000000" w:rsidRPr="00000000">
        <w:rPr>
          <w:sz w:val="24"/>
          <w:szCs w:val="24"/>
          <w:rtl w:val="0"/>
        </w:rPr>
        <w:t xml:space="preserve">]</w:t>
      </w:r>
    </w:p>
    <w:p w:rsidR="00000000" w:rsidDel="00000000" w:rsidP="00000000" w:rsidRDefault="00000000" w:rsidRPr="00000000" w14:paraId="00000BD8">
      <w:pPr>
        <w:rPr>
          <w:sz w:val="24"/>
          <w:szCs w:val="24"/>
        </w:rPr>
      </w:pPr>
      <w:r w:rsidDel="00000000" w:rsidR="00000000" w:rsidRPr="00000000">
        <w:rPr>
          <w:rtl w:val="0"/>
        </w:rPr>
      </w:r>
    </w:p>
    <w:p w:rsidR="00000000" w:rsidDel="00000000" w:rsidP="00000000" w:rsidRDefault="00000000" w:rsidRPr="00000000" w14:paraId="00000BD9">
      <w:pPr>
        <w:rPr>
          <w:sz w:val="24"/>
          <w:szCs w:val="24"/>
        </w:rPr>
      </w:pPr>
      <w:r w:rsidDel="00000000" w:rsidR="00000000" w:rsidRPr="00000000">
        <w:rPr>
          <w:sz w:val="24"/>
          <w:szCs w:val="24"/>
          <w:rtl w:val="0"/>
        </w:rPr>
        <w:t xml:space="preserve">AUSTIN: So you— How should I— Uh, as you… as you begin to cast the spell, uh Hella and— and Calli kind of cross weapons and Hella, despite being pinned down, manages to push Cali b</w:t>
      </w:r>
      <w:r w:rsidDel="00000000" w:rsidR="00000000" w:rsidRPr="00000000">
        <w:rPr>
          <w:rtl w:val="0"/>
        </w:rPr>
        <w:t xml:space="preserve">ack, on to you, um. [ALI laughs] You don't take any damage from this but her weight sends you stumbli</w:t>
      </w:r>
      <w:r w:rsidDel="00000000" w:rsidR="00000000" w:rsidRPr="00000000">
        <w:rPr>
          <w:sz w:val="24"/>
          <w:szCs w:val="24"/>
          <w:rtl w:val="0"/>
        </w:rPr>
        <w:t xml:space="preserve">ng through the now open wall there.</w:t>
      </w:r>
    </w:p>
    <w:p w:rsidR="00000000" w:rsidDel="00000000" w:rsidP="00000000" w:rsidRDefault="00000000" w:rsidRPr="00000000" w14:paraId="00000BDA">
      <w:pPr>
        <w:rPr>
          <w:sz w:val="24"/>
          <w:szCs w:val="24"/>
        </w:rPr>
      </w:pPr>
      <w:r w:rsidDel="00000000" w:rsidR="00000000" w:rsidRPr="00000000">
        <w:rPr>
          <w:rtl w:val="0"/>
        </w:rPr>
      </w:r>
    </w:p>
    <w:p w:rsidR="00000000" w:rsidDel="00000000" w:rsidP="00000000" w:rsidRDefault="00000000" w:rsidRPr="00000000" w14:paraId="00000BDB">
      <w:pPr>
        <w:rPr>
          <w:sz w:val="24"/>
          <w:szCs w:val="24"/>
        </w:rPr>
      </w:pPr>
      <w:r w:rsidDel="00000000" w:rsidR="00000000" w:rsidRPr="00000000">
        <w:rPr>
          <w:sz w:val="24"/>
          <w:szCs w:val="24"/>
          <w:rtl w:val="0"/>
        </w:rPr>
        <w:t xml:space="preserve">NICK: Okay.</w:t>
      </w:r>
    </w:p>
    <w:p w:rsidR="00000000" w:rsidDel="00000000" w:rsidP="00000000" w:rsidRDefault="00000000" w:rsidRPr="00000000" w14:paraId="00000BDC">
      <w:pPr>
        <w:rPr>
          <w:sz w:val="24"/>
          <w:szCs w:val="24"/>
        </w:rPr>
      </w:pPr>
      <w:r w:rsidDel="00000000" w:rsidR="00000000" w:rsidRPr="00000000">
        <w:rPr>
          <w:rtl w:val="0"/>
        </w:rPr>
      </w:r>
    </w:p>
    <w:p w:rsidR="00000000" w:rsidDel="00000000" w:rsidP="00000000" w:rsidRDefault="00000000" w:rsidRPr="00000000" w14:paraId="00000BDD">
      <w:pPr>
        <w:rPr>
          <w:sz w:val="24"/>
          <w:szCs w:val="24"/>
        </w:rPr>
      </w:pPr>
      <w:r w:rsidDel="00000000" w:rsidR="00000000" w:rsidRPr="00000000">
        <w:rPr>
          <w:sz w:val="24"/>
          <w:szCs w:val="24"/>
          <w:rtl w:val="0"/>
        </w:rPr>
        <w:t xml:space="preserve">AUSTIN: Um, and into the other room. Uh, she then turns and steps in there with you. At this point the party is like all over the place. So that all of the bad people are in this bedroom. Hella is pinned in this uh, entryway. Hadrian is off in the corner here with Fero, uh, in this storeroom and Hella remains— and Lem is alone. No, Lem and Fantasmo are in the bedroom, surrounded by these rough boys. The rough boys gang.</w:t>
      </w:r>
    </w:p>
    <w:p w:rsidR="00000000" w:rsidDel="00000000" w:rsidP="00000000" w:rsidRDefault="00000000" w:rsidRPr="00000000" w14:paraId="00000BDE">
      <w:pPr>
        <w:rPr>
          <w:sz w:val="24"/>
          <w:szCs w:val="24"/>
        </w:rPr>
      </w:pPr>
      <w:r w:rsidDel="00000000" w:rsidR="00000000" w:rsidRPr="00000000">
        <w:rPr>
          <w:rtl w:val="0"/>
        </w:rPr>
      </w:r>
    </w:p>
    <w:p w:rsidR="00000000" w:rsidDel="00000000" w:rsidP="00000000" w:rsidRDefault="00000000" w:rsidRPr="00000000" w14:paraId="00000BDF">
      <w:pPr>
        <w:ind w:left="720" w:firstLine="0"/>
        <w:rPr>
          <w:sz w:val="24"/>
          <w:szCs w:val="24"/>
        </w:rPr>
      </w:pPr>
      <w:r w:rsidDel="00000000" w:rsidR="00000000" w:rsidRPr="00000000">
        <w:rPr>
          <w:sz w:val="24"/>
          <w:szCs w:val="24"/>
          <w:rtl w:val="0"/>
        </w:rPr>
        <w:t xml:space="preserve">[MUSIC</w:t>
      </w:r>
      <w:r w:rsidDel="00000000" w:rsidR="00000000" w:rsidRPr="00000000">
        <w:rPr>
          <w:rtl w:val="0"/>
        </w:rPr>
        <w:t xml:space="preserve"> - "</w:t>
      </w:r>
      <w:r w:rsidDel="00000000" w:rsidR="00000000" w:rsidRPr="00000000">
        <w:rPr>
          <w:sz w:val="24"/>
          <w:szCs w:val="24"/>
          <w:rtl w:val="0"/>
        </w:rPr>
        <w:t xml:space="preserve">Autumn not Winter" plays out in full]</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riendsatthetable.net/seasons-of-hieron-03-a-podcast-about-liste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