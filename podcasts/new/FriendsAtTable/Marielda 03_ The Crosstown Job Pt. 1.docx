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7">
        <w:r w:rsidDel="00000000" w:rsidR="00000000" w:rsidRPr="00000000">
          <w:rPr>
            <w:rFonts w:ascii="Verdana" w:cs="Verdana" w:eastAsia="Verdana" w:hAnsi="Verdana"/>
            <w:color w:val="1155cc"/>
            <w:sz w:val="24"/>
            <w:szCs w:val="24"/>
            <w:u w:val="single"/>
            <w:rtl w:val="0"/>
          </w:rPr>
          <w:t xml:space="preserve">Marielda 03: The Crosstown Job Pt. 1</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Transcriber: Dylan (disasterpaladin#7113)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AUSTIN (as Samol): It has been fifteen years since the forces of the Boy-Traitor Samot were turned away from Marielda by the violent ingenuity of the Artificer Divine Samothes. Thousands died in the finally battle of the war, and so the people of Marielda gathered to rebuild again. Except, now, with the esoteric machines of the Father Inventor, Marielda regained itself at speed. And with speed, it has changed. The city has realigned itself, [</w:t>
      </w:r>
      <w:hyperlink r:id="rId8">
        <w:r w:rsidDel="00000000" w:rsidR="00000000" w:rsidRPr="00000000">
          <w:rPr>
            <w:b w:val="1"/>
            <w:i w:val="1"/>
            <w:color w:val="1155cc"/>
            <w:sz w:val="24"/>
            <w:szCs w:val="24"/>
            <w:u w:val="single"/>
            <w:rtl w:val="0"/>
          </w:rPr>
          <w:t xml:space="preserve">Marielda</w:t>
        </w:r>
      </w:hyperlink>
      <w:r w:rsidDel="00000000" w:rsidR="00000000" w:rsidRPr="00000000">
        <w:rPr>
          <w:b w:val="1"/>
          <w:sz w:val="24"/>
          <w:szCs w:val="24"/>
          <w:rtl w:val="0"/>
        </w:rPr>
        <w:t xml:space="preserve"> STARTS PLAYING</w:t>
      </w:r>
      <w:r w:rsidDel="00000000" w:rsidR="00000000" w:rsidRPr="00000000">
        <w:rPr>
          <w:sz w:val="24"/>
          <w:szCs w:val="24"/>
          <w:rtl w:val="0"/>
        </w:rPr>
        <w:t xml:space="preserve">] splitting into six parishes, each centred around a church of Samothes, and each corralling a disparate crowd into a compact mass. </w:t>
      </w:r>
    </w:p>
    <w:p w:rsidR="00000000" w:rsidDel="00000000" w:rsidP="00000000" w:rsidRDefault="00000000" w:rsidRPr="00000000" w14:paraId="00000005">
      <w:pPr>
        <w:spacing w:after="200" w:lineRule="auto"/>
        <w:ind w:firstLine="720"/>
        <w:rPr>
          <w:sz w:val="24"/>
          <w:szCs w:val="24"/>
        </w:rPr>
      </w:pPr>
      <w:r w:rsidDel="00000000" w:rsidR="00000000" w:rsidRPr="00000000">
        <w:rPr>
          <w:sz w:val="24"/>
          <w:szCs w:val="24"/>
          <w:rtl w:val="0"/>
        </w:rPr>
        <w:t xml:space="preserve">New walls and buildings have spread into place, ready-made, lifted up by the unseen pistons of the holy apparatus. The deep abyss where the Tower of Mages once stood has bloomed verdant into an architectural and natural wonder. The Hanging Gardens of Maelgwyn, a monument to the missing son of Marielda. And in the southeast, the factories have remained factories, and the only thing that's changed about the refugee camp is there's less room and more people. </w:t>
      </w:r>
    </w:p>
    <w:p w:rsidR="00000000" w:rsidDel="00000000" w:rsidP="00000000" w:rsidRDefault="00000000" w:rsidRPr="00000000" w14:paraId="00000006">
      <w:pPr>
        <w:spacing w:after="200" w:lineRule="auto"/>
        <w:ind w:firstLine="720"/>
        <w:rPr>
          <w:sz w:val="24"/>
          <w:szCs w:val="24"/>
        </w:rPr>
      </w:pPr>
      <w:r w:rsidDel="00000000" w:rsidR="00000000" w:rsidRPr="00000000">
        <w:rPr>
          <w:sz w:val="24"/>
          <w:szCs w:val="24"/>
          <w:rtl w:val="0"/>
        </w:rPr>
        <w:t xml:space="preserve">After all, a war is on, and the living soldiers of Samothes himself have marched out of Marielda and into Hieron to confront Samot once again. In their absence, Marielda broils. Automatic constables, frustrated exiles, and the petty politics of the wealth-and the struggles of those who dream they might be. </w:t>
      </w:r>
      <w:r w:rsidDel="00000000" w:rsidR="00000000" w:rsidRPr="00000000">
        <w:rPr>
          <w:sz w:val="24"/>
          <w:szCs w:val="24"/>
          <w:rtl w:val="0"/>
        </w:rPr>
        <w:t xml:space="preserve">[</w:t>
      </w:r>
      <w:r w:rsidDel="00000000" w:rsidR="00000000" w:rsidRPr="00000000">
        <w:rPr>
          <w:b w:val="1"/>
          <w:i w:val="1"/>
          <w:sz w:val="24"/>
          <w:szCs w:val="24"/>
          <w:rtl w:val="0"/>
        </w:rPr>
        <w:t xml:space="preserve">CLARINETS BEGIN</w:t>
      </w:r>
      <w:r w:rsidDel="00000000" w:rsidR="00000000" w:rsidRPr="00000000">
        <w:rPr>
          <w:sz w:val="24"/>
          <w:szCs w:val="24"/>
          <w:rtl w:val="0"/>
        </w:rPr>
        <w:t xml:space="preserve">]</w:t>
      </w:r>
    </w:p>
    <w:p w:rsidR="00000000" w:rsidDel="00000000" w:rsidP="00000000" w:rsidRDefault="00000000" w:rsidRPr="00000000" w14:paraId="00000007">
      <w:pPr>
        <w:spacing w:after="200" w:lineRule="auto"/>
        <w:jc w:val="center"/>
        <w:rPr>
          <w:b w:val="1"/>
          <w:sz w:val="24"/>
          <w:szCs w:val="24"/>
        </w:rPr>
      </w:pPr>
      <w:r w:rsidDel="00000000" w:rsidR="00000000" w:rsidRPr="00000000">
        <w:rPr>
          <w:b w:val="1"/>
          <w:sz w:val="24"/>
          <w:szCs w:val="24"/>
          <w:rtl w:val="0"/>
        </w:rPr>
        <w:t xml:space="preserve">[0:02:50 MUSIC ENDS]</w:t>
      </w:r>
    </w:p>
    <w:p w:rsidR="00000000" w:rsidDel="00000000" w:rsidP="00000000" w:rsidRDefault="00000000" w:rsidRPr="00000000" w14:paraId="00000008">
      <w:pPr>
        <w:spacing w:after="200" w:lineRule="auto"/>
        <w:rPr>
          <w:sz w:val="24"/>
          <w:szCs w:val="24"/>
        </w:rPr>
      </w:pPr>
      <w:r w:rsidDel="00000000" w:rsidR="00000000" w:rsidRPr="00000000">
        <w:rPr>
          <w:sz w:val="24"/>
          <w:szCs w:val="24"/>
          <w:rtl w:val="0"/>
        </w:rPr>
        <w:t xml:space="preserve">AUSTIN: Hey everybody, welcome to Friends at the Table, an actual play podcast focused on critical world building, smart characterisation, and fun interaction between good friends. I am your host, Austin Walker. Joining me today for Blades in the Dark: is Jack de Quidt,</w:t>
      </w:r>
    </w:p>
    <w:p w:rsidR="00000000" w:rsidDel="00000000" w:rsidP="00000000" w:rsidRDefault="00000000" w:rsidRPr="00000000" w14:paraId="00000009">
      <w:pPr>
        <w:spacing w:after="200" w:lineRule="auto"/>
        <w:rPr>
          <w:sz w:val="24"/>
          <w:szCs w:val="24"/>
        </w:rPr>
      </w:pPr>
      <w:r w:rsidDel="00000000" w:rsidR="00000000" w:rsidRPr="00000000">
        <w:rPr>
          <w:sz w:val="24"/>
          <w:szCs w:val="24"/>
          <w:rtl w:val="0"/>
        </w:rPr>
        <w:t xml:space="preserve">JACK: Hey there, um, you can find me on twitter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notquitereal</w:t>
        </w:r>
      </w:hyperlink>
      <w:r w:rsidDel="00000000" w:rsidR="00000000" w:rsidRPr="00000000">
        <w:rPr>
          <w:sz w:val="24"/>
          <w:szCs w:val="24"/>
          <w:rtl w:val="0"/>
        </w:rPr>
        <w:t xml:space="preserve">, and you can play the game I wrote on Steam, it's called</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Dr Langeskov</w:t>
        </w:r>
      </w:hyperlink>
      <w:r w:rsidDel="00000000" w:rsidR="00000000" w:rsidRPr="00000000">
        <w:rPr>
          <w:sz w:val="24"/>
          <w:szCs w:val="24"/>
          <w:rtl w:val="0"/>
        </w:rPr>
        <w:t xml:space="preserve">.</w:t>
      </w:r>
    </w:p>
    <w:p w:rsidR="00000000" w:rsidDel="00000000" w:rsidP="00000000" w:rsidRDefault="00000000" w:rsidRPr="00000000" w14:paraId="0000000A">
      <w:pPr>
        <w:spacing w:after="200" w:lineRule="auto"/>
        <w:rPr>
          <w:sz w:val="24"/>
          <w:szCs w:val="24"/>
        </w:rPr>
      </w:pPr>
      <w:r w:rsidDel="00000000" w:rsidR="00000000" w:rsidRPr="00000000">
        <w:rPr>
          <w:sz w:val="24"/>
          <w:szCs w:val="24"/>
          <w:rtl w:val="0"/>
        </w:rPr>
        <w:t xml:space="preserve">AUSTIN: Is that it, is that the whole title?</w:t>
      </w:r>
    </w:p>
    <w:p w:rsidR="00000000" w:rsidDel="00000000" w:rsidP="00000000" w:rsidRDefault="00000000" w:rsidRPr="00000000" w14:paraId="0000000B">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00C">
      <w:pPr>
        <w:spacing w:after="200" w:lineRule="auto"/>
        <w:rPr>
          <w:sz w:val="24"/>
          <w:szCs w:val="24"/>
        </w:rPr>
      </w:pPr>
      <w:r w:rsidDel="00000000" w:rsidR="00000000" w:rsidRPr="00000000">
        <w:rPr>
          <w:sz w:val="24"/>
          <w:szCs w:val="24"/>
          <w:rtl w:val="0"/>
        </w:rPr>
        <w:t xml:space="preserve">JACK: Yeah, uh, we really major in short titles.</w:t>
      </w:r>
    </w:p>
    <w:p w:rsidR="00000000" w:rsidDel="00000000" w:rsidP="00000000" w:rsidRDefault="00000000" w:rsidRPr="00000000" w14:paraId="0000000D">
      <w:pPr>
        <w:spacing w:after="200"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00E">
      <w:pPr>
        <w:spacing w:after="200" w:lineRule="auto"/>
        <w:rPr>
          <w:sz w:val="24"/>
          <w:szCs w:val="24"/>
        </w:rPr>
      </w:pPr>
      <w:r w:rsidDel="00000000" w:rsidR="00000000" w:rsidRPr="00000000">
        <w:rPr>
          <w:sz w:val="24"/>
          <w:szCs w:val="24"/>
          <w:rtl w:val="0"/>
        </w:rPr>
        <w:t xml:space="preserve">AUSTIN: Ali Acampora</w:t>
      </w:r>
    </w:p>
    <w:p w:rsidR="00000000" w:rsidDel="00000000" w:rsidP="00000000" w:rsidRDefault="00000000" w:rsidRPr="00000000" w14:paraId="0000000F">
      <w:pPr>
        <w:spacing w:after="200" w:lineRule="auto"/>
        <w:rPr>
          <w:color w:val="1155cc"/>
          <w:sz w:val="24"/>
          <w:szCs w:val="24"/>
          <w:u w:val="single"/>
        </w:rPr>
      </w:pPr>
      <w:r w:rsidDel="00000000" w:rsidR="00000000" w:rsidRPr="00000000">
        <w:rPr>
          <w:sz w:val="24"/>
          <w:szCs w:val="24"/>
          <w:rtl w:val="0"/>
        </w:rPr>
        <w:t xml:space="preserve">ALI: Hi! You can find me on twitter at</w:t>
      </w:r>
      <w:hyperlink r:id="rId13">
        <w:r w:rsidDel="00000000" w:rsidR="00000000" w:rsidRPr="00000000">
          <w:rPr>
            <w:sz w:val="24"/>
            <w:szCs w:val="24"/>
            <w:rtl w:val="0"/>
          </w:rPr>
          <w:t xml:space="preserve"> </w:t>
        </w:r>
      </w:hyperlink>
      <w:r w:rsidDel="00000000" w:rsidR="00000000" w:rsidRPr="00000000">
        <w:fldChar w:fldCharType="begin"/>
        <w:instrText xml:space="preserve"> HYPERLINK "http://twitter.com/ali_west" </w:instrText>
        <w:fldChar w:fldCharType="separate"/>
      </w:r>
      <w:r w:rsidDel="00000000" w:rsidR="00000000" w:rsidRPr="00000000">
        <w:rPr>
          <w:color w:val="1155cc"/>
          <w:sz w:val="24"/>
          <w:szCs w:val="24"/>
          <w:u w:val="single"/>
          <w:rtl w:val="0"/>
        </w:rPr>
        <w:t xml:space="preserve">ali_west</w:t>
      </w:r>
    </w:p>
    <w:p w:rsidR="00000000" w:rsidDel="00000000" w:rsidP="00000000" w:rsidRDefault="00000000" w:rsidRPr="00000000" w14:paraId="00000010">
      <w:pPr>
        <w:spacing w:after="200" w:lineRule="auto"/>
        <w:rPr>
          <w:sz w:val="24"/>
          <w:szCs w:val="24"/>
        </w:rPr>
      </w:pPr>
      <w:r w:rsidDel="00000000" w:rsidR="00000000" w:rsidRPr="00000000">
        <w:fldChar w:fldCharType="end"/>
      </w:r>
      <w:r w:rsidDel="00000000" w:rsidR="00000000" w:rsidRPr="00000000">
        <w:rPr>
          <w:sz w:val="24"/>
          <w:szCs w:val="24"/>
          <w:rtl w:val="0"/>
        </w:rPr>
        <w:t xml:space="preserve">AUSTIN: Andrew Lee Swan</w:t>
      </w:r>
    </w:p>
    <w:p w:rsidR="00000000" w:rsidDel="00000000" w:rsidP="00000000" w:rsidRDefault="00000000" w:rsidRPr="00000000" w14:paraId="00000011">
      <w:pPr>
        <w:spacing w:after="200" w:lineRule="auto"/>
        <w:rPr>
          <w:sz w:val="24"/>
          <w:szCs w:val="24"/>
        </w:rPr>
      </w:pPr>
      <w:r w:rsidDel="00000000" w:rsidR="00000000" w:rsidRPr="00000000">
        <w:rPr>
          <w:sz w:val="24"/>
          <w:szCs w:val="24"/>
          <w:rtl w:val="0"/>
        </w:rPr>
        <w:t xml:space="preserve">DRE: Hey, you can find me on twitter at</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swandre3000</w:t>
        </w:r>
      </w:hyperlink>
      <w:r w:rsidDel="00000000" w:rsidR="00000000" w:rsidRPr="00000000">
        <w:rPr>
          <w:sz w:val="24"/>
          <w:szCs w:val="24"/>
          <w:rtl w:val="0"/>
        </w:rPr>
        <w:t xml:space="preserve">, and you can watch the streams I do at </w:t>
      </w:r>
      <w:r w:rsidDel="00000000" w:rsidR="00000000" w:rsidRPr="00000000">
        <w:rPr>
          <w:sz w:val="24"/>
          <w:szCs w:val="24"/>
          <w:rtl w:val="0"/>
        </w:rPr>
        <w:t xml:space="preserve">streamesteem.com</w:t>
      </w:r>
    </w:p>
    <w:p w:rsidR="00000000" w:rsidDel="00000000" w:rsidP="00000000" w:rsidRDefault="00000000" w:rsidRPr="00000000" w14:paraId="00000012">
      <w:pPr>
        <w:spacing w:after="200" w:lineRule="auto"/>
        <w:rPr>
          <w:sz w:val="24"/>
          <w:szCs w:val="24"/>
        </w:rPr>
      </w:pPr>
      <w:r w:rsidDel="00000000" w:rsidR="00000000" w:rsidRPr="00000000">
        <w:rPr>
          <w:sz w:val="24"/>
          <w:szCs w:val="24"/>
          <w:rtl w:val="0"/>
        </w:rPr>
        <w:t xml:space="preserve">AUSTIN: And everyone's favourite....Sylvia [Sylvia laughs] Everyone's favourite- I wanted a noun at the end there, and I couldn't find a good one. I almost said Canadian, thinking that you were the only Canadian on the show, but you weren't-</w:t>
      </w:r>
    </w:p>
    <w:p w:rsidR="00000000" w:rsidDel="00000000" w:rsidP="00000000" w:rsidRDefault="00000000" w:rsidRPr="00000000" w14:paraId="00000013">
      <w:pPr>
        <w:spacing w:after="200" w:lineRule="auto"/>
        <w:rPr>
          <w:sz w:val="24"/>
          <w:szCs w:val="24"/>
        </w:rPr>
      </w:pPr>
      <w:r w:rsidDel="00000000" w:rsidR="00000000" w:rsidRPr="00000000">
        <w:rPr>
          <w:sz w:val="24"/>
          <w:szCs w:val="24"/>
          <w:rtl w:val="0"/>
        </w:rPr>
        <w:t xml:space="preserve">SYLVIA: I'm not anymore!</w:t>
      </w:r>
    </w:p>
    <w:p w:rsidR="00000000" w:rsidDel="00000000" w:rsidP="00000000" w:rsidRDefault="00000000" w:rsidRPr="00000000" w14:paraId="00000014">
      <w:pPr>
        <w:spacing w:after="200" w:lineRule="auto"/>
        <w:rPr>
          <w:sz w:val="24"/>
          <w:szCs w:val="24"/>
        </w:rPr>
      </w:pPr>
      <w:r w:rsidDel="00000000" w:rsidR="00000000" w:rsidRPr="00000000">
        <w:rPr>
          <w:sz w:val="24"/>
          <w:szCs w:val="24"/>
          <w:rtl w:val="0"/>
        </w:rPr>
        <w:t xml:space="preserve">AUSTIN: We added a Canadian, so...</w:t>
      </w:r>
    </w:p>
    <w:p w:rsidR="00000000" w:rsidDel="00000000" w:rsidP="00000000" w:rsidRDefault="00000000" w:rsidRPr="00000000" w14:paraId="00000015">
      <w:pPr>
        <w:spacing w:after="200" w:lineRule="auto"/>
        <w:rPr>
          <w:sz w:val="24"/>
          <w:szCs w:val="24"/>
        </w:rPr>
      </w:pPr>
      <w:r w:rsidDel="00000000" w:rsidR="00000000" w:rsidRPr="00000000">
        <w:rPr>
          <w:sz w:val="24"/>
          <w:szCs w:val="24"/>
          <w:rtl w:val="0"/>
        </w:rPr>
        <w:t xml:space="preserve">SYLVIA: Loved by all moms, it's me!</w:t>
      </w:r>
    </w:p>
    <w:p w:rsidR="00000000" w:rsidDel="00000000" w:rsidP="00000000" w:rsidRDefault="00000000" w:rsidRPr="00000000" w14:paraId="00000016">
      <w:pPr>
        <w:spacing w:after="200"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017">
      <w:pPr>
        <w:spacing w:after="200" w:lineRule="auto"/>
        <w:rPr>
          <w:sz w:val="24"/>
          <w:szCs w:val="24"/>
        </w:rPr>
      </w:pPr>
      <w:r w:rsidDel="00000000" w:rsidR="00000000" w:rsidRPr="00000000">
        <w:rPr>
          <w:sz w:val="24"/>
          <w:szCs w:val="24"/>
          <w:rtl w:val="0"/>
        </w:rPr>
        <w:t xml:space="preserve">AUSTIN: </w:t>
      </w:r>
      <w:commentRangeStart w:id="0"/>
      <w:r w:rsidDel="00000000" w:rsidR="00000000" w:rsidRPr="00000000">
        <w:rPr>
          <w:sz w:val="24"/>
          <w:szCs w:val="24"/>
          <w:rtl w:val="0"/>
        </w:rPr>
        <w:t xml:space="preserve">Sylvia</w:t>
      </w:r>
      <w:commentRangeEnd w:id="0"/>
      <w:r w:rsidDel="00000000" w:rsidR="00000000" w:rsidRPr="00000000">
        <w:commentReference w:id="0"/>
      </w:r>
      <w:r w:rsidDel="00000000" w:rsidR="00000000" w:rsidRPr="00000000">
        <w:rPr>
          <w:sz w:val="24"/>
          <w:szCs w:val="24"/>
          <w:rtl w:val="0"/>
        </w:rPr>
        <w:t xml:space="preserve"> Clare</w:t>
      </w:r>
    </w:p>
    <w:p w:rsidR="00000000" w:rsidDel="00000000" w:rsidP="00000000" w:rsidRDefault="00000000" w:rsidRPr="00000000" w14:paraId="00000018">
      <w:pPr>
        <w:spacing w:after="200" w:lineRule="auto"/>
        <w:rPr>
          <w:sz w:val="24"/>
          <w:szCs w:val="24"/>
        </w:rPr>
      </w:pPr>
      <w:r w:rsidDel="00000000" w:rsidR="00000000" w:rsidRPr="00000000">
        <w:rPr>
          <w:sz w:val="24"/>
          <w:szCs w:val="24"/>
          <w:rtl w:val="0"/>
        </w:rPr>
        <w:t xml:space="preserve">SYLVIA: What's up?</w:t>
      </w:r>
    </w:p>
    <w:p w:rsidR="00000000" w:rsidDel="00000000" w:rsidP="00000000" w:rsidRDefault="00000000" w:rsidRPr="00000000" w14:paraId="00000019">
      <w:pPr>
        <w:spacing w:after="200" w:lineRule="auto"/>
        <w:rPr>
          <w:sz w:val="24"/>
          <w:szCs w:val="24"/>
        </w:rPr>
      </w:pPr>
      <w:r w:rsidDel="00000000" w:rsidR="00000000" w:rsidRPr="00000000">
        <w:rPr>
          <w:sz w:val="24"/>
          <w:szCs w:val="24"/>
          <w:rtl w:val="0"/>
        </w:rPr>
        <w:t xml:space="preserve">AUSTIN: Where can people find you on the internet?</w:t>
      </w:r>
    </w:p>
    <w:p w:rsidR="00000000" w:rsidDel="00000000" w:rsidP="00000000" w:rsidRDefault="00000000" w:rsidRPr="00000000" w14:paraId="0000001A">
      <w:pPr>
        <w:spacing w:after="200" w:lineRule="auto"/>
        <w:rPr>
          <w:color w:val="1155cc"/>
          <w:sz w:val="24"/>
          <w:szCs w:val="24"/>
          <w:u w:val="single"/>
        </w:rPr>
      </w:pPr>
      <w:r w:rsidDel="00000000" w:rsidR="00000000" w:rsidRPr="00000000">
        <w:rPr>
          <w:sz w:val="24"/>
          <w:szCs w:val="24"/>
          <w:rtl w:val="0"/>
        </w:rPr>
        <w:t xml:space="preserve">SYLVIA, laughing:</w:t>
      </w:r>
      <w:hyperlink r:id="rId16">
        <w:r w:rsidDel="00000000" w:rsidR="00000000" w:rsidRPr="00000000">
          <w:rPr>
            <w:sz w:val="24"/>
            <w:szCs w:val="24"/>
            <w:rtl w:val="0"/>
          </w:rPr>
          <w:t xml:space="preserve"> </w:t>
        </w:r>
      </w:hyperlink>
      <w:r w:rsidDel="00000000" w:rsidR="00000000" w:rsidRPr="00000000">
        <w:fldChar w:fldCharType="begin"/>
        <w:instrText xml:space="preserve"> HYPERLINK "http://twitter.com/captaintrash" </w:instrText>
        <w:fldChar w:fldCharType="separate"/>
      </w:r>
      <w:r w:rsidDel="00000000" w:rsidR="00000000" w:rsidRPr="00000000">
        <w:rPr>
          <w:color w:val="1155cc"/>
          <w:sz w:val="24"/>
          <w:szCs w:val="24"/>
          <w:u w:val="single"/>
          <w:rtl w:val="0"/>
        </w:rPr>
        <w:t xml:space="preserve">twitter.com/captaintrash</w:t>
      </w:r>
    </w:p>
    <w:p w:rsidR="00000000" w:rsidDel="00000000" w:rsidP="00000000" w:rsidRDefault="00000000" w:rsidRPr="00000000" w14:paraId="0000001B">
      <w:pPr>
        <w:spacing w:after="200" w:lineRule="auto"/>
        <w:rPr>
          <w:sz w:val="24"/>
          <w:szCs w:val="24"/>
        </w:rPr>
      </w:pPr>
      <w:r w:rsidDel="00000000" w:rsidR="00000000" w:rsidRPr="00000000">
        <w:fldChar w:fldCharType="end"/>
      </w:r>
      <w:r w:rsidDel="00000000" w:rsidR="00000000" w:rsidRPr="00000000">
        <w:rPr>
          <w:sz w:val="24"/>
          <w:szCs w:val="24"/>
          <w:rtl w:val="0"/>
        </w:rPr>
        <w:t xml:space="preserve">AUSTIN: Welcome, Captain Trash.</w:t>
      </w:r>
    </w:p>
    <w:p w:rsidR="00000000" w:rsidDel="00000000" w:rsidP="00000000" w:rsidRDefault="00000000" w:rsidRPr="00000000" w14:paraId="0000001C">
      <w:pPr>
        <w:spacing w:after="200" w:lineRule="auto"/>
        <w:rPr>
          <w:sz w:val="24"/>
          <w:szCs w:val="24"/>
        </w:rPr>
      </w:pPr>
      <w:r w:rsidDel="00000000" w:rsidR="00000000" w:rsidRPr="00000000">
        <w:rPr>
          <w:sz w:val="24"/>
          <w:szCs w:val="24"/>
          <w:rtl w:val="0"/>
        </w:rPr>
        <w:t xml:space="preserve">SYLVIA: Thank you.</w:t>
      </w:r>
    </w:p>
    <w:p w:rsidR="00000000" w:rsidDel="00000000" w:rsidP="00000000" w:rsidRDefault="00000000" w:rsidRPr="00000000" w14:paraId="0000001D">
      <w:pPr>
        <w:spacing w:after="200" w:lineRule="auto"/>
        <w:rPr>
          <w:sz w:val="24"/>
          <w:szCs w:val="24"/>
        </w:rPr>
      </w:pPr>
      <w:r w:rsidDel="00000000" w:rsidR="00000000" w:rsidRPr="00000000">
        <w:rPr>
          <w:sz w:val="24"/>
          <w:szCs w:val="24"/>
          <w:rtl w:val="0"/>
        </w:rPr>
        <w:t xml:space="preserve">ALI: Everyone's favourite trash.</w:t>
      </w:r>
    </w:p>
    <w:p w:rsidR="00000000" w:rsidDel="00000000" w:rsidP="00000000" w:rsidRDefault="00000000" w:rsidRPr="00000000" w14:paraId="0000001E">
      <w:pPr>
        <w:spacing w:after="200" w:lineRule="auto"/>
        <w:rPr>
          <w:sz w:val="24"/>
          <w:szCs w:val="24"/>
        </w:rPr>
      </w:pPr>
      <w:r w:rsidDel="00000000" w:rsidR="00000000" w:rsidRPr="00000000">
        <w:rPr>
          <w:sz w:val="24"/>
          <w:szCs w:val="24"/>
          <w:rtl w:val="0"/>
        </w:rPr>
        <w:t xml:space="preserve">AUSTIN: We are playing Blades in the Dark today, and we are building off of the world that we built originally in The Quiet Year, so. Blades in the Dark, just as a quick shout out to John Harper, is the person who designed this. Ah- I played actually, in a Apocalypse World game with John Harper two summers ago now, and he's great! You can find him on twitter at</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john_harper</w:t>
        </w:r>
      </w:hyperlink>
      <w:r w:rsidDel="00000000" w:rsidR="00000000" w:rsidRPr="00000000">
        <w:rPr>
          <w:sz w:val="24"/>
          <w:szCs w:val="24"/>
          <w:rtl w:val="0"/>
        </w:rPr>
        <w:t xml:space="preserve">.</w:t>
      </w:r>
    </w:p>
    <w:p w:rsidR="00000000" w:rsidDel="00000000" w:rsidP="00000000" w:rsidRDefault="00000000" w:rsidRPr="00000000" w14:paraId="0000001F">
      <w:pPr>
        <w:spacing w:after="200" w:lineRule="auto"/>
        <w:ind w:firstLine="720"/>
        <w:rPr>
          <w:sz w:val="24"/>
          <w:szCs w:val="24"/>
        </w:rPr>
      </w:pPr>
      <w:r w:rsidDel="00000000" w:rsidR="00000000" w:rsidRPr="00000000">
        <w:rPr>
          <w:sz w:val="24"/>
          <w:szCs w:val="24"/>
          <w:rtl w:val="0"/>
        </w:rPr>
        <w:t xml:space="preserve">So, Blades in the Dark, is a game that, quote, "is about a group of daring scoundrels building a criminal enterprise in the haunted streets of an industrial fantasy city." Even though we are doing this in our own city, and not in the city that is built into the game Blades in the Dark, it is still an industrial fantasy city. "There are heists, chases, escapes, dangerous bargains, bloody skirmishes, deceptions, betrayals, victories and death. We will play to find out if the fledgling crew can thrive amidst the teeming threats of rival gangs, powerful noble families, vengeful ghosts," and some other...things that are in the city that are not in this write up that he did, because we're using our city-our setting and not his.</w:t>
      </w:r>
    </w:p>
    <w:p w:rsidR="00000000" w:rsidDel="00000000" w:rsidP="00000000" w:rsidRDefault="00000000" w:rsidRPr="00000000" w14:paraId="00000020">
      <w:pPr>
        <w:spacing w:after="200" w:lineRule="auto"/>
        <w:ind w:firstLine="720"/>
        <w:rPr>
          <w:sz w:val="24"/>
          <w:szCs w:val="24"/>
        </w:rPr>
      </w:pPr>
      <w:r w:rsidDel="00000000" w:rsidR="00000000" w:rsidRPr="00000000">
        <w:rPr>
          <w:sz w:val="24"/>
          <w:szCs w:val="24"/>
          <w:rtl w:val="0"/>
        </w:rPr>
        <w:t xml:space="preserve">My goals as the DM are to play to find out what happens, to bring Marielda to life, and to convey the world honestly. And because this is the first time we're playing Blades in the Dark, I wanna read what my principles are. They are: be a fan of the PCs, let everything flow from the fiction, hold on lightly, address the characters, address the players, paint the world with a haunted brush, surround them with industrial sprawl, and consider the risk.</w:t>
      </w:r>
    </w:p>
    <w:p w:rsidR="00000000" w:rsidDel="00000000" w:rsidP="00000000" w:rsidRDefault="00000000" w:rsidRPr="00000000" w14:paraId="00000021">
      <w:pPr>
        <w:spacing w:after="200" w:lineRule="auto"/>
        <w:ind w:firstLine="720"/>
        <w:rPr>
          <w:sz w:val="24"/>
          <w:szCs w:val="24"/>
        </w:rPr>
      </w:pPr>
      <w:r w:rsidDel="00000000" w:rsidR="00000000" w:rsidRPr="00000000">
        <w:rPr>
          <w:sz w:val="24"/>
          <w:szCs w:val="24"/>
          <w:rtl w:val="0"/>
        </w:rPr>
        <w:t xml:space="preserve">So, let's talk a little about the setting before we get into the characters, actually. That'll help, y'know, set up what your characters are, and who they are. As I said in the intro, we are fifteen years after the Quiet Year game. Which means that, y'know, there are people who were born in Marielda now, who have lived, y'know not to their adulthood necessarily, but who are now like, working. They go to the factory to work, and they were born here. They don't remember a world outside of Marielda. </w:t>
      </w:r>
    </w:p>
    <w:p w:rsidR="00000000" w:rsidDel="00000000" w:rsidP="00000000" w:rsidRDefault="00000000" w:rsidRPr="00000000" w14:paraId="00000022">
      <w:pPr>
        <w:spacing w:after="200" w:lineRule="auto"/>
        <w:ind w:firstLine="720"/>
        <w:rPr>
          <w:sz w:val="24"/>
          <w:szCs w:val="24"/>
        </w:rPr>
      </w:pPr>
      <w:r w:rsidDel="00000000" w:rsidR="00000000" w:rsidRPr="00000000">
        <w:rPr>
          <w:sz w:val="24"/>
          <w:szCs w:val="24"/>
          <w:rtl w:val="0"/>
        </w:rPr>
        <w:t xml:space="preserve">Things have changed a little bit since the Quiet Year. It used to be, if you remember from the previous game, that there were kind of, I guess three or four sections to the city. There was Canopy Row, which was in the southwest. There was kind of like an indistinct middle area, there was the Golden Zone, and there was the eastern district where the Cobbins and some of the exiles ended up, near the black sands. That has changed because it has been fifteen years.</w:t>
      </w:r>
    </w:p>
    <w:p w:rsidR="00000000" w:rsidDel="00000000" w:rsidP="00000000" w:rsidRDefault="00000000" w:rsidRPr="00000000" w14:paraId="00000023">
      <w:pPr>
        <w:spacing w:after="200" w:lineRule="auto"/>
        <w:ind w:firstLine="720"/>
        <w:rPr>
          <w:sz w:val="24"/>
          <w:szCs w:val="24"/>
        </w:rPr>
      </w:pPr>
      <w:r w:rsidDel="00000000" w:rsidR="00000000" w:rsidRPr="00000000">
        <w:rPr>
          <w:sz w:val="24"/>
          <w:szCs w:val="24"/>
          <w:rtl w:val="0"/>
        </w:rPr>
        <w:t xml:space="preserve">Things sort of uh, you know, became organised. There is now a proper city council, and a number of other factions that help rule this place. The specific thing that happens is, the city was cut up into a number of districts, each based around a central church. So, there are actually six parishes, and then there's another kind of zone which is not exactly a parish because of politics.</w:t>
      </w:r>
    </w:p>
    <w:p w:rsidR="00000000" w:rsidDel="00000000" w:rsidP="00000000" w:rsidRDefault="00000000" w:rsidRPr="00000000" w14:paraId="00000024">
      <w:pPr>
        <w:spacing w:after="200" w:lineRule="auto"/>
        <w:ind w:firstLine="720"/>
        <w:rPr>
          <w:sz w:val="24"/>
          <w:szCs w:val="24"/>
        </w:rPr>
      </w:pPr>
      <w:r w:rsidDel="00000000" w:rsidR="00000000" w:rsidRPr="00000000">
        <w:rPr>
          <w:sz w:val="24"/>
          <w:szCs w:val="24"/>
          <w:rtl w:val="0"/>
        </w:rPr>
        <w:t xml:space="preserve">To the far north, which used to be outside the wall to the north of Marielda, where the exiles first started- and kind of refugees first started showing up, is now a place called Violet Parish, it's the Church of Violets. That's where that big water rock was, also, if you remember that from the previous game? That area was...a military district, and it's kind of where all the soldiers gathered, and where they trained, it's like a mix of like military corners, with lots of military compounds, and then...some like entertainment red light district style, like nightclubs and bars and like...very 'oh, this is entertainment for all the men and women of the military,’ basically. That district has since kind of emptied, and it's really weird there now. Most of the humans -- most of the mortals, not just humans -- who were part of the- Samothes' military, have left on a campaign to the north. So now, that district is like...strange and empty and there's some like mercenaries who have moved in, and it's kind of a weird mystery out there right now. The pala-din also go to a single compound up there. Uh, come and go.</w:t>
      </w:r>
    </w:p>
    <w:p w:rsidR="00000000" w:rsidDel="00000000" w:rsidP="00000000" w:rsidRDefault="00000000" w:rsidRPr="00000000" w14:paraId="00000025">
      <w:pPr>
        <w:spacing w:after="200" w:lineRule="auto"/>
        <w:ind w:firstLine="720"/>
        <w:rPr>
          <w:sz w:val="24"/>
          <w:szCs w:val="24"/>
        </w:rPr>
      </w:pPr>
      <w:r w:rsidDel="00000000" w:rsidR="00000000" w:rsidRPr="00000000">
        <w:rPr>
          <w:sz w:val="24"/>
          <w:szCs w:val="24"/>
          <w:rtl w:val="0"/>
        </w:rPr>
        <w:t xml:space="preserve">To the south of that, is kind of the remnants, or an updated version of the Gold Zone, that kind of...</w:t>
      </w:r>
      <w:r w:rsidDel="00000000" w:rsidR="00000000" w:rsidRPr="00000000">
        <w:rPr>
          <w:sz w:val="24"/>
          <w:szCs w:val="24"/>
          <w:rtl w:val="0"/>
        </w:rPr>
        <w:t xml:space="preserve">slid</w:t>
      </w:r>
      <w:r w:rsidDel="00000000" w:rsidR="00000000" w:rsidRPr="00000000">
        <w:rPr>
          <w:sz w:val="24"/>
          <w:szCs w:val="24"/>
          <w:rtl w:val="0"/>
        </w:rPr>
        <w:t xml:space="preserve">...because remember one of the things that Samothes learned how to do, or kind of decided he wanted to do because that was his want, is he reconfigured the city such that the Gold Zone runs horizontally across the entirety of the middle of Marielda. That is now called Chrysanthemum Parish, and that's where the University is, that's where there is like, the biggest church. That's where the courthouse was.</w:t>
      </w:r>
    </w:p>
    <w:p w:rsidR="00000000" w:rsidDel="00000000" w:rsidP="00000000" w:rsidRDefault="00000000" w:rsidRPr="00000000" w14:paraId="00000026">
      <w:pPr>
        <w:spacing w:after="200" w:lineRule="auto"/>
        <w:ind w:firstLine="720"/>
        <w:rPr>
          <w:sz w:val="24"/>
          <w:szCs w:val="24"/>
        </w:rPr>
      </w:pPr>
      <w:r w:rsidDel="00000000" w:rsidR="00000000" w:rsidRPr="00000000">
        <w:rPr>
          <w:sz w:val="24"/>
          <w:szCs w:val="24"/>
          <w:rtl w:val="0"/>
        </w:rPr>
        <w:t xml:space="preserve">It is also where there had been the...ah, that big hole in the ground, that used to be the mage tower? That has now become Maelgwyn Park. Which is named for Maelgwyn, who you might recall disappeared towards the end of the Quiet Year. People have started - not a lot of people, but some - have started to form a cult around Maelgwyn and see him as...y'know, either the child of Samothes or...you know, an aspect of Samothes, and that cult has </w:t>
      </w:r>
      <w:r w:rsidDel="00000000" w:rsidR="00000000" w:rsidRPr="00000000">
        <w:rPr>
          <w:sz w:val="24"/>
          <w:szCs w:val="24"/>
          <w:rtl w:val="0"/>
        </w:rPr>
        <w:t xml:space="preserve">become powerful enough to have effectively taken over a couple of these parishes. Not by force, but by political power, right? Like enough successful rich people have decided that they have joined that cult</w:t>
      </w:r>
      <w:r w:rsidDel="00000000" w:rsidR="00000000" w:rsidRPr="00000000">
        <w:rPr>
          <w:sz w:val="24"/>
          <w:szCs w:val="24"/>
          <w:rtl w:val="0"/>
        </w:rPr>
        <w:t xml:space="preserve">, that like 'oh, we can't just shut them out, they are important now, I guess'. So, they don't control Chrysanthemum Parish, but they have enough power now to have got that park named for Maelgwyn.</w:t>
      </w:r>
    </w:p>
    <w:p w:rsidR="00000000" w:rsidDel="00000000" w:rsidP="00000000" w:rsidRDefault="00000000" w:rsidRPr="00000000" w14:paraId="00000027">
      <w:pPr>
        <w:spacing w:after="200" w:lineRule="auto"/>
        <w:ind w:firstLine="720"/>
        <w:rPr>
          <w:sz w:val="24"/>
          <w:szCs w:val="24"/>
        </w:rPr>
      </w:pPr>
      <w:r w:rsidDel="00000000" w:rsidR="00000000" w:rsidRPr="00000000">
        <w:rPr>
          <w:sz w:val="24"/>
          <w:szCs w:val="24"/>
          <w:rtl w:val="0"/>
        </w:rPr>
        <w:t xml:space="preserve">What was formerly Canopy Row, is now Orchid Parish. Still sometimes called the Canopy by its burgeoning middle class of merchants and cafe owners. The house that used to be owned by Tamsyn is now owned by the cult of Maelgwyn and it is...this just like, really weird, like gentrifying space. It is where if you have managed to save up enough of your money from working in the shitty factories or whatever, or if you have already come from money, but got priced out of the Chrysanthemum Parish, you might be in Orchid Parish now. There is one other thing, which is the Weavers. Which is what Hedy and her other weird long armed people, called themselves, still live there. On shacks in the roof, or on rooftops and in the netting, and....they are not particularly welcome anywhere? But they are still allowed to live there for now, at least.</w:t>
      </w:r>
    </w:p>
    <w:p w:rsidR="00000000" w:rsidDel="00000000" w:rsidP="00000000" w:rsidRDefault="00000000" w:rsidRPr="00000000" w14:paraId="00000028">
      <w:pPr>
        <w:spacing w:after="200" w:lineRule="auto"/>
        <w:ind w:firstLine="720"/>
        <w:rPr>
          <w:sz w:val="24"/>
          <w:szCs w:val="24"/>
        </w:rPr>
      </w:pPr>
      <w:r w:rsidDel="00000000" w:rsidR="00000000" w:rsidRPr="00000000">
        <w:rPr>
          <w:sz w:val="24"/>
          <w:szCs w:val="24"/>
          <w:rtl w:val="0"/>
        </w:rPr>
        <w:t xml:space="preserve">To the west of that, outside the walls, is Quince Parish, is where the elves live. It's also still snowy over there from that time Samot tried to come, and now it’s just icy and shitty over there. But like, the water still...has fire under it? So you can't- if never fully freezes, or it's hard to tell if it's frozen? And the uh- I think it’s the church of- I have to check my notes really quick. The church of...nope, not the church of Maelgwyn, there, just the regular old Church of Samothes is out there, like doing missionary work with the elves out there, trying to bring them into the fold.</w:t>
      </w:r>
    </w:p>
    <w:p w:rsidR="00000000" w:rsidDel="00000000" w:rsidP="00000000" w:rsidRDefault="00000000" w:rsidRPr="00000000" w14:paraId="00000029">
      <w:pPr>
        <w:spacing w:after="200" w:lineRule="auto"/>
        <w:ind w:firstLine="720"/>
        <w:rPr>
          <w:sz w:val="24"/>
          <w:szCs w:val="24"/>
        </w:rPr>
      </w:pPr>
      <w:r w:rsidDel="00000000" w:rsidR="00000000" w:rsidRPr="00000000">
        <w:rPr>
          <w:sz w:val="24"/>
          <w:szCs w:val="24"/>
          <w:rtl w:val="0"/>
        </w:rPr>
        <w:t xml:space="preserve">The biggest and most central district is Helianthus Parish, which is often just called Hell's Parish, even though they don't have the word 'hell' like we do...maybe they do. Maybe we just decide that the word hell means the same sort of thing. [Ali laughs] But- it's Hell's Parish, and it's where the working class live, it's where the bulk of the population is, it's where Christopher used to have his church and hospital. He is no longer in control of either of those anymore. We'll come to that, I'm sure, at some point. And that's just kind of like, the densest, tenements and everything is overheated and- I suspect a lot of the Weavers also live there, on rooftop shacks? It's also part of the old Canopy Row, got kind of cut off and kicked out from Orchid Parish and into Helianthus. They kind of redistricted, the worst bits of the old Canopy row?</w:t>
      </w:r>
    </w:p>
    <w:p w:rsidR="00000000" w:rsidDel="00000000" w:rsidP="00000000" w:rsidRDefault="00000000" w:rsidRPr="00000000" w14:paraId="0000002A">
      <w:pPr>
        <w:spacing w:after="200" w:lineRule="auto"/>
        <w:ind w:firstLine="720"/>
        <w:rPr>
          <w:sz w:val="24"/>
          <w:szCs w:val="24"/>
        </w:rPr>
      </w:pPr>
      <w:r w:rsidDel="00000000" w:rsidR="00000000" w:rsidRPr="00000000">
        <w:rPr>
          <w:sz w:val="24"/>
          <w:szCs w:val="24"/>
          <w:rtl w:val="0"/>
        </w:rPr>
        <w:t xml:space="preserve">And there's the Irish parish- not Irish, </w:t>
      </w:r>
      <w:r w:rsidDel="00000000" w:rsidR="00000000" w:rsidRPr="00000000">
        <w:rPr>
          <w:i w:val="1"/>
          <w:sz w:val="24"/>
          <w:szCs w:val="24"/>
          <w:rtl w:val="0"/>
        </w:rPr>
        <w:t xml:space="preserve">Iris </w:t>
      </w:r>
      <w:r w:rsidDel="00000000" w:rsidR="00000000" w:rsidRPr="00000000">
        <w:rPr>
          <w:sz w:val="24"/>
          <w:szCs w:val="24"/>
          <w:rtl w:val="0"/>
        </w:rPr>
        <w:t xml:space="preserve">Parish, and that is the factories district from before. Not a lot of people live there, you know some studios some loft spaces, artists presumably have started moving in. And there is also a giant white, monolithic, like church. Super broad, it's like an obelisk that's just massive. And that's there.</w:t>
      </w:r>
    </w:p>
    <w:p w:rsidR="00000000" w:rsidDel="00000000" w:rsidP="00000000" w:rsidRDefault="00000000" w:rsidRPr="00000000" w14:paraId="0000002B">
      <w:pPr>
        <w:spacing w:after="200" w:lineRule="auto"/>
        <w:ind w:firstLine="720"/>
        <w:rPr>
          <w:sz w:val="24"/>
          <w:szCs w:val="24"/>
        </w:rPr>
      </w:pPr>
      <w:r w:rsidDel="00000000" w:rsidR="00000000" w:rsidRPr="00000000">
        <w:rPr>
          <w:sz w:val="24"/>
          <w:szCs w:val="24"/>
          <w:rtl w:val="0"/>
        </w:rPr>
        <w:t xml:space="preserve">And then there's Emberboro which is the little like, outcropping on the eastern shore. And that is where the refugees and the Cobbins live in majority, in their weird stone structures that go underground. And that....is...not a parish...because it is not officially recognised as an autonomous space. It is technically part of Helianthus Parish, it is a lot of weird stone buildings, it is some like, refugee camp style, uh tents and throw-tos, and that's also where the black sands are. And the end of that outcropping is called Slow Point. And you don't want to get taken to Slow Point. </w:t>
      </w:r>
    </w:p>
    <w:p w:rsidR="00000000" w:rsidDel="00000000" w:rsidP="00000000" w:rsidRDefault="00000000" w:rsidRPr="00000000" w14:paraId="0000002C">
      <w:pPr>
        <w:spacing w:after="200" w:lineRule="auto"/>
        <w:ind w:left="0" w:firstLine="0"/>
        <w:rPr>
          <w:sz w:val="24"/>
          <w:szCs w:val="24"/>
        </w:rPr>
      </w:pPr>
      <w:r w:rsidDel="00000000" w:rsidR="00000000" w:rsidRPr="00000000">
        <w:rPr>
          <w:sz w:val="24"/>
          <w:szCs w:val="24"/>
          <w:rtl w:val="0"/>
        </w:rPr>
        <w:t xml:space="preserve">ALI: Oh.</w:t>
      </w:r>
    </w:p>
    <w:p w:rsidR="00000000" w:rsidDel="00000000" w:rsidP="00000000" w:rsidRDefault="00000000" w:rsidRPr="00000000" w14:paraId="0000002D">
      <w:pPr>
        <w:spacing w:after="200" w:lineRule="auto"/>
        <w:ind w:left="0" w:firstLine="0"/>
        <w:rPr>
          <w:sz w:val="24"/>
          <w:szCs w:val="24"/>
        </w:rPr>
      </w:pPr>
      <w:r w:rsidDel="00000000" w:rsidR="00000000" w:rsidRPr="00000000">
        <w:rPr>
          <w:sz w:val="24"/>
          <w:szCs w:val="24"/>
          <w:rtl w:val="0"/>
        </w:rPr>
        <w:t xml:space="preserve">AUSTIN: Is all I'll say.</w:t>
      </w:r>
    </w:p>
    <w:p w:rsidR="00000000" w:rsidDel="00000000" w:rsidP="00000000" w:rsidRDefault="00000000" w:rsidRPr="00000000" w14:paraId="0000002E">
      <w:pPr>
        <w:spacing w:after="200" w:lineRule="auto"/>
        <w:rPr>
          <w:sz w:val="24"/>
          <w:szCs w:val="24"/>
        </w:rPr>
      </w:pPr>
      <w:r w:rsidDel="00000000" w:rsidR="00000000" w:rsidRPr="00000000">
        <w:rPr>
          <w:sz w:val="24"/>
          <w:szCs w:val="24"/>
          <w:rtl w:val="0"/>
        </w:rPr>
        <w:t xml:space="preserve">ALI: Yikes.</w:t>
      </w:r>
    </w:p>
    <w:p w:rsidR="00000000" w:rsidDel="00000000" w:rsidP="00000000" w:rsidRDefault="00000000" w:rsidRPr="00000000" w14:paraId="0000002F">
      <w:pPr>
        <w:spacing w:after="200" w:lineRule="auto"/>
        <w:rPr>
          <w:sz w:val="24"/>
          <w:szCs w:val="24"/>
        </w:rPr>
      </w:pPr>
      <w:r w:rsidDel="00000000" w:rsidR="00000000" w:rsidRPr="00000000">
        <w:rPr>
          <w:sz w:val="24"/>
          <w:szCs w:val="24"/>
          <w:rtl w:val="0"/>
        </w:rPr>
        <w:t xml:space="preserve">AUSTIN: And also there's still that- there's still that volcano, that's still there. And there's still a weird hole in the water out to the east, or like, the south of Slow Point, I guess. So that's where the city is. There are lots of other things, I’m gonna talk about that as we play. I don't want to just go through the lore list here. But like, things have happened. </w:t>
      </w:r>
    </w:p>
    <w:p w:rsidR="00000000" w:rsidDel="00000000" w:rsidP="00000000" w:rsidRDefault="00000000" w:rsidRPr="00000000" w14:paraId="00000030">
      <w:pPr>
        <w:spacing w:after="200" w:lineRule="auto"/>
        <w:ind w:firstLine="720"/>
        <w:rPr>
          <w:sz w:val="24"/>
          <w:szCs w:val="24"/>
        </w:rPr>
      </w:pPr>
      <w:r w:rsidDel="00000000" w:rsidR="00000000" w:rsidRPr="00000000">
        <w:rPr>
          <w:sz w:val="24"/>
          <w:szCs w:val="24"/>
          <w:rtl w:val="0"/>
        </w:rPr>
        <w:t xml:space="preserve">So that's the state of things. Let's talk about you, and like, what you all do together. Do you want to start with the crew, or do you want to start- let's start with the individual characters, because that way we can kind of understand what the weird criminal enterprise you have is, based on who you all are. Who wants to go first?</w:t>
      </w:r>
    </w:p>
    <w:p w:rsidR="00000000" w:rsidDel="00000000" w:rsidP="00000000" w:rsidRDefault="00000000" w:rsidRPr="00000000" w14:paraId="00000031">
      <w:pPr>
        <w:spacing w:after="200" w:lineRule="auto"/>
        <w:rPr>
          <w:sz w:val="24"/>
          <w:szCs w:val="24"/>
        </w:rPr>
      </w:pPr>
      <w:r w:rsidDel="00000000" w:rsidR="00000000" w:rsidRPr="00000000">
        <w:rPr>
          <w:sz w:val="24"/>
          <w:szCs w:val="24"/>
          <w:rtl w:val="0"/>
        </w:rPr>
        <w:t xml:space="preserve">[PAUSE]</w:t>
      </w:r>
    </w:p>
    <w:p w:rsidR="00000000" w:rsidDel="00000000" w:rsidP="00000000" w:rsidRDefault="00000000" w:rsidRPr="00000000" w14:paraId="00000032">
      <w:pPr>
        <w:spacing w:after="200" w:lineRule="auto"/>
        <w:rPr>
          <w:sz w:val="24"/>
          <w:szCs w:val="24"/>
        </w:rPr>
      </w:pPr>
      <w:r w:rsidDel="00000000" w:rsidR="00000000" w:rsidRPr="00000000">
        <w:rPr>
          <w:sz w:val="24"/>
          <w:szCs w:val="24"/>
          <w:rtl w:val="0"/>
        </w:rPr>
        <w:t xml:space="preserve">AUSTIN: No one.</w:t>
      </w:r>
    </w:p>
    <w:p w:rsidR="00000000" w:rsidDel="00000000" w:rsidP="00000000" w:rsidRDefault="00000000" w:rsidRPr="00000000" w14:paraId="00000033">
      <w:pPr>
        <w:spacing w:after="200" w:lineRule="auto"/>
        <w:rPr>
          <w:sz w:val="24"/>
          <w:szCs w:val="24"/>
        </w:rPr>
      </w:pPr>
      <w:r w:rsidDel="00000000" w:rsidR="00000000" w:rsidRPr="00000000">
        <w:rPr>
          <w:sz w:val="24"/>
          <w:szCs w:val="24"/>
          <w:rtl w:val="0"/>
        </w:rPr>
        <w:t xml:space="preserve">[Dre and Ali laugh]</w:t>
      </w:r>
    </w:p>
    <w:p w:rsidR="00000000" w:rsidDel="00000000" w:rsidP="00000000" w:rsidRDefault="00000000" w:rsidRPr="00000000" w14:paraId="00000034">
      <w:pPr>
        <w:spacing w:after="200" w:lineRule="auto"/>
        <w:rPr>
          <w:sz w:val="24"/>
          <w:szCs w:val="24"/>
        </w:rPr>
      </w:pPr>
      <w:r w:rsidDel="00000000" w:rsidR="00000000" w:rsidRPr="00000000">
        <w:rPr>
          <w:sz w:val="24"/>
          <w:szCs w:val="24"/>
          <w:rtl w:val="0"/>
        </w:rPr>
        <w:t xml:space="preserve">AUSTIN: Let's go down this list.</w:t>
      </w:r>
    </w:p>
    <w:p w:rsidR="00000000" w:rsidDel="00000000" w:rsidP="00000000" w:rsidRDefault="00000000" w:rsidRPr="00000000" w14:paraId="00000035">
      <w:pPr>
        <w:spacing w:after="200" w:lineRule="auto"/>
        <w:rPr>
          <w:sz w:val="24"/>
          <w:szCs w:val="24"/>
        </w:rPr>
      </w:pPr>
      <w:r w:rsidDel="00000000" w:rsidR="00000000" w:rsidRPr="00000000">
        <w:rPr>
          <w:sz w:val="24"/>
          <w:szCs w:val="24"/>
          <w:rtl w:val="0"/>
        </w:rPr>
        <w:t xml:space="preserve">DRE: It's a lot of pressure, Austin.</w:t>
      </w:r>
    </w:p>
    <w:p w:rsidR="00000000" w:rsidDel="00000000" w:rsidP="00000000" w:rsidRDefault="00000000" w:rsidRPr="00000000" w14:paraId="00000036">
      <w:pPr>
        <w:spacing w:after="200" w:lineRule="auto"/>
        <w:rPr>
          <w:sz w:val="24"/>
          <w:szCs w:val="24"/>
        </w:rPr>
      </w:pPr>
      <w:r w:rsidDel="00000000" w:rsidR="00000000" w:rsidRPr="00000000">
        <w:rPr>
          <w:sz w:val="24"/>
          <w:szCs w:val="24"/>
          <w:rtl w:val="0"/>
        </w:rPr>
        <w:t xml:space="preserve">SYLVIA, laughing: It's- always like that with us.</w:t>
      </w:r>
    </w:p>
    <w:p w:rsidR="00000000" w:rsidDel="00000000" w:rsidP="00000000" w:rsidRDefault="00000000" w:rsidRPr="00000000" w14:paraId="00000037">
      <w:pPr>
        <w:spacing w:after="200" w:lineRule="auto"/>
        <w:rPr>
          <w:sz w:val="24"/>
          <w:szCs w:val="24"/>
        </w:rPr>
      </w:pPr>
      <w:r w:rsidDel="00000000" w:rsidR="00000000" w:rsidRPr="00000000">
        <w:rPr>
          <w:sz w:val="24"/>
          <w:szCs w:val="24"/>
          <w:rtl w:val="0"/>
        </w:rPr>
        <w:t xml:space="preserve">AUSTIN: Sylvia, you made a mistake, which is your character's name starts with 'A'</w:t>
      </w:r>
    </w:p>
    <w:p w:rsidR="00000000" w:rsidDel="00000000" w:rsidP="00000000" w:rsidRDefault="00000000" w:rsidRPr="00000000" w14:paraId="00000038">
      <w:pPr>
        <w:spacing w:after="200" w:lineRule="auto"/>
        <w:rPr>
          <w:sz w:val="24"/>
          <w:szCs w:val="24"/>
        </w:rPr>
      </w:pPr>
      <w:r w:rsidDel="00000000" w:rsidR="00000000" w:rsidRPr="00000000">
        <w:rPr>
          <w:sz w:val="24"/>
          <w:szCs w:val="24"/>
          <w:rtl w:val="0"/>
        </w:rPr>
        <w:t xml:space="preserve">SYLVIA: God damn it!</w:t>
      </w:r>
    </w:p>
    <w:p w:rsidR="00000000" w:rsidDel="00000000" w:rsidP="00000000" w:rsidRDefault="00000000" w:rsidRPr="00000000" w14:paraId="00000039">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03A">
      <w:pPr>
        <w:spacing w:after="200" w:lineRule="auto"/>
        <w:rPr>
          <w:sz w:val="24"/>
          <w:szCs w:val="24"/>
        </w:rPr>
      </w:pPr>
      <w:r w:rsidDel="00000000" w:rsidR="00000000" w:rsidRPr="00000000">
        <w:rPr>
          <w:sz w:val="24"/>
          <w:szCs w:val="24"/>
          <w:rtl w:val="0"/>
        </w:rPr>
        <w:t xml:space="preserve">SYLVIA: Ummmm</w:t>
      </w:r>
    </w:p>
    <w:p w:rsidR="00000000" w:rsidDel="00000000" w:rsidP="00000000" w:rsidRDefault="00000000" w:rsidRPr="00000000" w14:paraId="0000003B">
      <w:pPr>
        <w:spacing w:after="200" w:lineRule="auto"/>
        <w:rPr>
          <w:sz w:val="24"/>
          <w:szCs w:val="24"/>
        </w:rPr>
      </w:pPr>
      <w:r w:rsidDel="00000000" w:rsidR="00000000" w:rsidRPr="00000000">
        <w:rPr>
          <w:sz w:val="24"/>
          <w:szCs w:val="24"/>
          <w:rtl w:val="0"/>
        </w:rPr>
        <w:t xml:space="preserve">AUSTIN: That's on you.</w:t>
      </w:r>
    </w:p>
    <w:p w:rsidR="00000000" w:rsidDel="00000000" w:rsidP="00000000" w:rsidRDefault="00000000" w:rsidRPr="00000000" w14:paraId="0000003C">
      <w:pPr>
        <w:spacing w:after="200"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03D">
      <w:pPr>
        <w:spacing w:after="200" w:lineRule="auto"/>
        <w:rPr>
          <w:sz w:val="24"/>
          <w:szCs w:val="24"/>
        </w:rPr>
      </w:pPr>
      <w:r w:rsidDel="00000000" w:rsidR="00000000" w:rsidRPr="00000000">
        <w:rPr>
          <w:sz w:val="24"/>
          <w:szCs w:val="24"/>
          <w:rtl w:val="0"/>
        </w:rPr>
        <w:t xml:space="preserve">SYLVIA: Wait hold on, I need to do something really quick to my character....</w:t>
      </w:r>
    </w:p>
    <w:p w:rsidR="00000000" w:rsidDel="00000000" w:rsidP="00000000" w:rsidRDefault="00000000" w:rsidRPr="00000000" w14:paraId="0000003E">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03F">
      <w:pPr>
        <w:spacing w:after="200" w:lineRule="auto"/>
        <w:rPr>
          <w:sz w:val="24"/>
          <w:szCs w:val="24"/>
        </w:rPr>
      </w:pPr>
      <w:r w:rsidDel="00000000" w:rsidR="00000000" w:rsidRPr="00000000">
        <w:rPr>
          <w:sz w:val="24"/>
          <w:szCs w:val="24"/>
          <w:rtl w:val="0"/>
        </w:rPr>
        <w:t xml:space="preserve">SYLVIA: Lemme just...</w:t>
      </w:r>
    </w:p>
    <w:p w:rsidR="00000000" w:rsidDel="00000000" w:rsidP="00000000" w:rsidRDefault="00000000" w:rsidRPr="00000000" w14:paraId="00000040">
      <w:pPr>
        <w:spacing w:after="200" w:lineRule="auto"/>
        <w:rPr>
          <w:sz w:val="24"/>
          <w:szCs w:val="24"/>
        </w:rPr>
      </w:pPr>
      <w:r w:rsidDel="00000000" w:rsidR="00000000" w:rsidRPr="00000000">
        <w:rPr>
          <w:sz w:val="24"/>
          <w:szCs w:val="24"/>
          <w:rtl w:val="0"/>
        </w:rPr>
        <w:t xml:space="preserve">AUSTIN: Oh my god.</w:t>
      </w:r>
    </w:p>
    <w:p w:rsidR="00000000" w:rsidDel="00000000" w:rsidP="00000000" w:rsidRDefault="00000000" w:rsidRPr="00000000" w14:paraId="00000041">
      <w:pPr>
        <w:spacing w:after="200" w:lineRule="auto"/>
        <w:rPr>
          <w:sz w:val="24"/>
          <w:szCs w:val="24"/>
        </w:rPr>
      </w:pPr>
      <w:r w:rsidDel="00000000" w:rsidR="00000000" w:rsidRPr="00000000">
        <w:rPr>
          <w:sz w:val="24"/>
          <w:szCs w:val="24"/>
          <w:rtl w:val="0"/>
        </w:rPr>
        <w:t xml:space="preserve">SYLVIA: I take...it starts with a 'Z'-</w:t>
      </w:r>
    </w:p>
    <w:p w:rsidR="00000000" w:rsidDel="00000000" w:rsidP="00000000" w:rsidRDefault="00000000" w:rsidRPr="00000000" w14:paraId="00000042">
      <w:pPr>
        <w:spacing w:after="200" w:lineRule="auto"/>
        <w:rPr>
          <w:sz w:val="24"/>
          <w:szCs w:val="24"/>
        </w:rPr>
      </w:pPr>
      <w:r w:rsidDel="00000000" w:rsidR="00000000" w:rsidRPr="00000000">
        <w:rPr>
          <w:sz w:val="24"/>
          <w:szCs w:val="24"/>
          <w:rtl w:val="0"/>
        </w:rPr>
        <w:t xml:space="preserve">AUSTIN: Hey, Jack-</w:t>
      </w:r>
    </w:p>
    <w:p w:rsidR="00000000" w:rsidDel="00000000" w:rsidP="00000000" w:rsidRDefault="00000000" w:rsidRPr="00000000" w14:paraId="00000043">
      <w:pPr>
        <w:spacing w:after="200" w:lineRule="auto"/>
        <w:rPr>
          <w:sz w:val="24"/>
          <w:szCs w:val="24"/>
        </w:rPr>
      </w:pPr>
      <w:r w:rsidDel="00000000" w:rsidR="00000000" w:rsidRPr="00000000">
        <w:rPr>
          <w:sz w:val="24"/>
          <w:szCs w:val="24"/>
          <w:rtl w:val="0"/>
        </w:rPr>
        <w:t xml:space="preserve">SYLVIA: Nah, I can start. I can start.</w:t>
      </w:r>
    </w:p>
    <w:p w:rsidR="00000000" w:rsidDel="00000000" w:rsidP="00000000" w:rsidRDefault="00000000" w:rsidRPr="00000000" w14:paraId="00000044">
      <w:pPr>
        <w:spacing w:after="200" w:lineRule="auto"/>
        <w:rPr>
          <w:sz w:val="24"/>
          <w:szCs w:val="24"/>
        </w:rPr>
      </w:pPr>
      <w:r w:rsidDel="00000000" w:rsidR="00000000" w:rsidRPr="00000000">
        <w:rPr>
          <w:sz w:val="24"/>
          <w:szCs w:val="24"/>
          <w:rtl w:val="0"/>
        </w:rPr>
        <w:t xml:space="preserve">AUSTIN: Okay. Zaubrey.</w:t>
      </w:r>
    </w:p>
    <w:p w:rsidR="00000000" w:rsidDel="00000000" w:rsidP="00000000" w:rsidRDefault="00000000" w:rsidRPr="00000000" w14:paraId="00000045">
      <w:pPr>
        <w:spacing w:after="200" w:lineRule="auto"/>
        <w:rPr>
          <w:sz w:val="24"/>
          <w:szCs w:val="24"/>
        </w:rPr>
      </w:pPr>
      <w:r w:rsidDel="00000000" w:rsidR="00000000" w:rsidRPr="00000000">
        <w:rPr>
          <w:sz w:val="24"/>
          <w:szCs w:val="24"/>
          <w:rtl w:val="0"/>
        </w:rPr>
        <w:t xml:space="preserve">SYLVIA: Yeah. Zaubrey. No, my character is Aubrey. I believe I am the only Cobbin in the group. Um,</w:t>
      </w:r>
    </w:p>
    <w:p w:rsidR="00000000" w:rsidDel="00000000" w:rsidP="00000000" w:rsidRDefault="00000000" w:rsidRPr="00000000" w14:paraId="00000046">
      <w:pPr>
        <w:spacing w:after="200" w:lineRule="auto"/>
        <w:rPr>
          <w:sz w:val="24"/>
          <w:szCs w:val="24"/>
        </w:rPr>
      </w:pPr>
      <w:r w:rsidDel="00000000" w:rsidR="00000000" w:rsidRPr="00000000">
        <w:rPr>
          <w:sz w:val="24"/>
          <w:szCs w:val="24"/>
          <w:rtl w:val="0"/>
        </w:rPr>
        <w:t xml:space="preserve">AUSTIN: It says here that you are 50% dog, 50% lizard-</w:t>
      </w:r>
    </w:p>
    <w:p w:rsidR="00000000" w:rsidDel="00000000" w:rsidP="00000000" w:rsidRDefault="00000000" w:rsidRPr="00000000" w14:paraId="00000047">
      <w:pPr>
        <w:spacing w:after="200" w:lineRule="auto"/>
        <w:rPr>
          <w:sz w:val="24"/>
          <w:szCs w:val="24"/>
        </w:rPr>
      </w:pPr>
      <w:r w:rsidDel="00000000" w:rsidR="00000000" w:rsidRPr="00000000">
        <w:rPr>
          <w:sz w:val="24"/>
          <w:szCs w:val="24"/>
          <w:rtl w:val="0"/>
        </w:rPr>
        <w:t xml:space="preserve">SYLVIA (over Austin): Okay no let me- I gotta, I gotta read this.</w:t>
      </w:r>
    </w:p>
    <w:p w:rsidR="00000000" w:rsidDel="00000000" w:rsidP="00000000" w:rsidRDefault="00000000" w:rsidRPr="00000000" w14:paraId="00000048">
      <w:pPr>
        <w:spacing w:after="200" w:lineRule="auto"/>
        <w:rPr>
          <w:sz w:val="24"/>
          <w:szCs w:val="24"/>
        </w:rPr>
      </w:pPr>
      <w:r w:rsidDel="00000000" w:rsidR="00000000" w:rsidRPr="00000000">
        <w:rPr>
          <w:sz w:val="24"/>
          <w:szCs w:val="24"/>
          <w:rtl w:val="0"/>
        </w:rPr>
        <w:t xml:space="preserve">[Ali and Dre laugh]</w:t>
      </w:r>
    </w:p>
    <w:p w:rsidR="00000000" w:rsidDel="00000000" w:rsidP="00000000" w:rsidRDefault="00000000" w:rsidRPr="00000000" w14:paraId="00000049">
      <w:pPr>
        <w:spacing w:after="200" w:lineRule="auto"/>
        <w:rPr>
          <w:sz w:val="24"/>
          <w:szCs w:val="24"/>
        </w:rPr>
      </w:pPr>
      <w:r w:rsidDel="00000000" w:rsidR="00000000" w:rsidRPr="00000000">
        <w:rPr>
          <w:sz w:val="24"/>
          <w:szCs w:val="24"/>
          <w:rtl w:val="0"/>
        </w:rPr>
        <w:t xml:space="preserve">SYLVIA: I'm 50% dog, 50% lizard, 10% luck, 10% skill, 15% concentrated power of will. I come from Fort Minor- no, I don't.</w:t>
      </w:r>
    </w:p>
    <w:p w:rsidR="00000000" w:rsidDel="00000000" w:rsidP="00000000" w:rsidRDefault="00000000" w:rsidRPr="00000000" w14:paraId="0000004A">
      <w:pPr>
        <w:spacing w:after="200" w:lineRule="auto"/>
        <w:rPr>
          <w:sz w:val="24"/>
          <w:szCs w:val="24"/>
        </w:rPr>
      </w:pPr>
      <w:r w:rsidDel="00000000" w:rsidR="00000000" w:rsidRPr="00000000">
        <w:rPr>
          <w:sz w:val="24"/>
          <w:szCs w:val="24"/>
          <w:rtl w:val="0"/>
        </w:rPr>
        <w:t xml:space="preserve">AUSTIN: No, bad!</w:t>
      </w:r>
    </w:p>
    <w:p w:rsidR="00000000" w:rsidDel="00000000" w:rsidP="00000000" w:rsidRDefault="00000000" w:rsidRPr="00000000" w14:paraId="0000004B">
      <w:pPr>
        <w:spacing w:after="200" w:lineRule="auto"/>
        <w:rPr>
          <w:sz w:val="24"/>
          <w:szCs w:val="24"/>
        </w:rPr>
      </w:pPr>
      <w:r w:rsidDel="00000000" w:rsidR="00000000" w:rsidRPr="00000000">
        <w:rPr>
          <w:sz w:val="24"/>
          <w:szCs w:val="24"/>
          <w:rtl w:val="0"/>
        </w:rPr>
        <w:t xml:space="preserve">SYLVIA: My character- but yeah, my character is a Cobbin, she's sort of this little, bookish...alchemist, basically?</w:t>
      </w:r>
    </w:p>
    <w:p w:rsidR="00000000" w:rsidDel="00000000" w:rsidP="00000000" w:rsidRDefault="00000000" w:rsidRPr="00000000" w14:paraId="0000004C">
      <w:pPr>
        <w:spacing w:after="200" w:lineRule="auto"/>
        <w:rPr>
          <w:sz w:val="24"/>
          <w:szCs w:val="24"/>
        </w:rPr>
      </w:pPr>
      <w:r w:rsidDel="00000000" w:rsidR="00000000" w:rsidRPr="00000000">
        <w:rPr>
          <w:sz w:val="24"/>
          <w:szCs w:val="24"/>
          <w:rtl w:val="0"/>
        </w:rPr>
        <w:t xml:space="preserve">AUSTIN: Ooh,</w:t>
      </w:r>
    </w:p>
    <w:p w:rsidR="00000000" w:rsidDel="00000000" w:rsidP="00000000" w:rsidRDefault="00000000" w:rsidRPr="00000000" w14:paraId="0000004D">
      <w:pPr>
        <w:spacing w:after="200" w:lineRule="auto"/>
        <w:rPr>
          <w:sz w:val="24"/>
          <w:szCs w:val="24"/>
        </w:rPr>
      </w:pPr>
      <w:r w:rsidDel="00000000" w:rsidR="00000000" w:rsidRPr="00000000">
        <w:rPr>
          <w:sz w:val="24"/>
          <w:szCs w:val="24"/>
          <w:rtl w:val="0"/>
        </w:rPr>
        <w:t xml:space="preserve">SYLVIA: I'm a Leech character, which basically means I'm the person who tinkers with everything.</w:t>
      </w:r>
    </w:p>
    <w:p w:rsidR="00000000" w:rsidDel="00000000" w:rsidP="00000000" w:rsidRDefault="00000000" w:rsidRPr="00000000" w14:paraId="0000004E">
      <w:pPr>
        <w:spacing w:after="200"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04F">
      <w:pPr>
        <w:pStyle w:val="Heading1"/>
        <w:spacing w:after="200" w:lineRule="auto"/>
        <w:jc w:val="center"/>
        <w:rPr>
          <w:sz w:val="24"/>
          <w:szCs w:val="24"/>
        </w:rPr>
      </w:pPr>
      <w:bookmarkStart w:colFirst="0" w:colLast="0" w:name="_kka975fm3ktz" w:id="0"/>
      <w:bookmarkEnd w:id="0"/>
      <w:r w:rsidDel="00000000" w:rsidR="00000000" w:rsidRPr="00000000">
        <w:rPr>
          <w:sz w:val="24"/>
          <w:szCs w:val="24"/>
          <w:rtl w:val="0"/>
        </w:rPr>
        <w:t xml:space="preserve">[0:15:00]</w:t>
      </w:r>
    </w:p>
    <w:p w:rsidR="00000000" w:rsidDel="00000000" w:rsidP="00000000" w:rsidRDefault="00000000" w:rsidRPr="00000000" w14:paraId="00000050">
      <w:pPr>
        <w:spacing w:after="200" w:lineRule="auto"/>
        <w:rPr>
          <w:sz w:val="24"/>
          <w:szCs w:val="24"/>
        </w:rPr>
      </w:pPr>
      <w:r w:rsidDel="00000000" w:rsidR="00000000" w:rsidRPr="00000000">
        <w:rPr>
          <w:sz w:val="24"/>
          <w:szCs w:val="24"/>
          <w:rtl w:val="0"/>
        </w:rPr>
        <w:t xml:space="preserve">SYLVIA</w:t>
      </w:r>
      <w:r w:rsidDel="00000000" w:rsidR="00000000" w:rsidRPr="00000000">
        <w:rPr>
          <w:sz w:val="24"/>
          <w:szCs w:val="24"/>
          <w:rtl w:val="0"/>
        </w:rPr>
        <w:t xml:space="preserve">: Specifically with chemicals and arcane substances, is what I've got her in. And she's from Emberboro, being a Cobbin-</w:t>
      </w:r>
    </w:p>
    <w:p w:rsidR="00000000" w:rsidDel="00000000" w:rsidP="00000000" w:rsidRDefault="00000000" w:rsidRPr="00000000" w14:paraId="00000051">
      <w:pPr>
        <w:spacing w:after="200" w:lineRule="auto"/>
        <w:rPr>
          <w:sz w:val="24"/>
          <w:szCs w:val="24"/>
        </w:rPr>
      </w:pPr>
      <w:r w:rsidDel="00000000" w:rsidR="00000000" w:rsidRPr="00000000">
        <w:rPr>
          <w:sz w:val="24"/>
          <w:szCs w:val="24"/>
          <w:rtl w:val="0"/>
        </w:rPr>
        <w:t xml:space="preserve">AUSTIN: So that's her...that is her heritage?</w:t>
      </w:r>
    </w:p>
    <w:p w:rsidR="00000000" w:rsidDel="00000000" w:rsidP="00000000" w:rsidRDefault="00000000" w:rsidRPr="00000000" w14:paraId="00000052">
      <w:pPr>
        <w:spacing w:after="200" w:lineRule="auto"/>
        <w:rPr>
          <w:sz w:val="24"/>
          <w:szCs w:val="24"/>
        </w:rPr>
      </w:pPr>
      <w:r w:rsidDel="00000000" w:rsidR="00000000" w:rsidRPr="00000000">
        <w:rPr>
          <w:sz w:val="24"/>
          <w:szCs w:val="24"/>
          <w:rtl w:val="0"/>
        </w:rPr>
        <w:t xml:space="preserve">SYLVIA: That's her heritage, yes.</w:t>
      </w:r>
    </w:p>
    <w:p w:rsidR="00000000" w:rsidDel="00000000" w:rsidP="00000000" w:rsidRDefault="00000000" w:rsidRPr="00000000" w14:paraId="00000053">
      <w:pPr>
        <w:spacing w:after="200" w:lineRule="auto"/>
        <w:rPr>
          <w:sz w:val="24"/>
          <w:szCs w:val="24"/>
        </w:rPr>
      </w:pPr>
      <w:r w:rsidDel="00000000" w:rsidR="00000000" w:rsidRPr="00000000">
        <w:rPr>
          <w:sz w:val="24"/>
          <w:szCs w:val="24"/>
          <w:rtl w:val="0"/>
        </w:rPr>
        <w:t xml:space="preserve">AUSTIN: So what did... so when you choose a heritage, you should have a second step there? Not only the stat that you get, but there's a second thing (SYLVIA: Okay,) when you choose your heritage or your background. Which is like - so their example in the book is 'oh, I'm from Scovlin, and I'm from a family of ore miners.' and the background for that example character is 'oh, I'm a lab-I'm in labor and I'm a leviathan hunter'. So it's like, the category and then a specific thing.</w:t>
      </w:r>
    </w:p>
    <w:p w:rsidR="00000000" w:rsidDel="00000000" w:rsidP="00000000" w:rsidRDefault="00000000" w:rsidRPr="00000000" w14:paraId="00000054">
      <w:pPr>
        <w:spacing w:after="200"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055">
      <w:pPr>
        <w:spacing w:after="200" w:lineRule="auto"/>
        <w:rPr>
          <w:sz w:val="24"/>
          <w:szCs w:val="24"/>
        </w:rPr>
      </w:pPr>
      <w:r w:rsidDel="00000000" w:rsidR="00000000" w:rsidRPr="00000000">
        <w:rPr>
          <w:sz w:val="24"/>
          <w:szCs w:val="24"/>
          <w:rtl w:val="0"/>
        </w:rPr>
        <w:t xml:space="preserve">AUSTIN: So if you don't have that right now, that's cool, but just- write that in when we wrap back around, maybe?</w:t>
      </w:r>
    </w:p>
    <w:p w:rsidR="00000000" w:rsidDel="00000000" w:rsidP="00000000" w:rsidRDefault="00000000" w:rsidRPr="00000000" w14:paraId="00000056">
      <w:pPr>
        <w:spacing w:after="200" w:lineRule="auto"/>
        <w:rPr>
          <w:sz w:val="24"/>
          <w:szCs w:val="24"/>
        </w:rPr>
      </w:pPr>
      <w:r w:rsidDel="00000000" w:rsidR="00000000" w:rsidRPr="00000000">
        <w:rPr>
          <w:sz w:val="24"/>
          <w:szCs w:val="24"/>
          <w:rtl w:val="0"/>
        </w:rPr>
        <w:t xml:space="preserve">SYLVIA: I kinda do have it, I was just thinking,</w:t>
      </w:r>
    </w:p>
    <w:p w:rsidR="00000000" w:rsidDel="00000000" w:rsidP="00000000" w:rsidRDefault="00000000" w:rsidRPr="00000000" w14:paraId="00000057">
      <w:pPr>
        <w:spacing w:after="200" w:lineRule="auto"/>
        <w:rPr>
          <w:sz w:val="24"/>
          <w:szCs w:val="24"/>
        </w:rPr>
      </w:pPr>
      <w:r w:rsidDel="00000000" w:rsidR="00000000" w:rsidRPr="00000000">
        <w:rPr>
          <w:sz w:val="24"/>
          <w:szCs w:val="24"/>
          <w:rtl w:val="0"/>
        </w:rPr>
        <w:t xml:space="preserve">AUSTIN: Oh, okay, go for it.</w:t>
      </w:r>
    </w:p>
    <w:p w:rsidR="00000000" w:rsidDel="00000000" w:rsidP="00000000" w:rsidRDefault="00000000" w:rsidRPr="00000000" w14:paraId="00000058">
      <w:pPr>
        <w:spacing w:after="200" w:lineRule="auto"/>
        <w:rPr>
          <w:sz w:val="24"/>
          <w:szCs w:val="24"/>
        </w:rPr>
      </w:pPr>
      <w:r w:rsidDel="00000000" w:rsidR="00000000" w:rsidRPr="00000000">
        <w:rPr>
          <w:sz w:val="24"/>
          <w:szCs w:val="24"/>
          <w:rtl w:val="0"/>
        </w:rPr>
        <w:t xml:space="preserve">SYLVIA: I might actually- I had this, I was thinking, for both- for either of my background or my heritage, I was thinking that for- not necessarily as a front, but as like a day job, she works as something of like a makeshift apothecary, for people in Emberboro.</w:t>
      </w:r>
    </w:p>
    <w:p w:rsidR="00000000" w:rsidDel="00000000" w:rsidP="00000000" w:rsidRDefault="00000000" w:rsidRPr="00000000" w14:paraId="00000059">
      <w:pPr>
        <w:spacing w:after="200" w:lineRule="auto"/>
        <w:rPr>
          <w:sz w:val="24"/>
          <w:szCs w:val="24"/>
        </w:rPr>
      </w:pPr>
      <w:r w:rsidDel="00000000" w:rsidR="00000000" w:rsidRPr="00000000">
        <w:rPr>
          <w:sz w:val="24"/>
          <w:szCs w:val="24"/>
          <w:rtl w:val="0"/>
        </w:rPr>
        <w:t xml:space="preserve">AUSTIN: Yeah. Okay, then maybe that's...</w:t>
      </w:r>
    </w:p>
    <w:p w:rsidR="00000000" w:rsidDel="00000000" w:rsidP="00000000" w:rsidRDefault="00000000" w:rsidRPr="00000000" w14:paraId="0000005A">
      <w:pPr>
        <w:spacing w:after="200" w:lineRule="auto"/>
        <w:rPr>
          <w:sz w:val="24"/>
          <w:szCs w:val="24"/>
        </w:rPr>
      </w:pPr>
      <w:r w:rsidDel="00000000" w:rsidR="00000000" w:rsidRPr="00000000">
        <w:rPr>
          <w:sz w:val="24"/>
          <w:szCs w:val="24"/>
          <w:rtl w:val="0"/>
        </w:rPr>
        <w:t xml:space="preserve">SYLVIA: That- would that be more for background?</w:t>
      </w:r>
    </w:p>
    <w:p w:rsidR="00000000" w:rsidDel="00000000" w:rsidP="00000000" w:rsidRDefault="00000000" w:rsidRPr="00000000" w14:paraId="0000005B">
      <w:pPr>
        <w:spacing w:after="200" w:lineRule="auto"/>
        <w:rPr>
          <w:sz w:val="24"/>
          <w:szCs w:val="24"/>
        </w:rPr>
      </w:pPr>
      <w:r w:rsidDel="00000000" w:rsidR="00000000" w:rsidRPr="00000000">
        <w:rPr>
          <w:sz w:val="24"/>
          <w:szCs w:val="24"/>
          <w:rtl w:val="0"/>
        </w:rPr>
        <w:t xml:space="preserve">AUSTIN: So yeah, that would be background if that's like, what your job has been.</w:t>
      </w:r>
    </w:p>
    <w:p w:rsidR="00000000" w:rsidDel="00000000" w:rsidP="00000000" w:rsidRDefault="00000000" w:rsidRPr="00000000" w14:paraId="0000005C">
      <w:pPr>
        <w:spacing w:after="200"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05D">
      <w:pPr>
        <w:spacing w:after="200" w:lineRule="auto"/>
        <w:rPr>
          <w:sz w:val="24"/>
          <w:szCs w:val="24"/>
        </w:rPr>
      </w:pPr>
      <w:r w:rsidDel="00000000" w:rsidR="00000000" w:rsidRPr="00000000">
        <w:rPr>
          <w:sz w:val="24"/>
          <w:szCs w:val="24"/>
          <w:rtl w:val="0"/>
        </w:rPr>
        <w:t xml:space="preserve">AUSTIN: But like, alternatively her heritage could be that, because that's- she comes from a family of alchemists, do you know what I mean?</w:t>
      </w:r>
    </w:p>
    <w:p w:rsidR="00000000" w:rsidDel="00000000" w:rsidP="00000000" w:rsidRDefault="00000000" w:rsidRPr="00000000" w14:paraId="0000005E">
      <w:pPr>
        <w:spacing w:after="200" w:lineRule="auto"/>
        <w:rPr>
          <w:sz w:val="24"/>
          <w:szCs w:val="24"/>
        </w:rPr>
      </w:pPr>
      <w:r w:rsidDel="00000000" w:rsidR="00000000" w:rsidRPr="00000000">
        <w:rPr>
          <w:sz w:val="24"/>
          <w:szCs w:val="24"/>
          <w:rtl w:val="0"/>
        </w:rPr>
        <w:t xml:space="preserve">SYLVIA: Yeah, I was also- that's where I was thinking how she learned this while in basically the slums so, yeah.</w:t>
      </w:r>
    </w:p>
    <w:p w:rsidR="00000000" w:rsidDel="00000000" w:rsidP="00000000" w:rsidRDefault="00000000" w:rsidRPr="00000000" w14:paraId="0000005F">
      <w:pPr>
        <w:spacing w:after="200" w:lineRule="auto"/>
        <w:rPr>
          <w:sz w:val="24"/>
          <w:szCs w:val="24"/>
        </w:rPr>
      </w:pPr>
      <w:r w:rsidDel="00000000" w:rsidR="00000000" w:rsidRPr="00000000">
        <w:rPr>
          <w:sz w:val="24"/>
          <w:szCs w:val="24"/>
          <w:rtl w:val="0"/>
        </w:rPr>
        <w:t xml:space="preserve">AUSTIN: Right. And what are your, what are your abilities- what do your abilities do, basically?</w:t>
      </w:r>
    </w:p>
    <w:p w:rsidR="00000000" w:rsidDel="00000000" w:rsidP="00000000" w:rsidRDefault="00000000" w:rsidRPr="00000000" w14:paraId="00000060">
      <w:pPr>
        <w:spacing w:after="200" w:lineRule="auto"/>
        <w:rPr>
          <w:sz w:val="24"/>
          <w:szCs w:val="24"/>
        </w:rPr>
      </w:pPr>
      <w:r w:rsidDel="00000000" w:rsidR="00000000" w:rsidRPr="00000000">
        <w:rPr>
          <w:sz w:val="24"/>
          <w:szCs w:val="24"/>
          <w:rtl w:val="0"/>
        </w:rPr>
        <w:t xml:space="preserve">SYLVIA: So the abilities I have right now, </w:t>
      </w:r>
      <w:r w:rsidDel="00000000" w:rsidR="00000000" w:rsidRPr="00000000">
        <w:rPr>
          <w:i w:val="1"/>
          <w:sz w:val="24"/>
          <w:szCs w:val="24"/>
          <w:rtl w:val="0"/>
        </w:rPr>
        <w:t xml:space="preserve">Alchemist</w:t>
      </w:r>
      <w:r w:rsidDel="00000000" w:rsidR="00000000" w:rsidRPr="00000000">
        <w:rPr>
          <w:sz w:val="24"/>
          <w:szCs w:val="24"/>
          <w:rtl w:val="0"/>
        </w:rPr>
        <w:t xml:space="preserve">- the special abilities you're asking for?</w:t>
      </w:r>
    </w:p>
    <w:p w:rsidR="00000000" w:rsidDel="00000000" w:rsidP="00000000" w:rsidRDefault="00000000" w:rsidRPr="00000000" w14:paraId="00000061">
      <w:pPr>
        <w:spacing w:after="200" w:lineRule="auto"/>
        <w:rPr>
          <w:sz w:val="24"/>
          <w:szCs w:val="24"/>
        </w:rPr>
      </w:pPr>
      <w:r w:rsidDel="00000000" w:rsidR="00000000" w:rsidRPr="00000000">
        <w:rPr>
          <w:sz w:val="24"/>
          <w:szCs w:val="24"/>
          <w:rtl w:val="0"/>
        </w:rPr>
        <w:t xml:space="preserve">AUSTIN: Yeah, yeah.</w:t>
      </w:r>
    </w:p>
    <w:p w:rsidR="00000000" w:rsidDel="00000000" w:rsidP="00000000" w:rsidRDefault="00000000" w:rsidRPr="00000000" w14:paraId="00000062">
      <w:pPr>
        <w:spacing w:after="200" w:lineRule="auto"/>
        <w:rPr>
          <w:sz w:val="24"/>
          <w:szCs w:val="24"/>
        </w:rPr>
      </w:pPr>
      <w:r w:rsidDel="00000000" w:rsidR="00000000" w:rsidRPr="00000000">
        <w:rPr>
          <w:sz w:val="24"/>
          <w:szCs w:val="24"/>
          <w:rtl w:val="0"/>
        </w:rPr>
        <w:t xml:space="preserve">SYLVIA: It lets me tinker with chemical and arcane substances to design and produce poisons, drugs, and other strange mixtures.</w:t>
      </w:r>
    </w:p>
    <w:p w:rsidR="00000000" w:rsidDel="00000000" w:rsidP="00000000" w:rsidRDefault="00000000" w:rsidRPr="00000000" w14:paraId="00000063">
      <w:pPr>
        <w:spacing w:after="200" w:lineRule="auto"/>
        <w:rPr>
          <w:sz w:val="24"/>
          <w:szCs w:val="24"/>
        </w:rPr>
      </w:pPr>
      <w:r w:rsidDel="00000000" w:rsidR="00000000" w:rsidRPr="00000000">
        <w:rPr>
          <w:sz w:val="24"/>
          <w:szCs w:val="24"/>
          <w:rtl w:val="0"/>
        </w:rPr>
        <w:t xml:space="preserve">AUSTIN: Mmhm.</w:t>
      </w:r>
    </w:p>
    <w:p w:rsidR="00000000" w:rsidDel="00000000" w:rsidP="00000000" w:rsidRDefault="00000000" w:rsidRPr="00000000" w14:paraId="00000064">
      <w:pPr>
        <w:spacing w:after="200" w:lineRule="auto"/>
        <w:rPr>
          <w:sz w:val="24"/>
          <w:szCs w:val="24"/>
        </w:rPr>
      </w:pPr>
      <w:r w:rsidDel="00000000" w:rsidR="00000000" w:rsidRPr="00000000">
        <w:rPr>
          <w:sz w:val="24"/>
          <w:szCs w:val="24"/>
          <w:rtl w:val="0"/>
        </w:rPr>
        <w:t xml:space="preserve">SYLVIA: And the other thing I took is </w:t>
      </w:r>
      <w:r w:rsidDel="00000000" w:rsidR="00000000" w:rsidRPr="00000000">
        <w:rPr>
          <w:i w:val="1"/>
          <w:sz w:val="24"/>
          <w:szCs w:val="24"/>
          <w:rtl w:val="0"/>
        </w:rPr>
        <w:t xml:space="preserve">Saboteur</w:t>
      </w:r>
      <w:r w:rsidDel="00000000" w:rsidR="00000000" w:rsidRPr="00000000">
        <w:rPr>
          <w:sz w:val="24"/>
          <w:szCs w:val="24"/>
          <w:rtl w:val="0"/>
        </w:rPr>
        <w:t xml:space="preserve">, which is when I use my </w:t>
      </w:r>
      <w:r w:rsidDel="00000000" w:rsidR="00000000" w:rsidRPr="00000000">
        <w:rPr>
          <w:i w:val="1"/>
          <w:sz w:val="24"/>
          <w:szCs w:val="24"/>
          <w:rtl w:val="0"/>
        </w:rPr>
        <w:t xml:space="preserve">wreck </w:t>
      </w:r>
      <w:r w:rsidDel="00000000" w:rsidR="00000000" w:rsidRPr="00000000">
        <w:rPr>
          <w:sz w:val="24"/>
          <w:szCs w:val="24"/>
          <w:rtl w:val="0"/>
        </w:rPr>
        <w:t xml:space="preserve">stat, the work is much quieter than it should be (AUSTIN: Huh.) and the damage is hidden from casual inspection.</w:t>
      </w:r>
    </w:p>
    <w:p w:rsidR="00000000" w:rsidDel="00000000" w:rsidP="00000000" w:rsidRDefault="00000000" w:rsidRPr="00000000" w14:paraId="00000065">
      <w:pPr>
        <w:spacing w:after="200" w:lineRule="auto"/>
        <w:rPr>
          <w:sz w:val="24"/>
          <w:szCs w:val="24"/>
        </w:rPr>
      </w:pPr>
      <w:r w:rsidDel="00000000" w:rsidR="00000000" w:rsidRPr="00000000">
        <w:rPr>
          <w:sz w:val="24"/>
          <w:szCs w:val="24"/>
          <w:rtl w:val="0"/>
        </w:rPr>
        <w:t xml:space="preserve">AUSTIN: That's really cool</w:t>
      </w:r>
    </w:p>
    <w:p w:rsidR="00000000" w:rsidDel="00000000" w:rsidP="00000000" w:rsidRDefault="00000000" w:rsidRPr="00000000" w14:paraId="00000066">
      <w:pPr>
        <w:spacing w:after="200"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067">
      <w:pPr>
        <w:spacing w:after="200" w:lineRule="auto"/>
        <w:rPr>
          <w:sz w:val="24"/>
          <w:szCs w:val="24"/>
        </w:rPr>
      </w:pPr>
      <w:r w:rsidDel="00000000" w:rsidR="00000000" w:rsidRPr="00000000">
        <w:rPr>
          <w:sz w:val="24"/>
          <w:szCs w:val="24"/>
          <w:rtl w:val="0"/>
        </w:rPr>
        <w:t xml:space="preserve">AUSTIN: Awesome.</w:t>
      </w:r>
    </w:p>
    <w:p w:rsidR="00000000" w:rsidDel="00000000" w:rsidP="00000000" w:rsidRDefault="00000000" w:rsidRPr="00000000" w14:paraId="00000068">
      <w:pPr>
        <w:spacing w:after="200" w:lineRule="auto"/>
        <w:rPr>
          <w:sz w:val="24"/>
          <w:szCs w:val="24"/>
        </w:rPr>
      </w:pPr>
      <w:r w:rsidDel="00000000" w:rsidR="00000000" w:rsidRPr="00000000">
        <w:rPr>
          <w:sz w:val="24"/>
          <w:szCs w:val="24"/>
          <w:rtl w:val="0"/>
        </w:rPr>
        <w:t xml:space="preserve">SYLVIA: Yeah. And for- I actually have an idea for background, too.</w:t>
      </w:r>
    </w:p>
    <w:p w:rsidR="00000000" w:rsidDel="00000000" w:rsidP="00000000" w:rsidRDefault="00000000" w:rsidRPr="00000000" w14:paraId="00000069">
      <w:pPr>
        <w:spacing w:after="200"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06A">
      <w:pPr>
        <w:spacing w:after="200" w:lineRule="auto"/>
        <w:rPr>
          <w:sz w:val="24"/>
          <w:szCs w:val="24"/>
        </w:rPr>
      </w:pPr>
      <w:r w:rsidDel="00000000" w:rsidR="00000000" w:rsidRPr="00000000">
        <w:rPr>
          <w:sz w:val="24"/>
          <w:szCs w:val="24"/>
          <w:rtl w:val="0"/>
        </w:rPr>
        <w:t xml:space="preserve">SYLVIA: If you want me to just do that really quick?</w:t>
      </w:r>
    </w:p>
    <w:p w:rsidR="00000000" w:rsidDel="00000000" w:rsidP="00000000" w:rsidRDefault="00000000" w:rsidRPr="00000000" w14:paraId="0000006B">
      <w:pPr>
        <w:spacing w:after="200" w:lineRule="auto"/>
        <w:rPr>
          <w:sz w:val="24"/>
          <w:szCs w:val="24"/>
        </w:rPr>
      </w:pPr>
      <w:r w:rsidDel="00000000" w:rsidR="00000000" w:rsidRPr="00000000">
        <w:rPr>
          <w:sz w:val="24"/>
          <w:szCs w:val="24"/>
          <w:rtl w:val="0"/>
        </w:rPr>
        <w:t xml:space="preserve">AUSTIN: Yeah, do it.</w:t>
      </w:r>
    </w:p>
    <w:p w:rsidR="00000000" w:rsidDel="00000000" w:rsidP="00000000" w:rsidRDefault="00000000" w:rsidRPr="00000000" w14:paraId="0000006C">
      <w:pPr>
        <w:spacing w:after="200" w:lineRule="auto"/>
        <w:rPr>
          <w:sz w:val="24"/>
          <w:szCs w:val="24"/>
        </w:rPr>
      </w:pPr>
      <w:r w:rsidDel="00000000" w:rsidR="00000000" w:rsidRPr="00000000">
        <w:rPr>
          <w:sz w:val="24"/>
          <w:szCs w:val="24"/>
          <w:rtl w:val="0"/>
        </w:rPr>
        <w:t xml:space="preserve">SYLVIA: I was thinking she could be a smuggler of sorts- before the crew got together she was already smuggling like, medical supplies to people from-</w:t>
      </w:r>
    </w:p>
    <w:p w:rsidR="00000000" w:rsidDel="00000000" w:rsidP="00000000" w:rsidRDefault="00000000" w:rsidRPr="00000000" w14:paraId="0000006D">
      <w:pPr>
        <w:spacing w:after="200" w:lineRule="auto"/>
        <w:rPr>
          <w:sz w:val="24"/>
          <w:szCs w:val="24"/>
        </w:rPr>
      </w:pPr>
      <w:r w:rsidDel="00000000" w:rsidR="00000000" w:rsidRPr="00000000">
        <w:rPr>
          <w:sz w:val="24"/>
          <w:szCs w:val="24"/>
          <w:rtl w:val="0"/>
        </w:rPr>
        <w:t xml:space="preserve">AUSTIN: That's cool.</w:t>
      </w:r>
    </w:p>
    <w:p w:rsidR="00000000" w:rsidDel="00000000" w:rsidP="00000000" w:rsidRDefault="00000000" w:rsidRPr="00000000" w14:paraId="0000006E">
      <w:pPr>
        <w:spacing w:after="200" w:lineRule="auto"/>
        <w:rPr>
          <w:sz w:val="24"/>
          <w:szCs w:val="24"/>
        </w:rPr>
      </w:pPr>
      <w:r w:rsidDel="00000000" w:rsidR="00000000" w:rsidRPr="00000000">
        <w:rPr>
          <w:sz w:val="24"/>
          <w:szCs w:val="24"/>
          <w:rtl w:val="0"/>
        </w:rPr>
        <w:t xml:space="preserve">SYLVIA: Yeah. From around like, just around all of Marielda, like...she's small, she can get in places.</w:t>
      </w:r>
    </w:p>
    <w:p w:rsidR="00000000" w:rsidDel="00000000" w:rsidP="00000000" w:rsidRDefault="00000000" w:rsidRPr="00000000" w14:paraId="0000006F">
      <w:pPr>
        <w:spacing w:after="200" w:lineRule="auto"/>
        <w:rPr>
          <w:sz w:val="24"/>
          <w:szCs w:val="24"/>
        </w:rPr>
      </w:pPr>
      <w:r w:rsidDel="00000000" w:rsidR="00000000" w:rsidRPr="00000000">
        <w:rPr>
          <w:sz w:val="24"/>
          <w:szCs w:val="24"/>
          <w:rtl w:val="0"/>
        </w:rPr>
        <w:t xml:space="preserve">AUSTIN: Sounds good. The only other thing I'm gonna do really quick while I'm on your sheet is I'm gonna add your playbook goal to where it says 'mark XP'</w:t>
      </w:r>
    </w:p>
    <w:p w:rsidR="00000000" w:rsidDel="00000000" w:rsidP="00000000" w:rsidRDefault="00000000" w:rsidRPr="00000000" w14:paraId="00000070">
      <w:pPr>
        <w:spacing w:after="200" w:lineRule="auto"/>
        <w:rPr>
          <w:sz w:val="24"/>
          <w:szCs w:val="24"/>
        </w:rPr>
      </w:pPr>
      <w:r w:rsidDel="00000000" w:rsidR="00000000" w:rsidRPr="00000000">
        <w:rPr>
          <w:sz w:val="24"/>
          <w:szCs w:val="24"/>
          <w:rtl w:val="0"/>
        </w:rPr>
        <w:t xml:space="preserve">SYLVIA: Oh! Cool.</w:t>
      </w:r>
    </w:p>
    <w:p w:rsidR="00000000" w:rsidDel="00000000" w:rsidP="00000000" w:rsidRDefault="00000000" w:rsidRPr="00000000" w14:paraId="00000071">
      <w:pPr>
        <w:spacing w:after="200" w:lineRule="auto"/>
        <w:rPr>
          <w:sz w:val="24"/>
          <w:szCs w:val="24"/>
        </w:rPr>
      </w:pPr>
      <w:r w:rsidDel="00000000" w:rsidR="00000000" w:rsidRPr="00000000">
        <w:rPr>
          <w:sz w:val="24"/>
          <w:szCs w:val="24"/>
          <w:rtl w:val="0"/>
        </w:rPr>
        <w:t xml:space="preserve">AUSTIN: Because the way XP works in this game is there's kind of playbook XP and there's like, ability XP? You get ability XP whenever you use an ability in a desperate situation, so like a- if you are in a fight, and like you're- there's no way you should be swinging at this person but you take a shot at them anyway? Then you'll get XP for that. The other thing though is like, you get- whenever you do a specific thing for each playbook, so for you it's whenever you address a tough challenge with technical skill or chaos, you'll get to mark playbook XP.</w:t>
      </w:r>
    </w:p>
    <w:p w:rsidR="00000000" w:rsidDel="00000000" w:rsidP="00000000" w:rsidRDefault="00000000" w:rsidRPr="00000000" w14:paraId="00000072">
      <w:pPr>
        <w:spacing w:after="200"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073">
      <w:pPr>
        <w:spacing w:after="200" w:lineRule="auto"/>
        <w:rPr>
          <w:sz w:val="24"/>
          <w:szCs w:val="24"/>
        </w:rPr>
      </w:pPr>
      <w:r w:rsidDel="00000000" w:rsidR="00000000" w:rsidRPr="00000000">
        <w:rPr>
          <w:sz w:val="24"/>
          <w:szCs w:val="24"/>
          <w:rtl w:val="0"/>
        </w:rPr>
        <w:t xml:space="preserve">AUSTIN: And then, if you expressed your beliefs, drives, heritage or background, mark XP, or either playbook- on playbook or abilities, I think. Sorry- I'm actually looking at your sheet, and when you turn-when you change it, I'm getting confused.</w:t>
      </w:r>
    </w:p>
    <w:p w:rsidR="00000000" w:rsidDel="00000000" w:rsidP="00000000" w:rsidRDefault="00000000" w:rsidRPr="00000000" w14:paraId="00000074">
      <w:pPr>
        <w:rPr>
          <w:sz w:val="24"/>
          <w:szCs w:val="24"/>
        </w:rPr>
      </w:pPr>
      <w:r w:rsidDel="00000000" w:rsidR="00000000" w:rsidRPr="00000000">
        <w:rPr>
          <w:sz w:val="24"/>
          <w:szCs w:val="24"/>
          <w:rtl w:val="0"/>
        </w:rPr>
        <w:t xml:space="preserve">[overlapping]</w:t>
      </w:r>
    </w:p>
    <w:p w:rsidR="00000000" w:rsidDel="00000000" w:rsidP="00000000" w:rsidRDefault="00000000" w:rsidRPr="00000000" w14:paraId="00000075">
      <w:pPr>
        <w:spacing w:after="200" w:lineRule="auto"/>
        <w:rPr>
          <w:rFonts w:ascii="Times New Roman" w:cs="Times New Roman" w:eastAsia="Times New Roman" w:hAnsi="Times New Roman"/>
          <w:sz w:val="24"/>
          <w:szCs w:val="24"/>
        </w:rPr>
      </w:pPr>
      <w:r w:rsidDel="00000000" w:rsidR="00000000" w:rsidRPr="00000000">
        <w:rPr>
          <w:sz w:val="24"/>
          <w:szCs w:val="24"/>
          <w:rtl w:val="0"/>
        </w:rPr>
        <w:t xml:space="preserve">SYLVIA: It's fine, I'm so sorry, I'm trying to organise my shit.</w:t>
        <w:br w:type="textWrapping"/>
        <w:t xml:space="preserve">AUSTIN: It's okay, I should just deal with them over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00" w:lineRule="auto"/>
        <w:rPr>
          <w:sz w:val="24"/>
          <w:szCs w:val="24"/>
        </w:rPr>
      </w:pPr>
      <w:r w:rsidDel="00000000" w:rsidR="00000000" w:rsidRPr="00000000">
        <w:rPr>
          <w:sz w:val="24"/>
          <w:szCs w:val="24"/>
          <w:rtl w:val="0"/>
        </w:rPr>
        <w:t xml:space="preserve">AUSTIN: So at the end of the session if you expressed your beliefs, drives, heritage or background, get XP, and then you also mark XP if you struggle with issues from your vice or traumas. So that brings us to your vice. What is your vice? Every character in this game has a vice.</w:t>
      </w:r>
    </w:p>
    <w:p w:rsidR="00000000" w:rsidDel="00000000" w:rsidP="00000000" w:rsidRDefault="00000000" w:rsidRPr="00000000" w14:paraId="00000077">
      <w:pPr>
        <w:spacing w:after="200" w:lineRule="auto"/>
        <w:rPr>
          <w:sz w:val="24"/>
          <w:szCs w:val="24"/>
        </w:rPr>
      </w:pPr>
      <w:r w:rsidDel="00000000" w:rsidR="00000000" w:rsidRPr="00000000">
        <w:rPr>
          <w:sz w:val="24"/>
          <w:szCs w:val="24"/>
          <w:rtl w:val="0"/>
        </w:rPr>
        <w:t xml:space="preserve">SYLVIA: My vice is </w:t>
      </w:r>
      <w:r w:rsidDel="00000000" w:rsidR="00000000" w:rsidRPr="00000000">
        <w:rPr>
          <w:i w:val="1"/>
          <w:sz w:val="24"/>
          <w:szCs w:val="24"/>
          <w:rtl w:val="0"/>
        </w:rPr>
        <w:t xml:space="preserve">weird</w:t>
      </w:r>
      <w:r w:rsidDel="00000000" w:rsidR="00000000" w:rsidRPr="00000000">
        <w:rPr>
          <w:sz w:val="24"/>
          <w:szCs w:val="24"/>
          <w:rtl w:val="0"/>
        </w:rPr>
        <w:t xml:space="preserve">. I... figured it was the most fitting one. "You experiment with strange essences, consort with rogue spirits, observe bizarre rituals or taboos et cetera."</w:t>
      </w:r>
    </w:p>
    <w:p w:rsidR="00000000" w:rsidDel="00000000" w:rsidP="00000000" w:rsidRDefault="00000000" w:rsidRPr="00000000" w14:paraId="00000078">
      <w:pPr>
        <w:spacing w:after="200" w:lineRule="auto"/>
        <w:rPr>
          <w:sz w:val="24"/>
          <w:szCs w:val="24"/>
        </w:rPr>
      </w:pPr>
      <w:r w:rsidDel="00000000" w:rsidR="00000000" w:rsidRPr="00000000">
        <w:rPr>
          <w:sz w:val="24"/>
          <w:szCs w:val="24"/>
          <w:rtl w:val="0"/>
        </w:rPr>
        <w:t xml:space="preserve">AUSTIN: So that's like- yeah, the way vices work in this game is like, you know instead of having- you kind of have HP in this game, but you also have this thing called stress, and that is your kind of main...HP pool in a weird way? And...in order to get rid of stress, you have to go dig into your vice a little bit. And that isn't just like- one of the things I like a lot about this game is, that isn't just a euphemism for substance abuse. Like, going to see your family is a vice. Or could be a vice. There's a million- it's just the thing you need, it's not a judgemental vice. It is just like, 'I need this thing to fucking calm me down and make me feel more like a human being'.</w:t>
      </w:r>
    </w:p>
    <w:p w:rsidR="00000000" w:rsidDel="00000000" w:rsidP="00000000" w:rsidRDefault="00000000" w:rsidRPr="00000000" w14:paraId="00000079">
      <w:pPr>
        <w:spacing w:after="200"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07A">
      <w:pPr>
        <w:spacing w:after="200" w:lineRule="auto"/>
        <w:rPr>
          <w:sz w:val="24"/>
          <w:szCs w:val="24"/>
        </w:rPr>
      </w:pPr>
      <w:r w:rsidDel="00000000" w:rsidR="00000000" w:rsidRPr="00000000">
        <w:rPr>
          <w:sz w:val="24"/>
          <w:szCs w:val="24"/>
          <w:rtl w:val="0"/>
        </w:rPr>
        <w:t xml:space="preserve">AUSTIN: And obviously...y'know, everything in moderation. If you overexpose yourself to your vice, things can go bad. But if you fail to let yourself go have your vice, you also will eventually suffer trauma. And that would be bad. So yeah, </w:t>
      </w:r>
      <w:r w:rsidDel="00000000" w:rsidR="00000000" w:rsidRPr="00000000">
        <w:rPr>
          <w:i w:val="1"/>
          <w:sz w:val="24"/>
          <w:szCs w:val="24"/>
          <w:rtl w:val="0"/>
        </w:rPr>
        <w:t xml:space="preserve">weird </w:t>
      </w:r>
      <w:r w:rsidDel="00000000" w:rsidR="00000000" w:rsidRPr="00000000">
        <w:rPr>
          <w:sz w:val="24"/>
          <w:szCs w:val="24"/>
          <w:rtl w:val="0"/>
        </w:rPr>
        <w:t xml:space="preserve">is a cool one.</w:t>
      </w:r>
    </w:p>
    <w:p w:rsidR="00000000" w:rsidDel="00000000" w:rsidP="00000000" w:rsidRDefault="00000000" w:rsidRPr="00000000" w14:paraId="0000007B">
      <w:pPr>
        <w:spacing w:after="200"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07C">
      <w:pPr>
        <w:spacing w:after="200" w:lineRule="auto"/>
        <w:rPr>
          <w:sz w:val="24"/>
          <w:szCs w:val="24"/>
        </w:rPr>
      </w:pPr>
      <w:r w:rsidDel="00000000" w:rsidR="00000000" w:rsidRPr="00000000">
        <w:rPr>
          <w:sz w:val="24"/>
          <w:szCs w:val="24"/>
          <w:rtl w:val="0"/>
        </w:rPr>
        <w:t xml:space="preserve">AUSTIN: Alright, I think that's it for Aubrey for now...let's talk about Captain E. Hitchcock.</w:t>
      </w:r>
    </w:p>
    <w:p w:rsidR="00000000" w:rsidDel="00000000" w:rsidP="00000000" w:rsidRDefault="00000000" w:rsidRPr="00000000" w14:paraId="0000007D">
      <w:pPr>
        <w:spacing w:after="200" w:lineRule="auto"/>
        <w:rPr>
          <w:sz w:val="24"/>
          <w:szCs w:val="24"/>
        </w:rPr>
      </w:pPr>
      <w:r w:rsidDel="00000000" w:rsidR="00000000" w:rsidRPr="00000000">
        <w:rPr>
          <w:sz w:val="24"/>
          <w:szCs w:val="24"/>
          <w:rtl w:val="0"/>
        </w:rPr>
        <w:t xml:space="preserve">JACK: Okay, so...Captain Hitchcock is a...an ex-cavalry officer from Samothes' army.</w:t>
      </w:r>
    </w:p>
    <w:p w:rsidR="00000000" w:rsidDel="00000000" w:rsidP="00000000" w:rsidRDefault="00000000" w:rsidRPr="00000000" w14:paraId="0000007E">
      <w:pPr>
        <w:spacing w:after="200"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07F">
      <w:pPr>
        <w:spacing w:after="200" w:lineRule="auto"/>
        <w:rPr>
          <w:sz w:val="24"/>
          <w:szCs w:val="24"/>
        </w:rPr>
      </w:pPr>
      <w:r w:rsidDel="00000000" w:rsidR="00000000" w:rsidRPr="00000000">
        <w:rPr>
          <w:sz w:val="24"/>
          <w:szCs w:val="24"/>
          <w:rtl w:val="0"/>
        </w:rPr>
        <w:t xml:space="preserve">JACK: I'm playing with the Slide playbook, which is described as a "subtle manipulator and spy". And now, in his ex-military days, Hitchcock runs a dancing academy in Chrysanthemum Parish to teach rich kids how to dance. [Austin laughs] And...at night, the same school becomes a duelling academy and there's often a fairly major overlap in the pupil books.</w:t>
      </w:r>
    </w:p>
    <w:p w:rsidR="00000000" w:rsidDel="00000000" w:rsidP="00000000" w:rsidRDefault="00000000" w:rsidRPr="00000000" w14:paraId="00000080">
      <w:pPr>
        <w:spacing w:after="200" w:lineRule="auto"/>
        <w:rPr>
          <w:sz w:val="24"/>
          <w:szCs w:val="24"/>
        </w:rPr>
      </w:pPr>
      <w:r w:rsidDel="00000000" w:rsidR="00000000" w:rsidRPr="00000000">
        <w:rPr>
          <w:sz w:val="24"/>
          <w:szCs w:val="24"/>
          <w:rtl w:val="0"/>
        </w:rPr>
        <w:t xml:space="preserve">AUSTIN: [laughs] Dancing and swordplay are not that different, I suppose.</w:t>
      </w:r>
    </w:p>
    <w:p w:rsidR="00000000" w:rsidDel="00000000" w:rsidP="00000000" w:rsidRDefault="00000000" w:rsidRPr="00000000" w14:paraId="00000081">
      <w:pPr>
        <w:spacing w:after="200" w:lineRule="auto"/>
        <w:rPr>
          <w:sz w:val="24"/>
          <w:szCs w:val="24"/>
        </w:rPr>
      </w:pPr>
      <w:r w:rsidDel="00000000" w:rsidR="00000000" w:rsidRPr="00000000">
        <w:rPr>
          <w:sz w:val="24"/>
          <w:szCs w:val="24"/>
          <w:rtl w:val="0"/>
        </w:rPr>
        <w:t xml:space="preserve">JACK: No, not really. So my two skills are </w:t>
      </w:r>
      <w:r w:rsidDel="00000000" w:rsidR="00000000" w:rsidRPr="00000000">
        <w:rPr>
          <w:i w:val="1"/>
          <w:sz w:val="24"/>
          <w:szCs w:val="24"/>
          <w:rtl w:val="0"/>
        </w:rPr>
        <w:t xml:space="preserve">Cloak &amp; Dagger</w:t>
      </w:r>
      <w:r w:rsidDel="00000000" w:rsidR="00000000" w:rsidRPr="00000000">
        <w:rPr>
          <w:sz w:val="24"/>
          <w:szCs w:val="24"/>
          <w:rtl w:val="0"/>
        </w:rPr>
        <w:t xml:space="preserve">, which is when I use a disguise or other form of covert misdirection I get +1 effect. When I throw off my disguise, the resulting surprise gives me the initiative in the situation.</w:t>
      </w:r>
    </w:p>
    <w:p w:rsidR="00000000" w:rsidDel="00000000" w:rsidP="00000000" w:rsidRDefault="00000000" w:rsidRPr="00000000" w14:paraId="00000082">
      <w:pPr>
        <w:spacing w:after="200" w:lineRule="auto"/>
        <w:rPr>
          <w:sz w:val="24"/>
          <w:szCs w:val="24"/>
        </w:rPr>
      </w:pPr>
      <w:r w:rsidDel="00000000" w:rsidR="00000000" w:rsidRPr="00000000">
        <w:rPr>
          <w:sz w:val="24"/>
          <w:szCs w:val="24"/>
          <w:rtl w:val="0"/>
        </w:rPr>
        <w:t xml:space="preserve">AUSTIN: That's really good. That's like a very, 'aha! I got you!'. Yeah.</w:t>
      </w:r>
    </w:p>
    <w:p w:rsidR="00000000" w:rsidDel="00000000" w:rsidP="00000000" w:rsidRDefault="00000000" w:rsidRPr="00000000" w14:paraId="00000083">
      <w:pPr>
        <w:spacing w:after="200" w:lineRule="auto"/>
        <w:rPr>
          <w:sz w:val="24"/>
          <w:szCs w:val="24"/>
        </w:rPr>
      </w:pPr>
      <w:r w:rsidDel="00000000" w:rsidR="00000000" w:rsidRPr="00000000">
        <w:rPr>
          <w:sz w:val="24"/>
          <w:szCs w:val="24"/>
          <w:rtl w:val="0"/>
        </w:rPr>
        <w:t xml:space="preserve">JACK: Yeah, ‘it was me, all along!’ [Ali laughs] And the other one is </w:t>
      </w:r>
      <w:r w:rsidDel="00000000" w:rsidR="00000000" w:rsidRPr="00000000">
        <w:rPr>
          <w:i w:val="1"/>
          <w:sz w:val="24"/>
          <w:szCs w:val="24"/>
          <w:rtl w:val="0"/>
        </w:rPr>
        <w:t xml:space="preserve">Like Looking Into a Mirror</w:t>
      </w:r>
      <w:r w:rsidDel="00000000" w:rsidR="00000000" w:rsidRPr="00000000">
        <w:rPr>
          <w:sz w:val="24"/>
          <w:szCs w:val="24"/>
          <w:rtl w:val="0"/>
        </w:rPr>
        <w:t xml:space="preserve"> which is that I can always tell when someone is lying, which I figured was a useful skill to pick in a game where Austin is in.</w:t>
      </w:r>
    </w:p>
    <w:p w:rsidR="00000000" w:rsidDel="00000000" w:rsidP="00000000" w:rsidRDefault="00000000" w:rsidRPr="00000000" w14:paraId="00000084">
      <w:pPr>
        <w:spacing w:after="200" w:lineRule="auto"/>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085">
      <w:pPr>
        <w:spacing w:after="200" w:lineRule="auto"/>
        <w:rPr>
          <w:sz w:val="24"/>
          <w:szCs w:val="24"/>
        </w:rPr>
      </w:pPr>
      <w:r w:rsidDel="00000000" w:rsidR="00000000" w:rsidRPr="00000000">
        <w:rPr>
          <w:sz w:val="24"/>
          <w:szCs w:val="24"/>
          <w:rtl w:val="0"/>
        </w:rPr>
        <w:t xml:space="preserve">AUSTIN: Good! So you get to mark playbook XP whenever you address a tough challenge with deception or influence. Which is interesting.</w:t>
      </w:r>
    </w:p>
    <w:p w:rsidR="00000000" w:rsidDel="00000000" w:rsidP="00000000" w:rsidRDefault="00000000" w:rsidRPr="00000000" w14:paraId="00000086">
      <w:pPr>
        <w:spacing w:after="200" w:lineRule="auto"/>
        <w:rPr>
          <w:sz w:val="24"/>
          <w:szCs w:val="24"/>
        </w:rPr>
      </w:pPr>
      <w:r w:rsidDel="00000000" w:rsidR="00000000" w:rsidRPr="00000000">
        <w:rPr>
          <w:sz w:val="24"/>
          <w:szCs w:val="24"/>
          <w:rtl w:val="0"/>
        </w:rPr>
        <w:t xml:space="preserve">JACK: I do, yeah.</w:t>
      </w:r>
    </w:p>
    <w:p w:rsidR="00000000" w:rsidDel="00000000" w:rsidP="00000000" w:rsidRDefault="00000000" w:rsidRPr="00000000" w14:paraId="00000087">
      <w:pPr>
        <w:spacing w:after="200" w:lineRule="auto"/>
        <w:rPr>
          <w:sz w:val="24"/>
          <w:szCs w:val="24"/>
        </w:rPr>
      </w:pPr>
      <w:r w:rsidDel="00000000" w:rsidR="00000000" w:rsidRPr="00000000">
        <w:rPr>
          <w:sz w:val="24"/>
          <w:szCs w:val="24"/>
          <w:rtl w:val="0"/>
        </w:rPr>
        <w:t xml:space="preserve">AUSTIN: What are your- what's your heritage and your background?</w:t>
      </w:r>
    </w:p>
    <w:p w:rsidR="00000000" w:rsidDel="00000000" w:rsidP="00000000" w:rsidRDefault="00000000" w:rsidRPr="00000000" w14:paraId="00000088">
      <w:pPr>
        <w:spacing w:after="200" w:lineRule="auto"/>
        <w:rPr>
          <w:sz w:val="24"/>
          <w:szCs w:val="24"/>
        </w:rPr>
      </w:pPr>
      <w:r w:rsidDel="00000000" w:rsidR="00000000" w:rsidRPr="00000000">
        <w:rPr>
          <w:sz w:val="24"/>
          <w:szCs w:val="24"/>
          <w:rtl w:val="0"/>
        </w:rPr>
        <w:t xml:space="preserve">JACK: My heritage is I, uh- I when I was a kid, I used to try and sneak into fancy parties in Chrysanthemum Parish, from Orchid Parish. And I think- originally, I think that was just so I could go to the parties, as just this tiny kid, and then I think as it got further, I was like 'I could just like...steal stuff while I'm here!' [Dre laughs] 'I can just like, leave with stuff!' So... that’s a finesse point. And then my background is just military.</w:t>
      </w:r>
    </w:p>
    <w:p w:rsidR="00000000" w:rsidDel="00000000" w:rsidP="00000000" w:rsidRDefault="00000000" w:rsidRPr="00000000" w14:paraId="00000089">
      <w:pPr>
        <w:spacing w:after="200" w:lineRule="auto"/>
        <w:rPr>
          <w:sz w:val="24"/>
          <w:szCs w:val="24"/>
        </w:rPr>
      </w:pPr>
      <w:r w:rsidDel="00000000" w:rsidR="00000000" w:rsidRPr="00000000">
        <w:rPr>
          <w:sz w:val="24"/>
          <w:szCs w:val="24"/>
          <w:rtl w:val="0"/>
        </w:rPr>
        <w:t xml:space="preserve">AUSTIN: Cool.</w:t>
      </w:r>
    </w:p>
    <w:p w:rsidR="00000000" w:rsidDel="00000000" w:rsidP="00000000" w:rsidRDefault="00000000" w:rsidRPr="00000000" w14:paraId="0000008A">
      <w:pPr>
        <w:spacing w:after="200" w:lineRule="auto"/>
        <w:rPr>
          <w:sz w:val="24"/>
          <w:szCs w:val="24"/>
        </w:rPr>
      </w:pPr>
      <w:r w:rsidDel="00000000" w:rsidR="00000000" w:rsidRPr="00000000">
        <w:rPr>
          <w:sz w:val="24"/>
          <w:szCs w:val="24"/>
          <w:rtl w:val="0"/>
        </w:rPr>
        <w:t xml:space="preserve">JACK: Cavalry officer, swung a sabre from the back of a horse, so now I have a point in </w:t>
      </w:r>
      <w:r w:rsidDel="00000000" w:rsidR="00000000" w:rsidRPr="00000000">
        <w:rPr>
          <w:i w:val="1"/>
          <w:sz w:val="24"/>
          <w:szCs w:val="24"/>
          <w:rtl w:val="0"/>
        </w:rPr>
        <w:t xml:space="preserve">Skirmish</w:t>
      </w:r>
      <w:r w:rsidDel="00000000" w:rsidR="00000000" w:rsidRPr="00000000">
        <w:rPr>
          <w:sz w:val="24"/>
          <w:szCs w:val="24"/>
          <w:rtl w:val="0"/>
        </w:rPr>
        <w:t xml:space="preserve">. For that.</w:t>
      </w:r>
    </w:p>
    <w:p w:rsidR="00000000" w:rsidDel="00000000" w:rsidP="00000000" w:rsidRDefault="00000000" w:rsidRPr="00000000" w14:paraId="0000008B">
      <w:pPr>
        <w:spacing w:after="200" w:lineRule="auto"/>
        <w:rPr>
          <w:sz w:val="24"/>
          <w:szCs w:val="24"/>
        </w:rPr>
      </w:pPr>
      <w:r w:rsidDel="00000000" w:rsidR="00000000" w:rsidRPr="00000000">
        <w:rPr>
          <w:sz w:val="24"/>
          <w:szCs w:val="24"/>
          <w:rtl w:val="0"/>
        </w:rPr>
        <w:t xml:space="preserve">[Ali snickers]</w:t>
      </w:r>
    </w:p>
    <w:p w:rsidR="00000000" w:rsidDel="00000000" w:rsidP="00000000" w:rsidRDefault="00000000" w:rsidRPr="00000000" w14:paraId="0000008C">
      <w:pPr>
        <w:spacing w:after="200" w:lineRule="auto"/>
        <w:rPr>
          <w:sz w:val="24"/>
          <w:szCs w:val="24"/>
        </w:rPr>
      </w:pPr>
      <w:r w:rsidDel="00000000" w:rsidR="00000000" w:rsidRPr="00000000">
        <w:rPr>
          <w:sz w:val="24"/>
          <w:szCs w:val="24"/>
          <w:rtl w:val="0"/>
        </w:rPr>
        <w:t xml:space="preserve">AUSTIN: Cool. That's-yeah. Y'know. Did you do that in a- did you do that like, to people?</w:t>
      </w:r>
    </w:p>
    <w:p w:rsidR="00000000" w:rsidDel="00000000" w:rsidP="00000000" w:rsidRDefault="00000000" w:rsidRPr="00000000" w14:paraId="0000008D">
      <w:pPr>
        <w:spacing w:after="200" w:lineRule="auto"/>
        <w:rPr>
          <w:sz w:val="24"/>
          <w:szCs w:val="24"/>
        </w:rPr>
      </w:pPr>
      <w:r w:rsidDel="00000000" w:rsidR="00000000" w:rsidRPr="00000000">
        <w:rPr>
          <w:sz w:val="24"/>
          <w:szCs w:val="24"/>
          <w:rtl w:val="0"/>
        </w:rPr>
        <w:t xml:space="preserve">JACK: I'm sorry?</w:t>
      </w:r>
    </w:p>
    <w:p w:rsidR="00000000" w:rsidDel="00000000" w:rsidP="00000000" w:rsidRDefault="00000000" w:rsidRPr="00000000" w14:paraId="0000008E">
      <w:pPr>
        <w:spacing w:after="200" w:lineRule="auto"/>
        <w:rPr>
          <w:sz w:val="24"/>
          <w:szCs w:val="24"/>
        </w:rPr>
      </w:pPr>
      <w:r w:rsidDel="00000000" w:rsidR="00000000" w:rsidRPr="00000000">
        <w:rPr>
          <w:sz w:val="24"/>
          <w:szCs w:val="24"/>
          <w:rtl w:val="0"/>
        </w:rPr>
        <w:t xml:space="preserve">AUSTIN: How many people- how many people have you killed?</w:t>
      </w:r>
    </w:p>
    <w:p w:rsidR="00000000" w:rsidDel="00000000" w:rsidP="00000000" w:rsidRDefault="00000000" w:rsidRPr="00000000" w14:paraId="0000008F">
      <w:pPr>
        <w:spacing w:after="200" w:lineRule="auto"/>
        <w:rPr>
          <w:sz w:val="24"/>
          <w:szCs w:val="24"/>
        </w:rPr>
      </w:pPr>
      <w:r w:rsidDel="00000000" w:rsidR="00000000" w:rsidRPr="00000000">
        <w:rPr>
          <w:sz w:val="24"/>
          <w:szCs w:val="24"/>
          <w:rtl w:val="0"/>
        </w:rPr>
        <w:t xml:space="preserve">JACK: Oh. Um, well? Austin? [Laughs] I think there's a number...ah, where you stop counting.</w:t>
      </w:r>
    </w:p>
    <w:p w:rsidR="00000000" w:rsidDel="00000000" w:rsidP="00000000" w:rsidRDefault="00000000" w:rsidRPr="00000000" w14:paraId="00000090">
      <w:pPr>
        <w:spacing w:after="200" w:lineRule="auto"/>
        <w:rPr>
          <w:sz w:val="24"/>
          <w:szCs w:val="24"/>
        </w:rPr>
      </w:pPr>
      <w:r w:rsidDel="00000000" w:rsidR="00000000" w:rsidRPr="00000000">
        <w:rPr>
          <w:sz w:val="24"/>
          <w:szCs w:val="24"/>
          <w:rtl w:val="0"/>
        </w:rPr>
        <w:t xml:space="preserve">AUSTIN: Alright, well. Good to know.</w:t>
      </w:r>
    </w:p>
    <w:p w:rsidR="00000000" w:rsidDel="00000000" w:rsidP="00000000" w:rsidRDefault="00000000" w:rsidRPr="00000000" w14:paraId="00000091">
      <w:pPr>
        <w:spacing w:after="200" w:lineRule="auto"/>
        <w:rPr>
          <w:sz w:val="24"/>
          <w:szCs w:val="24"/>
        </w:rPr>
      </w:pPr>
      <w:r w:rsidDel="00000000" w:rsidR="00000000" w:rsidRPr="00000000">
        <w:rPr>
          <w:sz w:val="24"/>
          <w:szCs w:val="24"/>
          <w:rtl w:val="0"/>
        </w:rPr>
        <w:t xml:space="preserve">[Ali laughs, then Jack laughs uncomfortably]</w:t>
      </w:r>
    </w:p>
    <w:p w:rsidR="00000000" w:rsidDel="00000000" w:rsidP="00000000" w:rsidRDefault="00000000" w:rsidRPr="00000000" w14:paraId="00000092">
      <w:pPr>
        <w:spacing w:after="200" w:lineRule="auto"/>
        <w:rPr>
          <w:sz w:val="24"/>
          <w:szCs w:val="24"/>
        </w:rPr>
      </w:pPr>
      <w:r w:rsidDel="00000000" w:rsidR="00000000" w:rsidRPr="00000000">
        <w:rPr>
          <w:sz w:val="24"/>
          <w:szCs w:val="24"/>
          <w:rtl w:val="0"/>
        </w:rPr>
        <w:t xml:space="preserve">AUSTIN: That's fine.</w:t>
      </w:r>
    </w:p>
    <w:p w:rsidR="00000000" w:rsidDel="00000000" w:rsidP="00000000" w:rsidRDefault="00000000" w:rsidRPr="00000000" w14:paraId="00000093">
      <w:pPr>
        <w:spacing w:after="200" w:lineRule="auto"/>
        <w:rPr>
          <w:sz w:val="24"/>
          <w:szCs w:val="24"/>
        </w:rPr>
      </w:pPr>
      <w:r w:rsidDel="00000000" w:rsidR="00000000" w:rsidRPr="00000000">
        <w:rPr>
          <w:sz w:val="24"/>
          <w:szCs w:val="24"/>
          <w:rtl w:val="0"/>
        </w:rPr>
        <w:t xml:space="preserve">JACK: Shall we move onto Hitchcock's vice?</w:t>
      </w:r>
    </w:p>
    <w:p w:rsidR="00000000" w:rsidDel="00000000" w:rsidP="00000000" w:rsidRDefault="00000000" w:rsidRPr="00000000" w14:paraId="00000094">
      <w:pPr>
        <w:spacing w:after="200"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095">
      <w:pPr>
        <w:spacing w:after="200" w:lineRule="auto"/>
        <w:rPr>
          <w:sz w:val="24"/>
          <w:szCs w:val="24"/>
        </w:rPr>
      </w:pPr>
      <w:r w:rsidDel="00000000" w:rsidR="00000000" w:rsidRPr="00000000">
        <w:rPr>
          <w:sz w:val="24"/>
          <w:szCs w:val="24"/>
          <w:rtl w:val="0"/>
        </w:rPr>
        <w:t xml:space="preserve">JACK: Hitchcock's vice is gambling!</w:t>
      </w:r>
    </w:p>
    <w:p w:rsidR="00000000" w:rsidDel="00000000" w:rsidP="00000000" w:rsidRDefault="00000000" w:rsidRPr="00000000" w14:paraId="00000096">
      <w:pPr>
        <w:spacing w:after="200" w:lineRule="auto"/>
        <w:rPr>
          <w:sz w:val="24"/>
          <w:szCs w:val="24"/>
        </w:rPr>
      </w:pPr>
      <w:r w:rsidDel="00000000" w:rsidR="00000000" w:rsidRPr="00000000">
        <w:rPr>
          <w:sz w:val="24"/>
          <w:szCs w:val="24"/>
          <w:rtl w:val="0"/>
        </w:rPr>
        <w:t xml:space="preserve">AUSTIN: Ooh,</w:t>
      </w:r>
    </w:p>
    <w:p w:rsidR="00000000" w:rsidDel="00000000" w:rsidP="00000000" w:rsidRDefault="00000000" w:rsidRPr="00000000" w14:paraId="00000097">
      <w:pPr>
        <w:spacing w:after="200" w:lineRule="auto"/>
        <w:rPr>
          <w:sz w:val="24"/>
          <w:szCs w:val="24"/>
        </w:rPr>
      </w:pPr>
      <w:r w:rsidDel="00000000" w:rsidR="00000000" w:rsidRPr="00000000">
        <w:rPr>
          <w:sz w:val="24"/>
          <w:szCs w:val="24"/>
          <w:rtl w:val="0"/>
        </w:rPr>
        <w:t xml:space="preserve">JACK: And I don't know exactly what that is yet, but- but I sort of picture that as...a desire to...demonstrate...themself as being ah, better. Or being good. So in their downtime they can be found at-at underground fight clubs, either betting on people, or fighting themselves, or they might be found at horse or dog races...or they might place bets on themselves in a duel...</w:t>
      </w:r>
    </w:p>
    <w:p w:rsidR="00000000" w:rsidDel="00000000" w:rsidP="00000000" w:rsidRDefault="00000000" w:rsidRPr="00000000" w14:paraId="00000098">
      <w:pPr>
        <w:spacing w:after="200" w:lineRule="auto"/>
        <w:rPr>
          <w:sz w:val="24"/>
          <w:szCs w:val="24"/>
        </w:rPr>
      </w:pPr>
      <w:r w:rsidDel="00000000" w:rsidR="00000000" w:rsidRPr="00000000">
        <w:rPr>
          <w:sz w:val="24"/>
          <w:szCs w:val="24"/>
          <w:rtl w:val="0"/>
        </w:rPr>
        <w:t xml:space="preserve">AUSTIN: Cool.</w:t>
      </w:r>
    </w:p>
    <w:p w:rsidR="00000000" w:rsidDel="00000000" w:rsidP="00000000" w:rsidRDefault="00000000" w:rsidRPr="00000000" w14:paraId="00000099">
      <w:pPr>
        <w:spacing w:after="200" w:lineRule="auto"/>
        <w:rPr>
          <w:sz w:val="24"/>
          <w:szCs w:val="24"/>
        </w:rPr>
      </w:pPr>
      <w:r w:rsidDel="00000000" w:rsidR="00000000" w:rsidRPr="00000000">
        <w:rPr>
          <w:sz w:val="24"/>
          <w:szCs w:val="24"/>
          <w:rtl w:val="0"/>
        </w:rPr>
        <w:t xml:space="preserve">JACK: I mean, they're willing to take a fall. When Austin and I were talking about him, we kept coming back to the fact that like, Hitchcock is a </w:t>
      </w:r>
      <w:r w:rsidDel="00000000" w:rsidR="00000000" w:rsidRPr="00000000">
        <w:rPr>
          <w:i w:val="1"/>
          <w:sz w:val="24"/>
          <w:szCs w:val="24"/>
          <w:rtl w:val="0"/>
        </w:rPr>
        <w:t xml:space="preserve">scoundrel</w:t>
      </w:r>
      <w:r w:rsidDel="00000000" w:rsidR="00000000" w:rsidRPr="00000000">
        <w:rPr>
          <w:sz w:val="24"/>
          <w:szCs w:val="24"/>
          <w:rtl w:val="0"/>
        </w:rPr>
        <w:t xml:space="preserve">-scoundrel.</w:t>
      </w:r>
    </w:p>
    <w:p w:rsidR="00000000" w:rsidDel="00000000" w:rsidP="00000000" w:rsidRDefault="00000000" w:rsidRPr="00000000" w14:paraId="0000009A">
      <w:pPr>
        <w:spacing w:after="200" w:lineRule="auto"/>
        <w:rPr>
          <w:sz w:val="24"/>
          <w:szCs w:val="24"/>
        </w:rPr>
      </w:pPr>
      <w:r w:rsidDel="00000000" w:rsidR="00000000" w:rsidRPr="00000000">
        <w:rPr>
          <w:sz w:val="24"/>
          <w:szCs w:val="24"/>
          <w:rtl w:val="0"/>
        </w:rPr>
        <w:t xml:space="preserve">AUSTIN: Right, like- not just like- not just like 'ah yeah, what a good guy, but kind of a goofball’, or like kind of a... like, he's actually up to no good. Is what you're saying.</w:t>
      </w:r>
    </w:p>
    <w:p w:rsidR="00000000" w:rsidDel="00000000" w:rsidP="00000000" w:rsidRDefault="00000000" w:rsidRPr="00000000" w14:paraId="0000009B">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09C">
      <w:pPr>
        <w:spacing w:after="200" w:lineRule="auto"/>
        <w:rPr>
          <w:sz w:val="24"/>
          <w:szCs w:val="24"/>
        </w:rPr>
      </w:pPr>
      <w:r w:rsidDel="00000000" w:rsidR="00000000" w:rsidRPr="00000000">
        <w:rPr>
          <w:sz w:val="24"/>
          <w:szCs w:val="24"/>
          <w:rtl w:val="0"/>
        </w:rPr>
        <w:t xml:space="preserve">JACK: Yeah, he's like a legit scoundrel.</w:t>
      </w:r>
    </w:p>
    <w:p w:rsidR="00000000" w:rsidDel="00000000" w:rsidP="00000000" w:rsidRDefault="00000000" w:rsidRPr="00000000" w14:paraId="0000009D">
      <w:pPr>
        <w:spacing w:after="200" w:lineRule="auto"/>
        <w:rPr>
          <w:sz w:val="24"/>
          <w:szCs w:val="24"/>
        </w:rPr>
      </w:pPr>
      <w:r w:rsidDel="00000000" w:rsidR="00000000" w:rsidRPr="00000000">
        <w:rPr>
          <w:sz w:val="24"/>
          <w:szCs w:val="24"/>
          <w:rtl w:val="0"/>
        </w:rPr>
        <w:t xml:space="preserve">AUSTIN, amused: Okay. Good!</w:t>
      </w:r>
    </w:p>
    <w:p w:rsidR="00000000" w:rsidDel="00000000" w:rsidP="00000000" w:rsidRDefault="00000000" w:rsidRPr="00000000" w14:paraId="0000009E">
      <w:pPr>
        <w:spacing w:after="200" w:lineRule="auto"/>
        <w:rPr>
          <w:sz w:val="24"/>
          <w:szCs w:val="24"/>
        </w:rPr>
      </w:pPr>
      <w:r w:rsidDel="00000000" w:rsidR="00000000" w:rsidRPr="00000000">
        <w:rPr>
          <w:sz w:val="24"/>
          <w:szCs w:val="24"/>
          <w:rtl w:val="0"/>
        </w:rPr>
        <w:t xml:space="preserve">JACK &amp; AUSTIN: Um,</w:t>
      </w:r>
    </w:p>
    <w:p w:rsidR="00000000" w:rsidDel="00000000" w:rsidP="00000000" w:rsidRDefault="00000000" w:rsidRPr="00000000" w14:paraId="0000009F">
      <w:pPr>
        <w:spacing w:after="200" w:lineRule="auto"/>
        <w:rPr>
          <w:sz w:val="24"/>
          <w:szCs w:val="24"/>
        </w:rPr>
      </w:pPr>
      <w:r w:rsidDel="00000000" w:rsidR="00000000" w:rsidRPr="00000000">
        <w:rPr>
          <w:sz w:val="24"/>
          <w:szCs w:val="24"/>
          <w:rtl w:val="0"/>
        </w:rPr>
        <w:t xml:space="preserve">JACK: And partly- sorry, wait- partly to reflect this- (whispering) and I know probably isn't a great idea in the long run, but I like it enough to try and stick with it</w:t>
      </w:r>
    </w:p>
    <w:p w:rsidR="00000000" w:rsidDel="00000000" w:rsidP="00000000" w:rsidRDefault="00000000" w:rsidRPr="00000000" w14:paraId="000000A0">
      <w:pPr>
        <w:spacing w:after="200" w:lineRule="auto"/>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0A1">
      <w:pPr>
        <w:spacing w:after="200" w:lineRule="auto"/>
        <w:rPr>
          <w:sz w:val="24"/>
          <w:szCs w:val="24"/>
        </w:rPr>
      </w:pPr>
      <w:r w:rsidDel="00000000" w:rsidR="00000000" w:rsidRPr="00000000">
        <w:rPr>
          <w:sz w:val="24"/>
          <w:szCs w:val="24"/>
          <w:rtl w:val="0"/>
        </w:rPr>
        <w:t xml:space="preserve">JACK: I don't have any points in insight.</w:t>
      </w:r>
    </w:p>
    <w:p w:rsidR="00000000" w:rsidDel="00000000" w:rsidP="00000000" w:rsidRDefault="00000000" w:rsidRPr="00000000" w14:paraId="000000A2">
      <w:pPr>
        <w:spacing w:after="200" w:lineRule="auto"/>
        <w:rPr>
          <w:sz w:val="24"/>
          <w:szCs w:val="24"/>
        </w:rPr>
      </w:pPr>
      <w:r w:rsidDel="00000000" w:rsidR="00000000" w:rsidRPr="00000000">
        <w:rPr>
          <w:sz w:val="24"/>
          <w:szCs w:val="24"/>
          <w:rtl w:val="0"/>
        </w:rPr>
        <w:t xml:space="preserve">AUSTIN, also whispering: Oh, that's a bad idea!</w:t>
      </w:r>
    </w:p>
    <w:p w:rsidR="00000000" w:rsidDel="00000000" w:rsidP="00000000" w:rsidRDefault="00000000" w:rsidRPr="00000000" w14:paraId="000000A3">
      <w:pPr>
        <w:spacing w:after="200" w:lineRule="auto"/>
        <w:rPr>
          <w:sz w:val="24"/>
          <w:szCs w:val="24"/>
        </w:rPr>
      </w:pPr>
      <w:r w:rsidDel="00000000" w:rsidR="00000000" w:rsidRPr="00000000">
        <w:rPr>
          <w:sz w:val="24"/>
          <w:szCs w:val="24"/>
          <w:rtl w:val="0"/>
        </w:rPr>
        <w:t xml:space="preserve">JACK, still whispering: Austin! What if though?!</w:t>
      </w:r>
    </w:p>
    <w:p w:rsidR="00000000" w:rsidDel="00000000" w:rsidP="00000000" w:rsidRDefault="00000000" w:rsidRPr="00000000" w14:paraId="000000A4">
      <w:pPr>
        <w:spacing w:after="200" w:lineRule="auto"/>
        <w:rPr>
          <w:sz w:val="24"/>
          <w:szCs w:val="24"/>
        </w:rPr>
      </w:pPr>
      <w:r w:rsidDel="00000000" w:rsidR="00000000" w:rsidRPr="00000000">
        <w:rPr>
          <w:sz w:val="24"/>
          <w:szCs w:val="24"/>
          <w:rtl w:val="0"/>
        </w:rPr>
        <w:t xml:space="preserve">[Ali and Sylvia giggle]</w:t>
      </w:r>
    </w:p>
    <w:p w:rsidR="00000000" w:rsidDel="00000000" w:rsidP="00000000" w:rsidRDefault="00000000" w:rsidRPr="00000000" w14:paraId="000000A5">
      <w:pPr>
        <w:spacing w:after="200" w:lineRule="auto"/>
        <w:rPr>
          <w:sz w:val="24"/>
          <w:szCs w:val="24"/>
        </w:rPr>
      </w:pPr>
      <w:r w:rsidDel="00000000" w:rsidR="00000000" w:rsidRPr="00000000">
        <w:rPr>
          <w:sz w:val="24"/>
          <w:szCs w:val="24"/>
          <w:rtl w:val="0"/>
        </w:rPr>
        <w:t xml:space="preserve">AUSTIN, dismayed: You've no points in insight. Okay.</w:t>
      </w:r>
    </w:p>
    <w:p w:rsidR="00000000" w:rsidDel="00000000" w:rsidP="00000000" w:rsidRDefault="00000000" w:rsidRPr="00000000" w14:paraId="000000A6">
      <w:pPr>
        <w:spacing w:after="200" w:lineRule="auto"/>
        <w:rPr>
          <w:sz w:val="24"/>
          <w:szCs w:val="24"/>
        </w:rPr>
      </w:pPr>
      <w:r w:rsidDel="00000000" w:rsidR="00000000" w:rsidRPr="00000000">
        <w:rPr>
          <w:sz w:val="24"/>
          <w:szCs w:val="24"/>
          <w:rtl w:val="0"/>
        </w:rPr>
        <w:t xml:space="preserve">JACK: No!</w:t>
      </w:r>
    </w:p>
    <w:p w:rsidR="00000000" w:rsidDel="00000000" w:rsidP="00000000" w:rsidRDefault="00000000" w:rsidRPr="00000000" w14:paraId="000000A7">
      <w:pPr>
        <w:spacing w:after="200" w:lineRule="auto"/>
        <w:rPr>
          <w:sz w:val="24"/>
          <w:szCs w:val="24"/>
        </w:rPr>
      </w:pPr>
      <w:r w:rsidDel="00000000" w:rsidR="00000000" w:rsidRPr="00000000">
        <w:rPr>
          <w:sz w:val="24"/>
          <w:szCs w:val="24"/>
          <w:rtl w:val="0"/>
        </w:rPr>
        <w:t xml:space="preserve">AUSTIN: So briefly, for the listener. [Jack laughs] The way that the stats work in this game: there are three categories; </w:t>
      </w:r>
      <w:r w:rsidDel="00000000" w:rsidR="00000000" w:rsidRPr="00000000">
        <w:rPr>
          <w:i w:val="1"/>
          <w:sz w:val="24"/>
          <w:szCs w:val="24"/>
          <w:rtl w:val="0"/>
        </w:rPr>
        <w:t xml:space="preserve">insight, prowess, </w:t>
      </w:r>
      <w:r w:rsidDel="00000000" w:rsidR="00000000" w:rsidRPr="00000000">
        <w:rPr>
          <w:sz w:val="24"/>
          <w:szCs w:val="24"/>
          <w:rtl w:val="0"/>
        </w:rPr>
        <w:t xml:space="preserve">and </w:t>
      </w:r>
      <w:r w:rsidDel="00000000" w:rsidR="00000000" w:rsidRPr="00000000">
        <w:rPr>
          <w:i w:val="1"/>
          <w:sz w:val="24"/>
          <w:szCs w:val="24"/>
          <w:rtl w:val="0"/>
        </w:rPr>
        <w:t xml:space="preserve">resolve</w:t>
      </w:r>
      <w:r w:rsidDel="00000000" w:rsidR="00000000" w:rsidRPr="00000000">
        <w:rPr>
          <w:sz w:val="24"/>
          <w:szCs w:val="24"/>
          <w:rtl w:val="0"/>
        </w:rPr>
        <w:t xml:space="preserve">. There are kind of subcategories underneath those, like insight is:</w:t>
      </w:r>
      <w:r w:rsidDel="00000000" w:rsidR="00000000" w:rsidRPr="00000000">
        <w:rPr>
          <w:i w:val="1"/>
          <w:sz w:val="24"/>
          <w:szCs w:val="24"/>
          <w:rtl w:val="0"/>
        </w:rPr>
        <w:t xml:space="preserve"> hunt, study, survey, </w:t>
      </w:r>
      <w:r w:rsidDel="00000000" w:rsidR="00000000" w:rsidRPr="00000000">
        <w:rPr>
          <w:sz w:val="24"/>
          <w:szCs w:val="24"/>
          <w:rtl w:val="0"/>
        </w:rPr>
        <w:t xml:space="preserve">and </w:t>
      </w:r>
      <w:r w:rsidDel="00000000" w:rsidR="00000000" w:rsidRPr="00000000">
        <w:rPr>
          <w:i w:val="1"/>
          <w:sz w:val="24"/>
          <w:szCs w:val="24"/>
          <w:rtl w:val="0"/>
        </w:rPr>
        <w:t xml:space="preserve">tinker</w:t>
      </w:r>
      <w:r w:rsidDel="00000000" w:rsidR="00000000" w:rsidRPr="00000000">
        <w:rPr>
          <w:sz w:val="24"/>
          <w:szCs w:val="24"/>
          <w:rtl w:val="0"/>
        </w:rPr>
        <w:t xml:space="preserve">. And then- so, so the way it works is to do things, you use your action abilities, almost like verb here. Again, like: </w:t>
      </w:r>
      <w:r w:rsidDel="00000000" w:rsidR="00000000" w:rsidRPr="00000000">
        <w:rPr>
          <w:i w:val="1"/>
          <w:sz w:val="24"/>
          <w:szCs w:val="24"/>
          <w:rtl w:val="0"/>
        </w:rPr>
        <w:t xml:space="preserve">hunt, study, survey, tinker, finesse</w:t>
      </w:r>
      <w:r w:rsidDel="00000000" w:rsidR="00000000" w:rsidRPr="00000000">
        <w:rPr>
          <w:sz w:val="24"/>
          <w:szCs w:val="24"/>
          <w:rtl w:val="0"/>
        </w:rPr>
        <w:t xml:space="preserve"> - finesse is, I guess finesse is a verb - </w:t>
      </w:r>
      <w:r w:rsidDel="00000000" w:rsidR="00000000" w:rsidRPr="00000000">
        <w:rPr>
          <w:i w:val="1"/>
          <w:sz w:val="24"/>
          <w:szCs w:val="24"/>
          <w:rtl w:val="0"/>
        </w:rPr>
        <w:t xml:space="preserve">prowl, skirmish, wreck</w:t>
      </w:r>
      <w:r w:rsidDel="00000000" w:rsidR="00000000" w:rsidRPr="00000000">
        <w:rPr>
          <w:sz w:val="24"/>
          <w:szCs w:val="24"/>
          <w:rtl w:val="0"/>
        </w:rPr>
        <w:t xml:space="preserve">, et cetera. And then to defend, you use </w:t>
      </w:r>
      <w:r w:rsidDel="00000000" w:rsidR="00000000" w:rsidRPr="00000000">
        <w:rPr>
          <w:i w:val="1"/>
          <w:sz w:val="24"/>
          <w:szCs w:val="24"/>
          <w:rtl w:val="0"/>
        </w:rPr>
        <w:t xml:space="preserve">insight, prowess, </w:t>
      </w:r>
      <w:r w:rsidDel="00000000" w:rsidR="00000000" w:rsidRPr="00000000">
        <w:rPr>
          <w:sz w:val="24"/>
          <w:szCs w:val="24"/>
          <w:rtl w:val="0"/>
        </w:rPr>
        <w:t xml:space="preserve">and </w:t>
      </w:r>
      <w:r w:rsidDel="00000000" w:rsidR="00000000" w:rsidRPr="00000000">
        <w:rPr>
          <w:i w:val="1"/>
          <w:sz w:val="24"/>
          <w:szCs w:val="24"/>
          <w:rtl w:val="0"/>
        </w:rPr>
        <w:t xml:space="preserve">resolve</w:t>
      </w:r>
      <w:r w:rsidDel="00000000" w:rsidR="00000000" w:rsidRPr="00000000">
        <w:rPr>
          <w:sz w:val="24"/>
          <w:szCs w:val="24"/>
          <w:rtl w:val="0"/>
        </w:rPr>
        <w:t xml:space="preserve">. And so, if you have no insight, that could hurt you in the long run! It'll just take a bit of stress, don't even worry about it. It'll be fine.</w:t>
      </w:r>
    </w:p>
    <w:p w:rsidR="00000000" w:rsidDel="00000000" w:rsidP="00000000" w:rsidRDefault="00000000" w:rsidRPr="00000000" w14:paraId="000000A8">
      <w:pPr>
        <w:spacing w:after="200" w:lineRule="auto"/>
        <w:rPr>
          <w:sz w:val="24"/>
          <w:szCs w:val="24"/>
        </w:rPr>
      </w:pPr>
      <w:r w:rsidDel="00000000" w:rsidR="00000000" w:rsidRPr="00000000">
        <w:rPr>
          <w:sz w:val="24"/>
          <w:szCs w:val="24"/>
          <w:rtl w:val="0"/>
        </w:rPr>
        <w:t xml:space="preserve">JACK: It'll be fine!</w:t>
      </w:r>
    </w:p>
    <w:p w:rsidR="00000000" w:rsidDel="00000000" w:rsidP="00000000" w:rsidRDefault="00000000" w:rsidRPr="00000000" w14:paraId="000000A9">
      <w:pPr>
        <w:spacing w:after="200" w:lineRule="auto"/>
        <w:rPr>
          <w:sz w:val="24"/>
          <w:szCs w:val="24"/>
        </w:rPr>
      </w:pPr>
      <w:r w:rsidDel="00000000" w:rsidR="00000000" w:rsidRPr="00000000">
        <w:rPr>
          <w:sz w:val="24"/>
          <w:szCs w:val="24"/>
          <w:rtl w:val="0"/>
        </w:rPr>
        <w:t xml:space="preserve">AUSTIN: It'll be fine. Alright. Let's go down the...down the chart. Ali.</w:t>
      </w:r>
    </w:p>
    <w:p w:rsidR="00000000" w:rsidDel="00000000" w:rsidP="00000000" w:rsidRDefault="00000000" w:rsidRPr="00000000" w14:paraId="000000AA">
      <w:pPr>
        <w:spacing w:after="200" w:lineRule="auto"/>
        <w:rPr>
          <w:sz w:val="24"/>
          <w:szCs w:val="24"/>
        </w:rPr>
      </w:pPr>
      <w:r w:rsidDel="00000000" w:rsidR="00000000" w:rsidRPr="00000000">
        <w:rPr>
          <w:sz w:val="24"/>
          <w:szCs w:val="24"/>
          <w:rtl w:val="0"/>
        </w:rPr>
        <w:t xml:space="preserve">ALI: Hi! Hey! Um, Jack, I have enough insight for the both of us, so it's fine.</w:t>
      </w:r>
    </w:p>
    <w:p w:rsidR="00000000" w:rsidDel="00000000" w:rsidP="00000000" w:rsidRDefault="00000000" w:rsidRPr="00000000" w14:paraId="000000AB">
      <w:pPr>
        <w:spacing w:after="200" w:lineRule="auto"/>
        <w:rPr>
          <w:sz w:val="24"/>
          <w:szCs w:val="24"/>
        </w:rPr>
      </w:pPr>
      <w:r w:rsidDel="00000000" w:rsidR="00000000" w:rsidRPr="00000000">
        <w:rPr>
          <w:sz w:val="24"/>
          <w:szCs w:val="24"/>
          <w:rtl w:val="0"/>
        </w:rPr>
        <w:t xml:space="preserve">JACK: Ah, thanks Ali! [Dre laughs] Ali, I feel that your and my exploits as Hella and Lem [Ali laughs] has demonstrated that that's...uh, you know? Yeah.</w:t>
      </w:r>
    </w:p>
    <w:p w:rsidR="00000000" w:rsidDel="00000000" w:rsidP="00000000" w:rsidRDefault="00000000" w:rsidRPr="00000000" w14:paraId="000000AC">
      <w:pPr>
        <w:spacing w:after="200" w:lineRule="auto"/>
        <w:rPr>
          <w:sz w:val="24"/>
          <w:szCs w:val="24"/>
        </w:rPr>
      </w:pPr>
      <w:r w:rsidDel="00000000" w:rsidR="00000000" w:rsidRPr="00000000">
        <w:rPr>
          <w:sz w:val="24"/>
          <w:szCs w:val="24"/>
          <w:rtl w:val="0"/>
        </w:rPr>
        <w:t xml:space="preserve">ALI, laughing: We'll be fine. This is great.</w:t>
      </w:r>
    </w:p>
    <w:p w:rsidR="00000000" w:rsidDel="00000000" w:rsidP="00000000" w:rsidRDefault="00000000" w:rsidRPr="00000000" w14:paraId="000000AD">
      <w:pPr>
        <w:spacing w:after="200" w:lineRule="auto"/>
        <w:rPr>
          <w:sz w:val="24"/>
          <w:szCs w:val="24"/>
        </w:rPr>
      </w:pPr>
      <w:r w:rsidDel="00000000" w:rsidR="00000000" w:rsidRPr="00000000">
        <w:rPr>
          <w:sz w:val="24"/>
          <w:szCs w:val="24"/>
          <w:rtl w:val="0"/>
        </w:rPr>
        <w:t xml:space="preserve">AUSTIN: Just halfsies it. Yeah.</w:t>
      </w:r>
    </w:p>
    <w:p w:rsidR="00000000" w:rsidDel="00000000" w:rsidP="00000000" w:rsidRDefault="00000000" w:rsidRPr="00000000" w14:paraId="000000AE">
      <w:pPr>
        <w:spacing w:after="200" w:lineRule="auto"/>
        <w:rPr>
          <w:sz w:val="24"/>
          <w:szCs w:val="24"/>
        </w:rPr>
      </w:pPr>
      <w:r w:rsidDel="00000000" w:rsidR="00000000" w:rsidRPr="00000000">
        <w:rPr>
          <w:sz w:val="24"/>
          <w:szCs w:val="24"/>
          <w:rtl w:val="0"/>
        </w:rPr>
        <w:t xml:space="preserve">ALI: So I'm playing Castille, who is a pala-din.</w:t>
      </w:r>
    </w:p>
    <w:p w:rsidR="00000000" w:rsidDel="00000000" w:rsidP="00000000" w:rsidRDefault="00000000" w:rsidRPr="00000000" w14:paraId="000000AF">
      <w:pPr>
        <w:spacing w:after="200" w:lineRule="auto"/>
        <w:rPr>
          <w:sz w:val="24"/>
          <w:szCs w:val="24"/>
        </w:rPr>
      </w:pPr>
      <w:r w:rsidDel="00000000" w:rsidR="00000000" w:rsidRPr="00000000">
        <w:rPr>
          <w:sz w:val="24"/>
          <w:szCs w:val="24"/>
          <w:rtl w:val="0"/>
        </w:rPr>
        <w:t xml:space="preserve">JACK: Oooh!</w:t>
      </w:r>
    </w:p>
    <w:p w:rsidR="00000000" w:rsidDel="00000000" w:rsidP="00000000" w:rsidRDefault="00000000" w:rsidRPr="00000000" w14:paraId="000000B0">
      <w:pPr>
        <w:spacing w:after="200" w:lineRule="auto"/>
        <w:rPr>
          <w:sz w:val="24"/>
          <w:szCs w:val="24"/>
        </w:rPr>
      </w:pPr>
      <w:r w:rsidDel="00000000" w:rsidR="00000000" w:rsidRPr="00000000">
        <w:rPr>
          <w:sz w:val="24"/>
          <w:szCs w:val="24"/>
          <w:rtl w:val="0"/>
        </w:rPr>
        <w:t xml:space="preserve">AUSTIN: Ooh!</w:t>
      </w:r>
    </w:p>
    <w:p w:rsidR="00000000" w:rsidDel="00000000" w:rsidP="00000000" w:rsidRDefault="00000000" w:rsidRPr="00000000" w14:paraId="000000B1">
      <w:pPr>
        <w:spacing w:after="200" w:lineRule="auto"/>
        <w:rPr>
          <w:sz w:val="24"/>
          <w:szCs w:val="24"/>
        </w:rPr>
      </w:pPr>
      <w:r w:rsidDel="00000000" w:rsidR="00000000" w:rsidRPr="00000000">
        <w:rPr>
          <w:sz w:val="24"/>
          <w:szCs w:val="24"/>
          <w:rtl w:val="0"/>
        </w:rPr>
        <w:t xml:space="preserve">ALI: Yeah, she's just a marble lady. She-</w:t>
      </w:r>
    </w:p>
    <w:p w:rsidR="00000000" w:rsidDel="00000000" w:rsidP="00000000" w:rsidRDefault="00000000" w:rsidRPr="00000000" w14:paraId="000000B2">
      <w:pPr>
        <w:spacing w:after="200" w:lineRule="auto"/>
        <w:rPr>
          <w:sz w:val="24"/>
          <w:szCs w:val="24"/>
        </w:rPr>
      </w:pPr>
      <w:r w:rsidDel="00000000" w:rsidR="00000000" w:rsidRPr="00000000">
        <w:rPr>
          <w:sz w:val="24"/>
          <w:szCs w:val="24"/>
          <w:rtl w:val="0"/>
        </w:rPr>
        <w:t xml:space="preserve">AUSTIN, laughing: Let's be clear! This isn't- for listeners at home, you didn't like, miss some shit. Like- [Ali and Jack laugh] that's not like, a category of being, that play- you can't just like, be that. There is- the city isn't just filled with pala-din who have jobs. Right? Who have- who go to cafes or whatever. Like, this is a weird thing. Most of them just walk around in circles and then stab people when it's time to stab somebody.</w:t>
      </w:r>
    </w:p>
    <w:p w:rsidR="00000000" w:rsidDel="00000000" w:rsidP="00000000" w:rsidRDefault="00000000" w:rsidRPr="00000000" w14:paraId="000000B3">
      <w:pPr>
        <w:spacing w:after="200"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0B4">
      <w:pPr>
        <w:spacing w:after="200" w:lineRule="auto"/>
        <w:rPr>
          <w:sz w:val="24"/>
          <w:szCs w:val="24"/>
        </w:rPr>
      </w:pPr>
      <w:r w:rsidDel="00000000" w:rsidR="00000000" w:rsidRPr="00000000">
        <w:rPr>
          <w:sz w:val="24"/>
          <w:szCs w:val="24"/>
          <w:rtl w:val="0"/>
        </w:rPr>
        <w:t xml:space="preserve">AUSTIN: They don't have- they don't have names. For instance. [Ali laughs]</w:t>
      </w:r>
    </w:p>
    <w:p w:rsidR="00000000" w:rsidDel="00000000" w:rsidP="00000000" w:rsidRDefault="00000000" w:rsidRPr="00000000" w14:paraId="000000B5">
      <w:pPr>
        <w:spacing w:after="200" w:lineRule="auto"/>
        <w:rPr>
          <w:sz w:val="24"/>
          <w:szCs w:val="24"/>
        </w:rPr>
      </w:pPr>
      <w:r w:rsidDel="00000000" w:rsidR="00000000" w:rsidRPr="00000000">
        <w:rPr>
          <w:sz w:val="24"/>
          <w:szCs w:val="24"/>
          <w:rtl w:val="0"/>
        </w:rPr>
        <w:t xml:space="preserve">ALI: Yeah, Castille chose her name from a sign that she saw. She really liked the-</w:t>
      </w:r>
    </w:p>
    <w:p w:rsidR="00000000" w:rsidDel="00000000" w:rsidP="00000000" w:rsidRDefault="00000000" w:rsidRPr="00000000" w14:paraId="000000B6">
      <w:pPr>
        <w:spacing w:after="200" w:lineRule="auto"/>
        <w:rPr>
          <w:sz w:val="24"/>
          <w:szCs w:val="24"/>
        </w:rPr>
      </w:pPr>
      <w:r w:rsidDel="00000000" w:rsidR="00000000" w:rsidRPr="00000000">
        <w:rPr>
          <w:sz w:val="24"/>
          <w:szCs w:val="24"/>
          <w:rtl w:val="0"/>
        </w:rPr>
        <w:t xml:space="preserve">JACK, under their breath: Ahhh that's so good!</w:t>
      </w:r>
    </w:p>
    <w:p w:rsidR="00000000" w:rsidDel="00000000" w:rsidP="00000000" w:rsidRDefault="00000000" w:rsidRPr="00000000" w14:paraId="000000B7">
      <w:pPr>
        <w:spacing w:after="200" w:lineRule="auto"/>
        <w:rPr>
          <w:sz w:val="24"/>
          <w:szCs w:val="24"/>
        </w:rPr>
      </w:pPr>
      <w:r w:rsidDel="00000000" w:rsidR="00000000" w:rsidRPr="00000000">
        <w:rPr>
          <w:sz w:val="24"/>
          <w:szCs w:val="24"/>
          <w:rtl w:val="0"/>
        </w:rPr>
        <w:t xml:space="preserve">ALI: -the way that it sounded? And yeah, so she um, she's a pala-din who like, has a personhood. And like...a business, and like an apartment? Which is good for her, I guess?</w:t>
      </w:r>
    </w:p>
    <w:p w:rsidR="00000000" w:rsidDel="00000000" w:rsidP="00000000" w:rsidRDefault="00000000" w:rsidRPr="00000000" w14:paraId="000000B8">
      <w:pPr>
        <w:spacing w:after="200" w:lineRule="auto"/>
        <w:rPr>
          <w:sz w:val="24"/>
          <w:szCs w:val="24"/>
        </w:rPr>
      </w:pPr>
      <w:r w:rsidDel="00000000" w:rsidR="00000000" w:rsidRPr="00000000">
        <w:rPr>
          <w:sz w:val="24"/>
          <w:szCs w:val="24"/>
          <w:rtl w:val="0"/>
        </w:rPr>
        <w:t xml:space="preserve">AUSTIN: Mmhmm! It is good for her!</w:t>
      </w:r>
    </w:p>
    <w:p w:rsidR="00000000" w:rsidDel="00000000" w:rsidP="00000000" w:rsidRDefault="00000000" w:rsidRPr="00000000" w14:paraId="000000B9">
      <w:pPr>
        <w:spacing w:after="200" w:lineRule="auto"/>
        <w:rPr>
          <w:sz w:val="24"/>
          <w:szCs w:val="24"/>
        </w:rPr>
      </w:pPr>
      <w:r w:rsidDel="00000000" w:rsidR="00000000" w:rsidRPr="00000000">
        <w:rPr>
          <w:sz w:val="24"/>
          <w:szCs w:val="24"/>
          <w:rtl w:val="0"/>
        </w:rPr>
        <w:t xml:space="preserve">ALI: Her heritage is that she's from Irish Parish</w:t>
      </w:r>
    </w:p>
    <w:p w:rsidR="00000000" w:rsidDel="00000000" w:rsidP="00000000" w:rsidRDefault="00000000" w:rsidRPr="00000000" w14:paraId="000000BA">
      <w:pPr>
        <w:spacing w:after="200" w:lineRule="auto"/>
        <w:rPr>
          <w:sz w:val="24"/>
          <w:szCs w:val="24"/>
        </w:rPr>
      </w:pPr>
      <w:r w:rsidDel="00000000" w:rsidR="00000000" w:rsidRPr="00000000">
        <w:rPr>
          <w:sz w:val="24"/>
          <w:szCs w:val="24"/>
          <w:rtl w:val="0"/>
        </w:rPr>
        <w:t xml:space="preserve">AUSTIN: We're all just gonna say 'Irish', we're all just gonna say it.</w:t>
      </w:r>
    </w:p>
    <w:p w:rsidR="00000000" w:rsidDel="00000000" w:rsidP="00000000" w:rsidRDefault="00000000" w:rsidRPr="00000000" w14:paraId="000000BB">
      <w:pPr>
        <w:spacing w:after="200" w:lineRule="auto"/>
        <w:rPr>
          <w:sz w:val="24"/>
          <w:szCs w:val="24"/>
        </w:rPr>
      </w:pPr>
      <w:r w:rsidDel="00000000" w:rsidR="00000000" w:rsidRPr="00000000">
        <w:rPr>
          <w:sz w:val="24"/>
          <w:szCs w:val="24"/>
          <w:rtl w:val="0"/>
        </w:rPr>
        <w:t xml:space="preserve">ALI: I mean- did I just say? I did just say that. That's fine.</w:t>
      </w:r>
    </w:p>
    <w:p w:rsidR="00000000" w:rsidDel="00000000" w:rsidP="00000000" w:rsidRDefault="00000000" w:rsidRPr="00000000" w14:paraId="000000BC">
      <w:pPr>
        <w:spacing w:after="200" w:lineRule="auto"/>
        <w:rPr>
          <w:sz w:val="24"/>
          <w:szCs w:val="24"/>
        </w:rPr>
      </w:pPr>
      <w:r w:rsidDel="00000000" w:rsidR="00000000" w:rsidRPr="00000000">
        <w:rPr>
          <w:sz w:val="24"/>
          <w:szCs w:val="24"/>
          <w:rtl w:val="0"/>
        </w:rPr>
        <w:t xml:space="preserve">AUSTIN: You did say it. Yep!</w:t>
      </w:r>
    </w:p>
    <w:p w:rsidR="00000000" w:rsidDel="00000000" w:rsidP="00000000" w:rsidRDefault="00000000" w:rsidRPr="00000000" w14:paraId="000000BD">
      <w:pPr>
        <w:spacing w:after="200" w:lineRule="auto"/>
        <w:rPr>
          <w:sz w:val="24"/>
          <w:szCs w:val="24"/>
        </w:rPr>
      </w:pPr>
      <w:r w:rsidDel="00000000" w:rsidR="00000000" w:rsidRPr="00000000">
        <w:rPr>
          <w:sz w:val="24"/>
          <w:szCs w:val="24"/>
          <w:rtl w:val="0"/>
        </w:rPr>
        <w:t xml:space="preserve">ALI: Which Austin just said is the place where like, all the factories are? Which I think makes sense. I- [she sighs] It's gonna be tough playing her, cause I don't...really know how everyone is gonna react to her?</w:t>
      </w:r>
    </w:p>
    <w:p w:rsidR="00000000" w:rsidDel="00000000" w:rsidP="00000000" w:rsidRDefault="00000000" w:rsidRPr="00000000" w14:paraId="000000BE">
      <w:pPr>
        <w:spacing w:after="200" w:lineRule="auto"/>
        <w:rPr>
          <w:sz w:val="24"/>
          <w:szCs w:val="24"/>
        </w:rPr>
      </w:pPr>
      <w:r w:rsidDel="00000000" w:rsidR="00000000" w:rsidRPr="00000000">
        <w:rPr>
          <w:sz w:val="24"/>
          <w:szCs w:val="24"/>
          <w:rtl w:val="0"/>
        </w:rPr>
        <w:t xml:space="preserve">AUSTIN: We'll find out.</w:t>
      </w:r>
    </w:p>
    <w:p w:rsidR="00000000" w:rsidDel="00000000" w:rsidP="00000000" w:rsidRDefault="00000000" w:rsidRPr="00000000" w14:paraId="000000BF">
      <w:pPr>
        <w:spacing w:after="200" w:lineRule="auto"/>
        <w:rPr>
          <w:sz w:val="24"/>
          <w:szCs w:val="24"/>
        </w:rPr>
      </w:pPr>
      <w:r w:rsidDel="00000000" w:rsidR="00000000" w:rsidRPr="00000000">
        <w:rPr>
          <w:sz w:val="24"/>
          <w:szCs w:val="24"/>
          <w:rtl w:val="0"/>
        </w:rPr>
        <w:t xml:space="preserve">ALI: Yeah, we will. But I imagine that like, she doesn't...she doesn't go out during the day a lot. And if she does, she's probably wearing like, a big floppy hat. So people don't look at her too closely?</w:t>
      </w:r>
    </w:p>
    <w:p w:rsidR="00000000" w:rsidDel="00000000" w:rsidP="00000000" w:rsidRDefault="00000000" w:rsidRPr="00000000" w14:paraId="000000C0">
      <w:pPr>
        <w:spacing w:after="200" w:lineRule="auto"/>
        <w:rPr>
          <w:sz w:val="24"/>
          <w:szCs w:val="24"/>
        </w:rPr>
      </w:pPr>
      <w:r w:rsidDel="00000000" w:rsidR="00000000" w:rsidRPr="00000000">
        <w:rPr>
          <w:sz w:val="24"/>
          <w:szCs w:val="24"/>
          <w:rtl w:val="0"/>
        </w:rPr>
        <w:t xml:space="preserve">[Austin laughs]</w:t>
      </w:r>
    </w:p>
    <w:p w:rsidR="00000000" w:rsidDel="00000000" w:rsidP="00000000" w:rsidRDefault="00000000" w:rsidRPr="00000000" w14:paraId="000000C1">
      <w:pPr>
        <w:spacing w:after="200" w:lineRule="auto"/>
        <w:rPr>
          <w:sz w:val="24"/>
          <w:szCs w:val="24"/>
        </w:rPr>
      </w:pPr>
      <w:r w:rsidDel="00000000" w:rsidR="00000000" w:rsidRPr="00000000">
        <w:rPr>
          <w:sz w:val="24"/>
          <w:szCs w:val="24"/>
          <w:rtl w:val="0"/>
        </w:rPr>
        <w:t xml:space="preserve">AUSTIN: She's made of marble, [Ali laughs] and has obsidian scarring, it says here.</w:t>
      </w:r>
    </w:p>
    <w:p w:rsidR="00000000" w:rsidDel="00000000" w:rsidP="00000000" w:rsidRDefault="00000000" w:rsidRPr="00000000" w14:paraId="000000C2">
      <w:pPr>
        <w:spacing w:after="200" w:lineRule="auto"/>
        <w:rPr>
          <w:sz w:val="24"/>
          <w:szCs w:val="24"/>
        </w:rPr>
      </w:pPr>
      <w:r w:rsidDel="00000000" w:rsidR="00000000" w:rsidRPr="00000000">
        <w:rPr>
          <w:sz w:val="24"/>
          <w:szCs w:val="24"/>
          <w:rtl w:val="0"/>
        </w:rPr>
        <w:t xml:space="preserve">ALI: Yeah, but- okay, so it's-</w:t>
      </w:r>
    </w:p>
    <w:p w:rsidR="00000000" w:rsidDel="00000000" w:rsidP="00000000" w:rsidRDefault="00000000" w:rsidRPr="00000000" w14:paraId="000000C3">
      <w:pPr>
        <w:spacing w:after="200" w:lineRule="auto"/>
        <w:rPr>
          <w:sz w:val="24"/>
          <w:szCs w:val="24"/>
        </w:rPr>
      </w:pPr>
      <w:r w:rsidDel="00000000" w:rsidR="00000000" w:rsidRPr="00000000">
        <w:rPr>
          <w:sz w:val="24"/>
          <w:szCs w:val="24"/>
          <w:rtl w:val="0"/>
        </w:rPr>
        <w:t xml:space="preserve">AUSTIN: But she has a floppy hat on, so don't even worry about it.</w:t>
      </w:r>
    </w:p>
    <w:p w:rsidR="00000000" w:rsidDel="00000000" w:rsidP="00000000" w:rsidRDefault="00000000" w:rsidRPr="00000000" w14:paraId="000000C4">
      <w:pPr>
        <w:spacing w:after="200" w:lineRule="auto"/>
        <w:rPr>
          <w:sz w:val="24"/>
          <w:szCs w:val="24"/>
        </w:rPr>
      </w:pPr>
      <w:r w:rsidDel="00000000" w:rsidR="00000000" w:rsidRPr="00000000">
        <w:rPr>
          <w:sz w:val="24"/>
          <w:szCs w:val="24"/>
          <w:rtl w:val="0"/>
        </w:rPr>
        <w:t xml:space="preserve">ALI: Yeah. [Laughs harder]</w:t>
      </w:r>
    </w:p>
    <w:p w:rsidR="00000000" w:rsidDel="00000000" w:rsidP="00000000" w:rsidRDefault="00000000" w:rsidRPr="00000000" w14:paraId="000000C5">
      <w:pPr>
        <w:spacing w:after="200" w:lineRule="auto"/>
        <w:rPr>
          <w:sz w:val="24"/>
          <w:szCs w:val="24"/>
        </w:rPr>
      </w:pPr>
      <w:r w:rsidDel="00000000" w:rsidR="00000000" w:rsidRPr="00000000">
        <w:rPr>
          <w:sz w:val="24"/>
          <w:szCs w:val="24"/>
          <w:rtl w:val="0"/>
        </w:rPr>
        <w:t xml:space="preserve">DRE: Master of disguise.</w:t>
      </w:r>
    </w:p>
    <w:p w:rsidR="00000000" w:rsidDel="00000000" w:rsidP="00000000" w:rsidRDefault="00000000" w:rsidRPr="00000000" w14:paraId="000000C6">
      <w:pPr>
        <w:spacing w:after="200" w:lineRule="auto"/>
        <w:rPr>
          <w:sz w:val="24"/>
          <w:szCs w:val="24"/>
        </w:rPr>
      </w:pPr>
      <w:r w:rsidDel="00000000" w:rsidR="00000000" w:rsidRPr="00000000">
        <w:rPr>
          <w:sz w:val="24"/>
          <w:szCs w:val="24"/>
          <w:rtl w:val="0"/>
        </w:rPr>
        <w:t xml:space="preserve">ALI: So the- so like for game purposes, the class that I'm playing is Hull, and the- one of the like, benefits of being a Hull is that, one of the things that you have if you're like a humanoid, is that you have a lifelike appearance? So I imagine that like- like if you saw her walking down the street, she would look like a person until she passed you.</w:t>
      </w:r>
    </w:p>
    <w:p w:rsidR="00000000" w:rsidDel="00000000" w:rsidP="00000000" w:rsidRDefault="00000000" w:rsidRPr="00000000" w14:paraId="000000C7">
      <w:pPr>
        <w:spacing w:after="200" w:lineRule="auto"/>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0C8">
      <w:pPr>
        <w:spacing w:after="200" w:lineRule="auto"/>
        <w:rPr>
          <w:sz w:val="24"/>
          <w:szCs w:val="24"/>
        </w:rPr>
      </w:pPr>
      <w:r w:rsidDel="00000000" w:rsidR="00000000" w:rsidRPr="00000000">
        <w:rPr>
          <w:sz w:val="24"/>
          <w:szCs w:val="24"/>
          <w:rtl w:val="0"/>
        </w:rPr>
        <w:t xml:space="preserve">ALI: So she just like, doesn't have- like if she doesn't get super close to anyone she's fine. And like, also most of her body is covered, she like wears a dress (AUSTIN: Sure.) with a turtleneck and long sleeves- she looks cute, but it's fine. She's also a blacksmith. So- that's my background, I'm a merchant blacksmith, I... I imagine she makes things in like, her studio? And then they get sold at like, a fancy shop somewhere, like she doesn't-</w:t>
      </w:r>
    </w:p>
    <w:p w:rsidR="00000000" w:rsidDel="00000000" w:rsidP="00000000" w:rsidRDefault="00000000" w:rsidRPr="00000000" w14:paraId="000000C9">
      <w:pPr>
        <w:spacing w:after="200" w:lineRule="auto"/>
        <w:rPr>
          <w:sz w:val="24"/>
          <w:szCs w:val="24"/>
        </w:rPr>
      </w:pPr>
      <w:r w:rsidDel="00000000" w:rsidR="00000000" w:rsidRPr="00000000">
        <w:rPr>
          <w:sz w:val="24"/>
          <w:szCs w:val="24"/>
          <w:rtl w:val="0"/>
        </w:rPr>
        <w:t xml:space="preserve">AUSTIN: You got </w:t>
      </w:r>
      <w:r w:rsidDel="00000000" w:rsidR="00000000" w:rsidRPr="00000000">
        <w:rPr>
          <w:sz w:val="24"/>
          <w:szCs w:val="24"/>
          <w:rtl w:val="0"/>
        </w:rPr>
        <w:t xml:space="preserve">consignment</w:t>
      </w:r>
      <w:r w:rsidDel="00000000" w:rsidR="00000000" w:rsidRPr="00000000">
        <w:rPr>
          <w:sz w:val="24"/>
          <w:szCs w:val="24"/>
          <w:rtl w:val="0"/>
        </w:rPr>
        <w:t xml:space="preserve"> or something?</w:t>
      </w:r>
    </w:p>
    <w:p w:rsidR="00000000" w:rsidDel="00000000" w:rsidP="00000000" w:rsidRDefault="00000000" w:rsidRPr="00000000" w14:paraId="000000CA">
      <w:pPr>
        <w:spacing w:after="200" w:lineRule="auto"/>
        <w:rPr>
          <w:sz w:val="24"/>
          <w:szCs w:val="24"/>
        </w:rPr>
      </w:pPr>
      <w:r w:rsidDel="00000000" w:rsidR="00000000" w:rsidRPr="00000000">
        <w:rPr>
          <w:sz w:val="24"/>
          <w:szCs w:val="24"/>
          <w:rtl w:val="0"/>
        </w:rPr>
        <w:t xml:space="preserve">ALI: Yeah, yeah exactly</w:t>
      </w:r>
    </w:p>
    <w:p w:rsidR="00000000" w:rsidDel="00000000" w:rsidP="00000000" w:rsidRDefault="00000000" w:rsidRPr="00000000" w14:paraId="000000CB">
      <w:pPr>
        <w:spacing w:after="200" w:lineRule="auto"/>
        <w:rPr>
          <w:sz w:val="24"/>
          <w:szCs w:val="24"/>
        </w:rPr>
      </w:pPr>
      <w:r w:rsidDel="00000000" w:rsidR="00000000" w:rsidRPr="00000000">
        <w:rPr>
          <w:sz w:val="24"/>
          <w:szCs w:val="24"/>
          <w:rtl w:val="0"/>
        </w:rPr>
        <w:t xml:space="preserve">AUSTIN: She has somebody else go and run them to get sold.</w:t>
      </w:r>
    </w:p>
    <w:p w:rsidR="00000000" w:rsidDel="00000000" w:rsidP="00000000" w:rsidRDefault="00000000" w:rsidRPr="00000000" w14:paraId="000000CC">
      <w:pPr>
        <w:spacing w:after="200"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0CD">
      <w:pPr>
        <w:spacing w:after="200" w:lineRule="auto"/>
        <w:rPr>
          <w:sz w:val="24"/>
          <w:szCs w:val="24"/>
        </w:rPr>
      </w:pPr>
      <w:r w:rsidDel="00000000" w:rsidR="00000000" w:rsidRPr="00000000">
        <w:rPr>
          <w:sz w:val="24"/>
          <w:szCs w:val="24"/>
          <w:rtl w:val="0"/>
        </w:rPr>
        <w:t xml:space="preserve">AUSTIN: What's her vice?</w:t>
      </w:r>
    </w:p>
    <w:p w:rsidR="00000000" w:rsidDel="00000000" w:rsidP="00000000" w:rsidRDefault="00000000" w:rsidRPr="00000000" w14:paraId="000000CE">
      <w:pPr>
        <w:spacing w:after="200" w:lineRule="auto"/>
        <w:rPr>
          <w:sz w:val="24"/>
          <w:szCs w:val="24"/>
        </w:rPr>
      </w:pPr>
      <w:r w:rsidDel="00000000" w:rsidR="00000000" w:rsidRPr="00000000">
        <w:rPr>
          <w:sz w:val="24"/>
          <w:szCs w:val="24"/>
          <w:rtl w:val="0"/>
        </w:rPr>
        <w:t xml:space="preserve">ALI: I...am torn on what my vice should be.</w:t>
      </w:r>
    </w:p>
    <w:p w:rsidR="00000000" w:rsidDel="00000000" w:rsidP="00000000" w:rsidRDefault="00000000" w:rsidRPr="00000000" w14:paraId="000000CF">
      <w:pPr>
        <w:spacing w:after="200" w:lineRule="auto"/>
        <w:rPr>
          <w:sz w:val="24"/>
          <w:szCs w:val="24"/>
        </w:rPr>
      </w:pPr>
      <w:r w:rsidDel="00000000" w:rsidR="00000000" w:rsidRPr="00000000">
        <w:rPr>
          <w:sz w:val="24"/>
          <w:szCs w:val="24"/>
          <w:rtl w:val="0"/>
        </w:rPr>
        <w:t xml:space="preserve">AUSTIN: Mmhmm.</w:t>
      </w:r>
    </w:p>
    <w:p w:rsidR="00000000" w:rsidDel="00000000" w:rsidP="00000000" w:rsidRDefault="00000000" w:rsidRPr="00000000" w14:paraId="000000D0">
      <w:pPr>
        <w:spacing w:after="200" w:lineRule="auto"/>
        <w:rPr>
          <w:sz w:val="24"/>
          <w:szCs w:val="24"/>
        </w:rPr>
      </w:pPr>
      <w:r w:rsidDel="00000000" w:rsidR="00000000" w:rsidRPr="00000000">
        <w:rPr>
          <w:sz w:val="24"/>
          <w:szCs w:val="24"/>
          <w:rtl w:val="0"/>
        </w:rPr>
        <w:t xml:space="preserve">ALI: I was...hmm...so I-</w:t>
      </w:r>
    </w:p>
    <w:p w:rsidR="00000000" w:rsidDel="00000000" w:rsidP="00000000" w:rsidRDefault="00000000" w:rsidRPr="00000000" w14:paraId="000000D1">
      <w:pPr>
        <w:spacing w:after="200" w:lineRule="auto"/>
        <w:rPr>
          <w:sz w:val="24"/>
          <w:szCs w:val="24"/>
        </w:rPr>
      </w:pPr>
      <w:r w:rsidDel="00000000" w:rsidR="00000000" w:rsidRPr="00000000">
        <w:rPr>
          <w:sz w:val="24"/>
          <w:szCs w:val="24"/>
          <w:rtl w:val="0"/>
        </w:rPr>
        <w:t xml:space="preserve">AUSTIN: So my- just a, by default, by the way the book says, it's like 'oh, no, you're a robot, so you're- you don't have a vice, you just have to go recharge. Yourself.'</w:t>
      </w:r>
    </w:p>
    <w:p w:rsidR="00000000" w:rsidDel="00000000" w:rsidP="00000000" w:rsidRDefault="00000000" w:rsidRPr="00000000" w14:paraId="000000D2">
      <w:pPr>
        <w:spacing w:after="200" w:lineRule="auto"/>
        <w:rPr>
          <w:sz w:val="24"/>
          <w:szCs w:val="24"/>
        </w:rPr>
      </w:pPr>
      <w:r w:rsidDel="00000000" w:rsidR="00000000" w:rsidRPr="00000000">
        <w:rPr>
          <w:sz w:val="24"/>
          <w:szCs w:val="24"/>
          <w:rtl w:val="0"/>
        </w:rPr>
        <w:t xml:space="preserve">ALI: Yeah that's boring and I hate it.</w:t>
      </w:r>
    </w:p>
    <w:p w:rsidR="00000000" w:rsidDel="00000000" w:rsidP="00000000" w:rsidRDefault="00000000" w:rsidRPr="00000000" w14:paraId="000000D3">
      <w:pPr>
        <w:spacing w:after="200" w:lineRule="auto"/>
        <w:rPr>
          <w:sz w:val="24"/>
          <w:szCs w:val="24"/>
        </w:rPr>
      </w:pPr>
      <w:r w:rsidDel="00000000" w:rsidR="00000000" w:rsidRPr="00000000">
        <w:rPr>
          <w:sz w:val="24"/>
          <w:szCs w:val="24"/>
          <w:rtl w:val="0"/>
        </w:rPr>
        <w:t xml:space="preserve">AUSTIN: It's really boring, so we're just gonna do stress. [Ali laughs] We- I get it, like, for- if John is listening, I get it, like this is...you shouldn't want to be a robot in this game. It means that you-someone has put your fuckin soul in someone- something's body. It's bad. It's 'oh, you've died, and someone stole your ghost and put it into a clockwork machine, you don't get to be stressed anymore you just have weird...drain'. So like, we get it. But this is more fun for us.</w:t>
      </w:r>
    </w:p>
    <w:p w:rsidR="00000000" w:rsidDel="00000000" w:rsidP="00000000" w:rsidRDefault="00000000" w:rsidRPr="00000000" w14:paraId="000000D4">
      <w:pPr>
        <w:spacing w:after="200" w:lineRule="auto"/>
        <w:rPr>
          <w:sz w:val="24"/>
          <w:szCs w:val="24"/>
        </w:rPr>
      </w:pPr>
      <w:r w:rsidDel="00000000" w:rsidR="00000000" w:rsidRPr="00000000">
        <w:rPr>
          <w:sz w:val="24"/>
          <w:szCs w:val="24"/>
          <w:rtl w:val="0"/>
        </w:rPr>
        <w:t xml:space="preserve">ALI: Right. Also, like- you're not supposed to start as a Hull, you're supposed to make a character and then die and then be forced into it, I think? But we're starting like this ‘cause...why not.</w:t>
      </w:r>
    </w:p>
    <w:p w:rsidR="00000000" w:rsidDel="00000000" w:rsidP="00000000" w:rsidRDefault="00000000" w:rsidRPr="00000000" w14:paraId="000000D5">
      <w:pPr>
        <w:spacing w:after="200" w:lineRule="auto"/>
        <w:rPr>
          <w:sz w:val="24"/>
          <w:szCs w:val="24"/>
        </w:rPr>
      </w:pPr>
      <w:r w:rsidDel="00000000" w:rsidR="00000000" w:rsidRPr="00000000">
        <w:rPr>
          <w:sz w:val="24"/>
          <w:szCs w:val="24"/>
          <w:rtl w:val="0"/>
        </w:rPr>
        <w:t xml:space="preserve">AUSTIN: 'cause us. 'cause us.</w:t>
      </w:r>
    </w:p>
    <w:p w:rsidR="00000000" w:rsidDel="00000000" w:rsidP="00000000" w:rsidRDefault="00000000" w:rsidRPr="00000000" w14:paraId="000000D6">
      <w:pPr>
        <w:spacing w:after="200" w:lineRule="auto"/>
        <w:rPr>
          <w:sz w:val="24"/>
          <w:szCs w:val="24"/>
        </w:rPr>
      </w:pPr>
      <w:r w:rsidDel="00000000" w:rsidR="00000000" w:rsidRPr="00000000">
        <w:rPr>
          <w:sz w:val="24"/>
          <w:szCs w:val="24"/>
          <w:rtl w:val="0"/>
        </w:rPr>
        <w:t xml:space="preserve">ALI: Exactly. So like, I'm torn between luxury and obligation? The idea I have for obligation is that like, sometimes she just goes down to...she either goes to Chrysanthemum or to the military district and... does a shift as a normal pala-din.</w:t>
      </w:r>
    </w:p>
    <w:p w:rsidR="00000000" w:rsidDel="00000000" w:rsidP="00000000" w:rsidRDefault="00000000" w:rsidRPr="00000000" w14:paraId="000000D7">
      <w:pPr>
        <w:spacing w:after="200" w:lineRule="auto"/>
        <w:rPr>
          <w:sz w:val="24"/>
          <w:szCs w:val="24"/>
        </w:rPr>
      </w:pPr>
      <w:r w:rsidDel="00000000" w:rsidR="00000000" w:rsidRPr="00000000">
        <w:rPr>
          <w:sz w:val="24"/>
          <w:szCs w:val="24"/>
          <w:rtl w:val="0"/>
        </w:rPr>
        <w:t xml:space="preserve">AUSTIN: Mmmmm.</w:t>
      </w:r>
    </w:p>
    <w:p w:rsidR="00000000" w:rsidDel="00000000" w:rsidP="00000000" w:rsidRDefault="00000000" w:rsidRPr="00000000" w14:paraId="000000D8">
      <w:pPr>
        <w:spacing w:after="200" w:lineRule="auto"/>
        <w:rPr>
          <w:sz w:val="24"/>
          <w:szCs w:val="24"/>
        </w:rPr>
      </w:pPr>
      <w:r w:rsidDel="00000000" w:rsidR="00000000" w:rsidRPr="00000000">
        <w:rPr>
          <w:sz w:val="24"/>
          <w:szCs w:val="24"/>
          <w:rtl w:val="0"/>
        </w:rPr>
        <w:t xml:space="preserve">ALI: But I don't know if that's like...leaning too into the lore?</w:t>
      </w:r>
    </w:p>
    <w:p w:rsidR="00000000" w:rsidDel="00000000" w:rsidP="00000000" w:rsidRDefault="00000000" w:rsidRPr="00000000" w14:paraId="000000D9">
      <w:pPr>
        <w:spacing w:after="200" w:lineRule="auto"/>
        <w:rPr>
          <w:sz w:val="24"/>
          <w:szCs w:val="24"/>
        </w:rPr>
      </w:pPr>
      <w:r w:rsidDel="00000000" w:rsidR="00000000" w:rsidRPr="00000000">
        <w:rPr>
          <w:sz w:val="24"/>
          <w:szCs w:val="24"/>
          <w:rtl w:val="0"/>
        </w:rPr>
        <w:t xml:space="preserve">AUSTIN: No, that's interesting. That is interesting. I don't dislike that.</w:t>
      </w:r>
    </w:p>
    <w:p w:rsidR="00000000" w:rsidDel="00000000" w:rsidP="00000000" w:rsidRDefault="00000000" w:rsidRPr="00000000" w14:paraId="000000DA">
      <w:pPr>
        <w:spacing w:after="200" w:lineRule="auto"/>
        <w:rPr>
          <w:sz w:val="24"/>
          <w:szCs w:val="24"/>
        </w:rPr>
      </w:pPr>
      <w:r w:rsidDel="00000000" w:rsidR="00000000" w:rsidRPr="00000000">
        <w:rPr>
          <w:sz w:val="24"/>
          <w:szCs w:val="24"/>
          <w:rtl w:val="0"/>
        </w:rPr>
        <w:t xml:space="preserve">ALI: Okay.</w:t>
      </w:r>
    </w:p>
    <w:p w:rsidR="00000000" w:rsidDel="00000000" w:rsidP="00000000" w:rsidRDefault="00000000" w:rsidRPr="00000000" w14:paraId="000000DB">
      <w:pPr>
        <w:spacing w:after="200" w:lineRule="auto"/>
        <w:rPr>
          <w:sz w:val="24"/>
          <w:szCs w:val="24"/>
        </w:rPr>
      </w:pPr>
      <w:r w:rsidDel="00000000" w:rsidR="00000000" w:rsidRPr="00000000">
        <w:rPr>
          <w:sz w:val="24"/>
          <w:szCs w:val="24"/>
          <w:rtl w:val="0"/>
        </w:rPr>
        <w:t xml:space="preserve">AUSTIN: Luxury is fun because it makes you sound like a Lupin III character? [Ali laughs] But like- which is dope- but like, I also do like obligation.</w:t>
      </w:r>
    </w:p>
    <w:p w:rsidR="00000000" w:rsidDel="00000000" w:rsidP="00000000" w:rsidRDefault="00000000" w:rsidRPr="00000000" w14:paraId="000000DC">
      <w:pPr>
        <w:spacing w:after="200"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0DD">
      <w:pPr>
        <w:spacing w:after="200" w:lineRule="auto"/>
        <w:rPr>
          <w:sz w:val="24"/>
          <w:szCs w:val="24"/>
        </w:rPr>
      </w:pPr>
      <w:r w:rsidDel="00000000" w:rsidR="00000000" w:rsidRPr="00000000">
        <w:rPr>
          <w:sz w:val="24"/>
          <w:szCs w:val="24"/>
          <w:rtl w:val="0"/>
        </w:rPr>
        <w:t xml:space="preserve">AUSTIN: Especially if it's just like, an instinct?</w:t>
      </w:r>
    </w:p>
    <w:p w:rsidR="00000000" w:rsidDel="00000000" w:rsidP="00000000" w:rsidRDefault="00000000" w:rsidRPr="00000000" w14:paraId="000000DE">
      <w:pPr>
        <w:spacing w:after="200"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0DF">
      <w:pPr>
        <w:spacing w:after="200" w:lineRule="auto"/>
        <w:rPr>
          <w:sz w:val="24"/>
          <w:szCs w:val="24"/>
        </w:rPr>
      </w:pPr>
      <w:r w:rsidDel="00000000" w:rsidR="00000000" w:rsidRPr="00000000">
        <w:rPr>
          <w:sz w:val="24"/>
          <w:szCs w:val="24"/>
          <w:rtl w:val="0"/>
        </w:rPr>
        <w:t xml:space="preserve">AUSTIN: Like, she can't help it. Or she can, it sucks though. She wants to go do it, it doesn't feel- yeah. It's like missing one of your gym days, of the week, and being like 'oh this is- I feel thrown off, like everything- my whole week is just wrong, right now'.</w:t>
      </w:r>
    </w:p>
    <w:p w:rsidR="00000000" w:rsidDel="00000000" w:rsidP="00000000" w:rsidRDefault="00000000" w:rsidRPr="00000000" w14:paraId="000000E0">
      <w:pPr>
        <w:spacing w:after="200" w:lineRule="auto"/>
        <w:rPr>
          <w:sz w:val="24"/>
          <w:szCs w:val="24"/>
        </w:rPr>
      </w:pPr>
      <w:r w:rsidDel="00000000" w:rsidR="00000000" w:rsidRPr="00000000">
        <w:rPr>
          <w:sz w:val="24"/>
          <w:szCs w:val="24"/>
          <w:rtl w:val="0"/>
        </w:rPr>
        <w:t xml:space="preserve">ALI: Right. 'cause it comes from stress, right? So if she's had a particularly bad week she just kind of wants to I guess, shut down, like the person part of her? And like just...go be this thing that I guess, I don't know. I'll figure it out. I guess.</w:t>
      </w:r>
    </w:p>
    <w:p w:rsidR="00000000" w:rsidDel="00000000" w:rsidP="00000000" w:rsidRDefault="00000000" w:rsidRPr="00000000" w14:paraId="000000E1">
      <w:pPr>
        <w:spacing w:after="200" w:lineRule="auto"/>
        <w:rPr>
          <w:sz w:val="24"/>
          <w:szCs w:val="24"/>
        </w:rPr>
      </w:pPr>
      <w:r w:rsidDel="00000000" w:rsidR="00000000" w:rsidRPr="00000000">
        <w:rPr>
          <w:sz w:val="24"/>
          <w:szCs w:val="24"/>
          <w:rtl w:val="0"/>
        </w:rPr>
        <w:t xml:space="preserve">AUSTIN: Does she know? Does she know what she- like, she's aware during all that?</w:t>
      </w:r>
    </w:p>
    <w:p w:rsidR="00000000" w:rsidDel="00000000" w:rsidP="00000000" w:rsidRDefault="00000000" w:rsidRPr="00000000" w14:paraId="000000E2">
      <w:pPr>
        <w:spacing w:after="200" w:lineRule="auto"/>
        <w:rPr>
          <w:sz w:val="24"/>
          <w:szCs w:val="24"/>
        </w:rPr>
      </w:pPr>
      <w:r w:rsidDel="00000000" w:rsidR="00000000" w:rsidRPr="00000000">
        <w:rPr>
          <w:sz w:val="24"/>
          <w:szCs w:val="24"/>
          <w:rtl w:val="0"/>
        </w:rPr>
        <w:t xml:space="preserve">ALI: Um...</w:t>
      </w:r>
    </w:p>
    <w:p w:rsidR="00000000" w:rsidDel="00000000" w:rsidP="00000000" w:rsidRDefault="00000000" w:rsidRPr="00000000" w14:paraId="000000E3">
      <w:pPr>
        <w:pStyle w:val="Heading1"/>
        <w:spacing w:after="200" w:lineRule="auto"/>
        <w:jc w:val="center"/>
        <w:rPr>
          <w:sz w:val="24"/>
          <w:szCs w:val="24"/>
        </w:rPr>
      </w:pPr>
      <w:bookmarkStart w:colFirst="0" w:colLast="0" w:name="_bnk0tvusrqd7" w:id="1"/>
      <w:bookmarkEnd w:id="1"/>
      <w:r w:rsidDel="00000000" w:rsidR="00000000" w:rsidRPr="00000000">
        <w:rPr>
          <w:sz w:val="24"/>
          <w:szCs w:val="24"/>
          <w:rtl w:val="0"/>
        </w:rPr>
        <w:t xml:space="preserve">[0:29:59]</w:t>
      </w:r>
    </w:p>
    <w:p w:rsidR="00000000" w:rsidDel="00000000" w:rsidP="00000000" w:rsidRDefault="00000000" w:rsidRPr="00000000" w14:paraId="000000E4">
      <w:pPr>
        <w:spacing w:after="200" w:lineRule="auto"/>
        <w:rPr>
          <w:sz w:val="24"/>
          <w:szCs w:val="24"/>
        </w:rPr>
      </w:pPr>
      <w:r w:rsidDel="00000000" w:rsidR="00000000" w:rsidRPr="00000000">
        <w:rPr>
          <w:sz w:val="24"/>
          <w:szCs w:val="24"/>
          <w:rtl w:val="0"/>
        </w:rPr>
        <w:t xml:space="preserve">AUSTIN: Oh, wait- no. Sorry. No. That's. Yes. She's totally aware,</w:t>
      </w:r>
    </w:p>
    <w:p w:rsidR="00000000" w:rsidDel="00000000" w:rsidP="00000000" w:rsidRDefault="00000000" w:rsidRPr="00000000" w14:paraId="000000E5">
      <w:pPr>
        <w:spacing w:after="200" w:lineRule="auto"/>
        <w:rPr>
          <w:sz w:val="24"/>
          <w:szCs w:val="24"/>
        </w:rPr>
      </w:pPr>
      <w:r w:rsidDel="00000000" w:rsidR="00000000" w:rsidRPr="00000000">
        <w:rPr>
          <w:sz w:val="24"/>
          <w:szCs w:val="24"/>
          <w:rtl w:val="0"/>
        </w:rPr>
        <w:t xml:space="preserve">ALI, unsure: Okay.</w:t>
      </w:r>
    </w:p>
    <w:p w:rsidR="00000000" w:rsidDel="00000000" w:rsidP="00000000" w:rsidRDefault="00000000" w:rsidRPr="00000000" w14:paraId="000000E6">
      <w:pPr>
        <w:spacing w:after="200" w:lineRule="auto"/>
        <w:rPr>
          <w:sz w:val="24"/>
          <w:szCs w:val="24"/>
        </w:rPr>
      </w:pPr>
      <w:r w:rsidDel="00000000" w:rsidR="00000000" w:rsidRPr="00000000">
        <w:rPr>
          <w:sz w:val="24"/>
          <w:szCs w:val="24"/>
          <w:rtl w:val="0"/>
        </w:rPr>
        <w:t xml:space="preserve">AUSTIN: Except that, the way vices work, there's a chance that you could go into it too deep.</w:t>
      </w:r>
    </w:p>
    <w:p w:rsidR="00000000" w:rsidDel="00000000" w:rsidP="00000000" w:rsidRDefault="00000000" w:rsidRPr="00000000" w14:paraId="000000E7">
      <w:pPr>
        <w:spacing w:after="200" w:lineRule="auto"/>
        <w:rPr>
          <w:sz w:val="24"/>
          <w:szCs w:val="24"/>
        </w:rPr>
      </w:pPr>
      <w:r w:rsidDel="00000000" w:rsidR="00000000" w:rsidRPr="00000000">
        <w:rPr>
          <w:sz w:val="24"/>
          <w:szCs w:val="24"/>
          <w:rtl w:val="0"/>
        </w:rPr>
        <w:t xml:space="preserve">ALI: Okay. And- oh, and she won't come back out.</w:t>
      </w:r>
    </w:p>
    <w:p w:rsidR="00000000" w:rsidDel="00000000" w:rsidP="00000000" w:rsidRDefault="00000000" w:rsidRPr="00000000" w14:paraId="000000E8">
      <w:pPr>
        <w:spacing w:after="200" w:lineRule="auto"/>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0E9">
      <w:pPr>
        <w:spacing w:after="200" w:lineRule="auto"/>
        <w:rPr>
          <w:sz w:val="24"/>
          <w:szCs w:val="24"/>
        </w:rPr>
      </w:pPr>
      <w:r w:rsidDel="00000000" w:rsidR="00000000" w:rsidRPr="00000000">
        <w:rPr>
          <w:sz w:val="24"/>
          <w:szCs w:val="24"/>
          <w:rtl w:val="0"/>
        </w:rPr>
        <w:t xml:space="preserve">ALI, understanding: Oh!</w:t>
      </w:r>
    </w:p>
    <w:p w:rsidR="00000000" w:rsidDel="00000000" w:rsidP="00000000" w:rsidRDefault="00000000" w:rsidRPr="00000000" w14:paraId="000000EA">
      <w:pPr>
        <w:spacing w:after="200" w:lineRule="auto"/>
        <w:rPr>
          <w:sz w:val="24"/>
          <w:szCs w:val="24"/>
        </w:rPr>
      </w:pPr>
      <w:r w:rsidDel="00000000" w:rsidR="00000000" w:rsidRPr="00000000">
        <w:rPr>
          <w:sz w:val="24"/>
          <w:szCs w:val="24"/>
          <w:rtl w:val="0"/>
        </w:rPr>
        <w:t xml:space="preserve">AUSTIN: Or, no- you can come back out, but like- you just...disappear for a while.</w:t>
      </w:r>
    </w:p>
    <w:p w:rsidR="00000000" w:rsidDel="00000000" w:rsidP="00000000" w:rsidRDefault="00000000" w:rsidRPr="00000000" w14:paraId="000000EB">
      <w:pPr>
        <w:spacing w:after="200" w:lineRule="auto"/>
        <w:rPr>
          <w:sz w:val="24"/>
          <w:szCs w:val="24"/>
        </w:rPr>
      </w:pPr>
      <w:r w:rsidDel="00000000" w:rsidR="00000000" w:rsidRPr="00000000">
        <w:rPr>
          <w:sz w:val="24"/>
          <w:szCs w:val="24"/>
          <w:rtl w:val="0"/>
        </w:rPr>
        <w:t xml:space="preserve">ALI: O-kay.</w:t>
      </w:r>
    </w:p>
    <w:p w:rsidR="00000000" w:rsidDel="00000000" w:rsidP="00000000" w:rsidRDefault="00000000" w:rsidRPr="00000000" w14:paraId="000000EC">
      <w:pPr>
        <w:spacing w:after="200" w:lineRule="auto"/>
        <w:rPr>
          <w:sz w:val="24"/>
          <w:szCs w:val="24"/>
        </w:rPr>
      </w:pPr>
      <w:r w:rsidDel="00000000" w:rsidR="00000000" w:rsidRPr="00000000">
        <w:rPr>
          <w:sz w:val="24"/>
          <w:szCs w:val="24"/>
          <w:rtl w:val="0"/>
        </w:rPr>
        <w:t xml:space="preserve">AUSTIN: So like- there's a thing in this system, there's like, a while down time...system, basically? Where it's like 'okay, we're in between missions, I can go and you know, indulge in my vice et cetera, and there's a thing called overindulgence where there's a chance that when you overindulge, you can attract trouble, or you can brag about your exploits and get the cops on you more....or you can disappear for a few weeks or more. [Ali laughs] No big deal. So like, hey, if you get that one, if that's where you end up then we know what happened. Then we know that you lost- you didn’t' come back to your personhood the way you were supposed to.</w:t>
      </w:r>
    </w:p>
    <w:p w:rsidR="00000000" w:rsidDel="00000000" w:rsidP="00000000" w:rsidRDefault="00000000" w:rsidRPr="00000000" w14:paraId="000000ED">
      <w:pPr>
        <w:spacing w:after="200"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0EE">
      <w:pPr>
        <w:spacing w:after="200" w:lineRule="auto"/>
        <w:rPr>
          <w:sz w:val="24"/>
          <w:szCs w:val="24"/>
        </w:rPr>
      </w:pPr>
      <w:r w:rsidDel="00000000" w:rsidR="00000000" w:rsidRPr="00000000">
        <w:rPr>
          <w:sz w:val="24"/>
          <w:szCs w:val="24"/>
          <w:rtl w:val="0"/>
        </w:rPr>
        <w:t xml:space="preserve">AUSTIN: Which is interesting. Cool.</w:t>
      </w:r>
    </w:p>
    <w:p w:rsidR="00000000" w:rsidDel="00000000" w:rsidP="00000000" w:rsidRDefault="00000000" w:rsidRPr="00000000" w14:paraId="000000EF">
      <w:pPr>
        <w:spacing w:after="200" w:lineRule="auto"/>
        <w:rPr>
          <w:sz w:val="24"/>
          <w:szCs w:val="24"/>
        </w:rPr>
      </w:pPr>
      <w:r w:rsidDel="00000000" w:rsidR="00000000" w:rsidRPr="00000000">
        <w:rPr>
          <w:sz w:val="24"/>
          <w:szCs w:val="24"/>
          <w:rtl w:val="0"/>
        </w:rPr>
        <w:t xml:space="preserve">ALI: The reason I was thinking about luxury actually goes into what one of my moves is. So, she’s a pala-din usually, which is this like marble person statue who can move and talk, but she can also put her consciousness into the frame of a small, like, cat figure?</w:t>
      </w:r>
    </w:p>
    <w:p w:rsidR="00000000" w:rsidDel="00000000" w:rsidP="00000000" w:rsidRDefault="00000000" w:rsidRPr="00000000" w14:paraId="000000F0">
      <w:pPr>
        <w:spacing w:after="200" w:lineRule="auto"/>
        <w:rPr>
          <w:sz w:val="24"/>
          <w:szCs w:val="24"/>
        </w:rPr>
      </w:pPr>
      <w:r w:rsidDel="00000000" w:rsidR="00000000" w:rsidRPr="00000000">
        <w:rPr>
          <w:sz w:val="24"/>
          <w:szCs w:val="24"/>
          <w:rtl w:val="0"/>
        </w:rPr>
        <w:t xml:space="preserve">AUSTIN, whispering: Yes!</w:t>
      </w:r>
    </w:p>
    <w:p w:rsidR="00000000" w:rsidDel="00000000" w:rsidP="00000000" w:rsidRDefault="00000000" w:rsidRPr="00000000" w14:paraId="000000F1">
      <w:pPr>
        <w:spacing w:after="200" w:lineRule="auto"/>
        <w:rPr>
          <w:sz w:val="24"/>
          <w:szCs w:val="24"/>
        </w:rPr>
      </w:pPr>
      <w:r w:rsidDel="00000000" w:rsidR="00000000" w:rsidRPr="00000000">
        <w:rPr>
          <w:sz w:val="24"/>
          <w:szCs w:val="24"/>
          <w:rtl w:val="0"/>
        </w:rPr>
        <w:t xml:space="preserve">ALI: Mmhmm! Yep! Which is like, a cat-sized cat figure that like, has jewelled eyes. I think that the way that that ended up happening is that she was looking in a shop window, and saw it and really wanted it? And stared at it long enough [Austin laughs, Ali starts laughing] until she realised that like...she had done that. And then just walked out with it.</w:t>
      </w:r>
    </w:p>
    <w:p w:rsidR="00000000" w:rsidDel="00000000" w:rsidP="00000000" w:rsidRDefault="00000000" w:rsidRPr="00000000" w14:paraId="000000F2">
      <w:pPr>
        <w:spacing w:after="200" w:lineRule="auto"/>
        <w:rPr>
          <w:sz w:val="24"/>
          <w:szCs w:val="24"/>
        </w:rPr>
      </w:pPr>
      <w:r w:rsidDel="00000000" w:rsidR="00000000" w:rsidRPr="00000000">
        <w:rPr>
          <w:sz w:val="24"/>
          <w:szCs w:val="24"/>
          <w:rtl w:val="0"/>
        </w:rPr>
        <w:t xml:space="preserve">AUSTIN: That's really good.</w:t>
      </w:r>
    </w:p>
    <w:p w:rsidR="00000000" w:rsidDel="00000000" w:rsidP="00000000" w:rsidRDefault="00000000" w:rsidRPr="00000000" w14:paraId="000000F3">
      <w:pPr>
        <w:spacing w:after="200" w:lineRule="auto"/>
        <w:rPr>
          <w:sz w:val="24"/>
          <w:szCs w:val="24"/>
        </w:rPr>
      </w:pPr>
      <w:r w:rsidDel="00000000" w:rsidR="00000000" w:rsidRPr="00000000">
        <w:rPr>
          <w:sz w:val="24"/>
          <w:szCs w:val="24"/>
          <w:rtl w:val="0"/>
        </w:rPr>
        <w:t xml:space="preserve">ALI: Yeah. Um,</w:t>
      </w:r>
    </w:p>
    <w:p w:rsidR="00000000" w:rsidDel="00000000" w:rsidP="00000000" w:rsidRDefault="00000000" w:rsidRPr="00000000" w14:paraId="000000F4">
      <w:pPr>
        <w:spacing w:after="200" w:lineRule="auto"/>
        <w:rPr>
          <w:sz w:val="24"/>
          <w:szCs w:val="24"/>
        </w:rPr>
      </w:pPr>
      <w:r w:rsidDel="00000000" w:rsidR="00000000" w:rsidRPr="00000000">
        <w:rPr>
          <w:sz w:val="24"/>
          <w:szCs w:val="24"/>
          <w:rtl w:val="0"/>
        </w:rPr>
        <w:t xml:space="preserve">AUSTIN: I like that a lot. Alright. So....Dre....</w:t>
      </w:r>
    </w:p>
    <w:p w:rsidR="00000000" w:rsidDel="00000000" w:rsidP="00000000" w:rsidRDefault="00000000" w:rsidRPr="00000000" w14:paraId="000000F5">
      <w:pPr>
        <w:spacing w:after="200"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0F6">
      <w:pPr>
        <w:spacing w:after="200" w:lineRule="auto"/>
        <w:rPr>
          <w:sz w:val="24"/>
          <w:szCs w:val="24"/>
        </w:rPr>
      </w:pPr>
      <w:r w:rsidDel="00000000" w:rsidR="00000000" w:rsidRPr="00000000">
        <w:rPr>
          <w:sz w:val="24"/>
          <w:szCs w:val="24"/>
          <w:rtl w:val="0"/>
        </w:rPr>
        <w:t xml:space="preserve">AUSTIN: Let's talk about your character.</w:t>
      </w:r>
    </w:p>
    <w:p w:rsidR="00000000" w:rsidDel="00000000" w:rsidP="00000000" w:rsidRDefault="00000000" w:rsidRPr="00000000" w14:paraId="000000F7">
      <w:pPr>
        <w:spacing w:after="200" w:lineRule="auto"/>
        <w:rPr>
          <w:sz w:val="24"/>
          <w:szCs w:val="24"/>
        </w:rPr>
      </w:pPr>
      <w:r w:rsidDel="00000000" w:rsidR="00000000" w:rsidRPr="00000000">
        <w:rPr>
          <w:sz w:val="24"/>
          <w:szCs w:val="24"/>
          <w:rtl w:val="0"/>
        </w:rPr>
        <w:t xml:space="preserve">DRE: Uhh...my character is Sige Coleburn, and he is a Cutter, which is a "dangerous and intimidating fighter".</w:t>
      </w:r>
    </w:p>
    <w:p w:rsidR="00000000" w:rsidDel="00000000" w:rsidP="00000000" w:rsidRDefault="00000000" w:rsidRPr="00000000" w14:paraId="000000F8">
      <w:pPr>
        <w:spacing w:after="200" w:lineRule="auto"/>
        <w:rPr>
          <w:sz w:val="24"/>
          <w:szCs w:val="24"/>
        </w:rPr>
      </w:pPr>
      <w:r w:rsidDel="00000000" w:rsidR="00000000" w:rsidRPr="00000000">
        <w:rPr>
          <w:sz w:val="24"/>
          <w:szCs w:val="24"/>
          <w:rtl w:val="0"/>
        </w:rPr>
        <w:t xml:space="preserve">AUSTIN: Mmm.</w:t>
      </w:r>
    </w:p>
    <w:p w:rsidR="00000000" w:rsidDel="00000000" w:rsidP="00000000" w:rsidRDefault="00000000" w:rsidRPr="00000000" w14:paraId="000000F9">
      <w:pPr>
        <w:spacing w:after="200" w:lineRule="auto"/>
        <w:rPr>
          <w:sz w:val="24"/>
          <w:szCs w:val="24"/>
        </w:rPr>
      </w:pPr>
      <w:r w:rsidDel="00000000" w:rsidR="00000000" w:rsidRPr="00000000">
        <w:rPr>
          <w:sz w:val="24"/>
          <w:szCs w:val="24"/>
          <w:rtl w:val="0"/>
        </w:rPr>
        <w:t xml:space="preserve">DRE: So his heritage is...I have marked that he lives in Emberboro and he is basically an orphan labourer, so I imagine his... (AUSTIN: Cool) his uh, parents probably died like, you know when the fighting first broke out y’know, ten, fifteen years ago.</w:t>
      </w:r>
    </w:p>
    <w:p w:rsidR="00000000" w:rsidDel="00000000" w:rsidP="00000000" w:rsidRDefault="00000000" w:rsidRPr="00000000" w14:paraId="000000FA">
      <w:pPr>
        <w:spacing w:after="200" w:lineRule="auto"/>
        <w:rPr>
          <w:sz w:val="24"/>
          <w:szCs w:val="24"/>
        </w:rPr>
      </w:pPr>
      <w:r w:rsidDel="00000000" w:rsidR="00000000" w:rsidRPr="00000000">
        <w:rPr>
          <w:sz w:val="24"/>
          <w:szCs w:val="24"/>
          <w:rtl w:val="0"/>
        </w:rPr>
        <w:t xml:space="preserve">AUSTIN: Okay, so is he from...is he...from Emberboro? Like, was he...one of the refugees who came here fifteen, sixteen years ago? Or was he....?</w:t>
      </w:r>
    </w:p>
    <w:p w:rsidR="00000000" w:rsidDel="00000000" w:rsidP="00000000" w:rsidRDefault="00000000" w:rsidRPr="00000000" w14:paraId="000000FB">
      <w:pPr>
        <w:spacing w:after="200" w:lineRule="auto"/>
        <w:rPr>
          <w:sz w:val="24"/>
          <w:szCs w:val="24"/>
        </w:rPr>
      </w:pPr>
      <w:r w:rsidDel="00000000" w:rsidR="00000000" w:rsidRPr="00000000">
        <w:rPr>
          <w:sz w:val="24"/>
          <w:szCs w:val="24"/>
          <w:rtl w:val="0"/>
        </w:rPr>
        <w:t xml:space="preserve">DRE: I think, so I think he was-</w:t>
      </w:r>
    </w:p>
    <w:p w:rsidR="00000000" w:rsidDel="00000000" w:rsidP="00000000" w:rsidRDefault="00000000" w:rsidRPr="00000000" w14:paraId="000000FC">
      <w:pPr>
        <w:spacing w:after="200" w:lineRule="auto"/>
        <w:rPr>
          <w:sz w:val="24"/>
          <w:szCs w:val="24"/>
        </w:rPr>
      </w:pPr>
      <w:r w:rsidDel="00000000" w:rsidR="00000000" w:rsidRPr="00000000">
        <w:rPr>
          <w:sz w:val="24"/>
          <w:szCs w:val="24"/>
          <w:rtl w:val="0"/>
        </w:rPr>
        <w:t xml:space="preserve">AUSTIN: Did he just kind of wind up there?</w:t>
      </w:r>
    </w:p>
    <w:p w:rsidR="00000000" w:rsidDel="00000000" w:rsidP="00000000" w:rsidRDefault="00000000" w:rsidRPr="00000000" w14:paraId="000000FD">
      <w:pPr>
        <w:spacing w:after="200" w:lineRule="auto"/>
        <w:rPr>
          <w:sz w:val="24"/>
          <w:szCs w:val="24"/>
        </w:rPr>
      </w:pPr>
      <w:r w:rsidDel="00000000" w:rsidR="00000000" w:rsidRPr="00000000">
        <w:rPr>
          <w:sz w:val="24"/>
          <w:szCs w:val="24"/>
          <w:rtl w:val="0"/>
        </w:rPr>
        <w:t xml:space="preserve">DRE: He was born to his parents in the Golden Zone, (AUSTIN: Oh, okay) but after they died he ended up in Emberboro.</w:t>
      </w:r>
    </w:p>
    <w:p w:rsidR="00000000" w:rsidDel="00000000" w:rsidP="00000000" w:rsidRDefault="00000000" w:rsidRPr="00000000" w14:paraId="000000FE">
      <w:pPr>
        <w:spacing w:after="200" w:lineRule="auto"/>
        <w:rPr>
          <w:sz w:val="24"/>
          <w:szCs w:val="24"/>
        </w:rPr>
      </w:pPr>
      <w:r w:rsidDel="00000000" w:rsidR="00000000" w:rsidRPr="00000000">
        <w:rPr>
          <w:sz w:val="24"/>
          <w:szCs w:val="24"/>
          <w:rtl w:val="0"/>
        </w:rPr>
        <w:t xml:space="preserve">AUSTIN: Oh, that's cool. Okay.</w:t>
      </w:r>
    </w:p>
    <w:p w:rsidR="00000000" w:rsidDel="00000000" w:rsidP="00000000" w:rsidRDefault="00000000" w:rsidRPr="00000000" w14:paraId="000000FF">
      <w:pPr>
        <w:spacing w:after="200" w:lineRule="auto"/>
        <w:rPr>
          <w:sz w:val="24"/>
          <w:szCs w:val="24"/>
        </w:rPr>
      </w:pPr>
      <w:r w:rsidDel="00000000" w:rsidR="00000000" w:rsidRPr="00000000">
        <w:rPr>
          <w:sz w:val="24"/>
          <w:szCs w:val="24"/>
          <w:rtl w:val="0"/>
        </w:rPr>
        <w:t xml:space="preserve">DRE: And kind of fell in with a group of basically like other orphan kids who all just went to go work in the factories.</w:t>
      </w:r>
    </w:p>
    <w:p w:rsidR="00000000" w:rsidDel="00000000" w:rsidP="00000000" w:rsidRDefault="00000000" w:rsidRPr="00000000" w14:paraId="00000100">
      <w:pPr>
        <w:spacing w:after="200" w:lineRule="auto"/>
        <w:rPr>
          <w:sz w:val="24"/>
          <w:szCs w:val="24"/>
        </w:rPr>
      </w:pPr>
      <w:r w:rsidDel="00000000" w:rsidR="00000000" w:rsidRPr="00000000">
        <w:rPr>
          <w:sz w:val="24"/>
          <w:szCs w:val="24"/>
          <w:rtl w:val="0"/>
        </w:rPr>
        <w:t xml:space="preserve">AUSTIN: Right, right. Cool.</w:t>
      </w:r>
    </w:p>
    <w:p w:rsidR="00000000" w:rsidDel="00000000" w:rsidP="00000000" w:rsidRDefault="00000000" w:rsidRPr="00000000" w14:paraId="00000101">
      <w:pPr>
        <w:spacing w:after="200" w:lineRule="auto"/>
        <w:rPr>
          <w:sz w:val="24"/>
          <w:szCs w:val="24"/>
        </w:rPr>
      </w:pPr>
      <w:r w:rsidDel="00000000" w:rsidR="00000000" w:rsidRPr="00000000">
        <w:rPr>
          <w:sz w:val="24"/>
          <w:szCs w:val="24"/>
          <w:rtl w:val="0"/>
        </w:rPr>
        <w:t xml:space="preserve">DRE: Uh...his-</w:t>
      </w:r>
    </w:p>
    <w:p w:rsidR="00000000" w:rsidDel="00000000" w:rsidP="00000000" w:rsidRDefault="00000000" w:rsidRPr="00000000" w14:paraId="00000102">
      <w:pPr>
        <w:spacing w:after="200" w:lineRule="auto"/>
        <w:rPr>
          <w:sz w:val="24"/>
          <w:szCs w:val="24"/>
        </w:rPr>
      </w:pPr>
      <w:r w:rsidDel="00000000" w:rsidR="00000000" w:rsidRPr="00000000">
        <w:rPr>
          <w:sz w:val="24"/>
          <w:szCs w:val="24"/>
          <w:rtl w:val="0"/>
        </w:rPr>
        <w:t xml:space="preserve">AUSTIN: You know, factory work. No big deal.</w:t>
      </w:r>
    </w:p>
    <w:p w:rsidR="00000000" w:rsidDel="00000000" w:rsidP="00000000" w:rsidRDefault="00000000" w:rsidRPr="00000000" w14:paraId="00000103">
      <w:pPr>
        <w:spacing w:after="200" w:lineRule="auto"/>
        <w:rPr>
          <w:sz w:val="24"/>
          <w:szCs w:val="24"/>
        </w:rPr>
      </w:pPr>
      <w:r w:rsidDel="00000000" w:rsidR="00000000" w:rsidRPr="00000000">
        <w:rPr>
          <w:sz w:val="24"/>
          <w:szCs w:val="24"/>
          <w:rtl w:val="0"/>
        </w:rPr>
        <w:t xml:space="preserve">DRE: Yeah, it's fine. Well then, he kind of turned that factory work into...so, I marked on his appearance that he's missing two fingers on his left hand.</w:t>
      </w:r>
    </w:p>
    <w:p w:rsidR="00000000" w:rsidDel="00000000" w:rsidP="00000000" w:rsidRDefault="00000000" w:rsidRPr="00000000" w14:paraId="00000104">
      <w:pPr>
        <w:spacing w:after="200"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105">
      <w:pPr>
        <w:spacing w:after="200" w:lineRule="auto"/>
        <w:rPr>
          <w:sz w:val="24"/>
          <w:szCs w:val="24"/>
        </w:rPr>
      </w:pPr>
      <w:r w:rsidDel="00000000" w:rsidR="00000000" w:rsidRPr="00000000">
        <w:rPr>
          <w:sz w:val="24"/>
          <w:szCs w:val="24"/>
          <w:rtl w:val="0"/>
        </w:rPr>
        <w:t xml:space="preserve">DRE: I imagine that's from a nice, wonderful factory accident. And so, then being unable to do factory work because of his mangled hand, he turned to his background, which is 'underworld saboteur'.</w:t>
      </w:r>
    </w:p>
    <w:p w:rsidR="00000000" w:rsidDel="00000000" w:rsidP="00000000" w:rsidRDefault="00000000" w:rsidRPr="00000000" w14:paraId="00000106">
      <w:pPr>
        <w:spacing w:after="200" w:lineRule="auto"/>
        <w:rPr>
          <w:sz w:val="24"/>
          <w:szCs w:val="24"/>
        </w:rPr>
      </w:pPr>
      <w:r w:rsidDel="00000000" w:rsidR="00000000" w:rsidRPr="00000000">
        <w:rPr>
          <w:sz w:val="24"/>
          <w:szCs w:val="24"/>
          <w:rtl w:val="0"/>
        </w:rPr>
        <w:t xml:space="preserve">AUSTIN: Okay. Huh.</w:t>
      </w:r>
    </w:p>
    <w:p w:rsidR="00000000" w:rsidDel="00000000" w:rsidP="00000000" w:rsidRDefault="00000000" w:rsidRPr="00000000" w14:paraId="00000107">
      <w:pPr>
        <w:spacing w:after="200" w:lineRule="auto"/>
        <w:rPr>
          <w:sz w:val="24"/>
          <w:szCs w:val="24"/>
        </w:rPr>
      </w:pPr>
      <w:r w:rsidDel="00000000" w:rsidR="00000000" w:rsidRPr="00000000">
        <w:rPr>
          <w:sz w:val="24"/>
          <w:szCs w:val="24"/>
          <w:rtl w:val="0"/>
        </w:rPr>
        <w:t xml:space="preserve">DRE: So basically, Sige just does whatever needs to be done for money, whether that's...you know, rival factories wanting accidents to happen, or intercepting deliveries, or...breaking into places... (AUSTIN: Mmhmm.) Just...just doin’ dirt, basically.</w:t>
      </w:r>
    </w:p>
    <w:p w:rsidR="00000000" w:rsidDel="00000000" w:rsidP="00000000" w:rsidRDefault="00000000" w:rsidRPr="00000000" w14:paraId="00000108">
      <w:pPr>
        <w:spacing w:after="200" w:lineRule="auto"/>
        <w:rPr>
          <w:sz w:val="24"/>
          <w:szCs w:val="24"/>
        </w:rPr>
      </w:pPr>
      <w:r w:rsidDel="00000000" w:rsidR="00000000" w:rsidRPr="00000000">
        <w:rPr>
          <w:sz w:val="24"/>
          <w:szCs w:val="24"/>
          <w:rtl w:val="0"/>
        </w:rPr>
        <w:t xml:space="preserve">AUSTIN: What's </w:t>
      </w:r>
      <w:r w:rsidDel="00000000" w:rsidR="00000000" w:rsidRPr="00000000">
        <w:rPr>
          <w:sz w:val="24"/>
          <w:szCs w:val="24"/>
          <w:rtl w:val="0"/>
        </w:rPr>
        <w:t xml:space="preserve">he</w:t>
      </w:r>
      <w:r w:rsidDel="00000000" w:rsidR="00000000" w:rsidRPr="00000000">
        <w:rPr>
          <w:sz w:val="24"/>
          <w:szCs w:val="24"/>
          <w:rtl w:val="0"/>
        </w:rPr>
        <w:t xml:space="preserve">...what's he look like? Like, picture of him in my head?</w:t>
      </w:r>
    </w:p>
    <w:p w:rsidR="00000000" w:rsidDel="00000000" w:rsidP="00000000" w:rsidRDefault="00000000" w:rsidRPr="00000000" w14:paraId="00000109">
      <w:pPr>
        <w:spacing w:after="200" w:lineRule="auto"/>
        <w:rPr>
          <w:sz w:val="24"/>
          <w:szCs w:val="24"/>
        </w:rPr>
      </w:pPr>
      <w:r w:rsidDel="00000000" w:rsidR="00000000" w:rsidRPr="00000000">
        <w:rPr>
          <w:sz w:val="24"/>
          <w:szCs w:val="24"/>
          <w:rtl w:val="0"/>
        </w:rPr>
        <w:t xml:space="preserve">DRE: Are you...are you wanting me to read this quote that I have at the end here?</w:t>
      </w:r>
    </w:p>
    <w:p w:rsidR="00000000" w:rsidDel="00000000" w:rsidP="00000000" w:rsidRDefault="00000000" w:rsidRPr="00000000" w14:paraId="0000010A">
      <w:pPr>
        <w:spacing w:after="200" w:lineRule="auto"/>
        <w:rPr>
          <w:sz w:val="24"/>
          <w:szCs w:val="24"/>
        </w:rPr>
      </w:pPr>
      <w:r w:rsidDel="00000000" w:rsidR="00000000" w:rsidRPr="00000000">
        <w:rPr>
          <w:sz w:val="24"/>
          <w:szCs w:val="24"/>
          <w:rtl w:val="0"/>
        </w:rPr>
        <w:t xml:space="preserve">AUSTIN, pleased: Yeah, that'd be- it's a, it's a good note.</w:t>
      </w:r>
    </w:p>
    <w:p w:rsidR="00000000" w:rsidDel="00000000" w:rsidP="00000000" w:rsidRDefault="00000000" w:rsidRPr="00000000" w14:paraId="0000010B">
      <w:pPr>
        <w:spacing w:after="200" w:lineRule="auto"/>
        <w:rPr>
          <w:sz w:val="24"/>
          <w:szCs w:val="24"/>
        </w:rPr>
      </w:pPr>
      <w:r w:rsidDel="00000000" w:rsidR="00000000" w:rsidRPr="00000000">
        <w:rPr>
          <w:sz w:val="24"/>
          <w:szCs w:val="24"/>
          <w:rtl w:val="0"/>
        </w:rPr>
        <w:t xml:space="preserve">DRE: The note I has, the note I have here is "if Mark Henry joined the Vaudevillains"</w:t>
      </w:r>
    </w:p>
    <w:p w:rsidR="00000000" w:rsidDel="00000000" w:rsidP="00000000" w:rsidRDefault="00000000" w:rsidRPr="00000000" w14:paraId="0000010C">
      <w:pPr>
        <w:spacing w:after="200" w:lineRule="auto"/>
        <w:rPr>
          <w:sz w:val="24"/>
          <w:szCs w:val="24"/>
        </w:rPr>
      </w:pPr>
      <w:r w:rsidDel="00000000" w:rsidR="00000000" w:rsidRPr="00000000">
        <w:rPr>
          <w:sz w:val="24"/>
          <w:szCs w:val="24"/>
          <w:rtl w:val="0"/>
        </w:rPr>
        <w:t xml:space="preserve">AUSTIN: Good!</w:t>
      </w:r>
    </w:p>
    <w:p w:rsidR="00000000" w:rsidDel="00000000" w:rsidP="00000000" w:rsidRDefault="00000000" w:rsidRPr="00000000" w14:paraId="0000010D">
      <w:pPr>
        <w:spacing w:after="200" w:lineRule="auto"/>
        <w:rPr>
          <w:sz w:val="24"/>
          <w:szCs w:val="24"/>
        </w:rPr>
      </w:pPr>
      <w:r w:rsidDel="00000000" w:rsidR="00000000" w:rsidRPr="00000000">
        <w:rPr>
          <w:sz w:val="24"/>
          <w:szCs w:val="24"/>
          <w:rtl w:val="0"/>
        </w:rPr>
        <w:t xml:space="preserve">DRE: Uh, so...</w:t>
      </w:r>
    </w:p>
    <w:p w:rsidR="00000000" w:rsidDel="00000000" w:rsidP="00000000" w:rsidRDefault="00000000" w:rsidRPr="00000000" w14:paraId="0000010E">
      <w:pPr>
        <w:spacing w:after="200" w:lineRule="auto"/>
        <w:rPr>
          <w:sz w:val="24"/>
          <w:szCs w:val="24"/>
        </w:rPr>
      </w:pPr>
      <w:r w:rsidDel="00000000" w:rsidR="00000000" w:rsidRPr="00000000">
        <w:rPr>
          <w:sz w:val="24"/>
          <w:szCs w:val="24"/>
          <w:rtl w:val="0"/>
        </w:rPr>
        <w:t xml:space="preserve">AUSTIN: Good.</w:t>
      </w:r>
    </w:p>
    <w:p w:rsidR="00000000" w:rsidDel="00000000" w:rsidP="00000000" w:rsidRDefault="00000000" w:rsidRPr="00000000" w14:paraId="0000010F">
      <w:pPr>
        <w:spacing w:after="200" w:lineRule="auto"/>
        <w:rPr>
          <w:sz w:val="24"/>
          <w:szCs w:val="24"/>
        </w:rPr>
      </w:pPr>
      <w:r w:rsidDel="00000000" w:rsidR="00000000" w:rsidRPr="00000000">
        <w:rPr>
          <w:sz w:val="24"/>
          <w:szCs w:val="24"/>
          <w:rtl w:val="0"/>
        </w:rPr>
        <w:t xml:space="preserve">DRE: Yeah. He's just a huge man. And he's got like a, like a... like an old-timey like, </w:t>
      </w:r>
      <w:r w:rsidDel="00000000" w:rsidR="00000000" w:rsidRPr="00000000">
        <w:rPr>
          <w:sz w:val="24"/>
          <w:szCs w:val="24"/>
          <w:rtl w:val="0"/>
        </w:rPr>
        <w:t xml:space="preserve">bareknuckled</w:t>
      </w:r>
      <w:r w:rsidDel="00000000" w:rsidR="00000000" w:rsidRPr="00000000">
        <w:rPr>
          <w:sz w:val="24"/>
          <w:szCs w:val="24"/>
          <w:rtl w:val="0"/>
        </w:rPr>
        <w:t xml:space="preserve"> boxer looking guy, like a button up shirt, suspenders, trousers, boots...like the whole thing.</w:t>
      </w:r>
    </w:p>
    <w:p w:rsidR="00000000" w:rsidDel="00000000" w:rsidP="00000000" w:rsidRDefault="00000000" w:rsidRPr="00000000" w14:paraId="00000110">
      <w:pPr>
        <w:spacing w:after="200" w:lineRule="auto"/>
        <w:rPr>
          <w:sz w:val="24"/>
          <w:szCs w:val="24"/>
        </w:rPr>
      </w:pPr>
      <w:r w:rsidDel="00000000" w:rsidR="00000000" w:rsidRPr="00000000">
        <w:rPr>
          <w:sz w:val="24"/>
          <w:szCs w:val="24"/>
          <w:rtl w:val="0"/>
        </w:rPr>
        <w:t xml:space="preserve">AUSTIN: Perfect. Perfect and good.</w:t>
      </w:r>
    </w:p>
    <w:p w:rsidR="00000000" w:rsidDel="00000000" w:rsidP="00000000" w:rsidRDefault="00000000" w:rsidRPr="00000000" w14:paraId="00000111">
      <w:pPr>
        <w:spacing w:after="200" w:lineRule="auto"/>
        <w:rPr>
          <w:sz w:val="24"/>
          <w:szCs w:val="24"/>
        </w:rPr>
      </w:pPr>
      <w:r w:rsidDel="00000000" w:rsidR="00000000" w:rsidRPr="00000000">
        <w:rPr>
          <w:sz w:val="24"/>
          <w:szCs w:val="24"/>
          <w:rtl w:val="0"/>
        </w:rPr>
        <w:t xml:space="preserve">[Sylvia laughs]</w:t>
      </w:r>
    </w:p>
    <w:p w:rsidR="00000000" w:rsidDel="00000000" w:rsidP="00000000" w:rsidRDefault="00000000" w:rsidRPr="00000000" w14:paraId="00000112">
      <w:pPr>
        <w:spacing w:after="200" w:lineRule="auto"/>
        <w:rPr>
          <w:sz w:val="24"/>
          <w:szCs w:val="24"/>
        </w:rPr>
      </w:pPr>
      <w:r w:rsidDel="00000000" w:rsidR="00000000" w:rsidRPr="00000000">
        <w:rPr>
          <w:sz w:val="24"/>
          <w:szCs w:val="24"/>
          <w:rtl w:val="0"/>
        </w:rPr>
        <w:t xml:space="preserve">DRE: So my two special abilities, the first one is </w:t>
      </w:r>
      <w:r w:rsidDel="00000000" w:rsidR="00000000" w:rsidRPr="00000000">
        <w:rPr>
          <w:i w:val="1"/>
          <w:sz w:val="24"/>
          <w:szCs w:val="24"/>
          <w:rtl w:val="0"/>
        </w:rPr>
        <w:t xml:space="preserve">Brutal</w:t>
      </w:r>
      <w:r w:rsidDel="00000000" w:rsidR="00000000" w:rsidRPr="00000000">
        <w:rPr>
          <w:sz w:val="24"/>
          <w:szCs w:val="24"/>
          <w:rtl w:val="0"/>
        </w:rPr>
        <w:t xml:space="preserve">: my attacks are more powerful, I hit something as if I'm wielding a heavier weapon. Which in game terms means I gain potency versus physical targets. And then, my second one I guess, in a shout out to our last Friends at the Table game, is </w:t>
      </w:r>
      <w:r w:rsidDel="00000000" w:rsidR="00000000" w:rsidRPr="00000000">
        <w:rPr>
          <w:i w:val="1"/>
          <w:sz w:val="24"/>
          <w:szCs w:val="24"/>
          <w:rtl w:val="0"/>
        </w:rPr>
        <w:t xml:space="preserve">Not to be Trifled With</w:t>
      </w:r>
      <w:r w:rsidDel="00000000" w:rsidR="00000000" w:rsidRPr="00000000">
        <w:rPr>
          <w:sz w:val="24"/>
          <w:szCs w:val="24"/>
          <w:rtl w:val="0"/>
        </w:rPr>
        <w:t xml:space="preserve">, and in close combat I am equal in scale to a small gang.</w:t>
      </w:r>
    </w:p>
    <w:p w:rsidR="00000000" w:rsidDel="00000000" w:rsidP="00000000" w:rsidRDefault="00000000" w:rsidRPr="00000000" w14:paraId="00000113">
      <w:pPr>
        <w:spacing w:after="200" w:lineRule="auto"/>
        <w:rPr>
          <w:sz w:val="24"/>
          <w:szCs w:val="24"/>
        </w:rPr>
      </w:pPr>
      <w:r w:rsidDel="00000000" w:rsidR="00000000" w:rsidRPr="00000000">
        <w:rPr>
          <w:sz w:val="24"/>
          <w:szCs w:val="24"/>
          <w:rtl w:val="0"/>
        </w:rPr>
        <w:t xml:space="preserve">AUSTIN, amused: Good! Perfect! Good.</w:t>
      </w:r>
    </w:p>
    <w:p w:rsidR="00000000" w:rsidDel="00000000" w:rsidP="00000000" w:rsidRDefault="00000000" w:rsidRPr="00000000" w14:paraId="00000114">
      <w:pPr>
        <w:spacing w:after="200" w:lineRule="auto"/>
        <w:rPr>
          <w:sz w:val="24"/>
          <w:szCs w:val="24"/>
        </w:rPr>
      </w:pPr>
      <w:r w:rsidDel="00000000" w:rsidR="00000000" w:rsidRPr="00000000">
        <w:rPr>
          <w:sz w:val="24"/>
          <w:szCs w:val="24"/>
          <w:rtl w:val="0"/>
        </w:rPr>
        <w:t xml:space="preserve">ALI: Hmm....hopefully you'll use that move once.</w:t>
      </w:r>
    </w:p>
    <w:p w:rsidR="00000000" w:rsidDel="00000000" w:rsidP="00000000" w:rsidRDefault="00000000" w:rsidRPr="00000000" w14:paraId="00000115">
      <w:pPr>
        <w:spacing w:after="200" w:lineRule="auto"/>
        <w:rPr>
          <w:sz w:val="24"/>
          <w:szCs w:val="24"/>
        </w:rPr>
      </w:pPr>
      <w:r w:rsidDel="00000000" w:rsidR="00000000" w:rsidRPr="00000000">
        <w:rPr>
          <w:sz w:val="24"/>
          <w:szCs w:val="24"/>
          <w:rtl w:val="0"/>
        </w:rPr>
        <w:t xml:space="preserve">[Austin and Dre make pained sounds]</w:t>
      </w:r>
    </w:p>
    <w:p w:rsidR="00000000" w:rsidDel="00000000" w:rsidP="00000000" w:rsidRDefault="00000000" w:rsidRPr="00000000" w14:paraId="00000116">
      <w:pPr>
        <w:spacing w:after="200" w:lineRule="auto"/>
        <w:rPr>
          <w:sz w:val="24"/>
          <w:szCs w:val="24"/>
        </w:rPr>
      </w:pPr>
      <w:r w:rsidDel="00000000" w:rsidR="00000000" w:rsidRPr="00000000">
        <w:rPr>
          <w:sz w:val="24"/>
          <w:szCs w:val="24"/>
          <w:rtl w:val="0"/>
        </w:rPr>
        <w:t xml:space="preserve">AUSTIN, under his breath: Oh my god.</w:t>
      </w:r>
    </w:p>
    <w:p w:rsidR="00000000" w:rsidDel="00000000" w:rsidP="00000000" w:rsidRDefault="00000000" w:rsidRPr="00000000" w14:paraId="00000117">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118">
      <w:pPr>
        <w:spacing w:after="200" w:lineRule="auto"/>
        <w:rPr>
          <w:sz w:val="24"/>
          <w:szCs w:val="24"/>
        </w:rPr>
      </w:pPr>
      <w:r w:rsidDel="00000000" w:rsidR="00000000" w:rsidRPr="00000000">
        <w:rPr>
          <w:sz w:val="24"/>
          <w:szCs w:val="24"/>
          <w:rtl w:val="0"/>
        </w:rPr>
        <w:t xml:space="preserve">AUSTIN: Uh, it'll actually come up a lot in this game. Is what I'll say. Which is weird.</w:t>
      </w:r>
    </w:p>
    <w:p w:rsidR="00000000" w:rsidDel="00000000" w:rsidP="00000000" w:rsidRDefault="00000000" w:rsidRPr="00000000" w14:paraId="00000119">
      <w:pPr>
        <w:spacing w:after="200" w:lineRule="auto"/>
        <w:rPr>
          <w:sz w:val="24"/>
          <w:szCs w:val="24"/>
        </w:rPr>
      </w:pPr>
      <w:r w:rsidDel="00000000" w:rsidR="00000000" w:rsidRPr="00000000">
        <w:rPr>
          <w:sz w:val="24"/>
          <w:szCs w:val="24"/>
          <w:rtl w:val="0"/>
        </w:rPr>
        <w:t xml:space="preserve">DRE: I- I do have the, like advantage of also not being the person who has to be in the spaceship the whole time.</w:t>
      </w:r>
    </w:p>
    <w:p w:rsidR="00000000" w:rsidDel="00000000" w:rsidP="00000000" w:rsidRDefault="00000000" w:rsidRPr="00000000" w14:paraId="0000011A">
      <w:pPr>
        <w:spacing w:after="200"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11B">
      <w:pPr>
        <w:spacing w:after="200" w:lineRule="auto"/>
        <w:rPr>
          <w:sz w:val="24"/>
          <w:szCs w:val="24"/>
        </w:rPr>
      </w:pPr>
      <w:r w:rsidDel="00000000" w:rsidR="00000000" w:rsidRPr="00000000">
        <w:rPr>
          <w:sz w:val="24"/>
          <w:szCs w:val="24"/>
          <w:rtl w:val="0"/>
        </w:rPr>
        <w:t xml:space="preserve">AUSTIN: Totally. </w:t>
      </w:r>
    </w:p>
    <w:p w:rsidR="00000000" w:rsidDel="00000000" w:rsidP="00000000" w:rsidRDefault="00000000" w:rsidRPr="00000000" w14:paraId="0000011C">
      <w:pPr>
        <w:spacing w:after="200" w:lineRule="auto"/>
        <w:rPr>
          <w:sz w:val="24"/>
          <w:szCs w:val="24"/>
        </w:rPr>
      </w:pPr>
      <w:r w:rsidDel="00000000" w:rsidR="00000000" w:rsidRPr="00000000">
        <w:rPr>
          <w:sz w:val="24"/>
          <w:szCs w:val="24"/>
          <w:rtl w:val="0"/>
        </w:rPr>
        <w:t xml:space="preserve">[Jack chuckles] </w:t>
      </w:r>
    </w:p>
    <w:p w:rsidR="00000000" w:rsidDel="00000000" w:rsidP="00000000" w:rsidRDefault="00000000" w:rsidRPr="00000000" w14:paraId="0000011D">
      <w:pPr>
        <w:spacing w:after="200" w:lineRule="auto"/>
        <w:rPr>
          <w:sz w:val="24"/>
          <w:szCs w:val="24"/>
        </w:rPr>
      </w:pPr>
      <w:r w:rsidDel="00000000" w:rsidR="00000000" w:rsidRPr="00000000">
        <w:rPr>
          <w:sz w:val="24"/>
          <w:szCs w:val="24"/>
          <w:rtl w:val="0"/>
        </w:rPr>
        <w:t xml:space="preserve">AUSTIN: Yeah. So the way- the reason I say it'll actually come up more is that, the way effect works in this game, the way you get stuff from rolling involves us having to take a second and go like, 'okay, well wait a second. How much of an effect should you have here?' Like, this is kind of like, I don't care how many times you punch a wall, it's gonna be limited- it's gonna have a limited effect, whereas if you punch a paper towel that's being held tight, that's- you're gonna have great effect. [Dre giggles] You know? And being a small gang will help the level of your effect. Because the scale- you'll have the higher scale in conflict.</w:t>
      </w:r>
    </w:p>
    <w:p w:rsidR="00000000" w:rsidDel="00000000" w:rsidP="00000000" w:rsidRDefault="00000000" w:rsidRPr="00000000" w14:paraId="0000011E">
      <w:pPr>
        <w:spacing w:after="200" w:lineRule="auto"/>
        <w:rPr>
          <w:sz w:val="24"/>
          <w:szCs w:val="24"/>
        </w:rPr>
      </w:pPr>
      <w:r w:rsidDel="00000000" w:rsidR="00000000" w:rsidRPr="00000000">
        <w:rPr>
          <w:sz w:val="24"/>
          <w:szCs w:val="24"/>
          <w:rtl w:val="0"/>
        </w:rPr>
        <w:t xml:space="preserve">DRE: Yeah. And the way-</w:t>
      </w:r>
    </w:p>
    <w:p w:rsidR="00000000" w:rsidDel="00000000" w:rsidP="00000000" w:rsidRDefault="00000000" w:rsidRPr="00000000" w14:paraId="0000011F">
      <w:pPr>
        <w:spacing w:after="200" w:lineRule="auto"/>
        <w:rPr>
          <w:sz w:val="24"/>
          <w:szCs w:val="24"/>
        </w:rPr>
      </w:pPr>
      <w:r w:rsidDel="00000000" w:rsidR="00000000" w:rsidRPr="00000000">
        <w:rPr>
          <w:sz w:val="24"/>
          <w:szCs w:val="24"/>
          <w:rtl w:val="0"/>
        </w:rPr>
        <w:t xml:space="preserve">AUSTIN: I promise I won't get too complicated- it's one of those things that we can just like, hit the ground running on it, and like...be pretty good just by playing it by ear.</w:t>
      </w:r>
    </w:p>
    <w:p w:rsidR="00000000" w:rsidDel="00000000" w:rsidP="00000000" w:rsidRDefault="00000000" w:rsidRPr="00000000" w14:paraId="00000120">
      <w:pPr>
        <w:spacing w:after="200" w:lineRule="auto"/>
        <w:rPr>
          <w:sz w:val="24"/>
          <w:szCs w:val="24"/>
        </w:rPr>
      </w:pPr>
      <w:r w:rsidDel="00000000" w:rsidR="00000000" w:rsidRPr="00000000">
        <w:rPr>
          <w:sz w:val="24"/>
          <w:szCs w:val="24"/>
          <w:rtl w:val="0"/>
        </w:rPr>
        <w:t xml:space="preserve">DRE: Yeah. And the way that Cutters gain XP is addressing a tough challenge with violence or threat, so...</w:t>
      </w:r>
    </w:p>
    <w:p w:rsidR="00000000" w:rsidDel="00000000" w:rsidP="00000000" w:rsidRDefault="00000000" w:rsidRPr="00000000" w14:paraId="00000121">
      <w:pPr>
        <w:spacing w:after="200" w:lineRule="auto"/>
        <w:rPr>
          <w:sz w:val="24"/>
          <w:szCs w:val="24"/>
        </w:rPr>
      </w:pPr>
      <w:r w:rsidDel="00000000" w:rsidR="00000000" w:rsidRPr="00000000">
        <w:rPr>
          <w:sz w:val="24"/>
          <w:szCs w:val="24"/>
          <w:rtl w:val="0"/>
        </w:rPr>
        <w:t xml:space="preserve">ALI: Cool!</w:t>
      </w:r>
    </w:p>
    <w:p w:rsidR="00000000" w:rsidDel="00000000" w:rsidP="00000000" w:rsidRDefault="00000000" w:rsidRPr="00000000" w14:paraId="00000122">
      <w:pPr>
        <w:spacing w:after="200" w:lineRule="auto"/>
        <w:rPr>
          <w:sz w:val="24"/>
          <w:szCs w:val="24"/>
        </w:rPr>
      </w:pPr>
      <w:r w:rsidDel="00000000" w:rsidR="00000000" w:rsidRPr="00000000">
        <w:rPr>
          <w:sz w:val="24"/>
          <w:szCs w:val="24"/>
          <w:rtl w:val="0"/>
        </w:rPr>
        <w:t xml:space="preserve">AUSTIN: Gotcha.</w:t>
      </w:r>
    </w:p>
    <w:p w:rsidR="00000000" w:rsidDel="00000000" w:rsidP="00000000" w:rsidRDefault="00000000" w:rsidRPr="00000000" w14:paraId="00000123">
      <w:pPr>
        <w:spacing w:after="200" w:lineRule="auto"/>
        <w:rPr>
          <w:sz w:val="24"/>
          <w:szCs w:val="24"/>
        </w:rPr>
      </w:pPr>
      <w:r w:rsidDel="00000000" w:rsidR="00000000" w:rsidRPr="00000000">
        <w:rPr>
          <w:sz w:val="24"/>
          <w:szCs w:val="24"/>
          <w:rtl w:val="0"/>
        </w:rPr>
        <w:t xml:space="preserve">DRE: Be fighting things, all the time.</w:t>
      </w:r>
    </w:p>
    <w:p w:rsidR="00000000" w:rsidDel="00000000" w:rsidP="00000000" w:rsidRDefault="00000000" w:rsidRPr="00000000" w14:paraId="00000124">
      <w:pPr>
        <w:spacing w:after="200" w:lineRule="auto"/>
        <w:rPr>
          <w:sz w:val="24"/>
          <w:szCs w:val="24"/>
        </w:rPr>
      </w:pPr>
      <w:r w:rsidDel="00000000" w:rsidR="00000000" w:rsidRPr="00000000">
        <w:rPr>
          <w:sz w:val="24"/>
          <w:szCs w:val="24"/>
          <w:rtl w:val="0"/>
        </w:rPr>
        <w:t xml:space="preserve">AUSTIN: Or breaking them. What's up with your vice?</w:t>
      </w:r>
    </w:p>
    <w:p w:rsidR="00000000" w:rsidDel="00000000" w:rsidP="00000000" w:rsidRDefault="00000000" w:rsidRPr="00000000" w14:paraId="00000125">
      <w:pPr>
        <w:spacing w:after="200" w:lineRule="auto"/>
        <w:rPr>
          <w:sz w:val="24"/>
          <w:szCs w:val="24"/>
        </w:rPr>
      </w:pPr>
      <w:r w:rsidDel="00000000" w:rsidR="00000000" w:rsidRPr="00000000">
        <w:rPr>
          <w:sz w:val="24"/>
          <w:szCs w:val="24"/>
          <w:rtl w:val="0"/>
        </w:rPr>
        <w:t xml:space="preserve">DRE: So my vice is </w:t>
      </w:r>
      <w:r w:rsidDel="00000000" w:rsidR="00000000" w:rsidRPr="00000000">
        <w:rPr>
          <w:sz w:val="24"/>
          <w:szCs w:val="24"/>
          <w:rtl w:val="0"/>
        </w:rPr>
        <w:t xml:space="preserve">obligation</w:t>
      </w:r>
      <w:r w:rsidDel="00000000" w:rsidR="00000000" w:rsidRPr="00000000">
        <w:rPr>
          <w:sz w:val="24"/>
          <w:szCs w:val="24"/>
          <w:rtl w:val="0"/>
        </w:rPr>
        <w:t xml:space="preserve">,</w:t>
      </w:r>
    </w:p>
    <w:p w:rsidR="00000000" w:rsidDel="00000000" w:rsidP="00000000" w:rsidRDefault="00000000" w:rsidRPr="00000000" w14:paraId="00000126">
      <w:pPr>
        <w:spacing w:after="200" w:lineRule="auto"/>
        <w:rPr>
          <w:sz w:val="24"/>
          <w:szCs w:val="24"/>
        </w:rPr>
      </w:pPr>
      <w:r w:rsidDel="00000000" w:rsidR="00000000" w:rsidRPr="00000000">
        <w:rPr>
          <w:sz w:val="24"/>
          <w:szCs w:val="24"/>
          <w:rtl w:val="0"/>
        </w:rPr>
        <w:t xml:space="preserve">AUSTIN: Mmm.</w:t>
      </w:r>
    </w:p>
    <w:p w:rsidR="00000000" w:rsidDel="00000000" w:rsidP="00000000" w:rsidRDefault="00000000" w:rsidRPr="00000000" w14:paraId="00000127">
      <w:pPr>
        <w:spacing w:after="200" w:lineRule="auto"/>
        <w:rPr>
          <w:sz w:val="24"/>
          <w:szCs w:val="24"/>
        </w:rPr>
      </w:pPr>
      <w:r w:rsidDel="00000000" w:rsidR="00000000" w:rsidRPr="00000000">
        <w:rPr>
          <w:sz w:val="24"/>
          <w:szCs w:val="24"/>
          <w:rtl w:val="0"/>
        </w:rPr>
        <w:t xml:space="preserve">DRE: And it's to the family boat. So... Sige’s parents helped work on that...um, what did we say that boat was made out of? It was basically the magical boat they made to try and get to the obsidian in the- melty- melty water.</w:t>
      </w:r>
    </w:p>
    <w:p w:rsidR="00000000" w:rsidDel="00000000" w:rsidP="00000000" w:rsidRDefault="00000000" w:rsidRPr="00000000" w14:paraId="00000128">
      <w:pPr>
        <w:spacing w:after="200" w:lineRule="auto"/>
        <w:rPr>
          <w:sz w:val="24"/>
          <w:szCs w:val="24"/>
        </w:rPr>
      </w:pPr>
      <w:r w:rsidDel="00000000" w:rsidR="00000000" w:rsidRPr="00000000">
        <w:rPr>
          <w:sz w:val="24"/>
          <w:szCs w:val="24"/>
          <w:rtl w:val="0"/>
        </w:rPr>
        <w:t xml:space="preserve">AUSTIN: Yeah, it was sort of like- yeah it was sort of like, melted down magical like, shit. It was old lockets that had little enchantments on them.</w:t>
      </w:r>
    </w:p>
    <w:p w:rsidR="00000000" w:rsidDel="00000000" w:rsidP="00000000" w:rsidRDefault="00000000" w:rsidRPr="00000000" w14:paraId="00000129">
      <w:pPr>
        <w:spacing w:after="200" w:lineRule="auto"/>
        <w:rPr>
          <w:sz w:val="24"/>
          <w:szCs w:val="24"/>
        </w:rPr>
      </w:pPr>
      <w:r w:rsidDel="00000000" w:rsidR="00000000" w:rsidRPr="00000000">
        <w:rPr>
          <w:sz w:val="24"/>
          <w:szCs w:val="24"/>
          <w:rtl w:val="0"/>
        </w:rPr>
        <w:t xml:space="preserve">DRE: Yeah. Um, and so...in my head, like when his parents died he like, ruffled - he went through the house basically, and kind of took what he could carry with him. One of the things he grabbed was a journal that talked about the process of building this boat. And so I imagine he just has like, a kind of lockup shack somewhere on the Black Sands where is just like...slowly trying to build one of these boats so he can get out of Marielda.</w:t>
      </w:r>
    </w:p>
    <w:p w:rsidR="00000000" w:rsidDel="00000000" w:rsidP="00000000" w:rsidRDefault="00000000" w:rsidRPr="00000000" w14:paraId="0000012A">
      <w:pPr>
        <w:spacing w:after="200" w:lineRule="auto"/>
        <w:rPr>
          <w:sz w:val="24"/>
          <w:szCs w:val="24"/>
        </w:rPr>
      </w:pPr>
      <w:r w:rsidDel="00000000" w:rsidR="00000000" w:rsidRPr="00000000">
        <w:rPr>
          <w:sz w:val="24"/>
          <w:szCs w:val="24"/>
          <w:rtl w:val="0"/>
        </w:rPr>
        <w:t xml:space="preserve">AUSTIN: Mmhmm. I like that a lot, yeah. Or even like-</w:t>
      </w:r>
    </w:p>
    <w:p w:rsidR="00000000" w:rsidDel="00000000" w:rsidP="00000000" w:rsidRDefault="00000000" w:rsidRPr="00000000" w14:paraId="0000012B">
      <w:pPr>
        <w:spacing w:after="200" w:lineRule="auto"/>
        <w:rPr>
          <w:sz w:val="24"/>
          <w:szCs w:val="24"/>
        </w:rPr>
      </w:pPr>
      <w:r w:rsidDel="00000000" w:rsidR="00000000" w:rsidRPr="00000000">
        <w:rPr>
          <w:sz w:val="24"/>
          <w:szCs w:val="24"/>
          <w:rtl w:val="0"/>
        </w:rPr>
        <w:t xml:space="preserve">DRE: And I imagine-</w:t>
      </w:r>
    </w:p>
    <w:p w:rsidR="00000000" w:rsidDel="00000000" w:rsidP="00000000" w:rsidRDefault="00000000" w:rsidRPr="00000000" w14:paraId="0000012C">
      <w:pPr>
        <w:spacing w:after="200" w:lineRule="auto"/>
        <w:rPr>
          <w:sz w:val="24"/>
          <w:szCs w:val="24"/>
        </w:rPr>
      </w:pPr>
      <w:r w:rsidDel="00000000" w:rsidR="00000000" w:rsidRPr="00000000">
        <w:rPr>
          <w:sz w:val="24"/>
          <w:szCs w:val="24"/>
          <w:rtl w:val="0"/>
        </w:rPr>
        <w:t xml:space="preserve">AUSTIN: If it's your vice, it's like...you're never gonna finish this boat.</w:t>
      </w:r>
    </w:p>
    <w:p w:rsidR="00000000" w:rsidDel="00000000" w:rsidP="00000000" w:rsidRDefault="00000000" w:rsidRPr="00000000" w14:paraId="0000012D">
      <w:pPr>
        <w:spacing w:after="200" w:lineRule="auto"/>
        <w:rPr>
          <w:sz w:val="24"/>
          <w:szCs w:val="24"/>
        </w:rPr>
      </w:pPr>
      <w:r w:rsidDel="00000000" w:rsidR="00000000" w:rsidRPr="00000000">
        <w:rPr>
          <w:sz w:val="24"/>
          <w:szCs w:val="24"/>
          <w:rtl w:val="0"/>
        </w:rPr>
        <w:t xml:space="preserve">DRE: Oh hell no. But I'm gonna throw a lot of money, and materials and time into fixing this- into trying to make this boat.</w:t>
      </w:r>
    </w:p>
    <w:p w:rsidR="00000000" w:rsidDel="00000000" w:rsidP="00000000" w:rsidRDefault="00000000" w:rsidRPr="00000000" w14:paraId="0000012E">
      <w:pPr>
        <w:spacing w:after="200" w:lineRule="auto"/>
        <w:rPr>
          <w:sz w:val="24"/>
          <w:szCs w:val="24"/>
        </w:rPr>
      </w:pPr>
      <w:r w:rsidDel="00000000" w:rsidR="00000000" w:rsidRPr="00000000">
        <w:rPr>
          <w:sz w:val="24"/>
          <w:szCs w:val="24"/>
          <w:rtl w:val="0"/>
        </w:rPr>
        <w:t xml:space="preserve">AUSTIN: It's...it's...the building it is the thing, you know?</w:t>
      </w:r>
    </w:p>
    <w:p w:rsidR="00000000" w:rsidDel="00000000" w:rsidP="00000000" w:rsidRDefault="00000000" w:rsidRPr="00000000" w14:paraId="0000012F">
      <w:pPr>
        <w:spacing w:after="200"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130">
      <w:pPr>
        <w:spacing w:after="200" w:lineRule="auto"/>
        <w:rPr>
          <w:sz w:val="24"/>
          <w:szCs w:val="24"/>
        </w:rPr>
      </w:pPr>
      <w:r w:rsidDel="00000000" w:rsidR="00000000" w:rsidRPr="00000000">
        <w:rPr>
          <w:sz w:val="24"/>
          <w:szCs w:val="24"/>
          <w:rtl w:val="0"/>
        </w:rPr>
        <w:t xml:space="preserve">AUSTIN: So there is...there are two other things we need to do. Before we move off the characters, I'm glad I revisited this before we moved on. One is- and this is a thing that we can return to, you don't have to do this right this second, if you look at your character sheets,</w:t>
      </w:r>
    </w:p>
    <w:p w:rsidR="00000000" w:rsidDel="00000000" w:rsidP="00000000" w:rsidRDefault="00000000" w:rsidRPr="00000000" w14:paraId="00000131">
      <w:pPr>
        <w:spacing w:after="200" w:lineRule="auto"/>
        <w:rPr>
          <w:sz w:val="24"/>
          <w:szCs w:val="24"/>
        </w:rPr>
      </w:pPr>
      <w:r w:rsidDel="00000000" w:rsidR="00000000" w:rsidRPr="00000000">
        <w:rPr>
          <w:sz w:val="24"/>
          <w:szCs w:val="24"/>
          <w:rtl w:val="0"/>
        </w:rPr>
        <w:t xml:space="preserve">JACK: Yeah.</w:t>
      </w:r>
    </w:p>
    <w:p w:rsidR="00000000" w:rsidDel="00000000" w:rsidP="00000000" w:rsidRDefault="00000000" w:rsidRPr="00000000" w14:paraId="00000132">
      <w:pPr>
        <w:spacing w:after="200" w:lineRule="auto"/>
        <w:rPr>
          <w:sz w:val="24"/>
          <w:szCs w:val="24"/>
        </w:rPr>
      </w:pPr>
      <w:r w:rsidDel="00000000" w:rsidR="00000000" w:rsidRPr="00000000">
        <w:rPr>
          <w:sz w:val="24"/>
          <w:szCs w:val="24"/>
          <w:rtl w:val="0"/>
        </w:rPr>
        <w:t xml:space="preserve">AUSTIN: There are a bunch of items on those character sheets.</w:t>
      </w:r>
    </w:p>
    <w:p w:rsidR="00000000" w:rsidDel="00000000" w:rsidP="00000000" w:rsidRDefault="00000000" w:rsidRPr="00000000" w14:paraId="00000133">
      <w:pPr>
        <w:spacing w:after="200" w:lineRule="auto"/>
        <w:rPr>
          <w:sz w:val="24"/>
          <w:szCs w:val="24"/>
        </w:rPr>
      </w:pPr>
      <w:r w:rsidDel="00000000" w:rsidR="00000000" w:rsidRPr="00000000">
        <w:rPr>
          <w:sz w:val="24"/>
          <w:szCs w:val="24"/>
          <w:rtl w:val="0"/>
        </w:rPr>
        <w:t xml:space="preserve">JACK: Oh god, yeah. I didn't know what to do about those at all.</w:t>
      </w:r>
    </w:p>
    <w:p w:rsidR="00000000" w:rsidDel="00000000" w:rsidP="00000000" w:rsidRDefault="00000000" w:rsidRPr="00000000" w14:paraId="00000134">
      <w:pPr>
        <w:spacing w:after="200" w:lineRule="auto"/>
        <w:rPr>
          <w:sz w:val="24"/>
          <w:szCs w:val="24"/>
        </w:rPr>
      </w:pPr>
      <w:r w:rsidDel="00000000" w:rsidR="00000000" w:rsidRPr="00000000">
        <w:rPr>
          <w:sz w:val="24"/>
          <w:szCs w:val="24"/>
          <w:rtl w:val="0"/>
        </w:rPr>
        <w:t xml:space="preserve">AUSTIN: You get them all. You get all those items.</w:t>
      </w:r>
    </w:p>
    <w:p w:rsidR="00000000" w:rsidDel="00000000" w:rsidP="00000000" w:rsidRDefault="00000000" w:rsidRPr="00000000" w14:paraId="00000135">
      <w:pPr>
        <w:spacing w:after="200" w:lineRule="auto"/>
        <w:rPr>
          <w:sz w:val="24"/>
          <w:szCs w:val="24"/>
        </w:rPr>
      </w:pPr>
      <w:r w:rsidDel="00000000" w:rsidR="00000000" w:rsidRPr="00000000">
        <w:rPr>
          <w:sz w:val="24"/>
          <w:szCs w:val="24"/>
          <w:rtl w:val="0"/>
        </w:rPr>
        <w:t xml:space="preserve">ALI: Oh!</w:t>
      </w:r>
    </w:p>
    <w:p w:rsidR="00000000" w:rsidDel="00000000" w:rsidP="00000000" w:rsidRDefault="00000000" w:rsidRPr="00000000" w14:paraId="00000136">
      <w:pPr>
        <w:spacing w:after="200" w:lineRule="auto"/>
        <w:rPr>
          <w:sz w:val="24"/>
          <w:szCs w:val="24"/>
        </w:rPr>
      </w:pPr>
      <w:r w:rsidDel="00000000" w:rsidR="00000000" w:rsidRPr="00000000">
        <w:rPr>
          <w:sz w:val="24"/>
          <w:szCs w:val="24"/>
          <w:rtl w:val="0"/>
        </w:rPr>
        <w:t xml:space="preserve">JACK: Nice!</w:t>
      </w:r>
    </w:p>
    <w:p w:rsidR="00000000" w:rsidDel="00000000" w:rsidP="00000000" w:rsidRDefault="00000000" w:rsidRPr="00000000" w14:paraId="00000137">
      <w:pPr>
        <w:spacing w:after="200" w:lineRule="auto"/>
        <w:rPr>
          <w:sz w:val="24"/>
          <w:szCs w:val="24"/>
        </w:rPr>
      </w:pPr>
      <w:r w:rsidDel="00000000" w:rsidR="00000000" w:rsidRPr="00000000">
        <w:rPr>
          <w:sz w:val="24"/>
          <w:szCs w:val="24"/>
          <w:rtl w:val="0"/>
        </w:rPr>
        <w:t xml:space="preserve">AUSTIN: You have all of them. The thing you have to decide is which ones you have with you. “You have access to all of the items on your character sheet, for each operation decide which your character- what your character's load will be. During the operation you may say your character has an item by checking the box for the item you want to use, up to a number of items equal to your chosen load. Your load determines your movement speed and your conspicuousness. Light: you're faster and less conspicuous, and you can blend in with citizens easily. Normal: you look like a scoundrel, ready for trouble. Heavy: you're slower, you look like an operative on a mission. [Everyone laughs] Some items count as two items for load; they have two connected boxes, items in italics don't count towards your load at all.” So, take a look at that stuff and do that like, in dead time or in between sessions or whatever. </w:t>
      </w:r>
    </w:p>
    <w:p w:rsidR="00000000" w:rsidDel="00000000" w:rsidP="00000000" w:rsidRDefault="00000000" w:rsidRPr="00000000" w14:paraId="00000138">
      <w:pPr>
        <w:spacing w:after="200" w:lineRule="auto"/>
        <w:rPr>
          <w:sz w:val="24"/>
          <w:szCs w:val="24"/>
        </w:rPr>
      </w:pPr>
      <w:r w:rsidDel="00000000" w:rsidR="00000000" w:rsidRPr="00000000">
        <w:rPr>
          <w:sz w:val="24"/>
          <w:szCs w:val="24"/>
          <w:rtl w:val="0"/>
        </w:rPr>
        <w:t xml:space="preserve">DRE: So is the way it works, Austin, that you have to determine ahead of time if you're going to have a light, medium, or heavy, but then you (AUSTIN: Yes.) pick items as you go?</w:t>
      </w:r>
    </w:p>
    <w:p w:rsidR="00000000" w:rsidDel="00000000" w:rsidP="00000000" w:rsidRDefault="00000000" w:rsidRPr="00000000" w14:paraId="00000139">
      <w:pPr>
        <w:spacing w:after="200"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13A">
      <w:pPr>
        <w:spacing w:after="200"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13B">
      <w:pPr>
        <w:spacing w:after="200" w:lineRule="auto"/>
        <w:rPr>
          <w:sz w:val="24"/>
          <w:szCs w:val="24"/>
        </w:rPr>
      </w:pPr>
      <w:r w:rsidDel="00000000" w:rsidR="00000000" w:rsidRPr="00000000">
        <w:rPr>
          <w:sz w:val="24"/>
          <w:szCs w:val="24"/>
          <w:rtl w:val="0"/>
        </w:rPr>
        <w:t xml:space="preserve">AUSTIN: Totally.</w:t>
      </w:r>
    </w:p>
    <w:p w:rsidR="00000000" w:rsidDel="00000000" w:rsidP="00000000" w:rsidRDefault="00000000" w:rsidRPr="00000000" w14:paraId="0000013C">
      <w:pPr>
        <w:spacing w:after="200" w:lineRule="auto"/>
        <w:rPr>
          <w:sz w:val="24"/>
          <w:szCs w:val="24"/>
        </w:rPr>
      </w:pPr>
      <w:r w:rsidDel="00000000" w:rsidR="00000000" w:rsidRPr="00000000">
        <w:rPr>
          <w:sz w:val="24"/>
          <w:szCs w:val="24"/>
          <w:rtl w:val="0"/>
        </w:rPr>
        <w:t xml:space="preserve">JACK: That's so good.</w:t>
      </w:r>
    </w:p>
    <w:p w:rsidR="00000000" w:rsidDel="00000000" w:rsidP="00000000" w:rsidRDefault="00000000" w:rsidRPr="00000000" w14:paraId="0000013D">
      <w:pPr>
        <w:spacing w:after="200" w:lineRule="auto"/>
        <w:rPr>
          <w:sz w:val="24"/>
          <w:szCs w:val="24"/>
        </w:rPr>
      </w:pPr>
      <w:r w:rsidDel="00000000" w:rsidR="00000000" w:rsidRPr="00000000">
        <w:rPr>
          <w:sz w:val="24"/>
          <w:szCs w:val="24"/>
          <w:rtl w:val="0"/>
        </w:rPr>
        <w:t xml:space="preserve">AUSTIN: So here's the other thing you have to do. Which is...we all, everybody needs...to have a friend and an enemy.</w:t>
      </w:r>
    </w:p>
    <w:p w:rsidR="00000000" w:rsidDel="00000000" w:rsidP="00000000" w:rsidRDefault="00000000" w:rsidRPr="00000000" w14:paraId="0000013E">
      <w:pPr>
        <w:spacing w:after="200" w:lineRule="auto"/>
        <w:rPr>
          <w:sz w:val="24"/>
          <w:szCs w:val="24"/>
        </w:rPr>
      </w:pPr>
      <w:r w:rsidDel="00000000" w:rsidR="00000000" w:rsidRPr="00000000">
        <w:rPr>
          <w:sz w:val="24"/>
          <w:szCs w:val="24"/>
          <w:rtl w:val="0"/>
        </w:rPr>
        <w:t xml:space="preserve">JACK (over Austin): And in the game.</w:t>
      </w:r>
    </w:p>
    <w:p w:rsidR="00000000" w:rsidDel="00000000" w:rsidP="00000000" w:rsidRDefault="00000000" w:rsidRPr="00000000" w14:paraId="0000013F">
      <w:pPr>
        <w:spacing w:after="200" w:lineRule="auto"/>
        <w:rPr>
          <w:sz w:val="24"/>
          <w:szCs w:val="24"/>
        </w:rPr>
      </w:pPr>
      <w:r w:rsidDel="00000000" w:rsidR="00000000" w:rsidRPr="00000000">
        <w:rPr>
          <w:sz w:val="24"/>
          <w:szCs w:val="24"/>
          <w:rtl w:val="0"/>
        </w:rPr>
        <w:t xml:space="preserve">AUSTIN: I believe we'd forgotten about this- also in the game. [Ali laughs] You need a close friend and a rival. Mark the one who is a close friend, long time ally, family relation, or lover - the upward pointing triangle. Mark one who is a former friend turned rival, enemy, scorned lover, betrayed partner et cetera - the downward pointing triangle. There's a list of these for each class, but you don't- we can just make those up. But look at them, and you know, they're kind of cool. You know, I'll look at a class that we don't have just as an example here. We don't have a Hound, right? And so...sorry, sorry- Aubrey, you don't count as a hound technically.</w:t>
      </w:r>
    </w:p>
    <w:p w:rsidR="00000000" w:rsidDel="00000000" w:rsidP="00000000" w:rsidRDefault="00000000" w:rsidRPr="00000000" w14:paraId="00000140">
      <w:pPr>
        <w:spacing w:after="200"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141">
      <w:pPr>
        <w:spacing w:after="200" w:lineRule="auto"/>
        <w:rPr>
          <w:sz w:val="24"/>
          <w:szCs w:val="24"/>
        </w:rPr>
      </w:pPr>
      <w:r w:rsidDel="00000000" w:rsidR="00000000" w:rsidRPr="00000000">
        <w:rPr>
          <w:sz w:val="24"/>
          <w:szCs w:val="24"/>
          <w:rtl w:val="0"/>
        </w:rPr>
        <w:t xml:space="preserve">SYLVIA: I mean like, half one.</w:t>
      </w:r>
    </w:p>
    <w:p w:rsidR="00000000" w:rsidDel="00000000" w:rsidP="00000000" w:rsidRDefault="00000000" w:rsidRPr="00000000" w14:paraId="00000142">
      <w:pPr>
        <w:spacing w:after="200" w:lineRule="auto"/>
        <w:rPr>
          <w:sz w:val="24"/>
          <w:szCs w:val="24"/>
        </w:rPr>
      </w:pPr>
      <w:r w:rsidDel="00000000" w:rsidR="00000000" w:rsidRPr="00000000">
        <w:rPr>
          <w:sz w:val="24"/>
          <w:szCs w:val="24"/>
          <w:rtl w:val="0"/>
        </w:rPr>
        <w:t xml:space="preserve">AUSTIN: Oh, my god. Uh, like- for Hound, deadly friends include: "Steiner, an assassin; Celene, a sentinel; Melvir, a physicker; Veleris, a spy; and Casta, a bounty hunter." Those are all really good names, I have no problem just using the names in this, but that's only because we haven't thought up our own names. So yeah, come up with some shady friends.</w:t>
      </w:r>
    </w:p>
    <w:p w:rsidR="00000000" w:rsidDel="00000000" w:rsidP="00000000" w:rsidRDefault="00000000" w:rsidRPr="00000000" w14:paraId="00000143">
      <w:pPr>
        <w:spacing w:after="200" w:lineRule="auto"/>
        <w:rPr>
          <w:sz w:val="24"/>
          <w:szCs w:val="24"/>
        </w:rPr>
      </w:pPr>
      <w:r w:rsidDel="00000000" w:rsidR="00000000" w:rsidRPr="00000000">
        <w:rPr>
          <w:sz w:val="24"/>
          <w:szCs w:val="24"/>
          <w:rtl w:val="0"/>
        </w:rPr>
        <w:t xml:space="preserve">SYLVIA: I have a name for one.</w:t>
      </w:r>
      <w:ins w:author="Anonymous" w:id="0" w:date="2020-04-14T13:37:18Z">
        <w:r w:rsidDel="00000000" w:rsidR="00000000" w:rsidRPr="00000000">
          <w:rPr>
            <w:sz w:val="24"/>
            <w:szCs w:val="24"/>
            <w:rtl w:val="0"/>
          </w:rPr>
          <w:t xml:space="preserve">  </w:t>
        </w:r>
      </w:ins>
      <w:r w:rsidDel="00000000" w:rsidR="00000000" w:rsidRPr="00000000">
        <w:rPr>
          <w:rtl w:val="0"/>
        </w:rPr>
      </w:r>
    </w:p>
    <w:p w:rsidR="00000000" w:rsidDel="00000000" w:rsidP="00000000" w:rsidRDefault="00000000" w:rsidRPr="00000000" w14:paraId="00000144">
      <w:pPr>
        <w:spacing w:after="200" w:lineRule="auto"/>
        <w:rPr>
          <w:sz w:val="24"/>
          <w:szCs w:val="24"/>
        </w:rPr>
      </w:pPr>
      <w:r w:rsidDel="00000000" w:rsidR="00000000" w:rsidRPr="00000000">
        <w:rPr>
          <w:sz w:val="24"/>
          <w:szCs w:val="24"/>
          <w:rtl w:val="0"/>
        </w:rPr>
        <w:t xml:space="preserve">AUSTIN: Oh, yeah? What do you- what's your-</w:t>
      </w:r>
    </w:p>
    <w:p w:rsidR="00000000" w:rsidDel="00000000" w:rsidP="00000000" w:rsidRDefault="00000000" w:rsidRPr="00000000" w14:paraId="00000145">
      <w:pPr>
        <w:spacing w:after="200" w:lineRule="auto"/>
        <w:rPr>
          <w:sz w:val="24"/>
          <w:szCs w:val="24"/>
        </w:rPr>
      </w:pPr>
      <w:r w:rsidDel="00000000" w:rsidR="00000000" w:rsidRPr="00000000">
        <w:rPr>
          <w:sz w:val="24"/>
          <w:szCs w:val="24"/>
          <w:rtl w:val="0"/>
        </w:rPr>
        <w:t xml:space="preserve">SYLVIA, smiling: Actually, I know who I want my friend to be.</w:t>
      </w:r>
    </w:p>
    <w:p w:rsidR="00000000" w:rsidDel="00000000" w:rsidP="00000000" w:rsidRDefault="00000000" w:rsidRPr="00000000" w14:paraId="00000146">
      <w:pPr>
        <w:spacing w:after="200" w:lineRule="auto"/>
        <w:rPr>
          <w:sz w:val="24"/>
          <w:szCs w:val="24"/>
        </w:rPr>
      </w:pPr>
      <w:r w:rsidDel="00000000" w:rsidR="00000000" w:rsidRPr="00000000">
        <w:rPr>
          <w:sz w:val="24"/>
          <w:szCs w:val="24"/>
          <w:rtl w:val="0"/>
        </w:rPr>
        <w:t xml:space="preserve">AUSTIN: Who's your friend?</w:t>
      </w:r>
    </w:p>
    <w:p w:rsidR="00000000" w:rsidDel="00000000" w:rsidP="00000000" w:rsidRDefault="00000000" w:rsidRPr="00000000" w14:paraId="00000147">
      <w:pPr>
        <w:spacing w:after="200" w:lineRule="auto"/>
        <w:rPr>
          <w:sz w:val="24"/>
          <w:szCs w:val="24"/>
        </w:rPr>
      </w:pPr>
      <w:r w:rsidDel="00000000" w:rsidR="00000000" w:rsidRPr="00000000">
        <w:rPr>
          <w:sz w:val="24"/>
          <w:szCs w:val="24"/>
          <w:rtl w:val="0"/>
        </w:rPr>
        <w:t xml:space="preserve">SYLVIA: My friend is Gentle Johnny, he's a Weaver.</w:t>
      </w:r>
    </w:p>
    <w:p w:rsidR="00000000" w:rsidDel="00000000" w:rsidP="00000000" w:rsidRDefault="00000000" w:rsidRPr="00000000" w14:paraId="00000148">
      <w:pPr>
        <w:spacing w:after="200" w:lineRule="auto"/>
        <w:rPr>
          <w:sz w:val="24"/>
          <w:szCs w:val="24"/>
        </w:rPr>
      </w:pPr>
      <w:r w:rsidDel="00000000" w:rsidR="00000000" w:rsidRPr="00000000">
        <w:rPr>
          <w:sz w:val="24"/>
          <w:szCs w:val="24"/>
          <w:rtl w:val="0"/>
        </w:rPr>
        <w:t xml:space="preserve">ALI, muttering: Jesus.</w:t>
      </w:r>
    </w:p>
    <w:p w:rsidR="00000000" w:rsidDel="00000000" w:rsidP="00000000" w:rsidRDefault="00000000" w:rsidRPr="00000000" w14:paraId="00000149">
      <w:pPr>
        <w:spacing w:after="200" w:lineRule="auto"/>
        <w:rPr>
          <w:sz w:val="24"/>
          <w:szCs w:val="24"/>
        </w:rPr>
      </w:pPr>
      <w:r w:rsidDel="00000000" w:rsidR="00000000" w:rsidRPr="00000000">
        <w:rPr>
          <w:sz w:val="24"/>
          <w:szCs w:val="24"/>
          <w:rtl w:val="0"/>
        </w:rPr>
        <w:t xml:space="preserve">[Dre giggles]</w:t>
      </w:r>
    </w:p>
    <w:p w:rsidR="00000000" w:rsidDel="00000000" w:rsidP="00000000" w:rsidRDefault="00000000" w:rsidRPr="00000000" w14:paraId="0000014A">
      <w:pPr>
        <w:spacing w:after="200" w:lineRule="auto"/>
        <w:rPr>
          <w:sz w:val="24"/>
          <w:szCs w:val="24"/>
        </w:rPr>
      </w:pPr>
      <w:r w:rsidDel="00000000" w:rsidR="00000000" w:rsidRPr="00000000">
        <w:rPr>
          <w:sz w:val="24"/>
          <w:szCs w:val="24"/>
          <w:rtl w:val="0"/>
        </w:rPr>
        <w:t xml:space="preserve">AUSTIN, disappointed: Jesus christ.</w:t>
      </w:r>
    </w:p>
    <w:p w:rsidR="00000000" w:rsidDel="00000000" w:rsidP="00000000" w:rsidRDefault="00000000" w:rsidRPr="00000000" w14:paraId="0000014B">
      <w:pPr>
        <w:spacing w:after="200" w:lineRule="auto"/>
        <w:rPr>
          <w:sz w:val="24"/>
          <w:szCs w:val="24"/>
        </w:rPr>
      </w:pPr>
      <w:r w:rsidDel="00000000" w:rsidR="00000000" w:rsidRPr="00000000">
        <w:rPr>
          <w:sz w:val="24"/>
          <w:szCs w:val="24"/>
          <w:rtl w:val="0"/>
        </w:rPr>
        <w:t xml:space="preserve">SYLVIA, pleased: Yeah!</w:t>
      </w:r>
    </w:p>
    <w:p w:rsidR="00000000" w:rsidDel="00000000" w:rsidP="00000000" w:rsidRDefault="00000000" w:rsidRPr="00000000" w14:paraId="0000014C">
      <w:pPr>
        <w:spacing w:after="200" w:lineRule="auto"/>
        <w:rPr>
          <w:sz w:val="24"/>
          <w:szCs w:val="24"/>
        </w:rPr>
      </w:pPr>
      <w:r w:rsidDel="00000000" w:rsidR="00000000" w:rsidRPr="00000000">
        <w:rPr>
          <w:sz w:val="24"/>
          <w:szCs w:val="24"/>
          <w:rtl w:val="0"/>
        </w:rPr>
        <w:t xml:space="preserve">[Ali sighs]</w:t>
      </w:r>
    </w:p>
    <w:p w:rsidR="00000000" w:rsidDel="00000000" w:rsidP="00000000" w:rsidRDefault="00000000" w:rsidRPr="00000000" w14:paraId="0000014D">
      <w:pPr>
        <w:spacing w:after="200" w:lineRule="auto"/>
        <w:rPr>
          <w:sz w:val="24"/>
          <w:szCs w:val="24"/>
        </w:rPr>
      </w:pPr>
      <w:r w:rsidDel="00000000" w:rsidR="00000000" w:rsidRPr="00000000">
        <w:rPr>
          <w:sz w:val="24"/>
          <w:szCs w:val="24"/>
          <w:rtl w:val="0"/>
        </w:rPr>
        <w:t xml:space="preserve">AUSTIN: Don't...god. (Resigned) Alright. Write it down.</w:t>
      </w:r>
    </w:p>
    <w:p w:rsidR="00000000" w:rsidDel="00000000" w:rsidP="00000000" w:rsidRDefault="00000000" w:rsidRPr="00000000" w14:paraId="0000014E">
      <w:pPr>
        <w:spacing w:after="200" w:lineRule="auto"/>
        <w:rPr>
          <w:sz w:val="24"/>
          <w:szCs w:val="24"/>
        </w:rPr>
      </w:pPr>
      <w:r w:rsidDel="00000000" w:rsidR="00000000" w:rsidRPr="00000000">
        <w:rPr>
          <w:sz w:val="24"/>
          <w:szCs w:val="24"/>
          <w:rtl w:val="0"/>
        </w:rPr>
        <w:t xml:space="preserve">SYLVIA: Thank you!</w:t>
      </w:r>
    </w:p>
    <w:p w:rsidR="00000000" w:rsidDel="00000000" w:rsidP="00000000" w:rsidRDefault="00000000" w:rsidRPr="00000000" w14:paraId="0000014F">
      <w:pPr>
        <w:spacing w:after="200" w:lineRule="auto"/>
        <w:rPr>
          <w:sz w:val="24"/>
          <w:szCs w:val="24"/>
        </w:rPr>
      </w:pPr>
      <w:r w:rsidDel="00000000" w:rsidR="00000000" w:rsidRPr="00000000">
        <w:rPr>
          <w:sz w:val="24"/>
          <w:szCs w:val="24"/>
          <w:rtl w:val="0"/>
        </w:rPr>
        <w:t xml:space="preserve">AUSTIN, resigned: Right. That's in-</w:t>
      </w:r>
    </w:p>
    <w:p w:rsidR="00000000" w:rsidDel="00000000" w:rsidP="00000000" w:rsidRDefault="00000000" w:rsidRPr="00000000" w14:paraId="00000150">
      <w:pPr>
        <w:spacing w:after="200" w:lineRule="auto"/>
        <w:rPr>
          <w:sz w:val="24"/>
          <w:szCs w:val="24"/>
        </w:rPr>
      </w:pPr>
      <w:r w:rsidDel="00000000" w:rsidR="00000000" w:rsidRPr="00000000">
        <w:rPr>
          <w:sz w:val="24"/>
          <w:szCs w:val="24"/>
          <w:rtl w:val="0"/>
        </w:rPr>
        <w:t xml:space="preserve">SYLVIA: I just like the idea of having a weird Weaver friend that helps me sneak around when I'm trying to do...</w:t>
      </w:r>
    </w:p>
    <w:p w:rsidR="00000000" w:rsidDel="00000000" w:rsidP="00000000" w:rsidRDefault="00000000" w:rsidRPr="00000000" w14:paraId="00000151">
      <w:pPr>
        <w:spacing w:after="200" w:lineRule="auto"/>
        <w:rPr>
          <w:sz w:val="24"/>
          <w:szCs w:val="24"/>
        </w:rPr>
      </w:pPr>
      <w:r w:rsidDel="00000000" w:rsidR="00000000" w:rsidRPr="00000000">
        <w:rPr>
          <w:sz w:val="24"/>
          <w:szCs w:val="24"/>
          <w:rtl w:val="0"/>
        </w:rPr>
        <w:t xml:space="preserve">AUSTIN, resigned: Yeah. Yep.</w:t>
      </w:r>
    </w:p>
    <w:p w:rsidR="00000000" w:rsidDel="00000000" w:rsidP="00000000" w:rsidRDefault="00000000" w:rsidRPr="00000000" w14:paraId="00000152">
      <w:pPr>
        <w:spacing w:after="200" w:lineRule="auto"/>
        <w:rPr>
          <w:sz w:val="24"/>
          <w:szCs w:val="24"/>
        </w:rPr>
      </w:pPr>
      <w:r w:rsidDel="00000000" w:rsidR="00000000" w:rsidRPr="00000000">
        <w:rPr>
          <w:sz w:val="24"/>
          <w:szCs w:val="24"/>
          <w:rtl w:val="0"/>
        </w:rPr>
        <w:t xml:space="preserve">SYLVIA: Smuggle-y stuff.</w:t>
      </w:r>
    </w:p>
    <w:p w:rsidR="00000000" w:rsidDel="00000000" w:rsidP="00000000" w:rsidRDefault="00000000" w:rsidRPr="00000000" w14:paraId="00000153">
      <w:pPr>
        <w:spacing w:after="200" w:lineRule="auto"/>
        <w:rPr>
          <w:sz w:val="24"/>
          <w:szCs w:val="24"/>
        </w:rPr>
      </w:pPr>
      <w:r w:rsidDel="00000000" w:rsidR="00000000" w:rsidRPr="00000000">
        <w:rPr>
          <w:sz w:val="24"/>
          <w:szCs w:val="24"/>
          <w:rtl w:val="0"/>
        </w:rPr>
        <w:t xml:space="preserve">AUSTIN: Uh-huh. I bet. I bet you do. Um, what about a rival?</w:t>
      </w:r>
    </w:p>
    <w:p w:rsidR="00000000" w:rsidDel="00000000" w:rsidP="00000000" w:rsidRDefault="00000000" w:rsidRPr="00000000" w14:paraId="00000154">
      <w:pPr>
        <w:spacing w:after="200" w:lineRule="auto"/>
        <w:rPr>
          <w:sz w:val="24"/>
          <w:szCs w:val="24"/>
        </w:rPr>
      </w:pPr>
      <w:r w:rsidDel="00000000" w:rsidR="00000000" w:rsidRPr="00000000">
        <w:rPr>
          <w:sz w:val="24"/>
          <w:szCs w:val="24"/>
          <w:rtl w:val="0"/>
        </w:rPr>
        <w:t xml:space="preserve">SYLVIA: I have no ideas for that right now. [Laughs]</w:t>
      </w:r>
    </w:p>
    <w:p w:rsidR="00000000" w:rsidDel="00000000" w:rsidP="00000000" w:rsidRDefault="00000000" w:rsidRPr="00000000" w14:paraId="00000155">
      <w:pPr>
        <w:spacing w:after="200"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156">
      <w:pPr>
        <w:spacing w:after="200" w:lineRule="auto"/>
        <w:rPr>
          <w:sz w:val="24"/>
          <w:szCs w:val="24"/>
        </w:rPr>
      </w:pPr>
      <w:r w:rsidDel="00000000" w:rsidR="00000000" w:rsidRPr="00000000">
        <w:rPr>
          <w:sz w:val="24"/>
          <w:szCs w:val="24"/>
          <w:rtl w:val="0"/>
        </w:rPr>
        <w:t xml:space="preserve">SYLVIA, still laughing: I just know- I just had Gentle Johnny ready.</w:t>
      </w:r>
    </w:p>
    <w:p w:rsidR="00000000" w:rsidDel="00000000" w:rsidP="00000000" w:rsidRDefault="00000000" w:rsidRPr="00000000" w14:paraId="00000157">
      <w:pPr>
        <w:spacing w:after="200" w:lineRule="auto"/>
        <w:rPr>
          <w:sz w:val="24"/>
          <w:szCs w:val="24"/>
        </w:rPr>
      </w:pPr>
      <w:r w:rsidDel="00000000" w:rsidR="00000000" w:rsidRPr="00000000">
        <w:rPr>
          <w:sz w:val="24"/>
          <w:szCs w:val="24"/>
          <w:rtl w:val="0"/>
        </w:rPr>
        <w:t xml:space="preserve">AUSTIN: Let's- keep thinking about those, and again you can look at your sheet for inspiration at the very least. But let's move on to the crew.</w:t>
      </w:r>
    </w:p>
    <w:p w:rsidR="00000000" w:rsidDel="00000000" w:rsidP="00000000" w:rsidRDefault="00000000" w:rsidRPr="00000000" w14:paraId="00000158">
      <w:pPr>
        <w:spacing w:after="200" w:lineRule="auto"/>
        <w:rPr>
          <w:sz w:val="24"/>
          <w:szCs w:val="24"/>
        </w:rPr>
      </w:pPr>
      <w:r w:rsidDel="00000000" w:rsidR="00000000" w:rsidRPr="00000000">
        <w:rPr>
          <w:sz w:val="24"/>
          <w:szCs w:val="24"/>
          <w:rtl w:val="0"/>
        </w:rPr>
        <w:t xml:space="preserve">JACK: Oh, wait quickly, before we move on.</w:t>
      </w:r>
    </w:p>
    <w:p w:rsidR="00000000" w:rsidDel="00000000" w:rsidP="00000000" w:rsidRDefault="00000000" w:rsidRPr="00000000" w14:paraId="00000159">
      <w:pPr>
        <w:spacing w:after="200"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15A">
      <w:pPr>
        <w:spacing w:after="200" w:lineRule="auto"/>
        <w:rPr>
          <w:sz w:val="24"/>
          <w:szCs w:val="24"/>
        </w:rPr>
      </w:pPr>
      <w:r w:rsidDel="00000000" w:rsidR="00000000" w:rsidRPr="00000000">
        <w:rPr>
          <w:sz w:val="24"/>
          <w:szCs w:val="24"/>
          <w:rtl w:val="0"/>
        </w:rPr>
        <w:t xml:space="preserve">JACK: What I was going to say before I transformed into a horrifying, like [Sylvia laughs] </w:t>
      </w:r>
      <w:r w:rsidDel="00000000" w:rsidR="00000000" w:rsidRPr="00000000">
        <w:rPr>
          <w:sz w:val="24"/>
          <w:szCs w:val="24"/>
          <w:rtl w:val="0"/>
        </w:rPr>
        <w:t xml:space="preserve">router </w:t>
      </w:r>
      <w:r w:rsidDel="00000000" w:rsidR="00000000" w:rsidRPr="00000000">
        <w:rPr>
          <w:sz w:val="24"/>
          <w:szCs w:val="24"/>
          <w:rtl w:val="0"/>
        </w:rPr>
        <w:t xml:space="preserve">man?</w:t>
      </w:r>
    </w:p>
    <w:p w:rsidR="00000000" w:rsidDel="00000000" w:rsidP="00000000" w:rsidRDefault="00000000" w:rsidRPr="00000000" w14:paraId="0000015B">
      <w:pPr>
        <w:spacing w:after="200"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15C">
      <w:pPr>
        <w:spacing w:after="200" w:lineRule="auto"/>
        <w:rPr>
          <w:sz w:val="24"/>
          <w:szCs w:val="24"/>
        </w:rPr>
      </w:pPr>
      <w:r w:rsidDel="00000000" w:rsidR="00000000" w:rsidRPr="00000000">
        <w:rPr>
          <w:sz w:val="24"/>
          <w:szCs w:val="24"/>
          <w:rtl w:val="0"/>
        </w:rPr>
        <w:t xml:space="preserve">JACK: Was...I- didn't say what my look was.</w:t>
      </w:r>
    </w:p>
    <w:p w:rsidR="00000000" w:rsidDel="00000000" w:rsidP="00000000" w:rsidRDefault="00000000" w:rsidRPr="00000000" w14:paraId="0000015D">
      <w:pPr>
        <w:spacing w:after="200" w:lineRule="auto"/>
        <w:rPr>
          <w:sz w:val="24"/>
          <w:szCs w:val="24"/>
        </w:rPr>
      </w:pPr>
      <w:r w:rsidDel="00000000" w:rsidR="00000000" w:rsidRPr="00000000">
        <w:rPr>
          <w:sz w:val="24"/>
          <w:szCs w:val="24"/>
          <w:rtl w:val="0"/>
        </w:rPr>
        <w:t xml:space="preserve">AUSTIN: You didn't.</w:t>
      </w:r>
    </w:p>
    <w:p w:rsidR="00000000" w:rsidDel="00000000" w:rsidP="00000000" w:rsidRDefault="00000000" w:rsidRPr="00000000" w14:paraId="0000015E">
      <w:pPr>
        <w:spacing w:after="200" w:lineRule="auto"/>
        <w:rPr>
          <w:sz w:val="24"/>
          <w:szCs w:val="24"/>
        </w:rPr>
      </w:pPr>
      <w:r w:rsidDel="00000000" w:rsidR="00000000" w:rsidRPr="00000000">
        <w:rPr>
          <w:sz w:val="24"/>
          <w:szCs w:val="24"/>
          <w:rtl w:val="0"/>
        </w:rPr>
        <w:t xml:space="preserve">JACK, happily: Which I only bring up because people who draw characters are amazing!</w:t>
      </w:r>
    </w:p>
    <w:p w:rsidR="00000000" w:rsidDel="00000000" w:rsidP="00000000" w:rsidRDefault="00000000" w:rsidRPr="00000000" w14:paraId="0000015F">
      <w:pPr>
        <w:spacing w:after="200" w:lineRule="auto"/>
        <w:rPr>
          <w:sz w:val="24"/>
          <w:szCs w:val="24"/>
        </w:rPr>
      </w:pPr>
      <w:r w:rsidDel="00000000" w:rsidR="00000000" w:rsidRPr="00000000">
        <w:rPr>
          <w:sz w:val="24"/>
          <w:szCs w:val="24"/>
          <w:rtl w:val="0"/>
        </w:rPr>
        <w:t xml:space="preserve">AUSTIN: That's true.</w:t>
      </w:r>
    </w:p>
    <w:p w:rsidR="00000000" w:rsidDel="00000000" w:rsidP="00000000" w:rsidRDefault="00000000" w:rsidRPr="00000000" w14:paraId="00000160">
      <w:pPr>
        <w:spacing w:after="200" w:lineRule="auto"/>
        <w:rPr>
          <w:sz w:val="24"/>
          <w:szCs w:val="24"/>
        </w:rPr>
      </w:pPr>
      <w:r w:rsidDel="00000000" w:rsidR="00000000" w:rsidRPr="00000000">
        <w:rPr>
          <w:sz w:val="24"/>
          <w:szCs w:val="24"/>
          <w:rtl w:val="0"/>
        </w:rPr>
        <w:t xml:space="preserve">JACK: My look box says: 'Dashing and misguided ex-cavalry officer. Short curly hair. Blue cavalry jacket. Gold braid and buttons.'</w:t>
      </w:r>
    </w:p>
    <w:p w:rsidR="00000000" w:rsidDel="00000000" w:rsidP="00000000" w:rsidRDefault="00000000" w:rsidRPr="00000000" w14:paraId="00000161">
      <w:pPr>
        <w:spacing w:after="200" w:lineRule="auto"/>
        <w:rPr>
          <w:sz w:val="24"/>
          <w:szCs w:val="24"/>
        </w:rPr>
      </w:pPr>
      <w:r w:rsidDel="00000000" w:rsidR="00000000" w:rsidRPr="00000000">
        <w:rPr>
          <w:sz w:val="24"/>
          <w:szCs w:val="24"/>
          <w:rtl w:val="0"/>
        </w:rPr>
        <w:t xml:space="preserve">AUSTIN: Perfect. Did we get a Cobbin description from you, Sylvia?</w:t>
      </w:r>
    </w:p>
    <w:p w:rsidR="00000000" w:rsidDel="00000000" w:rsidP="00000000" w:rsidRDefault="00000000" w:rsidRPr="00000000" w14:paraId="00000162">
      <w:pPr>
        <w:spacing w:after="200" w:lineRule="auto"/>
        <w:rPr>
          <w:sz w:val="24"/>
          <w:szCs w:val="24"/>
        </w:rPr>
      </w:pPr>
      <w:r w:rsidDel="00000000" w:rsidR="00000000" w:rsidRPr="00000000">
        <w:rPr>
          <w:sz w:val="24"/>
          <w:szCs w:val="24"/>
          <w:rtl w:val="0"/>
        </w:rPr>
        <w:t xml:space="preserve">SYLVIA: Yeah I don't think I gave an actual description, I just gave a joke.</w:t>
      </w:r>
    </w:p>
    <w:p w:rsidR="00000000" w:rsidDel="00000000" w:rsidP="00000000" w:rsidRDefault="00000000" w:rsidRPr="00000000" w14:paraId="00000163">
      <w:pPr>
        <w:spacing w:after="200" w:lineRule="auto"/>
        <w:rPr>
          <w:sz w:val="24"/>
          <w:szCs w:val="24"/>
        </w:rPr>
      </w:pPr>
      <w:r w:rsidDel="00000000" w:rsidR="00000000" w:rsidRPr="00000000">
        <w:rPr>
          <w:sz w:val="24"/>
          <w:szCs w:val="24"/>
          <w:rtl w:val="0"/>
        </w:rPr>
        <w:t xml:space="preserve">AUSTIN: You just said 'oh yeah, I'm'- yeah.</w:t>
      </w:r>
    </w:p>
    <w:p w:rsidR="00000000" w:rsidDel="00000000" w:rsidP="00000000" w:rsidRDefault="00000000" w:rsidRPr="00000000" w14:paraId="00000164">
      <w:pPr>
        <w:spacing w:after="200" w:lineRule="auto"/>
        <w:rPr>
          <w:sz w:val="24"/>
          <w:szCs w:val="24"/>
        </w:rPr>
      </w:pPr>
      <w:r w:rsidDel="00000000" w:rsidR="00000000" w:rsidRPr="00000000">
        <w:rPr>
          <w:sz w:val="24"/>
          <w:szCs w:val="24"/>
          <w:rtl w:val="0"/>
        </w:rPr>
        <w:t xml:space="preserve">[Sylvia and Dre laugh]</w:t>
      </w:r>
    </w:p>
    <w:p w:rsidR="00000000" w:rsidDel="00000000" w:rsidP="00000000" w:rsidRDefault="00000000" w:rsidRPr="00000000" w14:paraId="00000165">
      <w:pPr>
        <w:spacing w:after="200" w:lineRule="auto"/>
        <w:rPr>
          <w:sz w:val="24"/>
          <w:szCs w:val="24"/>
        </w:rPr>
      </w:pPr>
      <w:r w:rsidDel="00000000" w:rsidR="00000000" w:rsidRPr="00000000">
        <w:rPr>
          <w:sz w:val="24"/>
          <w:szCs w:val="24"/>
          <w:rtl w:val="0"/>
        </w:rPr>
        <w:t xml:space="preserve">SYLVIA: And everyone was mad.</w:t>
      </w:r>
    </w:p>
    <w:p w:rsidR="00000000" w:rsidDel="00000000" w:rsidP="00000000" w:rsidRDefault="00000000" w:rsidRPr="00000000" w14:paraId="00000166">
      <w:pPr>
        <w:spacing w:after="200" w:lineRule="auto"/>
        <w:rPr>
          <w:sz w:val="24"/>
          <w:szCs w:val="24"/>
        </w:rPr>
      </w:pPr>
      <w:r w:rsidDel="00000000" w:rsidR="00000000" w:rsidRPr="00000000">
        <w:rPr>
          <w:sz w:val="24"/>
          <w:szCs w:val="24"/>
          <w:rtl w:val="0"/>
        </w:rPr>
        <w:t xml:space="preserve">AUSTIN: Can you do us a real one?</w:t>
      </w:r>
    </w:p>
    <w:p w:rsidR="00000000" w:rsidDel="00000000" w:rsidP="00000000" w:rsidRDefault="00000000" w:rsidRPr="00000000" w14:paraId="00000167">
      <w:pPr>
        <w:spacing w:after="200" w:lineRule="auto"/>
        <w:rPr>
          <w:sz w:val="24"/>
          <w:szCs w:val="24"/>
        </w:rPr>
      </w:pPr>
      <w:r w:rsidDel="00000000" w:rsidR="00000000" w:rsidRPr="00000000">
        <w:rPr>
          <w:sz w:val="24"/>
          <w:szCs w:val="24"/>
          <w:rtl w:val="0"/>
        </w:rPr>
        <w:t xml:space="preserve">SYLVIA: Yeah. 'Bookish and slight Cobbin with a somewhat blue complexion. Small rounded glasses that are held together by twine, like in the middle'</w:t>
      </w:r>
    </w:p>
    <w:p w:rsidR="00000000" w:rsidDel="00000000" w:rsidP="00000000" w:rsidRDefault="00000000" w:rsidRPr="00000000" w14:paraId="00000168">
      <w:pPr>
        <w:spacing w:after="200" w:lineRule="auto"/>
        <w:rPr>
          <w:sz w:val="24"/>
          <w:szCs w:val="24"/>
        </w:rPr>
      </w:pPr>
      <w:r w:rsidDel="00000000" w:rsidR="00000000" w:rsidRPr="00000000">
        <w:rPr>
          <w:sz w:val="24"/>
          <w:szCs w:val="24"/>
          <w:rtl w:val="0"/>
        </w:rPr>
        <w:t xml:space="preserve">AUSTIN: Aww!</w:t>
      </w:r>
    </w:p>
    <w:p w:rsidR="00000000" w:rsidDel="00000000" w:rsidP="00000000" w:rsidRDefault="00000000" w:rsidRPr="00000000" w14:paraId="00000169">
      <w:pPr>
        <w:spacing w:after="200" w:lineRule="auto"/>
        <w:rPr>
          <w:sz w:val="24"/>
          <w:szCs w:val="24"/>
        </w:rPr>
      </w:pPr>
      <w:r w:rsidDel="00000000" w:rsidR="00000000" w:rsidRPr="00000000">
        <w:rPr>
          <w:sz w:val="24"/>
          <w:szCs w:val="24"/>
          <w:rtl w:val="0"/>
        </w:rPr>
        <w:t xml:space="preserve">ALI, whispering: God!</w:t>
      </w:r>
    </w:p>
    <w:p w:rsidR="00000000" w:rsidDel="00000000" w:rsidP="00000000" w:rsidRDefault="00000000" w:rsidRPr="00000000" w14:paraId="0000016A">
      <w:pPr>
        <w:spacing w:after="200" w:lineRule="auto"/>
        <w:rPr>
          <w:sz w:val="24"/>
          <w:szCs w:val="24"/>
        </w:rPr>
      </w:pPr>
      <w:r w:rsidDel="00000000" w:rsidR="00000000" w:rsidRPr="00000000">
        <w:rPr>
          <w:sz w:val="24"/>
          <w:szCs w:val="24"/>
          <w:rtl w:val="0"/>
        </w:rPr>
        <w:t xml:space="preserve">DRE: You're so twee!</w:t>
      </w:r>
    </w:p>
    <w:p w:rsidR="00000000" w:rsidDel="00000000" w:rsidP="00000000" w:rsidRDefault="00000000" w:rsidRPr="00000000" w14:paraId="0000016B">
      <w:pPr>
        <w:spacing w:after="200" w:lineRule="auto"/>
        <w:rPr>
          <w:sz w:val="24"/>
          <w:szCs w:val="24"/>
        </w:rPr>
      </w:pPr>
      <w:r w:rsidDel="00000000" w:rsidR="00000000" w:rsidRPr="00000000">
        <w:rPr>
          <w:sz w:val="24"/>
          <w:szCs w:val="24"/>
          <w:rtl w:val="0"/>
        </w:rPr>
        <w:t xml:space="preserve">SYLVIA: Yeah, it's super- she's super twee.</w:t>
      </w:r>
    </w:p>
    <w:p w:rsidR="00000000" w:rsidDel="00000000" w:rsidP="00000000" w:rsidRDefault="00000000" w:rsidRPr="00000000" w14:paraId="0000016C">
      <w:pPr>
        <w:spacing w:after="200" w:lineRule="auto"/>
        <w:rPr>
          <w:color w:val="ff0000"/>
          <w:sz w:val="24"/>
          <w:szCs w:val="24"/>
          <w:highlight w:val="yellow"/>
        </w:rPr>
      </w:pPr>
      <w:r w:rsidDel="00000000" w:rsidR="00000000" w:rsidRPr="00000000">
        <w:rPr>
          <w:sz w:val="24"/>
          <w:szCs w:val="24"/>
          <w:rtl w:val="0"/>
        </w:rPr>
        <w:t xml:space="preserve">AUSTIN?, in a very small voice: What a cute Cobbin she is! </w:t>
      </w:r>
      <w:r w:rsidDel="00000000" w:rsidR="00000000" w:rsidRPr="00000000">
        <w:rPr>
          <w:rtl w:val="0"/>
        </w:rPr>
      </w:r>
    </w:p>
    <w:p w:rsidR="00000000" w:rsidDel="00000000" w:rsidP="00000000" w:rsidRDefault="00000000" w:rsidRPr="00000000" w14:paraId="0000016D">
      <w:pPr>
        <w:spacing w:after="200" w:lineRule="auto"/>
        <w:rPr>
          <w:sz w:val="24"/>
          <w:szCs w:val="24"/>
        </w:rPr>
      </w:pPr>
      <w:r w:rsidDel="00000000" w:rsidR="00000000" w:rsidRPr="00000000">
        <w:rPr>
          <w:sz w:val="24"/>
          <w:szCs w:val="24"/>
          <w:rtl w:val="0"/>
        </w:rPr>
        <w:t xml:space="preserve">SYLVIA</w:t>
      </w:r>
      <w:r w:rsidDel="00000000" w:rsidR="00000000" w:rsidRPr="00000000">
        <w:rPr>
          <w:sz w:val="24"/>
          <w:szCs w:val="24"/>
          <w:rtl w:val="0"/>
        </w:rPr>
        <w:t xml:space="preserve">: Usually wearing some form of, like, charred leather lab gear. I have a note here that literally none of her clothes don't have some form of burn on them. [Austin laughs] Like every single article of clothing she has, has some form of alchemical burn.</w:t>
      </w:r>
    </w:p>
    <w:p w:rsidR="00000000" w:rsidDel="00000000" w:rsidP="00000000" w:rsidRDefault="00000000" w:rsidRPr="00000000" w14:paraId="0000016E">
      <w:pPr>
        <w:spacing w:after="200" w:lineRule="auto"/>
        <w:rPr>
          <w:sz w:val="24"/>
          <w:szCs w:val="24"/>
        </w:rPr>
      </w:pPr>
      <w:r w:rsidDel="00000000" w:rsidR="00000000" w:rsidRPr="00000000">
        <w:rPr>
          <w:sz w:val="24"/>
          <w:szCs w:val="24"/>
          <w:rtl w:val="0"/>
        </w:rPr>
        <w:t xml:space="preserve">AUSTIN, pleased: That's really good!</w:t>
      </w:r>
    </w:p>
    <w:p w:rsidR="00000000" w:rsidDel="00000000" w:rsidP="00000000" w:rsidRDefault="00000000" w:rsidRPr="00000000" w14:paraId="0000016F">
      <w:pPr>
        <w:spacing w:after="200"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170">
      <w:pPr>
        <w:spacing w:after="200" w:lineRule="auto"/>
        <w:rPr>
          <w:sz w:val="24"/>
          <w:szCs w:val="24"/>
        </w:rPr>
      </w:pPr>
      <w:r w:rsidDel="00000000" w:rsidR="00000000" w:rsidRPr="00000000">
        <w:rPr>
          <w:sz w:val="24"/>
          <w:szCs w:val="24"/>
          <w:rtl w:val="0"/>
        </w:rPr>
        <w:t xml:space="preserve">AUSTIN: Ahh, okay. Good. Let's...now talk about crews while you guys also think about rivals and friends. So step one is to choose a crew type. Your crew type represents the purpose of your crew, its special abilities, and how they advance. There are a bunch of these. By default, you can be </w:t>
      </w:r>
      <w:r w:rsidDel="00000000" w:rsidR="00000000" w:rsidRPr="00000000">
        <w:rPr>
          <w:i w:val="1"/>
          <w:sz w:val="24"/>
          <w:szCs w:val="24"/>
          <w:rtl w:val="0"/>
        </w:rPr>
        <w:t xml:space="preserve">thieves</w:t>
      </w:r>
      <w:r w:rsidDel="00000000" w:rsidR="00000000" w:rsidRPr="00000000">
        <w:rPr>
          <w:sz w:val="24"/>
          <w:szCs w:val="24"/>
          <w:rtl w:val="0"/>
        </w:rPr>
        <w:t xml:space="preserve">, and thieves are about stealing things. So it's about like, sneaking into places and stuff like that. Abilities about like, you know. Not being caught and like, letting the heat die down when that's the...when it's time to do that. </w:t>
      </w:r>
    </w:p>
    <w:p w:rsidR="00000000" w:rsidDel="00000000" w:rsidP="00000000" w:rsidRDefault="00000000" w:rsidRPr="00000000" w14:paraId="00000171">
      <w:pPr>
        <w:spacing w:after="200" w:lineRule="auto"/>
        <w:ind w:firstLine="720"/>
        <w:rPr>
          <w:sz w:val="24"/>
          <w:szCs w:val="24"/>
        </w:rPr>
      </w:pPr>
      <w:r w:rsidDel="00000000" w:rsidR="00000000" w:rsidRPr="00000000">
        <w:rPr>
          <w:sz w:val="24"/>
          <w:szCs w:val="24"/>
          <w:rtl w:val="0"/>
        </w:rPr>
        <w:t xml:space="preserve">But there are also, on top of thieves there are: </w:t>
      </w:r>
      <w:r w:rsidDel="00000000" w:rsidR="00000000" w:rsidRPr="00000000">
        <w:rPr>
          <w:i w:val="1"/>
          <w:sz w:val="24"/>
          <w:szCs w:val="24"/>
          <w:rtl w:val="0"/>
        </w:rPr>
        <w:t xml:space="preserve">breakers</w:t>
      </w:r>
      <w:r w:rsidDel="00000000" w:rsidR="00000000" w:rsidRPr="00000000">
        <w:rPr>
          <w:sz w:val="24"/>
          <w:szCs w:val="24"/>
          <w:rtl w:val="0"/>
        </w:rPr>
        <w:t xml:space="preserve">, which are like mercenaries, it's a lot of like combat-y things? There are...there's a </w:t>
      </w:r>
      <w:r w:rsidDel="00000000" w:rsidR="00000000" w:rsidRPr="00000000">
        <w:rPr>
          <w:i w:val="1"/>
          <w:sz w:val="24"/>
          <w:szCs w:val="24"/>
          <w:rtl w:val="0"/>
        </w:rPr>
        <w:t xml:space="preserve">cult</w:t>
      </w:r>
      <w:r w:rsidDel="00000000" w:rsidR="00000000" w:rsidRPr="00000000">
        <w:rPr>
          <w:sz w:val="24"/>
          <w:szCs w:val="24"/>
          <w:rtl w:val="0"/>
        </w:rPr>
        <w:t xml:space="preserve">, which is - you can guess, lots of magicky stuff and dealing with ghosts and...just general zealotry. There are </w:t>
      </w:r>
      <w:r w:rsidDel="00000000" w:rsidR="00000000" w:rsidRPr="00000000">
        <w:rPr>
          <w:i w:val="1"/>
          <w:sz w:val="24"/>
          <w:szCs w:val="24"/>
          <w:rtl w:val="0"/>
        </w:rPr>
        <w:t xml:space="preserve">hawkers </w:t>
      </w:r>
      <w:r w:rsidDel="00000000" w:rsidR="00000000" w:rsidRPr="00000000">
        <w:rPr>
          <w:sz w:val="24"/>
          <w:szCs w:val="24"/>
          <w:rtl w:val="0"/>
        </w:rPr>
        <w:t xml:space="preserve">which are, you know, they sell stuff. They have different stuff that they sell. It's not- like it's a euphemism for drugs, but it doesn't have to be drugs, it could be anything. Anything that's illicit, or anything that's controlled- you know, controlled substances. You can be </w:t>
      </w:r>
      <w:r w:rsidDel="00000000" w:rsidR="00000000" w:rsidRPr="00000000">
        <w:rPr>
          <w:i w:val="1"/>
          <w:sz w:val="24"/>
          <w:szCs w:val="24"/>
          <w:rtl w:val="0"/>
        </w:rPr>
        <w:t xml:space="preserve">smugglers</w:t>
      </w:r>
      <w:r w:rsidDel="00000000" w:rsidR="00000000" w:rsidRPr="00000000">
        <w:rPr>
          <w:sz w:val="24"/>
          <w:szCs w:val="24"/>
          <w:rtl w:val="0"/>
        </w:rPr>
        <w:t xml:space="preserve">, who are...smugglers. But one of the things that </w:t>
      </w:r>
      <w:r w:rsidDel="00000000" w:rsidR="00000000" w:rsidRPr="00000000">
        <w:rPr>
          <w:i w:val="1"/>
          <w:sz w:val="24"/>
          <w:szCs w:val="24"/>
          <w:rtl w:val="0"/>
        </w:rPr>
        <w:t xml:space="preserve">smugglers </w:t>
      </w:r>
      <w:r w:rsidDel="00000000" w:rsidR="00000000" w:rsidRPr="00000000">
        <w:rPr>
          <w:sz w:val="24"/>
          <w:szCs w:val="24"/>
          <w:rtl w:val="0"/>
        </w:rPr>
        <w:t xml:space="preserve">can get is a vehicle, so. Those are the different things. I know we had talked about </w:t>
      </w:r>
      <w:r w:rsidDel="00000000" w:rsidR="00000000" w:rsidRPr="00000000">
        <w:rPr>
          <w:i w:val="1"/>
          <w:sz w:val="24"/>
          <w:szCs w:val="24"/>
          <w:rtl w:val="0"/>
        </w:rPr>
        <w:t xml:space="preserve">hawkers</w:t>
      </w:r>
      <w:r w:rsidDel="00000000" w:rsidR="00000000" w:rsidRPr="00000000">
        <w:rPr>
          <w:sz w:val="24"/>
          <w:szCs w:val="24"/>
          <w:rtl w:val="0"/>
        </w:rPr>
        <w:t xml:space="preserve">, but I'm not- I don't want to say it's set in stone yet.</w:t>
      </w:r>
    </w:p>
    <w:p w:rsidR="00000000" w:rsidDel="00000000" w:rsidP="00000000" w:rsidRDefault="00000000" w:rsidRPr="00000000" w14:paraId="00000172">
      <w:pPr>
        <w:spacing w:after="200" w:lineRule="auto"/>
        <w:rPr>
          <w:sz w:val="24"/>
          <w:szCs w:val="24"/>
        </w:rPr>
      </w:pPr>
      <w:r w:rsidDel="00000000" w:rsidR="00000000" w:rsidRPr="00000000">
        <w:rPr>
          <w:sz w:val="24"/>
          <w:szCs w:val="24"/>
          <w:rtl w:val="0"/>
        </w:rPr>
        <w:t xml:space="preserve">ALI: Yeah, I think we were thinking like, </w:t>
      </w:r>
      <w:r w:rsidDel="00000000" w:rsidR="00000000" w:rsidRPr="00000000">
        <w:rPr>
          <w:i w:val="1"/>
          <w:sz w:val="24"/>
          <w:szCs w:val="24"/>
          <w:rtl w:val="0"/>
        </w:rPr>
        <w:t xml:space="preserve">hawkers</w:t>
      </w:r>
      <w:r w:rsidDel="00000000" w:rsidR="00000000" w:rsidRPr="00000000">
        <w:rPr>
          <w:sz w:val="24"/>
          <w:szCs w:val="24"/>
          <w:rtl w:val="0"/>
        </w:rPr>
        <w:t xml:space="preserve">, maybe </w:t>
      </w:r>
      <w:r w:rsidDel="00000000" w:rsidR="00000000" w:rsidRPr="00000000">
        <w:rPr>
          <w:i w:val="1"/>
          <w:sz w:val="24"/>
          <w:szCs w:val="24"/>
          <w:rtl w:val="0"/>
        </w:rPr>
        <w:t xml:space="preserve">smuggler</w:t>
      </w:r>
      <w:r w:rsidDel="00000000" w:rsidR="00000000" w:rsidRPr="00000000">
        <w:rPr>
          <w:sz w:val="24"/>
          <w:szCs w:val="24"/>
          <w:rtl w:val="0"/>
        </w:rPr>
        <w:t xml:space="preserve">?</w:t>
      </w:r>
    </w:p>
    <w:p w:rsidR="00000000" w:rsidDel="00000000" w:rsidP="00000000" w:rsidRDefault="00000000" w:rsidRPr="00000000" w14:paraId="00000173">
      <w:pPr>
        <w:spacing w:after="200" w:lineRule="auto"/>
        <w:rPr>
          <w:sz w:val="24"/>
          <w:szCs w:val="24"/>
        </w:rPr>
      </w:pPr>
      <w:r w:rsidDel="00000000" w:rsidR="00000000" w:rsidRPr="00000000">
        <w:rPr>
          <w:sz w:val="24"/>
          <w:szCs w:val="24"/>
          <w:rtl w:val="0"/>
        </w:rPr>
        <w:t xml:space="preserve">AUSTIN: Yeah. </w:t>
      </w:r>
      <w:r w:rsidDel="00000000" w:rsidR="00000000" w:rsidRPr="00000000">
        <w:rPr>
          <w:i w:val="1"/>
          <w:sz w:val="24"/>
          <w:szCs w:val="24"/>
          <w:rtl w:val="0"/>
        </w:rPr>
        <w:t xml:space="preserve">Smuggler </w:t>
      </w:r>
      <w:r w:rsidDel="00000000" w:rsidR="00000000" w:rsidRPr="00000000">
        <w:rPr>
          <w:sz w:val="24"/>
          <w:szCs w:val="24"/>
          <w:rtl w:val="0"/>
        </w:rPr>
        <w:t xml:space="preserve">is weird because...I guess you don't have to have a vehicle, but I don't imagine...I'd have to hear a really cool pitch for a vehicle to be convinced for </w:t>
      </w:r>
      <w:r w:rsidDel="00000000" w:rsidR="00000000" w:rsidRPr="00000000">
        <w:rPr>
          <w:i w:val="1"/>
          <w:sz w:val="24"/>
          <w:szCs w:val="24"/>
          <w:rtl w:val="0"/>
        </w:rPr>
        <w:t xml:space="preserve">smugglers</w:t>
      </w:r>
      <w:r w:rsidDel="00000000" w:rsidR="00000000" w:rsidRPr="00000000">
        <w:rPr>
          <w:sz w:val="24"/>
          <w:szCs w:val="24"/>
          <w:rtl w:val="0"/>
        </w:rPr>
        <w:t xml:space="preserve">, I think.</w:t>
      </w:r>
    </w:p>
    <w:p w:rsidR="00000000" w:rsidDel="00000000" w:rsidP="00000000" w:rsidRDefault="00000000" w:rsidRPr="00000000" w14:paraId="00000174">
      <w:pPr>
        <w:spacing w:after="200" w:lineRule="auto"/>
        <w:rPr>
          <w:sz w:val="24"/>
          <w:szCs w:val="24"/>
        </w:rPr>
      </w:pPr>
      <w:r w:rsidDel="00000000" w:rsidR="00000000" w:rsidRPr="00000000">
        <w:rPr>
          <w:sz w:val="24"/>
          <w:szCs w:val="24"/>
          <w:rtl w:val="0"/>
        </w:rPr>
        <w:t xml:space="preserve">SYLVIA: We got that family boat!</w:t>
      </w:r>
    </w:p>
    <w:p w:rsidR="00000000" w:rsidDel="00000000" w:rsidP="00000000" w:rsidRDefault="00000000" w:rsidRPr="00000000" w14:paraId="00000175">
      <w:pPr>
        <w:spacing w:after="200" w:lineRule="auto"/>
        <w:rPr>
          <w:sz w:val="24"/>
          <w:szCs w:val="24"/>
        </w:rPr>
      </w:pPr>
      <w:r w:rsidDel="00000000" w:rsidR="00000000" w:rsidRPr="00000000">
        <w:rPr>
          <w:sz w:val="24"/>
          <w:szCs w:val="24"/>
          <w:rtl w:val="0"/>
        </w:rPr>
        <w:t xml:space="preserve">AUSTIN: Well the thing is- we just did a ship game. That's the kind of thing, for me.</w:t>
      </w:r>
    </w:p>
    <w:p w:rsidR="00000000" w:rsidDel="00000000" w:rsidP="00000000" w:rsidRDefault="00000000" w:rsidRPr="00000000" w14:paraId="00000176">
      <w:pPr>
        <w:spacing w:after="200" w:lineRule="auto"/>
        <w:rPr>
          <w:sz w:val="24"/>
          <w:szCs w:val="24"/>
        </w:rPr>
      </w:pPr>
      <w:r w:rsidDel="00000000" w:rsidR="00000000" w:rsidRPr="00000000">
        <w:rPr>
          <w:sz w:val="24"/>
          <w:szCs w:val="24"/>
          <w:rtl w:val="0"/>
        </w:rPr>
        <w:t xml:space="preserve">ALI: Right, right. Yeah.</w:t>
      </w:r>
    </w:p>
    <w:p w:rsidR="00000000" w:rsidDel="00000000" w:rsidP="00000000" w:rsidRDefault="00000000" w:rsidRPr="00000000" w14:paraId="00000177">
      <w:pPr>
        <w:spacing w:after="200" w:lineRule="auto"/>
        <w:rPr>
          <w:color w:val="ff0000"/>
          <w:sz w:val="24"/>
          <w:szCs w:val="24"/>
          <w:highlight w:val="yellow"/>
        </w:rPr>
      </w:pPr>
      <w:r w:rsidDel="00000000" w:rsidR="00000000" w:rsidRPr="00000000">
        <w:rPr>
          <w:sz w:val="24"/>
          <w:szCs w:val="24"/>
          <w:rtl w:val="0"/>
        </w:rPr>
        <w:t xml:space="preserve">SYLVIA: Yeah</w:t>
      </w:r>
      <w:r w:rsidDel="00000000" w:rsidR="00000000" w:rsidRPr="00000000">
        <w:rPr>
          <w:sz w:val="24"/>
          <w:szCs w:val="24"/>
          <w:rtl w:val="0"/>
        </w:rPr>
        <w:t xml:space="preserve">, nah. I’m joking.</w:t>
      </w:r>
      <w:r w:rsidDel="00000000" w:rsidR="00000000" w:rsidRPr="00000000">
        <w:rPr>
          <w:rtl w:val="0"/>
        </w:rPr>
      </w:r>
    </w:p>
    <w:p w:rsidR="00000000" w:rsidDel="00000000" w:rsidP="00000000" w:rsidRDefault="00000000" w:rsidRPr="00000000" w14:paraId="00000178">
      <w:pPr>
        <w:spacing w:after="200" w:lineRule="auto"/>
        <w:rPr>
          <w:sz w:val="24"/>
          <w:szCs w:val="24"/>
        </w:rPr>
      </w:pPr>
      <w:r w:rsidDel="00000000" w:rsidR="00000000" w:rsidRPr="00000000">
        <w:rPr>
          <w:sz w:val="24"/>
          <w:szCs w:val="24"/>
          <w:rtl w:val="0"/>
        </w:rPr>
        <w:t xml:space="preserve">AUSTIN: Like, we JUST did a ship game, and I don't just want it to be like "oh, it's the new ship!". I kind of want a place, like the thing you get-with your crew,</w:t>
      </w:r>
    </w:p>
    <w:p w:rsidR="00000000" w:rsidDel="00000000" w:rsidP="00000000" w:rsidRDefault="00000000" w:rsidRPr="00000000" w14:paraId="00000179">
      <w:pPr>
        <w:spacing w:after="200" w:lineRule="auto"/>
        <w:rPr>
          <w:sz w:val="24"/>
          <w:szCs w:val="24"/>
        </w:rPr>
      </w:pPr>
      <w:r w:rsidDel="00000000" w:rsidR="00000000" w:rsidRPr="00000000">
        <w:rPr>
          <w:sz w:val="24"/>
          <w:szCs w:val="24"/>
          <w:rtl w:val="0"/>
        </w:rPr>
        <w:t xml:space="preserve">JACK: I think I'm team </w:t>
      </w:r>
      <w:r w:rsidDel="00000000" w:rsidR="00000000" w:rsidRPr="00000000">
        <w:rPr>
          <w:i w:val="1"/>
          <w:sz w:val="24"/>
          <w:szCs w:val="24"/>
          <w:rtl w:val="0"/>
        </w:rPr>
        <w:t xml:space="preserve">hawker</w:t>
      </w:r>
      <w:r w:rsidDel="00000000" w:rsidR="00000000" w:rsidRPr="00000000">
        <w:rPr>
          <w:sz w:val="24"/>
          <w:szCs w:val="24"/>
          <w:rtl w:val="0"/>
        </w:rPr>
        <w:t xml:space="preserve">.</w:t>
      </w:r>
    </w:p>
    <w:p w:rsidR="00000000" w:rsidDel="00000000" w:rsidP="00000000" w:rsidRDefault="00000000" w:rsidRPr="00000000" w14:paraId="0000017A">
      <w:pPr>
        <w:spacing w:after="200"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17B">
      <w:pPr>
        <w:spacing w:after="200"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17C">
      <w:pPr>
        <w:spacing w:after="200" w:lineRule="auto"/>
        <w:rPr>
          <w:sz w:val="24"/>
          <w:szCs w:val="24"/>
        </w:rPr>
      </w:pPr>
      <w:r w:rsidDel="00000000" w:rsidR="00000000" w:rsidRPr="00000000">
        <w:rPr>
          <w:sz w:val="24"/>
          <w:szCs w:val="24"/>
          <w:rtl w:val="0"/>
        </w:rPr>
        <w:t xml:space="preserve">JACK: Yeah, I think I'm team </w:t>
      </w:r>
      <w:r w:rsidDel="00000000" w:rsidR="00000000" w:rsidRPr="00000000">
        <w:rPr>
          <w:i w:val="1"/>
          <w:sz w:val="24"/>
          <w:szCs w:val="24"/>
          <w:rtl w:val="0"/>
        </w:rPr>
        <w:t xml:space="preserve">hawker</w:t>
      </w:r>
      <w:r w:rsidDel="00000000" w:rsidR="00000000" w:rsidRPr="00000000">
        <w:rPr>
          <w:sz w:val="24"/>
          <w:szCs w:val="24"/>
          <w:rtl w:val="0"/>
        </w:rPr>
        <w:t xml:space="preserve">.</w:t>
      </w:r>
    </w:p>
    <w:p w:rsidR="00000000" w:rsidDel="00000000" w:rsidP="00000000" w:rsidRDefault="00000000" w:rsidRPr="00000000" w14:paraId="0000017D">
      <w:pPr>
        <w:spacing w:after="200" w:lineRule="auto"/>
        <w:rPr>
          <w:sz w:val="24"/>
          <w:szCs w:val="24"/>
        </w:rPr>
      </w:pPr>
      <w:r w:rsidDel="00000000" w:rsidR="00000000" w:rsidRPr="00000000">
        <w:rPr>
          <w:sz w:val="24"/>
          <w:szCs w:val="24"/>
          <w:rtl w:val="0"/>
        </w:rPr>
        <w:t xml:space="preserve">SYLVIA: I'm down with </w:t>
      </w:r>
      <w:r w:rsidDel="00000000" w:rsidR="00000000" w:rsidRPr="00000000">
        <w:rPr>
          <w:i w:val="1"/>
          <w:sz w:val="24"/>
          <w:szCs w:val="24"/>
          <w:rtl w:val="0"/>
        </w:rPr>
        <w:t xml:space="preserve">hawker </w:t>
      </w:r>
      <w:r w:rsidDel="00000000" w:rsidR="00000000" w:rsidRPr="00000000">
        <w:rPr>
          <w:sz w:val="24"/>
          <w:szCs w:val="24"/>
          <w:rtl w:val="0"/>
        </w:rPr>
        <w:t xml:space="preserve">too.</w:t>
      </w:r>
    </w:p>
    <w:p w:rsidR="00000000" w:rsidDel="00000000" w:rsidP="00000000" w:rsidRDefault="00000000" w:rsidRPr="00000000" w14:paraId="0000017E">
      <w:pPr>
        <w:spacing w:after="200"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17F">
      <w:pPr>
        <w:spacing w:after="200" w:lineRule="auto"/>
        <w:rPr>
          <w:sz w:val="24"/>
          <w:szCs w:val="24"/>
        </w:rPr>
      </w:pPr>
      <w:r w:rsidDel="00000000" w:rsidR="00000000" w:rsidRPr="00000000">
        <w:rPr>
          <w:sz w:val="24"/>
          <w:szCs w:val="24"/>
          <w:rtl w:val="0"/>
        </w:rPr>
        <w:t xml:space="preserve">DRE: Yeah, me too.</w:t>
      </w:r>
    </w:p>
    <w:p w:rsidR="00000000" w:rsidDel="00000000" w:rsidP="00000000" w:rsidRDefault="00000000" w:rsidRPr="00000000" w14:paraId="00000180">
      <w:pPr>
        <w:spacing w:after="200" w:lineRule="auto"/>
        <w:rPr>
          <w:sz w:val="24"/>
          <w:szCs w:val="24"/>
        </w:rPr>
      </w:pPr>
      <w:r w:rsidDel="00000000" w:rsidR="00000000" w:rsidRPr="00000000">
        <w:rPr>
          <w:sz w:val="24"/>
          <w:szCs w:val="24"/>
          <w:rtl w:val="0"/>
        </w:rPr>
        <w:t xml:space="preserve">AUSTIN: So let me go back to the uh...to the thing, and we'll go through what all the steps are.</w:t>
      </w:r>
    </w:p>
    <w:p w:rsidR="00000000" w:rsidDel="00000000" w:rsidP="00000000" w:rsidRDefault="00000000" w:rsidRPr="00000000" w14:paraId="00000181">
      <w:pPr>
        <w:spacing w:after="200" w:lineRule="auto"/>
        <w:rPr>
          <w:sz w:val="24"/>
          <w:szCs w:val="24"/>
        </w:rPr>
      </w:pPr>
      <w:r w:rsidDel="00000000" w:rsidR="00000000" w:rsidRPr="00000000">
        <w:rPr>
          <w:sz w:val="24"/>
          <w:szCs w:val="24"/>
          <w:rtl w:val="0"/>
        </w:rPr>
        <w:t xml:space="preserve">ALI: Yeah, I want like a safe house, or like a…</w:t>
      </w:r>
    </w:p>
    <w:p w:rsidR="00000000" w:rsidDel="00000000" w:rsidP="00000000" w:rsidRDefault="00000000" w:rsidRPr="00000000" w14:paraId="00000182">
      <w:pPr>
        <w:spacing w:after="200"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183">
      <w:pPr>
        <w:spacing w:after="200" w:lineRule="auto"/>
        <w:rPr>
          <w:sz w:val="24"/>
          <w:szCs w:val="24"/>
        </w:rPr>
      </w:pPr>
      <w:r w:rsidDel="00000000" w:rsidR="00000000" w:rsidRPr="00000000">
        <w:rPr>
          <w:sz w:val="24"/>
          <w:szCs w:val="24"/>
          <w:rtl w:val="0"/>
        </w:rPr>
        <w:t xml:space="preserve">ALI: Like a crew pad. Yeah.</w:t>
      </w:r>
    </w:p>
    <w:p w:rsidR="00000000" w:rsidDel="00000000" w:rsidP="00000000" w:rsidRDefault="00000000" w:rsidRPr="00000000" w14:paraId="00000184">
      <w:pPr>
        <w:spacing w:after="200" w:lineRule="auto"/>
        <w:rPr>
          <w:sz w:val="24"/>
          <w:szCs w:val="24"/>
        </w:rPr>
      </w:pPr>
      <w:r w:rsidDel="00000000" w:rsidR="00000000" w:rsidRPr="00000000">
        <w:rPr>
          <w:sz w:val="24"/>
          <w:szCs w:val="24"/>
          <w:rtl w:val="0"/>
        </w:rPr>
        <w:t xml:space="preserve">AUSTIN: That is totally what you're gonna have! So, I've named it the Six because Aubrey is here, but I'll delete that. We don't need to be called The Six actually.</w:t>
      </w:r>
    </w:p>
    <w:p w:rsidR="00000000" w:rsidDel="00000000" w:rsidP="00000000" w:rsidRDefault="00000000" w:rsidRPr="00000000" w14:paraId="00000185">
      <w:pPr>
        <w:spacing w:after="200" w:lineRule="auto"/>
        <w:rPr>
          <w:sz w:val="24"/>
          <w:szCs w:val="24"/>
        </w:rPr>
      </w:pPr>
      <w:r w:rsidDel="00000000" w:rsidR="00000000" w:rsidRPr="00000000">
        <w:rPr>
          <w:sz w:val="24"/>
          <w:szCs w:val="24"/>
          <w:rtl w:val="0"/>
        </w:rPr>
        <w:t xml:space="preserve">ALI: But...</w:t>
      </w:r>
    </w:p>
    <w:p w:rsidR="00000000" w:rsidDel="00000000" w:rsidP="00000000" w:rsidRDefault="00000000" w:rsidRPr="00000000" w14:paraId="00000186">
      <w:pPr>
        <w:spacing w:after="200" w:lineRule="auto"/>
        <w:rPr>
          <w:sz w:val="24"/>
          <w:szCs w:val="24"/>
        </w:rPr>
      </w:pPr>
      <w:r w:rsidDel="00000000" w:rsidR="00000000" w:rsidRPr="00000000">
        <w:rPr>
          <w:sz w:val="24"/>
          <w:szCs w:val="24"/>
          <w:rtl w:val="0"/>
        </w:rPr>
        <w:t xml:space="preserve">AUSTIN: No!</w:t>
      </w:r>
    </w:p>
    <w:p w:rsidR="00000000" w:rsidDel="00000000" w:rsidP="00000000" w:rsidRDefault="00000000" w:rsidRPr="00000000" w14:paraId="00000187">
      <w:pPr>
        <w:spacing w:after="200" w:lineRule="auto"/>
        <w:rPr>
          <w:sz w:val="24"/>
          <w:szCs w:val="24"/>
        </w:rPr>
      </w:pPr>
      <w:r w:rsidDel="00000000" w:rsidR="00000000" w:rsidRPr="00000000">
        <w:rPr>
          <w:sz w:val="24"/>
          <w:szCs w:val="24"/>
          <w:rtl w:val="0"/>
        </w:rPr>
        <w:t xml:space="preserve">ALI, laughing: Okay, but- wait. But it- it's</w:t>
      </w:r>
    </w:p>
    <w:p w:rsidR="00000000" w:rsidDel="00000000" w:rsidP="00000000" w:rsidRDefault="00000000" w:rsidRPr="00000000" w14:paraId="00000188">
      <w:pPr>
        <w:spacing w:after="200" w:lineRule="auto"/>
        <w:rPr>
          <w:sz w:val="24"/>
          <w:szCs w:val="24"/>
        </w:rPr>
      </w:pPr>
      <w:r w:rsidDel="00000000" w:rsidR="00000000" w:rsidRPr="00000000">
        <w:rPr>
          <w:sz w:val="24"/>
          <w:szCs w:val="24"/>
          <w:rtl w:val="0"/>
        </w:rPr>
        <w:t xml:space="preserve">SYLVIA: We do it for the city?</w:t>
      </w:r>
    </w:p>
    <w:p w:rsidR="00000000" w:rsidDel="00000000" w:rsidP="00000000" w:rsidRDefault="00000000" w:rsidRPr="00000000" w14:paraId="00000189">
      <w:pPr>
        <w:spacing w:after="200" w:lineRule="auto"/>
        <w:rPr>
          <w:sz w:val="24"/>
          <w:szCs w:val="24"/>
        </w:rPr>
      </w:pPr>
      <w:r w:rsidDel="00000000" w:rsidR="00000000" w:rsidRPr="00000000">
        <w:rPr>
          <w:sz w:val="24"/>
          <w:szCs w:val="24"/>
          <w:rtl w:val="0"/>
        </w:rPr>
        <w:t xml:space="preserve">AUSTIN: There are six different parishes, it's true.</w:t>
      </w:r>
    </w:p>
    <w:p w:rsidR="00000000" w:rsidDel="00000000" w:rsidP="00000000" w:rsidRDefault="00000000" w:rsidRPr="00000000" w14:paraId="0000018A">
      <w:pPr>
        <w:spacing w:after="200" w:lineRule="auto"/>
        <w:rPr>
          <w:sz w:val="24"/>
          <w:szCs w:val="24"/>
        </w:rPr>
      </w:pPr>
      <w:r w:rsidDel="00000000" w:rsidR="00000000" w:rsidRPr="00000000">
        <w:rPr>
          <w:sz w:val="24"/>
          <w:szCs w:val="24"/>
          <w:rtl w:val="0"/>
        </w:rPr>
        <w:t xml:space="preserve">SYLVIA: You know, the city loves us?</w:t>
      </w:r>
    </w:p>
    <w:p w:rsidR="00000000" w:rsidDel="00000000" w:rsidP="00000000" w:rsidRDefault="00000000" w:rsidRPr="00000000" w14:paraId="0000018B">
      <w:pPr>
        <w:spacing w:after="200" w:lineRule="auto"/>
        <w:rPr>
          <w:sz w:val="24"/>
          <w:szCs w:val="24"/>
        </w:rPr>
      </w:pPr>
      <w:r w:rsidDel="00000000" w:rsidR="00000000" w:rsidRPr="00000000">
        <w:rPr>
          <w:sz w:val="24"/>
          <w:szCs w:val="24"/>
          <w:rtl w:val="0"/>
        </w:rPr>
        <w:t xml:space="preserve">ALI: I also-</w:t>
      </w:r>
    </w:p>
    <w:p w:rsidR="00000000" w:rsidDel="00000000" w:rsidP="00000000" w:rsidRDefault="00000000" w:rsidRPr="00000000" w14:paraId="0000018C">
      <w:pPr>
        <w:spacing w:after="200" w:lineRule="auto"/>
        <w:rPr>
          <w:sz w:val="24"/>
          <w:szCs w:val="24"/>
        </w:rPr>
      </w:pPr>
      <w:r w:rsidDel="00000000" w:rsidR="00000000" w:rsidRPr="00000000">
        <w:rPr>
          <w:sz w:val="24"/>
          <w:szCs w:val="24"/>
          <w:rtl w:val="0"/>
        </w:rPr>
        <w:t xml:space="preserve">[Everyone but Austin giggling]</w:t>
      </w:r>
    </w:p>
    <w:p w:rsidR="00000000" w:rsidDel="00000000" w:rsidP="00000000" w:rsidRDefault="00000000" w:rsidRPr="00000000" w14:paraId="0000018D">
      <w:pPr>
        <w:spacing w:after="200" w:lineRule="auto"/>
        <w:rPr>
          <w:sz w:val="24"/>
          <w:szCs w:val="24"/>
        </w:rPr>
      </w:pPr>
      <w:r w:rsidDel="00000000" w:rsidR="00000000" w:rsidRPr="00000000">
        <w:rPr>
          <w:sz w:val="24"/>
          <w:szCs w:val="24"/>
          <w:rtl w:val="0"/>
        </w:rPr>
        <w:t xml:space="preserve">SYLVIA, muffled: Oh god!</w:t>
      </w:r>
    </w:p>
    <w:p w:rsidR="00000000" w:rsidDel="00000000" w:rsidP="00000000" w:rsidRDefault="00000000" w:rsidRPr="00000000" w14:paraId="0000018E">
      <w:pPr>
        <w:spacing w:after="200" w:lineRule="auto"/>
        <w:rPr>
          <w:sz w:val="24"/>
          <w:szCs w:val="24"/>
        </w:rPr>
      </w:pPr>
      <w:r w:rsidDel="00000000" w:rsidR="00000000" w:rsidRPr="00000000">
        <w:rPr>
          <w:sz w:val="24"/>
          <w:szCs w:val="24"/>
          <w:rtl w:val="0"/>
        </w:rPr>
        <w:t xml:space="preserve">ALI: I love the idea of there being four of us but we call ourselves 'The Six' and everyone's like 'Where's the other two?'</w:t>
      </w:r>
    </w:p>
    <w:p w:rsidR="00000000" w:rsidDel="00000000" w:rsidP="00000000" w:rsidRDefault="00000000" w:rsidRPr="00000000" w14:paraId="0000018F">
      <w:pPr>
        <w:spacing w:after="200"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190">
      <w:pPr>
        <w:spacing w:after="200" w:lineRule="auto"/>
        <w:rPr>
          <w:sz w:val="24"/>
          <w:szCs w:val="24"/>
        </w:rPr>
      </w:pPr>
      <w:r w:rsidDel="00000000" w:rsidR="00000000" w:rsidRPr="00000000">
        <w:rPr>
          <w:sz w:val="24"/>
          <w:szCs w:val="24"/>
          <w:rtl w:val="0"/>
        </w:rPr>
        <w:t xml:space="preserve">SYLVIA: Yeah. Oh, a ca-</w:t>
      </w:r>
    </w:p>
    <w:p w:rsidR="00000000" w:rsidDel="00000000" w:rsidP="00000000" w:rsidRDefault="00000000" w:rsidRPr="00000000" w14:paraId="00000191">
      <w:pPr>
        <w:spacing w:after="200" w:lineRule="auto"/>
        <w:rPr>
          <w:sz w:val="24"/>
          <w:szCs w:val="24"/>
        </w:rPr>
      </w:pPr>
      <w:r w:rsidDel="00000000" w:rsidR="00000000" w:rsidRPr="00000000">
        <w:rPr>
          <w:sz w:val="24"/>
          <w:szCs w:val="24"/>
          <w:rtl w:val="0"/>
        </w:rPr>
        <w:t xml:space="preserve">ALI: And we're just like 'Don't worry about it!'</w:t>
      </w:r>
    </w:p>
    <w:p w:rsidR="00000000" w:rsidDel="00000000" w:rsidP="00000000" w:rsidRDefault="00000000" w:rsidRPr="00000000" w14:paraId="00000192">
      <w:pPr>
        <w:spacing w:after="200" w:lineRule="auto"/>
        <w:rPr>
          <w:sz w:val="24"/>
          <w:szCs w:val="24"/>
        </w:rPr>
      </w:pPr>
      <w:r w:rsidDel="00000000" w:rsidR="00000000" w:rsidRPr="00000000">
        <w:rPr>
          <w:sz w:val="24"/>
          <w:szCs w:val="24"/>
          <w:rtl w:val="0"/>
        </w:rPr>
        <w:t xml:space="preserve">SYLVIA: It's the cat thing, and the boat.</w:t>
      </w:r>
    </w:p>
    <w:p w:rsidR="00000000" w:rsidDel="00000000" w:rsidP="00000000" w:rsidRDefault="00000000" w:rsidRPr="00000000" w14:paraId="00000193">
      <w:pPr>
        <w:spacing w:after="200" w:lineRule="auto"/>
        <w:rPr>
          <w:sz w:val="24"/>
          <w:szCs w:val="24"/>
        </w:rPr>
      </w:pPr>
      <w:r w:rsidDel="00000000" w:rsidR="00000000" w:rsidRPr="00000000">
        <w:rPr>
          <w:sz w:val="24"/>
          <w:szCs w:val="24"/>
          <w:rtl w:val="0"/>
        </w:rPr>
        <w:t xml:space="preserve">[Ali laughs loudly]</w:t>
      </w:r>
    </w:p>
    <w:p w:rsidR="00000000" w:rsidDel="00000000" w:rsidP="00000000" w:rsidRDefault="00000000" w:rsidRPr="00000000" w14:paraId="00000194">
      <w:pPr>
        <w:spacing w:after="200" w:lineRule="auto"/>
        <w:rPr>
          <w:sz w:val="24"/>
          <w:szCs w:val="24"/>
        </w:rPr>
      </w:pPr>
      <w:r w:rsidDel="00000000" w:rsidR="00000000" w:rsidRPr="00000000">
        <w:rPr>
          <w:sz w:val="24"/>
          <w:szCs w:val="24"/>
          <w:rtl w:val="0"/>
        </w:rPr>
        <w:t xml:space="preserve">AUSTIN, smugly: Oh, Ali? Yeah. Don't- don't worry about it, is what I'll say. We could- we could just be The Six. I'm gonna just leave that there. For now. For a reason.</w:t>
      </w:r>
    </w:p>
    <w:p w:rsidR="00000000" w:rsidDel="00000000" w:rsidP="00000000" w:rsidRDefault="00000000" w:rsidRPr="00000000" w14:paraId="00000195">
      <w:pPr>
        <w:spacing w:after="200" w:lineRule="auto"/>
        <w:rPr>
          <w:sz w:val="24"/>
          <w:szCs w:val="24"/>
        </w:rPr>
      </w:pPr>
      <w:r w:rsidDel="00000000" w:rsidR="00000000" w:rsidRPr="00000000">
        <w:rPr>
          <w:sz w:val="24"/>
          <w:szCs w:val="24"/>
          <w:rtl w:val="0"/>
        </w:rPr>
        <w:t xml:space="preserve">ALI: We're just gonna see how it feels.</w:t>
      </w:r>
    </w:p>
    <w:p w:rsidR="00000000" w:rsidDel="00000000" w:rsidP="00000000" w:rsidRDefault="00000000" w:rsidRPr="00000000" w14:paraId="00000196">
      <w:pPr>
        <w:spacing w:after="200" w:lineRule="auto"/>
        <w:rPr>
          <w:sz w:val="24"/>
          <w:szCs w:val="24"/>
        </w:rPr>
      </w:pPr>
      <w:r w:rsidDel="00000000" w:rsidR="00000000" w:rsidRPr="00000000">
        <w:rPr>
          <w:sz w:val="24"/>
          <w:szCs w:val="24"/>
          <w:rtl w:val="0"/>
        </w:rPr>
        <w:t xml:space="preserve">AUSTIN: Let's- yeah. We're just trying it on for a little bit. [Sylvia chuckles] So, </w:t>
      </w:r>
      <w:r w:rsidDel="00000000" w:rsidR="00000000" w:rsidRPr="00000000">
        <w:rPr>
          <w:i w:val="1"/>
          <w:sz w:val="24"/>
          <w:szCs w:val="24"/>
          <w:rtl w:val="0"/>
        </w:rPr>
        <w:t xml:space="preserve">hawkers</w:t>
      </w:r>
      <w:r w:rsidDel="00000000" w:rsidR="00000000" w:rsidRPr="00000000">
        <w:rPr>
          <w:sz w:val="24"/>
          <w:szCs w:val="24"/>
          <w:rtl w:val="0"/>
        </w:rPr>
        <w:t xml:space="preserve">. Step one, choose a special ability. So let's all, let's peek at the rulebook here, at the different abilities. So your abilities here are like, you can pick any of these I guess, as a group. The top one is “Each PC may add +1 action rating to </w:t>
      </w:r>
      <w:r w:rsidDel="00000000" w:rsidR="00000000" w:rsidRPr="00000000">
        <w:rPr>
          <w:i w:val="1"/>
          <w:sz w:val="24"/>
          <w:szCs w:val="24"/>
          <w:rtl w:val="0"/>
        </w:rPr>
        <w:t xml:space="preserve">command</w:t>
      </w:r>
      <w:r w:rsidDel="00000000" w:rsidR="00000000" w:rsidRPr="00000000">
        <w:rPr>
          <w:sz w:val="24"/>
          <w:szCs w:val="24"/>
          <w:rtl w:val="0"/>
        </w:rPr>
        <w:t xml:space="preserve">, </w:t>
      </w:r>
      <w:r w:rsidDel="00000000" w:rsidR="00000000" w:rsidRPr="00000000">
        <w:rPr>
          <w:i w:val="1"/>
          <w:sz w:val="24"/>
          <w:szCs w:val="24"/>
          <w:rtl w:val="0"/>
        </w:rPr>
        <w:t xml:space="preserve">consort</w:t>
      </w:r>
      <w:r w:rsidDel="00000000" w:rsidR="00000000" w:rsidRPr="00000000">
        <w:rPr>
          <w:sz w:val="24"/>
          <w:szCs w:val="24"/>
          <w:rtl w:val="0"/>
        </w:rPr>
        <w:t xml:space="preserve">, or </w:t>
      </w:r>
      <w:r w:rsidDel="00000000" w:rsidR="00000000" w:rsidRPr="00000000">
        <w:rPr>
          <w:i w:val="1"/>
          <w:sz w:val="24"/>
          <w:szCs w:val="24"/>
          <w:rtl w:val="0"/>
        </w:rPr>
        <w:t xml:space="preserve">sway </w:t>
      </w:r>
      <w:r w:rsidDel="00000000" w:rsidR="00000000" w:rsidRPr="00000000">
        <w:rPr>
          <w:sz w:val="24"/>
          <w:szCs w:val="24"/>
          <w:rtl w:val="0"/>
        </w:rPr>
        <w:t xml:space="preserve">up to a max rating of 3”. </w:t>
      </w:r>
      <w:r w:rsidDel="00000000" w:rsidR="00000000" w:rsidRPr="00000000">
        <w:rPr>
          <w:i w:val="1"/>
          <w:sz w:val="24"/>
          <w:szCs w:val="24"/>
          <w:rtl w:val="0"/>
        </w:rPr>
        <w:t xml:space="preserve">Accord</w:t>
      </w:r>
      <w:r w:rsidDel="00000000" w:rsidR="00000000" w:rsidRPr="00000000">
        <w:rPr>
          <w:sz w:val="24"/>
          <w:szCs w:val="24"/>
          <w:rtl w:val="0"/>
        </w:rPr>
        <w:t xml:space="preserve">: “Some friends are as good as territory, you may count up to three +3 faction statuses to your hold as if they are turf”, which means like, you get bonus turf just by being friends with people. </w:t>
      </w:r>
    </w:p>
    <w:p w:rsidR="00000000" w:rsidDel="00000000" w:rsidP="00000000" w:rsidRDefault="00000000" w:rsidRPr="00000000" w14:paraId="00000197">
      <w:pPr>
        <w:spacing w:after="200" w:lineRule="auto"/>
        <w:rPr>
          <w:sz w:val="24"/>
          <w:szCs w:val="24"/>
        </w:rPr>
      </w:pPr>
      <w:r w:rsidDel="00000000" w:rsidR="00000000" w:rsidRPr="00000000">
        <w:rPr>
          <w:i w:val="1"/>
          <w:sz w:val="24"/>
          <w:szCs w:val="24"/>
          <w:rtl w:val="0"/>
        </w:rPr>
        <w:t xml:space="preserve">The Good Stuff</w:t>
      </w:r>
      <w:r w:rsidDel="00000000" w:rsidR="00000000" w:rsidRPr="00000000">
        <w:rPr>
          <w:sz w:val="24"/>
          <w:szCs w:val="24"/>
          <w:rtl w:val="0"/>
        </w:rPr>
        <w:t xml:space="preserve">: “Your merchandise is especially appealing. Your products get +1 quality, when you deal with a crew or faction, the GM will tell you who among them is hooked on your product; one, a few, many, or all.”  We should talk about what your product is, by the way. </w:t>
      </w:r>
      <w:r w:rsidDel="00000000" w:rsidR="00000000" w:rsidRPr="00000000">
        <w:rPr>
          <w:i w:val="1"/>
          <w:sz w:val="24"/>
          <w:szCs w:val="24"/>
          <w:rtl w:val="0"/>
        </w:rPr>
        <w:t xml:space="preserve">Ghost Market</w:t>
      </w:r>
      <w:r w:rsidDel="00000000" w:rsidR="00000000" w:rsidRPr="00000000">
        <w:rPr>
          <w:sz w:val="24"/>
          <w:szCs w:val="24"/>
          <w:rtl w:val="0"/>
        </w:rPr>
        <w:t xml:space="preserve">: “Through an arcane ritual or hard-won experience [starts laughing] you have discovered how to prepare your product for sale to ghosts and/or demons! [Ali laughs] They do not pay in coin!”</w:t>
      </w:r>
    </w:p>
    <w:p w:rsidR="00000000" w:rsidDel="00000000" w:rsidP="00000000" w:rsidRDefault="00000000" w:rsidRPr="00000000" w14:paraId="00000198">
      <w:pPr>
        <w:spacing w:after="200" w:lineRule="auto"/>
        <w:rPr>
          <w:sz w:val="24"/>
          <w:szCs w:val="24"/>
        </w:rPr>
      </w:pPr>
      <w:r w:rsidDel="00000000" w:rsidR="00000000" w:rsidRPr="00000000">
        <w:rPr>
          <w:sz w:val="24"/>
          <w:szCs w:val="24"/>
          <w:rtl w:val="0"/>
        </w:rPr>
        <w:t xml:space="preserve">SYLVIA: Oh my god!</w:t>
      </w:r>
    </w:p>
    <w:p w:rsidR="00000000" w:rsidDel="00000000" w:rsidP="00000000" w:rsidRDefault="00000000" w:rsidRPr="00000000" w14:paraId="00000199">
      <w:pPr>
        <w:spacing w:after="200" w:lineRule="auto"/>
        <w:rPr>
          <w:sz w:val="24"/>
          <w:szCs w:val="24"/>
        </w:rPr>
      </w:pPr>
      <w:r w:rsidDel="00000000" w:rsidR="00000000" w:rsidRPr="00000000">
        <w:rPr>
          <w:sz w:val="24"/>
          <w:szCs w:val="24"/>
          <w:rtl w:val="0"/>
        </w:rPr>
        <w:t xml:space="preserve">AUSTIN: “What do they pay with?”</w:t>
      </w:r>
    </w:p>
    <w:p w:rsidR="00000000" w:rsidDel="00000000" w:rsidP="00000000" w:rsidRDefault="00000000" w:rsidRPr="00000000" w14:paraId="0000019A">
      <w:pPr>
        <w:spacing w:after="200" w:lineRule="auto"/>
        <w:rPr>
          <w:sz w:val="24"/>
          <w:szCs w:val="24"/>
        </w:rPr>
      </w:pPr>
      <w:r w:rsidDel="00000000" w:rsidR="00000000" w:rsidRPr="00000000">
        <w:rPr>
          <w:sz w:val="24"/>
          <w:szCs w:val="24"/>
          <w:rtl w:val="0"/>
        </w:rPr>
        <w:t xml:space="preserve">SYLVIA: Oh my god!</w:t>
      </w:r>
    </w:p>
    <w:p w:rsidR="00000000" w:rsidDel="00000000" w:rsidP="00000000" w:rsidRDefault="00000000" w:rsidRPr="00000000" w14:paraId="0000019B">
      <w:pPr>
        <w:pStyle w:val="Heading1"/>
        <w:spacing w:after="200" w:lineRule="auto"/>
        <w:jc w:val="center"/>
        <w:rPr>
          <w:sz w:val="24"/>
          <w:szCs w:val="24"/>
        </w:rPr>
      </w:pPr>
      <w:bookmarkStart w:colFirst="0" w:colLast="0" w:name="_4k6tl9m1reeg" w:id="2"/>
      <w:bookmarkEnd w:id="2"/>
      <w:r w:rsidDel="00000000" w:rsidR="00000000" w:rsidRPr="00000000">
        <w:rPr>
          <w:sz w:val="24"/>
          <w:szCs w:val="24"/>
          <w:rtl w:val="0"/>
        </w:rPr>
        <w:t xml:space="preserve">[0:45:00]</w:t>
      </w:r>
    </w:p>
    <w:p w:rsidR="00000000" w:rsidDel="00000000" w:rsidP="00000000" w:rsidRDefault="00000000" w:rsidRPr="00000000" w14:paraId="0000019C">
      <w:pPr>
        <w:spacing w:after="200" w:before="200" w:line="276" w:lineRule="auto"/>
        <w:rPr>
          <w:sz w:val="24"/>
          <w:szCs w:val="24"/>
        </w:rPr>
      </w:pPr>
      <w:r w:rsidDel="00000000" w:rsidR="00000000" w:rsidRPr="00000000">
        <w:rPr>
          <w:sz w:val="24"/>
          <w:szCs w:val="24"/>
          <w:rtl w:val="0"/>
        </w:rPr>
        <w:t xml:space="preserve">AUSTIN: I feel like that should be a goal, I feel like that one needs to be a goal. </w:t>
      </w:r>
    </w:p>
    <w:p w:rsidR="00000000" w:rsidDel="00000000" w:rsidP="00000000" w:rsidRDefault="00000000" w:rsidRPr="00000000" w14:paraId="0000019D">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19E">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19F">
      <w:pPr>
        <w:spacing w:after="200" w:before="200" w:line="276" w:lineRule="auto"/>
        <w:rPr>
          <w:sz w:val="24"/>
          <w:szCs w:val="24"/>
        </w:rPr>
      </w:pPr>
      <w:r w:rsidDel="00000000" w:rsidR="00000000" w:rsidRPr="00000000">
        <w:rPr>
          <w:sz w:val="24"/>
          <w:szCs w:val="24"/>
          <w:rtl w:val="0"/>
        </w:rPr>
        <w:t xml:space="preserve">AUSTIN:  ‘cause we have to figure out how ghosts work here first. Uh, </w:t>
      </w:r>
      <w:r w:rsidDel="00000000" w:rsidR="00000000" w:rsidRPr="00000000">
        <w:rPr>
          <w:i w:val="1"/>
          <w:sz w:val="24"/>
          <w:szCs w:val="24"/>
          <w:rtl w:val="0"/>
        </w:rPr>
        <w:t xml:space="preserve">Patron</w:t>
      </w:r>
      <w:r w:rsidDel="00000000" w:rsidR="00000000" w:rsidRPr="00000000">
        <w:rPr>
          <w:sz w:val="24"/>
          <w:szCs w:val="24"/>
          <w:rtl w:val="0"/>
        </w:rPr>
        <w:t xml:space="preserve">: “when you advance your tier, it costs half the coin it normally would.” Tiers are kind of like, there are different tiers of faction, right? So when I look at the list all the billion factions I built for this setting, because that's the dude I am- for instance, the Gardeners are a level one- or a tier one criminal underworld faction, Samothes and his pala-din </w:t>
      </w:r>
      <w:r w:rsidDel="00000000" w:rsidR="00000000" w:rsidRPr="00000000">
        <w:rPr>
          <w:sz w:val="24"/>
          <w:szCs w:val="24"/>
          <w:rtl w:val="0"/>
        </w:rPr>
        <w:t xml:space="preserve">are a</w:t>
      </w:r>
      <w:r w:rsidDel="00000000" w:rsidR="00000000" w:rsidRPr="00000000">
        <w:rPr>
          <w:sz w:val="24"/>
          <w:szCs w:val="24"/>
          <w:rtl w:val="0"/>
        </w:rPr>
        <w:t xml:space="preserve"> tier five! [Laughs softly] So, you know. There's some variation there. </w:t>
      </w:r>
    </w:p>
    <w:p w:rsidR="00000000" w:rsidDel="00000000" w:rsidP="00000000" w:rsidRDefault="00000000" w:rsidRPr="00000000" w14:paraId="000001A0">
      <w:pPr>
        <w:spacing w:after="200" w:before="200" w:line="276" w:lineRule="auto"/>
        <w:rPr>
          <w:sz w:val="24"/>
          <w:szCs w:val="24"/>
        </w:rPr>
      </w:pPr>
      <w:r w:rsidDel="00000000" w:rsidR="00000000" w:rsidRPr="00000000">
        <w:rPr>
          <w:sz w:val="24"/>
          <w:szCs w:val="24"/>
          <w:rtl w:val="0"/>
        </w:rPr>
        <w:t xml:space="preserve">ALI: That adds up.</w:t>
      </w:r>
    </w:p>
    <w:p w:rsidR="00000000" w:rsidDel="00000000" w:rsidP="00000000" w:rsidRDefault="00000000" w:rsidRPr="00000000" w14:paraId="000001A1">
      <w:pPr>
        <w:spacing w:after="200" w:before="200" w:line="276" w:lineRule="auto"/>
        <w:rPr>
          <w:sz w:val="24"/>
          <w:szCs w:val="24"/>
        </w:rPr>
      </w:pPr>
      <w:r w:rsidDel="00000000" w:rsidR="00000000" w:rsidRPr="00000000">
        <w:rPr>
          <w:sz w:val="24"/>
          <w:szCs w:val="24"/>
          <w:rtl w:val="0"/>
        </w:rPr>
        <w:t xml:space="preserve">AUSTIN: Five is the cap, and very few things are five. The next one is “</w:t>
      </w:r>
      <w:r w:rsidDel="00000000" w:rsidR="00000000" w:rsidRPr="00000000">
        <w:rPr>
          <w:i w:val="1"/>
          <w:sz w:val="24"/>
          <w:szCs w:val="24"/>
          <w:rtl w:val="0"/>
        </w:rPr>
        <w:t xml:space="preserve">High Society</w:t>
      </w:r>
      <w:r w:rsidDel="00000000" w:rsidR="00000000" w:rsidRPr="00000000">
        <w:rPr>
          <w:sz w:val="24"/>
          <w:szCs w:val="24"/>
          <w:rtl w:val="0"/>
        </w:rPr>
        <w:t xml:space="preserve">: it's all about who you know. Take minus one heat during downtime and +1 dice to gather information about the city's elite. </w:t>
      </w:r>
      <w:r w:rsidDel="00000000" w:rsidR="00000000" w:rsidRPr="00000000">
        <w:rPr>
          <w:i w:val="1"/>
          <w:sz w:val="24"/>
          <w:szCs w:val="24"/>
          <w:rtl w:val="0"/>
        </w:rPr>
        <w:t xml:space="preserve">Hooked</w:t>
      </w:r>
      <w:r w:rsidDel="00000000" w:rsidR="00000000" w:rsidRPr="00000000">
        <w:rPr>
          <w:sz w:val="24"/>
          <w:szCs w:val="24"/>
          <w:rtl w:val="0"/>
        </w:rPr>
        <w:t xml:space="preserve">: your gang members use your product. Add the savage, unreliable, or wild flaw to your gangs and give them +1 quality.”  [Ali laughs] Don't get hooked on your own supply! Like, step one: don't do it. </w:t>
      </w:r>
    </w:p>
    <w:p w:rsidR="00000000" w:rsidDel="00000000" w:rsidP="00000000" w:rsidRDefault="00000000" w:rsidRPr="00000000" w14:paraId="000001A2">
      <w:pPr>
        <w:spacing w:after="200" w:before="200" w:line="276" w:lineRule="auto"/>
        <w:ind w:firstLine="720"/>
        <w:rPr>
          <w:sz w:val="24"/>
          <w:szCs w:val="24"/>
        </w:rPr>
      </w:pPr>
      <w:r w:rsidDel="00000000" w:rsidR="00000000" w:rsidRPr="00000000">
        <w:rPr>
          <w:sz w:val="24"/>
          <w:szCs w:val="24"/>
          <w:rtl w:val="0"/>
        </w:rPr>
        <w:t xml:space="preserve">“To advance as a crew-” so on top of advancing as individual characters, your crew advances, and it advances by: one, acquiring product, attracting customers or covertly selling your contraband; two, improving your product's quality, variety, or prestige; three, bolstering your crew's reputation or developing a new one; or four, contending with challenges above your current station. So, so- what do you think about...these abilities. Where do you want to go?</w:t>
      </w:r>
    </w:p>
    <w:p w:rsidR="00000000" w:rsidDel="00000000" w:rsidP="00000000" w:rsidRDefault="00000000" w:rsidRPr="00000000" w14:paraId="000001A3">
      <w:pPr>
        <w:spacing w:after="200" w:before="200" w:line="276" w:lineRule="auto"/>
        <w:rPr>
          <w:sz w:val="24"/>
          <w:szCs w:val="24"/>
        </w:rPr>
      </w:pPr>
      <w:r w:rsidDel="00000000" w:rsidR="00000000" w:rsidRPr="00000000">
        <w:rPr>
          <w:sz w:val="24"/>
          <w:szCs w:val="24"/>
          <w:rtl w:val="0"/>
        </w:rPr>
        <w:t xml:space="preserve">ALI: Hmmm... I'm gonna say that I feel like </w:t>
      </w:r>
      <w:r w:rsidDel="00000000" w:rsidR="00000000" w:rsidRPr="00000000">
        <w:rPr>
          <w:i w:val="1"/>
          <w:sz w:val="24"/>
          <w:szCs w:val="24"/>
          <w:rtl w:val="0"/>
        </w:rPr>
        <w:t xml:space="preserve">High Society</w:t>
      </w:r>
      <w:r w:rsidDel="00000000" w:rsidR="00000000" w:rsidRPr="00000000">
        <w:rPr>
          <w:sz w:val="24"/>
          <w:szCs w:val="24"/>
          <w:rtl w:val="0"/>
        </w:rPr>
        <w:t xml:space="preserve"> is the most useful, but I am open to anyone else's ideas.</w:t>
      </w:r>
    </w:p>
    <w:p w:rsidR="00000000" w:rsidDel="00000000" w:rsidP="00000000" w:rsidRDefault="00000000" w:rsidRPr="00000000" w14:paraId="000001A4">
      <w:pPr>
        <w:spacing w:after="200" w:before="200" w:line="276" w:lineRule="auto"/>
        <w:rPr>
          <w:sz w:val="24"/>
          <w:szCs w:val="24"/>
        </w:rPr>
      </w:pPr>
      <w:r w:rsidDel="00000000" w:rsidR="00000000" w:rsidRPr="00000000">
        <w:rPr>
          <w:sz w:val="24"/>
          <w:szCs w:val="24"/>
          <w:rtl w:val="0"/>
        </w:rPr>
        <w:t xml:space="preserve">DRE: How do uh...what do faction statuses do for us? Like, what would getting...on this </w:t>
      </w:r>
      <w:r w:rsidDel="00000000" w:rsidR="00000000" w:rsidRPr="00000000">
        <w:rPr>
          <w:i w:val="1"/>
          <w:sz w:val="24"/>
          <w:szCs w:val="24"/>
          <w:rtl w:val="0"/>
        </w:rPr>
        <w:t xml:space="preserve">Accord </w:t>
      </w:r>
      <w:r w:rsidDel="00000000" w:rsidR="00000000" w:rsidRPr="00000000">
        <w:rPr>
          <w:sz w:val="24"/>
          <w:szCs w:val="24"/>
          <w:rtl w:val="0"/>
        </w:rPr>
        <w:t xml:space="preserve">one?</w:t>
      </w:r>
    </w:p>
    <w:p w:rsidR="00000000" w:rsidDel="00000000" w:rsidP="00000000" w:rsidRDefault="00000000" w:rsidRPr="00000000" w14:paraId="000001A5">
      <w:pPr>
        <w:spacing w:after="200" w:before="200" w:line="276" w:lineRule="auto"/>
        <w:rPr>
          <w:sz w:val="24"/>
          <w:szCs w:val="24"/>
        </w:rPr>
      </w:pPr>
      <w:r w:rsidDel="00000000" w:rsidR="00000000" w:rsidRPr="00000000">
        <w:rPr>
          <w:sz w:val="24"/>
          <w:szCs w:val="24"/>
          <w:rtl w:val="0"/>
        </w:rPr>
        <w:t xml:space="preserve">AUSTIN: So, faction statuses are your relationships to other groups in the world. </w:t>
      </w:r>
    </w:p>
    <w:p w:rsidR="00000000" w:rsidDel="00000000" w:rsidP="00000000" w:rsidRDefault="00000000" w:rsidRPr="00000000" w14:paraId="000001A6">
      <w:pPr>
        <w:spacing w:after="200" w:before="200" w:line="276"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1A7">
      <w:pPr>
        <w:spacing w:after="200" w:before="200" w:line="276" w:lineRule="auto"/>
        <w:rPr>
          <w:sz w:val="24"/>
          <w:szCs w:val="24"/>
        </w:rPr>
      </w:pPr>
      <w:r w:rsidDel="00000000" w:rsidR="00000000" w:rsidRPr="00000000">
        <w:rPr>
          <w:sz w:val="24"/>
          <w:szCs w:val="24"/>
          <w:rtl w:val="0"/>
        </w:rPr>
        <w:t xml:space="preserve">AUSTIN: So when you've- by the time we've done this, you will have at least one relationship with another faction that is- that you have a- a really good relationship with. I'm pretty sure that's how that works. I'm just checking something. Yeah, so there's a chance you could have one that's at three, but at the jump there's- it's kind of a low chance that you'll end up like that.</w:t>
      </w:r>
    </w:p>
    <w:p w:rsidR="00000000" w:rsidDel="00000000" w:rsidP="00000000" w:rsidRDefault="00000000" w:rsidRPr="00000000" w14:paraId="000001A8">
      <w:pPr>
        <w:spacing w:after="200" w:before="200" w:line="276" w:lineRule="auto"/>
        <w:rPr>
          <w:sz w:val="24"/>
          <w:szCs w:val="24"/>
        </w:rPr>
      </w:pPr>
      <w:r w:rsidDel="00000000" w:rsidR="00000000" w:rsidRPr="00000000">
        <w:rPr>
          <w:sz w:val="24"/>
          <w:szCs w:val="24"/>
          <w:rtl w:val="0"/>
        </w:rPr>
        <w:t xml:space="preserve">DRE: Sure.</w:t>
      </w:r>
    </w:p>
    <w:p w:rsidR="00000000" w:rsidDel="00000000" w:rsidP="00000000" w:rsidRDefault="00000000" w:rsidRPr="00000000" w14:paraId="000001A9">
      <w:pPr>
        <w:spacing w:after="200" w:before="200" w:line="276" w:lineRule="auto"/>
        <w:rPr>
          <w:sz w:val="24"/>
          <w:szCs w:val="24"/>
        </w:rPr>
      </w:pPr>
      <w:r w:rsidDel="00000000" w:rsidR="00000000" w:rsidRPr="00000000">
        <w:rPr>
          <w:sz w:val="24"/>
          <w:szCs w:val="24"/>
          <w:rtl w:val="0"/>
        </w:rPr>
        <w:t xml:space="preserve">AUSTIN: The other thing is...that sort of talks about how your- that's basically just like 'oh, this is what my relationship is with these other factions'. So if you have a one with them, if you have a positive one with them, it's like 'oh, hey. Yeah, we know each other and kind of stay out of each other's way, and we're generally on good terms, but we're not like, buddies.'</w:t>
      </w:r>
    </w:p>
    <w:p w:rsidR="00000000" w:rsidDel="00000000" w:rsidP="00000000" w:rsidRDefault="00000000" w:rsidRPr="00000000" w14:paraId="000001AA">
      <w:pPr>
        <w:spacing w:after="200" w:before="200" w:line="276" w:lineRule="auto"/>
        <w:rPr>
          <w:sz w:val="24"/>
          <w:szCs w:val="24"/>
        </w:rPr>
      </w:pPr>
      <w:r w:rsidDel="00000000" w:rsidR="00000000" w:rsidRPr="00000000">
        <w:rPr>
          <w:sz w:val="24"/>
          <w:szCs w:val="24"/>
          <w:rtl w:val="0"/>
        </w:rPr>
        <w:t xml:space="preserve">DRE: Mmhmm.</w:t>
      </w:r>
    </w:p>
    <w:p w:rsidR="00000000" w:rsidDel="00000000" w:rsidP="00000000" w:rsidRDefault="00000000" w:rsidRPr="00000000" w14:paraId="000001AB">
      <w:pPr>
        <w:spacing w:after="200" w:before="200" w:line="276" w:lineRule="auto"/>
        <w:rPr>
          <w:sz w:val="24"/>
          <w:szCs w:val="24"/>
        </w:rPr>
      </w:pPr>
      <w:r w:rsidDel="00000000" w:rsidR="00000000" w:rsidRPr="00000000">
        <w:rPr>
          <w:sz w:val="24"/>
          <w:szCs w:val="24"/>
          <w:rtl w:val="0"/>
        </w:rPr>
        <w:t xml:space="preserve">AUSTIN: Two is like- and basically that means they'll do a favour for you at a cost. Two is like, 'oh we know each other, we're friends. And we'll do a favour for you at the cost that it would cost us'. You know, hey, listen, we're not gonna cut you a deal here, but we'll do you a favour and we're not gonna make a profit on you either. And then three is like, 'we are for real, we are tight like that, I'll have your back even when it makes no sense to have your back. Like, we'll go to war.' And the negatives is the same, but reverse. Which means that a negative three is like, 'I don't care what it costs me, I'm going to ruin you.' [Ali giggles] And that's-that's the- that's fun, and good! </w:t>
      </w:r>
    </w:p>
    <w:p w:rsidR="00000000" w:rsidDel="00000000" w:rsidP="00000000" w:rsidRDefault="00000000" w:rsidRPr="00000000" w14:paraId="000001AC">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1AD">
      <w:pPr>
        <w:spacing w:after="200" w:before="200" w:line="276" w:lineRule="auto"/>
        <w:rPr>
          <w:sz w:val="24"/>
          <w:szCs w:val="24"/>
        </w:rPr>
      </w:pPr>
      <w:r w:rsidDel="00000000" w:rsidR="00000000" w:rsidRPr="00000000">
        <w:rPr>
          <w:sz w:val="24"/>
          <w:szCs w:val="24"/>
          <w:rtl w:val="0"/>
        </w:rPr>
        <w:t xml:space="preserve">ALI: Can- can we talk about some of the factions that exist before we make this decision? </w:t>
      </w:r>
    </w:p>
    <w:p w:rsidR="00000000" w:rsidDel="00000000" w:rsidP="00000000" w:rsidRDefault="00000000" w:rsidRPr="00000000" w14:paraId="000001AE">
      <w:pPr>
        <w:spacing w:after="200" w:before="200" w:line="276" w:lineRule="auto"/>
        <w:rPr>
          <w:sz w:val="24"/>
          <w:szCs w:val="24"/>
        </w:rPr>
      </w:pPr>
      <w:r w:rsidDel="00000000" w:rsidR="00000000" w:rsidRPr="00000000">
        <w:rPr>
          <w:sz w:val="24"/>
          <w:szCs w:val="24"/>
          <w:rtl w:val="0"/>
        </w:rPr>
        <w:t xml:space="preserve">AUSTIN: Totally! And- in fact, let’s- how about we skip special ability and move forward, and then we'll wrap back around to it once we have a better idea of how- what we kind of want, and stuff like that. Let's choose a reputation, are you </w:t>
      </w:r>
      <w:r w:rsidDel="00000000" w:rsidR="00000000" w:rsidRPr="00000000">
        <w:rPr>
          <w:i w:val="1"/>
          <w:sz w:val="24"/>
          <w:szCs w:val="24"/>
          <w:rtl w:val="0"/>
        </w:rPr>
        <w:t xml:space="preserve">ambitious, brutal, daring, honourable, professional, savvy, subtle, </w:t>
      </w:r>
      <w:r w:rsidDel="00000000" w:rsidR="00000000" w:rsidRPr="00000000">
        <w:rPr>
          <w:sz w:val="24"/>
          <w:szCs w:val="24"/>
          <w:rtl w:val="0"/>
        </w:rPr>
        <w:t xml:space="preserve">or</w:t>
      </w:r>
      <w:r w:rsidDel="00000000" w:rsidR="00000000" w:rsidRPr="00000000">
        <w:rPr>
          <w:i w:val="1"/>
          <w:sz w:val="24"/>
          <w:szCs w:val="24"/>
          <w:rtl w:val="0"/>
        </w:rPr>
        <w:t xml:space="preserve"> strange</w:t>
      </w:r>
      <w:r w:rsidDel="00000000" w:rsidR="00000000" w:rsidRPr="00000000">
        <w:rPr>
          <w:sz w:val="24"/>
          <w:szCs w:val="24"/>
          <w:rtl w:val="0"/>
        </w:rPr>
        <w:t xml:space="preserve">? </w:t>
      </w:r>
    </w:p>
    <w:p w:rsidR="00000000" w:rsidDel="00000000" w:rsidP="00000000" w:rsidRDefault="00000000" w:rsidRPr="00000000" w14:paraId="000001AF">
      <w:pPr>
        <w:spacing w:after="200" w:before="200" w:line="276" w:lineRule="auto"/>
        <w:rPr>
          <w:sz w:val="24"/>
          <w:szCs w:val="24"/>
        </w:rPr>
      </w:pPr>
      <w:r w:rsidDel="00000000" w:rsidR="00000000" w:rsidRPr="00000000">
        <w:rPr>
          <w:sz w:val="24"/>
          <w:szCs w:val="24"/>
          <w:rtl w:val="0"/>
        </w:rPr>
        <w:t xml:space="preserve">ALI: Mmmm.</w:t>
      </w:r>
    </w:p>
    <w:p w:rsidR="00000000" w:rsidDel="00000000" w:rsidP="00000000" w:rsidRDefault="00000000" w:rsidRPr="00000000" w14:paraId="000001B0">
      <w:pPr>
        <w:spacing w:after="200" w:before="200" w:line="276" w:lineRule="auto"/>
        <w:rPr>
          <w:sz w:val="24"/>
          <w:szCs w:val="24"/>
        </w:rPr>
      </w:pPr>
      <w:r w:rsidDel="00000000" w:rsidR="00000000" w:rsidRPr="00000000">
        <w:rPr>
          <w:sz w:val="24"/>
          <w:szCs w:val="24"/>
          <w:rtl w:val="0"/>
        </w:rPr>
        <w:t xml:space="preserve">SYLVIA: Oh.</w:t>
      </w:r>
    </w:p>
    <w:p w:rsidR="00000000" w:rsidDel="00000000" w:rsidP="00000000" w:rsidRDefault="00000000" w:rsidRPr="00000000" w14:paraId="000001B1">
      <w:pPr>
        <w:spacing w:after="200" w:before="200" w:line="276" w:lineRule="auto"/>
        <w:rPr>
          <w:sz w:val="24"/>
          <w:szCs w:val="24"/>
        </w:rPr>
      </w:pPr>
      <w:r w:rsidDel="00000000" w:rsidR="00000000" w:rsidRPr="00000000">
        <w:rPr>
          <w:sz w:val="24"/>
          <w:szCs w:val="24"/>
          <w:rtl w:val="0"/>
        </w:rPr>
        <w:t xml:space="preserve">ALI: Hmmm.</w:t>
      </w:r>
    </w:p>
    <w:p w:rsidR="00000000" w:rsidDel="00000000" w:rsidP="00000000" w:rsidRDefault="00000000" w:rsidRPr="00000000" w14:paraId="000001B2">
      <w:pPr>
        <w:spacing w:after="200" w:before="200" w:line="276" w:lineRule="auto"/>
        <w:rPr>
          <w:i w:val="1"/>
          <w:sz w:val="24"/>
          <w:szCs w:val="24"/>
        </w:rPr>
      </w:pPr>
      <w:r w:rsidDel="00000000" w:rsidR="00000000" w:rsidRPr="00000000">
        <w:rPr>
          <w:sz w:val="24"/>
          <w:szCs w:val="24"/>
          <w:rtl w:val="0"/>
        </w:rPr>
        <w:t xml:space="preserve">JACK: </w:t>
      </w:r>
      <w:r w:rsidDel="00000000" w:rsidR="00000000" w:rsidRPr="00000000">
        <w:rPr>
          <w:i w:val="1"/>
          <w:sz w:val="24"/>
          <w:szCs w:val="24"/>
          <w:rtl w:val="0"/>
        </w:rPr>
        <w:t xml:space="preserve">Daring!</w:t>
      </w:r>
    </w:p>
    <w:p w:rsidR="00000000" w:rsidDel="00000000" w:rsidP="00000000" w:rsidRDefault="00000000" w:rsidRPr="00000000" w14:paraId="000001B3">
      <w:pPr>
        <w:spacing w:after="200" w:before="200" w:line="276" w:lineRule="auto"/>
        <w:rPr>
          <w:sz w:val="24"/>
          <w:szCs w:val="24"/>
        </w:rPr>
      </w:pPr>
      <w:r w:rsidDel="00000000" w:rsidR="00000000" w:rsidRPr="00000000">
        <w:rPr>
          <w:sz w:val="24"/>
          <w:szCs w:val="24"/>
          <w:rtl w:val="0"/>
        </w:rPr>
        <w:t xml:space="preserve">SYLVIA</w:t>
      </w:r>
      <w:r w:rsidDel="00000000" w:rsidR="00000000" w:rsidRPr="00000000">
        <w:rPr>
          <w:sz w:val="24"/>
          <w:szCs w:val="24"/>
          <w:rtl w:val="0"/>
        </w:rPr>
        <w:t xml:space="preserve">: </w:t>
      </w:r>
      <w:r w:rsidDel="00000000" w:rsidR="00000000" w:rsidRPr="00000000">
        <w:rPr>
          <w:i w:val="1"/>
          <w:sz w:val="24"/>
          <w:szCs w:val="24"/>
          <w:rtl w:val="0"/>
        </w:rPr>
        <w:t xml:space="preserve">Daring- </w:t>
      </w:r>
      <w:r w:rsidDel="00000000" w:rsidR="00000000" w:rsidRPr="00000000">
        <w:rPr>
          <w:sz w:val="24"/>
          <w:szCs w:val="24"/>
          <w:rtl w:val="0"/>
        </w:rPr>
        <w:t xml:space="preserve">it's </w:t>
      </w:r>
      <w:r w:rsidDel="00000000" w:rsidR="00000000" w:rsidRPr="00000000">
        <w:rPr>
          <w:i w:val="1"/>
          <w:sz w:val="24"/>
          <w:szCs w:val="24"/>
          <w:rtl w:val="0"/>
        </w:rPr>
        <w:t xml:space="preserve">daring </w:t>
      </w:r>
      <w:r w:rsidDel="00000000" w:rsidR="00000000" w:rsidRPr="00000000">
        <w:rPr>
          <w:sz w:val="24"/>
          <w:szCs w:val="24"/>
          <w:rtl w:val="0"/>
        </w:rPr>
        <w:t xml:space="preserve">or </w:t>
      </w:r>
      <w:r w:rsidDel="00000000" w:rsidR="00000000" w:rsidRPr="00000000">
        <w:rPr>
          <w:i w:val="1"/>
          <w:sz w:val="24"/>
          <w:szCs w:val="24"/>
          <w:rtl w:val="0"/>
        </w:rPr>
        <w:t xml:space="preserve">strange</w:t>
      </w:r>
      <w:r w:rsidDel="00000000" w:rsidR="00000000" w:rsidRPr="00000000">
        <w:rPr>
          <w:sz w:val="24"/>
          <w:szCs w:val="24"/>
          <w:rtl w:val="0"/>
        </w:rPr>
        <w:t xml:space="preserve">, are the two I'm thinking of.</w:t>
      </w:r>
    </w:p>
    <w:p w:rsidR="00000000" w:rsidDel="00000000" w:rsidP="00000000" w:rsidRDefault="00000000" w:rsidRPr="00000000" w14:paraId="000001B4">
      <w:pPr>
        <w:spacing w:after="200" w:before="200" w:line="276"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1B5">
      <w:pPr>
        <w:spacing w:after="200" w:before="200" w:line="276" w:lineRule="auto"/>
        <w:rPr>
          <w:sz w:val="24"/>
          <w:szCs w:val="24"/>
        </w:rPr>
      </w:pPr>
      <w:r w:rsidDel="00000000" w:rsidR="00000000" w:rsidRPr="00000000">
        <w:rPr>
          <w:sz w:val="24"/>
          <w:szCs w:val="24"/>
          <w:rtl w:val="0"/>
        </w:rPr>
        <w:t xml:space="preserve">ALI: Yeah, </w:t>
      </w:r>
      <w:r w:rsidDel="00000000" w:rsidR="00000000" w:rsidRPr="00000000">
        <w:rPr>
          <w:i w:val="1"/>
          <w:sz w:val="24"/>
          <w:szCs w:val="24"/>
          <w:rtl w:val="0"/>
        </w:rPr>
        <w:t xml:space="preserve">daring </w:t>
      </w:r>
      <w:r w:rsidDel="00000000" w:rsidR="00000000" w:rsidRPr="00000000">
        <w:rPr>
          <w:sz w:val="24"/>
          <w:szCs w:val="24"/>
          <w:rtl w:val="0"/>
        </w:rPr>
        <w:t xml:space="preserve">or </w:t>
      </w:r>
      <w:r w:rsidDel="00000000" w:rsidR="00000000" w:rsidRPr="00000000">
        <w:rPr>
          <w:i w:val="1"/>
          <w:sz w:val="24"/>
          <w:szCs w:val="24"/>
          <w:rtl w:val="0"/>
        </w:rPr>
        <w:t xml:space="preserve">strange</w:t>
      </w:r>
      <w:r w:rsidDel="00000000" w:rsidR="00000000" w:rsidRPr="00000000">
        <w:rPr>
          <w:sz w:val="24"/>
          <w:szCs w:val="24"/>
          <w:rtl w:val="0"/>
        </w:rPr>
        <w:t xml:space="preserve">, or </w:t>
      </w:r>
      <w:r w:rsidDel="00000000" w:rsidR="00000000" w:rsidRPr="00000000">
        <w:rPr>
          <w:i w:val="1"/>
          <w:sz w:val="24"/>
          <w:szCs w:val="24"/>
          <w:rtl w:val="0"/>
        </w:rPr>
        <w:t xml:space="preserve">ambitious </w:t>
      </w:r>
      <w:r w:rsidDel="00000000" w:rsidR="00000000" w:rsidRPr="00000000">
        <w:rPr>
          <w:sz w:val="24"/>
          <w:szCs w:val="24"/>
          <w:rtl w:val="0"/>
        </w:rPr>
        <w:t xml:space="preserve">maybe? </w:t>
      </w:r>
    </w:p>
    <w:p w:rsidR="00000000" w:rsidDel="00000000" w:rsidP="00000000" w:rsidRDefault="00000000" w:rsidRPr="00000000" w14:paraId="000001B6">
      <w:pPr>
        <w:spacing w:after="200" w:before="200" w:line="276" w:lineRule="auto"/>
        <w:rPr>
          <w:sz w:val="24"/>
          <w:szCs w:val="24"/>
        </w:rPr>
      </w:pPr>
      <w:r w:rsidDel="00000000" w:rsidR="00000000" w:rsidRPr="00000000">
        <w:rPr>
          <w:sz w:val="24"/>
          <w:szCs w:val="24"/>
          <w:rtl w:val="0"/>
        </w:rPr>
        <w:t xml:space="preserve">SYLVIA: </w:t>
      </w:r>
      <w:r w:rsidDel="00000000" w:rsidR="00000000" w:rsidRPr="00000000">
        <w:rPr>
          <w:sz w:val="24"/>
          <w:szCs w:val="24"/>
          <w:rtl w:val="0"/>
        </w:rPr>
        <w:t xml:space="preserve">Ambitious </w:t>
      </w:r>
      <w:r w:rsidDel="00000000" w:rsidR="00000000" w:rsidRPr="00000000">
        <w:rPr>
          <w:sz w:val="24"/>
          <w:szCs w:val="24"/>
          <w:rtl w:val="0"/>
        </w:rPr>
        <w:t xml:space="preserve">may- I feel like </w:t>
      </w:r>
      <w:r w:rsidDel="00000000" w:rsidR="00000000" w:rsidRPr="00000000">
        <w:rPr>
          <w:sz w:val="24"/>
          <w:szCs w:val="24"/>
          <w:rtl w:val="0"/>
        </w:rPr>
        <w:t xml:space="preserve">daring </w:t>
      </w:r>
      <w:r w:rsidDel="00000000" w:rsidR="00000000" w:rsidRPr="00000000">
        <w:rPr>
          <w:sz w:val="24"/>
          <w:szCs w:val="24"/>
          <w:rtl w:val="0"/>
        </w:rPr>
        <w:t xml:space="preserve">errs on the more interesting side of </w:t>
      </w:r>
      <w:r w:rsidDel="00000000" w:rsidR="00000000" w:rsidRPr="00000000">
        <w:rPr>
          <w:sz w:val="24"/>
          <w:szCs w:val="24"/>
          <w:rtl w:val="0"/>
        </w:rPr>
        <w:t xml:space="preserve">ambitious</w:t>
      </w:r>
      <w:r w:rsidDel="00000000" w:rsidR="00000000" w:rsidRPr="00000000">
        <w:rPr>
          <w:sz w:val="24"/>
          <w:szCs w:val="24"/>
          <w:rtl w:val="0"/>
        </w:rPr>
        <w:t xml:space="preserve">. </w:t>
      </w:r>
    </w:p>
    <w:p w:rsidR="00000000" w:rsidDel="00000000" w:rsidP="00000000" w:rsidRDefault="00000000" w:rsidRPr="00000000" w14:paraId="000001B7">
      <w:pPr>
        <w:spacing w:after="200" w:before="200" w:line="276" w:lineRule="auto"/>
        <w:rPr>
          <w:sz w:val="24"/>
          <w:szCs w:val="24"/>
        </w:rPr>
      </w:pPr>
      <w:r w:rsidDel="00000000" w:rsidR="00000000" w:rsidRPr="00000000">
        <w:rPr>
          <w:sz w:val="24"/>
          <w:szCs w:val="24"/>
          <w:rtl w:val="0"/>
        </w:rPr>
        <w:t xml:space="preserve">ALI: Yeah, this is true.</w:t>
      </w:r>
    </w:p>
    <w:p w:rsidR="00000000" w:rsidDel="00000000" w:rsidP="00000000" w:rsidRDefault="00000000" w:rsidRPr="00000000" w14:paraId="000001B8">
      <w:pPr>
        <w:spacing w:after="200" w:before="200" w:line="276" w:lineRule="auto"/>
        <w:rPr>
          <w:sz w:val="24"/>
          <w:szCs w:val="24"/>
        </w:rPr>
      </w:pPr>
      <w:r w:rsidDel="00000000" w:rsidR="00000000" w:rsidRPr="00000000">
        <w:rPr>
          <w:sz w:val="24"/>
          <w:szCs w:val="24"/>
          <w:rtl w:val="0"/>
        </w:rPr>
        <w:t xml:space="preserve">AUSTIN: </w:t>
      </w:r>
      <w:r w:rsidDel="00000000" w:rsidR="00000000" w:rsidRPr="00000000">
        <w:rPr>
          <w:sz w:val="24"/>
          <w:szCs w:val="24"/>
          <w:rtl w:val="0"/>
        </w:rPr>
        <w:t xml:space="preserve">Ambitious </w:t>
      </w:r>
      <w:r w:rsidDel="00000000" w:rsidR="00000000" w:rsidRPr="00000000">
        <w:rPr>
          <w:sz w:val="24"/>
          <w:szCs w:val="24"/>
          <w:rtl w:val="0"/>
        </w:rPr>
        <w:t xml:space="preserve">to me sounds like 'oh, we're gonna run this city.'</w:t>
      </w:r>
    </w:p>
    <w:p w:rsidR="00000000" w:rsidDel="00000000" w:rsidP="00000000" w:rsidRDefault="00000000" w:rsidRPr="00000000" w14:paraId="000001B9">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1BA">
      <w:pPr>
        <w:spacing w:after="200" w:before="200" w:line="276" w:lineRule="auto"/>
        <w:rPr>
          <w:sz w:val="24"/>
          <w:szCs w:val="24"/>
        </w:rPr>
      </w:pPr>
      <w:r w:rsidDel="00000000" w:rsidR="00000000" w:rsidRPr="00000000">
        <w:rPr>
          <w:sz w:val="24"/>
          <w:szCs w:val="24"/>
          <w:rtl w:val="0"/>
        </w:rPr>
        <w:t xml:space="preserve">AUSTIN: Whereas </w:t>
      </w:r>
      <w:r w:rsidDel="00000000" w:rsidR="00000000" w:rsidRPr="00000000">
        <w:rPr>
          <w:sz w:val="24"/>
          <w:szCs w:val="24"/>
          <w:rtl w:val="0"/>
        </w:rPr>
        <w:t xml:space="preserve">daring</w:t>
      </w:r>
      <w:r w:rsidDel="00000000" w:rsidR="00000000" w:rsidRPr="00000000">
        <w:rPr>
          <w:sz w:val="24"/>
          <w:szCs w:val="24"/>
          <w:rtl w:val="0"/>
        </w:rPr>
        <w:t xml:space="preserve"> </w:t>
      </w:r>
      <w:r w:rsidDel="00000000" w:rsidR="00000000" w:rsidRPr="00000000">
        <w:rPr>
          <w:sz w:val="24"/>
          <w:szCs w:val="24"/>
          <w:rtl w:val="0"/>
        </w:rPr>
        <w:t xml:space="preserve">is like, 'everyone's gonna know our name.'</w:t>
      </w:r>
    </w:p>
    <w:p w:rsidR="00000000" w:rsidDel="00000000" w:rsidP="00000000" w:rsidRDefault="00000000" w:rsidRPr="00000000" w14:paraId="000001BB">
      <w:pPr>
        <w:spacing w:after="200" w:before="200" w:line="276"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1BC">
      <w:pPr>
        <w:spacing w:after="200" w:before="200" w:line="276" w:lineRule="auto"/>
        <w:rPr>
          <w:sz w:val="24"/>
          <w:szCs w:val="24"/>
        </w:rPr>
      </w:pPr>
      <w:r w:rsidDel="00000000" w:rsidR="00000000" w:rsidRPr="00000000">
        <w:rPr>
          <w:sz w:val="24"/>
          <w:szCs w:val="24"/>
          <w:rtl w:val="0"/>
        </w:rPr>
        <w:t xml:space="preserve">JACK: </w:t>
      </w:r>
      <w:r w:rsidDel="00000000" w:rsidR="00000000" w:rsidRPr="00000000">
        <w:rPr>
          <w:sz w:val="24"/>
          <w:szCs w:val="24"/>
          <w:rtl w:val="0"/>
        </w:rPr>
        <w:t xml:space="preserve">Daring </w:t>
      </w:r>
      <w:r w:rsidDel="00000000" w:rsidR="00000000" w:rsidRPr="00000000">
        <w:rPr>
          <w:sz w:val="24"/>
          <w:szCs w:val="24"/>
          <w:rtl w:val="0"/>
        </w:rPr>
        <w:t xml:space="preserve">is like, 'what the hell is that clock tower, and can we be on the outside of it?'</w:t>
      </w:r>
    </w:p>
    <w:p w:rsidR="00000000" w:rsidDel="00000000" w:rsidP="00000000" w:rsidRDefault="00000000" w:rsidRPr="00000000" w14:paraId="000001BD">
      <w:pPr>
        <w:spacing w:after="200" w:before="200" w:line="276" w:lineRule="auto"/>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1BE">
      <w:pPr>
        <w:spacing w:after="200" w:before="200" w:line="276" w:lineRule="auto"/>
        <w:rPr>
          <w:sz w:val="24"/>
          <w:szCs w:val="24"/>
        </w:rPr>
      </w:pPr>
      <w:r w:rsidDel="00000000" w:rsidR="00000000" w:rsidRPr="00000000">
        <w:rPr>
          <w:sz w:val="24"/>
          <w:szCs w:val="24"/>
          <w:rtl w:val="0"/>
        </w:rPr>
        <w:t xml:space="preserve">AUSTIN: Yes. Yes. It's up to you guys.</w:t>
      </w:r>
    </w:p>
    <w:p w:rsidR="00000000" w:rsidDel="00000000" w:rsidP="00000000" w:rsidRDefault="00000000" w:rsidRPr="00000000" w14:paraId="000001BF">
      <w:pPr>
        <w:spacing w:after="200" w:before="200" w:line="276" w:lineRule="auto"/>
        <w:rPr>
          <w:sz w:val="24"/>
          <w:szCs w:val="24"/>
        </w:rPr>
      </w:pPr>
      <w:r w:rsidDel="00000000" w:rsidR="00000000" w:rsidRPr="00000000">
        <w:rPr>
          <w:sz w:val="24"/>
          <w:szCs w:val="24"/>
          <w:rtl w:val="0"/>
        </w:rPr>
        <w:t xml:space="preserve">SYLVIA: The reason I mentioned strange is ‘cause we have a walking robot lady.</w:t>
      </w:r>
    </w:p>
    <w:p w:rsidR="00000000" w:rsidDel="00000000" w:rsidP="00000000" w:rsidRDefault="00000000" w:rsidRPr="00000000" w14:paraId="000001C0">
      <w:pPr>
        <w:spacing w:after="200" w:before="200" w:line="276" w:lineRule="auto"/>
        <w:rPr>
          <w:sz w:val="24"/>
          <w:szCs w:val="24"/>
        </w:rPr>
      </w:pPr>
      <w:r w:rsidDel="00000000" w:rsidR="00000000" w:rsidRPr="00000000">
        <w:rPr>
          <w:sz w:val="24"/>
          <w:szCs w:val="24"/>
          <w:rtl w:val="0"/>
        </w:rPr>
        <w:t xml:space="preserve">ALI: Mmhmm!</w:t>
      </w:r>
    </w:p>
    <w:p w:rsidR="00000000" w:rsidDel="00000000" w:rsidP="00000000" w:rsidRDefault="00000000" w:rsidRPr="00000000" w14:paraId="000001C1">
      <w:pPr>
        <w:spacing w:after="200" w:before="200" w:line="276" w:lineRule="auto"/>
        <w:rPr>
          <w:sz w:val="24"/>
          <w:szCs w:val="24"/>
        </w:rPr>
      </w:pPr>
      <w:r w:rsidDel="00000000" w:rsidR="00000000" w:rsidRPr="00000000">
        <w:rPr>
          <w:sz w:val="24"/>
          <w:szCs w:val="24"/>
          <w:rtl w:val="0"/>
        </w:rPr>
        <w:t xml:space="preserve">AUSTIN: And a Cobbin.</w:t>
      </w:r>
    </w:p>
    <w:p w:rsidR="00000000" w:rsidDel="00000000" w:rsidP="00000000" w:rsidRDefault="00000000" w:rsidRPr="00000000" w14:paraId="000001C2">
      <w:pPr>
        <w:spacing w:after="200" w:before="200" w:line="276" w:lineRule="auto"/>
        <w:rPr>
          <w:sz w:val="24"/>
          <w:szCs w:val="24"/>
        </w:rPr>
      </w:pPr>
      <w:r w:rsidDel="00000000" w:rsidR="00000000" w:rsidRPr="00000000">
        <w:rPr>
          <w:sz w:val="24"/>
          <w:szCs w:val="24"/>
          <w:rtl w:val="0"/>
        </w:rPr>
        <w:t xml:space="preserve">SYLVIA: And a weird little gremlin buddy!</w:t>
      </w:r>
    </w:p>
    <w:p w:rsidR="00000000" w:rsidDel="00000000" w:rsidP="00000000" w:rsidRDefault="00000000" w:rsidRPr="00000000" w14:paraId="000001C3">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1C4">
      <w:pPr>
        <w:spacing w:after="200" w:before="200" w:line="276" w:lineRule="auto"/>
        <w:rPr>
          <w:sz w:val="24"/>
          <w:szCs w:val="24"/>
        </w:rPr>
      </w:pPr>
      <w:r w:rsidDel="00000000" w:rsidR="00000000" w:rsidRPr="00000000">
        <w:rPr>
          <w:sz w:val="24"/>
          <w:szCs w:val="24"/>
          <w:rtl w:val="0"/>
        </w:rPr>
        <w:t xml:space="preserve">ALI: But I don't know how much the other-you guys- are into magic, so…</w:t>
      </w:r>
    </w:p>
    <w:p w:rsidR="00000000" w:rsidDel="00000000" w:rsidP="00000000" w:rsidRDefault="00000000" w:rsidRPr="00000000" w14:paraId="000001C5">
      <w:pPr>
        <w:spacing w:after="200" w:before="200" w:line="276" w:lineRule="auto"/>
        <w:rPr>
          <w:sz w:val="24"/>
          <w:szCs w:val="24"/>
        </w:rPr>
      </w:pPr>
      <w:r w:rsidDel="00000000" w:rsidR="00000000" w:rsidRPr="00000000">
        <w:rPr>
          <w:sz w:val="24"/>
          <w:szCs w:val="24"/>
          <w:rtl w:val="0"/>
        </w:rPr>
        <w:t xml:space="preserve">SYLVIA: That's true, well I mean I kinda am, 'cos I'm an alchemist, but…</w:t>
      </w:r>
    </w:p>
    <w:p w:rsidR="00000000" w:rsidDel="00000000" w:rsidP="00000000" w:rsidRDefault="00000000" w:rsidRPr="00000000" w14:paraId="000001C6">
      <w:pPr>
        <w:spacing w:after="200" w:before="200" w:line="276" w:lineRule="auto"/>
        <w:rPr>
          <w:sz w:val="24"/>
          <w:szCs w:val="24"/>
        </w:rPr>
      </w:pPr>
      <w:r w:rsidDel="00000000" w:rsidR="00000000" w:rsidRPr="00000000">
        <w:rPr>
          <w:sz w:val="24"/>
          <w:szCs w:val="24"/>
          <w:rtl w:val="0"/>
        </w:rPr>
        <w:t xml:space="preserve">AUSTIN: Yeah, but there are other Cobbin alchemists, right? Like if you were a Weaver alchemist maybe that would be a little more-</w:t>
      </w:r>
    </w:p>
    <w:p w:rsidR="00000000" w:rsidDel="00000000" w:rsidP="00000000" w:rsidRDefault="00000000" w:rsidRPr="00000000" w14:paraId="000001C7">
      <w:pPr>
        <w:spacing w:after="200" w:before="200" w:line="276" w:lineRule="auto"/>
        <w:rPr>
          <w:sz w:val="24"/>
          <w:szCs w:val="24"/>
        </w:rPr>
      </w:pPr>
      <w:r w:rsidDel="00000000" w:rsidR="00000000" w:rsidRPr="00000000">
        <w:rPr>
          <w:sz w:val="24"/>
          <w:szCs w:val="24"/>
          <w:rtl w:val="0"/>
        </w:rPr>
        <w:t xml:space="preserve">SYLVIA: Shit! I didn't even realise I had the option to be a Weaver! [Ali and Dre laugh] God damn it, I've committed already!</w:t>
      </w:r>
    </w:p>
    <w:p w:rsidR="00000000" w:rsidDel="00000000" w:rsidP="00000000" w:rsidRDefault="00000000" w:rsidRPr="00000000" w14:paraId="000001C8">
      <w:pPr>
        <w:spacing w:after="200" w:before="200" w:line="276" w:lineRule="auto"/>
        <w:rPr>
          <w:sz w:val="24"/>
          <w:szCs w:val="24"/>
        </w:rPr>
      </w:pPr>
      <w:r w:rsidDel="00000000" w:rsidR="00000000" w:rsidRPr="00000000">
        <w:rPr>
          <w:sz w:val="24"/>
          <w:szCs w:val="24"/>
          <w:rtl w:val="0"/>
        </w:rPr>
        <w:t xml:space="preserve">AUSTIN: You've already committed.</w:t>
      </w:r>
    </w:p>
    <w:p w:rsidR="00000000" w:rsidDel="00000000" w:rsidP="00000000" w:rsidRDefault="00000000" w:rsidRPr="00000000" w14:paraId="000001C9">
      <w:pPr>
        <w:spacing w:after="200" w:before="200" w:line="276" w:lineRule="auto"/>
        <w:rPr>
          <w:sz w:val="24"/>
          <w:szCs w:val="24"/>
        </w:rPr>
      </w:pPr>
      <w:r w:rsidDel="00000000" w:rsidR="00000000" w:rsidRPr="00000000">
        <w:rPr>
          <w:sz w:val="24"/>
          <w:szCs w:val="24"/>
          <w:rtl w:val="0"/>
        </w:rPr>
        <w:t xml:space="preserve">JACK: If we were all Weavers-</w:t>
      </w:r>
    </w:p>
    <w:p w:rsidR="00000000" w:rsidDel="00000000" w:rsidP="00000000" w:rsidRDefault="00000000" w:rsidRPr="00000000" w14:paraId="000001CA">
      <w:pPr>
        <w:spacing w:after="200" w:before="200" w:line="276" w:lineRule="auto"/>
        <w:rPr>
          <w:sz w:val="24"/>
          <w:szCs w:val="24"/>
        </w:rPr>
      </w:pPr>
      <w:r w:rsidDel="00000000" w:rsidR="00000000" w:rsidRPr="00000000">
        <w:rPr>
          <w:sz w:val="24"/>
          <w:szCs w:val="24"/>
          <w:rtl w:val="0"/>
        </w:rPr>
        <w:t xml:space="preserve">AUSTIN: You have a Weaver best bud.</w:t>
      </w:r>
    </w:p>
    <w:p w:rsidR="00000000" w:rsidDel="00000000" w:rsidP="00000000" w:rsidRDefault="00000000" w:rsidRPr="00000000" w14:paraId="000001CB">
      <w:pPr>
        <w:spacing w:after="200" w:before="200" w:line="276" w:lineRule="auto"/>
        <w:rPr>
          <w:sz w:val="24"/>
          <w:szCs w:val="24"/>
        </w:rPr>
      </w:pPr>
      <w:r w:rsidDel="00000000" w:rsidR="00000000" w:rsidRPr="00000000">
        <w:rPr>
          <w:sz w:val="24"/>
          <w:szCs w:val="24"/>
          <w:rtl w:val="0"/>
        </w:rPr>
        <w:t xml:space="preserve">SYLVIA: Ah, yeah, I do have Gentle Johnny.</w:t>
      </w:r>
    </w:p>
    <w:p w:rsidR="00000000" w:rsidDel="00000000" w:rsidP="00000000" w:rsidRDefault="00000000" w:rsidRPr="00000000" w14:paraId="000001CC">
      <w:pPr>
        <w:spacing w:after="200" w:before="200" w:line="276" w:lineRule="auto"/>
        <w:rPr>
          <w:sz w:val="24"/>
          <w:szCs w:val="24"/>
        </w:rPr>
      </w:pPr>
      <w:r w:rsidDel="00000000" w:rsidR="00000000" w:rsidRPr="00000000">
        <w:rPr>
          <w:sz w:val="24"/>
          <w:szCs w:val="24"/>
          <w:rtl w:val="0"/>
        </w:rPr>
        <w:t xml:space="preserve">AUSTIN, laughing: If you were all a Weaver, I would quit </w:t>
      </w:r>
      <w:r w:rsidDel="00000000" w:rsidR="00000000" w:rsidRPr="00000000">
        <w:rPr>
          <w:sz w:val="24"/>
          <w:szCs w:val="24"/>
          <w:rtl w:val="0"/>
        </w:rPr>
        <w:t xml:space="preserve">Friends at the Table!</w:t>
      </w:r>
      <w:r w:rsidDel="00000000" w:rsidR="00000000" w:rsidRPr="00000000">
        <w:rPr>
          <w:sz w:val="24"/>
          <w:szCs w:val="24"/>
          <w:rtl w:val="0"/>
        </w:rPr>
        <w:t xml:space="preserve"> [Everyone laughs] What are you even talking about? [Everyone laughs harder]</w:t>
      </w:r>
    </w:p>
    <w:p w:rsidR="00000000" w:rsidDel="00000000" w:rsidP="00000000" w:rsidRDefault="00000000" w:rsidRPr="00000000" w14:paraId="000001CD">
      <w:pPr>
        <w:spacing w:after="200" w:before="200" w:line="276" w:lineRule="auto"/>
        <w:rPr>
          <w:sz w:val="24"/>
          <w:szCs w:val="24"/>
        </w:rPr>
      </w:pPr>
      <w:r w:rsidDel="00000000" w:rsidR="00000000" w:rsidRPr="00000000">
        <w:rPr>
          <w:sz w:val="24"/>
          <w:szCs w:val="24"/>
          <w:rtl w:val="0"/>
        </w:rPr>
        <w:t xml:space="preserve">JACK: 'Oh, you're just all tangled up, huh? Everybody's just’-</w:t>
      </w:r>
    </w:p>
    <w:p w:rsidR="00000000" w:rsidDel="00000000" w:rsidP="00000000" w:rsidRDefault="00000000" w:rsidRPr="00000000" w14:paraId="000001CE">
      <w:pPr>
        <w:spacing w:after="200" w:before="200" w:line="276" w:lineRule="auto"/>
        <w:rPr>
          <w:sz w:val="24"/>
          <w:szCs w:val="24"/>
          <w:highlight w:val="yellow"/>
        </w:rPr>
      </w:pPr>
      <w:commentRangeStart w:id="1"/>
      <w:commentRangeStart w:id="2"/>
      <w:r w:rsidDel="00000000" w:rsidR="00000000" w:rsidRPr="00000000">
        <w:rPr>
          <w:sz w:val="24"/>
          <w:szCs w:val="24"/>
          <w:rtl w:val="0"/>
        </w:rPr>
        <w:t xml:space="preserve">AUSTIN, struggling to catch his breath: You're all just </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highlight w:val="yellow"/>
          <w:rtl w:val="0"/>
        </w:rPr>
        <w:t xml:space="preserve">a limp flesh noodle.</w:t>
      </w:r>
    </w:p>
    <w:p w:rsidR="00000000" w:rsidDel="00000000" w:rsidP="00000000" w:rsidRDefault="00000000" w:rsidRPr="00000000" w14:paraId="000001CF">
      <w:pPr>
        <w:spacing w:after="200" w:before="200" w:line="276" w:lineRule="auto"/>
        <w:rPr>
          <w:sz w:val="24"/>
          <w:szCs w:val="24"/>
        </w:rPr>
      </w:pPr>
      <w:r w:rsidDel="00000000" w:rsidR="00000000" w:rsidRPr="00000000">
        <w:rPr>
          <w:sz w:val="24"/>
          <w:szCs w:val="24"/>
          <w:rtl w:val="0"/>
        </w:rPr>
        <w:t xml:space="preserve">JACK: ‘Oh, you can't get through the door, 'cause you're all just tangled.'</w:t>
      </w:r>
    </w:p>
    <w:p w:rsidR="00000000" w:rsidDel="00000000" w:rsidP="00000000" w:rsidRDefault="00000000" w:rsidRPr="00000000" w14:paraId="000001D0">
      <w:pPr>
        <w:spacing w:after="200" w:before="200" w:line="276" w:lineRule="auto"/>
        <w:rPr>
          <w:sz w:val="24"/>
          <w:szCs w:val="24"/>
        </w:rPr>
      </w:pPr>
      <w:r w:rsidDel="00000000" w:rsidR="00000000" w:rsidRPr="00000000">
        <w:rPr>
          <w:sz w:val="24"/>
          <w:szCs w:val="24"/>
          <w:rtl w:val="0"/>
        </w:rPr>
        <w:t xml:space="preserve">SYLVIA: It's my favourite thing, I love them.</w:t>
      </w:r>
    </w:p>
    <w:p w:rsidR="00000000" w:rsidDel="00000000" w:rsidP="00000000" w:rsidRDefault="00000000" w:rsidRPr="00000000" w14:paraId="000001D1">
      <w:pPr>
        <w:spacing w:after="200" w:before="200" w:line="276" w:lineRule="auto"/>
        <w:rPr>
          <w:sz w:val="24"/>
          <w:szCs w:val="24"/>
        </w:rPr>
      </w:pPr>
      <w:r w:rsidDel="00000000" w:rsidR="00000000" w:rsidRPr="00000000">
        <w:rPr>
          <w:sz w:val="24"/>
          <w:szCs w:val="24"/>
          <w:rtl w:val="0"/>
        </w:rPr>
        <w:t xml:space="preserve">AUSTIN: You know like rat kings, when the tails get all-</w:t>
      </w:r>
    </w:p>
    <w:p w:rsidR="00000000" w:rsidDel="00000000" w:rsidP="00000000" w:rsidRDefault="00000000" w:rsidRPr="00000000" w14:paraId="000001D2">
      <w:pPr>
        <w:spacing w:after="200" w:before="200" w:line="276" w:lineRule="auto"/>
        <w:rPr>
          <w:sz w:val="24"/>
          <w:szCs w:val="24"/>
        </w:rPr>
      </w:pPr>
      <w:r w:rsidDel="00000000" w:rsidR="00000000" w:rsidRPr="00000000">
        <w:rPr>
          <w:sz w:val="24"/>
          <w:szCs w:val="24"/>
          <w:rtl w:val="0"/>
        </w:rPr>
        <w:t xml:space="preserve">DRE, resigned: Ah, why?</w:t>
      </w:r>
    </w:p>
    <w:p w:rsidR="00000000" w:rsidDel="00000000" w:rsidP="00000000" w:rsidRDefault="00000000" w:rsidRPr="00000000" w14:paraId="000001D3">
      <w:pPr>
        <w:spacing w:after="200" w:before="200" w:line="276" w:lineRule="auto"/>
        <w:rPr>
          <w:sz w:val="24"/>
          <w:szCs w:val="24"/>
        </w:rPr>
      </w:pPr>
      <w:r w:rsidDel="00000000" w:rsidR="00000000" w:rsidRPr="00000000">
        <w:rPr>
          <w:sz w:val="24"/>
          <w:szCs w:val="24"/>
          <w:rtl w:val="0"/>
        </w:rPr>
        <w:t xml:space="preserve">JACK: Right, exactly.</w:t>
      </w:r>
    </w:p>
    <w:p w:rsidR="00000000" w:rsidDel="00000000" w:rsidP="00000000" w:rsidRDefault="00000000" w:rsidRPr="00000000" w14:paraId="000001D4">
      <w:pPr>
        <w:spacing w:after="200" w:before="200" w:line="276" w:lineRule="auto"/>
        <w:rPr>
          <w:sz w:val="24"/>
          <w:szCs w:val="24"/>
        </w:rPr>
      </w:pPr>
      <w:r w:rsidDel="00000000" w:rsidR="00000000" w:rsidRPr="00000000">
        <w:rPr>
          <w:sz w:val="24"/>
          <w:szCs w:val="24"/>
          <w:rtl w:val="0"/>
        </w:rPr>
        <w:t xml:space="preserve">SYLVIA: Oooooohhh! There has to be a Weaver King now, somewhere in this campaign.</w:t>
      </w:r>
    </w:p>
    <w:p w:rsidR="00000000" w:rsidDel="00000000" w:rsidP="00000000" w:rsidRDefault="00000000" w:rsidRPr="00000000" w14:paraId="000001D5">
      <w:pPr>
        <w:spacing w:after="200" w:before="200" w:line="276" w:lineRule="auto"/>
        <w:rPr>
          <w:sz w:val="24"/>
          <w:szCs w:val="24"/>
        </w:rPr>
      </w:pPr>
      <w:r w:rsidDel="00000000" w:rsidR="00000000" w:rsidRPr="00000000">
        <w:rPr>
          <w:sz w:val="24"/>
          <w:szCs w:val="24"/>
          <w:rtl w:val="0"/>
        </w:rPr>
        <w:t xml:space="preserve">AUSTIN, questioning: Mmhmm?</w:t>
      </w:r>
    </w:p>
    <w:p w:rsidR="00000000" w:rsidDel="00000000" w:rsidP="00000000" w:rsidRDefault="00000000" w:rsidRPr="00000000" w14:paraId="000001D6">
      <w:pPr>
        <w:spacing w:after="200" w:before="200" w:line="276" w:lineRule="auto"/>
        <w:rPr>
          <w:sz w:val="24"/>
          <w:szCs w:val="24"/>
        </w:rPr>
      </w:pPr>
      <w:r w:rsidDel="00000000" w:rsidR="00000000" w:rsidRPr="00000000">
        <w:rPr>
          <w:sz w:val="24"/>
          <w:szCs w:val="24"/>
          <w:rtl w:val="0"/>
        </w:rPr>
        <w:t xml:space="preserve">ALI: Fuck you.</w:t>
      </w:r>
    </w:p>
    <w:p w:rsidR="00000000" w:rsidDel="00000000" w:rsidP="00000000" w:rsidRDefault="00000000" w:rsidRPr="00000000" w14:paraId="000001D7">
      <w:pPr>
        <w:spacing w:after="200" w:before="200" w:line="276" w:lineRule="auto"/>
        <w:rPr>
          <w:sz w:val="24"/>
          <w:szCs w:val="24"/>
        </w:rPr>
      </w:pPr>
      <w:r w:rsidDel="00000000" w:rsidR="00000000" w:rsidRPr="00000000">
        <w:rPr>
          <w:sz w:val="24"/>
          <w:szCs w:val="24"/>
          <w:rtl w:val="0"/>
        </w:rPr>
        <w:t xml:space="preserve">SYLVIA: We have to meet the Weaver King.</w:t>
      </w:r>
    </w:p>
    <w:p w:rsidR="00000000" w:rsidDel="00000000" w:rsidP="00000000" w:rsidRDefault="00000000" w:rsidRPr="00000000" w14:paraId="000001D8">
      <w:pPr>
        <w:spacing w:after="200" w:before="200" w:line="276" w:lineRule="auto"/>
        <w:rPr>
          <w:sz w:val="24"/>
          <w:szCs w:val="24"/>
        </w:rPr>
      </w:pPr>
      <w:r w:rsidDel="00000000" w:rsidR="00000000" w:rsidRPr="00000000">
        <w:rPr>
          <w:sz w:val="24"/>
          <w:szCs w:val="24"/>
          <w:rtl w:val="0"/>
        </w:rPr>
        <w:t xml:space="preserve">DRE: Nope. Nuh-uh.</w:t>
      </w:r>
    </w:p>
    <w:p w:rsidR="00000000" w:rsidDel="00000000" w:rsidP="00000000" w:rsidRDefault="00000000" w:rsidRPr="00000000" w14:paraId="000001D9">
      <w:pPr>
        <w:spacing w:after="200" w:before="200" w:line="276" w:lineRule="auto"/>
        <w:rPr>
          <w:sz w:val="24"/>
          <w:szCs w:val="24"/>
        </w:rPr>
      </w:pPr>
      <w:r w:rsidDel="00000000" w:rsidR="00000000" w:rsidRPr="00000000">
        <w:rPr>
          <w:sz w:val="24"/>
          <w:szCs w:val="24"/>
          <w:rtl w:val="0"/>
        </w:rPr>
        <w:t xml:space="preserve">ALI: Fuuuck you!</w:t>
      </w:r>
    </w:p>
    <w:p w:rsidR="00000000" w:rsidDel="00000000" w:rsidP="00000000" w:rsidRDefault="00000000" w:rsidRPr="00000000" w14:paraId="000001DA">
      <w:pPr>
        <w:spacing w:after="200" w:before="200" w:line="276" w:lineRule="auto"/>
        <w:rPr>
          <w:sz w:val="24"/>
          <w:szCs w:val="24"/>
        </w:rPr>
      </w:pPr>
      <w:r w:rsidDel="00000000" w:rsidR="00000000" w:rsidRPr="00000000">
        <w:rPr>
          <w:sz w:val="24"/>
          <w:szCs w:val="24"/>
          <w:rtl w:val="0"/>
        </w:rPr>
        <w:t xml:space="preserve">AUSTIN: No, we're good because I actually- if you look at the crew, I can click on this factions button and we'll see I have the- we're missing one faction. So now, I'm gonna add the Weaver King.</w:t>
      </w:r>
    </w:p>
    <w:p w:rsidR="00000000" w:rsidDel="00000000" w:rsidP="00000000" w:rsidRDefault="00000000" w:rsidRPr="00000000" w14:paraId="000001DB">
      <w:pPr>
        <w:spacing w:after="200" w:before="200" w:line="276" w:lineRule="auto"/>
        <w:rPr>
          <w:sz w:val="24"/>
          <w:szCs w:val="24"/>
        </w:rPr>
      </w:pPr>
      <w:r w:rsidDel="00000000" w:rsidR="00000000" w:rsidRPr="00000000">
        <w:rPr>
          <w:sz w:val="24"/>
          <w:szCs w:val="24"/>
          <w:rtl w:val="0"/>
        </w:rPr>
        <w:t xml:space="preserve">[Ali and Dre laugh]</w:t>
      </w:r>
    </w:p>
    <w:p w:rsidR="00000000" w:rsidDel="00000000" w:rsidP="00000000" w:rsidRDefault="00000000" w:rsidRPr="00000000" w14:paraId="000001DC">
      <w:pPr>
        <w:spacing w:after="200" w:before="200" w:line="276" w:lineRule="auto"/>
        <w:rPr>
          <w:sz w:val="24"/>
          <w:szCs w:val="24"/>
        </w:rPr>
      </w:pPr>
      <w:r w:rsidDel="00000000" w:rsidR="00000000" w:rsidRPr="00000000">
        <w:rPr>
          <w:sz w:val="24"/>
          <w:szCs w:val="24"/>
          <w:rtl w:val="0"/>
        </w:rPr>
        <w:t xml:space="preserve">SYLVIA, excited: Yeeeeeeah!!</w:t>
      </w:r>
    </w:p>
    <w:p w:rsidR="00000000" w:rsidDel="00000000" w:rsidP="00000000" w:rsidRDefault="00000000" w:rsidRPr="00000000" w14:paraId="000001DD">
      <w:pPr>
        <w:spacing w:after="200" w:before="200" w:line="276" w:lineRule="auto"/>
        <w:rPr>
          <w:sz w:val="24"/>
          <w:szCs w:val="24"/>
        </w:rPr>
      </w:pPr>
      <w:r w:rsidDel="00000000" w:rsidR="00000000" w:rsidRPr="00000000">
        <w:rPr>
          <w:sz w:val="24"/>
          <w:szCs w:val="24"/>
          <w:rtl w:val="0"/>
        </w:rPr>
        <w:t xml:space="preserve">AUSTIN: There it is. Added. That's a level one.</w:t>
      </w:r>
    </w:p>
    <w:p w:rsidR="00000000" w:rsidDel="00000000" w:rsidP="00000000" w:rsidRDefault="00000000" w:rsidRPr="00000000" w14:paraId="000001DE">
      <w:pPr>
        <w:spacing w:after="200" w:before="200" w:line="276" w:lineRule="auto"/>
        <w:rPr>
          <w:sz w:val="24"/>
          <w:szCs w:val="24"/>
        </w:rPr>
      </w:pPr>
      <w:r w:rsidDel="00000000" w:rsidR="00000000" w:rsidRPr="00000000">
        <w:rPr>
          <w:sz w:val="24"/>
          <w:szCs w:val="24"/>
          <w:rtl w:val="0"/>
        </w:rPr>
        <w:t xml:space="preserve">[Ali sighs in defeat]</w:t>
      </w:r>
    </w:p>
    <w:p w:rsidR="00000000" w:rsidDel="00000000" w:rsidP="00000000" w:rsidRDefault="00000000" w:rsidRPr="00000000" w14:paraId="000001DF">
      <w:pPr>
        <w:spacing w:after="200" w:before="200" w:line="276" w:lineRule="auto"/>
        <w:rPr>
          <w:sz w:val="24"/>
          <w:szCs w:val="24"/>
        </w:rPr>
      </w:pPr>
      <w:r w:rsidDel="00000000" w:rsidR="00000000" w:rsidRPr="00000000">
        <w:rPr>
          <w:sz w:val="24"/>
          <w:szCs w:val="24"/>
          <w:rtl w:val="0"/>
        </w:rPr>
        <w:t xml:space="preserve">JACK: Holy shit Austin, look at all these fucking factions.</w:t>
      </w:r>
    </w:p>
    <w:p w:rsidR="00000000" w:rsidDel="00000000" w:rsidP="00000000" w:rsidRDefault="00000000" w:rsidRPr="00000000" w14:paraId="000001E0">
      <w:pPr>
        <w:spacing w:after="200" w:before="200" w:line="276" w:lineRule="auto"/>
        <w:rPr>
          <w:sz w:val="24"/>
          <w:szCs w:val="24"/>
        </w:rPr>
      </w:pPr>
      <w:r w:rsidDel="00000000" w:rsidR="00000000" w:rsidRPr="00000000">
        <w:rPr>
          <w:sz w:val="24"/>
          <w:szCs w:val="24"/>
          <w:rtl w:val="0"/>
        </w:rPr>
        <w:t xml:space="preserve">[overlapping]</w:t>
        <w:br w:type="textWrapping"/>
        <w:t xml:space="preserve">SYLVIA: I will say though, like-</w:t>
        <w:br w:type="textWrapping"/>
        <w:t xml:space="preserve">AUSTIN: Ten people. Alright, good.</w:t>
      </w:r>
      <w:r w:rsidDel="00000000" w:rsidR="00000000" w:rsidRPr="00000000">
        <w:rPr>
          <w:rtl w:val="0"/>
        </w:rPr>
      </w:r>
    </w:p>
    <w:p w:rsidR="00000000" w:rsidDel="00000000" w:rsidP="00000000" w:rsidRDefault="00000000" w:rsidRPr="00000000" w14:paraId="000001E1">
      <w:pPr>
        <w:spacing w:after="200" w:before="200" w:line="276" w:lineRule="auto"/>
        <w:rPr>
          <w:sz w:val="24"/>
          <w:szCs w:val="24"/>
        </w:rPr>
      </w:pPr>
      <w:r w:rsidDel="00000000" w:rsidR="00000000" w:rsidRPr="00000000">
        <w:rPr>
          <w:sz w:val="24"/>
          <w:szCs w:val="24"/>
          <w:rtl w:val="0"/>
        </w:rPr>
        <w:t xml:space="preserve">SYLVIA: Just getting back to what we were talking about, I think </w:t>
      </w:r>
      <w:r w:rsidDel="00000000" w:rsidR="00000000" w:rsidRPr="00000000">
        <w:rPr>
          <w:i w:val="1"/>
          <w:sz w:val="24"/>
          <w:szCs w:val="24"/>
          <w:rtl w:val="0"/>
        </w:rPr>
        <w:t xml:space="preserve">daring </w:t>
      </w:r>
      <w:r w:rsidDel="00000000" w:rsidR="00000000" w:rsidRPr="00000000">
        <w:rPr>
          <w:sz w:val="24"/>
          <w:szCs w:val="24"/>
          <w:rtl w:val="0"/>
        </w:rPr>
        <w:t xml:space="preserve">is probably...</w:t>
      </w:r>
    </w:p>
    <w:p w:rsidR="00000000" w:rsidDel="00000000" w:rsidP="00000000" w:rsidRDefault="00000000" w:rsidRPr="00000000" w14:paraId="000001E2">
      <w:pPr>
        <w:spacing w:after="200" w:before="200" w:line="276" w:lineRule="auto"/>
        <w:rPr>
          <w:sz w:val="24"/>
          <w:szCs w:val="24"/>
        </w:rPr>
      </w:pPr>
      <w:r w:rsidDel="00000000" w:rsidR="00000000" w:rsidRPr="00000000">
        <w:rPr>
          <w:sz w:val="24"/>
          <w:szCs w:val="24"/>
          <w:rtl w:val="0"/>
        </w:rPr>
        <w:t xml:space="preserve">AUSTIN: Right, yes.</w:t>
      </w:r>
    </w:p>
    <w:p w:rsidR="00000000" w:rsidDel="00000000" w:rsidP="00000000" w:rsidRDefault="00000000" w:rsidRPr="00000000" w14:paraId="000001E3">
      <w:pPr>
        <w:spacing w:after="200" w:before="200" w:line="276" w:lineRule="auto"/>
        <w:rPr>
          <w:sz w:val="24"/>
          <w:szCs w:val="24"/>
        </w:rPr>
      </w:pPr>
      <w:r w:rsidDel="00000000" w:rsidR="00000000" w:rsidRPr="00000000">
        <w:rPr>
          <w:sz w:val="24"/>
          <w:szCs w:val="24"/>
          <w:rtl w:val="0"/>
        </w:rPr>
        <w:t xml:space="preserve">SYLVIA: What I'm going to cast my vote for there.</w:t>
      </w:r>
    </w:p>
    <w:p w:rsidR="00000000" w:rsidDel="00000000" w:rsidP="00000000" w:rsidRDefault="00000000" w:rsidRPr="00000000" w14:paraId="000001E4">
      <w:pPr>
        <w:spacing w:after="200" w:before="200" w:line="276" w:lineRule="auto"/>
        <w:rPr>
          <w:sz w:val="24"/>
          <w:szCs w:val="24"/>
        </w:rPr>
      </w:pPr>
      <w:r w:rsidDel="00000000" w:rsidR="00000000" w:rsidRPr="00000000">
        <w:rPr>
          <w:sz w:val="24"/>
          <w:szCs w:val="24"/>
          <w:rtl w:val="0"/>
        </w:rPr>
        <w:t xml:space="preserve">AUSTIN: I'm gonna, I'll add that in. Alright, you begin with two crew upgrades. You mark two upgrade boxes. I'm thinking about giving you a third one, again to represent that like, oh yeah, this is not a fresh crew. You've done some jobs, like you've all worked together, we're jumping into the middle of this. This is not just- the real reason I'm doing this is that we're not playing a full campaign. If we were gonna do a full campaign you would absolutely get level 0 and your crew would be level 0. But I'm thinking of giving you a third upgrade box just to like, jump right into it. </w:t>
      </w:r>
    </w:p>
    <w:p w:rsidR="00000000" w:rsidDel="00000000" w:rsidP="00000000" w:rsidRDefault="00000000" w:rsidRPr="00000000" w14:paraId="000001E5">
      <w:pPr>
        <w:spacing w:after="200" w:before="200" w:line="276" w:lineRule="auto"/>
        <w:ind w:firstLine="720"/>
        <w:rPr>
          <w:sz w:val="24"/>
          <w:szCs w:val="24"/>
        </w:rPr>
      </w:pPr>
      <w:r w:rsidDel="00000000" w:rsidR="00000000" w:rsidRPr="00000000">
        <w:rPr>
          <w:sz w:val="24"/>
          <w:szCs w:val="24"/>
          <w:rtl w:val="0"/>
        </w:rPr>
        <w:t xml:space="preserve">So the way this works, for people at home - I wish you could see it. I guess...you can by getting this game...[Ali and Dre chuckle] but there are...there's kind of a map of your potential lair, and it's really neat because theres like lines- there's like, one two three four, what is it? Five by three grid? Five across, three down, and your lair is in the middle and that's your HQ. And then you click on boxes going outward from there, like following these different connective lines almost like a sphere grid or something? [Dre giggles] and you get bonuses as you build your thing out that way. There's a bunch of cool stuff. Turf doesn't do anything I don't think? It might a defensive bonus or something for your crew? </w:t>
      </w:r>
    </w:p>
    <w:p w:rsidR="00000000" w:rsidDel="00000000" w:rsidP="00000000" w:rsidRDefault="00000000" w:rsidRPr="00000000" w14:paraId="000001E6">
      <w:pPr>
        <w:spacing w:after="200" w:before="200" w:line="276" w:lineRule="auto"/>
        <w:ind w:firstLine="720"/>
        <w:rPr>
          <w:sz w:val="24"/>
          <w:szCs w:val="24"/>
        </w:rPr>
      </w:pPr>
      <w:r w:rsidDel="00000000" w:rsidR="00000000" w:rsidRPr="00000000">
        <w:rPr>
          <w:sz w:val="24"/>
          <w:szCs w:val="24"/>
          <w:rtl w:val="0"/>
        </w:rPr>
        <w:t xml:space="preserve">But your other options here end up being like </w:t>
      </w:r>
      <w:r w:rsidDel="00000000" w:rsidR="00000000" w:rsidRPr="00000000">
        <w:rPr>
          <w:i w:val="1"/>
          <w:sz w:val="24"/>
          <w:szCs w:val="24"/>
          <w:rtl w:val="0"/>
        </w:rPr>
        <w:t xml:space="preserve">Product Refinery:</w:t>
      </w:r>
      <w:r w:rsidDel="00000000" w:rsidR="00000000" w:rsidRPr="00000000">
        <w:rPr>
          <w:sz w:val="24"/>
          <w:szCs w:val="24"/>
          <w:rtl w:val="0"/>
        </w:rPr>
        <w:t xml:space="preserve"> +1 quality to your products. Let's decide- we need to talk about your product right now. What is your product?</w:t>
      </w:r>
    </w:p>
    <w:p w:rsidR="00000000" w:rsidDel="00000000" w:rsidP="00000000" w:rsidRDefault="00000000" w:rsidRPr="00000000" w14:paraId="000001E7">
      <w:pPr>
        <w:spacing w:after="200" w:before="200" w:line="276" w:lineRule="auto"/>
        <w:rPr>
          <w:sz w:val="24"/>
          <w:szCs w:val="24"/>
        </w:rPr>
      </w:pPr>
      <w:r w:rsidDel="00000000" w:rsidR="00000000" w:rsidRPr="00000000">
        <w:rPr>
          <w:sz w:val="24"/>
          <w:szCs w:val="24"/>
          <w:rtl w:val="0"/>
        </w:rPr>
        <w:t xml:space="preserve">JACK: I mean we talked roughly about it being sort of like, knowledge and information.</w:t>
      </w:r>
    </w:p>
    <w:p w:rsidR="00000000" w:rsidDel="00000000" w:rsidP="00000000" w:rsidRDefault="00000000" w:rsidRPr="00000000" w14:paraId="000001E8">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1E9">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1EA">
      <w:pPr>
        <w:spacing w:after="200" w:before="200" w:line="276" w:lineRule="auto"/>
        <w:rPr>
          <w:sz w:val="24"/>
          <w:szCs w:val="24"/>
        </w:rPr>
      </w:pPr>
      <w:r w:rsidDel="00000000" w:rsidR="00000000" w:rsidRPr="00000000">
        <w:rPr>
          <w:sz w:val="24"/>
          <w:szCs w:val="24"/>
          <w:rtl w:val="0"/>
        </w:rPr>
        <w:t xml:space="preserve">AUSTIN: I like that a lot. I like it because we spoke a lot during the Quiet Year about how knowledge was a controlled substance. Like, knowledge both mundane and magical and divine are all various levels of controlled. Everything from history to how you build a boat that can go out on the weird fire water to...you know, the history of Samot and Samothes, totally are all things that are regulated very closely. I really like you guys as information brokers.</w:t>
      </w:r>
    </w:p>
    <w:p w:rsidR="00000000" w:rsidDel="00000000" w:rsidP="00000000" w:rsidRDefault="00000000" w:rsidRPr="00000000" w14:paraId="000001EB">
      <w:pPr>
        <w:spacing w:after="200" w:before="200" w:line="276" w:lineRule="auto"/>
        <w:rPr>
          <w:sz w:val="24"/>
          <w:szCs w:val="24"/>
        </w:rPr>
      </w:pPr>
      <w:r w:rsidDel="00000000" w:rsidR="00000000" w:rsidRPr="00000000">
        <w:rPr>
          <w:sz w:val="24"/>
          <w:szCs w:val="24"/>
          <w:rtl w:val="0"/>
        </w:rPr>
        <w:t xml:space="preserve">JACK: I think what's fascinating about some of this is that we probably can't read a lot of the stuff.</w:t>
      </w:r>
    </w:p>
    <w:p w:rsidR="00000000" w:rsidDel="00000000" w:rsidP="00000000" w:rsidRDefault="00000000" w:rsidRPr="00000000" w14:paraId="000001EC">
      <w:pPr>
        <w:spacing w:after="200" w:before="200" w:line="276" w:lineRule="auto"/>
        <w:rPr>
          <w:sz w:val="24"/>
          <w:szCs w:val="24"/>
        </w:rPr>
      </w:pPr>
      <w:r w:rsidDel="00000000" w:rsidR="00000000" w:rsidRPr="00000000">
        <w:rPr>
          <w:sz w:val="24"/>
          <w:szCs w:val="24"/>
          <w:rtl w:val="0"/>
        </w:rPr>
        <w:t xml:space="preserve">[Austin and Ali laugh]</w:t>
      </w:r>
    </w:p>
    <w:p w:rsidR="00000000" w:rsidDel="00000000" w:rsidP="00000000" w:rsidRDefault="00000000" w:rsidRPr="00000000" w14:paraId="000001ED">
      <w:pPr>
        <w:spacing w:after="200" w:before="200" w:line="276" w:lineRule="auto"/>
        <w:rPr>
          <w:sz w:val="24"/>
          <w:szCs w:val="24"/>
        </w:rPr>
      </w:pPr>
      <w:r w:rsidDel="00000000" w:rsidR="00000000" w:rsidRPr="00000000">
        <w:rPr>
          <w:sz w:val="24"/>
          <w:szCs w:val="24"/>
          <w:rtl w:val="0"/>
        </w:rPr>
        <w:t xml:space="preserve">JACK: And it reminds me of like, in the victorian times, rich people would buy books for their library by feet. They'd say 'I'd like six feet of books.'</w:t>
      </w:r>
    </w:p>
    <w:p w:rsidR="00000000" w:rsidDel="00000000" w:rsidP="00000000" w:rsidRDefault="00000000" w:rsidRPr="00000000" w14:paraId="000001EE">
      <w:pPr>
        <w:spacing w:after="200" w:before="200" w:line="276" w:lineRule="auto"/>
        <w:rPr>
          <w:sz w:val="24"/>
          <w:szCs w:val="24"/>
        </w:rPr>
      </w:pPr>
      <w:r w:rsidDel="00000000" w:rsidR="00000000" w:rsidRPr="00000000">
        <w:rPr>
          <w:sz w:val="24"/>
          <w:szCs w:val="24"/>
          <w:rtl w:val="0"/>
        </w:rPr>
        <w:t xml:space="preserve">AUSTIN: That still happens Jack. You can go to the Strand in New York and do that right now.</w:t>
      </w:r>
    </w:p>
    <w:p w:rsidR="00000000" w:rsidDel="00000000" w:rsidP="00000000" w:rsidRDefault="00000000" w:rsidRPr="00000000" w14:paraId="000001EF">
      <w:pPr>
        <w:spacing w:after="200" w:before="200" w:line="276" w:lineRule="auto"/>
        <w:rPr>
          <w:sz w:val="24"/>
          <w:szCs w:val="24"/>
        </w:rPr>
      </w:pPr>
      <w:r w:rsidDel="00000000" w:rsidR="00000000" w:rsidRPr="00000000">
        <w:rPr>
          <w:sz w:val="24"/>
          <w:szCs w:val="24"/>
          <w:rtl w:val="0"/>
        </w:rPr>
        <w:t xml:space="preserve">JACK: Well, but you'll know they'll be alright books, though.</w:t>
      </w:r>
    </w:p>
    <w:p w:rsidR="00000000" w:rsidDel="00000000" w:rsidP="00000000" w:rsidRDefault="00000000" w:rsidRPr="00000000" w14:paraId="000001F0">
      <w:pPr>
        <w:spacing w:after="200" w:before="200" w:line="276" w:lineRule="auto"/>
        <w:rPr>
          <w:sz w:val="24"/>
          <w:szCs w:val="24"/>
        </w:rPr>
      </w:pPr>
      <w:r w:rsidDel="00000000" w:rsidR="00000000" w:rsidRPr="00000000">
        <w:rPr>
          <w:sz w:val="24"/>
          <w:szCs w:val="24"/>
          <w:rtl w:val="0"/>
        </w:rPr>
        <w:t xml:space="preserve">AUSTIN: Hmm, no. Because you're buying them by the foot.</w:t>
      </w:r>
    </w:p>
    <w:p w:rsidR="00000000" w:rsidDel="00000000" w:rsidP="00000000" w:rsidRDefault="00000000" w:rsidRPr="00000000" w14:paraId="000001F1">
      <w:pPr>
        <w:spacing w:after="200" w:before="200" w:line="276" w:lineRule="auto"/>
        <w:rPr>
          <w:sz w:val="24"/>
          <w:szCs w:val="24"/>
        </w:rPr>
      </w:pPr>
      <w:r w:rsidDel="00000000" w:rsidR="00000000" w:rsidRPr="00000000">
        <w:rPr>
          <w:sz w:val="24"/>
          <w:szCs w:val="24"/>
          <w:rtl w:val="0"/>
        </w:rPr>
        <w:t xml:space="preserve">JACK: [Laughs] Well, I mean it's a lottery, I guess.</w:t>
      </w:r>
    </w:p>
    <w:p w:rsidR="00000000" w:rsidDel="00000000" w:rsidP="00000000" w:rsidRDefault="00000000" w:rsidRPr="00000000" w14:paraId="000001F2">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1F3">
      <w:pPr>
        <w:spacing w:after="200" w:before="200" w:line="276" w:lineRule="auto"/>
        <w:rPr>
          <w:sz w:val="24"/>
          <w:szCs w:val="24"/>
        </w:rPr>
      </w:pPr>
      <w:r w:rsidDel="00000000" w:rsidR="00000000" w:rsidRPr="00000000">
        <w:rPr>
          <w:sz w:val="24"/>
          <w:szCs w:val="24"/>
          <w:rtl w:val="0"/>
        </w:rPr>
        <w:t xml:space="preserve">JACK: But also, I like the idea that we're able to tell what's valuable sometimes, even if we don't exactly know what it is. So we just sort of have boxes that we know are worth like, 'oh yeah, this is worth something, but I can't read it.'</w:t>
      </w:r>
    </w:p>
    <w:p w:rsidR="00000000" w:rsidDel="00000000" w:rsidP="00000000" w:rsidRDefault="00000000" w:rsidRPr="00000000" w14:paraId="000001F4">
      <w:pPr>
        <w:spacing w:after="200" w:before="200" w:line="276" w:lineRule="auto"/>
        <w:rPr>
          <w:sz w:val="24"/>
          <w:szCs w:val="24"/>
        </w:rPr>
      </w:pPr>
      <w:r w:rsidDel="00000000" w:rsidR="00000000" w:rsidRPr="00000000">
        <w:rPr>
          <w:sz w:val="24"/>
          <w:szCs w:val="24"/>
          <w:rtl w:val="0"/>
        </w:rPr>
        <w:t xml:space="preserve">[overlapping]</w:t>
        <w:br w:type="textWrapping"/>
        <w:t xml:space="preserve">SYLVIA: This one's got a picture of a ghost on it.</w:t>
        <w:br w:type="textWrapping"/>
        <w:t xml:space="preserve">AUSTIN: I do have bad news for you.</w:t>
      </w:r>
    </w:p>
    <w:p w:rsidR="00000000" w:rsidDel="00000000" w:rsidP="00000000" w:rsidRDefault="00000000" w:rsidRPr="00000000" w14:paraId="000001F5">
      <w:pPr>
        <w:spacing w:after="200" w:before="200" w:line="276" w:lineRule="auto"/>
        <w:rPr>
          <w:sz w:val="24"/>
          <w:szCs w:val="24"/>
        </w:rPr>
      </w:pPr>
      <w:r w:rsidDel="00000000" w:rsidR="00000000" w:rsidRPr="00000000">
        <w:rPr>
          <w:sz w:val="24"/>
          <w:szCs w:val="24"/>
          <w:rtl w:val="0"/>
        </w:rPr>
        <w:t xml:space="preserve">JACK: Oh, what's the news, Austin?</w:t>
      </w:r>
    </w:p>
    <w:p w:rsidR="00000000" w:rsidDel="00000000" w:rsidP="00000000" w:rsidRDefault="00000000" w:rsidRPr="00000000" w14:paraId="000001F6">
      <w:pPr>
        <w:spacing w:after="200" w:before="200" w:line="276" w:lineRule="auto"/>
        <w:rPr>
          <w:sz w:val="24"/>
          <w:szCs w:val="24"/>
        </w:rPr>
      </w:pPr>
      <w:r w:rsidDel="00000000" w:rsidR="00000000" w:rsidRPr="00000000">
        <w:rPr>
          <w:sz w:val="24"/>
          <w:szCs w:val="24"/>
          <w:rtl w:val="0"/>
        </w:rPr>
        <w:t xml:space="preserve">AUSTIN, amused: You're the only one with no </w:t>
      </w:r>
      <w:r w:rsidDel="00000000" w:rsidR="00000000" w:rsidRPr="00000000">
        <w:rPr>
          <w:i w:val="1"/>
          <w:sz w:val="24"/>
          <w:szCs w:val="24"/>
          <w:rtl w:val="0"/>
        </w:rPr>
        <w:t xml:space="preserve">study</w:t>
      </w:r>
      <w:r w:rsidDel="00000000" w:rsidR="00000000" w:rsidRPr="00000000">
        <w:rPr>
          <w:sz w:val="24"/>
          <w:szCs w:val="24"/>
          <w:rtl w:val="0"/>
        </w:rPr>
        <w:t xml:space="preserve">. The things that you're saying are just true about you.</w:t>
      </w:r>
    </w:p>
    <w:p w:rsidR="00000000" w:rsidDel="00000000" w:rsidP="00000000" w:rsidRDefault="00000000" w:rsidRPr="00000000" w14:paraId="000001F7">
      <w:pPr>
        <w:spacing w:after="200" w:before="200" w:line="276" w:lineRule="auto"/>
        <w:rPr>
          <w:sz w:val="24"/>
          <w:szCs w:val="24"/>
        </w:rPr>
      </w:pPr>
      <w:r w:rsidDel="00000000" w:rsidR="00000000" w:rsidRPr="00000000">
        <w:rPr>
          <w:sz w:val="24"/>
          <w:szCs w:val="24"/>
          <w:rtl w:val="0"/>
        </w:rPr>
        <w:t xml:space="preserve">[Ali and Jack laugh loudly]</w:t>
      </w:r>
    </w:p>
    <w:p w:rsidR="00000000" w:rsidDel="00000000" w:rsidP="00000000" w:rsidRDefault="00000000" w:rsidRPr="00000000" w14:paraId="000001F8">
      <w:pPr>
        <w:spacing w:after="200" w:before="200" w:line="276" w:lineRule="auto"/>
        <w:rPr>
          <w:sz w:val="24"/>
          <w:szCs w:val="24"/>
        </w:rPr>
      </w:pPr>
      <w:r w:rsidDel="00000000" w:rsidR="00000000" w:rsidRPr="00000000">
        <w:rPr>
          <w:sz w:val="24"/>
          <w:szCs w:val="24"/>
          <w:rtl w:val="0"/>
        </w:rPr>
        <w:t xml:space="preserve">JACK: Ah, yes. Yes!</w:t>
      </w:r>
    </w:p>
    <w:p w:rsidR="00000000" w:rsidDel="00000000" w:rsidP="00000000" w:rsidRDefault="00000000" w:rsidRPr="00000000" w14:paraId="000001F9">
      <w:pPr>
        <w:spacing w:after="200" w:before="200" w:line="276" w:lineRule="auto"/>
        <w:rPr>
          <w:sz w:val="24"/>
          <w:szCs w:val="24"/>
        </w:rPr>
      </w:pPr>
      <w:r w:rsidDel="00000000" w:rsidR="00000000" w:rsidRPr="00000000">
        <w:rPr>
          <w:sz w:val="24"/>
          <w:szCs w:val="24"/>
          <w:rtl w:val="0"/>
        </w:rPr>
        <w:t xml:space="preserve">SYLVIA, amused: Yeah!</w:t>
      </w:r>
    </w:p>
    <w:p w:rsidR="00000000" w:rsidDel="00000000" w:rsidP="00000000" w:rsidRDefault="00000000" w:rsidRPr="00000000" w14:paraId="000001FA">
      <w:pPr>
        <w:spacing w:after="200" w:before="200" w:line="276" w:lineRule="auto"/>
        <w:rPr>
          <w:sz w:val="24"/>
          <w:szCs w:val="24"/>
        </w:rPr>
      </w:pPr>
      <w:r w:rsidDel="00000000" w:rsidR="00000000" w:rsidRPr="00000000">
        <w:rPr>
          <w:sz w:val="24"/>
          <w:szCs w:val="24"/>
          <w:rtl w:val="0"/>
        </w:rPr>
        <w:t xml:space="preserve">JACK: Ah, that's fantastic.</w:t>
      </w:r>
    </w:p>
    <w:p w:rsidR="00000000" w:rsidDel="00000000" w:rsidP="00000000" w:rsidRDefault="00000000" w:rsidRPr="00000000" w14:paraId="000001FB">
      <w:pPr>
        <w:spacing w:after="200" w:before="200" w:line="276" w:lineRule="auto"/>
        <w:rPr>
          <w:sz w:val="24"/>
          <w:szCs w:val="24"/>
        </w:rPr>
      </w:pPr>
      <w:r w:rsidDel="00000000" w:rsidR="00000000" w:rsidRPr="00000000">
        <w:rPr>
          <w:sz w:val="24"/>
          <w:szCs w:val="24"/>
          <w:rtl w:val="0"/>
        </w:rPr>
        <w:t xml:space="preserve">AUSTIN, amused: Everybody else can totally read fine.</w:t>
      </w:r>
    </w:p>
    <w:p w:rsidR="00000000" w:rsidDel="00000000" w:rsidP="00000000" w:rsidRDefault="00000000" w:rsidRPr="00000000" w14:paraId="000001FC">
      <w:pPr>
        <w:spacing w:after="200" w:before="200" w:line="276" w:lineRule="auto"/>
        <w:rPr>
          <w:sz w:val="24"/>
          <w:szCs w:val="24"/>
        </w:rPr>
      </w:pPr>
      <w:r w:rsidDel="00000000" w:rsidR="00000000" w:rsidRPr="00000000">
        <w:rPr>
          <w:sz w:val="24"/>
          <w:szCs w:val="24"/>
          <w:rtl w:val="0"/>
        </w:rPr>
        <w:t xml:space="preserve">[Ali and Jack laugh harder]</w:t>
      </w:r>
    </w:p>
    <w:p w:rsidR="00000000" w:rsidDel="00000000" w:rsidP="00000000" w:rsidRDefault="00000000" w:rsidRPr="00000000" w14:paraId="000001FD">
      <w:pPr>
        <w:spacing w:after="200" w:before="200" w:line="276" w:lineRule="auto"/>
        <w:rPr>
          <w:sz w:val="24"/>
          <w:szCs w:val="24"/>
        </w:rPr>
      </w:pPr>
      <w:r w:rsidDel="00000000" w:rsidR="00000000" w:rsidRPr="00000000">
        <w:rPr>
          <w:sz w:val="24"/>
          <w:szCs w:val="24"/>
          <w:rtl w:val="0"/>
        </w:rPr>
        <w:t xml:space="preserve">JACK: I think I can read!</w:t>
      </w:r>
    </w:p>
    <w:p w:rsidR="00000000" w:rsidDel="00000000" w:rsidP="00000000" w:rsidRDefault="00000000" w:rsidRPr="00000000" w14:paraId="000001FE">
      <w:pPr>
        <w:spacing w:after="200" w:before="200" w:line="276" w:lineRule="auto"/>
        <w:rPr>
          <w:sz w:val="24"/>
          <w:szCs w:val="24"/>
        </w:rPr>
      </w:pPr>
      <w:r w:rsidDel="00000000" w:rsidR="00000000" w:rsidRPr="00000000">
        <w:rPr>
          <w:sz w:val="24"/>
          <w:szCs w:val="24"/>
          <w:rtl w:val="0"/>
        </w:rPr>
        <w:t xml:space="preserve">SYLVIA: Oh, shit!</w:t>
      </w:r>
    </w:p>
    <w:p w:rsidR="00000000" w:rsidDel="00000000" w:rsidP="00000000" w:rsidRDefault="00000000" w:rsidRPr="00000000" w14:paraId="000001FF">
      <w:pPr>
        <w:spacing w:after="200" w:before="200" w:line="276" w:lineRule="auto"/>
        <w:rPr>
          <w:sz w:val="24"/>
          <w:szCs w:val="24"/>
        </w:rPr>
      </w:pPr>
      <w:r w:rsidDel="00000000" w:rsidR="00000000" w:rsidRPr="00000000">
        <w:rPr>
          <w:sz w:val="24"/>
          <w:szCs w:val="24"/>
          <w:rtl w:val="0"/>
        </w:rPr>
        <w:t xml:space="preserve">JACK: I just don't know that I can read, um...</w:t>
      </w:r>
    </w:p>
    <w:p w:rsidR="00000000" w:rsidDel="00000000" w:rsidP="00000000" w:rsidRDefault="00000000" w:rsidRPr="00000000" w14:paraId="00000200">
      <w:pPr>
        <w:spacing w:after="200" w:before="200" w:line="276" w:lineRule="auto"/>
        <w:rPr>
          <w:sz w:val="24"/>
          <w:szCs w:val="24"/>
        </w:rPr>
      </w:pPr>
      <w:r w:rsidDel="00000000" w:rsidR="00000000" w:rsidRPr="00000000">
        <w:rPr>
          <w:sz w:val="24"/>
          <w:szCs w:val="24"/>
          <w:rtl w:val="0"/>
        </w:rPr>
        <w:t xml:space="preserve">AUSTIN: Oh, wait. Wait wait, Sige doesn't have any. Nevermind, Sige also can't read. We got a halfsies situation.</w:t>
      </w:r>
    </w:p>
    <w:p w:rsidR="00000000" w:rsidDel="00000000" w:rsidP="00000000" w:rsidRDefault="00000000" w:rsidRPr="00000000" w14:paraId="00000201">
      <w:pPr>
        <w:spacing w:after="200" w:before="200" w:line="276" w:lineRule="auto"/>
        <w:rPr>
          <w:sz w:val="24"/>
          <w:szCs w:val="24"/>
        </w:rPr>
      </w:pPr>
      <w:r w:rsidDel="00000000" w:rsidR="00000000" w:rsidRPr="00000000">
        <w:rPr>
          <w:sz w:val="24"/>
          <w:szCs w:val="24"/>
          <w:rtl w:val="0"/>
        </w:rPr>
        <w:t xml:space="preserve">[Ali laughs with her hands over her face]</w:t>
      </w:r>
    </w:p>
    <w:p w:rsidR="00000000" w:rsidDel="00000000" w:rsidP="00000000" w:rsidRDefault="00000000" w:rsidRPr="00000000" w14:paraId="00000202">
      <w:pPr>
        <w:spacing w:after="200" w:before="200" w:line="276" w:lineRule="auto"/>
        <w:rPr>
          <w:sz w:val="24"/>
          <w:szCs w:val="24"/>
        </w:rPr>
      </w:pPr>
      <w:r w:rsidDel="00000000" w:rsidR="00000000" w:rsidRPr="00000000">
        <w:rPr>
          <w:sz w:val="24"/>
          <w:szCs w:val="24"/>
          <w:rtl w:val="0"/>
        </w:rPr>
        <w:t xml:space="preserve">JACK: That's so good.</w:t>
      </w:r>
    </w:p>
    <w:p w:rsidR="00000000" w:rsidDel="00000000" w:rsidP="00000000" w:rsidRDefault="00000000" w:rsidRPr="00000000" w14:paraId="00000203">
      <w:pPr>
        <w:spacing w:after="200" w:before="200" w:line="276" w:lineRule="auto"/>
        <w:rPr>
          <w:sz w:val="24"/>
          <w:szCs w:val="24"/>
        </w:rPr>
      </w:pPr>
      <w:r w:rsidDel="00000000" w:rsidR="00000000" w:rsidRPr="00000000">
        <w:rPr>
          <w:sz w:val="24"/>
          <w:szCs w:val="24"/>
          <w:rtl w:val="0"/>
        </w:rPr>
        <w:t xml:space="preserve">DRE: Oh, no.</w:t>
      </w:r>
    </w:p>
    <w:p w:rsidR="00000000" w:rsidDel="00000000" w:rsidP="00000000" w:rsidRDefault="00000000" w:rsidRPr="00000000" w14:paraId="00000204">
      <w:pPr>
        <w:spacing w:after="200" w:before="200" w:line="276" w:lineRule="auto"/>
        <w:rPr>
          <w:sz w:val="24"/>
          <w:szCs w:val="24"/>
        </w:rPr>
      </w:pPr>
      <w:r w:rsidDel="00000000" w:rsidR="00000000" w:rsidRPr="00000000">
        <w:rPr>
          <w:sz w:val="24"/>
          <w:szCs w:val="24"/>
          <w:rtl w:val="0"/>
        </w:rPr>
        <w:t xml:space="preserve">AUSTIN: Uh, Sige, you can read. You can't </w:t>
      </w:r>
      <w:r w:rsidDel="00000000" w:rsidR="00000000" w:rsidRPr="00000000">
        <w:rPr>
          <w:i w:val="1"/>
          <w:sz w:val="24"/>
          <w:szCs w:val="24"/>
          <w:rtl w:val="0"/>
        </w:rPr>
        <w:t xml:space="preserve">study</w:t>
      </w:r>
      <w:r w:rsidDel="00000000" w:rsidR="00000000" w:rsidRPr="00000000">
        <w:rPr>
          <w:sz w:val="24"/>
          <w:szCs w:val="24"/>
          <w:rtl w:val="0"/>
        </w:rPr>
        <w:t xml:space="preserve">, there's a difference.</w:t>
      </w:r>
    </w:p>
    <w:p w:rsidR="00000000" w:rsidDel="00000000" w:rsidP="00000000" w:rsidRDefault="00000000" w:rsidRPr="00000000" w14:paraId="00000205">
      <w:pPr>
        <w:spacing w:after="200" w:before="200" w:line="276" w:lineRule="auto"/>
        <w:rPr>
          <w:sz w:val="24"/>
          <w:szCs w:val="24"/>
        </w:rPr>
      </w:pPr>
      <w:r w:rsidDel="00000000" w:rsidR="00000000" w:rsidRPr="00000000">
        <w:rPr>
          <w:sz w:val="24"/>
          <w:szCs w:val="24"/>
          <w:rtl w:val="0"/>
        </w:rPr>
        <w:t xml:space="preserve">DRE: Right, yeah yeah.</w:t>
      </w:r>
    </w:p>
    <w:p w:rsidR="00000000" w:rsidDel="00000000" w:rsidP="00000000" w:rsidRDefault="00000000" w:rsidRPr="00000000" w14:paraId="00000206">
      <w:pPr>
        <w:spacing w:after="200" w:before="200" w:line="276" w:lineRule="auto"/>
        <w:rPr>
          <w:sz w:val="24"/>
          <w:szCs w:val="24"/>
        </w:rPr>
      </w:pPr>
      <w:r w:rsidDel="00000000" w:rsidR="00000000" w:rsidRPr="00000000">
        <w:rPr>
          <w:sz w:val="24"/>
          <w:szCs w:val="24"/>
          <w:rtl w:val="0"/>
        </w:rPr>
        <w:t xml:space="preserve">AUSTIN: There's a difference between- or, and you can, it's just- it's stressful.</w:t>
      </w:r>
    </w:p>
    <w:p w:rsidR="00000000" w:rsidDel="00000000" w:rsidP="00000000" w:rsidRDefault="00000000" w:rsidRPr="00000000" w14:paraId="00000207">
      <w:pPr>
        <w:spacing w:after="200" w:before="200" w:line="276"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208">
      <w:pPr>
        <w:spacing w:after="200" w:before="200" w:line="276" w:lineRule="auto"/>
        <w:rPr>
          <w:sz w:val="24"/>
          <w:szCs w:val="24"/>
        </w:rPr>
      </w:pPr>
      <w:r w:rsidDel="00000000" w:rsidR="00000000" w:rsidRPr="00000000">
        <w:rPr>
          <w:sz w:val="24"/>
          <w:szCs w:val="24"/>
          <w:rtl w:val="0"/>
        </w:rPr>
        <w:t xml:space="preserve">AUSTIN: The way this game works is that you can- you can try-</w:t>
      </w:r>
    </w:p>
    <w:p w:rsidR="00000000" w:rsidDel="00000000" w:rsidP="00000000" w:rsidRDefault="00000000" w:rsidRPr="00000000" w14:paraId="00000209">
      <w:pPr>
        <w:spacing w:after="200" w:before="200" w:line="276" w:lineRule="auto"/>
        <w:rPr>
          <w:sz w:val="24"/>
          <w:szCs w:val="24"/>
        </w:rPr>
      </w:pPr>
      <w:r w:rsidDel="00000000" w:rsidR="00000000" w:rsidRPr="00000000">
        <w:rPr>
          <w:sz w:val="24"/>
          <w:szCs w:val="24"/>
          <w:rtl w:val="0"/>
        </w:rPr>
        <w:t xml:space="preserve">JACK: I feel that way about academia.</w:t>
      </w:r>
    </w:p>
    <w:p w:rsidR="00000000" w:rsidDel="00000000" w:rsidP="00000000" w:rsidRDefault="00000000" w:rsidRPr="00000000" w14:paraId="0000020A">
      <w:pPr>
        <w:spacing w:after="200" w:before="200" w:line="276" w:lineRule="auto"/>
        <w:rPr>
          <w:sz w:val="24"/>
          <w:szCs w:val="24"/>
        </w:rPr>
      </w:pPr>
      <w:r w:rsidDel="00000000" w:rsidR="00000000" w:rsidRPr="00000000">
        <w:rPr>
          <w:sz w:val="24"/>
          <w:szCs w:val="24"/>
          <w:rtl w:val="0"/>
        </w:rPr>
        <w:t xml:space="preserve">AUSTIN: Yeah, me too, and I've fucking done it! It's the worst! Ugh! </w:t>
      </w:r>
    </w:p>
    <w:p w:rsidR="00000000" w:rsidDel="00000000" w:rsidP="00000000" w:rsidRDefault="00000000" w:rsidRPr="00000000" w14:paraId="0000020B">
      <w:pPr>
        <w:spacing w:after="200" w:before="200" w:line="276" w:lineRule="auto"/>
        <w:ind w:firstLine="720"/>
        <w:rPr>
          <w:sz w:val="24"/>
          <w:szCs w:val="24"/>
        </w:rPr>
      </w:pPr>
      <w:r w:rsidDel="00000000" w:rsidR="00000000" w:rsidRPr="00000000">
        <w:rPr>
          <w:sz w:val="24"/>
          <w:szCs w:val="24"/>
          <w:rtl w:val="0"/>
        </w:rPr>
        <w:t xml:space="preserve">Okay. It's knowledge. Which is really cool, because the product refinery is sort of like, yeah you have all these feet of books, how do you into something that someone wants? I guess we fuckin' sit down with it and like, pore over this stuff and make- you know, summaries. We break it down into outlines that are actually understandable, we like, break through the weird academic jargon and put it into like, cliffnotes.</w:t>
      </w:r>
    </w:p>
    <w:p w:rsidR="00000000" w:rsidDel="00000000" w:rsidP="00000000" w:rsidRDefault="00000000" w:rsidRPr="00000000" w14:paraId="0000020C">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20D">
      <w:pPr>
        <w:spacing w:after="200" w:before="200" w:line="276" w:lineRule="auto"/>
        <w:rPr>
          <w:sz w:val="24"/>
          <w:szCs w:val="24"/>
        </w:rPr>
      </w:pPr>
      <w:r w:rsidDel="00000000" w:rsidR="00000000" w:rsidRPr="00000000">
        <w:rPr>
          <w:sz w:val="24"/>
          <w:szCs w:val="24"/>
          <w:rtl w:val="0"/>
        </w:rPr>
        <w:t xml:space="preserve">AUSTIN: You can have </w:t>
      </w:r>
      <w:r w:rsidDel="00000000" w:rsidR="00000000" w:rsidRPr="00000000">
        <w:rPr>
          <w:i w:val="1"/>
          <w:sz w:val="24"/>
          <w:szCs w:val="24"/>
          <w:rtl w:val="0"/>
        </w:rPr>
        <w:t xml:space="preserve">safehouses</w:t>
      </w:r>
      <w:r w:rsidDel="00000000" w:rsidR="00000000" w:rsidRPr="00000000">
        <w:rPr>
          <w:sz w:val="24"/>
          <w:szCs w:val="24"/>
          <w:rtl w:val="0"/>
        </w:rPr>
        <w:t xml:space="preserve">, which are hidden staging areas throughout your turf. You have </w:t>
      </w:r>
      <w:r w:rsidDel="00000000" w:rsidR="00000000" w:rsidRPr="00000000">
        <w:rPr>
          <w:i w:val="1"/>
          <w:sz w:val="24"/>
          <w:szCs w:val="24"/>
          <w:rtl w:val="0"/>
        </w:rPr>
        <w:t xml:space="preserve">vice dens</w:t>
      </w:r>
      <w:r w:rsidDel="00000000" w:rsidR="00000000" w:rsidRPr="00000000">
        <w:rPr>
          <w:sz w:val="24"/>
          <w:szCs w:val="24"/>
          <w:rtl w:val="0"/>
        </w:rPr>
        <w:t xml:space="preserve">, which are...they...give you money during downtime, basically. Which are, I guess, secret libraries, and shit?</w:t>
      </w:r>
    </w:p>
    <w:p w:rsidR="00000000" w:rsidDel="00000000" w:rsidP="00000000" w:rsidRDefault="00000000" w:rsidRPr="00000000" w14:paraId="0000020E">
      <w:pPr>
        <w:spacing w:after="200" w:before="200" w:line="276" w:lineRule="auto"/>
        <w:rPr>
          <w:sz w:val="24"/>
          <w:szCs w:val="24"/>
        </w:rPr>
      </w:pPr>
      <w:r w:rsidDel="00000000" w:rsidR="00000000" w:rsidRPr="00000000">
        <w:rPr>
          <w:sz w:val="24"/>
          <w:szCs w:val="24"/>
          <w:rtl w:val="0"/>
        </w:rPr>
        <w:t xml:space="preserve">JACK: Ah, man.</w:t>
      </w:r>
    </w:p>
    <w:p w:rsidR="00000000" w:rsidDel="00000000" w:rsidP="00000000" w:rsidRDefault="00000000" w:rsidRPr="00000000" w14:paraId="0000020F">
      <w:pPr>
        <w:spacing w:after="200" w:before="200" w:line="276" w:lineRule="auto"/>
        <w:rPr>
          <w:sz w:val="24"/>
          <w:szCs w:val="24"/>
        </w:rPr>
      </w:pPr>
      <w:r w:rsidDel="00000000" w:rsidR="00000000" w:rsidRPr="00000000">
        <w:rPr>
          <w:sz w:val="24"/>
          <w:szCs w:val="24"/>
          <w:rtl w:val="0"/>
        </w:rPr>
        <w:t xml:space="preserve">AUSTIN: Where people come and pay you to hang out?</w:t>
      </w:r>
    </w:p>
    <w:p w:rsidR="00000000" w:rsidDel="00000000" w:rsidP="00000000" w:rsidRDefault="00000000" w:rsidRPr="00000000" w14:paraId="00000210">
      <w:pPr>
        <w:spacing w:after="200" w:before="200" w:line="276" w:lineRule="auto"/>
        <w:rPr>
          <w:sz w:val="24"/>
          <w:szCs w:val="24"/>
        </w:rPr>
      </w:pPr>
      <w:r w:rsidDel="00000000" w:rsidR="00000000" w:rsidRPr="00000000">
        <w:rPr>
          <w:sz w:val="24"/>
          <w:szCs w:val="24"/>
          <w:rtl w:val="0"/>
        </w:rPr>
        <w:t xml:space="preserve">ALI: Ah, man.</w:t>
      </w:r>
    </w:p>
    <w:p w:rsidR="00000000" w:rsidDel="00000000" w:rsidP="00000000" w:rsidRDefault="00000000" w:rsidRPr="00000000" w14:paraId="00000211">
      <w:pPr>
        <w:spacing w:after="200" w:before="200" w:line="276" w:lineRule="auto"/>
        <w:rPr>
          <w:sz w:val="24"/>
          <w:szCs w:val="24"/>
        </w:rPr>
      </w:pPr>
      <w:r w:rsidDel="00000000" w:rsidR="00000000" w:rsidRPr="00000000">
        <w:rPr>
          <w:sz w:val="24"/>
          <w:szCs w:val="24"/>
          <w:rtl w:val="0"/>
        </w:rPr>
        <w:t xml:space="preserve">AUSTIN: That's kind of cool?</w:t>
      </w:r>
    </w:p>
    <w:p w:rsidR="00000000" w:rsidDel="00000000" w:rsidP="00000000" w:rsidRDefault="00000000" w:rsidRPr="00000000" w14:paraId="00000212">
      <w:pPr>
        <w:spacing w:after="200" w:before="200" w:line="276" w:lineRule="auto"/>
        <w:rPr>
          <w:sz w:val="24"/>
          <w:szCs w:val="24"/>
        </w:rPr>
      </w:pPr>
      <w:r w:rsidDel="00000000" w:rsidR="00000000" w:rsidRPr="00000000">
        <w:rPr>
          <w:sz w:val="24"/>
          <w:szCs w:val="24"/>
          <w:rtl w:val="0"/>
        </w:rPr>
        <w:t xml:space="preserve">JACK: It's just sort of like a reverse confessional where we tell people things.</w:t>
      </w:r>
    </w:p>
    <w:p w:rsidR="00000000" w:rsidDel="00000000" w:rsidP="00000000" w:rsidRDefault="00000000" w:rsidRPr="00000000" w14:paraId="00000213">
      <w:pPr>
        <w:spacing w:after="200" w:before="200" w:line="276" w:lineRule="auto"/>
        <w:rPr>
          <w:sz w:val="24"/>
          <w:szCs w:val="24"/>
        </w:rPr>
      </w:pPr>
      <w:r w:rsidDel="00000000" w:rsidR="00000000" w:rsidRPr="00000000">
        <w:rPr>
          <w:sz w:val="24"/>
          <w:szCs w:val="24"/>
          <w:rtl w:val="0"/>
        </w:rPr>
        <w:t xml:space="preserve">AUSTIN, whispering: Oh that's really good!</w:t>
      </w:r>
    </w:p>
    <w:p w:rsidR="00000000" w:rsidDel="00000000" w:rsidP="00000000" w:rsidRDefault="00000000" w:rsidRPr="00000000" w14:paraId="00000214">
      <w:pPr>
        <w:spacing w:after="200" w:before="200" w:line="276" w:lineRule="auto"/>
        <w:rPr>
          <w:sz w:val="24"/>
          <w:szCs w:val="24"/>
        </w:rPr>
      </w:pPr>
      <w:r w:rsidDel="00000000" w:rsidR="00000000" w:rsidRPr="00000000">
        <w:rPr>
          <w:sz w:val="24"/>
          <w:szCs w:val="24"/>
          <w:rtl w:val="0"/>
        </w:rPr>
        <w:t xml:space="preserve">ALI, laughing: Oh my god!</w:t>
      </w:r>
    </w:p>
    <w:p w:rsidR="00000000" w:rsidDel="00000000" w:rsidP="00000000" w:rsidRDefault="00000000" w:rsidRPr="00000000" w14:paraId="00000215">
      <w:pPr>
        <w:spacing w:after="200" w:before="200" w:line="276" w:lineRule="auto"/>
        <w:rPr>
          <w:sz w:val="24"/>
          <w:szCs w:val="24"/>
        </w:rPr>
      </w:pPr>
      <w:r w:rsidDel="00000000" w:rsidR="00000000" w:rsidRPr="00000000">
        <w:rPr>
          <w:sz w:val="24"/>
          <w:szCs w:val="24"/>
          <w:rtl w:val="0"/>
        </w:rPr>
        <w:t xml:space="preserve">SYLVIA: Oh! And that's kind of like, in The Quiet Year they had that underground university town too, right?</w:t>
      </w:r>
    </w:p>
    <w:p w:rsidR="00000000" w:rsidDel="00000000" w:rsidP="00000000" w:rsidRDefault="00000000" w:rsidRPr="00000000" w14:paraId="00000216">
      <w:pPr>
        <w:spacing w:after="200" w:before="200" w:line="276" w:lineRule="auto"/>
        <w:rPr>
          <w:sz w:val="24"/>
          <w:szCs w:val="24"/>
        </w:rPr>
      </w:pPr>
      <w:r w:rsidDel="00000000" w:rsidR="00000000" w:rsidRPr="00000000">
        <w:rPr>
          <w:sz w:val="24"/>
          <w:szCs w:val="24"/>
          <w:rtl w:val="0"/>
        </w:rPr>
        <w:t xml:space="preserve">AUSTIN: Yeah, no. That's- that's one of the factions as it stands already.</w:t>
      </w:r>
    </w:p>
    <w:p w:rsidR="00000000" w:rsidDel="00000000" w:rsidP="00000000" w:rsidRDefault="00000000" w:rsidRPr="00000000" w14:paraId="00000217">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18">
      <w:pPr>
        <w:spacing w:after="200" w:before="200" w:line="276" w:lineRule="auto"/>
        <w:rPr>
          <w:sz w:val="24"/>
          <w:szCs w:val="24"/>
        </w:rPr>
      </w:pPr>
      <w:r w:rsidDel="00000000" w:rsidR="00000000" w:rsidRPr="00000000">
        <w:rPr>
          <w:sz w:val="24"/>
          <w:szCs w:val="24"/>
          <w:rtl w:val="0"/>
        </w:rPr>
        <w:t xml:space="preserve">JACK: They just go and sit in a box and one of our agents says to them like (whispering) 'the patrols will move at this hour.'</w:t>
      </w:r>
    </w:p>
    <w:p w:rsidR="00000000" w:rsidDel="00000000" w:rsidP="00000000" w:rsidRDefault="00000000" w:rsidRPr="00000000" w14:paraId="00000219">
      <w:pPr>
        <w:spacing w:after="200" w:before="200" w:line="276" w:lineRule="auto"/>
        <w:rPr>
          <w:sz w:val="24"/>
          <w:szCs w:val="24"/>
        </w:rPr>
      </w:pPr>
      <w:r w:rsidDel="00000000" w:rsidR="00000000" w:rsidRPr="00000000">
        <w:rPr>
          <w:sz w:val="24"/>
          <w:szCs w:val="24"/>
          <w:rtl w:val="0"/>
        </w:rPr>
        <w:t xml:space="preserve">AUSTIN: Right, or like, (whispering) 'there are between ten and twenty apples per tree'</w:t>
      </w:r>
    </w:p>
    <w:p w:rsidR="00000000" w:rsidDel="00000000" w:rsidP="00000000" w:rsidRDefault="00000000" w:rsidRPr="00000000" w14:paraId="0000021A">
      <w:pPr>
        <w:spacing w:after="200" w:before="200" w:line="276" w:lineRule="auto"/>
        <w:rPr>
          <w:sz w:val="24"/>
          <w:szCs w:val="24"/>
        </w:rPr>
      </w:pPr>
      <w:r w:rsidDel="00000000" w:rsidR="00000000" w:rsidRPr="00000000">
        <w:rPr>
          <w:sz w:val="24"/>
          <w:szCs w:val="24"/>
          <w:rtl w:val="0"/>
        </w:rPr>
        <w:t xml:space="preserve">[Ali, Jack, and Sylvia laugh]</w:t>
      </w:r>
    </w:p>
    <w:p w:rsidR="00000000" w:rsidDel="00000000" w:rsidP="00000000" w:rsidRDefault="00000000" w:rsidRPr="00000000" w14:paraId="0000021B">
      <w:pPr>
        <w:spacing w:after="200" w:before="200" w:line="276" w:lineRule="auto"/>
        <w:rPr>
          <w:sz w:val="24"/>
          <w:szCs w:val="24"/>
        </w:rPr>
      </w:pPr>
      <w:r w:rsidDel="00000000" w:rsidR="00000000" w:rsidRPr="00000000">
        <w:rPr>
          <w:sz w:val="24"/>
          <w:szCs w:val="24"/>
          <w:rtl w:val="0"/>
        </w:rPr>
        <w:t xml:space="preserve">AUSTIN: No, I don't- how much, how many trees do you get on an apple tree? I don't- only the Six know! </w:t>
      </w:r>
    </w:p>
    <w:p w:rsidR="00000000" w:rsidDel="00000000" w:rsidP="00000000" w:rsidRDefault="00000000" w:rsidRPr="00000000" w14:paraId="0000021C">
      <w:pPr>
        <w:spacing w:after="200" w:before="200" w:line="276" w:lineRule="auto"/>
        <w:ind w:firstLine="720"/>
        <w:rPr>
          <w:sz w:val="24"/>
          <w:szCs w:val="24"/>
        </w:rPr>
      </w:pPr>
      <w:r w:rsidDel="00000000" w:rsidR="00000000" w:rsidRPr="00000000">
        <w:rPr>
          <w:sz w:val="24"/>
          <w:szCs w:val="24"/>
          <w:rtl w:val="0"/>
        </w:rPr>
        <w:t xml:space="preserve">Uh... you can have </w:t>
      </w:r>
      <w:r w:rsidDel="00000000" w:rsidR="00000000" w:rsidRPr="00000000">
        <w:rPr>
          <w:i w:val="1"/>
          <w:sz w:val="24"/>
          <w:szCs w:val="24"/>
          <w:rtl w:val="0"/>
        </w:rPr>
        <w:t xml:space="preserve">informants</w:t>
      </w:r>
      <w:r w:rsidDel="00000000" w:rsidR="00000000" w:rsidRPr="00000000">
        <w:rPr>
          <w:sz w:val="24"/>
          <w:szCs w:val="24"/>
          <w:rtl w:val="0"/>
        </w:rPr>
        <w:t xml:space="preserve">, which give you info - plus one dice to gather info for scores. Before you go after any sort of heist, you get to do like an investigation beforehand, and </w:t>
      </w:r>
      <w:r w:rsidDel="00000000" w:rsidR="00000000" w:rsidRPr="00000000">
        <w:rPr>
          <w:i w:val="1"/>
          <w:sz w:val="24"/>
          <w:szCs w:val="24"/>
          <w:rtl w:val="0"/>
        </w:rPr>
        <w:t xml:space="preserve">informants </w:t>
      </w:r>
      <w:r w:rsidDel="00000000" w:rsidR="00000000" w:rsidRPr="00000000">
        <w:rPr>
          <w:sz w:val="24"/>
          <w:szCs w:val="24"/>
          <w:rtl w:val="0"/>
        </w:rPr>
        <w:t xml:space="preserve">would help you do that better. You can have a </w:t>
      </w:r>
      <w:r w:rsidDel="00000000" w:rsidR="00000000" w:rsidRPr="00000000">
        <w:rPr>
          <w:i w:val="1"/>
          <w:sz w:val="24"/>
          <w:szCs w:val="24"/>
          <w:rtl w:val="0"/>
        </w:rPr>
        <w:t xml:space="preserve">luxury venue</w:t>
      </w:r>
      <w:r w:rsidDel="00000000" w:rsidR="00000000" w:rsidRPr="00000000">
        <w:rPr>
          <w:sz w:val="24"/>
          <w:szCs w:val="24"/>
          <w:rtl w:val="0"/>
        </w:rPr>
        <w:t xml:space="preserve">, which gives you +1d on </w:t>
      </w:r>
      <w:r w:rsidDel="00000000" w:rsidR="00000000" w:rsidRPr="00000000">
        <w:rPr>
          <w:i w:val="1"/>
          <w:sz w:val="24"/>
          <w:szCs w:val="24"/>
          <w:rtl w:val="0"/>
        </w:rPr>
        <w:t xml:space="preserve">consort </w:t>
      </w:r>
      <w:r w:rsidDel="00000000" w:rsidR="00000000" w:rsidRPr="00000000">
        <w:rPr>
          <w:sz w:val="24"/>
          <w:szCs w:val="24"/>
          <w:rtl w:val="0"/>
        </w:rPr>
        <w:t xml:space="preserve">and </w:t>
      </w:r>
      <w:r w:rsidDel="00000000" w:rsidR="00000000" w:rsidRPr="00000000">
        <w:rPr>
          <w:i w:val="1"/>
          <w:sz w:val="24"/>
          <w:szCs w:val="24"/>
          <w:rtl w:val="0"/>
        </w:rPr>
        <w:t xml:space="preserve">sway </w:t>
      </w:r>
      <w:r w:rsidDel="00000000" w:rsidR="00000000" w:rsidRPr="00000000">
        <w:rPr>
          <w:sz w:val="24"/>
          <w:szCs w:val="24"/>
          <w:rtl w:val="0"/>
        </w:rPr>
        <w:t xml:space="preserve">when you're onsite. So it's like, you could bring people back to your spot and be just like, the smoothest motherfuckers around? </w:t>
      </w:r>
    </w:p>
    <w:p w:rsidR="00000000" w:rsidDel="00000000" w:rsidP="00000000" w:rsidRDefault="00000000" w:rsidRPr="00000000" w14:paraId="0000021D">
      <w:pPr>
        <w:spacing w:after="200" w:before="200" w:line="276" w:lineRule="auto"/>
        <w:ind w:firstLine="720"/>
        <w:rPr>
          <w:sz w:val="24"/>
          <w:szCs w:val="24"/>
        </w:rPr>
      </w:pPr>
      <w:r w:rsidDel="00000000" w:rsidR="00000000" w:rsidRPr="00000000">
        <w:rPr>
          <w:sz w:val="24"/>
          <w:szCs w:val="24"/>
          <w:rtl w:val="0"/>
        </w:rPr>
        <w:t xml:space="preserve">There's a thing here called </w:t>
      </w:r>
      <w:r w:rsidDel="00000000" w:rsidR="00000000" w:rsidRPr="00000000">
        <w:rPr>
          <w:i w:val="1"/>
          <w:sz w:val="24"/>
          <w:szCs w:val="24"/>
          <w:rtl w:val="0"/>
        </w:rPr>
        <w:t xml:space="preserve">Bluecoat Bribes</w:t>
      </w:r>
      <w:r w:rsidDel="00000000" w:rsidR="00000000" w:rsidRPr="00000000">
        <w:rPr>
          <w:sz w:val="24"/>
          <w:szCs w:val="24"/>
          <w:rtl w:val="0"/>
        </w:rPr>
        <w:t xml:space="preserve"> which- anytime you see the word </w:t>
      </w:r>
      <w:r w:rsidDel="00000000" w:rsidR="00000000" w:rsidRPr="00000000">
        <w:rPr>
          <w:i w:val="1"/>
          <w:sz w:val="24"/>
          <w:szCs w:val="24"/>
          <w:rtl w:val="0"/>
        </w:rPr>
        <w:t xml:space="preserve">Bluecoat </w:t>
      </w:r>
      <w:r w:rsidDel="00000000" w:rsidR="00000000" w:rsidRPr="00000000">
        <w:rPr>
          <w:sz w:val="24"/>
          <w:szCs w:val="24"/>
          <w:rtl w:val="0"/>
        </w:rPr>
        <w:t xml:space="preserve">here just read it as like, pala-din basically. In this case, it’s +1d engagement for sales scores. Uh...I think that that means you have....oh, oh- okay. Yes. So, your engagement rolls at the beginning of your heist, you make a roll to be like 'alright, we're here. We're doing it. We're in it, what's our situation like?’ And so if you were doing a...a score- if you're trying to, instead of stealing something you're trying to sell something? Because you've bribed the guards basically, you will have an easier chance of being on good footing at the beginning of your sale, basically. In this case, maybe it isn't pala-din 'cause they can't really be bought off? Maybe it's like the mercenary units that are patrolling these places, you know. Or even just, like you won't get reported very quickly.</w:t>
      </w:r>
    </w:p>
    <w:p w:rsidR="00000000" w:rsidDel="00000000" w:rsidP="00000000" w:rsidRDefault="00000000" w:rsidRPr="00000000" w14:paraId="0000021E">
      <w:pPr>
        <w:spacing w:after="200" w:before="200" w:line="276" w:lineRule="auto"/>
        <w:ind w:firstLine="720"/>
        <w:rPr>
          <w:sz w:val="24"/>
          <w:szCs w:val="24"/>
        </w:rPr>
      </w:pPr>
      <w:r w:rsidDel="00000000" w:rsidR="00000000" w:rsidRPr="00000000">
        <w:rPr>
          <w:sz w:val="24"/>
          <w:szCs w:val="24"/>
          <w:rtl w:val="0"/>
        </w:rPr>
        <w:t xml:space="preserve">Alright, what else do you have an opportunity to...</w:t>
      </w:r>
      <w:r w:rsidDel="00000000" w:rsidR="00000000" w:rsidRPr="00000000">
        <w:rPr>
          <w:i w:val="1"/>
          <w:sz w:val="24"/>
          <w:szCs w:val="24"/>
          <w:rtl w:val="0"/>
        </w:rPr>
        <w:t xml:space="preserve">Cover Operation</w:t>
      </w:r>
      <w:r w:rsidDel="00000000" w:rsidR="00000000" w:rsidRPr="00000000">
        <w:rPr>
          <w:sz w:val="24"/>
          <w:szCs w:val="24"/>
          <w:rtl w:val="0"/>
        </w:rPr>
        <w:t xml:space="preserve">, which is -2 heat per score. You're gonna get attention no matter what, a lot like </w:t>
      </w:r>
      <w:r w:rsidDel="00000000" w:rsidR="00000000" w:rsidRPr="00000000">
        <w:rPr>
          <w:i w:val="1"/>
          <w:sz w:val="24"/>
          <w:szCs w:val="24"/>
          <w:rtl w:val="0"/>
        </w:rPr>
        <w:t xml:space="preserve">The Sprawl</w:t>
      </w:r>
      <w:r w:rsidDel="00000000" w:rsidR="00000000" w:rsidRPr="00000000">
        <w:rPr>
          <w:sz w:val="24"/>
          <w:szCs w:val="24"/>
          <w:rtl w:val="0"/>
        </w:rPr>
        <w:t xml:space="preserve">, and this means that you kind of have a front which protects you a little bit. </w:t>
      </w:r>
      <w:r w:rsidDel="00000000" w:rsidR="00000000" w:rsidRPr="00000000">
        <w:rPr>
          <w:i w:val="1"/>
          <w:sz w:val="24"/>
          <w:szCs w:val="24"/>
          <w:rtl w:val="0"/>
        </w:rPr>
        <w:t xml:space="preserve">Surplus Caches</w:t>
      </w:r>
      <w:r w:rsidDel="00000000" w:rsidR="00000000" w:rsidRPr="00000000">
        <w:rPr>
          <w:sz w:val="24"/>
          <w:szCs w:val="24"/>
          <w:rtl w:val="0"/>
        </w:rPr>
        <w:t xml:space="preserve">, which is you just get more money from selling stuff, like selling knowledge basically. </w:t>
      </w:r>
      <w:r w:rsidDel="00000000" w:rsidR="00000000" w:rsidRPr="00000000">
        <w:rPr>
          <w:i w:val="1"/>
          <w:sz w:val="24"/>
          <w:szCs w:val="24"/>
          <w:rtl w:val="0"/>
        </w:rPr>
        <w:t xml:space="preserve">City Records</w:t>
      </w:r>
      <w:r w:rsidDel="00000000" w:rsidR="00000000" w:rsidRPr="00000000">
        <w:rPr>
          <w:sz w:val="24"/>
          <w:szCs w:val="24"/>
          <w:rtl w:val="0"/>
        </w:rPr>
        <w:t xml:space="preserve">: +1 engagement when you are trying to acquire or attract a score, and then </w:t>
      </w:r>
      <w:r w:rsidDel="00000000" w:rsidR="00000000" w:rsidRPr="00000000">
        <w:rPr>
          <w:i w:val="1"/>
          <w:sz w:val="24"/>
          <w:szCs w:val="24"/>
          <w:rtl w:val="0"/>
        </w:rPr>
        <w:t xml:space="preserve">Foreign Market</w:t>
      </w:r>
      <w:r w:rsidDel="00000000" w:rsidR="00000000" w:rsidRPr="00000000">
        <w:rPr>
          <w:sz w:val="24"/>
          <w:szCs w:val="24"/>
          <w:rtl w:val="0"/>
        </w:rPr>
        <w:t xml:space="preserve">, which is you...again, you can sell stuff away from here. In that case you'd almost be like, you're selling knowledge outside of Marielda, and so you get money during downtime there.</w:t>
      </w:r>
    </w:p>
    <w:p w:rsidR="00000000" w:rsidDel="00000000" w:rsidP="00000000" w:rsidRDefault="00000000" w:rsidRPr="00000000" w14:paraId="0000021F">
      <w:pPr>
        <w:spacing w:after="200" w:before="200" w:line="276" w:lineRule="auto"/>
        <w:ind w:firstLine="720"/>
        <w:rPr>
          <w:sz w:val="24"/>
          <w:szCs w:val="24"/>
        </w:rPr>
      </w:pPr>
      <w:r w:rsidDel="00000000" w:rsidR="00000000" w:rsidRPr="00000000">
        <w:rPr>
          <w:sz w:val="24"/>
          <w:szCs w:val="24"/>
          <w:rtl w:val="0"/>
        </w:rPr>
        <w:t xml:space="preserve">So you get three dots, and you kind of have to draw a bridge here from that central lair.</w:t>
      </w:r>
    </w:p>
    <w:p w:rsidR="00000000" w:rsidDel="00000000" w:rsidP="00000000" w:rsidRDefault="00000000" w:rsidRPr="00000000" w14:paraId="00000220">
      <w:pPr>
        <w:spacing w:after="200" w:before="200" w:line="276" w:lineRule="auto"/>
        <w:rPr>
          <w:sz w:val="24"/>
          <w:szCs w:val="24"/>
        </w:rPr>
      </w:pPr>
      <w:r w:rsidDel="00000000" w:rsidR="00000000" w:rsidRPr="00000000">
        <w:rPr>
          <w:sz w:val="24"/>
          <w:szCs w:val="24"/>
          <w:rtl w:val="0"/>
        </w:rPr>
        <w:t xml:space="preserve">DRE: I feel drawn to vice dens after we kind of painted a picture.</w:t>
      </w:r>
    </w:p>
    <w:p w:rsidR="00000000" w:rsidDel="00000000" w:rsidP="00000000" w:rsidRDefault="00000000" w:rsidRPr="00000000" w14:paraId="00000221">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22">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223">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24">
      <w:pPr>
        <w:spacing w:after="200" w:before="200" w:line="276" w:lineRule="auto"/>
        <w:rPr>
          <w:sz w:val="24"/>
          <w:szCs w:val="24"/>
        </w:rPr>
      </w:pPr>
      <w:r w:rsidDel="00000000" w:rsidR="00000000" w:rsidRPr="00000000">
        <w:rPr>
          <w:sz w:val="24"/>
          <w:szCs w:val="24"/>
          <w:rtl w:val="0"/>
        </w:rPr>
        <w:t xml:space="preserve">AUSTIN: I can get with that, for sure.</w:t>
      </w:r>
    </w:p>
    <w:p w:rsidR="00000000" w:rsidDel="00000000" w:rsidP="00000000" w:rsidRDefault="00000000" w:rsidRPr="00000000" w14:paraId="00000225">
      <w:pPr>
        <w:spacing w:after="200" w:before="200" w:line="276" w:lineRule="auto"/>
        <w:rPr>
          <w:sz w:val="24"/>
          <w:szCs w:val="24"/>
        </w:rPr>
      </w:pPr>
      <w:r w:rsidDel="00000000" w:rsidR="00000000" w:rsidRPr="00000000">
        <w:rPr>
          <w:sz w:val="24"/>
          <w:szCs w:val="24"/>
          <w:rtl w:val="0"/>
        </w:rPr>
        <w:t xml:space="preserve">ALI: I want like a library speakeasy that we run.</w:t>
      </w:r>
    </w:p>
    <w:p w:rsidR="00000000" w:rsidDel="00000000" w:rsidP="00000000" w:rsidRDefault="00000000" w:rsidRPr="00000000" w14:paraId="00000226">
      <w:pPr>
        <w:spacing w:after="200" w:before="200" w:line="276" w:lineRule="auto"/>
        <w:rPr>
          <w:sz w:val="24"/>
          <w:szCs w:val="24"/>
        </w:rPr>
      </w:pPr>
      <w:r w:rsidDel="00000000" w:rsidR="00000000" w:rsidRPr="00000000">
        <w:rPr>
          <w:sz w:val="24"/>
          <w:szCs w:val="24"/>
          <w:rtl w:val="0"/>
        </w:rPr>
        <w:t xml:space="preserve">DRE, excited: Ah!</w:t>
      </w:r>
    </w:p>
    <w:p w:rsidR="00000000" w:rsidDel="00000000" w:rsidP="00000000" w:rsidRDefault="00000000" w:rsidRPr="00000000" w14:paraId="00000227">
      <w:pPr>
        <w:spacing w:after="200" w:before="200" w:line="276" w:lineRule="auto"/>
        <w:rPr>
          <w:sz w:val="24"/>
          <w:szCs w:val="24"/>
        </w:rPr>
      </w:pPr>
      <w:r w:rsidDel="00000000" w:rsidR="00000000" w:rsidRPr="00000000">
        <w:rPr>
          <w:sz w:val="24"/>
          <w:szCs w:val="24"/>
          <w:rtl w:val="0"/>
        </w:rPr>
        <w:t xml:space="preserve">AUSTIN: It sounds so fucking good.</w:t>
      </w:r>
    </w:p>
    <w:p w:rsidR="00000000" w:rsidDel="00000000" w:rsidP="00000000" w:rsidRDefault="00000000" w:rsidRPr="00000000" w14:paraId="00000228">
      <w:pPr>
        <w:spacing w:after="200" w:before="200" w:line="276" w:lineRule="auto"/>
        <w:rPr>
          <w:sz w:val="24"/>
          <w:szCs w:val="24"/>
        </w:rPr>
      </w:pPr>
      <w:r w:rsidDel="00000000" w:rsidR="00000000" w:rsidRPr="00000000">
        <w:rPr>
          <w:sz w:val="24"/>
          <w:szCs w:val="24"/>
          <w:rtl w:val="0"/>
        </w:rPr>
        <w:t xml:space="preserve">JACK: Oh, yeah. Absolutely!</w:t>
      </w:r>
    </w:p>
    <w:p w:rsidR="00000000" w:rsidDel="00000000" w:rsidP="00000000" w:rsidRDefault="00000000" w:rsidRPr="00000000" w14:paraId="00000229">
      <w:pPr>
        <w:spacing w:after="200" w:before="200" w:line="276" w:lineRule="auto"/>
        <w:rPr>
          <w:sz w:val="24"/>
          <w:szCs w:val="24"/>
        </w:rPr>
      </w:pPr>
      <w:r w:rsidDel="00000000" w:rsidR="00000000" w:rsidRPr="00000000">
        <w:rPr>
          <w:sz w:val="24"/>
          <w:szCs w:val="24"/>
          <w:rtl w:val="0"/>
        </w:rPr>
        <w:t xml:space="preserve">AUSTIN: I just need to- one second, I need to find a tweet that I did the other day.</w:t>
      </w:r>
    </w:p>
    <w:p w:rsidR="00000000" w:rsidDel="00000000" w:rsidP="00000000" w:rsidRDefault="00000000" w:rsidRPr="00000000" w14:paraId="0000022A">
      <w:pPr>
        <w:spacing w:after="200" w:before="200" w:line="276" w:lineRule="auto"/>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22B">
      <w:pPr>
        <w:spacing w:after="200" w:before="200" w:line="276" w:lineRule="auto"/>
        <w:rPr>
          <w:sz w:val="24"/>
          <w:szCs w:val="24"/>
        </w:rPr>
      </w:pPr>
      <w:r w:rsidDel="00000000" w:rsidR="00000000" w:rsidRPr="00000000">
        <w:rPr>
          <w:sz w:val="24"/>
          <w:szCs w:val="24"/>
          <w:rtl w:val="0"/>
        </w:rPr>
        <w:t xml:space="preserve">ALI: Okay!</w:t>
      </w:r>
    </w:p>
    <w:p w:rsidR="00000000" w:rsidDel="00000000" w:rsidP="00000000" w:rsidRDefault="00000000" w:rsidRPr="00000000" w14:paraId="0000022C">
      <w:pPr>
        <w:spacing w:after="200" w:before="200" w:line="276" w:lineRule="auto"/>
        <w:rPr>
          <w:sz w:val="24"/>
          <w:szCs w:val="24"/>
        </w:rPr>
      </w:pPr>
      <w:r w:rsidDel="00000000" w:rsidR="00000000" w:rsidRPr="00000000">
        <w:rPr>
          <w:sz w:val="24"/>
          <w:szCs w:val="24"/>
          <w:rtl w:val="0"/>
        </w:rPr>
        <w:t xml:space="preserve">AUSTIN: This was that- there was that great tweet the other day that was...from </w:t>
      </w:r>
      <w:hyperlink r:id="rId19">
        <w:r w:rsidDel="00000000" w:rsidR="00000000" w:rsidRPr="00000000">
          <w:rPr>
            <w:color w:val="1155cc"/>
            <w:sz w:val="24"/>
            <w:szCs w:val="24"/>
            <w:u w:val="single"/>
            <w:rtl w:val="0"/>
          </w:rPr>
          <w:t xml:space="preserve">BAKOON</w:t>
        </w:r>
      </w:hyperlink>
      <w:r w:rsidDel="00000000" w:rsidR="00000000" w:rsidRPr="00000000">
        <w:rPr>
          <w:sz w:val="24"/>
          <w:szCs w:val="24"/>
          <w:rtl w:val="0"/>
        </w:rPr>
        <w:t xml:space="preserve"> </w:t>
      </w:r>
      <w:r w:rsidDel="00000000" w:rsidR="00000000" w:rsidRPr="00000000">
        <w:rPr>
          <w:sz w:val="24"/>
          <w:szCs w:val="24"/>
          <w:rtl w:val="0"/>
        </w:rPr>
        <w:t xml:space="preserve">on twitter, who says “the heimengug, new </w:t>
      </w:r>
      <w:r w:rsidDel="00000000" w:rsidR="00000000" w:rsidRPr="00000000">
        <w:rPr>
          <w:sz w:val="24"/>
          <w:szCs w:val="24"/>
          <w:rtl w:val="0"/>
        </w:rPr>
        <w:t xml:space="preserve">yorks</w:t>
      </w:r>
      <w:r w:rsidDel="00000000" w:rsidR="00000000" w:rsidRPr="00000000">
        <w:rPr>
          <w:sz w:val="24"/>
          <w:szCs w:val="24"/>
          <w:rtl w:val="0"/>
        </w:rPr>
        <w:t xml:space="preserve"> most secret major museum, spirals down for forty floors below the guggenheim. at the bottom is a huge pipe organ.” I'm just saying...</w:t>
      </w:r>
    </w:p>
    <w:p w:rsidR="00000000" w:rsidDel="00000000" w:rsidP="00000000" w:rsidRDefault="00000000" w:rsidRPr="00000000" w14:paraId="0000022D">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22E">
      <w:pPr>
        <w:spacing w:after="200" w:before="200" w:line="276" w:lineRule="auto"/>
        <w:rPr>
          <w:sz w:val="24"/>
          <w:szCs w:val="24"/>
        </w:rPr>
      </w:pPr>
      <w:r w:rsidDel="00000000" w:rsidR="00000000" w:rsidRPr="00000000">
        <w:rPr>
          <w:sz w:val="24"/>
          <w:szCs w:val="24"/>
          <w:rtl w:val="0"/>
        </w:rPr>
        <w:t xml:space="preserve">JACK: Oh, yeah, that was a great tweet. That was a great tweet.</w:t>
      </w:r>
    </w:p>
    <w:p w:rsidR="00000000" w:rsidDel="00000000" w:rsidP="00000000" w:rsidRDefault="00000000" w:rsidRPr="00000000" w14:paraId="0000022F">
      <w:pPr>
        <w:spacing w:after="200" w:before="200" w:line="276" w:lineRule="auto"/>
        <w:rPr>
          <w:sz w:val="24"/>
          <w:szCs w:val="24"/>
        </w:rPr>
      </w:pPr>
      <w:r w:rsidDel="00000000" w:rsidR="00000000" w:rsidRPr="00000000">
        <w:rPr>
          <w:sz w:val="24"/>
          <w:szCs w:val="24"/>
          <w:rtl w:val="0"/>
        </w:rPr>
        <w:t xml:space="preserve">AUSTIN: I'm just saying, maybe you guys should have a pipe organ at the bottom of your secret museum library.</w:t>
      </w:r>
    </w:p>
    <w:p w:rsidR="00000000" w:rsidDel="00000000" w:rsidP="00000000" w:rsidRDefault="00000000" w:rsidRPr="00000000" w14:paraId="00000230">
      <w:pPr>
        <w:spacing w:after="200" w:before="200" w:line="276"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231">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32">
      <w:pPr>
        <w:spacing w:after="200" w:before="200" w:line="276" w:lineRule="auto"/>
        <w:rPr>
          <w:sz w:val="24"/>
          <w:szCs w:val="24"/>
        </w:rPr>
      </w:pPr>
      <w:r w:rsidDel="00000000" w:rsidR="00000000" w:rsidRPr="00000000">
        <w:rPr>
          <w:sz w:val="24"/>
          <w:szCs w:val="24"/>
          <w:rtl w:val="0"/>
        </w:rPr>
        <w:t xml:space="preserve">[overlapping]</w:t>
        <w:br w:type="textWrapping"/>
        <w:t xml:space="preserve">JACK: Absolutely! How did it get down there? We bought it.</w:t>
        <w:br w:type="textWrapping"/>
        <w:t xml:space="preserve">ALI: So we can play music, uh Jack and I-</w:t>
      </w:r>
    </w:p>
    <w:p w:rsidR="00000000" w:rsidDel="00000000" w:rsidP="00000000" w:rsidRDefault="00000000" w:rsidRPr="00000000" w14:paraId="00000233">
      <w:pPr>
        <w:spacing w:after="200" w:before="200" w:line="276" w:lineRule="auto"/>
        <w:rPr>
          <w:sz w:val="24"/>
          <w:szCs w:val="24"/>
        </w:rPr>
      </w:pPr>
      <w:r w:rsidDel="00000000" w:rsidR="00000000" w:rsidRPr="00000000">
        <w:rPr>
          <w:sz w:val="24"/>
          <w:szCs w:val="24"/>
          <w:rtl w:val="0"/>
        </w:rPr>
        <w:t xml:space="preserve">AUSTIN: Jack- they didn't get it down there, it was always down there. They just built everything else around it. That's the real ground, down there.</w:t>
      </w:r>
    </w:p>
    <w:p w:rsidR="00000000" w:rsidDel="00000000" w:rsidP="00000000" w:rsidRDefault="00000000" w:rsidRPr="00000000" w14:paraId="00000234">
      <w:pPr>
        <w:spacing w:after="200" w:before="200" w:line="276" w:lineRule="auto"/>
        <w:rPr>
          <w:sz w:val="24"/>
          <w:szCs w:val="24"/>
        </w:rPr>
      </w:pPr>
      <w:r w:rsidDel="00000000" w:rsidR="00000000" w:rsidRPr="00000000">
        <w:rPr>
          <w:sz w:val="24"/>
          <w:szCs w:val="24"/>
          <w:rtl w:val="0"/>
        </w:rPr>
        <w:t xml:space="preserve">JACK, conspiratorially: Where the pipe organ is!</w:t>
      </w:r>
    </w:p>
    <w:p w:rsidR="00000000" w:rsidDel="00000000" w:rsidP="00000000" w:rsidRDefault="00000000" w:rsidRPr="00000000" w14:paraId="00000235">
      <w:pPr>
        <w:spacing w:after="200" w:before="200" w:line="276" w:lineRule="auto"/>
        <w:rPr>
          <w:sz w:val="24"/>
          <w:szCs w:val="24"/>
        </w:rPr>
      </w:pPr>
      <w:r w:rsidDel="00000000" w:rsidR="00000000" w:rsidRPr="00000000">
        <w:rPr>
          <w:sz w:val="24"/>
          <w:szCs w:val="24"/>
          <w:rtl w:val="0"/>
        </w:rPr>
        <w:t xml:space="preserve">AUSTIN: So to get to that [he chuckles] to get to...</w:t>
      </w:r>
    </w:p>
    <w:p w:rsidR="00000000" w:rsidDel="00000000" w:rsidP="00000000" w:rsidRDefault="00000000" w:rsidRPr="00000000" w14:paraId="00000236">
      <w:pPr>
        <w:spacing w:after="200" w:before="200" w:line="276" w:lineRule="auto"/>
        <w:rPr>
          <w:sz w:val="24"/>
          <w:szCs w:val="24"/>
        </w:rPr>
      </w:pPr>
      <w:r w:rsidDel="00000000" w:rsidR="00000000" w:rsidRPr="00000000">
        <w:rPr>
          <w:sz w:val="24"/>
          <w:szCs w:val="24"/>
          <w:rtl w:val="0"/>
        </w:rPr>
        <w:t xml:space="preserve">JACK: Vice dens</w:t>
      </w:r>
    </w:p>
    <w:p w:rsidR="00000000" w:rsidDel="00000000" w:rsidP="00000000" w:rsidRDefault="00000000" w:rsidRPr="00000000" w14:paraId="00000237">
      <w:pPr>
        <w:spacing w:after="200" w:before="200" w:line="276" w:lineRule="auto"/>
        <w:rPr>
          <w:sz w:val="24"/>
          <w:szCs w:val="24"/>
        </w:rPr>
      </w:pPr>
      <w:r w:rsidDel="00000000" w:rsidR="00000000" w:rsidRPr="00000000">
        <w:rPr>
          <w:sz w:val="24"/>
          <w:szCs w:val="24"/>
          <w:rtl w:val="0"/>
        </w:rPr>
        <w:t xml:space="preserve">AUSTIN: Vice dens, you either need to take turf or safe </w:t>
      </w:r>
      <w:r w:rsidDel="00000000" w:rsidR="00000000" w:rsidRPr="00000000">
        <w:rPr>
          <w:sz w:val="24"/>
          <w:szCs w:val="24"/>
          <w:rtl w:val="0"/>
        </w:rPr>
        <w:t xml:space="preserve">hosues</w:t>
      </w:r>
      <w:r w:rsidDel="00000000" w:rsidR="00000000" w:rsidRPr="00000000">
        <w:rPr>
          <w:sz w:val="24"/>
          <w:szCs w:val="24"/>
          <w:rtl w:val="0"/>
        </w:rPr>
        <w:t xml:space="preserve">.</w:t>
      </w:r>
    </w:p>
    <w:p w:rsidR="00000000" w:rsidDel="00000000" w:rsidP="00000000" w:rsidRDefault="00000000" w:rsidRPr="00000000" w14:paraId="00000238">
      <w:pPr>
        <w:spacing w:after="200" w:before="200" w:line="276" w:lineRule="auto"/>
        <w:rPr>
          <w:sz w:val="24"/>
          <w:szCs w:val="24"/>
        </w:rPr>
      </w:pPr>
      <w:r w:rsidDel="00000000" w:rsidR="00000000" w:rsidRPr="00000000">
        <w:rPr>
          <w:sz w:val="24"/>
          <w:szCs w:val="24"/>
          <w:rtl w:val="0"/>
        </w:rPr>
        <w:t xml:space="preserve">JACK: I'm kind of feeling safe houses. Hidden staging areas!</w:t>
      </w:r>
    </w:p>
    <w:p w:rsidR="00000000" w:rsidDel="00000000" w:rsidP="00000000" w:rsidRDefault="00000000" w:rsidRPr="00000000" w14:paraId="00000239">
      <w:pPr>
        <w:spacing w:after="200" w:before="200" w:line="276" w:lineRule="auto"/>
        <w:rPr>
          <w:sz w:val="24"/>
          <w:szCs w:val="24"/>
          <w:highlight w:val="yellow"/>
        </w:rPr>
      </w:pPr>
      <w:r w:rsidDel="00000000" w:rsidR="00000000" w:rsidRPr="00000000">
        <w:rPr>
          <w:sz w:val="24"/>
          <w:szCs w:val="24"/>
          <w:rtl w:val="0"/>
        </w:rPr>
        <w:t xml:space="preserve">SYLVIA: Yeah, that was actually gonna be the thing that I brought up.</w:t>
      </w:r>
      <w:r w:rsidDel="00000000" w:rsidR="00000000" w:rsidRPr="00000000">
        <w:rPr>
          <w:rtl w:val="0"/>
        </w:rPr>
      </w:r>
    </w:p>
    <w:p w:rsidR="00000000" w:rsidDel="00000000" w:rsidP="00000000" w:rsidRDefault="00000000" w:rsidRPr="00000000" w14:paraId="0000023A">
      <w:pPr>
        <w:spacing w:after="200" w:before="200" w:line="276" w:lineRule="auto"/>
        <w:rPr>
          <w:sz w:val="24"/>
          <w:szCs w:val="24"/>
        </w:rPr>
      </w:pPr>
      <w:r w:rsidDel="00000000" w:rsidR="00000000" w:rsidRPr="00000000">
        <w:rPr>
          <w:sz w:val="24"/>
          <w:szCs w:val="24"/>
          <w:rtl w:val="0"/>
        </w:rPr>
        <w:t xml:space="preserve">AUSTIN: That sounds good. That sounds good to me. I'm still not sure why you would take turf, and I feel bad that I don't remember that off the top of my head.</w:t>
      </w:r>
    </w:p>
    <w:p w:rsidR="00000000" w:rsidDel="00000000" w:rsidP="00000000" w:rsidRDefault="00000000" w:rsidRPr="00000000" w14:paraId="0000023B">
      <w:pPr>
        <w:spacing w:after="200" w:before="200" w:line="276" w:lineRule="auto"/>
        <w:rPr>
          <w:sz w:val="24"/>
          <w:szCs w:val="24"/>
        </w:rPr>
      </w:pPr>
      <w:r w:rsidDel="00000000" w:rsidR="00000000" w:rsidRPr="00000000">
        <w:rPr>
          <w:sz w:val="24"/>
          <w:szCs w:val="24"/>
          <w:rtl w:val="0"/>
        </w:rPr>
        <w:t xml:space="preserve">SYLVIA: It's probably like a connecting thing, like say you want luxury venue right away?</w:t>
      </w:r>
    </w:p>
    <w:p w:rsidR="00000000" w:rsidDel="00000000" w:rsidP="00000000" w:rsidRDefault="00000000" w:rsidRPr="00000000" w14:paraId="0000023C">
      <w:pPr>
        <w:spacing w:after="200" w:before="200" w:line="276" w:lineRule="auto"/>
        <w:rPr>
          <w:sz w:val="24"/>
          <w:szCs w:val="24"/>
        </w:rPr>
      </w:pPr>
      <w:r w:rsidDel="00000000" w:rsidR="00000000" w:rsidRPr="00000000">
        <w:rPr>
          <w:sz w:val="24"/>
          <w:szCs w:val="24"/>
          <w:rtl w:val="0"/>
        </w:rPr>
        <w:t xml:space="preserve">AUSTIN: Yeah, you need to- right, you're right. That just like, makes it quick to go get that. Oh, wait, wait. Here we go, I'm actually going to read this. “Another way to assist in the crew's advancement is by acquiring turf. When you seize and hold territory you establish a more stable base for your rep. Each piece of turf that you claim represents an abstracted support and assets for the crew, usually acquired via extortion or protection taxes from the citizens of that turf. [Austin and Dre chuckle] Each piece of turf that you hold is marked in your rep tracker, the marks on your tracker from turf reduce the amount of rep you need to advance.”</w:t>
      </w:r>
    </w:p>
    <w:p w:rsidR="00000000" w:rsidDel="00000000" w:rsidP="00000000" w:rsidRDefault="00000000" w:rsidRPr="00000000" w14:paraId="0000023D">
      <w:pPr>
        <w:spacing w:after="200" w:before="200" w:line="276" w:lineRule="auto"/>
        <w:rPr>
          <w:sz w:val="24"/>
          <w:szCs w:val="24"/>
        </w:rPr>
      </w:pPr>
      <w:r w:rsidDel="00000000" w:rsidR="00000000" w:rsidRPr="00000000">
        <w:rPr>
          <w:sz w:val="24"/>
          <w:szCs w:val="24"/>
          <w:rtl w:val="0"/>
        </w:rPr>
        <w:t xml:space="preserve">DRE: Oh, okay.</w:t>
      </w:r>
    </w:p>
    <w:p w:rsidR="00000000" w:rsidDel="00000000" w:rsidP="00000000" w:rsidRDefault="00000000" w:rsidRPr="00000000" w14:paraId="0000023E">
      <w:pPr>
        <w:spacing w:after="200" w:before="200" w:line="276" w:lineRule="auto"/>
        <w:rPr>
          <w:sz w:val="24"/>
          <w:szCs w:val="24"/>
        </w:rPr>
      </w:pPr>
      <w:r w:rsidDel="00000000" w:rsidR="00000000" w:rsidRPr="00000000">
        <w:rPr>
          <w:sz w:val="24"/>
          <w:szCs w:val="24"/>
          <w:rtl w:val="0"/>
        </w:rPr>
        <w:t xml:space="preserve">ALI: Ooh!</w:t>
      </w:r>
    </w:p>
    <w:p w:rsidR="00000000" w:rsidDel="00000000" w:rsidP="00000000" w:rsidRDefault="00000000" w:rsidRPr="00000000" w14:paraId="0000023F">
      <w:pPr>
        <w:spacing w:after="200" w:before="200" w:line="276" w:lineRule="auto"/>
        <w:rPr>
          <w:sz w:val="24"/>
          <w:szCs w:val="24"/>
        </w:rPr>
      </w:pPr>
      <w:r w:rsidDel="00000000" w:rsidR="00000000" w:rsidRPr="00000000">
        <w:rPr>
          <w:sz w:val="24"/>
          <w:szCs w:val="24"/>
          <w:rtl w:val="0"/>
        </w:rPr>
        <w:t xml:space="preserve">AUSTIN: “When you advance and reset your rep, you keep the marks from all the turf you hold. So, if your crew holds three pieces of turf, you only need six rep to advance instead of nine. When you advance you'll clear the six rep marks but keep the three turf marks as long as you hold onto those pieces of turf.” That explains that turf bonus in the- in the ability offset.</w:t>
      </w:r>
    </w:p>
    <w:p w:rsidR="00000000" w:rsidDel="00000000" w:rsidP="00000000" w:rsidRDefault="00000000" w:rsidRPr="00000000" w14:paraId="00000240">
      <w:pPr>
        <w:spacing w:after="200" w:before="200" w:line="276" w:lineRule="auto"/>
        <w:rPr>
          <w:sz w:val="24"/>
          <w:szCs w:val="24"/>
        </w:rPr>
      </w:pPr>
      <w:r w:rsidDel="00000000" w:rsidR="00000000" w:rsidRPr="00000000">
        <w:rPr>
          <w:sz w:val="24"/>
          <w:szCs w:val="24"/>
          <w:rtl w:val="0"/>
        </w:rPr>
        <w:t xml:space="preserve">JACK: </w:t>
      </w:r>
      <w:r w:rsidDel="00000000" w:rsidR="00000000" w:rsidRPr="00000000">
        <w:rPr>
          <w:sz w:val="24"/>
          <w:szCs w:val="24"/>
          <w:rtl w:val="0"/>
        </w:rPr>
        <w:t xml:space="preserve">But</w:t>
      </w:r>
      <w:r w:rsidDel="00000000" w:rsidR="00000000" w:rsidRPr="00000000">
        <w:rPr>
          <w:sz w:val="24"/>
          <w:szCs w:val="24"/>
          <w:rtl w:val="0"/>
        </w:rPr>
        <w:t xml:space="preserve"> safehouses though!</w:t>
      </w:r>
    </w:p>
    <w:p w:rsidR="00000000" w:rsidDel="00000000" w:rsidP="00000000" w:rsidRDefault="00000000" w:rsidRPr="00000000" w14:paraId="00000241">
      <w:pPr>
        <w:spacing w:after="200" w:before="200" w:line="276" w:lineRule="auto"/>
        <w:rPr>
          <w:sz w:val="24"/>
          <w:szCs w:val="24"/>
        </w:rPr>
      </w:pPr>
      <w:r w:rsidDel="00000000" w:rsidR="00000000" w:rsidRPr="00000000">
        <w:rPr>
          <w:sz w:val="24"/>
          <w:szCs w:val="24"/>
          <w:rtl w:val="0"/>
        </w:rPr>
        <w:t xml:space="preserve">AUSTIN: I mean, yeah totally. Safehouses are great.</w:t>
      </w:r>
    </w:p>
    <w:p w:rsidR="00000000" w:rsidDel="00000000" w:rsidP="00000000" w:rsidRDefault="00000000" w:rsidRPr="00000000" w14:paraId="00000242">
      <w:pPr>
        <w:spacing w:after="200" w:before="200" w:line="276" w:lineRule="auto"/>
        <w:rPr>
          <w:sz w:val="24"/>
          <w:szCs w:val="24"/>
        </w:rPr>
      </w:pPr>
      <w:r w:rsidDel="00000000" w:rsidR="00000000" w:rsidRPr="00000000">
        <w:rPr>
          <w:sz w:val="24"/>
          <w:szCs w:val="24"/>
          <w:rtl w:val="0"/>
        </w:rPr>
        <w:t xml:space="preserve">DRE: Are we doing three?</w:t>
      </w:r>
    </w:p>
    <w:p w:rsidR="00000000" w:rsidDel="00000000" w:rsidP="00000000" w:rsidRDefault="00000000" w:rsidRPr="00000000" w14:paraId="00000243">
      <w:pPr>
        <w:spacing w:after="200" w:before="200" w:line="276" w:lineRule="auto"/>
        <w:rPr>
          <w:sz w:val="24"/>
          <w:szCs w:val="24"/>
        </w:rPr>
      </w:pPr>
      <w:r w:rsidDel="00000000" w:rsidR="00000000" w:rsidRPr="00000000">
        <w:rPr>
          <w:sz w:val="24"/>
          <w:szCs w:val="24"/>
          <w:rtl w:val="0"/>
        </w:rPr>
        <w:t xml:space="preserve">AUSTIN: Yeah, three. So you could do- I mean, you could do </w:t>
      </w:r>
      <w:r w:rsidDel="00000000" w:rsidR="00000000" w:rsidRPr="00000000">
        <w:rPr>
          <w:i w:val="1"/>
          <w:sz w:val="24"/>
          <w:szCs w:val="24"/>
          <w:rtl w:val="0"/>
        </w:rPr>
        <w:t xml:space="preserve">safehouses</w:t>
      </w:r>
      <w:r w:rsidDel="00000000" w:rsidR="00000000" w:rsidRPr="00000000">
        <w:rPr>
          <w:sz w:val="24"/>
          <w:szCs w:val="24"/>
          <w:rtl w:val="0"/>
        </w:rPr>
        <w:t xml:space="preserve">, </w:t>
      </w:r>
      <w:r w:rsidDel="00000000" w:rsidR="00000000" w:rsidRPr="00000000">
        <w:rPr>
          <w:i w:val="1"/>
          <w:sz w:val="24"/>
          <w:szCs w:val="24"/>
          <w:rtl w:val="0"/>
        </w:rPr>
        <w:t xml:space="preserve">vice dens</w:t>
      </w:r>
      <w:r w:rsidDel="00000000" w:rsidR="00000000" w:rsidRPr="00000000">
        <w:rPr>
          <w:sz w:val="24"/>
          <w:szCs w:val="24"/>
          <w:rtl w:val="0"/>
        </w:rPr>
        <w:t xml:space="preserve">, and </w:t>
      </w:r>
      <w:r w:rsidDel="00000000" w:rsidR="00000000" w:rsidRPr="00000000">
        <w:rPr>
          <w:i w:val="1"/>
          <w:sz w:val="24"/>
          <w:szCs w:val="24"/>
          <w:rtl w:val="0"/>
        </w:rPr>
        <w:t xml:space="preserve">turf</w:t>
      </w:r>
      <w:r w:rsidDel="00000000" w:rsidR="00000000" w:rsidRPr="00000000">
        <w:rPr>
          <w:sz w:val="24"/>
          <w:szCs w:val="24"/>
          <w:rtl w:val="0"/>
        </w:rPr>
        <w:t xml:space="preserve">, if you wanted.</w:t>
      </w:r>
    </w:p>
    <w:p w:rsidR="00000000" w:rsidDel="00000000" w:rsidP="00000000" w:rsidRDefault="00000000" w:rsidRPr="00000000" w14:paraId="00000244">
      <w:pPr>
        <w:spacing w:after="200" w:before="200" w:line="276"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245">
      <w:pPr>
        <w:spacing w:after="200" w:before="200" w:line="276"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246">
      <w:pPr>
        <w:spacing w:after="200" w:before="200" w:line="276" w:lineRule="auto"/>
        <w:rPr>
          <w:sz w:val="24"/>
          <w:szCs w:val="24"/>
        </w:rPr>
      </w:pPr>
      <w:r w:rsidDel="00000000" w:rsidR="00000000" w:rsidRPr="00000000">
        <w:rPr>
          <w:sz w:val="24"/>
          <w:szCs w:val="24"/>
          <w:rtl w:val="0"/>
        </w:rPr>
        <w:t xml:space="preserve">AUSTIN: Or you could do </w:t>
      </w:r>
      <w:r w:rsidDel="00000000" w:rsidR="00000000" w:rsidRPr="00000000">
        <w:rPr>
          <w:i w:val="1"/>
          <w:sz w:val="24"/>
          <w:szCs w:val="24"/>
          <w:rtl w:val="0"/>
        </w:rPr>
        <w:t xml:space="preserve">safe houses</w:t>
      </w:r>
      <w:r w:rsidDel="00000000" w:rsidR="00000000" w:rsidRPr="00000000">
        <w:rPr>
          <w:sz w:val="24"/>
          <w:szCs w:val="24"/>
          <w:rtl w:val="0"/>
        </w:rPr>
        <w:t xml:space="preserve">, vice </w:t>
      </w:r>
      <w:r w:rsidDel="00000000" w:rsidR="00000000" w:rsidRPr="00000000">
        <w:rPr>
          <w:i w:val="1"/>
          <w:sz w:val="24"/>
          <w:szCs w:val="24"/>
          <w:rtl w:val="0"/>
        </w:rPr>
        <w:t xml:space="preserve">dens</w:t>
      </w:r>
      <w:r w:rsidDel="00000000" w:rsidR="00000000" w:rsidRPr="00000000">
        <w:rPr>
          <w:sz w:val="24"/>
          <w:szCs w:val="24"/>
          <w:rtl w:val="0"/>
        </w:rPr>
        <w:t xml:space="preserve">, and </w:t>
      </w:r>
      <w:r w:rsidDel="00000000" w:rsidR="00000000" w:rsidRPr="00000000">
        <w:rPr>
          <w:i w:val="1"/>
          <w:sz w:val="24"/>
          <w:szCs w:val="24"/>
          <w:rtl w:val="0"/>
        </w:rPr>
        <w:t xml:space="preserve">informants</w:t>
      </w:r>
      <w:r w:rsidDel="00000000" w:rsidR="00000000" w:rsidRPr="00000000">
        <w:rPr>
          <w:sz w:val="24"/>
          <w:szCs w:val="24"/>
          <w:rtl w:val="0"/>
        </w:rPr>
        <w:t xml:space="preserve">. Or you could do </w:t>
      </w:r>
      <w:r w:rsidDel="00000000" w:rsidR="00000000" w:rsidRPr="00000000">
        <w:rPr>
          <w:i w:val="1"/>
          <w:sz w:val="24"/>
          <w:szCs w:val="24"/>
          <w:rtl w:val="0"/>
        </w:rPr>
        <w:t xml:space="preserve">safe houses</w:t>
      </w:r>
      <w:r w:rsidDel="00000000" w:rsidR="00000000" w:rsidRPr="00000000">
        <w:rPr>
          <w:sz w:val="24"/>
          <w:szCs w:val="24"/>
          <w:rtl w:val="0"/>
        </w:rPr>
        <w:t xml:space="preserve">, </w:t>
      </w:r>
      <w:r w:rsidDel="00000000" w:rsidR="00000000" w:rsidRPr="00000000">
        <w:rPr>
          <w:i w:val="1"/>
          <w:sz w:val="24"/>
          <w:szCs w:val="24"/>
          <w:rtl w:val="0"/>
        </w:rPr>
        <w:t xml:space="preserve">vice dens, </w:t>
      </w:r>
      <w:r w:rsidDel="00000000" w:rsidR="00000000" w:rsidRPr="00000000">
        <w:rPr>
          <w:sz w:val="24"/>
          <w:szCs w:val="24"/>
          <w:rtl w:val="0"/>
        </w:rPr>
        <w:t xml:space="preserve">and </w:t>
      </w:r>
      <w:r w:rsidDel="00000000" w:rsidR="00000000" w:rsidRPr="00000000">
        <w:rPr>
          <w:i w:val="1"/>
          <w:sz w:val="24"/>
          <w:szCs w:val="24"/>
          <w:rtl w:val="0"/>
        </w:rPr>
        <w:t xml:space="preserve">surplus caches</w:t>
      </w:r>
      <w:r w:rsidDel="00000000" w:rsidR="00000000" w:rsidRPr="00000000">
        <w:rPr>
          <w:sz w:val="24"/>
          <w:szCs w:val="24"/>
          <w:rtl w:val="0"/>
        </w:rPr>
        <w:t xml:space="preserve">.</w:t>
      </w:r>
    </w:p>
    <w:p w:rsidR="00000000" w:rsidDel="00000000" w:rsidP="00000000" w:rsidRDefault="00000000" w:rsidRPr="00000000" w14:paraId="00000247">
      <w:pPr>
        <w:spacing w:after="200" w:before="200" w:line="276" w:lineRule="auto"/>
        <w:rPr>
          <w:sz w:val="24"/>
          <w:szCs w:val="24"/>
        </w:rPr>
      </w:pPr>
      <w:r w:rsidDel="00000000" w:rsidR="00000000" w:rsidRPr="00000000">
        <w:rPr>
          <w:sz w:val="24"/>
          <w:szCs w:val="24"/>
          <w:rtl w:val="0"/>
        </w:rPr>
        <w:t xml:space="preserve">DRE: So Austin, what would be the benefit of getting coin, since like all the items that we have are available to us at the start? Like, what do we use coin to purchase?</w:t>
      </w:r>
    </w:p>
    <w:p w:rsidR="00000000" w:rsidDel="00000000" w:rsidP="00000000" w:rsidRDefault="00000000" w:rsidRPr="00000000" w14:paraId="00000248">
      <w:pPr>
        <w:spacing w:after="200" w:before="200" w:line="276" w:lineRule="auto"/>
        <w:rPr>
          <w:sz w:val="24"/>
          <w:szCs w:val="24"/>
        </w:rPr>
      </w:pPr>
      <w:r w:rsidDel="00000000" w:rsidR="00000000" w:rsidRPr="00000000">
        <w:rPr>
          <w:sz w:val="24"/>
          <w:szCs w:val="24"/>
          <w:rtl w:val="0"/>
        </w:rPr>
        <w:t xml:space="preserve">AUSTIN: Oh, my friend, you use coin to live a life at the end of the day.</w:t>
      </w:r>
    </w:p>
    <w:p w:rsidR="00000000" w:rsidDel="00000000" w:rsidP="00000000" w:rsidRDefault="00000000" w:rsidRPr="00000000" w14:paraId="00000249">
      <w:pPr>
        <w:spacing w:after="200" w:before="200" w:line="276" w:lineRule="auto"/>
        <w:rPr>
          <w:sz w:val="24"/>
          <w:szCs w:val="24"/>
        </w:rPr>
      </w:pPr>
      <w:r w:rsidDel="00000000" w:rsidR="00000000" w:rsidRPr="00000000">
        <w:rPr>
          <w:sz w:val="24"/>
          <w:szCs w:val="24"/>
          <w:rtl w:val="0"/>
        </w:rPr>
        <w:t xml:space="preserve">[Dre and Ali laugh]</w:t>
      </w:r>
    </w:p>
    <w:p w:rsidR="00000000" w:rsidDel="00000000" w:rsidP="00000000" w:rsidRDefault="00000000" w:rsidRPr="00000000" w14:paraId="0000024A">
      <w:pPr>
        <w:spacing w:after="200" w:before="200" w:line="276" w:lineRule="auto"/>
        <w:rPr>
          <w:sz w:val="24"/>
          <w:szCs w:val="24"/>
        </w:rPr>
      </w:pPr>
      <w:r w:rsidDel="00000000" w:rsidR="00000000" w:rsidRPr="00000000">
        <w:rPr>
          <w:sz w:val="24"/>
          <w:szCs w:val="24"/>
          <w:rtl w:val="0"/>
        </w:rPr>
        <w:t xml:space="preserve">JACK: It determines your ending, right?</w:t>
      </w:r>
    </w:p>
    <w:p w:rsidR="00000000" w:rsidDel="00000000" w:rsidP="00000000" w:rsidRDefault="00000000" w:rsidRPr="00000000" w14:paraId="0000024B">
      <w:pPr>
        <w:spacing w:after="200" w:before="200" w:line="276" w:lineRule="auto"/>
        <w:rPr>
          <w:sz w:val="24"/>
          <w:szCs w:val="24"/>
        </w:rPr>
      </w:pPr>
      <w:r w:rsidDel="00000000" w:rsidR="00000000" w:rsidRPr="00000000">
        <w:rPr>
          <w:sz w:val="24"/>
          <w:szCs w:val="24"/>
          <w:rtl w:val="0"/>
        </w:rPr>
        <w:t xml:space="preserve">AUSTIN: It determines your ending.</w:t>
      </w:r>
    </w:p>
    <w:p w:rsidR="00000000" w:rsidDel="00000000" w:rsidP="00000000" w:rsidRDefault="00000000" w:rsidRPr="00000000" w14:paraId="0000024C">
      <w:pPr>
        <w:spacing w:after="200" w:before="200" w:line="276" w:lineRule="auto"/>
        <w:rPr>
          <w:sz w:val="24"/>
          <w:szCs w:val="24"/>
        </w:rPr>
      </w:pPr>
      <w:r w:rsidDel="00000000" w:rsidR="00000000" w:rsidRPr="00000000">
        <w:rPr>
          <w:sz w:val="24"/>
          <w:szCs w:val="24"/>
          <w:rtl w:val="0"/>
        </w:rPr>
        <w:t xml:space="preserve">ALI: What!</w:t>
      </w:r>
    </w:p>
    <w:p w:rsidR="00000000" w:rsidDel="00000000" w:rsidP="00000000" w:rsidRDefault="00000000" w:rsidRPr="00000000" w14:paraId="0000024D">
      <w:pPr>
        <w:pStyle w:val="Heading1"/>
        <w:spacing w:after="200" w:before="200" w:lineRule="auto"/>
        <w:jc w:val="center"/>
        <w:rPr>
          <w:sz w:val="24"/>
          <w:szCs w:val="24"/>
        </w:rPr>
      </w:pPr>
      <w:bookmarkStart w:colFirst="0" w:colLast="0" w:name="_2ie1arrnm1jw" w:id="3"/>
      <w:bookmarkEnd w:id="3"/>
      <w:r w:rsidDel="00000000" w:rsidR="00000000" w:rsidRPr="00000000">
        <w:rPr>
          <w:sz w:val="24"/>
          <w:szCs w:val="24"/>
          <w:rtl w:val="0"/>
        </w:rPr>
        <w:t xml:space="preserve">[1:00:14]</w:t>
      </w:r>
    </w:p>
    <w:p w:rsidR="00000000" w:rsidDel="00000000" w:rsidP="00000000" w:rsidRDefault="00000000" w:rsidRPr="00000000" w14:paraId="0000024E">
      <w:pPr>
        <w:spacing w:after="200" w:before="200" w:line="276" w:lineRule="auto"/>
        <w:rPr>
          <w:sz w:val="24"/>
          <w:szCs w:val="24"/>
        </w:rPr>
      </w:pPr>
      <w:r w:rsidDel="00000000" w:rsidR="00000000" w:rsidRPr="00000000">
        <w:rPr>
          <w:sz w:val="24"/>
          <w:szCs w:val="24"/>
          <w:rtl w:val="0"/>
        </w:rPr>
        <w:t xml:space="preserve">AUSTIN: Yeah. So, coin- (pleased) This game is really good. I like this game a lot. [He sighs] </w:t>
      </w:r>
    </w:p>
    <w:p w:rsidR="00000000" w:rsidDel="00000000" w:rsidP="00000000" w:rsidRDefault="00000000" w:rsidRPr="00000000" w14:paraId="0000024F">
      <w:pPr>
        <w:spacing w:after="200" w:before="200" w:line="276" w:lineRule="auto"/>
        <w:ind w:firstLine="720"/>
        <w:rPr>
          <w:sz w:val="24"/>
          <w:szCs w:val="24"/>
        </w:rPr>
      </w:pPr>
      <w:r w:rsidDel="00000000" w:rsidR="00000000" w:rsidRPr="00000000">
        <w:rPr>
          <w:sz w:val="24"/>
          <w:szCs w:val="24"/>
          <w:rtl w:val="0"/>
        </w:rPr>
        <w:t xml:space="preserve">So the way coin works is, you can: use it to get a bonus on certain rolls, so you can just straight up spend it to get a better result when you're you know, doing a research check. You can spend it to make your vice outcome better et cetera, there's all sorts of bonuses you can get just by spending coin. </w:t>
      </w:r>
    </w:p>
    <w:p w:rsidR="00000000" w:rsidDel="00000000" w:rsidP="00000000" w:rsidRDefault="00000000" w:rsidRPr="00000000" w14:paraId="00000250">
      <w:pPr>
        <w:spacing w:after="200" w:before="200" w:line="276" w:lineRule="auto"/>
        <w:ind w:firstLine="720"/>
        <w:rPr>
          <w:sz w:val="24"/>
          <w:szCs w:val="24"/>
        </w:rPr>
      </w:pPr>
      <w:r w:rsidDel="00000000" w:rsidR="00000000" w:rsidRPr="00000000">
        <w:rPr>
          <w:sz w:val="24"/>
          <w:szCs w:val="24"/>
          <w:rtl w:val="0"/>
        </w:rPr>
        <w:t xml:space="preserve">Or, here's the thing, if you- when the game is over, basically, you have to look at how much you've stashed away. So one, you can't ever have more than four coin with you at a time. That's just too much coin. That's just- it's not- that's a lot of coin. So you need to put that somewhere. Whatever you have at the end of your life basically, or the end of the game, determines how you are. So from 0-10 you end up broke. From 11-20 you end up with a tiny hovel that you can call your own. For 21-39 you end up modest; a simple home or apartment, some small comforts. And then 40: you get a well appointed home or apartment, claiming a few luxuries. You might even open a medium sized business. </w:t>
      </w:r>
    </w:p>
    <w:p w:rsidR="00000000" w:rsidDel="00000000" w:rsidP="00000000" w:rsidRDefault="00000000" w:rsidRPr="00000000" w14:paraId="00000251">
      <w:pPr>
        <w:spacing w:after="200" w:before="200" w:line="276" w:lineRule="auto"/>
        <w:ind w:firstLine="720"/>
        <w:rPr>
          <w:sz w:val="24"/>
          <w:szCs w:val="24"/>
        </w:rPr>
      </w:pPr>
      <w:r w:rsidDel="00000000" w:rsidR="00000000" w:rsidRPr="00000000">
        <w:rPr>
          <w:sz w:val="24"/>
          <w:szCs w:val="24"/>
          <w:rtl w:val="0"/>
        </w:rPr>
        <w:t xml:space="preserve">In addition, once you get- when you move up that stash level, from poor to meager to modest to fine, you also just have a quality of life increase? Just in terms of what your day-to-day living is, which changes your kind of narrative reach. That's how you can say 'I pour a nice bottle of wine for my guests to get an advantage, because I live a modest life, and that means I have some small comforts, like some nice wine every now and then.’ Whereas if you're a poor soul, you can't afford nice wine! What the fuck are you talking about? Spend some coin right now if you want to have nice wine! Or tell me where you got it from and take some stress or whatever. </w:t>
      </w:r>
    </w:p>
    <w:p w:rsidR="00000000" w:rsidDel="00000000" w:rsidP="00000000" w:rsidRDefault="00000000" w:rsidRPr="00000000" w14:paraId="00000252">
      <w:pPr>
        <w:spacing w:after="200" w:before="200" w:line="276" w:lineRule="auto"/>
        <w:ind w:firstLine="720"/>
        <w:rPr>
          <w:sz w:val="24"/>
          <w:szCs w:val="24"/>
        </w:rPr>
      </w:pPr>
      <w:r w:rsidDel="00000000" w:rsidR="00000000" w:rsidRPr="00000000">
        <w:rPr>
          <w:sz w:val="24"/>
          <w:szCs w:val="24"/>
          <w:rtl w:val="0"/>
        </w:rPr>
        <w:t xml:space="preserve">So that's what coin is for. Coin determines how you retire, and also just kind of where you're at. There's also like, the fact that like, you need to put coin somewhere. So either you put it in your own stash, or you can store it in the crew, which- you can put four coin in the crew by default, and then you have to buy a vault to put more in.</w:t>
      </w:r>
    </w:p>
    <w:p w:rsidR="00000000" w:rsidDel="00000000" w:rsidP="00000000" w:rsidRDefault="00000000" w:rsidRPr="00000000" w14:paraId="00000253">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254">
      <w:pPr>
        <w:spacing w:after="200" w:before="200" w:line="276" w:lineRule="auto"/>
        <w:rPr>
          <w:sz w:val="24"/>
          <w:szCs w:val="24"/>
        </w:rPr>
      </w:pPr>
      <w:r w:rsidDel="00000000" w:rsidR="00000000" w:rsidRPr="00000000">
        <w:rPr>
          <w:sz w:val="24"/>
          <w:szCs w:val="24"/>
          <w:rtl w:val="0"/>
        </w:rPr>
        <w:t xml:space="preserve">AUSTIN: They'll get you, no matter what you do! They'll get you, no matter what, I swear to god.</w:t>
      </w:r>
    </w:p>
    <w:p w:rsidR="00000000" w:rsidDel="00000000" w:rsidP="00000000" w:rsidRDefault="00000000" w:rsidRPr="00000000" w14:paraId="00000255">
      <w:pPr>
        <w:spacing w:after="200" w:before="200" w:line="276" w:lineRule="auto"/>
        <w:rPr>
          <w:sz w:val="24"/>
          <w:szCs w:val="24"/>
        </w:rPr>
      </w:pPr>
      <w:r w:rsidDel="00000000" w:rsidR="00000000" w:rsidRPr="00000000">
        <w:rPr>
          <w:sz w:val="24"/>
          <w:szCs w:val="24"/>
          <w:rtl w:val="0"/>
        </w:rPr>
        <w:t xml:space="preserve">[overlapping]</w:t>
        <w:br w:type="textWrapping"/>
        <w:t xml:space="preserve">JACK: I propose-</w:t>
        <w:br w:type="textWrapping"/>
        <w:t xml:space="preserve">AUSTIN: Alright.</w:t>
      </w:r>
    </w:p>
    <w:p w:rsidR="00000000" w:rsidDel="00000000" w:rsidP="00000000" w:rsidRDefault="00000000" w:rsidRPr="00000000" w14:paraId="00000256">
      <w:pPr>
        <w:spacing w:after="200" w:before="200" w:line="276" w:lineRule="auto"/>
        <w:rPr>
          <w:sz w:val="24"/>
          <w:szCs w:val="24"/>
        </w:rPr>
      </w:pPr>
      <w:r w:rsidDel="00000000" w:rsidR="00000000" w:rsidRPr="00000000">
        <w:rPr>
          <w:sz w:val="24"/>
          <w:szCs w:val="24"/>
          <w:rtl w:val="0"/>
        </w:rPr>
        <w:t xml:space="preserve">JACK: </w:t>
      </w:r>
      <w:r w:rsidDel="00000000" w:rsidR="00000000" w:rsidRPr="00000000">
        <w:rPr>
          <w:i w:val="1"/>
          <w:sz w:val="24"/>
          <w:szCs w:val="24"/>
          <w:rtl w:val="0"/>
        </w:rPr>
        <w:t xml:space="preserve">-informants </w:t>
      </w:r>
      <w:r w:rsidDel="00000000" w:rsidR="00000000" w:rsidRPr="00000000">
        <w:rPr>
          <w:sz w:val="24"/>
          <w:szCs w:val="24"/>
          <w:rtl w:val="0"/>
        </w:rPr>
        <w:t xml:space="preserve">for our third one.</w:t>
      </w:r>
    </w:p>
    <w:p w:rsidR="00000000" w:rsidDel="00000000" w:rsidP="00000000" w:rsidRDefault="00000000" w:rsidRPr="00000000" w14:paraId="00000257">
      <w:pPr>
        <w:spacing w:after="200" w:before="200" w:line="276" w:lineRule="auto"/>
        <w:rPr>
          <w:sz w:val="24"/>
          <w:szCs w:val="24"/>
        </w:rPr>
      </w:pPr>
      <w:r w:rsidDel="00000000" w:rsidR="00000000" w:rsidRPr="00000000">
        <w:rPr>
          <w:sz w:val="24"/>
          <w:szCs w:val="24"/>
          <w:rtl w:val="0"/>
        </w:rPr>
        <w:t xml:space="preserve">AUSTIN: I like that conceptually, a lot.</w:t>
      </w:r>
    </w:p>
    <w:p w:rsidR="00000000" w:rsidDel="00000000" w:rsidP="00000000" w:rsidRDefault="00000000" w:rsidRPr="00000000" w14:paraId="00000258">
      <w:pPr>
        <w:spacing w:after="200" w:before="200" w:line="276" w:lineRule="auto"/>
        <w:rPr>
          <w:sz w:val="24"/>
          <w:szCs w:val="24"/>
        </w:rPr>
      </w:pPr>
      <w:r w:rsidDel="00000000" w:rsidR="00000000" w:rsidRPr="00000000">
        <w:rPr>
          <w:sz w:val="24"/>
          <w:szCs w:val="24"/>
          <w:rtl w:val="0"/>
        </w:rPr>
        <w:t xml:space="preserve">Dre: Yeah. Um,</w:t>
      </w:r>
    </w:p>
    <w:p w:rsidR="00000000" w:rsidDel="00000000" w:rsidP="00000000" w:rsidRDefault="00000000" w:rsidRPr="00000000" w14:paraId="00000259">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5A">
      <w:pPr>
        <w:spacing w:after="200" w:before="200" w:line="276" w:lineRule="auto"/>
        <w:rPr>
          <w:sz w:val="24"/>
          <w:szCs w:val="24"/>
        </w:rPr>
      </w:pPr>
      <w:r w:rsidDel="00000000" w:rsidR="00000000" w:rsidRPr="00000000">
        <w:rPr>
          <w:sz w:val="24"/>
          <w:szCs w:val="24"/>
          <w:rtl w:val="0"/>
        </w:rPr>
        <w:t xml:space="preserve">JACK: Okay.</w:t>
      </w:r>
    </w:p>
    <w:p w:rsidR="00000000" w:rsidDel="00000000" w:rsidP="00000000" w:rsidRDefault="00000000" w:rsidRPr="00000000" w14:paraId="0000025B">
      <w:pPr>
        <w:spacing w:after="200" w:before="200" w:line="276" w:lineRule="auto"/>
        <w:rPr>
          <w:sz w:val="24"/>
          <w:szCs w:val="24"/>
        </w:rPr>
      </w:pPr>
      <w:r w:rsidDel="00000000" w:rsidR="00000000" w:rsidRPr="00000000">
        <w:rPr>
          <w:sz w:val="24"/>
          <w:szCs w:val="24"/>
          <w:rtl w:val="0"/>
        </w:rPr>
        <w:t xml:space="preserve">AUSTIN: Oh, I might be wrong about this too, wait one second. [Dre laughs] I just may have figured out that we might have to- we might be- ah, maybe you're right, one second. Fuck! Yeah, no. That was bad. That was not what we should have done.</w:t>
      </w:r>
    </w:p>
    <w:p w:rsidR="00000000" w:rsidDel="00000000" w:rsidP="00000000" w:rsidRDefault="00000000" w:rsidRPr="00000000" w14:paraId="0000025C">
      <w:pPr>
        <w:spacing w:after="200" w:before="200" w:line="276" w:lineRule="auto"/>
        <w:rPr>
          <w:sz w:val="24"/>
          <w:szCs w:val="24"/>
        </w:rPr>
      </w:pPr>
      <w:r w:rsidDel="00000000" w:rsidR="00000000" w:rsidRPr="00000000">
        <w:rPr>
          <w:sz w:val="24"/>
          <w:szCs w:val="24"/>
          <w:rtl w:val="0"/>
        </w:rPr>
        <w:t xml:space="preserve">ALI: Oh?</w:t>
      </w:r>
    </w:p>
    <w:p w:rsidR="00000000" w:rsidDel="00000000" w:rsidP="00000000" w:rsidRDefault="00000000" w:rsidRPr="00000000" w14:paraId="0000025D">
      <w:pPr>
        <w:spacing w:after="200" w:before="200" w:line="276" w:lineRule="auto"/>
        <w:rPr>
          <w:sz w:val="24"/>
          <w:szCs w:val="24"/>
        </w:rPr>
      </w:pPr>
      <w:r w:rsidDel="00000000" w:rsidR="00000000" w:rsidRPr="00000000">
        <w:rPr>
          <w:sz w:val="24"/>
          <w:szCs w:val="24"/>
          <w:rtl w:val="0"/>
        </w:rPr>
        <w:t xml:space="preserve">AUSTIN: We don't get- you might get one of those right now. [Ali makes a sad sound] So what you actually get here are upgrades, which are the other thing.</w:t>
      </w:r>
    </w:p>
    <w:p w:rsidR="00000000" w:rsidDel="00000000" w:rsidP="00000000" w:rsidRDefault="00000000" w:rsidRPr="00000000" w14:paraId="0000025E">
      <w:pPr>
        <w:spacing w:after="200" w:before="200" w:line="276" w:lineRule="auto"/>
        <w:rPr>
          <w:sz w:val="24"/>
          <w:szCs w:val="24"/>
        </w:rPr>
      </w:pPr>
      <w:r w:rsidDel="00000000" w:rsidR="00000000" w:rsidRPr="00000000">
        <w:rPr>
          <w:sz w:val="24"/>
          <w:szCs w:val="24"/>
          <w:rtl w:val="0"/>
        </w:rPr>
        <w:t xml:space="preserve">SYLVIA: Well,</w:t>
      </w:r>
    </w:p>
    <w:p w:rsidR="00000000" w:rsidDel="00000000" w:rsidP="00000000" w:rsidRDefault="00000000" w:rsidRPr="00000000" w14:paraId="0000025F">
      <w:pPr>
        <w:spacing w:after="200" w:before="200" w:line="276" w:lineRule="auto"/>
        <w:rPr>
          <w:sz w:val="24"/>
          <w:szCs w:val="24"/>
        </w:rPr>
      </w:pPr>
      <w:r w:rsidDel="00000000" w:rsidR="00000000" w:rsidRPr="00000000">
        <w:rPr>
          <w:sz w:val="24"/>
          <w:szCs w:val="24"/>
          <w:rtl w:val="0"/>
        </w:rPr>
        <w:t xml:space="preserve">AUSTIN: Well now you have something to aim for!</w:t>
      </w:r>
    </w:p>
    <w:p w:rsidR="00000000" w:rsidDel="00000000" w:rsidP="00000000" w:rsidRDefault="00000000" w:rsidRPr="00000000" w14:paraId="00000260">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61">
      <w:pPr>
        <w:spacing w:after="200" w:before="200" w:line="276" w:lineRule="auto"/>
        <w:rPr>
          <w:sz w:val="24"/>
          <w:szCs w:val="24"/>
        </w:rPr>
      </w:pPr>
      <w:r w:rsidDel="00000000" w:rsidR="00000000" w:rsidRPr="00000000">
        <w:rPr>
          <w:sz w:val="24"/>
          <w:szCs w:val="24"/>
          <w:rtl w:val="0"/>
        </w:rPr>
        <w:t xml:space="preserve">[Jack sighs in disappointment]</w:t>
      </w:r>
    </w:p>
    <w:p w:rsidR="00000000" w:rsidDel="00000000" w:rsidP="00000000" w:rsidRDefault="00000000" w:rsidRPr="00000000" w14:paraId="00000262">
      <w:pPr>
        <w:spacing w:after="200" w:before="200" w:line="276" w:lineRule="auto"/>
        <w:rPr>
          <w:sz w:val="24"/>
          <w:szCs w:val="24"/>
        </w:rPr>
      </w:pPr>
      <w:r w:rsidDel="00000000" w:rsidR="00000000" w:rsidRPr="00000000">
        <w:rPr>
          <w:sz w:val="24"/>
          <w:szCs w:val="24"/>
          <w:rtl w:val="0"/>
        </w:rPr>
        <w:t xml:space="preserve">AUSTIN: I might give you the cool thing anyway.</w:t>
      </w:r>
    </w:p>
    <w:p w:rsidR="00000000" w:rsidDel="00000000" w:rsidP="00000000" w:rsidRDefault="00000000" w:rsidRPr="00000000" w14:paraId="00000263">
      <w:pPr>
        <w:spacing w:after="200" w:before="200" w:line="276" w:lineRule="auto"/>
        <w:rPr>
          <w:sz w:val="24"/>
          <w:szCs w:val="24"/>
        </w:rPr>
      </w:pPr>
      <w:r w:rsidDel="00000000" w:rsidR="00000000" w:rsidRPr="00000000">
        <w:rPr>
          <w:sz w:val="24"/>
          <w:szCs w:val="24"/>
          <w:rtl w:val="0"/>
        </w:rPr>
        <w:t xml:space="preserve">SYLVIA: Vice dens?</w:t>
      </w:r>
    </w:p>
    <w:p w:rsidR="00000000" w:rsidDel="00000000" w:rsidP="00000000" w:rsidRDefault="00000000" w:rsidRPr="00000000" w14:paraId="00000264">
      <w:pPr>
        <w:spacing w:after="200" w:before="200" w:line="276" w:lineRule="auto"/>
        <w:rPr>
          <w:sz w:val="24"/>
          <w:szCs w:val="24"/>
        </w:rPr>
      </w:pPr>
      <w:r w:rsidDel="00000000" w:rsidR="00000000" w:rsidRPr="00000000">
        <w:rPr>
          <w:sz w:val="24"/>
          <w:szCs w:val="24"/>
          <w:rtl w:val="0"/>
        </w:rPr>
        <w:t xml:space="preserve">AUSTIN: I might give you vice dens...or like, safehosues and you can work towards vice dens. [Sylvia and Ali make disappointed sounds] So yeah, you get two crew upgrades from the bottom right, which are: </w:t>
      </w:r>
      <w:r w:rsidDel="00000000" w:rsidR="00000000" w:rsidRPr="00000000">
        <w:rPr>
          <w:i w:val="1"/>
          <w:sz w:val="24"/>
          <w:szCs w:val="24"/>
          <w:rtl w:val="0"/>
        </w:rPr>
        <w:t xml:space="preserve">fine false paperwork, fine swag</w:t>
      </w:r>
      <w:r w:rsidDel="00000000" w:rsidR="00000000" w:rsidRPr="00000000">
        <w:rPr>
          <w:sz w:val="24"/>
          <w:szCs w:val="24"/>
          <w:rtl w:val="0"/>
        </w:rPr>
        <w:t xml:space="preserve"> - which is you can just spend that for bribe, you get a bonus for bribes any time. </w:t>
      </w:r>
      <w:r w:rsidDel="00000000" w:rsidR="00000000" w:rsidRPr="00000000">
        <w:rPr>
          <w:i w:val="1"/>
          <w:sz w:val="24"/>
          <w:szCs w:val="24"/>
          <w:rtl w:val="0"/>
        </w:rPr>
        <w:t xml:space="preserve">Elite rooks</w:t>
      </w:r>
      <w:r w:rsidDel="00000000" w:rsidR="00000000" w:rsidRPr="00000000">
        <w:rPr>
          <w:sz w:val="24"/>
          <w:szCs w:val="24"/>
          <w:rtl w:val="0"/>
        </w:rPr>
        <w:t xml:space="preserve">, which are a type of cohort if i believe- yeah they are, they are con artists, spies, and socialites. </w:t>
      </w:r>
      <w:r w:rsidDel="00000000" w:rsidR="00000000" w:rsidRPr="00000000">
        <w:rPr>
          <w:i w:val="1"/>
          <w:sz w:val="24"/>
          <w:szCs w:val="24"/>
          <w:rtl w:val="0"/>
        </w:rPr>
        <w:t xml:space="preserve">Lookouts</w:t>
      </w:r>
      <w:r w:rsidDel="00000000" w:rsidR="00000000" w:rsidRPr="00000000">
        <w:rPr>
          <w:sz w:val="24"/>
          <w:szCs w:val="24"/>
          <w:rtl w:val="0"/>
        </w:rPr>
        <w:t xml:space="preserve">, </w:t>
      </w:r>
      <w:r w:rsidDel="00000000" w:rsidR="00000000" w:rsidRPr="00000000">
        <w:rPr>
          <w:i w:val="1"/>
          <w:sz w:val="24"/>
          <w:szCs w:val="24"/>
          <w:rtl w:val="0"/>
        </w:rPr>
        <w:t xml:space="preserve">hawker's rigging</w:t>
      </w:r>
      <w:r w:rsidDel="00000000" w:rsidR="00000000" w:rsidRPr="00000000">
        <w:rPr>
          <w:sz w:val="24"/>
          <w:szCs w:val="24"/>
          <w:rtl w:val="0"/>
        </w:rPr>
        <w:t xml:space="preserve">, which is like, it's a concealment thing, and then </w:t>
      </w:r>
      <w:r w:rsidDel="00000000" w:rsidR="00000000" w:rsidRPr="00000000">
        <w:rPr>
          <w:i w:val="1"/>
          <w:sz w:val="24"/>
          <w:szCs w:val="24"/>
          <w:rtl w:val="0"/>
        </w:rPr>
        <w:t xml:space="preserve">prison contacts</w:t>
      </w:r>
      <w:r w:rsidDel="00000000" w:rsidR="00000000" w:rsidRPr="00000000">
        <w:rPr>
          <w:sz w:val="24"/>
          <w:szCs w:val="24"/>
          <w:rtl w:val="0"/>
        </w:rPr>
        <w:t xml:space="preserve">. So you get two of those. Or, the other stuff that's to the right there, like: a vault, a workshop, et cetera.</w:t>
      </w:r>
    </w:p>
    <w:p w:rsidR="00000000" w:rsidDel="00000000" w:rsidP="00000000" w:rsidRDefault="00000000" w:rsidRPr="00000000" w14:paraId="00000265">
      <w:pPr>
        <w:spacing w:after="200" w:before="200" w:line="276" w:lineRule="auto"/>
        <w:rPr>
          <w:sz w:val="24"/>
          <w:szCs w:val="24"/>
        </w:rPr>
      </w:pPr>
      <w:r w:rsidDel="00000000" w:rsidR="00000000" w:rsidRPr="00000000">
        <w:rPr>
          <w:sz w:val="24"/>
          <w:szCs w:val="24"/>
          <w:rtl w:val="0"/>
        </w:rPr>
        <w:t xml:space="preserve">DRE: Mmm.</w:t>
      </w:r>
    </w:p>
    <w:p w:rsidR="00000000" w:rsidDel="00000000" w:rsidP="00000000" w:rsidRDefault="00000000" w:rsidRPr="00000000" w14:paraId="00000266">
      <w:pPr>
        <w:spacing w:after="200" w:before="200" w:line="276" w:lineRule="auto"/>
        <w:rPr>
          <w:sz w:val="24"/>
          <w:szCs w:val="24"/>
        </w:rPr>
      </w:pPr>
      <w:r w:rsidDel="00000000" w:rsidR="00000000" w:rsidRPr="00000000">
        <w:rPr>
          <w:sz w:val="24"/>
          <w:szCs w:val="24"/>
          <w:rtl w:val="0"/>
        </w:rPr>
        <w:t xml:space="preserve">JACK: Hmm.</w:t>
      </w:r>
    </w:p>
    <w:p w:rsidR="00000000" w:rsidDel="00000000" w:rsidP="00000000" w:rsidRDefault="00000000" w:rsidRPr="00000000" w14:paraId="00000267">
      <w:pPr>
        <w:spacing w:after="200" w:before="200" w:line="276" w:lineRule="auto"/>
        <w:rPr>
          <w:sz w:val="24"/>
          <w:szCs w:val="24"/>
        </w:rPr>
      </w:pPr>
      <w:r w:rsidDel="00000000" w:rsidR="00000000" w:rsidRPr="00000000">
        <w:rPr>
          <w:sz w:val="24"/>
          <w:szCs w:val="24"/>
          <w:rtl w:val="0"/>
        </w:rPr>
        <w:t xml:space="preserve">DRE: I really like the rigging. Like being able to carry one extra item. I feel like that could come in handy.</w:t>
      </w:r>
    </w:p>
    <w:p w:rsidR="00000000" w:rsidDel="00000000" w:rsidP="00000000" w:rsidRDefault="00000000" w:rsidRPr="00000000" w14:paraId="00000268">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69">
      <w:pPr>
        <w:spacing w:after="200" w:before="200" w:line="276" w:lineRule="auto"/>
        <w:rPr>
          <w:sz w:val="24"/>
          <w:szCs w:val="24"/>
        </w:rPr>
      </w:pPr>
      <w:r w:rsidDel="00000000" w:rsidR="00000000" w:rsidRPr="00000000">
        <w:rPr>
          <w:sz w:val="24"/>
          <w:szCs w:val="24"/>
          <w:rtl w:val="0"/>
        </w:rPr>
        <w:t xml:space="preserve">AUSTIN: That is really useful. Yeah I could-I think that's probably a good one. And then another one?</w:t>
      </w:r>
    </w:p>
    <w:p w:rsidR="00000000" w:rsidDel="00000000" w:rsidP="00000000" w:rsidRDefault="00000000" w:rsidRPr="00000000" w14:paraId="0000026A">
      <w:pPr>
        <w:spacing w:after="200" w:before="200" w:line="276" w:lineRule="auto"/>
        <w:rPr>
          <w:sz w:val="24"/>
          <w:szCs w:val="24"/>
        </w:rPr>
      </w:pPr>
      <w:r w:rsidDel="00000000" w:rsidR="00000000" w:rsidRPr="00000000">
        <w:rPr>
          <w:sz w:val="24"/>
          <w:szCs w:val="24"/>
          <w:rtl w:val="0"/>
        </w:rPr>
        <w:t xml:space="preserve">ALI: I really love the idea of fine false paperwork. [Laughs]</w:t>
      </w:r>
    </w:p>
    <w:p w:rsidR="00000000" w:rsidDel="00000000" w:rsidP="00000000" w:rsidRDefault="00000000" w:rsidRPr="00000000" w14:paraId="0000026B">
      <w:pPr>
        <w:spacing w:after="200" w:before="200" w:line="276" w:lineRule="auto"/>
        <w:rPr>
          <w:sz w:val="24"/>
          <w:szCs w:val="24"/>
        </w:rPr>
      </w:pPr>
      <w:r w:rsidDel="00000000" w:rsidR="00000000" w:rsidRPr="00000000">
        <w:rPr>
          <w:sz w:val="24"/>
          <w:szCs w:val="24"/>
          <w:rtl w:val="0"/>
        </w:rPr>
        <w:t xml:space="preserve">AUSTIN: As just a thing?</w:t>
      </w:r>
    </w:p>
    <w:p w:rsidR="00000000" w:rsidDel="00000000" w:rsidP="00000000" w:rsidRDefault="00000000" w:rsidRPr="00000000" w14:paraId="0000026C">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6D">
      <w:pPr>
        <w:spacing w:after="200" w:before="200" w:line="276" w:lineRule="auto"/>
        <w:rPr>
          <w:sz w:val="24"/>
          <w:szCs w:val="24"/>
        </w:rPr>
      </w:pPr>
      <w:r w:rsidDel="00000000" w:rsidR="00000000" w:rsidRPr="00000000">
        <w:rPr>
          <w:sz w:val="24"/>
          <w:szCs w:val="24"/>
          <w:rtl w:val="0"/>
        </w:rPr>
        <w:t xml:space="preserve">JACK: Oh, yeah. I really like that.</w:t>
      </w:r>
    </w:p>
    <w:p w:rsidR="00000000" w:rsidDel="00000000" w:rsidP="00000000" w:rsidRDefault="00000000" w:rsidRPr="00000000" w14:paraId="0000026E">
      <w:pPr>
        <w:spacing w:after="200" w:before="200" w:line="276" w:lineRule="auto"/>
        <w:rPr>
          <w:sz w:val="24"/>
          <w:szCs w:val="24"/>
        </w:rPr>
      </w:pPr>
      <w:r w:rsidDel="00000000" w:rsidR="00000000" w:rsidRPr="00000000">
        <w:rPr>
          <w:sz w:val="24"/>
          <w:szCs w:val="24"/>
          <w:rtl w:val="0"/>
        </w:rPr>
        <w:t xml:space="preserve">AUSTIN: Me too.</w:t>
      </w:r>
    </w:p>
    <w:p w:rsidR="00000000" w:rsidDel="00000000" w:rsidP="00000000" w:rsidRDefault="00000000" w:rsidRPr="00000000" w14:paraId="0000026F">
      <w:pPr>
        <w:spacing w:after="200" w:before="200" w:line="276" w:lineRule="auto"/>
        <w:rPr>
          <w:sz w:val="24"/>
          <w:szCs w:val="24"/>
        </w:rPr>
      </w:pPr>
      <w:r w:rsidDel="00000000" w:rsidR="00000000" w:rsidRPr="00000000">
        <w:rPr>
          <w:sz w:val="24"/>
          <w:szCs w:val="24"/>
          <w:rtl w:val="0"/>
        </w:rPr>
        <w:t xml:space="preserve">JACK: Yeah, I really like the idea of that.</w:t>
      </w:r>
    </w:p>
    <w:p w:rsidR="00000000" w:rsidDel="00000000" w:rsidP="00000000" w:rsidRDefault="00000000" w:rsidRPr="00000000" w14:paraId="00000270">
      <w:pPr>
        <w:spacing w:after="200" w:before="200" w:line="276" w:lineRule="auto"/>
        <w:rPr>
          <w:sz w:val="24"/>
          <w:szCs w:val="24"/>
        </w:rPr>
      </w:pPr>
      <w:r w:rsidDel="00000000" w:rsidR="00000000" w:rsidRPr="00000000">
        <w:rPr>
          <w:sz w:val="24"/>
          <w:szCs w:val="24"/>
          <w:rtl w:val="0"/>
        </w:rPr>
        <w:t xml:space="preserve">AUSTIN: That'll come in handy!</w:t>
      </w:r>
    </w:p>
    <w:p w:rsidR="00000000" w:rsidDel="00000000" w:rsidP="00000000" w:rsidRDefault="00000000" w:rsidRPr="00000000" w14:paraId="00000271">
      <w:pPr>
        <w:spacing w:after="200" w:before="200" w:line="276" w:lineRule="auto"/>
        <w:rPr>
          <w:sz w:val="24"/>
          <w:szCs w:val="24"/>
        </w:rPr>
      </w:pPr>
      <w:r w:rsidDel="00000000" w:rsidR="00000000" w:rsidRPr="00000000">
        <w:rPr>
          <w:sz w:val="24"/>
          <w:szCs w:val="24"/>
          <w:rtl w:val="0"/>
        </w:rPr>
        <w:t xml:space="preserve">JACK: Yeah.</w:t>
      </w:r>
    </w:p>
    <w:p w:rsidR="00000000" w:rsidDel="00000000" w:rsidP="00000000" w:rsidRDefault="00000000" w:rsidRPr="00000000" w14:paraId="00000272">
      <w:pPr>
        <w:spacing w:after="200" w:before="200" w:line="276" w:lineRule="auto"/>
        <w:rPr>
          <w:sz w:val="24"/>
          <w:szCs w:val="24"/>
        </w:rPr>
      </w:pPr>
      <w:r w:rsidDel="00000000" w:rsidR="00000000" w:rsidRPr="00000000">
        <w:rPr>
          <w:sz w:val="24"/>
          <w:szCs w:val="24"/>
          <w:rtl w:val="0"/>
        </w:rPr>
        <w:t xml:space="preserve">AUSTIN: The fact that it's </w:t>
      </w:r>
      <w:r w:rsidDel="00000000" w:rsidR="00000000" w:rsidRPr="00000000">
        <w:rPr>
          <w:i w:val="1"/>
          <w:sz w:val="24"/>
          <w:szCs w:val="24"/>
          <w:rtl w:val="0"/>
        </w:rPr>
        <w:t xml:space="preserve">fine </w:t>
      </w:r>
      <w:r w:rsidDel="00000000" w:rsidR="00000000" w:rsidRPr="00000000">
        <w:rPr>
          <w:sz w:val="24"/>
          <w:szCs w:val="24"/>
          <w:rtl w:val="0"/>
        </w:rPr>
        <w:t xml:space="preserve">will even help further.</w:t>
      </w:r>
    </w:p>
    <w:p w:rsidR="00000000" w:rsidDel="00000000" w:rsidP="00000000" w:rsidRDefault="00000000" w:rsidRPr="00000000" w14:paraId="00000273">
      <w:pPr>
        <w:spacing w:after="200" w:before="200" w:line="276"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274">
      <w:pPr>
        <w:spacing w:after="200" w:before="200" w:line="276" w:lineRule="auto"/>
        <w:rPr>
          <w:sz w:val="24"/>
          <w:szCs w:val="24"/>
        </w:rPr>
      </w:pPr>
      <w:r w:rsidDel="00000000" w:rsidR="00000000" w:rsidRPr="00000000">
        <w:rPr>
          <w:sz w:val="24"/>
          <w:szCs w:val="24"/>
          <w:rtl w:val="0"/>
        </w:rPr>
        <w:t xml:space="preserve">JACK: Yeah, I'm actually </w:t>
      </w:r>
      <w:r w:rsidDel="00000000" w:rsidR="00000000" w:rsidRPr="00000000">
        <w:rPr>
          <w:i w:val="1"/>
          <w:sz w:val="24"/>
          <w:szCs w:val="24"/>
          <w:rtl w:val="0"/>
        </w:rPr>
        <w:t xml:space="preserve">way </w:t>
      </w:r>
      <w:r w:rsidDel="00000000" w:rsidR="00000000" w:rsidRPr="00000000">
        <w:rPr>
          <w:sz w:val="24"/>
          <w:szCs w:val="24"/>
          <w:rtl w:val="0"/>
        </w:rPr>
        <w:t xml:space="preserve">into fine false paperwork.</w:t>
      </w:r>
    </w:p>
    <w:p w:rsidR="00000000" w:rsidDel="00000000" w:rsidP="00000000" w:rsidRDefault="00000000" w:rsidRPr="00000000" w14:paraId="00000275">
      <w:pPr>
        <w:spacing w:after="200" w:before="200" w:line="276" w:lineRule="auto"/>
        <w:rPr>
          <w:sz w:val="24"/>
          <w:szCs w:val="24"/>
        </w:rPr>
      </w:pPr>
      <w:r w:rsidDel="00000000" w:rsidR="00000000" w:rsidRPr="00000000">
        <w:rPr>
          <w:sz w:val="24"/>
          <w:szCs w:val="24"/>
          <w:rtl w:val="0"/>
        </w:rPr>
        <w:t xml:space="preserve">AUSTIN: You don't say? [Ali laughs] Alright, there we go. Alright. Added. Alright, then you chose a favourite contact. So you begin with all of the contacts here; again, we'll rename these probably between sessions, but it's like: a magistrate, a bluecoat - so in that case, let's say, again we'll say like one of these is a...like someone in the courthouse, one of them is like a, one of the private security people in the Orchid Parish. A broker, a smuggler, a </w:t>
      </w:r>
      <w:r w:rsidDel="00000000" w:rsidR="00000000" w:rsidRPr="00000000">
        <w:rPr>
          <w:sz w:val="24"/>
          <w:szCs w:val="24"/>
          <w:rtl w:val="0"/>
        </w:rPr>
        <w:t xml:space="preserve">dilettante</w:t>
      </w:r>
      <w:r w:rsidDel="00000000" w:rsidR="00000000" w:rsidRPr="00000000">
        <w:rPr>
          <w:sz w:val="24"/>
          <w:szCs w:val="24"/>
          <w:rtl w:val="0"/>
        </w:rPr>
        <w:t xml:space="preserve">, and a gang boss.</w:t>
      </w:r>
    </w:p>
    <w:p w:rsidR="00000000" w:rsidDel="00000000" w:rsidP="00000000" w:rsidRDefault="00000000" w:rsidRPr="00000000" w14:paraId="00000276">
      <w:pPr>
        <w:spacing w:after="200" w:before="200" w:line="276" w:lineRule="auto"/>
        <w:rPr>
          <w:sz w:val="24"/>
          <w:szCs w:val="24"/>
        </w:rPr>
      </w:pPr>
      <w:r w:rsidDel="00000000" w:rsidR="00000000" w:rsidRPr="00000000">
        <w:rPr>
          <w:sz w:val="24"/>
          <w:szCs w:val="24"/>
          <w:rtl w:val="0"/>
        </w:rPr>
        <w:t xml:space="preserve">JACK: A mid tier government bureaucrat,</w:t>
      </w:r>
    </w:p>
    <w:p w:rsidR="00000000" w:rsidDel="00000000" w:rsidP="00000000" w:rsidRDefault="00000000" w:rsidRPr="00000000" w14:paraId="00000277">
      <w:pPr>
        <w:spacing w:after="200" w:before="200" w:line="276" w:lineRule="auto"/>
        <w:rPr>
          <w:sz w:val="24"/>
          <w:szCs w:val="24"/>
        </w:rPr>
      </w:pPr>
      <w:r w:rsidDel="00000000" w:rsidR="00000000" w:rsidRPr="00000000">
        <w:rPr>
          <w:sz w:val="24"/>
          <w:szCs w:val="24"/>
          <w:rtl w:val="0"/>
        </w:rPr>
        <w:t xml:space="preserve">[Ali chuckles]</w:t>
      </w:r>
    </w:p>
    <w:p w:rsidR="00000000" w:rsidDel="00000000" w:rsidP="00000000" w:rsidRDefault="00000000" w:rsidRPr="00000000" w14:paraId="00000278">
      <w:pPr>
        <w:spacing w:after="200" w:before="200" w:line="276" w:lineRule="auto"/>
        <w:rPr>
          <w:sz w:val="24"/>
          <w:szCs w:val="24"/>
        </w:rPr>
      </w:pPr>
      <w:r w:rsidDel="00000000" w:rsidR="00000000" w:rsidRPr="00000000">
        <w:rPr>
          <w:sz w:val="24"/>
          <w:szCs w:val="24"/>
          <w:rtl w:val="0"/>
        </w:rPr>
        <w:t xml:space="preserve">AUSTIN: Yep. That's- that's, you know if that's what you want, we can do that.</w:t>
      </w:r>
    </w:p>
    <w:p w:rsidR="00000000" w:rsidDel="00000000" w:rsidP="00000000" w:rsidRDefault="00000000" w:rsidRPr="00000000" w14:paraId="00000279">
      <w:pPr>
        <w:spacing w:after="200" w:before="200" w:line="276" w:lineRule="auto"/>
        <w:rPr>
          <w:sz w:val="24"/>
          <w:szCs w:val="24"/>
        </w:rPr>
      </w:pPr>
      <w:r w:rsidDel="00000000" w:rsidR="00000000" w:rsidRPr="00000000">
        <w:rPr>
          <w:sz w:val="24"/>
          <w:szCs w:val="24"/>
          <w:rtl w:val="0"/>
        </w:rPr>
        <w:t xml:space="preserve">[Jack and Dre chuckle]</w:t>
      </w:r>
    </w:p>
    <w:p w:rsidR="00000000" w:rsidDel="00000000" w:rsidP="00000000" w:rsidRDefault="00000000" w:rsidRPr="00000000" w14:paraId="0000027A">
      <w:pPr>
        <w:spacing w:after="200" w:before="200" w:line="276" w:lineRule="auto"/>
        <w:rPr>
          <w:sz w:val="24"/>
          <w:szCs w:val="24"/>
        </w:rPr>
      </w:pPr>
      <w:r w:rsidDel="00000000" w:rsidR="00000000" w:rsidRPr="00000000">
        <w:rPr>
          <w:sz w:val="24"/>
          <w:szCs w:val="24"/>
          <w:rtl w:val="0"/>
        </w:rPr>
        <w:t xml:space="preserve">AUSTIN: I do feel like </w:t>
      </w:r>
      <w:r w:rsidDel="00000000" w:rsidR="00000000" w:rsidRPr="00000000">
        <w:rPr>
          <w:color w:val="ff0000"/>
          <w:sz w:val="24"/>
          <w:szCs w:val="24"/>
          <w:highlight w:val="yellow"/>
          <w:rtl w:val="0"/>
        </w:rPr>
        <w:t xml:space="preserve">roland </w:t>
      </w:r>
      <w:commentRangeStart w:id="3"/>
      <w:r w:rsidDel="00000000" w:rsidR="00000000" w:rsidRPr="00000000">
        <w:rPr>
          <w:color w:val="ff0000"/>
          <w:sz w:val="24"/>
          <w:szCs w:val="24"/>
          <w:highlight w:val="yellow"/>
          <w:rtl w:val="0"/>
        </w:rPr>
        <w:t xml:space="preserve">watt</w:t>
      </w:r>
      <w:commentRangeEnd w:id="3"/>
      <w:r w:rsidDel="00000000" w:rsidR="00000000" w:rsidRPr="00000000">
        <w:commentReference w:id="3"/>
      </w:r>
      <w:r w:rsidDel="00000000" w:rsidR="00000000" w:rsidRPr="00000000">
        <w:rPr>
          <w:color w:val="ff0000"/>
          <w:sz w:val="24"/>
          <w:szCs w:val="24"/>
          <w:highlight w:val="yellow"/>
          <w:rtl w:val="0"/>
        </w:rPr>
        <w:t xml:space="preserve">? 1:05:11.2</w:t>
      </w:r>
      <w:r w:rsidDel="00000000" w:rsidR="00000000" w:rsidRPr="00000000">
        <w:rPr>
          <w:sz w:val="24"/>
          <w:szCs w:val="24"/>
          <w:rtl w:val="0"/>
        </w:rPr>
        <w:t xml:space="preserve"> knows Orth Godlove. [Dre laughs] I feel like that's a good- [Jack and Ali laugh]</w:t>
      </w:r>
    </w:p>
    <w:p w:rsidR="00000000" w:rsidDel="00000000" w:rsidP="00000000" w:rsidRDefault="00000000" w:rsidRPr="00000000" w14:paraId="0000027B">
      <w:pPr>
        <w:spacing w:after="200" w:before="200" w:line="276" w:lineRule="auto"/>
        <w:rPr>
          <w:sz w:val="24"/>
          <w:szCs w:val="24"/>
        </w:rPr>
      </w:pPr>
      <w:r w:rsidDel="00000000" w:rsidR="00000000" w:rsidRPr="00000000">
        <w:rPr>
          <w:sz w:val="24"/>
          <w:szCs w:val="24"/>
          <w:rtl w:val="0"/>
        </w:rPr>
        <w:t xml:space="preserve">JACK: What about a broker? What about our broker who gives us all the hot trails for the information and the things.</w:t>
      </w:r>
    </w:p>
    <w:p w:rsidR="00000000" w:rsidDel="00000000" w:rsidP="00000000" w:rsidRDefault="00000000" w:rsidRPr="00000000" w14:paraId="0000027C">
      <w:pPr>
        <w:spacing w:after="200" w:before="200" w:line="276" w:lineRule="auto"/>
        <w:rPr>
          <w:sz w:val="24"/>
          <w:szCs w:val="24"/>
        </w:rPr>
      </w:pPr>
      <w:r w:rsidDel="00000000" w:rsidR="00000000" w:rsidRPr="00000000">
        <w:rPr>
          <w:sz w:val="24"/>
          <w:szCs w:val="24"/>
          <w:rtl w:val="0"/>
        </w:rPr>
        <w:t xml:space="preserve">ALI: And connects us with clients and stuff.</w:t>
      </w:r>
    </w:p>
    <w:p w:rsidR="00000000" w:rsidDel="00000000" w:rsidP="00000000" w:rsidRDefault="00000000" w:rsidRPr="00000000" w14:paraId="0000027D">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27E">
      <w:pPr>
        <w:spacing w:after="200" w:before="200" w:line="276" w:lineRule="auto"/>
        <w:rPr>
          <w:sz w:val="24"/>
          <w:szCs w:val="24"/>
        </w:rPr>
      </w:pPr>
      <w:r w:rsidDel="00000000" w:rsidR="00000000" w:rsidRPr="00000000">
        <w:rPr>
          <w:sz w:val="24"/>
          <w:szCs w:val="24"/>
          <w:rtl w:val="0"/>
        </w:rPr>
        <w:t xml:space="preserve">JACK: Connects us with clients,</w:t>
      </w:r>
    </w:p>
    <w:p w:rsidR="00000000" w:rsidDel="00000000" w:rsidP="00000000" w:rsidRDefault="00000000" w:rsidRPr="00000000" w14:paraId="0000027F">
      <w:pPr>
        <w:spacing w:after="200" w:before="200" w:line="276" w:lineRule="auto"/>
        <w:rPr>
          <w:sz w:val="24"/>
          <w:szCs w:val="24"/>
        </w:rPr>
      </w:pPr>
      <w:r w:rsidDel="00000000" w:rsidR="00000000" w:rsidRPr="00000000">
        <w:rPr>
          <w:sz w:val="24"/>
          <w:szCs w:val="24"/>
          <w:rtl w:val="0"/>
        </w:rPr>
        <w:t xml:space="preserve">[crosstalk]</w:t>
        <w:br w:type="textWrapping"/>
        <w:t xml:space="preserve">DRE: Yeah, I think that makes a lot sense</w:t>
        <w:br w:type="textWrapping"/>
        <w:t xml:space="preserve">AUSTIN: I like that a lot.</w:t>
      </w:r>
    </w:p>
    <w:p w:rsidR="00000000" w:rsidDel="00000000" w:rsidP="00000000" w:rsidRDefault="00000000" w:rsidRPr="00000000" w14:paraId="00000280">
      <w:pPr>
        <w:spacing w:after="200" w:before="200" w:line="276" w:lineRule="auto"/>
        <w:rPr>
          <w:sz w:val="24"/>
          <w:szCs w:val="24"/>
        </w:rPr>
      </w:pPr>
      <w:r w:rsidDel="00000000" w:rsidR="00000000" w:rsidRPr="00000000">
        <w:rPr>
          <w:sz w:val="24"/>
          <w:szCs w:val="24"/>
          <w:rtl w:val="0"/>
        </w:rPr>
        <w:t xml:space="preserve">SYLVIA: I'm down with that.</w:t>
      </w:r>
    </w:p>
    <w:p w:rsidR="00000000" w:rsidDel="00000000" w:rsidP="00000000" w:rsidRDefault="00000000" w:rsidRPr="00000000" w14:paraId="00000281">
      <w:pPr>
        <w:spacing w:after="200" w:before="200" w:line="276" w:lineRule="auto"/>
        <w:rPr>
          <w:sz w:val="24"/>
          <w:szCs w:val="24"/>
        </w:rPr>
      </w:pPr>
      <w:r w:rsidDel="00000000" w:rsidR="00000000" w:rsidRPr="00000000">
        <w:rPr>
          <w:sz w:val="24"/>
          <w:szCs w:val="24"/>
          <w:rtl w:val="0"/>
        </w:rPr>
        <w:t xml:space="preserve">AUSTIN: Sounds good. So it's a broker, and we'll come up with a name.</w:t>
      </w:r>
    </w:p>
    <w:p w:rsidR="00000000" w:rsidDel="00000000" w:rsidP="00000000" w:rsidRDefault="00000000" w:rsidRPr="00000000" w14:paraId="00000282">
      <w:pPr>
        <w:spacing w:after="200" w:before="200" w:line="276" w:lineRule="auto"/>
        <w:rPr>
          <w:sz w:val="24"/>
          <w:szCs w:val="24"/>
        </w:rPr>
      </w:pPr>
      <w:r w:rsidDel="00000000" w:rsidR="00000000" w:rsidRPr="00000000">
        <w:rPr>
          <w:sz w:val="24"/>
          <w:szCs w:val="24"/>
          <w:rtl w:val="0"/>
        </w:rPr>
        <w:t xml:space="preserve">DRE: We probably also just </w:t>
      </w:r>
      <w:commentRangeStart w:id="4"/>
      <w:commentRangeStart w:id="5"/>
      <w:r w:rsidDel="00000000" w:rsidR="00000000" w:rsidRPr="00000000">
        <w:rPr>
          <w:sz w:val="24"/>
          <w:szCs w:val="24"/>
          <w:rtl w:val="0"/>
        </w:rPr>
        <w:t xml:space="preserve">should</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be friends with </w:t>
      </w:r>
      <w:r w:rsidDel="00000000" w:rsidR="00000000" w:rsidRPr="00000000">
        <w:rPr>
          <w:sz w:val="24"/>
          <w:szCs w:val="24"/>
          <w:rtl w:val="0"/>
        </w:rPr>
        <w:t xml:space="preserve">Marlo Stanfield</w:t>
      </w:r>
      <w:r w:rsidDel="00000000" w:rsidR="00000000" w:rsidRPr="00000000">
        <w:rPr>
          <w:sz w:val="24"/>
          <w:szCs w:val="24"/>
          <w:rtl w:val="0"/>
        </w:rPr>
        <w:t xml:space="preserve">.</w:t>
      </w:r>
    </w:p>
    <w:p w:rsidR="00000000" w:rsidDel="00000000" w:rsidP="00000000" w:rsidRDefault="00000000" w:rsidRPr="00000000" w14:paraId="00000283">
      <w:pPr>
        <w:spacing w:after="200" w:before="200" w:line="276" w:lineRule="auto"/>
        <w:rPr>
          <w:sz w:val="24"/>
          <w:szCs w:val="24"/>
        </w:rPr>
      </w:pPr>
      <w:r w:rsidDel="00000000" w:rsidR="00000000" w:rsidRPr="00000000">
        <w:rPr>
          <w:sz w:val="24"/>
          <w:szCs w:val="24"/>
          <w:rtl w:val="0"/>
        </w:rPr>
        <w:t xml:space="preserve">AUSTIN: Yeah, you need to know </w:t>
      </w:r>
      <w:r w:rsidDel="00000000" w:rsidR="00000000" w:rsidRPr="00000000">
        <w:rPr>
          <w:sz w:val="24"/>
          <w:szCs w:val="24"/>
          <w:rtl w:val="0"/>
        </w:rPr>
        <w:t xml:space="preserve">Marlo</w:t>
      </w:r>
      <w:r w:rsidDel="00000000" w:rsidR="00000000" w:rsidRPr="00000000">
        <w:rPr>
          <w:sz w:val="24"/>
          <w:szCs w:val="24"/>
          <w:rtl w:val="0"/>
        </w:rPr>
        <w:t xml:space="preserve">. And you need to be on his good side, so. Um, okay. Crew name and details. Think- "start thinking of a name for you crew. It can be tricky at first, that's okay, you can make a name later based on what the crew is like. Describe the location of your lair and what it is like." What it looks like. That, we do need to do immediately.</w:t>
      </w:r>
    </w:p>
    <w:p w:rsidR="00000000" w:rsidDel="00000000" w:rsidP="00000000" w:rsidRDefault="00000000" w:rsidRPr="00000000" w14:paraId="00000284">
      <w:pPr>
        <w:spacing w:after="200" w:before="200" w:line="276" w:lineRule="auto"/>
        <w:rPr>
          <w:sz w:val="24"/>
          <w:szCs w:val="24"/>
        </w:rPr>
      </w:pPr>
      <w:r w:rsidDel="00000000" w:rsidR="00000000" w:rsidRPr="00000000">
        <w:rPr>
          <w:sz w:val="24"/>
          <w:szCs w:val="24"/>
          <w:rtl w:val="0"/>
        </w:rPr>
        <w:t xml:space="preserve">JACK: Pipe organ.</w:t>
      </w:r>
    </w:p>
    <w:p w:rsidR="00000000" w:rsidDel="00000000" w:rsidP="00000000" w:rsidRDefault="00000000" w:rsidRPr="00000000" w14:paraId="00000285">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286">
      <w:pPr>
        <w:spacing w:after="200" w:before="200" w:line="276" w:lineRule="auto"/>
        <w:rPr>
          <w:sz w:val="24"/>
          <w:szCs w:val="24"/>
        </w:rPr>
      </w:pPr>
      <w:r w:rsidDel="00000000" w:rsidR="00000000" w:rsidRPr="00000000">
        <w:rPr>
          <w:sz w:val="24"/>
          <w:szCs w:val="24"/>
          <w:rtl w:val="0"/>
        </w:rPr>
        <w:t xml:space="preserve">AUSTIN: It has a pipe organ. Got it.</w:t>
      </w:r>
    </w:p>
    <w:p w:rsidR="00000000" w:rsidDel="00000000" w:rsidP="00000000" w:rsidRDefault="00000000" w:rsidRPr="00000000" w14:paraId="00000287">
      <w:pPr>
        <w:spacing w:after="200" w:before="200" w:line="276" w:lineRule="auto"/>
        <w:rPr>
          <w:sz w:val="24"/>
          <w:szCs w:val="24"/>
        </w:rPr>
      </w:pPr>
      <w:r w:rsidDel="00000000" w:rsidR="00000000" w:rsidRPr="00000000">
        <w:rPr>
          <w:sz w:val="24"/>
          <w:szCs w:val="24"/>
          <w:rtl w:val="0"/>
        </w:rPr>
        <w:t xml:space="preserve">ALI: Okay.</w:t>
      </w:r>
    </w:p>
    <w:p w:rsidR="00000000" w:rsidDel="00000000" w:rsidP="00000000" w:rsidRDefault="00000000" w:rsidRPr="00000000" w14:paraId="00000288">
      <w:pPr>
        <w:spacing w:after="200" w:before="200" w:line="276" w:lineRule="auto"/>
        <w:rPr>
          <w:sz w:val="24"/>
          <w:szCs w:val="24"/>
        </w:rPr>
      </w:pPr>
      <w:r w:rsidDel="00000000" w:rsidR="00000000" w:rsidRPr="00000000">
        <w:rPr>
          <w:sz w:val="24"/>
          <w:szCs w:val="24"/>
          <w:rtl w:val="0"/>
        </w:rPr>
        <w:t xml:space="preserve">AUSTIN: What else? Books?</w:t>
      </w:r>
    </w:p>
    <w:p w:rsidR="00000000" w:rsidDel="00000000" w:rsidP="00000000" w:rsidRDefault="00000000" w:rsidRPr="00000000" w14:paraId="00000289">
      <w:pPr>
        <w:spacing w:after="200" w:before="200" w:line="276" w:lineRule="auto"/>
        <w:rPr>
          <w:sz w:val="24"/>
          <w:szCs w:val="24"/>
        </w:rPr>
      </w:pPr>
      <w:r w:rsidDel="00000000" w:rsidR="00000000" w:rsidRPr="00000000">
        <w:rPr>
          <w:sz w:val="24"/>
          <w:szCs w:val="24"/>
          <w:rtl w:val="0"/>
        </w:rPr>
        <w:t xml:space="preserve">SYLVIA: Oh, like everywhere, probably.</w:t>
      </w:r>
    </w:p>
    <w:p w:rsidR="00000000" w:rsidDel="00000000" w:rsidP="00000000" w:rsidRDefault="00000000" w:rsidRPr="00000000" w14:paraId="0000028A">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8B">
      <w:pPr>
        <w:spacing w:after="200" w:before="200" w:line="276" w:lineRule="auto"/>
        <w:rPr>
          <w:sz w:val="24"/>
          <w:szCs w:val="24"/>
        </w:rPr>
      </w:pPr>
      <w:r w:rsidDel="00000000" w:rsidR="00000000" w:rsidRPr="00000000">
        <w:rPr>
          <w:sz w:val="24"/>
          <w:szCs w:val="24"/>
          <w:rtl w:val="0"/>
        </w:rPr>
        <w:t xml:space="preserve">DRE: Yeah.</w:t>
      </w:r>
    </w:p>
    <w:p w:rsidR="00000000" w:rsidDel="00000000" w:rsidP="00000000" w:rsidRDefault="00000000" w:rsidRPr="00000000" w14:paraId="0000028C">
      <w:pPr>
        <w:spacing w:after="200" w:before="200" w:line="276" w:lineRule="auto"/>
        <w:rPr>
          <w:sz w:val="24"/>
          <w:szCs w:val="24"/>
        </w:rPr>
      </w:pPr>
      <w:r w:rsidDel="00000000" w:rsidR="00000000" w:rsidRPr="00000000">
        <w:rPr>
          <w:sz w:val="24"/>
          <w:szCs w:val="24"/>
          <w:rtl w:val="0"/>
        </w:rPr>
        <w:t xml:space="preserve">AUSTIN: Lots of books.</w:t>
      </w:r>
    </w:p>
    <w:p w:rsidR="00000000" w:rsidDel="00000000" w:rsidP="00000000" w:rsidRDefault="00000000" w:rsidRPr="00000000" w14:paraId="0000028D">
      <w:pPr>
        <w:spacing w:after="200" w:before="200" w:line="276" w:lineRule="auto"/>
        <w:rPr>
          <w:sz w:val="24"/>
          <w:szCs w:val="24"/>
        </w:rPr>
      </w:pPr>
      <w:r w:rsidDel="00000000" w:rsidR="00000000" w:rsidRPr="00000000">
        <w:rPr>
          <w:sz w:val="24"/>
          <w:szCs w:val="24"/>
          <w:rtl w:val="0"/>
        </w:rPr>
        <w:t xml:space="preserve">JACK: Just like-</w:t>
      </w:r>
    </w:p>
    <w:p w:rsidR="00000000" w:rsidDel="00000000" w:rsidP="00000000" w:rsidRDefault="00000000" w:rsidRPr="00000000" w14:paraId="0000028E">
      <w:pPr>
        <w:spacing w:after="200" w:before="200" w:line="276" w:lineRule="auto"/>
        <w:rPr>
          <w:sz w:val="24"/>
          <w:szCs w:val="24"/>
        </w:rPr>
      </w:pPr>
      <w:r w:rsidDel="00000000" w:rsidR="00000000" w:rsidRPr="00000000">
        <w:rPr>
          <w:sz w:val="24"/>
          <w:szCs w:val="24"/>
          <w:rtl w:val="0"/>
        </w:rPr>
        <w:t xml:space="preserve">AUSTIN: No, you can't just have a place where like, you walk in and there's a bunch of books that are illegal! [Ali laughs] That's how you get arrested.</w:t>
      </w:r>
    </w:p>
    <w:p w:rsidR="00000000" w:rsidDel="00000000" w:rsidP="00000000" w:rsidRDefault="00000000" w:rsidRPr="00000000" w14:paraId="0000028F">
      <w:pPr>
        <w:spacing w:after="200" w:before="200" w:line="276" w:lineRule="auto"/>
        <w:rPr>
          <w:sz w:val="24"/>
          <w:szCs w:val="24"/>
        </w:rPr>
      </w:pPr>
      <w:r w:rsidDel="00000000" w:rsidR="00000000" w:rsidRPr="00000000">
        <w:rPr>
          <w:sz w:val="24"/>
          <w:szCs w:val="24"/>
          <w:rtl w:val="0"/>
        </w:rPr>
        <w:t xml:space="preserve">JACK: I have a dancing school.</w:t>
      </w:r>
    </w:p>
    <w:p w:rsidR="00000000" w:rsidDel="00000000" w:rsidP="00000000" w:rsidRDefault="00000000" w:rsidRPr="00000000" w14:paraId="00000290">
      <w:pPr>
        <w:spacing w:after="200" w:before="200" w:line="276" w:lineRule="auto"/>
        <w:rPr>
          <w:sz w:val="24"/>
          <w:szCs w:val="24"/>
        </w:rPr>
      </w:pPr>
      <w:r w:rsidDel="00000000" w:rsidR="00000000" w:rsidRPr="00000000">
        <w:rPr>
          <w:sz w:val="24"/>
          <w:szCs w:val="24"/>
          <w:rtl w:val="0"/>
        </w:rPr>
        <w:t xml:space="preserve">AUSTIN: You do have a dancing school. Is it the basement of the dancing school? Or is it like...</w:t>
      </w:r>
    </w:p>
    <w:p w:rsidR="00000000" w:rsidDel="00000000" w:rsidP="00000000" w:rsidRDefault="00000000" w:rsidRPr="00000000" w14:paraId="00000291">
      <w:pPr>
        <w:spacing w:after="200" w:before="200" w:line="276" w:lineRule="auto"/>
        <w:rPr>
          <w:sz w:val="24"/>
          <w:szCs w:val="24"/>
        </w:rPr>
      </w:pPr>
      <w:r w:rsidDel="00000000" w:rsidR="00000000" w:rsidRPr="00000000">
        <w:rPr>
          <w:sz w:val="24"/>
          <w:szCs w:val="24"/>
          <w:rtl w:val="0"/>
        </w:rPr>
        <w:t xml:space="preserve">JACK, matter-of-factly: Well the basement of the dancing school is the duelling school, Austin.</w:t>
      </w:r>
    </w:p>
    <w:p w:rsidR="00000000" w:rsidDel="00000000" w:rsidP="00000000" w:rsidRDefault="00000000" w:rsidRPr="00000000" w14:paraId="00000292">
      <w:pPr>
        <w:spacing w:after="200" w:before="200" w:line="276" w:lineRule="auto"/>
        <w:rPr>
          <w:sz w:val="24"/>
          <w:szCs w:val="24"/>
        </w:rPr>
      </w:pPr>
      <w:r w:rsidDel="00000000" w:rsidR="00000000" w:rsidRPr="00000000">
        <w:rPr>
          <w:sz w:val="24"/>
          <w:szCs w:val="24"/>
          <w:rtl w:val="0"/>
        </w:rPr>
        <w:t xml:space="preserve">AUSTIN: Ugh, okay. </w:t>
      </w:r>
    </w:p>
    <w:p w:rsidR="00000000" w:rsidDel="00000000" w:rsidP="00000000" w:rsidRDefault="00000000" w:rsidRPr="00000000" w14:paraId="00000293">
      <w:pPr>
        <w:spacing w:after="200" w:before="200" w:line="276" w:lineRule="auto"/>
        <w:rPr>
          <w:sz w:val="24"/>
          <w:szCs w:val="24"/>
        </w:rPr>
      </w:pPr>
      <w:r w:rsidDel="00000000" w:rsidR="00000000" w:rsidRPr="00000000">
        <w:rPr>
          <w:sz w:val="24"/>
          <w:szCs w:val="24"/>
          <w:rtl w:val="0"/>
        </w:rPr>
        <w:t xml:space="preserve">[Jack laughs] </w:t>
      </w:r>
    </w:p>
    <w:p w:rsidR="00000000" w:rsidDel="00000000" w:rsidP="00000000" w:rsidRDefault="00000000" w:rsidRPr="00000000" w14:paraId="00000294">
      <w:pPr>
        <w:spacing w:after="200" w:before="200" w:line="276" w:lineRule="auto"/>
        <w:rPr>
          <w:sz w:val="24"/>
          <w:szCs w:val="24"/>
        </w:rPr>
      </w:pPr>
      <w:r w:rsidDel="00000000" w:rsidR="00000000" w:rsidRPr="00000000">
        <w:rPr>
          <w:sz w:val="24"/>
          <w:szCs w:val="24"/>
          <w:rtl w:val="0"/>
        </w:rPr>
        <w:t xml:space="preserve">AUSTIN: It's the attic, then.</w:t>
      </w:r>
    </w:p>
    <w:p w:rsidR="00000000" w:rsidDel="00000000" w:rsidP="00000000" w:rsidRDefault="00000000" w:rsidRPr="00000000" w14:paraId="00000295">
      <w:pPr>
        <w:spacing w:after="200" w:before="200" w:line="276" w:lineRule="auto"/>
        <w:rPr>
          <w:sz w:val="24"/>
          <w:szCs w:val="24"/>
        </w:rPr>
      </w:pPr>
      <w:r w:rsidDel="00000000" w:rsidR="00000000" w:rsidRPr="00000000">
        <w:rPr>
          <w:sz w:val="24"/>
          <w:szCs w:val="24"/>
          <w:rtl w:val="0"/>
        </w:rPr>
        <w:t xml:space="preserve">SYLVIA: Or the basement of the duelling school.</w:t>
      </w:r>
    </w:p>
    <w:p w:rsidR="00000000" w:rsidDel="00000000" w:rsidP="00000000" w:rsidRDefault="00000000" w:rsidRPr="00000000" w14:paraId="00000296">
      <w:pPr>
        <w:spacing w:after="200" w:before="200" w:line="276" w:lineRule="auto"/>
        <w:rPr>
          <w:sz w:val="24"/>
          <w:szCs w:val="24"/>
        </w:rPr>
      </w:pPr>
      <w:r w:rsidDel="00000000" w:rsidR="00000000" w:rsidRPr="00000000">
        <w:rPr>
          <w:sz w:val="24"/>
          <w:szCs w:val="24"/>
          <w:rtl w:val="0"/>
        </w:rPr>
        <w:t xml:space="preserve">JACK: Or the sub-basement.</w:t>
      </w:r>
    </w:p>
    <w:p w:rsidR="00000000" w:rsidDel="00000000" w:rsidP="00000000" w:rsidRDefault="00000000" w:rsidRPr="00000000" w14:paraId="00000297">
      <w:pPr>
        <w:spacing w:after="200" w:before="200" w:line="276" w:lineRule="auto"/>
        <w:rPr>
          <w:sz w:val="24"/>
          <w:szCs w:val="24"/>
        </w:rPr>
      </w:pPr>
      <w:r w:rsidDel="00000000" w:rsidR="00000000" w:rsidRPr="00000000">
        <w:rPr>
          <w:sz w:val="24"/>
          <w:szCs w:val="24"/>
          <w:rtl w:val="0"/>
        </w:rPr>
        <w:t xml:space="preserve">[Dre giggles]</w:t>
      </w:r>
    </w:p>
    <w:p w:rsidR="00000000" w:rsidDel="00000000" w:rsidP="00000000" w:rsidRDefault="00000000" w:rsidRPr="00000000" w14:paraId="00000298">
      <w:pPr>
        <w:spacing w:after="200" w:before="200" w:line="276" w:lineRule="auto"/>
        <w:rPr>
          <w:sz w:val="24"/>
          <w:szCs w:val="24"/>
        </w:rPr>
      </w:pPr>
      <w:r w:rsidDel="00000000" w:rsidR="00000000" w:rsidRPr="00000000">
        <w:rPr>
          <w:sz w:val="24"/>
          <w:szCs w:val="24"/>
          <w:rtl w:val="0"/>
        </w:rPr>
        <w:t xml:space="preserve">AUSTIN: That's not-</w:t>
      </w:r>
    </w:p>
    <w:p w:rsidR="00000000" w:rsidDel="00000000" w:rsidP="00000000" w:rsidRDefault="00000000" w:rsidRPr="00000000" w14:paraId="00000299">
      <w:pPr>
        <w:spacing w:after="200" w:before="200" w:line="276" w:lineRule="auto"/>
        <w:rPr>
          <w:sz w:val="24"/>
          <w:szCs w:val="24"/>
        </w:rPr>
      </w:pPr>
      <w:r w:rsidDel="00000000" w:rsidR="00000000" w:rsidRPr="00000000">
        <w:rPr>
          <w:sz w:val="24"/>
          <w:szCs w:val="24"/>
          <w:rtl w:val="0"/>
        </w:rPr>
        <w:t xml:space="preserve">JACK: It's the basement of the duelling school, yeah.</w:t>
      </w:r>
    </w:p>
    <w:p w:rsidR="00000000" w:rsidDel="00000000" w:rsidP="00000000" w:rsidRDefault="00000000" w:rsidRPr="00000000" w14:paraId="0000029A">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9B">
      <w:pPr>
        <w:spacing w:after="200" w:before="200" w:line="276" w:lineRule="auto"/>
        <w:rPr>
          <w:sz w:val="24"/>
          <w:szCs w:val="24"/>
        </w:rPr>
      </w:pPr>
      <w:r w:rsidDel="00000000" w:rsidR="00000000" w:rsidRPr="00000000">
        <w:rPr>
          <w:sz w:val="24"/>
          <w:szCs w:val="24"/>
          <w:rtl w:val="0"/>
        </w:rPr>
        <w:t xml:space="preserve">AUSTIN, laughing: I see.</w:t>
      </w:r>
    </w:p>
    <w:p w:rsidR="00000000" w:rsidDel="00000000" w:rsidP="00000000" w:rsidRDefault="00000000" w:rsidRPr="00000000" w14:paraId="0000029C">
      <w:pPr>
        <w:spacing w:after="200" w:before="200" w:line="276" w:lineRule="auto"/>
        <w:rPr>
          <w:sz w:val="24"/>
          <w:szCs w:val="24"/>
        </w:rPr>
      </w:pPr>
      <w:r w:rsidDel="00000000" w:rsidR="00000000" w:rsidRPr="00000000">
        <w:rPr>
          <w:sz w:val="24"/>
          <w:szCs w:val="24"/>
          <w:rtl w:val="0"/>
        </w:rPr>
        <w:t xml:space="preserve">DRE: Basements all the way down.</w:t>
      </w:r>
    </w:p>
    <w:p w:rsidR="00000000" w:rsidDel="00000000" w:rsidP="00000000" w:rsidRDefault="00000000" w:rsidRPr="00000000" w14:paraId="0000029D">
      <w:pPr>
        <w:spacing w:after="200" w:before="200" w:line="276" w:lineRule="auto"/>
        <w:rPr>
          <w:sz w:val="24"/>
          <w:szCs w:val="24"/>
        </w:rPr>
      </w:pPr>
      <w:r w:rsidDel="00000000" w:rsidR="00000000" w:rsidRPr="00000000">
        <w:rPr>
          <w:sz w:val="24"/>
          <w:szCs w:val="24"/>
          <w:rtl w:val="0"/>
        </w:rPr>
        <w:t xml:space="preserve">[Austin and Ali laugh]</w:t>
      </w:r>
    </w:p>
    <w:p w:rsidR="00000000" w:rsidDel="00000000" w:rsidP="00000000" w:rsidRDefault="00000000" w:rsidRPr="00000000" w14:paraId="0000029E">
      <w:pPr>
        <w:spacing w:after="200" w:before="200" w:line="276" w:lineRule="auto"/>
        <w:rPr>
          <w:sz w:val="24"/>
          <w:szCs w:val="24"/>
        </w:rPr>
      </w:pPr>
      <w:r w:rsidDel="00000000" w:rsidR="00000000" w:rsidRPr="00000000">
        <w:rPr>
          <w:sz w:val="24"/>
          <w:szCs w:val="24"/>
          <w:rtl w:val="0"/>
        </w:rPr>
        <w:t xml:space="preserve">ALI, wheezing: God!</w:t>
      </w:r>
    </w:p>
    <w:p w:rsidR="00000000" w:rsidDel="00000000" w:rsidP="00000000" w:rsidRDefault="00000000" w:rsidRPr="00000000" w14:paraId="0000029F">
      <w:pPr>
        <w:spacing w:after="200" w:before="200" w:line="276" w:lineRule="auto"/>
        <w:rPr>
          <w:sz w:val="24"/>
          <w:szCs w:val="24"/>
        </w:rPr>
      </w:pPr>
      <w:r w:rsidDel="00000000" w:rsidR="00000000" w:rsidRPr="00000000">
        <w:rPr>
          <w:sz w:val="24"/>
          <w:szCs w:val="24"/>
          <w:rtl w:val="0"/>
        </w:rPr>
        <w:t xml:space="preserve">AUSTIN: What else is it? Is it just- is it like a library? Is it like a smoking room? What's it- what colour is it down there?</w:t>
      </w:r>
    </w:p>
    <w:p w:rsidR="00000000" w:rsidDel="00000000" w:rsidP="00000000" w:rsidRDefault="00000000" w:rsidRPr="00000000" w14:paraId="000002A0">
      <w:pPr>
        <w:spacing w:after="200" w:before="200" w:line="276" w:lineRule="auto"/>
        <w:rPr>
          <w:sz w:val="24"/>
          <w:szCs w:val="24"/>
        </w:rPr>
      </w:pPr>
      <w:r w:rsidDel="00000000" w:rsidR="00000000" w:rsidRPr="00000000">
        <w:rPr>
          <w:sz w:val="24"/>
          <w:szCs w:val="24"/>
          <w:rtl w:val="0"/>
        </w:rPr>
        <w:t xml:space="preserve">JACK: Oh god.</w:t>
      </w:r>
    </w:p>
    <w:p w:rsidR="00000000" w:rsidDel="00000000" w:rsidP="00000000" w:rsidRDefault="00000000" w:rsidRPr="00000000" w14:paraId="000002A1">
      <w:pPr>
        <w:spacing w:after="200" w:before="200" w:line="276" w:lineRule="auto"/>
        <w:rPr>
          <w:sz w:val="24"/>
          <w:szCs w:val="24"/>
        </w:rPr>
      </w:pPr>
      <w:r w:rsidDel="00000000" w:rsidR="00000000" w:rsidRPr="00000000">
        <w:rPr>
          <w:sz w:val="24"/>
          <w:szCs w:val="24"/>
          <w:rtl w:val="0"/>
        </w:rPr>
        <w:t xml:space="preserve">ALI, sighing: I- I kind of like the idea of there being like a big rug, and boxes-</w:t>
      </w:r>
    </w:p>
    <w:p w:rsidR="00000000" w:rsidDel="00000000" w:rsidP="00000000" w:rsidRDefault="00000000" w:rsidRPr="00000000" w14:paraId="000002A2">
      <w:pPr>
        <w:spacing w:after="200" w:before="200" w:line="276" w:lineRule="auto"/>
        <w:rPr>
          <w:sz w:val="24"/>
          <w:szCs w:val="24"/>
        </w:rPr>
      </w:pPr>
      <w:r w:rsidDel="00000000" w:rsidR="00000000" w:rsidRPr="00000000">
        <w:rPr>
          <w:sz w:val="24"/>
          <w:szCs w:val="24"/>
          <w:rtl w:val="0"/>
        </w:rPr>
        <w:t xml:space="preserve">JACK (over Ali): Mmm, gotta get a rug.</w:t>
      </w:r>
    </w:p>
    <w:p w:rsidR="00000000" w:rsidDel="00000000" w:rsidP="00000000" w:rsidRDefault="00000000" w:rsidRPr="00000000" w14:paraId="000002A3">
      <w:pPr>
        <w:spacing w:after="200" w:before="200" w:line="276" w:lineRule="auto"/>
        <w:rPr>
          <w:sz w:val="24"/>
          <w:szCs w:val="24"/>
        </w:rPr>
      </w:pPr>
      <w:r w:rsidDel="00000000" w:rsidR="00000000" w:rsidRPr="00000000">
        <w:rPr>
          <w:sz w:val="24"/>
          <w:szCs w:val="24"/>
          <w:rtl w:val="0"/>
        </w:rPr>
        <w:t xml:space="preserve">ALI: - covered with fabrics, but then those boxes turn into makeshift tables-</w:t>
      </w:r>
    </w:p>
    <w:p w:rsidR="00000000" w:rsidDel="00000000" w:rsidP="00000000" w:rsidRDefault="00000000" w:rsidRPr="00000000" w14:paraId="000002A4">
      <w:pPr>
        <w:spacing w:after="200" w:before="200" w:line="276" w:lineRule="auto"/>
        <w:rPr>
          <w:sz w:val="24"/>
          <w:szCs w:val="24"/>
        </w:rPr>
      </w:pPr>
      <w:r w:rsidDel="00000000" w:rsidR="00000000" w:rsidRPr="00000000">
        <w:rPr>
          <w:sz w:val="24"/>
          <w:szCs w:val="24"/>
          <w:rtl w:val="0"/>
        </w:rPr>
        <w:t xml:space="preserve">JACK: Yeah!</w:t>
      </w:r>
    </w:p>
    <w:p w:rsidR="00000000" w:rsidDel="00000000" w:rsidP="00000000" w:rsidRDefault="00000000" w:rsidRPr="00000000" w14:paraId="000002A5">
      <w:pPr>
        <w:spacing w:after="200" w:before="200" w:line="276" w:lineRule="auto"/>
        <w:rPr>
          <w:sz w:val="24"/>
          <w:szCs w:val="24"/>
        </w:rPr>
      </w:pPr>
      <w:r w:rsidDel="00000000" w:rsidR="00000000" w:rsidRPr="00000000">
        <w:rPr>
          <w:sz w:val="24"/>
          <w:szCs w:val="24"/>
          <w:rtl w:val="0"/>
        </w:rPr>
        <w:t xml:space="preserve">ALI: -that like, Aubrey uses for a bunch of shit,</w:t>
      </w:r>
    </w:p>
    <w:p w:rsidR="00000000" w:rsidDel="00000000" w:rsidP="00000000" w:rsidRDefault="00000000" w:rsidRPr="00000000" w14:paraId="000002A6">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A7">
      <w:pPr>
        <w:spacing w:after="200" w:before="200" w:line="276" w:lineRule="auto"/>
        <w:rPr>
          <w:sz w:val="24"/>
          <w:szCs w:val="24"/>
        </w:rPr>
      </w:pPr>
      <w:r w:rsidDel="00000000" w:rsidR="00000000" w:rsidRPr="00000000">
        <w:rPr>
          <w:sz w:val="24"/>
          <w:szCs w:val="24"/>
          <w:rtl w:val="0"/>
        </w:rPr>
        <w:t xml:space="preserve">AUSTIN: Nice. Nice, nice. I love that so much.</w:t>
      </w:r>
    </w:p>
    <w:p w:rsidR="00000000" w:rsidDel="00000000" w:rsidP="00000000" w:rsidRDefault="00000000" w:rsidRPr="00000000" w14:paraId="000002A8">
      <w:pPr>
        <w:spacing w:after="200" w:before="200" w:line="276" w:lineRule="auto"/>
        <w:rPr>
          <w:sz w:val="24"/>
          <w:szCs w:val="24"/>
        </w:rPr>
      </w:pPr>
      <w:r w:rsidDel="00000000" w:rsidR="00000000" w:rsidRPr="00000000">
        <w:rPr>
          <w:sz w:val="24"/>
          <w:szCs w:val="24"/>
          <w:rtl w:val="0"/>
        </w:rPr>
        <w:t xml:space="preserve">JACK: God, what if we have, like..we have like bookshelves and everything, but there's also just information that's on little scraps of paper, so I reckon we've got whatever the equivalent of sort of, rolodexes or filing cabinets,</w:t>
      </w:r>
    </w:p>
    <w:p w:rsidR="00000000" w:rsidDel="00000000" w:rsidP="00000000" w:rsidRDefault="00000000" w:rsidRPr="00000000" w14:paraId="000002A9">
      <w:pPr>
        <w:spacing w:after="200" w:before="200" w:line="276" w:lineRule="auto"/>
        <w:rPr>
          <w:sz w:val="24"/>
          <w:szCs w:val="24"/>
        </w:rPr>
      </w:pPr>
      <w:r w:rsidDel="00000000" w:rsidR="00000000" w:rsidRPr="00000000">
        <w:rPr>
          <w:sz w:val="24"/>
          <w:szCs w:val="24"/>
          <w:rtl w:val="0"/>
        </w:rPr>
        <w:t xml:space="preserve">ALI: Yes!</w:t>
      </w:r>
    </w:p>
    <w:p w:rsidR="00000000" w:rsidDel="00000000" w:rsidP="00000000" w:rsidRDefault="00000000" w:rsidRPr="00000000" w14:paraId="000002AA">
      <w:pPr>
        <w:spacing w:after="200" w:before="200" w:line="276" w:lineRule="auto"/>
        <w:rPr>
          <w:sz w:val="24"/>
          <w:szCs w:val="24"/>
        </w:rPr>
      </w:pPr>
      <w:r w:rsidDel="00000000" w:rsidR="00000000" w:rsidRPr="00000000">
        <w:rPr>
          <w:sz w:val="24"/>
          <w:szCs w:val="24"/>
          <w:rtl w:val="0"/>
        </w:rPr>
        <w:t xml:space="preserve">JACK: Or just like, paper...something that stores lots of tiny pieces of paper that we have to reference.</w:t>
      </w:r>
    </w:p>
    <w:p w:rsidR="00000000" w:rsidDel="00000000" w:rsidP="00000000" w:rsidRDefault="00000000" w:rsidRPr="00000000" w14:paraId="000002AB">
      <w:pPr>
        <w:spacing w:after="200" w:before="200" w:line="276" w:lineRule="auto"/>
        <w:rPr>
          <w:sz w:val="24"/>
          <w:szCs w:val="24"/>
        </w:rPr>
      </w:pPr>
      <w:r w:rsidDel="00000000" w:rsidR="00000000" w:rsidRPr="00000000">
        <w:rPr>
          <w:sz w:val="24"/>
          <w:szCs w:val="24"/>
          <w:rtl w:val="0"/>
        </w:rPr>
        <w:t xml:space="preserve">SYLVIA: I really love the idea of just a bunch of rolodexes that they open.</w:t>
      </w:r>
    </w:p>
    <w:p w:rsidR="00000000" w:rsidDel="00000000" w:rsidP="00000000" w:rsidRDefault="00000000" w:rsidRPr="00000000" w14:paraId="000002AC">
      <w:pPr>
        <w:spacing w:after="200" w:before="200" w:line="276" w:lineRule="auto"/>
        <w:rPr>
          <w:sz w:val="24"/>
          <w:szCs w:val="24"/>
        </w:rPr>
      </w:pPr>
      <w:r w:rsidDel="00000000" w:rsidR="00000000" w:rsidRPr="00000000">
        <w:rPr>
          <w:sz w:val="24"/>
          <w:szCs w:val="24"/>
          <w:rtl w:val="0"/>
        </w:rPr>
        <w:t xml:space="preserve">[Ali giggles]</w:t>
      </w:r>
    </w:p>
    <w:p w:rsidR="00000000" w:rsidDel="00000000" w:rsidP="00000000" w:rsidRDefault="00000000" w:rsidRPr="00000000" w14:paraId="000002AD">
      <w:pPr>
        <w:spacing w:after="200" w:before="200" w:line="276" w:lineRule="auto"/>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2AE">
      <w:pPr>
        <w:spacing w:after="200" w:before="200" w:line="276" w:lineRule="auto"/>
        <w:rPr>
          <w:sz w:val="24"/>
          <w:szCs w:val="24"/>
        </w:rPr>
      </w:pPr>
      <w:r w:rsidDel="00000000" w:rsidR="00000000" w:rsidRPr="00000000">
        <w:rPr>
          <w:sz w:val="24"/>
          <w:szCs w:val="24"/>
          <w:rtl w:val="0"/>
        </w:rPr>
        <w:t xml:space="preserve">JACK: Yeah, just like 'oh, let me find this for you-' flip-flip-flip-flip-flip.</w:t>
      </w:r>
    </w:p>
    <w:p w:rsidR="00000000" w:rsidDel="00000000" w:rsidP="00000000" w:rsidRDefault="00000000" w:rsidRPr="00000000" w14:paraId="000002AF">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B0">
      <w:pPr>
        <w:spacing w:after="200" w:before="200" w:line="276" w:lineRule="auto"/>
        <w:rPr>
          <w:sz w:val="24"/>
          <w:szCs w:val="24"/>
        </w:rPr>
      </w:pPr>
      <w:r w:rsidDel="00000000" w:rsidR="00000000" w:rsidRPr="00000000">
        <w:rPr>
          <w:sz w:val="24"/>
          <w:szCs w:val="24"/>
          <w:rtl w:val="0"/>
        </w:rPr>
        <w:t xml:space="preserve">ALI: Yeah, or there's like a big-</w:t>
      </w:r>
    </w:p>
    <w:p w:rsidR="00000000" w:rsidDel="00000000" w:rsidP="00000000" w:rsidRDefault="00000000" w:rsidRPr="00000000" w14:paraId="000002B1">
      <w:pPr>
        <w:spacing w:after="200" w:before="200" w:line="276" w:lineRule="auto"/>
        <w:rPr>
          <w:sz w:val="24"/>
          <w:szCs w:val="24"/>
        </w:rPr>
      </w:pPr>
      <w:r w:rsidDel="00000000" w:rsidR="00000000" w:rsidRPr="00000000">
        <w:rPr>
          <w:sz w:val="24"/>
          <w:szCs w:val="24"/>
          <w:rtl w:val="0"/>
        </w:rPr>
        <w:t xml:space="preserve">JACK: 'There are four apples on these trees.'</w:t>
      </w:r>
    </w:p>
    <w:p w:rsidR="00000000" w:rsidDel="00000000" w:rsidP="00000000" w:rsidRDefault="00000000" w:rsidRPr="00000000" w14:paraId="000002B2">
      <w:pPr>
        <w:spacing w:after="200" w:before="200" w:line="276" w:lineRule="auto"/>
        <w:rPr>
          <w:sz w:val="24"/>
          <w:szCs w:val="24"/>
        </w:rPr>
      </w:pPr>
      <w:r w:rsidDel="00000000" w:rsidR="00000000" w:rsidRPr="00000000">
        <w:rPr>
          <w:sz w:val="24"/>
          <w:szCs w:val="24"/>
          <w:rtl w:val="0"/>
        </w:rPr>
        <w:t xml:space="preserve">[Ali and Austin laugh]</w:t>
      </w:r>
    </w:p>
    <w:p w:rsidR="00000000" w:rsidDel="00000000" w:rsidP="00000000" w:rsidRDefault="00000000" w:rsidRPr="00000000" w14:paraId="000002B3">
      <w:pPr>
        <w:spacing w:after="200" w:before="200" w:line="276" w:lineRule="auto"/>
        <w:rPr>
          <w:sz w:val="24"/>
          <w:szCs w:val="24"/>
        </w:rPr>
      </w:pPr>
      <w:r w:rsidDel="00000000" w:rsidR="00000000" w:rsidRPr="00000000">
        <w:rPr>
          <w:sz w:val="24"/>
          <w:szCs w:val="24"/>
          <w:rtl w:val="0"/>
        </w:rPr>
        <w:t xml:space="preserve">ALI: There's like, a big table in the middle that sometimes we hang out at, but it's also just cluttered with like weapons, and paper, and books and stuff.</w:t>
      </w:r>
    </w:p>
    <w:p w:rsidR="00000000" w:rsidDel="00000000" w:rsidP="00000000" w:rsidRDefault="00000000" w:rsidRPr="00000000" w14:paraId="000002B4">
      <w:pPr>
        <w:spacing w:after="200" w:before="200" w:line="276" w:lineRule="auto"/>
        <w:rPr>
          <w:sz w:val="24"/>
          <w:szCs w:val="24"/>
        </w:rPr>
      </w:pPr>
      <w:r w:rsidDel="00000000" w:rsidR="00000000" w:rsidRPr="00000000">
        <w:rPr>
          <w:sz w:val="24"/>
          <w:szCs w:val="24"/>
          <w:rtl w:val="0"/>
        </w:rPr>
        <w:t xml:space="preserve">SYLVIA: Usually whatever we used for the last job is just left on that table.</w:t>
      </w:r>
    </w:p>
    <w:p w:rsidR="00000000" w:rsidDel="00000000" w:rsidP="00000000" w:rsidRDefault="00000000" w:rsidRPr="00000000" w14:paraId="000002B5">
      <w:pPr>
        <w:spacing w:after="200" w:before="200" w:line="276" w:lineRule="auto"/>
        <w:rPr>
          <w:sz w:val="24"/>
          <w:szCs w:val="24"/>
        </w:rPr>
      </w:pPr>
      <w:r w:rsidDel="00000000" w:rsidR="00000000" w:rsidRPr="00000000">
        <w:rPr>
          <w:sz w:val="24"/>
          <w:szCs w:val="24"/>
          <w:rtl w:val="0"/>
        </w:rPr>
        <w:t xml:space="preserve">ALI: Right!</w:t>
      </w:r>
    </w:p>
    <w:p w:rsidR="00000000" w:rsidDel="00000000" w:rsidP="00000000" w:rsidRDefault="00000000" w:rsidRPr="00000000" w14:paraId="000002B6">
      <w:pPr>
        <w:spacing w:after="200" w:before="200" w:line="276"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2B7">
      <w:pPr>
        <w:spacing w:after="200" w:before="200" w:line="276" w:lineRule="auto"/>
        <w:rPr>
          <w:sz w:val="24"/>
          <w:szCs w:val="24"/>
        </w:rPr>
      </w:pPr>
      <w:r w:rsidDel="00000000" w:rsidR="00000000" w:rsidRPr="00000000">
        <w:rPr>
          <w:sz w:val="24"/>
          <w:szCs w:val="24"/>
          <w:rtl w:val="0"/>
        </w:rPr>
        <w:t xml:space="preserve">ALI: I like the idea of it being really cosy and like, </w:t>
      </w:r>
      <w:r w:rsidDel="00000000" w:rsidR="00000000" w:rsidRPr="00000000">
        <w:rPr>
          <w:i w:val="1"/>
          <w:sz w:val="24"/>
          <w:szCs w:val="24"/>
          <w:rtl w:val="0"/>
        </w:rPr>
        <w:t xml:space="preserve">we </w:t>
      </w:r>
      <w:r w:rsidDel="00000000" w:rsidR="00000000" w:rsidRPr="00000000">
        <w:rPr>
          <w:sz w:val="24"/>
          <w:szCs w:val="24"/>
          <w:rtl w:val="0"/>
        </w:rPr>
        <w:t xml:space="preserve">walk in and know where everything is, but if anyone else did they would be like 'oh my god!'</w:t>
      </w:r>
    </w:p>
    <w:p w:rsidR="00000000" w:rsidDel="00000000" w:rsidP="00000000" w:rsidRDefault="00000000" w:rsidRPr="00000000" w14:paraId="000002B8">
      <w:pPr>
        <w:spacing w:after="200" w:before="200" w:line="276" w:lineRule="auto"/>
        <w:rPr>
          <w:sz w:val="24"/>
          <w:szCs w:val="24"/>
        </w:rPr>
      </w:pPr>
      <w:r w:rsidDel="00000000" w:rsidR="00000000" w:rsidRPr="00000000">
        <w:rPr>
          <w:sz w:val="24"/>
          <w:szCs w:val="24"/>
          <w:rtl w:val="0"/>
        </w:rPr>
        <w:t xml:space="preserve">JACK (over Ali): Oh god, yeah.</w:t>
      </w:r>
    </w:p>
    <w:p w:rsidR="00000000" w:rsidDel="00000000" w:rsidP="00000000" w:rsidRDefault="00000000" w:rsidRPr="00000000" w14:paraId="000002B9">
      <w:pPr>
        <w:spacing w:after="200" w:before="200" w:line="276" w:lineRule="auto"/>
        <w:rPr>
          <w:sz w:val="24"/>
          <w:szCs w:val="24"/>
        </w:rPr>
      </w:pPr>
      <w:r w:rsidDel="00000000" w:rsidR="00000000" w:rsidRPr="00000000">
        <w:rPr>
          <w:sz w:val="24"/>
          <w:szCs w:val="24"/>
          <w:rtl w:val="0"/>
        </w:rPr>
        <w:t xml:space="preserve">AUSTIN: Yes.</w:t>
      </w:r>
    </w:p>
    <w:p w:rsidR="00000000" w:rsidDel="00000000" w:rsidP="00000000" w:rsidRDefault="00000000" w:rsidRPr="00000000" w14:paraId="000002BA">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BB">
      <w:pPr>
        <w:spacing w:after="200" w:before="200" w:line="276" w:lineRule="auto"/>
        <w:rPr>
          <w:sz w:val="24"/>
          <w:szCs w:val="24"/>
        </w:rPr>
      </w:pPr>
      <w:r w:rsidDel="00000000" w:rsidR="00000000" w:rsidRPr="00000000">
        <w:rPr>
          <w:sz w:val="24"/>
          <w:szCs w:val="24"/>
          <w:rtl w:val="0"/>
        </w:rPr>
        <w:t xml:space="preserve">JACK: Well the thing is, we definitely know where the inventory is, where the inventory of all our shit is, as well. Which is definitely something you need to start with, of just like 'oh god, what's in all of this stuff? Look- it's in this box, here's the list.'</w:t>
      </w:r>
    </w:p>
    <w:p w:rsidR="00000000" w:rsidDel="00000000" w:rsidP="00000000" w:rsidRDefault="00000000" w:rsidRPr="00000000" w14:paraId="000002BC">
      <w:pPr>
        <w:spacing w:after="200" w:before="200" w:line="276" w:lineRule="auto"/>
        <w:rPr>
          <w:sz w:val="24"/>
          <w:szCs w:val="24"/>
        </w:rPr>
      </w:pPr>
      <w:r w:rsidDel="00000000" w:rsidR="00000000" w:rsidRPr="00000000">
        <w:rPr>
          <w:sz w:val="24"/>
          <w:szCs w:val="24"/>
          <w:rtl w:val="0"/>
        </w:rPr>
        <w:t xml:space="preserve">ALI: Right. 'Here's the box of everything we know about fruit, this is the tree box, over there.'</w:t>
      </w:r>
    </w:p>
    <w:p w:rsidR="00000000" w:rsidDel="00000000" w:rsidP="00000000" w:rsidRDefault="00000000" w:rsidRPr="00000000" w14:paraId="000002BD">
      <w:pPr>
        <w:spacing w:after="200" w:before="200" w:line="276" w:lineRule="auto"/>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2BE">
      <w:pPr>
        <w:spacing w:after="200" w:before="200" w:line="276" w:lineRule="auto"/>
        <w:rPr>
          <w:sz w:val="24"/>
          <w:szCs w:val="24"/>
        </w:rPr>
      </w:pPr>
      <w:r w:rsidDel="00000000" w:rsidR="00000000" w:rsidRPr="00000000">
        <w:rPr>
          <w:sz w:val="24"/>
          <w:szCs w:val="24"/>
          <w:rtl w:val="0"/>
        </w:rPr>
        <w:t xml:space="preserve">AUSTIN: Yes! Yes. Ah, so good.</w:t>
      </w:r>
    </w:p>
    <w:p w:rsidR="00000000" w:rsidDel="00000000" w:rsidP="00000000" w:rsidRDefault="00000000" w:rsidRPr="00000000" w14:paraId="000002BF">
      <w:pPr>
        <w:spacing w:after="200" w:before="200" w:line="276" w:lineRule="auto"/>
        <w:rPr>
          <w:sz w:val="24"/>
          <w:szCs w:val="24"/>
        </w:rPr>
      </w:pPr>
      <w:r w:rsidDel="00000000" w:rsidR="00000000" w:rsidRPr="00000000">
        <w:rPr>
          <w:sz w:val="24"/>
          <w:szCs w:val="24"/>
          <w:rtl w:val="0"/>
        </w:rPr>
        <w:t xml:space="preserve">SYLVIA: Guys, do we just want to be fruit smugglers? Is this what you're getting at with all of this?</w:t>
      </w:r>
    </w:p>
    <w:p w:rsidR="00000000" w:rsidDel="00000000" w:rsidP="00000000" w:rsidRDefault="00000000" w:rsidRPr="00000000" w14:paraId="000002C0">
      <w:pPr>
        <w:spacing w:after="200" w:before="200" w:line="276" w:lineRule="auto"/>
        <w:rPr>
          <w:sz w:val="24"/>
          <w:szCs w:val="24"/>
        </w:rPr>
      </w:pPr>
      <w:r w:rsidDel="00000000" w:rsidR="00000000" w:rsidRPr="00000000">
        <w:rPr>
          <w:sz w:val="24"/>
          <w:szCs w:val="24"/>
          <w:rtl w:val="0"/>
        </w:rPr>
        <w:t xml:space="preserve">[Everyone laughs harder]</w:t>
      </w:r>
    </w:p>
    <w:p w:rsidR="00000000" w:rsidDel="00000000" w:rsidP="00000000" w:rsidRDefault="00000000" w:rsidRPr="00000000" w14:paraId="000002C1">
      <w:pPr>
        <w:spacing w:after="200" w:before="200" w:line="276" w:lineRule="auto"/>
        <w:rPr>
          <w:sz w:val="24"/>
          <w:szCs w:val="24"/>
        </w:rPr>
      </w:pPr>
      <w:r w:rsidDel="00000000" w:rsidR="00000000" w:rsidRPr="00000000">
        <w:rPr>
          <w:sz w:val="24"/>
          <w:szCs w:val="24"/>
          <w:rtl w:val="0"/>
        </w:rPr>
        <w:t xml:space="preserve">JACK: No no no- we're not fruit smugglers, we're knowledge-about-fruit smugglers.</w:t>
      </w:r>
    </w:p>
    <w:p w:rsidR="00000000" w:rsidDel="00000000" w:rsidP="00000000" w:rsidRDefault="00000000" w:rsidRPr="00000000" w14:paraId="000002C2">
      <w:pPr>
        <w:spacing w:after="200" w:before="200" w:line="276"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2C3">
      <w:pPr>
        <w:spacing w:after="200" w:before="200" w:line="276" w:lineRule="auto"/>
        <w:rPr>
          <w:sz w:val="24"/>
          <w:szCs w:val="24"/>
        </w:rPr>
      </w:pPr>
      <w:r w:rsidDel="00000000" w:rsidR="00000000" w:rsidRPr="00000000">
        <w:rPr>
          <w:sz w:val="24"/>
          <w:szCs w:val="24"/>
          <w:rtl w:val="0"/>
        </w:rPr>
        <w:t xml:space="preserve">JACK: We can tell you what an avocado is, but we don't have any.</w:t>
      </w:r>
    </w:p>
    <w:p w:rsidR="00000000" w:rsidDel="00000000" w:rsidP="00000000" w:rsidRDefault="00000000" w:rsidRPr="00000000" w14:paraId="000002C4">
      <w:pPr>
        <w:spacing w:after="200" w:before="200" w:line="276" w:lineRule="auto"/>
        <w:rPr>
          <w:sz w:val="24"/>
          <w:szCs w:val="24"/>
        </w:rPr>
      </w:pPr>
      <w:r w:rsidDel="00000000" w:rsidR="00000000" w:rsidRPr="00000000">
        <w:rPr>
          <w:sz w:val="24"/>
          <w:szCs w:val="24"/>
          <w:rtl w:val="0"/>
        </w:rPr>
        <w:t xml:space="preserve">[Everyone giggles]</w:t>
      </w:r>
    </w:p>
    <w:p w:rsidR="00000000" w:rsidDel="00000000" w:rsidP="00000000" w:rsidRDefault="00000000" w:rsidRPr="00000000" w14:paraId="000002C5">
      <w:pPr>
        <w:spacing w:after="200" w:before="200" w:line="276" w:lineRule="auto"/>
        <w:rPr>
          <w:sz w:val="24"/>
          <w:szCs w:val="24"/>
        </w:rPr>
      </w:pPr>
      <w:r w:rsidDel="00000000" w:rsidR="00000000" w:rsidRPr="00000000">
        <w:rPr>
          <w:sz w:val="24"/>
          <w:szCs w:val="24"/>
          <w:rtl w:val="0"/>
        </w:rPr>
        <w:t xml:space="preserve">AUSTIN: Who does? Who can afford and avocado in this economy?</w:t>
      </w:r>
    </w:p>
    <w:p w:rsidR="00000000" w:rsidDel="00000000" w:rsidP="00000000" w:rsidRDefault="00000000" w:rsidRPr="00000000" w14:paraId="000002C6">
      <w:pPr>
        <w:spacing w:after="200" w:before="200" w:line="276" w:lineRule="auto"/>
        <w:rPr>
          <w:sz w:val="24"/>
          <w:szCs w:val="24"/>
        </w:rPr>
      </w:pPr>
      <w:r w:rsidDel="00000000" w:rsidR="00000000" w:rsidRPr="00000000">
        <w:rPr>
          <w:sz w:val="24"/>
          <w:szCs w:val="24"/>
          <w:rtl w:val="0"/>
        </w:rPr>
        <w:t xml:space="preserve">[Jack chuckles]</w:t>
      </w:r>
    </w:p>
    <w:p w:rsidR="00000000" w:rsidDel="00000000" w:rsidP="00000000" w:rsidRDefault="00000000" w:rsidRPr="00000000" w14:paraId="000002C7">
      <w:pPr>
        <w:spacing w:after="200" w:before="200" w:line="276" w:lineRule="auto"/>
        <w:rPr>
          <w:sz w:val="24"/>
          <w:szCs w:val="24"/>
        </w:rPr>
      </w:pPr>
      <w:r w:rsidDel="00000000" w:rsidR="00000000" w:rsidRPr="00000000">
        <w:rPr>
          <w:sz w:val="24"/>
          <w:szCs w:val="24"/>
          <w:rtl w:val="0"/>
        </w:rPr>
        <w:t xml:space="preserve">SYLVIA: Literally just Samothes.</w:t>
      </w:r>
    </w:p>
    <w:p w:rsidR="00000000" w:rsidDel="00000000" w:rsidP="00000000" w:rsidRDefault="00000000" w:rsidRPr="00000000" w14:paraId="000002C8">
      <w:pPr>
        <w:spacing w:after="200" w:before="200" w:line="276" w:lineRule="auto"/>
        <w:rPr>
          <w:sz w:val="24"/>
          <w:szCs w:val="24"/>
        </w:rPr>
      </w:pPr>
      <w:r w:rsidDel="00000000" w:rsidR="00000000" w:rsidRPr="00000000">
        <w:rPr>
          <w:sz w:val="24"/>
          <w:szCs w:val="24"/>
          <w:rtl w:val="0"/>
        </w:rPr>
        <w:t xml:space="preserve">ALI: Oh, god.</w:t>
      </w:r>
    </w:p>
    <w:p w:rsidR="00000000" w:rsidDel="00000000" w:rsidP="00000000" w:rsidRDefault="00000000" w:rsidRPr="00000000" w14:paraId="000002C9">
      <w:pPr>
        <w:spacing w:after="200" w:before="200" w:line="276" w:lineRule="auto"/>
        <w:rPr>
          <w:sz w:val="24"/>
          <w:szCs w:val="24"/>
        </w:rPr>
      </w:pPr>
      <w:r w:rsidDel="00000000" w:rsidR="00000000" w:rsidRPr="00000000">
        <w:rPr>
          <w:sz w:val="24"/>
          <w:szCs w:val="24"/>
          <w:rtl w:val="0"/>
        </w:rPr>
        <w:t xml:space="preserve">AUSTIN: That's it. And he only has the one. So,</w:t>
      </w:r>
    </w:p>
    <w:p w:rsidR="00000000" w:rsidDel="00000000" w:rsidP="00000000" w:rsidRDefault="00000000" w:rsidRPr="00000000" w14:paraId="000002CA">
      <w:pPr>
        <w:spacing w:after="200" w:before="200" w:line="276" w:lineRule="auto"/>
        <w:rPr>
          <w:sz w:val="24"/>
          <w:szCs w:val="24"/>
        </w:rPr>
      </w:pPr>
      <w:r w:rsidDel="00000000" w:rsidR="00000000" w:rsidRPr="00000000">
        <w:rPr>
          <w:sz w:val="24"/>
          <w:szCs w:val="24"/>
          <w:rtl w:val="0"/>
        </w:rPr>
        <w:t xml:space="preserve">[Ali giggles]</w:t>
      </w:r>
    </w:p>
    <w:p w:rsidR="00000000" w:rsidDel="00000000" w:rsidP="00000000" w:rsidRDefault="00000000" w:rsidRPr="00000000" w14:paraId="000002CB">
      <w:pPr>
        <w:spacing w:after="200" w:before="200" w:line="276" w:lineRule="auto"/>
        <w:rPr>
          <w:sz w:val="24"/>
          <w:szCs w:val="24"/>
        </w:rPr>
      </w:pPr>
      <w:r w:rsidDel="00000000" w:rsidR="00000000" w:rsidRPr="00000000">
        <w:rPr>
          <w:sz w:val="24"/>
          <w:szCs w:val="24"/>
          <w:rtl w:val="0"/>
        </w:rPr>
        <w:t xml:space="preserve">JACK: And it's unripe.</w:t>
      </w:r>
    </w:p>
    <w:p w:rsidR="00000000" w:rsidDel="00000000" w:rsidP="00000000" w:rsidRDefault="00000000" w:rsidRPr="00000000" w14:paraId="000002CC">
      <w:pPr>
        <w:spacing w:after="200" w:before="200" w:line="276" w:lineRule="auto"/>
        <w:rPr>
          <w:sz w:val="24"/>
          <w:szCs w:val="24"/>
        </w:rPr>
      </w:pPr>
      <w:r w:rsidDel="00000000" w:rsidR="00000000" w:rsidRPr="00000000">
        <w:rPr>
          <w:sz w:val="24"/>
          <w:szCs w:val="24"/>
          <w:rtl w:val="0"/>
        </w:rPr>
        <w:t xml:space="preserve">[Sylvia laughs]</w:t>
      </w:r>
    </w:p>
    <w:p w:rsidR="00000000" w:rsidDel="00000000" w:rsidP="00000000" w:rsidRDefault="00000000" w:rsidRPr="00000000" w14:paraId="000002CD">
      <w:pPr>
        <w:spacing w:after="200" w:before="200" w:line="276" w:lineRule="auto"/>
        <w:rPr>
          <w:sz w:val="24"/>
          <w:szCs w:val="24"/>
        </w:rPr>
      </w:pPr>
      <w:r w:rsidDel="00000000" w:rsidR="00000000" w:rsidRPr="00000000">
        <w:rPr>
          <w:sz w:val="24"/>
          <w:szCs w:val="24"/>
          <w:rtl w:val="0"/>
        </w:rPr>
        <w:t xml:space="preserve">AUSTIN: So- I've decided to give you those two claims, which are the safehouses and the vice dens.</w:t>
      </w:r>
    </w:p>
    <w:p w:rsidR="00000000" w:rsidDel="00000000" w:rsidP="00000000" w:rsidRDefault="00000000" w:rsidRPr="00000000" w14:paraId="000002CE">
      <w:pPr>
        <w:spacing w:after="200" w:before="200" w:line="276" w:lineRule="auto"/>
        <w:rPr>
          <w:sz w:val="24"/>
          <w:szCs w:val="24"/>
        </w:rPr>
      </w:pPr>
      <w:r w:rsidDel="00000000" w:rsidR="00000000" w:rsidRPr="00000000">
        <w:rPr>
          <w:sz w:val="24"/>
          <w:szCs w:val="24"/>
          <w:rtl w:val="0"/>
        </w:rPr>
        <w:t xml:space="preserve">ALI: Oh, thank you.</w:t>
      </w:r>
    </w:p>
    <w:p w:rsidR="00000000" w:rsidDel="00000000" w:rsidP="00000000" w:rsidRDefault="00000000" w:rsidRPr="00000000" w14:paraId="000002CF">
      <w:pPr>
        <w:spacing w:after="200" w:before="200" w:line="276" w:lineRule="auto"/>
        <w:rPr>
          <w:sz w:val="24"/>
          <w:szCs w:val="24"/>
        </w:rPr>
      </w:pPr>
      <w:r w:rsidDel="00000000" w:rsidR="00000000" w:rsidRPr="00000000">
        <w:rPr>
          <w:sz w:val="24"/>
          <w:szCs w:val="24"/>
          <w:rtl w:val="0"/>
        </w:rPr>
        <w:t xml:space="preserve">JACK: Oh thanks, Austin!</w:t>
      </w:r>
    </w:p>
    <w:p w:rsidR="00000000" w:rsidDel="00000000" w:rsidP="00000000" w:rsidRDefault="00000000" w:rsidRPr="00000000" w14:paraId="000002D0">
      <w:pPr>
        <w:spacing w:after="200" w:before="200" w:line="276" w:lineRule="auto"/>
        <w:rPr>
          <w:sz w:val="24"/>
          <w:szCs w:val="24"/>
        </w:rPr>
      </w:pPr>
      <w:r w:rsidDel="00000000" w:rsidR="00000000" w:rsidRPr="00000000">
        <w:rPr>
          <w:sz w:val="24"/>
          <w:szCs w:val="24"/>
          <w:rtl w:val="0"/>
        </w:rPr>
        <w:t xml:space="preserve">AUSTIN: Again, you've been doing this for a while, and- it also helps us talk about a little bit of like, what the turf around your place looks like. What parish are you in?</w:t>
      </w:r>
    </w:p>
    <w:p w:rsidR="00000000" w:rsidDel="00000000" w:rsidP="00000000" w:rsidRDefault="00000000" w:rsidRPr="00000000" w14:paraId="000002D1">
      <w:pPr>
        <w:spacing w:after="200" w:before="200" w:line="276" w:lineRule="auto"/>
        <w:rPr>
          <w:sz w:val="24"/>
          <w:szCs w:val="24"/>
        </w:rPr>
      </w:pPr>
      <w:r w:rsidDel="00000000" w:rsidR="00000000" w:rsidRPr="00000000">
        <w:rPr>
          <w:sz w:val="24"/>
          <w:szCs w:val="24"/>
          <w:rtl w:val="0"/>
        </w:rPr>
        <w:t xml:space="preserve">JACK: I mean, we talked about being in Chrysanthemum, but I'm prepared to...um, to put it in a different place if needs be.</w:t>
      </w:r>
    </w:p>
    <w:p w:rsidR="00000000" w:rsidDel="00000000" w:rsidP="00000000" w:rsidRDefault="00000000" w:rsidRPr="00000000" w14:paraId="000002D2">
      <w:pPr>
        <w:spacing w:after="200" w:before="200" w:line="276" w:lineRule="auto"/>
        <w:rPr>
          <w:sz w:val="24"/>
          <w:szCs w:val="24"/>
        </w:rPr>
      </w:pPr>
      <w:r w:rsidDel="00000000" w:rsidR="00000000" w:rsidRPr="00000000">
        <w:rPr>
          <w:sz w:val="24"/>
          <w:szCs w:val="24"/>
          <w:rtl w:val="0"/>
        </w:rPr>
        <w:t xml:space="preserve">AUSTIN: I will say, Chrysanthemum is- a lot of attention.</w:t>
      </w:r>
    </w:p>
    <w:p w:rsidR="00000000" w:rsidDel="00000000" w:rsidP="00000000" w:rsidRDefault="00000000" w:rsidRPr="00000000" w14:paraId="000002D3">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D4">
      <w:pPr>
        <w:spacing w:after="200" w:before="200" w:line="276" w:lineRule="auto"/>
        <w:rPr>
          <w:sz w:val="24"/>
          <w:szCs w:val="24"/>
        </w:rPr>
      </w:pPr>
      <w:r w:rsidDel="00000000" w:rsidR="00000000" w:rsidRPr="00000000">
        <w:rPr>
          <w:sz w:val="24"/>
          <w:szCs w:val="24"/>
          <w:rtl w:val="0"/>
        </w:rPr>
        <w:t xml:space="preserve">AUSTIN: But if you- you do have contacts there, so maybe that's fine.</w:t>
      </w:r>
    </w:p>
    <w:p w:rsidR="00000000" w:rsidDel="00000000" w:rsidP="00000000" w:rsidRDefault="00000000" w:rsidRPr="00000000" w14:paraId="000002D5">
      <w:pPr>
        <w:spacing w:after="200" w:before="200" w:line="276" w:lineRule="auto"/>
        <w:rPr>
          <w:sz w:val="24"/>
          <w:szCs w:val="24"/>
        </w:rPr>
      </w:pPr>
      <w:r w:rsidDel="00000000" w:rsidR="00000000" w:rsidRPr="00000000">
        <w:rPr>
          <w:sz w:val="24"/>
          <w:szCs w:val="24"/>
          <w:rtl w:val="0"/>
        </w:rPr>
        <w:t xml:space="preserve">JACK: Where's the last place anyone would look, Austin? That's right, under a duellist, [Everyone starts laughing] under a dancing school, in Chrysanthemum Parish.</w:t>
      </w:r>
    </w:p>
    <w:p w:rsidR="00000000" w:rsidDel="00000000" w:rsidP="00000000" w:rsidRDefault="00000000" w:rsidRPr="00000000" w14:paraId="000002D6">
      <w:pPr>
        <w:spacing w:after="200" w:before="200" w:line="276" w:lineRule="auto"/>
        <w:rPr>
          <w:sz w:val="24"/>
          <w:szCs w:val="24"/>
        </w:rPr>
      </w:pPr>
      <w:r w:rsidDel="00000000" w:rsidR="00000000" w:rsidRPr="00000000">
        <w:rPr>
          <w:sz w:val="24"/>
          <w:szCs w:val="24"/>
          <w:rtl w:val="0"/>
        </w:rPr>
        <w:t xml:space="preserve">AUSTIN, laughing: Next to the park.</w:t>
      </w:r>
    </w:p>
    <w:p w:rsidR="00000000" w:rsidDel="00000000" w:rsidP="00000000" w:rsidRDefault="00000000" w:rsidRPr="00000000" w14:paraId="000002D7">
      <w:pPr>
        <w:spacing w:after="200" w:before="200" w:line="276" w:lineRule="auto"/>
        <w:rPr>
          <w:sz w:val="24"/>
          <w:szCs w:val="24"/>
        </w:rPr>
      </w:pPr>
      <w:r w:rsidDel="00000000" w:rsidR="00000000" w:rsidRPr="00000000">
        <w:rPr>
          <w:sz w:val="24"/>
          <w:szCs w:val="24"/>
          <w:rtl w:val="0"/>
        </w:rPr>
        <w:t xml:space="preserve">JACK, laughing: Next to Maelgwyn Park.</w:t>
      </w:r>
    </w:p>
    <w:p w:rsidR="00000000" w:rsidDel="00000000" w:rsidP="00000000" w:rsidRDefault="00000000" w:rsidRPr="00000000" w14:paraId="000002D8">
      <w:pPr>
        <w:spacing w:after="200" w:before="200" w:line="276" w:lineRule="auto"/>
        <w:rPr>
          <w:sz w:val="24"/>
          <w:szCs w:val="24"/>
        </w:rPr>
      </w:pPr>
      <w:r w:rsidDel="00000000" w:rsidR="00000000" w:rsidRPr="00000000">
        <w:rPr>
          <w:sz w:val="24"/>
          <w:szCs w:val="24"/>
          <w:rtl w:val="0"/>
        </w:rPr>
        <w:t xml:space="preserve">AUSTIN: Perfect!</w:t>
      </w:r>
    </w:p>
    <w:p w:rsidR="00000000" w:rsidDel="00000000" w:rsidP="00000000" w:rsidRDefault="00000000" w:rsidRPr="00000000" w14:paraId="000002D9">
      <w:pPr>
        <w:spacing w:after="200" w:before="200" w:line="276" w:lineRule="auto"/>
        <w:rPr>
          <w:sz w:val="24"/>
          <w:szCs w:val="24"/>
        </w:rPr>
      </w:pPr>
      <w:r w:rsidDel="00000000" w:rsidR="00000000" w:rsidRPr="00000000">
        <w:rPr>
          <w:sz w:val="24"/>
          <w:szCs w:val="24"/>
          <w:rtl w:val="0"/>
        </w:rPr>
        <w:t xml:space="preserve">ALI: I mean, who do we have an idea of like...who our clients are?</w:t>
      </w:r>
    </w:p>
    <w:p w:rsidR="00000000" w:rsidDel="00000000" w:rsidP="00000000" w:rsidRDefault="00000000" w:rsidRPr="00000000" w14:paraId="000002DA">
      <w:pPr>
        <w:spacing w:after="200" w:before="200" w:line="276" w:lineRule="auto"/>
        <w:rPr>
          <w:sz w:val="24"/>
          <w:szCs w:val="24"/>
        </w:rPr>
      </w:pPr>
      <w:r w:rsidDel="00000000" w:rsidR="00000000" w:rsidRPr="00000000">
        <w:rPr>
          <w:sz w:val="24"/>
          <w:szCs w:val="24"/>
          <w:rtl w:val="0"/>
        </w:rPr>
        <w:t xml:space="preserve">AUSTIN: So yeah, do you want to talk about factions a little bit?</w:t>
      </w:r>
    </w:p>
    <w:p w:rsidR="00000000" w:rsidDel="00000000" w:rsidP="00000000" w:rsidRDefault="00000000" w:rsidRPr="00000000" w14:paraId="000002DB">
      <w:pPr>
        <w:spacing w:after="200" w:before="200" w:line="276" w:lineRule="auto"/>
        <w:rPr>
          <w:sz w:val="24"/>
          <w:szCs w:val="24"/>
        </w:rPr>
      </w:pPr>
      <w:r w:rsidDel="00000000" w:rsidR="00000000" w:rsidRPr="00000000">
        <w:rPr>
          <w:sz w:val="24"/>
          <w:szCs w:val="24"/>
          <w:rtl w:val="0"/>
        </w:rPr>
        <w:t xml:space="preserve">JACK: Well we have safehouses-</w:t>
      </w:r>
    </w:p>
    <w:p w:rsidR="00000000" w:rsidDel="00000000" w:rsidP="00000000" w:rsidRDefault="00000000" w:rsidRPr="00000000" w14:paraId="000002DC">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2DD">
      <w:pPr>
        <w:spacing w:after="200" w:before="200" w:line="276" w:lineRule="auto"/>
        <w:rPr>
          <w:sz w:val="24"/>
          <w:szCs w:val="24"/>
        </w:rPr>
      </w:pPr>
      <w:r w:rsidDel="00000000" w:rsidR="00000000" w:rsidRPr="00000000">
        <w:rPr>
          <w:sz w:val="24"/>
          <w:szCs w:val="24"/>
          <w:rtl w:val="0"/>
        </w:rPr>
        <w:t xml:space="preserve">JACK: Yeah, yeah.</w:t>
      </w:r>
    </w:p>
    <w:p w:rsidR="00000000" w:rsidDel="00000000" w:rsidP="00000000" w:rsidRDefault="00000000" w:rsidRPr="00000000" w14:paraId="000002DE">
      <w:pPr>
        <w:spacing w:after="200" w:before="200" w:line="276" w:lineRule="auto"/>
        <w:rPr>
          <w:sz w:val="24"/>
          <w:szCs w:val="24"/>
        </w:rPr>
      </w:pPr>
      <w:r w:rsidDel="00000000" w:rsidR="00000000" w:rsidRPr="00000000">
        <w:rPr>
          <w:sz w:val="24"/>
          <w:szCs w:val="24"/>
          <w:rtl w:val="0"/>
        </w:rPr>
        <w:t xml:space="preserve">AUSTIN: I'm not gonna go over all these factions, there's a bunch.</w:t>
      </w:r>
    </w:p>
    <w:p w:rsidR="00000000" w:rsidDel="00000000" w:rsidP="00000000" w:rsidRDefault="00000000" w:rsidRPr="00000000" w14:paraId="000002DF">
      <w:pPr>
        <w:spacing w:after="200" w:before="200" w:line="276" w:lineRule="auto"/>
        <w:rPr>
          <w:sz w:val="24"/>
          <w:szCs w:val="24"/>
        </w:rPr>
      </w:pPr>
      <w:r w:rsidDel="00000000" w:rsidR="00000000" w:rsidRPr="00000000">
        <w:rPr>
          <w:sz w:val="24"/>
          <w:szCs w:val="24"/>
          <w:rtl w:val="0"/>
        </w:rPr>
        <w:t xml:space="preserve">JACK: No dude, there's like thousands of them.</w:t>
      </w:r>
    </w:p>
    <w:p w:rsidR="00000000" w:rsidDel="00000000" w:rsidP="00000000" w:rsidRDefault="00000000" w:rsidRPr="00000000" w14:paraId="000002E0">
      <w:pPr>
        <w:spacing w:after="200" w:before="200" w:line="276" w:lineRule="auto"/>
        <w:rPr>
          <w:sz w:val="24"/>
          <w:szCs w:val="24"/>
        </w:rPr>
      </w:pPr>
      <w:r w:rsidDel="00000000" w:rsidR="00000000" w:rsidRPr="00000000">
        <w:rPr>
          <w:sz w:val="24"/>
          <w:szCs w:val="24"/>
          <w:rtl w:val="0"/>
        </w:rPr>
        <w:t xml:space="preserve">AUSTIN: There are- a bunch. One, two, three, four, five, six, seven times four...is twenty eight.</w:t>
      </w:r>
    </w:p>
    <w:p w:rsidR="00000000" w:rsidDel="00000000" w:rsidP="00000000" w:rsidRDefault="00000000" w:rsidRPr="00000000" w14:paraId="000002E1">
      <w:pPr>
        <w:spacing w:after="200" w:before="200" w:line="276" w:lineRule="auto"/>
        <w:rPr>
          <w:sz w:val="24"/>
          <w:szCs w:val="24"/>
        </w:rPr>
      </w:pPr>
      <w:r w:rsidDel="00000000" w:rsidR="00000000" w:rsidRPr="00000000">
        <w:rPr>
          <w:sz w:val="24"/>
          <w:szCs w:val="24"/>
          <w:rtl w:val="0"/>
        </w:rPr>
        <w:t xml:space="preserve">SYLVIA: Austin, you did it again!</w:t>
      </w:r>
    </w:p>
    <w:p w:rsidR="00000000" w:rsidDel="00000000" w:rsidP="00000000" w:rsidRDefault="00000000" w:rsidRPr="00000000" w14:paraId="000002E2">
      <w:pPr>
        <w:spacing w:after="200" w:before="200" w:line="276" w:lineRule="auto"/>
        <w:rPr>
          <w:sz w:val="24"/>
          <w:szCs w:val="24"/>
        </w:rPr>
      </w:pPr>
      <w:r w:rsidDel="00000000" w:rsidR="00000000" w:rsidRPr="00000000">
        <w:rPr>
          <w:sz w:val="24"/>
          <w:szCs w:val="24"/>
          <w:rtl w:val="0"/>
        </w:rPr>
        <w:t xml:space="preserve">AUSTIN: I did a big.</w:t>
      </w:r>
    </w:p>
    <w:p w:rsidR="00000000" w:rsidDel="00000000" w:rsidP="00000000" w:rsidRDefault="00000000" w:rsidRPr="00000000" w14:paraId="000002E3">
      <w:pPr>
        <w:spacing w:after="200" w:before="200" w:line="276" w:lineRule="auto"/>
        <w:rPr>
          <w:sz w:val="24"/>
          <w:szCs w:val="24"/>
        </w:rPr>
      </w:pPr>
      <w:r w:rsidDel="00000000" w:rsidR="00000000" w:rsidRPr="00000000">
        <w:rPr>
          <w:sz w:val="24"/>
          <w:szCs w:val="24"/>
          <w:rtl w:val="0"/>
        </w:rPr>
        <w:t xml:space="preserve">JACK: Austin's made six hundred factions.</w:t>
      </w:r>
    </w:p>
    <w:p w:rsidR="00000000" w:rsidDel="00000000" w:rsidP="00000000" w:rsidRDefault="00000000" w:rsidRPr="00000000" w14:paraId="000002E4">
      <w:pPr>
        <w:spacing w:after="200" w:before="200" w:line="276" w:lineRule="auto"/>
        <w:rPr>
          <w:sz w:val="24"/>
          <w:szCs w:val="24"/>
        </w:rPr>
      </w:pPr>
      <w:r w:rsidDel="00000000" w:rsidR="00000000" w:rsidRPr="00000000">
        <w:rPr>
          <w:sz w:val="24"/>
          <w:szCs w:val="24"/>
          <w:rtl w:val="0"/>
        </w:rPr>
        <w:t xml:space="preserve">AUSTIN: It's twenty eight, they're split into criminal underworld, city institutions, labour and trade, faith and weirdness. [Dre giggles] Here's what I'll definitely go over. I'll go over the most powerful factions, because those will give you a sense of what the setting is. The most powerful faction in the crime underworld are the Black Slacks. They live in Emberboro, they are the...you know, I’d say fifteen to twenty five year olds? Fifteen to thirty year olds who live in Emberboro, who have- who are descended from the refugees and exiles who first fled here. When they first- when the reconfiguration happened and they got moved into Emberboro- when Emberboro got moved into the city walls, and they started working in the factories to the south? You may remember that those are the good pants people? They had good pants, not just golden pants but good pants?</w:t>
      </w:r>
    </w:p>
    <w:p w:rsidR="00000000" w:rsidDel="00000000" w:rsidP="00000000" w:rsidRDefault="00000000" w:rsidRPr="00000000" w14:paraId="000002E5">
      <w:pPr>
        <w:spacing w:after="200" w:before="200" w:line="276" w:lineRule="auto"/>
        <w:ind w:left="0" w:firstLine="0"/>
        <w:rPr>
          <w:sz w:val="24"/>
          <w:szCs w:val="24"/>
        </w:rPr>
      </w:pPr>
      <w:r w:rsidDel="00000000" w:rsidR="00000000" w:rsidRPr="00000000">
        <w:rPr>
          <w:sz w:val="24"/>
          <w:szCs w:val="24"/>
          <w:rtl w:val="0"/>
        </w:rPr>
        <w:t xml:space="preserve">SYLVIA: Good pants boys.</w:t>
      </w:r>
    </w:p>
    <w:p w:rsidR="00000000" w:rsidDel="00000000" w:rsidP="00000000" w:rsidRDefault="00000000" w:rsidRPr="00000000" w14:paraId="000002E6">
      <w:pPr>
        <w:spacing w:after="200" w:before="200" w:line="276" w:lineRule="auto"/>
        <w:ind w:left="0" w:firstLine="0"/>
        <w:rPr>
          <w:sz w:val="24"/>
          <w:szCs w:val="24"/>
        </w:rPr>
      </w:pPr>
      <w:r w:rsidDel="00000000" w:rsidR="00000000" w:rsidRPr="00000000">
        <w:rPr>
          <w:sz w:val="24"/>
          <w:szCs w:val="24"/>
          <w:rtl w:val="0"/>
        </w:rPr>
        <w:t xml:space="preserve">AUSTIN: The supervisors at the factory did not appreciate that. Um, I think that maybe the motivation originally was like, 'hey, we don't have good pants. Like, our other workers don't have good pants. Fuckin' stop showing your weird like, culture from the rest of the continent. Wear these black wool pants.' Like, super hot, gross, cheap, shitty pants. And they did because it was that or starve. And when the next generation of that group grew up, they like...still wear those pants and then wear the most flamboyant shirts you can imagine. [Ali laughs]</w:t>
      </w:r>
    </w:p>
    <w:p w:rsidR="00000000" w:rsidDel="00000000" w:rsidP="00000000" w:rsidRDefault="00000000" w:rsidRPr="00000000" w14:paraId="000002E7">
      <w:pPr>
        <w:spacing w:after="200" w:before="200" w:line="276" w:lineRule="auto"/>
        <w:ind w:left="0" w:firstLine="720"/>
        <w:rPr>
          <w:sz w:val="24"/>
          <w:szCs w:val="24"/>
        </w:rPr>
      </w:pPr>
      <w:r w:rsidDel="00000000" w:rsidR="00000000" w:rsidRPr="00000000">
        <w:rPr>
          <w:sz w:val="24"/>
          <w:szCs w:val="24"/>
          <w:rtl w:val="0"/>
        </w:rPr>
        <w:t xml:space="preserve">Just like, peach and pink and bright orange. And they like, are basically the- the children of these refugees and they are fucking sick of taking shit. They'll still go do like, a...a you know, a shift or two at the factory, but they are gaining power after the military presence here left. There have been lots of squabbles between them and different authority figures in the-in the districts, and there are so many that it's hard to just...no one has decided 'oh it's time to deal with this' yet, because dealing with it looks very bloody. And it's hard to tell for sure how that'll go. </w:t>
      </w:r>
    </w:p>
    <w:p w:rsidR="00000000" w:rsidDel="00000000" w:rsidP="00000000" w:rsidRDefault="00000000" w:rsidRPr="00000000" w14:paraId="000002E8">
      <w:pPr>
        <w:spacing w:after="200" w:before="200" w:line="276" w:lineRule="auto"/>
        <w:ind w:left="0" w:firstLine="720"/>
        <w:rPr>
          <w:sz w:val="24"/>
          <w:szCs w:val="24"/>
        </w:rPr>
      </w:pPr>
      <w:r w:rsidDel="00000000" w:rsidR="00000000" w:rsidRPr="00000000">
        <w:rPr>
          <w:sz w:val="24"/>
          <w:szCs w:val="24"/>
          <w:rtl w:val="0"/>
        </w:rPr>
        <w:t xml:space="preserve">In terms of city institutions, there's the blessed council, who are those who presumably Samothes has chosen? It's- a lot of black box stuff happens there. But they are who kind of run the city day-to-day. There's Samothes himself, who is on this list but might not ever show up in this game. But he's on this list. There is the Golden Lance, who again are the group that- that came out of the notion of those weird magic guns being invented. They are a group of like, ten to twenty investigators who are sort of like, secret police? But they have like, a pretty- they have a mixed reputation, right? Like, Lance Noble Violet has a different reputation than Lance Noble Chrysanthemum. </w:t>
      </w:r>
    </w:p>
    <w:p w:rsidR="00000000" w:rsidDel="00000000" w:rsidP="00000000" w:rsidRDefault="00000000" w:rsidRPr="00000000" w14:paraId="000002E9">
      <w:pPr>
        <w:spacing w:after="200" w:before="200" w:line="276" w:lineRule="auto"/>
        <w:ind w:left="0" w:firstLine="720"/>
        <w:rPr>
          <w:sz w:val="24"/>
          <w:szCs w:val="24"/>
        </w:rPr>
      </w:pPr>
      <w:r w:rsidDel="00000000" w:rsidR="00000000" w:rsidRPr="00000000">
        <w:rPr>
          <w:sz w:val="24"/>
          <w:szCs w:val="24"/>
          <w:rtl w:val="0"/>
        </w:rPr>
        <w:t xml:space="preserve">Who else is big and important? The true Church of Samothes is obviously the most important church, I mentioned the- I mentioned Maelgwyn’s Faithful already...um, the Yellow House is the underground library that's in Helianthus Parish. And that was the underground, like secret university that got into a fight that time? In the last game? Um, the Weaver Union is a group of Weavers under Hedy, who are like, petitioning for better workers’ rights and like, to not have to live in shacks but most of them won't join the union because it's risky? It's risky to call attention to yourself. Uh, Marielda Human Resources Company is a-</w:t>
      </w:r>
    </w:p>
    <w:p w:rsidR="00000000" w:rsidDel="00000000" w:rsidP="00000000" w:rsidRDefault="00000000" w:rsidRPr="00000000" w14:paraId="000002EA">
      <w:pPr>
        <w:spacing w:after="200" w:before="200" w:line="276" w:lineRule="auto"/>
        <w:ind w:left="0" w:firstLine="0"/>
        <w:rPr>
          <w:sz w:val="24"/>
          <w:szCs w:val="24"/>
        </w:rPr>
      </w:pPr>
      <w:r w:rsidDel="00000000" w:rsidR="00000000" w:rsidRPr="00000000">
        <w:rPr>
          <w:sz w:val="24"/>
          <w:szCs w:val="24"/>
          <w:rtl w:val="0"/>
        </w:rPr>
        <w:t xml:space="preserve">JACK: Straight from COUNTER/Weight, the Golden Branch Sector brings you: Marielda Human-</w:t>
      </w:r>
    </w:p>
    <w:p w:rsidR="00000000" w:rsidDel="00000000" w:rsidP="00000000" w:rsidRDefault="00000000" w:rsidRPr="00000000" w14:paraId="000002EB">
      <w:pPr>
        <w:spacing w:after="200" w:before="200" w:line="276" w:lineRule="auto"/>
        <w:ind w:left="0" w:firstLine="0"/>
        <w:rPr>
          <w:sz w:val="24"/>
          <w:szCs w:val="24"/>
        </w:rPr>
      </w:pPr>
      <w:r w:rsidDel="00000000" w:rsidR="00000000" w:rsidRPr="00000000">
        <w:rPr>
          <w:sz w:val="24"/>
          <w:szCs w:val="24"/>
          <w:rtl w:val="0"/>
        </w:rPr>
        <w:t xml:space="preserve">AUSTIN: Straight away. Yep. They are- they are the people who run most of the non-refugee human labour force in the factory district. It is a- it is another union effectively, it's another collective- collective worker group that is deeply anti-Cobbin, deeply anti-Weaver, deeply anti-refugee. It has lots of power and lots of pull inside of the labour industry here. And then there's the Heat and the Dark, and we don't - eh, who knows? Who knows [Ali giggles] what's up with them. So those are the biggest players. But there's a lot of other stuff here! Like there's the Tea Leaf Set, which is a bunch of like, rich witches. That do tea magic, for instance.</w:t>
      </w:r>
    </w:p>
    <w:p w:rsidR="00000000" w:rsidDel="00000000" w:rsidP="00000000" w:rsidRDefault="00000000" w:rsidRPr="00000000" w14:paraId="000002EC">
      <w:pPr>
        <w:spacing w:after="200" w:before="200" w:line="276" w:lineRule="auto"/>
        <w:ind w:left="0" w:firstLine="0"/>
        <w:rPr>
          <w:sz w:val="24"/>
          <w:szCs w:val="24"/>
        </w:rPr>
      </w:pPr>
      <w:r w:rsidDel="00000000" w:rsidR="00000000" w:rsidRPr="00000000">
        <w:rPr>
          <w:sz w:val="24"/>
          <w:szCs w:val="24"/>
          <w:rtl w:val="0"/>
        </w:rPr>
        <w:t xml:space="preserve">ALI: What? I could have been one of those?</w:t>
      </w:r>
    </w:p>
    <w:p w:rsidR="00000000" w:rsidDel="00000000" w:rsidP="00000000" w:rsidRDefault="00000000" w:rsidRPr="00000000" w14:paraId="000002ED">
      <w:pPr>
        <w:spacing w:after="200" w:before="200" w:line="276" w:lineRule="auto"/>
        <w:ind w:left="0" w:firstLine="0"/>
        <w:rPr>
          <w:sz w:val="24"/>
          <w:szCs w:val="24"/>
        </w:rPr>
      </w:pPr>
      <w:r w:rsidDel="00000000" w:rsidR="00000000" w:rsidRPr="00000000">
        <w:rPr>
          <w:sz w:val="24"/>
          <w:szCs w:val="24"/>
          <w:rtl w:val="0"/>
        </w:rPr>
        <w:t xml:space="preserve">AUSTIN: There are the Hospitalle-the Hospitallers du Tristero, who-</w:t>
      </w:r>
    </w:p>
    <w:p w:rsidR="00000000" w:rsidDel="00000000" w:rsidP="00000000" w:rsidRDefault="00000000" w:rsidRPr="00000000" w14:paraId="000002EE">
      <w:pPr>
        <w:spacing w:after="200" w:before="200" w:line="276" w:lineRule="auto"/>
        <w:ind w:left="0" w:firstLine="0"/>
        <w:rPr>
          <w:sz w:val="24"/>
          <w:szCs w:val="24"/>
        </w:rPr>
      </w:pPr>
      <w:r w:rsidDel="00000000" w:rsidR="00000000" w:rsidRPr="00000000">
        <w:rPr>
          <w:sz w:val="24"/>
          <w:szCs w:val="24"/>
          <w:rtl w:val="0"/>
        </w:rPr>
        <w:t xml:space="preserve">JACK: Uh, pump the brakes!</w:t>
      </w:r>
    </w:p>
    <w:p w:rsidR="00000000" w:rsidDel="00000000" w:rsidP="00000000" w:rsidRDefault="00000000" w:rsidRPr="00000000" w14:paraId="000002EF">
      <w:pPr>
        <w:spacing w:after="200" w:before="200" w:line="276" w:lineRule="auto"/>
        <w:ind w:left="0" w:firstLine="0"/>
        <w:rPr>
          <w:sz w:val="24"/>
          <w:szCs w:val="24"/>
        </w:rPr>
      </w:pPr>
      <w:r w:rsidDel="00000000" w:rsidR="00000000" w:rsidRPr="00000000">
        <w:rPr>
          <w:sz w:val="24"/>
          <w:szCs w:val="24"/>
          <w:rtl w:val="0"/>
        </w:rPr>
        <w:t xml:space="preserve">AUSTIN: -worship some weird god who isn't from around here, but like...I don't know, they- they came in, they came in during the refugee stuff, but didn't stick with the Black Slacks. They ended up taking over Christopher's old hospital. Weird. </w:t>
      </w:r>
    </w:p>
    <w:p w:rsidR="00000000" w:rsidDel="00000000" w:rsidP="00000000" w:rsidRDefault="00000000" w:rsidRPr="00000000" w14:paraId="000002F0">
      <w:pPr>
        <w:spacing w:after="200" w:before="200" w:line="276" w:lineRule="auto"/>
        <w:ind w:left="0" w:firstLine="720"/>
        <w:rPr>
          <w:sz w:val="24"/>
          <w:szCs w:val="24"/>
        </w:rPr>
      </w:pPr>
      <w:r w:rsidDel="00000000" w:rsidR="00000000" w:rsidRPr="00000000">
        <w:rPr>
          <w:sz w:val="24"/>
          <w:szCs w:val="24"/>
          <w:rtl w:val="0"/>
        </w:rPr>
        <w:t xml:space="preserve">There are the Fontmen, who are the people who control knowledge? They are like the FBI but for books? There's the Bureau of Reconfiguration, that's the group that actually theoretically plans and changes the world as necessary? There's Mung, Quarry, &amp; Conveyance, which despite sounding like a real company, is absolutely a criminal enterprise. That's the old- the Mung brothers, who got stuck on that- on that-</w:t>
      </w:r>
    </w:p>
    <w:p w:rsidR="00000000" w:rsidDel="00000000" w:rsidP="00000000" w:rsidRDefault="00000000" w:rsidRPr="00000000" w14:paraId="000002F1">
      <w:pPr>
        <w:spacing w:after="200" w:before="200" w:line="276" w:lineRule="auto"/>
        <w:ind w:left="0" w:firstLine="0"/>
        <w:rPr>
          <w:sz w:val="24"/>
          <w:szCs w:val="24"/>
        </w:rPr>
      </w:pPr>
      <w:r w:rsidDel="00000000" w:rsidR="00000000" w:rsidRPr="00000000">
        <w:rPr>
          <w:sz w:val="24"/>
          <w:szCs w:val="24"/>
          <w:rtl w:val="0"/>
        </w:rPr>
        <w:t xml:space="preserve">JACK: Oh, those guys!</w:t>
      </w:r>
    </w:p>
    <w:p w:rsidR="00000000" w:rsidDel="00000000" w:rsidP="00000000" w:rsidRDefault="00000000" w:rsidRPr="00000000" w14:paraId="000002F2">
      <w:pPr>
        <w:spacing w:after="200" w:before="200" w:line="276" w:lineRule="auto"/>
        <w:ind w:left="0" w:firstLine="0"/>
        <w:rPr>
          <w:sz w:val="24"/>
          <w:szCs w:val="24"/>
        </w:rPr>
      </w:pPr>
      <w:r w:rsidDel="00000000" w:rsidR="00000000" w:rsidRPr="00000000">
        <w:rPr>
          <w:sz w:val="24"/>
          <w:szCs w:val="24"/>
          <w:rtl w:val="0"/>
        </w:rPr>
        <w:t xml:space="preserve">AUSTIN: They- they decided, they kind of petitioned to get a um, a license to have boats. To have a boat to go out and get their own obsidian mining going on.</w:t>
      </w:r>
    </w:p>
    <w:p w:rsidR="00000000" w:rsidDel="00000000" w:rsidP="00000000" w:rsidRDefault="00000000" w:rsidRPr="00000000" w14:paraId="000002F3">
      <w:pPr>
        <w:pStyle w:val="Heading1"/>
        <w:spacing w:after="200" w:before="200" w:lineRule="auto"/>
        <w:jc w:val="center"/>
        <w:rPr/>
      </w:pPr>
      <w:bookmarkStart w:colFirst="0" w:colLast="0" w:name="_93uyibrzdvy8" w:id="4"/>
      <w:bookmarkEnd w:id="4"/>
      <w:r w:rsidDel="00000000" w:rsidR="00000000" w:rsidRPr="00000000">
        <w:rPr>
          <w:rtl w:val="0"/>
        </w:rPr>
        <w:t xml:space="preserve">[</w:t>
      </w:r>
      <w:r w:rsidDel="00000000" w:rsidR="00000000" w:rsidRPr="00000000">
        <w:rPr>
          <w:rtl w:val="0"/>
        </w:rPr>
        <w:t xml:space="preserve">1:15:03]</w:t>
      </w:r>
    </w:p>
    <w:p w:rsidR="00000000" w:rsidDel="00000000" w:rsidP="00000000" w:rsidRDefault="00000000" w:rsidRPr="00000000" w14:paraId="000002F4">
      <w:pPr>
        <w:spacing w:after="200" w:before="200" w:line="276" w:lineRule="auto"/>
        <w:ind w:left="0" w:firstLine="0"/>
        <w:rPr>
          <w:sz w:val="24"/>
          <w:szCs w:val="24"/>
        </w:rPr>
      </w:pPr>
      <w:r w:rsidDel="00000000" w:rsidR="00000000" w:rsidRPr="00000000">
        <w:rPr>
          <w:sz w:val="24"/>
          <w:szCs w:val="24"/>
          <w:rtl w:val="0"/>
        </w:rPr>
        <w:t xml:space="preserve">JACK: I think that's fair.</w:t>
      </w:r>
    </w:p>
    <w:p w:rsidR="00000000" w:rsidDel="00000000" w:rsidP="00000000" w:rsidRDefault="00000000" w:rsidRPr="00000000" w14:paraId="000002F5">
      <w:pPr>
        <w:spacing w:after="200" w:before="200" w:line="276" w:lineRule="auto"/>
        <w:ind w:left="0" w:firstLine="0"/>
        <w:rPr>
          <w:sz w:val="24"/>
          <w:szCs w:val="24"/>
        </w:rPr>
      </w:pPr>
      <w:r w:rsidDel="00000000" w:rsidR="00000000" w:rsidRPr="00000000">
        <w:rPr>
          <w:sz w:val="24"/>
          <w:szCs w:val="24"/>
          <w:rtl w:val="0"/>
        </w:rPr>
        <w:t xml:space="preserve">AUSTIN, lowly: But really what they do is fuckin' smuggle stuff out of Marielda.</w:t>
      </w:r>
    </w:p>
    <w:p w:rsidR="00000000" w:rsidDel="00000000" w:rsidP="00000000" w:rsidRDefault="00000000" w:rsidRPr="00000000" w14:paraId="000002F6">
      <w:pPr>
        <w:spacing w:after="200" w:before="200" w:line="276" w:lineRule="auto"/>
        <w:ind w:left="0" w:firstLine="0"/>
        <w:rPr>
          <w:sz w:val="24"/>
          <w:szCs w:val="24"/>
        </w:rPr>
      </w:pPr>
      <w:r w:rsidDel="00000000" w:rsidR="00000000" w:rsidRPr="00000000">
        <w:rPr>
          <w:sz w:val="24"/>
          <w:szCs w:val="24"/>
          <w:rtl w:val="0"/>
        </w:rPr>
        <w:t xml:space="preserve">JACK: I think that's fair.</w:t>
      </w:r>
    </w:p>
    <w:p w:rsidR="00000000" w:rsidDel="00000000" w:rsidP="00000000" w:rsidRDefault="00000000" w:rsidRPr="00000000" w14:paraId="000002F7">
      <w:pPr>
        <w:spacing w:after="200" w:before="200" w:line="276" w:lineRule="auto"/>
        <w:ind w:left="0" w:firstLine="0"/>
        <w:rPr>
          <w:sz w:val="24"/>
          <w:szCs w:val="24"/>
        </w:rPr>
      </w:pPr>
      <w:r w:rsidDel="00000000" w:rsidR="00000000" w:rsidRPr="00000000">
        <w:rPr>
          <w:sz w:val="24"/>
          <w:szCs w:val="24"/>
          <w:rtl w:val="0"/>
        </w:rPr>
        <w:t xml:space="preserve">AUSTIN: Yeah. Me too. Uh, that's kind of- there's the Nightly news, That's kind of like an everyday underground criminal organisation. They kinda do a little bit of everything.</w:t>
      </w:r>
    </w:p>
    <w:p w:rsidR="00000000" w:rsidDel="00000000" w:rsidP="00000000" w:rsidRDefault="00000000" w:rsidRPr="00000000" w14:paraId="000002F8">
      <w:pPr>
        <w:spacing w:after="200" w:before="200" w:line="276" w:lineRule="auto"/>
        <w:ind w:left="0" w:firstLine="0"/>
        <w:rPr>
          <w:sz w:val="24"/>
          <w:szCs w:val="24"/>
          <w:highlight w:val="yellow"/>
        </w:rPr>
      </w:pPr>
      <w:commentRangeStart w:id="6"/>
      <w:r w:rsidDel="00000000" w:rsidR="00000000" w:rsidRPr="00000000">
        <w:rPr>
          <w:sz w:val="24"/>
          <w:szCs w:val="24"/>
          <w:rtl w:val="0"/>
        </w:rPr>
        <w:t xml:space="preserve">SYLVIA: </w:t>
      </w:r>
      <w:commentRangeEnd w:id="6"/>
      <w:r w:rsidDel="00000000" w:rsidR="00000000" w:rsidRPr="00000000">
        <w:commentReference w:id="6"/>
      </w:r>
      <w:r w:rsidDel="00000000" w:rsidR="00000000" w:rsidRPr="00000000">
        <w:rPr>
          <w:sz w:val="24"/>
          <w:szCs w:val="24"/>
          <w:highlight w:val="yellow"/>
          <w:rtl w:val="0"/>
        </w:rPr>
        <w:t xml:space="preserve">A little ??? 1:15:17</w:t>
      </w:r>
    </w:p>
    <w:p w:rsidR="00000000" w:rsidDel="00000000" w:rsidP="00000000" w:rsidRDefault="00000000" w:rsidRPr="00000000" w14:paraId="000002F9">
      <w:pPr>
        <w:spacing w:after="200" w:before="200" w:line="276" w:lineRule="auto"/>
        <w:ind w:left="0" w:firstLine="0"/>
        <w:rPr>
          <w:sz w:val="24"/>
          <w:szCs w:val="24"/>
        </w:rPr>
      </w:pPr>
      <w:r w:rsidDel="00000000" w:rsidR="00000000" w:rsidRPr="00000000">
        <w:rPr>
          <w:sz w:val="24"/>
          <w:szCs w:val="24"/>
          <w:rtl w:val="0"/>
        </w:rPr>
        <w:t xml:space="preserve">AUSTIN: You can always check in with the nightly news. That's Snitch Nightly’s crew.</w:t>
      </w:r>
    </w:p>
    <w:p w:rsidR="00000000" w:rsidDel="00000000" w:rsidP="00000000" w:rsidRDefault="00000000" w:rsidRPr="00000000" w14:paraId="000002FA">
      <w:pPr>
        <w:spacing w:after="200" w:before="200" w:line="276" w:lineRule="auto"/>
        <w:ind w:left="0" w:firstLine="0"/>
        <w:rPr>
          <w:sz w:val="24"/>
          <w:szCs w:val="24"/>
        </w:rPr>
      </w:pPr>
      <w:r w:rsidDel="00000000" w:rsidR="00000000" w:rsidRPr="00000000">
        <w:rPr>
          <w:sz w:val="24"/>
          <w:szCs w:val="24"/>
          <w:rtl w:val="0"/>
        </w:rPr>
        <w:t xml:space="preserve">SYLVIA quietly: So good!</w:t>
      </w:r>
    </w:p>
    <w:p w:rsidR="00000000" w:rsidDel="00000000" w:rsidP="00000000" w:rsidRDefault="00000000" w:rsidRPr="00000000" w14:paraId="000002FB">
      <w:pPr>
        <w:spacing w:after="200" w:before="200" w:line="276" w:lineRule="auto"/>
        <w:ind w:left="0" w:firstLine="0"/>
        <w:rPr>
          <w:sz w:val="24"/>
          <w:szCs w:val="24"/>
        </w:rPr>
      </w:pPr>
      <w:r w:rsidDel="00000000" w:rsidR="00000000" w:rsidRPr="00000000">
        <w:rPr>
          <w:sz w:val="24"/>
          <w:szCs w:val="24"/>
          <w:rtl w:val="0"/>
        </w:rPr>
        <w:t xml:space="preserve">AUSTIN: Other things here that are like, valuable for you like...um, Sylvia, Aubrey probably knows someone in Black Sand Alchemical, which is a Cobbin alchemy group. Anybody who's from the canopy or from Orchid knows Canopy Investment &amp; Innovation, they are a- they are like a small business association. The Red Rank Irregulars are- okay here's everything you need to know about the Red Rank Irregulars. After all of the humans left to go to war, the ones who decided they wanted to stay in Marielda formed up the Red Rank Irregulars, which are a group of mercenaries. And they are led by a very mysterious woman whose name is Claret Holiday. And then there's the Weaver King. I think that's it, I think that's all of the ones that matter.</w:t>
      </w:r>
    </w:p>
    <w:p w:rsidR="00000000" w:rsidDel="00000000" w:rsidP="00000000" w:rsidRDefault="00000000" w:rsidRPr="00000000" w14:paraId="000002FC">
      <w:pPr>
        <w:spacing w:after="200" w:before="200" w:line="276" w:lineRule="auto"/>
        <w:ind w:left="0" w:firstLine="0"/>
        <w:rPr>
          <w:sz w:val="24"/>
          <w:szCs w:val="24"/>
        </w:rPr>
      </w:pPr>
      <w:r w:rsidDel="00000000" w:rsidR="00000000" w:rsidRPr="00000000">
        <w:rPr>
          <w:sz w:val="24"/>
          <w:szCs w:val="24"/>
          <w:rtl w:val="0"/>
        </w:rPr>
        <w:t xml:space="preserve">JACK: God, here's what I'm saying. I love the Six as a name, but there are some amazing names on this list.</w:t>
      </w:r>
    </w:p>
    <w:p w:rsidR="00000000" w:rsidDel="00000000" w:rsidP="00000000" w:rsidRDefault="00000000" w:rsidRPr="00000000" w14:paraId="000002FD">
      <w:pPr>
        <w:spacing w:after="200" w:before="200" w:line="276" w:lineRule="auto"/>
        <w:ind w:left="0" w:firstLine="0"/>
        <w:rPr>
          <w:sz w:val="24"/>
          <w:szCs w:val="24"/>
        </w:rPr>
      </w:pPr>
      <w:r w:rsidDel="00000000" w:rsidR="00000000" w:rsidRPr="00000000">
        <w:rPr>
          <w:sz w:val="24"/>
          <w:szCs w:val="24"/>
          <w:rtl w:val="0"/>
        </w:rPr>
        <w:t xml:space="preserve">[Ali and Austin laugh]</w:t>
      </w:r>
    </w:p>
    <w:p w:rsidR="00000000" w:rsidDel="00000000" w:rsidP="00000000" w:rsidRDefault="00000000" w:rsidRPr="00000000" w14:paraId="000002FE">
      <w:pPr>
        <w:spacing w:after="200" w:before="200" w:line="276" w:lineRule="auto"/>
        <w:ind w:left="0" w:firstLine="0"/>
        <w:rPr>
          <w:sz w:val="24"/>
          <w:szCs w:val="24"/>
        </w:rPr>
      </w:pPr>
      <w:r w:rsidDel="00000000" w:rsidR="00000000" w:rsidRPr="00000000">
        <w:rPr>
          <w:sz w:val="24"/>
          <w:szCs w:val="24"/>
          <w:rtl w:val="0"/>
        </w:rPr>
        <w:t xml:space="preserve">SYLVIA: Yeah.</w:t>
      </w:r>
    </w:p>
    <w:p w:rsidR="00000000" w:rsidDel="00000000" w:rsidP="00000000" w:rsidRDefault="00000000" w:rsidRPr="00000000" w14:paraId="000002FF">
      <w:pPr>
        <w:spacing w:after="200" w:before="200" w:line="276" w:lineRule="auto"/>
        <w:ind w:left="0" w:firstLine="0"/>
        <w:rPr>
          <w:sz w:val="24"/>
          <w:szCs w:val="24"/>
        </w:rPr>
      </w:pPr>
      <w:r w:rsidDel="00000000" w:rsidR="00000000" w:rsidRPr="00000000">
        <w:rPr>
          <w:sz w:val="24"/>
          <w:szCs w:val="24"/>
          <w:rtl w:val="0"/>
        </w:rPr>
        <w:t xml:space="preserve">JACK: There are some like, real top end names on this list.</w:t>
      </w:r>
    </w:p>
    <w:p w:rsidR="00000000" w:rsidDel="00000000" w:rsidP="00000000" w:rsidRDefault="00000000" w:rsidRPr="00000000" w14:paraId="00000300">
      <w:pPr>
        <w:spacing w:after="200" w:before="200" w:line="276" w:lineRule="auto"/>
        <w:ind w:left="0" w:firstLine="0"/>
        <w:rPr>
          <w:sz w:val="24"/>
          <w:szCs w:val="24"/>
        </w:rPr>
      </w:pPr>
      <w:r w:rsidDel="00000000" w:rsidR="00000000" w:rsidRPr="00000000">
        <w:rPr>
          <w:sz w:val="24"/>
          <w:szCs w:val="24"/>
          <w:rtl w:val="0"/>
        </w:rPr>
        <w:t xml:space="preserve">AUSTIN: Oh, I didn't even get into like,</w:t>
      </w:r>
    </w:p>
    <w:p w:rsidR="00000000" w:rsidDel="00000000" w:rsidP="00000000" w:rsidRDefault="00000000" w:rsidRPr="00000000" w14:paraId="00000301">
      <w:pPr>
        <w:spacing w:after="200" w:before="200" w:line="276" w:lineRule="auto"/>
        <w:ind w:left="0" w:firstLine="0"/>
        <w:rPr>
          <w:sz w:val="24"/>
          <w:szCs w:val="24"/>
        </w:rPr>
      </w:pPr>
      <w:r w:rsidDel="00000000" w:rsidR="00000000" w:rsidRPr="00000000">
        <w:rPr>
          <w:sz w:val="24"/>
          <w:szCs w:val="24"/>
          <w:rtl w:val="0"/>
        </w:rPr>
        <w:t xml:space="preserve">JACK: Hard-Work-</w:t>
      </w:r>
    </w:p>
    <w:p w:rsidR="00000000" w:rsidDel="00000000" w:rsidP="00000000" w:rsidRDefault="00000000" w:rsidRPr="00000000" w14:paraId="00000302">
      <w:pPr>
        <w:spacing w:after="200" w:before="200" w:line="276" w:lineRule="auto"/>
        <w:ind w:left="0" w:firstLine="0"/>
        <w:rPr>
          <w:sz w:val="24"/>
          <w:szCs w:val="24"/>
        </w:rPr>
      </w:pPr>
      <w:r w:rsidDel="00000000" w:rsidR="00000000" w:rsidRPr="00000000">
        <w:rPr>
          <w:sz w:val="24"/>
          <w:szCs w:val="24"/>
          <w:rtl w:val="0"/>
        </w:rPr>
        <w:t xml:space="preserve">AUSTIN: Hard-Work-Safe-House Security. That's ah- that's-</w:t>
      </w:r>
    </w:p>
    <w:p w:rsidR="00000000" w:rsidDel="00000000" w:rsidP="00000000" w:rsidRDefault="00000000" w:rsidRPr="00000000" w14:paraId="00000303">
      <w:pPr>
        <w:spacing w:after="200" w:before="200" w:line="276" w:lineRule="auto"/>
        <w:ind w:left="0" w:firstLine="0"/>
        <w:rPr>
          <w:sz w:val="24"/>
          <w:szCs w:val="24"/>
        </w:rPr>
      </w:pPr>
      <w:r w:rsidDel="00000000" w:rsidR="00000000" w:rsidRPr="00000000">
        <w:rPr>
          <w:sz w:val="24"/>
          <w:szCs w:val="24"/>
          <w:rtl w:val="0"/>
        </w:rPr>
        <w:t xml:space="preserve">JACK: Which has a hyphen between each word until you get to security.</w:t>
      </w:r>
    </w:p>
    <w:p w:rsidR="00000000" w:rsidDel="00000000" w:rsidP="00000000" w:rsidRDefault="00000000" w:rsidRPr="00000000" w14:paraId="00000304">
      <w:pPr>
        <w:spacing w:after="200" w:before="200" w:line="276" w:lineRule="auto"/>
        <w:ind w:left="0" w:firstLine="0"/>
        <w:rPr>
          <w:sz w:val="24"/>
          <w:szCs w:val="24"/>
        </w:rPr>
      </w:pPr>
      <w:r w:rsidDel="00000000" w:rsidR="00000000" w:rsidRPr="00000000">
        <w:rPr>
          <w:sz w:val="24"/>
          <w:szCs w:val="24"/>
          <w:rtl w:val="0"/>
        </w:rPr>
        <w:t xml:space="preserve">AUSTIN: That's 'cause Hard-Work-Safe-House is the guy's name.</w:t>
      </w:r>
    </w:p>
    <w:p w:rsidR="00000000" w:rsidDel="00000000" w:rsidP="00000000" w:rsidRDefault="00000000" w:rsidRPr="00000000" w14:paraId="00000305">
      <w:pPr>
        <w:spacing w:after="200" w:before="200" w:line="276" w:lineRule="auto"/>
        <w:ind w:left="0" w:firstLine="0"/>
        <w:rPr>
          <w:sz w:val="24"/>
          <w:szCs w:val="24"/>
        </w:rPr>
      </w:pPr>
      <w:r w:rsidDel="00000000" w:rsidR="00000000" w:rsidRPr="00000000">
        <w:rPr>
          <w:sz w:val="24"/>
          <w:szCs w:val="24"/>
          <w:rtl w:val="0"/>
        </w:rPr>
        <w:t xml:space="preserve">[PAUSE]</w:t>
      </w:r>
    </w:p>
    <w:p w:rsidR="00000000" w:rsidDel="00000000" w:rsidP="00000000" w:rsidRDefault="00000000" w:rsidRPr="00000000" w14:paraId="00000306">
      <w:pPr>
        <w:spacing w:after="200" w:before="200" w:line="276" w:lineRule="auto"/>
        <w:ind w:left="0" w:firstLine="0"/>
        <w:rPr>
          <w:sz w:val="24"/>
          <w:szCs w:val="24"/>
        </w:rPr>
      </w:pPr>
      <w:r w:rsidDel="00000000" w:rsidR="00000000" w:rsidRPr="00000000">
        <w:rPr>
          <w:sz w:val="24"/>
          <w:szCs w:val="24"/>
          <w:rtl w:val="0"/>
        </w:rPr>
        <w:t xml:space="preserve">[Dre laughs]</w:t>
      </w:r>
    </w:p>
    <w:p w:rsidR="00000000" w:rsidDel="00000000" w:rsidP="00000000" w:rsidRDefault="00000000" w:rsidRPr="00000000" w14:paraId="00000307">
      <w:pPr>
        <w:spacing w:after="200" w:before="200" w:line="276" w:lineRule="auto"/>
        <w:ind w:left="0" w:firstLine="0"/>
        <w:rPr>
          <w:sz w:val="24"/>
          <w:szCs w:val="24"/>
        </w:rPr>
      </w:pPr>
      <w:r w:rsidDel="00000000" w:rsidR="00000000" w:rsidRPr="00000000">
        <w:rPr>
          <w:sz w:val="24"/>
          <w:szCs w:val="24"/>
          <w:rtl w:val="0"/>
        </w:rPr>
        <w:t xml:space="preserve">SYLVIA: God!</w:t>
      </w:r>
    </w:p>
    <w:p w:rsidR="00000000" w:rsidDel="00000000" w:rsidP="00000000" w:rsidRDefault="00000000" w:rsidRPr="00000000" w14:paraId="00000308">
      <w:pPr>
        <w:spacing w:after="200" w:before="200" w:line="276" w:lineRule="auto"/>
        <w:ind w:left="0" w:firstLine="0"/>
        <w:rPr>
          <w:sz w:val="24"/>
          <w:szCs w:val="24"/>
        </w:rPr>
      </w:pPr>
      <w:r w:rsidDel="00000000" w:rsidR="00000000" w:rsidRPr="00000000">
        <w:rPr>
          <w:sz w:val="24"/>
          <w:szCs w:val="24"/>
          <w:rtl w:val="0"/>
        </w:rPr>
        <w:t xml:space="preserve">ALI: Jesus christ! Jesus christ.</w:t>
      </w:r>
    </w:p>
    <w:p w:rsidR="00000000" w:rsidDel="00000000" w:rsidP="00000000" w:rsidRDefault="00000000" w:rsidRPr="00000000" w14:paraId="00000309">
      <w:pPr>
        <w:spacing w:after="200" w:before="200" w:line="276" w:lineRule="auto"/>
        <w:ind w:left="0" w:firstLine="0"/>
        <w:rPr>
          <w:sz w:val="24"/>
          <w:szCs w:val="24"/>
        </w:rPr>
      </w:pPr>
      <w:r w:rsidDel="00000000" w:rsidR="00000000" w:rsidRPr="00000000">
        <w:rPr>
          <w:sz w:val="24"/>
          <w:szCs w:val="24"/>
          <w:rtl w:val="0"/>
        </w:rPr>
        <w:t xml:space="preserve">AUSTIN: Uh, you'll also see Stone's Love Collection and Distribution, Stone's Love is that person's name. But you need to decide who you like here. And the way you do that is kind of neat? By default you start with tier zero, rep zero, [laughs] uh and two coin, but again, I'm going to boost that a little bit- I think your tier is...maybe your tier is zero, because your tier determines how big you are. Um, let's do tier one. Tier one means there's ten people. That you have ten people. So it's you plus a few other people, students at the school probably? And then your hold...probably </w:t>
      </w:r>
      <w:r w:rsidDel="00000000" w:rsidR="00000000" w:rsidRPr="00000000">
        <w:rPr>
          <w:i w:val="1"/>
          <w:sz w:val="24"/>
          <w:szCs w:val="24"/>
          <w:rtl w:val="0"/>
        </w:rPr>
        <w:t xml:space="preserve">is </w:t>
      </w:r>
      <w:r w:rsidDel="00000000" w:rsidR="00000000" w:rsidRPr="00000000">
        <w:rPr>
          <w:sz w:val="24"/>
          <w:szCs w:val="24"/>
          <w:rtl w:val="0"/>
        </w:rPr>
        <w:t xml:space="preserve">weak, which is fun 'cause that means there's a chance it could all go bad.</w:t>
      </w:r>
    </w:p>
    <w:p w:rsidR="00000000" w:rsidDel="00000000" w:rsidP="00000000" w:rsidRDefault="00000000" w:rsidRPr="00000000" w14:paraId="0000030A">
      <w:pPr>
        <w:spacing w:after="200" w:before="200" w:line="276" w:lineRule="auto"/>
        <w:ind w:left="0" w:firstLine="0"/>
        <w:rPr>
          <w:sz w:val="24"/>
          <w:szCs w:val="24"/>
        </w:rPr>
      </w:pPr>
      <w:r w:rsidDel="00000000" w:rsidR="00000000" w:rsidRPr="00000000">
        <w:rPr>
          <w:sz w:val="24"/>
          <w:szCs w:val="24"/>
          <w:rtl w:val="0"/>
        </w:rPr>
        <w:t xml:space="preserve">ALI: Great! Thank you, Austin!</w:t>
      </w:r>
    </w:p>
    <w:p w:rsidR="00000000" w:rsidDel="00000000" w:rsidP="00000000" w:rsidRDefault="00000000" w:rsidRPr="00000000" w14:paraId="0000030B">
      <w:pPr>
        <w:spacing w:after="200" w:before="200" w:line="276" w:lineRule="auto"/>
        <w:ind w:left="0" w:firstLine="0"/>
        <w:rPr>
          <w:sz w:val="24"/>
          <w:szCs w:val="24"/>
        </w:rPr>
      </w:pPr>
      <w:r w:rsidDel="00000000" w:rsidR="00000000" w:rsidRPr="00000000">
        <w:rPr>
          <w:sz w:val="24"/>
          <w:szCs w:val="24"/>
          <w:rtl w:val="0"/>
        </w:rPr>
        <w:t xml:space="preserve">AUSTIN: You're welcome. And then, I'll give you...let's say you start with four coins? But that's as much as you can hold in the crew. So. One coin each. Um, "assign faction status ticks. Each player assigns a positive tick and a negative tick with any tier one or tier two faction to represent past interactions. Then as a group, assign one positive and one negative tick at tier three, say why you have good and bad statuses with these factions." Let's go down the list, let's start with Aubrey, who's at the top of my list. Who do you- who do you like here? Who do you have a good positive interaction with before?</w:t>
      </w:r>
    </w:p>
    <w:p w:rsidR="00000000" w:rsidDel="00000000" w:rsidP="00000000" w:rsidRDefault="00000000" w:rsidRPr="00000000" w14:paraId="0000030C">
      <w:pPr>
        <w:spacing w:after="200" w:before="200" w:line="276" w:lineRule="auto"/>
        <w:ind w:left="0" w:firstLine="0"/>
        <w:rPr>
          <w:sz w:val="24"/>
          <w:szCs w:val="24"/>
        </w:rPr>
      </w:pPr>
      <w:r w:rsidDel="00000000" w:rsidR="00000000" w:rsidRPr="00000000">
        <w:rPr>
          <w:sz w:val="24"/>
          <w:szCs w:val="24"/>
          <w:rtl w:val="0"/>
        </w:rPr>
        <w:t xml:space="preserve">SYLVIA: Ooh, uh...I guess the obvious one is Black Sands Alchemical?</w:t>
      </w:r>
    </w:p>
    <w:p w:rsidR="00000000" w:rsidDel="00000000" w:rsidP="00000000" w:rsidRDefault="00000000" w:rsidRPr="00000000" w14:paraId="0000030D">
      <w:pPr>
        <w:spacing w:after="200" w:before="200" w:line="276" w:lineRule="auto"/>
        <w:ind w:left="0" w:firstLine="0"/>
        <w:rPr>
          <w:sz w:val="24"/>
          <w:szCs w:val="24"/>
        </w:rPr>
      </w:pPr>
      <w:r w:rsidDel="00000000" w:rsidR="00000000" w:rsidRPr="00000000">
        <w:rPr>
          <w:sz w:val="24"/>
          <w:szCs w:val="24"/>
          <w:rtl w:val="0"/>
        </w:rPr>
        <w:t xml:space="preserve">AUSTIN: Yeah, I think that makes sense. And then negative.</w:t>
      </w:r>
    </w:p>
    <w:p w:rsidR="00000000" w:rsidDel="00000000" w:rsidP="00000000" w:rsidRDefault="00000000" w:rsidRPr="00000000" w14:paraId="0000030E">
      <w:pPr>
        <w:spacing w:after="200" w:before="200" w:line="276" w:lineRule="auto"/>
        <w:ind w:left="0" w:firstLine="0"/>
        <w:rPr>
          <w:sz w:val="24"/>
          <w:szCs w:val="24"/>
        </w:rPr>
      </w:pPr>
      <w:r w:rsidDel="00000000" w:rsidR="00000000" w:rsidRPr="00000000">
        <w:rPr>
          <w:sz w:val="24"/>
          <w:szCs w:val="24"/>
          <w:rtl w:val="0"/>
        </w:rPr>
        <w:t xml:space="preserve">SYLVIA: Oh, man. Um...okay, nevermind. Oh wait, Black Sands Alchemical are Cobbins, nevermind.</w:t>
      </w:r>
    </w:p>
    <w:p w:rsidR="00000000" w:rsidDel="00000000" w:rsidP="00000000" w:rsidRDefault="00000000" w:rsidRPr="00000000" w14:paraId="0000030F">
      <w:pPr>
        <w:spacing w:after="200" w:before="200" w:line="276" w:lineRule="auto"/>
        <w:ind w:left="0" w:firstLine="0"/>
        <w:rPr>
          <w:sz w:val="24"/>
          <w:szCs w:val="24"/>
        </w:rPr>
      </w:pPr>
      <w:r w:rsidDel="00000000" w:rsidR="00000000" w:rsidRPr="00000000">
        <w:rPr>
          <w:sz w:val="24"/>
          <w:szCs w:val="24"/>
          <w:rtl w:val="0"/>
        </w:rPr>
        <w:t xml:space="preserve">AUSTIN: Yeah, they are. But hey, you know. Not all Cobbins have to get along.</w:t>
      </w:r>
    </w:p>
    <w:p w:rsidR="00000000" w:rsidDel="00000000" w:rsidP="00000000" w:rsidRDefault="00000000" w:rsidRPr="00000000" w14:paraId="00000310">
      <w:pPr>
        <w:spacing w:after="200" w:before="200" w:line="276" w:lineRule="auto"/>
        <w:ind w:left="0" w:firstLine="0"/>
        <w:rPr>
          <w:sz w:val="24"/>
          <w:szCs w:val="24"/>
        </w:rPr>
      </w:pPr>
      <w:r w:rsidDel="00000000" w:rsidR="00000000" w:rsidRPr="00000000">
        <w:rPr>
          <w:sz w:val="24"/>
          <w:szCs w:val="24"/>
          <w:rtl w:val="0"/>
        </w:rPr>
        <w:t xml:space="preserve">SYLVIA: No, I know. No, I know, I just...I have an idea for my rival as like, a human alchemist.</w:t>
      </w:r>
    </w:p>
    <w:p w:rsidR="00000000" w:rsidDel="00000000" w:rsidP="00000000" w:rsidRDefault="00000000" w:rsidRPr="00000000" w14:paraId="00000311">
      <w:pPr>
        <w:spacing w:after="200" w:before="200" w:line="276" w:lineRule="auto"/>
        <w:ind w:left="0" w:firstLine="0"/>
        <w:rPr>
          <w:sz w:val="24"/>
          <w:szCs w:val="24"/>
        </w:rPr>
      </w:pPr>
      <w:r w:rsidDel="00000000" w:rsidR="00000000" w:rsidRPr="00000000">
        <w:rPr>
          <w:sz w:val="24"/>
          <w:szCs w:val="24"/>
          <w:rtl w:val="0"/>
        </w:rPr>
        <w:t xml:space="preserve">AUSTIN: Ooh, okay.</w:t>
      </w:r>
    </w:p>
    <w:p w:rsidR="00000000" w:rsidDel="00000000" w:rsidP="00000000" w:rsidRDefault="00000000" w:rsidRPr="00000000" w14:paraId="00000312">
      <w:pPr>
        <w:spacing w:after="200" w:before="200" w:line="276" w:lineRule="auto"/>
        <w:ind w:left="0" w:firstLine="0"/>
        <w:rPr>
          <w:sz w:val="24"/>
          <w:szCs w:val="24"/>
        </w:rPr>
      </w:pPr>
      <w:r w:rsidDel="00000000" w:rsidR="00000000" w:rsidRPr="00000000">
        <w:rPr>
          <w:sz w:val="24"/>
          <w:szCs w:val="24"/>
          <w:rtl w:val="0"/>
        </w:rPr>
        <w:t xml:space="preserve">SYLVIA: But I was trying to think of where they would work .</w:t>
      </w:r>
    </w:p>
    <w:p w:rsidR="00000000" w:rsidDel="00000000" w:rsidP="00000000" w:rsidRDefault="00000000" w:rsidRPr="00000000" w14:paraId="00000313">
      <w:pPr>
        <w:spacing w:after="200" w:before="200" w:line="276" w:lineRule="auto"/>
        <w:ind w:left="0" w:firstLine="0"/>
        <w:rPr>
          <w:sz w:val="24"/>
          <w:szCs w:val="24"/>
        </w:rPr>
      </w:pPr>
      <w:r w:rsidDel="00000000" w:rsidR="00000000" w:rsidRPr="00000000">
        <w:rPr>
          <w:sz w:val="24"/>
          <w:szCs w:val="24"/>
          <w:rtl w:val="0"/>
        </w:rPr>
        <w:t xml:space="preserve">AUSTIN: Um, I mean they could work...they could work at Marielda Obsidian and Ore.</w:t>
      </w:r>
    </w:p>
    <w:p w:rsidR="00000000" w:rsidDel="00000000" w:rsidP="00000000" w:rsidRDefault="00000000" w:rsidRPr="00000000" w14:paraId="00000314">
      <w:pPr>
        <w:spacing w:after="200" w:before="200" w:line="276" w:lineRule="auto"/>
        <w:ind w:left="0" w:firstLine="0"/>
        <w:rPr>
          <w:sz w:val="24"/>
          <w:szCs w:val="24"/>
        </w:rPr>
      </w:pPr>
      <w:r w:rsidDel="00000000" w:rsidR="00000000" w:rsidRPr="00000000">
        <w:rPr>
          <w:sz w:val="24"/>
          <w:szCs w:val="24"/>
          <w:rtl w:val="0"/>
        </w:rPr>
        <w:t xml:space="preserve">ANID: Okay, how about that for my...</w:t>
      </w:r>
    </w:p>
    <w:p w:rsidR="00000000" w:rsidDel="00000000" w:rsidP="00000000" w:rsidRDefault="00000000" w:rsidRPr="00000000" w14:paraId="00000315">
      <w:pPr>
        <w:spacing w:after="200" w:before="200" w:line="276" w:lineRule="auto"/>
        <w:ind w:left="0" w:firstLine="0"/>
        <w:rPr>
          <w:sz w:val="24"/>
          <w:szCs w:val="24"/>
        </w:rPr>
      </w:pPr>
      <w:r w:rsidDel="00000000" w:rsidR="00000000" w:rsidRPr="00000000">
        <w:rPr>
          <w:sz w:val="24"/>
          <w:szCs w:val="24"/>
          <w:rtl w:val="0"/>
        </w:rPr>
        <w:t xml:space="preserve">AUSTIN: For your negative? Like you guys like, you had like a...</w:t>
      </w:r>
    </w:p>
    <w:p w:rsidR="00000000" w:rsidDel="00000000" w:rsidP="00000000" w:rsidRDefault="00000000" w:rsidRPr="00000000" w14:paraId="00000316">
      <w:pPr>
        <w:spacing w:after="200" w:before="200" w:line="276" w:lineRule="auto"/>
        <w:ind w:left="0" w:firstLine="0"/>
        <w:rPr>
          <w:sz w:val="24"/>
          <w:szCs w:val="24"/>
        </w:rPr>
      </w:pPr>
      <w:r w:rsidDel="00000000" w:rsidR="00000000" w:rsidRPr="00000000">
        <w:rPr>
          <w:sz w:val="24"/>
          <w:szCs w:val="24"/>
          <w:rtl w:val="0"/>
        </w:rPr>
        <w:t xml:space="preserve">SYLVIA: Oh yeah, no, like I've stole stuff from them to use for myself, is my-</w:t>
      </w:r>
    </w:p>
    <w:p w:rsidR="00000000" w:rsidDel="00000000" w:rsidP="00000000" w:rsidRDefault="00000000" w:rsidRPr="00000000" w14:paraId="00000317">
      <w:pPr>
        <w:spacing w:after="200" w:before="200" w:line="276" w:lineRule="auto"/>
        <w:ind w:left="0" w:firstLine="0"/>
        <w:rPr>
          <w:sz w:val="24"/>
          <w:szCs w:val="24"/>
        </w:rPr>
      </w:pPr>
      <w:r w:rsidDel="00000000" w:rsidR="00000000" w:rsidRPr="00000000">
        <w:rPr>
          <w:sz w:val="24"/>
          <w:szCs w:val="24"/>
          <w:rtl w:val="0"/>
        </w:rPr>
        <w:t xml:space="preserve">AUSTIN: Oh, shit. Okay.</w:t>
      </w:r>
    </w:p>
    <w:p w:rsidR="00000000" w:rsidDel="00000000" w:rsidP="00000000" w:rsidRDefault="00000000" w:rsidRPr="00000000" w14:paraId="00000318">
      <w:pPr>
        <w:spacing w:after="200" w:before="200" w:line="276" w:lineRule="auto"/>
        <w:ind w:left="0" w:firstLine="0"/>
        <w:rPr>
          <w:sz w:val="24"/>
          <w:szCs w:val="24"/>
        </w:rPr>
      </w:pPr>
      <w:r w:rsidDel="00000000" w:rsidR="00000000" w:rsidRPr="00000000">
        <w:rPr>
          <w:sz w:val="24"/>
          <w:szCs w:val="24"/>
          <w:rtl w:val="0"/>
        </w:rPr>
        <w:t xml:space="preserve">[Dre giggles]</w:t>
      </w:r>
    </w:p>
    <w:p w:rsidR="00000000" w:rsidDel="00000000" w:rsidP="00000000" w:rsidRDefault="00000000" w:rsidRPr="00000000" w14:paraId="00000319">
      <w:pPr>
        <w:spacing w:after="200" w:before="200" w:line="276" w:lineRule="auto"/>
        <w:ind w:left="0" w:firstLine="0"/>
        <w:rPr>
          <w:sz w:val="24"/>
          <w:szCs w:val="24"/>
        </w:rPr>
      </w:pPr>
      <w:r w:rsidDel="00000000" w:rsidR="00000000" w:rsidRPr="00000000">
        <w:rPr>
          <w:sz w:val="24"/>
          <w:szCs w:val="24"/>
          <w:rtl w:val="0"/>
        </w:rPr>
        <w:t xml:space="preserve">SYLVIA: Yeah.</w:t>
      </w:r>
    </w:p>
    <w:p w:rsidR="00000000" w:rsidDel="00000000" w:rsidP="00000000" w:rsidRDefault="00000000" w:rsidRPr="00000000" w14:paraId="0000031A">
      <w:pPr>
        <w:spacing w:after="200" w:before="200" w:line="276" w:lineRule="auto"/>
        <w:ind w:left="0" w:firstLine="0"/>
        <w:rPr>
          <w:sz w:val="24"/>
          <w:szCs w:val="24"/>
        </w:rPr>
      </w:pPr>
      <w:r w:rsidDel="00000000" w:rsidR="00000000" w:rsidRPr="00000000">
        <w:rPr>
          <w:sz w:val="24"/>
          <w:szCs w:val="24"/>
          <w:rtl w:val="0"/>
        </w:rPr>
        <w:t xml:space="preserve">AUSTIN: Nice. Good.</w:t>
      </w:r>
    </w:p>
    <w:p w:rsidR="00000000" w:rsidDel="00000000" w:rsidP="00000000" w:rsidRDefault="00000000" w:rsidRPr="00000000" w14:paraId="0000031B">
      <w:pPr>
        <w:spacing w:after="200" w:before="200" w:line="276" w:lineRule="auto"/>
        <w:ind w:left="0" w:firstLine="0"/>
        <w:rPr>
          <w:sz w:val="24"/>
          <w:szCs w:val="24"/>
        </w:rPr>
      </w:pPr>
      <w:r w:rsidDel="00000000" w:rsidR="00000000" w:rsidRPr="00000000">
        <w:rPr>
          <w:sz w:val="24"/>
          <w:szCs w:val="24"/>
          <w:rtl w:val="0"/>
        </w:rPr>
        <w:t xml:space="preserve">SYLVIA: Yeah. He doesn't-</w:t>
      </w:r>
    </w:p>
    <w:p w:rsidR="00000000" w:rsidDel="00000000" w:rsidP="00000000" w:rsidRDefault="00000000" w:rsidRPr="00000000" w14:paraId="0000031C">
      <w:pPr>
        <w:spacing w:after="200" w:before="200" w:line="276" w:lineRule="auto"/>
        <w:ind w:left="0" w:firstLine="0"/>
        <w:rPr>
          <w:sz w:val="24"/>
          <w:szCs w:val="24"/>
        </w:rPr>
      </w:pPr>
      <w:r w:rsidDel="00000000" w:rsidR="00000000" w:rsidRPr="00000000">
        <w:rPr>
          <w:sz w:val="24"/>
          <w:szCs w:val="24"/>
          <w:rtl w:val="0"/>
        </w:rPr>
        <w:t xml:space="preserve">AUSTIN: Good and nice.</w:t>
      </w:r>
    </w:p>
    <w:p w:rsidR="00000000" w:rsidDel="00000000" w:rsidP="00000000" w:rsidRDefault="00000000" w:rsidRPr="00000000" w14:paraId="0000031D">
      <w:pPr>
        <w:spacing w:after="200" w:before="200" w:line="276" w:lineRule="auto"/>
        <w:ind w:left="0" w:firstLine="0"/>
        <w:rPr>
          <w:sz w:val="24"/>
          <w:szCs w:val="24"/>
        </w:rPr>
      </w:pPr>
      <w:r w:rsidDel="00000000" w:rsidR="00000000" w:rsidRPr="00000000">
        <w:rPr>
          <w:sz w:val="24"/>
          <w:szCs w:val="24"/>
          <w:rtl w:val="0"/>
        </w:rPr>
        <w:t xml:space="preserve">SYLVIA: He does not like me very much.</w:t>
      </w:r>
    </w:p>
    <w:p w:rsidR="00000000" w:rsidDel="00000000" w:rsidP="00000000" w:rsidRDefault="00000000" w:rsidRPr="00000000" w14:paraId="0000031E">
      <w:pPr>
        <w:spacing w:after="200" w:before="200" w:line="276" w:lineRule="auto"/>
        <w:ind w:left="0" w:firstLine="0"/>
        <w:rPr>
          <w:sz w:val="24"/>
          <w:szCs w:val="24"/>
        </w:rPr>
      </w:pPr>
      <w:r w:rsidDel="00000000" w:rsidR="00000000" w:rsidRPr="00000000">
        <w:rPr>
          <w:sz w:val="24"/>
          <w:szCs w:val="24"/>
          <w:rtl w:val="0"/>
        </w:rPr>
        <w:t xml:space="preserve">AUSTIN: (chuckles) Alright, um. Let's go down to Captain E. Hitchcock.</w:t>
      </w:r>
    </w:p>
    <w:p w:rsidR="00000000" w:rsidDel="00000000" w:rsidP="00000000" w:rsidRDefault="00000000" w:rsidRPr="00000000" w14:paraId="0000031F">
      <w:pPr>
        <w:spacing w:after="200" w:before="200" w:line="276" w:lineRule="auto"/>
        <w:ind w:left="0" w:firstLine="0"/>
        <w:rPr>
          <w:sz w:val="24"/>
          <w:szCs w:val="24"/>
        </w:rPr>
      </w:pPr>
      <w:r w:rsidDel="00000000" w:rsidR="00000000" w:rsidRPr="00000000">
        <w:rPr>
          <w:sz w:val="24"/>
          <w:szCs w:val="24"/>
          <w:rtl w:val="0"/>
        </w:rPr>
        <w:t xml:space="preserve">JACK: Um, so I think I get on well with the Nightly News and Snitch Nightly.</w:t>
      </w:r>
    </w:p>
    <w:p w:rsidR="00000000" w:rsidDel="00000000" w:rsidP="00000000" w:rsidRDefault="00000000" w:rsidRPr="00000000" w14:paraId="00000320">
      <w:pPr>
        <w:spacing w:after="200" w:before="200" w:line="276" w:lineRule="auto"/>
        <w:ind w:left="0" w:firstLine="0"/>
        <w:rPr>
          <w:sz w:val="24"/>
          <w:szCs w:val="24"/>
        </w:rPr>
      </w:pPr>
      <w:r w:rsidDel="00000000" w:rsidR="00000000" w:rsidRPr="00000000">
        <w:rPr>
          <w:sz w:val="24"/>
          <w:szCs w:val="24"/>
          <w:rtl w:val="0"/>
        </w:rPr>
        <w:t xml:space="preserve">AUSTIN: Okay.</w:t>
      </w:r>
    </w:p>
    <w:p w:rsidR="00000000" w:rsidDel="00000000" w:rsidP="00000000" w:rsidRDefault="00000000" w:rsidRPr="00000000" w14:paraId="00000321">
      <w:pPr>
        <w:spacing w:after="200" w:before="200" w:line="276" w:lineRule="auto"/>
        <w:ind w:left="0" w:firstLine="0"/>
        <w:rPr>
          <w:sz w:val="24"/>
          <w:szCs w:val="24"/>
        </w:rPr>
      </w:pPr>
      <w:r w:rsidDel="00000000" w:rsidR="00000000" w:rsidRPr="00000000">
        <w:rPr>
          <w:sz w:val="24"/>
          <w:szCs w:val="24"/>
          <w:rtl w:val="0"/>
        </w:rPr>
        <w:t xml:space="preserve">JACK: As a result of-</w:t>
      </w:r>
    </w:p>
    <w:p w:rsidR="00000000" w:rsidDel="00000000" w:rsidP="00000000" w:rsidRDefault="00000000" w:rsidRPr="00000000" w14:paraId="00000322">
      <w:pPr>
        <w:spacing w:after="200" w:before="200" w:line="276" w:lineRule="auto"/>
        <w:ind w:left="0" w:firstLine="0"/>
        <w:rPr>
          <w:sz w:val="24"/>
          <w:szCs w:val="24"/>
        </w:rPr>
      </w:pPr>
      <w:r w:rsidDel="00000000" w:rsidR="00000000" w:rsidRPr="00000000">
        <w:rPr>
          <w:sz w:val="24"/>
          <w:szCs w:val="24"/>
          <w:rtl w:val="0"/>
        </w:rPr>
        <w:t xml:space="preserve">AUSTIN: Is Snitch your actual contact here? Like, is Snitch- do you want to add Snitch to your book as- as your shady friend?</w:t>
      </w:r>
    </w:p>
    <w:p w:rsidR="00000000" w:rsidDel="00000000" w:rsidP="00000000" w:rsidRDefault="00000000" w:rsidRPr="00000000" w14:paraId="00000323">
      <w:pPr>
        <w:spacing w:after="200" w:before="200" w:line="276" w:lineRule="auto"/>
        <w:ind w:left="0" w:firstLine="0"/>
        <w:rPr>
          <w:sz w:val="24"/>
          <w:szCs w:val="24"/>
        </w:rPr>
      </w:pPr>
      <w:r w:rsidDel="00000000" w:rsidR="00000000" w:rsidRPr="00000000">
        <w:rPr>
          <w:sz w:val="24"/>
          <w:szCs w:val="24"/>
          <w:rtl w:val="0"/>
        </w:rPr>
        <w:t xml:space="preserve">JACK: Yeah, absolutely.</w:t>
      </w:r>
    </w:p>
    <w:p w:rsidR="00000000" w:rsidDel="00000000" w:rsidP="00000000" w:rsidRDefault="00000000" w:rsidRPr="00000000" w14:paraId="00000324">
      <w:pPr>
        <w:spacing w:after="200" w:before="200" w:line="276" w:lineRule="auto"/>
        <w:ind w:left="0" w:firstLine="0"/>
        <w:rPr>
          <w:sz w:val="24"/>
          <w:szCs w:val="24"/>
        </w:rPr>
      </w:pPr>
      <w:r w:rsidDel="00000000" w:rsidR="00000000" w:rsidRPr="00000000">
        <w:rPr>
          <w:sz w:val="24"/>
          <w:szCs w:val="24"/>
          <w:rtl w:val="0"/>
        </w:rPr>
        <w:t xml:space="preserve">AUSTIN: Yeah.</w:t>
      </w:r>
    </w:p>
    <w:p w:rsidR="00000000" w:rsidDel="00000000" w:rsidP="00000000" w:rsidRDefault="00000000" w:rsidRPr="00000000" w14:paraId="00000325">
      <w:pPr>
        <w:spacing w:after="200" w:before="200" w:line="276" w:lineRule="auto"/>
        <w:ind w:left="0" w:firstLine="0"/>
        <w:rPr>
          <w:sz w:val="24"/>
          <w:szCs w:val="24"/>
        </w:rPr>
      </w:pPr>
      <w:r w:rsidDel="00000000" w:rsidR="00000000" w:rsidRPr="00000000">
        <w:rPr>
          <w:sz w:val="24"/>
          <w:szCs w:val="24"/>
          <w:rtl w:val="0"/>
        </w:rPr>
        <w:t xml:space="preserve">JACK: Um, Snitch Nightly. Yeah, I'll add that in a second. </w:t>
      </w:r>
    </w:p>
    <w:p w:rsidR="00000000" w:rsidDel="00000000" w:rsidP="00000000" w:rsidRDefault="00000000" w:rsidRPr="00000000" w14:paraId="00000326">
      <w:pPr>
        <w:spacing w:after="200" w:before="200" w:line="276" w:lineRule="auto"/>
        <w:ind w:left="0" w:firstLine="0"/>
        <w:rPr>
          <w:sz w:val="24"/>
          <w:szCs w:val="24"/>
        </w:rPr>
      </w:pPr>
      <w:r w:rsidDel="00000000" w:rsidR="00000000" w:rsidRPr="00000000">
        <w:rPr>
          <w:sz w:val="24"/>
          <w:szCs w:val="24"/>
          <w:rtl w:val="0"/>
        </w:rPr>
        <w:t xml:space="preserve">AUSTIN: Sounds good.</w:t>
      </w:r>
    </w:p>
    <w:p w:rsidR="00000000" w:rsidDel="00000000" w:rsidP="00000000" w:rsidRDefault="00000000" w:rsidRPr="00000000" w14:paraId="00000327">
      <w:pPr>
        <w:spacing w:after="200" w:before="200" w:line="276" w:lineRule="auto"/>
        <w:ind w:left="0" w:firstLine="0"/>
        <w:rPr>
          <w:sz w:val="24"/>
          <w:szCs w:val="24"/>
        </w:rPr>
      </w:pPr>
      <w:r w:rsidDel="00000000" w:rsidR="00000000" w:rsidRPr="00000000">
        <w:rPr>
          <w:sz w:val="24"/>
          <w:szCs w:val="24"/>
          <w:rtl w:val="0"/>
        </w:rPr>
        <w:t xml:space="preserve">JACK: I'll just write 'Snitch' in big letters. </w:t>
      </w:r>
    </w:p>
    <w:p w:rsidR="00000000" w:rsidDel="00000000" w:rsidP="00000000" w:rsidRDefault="00000000" w:rsidRPr="00000000" w14:paraId="00000328">
      <w:pPr>
        <w:spacing w:after="200" w:before="200" w:line="276" w:lineRule="auto"/>
        <w:ind w:left="0" w:firstLine="0"/>
        <w:rPr>
          <w:sz w:val="24"/>
          <w:szCs w:val="24"/>
        </w:rPr>
      </w:pPr>
      <w:r w:rsidDel="00000000" w:rsidR="00000000" w:rsidRPr="00000000">
        <w:rPr>
          <w:sz w:val="24"/>
          <w:szCs w:val="24"/>
          <w:rtl w:val="0"/>
        </w:rPr>
        <w:t xml:space="preserve">AUSTIN: Good.</w:t>
      </w:r>
    </w:p>
    <w:p w:rsidR="00000000" w:rsidDel="00000000" w:rsidP="00000000" w:rsidRDefault="00000000" w:rsidRPr="00000000" w14:paraId="00000329">
      <w:pPr>
        <w:spacing w:after="200" w:before="200" w:line="276" w:lineRule="auto"/>
        <w:ind w:left="0" w:firstLine="0"/>
        <w:rPr>
          <w:sz w:val="24"/>
          <w:szCs w:val="24"/>
        </w:rPr>
      </w:pPr>
      <w:r w:rsidDel="00000000" w:rsidR="00000000" w:rsidRPr="00000000">
        <w:rPr>
          <w:sz w:val="24"/>
          <w:szCs w:val="24"/>
          <w:rtl w:val="0"/>
        </w:rPr>
        <w:t xml:space="preserve">JACK: And underline it. There we go. Um, and I think I don't' get on with the Bureau of Reconfiguration?</w:t>
      </w:r>
    </w:p>
    <w:p w:rsidR="00000000" w:rsidDel="00000000" w:rsidP="00000000" w:rsidRDefault="00000000" w:rsidRPr="00000000" w14:paraId="0000032A">
      <w:pPr>
        <w:spacing w:after="200" w:before="200" w:line="276" w:lineRule="auto"/>
        <w:ind w:left="0" w:firstLine="0"/>
        <w:rPr>
          <w:sz w:val="24"/>
          <w:szCs w:val="24"/>
        </w:rPr>
      </w:pPr>
      <w:r w:rsidDel="00000000" w:rsidR="00000000" w:rsidRPr="00000000">
        <w:rPr>
          <w:sz w:val="24"/>
          <w:szCs w:val="24"/>
          <w:rtl w:val="0"/>
        </w:rPr>
        <w:t xml:space="preserve">AUSTIN: Ooh. Why's that?</w:t>
      </w:r>
    </w:p>
    <w:p w:rsidR="00000000" w:rsidDel="00000000" w:rsidP="00000000" w:rsidRDefault="00000000" w:rsidRPr="00000000" w14:paraId="0000032B">
      <w:pPr>
        <w:spacing w:after="200" w:before="200" w:line="276" w:lineRule="auto"/>
        <w:ind w:left="0" w:firstLine="0"/>
        <w:rPr>
          <w:sz w:val="24"/>
          <w:szCs w:val="24"/>
        </w:rPr>
      </w:pPr>
      <w:r w:rsidDel="00000000" w:rsidR="00000000" w:rsidRPr="00000000">
        <w:rPr>
          <w:sz w:val="24"/>
          <w:szCs w:val="24"/>
          <w:rtl w:val="0"/>
        </w:rPr>
        <w:t xml:space="preserve">JACK: For a really- It's a really petty reason, which is that...I keep sending my pupils, either with swords or with dance cards, to parties in Chrysanthemum, and they keep getting lost. [Austin laughs quietly] And I think Hitchcock falsely believes that he deserves some sort of advanced warning from the Bureau of Reconfiguration. [Austin laughs harder] And the Bureau of Reconfiguration is like 'you do what?'</w:t>
      </w:r>
    </w:p>
    <w:p w:rsidR="00000000" w:rsidDel="00000000" w:rsidP="00000000" w:rsidRDefault="00000000" w:rsidRPr="00000000" w14:paraId="0000032C">
      <w:pPr>
        <w:spacing w:after="200" w:before="200" w:line="276" w:lineRule="auto"/>
        <w:ind w:left="0" w:firstLine="0"/>
        <w:rPr>
          <w:sz w:val="24"/>
          <w:szCs w:val="24"/>
        </w:rPr>
      </w:pPr>
      <w:r w:rsidDel="00000000" w:rsidR="00000000" w:rsidRPr="00000000">
        <w:rPr>
          <w:sz w:val="24"/>
          <w:szCs w:val="24"/>
          <w:rtl w:val="0"/>
        </w:rPr>
        <w:t xml:space="preserve">[Jack and Ali laugh]</w:t>
      </w:r>
    </w:p>
    <w:p w:rsidR="00000000" w:rsidDel="00000000" w:rsidP="00000000" w:rsidRDefault="00000000" w:rsidRPr="00000000" w14:paraId="0000032D">
      <w:pPr>
        <w:spacing w:after="200" w:before="200" w:line="276" w:lineRule="auto"/>
        <w:ind w:left="0" w:firstLine="0"/>
        <w:rPr>
          <w:sz w:val="24"/>
          <w:szCs w:val="24"/>
        </w:rPr>
      </w:pPr>
      <w:r w:rsidDel="00000000" w:rsidR="00000000" w:rsidRPr="00000000">
        <w:rPr>
          <w:sz w:val="24"/>
          <w:szCs w:val="24"/>
          <w:rtl w:val="0"/>
        </w:rPr>
        <w:t xml:space="preserve">AUSTIN: 'I have a dance school.'</w:t>
      </w:r>
    </w:p>
    <w:p w:rsidR="00000000" w:rsidDel="00000000" w:rsidP="00000000" w:rsidRDefault="00000000" w:rsidRPr="00000000" w14:paraId="0000032E">
      <w:pPr>
        <w:spacing w:after="200" w:before="200" w:line="276" w:lineRule="auto"/>
        <w:ind w:left="0" w:firstLine="0"/>
        <w:rPr>
          <w:sz w:val="24"/>
          <w:szCs w:val="24"/>
        </w:rPr>
      </w:pPr>
      <w:r w:rsidDel="00000000" w:rsidR="00000000" w:rsidRPr="00000000">
        <w:rPr>
          <w:sz w:val="24"/>
          <w:szCs w:val="24"/>
          <w:rtl w:val="0"/>
        </w:rPr>
        <w:t xml:space="preserve">JACK: I have a dance school, some of my pupils keep getting lost in alleyways that there are no exits from, and they have to climb over the wall of a butcher shop! Minus one!</w:t>
      </w:r>
    </w:p>
    <w:p w:rsidR="00000000" w:rsidDel="00000000" w:rsidP="00000000" w:rsidRDefault="00000000" w:rsidRPr="00000000" w14:paraId="0000032F">
      <w:pPr>
        <w:spacing w:after="200" w:before="200" w:line="276" w:lineRule="auto"/>
        <w:ind w:left="0" w:firstLine="0"/>
        <w:rPr>
          <w:sz w:val="24"/>
          <w:szCs w:val="24"/>
        </w:rPr>
      </w:pPr>
      <w:r w:rsidDel="00000000" w:rsidR="00000000" w:rsidRPr="00000000">
        <w:rPr>
          <w:sz w:val="24"/>
          <w:szCs w:val="24"/>
          <w:rtl w:val="0"/>
        </w:rPr>
        <w:t xml:space="preserve">[Austin laughs]</w:t>
      </w:r>
    </w:p>
    <w:p w:rsidR="00000000" w:rsidDel="00000000" w:rsidP="00000000" w:rsidRDefault="00000000" w:rsidRPr="00000000" w14:paraId="00000330">
      <w:pPr>
        <w:spacing w:after="200" w:before="200" w:line="276" w:lineRule="auto"/>
        <w:ind w:left="0" w:firstLine="0"/>
        <w:rPr>
          <w:sz w:val="24"/>
          <w:szCs w:val="24"/>
        </w:rPr>
      </w:pPr>
      <w:r w:rsidDel="00000000" w:rsidR="00000000" w:rsidRPr="00000000">
        <w:rPr>
          <w:sz w:val="24"/>
          <w:szCs w:val="24"/>
          <w:rtl w:val="0"/>
        </w:rPr>
        <w:t xml:space="preserve">AUSTIN: Contempt point!</w:t>
      </w:r>
    </w:p>
    <w:p w:rsidR="00000000" w:rsidDel="00000000" w:rsidP="00000000" w:rsidRDefault="00000000" w:rsidRPr="00000000" w14:paraId="00000331">
      <w:pPr>
        <w:spacing w:after="200" w:before="200" w:line="276" w:lineRule="auto"/>
        <w:ind w:left="0" w:firstLine="0"/>
        <w:rPr>
          <w:sz w:val="24"/>
          <w:szCs w:val="24"/>
        </w:rPr>
      </w:pPr>
      <w:r w:rsidDel="00000000" w:rsidR="00000000" w:rsidRPr="00000000">
        <w:rPr>
          <w:sz w:val="24"/>
          <w:szCs w:val="24"/>
          <w:rtl w:val="0"/>
        </w:rPr>
        <w:t xml:space="preserve">JACK: Contempt point!</w:t>
      </w:r>
    </w:p>
    <w:p w:rsidR="00000000" w:rsidDel="00000000" w:rsidP="00000000" w:rsidRDefault="00000000" w:rsidRPr="00000000" w14:paraId="00000332">
      <w:pPr>
        <w:spacing w:after="200" w:before="200" w:line="276" w:lineRule="auto"/>
        <w:ind w:left="0" w:firstLine="0"/>
        <w:rPr>
          <w:sz w:val="24"/>
          <w:szCs w:val="24"/>
        </w:rPr>
      </w:pPr>
      <w:r w:rsidDel="00000000" w:rsidR="00000000" w:rsidRPr="00000000">
        <w:rPr>
          <w:sz w:val="24"/>
          <w:szCs w:val="24"/>
          <w:rtl w:val="0"/>
        </w:rPr>
        <w:t xml:space="preserve">[Dre laughs]</w:t>
      </w:r>
    </w:p>
    <w:p w:rsidR="00000000" w:rsidDel="00000000" w:rsidP="00000000" w:rsidRDefault="00000000" w:rsidRPr="00000000" w14:paraId="00000333">
      <w:pPr>
        <w:spacing w:after="200" w:before="200" w:line="276" w:lineRule="auto"/>
        <w:ind w:left="0" w:firstLine="0"/>
        <w:rPr>
          <w:sz w:val="24"/>
          <w:szCs w:val="24"/>
        </w:rPr>
      </w:pPr>
      <w:r w:rsidDel="00000000" w:rsidR="00000000" w:rsidRPr="00000000">
        <w:rPr>
          <w:sz w:val="24"/>
          <w:szCs w:val="24"/>
          <w:rtl w:val="0"/>
        </w:rPr>
        <w:t xml:space="preserve">AUSTIN: Uhh, Ali.</w:t>
      </w:r>
    </w:p>
    <w:p w:rsidR="00000000" w:rsidDel="00000000" w:rsidP="00000000" w:rsidRDefault="00000000" w:rsidRPr="00000000" w14:paraId="00000334">
      <w:pPr>
        <w:spacing w:after="200" w:before="200" w:line="276" w:lineRule="auto"/>
        <w:ind w:left="0" w:firstLine="0"/>
        <w:rPr>
          <w:sz w:val="24"/>
          <w:szCs w:val="24"/>
        </w:rPr>
      </w:pPr>
      <w:r w:rsidDel="00000000" w:rsidR="00000000" w:rsidRPr="00000000">
        <w:rPr>
          <w:sz w:val="24"/>
          <w:szCs w:val="24"/>
          <w:rtl w:val="0"/>
        </w:rPr>
        <w:t xml:space="preserve">ALI: Uhh...hmm...What's the Office of Lost Materials, again?</w:t>
      </w:r>
    </w:p>
    <w:p w:rsidR="00000000" w:rsidDel="00000000" w:rsidP="00000000" w:rsidRDefault="00000000" w:rsidRPr="00000000" w14:paraId="00000335">
      <w:pPr>
        <w:spacing w:after="200" w:before="200" w:line="276" w:lineRule="auto"/>
        <w:ind w:left="0" w:firstLine="0"/>
        <w:rPr>
          <w:sz w:val="24"/>
          <w:szCs w:val="24"/>
        </w:rPr>
      </w:pPr>
      <w:r w:rsidDel="00000000" w:rsidR="00000000" w:rsidRPr="00000000">
        <w:rPr>
          <w:sz w:val="24"/>
          <w:szCs w:val="24"/>
          <w:rtl w:val="0"/>
        </w:rPr>
        <w:t xml:space="preserve">AUSTIN: That is...where...missing things- things that go missing during reconfiguration go?</w:t>
      </w:r>
    </w:p>
    <w:p w:rsidR="00000000" w:rsidDel="00000000" w:rsidP="00000000" w:rsidRDefault="00000000" w:rsidRPr="00000000" w14:paraId="00000336">
      <w:pPr>
        <w:spacing w:after="200" w:before="200" w:line="276" w:lineRule="auto"/>
        <w:ind w:left="0" w:firstLine="0"/>
        <w:rPr>
          <w:sz w:val="24"/>
          <w:szCs w:val="24"/>
        </w:rPr>
      </w:pPr>
      <w:r w:rsidDel="00000000" w:rsidR="00000000" w:rsidRPr="00000000">
        <w:rPr>
          <w:sz w:val="24"/>
          <w:szCs w:val="24"/>
          <w:rtl w:val="0"/>
        </w:rPr>
        <w:t xml:space="preserve">ALI, laughing: Okay!</w:t>
      </w:r>
    </w:p>
    <w:p w:rsidR="00000000" w:rsidDel="00000000" w:rsidP="00000000" w:rsidRDefault="00000000" w:rsidRPr="00000000" w14:paraId="00000337">
      <w:pPr>
        <w:spacing w:after="200" w:before="200" w:line="276" w:lineRule="auto"/>
        <w:ind w:left="0" w:firstLine="0"/>
        <w:rPr>
          <w:sz w:val="24"/>
          <w:szCs w:val="24"/>
        </w:rPr>
      </w:pPr>
      <w:r w:rsidDel="00000000" w:rsidR="00000000" w:rsidRPr="00000000">
        <w:rPr>
          <w:sz w:val="24"/>
          <w:szCs w:val="24"/>
          <w:rtl w:val="0"/>
        </w:rPr>
        <w:t xml:space="preserve">AUSTIN: It's where you go- </w:t>
      </w:r>
    </w:p>
    <w:p w:rsidR="00000000" w:rsidDel="00000000" w:rsidP="00000000" w:rsidRDefault="00000000" w:rsidRPr="00000000" w14:paraId="00000338">
      <w:pPr>
        <w:spacing w:after="200" w:before="200" w:line="276" w:lineRule="auto"/>
        <w:ind w:left="0" w:firstLine="0"/>
        <w:rPr>
          <w:sz w:val="24"/>
          <w:szCs w:val="24"/>
        </w:rPr>
      </w:pPr>
      <w:r w:rsidDel="00000000" w:rsidR="00000000" w:rsidRPr="00000000">
        <w:rPr>
          <w:sz w:val="24"/>
          <w:szCs w:val="24"/>
          <w:rtl w:val="0"/>
        </w:rPr>
        <w:t xml:space="preserve">JACK: Like my pupils?</w:t>
      </w:r>
    </w:p>
    <w:p w:rsidR="00000000" w:rsidDel="00000000" w:rsidP="00000000" w:rsidRDefault="00000000" w:rsidRPr="00000000" w14:paraId="00000339">
      <w:pPr>
        <w:spacing w:after="200" w:before="200" w:line="276" w:lineRule="auto"/>
        <w:ind w:left="0" w:firstLine="0"/>
        <w:rPr>
          <w:sz w:val="24"/>
          <w:szCs w:val="24"/>
        </w:rPr>
      </w:pPr>
      <w:r w:rsidDel="00000000" w:rsidR="00000000" w:rsidRPr="00000000">
        <w:rPr>
          <w:sz w:val="24"/>
          <w:szCs w:val="24"/>
          <w:rtl w:val="0"/>
        </w:rPr>
        <w:t xml:space="preserve">AUSTIN: That's where all the middle- that is where all the low Bureaucrats that I love to play are definitely at. Just like, nice people who have to be like: (in a tired voice) 'Ah, yeah. They redid- they redid the entire west side again last week and now I have three dogs- I don't- [Ali laughs loudly] We found three cocker spaniels and I don't know whose they are. We're gonna try to find- or I guess we're just gonna ask...I- we're gonna- they say they lost two golden retrievers, I don't- Did they reconfigure the dogs? Is that a thing they can do? Can- [sighs] I'll ask the- I'll ask the boys in refiguration if they can reconfigure the dogs. This was a mistake.'</w:t>
      </w:r>
    </w:p>
    <w:p w:rsidR="00000000" w:rsidDel="00000000" w:rsidP="00000000" w:rsidRDefault="00000000" w:rsidRPr="00000000" w14:paraId="0000033A">
      <w:pPr>
        <w:spacing w:after="200" w:before="200" w:line="276" w:lineRule="auto"/>
        <w:ind w:left="0" w:firstLine="0"/>
        <w:rPr>
          <w:sz w:val="24"/>
          <w:szCs w:val="24"/>
        </w:rPr>
      </w:pPr>
      <w:r w:rsidDel="00000000" w:rsidR="00000000" w:rsidRPr="00000000">
        <w:rPr>
          <w:sz w:val="24"/>
          <w:szCs w:val="24"/>
          <w:rtl w:val="0"/>
        </w:rPr>
        <w:t xml:space="preserve">ALI: I think that I'm going to go with a negative for Lost Materials?</w:t>
      </w:r>
    </w:p>
    <w:p w:rsidR="00000000" w:rsidDel="00000000" w:rsidP="00000000" w:rsidRDefault="00000000" w:rsidRPr="00000000" w14:paraId="0000033B">
      <w:pPr>
        <w:spacing w:after="200" w:before="200" w:line="276" w:lineRule="auto"/>
        <w:ind w:left="0" w:firstLine="0"/>
        <w:rPr>
          <w:sz w:val="24"/>
          <w:szCs w:val="24"/>
        </w:rPr>
      </w:pPr>
      <w:r w:rsidDel="00000000" w:rsidR="00000000" w:rsidRPr="00000000">
        <w:rPr>
          <w:sz w:val="24"/>
          <w:szCs w:val="24"/>
          <w:rtl w:val="0"/>
        </w:rPr>
        <w:t xml:space="preserve">AUSTIN: Ooh!</w:t>
      </w:r>
    </w:p>
    <w:p w:rsidR="00000000" w:rsidDel="00000000" w:rsidP="00000000" w:rsidRDefault="00000000" w:rsidRPr="00000000" w14:paraId="0000033C">
      <w:pPr>
        <w:spacing w:after="200" w:before="200" w:line="276" w:lineRule="auto"/>
        <w:ind w:left="0" w:firstLine="0"/>
        <w:rPr>
          <w:sz w:val="24"/>
          <w:szCs w:val="24"/>
        </w:rPr>
      </w:pPr>
      <w:r w:rsidDel="00000000" w:rsidR="00000000" w:rsidRPr="00000000">
        <w:rPr>
          <w:sz w:val="24"/>
          <w:szCs w:val="24"/>
          <w:rtl w:val="0"/>
        </w:rPr>
        <w:t xml:space="preserve">JACK: Yeah, fuck those guys!</w:t>
      </w:r>
    </w:p>
    <w:p w:rsidR="00000000" w:rsidDel="00000000" w:rsidP="00000000" w:rsidRDefault="00000000" w:rsidRPr="00000000" w14:paraId="0000033D">
      <w:pPr>
        <w:spacing w:after="200" w:before="200" w:line="276" w:lineRule="auto"/>
        <w:ind w:left="0" w:firstLine="0"/>
        <w:rPr>
          <w:sz w:val="24"/>
          <w:szCs w:val="24"/>
        </w:rPr>
      </w:pPr>
      <w:r w:rsidDel="00000000" w:rsidR="00000000" w:rsidRPr="00000000">
        <w:rPr>
          <w:sz w:val="24"/>
          <w:szCs w:val="24"/>
          <w:rtl w:val="0"/>
        </w:rPr>
        <w:t xml:space="preserve">ALI: 'cause I think that sometimes Castille goes down there, not like, dressed in clothes but as a pala-din, and is like 'yeah, those dogs are mine.'</w:t>
      </w:r>
    </w:p>
    <w:p w:rsidR="00000000" w:rsidDel="00000000" w:rsidP="00000000" w:rsidRDefault="00000000" w:rsidRPr="00000000" w14:paraId="0000033E">
      <w:pPr>
        <w:spacing w:after="200" w:before="200" w:line="276" w:lineRule="auto"/>
        <w:ind w:left="0" w:firstLine="0"/>
        <w:rPr>
          <w:sz w:val="24"/>
          <w:szCs w:val="24"/>
        </w:rPr>
      </w:pPr>
      <w:r w:rsidDel="00000000" w:rsidR="00000000" w:rsidRPr="00000000">
        <w:rPr>
          <w:sz w:val="24"/>
          <w:szCs w:val="24"/>
          <w:rtl w:val="0"/>
        </w:rPr>
        <w:t xml:space="preserve">AUSTIN, quietly: No!</w:t>
      </w:r>
    </w:p>
    <w:p w:rsidR="00000000" w:rsidDel="00000000" w:rsidP="00000000" w:rsidRDefault="00000000" w:rsidRPr="00000000" w14:paraId="0000033F">
      <w:pPr>
        <w:spacing w:after="200" w:before="200" w:line="276" w:lineRule="auto"/>
        <w:ind w:left="0" w:firstLine="0"/>
        <w:rPr>
          <w:sz w:val="24"/>
          <w:szCs w:val="24"/>
        </w:rPr>
      </w:pPr>
      <w:r w:rsidDel="00000000" w:rsidR="00000000" w:rsidRPr="00000000">
        <w:rPr>
          <w:sz w:val="24"/>
          <w:szCs w:val="24"/>
          <w:rtl w:val="0"/>
        </w:rPr>
        <w:t xml:space="preserve">[Jack and Ali laugh]</w:t>
      </w:r>
    </w:p>
    <w:p w:rsidR="00000000" w:rsidDel="00000000" w:rsidP="00000000" w:rsidRDefault="00000000" w:rsidRPr="00000000" w14:paraId="00000340">
      <w:pPr>
        <w:spacing w:after="200" w:before="200" w:line="276" w:lineRule="auto"/>
        <w:ind w:left="0" w:firstLine="0"/>
        <w:rPr>
          <w:sz w:val="24"/>
          <w:szCs w:val="24"/>
        </w:rPr>
      </w:pPr>
      <w:r w:rsidDel="00000000" w:rsidR="00000000" w:rsidRPr="00000000">
        <w:rPr>
          <w:sz w:val="24"/>
          <w:szCs w:val="24"/>
          <w:rtl w:val="0"/>
        </w:rPr>
        <w:t xml:space="preserve">ALI, laughing: Or like- there's like a book in there [Jack gasps] or a nice necklace, (AUSTIN: Wow!) and she's like 'Yep! Yep! That's mine!'</w:t>
      </w:r>
    </w:p>
    <w:p w:rsidR="00000000" w:rsidDel="00000000" w:rsidP="00000000" w:rsidRDefault="00000000" w:rsidRPr="00000000" w14:paraId="00000341">
      <w:pPr>
        <w:spacing w:after="200" w:before="200" w:line="276" w:lineRule="auto"/>
        <w:ind w:left="0" w:firstLine="0"/>
        <w:rPr>
          <w:sz w:val="24"/>
          <w:szCs w:val="24"/>
        </w:rPr>
      </w:pPr>
      <w:r w:rsidDel="00000000" w:rsidR="00000000" w:rsidRPr="00000000">
        <w:rPr>
          <w:sz w:val="24"/>
          <w:szCs w:val="24"/>
          <w:rtl w:val="0"/>
        </w:rPr>
        <w:t xml:space="preserve">JACK, excited: Do we have a dog?</w:t>
      </w:r>
    </w:p>
    <w:p w:rsidR="00000000" w:rsidDel="00000000" w:rsidP="00000000" w:rsidRDefault="00000000" w:rsidRPr="00000000" w14:paraId="00000342">
      <w:pPr>
        <w:spacing w:after="200" w:before="200" w:line="276" w:lineRule="auto"/>
        <w:ind w:left="0" w:firstLine="0"/>
        <w:rPr>
          <w:sz w:val="24"/>
          <w:szCs w:val="24"/>
        </w:rPr>
      </w:pPr>
      <w:r w:rsidDel="00000000" w:rsidR="00000000" w:rsidRPr="00000000">
        <w:rPr>
          <w:sz w:val="24"/>
          <w:szCs w:val="24"/>
          <w:rtl w:val="0"/>
        </w:rPr>
        <w:t xml:space="preserve">SYLVIA, in a small voice: Do we have dogs?</w:t>
      </w:r>
    </w:p>
    <w:p w:rsidR="00000000" w:rsidDel="00000000" w:rsidP="00000000" w:rsidRDefault="00000000" w:rsidRPr="00000000" w14:paraId="00000343">
      <w:pPr>
        <w:spacing w:after="200" w:before="200" w:line="276" w:lineRule="auto"/>
        <w:ind w:left="0" w:firstLine="0"/>
        <w:rPr>
          <w:sz w:val="24"/>
          <w:szCs w:val="24"/>
        </w:rPr>
      </w:pPr>
      <w:r w:rsidDel="00000000" w:rsidR="00000000" w:rsidRPr="00000000">
        <w:rPr>
          <w:sz w:val="24"/>
          <w:szCs w:val="24"/>
          <w:rtl w:val="0"/>
        </w:rPr>
        <w:t xml:space="preserve">ALI: Oh my god. [Dre and Ali laugh] Yes.</w:t>
      </w:r>
    </w:p>
    <w:p w:rsidR="00000000" w:rsidDel="00000000" w:rsidP="00000000" w:rsidRDefault="00000000" w:rsidRPr="00000000" w14:paraId="00000344">
      <w:pPr>
        <w:spacing w:after="200" w:before="200" w:line="276" w:lineRule="auto"/>
        <w:ind w:left="0" w:firstLine="0"/>
        <w:rPr>
          <w:sz w:val="24"/>
          <w:szCs w:val="24"/>
        </w:rPr>
      </w:pPr>
      <w:r w:rsidDel="00000000" w:rsidR="00000000" w:rsidRPr="00000000">
        <w:rPr>
          <w:sz w:val="24"/>
          <w:szCs w:val="24"/>
          <w:rtl w:val="0"/>
        </w:rPr>
        <w:t xml:space="preserve">AUSTIN, happily: That sounds good.</w:t>
      </w:r>
    </w:p>
    <w:p w:rsidR="00000000" w:rsidDel="00000000" w:rsidP="00000000" w:rsidRDefault="00000000" w:rsidRPr="00000000" w14:paraId="00000345">
      <w:pPr>
        <w:spacing w:after="200" w:before="200" w:line="276" w:lineRule="auto"/>
        <w:ind w:left="0" w:firstLine="0"/>
        <w:rPr>
          <w:sz w:val="24"/>
          <w:szCs w:val="24"/>
        </w:rPr>
      </w:pPr>
      <w:r w:rsidDel="00000000" w:rsidR="00000000" w:rsidRPr="00000000">
        <w:rPr>
          <w:sz w:val="24"/>
          <w:szCs w:val="24"/>
          <w:rtl w:val="0"/>
        </w:rPr>
        <w:t xml:space="preserve">DRE:</w:t>
      </w:r>
      <w:r w:rsidDel="00000000" w:rsidR="00000000" w:rsidRPr="00000000">
        <w:rPr>
          <w:sz w:val="24"/>
          <w:szCs w:val="24"/>
          <w:rtl w:val="0"/>
        </w:rPr>
        <w:t xml:space="preserve"> whispering: Yes.</w:t>
      </w:r>
    </w:p>
    <w:p w:rsidR="00000000" w:rsidDel="00000000" w:rsidP="00000000" w:rsidRDefault="00000000" w:rsidRPr="00000000" w14:paraId="00000346">
      <w:pPr>
        <w:spacing w:after="200" w:before="200" w:line="276" w:lineRule="auto"/>
        <w:ind w:left="0" w:firstLine="0"/>
        <w:rPr>
          <w:sz w:val="24"/>
          <w:szCs w:val="24"/>
        </w:rPr>
      </w:pPr>
      <w:r w:rsidDel="00000000" w:rsidR="00000000" w:rsidRPr="00000000">
        <w:rPr>
          <w:sz w:val="24"/>
          <w:szCs w:val="24"/>
          <w:rtl w:val="0"/>
        </w:rPr>
        <w:t xml:space="preserve">AUSTIN: I do like dogs.</w:t>
      </w:r>
    </w:p>
    <w:p w:rsidR="00000000" w:rsidDel="00000000" w:rsidP="00000000" w:rsidRDefault="00000000" w:rsidRPr="00000000" w14:paraId="00000347">
      <w:pPr>
        <w:spacing w:after="200" w:before="200" w:line="276" w:lineRule="auto"/>
        <w:ind w:left="0" w:firstLine="0"/>
        <w:rPr>
          <w:sz w:val="24"/>
          <w:szCs w:val="24"/>
        </w:rPr>
      </w:pPr>
      <w:r w:rsidDel="00000000" w:rsidR="00000000" w:rsidRPr="00000000">
        <w:rPr>
          <w:sz w:val="24"/>
          <w:szCs w:val="24"/>
          <w:rtl w:val="0"/>
        </w:rPr>
        <w:t xml:space="preserve">ALI: We have two golden retrievers.</w:t>
      </w:r>
    </w:p>
    <w:p w:rsidR="00000000" w:rsidDel="00000000" w:rsidP="00000000" w:rsidRDefault="00000000" w:rsidRPr="00000000" w14:paraId="00000348">
      <w:pPr>
        <w:spacing w:after="200" w:before="200" w:line="276" w:lineRule="auto"/>
        <w:ind w:left="0" w:firstLine="0"/>
        <w:rPr>
          <w:sz w:val="24"/>
          <w:szCs w:val="24"/>
        </w:rPr>
      </w:pPr>
      <w:r w:rsidDel="00000000" w:rsidR="00000000" w:rsidRPr="00000000">
        <w:rPr>
          <w:sz w:val="24"/>
          <w:szCs w:val="24"/>
          <w:rtl w:val="0"/>
        </w:rPr>
        <w:t xml:space="preserve">JACK, shout-whispering: Yes!</w:t>
      </w:r>
    </w:p>
    <w:p w:rsidR="00000000" w:rsidDel="00000000" w:rsidP="00000000" w:rsidRDefault="00000000" w:rsidRPr="00000000" w14:paraId="00000349">
      <w:pPr>
        <w:spacing w:after="200" w:before="200" w:line="276" w:lineRule="auto"/>
        <w:ind w:left="0" w:firstLine="0"/>
        <w:rPr>
          <w:sz w:val="24"/>
          <w:szCs w:val="24"/>
        </w:rPr>
      </w:pPr>
      <w:r w:rsidDel="00000000" w:rsidR="00000000" w:rsidRPr="00000000">
        <w:rPr>
          <w:sz w:val="24"/>
          <w:szCs w:val="24"/>
          <w:rtl w:val="0"/>
        </w:rPr>
        <w:t xml:space="preserve">AUSTIN, quietly: I love dogs.</w:t>
      </w:r>
    </w:p>
    <w:p w:rsidR="00000000" w:rsidDel="00000000" w:rsidP="00000000" w:rsidRDefault="00000000" w:rsidRPr="00000000" w14:paraId="0000034A">
      <w:pPr>
        <w:spacing w:after="200" w:before="200" w:line="276" w:lineRule="auto"/>
        <w:ind w:left="0" w:firstLine="0"/>
        <w:rPr>
          <w:sz w:val="24"/>
          <w:szCs w:val="24"/>
        </w:rPr>
      </w:pPr>
      <w:r w:rsidDel="00000000" w:rsidR="00000000" w:rsidRPr="00000000">
        <w:rPr>
          <w:sz w:val="24"/>
          <w:szCs w:val="24"/>
          <w:rtl w:val="0"/>
        </w:rPr>
        <w:t xml:space="preserve">SYLVIA: They're bigger than me!</w:t>
      </w:r>
    </w:p>
    <w:p w:rsidR="00000000" w:rsidDel="00000000" w:rsidP="00000000" w:rsidRDefault="00000000" w:rsidRPr="00000000" w14:paraId="0000034B">
      <w:pPr>
        <w:spacing w:after="200" w:before="200" w:line="276" w:lineRule="auto"/>
        <w:ind w:left="0" w:firstLine="0"/>
        <w:rPr>
          <w:sz w:val="24"/>
          <w:szCs w:val="24"/>
        </w:rPr>
      </w:pPr>
      <w:r w:rsidDel="00000000" w:rsidR="00000000" w:rsidRPr="00000000">
        <w:rPr>
          <w:sz w:val="24"/>
          <w:szCs w:val="24"/>
          <w:rtl w:val="0"/>
        </w:rPr>
        <w:t xml:space="preserve">AUSTIN, louder: I like dogs. Dogs are good.</w:t>
      </w:r>
    </w:p>
    <w:p w:rsidR="00000000" w:rsidDel="00000000" w:rsidP="00000000" w:rsidRDefault="00000000" w:rsidRPr="00000000" w14:paraId="0000034C">
      <w:pPr>
        <w:spacing w:after="200" w:before="200" w:line="276" w:lineRule="auto"/>
        <w:ind w:left="0" w:firstLine="0"/>
        <w:rPr>
          <w:sz w:val="24"/>
          <w:szCs w:val="24"/>
        </w:rPr>
      </w:pPr>
      <w:r w:rsidDel="00000000" w:rsidR="00000000" w:rsidRPr="00000000">
        <w:rPr>
          <w:sz w:val="24"/>
          <w:szCs w:val="24"/>
          <w:rtl w:val="0"/>
        </w:rPr>
        <w:t xml:space="preserve">SYLVIA: I'm gonna ride on one of these dogs.</w:t>
      </w:r>
    </w:p>
    <w:p w:rsidR="00000000" w:rsidDel="00000000" w:rsidP="00000000" w:rsidRDefault="00000000" w:rsidRPr="00000000" w14:paraId="0000034D">
      <w:pPr>
        <w:spacing w:after="200" w:before="200" w:line="276" w:lineRule="auto"/>
        <w:ind w:left="0" w:firstLine="0"/>
        <w:rPr>
          <w:sz w:val="24"/>
          <w:szCs w:val="24"/>
        </w:rPr>
      </w:pPr>
      <w:r w:rsidDel="00000000" w:rsidR="00000000" w:rsidRPr="00000000">
        <w:rPr>
          <w:sz w:val="24"/>
          <w:szCs w:val="24"/>
          <w:rtl w:val="0"/>
        </w:rPr>
        <w:t xml:space="preserve">[Dre laughs loudly]</w:t>
      </w:r>
    </w:p>
    <w:p w:rsidR="00000000" w:rsidDel="00000000" w:rsidP="00000000" w:rsidRDefault="00000000" w:rsidRPr="00000000" w14:paraId="0000034E">
      <w:pPr>
        <w:spacing w:after="200" w:before="200" w:line="276" w:lineRule="auto"/>
        <w:ind w:left="0" w:firstLine="0"/>
        <w:rPr>
          <w:sz w:val="24"/>
          <w:szCs w:val="24"/>
        </w:rPr>
      </w:pPr>
      <w:r w:rsidDel="00000000" w:rsidR="00000000" w:rsidRPr="00000000">
        <w:rPr>
          <w:sz w:val="24"/>
          <w:szCs w:val="24"/>
          <w:rtl w:val="0"/>
        </w:rPr>
        <w:t xml:space="preserve">AUSTIN: Well that's-</w:t>
      </w:r>
    </w:p>
    <w:p w:rsidR="00000000" w:rsidDel="00000000" w:rsidP="00000000" w:rsidRDefault="00000000" w:rsidRPr="00000000" w14:paraId="0000034F">
      <w:pPr>
        <w:spacing w:after="200" w:before="200" w:line="276" w:lineRule="auto"/>
        <w:ind w:left="0" w:firstLine="0"/>
        <w:rPr>
          <w:sz w:val="24"/>
          <w:szCs w:val="24"/>
        </w:rPr>
      </w:pPr>
      <w:r w:rsidDel="00000000" w:rsidR="00000000" w:rsidRPr="00000000">
        <w:rPr>
          <w:sz w:val="24"/>
          <w:szCs w:val="24"/>
          <w:rtl w:val="0"/>
        </w:rPr>
        <w:t xml:space="preserve">ALI: We- Sylvia, how little are you?</w:t>
      </w:r>
    </w:p>
    <w:p w:rsidR="00000000" w:rsidDel="00000000" w:rsidP="00000000" w:rsidRDefault="00000000" w:rsidRPr="00000000" w14:paraId="00000350">
      <w:pPr>
        <w:spacing w:after="200" w:before="200" w:line="276" w:lineRule="auto"/>
        <w:ind w:left="0" w:firstLine="0"/>
        <w:rPr>
          <w:sz w:val="24"/>
          <w:szCs w:val="24"/>
        </w:rPr>
      </w:pPr>
      <w:r w:rsidDel="00000000" w:rsidR="00000000" w:rsidRPr="00000000">
        <w:rPr>
          <w:sz w:val="24"/>
          <w:szCs w:val="24"/>
          <w:rtl w:val="0"/>
        </w:rPr>
        <w:t xml:space="preserve">[overlapping]</w:t>
        <w:br w:type="textWrapping"/>
        <w:t xml:space="preserve">AUSTIN: You're not that little- I don't think- Okay.</w:t>
        <w:br w:type="textWrapping"/>
        <w:t xml:space="preserve">SYLVIA: I don't know, that was a joke. I'm </w:t>
      </w:r>
      <w:ins w:author="izzy" w:id="1" w:date="2020-07-19T09:36:43Z">
        <w:r w:rsidDel="00000000" w:rsidR="00000000" w:rsidRPr="00000000">
          <w:rPr>
            <w:sz w:val="24"/>
            <w:szCs w:val="24"/>
            <w:rtl w:val="0"/>
          </w:rPr>
          <w:t xml:space="preserve">not </w:t>
        </w:r>
      </w:ins>
      <w:r w:rsidDel="00000000" w:rsidR="00000000" w:rsidRPr="00000000">
        <w:rPr>
          <w:sz w:val="24"/>
          <w:szCs w:val="24"/>
          <w:rtl w:val="0"/>
        </w:rPr>
        <w:t xml:space="preserve">that little!</w:t>
      </w:r>
    </w:p>
    <w:p w:rsidR="00000000" w:rsidDel="00000000" w:rsidP="00000000" w:rsidRDefault="00000000" w:rsidRPr="00000000" w14:paraId="00000351">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352">
      <w:pPr>
        <w:spacing w:after="200" w:before="200" w:line="276" w:lineRule="auto"/>
        <w:ind w:left="0" w:firstLine="0"/>
        <w:rPr>
          <w:sz w:val="24"/>
          <w:szCs w:val="24"/>
        </w:rPr>
      </w:pPr>
      <w:r w:rsidDel="00000000" w:rsidR="00000000" w:rsidRPr="00000000">
        <w:rPr>
          <w:sz w:val="24"/>
          <w:szCs w:val="24"/>
          <w:rtl w:val="0"/>
        </w:rPr>
        <w:t xml:space="preserve">AUSTIN: I don't think you're that little. I think you're little!</w:t>
      </w:r>
    </w:p>
    <w:p w:rsidR="00000000" w:rsidDel="00000000" w:rsidP="00000000" w:rsidRDefault="00000000" w:rsidRPr="00000000" w14:paraId="00000353">
      <w:pPr>
        <w:spacing w:after="200" w:before="200" w:line="276" w:lineRule="auto"/>
        <w:ind w:left="0" w:firstLine="0"/>
        <w:rPr>
          <w:sz w:val="24"/>
          <w:szCs w:val="24"/>
        </w:rPr>
      </w:pPr>
      <w:r w:rsidDel="00000000" w:rsidR="00000000" w:rsidRPr="00000000">
        <w:rPr>
          <w:sz w:val="24"/>
          <w:szCs w:val="24"/>
          <w:rtl w:val="0"/>
        </w:rPr>
        <w:t xml:space="preserve">ALI: I thought you were the big dog!</w:t>
      </w:r>
    </w:p>
    <w:p w:rsidR="00000000" w:rsidDel="00000000" w:rsidP="00000000" w:rsidRDefault="00000000" w:rsidRPr="00000000" w14:paraId="00000354">
      <w:pPr>
        <w:spacing w:after="200" w:before="200" w:line="276" w:lineRule="auto"/>
        <w:ind w:left="0" w:firstLine="0"/>
        <w:rPr>
          <w:sz w:val="24"/>
          <w:szCs w:val="24"/>
        </w:rPr>
      </w:pPr>
      <w:r w:rsidDel="00000000" w:rsidR="00000000" w:rsidRPr="00000000">
        <w:rPr>
          <w:sz w:val="24"/>
          <w:szCs w:val="24"/>
          <w:rtl w:val="0"/>
        </w:rPr>
        <w:t xml:space="preserve">SYLVIA: She is a little Cobbin, but she's not that little.</w:t>
      </w:r>
    </w:p>
    <w:p w:rsidR="00000000" w:rsidDel="00000000" w:rsidP="00000000" w:rsidRDefault="00000000" w:rsidRPr="00000000" w14:paraId="00000355">
      <w:pPr>
        <w:spacing w:after="200" w:before="200" w:line="276" w:lineRule="auto"/>
        <w:ind w:left="0" w:firstLine="0"/>
        <w:rPr>
          <w:sz w:val="24"/>
          <w:szCs w:val="24"/>
        </w:rPr>
      </w:pPr>
      <w:r w:rsidDel="00000000" w:rsidR="00000000" w:rsidRPr="00000000">
        <w:rPr>
          <w:sz w:val="24"/>
          <w:szCs w:val="24"/>
          <w:rtl w:val="0"/>
        </w:rPr>
        <w:t xml:space="preserve">ALI: Okay.</w:t>
      </w:r>
    </w:p>
    <w:p w:rsidR="00000000" w:rsidDel="00000000" w:rsidP="00000000" w:rsidRDefault="00000000" w:rsidRPr="00000000" w14:paraId="00000356">
      <w:pPr>
        <w:spacing w:after="200" w:before="200" w:line="276" w:lineRule="auto"/>
        <w:ind w:left="0" w:firstLine="0"/>
        <w:rPr>
          <w:sz w:val="24"/>
          <w:szCs w:val="24"/>
        </w:rPr>
      </w:pPr>
      <w:r w:rsidDel="00000000" w:rsidR="00000000" w:rsidRPr="00000000">
        <w:rPr>
          <w:sz w:val="24"/>
          <w:szCs w:val="24"/>
          <w:rtl w:val="0"/>
        </w:rPr>
        <w:t xml:space="preserve">AUSTIN: She's not a big dog? She's not a big dog </w:t>
      </w:r>
      <w:r w:rsidDel="00000000" w:rsidR="00000000" w:rsidRPr="00000000">
        <w:rPr>
          <w:sz w:val="24"/>
          <w:szCs w:val="24"/>
          <w:rtl w:val="0"/>
        </w:rPr>
        <w:t xml:space="preserve">pit bull</w:t>
      </w:r>
    </w:p>
    <w:p w:rsidR="00000000" w:rsidDel="00000000" w:rsidP="00000000" w:rsidRDefault="00000000" w:rsidRPr="00000000" w14:paraId="00000357">
      <w:pPr>
        <w:spacing w:after="200" w:before="200" w:line="276" w:lineRule="auto"/>
        <w:ind w:left="0" w:firstLine="0"/>
        <w:rPr>
          <w:sz w:val="24"/>
          <w:szCs w:val="24"/>
        </w:rPr>
      </w:pPr>
      <w:r w:rsidDel="00000000" w:rsidR="00000000" w:rsidRPr="00000000">
        <w:rPr>
          <w:sz w:val="24"/>
          <w:szCs w:val="24"/>
          <w:rtl w:val="0"/>
        </w:rPr>
        <w:t xml:space="preserve">ALI: Yeah, I thought you were a-[dissolves into laughter]</w:t>
      </w:r>
    </w:p>
    <w:p w:rsidR="00000000" w:rsidDel="00000000" w:rsidP="00000000" w:rsidRDefault="00000000" w:rsidRPr="00000000" w14:paraId="00000358">
      <w:pPr>
        <w:spacing w:after="200" w:before="200" w:line="276" w:lineRule="auto"/>
        <w:ind w:left="0" w:firstLine="0"/>
        <w:rPr>
          <w:sz w:val="24"/>
          <w:szCs w:val="24"/>
        </w:rPr>
      </w:pPr>
      <w:r w:rsidDel="00000000" w:rsidR="00000000" w:rsidRPr="00000000">
        <w:rPr>
          <w:sz w:val="24"/>
          <w:szCs w:val="24"/>
          <w:rtl w:val="0"/>
        </w:rPr>
        <w:t xml:space="preserve">SYLVIA: No! We got- we got a big dog. But we don't- she's not </w:t>
      </w:r>
      <w:r w:rsidDel="00000000" w:rsidR="00000000" w:rsidRPr="00000000">
        <w:rPr>
          <w:i w:val="1"/>
          <w:sz w:val="24"/>
          <w:szCs w:val="24"/>
          <w:rtl w:val="0"/>
        </w:rPr>
        <w:t xml:space="preserve">the</w:t>
      </w:r>
      <w:r w:rsidDel="00000000" w:rsidR="00000000" w:rsidRPr="00000000">
        <w:rPr>
          <w:sz w:val="24"/>
          <w:szCs w:val="24"/>
          <w:rtl w:val="0"/>
        </w:rPr>
        <w:t xml:space="preserve"> B</w:t>
      </w:r>
      <w:r w:rsidDel="00000000" w:rsidR="00000000" w:rsidRPr="00000000">
        <w:rPr>
          <w:sz w:val="24"/>
          <w:szCs w:val="24"/>
          <w:rtl w:val="0"/>
        </w:rPr>
        <w:t xml:space="preserve">ig Dog</w:t>
      </w:r>
      <w:r w:rsidDel="00000000" w:rsidR="00000000" w:rsidRPr="00000000">
        <w:rPr>
          <w:sz w:val="24"/>
          <w:szCs w:val="24"/>
          <w:rtl w:val="0"/>
        </w:rPr>
        <w:t xml:space="preserve">.</w:t>
      </w:r>
    </w:p>
    <w:p w:rsidR="00000000" w:rsidDel="00000000" w:rsidP="00000000" w:rsidRDefault="00000000" w:rsidRPr="00000000" w14:paraId="00000359">
      <w:pPr>
        <w:spacing w:after="200" w:before="200" w:line="276" w:lineRule="auto"/>
        <w:ind w:left="0" w:firstLine="0"/>
        <w:rPr>
          <w:sz w:val="24"/>
          <w:szCs w:val="24"/>
        </w:rPr>
      </w:pPr>
      <w:r w:rsidDel="00000000" w:rsidR="00000000" w:rsidRPr="00000000">
        <w:rPr>
          <w:sz w:val="24"/>
          <w:szCs w:val="24"/>
          <w:rtl w:val="0"/>
        </w:rPr>
        <w:t xml:space="preserve">AUSTIN: I see. I gotcha.</w:t>
      </w:r>
    </w:p>
    <w:p w:rsidR="00000000" w:rsidDel="00000000" w:rsidP="00000000" w:rsidRDefault="00000000" w:rsidRPr="00000000" w14:paraId="0000035A">
      <w:pPr>
        <w:spacing w:after="200" w:before="200" w:line="276" w:lineRule="auto"/>
        <w:ind w:left="0" w:firstLine="0"/>
        <w:rPr>
          <w:sz w:val="24"/>
          <w:szCs w:val="24"/>
        </w:rPr>
      </w:pPr>
      <w:r w:rsidDel="00000000" w:rsidR="00000000" w:rsidRPr="00000000">
        <w:rPr>
          <w:sz w:val="24"/>
          <w:szCs w:val="24"/>
          <w:rtl w:val="0"/>
        </w:rPr>
        <w:t xml:space="preserve">ALI: Um, and I think- I think I want my positive to be with the Tea Leaf Set?</w:t>
      </w:r>
    </w:p>
    <w:p w:rsidR="00000000" w:rsidDel="00000000" w:rsidP="00000000" w:rsidRDefault="00000000" w:rsidRPr="00000000" w14:paraId="0000035B">
      <w:pPr>
        <w:spacing w:after="200" w:before="200" w:line="276" w:lineRule="auto"/>
        <w:ind w:left="0" w:firstLine="0"/>
        <w:rPr>
          <w:sz w:val="24"/>
          <w:szCs w:val="24"/>
        </w:rPr>
      </w:pPr>
      <w:r w:rsidDel="00000000" w:rsidR="00000000" w:rsidRPr="00000000">
        <w:rPr>
          <w:sz w:val="24"/>
          <w:szCs w:val="24"/>
          <w:rtl w:val="0"/>
        </w:rPr>
        <w:t xml:space="preserve">AUSTIN: Oh yeah? Really? Is that really where you? Huh, okay.</w:t>
      </w:r>
    </w:p>
    <w:p w:rsidR="00000000" w:rsidDel="00000000" w:rsidP="00000000" w:rsidRDefault="00000000" w:rsidRPr="00000000" w14:paraId="0000035C">
      <w:pPr>
        <w:spacing w:after="200" w:before="200" w:line="276" w:lineRule="auto"/>
        <w:ind w:left="0" w:firstLine="0"/>
        <w:rPr>
          <w:sz w:val="24"/>
          <w:szCs w:val="24"/>
        </w:rPr>
      </w:pPr>
      <w:r w:rsidDel="00000000" w:rsidR="00000000" w:rsidRPr="00000000">
        <w:rPr>
          <w:sz w:val="24"/>
          <w:szCs w:val="24"/>
          <w:rtl w:val="0"/>
        </w:rPr>
        <w:t xml:space="preserve">ALI: Yeah, yeah. It's weird, I know. That's weird.</w:t>
      </w:r>
    </w:p>
    <w:p w:rsidR="00000000" w:rsidDel="00000000" w:rsidP="00000000" w:rsidRDefault="00000000" w:rsidRPr="00000000" w14:paraId="0000035D">
      <w:pPr>
        <w:spacing w:after="200" w:before="200" w:line="276" w:lineRule="auto"/>
        <w:ind w:left="0" w:firstLine="0"/>
        <w:rPr>
          <w:sz w:val="24"/>
          <w:szCs w:val="24"/>
        </w:rPr>
      </w:pPr>
      <w:r w:rsidDel="00000000" w:rsidR="00000000" w:rsidRPr="00000000">
        <w:rPr>
          <w:sz w:val="24"/>
          <w:szCs w:val="24"/>
          <w:rtl w:val="0"/>
        </w:rPr>
        <w:t xml:space="preserve">[Dre laughs]</w:t>
      </w:r>
    </w:p>
    <w:p w:rsidR="00000000" w:rsidDel="00000000" w:rsidP="00000000" w:rsidRDefault="00000000" w:rsidRPr="00000000" w14:paraId="0000035E">
      <w:pPr>
        <w:spacing w:after="200" w:before="200" w:line="276" w:lineRule="auto"/>
        <w:ind w:left="0" w:firstLine="0"/>
        <w:rPr>
          <w:sz w:val="24"/>
          <w:szCs w:val="24"/>
        </w:rPr>
      </w:pPr>
      <w:r w:rsidDel="00000000" w:rsidR="00000000" w:rsidRPr="00000000">
        <w:rPr>
          <w:sz w:val="24"/>
          <w:szCs w:val="24"/>
          <w:rtl w:val="0"/>
        </w:rPr>
        <w:t xml:space="preserve">AUSTIN: So their deal- their deal, straight up is like, they're a bunch of like rich socialite witches who do tea magic? Which is like, tea leaf reading, but then also like, making different types of teas that produce magical effects? They are mostly illegal. What they do is mostly illegal. That's why they're under criminal underworld. But they also, like you it sounds like, run in rich circles, and so...like, will totally have uh, for instance, a nice ball that is really just a front for everybody to just get super high on their tea leaves. [Ali laughs] And like, go into weird magic hallucinogenic trips together. Um, or like- whatever, like. That's how they'll move their tea leaf product. And cast weird spells, and stuff. If you get invited to a tea party with them, it's like...that means a certain thing. That does not just mean like, let's come hang out. That means that they have some weird new spell they wanna try out on you?</w:t>
      </w:r>
    </w:p>
    <w:p w:rsidR="00000000" w:rsidDel="00000000" w:rsidP="00000000" w:rsidRDefault="00000000" w:rsidRPr="00000000" w14:paraId="0000035F">
      <w:pPr>
        <w:spacing w:after="200" w:before="200" w:line="276" w:lineRule="auto"/>
        <w:ind w:left="0" w:firstLine="0"/>
        <w:rPr>
          <w:sz w:val="24"/>
          <w:szCs w:val="24"/>
        </w:rPr>
      </w:pPr>
      <w:r w:rsidDel="00000000" w:rsidR="00000000" w:rsidRPr="00000000">
        <w:rPr>
          <w:sz w:val="24"/>
          <w:szCs w:val="24"/>
          <w:rtl w:val="0"/>
        </w:rPr>
        <w:t xml:space="preserve">ALI: So one of the things I was- when I was considering Castille's vices was that like, I was thinking of her as a person? But as a marble statue?</w:t>
      </w:r>
    </w:p>
    <w:p w:rsidR="00000000" w:rsidDel="00000000" w:rsidP="00000000" w:rsidRDefault="00000000" w:rsidRPr="00000000" w14:paraId="00000360">
      <w:pPr>
        <w:spacing w:after="200" w:before="200" w:line="276" w:lineRule="auto"/>
        <w:ind w:left="0" w:firstLine="0"/>
        <w:rPr>
          <w:sz w:val="24"/>
          <w:szCs w:val="24"/>
        </w:rPr>
      </w:pPr>
      <w:r w:rsidDel="00000000" w:rsidR="00000000" w:rsidRPr="00000000">
        <w:rPr>
          <w:sz w:val="24"/>
          <w:szCs w:val="24"/>
          <w:rtl w:val="0"/>
        </w:rPr>
        <w:t xml:space="preserve">AUSTIN: Yeah.</w:t>
      </w:r>
    </w:p>
    <w:p w:rsidR="00000000" w:rsidDel="00000000" w:rsidP="00000000" w:rsidRDefault="00000000" w:rsidRPr="00000000" w14:paraId="00000361">
      <w:pPr>
        <w:spacing w:after="200" w:before="200" w:line="276" w:lineRule="auto"/>
        <w:ind w:left="0" w:firstLine="0"/>
        <w:rPr>
          <w:sz w:val="24"/>
          <w:szCs w:val="24"/>
        </w:rPr>
      </w:pPr>
      <w:r w:rsidDel="00000000" w:rsidR="00000000" w:rsidRPr="00000000">
        <w:rPr>
          <w:sz w:val="24"/>
          <w:szCs w:val="24"/>
          <w:rtl w:val="0"/>
        </w:rPr>
        <w:t xml:space="preserve">ALI: And like, she can't smell, or eat.</w:t>
      </w:r>
    </w:p>
    <w:p w:rsidR="00000000" w:rsidDel="00000000" w:rsidP="00000000" w:rsidRDefault="00000000" w:rsidRPr="00000000" w14:paraId="00000362">
      <w:pPr>
        <w:spacing w:after="200" w:before="200" w:line="276" w:lineRule="auto"/>
        <w:ind w:left="0" w:firstLine="0"/>
        <w:rPr>
          <w:sz w:val="24"/>
          <w:szCs w:val="24"/>
        </w:rPr>
      </w:pPr>
      <w:r w:rsidDel="00000000" w:rsidR="00000000" w:rsidRPr="00000000">
        <w:rPr>
          <w:sz w:val="24"/>
          <w:szCs w:val="24"/>
          <w:rtl w:val="0"/>
        </w:rPr>
        <w:t xml:space="preserve">AUSTIN: No!</w:t>
      </w:r>
    </w:p>
    <w:p w:rsidR="00000000" w:rsidDel="00000000" w:rsidP="00000000" w:rsidRDefault="00000000" w:rsidRPr="00000000" w14:paraId="00000363">
      <w:pPr>
        <w:spacing w:after="200" w:before="200" w:line="276" w:lineRule="auto"/>
        <w:ind w:left="0" w:firstLine="0"/>
        <w:rPr>
          <w:sz w:val="24"/>
          <w:szCs w:val="24"/>
        </w:rPr>
      </w:pPr>
      <w:r w:rsidDel="00000000" w:rsidR="00000000" w:rsidRPr="00000000">
        <w:rPr>
          <w:sz w:val="24"/>
          <w:szCs w:val="24"/>
          <w:rtl w:val="0"/>
        </w:rPr>
        <w:t xml:space="preserve">ALI: Or like, really feel great? (Austin hums negatively) But I imagine her like, the sort of person who like, will hold an apple in her hand and kind of squish it the way that you would in a grocery store?</w:t>
      </w:r>
    </w:p>
    <w:p w:rsidR="00000000" w:rsidDel="00000000" w:rsidP="00000000" w:rsidRDefault="00000000" w:rsidRPr="00000000" w14:paraId="00000364">
      <w:pPr>
        <w:spacing w:after="200" w:before="200" w:line="276" w:lineRule="auto"/>
        <w:ind w:left="0" w:firstLine="0"/>
        <w:rPr>
          <w:sz w:val="24"/>
          <w:szCs w:val="24"/>
        </w:rPr>
      </w:pPr>
      <w:r w:rsidDel="00000000" w:rsidR="00000000" w:rsidRPr="00000000">
        <w:rPr>
          <w:sz w:val="24"/>
          <w:szCs w:val="24"/>
          <w:rtl w:val="0"/>
        </w:rPr>
        <w:t xml:space="preserve">AUSTIN: Oh, that's so good!</w:t>
      </w:r>
    </w:p>
    <w:p w:rsidR="00000000" w:rsidDel="00000000" w:rsidP="00000000" w:rsidRDefault="00000000" w:rsidRPr="00000000" w14:paraId="00000365">
      <w:pPr>
        <w:spacing w:after="200" w:before="200" w:line="276" w:lineRule="auto"/>
        <w:ind w:left="0" w:firstLine="0"/>
        <w:rPr>
          <w:sz w:val="24"/>
          <w:szCs w:val="24"/>
        </w:rPr>
      </w:pPr>
      <w:r w:rsidDel="00000000" w:rsidR="00000000" w:rsidRPr="00000000">
        <w:rPr>
          <w:sz w:val="24"/>
          <w:szCs w:val="24"/>
          <w:rtl w:val="0"/>
        </w:rPr>
        <w:t xml:space="preserve">ALI: To like, kind of feel like 'oh, I would eat this. I would.'</w:t>
      </w:r>
    </w:p>
    <w:p w:rsidR="00000000" w:rsidDel="00000000" w:rsidP="00000000" w:rsidRDefault="00000000" w:rsidRPr="00000000" w14:paraId="00000366">
      <w:pPr>
        <w:spacing w:after="200" w:before="200" w:line="276" w:lineRule="auto"/>
        <w:ind w:left="0" w:firstLine="0"/>
        <w:rPr>
          <w:sz w:val="24"/>
          <w:szCs w:val="24"/>
        </w:rPr>
      </w:pPr>
      <w:r w:rsidDel="00000000" w:rsidR="00000000" w:rsidRPr="00000000">
        <w:rPr>
          <w:sz w:val="24"/>
          <w:szCs w:val="24"/>
          <w:rtl w:val="0"/>
        </w:rPr>
        <w:t xml:space="preserve">AUSTIN: God, I bet the Tea Leaf- I bet the Tea Leaf Set can do...can like, cause reactions on her...skin that produce effects like that.</w:t>
      </w:r>
    </w:p>
    <w:p w:rsidR="00000000" w:rsidDel="00000000" w:rsidP="00000000" w:rsidRDefault="00000000" w:rsidRPr="00000000" w14:paraId="00000367">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368">
      <w:pPr>
        <w:spacing w:after="200" w:before="200" w:line="276" w:lineRule="auto"/>
        <w:ind w:left="0" w:firstLine="0"/>
        <w:rPr>
          <w:sz w:val="24"/>
          <w:szCs w:val="24"/>
        </w:rPr>
      </w:pPr>
      <w:r w:rsidDel="00000000" w:rsidR="00000000" w:rsidRPr="00000000">
        <w:rPr>
          <w:sz w:val="24"/>
          <w:szCs w:val="24"/>
          <w:rtl w:val="0"/>
        </w:rPr>
        <w:t xml:space="preserve">AUSTIN: That's just- it's magic, right? It's just...'here, like smell this. Now you- you can smell. Now.'</w:t>
      </w:r>
    </w:p>
    <w:p w:rsidR="00000000" w:rsidDel="00000000" w:rsidP="00000000" w:rsidRDefault="00000000" w:rsidRPr="00000000" w14:paraId="00000369">
      <w:pPr>
        <w:spacing w:after="200" w:before="200" w:line="276" w:lineRule="auto"/>
        <w:ind w:left="0" w:firstLine="0"/>
        <w:rPr>
          <w:sz w:val="24"/>
          <w:szCs w:val="24"/>
        </w:rPr>
      </w:pPr>
      <w:r w:rsidDel="00000000" w:rsidR="00000000" w:rsidRPr="00000000">
        <w:rPr>
          <w:sz w:val="24"/>
          <w:szCs w:val="24"/>
          <w:rtl w:val="0"/>
        </w:rPr>
        <w:t xml:space="preserve">ALI: Right. (Laughing) Yeah, exactly!</w:t>
      </w:r>
    </w:p>
    <w:p w:rsidR="00000000" w:rsidDel="00000000" w:rsidP="00000000" w:rsidRDefault="00000000" w:rsidRPr="00000000" w14:paraId="0000036A">
      <w:pPr>
        <w:spacing w:after="200" w:before="200" w:line="276" w:lineRule="auto"/>
        <w:ind w:left="0" w:firstLine="0"/>
        <w:rPr>
          <w:sz w:val="24"/>
          <w:szCs w:val="24"/>
        </w:rPr>
      </w:pPr>
      <w:r w:rsidDel="00000000" w:rsidR="00000000" w:rsidRPr="00000000">
        <w:rPr>
          <w:sz w:val="24"/>
          <w:szCs w:val="24"/>
          <w:rtl w:val="0"/>
        </w:rPr>
        <w:t xml:space="preserve">JACK: Oh, like those ridiculous chemicals which reverse sour and sweet tastes.</w:t>
      </w:r>
    </w:p>
    <w:p w:rsidR="00000000" w:rsidDel="00000000" w:rsidP="00000000" w:rsidRDefault="00000000" w:rsidRPr="00000000" w14:paraId="0000036B">
      <w:pPr>
        <w:spacing w:after="200" w:before="200" w:line="276" w:lineRule="auto"/>
        <w:ind w:left="0" w:firstLine="0"/>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36C">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36D">
      <w:pPr>
        <w:spacing w:after="200" w:before="200" w:line="276" w:lineRule="auto"/>
        <w:ind w:left="0" w:firstLine="0"/>
        <w:rPr>
          <w:sz w:val="24"/>
          <w:szCs w:val="24"/>
        </w:rPr>
      </w:pPr>
      <w:r w:rsidDel="00000000" w:rsidR="00000000" w:rsidRPr="00000000">
        <w:rPr>
          <w:sz w:val="24"/>
          <w:szCs w:val="24"/>
          <w:rtl w:val="0"/>
        </w:rPr>
        <w:t xml:space="preserve">AUSTIN: Except they invent those tastes.</w:t>
      </w:r>
    </w:p>
    <w:p w:rsidR="00000000" w:rsidDel="00000000" w:rsidP="00000000" w:rsidRDefault="00000000" w:rsidRPr="00000000" w14:paraId="0000036E">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36F">
      <w:pPr>
        <w:spacing w:after="200" w:before="200" w:line="276" w:lineRule="auto"/>
        <w:ind w:left="0" w:firstLine="0"/>
        <w:rPr>
          <w:sz w:val="24"/>
          <w:szCs w:val="24"/>
        </w:rPr>
      </w:pPr>
      <w:r w:rsidDel="00000000" w:rsidR="00000000" w:rsidRPr="00000000">
        <w:rPr>
          <w:sz w:val="24"/>
          <w:szCs w:val="24"/>
          <w:rtl w:val="0"/>
        </w:rPr>
        <w:t xml:space="preserve">JACK: Yeah.</w:t>
      </w:r>
    </w:p>
    <w:p w:rsidR="00000000" w:rsidDel="00000000" w:rsidP="00000000" w:rsidRDefault="00000000" w:rsidRPr="00000000" w14:paraId="00000370">
      <w:pPr>
        <w:spacing w:after="200" w:before="200" w:line="276" w:lineRule="auto"/>
        <w:ind w:left="0" w:firstLine="0"/>
        <w:rPr>
          <w:sz w:val="24"/>
          <w:szCs w:val="24"/>
        </w:rPr>
      </w:pPr>
      <w:r w:rsidDel="00000000" w:rsidR="00000000" w:rsidRPr="00000000">
        <w:rPr>
          <w:sz w:val="24"/>
          <w:szCs w:val="24"/>
          <w:rtl w:val="0"/>
        </w:rPr>
        <w:t xml:space="preserve">AUSTIN: For Castille. Alright. Uh, Sige.</w:t>
      </w:r>
    </w:p>
    <w:p w:rsidR="00000000" w:rsidDel="00000000" w:rsidP="00000000" w:rsidRDefault="00000000" w:rsidRPr="00000000" w14:paraId="00000371">
      <w:pPr>
        <w:spacing w:after="200" w:before="200" w:line="276" w:lineRule="auto"/>
        <w:ind w:left="0" w:firstLine="0"/>
        <w:rPr>
          <w:sz w:val="24"/>
          <w:szCs w:val="24"/>
        </w:rPr>
      </w:pPr>
      <w:r w:rsidDel="00000000" w:rsidR="00000000" w:rsidRPr="00000000">
        <w:rPr>
          <w:sz w:val="24"/>
          <w:szCs w:val="24"/>
          <w:rtl w:val="0"/>
        </w:rPr>
        <w:t xml:space="preserve">DRE: Uh, I'm gonna put a negative point in the Golden Lance. Uh.</w:t>
      </w:r>
    </w:p>
    <w:p w:rsidR="00000000" w:rsidDel="00000000" w:rsidP="00000000" w:rsidRDefault="00000000" w:rsidRPr="00000000" w14:paraId="00000372">
      <w:pPr>
        <w:spacing w:after="200" w:before="200" w:line="276" w:lineRule="auto"/>
        <w:ind w:left="0" w:firstLine="0"/>
        <w:rPr>
          <w:sz w:val="24"/>
          <w:szCs w:val="24"/>
        </w:rPr>
      </w:pPr>
      <w:r w:rsidDel="00000000" w:rsidR="00000000" w:rsidRPr="00000000">
        <w:rPr>
          <w:sz w:val="24"/>
          <w:szCs w:val="24"/>
          <w:rtl w:val="0"/>
        </w:rPr>
        <w:t xml:space="preserve">AUSTIN: Ooh, okay.</w:t>
      </w:r>
    </w:p>
    <w:p w:rsidR="00000000" w:rsidDel="00000000" w:rsidP="00000000" w:rsidRDefault="00000000" w:rsidRPr="00000000" w14:paraId="00000373">
      <w:pPr>
        <w:spacing w:after="200" w:before="200" w:line="276" w:lineRule="auto"/>
        <w:ind w:left="0" w:firstLine="0"/>
        <w:rPr>
          <w:sz w:val="24"/>
          <w:szCs w:val="24"/>
        </w:rPr>
      </w:pPr>
      <w:r w:rsidDel="00000000" w:rsidR="00000000" w:rsidRPr="00000000">
        <w:rPr>
          <w:sz w:val="24"/>
          <w:szCs w:val="24"/>
          <w:rtl w:val="0"/>
        </w:rPr>
        <w:t xml:space="preserve">DRE: I tried to steal a gun from them once.</w:t>
      </w:r>
    </w:p>
    <w:p w:rsidR="00000000" w:rsidDel="00000000" w:rsidP="00000000" w:rsidRDefault="00000000" w:rsidRPr="00000000" w14:paraId="00000374">
      <w:pPr>
        <w:spacing w:after="200" w:before="200" w:line="276" w:lineRule="auto"/>
        <w:ind w:left="0" w:firstLine="0"/>
        <w:rPr>
          <w:sz w:val="24"/>
          <w:szCs w:val="24"/>
        </w:rPr>
      </w:pPr>
      <w:r w:rsidDel="00000000" w:rsidR="00000000" w:rsidRPr="00000000">
        <w:rPr>
          <w:sz w:val="24"/>
          <w:szCs w:val="24"/>
          <w:rtl w:val="0"/>
        </w:rPr>
        <w:t xml:space="preserve">AUSTIN: Good call. That's- you shouldn't have done that! And then a-</w:t>
      </w:r>
    </w:p>
    <w:p w:rsidR="00000000" w:rsidDel="00000000" w:rsidP="00000000" w:rsidRDefault="00000000" w:rsidRPr="00000000" w14:paraId="00000375">
      <w:pPr>
        <w:spacing w:after="200" w:before="200" w:line="276" w:lineRule="auto"/>
        <w:ind w:left="0" w:firstLine="0"/>
        <w:rPr>
          <w:sz w:val="24"/>
          <w:szCs w:val="24"/>
        </w:rPr>
      </w:pPr>
      <w:r w:rsidDel="00000000" w:rsidR="00000000" w:rsidRPr="00000000">
        <w:rPr>
          <w:sz w:val="24"/>
          <w:szCs w:val="24"/>
          <w:rtl w:val="0"/>
        </w:rPr>
        <w:t xml:space="preserve">DRE: Yeah, no. I shouldn't have. It didn't go well.</w:t>
      </w:r>
    </w:p>
    <w:p w:rsidR="00000000" w:rsidDel="00000000" w:rsidP="00000000" w:rsidRDefault="00000000" w:rsidRPr="00000000" w14:paraId="00000376">
      <w:pPr>
        <w:spacing w:after="200" w:before="200" w:line="276" w:lineRule="auto"/>
        <w:ind w:left="0" w:firstLine="0"/>
        <w:rPr>
          <w:sz w:val="24"/>
          <w:szCs w:val="24"/>
        </w:rPr>
      </w:pPr>
      <w:r w:rsidDel="00000000" w:rsidR="00000000" w:rsidRPr="00000000">
        <w:rPr>
          <w:sz w:val="24"/>
          <w:szCs w:val="24"/>
          <w:rtl w:val="0"/>
        </w:rPr>
        <w:t xml:space="preserve">AUSTIN: A positive?</w:t>
      </w:r>
    </w:p>
    <w:p w:rsidR="00000000" w:rsidDel="00000000" w:rsidP="00000000" w:rsidRDefault="00000000" w:rsidRPr="00000000" w14:paraId="00000377">
      <w:pPr>
        <w:spacing w:after="200" w:before="200" w:line="276" w:lineRule="auto"/>
        <w:ind w:left="0" w:firstLine="0"/>
        <w:rPr>
          <w:sz w:val="24"/>
          <w:szCs w:val="24"/>
        </w:rPr>
      </w:pPr>
      <w:r w:rsidDel="00000000" w:rsidR="00000000" w:rsidRPr="00000000">
        <w:rPr>
          <w:sz w:val="24"/>
          <w:szCs w:val="24"/>
          <w:rtl w:val="0"/>
        </w:rPr>
        <w:t xml:space="preserve">ALI: Okay, but do you have it?</w:t>
      </w:r>
    </w:p>
    <w:p w:rsidR="00000000" w:rsidDel="00000000" w:rsidP="00000000" w:rsidRDefault="00000000" w:rsidRPr="00000000" w14:paraId="00000378">
      <w:pPr>
        <w:spacing w:after="200" w:before="200" w:line="276" w:lineRule="auto"/>
        <w:ind w:left="0" w:firstLine="0"/>
        <w:rPr>
          <w:sz w:val="24"/>
          <w:szCs w:val="24"/>
        </w:rPr>
      </w:pPr>
      <w:r w:rsidDel="00000000" w:rsidR="00000000" w:rsidRPr="00000000">
        <w:rPr>
          <w:sz w:val="24"/>
          <w:szCs w:val="24"/>
          <w:rtl w:val="0"/>
        </w:rPr>
        <w:t xml:space="preserve">DRE: No. I definitely don't.</w:t>
      </w:r>
    </w:p>
    <w:p w:rsidR="00000000" w:rsidDel="00000000" w:rsidP="00000000" w:rsidRDefault="00000000" w:rsidRPr="00000000" w14:paraId="00000379">
      <w:pPr>
        <w:spacing w:after="200" w:before="200" w:line="276" w:lineRule="auto"/>
        <w:ind w:left="0" w:firstLine="0"/>
        <w:rPr>
          <w:sz w:val="24"/>
          <w:szCs w:val="24"/>
        </w:rPr>
      </w:pPr>
      <w:r w:rsidDel="00000000" w:rsidR="00000000" w:rsidRPr="00000000">
        <w:rPr>
          <w:sz w:val="24"/>
          <w:szCs w:val="24"/>
          <w:rtl w:val="0"/>
        </w:rPr>
        <w:t xml:space="preserve">AUSTIN: Aww.</w:t>
      </w:r>
    </w:p>
    <w:p w:rsidR="00000000" w:rsidDel="00000000" w:rsidP="00000000" w:rsidRDefault="00000000" w:rsidRPr="00000000" w14:paraId="0000037A">
      <w:pPr>
        <w:spacing w:after="200" w:before="200" w:line="276" w:lineRule="auto"/>
        <w:ind w:left="0" w:firstLine="0"/>
        <w:rPr>
          <w:sz w:val="24"/>
          <w:szCs w:val="24"/>
        </w:rPr>
      </w:pPr>
      <w:r w:rsidDel="00000000" w:rsidR="00000000" w:rsidRPr="00000000">
        <w:rPr>
          <w:sz w:val="24"/>
          <w:szCs w:val="24"/>
          <w:rtl w:val="0"/>
        </w:rPr>
        <w:t xml:space="preserve">ALI: Damn.</w:t>
      </w:r>
    </w:p>
    <w:p w:rsidR="00000000" w:rsidDel="00000000" w:rsidP="00000000" w:rsidRDefault="00000000" w:rsidRPr="00000000" w14:paraId="0000037B">
      <w:pPr>
        <w:spacing w:after="200" w:before="200" w:line="276" w:lineRule="auto"/>
        <w:ind w:left="0" w:firstLine="0"/>
        <w:rPr>
          <w:sz w:val="24"/>
          <w:szCs w:val="24"/>
        </w:rPr>
      </w:pPr>
      <w:r w:rsidDel="00000000" w:rsidR="00000000" w:rsidRPr="00000000">
        <w:rPr>
          <w:sz w:val="24"/>
          <w:szCs w:val="24"/>
          <w:rtl w:val="0"/>
        </w:rPr>
        <w:t xml:space="preserve">ALI: Okay. </w:t>
      </w:r>
    </w:p>
    <w:p w:rsidR="00000000" w:rsidDel="00000000" w:rsidP="00000000" w:rsidRDefault="00000000" w:rsidRPr="00000000" w14:paraId="0000037C">
      <w:pPr>
        <w:spacing w:after="200" w:before="200" w:line="276" w:lineRule="auto"/>
        <w:ind w:left="0" w:firstLine="0"/>
        <w:rPr>
          <w:sz w:val="24"/>
          <w:szCs w:val="24"/>
        </w:rPr>
      </w:pPr>
      <w:r w:rsidDel="00000000" w:rsidR="00000000" w:rsidRPr="00000000">
        <w:rPr>
          <w:sz w:val="24"/>
          <w:szCs w:val="24"/>
          <w:rtl w:val="0"/>
        </w:rPr>
        <w:t xml:space="preserve">AUSTIN: You can! You're allowed to have it.</w:t>
      </w:r>
    </w:p>
    <w:p w:rsidR="00000000" w:rsidDel="00000000" w:rsidP="00000000" w:rsidRDefault="00000000" w:rsidRPr="00000000" w14:paraId="0000037D">
      <w:pPr>
        <w:spacing w:after="200" w:before="200" w:line="276" w:lineRule="auto"/>
        <w:ind w:left="0" w:firstLine="0"/>
        <w:rPr>
          <w:sz w:val="24"/>
          <w:szCs w:val="24"/>
        </w:rPr>
      </w:pPr>
      <w:r w:rsidDel="00000000" w:rsidR="00000000" w:rsidRPr="00000000">
        <w:rPr>
          <w:sz w:val="24"/>
          <w:szCs w:val="24"/>
          <w:rtl w:val="0"/>
        </w:rPr>
        <w:t xml:space="preserve">DRE: Oh am I?</w:t>
      </w:r>
    </w:p>
    <w:p w:rsidR="00000000" w:rsidDel="00000000" w:rsidP="00000000" w:rsidRDefault="00000000" w:rsidRPr="00000000" w14:paraId="0000037E">
      <w:pPr>
        <w:spacing w:after="200" w:before="200" w:line="276" w:lineRule="auto"/>
        <w:ind w:left="0" w:firstLine="0"/>
        <w:rPr>
          <w:sz w:val="24"/>
          <w:szCs w:val="24"/>
        </w:rPr>
      </w:pPr>
      <w:r w:rsidDel="00000000" w:rsidR="00000000" w:rsidRPr="00000000">
        <w:rPr>
          <w:sz w:val="24"/>
          <w:szCs w:val="24"/>
          <w:rtl w:val="0"/>
        </w:rPr>
        <w:t xml:space="preserve">AUSTIN: There's one on your sheet, and I'm just saying, you're criminals.</w:t>
      </w:r>
    </w:p>
    <w:p w:rsidR="00000000" w:rsidDel="00000000" w:rsidP="00000000" w:rsidRDefault="00000000" w:rsidRPr="00000000" w14:paraId="0000037F">
      <w:pPr>
        <w:spacing w:after="200" w:before="200" w:line="276" w:lineRule="auto"/>
        <w:ind w:left="0" w:firstLine="0"/>
        <w:rPr>
          <w:sz w:val="24"/>
          <w:szCs w:val="24"/>
        </w:rPr>
      </w:pPr>
      <w:r w:rsidDel="00000000" w:rsidR="00000000" w:rsidRPr="00000000">
        <w:rPr>
          <w:sz w:val="24"/>
          <w:szCs w:val="24"/>
          <w:rtl w:val="0"/>
        </w:rPr>
        <w:t xml:space="preserve">DRE: Yeah, shit. Yeah, no I totally have it.</w:t>
      </w:r>
    </w:p>
    <w:p w:rsidR="00000000" w:rsidDel="00000000" w:rsidP="00000000" w:rsidRDefault="00000000" w:rsidRPr="00000000" w14:paraId="00000380">
      <w:pPr>
        <w:spacing w:after="200" w:before="200" w:line="276" w:lineRule="auto"/>
        <w:ind w:left="0" w:firstLine="0"/>
        <w:rPr>
          <w:sz w:val="24"/>
          <w:szCs w:val="24"/>
        </w:rPr>
      </w:pPr>
      <w:r w:rsidDel="00000000" w:rsidR="00000000" w:rsidRPr="00000000">
        <w:rPr>
          <w:sz w:val="24"/>
          <w:szCs w:val="24"/>
          <w:rtl w:val="0"/>
        </w:rPr>
        <w:t xml:space="preserve">ALI: Yes!</w:t>
      </w:r>
    </w:p>
    <w:p w:rsidR="00000000" w:rsidDel="00000000" w:rsidP="00000000" w:rsidRDefault="00000000" w:rsidRPr="00000000" w14:paraId="00000381">
      <w:pPr>
        <w:spacing w:after="200" w:before="200" w:line="276" w:lineRule="auto"/>
        <w:ind w:left="0" w:firstLine="0"/>
        <w:rPr>
          <w:sz w:val="24"/>
          <w:szCs w:val="24"/>
        </w:rPr>
      </w:pPr>
      <w:r w:rsidDel="00000000" w:rsidR="00000000" w:rsidRPr="00000000">
        <w:rPr>
          <w:sz w:val="24"/>
          <w:szCs w:val="24"/>
          <w:rtl w:val="0"/>
        </w:rPr>
        <w:t xml:space="preserve">[Dre laughs]</w:t>
      </w:r>
    </w:p>
    <w:p w:rsidR="00000000" w:rsidDel="00000000" w:rsidP="00000000" w:rsidRDefault="00000000" w:rsidRPr="00000000" w14:paraId="00000382">
      <w:pPr>
        <w:spacing w:after="200" w:before="200" w:line="276" w:lineRule="auto"/>
        <w:ind w:left="0" w:firstLine="0"/>
        <w:rPr>
          <w:sz w:val="24"/>
          <w:szCs w:val="24"/>
        </w:rPr>
      </w:pPr>
      <w:r w:rsidDel="00000000" w:rsidR="00000000" w:rsidRPr="00000000">
        <w:rPr>
          <w:sz w:val="24"/>
          <w:szCs w:val="24"/>
          <w:rtl w:val="0"/>
        </w:rPr>
        <w:t xml:space="preserve">ALI, under her breath: Fuck yes!</w:t>
      </w:r>
    </w:p>
    <w:p w:rsidR="00000000" w:rsidDel="00000000" w:rsidP="00000000" w:rsidRDefault="00000000" w:rsidRPr="00000000" w14:paraId="00000383">
      <w:pPr>
        <w:spacing w:after="200" w:before="200" w:line="276" w:lineRule="auto"/>
        <w:ind w:left="0" w:firstLine="0"/>
        <w:rPr>
          <w:sz w:val="24"/>
          <w:szCs w:val="24"/>
        </w:rPr>
      </w:pPr>
      <w:r w:rsidDel="00000000" w:rsidR="00000000" w:rsidRPr="00000000">
        <w:rPr>
          <w:sz w:val="24"/>
          <w:szCs w:val="24"/>
          <w:rtl w:val="0"/>
        </w:rPr>
        <w:t xml:space="preserve">[Dre laughs harder]</w:t>
      </w:r>
    </w:p>
    <w:p w:rsidR="00000000" w:rsidDel="00000000" w:rsidP="00000000" w:rsidRDefault="00000000" w:rsidRPr="00000000" w14:paraId="00000384">
      <w:pPr>
        <w:spacing w:after="200" w:before="200" w:line="276" w:lineRule="auto"/>
        <w:ind w:left="0" w:firstLine="0"/>
        <w:rPr>
          <w:sz w:val="24"/>
          <w:szCs w:val="24"/>
        </w:rPr>
      </w:pPr>
      <w:r w:rsidDel="00000000" w:rsidR="00000000" w:rsidRPr="00000000">
        <w:rPr>
          <w:sz w:val="24"/>
          <w:szCs w:val="24"/>
          <w:rtl w:val="0"/>
        </w:rPr>
        <w:t xml:space="preserve">AUSTIN: God, okay wait. Whose is it? Whose did you get? And now we know who your rival is.</w:t>
      </w:r>
    </w:p>
    <w:p w:rsidR="00000000" w:rsidDel="00000000" w:rsidP="00000000" w:rsidRDefault="00000000" w:rsidRPr="00000000" w14:paraId="00000385">
      <w:pPr>
        <w:spacing w:after="200" w:before="200" w:line="276" w:lineRule="auto"/>
        <w:ind w:left="0" w:firstLine="0"/>
        <w:rPr>
          <w:sz w:val="24"/>
          <w:szCs w:val="24"/>
        </w:rPr>
      </w:pPr>
      <w:r w:rsidDel="00000000" w:rsidR="00000000" w:rsidRPr="00000000">
        <w:rPr>
          <w:sz w:val="24"/>
          <w:szCs w:val="24"/>
          <w:rtl w:val="0"/>
        </w:rPr>
        <w:t xml:space="preserve">DRE: Oh! Yeah! Um, oh boy. Do we have-</w:t>
      </w:r>
    </w:p>
    <w:p w:rsidR="00000000" w:rsidDel="00000000" w:rsidP="00000000" w:rsidRDefault="00000000" w:rsidRPr="00000000" w14:paraId="00000386">
      <w:pPr>
        <w:spacing w:after="200" w:before="200" w:line="276" w:lineRule="auto"/>
        <w:ind w:left="0" w:firstLine="0"/>
        <w:rPr>
          <w:sz w:val="24"/>
          <w:szCs w:val="24"/>
        </w:rPr>
      </w:pPr>
      <w:r w:rsidDel="00000000" w:rsidR="00000000" w:rsidRPr="00000000">
        <w:rPr>
          <w:sz w:val="24"/>
          <w:szCs w:val="24"/>
          <w:rtl w:val="0"/>
        </w:rPr>
        <w:t xml:space="preserve">AUSTIN: Just pick a- pick a parish and I'll tell you about their- their Lance Noble.</w:t>
      </w:r>
    </w:p>
    <w:p w:rsidR="00000000" w:rsidDel="00000000" w:rsidP="00000000" w:rsidRDefault="00000000" w:rsidRPr="00000000" w14:paraId="00000387">
      <w:pPr>
        <w:spacing w:after="200" w:before="200" w:line="276" w:lineRule="auto"/>
        <w:ind w:left="0" w:firstLine="0"/>
        <w:rPr>
          <w:sz w:val="24"/>
          <w:szCs w:val="24"/>
        </w:rPr>
      </w:pPr>
      <w:r w:rsidDel="00000000" w:rsidR="00000000" w:rsidRPr="00000000">
        <w:rPr>
          <w:sz w:val="24"/>
          <w:szCs w:val="24"/>
          <w:rtl w:val="0"/>
        </w:rPr>
        <w:t xml:space="preserve">DRE: Um...let's do...um, the Orchid Parish.</w:t>
      </w:r>
    </w:p>
    <w:p w:rsidR="00000000" w:rsidDel="00000000" w:rsidP="00000000" w:rsidRDefault="00000000" w:rsidRPr="00000000" w14:paraId="00000388">
      <w:pPr>
        <w:spacing w:after="200" w:before="200" w:line="276" w:lineRule="auto"/>
        <w:ind w:left="0" w:firstLine="0"/>
        <w:rPr>
          <w:sz w:val="24"/>
          <w:szCs w:val="24"/>
        </w:rPr>
      </w:pPr>
      <w:r w:rsidDel="00000000" w:rsidR="00000000" w:rsidRPr="00000000">
        <w:rPr>
          <w:sz w:val="24"/>
          <w:szCs w:val="24"/>
          <w:rtl w:val="0"/>
        </w:rPr>
        <w:t xml:space="preserve">AUSTIN: Okay. Um, Lance Noble Orchid is, the like youngest...is like the youngest baby brother of the Lance Nobles? And has the biggest chip on his shoulder.</w:t>
      </w:r>
    </w:p>
    <w:p w:rsidR="00000000" w:rsidDel="00000000" w:rsidP="00000000" w:rsidRDefault="00000000" w:rsidRPr="00000000" w14:paraId="00000389">
      <w:pPr>
        <w:spacing w:after="200" w:before="200" w:line="276" w:lineRule="auto"/>
        <w:ind w:left="0" w:firstLine="0"/>
        <w:rPr>
          <w:sz w:val="24"/>
          <w:szCs w:val="24"/>
        </w:rPr>
      </w:pPr>
      <w:r w:rsidDel="00000000" w:rsidR="00000000" w:rsidRPr="00000000">
        <w:rPr>
          <w:sz w:val="24"/>
          <w:szCs w:val="24"/>
          <w:rtl w:val="0"/>
        </w:rPr>
        <w:t xml:space="preserve">DRE: Oh, good.</w:t>
      </w:r>
    </w:p>
    <w:p w:rsidR="00000000" w:rsidDel="00000000" w:rsidP="00000000" w:rsidRDefault="00000000" w:rsidRPr="00000000" w14:paraId="0000038A">
      <w:pPr>
        <w:spacing w:after="200" w:before="200" w:line="276" w:lineRule="auto"/>
        <w:ind w:left="0" w:firstLine="0"/>
        <w:rPr>
          <w:sz w:val="24"/>
          <w:szCs w:val="24"/>
        </w:rPr>
      </w:pPr>
      <w:r w:rsidDel="00000000" w:rsidR="00000000" w:rsidRPr="00000000">
        <w:rPr>
          <w:sz w:val="24"/>
          <w:szCs w:val="24"/>
          <w:rtl w:val="0"/>
        </w:rPr>
        <w:t xml:space="preserve">JACK: Oh, great choice, Sige. Great choice.</w:t>
      </w:r>
    </w:p>
    <w:p w:rsidR="00000000" w:rsidDel="00000000" w:rsidP="00000000" w:rsidRDefault="00000000" w:rsidRPr="00000000" w14:paraId="0000038B">
      <w:pPr>
        <w:spacing w:after="200" w:before="200" w:line="276" w:lineRule="auto"/>
        <w:ind w:left="0" w:firstLine="0"/>
        <w:rPr>
          <w:sz w:val="24"/>
          <w:szCs w:val="24"/>
        </w:rPr>
      </w:pPr>
      <w:r w:rsidDel="00000000" w:rsidR="00000000" w:rsidRPr="00000000">
        <w:rPr>
          <w:sz w:val="24"/>
          <w:szCs w:val="24"/>
          <w:rtl w:val="0"/>
        </w:rPr>
        <w:t xml:space="preserve">ALI: Oh that's perfect!</w:t>
      </w:r>
    </w:p>
    <w:p w:rsidR="00000000" w:rsidDel="00000000" w:rsidP="00000000" w:rsidRDefault="00000000" w:rsidRPr="00000000" w14:paraId="0000038C">
      <w:pPr>
        <w:spacing w:after="200" w:before="200" w:line="276" w:lineRule="auto"/>
        <w:ind w:left="0" w:firstLine="0"/>
        <w:rPr>
          <w:sz w:val="24"/>
          <w:szCs w:val="24"/>
        </w:rPr>
      </w:pPr>
      <w:r w:rsidDel="00000000" w:rsidR="00000000" w:rsidRPr="00000000">
        <w:rPr>
          <w:sz w:val="24"/>
          <w:szCs w:val="24"/>
          <w:rtl w:val="0"/>
        </w:rPr>
        <w:t xml:space="preserve">AUSTIN: Yeah. Uh, and so...the...the reason for that is like, Orchid Parish, despite the fact that it is like this middle class neighbourhood now. This middle class zone. It is still..is putting on airs. It's like constantly trying to talk about how it is the center of culture, the new center of culture in Marielda. It is constantly putting on you know, balls, and it's building theaters. And that's all great, except that like, they are insufferable about it? </w:t>
      </w:r>
    </w:p>
    <w:p w:rsidR="00000000" w:rsidDel="00000000" w:rsidP="00000000" w:rsidRDefault="00000000" w:rsidRPr="00000000" w14:paraId="0000038D">
      <w:pPr>
        <w:spacing w:after="200" w:before="200" w:line="276" w:lineRule="auto"/>
        <w:ind w:left="0" w:firstLine="720"/>
        <w:rPr>
          <w:sz w:val="24"/>
          <w:szCs w:val="24"/>
        </w:rPr>
      </w:pPr>
      <w:r w:rsidDel="00000000" w:rsidR="00000000" w:rsidRPr="00000000">
        <w:rPr>
          <w:sz w:val="24"/>
          <w:szCs w:val="24"/>
          <w:rtl w:val="0"/>
        </w:rPr>
        <w:t xml:space="preserve">Um, and in a very similar way, Lance Noble Orchid is just like, 'I care about justice way more than any of the other Lances.' Like, 'I am the one who's going to solve every crime.' He constantly leaves his parish. Like he </w:t>
      </w:r>
      <w:r w:rsidDel="00000000" w:rsidR="00000000" w:rsidRPr="00000000">
        <w:rPr>
          <w:i w:val="1"/>
          <w:sz w:val="24"/>
          <w:szCs w:val="24"/>
          <w:rtl w:val="0"/>
        </w:rPr>
        <w:t xml:space="preserve">constantly</w:t>
      </w:r>
      <w:r w:rsidDel="00000000" w:rsidR="00000000" w:rsidRPr="00000000">
        <w:rPr>
          <w:sz w:val="24"/>
          <w:szCs w:val="24"/>
          <w:rtl w:val="0"/>
        </w:rPr>
        <w:t xml:space="preserve"> will be like: 'yeah, the Southern Bucket tavern is basically still in Orchid Parish, even though it's on the other side of the line. Like, it used to be part of the Canopy, so that means it's part of my district too. I have to go over there and check it out.' Like, he's just the- he's insufferable. And so like, you stole it from him, and that was already bad? But then like </w:t>
      </w:r>
      <w:r w:rsidDel="00000000" w:rsidR="00000000" w:rsidRPr="00000000">
        <w:rPr>
          <w:i w:val="1"/>
          <w:sz w:val="24"/>
          <w:szCs w:val="24"/>
          <w:rtl w:val="0"/>
        </w:rPr>
        <w:t xml:space="preserve">everybody</w:t>
      </w:r>
      <w:r w:rsidDel="00000000" w:rsidR="00000000" w:rsidRPr="00000000">
        <w:rPr>
          <w:sz w:val="24"/>
          <w:szCs w:val="24"/>
          <w:rtl w:val="0"/>
        </w:rPr>
        <w:t xml:space="preserve"> gave him shit for it. So that made it way worse.</w:t>
      </w:r>
    </w:p>
    <w:p w:rsidR="00000000" w:rsidDel="00000000" w:rsidP="00000000" w:rsidRDefault="00000000" w:rsidRPr="00000000" w14:paraId="0000038E">
      <w:pPr>
        <w:spacing w:after="200" w:before="200" w:line="276" w:lineRule="auto"/>
        <w:ind w:left="0" w:firstLine="0"/>
        <w:rPr>
          <w:sz w:val="24"/>
          <w:szCs w:val="24"/>
        </w:rPr>
      </w:pPr>
      <w:r w:rsidDel="00000000" w:rsidR="00000000" w:rsidRPr="00000000">
        <w:rPr>
          <w:sz w:val="24"/>
          <w:szCs w:val="24"/>
          <w:rtl w:val="0"/>
        </w:rPr>
        <w:t xml:space="preserve">DRE: This sounds great.</w:t>
      </w:r>
    </w:p>
    <w:p w:rsidR="00000000" w:rsidDel="00000000" w:rsidP="00000000" w:rsidRDefault="00000000" w:rsidRPr="00000000" w14:paraId="0000038F">
      <w:pPr>
        <w:spacing w:after="200" w:before="200" w:line="276" w:lineRule="auto"/>
        <w:ind w:left="0" w:firstLine="0"/>
        <w:rPr>
          <w:sz w:val="24"/>
          <w:szCs w:val="24"/>
        </w:rPr>
      </w:pPr>
      <w:r w:rsidDel="00000000" w:rsidR="00000000" w:rsidRPr="00000000">
        <w:rPr>
          <w:sz w:val="24"/>
          <w:szCs w:val="24"/>
          <w:rtl w:val="0"/>
        </w:rPr>
        <w:t xml:space="preserve">AUSTIN: Yeah, it's perfect.</w:t>
      </w:r>
    </w:p>
    <w:p w:rsidR="00000000" w:rsidDel="00000000" w:rsidP="00000000" w:rsidRDefault="00000000" w:rsidRPr="00000000" w14:paraId="00000390">
      <w:pPr>
        <w:spacing w:after="200" w:before="200" w:line="276" w:lineRule="auto"/>
        <w:ind w:left="0" w:firstLine="0"/>
        <w:rPr>
          <w:sz w:val="24"/>
          <w:szCs w:val="24"/>
        </w:rPr>
      </w:pPr>
      <w:r w:rsidDel="00000000" w:rsidR="00000000" w:rsidRPr="00000000">
        <w:rPr>
          <w:sz w:val="24"/>
          <w:szCs w:val="24"/>
          <w:rtl w:val="0"/>
        </w:rPr>
        <w:t xml:space="preserve">ALI: I love this.</w:t>
      </w:r>
    </w:p>
    <w:p w:rsidR="00000000" w:rsidDel="00000000" w:rsidP="00000000" w:rsidRDefault="00000000" w:rsidRPr="00000000" w14:paraId="00000391">
      <w:pPr>
        <w:spacing w:after="200" w:before="200" w:line="276" w:lineRule="auto"/>
        <w:ind w:left="0" w:firstLine="0"/>
        <w:rPr>
          <w:sz w:val="24"/>
          <w:szCs w:val="24"/>
        </w:rPr>
      </w:pPr>
      <w:r w:rsidDel="00000000" w:rsidR="00000000" w:rsidRPr="00000000">
        <w:rPr>
          <w:sz w:val="24"/>
          <w:szCs w:val="24"/>
          <w:rtl w:val="0"/>
        </w:rPr>
        <w:t xml:space="preserve">DRE: I basically gave that Lance Noble a wedgie. And took his gun.</w:t>
      </w:r>
    </w:p>
    <w:p w:rsidR="00000000" w:rsidDel="00000000" w:rsidP="00000000" w:rsidRDefault="00000000" w:rsidRPr="00000000" w14:paraId="00000392">
      <w:pPr>
        <w:spacing w:after="200" w:before="200" w:line="276" w:lineRule="auto"/>
        <w:ind w:left="0" w:firstLine="0"/>
        <w:rPr>
          <w:sz w:val="24"/>
          <w:szCs w:val="24"/>
        </w:rPr>
      </w:pPr>
      <w:r w:rsidDel="00000000" w:rsidR="00000000" w:rsidRPr="00000000">
        <w:rPr>
          <w:sz w:val="24"/>
          <w:szCs w:val="24"/>
          <w:rtl w:val="0"/>
        </w:rPr>
        <w:t xml:space="preserve">AUSTIN: Yep. You totally did.</w:t>
      </w:r>
    </w:p>
    <w:p w:rsidR="00000000" w:rsidDel="00000000" w:rsidP="00000000" w:rsidRDefault="00000000" w:rsidRPr="00000000" w14:paraId="00000393">
      <w:pPr>
        <w:spacing w:after="200" w:before="200" w:line="276" w:lineRule="auto"/>
        <w:ind w:left="0" w:firstLine="0"/>
        <w:rPr>
          <w:sz w:val="24"/>
          <w:szCs w:val="24"/>
        </w:rPr>
      </w:pPr>
      <w:r w:rsidDel="00000000" w:rsidR="00000000" w:rsidRPr="00000000">
        <w:rPr>
          <w:sz w:val="24"/>
          <w:szCs w:val="24"/>
          <w:rtl w:val="0"/>
        </w:rPr>
        <w:t xml:space="preserve">JACK: That can shoot directly through people.</w:t>
      </w:r>
    </w:p>
    <w:p w:rsidR="00000000" w:rsidDel="00000000" w:rsidP="00000000" w:rsidRDefault="00000000" w:rsidRPr="00000000" w14:paraId="00000394">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395">
      <w:pPr>
        <w:spacing w:after="200" w:before="200" w:line="276" w:lineRule="auto"/>
        <w:ind w:left="0" w:firstLine="0"/>
        <w:rPr>
          <w:sz w:val="24"/>
          <w:szCs w:val="24"/>
        </w:rPr>
      </w:pPr>
      <w:r w:rsidDel="00000000" w:rsidR="00000000" w:rsidRPr="00000000">
        <w:rPr>
          <w:sz w:val="24"/>
          <w:szCs w:val="24"/>
          <w:rtl w:val="0"/>
        </w:rPr>
        <w:t xml:space="preserve">AUSTIN: Yeah, so be careful.</w:t>
      </w:r>
    </w:p>
    <w:p w:rsidR="00000000" w:rsidDel="00000000" w:rsidP="00000000" w:rsidRDefault="00000000" w:rsidRPr="00000000" w14:paraId="00000396">
      <w:pPr>
        <w:spacing w:after="200" w:before="200" w:line="276" w:lineRule="auto"/>
        <w:ind w:left="0" w:firstLine="0"/>
        <w:rPr>
          <w:sz w:val="24"/>
          <w:szCs w:val="24"/>
        </w:rPr>
      </w:pPr>
      <w:r w:rsidDel="00000000" w:rsidR="00000000" w:rsidRPr="00000000">
        <w:rPr>
          <w:sz w:val="24"/>
          <w:szCs w:val="24"/>
          <w:rtl w:val="0"/>
        </w:rPr>
        <w:t xml:space="preserve">DRE: It's-</w:t>
      </w:r>
    </w:p>
    <w:p w:rsidR="00000000" w:rsidDel="00000000" w:rsidP="00000000" w:rsidRDefault="00000000" w:rsidRPr="00000000" w14:paraId="00000397">
      <w:pPr>
        <w:spacing w:after="200" w:before="200" w:line="276" w:lineRule="auto"/>
        <w:ind w:left="0" w:firstLine="0"/>
        <w:rPr>
          <w:sz w:val="24"/>
          <w:szCs w:val="24"/>
        </w:rPr>
      </w:pPr>
      <w:r w:rsidDel="00000000" w:rsidR="00000000" w:rsidRPr="00000000">
        <w:rPr>
          <w:sz w:val="24"/>
          <w:szCs w:val="24"/>
          <w:rtl w:val="0"/>
        </w:rPr>
        <w:t xml:space="preserve">AUSTIN: I think they probably worked on that, is what I'll say, is like. That's a thing...that's a thing that...on the- with the mark II, on the like, second edition of-of holy guns, Samothes was like 'lemme- lemme turn that down a little bit before-'</w:t>
      </w:r>
    </w:p>
    <w:p w:rsidR="00000000" w:rsidDel="00000000" w:rsidP="00000000" w:rsidRDefault="00000000" w:rsidRPr="00000000" w14:paraId="00000398">
      <w:pPr>
        <w:spacing w:after="200" w:before="200" w:line="276" w:lineRule="auto"/>
        <w:ind w:left="0" w:firstLine="0"/>
        <w:rPr>
          <w:sz w:val="24"/>
          <w:szCs w:val="24"/>
        </w:rPr>
      </w:pPr>
      <w:r w:rsidDel="00000000" w:rsidR="00000000" w:rsidRPr="00000000">
        <w:rPr>
          <w:sz w:val="24"/>
          <w:szCs w:val="24"/>
          <w:rtl w:val="0"/>
        </w:rPr>
        <w:t xml:space="preserve">DRE: Yeah. But then Sige probably like, sawed it off or something.</w:t>
      </w:r>
    </w:p>
    <w:p w:rsidR="00000000" w:rsidDel="00000000" w:rsidP="00000000" w:rsidRDefault="00000000" w:rsidRPr="00000000" w14:paraId="00000399">
      <w:pPr>
        <w:spacing w:after="200" w:before="200" w:line="276" w:lineRule="auto"/>
        <w:ind w:left="0" w:firstLine="0"/>
        <w:rPr>
          <w:sz w:val="24"/>
          <w:szCs w:val="24"/>
        </w:rPr>
      </w:pPr>
      <w:r w:rsidDel="00000000" w:rsidR="00000000" w:rsidRPr="00000000">
        <w:rPr>
          <w:sz w:val="24"/>
          <w:szCs w:val="24"/>
          <w:rtl w:val="0"/>
        </w:rPr>
        <w:t xml:space="preserve">AUSTIN: Oh, god. Oh, god-</w:t>
      </w:r>
    </w:p>
    <w:p w:rsidR="00000000" w:rsidDel="00000000" w:rsidP="00000000" w:rsidRDefault="00000000" w:rsidRPr="00000000" w14:paraId="0000039A">
      <w:pPr>
        <w:spacing w:after="200" w:before="200" w:line="276" w:lineRule="auto"/>
        <w:ind w:left="0" w:firstLine="0"/>
        <w:rPr>
          <w:sz w:val="24"/>
          <w:szCs w:val="24"/>
        </w:rPr>
      </w:pPr>
      <w:r w:rsidDel="00000000" w:rsidR="00000000" w:rsidRPr="00000000">
        <w:rPr>
          <w:sz w:val="24"/>
          <w:szCs w:val="24"/>
          <w:rtl w:val="0"/>
        </w:rPr>
        <w:t xml:space="preserve">ALI: Oh my god, a sawed-off- God!</w:t>
      </w:r>
    </w:p>
    <w:p w:rsidR="00000000" w:rsidDel="00000000" w:rsidP="00000000" w:rsidRDefault="00000000" w:rsidRPr="00000000" w14:paraId="0000039B">
      <w:pPr>
        <w:spacing w:after="200" w:before="200" w:line="276" w:lineRule="auto"/>
        <w:ind w:left="0" w:firstLine="0"/>
        <w:rPr>
          <w:sz w:val="24"/>
          <w:szCs w:val="24"/>
        </w:rPr>
      </w:pPr>
      <w:r w:rsidDel="00000000" w:rsidR="00000000" w:rsidRPr="00000000">
        <w:rPr>
          <w:sz w:val="24"/>
          <w:szCs w:val="24"/>
          <w:rtl w:val="0"/>
        </w:rPr>
        <w:t xml:space="preserve">[Ali and Dre laugh]</w:t>
      </w:r>
    </w:p>
    <w:p w:rsidR="00000000" w:rsidDel="00000000" w:rsidP="00000000" w:rsidRDefault="00000000" w:rsidRPr="00000000" w14:paraId="0000039C">
      <w:pPr>
        <w:spacing w:after="200" w:before="200" w:line="276" w:lineRule="auto"/>
        <w:ind w:left="0" w:firstLine="0"/>
        <w:rPr>
          <w:sz w:val="24"/>
          <w:szCs w:val="24"/>
        </w:rPr>
      </w:pPr>
      <w:r w:rsidDel="00000000" w:rsidR="00000000" w:rsidRPr="00000000">
        <w:rPr>
          <w:sz w:val="24"/>
          <w:szCs w:val="24"/>
          <w:rtl w:val="0"/>
        </w:rPr>
        <w:t xml:space="preserve">AUSTIN: Oh, it's a sawed off magic shotgun! Our game is dope!</w:t>
      </w:r>
    </w:p>
    <w:p w:rsidR="00000000" w:rsidDel="00000000" w:rsidP="00000000" w:rsidRDefault="00000000" w:rsidRPr="00000000" w14:paraId="0000039D">
      <w:pPr>
        <w:spacing w:after="200" w:before="200" w:line="276" w:lineRule="auto"/>
        <w:ind w:left="0" w:firstLine="0"/>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39E">
      <w:pPr>
        <w:spacing w:after="200" w:before="200" w:line="276" w:lineRule="auto"/>
        <w:ind w:left="0" w:firstLine="0"/>
        <w:rPr>
          <w:sz w:val="24"/>
          <w:szCs w:val="24"/>
        </w:rPr>
      </w:pPr>
      <w:r w:rsidDel="00000000" w:rsidR="00000000" w:rsidRPr="00000000">
        <w:rPr>
          <w:sz w:val="24"/>
          <w:szCs w:val="24"/>
          <w:rtl w:val="0"/>
        </w:rPr>
        <w:t xml:space="preserve">AUSTIN: I don't give a fuck! Right.</w:t>
      </w:r>
    </w:p>
    <w:p w:rsidR="00000000" w:rsidDel="00000000" w:rsidP="00000000" w:rsidRDefault="00000000" w:rsidRPr="00000000" w14:paraId="0000039F">
      <w:pPr>
        <w:spacing w:after="200" w:before="200" w:line="276" w:lineRule="auto"/>
        <w:ind w:left="0" w:firstLine="0"/>
        <w:rPr>
          <w:sz w:val="24"/>
          <w:szCs w:val="24"/>
        </w:rPr>
      </w:pPr>
      <w:r w:rsidDel="00000000" w:rsidR="00000000" w:rsidRPr="00000000">
        <w:rPr>
          <w:sz w:val="24"/>
          <w:szCs w:val="24"/>
          <w:rtl w:val="0"/>
        </w:rPr>
        <w:t xml:space="preserve">DRE: Um...so now I have to figure out who I'm friends with.</w:t>
      </w:r>
    </w:p>
    <w:p w:rsidR="00000000" w:rsidDel="00000000" w:rsidP="00000000" w:rsidRDefault="00000000" w:rsidRPr="00000000" w14:paraId="000003A0">
      <w:pPr>
        <w:spacing w:after="200" w:before="200" w:line="276" w:lineRule="auto"/>
        <w:ind w:left="0" w:firstLine="0"/>
        <w:rPr>
          <w:sz w:val="24"/>
          <w:szCs w:val="24"/>
        </w:rPr>
      </w:pPr>
      <w:r w:rsidDel="00000000" w:rsidR="00000000" w:rsidRPr="00000000">
        <w:rPr>
          <w:sz w:val="24"/>
          <w:szCs w:val="24"/>
          <w:rtl w:val="0"/>
        </w:rPr>
        <w:t xml:space="preserve">AUSTIN: Create...yeah, you've gotta figure that out, for sure. Who likes sawed-off?</w:t>
      </w:r>
    </w:p>
    <w:p w:rsidR="00000000" w:rsidDel="00000000" w:rsidP="00000000" w:rsidRDefault="00000000" w:rsidRPr="00000000" w14:paraId="000003A1">
      <w:pPr>
        <w:spacing w:after="200" w:before="200" w:line="276" w:lineRule="auto"/>
        <w:ind w:left="0" w:firstLine="0"/>
        <w:rPr>
          <w:sz w:val="24"/>
          <w:szCs w:val="24"/>
        </w:rPr>
      </w:pPr>
      <w:r w:rsidDel="00000000" w:rsidR="00000000" w:rsidRPr="00000000">
        <w:rPr>
          <w:sz w:val="24"/>
          <w:szCs w:val="24"/>
          <w:rtl w:val="0"/>
        </w:rPr>
        <w:t xml:space="preserve">[Dre laughs again]</w:t>
      </w:r>
    </w:p>
    <w:p w:rsidR="00000000" w:rsidDel="00000000" w:rsidP="00000000" w:rsidRDefault="00000000" w:rsidRPr="00000000" w14:paraId="000003A2">
      <w:pPr>
        <w:spacing w:after="200" w:before="200" w:line="276" w:lineRule="auto"/>
        <w:ind w:left="0" w:firstLine="0"/>
        <w:rPr>
          <w:sz w:val="24"/>
          <w:szCs w:val="24"/>
        </w:rPr>
      </w:pPr>
      <w:r w:rsidDel="00000000" w:rsidR="00000000" w:rsidRPr="00000000">
        <w:rPr>
          <w:sz w:val="24"/>
          <w:szCs w:val="24"/>
          <w:rtl w:val="0"/>
        </w:rPr>
        <w:t xml:space="preserve">DRE: What is, um... I think you kinda mentioned them earlier, but can you tell me more about Hard-Work-Safe-House Security?</w:t>
      </w:r>
    </w:p>
    <w:p w:rsidR="00000000" w:rsidDel="00000000" w:rsidP="00000000" w:rsidRDefault="00000000" w:rsidRPr="00000000" w14:paraId="000003A3">
      <w:pPr>
        <w:spacing w:after="200" w:before="200" w:line="276" w:lineRule="auto"/>
        <w:ind w:left="0" w:firstLine="0"/>
        <w:rPr>
          <w:sz w:val="24"/>
          <w:szCs w:val="24"/>
        </w:rPr>
      </w:pPr>
      <w:r w:rsidDel="00000000" w:rsidR="00000000" w:rsidRPr="00000000">
        <w:rPr>
          <w:sz w:val="24"/>
          <w:szCs w:val="24"/>
          <w:rtl w:val="0"/>
        </w:rPr>
        <w:t xml:space="preserve">AUSTIN: Uh, they are another security group. They do...private security, basically. They work- they work out of Orchid Parish, actually. They are part of- they are connected to Maelgwyn’s faithful, uh. They are just like, a basic human private security firm, basically.</w:t>
      </w:r>
    </w:p>
    <w:p w:rsidR="00000000" w:rsidDel="00000000" w:rsidP="00000000" w:rsidRDefault="00000000" w:rsidRPr="00000000" w14:paraId="000003A4">
      <w:pPr>
        <w:spacing w:after="200" w:before="200" w:line="276" w:lineRule="auto"/>
        <w:ind w:left="0" w:firstLine="0"/>
        <w:rPr>
          <w:sz w:val="24"/>
          <w:szCs w:val="24"/>
        </w:rPr>
      </w:pPr>
      <w:r w:rsidDel="00000000" w:rsidR="00000000" w:rsidRPr="00000000">
        <w:rPr>
          <w:sz w:val="24"/>
          <w:szCs w:val="24"/>
          <w:rtl w:val="0"/>
        </w:rPr>
        <w:t xml:space="preserve">DRE: Okay.</w:t>
      </w:r>
    </w:p>
    <w:p w:rsidR="00000000" w:rsidDel="00000000" w:rsidP="00000000" w:rsidRDefault="00000000" w:rsidRPr="00000000" w14:paraId="000003A5">
      <w:pPr>
        <w:spacing w:after="200" w:before="200" w:line="276" w:lineRule="auto"/>
        <w:ind w:left="0" w:firstLine="0"/>
        <w:rPr>
          <w:sz w:val="24"/>
          <w:szCs w:val="24"/>
        </w:rPr>
      </w:pPr>
      <w:r w:rsidDel="00000000" w:rsidR="00000000" w:rsidRPr="00000000">
        <w:rPr>
          <w:sz w:val="24"/>
          <w:szCs w:val="24"/>
          <w:rtl w:val="0"/>
        </w:rPr>
        <w:t xml:space="preserve">AUSTIN: Like, uh- I'll put it this way. There are people in the city that don't like that the pala-din are the primary law enforcement now? And are very much like, 'no I want humans to be the ones who take care of us, and protect us. And so I'm going to pay these humans money to do this, as like my official private security. As like the guard to my- to my apartment complex, or to my shop, to guard my transport of this-or-that, et cetera.'</w:t>
      </w:r>
    </w:p>
    <w:p w:rsidR="00000000" w:rsidDel="00000000" w:rsidP="00000000" w:rsidRDefault="00000000" w:rsidRPr="00000000" w14:paraId="000003A6">
      <w:pPr>
        <w:spacing w:after="200" w:before="200" w:line="276" w:lineRule="auto"/>
        <w:ind w:left="0" w:firstLine="0"/>
        <w:rPr>
          <w:sz w:val="24"/>
          <w:szCs w:val="24"/>
        </w:rPr>
      </w:pPr>
      <w:r w:rsidDel="00000000" w:rsidR="00000000" w:rsidRPr="00000000">
        <w:rPr>
          <w:sz w:val="24"/>
          <w:szCs w:val="24"/>
          <w:rtl w:val="0"/>
        </w:rPr>
        <w:t xml:space="preserve">DRE: Okay. Um, I'll say I have a +1 with them. I've probably done some jobs for them at some point.</w:t>
      </w:r>
    </w:p>
    <w:p w:rsidR="00000000" w:rsidDel="00000000" w:rsidP="00000000" w:rsidRDefault="00000000" w:rsidRPr="00000000" w14:paraId="000003A7">
      <w:pPr>
        <w:spacing w:after="200" w:before="200" w:line="276" w:lineRule="auto"/>
        <w:ind w:left="0" w:firstLine="0"/>
        <w:rPr>
          <w:sz w:val="24"/>
          <w:szCs w:val="24"/>
        </w:rPr>
      </w:pPr>
      <w:r w:rsidDel="00000000" w:rsidR="00000000" w:rsidRPr="00000000">
        <w:rPr>
          <w:sz w:val="24"/>
          <w:szCs w:val="24"/>
          <w:rtl w:val="0"/>
        </w:rPr>
        <w:t xml:space="preserve">AUSTIN: Cool. I like that, 'cause this is the first one where it's like oh, in my head, they were gonna be bad guys. I like it that they are in- they- you have a connection with them. Um, cool. Okay. So then, as a group, find a three or four here that you like, and one that you don't like, and advance those by one.</w:t>
      </w:r>
    </w:p>
    <w:p w:rsidR="00000000" w:rsidDel="00000000" w:rsidP="00000000" w:rsidRDefault="00000000" w:rsidRPr="00000000" w14:paraId="000003A8">
      <w:pPr>
        <w:spacing w:after="200" w:before="200" w:line="276" w:lineRule="auto"/>
        <w:ind w:left="0" w:firstLine="0"/>
        <w:rPr>
          <w:sz w:val="24"/>
          <w:szCs w:val="24"/>
        </w:rPr>
      </w:pPr>
      <w:r w:rsidDel="00000000" w:rsidR="00000000" w:rsidRPr="00000000">
        <w:rPr>
          <w:sz w:val="24"/>
          <w:szCs w:val="24"/>
          <w:rtl w:val="0"/>
        </w:rPr>
        <w:t xml:space="preserve">ALI: Okay. They question that I wanna ask everyone is, [Laughs] do we wanna have a rivalry with like, the other underground library society?</w:t>
      </w:r>
    </w:p>
    <w:p w:rsidR="00000000" w:rsidDel="00000000" w:rsidP="00000000" w:rsidRDefault="00000000" w:rsidRPr="00000000" w14:paraId="000003A9">
      <w:pPr>
        <w:spacing w:after="200" w:before="200" w:line="276" w:lineRule="auto"/>
        <w:ind w:left="0" w:firstLine="0"/>
        <w:rPr>
          <w:sz w:val="24"/>
          <w:szCs w:val="24"/>
        </w:rPr>
      </w:pPr>
      <w:r w:rsidDel="00000000" w:rsidR="00000000" w:rsidRPr="00000000">
        <w:rPr>
          <w:sz w:val="24"/>
          <w:szCs w:val="24"/>
          <w:rtl w:val="0"/>
        </w:rPr>
        <w:t xml:space="preserve">JACK: Oh my god, you bet! Oh, a rivalry is so good, because then you have an information race, (AUSTIN and DRE: Yes.) which is the best and worst kind of race.</w:t>
      </w:r>
    </w:p>
    <w:p w:rsidR="00000000" w:rsidDel="00000000" w:rsidP="00000000" w:rsidRDefault="00000000" w:rsidRPr="00000000" w14:paraId="000003AA">
      <w:pPr>
        <w:spacing w:after="200" w:before="200" w:line="276" w:lineRule="auto"/>
        <w:ind w:left="0" w:firstLine="0"/>
        <w:rPr>
          <w:sz w:val="24"/>
          <w:szCs w:val="24"/>
        </w:rPr>
      </w:pPr>
      <w:r w:rsidDel="00000000" w:rsidR="00000000" w:rsidRPr="00000000">
        <w:rPr>
          <w:sz w:val="24"/>
          <w:szCs w:val="24"/>
          <w:rtl w:val="0"/>
        </w:rPr>
        <w:t xml:space="preserve">DRE: Is that the Yellow House? Right?</w:t>
      </w:r>
    </w:p>
    <w:p w:rsidR="00000000" w:rsidDel="00000000" w:rsidP="00000000" w:rsidRDefault="00000000" w:rsidRPr="00000000" w14:paraId="000003AB">
      <w:pPr>
        <w:spacing w:after="200" w:before="200" w:line="276" w:lineRule="auto"/>
        <w:ind w:left="0" w:firstLine="0"/>
        <w:rPr>
          <w:sz w:val="24"/>
          <w:szCs w:val="24"/>
        </w:rPr>
      </w:pPr>
      <w:r w:rsidDel="00000000" w:rsidR="00000000" w:rsidRPr="00000000">
        <w:rPr>
          <w:sz w:val="24"/>
          <w:szCs w:val="24"/>
          <w:rtl w:val="0"/>
        </w:rPr>
        <w:t xml:space="preserve">AUSTIN: That's the Yellow House.</w:t>
      </w:r>
    </w:p>
    <w:p w:rsidR="00000000" w:rsidDel="00000000" w:rsidP="00000000" w:rsidRDefault="00000000" w:rsidRPr="00000000" w14:paraId="000003AC">
      <w:pPr>
        <w:spacing w:after="200" w:before="200" w:line="276" w:lineRule="auto"/>
        <w:ind w:left="0" w:firstLine="0"/>
        <w:rPr>
          <w:sz w:val="24"/>
          <w:szCs w:val="24"/>
        </w:rPr>
      </w:pPr>
      <w:r w:rsidDel="00000000" w:rsidR="00000000" w:rsidRPr="00000000">
        <w:rPr>
          <w:sz w:val="24"/>
          <w:szCs w:val="24"/>
          <w:rtl w:val="0"/>
        </w:rPr>
        <w:t xml:space="preserve">JACK: Oh, god, it's gotta be them, right?</w:t>
      </w:r>
    </w:p>
    <w:p w:rsidR="00000000" w:rsidDel="00000000" w:rsidP="00000000" w:rsidRDefault="00000000" w:rsidRPr="00000000" w14:paraId="000003AD">
      <w:pPr>
        <w:spacing w:after="200" w:before="200" w:line="276" w:lineRule="auto"/>
        <w:ind w:left="0" w:firstLine="0"/>
        <w:rPr>
          <w:sz w:val="24"/>
          <w:szCs w:val="24"/>
        </w:rPr>
      </w:pPr>
      <w:r w:rsidDel="00000000" w:rsidR="00000000" w:rsidRPr="00000000">
        <w:rPr>
          <w:sz w:val="24"/>
          <w:szCs w:val="24"/>
          <w:rtl w:val="0"/>
        </w:rPr>
        <w:t xml:space="preserve">DRE: Yeah, I think so.</w:t>
      </w:r>
    </w:p>
    <w:p w:rsidR="00000000" w:rsidDel="00000000" w:rsidP="00000000" w:rsidRDefault="00000000" w:rsidRPr="00000000" w14:paraId="000003AE">
      <w:pPr>
        <w:spacing w:after="200" w:before="200" w:line="276" w:lineRule="auto"/>
        <w:ind w:left="0" w:firstLine="0"/>
        <w:rPr>
          <w:sz w:val="24"/>
          <w:szCs w:val="24"/>
        </w:rPr>
      </w:pPr>
      <w:r w:rsidDel="00000000" w:rsidR="00000000" w:rsidRPr="00000000">
        <w:rPr>
          <w:sz w:val="24"/>
          <w:szCs w:val="24"/>
          <w:rtl w:val="0"/>
        </w:rPr>
        <w:t xml:space="preserve">AUSTIN: And, listen: they're weak. You could take their fuckin territory any day of the week.</w:t>
      </w:r>
    </w:p>
    <w:p w:rsidR="00000000" w:rsidDel="00000000" w:rsidP="00000000" w:rsidRDefault="00000000" w:rsidRPr="00000000" w14:paraId="000003AF">
      <w:pPr>
        <w:spacing w:after="200" w:before="200" w:line="276" w:lineRule="auto"/>
        <w:ind w:left="0" w:firstLine="0"/>
        <w:rPr>
          <w:sz w:val="24"/>
          <w:szCs w:val="24"/>
        </w:rPr>
      </w:pPr>
      <w:r w:rsidDel="00000000" w:rsidR="00000000" w:rsidRPr="00000000">
        <w:rPr>
          <w:sz w:val="24"/>
          <w:szCs w:val="24"/>
          <w:rtl w:val="0"/>
        </w:rPr>
        <w:t xml:space="preserve">JACK: I bet we super could!</w:t>
      </w:r>
    </w:p>
    <w:p w:rsidR="00000000" w:rsidDel="00000000" w:rsidP="00000000" w:rsidRDefault="00000000" w:rsidRPr="00000000" w14:paraId="000003B0">
      <w:pPr>
        <w:spacing w:after="200" w:before="200" w:line="276" w:lineRule="auto"/>
        <w:ind w:left="0" w:firstLine="0"/>
        <w:rPr>
          <w:sz w:val="24"/>
          <w:szCs w:val="24"/>
        </w:rPr>
      </w:pPr>
      <w:r w:rsidDel="00000000" w:rsidR="00000000" w:rsidRPr="00000000">
        <w:rPr>
          <w:sz w:val="24"/>
          <w:szCs w:val="24"/>
          <w:rtl w:val="0"/>
        </w:rPr>
        <w:t xml:space="preserve">ALI: We could. We could.</w:t>
      </w:r>
    </w:p>
    <w:p w:rsidR="00000000" w:rsidDel="00000000" w:rsidP="00000000" w:rsidRDefault="00000000" w:rsidRPr="00000000" w14:paraId="000003B1">
      <w:pPr>
        <w:spacing w:after="200" w:before="200" w:line="276" w:lineRule="auto"/>
        <w:ind w:left="0" w:firstLine="0"/>
        <w:rPr>
          <w:sz w:val="24"/>
          <w:szCs w:val="24"/>
        </w:rPr>
      </w:pPr>
      <w:r w:rsidDel="00000000" w:rsidR="00000000" w:rsidRPr="00000000">
        <w:rPr>
          <w:sz w:val="24"/>
          <w:szCs w:val="24"/>
          <w:rtl w:val="0"/>
        </w:rPr>
        <w:t xml:space="preserve">JACK: I mean, we have two golden retrievers! [Ali laughs] How many golden retrievers do they have?</w:t>
      </w:r>
    </w:p>
    <w:p w:rsidR="00000000" w:rsidDel="00000000" w:rsidP="00000000" w:rsidRDefault="00000000" w:rsidRPr="00000000" w14:paraId="000003B2">
      <w:pPr>
        <w:spacing w:after="200" w:before="200" w:line="276" w:lineRule="auto"/>
        <w:ind w:left="0" w:firstLine="0"/>
        <w:rPr>
          <w:sz w:val="24"/>
          <w:szCs w:val="24"/>
        </w:rPr>
      </w:pPr>
      <w:r w:rsidDel="00000000" w:rsidR="00000000" w:rsidRPr="00000000">
        <w:rPr>
          <w:sz w:val="24"/>
          <w:szCs w:val="24"/>
          <w:rtl w:val="0"/>
        </w:rPr>
        <w:t xml:space="preserve">AUSTIN: Uh, and then a positive. That's a negative to the Yellow House, which is again, the other underground information...broker group. That you'll see is also under 'faith and weirdness'  and not under 'criminal underworld'. That's weird.</w:t>
      </w:r>
    </w:p>
    <w:p w:rsidR="00000000" w:rsidDel="00000000" w:rsidP="00000000" w:rsidRDefault="00000000" w:rsidRPr="00000000" w14:paraId="000003B3">
      <w:pPr>
        <w:spacing w:after="200" w:before="200" w:line="276" w:lineRule="auto"/>
        <w:ind w:left="0" w:firstLine="0"/>
        <w:rPr>
          <w:sz w:val="24"/>
          <w:szCs w:val="24"/>
        </w:rPr>
      </w:pPr>
      <w:r w:rsidDel="00000000" w:rsidR="00000000" w:rsidRPr="00000000">
        <w:rPr>
          <w:sz w:val="24"/>
          <w:szCs w:val="24"/>
          <w:rtl w:val="0"/>
        </w:rPr>
        <w:t xml:space="preserve">[Ali hums]</w:t>
      </w:r>
    </w:p>
    <w:p w:rsidR="00000000" w:rsidDel="00000000" w:rsidP="00000000" w:rsidRDefault="00000000" w:rsidRPr="00000000" w14:paraId="000003B4">
      <w:pPr>
        <w:spacing w:after="200" w:before="200" w:line="276" w:lineRule="auto"/>
        <w:ind w:left="0" w:firstLine="0"/>
        <w:rPr>
          <w:sz w:val="24"/>
          <w:szCs w:val="24"/>
        </w:rPr>
      </w:pPr>
      <w:r w:rsidDel="00000000" w:rsidR="00000000" w:rsidRPr="00000000">
        <w:rPr>
          <w:sz w:val="24"/>
          <w:szCs w:val="24"/>
          <w:rtl w:val="0"/>
        </w:rPr>
        <w:t xml:space="preserve">JACK: Huh.</w:t>
      </w:r>
    </w:p>
    <w:p w:rsidR="00000000" w:rsidDel="00000000" w:rsidP="00000000" w:rsidRDefault="00000000" w:rsidRPr="00000000" w14:paraId="000003B5">
      <w:pPr>
        <w:spacing w:after="200" w:before="200" w:line="276" w:lineRule="auto"/>
        <w:ind w:left="0" w:firstLine="0"/>
        <w:rPr>
          <w:sz w:val="24"/>
          <w:szCs w:val="24"/>
        </w:rPr>
      </w:pPr>
      <w:r w:rsidDel="00000000" w:rsidR="00000000" w:rsidRPr="00000000">
        <w:rPr>
          <w:sz w:val="24"/>
          <w:szCs w:val="24"/>
          <w:rtl w:val="0"/>
        </w:rPr>
        <w:t xml:space="preserve">AUSTIN: Huh. Huh.</w:t>
      </w:r>
    </w:p>
    <w:p w:rsidR="00000000" w:rsidDel="00000000" w:rsidP="00000000" w:rsidRDefault="00000000" w:rsidRPr="00000000" w14:paraId="000003B6">
      <w:pPr>
        <w:spacing w:after="200" w:before="200" w:line="276" w:lineRule="auto"/>
        <w:ind w:left="0" w:firstLine="0"/>
        <w:rPr>
          <w:sz w:val="24"/>
          <w:szCs w:val="24"/>
        </w:rPr>
      </w:pPr>
      <w:r w:rsidDel="00000000" w:rsidR="00000000" w:rsidRPr="00000000">
        <w:rPr>
          <w:sz w:val="24"/>
          <w:szCs w:val="24"/>
          <w:rtl w:val="0"/>
        </w:rPr>
        <w:t xml:space="preserve">JACK: Hmm. Okay, so here's-here's-here's what I'm saying. Do we want to have a friend called Claret Holiday?</w:t>
      </w:r>
    </w:p>
    <w:p w:rsidR="00000000" w:rsidDel="00000000" w:rsidP="00000000" w:rsidRDefault="00000000" w:rsidRPr="00000000" w14:paraId="000003B7">
      <w:pPr>
        <w:spacing w:after="200" w:before="200" w:line="276" w:lineRule="auto"/>
        <w:ind w:left="0" w:firstLine="0"/>
        <w:rPr>
          <w:sz w:val="24"/>
          <w:szCs w:val="24"/>
        </w:rPr>
      </w:pPr>
      <w:r w:rsidDel="00000000" w:rsidR="00000000" w:rsidRPr="00000000">
        <w:rPr>
          <w:sz w:val="24"/>
          <w:szCs w:val="24"/>
          <w:rtl w:val="0"/>
        </w:rPr>
        <w:t xml:space="preserve">ALI: We do, we do want that.</w:t>
      </w:r>
    </w:p>
    <w:p w:rsidR="00000000" w:rsidDel="00000000" w:rsidP="00000000" w:rsidRDefault="00000000" w:rsidRPr="00000000" w14:paraId="000003B8">
      <w:pPr>
        <w:spacing w:after="200" w:before="200" w:line="276" w:lineRule="auto"/>
        <w:ind w:left="0" w:firstLine="0"/>
        <w:rPr>
          <w:sz w:val="24"/>
          <w:szCs w:val="24"/>
        </w:rPr>
      </w:pPr>
      <w:r w:rsidDel="00000000" w:rsidR="00000000" w:rsidRPr="00000000">
        <w:rPr>
          <w:sz w:val="24"/>
          <w:szCs w:val="24"/>
          <w:rtl w:val="0"/>
        </w:rPr>
        <w:t xml:space="preserve">SYLVIA: Yes!</w:t>
      </w:r>
    </w:p>
    <w:p w:rsidR="00000000" w:rsidDel="00000000" w:rsidP="00000000" w:rsidRDefault="00000000" w:rsidRPr="00000000" w14:paraId="000003B9">
      <w:pPr>
        <w:spacing w:after="200" w:before="200" w:line="276" w:lineRule="auto"/>
        <w:ind w:left="0" w:firstLine="0"/>
        <w:rPr>
          <w:sz w:val="24"/>
          <w:szCs w:val="24"/>
        </w:rPr>
      </w:pPr>
      <w:r w:rsidDel="00000000" w:rsidR="00000000" w:rsidRPr="00000000">
        <w:rPr>
          <w:sz w:val="24"/>
          <w:szCs w:val="24"/>
          <w:rtl w:val="0"/>
        </w:rPr>
        <w:t xml:space="preserve">AUSTIN: Alright. Perfect! I think that that's it, 'cause you don't have any cohorts. What do we have left? Or, I think we might be done outside of your friends.</w:t>
      </w:r>
    </w:p>
    <w:p w:rsidR="00000000" w:rsidDel="00000000" w:rsidP="00000000" w:rsidRDefault="00000000" w:rsidRPr="00000000" w14:paraId="000003BA">
      <w:pPr>
        <w:spacing w:after="200" w:before="200" w:line="276" w:lineRule="auto"/>
        <w:ind w:left="0" w:firstLine="0"/>
        <w:rPr>
          <w:sz w:val="24"/>
          <w:szCs w:val="24"/>
        </w:rPr>
      </w:pPr>
      <w:r w:rsidDel="00000000" w:rsidR="00000000" w:rsidRPr="00000000">
        <w:rPr>
          <w:sz w:val="24"/>
          <w:szCs w:val="24"/>
          <w:rtl w:val="0"/>
        </w:rPr>
        <w:t xml:space="preserve">DRE: Yeah.</w:t>
      </w:r>
    </w:p>
    <w:p w:rsidR="00000000" w:rsidDel="00000000" w:rsidP="00000000" w:rsidRDefault="00000000" w:rsidRPr="00000000" w14:paraId="000003BB">
      <w:pPr>
        <w:spacing w:after="200" w:before="200" w:line="276" w:lineRule="auto"/>
        <w:ind w:left="0" w:firstLine="0"/>
        <w:rPr>
          <w:sz w:val="24"/>
          <w:szCs w:val="24"/>
        </w:rPr>
      </w:pPr>
      <w:r w:rsidDel="00000000" w:rsidR="00000000" w:rsidRPr="00000000">
        <w:rPr>
          <w:sz w:val="24"/>
          <w:szCs w:val="24"/>
          <w:rtl w:val="0"/>
        </w:rPr>
        <w:t xml:space="preserve">ALI: Um...special ability?</w:t>
      </w:r>
    </w:p>
    <w:p w:rsidR="00000000" w:rsidDel="00000000" w:rsidP="00000000" w:rsidRDefault="00000000" w:rsidRPr="00000000" w14:paraId="000003BC">
      <w:pPr>
        <w:spacing w:after="200" w:before="200" w:line="276" w:lineRule="auto"/>
        <w:ind w:left="0" w:firstLine="0"/>
        <w:rPr>
          <w:sz w:val="24"/>
          <w:szCs w:val="24"/>
        </w:rPr>
      </w:pPr>
      <w:r w:rsidDel="00000000" w:rsidR="00000000" w:rsidRPr="00000000">
        <w:rPr>
          <w:sz w:val="24"/>
          <w:szCs w:val="24"/>
          <w:rtl w:val="0"/>
        </w:rPr>
        <w:t xml:space="preserve">AUSTIN: Special ability. Let's wrap back around- thank you Ali. Keeping us on point.</w:t>
      </w:r>
    </w:p>
    <w:p w:rsidR="00000000" w:rsidDel="00000000" w:rsidP="00000000" w:rsidRDefault="00000000" w:rsidRPr="00000000" w14:paraId="000003BD">
      <w:pPr>
        <w:spacing w:after="200" w:before="200" w:line="276" w:lineRule="auto"/>
        <w:ind w:left="0" w:firstLine="0"/>
        <w:rPr>
          <w:sz w:val="24"/>
          <w:szCs w:val="24"/>
        </w:rPr>
      </w:pPr>
      <w:r w:rsidDel="00000000" w:rsidR="00000000" w:rsidRPr="00000000">
        <w:rPr>
          <w:sz w:val="24"/>
          <w:szCs w:val="24"/>
          <w:rtl w:val="0"/>
        </w:rPr>
        <w:t xml:space="preserve">JACK: Oh, cheers, Ali.</w:t>
      </w:r>
    </w:p>
    <w:p w:rsidR="00000000" w:rsidDel="00000000" w:rsidP="00000000" w:rsidRDefault="00000000" w:rsidRPr="00000000" w14:paraId="000003BE">
      <w:pPr>
        <w:spacing w:after="200" w:before="200" w:line="276" w:lineRule="auto"/>
        <w:ind w:left="0" w:firstLine="0"/>
        <w:rPr>
          <w:sz w:val="24"/>
          <w:szCs w:val="24"/>
        </w:rPr>
      </w:pPr>
      <w:r w:rsidDel="00000000" w:rsidR="00000000" w:rsidRPr="00000000">
        <w:rPr>
          <w:sz w:val="24"/>
          <w:szCs w:val="24"/>
          <w:rtl w:val="0"/>
        </w:rPr>
        <w:t xml:space="preserve">ALI: Mmhmm. Hi.</w:t>
      </w:r>
    </w:p>
    <w:p w:rsidR="00000000" w:rsidDel="00000000" w:rsidP="00000000" w:rsidRDefault="00000000" w:rsidRPr="00000000" w14:paraId="000003BF">
      <w:pPr>
        <w:pStyle w:val="Heading1"/>
        <w:spacing w:after="200" w:before="200" w:lineRule="auto"/>
        <w:jc w:val="center"/>
        <w:rPr/>
      </w:pPr>
      <w:bookmarkStart w:colFirst="0" w:colLast="0" w:name="_xzcffj9gyva5" w:id="5"/>
      <w:bookmarkEnd w:id="5"/>
      <w:r w:rsidDel="00000000" w:rsidR="00000000" w:rsidRPr="00000000">
        <w:rPr>
          <w:rtl w:val="0"/>
        </w:rPr>
        <w:t xml:space="preserve">[</w:t>
      </w:r>
      <w:r w:rsidDel="00000000" w:rsidR="00000000" w:rsidRPr="00000000">
        <w:rPr>
          <w:rtl w:val="0"/>
        </w:rPr>
        <w:t xml:space="preserve">1:29:56]</w:t>
      </w:r>
    </w:p>
    <w:p w:rsidR="00000000" w:rsidDel="00000000" w:rsidP="00000000" w:rsidRDefault="00000000" w:rsidRPr="00000000" w14:paraId="000003C0">
      <w:pPr>
        <w:spacing w:after="200" w:before="200" w:line="276" w:lineRule="auto"/>
        <w:ind w:left="0" w:firstLine="0"/>
        <w:rPr>
          <w:i w:val="1"/>
          <w:sz w:val="24"/>
          <w:szCs w:val="24"/>
        </w:rPr>
      </w:pPr>
      <w:r w:rsidDel="00000000" w:rsidR="00000000" w:rsidRPr="00000000">
        <w:rPr>
          <w:sz w:val="24"/>
          <w:szCs w:val="24"/>
          <w:rtl w:val="0"/>
        </w:rPr>
        <w:t xml:space="preserve">JACK: I was on team </w:t>
      </w:r>
      <w:r w:rsidDel="00000000" w:rsidR="00000000" w:rsidRPr="00000000">
        <w:rPr>
          <w:i w:val="1"/>
          <w:sz w:val="24"/>
          <w:szCs w:val="24"/>
          <w:rtl w:val="0"/>
        </w:rPr>
        <w:t xml:space="preserve">High Society</w:t>
      </w:r>
      <w:r w:rsidDel="00000000" w:rsidR="00000000" w:rsidRPr="00000000">
        <w:rPr>
          <w:sz w:val="24"/>
          <w:szCs w:val="24"/>
          <w:rtl w:val="0"/>
        </w:rPr>
        <w:t xml:space="preserve"> first, but I'm thinking maybe more </w:t>
      </w:r>
      <w:r w:rsidDel="00000000" w:rsidR="00000000" w:rsidRPr="00000000">
        <w:rPr>
          <w:i w:val="1"/>
          <w:sz w:val="24"/>
          <w:szCs w:val="24"/>
          <w:rtl w:val="0"/>
        </w:rPr>
        <w:t xml:space="preserve">Silvertongues</w:t>
      </w:r>
      <w:r w:rsidDel="00000000" w:rsidR="00000000" w:rsidRPr="00000000">
        <w:rPr>
          <w:rtl w:val="0"/>
        </w:rPr>
      </w:r>
    </w:p>
    <w:p w:rsidR="00000000" w:rsidDel="00000000" w:rsidP="00000000" w:rsidRDefault="00000000" w:rsidRPr="00000000" w14:paraId="000003C1">
      <w:pPr>
        <w:spacing w:after="200" w:before="200" w:line="276" w:lineRule="auto"/>
        <w:ind w:left="0" w:firstLine="0"/>
        <w:rPr>
          <w:sz w:val="24"/>
          <w:szCs w:val="24"/>
        </w:rPr>
      </w:pPr>
      <w:r w:rsidDel="00000000" w:rsidR="00000000" w:rsidRPr="00000000">
        <w:rPr>
          <w:sz w:val="24"/>
          <w:szCs w:val="24"/>
          <w:rtl w:val="0"/>
        </w:rPr>
        <w:t xml:space="preserve">DRE: Yeah those were the two I'm kind of looking at as well.</w:t>
      </w:r>
    </w:p>
    <w:p w:rsidR="00000000" w:rsidDel="00000000" w:rsidP="00000000" w:rsidRDefault="00000000" w:rsidRPr="00000000" w14:paraId="000003C2">
      <w:pPr>
        <w:spacing w:after="200" w:before="200" w:line="276" w:lineRule="auto"/>
        <w:ind w:left="0" w:firstLine="0"/>
        <w:rPr>
          <w:sz w:val="24"/>
          <w:szCs w:val="24"/>
        </w:rPr>
      </w:pPr>
      <w:r w:rsidDel="00000000" w:rsidR="00000000" w:rsidRPr="00000000">
        <w:rPr>
          <w:sz w:val="24"/>
          <w:szCs w:val="24"/>
          <w:rtl w:val="0"/>
        </w:rPr>
        <w:t xml:space="preserve">JACK: That's where my vote is.</w:t>
      </w:r>
    </w:p>
    <w:p w:rsidR="00000000" w:rsidDel="00000000" w:rsidP="00000000" w:rsidRDefault="00000000" w:rsidRPr="00000000" w14:paraId="000003C3">
      <w:pPr>
        <w:spacing w:after="200" w:before="200" w:line="276" w:lineRule="auto"/>
        <w:ind w:left="0" w:firstLine="0"/>
        <w:rPr>
          <w:sz w:val="24"/>
          <w:szCs w:val="24"/>
        </w:rPr>
      </w:pPr>
      <w:r w:rsidDel="00000000" w:rsidR="00000000" w:rsidRPr="00000000">
        <w:rPr>
          <w:sz w:val="24"/>
          <w:szCs w:val="24"/>
          <w:rtl w:val="0"/>
        </w:rPr>
        <w:t xml:space="preserve">DRE: I think so too.</w:t>
      </w:r>
    </w:p>
    <w:p w:rsidR="00000000" w:rsidDel="00000000" w:rsidP="00000000" w:rsidRDefault="00000000" w:rsidRPr="00000000" w14:paraId="000003C4">
      <w:pPr>
        <w:spacing w:after="200" w:before="200" w:line="276" w:lineRule="auto"/>
        <w:ind w:left="0" w:firstLine="0"/>
        <w:rPr>
          <w:sz w:val="24"/>
          <w:szCs w:val="24"/>
        </w:rPr>
      </w:pPr>
      <w:r w:rsidDel="00000000" w:rsidR="00000000" w:rsidRPr="00000000">
        <w:rPr>
          <w:sz w:val="24"/>
          <w:szCs w:val="24"/>
          <w:rtl w:val="0"/>
        </w:rPr>
        <w:t xml:space="preserve">ALI: Yeah, I like that a lot.</w:t>
      </w:r>
    </w:p>
    <w:p w:rsidR="00000000" w:rsidDel="00000000" w:rsidP="00000000" w:rsidRDefault="00000000" w:rsidRPr="00000000" w14:paraId="000003C5">
      <w:pPr>
        <w:spacing w:after="200" w:before="200" w:line="276" w:lineRule="auto"/>
        <w:ind w:left="0" w:firstLine="0"/>
        <w:rPr>
          <w:sz w:val="24"/>
          <w:szCs w:val="24"/>
        </w:rPr>
      </w:pPr>
      <w:r w:rsidDel="00000000" w:rsidR="00000000" w:rsidRPr="00000000">
        <w:rPr>
          <w:sz w:val="24"/>
          <w:szCs w:val="24"/>
          <w:rtl w:val="0"/>
        </w:rPr>
        <w:t xml:space="preserve">AUSTIN: And you can- and you're still in the Chrysanthemum district and you still have connections with some high society people, so you can still play that side of things.</w:t>
      </w:r>
    </w:p>
    <w:p w:rsidR="00000000" w:rsidDel="00000000" w:rsidP="00000000" w:rsidRDefault="00000000" w:rsidRPr="00000000" w14:paraId="000003C6">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3C7">
      <w:pPr>
        <w:spacing w:after="200" w:before="200" w:line="276" w:lineRule="auto"/>
        <w:ind w:left="0" w:firstLine="0"/>
        <w:rPr>
          <w:sz w:val="24"/>
          <w:szCs w:val="24"/>
        </w:rPr>
      </w:pPr>
      <w:r w:rsidDel="00000000" w:rsidR="00000000" w:rsidRPr="00000000">
        <w:rPr>
          <w:sz w:val="24"/>
          <w:szCs w:val="24"/>
          <w:rtl w:val="0"/>
        </w:rPr>
        <w:t xml:space="preserve">AUSTIN: I'm gonna add that to the special abilities list.</w:t>
      </w:r>
    </w:p>
    <w:p w:rsidR="00000000" w:rsidDel="00000000" w:rsidP="00000000" w:rsidRDefault="00000000" w:rsidRPr="00000000" w14:paraId="000003C8">
      <w:pPr>
        <w:spacing w:after="200" w:before="200" w:line="276" w:lineRule="auto"/>
        <w:ind w:left="0" w:firstLine="0"/>
        <w:rPr>
          <w:sz w:val="24"/>
          <w:szCs w:val="24"/>
        </w:rPr>
      </w:pPr>
      <w:r w:rsidDel="00000000" w:rsidR="00000000" w:rsidRPr="00000000">
        <w:rPr>
          <w:sz w:val="24"/>
          <w:szCs w:val="24"/>
          <w:rtl w:val="0"/>
        </w:rPr>
        <w:t xml:space="preserve">JACK: Oh, man. Is that is? Are we done?</w:t>
      </w:r>
    </w:p>
    <w:p w:rsidR="00000000" w:rsidDel="00000000" w:rsidP="00000000" w:rsidRDefault="00000000" w:rsidRPr="00000000" w14:paraId="000003C9">
      <w:pPr>
        <w:spacing w:after="200" w:before="200" w:line="276" w:lineRule="auto"/>
        <w:ind w:left="0" w:firstLine="0"/>
        <w:rPr>
          <w:sz w:val="24"/>
          <w:szCs w:val="24"/>
        </w:rPr>
      </w:pPr>
      <w:r w:rsidDel="00000000" w:rsidR="00000000" w:rsidRPr="00000000">
        <w:rPr>
          <w:sz w:val="24"/>
          <w:szCs w:val="24"/>
          <w:rtl w:val="0"/>
        </w:rPr>
        <w:t xml:space="preserve">AUSTIN: Uh, just the friends and rivals thing still, but we can- we don't need to do that right this second. We need a name for your- for your broker contact. That's the- that's the last thing we actually- the actual last thing we do need is your broker contact should have a good name. So what sort of broker are they? Are they mostly knowledge?</w:t>
      </w:r>
    </w:p>
    <w:p w:rsidR="00000000" w:rsidDel="00000000" w:rsidP="00000000" w:rsidRDefault="00000000" w:rsidRPr="00000000" w14:paraId="000003CA">
      <w:pPr>
        <w:spacing w:after="200" w:before="200" w:line="276" w:lineRule="auto"/>
        <w:ind w:left="0" w:firstLine="0"/>
        <w:rPr>
          <w:sz w:val="24"/>
          <w:szCs w:val="24"/>
        </w:rPr>
      </w:pPr>
      <w:r w:rsidDel="00000000" w:rsidR="00000000" w:rsidRPr="00000000">
        <w:rPr>
          <w:sz w:val="24"/>
          <w:szCs w:val="24"/>
          <w:rtl w:val="0"/>
        </w:rPr>
        <w:t xml:space="preserve">JACK: I think so.</w:t>
      </w:r>
    </w:p>
    <w:p w:rsidR="00000000" w:rsidDel="00000000" w:rsidP="00000000" w:rsidRDefault="00000000" w:rsidRPr="00000000" w14:paraId="000003CB">
      <w:pPr>
        <w:spacing w:after="200" w:before="200" w:line="276" w:lineRule="auto"/>
        <w:ind w:left="0" w:firstLine="0"/>
        <w:rPr>
          <w:sz w:val="24"/>
          <w:szCs w:val="24"/>
        </w:rPr>
      </w:pPr>
      <w:r w:rsidDel="00000000" w:rsidR="00000000" w:rsidRPr="00000000">
        <w:rPr>
          <w:sz w:val="24"/>
          <w:szCs w:val="24"/>
          <w:rtl w:val="0"/>
        </w:rPr>
        <w:t xml:space="preserve">AUSTIN: Okay. Um, so...do you remember Winsley Cartwright?</w:t>
      </w:r>
    </w:p>
    <w:p w:rsidR="00000000" w:rsidDel="00000000" w:rsidP="00000000" w:rsidRDefault="00000000" w:rsidRPr="00000000" w14:paraId="000003CC">
      <w:pPr>
        <w:spacing w:after="200" w:before="200" w:line="276" w:lineRule="auto"/>
        <w:ind w:left="0" w:firstLine="0"/>
        <w:rPr>
          <w:sz w:val="24"/>
          <w:szCs w:val="24"/>
        </w:rPr>
      </w:pPr>
      <w:r w:rsidDel="00000000" w:rsidR="00000000" w:rsidRPr="00000000">
        <w:rPr>
          <w:sz w:val="24"/>
          <w:szCs w:val="24"/>
          <w:rtl w:val="0"/>
        </w:rPr>
        <w:t xml:space="preserve">JACK: Huh.</w:t>
      </w:r>
    </w:p>
    <w:p w:rsidR="00000000" w:rsidDel="00000000" w:rsidP="00000000" w:rsidRDefault="00000000" w:rsidRPr="00000000" w14:paraId="000003CD">
      <w:pPr>
        <w:spacing w:after="200" w:before="200" w:line="276" w:lineRule="auto"/>
        <w:ind w:left="0" w:firstLine="0"/>
        <w:rPr>
          <w:sz w:val="24"/>
          <w:szCs w:val="24"/>
        </w:rPr>
      </w:pPr>
      <w:r w:rsidDel="00000000" w:rsidR="00000000" w:rsidRPr="00000000">
        <w:rPr>
          <w:sz w:val="24"/>
          <w:szCs w:val="24"/>
          <w:rtl w:val="0"/>
        </w:rPr>
        <w:t xml:space="preserve">AUSTIN: Winsley Cartwright (SYLVIA: Yes.) is the- is the person who was like, the diplomat who tried to broker peace between the Cobbins and the humans, and then was killed with the- in a really stupid way? [Laughs] Winsley has a- has a daughter. Named Ailen. Ailen Cartwright. Who is, uh, a broker of...information and resources...and has her father's uh, you know. We've used the word 'fixer' before, very much in that sense. Not in the- not in the Paisley sense. From the last game. Not in the ‘she goes and kills people’, very much the like, she knows the right people to make deals happen. She's able to...have the conversation that leads to things getting fixed. So I think maybe she is the broker contact you know. She is the sort of person who would totally be into working with you, is what I'll say.</w:t>
      </w:r>
    </w:p>
    <w:p w:rsidR="00000000" w:rsidDel="00000000" w:rsidP="00000000" w:rsidRDefault="00000000" w:rsidRPr="00000000" w14:paraId="000003CE">
      <w:pPr>
        <w:spacing w:after="200" w:before="200" w:line="276" w:lineRule="auto"/>
        <w:ind w:left="0" w:firstLine="0"/>
        <w:rPr>
          <w:sz w:val="24"/>
          <w:szCs w:val="24"/>
        </w:rPr>
      </w:pPr>
      <w:r w:rsidDel="00000000" w:rsidR="00000000" w:rsidRPr="00000000">
        <w:rPr>
          <w:sz w:val="24"/>
          <w:szCs w:val="24"/>
          <w:rtl w:val="0"/>
        </w:rPr>
        <w:t xml:space="preserve">ALI: Okay.</w:t>
      </w:r>
    </w:p>
    <w:p w:rsidR="00000000" w:rsidDel="00000000" w:rsidP="00000000" w:rsidRDefault="00000000" w:rsidRPr="00000000" w14:paraId="000003CF">
      <w:pPr>
        <w:spacing w:after="200" w:before="200" w:line="276" w:lineRule="auto"/>
        <w:ind w:left="0" w:firstLine="0"/>
        <w:rPr>
          <w:sz w:val="24"/>
          <w:szCs w:val="24"/>
        </w:rPr>
      </w:pPr>
      <w:r w:rsidDel="00000000" w:rsidR="00000000" w:rsidRPr="00000000">
        <w:rPr>
          <w:sz w:val="24"/>
          <w:szCs w:val="24"/>
          <w:rtl w:val="0"/>
        </w:rPr>
        <w:t xml:space="preserve">AUSTIN: So let's go with that. Alright.</w:t>
      </w:r>
    </w:p>
    <w:p w:rsidR="00000000" w:rsidDel="00000000" w:rsidP="00000000" w:rsidRDefault="00000000" w:rsidRPr="00000000" w14:paraId="000003D0">
      <w:pPr>
        <w:spacing w:after="200" w:before="200" w:line="276" w:lineRule="auto"/>
        <w:ind w:left="0" w:firstLine="0"/>
        <w:rPr>
          <w:sz w:val="24"/>
          <w:szCs w:val="24"/>
        </w:rPr>
      </w:pPr>
      <w:r w:rsidDel="00000000" w:rsidR="00000000" w:rsidRPr="00000000">
        <w:rPr>
          <w:sz w:val="24"/>
          <w:szCs w:val="24"/>
          <w:rtl w:val="0"/>
        </w:rPr>
        <w:t xml:space="preserve">SYLVIA: Um, do you want the name of my rival, by the way?</w:t>
      </w:r>
    </w:p>
    <w:p w:rsidR="00000000" w:rsidDel="00000000" w:rsidP="00000000" w:rsidRDefault="00000000" w:rsidRPr="00000000" w14:paraId="000003D1">
      <w:pPr>
        <w:spacing w:after="200" w:before="200" w:line="276" w:lineRule="auto"/>
        <w:ind w:left="0" w:firstLine="0"/>
        <w:rPr>
          <w:sz w:val="24"/>
          <w:szCs w:val="24"/>
        </w:rPr>
      </w:pPr>
      <w:r w:rsidDel="00000000" w:rsidR="00000000" w:rsidRPr="00000000">
        <w:rPr>
          <w:sz w:val="24"/>
          <w:szCs w:val="24"/>
          <w:rtl w:val="0"/>
        </w:rPr>
        <w:t xml:space="preserve">AUSTIN: Yes.</w:t>
      </w:r>
    </w:p>
    <w:p w:rsidR="00000000" w:rsidDel="00000000" w:rsidP="00000000" w:rsidRDefault="00000000" w:rsidRPr="00000000" w14:paraId="000003D2">
      <w:pPr>
        <w:spacing w:after="200" w:before="200" w:line="276" w:lineRule="auto"/>
        <w:ind w:left="0" w:firstLine="0"/>
        <w:rPr>
          <w:sz w:val="24"/>
          <w:szCs w:val="24"/>
        </w:rPr>
      </w:pPr>
      <w:r w:rsidDel="00000000" w:rsidR="00000000" w:rsidRPr="00000000">
        <w:rPr>
          <w:sz w:val="24"/>
          <w:szCs w:val="24"/>
          <w:rtl w:val="0"/>
        </w:rPr>
        <w:t xml:space="preserve">SYLVIA: It's not a weird name, it's just Elias. E-L-I-A-S. And I have them written as 'upper class apothecary, Aubrey has stolen from.'</w:t>
      </w:r>
    </w:p>
    <w:p w:rsidR="00000000" w:rsidDel="00000000" w:rsidP="00000000" w:rsidRDefault="00000000" w:rsidRPr="00000000" w14:paraId="000003D3">
      <w:pPr>
        <w:spacing w:after="200" w:before="200" w:line="276" w:lineRule="auto"/>
        <w:ind w:left="0" w:firstLine="0"/>
        <w:rPr>
          <w:sz w:val="24"/>
          <w:szCs w:val="24"/>
        </w:rPr>
      </w:pPr>
      <w:r w:rsidDel="00000000" w:rsidR="00000000" w:rsidRPr="00000000">
        <w:rPr>
          <w:sz w:val="24"/>
          <w:szCs w:val="24"/>
          <w:rtl w:val="0"/>
        </w:rPr>
        <w:t xml:space="preserve">DRE: Are uh, are elves still around? In the Quince Parish?</w:t>
      </w:r>
    </w:p>
    <w:p w:rsidR="00000000" w:rsidDel="00000000" w:rsidP="00000000" w:rsidRDefault="00000000" w:rsidRPr="00000000" w14:paraId="000003D4">
      <w:pPr>
        <w:spacing w:after="200" w:before="200" w:line="276" w:lineRule="auto"/>
        <w:ind w:left="0" w:firstLine="0"/>
        <w:rPr>
          <w:sz w:val="24"/>
          <w:szCs w:val="24"/>
        </w:rPr>
      </w:pPr>
      <w:r w:rsidDel="00000000" w:rsidR="00000000" w:rsidRPr="00000000">
        <w:rPr>
          <w:sz w:val="24"/>
          <w:szCs w:val="24"/>
          <w:rtl w:val="0"/>
        </w:rPr>
        <w:t xml:space="preserve">AUSTIN: Oh yes. Yep.</w:t>
      </w:r>
    </w:p>
    <w:p w:rsidR="00000000" w:rsidDel="00000000" w:rsidP="00000000" w:rsidRDefault="00000000" w:rsidRPr="00000000" w14:paraId="000003D5">
      <w:pPr>
        <w:spacing w:after="200" w:before="200" w:line="276" w:lineRule="auto"/>
        <w:ind w:left="0" w:firstLine="0"/>
        <w:rPr>
          <w:sz w:val="24"/>
          <w:szCs w:val="24"/>
        </w:rPr>
      </w:pPr>
      <w:r w:rsidDel="00000000" w:rsidR="00000000" w:rsidRPr="00000000">
        <w:rPr>
          <w:sz w:val="24"/>
          <w:szCs w:val="24"/>
          <w:rtl w:val="0"/>
        </w:rPr>
        <w:t xml:space="preserve">DRE: Maybe' i'll have a shady elf friend.</w:t>
      </w:r>
    </w:p>
    <w:p w:rsidR="00000000" w:rsidDel="00000000" w:rsidP="00000000" w:rsidRDefault="00000000" w:rsidRPr="00000000" w14:paraId="000003D6">
      <w:pPr>
        <w:spacing w:after="200" w:before="200" w:line="276" w:lineRule="auto"/>
        <w:ind w:left="0" w:firstLine="0"/>
        <w:rPr>
          <w:sz w:val="24"/>
          <w:szCs w:val="24"/>
        </w:rPr>
      </w:pPr>
      <w:r w:rsidDel="00000000" w:rsidR="00000000" w:rsidRPr="00000000">
        <w:rPr>
          <w:sz w:val="24"/>
          <w:szCs w:val="24"/>
          <w:rtl w:val="0"/>
        </w:rPr>
        <w:t xml:space="preserve">AUSTIN: That's cool</w:t>
      </w:r>
    </w:p>
    <w:p w:rsidR="00000000" w:rsidDel="00000000" w:rsidP="00000000" w:rsidRDefault="00000000" w:rsidRPr="00000000" w14:paraId="000003D7">
      <w:pPr>
        <w:spacing w:after="200" w:before="200" w:line="276" w:lineRule="auto"/>
        <w:ind w:left="0" w:firstLine="0"/>
        <w:rPr>
          <w:sz w:val="24"/>
          <w:szCs w:val="24"/>
        </w:rPr>
      </w:pPr>
      <w:r w:rsidDel="00000000" w:rsidR="00000000" w:rsidRPr="00000000">
        <w:rPr>
          <w:sz w:val="24"/>
          <w:szCs w:val="24"/>
          <w:rtl w:val="0"/>
        </w:rPr>
        <w:t xml:space="preserve">ALI: Uh, I have my friend?</w:t>
      </w:r>
    </w:p>
    <w:p w:rsidR="00000000" w:rsidDel="00000000" w:rsidP="00000000" w:rsidRDefault="00000000" w:rsidRPr="00000000" w14:paraId="000003D8">
      <w:pPr>
        <w:spacing w:after="200" w:before="200" w:line="276" w:lineRule="auto"/>
        <w:ind w:left="0" w:firstLine="0"/>
        <w:rPr>
          <w:sz w:val="24"/>
          <w:szCs w:val="24"/>
        </w:rPr>
      </w:pPr>
      <w:r w:rsidDel="00000000" w:rsidR="00000000" w:rsidRPr="00000000">
        <w:rPr>
          <w:sz w:val="24"/>
          <w:szCs w:val="24"/>
          <w:rtl w:val="0"/>
        </w:rPr>
        <w:t xml:space="preserve">AUSTIN: Uh, who is it?</w:t>
      </w:r>
    </w:p>
    <w:p w:rsidR="00000000" w:rsidDel="00000000" w:rsidP="00000000" w:rsidRDefault="00000000" w:rsidRPr="00000000" w14:paraId="000003D9">
      <w:pPr>
        <w:spacing w:after="200" w:before="200" w:line="276" w:lineRule="auto"/>
        <w:ind w:left="0" w:firstLine="0"/>
        <w:rPr>
          <w:sz w:val="24"/>
          <w:szCs w:val="24"/>
        </w:rPr>
      </w:pPr>
      <w:r w:rsidDel="00000000" w:rsidR="00000000" w:rsidRPr="00000000">
        <w:rPr>
          <w:sz w:val="24"/>
          <w:szCs w:val="24"/>
          <w:rtl w:val="0"/>
        </w:rPr>
        <w:t xml:space="preserve">ALI: It is Daisy Velour, she owns the-</w:t>
      </w:r>
    </w:p>
    <w:p w:rsidR="00000000" w:rsidDel="00000000" w:rsidP="00000000" w:rsidRDefault="00000000" w:rsidRPr="00000000" w14:paraId="000003DA">
      <w:pPr>
        <w:spacing w:after="200" w:before="200" w:line="276" w:lineRule="auto"/>
        <w:ind w:left="0" w:firstLine="0"/>
        <w:rPr>
          <w:sz w:val="24"/>
          <w:szCs w:val="24"/>
        </w:rPr>
      </w:pPr>
      <w:r w:rsidDel="00000000" w:rsidR="00000000" w:rsidRPr="00000000">
        <w:rPr>
          <w:sz w:val="24"/>
          <w:szCs w:val="24"/>
          <w:rtl w:val="0"/>
        </w:rPr>
        <w:t xml:space="preserve">AUSTIN: Jesus christ.</w:t>
      </w:r>
    </w:p>
    <w:p w:rsidR="00000000" w:rsidDel="00000000" w:rsidP="00000000" w:rsidRDefault="00000000" w:rsidRPr="00000000" w14:paraId="000003DB">
      <w:pPr>
        <w:spacing w:after="200" w:before="200" w:line="276" w:lineRule="auto"/>
        <w:ind w:left="0" w:firstLine="0"/>
        <w:rPr>
          <w:sz w:val="24"/>
          <w:szCs w:val="24"/>
        </w:rPr>
      </w:pPr>
      <w:r w:rsidDel="00000000" w:rsidR="00000000" w:rsidRPr="00000000">
        <w:rPr>
          <w:sz w:val="24"/>
          <w:szCs w:val="24"/>
          <w:rtl w:val="0"/>
        </w:rPr>
        <w:t xml:space="preserve">ALI: Mmhmm.</w:t>
      </w:r>
    </w:p>
    <w:p w:rsidR="00000000" w:rsidDel="00000000" w:rsidP="00000000" w:rsidRDefault="00000000" w:rsidRPr="00000000" w14:paraId="000003DC">
      <w:pPr>
        <w:spacing w:after="200" w:before="200" w:line="276" w:lineRule="auto"/>
        <w:ind w:left="0" w:firstLine="0"/>
        <w:rPr>
          <w:sz w:val="24"/>
          <w:szCs w:val="24"/>
        </w:rPr>
      </w:pPr>
      <w:r w:rsidDel="00000000" w:rsidR="00000000" w:rsidRPr="00000000">
        <w:rPr>
          <w:sz w:val="24"/>
          <w:szCs w:val="24"/>
          <w:rtl w:val="0"/>
        </w:rPr>
        <w:t xml:space="preserve">DRE: Such a good name!</w:t>
      </w:r>
    </w:p>
    <w:p w:rsidR="00000000" w:rsidDel="00000000" w:rsidP="00000000" w:rsidRDefault="00000000" w:rsidRPr="00000000" w14:paraId="000003DD">
      <w:pPr>
        <w:spacing w:after="200" w:before="200" w:line="276" w:lineRule="auto"/>
        <w:ind w:left="0" w:firstLine="0"/>
        <w:rPr>
          <w:sz w:val="24"/>
          <w:szCs w:val="24"/>
        </w:rPr>
      </w:pPr>
      <w:r w:rsidDel="00000000" w:rsidR="00000000" w:rsidRPr="00000000">
        <w:rPr>
          <w:sz w:val="24"/>
          <w:szCs w:val="24"/>
          <w:rtl w:val="0"/>
        </w:rPr>
        <w:t xml:space="preserve">ALI: She owns the um, the shop that sells Castille's stuff.</w:t>
      </w:r>
    </w:p>
    <w:p w:rsidR="00000000" w:rsidDel="00000000" w:rsidP="00000000" w:rsidRDefault="00000000" w:rsidRPr="00000000" w14:paraId="000003DE">
      <w:pPr>
        <w:spacing w:after="200" w:before="200" w:line="276" w:lineRule="auto"/>
        <w:ind w:left="0" w:firstLine="0"/>
        <w:rPr>
          <w:sz w:val="24"/>
          <w:szCs w:val="24"/>
        </w:rPr>
      </w:pPr>
      <w:r w:rsidDel="00000000" w:rsidR="00000000" w:rsidRPr="00000000">
        <w:rPr>
          <w:sz w:val="24"/>
          <w:szCs w:val="24"/>
          <w:rtl w:val="0"/>
        </w:rPr>
        <w:t xml:space="preserve">AUSTIN: Oh, nice. Cool.</w:t>
      </w:r>
    </w:p>
    <w:p w:rsidR="00000000" w:rsidDel="00000000" w:rsidP="00000000" w:rsidRDefault="00000000" w:rsidRPr="00000000" w14:paraId="000003DF">
      <w:pPr>
        <w:spacing w:after="200" w:before="200" w:line="276" w:lineRule="auto"/>
        <w:ind w:left="0" w:firstLine="0"/>
        <w:rPr>
          <w:sz w:val="24"/>
          <w:szCs w:val="24"/>
        </w:rPr>
      </w:pPr>
      <w:r w:rsidDel="00000000" w:rsidR="00000000" w:rsidRPr="00000000">
        <w:rPr>
          <w:sz w:val="24"/>
          <w:szCs w:val="24"/>
          <w:rtl w:val="0"/>
        </w:rPr>
        <w:t xml:space="preserve">JACK: I've got a rival, but I don't have a friend yet.</w:t>
      </w:r>
    </w:p>
    <w:p w:rsidR="00000000" w:rsidDel="00000000" w:rsidP="00000000" w:rsidRDefault="00000000" w:rsidRPr="00000000" w14:paraId="000003E0">
      <w:pPr>
        <w:spacing w:after="200" w:before="200" w:line="276" w:lineRule="auto"/>
        <w:ind w:left="0" w:firstLine="0"/>
        <w:rPr>
          <w:sz w:val="24"/>
          <w:szCs w:val="24"/>
        </w:rPr>
      </w:pPr>
      <w:r w:rsidDel="00000000" w:rsidR="00000000" w:rsidRPr="00000000">
        <w:rPr>
          <w:sz w:val="24"/>
          <w:szCs w:val="24"/>
          <w:rtl w:val="0"/>
        </w:rPr>
        <w:t xml:space="preserve">AUSTIN: Who is your rival, again?</w:t>
      </w:r>
    </w:p>
    <w:p w:rsidR="00000000" w:rsidDel="00000000" w:rsidP="00000000" w:rsidRDefault="00000000" w:rsidRPr="00000000" w14:paraId="000003E1">
      <w:pPr>
        <w:spacing w:after="200" w:before="200" w:line="276" w:lineRule="auto"/>
        <w:ind w:left="0" w:firstLine="0"/>
        <w:rPr>
          <w:sz w:val="24"/>
          <w:szCs w:val="24"/>
        </w:rPr>
      </w:pPr>
      <w:r w:rsidDel="00000000" w:rsidR="00000000" w:rsidRPr="00000000">
        <w:rPr>
          <w:sz w:val="24"/>
          <w:szCs w:val="24"/>
          <w:rtl w:val="0"/>
        </w:rPr>
        <w:t xml:space="preserve">JACK: Uh, my rival is a man called Captain Thackeray.</w:t>
      </w:r>
    </w:p>
    <w:p w:rsidR="00000000" w:rsidDel="00000000" w:rsidP="00000000" w:rsidRDefault="00000000" w:rsidRPr="00000000" w14:paraId="000003E2">
      <w:pPr>
        <w:spacing w:after="200" w:before="200" w:line="276" w:lineRule="auto"/>
        <w:ind w:left="0" w:firstLine="0"/>
        <w:rPr>
          <w:sz w:val="24"/>
          <w:szCs w:val="24"/>
        </w:rPr>
      </w:pPr>
      <w:r w:rsidDel="00000000" w:rsidR="00000000" w:rsidRPr="00000000">
        <w:rPr>
          <w:sz w:val="24"/>
          <w:szCs w:val="24"/>
          <w:rtl w:val="0"/>
        </w:rPr>
        <w:t xml:space="preserve">AUSTIN: Oh, you have a friend.</w:t>
      </w:r>
    </w:p>
    <w:p w:rsidR="00000000" w:rsidDel="00000000" w:rsidP="00000000" w:rsidRDefault="00000000" w:rsidRPr="00000000" w14:paraId="000003E3">
      <w:pPr>
        <w:spacing w:after="200" w:before="200" w:line="276" w:lineRule="auto"/>
        <w:ind w:left="0" w:firstLine="0"/>
        <w:rPr>
          <w:sz w:val="24"/>
          <w:szCs w:val="24"/>
        </w:rPr>
      </w:pPr>
      <w:r w:rsidDel="00000000" w:rsidR="00000000" w:rsidRPr="00000000">
        <w:rPr>
          <w:sz w:val="24"/>
          <w:szCs w:val="24"/>
          <w:rtl w:val="0"/>
        </w:rPr>
        <w:t xml:space="preserve">(overlapping)</w:t>
        <w:br w:type="textWrapping"/>
        <w:t xml:space="preserve">JACK: Oh really? Oh, my friend is Snitch Nightly.</w:t>
        <w:br w:type="textWrapping"/>
        <w:t xml:space="preserve">AUSTIN: Your friend is Snitch Nightly. Yeah.</w:t>
      </w:r>
    </w:p>
    <w:p w:rsidR="00000000" w:rsidDel="00000000" w:rsidP="00000000" w:rsidRDefault="00000000" w:rsidRPr="00000000" w14:paraId="000003E4">
      <w:pPr>
        <w:spacing w:after="200" w:before="200" w:line="276" w:lineRule="auto"/>
        <w:ind w:left="0" w:firstLine="0"/>
        <w:rPr>
          <w:sz w:val="24"/>
          <w:szCs w:val="24"/>
        </w:rPr>
      </w:pPr>
      <w:r w:rsidDel="00000000" w:rsidR="00000000" w:rsidRPr="00000000">
        <w:rPr>
          <w:sz w:val="24"/>
          <w:szCs w:val="24"/>
          <w:rtl w:val="0"/>
        </w:rPr>
        <w:t xml:space="preserve">JACK: Oh, great. So-</w:t>
      </w:r>
    </w:p>
    <w:p w:rsidR="00000000" w:rsidDel="00000000" w:rsidP="00000000" w:rsidRDefault="00000000" w:rsidRPr="00000000" w14:paraId="000003E5">
      <w:pPr>
        <w:spacing w:after="200" w:before="200" w:line="276" w:lineRule="auto"/>
        <w:ind w:left="0" w:firstLine="0"/>
        <w:rPr>
          <w:sz w:val="24"/>
          <w:szCs w:val="24"/>
        </w:rPr>
      </w:pPr>
      <w:r w:rsidDel="00000000" w:rsidR="00000000" w:rsidRPr="00000000">
        <w:rPr>
          <w:sz w:val="24"/>
          <w:szCs w:val="24"/>
          <w:rtl w:val="0"/>
        </w:rPr>
        <w:t xml:space="preserve">AUSTIN: So your rival is who?</w:t>
      </w:r>
    </w:p>
    <w:p w:rsidR="00000000" w:rsidDel="00000000" w:rsidP="00000000" w:rsidRDefault="00000000" w:rsidRPr="00000000" w14:paraId="000003E6">
      <w:pPr>
        <w:spacing w:after="200" w:before="200" w:line="276" w:lineRule="auto"/>
        <w:ind w:left="0" w:firstLine="0"/>
        <w:rPr>
          <w:sz w:val="24"/>
          <w:szCs w:val="24"/>
        </w:rPr>
      </w:pPr>
      <w:r w:rsidDel="00000000" w:rsidR="00000000" w:rsidRPr="00000000">
        <w:rPr>
          <w:sz w:val="24"/>
          <w:szCs w:val="24"/>
          <w:rtl w:val="0"/>
        </w:rPr>
        <w:t xml:space="preserve">JACK: Captain </w:t>
      </w:r>
      <w:r w:rsidDel="00000000" w:rsidR="00000000" w:rsidRPr="00000000">
        <w:rPr>
          <w:sz w:val="24"/>
          <w:szCs w:val="24"/>
          <w:rtl w:val="0"/>
        </w:rPr>
        <w:t xml:space="preserve">Thackeray</w:t>
      </w:r>
      <w:r w:rsidDel="00000000" w:rsidR="00000000" w:rsidRPr="00000000">
        <w:rPr>
          <w:sz w:val="24"/>
          <w:szCs w:val="24"/>
          <w:rtl w:val="0"/>
        </w:rPr>
        <w:t xml:space="preserve">.</w:t>
      </w:r>
    </w:p>
    <w:p w:rsidR="00000000" w:rsidDel="00000000" w:rsidP="00000000" w:rsidRDefault="00000000" w:rsidRPr="00000000" w14:paraId="000003E7">
      <w:pPr>
        <w:spacing w:after="200" w:before="200" w:line="276" w:lineRule="auto"/>
        <w:ind w:left="0" w:firstLine="0"/>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3E8">
      <w:pPr>
        <w:spacing w:after="200" w:before="200" w:line="276" w:lineRule="auto"/>
        <w:ind w:left="0" w:firstLine="0"/>
        <w:rPr>
          <w:sz w:val="24"/>
          <w:szCs w:val="24"/>
        </w:rPr>
      </w:pPr>
      <w:r w:rsidDel="00000000" w:rsidR="00000000" w:rsidRPr="00000000">
        <w:rPr>
          <w:sz w:val="24"/>
          <w:szCs w:val="24"/>
          <w:rtl w:val="0"/>
        </w:rPr>
        <w:t xml:space="preserve">JACK: And Captain </w:t>
      </w:r>
      <w:r w:rsidDel="00000000" w:rsidR="00000000" w:rsidRPr="00000000">
        <w:rPr>
          <w:sz w:val="24"/>
          <w:szCs w:val="24"/>
          <w:rtl w:val="0"/>
        </w:rPr>
        <w:t xml:space="preserve">Thackeray is </w:t>
      </w:r>
      <w:r w:rsidDel="00000000" w:rsidR="00000000" w:rsidRPr="00000000">
        <w:rPr>
          <w:sz w:val="24"/>
          <w:szCs w:val="24"/>
          <w:rtl w:val="0"/>
        </w:rPr>
        <w:t xml:space="preserve">the captain of, uh, a neighbouring cavalry battalion. That Captain Hitchcock used to be in, and they were just the worst rivals on the battlefield. [Austin laughs] </w:t>
      </w:r>
      <w:r w:rsidDel="00000000" w:rsidR="00000000" w:rsidRPr="00000000">
        <w:rPr>
          <w:sz w:val="24"/>
          <w:szCs w:val="24"/>
          <w:rtl w:val="0"/>
        </w:rPr>
        <w:t xml:space="preserve">Thackeray’s </w:t>
      </w:r>
      <w:r w:rsidDel="00000000" w:rsidR="00000000" w:rsidRPr="00000000">
        <w:rPr>
          <w:sz w:val="24"/>
          <w:szCs w:val="24"/>
          <w:rtl w:val="0"/>
        </w:rPr>
        <w:t xml:space="preserve">armour was always shinier, his horses were always better groomed,</w:t>
      </w:r>
    </w:p>
    <w:p w:rsidR="00000000" w:rsidDel="00000000" w:rsidP="00000000" w:rsidRDefault="00000000" w:rsidRPr="00000000" w14:paraId="000003E9">
      <w:pPr>
        <w:spacing w:after="200" w:before="200" w:line="276" w:lineRule="auto"/>
        <w:ind w:left="0" w:firstLine="0"/>
        <w:rPr>
          <w:sz w:val="24"/>
          <w:szCs w:val="24"/>
        </w:rPr>
      </w:pPr>
      <w:r w:rsidDel="00000000" w:rsidR="00000000" w:rsidRPr="00000000">
        <w:rPr>
          <w:sz w:val="24"/>
          <w:szCs w:val="24"/>
          <w:rtl w:val="0"/>
        </w:rPr>
        <w:t xml:space="preserve">AUSTIN: What a jerk.</w:t>
      </w:r>
    </w:p>
    <w:p w:rsidR="00000000" w:rsidDel="00000000" w:rsidP="00000000" w:rsidRDefault="00000000" w:rsidRPr="00000000" w14:paraId="000003EA">
      <w:pPr>
        <w:spacing w:after="200" w:before="200" w:line="276" w:lineRule="auto"/>
        <w:ind w:left="0" w:firstLine="0"/>
        <w:rPr>
          <w:sz w:val="24"/>
          <w:szCs w:val="24"/>
        </w:rPr>
      </w:pPr>
      <w:r w:rsidDel="00000000" w:rsidR="00000000" w:rsidRPr="00000000">
        <w:rPr>
          <w:sz w:val="24"/>
          <w:szCs w:val="24"/>
          <w:rtl w:val="0"/>
        </w:rPr>
        <w:t xml:space="preserve">JACK: Oh he was the- he's the worst! I think I probably cut his nose off in a duel?</w:t>
      </w:r>
    </w:p>
    <w:p w:rsidR="00000000" w:rsidDel="00000000" w:rsidP="00000000" w:rsidRDefault="00000000" w:rsidRPr="00000000" w14:paraId="000003EB">
      <w:pPr>
        <w:spacing w:after="200" w:before="200" w:line="276" w:lineRule="auto"/>
        <w:ind w:left="0" w:firstLine="0"/>
        <w:rPr>
          <w:sz w:val="24"/>
          <w:szCs w:val="24"/>
        </w:rPr>
      </w:pPr>
      <w:r w:rsidDel="00000000" w:rsidR="00000000" w:rsidRPr="00000000">
        <w:rPr>
          <w:sz w:val="24"/>
          <w:szCs w:val="24"/>
          <w:rtl w:val="0"/>
        </w:rPr>
        <w:t xml:space="preserve">SYLVIA: Oooh!</w:t>
      </w:r>
    </w:p>
    <w:p w:rsidR="00000000" w:rsidDel="00000000" w:rsidP="00000000" w:rsidRDefault="00000000" w:rsidRPr="00000000" w14:paraId="000003EC">
      <w:pPr>
        <w:spacing w:after="200" w:before="200" w:line="276" w:lineRule="auto"/>
        <w:ind w:left="0" w:firstLine="0"/>
        <w:rPr>
          <w:sz w:val="24"/>
          <w:szCs w:val="24"/>
        </w:rPr>
      </w:pPr>
      <w:r w:rsidDel="00000000" w:rsidR="00000000" w:rsidRPr="00000000">
        <w:rPr>
          <w:sz w:val="24"/>
          <w:szCs w:val="24"/>
          <w:rtl w:val="0"/>
        </w:rPr>
        <w:t xml:space="preserve">DRE: Okay,</w:t>
      </w:r>
    </w:p>
    <w:p w:rsidR="00000000" w:rsidDel="00000000" w:rsidP="00000000" w:rsidRDefault="00000000" w:rsidRPr="00000000" w14:paraId="000003ED">
      <w:pPr>
        <w:spacing w:after="200" w:before="200" w:line="276" w:lineRule="auto"/>
        <w:ind w:left="0" w:firstLine="0"/>
        <w:rPr>
          <w:sz w:val="24"/>
          <w:szCs w:val="24"/>
        </w:rPr>
      </w:pPr>
      <w:r w:rsidDel="00000000" w:rsidR="00000000" w:rsidRPr="00000000">
        <w:rPr>
          <w:sz w:val="24"/>
          <w:szCs w:val="24"/>
          <w:rtl w:val="0"/>
        </w:rPr>
        <w:t xml:space="preserve">AUSTIN: Okay! I like that.</w:t>
      </w:r>
    </w:p>
    <w:p w:rsidR="00000000" w:rsidDel="00000000" w:rsidP="00000000" w:rsidRDefault="00000000" w:rsidRPr="00000000" w14:paraId="000003EE">
      <w:pPr>
        <w:spacing w:after="200" w:before="200" w:line="276" w:lineRule="auto"/>
        <w:ind w:left="0" w:firstLine="0"/>
        <w:rPr>
          <w:sz w:val="24"/>
          <w:szCs w:val="24"/>
        </w:rPr>
      </w:pPr>
      <w:r w:rsidDel="00000000" w:rsidR="00000000" w:rsidRPr="00000000">
        <w:rPr>
          <w:sz w:val="24"/>
          <w:szCs w:val="24"/>
          <w:rtl w:val="0"/>
        </w:rPr>
        <w:t xml:space="preserve">JACK: And I mean, that causes a rivalry.</w:t>
      </w:r>
    </w:p>
    <w:p w:rsidR="00000000" w:rsidDel="00000000" w:rsidP="00000000" w:rsidRDefault="00000000" w:rsidRPr="00000000" w14:paraId="000003EF">
      <w:pPr>
        <w:spacing w:after="200" w:before="200" w:line="276" w:lineRule="auto"/>
        <w:ind w:left="0" w:firstLine="0"/>
        <w:rPr>
          <w:sz w:val="24"/>
          <w:szCs w:val="24"/>
        </w:rPr>
      </w:pPr>
      <w:r w:rsidDel="00000000" w:rsidR="00000000" w:rsidRPr="00000000">
        <w:rPr>
          <w:sz w:val="24"/>
          <w:szCs w:val="24"/>
          <w:rtl w:val="0"/>
        </w:rPr>
        <w:t xml:space="preserve">AUSTIN: Yeah, it sure does! When was- when was the last time you saw him?</w:t>
      </w:r>
    </w:p>
    <w:p w:rsidR="00000000" w:rsidDel="00000000" w:rsidP="00000000" w:rsidRDefault="00000000" w:rsidRPr="00000000" w14:paraId="000003F0">
      <w:pPr>
        <w:spacing w:after="200" w:before="200" w:line="276" w:lineRule="auto"/>
        <w:ind w:left="0" w:firstLine="0"/>
        <w:rPr>
          <w:sz w:val="24"/>
          <w:szCs w:val="24"/>
        </w:rPr>
      </w:pPr>
      <w:r w:rsidDel="00000000" w:rsidR="00000000" w:rsidRPr="00000000">
        <w:rPr>
          <w:sz w:val="24"/>
          <w:szCs w:val="24"/>
          <w:rtl w:val="0"/>
        </w:rPr>
        <w:t xml:space="preserve">JACK: I think probably the time I cut his nose off.</w:t>
      </w:r>
    </w:p>
    <w:p w:rsidR="00000000" w:rsidDel="00000000" w:rsidP="00000000" w:rsidRDefault="00000000" w:rsidRPr="00000000" w14:paraId="000003F1">
      <w:pPr>
        <w:spacing w:after="200" w:before="200" w:line="276" w:lineRule="auto"/>
        <w:ind w:left="0" w:firstLine="0"/>
        <w:rPr>
          <w:sz w:val="24"/>
          <w:szCs w:val="24"/>
        </w:rPr>
      </w:pPr>
      <w:r w:rsidDel="00000000" w:rsidR="00000000" w:rsidRPr="00000000">
        <w:rPr>
          <w:sz w:val="24"/>
          <w:szCs w:val="24"/>
          <w:rtl w:val="0"/>
        </w:rPr>
        <w:t xml:space="preserve">AUSTIN: Good. Okay. That works for me.</w:t>
      </w:r>
    </w:p>
    <w:p w:rsidR="00000000" w:rsidDel="00000000" w:rsidP="00000000" w:rsidRDefault="00000000" w:rsidRPr="00000000" w14:paraId="000003F2">
      <w:pPr>
        <w:spacing w:after="200" w:before="200" w:line="276" w:lineRule="auto"/>
        <w:ind w:left="0" w:firstLine="0"/>
        <w:rPr>
          <w:sz w:val="24"/>
          <w:szCs w:val="24"/>
        </w:rPr>
      </w:pPr>
      <w:r w:rsidDel="00000000" w:rsidR="00000000" w:rsidRPr="00000000">
        <w:rPr>
          <w:sz w:val="24"/>
          <w:szCs w:val="24"/>
          <w:rtl w:val="0"/>
        </w:rPr>
        <w:t xml:space="preserve">JACK: But to be clear, we were rivals before that.</w:t>
      </w:r>
    </w:p>
    <w:p w:rsidR="00000000" w:rsidDel="00000000" w:rsidP="00000000" w:rsidRDefault="00000000" w:rsidRPr="00000000" w14:paraId="000003F3">
      <w:pPr>
        <w:spacing w:after="200" w:before="200" w:line="276" w:lineRule="auto"/>
        <w:ind w:left="0" w:firstLine="0"/>
        <w:rPr>
          <w:sz w:val="24"/>
          <w:szCs w:val="24"/>
        </w:rPr>
      </w:pPr>
      <w:r w:rsidDel="00000000" w:rsidR="00000000" w:rsidRPr="00000000">
        <w:rPr>
          <w:sz w:val="24"/>
          <w:szCs w:val="24"/>
          <w:rtl w:val="0"/>
        </w:rPr>
        <w:t xml:space="preserve">AUSTIN: Oh yes. I understand.</w:t>
      </w:r>
    </w:p>
    <w:p w:rsidR="00000000" w:rsidDel="00000000" w:rsidP="00000000" w:rsidRDefault="00000000" w:rsidRPr="00000000" w14:paraId="000003F4">
      <w:pPr>
        <w:spacing w:after="200" w:before="200" w:line="276" w:lineRule="auto"/>
        <w:ind w:left="0" w:firstLine="0"/>
        <w:rPr>
          <w:sz w:val="24"/>
          <w:szCs w:val="24"/>
        </w:rPr>
      </w:pPr>
      <w:r w:rsidDel="00000000" w:rsidR="00000000" w:rsidRPr="00000000">
        <w:rPr>
          <w:sz w:val="24"/>
          <w:szCs w:val="24"/>
          <w:rtl w:val="0"/>
        </w:rPr>
        <w:t xml:space="preserve">ALI: Um, I don't know who I want for a rival. I don't know if it should be like...should it be someone that Castille's stolen something from, or like someone from the church </w:t>
      </w:r>
      <w:r w:rsidDel="00000000" w:rsidR="00000000" w:rsidRPr="00000000">
        <w:rPr>
          <w:sz w:val="24"/>
          <w:szCs w:val="24"/>
          <w:rtl w:val="0"/>
        </w:rPr>
        <w:t xml:space="preserve">who's</w:t>
      </w:r>
      <w:r w:rsidDel="00000000" w:rsidR="00000000" w:rsidRPr="00000000">
        <w:rPr>
          <w:sz w:val="24"/>
          <w:szCs w:val="24"/>
          <w:rtl w:val="0"/>
        </w:rPr>
        <w:t xml:space="preserve"> like, 'What's your deal? Hey, what's wrong with you?'</w:t>
      </w:r>
    </w:p>
    <w:p w:rsidR="00000000" w:rsidDel="00000000" w:rsidP="00000000" w:rsidRDefault="00000000" w:rsidRPr="00000000" w14:paraId="000003F5">
      <w:pPr>
        <w:spacing w:after="200" w:before="200" w:line="276" w:lineRule="auto"/>
        <w:ind w:left="0" w:firstLine="0"/>
        <w:rPr>
          <w:sz w:val="24"/>
          <w:szCs w:val="24"/>
        </w:rPr>
      </w:pPr>
      <w:r w:rsidDel="00000000" w:rsidR="00000000" w:rsidRPr="00000000">
        <w:rPr>
          <w:sz w:val="24"/>
          <w:szCs w:val="24"/>
          <w:rtl w:val="0"/>
        </w:rPr>
        <w:t xml:space="preserve">AUSTIN: Right. Right, yeah. God, what if it's someone who actually- not just like, 'what's wrong with you' but is straight up like, 'I wanna help you'. But like, Castille wants to be left the fuck alone.</w:t>
      </w:r>
    </w:p>
    <w:p w:rsidR="00000000" w:rsidDel="00000000" w:rsidP="00000000" w:rsidRDefault="00000000" w:rsidRPr="00000000" w14:paraId="000003F6">
      <w:pPr>
        <w:spacing w:after="200" w:before="200" w:line="276" w:lineRule="auto"/>
        <w:ind w:left="0" w:firstLine="0"/>
        <w:rPr>
          <w:sz w:val="24"/>
          <w:szCs w:val="24"/>
        </w:rPr>
      </w:pPr>
      <w:r w:rsidDel="00000000" w:rsidR="00000000" w:rsidRPr="00000000">
        <w:rPr>
          <w:sz w:val="24"/>
          <w:szCs w:val="24"/>
          <w:rtl w:val="0"/>
        </w:rPr>
        <w:t xml:space="preserve">ALI: Oh, yeah yeah! Like a priest who's like, 'hey! Hey what's wrong with you?'</w:t>
      </w:r>
    </w:p>
    <w:p w:rsidR="00000000" w:rsidDel="00000000" w:rsidP="00000000" w:rsidRDefault="00000000" w:rsidRPr="00000000" w14:paraId="000003F7">
      <w:pPr>
        <w:spacing w:after="200" w:before="200" w:line="276" w:lineRule="auto"/>
        <w:ind w:left="0" w:firstLine="0"/>
        <w:rPr>
          <w:sz w:val="24"/>
          <w:szCs w:val="24"/>
        </w:rPr>
      </w:pPr>
      <w:r w:rsidDel="00000000" w:rsidR="00000000" w:rsidRPr="00000000">
        <w:rPr>
          <w:sz w:val="24"/>
          <w:szCs w:val="24"/>
          <w:rtl w:val="0"/>
        </w:rPr>
        <w:t xml:space="preserve">AUSTIN: 'Hey what's wrong with you?' Like,</w:t>
      </w:r>
    </w:p>
    <w:p w:rsidR="00000000" w:rsidDel="00000000" w:rsidP="00000000" w:rsidRDefault="00000000" w:rsidRPr="00000000" w14:paraId="000003F8">
      <w:pPr>
        <w:spacing w:after="200" w:before="200" w:line="276" w:lineRule="auto"/>
        <w:ind w:left="0" w:firstLine="0"/>
        <w:rPr>
          <w:sz w:val="24"/>
          <w:szCs w:val="24"/>
        </w:rPr>
      </w:pPr>
      <w:r w:rsidDel="00000000" w:rsidR="00000000" w:rsidRPr="00000000">
        <w:rPr>
          <w:sz w:val="24"/>
          <w:szCs w:val="24"/>
          <w:rtl w:val="0"/>
        </w:rPr>
        <w:t xml:space="preserve">ALI: Oh, that's so good!</w:t>
      </w:r>
    </w:p>
    <w:p w:rsidR="00000000" w:rsidDel="00000000" w:rsidP="00000000" w:rsidRDefault="00000000" w:rsidRPr="00000000" w14:paraId="000003F9">
      <w:pPr>
        <w:spacing w:after="200" w:before="200" w:line="276" w:lineRule="auto"/>
        <w:ind w:left="0" w:firstLine="0"/>
        <w:rPr>
          <w:sz w:val="24"/>
          <w:szCs w:val="24"/>
        </w:rPr>
      </w:pPr>
      <w:r w:rsidDel="00000000" w:rsidR="00000000" w:rsidRPr="00000000">
        <w:rPr>
          <w:sz w:val="24"/>
          <w:szCs w:val="24"/>
          <w:rtl w:val="0"/>
        </w:rPr>
        <w:t xml:space="preserve">AUSTIN: You know, or 'you would not exist unless, unless our lord Samothes had a purpose for you.'</w:t>
      </w:r>
    </w:p>
    <w:p w:rsidR="00000000" w:rsidDel="00000000" w:rsidP="00000000" w:rsidRDefault="00000000" w:rsidRPr="00000000" w14:paraId="000003FA">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3FB">
      <w:pPr>
        <w:spacing w:after="200" w:before="200" w:line="276" w:lineRule="auto"/>
        <w:ind w:left="0" w:firstLine="0"/>
        <w:rPr>
          <w:sz w:val="24"/>
          <w:szCs w:val="24"/>
        </w:rPr>
      </w:pPr>
      <w:r w:rsidDel="00000000" w:rsidR="00000000" w:rsidRPr="00000000">
        <w:rPr>
          <w:sz w:val="24"/>
          <w:szCs w:val="24"/>
          <w:rtl w:val="0"/>
        </w:rPr>
        <w:t xml:space="preserve">AUSTIN: 'Please,'</w:t>
      </w:r>
    </w:p>
    <w:p w:rsidR="00000000" w:rsidDel="00000000" w:rsidP="00000000" w:rsidRDefault="00000000" w:rsidRPr="00000000" w14:paraId="000003FC">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3FD">
      <w:pPr>
        <w:spacing w:after="200" w:before="200" w:line="276" w:lineRule="auto"/>
        <w:ind w:left="0" w:firstLine="0"/>
        <w:rPr>
          <w:sz w:val="24"/>
          <w:szCs w:val="24"/>
        </w:rPr>
      </w:pPr>
      <w:r w:rsidDel="00000000" w:rsidR="00000000" w:rsidRPr="00000000">
        <w:rPr>
          <w:sz w:val="24"/>
          <w:szCs w:val="24"/>
          <w:rtl w:val="0"/>
        </w:rPr>
        <w:t xml:space="preserve">AUSTIN: Like, 'Come through. We need to talk this out.'</w:t>
      </w:r>
    </w:p>
    <w:p w:rsidR="00000000" w:rsidDel="00000000" w:rsidP="00000000" w:rsidRDefault="00000000" w:rsidRPr="00000000" w14:paraId="000003FE">
      <w:pPr>
        <w:spacing w:after="200" w:before="200" w:line="276" w:lineRule="auto"/>
        <w:ind w:left="0" w:firstLine="0"/>
        <w:rPr>
          <w:sz w:val="24"/>
          <w:szCs w:val="24"/>
        </w:rPr>
      </w:pPr>
      <w:r w:rsidDel="00000000" w:rsidR="00000000" w:rsidRPr="00000000">
        <w:rPr>
          <w:sz w:val="24"/>
          <w:szCs w:val="24"/>
          <w:rtl w:val="0"/>
        </w:rPr>
        <w:t xml:space="preserve">ALI: Ah, I need a good shitty priest name.</w:t>
      </w:r>
    </w:p>
    <w:p w:rsidR="00000000" w:rsidDel="00000000" w:rsidP="00000000" w:rsidRDefault="00000000" w:rsidRPr="00000000" w14:paraId="000003FF">
      <w:pPr>
        <w:spacing w:after="200" w:before="200" w:line="276" w:lineRule="auto"/>
        <w:ind w:left="0" w:firstLine="0"/>
        <w:rPr>
          <w:sz w:val="24"/>
          <w:szCs w:val="24"/>
        </w:rPr>
      </w:pPr>
      <w:r w:rsidDel="00000000" w:rsidR="00000000" w:rsidRPr="00000000">
        <w:rPr>
          <w:sz w:val="24"/>
          <w:szCs w:val="24"/>
          <w:rtl w:val="0"/>
        </w:rPr>
        <w:t xml:space="preserve">AUSTIN: Uh, good question. Let's see. What about Silas?</w:t>
      </w:r>
    </w:p>
    <w:p w:rsidR="00000000" w:rsidDel="00000000" w:rsidP="00000000" w:rsidRDefault="00000000" w:rsidRPr="00000000" w14:paraId="00000400">
      <w:pPr>
        <w:spacing w:after="200" w:before="200" w:line="276" w:lineRule="auto"/>
        <w:ind w:left="0" w:firstLine="0"/>
        <w:rPr>
          <w:sz w:val="24"/>
          <w:szCs w:val="24"/>
        </w:rPr>
      </w:pPr>
      <w:r w:rsidDel="00000000" w:rsidR="00000000" w:rsidRPr="00000000">
        <w:rPr>
          <w:sz w:val="24"/>
          <w:szCs w:val="24"/>
          <w:rtl w:val="0"/>
        </w:rPr>
        <w:t xml:space="preserve">ALI: Silas, yeah.</w:t>
      </w:r>
    </w:p>
    <w:p w:rsidR="00000000" w:rsidDel="00000000" w:rsidP="00000000" w:rsidRDefault="00000000" w:rsidRPr="00000000" w14:paraId="00000401">
      <w:pPr>
        <w:spacing w:after="200" w:before="200" w:line="276" w:lineRule="auto"/>
        <w:ind w:left="0" w:firstLine="0"/>
        <w:rPr>
          <w:sz w:val="24"/>
          <w:szCs w:val="24"/>
        </w:rPr>
      </w:pPr>
      <w:r w:rsidDel="00000000" w:rsidR="00000000" w:rsidRPr="00000000">
        <w:rPr>
          <w:sz w:val="24"/>
          <w:szCs w:val="24"/>
          <w:rtl w:val="0"/>
        </w:rPr>
        <w:t xml:space="preserve">AUSTIN: Like as an asshole. </w:t>
      </w:r>
    </w:p>
    <w:p w:rsidR="00000000" w:rsidDel="00000000" w:rsidP="00000000" w:rsidRDefault="00000000" w:rsidRPr="00000000" w14:paraId="00000402">
      <w:pPr>
        <w:spacing w:after="200" w:before="200" w:line="276" w:lineRule="auto"/>
        <w:ind w:left="0" w:firstLine="0"/>
        <w:rPr>
          <w:sz w:val="24"/>
          <w:szCs w:val="24"/>
        </w:rPr>
      </w:pPr>
      <w:r w:rsidDel="00000000" w:rsidR="00000000" w:rsidRPr="00000000">
        <w:rPr>
          <w:sz w:val="24"/>
          <w:szCs w:val="24"/>
          <w:rtl w:val="0"/>
        </w:rPr>
        <w:t xml:space="preserve">[Ali sighs]</w:t>
      </w:r>
    </w:p>
    <w:p w:rsidR="00000000" w:rsidDel="00000000" w:rsidP="00000000" w:rsidRDefault="00000000" w:rsidRPr="00000000" w14:paraId="00000403">
      <w:pPr>
        <w:spacing w:after="200" w:before="200" w:line="276" w:lineRule="auto"/>
        <w:ind w:left="0" w:firstLine="0"/>
        <w:rPr>
          <w:sz w:val="24"/>
          <w:szCs w:val="24"/>
        </w:rPr>
      </w:pPr>
      <w:r w:rsidDel="00000000" w:rsidR="00000000" w:rsidRPr="00000000">
        <w:rPr>
          <w:sz w:val="24"/>
          <w:szCs w:val="24"/>
          <w:rtl w:val="0"/>
        </w:rPr>
        <w:t xml:space="preserve">AUSTIN: All right.</w:t>
      </w:r>
    </w:p>
    <w:p w:rsidR="00000000" w:rsidDel="00000000" w:rsidP="00000000" w:rsidRDefault="00000000" w:rsidRPr="00000000" w14:paraId="00000404">
      <w:pPr>
        <w:spacing w:after="200" w:before="200" w:line="276" w:lineRule="auto"/>
        <w:ind w:left="0" w:firstLine="0"/>
        <w:rPr>
          <w:sz w:val="24"/>
          <w:szCs w:val="24"/>
        </w:rPr>
      </w:pPr>
      <w:r w:rsidDel="00000000" w:rsidR="00000000" w:rsidRPr="00000000">
        <w:rPr>
          <w:sz w:val="24"/>
          <w:szCs w:val="24"/>
          <w:rtl w:val="0"/>
        </w:rPr>
        <w:t xml:space="preserve">JACK: Ah, man. Do you think he's a like real like, fire and brimstone preacher until he's talking to Castille?</w:t>
      </w:r>
    </w:p>
    <w:p w:rsidR="00000000" w:rsidDel="00000000" w:rsidP="00000000" w:rsidRDefault="00000000" w:rsidRPr="00000000" w14:paraId="00000405">
      <w:pPr>
        <w:spacing w:after="200" w:before="200" w:line="276" w:lineRule="auto"/>
        <w:ind w:left="0" w:firstLine="0"/>
        <w:rPr>
          <w:sz w:val="24"/>
          <w:szCs w:val="24"/>
        </w:rPr>
      </w:pPr>
      <w:r w:rsidDel="00000000" w:rsidR="00000000" w:rsidRPr="00000000">
        <w:rPr>
          <w:sz w:val="24"/>
          <w:szCs w:val="24"/>
          <w:rtl w:val="0"/>
        </w:rPr>
        <w:t xml:space="preserve">AUSTIN: Oh yeah.</w:t>
      </w:r>
    </w:p>
    <w:p w:rsidR="00000000" w:rsidDel="00000000" w:rsidP="00000000" w:rsidRDefault="00000000" w:rsidRPr="00000000" w14:paraId="00000406">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407">
      <w:pPr>
        <w:spacing w:after="200" w:before="200" w:line="276" w:lineRule="auto"/>
        <w:ind w:left="0" w:firstLine="0"/>
        <w:rPr>
          <w:sz w:val="24"/>
          <w:szCs w:val="24"/>
        </w:rPr>
      </w:pPr>
      <w:r w:rsidDel="00000000" w:rsidR="00000000" w:rsidRPr="00000000">
        <w:rPr>
          <w:sz w:val="24"/>
          <w:szCs w:val="24"/>
          <w:rtl w:val="0"/>
        </w:rPr>
        <w:t xml:space="preserve">AUSTIN: Yeah. Like he definitely talks about abominations.</w:t>
      </w:r>
    </w:p>
    <w:p w:rsidR="00000000" w:rsidDel="00000000" w:rsidP="00000000" w:rsidRDefault="00000000" w:rsidRPr="00000000" w14:paraId="00000408">
      <w:pPr>
        <w:spacing w:after="200" w:before="200" w:line="276" w:lineRule="auto"/>
        <w:ind w:left="0" w:firstLine="0"/>
        <w:rPr>
          <w:sz w:val="24"/>
          <w:szCs w:val="24"/>
        </w:rPr>
      </w:pPr>
      <w:r w:rsidDel="00000000" w:rsidR="00000000" w:rsidRPr="00000000">
        <w:rPr>
          <w:sz w:val="24"/>
          <w:szCs w:val="24"/>
          <w:rtl w:val="0"/>
        </w:rPr>
        <w:t xml:space="preserve">JACK: And then suddenly he's like 'Look, well- look. Look. I can help out.'</w:t>
      </w:r>
    </w:p>
    <w:p w:rsidR="00000000" w:rsidDel="00000000" w:rsidP="00000000" w:rsidRDefault="00000000" w:rsidRPr="00000000" w14:paraId="00000409">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0A">
      <w:pPr>
        <w:spacing w:after="200" w:before="200" w:line="276" w:lineRule="auto"/>
        <w:ind w:left="0" w:firstLine="0"/>
        <w:rPr>
          <w:sz w:val="24"/>
          <w:szCs w:val="24"/>
        </w:rPr>
      </w:pPr>
      <w:r w:rsidDel="00000000" w:rsidR="00000000" w:rsidRPr="00000000">
        <w:rPr>
          <w:sz w:val="24"/>
          <w:szCs w:val="24"/>
          <w:rtl w:val="0"/>
        </w:rPr>
        <w:t xml:space="preserve">AUSTIN: Right. Yeah. 'You know I only want the best for you.'</w:t>
      </w:r>
    </w:p>
    <w:p w:rsidR="00000000" w:rsidDel="00000000" w:rsidP="00000000" w:rsidRDefault="00000000" w:rsidRPr="00000000" w14:paraId="0000040B">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0C">
      <w:pPr>
        <w:spacing w:after="200" w:before="200" w:line="276" w:lineRule="auto"/>
        <w:ind w:left="0" w:firstLine="0"/>
        <w:rPr>
          <w:sz w:val="24"/>
          <w:szCs w:val="24"/>
        </w:rPr>
      </w:pPr>
      <w:r w:rsidDel="00000000" w:rsidR="00000000" w:rsidRPr="00000000">
        <w:rPr>
          <w:sz w:val="24"/>
          <w:szCs w:val="24"/>
          <w:rtl w:val="0"/>
        </w:rPr>
        <w:t xml:space="preserve">JACK: What an arsehole.</w:t>
      </w:r>
    </w:p>
    <w:p w:rsidR="00000000" w:rsidDel="00000000" w:rsidP="00000000" w:rsidRDefault="00000000" w:rsidRPr="00000000" w14:paraId="0000040D">
      <w:pPr>
        <w:spacing w:after="200" w:before="200" w:line="276" w:lineRule="auto"/>
        <w:ind w:left="0" w:firstLine="0"/>
        <w:rPr>
          <w:sz w:val="24"/>
          <w:szCs w:val="24"/>
        </w:rPr>
      </w:pPr>
      <w:r w:rsidDel="00000000" w:rsidR="00000000" w:rsidRPr="00000000">
        <w:rPr>
          <w:sz w:val="24"/>
          <w:szCs w:val="24"/>
          <w:rtl w:val="0"/>
        </w:rPr>
        <w:t xml:space="preserve">AUSTIN: [Typing] Shitty priest. Okay. Lance Noble Orchid is your rival, Sige...and then, who's your friend, Sige?</w:t>
      </w:r>
    </w:p>
    <w:p w:rsidR="00000000" w:rsidDel="00000000" w:rsidP="00000000" w:rsidRDefault="00000000" w:rsidRPr="00000000" w14:paraId="0000040E">
      <w:pPr>
        <w:spacing w:after="200" w:before="200" w:line="276" w:lineRule="auto"/>
        <w:ind w:left="0" w:firstLine="0"/>
        <w:rPr>
          <w:sz w:val="24"/>
          <w:szCs w:val="24"/>
        </w:rPr>
      </w:pPr>
      <w:r w:rsidDel="00000000" w:rsidR="00000000" w:rsidRPr="00000000">
        <w:rPr>
          <w:sz w:val="24"/>
          <w:szCs w:val="24"/>
          <w:rtl w:val="0"/>
        </w:rPr>
        <w:t xml:space="preserve">DRE: Uh, Lilith R'ion, she's an elf.</w:t>
      </w:r>
    </w:p>
    <w:p w:rsidR="00000000" w:rsidDel="00000000" w:rsidP="00000000" w:rsidRDefault="00000000" w:rsidRPr="00000000" w14:paraId="0000040F">
      <w:pPr>
        <w:spacing w:after="200" w:before="200" w:line="276" w:lineRule="auto"/>
        <w:ind w:left="0" w:firstLine="0"/>
        <w:rPr>
          <w:sz w:val="24"/>
          <w:szCs w:val="24"/>
        </w:rPr>
      </w:pPr>
      <w:r w:rsidDel="00000000" w:rsidR="00000000" w:rsidRPr="00000000">
        <w:rPr>
          <w:sz w:val="24"/>
          <w:szCs w:val="24"/>
          <w:rtl w:val="0"/>
        </w:rPr>
        <w:t xml:space="preserve">AUSTIN: Spell- spell that last name?</w:t>
      </w:r>
    </w:p>
    <w:p w:rsidR="00000000" w:rsidDel="00000000" w:rsidP="00000000" w:rsidRDefault="00000000" w:rsidRPr="00000000" w14:paraId="00000410">
      <w:pPr>
        <w:spacing w:after="200" w:before="200" w:line="276" w:lineRule="auto"/>
        <w:ind w:left="0" w:firstLine="0"/>
        <w:rPr>
          <w:sz w:val="24"/>
          <w:szCs w:val="24"/>
        </w:rPr>
      </w:pPr>
      <w:r w:rsidDel="00000000" w:rsidR="00000000" w:rsidRPr="00000000">
        <w:rPr>
          <w:sz w:val="24"/>
          <w:szCs w:val="24"/>
          <w:rtl w:val="0"/>
        </w:rPr>
        <w:t xml:space="preserve">DRE: Uh, L- uh, R, apostrophe I-O-N</w:t>
      </w:r>
    </w:p>
    <w:p w:rsidR="00000000" w:rsidDel="00000000" w:rsidP="00000000" w:rsidRDefault="00000000" w:rsidRPr="00000000" w14:paraId="00000411">
      <w:pPr>
        <w:spacing w:after="200" w:before="200" w:line="276" w:lineRule="auto"/>
        <w:ind w:left="0" w:firstLine="0"/>
        <w:rPr>
          <w:sz w:val="24"/>
          <w:szCs w:val="24"/>
        </w:rPr>
      </w:pPr>
      <w:r w:rsidDel="00000000" w:rsidR="00000000" w:rsidRPr="00000000">
        <w:rPr>
          <w:sz w:val="24"/>
          <w:szCs w:val="24"/>
          <w:rtl w:val="0"/>
        </w:rPr>
        <w:t xml:space="preserve">AUSTIN: Yep. Okay. Some elf name.</w:t>
      </w:r>
    </w:p>
    <w:p w:rsidR="00000000" w:rsidDel="00000000" w:rsidP="00000000" w:rsidRDefault="00000000" w:rsidRPr="00000000" w14:paraId="00000412">
      <w:pPr>
        <w:spacing w:after="200" w:before="200" w:line="276" w:lineRule="auto"/>
        <w:ind w:left="0" w:firstLine="0"/>
        <w:rPr>
          <w:sz w:val="24"/>
          <w:szCs w:val="24"/>
        </w:rPr>
      </w:pPr>
      <w:r w:rsidDel="00000000" w:rsidR="00000000" w:rsidRPr="00000000">
        <w:rPr>
          <w:sz w:val="24"/>
          <w:szCs w:val="24"/>
          <w:rtl w:val="0"/>
        </w:rPr>
        <w:t xml:space="preserve">DRE: Mmhmm. She's a con artist who attempts to sell fake elven artefacts to humans.</w:t>
      </w:r>
    </w:p>
    <w:p w:rsidR="00000000" w:rsidDel="00000000" w:rsidP="00000000" w:rsidRDefault="00000000" w:rsidRPr="00000000" w14:paraId="00000413">
      <w:pPr>
        <w:spacing w:after="200" w:before="200" w:line="276" w:lineRule="auto"/>
        <w:ind w:left="0" w:firstLine="0"/>
        <w:rPr>
          <w:sz w:val="24"/>
          <w:szCs w:val="24"/>
        </w:rPr>
      </w:pPr>
      <w:r w:rsidDel="00000000" w:rsidR="00000000" w:rsidRPr="00000000">
        <w:rPr>
          <w:sz w:val="24"/>
          <w:szCs w:val="24"/>
          <w:rtl w:val="0"/>
        </w:rPr>
        <w:t xml:space="preserve">AUSTIN: Good!</w:t>
      </w:r>
    </w:p>
    <w:p w:rsidR="00000000" w:rsidDel="00000000" w:rsidP="00000000" w:rsidRDefault="00000000" w:rsidRPr="00000000" w14:paraId="00000414">
      <w:pPr>
        <w:spacing w:after="200" w:before="200" w:line="276" w:lineRule="auto"/>
        <w:ind w:left="0" w:firstLine="0"/>
        <w:rPr>
          <w:sz w:val="24"/>
          <w:szCs w:val="24"/>
        </w:rPr>
      </w:pPr>
      <w:r w:rsidDel="00000000" w:rsidR="00000000" w:rsidRPr="00000000">
        <w:rPr>
          <w:sz w:val="24"/>
          <w:szCs w:val="24"/>
          <w:rtl w:val="0"/>
        </w:rPr>
        <w:t xml:space="preserve">DRE: I think Sige probably met her because he was gonna go buy like, you know magic items to melt down to put on his boat?</w:t>
      </w:r>
    </w:p>
    <w:p w:rsidR="00000000" w:rsidDel="00000000" w:rsidP="00000000" w:rsidRDefault="00000000" w:rsidRPr="00000000" w14:paraId="00000415">
      <w:pPr>
        <w:spacing w:after="200" w:before="200" w:line="276" w:lineRule="auto"/>
        <w:ind w:left="0" w:firstLine="0"/>
        <w:rPr>
          <w:sz w:val="24"/>
          <w:szCs w:val="24"/>
        </w:rPr>
      </w:pPr>
      <w:r w:rsidDel="00000000" w:rsidR="00000000" w:rsidRPr="00000000">
        <w:rPr>
          <w:sz w:val="24"/>
          <w:szCs w:val="24"/>
          <w:rtl w:val="0"/>
        </w:rPr>
        <w:t xml:space="preserve">AUSTIN: And then it was not in fact magical items at all.</w:t>
      </w:r>
    </w:p>
    <w:p w:rsidR="00000000" w:rsidDel="00000000" w:rsidP="00000000" w:rsidRDefault="00000000" w:rsidRPr="00000000" w14:paraId="00000416">
      <w:pPr>
        <w:spacing w:after="200" w:before="200" w:line="276" w:lineRule="auto"/>
        <w:ind w:left="0" w:firstLine="0"/>
        <w:rPr>
          <w:sz w:val="24"/>
          <w:szCs w:val="24"/>
        </w:rPr>
      </w:pPr>
      <w:r w:rsidDel="00000000" w:rsidR="00000000" w:rsidRPr="00000000">
        <w:rPr>
          <w:sz w:val="24"/>
          <w:szCs w:val="24"/>
          <w:rtl w:val="0"/>
        </w:rPr>
        <w:t xml:space="preserve">DRE: Yeah.</w:t>
      </w:r>
    </w:p>
    <w:p w:rsidR="00000000" w:rsidDel="00000000" w:rsidP="00000000" w:rsidRDefault="00000000" w:rsidRPr="00000000" w14:paraId="00000417">
      <w:pPr>
        <w:spacing w:after="200" w:before="200" w:line="276" w:lineRule="auto"/>
        <w:ind w:left="0" w:firstLine="0"/>
        <w:rPr>
          <w:sz w:val="24"/>
          <w:szCs w:val="24"/>
        </w:rPr>
      </w:pPr>
      <w:r w:rsidDel="00000000" w:rsidR="00000000" w:rsidRPr="00000000">
        <w:rPr>
          <w:sz w:val="24"/>
          <w:szCs w:val="24"/>
          <w:rtl w:val="0"/>
        </w:rPr>
        <w:t xml:space="preserve">AUSTIN: Good!</w:t>
      </w:r>
    </w:p>
    <w:p w:rsidR="00000000" w:rsidDel="00000000" w:rsidP="00000000" w:rsidRDefault="00000000" w:rsidRPr="00000000" w14:paraId="00000418">
      <w:pPr>
        <w:pStyle w:val="Heading1"/>
        <w:spacing w:after="200" w:before="200" w:lineRule="auto"/>
        <w:jc w:val="center"/>
        <w:rPr/>
      </w:pPr>
      <w:bookmarkStart w:colFirst="0" w:colLast="0" w:name="_fcxxllg8sap" w:id="6"/>
      <w:bookmarkEnd w:id="6"/>
      <w:r w:rsidDel="00000000" w:rsidR="00000000" w:rsidRPr="00000000">
        <w:rPr>
          <w:rtl w:val="0"/>
        </w:rPr>
        <w:t xml:space="preserve">[END OF CHARACTER CREATION]</w:t>
      </w:r>
    </w:p>
    <w:p w:rsidR="00000000" w:rsidDel="00000000" w:rsidP="00000000" w:rsidRDefault="00000000" w:rsidRPr="00000000" w14:paraId="00000419">
      <w:pPr>
        <w:spacing w:after="200" w:before="200" w:line="276" w:lineRule="auto"/>
        <w:ind w:left="0" w:firstLine="0"/>
        <w:rPr>
          <w:sz w:val="24"/>
          <w:szCs w:val="24"/>
        </w:rPr>
      </w:pPr>
      <w:r w:rsidDel="00000000" w:rsidR="00000000" w:rsidRPr="00000000">
        <w:rPr>
          <w:sz w:val="24"/>
          <w:szCs w:val="24"/>
          <w:rtl w:val="0"/>
        </w:rPr>
        <w:t xml:space="preserve">AUSTIN: So, there's this train. </w:t>
      </w:r>
      <w:r w:rsidDel="00000000" w:rsidR="00000000" w:rsidRPr="00000000">
        <w:rPr>
          <w:b w:val="1"/>
          <w:sz w:val="24"/>
          <w:szCs w:val="24"/>
          <w:rtl w:val="0"/>
        </w:rPr>
        <w:t xml:space="preserve">[MUSIC - </w:t>
      </w:r>
      <w:hyperlink r:id="rId20">
        <w:r w:rsidDel="00000000" w:rsidR="00000000" w:rsidRPr="00000000">
          <w:rPr>
            <w:b w:val="1"/>
            <w:i w:val="1"/>
            <w:color w:val="1155cc"/>
            <w:sz w:val="24"/>
            <w:szCs w:val="24"/>
            <w:u w:val="single"/>
            <w:rtl w:val="0"/>
          </w:rPr>
          <w:t xml:space="preserve">The Crosstown Job</w:t>
        </w:r>
      </w:hyperlink>
      <w:r w:rsidDel="00000000" w:rsidR="00000000" w:rsidRPr="00000000">
        <w:rPr>
          <w:b w:val="1"/>
          <w:sz w:val="24"/>
          <w:szCs w:val="24"/>
          <w:rtl w:val="0"/>
        </w:rPr>
        <w:t xml:space="preserve"> BEGINS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There's been a train now, for a while. And it runs along the entire outskirts of the city, down the wall from north to south, from the top of </w:t>
      </w:r>
      <w:r w:rsidDel="00000000" w:rsidR="00000000" w:rsidRPr="00000000">
        <w:rPr>
          <w:sz w:val="24"/>
          <w:szCs w:val="24"/>
          <w:rtl w:val="0"/>
        </w:rPr>
        <w:t xml:space="preserve">Violet Parish</w:t>
      </w:r>
      <w:r w:rsidDel="00000000" w:rsidR="00000000" w:rsidRPr="00000000">
        <w:rPr>
          <w:sz w:val="24"/>
          <w:szCs w:val="24"/>
          <w:rtl w:val="0"/>
        </w:rPr>
        <w:t xml:space="preserve"> down past </w:t>
      </w:r>
      <w:r w:rsidDel="00000000" w:rsidR="00000000" w:rsidRPr="00000000">
        <w:rPr>
          <w:sz w:val="24"/>
          <w:szCs w:val="24"/>
          <w:rtl w:val="0"/>
        </w:rPr>
        <w:t xml:space="preserve">the forest</w:t>
      </w:r>
      <w:r w:rsidDel="00000000" w:rsidR="00000000" w:rsidRPr="00000000">
        <w:rPr>
          <w:sz w:val="24"/>
          <w:szCs w:val="24"/>
          <w:rtl w:val="0"/>
        </w:rPr>
        <w:t xml:space="preserve"> outside of the </w:t>
      </w:r>
      <w:r w:rsidDel="00000000" w:rsidR="00000000" w:rsidRPr="00000000">
        <w:rPr>
          <w:sz w:val="24"/>
          <w:szCs w:val="24"/>
          <w:rtl w:val="0"/>
        </w:rPr>
        <w:t xml:space="preserve">Canopy</w:t>
      </w:r>
      <w:r w:rsidDel="00000000" w:rsidR="00000000" w:rsidRPr="00000000">
        <w:rPr>
          <w:sz w:val="24"/>
          <w:szCs w:val="24"/>
          <w:rtl w:val="0"/>
        </w:rPr>
        <w:t xml:space="preserve">, then east across the bottom wall, north of the sea that seems to go on forever, and then it cuts up across the coast to the east where the island is hottest. It goes up past </w:t>
      </w:r>
      <w:r w:rsidDel="00000000" w:rsidR="00000000" w:rsidRPr="00000000">
        <w:rPr>
          <w:sz w:val="24"/>
          <w:szCs w:val="24"/>
          <w:rtl w:val="0"/>
        </w:rPr>
        <w:t xml:space="preserve">Slow Point</w:t>
      </w:r>
      <w:r w:rsidDel="00000000" w:rsidR="00000000" w:rsidRPr="00000000">
        <w:rPr>
          <w:sz w:val="24"/>
          <w:szCs w:val="24"/>
          <w:rtl w:val="0"/>
        </w:rPr>
        <w:t xml:space="preserve">, and then connects back into </w:t>
      </w:r>
      <w:r w:rsidDel="00000000" w:rsidR="00000000" w:rsidRPr="00000000">
        <w:rPr>
          <w:sz w:val="24"/>
          <w:szCs w:val="24"/>
          <w:rtl w:val="0"/>
        </w:rPr>
        <w:t xml:space="preserve">Chrysanthemum Parish</w:t>
      </w:r>
      <w:r w:rsidDel="00000000" w:rsidR="00000000" w:rsidRPr="00000000">
        <w:rPr>
          <w:sz w:val="24"/>
          <w:szCs w:val="24"/>
          <w:rtl w:val="0"/>
        </w:rPr>
        <w:t xml:space="preserve">, and then it loops all the way back around at the top.</w:t>
      </w:r>
    </w:p>
    <w:p w:rsidR="00000000" w:rsidDel="00000000" w:rsidP="00000000" w:rsidRDefault="00000000" w:rsidRPr="00000000" w14:paraId="0000041A">
      <w:pPr>
        <w:spacing w:after="200" w:before="200" w:line="276" w:lineRule="auto"/>
        <w:ind w:left="0" w:firstLine="720"/>
        <w:rPr>
          <w:sz w:val="24"/>
          <w:szCs w:val="24"/>
        </w:rPr>
      </w:pPr>
      <w:r w:rsidDel="00000000" w:rsidR="00000000" w:rsidRPr="00000000">
        <w:rPr>
          <w:sz w:val="24"/>
          <w:szCs w:val="24"/>
          <w:rtl w:val="0"/>
        </w:rPr>
        <w:t xml:space="preserve">It has been a year since this train was first built, and it seems to revolutionize things. At least at first. After all, now if you, for instance, own a shop in Chrysanthemum Parish, you could very easily have the goods that you're having produced for you down in the </w:t>
      </w:r>
      <w:r w:rsidDel="00000000" w:rsidR="00000000" w:rsidRPr="00000000">
        <w:rPr>
          <w:sz w:val="24"/>
          <w:szCs w:val="24"/>
          <w:rtl w:val="0"/>
        </w:rPr>
        <w:t xml:space="preserve">Iris</w:t>
      </w:r>
      <w:r w:rsidDel="00000000" w:rsidR="00000000" w:rsidRPr="00000000">
        <w:rPr>
          <w:sz w:val="24"/>
          <w:szCs w:val="24"/>
          <w:rtl w:val="0"/>
        </w:rPr>
        <w:t xml:space="preserve"> shipped up to you without having to cross through </w:t>
      </w:r>
      <w:r w:rsidDel="00000000" w:rsidR="00000000" w:rsidRPr="00000000">
        <w:rPr>
          <w:sz w:val="24"/>
          <w:szCs w:val="24"/>
          <w:rtl w:val="0"/>
        </w:rPr>
        <w:t xml:space="preserve">Hell's Parish</w:t>
      </w:r>
      <w:r w:rsidDel="00000000" w:rsidR="00000000" w:rsidRPr="00000000">
        <w:rPr>
          <w:sz w:val="24"/>
          <w:szCs w:val="24"/>
          <w:rtl w:val="0"/>
        </w:rPr>
        <w:t xml:space="preserve"> at all. If you lived in </w:t>
      </w:r>
      <w:r w:rsidDel="00000000" w:rsidR="00000000" w:rsidRPr="00000000">
        <w:rPr>
          <w:sz w:val="24"/>
          <w:szCs w:val="24"/>
          <w:rtl w:val="0"/>
        </w:rPr>
        <w:t xml:space="preserve">Orchid Parish</w:t>
      </w:r>
      <w:r w:rsidDel="00000000" w:rsidR="00000000" w:rsidRPr="00000000">
        <w:rPr>
          <w:sz w:val="24"/>
          <w:szCs w:val="24"/>
          <w:rtl w:val="0"/>
        </w:rPr>
        <w:t xml:space="preserve">, you didn't have to pass through Helianthus to go to Chrysanthemum anymore to go to the courthouse. You could take the long train up and around the entire city without having to walk where those people were. And if you lived in the north of Helianthus or </w:t>
      </w:r>
      <w:r w:rsidDel="00000000" w:rsidR="00000000" w:rsidRPr="00000000">
        <w:rPr>
          <w:sz w:val="24"/>
          <w:szCs w:val="24"/>
          <w:rtl w:val="0"/>
        </w:rPr>
        <w:t xml:space="preserve">Emberboro</w:t>
      </w:r>
      <w:r w:rsidDel="00000000" w:rsidR="00000000" w:rsidRPr="00000000">
        <w:rPr>
          <w:sz w:val="24"/>
          <w:szCs w:val="24"/>
          <w:rtl w:val="0"/>
        </w:rPr>
        <w:t xml:space="preserve"> and wanted to go work in the factories, it was fairly easy to get on that train and go where you needed to go.</w:t>
      </w:r>
    </w:p>
    <w:p w:rsidR="00000000" w:rsidDel="00000000" w:rsidP="00000000" w:rsidRDefault="00000000" w:rsidRPr="00000000" w14:paraId="0000041B">
      <w:pPr>
        <w:spacing w:after="200" w:before="200" w:line="276" w:lineRule="auto"/>
        <w:ind w:left="0" w:firstLine="720"/>
        <w:rPr>
          <w:sz w:val="24"/>
          <w:szCs w:val="24"/>
        </w:rPr>
      </w:pPr>
      <w:r w:rsidDel="00000000" w:rsidR="00000000" w:rsidRPr="00000000">
        <w:rPr>
          <w:sz w:val="24"/>
          <w:szCs w:val="24"/>
          <w:rtl w:val="0"/>
        </w:rPr>
        <w:t xml:space="preserve">But there have been some problems. After all, if you were the person in Chrysanthemum Parish who owned a transportation business, this has cut into your black a little bit. You're losing money now. And so there was an agreement struck with this transportation guild that there would be a second train, and that they would be put in charge of it. It would basically be a crosstown express. And because it would have to serve all these different people, a new station was built, right at where Orchid Parish, Hell, and Chrysanthemum all meet. And to keep things nice and neat, of course, there are different entrances, one for each different zone, basically. If you're very rich, you get to go on to the very rich car, and you don't even have to see the cars where people from Hell's Parish or the Canopy get on. And likewise, if you're from Helianthus, you're kind of stuck at the far back of the train, and it's cramped and there's not a lot of room.</w:t>
      </w:r>
    </w:p>
    <w:p w:rsidR="00000000" w:rsidDel="00000000" w:rsidP="00000000" w:rsidRDefault="00000000" w:rsidRPr="00000000" w14:paraId="0000041C">
      <w:pPr>
        <w:spacing w:after="200" w:before="200" w:line="276" w:lineRule="auto"/>
        <w:ind w:left="0" w:firstLine="720"/>
        <w:rPr>
          <w:sz w:val="24"/>
          <w:szCs w:val="24"/>
        </w:rPr>
      </w:pPr>
      <w:r w:rsidDel="00000000" w:rsidR="00000000" w:rsidRPr="00000000">
        <w:rPr>
          <w:sz w:val="24"/>
          <w:szCs w:val="24"/>
          <w:rtl w:val="0"/>
        </w:rPr>
        <w:t xml:space="preserve">And today is the first day that that train is going to run. And, because of that, a lot of that train track hasn't been laid out yet. And you've gotten a tip, probably from Ailen, Ailen Cartwright has told you that the way this train works—the way the other train works is that it has a plate that has the route on it, and that route ensures that even when </w:t>
      </w:r>
      <w:r w:rsidDel="00000000" w:rsidR="00000000" w:rsidRPr="00000000">
        <w:rPr>
          <w:sz w:val="24"/>
          <w:szCs w:val="24"/>
          <w:rtl w:val="0"/>
        </w:rPr>
        <w:t xml:space="preserve">reconfiguration</w:t>
      </w:r>
      <w:r w:rsidDel="00000000" w:rsidR="00000000" w:rsidRPr="00000000">
        <w:rPr>
          <w:sz w:val="24"/>
          <w:szCs w:val="24"/>
          <w:rtl w:val="0"/>
        </w:rPr>
        <w:t xml:space="preserve"> happens, that route will remain in place. And so if you can get the plate from this thing, you can start to unravel how configuration happens, and how to counter it. </w:t>
      </w:r>
    </w:p>
    <w:p w:rsidR="00000000" w:rsidDel="00000000" w:rsidP="00000000" w:rsidRDefault="00000000" w:rsidRPr="00000000" w14:paraId="0000041D">
      <w:pPr>
        <w:spacing w:after="200" w:before="200" w:line="276" w:lineRule="auto"/>
        <w:ind w:left="0" w:firstLine="720"/>
        <w:rPr>
          <w:sz w:val="24"/>
          <w:szCs w:val="24"/>
        </w:rPr>
      </w:pPr>
      <w:r w:rsidDel="00000000" w:rsidR="00000000" w:rsidRPr="00000000">
        <w:rPr>
          <w:sz w:val="24"/>
          <w:szCs w:val="24"/>
          <w:rtl w:val="0"/>
        </w:rPr>
        <w:t xml:space="preserve">And so that is your first heist. </w:t>
      </w:r>
      <w:r w:rsidDel="00000000" w:rsidR="00000000" w:rsidRPr="00000000">
        <w:rPr>
          <w:sz w:val="24"/>
          <w:szCs w:val="24"/>
          <w:rtl w:val="0"/>
        </w:rPr>
        <w:t xml:space="preserve">Now the way that this game works is- I'll actually just read this. I love this writing here.</w:t>
      </w:r>
    </w:p>
    <w:p w:rsidR="00000000" w:rsidDel="00000000" w:rsidP="00000000" w:rsidRDefault="00000000" w:rsidRPr="00000000" w14:paraId="0000041E">
      <w:pPr>
        <w:spacing w:after="200" w:before="200" w:line="276" w:lineRule="auto"/>
        <w:ind w:left="0" w:firstLine="0"/>
        <w:jc w:val="center"/>
        <w:rPr>
          <w:b w:val="1"/>
          <w:sz w:val="24"/>
          <w:szCs w:val="24"/>
        </w:rPr>
      </w:pPr>
      <w:r w:rsidDel="00000000" w:rsidR="00000000" w:rsidRPr="00000000">
        <w:rPr>
          <w:b w:val="1"/>
          <w:sz w:val="24"/>
          <w:szCs w:val="24"/>
          <w:rtl w:val="0"/>
        </w:rPr>
        <w:t xml:space="preserve">[MUSIC ENDS]</w:t>
      </w:r>
    </w:p>
    <w:p w:rsidR="00000000" w:rsidDel="00000000" w:rsidP="00000000" w:rsidRDefault="00000000" w:rsidRPr="00000000" w14:paraId="0000041F">
      <w:pPr>
        <w:spacing w:after="200" w:before="200" w:line="276" w:lineRule="auto"/>
        <w:ind w:left="0" w:firstLine="720"/>
        <w:rPr>
          <w:sz w:val="24"/>
          <w:szCs w:val="24"/>
        </w:rPr>
      </w:pPr>
      <w:r w:rsidDel="00000000" w:rsidR="00000000" w:rsidRPr="00000000">
        <w:rPr>
          <w:sz w:val="24"/>
          <w:szCs w:val="24"/>
          <w:rtl w:val="0"/>
        </w:rPr>
        <w:t xml:space="preserve">"Your crew spends time planning each score. They huddle around a flickering lantern in their lair, looking at scrawled maps, whispering plots and schemes, bickering about their best approach, lamenting the dangers ahead and lusting after stacks of coin. But you, the players, don't have to do the nitty-gritty planning. The characters take care of that, off-screen. All you have to do is choose what type of plan the characters have already made. That's right, the planning phase is over as soon as you start it. There's no need to sweat all the little details and cover every eventuality ahead of time, because the engagement roll, detailed at right, ultimately determines what troubles appear when the plan is put in motion. No plan is ever perfect. You can't account for everything. This system assumes that there's always some unknown factor and trouble, major or minor, in every operation. You just have to make the best of it. There are six different plans, each with a missing detail you need to provide. To, quote, 'plan an operation', simply choose the plan and supply the detail. The GM will then cut to the action, as the first moments of the operation unfold."</w:t>
      </w:r>
    </w:p>
    <w:p w:rsidR="00000000" w:rsidDel="00000000" w:rsidP="00000000" w:rsidRDefault="00000000" w:rsidRPr="00000000" w14:paraId="00000420">
      <w:pPr>
        <w:spacing w:after="200" w:before="200" w:line="276" w:lineRule="auto"/>
        <w:ind w:left="0" w:firstLine="720"/>
        <w:rPr>
          <w:sz w:val="24"/>
          <w:szCs w:val="24"/>
        </w:rPr>
      </w:pPr>
      <w:r w:rsidDel="00000000" w:rsidR="00000000" w:rsidRPr="00000000">
        <w:rPr>
          <w:sz w:val="24"/>
          <w:szCs w:val="24"/>
          <w:rtl w:val="0"/>
        </w:rPr>
        <w:t xml:space="preserve">So, there are six plans: Assault, which is ‘do violence to a target’; deception: lure, trick, or manipulate; stealth: trespass unseen where you're not wanted; occult: confront or exploit a supernatural power; social: negotiate, bargain, or persuade; or transport: move something from place to place. Um, and then there's a detail with each of those that you have to figure out. </w:t>
      </w:r>
    </w:p>
    <w:p w:rsidR="00000000" w:rsidDel="00000000" w:rsidP="00000000" w:rsidRDefault="00000000" w:rsidRPr="00000000" w14:paraId="00000421">
      <w:pPr>
        <w:spacing w:after="200" w:before="200" w:line="276" w:lineRule="auto"/>
        <w:ind w:left="0" w:firstLine="720"/>
        <w:rPr>
          <w:sz w:val="24"/>
          <w:szCs w:val="24"/>
        </w:rPr>
      </w:pPr>
      <w:r w:rsidDel="00000000" w:rsidR="00000000" w:rsidRPr="00000000">
        <w:rPr>
          <w:sz w:val="24"/>
          <w:szCs w:val="24"/>
          <w:rtl w:val="0"/>
        </w:rPr>
        <w:t xml:space="preserve">Uh, so what is the plan, for getting this thing out of this train? Also, like, you can do a little bit of legwork ahead of time? Like, the goal is not to do that? Like, the goal is to get you into it, um, and part of the reason that that's the case is that like, you can- one of the cool things about this game is there's flashbacks. Which means that like, even if right this second you haven't gathered information? We can always flash back later and get-get you to the gather information stage. Or you can say right now like 'oh, I want to gather some more information about this train.' But again, the goal is to keep you from...sitting here for the next hour talking about what the best plan is.</w:t>
      </w:r>
    </w:p>
    <w:p w:rsidR="00000000" w:rsidDel="00000000" w:rsidP="00000000" w:rsidRDefault="00000000" w:rsidRPr="00000000" w14:paraId="00000422">
      <w:pPr>
        <w:spacing w:after="200" w:before="200" w:line="276" w:lineRule="auto"/>
        <w:ind w:left="0" w:firstLine="0"/>
        <w:rPr>
          <w:sz w:val="24"/>
          <w:szCs w:val="24"/>
        </w:rPr>
      </w:pPr>
      <w:r w:rsidDel="00000000" w:rsidR="00000000" w:rsidRPr="00000000">
        <w:rPr>
          <w:sz w:val="24"/>
          <w:szCs w:val="24"/>
          <w:rtl w:val="0"/>
        </w:rPr>
        <w:t xml:space="preserve">DRE: Right.</w:t>
      </w:r>
    </w:p>
    <w:p w:rsidR="00000000" w:rsidDel="00000000" w:rsidP="00000000" w:rsidRDefault="00000000" w:rsidRPr="00000000" w14:paraId="00000423">
      <w:pPr>
        <w:spacing w:after="200" w:before="200" w:line="276" w:lineRule="auto"/>
        <w:ind w:left="0" w:firstLine="0"/>
        <w:rPr>
          <w:sz w:val="24"/>
          <w:szCs w:val="24"/>
        </w:rPr>
      </w:pPr>
      <w:r w:rsidDel="00000000" w:rsidR="00000000" w:rsidRPr="00000000">
        <w:rPr>
          <w:sz w:val="24"/>
          <w:szCs w:val="24"/>
          <w:rtl w:val="0"/>
        </w:rPr>
        <w:t xml:space="preserve">AUSTIN: You know?</w:t>
      </w:r>
    </w:p>
    <w:p w:rsidR="00000000" w:rsidDel="00000000" w:rsidP="00000000" w:rsidRDefault="00000000" w:rsidRPr="00000000" w14:paraId="00000424">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25">
      <w:pPr>
        <w:spacing w:after="200" w:before="200" w:line="276" w:lineRule="auto"/>
        <w:ind w:left="0" w:firstLine="0"/>
        <w:rPr>
          <w:sz w:val="24"/>
          <w:szCs w:val="24"/>
        </w:rPr>
      </w:pPr>
      <w:r w:rsidDel="00000000" w:rsidR="00000000" w:rsidRPr="00000000">
        <w:rPr>
          <w:sz w:val="24"/>
          <w:szCs w:val="24"/>
          <w:rtl w:val="0"/>
        </w:rPr>
        <w:t xml:space="preserve">DRE: And so the job is to get into this train and steal its...its like, its plate?</w:t>
      </w:r>
    </w:p>
    <w:p w:rsidR="00000000" w:rsidDel="00000000" w:rsidP="00000000" w:rsidRDefault="00000000" w:rsidRPr="00000000" w14:paraId="00000426">
      <w:pPr>
        <w:spacing w:after="200" w:before="200" w:line="276" w:lineRule="auto"/>
        <w:ind w:left="0" w:firstLine="0"/>
        <w:rPr>
          <w:sz w:val="24"/>
          <w:szCs w:val="24"/>
        </w:rPr>
      </w:pPr>
      <w:r w:rsidDel="00000000" w:rsidR="00000000" w:rsidRPr="00000000">
        <w:rPr>
          <w:sz w:val="24"/>
          <w:szCs w:val="24"/>
          <w:rtl w:val="0"/>
        </w:rPr>
        <w:t xml:space="preserve">AUSTIN: Yeah, it's like a navigation plate. Uh, that is- at least, that's, that's what you've been told.</w:t>
      </w:r>
    </w:p>
    <w:p w:rsidR="00000000" w:rsidDel="00000000" w:rsidP="00000000" w:rsidRDefault="00000000" w:rsidRPr="00000000" w14:paraId="00000427">
      <w:pPr>
        <w:spacing w:after="200" w:before="200" w:line="276" w:lineRule="auto"/>
        <w:ind w:left="0" w:firstLine="0"/>
        <w:rPr>
          <w:sz w:val="24"/>
          <w:szCs w:val="24"/>
        </w:rPr>
      </w:pPr>
      <w:r w:rsidDel="00000000" w:rsidR="00000000" w:rsidRPr="00000000">
        <w:rPr>
          <w:sz w:val="24"/>
          <w:szCs w:val="24"/>
          <w:rtl w:val="0"/>
        </w:rPr>
        <w:t xml:space="preserve">DRE: Right.</w:t>
      </w:r>
    </w:p>
    <w:p w:rsidR="00000000" w:rsidDel="00000000" w:rsidP="00000000" w:rsidRDefault="00000000" w:rsidRPr="00000000" w14:paraId="00000428">
      <w:pPr>
        <w:spacing w:after="200" w:before="200" w:line="276" w:lineRule="auto"/>
        <w:ind w:left="0" w:firstLine="0"/>
        <w:rPr>
          <w:sz w:val="24"/>
          <w:szCs w:val="24"/>
        </w:rPr>
      </w:pPr>
      <w:r w:rsidDel="00000000" w:rsidR="00000000" w:rsidRPr="00000000">
        <w:rPr>
          <w:sz w:val="24"/>
          <w:szCs w:val="24"/>
          <w:rtl w:val="0"/>
        </w:rPr>
        <w:t xml:space="preserve">AUSTIN: From Ailen.</w:t>
      </w:r>
    </w:p>
    <w:p w:rsidR="00000000" w:rsidDel="00000000" w:rsidP="00000000" w:rsidRDefault="00000000" w:rsidRPr="00000000" w14:paraId="00000429">
      <w:pPr>
        <w:spacing w:after="200" w:before="200" w:line="276" w:lineRule="auto"/>
        <w:ind w:left="0" w:firstLine="0"/>
        <w:rPr>
          <w:sz w:val="24"/>
          <w:szCs w:val="24"/>
        </w:rPr>
      </w:pPr>
      <w:r w:rsidDel="00000000" w:rsidR="00000000" w:rsidRPr="00000000">
        <w:rPr>
          <w:sz w:val="24"/>
          <w:szCs w:val="24"/>
          <w:rtl w:val="0"/>
        </w:rPr>
        <w:t xml:space="preserve">JACK: I feel that if we can get up onto the train. As soon as we can get onto the train. If we're in a position where we're able to move freely among the carriages, that will give us a lot more angles of attack. So, I'm suggesting deception. If we can get the whole gang [Laughs] if we can get these four weirdos,</w:t>
      </w:r>
    </w:p>
    <w:p w:rsidR="00000000" w:rsidDel="00000000" w:rsidP="00000000" w:rsidRDefault="00000000" w:rsidRPr="00000000" w14:paraId="0000042A">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42B">
      <w:pPr>
        <w:spacing w:after="200" w:before="200" w:line="276" w:lineRule="auto"/>
        <w:ind w:left="0" w:firstLine="0"/>
        <w:rPr>
          <w:sz w:val="24"/>
          <w:szCs w:val="24"/>
        </w:rPr>
      </w:pPr>
      <w:r w:rsidDel="00000000" w:rsidR="00000000" w:rsidRPr="00000000">
        <w:rPr>
          <w:sz w:val="24"/>
          <w:szCs w:val="24"/>
          <w:rtl w:val="0"/>
        </w:rPr>
        <w:t xml:space="preserve">AUSTIN, laughing: If you can get a Cobbin, a </w:t>
      </w:r>
      <w:r w:rsidDel="00000000" w:rsidR="00000000" w:rsidRPr="00000000">
        <w:rPr>
          <w:i w:val="1"/>
          <w:sz w:val="24"/>
          <w:szCs w:val="24"/>
          <w:rtl w:val="0"/>
        </w:rPr>
        <w:t xml:space="preserve">paladin</w:t>
      </w:r>
      <w:r w:rsidDel="00000000" w:rsidR="00000000" w:rsidRPr="00000000">
        <w:rPr>
          <w:sz w:val="24"/>
          <w:szCs w:val="24"/>
          <w:rtl w:val="0"/>
        </w:rPr>
        <w:t xml:space="preserve">-a pala-din,</w:t>
      </w:r>
    </w:p>
    <w:p w:rsidR="00000000" w:rsidDel="00000000" w:rsidP="00000000" w:rsidRDefault="00000000" w:rsidRPr="00000000" w14:paraId="0000042C">
      <w:pPr>
        <w:spacing w:after="200" w:before="200" w:line="276" w:lineRule="auto"/>
        <w:ind w:left="0" w:firstLine="0"/>
        <w:rPr>
          <w:sz w:val="24"/>
          <w:szCs w:val="24"/>
        </w:rPr>
      </w:pPr>
      <w:r w:rsidDel="00000000" w:rsidR="00000000" w:rsidRPr="00000000">
        <w:rPr>
          <w:sz w:val="24"/>
          <w:szCs w:val="24"/>
          <w:rtl w:val="0"/>
        </w:rPr>
        <w:t xml:space="preserve">[Dre and Ali still laughing]</w:t>
      </w:r>
    </w:p>
    <w:p w:rsidR="00000000" w:rsidDel="00000000" w:rsidP="00000000" w:rsidRDefault="00000000" w:rsidRPr="00000000" w14:paraId="0000042D">
      <w:pPr>
        <w:spacing w:after="200" w:before="200" w:line="276" w:lineRule="auto"/>
        <w:ind w:left="0" w:firstLine="0"/>
        <w:rPr>
          <w:sz w:val="24"/>
          <w:szCs w:val="24"/>
        </w:rPr>
      </w:pPr>
      <w:r w:rsidDel="00000000" w:rsidR="00000000" w:rsidRPr="00000000">
        <w:rPr>
          <w:sz w:val="24"/>
          <w:szCs w:val="24"/>
          <w:rtl w:val="0"/>
        </w:rPr>
        <w:t xml:space="preserve">JACK: A gigantic man,</w:t>
      </w:r>
    </w:p>
    <w:p w:rsidR="00000000" w:rsidDel="00000000" w:rsidP="00000000" w:rsidRDefault="00000000" w:rsidRPr="00000000" w14:paraId="0000042E">
      <w:pPr>
        <w:spacing w:after="200" w:before="200" w:line="276" w:lineRule="auto"/>
        <w:ind w:left="0" w:firstLine="0"/>
        <w:rPr>
          <w:sz w:val="24"/>
          <w:szCs w:val="24"/>
        </w:rPr>
      </w:pPr>
      <w:r w:rsidDel="00000000" w:rsidR="00000000" w:rsidRPr="00000000">
        <w:rPr>
          <w:sz w:val="24"/>
          <w:szCs w:val="24"/>
          <w:rtl w:val="0"/>
        </w:rPr>
        <w:t xml:space="preserve">ALI: I have a hat- I have my hat on, it's fine, I have my hat on, it's fine.</w:t>
      </w:r>
    </w:p>
    <w:p w:rsidR="00000000" w:rsidDel="00000000" w:rsidP="00000000" w:rsidRDefault="00000000" w:rsidRPr="00000000" w14:paraId="0000042F">
      <w:pPr>
        <w:spacing w:after="200" w:before="200" w:line="276" w:lineRule="auto"/>
        <w:ind w:left="0" w:firstLine="0"/>
        <w:rPr>
          <w:sz w:val="24"/>
          <w:szCs w:val="24"/>
        </w:rPr>
      </w:pPr>
      <w:r w:rsidDel="00000000" w:rsidR="00000000" w:rsidRPr="00000000">
        <w:rPr>
          <w:sz w:val="24"/>
          <w:szCs w:val="24"/>
          <w:rtl w:val="0"/>
        </w:rPr>
        <w:t xml:space="preserve">AUSTIN: A </w:t>
      </w:r>
      <w:r w:rsidDel="00000000" w:rsidR="00000000" w:rsidRPr="00000000">
        <w:rPr>
          <w:i w:val="1"/>
          <w:sz w:val="24"/>
          <w:szCs w:val="24"/>
          <w:rtl w:val="0"/>
        </w:rPr>
        <w:t xml:space="preserve">giant</w:t>
      </w:r>
      <w:r w:rsidDel="00000000" w:rsidR="00000000" w:rsidRPr="00000000">
        <w:rPr>
          <w:sz w:val="24"/>
          <w:szCs w:val="24"/>
          <w:rtl w:val="0"/>
        </w:rPr>
        <w:t xml:space="preserve"> man. A giant man,</w:t>
      </w:r>
    </w:p>
    <w:p w:rsidR="00000000" w:rsidDel="00000000" w:rsidP="00000000" w:rsidRDefault="00000000" w:rsidRPr="00000000" w14:paraId="00000430">
      <w:pPr>
        <w:spacing w:after="200" w:before="200" w:line="276" w:lineRule="auto"/>
        <w:ind w:left="0" w:firstLine="0"/>
        <w:rPr>
          <w:sz w:val="24"/>
          <w:szCs w:val="24"/>
        </w:rPr>
      </w:pPr>
      <w:r w:rsidDel="00000000" w:rsidR="00000000" w:rsidRPr="00000000">
        <w:rPr>
          <w:sz w:val="24"/>
          <w:szCs w:val="24"/>
          <w:rtl w:val="0"/>
        </w:rPr>
        <w:t xml:space="preserve">DRE: Some might argue, the world's strongest man</w:t>
      </w:r>
    </w:p>
    <w:p w:rsidR="00000000" w:rsidDel="00000000" w:rsidP="00000000" w:rsidRDefault="00000000" w:rsidRPr="00000000" w14:paraId="00000431">
      <w:pPr>
        <w:spacing w:after="200" w:before="200" w:line="276" w:lineRule="auto"/>
        <w:ind w:left="0" w:firstLine="0"/>
        <w:rPr>
          <w:sz w:val="24"/>
          <w:szCs w:val="24"/>
        </w:rPr>
      </w:pPr>
      <w:r w:rsidDel="00000000" w:rsidR="00000000" w:rsidRPr="00000000">
        <w:rPr>
          <w:sz w:val="24"/>
          <w:szCs w:val="24"/>
          <w:rtl w:val="0"/>
        </w:rPr>
        <w:t xml:space="preserve">AUSTIN: And then an ex-military...man on this train.</w:t>
      </w:r>
    </w:p>
    <w:p w:rsidR="00000000" w:rsidDel="00000000" w:rsidP="00000000" w:rsidRDefault="00000000" w:rsidRPr="00000000" w14:paraId="00000432">
      <w:pPr>
        <w:spacing w:after="200" w:before="200" w:line="276" w:lineRule="auto"/>
        <w:ind w:left="0" w:firstLine="0"/>
        <w:rPr>
          <w:sz w:val="24"/>
          <w:szCs w:val="24"/>
        </w:rPr>
      </w:pPr>
      <w:r w:rsidDel="00000000" w:rsidR="00000000" w:rsidRPr="00000000">
        <w:rPr>
          <w:sz w:val="24"/>
          <w:szCs w:val="24"/>
          <w:rtl w:val="0"/>
        </w:rPr>
        <w:t xml:space="preserve">JACK: Yeah. If we can just-</w:t>
      </w:r>
    </w:p>
    <w:p w:rsidR="00000000" w:rsidDel="00000000" w:rsidP="00000000" w:rsidRDefault="00000000" w:rsidRPr="00000000" w14:paraId="00000433">
      <w:pPr>
        <w:spacing w:after="200" w:before="200" w:line="276" w:lineRule="auto"/>
        <w:ind w:left="0" w:firstLine="0"/>
        <w:rPr>
          <w:sz w:val="24"/>
          <w:szCs w:val="24"/>
        </w:rPr>
      </w:pPr>
      <w:r w:rsidDel="00000000" w:rsidR="00000000" w:rsidRPr="00000000">
        <w:rPr>
          <w:sz w:val="24"/>
          <w:szCs w:val="24"/>
          <w:rtl w:val="0"/>
        </w:rPr>
        <w:t xml:space="preserve">ALI: Well how- [she sighs]</w:t>
      </w:r>
    </w:p>
    <w:p w:rsidR="00000000" w:rsidDel="00000000" w:rsidP="00000000" w:rsidRDefault="00000000" w:rsidRPr="00000000" w14:paraId="00000434">
      <w:pPr>
        <w:spacing w:after="200" w:before="200" w:line="276" w:lineRule="auto"/>
        <w:ind w:left="0" w:firstLine="0"/>
        <w:rPr>
          <w:sz w:val="24"/>
          <w:szCs w:val="24"/>
        </w:rPr>
      </w:pPr>
      <w:r w:rsidDel="00000000" w:rsidR="00000000" w:rsidRPr="00000000">
        <w:rPr>
          <w:sz w:val="24"/>
          <w:szCs w:val="24"/>
          <w:rtl w:val="0"/>
        </w:rPr>
        <w:t xml:space="preserve">JACK: -get these people- onto the train. Once we're on board the train,</w:t>
      </w:r>
    </w:p>
    <w:p w:rsidR="00000000" w:rsidDel="00000000" w:rsidP="00000000" w:rsidRDefault="00000000" w:rsidRPr="00000000" w14:paraId="00000435">
      <w:pPr>
        <w:spacing w:after="200" w:before="200" w:line="276" w:lineRule="auto"/>
        <w:ind w:left="0" w:firstLine="0"/>
        <w:rPr>
          <w:sz w:val="24"/>
          <w:szCs w:val="24"/>
        </w:rPr>
      </w:pPr>
      <w:r w:rsidDel="00000000" w:rsidR="00000000" w:rsidRPr="00000000">
        <w:rPr>
          <w:sz w:val="24"/>
          <w:szCs w:val="24"/>
          <w:rtl w:val="0"/>
        </w:rPr>
        <w:t xml:space="preserve">AUSTIN: You have a question Ali?</w:t>
      </w:r>
    </w:p>
    <w:p w:rsidR="00000000" w:rsidDel="00000000" w:rsidP="00000000" w:rsidRDefault="00000000" w:rsidRPr="00000000" w14:paraId="00000436">
      <w:pPr>
        <w:spacing w:after="200" w:before="200" w:line="276" w:lineRule="auto"/>
        <w:ind w:left="0" w:firstLine="0"/>
        <w:rPr>
          <w:sz w:val="24"/>
          <w:szCs w:val="24"/>
        </w:rPr>
      </w:pPr>
      <w:r w:rsidDel="00000000" w:rsidR="00000000" w:rsidRPr="00000000">
        <w:rPr>
          <w:sz w:val="24"/>
          <w:szCs w:val="24"/>
          <w:rtl w:val="0"/>
        </w:rPr>
        <w:t xml:space="preserve">ALI: I was gonna say, each of us could get onto like, a car...</w:t>
      </w:r>
    </w:p>
    <w:p w:rsidR="00000000" w:rsidDel="00000000" w:rsidP="00000000" w:rsidRDefault="00000000" w:rsidRPr="00000000" w14:paraId="00000437">
      <w:pPr>
        <w:spacing w:after="200" w:before="200" w:line="276" w:lineRule="auto"/>
        <w:ind w:left="0" w:firstLine="0"/>
        <w:rPr>
          <w:sz w:val="24"/>
          <w:szCs w:val="24"/>
        </w:rPr>
      </w:pPr>
      <w:r w:rsidDel="00000000" w:rsidR="00000000" w:rsidRPr="00000000">
        <w:rPr>
          <w:sz w:val="24"/>
          <w:szCs w:val="24"/>
          <w:rtl w:val="0"/>
        </w:rPr>
        <w:t xml:space="preserve">AUSTIN: Yeah.</w:t>
      </w:r>
    </w:p>
    <w:p w:rsidR="00000000" w:rsidDel="00000000" w:rsidP="00000000" w:rsidRDefault="00000000" w:rsidRPr="00000000" w14:paraId="00000438">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39">
      <w:pPr>
        <w:spacing w:after="200" w:before="200" w:line="276" w:lineRule="auto"/>
        <w:ind w:left="0" w:firstLine="0"/>
        <w:rPr>
          <w:sz w:val="24"/>
          <w:szCs w:val="24"/>
        </w:rPr>
      </w:pPr>
      <w:r w:rsidDel="00000000" w:rsidR="00000000" w:rsidRPr="00000000">
        <w:rPr>
          <w:sz w:val="24"/>
          <w:szCs w:val="24"/>
          <w:rtl w:val="0"/>
        </w:rPr>
        <w:t xml:space="preserve">JACK, thoughtfully: Oh, yeah!</w:t>
      </w:r>
    </w:p>
    <w:p w:rsidR="00000000" w:rsidDel="00000000" w:rsidP="00000000" w:rsidRDefault="00000000" w:rsidRPr="00000000" w14:paraId="0000043A">
      <w:pPr>
        <w:spacing w:after="200" w:before="200" w:line="276" w:lineRule="auto"/>
        <w:ind w:left="0" w:firstLine="0"/>
        <w:rPr>
          <w:sz w:val="24"/>
          <w:szCs w:val="24"/>
        </w:rPr>
      </w:pPr>
      <w:r w:rsidDel="00000000" w:rsidR="00000000" w:rsidRPr="00000000">
        <w:rPr>
          <w:sz w:val="24"/>
          <w:szCs w:val="24"/>
          <w:rtl w:val="0"/>
        </w:rPr>
        <w:t xml:space="preserve">AUSTIN: Do you wanna? It sounds like, it sounds like this might be a place where maybe you wanna do like, a </w:t>
      </w:r>
      <w:r w:rsidDel="00000000" w:rsidR="00000000" w:rsidRPr="00000000">
        <w:rPr>
          <w:i w:val="1"/>
          <w:sz w:val="24"/>
          <w:szCs w:val="24"/>
          <w:rtl w:val="0"/>
        </w:rPr>
        <w:t xml:space="preserve">Survey </w:t>
      </w:r>
      <w:r w:rsidDel="00000000" w:rsidR="00000000" w:rsidRPr="00000000">
        <w:rPr>
          <w:sz w:val="24"/>
          <w:szCs w:val="24"/>
          <w:rtl w:val="0"/>
        </w:rPr>
        <w:t xml:space="preserve">check, to see what you know about this car, maybe? So maybe we just get like a shot of one of you, like in the-the week before it makes it debut? Like, skulking around where it's being, like manufactured? Or-or like, looking at, looking at- uh, you know, it's not even that. It's like, looking at blueprints in some bureaucrats office, to like figure out what the different train cars are. Maybe. Um, let's- let's do this just so we can get a roll, and see how this works.</w:t>
      </w:r>
    </w:p>
    <w:p w:rsidR="00000000" w:rsidDel="00000000" w:rsidP="00000000" w:rsidRDefault="00000000" w:rsidRPr="00000000" w14:paraId="0000043B">
      <w:pPr>
        <w:spacing w:after="200" w:before="200" w:line="276" w:lineRule="auto"/>
        <w:ind w:left="0" w:firstLine="0"/>
        <w:rPr>
          <w:sz w:val="24"/>
          <w:szCs w:val="24"/>
        </w:rPr>
      </w:pPr>
      <w:r w:rsidDel="00000000" w:rsidR="00000000" w:rsidRPr="00000000">
        <w:rPr>
          <w:sz w:val="24"/>
          <w:szCs w:val="24"/>
          <w:rtl w:val="0"/>
        </w:rPr>
        <w:t xml:space="preserve">ALI: Um,</w:t>
      </w:r>
    </w:p>
    <w:p w:rsidR="00000000" w:rsidDel="00000000" w:rsidP="00000000" w:rsidRDefault="00000000" w:rsidRPr="00000000" w14:paraId="0000043C">
      <w:pPr>
        <w:spacing w:after="200" w:before="200" w:line="276" w:lineRule="auto"/>
        <w:ind w:left="0" w:firstLine="0"/>
        <w:rPr>
          <w:sz w:val="24"/>
          <w:szCs w:val="24"/>
        </w:rPr>
      </w:pPr>
      <w:r w:rsidDel="00000000" w:rsidR="00000000" w:rsidRPr="00000000">
        <w:rPr>
          <w:sz w:val="24"/>
          <w:szCs w:val="24"/>
          <w:rtl w:val="0"/>
        </w:rPr>
        <w:t xml:space="preserve">AUSTIN: Who wants to be doing this?</w:t>
      </w:r>
    </w:p>
    <w:p w:rsidR="00000000" w:rsidDel="00000000" w:rsidP="00000000" w:rsidRDefault="00000000" w:rsidRPr="00000000" w14:paraId="0000043D">
      <w:pPr>
        <w:spacing w:after="200" w:before="200" w:line="276" w:lineRule="auto"/>
        <w:ind w:left="0" w:firstLine="0"/>
        <w:rPr>
          <w:sz w:val="24"/>
          <w:szCs w:val="24"/>
        </w:rPr>
      </w:pPr>
      <w:r w:rsidDel="00000000" w:rsidR="00000000" w:rsidRPr="00000000">
        <w:rPr>
          <w:sz w:val="24"/>
          <w:szCs w:val="24"/>
          <w:rtl w:val="0"/>
        </w:rPr>
        <w:t xml:space="preserve">ALI: I have a pretty good </w:t>
      </w:r>
      <w:r w:rsidDel="00000000" w:rsidR="00000000" w:rsidRPr="00000000">
        <w:rPr>
          <w:i w:val="1"/>
          <w:sz w:val="24"/>
          <w:szCs w:val="24"/>
          <w:rtl w:val="0"/>
        </w:rPr>
        <w:t xml:space="preserve">Survey</w:t>
      </w:r>
      <w:r w:rsidDel="00000000" w:rsidR="00000000" w:rsidRPr="00000000">
        <w:rPr>
          <w:sz w:val="24"/>
          <w:szCs w:val="24"/>
          <w:rtl w:val="0"/>
        </w:rPr>
        <w:t xml:space="preserve">, do I want to be a little kitty cat? I go out- [Laughs]</w:t>
      </w:r>
    </w:p>
    <w:p w:rsidR="00000000" w:rsidDel="00000000" w:rsidP="00000000" w:rsidRDefault="00000000" w:rsidRPr="00000000" w14:paraId="0000043E">
      <w:pPr>
        <w:spacing w:after="200" w:before="200" w:line="276" w:lineRule="auto"/>
        <w:ind w:left="0" w:firstLine="0"/>
        <w:rPr>
          <w:sz w:val="24"/>
          <w:szCs w:val="24"/>
        </w:rPr>
      </w:pPr>
      <w:r w:rsidDel="00000000" w:rsidR="00000000" w:rsidRPr="00000000">
        <w:rPr>
          <w:sz w:val="24"/>
          <w:szCs w:val="24"/>
          <w:rtl w:val="0"/>
        </w:rPr>
        <w:t xml:space="preserve">AUSTIN: Oh, yeah! Be a little kitty cat!</w:t>
      </w:r>
    </w:p>
    <w:p w:rsidR="00000000" w:rsidDel="00000000" w:rsidP="00000000" w:rsidRDefault="00000000" w:rsidRPr="00000000" w14:paraId="0000043F">
      <w:pPr>
        <w:spacing w:after="200" w:before="200" w:line="276" w:lineRule="auto"/>
        <w:ind w:left="0" w:firstLine="0"/>
        <w:rPr>
          <w:sz w:val="24"/>
          <w:szCs w:val="24"/>
        </w:rPr>
      </w:pPr>
      <w:r w:rsidDel="00000000" w:rsidR="00000000" w:rsidRPr="00000000">
        <w:rPr>
          <w:sz w:val="24"/>
          <w:szCs w:val="24"/>
          <w:rtl w:val="0"/>
        </w:rPr>
        <w:t xml:space="preserve">SYLVIA: Yes!</w:t>
      </w:r>
    </w:p>
    <w:p w:rsidR="00000000" w:rsidDel="00000000" w:rsidP="00000000" w:rsidRDefault="00000000" w:rsidRPr="00000000" w14:paraId="00000440">
      <w:pPr>
        <w:spacing w:after="200" w:before="200" w:line="276" w:lineRule="auto"/>
        <w:ind w:left="0" w:firstLine="0"/>
        <w:rPr>
          <w:sz w:val="24"/>
          <w:szCs w:val="24"/>
        </w:rPr>
      </w:pPr>
      <w:r w:rsidDel="00000000" w:rsidR="00000000" w:rsidRPr="00000000">
        <w:rPr>
          <w:sz w:val="24"/>
          <w:szCs w:val="24"/>
          <w:rtl w:val="0"/>
        </w:rPr>
        <w:t xml:space="preserve">[Dre laughs]</w:t>
      </w:r>
    </w:p>
    <w:p w:rsidR="00000000" w:rsidDel="00000000" w:rsidP="00000000" w:rsidRDefault="00000000" w:rsidRPr="00000000" w14:paraId="00000441">
      <w:pPr>
        <w:spacing w:after="200" w:before="200" w:line="276" w:lineRule="auto"/>
        <w:ind w:left="0" w:firstLine="0"/>
        <w:rPr>
          <w:sz w:val="24"/>
          <w:szCs w:val="24"/>
        </w:rPr>
      </w:pPr>
      <w:r w:rsidDel="00000000" w:rsidR="00000000" w:rsidRPr="00000000">
        <w:rPr>
          <w:sz w:val="24"/>
          <w:szCs w:val="24"/>
          <w:rtl w:val="0"/>
        </w:rPr>
        <w:t xml:space="preserve">AUSTIN: Be a little kitty cat!</w:t>
      </w:r>
    </w:p>
    <w:p w:rsidR="00000000" w:rsidDel="00000000" w:rsidP="00000000" w:rsidRDefault="00000000" w:rsidRPr="00000000" w14:paraId="00000442">
      <w:pPr>
        <w:spacing w:after="200" w:before="200" w:line="276" w:lineRule="auto"/>
        <w:ind w:left="0" w:firstLine="0"/>
        <w:rPr>
          <w:sz w:val="24"/>
          <w:szCs w:val="24"/>
        </w:rPr>
      </w:pPr>
      <w:r w:rsidDel="00000000" w:rsidR="00000000" w:rsidRPr="00000000">
        <w:rPr>
          <w:sz w:val="24"/>
          <w:szCs w:val="24"/>
          <w:rtl w:val="0"/>
        </w:rPr>
        <w:t xml:space="preserve">JACK: Cat looks at the train.</w:t>
      </w:r>
    </w:p>
    <w:p w:rsidR="00000000" w:rsidDel="00000000" w:rsidP="00000000" w:rsidRDefault="00000000" w:rsidRPr="00000000" w14:paraId="00000443">
      <w:pPr>
        <w:spacing w:after="200" w:before="200" w:line="276" w:lineRule="auto"/>
        <w:ind w:left="0" w:firstLine="0"/>
        <w:rPr>
          <w:sz w:val="24"/>
          <w:szCs w:val="24"/>
        </w:rPr>
      </w:pPr>
      <w:r w:rsidDel="00000000" w:rsidR="00000000" w:rsidRPr="00000000">
        <w:rPr>
          <w:sz w:val="24"/>
          <w:szCs w:val="24"/>
          <w:rtl w:val="0"/>
        </w:rPr>
        <w:t xml:space="preserve">[Ali laughs] </w:t>
      </w:r>
      <w:r w:rsidDel="00000000" w:rsidR="00000000" w:rsidRPr="00000000">
        <w:rPr>
          <w:sz w:val="24"/>
          <w:szCs w:val="24"/>
          <w:rtl w:val="0"/>
        </w:rPr>
        <w:t xml:space="preserve">Just hanging out.</w:t>
      </w:r>
    </w:p>
    <w:p w:rsidR="00000000" w:rsidDel="00000000" w:rsidP="00000000" w:rsidRDefault="00000000" w:rsidRPr="00000000" w14:paraId="00000444">
      <w:pPr>
        <w:spacing w:after="200" w:before="200" w:line="276" w:lineRule="auto"/>
        <w:ind w:left="0" w:firstLine="0"/>
        <w:rPr>
          <w:sz w:val="24"/>
          <w:szCs w:val="24"/>
        </w:rPr>
      </w:pPr>
      <w:r w:rsidDel="00000000" w:rsidR="00000000" w:rsidRPr="00000000">
        <w:rPr>
          <w:sz w:val="24"/>
          <w:szCs w:val="24"/>
          <w:rtl w:val="0"/>
        </w:rPr>
        <w:t xml:space="preserve">AUSTIN: Um, so are you doing the thing where you're like, you're literally walking around the train? Like where the actual physical train is, or are you looking at plans?</w:t>
      </w:r>
    </w:p>
    <w:p w:rsidR="00000000" w:rsidDel="00000000" w:rsidP="00000000" w:rsidRDefault="00000000" w:rsidRPr="00000000" w14:paraId="00000445">
      <w:pPr>
        <w:spacing w:after="200" w:before="200" w:line="276" w:lineRule="auto"/>
        <w:ind w:left="0" w:firstLine="0"/>
        <w:rPr>
          <w:sz w:val="24"/>
          <w:szCs w:val="24"/>
        </w:rPr>
      </w:pPr>
      <w:r w:rsidDel="00000000" w:rsidR="00000000" w:rsidRPr="00000000">
        <w:rPr>
          <w:sz w:val="24"/>
          <w:szCs w:val="24"/>
          <w:rtl w:val="0"/>
        </w:rPr>
        <w:t xml:space="preserve">ALI: Uh...oh, god [starts laughing again] I could be a cat looking at blueprints!</w:t>
      </w:r>
    </w:p>
    <w:p w:rsidR="00000000" w:rsidDel="00000000" w:rsidP="00000000" w:rsidRDefault="00000000" w:rsidRPr="00000000" w14:paraId="00000446">
      <w:pPr>
        <w:spacing w:after="200" w:before="200" w:line="276" w:lineRule="auto"/>
        <w:ind w:left="0" w:firstLine="0"/>
        <w:rPr>
          <w:sz w:val="24"/>
          <w:szCs w:val="24"/>
        </w:rPr>
      </w:pPr>
      <w:r w:rsidDel="00000000" w:rsidR="00000000" w:rsidRPr="00000000">
        <w:rPr>
          <w:sz w:val="24"/>
          <w:szCs w:val="24"/>
          <w:rtl w:val="0"/>
        </w:rPr>
        <w:t xml:space="preserve">AUSTIN: Because those- there's two different- 'cause. Um, so here is the difference here. Because this is one of the things these games do. One of those, I'll say is control. Little kitty cat looking at the- sneaking into an office, and looking at the-the plans is ‘</w:t>
      </w:r>
      <w:r w:rsidDel="00000000" w:rsidR="00000000" w:rsidRPr="00000000">
        <w:rPr>
          <w:i w:val="1"/>
          <w:sz w:val="24"/>
          <w:szCs w:val="24"/>
          <w:rtl w:val="0"/>
        </w:rPr>
        <w:t xml:space="preserve">controlled’</w:t>
      </w:r>
      <w:r w:rsidDel="00000000" w:rsidR="00000000" w:rsidRPr="00000000">
        <w:rPr>
          <w:sz w:val="24"/>
          <w:szCs w:val="24"/>
          <w:rtl w:val="0"/>
        </w:rPr>
        <w:t xml:space="preserve">, but it it- it has less of an </w:t>
      </w:r>
      <w:r w:rsidDel="00000000" w:rsidR="00000000" w:rsidRPr="00000000">
        <w:rPr>
          <w:sz w:val="24"/>
          <w:szCs w:val="24"/>
          <w:rtl w:val="0"/>
        </w:rPr>
        <w:t xml:space="preserve">effect</w:t>
      </w:r>
      <w:r w:rsidDel="00000000" w:rsidR="00000000" w:rsidRPr="00000000">
        <w:rPr>
          <w:sz w:val="24"/>
          <w:szCs w:val="24"/>
          <w:rtl w:val="0"/>
        </w:rPr>
        <w:t xml:space="preserve">. Because you're not looking at the actual train, and who knows. Maybe- maybe it's not- you're not gonna get it all the way. Whereas I think if you - even as a little kitty cat - you start walking around the actual train, you'll get more information but you will- it will be ‘</w:t>
      </w:r>
      <w:r w:rsidDel="00000000" w:rsidR="00000000" w:rsidRPr="00000000">
        <w:rPr>
          <w:i w:val="1"/>
          <w:sz w:val="24"/>
          <w:szCs w:val="24"/>
          <w:rtl w:val="0"/>
        </w:rPr>
        <w:t xml:space="preserve">risky’</w:t>
      </w:r>
      <w:r w:rsidDel="00000000" w:rsidR="00000000" w:rsidRPr="00000000">
        <w:rPr>
          <w:sz w:val="24"/>
          <w:szCs w:val="24"/>
          <w:rtl w:val="0"/>
        </w:rPr>
        <w:t xml:space="preserve">. Instead of being ‘</w:t>
      </w:r>
      <w:r w:rsidDel="00000000" w:rsidR="00000000" w:rsidRPr="00000000">
        <w:rPr>
          <w:i w:val="1"/>
          <w:sz w:val="24"/>
          <w:szCs w:val="24"/>
          <w:rtl w:val="0"/>
        </w:rPr>
        <w:t xml:space="preserve">controlled’</w:t>
      </w:r>
      <w:r w:rsidDel="00000000" w:rsidR="00000000" w:rsidRPr="00000000">
        <w:rPr>
          <w:sz w:val="24"/>
          <w:szCs w:val="24"/>
          <w:rtl w:val="0"/>
        </w:rPr>
        <w:t xml:space="preserve">.</w:t>
      </w:r>
    </w:p>
    <w:p w:rsidR="00000000" w:rsidDel="00000000" w:rsidP="00000000" w:rsidRDefault="00000000" w:rsidRPr="00000000" w14:paraId="00000447">
      <w:pPr>
        <w:spacing w:after="200" w:before="200" w:line="276" w:lineRule="auto"/>
        <w:ind w:left="0" w:firstLine="0"/>
        <w:rPr>
          <w:sz w:val="24"/>
          <w:szCs w:val="24"/>
        </w:rPr>
      </w:pPr>
      <w:r w:rsidDel="00000000" w:rsidR="00000000" w:rsidRPr="00000000">
        <w:rPr>
          <w:sz w:val="24"/>
          <w:szCs w:val="24"/>
          <w:rtl w:val="0"/>
        </w:rPr>
        <w:t xml:space="preserve">ALI: Even if I'm just like, at the station- I guess 'cause no one's supposed to be there, right?</w:t>
      </w:r>
    </w:p>
    <w:p w:rsidR="00000000" w:rsidDel="00000000" w:rsidP="00000000" w:rsidRDefault="00000000" w:rsidRPr="00000000" w14:paraId="00000448">
      <w:pPr>
        <w:spacing w:after="200" w:before="200" w:line="276" w:lineRule="auto"/>
        <w:ind w:left="0" w:firstLine="0"/>
        <w:rPr>
          <w:sz w:val="24"/>
          <w:szCs w:val="24"/>
        </w:rPr>
      </w:pPr>
      <w:r w:rsidDel="00000000" w:rsidR="00000000" w:rsidRPr="00000000">
        <w:rPr>
          <w:sz w:val="24"/>
          <w:szCs w:val="24"/>
          <w:rtl w:val="0"/>
        </w:rPr>
        <w:t xml:space="preserve">AUSTIN: No one's ever been there- right. Yeah. It's only-</w:t>
      </w:r>
    </w:p>
    <w:p w:rsidR="00000000" w:rsidDel="00000000" w:rsidP="00000000" w:rsidRDefault="00000000" w:rsidRPr="00000000" w14:paraId="00000449">
      <w:pPr>
        <w:spacing w:after="200" w:before="200" w:line="276" w:lineRule="auto"/>
        <w:ind w:left="0" w:firstLine="0"/>
        <w:rPr>
          <w:sz w:val="24"/>
          <w:szCs w:val="24"/>
        </w:rPr>
      </w:pPr>
      <w:r w:rsidDel="00000000" w:rsidR="00000000" w:rsidRPr="00000000">
        <w:rPr>
          <w:sz w:val="24"/>
          <w:szCs w:val="24"/>
          <w:rtl w:val="0"/>
        </w:rPr>
        <w:t xml:space="preserve">ALI: Okay.</w:t>
      </w:r>
    </w:p>
    <w:p w:rsidR="00000000" w:rsidDel="00000000" w:rsidP="00000000" w:rsidRDefault="00000000" w:rsidRPr="00000000" w14:paraId="0000044A">
      <w:pPr>
        <w:spacing w:after="200" w:before="200" w:line="276" w:lineRule="auto"/>
        <w:ind w:left="0" w:firstLine="0"/>
        <w:rPr>
          <w:sz w:val="24"/>
          <w:szCs w:val="24"/>
        </w:rPr>
      </w:pPr>
      <w:r w:rsidDel="00000000" w:rsidR="00000000" w:rsidRPr="00000000">
        <w:rPr>
          <w:sz w:val="24"/>
          <w:szCs w:val="24"/>
          <w:rtl w:val="0"/>
        </w:rPr>
        <w:t xml:space="preserve">AUSTIN: Yes. Yes.</w:t>
      </w:r>
    </w:p>
    <w:p w:rsidR="00000000" w:rsidDel="00000000" w:rsidP="00000000" w:rsidRDefault="00000000" w:rsidRPr="00000000" w14:paraId="0000044B">
      <w:pPr>
        <w:spacing w:after="200" w:before="200" w:line="276" w:lineRule="auto"/>
        <w:ind w:left="0" w:firstLine="0"/>
        <w:rPr>
          <w:sz w:val="24"/>
          <w:szCs w:val="24"/>
        </w:rPr>
      </w:pPr>
      <w:r w:rsidDel="00000000" w:rsidR="00000000" w:rsidRPr="00000000">
        <w:rPr>
          <w:sz w:val="24"/>
          <w:szCs w:val="24"/>
          <w:rtl w:val="0"/>
        </w:rPr>
        <w:t xml:space="preserve">ALI: Feel like taking the risk! It's the first roll of the game,</w:t>
      </w:r>
    </w:p>
    <w:p w:rsidR="00000000" w:rsidDel="00000000" w:rsidP="00000000" w:rsidRDefault="00000000" w:rsidRPr="00000000" w14:paraId="0000044C">
      <w:pPr>
        <w:spacing w:after="200" w:before="200" w:line="276" w:lineRule="auto"/>
        <w:ind w:left="0" w:firstLine="0"/>
        <w:rPr>
          <w:sz w:val="24"/>
          <w:szCs w:val="24"/>
        </w:rPr>
      </w:pPr>
      <w:r w:rsidDel="00000000" w:rsidR="00000000" w:rsidRPr="00000000">
        <w:rPr>
          <w:sz w:val="24"/>
          <w:szCs w:val="24"/>
          <w:rtl w:val="0"/>
        </w:rPr>
        <w:t xml:space="preserve">DRE: Hey, why not?</w:t>
      </w:r>
    </w:p>
    <w:p w:rsidR="00000000" w:rsidDel="00000000" w:rsidP="00000000" w:rsidRDefault="00000000" w:rsidRPr="00000000" w14:paraId="0000044D">
      <w:pPr>
        <w:spacing w:after="200" w:before="200" w:line="276" w:lineRule="auto"/>
        <w:ind w:left="0" w:firstLine="0"/>
        <w:rPr>
          <w:sz w:val="24"/>
          <w:szCs w:val="24"/>
        </w:rPr>
      </w:pPr>
      <w:r w:rsidDel="00000000" w:rsidR="00000000" w:rsidRPr="00000000">
        <w:rPr>
          <w:sz w:val="24"/>
          <w:szCs w:val="24"/>
          <w:rtl w:val="0"/>
        </w:rPr>
        <w:t xml:space="preserve">AUSTIN: Yeah, so that means we get to open on a shot of a cat walking near an abandoned train as people like, shout and like, you know, twist wrenches and stuff.</w:t>
      </w:r>
    </w:p>
    <w:p w:rsidR="00000000" w:rsidDel="00000000" w:rsidP="00000000" w:rsidRDefault="00000000" w:rsidRPr="00000000" w14:paraId="0000044E">
      <w:pPr>
        <w:spacing w:after="200" w:before="200" w:line="276" w:lineRule="auto"/>
        <w:ind w:left="0" w:firstLine="0"/>
        <w:rPr>
          <w:sz w:val="24"/>
          <w:szCs w:val="24"/>
        </w:rPr>
      </w:pPr>
      <w:r w:rsidDel="00000000" w:rsidR="00000000" w:rsidRPr="00000000">
        <w:rPr>
          <w:sz w:val="24"/>
          <w:szCs w:val="24"/>
          <w:rtl w:val="0"/>
        </w:rPr>
        <w:t xml:space="preserve">ALI, in a singsong voice: I love us!</w:t>
      </w:r>
    </w:p>
    <w:p w:rsidR="00000000" w:rsidDel="00000000" w:rsidP="00000000" w:rsidRDefault="00000000" w:rsidRPr="00000000" w14:paraId="0000044F">
      <w:pPr>
        <w:spacing w:after="200" w:before="200" w:line="276" w:lineRule="auto"/>
        <w:ind w:left="0" w:firstLine="0"/>
        <w:rPr>
          <w:sz w:val="24"/>
          <w:szCs w:val="24"/>
        </w:rPr>
      </w:pPr>
      <w:r w:rsidDel="00000000" w:rsidR="00000000" w:rsidRPr="00000000">
        <w:rPr>
          <w:sz w:val="24"/>
          <w:szCs w:val="24"/>
          <w:rtl w:val="0"/>
        </w:rPr>
        <w:t xml:space="preserve">AUSTIN: Yeah, we're pretty good.</w:t>
      </w:r>
    </w:p>
    <w:p w:rsidR="00000000" w:rsidDel="00000000" w:rsidP="00000000" w:rsidRDefault="00000000" w:rsidRPr="00000000" w14:paraId="00000450">
      <w:pPr>
        <w:spacing w:after="200" w:before="200" w:line="276" w:lineRule="auto"/>
        <w:ind w:left="0" w:firstLine="0"/>
        <w:rPr>
          <w:sz w:val="24"/>
          <w:szCs w:val="24"/>
        </w:rPr>
      </w:pPr>
      <w:r w:rsidDel="00000000" w:rsidR="00000000" w:rsidRPr="00000000">
        <w:rPr>
          <w:sz w:val="24"/>
          <w:szCs w:val="24"/>
          <w:rtl w:val="0"/>
        </w:rPr>
        <w:t xml:space="preserve">[overlapping]</w:t>
        <w:br w:type="textWrapping"/>
        <w:t xml:space="preserve">DRE: Ali, important question-</w:t>
        <w:br w:type="textWrapping"/>
        <w:t xml:space="preserve">AUSTIN: Alright, so the way this works-</w:t>
      </w:r>
    </w:p>
    <w:p w:rsidR="00000000" w:rsidDel="00000000" w:rsidP="00000000" w:rsidRDefault="00000000" w:rsidRPr="00000000" w14:paraId="00000451">
      <w:pPr>
        <w:spacing w:after="200" w:before="200" w:line="276" w:lineRule="auto"/>
        <w:ind w:left="0" w:firstLine="0"/>
        <w:rPr>
          <w:sz w:val="24"/>
          <w:szCs w:val="24"/>
        </w:rPr>
      </w:pPr>
      <w:r w:rsidDel="00000000" w:rsidR="00000000" w:rsidRPr="00000000">
        <w:rPr>
          <w:sz w:val="24"/>
          <w:szCs w:val="24"/>
          <w:rtl w:val="0"/>
        </w:rPr>
        <w:t xml:space="preserve">DRE: What does that cat look like?</w:t>
      </w:r>
    </w:p>
    <w:p w:rsidR="00000000" w:rsidDel="00000000" w:rsidP="00000000" w:rsidRDefault="00000000" w:rsidRPr="00000000" w14:paraId="00000452">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453">
      <w:pPr>
        <w:spacing w:after="200" w:before="200" w:line="276" w:lineRule="auto"/>
        <w:ind w:left="0" w:firstLine="0"/>
        <w:rPr>
          <w:sz w:val="24"/>
          <w:szCs w:val="24"/>
        </w:rPr>
      </w:pPr>
      <w:r w:rsidDel="00000000" w:rsidR="00000000" w:rsidRPr="00000000">
        <w:rPr>
          <w:sz w:val="24"/>
          <w:szCs w:val="24"/>
          <w:rtl w:val="0"/>
        </w:rPr>
        <w:t xml:space="preserve">AUSTIN: Good question!</w:t>
      </w:r>
    </w:p>
    <w:p w:rsidR="00000000" w:rsidDel="00000000" w:rsidP="00000000" w:rsidRDefault="00000000" w:rsidRPr="00000000" w14:paraId="00000454">
      <w:pPr>
        <w:spacing w:after="200" w:before="200" w:line="276" w:lineRule="auto"/>
        <w:ind w:left="0" w:firstLine="0"/>
        <w:rPr>
          <w:sz w:val="24"/>
          <w:szCs w:val="24"/>
        </w:rPr>
      </w:pPr>
      <w:r w:rsidDel="00000000" w:rsidR="00000000" w:rsidRPr="00000000">
        <w:rPr>
          <w:sz w:val="24"/>
          <w:szCs w:val="24"/>
          <w:rtl w:val="0"/>
        </w:rPr>
        <w:t xml:space="preserve">ALI: So it's like, um- it's like a porcelain cat figure? But it's- she can move it. So it looks like it's a real cat.</w:t>
      </w:r>
    </w:p>
    <w:p w:rsidR="00000000" w:rsidDel="00000000" w:rsidP="00000000" w:rsidRDefault="00000000" w:rsidRPr="00000000" w14:paraId="00000455">
      <w:pPr>
        <w:spacing w:after="200" w:before="200" w:line="276" w:lineRule="auto"/>
        <w:ind w:left="0" w:firstLine="0"/>
        <w:rPr>
          <w:sz w:val="24"/>
          <w:szCs w:val="24"/>
        </w:rPr>
      </w:pPr>
      <w:r w:rsidDel="00000000" w:rsidR="00000000" w:rsidRPr="00000000">
        <w:rPr>
          <w:sz w:val="24"/>
          <w:szCs w:val="24"/>
          <w:rtl w:val="0"/>
        </w:rPr>
        <w:t xml:space="preserve">AUSTIN: It's like, white porcelain?</w:t>
      </w:r>
    </w:p>
    <w:p w:rsidR="00000000" w:rsidDel="00000000" w:rsidP="00000000" w:rsidRDefault="00000000" w:rsidRPr="00000000" w14:paraId="00000456">
      <w:pPr>
        <w:spacing w:after="200" w:before="200" w:line="276" w:lineRule="auto"/>
        <w:ind w:left="0" w:firstLine="0"/>
        <w:rPr>
          <w:sz w:val="24"/>
          <w:szCs w:val="24"/>
        </w:rPr>
      </w:pPr>
      <w:r w:rsidDel="00000000" w:rsidR="00000000" w:rsidRPr="00000000">
        <w:rPr>
          <w:sz w:val="24"/>
          <w:szCs w:val="24"/>
          <w:rtl w:val="0"/>
        </w:rPr>
        <w:t xml:space="preserve">ALI: Um, it's a black cat, actually. With- yeah</w:t>
      </w:r>
    </w:p>
    <w:p w:rsidR="00000000" w:rsidDel="00000000" w:rsidP="00000000" w:rsidRDefault="00000000" w:rsidRPr="00000000" w14:paraId="00000457">
      <w:pPr>
        <w:spacing w:after="200" w:before="200" w:line="276" w:lineRule="auto"/>
        <w:ind w:left="0" w:firstLine="0"/>
        <w:rPr>
          <w:sz w:val="24"/>
          <w:szCs w:val="24"/>
        </w:rPr>
      </w:pPr>
      <w:r w:rsidDel="00000000" w:rsidR="00000000" w:rsidRPr="00000000">
        <w:rPr>
          <w:sz w:val="24"/>
          <w:szCs w:val="24"/>
          <w:rtl w:val="0"/>
        </w:rPr>
        <w:t xml:space="preserve">AUSTIN: Oh, okay. Nice. Nice.</w:t>
      </w:r>
    </w:p>
    <w:p w:rsidR="00000000" w:rsidDel="00000000" w:rsidP="00000000" w:rsidRDefault="00000000" w:rsidRPr="00000000" w14:paraId="00000458">
      <w:pPr>
        <w:spacing w:after="200" w:before="200" w:line="276" w:lineRule="auto"/>
        <w:ind w:left="0" w:firstLine="0"/>
        <w:rPr>
          <w:sz w:val="24"/>
          <w:szCs w:val="24"/>
        </w:rPr>
      </w:pPr>
      <w:r w:rsidDel="00000000" w:rsidR="00000000" w:rsidRPr="00000000">
        <w:rPr>
          <w:sz w:val="24"/>
          <w:szCs w:val="24"/>
          <w:rtl w:val="0"/>
        </w:rPr>
        <w:t xml:space="preserve">ALI: With like, um, the ears are painted gold on the inside? And then her eyes are like jewels?</w:t>
      </w:r>
    </w:p>
    <w:p w:rsidR="00000000" w:rsidDel="00000000" w:rsidP="00000000" w:rsidRDefault="00000000" w:rsidRPr="00000000" w14:paraId="00000459">
      <w:pPr>
        <w:spacing w:after="200" w:before="200" w:line="276" w:lineRule="auto"/>
        <w:ind w:left="0" w:firstLine="0"/>
        <w:rPr>
          <w:sz w:val="24"/>
          <w:szCs w:val="24"/>
        </w:rPr>
      </w:pPr>
      <w:r w:rsidDel="00000000" w:rsidR="00000000" w:rsidRPr="00000000">
        <w:rPr>
          <w:sz w:val="24"/>
          <w:szCs w:val="24"/>
          <w:rtl w:val="0"/>
        </w:rPr>
        <w:t xml:space="preserve">AUSTIN: Cool.</w:t>
      </w:r>
    </w:p>
    <w:p w:rsidR="00000000" w:rsidDel="00000000" w:rsidP="00000000" w:rsidRDefault="00000000" w:rsidRPr="00000000" w14:paraId="0000045A">
      <w:pPr>
        <w:spacing w:after="200" w:before="200" w:line="276" w:lineRule="auto"/>
        <w:ind w:left="0" w:firstLine="0"/>
        <w:rPr>
          <w:sz w:val="24"/>
          <w:szCs w:val="24"/>
        </w:rPr>
      </w:pPr>
      <w:r w:rsidDel="00000000" w:rsidR="00000000" w:rsidRPr="00000000">
        <w:rPr>
          <w:sz w:val="24"/>
          <w:szCs w:val="24"/>
          <w:rtl w:val="0"/>
        </w:rPr>
        <w:t xml:space="preserve">ALI: But if you- I mean if you don't look too closely it's just a cat. It's fine.</w:t>
      </w:r>
    </w:p>
    <w:p w:rsidR="00000000" w:rsidDel="00000000" w:rsidP="00000000" w:rsidRDefault="00000000" w:rsidRPr="00000000" w14:paraId="0000045B">
      <w:pPr>
        <w:spacing w:after="200" w:before="200" w:line="276" w:lineRule="auto"/>
        <w:ind w:left="0" w:firstLine="0"/>
        <w:rPr>
          <w:sz w:val="24"/>
          <w:szCs w:val="24"/>
        </w:rPr>
      </w:pPr>
      <w:r w:rsidDel="00000000" w:rsidR="00000000" w:rsidRPr="00000000">
        <w:rPr>
          <w:sz w:val="24"/>
          <w:szCs w:val="24"/>
          <w:rtl w:val="0"/>
        </w:rPr>
        <w:t xml:space="preserve">[Austin makes an unsure noise and Ali laughs]</w:t>
      </w:r>
    </w:p>
    <w:p w:rsidR="00000000" w:rsidDel="00000000" w:rsidP="00000000" w:rsidRDefault="00000000" w:rsidRPr="00000000" w14:paraId="0000045C">
      <w:pPr>
        <w:spacing w:after="200" w:before="200" w:line="276" w:lineRule="auto"/>
        <w:ind w:left="0" w:firstLine="0"/>
        <w:rPr>
          <w:sz w:val="24"/>
          <w:szCs w:val="24"/>
        </w:rPr>
      </w:pPr>
      <w:r w:rsidDel="00000000" w:rsidR="00000000" w:rsidRPr="00000000">
        <w:rPr>
          <w:sz w:val="24"/>
          <w:szCs w:val="24"/>
          <w:rtl w:val="0"/>
        </w:rPr>
        <w:t xml:space="preserve">AUSTIN: Okay. Alright, so you're using </w:t>
      </w:r>
      <w:r w:rsidDel="00000000" w:rsidR="00000000" w:rsidRPr="00000000">
        <w:rPr>
          <w:i w:val="1"/>
          <w:sz w:val="24"/>
          <w:szCs w:val="24"/>
          <w:rtl w:val="0"/>
        </w:rPr>
        <w:t xml:space="preserve">Survey</w:t>
      </w:r>
      <w:r w:rsidDel="00000000" w:rsidR="00000000" w:rsidRPr="00000000">
        <w:rPr>
          <w:sz w:val="24"/>
          <w:szCs w:val="24"/>
          <w:rtl w:val="0"/>
        </w:rPr>
        <w:t xml:space="preserve">, which is: "you survey a location or situation, understand what's going on, sense trouble before it happens, gather information about opportunities and exploits." Uh, and I'm gonna say, again there are kind of three types of- of actions that you can take. A ‘</w:t>
      </w:r>
      <w:r w:rsidDel="00000000" w:rsidR="00000000" w:rsidRPr="00000000">
        <w:rPr>
          <w:i w:val="1"/>
          <w:sz w:val="24"/>
          <w:szCs w:val="24"/>
          <w:rtl w:val="0"/>
        </w:rPr>
        <w:t xml:space="preserve">controlled’ </w:t>
      </w:r>
      <w:r w:rsidDel="00000000" w:rsidR="00000000" w:rsidRPr="00000000">
        <w:rPr>
          <w:sz w:val="24"/>
          <w:szCs w:val="24"/>
          <w:rtl w:val="0"/>
        </w:rPr>
        <w:t xml:space="preserve">action, a ‘</w:t>
      </w:r>
      <w:r w:rsidDel="00000000" w:rsidR="00000000" w:rsidRPr="00000000">
        <w:rPr>
          <w:i w:val="1"/>
          <w:sz w:val="24"/>
          <w:szCs w:val="24"/>
          <w:rtl w:val="0"/>
        </w:rPr>
        <w:t xml:space="preserve">risky’ </w:t>
      </w:r>
      <w:r w:rsidDel="00000000" w:rsidR="00000000" w:rsidRPr="00000000">
        <w:rPr>
          <w:sz w:val="24"/>
          <w:szCs w:val="24"/>
          <w:rtl w:val="0"/>
        </w:rPr>
        <w:t xml:space="preserve">action, or a ‘</w:t>
      </w:r>
      <w:r w:rsidDel="00000000" w:rsidR="00000000" w:rsidRPr="00000000">
        <w:rPr>
          <w:i w:val="1"/>
          <w:sz w:val="24"/>
          <w:szCs w:val="24"/>
          <w:rtl w:val="0"/>
        </w:rPr>
        <w:t xml:space="preserve">desperate’ </w:t>
      </w:r>
      <w:r w:rsidDel="00000000" w:rsidR="00000000" w:rsidRPr="00000000">
        <w:rPr>
          <w:sz w:val="24"/>
          <w:szCs w:val="24"/>
          <w:rtl w:val="0"/>
        </w:rPr>
        <w:t xml:space="preserve">action. I'm gonna say this is ‘</w:t>
      </w:r>
      <w:r w:rsidDel="00000000" w:rsidR="00000000" w:rsidRPr="00000000">
        <w:rPr>
          <w:i w:val="1"/>
          <w:sz w:val="24"/>
          <w:szCs w:val="24"/>
          <w:rtl w:val="0"/>
        </w:rPr>
        <w:t xml:space="preserve">risky’</w:t>
      </w:r>
      <w:r w:rsidDel="00000000" w:rsidR="00000000" w:rsidRPr="00000000">
        <w:rPr>
          <w:sz w:val="24"/>
          <w:szCs w:val="24"/>
          <w:rtl w:val="0"/>
        </w:rPr>
        <w:t xml:space="preserve">. Uh, "you go head-to head, you act under fire, you take a chance". Um, and so to do this, you um, roll your ‘</w:t>
      </w:r>
      <w:r w:rsidDel="00000000" w:rsidR="00000000" w:rsidRPr="00000000">
        <w:rPr>
          <w:i w:val="1"/>
          <w:sz w:val="24"/>
          <w:szCs w:val="24"/>
          <w:rtl w:val="0"/>
        </w:rPr>
        <w:t xml:space="preserve">Survey’ </w:t>
      </w:r>
      <w:r w:rsidDel="00000000" w:rsidR="00000000" w:rsidRPr="00000000">
        <w:rPr>
          <w:sz w:val="24"/>
          <w:szCs w:val="24"/>
          <w:rtl w:val="0"/>
        </w:rPr>
        <w:t xml:space="preserve">skill. I think there's actually just a button for you to click.</w:t>
      </w:r>
    </w:p>
    <w:p w:rsidR="00000000" w:rsidDel="00000000" w:rsidP="00000000" w:rsidRDefault="00000000" w:rsidRPr="00000000" w14:paraId="0000045D">
      <w:pPr>
        <w:pStyle w:val="Heading1"/>
        <w:spacing w:after="200" w:before="200" w:lineRule="auto"/>
        <w:jc w:val="center"/>
        <w:rPr/>
      </w:pPr>
      <w:bookmarkStart w:colFirst="0" w:colLast="0" w:name="_t7nem2rqjub0" w:id="7"/>
      <w:bookmarkEnd w:id="7"/>
      <w:r w:rsidDel="00000000" w:rsidR="00000000" w:rsidRPr="00000000">
        <w:rPr>
          <w:rtl w:val="0"/>
        </w:rPr>
        <w:t xml:space="preserve">[</w:t>
      </w:r>
      <w:r w:rsidDel="00000000" w:rsidR="00000000" w:rsidRPr="00000000">
        <w:rPr>
          <w:rtl w:val="0"/>
        </w:rPr>
        <w:t xml:space="preserve">1:45:02]</w:t>
      </w:r>
    </w:p>
    <w:p w:rsidR="00000000" w:rsidDel="00000000" w:rsidP="00000000" w:rsidRDefault="00000000" w:rsidRPr="00000000" w14:paraId="0000045E">
      <w:pPr>
        <w:spacing w:after="200" w:before="200" w:line="276" w:lineRule="auto"/>
        <w:ind w:left="0" w:firstLine="0"/>
        <w:rPr>
          <w:sz w:val="24"/>
          <w:szCs w:val="24"/>
        </w:rPr>
      </w:pPr>
      <w:r w:rsidDel="00000000" w:rsidR="00000000" w:rsidRPr="00000000">
        <w:rPr>
          <w:sz w:val="24"/>
          <w:szCs w:val="24"/>
          <w:rtl w:val="0"/>
        </w:rPr>
        <w:t xml:space="preserve">ALI: Yep!</w:t>
      </w:r>
    </w:p>
    <w:p w:rsidR="00000000" w:rsidDel="00000000" w:rsidP="00000000" w:rsidRDefault="00000000" w:rsidRPr="00000000" w14:paraId="0000045F">
      <w:pPr>
        <w:spacing w:after="200" w:before="200" w:line="276" w:lineRule="auto"/>
        <w:ind w:left="0" w:firstLine="0"/>
        <w:rPr>
          <w:sz w:val="24"/>
          <w:szCs w:val="24"/>
        </w:rPr>
      </w:pPr>
      <w:r w:rsidDel="00000000" w:rsidR="00000000" w:rsidRPr="00000000">
        <w:rPr>
          <w:sz w:val="24"/>
          <w:szCs w:val="24"/>
          <w:rtl w:val="0"/>
        </w:rPr>
        <w:t xml:space="preserve">AUSTIN: So go ahead and-and-</w:t>
      </w:r>
    </w:p>
    <w:p w:rsidR="00000000" w:rsidDel="00000000" w:rsidP="00000000" w:rsidRDefault="00000000" w:rsidRPr="00000000" w14:paraId="00000460">
      <w:pPr>
        <w:spacing w:after="200" w:before="200" w:line="276" w:lineRule="auto"/>
        <w:ind w:left="0" w:firstLine="0"/>
        <w:rPr>
          <w:sz w:val="24"/>
          <w:szCs w:val="24"/>
        </w:rPr>
      </w:pPr>
      <w:r w:rsidDel="00000000" w:rsidR="00000000" w:rsidRPr="00000000">
        <w:rPr>
          <w:sz w:val="24"/>
          <w:szCs w:val="24"/>
          <w:rtl w:val="0"/>
        </w:rPr>
        <w:t xml:space="preserve">ALI: Oh, and then it says input- oh, wow! Huh.</w:t>
      </w:r>
    </w:p>
    <w:p w:rsidR="00000000" w:rsidDel="00000000" w:rsidP="00000000" w:rsidRDefault="00000000" w:rsidRPr="00000000" w14:paraId="00000461">
      <w:pPr>
        <w:spacing w:after="200" w:before="200" w:line="276" w:lineRule="auto"/>
        <w:ind w:left="0" w:firstLine="0"/>
        <w:rPr>
          <w:sz w:val="24"/>
          <w:szCs w:val="24"/>
        </w:rPr>
      </w:pPr>
      <w:r w:rsidDel="00000000" w:rsidR="00000000" w:rsidRPr="00000000">
        <w:rPr>
          <w:sz w:val="24"/>
          <w:szCs w:val="24"/>
          <w:rtl w:val="0"/>
        </w:rPr>
        <w:t xml:space="preserve">AUSTIN: Wait what's it say when you click it?</w:t>
      </w:r>
    </w:p>
    <w:p w:rsidR="00000000" w:rsidDel="00000000" w:rsidP="00000000" w:rsidRDefault="00000000" w:rsidRPr="00000000" w14:paraId="00000462">
      <w:pPr>
        <w:spacing w:after="200" w:before="200" w:line="276" w:lineRule="auto"/>
        <w:ind w:left="0" w:firstLine="0"/>
        <w:rPr>
          <w:sz w:val="24"/>
          <w:szCs w:val="24"/>
        </w:rPr>
      </w:pPr>
      <w:r w:rsidDel="00000000" w:rsidR="00000000" w:rsidRPr="00000000">
        <w:rPr>
          <w:sz w:val="24"/>
          <w:szCs w:val="24"/>
          <w:rtl w:val="0"/>
        </w:rPr>
        <w:t xml:space="preserve">ALI: So when I click on it, it tells me...um...</w:t>
      </w:r>
    </w:p>
    <w:p w:rsidR="00000000" w:rsidDel="00000000" w:rsidP="00000000" w:rsidRDefault="00000000" w:rsidRPr="00000000" w14:paraId="00000463">
      <w:pPr>
        <w:spacing w:after="200" w:before="200" w:line="276" w:lineRule="auto"/>
        <w:ind w:left="0" w:firstLine="0"/>
        <w:rPr>
          <w:sz w:val="24"/>
          <w:szCs w:val="24"/>
        </w:rPr>
      </w:pPr>
      <w:r w:rsidDel="00000000" w:rsidR="00000000" w:rsidRPr="00000000">
        <w:rPr>
          <w:sz w:val="24"/>
          <w:szCs w:val="24"/>
          <w:rtl w:val="0"/>
        </w:rPr>
        <w:t xml:space="preserve">AUSTIN: Oh, nice! That's really useful! This is a good </w:t>
      </w:r>
      <w:r w:rsidDel="00000000" w:rsidR="00000000" w:rsidRPr="00000000">
        <w:rPr>
          <w:sz w:val="24"/>
          <w:szCs w:val="24"/>
          <w:rtl w:val="0"/>
        </w:rPr>
        <w:t xml:space="preserve">Blades in the Dark</w:t>
      </w:r>
      <w:r w:rsidDel="00000000" w:rsidR="00000000" w:rsidRPr="00000000">
        <w:rPr>
          <w:sz w:val="24"/>
          <w:szCs w:val="24"/>
          <w:rtl w:val="0"/>
        </w:rPr>
        <w:t xml:space="preserve"> [Ali starts laughing], uh Roll20's </w:t>
      </w:r>
      <w:r w:rsidDel="00000000" w:rsidR="00000000" w:rsidRPr="00000000">
        <w:rPr>
          <w:sz w:val="24"/>
          <w:szCs w:val="24"/>
          <w:rtl w:val="0"/>
        </w:rPr>
        <w:t xml:space="preserve">Blades in the Dark thin</w:t>
      </w:r>
      <w:r w:rsidDel="00000000" w:rsidR="00000000" w:rsidRPr="00000000">
        <w:rPr>
          <w:sz w:val="24"/>
          <w:szCs w:val="24"/>
          <w:rtl w:val="0"/>
        </w:rPr>
        <w:t xml:space="preserve">g is really useful.</w:t>
      </w:r>
    </w:p>
    <w:p w:rsidR="00000000" w:rsidDel="00000000" w:rsidP="00000000" w:rsidRDefault="00000000" w:rsidRPr="00000000" w14:paraId="00000464">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465">
      <w:pPr>
        <w:spacing w:after="200" w:before="200" w:line="276" w:lineRule="auto"/>
        <w:ind w:left="0" w:firstLine="0"/>
        <w:rPr>
          <w:sz w:val="24"/>
          <w:szCs w:val="24"/>
        </w:rPr>
      </w:pPr>
      <w:r w:rsidDel="00000000" w:rsidR="00000000" w:rsidRPr="00000000">
        <w:rPr>
          <w:sz w:val="24"/>
          <w:szCs w:val="24"/>
          <w:rtl w:val="0"/>
        </w:rPr>
        <w:t xml:space="preserve">AUSTIN: So yeah, this a </w:t>
      </w:r>
      <w:r w:rsidDel="00000000" w:rsidR="00000000" w:rsidRPr="00000000">
        <w:rPr>
          <w:i w:val="1"/>
          <w:sz w:val="24"/>
          <w:szCs w:val="24"/>
          <w:rtl w:val="0"/>
        </w:rPr>
        <w:t xml:space="preserve">risky</w:t>
      </w:r>
      <w:r w:rsidDel="00000000" w:rsidR="00000000" w:rsidRPr="00000000">
        <w:rPr>
          <w:sz w:val="24"/>
          <w:szCs w:val="24"/>
          <w:rtl w:val="0"/>
        </w:rPr>
        <w:t xml:space="preserve">...prospect-</w:t>
      </w:r>
    </w:p>
    <w:p w:rsidR="00000000" w:rsidDel="00000000" w:rsidP="00000000" w:rsidRDefault="00000000" w:rsidRPr="00000000" w14:paraId="00000466">
      <w:pPr>
        <w:spacing w:after="200" w:before="200" w:line="276" w:lineRule="auto"/>
        <w:ind w:left="0" w:firstLine="0"/>
        <w:rPr>
          <w:sz w:val="24"/>
          <w:szCs w:val="24"/>
        </w:rPr>
      </w:pPr>
      <w:r w:rsidDel="00000000" w:rsidR="00000000" w:rsidRPr="00000000">
        <w:rPr>
          <w:sz w:val="24"/>
          <w:szCs w:val="24"/>
          <w:rtl w:val="0"/>
        </w:rPr>
        <w:t xml:space="preserve">ALI: And then the effect is </w:t>
      </w:r>
      <w:r w:rsidDel="00000000" w:rsidR="00000000" w:rsidRPr="00000000">
        <w:rPr>
          <w:i w:val="1"/>
          <w:sz w:val="24"/>
          <w:szCs w:val="24"/>
          <w:rtl w:val="0"/>
        </w:rPr>
        <w:t xml:space="preserve">standard, limited, great</w:t>
      </w:r>
      <w:r w:rsidDel="00000000" w:rsidR="00000000" w:rsidRPr="00000000">
        <w:rPr>
          <w:sz w:val="24"/>
          <w:szCs w:val="24"/>
          <w:rtl w:val="0"/>
        </w:rPr>
        <w:t xml:space="preserve">?</w:t>
      </w:r>
    </w:p>
    <w:p w:rsidR="00000000" w:rsidDel="00000000" w:rsidP="00000000" w:rsidRDefault="00000000" w:rsidRPr="00000000" w14:paraId="00000467">
      <w:pPr>
        <w:spacing w:after="200" w:before="200" w:line="276" w:lineRule="auto"/>
        <w:ind w:left="0" w:firstLine="0"/>
        <w:rPr>
          <w:sz w:val="24"/>
          <w:szCs w:val="24"/>
        </w:rPr>
      </w:pPr>
      <w:r w:rsidDel="00000000" w:rsidR="00000000" w:rsidRPr="00000000">
        <w:rPr>
          <w:sz w:val="24"/>
          <w:szCs w:val="24"/>
          <w:rtl w:val="0"/>
        </w:rPr>
        <w:t xml:space="preserve">AUSTIN: Uh, </w:t>
      </w:r>
      <w:r w:rsidDel="00000000" w:rsidR="00000000" w:rsidRPr="00000000">
        <w:rPr>
          <w:i w:val="1"/>
          <w:sz w:val="24"/>
          <w:szCs w:val="24"/>
          <w:rtl w:val="0"/>
        </w:rPr>
        <w:t xml:space="preserve">standard</w:t>
      </w:r>
      <w:r w:rsidDel="00000000" w:rsidR="00000000" w:rsidRPr="00000000">
        <w:rPr>
          <w:sz w:val="24"/>
          <w:szCs w:val="24"/>
          <w:rtl w:val="0"/>
        </w:rPr>
        <w:t xml:space="preserve">.</w:t>
      </w:r>
    </w:p>
    <w:p w:rsidR="00000000" w:rsidDel="00000000" w:rsidP="00000000" w:rsidRDefault="00000000" w:rsidRPr="00000000" w14:paraId="00000468">
      <w:pPr>
        <w:spacing w:after="200" w:before="200" w:line="276" w:lineRule="auto"/>
        <w:ind w:left="0" w:firstLine="0"/>
        <w:rPr>
          <w:sz w:val="24"/>
          <w:szCs w:val="24"/>
        </w:rPr>
      </w:pPr>
      <w:r w:rsidDel="00000000" w:rsidR="00000000" w:rsidRPr="00000000">
        <w:rPr>
          <w:sz w:val="24"/>
          <w:szCs w:val="24"/>
          <w:rtl w:val="0"/>
        </w:rPr>
        <w:t xml:space="preserve">ALI: </w:t>
      </w:r>
      <w:r w:rsidDel="00000000" w:rsidR="00000000" w:rsidRPr="00000000">
        <w:rPr>
          <w:i w:val="1"/>
          <w:sz w:val="24"/>
          <w:szCs w:val="24"/>
          <w:rtl w:val="0"/>
        </w:rPr>
        <w:t xml:space="preserve">Standard</w:t>
      </w:r>
      <w:r w:rsidDel="00000000" w:rsidR="00000000" w:rsidRPr="00000000">
        <w:rPr>
          <w:sz w:val="24"/>
          <w:szCs w:val="24"/>
          <w:rtl w:val="0"/>
        </w:rPr>
        <w:t xml:space="preserve">. Okay.</w:t>
      </w:r>
    </w:p>
    <w:p w:rsidR="00000000" w:rsidDel="00000000" w:rsidP="00000000" w:rsidRDefault="00000000" w:rsidRPr="00000000" w14:paraId="00000469">
      <w:pPr>
        <w:spacing w:after="200" w:before="200" w:line="276" w:lineRule="auto"/>
        <w:ind w:left="0" w:firstLine="0"/>
        <w:rPr>
          <w:sz w:val="24"/>
          <w:szCs w:val="24"/>
        </w:rPr>
      </w:pPr>
      <w:r w:rsidDel="00000000" w:rsidR="00000000" w:rsidRPr="00000000">
        <w:rPr>
          <w:sz w:val="24"/>
          <w:szCs w:val="24"/>
          <w:rtl w:val="0"/>
        </w:rPr>
        <w:t xml:space="preserve">AUSTIN: Now if you want to go </w:t>
      </w:r>
      <w:r w:rsidDel="00000000" w:rsidR="00000000" w:rsidRPr="00000000">
        <w:rPr>
          <w:i w:val="1"/>
          <w:sz w:val="24"/>
          <w:szCs w:val="24"/>
          <w:rtl w:val="0"/>
        </w:rPr>
        <w:t xml:space="preserve">in</w:t>
      </w:r>
      <w:r w:rsidDel="00000000" w:rsidR="00000000" w:rsidRPr="00000000">
        <w:rPr>
          <w:sz w:val="24"/>
          <w:szCs w:val="24"/>
          <w:rtl w:val="0"/>
        </w:rPr>
        <w:t xml:space="preserve"> the train,</w:t>
      </w:r>
    </w:p>
    <w:p w:rsidR="00000000" w:rsidDel="00000000" w:rsidP="00000000" w:rsidRDefault="00000000" w:rsidRPr="00000000" w14:paraId="0000046A">
      <w:pPr>
        <w:spacing w:after="200" w:before="200" w:line="276" w:lineRule="auto"/>
        <w:ind w:left="0" w:firstLine="0"/>
        <w:rPr>
          <w:sz w:val="24"/>
          <w:szCs w:val="24"/>
        </w:rPr>
      </w:pPr>
      <w:r w:rsidDel="00000000" w:rsidR="00000000" w:rsidRPr="00000000">
        <w:rPr>
          <w:sz w:val="24"/>
          <w:szCs w:val="24"/>
          <w:rtl w:val="0"/>
        </w:rPr>
        <w:t xml:space="preserve">ALI: Um.</w:t>
      </w:r>
    </w:p>
    <w:p w:rsidR="00000000" w:rsidDel="00000000" w:rsidP="00000000" w:rsidRDefault="00000000" w:rsidRPr="00000000" w14:paraId="0000046B">
      <w:pPr>
        <w:spacing w:after="200" w:before="200" w:line="276" w:lineRule="auto"/>
        <w:ind w:left="0" w:firstLine="0"/>
        <w:rPr>
          <w:sz w:val="24"/>
          <w:szCs w:val="24"/>
        </w:rPr>
      </w:pPr>
      <w:r w:rsidDel="00000000" w:rsidR="00000000" w:rsidRPr="00000000">
        <w:rPr>
          <w:sz w:val="24"/>
          <w:szCs w:val="24"/>
          <w:rtl w:val="0"/>
        </w:rPr>
        <w:t xml:space="preserve">AUSTIN: If you want to go in the train I can give you more, but it's gonna be more than risky. It's gonna be desperate. Uh, and for people listening in at home, that changes what the outcome can be. [Ali sighs] And those things, to be clear, aren't necessarily locked. Like, desperate does not always give you a great effect. Risky does not always give you a standard effect. But like, for this first roll that's how we're gonna do it. So.</w:t>
      </w:r>
    </w:p>
    <w:p w:rsidR="00000000" w:rsidDel="00000000" w:rsidP="00000000" w:rsidRDefault="00000000" w:rsidRPr="00000000" w14:paraId="0000046C">
      <w:pPr>
        <w:spacing w:after="200" w:before="200" w:line="276" w:lineRule="auto"/>
        <w:ind w:left="0" w:firstLine="0"/>
        <w:rPr>
          <w:sz w:val="24"/>
          <w:szCs w:val="24"/>
        </w:rPr>
      </w:pPr>
      <w:r w:rsidDel="00000000" w:rsidR="00000000" w:rsidRPr="00000000">
        <w:rPr>
          <w:sz w:val="24"/>
          <w:szCs w:val="24"/>
          <w:rtl w:val="0"/>
        </w:rPr>
        <w:t xml:space="preserve">ALI: I'm open to suggestion here but I feel like right now what I'm just doing is trying to like, suss out how many cars there are,</w:t>
      </w:r>
    </w:p>
    <w:p w:rsidR="00000000" w:rsidDel="00000000" w:rsidP="00000000" w:rsidRDefault="00000000" w:rsidRPr="00000000" w14:paraId="0000046D">
      <w:pPr>
        <w:spacing w:after="200" w:before="200" w:line="276" w:lineRule="auto"/>
        <w:ind w:left="0" w:firstLine="0"/>
        <w:rPr>
          <w:sz w:val="24"/>
          <w:szCs w:val="24"/>
        </w:rPr>
      </w:pPr>
      <w:r w:rsidDel="00000000" w:rsidR="00000000" w:rsidRPr="00000000">
        <w:rPr>
          <w:sz w:val="24"/>
          <w:szCs w:val="24"/>
          <w:rtl w:val="0"/>
        </w:rPr>
        <w:t xml:space="preserve">AUSTIN: Yeah.</w:t>
      </w:r>
    </w:p>
    <w:p w:rsidR="00000000" w:rsidDel="00000000" w:rsidP="00000000" w:rsidRDefault="00000000" w:rsidRPr="00000000" w14:paraId="0000046E">
      <w:pPr>
        <w:spacing w:after="200" w:before="200" w:line="276" w:lineRule="auto"/>
        <w:ind w:left="0" w:firstLine="0"/>
        <w:rPr>
          <w:sz w:val="24"/>
          <w:szCs w:val="24"/>
        </w:rPr>
      </w:pPr>
      <w:r w:rsidDel="00000000" w:rsidR="00000000" w:rsidRPr="00000000">
        <w:rPr>
          <w:sz w:val="24"/>
          <w:szCs w:val="24"/>
          <w:rtl w:val="0"/>
        </w:rPr>
        <w:t xml:space="preserve">DRE: Yep.</w:t>
      </w:r>
    </w:p>
    <w:p w:rsidR="00000000" w:rsidDel="00000000" w:rsidP="00000000" w:rsidRDefault="00000000" w:rsidRPr="00000000" w14:paraId="0000046F">
      <w:pPr>
        <w:spacing w:after="200" w:before="200" w:line="276" w:lineRule="auto"/>
        <w:ind w:left="0" w:firstLine="0"/>
        <w:rPr>
          <w:sz w:val="24"/>
          <w:szCs w:val="24"/>
        </w:rPr>
      </w:pPr>
      <w:r w:rsidDel="00000000" w:rsidR="00000000" w:rsidRPr="00000000">
        <w:rPr>
          <w:sz w:val="24"/>
          <w:szCs w:val="24"/>
          <w:rtl w:val="0"/>
        </w:rPr>
        <w:t xml:space="preserve">ALI: Like, how we would split up, and then once we get in, we're gonna get like, inside train information.</w:t>
      </w:r>
    </w:p>
    <w:p w:rsidR="00000000" w:rsidDel="00000000" w:rsidP="00000000" w:rsidRDefault="00000000" w:rsidRPr="00000000" w14:paraId="00000470">
      <w:pPr>
        <w:spacing w:after="200" w:before="200" w:line="276" w:lineRule="auto"/>
        <w:ind w:left="0" w:firstLine="0"/>
        <w:rPr>
          <w:sz w:val="24"/>
          <w:szCs w:val="24"/>
        </w:rPr>
      </w:pPr>
      <w:r w:rsidDel="00000000" w:rsidR="00000000" w:rsidRPr="00000000">
        <w:rPr>
          <w:sz w:val="24"/>
          <w:szCs w:val="24"/>
          <w:rtl w:val="0"/>
        </w:rPr>
        <w:t xml:space="preserve">AUSTIN: Sounds good. And again, we can always flashback if we ever need to.</w:t>
      </w:r>
    </w:p>
    <w:p w:rsidR="00000000" w:rsidDel="00000000" w:rsidP="00000000" w:rsidRDefault="00000000" w:rsidRPr="00000000" w14:paraId="00000471">
      <w:pPr>
        <w:spacing w:after="200" w:before="200" w:line="276" w:lineRule="auto"/>
        <w:ind w:left="0" w:firstLine="0"/>
        <w:rPr>
          <w:sz w:val="24"/>
          <w:szCs w:val="24"/>
        </w:rPr>
      </w:pPr>
      <w:r w:rsidDel="00000000" w:rsidR="00000000" w:rsidRPr="00000000">
        <w:rPr>
          <w:sz w:val="24"/>
          <w:szCs w:val="24"/>
          <w:rtl w:val="0"/>
        </w:rPr>
        <w:t xml:space="preserve">ALI: Um, and then extra isn't anything right now, right?</w:t>
      </w:r>
    </w:p>
    <w:p w:rsidR="00000000" w:rsidDel="00000000" w:rsidP="00000000" w:rsidRDefault="00000000" w:rsidRPr="00000000" w14:paraId="00000472">
      <w:pPr>
        <w:spacing w:after="200" w:before="200" w:line="276" w:lineRule="auto"/>
        <w:ind w:left="0" w:firstLine="0"/>
        <w:rPr>
          <w:sz w:val="24"/>
          <w:szCs w:val="24"/>
        </w:rPr>
      </w:pPr>
      <w:r w:rsidDel="00000000" w:rsidR="00000000" w:rsidRPr="00000000">
        <w:rPr>
          <w:sz w:val="24"/>
          <w:szCs w:val="24"/>
          <w:rtl w:val="0"/>
        </w:rPr>
        <w:t xml:space="preserve">AUSTIN: What's extra say?</w:t>
      </w:r>
    </w:p>
    <w:p w:rsidR="00000000" w:rsidDel="00000000" w:rsidP="00000000" w:rsidRDefault="00000000" w:rsidRPr="00000000" w14:paraId="00000473">
      <w:pPr>
        <w:spacing w:after="200" w:before="200" w:line="276" w:lineRule="auto"/>
        <w:ind w:left="0" w:firstLine="0"/>
        <w:rPr>
          <w:sz w:val="24"/>
          <w:szCs w:val="24"/>
        </w:rPr>
      </w:pPr>
      <w:r w:rsidDel="00000000" w:rsidR="00000000" w:rsidRPr="00000000">
        <w:rPr>
          <w:sz w:val="24"/>
          <w:szCs w:val="24"/>
          <w:rtl w:val="0"/>
        </w:rPr>
        <w:t xml:space="preserve">ALI: It just says 'extra', and then there's a zero.</w:t>
      </w:r>
    </w:p>
    <w:p w:rsidR="00000000" w:rsidDel="00000000" w:rsidP="00000000" w:rsidRDefault="00000000" w:rsidRPr="00000000" w14:paraId="00000474">
      <w:pPr>
        <w:spacing w:after="200" w:before="200" w:line="276" w:lineRule="auto"/>
        <w:ind w:left="0" w:firstLine="0"/>
        <w:rPr>
          <w:sz w:val="24"/>
          <w:szCs w:val="24"/>
        </w:rPr>
      </w:pPr>
      <w:r w:rsidDel="00000000" w:rsidR="00000000" w:rsidRPr="00000000">
        <w:rPr>
          <w:sz w:val="24"/>
          <w:szCs w:val="24"/>
          <w:rtl w:val="0"/>
        </w:rPr>
        <w:t xml:space="preserve">AUSTIN: Uh, yeah that's nothing. That would be like if I was giving you a bonus for something, I'm pretty sure. Um, so no. Ooh, [Ali starts laughing] Heh.</w:t>
      </w:r>
    </w:p>
    <w:p w:rsidR="00000000" w:rsidDel="00000000" w:rsidP="00000000" w:rsidRDefault="00000000" w:rsidRPr="00000000" w14:paraId="00000475">
      <w:pPr>
        <w:spacing w:after="200" w:before="200" w:line="276" w:lineRule="auto"/>
        <w:ind w:left="0" w:firstLine="0"/>
        <w:rPr>
          <w:sz w:val="24"/>
          <w:szCs w:val="24"/>
        </w:rPr>
      </w:pPr>
      <w:r w:rsidDel="00000000" w:rsidR="00000000" w:rsidRPr="00000000">
        <w:rPr>
          <w:sz w:val="24"/>
          <w:szCs w:val="24"/>
          <w:rtl w:val="0"/>
        </w:rPr>
        <w:t xml:space="preserve">DRE: Wah-wah. </w:t>
      </w:r>
    </w:p>
    <w:p w:rsidR="00000000" w:rsidDel="00000000" w:rsidP="00000000" w:rsidRDefault="00000000" w:rsidRPr="00000000" w14:paraId="00000476">
      <w:pPr>
        <w:spacing w:after="200" w:before="200" w:line="276" w:lineRule="auto"/>
        <w:ind w:left="0" w:firstLine="0"/>
        <w:rPr>
          <w:sz w:val="24"/>
          <w:szCs w:val="24"/>
        </w:rPr>
      </w:pPr>
      <w:r w:rsidDel="00000000" w:rsidR="00000000" w:rsidRPr="00000000">
        <w:rPr>
          <w:sz w:val="24"/>
          <w:szCs w:val="24"/>
          <w:rtl w:val="0"/>
        </w:rPr>
        <w:t xml:space="preserve">ALI, laughing: Welcome to Friends at the Table! Ali rolled a one!</w:t>
      </w:r>
    </w:p>
    <w:p w:rsidR="00000000" w:rsidDel="00000000" w:rsidP="00000000" w:rsidRDefault="00000000" w:rsidRPr="00000000" w14:paraId="00000477">
      <w:pPr>
        <w:spacing w:after="200" w:before="200" w:line="276" w:lineRule="auto"/>
        <w:ind w:left="0" w:firstLine="0"/>
        <w:rPr>
          <w:sz w:val="24"/>
          <w:szCs w:val="24"/>
        </w:rPr>
      </w:pPr>
      <w:r w:rsidDel="00000000" w:rsidR="00000000" w:rsidRPr="00000000">
        <w:rPr>
          <w:sz w:val="24"/>
          <w:szCs w:val="24"/>
          <w:rtl w:val="0"/>
        </w:rPr>
        <w:t xml:space="preserve">AUSTIN: Yeah, that- Ali rolled a one. That's. Not great.</w:t>
      </w:r>
    </w:p>
    <w:p w:rsidR="00000000" w:rsidDel="00000000" w:rsidP="00000000" w:rsidRDefault="00000000" w:rsidRPr="00000000" w14:paraId="00000478">
      <w:pPr>
        <w:spacing w:after="200" w:before="200" w:line="276" w:lineRule="auto"/>
        <w:ind w:left="0" w:firstLine="0"/>
        <w:rPr>
          <w:sz w:val="24"/>
          <w:szCs w:val="24"/>
        </w:rPr>
      </w:pPr>
      <w:r w:rsidDel="00000000" w:rsidR="00000000" w:rsidRPr="00000000">
        <w:rPr>
          <w:sz w:val="24"/>
          <w:szCs w:val="24"/>
          <w:rtl w:val="0"/>
        </w:rPr>
        <w:t xml:space="preserve">DRE: The good news is, you'll get to date somebody at the end of this.</w:t>
      </w:r>
    </w:p>
    <w:p w:rsidR="00000000" w:rsidDel="00000000" w:rsidP="00000000" w:rsidRDefault="00000000" w:rsidRPr="00000000" w14:paraId="00000479">
      <w:pPr>
        <w:spacing w:after="200" w:before="200" w:line="276" w:lineRule="auto"/>
        <w:ind w:left="0" w:firstLine="0"/>
        <w:rPr>
          <w:sz w:val="24"/>
          <w:szCs w:val="24"/>
        </w:rPr>
      </w:pPr>
      <w:r w:rsidDel="00000000" w:rsidR="00000000" w:rsidRPr="00000000">
        <w:rPr>
          <w:sz w:val="24"/>
          <w:szCs w:val="24"/>
          <w:rtl w:val="0"/>
        </w:rPr>
        <w:t xml:space="preserve">[Austin laughs]</w:t>
      </w:r>
    </w:p>
    <w:p w:rsidR="00000000" w:rsidDel="00000000" w:rsidP="00000000" w:rsidRDefault="00000000" w:rsidRPr="00000000" w14:paraId="0000047A">
      <w:pPr>
        <w:spacing w:after="200" w:before="200" w:line="276" w:lineRule="auto"/>
        <w:ind w:left="0" w:firstLine="0"/>
        <w:rPr>
          <w:sz w:val="24"/>
          <w:szCs w:val="24"/>
        </w:rPr>
      </w:pPr>
      <w:r w:rsidDel="00000000" w:rsidR="00000000" w:rsidRPr="00000000">
        <w:rPr>
          <w:sz w:val="24"/>
          <w:szCs w:val="24"/>
          <w:rtl w:val="0"/>
        </w:rPr>
        <w:t xml:space="preserve">AUSTIN: Oh, boy.</w:t>
      </w:r>
    </w:p>
    <w:p w:rsidR="00000000" w:rsidDel="00000000" w:rsidP="00000000" w:rsidRDefault="00000000" w:rsidRPr="00000000" w14:paraId="0000047B">
      <w:pPr>
        <w:spacing w:after="200" w:before="200" w:line="276" w:lineRule="auto"/>
        <w:ind w:left="0" w:firstLine="0"/>
        <w:rPr>
          <w:sz w:val="24"/>
          <w:szCs w:val="24"/>
        </w:rPr>
      </w:pPr>
      <w:r w:rsidDel="00000000" w:rsidR="00000000" w:rsidRPr="00000000">
        <w:rPr>
          <w:sz w:val="24"/>
          <w:szCs w:val="24"/>
          <w:rtl w:val="0"/>
        </w:rPr>
        <w:t xml:space="preserve">ALI: Another cat on this-</w:t>
      </w:r>
    </w:p>
    <w:p w:rsidR="00000000" w:rsidDel="00000000" w:rsidP="00000000" w:rsidRDefault="00000000" w:rsidRPr="00000000" w14:paraId="0000047C">
      <w:pPr>
        <w:spacing w:after="200" w:before="200" w:line="276" w:lineRule="auto"/>
        <w:ind w:left="0" w:firstLine="0"/>
        <w:rPr>
          <w:sz w:val="24"/>
          <w:szCs w:val="24"/>
        </w:rPr>
      </w:pPr>
      <w:r w:rsidDel="00000000" w:rsidR="00000000" w:rsidRPr="00000000">
        <w:rPr>
          <w:sz w:val="24"/>
          <w:szCs w:val="24"/>
          <w:rtl w:val="0"/>
        </w:rPr>
        <w:t xml:space="preserve">[Dre laughs loudly]</w:t>
      </w:r>
    </w:p>
    <w:p w:rsidR="00000000" w:rsidDel="00000000" w:rsidP="00000000" w:rsidRDefault="00000000" w:rsidRPr="00000000" w14:paraId="0000047D">
      <w:pPr>
        <w:spacing w:after="200" w:before="200" w:line="276" w:lineRule="auto"/>
        <w:ind w:left="0" w:firstLine="0"/>
        <w:rPr>
          <w:sz w:val="24"/>
          <w:szCs w:val="24"/>
        </w:rPr>
      </w:pPr>
      <w:r w:rsidDel="00000000" w:rsidR="00000000" w:rsidRPr="00000000">
        <w:rPr>
          <w:sz w:val="24"/>
          <w:szCs w:val="24"/>
          <w:rtl w:val="0"/>
        </w:rPr>
        <w:t xml:space="preserve">SYLVIA: [sighs] Jesus.</w:t>
      </w:r>
    </w:p>
    <w:p w:rsidR="00000000" w:rsidDel="00000000" w:rsidP="00000000" w:rsidRDefault="00000000" w:rsidRPr="00000000" w14:paraId="0000047E">
      <w:pPr>
        <w:spacing w:after="200" w:before="200" w:line="276" w:lineRule="auto"/>
        <w:ind w:left="0" w:firstLine="0"/>
        <w:rPr>
          <w:sz w:val="24"/>
          <w:szCs w:val="24"/>
        </w:rPr>
      </w:pPr>
      <w:r w:rsidDel="00000000" w:rsidR="00000000" w:rsidRPr="00000000">
        <w:rPr>
          <w:sz w:val="24"/>
          <w:szCs w:val="24"/>
          <w:rtl w:val="0"/>
        </w:rPr>
        <w:t xml:space="preserve">DRE: You-</w:t>
      </w:r>
    </w:p>
    <w:p w:rsidR="00000000" w:rsidDel="00000000" w:rsidP="00000000" w:rsidRDefault="00000000" w:rsidRPr="00000000" w14:paraId="0000047F">
      <w:pPr>
        <w:spacing w:after="200" w:before="200" w:line="276" w:lineRule="auto"/>
        <w:ind w:left="0" w:firstLine="0"/>
        <w:rPr>
          <w:sz w:val="24"/>
          <w:szCs w:val="24"/>
        </w:rPr>
      </w:pPr>
      <w:r w:rsidDel="00000000" w:rsidR="00000000" w:rsidRPr="00000000">
        <w:rPr>
          <w:sz w:val="24"/>
          <w:szCs w:val="24"/>
          <w:rtl w:val="0"/>
        </w:rPr>
        <w:t xml:space="preserve">[Ali giggles]</w:t>
      </w:r>
    </w:p>
    <w:p w:rsidR="00000000" w:rsidDel="00000000" w:rsidP="00000000" w:rsidRDefault="00000000" w:rsidRPr="00000000" w14:paraId="00000480">
      <w:pPr>
        <w:spacing w:after="200" w:before="200" w:line="276" w:lineRule="auto"/>
        <w:ind w:left="0" w:firstLine="0"/>
        <w:rPr>
          <w:sz w:val="24"/>
          <w:szCs w:val="24"/>
        </w:rPr>
      </w:pPr>
      <w:r w:rsidDel="00000000" w:rsidR="00000000" w:rsidRPr="00000000">
        <w:rPr>
          <w:sz w:val="24"/>
          <w:szCs w:val="24"/>
          <w:rtl w:val="0"/>
        </w:rPr>
        <w:t xml:space="preserve">AUSTIN: Alright, so the way this game works is, you roll- for people listening at home, again - you...when you roll your dice pool, so in this you roll a number of d6s equal to what your stat is. So you have a </w:t>
      </w:r>
      <w:r w:rsidDel="00000000" w:rsidR="00000000" w:rsidRPr="00000000">
        <w:rPr>
          <w:i w:val="1"/>
          <w:sz w:val="24"/>
          <w:szCs w:val="24"/>
          <w:rtl w:val="0"/>
        </w:rPr>
        <w:t xml:space="preserve">Survey </w:t>
      </w:r>
      <w:r w:rsidDel="00000000" w:rsidR="00000000" w:rsidRPr="00000000">
        <w:rPr>
          <w:sz w:val="24"/>
          <w:szCs w:val="24"/>
          <w:rtl w:val="0"/>
        </w:rPr>
        <w:t xml:space="preserve">of one, right Ali?</w:t>
      </w:r>
    </w:p>
    <w:p w:rsidR="00000000" w:rsidDel="00000000" w:rsidP="00000000" w:rsidRDefault="00000000" w:rsidRPr="00000000" w14:paraId="00000481">
      <w:pPr>
        <w:spacing w:after="200" w:before="200" w:line="276" w:lineRule="auto"/>
        <w:ind w:left="0" w:firstLine="0"/>
        <w:rPr>
          <w:sz w:val="24"/>
          <w:szCs w:val="24"/>
        </w:rPr>
      </w:pPr>
      <w:r w:rsidDel="00000000" w:rsidR="00000000" w:rsidRPr="00000000">
        <w:rPr>
          <w:sz w:val="24"/>
          <w:szCs w:val="24"/>
          <w:rtl w:val="0"/>
        </w:rPr>
        <w:t xml:space="preserve">ALI: Mhm.</w:t>
      </w:r>
    </w:p>
    <w:p w:rsidR="00000000" w:rsidDel="00000000" w:rsidP="00000000" w:rsidRDefault="00000000" w:rsidRPr="00000000" w14:paraId="00000482">
      <w:pPr>
        <w:spacing w:after="200" w:before="200" w:line="276" w:lineRule="auto"/>
        <w:ind w:left="0" w:firstLine="0"/>
        <w:rPr>
          <w:sz w:val="24"/>
          <w:szCs w:val="24"/>
        </w:rPr>
      </w:pPr>
      <w:r w:rsidDel="00000000" w:rsidR="00000000" w:rsidRPr="00000000">
        <w:rPr>
          <w:sz w:val="24"/>
          <w:szCs w:val="24"/>
          <w:rtl w:val="0"/>
        </w:rPr>
        <w:t xml:space="preserve">AUSTIN: And that means that you- so you roll that dice, and then whatever the number is determines the outcome. One to a three: things go badly, you suffer harm, a complication occurs, you end up in a desperate </w:t>
      </w:r>
      <w:ins w:author="Layne McArdle" w:id="2" w:date="2019-12-29T04:48:22Z">
        <w:r w:rsidDel="00000000" w:rsidR="00000000" w:rsidRPr="00000000">
          <w:rPr>
            <w:sz w:val="24"/>
            <w:szCs w:val="24"/>
            <w:rtl w:val="0"/>
          </w:rPr>
          <w:t xml:space="preserve">position</w:t>
        </w:r>
      </w:ins>
      <w:del w:author="Layne McArdle" w:id="2" w:date="2019-12-29T04:48:22Z">
        <w:r w:rsidDel="00000000" w:rsidR="00000000" w:rsidRPr="00000000">
          <w:rPr>
            <w:sz w:val="24"/>
            <w:szCs w:val="24"/>
            <w:rtl w:val="0"/>
          </w:rPr>
          <w:delText xml:space="preserve">situation</w:delText>
        </w:r>
      </w:del>
      <w:r w:rsidDel="00000000" w:rsidR="00000000" w:rsidRPr="00000000">
        <w:rPr>
          <w:sz w:val="24"/>
          <w:szCs w:val="24"/>
          <w:rtl w:val="0"/>
        </w:rPr>
        <w:t xml:space="preserve">, or you lose this opportunity. Uh, for four or five, you do it but there's a consequence: you suffer harm, a complication, reduced effect, or you end up in a desperate </w:t>
      </w:r>
      <w:ins w:author="Layne McArdle" w:id="3" w:date="2019-12-29T04:48:28Z">
        <w:r w:rsidDel="00000000" w:rsidR="00000000" w:rsidRPr="00000000">
          <w:rPr>
            <w:sz w:val="24"/>
            <w:szCs w:val="24"/>
            <w:rtl w:val="0"/>
          </w:rPr>
          <w:t xml:space="preserve">position</w:t>
        </w:r>
      </w:ins>
      <w:del w:author="Layne McArdle" w:id="3" w:date="2019-12-29T04:48:28Z">
        <w:r w:rsidDel="00000000" w:rsidR="00000000" w:rsidRPr="00000000">
          <w:rPr>
            <w:sz w:val="24"/>
            <w:szCs w:val="24"/>
            <w:rtl w:val="0"/>
          </w:rPr>
          <w:delText xml:space="preserve">situation</w:delText>
        </w:r>
      </w:del>
      <w:r w:rsidDel="00000000" w:rsidR="00000000" w:rsidRPr="00000000">
        <w:rPr>
          <w:sz w:val="24"/>
          <w:szCs w:val="24"/>
          <w:rtl w:val="0"/>
        </w:rPr>
        <w:t xml:space="preserve">. Six, you do it. And then if you get two sixes then it's a critical and you do it with increased effect. </w:t>
      </w:r>
    </w:p>
    <w:p w:rsidR="00000000" w:rsidDel="00000000" w:rsidP="00000000" w:rsidRDefault="00000000" w:rsidRPr="00000000" w14:paraId="00000483">
      <w:pPr>
        <w:spacing w:after="200" w:before="200" w:line="276" w:lineRule="auto"/>
        <w:ind w:left="0" w:firstLine="720"/>
        <w:rPr>
          <w:sz w:val="24"/>
          <w:szCs w:val="24"/>
        </w:rPr>
      </w:pPr>
      <w:r w:rsidDel="00000000" w:rsidR="00000000" w:rsidRPr="00000000">
        <w:rPr>
          <w:sz w:val="24"/>
          <w:szCs w:val="24"/>
          <w:rtl w:val="0"/>
        </w:rPr>
        <w:t xml:space="preserve">In this case, I'm gonna say...that...you uh, there's a- a complication occurs. Um, you're like walking around, it's a pretty long train, you count like eight cars, nine cars of-of serious length. And then you hear them marching in. Like, a whole rank of pala-din. Probably twenty, twenty-five. And then you hear this like, giant slam of a metal door from one of the train cars being slammed down onto the ground. And you are literally caught between the pala-din who are coming and the inside of that train car. What do you do?</w:t>
      </w:r>
    </w:p>
    <w:p w:rsidR="00000000" w:rsidDel="00000000" w:rsidP="00000000" w:rsidRDefault="00000000" w:rsidRPr="00000000" w14:paraId="00000484">
      <w:pPr>
        <w:spacing w:after="200" w:before="200" w:line="276" w:lineRule="auto"/>
        <w:ind w:left="0" w:firstLine="0"/>
        <w:rPr>
          <w:sz w:val="24"/>
          <w:szCs w:val="24"/>
        </w:rPr>
      </w:pPr>
      <w:r w:rsidDel="00000000" w:rsidR="00000000" w:rsidRPr="00000000">
        <w:rPr>
          <w:sz w:val="24"/>
          <w:szCs w:val="24"/>
          <w:rtl w:val="0"/>
        </w:rPr>
        <w:t xml:space="preserve">ALI: Can I hide-</w:t>
      </w:r>
    </w:p>
    <w:p w:rsidR="00000000" w:rsidDel="00000000" w:rsidP="00000000" w:rsidRDefault="00000000" w:rsidRPr="00000000" w14:paraId="00000485">
      <w:pPr>
        <w:spacing w:after="200" w:before="200" w:line="276" w:lineRule="auto"/>
        <w:ind w:left="0" w:firstLine="0"/>
        <w:rPr>
          <w:sz w:val="24"/>
          <w:szCs w:val="24"/>
        </w:rPr>
      </w:pPr>
      <w:r w:rsidDel="00000000" w:rsidR="00000000" w:rsidRPr="00000000">
        <w:rPr>
          <w:sz w:val="24"/>
          <w:szCs w:val="24"/>
          <w:rtl w:val="0"/>
        </w:rPr>
        <w:t xml:space="preserve">AUSTIN: Or-</w:t>
      </w:r>
    </w:p>
    <w:p w:rsidR="00000000" w:rsidDel="00000000" w:rsidP="00000000" w:rsidRDefault="00000000" w:rsidRPr="00000000" w14:paraId="00000486">
      <w:pPr>
        <w:spacing w:after="200" w:before="200" w:line="276" w:lineRule="auto"/>
        <w:ind w:left="0" w:firstLine="0"/>
        <w:rPr>
          <w:sz w:val="24"/>
          <w:szCs w:val="24"/>
        </w:rPr>
      </w:pPr>
      <w:r w:rsidDel="00000000" w:rsidR="00000000" w:rsidRPr="00000000">
        <w:rPr>
          <w:sz w:val="24"/>
          <w:szCs w:val="24"/>
          <w:rtl w:val="0"/>
        </w:rPr>
        <w:t xml:space="preserve">ALI: Oh- can I-</w:t>
      </w:r>
    </w:p>
    <w:p w:rsidR="00000000" w:rsidDel="00000000" w:rsidP="00000000" w:rsidRDefault="00000000" w:rsidRPr="00000000" w14:paraId="00000487">
      <w:pPr>
        <w:spacing w:after="200" w:before="200" w:line="276" w:lineRule="auto"/>
        <w:ind w:left="0" w:firstLine="0"/>
        <w:rPr>
          <w:sz w:val="24"/>
          <w:szCs w:val="24"/>
        </w:rPr>
      </w:pPr>
      <w:r w:rsidDel="00000000" w:rsidR="00000000" w:rsidRPr="00000000">
        <w:rPr>
          <w:sz w:val="24"/>
          <w:szCs w:val="24"/>
          <w:rtl w:val="0"/>
        </w:rPr>
        <w:t xml:space="preserve">AUSTIN: Go ahead-</w:t>
      </w:r>
    </w:p>
    <w:p w:rsidR="00000000" w:rsidDel="00000000" w:rsidP="00000000" w:rsidRDefault="00000000" w:rsidRPr="00000000" w14:paraId="00000488">
      <w:pPr>
        <w:spacing w:after="200" w:before="200" w:line="276" w:lineRule="auto"/>
        <w:ind w:left="0" w:firstLine="0"/>
        <w:rPr>
          <w:sz w:val="24"/>
          <w:szCs w:val="24"/>
        </w:rPr>
      </w:pPr>
      <w:r w:rsidDel="00000000" w:rsidR="00000000" w:rsidRPr="00000000">
        <w:rPr>
          <w:sz w:val="24"/>
          <w:szCs w:val="24"/>
          <w:rtl w:val="0"/>
        </w:rPr>
        <w:t xml:space="preserve">ALI: -like, hide under one of the seats?</w:t>
      </w:r>
    </w:p>
    <w:p w:rsidR="00000000" w:rsidDel="00000000" w:rsidP="00000000" w:rsidRDefault="00000000" w:rsidRPr="00000000" w14:paraId="00000489">
      <w:pPr>
        <w:spacing w:after="200" w:before="200" w:line="276" w:lineRule="auto"/>
        <w:ind w:left="0" w:firstLine="0"/>
        <w:rPr>
          <w:sz w:val="24"/>
          <w:szCs w:val="24"/>
        </w:rPr>
      </w:pPr>
      <w:r w:rsidDel="00000000" w:rsidR="00000000" w:rsidRPr="00000000">
        <w:rPr>
          <w:sz w:val="24"/>
          <w:szCs w:val="24"/>
          <w:rtl w:val="0"/>
        </w:rPr>
        <w:t xml:space="preserve">AUSTIN: No, there are no seats inside this train car.</w:t>
      </w:r>
    </w:p>
    <w:p w:rsidR="00000000" w:rsidDel="00000000" w:rsidP="00000000" w:rsidRDefault="00000000" w:rsidRPr="00000000" w14:paraId="0000048A">
      <w:pPr>
        <w:spacing w:after="200" w:before="200" w:line="276" w:lineRule="auto"/>
        <w:ind w:left="0" w:firstLine="0"/>
        <w:rPr>
          <w:sz w:val="24"/>
          <w:szCs w:val="24"/>
        </w:rPr>
      </w:pPr>
      <w:r w:rsidDel="00000000" w:rsidR="00000000" w:rsidRPr="00000000">
        <w:rPr>
          <w:sz w:val="24"/>
          <w:szCs w:val="24"/>
          <w:rtl w:val="0"/>
        </w:rPr>
        <w:t xml:space="preserve">ALI: Right, 'cause it's not finished.</w:t>
      </w:r>
    </w:p>
    <w:p w:rsidR="00000000" w:rsidDel="00000000" w:rsidP="00000000" w:rsidRDefault="00000000" w:rsidRPr="00000000" w14:paraId="0000048B">
      <w:pPr>
        <w:spacing w:after="200" w:before="200" w:line="276" w:lineRule="auto"/>
        <w:ind w:left="0" w:firstLine="0"/>
        <w:rPr>
          <w:sz w:val="24"/>
          <w:szCs w:val="24"/>
        </w:rPr>
      </w:pPr>
      <w:r w:rsidDel="00000000" w:rsidR="00000000" w:rsidRPr="00000000">
        <w:rPr>
          <w:sz w:val="24"/>
          <w:szCs w:val="24"/>
          <w:rtl w:val="0"/>
        </w:rPr>
        <w:t xml:space="preserve">AUSTIN: It is- it is like, this- so, as you turn and look into the train car, like the camera goes that way too. And you can see that inside is just like, it's just- empty metal and some like, hay.</w:t>
      </w:r>
    </w:p>
    <w:p w:rsidR="00000000" w:rsidDel="00000000" w:rsidP="00000000" w:rsidRDefault="00000000" w:rsidRPr="00000000" w14:paraId="0000048C">
      <w:pPr>
        <w:spacing w:after="200" w:before="200" w:line="276" w:lineRule="auto"/>
        <w:ind w:left="0" w:firstLine="0"/>
        <w:rPr>
          <w:sz w:val="24"/>
          <w:szCs w:val="24"/>
        </w:rPr>
      </w:pPr>
      <w:r w:rsidDel="00000000" w:rsidR="00000000" w:rsidRPr="00000000">
        <w:rPr>
          <w:sz w:val="24"/>
          <w:szCs w:val="24"/>
          <w:rtl w:val="0"/>
        </w:rPr>
        <w:t xml:space="preserve">ALI: Can I jump into the hay? [Laughs]</w:t>
      </w:r>
    </w:p>
    <w:p w:rsidR="00000000" w:rsidDel="00000000" w:rsidP="00000000" w:rsidRDefault="00000000" w:rsidRPr="00000000" w14:paraId="0000048D">
      <w:pPr>
        <w:spacing w:after="200" w:before="200" w:line="276" w:lineRule="auto"/>
        <w:ind w:left="0" w:firstLine="0"/>
        <w:rPr>
          <w:sz w:val="24"/>
          <w:szCs w:val="24"/>
        </w:rPr>
      </w:pPr>
      <w:r w:rsidDel="00000000" w:rsidR="00000000" w:rsidRPr="00000000">
        <w:rPr>
          <w:sz w:val="24"/>
          <w:szCs w:val="24"/>
          <w:rtl w:val="0"/>
        </w:rPr>
        <w:t xml:space="preserve">AUSTIN: Totally.</w:t>
      </w:r>
    </w:p>
    <w:p w:rsidR="00000000" w:rsidDel="00000000" w:rsidP="00000000" w:rsidRDefault="00000000" w:rsidRPr="00000000" w14:paraId="0000048E">
      <w:pPr>
        <w:spacing w:after="200" w:before="200" w:line="276" w:lineRule="auto"/>
        <w:ind w:left="0" w:firstLine="0"/>
        <w:rPr>
          <w:sz w:val="24"/>
          <w:szCs w:val="24"/>
        </w:rPr>
      </w:pPr>
      <w:r w:rsidDel="00000000" w:rsidR="00000000" w:rsidRPr="00000000">
        <w:rPr>
          <w:sz w:val="24"/>
          <w:szCs w:val="24"/>
          <w:rtl w:val="0"/>
        </w:rPr>
        <w:t xml:space="preserve">ALI: Alright!</w:t>
      </w:r>
    </w:p>
    <w:p w:rsidR="00000000" w:rsidDel="00000000" w:rsidP="00000000" w:rsidRDefault="00000000" w:rsidRPr="00000000" w14:paraId="0000048F">
      <w:pPr>
        <w:spacing w:after="200" w:before="200" w:line="276" w:lineRule="auto"/>
        <w:ind w:left="0" w:firstLine="0"/>
        <w:rPr>
          <w:sz w:val="24"/>
          <w:szCs w:val="24"/>
        </w:rPr>
      </w:pPr>
      <w:r w:rsidDel="00000000" w:rsidR="00000000" w:rsidRPr="00000000">
        <w:rPr>
          <w:sz w:val="24"/>
          <w:szCs w:val="24"/>
          <w:rtl w:val="0"/>
        </w:rPr>
        <w:t xml:space="preserve">AUSTIN: Um, give me a...that sounds like a </w:t>
      </w:r>
      <w:r w:rsidDel="00000000" w:rsidR="00000000" w:rsidRPr="00000000">
        <w:rPr>
          <w:i w:val="1"/>
          <w:sz w:val="24"/>
          <w:szCs w:val="24"/>
          <w:rtl w:val="0"/>
        </w:rPr>
        <w:t xml:space="preserve">Prowl</w:t>
      </w:r>
      <w:r w:rsidDel="00000000" w:rsidR="00000000" w:rsidRPr="00000000">
        <w:rPr>
          <w:sz w:val="24"/>
          <w:szCs w:val="24"/>
          <w:rtl w:val="0"/>
        </w:rPr>
        <w:t xml:space="preserve">.</w:t>
      </w:r>
    </w:p>
    <w:p w:rsidR="00000000" w:rsidDel="00000000" w:rsidP="00000000" w:rsidRDefault="00000000" w:rsidRPr="00000000" w14:paraId="00000490">
      <w:pPr>
        <w:spacing w:after="200" w:before="200" w:line="276" w:lineRule="auto"/>
        <w:ind w:left="0" w:firstLine="0"/>
        <w:rPr>
          <w:sz w:val="24"/>
          <w:szCs w:val="24"/>
        </w:rPr>
      </w:pPr>
      <w:r w:rsidDel="00000000" w:rsidR="00000000" w:rsidRPr="00000000">
        <w:rPr>
          <w:sz w:val="24"/>
          <w:szCs w:val="24"/>
          <w:rtl w:val="0"/>
        </w:rPr>
        <w:t xml:space="preserve">ALI: Okay.</w:t>
      </w:r>
    </w:p>
    <w:p w:rsidR="00000000" w:rsidDel="00000000" w:rsidP="00000000" w:rsidRDefault="00000000" w:rsidRPr="00000000" w14:paraId="00000491">
      <w:pPr>
        <w:spacing w:after="200" w:before="200" w:line="276" w:lineRule="auto"/>
        <w:ind w:left="0" w:firstLine="0"/>
        <w:rPr>
          <w:sz w:val="24"/>
          <w:szCs w:val="24"/>
        </w:rPr>
      </w:pPr>
      <w:r w:rsidDel="00000000" w:rsidR="00000000" w:rsidRPr="00000000">
        <w:rPr>
          <w:sz w:val="24"/>
          <w:szCs w:val="24"/>
          <w:rtl w:val="0"/>
        </w:rPr>
        <w:t xml:space="preserve">AUSTIN: "You're prowling about unseen and traversing obstacles, climbing, swimming, running, jumping, a tumble, ambush with close violence, a backstab, throat cutting, blackjack, et cetera." You're not doing that second part.</w:t>
      </w:r>
    </w:p>
    <w:p w:rsidR="00000000" w:rsidDel="00000000" w:rsidP="00000000" w:rsidRDefault="00000000" w:rsidRPr="00000000" w14:paraId="00000492">
      <w:pPr>
        <w:spacing w:after="200" w:before="200" w:line="276" w:lineRule="auto"/>
        <w:ind w:left="0" w:firstLine="0"/>
        <w:rPr>
          <w:sz w:val="24"/>
          <w:szCs w:val="24"/>
        </w:rPr>
      </w:pPr>
      <w:r w:rsidDel="00000000" w:rsidR="00000000" w:rsidRPr="00000000">
        <w:rPr>
          <w:sz w:val="24"/>
          <w:szCs w:val="24"/>
          <w:rtl w:val="0"/>
        </w:rPr>
        <w:t xml:space="preserve">ALI: Okay. I don't have any </w:t>
      </w:r>
      <w:r w:rsidDel="00000000" w:rsidR="00000000" w:rsidRPr="00000000">
        <w:rPr>
          <w:i w:val="1"/>
          <w:sz w:val="24"/>
          <w:szCs w:val="24"/>
          <w:rtl w:val="0"/>
        </w:rPr>
        <w:t xml:space="preserve">Prowl </w:t>
      </w:r>
      <w:r w:rsidDel="00000000" w:rsidR="00000000" w:rsidRPr="00000000">
        <w:rPr>
          <w:sz w:val="24"/>
          <w:szCs w:val="24"/>
          <w:rtl w:val="0"/>
        </w:rPr>
        <w:t xml:space="preserve">so is this gonna give me stress, or?</w:t>
      </w:r>
    </w:p>
    <w:p w:rsidR="00000000" w:rsidDel="00000000" w:rsidP="00000000" w:rsidRDefault="00000000" w:rsidRPr="00000000" w14:paraId="00000493">
      <w:pPr>
        <w:spacing w:after="200" w:before="200" w:line="276" w:lineRule="auto"/>
        <w:ind w:left="0" w:firstLine="0"/>
        <w:rPr>
          <w:sz w:val="24"/>
          <w:szCs w:val="24"/>
        </w:rPr>
      </w:pPr>
      <w:r w:rsidDel="00000000" w:rsidR="00000000" w:rsidRPr="00000000">
        <w:rPr>
          <w:sz w:val="24"/>
          <w:szCs w:val="24"/>
          <w:rtl w:val="0"/>
        </w:rPr>
        <w:t xml:space="preserve">AUSTIN: So...yeah, click it and see what happens, I'm curious if it does the right thing. So it should-</w:t>
      </w:r>
    </w:p>
    <w:p w:rsidR="00000000" w:rsidDel="00000000" w:rsidP="00000000" w:rsidRDefault="00000000" w:rsidRPr="00000000" w14:paraId="00000494">
      <w:pPr>
        <w:spacing w:after="200" w:before="200" w:line="276" w:lineRule="auto"/>
        <w:ind w:left="0" w:firstLine="0"/>
        <w:rPr>
          <w:sz w:val="24"/>
          <w:szCs w:val="24"/>
        </w:rPr>
      </w:pPr>
      <w:r w:rsidDel="00000000" w:rsidR="00000000" w:rsidRPr="00000000">
        <w:rPr>
          <w:sz w:val="24"/>
          <w:szCs w:val="24"/>
          <w:rtl w:val="0"/>
        </w:rPr>
        <w:t xml:space="preserve">ALI: Um, so position...</w:t>
      </w:r>
      <w:r w:rsidDel="00000000" w:rsidR="00000000" w:rsidRPr="00000000">
        <w:rPr>
          <w:i w:val="1"/>
          <w:sz w:val="24"/>
          <w:szCs w:val="24"/>
          <w:rtl w:val="0"/>
        </w:rPr>
        <w:t xml:space="preserve">risky, controlled, desperate</w:t>
      </w:r>
      <w:r w:rsidDel="00000000" w:rsidR="00000000" w:rsidRPr="00000000">
        <w:rPr>
          <w:sz w:val="24"/>
          <w:szCs w:val="24"/>
          <w:rtl w:val="0"/>
        </w:rPr>
        <w:t xml:space="preserve">.</w:t>
      </w:r>
    </w:p>
    <w:p w:rsidR="00000000" w:rsidDel="00000000" w:rsidP="00000000" w:rsidRDefault="00000000" w:rsidRPr="00000000" w14:paraId="00000495">
      <w:pPr>
        <w:spacing w:after="200" w:before="200" w:line="276" w:lineRule="auto"/>
        <w:ind w:left="0" w:firstLine="0"/>
        <w:rPr>
          <w:sz w:val="24"/>
          <w:szCs w:val="24"/>
        </w:rPr>
      </w:pPr>
      <w:r w:rsidDel="00000000" w:rsidR="00000000" w:rsidRPr="00000000">
        <w:rPr>
          <w:sz w:val="24"/>
          <w:szCs w:val="24"/>
          <w:rtl w:val="0"/>
        </w:rPr>
        <w:t xml:space="preserve">AUSTIN: Uh, this is risky again. Not desperate quite yet.</w:t>
      </w:r>
    </w:p>
    <w:p w:rsidR="00000000" w:rsidDel="00000000" w:rsidP="00000000" w:rsidRDefault="00000000" w:rsidRPr="00000000" w14:paraId="00000496">
      <w:pPr>
        <w:spacing w:after="200" w:before="200" w:line="276" w:lineRule="auto"/>
        <w:ind w:left="0" w:firstLine="0"/>
        <w:rPr>
          <w:sz w:val="24"/>
          <w:szCs w:val="24"/>
        </w:rPr>
      </w:pPr>
      <w:r w:rsidDel="00000000" w:rsidR="00000000" w:rsidRPr="00000000">
        <w:rPr>
          <w:sz w:val="24"/>
          <w:szCs w:val="24"/>
          <w:rtl w:val="0"/>
        </w:rPr>
        <w:t xml:space="preserve">ALI: Yeah. Um, effect </w:t>
      </w:r>
      <w:r w:rsidDel="00000000" w:rsidR="00000000" w:rsidRPr="00000000">
        <w:rPr>
          <w:i w:val="1"/>
          <w:sz w:val="24"/>
          <w:szCs w:val="24"/>
          <w:rtl w:val="0"/>
        </w:rPr>
        <w:t xml:space="preserve">standard, limited, great</w:t>
      </w:r>
      <w:r w:rsidDel="00000000" w:rsidR="00000000" w:rsidRPr="00000000">
        <w:rPr>
          <w:sz w:val="24"/>
          <w:szCs w:val="24"/>
          <w:rtl w:val="0"/>
        </w:rPr>
        <w:t xml:space="preserve">?</w:t>
      </w:r>
    </w:p>
    <w:p w:rsidR="00000000" w:rsidDel="00000000" w:rsidP="00000000" w:rsidRDefault="00000000" w:rsidRPr="00000000" w14:paraId="00000497">
      <w:pPr>
        <w:spacing w:after="200" w:before="200" w:line="276" w:lineRule="auto"/>
        <w:ind w:left="0" w:firstLine="0"/>
        <w:rPr>
          <w:sz w:val="24"/>
          <w:szCs w:val="24"/>
        </w:rPr>
      </w:pPr>
      <w:r w:rsidDel="00000000" w:rsidR="00000000" w:rsidRPr="00000000">
        <w:rPr>
          <w:sz w:val="24"/>
          <w:szCs w:val="24"/>
          <w:rtl w:val="0"/>
        </w:rPr>
        <w:t xml:space="preserve">AUSTIN: Um, </w:t>
      </w:r>
      <w:r w:rsidDel="00000000" w:rsidR="00000000" w:rsidRPr="00000000">
        <w:rPr>
          <w:i w:val="1"/>
          <w:sz w:val="24"/>
          <w:szCs w:val="24"/>
          <w:rtl w:val="0"/>
        </w:rPr>
        <w:t xml:space="preserve">standard</w:t>
      </w:r>
      <w:r w:rsidDel="00000000" w:rsidR="00000000" w:rsidRPr="00000000">
        <w:rPr>
          <w:sz w:val="24"/>
          <w:szCs w:val="24"/>
          <w:rtl w:val="0"/>
        </w:rPr>
        <w:t xml:space="preserve">.</w:t>
      </w:r>
    </w:p>
    <w:p w:rsidR="00000000" w:rsidDel="00000000" w:rsidP="00000000" w:rsidRDefault="00000000" w:rsidRPr="00000000" w14:paraId="00000498">
      <w:pPr>
        <w:spacing w:after="200" w:before="200" w:line="276" w:lineRule="auto"/>
        <w:ind w:left="0" w:firstLine="0"/>
        <w:rPr>
          <w:sz w:val="24"/>
          <w:szCs w:val="24"/>
        </w:rPr>
      </w:pPr>
      <w:r w:rsidDel="00000000" w:rsidR="00000000" w:rsidRPr="00000000">
        <w:rPr>
          <w:sz w:val="24"/>
          <w:szCs w:val="24"/>
          <w:rtl w:val="0"/>
        </w:rPr>
        <w:t xml:space="preserve">ALI: And then no extra.</w:t>
      </w:r>
    </w:p>
    <w:p w:rsidR="00000000" w:rsidDel="00000000" w:rsidP="00000000" w:rsidRDefault="00000000" w:rsidRPr="00000000" w14:paraId="00000499">
      <w:pPr>
        <w:spacing w:after="200" w:before="200" w:line="276" w:lineRule="auto"/>
        <w:ind w:left="0" w:firstLine="0"/>
        <w:rPr>
          <w:sz w:val="24"/>
          <w:szCs w:val="24"/>
        </w:rPr>
      </w:pPr>
      <w:r w:rsidDel="00000000" w:rsidR="00000000" w:rsidRPr="00000000">
        <w:rPr>
          <w:sz w:val="24"/>
          <w:szCs w:val="24"/>
          <w:rtl w:val="0"/>
        </w:rPr>
        <w:t xml:space="preserve">AUSTIN: No extra. So you just rolled a four and a six, but you get the- you get the four because it's the lower when you don't have a skill. So you manage to do this. You get into the car and hide inside of this like, little bundle of straw. And the pala-din follow you in. Or they come in after you, they don't follow you in. They fol- they come in after you.</w:t>
      </w:r>
    </w:p>
    <w:p w:rsidR="00000000" w:rsidDel="00000000" w:rsidP="00000000" w:rsidRDefault="00000000" w:rsidRPr="00000000" w14:paraId="0000049A">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9B">
      <w:pPr>
        <w:spacing w:after="200" w:before="200" w:line="276" w:lineRule="auto"/>
        <w:ind w:left="0" w:firstLine="0"/>
        <w:rPr>
          <w:sz w:val="24"/>
          <w:szCs w:val="24"/>
        </w:rPr>
      </w:pPr>
      <w:r w:rsidDel="00000000" w:rsidR="00000000" w:rsidRPr="00000000">
        <w:rPr>
          <w:sz w:val="24"/>
          <w:szCs w:val="24"/>
          <w:rtl w:val="0"/>
        </w:rPr>
        <w:t xml:space="preserve">AUSTIN: And then, they stand in place. Inside of this train car. And...the uh, the door closes. And then they just stand there. And now you're in here with these pala-din.</w:t>
      </w:r>
    </w:p>
    <w:p w:rsidR="00000000" w:rsidDel="00000000" w:rsidP="00000000" w:rsidRDefault="00000000" w:rsidRPr="00000000" w14:paraId="0000049C">
      <w:pPr>
        <w:spacing w:after="200" w:before="200" w:line="276" w:lineRule="auto"/>
        <w:ind w:left="0" w:firstLine="0"/>
        <w:rPr>
          <w:sz w:val="24"/>
          <w:szCs w:val="24"/>
        </w:rPr>
      </w:pPr>
      <w:r w:rsidDel="00000000" w:rsidR="00000000" w:rsidRPr="00000000">
        <w:rPr>
          <w:sz w:val="24"/>
          <w:szCs w:val="24"/>
          <w:rtl w:val="0"/>
        </w:rPr>
        <w:t xml:space="preserve">ALI: (in a very small voice) Um!</w:t>
      </w:r>
    </w:p>
    <w:p w:rsidR="00000000" w:rsidDel="00000000" w:rsidP="00000000" w:rsidRDefault="00000000" w:rsidRPr="00000000" w14:paraId="0000049D">
      <w:pPr>
        <w:spacing w:after="200" w:before="200" w:line="276" w:lineRule="auto"/>
        <w:ind w:left="0" w:firstLine="0"/>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49E">
      <w:pPr>
        <w:spacing w:after="200" w:before="200" w:line="276" w:lineRule="auto"/>
        <w:ind w:left="0" w:firstLine="0"/>
        <w:rPr>
          <w:sz w:val="24"/>
          <w:szCs w:val="24"/>
        </w:rPr>
      </w:pPr>
      <w:r w:rsidDel="00000000" w:rsidR="00000000" w:rsidRPr="00000000">
        <w:rPr>
          <w:sz w:val="24"/>
          <w:szCs w:val="24"/>
          <w:rtl w:val="0"/>
        </w:rPr>
        <w:t xml:space="preserve">[Ali starts laughing]</w:t>
      </w:r>
    </w:p>
    <w:p w:rsidR="00000000" w:rsidDel="00000000" w:rsidP="00000000" w:rsidRDefault="00000000" w:rsidRPr="00000000" w14:paraId="0000049F">
      <w:pPr>
        <w:spacing w:after="200" w:before="200" w:line="276" w:lineRule="auto"/>
        <w:ind w:left="0" w:firstLine="0"/>
        <w:rPr>
          <w:sz w:val="24"/>
          <w:szCs w:val="24"/>
        </w:rPr>
      </w:pPr>
      <w:r w:rsidDel="00000000" w:rsidR="00000000" w:rsidRPr="00000000">
        <w:rPr>
          <w:sz w:val="24"/>
          <w:szCs w:val="24"/>
          <w:rtl w:val="0"/>
        </w:rPr>
        <w:t xml:space="preserve">SYLVIA: This is technically still planning, isn't it?</w:t>
      </w:r>
    </w:p>
    <w:p w:rsidR="00000000" w:rsidDel="00000000" w:rsidP="00000000" w:rsidRDefault="00000000" w:rsidRPr="00000000" w14:paraId="000004A0">
      <w:pPr>
        <w:spacing w:after="200" w:before="200" w:line="276" w:lineRule="auto"/>
        <w:ind w:left="0" w:firstLine="0"/>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4A1">
      <w:pPr>
        <w:spacing w:after="200" w:before="200" w:line="276" w:lineRule="auto"/>
        <w:ind w:left="0" w:firstLine="0"/>
        <w:rPr>
          <w:sz w:val="24"/>
          <w:szCs w:val="24"/>
        </w:rPr>
      </w:pPr>
      <w:r w:rsidDel="00000000" w:rsidR="00000000" w:rsidRPr="00000000">
        <w:rPr>
          <w:sz w:val="24"/>
          <w:szCs w:val="24"/>
          <w:rtl w:val="0"/>
        </w:rPr>
        <w:t xml:space="preserve">SYLVIA: Too.</w:t>
      </w:r>
    </w:p>
    <w:p w:rsidR="00000000" w:rsidDel="00000000" w:rsidP="00000000" w:rsidRDefault="00000000" w:rsidRPr="00000000" w14:paraId="000004A2">
      <w:pPr>
        <w:spacing w:after="200" w:before="200" w:line="276" w:lineRule="auto"/>
        <w:ind w:left="0" w:firstLine="0"/>
        <w:rPr>
          <w:sz w:val="24"/>
          <w:szCs w:val="24"/>
        </w:rPr>
      </w:pPr>
      <w:r w:rsidDel="00000000" w:rsidR="00000000" w:rsidRPr="00000000">
        <w:rPr>
          <w:sz w:val="24"/>
          <w:szCs w:val="24"/>
          <w:rtl w:val="0"/>
        </w:rPr>
        <w:t xml:space="preserve">JACK: I mean, the other thing is...maybe Castille's just on the train now?</w:t>
      </w:r>
    </w:p>
    <w:p w:rsidR="00000000" w:rsidDel="00000000" w:rsidP="00000000" w:rsidRDefault="00000000" w:rsidRPr="00000000" w14:paraId="000004A3">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4A4">
      <w:pPr>
        <w:spacing w:after="200" w:before="200" w:line="276" w:lineRule="auto"/>
        <w:ind w:left="0" w:firstLine="0"/>
        <w:rPr>
          <w:sz w:val="24"/>
          <w:szCs w:val="24"/>
        </w:rPr>
      </w:pPr>
      <w:r w:rsidDel="00000000" w:rsidR="00000000" w:rsidRPr="00000000">
        <w:rPr>
          <w:sz w:val="24"/>
          <w:szCs w:val="24"/>
          <w:rtl w:val="0"/>
        </w:rPr>
        <w:t xml:space="preserve">JACK: Maybe we just did it!</w:t>
      </w:r>
    </w:p>
    <w:p w:rsidR="00000000" w:rsidDel="00000000" w:rsidP="00000000" w:rsidRDefault="00000000" w:rsidRPr="00000000" w14:paraId="000004A5">
      <w:pPr>
        <w:spacing w:after="200" w:before="200" w:line="276" w:lineRule="auto"/>
        <w:ind w:left="0" w:firstLine="0"/>
        <w:rPr>
          <w:sz w:val="24"/>
          <w:szCs w:val="24"/>
        </w:rPr>
      </w:pPr>
      <w:r w:rsidDel="00000000" w:rsidR="00000000" w:rsidRPr="00000000">
        <w:rPr>
          <w:sz w:val="24"/>
          <w:szCs w:val="24"/>
          <w:rtl w:val="0"/>
        </w:rPr>
        <w:t xml:space="preserve">DRE: Yeah?</w:t>
      </w:r>
    </w:p>
    <w:p w:rsidR="00000000" w:rsidDel="00000000" w:rsidP="00000000" w:rsidRDefault="00000000" w:rsidRPr="00000000" w14:paraId="000004A6">
      <w:pPr>
        <w:spacing w:after="200" w:before="200" w:line="276" w:lineRule="auto"/>
        <w:ind w:left="0" w:firstLine="0"/>
        <w:rPr>
          <w:sz w:val="24"/>
          <w:szCs w:val="24"/>
        </w:rPr>
      </w:pPr>
      <w:r w:rsidDel="00000000" w:rsidR="00000000" w:rsidRPr="00000000">
        <w:rPr>
          <w:sz w:val="24"/>
          <w:szCs w:val="24"/>
          <w:rtl w:val="0"/>
        </w:rPr>
        <w:t xml:space="preserve">ALI: Figured it out!</w:t>
      </w:r>
    </w:p>
    <w:p w:rsidR="00000000" w:rsidDel="00000000" w:rsidP="00000000" w:rsidRDefault="00000000" w:rsidRPr="00000000" w14:paraId="000004A7">
      <w:pPr>
        <w:spacing w:after="200" w:before="200" w:line="276" w:lineRule="auto"/>
        <w:ind w:left="0" w:firstLine="0"/>
        <w:rPr>
          <w:sz w:val="24"/>
          <w:szCs w:val="24"/>
        </w:rPr>
      </w:pPr>
      <w:r w:rsidDel="00000000" w:rsidR="00000000" w:rsidRPr="00000000">
        <w:rPr>
          <w:sz w:val="24"/>
          <w:szCs w:val="24"/>
          <w:rtl w:val="0"/>
        </w:rPr>
        <w:t xml:space="preserve">AUSTIN: Where's- That's true, you are just on the train now. Here's a question: how far can you transfer your consciousness?</w:t>
      </w:r>
    </w:p>
    <w:p w:rsidR="00000000" w:rsidDel="00000000" w:rsidP="00000000" w:rsidRDefault="00000000" w:rsidRPr="00000000" w14:paraId="000004A8">
      <w:pPr>
        <w:spacing w:after="200" w:before="200" w:line="276" w:lineRule="auto"/>
        <w:ind w:left="0" w:firstLine="0"/>
        <w:rPr>
          <w:sz w:val="24"/>
          <w:szCs w:val="24"/>
        </w:rPr>
      </w:pPr>
      <w:r w:rsidDel="00000000" w:rsidR="00000000" w:rsidRPr="00000000">
        <w:rPr>
          <w:sz w:val="24"/>
          <w:szCs w:val="24"/>
          <w:rtl w:val="0"/>
        </w:rPr>
        <w:t xml:space="preserve">SYLVIA: Yeah.</w:t>
      </w:r>
    </w:p>
    <w:p w:rsidR="00000000" w:rsidDel="00000000" w:rsidP="00000000" w:rsidRDefault="00000000" w:rsidRPr="00000000" w14:paraId="000004A9">
      <w:pPr>
        <w:spacing w:after="200" w:before="200" w:line="276" w:lineRule="auto"/>
        <w:ind w:left="0" w:firstLine="0"/>
        <w:rPr>
          <w:sz w:val="24"/>
          <w:szCs w:val="24"/>
        </w:rPr>
      </w:pPr>
      <w:r w:rsidDel="00000000" w:rsidR="00000000" w:rsidRPr="00000000">
        <w:rPr>
          <w:sz w:val="24"/>
          <w:szCs w:val="24"/>
          <w:rtl w:val="0"/>
        </w:rPr>
        <w:t xml:space="preserve">ALI: [She clicks her tongue] There's- nothing in the book that says- 'cause it's just like, taking it from one form to another.</w:t>
      </w:r>
    </w:p>
    <w:p w:rsidR="00000000" w:rsidDel="00000000" w:rsidP="00000000" w:rsidRDefault="00000000" w:rsidRPr="00000000" w14:paraId="000004AA">
      <w:pPr>
        <w:spacing w:after="200" w:before="200" w:line="276" w:lineRule="auto"/>
        <w:ind w:left="0" w:firstLine="0"/>
        <w:rPr>
          <w:sz w:val="24"/>
          <w:szCs w:val="24"/>
        </w:rPr>
      </w:pPr>
      <w:r w:rsidDel="00000000" w:rsidR="00000000" w:rsidRPr="00000000">
        <w:rPr>
          <w:sz w:val="24"/>
          <w:szCs w:val="24"/>
          <w:rtl w:val="0"/>
        </w:rPr>
        <w:t xml:space="preserve">AUSTIN: Yeah. Um, yeah. Yeah, this is close enough to HQ.</w:t>
      </w:r>
    </w:p>
    <w:p w:rsidR="00000000" w:rsidDel="00000000" w:rsidP="00000000" w:rsidRDefault="00000000" w:rsidRPr="00000000" w14:paraId="000004AB">
      <w:pPr>
        <w:spacing w:after="200" w:before="200" w:line="276" w:lineRule="auto"/>
        <w:ind w:left="0" w:firstLine="0"/>
        <w:rPr>
          <w:sz w:val="24"/>
          <w:szCs w:val="24"/>
        </w:rPr>
      </w:pPr>
      <w:r w:rsidDel="00000000" w:rsidR="00000000" w:rsidRPr="00000000">
        <w:rPr>
          <w:sz w:val="24"/>
          <w:szCs w:val="24"/>
          <w:rtl w:val="0"/>
        </w:rPr>
        <w:t xml:space="preserve">ALI: Yeah!</w:t>
      </w:r>
    </w:p>
    <w:p w:rsidR="00000000" w:rsidDel="00000000" w:rsidP="00000000" w:rsidRDefault="00000000" w:rsidRPr="00000000" w14:paraId="000004AC">
      <w:pPr>
        <w:spacing w:after="200" w:before="200" w:line="276" w:lineRule="auto"/>
        <w:ind w:left="0" w:firstLine="0"/>
        <w:rPr>
          <w:sz w:val="24"/>
          <w:szCs w:val="24"/>
        </w:rPr>
      </w:pPr>
      <w:r w:rsidDel="00000000" w:rsidR="00000000" w:rsidRPr="00000000">
        <w:rPr>
          <w:sz w:val="24"/>
          <w:szCs w:val="24"/>
          <w:rtl w:val="0"/>
        </w:rPr>
        <w:t xml:space="preserve">DRE: Could you like, leave the cat and go back to your body?</w:t>
      </w:r>
    </w:p>
    <w:p w:rsidR="00000000" w:rsidDel="00000000" w:rsidP="00000000" w:rsidRDefault="00000000" w:rsidRPr="00000000" w14:paraId="000004AD">
      <w:pPr>
        <w:spacing w:after="200" w:before="200" w:line="276" w:lineRule="auto"/>
        <w:ind w:left="0" w:firstLine="0"/>
        <w:rPr>
          <w:sz w:val="24"/>
          <w:szCs w:val="24"/>
        </w:rPr>
      </w:pPr>
      <w:r w:rsidDel="00000000" w:rsidR="00000000" w:rsidRPr="00000000">
        <w:rPr>
          <w:sz w:val="24"/>
          <w:szCs w:val="24"/>
          <w:rtl w:val="0"/>
        </w:rPr>
        <w:t xml:space="preserve">AUSTIN: Yeah, you totally could.</w:t>
      </w:r>
    </w:p>
    <w:p w:rsidR="00000000" w:rsidDel="00000000" w:rsidP="00000000" w:rsidRDefault="00000000" w:rsidRPr="00000000" w14:paraId="000004AE">
      <w:pPr>
        <w:spacing w:after="200" w:before="200" w:line="276" w:lineRule="auto"/>
        <w:ind w:left="0" w:firstLine="0"/>
        <w:rPr>
          <w:sz w:val="24"/>
          <w:szCs w:val="24"/>
        </w:rPr>
      </w:pPr>
      <w:r w:rsidDel="00000000" w:rsidR="00000000" w:rsidRPr="00000000">
        <w:rPr>
          <w:sz w:val="24"/>
          <w:szCs w:val="24"/>
          <w:rtl w:val="0"/>
        </w:rPr>
        <w:t xml:space="preserve">ALI: Okay, yeah! I don't need like, line of sight or anything, yeah.</w:t>
      </w:r>
    </w:p>
    <w:p w:rsidR="00000000" w:rsidDel="00000000" w:rsidP="00000000" w:rsidRDefault="00000000" w:rsidRPr="00000000" w14:paraId="000004AF">
      <w:pPr>
        <w:spacing w:after="200" w:before="200" w:line="276" w:lineRule="auto"/>
        <w:ind w:left="0" w:firstLine="0"/>
        <w:rPr>
          <w:sz w:val="24"/>
          <w:szCs w:val="24"/>
        </w:rPr>
      </w:pPr>
      <w:r w:rsidDel="00000000" w:rsidR="00000000" w:rsidRPr="00000000">
        <w:rPr>
          <w:sz w:val="24"/>
          <w:szCs w:val="24"/>
          <w:rtl w:val="0"/>
        </w:rPr>
        <w:t xml:space="preserve">AUSTIN: No, let's just say, fuck it, it's magic. Like, that's- [Dre giggles] Yes. So you're not sure- in fact, you're not sure what it is, to be clear.</w:t>
      </w:r>
    </w:p>
    <w:p w:rsidR="00000000" w:rsidDel="00000000" w:rsidP="00000000" w:rsidRDefault="00000000" w:rsidRPr="00000000" w14:paraId="000004B0">
      <w:pPr>
        <w:spacing w:after="200" w:before="200" w:line="276" w:lineRule="auto"/>
        <w:ind w:left="0" w:firstLine="0"/>
        <w:rPr>
          <w:sz w:val="24"/>
          <w:szCs w:val="24"/>
        </w:rPr>
      </w:pPr>
      <w:r w:rsidDel="00000000" w:rsidR="00000000" w:rsidRPr="00000000">
        <w:rPr>
          <w:sz w:val="24"/>
          <w:szCs w:val="24"/>
          <w:rtl w:val="0"/>
        </w:rPr>
        <w:t xml:space="preserve">ALI: Right.</w:t>
      </w:r>
    </w:p>
    <w:p w:rsidR="00000000" w:rsidDel="00000000" w:rsidP="00000000" w:rsidRDefault="00000000" w:rsidRPr="00000000" w14:paraId="000004B1">
      <w:pPr>
        <w:spacing w:after="200" w:before="200" w:line="276" w:lineRule="auto"/>
        <w:ind w:left="0" w:firstLine="0"/>
        <w:rPr>
          <w:sz w:val="24"/>
          <w:szCs w:val="24"/>
        </w:rPr>
      </w:pPr>
      <w:r w:rsidDel="00000000" w:rsidR="00000000" w:rsidRPr="00000000">
        <w:rPr>
          <w:sz w:val="24"/>
          <w:szCs w:val="24"/>
          <w:rtl w:val="0"/>
        </w:rPr>
        <w:t xml:space="preserve">AUSTIN: Um, but it's something. And it works for you.</w:t>
      </w:r>
    </w:p>
    <w:p w:rsidR="00000000" w:rsidDel="00000000" w:rsidP="00000000" w:rsidRDefault="00000000" w:rsidRPr="00000000" w14:paraId="000004B2">
      <w:pPr>
        <w:spacing w:after="200" w:before="200" w:line="276" w:lineRule="auto"/>
        <w:ind w:left="0" w:firstLine="0"/>
        <w:rPr>
          <w:sz w:val="24"/>
          <w:szCs w:val="24"/>
        </w:rPr>
      </w:pPr>
      <w:r w:rsidDel="00000000" w:rsidR="00000000" w:rsidRPr="00000000">
        <w:rPr>
          <w:sz w:val="24"/>
          <w:szCs w:val="24"/>
          <w:rtl w:val="0"/>
        </w:rPr>
        <w:t xml:space="preserve">ALI: Yeah! She like, panics and then she's back in her other body and she's like 'oh, cool. Nice'.</w:t>
      </w:r>
    </w:p>
    <w:p w:rsidR="00000000" w:rsidDel="00000000" w:rsidP="00000000" w:rsidRDefault="00000000" w:rsidRPr="00000000" w14:paraId="000004B3">
      <w:pPr>
        <w:spacing w:after="200" w:before="200" w:line="276" w:lineRule="auto"/>
        <w:ind w:left="0" w:firstLine="0"/>
        <w:rPr>
          <w:sz w:val="24"/>
          <w:szCs w:val="24"/>
        </w:rPr>
      </w:pPr>
      <w:r w:rsidDel="00000000" w:rsidR="00000000" w:rsidRPr="00000000">
        <w:rPr>
          <w:sz w:val="24"/>
          <w:szCs w:val="24"/>
          <w:rtl w:val="0"/>
        </w:rPr>
        <w:t xml:space="preserve">AUSTIN: As everyone else is poring over charts and stuff.</w:t>
      </w:r>
    </w:p>
    <w:p w:rsidR="00000000" w:rsidDel="00000000" w:rsidP="00000000" w:rsidRDefault="00000000" w:rsidRPr="00000000" w14:paraId="000004B4">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4B5">
      <w:pPr>
        <w:spacing w:after="200" w:before="200" w:line="276" w:lineRule="auto"/>
        <w:ind w:left="0" w:firstLine="0"/>
        <w:rPr>
          <w:sz w:val="24"/>
          <w:szCs w:val="24"/>
        </w:rPr>
      </w:pPr>
      <w:r w:rsidDel="00000000" w:rsidR="00000000" w:rsidRPr="00000000">
        <w:rPr>
          <w:sz w:val="24"/>
          <w:szCs w:val="24"/>
          <w:rtl w:val="0"/>
        </w:rPr>
        <w:t xml:space="preserve">SYLVIA: Castille like, starts up again and Aubrey just jumps five feet in the air basically.</w:t>
      </w:r>
    </w:p>
    <w:p w:rsidR="00000000" w:rsidDel="00000000" w:rsidP="00000000" w:rsidRDefault="00000000" w:rsidRPr="00000000" w14:paraId="000004B6">
      <w:pPr>
        <w:spacing w:after="200" w:before="200" w:line="276" w:lineRule="auto"/>
        <w:ind w:left="0" w:firstLine="0"/>
        <w:rPr>
          <w:sz w:val="24"/>
          <w:szCs w:val="24"/>
        </w:rPr>
      </w:pPr>
      <w:r w:rsidDel="00000000" w:rsidR="00000000" w:rsidRPr="00000000">
        <w:rPr>
          <w:sz w:val="24"/>
          <w:szCs w:val="24"/>
          <w:rtl w:val="0"/>
        </w:rPr>
        <w:t xml:space="preserve">[Ali and Austin laugh]</w:t>
      </w:r>
    </w:p>
    <w:p w:rsidR="00000000" w:rsidDel="00000000" w:rsidP="00000000" w:rsidRDefault="00000000" w:rsidRPr="00000000" w14:paraId="000004B7">
      <w:pPr>
        <w:spacing w:after="200" w:before="200" w:line="276" w:lineRule="auto"/>
        <w:ind w:left="0" w:firstLine="720"/>
        <w:rPr>
          <w:sz w:val="24"/>
          <w:szCs w:val="24"/>
        </w:rPr>
      </w:pPr>
      <w:r w:rsidDel="00000000" w:rsidR="00000000" w:rsidRPr="00000000">
        <w:rPr>
          <w:sz w:val="24"/>
          <w:szCs w:val="24"/>
          <w:rtl w:val="0"/>
        </w:rPr>
        <w:t xml:space="preserve">ALI (as Castille): Hey guys!</w:t>
      </w:r>
    </w:p>
    <w:p w:rsidR="00000000" w:rsidDel="00000000" w:rsidP="00000000" w:rsidRDefault="00000000" w:rsidRPr="00000000" w14:paraId="000004B8">
      <w:pPr>
        <w:spacing w:after="200" w:before="200" w:line="276" w:lineRule="auto"/>
        <w:ind w:left="0" w:firstLine="720"/>
        <w:rPr>
          <w:sz w:val="24"/>
          <w:szCs w:val="24"/>
        </w:rPr>
      </w:pPr>
      <w:r w:rsidDel="00000000" w:rsidR="00000000" w:rsidRPr="00000000">
        <w:rPr>
          <w:sz w:val="24"/>
          <w:szCs w:val="24"/>
          <w:rtl w:val="0"/>
        </w:rPr>
        <w:t xml:space="preserve">SYLVIA (</w:t>
        <w:tab/>
        <w:t xml:space="preserve">as Aubrey): Aaah!</w:t>
      </w:r>
    </w:p>
    <w:p w:rsidR="00000000" w:rsidDel="00000000" w:rsidP="00000000" w:rsidRDefault="00000000" w:rsidRPr="00000000" w14:paraId="000004B9">
      <w:pPr>
        <w:spacing w:after="200" w:before="200" w:line="276" w:lineRule="auto"/>
        <w:ind w:left="0" w:firstLine="0"/>
        <w:rPr>
          <w:sz w:val="24"/>
          <w:szCs w:val="24"/>
        </w:rPr>
      </w:pPr>
      <w:r w:rsidDel="00000000" w:rsidR="00000000" w:rsidRPr="00000000">
        <w:rPr>
          <w:sz w:val="24"/>
          <w:szCs w:val="24"/>
          <w:rtl w:val="0"/>
        </w:rPr>
        <w:t xml:space="preserve">[Ali giggles]</w:t>
      </w:r>
    </w:p>
    <w:p w:rsidR="00000000" w:rsidDel="00000000" w:rsidP="00000000" w:rsidRDefault="00000000" w:rsidRPr="00000000" w14:paraId="000004BA">
      <w:pPr>
        <w:spacing w:after="200" w:before="200" w:line="276" w:lineRule="auto"/>
        <w:ind w:left="0" w:firstLine="0"/>
        <w:rPr>
          <w:sz w:val="24"/>
          <w:szCs w:val="24"/>
        </w:rPr>
      </w:pPr>
      <w:r w:rsidDel="00000000" w:rsidR="00000000" w:rsidRPr="00000000">
        <w:rPr>
          <w:sz w:val="24"/>
          <w:szCs w:val="24"/>
          <w:rtl w:val="0"/>
        </w:rPr>
        <w:t xml:space="preserve">AUSTIN: Good! Um, okay! So, now- unless you want to do more...is there a plan you want to do? Which of the plans?</w:t>
      </w:r>
    </w:p>
    <w:p w:rsidR="00000000" w:rsidDel="00000000" w:rsidP="00000000" w:rsidRDefault="00000000" w:rsidRPr="00000000" w14:paraId="000004BB">
      <w:pPr>
        <w:spacing w:after="200" w:before="200" w:line="276" w:lineRule="auto"/>
        <w:ind w:left="0" w:firstLine="0"/>
        <w:rPr>
          <w:sz w:val="24"/>
          <w:szCs w:val="24"/>
        </w:rPr>
      </w:pPr>
      <w:r w:rsidDel="00000000" w:rsidR="00000000" w:rsidRPr="00000000">
        <w:rPr>
          <w:sz w:val="24"/>
          <w:szCs w:val="24"/>
          <w:rtl w:val="0"/>
        </w:rPr>
        <w:t xml:space="preserve">JACK: Um, is there any way I can stop the guard from getting onto the train?</w:t>
      </w:r>
    </w:p>
    <w:p w:rsidR="00000000" w:rsidDel="00000000" w:rsidP="00000000" w:rsidRDefault="00000000" w:rsidRPr="00000000" w14:paraId="000004BC">
      <w:pPr>
        <w:spacing w:after="200" w:before="200" w:line="276" w:lineRule="auto"/>
        <w:ind w:left="0" w:firstLine="0"/>
        <w:rPr>
          <w:sz w:val="24"/>
          <w:szCs w:val="24"/>
        </w:rPr>
      </w:pPr>
      <w:r w:rsidDel="00000000" w:rsidR="00000000" w:rsidRPr="00000000">
        <w:rPr>
          <w:sz w:val="24"/>
          <w:szCs w:val="24"/>
          <w:rtl w:val="0"/>
        </w:rPr>
        <w:t xml:space="preserve">AUSTIN: Which guard?</w:t>
      </w:r>
    </w:p>
    <w:p w:rsidR="00000000" w:rsidDel="00000000" w:rsidP="00000000" w:rsidRDefault="00000000" w:rsidRPr="00000000" w14:paraId="000004BD">
      <w:pPr>
        <w:spacing w:after="200" w:before="200" w:line="276" w:lineRule="auto"/>
        <w:ind w:left="0" w:firstLine="0"/>
        <w:rPr>
          <w:sz w:val="24"/>
          <w:szCs w:val="24"/>
        </w:rPr>
      </w:pPr>
      <w:r w:rsidDel="00000000" w:rsidR="00000000" w:rsidRPr="00000000">
        <w:rPr>
          <w:sz w:val="24"/>
          <w:szCs w:val="24"/>
          <w:rtl w:val="0"/>
        </w:rPr>
        <w:t xml:space="preserve">JACK: The train guard. Like the conductor- not the conductor, like the- you know, the person in the back of the train who-</w:t>
      </w:r>
    </w:p>
    <w:p w:rsidR="00000000" w:rsidDel="00000000" w:rsidP="00000000" w:rsidRDefault="00000000" w:rsidRPr="00000000" w14:paraId="000004BE">
      <w:pPr>
        <w:spacing w:after="200" w:before="200" w:line="276" w:lineRule="auto"/>
        <w:ind w:left="0" w:firstLine="0"/>
        <w:rPr>
          <w:sz w:val="24"/>
          <w:szCs w:val="24"/>
        </w:rPr>
      </w:pPr>
      <w:r w:rsidDel="00000000" w:rsidR="00000000" w:rsidRPr="00000000">
        <w:rPr>
          <w:sz w:val="24"/>
          <w:szCs w:val="24"/>
          <w:rtl w:val="0"/>
        </w:rPr>
        <w:t xml:space="preserve">SYLVIA: Like the guy who checks tickets?</w:t>
      </w:r>
    </w:p>
    <w:p w:rsidR="00000000" w:rsidDel="00000000" w:rsidP="00000000" w:rsidRDefault="00000000" w:rsidRPr="00000000" w14:paraId="000004BF">
      <w:pPr>
        <w:spacing w:after="200" w:before="200" w:line="276" w:lineRule="auto"/>
        <w:ind w:left="0" w:firstLine="0"/>
        <w:rPr>
          <w:sz w:val="24"/>
          <w:szCs w:val="24"/>
        </w:rPr>
      </w:pPr>
      <w:r w:rsidDel="00000000" w:rsidR="00000000" w:rsidRPr="00000000">
        <w:rPr>
          <w:sz w:val="24"/>
          <w:szCs w:val="24"/>
          <w:rtl w:val="0"/>
        </w:rPr>
        <w:t xml:space="preserve">AUSTIN: Um...</w:t>
      </w:r>
    </w:p>
    <w:p w:rsidR="00000000" w:rsidDel="00000000" w:rsidP="00000000" w:rsidRDefault="00000000" w:rsidRPr="00000000" w14:paraId="000004C0">
      <w:pPr>
        <w:spacing w:after="200" w:before="200" w:line="276" w:lineRule="auto"/>
        <w:ind w:left="0" w:firstLine="0"/>
        <w:rPr>
          <w:sz w:val="24"/>
          <w:szCs w:val="24"/>
        </w:rPr>
      </w:pPr>
      <w:r w:rsidDel="00000000" w:rsidR="00000000" w:rsidRPr="00000000">
        <w:rPr>
          <w:sz w:val="24"/>
          <w:szCs w:val="24"/>
          <w:rtl w:val="0"/>
        </w:rPr>
        <w:t xml:space="preserve">JACK: Oh, the ticket collector! Yeah, the ticket collector! Can I stop them from getting- from boarding the train?</w:t>
      </w:r>
    </w:p>
    <w:p w:rsidR="00000000" w:rsidDel="00000000" w:rsidP="00000000" w:rsidRDefault="00000000" w:rsidRPr="00000000" w14:paraId="000004C1">
      <w:pPr>
        <w:spacing w:after="200" w:before="200" w:line="276" w:lineRule="auto"/>
        <w:ind w:left="0" w:firstLine="0"/>
        <w:rPr>
          <w:sz w:val="24"/>
          <w:szCs w:val="24"/>
        </w:rPr>
      </w:pPr>
      <w:r w:rsidDel="00000000" w:rsidR="00000000" w:rsidRPr="00000000">
        <w:rPr>
          <w:sz w:val="24"/>
          <w:szCs w:val="24"/>
          <w:rtl w:val="0"/>
        </w:rPr>
        <w:t xml:space="preserve">AUSTIN: So, the ticketing process here is automatic. [Jack sighs in disappointment] The ticketing process here is like...it's like a subway. It's- you pay at the, you get tokens. You put tokens into a machine.</w:t>
      </w:r>
    </w:p>
    <w:p w:rsidR="00000000" w:rsidDel="00000000" w:rsidP="00000000" w:rsidRDefault="00000000" w:rsidRPr="00000000" w14:paraId="000004C2">
      <w:pPr>
        <w:spacing w:after="200" w:before="200" w:line="276" w:lineRule="auto"/>
        <w:ind w:left="0" w:firstLine="0"/>
        <w:rPr>
          <w:sz w:val="24"/>
          <w:szCs w:val="24"/>
        </w:rPr>
      </w:pPr>
      <w:r w:rsidDel="00000000" w:rsidR="00000000" w:rsidRPr="00000000">
        <w:rPr>
          <w:sz w:val="24"/>
          <w:szCs w:val="24"/>
          <w:rtl w:val="0"/>
        </w:rPr>
        <w:t xml:space="preserve">JACK: Oh actually- okay. And then-</w:t>
      </w:r>
    </w:p>
    <w:p w:rsidR="00000000" w:rsidDel="00000000" w:rsidP="00000000" w:rsidRDefault="00000000" w:rsidRPr="00000000" w14:paraId="000004C3">
      <w:pPr>
        <w:spacing w:after="200" w:before="200" w:line="276" w:lineRule="auto"/>
        <w:ind w:left="0" w:firstLine="0"/>
        <w:rPr>
          <w:sz w:val="24"/>
          <w:szCs w:val="24"/>
        </w:rPr>
      </w:pPr>
      <w:r w:rsidDel="00000000" w:rsidR="00000000" w:rsidRPr="00000000">
        <w:rPr>
          <w:sz w:val="24"/>
          <w:szCs w:val="24"/>
          <w:rtl w:val="0"/>
        </w:rPr>
        <w:t xml:space="preserve">AUSTIN: That's at least- that's on the Orchid and Helianthus side. In Chrysanthemum you're seeing a human and like shaking their hand, and they're taking your bags if you have bags, and you know. Et cetera.</w:t>
      </w:r>
    </w:p>
    <w:p w:rsidR="00000000" w:rsidDel="00000000" w:rsidP="00000000" w:rsidRDefault="00000000" w:rsidRPr="00000000" w14:paraId="000004C4">
      <w:pPr>
        <w:spacing w:after="200" w:before="200" w:line="276" w:lineRule="auto"/>
        <w:ind w:left="0" w:firstLine="0"/>
        <w:rPr>
          <w:sz w:val="24"/>
          <w:szCs w:val="24"/>
        </w:rPr>
      </w:pPr>
      <w:r w:rsidDel="00000000" w:rsidR="00000000" w:rsidRPr="00000000">
        <w:rPr>
          <w:sz w:val="24"/>
          <w:szCs w:val="24"/>
          <w:rtl w:val="0"/>
        </w:rPr>
        <w:t xml:space="preserve">JACK: Okay, no I'm good.</w:t>
      </w:r>
    </w:p>
    <w:p w:rsidR="00000000" w:rsidDel="00000000" w:rsidP="00000000" w:rsidRDefault="00000000" w:rsidRPr="00000000" w14:paraId="000004C5">
      <w:pPr>
        <w:spacing w:after="200" w:before="200" w:line="276" w:lineRule="auto"/>
        <w:ind w:left="0" w:firstLine="0"/>
        <w:rPr>
          <w:sz w:val="24"/>
          <w:szCs w:val="24"/>
        </w:rPr>
      </w:pPr>
      <w:r w:rsidDel="00000000" w:rsidR="00000000" w:rsidRPr="00000000">
        <w:rPr>
          <w:sz w:val="24"/>
          <w:szCs w:val="24"/>
          <w:rtl w:val="0"/>
        </w:rPr>
        <w:t xml:space="preserve">AUSTIN: Um. I'm trying to think, there is someone you could-</w:t>
      </w:r>
    </w:p>
    <w:p w:rsidR="00000000" w:rsidDel="00000000" w:rsidP="00000000" w:rsidRDefault="00000000" w:rsidRPr="00000000" w14:paraId="000004C6">
      <w:pPr>
        <w:spacing w:after="200" w:before="200" w:line="276" w:lineRule="auto"/>
        <w:ind w:left="0" w:firstLine="0"/>
        <w:rPr>
          <w:sz w:val="24"/>
          <w:szCs w:val="24"/>
        </w:rPr>
      </w:pPr>
      <w:r w:rsidDel="00000000" w:rsidR="00000000" w:rsidRPr="00000000">
        <w:rPr>
          <w:sz w:val="24"/>
          <w:szCs w:val="24"/>
          <w:rtl w:val="0"/>
        </w:rPr>
        <w:t xml:space="preserve">JACK: No it's okay, because- there doesn't need to be, Austin. I can just pretend that I need to check their tickets.</w:t>
      </w:r>
    </w:p>
    <w:p w:rsidR="00000000" w:rsidDel="00000000" w:rsidP="00000000" w:rsidRDefault="00000000" w:rsidRPr="00000000" w14:paraId="000004C7">
      <w:pPr>
        <w:spacing w:after="200" w:before="200" w:line="276" w:lineRule="auto"/>
        <w:ind w:left="0" w:firstLine="0"/>
        <w:rPr>
          <w:sz w:val="24"/>
          <w:szCs w:val="24"/>
        </w:rPr>
      </w:pPr>
      <w:r w:rsidDel="00000000" w:rsidR="00000000" w:rsidRPr="00000000">
        <w:rPr>
          <w:sz w:val="24"/>
          <w:szCs w:val="24"/>
          <w:rtl w:val="0"/>
        </w:rPr>
        <w:t xml:space="preserve">AUSTIN: Right, I see. Yeah. Good. Perfect. Um, so which of these...so, it sounds like deception is what's happening.</w:t>
      </w:r>
    </w:p>
    <w:p w:rsidR="00000000" w:rsidDel="00000000" w:rsidP="00000000" w:rsidRDefault="00000000" w:rsidRPr="00000000" w14:paraId="000004C8">
      <w:pPr>
        <w:spacing w:after="200" w:before="200" w:line="276" w:lineRule="auto"/>
        <w:ind w:left="0" w:firstLine="0"/>
        <w:rPr>
          <w:sz w:val="24"/>
          <w:szCs w:val="24"/>
        </w:rPr>
      </w:pPr>
      <w:r w:rsidDel="00000000" w:rsidR="00000000" w:rsidRPr="00000000">
        <w:rPr>
          <w:sz w:val="24"/>
          <w:szCs w:val="24"/>
          <w:rtl w:val="0"/>
        </w:rPr>
        <w:t xml:space="preserve">SYLVIA: I was gonna say, are we rolling with that? 'cause I'm fine with that.</w:t>
      </w:r>
    </w:p>
    <w:p w:rsidR="00000000" w:rsidDel="00000000" w:rsidP="00000000" w:rsidRDefault="00000000" w:rsidRPr="00000000" w14:paraId="000004C9">
      <w:pPr>
        <w:spacing w:after="200" w:before="200" w:line="276" w:lineRule="auto"/>
        <w:ind w:left="0" w:firstLine="0"/>
        <w:rPr>
          <w:sz w:val="24"/>
          <w:szCs w:val="24"/>
        </w:rPr>
      </w:pPr>
      <w:r w:rsidDel="00000000" w:rsidR="00000000" w:rsidRPr="00000000">
        <w:rPr>
          <w:sz w:val="24"/>
          <w:szCs w:val="24"/>
          <w:rtl w:val="0"/>
        </w:rPr>
        <w:t xml:space="preserve">DRE: Yeah.</w:t>
      </w:r>
    </w:p>
    <w:p w:rsidR="00000000" w:rsidDel="00000000" w:rsidP="00000000" w:rsidRDefault="00000000" w:rsidRPr="00000000" w14:paraId="000004CA">
      <w:pPr>
        <w:spacing w:after="200" w:before="200" w:line="276" w:lineRule="auto"/>
        <w:ind w:left="0" w:firstLine="0"/>
        <w:rPr>
          <w:sz w:val="24"/>
          <w:szCs w:val="24"/>
        </w:rPr>
      </w:pPr>
      <w:r w:rsidDel="00000000" w:rsidR="00000000" w:rsidRPr="00000000">
        <w:rPr>
          <w:sz w:val="24"/>
          <w:szCs w:val="24"/>
          <w:rtl w:val="0"/>
        </w:rPr>
        <w:t xml:space="preserve">JACK: Yeah.</w:t>
      </w:r>
    </w:p>
    <w:p w:rsidR="00000000" w:rsidDel="00000000" w:rsidP="00000000" w:rsidRDefault="00000000" w:rsidRPr="00000000" w14:paraId="000004CB">
      <w:pPr>
        <w:spacing w:after="200" w:before="200" w:line="276" w:lineRule="auto"/>
        <w:ind w:left="0" w:firstLine="0"/>
        <w:rPr>
          <w:sz w:val="24"/>
          <w:szCs w:val="24"/>
        </w:rPr>
      </w:pPr>
      <w:r w:rsidDel="00000000" w:rsidR="00000000" w:rsidRPr="00000000">
        <w:rPr>
          <w:sz w:val="24"/>
          <w:szCs w:val="24"/>
          <w:rtl w:val="0"/>
        </w:rPr>
        <w:t xml:space="preserve">AUSTIN: Okay. Alright, so what is the- so the thing that you have to now come up with is the detail. So, if you're going to use deception, that's great. But the question ends up being, what is the- how do you deceive people to get onto this train? It sounds like- it sou- oh! Maybe that's the whole answer. Maybe if Hitchcock is the person taking the uh, the tickets,</w:t>
      </w:r>
    </w:p>
    <w:p w:rsidR="00000000" w:rsidDel="00000000" w:rsidP="00000000" w:rsidRDefault="00000000" w:rsidRPr="00000000" w14:paraId="000004CC">
      <w:pPr>
        <w:spacing w:after="200" w:before="200" w:line="276" w:lineRule="auto"/>
        <w:ind w:left="0" w:firstLine="0"/>
        <w:rPr>
          <w:sz w:val="24"/>
          <w:szCs w:val="24"/>
        </w:rPr>
      </w:pPr>
      <w:r w:rsidDel="00000000" w:rsidR="00000000" w:rsidRPr="00000000">
        <w:rPr>
          <w:sz w:val="24"/>
          <w:szCs w:val="24"/>
          <w:rtl w:val="0"/>
        </w:rPr>
        <w:t xml:space="preserve">ALI: He just pockets it.</w:t>
      </w:r>
    </w:p>
    <w:p w:rsidR="00000000" w:rsidDel="00000000" w:rsidP="00000000" w:rsidRDefault="00000000" w:rsidRPr="00000000" w14:paraId="000004CD">
      <w:pPr>
        <w:spacing w:after="200" w:before="200" w:line="276" w:lineRule="auto"/>
        <w:ind w:left="0" w:firstLine="0"/>
        <w:rPr>
          <w:sz w:val="24"/>
          <w:szCs w:val="24"/>
        </w:rPr>
      </w:pPr>
      <w:r w:rsidDel="00000000" w:rsidR="00000000" w:rsidRPr="00000000">
        <w:rPr>
          <w:sz w:val="24"/>
          <w:szCs w:val="24"/>
          <w:rtl w:val="0"/>
        </w:rPr>
        <w:t xml:space="preserve">AUSTIN: And then like, gives them to the other- gives them to uh, I need to learn these names now, Sige and Aubrey.</w:t>
      </w:r>
    </w:p>
    <w:p w:rsidR="00000000" w:rsidDel="00000000" w:rsidP="00000000" w:rsidRDefault="00000000" w:rsidRPr="00000000" w14:paraId="000004CE">
      <w:pPr>
        <w:spacing w:after="200" w:before="200" w:line="276" w:lineRule="auto"/>
        <w:ind w:left="0" w:firstLine="0"/>
        <w:rPr>
          <w:sz w:val="24"/>
          <w:szCs w:val="24"/>
        </w:rPr>
      </w:pPr>
      <w:r w:rsidDel="00000000" w:rsidR="00000000" w:rsidRPr="00000000">
        <w:rPr>
          <w:sz w:val="24"/>
          <w:szCs w:val="24"/>
          <w:rtl w:val="0"/>
        </w:rPr>
        <w:t xml:space="preserve">SYLVIA: I actually have another- if- yeah, that does work, but I have an idea for how Aubrey could be on...higher, like the more upper class area of the train if need be, without being completely out of place?</w:t>
      </w:r>
    </w:p>
    <w:p w:rsidR="00000000" w:rsidDel="00000000" w:rsidP="00000000" w:rsidRDefault="00000000" w:rsidRPr="00000000" w14:paraId="000004CF">
      <w:pPr>
        <w:spacing w:after="200" w:before="200" w:line="276" w:lineRule="auto"/>
        <w:ind w:left="0" w:firstLine="0"/>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4D0">
      <w:pPr>
        <w:spacing w:after="200" w:before="200" w:line="276" w:lineRule="auto"/>
        <w:ind w:left="0" w:firstLine="0"/>
        <w:rPr>
          <w:sz w:val="24"/>
          <w:szCs w:val="24"/>
        </w:rPr>
      </w:pPr>
      <w:r w:rsidDel="00000000" w:rsidR="00000000" w:rsidRPr="00000000">
        <w:rPr>
          <w:sz w:val="24"/>
          <w:szCs w:val="24"/>
          <w:rtl w:val="0"/>
        </w:rPr>
        <w:t xml:space="preserve">SYLVIA: Where she disguises herself as a mechanic of some sort?</w:t>
      </w:r>
    </w:p>
    <w:p w:rsidR="00000000" w:rsidDel="00000000" w:rsidP="00000000" w:rsidRDefault="00000000" w:rsidRPr="00000000" w14:paraId="000004D1">
      <w:pPr>
        <w:spacing w:after="200" w:before="200" w:line="276" w:lineRule="auto"/>
        <w:ind w:left="0" w:firstLine="0"/>
        <w:rPr>
          <w:sz w:val="24"/>
          <w:szCs w:val="24"/>
        </w:rPr>
      </w:pPr>
      <w:r w:rsidDel="00000000" w:rsidR="00000000" w:rsidRPr="00000000">
        <w:rPr>
          <w:sz w:val="24"/>
          <w:szCs w:val="24"/>
          <w:rtl w:val="0"/>
        </w:rPr>
        <w:t xml:space="preserve">AUSTIN: Uh...yeah, you could totally</w:t>
      </w:r>
    </w:p>
    <w:p w:rsidR="00000000" w:rsidDel="00000000" w:rsidP="00000000" w:rsidRDefault="00000000" w:rsidRPr="00000000" w14:paraId="000004D2">
      <w:pPr>
        <w:spacing w:after="200" w:before="200" w:line="276" w:lineRule="auto"/>
        <w:ind w:left="0" w:firstLine="0"/>
        <w:rPr>
          <w:sz w:val="24"/>
          <w:szCs w:val="24"/>
        </w:rPr>
      </w:pPr>
      <w:r w:rsidDel="00000000" w:rsidR="00000000" w:rsidRPr="00000000">
        <w:rPr>
          <w:sz w:val="24"/>
          <w:szCs w:val="24"/>
          <w:rtl w:val="0"/>
        </w:rPr>
        <w:t xml:space="preserve">SYLVIA: Or is that not-</w:t>
      </w:r>
    </w:p>
    <w:p w:rsidR="00000000" w:rsidDel="00000000" w:rsidP="00000000" w:rsidRDefault="00000000" w:rsidRPr="00000000" w14:paraId="000004D3">
      <w:pPr>
        <w:spacing w:after="200" w:before="200" w:line="276" w:lineRule="auto"/>
        <w:ind w:left="0" w:firstLine="0"/>
        <w:rPr>
          <w:sz w:val="24"/>
          <w:szCs w:val="24"/>
        </w:rPr>
      </w:pPr>
      <w:r w:rsidDel="00000000" w:rsidR="00000000" w:rsidRPr="00000000">
        <w:rPr>
          <w:sz w:val="24"/>
          <w:szCs w:val="24"/>
          <w:rtl w:val="0"/>
        </w:rPr>
        <w:t xml:space="preserve">AUSTIN: You could totally try to do that.</w:t>
      </w:r>
    </w:p>
    <w:p w:rsidR="00000000" w:rsidDel="00000000" w:rsidP="00000000" w:rsidRDefault="00000000" w:rsidRPr="00000000" w14:paraId="000004D4">
      <w:pPr>
        <w:spacing w:after="200" w:before="200" w:line="276" w:lineRule="auto"/>
        <w:ind w:left="0" w:firstLine="0"/>
        <w:rPr>
          <w:sz w:val="24"/>
          <w:szCs w:val="24"/>
        </w:rPr>
      </w:pPr>
      <w:r w:rsidDel="00000000" w:rsidR="00000000" w:rsidRPr="00000000">
        <w:rPr>
          <w:sz w:val="24"/>
          <w:szCs w:val="24"/>
          <w:rtl w:val="0"/>
        </w:rPr>
        <w:t xml:space="preserve">SYLVIA: 'cause I was thinking like, (AUSTIN: Give the-) trains have a lot of small spaces, and they probably can't send fully grown humans into them, (AUSTIN: Totally) so they have a lot of Cobbin and children mechanics.</w:t>
      </w:r>
    </w:p>
    <w:p w:rsidR="00000000" w:rsidDel="00000000" w:rsidP="00000000" w:rsidRDefault="00000000" w:rsidRPr="00000000" w14:paraId="000004D5">
      <w:pPr>
        <w:spacing w:after="200" w:before="200" w:line="276" w:lineRule="auto"/>
        <w:ind w:left="0" w:firstLine="0"/>
        <w:rPr>
          <w:sz w:val="24"/>
          <w:szCs w:val="24"/>
        </w:rPr>
      </w:pPr>
      <w:r w:rsidDel="00000000" w:rsidR="00000000" w:rsidRPr="00000000">
        <w:rPr>
          <w:sz w:val="24"/>
          <w:szCs w:val="24"/>
          <w:rtl w:val="0"/>
        </w:rPr>
        <w:t xml:space="preserve">AUSTIN: So that's- that's totally your plan, and then...and then what about Sige? So it sounds like we have plans for Sige, we have plans for...everybody except- also, if-if Castille's like, pala-din body wants to be on this thing.</w:t>
      </w:r>
    </w:p>
    <w:p w:rsidR="00000000" w:rsidDel="00000000" w:rsidP="00000000" w:rsidRDefault="00000000" w:rsidRPr="00000000" w14:paraId="000004D6">
      <w:pPr>
        <w:spacing w:after="200" w:before="200" w:line="276" w:lineRule="auto"/>
        <w:ind w:left="0" w:firstLine="0"/>
        <w:rPr>
          <w:sz w:val="24"/>
          <w:szCs w:val="24"/>
        </w:rPr>
      </w:pPr>
      <w:r w:rsidDel="00000000" w:rsidR="00000000" w:rsidRPr="00000000">
        <w:rPr>
          <w:sz w:val="24"/>
          <w:szCs w:val="24"/>
          <w:rtl w:val="0"/>
        </w:rPr>
        <w:t xml:space="preserve">DRE: Yeah.</w:t>
      </w:r>
    </w:p>
    <w:p w:rsidR="00000000" w:rsidDel="00000000" w:rsidP="00000000" w:rsidRDefault="00000000" w:rsidRPr="00000000" w14:paraId="000004D7">
      <w:pPr>
        <w:spacing w:after="200" w:before="200" w:line="276" w:lineRule="auto"/>
        <w:ind w:left="0" w:firstLine="0"/>
        <w:rPr>
          <w:sz w:val="24"/>
          <w:szCs w:val="24"/>
        </w:rPr>
      </w:pPr>
      <w:r w:rsidDel="00000000" w:rsidR="00000000" w:rsidRPr="00000000">
        <w:rPr>
          <w:sz w:val="24"/>
          <w:szCs w:val="24"/>
          <w:rtl w:val="0"/>
        </w:rPr>
        <w:t xml:space="preserve">ALI: Um, I think I should, yeah.</w:t>
      </w:r>
    </w:p>
    <w:p w:rsidR="00000000" w:rsidDel="00000000" w:rsidP="00000000" w:rsidRDefault="00000000" w:rsidRPr="00000000" w14:paraId="000004D8">
      <w:pPr>
        <w:spacing w:after="200" w:before="200" w:line="276" w:lineRule="auto"/>
        <w:ind w:left="0" w:firstLine="0"/>
        <w:rPr>
          <w:sz w:val="24"/>
          <w:szCs w:val="24"/>
        </w:rPr>
      </w:pPr>
      <w:r w:rsidDel="00000000" w:rsidR="00000000" w:rsidRPr="00000000">
        <w:rPr>
          <w:sz w:val="24"/>
          <w:szCs w:val="24"/>
          <w:rtl w:val="0"/>
        </w:rPr>
        <w:t xml:space="preserve">AUSTIN: Okay. Maybe you're just also disguised. That's like, again, it's deception, you have that disguise.</w:t>
      </w:r>
    </w:p>
    <w:p w:rsidR="00000000" w:rsidDel="00000000" w:rsidP="00000000" w:rsidRDefault="00000000" w:rsidRPr="00000000" w14:paraId="000004D9">
      <w:pPr>
        <w:spacing w:after="200" w:before="200" w:line="276" w:lineRule="auto"/>
        <w:ind w:left="0" w:firstLine="0"/>
        <w:rPr>
          <w:sz w:val="24"/>
          <w:szCs w:val="24"/>
        </w:rPr>
      </w:pPr>
      <w:r w:rsidDel="00000000" w:rsidR="00000000" w:rsidRPr="00000000">
        <w:rPr>
          <w:sz w:val="24"/>
          <w:szCs w:val="24"/>
          <w:rtl w:val="0"/>
        </w:rPr>
        <w:t xml:space="preserve">ALI: Right, I have a disguise, I- yeah.</w:t>
      </w:r>
    </w:p>
    <w:p w:rsidR="00000000" w:rsidDel="00000000" w:rsidP="00000000" w:rsidRDefault="00000000" w:rsidRPr="00000000" w14:paraId="000004DA">
      <w:pPr>
        <w:spacing w:after="200" w:before="200" w:line="276" w:lineRule="auto"/>
        <w:ind w:left="0" w:firstLine="0"/>
        <w:rPr>
          <w:sz w:val="24"/>
          <w:szCs w:val="24"/>
        </w:rPr>
      </w:pPr>
      <w:r w:rsidDel="00000000" w:rsidR="00000000" w:rsidRPr="00000000">
        <w:rPr>
          <w:sz w:val="24"/>
          <w:szCs w:val="24"/>
          <w:rtl w:val="0"/>
        </w:rPr>
        <w:t xml:space="preserve">AUSTIN: Cool. And then, Sige, how about you? Are you just coming in with like, the riff-raff?</w:t>
      </w:r>
    </w:p>
    <w:p w:rsidR="00000000" w:rsidDel="00000000" w:rsidP="00000000" w:rsidRDefault="00000000" w:rsidRPr="00000000" w14:paraId="000004DB">
      <w:pPr>
        <w:spacing w:after="200" w:before="200" w:line="276" w:lineRule="auto"/>
        <w:ind w:left="0" w:firstLine="0"/>
        <w:rPr>
          <w:sz w:val="24"/>
          <w:szCs w:val="24"/>
        </w:rPr>
      </w:pPr>
      <w:r w:rsidDel="00000000" w:rsidR="00000000" w:rsidRPr="00000000">
        <w:rPr>
          <w:sz w:val="24"/>
          <w:szCs w:val="24"/>
          <w:rtl w:val="0"/>
        </w:rPr>
        <w:t xml:space="preserve">DRE: Yeah I think so.</w:t>
      </w:r>
    </w:p>
    <w:p w:rsidR="00000000" w:rsidDel="00000000" w:rsidP="00000000" w:rsidRDefault="00000000" w:rsidRPr="00000000" w14:paraId="000004DC">
      <w:pPr>
        <w:spacing w:after="200" w:before="200" w:line="276" w:lineRule="auto"/>
        <w:ind w:left="0" w:firstLine="0"/>
        <w:rPr>
          <w:sz w:val="24"/>
          <w:szCs w:val="24"/>
        </w:rPr>
      </w:pPr>
      <w:r w:rsidDel="00000000" w:rsidR="00000000" w:rsidRPr="00000000">
        <w:rPr>
          <w:sz w:val="24"/>
          <w:szCs w:val="24"/>
          <w:rtl w:val="0"/>
        </w:rPr>
        <w:t xml:space="preserve">AUSTIN: Okay. So it's engagement roll time. "You've provided the missing detail, like the point of attack, the social connection, et cetera. After the plan and detail are in place, each player chooses their character's loadout, this includes how much stuff they're carrying on the operation, they don't have to select individual items, just the maximum number they'll have access to."</w:t>
      </w:r>
    </w:p>
    <w:p w:rsidR="00000000" w:rsidDel="00000000" w:rsidP="00000000" w:rsidRDefault="00000000" w:rsidRPr="00000000" w14:paraId="000004DD">
      <w:pPr>
        <w:spacing w:after="200" w:before="200" w:line="276" w:lineRule="auto"/>
        <w:ind w:left="0" w:firstLine="0"/>
        <w:rPr>
          <w:sz w:val="24"/>
          <w:szCs w:val="24"/>
        </w:rPr>
      </w:pPr>
      <w:r w:rsidDel="00000000" w:rsidR="00000000" w:rsidRPr="00000000">
        <w:rPr>
          <w:sz w:val="24"/>
          <w:szCs w:val="24"/>
          <w:rtl w:val="0"/>
        </w:rPr>
        <w:t xml:space="preserve">ALI, excited: Oh! We don't have to pick individual items now? [Austin hums 'no] Yo this game is good!</w:t>
      </w:r>
    </w:p>
    <w:p w:rsidR="00000000" w:rsidDel="00000000" w:rsidP="00000000" w:rsidRDefault="00000000" w:rsidRPr="00000000" w14:paraId="000004DE">
      <w:pPr>
        <w:spacing w:after="200" w:before="200" w:line="276" w:lineRule="auto"/>
        <w:ind w:left="0" w:firstLine="0"/>
        <w:rPr>
          <w:sz w:val="24"/>
          <w:szCs w:val="24"/>
        </w:rPr>
      </w:pPr>
      <w:r w:rsidDel="00000000" w:rsidR="00000000" w:rsidRPr="00000000">
        <w:rPr>
          <w:sz w:val="24"/>
          <w:szCs w:val="24"/>
          <w:rtl w:val="0"/>
        </w:rPr>
        <w:t xml:space="preserve">AUSTIN: Yeah this is a good game!</w:t>
      </w:r>
    </w:p>
    <w:p w:rsidR="00000000" w:rsidDel="00000000" w:rsidP="00000000" w:rsidRDefault="00000000" w:rsidRPr="00000000" w14:paraId="000004DF">
      <w:pPr>
        <w:spacing w:after="200" w:before="200" w:line="276" w:lineRule="auto"/>
        <w:ind w:left="0" w:firstLine="0"/>
        <w:rPr>
          <w:sz w:val="24"/>
          <w:szCs w:val="24"/>
        </w:rPr>
      </w:pPr>
      <w:r w:rsidDel="00000000" w:rsidR="00000000" w:rsidRPr="00000000">
        <w:rPr>
          <w:sz w:val="24"/>
          <w:szCs w:val="24"/>
          <w:rtl w:val="0"/>
        </w:rPr>
        <w:t xml:space="preserve">JACK: I'm gonna pick light.</w:t>
      </w:r>
    </w:p>
    <w:p w:rsidR="00000000" w:rsidDel="00000000" w:rsidP="00000000" w:rsidRDefault="00000000" w:rsidRPr="00000000" w14:paraId="000004E0">
      <w:pPr>
        <w:spacing w:after="200" w:before="200" w:line="276" w:lineRule="auto"/>
        <w:ind w:left="0" w:firstLine="0"/>
        <w:rPr>
          <w:sz w:val="24"/>
          <w:szCs w:val="24"/>
        </w:rPr>
      </w:pPr>
      <w:r w:rsidDel="00000000" w:rsidR="00000000" w:rsidRPr="00000000">
        <w:rPr>
          <w:sz w:val="24"/>
          <w:szCs w:val="24"/>
          <w:rtl w:val="0"/>
        </w:rPr>
        <w:t xml:space="preserve">AUSTIN: Okay.</w:t>
      </w:r>
    </w:p>
    <w:p w:rsidR="00000000" w:rsidDel="00000000" w:rsidP="00000000" w:rsidRDefault="00000000" w:rsidRPr="00000000" w14:paraId="000004E1">
      <w:pPr>
        <w:spacing w:after="200" w:before="200" w:line="276" w:lineRule="auto"/>
        <w:ind w:left="0" w:firstLine="0"/>
        <w:rPr>
          <w:sz w:val="24"/>
          <w:szCs w:val="24"/>
        </w:rPr>
      </w:pPr>
      <w:r w:rsidDel="00000000" w:rsidR="00000000" w:rsidRPr="00000000">
        <w:rPr>
          <w:sz w:val="24"/>
          <w:szCs w:val="24"/>
          <w:rtl w:val="0"/>
        </w:rPr>
        <w:t xml:space="preserve">ALI: Yeah. I'm also travelling light.</w:t>
      </w:r>
    </w:p>
    <w:p w:rsidR="00000000" w:rsidDel="00000000" w:rsidP="00000000" w:rsidRDefault="00000000" w:rsidRPr="00000000" w14:paraId="000004E2">
      <w:pPr>
        <w:spacing w:after="200" w:before="200" w:line="276" w:lineRule="auto"/>
        <w:ind w:left="0" w:firstLine="0"/>
        <w:rPr>
          <w:sz w:val="24"/>
          <w:szCs w:val="24"/>
        </w:rPr>
      </w:pPr>
      <w:r w:rsidDel="00000000" w:rsidR="00000000" w:rsidRPr="00000000">
        <w:rPr>
          <w:sz w:val="24"/>
          <w:szCs w:val="24"/>
          <w:rtl w:val="0"/>
        </w:rPr>
        <w:t xml:space="preserve">DRE: Yeah, I think light.</w:t>
      </w:r>
    </w:p>
    <w:p w:rsidR="00000000" w:rsidDel="00000000" w:rsidP="00000000" w:rsidRDefault="00000000" w:rsidRPr="00000000" w14:paraId="000004E3">
      <w:pPr>
        <w:spacing w:after="200" w:before="200" w:line="276" w:lineRule="auto"/>
        <w:ind w:left="0" w:firstLine="0"/>
        <w:rPr>
          <w:sz w:val="24"/>
          <w:szCs w:val="24"/>
        </w:rPr>
      </w:pPr>
      <w:r w:rsidDel="00000000" w:rsidR="00000000" w:rsidRPr="00000000">
        <w:rPr>
          <w:sz w:val="24"/>
          <w:szCs w:val="24"/>
          <w:rtl w:val="0"/>
        </w:rPr>
        <w:t xml:space="preserve">SYLVIA: I-I guess I'm gonna go with light too!</w:t>
      </w:r>
    </w:p>
    <w:p w:rsidR="00000000" w:rsidDel="00000000" w:rsidP="00000000" w:rsidRDefault="00000000" w:rsidRPr="00000000" w14:paraId="000004E4">
      <w:pPr>
        <w:spacing w:after="200" w:before="200" w:line="276" w:lineRule="auto"/>
        <w:ind w:left="0" w:firstLine="0"/>
        <w:rPr>
          <w:sz w:val="24"/>
          <w:szCs w:val="24"/>
        </w:rPr>
      </w:pPr>
      <w:r w:rsidDel="00000000" w:rsidR="00000000" w:rsidRPr="00000000">
        <w:rPr>
          <w:sz w:val="24"/>
          <w:szCs w:val="24"/>
          <w:rtl w:val="0"/>
        </w:rPr>
        <w:t xml:space="preserve">AUSTIN: Oh, remember you have that bonus too! You have a bonus item, remember that.</w:t>
      </w:r>
    </w:p>
    <w:p w:rsidR="00000000" w:rsidDel="00000000" w:rsidP="00000000" w:rsidRDefault="00000000" w:rsidRPr="00000000" w14:paraId="000004E5">
      <w:pPr>
        <w:spacing w:after="200" w:before="200" w:lineRule="auto"/>
        <w:rPr>
          <w:sz w:val="24"/>
          <w:szCs w:val="24"/>
        </w:rPr>
      </w:pPr>
      <w:r w:rsidDel="00000000" w:rsidR="00000000" w:rsidRPr="00000000">
        <w:rPr>
          <w:sz w:val="24"/>
          <w:szCs w:val="24"/>
          <w:rtl w:val="0"/>
        </w:rPr>
        <w:t xml:space="preserve">ALI: Right. </w:t>
      </w:r>
    </w:p>
    <w:p w:rsidR="00000000" w:rsidDel="00000000" w:rsidP="00000000" w:rsidRDefault="00000000" w:rsidRPr="00000000" w14:paraId="000004E6">
      <w:pPr>
        <w:spacing w:after="200" w:before="200" w:line="276" w:lineRule="auto"/>
        <w:ind w:left="0" w:firstLine="0"/>
        <w:rPr>
          <w:sz w:val="24"/>
          <w:szCs w:val="24"/>
        </w:rPr>
      </w:pPr>
      <w:r w:rsidDel="00000000" w:rsidR="00000000" w:rsidRPr="00000000">
        <w:rPr>
          <w:sz w:val="24"/>
          <w:szCs w:val="24"/>
          <w:rtl w:val="0"/>
        </w:rPr>
        <w:t xml:space="preserve">JACK: We can carry four.</w:t>
      </w:r>
    </w:p>
    <w:p w:rsidR="00000000" w:rsidDel="00000000" w:rsidP="00000000" w:rsidRDefault="00000000" w:rsidRPr="00000000" w14:paraId="000004E7">
      <w:pPr>
        <w:spacing w:after="200" w:before="200" w:line="276" w:lineRule="auto"/>
        <w:ind w:left="0" w:firstLine="0"/>
        <w:rPr>
          <w:sz w:val="24"/>
          <w:szCs w:val="24"/>
        </w:rPr>
      </w:pPr>
      <w:r w:rsidDel="00000000" w:rsidR="00000000" w:rsidRPr="00000000">
        <w:rPr>
          <w:sz w:val="24"/>
          <w:szCs w:val="24"/>
          <w:rtl w:val="0"/>
        </w:rPr>
        <w:t xml:space="preserve">ALI: So light is one to three items?</w:t>
      </w:r>
    </w:p>
    <w:p w:rsidR="00000000" w:rsidDel="00000000" w:rsidP="00000000" w:rsidRDefault="00000000" w:rsidRPr="00000000" w14:paraId="000004E8">
      <w:pPr>
        <w:spacing w:after="200" w:before="200" w:line="276" w:lineRule="auto"/>
        <w:ind w:left="0" w:firstLine="0"/>
        <w:rPr>
          <w:sz w:val="24"/>
          <w:szCs w:val="24"/>
        </w:rPr>
      </w:pPr>
      <w:r w:rsidDel="00000000" w:rsidR="00000000" w:rsidRPr="00000000">
        <w:rPr>
          <w:sz w:val="24"/>
          <w:szCs w:val="24"/>
          <w:rtl w:val="0"/>
        </w:rPr>
        <w:t xml:space="preserve">SYLVIA: Oh, okay.</w:t>
      </w:r>
    </w:p>
    <w:p w:rsidR="00000000" w:rsidDel="00000000" w:rsidP="00000000" w:rsidRDefault="00000000" w:rsidRPr="00000000" w14:paraId="000004E9">
      <w:pPr>
        <w:spacing w:after="200" w:before="200" w:line="276" w:lineRule="auto"/>
        <w:ind w:left="0" w:firstLine="0"/>
        <w:rPr>
          <w:sz w:val="24"/>
          <w:szCs w:val="24"/>
        </w:rPr>
      </w:pPr>
      <w:r w:rsidDel="00000000" w:rsidR="00000000" w:rsidRPr="00000000">
        <w:rPr>
          <w:sz w:val="24"/>
          <w:szCs w:val="24"/>
          <w:rtl w:val="0"/>
        </w:rPr>
        <w:t xml:space="preserve">AUSTIN: One is four items, for you.</w:t>
      </w:r>
    </w:p>
    <w:p w:rsidR="00000000" w:rsidDel="00000000" w:rsidP="00000000" w:rsidRDefault="00000000" w:rsidRPr="00000000" w14:paraId="000004EA">
      <w:pPr>
        <w:spacing w:after="200" w:before="200" w:line="276" w:lineRule="auto"/>
        <w:ind w:left="0" w:firstLine="0"/>
        <w:rPr>
          <w:sz w:val="24"/>
          <w:szCs w:val="24"/>
        </w:rPr>
      </w:pPr>
      <w:r w:rsidDel="00000000" w:rsidR="00000000" w:rsidRPr="00000000">
        <w:rPr>
          <w:sz w:val="24"/>
          <w:szCs w:val="24"/>
          <w:rtl w:val="0"/>
        </w:rPr>
        <w:t xml:space="preserve">ALI: Okay.</w:t>
      </w:r>
    </w:p>
    <w:p w:rsidR="00000000" w:rsidDel="00000000" w:rsidP="00000000" w:rsidRDefault="00000000" w:rsidRPr="00000000" w14:paraId="000004EB">
      <w:pPr>
        <w:spacing w:after="200" w:before="200" w:line="276" w:lineRule="auto"/>
        <w:ind w:left="0" w:firstLine="0"/>
        <w:rPr>
          <w:sz w:val="24"/>
          <w:szCs w:val="24"/>
        </w:rPr>
      </w:pPr>
      <w:r w:rsidDel="00000000" w:rsidR="00000000" w:rsidRPr="00000000">
        <w:rPr>
          <w:sz w:val="24"/>
          <w:szCs w:val="24"/>
          <w:rtl w:val="0"/>
        </w:rPr>
        <w:t xml:space="preserve">AUSTIN: Because it's- I think that's right, right?</w:t>
      </w:r>
    </w:p>
    <w:p w:rsidR="00000000" w:rsidDel="00000000" w:rsidP="00000000" w:rsidRDefault="00000000" w:rsidRPr="00000000" w14:paraId="000004EC">
      <w:pPr>
        <w:spacing w:after="200" w:before="200" w:line="276" w:lineRule="auto"/>
        <w:ind w:left="0" w:firstLine="0"/>
        <w:rPr>
          <w:sz w:val="24"/>
          <w:szCs w:val="24"/>
        </w:rPr>
      </w:pPr>
      <w:r w:rsidDel="00000000" w:rsidR="00000000" w:rsidRPr="00000000">
        <w:rPr>
          <w:sz w:val="24"/>
          <w:szCs w:val="24"/>
          <w:rtl w:val="0"/>
        </w:rPr>
        <w:t xml:space="preserve">DRE: Yes.</w:t>
      </w:r>
    </w:p>
    <w:p w:rsidR="00000000" w:rsidDel="00000000" w:rsidP="00000000" w:rsidRDefault="00000000" w:rsidRPr="00000000" w14:paraId="000004ED">
      <w:pPr>
        <w:spacing w:after="200" w:before="200" w:line="276" w:lineRule="auto"/>
        <w:ind w:left="0" w:firstLine="0"/>
        <w:rPr>
          <w:sz w:val="24"/>
          <w:szCs w:val="24"/>
        </w:rPr>
      </w:pPr>
      <w:r w:rsidDel="00000000" w:rsidR="00000000" w:rsidRPr="00000000">
        <w:rPr>
          <w:sz w:val="24"/>
          <w:szCs w:val="24"/>
          <w:rtl w:val="0"/>
        </w:rPr>
        <w:t xml:space="preserve">JACK: Yeah, because we have that bonus.</w:t>
      </w:r>
    </w:p>
    <w:p w:rsidR="00000000" w:rsidDel="00000000" w:rsidP="00000000" w:rsidRDefault="00000000" w:rsidRPr="00000000" w14:paraId="000004EE">
      <w:pPr>
        <w:spacing w:after="200" w:before="200" w:line="276" w:lineRule="auto"/>
        <w:ind w:left="0" w:firstLine="0"/>
        <w:rPr>
          <w:sz w:val="24"/>
          <w:szCs w:val="24"/>
        </w:rPr>
      </w:pPr>
      <w:r w:rsidDel="00000000" w:rsidR="00000000" w:rsidRPr="00000000">
        <w:rPr>
          <w:sz w:val="24"/>
          <w:szCs w:val="24"/>
          <w:rtl w:val="0"/>
        </w:rPr>
        <w:t xml:space="preserve">AUSTIN: It should be three, and then you have that bonus.</w:t>
      </w:r>
    </w:p>
    <w:p w:rsidR="00000000" w:rsidDel="00000000" w:rsidP="00000000" w:rsidRDefault="00000000" w:rsidRPr="00000000" w14:paraId="000004EF">
      <w:pPr>
        <w:spacing w:after="200" w:before="200" w:line="276" w:lineRule="auto"/>
        <w:ind w:left="0" w:firstLine="0"/>
        <w:rPr>
          <w:sz w:val="24"/>
          <w:szCs w:val="24"/>
        </w:rPr>
      </w:pPr>
      <w:r w:rsidDel="00000000" w:rsidR="00000000" w:rsidRPr="00000000">
        <w:rPr>
          <w:sz w:val="24"/>
          <w:szCs w:val="24"/>
          <w:rtl w:val="0"/>
        </w:rPr>
        <w:t xml:space="preserve">ALI: Right. Okay.</w:t>
      </w:r>
    </w:p>
    <w:p w:rsidR="00000000" w:rsidDel="00000000" w:rsidP="00000000" w:rsidRDefault="00000000" w:rsidRPr="00000000" w14:paraId="000004F0">
      <w:pPr>
        <w:spacing w:after="200" w:before="200" w:line="276" w:lineRule="auto"/>
        <w:ind w:left="0" w:firstLine="0"/>
        <w:rPr>
          <w:sz w:val="24"/>
          <w:szCs w:val="24"/>
        </w:rPr>
      </w:pPr>
      <w:r w:rsidDel="00000000" w:rsidR="00000000" w:rsidRPr="00000000">
        <w:rPr>
          <w:sz w:val="24"/>
          <w:szCs w:val="24"/>
          <w:rtl w:val="0"/>
        </w:rPr>
        <w:t xml:space="preserve">SYLVIA: Okay.</w:t>
      </w:r>
    </w:p>
    <w:p w:rsidR="00000000" w:rsidDel="00000000" w:rsidP="00000000" w:rsidRDefault="00000000" w:rsidRPr="00000000" w14:paraId="000004F1">
      <w:pPr>
        <w:spacing w:after="200" w:before="200" w:line="276" w:lineRule="auto"/>
        <w:ind w:left="0" w:firstLine="0"/>
        <w:rPr>
          <w:sz w:val="24"/>
          <w:szCs w:val="24"/>
        </w:rPr>
      </w:pPr>
      <w:r w:rsidDel="00000000" w:rsidR="00000000" w:rsidRPr="00000000">
        <w:rPr>
          <w:sz w:val="24"/>
          <w:szCs w:val="24"/>
          <w:rtl w:val="0"/>
        </w:rPr>
        <w:t xml:space="preserve">AUSTIN: Alright, engagement roll. Um, "To determine the starting situation for the score, make an engagement roll. Are the PCs smoothly in control, or have things not started well? If the situation is already well established, you can go without an engagement roll. Use it when you need to." </w:t>
      </w:r>
    </w:p>
    <w:p w:rsidR="00000000" w:rsidDel="00000000" w:rsidP="00000000" w:rsidRDefault="00000000" w:rsidRPr="00000000" w14:paraId="000004F2">
      <w:pPr>
        <w:spacing w:after="200" w:before="200" w:line="276" w:lineRule="auto"/>
        <w:ind w:left="0" w:firstLine="720"/>
        <w:rPr>
          <w:sz w:val="24"/>
          <w:szCs w:val="24"/>
        </w:rPr>
      </w:pPr>
      <w:r w:rsidDel="00000000" w:rsidR="00000000" w:rsidRPr="00000000">
        <w:rPr>
          <w:sz w:val="24"/>
          <w:szCs w:val="24"/>
          <w:rtl w:val="0"/>
        </w:rPr>
        <w:t xml:space="preserve">This is not- you are not well established. [Dre laughs] You are going to make an engagement roll.</w:t>
      </w:r>
    </w:p>
    <w:p w:rsidR="00000000" w:rsidDel="00000000" w:rsidP="00000000" w:rsidRDefault="00000000" w:rsidRPr="00000000" w14:paraId="000004F3">
      <w:pPr>
        <w:spacing w:after="200" w:before="200" w:line="276" w:lineRule="auto"/>
        <w:ind w:left="0" w:firstLine="720"/>
        <w:rPr>
          <w:sz w:val="24"/>
          <w:szCs w:val="24"/>
        </w:rPr>
      </w:pPr>
      <w:r w:rsidDel="00000000" w:rsidR="00000000" w:rsidRPr="00000000">
        <w:rPr>
          <w:sz w:val="24"/>
          <w:szCs w:val="24"/>
          <w:rtl w:val="0"/>
        </w:rPr>
        <w:t xml:space="preserve"> "The engagement roll is a fortune roll using the vulnerability of the target as trait for the roll. The more vulnerable the target, the more dice you roll." Um, "Judge the vulnerability of the target by comparing the detail, the player character's plan, against the awareness and readiness of the target versus that type of plan. Also consider some other differences." </w:t>
      </w:r>
    </w:p>
    <w:p w:rsidR="00000000" w:rsidDel="00000000" w:rsidP="00000000" w:rsidRDefault="00000000" w:rsidRPr="00000000" w14:paraId="000004F4">
      <w:pPr>
        <w:spacing w:after="200" w:before="200" w:line="276" w:lineRule="auto"/>
        <w:ind w:left="0" w:firstLine="720"/>
        <w:rPr>
          <w:sz w:val="24"/>
          <w:szCs w:val="24"/>
        </w:rPr>
      </w:pPr>
      <w:r w:rsidDel="00000000" w:rsidR="00000000" w:rsidRPr="00000000">
        <w:rPr>
          <w:sz w:val="24"/>
          <w:szCs w:val="24"/>
          <w:rtl w:val="0"/>
        </w:rPr>
        <w:t xml:space="preserve">So, this is happening on your turf, so I'll give a bonus to that. I will say that is is- it is definitely ready, the target is well prepared. It's the first time that you get to do this. Uh, or that they're running this train, so that seems like a thing that they're prepared to make sure it goes well. So I think it's two dice. I'm gonna roll two dice, take the higher result here. Oh, look at that! Six!</w:t>
      </w:r>
    </w:p>
    <w:p w:rsidR="00000000" w:rsidDel="00000000" w:rsidP="00000000" w:rsidRDefault="00000000" w:rsidRPr="00000000" w14:paraId="000004F5">
      <w:pPr>
        <w:spacing w:after="200" w:before="200" w:line="276" w:lineRule="auto"/>
        <w:ind w:left="0" w:firstLine="0"/>
        <w:rPr>
          <w:sz w:val="24"/>
          <w:szCs w:val="24"/>
        </w:rPr>
      </w:pPr>
      <w:r w:rsidDel="00000000" w:rsidR="00000000" w:rsidRPr="00000000">
        <w:rPr>
          <w:sz w:val="24"/>
          <w:szCs w:val="24"/>
          <w:rtl w:val="0"/>
        </w:rPr>
        <w:t xml:space="preserve">DRE: Nice.</w:t>
      </w:r>
    </w:p>
    <w:p w:rsidR="00000000" w:rsidDel="00000000" w:rsidP="00000000" w:rsidRDefault="00000000" w:rsidRPr="00000000" w14:paraId="000004F6">
      <w:pPr>
        <w:spacing w:after="200" w:before="200" w:line="276" w:lineRule="auto"/>
        <w:ind w:left="0" w:firstLine="0"/>
        <w:rPr>
          <w:sz w:val="24"/>
          <w:szCs w:val="24"/>
        </w:rPr>
      </w:pPr>
      <w:r w:rsidDel="00000000" w:rsidR="00000000" w:rsidRPr="00000000">
        <w:rPr>
          <w:sz w:val="24"/>
          <w:szCs w:val="24"/>
          <w:rtl w:val="0"/>
        </w:rPr>
        <w:t xml:space="preserve">AUSTIN: That ain't bad!</w:t>
      </w:r>
    </w:p>
    <w:p w:rsidR="00000000" w:rsidDel="00000000" w:rsidP="00000000" w:rsidRDefault="00000000" w:rsidRPr="00000000" w14:paraId="000004F7">
      <w:pPr>
        <w:spacing w:after="200" w:before="200" w:line="276" w:lineRule="auto"/>
        <w:ind w:left="0" w:firstLine="0"/>
        <w:rPr>
          <w:sz w:val="24"/>
          <w:szCs w:val="24"/>
        </w:rPr>
      </w:pPr>
      <w:r w:rsidDel="00000000" w:rsidR="00000000" w:rsidRPr="00000000">
        <w:rPr>
          <w:sz w:val="24"/>
          <w:szCs w:val="24"/>
          <w:rtl w:val="0"/>
        </w:rPr>
        <w:t xml:space="preserve">SYLVIA: You literally rolled the two ends of the spectrum there, a six and a one.</w:t>
      </w:r>
    </w:p>
    <w:p w:rsidR="00000000" w:rsidDel="00000000" w:rsidP="00000000" w:rsidRDefault="00000000" w:rsidRPr="00000000" w14:paraId="000004F8">
      <w:pPr>
        <w:spacing w:after="200" w:before="200" w:line="276" w:lineRule="auto"/>
        <w:ind w:left="0" w:firstLine="0"/>
        <w:rPr>
          <w:sz w:val="24"/>
          <w:szCs w:val="24"/>
        </w:rPr>
      </w:pPr>
      <w:r w:rsidDel="00000000" w:rsidR="00000000" w:rsidRPr="00000000">
        <w:rPr>
          <w:sz w:val="24"/>
          <w:szCs w:val="24"/>
          <w:rtl w:val="0"/>
        </w:rPr>
        <w:t xml:space="preserve">AUSTIN (over Sylvia): I rolled a six and a one. It's true, it's true.</w:t>
      </w:r>
    </w:p>
    <w:p w:rsidR="00000000" w:rsidDel="00000000" w:rsidP="00000000" w:rsidRDefault="00000000" w:rsidRPr="00000000" w14:paraId="000004F9">
      <w:pPr>
        <w:spacing w:after="200" w:before="200" w:line="276" w:lineRule="auto"/>
        <w:ind w:left="0" w:firstLine="720"/>
        <w:rPr>
          <w:sz w:val="24"/>
          <w:szCs w:val="24"/>
        </w:rPr>
      </w:pPr>
      <w:r w:rsidDel="00000000" w:rsidR="00000000" w:rsidRPr="00000000">
        <w:rPr>
          <w:sz w:val="24"/>
          <w:szCs w:val="24"/>
          <w:rtl w:val="0"/>
        </w:rPr>
        <w:t xml:space="preserve">Uh, alright. "Good outcome: the PCs exploit the opportunity established by the detail. There are no sudden surprises as the action begins." So, I think again this means we get this great shot of all of you entering the uh, the cars. Which train cars do you- or I guess I'll tell you, because we've already kind of set this up. </w:t>
      </w:r>
    </w:p>
    <w:p w:rsidR="00000000" w:rsidDel="00000000" w:rsidP="00000000" w:rsidRDefault="00000000" w:rsidRPr="00000000" w14:paraId="000004FA">
      <w:pPr>
        <w:spacing w:after="200" w:before="200" w:line="276" w:lineRule="auto"/>
        <w:ind w:left="0" w:firstLine="720"/>
        <w:rPr>
          <w:sz w:val="24"/>
          <w:szCs w:val="24"/>
        </w:rPr>
      </w:pPr>
      <w:r w:rsidDel="00000000" w:rsidR="00000000" w:rsidRPr="00000000">
        <w:rPr>
          <w:sz w:val="24"/>
          <w:szCs w:val="24"/>
          <w:rtl w:val="0"/>
        </w:rPr>
        <w:t xml:space="preserve">Let's start with Sige. Sige, you...step into a very crammed- it's just like a subway car. There are two or three of these cars at the back end of the train? Um, and they are filled with people standing skeptical, like clearly skeptical, lots of like, 'Huh, yeah, we'll see how this goes.' Uh, people who are like, clearly going to work. There are people shouting as you get on the train, who are like, you know. 'You're a bunch of fools, I'll walk there before you get to work!' You know, 'I'm gonna have your shift, I'm gonna have your shift and the shift after your shift by the time you get there!' Again, lots of working class folks on that- those couple of cars, standing room only. And not just because there's a lot of people, like there are just no chairs in this one. But there are things to hold your- your- to like, put your hand on. </w:t>
      </w:r>
    </w:p>
    <w:p w:rsidR="00000000" w:rsidDel="00000000" w:rsidP="00000000" w:rsidRDefault="00000000" w:rsidRPr="00000000" w14:paraId="000004FB">
      <w:pPr>
        <w:spacing w:after="200" w:before="200" w:line="276" w:lineRule="auto"/>
        <w:ind w:left="0" w:firstLine="720"/>
        <w:rPr>
          <w:sz w:val="24"/>
          <w:szCs w:val="24"/>
        </w:rPr>
      </w:pPr>
      <w:r w:rsidDel="00000000" w:rsidR="00000000" w:rsidRPr="00000000">
        <w:rPr>
          <w:sz w:val="24"/>
          <w:szCs w:val="24"/>
          <w:rtl w:val="0"/>
        </w:rPr>
        <w:t xml:space="preserve">So let's say that that is the...I'm gonna just build a train real quick. [Dre giggles] Let's do this. [Ali giggles] Let's- that's the back train car, then there's- and that one's big - then there's two littler ones, and that is where Sige is. Don't know what that back car is. Next two cars are passenger from Helianthus, um, then there is a car that I don't think anybody's in-</w:t>
      </w:r>
    </w:p>
    <w:p w:rsidR="00000000" w:rsidDel="00000000" w:rsidP="00000000" w:rsidRDefault="00000000" w:rsidRPr="00000000" w14:paraId="000004FC">
      <w:pPr>
        <w:spacing w:after="200" w:before="200" w:line="276" w:lineRule="auto"/>
        <w:ind w:left="0" w:firstLine="0"/>
        <w:rPr>
          <w:sz w:val="24"/>
          <w:szCs w:val="24"/>
        </w:rPr>
      </w:pPr>
      <w:r w:rsidDel="00000000" w:rsidR="00000000" w:rsidRPr="00000000">
        <w:rPr>
          <w:sz w:val="24"/>
          <w:szCs w:val="24"/>
          <w:rtl w:val="0"/>
        </w:rPr>
        <w:t xml:space="preserve">JACK: I mean, that's all a train is, right? Just boxes. That's all a train is.</w:t>
      </w:r>
    </w:p>
    <w:p w:rsidR="00000000" w:rsidDel="00000000" w:rsidP="00000000" w:rsidRDefault="00000000" w:rsidRPr="00000000" w14:paraId="000004FD">
      <w:pPr>
        <w:spacing w:after="200" w:before="200" w:line="276" w:lineRule="auto"/>
        <w:ind w:left="0" w:firstLine="0"/>
        <w:rPr>
          <w:sz w:val="24"/>
          <w:szCs w:val="24"/>
        </w:rPr>
      </w:pPr>
      <w:r w:rsidDel="00000000" w:rsidR="00000000" w:rsidRPr="00000000">
        <w:rPr>
          <w:sz w:val="24"/>
          <w:szCs w:val="24"/>
          <w:rtl w:val="0"/>
        </w:rPr>
        <w:t xml:space="preserve">AUSTIN: Yep! Just boxes! And then there is-</w:t>
      </w:r>
    </w:p>
    <w:p w:rsidR="00000000" w:rsidDel="00000000" w:rsidP="00000000" w:rsidRDefault="00000000" w:rsidRPr="00000000" w14:paraId="000004FE">
      <w:pPr>
        <w:spacing w:after="200" w:before="200" w:line="276" w:lineRule="auto"/>
        <w:ind w:left="0" w:firstLine="0"/>
        <w:rPr>
          <w:sz w:val="24"/>
          <w:szCs w:val="24"/>
        </w:rPr>
      </w:pPr>
      <w:r w:rsidDel="00000000" w:rsidR="00000000" w:rsidRPr="00000000">
        <w:rPr>
          <w:sz w:val="24"/>
          <w:szCs w:val="24"/>
          <w:rtl w:val="0"/>
        </w:rPr>
        <w:t xml:space="preserve">JACK: With a car at the front.</w:t>
      </w:r>
    </w:p>
    <w:p w:rsidR="00000000" w:rsidDel="00000000" w:rsidP="00000000" w:rsidRDefault="00000000" w:rsidRPr="00000000" w14:paraId="000004FF">
      <w:pPr>
        <w:spacing w:after="200" w:before="200" w:line="276" w:lineRule="auto"/>
        <w:ind w:left="0" w:firstLine="0"/>
        <w:rPr>
          <w:sz w:val="24"/>
          <w:szCs w:val="24"/>
        </w:rPr>
      </w:pPr>
      <w:r w:rsidDel="00000000" w:rsidR="00000000" w:rsidRPr="00000000">
        <w:rPr>
          <w:sz w:val="24"/>
          <w:szCs w:val="24"/>
          <w:rtl w:val="0"/>
        </w:rPr>
        <w:t xml:space="preserve">AUSTIN: Uh- we're gonna get there, I promise, we will. Jack, where...is...Hitchcock at? What-what car did he end up in? Like, the super fancy car?</w:t>
      </w:r>
    </w:p>
    <w:p w:rsidR="00000000" w:rsidDel="00000000" w:rsidP="00000000" w:rsidRDefault="00000000" w:rsidRPr="00000000" w14:paraId="00000500">
      <w:pPr>
        <w:spacing w:after="200" w:before="200" w:line="276" w:lineRule="auto"/>
        <w:ind w:left="0" w:firstLine="0"/>
        <w:rPr>
          <w:sz w:val="24"/>
          <w:szCs w:val="24"/>
        </w:rPr>
      </w:pPr>
      <w:r w:rsidDel="00000000" w:rsidR="00000000" w:rsidRPr="00000000">
        <w:rPr>
          <w:sz w:val="24"/>
          <w:szCs w:val="24"/>
          <w:rtl w:val="0"/>
        </w:rPr>
        <w:t xml:space="preserve">JACK: Yeah, I think probably. Or just like, the upper-middle class.</w:t>
      </w:r>
    </w:p>
    <w:p w:rsidR="00000000" w:rsidDel="00000000" w:rsidP="00000000" w:rsidRDefault="00000000" w:rsidRPr="00000000" w14:paraId="00000501">
      <w:pPr>
        <w:spacing w:after="200" w:before="200" w:line="276" w:lineRule="auto"/>
        <w:ind w:left="0" w:firstLine="0"/>
        <w:rPr>
          <w:sz w:val="24"/>
          <w:szCs w:val="24"/>
        </w:rPr>
      </w:pPr>
      <w:r w:rsidDel="00000000" w:rsidR="00000000" w:rsidRPr="00000000">
        <w:rPr>
          <w:sz w:val="24"/>
          <w:szCs w:val="24"/>
          <w:rtl w:val="0"/>
        </w:rPr>
        <w:t xml:space="preserve">AUSTIN: So I guess, specifically, is he with the- the group from the Canopy or is he in the group from um, Chrysanthemum?</w:t>
      </w:r>
    </w:p>
    <w:p w:rsidR="00000000" w:rsidDel="00000000" w:rsidP="00000000" w:rsidRDefault="00000000" w:rsidRPr="00000000" w14:paraId="00000502">
      <w:pPr>
        <w:spacing w:after="200" w:before="200" w:line="276" w:lineRule="auto"/>
        <w:ind w:left="0" w:firstLine="0"/>
        <w:rPr>
          <w:sz w:val="24"/>
          <w:szCs w:val="24"/>
        </w:rPr>
      </w:pPr>
      <w:r w:rsidDel="00000000" w:rsidR="00000000" w:rsidRPr="00000000">
        <w:rPr>
          <w:sz w:val="24"/>
          <w:szCs w:val="24"/>
          <w:rtl w:val="0"/>
        </w:rPr>
        <w:t xml:space="preserve">JACK: I think he is... those cars are neighbouring, right?</w:t>
      </w:r>
    </w:p>
    <w:p w:rsidR="00000000" w:rsidDel="00000000" w:rsidP="00000000" w:rsidRDefault="00000000" w:rsidRPr="00000000" w14:paraId="00000503">
      <w:pPr>
        <w:spacing w:after="200" w:before="200" w:line="276" w:lineRule="auto"/>
        <w:ind w:left="0" w:firstLine="0"/>
        <w:rPr>
          <w:sz w:val="24"/>
          <w:szCs w:val="24"/>
        </w:rPr>
      </w:pPr>
      <w:r w:rsidDel="00000000" w:rsidR="00000000" w:rsidRPr="00000000">
        <w:rPr>
          <w:sz w:val="24"/>
          <w:szCs w:val="24"/>
          <w:rtl w:val="0"/>
        </w:rPr>
        <w:t xml:space="preserve">AUSTIN: Yes.</w:t>
      </w:r>
    </w:p>
    <w:p w:rsidR="00000000" w:rsidDel="00000000" w:rsidP="00000000" w:rsidRDefault="00000000" w:rsidRPr="00000000" w14:paraId="00000504">
      <w:pPr>
        <w:spacing w:after="200" w:before="200" w:line="276" w:lineRule="auto"/>
        <w:ind w:left="0" w:firstLine="0"/>
        <w:rPr>
          <w:sz w:val="24"/>
          <w:szCs w:val="24"/>
        </w:rPr>
      </w:pPr>
      <w:r w:rsidDel="00000000" w:rsidR="00000000" w:rsidRPr="00000000">
        <w:rPr>
          <w:sz w:val="24"/>
          <w:szCs w:val="24"/>
          <w:rtl w:val="0"/>
        </w:rPr>
        <w:t xml:space="preserve">JACK: I think right now he's in the group with the Canopy.</w:t>
      </w:r>
    </w:p>
    <w:p w:rsidR="00000000" w:rsidDel="00000000" w:rsidP="00000000" w:rsidRDefault="00000000" w:rsidRPr="00000000" w14:paraId="00000505">
      <w:pPr>
        <w:spacing w:after="200" w:before="200" w:line="276" w:lineRule="auto"/>
        <w:ind w:left="0" w:firstLine="0"/>
        <w:rPr>
          <w:sz w:val="24"/>
          <w:szCs w:val="24"/>
        </w:rPr>
      </w:pPr>
      <w:r w:rsidDel="00000000" w:rsidR="00000000" w:rsidRPr="00000000">
        <w:rPr>
          <w:sz w:val="24"/>
          <w:szCs w:val="24"/>
          <w:rtl w:val="0"/>
        </w:rPr>
        <w:t xml:space="preserve">AUSTIN: Okay. So that means...the way this works is...uh, Hitchcock is in this car. Uh, so that car, Jack, is...a nice luncheon car?</w:t>
      </w:r>
    </w:p>
    <w:p w:rsidR="00000000" w:rsidDel="00000000" w:rsidP="00000000" w:rsidRDefault="00000000" w:rsidRPr="00000000" w14:paraId="00000506">
      <w:pPr>
        <w:spacing w:after="200" w:before="200" w:line="276" w:lineRule="auto"/>
        <w:ind w:left="0" w:firstLine="0"/>
        <w:rPr>
          <w:sz w:val="24"/>
          <w:szCs w:val="24"/>
        </w:rPr>
      </w:pPr>
      <w:r w:rsidDel="00000000" w:rsidR="00000000" w:rsidRPr="00000000">
        <w:rPr>
          <w:sz w:val="24"/>
          <w:szCs w:val="24"/>
          <w:rtl w:val="0"/>
        </w:rPr>
        <w:t xml:space="preserve">JACK: Mm.</w:t>
      </w:r>
    </w:p>
    <w:p w:rsidR="00000000" w:rsidDel="00000000" w:rsidP="00000000" w:rsidRDefault="00000000" w:rsidRPr="00000000" w14:paraId="00000507">
      <w:pPr>
        <w:spacing w:after="200" w:before="200" w:line="276" w:lineRule="auto"/>
        <w:ind w:left="0" w:firstLine="0"/>
        <w:rPr>
          <w:sz w:val="24"/>
          <w:szCs w:val="24"/>
        </w:rPr>
      </w:pPr>
      <w:r w:rsidDel="00000000" w:rsidR="00000000" w:rsidRPr="00000000">
        <w:rPr>
          <w:sz w:val="24"/>
          <w:szCs w:val="24"/>
          <w:rtl w:val="0"/>
        </w:rPr>
        <w:t xml:space="preserve">AUSTIN: It's like, people are sitting down, reading their morning paper, like, chortling.</w:t>
      </w:r>
    </w:p>
    <w:p w:rsidR="00000000" w:rsidDel="00000000" w:rsidP="00000000" w:rsidRDefault="00000000" w:rsidRPr="00000000" w14:paraId="00000508">
      <w:pPr>
        <w:spacing w:after="200" w:before="200" w:line="276" w:lineRule="auto"/>
        <w:ind w:left="0" w:firstLine="0"/>
        <w:rPr>
          <w:sz w:val="24"/>
          <w:szCs w:val="24"/>
        </w:rPr>
      </w:pPr>
      <w:r w:rsidDel="00000000" w:rsidR="00000000" w:rsidRPr="00000000">
        <w:rPr>
          <w:sz w:val="24"/>
          <w:szCs w:val="24"/>
          <w:rtl w:val="0"/>
        </w:rPr>
        <w:t xml:space="preserve">JACK: The sort of things you do in a luncheon car.</w:t>
      </w:r>
    </w:p>
    <w:p w:rsidR="00000000" w:rsidDel="00000000" w:rsidP="00000000" w:rsidRDefault="00000000" w:rsidRPr="00000000" w14:paraId="00000509">
      <w:pPr>
        <w:spacing w:after="200" w:before="200" w:line="276" w:lineRule="auto"/>
        <w:ind w:left="0" w:firstLine="0"/>
        <w:rPr>
          <w:sz w:val="24"/>
          <w:szCs w:val="24"/>
        </w:rPr>
      </w:pPr>
      <w:r w:rsidDel="00000000" w:rsidR="00000000" w:rsidRPr="00000000">
        <w:rPr>
          <w:sz w:val="24"/>
          <w:szCs w:val="24"/>
          <w:rtl w:val="0"/>
        </w:rPr>
        <w:t xml:space="preserve">AUSTIN: Yeah, exactly. Uh, let's put Sige here in the back of the working class car. No one is here, so I'll put question marks. And...our good friend uh, our good friend Aubrey is in the...second to...I guess you're actually in the far back, because you're on the engine car, right?</w:t>
      </w:r>
    </w:p>
    <w:p w:rsidR="00000000" w:rsidDel="00000000" w:rsidP="00000000" w:rsidRDefault="00000000" w:rsidRPr="00000000" w14:paraId="0000050A">
      <w:pPr>
        <w:spacing w:after="200" w:before="200" w:line="276" w:lineRule="auto"/>
        <w:ind w:left="0" w:firstLine="0"/>
        <w:rPr>
          <w:sz w:val="24"/>
          <w:szCs w:val="24"/>
        </w:rPr>
      </w:pPr>
      <w:r w:rsidDel="00000000" w:rsidR="00000000" w:rsidRPr="00000000">
        <w:rPr>
          <w:sz w:val="24"/>
          <w:szCs w:val="24"/>
          <w:rtl w:val="0"/>
        </w:rPr>
        <w:t xml:space="preserve">SYLVIA: Yeah.</w:t>
      </w:r>
    </w:p>
    <w:p w:rsidR="00000000" w:rsidDel="00000000" w:rsidP="00000000" w:rsidRDefault="00000000" w:rsidRPr="00000000" w14:paraId="0000050B">
      <w:pPr>
        <w:spacing w:after="200" w:before="200" w:line="276" w:lineRule="auto"/>
        <w:ind w:left="0" w:firstLine="0"/>
        <w:rPr>
          <w:sz w:val="24"/>
          <w:szCs w:val="24"/>
        </w:rPr>
      </w:pPr>
      <w:r w:rsidDel="00000000" w:rsidR="00000000" w:rsidRPr="00000000">
        <w:rPr>
          <w:sz w:val="24"/>
          <w:szCs w:val="24"/>
          <w:rtl w:val="0"/>
        </w:rPr>
        <w:t xml:space="preserve">AUSTIN: Uh so there are two- you go into the engine car, Aubrey?</w:t>
      </w:r>
    </w:p>
    <w:p w:rsidR="00000000" w:rsidDel="00000000" w:rsidP="00000000" w:rsidRDefault="00000000" w:rsidRPr="00000000" w14:paraId="0000050C">
      <w:pPr>
        <w:spacing w:after="200" w:before="200" w:line="276" w:lineRule="auto"/>
        <w:ind w:left="0" w:firstLine="0"/>
        <w:rPr>
          <w:sz w:val="24"/>
          <w:szCs w:val="24"/>
        </w:rPr>
      </w:pPr>
      <w:r w:rsidDel="00000000" w:rsidR="00000000" w:rsidRPr="00000000">
        <w:rPr>
          <w:sz w:val="24"/>
          <w:szCs w:val="24"/>
          <w:rtl w:val="0"/>
        </w:rPr>
        <w:t xml:space="preserve">SYLVIA: Yeah?</w:t>
      </w:r>
    </w:p>
    <w:p w:rsidR="00000000" w:rsidDel="00000000" w:rsidP="00000000" w:rsidRDefault="00000000" w:rsidRPr="00000000" w14:paraId="0000050D">
      <w:pPr>
        <w:spacing w:after="200" w:before="200" w:line="276" w:lineRule="auto"/>
        <w:ind w:left="0" w:firstLine="0"/>
        <w:rPr>
          <w:sz w:val="24"/>
          <w:szCs w:val="24"/>
        </w:rPr>
      </w:pPr>
      <w:r w:rsidDel="00000000" w:rsidR="00000000" w:rsidRPr="00000000">
        <w:rPr>
          <w:sz w:val="24"/>
          <w:szCs w:val="24"/>
          <w:rtl w:val="0"/>
        </w:rPr>
        <w:t xml:space="preserve">AUSTIN: And there's another Cobbin there, um.</w:t>
      </w:r>
    </w:p>
    <w:p w:rsidR="00000000" w:rsidDel="00000000" w:rsidP="00000000" w:rsidRDefault="00000000" w:rsidRPr="00000000" w14:paraId="0000050E">
      <w:pPr>
        <w:spacing w:after="200" w:before="200" w:line="276" w:lineRule="auto"/>
        <w:ind w:left="0" w:firstLine="0"/>
        <w:rPr>
          <w:sz w:val="24"/>
          <w:szCs w:val="24"/>
        </w:rPr>
      </w:pPr>
      <w:r w:rsidDel="00000000" w:rsidR="00000000" w:rsidRPr="00000000">
        <w:rPr>
          <w:sz w:val="24"/>
          <w:szCs w:val="24"/>
          <w:rtl w:val="0"/>
        </w:rPr>
        <w:t xml:space="preserve">SYLVIA: Uh...oh...</w:t>
      </w:r>
    </w:p>
    <w:p w:rsidR="00000000" w:rsidDel="00000000" w:rsidP="00000000" w:rsidRDefault="00000000" w:rsidRPr="00000000" w14:paraId="0000050F">
      <w:pPr>
        <w:spacing w:after="200" w:before="200" w:line="276" w:lineRule="auto"/>
        <w:ind w:left="0" w:firstLine="0"/>
        <w:rPr>
          <w:sz w:val="24"/>
          <w:szCs w:val="24"/>
        </w:rPr>
      </w:pPr>
      <w:r w:rsidDel="00000000" w:rsidR="00000000" w:rsidRPr="00000000">
        <w:rPr>
          <w:sz w:val="24"/>
          <w:szCs w:val="24"/>
          <w:rtl w:val="0"/>
        </w:rPr>
        <w:t xml:space="preserve">AUSTIN: And he's like</w:t>
      </w:r>
    </w:p>
    <w:p w:rsidR="00000000" w:rsidDel="00000000" w:rsidP="00000000" w:rsidRDefault="00000000" w:rsidRPr="00000000" w14:paraId="00000510">
      <w:pPr>
        <w:spacing w:after="200" w:before="200" w:line="276" w:lineRule="auto"/>
        <w:ind w:left="720" w:firstLine="0"/>
        <w:rPr>
          <w:sz w:val="24"/>
          <w:szCs w:val="24"/>
        </w:rPr>
      </w:pPr>
      <w:r w:rsidDel="00000000" w:rsidR="00000000" w:rsidRPr="00000000">
        <w:rPr>
          <w:sz w:val="24"/>
          <w:szCs w:val="24"/>
          <w:rtl w:val="0"/>
        </w:rPr>
        <w:t xml:space="preserve">AUSTIN (as Zaktrak): I didn't expect- wh-[panting nervously] Uh, one second, I have to look at my paperwork!</w:t>
      </w:r>
    </w:p>
    <w:p w:rsidR="00000000" w:rsidDel="00000000" w:rsidP="00000000" w:rsidRDefault="00000000" w:rsidRPr="00000000" w14:paraId="00000511">
      <w:pPr>
        <w:spacing w:after="200" w:before="200" w:line="276" w:lineRule="auto"/>
        <w:ind w:left="0" w:firstLine="0"/>
        <w:rPr>
          <w:sz w:val="24"/>
          <w:szCs w:val="24"/>
        </w:rPr>
      </w:pPr>
      <w:r w:rsidDel="00000000" w:rsidR="00000000" w:rsidRPr="00000000">
        <w:rPr>
          <w:sz w:val="24"/>
          <w:szCs w:val="24"/>
          <w:rtl w:val="0"/>
        </w:rPr>
        <w:t xml:space="preserve">AUSTIN: And he goes over to the side and you hear another voice from like, under the floor? Shout up</w:t>
      </w:r>
    </w:p>
    <w:p w:rsidR="00000000" w:rsidDel="00000000" w:rsidP="00000000" w:rsidRDefault="00000000" w:rsidRPr="00000000" w14:paraId="00000512">
      <w:pPr>
        <w:spacing w:after="200" w:before="200" w:line="276" w:lineRule="auto"/>
        <w:ind w:left="720" w:firstLine="0"/>
        <w:rPr>
          <w:sz w:val="24"/>
          <w:szCs w:val="24"/>
        </w:rPr>
      </w:pPr>
      <w:r w:rsidDel="00000000" w:rsidR="00000000" w:rsidRPr="00000000">
        <w:rPr>
          <w:sz w:val="24"/>
          <w:szCs w:val="24"/>
          <w:rtl w:val="0"/>
        </w:rPr>
        <w:t xml:space="preserve">AUSTIN (as Peg): I thought it was only you and me! I thought it was only you and me!</w:t>
      </w:r>
    </w:p>
    <w:p w:rsidR="00000000" w:rsidDel="00000000" w:rsidP="00000000" w:rsidRDefault="00000000" w:rsidRPr="00000000" w14:paraId="00000513">
      <w:pPr>
        <w:spacing w:after="200" w:before="200" w:line="276" w:lineRule="auto"/>
        <w:ind w:left="0" w:firstLine="0"/>
        <w:rPr>
          <w:sz w:val="24"/>
          <w:szCs w:val="24"/>
        </w:rPr>
      </w:pPr>
      <w:r w:rsidDel="00000000" w:rsidR="00000000" w:rsidRPr="00000000">
        <w:rPr>
          <w:sz w:val="24"/>
          <w:szCs w:val="24"/>
          <w:rtl w:val="0"/>
        </w:rPr>
        <w:t xml:space="preserve">AUSTIN: What do you do?</w:t>
      </w:r>
    </w:p>
    <w:p w:rsidR="00000000" w:rsidDel="00000000" w:rsidP="00000000" w:rsidRDefault="00000000" w:rsidRPr="00000000" w14:paraId="00000514">
      <w:pPr>
        <w:spacing w:after="200" w:before="200" w:line="276" w:lineRule="auto"/>
        <w:ind w:left="720" w:firstLine="0"/>
        <w:rPr>
          <w:sz w:val="24"/>
          <w:szCs w:val="24"/>
        </w:rPr>
      </w:pPr>
      <w:r w:rsidDel="00000000" w:rsidR="00000000" w:rsidRPr="00000000">
        <w:rPr>
          <w:sz w:val="24"/>
          <w:szCs w:val="24"/>
          <w:rtl w:val="0"/>
        </w:rPr>
        <w:t xml:space="preserve">SYLVIA (as Aubrey): Uh- um...yeah- well, y- plans change, and um, they thought that some...on-the-job training would be helpful. For. Me. So, I'm here to learn. From you two.</w:t>
      </w:r>
    </w:p>
    <w:p w:rsidR="00000000" w:rsidDel="00000000" w:rsidP="00000000" w:rsidRDefault="00000000" w:rsidRPr="00000000" w14:paraId="00000515">
      <w:pPr>
        <w:spacing w:after="200" w:before="200" w:line="276" w:lineRule="auto"/>
        <w:ind w:left="720" w:firstLine="0"/>
        <w:rPr>
          <w:sz w:val="24"/>
          <w:szCs w:val="24"/>
        </w:rPr>
      </w:pPr>
      <w:r w:rsidDel="00000000" w:rsidR="00000000" w:rsidRPr="00000000">
        <w:rPr>
          <w:sz w:val="24"/>
          <w:szCs w:val="24"/>
          <w:rtl w:val="0"/>
        </w:rPr>
        <w:t xml:space="preserve">AUSTIN (as Zaktrak): [sighs] What's your name? What's your name?</w:t>
      </w:r>
    </w:p>
    <w:p w:rsidR="00000000" w:rsidDel="00000000" w:rsidP="00000000" w:rsidRDefault="00000000" w:rsidRPr="00000000" w14:paraId="00000516">
      <w:pPr>
        <w:spacing w:after="200" w:before="200" w:line="276" w:lineRule="auto"/>
        <w:ind w:left="0" w:firstLine="720"/>
        <w:rPr>
          <w:sz w:val="24"/>
          <w:szCs w:val="24"/>
        </w:rPr>
      </w:pPr>
      <w:r w:rsidDel="00000000" w:rsidR="00000000" w:rsidRPr="00000000">
        <w:rPr>
          <w:sz w:val="24"/>
          <w:szCs w:val="24"/>
          <w:rtl w:val="0"/>
        </w:rPr>
        <w:t xml:space="preserve">SYLVIA (as Aubrey): Uh...Audrey.</w:t>
      </w:r>
    </w:p>
    <w:p w:rsidR="00000000" w:rsidDel="00000000" w:rsidP="00000000" w:rsidRDefault="00000000" w:rsidRPr="00000000" w14:paraId="00000517">
      <w:pPr>
        <w:spacing w:after="200" w:before="200" w:line="276" w:lineRule="auto"/>
        <w:ind w:left="0" w:firstLine="0"/>
        <w:rPr>
          <w:sz w:val="24"/>
          <w:szCs w:val="24"/>
        </w:rPr>
      </w:pPr>
      <w:r w:rsidDel="00000000" w:rsidR="00000000" w:rsidRPr="00000000">
        <w:rPr>
          <w:sz w:val="24"/>
          <w:szCs w:val="24"/>
          <w:rtl w:val="0"/>
        </w:rPr>
        <w:t xml:space="preserve">[Everyone laughs]</w:t>
      </w:r>
    </w:p>
    <w:p w:rsidR="00000000" w:rsidDel="00000000" w:rsidP="00000000" w:rsidRDefault="00000000" w:rsidRPr="00000000" w14:paraId="00000518">
      <w:pPr>
        <w:spacing w:after="200" w:before="200" w:line="276" w:lineRule="auto"/>
        <w:ind w:left="0" w:firstLine="720"/>
        <w:rPr>
          <w:sz w:val="24"/>
          <w:szCs w:val="24"/>
        </w:rPr>
      </w:pPr>
      <w:r w:rsidDel="00000000" w:rsidR="00000000" w:rsidRPr="00000000">
        <w:rPr>
          <w:sz w:val="24"/>
          <w:szCs w:val="24"/>
          <w:rtl w:val="0"/>
        </w:rPr>
        <w:t xml:space="preserve">AUSTIN (as Zaktrak): Alright, well I'm- [sighs] I'm Zaktrak. That's Peg.</w:t>
      </w:r>
    </w:p>
    <w:p w:rsidR="00000000" w:rsidDel="00000000" w:rsidP="00000000" w:rsidRDefault="00000000" w:rsidRPr="00000000" w14:paraId="00000519">
      <w:pPr>
        <w:spacing w:after="200" w:before="200" w:line="276" w:lineRule="auto"/>
        <w:ind w:left="0" w:firstLine="0"/>
        <w:rPr>
          <w:sz w:val="24"/>
          <w:szCs w:val="24"/>
        </w:rPr>
      </w:pPr>
      <w:r w:rsidDel="00000000" w:rsidR="00000000" w:rsidRPr="00000000">
        <w:rPr>
          <w:sz w:val="24"/>
          <w:szCs w:val="24"/>
          <w:rtl w:val="0"/>
        </w:rPr>
        <w:t xml:space="preserve">AUSTIN: Peg lifts her hand up around- her huge weird curvy long hand, up from below some like, under- you don't even understand how a person could fit under there, like under the floor? But like, up through a grate, and like waves at you? With her fingers, each one like individually waving. And then it like, slips back down under the ground of the engine car.</w:t>
      </w:r>
    </w:p>
    <w:p w:rsidR="00000000" w:rsidDel="00000000" w:rsidP="00000000" w:rsidRDefault="00000000" w:rsidRPr="00000000" w14:paraId="0000051A">
      <w:pPr>
        <w:pStyle w:val="Heading1"/>
        <w:spacing w:after="200" w:before="200" w:lineRule="auto"/>
        <w:jc w:val="center"/>
        <w:rPr/>
      </w:pPr>
      <w:bookmarkStart w:colFirst="0" w:colLast="0" w:name="_dmk64t9sro4i" w:id="8"/>
      <w:bookmarkEnd w:id="8"/>
      <w:r w:rsidDel="00000000" w:rsidR="00000000" w:rsidRPr="00000000">
        <w:rPr>
          <w:rtl w:val="0"/>
        </w:rPr>
        <w:t xml:space="preserve">[2:00:00]</w:t>
      </w:r>
      <w:r w:rsidDel="00000000" w:rsidR="00000000" w:rsidRPr="00000000">
        <w:rPr>
          <w:rtl w:val="0"/>
        </w:rPr>
      </w:r>
    </w:p>
    <w:p w:rsidR="00000000" w:rsidDel="00000000" w:rsidP="00000000" w:rsidRDefault="00000000" w:rsidRPr="00000000" w14:paraId="0000051B">
      <w:pPr>
        <w:spacing w:after="200" w:before="200" w:line="276" w:lineRule="auto"/>
        <w:ind w:left="0" w:firstLine="0"/>
        <w:rPr>
          <w:sz w:val="24"/>
          <w:szCs w:val="24"/>
        </w:rPr>
      </w:pPr>
      <w:r w:rsidDel="00000000" w:rsidR="00000000" w:rsidRPr="00000000">
        <w:rPr>
          <w:sz w:val="24"/>
          <w:szCs w:val="24"/>
          <w:rtl w:val="0"/>
        </w:rPr>
        <w:t xml:space="preserve">SYLVIA: Aubrey waves back at the hand. Even though she knew no one could see it she just waves back at the hand-</w:t>
      </w:r>
    </w:p>
    <w:p w:rsidR="00000000" w:rsidDel="00000000" w:rsidP="00000000" w:rsidRDefault="00000000" w:rsidRPr="00000000" w14:paraId="0000051C">
      <w:pPr>
        <w:spacing w:after="200" w:before="200" w:line="276" w:lineRule="auto"/>
        <w:ind w:left="0" w:firstLine="0"/>
        <w:rPr>
          <w:sz w:val="24"/>
          <w:szCs w:val="24"/>
        </w:rPr>
      </w:pPr>
      <w:r w:rsidDel="00000000" w:rsidR="00000000" w:rsidRPr="00000000">
        <w:rPr>
          <w:sz w:val="24"/>
          <w:szCs w:val="24"/>
          <w:rtl w:val="0"/>
        </w:rPr>
        <w:t xml:space="preserve">AUSTIN: Peg can see you, don't worry. Peg can see lots of things.</w:t>
      </w:r>
    </w:p>
    <w:p w:rsidR="00000000" w:rsidDel="00000000" w:rsidP="00000000" w:rsidRDefault="00000000" w:rsidRPr="00000000" w14:paraId="0000051D">
      <w:pPr>
        <w:spacing w:after="200" w:before="200" w:line="276" w:lineRule="auto"/>
        <w:ind w:left="0" w:firstLine="0"/>
        <w:rPr>
          <w:sz w:val="24"/>
          <w:szCs w:val="24"/>
        </w:rPr>
      </w:pPr>
      <w:r w:rsidDel="00000000" w:rsidR="00000000" w:rsidRPr="00000000">
        <w:rPr>
          <w:sz w:val="24"/>
          <w:szCs w:val="24"/>
          <w:rtl w:val="0"/>
        </w:rPr>
        <w:t xml:space="preserve">SYLVIA: Okay. Okay.</w:t>
      </w:r>
    </w:p>
    <w:p w:rsidR="00000000" w:rsidDel="00000000" w:rsidP="00000000" w:rsidRDefault="00000000" w:rsidRPr="00000000" w14:paraId="0000051E">
      <w:pPr>
        <w:spacing w:after="200" w:before="200" w:line="276" w:lineRule="auto"/>
        <w:ind w:left="0" w:firstLine="0"/>
        <w:rPr>
          <w:sz w:val="24"/>
          <w:szCs w:val="24"/>
        </w:rPr>
      </w:pPr>
      <w:r w:rsidDel="00000000" w:rsidR="00000000" w:rsidRPr="00000000">
        <w:rPr>
          <w:sz w:val="24"/>
          <w:szCs w:val="24"/>
          <w:rtl w:val="0"/>
        </w:rPr>
        <w:t xml:space="preserve">AUSTIN: Um, and they totally are cool with you. [Sylvia sighs in relief] You know, you didn't fuck up the engagement roll, you're safe back there. But Zaktrak is very quickly like,</w:t>
      </w:r>
    </w:p>
    <w:p w:rsidR="00000000" w:rsidDel="00000000" w:rsidP="00000000" w:rsidRDefault="00000000" w:rsidRPr="00000000" w14:paraId="0000051F">
      <w:pPr>
        <w:spacing w:after="200" w:before="200" w:line="276" w:lineRule="auto"/>
        <w:ind w:left="720" w:firstLine="0"/>
        <w:rPr>
          <w:sz w:val="24"/>
          <w:szCs w:val="24"/>
        </w:rPr>
      </w:pPr>
      <w:r w:rsidDel="00000000" w:rsidR="00000000" w:rsidRPr="00000000">
        <w:rPr>
          <w:sz w:val="24"/>
          <w:szCs w:val="24"/>
          <w:rtl w:val="0"/>
        </w:rPr>
        <w:t xml:space="preserve">AUSTIN (as Zaktrak): Alright, well if I have an extra pair of hands, this is great. I need you to start-</w:t>
      </w:r>
    </w:p>
    <w:p w:rsidR="00000000" w:rsidDel="00000000" w:rsidP="00000000" w:rsidRDefault="00000000" w:rsidRPr="00000000" w14:paraId="00000520">
      <w:pPr>
        <w:spacing w:after="200" w:before="200" w:line="276" w:lineRule="auto"/>
        <w:ind w:left="0" w:firstLine="0"/>
        <w:rPr>
          <w:sz w:val="24"/>
          <w:szCs w:val="24"/>
        </w:rPr>
      </w:pPr>
      <w:r w:rsidDel="00000000" w:rsidR="00000000" w:rsidRPr="00000000">
        <w:rPr>
          <w:sz w:val="24"/>
          <w:szCs w:val="24"/>
          <w:rtl w:val="0"/>
        </w:rPr>
        <w:t xml:space="preserve">AUSTIN: And like, goes over to show you a bunch of knobs and levers to start moving around. So wait, where did- where did you go, Castille? Which car did were you in?</w:t>
      </w:r>
    </w:p>
    <w:p w:rsidR="00000000" w:rsidDel="00000000" w:rsidP="00000000" w:rsidRDefault="00000000" w:rsidRPr="00000000" w14:paraId="00000521">
      <w:pPr>
        <w:spacing w:after="200" w:before="200" w:line="276" w:lineRule="auto"/>
        <w:ind w:left="0" w:firstLine="0"/>
        <w:rPr>
          <w:sz w:val="24"/>
          <w:szCs w:val="24"/>
        </w:rPr>
      </w:pPr>
      <w:r w:rsidDel="00000000" w:rsidR="00000000" w:rsidRPr="00000000">
        <w:rPr>
          <w:sz w:val="24"/>
          <w:szCs w:val="24"/>
          <w:rtl w:val="0"/>
        </w:rPr>
        <w:t xml:space="preserve">ALI: So um, my cat form is in...</w:t>
      </w:r>
    </w:p>
    <w:p w:rsidR="00000000" w:rsidDel="00000000" w:rsidP="00000000" w:rsidRDefault="00000000" w:rsidRPr="00000000" w14:paraId="00000522">
      <w:pPr>
        <w:spacing w:after="200" w:before="200" w:line="276" w:lineRule="auto"/>
        <w:ind w:left="0" w:firstLine="0"/>
        <w:rPr>
          <w:sz w:val="24"/>
          <w:szCs w:val="24"/>
        </w:rPr>
      </w:pPr>
      <w:r w:rsidDel="00000000" w:rsidR="00000000" w:rsidRPr="00000000">
        <w:rPr>
          <w:sz w:val="24"/>
          <w:szCs w:val="24"/>
          <w:rtl w:val="0"/>
        </w:rPr>
        <w:t xml:space="preserve">AUSTIN: Your cat form is here. I'll put the word 'cat'.</w:t>
      </w:r>
    </w:p>
    <w:p w:rsidR="00000000" w:rsidDel="00000000" w:rsidP="00000000" w:rsidRDefault="00000000" w:rsidRPr="00000000" w14:paraId="00000523">
      <w:pPr>
        <w:spacing w:after="200" w:before="200" w:line="276" w:lineRule="auto"/>
        <w:ind w:left="0" w:firstLine="0"/>
        <w:rPr>
          <w:sz w:val="24"/>
          <w:szCs w:val="24"/>
        </w:rPr>
      </w:pPr>
      <w:r w:rsidDel="00000000" w:rsidR="00000000" w:rsidRPr="00000000">
        <w:rPr>
          <w:sz w:val="24"/>
          <w:szCs w:val="24"/>
          <w:rtl w:val="0"/>
        </w:rPr>
        <w:t xml:space="preserve">ALI: (laughing) Okay! Are the pala-din all still just...in there?</w:t>
      </w:r>
    </w:p>
    <w:p w:rsidR="00000000" w:rsidDel="00000000" w:rsidP="00000000" w:rsidRDefault="00000000" w:rsidRPr="00000000" w14:paraId="00000524">
      <w:pPr>
        <w:spacing w:after="200" w:before="200" w:line="276" w:lineRule="auto"/>
        <w:ind w:left="0" w:firstLine="0"/>
        <w:rPr>
          <w:sz w:val="24"/>
          <w:szCs w:val="24"/>
        </w:rPr>
      </w:pPr>
      <w:r w:rsidDel="00000000" w:rsidR="00000000" w:rsidRPr="00000000">
        <w:rPr>
          <w:sz w:val="24"/>
          <w:szCs w:val="24"/>
          <w:rtl w:val="0"/>
        </w:rPr>
        <w:t xml:space="preserve">AUSTIN: Do you check in?</w:t>
      </w:r>
    </w:p>
    <w:p w:rsidR="00000000" w:rsidDel="00000000" w:rsidP="00000000" w:rsidRDefault="00000000" w:rsidRPr="00000000" w14:paraId="00000525">
      <w:pPr>
        <w:spacing w:after="200" w:before="200" w:line="276" w:lineRule="auto"/>
        <w:ind w:left="0" w:firstLine="0"/>
        <w:rPr>
          <w:sz w:val="24"/>
          <w:szCs w:val="24"/>
        </w:rPr>
      </w:pPr>
      <w:r w:rsidDel="00000000" w:rsidR="00000000" w:rsidRPr="00000000">
        <w:rPr>
          <w:sz w:val="24"/>
          <w:szCs w:val="24"/>
          <w:rtl w:val="0"/>
        </w:rPr>
        <w:t xml:space="preserve">ALI: I can- yeah, I can do that.</w:t>
      </w:r>
    </w:p>
    <w:p w:rsidR="00000000" w:rsidDel="00000000" w:rsidP="00000000" w:rsidRDefault="00000000" w:rsidRPr="00000000" w14:paraId="00000526">
      <w:pPr>
        <w:spacing w:after="200" w:before="200" w:line="276" w:lineRule="auto"/>
        <w:ind w:left="0" w:firstLine="0"/>
        <w:rPr>
          <w:sz w:val="24"/>
          <w:szCs w:val="24"/>
        </w:rPr>
      </w:pPr>
      <w:r w:rsidDel="00000000" w:rsidR="00000000" w:rsidRPr="00000000">
        <w:rPr>
          <w:sz w:val="24"/>
          <w:szCs w:val="24"/>
          <w:rtl w:val="0"/>
        </w:rPr>
        <w:t xml:space="preserve">AUSTIN: Yeah, they're still all there.</w:t>
      </w:r>
    </w:p>
    <w:p w:rsidR="00000000" w:rsidDel="00000000" w:rsidP="00000000" w:rsidRDefault="00000000" w:rsidRPr="00000000" w14:paraId="00000527">
      <w:pPr>
        <w:spacing w:after="200" w:before="200" w:line="276" w:lineRule="auto"/>
        <w:rPr>
          <w:sz w:val="24"/>
          <w:szCs w:val="24"/>
        </w:rPr>
      </w:pPr>
      <w:r w:rsidDel="00000000" w:rsidR="00000000" w:rsidRPr="00000000">
        <w:rPr>
          <w:sz w:val="24"/>
          <w:szCs w:val="24"/>
          <w:rtl w:val="0"/>
        </w:rPr>
        <w:t xml:space="preserve">ALI: Okay. Um, but I think me, as like a passenger, is probably...with Sige?</w:t>
      </w:r>
    </w:p>
    <w:p w:rsidR="00000000" w:rsidDel="00000000" w:rsidP="00000000" w:rsidRDefault="00000000" w:rsidRPr="00000000" w14:paraId="00000528">
      <w:pPr>
        <w:spacing w:after="200" w:before="200" w:line="276" w:lineRule="auto"/>
        <w:rPr>
          <w:sz w:val="24"/>
          <w:szCs w:val="24"/>
        </w:rPr>
      </w:pPr>
      <w:r w:rsidDel="00000000" w:rsidR="00000000" w:rsidRPr="00000000">
        <w:rPr>
          <w:sz w:val="24"/>
          <w:szCs w:val="24"/>
          <w:rtl w:val="0"/>
        </w:rPr>
        <w:t xml:space="preserve">AUSTIN: Okay. That makes sense.</w:t>
      </w:r>
    </w:p>
    <w:p w:rsidR="00000000" w:rsidDel="00000000" w:rsidP="00000000" w:rsidRDefault="00000000" w:rsidRPr="00000000" w14:paraId="00000529">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52A">
      <w:pPr>
        <w:spacing w:after="200" w:before="200" w:line="276" w:lineRule="auto"/>
        <w:rPr>
          <w:sz w:val="24"/>
          <w:szCs w:val="24"/>
        </w:rPr>
      </w:pPr>
      <w:r w:rsidDel="00000000" w:rsidR="00000000" w:rsidRPr="00000000">
        <w:rPr>
          <w:sz w:val="24"/>
          <w:szCs w:val="24"/>
          <w:rtl w:val="0"/>
        </w:rPr>
        <w:t xml:space="preserve">AUSTIN: Um, you know what helps, 'cause Sige is so big, it's like an extra disguise for you?</w:t>
      </w:r>
    </w:p>
    <w:p w:rsidR="00000000" w:rsidDel="00000000" w:rsidP="00000000" w:rsidRDefault="00000000" w:rsidRPr="00000000" w14:paraId="0000052B">
      <w:pPr>
        <w:spacing w:after="200" w:before="200" w:line="276" w:lineRule="auto"/>
        <w:rPr>
          <w:sz w:val="24"/>
          <w:szCs w:val="24"/>
        </w:rPr>
      </w:pPr>
      <w:r w:rsidDel="00000000" w:rsidR="00000000" w:rsidRPr="00000000">
        <w:rPr>
          <w:sz w:val="24"/>
          <w:szCs w:val="24"/>
          <w:rtl w:val="0"/>
        </w:rPr>
        <w:t xml:space="preserve">ALI: Right, yeah, I have my big hat, and then like, he stands in front of me, it's fine.</w:t>
      </w:r>
    </w:p>
    <w:p w:rsidR="00000000" w:rsidDel="00000000" w:rsidP="00000000" w:rsidRDefault="00000000" w:rsidRPr="00000000" w14:paraId="0000052C">
      <w:pPr>
        <w:spacing w:after="200" w:before="200" w:line="276" w:lineRule="auto"/>
        <w:rPr>
          <w:sz w:val="24"/>
          <w:szCs w:val="24"/>
        </w:rPr>
      </w:pPr>
      <w:r w:rsidDel="00000000" w:rsidR="00000000" w:rsidRPr="00000000">
        <w:rPr>
          <w:sz w:val="24"/>
          <w:szCs w:val="24"/>
          <w:rtl w:val="0"/>
        </w:rPr>
        <w:t xml:space="preserve">AUSTIN: Totally. So, the train starts to like, churn up its engine. And then it starts moving. And- which have you have been on the other train before?</w:t>
      </w:r>
    </w:p>
    <w:p w:rsidR="00000000" w:rsidDel="00000000" w:rsidP="00000000" w:rsidRDefault="00000000" w:rsidRPr="00000000" w14:paraId="0000052D">
      <w:pPr>
        <w:spacing w:after="200" w:before="200" w:line="276" w:lineRule="auto"/>
        <w:rPr>
          <w:sz w:val="24"/>
          <w:szCs w:val="24"/>
        </w:rPr>
      </w:pPr>
      <w:r w:rsidDel="00000000" w:rsidR="00000000" w:rsidRPr="00000000">
        <w:rPr>
          <w:sz w:val="24"/>
          <w:szCs w:val="24"/>
          <w:rtl w:val="0"/>
        </w:rPr>
        <w:t xml:space="preserve">DRE: Um, I'm sure Sige has at some point.</w:t>
      </w:r>
    </w:p>
    <w:p w:rsidR="00000000" w:rsidDel="00000000" w:rsidP="00000000" w:rsidRDefault="00000000" w:rsidRPr="00000000" w14:paraId="0000052E">
      <w:pPr>
        <w:spacing w:after="200" w:before="200" w:line="276" w:lineRule="auto"/>
        <w:rPr>
          <w:sz w:val="24"/>
          <w:szCs w:val="24"/>
        </w:rPr>
      </w:pPr>
      <w:r w:rsidDel="00000000" w:rsidR="00000000" w:rsidRPr="00000000">
        <w:rPr>
          <w:sz w:val="24"/>
          <w:szCs w:val="24"/>
          <w:rtl w:val="0"/>
        </w:rPr>
        <w:t xml:space="preserve">AUSTIN: This one moves with a smoothness that is- it's like, you know those elevators? That are like, 'oh, I'm here, I didn't feel it moving at all, that's creepy'?</w:t>
      </w:r>
    </w:p>
    <w:p w:rsidR="00000000" w:rsidDel="00000000" w:rsidP="00000000" w:rsidRDefault="00000000" w:rsidRPr="00000000" w14:paraId="0000052F">
      <w:pPr>
        <w:spacing w:after="200" w:before="200" w:line="276" w:lineRule="auto"/>
        <w:rPr>
          <w:sz w:val="24"/>
          <w:szCs w:val="24"/>
        </w:rPr>
      </w:pPr>
      <w:r w:rsidDel="00000000" w:rsidR="00000000" w:rsidRPr="00000000">
        <w:rPr>
          <w:sz w:val="24"/>
          <w:szCs w:val="24"/>
          <w:rtl w:val="0"/>
        </w:rPr>
        <w:t xml:space="preserve">DRE: Mmhmm.</w:t>
      </w:r>
    </w:p>
    <w:p w:rsidR="00000000" w:rsidDel="00000000" w:rsidP="00000000" w:rsidRDefault="00000000" w:rsidRPr="00000000" w14:paraId="00000530">
      <w:pPr>
        <w:spacing w:after="200" w:before="200" w:line="276" w:lineRule="auto"/>
        <w:rPr>
          <w:sz w:val="24"/>
          <w:szCs w:val="24"/>
        </w:rPr>
      </w:pPr>
      <w:r w:rsidDel="00000000" w:rsidR="00000000" w:rsidRPr="00000000">
        <w:rPr>
          <w:sz w:val="24"/>
          <w:szCs w:val="24"/>
          <w:rtl w:val="0"/>
        </w:rPr>
        <w:t xml:space="preserve">AUSTIN: Have you ever been on an elevator like that, that's a little too smooth?</w:t>
      </w:r>
    </w:p>
    <w:p w:rsidR="00000000" w:rsidDel="00000000" w:rsidP="00000000" w:rsidRDefault="00000000" w:rsidRPr="00000000" w14:paraId="00000531">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532">
      <w:pPr>
        <w:spacing w:after="200" w:before="200" w:line="276" w:lineRule="auto"/>
        <w:rPr>
          <w:sz w:val="24"/>
          <w:szCs w:val="24"/>
        </w:rPr>
      </w:pPr>
      <w:r w:rsidDel="00000000" w:rsidR="00000000" w:rsidRPr="00000000">
        <w:rPr>
          <w:sz w:val="24"/>
          <w:szCs w:val="24"/>
          <w:rtl w:val="0"/>
        </w:rPr>
        <w:t xml:space="preserve">AUSTIN: It's like that. Where like, you don't even notice it, and then you realise that there's a- that the, uh outside is moving past you? Um, and you start moving from...uh, the kind of intersection between these three districts, eastward along the kind of wall that separates Chrysanthemum from the southern districts. So you're like, about there. About halfway through Marielda. Like, almost at the exact centre of Marielda. I am going to advance a clock. Time is ticking.</w:t>
      </w:r>
    </w:p>
    <w:p w:rsidR="00000000" w:rsidDel="00000000" w:rsidP="00000000" w:rsidRDefault="00000000" w:rsidRPr="00000000" w14:paraId="00000533">
      <w:pPr>
        <w:spacing w:after="200" w:before="200" w:line="276" w:lineRule="auto"/>
        <w:rPr>
          <w:sz w:val="24"/>
          <w:szCs w:val="24"/>
        </w:rPr>
      </w:pPr>
      <w:r w:rsidDel="00000000" w:rsidR="00000000" w:rsidRPr="00000000">
        <w:rPr>
          <w:sz w:val="24"/>
          <w:szCs w:val="24"/>
          <w:rtl w:val="0"/>
        </w:rPr>
        <w:t xml:space="preserve">SYLVIA: [sighs] Yep, we really are- this really is Friends at the Table, huh?</w:t>
      </w:r>
    </w:p>
    <w:p w:rsidR="00000000" w:rsidDel="00000000" w:rsidP="00000000" w:rsidRDefault="00000000" w:rsidRPr="00000000" w14:paraId="00000534">
      <w:pPr>
        <w:spacing w:after="200" w:before="200" w:line="276"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535">
      <w:pPr>
        <w:spacing w:after="200" w:before="200" w:line="276" w:lineRule="auto"/>
        <w:rPr>
          <w:sz w:val="24"/>
          <w:szCs w:val="24"/>
        </w:rPr>
      </w:pPr>
      <w:r w:rsidDel="00000000" w:rsidR="00000000" w:rsidRPr="00000000">
        <w:rPr>
          <w:sz w:val="24"/>
          <w:szCs w:val="24"/>
          <w:rtl w:val="0"/>
        </w:rPr>
        <w:t xml:space="preserve">ALI: Mmhmm. Fuck yeah.</w:t>
      </w:r>
    </w:p>
    <w:p w:rsidR="00000000" w:rsidDel="00000000" w:rsidP="00000000" w:rsidRDefault="00000000" w:rsidRPr="00000000" w14:paraId="00000536">
      <w:pPr>
        <w:spacing w:after="200" w:before="200" w:line="276" w:lineRule="auto"/>
        <w:rPr>
          <w:sz w:val="24"/>
          <w:szCs w:val="24"/>
        </w:rPr>
      </w:pPr>
      <w:r w:rsidDel="00000000" w:rsidR="00000000" w:rsidRPr="00000000">
        <w:rPr>
          <w:sz w:val="24"/>
          <w:szCs w:val="24"/>
          <w:rtl w:val="0"/>
        </w:rPr>
        <w:t xml:space="preserve">AUSTIN: It sure is.</w:t>
      </w:r>
    </w:p>
    <w:p w:rsidR="00000000" w:rsidDel="00000000" w:rsidP="00000000" w:rsidRDefault="00000000" w:rsidRPr="00000000" w14:paraId="00000537">
      <w:pPr>
        <w:spacing w:after="200" w:before="200" w:line="276" w:lineRule="auto"/>
        <w:rPr>
          <w:sz w:val="24"/>
          <w:szCs w:val="24"/>
        </w:rPr>
      </w:pPr>
      <w:r w:rsidDel="00000000" w:rsidR="00000000" w:rsidRPr="00000000">
        <w:rPr>
          <w:sz w:val="24"/>
          <w:szCs w:val="24"/>
          <w:rtl w:val="0"/>
        </w:rPr>
        <w:t xml:space="preserve">ALI: Fair enough.</w:t>
      </w:r>
    </w:p>
    <w:p w:rsidR="00000000" w:rsidDel="00000000" w:rsidP="00000000" w:rsidRDefault="00000000" w:rsidRPr="00000000" w14:paraId="00000538">
      <w:pPr>
        <w:spacing w:after="200" w:before="200" w:line="276" w:lineRule="auto"/>
        <w:rPr>
          <w:sz w:val="24"/>
          <w:szCs w:val="24"/>
        </w:rPr>
      </w:pPr>
      <w:r w:rsidDel="00000000" w:rsidR="00000000" w:rsidRPr="00000000">
        <w:rPr>
          <w:sz w:val="24"/>
          <w:szCs w:val="24"/>
          <w:rtl w:val="0"/>
        </w:rPr>
        <w:t xml:space="preserve">AUSTIN: We made it. Okay. Cool. What are you doing? What's- what's the uh, how are you going to find this thing?</w:t>
      </w:r>
    </w:p>
    <w:p w:rsidR="00000000" w:rsidDel="00000000" w:rsidP="00000000" w:rsidRDefault="00000000" w:rsidRPr="00000000" w14:paraId="00000539">
      <w:pPr>
        <w:spacing w:after="200" w:before="200" w:line="276" w:lineRule="auto"/>
        <w:rPr>
          <w:sz w:val="24"/>
          <w:szCs w:val="24"/>
        </w:rPr>
      </w:pPr>
      <w:r w:rsidDel="00000000" w:rsidR="00000000" w:rsidRPr="00000000">
        <w:rPr>
          <w:sz w:val="24"/>
          <w:szCs w:val="24"/>
          <w:rtl w:val="0"/>
        </w:rPr>
        <w:t xml:space="preserve">JACK: I would like to move in to the fancy boys- try and move into the fancy boys' carriage.</w:t>
      </w:r>
    </w:p>
    <w:p w:rsidR="00000000" w:rsidDel="00000000" w:rsidP="00000000" w:rsidRDefault="00000000" w:rsidRPr="00000000" w14:paraId="0000053A">
      <w:pPr>
        <w:spacing w:after="200" w:before="200" w:line="276"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53B">
      <w:pPr>
        <w:spacing w:after="200" w:before="200" w:line="276" w:lineRule="auto"/>
        <w:rPr>
          <w:sz w:val="24"/>
          <w:szCs w:val="24"/>
        </w:rPr>
      </w:pPr>
      <w:r w:rsidDel="00000000" w:rsidR="00000000" w:rsidRPr="00000000">
        <w:rPr>
          <w:sz w:val="24"/>
          <w:szCs w:val="24"/>
          <w:rtl w:val="0"/>
        </w:rPr>
        <w:t xml:space="preserve">JACK: And ideally once I'm there, attract the attention of an official or a supervisor inside that carriage.</w:t>
      </w:r>
    </w:p>
    <w:p w:rsidR="00000000" w:rsidDel="00000000" w:rsidP="00000000" w:rsidRDefault="00000000" w:rsidRPr="00000000" w14:paraId="0000053C">
      <w:pPr>
        <w:spacing w:after="200" w:before="200" w:line="276" w:lineRule="auto"/>
        <w:rPr>
          <w:sz w:val="24"/>
          <w:szCs w:val="24"/>
        </w:rPr>
      </w:pPr>
      <w:r w:rsidDel="00000000" w:rsidR="00000000" w:rsidRPr="00000000">
        <w:rPr>
          <w:sz w:val="24"/>
          <w:szCs w:val="24"/>
          <w:rtl w:val="0"/>
        </w:rPr>
        <w:t xml:space="preserve">AUSTIN: Okay. So, you go up to the front of your car, of your train car. Uh, and...like the door- the door is locked? And there is a conductor with-with their arms crossed.</w:t>
      </w:r>
    </w:p>
    <w:p w:rsidR="00000000" w:rsidDel="00000000" w:rsidP="00000000" w:rsidRDefault="00000000" w:rsidRPr="00000000" w14:paraId="0000053D">
      <w:pPr>
        <w:spacing w:after="200" w:before="200" w:line="276" w:lineRule="auto"/>
        <w:ind w:firstLine="720"/>
        <w:rPr>
          <w:sz w:val="24"/>
          <w:szCs w:val="24"/>
        </w:rPr>
      </w:pPr>
      <w:r w:rsidDel="00000000" w:rsidR="00000000" w:rsidRPr="00000000">
        <w:rPr>
          <w:sz w:val="24"/>
          <w:szCs w:val="24"/>
          <w:rtl w:val="0"/>
        </w:rPr>
        <w:t xml:space="preserve">AUSTIN (as conductor): Well- sir, can you please take a seat?</w:t>
      </w:r>
    </w:p>
    <w:p w:rsidR="00000000" w:rsidDel="00000000" w:rsidP="00000000" w:rsidRDefault="00000000" w:rsidRPr="00000000" w14:paraId="0000053E">
      <w:pPr>
        <w:spacing w:after="200" w:before="200" w:line="276" w:lineRule="auto"/>
        <w:ind w:firstLine="720"/>
        <w:rPr>
          <w:sz w:val="24"/>
          <w:szCs w:val="24"/>
        </w:rPr>
      </w:pPr>
      <w:r w:rsidDel="00000000" w:rsidR="00000000" w:rsidRPr="00000000">
        <w:rPr>
          <w:sz w:val="24"/>
          <w:szCs w:val="24"/>
          <w:rtl w:val="0"/>
        </w:rPr>
        <w:t xml:space="preserve">JACK (as Hitchcock): My son's in there.</w:t>
      </w:r>
    </w:p>
    <w:p w:rsidR="00000000" w:rsidDel="00000000" w:rsidP="00000000" w:rsidRDefault="00000000" w:rsidRPr="00000000" w14:paraId="0000053F">
      <w:pPr>
        <w:spacing w:after="200" w:before="200" w:line="276" w:lineRule="auto"/>
        <w:ind w:left="720" w:firstLine="0"/>
        <w:rPr>
          <w:sz w:val="24"/>
          <w:szCs w:val="24"/>
        </w:rPr>
      </w:pPr>
      <w:r w:rsidDel="00000000" w:rsidR="00000000" w:rsidRPr="00000000">
        <w:rPr>
          <w:sz w:val="24"/>
          <w:szCs w:val="24"/>
          <w:rtl w:val="0"/>
        </w:rPr>
        <w:t xml:space="preserve">AUSTIN (as conductor): Well, uh, 's your son made of uh- I can't say what's in there. You almost got me there, sir. Take a seat.</w:t>
      </w:r>
    </w:p>
    <w:p w:rsidR="00000000" w:rsidDel="00000000" w:rsidP="00000000" w:rsidRDefault="00000000" w:rsidRPr="00000000" w14:paraId="00000540">
      <w:pPr>
        <w:spacing w:after="200" w:before="200" w:line="276" w:lineRule="auto"/>
        <w:ind w:firstLine="720"/>
        <w:rPr>
          <w:sz w:val="24"/>
          <w:szCs w:val="24"/>
        </w:rPr>
      </w:pPr>
      <w:r w:rsidDel="00000000" w:rsidR="00000000" w:rsidRPr="00000000">
        <w:rPr>
          <w:sz w:val="24"/>
          <w:szCs w:val="24"/>
          <w:rtl w:val="0"/>
        </w:rPr>
        <w:t xml:space="preserve">JACK (as Hitchcock): My little boy!</w:t>
      </w:r>
    </w:p>
    <w:p w:rsidR="00000000" w:rsidDel="00000000" w:rsidP="00000000" w:rsidRDefault="00000000" w:rsidRPr="00000000" w14:paraId="00000541">
      <w:pPr>
        <w:spacing w:after="200" w:before="200" w:line="276" w:lineRule="auto"/>
        <w:rPr>
          <w:sz w:val="24"/>
          <w:szCs w:val="24"/>
        </w:rPr>
      </w:pPr>
      <w:r w:rsidDel="00000000" w:rsidR="00000000" w:rsidRPr="00000000">
        <w:rPr>
          <w:sz w:val="24"/>
          <w:szCs w:val="24"/>
          <w:rtl w:val="0"/>
        </w:rPr>
        <w:t xml:space="preserve">[Dre, Ali, and Sylvia laugh]</w:t>
      </w:r>
    </w:p>
    <w:p w:rsidR="00000000" w:rsidDel="00000000" w:rsidP="00000000" w:rsidRDefault="00000000" w:rsidRPr="00000000" w14:paraId="00000542">
      <w:pPr>
        <w:spacing w:after="200" w:before="200" w:line="276" w:lineRule="auto"/>
        <w:ind w:firstLine="720"/>
        <w:rPr>
          <w:sz w:val="24"/>
          <w:szCs w:val="24"/>
        </w:rPr>
      </w:pPr>
      <w:r w:rsidDel="00000000" w:rsidR="00000000" w:rsidRPr="00000000">
        <w:rPr>
          <w:sz w:val="24"/>
          <w:szCs w:val="24"/>
          <w:rtl w:val="0"/>
        </w:rPr>
        <w:t xml:space="preserve">AUSTIN (as conductor): Sir- [scoffs] Did you- What's the boy's name?</w:t>
      </w:r>
    </w:p>
    <w:p w:rsidR="00000000" w:rsidDel="00000000" w:rsidP="00000000" w:rsidRDefault="00000000" w:rsidRPr="00000000" w14:paraId="00000543">
      <w:pPr>
        <w:spacing w:after="200" w:before="200" w:line="276" w:lineRule="auto"/>
        <w:ind w:firstLine="720"/>
        <w:rPr>
          <w:sz w:val="24"/>
          <w:szCs w:val="24"/>
        </w:rPr>
      </w:pPr>
      <w:r w:rsidDel="00000000" w:rsidR="00000000" w:rsidRPr="00000000">
        <w:rPr>
          <w:sz w:val="24"/>
          <w:szCs w:val="24"/>
          <w:rtl w:val="0"/>
        </w:rPr>
        <w:t xml:space="preserve">JACK (as Hitchcock): [sighs] Edmund.</w:t>
      </w:r>
    </w:p>
    <w:p w:rsidR="00000000" w:rsidDel="00000000" w:rsidP="00000000" w:rsidRDefault="00000000" w:rsidRPr="00000000" w14:paraId="00000544">
      <w:pPr>
        <w:spacing w:after="200" w:before="200" w:line="276" w:lineRule="auto"/>
        <w:ind w:left="720" w:firstLine="0"/>
        <w:rPr>
          <w:sz w:val="24"/>
          <w:szCs w:val="24"/>
        </w:rPr>
      </w:pPr>
      <w:r w:rsidDel="00000000" w:rsidR="00000000" w:rsidRPr="00000000">
        <w:rPr>
          <w:sz w:val="24"/>
          <w:szCs w:val="24"/>
          <w:rtl w:val="0"/>
        </w:rPr>
        <w:t xml:space="preserve">AUSTIN (as conductor): Oh, okay. Well- once we get to the next stop, I can go in and see if your little boy is in there.</w:t>
      </w:r>
    </w:p>
    <w:p w:rsidR="00000000" w:rsidDel="00000000" w:rsidP="00000000" w:rsidRDefault="00000000" w:rsidRPr="00000000" w14:paraId="00000545">
      <w:pPr>
        <w:spacing w:after="200" w:before="200" w:line="276" w:lineRule="auto"/>
        <w:ind w:firstLine="720"/>
        <w:rPr>
          <w:sz w:val="24"/>
          <w:szCs w:val="24"/>
        </w:rPr>
      </w:pPr>
      <w:r w:rsidDel="00000000" w:rsidR="00000000" w:rsidRPr="00000000">
        <w:rPr>
          <w:sz w:val="24"/>
          <w:szCs w:val="24"/>
          <w:rtl w:val="0"/>
        </w:rPr>
        <w:t xml:space="preserve">JACK (as Hitchcock): He's asthmatic.</w:t>
      </w:r>
    </w:p>
    <w:p w:rsidR="00000000" w:rsidDel="00000000" w:rsidP="00000000" w:rsidRDefault="00000000" w:rsidRPr="00000000" w14:paraId="00000546">
      <w:pPr>
        <w:spacing w:after="200" w:before="200" w:line="276" w:lineRule="auto"/>
        <w:ind w:firstLine="720"/>
        <w:rPr>
          <w:sz w:val="24"/>
          <w:szCs w:val="24"/>
        </w:rPr>
      </w:pPr>
      <w:r w:rsidDel="00000000" w:rsidR="00000000" w:rsidRPr="00000000">
        <w:rPr>
          <w:sz w:val="24"/>
          <w:szCs w:val="24"/>
          <w:rtl w:val="0"/>
        </w:rPr>
        <w:t xml:space="preserve">AUSTIN (as conductor): I don't know what that means.</w:t>
      </w:r>
    </w:p>
    <w:p w:rsidR="00000000" w:rsidDel="00000000" w:rsidP="00000000" w:rsidRDefault="00000000" w:rsidRPr="00000000" w14:paraId="00000547">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548">
      <w:pPr>
        <w:spacing w:after="200" w:before="200" w:line="276" w:lineRule="auto"/>
        <w:ind w:left="720" w:firstLine="0"/>
        <w:rPr>
          <w:sz w:val="24"/>
          <w:szCs w:val="24"/>
        </w:rPr>
      </w:pPr>
      <w:r w:rsidDel="00000000" w:rsidR="00000000" w:rsidRPr="00000000">
        <w:rPr>
          <w:sz w:val="24"/>
          <w:szCs w:val="24"/>
          <w:rtl w:val="0"/>
        </w:rPr>
        <w:t xml:space="preserve">JACK (as Hitchcock): Well, sir, [sighs] he coughs, and sometimes you know, he coughs during the night, and it's-it's been keeping me awake, but more than that, it's been keeping him awake, and I'm-I'm-I'm really worried that he's just gone in there, and just drifted off, um. And- I mean, I don't know what sleeping on one of these things does to your constitution sir, but I can't imagine it's good.</w:t>
      </w:r>
    </w:p>
    <w:p w:rsidR="00000000" w:rsidDel="00000000" w:rsidP="00000000" w:rsidRDefault="00000000" w:rsidRPr="00000000" w14:paraId="00000549">
      <w:pPr>
        <w:spacing w:after="200" w:before="200" w:line="276" w:lineRule="auto"/>
        <w:rPr>
          <w:sz w:val="24"/>
          <w:szCs w:val="24"/>
        </w:rPr>
      </w:pPr>
      <w:r w:rsidDel="00000000" w:rsidR="00000000" w:rsidRPr="00000000">
        <w:rPr>
          <w:sz w:val="24"/>
          <w:szCs w:val="24"/>
          <w:rtl w:val="0"/>
        </w:rPr>
        <w:t xml:space="preserve">AUSTIN: [sighs] He sighs.</w:t>
      </w:r>
    </w:p>
    <w:p w:rsidR="00000000" w:rsidDel="00000000" w:rsidP="00000000" w:rsidRDefault="00000000" w:rsidRPr="00000000" w14:paraId="0000054A">
      <w:pPr>
        <w:spacing w:after="200" w:before="200" w:line="276" w:lineRule="auto"/>
        <w:ind w:firstLine="720"/>
        <w:rPr>
          <w:sz w:val="24"/>
          <w:szCs w:val="24"/>
        </w:rPr>
      </w:pPr>
      <w:r w:rsidDel="00000000" w:rsidR="00000000" w:rsidRPr="00000000">
        <w:rPr>
          <w:sz w:val="24"/>
          <w:szCs w:val="24"/>
          <w:rtl w:val="0"/>
        </w:rPr>
        <w:t xml:space="preserve">AUSTIN (as conductor): That sounds pretty bad, I'll give you that.</w:t>
      </w:r>
    </w:p>
    <w:p w:rsidR="00000000" w:rsidDel="00000000" w:rsidP="00000000" w:rsidRDefault="00000000" w:rsidRPr="00000000" w14:paraId="0000054B">
      <w:pPr>
        <w:spacing w:after="200" w:before="200" w:line="276" w:lineRule="auto"/>
        <w:rPr>
          <w:sz w:val="24"/>
          <w:szCs w:val="24"/>
        </w:rPr>
      </w:pPr>
      <w:r w:rsidDel="00000000" w:rsidR="00000000" w:rsidRPr="00000000">
        <w:rPr>
          <w:sz w:val="24"/>
          <w:szCs w:val="24"/>
          <w:rtl w:val="0"/>
        </w:rPr>
        <w:t xml:space="preserve">AUSTIN: Uh, give me a roll here, it sounds like you're trying to sway him.</w:t>
      </w:r>
    </w:p>
    <w:p w:rsidR="00000000" w:rsidDel="00000000" w:rsidP="00000000" w:rsidRDefault="00000000" w:rsidRPr="00000000" w14:paraId="0000054C">
      <w:pPr>
        <w:spacing w:after="200" w:before="200" w:line="276" w:lineRule="auto"/>
        <w:rPr>
          <w:sz w:val="24"/>
          <w:szCs w:val="24"/>
        </w:rPr>
      </w:pPr>
      <w:r w:rsidDel="00000000" w:rsidR="00000000" w:rsidRPr="00000000">
        <w:rPr>
          <w:sz w:val="24"/>
          <w:szCs w:val="24"/>
          <w:rtl w:val="0"/>
        </w:rPr>
        <w:t xml:space="preserve">JACK: I think I am, yeah.</w:t>
      </w:r>
    </w:p>
    <w:p w:rsidR="00000000" w:rsidDel="00000000" w:rsidP="00000000" w:rsidRDefault="00000000" w:rsidRPr="00000000" w14:paraId="0000054D">
      <w:pPr>
        <w:spacing w:after="200" w:before="200" w:line="276" w:lineRule="auto"/>
        <w:rPr>
          <w:sz w:val="24"/>
          <w:szCs w:val="24"/>
        </w:rPr>
      </w:pPr>
      <w:r w:rsidDel="00000000" w:rsidR="00000000" w:rsidRPr="00000000">
        <w:rPr>
          <w:sz w:val="24"/>
          <w:szCs w:val="24"/>
          <w:rtl w:val="0"/>
        </w:rPr>
        <w:t xml:space="preserve">AUSTIN: Uh, so I'm gonna say that that is definitely controlled. No, this is risky. You're fuckin' tellin' this- this is risky, I just remembered what was in that next car! This is risky, and- it's going to be a limited effect.</w:t>
      </w:r>
    </w:p>
    <w:p w:rsidR="00000000" w:rsidDel="00000000" w:rsidP="00000000" w:rsidRDefault="00000000" w:rsidRPr="00000000" w14:paraId="0000054E">
      <w:pPr>
        <w:spacing w:after="200" w:before="200" w:line="276" w:lineRule="auto"/>
        <w:rPr>
          <w:sz w:val="24"/>
          <w:szCs w:val="24"/>
        </w:rPr>
      </w:pPr>
      <w:r w:rsidDel="00000000" w:rsidR="00000000" w:rsidRPr="00000000">
        <w:rPr>
          <w:sz w:val="24"/>
          <w:szCs w:val="24"/>
          <w:rtl w:val="0"/>
        </w:rPr>
        <w:t xml:space="preserve">JACK: Okay.</w:t>
      </w:r>
    </w:p>
    <w:p w:rsidR="00000000" w:rsidDel="00000000" w:rsidP="00000000" w:rsidRDefault="00000000" w:rsidRPr="00000000" w14:paraId="0000054F">
      <w:pPr>
        <w:spacing w:after="200" w:before="200" w:line="276" w:lineRule="auto"/>
        <w:rPr>
          <w:sz w:val="24"/>
          <w:szCs w:val="24"/>
        </w:rPr>
      </w:pPr>
      <w:r w:rsidDel="00000000" w:rsidR="00000000" w:rsidRPr="00000000">
        <w:rPr>
          <w:sz w:val="24"/>
          <w:szCs w:val="24"/>
          <w:rtl w:val="0"/>
        </w:rPr>
        <w:t xml:space="preserve">AUSTIN: So give me a sway.</w:t>
      </w:r>
    </w:p>
    <w:p w:rsidR="00000000" w:rsidDel="00000000" w:rsidP="00000000" w:rsidRDefault="00000000" w:rsidRPr="00000000" w14:paraId="00000550">
      <w:pPr>
        <w:spacing w:after="200" w:before="200" w:line="276" w:lineRule="auto"/>
        <w:rPr>
          <w:sz w:val="24"/>
          <w:szCs w:val="24"/>
        </w:rPr>
      </w:pPr>
      <w:r w:rsidDel="00000000" w:rsidR="00000000" w:rsidRPr="00000000">
        <w:rPr>
          <w:sz w:val="24"/>
          <w:szCs w:val="24"/>
          <w:rtl w:val="0"/>
        </w:rPr>
        <w:t xml:space="preserve">JACK: Boop! That's a five.</w:t>
      </w:r>
    </w:p>
    <w:p w:rsidR="00000000" w:rsidDel="00000000" w:rsidP="00000000" w:rsidRDefault="00000000" w:rsidRPr="00000000" w14:paraId="00000551">
      <w:pPr>
        <w:spacing w:after="200" w:before="200" w:line="276" w:lineRule="auto"/>
        <w:rPr>
          <w:sz w:val="24"/>
          <w:szCs w:val="24"/>
        </w:rPr>
      </w:pPr>
      <w:r w:rsidDel="00000000" w:rsidR="00000000" w:rsidRPr="00000000">
        <w:rPr>
          <w:sz w:val="24"/>
          <w:szCs w:val="24"/>
          <w:rtl w:val="0"/>
        </w:rPr>
        <w:t xml:space="preserve">DRE: That's pretty good.</w:t>
      </w:r>
    </w:p>
    <w:p w:rsidR="00000000" w:rsidDel="00000000" w:rsidP="00000000" w:rsidRDefault="00000000" w:rsidRPr="00000000" w14:paraId="00000552">
      <w:pPr>
        <w:spacing w:after="200" w:before="200" w:line="276" w:lineRule="auto"/>
        <w:rPr>
          <w:sz w:val="24"/>
          <w:szCs w:val="24"/>
        </w:rPr>
      </w:pPr>
      <w:r w:rsidDel="00000000" w:rsidR="00000000" w:rsidRPr="00000000">
        <w:rPr>
          <w:sz w:val="24"/>
          <w:szCs w:val="24"/>
          <w:rtl w:val="0"/>
        </w:rPr>
        <w:t xml:space="preserve">AUSTIN: That ain't bad. Um, alright, so when you get a five, that means that again, there is- you get what you want, but there is a complication of some sort. I'm gonna say...and again, bear with me as I get my bearings on this again. [sighs] Um, he says</w:t>
      </w:r>
    </w:p>
    <w:p w:rsidR="00000000" w:rsidDel="00000000" w:rsidP="00000000" w:rsidRDefault="00000000" w:rsidRPr="00000000" w14:paraId="00000553">
      <w:pPr>
        <w:spacing w:after="200" w:before="200" w:line="276" w:lineRule="auto"/>
        <w:ind w:left="720" w:firstLine="0"/>
        <w:rPr>
          <w:sz w:val="24"/>
          <w:szCs w:val="24"/>
        </w:rPr>
      </w:pPr>
      <w:r w:rsidDel="00000000" w:rsidR="00000000" w:rsidRPr="00000000">
        <w:rPr>
          <w:sz w:val="24"/>
          <w:szCs w:val="24"/>
          <w:rtl w:val="0"/>
        </w:rPr>
        <w:t xml:space="preserve">AUSTIN (as conductor): Alright, alright, alright. Um- Hey, Jeremy? Jeremy, can you watch the door?</w:t>
      </w:r>
    </w:p>
    <w:p w:rsidR="00000000" w:rsidDel="00000000" w:rsidP="00000000" w:rsidRDefault="00000000" w:rsidRPr="00000000" w14:paraId="00000554">
      <w:pPr>
        <w:spacing w:after="200" w:before="200" w:line="276" w:lineRule="auto"/>
        <w:rPr>
          <w:sz w:val="24"/>
          <w:szCs w:val="24"/>
        </w:rPr>
      </w:pPr>
      <w:r w:rsidDel="00000000" w:rsidR="00000000" w:rsidRPr="00000000">
        <w:rPr>
          <w:sz w:val="24"/>
          <w:szCs w:val="24"/>
          <w:rtl w:val="0"/>
        </w:rPr>
        <w:t xml:space="preserve">AUSTIN: And he like, shouts across the entire room, and everyone like, turns and looks at you, and gives you like- looks at you. They know what you look like. Uh-</w:t>
      </w:r>
    </w:p>
    <w:p w:rsidR="00000000" w:rsidDel="00000000" w:rsidP="00000000" w:rsidRDefault="00000000" w:rsidRPr="00000000" w14:paraId="00000555">
      <w:pPr>
        <w:spacing w:after="200" w:before="200" w:line="276" w:lineRule="auto"/>
        <w:rPr>
          <w:sz w:val="24"/>
          <w:szCs w:val="24"/>
        </w:rPr>
      </w:pPr>
      <w:r w:rsidDel="00000000" w:rsidR="00000000" w:rsidRPr="00000000">
        <w:rPr>
          <w:sz w:val="24"/>
          <w:szCs w:val="24"/>
          <w:rtl w:val="0"/>
        </w:rPr>
        <w:t xml:space="preserve">JACK: I think Hitchcock just sort of smiles back at them, and kind of like, you know like-</w:t>
      </w:r>
    </w:p>
    <w:p w:rsidR="00000000" w:rsidDel="00000000" w:rsidP="00000000" w:rsidRDefault="00000000" w:rsidRPr="00000000" w14:paraId="00000556">
      <w:pPr>
        <w:spacing w:after="200" w:before="200" w:line="276" w:lineRule="auto"/>
        <w:ind w:left="720" w:firstLine="0"/>
        <w:rPr>
          <w:sz w:val="24"/>
          <w:szCs w:val="24"/>
        </w:rPr>
      </w:pPr>
      <w:r w:rsidDel="00000000" w:rsidR="00000000" w:rsidRPr="00000000">
        <w:rPr>
          <w:sz w:val="24"/>
          <w:szCs w:val="24"/>
          <w:rtl w:val="0"/>
        </w:rPr>
        <w:t xml:space="preserve">JACK (as Hitchcock): (breezily) It's my son!</w:t>
      </w:r>
    </w:p>
    <w:p w:rsidR="00000000" w:rsidDel="00000000" w:rsidP="00000000" w:rsidRDefault="00000000" w:rsidRPr="00000000" w14:paraId="00000557">
      <w:pPr>
        <w:spacing w:after="200" w:before="200" w:line="276" w:lineRule="auto"/>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558">
      <w:pPr>
        <w:spacing w:after="200" w:before="200" w:line="276" w:lineRule="auto"/>
        <w:rPr>
          <w:sz w:val="24"/>
          <w:szCs w:val="24"/>
        </w:rPr>
      </w:pPr>
      <w:r w:rsidDel="00000000" w:rsidR="00000000" w:rsidRPr="00000000">
        <w:rPr>
          <w:sz w:val="24"/>
          <w:szCs w:val="24"/>
          <w:rtl w:val="0"/>
        </w:rPr>
        <w:t xml:space="preserve">[Austin and Ali laugh]</w:t>
      </w:r>
    </w:p>
    <w:p w:rsidR="00000000" w:rsidDel="00000000" w:rsidP="00000000" w:rsidRDefault="00000000" w:rsidRPr="00000000" w14:paraId="00000559">
      <w:pPr>
        <w:spacing w:after="200" w:before="200" w:line="276" w:lineRule="auto"/>
        <w:ind w:left="720" w:firstLine="0"/>
        <w:rPr>
          <w:sz w:val="24"/>
          <w:szCs w:val="24"/>
        </w:rPr>
      </w:pPr>
      <w:r w:rsidDel="00000000" w:rsidR="00000000" w:rsidRPr="00000000">
        <w:rPr>
          <w:sz w:val="24"/>
          <w:szCs w:val="24"/>
          <w:rtl w:val="0"/>
        </w:rPr>
        <w:t xml:space="preserve">JACK (as Hitchcock): It's my little boy!</w:t>
      </w:r>
    </w:p>
    <w:p w:rsidR="00000000" w:rsidDel="00000000" w:rsidP="00000000" w:rsidRDefault="00000000" w:rsidRPr="00000000" w14:paraId="0000055A">
      <w:pPr>
        <w:spacing w:after="200" w:before="200" w:line="276" w:lineRule="auto"/>
        <w:rPr>
          <w:sz w:val="24"/>
          <w:szCs w:val="24"/>
        </w:rPr>
      </w:pPr>
      <w:r w:rsidDel="00000000" w:rsidR="00000000" w:rsidRPr="00000000">
        <w:rPr>
          <w:sz w:val="24"/>
          <w:szCs w:val="24"/>
          <w:rtl w:val="0"/>
        </w:rPr>
        <w:t xml:space="preserve">DRE: My sweet boy!</w:t>
      </w:r>
    </w:p>
    <w:p w:rsidR="00000000" w:rsidDel="00000000" w:rsidP="00000000" w:rsidRDefault="00000000" w:rsidRPr="00000000" w14:paraId="0000055B">
      <w:pPr>
        <w:spacing w:after="200" w:before="200" w:line="276" w:lineRule="auto"/>
        <w:rPr>
          <w:sz w:val="24"/>
          <w:szCs w:val="24"/>
        </w:rPr>
      </w:pPr>
      <w:r w:rsidDel="00000000" w:rsidR="00000000" w:rsidRPr="00000000">
        <w:rPr>
          <w:sz w:val="24"/>
          <w:szCs w:val="24"/>
          <w:rtl w:val="0"/>
        </w:rPr>
        <w:t xml:space="preserve">AUSTIN: And Jeremy walks over, and then- and then- I almost just called this character 'Ali'. I almost just said 'Ali' but we have an Ali, so it can't be that!</w:t>
      </w:r>
    </w:p>
    <w:p w:rsidR="00000000" w:rsidDel="00000000" w:rsidP="00000000" w:rsidRDefault="00000000" w:rsidRPr="00000000" w14:paraId="0000055C">
      <w:pPr>
        <w:spacing w:after="200" w:before="200" w:line="276" w:lineRule="auto"/>
        <w:rPr>
          <w:sz w:val="24"/>
          <w:szCs w:val="24"/>
        </w:rPr>
      </w:pPr>
      <w:r w:rsidDel="00000000" w:rsidR="00000000" w:rsidRPr="00000000">
        <w:rPr>
          <w:sz w:val="24"/>
          <w:szCs w:val="24"/>
          <w:rtl w:val="0"/>
        </w:rPr>
        <w:t xml:space="preserve">ALI: It can be Ali. There can be two Alis.</w:t>
      </w:r>
    </w:p>
    <w:p w:rsidR="00000000" w:rsidDel="00000000" w:rsidP="00000000" w:rsidRDefault="00000000" w:rsidRPr="00000000" w14:paraId="0000055D">
      <w:pPr>
        <w:spacing w:after="200" w:before="200" w:line="276" w:lineRule="auto"/>
        <w:rPr>
          <w:sz w:val="24"/>
          <w:szCs w:val="24"/>
        </w:rPr>
      </w:pPr>
      <w:r w:rsidDel="00000000" w:rsidR="00000000" w:rsidRPr="00000000">
        <w:rPr>
          <w:sz w:val="24"/>
          <w:szCs w:val="24"/>
          <w:rtl w:val="0"/>
        </w:rPr>
        <w:t xml:space="preserve">AUSTIN: Alright, well this is- yeah, this is Ali. And they say like,</w:t>
      </w:r>
    </w:p>
    <w:p w:rsidR="00000000" w:rsidDel="00000000" w:rsidP="00000000" w:rsidRDefault="00000000" w:rsidRPr="00000000" w14:paraId="0000055E">
      <w:pPr>
        <w:spacing w:after="200" w:before="200" w:line="276" w:lineRule="auto"/>
        <w:ind w:left="720" w:firstLine="0"/>
        <w:rPr>
          <w:sz w:val="24"/>
          <w:szCs w:val="24"/>
        </w:rPr>
      </w:pPr>
      <w:r w:rsidDel="00000000" w:rsidR="00000000" w:rsidRPr="00000000">
        <w:rPr>
          <w:sz w:val="24"/>
          <w:szCs w:val="24"/>
          <w:rtl w:val="0"/>
        </w:rPr>
        <w:t xml:space="preserve">AUSTIN (as Ali): Alright, well I'm going to have to go in there with you, sir. But- but Jeremy here will watch the door, and...and you know, that's- I need you to understand this is very irregular. This is not what we do normally here.</w:t>
      </w:r>
    </w:p>
    <w:p w:rsidR="00000000" w:rsidDel="00000000" w:rsidP="00000000" w:rsidRDefault="00000000" w:rsidRPr="00000000" w14:paraId="0000055F">
      <w:pPr>
        <w:spacing w:after="200" w:before="200" w:line="276" w:lineRule="auto"/>
        <w:ind w:left="720" w:firstLine="0"/>
        <w:rPr>
          <w:sz w:val="24"/>
          <w:szCs w:val="24"/>
        </w:rPr>
      </w:pPr>
      <w:r w:rsidDel="00000000" w:rsidR="00000000" w:rsidRPr="00000000">
        <w:rPr>
          <w:sz w:val="24"/>
          <w:szCs w:val="24"/>
          <w:rtl w:val="0"/>
        </w:rPr>
        <w:t xml:space="preserve">JACK (as Hitchcock): [sighs] No, that's- thank you so much. Ali, thank you so much.</w:t>
      </w:r>
    </w:p>
    <w:p w:rsidR="00000000" w:rsidDel="00000000" w:rsidP="00000000" w:rsidRDefault="00000000" w:rsidRPr="00000000" w14:paraId="00000560">
      <w:pPr>
        <w:spacing w:after="200" w:before="200" w:line="276" w:lineRule="auto"/>
        <w:rPr>
          <w:sz w:val="24"/>
          <w:szCs w:val="24"/>
        </w:rPr>
      </w:pPr>
      <w:r w:rsidDel="00000000" w:rsidR="00000000" w:rsidRPr="00000000">
        <w:rPr>
          <w:sz w:val="24"/>
          <w:szCs w:val="24"/>
          <w:rtl w:val="0"/>
        </w:rPr>
        <w:t xml:space="preserve">AUSTIN: And they open the door, and...inside- they like, sneak you in quickly, and it's very dark in there. Uh,</w:t>
      </w:r>
    </w:p>
    <w:p w:rsidR="00000000" w:rsidDel="00000000" w:rsidP="00000000" w:rsidRDefault="00000000" w:rsidRPr="00000000" w14:paraId="00000561">
      <w:pPr>
        <w:spacing w:after="200" w:before="200" w:line="276" w:lineRule="auto"/>
        <w:rPr>
          <w:sz w:val="24"/>
          <w:szCs w:val="24"/>
        </w:rPr>
      </w:pPr>
      <w:r w:rsidDel="00000000" w:rsidR="00000000" w:rsidRPr="00000000">
        <w:rPr>
          <w:sz w:val="24"/>
          <w:szCs w:val="24"/>
          <w:rtl w:val="0"/>
        </w:rPr>
        <w:t xml:space="preserve">JACK: So is Ali in here with me?</w:t>
      </w:r>
    </w:p>
    <w:p w:rsidR="00000000" w:rsidDel="00000000" w:rsidP="00000000" w:rsidRDefault="00000000" w:rsidRPr="00000000" w14:paraId="00000562">
      <w:pPr>
        <w:spacing w:after="200" w:before="200" w:line="276" w:lineRule="auto"/>
        <w:rPr>
          <w:sz w:val="24"/>
          <w:szCs w:val="24"/>
        </w:rPr>
      </w:pPr>
      <w:r w:rsidDel="00000000" w:rsidR="00000000" w:rsidRPr="00000000">
        <w:rPr>
          <w:sz w:val="24"/>
          <w:szCs w:val="24"/>
          <w:rtl w:val="0"/>
        </w:rPr>
        <w:t xml:space="preserve">AUSTIN: Yes. And so is...the cat. [Ali giggles] Who is hiding in the uh, the um. What do you call it? The hay. And so are twenty pala-din.</w:t>
      </w:r>
    </w:p>
    <w:p w:rsidR="00000000" w:rsidDel="00000000" w:rsidP="00000000" w:rsidRDefault="00000000" w:rsidRPr="00000000" w14:paraId="00000563">
      <w:pPr>
        <w:spacing w:after="200" w:before="200" w:line="276" w:lineRule="auto"/>
        <w:ind w:left="720" w:firstLine="0"/>
        <w:rPr>
          <w:sz w:val="24"/>
          <w:szCs w:val="24"/>
        </w:rPr>
      </w:pPr>
      <w:r w:rsidDel="00000000" w:rsidR="00000000" w:rsidRPr="00000000">
        <w:rPr>
          <w:sz w:val="24"/>
          <w:szCs w:val="24"/>
          <w:rtl w:val="0"/>
        </w:rPr>
        <w:t xml:space="preserve">JACK (as Hitchcock): Ali, can you see him?</w:t>
      </w:r>
    </w:p>
    <w:p w:rsidR="00000000" w:rsidDel="00000000" w:rsidP="00000000" w:rsidRDefault="00000000" w:rsidRPr="00000000" w14:paraId="00000564">
      <w:pPr>
        <w:spacing w:after="200" w:before="200" w:line="276" w:lineRule="auto"/>
        <w:rPr>
          <w:sz w:val="24"/>
          <w:szCs w:val="24"/>
        </w:rPr>
      </w:pPr>
      <w:r w:rsidDel="00000000" w:rsidR="00000000" w:rsidRPr="00000000">
        <w:rPr>
          <w:sz w:val="24"/>
          <w:szCs w:val="24"/>
          <w:rtl w:val="0"/>
        </w:rPr>
        <w:t xml:space="preserve">AUSTIN: Who are you-</w:t>
      </w:r>
    </w:p>
    <w:p w:rsidR="00000000" w:rsidDel="00000000" w:rsidP="00000000" w:rsidRDefault="00000000" w:rsidRPr="00000000" w14:paraId="00000565">
      <w:pPr>
        <w:spacing w:after="200" w:before="200" w:line="276" w:lineRule="auto"/>
        <w:rPr>
          <w:sz w:val="24"/>
          <w:szCs w:val="24"/>
        </w:rPr>
      </w:pPr>
      <w:r w:rsidDel="00000000" w:rsidR="00000000" w:rsidRPr="00000000">
        <w:rPr>
          <w:sz w:val="24"/>
          <w:szCs w:val="24"/>
          <w:rtl w:val="0"/>
        </w:rPr>
        <w:t xml:space="preserve">ALI: Oh my god! [Laughs]</w:t>
      </w:r>
    </w:p>
    <w:p w:rsidR="00000000" w:rsidDel="00000000" w:rsidP="00000000" w:rsidRDefault="00000000" w:rsidRPr="00000000" w14:paraId="00000566">
      <w:pPr>
        <w:spacing w:after="200" w:before="200" w:line="276" w:lineRule="auto"/>
        <w:rPr>
          <w:sz w:val="24"/>
          <w:szCs w:val="24"/>
        </w:rPr>
      </w:pPr>
      <w:r w:rsidDel="00000000" w:rsidR="00000000" w:rsidRPr="00000000">
        <w:rPr>
          <w:sz w:val="24"/>
          <w:szCs w:val="24"/>
          <w:rtl w:val="0"/>
        </w:rPr>
        <w:t xml:space="preserve">AUSTIN: Oh!</w:t>
      </w:r>
    </w:p>
    <w:p w:rsidR="00000000" w:rsidDel="00000000" w:rsidP="00000000" w:rsidRDefault="00000000" w:rsidRPr="00000000" w14:paraId="00000567">
      <w:pPr>
        <w:spacing w:after="200" w:before="200" w:line="276" w:lineRule="auto"/>
        <w:rPr>
          <w:sz w:val="24"/>
          <w:szCs w:val="24"/>
        </w:rPr>
      </w:pPr>
      <w:r w:rsidDel="00000000" w:rsidR="00000000" w:rsidRPr="00000000">
        <w:rPr>
          <w:sz w:val="24"/>
          <w:szCs w:val="24"/>
          <w:rtl w:val="0"/>
        </w:rPr>
        <w:t xml:space="preserve">DRE: Oh, boy.</w:t>
      </w:r>
    </w:p>
    <w:p w:rsidR="00000000" w:rsidDel="00000000" w:rsidP="00000000" w:rsidRDefault="00000000" w:rsidRPr="00000000" w14:paraId="00000568">
      <w:pPr>
        <w:spacing w:after="200" w:before="200" w:line="276" w:lineRule="auto"/>
        <w:rPr>
          <w:sz w:val="24"/>
          <w:szCs w:val="24"/>
        </w:rPr>
      </w:pPr>
      <w:r w:rsidDel="00000000" w:rsidR="00000000" w:rsidRPr="00000000">
        <w:rPr>
          <w:sz w:val="24"/>
          <w:szCs w:val="24"/>
          <w:rtl w:val="0"/>
        </w:rPr>
        <w:t xml:space="preserve">AUSTIN, laughing: This is why we can't have an Ali, this is why. [Laughing harder] 'cause Ali is now actually in this scene. And Ali's like</w:t>
      </w:r>
    </w:p>
    <w:p w:rsidR="00000000" w:rsidDel="00000000" w:rsidP="00000000" w:rsidRDefault="00000000" w:rsidRPr="00000000" w14:paraId="00000569">
      <w:pPr>
        <w:spacing w:after="200" w:before="200" w:line="276" w:lineRule="auto"/>
        <w:ind w:left="720" w:firstLine="0"/>
        <w:rPr>
          <w:sz w:val="24"/>
          <w:szCs w:val="24"/>
        </w:rPr>
      </w:pPr>
      <w:r w:rsidDel="00000000" w:rsidR="00000000" w:rsidRPr="00000000">
        <w:rPr>
          <w:sz w:val="24"/>
          <w:szCs w:val="24"/>
          <w:rtl w:val="0"/>
        </w:rPr>
        <w:t xml:space="preserve">AUSTIN (as Ali): I- I can't see- what's your boy- Edmund. Edmund! Edmund?</w:t>
      </w:r>
    </w:p>
    <w:p w:rsidR="00000000" w:rsidDel="00000000" w:rsidP="00000000" w:rsidRDefault="00000000" w:rsidRPr="00000000" w14:paraId="0000056A">
      <w:pPr>
        <w:spacing w:after="200" w:before="200" w:line="276" w:lineRule="auto"/>
        <w:ind w:firstLine="720"/>
        <w:rPr>
          <w:sz w:val="24"/>
          <w:szCs w:val="24"/>
        </w:rPr>
      </w:pPr>
      <w:r w:rsidDel="00000000" w:rsidR="00000000" w:rsidRPr="00000000">
        <w:rPr>
          <w:sz w:val="24"/>
          <w:szCs w:val="24"/>
          <w:rtl w:val="0"/>
        </w:rPr>
        <w:t xml:space="preserve">JACK (as Hitchcock): Did he fall off the train?</w:t>
      </w:r>
    </w:p>
    <w:p w:rsidR="00000000" w:rsidDel="00000000" w:rsidP="00000000" w:rsidRDefault="00000000" w:rsidRPr="00000000" w14:paraId="0000056B">
      <w:pPr>
        <w:spacing w:after="200" w:before="200" w:line="276" w:lineRule="auto"/>
        <w:rPr>
          <w:sz w:val="24"/>
          <w:szCs w:val="24"/>
        </w:rPr>
      </w:pPr>
      <w:r w:rsidDel="00000000" w:rsidR="00000000" w:rsidRPr="00000000">
        <w:rPr>
          <w:sz w:val="24"/>
          <w:szCs w:val="24"/>
          <w:rtl w:val="0"/>
        </w:rPr>
        <w:t xml:space="preserve">[Dre laughs, horrified]</w:t>
      </w:r>
    </w:p>
    <w:p w:rsidR="00000000" w:rsidDel="00000000" w:rsidP="00000000" w:rsidRDefault="00000000" w:rsidRPr="00000000" w14:paraId="0000056C">
      <w:pPr>
        <w:spacing w:after="200" w:before="200" w:line="276" w:lineRule="auto"/>
        <w:ind w:firstLine="720"/>
        <w:rPr>
          <w:sz w:val="24"/>
          <w:szCs w:val="24"/>
        </w:rPr>
      </w:pPr>
      <w:r w:rsidDel="00000000" w:rsidR="00000000" w:rsidRPr="00000000">
        <w:rPr>
          <w:sz w:val="24"/>
          <w:szCs w:val="24"/>
          <w:rtl w:val="0"/>
        </w:rPr>
        <w:t xml:space="preserve">AUSTIN (as Ali): No, there's not-</w:t>
      </w:r>
    </w:p>
    <w:p w:rsidR="00000000" w:rsidDel="00000000" w:rsidP="00000000" w:rsidRDefault="00000000" w:rsidRPr="00000000" w14:paraId="0000056D">
      <w:pPr>
        <w:spacing w:after="200" w:before="200" w:line="276" w:lineRule="auto"/>
        <w:rPr>
          <w:sz w:val="24"/>
          <w:szCs w:val="24"/>
        </w:rPr>
      </w:pPr>
      <w:r w:rsidDel="00000000" w:rsidR="00000000" w:rsidRPr="00000000">
        <w:rPr>
          <w:sz w:val="24"/>
          <w:szCs w:val="24"/>
          <w:rtl w:val="0"/>
        </w:rPr>
        <w:t xml:space="preserve">ALI: God.</w:t>
      </w:r>
    </w:p>
    <w:p w:rsidR="00000000" w:rsidDel="00000000" w:rsidP="00000000" w:rsidRDefault="00000000" w:rsidRPr="00000000" w14:paraId="0000056E">
      <w:pPr>
        <w:spacing w:after="200" w:before="200" w:line="276" w:lineRule="auto"/>
        <w:ind w:firstLine="720"/>
        <w:rPr>
          <w:sz w:val="24"/>
          <w:szCs w:val="24"/>
        </w:rPr>
      </w:pPr>
      <w:r w:rsidDel="00000000" w:rsidR="00000000" w:rsidRPr="00000000">
        <w:rPr>
          <w:sz w:val="24"/>
          <w:szCs w:val="24"/>
          <w:rtl w:val="0"/>
        </w:rPr>
        <w:t xml:space="preserve">AUSTIN (as Ali): This compartment is- this is ridiculous! Your boy isn't in here, sir.</w:t>
      </w:r>
    </w:p>
    <w:p w:rsidR="00000000" w:rsidDel="00000000" w:rsidP="00000000" w:rsidRDefault="00000000" w:rsidRPr="00000000" w14:paraId="0000056F">
      <w:pPr>
        <w:spacing w:after="200" w:before="200" w:line="276" w:lineRule="auto"/>
        <w:rPr>
          <w:sz w:val="24"/>
          <w:szCs w:val="24"/>
        </w:rPr>
      </w:pPr>
      <w:r w:rsidDel="00000000" w:rsidR="00000000" w:rsidRPr="00000000">
        <w:rPr>
          <w:sz w:val="24"/>
          <w:szCs w:val="24"/>
          <w:rtl w:val="0"/>
        </w:rPr>
        <w:t xml:space="preserve">JACK: And the pala-din are watching?</w:t>
      </w:r>
    </w:p>
    <w:p w:rsidR="00000000" w:rsidDel="00000000" w:rsidP="00000000" w:rsidRDefault="00000000" w:rsidRPr="00000000" w14:paraId="00000570">
      <w:pPr>
        <w:spacing w:after="200" w:before="200" w:line="276" w:lineRule="auto"/>
        <w:rPr>
          <w:sz w:val="24"/>
          <w:szCs w:val="24"/>
        </w:rPr>
      </w:pPr>
      <w:r w:rsidDel="00000000" w:rsidR="00000000" w:rsidRPr="00000000">
        <w:rPr>
          <w:sz w:val="24"/>
          <w:szCs w:val="24"/>
          <w:rtl w:val="0"/>
        </w:rPr>
        <w:t xml:space="preserve">AUSTIN: You don't know that the pala-din- it's dark. In here.</w:t>
      </w:r>
    </w:p>
    <w:p w:rsidR="00000000" w:rsidDel="00000000" w:rsidP="00000000" w:rsidRDefault="00000000" w:rsidRPr="00000000" w14:paraId="00000571">
      <w:pPr>
        <w:spacing w:after="200" w:before="200" w:line="276" w:lineRule="auto"/>
        <w:rPr>
          <w:sz w:val="24"/>
          <w:szCs w:val="24"/>
        </w:rPr>
      </w:pPr>
      <w:r w:rsidDel="00000000" w:rsidR="00000000" w:rsidRPr="00000000">
        <w:rPr>
          <w:sz w:val="24"/>
          <w:szCs w:val="24"/>
          <w:rtl w:val="0"/>
        </w:rPr>
        <w:t xml:space="preserve">JACK: Can the- well, can the pala-din see in the dark?</w:t>
      </w:r>
    </w:p>
    <w:p w:rsidR="00000000" w:rsidDel="00000000" w:rsidP="00000000" w:rsidRDefault="00000000" w:rsidRPr="00000000" w14:paraId="00000572">
      <w:pPr>
        <w:spacing w:after="200" w:before="200" w:line="276" w:lineRule="auto"/>
        <w:rPr>
          <w:sz w:val="24"/>
          <w:szCs w:val="24"/>
        </w:rPr>
      </w:pPr>
      <w:r w:rsidDel="00000000" w:rsidR="00000000" w:rsidRPr="00000000">
        <w:rPr>
          <w:sz w:val="24"/>
          <w:szCs w:val="24"/>
          <w:rtl w:val="0"/>
        </w:rPr>
        <w:t xml:space="preserve">AUSTIN: You don't- they're weird marble stone monsters, Jack! [Dre laughs] Who knows?</w:t>
      </w:r>
    </w:p>
    <w:p w:rsidR="00000000" w:rsidDel="00000000" w:rsidP="00000000" w:rsidRDefault="00000000" w:rsidRPr="00000000" w14:paraId="00000573">
      <w:pPr>
        <w:spacing w:after="200" w:before="200" w:line="276" w:lineRule="auto"/>
        <w:rPr>
          <w:sz w:val="24"/>
          <w:szCs w:val="24"/>
        </w:rPr>
      </w:pPr>
      <w:r w:rsidDel="00000000" w:rsidR="00000000" w:rsidRPr="00000000">
        <w:rPr>
          <w:sz w:val="24"/>
          <w:szCs w:val="24"/>
          <w:rtl w:val="0"/>
        </w:rPr>
        <w:t xml:space="preserve">JACK: [laughs] Okay, um. Okay. Uh, so I think I'm just gonna sort of like-</w:t>
      </w:r>
    </w:p>
    <w:p w:rsidR="00000000" w:rsidDel="00000000" w:rsidP="00000000" w:rsidRDefault="00000000" w:rsidRPr="00000000" w14:paraId="00000574">
      <w:pPr>
        <w:spacing w:after="200" w:before="200" w:line="276" w:lineRule="auto"/>
        <w:ind w:firstLine="720"/>
        <w:rPr>
          <w:sz w:val="24"/>
          <w:szCs w:val="24"/>
        </w:rPr>
      </w:pPr>
      <w:r w:rsidDel="00000000" w:rsidR="00000000" w:rsidRPr="00000000">
        <w:rPr>
          <w:sz w:val="24"/>
          <w:szCs w:val="24"/>
          <w:rtl w:val="0"/>
        </w:rPr>
        <w:t xml:space="preserve">JACK (as Hitchcock): Ali, what do we do?</w:t>
      </w:r>
    </w:p>
    <w:p w:rsidR="00000000" w:rsidDel="00000000" w:rsidP="00000000" w:rsidRDefault="00000000" w:rsidRPr="00000000" w14:paraId="00000575">
      <w:pPr>
        <w:spacing w:after="200" w:before="200" w:line="276" w:lineRule="auto"/>
        <w:ind w:left="720" w:firstLine="0"/>
        <w:rPr>
          <w:sz w:val="24"/>
          <w:szCs w:val="24"/>
        </w:rPr>
      </w:pPr>
      <w:r w:rsidDel="00000000" w:rsidR="00000000" w:rsidRPr="00000000">
        <w:rPr>
          <w:sz w:val="24"/>
          <w:szCs w:val="24"/>
          <w:rtl w:val="0"/>
        </w:rPr>
        <w:t xml:space="preserve">AUSTIN (as Ali): I think we go back in to the lunch car, and </w:t>
      </w:r>
      <w:r w:rsidDel="00000000" w:rsidR="00000000" w:rsidRPr="00000000">
        <w:rPr>
          <w:sz w:val="24"/>
          <w:szCs w:val="24"/>
          <w:rtl w:val="0"/>
        </w:rPr>
        <w:t xml:space="preserve">we st</w:t>
      </w:r>
      <w:r w:rsidDel="00000000" w:rsidR="00000000" w:rsidRPr="00000000">
        <w:rPr>
          <w:sz w:val="24"/>
          <w:szCs w:val="24"/>
          <w:rtl w:val="0"/>
        </w:rPr>
        <w:t xml:space="preserve">- actually, it's a breakfast car, I apologise. It's very- the croissants are fantastic, I think you would enjoy one. We go, we get you a croissant, they're very affordable, and- you just take a seat, and I bet your boy is home asleep in his bed.</w:t>
      </w:r>
    </w:p>
    <w:p w:rsidR="00000000" w:rsidDel="00000000" w:rsidP="00000000" w:rsidRDefault="00000000" w:rsidRPr="00000000" w14:paraId="00000576">
      <w:pPr>
        <w:spacing w:after="200" w:before="200" w:line="276" w:lineRule="auto"/>
        <w:ind w:left="720" w:firstLine="0"/>
        <w:rPr>
          <w:sz w:val="24"/>
          <w:szCs w:val="24"/>
        </w:rPr>
      </w:pPr>
      <w:r w:rsidDel="00000000" w:rsidR="00000000" w:rsidRPr="00000000">
        <w:rPr>
          <w:sz w:val="24"/>
          <w:szCs w:val="24"/>
          <w:rtl w:val="0"/>
        </w:rPr>
        <w:t xml:space="preserve">JACK (as Hitchcock): (incredulous) That doesn't make any sense! [Ali laughs] I saw him get on the train!</w:t>
      </w:r>
    </w:p>
    <w:p w:rsidR="00000000" w:rsidDel="00000000" w:rsidP="00000000" w:rsidRDefault="00000000" w:rsidRPr="00000000" w14:paraId="00000577">
      <w:pPr>
        <w:spacing w:after="200" w:before="200" w:line="276" w:lineRule="auto"/>
        <w:rPr>
          <w:sz w:val="24"/>
          <w:szCs w:val="24"/>
        </w:rPr>
      </w:pPr>
      <w:r w:rsidDel="00000000" w:rsidR="00000000" w:rsidRPr="00000000">
        <w:rPr>
          <w:sz w:val="24"/>
          <w:szCs w:val="24"/>
          <w:rtl w:val="0"/>
        </w:rPr>
        <w:t xml:space="preserve">AUSTIN: Uh, give me a [he sucks on his teeth] huh, there's something here. There's something here that I need to- okay, I think I know what it is. I think it is...a resistance check here.</w:t>
      </w:r>
    </w:p>
    <w:p w:rsidR="00000000" w:rsidDel="00000000" w:rsidP="00000000" w:rsidRDefault="00000000" w:rsidRPr="00000000" w14:paraId="00000578">
      <w:pPr>
        <w:spacing w:after="200" w:before="200" w:line="276" w:lineRule="auto"/>
        <w:rPr>
          <w:sz w:val="24"/>
          <w:szCs w:val="24"/>
        </w:rPr>
      </w:pPr>
      <w:r w:rsidDel="00000000" w:rsidR="00000000" w:rsidRPr="00000000">
        <w:rPr>
          <w:sz w:val="24"/>
          <w:szCs w:val="24"/>
          <w:rtl w:val="0"/>
        </w:rPr>
        <w:t xml:space="preserve">JACK: Ah, great.</w:t>
      </w:r>
    </w:p>
    <w:p w:rsidR="00000000" w:rsidDel="00000000" w:rsidP="00000000" w:rsidRDefault="00000000" w:rsidRPr="00000000" w14:paraId="00000579">
      <w:pPr>
        <w:spacing w:after="200" w:before="200" w:line="276" w:lineRule="auto"/>
        <w:rPr>
          <w:sz w:val="24"/>
          <w:szCs w:val="24"/>
        </w:rPr>
      </w:pPr>
      <w:r w:rsidDel="00000000" w:rsidR="00000000" w:rsidRPr="00000000">
        <w:rPr>
          <w:sz w:val="24"/>
          <w:szCs w:val="24"/>
          <w:rtl w:val="0"/>
        </w:rPr>
        <w:t xml:space="preserve">AUSTIN: I think it's a resolve check, because they are like- they, you know what, here's what happens is- you say that, and then they kind of like, snap a little bit, and they close the door behind you, and you're just in the dark with them now.</w:t>
      </w:r>
    </w:p>
    <w:p w:rsidR="00000000" w:rsidDel="00000000" w:rsidP="00000000" w:rsidRDefault="00000000" w:rsidRPr="00000000" w14:paraId="0000057A">
      <w:pPr>
        <w:spacing w:after="200" w:before="200" w:line="276" w:lineRule="auto"/>
        <w:rPr>
          <w:sz w:val="24"/>
          <w:szCs w:val="24"/>
        </w:rPr>
      </w:pPr>
      <w:r w:rsidDel="00000000" w:rsidR="00000000" w:rsidRPr="00000000">
        <w:rPr>
          <w:sz w:val="24"/>
          <w:szCs w:val="24"/>
          <w:rtl w:val="0"/>
        </w:rPr>
        <w:t xml:space="preserve">JACK, excited: Ah, yeah!</w:t>
      </w:r>
    </w:p>
    <w:p w:rsidR="00000000" w:rsidDel="00000000" w:rsidP="00000000" w:rsidRDefault="00000000" w:rsidRPr="00000000" w14:paraId="0000057B">
      <w:pPr>
        <w:spacing w:after="200" w:before="200" w:line="276" w:lineRule="auto"/>
        <w:rPr>
          <w:sz w:val="24"/>
          <w:szCs w:val="24"/>
        </w:rPr>
      </w:pPr>
      <w:r w:rsidDel="00000000" w:rsidR="00000000" w:rsidRPr="00000000">
        <w:rPr>
          <w:sz w:val="24"/>
          <w:szCs w:val="24"/>
          <w:rtl w:val="0"/>
        </w:rPr>
        <w:t xml:space="preserve">AUSTIN: Uh, and they go:</w:t>
      </w:r>
    </w:p>
    <w:p w:rsidR="00000000" w:rsidDel="00000000" w:rsidP="00000000" w:rsidRDefault="00000000" w:rsidRPr="00000000" w14:paraId="0000057C">
      <w:pPr>
        <w:spacing w:after="200" w:before="200" w:line="276" w:lineRule="auto"/>
        <w:ind w:left="720" w:firstLine="0"/>
        <w:rPr>
          <w:sz w:val="24"/>
          <w:szCs w:val="24"/>
        </w:rPr>
      </w:pPr>
      <w:r w:rsidDel="00000000" w:rsidR="00000000" w:rsidRPr="00000000">
        <w:rPr>
          <w:sz w:val="24"/>
          <w:szCs w:val="24"/>
          <w:rtl w:val="0"/>
        </w:rPr>
        <w:t xml:space="preserve">AUSTIN (as Ali): You saw him get on the train? Alright, answer this. What time did he get on the train? Ah, what was he wearing, when he got on the train?</w:t>
      </w:r>
    </w:p>
    <w:p w:rsidR="00000000" w:rsidDel="00000000" w:rsidP="00000000" w:rsidRDefault="00000000" w:rsidRPr="00000000" w14:paraId="0000057D">
      <w:pPr>
        <w:spacing w:after="200" w:before="200" w:line="276" w:lineRule="auto"/>
        <w:rPr>
          <w:sz w:val="24"/>
          <w:szCs w:val="24"/>
        </w:rPr>
      </w:pPr>
      <w:r w:rsidDel="00000000" w:rsidR="00000000" w:rsidRPr="00000000">
        <w:rPr>
          <w:sz w:val="24"/>
          <w:szCs w:val="24"/>
          <w:rtl w:val="0"/>
        </w:rPr>
        <w:t xml:space="preserve">AUSTIN: And it's just like, a-a complete salvo of a billion questions. Um, give me a resolve resistance. And the way you do that-</w:t>
      </w:r>
    </w:p>
    <w:p w:rsidR="00000000" w:rsidDel="00000000" w:rsidP="00000000" w:rsidRDefault="00000000" w:rsidRPr="00000000" w14:paraId="0000057E">
      <w:pPr>
        <w:spacing w:after="200" w:before="200" w:line="276" w:lineRule="auto"/>
        <w:rPr>
          <w:sz w:val="24"/>
          <w:szCs w:val="24"/>
        </w:rPr>
      </w:pPr>
      <w:r w:rsidDel="00000000" w:rsidR="00000000" w:rsidRPr="00000000">
        <w:rPr>
          <w:sz w:val="24"/>
          <w:szCs w:val="24"/>
          <w:rtl w:val="0"/>
        </w:rPr>
        <w:t xml:space="preserve">JACK: So I just- click that?</w:t>
      </w:r>
    </w:p>
    <w:p w:rsidR="00000000" w:rsidDel="00000000" w:rsidP="00000000" w:rsidRDefault="00000000" w:rsidRPr="00000000" w14:paraId="0000057F">
      <w:pPr>
        <w:spacing w:after="200" w:before="200" w:line="276" w:lineRule="auto"/>
        <w:rPr>
          <w:sz w:val="24"/>
          <w:szCs w:val="24"/>
        </w:rPr>
      </w:pPr>
      <w:r w:rsidDel="00000000" w:rsidR="00000000" w:rsidRPr="00000000">
        <w:rPr>
          <w:sz w:val="24"/>
          <w:szCs w:val="24"/>
          <w:rtl w:val="0"/>
        </w:rPr>
        <w:t xml:space="preserve">AUSTIN: Uh, I think that that might work? Uh, each attribute resists a different type of danger. If you get stabbed, for example, you resist physical harm with </w:t>
      </w:r>
      <w:r w:rsidDel="00000000" w:rsidR="00000000" w:rsidRPr="00000000">
        <w:rPr>
          <w:i w:val="1"/>
          <w:sz w:val="24"/>
          <w:szCs w:val="24"/>
          <w:rtl w:val="0"/>
        </w:rPr>
        <w:t xml:space="preserve">Prowess</w:t>
      </w:r>
      <w:r w:rsidDel="00000000" w:rsidR="00000000" w:rsidRPr="00000000">
        <w:rPr>
          <w:sz w:val="24"/>
          <w:szCs w:val="24"/>
          <w:rtl w:val="0"/>
        </w:rPr>
        <w:t xml:space="preserve">- with your prowess rating. The better your roll, the less stress it costs to reduce or avoid the danger. Um, so yeah, give that a check and then...actually I need to see what happens when you do that in this...thing so I'm gonna hit a button and see how that shakes out. Okay, it just does a straight roll. Alright, that's cool. So go ahead and hit your </w:t>
      </w:r>
      <w:r w:rsidDel="00000000" w:rsidR="00000000" w:rsidRPr="00000000">
        <w:rPr>
          <w:i w:val="1"/>
          <w:sz w:val="24"/>
          <w:szCs w:val="24"/>
          <w:rtl w:val="0"/>
        </w:rPr>
        <w:t xml:space="preserve">Resolve</w:t>
      </w:r>
      <w:r w:rsidDel="00000000" w:rsidR="00000000" w:rsidRPr="00000000">
        <w:rPr>
          <w:sz w:val="24"/>
          <w:szCs w:val="24"/>
          <w:rtl w:val="0"/>
        </w:rPr>
        <w:t xml:space="preserve"> check.</w:t>
      </w:r>
    </w:p>
    <w:p w:rsidR="00000000" w:rsidDel="00000000" w:rsidP="00000000" w:rsidRDefault="00000000" w:rsidRPr="00000000" w14:paraId="00000580">
      <w:pPr>
        <w:spacing w:after="200" w:before="200" w:line="276" w:lineRule="auto"/>
        <w:rPr>
          <w:sz w:val="24"/>
          <w:szCs w:val="24"/>
        </w:rPr>
      </w:pPr>
      <w:r w:rsidDel="00000000" w:rsidR="00000000" w:rsidRPr="00000000">
        <w:rPr>
          <w:sz w:val="24"/>
          <w:szCs w:val="24"/>
          <w:rtl w:val="0"/>
        </w:rPr>
        <w:t xml:space="preserve">JACK: Oh! That's a one!</w:t>
      </w:r>
    </w:p>
    <w:p w:rsidR="00000000" w:rsidDel="00000000" w:rsidP="00000000" w:rsidRDefault="00000000" w:rsidRPr="00000000" w14:paraId="00000581">
      <w:pPr>
        <w:spacing w:after="200" w:before="200" w:line="276" w:lineRule="auto"/>
        <w:rPr>
          <w:sz w:val="24"/>
          <w:szCs w:val="24"/>
        </w:rPr>
      </w:pPr>
      <w:r w:rsidDel="00000000" w:rsidR="00000000" w:rsidRPr="00000000">
        <w:rPr>
          <w:sz w:val="24"/>
          <w:szCs w:val="24"/>
          <w:rtl w:val="0"/>
        </w:rPr>
        <w:t xml:space="preserve">AUSTIN: You got a...oh, that's- no, that's fine. That means you take one stress.</w:t>
      </w:r>
    </w:p>
    <w:p w:rsidR="00000000" w:rsidDel="00000000" w:rsidP="00000000" w:rsidRDefault="00000000" w:rsidRPr="00000000" w14:paraId="00000582">
      <w:pPr>
        <w:spacing w:after="200" w:before="200" w:line="276" w:lineRule="auto"/>
        <w:rPr>
          <w:sz w:val="24"/>
          <w:szCs w:val="24"/>
        </w:rPr>
      </w:pPr>
      <w:r w:rsidDel="00000000" w:rsidR="00000000" w:rsidRPr="00000000">
        <w:rPr>
          <w:sz w:val="24"/>
          <w:szCs w:val="24"/>
          <w:rtl w:val="0"/>
        </w:rPr>
        <w:t xml:space="preserve">DRE: Yeah, low is good for this, right?</w:t>
      </w:r>
    </w:p>
    <w:p w:rsidR="00000000" w:rsidDel="00000000" w:rsidP="00000000" w:rsidRDefault="00000000" w:rsidRPr="00000000" w14:paraId="00000583">
      <w:pPr>
        <w:spacing w:after="200" w:before="200" w:line="276" w:lineRule="auto"/>
        <w:rPr>
          <w:sz w:val="24"/>
          <w:szCs w:val="24"/>
        </w:rPr>
      </w:pPr>
      <w:r w:rsidDel="00000000" w:rsidR="00000000" w:rsidRPr="00000000">
        <w:rPr>
          <w:sz w:val="24"/>
          <w:szCs w:val="24"/>
          <w:rtl w:val="0"/>
        </w:rPr>
        <w:t xml:space="preserve">AUSTIN: Yes. Low is good on this.</w:t>
      </w:r>
    </w:p>
    <w:p w:rsidR="00000000" w:rsidDel="00000000" w:rsidP="00000000" w:rsidRDefault="00000000" w:rsidRPr="00000000" w14:paraId="00000584">
      <w:pPr>
        <w:spacing w:after="200" w:before="200" w:line="276" w:lineRule="auto"/>
        <w:rPr>
          <w:sz w:val="24"/>
          <w:szCs w:val="24"/>
        </w:rPr>
      </w:pPr>
      <w:r w:rsidDel="00000000" w:rsidR="00000000" w:rsidRPr="00000000">
        <w:rPr>
          <w:sz w:val="24"/>
          <w:szCs w:val="24"/>
          <w:rtl w:val="0"/>
        </w:rPr>
        <w:t xml:space="preserve">JACK: Okay.</w:t>
      </w:r>
    </w:p>
    <w:p w:rsidR="00000000" w:rsidDel="00000000" w:rsidP="00000000" w:rsidRDefault="00000000" w:rsidRPr="00000000" w14:paraId="00000585">
      <w:pPr>
        <w:spacing w:after="200" w:before="200" w:line="276" w:lineRule="auto"/>
        <w:rPr>
          <w:sz w:val="24"/>
          <w:szCs w:val="24"/>
        </w:rPr>
      </w:pPr>
      <w:r w:rsidDel="00000000" w:rsidR="00000000" w:rsidRPr="00000000">
        <w:rPr>
          <w:sz w:val="24"/>
          <w:szCs w:val="24"/>
          <w:rtl w:val="0"/>
        </w:rPr>
        <w:t xml:space="preserve">AUSTIN: You want this to be low. Uh, because you- so what did you- you got a five? So, it would be six minus whatever you roll, basically.</w:t>
      </w:r>
    </w:p>
    <w:p w:rsidR="00000000" w:rsidDel="00000000" w:rsidP="00000000" w:rsidRDefault="00000000" w:rsidRPr="00000000" w14:paraId="00000586">
      <w:pPr>
        <w:spacing w:after="200" w:before="200" w:line="276" w:lineRule="auto"/>
        <w:rPr>
          <w:sz w:val="24"/>
          <w:szCs w:val="24"/>
        </w:rPr>
      </w:pPr>
      <w:r w:rsidDel="00000000" w:rsidR="00000000" w:rsidRPr="00000000">
        <w:rPr>
          <w:sz w:val="24"/>
          <w:szCs w:val="24"/>
          <w:rtl w:val="0"/>
        </w:rPr>
        <w:t xml:space="preserve">JACK: So do I just add a stress point here? Just one?</w:t>
      </w:r>
    </w:p>
    <w:p w:rsidR="00000000" w:rsidDel="00000000" w:rsidP="00000000" w:rsidRDefault="00000000" w:rsidRPr="00000000" w14:paraId="00000587">
      <w:pPr>
        <w:spacing w:after="200" w:before="200" w:line="276" w:lineRule="auto"/>
        <w:rPr>
          <w:sz w:val="24"/>
          <w:szCs w:val="24"/>
        </w:rPr>
      </w:pPr>
      <w:r w:rsidDel="00000000" w:rsidR="00000000" w:rsidRPr="00000000">
        <w:rPr>
          <w:sz w:val="24"/>
          <w:szCs w:val="24"/>
          <w:rtl w:val="0"/>
        </w:rPr>
        <w:t xml:space="preserve">AUSTIN: Yeah. Take one stress from this. But it- but you manage to get through it, like-</w:t>
      </w:r>
    </w:p>
    <w:p w:rsidR="00000000" w:rsidDel="00000000" w:rsidP="00000000" w:rsidRDefault="00000000" w:rsidRPr="00000000" w14:paraId="00000588">
      <w:pPr>
        <w:spacing w:after="200" w:before="200" w:line="276" w:lineRule="auto"/>
        <w:rPr>
          <w:sz w:val="24"/>
          <w:szCs w:val="24"/>
        </w:rPr>
      </w:pPr>
      <w:r w:rsidDel="00000000" w:rsidR="00000000" w:rsidRPr="00000000">
        <w:rPr>
          <w:sz w:val="24"/>
          <w:szCs w:val="24"/>
          <w:rtl w:val="0"/>
        </w:rPr>
        <w:t xml:space="preserve">JACK: So I think what happens is that in the onslaught of all these aggressive questions, Hitchcock starts crying.</w:t>
      </w:r>
    </w:p>
    <w:p w:rsidR="00000000" w:rsidDel="00000000" w:rsidP="00000000" w:rsidRDefault="00000000" w:rsidRPr="00000000" w14:paraId="00000589">
      <w:pPr>
        <w:spacing w:after="200" w:before="200" w:line="276" w:lineRule="auto"/>
        <w:rPr>
          <w:sz w:val="24"/>
          <w:szCs w:val="24"/>
        </w:rPr>
      </w:pPr>
      <w:r w:rsidDel="00000000" w:rsidR="00000000" w:rsidRPr="00000000">
        <w:rPr>
          <w:sz w:val="24"/>
          <w:szCs w:val="24"/>
          <w:rtl w:val="0"/>
        </w:rPr>
        <w:t xml:space="preserve">[Ali awws]</w:t>
      </w:r>
    </w:p>
    <w:p w:rsidR="00000000" w:rsidDel="00000000" w:rsidP="00000000" w:rsidRDefault="00000000" w:rsidRPr="00000000" w14:paraId="0000058A">
      <w:pPr>
        <w:spacing w:after="200" w:before="200" w:line="276" w:lineRule="auto"/>
        <w:ind w:left="720" w:firstLine="0"/>
        <w:rPr>
          <w:sz w:val="24"/>
          <w:szCs w:val="24"/>
        </w:rPr>
      </w:pPr>
      <w:r w:rsidDel="00000000" w:rsidR="00000000" w:rsidRPr="00000000">
        <w:rPr>
          <w:sz w:val="24"/>
          <w:szCs w:val="24"/>
          <w:rtl w:val="0"/>
        </w:rPr>
        <w:t xml:space="preserve">AUSTIN (as Ali): I'm just saying- you should pay attention to where your boy is, if he's actually this- are you? [sighs] Sir, are you crying? [Sylvia laughs] Oh my god,</w:t>
      </w:r>
    </w:p>
    <w:p w:rsidR="00000000" w:rsidDel="00000000" w:rsidP="00000000" w:rsidRDefault="00000000" w:rsidRPr="00000000" w14:paraId="0000058B">
      <w:pPr>
        <w:spacing w:after="200" w:before="200" w:line="276" w:lineRule="auto"/>
        <w:ind w:firstLine="720"/>
        <w:rPr>
          <w:sz w:val="24"/>
          <w:szCs w:val="24"/>
        </w:rPr>
      </w:pPr>
      <w:r w:rsidDel="00000000" w:rsidR="00000000" w:rsidRPr="00000000">
        <w:rPr>
          <w:sz w:val="24"/>
          <w:szCs w:val="24"/>
          <w:rtl w:val="0"/>
        </w:rPr>
        <w:t xml:space="preserve">JACK (as Hitchcock): (quietly) No.</w:t>
      </w:r>
    </w:p>
    <w:p w:rsidR="00000000" w:rsidDel="00000000" w:rsidP="00000000" w:rsidRDefault="00000000" w:rsidRPr="00000000" w14:paraId="0000058C">
      <w:pPr>
        <w:spacing w:after="200" w:before="200" w:line="276" w:lineRule="auto"/>
        <w:rPr>
          <w:sz w:val="24"/>
          <w:szCs w:val="24"/>
        </w:rPr>
      </w:pPr>
      <w:r w:rsidDel="00000000" w:rsidR="00000000" w:rsidRPr="00000000">
        <w:rPr>
          <w:sz w:val="24"/>
          <w:szCs w:val="24"/>
          <w:rtl w:val="0"/>
        </w:rPr>
        <w:t xml:space="preserve">AUSTIN: They like, Ali like, rests their arm on one of the pala-dins [Dre shouts in laughter] and like-</w:t>
      </w:r>
    </w:p>
    <w:p w:rsidR="00000000" w:rsidDel="00000000" w:rsidP="00000000" w:rsidRDefault="00000000" w:rsidRPr="00000000" w14:paraId="0000058D">
      <w:pPr>
        <w:spacing w:after="200" w:before="200" w:line="276" w:lineRule="auto"/>
        <w:ind w:firstLine="720"/>
        <w:rPr>
          <w:sz w:val="24"/>
          <w:szCs w:val="24"/>
        </w:rPr>
      </w:pPr>
      <w:r w:rsidDel="00000000" w:rsidR="00000000" w:rsidRPr="00000000">
        <w:rPr>
          <w:sz w:val="24"/>
          <w:szCs w:val="24"/>
          <w:rtl w:val="0"/>
        </w:rPr>
        <w:t xml:space="preserve">JACK (as Hitchcock): (crying) It's just been such a day!</w:t>
      </w:r>
    </w:p>
    <w:p w:rsidR="00000000" w:rsidDel="00000000" w:rsidP="00000000" w:rsidRDefault="00000000" w:rsidRPr="00000000" w14:paraId="0000058E">
      <w:pPr>
        <w:spacing w:after="200" w:before="200" w:line="276" w:lineRule="auto"/>
        <w:rPr>
          <w:sz w:val="24"/>
          <w:szCs w:val="24"/>
        </w:rPr>
      </w:pPr>
      <w:r w:rsidDel="00000000" w:rsidR="00000000" w:rsidRPr="00000000">
        <w:rPr>
          <w:sz w:val="24"/>
          <w:szCs w:val="24"/>
          <w:rtl w:val="0"/>
        </w:rPr>
        <w:t xml:space="preserve">[Ali laughs]</w:t>
      </w:r>
    </w:p>
    <w:p w:rsidR="00000000" w:rsidDel="00000000" w:rsidP="00000000" w:rsidRDefault="00000000" w:rsidRPr="00000000" w14:paraId="0000058F">
      <w:pPr>
        <w:spacing w:after="200" w:before="200" w:line="276" w:lineRule="auto"/>
        <w:ind w:firstLine="720"/>
        <w:rPr>
          <w:sz w:val="24"/>
          <w:szCs w:val="24"/>
        </w:rPr>
      </w:pPr>
      <w:r w:rsidDel="00000000" w:rsidR="00000000" w:rsidRPr="00000000">
        <w:rPr>
          <w:sz w:val="24"/>
          <w:szCs w:val="24"/>
          <w:rtl w:val="0"/>
        </w:rPr>
        <w:t xml:space="preserve">AUSTIN (as Ali): I-I understand, let's go back in-</w:t>
      </w:r>
    </w:p>
    <w:p w:rsidR="00000000" w:rsidDel="00000000" w:rsidP="00000000" w:rsidRDefault="00000000" w:rsidRPr="00000000" w14:paraId="00000590">
      <w:pPr>
        <w:spacing w:after="200" w:before="200" w:line="276" w:lineRule="auto"/>
        <w:ind w:firstLine="720"/>
        <w:rPr>
          <w:sz w:val="24"/>
          <w:szCs w:val="24"/>
        </w:rPr>
      </w:pPr>
      <w:r w:rsidDel="00000000" w:rsidR="00000000" w:rsidRPr="00000000">
        <w:rPr>
          <w:sz w:val="24"/>
          <w:szCs w:val="24"/>
          <w:rtl w:val="0"/>
        </w:rPr>
        <w:t xml:space="preserve">JACK (as Hitchcock): And with his mother, too!</w:t>
      </w:r>
    </w:p>
    <w:p w:rsidR="00000000" w:rsidDel="00000000" w:rsidP="00000000" w:rsidRDefault="00000000" w:rsidRPr="00000000" w14:paraId="00000591">
      <w:pPr>
        <w:spacing w:after="200" w:before="200" w:line="276" w:lineRule="auto"/>
        <w:rPr>
          <w:sz w:val="24"/>
          <w:szCs w:val="24"/>
        </w:rPr>
      </w:pPr>
      <w:r w:rsidDel="00000000" w:rsidR="00000000" w:rsidRPr="00000000">
        <w:rPr>
          <w:sz w:val="24"/>
          <w:szCs w:val="24"/>
          <w:rtl w:val="0"/>
        </w:rPr>
        <w:t xml:space="preserve">AUSTIN: What do you- what?</w:t>
      </w:r>
    </w:p>
    <w:p w:rsidR="00000000" w:rsidDel="00000000" w:rsidP="00000000" w:rsidRDefault="00000000" w:rsidRPr="00000000" w14:paraId="00000592">
      <w:pPr>
        <w:spacing w:after="200" w:before="200" w:line="276" w:lineRule="auto"/>
        <w:ind w:firstLine="720"/>
        <w:rPr>
          <w:sz w:val="24"/>
          <w:szCs w:val="24"/>
        </w:rPr>
      </w:pPr>
      <w:r w:rsidDel="00000000" w:rsidR="00000000" w:rsidRPr="00000000">
        <w:rPr>
          <w:sz w:val="24"/>
          <w:szCs w:val="24"/>
          <w:rtl w:val="0"/>
        </w:rPr>
        <w:t xml:space="preserve">JACK (as Hitchcock): And with his mother, too!</w:t>
      </w:r>
    </w:p>
    <w:p w:rsidR="00000000" w:rsidDel="00000000" w:rsidP="00000000" w:rsidRDefault="00000000" w:rsidRPr="00000000" w14:paraId="00000593">
      <w:pPr>
        <w:spacing w:after="200" w:before="200" w:line="276" w:lineRule="auto"/>
        <w:ind w:firstLine="720"/>
        <w:rPr>
          <w:sz w:val="24"/>
          <w:szCs w:val="24"/>
        </w:rPr>
      </w:pPr>
      <w:r w:rsidDel="00000000" w:rsidR="00000000" w:rsidRPr="00000000">
        <w:rPr>
          <w:sz w:val="24"/>
          <w:szCs w:val="24"/>
          <w:rtl w:val="0"/>
        </w:rPr>
        <w:t xml:space="preserve">AUSTIN (as Ali): Is his mother missing?</w:t>
      </w:r>
    </w:p>
    <w:p w:rsidR="00000000" w:rsidDel="00000000" w:rsidP="00000000" w:rsidRDefault="00000000" w:rsidRPr="00000000" w14:paraId="00000594">
      <w:pPr>
        <w:spacing w:after="200" w:before="200" w:line="276" w:lineRule="auto"/>
        <w:ind w:firstLine="720"/>
        <w:rPr>
          <w:sz w:val="24"/>
          <w:szCs w:val="24"/>
        </w:rPr>
      </w:pPr>
      <w:r w:rsidDel="00000000" w:rsidR="00000000" w:rsidRPr="00000000">
        <w:rPr>
          <w:sz w:val="24"/>
          <w:szCs w:val="24"/>
          <w:rtl w:val="0"/>
        </w:rPr>
        <w:t xml:space="preserve">JACK (as Hitchcock): Uh...yes?</w:t>
      </w:r>
    </w:p>
    <w:p w:rsidR="00000000" w:rsidDel="00000000" w:rsidP="00000000" w:rsidRDefault="00000000" w:rsidRPr="00000000" w14:paraId="00000595">
      <w:pPr>
        <w:spacing w:after="200" w:before="200" w:line="276" w:lineRule="auto"/>
        <w:ind w:left="0" w:firstLine="0"/>
        <w:rPr>
          <w:sz w:val="24"/>
          <w:szCs w:val="24"/>
        </w:rPr>
      </w:pPr>
      <w:r w:rsidDel="00000000" w:rsidR="00000000" w:rsidRPr="00000000">
        <w:rPr>
          <w:sz w:val="24"/>
          <w:szCs w:val="24"/>
          <w:rtl w:val="0"/>
        </w:rPr>
        <w:t xml:space="preserve">[Ali laughs]</w:t>
      </w:r>
    </w:p>
    <w:p w:rsidR="00000000" w:rsidDel="00000000" w:rsidP="00000000" w:rsidRDefault="00000000" w:rsidRPr="00000000" w14:paraId="00000596">
      <w:pPr>
        <w:spacing w:after="200" w:before="200" w:line="276" w:lineRule="auto"/>
        <w:ind w:firstLine="720"/>
        <w:rPr>
          <w:sz w:val="24"/>
          <w:szCs w:val="24"/>
        </w:rPr>
      </w:pPr>
      <w:r w:rsidDel="00000000" w:rsidR="00000000" w:rsidRPr="00000000">
        <w:rPr>
          <w:sz w:val="24"/>
          <w:szCs w:val="24"/>
          <w:rtl w:val="0"/>
        </w:rPr>
        <w:t xml:space="preserve">AUSTIN (as Ali): She's- what's her name?</w:t>
      </w:r>
    </w:p>
    <w:p w:rsidR="00000000" w:rsidDel="00000000" w:rsidP="00000000" w:rsidRDefault="00000000" w:rsidRPr="00000000" w14:paraId="00000597">
      <w:pPr>
        <w:spacing w:after="200" w:before="200" w:line="276" w:lineRule="auto"/>
        <w:ind w:firstLine="720"/>
        <w:rPr>
          <w:sz w:val="24"/>
          <w:szCs w:val="24"/>
        </w:rPr>
      </w:pPr>
      <w:r w:rsidDel="00000000" w:rsidR="00000000" w:rsidRPr="00000000">
        <w:rPr>
          <w:sz w:val="24"/>
          <w:szCs w:val="24"/>
          <w:rtl w:val="0"/>
        </w:rPr>
        <w:t xml:space="preserve">JACK (as Hitchcock): [takes in a deep, shuddering breath] Uh...</w:t>
      </w:r>
    </w:p>
    <w:p w:rsidR="00000000" w:rsidDel="00000000" w:rsidP="00000000" w:rsidRDefault="00000000" w:rsidRPr="00000000" w14:paraId="00000598">
      <w:pPr>
        <w:spacing w:after="200" w:before="200" w:line="276" w:lineRule="auto"/>
        <w:rPr>
          <w:sz w:val="24"/>
          <w:szCs w:val="24"/>
        </w:rPr>
      </w:pPr>
      <w:r w:rsidDel="00000000" w:rsidR="00000000" w:rsidRPr="00000000">
        <w:rPr>
          <w:sz w:val="24"/>
          <w:szCs w:val="24"/>
          <w:rtl w:val="0"/>
        </w:rPr>
        <w:t xml:space="preserve">[Jack and Ali laugh]</w:t>
      </w:r>
    </w:p>
    <w:p w:rsidR="00000000" w:rsidDel="00000000" w:rsidP="00000000" w:rsidRDefault="00000000" w:rsidRPr="00000000" w14:paraId="00000599">
      <w:pPr>
        <w:spacing w:after="200" w:before="200" w:line="276" w:lineRule="auto"/>
        <w:ind w:firstLine="720"/>
        <w:rPr>
          <w:sz w:val="24"/>
          <w:szCs w:val="24"/>
        </w:rPr>
      </w:pPr>
      <w:r w:rsidDel="00000000" w:rsidR="00000000" w:rsidRPr="00000000">
        <w:rPr>
          <w:sz w:val="24"/>
          <w:szCs w:val="24"/>
          <w:rtl w:val="0"/>
        </w:rPr>
        <w:t xml:space="preserve">JACK (as Hitchcock): Emilia.</w:t>
      </w:r>
    </w:p>
    <w:p w:rsidR="00000000" w:rsidDel="00000000" w:rsidP="00000000" w:rsidRDefault="00000000" w:rsidRPr="00000000" w14:paraId="0000059A">
      <w:pPr>
        <w:spacing w:after="200" w:before="200" w:line="276" w:lineRule="auto"/>
        <w:ind w:left="720" w:firstLine="0"/>
        <w:rPr>
          <w:sz w:val="24"/>
          <w:szCs w:val="24"/>
        </w:rPr>
      </w:pPr>
      <w:r w:rsidDel="00000000" w:rsidR="00000000" w:rsidRPr="00000000">
        <w:rPr>
          <w:sz w:val="24"/>
          <w:szCs w:val="24"/>
          <w:rtl w:val="0"/>
        </w:rPr>
        <w:t xml:space="preserve">AUSTIN (as Ali): Emilia. Are you here? [PAUSE] Emilia isn't here, sir. I'm gonna need to ask you- Jeremy, hey Jeremy, open the door.</w:t>
      </w:r>
    </w:p>
    <w:p w:rsidR="00000000" w:rsidDel="00000000" w:rsidP="00000000" w:rsidRDefault="00000000" w:rsidRPr="00000000" w14:paraId="0000059B">
      <w:pPr>
        <w:spacing w:after="200" w:before="200" w:line="276" w:lineRule="auto"/>
        <w:rPr>
          <w:sz w:val="24"/>
          <w:szCs w:val="24"/>
        </w:rPr>
      </w:pPr>
      <w:r w:rsidDel="00000000" w:rsidR="00000000" w:rsidRPr="00000000">
        <w:rPr>
          <w:sz w:val="24"/>
          <w:szCs w:val="24"/>
          <w:rtl w:val="0"/>
        </w:rPr>
        <w:t xml:space="preserve">ALI: Wh- before the door opens, can I jump into Jack's coat? 'cause it's dark.</w:t>
      </w:r>
    </w:p>
    <w:p w:rsidR="00000000" w:rsidDel="00000000" w:rsidP="00000000" w:rsidRDefault="00000000" w:rsidRPr="00000000" w14:paraId="0000059C">
      <w:pPr>
        <w:spacing w:after="200" w:before="200" w:line="276" w:lineRule="auto"/>
        <w:rPr>
          <w:sz w:val="24"/>
          <w:szCs w:val="24"/>
        </w:rPr>
      </w:pPr>
      <w:r w:rsidDel="00000000" w:rsidR="00000000" w:rsidRPr="00000000">
        <w:rPr>
          <w:sz w:val="24"/>
          <w:szCs w:val="24"/>
          <w:rtl w:val="0"/>
        </w:rPr>
        <w:t xml:space="preserve">[Jack gasps]</w:t>
      </w:r>
    </w:p>
    <w:p w:rsidR="00000000" w:rsidDel="00000000" w:rsidP="00000000" w:rsidRDefault="00000000" w:rsidRPr="00000000" w14:paraId="0000059D">
      <w:pPr>
        <w:spacing w:after="200" w:before="200" w:line="276" w:lineRule="auto"/>
        <w:rPr>
          <w:sz w:val="24"/>
          <w:szCs w:val="24"/>
        </w:rPr>
      </w:pPr>
      <w:r w:rsidDel="00000000" w:rsidR="00000000" w:rsidRPr="00000000">
        <w:rPr>
          <w:sz w:val="24"/>
          <w:szCs w:val="24"/>
          <w:rtl w:val="0"/>
        </w:rPr>
        <w:t xml:space="preserve">AUSTIN: Are you already, were you awake in this- in here? As the cat?</w:t>
      </w:r>
    </w:p>
    <w:p w:rsidR="00000000" w:rsidDel="00000000" w:rsidP="00000000" w:rsidRDefault="00000000" w:rsidRPr="00000000" w14:paraId="0000059E">
      <w:pPr>
        <w:spacing w:after="200" w:before="200" w:line="276" w:lineRule="auto"/>
        <w:rPr>
          <w:sz w:val="24"/>
          <w:szCs w:val="24"/>
        </w:rPr>
      </w:pPr>
      <w:r w:rsidDel="00000000" w:rsidR="00000000" w:rsidRPr="00000000">
        <w:rPr>
          <w:sz w:val="24"/>
          <w:szCs w:val="24"/>
          <w:rtl w:val="0"/>
        </w:rPr>
        <w:t xml:space="preserve">ALI: I think-</w:t>
      </w:r>
    </w:p>
    <w:p w:rsidR="00000000" w:rsidDel="00000000" w:rsidP="00000000" w:rsidRDefault="00000000" w:rsidRPr="00000000" w14:paraId="0000059F">
      <w:pPr>
        <w:spacing w:after="200" w:before="200" w:line="276" w:lineRule="auto"/>
        <w:rPr>
          <w:sz w:val="24"/>
          <w:szCs w:val="24"/>
        </w:rPr>
      </w:pPr>
      <w:r w:rsidDel="00000000" w:rsidR="00000000" w:rsidRPr="00000000">
        <w:rPr>
          <w:sz w:val="24"/>
          <w:szCs w:val="24"/>
          <w:rtl w:val="0"/>
        </w:rPr>
        <w:t xml:space="preserve">AUSTIN: And if so, what happens to your body? [Ali laughs] Your other body?</w:t>
      </w:r>
    </w:p>
    <w:p w:rsidR="00000000" w:rsidDel="00000000" w:rsidP="00000000" w:rsidRDefault="00000000" w:rsidRPr="00000000" w14:paraId="000005A0">
      <w:pPr>
        <w:spacing w:after="200" w:before="200" w:line="276" w:lineRule="auto"/>
        <w:rPr>
          <w:sz w:val="24"/>
          <w:szCs w:val="24"/>
        </w:rPr>
      </w:pPr>
      <w:r w:rsidDel="00000000" w:rsidR="00000000" w:rsidRPr="00000000">
        <w:rPr>
          <w:sz w:val="24"/>
          <w:szCs w:val="24"/>
          <w:rtl w:val="0"/>
        </w:rPr>
        <w:t xml:space="preserve">ALI: I think Sige is looking over it. It's just standing there.</w:t>
      </w:r>
    </w:p>
    <w:p w:rsidR="00000000" w:rsidDel="00000000" w:rsidP="00000000" w:rsidRDefault="00000000" w:rsidRPr="00000000" w14:paraId="000005A1">
      <w:pPr>
        <w:spacing w:after="200" w:before="200" w:line="276" w:lineRule="auto"/>
        <w:rPr>
          <w:sz w:val="24"/>
          <w:szCs w:val="24"/>
        </w:rPr>
      </w:pPr>
      <w:r w:rsidDel="00000000" w:rsidR="00000000" w:rsidRPr="00000000">
        <w:rPr>
          <w:sz w:val="24"/>
          <w:szCs w:val="24"/>
          <w:rtl w:val="0"/>
        </w:rPr>
        <w:t xml:space="preserve">AUSTIN: Okay, so it can stand under its own power.</w:t>
      </w:r>
    </w:p>
    <w:p w:rsidR="00000000" w:rsidDel="00000000" w:rsidP="00000000" w:rsidRDefault="00000000" w:rsidRPr="00000000" w14:paraId="000005A2">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5A3">
      <w:pPr>
        <w:spacing w:after="200" w:before="200" w:line="276" w:lineRule="auto"/>
        <w:rPr>
          <w:sz w:val="24"/>
          <w:szCs w:val="24"/>
        </w:rPr>
      </w:pPr>
      <w:r w:rsidDel="00000000" w:rsidR="00000000" w:rsidRPr="00000000">
        <w:rPr>
          <w:sz w:val="24"/>
          <w:szCs w:val="24"/>
          <w:rtl w:val="0"/>
        </w:rPr>
        <w:t xml:space="preserve">AUSTIN: It doesn't just collapse under its weight.</w:t>
      </w:r>
    </w:p>
    <w:p w:rsidR="00000000" w:rsidDel="00000000" w:rsidP="00000000" w:rsidRDefault="00000000" w:rsidRPr="00000000" w14:paraId="000005A4">
      <w:pPr>
        <w:spacing w:after="200" w:before="200" w:line="276" w:lineRule="auto"/>
        <w:rPr>
          <w:sz w:val="24"/>
          <w:szCs w:val="24"/>
        </w:rPr>
      </w:pPr>
      <w:r w:rsidDel="00000000" w:rsidR="00000000" w:rsidRPr="00000000">
        <w:rPr>
          <w:sz w:val="24"/>
          <w:szCs w:val="24"/>
          <w:rtl w:val="0"/>
        </w:rPr>
        <w:t xml:space="preserve">ALI: It's a statue. It's a statue!</w:t>
      </w:r>
    </w:p>
    <w:p w:rsidR="00000000" w:rsidDel="00000000" w:rsidP="00000000" w:rsidRDefault="00000000" w:rsidRPr="00000000" w14:paraId="000005A5">
      <w:pPr>
        <w:spacing w:after="200" w:before="200" w:line="276" w:lineRule="auto"/>
        <w:rPr>
          <w:sz w:val="24"/>
          <w:szCs w:val="24"/>
        </w:rPr>
      </w:pPr>
      <w:r w:rsidDel="00000000" w:rsidR="00000000" w:rsidRPr="00000000">
        <w:rPr>
          <w:sz w:val="24"/>
          <w:szCs w:val="24"/>
          <w:rtl w:val="0"/>
        </w:rPr>
        <w:t xml:space="preserve">AUSTIN: Okay. But that means it's just standing- okay. Cool. Then yes, you can totally do that.</w:t>
      </w:r>
    </w:p>
    <w:p w:rsidR="00000000" w:rsidDel="00000000" w:rsidP="00000000" w:rsidRDefault="00000000" w:rsidRPr="00000000" w14:paraId="000005A6">
      <w:pPr>
        <w:spacing w:after="200" w:before="200" w:line="276" w:lineRule="auto"/>
        <w:rPr>
          <w:sz w:val="24"/>
          <w:szCs w:val="24"/>
        </w:rPr>
      </w:pPr>
      <w:r w:rsidDel="00000000" w:rsidR="00000000" w:rsidRPr="00000000">
        <w:rPr>
          <w:sz w:val="24"/>
          <w:szCs w:val="24"/>
          <w:rtl w:val="0"/>
        </w:rPr>
        <w:t xml:space="preserve">[PAUSE]</w:t>
      </w:r>
    </w:p>
    <w:p w:rsidR="00000000" w:rsidDel="00000000" w:rsidP="00000000" w:rsidRDefault="00000000" w:rsidRPr="00000000" w14:paraId="000005A7">
      <w:pPr>
        <w:spacing w:after="200" w:before="200" w:line="276" w:lineRule="auto"/>
        <w:rPr>
          <w:sz w:val="24"/>
          <w:szCs w:val="24"/>
        </w:rPr>
      </w:pPr>
      <w:r w:rsidDel="00000000" w:rsidR="00000000" w:rsidRPr="00000000">
        <w:rPr>
          <w:sz w:val="24"/>
          <w:szCs w:val="24"/>
          <w:rtl w:val="0"/>
        </w:rPr>
        <w:t xml:space="preserve">JACK: Uh- do you do this noticeably?</w:t>
      </w:r>
    </w:p>
    <w:p w:rsidR="00000000" w:rsidDel="00000000" w:rsidP="00000000" w:rsidRDefault="00000000" w:rsidRPr="00000000" w14:paraId="000005A8">
      <w:pPr>
        <w:spacing w:after="200" w:before="200" w:line="276" w:lineRule="auto"/>
        <w:rPr>
          <w:sz w:val="24"/>
          <w:szCs w:val="24"/>
        </w:rPr>
      </w:pPr>
      <w:r w:rsidDel="00000000" w:rsidR="00000000" w:rsidRPr="00000000">
        <w:rPr>
          <w:sz w:val="24"/>
          <w:szCs w:val="24"/>
          <w:rtl w:val="0"/>
        </w:rPr>
        <w:t xml:space="preserve">ALI: Uh- I do it when like- she* closes the door and it's dark?</w:t>
      </w:r>
    </w:p>
    <w:p w:rsidR="00000000" w:rsidDel="00000000" w:rsidP="00000000" w:rsidRDefault="00000000" w:rsidRPr="00000000" w14:paraId="000005A9">
      <w:pPr>
        <w:spacing w:after="200" w:before="200" w:line="276" w:lineRule="auto"/>
        <w:rPr>
          <w:sz w:val="24"/>
          <w:szCs w:val="24"/>
        </w:rPr>
      </w:pPr>
      <w:r w:rsidDel="00000000" w:rsidR="00000000" w:rsidRPr="00000000">
        <w:rPr>
          <w:sz w:val="24"/>
          <w:szCs w:val="24"/>
          <w:rtl w:val="0"/>
        </w:rPr>
        <w:t xml:space="preserve">JACK: Ah, okay.</w:t>
      </w:r>
    </w:p>
    <w:p w:rsidR="00000000" w:rsidDel="00000000" w:rsidP="00000000" w:rsidRDefault="00000000" w:rsidRPr="00000000" w14:paraId="000005AA">
      <w:pPr>
        <w:spacing w:after="200" w:before="200" w:line="276" w:lineRule="auto"/>
        <w:rPr>
          <w:sz w:val="24"/>
          <w:szCs w:val="24"/>
        </w:rPr>
      </w:pPr>
      <w:r w:rsidDel="00000000" w:rsidR="00000000" w:rsidRPr="00000000">
        <w:rPr>
          <w:sz w:val="24"/>
          <w:szCs w:val="24"/>
          <w:rtl w:val="0"/>
        </w:rPr>
        <w:t xml:space="preserve">ALI: So I can just. Yeah.</w:t>
      </w:r>
    </w:p>
    <w:p w:rsidR="00000000" w:rsidDel="00000000" w:rsidP="00000000" w:rsidRDefault="00000000" w:rsidRPr="00000000" w14:paraId="000005AB">
      <w:pPr>
        <w:spacing w:after="200" w:before="200" w:line="276" w:lineRule="auto"/>
        <w:rPr>
          <w:sz w:val="24"/>
          <w:szCs w:val="24"/>
        </w:rPr>
      </w:pPr>
      <w:r w:rsidDel="00000000" w:rsidR="00000000" w:rsidRPr="00000000">
        <w:rPr>
          <w:sz w:val="24"/>
          <w:szCs w:val="24"/>
          <w:rtl w:val="0"/>
        </w:rPr>
        <w:t xml:space="preserve">AUSTIN: Okay. Now you have a cat- yes.</w:t>
      </w:r>
    </w:p>
    <w:p w:rsidR="00000000" w:rsidDel="00000000" w:rsidP="00000000" w:rsidRDefault="00000000" w:rsidRPr="00000000" w14:paraId="000005AC">
      <w:pPr>
        <w:spacing w:after="200" w:before="200" w:line="276" w:lineRule="auto"/>
        <w:ind w:firstLine="720"/>
        <w:rPr>
          <w:sz w:val="24"/>
          <w:szCs w:val="24"/>
        </w:rPr>
      </w:pPr>
      <w:r w:rsidDel="00000000" w:rsidR="00000000" w:rsidRPr="00000000">
        <w:rPr>
          <w:sz w:val="24"/>
          <w:szCs w:val="24"/>
          <w:rtl w:val="0"/>
        </w:rPr>
        <w:t xml:space="preserve">JACK (as Hitchcock): Should we go and get some- croissants?</w:t>
      </w:r>
    </w:p>
    <w:p w:rsidR="00000000" w:rsidDel="00000000" w:rsidP="00000000" w:rsidRDefault="00000000" w:rsidRPr="00000000" w14:paraId="000005AD">
      <w:pPr>
        <w:spacing w:after="200" w:before="200" w:line="276" w:lineRule="auto"/>
        <w:ind w:left="720" w:firstLine="0"/>
        <w:rPr>
          <w:sz w:val="24"/>
          <w:szCs w:val="24"/>
        </w:rPr>
      </w:pPr>
      <w:r w:rsidDel="00000000" w:rsidR="00000000" w:rsidRPr="00000000">
        <w:rPr>
          <w:sz w:val="24"/>
          <w:szCs w:val="24"/>
          <w:rtl w:val="0"/>
        </w:rPr>
        <w:t xml:space="preserve">AUSTIN (as Ali): Yes, let's go and get you- yes.</w:t>
      </w:r>
    </w:p>
    <w:p w:rsidR="00000000" w:rsidDel="00000000" w:rsidP="00000000" w:rsidRDefault="00000000" w:rsidRPr="00000000" w14:paraId="000005AE">
      <w:pPr>
        <w:spacing w:after="200" w:before="200" w:line="276" w:lineRule="auto"/>
        <w:rPr>
          <w:sz w:val="24"/>
          <w:szCs w:val="24"/>
        </w:rPr>
      </w:pPr>
      <w:r w:rsidDel="00000000" w:rsidR="00000000" w:rsidRPr="00000000">
        <w:rPr>
          <w:sz w:val="24"/>
          <w:szCs w:val="24"/>
          <w:rtl w:val="0"/>
        </w:rPr>
        <w:t xml:space="preserve">AUSTIN: And they open the door and go back into the luncheon car. [Dre giggles] A good effort to try and get closer to the front of the car. Good. But now, look, the cat is with you.</w:t>
      </w:r>
    </w:p>
    <w:p w:rsidR="00000000" w:rsidDel="00000000" w:rsidP="00000000" w:rsidRDefault="00000000" w:rsidRPr="00000000" w14:paraId="000005AF">
      <w:pPr>
        <w:spacing w:after="200" w:before="200" w:line="276" w:lineRule="auto"/>
        <w:rPr>
          <w:sz w:val="24"/>
          <w:szCs w:val="24"/>
        </w:rPr>
      </w:pPr>
      <w:r w:rsidDel="00000000" w:rsidR="00000000" w:rsidRPr="00000000">
        <w:rPr>
          <w:sz w:val="24"/>
          <w:szCs w:val="24"/>
          <w:rtl w:val="0"/>
        </w:rPr>
        <w:t xml:space="preserve">JACK: Yeah! I got a cat.</w:t>
      </w:r>
    </w:p>
    <w:p w:rsidR="00000000" w:rsidDel="00000000" w:rsidP="00000000" w:rsidRDefault="00000000" w:rsidRPr="00000000" w14:paraId="000005B0">
      <w:pPr>
        <w:spacing w:after="200" w:before="200" w:line="276" w:lineRule="auto"/>
        <w:rPr>
          <w:sz w:val="24"/>
          <w:szCs w:val="24"/>
        </w:rPr>
      </w:pPr>
      <w:r w:rsidDel="00000000" w:rsidR="00000000" w:rsidRPr="00000000">
        <w:rPr>
          <w:sz w:val="24"/>
          <w:szCs w:val="24"/>
          <w:rtl w:val="0"/>
        </w:rPr>
        <w:t xml:space="preserve">AUSTIN: Um, I should actually mark what's in there now. So now you know that the pala-din are in here, in the fifth car, and then you know that- we also just already know that Castille is here, back with Sige. And that Aubrey is in the engine room. Okay. Uh, I'm gonna advance a- that clock again. I'll let you know, that this just- you know this, that's the mission clock. This train's gonna get where it's gonna get eventually, and then it's gonna like, be in a place where you can't just get at stuff? There will be lots more guards, eventually.</w:t>
      </w:r>
    </w:p>
    <w:p w:rsidR="00000000" w:rsidDel="00000000" w:rsidP="00000000" w:rsidRDefault="00000000" w:rsidRPr="00000000" w14:paraId="000005B1">
      <w:pPr>
        <w:spacing w:after="200" w:before="200" w:line="276" w:lineRule="auto"/>
        <w:ind w:firstLine="720"/>
        <w:rPr>
          <w:sz w:val="24"/>
          <w:szCs w:val="24"/>
        </w:rPr>
      </w:pPr>
      <w:r w:rsidDel="00000000" w:rsidR="00000000" w:rsidRPr="00000000">
        <w:rPr>
          <w:sz w:val="24"/>
          <w:szCs w:val="24"/>
          <w:rtl w:val="0"/>
        </w:rPr>
        <w:t xml:space="preserve"> Um, also, you get- so at this point, you get to like, right down the middle here? And then the train lifts into the air, with new supports that are being built under it as it goes. And it turns right, and starts going through Helianthus Parish, above all of the people who work and live there. But, you know, it's basically like, forty flights up, or something. Uh, and it's building like- like, um almost like roller coaster track underneath it. A huge bridge that lifts it up and over those people. And you can- we probably get a shot of that one person who was like 'I'll beat you to the factories for sure!' and like, no. No you super won't. [Dre laughs] </w:t>
      </w:r>
    </w:p>
    <w:p w:rsidR="00000000" w:rsidDel="00000000" w:rsidP="00000000" w:rsidRDefault="00000000" w:rsidRPr="00000000" w14:paraId="000005B2">
      <w:pPr>
        <w:spacing w:after="200" w:before="200" w:line="276" w:lineRule="auto"/>
        <w:ind w:firstLine="720"/>
        <w:rPr>
          <w:sz w:val="24"/>
          <w:szCs w:val="24"/>
        </w:rPr>
      </w:pPr>
      <w:r w:rsidDel="00000000" w:rsidR="00000000" w:rsidRPr="00000000">
        <w:rPr>
          <w:sz w:val="24"/>
          <w:szCs w:val="24"/>
          <w:rtl w:val="0"/>
        </w:rPr>
        <w:t xml:space="preserve">Let's talk about Sige. What are you up to?</w:t>
      </w:r>
    </w:p>
    <w:p w:rsidR="00000000" w:rsidDel="00000000" w:rsidP="00000000" w:rsidRDefault="00000000" w:rsidRPr="00000000" w14:paraId="000005B3">
      <w:pPr>
        <w:spacing w:after="200" w:before="200" w:line="276" w:lineRule="auto"/>
        <w:rPr>
          <w:sz w:val="24"/>
          <w:szCs w:val="24"/>
        </w:rPr>
      </w:pPr>
      <w:r w:rsidDel="00000000" w:rsidR="00000000" w:rsidRPr="00000000">
        <w:rPr>
          <w:sz w:val="24"/>
          <w:szCs w:val="24"/>
          <w:rtl w:val="0"/>
        </w:rPr>
        <w:t xml:space="preserve">DRE: Um, is this...is this car just another passenger car?</w:t>
      </w:r>
    </w:p>
    <w:p w:rsidR="00000000" w:rsidDel="00000000" w:rsidP="00000000" w:rsidRDefault="00000000" w:rsidRPr="00000000" w14:paraId="000005B4">
      <w:pPr>
        <w:spacing w:after="200" w:before="200" w:line="276" w:lineRule="auto"/>
        <w:rPr>
          <w:sz w:val="24"/>
          <w:szCs w:val="24"/>
        </w:rPr>
      </w:pPr>
      <w:r w:rsidDel="00000000" w:rsidR="00000000" w:rsidRPr="00000000">
        <w:rPr>
          <w:sz w:val="24"/>
          <w:szCs w:val="24"/>
          <w:rtl w:val="0"/>
        </w:rPr>
        <w:t xml:space="preserve">AUSTIN: Yeah, it's another passenger car.</w:t>
      </w:r>
    </w:p>
    <w:p w:rsidR="00000000" w:rsidDel="00000000" w:rsidP="00000000" w:rsidRDefault="00000000" w:rsidRPr="00000000" w14:paraId="000005B5">
      <w:pPr>
        <w:spacing w:after="200" w:before="200" w:line="276" w:lineRule="auto"/>
        <w:rPr>
          <w:sz w:val="24"/>
          <w:szCs w:val="24"/>
        </w:rPr>
      </w:pPr>
      <w:r w:rsidDel="00000000" w:rsidR="00000000" w:rsidRPr="00000000">
        <w:rPr>
          <w:sz w:val="24"/>
          <w:szCs w:val="24"/>
          <w:rtl w:val="0"/>
        </w:rPr>
        <w:t xml:space="preserve">DRE: Okay. Uh, I mean if our mission clock is going, because this train is running, we could just try to stop this train from running.</w:t>
      </w:r>
    </w:p>
    <w:p w:rsidR="00000000" w:rsidDel="00000000" w:rsidP="00000000" w:rsidRDefault="00000000" w:rsidRPr="00000000" w14:paraId="000005B6">
      <w:pPr>
        <w:spacing w:after="200" w:before="200" w:line="276" w:lineRule="auto"/>
        <w:rPr>
          <w:sz w:val="24"/>
          <w:szCs w:val="24"/>
        </w:rPr>
      </w:pPr>
      <w:r w:rsidDel="00000000" w:rsidR="00000000" w:rsidRPr="00000000">
        <w:rPr>
          <w:sz w:val="24"/>
          <w:szCs w:val="24"/>
          <w:rtl w:val="0"/>
        </w:rPr>
        <w:t xml:space="preserve">AUSTIN: (laughing) That is a thing you could do!</w:t>
      </w:r>
    </w:p>
    <w:p w:rsidR="00000000" w:rsidDel="00000000" w:rsidP="00000000" w:rsidRDefault="00000000" w:rsidRPr="00000000" w14:paraId="000005B7">
      <w:pPr>
        <w:spacing w:after="200" w:before="200" w:line="276" w:lineRule="auto"/>
        <w:rPr>
          <w:sz w:val="24"/>
          <w:szCs w:val="24"/>
        </w:rPr>
      </w:pPr>
      <w:r w:rsidDel="00000000" w:rsidR="00000000" w:rsidRPr="00000000">
        <w:rPr>
          <w:sz w:val="24"/>
          <w:szCs w:val="24"/>
          <w:rtl w:val="0"/>
        </w:rPr>
        <w:t xml:space="preserve">ALI: We could do that!</w:t>
      </w:r>
    </w:p>
    <w:p w:rsidR="00000000" w:rsidDel="00000000" w:rsidP="00000000" w:rsidRDefault="00000000" w:rsidRPr="00000000" w14:paraId="000005B8">
      <w:pPr>
        <w:spacing w:after="200" w:before="200" w:line="276" w:lineRule="auto"/>
        <w:rPr>
          <w:sz w:val="24"/>
          <w:szCs w:val="24"/>
        </w:rPr>
      </w:pPr>
      <w:r w:rsidDel="00000000" w:rsidR="00000000" w:rsidRPr="00000000">
        <w:rPr>
          <w:sz w:val="24"/>
          <w:szCs w:val="24"/>
          <w:rtl w:val="0"/>
        </w:rPr>
        <w:t xml:space="preserve">AUSTIN: I like how you think!</w:t>
      </w:r>
    </w:p>
    <w:p w:rsidR="00000000" w:rsidDel="00000000" w:rsidP="00000000" w:rsidRDefault="00000000" w:rsidRPr="00000000" w14:paraId="000005B9">
      <w:pPr>
        <w:spacing w:after="200" w:before="200" w:line="276" w:lineRule="auto"/>
        <w:rPr>
          <w:sz w:val="24"/>
          <w:szCs w:val="24"/>
        </w:rPr>
      </w:pPr>
      <w:r w:rsidDel="00000000" w:rsidR="00000000" w:rsidRPr="00000000">
        <w:rPr>
          <w:sz w:val="24"/>
          <w:szCs w:val="24"/>
          <w:rtl w:val="0"/>
        </w:rPr>
        <w:t xml:space="preserve">SYLVIA (whispering very close to the mic): I was thinking the exact same thing.</w:t>
      </w:r>
    </w:p>
    <w:p w:rsidR="00000000" w:rsidDel="00000000" w:rsidP="00000000" w:rsidRDefault="00000000" w:rsidRPr="00000000" w14:paraId="000005BA">
      <w:pPr>
        <w:spacing w:after="200" w:before="200" w:line="276" w:lineRule="auto"/>
        <w:rPr>
          <w:sz w:val="24"/>
          <w:szCs w:val="24"/>
        </w:rPr>
      </w:pPr>
      <w:r w:rsidDel="00000000" w:rsidR="00000000" w:rsidRPr="00000000">
        <w:rPr>
          <w:sz w:val="24"/>
          <w:szCs w:val="24"/>
          <w:rtl w:val="0"/>
        </w:rPr>
        <w:t xml:space="preserve">[Ali and Dre laugh]</w:t>
      </w:r>
    </w:p>
    <w:p w:rsidR="00000000" w:rsidDel="00000000" w:rsidP="00000000" w:rsidRDefault="00000000" w:rsidRPr="00000000" w14:paraId="000005BB">
      <w:pPr>
        <w:spacing w:after="200" w:before="200" w:line="276" w:lineRule="auto"/>
        <w:rPr>
          <w:sz w:val="24"/>
          <w:szCs w:val="24"/>
        </w:rPr>
      </w:pPr>
      <w:r w:rsidDel="00000000" w:rsidR="00000000" w:rsidRPr="00000000">
        <w:rPr>
          <w:sz w:val="24"/>
          <w:szCs w:val="24"/>
          <w:rtl w:val="0"/>
        </w:rPr>
        <w:t xml:space="preserve">DRE: Um...is Ca-Castille are you back in your body?</w:t>
      </w:r>
    </w:p>
    <w:p w:rsidR="00000000" w:rsidDel="00000000" w:rsidP="00000000" w:rsidRDefault="00000000" w:rsidRPr="00000000" w14:paraId="000005BC">
      <w:pPr>
        <w:spacing w:after="200" w:before="200" w:line="276" w:lineRule="auto"/>
        <w:rPr>
          <w:sz w:val="24"/>
          <w:szCs w:val="24"/>
        </w:rPr>
      </w:pPr>
      <w:r w:rsidDel="00000000" w:rsidR="00000000" w:rsidRPr="00000000">
        <w:rPr>
          <w:sz w:val="24"/>
          <w:szCs w:val="24"/>
          <w:rtl w:val="0"/>
        </w:rPr>
        <w:t xml:space="preserve">ALI: Yes.</w:t>
      </w:r>
    </w:p>
    <w:p w:rsidR="00000000" w:rsidDel="00000000" w:rsidP="00000000" w:rsidRDefault="00000000" w:rsidRPr="00000000" w14:paraId="000005BD">
      <w:pPr>
        <w:spacing w:after="200" w:before="200" w:line="276"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5BE">
      <w:pPr>
        <w:spacing w:after="200" w:before="200" w:line="276" w:lineRule="auto"/>
        <w:rPr>
          <w:sz w:val="24"/>
          <w:szCs w:val="24"/>
        </w:rPr>
      </w:pPr>
      <w:r w:rsidDel="00000000" w:rsidR="00000000" w:rsidRPr="00000000">
        <w:rPr>
          <w:sz w:val="24"/>
          <w:szCs w:val="24"/>
          <w:rtl w:val="0"/>
        </w:rPr>
        <w:t xml:space="preserve">JACK: So have I just got like, a functionally dead cat in my coat?</w:t>
      </w:r>
    </w:p>
    <w:p w:rsidR="00000000" w:rsidDel="00000000" w:rsidP="00000000" w:rsidRDefault="00000000" w:rsidRPr="00000000" w14:paraId="000005BF">
      <w:pPr>
        <w:spacing w:after="200" w:before="200" w:line="276" w:lineRule="auto"/>
        <w:rPr>
          <w:sz w:val="24"/>
          <w:szCs w:val="24"/>
        </w:rPr>
      </w:pPr>
      <w:r w:rsidDel="00000000" w:rsidR="00000000" w:rsidRPr="00000000">
        <w:rPr>
          <w:sz w:val="24"/>
          <w:szCs w:val="24"/>
          <w:rtl w:val="0"/>
        </w:rPr>
        <w:t xml:space="preserve">(overlapping)</w:t>
        <w:br w:type="textWrapping"/>
        <w:t xml:space="preserve">ALI: You have-you have a- yeah, you have a beautiful statue.</w:t>
        <w:br w:type="textWrapping"/>
        <w:t xml:space="preserve">AUSTIN: No, it's a porcelain cat statue.</w:t>
        <w:br w:type="textWrapping"/>
        <w:t xml:space="preserve">DRE: It's a little statue.</w:t>
        <w:br w:type="textWrapping"/>
        <w:t xml:space="preserve">JACK: Oh, okay.</w:t>
      </w:r>
    </w:p>
    <w:p w:rsidR="00000000" w:rsidDel="00000000" w:rsidP="00000000" w:rsidRDefault="00000000" w:rsidRPr="00000000" w14:paraId="000005C0">
      <w:pPr>
        <w:spacing w:after="200" w:before="200" w:line="276" w:lineRule="auto"/>
        <w:rPr>
          <w:sz w:val="24"/>
          <w:szCs w:val="24"/>
        </w:rPr>
      </w:pPr>
      <w:r w:rsidDel="00000000" w:rsidR="00000000" w:rsidRPr="00000000">
        <w:rPr>
          <w:sz w:val="24"/>
          <w:szCs w:val="24"/>
          <w:rtl w:val="0"/>
        </w:rPr>
        <w:t xml:space="preserve">AUSTIN: You- you I imagine, I imagine that Hawthorne like sits down- not Hawthorne, Hitchcock. Uh, sits down, and like (laughing) puts the statue on the, like on the cafe bar? [Jack laughs] Uh, and then a nice like, bald man pours you a little cup of- like a little cup of coffee?</w:t>
      </w:r>
    </w:p>
    <w:p w:rsidR="00000000" w:rsidDel="00000000" w:rsidP="00000000" w:rsidRDefault="00000000" w:rsidRPr="00000000" w14:paraId="000005C1">
      <w:pPr>
        <w:spacing w:after="200" w:before="200" w:line="276" w:lineRule="auto"/>
        <w:rPr>
          <w:sz w:val="24"/>
          <w:szCs w:val="24"/>
        </w:rPr>
      </w:pPr>
      <w:r w:rsidDel="00000000" w:rsidR="00000000" w:rsidRPr="00000000">
        <w:rPr>
          <w:sz w:val="24"/>
          <w:szCs w:val="24"/>
          <w:rtl w:val="0"/>
        </w:rPr>
        <w:t xml:space="preserve">JACK: Like, 'this'll fortify you, sir.' Hands it over.</w:t>
      </w:r>
    </w:p>
    <w:p w:rsidR="00000000" w:rsidDel="00000000" w:rsidP="00000000" w:rsidRDefault="00000000" w:rsidRPr="00000000" w14:paraId="000005C2">
      <w:pPr>
        <w:spacing w:after="200" w:before="200" w:line="276"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5C3">
      <w:pPr>
        <w:spacing w:after="200" w:before="200" w:line="276" w:lineRule="auto"/>
        <w:rPr>
          <w:sz w:val="24"/>
          <w:szCs w:val="24"/>
        </w:rPr>
      </w:pPr>
      <w:r w:rsidDel="00000000" w:rsidR="00000000" w:rsidRPr="00000000">
        <w:rPr>
          <w:sz w:val="24"/>
          <w:szCs w:val="24"/>
          <w:rtl w:val="0"/>
        </w:rPr>
        <w:t xml:space="preserve">AUSTIN: Yeah. Exactly.</w:t>
      </w:r>
    </w:p>
    <w:p w:rsidR="00000000" w:rsidDel="00000000" w:rsidP="00000000" w:rsidRDefault="00000000" w:rsidRPr="00000000" w14:paraId="000005C4">
      <w:pPr>
        <w:spacing w:after="200" w:before="200" w:line="276" w:lineRule="auto"/>
        <w:ind w:left="720" w:firstLine="0"/>
        <w:rPr>
          <w:sz w:val="24"/>
          <w:szCs w:val="24"/>
        </w:rPr>
      </w:pPr>
      <w:r w:rsidDel="00000000" w:rsidR="00000000" w:rsidRPr="00000000">
        <w:rPr>
          <w:sz w:val="24"/>
          <w:szCs w:val="24"/>
          <w:rtl w:val="0"/>
        </w:rPr>
        <w:t xml:space="preserve">AUSTIN (as bartender): Now, now. Can't have you crying. [Jack laughs, Ali awws] Not on train day. [Everyone laughs] (In a radio-announcer style voice) It's train day, sir! </w:t>
      </w:r>
    </w:p>
    <w:p w:rsidR="00000000" w:rsidDel="00000000" w:rsidP="00000000" w:rsidRDefault="00000000" w:rsidRPr="00000000" w14:paraId="000005C5">
      <w:pPr>
        <w:spacing w:after="200" w:before="200" w:line="276" w:lineRule="auto"/>
        <w:ind w:left="0" w:firstLine="0"/>
        <w:rPr>
          <w:sz w:val="24"/>
          <w:szCs w:val="24"/>
        </w:rPr>
      </w:pPr>
      <w:r w:rsidDel="00000000" w:rsidR="00000000" w:rsidRPr="00000000">
        <w:rPr>
          <w:sz w:val="24"/>
          <w:szCs w:val="24"/>
          <w:rtl w:val="0"/>
        </w:rPr>
        <w:t xml:space="preserve">[Ali shouts in laughter]</w:t>
      </w:r>
    </w:p>
    <w:p w:rsidR="00000000" w:rsidDel="00000000" w:rsidP="00000000" w:rsidRDefault="00000000" w:rsidRPr="00000000" w14:paraId="000005C6">
      <w:pPr>
        <w:spacing w:after="200" w:before="200" w:line="276" w:lineRule="auto"/>
        <w:rPr>
          <w:sz w:val="24"/>
          <w:szCs w:val="24"/>
        </w:rPr>
      </w:pPr>
      <w:r w:rsidDel="00000000" w:rsidR="00000000" w:rsidRPr="00000000">
        <w:rPr>
          <w:sz w:val="24"/>
          <w:szCs w:val="24"/>
          <w:rtl w:val="0"/>
        </w:rPr>
        <w:t xml:space="preserve">ALI, trying to catch her breath: Don't do that voice! Don't do it.</w:t>
      </w:r>
    </w:p>
    <w:p w:rsidR="00000000" w:rsidDel="00000000" w:rsidP="00000000" w:rsidRDefault="00000000" w:rsidRPr="00000000" w14:paraId="000005C7">
      <w:pPr>
        <w:spacing w:after="200" w:before="200" w:line="276" w:lineRule="auto"/>
        <w:ind w:left="720" w:firstLine="0"/>
        <w:rPr>
          <w:sz w:val="24"/>
          <w:szCs w:val="24"/>
        </w:rPr>
      </w:pPr>
      <w:r w:rsidDel="00000000" w:rsidR="00000000" w:rsidRPr="00000000">
        <w:rPr>
          <w:sz w:val="24"/>
          <w:szCs w:val="24"/>
          <w:rtl w:val="0"/>
        </w:rPr>
        <w:t xml:space="preserve">JACK (as Hitchcock): [Sadly] You're right- you're right, it is train day. It is. It is. I'll try and be brave.</w:t>
      </w:r>
    </w:p>
    <w:p w:rsidR="00000000" w:rsidDel="00000000" w:rsidP="00000000" w:rsidRDefault="00000000" w:rsidRPr="00000000" w14:paraId="000005C8">
      <w:pPr>
        <w:spacing w:after="200" w:before="200" w:line="276" w:lineRule="auto"/>
        <w:rPr>
          <w:sz w:val="24"/>
          <w:szCs w:val="24"/>
        </w:rPr>
      </w:pPr>
      <w:r w:rsidDel="00000000" w:rsidR="00000000" w:rsidRPr="00000000">
        <w:rPr>
          <w:sz w:val="24"/>
          <w:szCs w:val="24"/>
          <w:rtl w:val="0"/>
        </w:rPr>
        <w:t xml:space="preserve">[Ali starts laughing again]</w:t>
      </w:r>
    </w:p>
    <w:p w:rsidR="00000000" w:rsidDel="00000000" w:rsidP="00000000" w:rsidRDefault="00000000" w:rsidRPr="00000000" w14:paraId="000005C9">
      <w:pPr>
        <w:spacing w:after="200" w:before="200" w:line="276" w:lineRule="auto"/>
        <w:ind w:firstLine="720"/>
        <w:rPr>
          <w:sz w:val="24"/>
          <w:szCs w:val="24"/>
        </w:rPr>
      </w:pPr>
      <w:r w:rsidDel="00000000" w:rsidR="00000000" w:rsidRPr="00000000">
        <w:rPr>
          <w:sz w:val="24"/>
          <w:szCs w:val="24"/>
          <w:rtl w:val="0"/>
        </w:rPr>
        <w:t xml:space="preserve">AUSTIN (as bartender): Atta boy.</w:t>
      </w:r>
    </w:p>
    <w:p w:rsidR="00000000" w:rsidDel="00000000" w:rsidP="00000000" w:rsidRDefault="00000000" w:rsidRPr="00000000" w14:paraId="000005CA">
      <w:pPr>
        <w:spacing w:after="200" w:before="200" w:line="276" w:lineRule="auto"/>
        <w:rPr>
          <w:sz w:val="24"/>
          <w:szCs w:val="24"/>
        </w:rPr>
      </w:pPr>
      <w:r w:rsidDel="00000000" w:rsidR="00000000" w:rsidRPr="00000000">
        <w:rPr>
          <w:sz w:val="24"/>
          <w:szCs w:val="24"/>
          <w:rtl w:val="0"/>
        </w:rPr>
        <w:t xml:space="preserve">SYLVIA: God!</w:t>
      </w:r>
    </w:p>
    <w:p w:rsidR="00000000" w:rsidDel="00000000" w:rsidP="00000000" w:rsidRDefault="00000000" w:rsidRPr="00000000" w14:paraId="000005CB">
      <w:pPr>
        <w:spacing w:after="200" w:before="200" w:line="276" w:lineRule="auto"/>
        <w:rPr>
          <w:sz w:val="24"/>
          <w:szCs w:val="24"/>
        </w:rPr>
      </w:pPr>
      <w:r w:rsidDel="00000000" w:rsidR="00000000" w:rsidRPr="00000000">
        <w:rPr>
          <w:sz w:val="24"/>
          <w:szCs w:val="24"/>
          <w:rtl w:val="0"/>
        </w:rPr>
        <w:t xml:space="preserve">AUSTIN: He pours you a little glass of orange juice.</w:t>
      </w:r>
    </w:p>
    <w:p w:rsidR="00000000" w:rsidDel="00000000" w:rsidP="00000000" w:rsidRDefault="00000000" w:rsidRPr="00000000" w14:paraId="000005CC">
      <w:pPr>
        <w:spacing w:after="200" w:before="200" w:line="276" w:lineRule="auto"/>
        <w:ind w:firstLine="720"/>
        <w:rPr>
          <w:sz w:val="24"/>
          <w:szCs w:val="24"/>
        </w:rPr>
      </w:pPr>
      <w:r w:rsidDel="00000000" w:rsidR="00000000" w:rsidRPr="00000000">
        <w:rPr>
          <w:sz w:val="24"/>
          <w:szCs w:val="24"/>
          <w:rtl w:val="0"/>
        </w:rPr>
        <w:t xml:space="preserve">AUSTIN (as bartender): No charge.</w:t>
      </w:r>
    </w:p>
    <w:p w:rsidR="00000000" w:rsidDel="00000000" w:rsidP="00000000" w:rsidRDefault="00000000" w:rsidRPr="00000000" w14:paraId="000005CD">
      <w:pPr>
        <w:spacing w:after="200" w:before="200" w:line="276" w:lineRule="auto"/>
        <w:ind w:firstLine="720"/>
        <w:rPr>
          <w:sz w:val="24"/>
          <w:szCs w:val="24"/>
        </w:rPr>
      </w:pPr>
      <w:r w:rsidDel="00000000" w:rsidR="00000000" w:rsidRPr="00000000">
        <w:rPr>
          <w:sz w:val="24"/>
          <w:szCs w:val="24"/>
          <w:rtl w:val="0"/>
        </w:rPr>
        <w:t xml:space="preserve">JACK (as Hitchcock): Is this orange juice?</w:t>
      </w:r>
    </w:p>
    <w:p w:rsidR="00000000" w:rsidDel="00000000" w:rsidP="00000000" w:rsidRDefault="00000000" w:rsidRPr="00000000" w14:paraId="000005CE">
      <w:pPr>
        <w:spacing w:after="200" w:before="200" w:line="276" w:lineRule="auto"/>
        <w:ind w:left="720" w:firstLine="0"/>
        <w:rPr>
          <w:sz w:val="24"/>
          <w:szCs w:val="24"/>
        </w:rPr>
      </w:pPr>
      <w:r w:rsidDel="00000000" w:rsidR="00000000" w:rsidRPr="00000000">
        <w:rPr>
          <w:sz w:val="24"/>
          <w:szCs w:val="24"/>
          <w:rtl w:val="0"/>
        </w:rPr>
        <w:t xml:space="preserve">AUSTIN (as bartender): It is.</w:t>
      </w:r>
    </w:p>
    <w:p w:rsidR="00000000" w:rsidDel="00000000" w:rsidP="00000000" w:rsidRDefault="00000000" w:rsidRPr="00000000" w14:paraId="000005CF">
      <w:pPr>
        <w:spacing w:after="200" w:before="200" w:line="276" w:lineRule="auto"/>
        <w:ind w:firstLine="720"/>
        <w:rPr>
          <w:sz w:val="24"/>
          <w:szCs w:val="24"/>
        </w:rPr>
      </w:pPr>
      <w:r w:rsidDel="00000000" w:rsidR="00000000" w:rsidRPr="00000000">
        <w:rPr>
          <w:sz w:val="24"/>
          <w:szCs w:val="24"/>
          <w:rtl w:val="0"/>
        </w:rPr>
        <w:t xml:space="preserve">JACK (as Hitchcock): That's my favourite of the juices.</w:t>
      </w:r>
    </w:p>
    <w:p w:rsidR="00000000" w:rsidDel="00000000" w:rsidP="00000000" w:rsidRDefault="00000000" w:rsidRPr="00000000" w14:paraId="000005D0">
      <w:pPr>
        <w:spacing w:after="200" w:before="200" w:line="276" w:lineRule="auto"/>
        <w:rPr>
          <w:sz w:val="24"/>
          <w:szCs w:val="24"/>
        </w:rPr>
      </w:pPr>
      <w:r w:rsidDel="00000000" w:rsidR="00000000" w:rsidRPr="00000000">
        <w:rPr>
          <w:sz w:val="24"/>
          <w:szCs w:val="24"/>
          <w:rtl w:val="0"/>
        </w:rPr>
        <w:t xml:space="preserve">[Sylvia laughs loudly]</w:t>
      </w:r>
    </w:p>
    <w:p w:rsidR="00000000" w:rsidDel="00000000" w:rsidP="00000000" w:rsidRDefault="00000000" w:rsidRPr="00000000" w14:paraId="000005D1">
      <w:pPr>
        <w:spacing w:after="200" w:before="200" w:line="276" w:lineRule="auto"/>
        <w:ind w:firstLine="720"/>
        <w:rPr>
          <w:sz w:val="24"/>
          <w:szCs w:val="24"/>
        </w:rPr>
      </w:pPr>
      <w:r w:rsidDel="00000000" w:rsidR="00000000" w:rsidRPr="00000000">
        <w:rPr>
          <w:sz w:val="24"/>
          <w:szCs w:val="24"/>
          <w:rtl w:val="0"/>
        </w:rPr>
        <w:t xml:space="preserve">AUSTIN (as bartender): Mine too, sir.</w:t>
      </w:r>
    </w:p>
    <w:p w:rsidR="00000000" w:rsidDel="00000000" w:rsidP="00000000" w:rsidRDefault="00000000" w:rsidRPr="00000000" w14:paraId="000005D2">
      <w:pPr>
        <w:spacing w:after="200" w:before="200" w:line="276" w:lineRule="auto"/>
        <w:rPr>
          <w:sz w:val="24"/>
          <w:szCs w:val="24"/>
        </w:rPr>
      </w:pPr>
      <w:r w:rsidDel="00000000" w:rsidR="00000000" w:rsidRPr="00000000">
        <w:rPr>
          <w:sz w:val="24"/>
          <w:szCs w:val="24"/>
          <w:rtl w:val="0"/>
        </w:rPr>
        <w:t xml:space="preserve">[Dre laughs harder, then coughs.]</w:t>
      </w:r>
    </w:p>
    <w:p w:rsidR="00000000" w:rsidDel="00000000" w:rsidP="00000000" w:rsidRDefault="00000000" w:rsidRPr="00000000" w14:paraId="000005D3">
      <w:pPr>
        <w:spacing w:after="200" w:before="200" w:line="276" w:lineRule="auto"/>
        <w:rPr>
          <w:sz w:val="24"/>
          <w:szCs w:val="24"/>
        </w:rPr>
      </w:pPr>
      <w:r w:rsidDel="00000000" w:rsidR="00000000" w:rsidRPr="00000000">
        <w:rPr>
          <w:sz w:val="24"/>
          <w:szCs w:val="24"/>
          <w:rtl w:val="0"/>
        </w:rPr>
        <w:t xml:space="preserve">AUSTIN: So what's going on at the back of this car? Sounds like Castille might be trying to get into the engine room? With Aubrey?</w:t>
      </w:r>
    </w:p>
    <w:p w:rsidR="00000000" w:rsidDel="00000000" w:rsidP="00000000" w:rsidRDefault="00000000" w:rsidRPr="00000000" w14:paraId="000005D4">
      <w:pPr>
        <w:spacing w:after="200" w:before="200" w:line="276" w:lineRule="auto"/>
        <w:rPr>
          <w:sz w:val="24"/>
          <w:szCs w:val="24"/>
        </w:rPr>
      </w:pPr>
      <w:r w:rsidDel="00000000" w:rsidR="00000000" w:rsidRPr="00000000">
        <w:rPr>
          <w:sz w:val="24"/>
          <w:szCs w:val="24"/>
          <w:rtl w:val="0"/>
        </w:rPr>
        <w:t xml:space="preserve">DRE: I think I'm going to try and get into the engine room with Aubrey.</w:t>
      </w:r>
    </w:p>
    <w:p w:rsidR="00000000" w:rsidDel="00000000" w:rsidP="00000000" w:rsidRDefault="00000000" w:rsidRPr="00000000" w14:paraId="000005D5">
      <w:pPr>
        <w:spacing w:after="200" w:before="200" w:line="276" w:lineRule="auto"/>
        <w:rPr>
          <w:sz w:val="24"/>
          <w:szCs w:val="24"/>
        </w:rPr>
      </w:pPr>
      <w:r w:rsidDel="00000000" w:rsidR="00000000" w:rsidRPr="00000000">
        <w:rPr>
          <w:sz w:val="24"/>
          <w:szCs w:val="24"/>
          <w:rtl w:val="0"/>
        </w:rPr>
        <w:t xml:space="preserve">AUSTIN: Or- that's what- yeah. Sorry, I said Castille, I meant Sige.</w:t>
      </w:r>
    </w:p>
    <w:p w:rsidR="00000000" w:rsidDel="00000000" w:rsidP="00000000" w:rsidRDefault="00000000" w:rsidRPr="00000000" w14:paraId="000005D6">
      <w:pPr>
        <w:spacing w:after="200" w:before="200" w:line="276" w:lineRule="auto"/>
        <w:rPr>
          <w:sz w:val="24"/>
          <w:szCs w:val="24"/>
        </w:rPr>
      </w:pPr>
      <w:r w:rsidDel="00000000" w:rsidR="00000000" w:rsidRPr="00000000">
        <w:rPr>
          <w:sz w:val="24"/>
          <w:szCs w:val="24"/>
          <w:rtl w:val="0"/>
        </w:rPr>
        <w:t xml:space="preserve">DRE: I don't know, I mean Castille can come with if she wants.</w:t>
      </w:r>
    </w:p>
    <w:p w:rsidR="00000000" w:rsidDel="00000000" w:rsidP="00000000" w:rsidRDefault="00000000" w:rsidRPr="00000000" w14:paraId="000005D7">
      <w:pPr>
        <w:spacing w:after="200" w:before="200" w:line="276" w:lineRule="auto"/>
        <w:rPr>
          <w:sz w:val="24"/>
          <w:szCs w:val="24"/>
        </w:rPr>
      </w:pPr>
      <w:r w:rsidDel="00000000" w:rsidR="00000000" w:rsidRPr="00000000">
        <w:rPr>
          <w:sz w:val="24"/>
          <w:szCs w:val="24"/>
          <w:rtl w:val="0"/>
        </w:rPr>
        <w:t xml:space="preserve">AUSTIN: Sure.</w:t>
      </w:r>
    </w:p>
    <w:p w:rsidR="00000000" w:rsidDel="00000000" w:rsidP="00000000" w:rsidRDefault="00000000" w:rsidRPr="00000000" w14:paraId="000005D8">
      <w:pPr>
        <w:spacing w:after="200" w:before="200" w:line="276" w:lineRule="auto"/>
        <w:rPr>
          <w:sz w:val="24"/>
          <w:szCs w:val="24"/>
        </w:rPr>
      </w:pPr>
      <w:r w:rsidDel="00000000" w:rsidR="00000000" w:rsidRPr="00000000">
        <w:rPr>
          <w:sz w:val="24"/>
          <w:szCs w:val="24"/>
          <w:rtl w:val="0"/>
        </w:rPr>
        <w:t xml:space="preserve">ALI: Uh...</w:t>
      </w:r>
    </w:p>
    <w:p w:rsidR="00000000" w:rsidDel="00000000" w:rsidP="00000000" w:rsidRDefault="00000000" w:rsidRPr="00000000" w14:paraId="000005D9">
      <w:pPr>
        <w:pStyle w:val="Heading1"/>
        <w:spacing w:after="200" w:before="200" w:lineRule="auto"/>
        <w:jc w:val="center"/>
        <w:rPr/>
      </w:pPr>
      <w:bookmarkStart w:colFirst="0" w:colLast="0" w:name="_4qcs43rc5frk" w:id="9"/>
      <w:bookmarkEnd w:id="9"/>
      <w:r w:rsidDel="00000000" w:rsidR="00000000" w:rsidRPr="00000000">
        <w:rPr>
          <w:rtl w:val="0"/>
        </w:rPr>
        <w:t xml:space="preserve">[</w:t>
      </w:r>
      <w:r w:rsidDel="00000000" w:rsidR="00000000" w:rsidRPr="00000000">
        <w:rPr>
          <w:rtl w:val="0"/>
        </w:rPr>
        <w:t xml:space="preserve">2:14:42]</w:t>
      </w:r>
    </w:p>
    <w:p w:rsidR="00000000" w:rsidDel="00000000" w:rsidP="00000000" w:rsidRDefault="00000000" w:rsidRPr="00000000" w14:paraId="000005DA">
      <w:pPr>
        <w:spacing w:after="200" w:before="200" w:line="276" w:lineRule="auto"/>
        <w:rPr>
          <w:sz w:val="24"/>
          <w:szCs w:val="24"/>
        </w:rPr>
      </w:pPr>
      <w:r w:rsidDel="00000000" w:rsidR="00000000" w:rsidRPr="00000000">
        <w:rPr>
          <w:sz w:val="24"/>
          <w:szCs w:val="24"/>
          <w:rtl w:val="0"/>
        </w:rPr>
        <w:t xml:space="preserve">AUSTIN: There is, again like, a conductor, or like a person in a train out- a train uniform, which I think is like- I should actually paint that picture a little bit. Um, it is a very simple uniform, it is a pair of like- it is like a pair of blue shorts. Remember, it's really hot here. It's like </w:t>
      </w:r>
      <w:r w:rsidDel="00000000" w:rsidR="00000000" w:rsidRPr="00000000">
        <w:rPr>
          <w:i w:val="1"/>
          <w:sz w:val="24"/>
          <w:szCs w:val="24"/>
          <w:rtl w:val="0"/>
        </w:rPr>
        <w:t xml:space="preserve">really</w:t>
      </w:r>
      <w:r w:rsidDel="00000000" w:rsidR="00000000" w:rsidRPr="00000000">
        <w:rPr>
          <w:sz w:val="24"/>
          <w:szCs w:val="24"/>
          <w:rtl w:val="0"/>
        </w:rPr>
        <w:t xml:space="preserve"> hot here. Um, and there's no air conditioning, but once the train lifts up off the ground, the windows go up? And so there is like, this intense wind as you move. That cools the train. But is also just like, not- I guess it depends on which car you're in? The like, luncheon car has those nice- has like a system where the windows open outward? And so like, air just kind of flows in easily? Like they open outward from the top down? Whereas in the back cars it just like, open. Someone could easily be pushed out of one of these windows and die.</w:t>
      </w:r>
    </w:p>
    <w:p w:rsidR="00000000" w:rsidDel="00000000" w:rsidP="00000000" w:rsidRDefault="00000000" w:rsidRPr="00000000" w14:paraId="000005DB">
      <w:pPr>
        <w:spacing w:after="200" w:before="200" w:line="276" w:lineRule="auto"/>
        <w:ind w:firstLine="720"/>
        <w:rPr>
          <w:sz w:val="24"/>
          <w:szCs w:val="24"/>
        </w:rPr>
      </w:pPr>
      <w:r w:rsidDel="00000000" w:rsidR="00000000" w:rsidRPr="00000000">
        <w:rPr>
          <w:sz w:val="24"/>
          <w:szCs w:val="24"/>
          <w:rtl w:val="0"/>
        </w:rPr>
        <w:t xml:space="preserve">And the- the kind of like, person who's on the back door here is the train uniform, which is like a pair of little blue shorts, and like a- a short sleeve, like lighter blue shirt, and a like, train conductor hat.</w:t>
      </w:r>
    </w:p>
    <w:p w:rsidR="00000000" w:rsidDel="00000000" w:rsidP="00000000" w:rsidRDefault="00000000" w:rsidRPr="00000000" w14:paraId="000005DC">
      <w:pPr>
        <w:spacing w:after="200" w:before="200" w:line="276" w:lineRule="auto"/>
        <w:rPr>
          <w:sz w:val="24"/>
          <w:szCs w:val="24"/>
        </w:rPr>
      </w:pPr>
      <w:r w:rsidDel="00000000" w:rsidR="00000000" w:rsidRPr="00000000">
        <w:rPr>
          <w:sz w:val="24"/>
          <w:szCs w:val="24"/>
          <w:rtl w:val="0"/>
        </w:rPr>
        <w:t xml:space="preserve">SYLVIA: Aww, that's adorable!</w:t>
      </w:r>
    </w:p>
    <w:p w:rsidR="00000000" w:rsidDel="00000000" w:rsidP="00000000" w:rsidRDefault="00000000" w:rsidRPr="00000000" w14:paraId="000005DD">
      <w:pPr>
        <w:spacing w:after="200" w:before="200" w:line="276" w:lineRule="auto"/>
        <w:rPr>
          <w:sz w:val="24"/>
          <w:szCs w:val="24"/>
        </w:rPr>
      </w:pPr>
      <w:r w:rsidDel="00000000" w:rsidR="00000000" w:rsidRPr="00000000">
        <w:rPr>
          <w:sz w:val="24"/>
          <w:szCs w:val="24"/>
          <w:rtl w:val="0"/>
        </w:rPr>
        <w:t xml:space="preserve">AUSTIN: Uh, yes. They are, they are- but they, but they like, are wearing it like it's- like it's a uniform, like it's a proper uniform.</w:t>
      </w:r>
    </w:p>
    <w:p w:rsidR="00000000" w:rsidDel="00000000" w:rsidP="00000000" w:rsidRDefault="00000000" w:rsidRPr="00000000" w14:paraId="000005DE">
      <w:pPr>
        <w:spacing w:after="200" w:before="200" w:line="276" w:lineRule="auto"/>
        <w:rPr>
          <w:sz w:val="24"/>
          <w:szCs w:val="24"/>
        </w:rPr>
      </w:pPr>
      <w:r w:rsidDel="00000000" w:rsidR="00000000" w:rsidRPr="00000000">
        <w:rPr>
          <w:sz w:val="24"/>
          <w:szCs w:val="24"/>
          <w:rtl w:val="0"/>
        </w:rPr>
        <w:t xml:space="preserve">ALI: It is!</w:t>
      </w:r>
    </w:p>
    <w:p w:rsidR="00000000" w:rsidDel="00000000" w:rsidP="00000000" w:rsidRDefault="00000000" w:rsidRPr="00000000" w14:paraId="000005DF">
      <w:pPr>
        <w:spacing w:after="200" w:before="200" w:line="276" w:lineRule="auto"/>
        <w:rPr>
          <w:sz w:val="24"/>
          <w:szCs w:val="24"/>
        </w:rPr>
      </w:pPr>
      <w:r w:rsidDel="00000000" w:rsidR="00000000" w:rsidRPr="00000000">
        <w:rPr>
          <w:sz w:val="24"/>
          <w:szCs w:val="24"/>
          <w:rtl w:val="0"/>
        </w:rPr>
        <w:t xml:space="preserve">DRE: Lil shorts!</w:t>
      </w:r>
    </w:p>
    <w:p w:rsidR="00000000" w:rsidDel="00000000" w:rsidP="00000000" w:rsidRDefault="00000000" w:rsidRPr="00000000" w14:paraId="000005E0">
      <w:pPr>
        <w:spacing w:after="200" w:before="200" w:line="276" w:lineRule="auto"/>
        <w:rPr>
          <w:sz w:val="24"/>
          <w:szCs w:val="24"/>
        </w:rPr>
      </w:pPr>
      <w:r w:rsidDel="00000000" w:rsidR="00000000" w:rsidRPr="00000000">
        <w:rPr>
          <w:sz w:val="24"/>
          <w:szCs w:val="24"/>
          <w:rtl w:val="0"/>
        </w:rPr>
        <w:t xml:space="preserve">AUSTIN: So, Sige and Castille, what are you up to? What are you doing?</w:t>
      </w:r>
    </w:p>
    <w:p w:rsidR="00000000" w:rsidDel="00000000" w:rsidP="00000000" w:rsidRDefault="00000000" w:rsidRPr="00000000" w14:paraId="000005E1">
      <w:pPr>
        <w:spacing w:after="200" w:before="200" w:line="276" w:lineRule="auto"/>
        <w:rPr>
          <w:sz w:val="24"/>
          <w:szCs w:val="24"/>
        </w:rPr>
      </w:pPr>
      <w:r w:rsidDel="00000000" w:rsidR="00000000" w:rsidRPr="00000000">
        <w:rPr>
          <w:sz w:val="24"/>
          <w:szCs w:val="24"/>
          <w:rtl w:val="0"/>
        </w:rPr>
        <w:t xml:space="preserve">DRE: Here's a plan. Castille, why don't I create a distraction so that you can get back into this engine room with Aubrey?</w:t>
      </w:r>
    </w:p>
    <w:p w:rsidR="00000000" w:rsidDel="00000000" w:rsidP="00000000" w:rsidRDefault="00000000" w:rsidRPr="00000000" w14:paraId="000005E2">
      <w:pPr>
        <w:spacing w:after="200" w:before="200" w:line="276" w:lineRule="auto"/>
        <w:rPr>
          <w:sz w:val="24"/>
          <w:szCs w:val="24"/>
        </w:rPr>
      </w:pPr>
      <w:r w:rsidDel="00000000" w:rsidR="00000000" w:rsidRPr="00000000">
        <w:rPr>
          <w:sz w:val="24"/>
          <w:szCs w:val="24"/>
          <w:rtl w:val="0"/>
        </w:rPr>
        <w:t xml:space="preserve">ALI: Yeah, that works.</w:t>
      </w:r>
    </w:p>
    <w:p w:rsidR="00000000" w:rsidDel="00000000" w:rsidP="00000000" w:rsidRDefault="00000000" w:rsidRPr="00000000" w14:paraId="000005E3">
      <w:pPr>
        <w:spacing w:after="200" w:before="200" w:line="276" w:lineRule="auto"/>
        <w:rPr>
          <w:sz w:val="24"/>
          <w:szCs w:val="24"/>
        </w:rPr>
      </w:pPr>
      <w:r w:rsidDel="00000000" w:rsidR="00000000" w:rsidRPr="00000000">
        <w:rPr>
          <w:sz w:val="24"/>
          <w:szCs w:val="24"/>
          <w:rtl w:val="0"/>
        </w:rPr>
        <w:t xml:space="preserve">AUSTIN: What sort of distraction are you making?</w:t>
      </w:r>
    </w:p>
    <w:p w:rsidR="00000000" w:rsidDel="00000000" w:rsidP="00000000" w:rsidRDefault="00000000" w:rsidRPr="00000000" w14:paraId="000005E4">
      <w:pPr>
        <w:spacing w:after="200" w:before="200" w:line="276" w:lineRule="auto"/>
        <w:rPr>
          <w:sz w:val="24"/>
          <w:szCs w:val="24"/>
        </w:rPr>
      </w:pPr>
      <w:r w:rsidDel="00000000" w:rsidR="00000000" w:rsidRPr="00000000">
        <w:rPr>
          <w:sz w:val="24"/>
          <w:szCs w:val="24"/>
          <w:rtl w:val="0"/>
        </w:rPr>
        <w:t xml:space="preserve">DRE: Um, I'm going to yell at the top of my lungs,</w:t>
      </w:r>
    </w:p>
    <w:p w:rsidR="00000000" w:rsidDel="00000000" w:rsidP="00000000" w:rsidRDefault="00000000" w:rsidRPr="00000000" w14:paraId="000005E5">
      <w:pPr>
        <w:spacing w:after="200" w:before="200" w:line="276" w:lineRule="auto"/>
        <w:ind w:firstLine="720"/>
        <w:rPr>
          <w:sz w:val="24"/>
          <w:szCs w:val="24"/>
        </w:rPr>
      </w:pPr>
      <w:r w:rsidDel="00000000" w:rsidR="00000000" w:rsidRPr="00000000">
        <w:rPr>
          <w:sz w:val="24"/>
          <w:szCs w:val="24"/>
          <w:rtl w:val="0"/>
        </w:rPr>
        <w:t xml:space="preserve">DRE (as Sige): What the fuck did you say about my mom?</w:t>
      </w:r>
    </w:p>
    <w:p w:rsidR="00000000" w:rsidDel="00000000" w:rsidP="00000000" w:rsidRDefault="00000000" w:rsidRPr="00000000" w14:paraId="000005E6">
      <w:pPr>
        <w:spacing w:after="200" w:before="200" w:line="276" w:lineRule="auto"/>
        <w:rPr>
          <w:sz w:val="24"/>
          <w:szCs w:val="24"/>
        </w:rPr>
      </w:pPr>
      <w:r w:rsidDel="00000000" w:rsidR="00000000" w:rsidRPr="00000000">
        <w:rPr>
          <w:sz w:val="24"/>
          <w:szCs w:val="24"/>
          <w:rtl w:val="0"/>
        </w:rPr>
        <w:t xml:space="preserve">DRE: And punch somebody in the face.</w:t>
      </w:r>
    </w:p>
    <w:p w:rsidR="00000000" w:rsidDel="00000000" w:rsidP="00000000" w:rsidRDefault="00000000" w:rsidRPr="00000000" w14:paraId="000005E7">
      <w:pPr>
        <w:spacing w:after="200" w:before="200" w:line="276" w:lineRule="auto"/>
        <w:rPr>
          <w:sz w:val="24"/>
          <w:szCs w:val="24"/>
        </w:rPr>
      </w:pPr>
      <w:r w:rsidDel="00000000" w:rsidR="00000000" w:rsidRPr="00000000">
        <w:rPr>
          <w:sz w:val="24"/>
          <w:szCs w:val="24"/>
          <w:rtl w:val="0"/>
        </w:rPr>
        <w:t xml:space="preserve">AUSTIN: Good! Good. That's a good way to live. Alright. [Sylvia sighs] Uh, I guess that's probably- I keep forgetting that I have these cheat sheets in Roll20. I keep trying to look stuff up, but I have the rules reference right here! Um, that sounds like Wreck to me? [Dre laughs] "Wreck a place, item, or obstacle with savage force or carefully applied sabotage. Create distraction and chaos." Yes, absolutely. Uh, I'll say that that is...a controlled action with great effect. So go ahead and-and make that roll.</w:t>
      </w:r>
    </w:p>
    <w:p w:rsidR="00000000" w:rsidDel="00000000" w:rsidP="00000000" w:rsidRDefault="00000000" w:rsidRPr="00000000" w14:paraId="000005E8">
      <w:pPr>
        <w:spacing w:after="200" w:before="200" w:line="276" w:lineRule="auto"/>
        <w:rPr>
          <w:sz w:val="24"/>
          <w:szCs w:val="24"/>
        </w:rPr>
      </w:pPr>
      <w:r w:rsidDel="00000000" w:rsidR="00000000" w:rsidRPr="00000000">
        <w:rPr>
          <w:sz w:val="24"/>
          <w:szCs w:val="24"/>
          <w:rtl w:val="0"/>
        </w:rPr>
        <w:t xml:space="preserve">DRE: Oh, this poor person's face.</w:t>
      </w:r>
    </w:p>
    <w:p w:rsidR="00000000" w:rsidDel="00000000" w:rsidP="00000000" w:rsidRDefault="00000000" w:rsidRPr="00000000" w14:paraId="000005E9">
      <w:pPr>
        <w:spacing w:after="200" w:before="200" w:line="276" w:lineRule="auto"/>
        <w:rPr>
          <w:sz w:val="24"/>
          <w:szCs w:val="24"/>
        </w:rPr>
      </w:pPr>
      <w:r w:rsidDel="00000000" w:rsidR="00000000" w:rsidRPr="00000000">
        <w:rPr>
          <w:sz w:val="24"/>
          <w:szCs w:val="24"/>
          <w:rtl w:val="0"/>
        </w:rPr>
        <w:t xml:space="preserve">AUSTIN: Well, so the thing that you're- the effect that you're having isn't on their face, itt's on the situation. And that's how clocks are really cool!</w:t>
      </w:r>
    </w:p>
    <w:p w:rsidR="00000000" w:rsidDel="00000000" w:rsidP="00000000" w:rsidRDefault="00000000" w:rsidRPr="00000000" w14:paraId="000005EA">
      <w:pPr>
        <w:spacing w:after="200" w:before="200" w:line="276" w:lineRule="auto"/>
        <w:rPr>
          <w:sz w:val="24"/>
          <w:szCs w:val="24"/>
        </w:rPr>
      </w:pPr>
      <w:r w:rsidDel="00000000" w:rsidR="00000000" w:rsidRPr="00000000">
        <w:rPr>
          <w:sz w:val="24"/>
          <w:szCs w:val="24"/>
          <w:rtl w:val="0"/>
        </w:rPr>
        <w:t xml:space="preserve">DRE: You said controlled with great effect?</w:t>
      </w:r>
    </w:p>
    <w:p w:rsidR="00000000" w:rsidDel="00000000" w:rsidP="00000000" w:rsidRDefault="00000000" w:rsidRPr="00000000" w14:paraId="000005EB">
      <w:pPr>
        <w:spacing w:after="200" w:before="200" w:line="276" w:lineRule="auto"/>
        <w:rPr>
          <w:sz w:val="24"/>
          <w:szCs w:val="24"/>
        </w:rPr>
      </w:pPr>
      <w:r w:rsidDel="00000000" w:rsidR="00000000" w:rsidRPr="00000000">
        <w:rPr>
          <w:sz w:val="24"/>
          <w:szCs w:val="24"/>
          <w:rtl w:val="0"/>
        </w:rPr>
        <w:t xml:space="preserve">AUSTIN: Yeah.</w:t>
      </w:r>
    </w:p>
    <w:p w:rsidR="00000000" w:rsidDel="00000000" w:rsidP="00000000" w:rsidRDefault="00000000" w:rsidRPr="00000000" w14:paraId="000005EC">
      <w:pPr>
        <w:spacing w:after="200" w:before="200" w:line="276"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5ED">
      <w:pPr>
        <w:spacing w:after="200" w:before="200" w:line="276" w:lineRule="auto"/>
        <w:rPr>
          <w:sz w:val="24"/>
          <w:szCs w:val="24"/>
        </w:rPr>
      </w:pPr>
      <w:r w:rsidDel="00000000" w:rsidR="00000000" w:rsidRPr="00000000">
        <w:rPr>
          <w:sz w:val="24"/>
          <w:szCs w:val="24"/>
          <w:rtl w:val="0"/>
        </w:rPr>
        <w:t xml:space="preserve">AUSTIN: Totally.</w:t>
      </w:r>
    </w:p>
    <w:p w:rsidR="00000000" w:rsidDel="00000000" w:rsidP="00000000" w:rsidRDefault="00000000" w:rsidRPr="00000000" w14:paraId="000005EE">
      <w:pPr>
        <w:spacing w:after="200" w:before="200" w:line="276" w:lineRule="auto"/>
        <w:rPr>
          <w:sz w:val="24"/>
          <w:szCs w:val="24"/>
        </w:rPr>
      </w:pPr>
      <w:r w:rsidDel="00000000" w:rsidR="00000000" w:rsidRPr="00000000">
        <w:rPr>
          <w:sz w:val="24"/>
          <w:szCs w:val="24"/>
          <w:rtl w:val="0"/>
        </w:rPr>
        <w:t xml:space="preserve">DRE: Uh, any extra?</w:t>
      </w:r>
    </w:p>
    <w:p w:rsidR="00000000" w:rsidDel="00000000" w:rsidP="00000000" w:rsidRDefault="00000000" w:rsidRPr="00000000" w14:paraId="000005EF">
      <w:pPr>
        <w:spacing w:after="200" w:before="200" w:line="276" w:lineRule="auto"/>
        <w:rPr>
          <w:sz w:val="24"/>
          <w:szCs w:val="24"/>
        </w:rPr>
      </w:pPr>
      <w:r w:rsidDel="00000000" w:rsidR="00000000" w:rsidRPr="00000000">
        <w:rPr>
          <w:sz w:val="24"/>
          <w:szCs w:val="24"/>
          <w:rtl w:val="0"/>
        </w:rPr>
        <w:t xml:space="preserve">AUSTIN: Nah. Unless you have an ability that gives you extra here.</w:t>
      </w:r>
    </w:p>
    <w:p w:rsidR="00000000" w:rsidDel="00000000" w:rsidP="00000000" w:rsidRDefault="00000000" w:rsidRPr="00000000" w14:paraId="000005F0">
      <w:pPr>
        <w:spacing w:after="200" w:before="200" w:line="276" w:lineRule="auto"/>
        <w:rPr>
          <w:sz w:val="24"/>
          <w:szCs w:val="24"/>
        </w:rPr>
      </w:pPr>
      <w:r w:rsidDel="00000000" w:rsidR="00000000" w:rsidRPr="00000000">
        <w:rPr>
          <w:sz w:val="24"/>
          <w:szCs w:val="24"/>
          <w:rtl w:val="0"/>
        </w:rPr>
        <w:t xml:space="preserve">DRE: Uh...</w:t>
      </w:r>
    </w:p>
    <w:p w:rsidR="00000000" w:rsidDel="00000000" w:rsidP="00000000" w:rsidRDefault="00000000" w:rsidRPr="00000000" w14:paraId="000005F1">
      <w:pPr>
        <w:spacing w:after="200" w:before="200" w:line="276" w:lineRule="auto"/>
        <w:rPr>
          <w:sz w:val="24"/>
          <w:szCs w:val="24"/>
        </w:rPr>
      </w:pPr>
      <w:r w:rsidDel="00000000" w:rsidR="00000000" w:rsidRPr="00000000">
        <w:rPr>
          <w:sz w:val="24"/>
          <w:szCs w:val="24"/>
          <w:rtl w:val="0"/>
        </w:rPr>
        <w:t xml:space="preserve">AUSTIN: Alright, so you got a four with great effect, and it was controlled, so that's useful. Uh, "You do it, but there's consequences. It takes extra time, you have reduced effect, you suffer less harm, or you end up in a risky position." Um, you definitely- so that- you end up in a risky position. So you like, slam your fist into uh, a nearby- it was the, it was the guy who was betting his friend that he would get to the factories first? [Dre giggles] And you just like, slam him in the back of the head and he goes like, um. You hit him too hard. And he starts to slip out the window.</w:t>
      </w:r>
    </w:p>
    <w:p w:rsidR="00000000" w:rsidDel="00000000" w:rsidP="00000000" w:rsidRDefault="00000000" w:rsidRPr="00000000" w14:paraId="000005F2">
      <w:pPr>
        <w:spacing w:after="200" w:before="200" w:line="276" w:lineRule="auto"/>
        <w:rPr>
          <w:sz w:val="24"/>
          <w:szCs w:val="24"/>
        </w:rPr>
      </w:pPr>
      <w:r w:rsidDel="00000000" w:rsidR="00000000" w:rsidRPr="00000000">
        <w:rPr>
          <w:sz w:val="24"/>
          <w:szCs w:val="24"/>
          <w:rtl w:val="0"/>
        </w:rPr>
        <w:t xml:space="preserve">DRE: Oh!</w:t>
      </w:r>
    </w:p>
    <w:p w:rsidR="00000000" w:rsidDel="00000000" w:rsidP="00000000" w:rsidRDefault="00000000" w:rsidRPr="00000000" w14:paraId="000005F3">
      <w:pPr>
        <w:spacing w:after="200" w:before="200" w:line="276" w:lineRule="auto"/>
        <w:rPr>
          <w:sz w:val="24"/>
          <w:szCs w:val="24"/>
        </w:rPr>
      </w:pPr>
      <w:r w:rsidDel="00000000" w:rsidR="00000000" w:rsidRPr="00000000">
        <w:rPr>
          <w:sz w:val="24"/>
          <w:szCs w:val="24"/>
          <w:rtl w:val="0"/>
        </w:rPr>
        <w:t xml:space="preserve">AUSTIN: Uh, and then like- you just rush to grab him, but also now people are like, like shoving you? Uh, so you are not in a great place. We'll come back to you in a second. Castille, what are you doing?</w:t>
      </w:r>
    </w:p>
    <w:p w:rsidR="00000000" w:rsidDel="00000000" w:rsidP="00000000" w:rsidRDefault="00000000" w:rsidRPr="00000000" w14:paraId="000005F4">
      <w:pPr>
        <w:spacing w:after="200" w:before="200" w:line="276" w:lineRule="auto"/>
        <w:rPr>
          <w:sz w:val="24"/>
          <w:szCs w:val="24"/>
        </w:rPr>
      </w:pPr>
      <w:r w:rsidDel="00000000" w:rsidR="00000000" w:rsidRPr="00000000">
        <w:rPr>
          <w:sz w:val="24"/>
          <w:szCs w:val="24"/>
          <w:rtl w:val="0"/>
        </w:rPr>
        <w:t xml:space="preserve">ALI: Um, what's the guard doing?</w:t>
      </w:r>
    </w:p>
    <w:p w:rsidR="00000000" w:rsidDel="00000000" w:rsidP="00000000" w:rsidRDefault="00000000" w:rsidRPr="00000000" w14:paraId="000005F5">
      <w:pPr>
        <w:spacing w:after="200" w:before="200" w:line="276" w:lineRule="auto"/>
        <w:rPr>
          <w:sz w:val="24"/>
          <w:szCs w:val="24"/>
        </w:rPr>
      </w:pPr>
      <w:r w:rsidDel="00000000" w:rsidR="00000000" w:rsidRPr="00000000">
        <w:rPr>
          <w:sz w:val="24"/>
          <w:szCs w:val="24"/>
          <w:rtl w:val="0"/>
        </w:rPr>
        <w:t xml:space="preserve">AUSTIN: Uh, at this point he rushes forward to go after uh, Sige.</w:t>
      </w:r>
    </w:p>
    <w:p w:rsidR="00000000" w:rsidDel="00000000" w:rsidP="00000000" w:rsidRDefault="00000000" w:rsidRPr="00000000" w14:paraId="000005F6">
      <w:pPr>
        <w:spacing w:after="200" w:before="200" w:line="276" w:lineRule="auto"/>
        <w:rPr>
          <w:sz w:val="24"/>
          <w:szCs w:val="24"/>
        </w:rPr>
      </w:pPr>
      <w:r w:rsidDel="00000000" w:rsidR="00000000" w:rsidRPr="00000000">
        <w:rPr>
          <w:sz w:val="24"/>
          <w:szCs w:val="24"/>
          <w:rtl w:val="0"/>
        </w:rPr>
        <w:t xml:space="preserve">ALI: Okay, I make the slip while everyone's distracted.</w:t>
      </w:r>
    </w:p>
    <w:p w:rsidR="00000000" w:rsidDel="00000000" w:rsidP="00000000" w:rsidRDefault="00000000" w:rsidRPr="00000000" w14:paraId="000005F7">
      <w:pPr>
        <w:spacing w:after="200" w:before="200" w:line="276" w:lineRule="auto"/>
        <w:rPr>
          <w:sz w:val="24"/>
          <w:szCs w:val="24"/>
        </w:rPr>
      </w:pPr>
      <w:r w:rsidDel="00000000" w:rsidR="00000000" w:rsidRPr="00000000">
        <w:rPr>
          <w:sz w:val="24"/>
          <w:szCs w:val="24"/>
          <w:rtl w:val="0"/>
        </w:rPr>
        <w:t xml:space="preserve">AUSTIN: Alright, totally. You just like, slide that door open and walk right in.</w:t>
      </w:r>
    </w:p>
    <w:p w:rsidR="00000000" w:rsidDel="00000000" w:rsidP="00000000" w:rsidRDefault="00000000" w:rsidRPr="00000000" w14:paraId="000005F8">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5F9">
      <w:pPr>
        <w:spacing w:after="200" w:before="200" w:line="276" w:lineRule="auto"/>
        <w:rPr>
          <w:sz w:val="24"/>
          <w:szCs w:val="24"/>
        </w:rPr>
      </w:pPr>
      <w:r w:rsidDel="00000000" w:rsidR="00000000" w:rsidRPr="00000000">
        <w:rPr>
          <w:sz w:val="24"/>
          <w:szCs w:val="24"/>
          <w:rtl w:val="0"/>
        </w:rPr>
        <w:t xml:space="preserve">AUSTIN: Uh, and there is [Ali and Austin starts laughing] Aubrey, just like, [Dre and Sylvia start laughing] Just like, moving knobs, and turning levers- pulling on levers, and like putting obsidian into different vault-or like, into different tubes and stuff? It's not exactly clear how this engine works. If you had time to study it, you could put it together, but it is not clear right now how it works. It might work on prayer, you think? As soon as you come in? Fuckin, the other poor Cobbin, uh Zaktrak, just like drops everything in their hands and then salutes, and there's a flask that breaks? And there's like a weird green smoke, like coming up off the ground? And like, salute! And then, second hand, Peg's hand comes back up from under, and does a salute motion? But like, there's no head there to salute, like-</w:t>
      </w:r>
    </w:p>
    <w:p w:rsidR="00000000" w:rsidDel="00000000" w:rsidP="00000000" w:rsidRDefault="00000000" w:rsidRPr="00000000" w14:paraId="000005FA">
      <w:pPr>
        <w:spacing w:after="200" w:before="200" w:line="276" w:lineRule="auto"/>
        <w:rPr>
          <w:sz w:val="24"/>
          <w:szCs w:val="24"/>
        </w:rPr>
      </w:pPr>
      <w:r w:rsidDel="00000000" w:rsidR="00000000" w:rsidRPr="00000000">
        <w:rPr>
          <w:sz w:val="24"/>
          <w:szCs w:val="24"/>
          <w:rtl w:val="0"/>
        </w:rPr>
        <w:t xml:space="preserve">[Dre laughs]</w:t>
      </w:r>
    </w:p>
    <w:p w:rsidR="00000000" w:rsidDel="00000000" w:rsidP="00000000" w:rsidRDefault="00000000" w:rsidRPr="00000000" w14:paraId="000005FB">
      <w:pPr>
        <w:spacing w:after="200" w:before="200" w:line="276" w:lineRule="auto"/>
        <w:rPr>
          <w:sz w:val="24"/>
          <w:szCs w:val="24"/>
        </w:rPr>
      </w:pPr>
      <w:r w:rsidDel="00000000" w:rsidR="00000000" w:rsidRPr="00000000">
        <w:rPr>
          <w:sz w:val="24"/>
          <w:szCs w:val="24"/>
          <w:rtl w:val="0"/>
        </w:rPr>
        <w:t xml:space="preserve">SYLVIA: Aubrey salutes as well.</w:t>
      </w:r>
    </w:p>
    <w:p w:rsidR="00000000" w:rsidDel="00000000" w:rsidP="00000000" w:rsidRDefault="00000000" w:rsidRPr="00000000" w14:paraId="000005FC">
      <w:pPr>
        <w:spacing w:after="200" w:before="200" w:line="276" w:lineRule="auto"/>
        <w:rPr>
          <w:sz w:val="24"/>
          <w:szCs w:val="24"/>
        </w:rPr>
      </w:pPr>
      <w:r w:rsidDel="00000000" w:rsidR="00000000" w:rsidRPr="00000000">
        <w:rPr>
          <w:sz w:val="24"/>
          <w:szCs w:val="24"/>
          <w:rtl w:val="0"/>
        </w:rPr>
        <w:t xml:space="preserve">[Ali giggles]</w:t>
      </w:r>
    </w:p>
    <w:p w:rsidR="00000000" w:rsidDel="00000000" w:rsidP="00000000" w:rsidRDefault="00000000" w:rsidRPr="00000000" w14:paraId="000005FD">
      <w:pPr>
        <w:spacing w:after="200" w:before="200" w:line="276" w:lineRule="auto"/>
        <w:ind w:left="720" w:firstLine="0"/>
        <w:rPr>
          <w:sz w:val="24"/>
          <w:szCs w:val="24"/>
        </w:rPr>
      </w:pPr>
      <w:r w:rsidDel="00000000" w:rsidR="00000000" w:rsidRPr="00000000">
        <w:rPr>
          <w:sz w:val="24"/>
          <w:szCs w:val="24"/>
          <w:rtl w:val="0"/>
        </w:rPr>
        <w:t xml:space="preserve">AUSTIN (as Zaktrak): (Nervously) Ah, w- uh- everything's, everything's going great! It's-that's- the report! For this, this sector- everything, the engine is- A-okay! Here. Everything's good.</w:t>
      </w:r>
    </w:p>
    <w:p w:rsidR="00000000" w:rsidDel="00000000" w:rsidP="00000000" w:rsidRDefault="00000000" w:rsidRPr="00000000" w14:paraId="000005FE">
      <w:pPr>
        <w:spacing w:after="200" w:before="200" w:line="276" w:lineRule="auto"/>
        <w:ind w:firstLine="720"/>
        <w:rPr>
          <w:sz w:val="24"/>
          <w:szCs w:val="24"/>
        </w:rPr>
      </w:pPr>
      <w:r w:rsidDel="00000000" w:rsidR="00000000" w:rsidRPr="00000000">
        <w:rPr>
          <w:sz w:val="24"/>
          <w:szCs w:val="24"/>
          <w:rtl w:val="0"/>
        </w:rPr>
        <w:t xml:space="preserve">ALI (as Castille): What's that green stuff?</w:t>
      </w:r>
    </w:p>
    <w:p w:rsidR="00000000" w:rsidDel="00000000" w:rsidP="00000000" w:rsidRDefault="00000000" w:rsidRPr="00000000" w14:paraId="000005FF">
      <w:pPr>
        <w:spacing w:after="200" w:before="200" w:line="276" w:lineRule="auto"/>
        <w:rPr>
          <w:sz w:val="24"/>
          <w:szCs w:val="24"/>
        </w:rPr>
      </w:pPr>
      <w:r w:rsidDel="00000000" w:rsidR="00000000" w:rsidRPr="00000000">
        <w:rPr>
          <w:sz w:val="24"/>
          <w:szCs w:val="24"/>
          <w:rtl w:val="0"/>
        </w:rPr>
        <w:t xml:space="preserve">[Dre and Sylvia laugh]</w:t>
      </w:r>
    </w:p>
    <w:p w:rsidR="00000000" w:rsidDel="00000000" w:rsidP="00000000" w:rsidRDefault="00000000" w:rsidRPr="00000000" w14:paraId="00000600">
      <w:pPr>
        <w:spacing w:after="200" w:before="200" w:line="276" w:lineRule="auto"/>
        <w:ind w:firstLine="720"/>
        <w:rPr>
          <w:sz w:val="24"/>
          <w:szCs w:val="24"/>
        </w:rPr>
      </w:pPr>
      <w:r w:rsidDel="00000000" w:rsidR="00000000" w:rsidRPr="00000000">
        <w:rPr>
          <w:sz w:val="24"/>
          <w:szCs w:val="24"/>
          <w:rtl w:val="0"/>
        </w:rPr>
        <w:t xml:space="preserve">AUSTIN (as Zaktrak): Waaaah! [Ali laughs] Why are you talking?!</w:t>
      </w:r>
    </w:p>
    <w:p w:rsidR="00000000" w:rsidDel="00000000" w:rsidP="00000000" w:rsidRDefault="00000000" w:rsidRPr="00000000" w14:paraId="00000601">
      <w:pPr>
        <w:spacing w:after="200" w:before="200" w:line="276" w:lineRule="auto"/>
        <w:rPr>
          <w:sz w:val="24"/>
          <w:szCs w:val="24"/>
        </w:rPr>
      </w:pPr>
      <w:r w:rsidDel="00000000" w:rsidR="00000000" w:rsidRPr="00000000">
        <w:rPr>
          <w:sz w:val="24"/>
          <w:szCs w:val="24"/>
          <w:rtl w:val="0"/>
        </w:rPr>
        <w:t xml:space="preserve">[Ali and Sylvia laugh harder]</w:t>
      </w:r>
    </w:p>
    <w:p w:rsidR="00000000" w:rsidDel="00000000" w:rsidP="00000000" w:rsidRDefault="00000000" w:rsidRPr="00000000" w14:paraId="00000602">
      <w:pPr>
        <w:spacing w:after="200" w:before="200" w:line="276" w:lineRule="auto"/>
        <w:rPr>
          <w:sz w:val="24"/>
          <w:szCs w:val="24"/>
        </w:rPr>
      </w:pPr>
      <w:r w:rsidDel="00000000" w:rsidR="00000000" w:rsidRPr="00000000">
        <w:rPr>
          <w:sz w:val="24"/>
          <w:szCs w:val="24"/>
          <w:rtl w:val="0"/>
        </w:rPr>
        <w:t xml:space="preserve">AUSTIN: Zaktrak like, goes back to like, the w- starts to move back to the wall? Or not the wall, the back door? Um, and like, starts like fidgeting with the handle? And then like, it opens up and Zaktrak almost falls out, and then Peg springs up out from like, the cracks in the floor, and grabs him and stands behind him? This like, huge arms that are all twisted and-and they are like, blowing in the wind back here now. But almost like a- a parachute, Peg is like blocking the wind from taking Zaktrak? And reaches out one weird twisty arm to grab the door and slam it closed. Um, and she takes like a very defensive posture. With like, one of her arms is in front of Zaktrak and her, and then with the other she's like moving her hand around the corners of- like, the distant corner of the, of the train car, looking for something to pick up as a weapon. What do you two do?</w:t>
      </w:r>
    </w:p>
    <w:p w:rsidR="00000000" w:rsidDel="00000000" w:rsidP="00000000" w:rsidRDefault="00000000" w:rsidRPr="00000000" w14:paraId="00000603">
      <w:pPr>
        <w:spacing w:after="200" w:before="200" w:line="276" w:lineRule="auto"/>
        <w:rPr>
          <w:sz w:val="24"/>
          <w:szCs w:val="24"/>
        </w:rPr>
      </w:pPr>
      <w:r w:rsidDel="00000000" w:rsidR="00000000" w:rsidRPr="00000000">
        <w:rPr>
          <w:sz w:val="24"/>
          <w:szCs w:val="24"/>
          <w:rtl w:val="0"/>
        </w:rPr>
        <w:t xml:space="preserve">SYLVIA: Um, so I have a question, really quick. Because I wanted to do something with alchemical stuff, (AUSTIN: Sure!) like, one of my things is- but, it says here it's like a downtime project to prepare that? So...</w:t>
      </w:r>
    </w:p>
    <w:p w:rsidR="00000000" w:rsidDel="00000000" w:rsidP="00000000" w:rsidRDefault="00000000" w:rsidRPr="00000000" w14:paraId="00000604">
      <w:pPr>
        <w:spacing w:after="200" w:before="200" w:line="276" w:lineRule="auto"/>
        <w:rPr>
          <w:sz w:val="24"/>
          <w:szCs w:val="24"/>
        </w:rPr>
      </w:pPr>
      <w:r w:rsidDel="00000000" w:rsidR="00000000" w:rsidRPr="00000000">
        <w:rPr>
          <w:sz w:val="24"/>
          <w:szCs w:val="24"/>
          <w:rtl w:val="0"/>
        </w:rPr>
        <w:t xml:space="preserve">AUSTIN: Mmhmm. That's fine, we can do- so, this system has a thing called-</w:t>
      </w:r>
    </w:p>
    <w:p w:rsidR="00000000" w:rsidDel="00000000" w:rsidP="00000000" w:rsidRDefault="00000000" w:rsidRPr="00000000" w14:paraId="00000605">
      <w:pPr>
        <w:spacing w:after="200" w:before="200" w:line="276" w:lineRule="auto"/>
        <w:rPr>
          <w:sz w:val="24"/>
          <w:szCs w:val="24"/>
        </w:rPr>
      </w:pPr>
      <w:r w:rsidDel="00000000" w:rsidR="00000000" w:rsidRPr="00000000">
        <w:rPr>
          <w:sz w:val="24"/>
          <w:szCs w:val="24"/>
          <w:rtl w:val="0"/>
        </w:rPr>
        <w:t xml:space="preserve">ALI: Flashbacks!</w:t>
      </w:r>
    </w:p>
    <w:p w:rsidR="00000000" w:rsidDel="00000000" w:rsidP="00000000" w:rsidRDefault="00000000" w:rsidRPr="00000000" w14:paraId="00000606">
      <w:pPr>
        <w:spacing w:after="200" w:before="200" w:line="276" w:lineRule="auto"/>
        <w:rPr>
          <w:sz w:val="24"/>
          <w:szCs w:val="24"/>
        </w:rPr>
      </w:pPr>
      <w:r w:rsidDel="00000000" w:rsidR="00000000" w:rsidRPr="00000000">
        <w:rPr>
          <w:sz w:val="24"/>
          <w:szCs w:val="24"/>
          <w:rtl w:val="0"/>
        </w:rPr>
        <w:t xml:space="preserve">SYLVIA: Yep.</w:t>
      </w:r>
    </w:p>
    <w:p w:rsidR="00000000" w:rsidDel="00000000" w:rsidP="00000000" w:rsidRDefault="00000000" w:rsidRPr="00000000" w14:paraId="00000607">
      <w:pPr>
        <w:spacing w:after="200" w:before="200" w:line="276" w:lineRule="auto"/>
        <w:rPr>
          <w:sz w:val="24"/>
          <w:szCs w:val="24"/>
        </w:rPr>
      </w:pPr>
      <w:r w:rsidDel="00000000" w:rsidR="00000000" w:rsidRPr="00000000">
        <w:rPr>
          <w:sz w:val="24"/>
          <w:szCs w:val="24"/>
          <w:rtl w:val="0"/>
        </w:rPr>
        <w:t xml:space="preserve">AUSTIN: Flashbacks!</w:t>
      </w:r>
    </w:p>
    <w:p w:rsidR="00000000" w:rsidDel="00000000" w:rsidP="00000000" w:rsidRDefault="00000000" w:rsidRPr="00000000" w14:paraId="00000608">
      <w:pPr>
        <w:spacing w:after="200" w:before="200" w:line="276"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609">
      <w:pPr>
        <w:spacing w:after="200" w:before="200" w:line="276" w:lineRule="auto"/>
        <w:rPr>
          <w:sz w:val="24"/>
          <w:szCs w:val="24"/>
        </w:rPr>
      </w:pPr>
      <w:r w:rsidDel="00000000" w:rsidR="00000000" w:rsidRPr="00000000">
        <w:rPr>
          <w:sz w:val="24"/>
          <w:szCs w:val="24"/>
          <w:rtl w:val="0"/>
        </w:rPr>
        <w:t xml:space="preserve">AUSTIN: Uh, so the way flashbacks work is, um: "The rules don't distinguish between actions performed in the present moment and those performed in the past. When an operation is underway you can invoke a flashback to roll for an action in the past which impacts your current situation. Maybe you convinced the district watch Sargent to cancel the Bluecoat patrol tonight, so you make a sway roll to see how that went. The GM sets a stress cost for when you activate a flashback action. Zero stress for a normal action for which you had easy opportunity, one stress for a complex action or an unlikely opportunity, or two or more for elaborate actions which involve several special opportunities." So what do you want to do?</w:t>
      </w:r>
    </w:p>
    <w:p w:rsidR="00000000" w:rsidDel="00000000" w:rsidP="00000000" w:rsidRDefault="00000000" w:rsidRPr="00000000" w14:paraId="0000060A">
      <w:pPr>
        <w:spacing w:after="200" w:before="200" w:line="276" w:lineRule="auto"/>
        <w:rPr>
          <w:sz w:val="24"/>
          <w:szCs w:val="24"/>
        </w:rPr>
      </w:pPr>
      <w:r w:rsidDel="00000000" w:rsidR="00000000" w:rsidRPr="00000000">
        <w:rPr>
          <w:sz w:val="24"/>
          <w:szCs w:val="24"/>
          <w:rtl w:val="0"/>
        </w:rPr>
        <w:t xml:space="preserve">SYLVIA: So what I was thinking was that Aubrey could have prepared sort of a sleeping concoction of some sort?</w:t>
      </w:r>
    </w:p>
    <w:p w:rsidR="00000000" w:rsidDel="00000000" w:rsidP="00000000" w:rsidRDefault="00000000" w:rsidRPr="00000000" w14:paraId="0000060B">
      <w:pPr>
        <w:spacing w:after="200" w:before="200" w:line="276" w:lineRule="auto"/>
        <w:rPr>
          <w:sz w:val="24"/>
          <w:szCs w:val="24"/>
        </w:rPr>
      </w:pPr>
      <w:r w:rsidDel="00000000" w:rsidR="00000000" w:rsidRPr="00000000">
        <w:rPr>
          <w:sz w:val="24"/>
          <w:szCs w:val="24"/>
          <w:rtl w:val="0"/>
        </w:rPr>
        <w:t xml:space="preserve">AUSTIN: Sure,</w:t>
      </w:r>
    </w:p>
    <w:p w:rsidR="00000000" w:rsidDel="00000000" w:rsidP="00000000" w:rsidRDefault="00000000" w:rsidRPr="00000000" w14:paraId="0000060C">
      <w:pPr>
        <w:spacing w:after="200" w:before="200" w:line="276" w:lineRule="auto"/>
        <w:rPr>
          <w:sz w:val="24"/>
          <w:szCs w:val="24"/>
        </w:rPr>
      </w:pPr>
      <w:r w:rsidDel="00000000" w:rsidR="00000000" w:rsidRPr="00000000">
        <w:rPr>
          <w:sz w:val="24"/>
          <w:szCs w:val="24"/>
          <w:rtl w:val="0"/>
        </w:rPr>
        <w:t xml:space="preserve">SYLVIA: And- because-</w:t>
      </w:r>
    </w:p>
    <w:p w:rsidR="00000000" w:rsidDel="00000000" w:rsidP="00000000" w:rsidRDefault="00000000" w:rsidRPr="00000000" w14:paraId="0000060D">
      <w:pPr>
        <w:spacing w:after="200" w:before="200" w:line="276" w:lineRule="auto"/>
        <w:rPr>
          <w:sz w:val="24"/>
          <w:szCs w:val="24"/>
        </w:rPr>
      </w:pPr>
      <w:r w:rsidDel="00000000" w:rsidR="00000000" w:rsidRPr="00000000">
        <w:rPr>
          <w:sz w:val="24"/>
          <w:szCs w:val="24"/>
          <w:rtl w:val="0"/>
        </w:rPr>
        <w:t xml:space="preserve">AUSTIN (over Sylvia): That's like, one of your moves, right?</w:t>
      </w:r>
    </w:p>
    <w:p w:rsidR="00000000" w:rsidDel="00000000" w:rsidP="00000000" w:rsidRDefault="00000000" w:rsidRPr="00000000" w14:paraId="0000060E">
      <w:pPr>
        <w:spacing w:after="200" w:before="200" w:line="276" w:lineRule="auto"/>
        <w:rPr>
          <w:sz w:val="24"/>
          <w:szCs w:val="24"/>
        </w:rPr>
      </w:pPr>
      <w:r w:rsidDel="00000000" w:rsidR="00000000" w:rsidRPr="00000000">
        <w:rPr>
          <w:sz w:val="24"/>
          <w:szCs w:val="24"/>
          <w:rtl w:val="0"/>
        </w:rPr>
        <w:t xml:space="preserve">SYLVIA: Yeah. It- well like, so...the alchemy stuff is just like, talk to your GM about what you want the thing to do,</w:t>
      </w:r>
    </w:p>
    <w:p w:rsidR="00000000" w:rsidDel="00000000" w:rsidP="00000000" w:rsidRDefault="00000000" w:rsidRPr="00000000" w14:paraId="0000060F">
      <w:pPr>
        <w:spacing w:after="200" w:before="200" w:line="276" w:lineRule="auto"/>
        <w:rPr>
          <w:sz w:val="24"/>
          <w:szCs w:val="24"/>
        </w:rPr>
      </w:pPr>
      <w:r w:rsidDel="00000000" w:rsidR="00000000" w:rsidRPr="00000000">
        <w:rPr>
          <w:sz w:val="24"/>
          <w:szCs w:val="24"/>
          <w:rtl w:val="0"/>
        </w:rPr>
        <w:t xml:space="preserve">AUSTIN: Totally</w:t>
      </w:r>
    </w:p>
    <w:p w:rsidR="00000000" w:rsidDel="00000000" w:rsidP="00000000" w:rsidRDefault="00000000" w:rsidRPr="00000000" w14:paraId="00000610">
      <w:pPr>
        <w:spacing w:after="200" w:before="200" w:line="276" w:lineRule="auto"/>
        <w:rPr>
          <w:sz w:val="24"/>
          <w:szCs w:val="24"/>
        </w:rPr>
      </w:pPr>
      <w:r w:rsidDel="00000000" w:rsidR="00000000" w:rsidRPr="00000000">
        <w:rPr>
          <w:sz w:val="24"/>
          <w:szCs w:val="24"/>
          <w:rtl w:val="0"/>
        </w:rPr>
        <w:t xml:space="preserve">SYLVIA: and...it works.</w:t>
      </w:r>
    </w:p>
    <w:p w:rsidR="00000000" w:rsidDel="00000000" w:rsidP="00000000" w:rsidRDefault="00000000" w:rsidRPr="00000000" w14:paraId="00000611">
      <w:pPr>
        <w:spacing w:after="200" w:before="200" w:line="276" w:lineRule="auto"/>
        <w:rPr>
          <w:sz w:val="24"/>
          <w:szCs w:val="24"/>
        </w:rPr>
      </w:pPr>
      <w:r w:rsidDel="00000000" w:rsidR="00000000" w:rsidRPr="00000000">
        <w:rPr>
          <w:sz w:val="24"/>
          <w:szCs w:val="24"/>
          <w:rtl w:val="0"/>
        </w:rPr>
        <w:t xml:space="preserve">AUSTIN: Yep, so that sounds like a tinker to me.</w:t>
      </w:r>
    </w:p>
    <w:p w:rsidR="00000000" w:rsidDel="00000000" w:rsidP="00000000" w:rsidRDefault="00000000" w:rsidRPr="00000000" w14:paraId="00000612">
      <w:pPr>
        <w:spacing w:after="200" w:before="200" w:line="276" w:lineRule="auto"/>
        <w:rPr>
          <w:sz w:val="24"/>
          <w:szCs w:val="24"/>
        </w:rPr>
      </w:pPr>
      <w:r w:rsidDel="00000000" w:rsidR="00000000" w:rsidRPr="00000000">
        <w:rPr>
          <w:sz w:val="24"/>
          <w:szCs w:val="24"/>
          <w:rtl w:val="0"/>
        </w:rPr>
        <w:t xml:space="preserve">SYLVIA: Yeah, okay.</w:t>
      </w:r>
    </w:p>
    <w:p w:rsidR="00000000" w:rsidDel="00000000" w:rsidP="00000000" w:rsidRDefault="00000000" w:rsidRPr="00000000" w14:paraId="00000613">
      <w:pPr>
        <w:spacing w:after="200" w:before="200" w:line="276" w:lineRule="auto"/>
        <w:rPr>
          <w:sz w:val="24"/>
          <w:szCs w:val="24"/>
        </w:rPr>
      </w:pPr>
      <w:r w:rsidDel="00000000" w:rsidR="00000000" w:rsidRPr="00000000">
        <w:rPr>
          <w:sz w:val="24"/>
          <w:szCs w:val="24"/>
          <w:rtl w:val="0"/>
        </w:rPr>
        <w:t xml:space="preserve">AUSTIN: Um, take one stress for that.</w:t>
      </w:r>
    </w:p>
    <w:p w:rsidR="00000000" w:rsidDel="00000000" w:rsidP="00000000" w:rsidRDefault="00000000" w:rsidRPr="00000000" w14:paraId="00000614">
      <w:pPr>
        <w:spacing w:after="200" w:before="200" w:line="276" w:lineRule="auto"/>
        <w:rPr>
          <w:sz w:val="24"/>
          <w:szCs w:val="24"/>
        </w:rPr>
      </w:pPr>
      <w:r w:rsidDel="00000000" w:rsidR="00000000" w:rsidRPr="00000000">
        <w:rPr>
          <w:sz w:val="24"/>
          <w:szCs w:val="24"/>
          <w:rtl w:val="0"/>
        </w:rPr>
        <w:t xml:space="preserve">SYLVIA: Okay!</w:t>
      </w:r>
    </w:p>
    <w:p w:rsidR="00000000" w:rsidDel="00000000" w:rsidP="00000000" w:rsidRDefault="00000000" w:rsidRPr="00000000" w14:paraId="00000615">
      <w:pPr>
        <w:spacing w:after="200" w:before="200" w:line="276" w:lineRule="auto"/>
        <w:rPr>
          <w:sz w:val="24"/>
          <w:szCs w:val="24"/>
        </w:rPr>
      </w:pPr>
      <w:r w:rsidDel="00000000" w:rsidR="00000000" w:rsidRPr="00000000">
        <w:rPr>
          <w:sz w:val="24"/>
          <w:szCs w:val="24"/>
          <w:rtl w:val="0"/>
        </w:rPr>
        <w:t xml:space="preserve">AUSTIN: It's like- the stress isn't that you needed to do it, or the stress isn't that it's tough, necessarily? It's that you had to do it before the train. If you had infinite time it wouldn't be a problem,</w:t>
      </w:r>
    </w:p>
    <w:p w:rsidR="00000000" w:rsidDel="00000000" w:rsidP="00000000" w:rsidRDefault="00000000" w:rsidRPr="00000000" w14:paraId="00000616">
      <w:pPr>
        <w:spacing w:after="200" w:before="200" w:line="276" w:lineRule="auto"/>
        <w:rPr>
          <w:sz w:val="24"/>
          <w:szCs w:val="24"/>
        </w:rPr>
      </w:pPr>
      <w:r w:rsidDel="00000000" w:rsidR="00000000" w:rsidRPr="00000000">
        <w:rPr>
          <w:sz w:val="24"/>
          <w:szCs w:val="24"/>
          <w:rtl w:val="0"/>
        </w:rPr>
        <w:t xml:space="preserve">SYLVIA: Yeah, yeah yeah.</w:t>
      </w:r>
    </w:p>
    <w:p w:rsidR="00000000" w:rsidDel="00000000" w:rsidP="00000000" w:rsidRDefault="00000000" w:rsidRPr="00000000" w14:paraId="00000617">
      <w:pPr>
        <w:spacing w:after="200" w:before="200" w:line="276" w:lineRule="auto"/>
        <w:rPr>
          <w:sz w:val="24"/>
          <w:szCs w:val="24"/>
        </w:rPr>
      </w:pPr>
      <w:r w:rsidDel="00000000" w:rsidR="00000000" w:rsidRPr="00000000">
        <w:rPr>
          <w:sz w:val="24"/>
          <w:szCs w:val="24"/>
          <w:rtl w:val="0"/>
        </w:rPr>
        <w:t xml:space="preserve">AUSTIN: But you had to prep, so take one stress.</w:t>
      </w:r>
    </w:p>
    <w:p w:rsidR="00000000" w:rsidDel="00000000" w:rsidP="00000000" w:rsidRDefault="00000000" w:rsidRPr="00000000" w14:paraId="00000618">
      <w:pPr>
        <w:spacing w:after="200" w:before="200" w:line="276" w:lineRule="auto"/>
        <w:rPr>
          <w:sz w:val="24"/>
          <w:szCs w:val="24"/>
        </w:rPr>
      </w:pPr>
      <w:r w:rsidDel="00000000" w:rsidR="00000000" w:rsidRPr="00000000">
        <w:rPr>
          <w:sz w:val="24"/>
          <w:szCs w:val="24"/>
          <w:rtl w:val="0"/>
        </w:rPr>
        <w:t xml:space="preserve">SYLVIA: Um, should I...</w:t>
      </w:r>
    </w:p>
    <w:p w:rsidR="00000000" w:rsidDel="00000000" w:rsidP="00000000" w:rsidRDefault="00000000" w:rsidRPr="00000000" w14:paraId="00000619">
      <w:pPr>
        <w:spacing w:after="200" w:before="200" w:line="276" w:lineRule="auto"/>
        <w:rPr>
          <w:sz w:val="24"/>
          <w:szCs w:val="24"/>
        </w:rPr>
      </w:pPr>
      <w:r w:rsidDel="00000000" w:rsidR="00000000" w:rsidRPr="00000000">
        <w:rPr>
          <w:sz w:val="24"/>
          <w:szCs w:val="24"/>
          <w:rtl w:val="0"/>
        </w:rPr>
        <w:t xml:space="preserve">AUSTIN: And then give me a Tinker check.</w:t>
      </w:r>
    </w:p>
    <w:p w:rsidR="00000000" w:rsidDel="00000000" w:rsidP="00000000" w:rsidRDefault="00000000" w:rsidRPr="00000000" w14:paraId="0000061A">
      <w:pPr>
        <w:spacing w:after="200" w:before="200" w:line="276" w:lineRule="auto"/>
        <w:rPr>
          <w:sz w:val="24"/>
          <w:szCs w:val="24"/>
        </w:rPr>
      </w:pPr>
      <w:r w:rsidDel="00000000" w:rsidR="00000000" w:rsidRPr="00000000">
        <w:rPr>
          <w:sz w:val="24"/>
          <w:szCs w:val="24"/>
          <w:rtl w:val="0"/>
        </w:rPr>
        <w:t xml:space="preserve">SYLVIA: So one stress, and uh, risky, controlled, or desperate?</w:t>
      </w:r>
    </w:p>
    <w:p w:rsidR="00000000" w:rsidDel="00000000" w:rsidP="00000000" w:rsidRDefault="00000000" w:rsidRPr="00000000" w14:paraId="0000061B">
      <w:pPr>
        <w:spacing w:after="200" w:before="200" w:line="276" w:lineRule="auto"/>
        <w:rPr>
          <w:sz w:val="24"/>
          <w:szCs w:val="24"/>
        </w:rPr>
      </w:pPr>
      <w:r w:rsidDel="00000000" w:rsidR="00000000" w:rsidRPr="00000000">
        <w:rPr>
          <w:sz w:val="24"/>
          <w:szCs w:val="24"/>
          <w:rtl w:val="0"/>
        </w:rPr>
        <w:t xml:space="preserve">AUSTIN: Uh, controlled and limited- or, controlled and standard effect.</w:t>
      </w:r>
    </w:p>
    <w:p w:rsidR="00000000" w:rsidDel="00000000" w:rsidP="00000000" w:rsidRDefault="00000000" w:rsidRPr="00000000" w14:paraId="0000061C">
      <w:pPr>
        <w:spacing w:after="200" w:before="200" w:line="276" w:lineRule="auto"/>
        <w:rPr>
          <w:sz w:val="24"/>
          <w:szCs w:val="24"/>
        </w:rPr>
      </w:pPr>
      <w:r w:rsidDel="00000000" w:rsidR="00000000" w:rsidRPr="00000000">
        <w:rPr>
          <w:sz w:val="24"/>
          <w:szCs w:val="24"/>
          <w:rtl w:val="0"/>
        </w:rPr>
        <w:t xml:space="preserve">SYLVIA: Four.</w:t>
      </w:r>
    </w:p>
    <w:p w:rsidR="00000000" w:rsidDel="00000000" w:rsidP="00000000" w:rsidRDefault="00000000" w:rsidRPr="00000000" w14:paraId="0000061D">
      <w:pPr>
        <w:spacing w:after="200" w:before="200" w:line="276" w:lineRule="auto"/>
        <w:rPr>
          <w:sz w:val="24"/>
          <w:szCs w:val="24"/>
        </w:rPr>
      </w:pPr>
      <w:r w:rsidDel="00000000" w:rsidR="00000000" w:rsidRPr="00000000">
        <w:rPr>
          <w:sz w:val="24"/>
          <w:szCs w:val="24"/>
          <w:rtl w:val="0"/>
        </w:rPr>
        <w:t xml:space="preserve">AUSTIN: Okay! Uh, so yeah, you totally have... [He chuckles] You totally have a sleeping potion thing. The thing is, it will knock out everyone in the room who can smell it.</w:t>
      </w:r>
    </w:p>
    <w:p w:rsidR="00000000" w:rsidDel="00000000" w:rsidP="00000000" w:rsidRDefault="00000000" w:rsidRPr="00000000" w14:paraId="0000061E">
      <w:pPr>
        <w:spacing w:after="200" w:before="200" w:line="276" w:lineRule="auto"/>
        <w:rPr>
          <w:sz w:val="24"/>
          <w:szCs w:val="24"/>
        </w:rPr>
      </w:pPr>
      <w:r w:rsidDel="00000000" w:rsidR="00000000" w:rsidRPr="00000000">
        <w:rPr>
          <w:sz w:val="24"/>
          <w:szCs w:val="24"/>
          <w:rtl w:val="0"/>
        </w:rPr>
        <w:t xml:space="preserve">SYLVIA: Oh...kay.</w:t>
      </w:r>
    </w:p>
    <w:p w:rsidR="00000000" w:rsidDel="00000000" w:rsidP="00000000" w:rsidRDefault="00000000" w:rsidRPr="00000000" w14:paraId="0000061F">
      <w:pPr>
        <w:spacing w:after="200" w:before="200" w:line="276" w:lineRule="auto"/>
        <w:rPr>
          <w:sz w:val="24"/>
          <w:szCs w:val="24"/>
        </w:rPr>
      </w:pPr>
      <w:r w:rsidDel="00000000" w:rsidR="00000000" w:rsidRPr="00000000">
        <w:rPr>
          <w:sz w:val="24"/>
          <w:szCs w:val="24"/>
          <w:rtl w:val="0"/>
        </w:rPr>
        <w:t xml:space="preserve">AUSTIN: That is the complication. Now, you know Castille can't.</w:t>
      </w:r>
    </w:p>
    <w:p w:rsidR="00000000" w:rsidDel="00000000" w:rsidP="00000000" w:rsidRDefault="00000000" w:rsidRPr="00000000" w14:paraId="00000620">
      <w:pPr>
        <w:spacing w:after="200" w:before="200" w:line="276" w:lineRule="auto"/>
        <w:rPr>
          <w:sz w:val="24"/>
          <w:szCs w:val="24"/>
        </w:rPr>
      </w:pPr>
      <w:r w:rsidDel="00000000" w:rsidR="00000000" w:rsidRPr="00000000">
        <w:rPr>
          <w:sz w:val="24"/>
          <w:szCs w:val="24"/>
          <w:rtl w:val="0"/>
        </w:rPr>
        <w:t xml:space="preserve">SYLVIA: [sighs] Yeah!</w:t>
      </w:r>
    </w:p>
    <w:p w:rsidR="00000000" w:rsidDel="00000000" w:rsidP="00000000" w:rsidRDefault="00000000" w:rsidRPr="00000000" w14:paraId="00000621">
      <w:pPr>
        <w:spacing w:after="200" w:before="200" w:line="276" w:lineRule="auto"/>
        <w:rPr>
          <w:sz w:val="24"/>
          <w:szCs w:val="24"/>
        </w:rPr>
      </w:pPr>
      <w:r w:rsidDel="00000000" w:rsidR="00000000" w:rsidRPr="00000000">
        <w:rPr>
          <w:sz w:val="24"/>
          <w:szCs w:val="24"/>
          <w:rtl w:val="0"/>
        </w:rPr>
        <w:t xml:space="preserve">AUSTIN: But. It will knock you out.</w:t>
      </w:r>
    </w:p>
    <w:p w:rsidR="00000000" w:rsidDel="00000000" w:rsidP="00000000" w:rsidRDefault="00000000" w:rsidRPr="00000000" w14:paraId="00000622">
      <w:pPr>
        <w:spacing w:after="200" w:before="200" w:line="276" w:lineRule="auto"/>
        <w:rPr>
          <w:sz w:val="24"/>
          <w:szCs w:val="24"/>
        </w:rPr>
      </w:pPr>
      <w:r w:rsidDel="00000000" w:rsidR="00000000" w:rsidRPr="00000000">
        <w:rPr>
          <w:sz w:val="24"/>
          <w:szCs w:val="24"/>
          <w:rtl w:val="0"/>
        </w:rPr>
        <w:t xml:space="preserve">SYLVIA: Okay, um...actually, yeah. I think, so how- do we know how long it lasts?</w:t>
      </w:r>
    </w:p>
    <w:p w:rsidR="00000000" w:rsidDel="00000000" w:rsidP="00000000" w:rsidRDefault="00000000" w:rsidRPr="00000000" w14:paraId="00000623">
      <w:pPr>
        <w:spacing w:after="200" w:before="200" w:line="276" w:lineRule="auto"/>
        <w:rPr>
          <w:sz w:val="24"/>
          <w:szCs w:val="24"/>
        </w:rPr>
      </w:pPr>
      <w:r w:rsidDel="00000000" w:rsidR="00000000" w:rsidRPr="00000000">
        <w:rPr>
          <w:sz w:val="24"/>
          <w:szCs w:val="24"/>
          <w:rtl w:val="0"/>
        </w:rPr>
        <w:t xml:space="preserve">AUSTIN: Uh...for...you tell me. How long does it last?</w:t>
      </w:r>
    </w:p>
    <w:p w:rsidR="00000000" w:rsidDel="00000000" w:rsidP="00000000" w:rsidRDefault="00000000" w:rsidRPr="00000000" w14:paraId="00000624">
      <w:pPr>
        <w:spacing w:after="200" w:before="200" w:line="276" w:lineRule="auto"/>
        <w:rPr>
          <w:sz w:val="24"/>
          <w:szCs w:val="24"/>
        </w:rPr>
      </w:pPr>
      <w:r w:rsidDel="00000000" w:rsidR="00000000" w:rsidRPr="00000000">
        <w:rPr>
          <w:sz w:val="24"/>
          <w:szCs w:val="24"/>
          <w:rtl w:val="0"/>
        </w:rPr>
        <w:t xml:space="preserve">SYLVIA: Um, I'm thinking short- it's a short term thing, like...she made this so they could use it and then run away.</w:t>
      </w:r>
    </w:p>
    <w:p w:rsidR="00000000" w:rsidDel="00000000" w:rsidP="00000000" w:rsidRDefault="00000000" w:rsidRPr="00000000" w14:paraId="00000625">
      <w:pPr>
        <w:spacing w:after="200" w:before="200" w:line="276" w:lineRule="auto"/>
        <w:rPr>
          <w:sz w:val="24"/>
          <w:szCs w:val="24"/>
        </w:rPr>
      </w:pPr>
      <w:r w:rsidDel="00000000" w:rsidR="00000000" w:rsidRPr="00000000">
        <w:rPr>
          <w:sz w:val="24"/>
          <w:szCs w:val="24"/>
          <w:rtl w:val="0"/>
        </w:rPr>
        <w:t xml:space="preserve">AUSTIN: Uh, sure. So like, five minutes?</w:t>
      </w:r>
    </w:p>
    <w:p w:rsidR="00000000" w:rsidDel="00000000" w:rsidP="00000000" w:rsidRDefault="00000000" w:rsidRPr="00000000" w14:paraId="00000626">
      <w:pPr>
        <w:spacing w:after="200" w:before="200" w:line="276" w:lineRule="auto"/>
        <w:rPr>
          <w:sz w:val="24"/>
          <w:szCs w:val="24"/>
        </w:rPr>
      </w:pPr>
      <w:r w:rsidDel="00000000" w:rsidR="00000000" w:rsidRPr="00000000">
        <w:rPr>
          <w:sz w:val="24"/>
          <w:szCs w:val="24"/>
          <w:rtl w:val="0"/>
        </w:rPr>
        <w:t xml:space="preserve">SYLVIA: Yeah.</w:t>
      </w:r>
    </w:p>
    <w:p w:rsidR="00000000" w:rsidDel="00000000" w:rsidP="00000000" w:rsidRDefault="00000000" w:rsidRPr="00000000" w14:paraId="00000627">
      <w:pPr>
        <w:spacing w:after="200" w:before="200" w:line="276" w:lineRule="auto"/>
        <w:rPr>
          <w:sz w:val="24"/>
          <w:szCs w:val="24"/>
        </w:rPr>
      </w:pPr>
      <w:r w:rsidDel="00000000" w:rsidR="00000000" w:rsidRPr="00000000">
        <w:rPr>
          <w:sz w:val="24"/>
          <w:szCs w:val="24"/>
          <w:rtl w:val="0"/>
        </w:rPr>
        <w:t xml:space="preserve">AUSTIN: Ten minutes, something like that?</w:t>
      </w:r>
    </w:p>
    <w:p w:rsidR="00000000" w:rsidDel="00000000" w:rsidP="00000000" w:rsidRDefault="00000000" w:rsidRPr="00000000" w14:paraId="00000628">
      <w:pPr>
        <w:spacing w:after="200" w:before="200" w:line="276" w:lineRule="auto"/>
        <w:rPr>
          <w:sz w:val="24"/>
          <w:szCs w:val="24"/>
        </w:rPr>
      </w:pPr>
      <w:r w:rsidDel="00000000" w:rsidR="00000000" w:rsidRPr="00000000">
        <w:rPr>
          <w:sz w:val="24"/>
          <w:szCs w:val="24"/>
          <w:rtl w:val="0"/>
        </w:rPr>
        <w:t xml:space="preserve">SYLVIA: Yeah, I'd say ten. Ten, fifteen?</w:t>
      </w:r>
    </w:p>
    <w:p w:rsidR="00000000" w:rsidDel="00000000" w:rsidP="00000000" w:rsidRDefault="00000000" w:rsidRPr="00000000" w14:paraId="00000629">
      <w:pPr>
        <w:spacing w:after="200" w:before="200" w:line="276" w:lineRule="auto"/>
        <w:rPr>
          <w:sz w:val="24"/>
          <w:szCs w:val="24"/>
        </w:rPr>
      </w:pPr>
      <w:r w:rsidDel="00000000" w:rsidR="00000000" w:rsidRPr="00000000">
        <w:rPr>
          <w:sz w:val="24"/>
          <w:szCs w:val="24"/>
          <w:rtl w:val="0"/>
        </w:rPr>
        <w:t xml:space="preserve">AUSTIN: Let's say ten minutes, yeah. That's totally feasible.</w:t>
      </w:r>
    </w:p>
    <w:p w:rsidR="00000000" w:rsidDel="00000000" w:rsidP="00000000" w:rsidRDefault="00000000" w:rsidRPr="00000000" w14:paraId="0000062A">
      <w:pPr>
        <w:spacing w:after="200" w:before="200" w:line="276" w:lineRule="auto"/>
        <w:rPr>
          <w:sz w:val="24"/>
          <w:szCs w:val="24"/>
        </w:rPr>
      </w:pPr>
      <w:r w:rsidDel="00000000" w:rsidR="00000000" w:rsidRPr="00000000">
        <w:rPr>
          <w:sz w:val="24"/>
          <w:szCs w:val="24"/>
          <w:rtl w:val="0"/>
        </w:rPr>
        <w:t xml:space="preserve">SYLVIA: Okay. So...[starts laughing] what she does, is she just sort of like, looks around, is like</w:t>
      </w:r>
    </w:p>
    <w:p w:rsidR="00000000" w:rsidDel="00000000" w:rsidP="00000000" w:rsidRDefault="00000000" w:rsidRPr="00000000" w14:paraId="0000062B">
      <w:pPr>
        <w:spacing w:after="200" w:before="200" w:line="276" w:lineRule="auto"/>
        <w:ind w:firstLine="720"/>
        <w:rPr>
          <w:sz w:val="24"/>
          <w:szCs w:val="24"/>
        </w:rPr>
      </w:pPr>
      <w:r w:rsidDel="00000000" w:rsidR="00000000" w:rsidRPr="00000000">
        <w:rPr>
          <w:sz w:val="24"/>
          <w:szCs w:val="24"/>
          <w:rtl w:val="0"/>
        </w:rPr>
        <w:t xml:space="preserve">SYLVIA (as Aubrey): Sorry! Sorry! Sorry!</w:t>
      </w:r>
    </w:p>
    <w:p w:rsidR="00000000" w:rsidDel="00000000" w:rsidP="00000000" w:rsidRDefault="00000000" w:rsidRPr="00000000" w14:paraId="0000062C">
      <w:pPr>
        <w:spacing w:after="200" w:before="200" w:line="276" w:lineRule="auto"/>
        <w:rPr>
          <w:sz w:val="24"/>
          <w:szCs w:val="24"/>
        </w:rPr>
      </w:pPr>
      <w:r w:rsidDel="00000000" w:rsidR="00000000" w:rsidRPr="00000000">
        <w:rPr>
          <w:sz w:val="24"/>
          <w:szCs w:val="24"/>
          <w:rtl w:val="0"/>
        </w:rPr>
        <w:t xml:space="preserve">SYLVIA: and then throws this like, bottle on the ground, and there's just this like, [Austin laughs] weird blue smoke goes everywhere? [Sylvia laughs again] And then her, Peg, and Zaktrak just fall. Like, face down on the ground.</w:t>
      </w:r>
    </w:p>
    <w:p w:rsidR="00000000" w:rsidDel="00000000" w:rsidP="00000000" w:rsidRDefault="00000000" w:rsidRPr="00000000" w14:paraId="0000062D">
      <w:pPr>
        <w:spacing w:after="200" w:before="200" w:line="276" w:lineRule="auto"/>
        <w:rPr>
          <w:sz w:val="24"/>
          <w:szCs w:val="24"/>
        </w:rPr>
      </w:pPr>
      <w:r w:rsidDel="00000000" w:rsidR="00000000" w:rsidRPr="00000000">
        <w:rPr>
          <w:sz w:val="24"/>
          <w:szCs w:val="24"/>
          <w:rtl w:val="0"/>
        </w:rPr>
        <w:t xml:space="preserve">[Ali giggles]</w:t>
      </w:r>
    </w:p>
    <w:p w:rsidR="00000000" w:rsidDel="00000000" w:rsidP="00000000" w:rsidRDefault="00000000" w:rsidRPr="00000000" w14:paraId="0000062E">
      <w:pPr>
        <w:spacing w:after="200" w:before="200" w:line="276" w:lineRule="auto"/>
        <w:rPr>
          <w:sz w:val="24"/>
          <w:szCs w:val="24"/>
        </w:rPr>
      </w:pPr>
      <w:r w:rsidDel="00000000" w:rsidR="00000000" w:rsidRPr="00000000">
        <w:rPr>
          <w:sz w:val="24"/>
          <w:szCs w:val="24"/>
          <w:rtl w:val="0"/>
        </w:rPr>
        <w:t xml:space="preserve">AUSTIN: God. Alright, Castille.</w:t>
      </w:r>
    </w:p>
    <w:p w:rsidR="00000000" w:rsidDel="00000000" w:rsidP="00000000" w:rsidRDefault="00000000" w:rsidRPr="00000000" w14:paraId="0000062F">
      <w:pPr>
        <w:spacing w:after="200" w:before="200" w:line="276" w:lineRule="auto"/>
        <w:rPr>
          <w:sz w:val="24"/>
          <w:szCs w:val="24"/>
        </w:rPr>
      </w:pPr>
      <w:r w:rsidDel="00000000" w:rsidR="00000000" w:rsidRPr="00000000">
        <w:rPr>
          <w:sz w:val="24"/>
          <w:szCs w:val="24"/>
          <w:rtl w:val="0"/>
        </w:rPr>
        <w:t xml:space="preserve">ALI: So, I just walk over to the...all of those knobs that uh, Aubrey was just looking at, and just like, break three of them? [Dre and Jack laugh]</w:t>
      </w:r>
    </w:p>
    <w:p w:rsidR="00000000" w:rsidDel="00000000" w:rsidP="00000000" w:rsidRDefault="00000000" w:rsidRPr="00000000" w14:paraId="00000630">
      <w:pPr>
        <w:spacing w:after="200" w:before="200" w:line="276" w:lineRule="auto"/>
        <w:rPr>
          <w:sz w:val="24"/>
          <w:szCs w:val="24"/>
        </w:rPr>
      </w:pPr>
      <w:r w:rsidDel="00000000" w:rsidR="00000000" w:rsidRPr="00000000">
        <w:rPr>
          <w:sz w:val="24"/>
          <w:szCs w:val="24"/>
          <w:rtl w:val="0"/>
        </w:rPr>
        <w:t xml:space="preserve">AUSTIN: Give me a Wreck check. [Ali laughs] Again, definitely controlled.</w:t>
      </w:r>
    </w:p>
    <w:p w:rsidR="00000000" w:rsidDel="00000000" w:rsidP="00000000" w:rsidRDefault="00000000" w:rsidRPr="00000000" w14:paraId="00000631">
      <w:pPr>
        <w:spacing w:after="200" w:before="200" w:line="276" w:lineRule="auto"/>
        <w:rPr>
          <w:sz w:val="24"/>
          <w:szCs w:val="24"/>
        </w:rPr>
      </w:pPr>
      <w:r w:rsidDel="00000000" w:rsidR="00000000" w:rsidRPr="00000000">
        <w:rPr>
          <w:sz w:val="24"/>
          <w:szCs w:val="24"/>
          <w:rtl w:val="0"/>
        </w:rPr>
        <w:t xml:space="preserve">ALI: Yeah?</w:t>
      </w:r>
    </w:p>
    <w:p w:rsidR="00000000" w:rsidDel="00000000" w:rsidP="00000000" w:rsidRDefault="00000000" w:rsidRPr="00000000" w14:paraId="00000632">
      <w:pPr>
        <w:spacing w:after="200" w:before="200" w:line="276" w:lineRule="auto"/>
        <w:rPr>
          <w:sz w:val="24"/>
          <w:szCs w:val="24"/>
        </w:rPr>
      </w:pPr>
      <w:r w:rsidDel="00000000" w:rsidR="00000000" w:rsidRPr="00000000">
        <w:rPr>
          <w:sz w:val="24"/>
          <w:szCs w:val="24"/>
          <w:rtl w:val="0"/>
        </w:rPr>
        <w:t xml:space="preserve">AUSTIN: Uh, and- and I'll say standard effect here. Because it's not like you know anything about this stuff? Another four! This is a good system, lots of complications. [Ali and Dre chuckle] That's what I like. Um, hm...let me think what happens here. Uh, so you- you totally start to pull through a bunch of the different um, you break a bunch of the knobs, and the- the train...does not uh, fully stop, but it does start to slow down. And then you hear people like, shouting. In the- in the forward cars. In fact, this is where you realise, you notice that there is kind of like an elaborate system of like, tubes and-and uh, horns that let you listen into some of the different cars. Train cars. Not like, to like eavesdrop? But just to like, make sure that they would- you would be able to hear if someone yelled, basically. Uh, and- people are yelling. So I'm gonna say it hasn't totally stopped yet, but it- it does not advance another step yet. Um, and the engine is partially broken. So hey, good job.</w:t>
      </w:r>
    </w:p>
    <w:p w:rsidR="00000000" w:rsidDel="00000000" w:rsidP="00000000" w:rsidRDefault="00000000" w:rsidRPr="00000000" w14:paraId="00000633">
      <w:pPr>
        <w:spacing w:after="200" w:before="200" w:line="276" w:lineRule="auto"/>
        <w:rPr>
          <w:sz w:val="24"/>
          <w:szCs w:val="24"/>
        </w:rPr>
      </w:pPr>
      <w:r w:rsidDel="00000000" w:rsidR="00000000" w:rsidRPr="00000000">
        <w:rPr>
          <w:sz w:val="24"/>
          <w:szCs w:val="24"/>
          <w:rtl w:val="0"/>
        </w:rPr>
        <w:t xml:space="preserve">ALI: Um, would I be able to make it back into the car that Sige is in? Without being...?</w:t>
      </w:r>
    </w:p>
    <w:p w:rsidR="00000000" w:rsidDel="00000000" w:rsidP="00000000" w:rsidRDefault="00000000" w:rsidRPr="00000000" w14:paraId="00000634">
      <w:pPr>
        <w:spacing w:after="200" w:before="200" w:line="276" w:lineRule="auto"/>
        <w:rPr>
          <w:sz w:val="24"/>
          <w:szCs w:val="24"/>
        </w:rPr>
      </w:pPr>
      <w:r w:rsidDel="00000000" w:rsidR="00000000" w:rsidRPr="00000000">
        <w:rPr>
          <w:sz w:val="24"/>
          <w:szCs w:val="24"/>
          <w:rtl w:val="0"/>
        </w:rPr>
        <w:t xml:space="preserve">AUSTIN: Well let's talk about Sige real quick,</w:t>
      </w:r>
    </w:p>
    <w:p w:rsidR="00000000" w:rsidDel="00000000" w:rsidP="00000000" w:rsidRDefault="00000000" w:rsidRPr="00000000" w14:paraId="00000635">
      <w:pPr>
        <w:spacing w:after="200" w:before="200" w:line="276" w:lineRule="auto"/>
        <w:rPr>
          <w:sz w:val="24"/>
          <w:szCs w:val="24"/>
        </w:rPr>
      </w:pPr>
      <w:r w:rsidDel="00000000" w:rsidR="00000000" w:rsidRPr="00000000">
        <w:rPr>
          <w:sz w:val="24"/>
          <w:szCs w:val="24"/>
          <w:rtl w:val="0"/>
        </w:rPr>
        <w:t xml:space="preserve">DRE: Huh.</w:t>
      </w:r>
    </w:p>
    <w:p w:rsidR="00000000" w:rsidDel="00000000" w:rsidP="00000000" w:rsidRDefault="00000000" w:rsidRPr="00000000" w14:paraId="00000636">
      <w:pPr>
        <w:spacing w:after="200" w:before="200" w:line="276" w:lineRule="auto"/>
        <w:rPr>
          <w:sz w:val="24"/>
          <w:szCs w:val="24"/>
        </w:rPr>
      </w:pPr>
      <w:r w:rsidDel="00000000" w:rsidR="00000000" w:rsidRPr="00000000">
        <w:rPr>
          <w:sz w:val="24"/>
          <w:szCs w:val="24"/>
          <w:rtl w:val="0"/>
        </w:rPr>
        <w:t xml:space="preserve">ALI: Hey. [Sylvia laughs] Alright.</w:t>
      </w:r>
    </w:p>
    <w:p w:rsidR="00000000" w:rsidDel="00000000" w:rsidP="00000000" w:rsidRDefault="00000000" w:rsidRPr="00000000" w14:paraId="00000637">
      <w:pPr>
        <w:spacing w:after="200" w:before="200" w:line="276" w:lineRule="auto"/>
        <w:rPr>
          <w:sz w:val="24"/>
          <w:szCs w:val="24"/>
        </w:rPr>
      </w:pPr>
      <w:r w:rsidDel="00000000" w:rsidR="00000000" w:rsidRPr="00000000">
        <w:rPr>
          <w:sz w:val="24"/>
          <w:szCs w:val="24"/>
          <w:rtl w:val="0"/>
        </w:rPr>
        <w:t xml:space="preserve">AUSTIN: Sige. Um, you're gonna need to make a resist check for sure.</w:t>
      </w:r>
    </w:p>
    <w:p w:rsidR="00000000" w:rsidDel="00000000" w:rsidP="00000000" w:rsidRDefault="00000000" w:rsidRPr="00000000" w14:paraId="00000638">
      <w:pPr>
        <w:spacing w:after="200" w:before="200" w:line="276"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639">
      <w:pPr>
        <w:spacing w:after="200" w:before="200" w:line="276" w:lineRule="auto"/>
        <w:rPr>
          <w:sz w:val="24"/>
          <w:szCs w:val="24"/>
        </w:rPr>
      </w:pPr>
      <w:r w:rsidDel="00000000" w:rsidR="00000000" w:rsidRPr="00000000">
        <w:rPr>
          <w:sz w:val="24"/>
          <w:szCs w:val="24"/>
          <w:rtl w:val="0"/>
        </w:rPr>
        <w:t xml:space="preserve">AUSTIN: Because the uh- the guard who came over to interfere with you has now like, pulled back the person you almost knocked out, and is now like, like- just hammering away at your back, with closed fists. Um, and is- is trying to take you down onto the ground. But you're a- you're a big dude, so. Uh, but give me a resolve, or I guess a prowess resist.</w:t>
      </w:r>
    </w:p>
    <w:p w:rsidR="00000000" w:rsidDel="00000000" w:rsidP="00000000" w:rsidRDefault="00000000" w:rsidRPr="00000000" w14:paraId="0000063A">
      <w:pPr>
        <w:spacing w:after="200" w:before="200" w:line="276" w:lineRule="auto"/>
        <w:rPr>
          <w:sz w:val="24"/>
          <w:szCs w:val="24"/>
        </w:rPr>
      </w:pPr>
      <w:r w:rsidDel="00000000" w:rsidR="00000000" w:rsidRPr="00000000">
        <w:rPr>
          <w:sz w:val="24"/>
          <w:szCs w:val="24"/>
          <w:rtl w:val="0"/>
        </w:rPr>
        <w:t xml:space="preserve">DRE: Okay.</w:t>
      </w:r>
    </w:p>
    <w:p w:rsidR="00000000" w:rsidDel="00000000" w:rsidP="00000000" w:rsidRDefault="00000000" w:rsidRPr="00000000" w14:paraId="0000063B">
      <w:pPr>
        <w:spacing w:after="200" w:before="200" w:line="276" w:lineRule="auto"/>
        <w:rPr>
          <w:sz w:val="24"/>
          <w:szCs w:val="24"/>
        </w:rPr>
      </w:pPr>
      <w:r w:rsidDel="00000000" w:rsidR="00000000" w:rsidRPr="00000000">
        <w:rPr>
          <w:sz w:val="24"/>
          <w:szCs w:val="24"/>
          <w:rtl w:val="0"/>
        </w:rPr>
        <w:t xml:space="preserve">AUSTIN: To uh, to resist this. But like, he's hitting you. It is not a matter of dodging at this point. Ooh. Uh, oh no, that's really good, you got a six. So like, the- the shot- the hits just like, do nothing to you at all. Um, just like, this poor little, not even a guard, really? Like, just a train steward? Is just like, hammering on you to try and take you down, and the- the punches do nothing. At all. Um, what do you do?</w:t>
      </w:r>
    </w:p>
    <w:p w:rsidR="00000000" w:rsidDel="00000000" w:rsidP="00000000" w:rsidRDefault="00000000" w:rsidRPr="00000000" w14:paraId="0000063C">
      <w:pPr>
        <w:spacing w:after="200" w:before="200" w:line="276" w:lineRule="auto"/>
        <w:rPr>
          <w:sz w:val="24"/>
          <w:szCs w:val="24"/>
        </w:rPr>
      </w:pPr>
      <w:r w:rsidDel="00000000" w:rsidR="00000000" w:rsidRPr="00000000">
        <w:rPr>
          <w:sz w:val="24"/>
          <w:szCs w:val="24"/>
          <w:rtl w:val="0"/>
        </w:rPr>
        <w:t xml:space="preserve">DRE: Uhhm...has Castille come, like, out of the engine room yet?</w:t>
      </w:r>
    </w:p>
    <w:p w:rsidR="00000000" w:rsidDel="00000000" w:rsidP="00000000" w:rsidRDefault="00000000" w:rsidRPr="00000000" w14:paraId="0000063D">
      <w:pPr>
        <w:spacing w:after="200" w:before="200" w:line="276" w:lineRule="auto"/>
        <w:rPr>
          <w:sz w:val="24"/>
          <w:szCs w:val="24"/>
        </w:rPr>
      </w:pPr>
      <w:r w:rsidDel="00000000" w:rsidR="00000000" w:rsidRPr="00000000">
        <w:rPr>
          <w:sz w:val="24"/>
          <w:szCs w:val="24"/>
          <w:rtl w:val="0"/>
        </w:rPr>
        <w:t xml:space="preserve">AUSTIN: Not yet, like after your next action, that'll happen.</w:t>
      </w:r>
    </w:p>
    <w:p w:rsidR="00000000" w:rsidDel="00000000" w:rsidP="00000000" w:rsidRDefault="00000000" w:rsidRPr="00000000" w14:paraId="0000063E">
      <w:pPr>
        <w:spacing w:after="200" w:before="200" w:line="276" w:lineRule="auto"/>
        <w:rPr>
          <w:sz w:val="24"/>
          <w:szCs w:val="24"/>
        </w:rPr>
      </w:pPr>
      <w:r w:rsidDel="00000000" w:rsidR="00000000" w:rsidRPr="00000000">
        <w:rPr>
          <w:sz w:val="24"/>
          <w:szCs w:val="24"/>
          <w:rtl w:val="0"/>
        </w:rPr>
        <w:t xml:space="preserve">DRE: Has the train started to slow down at this point, though?</w:t>
      </w:r>
    </w:p>
    <w:p w:rsidR="00000000" w:rsidDel="00000000" w:rsidP="00000000" w:rsidRDefault="00000000" w:rsidRPr="00000000" w14:paraId="0000063F">
      <w:pPr>
        <w:spacing w:after="200" w:before="200" w:line="276" w:lineRule="auto"/>
        <w:rPr>
          <w:sz w:val="24"/>
          <w:szCs w:val="24"/>
        </w:rPr>
      </w:pPr>
      <w:r w:rsidDel="00000000" w:rsidR="00000000" w:rsidRPr="00000000">
        <w:rPr>
          <w:sz w:val="24"/>
          <w:szCs w:val="24"/>
          <w:rtl w:val="0"/>
        </w:rPr>
        <w:t xml:space="preserve">AUSTIN: ...yes, the train is now slowing down. I think, that starts to happen, and then this steward kind of like, stops hitting you? And turns and looks at the engine room because he puts together what's happening.</w:t>
      </w:r>
    </w:p>
    <w:p w:rsidR="00000000" w:rsidDel="00000000" w:rsidP="00000000" w:rsidRDefault="00000000" w:rsidRPr="00000000" w14:paraId="00000640">
      <w:pPr>
        <w:spacing w:after="200" w:before="200" w:line="276" w:lineRule="auto"/>
        <w:rPr>
          <w:sz w:val="24"/>
          <w:szCs w:val="24"/>
        </w:rPr>
      </w:pPr>
      <w:r w:rsidDel="00000000" w:rsidR="00000000" w:rsidRPr="00000000">
        <w:rPr>
          <w:sz w:val="24"/>
          <w:szCs w:val="24"/>
          <w:rtl w:val="0"/>
        </w:rPr>
        <w:t xml:space="preserve">DRE: Gotcha. Oh, okay. Okay. I'm gonna look at this uh, this- what are we calling them? They're not conductors, and you said they're not guards.</w:t>
      </w:r>
    </w:p>
    <w:p w:rsidR="00000000" w:rsidDel="00000000" w:rsidP="00000000" w:rsidRDefault="00000000" w:rsidRPr="00000000" w14:paraId="00000641">
      <w:pPr>
        <w:spacing w:after="200" w:before="200" w:line="276" w:lineRule="auto"/>
        <w:rPr>
          <w:sz w:val="24"/>
          <w:szCs w:val="24"/>
        </w:rPr>
      </w:pPr>
      <w:r w:rsidDel="00000000" w:rsidR="00000000" w:rsidRPr="00000000">
        <w:rPr>
          <w:sz w:val="24"/>
          <w:szCs w:val="24"/>
          <w:rtl w:val="0"/>
        </w:rPr>
        <w:t xml:space="preserve">AUSTIN: I think, I'm- I've been calling them stewards.</w:t>
      </w:r>
    </w:p>
    <w:p w:rsidR="00000000" w:rsidDel="00000000" w:rsidP="00000000" w:rsidRDefault="00000000" w:rsidRPr="00000000" w14:paraId="00000642">
      <w:pPr>
        <w:spacing w:after="200" w:before="200" w:line="276" w:lineRule="auto"/>
        <w:rPr>
          <w:sz w:val="24"/>
          <w:szCs w:val="24"/>
        </w:rPr>
      </w:pPr>
      <w:r w:rsidDel="00000000" w:rsidR="00000000" w:rsidRPr="00000000">
        <w:rPr>
          <w:sz w:val="24"/>
          <w:szCs w:val="24"/>
          <w:rtl w:val="0"/>
        </w:rPr>
        <w:t xml:space="preserve">DRE: Stewards, okay.</w:t>
      </w:r>
    </w:p>
    <w:p w:rsidR="00000000" w:rsidDel="00000000" w:rsidP="00000000" w:rsidRDefault="00000000" w:rsidRPr="00000000" w14:paraId="00000643">
      <w:pPr>
        <w:spacing w:after="200" w:before="200" w:line="276" w:lineRule="auto"/>
        <w:rPr>
          <w:sz w:val="24"/>
          <w:szCs w:val="24"/>
        </w:rPr>
      </w:pPr>
      <w:r w:rsidDel="00000000" w:rsidR="00000000" w:rsidRPr="00000000">
        <w:rPr>
          <w:sz w:val="24"/>
          <w:szCs w:val="24"/>
          <w:rtl w:val="0"/>
        </w:rPr>
        <w:t xml:space="preserve">AUSTIN: Train stewards, yeah.</w:t>
      </w:r>
    </w:p>
    <w:p w:rsidR="00000000" w:rsidDel="00000000" w:rsidP="00000000" w:rsidRDefault="00000000" w:rsidRPr="00000000" w14:paraId="00000644">
      <w:pPr>
        <w:spacing w:after="200" w:before="200" w:line="276" w:lineRule="auto"/>
        <w:rPr>
          <w:sz w:val="24"/>
          <w:szCs w:val="24"/>
        </w:rPr>
      </w:pPr>
      <w:r w:rsidDel="00000000" w:rsidR="00000000" w:rsidRPr="00000000">
        <w:rPr>
          <w:sz w:val="24"/>
          <w:szCs w:val="24"/>
          <w:rtl w:val="0"/>
        </w:rPr>
        <w:t xml:space="preserve">DRE: Um, I'm gonna look at this steward and say,</w:t>
      </w:r>
    </w:p>
    <w:p w:rsidR="00000000" w:rsidDel="00000000" w:rsidP="00000000" w:rsidRDefault="00000000" w:rsidRPr="00000000" w14:paraId="00000645">
      <w:pPr>
        <w:spacing w:after="200" w:before="200" w:line="276" w:lineRule="auto"/>
        <w:ind w:left="720" w:firstLine="0"/>
        <w:rPr>
          <w:sz w:val="24"/>
          <w:szCs w:val="24"/>
        </w:rPr>
      </w:pPr>
      <w:r w:rsidDel="00000000" w:rsidR="00000000" w:rsidRPr="00000000">
        <w:rPr>
          <w:sz w:val="24"/>
          <w:szCs w:val="24"/>
          <w:rtl w:val="0"/>
        </w:rPr>
        <w:t xml:space="preserve">DRE (as Sige): Look. I appreciate you've got a job to do, but this guy started something, I finished it. I think it'd be better if I just wasn't here, so why don't you just take me to this next car, and we'll just- we'll just call it a day here.</w:t>
      </w:r>
    </w:p>
    <w:p w:rsidR="00000000" w:rsidDel="00000000" w:rsidP="00000000" w:rsidRDefault="00000000" w:rsidRPr="00000000" w14:paraId="00000646">
      <w:pPr>
        <w:spacing w:after="200" w:before="200" w:line="276" w:lineRule="auto"/>
        <w:rPr>
          <w:sz w:val="24"/>
          <w:szCs w:val="24"/>
        </w:rPr>
      </w:pPr>
      <w:r w:rsidDel="00000000" w:rsidR="00000000" w:rsidRPr="00000000">
        <w:rPr>
          <w:sz w:val="24"/>
          <w:szCs w:val="24"/>
          <w:rtl w:val="0"/>
        </w:rPr>
        <w:t xml:space="preserve">AUSTIN: The steward at this point, is like, not even listening to you. Uh, actually- give me a, it actually sounds like you are- that's unfair. You should get to roll for this. Um, but there is a- a limited effect. Actually, I think it's just...I think it's a standard effect, it's just risky. So give me-</w:t>
      </w:r>
    </w:p>
    <w:p w:rsidR="00000000" w:rsidDel="00000000" w:rsidP="00000000" w:rsidRDefault="00000000" w:rsidRPr="00000000" w14:paraId="00000647">
      <w:pPr>
        <w:spacing w:after="200" w:before="200" w:line="276" w:lineRule="auto"/>
        <w:rPr>
          <w:sz w:val="24"/>
          <w:szCs w:val="24"/>
        </w:rPr>
      </w:pPr>
      <w:r w:rsidDel="00000000" w:rsidR="00000000" w:rsidRPr="00000000">
        <w:rPr>
          <w:sz w:val="24"/>
          <w:szCs w:val="24"/>
          <w:rtl w:val="0"/>
        </w:rPr>
        <w:t xml:space="preserve">DRE: Command?</w:t>
      </w:r>
    </w:p>
    <w:p w:rsidR="00000000" w:rsidDel="00000000" w:rsidP="00000000" w:rsidRDefault="00000000" w:rsidRPr="00000000" w14:paraId="00000648">
      <w:pPr>
        <w:spacing w:after="200" w:before="200" w:line="276" w:lineRule="auto"/>
        <w:rPr>
          <w:sz w:val="24"/>
          <w:szCs w:val="24"/>
        </w:rPr>
      </w:pPr>
      <w:r w:rsidDel="00000000" w:rsidR="00000000" w:rsidRPr="00000000">
        <w:rPr>
          <w:sz w:val="24"/>
          <w:szCs w:val="24"/>
          <w:rtl w:val="0"/>
        </w:rPr>
        <w:t xml:space="preserve">AUSTIN: Yeah, that's- ah, no, that's- ah, yeah. I'll give you command, 'cause you're basically saying- ah, I'm actually torn. Maybe it isn't command. Maybe it is sway. Are you, are you trying to- are you commanding with the force of your personality? Are you intimidating or threatening?</w:t>
      </w:r>
    </w:p>
    <w:p w:rsidR="00000000" w:rsidDel="00000000" w:rsidP="00000000" w:rsidRDefault="00000000" w:rsidRPr="00000000" w14:paraId="00000649">
      <w:pPr>
        <w:spacing w:after="200" w:before="200" w:line="276" w:lineRule="auto"/>
        <w:rPr>
          <w:sz w:val="24"/>
          <w:szCs w:val="24"/>
        </w:rPr>
      </w:pPr>
      <w:r w:rsidDel="00000000" w:rsidR="00000000" w:rsidRPr="00000000">
        <w:rPr>
          <w:sz w:val="24"/>
          <w:szCs w:val="24"/>
          <w:rtl w:val="0"/>
        </w:rPr>
        <w:t xml:space="preserve">DRE: I mean I def-</w:t>
      </w:r>
    </w:p>
    <w:p w:rsidR="00000000" w:rsidDel="00000000" w:rsidP="00000000" w:rsidRDefault="00000000" w:rsidRPr="00000000" w14:paraId="0000064A">
      <w:pPr>
        <w:spacing w:after="200" w:before="200" w:line="276" w:lineRule="auto"/>
        <w:rPr>
          <w:sz w:val="24"/>
          <w:szCs w:val="24"/>
        </w:rPr>
      </w:pPr>
      <w:r w:rsidDel="00000000" w:rsidR="00000000" w:rsidRPr="00000000">
        <w:rPr>
          <w:sz w:val="24"/>
          <w:szCs w:val="24"/>
          <w:rtl w:val="0"/>
        </w:rPr>
        <w:t xml:space="preserve">AUSTIN: Or at this-</w:t>
      </w:r>
    </w:p>
    <w:p w:rsidR="00000000" w:rsidDel="00000000" w:rsidP="00000000" w:rsidRDefault="00000000" w:rsidRPr="00000000" w14:paraId="0000064B">
      <w:pPr>
        <w:spacing w:after="200" w:before="200" w:line="276" w:lineRule="auto"/>
        <w:rPr>
          <w:sz w:val="24"/>
          <w:szCs w:val="24"/>
        </w:rPr>
      </w:pPr>
      <w:r w:rsidDel="00000000" w:rsidR="00000000" w:rsidRPr="00000000">
        <w:rPr>
          <w:sz w:val="24"/>
          <w:szCs w:val="24"/>
          <w:rtl w:val="0"/>
        </w:rPr>
        <w:t xml:space="preserve">DRE: I definitely think I'm-</w:t>
      </w:r>
    </w:p>
    <w:p w:rsidR="00000000" w:rsidDel="00000000" w:rsidP="00000000" w:rsidRDefault="00000000" w:rsidRPr="00000000" w14:paraId="0000064C">
      <w:pPr>
        <w:spacing w:after="200" w:before="200" w:line="276" w:lineRule="auto"/>
        <w:rPr>
          <w:sz w:val="24"/>
          <w:szCs w:val="24"/>
        </w:rPr>
      </w:pPr>
      <w:r w:rsidDel="00000000" w:rsidR="00000000" w:rsidRPr="00000000">
        <w:rPr>
          <w:sz w:val="24"/>
          <w:szCs w:val="24"/>
          <w:rtl w:val="0"/>
        </w:rPr>
        <w:t xml:space="preserve">AUSTIN: You did that.</w:t>
      </w:r>
    </w:p>
    <w:p w:rsidR="00000000" w:rsidDel="00000000" w:rsidP="00000000" w:rsidRDefault="00000000" w:rsidRPr="00000000" w14:paraId="0000064D">
      <w:pPr>
        <w:spacing w:after="200" w:before="200" w:line="276" w:lineRule="auto"/>
        <w:rPr>
          <w:sz w:val="24"/>
          <w:szCs w:val="24"/>
        </w:rPr>
      </w:pPr>
      <w:r w:rsidDel="00000000" w:rsidR="00000000" w:rsidRPr="00000000">
        <w:rPr>
          <w:sz w:val="24"/>
          <w:szCs w:val="24"/>
          <w:rtl w:val="0"/>
        </w:rPr>
        <w:t xml:space="preserve">DRE: I'm like, leaning on the fact that like, this dude just tried to like, hit me a bunch? And it didn't do anything?</w:t>
      </w:r>
    </w:p>
    <w:p w:rsidR="00000000" w:rsidDel="00000000" w:rsidP="00000000" w:rsidRDefault="00000000" w:rsidRPr="00000000" w14:paraId="0000064E">
      <w:pPr>
        <w:spacing w:after="200" w:before="200" w:line="276"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64F">
      <w:pPr>
        <w:spacing w:after="200" w:before="200" w:line="276" w:lineRule="auto"/>
        <w:rPr>
          <w:sz w:val="24"/>
          <w:szCs w:val="24"/>
        </w:rPr>
      </w:pPr>
      <w:r w:rsidDel="00000000" w:rsidR="00000000" w:rsidRPr="00000000">
        <w:rPr>
          <w:sz w:val="24"/>
          <w:szCs w:val="24"/>
          <w:rtl w:val="0"/>
        </w:rPr>
        <w:t xml:space="preserve">DRE: And I'm like,</w:t>
      </w:r>
    </w:p>
    <w:p w:rsidR="00000000" w:rsidDel="00000000" w:rsidP="00000000" w:rsidRDefault="00000000" w:rsidRPr="00000000" w14:paraId="00000650">
      <w:pPr>
        <w:spacing w:after="200" w:before="200" w:line="276"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651">
      <w:pPr>
        <w:spacing w:after="200" w:before="200" w:line="276" w:lineRule="auto"/>
        <w:rPr>
          <w:sz w:val="24"/>
          <w:szCs w:val="24"/>
        </w:rPr>
      </w:pPr>
      <w:r w:rsidDel="00000000" w:rsidR="00000000" w:rsidRPr="00000000">
        <w:rPr>
          <w:sz w:val="24"/>
          <w:szCs w:val="24"/>
          <w:rtl w:val="0"/>
        </w:rPr>
        <w:t xml:space="preserve">DRE: Just do this for me, so I don't have to punch you in the face?</w:t>
      </w:r>
    </w:p>
    <w:p w:rsidR="00000000" w:rsidDel="00000000" w:rsidP="00000000" w:rsidRDefault="00000000" w:rsidRPr="00000000" w14:paraId="00000652">
      <w:pPr>
        <w:spacing w:after="200" w:before="200" w:line="276" w:lineRule="auto"/>
        <w:rPr>
          <w:sz w:val="24"/>
          <w:szCs w:val="24"/>
        </w:rPr>
      </w:pPr>
      <w:r w:rsidDel="00000000" w:rsidR="00000000" w:rsidRPr="00000000">
        <w:rPr>
          <w:sz w:val="24"/>
          <w:szCs w:val="24"/>
          <w:rtl w:val="0"/>
        </w:rPr>
        <w:t xml:space="preserve">AUSTIN: Okay, well there you- that's the characterisation I was looking for. [Ali giggles] Give me a command check.</w:t>
      </w:r>
    </w:p>
    <w:p w:rsidR="00000000" w:rsidDel="00000000" w:rsidP="00000000" w:rsidRDefault="00000000" w:rsidRPr="00000000" w14:paraId="00000653">
      <w:pPr>
        <w:spacing w:after="200" w:before="200" w:line="276" w:lineRule="auto"/>
        <w:rPr>
          <w:sz w:val="24"/>
          <w:szCs w:val="24"/>
        </w:rPr>
      </w:pPr>
      <w:r w:rsidDel="00000000" w:rsidR="00000000" w:rsidRPr="00000000">
        <w:rPr>
          <w:sz w:val="24"/>
          <w:szCs w:val="24"/>
          <w:rtl w:val="0"/>
        </w:rPr>
        <w:t xml:space="preserve">DRE: Uh, you said risky- limited?</w:t>
      </w:r>
    </w:p>
    <w:p w:rsidR="00000000" w:rsidDel="00000000" w:rsidP="00000000" w:rsidRDefault="00000000" w:rsidRPr="00000000" w14:paraId="00000654">
      <w:pPr>
        <w:spacing w:after="200" w:before="200" w:line="276" w:lineRule="auto"/>
        <w:rPr>
          <w:sz w:val="24"/>
          <w:szCs w:val="24"/>
        </w:rPr>
      </w:pPr>
      <w:r w:rsidDel="00000000" w:rsidR="00000000" w:rsidRPr="00000000">
        <w:rPr>
          <w:sz w:val="24"/>
          <w:szCs w:val="24"/>
          <w:rtl w:val="0"/>
        </w:rPr>
        <w:t xml:space="preserve">AUSTIN: Yeah. Or, risky standard, not limited.</w:t>
      </w:r>
    </w:p>
    <w:p w:rsidR="00000000" w:rsidDel="00000000" w:rsidP="00000000" w:rsidRDefault="00000000" w:rsidRPr="00000000" w14:paraId="00000655">
      <w:pPr>
        <w:spacing w:after="200" w:before="200" w:line="276" w:lineRule="auto"/>
        <w:rPr>
          <w:sz w:val="24"/>
          <w:szCs w:val="24"/>
        </w:rPr>
      </w:pPr>
      <w:r w:rsidDel="00000000" w:rsidR="00000000" w:rsidRPr="00000000">
        <w:rPr>
          <w:sz w:val="24"/>
          <w:szCs w:val="24"/>
          <w:rtl w:val="0"/>
        </w:rPr>
        <w:t xml:space="preserve">DRE: Six!</w:t>
      </w:r>
    </w:p>
    <w:p w:rsidR="00000000" w:rsidDel="00000000" w:rsidP="00000000" w:rsidRDefault="00000000" w:rsidRPr="00000000" w14:paraId="00000656">
      <w:pPr>
        <w:spacing w:after="200" w:before="200" w:line="276" w:lineRule="auto"/>
        <w:rPr>
          <w:sz w:val="24"/>
          <w:szCs w:val="24"/>
        </w:rPr>
      </w:pPr>
      <w:r w:rsidDel="00000000" w:rsidR="00000000" w:rsidRPr="00000000">
        <w:rPr>
          <w:sz w:val="24"/>
          <w:szCs w:val="24"/>
          <w:rtl w:val="0"/>
        </w:rPr>
        <w:t xml:space="preserve">AUSTIN: Boom! Killing it!</w:t>
      </w:r>
    </w:p>
    <w:p w:rsidR="00000000" w:rsidDel="00000000" w:rsidP="00000000" w:rsidRDefault="00000000" w:rsidRPr="00000000" w14:paraId="00000657">
      <w:pPr>
        <w:spacing w:after="200" w:before="200" w:line="276" w:lineRule="auto"/>
        <w:rPr>
          <w:sz w:val="24"/>
          <w:szCs w:val="24"/>
        </w:rPr>
      </w:pPr>
      <w:r w:rsidDel="00000000" w:rsidR="00000000" w:rsidRPr="00000000">
        <w:rPr>
          <w:sz w:val="24"/>
          <w:szCs w:val="24"/>
          <w:rtl w:val="0"/>
        </w:rPr>
        <w:t xml:space="preserve">ALI: Dang!</w:t>
      </w:r>
    </w:p>
    <w:p w:rsidR="00000000" w:rsidDel="00000000" w:rsidP="00000000" w:rsidRDefault="00000000" w:rsidRPr="00000000" w14:paraId="00000658">
      <w:pPr>
        <w:spacing w:after="200" w:before="200" w:line="276" w:lineRule="auto"/>
        <w:rPr>
          <w:sz w:val="24"/>
          <w:szCs w:val="24"/>
        </w:rPr>
      </w:pPr>
      <w:r w:rsidDel="00000000" w:rsidR="00000000" w:rsidRPr="00000000">
        <w:rPr>
          <w:sz w:val="24"/>
          <w:szCs w:val="24"/>
          <w:rtl w:val="0"/>
        </w:rPr>
        <w:t xml:space="preserve">AUSTIN: He like, he's like </w:t>
      </w:r>
      <w:r w:rsidDel="00000000" w:rsidR="00000000" w:rsidRPr="00000000">
        <w:rPr>
          <w:i w:val="1"/>
          <w:sz w:val="24"/>
          <w:szCs w:val="24"/>
          <w:rtl w:val="0"/>
        </w:rPr>
        <w:t xml:space="preserve">just</w:t>
      </w:r>
      <w:r w:rsidDel="00000000" w:rsidR="00000000" w:rsidRPr="00000000">
        <w:rPr>
          <w:sz w:val="24"/>
          <w:szCs w:val="24"/>
          <w:rtl w:val="0"/>
        </w:rPr>
        <w:t xml:space="preserve"> about to go check out what's happening in the engine room, and he's like</w:t>
      </w:r>
    </w:p>
    <w:p w:rsidR="00000000" w:rsidDel="00000000" w:rsidP="00000000" w:rsidRDefault="00000000" w:rsidRPr="00000000" w14:paraId="00000659">
      <w:pPr>
        <w:spacing w:after="200" w:before="200" w:line="276" w:lineRule="auto"/>
        <w:ind w:firstLine="720"/>
        <w:rPr>
          <w:sz w:val="24"/>
          <w:szCs w:val="24"/>
        </w:rPr>
      </w:pPr>
      <w:r w:rsidDel="00000000" w:rsidR="00000000" w:rsidRPr="00000000">
        <w:rPr>
          <w:sz w:val="24"/>
          <w:szCs w:val="24"/>
          <w:rtl w:val="0"/>
        </w:rPr>
        <w:t xml:space="preserve">AUSTIN (as steward): Fine, fine, fine. Fine. Fine.</w:t>
      </w:r>
    </w:p>
    <w:p w:rsidR="00000000" w:rsidDel="00000000" w:rsidP="00000000" w:rsidRDefault="00000000" w:rsidRPr="00000000" w14:paraId="0000065A">
      <w:pPr>
        <w:spacing w:after="200" w:before="200" w:line="276" w:lineRule="auto"/>
        <w:rPr>
          <w:sz w:val="24"/>
          <w:szCs w:val="24"/>
        </w:rPr>
      </w:pPr>
      <w:r w:rsidDel="00000000" w:rsidR="00000000" w:rsidRPr="00000000">
        <w:rPr>
          <w:sz w:val="24"/>
          <w:szCs w:val="24"/>
          <w:rtl w:val="0"/>
        </w:rPr>
        <w:t xml:space="preserve">AUSTIN: And opens up the next car door, and starts moving you in. Hey, Hitchcock?</w:t>
      </w:r>
    </w:p>
    <w:p w:rsidR="00000000" w:rsidDel="00000000" w:rsidP="00000000" w:rsidRDefault="00000000" w:rsidRPr="00000000" w14:paraId="0000065B">
      <w:pPr>
        <w:spacing w:after="200" w:before="200" w:line="276" w:lineRule="auto"/>
        <w:rPr>
          <w:sz w:val="24"/>
          <w:szCs w:val="24"/>
        </w:rPr>
      </w:pPr>
      <w:r w:rsidDel="00000000" w:rsidR="00000000" w:rsidRPr="00000000">
        <w:rPr>
          <w:sz w:val="24"/>
          <w:szCs w:val="24"/>
          <w:rtl w:val="0"/>
        </w:rPr>
        <w:t xml:space="preserve">JACK: Hello.</w:t>
      </w:r>
    </w:p>
    <w:p w:rsidR="00000000" w:rsidDel="00000000" w:rsidP="00000000" w:rsidRDefault="00000000" w:rsidRPr="00000000" w14:paraId="0000065C">
      <w:pPr>
        <w:spacing w:after="200" w:before="200" w:line="276" w:lineRule="auto"/>
        <w:rPr>
          <w:sz w:val="24"/>
          <w:szCs w:val="24"/>
        </w:rPr>
      </w:pPr>
      <w:r w:rsidDel="00000000" w:rsidR="00000000" w:rsidRPr="00000000">
        <w:rPr>
          <w:sz w:val="24"/>
          <w:szCs w:val="24"/>
          <w:rtl w:val="0"/>
        </w:rPr>
        <w:t xml:space="preserve">AUSTIN: You hear a familiar sound.</w:t>
      </w:r>
    </w:p>
    <w:p w:rsidR="00000000" w:rsidDel="00000000" w:rsidP="00000000" w:rsidRDefault="00000000" w:rsidRPr="00000000" w14:paraId="0000065D">
      <w:pPr>
        <w:spacing w:after="200" w:before="200" w:line="276" w:lineRule="auto"/>
        <w:rPr>
          <w:sz w:val="24"/>
          <w:szCs w:val="24"/>
        </w:rPr>
      </w:pPr>
      <w:r w:rsidDel="00000000" w:rsidR="00000000" w:rsidRPr="00000000">
        <w:rPr>
          <w:sz w:val="24"/>
          <w:szCs w:val="24"/>
          <w:rtl w:val="0"/>
        </w:rPr>
        <w:t xml:space="preserve">JACK: What is it?</w:t>
      </w:r>
    </w:p>
    <w:p w:rsidR="00000000" w:rsidDel="00000000" w:rsidP="00000000" w:rsidRDefault="00000000" w:rsidRPr="00000000" w14:paraId="0000065E">
      <w:pPr>
        <w:spacing w:after="200" w:before="200" w:line="276" w:lineRule="auto"/>
        <w:rPr>
          <w:sz w:val="24"/>
          <w:szCs w:val="24"/>
        </w:rPr>
      </w:pPr>
      <w:r w:rsidDel="00000000" w:rsidR="00000000" w:rsidRPr="00000000">
        <w:rPr>
          <w:sz w:val="24"/>
          <w:szCs w:val="24"/>
          <w:rtl w:val="0"/>
        </w:rPr>
        <w:t xml:space="preserve">AUSTIN: There is a uh, a thing they used to give you in the cavalry. Which were these uh, metal plates which strapped, </w:t>
      </w:r>
      <w:r w:rsidDel="00000000" w:rsidR="00000000" w:rsidRPr="00000000">
        <w:rPr>
          <w:sz w:val="24"/>
          <w:szCs w:val="24"/>
          <w:rtl w:val="0"/>
        </w:rPr>
        <w:t xml:space="preserve">or</w:t>
      </w:r>
      <w:r w:rsidDel="00000000" w:rsidR="00000000" w:rsidRPr="00000000">
        <w:rPr>
          <w:sz w:val="24"/>
          <w:szCs w:val="24"/>
          <w:rtl w:val="0"/>
        </w:rPr>
        <w:t xml:space="preserve"> kind of affixed to the bottom of your cavalry boots. And they said that it was something to do with the stirrups to make sure that they stayed in, or something. But, when you were in the corps, a thing that you learn, was that you always knew when a cavalryman was coming. Even when they're off their horse. Because you would hear the clanking of the sound. </w:t>
      </w:r>
    </w:p>
    <w:p w:rsidR="00000000" w:rsidDel="00000000" w:rsidP="00000000" w:rsidRDefault="00000000" w:rsidRPr="00000000" w14:paraId="0000065F">
      <w:pPr>
        <w:spacing w:after="200" w:before="200" w:line="276" w:lineRule="auto"/>
        <w:ind w:firstLine="720"/>
        <w:rPr>
          <w:sz w:val="24"/>
          <w:szCs w:val="24"/>
        </w:rPr>
      </w:pPr>
      <w:r w:rsidDel="00000000" w:rsidR="00000000" w:rsidRPr="00000000">
        <w:rPr>
          <w:sz w:val="24"/>
          <w:szCs w:val="24"/>
          <w:rtl w:val="0"/>
        </w:rPr>
        <w:t xml:space="preserve">Clank. Clank. And then you hear a door open. [He imitates a door opening] Clunk. And it closes. And then- some lighter clanking, because the metal is hitting hay now, but there's still metal ground underneath it. Clank. Clank. And it's getting closer. And the door opens. And there's a man with no nose. [Jack laughs softly] Wondering why the train is slowing down. What do you do? </w:t>
      </w:r>
    </w:p>
    <w:p w:rsidR="00000000" w:rsidDel="00000000" w:rsidP="00000000" w:rsidRDefault="00000000" w:rsidRPr="00000000" w14:paraId="00000660">
      <w:pPr>
        <w:spacing w:after="200" w:before="200" w:line="276" w:lineRule="auto"/>
        <w:ind w:firstLine="720"/>
        <w:rPr>
          <w:sz w:val="24"/>
          <w:szCs w:val="24"/>
        </w:rPr>
      </w:pPr>
      <w:r w:rsidDel="00000000" w:rsidR="00000000" w:rsidRPr="00000000">
        <w:rPr>
          <w:sz w:val="24"/>
          <w:szCs w:val="24"/>
          <w:rtl w:val="0"/>
        </w:rPr>
        <w:t xml:space="preserve">I-I should describe him more. Um, he has on uh, he has his white uniform slacks on, with his old cavalry boots on underneath those. There is a sort of like, a shimmering dark golden line that goes down the outside of those slacks, like down their seam. He's wearing a sort of deep red, almost wine coloured button up shirt. And then his jacket is like a, it's like a long coat with wide lapels and it's the same sort of like, shimmering, deep almost brown gold, that is on the line of his pants. But with every step that he takes, it catches the light and the jacket almost changes colour, it has like a red, and a yellow, some purple, it's almost always like a dark colour, but it shines at the same time. When the light catches it. And on one of the lapels of his coat, of his long coat, he wears the badge of the Golden Lance. Because, as anyone on this train can tell you, this is Lance Sovereign Marielda, the man once you knew all those ages ago, as Thackeray. The leader of the Golden Lance [Jack laughs] in Marielda. Your old friend.</w:t>
      </w:r>
    </w:p>
    <w:p w:rsidR="00000000" w:rsidDel="00000000" w:rsidP="00000000" w:rsidRDefault="00000000" w:rsidRPr="00000000" w14:paraId="00000661">
      <w:pPr>
        <w:pStyle w:val="Heading1"/>
        <w:spacing w:after="200" w:before="200" w:lineRule="auto"/>
        <w:jc w:val="center"/>
        <w:rPr/>
      </w:pPr>
      <w:bookmarkStart w:colFirst="0" w:colLast="0" w:name="_nnxyd7bifmp" w:id="10"/>
      <w:bookmarkEnd w:id="10"/>
      <w:r w:rsidDel="00000000" w:rsidR="00000000" w:rsidRPr="00000000">
        <w:rPr>
          <w:rtl w:val="0"/>
        </w:rPr>
        <w:t xml:space="preserve">[</w:t>
      </w:r>
      <w:r w:rsidDel="00000000" w:rsidR="00000000" w:rsidRPr="00000000">
        <w:rPr>
          <w:rtl w:val="0"/>
        </w:rPr>
        <w:t xml:space="preserve">2:31:03]</w:t>
      </w:r>
    </w:p>
    <w:p w:rsidR="00000000" w:rsidDel="00000000" w:rsidP="00000000" w:rsidRDefault="00000000" w:rsidRPr="00000000" w14:paraId="00000662">
      <w:pPr>
        <w:spacing w:after="200" w:before="200" w:line="276" w:lineRule="auto"/>
        <w:rPr>
          <w:sz w:val="24"/>
          <w:szCs w:val="24"/>
        </w:rPr>
      </w:pPr>
      <w:r w:rsidDel="00000000" w:rsidR="00000000" w:rsidRPr="00000000">
        <w:rPr>
          <w:sz w:val="24"/>
          <w:szCs w:val="24"/>
          <w:rtl w:val="0"/>
        </w:rPr>
        <w:t xml:space="preserve">JACK: Ah...</w:t>
      </w:r>
    </w:p>
    <w:p w:rsidR="00000000" w:rsidDel="00000000" w:rsidP="00000000" w:rsidRDefault="00000000" w:rsidRPr="00000000" w14:paraId="00000663">
      <w:pPr>
        <w:spacing w:after="200" w:before="200" w:line="276" w:lineRule="auto"/>
        <w:rPr>
          <w:sz w:val="24"/>
          <w:szCs w:val="24"/>
        </w:rPr>
      </w:pPr>
      <w:r w:rsidDel="00000000" w:rsidR="00000000" w:rsidRPr="00000000">
        <w:rPr>
          <w:sz w:val="24"/>
          <w:szCs w:val="24"/>
          <w:rtl w:val="0"/>
        </w:rPr>
        <w:t xml:space="preserve">AUSTIN: He got a promotion, since you cut off his nose. [Jack laughs] He has not gotten a new nose.</w:t>
      </w:r>
    </w:p>
    <w:p w:rsidR="00000000" w:rsidDel="00000000" w:rsidP="00000000" w:rsidRDefault="00000000" w:rsidRPr="00000000" w14:paraId="00000664">
      <w:pPr>
        <w:spacing w:after="200" w:before="200" w:line="276" w:lineRule="auto"/>
        <w:rPr>
          <w:sz w:val="24"/>
          <w:szCs w:val="24"/>
        </w:rPr>
      </w:pPr>
      <w:r w:rsidDel="00000000" w:rsidR="00000000" w:rsidRPr="00000000">
        <w:rPr>
          <w:sz w:val="24"/>
          <w:szCs w:val="24"/>
          <w:rtl w:val="0"/>
        </w:rPr>
        <w:t xml:space="preserve">JACK: Has he seen me?</w:t>
      </w:r>
    </w:p>
    <w:p w:rsidR="00000000" w:rsidDel="00000000" w:rsidP="00000000" w:rsidRDefault="00000000" w:rsidRPr="00000000" w14:paraId="00000665">
      <w:pPr>
        <w:spacing w:after="200" w:before="200" w:line="276" w:lineRule="auto"/>
        <w:rPr>
          <w:sz w:val="24"/>
          <w:szCs w:val="24"/>
        </w:rPr>
      </w:pPr>
      <w:r w:rsidDel="00000000" w:rsidR="00000000" w:rsidRPr="00000000">
        <w:rPr>
          <w:sz w:val="24"/>
          <w:szCs w:val="24"/>
          <w:rtl w:val="0"/>
        </w:rPr>
        <w:t xml:space="preserve">AUSTIN: You tell me.</w:t>
      </w:r>
    </w:p>
    <w:p w:rsidR="00000000" w:rsidDel="00000000" w:rsidP="00000000" w:rsidRDefault="00000000" w:rsidRPr="00000000" w14:paraId="00000666">
      <w:pPr>
        <w:spacing w:after="200" w:before="200" w:line="276" w:lineRule="auto"/>
        <w:rPr>
          <w:sz w:val="24"/>
          <w:szCs w:val="24"/>
        </w:rPr>
      </w:pPr>
      <w:r w:rsidDel="00000000" w:rsidR="00000000" w:rsidRPr="00000000">
        <w:rPr>
          <w:sz w:val="24"/>
          <w:szCs w:val="24"/>
          <w:rtl w:val="0"/>
        </w:rPr>
        <w:t xml:space="preserve">JACK: Um,</w:t>
      </w:r>
    </w:p>
    <w:p w:rsidR="00000000" w:rsidDel="00000000" w:rsidP="00000000" w:rsidRDefault="00000000" w:rsidRPr="00000000" w14:paraId="00000667">
      <w:pPr>
        <w:spacing w:after="200" w:before="200" w:line="276" w:lineRule="auto"/>
        <w:rPr>
          <w:sz w:val="24"/>
          <w:szCs w:val="24"/>
        </w:rPr>
      </w:pPr>
      <w:r w:rsidDel="00000000" w:rsidR="00000000" w:rsidRPr="00000000">
        <w:rPr>
          <w:sz w:val="24"/>
          <w:szCs w:val="24"/>
          <w:rtl w:val="0"/>
        </w:rPr>
        <w:t xml:space="preserve">AUSTIN: How are you keeping a low profile, or are you at all?</w:t>
      </w:r>
    </w:p>
    <w:p w:rsidR="00000000" w:rsidDel="00000000" w:rsidP="00000000" w:rsidRDefault="00000000" w:rsidRPr="00000000" w14:paraId="00000668">
      <w:pPr>
        <w:spacing w:after="200" w:before="200" w:line="276" w:lineRule="auto"/>
        <w:rPr>
          <w:sz w:val="24"/>
          <w:szCs w:val="24"/>
        </w:rPr>
      </w:pPr>
      <w:r w:rsidDel="00000000" w:rsidR="00000000" w:rsidRPr="00000000">
        <w:rPr>
          <w:sz w:val="24"/>
          <w:szCs w:val="24"/>
          <w:rtl w:val="0"/>
        </w:rPr>
        <w:t xml:space="preserve">JACK: I think that I'm probably sit- I- [Laughs] I think that what happens, is Hitchcock is just sort of looking in the direction of the door, trying to work out his next move, at this point.</w:t>
      </w:r>
    </w:p>
    <w:p w:rsidR="00000000" w:rsidDel="00000000" w:rsidP="00000000" w:rsidRDefault="00000000" w:rsidRPr="00000000" w14:paraId="00000669">
      <w:pPr>
        <w:spacing w:after="200" w:before="200" w:line="276" w:lineRule="auto"/>
        <w:rPr>
          <w:sz w:val="24"/>
          <w:szCs w:val="24"/>
        </w:rPr>
      </w:pPr>
      <w:r w:rsidDel="00000000" w:rsidR="00000000" w:rsidRPr="00000000">
        <w:rPr>
          <w:sz w:val="24"/>
          <w:szCs w:val="24"/>
          <w:rtl w:val="0"/>
        </w:rPr>
        <w:t xml:space="preserve">AUSTIN: Mmhmm.</w:t>
      </w:r>
    </w:p>
    <w:p w:rsidR="00000000" w:rsidDel="00000000" w:rsidP="00000000" w:rsidRDefault="00000000" w:rsidRPr="00000000" w14:paraId="0000066A">
      <w:pPr>
        <w:spacing w:after="200" w:before="200" w:line="276" w:lineRule="auto"/>
        <w:rPr>
          <w:sz w:val="24"/>
          <w:szCs w:val="24"/>
        </w:rPr>
      </w:pPr>
      <w:r w:rsidDel="00000000" w:rsidR="00000000" w:rsidRPr="00000000">
        <w:rPr>
          <w:sz w:val="24"/>
          <w:szCs w:val="24"/>
          <w:rtl w:val="0"/>
        </w:rPr>
        <w:t xml:space="preserve">JACK: When the door opens. And I think that he...something in the immediate profile of Thackeray, uh, clocks with him. And almost without realising what he's doing, he turns around and puts his head on the bar, uh, knocking over the orange juice, and just starts sobbing harder? [Austin starts laughing] So his face is now completely hidden.</w:t>
      </w:r>
    </w:p>
    <w:p w:rsidR="00000000" w:rsidDel="00000000" w:rsidP="00000000" w:rsidRDefault="00000000" w:rsidRPr="00000000" w14:paraId="0000066B">
      <w:pPr>
        <w:spacing w:after="200" w:before="200" w:line="276" w:lineRule="auto"/>
        <w:rPr>
          <w:sz w:val="24"/>
          <w:szCs w:val="24"/>
        </w:rPr>
      </w:pPr>
      <w:r w:rsidDel="00000000" w:rsidR="00000000" w:rsidRPr="00000000">
        <w:rPr>
          <w:sz w:val="24"/>
          <w:szCs w:val="24"/>
          <w:rtl w:val="0"/>
        </w:rPr>
        <w:t xml:space="preserve">AUSTIN: Give me a prowl.</w:t>
      </w:r>
    </w:p>
    <w:p w:rsidR="00000000" w:rsidDel="00000000" w:rsidP="00000000" w:rsidRDefault="00000000" w:rsidRPr="00000000" w14:paraId="0000066C">
      <w:pPr>
        <w:spacing w:after="200" w:before="200" w:line="276" w:lineRule="auto"/>
        <w:rPr>
          <w:sz w:val="24"/>
          <w:szCs w:val="24"/>
        </w:rPr>
      </w:pPr>
      <w:r w:rsidDel="00000000" w:rsidR="00000000" w:rsidRPr="00000000">
        <w:rPr>
          <w:sz w:val="24"/>
          <w:szCs w:val="24"/>
          <w:rtl w:val="0"/>
        </w:rPr>
        <w:t xml:space="preserve">JACK: A prowl? Okay.</w:t>
      </w:r>
    </w:p>
    <w:p w:rsidR="00000000" w:rsidDel="00000000" w:rsidP="00000000" w:rsidRDefault="00000000" w:rsidRPr="00000000" w14:paraId="0000066D">
      <w:pPr>
        <w:spacing w:after="200" w:before="200" w:line="276" w:lineRule="auto"/>
        <w:rPr>
          <w:sz w:val="24"/>
          <w:szCs w:val="24"/>
        </w:rPr>
      </w:pPr>
      <w:r w:rsidDel="00000000" w:rsidR="00000000" w:rsidRPr="00000000">
        <w:rPr>
          <w:sz w:val="24"/>
          <w:szCs w:val="24"/>
          <w:rtl w:val="0"/>
        </w:rPr>
        <w:t xml:space="preserve">AUSTIN: I think that's a- uh, let me read Prowl out loud. And I'll decide from that.</w:t>
      </w:r>
    </w:p>
    <w:p w:rsidR="00000000" w:rsidDel="00000000" w:rsidP="00000000" w:rsidRDefault="00000000" w:rsidRPr="00000000" w14:paraId="0000066E">
      <w:pPr>
        <w:spacing w:after="200" w:before="200" w:line="276" w:lineRule="auto"/>
        <w:rPr>
          <w:sz w:val="24"/>
          <w:szCs w:val="24"/>
        </w:rPr>
      </w:pPr>
      <w:r w:rsidDel="00000000" w:rsidR="00000000" w:rsidRPr="00000000">
        <w:rPr>
          <w:sz w:val="24"/>
          <w:szCs w:val="24"/>
          <w:rtl w:val="0"/>
        </w:rPr>
        <w:t xml:space="preserve">JACK: Oh, yeah.</w:t>
      </w:r>
    </w:p>
    <w:p w:rsidR="00000000" w:rsidDel="00000000" w:rsidP="00000000" w:rsidRDefault="00000000" w:rsidRPr="00000000" w14:paraId="0000066F">
      <w:pPr>
        <w:spacing w:after="200" w:before="200" w:line="276" w:lineRule="auto"/>
        <w:rPr>
          <w:sz w:val="24"/>
          <w:szCs w:val="24"/>
        </w:rPr>
      </w:pPr>
      <w:r w:rsidDel="00000000" w:rsidR="00000000" w:rsidRPr="00000000">
        <w:rPr>
          <w:sz w:val="24"/>
          <w:szCs w:val="24"/>
          <w:rtl w:val="0"/>
        </w:rPr>
        <w:t xml:space="preserve">AUSTIN: "Prowl about unseen and traversing obstacles..." maybe it isn't, maybe it's- That's sway. It's sway, 'cause you're charming with disguise. You're changing attitudes or behaviour with-</w:t>
      </w:r>
    </w:p>
    <w:p w:rsidR="00000000" w:rsidDel="00000000" w:rsidP="00000000" w:rsidRDefault="00000000" w:rsidRPr="00000000" w14:paraId="00000670">
      <w:pPr>
        <w:spacing w:after="200" w:before="200" w:line="276" w:lineRule="auto"/>
        <w:rPr>
          <w:sz w:val="24"/>
          <w:szCs w:val="24"/>
        </w:rPr>
      </w:pPr>
      <w:r w:rsidDel="00000000" w:rsidR="00000000" w:rsidRPr="00000000">
        <w:rPr>
          <w:sz w:val="24"/>
          <w:szCs w:val="24"/>
          <w:rtl w:val="0"/>
        </w:rPr>
        <w:t xml:space="preserve">JACK: And I'm getting a +1 on that,</w:t>
      </w:r>
    </w:p>
    <w:p w:rsidR="00000000" w:rsidDel="00000000" w:rsidP="00000000" w:rsidRDefault="00000000" w:rsidRPr="00000000" w14:paraId="00000671">
      <w:pPr>
        <w:spacing w:after="200" w:before="200" w:line="276" w:lineRule="auto"/>
        <w:rPr>
          <w:sz w:val="24"/>
          <w:szCs w:val="24"/>
        </w:rPr>
      </w:pPr>
      <w:r w:rsidDel="00000000" w:rsidR="00000000" w:rsidRPr="00000000">
        <w:rPr>
          <w:sz w:val="24"/>
          <w:szCs w:val="24"/>
          <w:rtl w:val="0"/>
        </w:rPr>
        <w:t xml:space="preserve">AUSTIN: From?</w:t>
      </w:r>
    </w:p>
    <w:p w:rsidR="00000000" w:rsidDel="00000000" w:rsidP="00000000" w:rsidRDefault="00000000" w:rsidRPr="00000000" w14:paraId="00000672">
      <w:pPr>
        <w:spacing w:after="200" w:before="200" w:line="276" w:lineRule="auto"/>
        <w:rPr>
          <w:sz w:val="24"/>
          <w:szCs w:val="24"/>
        </w:rPr>
      </w:pPr>
      <w:r w:rsidDel="00000000" w:rsidR="00000000" w:rsidRPr="00000000">
        <w:rPr>
          <w:sz w:val="24"/>
          <w:szCs w:val="24"/>
          <w:rtl w:val="0"/>
        </w:rPr>
        <w:t xml:space="preserve">JACK: because I am absolutely using, um, Cloak &amp; Dagger.</w:t>
      </w:r>
    </w:p>
    <w:p w:rsidR="00000000" w:rsidDel="00000000" w:rsidP="00000000" w:rsidRDefault="00000000" w:rsidRPr="00000000" w14:paraId="00000673">
      <w:pPr>
        <w:spacing w:after="200" w:before="200" w:line="276" w:lineRule="auto"/>
        <w:rPr>
          <w:sz w:val="24"/>
          <w:szCs w:val="24"/>
        </w:rPr>
      </w:pPr>
      <w:r w:rsidDel="00000000" w:rsidR="00000000" w:rsidRPr="00000000">
        <w:rPr>
          <w:sz w:val="24"/>
          <w:szCs w:val="24"/>
          <w:rtl w:val="0"/>
        </w:rPr>
        <w:t xml:space="preserve">AUSTIN: Oh, yeah. I think- yes, absolutely. This is totally Cloak &amp; Dagger.</w:t>
      </w:r>
    </w:p>
    <w:p w:rsidR="00000000" w:rsidDel="00000000" w:rsidP="00000000" w:rsidRDefault="00000000" w:rsidRPr="00000000" w14:paraId="00000674">
      <w:pPr>
        <w:spacing w:after="200" w:before="200" w:line="276" w:lineRule="auto"/>
        <w:rPr>
          <w:sz w:val="24"/>
          <w:szCs w:val="24"/>
        </w:rPr>
      </w:pPr>
      <w:r w:rsidDel="00000000" w:rsidR="00000000" w:rsidRPr="00000000">
        <w:rPr>
          <w:sz w:val="24"/>
          <w:szCs w:val="24"/>
          <w:rtl w:val="0"/>
        </w:rPr>
        <w:t xml:space="preserve">JACK: Um, let me just find the thing...uh, what's my position here?</w:t>
      </w:r>
    </w:p>
    <w:p w:rsidR="00000000" w:rsidDel="00000000" w:rsidP="00000000" w:rsidRDefault="00000000" w:rsidRPr="00000000" w14:paraId="00000675">
      <w:pPr>
        <w:spacing w:after="200" w:before="200" w:line="276" w:lineRule="auto"/>
        <w:rPr>
          <w:sz w:val="24"/>
          <w:szCs w:val="24"/>
        </w:rPr>
      </w:pPr>
      <w:r w:rsidDel="00000000" w:rsidR="00000000" w:rsidRPr="00000000">
        <w:rPr>
          <w:sz w:val="24"/>
          <w:szCs w:val="24"/>
          <w:rtl w:val="0"/>
        </w:rPr>
        <w:t xml:space="preserve">AUSTIN (over Jack): So this is-</w:t>
      </w:r>
    </w:p>
    <w:p w:rsidR="00000000" w:rsidDel="00000000" w:rsidP="00000000" w:rsidRDefault="00000000" w:rsidRPr="00000000" w14:paraId="00000676">
      <w:pPr>
        <w:spacing w:after="200" w:before="200" w:line="276" w:lineRule="auto"/>
        <w:rPr>
          <w:sz w:val="24"/>
          <w:szCs w:val="24"/>
        </w:rPr>
      </w:pPr>
      <w:r w:rsidDel="00000000" w:rsidR="00000000" w:rsidRPr="00000000">
        <w:rPr>
          <w:sz w:val="24"/>
          <w:szCs w:val="24"/>
          <w:rtl w:val="0"/>
        </w:rPr>
        <w:t xml:space="preserve">JACK: It's definitely risky, right? Or is it desperate?</w:t>
      </w:r>
    </w:p>
    <w:p w:rsidR="00000000" w:rsidDel="00000000" w:rsidP="00000000" w:rsidRDefault="00000000" w:rsidRPr="00000000" w14:paraId="00000677">
      <w:pPr>
        <w:spacing w:after="200" w:before="200" w:line="276" w:lineRule="auto"/>
        <w:rPr>
          <w:sz w:val="24"/>
          <w:szCs w:val="24"/>
        </w:rPr>
      </w:pPr>
      <w:r w:rsidDel="00000000" w:rsidR="00000000" w:rsidRPr="00000000">
        <w:rPr>
          <w:sz w:val="24"/>
          <w:szCs w:val="24"/>
          <w:rtl w:val="0"/>
        </w:rPr>
        <w:t xml:space="preserve">AUSTIN: Ah, not with Thackeray, it's desperate. It's desperate with Thackeray.</w:t>
      </w:r>
    </w:p>
    <w:p w:rsidR="00000000" w:rsidDel="00000000" w:rsidP="00000000" w:rsidRDefault="00000000" w:rsidRPr="00000000" w14:paraId="00000678">
      <w:pPr>
        <w:spacing w:after="200" w:before="200" w:line="276" w:lineRule="auto"/>
        <w:rPr>
          <w:sz w:val="24"/>
          <w:szCs w:val="24"/>
        </w:rPr>
      </w:pPr>
      <w:r w:rsidDel="00000000" w:rsidR="00000000" w:rsidRPr="00000000">
        <w:rPr>
          <w:sz w:val="24"/>
          <w:szCs w:val="24"/>
          <w:rtl w:val="0"/>
        </w:rPr>
        <w:t xml:space="preserve">JACK: 'cause also, I-I'm putting myself in a really vulnerable position here, 'cause I can't see him. Now.</w:t>
      </w:r>
    </w:p>
    <w:p w:rsidR="00000000" w:rsidDel="00000000" w:rsidP="00000000" w:rsidRDefault="00000000" w:rsidRPr="00000000" w14:paraId="00000679">
      <w:pPr>
        <w:spacing w:after="200" w:before="200" w:line="276" w:lineRule="auto"/>
        <w:rPr>
          <w:sz w:val="24"/>
          <w:szCs w:val="24"/>
        </w:rPr>
      </w:pPr>
      <w:r w:rsidDel="00000000" w:rsidR="00000000" w:rsidRPr="00000000">
        <w:rPr>
          <w:sz w:val="24"/>
          <w:szCs w:val="24"/>
          <w:rtl w:val="0"/>
        </w:rPr>
        <w:t xml:space="preserve">AUSTIN: And you're-you're...there's a double move here, right? Which is 'oh yeah, this is a disguise'. But if it fails, all you're doing is calling attention to yourself.</w:t>
      </w:r>
    </w:p>
    <w:p w:rsidR="00000000" w:rsidDel="00000000" w:rsidP="00000000" w:rsidRDefault="00000000" w:rsidRPr="00000000" w14:paraId="0000067A">
      <w:pPr>
        <w:spacing w:after="200" w:before="200" w:line="276" w:lineRule="auto"/>
        <w:rPr>
          <w:sz w:val="24"/>
          <w:szCs w:val="24"/>
        </w:rPr>
      </w:pPr>
      <w:r w:rsidDel="00000000" w:rsidR="00000000" w:rsidRPr="00000000">
        <w:rPr>
          <w:sz w:val="24"/>
          <w:szCs w:val="24"/>
          <w:rtl w:val="0"/>
        </w:rPr>
        <w:t xml:space="preserve">JACK: Right. Absolutely.</w:t>
      </w:r>
    </w:p>
    <w:p w:rsidR="00000000" w:rsidDel="00000000" w:rsidP="00000000" w:rsidRDefault="00000000" w:rsidRPr="00000000" w14:paraId="0000067B">
      <w:pPr>
        <w:spacing w:after="200" w:before="200" w:line="276" w:lineRule="auto"/>
        <w:rPr>
          <w:sz w:val="24"/>
          <w:szCs w:val="24"/>
        </w:rPr>
      </w:pPr>
      <w:r w:rsidDel="00000000" w:rsidR="00000000" w:rsidRPr="00000000">
        <w:rPr>
          <w:sz w:val="24"/>
          <w:szCs w:val="24"/>
          <w:rtl w:val="0"/>
        </w:rPr>
        <w:t xml:space="preserve">AUSTIN: Uh, and I think it's limited effect. This is-</w:t>
      </w:r>
    </w:p>
    <w:p w:rsidR="00000000" w:rsidDel="00000000" w:rsidP="00000000" w:rsidRDefault="00000000" w:rsidRPr="00000000" w14:paraId="0000067C">
      <w:pPr>
        <w:spacing w:after="200" w:before="200" w:line="276" w:lineRule="auto"/>
        <w:rPr>
          <w:sz w:val="24"/>
          <w:szCs w:val="24"/>
        </w:rPr>
      </w:pPr>
      <w:r w:rsidDel="00000000" w:rsidR="00000000" w:rsidRPr="00000000">
        <w:rPr>
          <w:sz w:val="24"/>
          <w:szCs w:val="24"/>
          <w:rtl w:val="0"/>
        </w:rPr>
        <w:t xml:space="preserve">JACK: It's a five!</w:t>
      </w:r>
    </w:p>
    <w:p w:rsidR="00000000" w:rsidDel="00000000" w:rsidP="00000000" w:rsidRDefault="00000000" w:rsidRPr="00000000" w14:paraId="0000067D">
      <w:pPr>
        <w:spacing w:after="200" w:before="200" w:line="276" w:lineRule="auto"/>
        <w:rPr>
          <w:sz w:val="24"/>
          <w:szCs w:val="24"/>
        </w:rPr>
      </w:pPr>
      <w:r w:rsidDel="00000000" w:rsidR="00000000" w:rsidRPr="00000000">
        <w:rPr>
          <w:sz w:val="24"/>
          <w:szCs w:val="24"/>
          <w:rtl w:val="0"/>
        </w:rPr>
        <w:t xml:space="preserve">AUSTIN: Mm. It is a five. Let me tell you about desperate fives, though.</w:t>
      </w:r>
    </w:p>
    <w:p w:rsidR="00000000" w:rsidDel="00000000" w:rsidP="00000000" w:rsidRDefault="00000000" w:rsidRPr="00000000" w14:paraId="0000067E">
      <w:pPr>
        <w:spacing w:after="200" w:before="200" w:line="276" w:lineRule="auto"/>
        <w:rPr>
          <w:sz w:val="24"/>
          <w:szCs w:val="24"/>
        </w:rPr>
      </w:pPr>
      <w:r w:rsidDel="00000000" w:rsidR="00000000" w:rsidRPr="00000000">
        <w:rPr>
          <w:sz w:val="24"/>
          <w:szCs w:val="24"/>
          <w:rtl w:val="0"/>
        </w:rPr>
        <w:t xml:space="preserve">JACK: Oh, dear!</w:t>
      </w:r>
    </w:p>
    <w:p w:rsidR="00000000" w:rsidDel="00000000" w:rsidP="00000000" w:rsidRDefault="00000000" w:rsidRPr="00000000" w14:paraId="0000067F">
      <w:pPr>
        <w:spacing w:after="200" w:before="200" w:line="276" w:lineRule="auto"/>
        <w:rPr>
          <w:sz w:val="24"/>
          <w:szCs w:val="24"/>
        </w:rPr>
      </w:pPr>
      <w:r w:rsidDel="00000000" w:rsidR="00000000" w:rsidRPr="00000000">
        <w:rPr>
          <w:sz w:val="24"/>
          <w:szCs w:val="24"/>
          <w:rtl w:val="0"/>
        </w:rPr>
        <w:t xml:space="preserve">[Ali makes an unsure noise]</w:t>
      </w:r>
    </w:p>
    <w:p w:rsidR="00000000" w:rsidDel="00000000" w:rsidP="00000000" w:rsidRDefault="00000000" w:rsidRPr="00000000" w14:paraId="00000680">
      <w:pPr>
        <w:spacing w:after="200" w:before="200" w:line="276" w:lineRule="auto"/>
        <w:rPr>
          <w:sz w:val="24"/>
          <w:szCs w:val="24"/>
        </w:rPr>
      </w:pPr>
      <w:r w:rsidDel="00000000" w:rsidR="00000000" w:rsidRPr="00000000">
        <w:rPr>
          <w:sz w:val="24"/>
          <w:szCs w:val="24"/>
          <w:rtl w:val="0"/>
        </w:rPr>
        <w:t xml:space="preserve">AUSTIN: Desperate fives are not as good as risky fives. [Jack starts laughing] So, on a desperate five...uh, "You do it, but there's a consequence. You suffer severe harm, a serious complication occurs."</w:t>
      </w:r>
    </w:p>
    <w:p w:rsidR="00000000" w:rsidDel="00000000" w:rsidP="00000000" w:rsidRDefault="00000000" w:rsidRPr="00000000" w14:paraId="00000681">
      <w:pPr>
        <w:spacing w:after="200" w:before="200" w:line="276" w:lineRule="auto"/>
        <w:rPr>
          <w:sz w:val="24"/>
          <w:szCs w:val="24"/>
        </w:rPr>
      </w:pPr>
      <w:r w:rsidDel="00000000" w:rsidR="00000000" w:rsidRPr="00000000">
        <w:rPr>
          <w:sz w:val="24"/>
          <w:szCs w:val="24"/>
          <w:rtl w:val="0"/>
        </w:rPr>
        <w:t xml:space="preserve">JACK: [laughs softly] Okay.</w:t>
      </w:r>
    </w:p>
    <w:p w:rsidR="00000000" w:rsidDel="00000000" w:rsidP="00000000" w:rsidRDefault="00000000" w:rsidRPr="00000000" w14:paraId="00000682">
      <w:pPr>
        <w:spacing w:after="200" w:before="200" w:line="276" w:lineRule="auto"/>
        <w:rPr>
          <w:sz w:val="24"/>
          <w:szCs w:val="24"/>
        </w:rPr>
      </w:pPr>
      <w:r w:rsidDel="00000000" w:rsidR="00000000" w:rsidRPr="00000000">
        <w:rPr>
          <w:sz w:val="24"/>
          <w:szCs w:val="24"/>
          <w:rtl w:val="0"/>
        </w:rPr>
        <w:t xml:space="preserve">AUSTIN: It's time for a serious complication.</w:t>
      </w:r>
    </w:p>
    <w:p w:rsidR="00000000" w:rsidDel="00000000" w:rsidP="00000000" w:rsidRDefault="00000000" w:rsidRPr="00000000" w14:paraId="00000683">
      <w:pPr>
        <w:spacing w:after="200" w:before="200" w:line="276" w:lineRule="auto"/>
        <w:rPr>
          <w:sz w:val="24"/>
          <w:szCs w:val="24"/>
        </w:rPr>
      </w:pPr>
      <w:r w:rsidDel="00000000" w:rsidR="00000000" w:rsidRPr="00000000">
        <w:rPr>
          <w:sz w:val="24"/>
          <w:szCs w:val="24"/>
          <w:rtl w:val="0"/>
        </w:rPr>
        <w:t xml:space="preserve">JACK: Ah, I figured that might happen.</w:t>
      </w:r>
    </w:p>
    <w:p w:rsidR="00000000" w:rsidDel="00000000" w:rsidP="00000000" w:rsidRDefault="00000000" w:rsidRPr="00000000" w14:paraId="00000684">
      <w:pPr>
        <w:spacing w:after="200" w:before="200" w:line="276" w:lineRule="auto"/>
        <w:rPr>
          <w:sz w:val="24"/>
          <w:szCs w:val="24"/>
        </w:rPr>
      </w:pPr>
      <w:r w:rsidDel="00000000" w:rsidR="00000000" w:rsidRPr="00000000">
        <w:rPr>
          <w:sz w:val="24"/>
          <w:szCs w:val="24"/>
          <w:rtl w:val="0"/>
        </w:rPr>
        <w:t xml:space="preserve">AUSTIN: Hmm. I think- you know what, here's what I can do. This is - one more rule of this game that's really neat.</w:t>
      </w:r>
    </w:p>
    <w:p w:rsidR="00000000" w:rsidDel="00000000" w:rsidP="00000000" w:rsidRDefault="00000000" w:rsidRPr="00000000" w14:paraId="00000685">
      <w:pPr>
        <w:spacing w:after="200" w:before="200" w:line="276" w:lineRule="auto"/>
        <w:rPr>
          <w:sz w:val="24"/>
          <w:szCs w:val="24"/>
        </w:rPr>
      </w:pPr>
      <w:r w:rsidDel="00000000" w:rsidR="00000000" w:rsidRPr="00000000">
        <w:rPr>
          <w:sz w:val="24"/>
          <w:szCs w:val="24"/>
          <w:rtl w:val="0"/>
        </w:rPr>
        <w:t xml:space="preserve">JACK: Oh, no.</w:t>
      </w:r>
    </w:p>
    <w:p w:rsidR="00000000" w:rsidDel="00000000" w:rsidP="00000000" w:rsidRDefault="00000000" w:rsidRPr="00000000" w14:paraId="00000686">
      <w:pPr>
        <w:spacing w:after="200" w:before="200" w:line="276" w:lineRule="auto"/>
        <w:rPr>
          <w:sz w:val="24"/>
          <w:szCs w:val="24"/>
        </w:rPr>
      </w:pPr>
      <w:r w:rsidDel="00000000" w:rsidR="00000000" w:rsidRPr="00000000">
        <w:rPr>
          <w:sz w:val="24"/>
          <w:szCs w:val="24"/>
          <w:rtl w:val="0"/>
        </w:rPr>
        <w:t xml:space="preserve">AUSTIN: So, the thing I can do is...and I'll give you a choice here. You can...your disguise can totally work here, uh, but only if Thackeray finds something else to chase. That gives you away in another way, Jack. A devil's- a devil's bargain is a thing I can offer. "Think about a fun complication or reckless decision. Offer them bonus dice in exchange. If you don't have a good idea you can offer the devil's die in exchange for heat. There are always unseen witnesses lurking about, the city is alive with informants and gossips." Um, I can just say like, you can just- totally be safe. But in exchange, something else you have going on that no one else in the party knows about, because I'm that GM sometimes, draws Thackeray's attention away.</w:t>
      </w:r>
    </w:p>
    <w:p w:rsidR="00000000" w:rsidDel="00000000" w:rsidP="00000000" w:rsidRDefault="00000000" w:rsidRPr="00000000" w14:paraId="00000687">
      <w:pPr>
        <w:spacing w:after="200" w:before="200" w:line="276" w:lineRule="auto"/>
        <w:rPr>
          <w:sz w:val="24"/>
          <w:szCs w:val="24"/>
        </w:rPr>
      </w:pPr>
      <w:r w:rsidDel="00000000" w:rsidR="00000000" w:rsidRPr="00000000">
        <w:rPr>
          <w:sz w:val="24"/>
          <w:szCs w:val="24"/>
          <w:rtl w:val="0"/>
        </w:rPr>
        <w:t xml:space="preserve">JACK: Okay, yeah. I'll take that option. That sounds ominous enough to be interesting.</w:t>
      </w:r>
    </w:p>
    <w:p w:rsidR="00000000" w:rsidDel="00000000" w:rsidP="00000000" w:rsidRDefault="00000000" w:rsidRPr="00000000" w14:paraId="00000688">
      <w:pPr>
        <w:spacing w:after="200" w:before="200" w:line="276" w:lineRule="auto"/>
        <w:rPr>
          <w:sz w:val="24"/>
          <w:szCs w:val="24"/>
        </w:rPr>
      </w:pPr>
      <w:r w:rsidDel="00000000" w:rsidR="00000000" w:rsidRPr="00000000">
        <w:rPr>
          <w:sz w:val="24"/>
          <w:szCs w:val="24"/>
          <w:rtl w:val="0"/>
        </w:rPr>
        <w:t xml:space="preserve">AUSTIN: So you're crying on the ground,</w:t>
      </w:r>
    </w:p>
    <w:p w:rsidR="00000000" w:rsidDel="00000000" w:rsidP="00000000" w:rsidRDefault="00000000" w:rsidRPr="00000000" w14:paraId="00000689">
      <w:pPr>
        <w:spacing w:after="200" w:before="200" w:line="276" w:lineRule="auto"/>
        <w:rPr>
          <w:sz w:val="24"/>
          <w:szCs w:val="24"/>
        </w:rPr>
      </w:pPr>
      <w:r w:rsidDel="00000000" w:rsidR="00000000" w:rsidRPr="00000000">
        <w:rPr>
          <w:sz w:val="24"/>
          <w:szCs w:val="24"/>
          <w:rtl w:val="0"/>
        </w:rPr>
        <w:t xml:space="preserve">JACK: On the bar, Austin.</w:t>
      </w:r>
    </w:p>
    <w:p w:rsidR="00000000" w:rsidDel="00000000" w:rsidP="00000000" w:rsidRDefault="00000000" w:rsidRPr="00000000" w14:paraId="0000068A">
      <w:pPr>
        <w:spacing w:after="200" w:before="200" w:line="276" w:lineRule="auto"/>
        <w:rPr>
          <w:sz w:val="24"/>
          <w:szCs w:val="24"/>
        </w:rPr>
      </w:pPr>
      <w:r w:rsidDel="00000000" w:rsidR="00000000" w:rsidRPr="00000000">
        <w:rPr>
          <w:sz w:val="24"/>
          <w:szCs w:val="24"/>
          <w:rtl w:val="0"/>
        </w:rPr>
        <w:t xml:space="preserve">AUSTIN: Well, you knocked over the orange juice, I was imagining you were like, trying to like...</w:t>
      </w:r>
    </w:p>
    <w:p w:rsidR="00000000" w:rsidDel="00000000" w:rsidP="00000000" w:rsidRDefault="00000000" w:rsidRPr="00000000" w14:paraId="0000068B">
      <w:pPr>
        <w:spacing w:after="200" w:before="200" w:line="276" w:lineRule="auto"/>
        <w:rPr>
          <w:sz w:val="24"/>
          <w:szCs w:val="24"/>
        </w:rPr>
      </w:pPr>
      <w:r w:rsidDel="00000000" w:rsidR="00000000" w:rsidRPr="00000000">
        <w:rPr>
          <w:sz w:val="24"/>
          <w:szCs w:val="24"/>
          <w:rtl w:val="0"/>
        </w:rPr>
        <w:t xml:space="preserve">[overlapping]</w:t>
        <w:br w:type="textWrapping"/>
        <w:t xml:space="preserve">JACK: Oh I don't think I care. Yeah.</w:t>
        <w:br w:type="textWrapping"/>
        <w:t xml:space="preserve">AUSTIN: You're not even trying to </w:t>
      </w:r>
      <w:r w:rsidDel="00000000" w:rsidR="00000000" w:rsidRPr="00000000">
        <w:rPr>
          <w:sz w:val="24"/>
          <w:szCs w:val="24"/>
          <w:rtl w:val="0"/>
        </w:rPr>
        <w:t xml:space="preserve">clean it up</w:t>
      </w:r>
      <w:r w:rsidDel="00000000" w:rsidR="00000000" w:rsidRPr="00000000">
        <w:rPr>
          <w:sz w:val="24"/>
          <w:szCs w:val="24"/>
          <w:rtl w:val="0"/>
        </w:rPr>
        <w:t xml:space="preserve">.</w:t>
      </w:r>
    </w:p>
    <w:p w:rsidR="00000000" w:rsidDel="00000000" w:rsidP="00000000" w:rsidRDefault="00000000" w:rsidRPr="00000000" w14:paraId="0000068C">
      <w:pPr>
        <w:spacing w:after="200" w:before="200" w:line="276" w:lineRule="auto"/>
        <w:rPr>
          <w:sz w:val="24"/>
          <w:szCs w:val="24"/>
        </w:rPr>
      </w:pPr>
      <w:r w:rsidDel="00000000" w:rsidR="00000000" w:rsidRPr="00000000">
        <w:rPr>
          <w:sz w:val="24"/>
          <w:szCs w:val="24"/>
          <w:rtl w:val="0"/>
        </w:rPr>
        <w:t xml:space="preserve">AUSTIN: Um, so. Thackeray's eyes turn to you, and are like, squinting at you for a second? </w:t>
      </w:r>
    </w:p>
    <w:p w:rsidR="00000000" w:rsidDel="00000000" w:rsidP="00000000" w:rsidRDefault="00000000" w:rsidRPr="00000000" w14:paraId="0000068D">
      <w:pPr>
        <w:spacing w:after="200" w:before="200" w:line="276" w:lineRule="auto"/>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Marielda</w:t>
      </w:r>
      <w:r w:rsidDel="00000000" w:rsidR="00000000" w:rsidRPr="00000000">
        <w:rPr>
          <w:b w:val="1"/>
          <w:sz w:val="24"/>
          <w:szCs w:val="24"/>
          <w:rtl w:val="0"/>
        </w:rPr>
        <w:t xml:space="preserve"> STARTS PLAYING]</w:t>
      </w:r>
      <w:r w:rsidDel="00000000" w:rsidR="00000000" w:rsidRPr="00000000">
        <w:rPr>
          <w:sz w:val="24"/>
          <w:szCs w:val="24"/>
          <w:rtl w:val="0"/>
        </w:rPr>
        <w:t xml:space="preserve"> </w:t>
      </w:r>
    </w:p>
    <w:p w:rsidR="00000000" w:rsidDel="00000000" w:rsidP="00000000" w:rsidRDefault="00000000" w:rsidRPr="00000000" w14:paraId="0000068E">
      <w:pPr>
        <w:spacing w:after="200" w:before="200" w:line="276" w:lineRule="auto"/>
        <w:ind w:left="0" w:firstLine="0"/>
        <w:rPr>
          <w:sz w:val="24"/>
          <w:szCs w:val="24"/>
        </w:rPr>
      </w:pPr>
      <w:r w:rsidDel="00000000" w:rsidR="00000000" w:rsidRPr="00000000">
        <w:rPr>
          <w:sz w:val="24"/>
          <w:szCs w:val="24"/>
          <w:rtl w:val="0"/>
        </w:rPr>
        <w:t xml:space="preserve">AUSTIN: And then he sees somebody else. What are they doing?</w:t>
      </w:r>
    </w:p>
    <w:p w:rsidR="00000000" w:rsidDel="00000000" w:rsidP="00000000" w:rsidRDefault="00000000" w:rsidRPr="00000000" w14:paraId="0000068F">
      <w:pPr>
        <w:spacing w:after="200" w:before="200" w:line="276" w:lineRule="auto"/>
        <w:rPr>
          <w:sz w:val="24"/>
          <w:szCs w:val="24"/>
        </w:rPr>
      </w:pPr>
      <w:r w:rsidDel="00000000" w:rsidR="00000000" w:rsidRPr="00000000">
        <w:rPr>
          <w:sz w:val="24"/>
          <w:szCs w:val="24"/>
          <w:rtl w:val="0"/>
        </w:rPr>
        <w:t xml:space="preserve">JACK: I think this person has stood up from the, the seats in this fancy luncheon car. Where they'd been sitting. And...I think if anybody else in the party were in the car, they would be immediately and violently perplexed. Because it's the spitting image of Captain Hitchcock. And he stands up, and he draws a cavalry saber, and he says</w:t>
      </w:r>
    </w:p>
    <w:p w:rsidR="00000000" w:rsidDel="00000000" w:rsidP="00000000" w:rsidRDefault="00000000" w:rsidRPr="00000000" w14:paraId="00000690">
      <w:pPr>
        <w:spacing w:after="200" w:before="200" w:line="276" w:lineRule="auto"/>
        <w:ind w:left="720" w:firstLine="0"/>
        <w:rPr>
          <w:sz w:val="24"/>
          <w:szCs w:val="24"/>
        </w:rPr>
      </w:pPr>
      <w:r w:rsidDel="00000000" w:rsidR="00000000" w:rsidRPr="00000000">
        <w:rPr>
          <w:sz w:val="24"/>
          <w:szCs w:val="24"/>
          <w:rtl w:val="0"/>
        </w:rPr>
        <w:t xml:space="preserve">JACK (as Hitchcock): Okay, well. This is a train robbery. Um, [Austin laughs loudly and claps, Ali giggles] </w:t>
      </w:r>
    </w:p>
    <w:p w:rsidR="00000000" w:rsidDel="00000000" w:rsidP="00000000" w:rsidRDefault="00000000" w:rsidRPr="00000000" w14:paraId="00000691">
      <w:pPr>
        <w:spacing w:after="200" w:before="200" w:line="276" w:lineRule="auto"/>
        <w:ind w:left="720" w:firstLine="0"/>
        <w:rPr>
          <w:sz w:val="24"/>
          <w:szCs w:val="24"/>
        </w:rPr>
      </w:pPr>
      <w:r w:rsidDel="00000000" w:rsidR="00000000" w:rsidRPr="00000000">
        <w:rPr>
          <w:sz w:val="24"/>
          <w:szCs w:val="24"/>
          <w:rtl w:val="0"/>
        </w:rPr>
        <w:t xml:space="preserve">JACK (as Hitchcock): I'd like everybody to stand up. All of your jewels in this bag here, please. Yes that's right, yes that's right sir, that's right ma'am.</w:t>
      </w:r>
    </w:p>
    <w:p w:rsidR="00000000" w:rsidDel="00000000" w:rsidP="00000000" w:rsidRDefault="00000000" w:rsidRPr="00000000" w14:paraId="00000692">
      <w:pPr>
        <w:spacing w:after="200" w:before="200" w:line="276" w:lineRule="auto"/>
        <w:rPr>
          <w:sz w:val="24"/>
          <w:szCs w:val="24"/>
        </w:rPr>
      </w:pPr>
      <w:r w:rsidDel="00000000" w:rsidR="00000000" w:rsidRPr="00000000">
        <w:rPr>
          <w:sz w:val="24"/>
          <w:szCs w:val="24"/>
          <w:rtl w:val="0"/>
        </w:rPr>
        <w:t xml:space="preserve">AUSTIN: So is this the dance instructor or is this the duellist?</w:t>
      </w:r>
    </w:p>
    <w:p w:rsidR="00000000" w:rsidDel="00000000" w:rsidP="00000000" w:rsidRDefault="00000000" w:rsidRPr="00000000" w14:paraId="00000693">
      <w:pPr>
        <w:spacing w:after="200" w:before="200" w:line="276" w:lineRule="auto"/>
        <w:rPr>
          <w:sz w:val="24"/>
          <w:szCs w:val="24"/>
        </w:rPr>
      </w:pPr>
      <w:r w:rsidDel="00000000" w:rsidR="00000000" w:rsidRPr="00000000">
        <w:rPr>
          <w:sz w:val="24"/>
          <w:szCs w:val="24"/>
          <w:rtl w:val="0"/>
        </w:rPr>
        <w:t xml:space="preserve">JACK: I think this is definitely the duellist.</w:t>
      </w:r>
    </w:p>
    <w:p w:rsidR="00000000" w:rsidDel="00000000" w:rsidP="00000000" w:rsidRDefault="00000000" w:rsidRPr="00000000" w14:paraId="00000694">
      <w:pPr>
        <w:spacing w:after="200" w:before="200" w:line="276" w:lineRule="auto"/>
        <w:rPr>
          <w:sz w:val="24"/>
          <w:szCs w:val="24"/>
        </w:rPr>
      </w:pPr>
      <w:r w:rsidDel="00000000" w:rsidR="00000000" w:rsidRPr="00000000">
        <w:rPr>
          <w:sz w:val="24"/>
          <w:szCs w:val="24"/>
          <w:rtl w:val="0"/>
        </w:rPr>
        <w:t xml:space="preserve">AUSTIN: Okay.</w:t>
      </w:r>
    </w:p>
    <w:p w:rsidR="00000000" w:rsidDel="00000000" w:rsidP="00000000" w:rsidRDefault="00000000" w:rsidRPr="00000000" w14:paraId="00000695">
      <w:pPr>
        <w:spacing w:after="200" w:before="200" w:line="276" w:lineRule="auto"/>
        <w:rPr>
          <w:sz w:val="24"/>
          <w:szCs w:val="24"/>
        </w:rPr>
      </w:pPr>
      <w:r w:rsidDel="00000000" w:rsidR="00000000" w:rsidRPr="00000000">
        <w:rPr>
          <w:sz w:val="24"/>
          <w:szCs w:val="24"/>
          <w:rtl w:val="0"/>
        </w:rPr>
        <w:t xml:space="preserve">JACK: Because the last piece of my character creation, is that I'm going to be playing a pair of identical twins. [</w:t>
      </w:r>
      <w:r w:rsidDel="00000000" w:rsidR="00000000" w:rsidRPr="00000000">
        <w:rPr>
          <w:b w:val="1"/>
          <w:sz w:val="24"/>
          <w:szCs w:val="24"/>
          <w:rtl w:val="0"/>
        </w:rPr>
        <w:t xml:space="preserve">CLARINETS</w:t>
      </w:r>
      <w:r w:rsidDel="00000000" w:rsidR="00000000" w:rsidRPr="00000000">
        <w:rPr>
          <w:sz w:val="24"/>
          <w:szCs w:val="24"/>
          <w:rtl w:val="0"/>
        </w:rPr>
        <w:t xml:space="preserve">]</w:t>
      </w:r>
    </w:p>
    <w:p w:rsidR="00000000" w:rsidDel="00000000" w:rsidP="00000000" w:rsidRDefault="00000000" w:rsidRPr="00000000" w14:paraId="00000696">
      <w:pPr>
        <w:spacing w:after="200" w:before="200" w:line="276" w:lineRule="auto"/>
        <w:jc w:val="center"/>
        <w:rPr>
          <w:b w:val="1"/>
          <w:sz w:val="24"/>
          <w:szCs w:val="24"/>
        </w:rPr>
      </w:pPr>
      <w:r w:rsidDel="00000000" w:rsidR="00000000" w:rsidRPr="00000000">
        <w:rPr>
          <w:b w:val="1"/>
          <w:sz w:val="24"/>
          <w:szCs w:val="24"/>
          <w:rtl w:val="0"/>
        </w:rPr>
        <w:t xml:space="preserve">[MUSIC CONTINUES UNTIL END]</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04:04Z">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 w:author="Ellis G" w:id="1" w:date="2019-03-16T23:24:51Z">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limp flesh noodle...</w:t>
      </w:r>
    </w:p>
  </w:comment>
  <w:comment w:author="Dylan" w:id="2" w:date="2019-03-16T23:40:01Z">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cursed</w:t>
      </w:r>
    </w:p>
  </w:comment>
  <w:comment w:author="Ellis G" w:id="6" w:date="2019-03-16T23:26:47Z">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Bloody Mary? blood and murder?</w:t>
      </w:r>
    </w:p>
  </w:comment>
  <w:comment w:author="Dylan" w:id="4" w:date="2019-03-16T23:13:27Z">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he say should or shouldn't?</w:t>
      </w:r>
    </w:p>
  </w:comment>
  <w:comment w:author="Dylan" w:id="5" w:date="2019-03-16T23:13:59Z">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65:30</w:t>
      </w:r>
    </w:p>
  </w:comment>
  <w:comment w:author="Dylan" w:id="3" w:date="2019-03-16T23:07:25Z">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NPC? A real person??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tquitereal.bandcamp.com/track/the-crosstown-job" TargetMode="External"/><Relationship Id="rId11" Type="http://schemas.openxmlformats.org/officeDocument/2006/relationships/hyperlink" Target="https://store.steampowered.com/app/409160/Dr_Langeskov_The_Tiger_and_The_Terribly_Cursed_Emerald_A_Whirlwind_Heist/" TargetMode="External"/><Relationship Id="rId10" Type="http://schemas.openxmlformats.org/officeDocument/2006/relationships/hyperlink" Target="http://twitter.com/notquitereal" TargetMode="External"/><Relationship Id="rId13" Type="http://schemas.openxmlformats.org/officeDocument/2006/relationships/hyperlink" Target="http://twitter.com/ali_west" TargetMode="External"/><Relationship Id="rId12" Type="http://schemas.openxmlformats.org/officeDocument/2006/relationships/hyperlink" Target="https://store.steampowered.com/app/409160/Dr_Langeskov_The_Tiger_and_The_Terribly_Cursed_Emerald_A_Whirlwind_Hei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twitter.com/notquitereal" TargetMode="External"/><Relationship Id="rId15" Type="http://schemas.openxmlformats.org/officeDocument/2006/relationships/hyperlink" Target="http://twitter.com/swandre3000" TargetMode="External"/><Relationship Id="rId14" Type="http://schemas.openxmlformats.org/officeDocument/2006/relationships/hyperlink" Target="http://twitter.com/swandre3000" TargetMode="External"/><Relationship Id="rId17" Type="http://schemas.openxmlformats.org/officeDocument/2006/relationships/hyperlink" Target="http://twitter.com/john_harper" TargetMode="External"/><Relationship Id="rId16" Type="http://schemas.openxmlformats.org/officeDocument/2006/relationships/hyperlink" Target="http://twitter.com/captaintrash" TargetMode="External"/><Relationship Id="rId5" Type="http://schemas.openxmlformats.org/officeDocument/2006/relationships/numbering" Target="numbering.xml"/><Relationship Id="rId19" Type="http://schemas.openxmlformats.org/officeDocument/2006/relationships/hyperlink" Target="https://twitter.com/bakkooonn/status/754517667726237697?lang=en" TargetMode="External"/><Relationship Id="rId6" Type="http://schemas.openxmlformats.org/officeDocument/2006/relationships/styles" Target="styles.xml"/><Relationship Id="rId18" Type="http://schemas.openxmlformats.org/officeDocument/2006/relationships/hyperlink" Target="http://twitter.com/john_harper" TargetMode="External"/><Relationship Id="rId7" Type="http://schemas.openxmlformats.org/officeDocument/2006/relationships/hyperlink" Target="http://friendsatthetable.net/marielda-03-the-crosstown-job-pt-1" TargetMode="External"/><Relationship Id="rId8" Type="http://schemas.openxmlformats.org/officeDocument/2006/relationships/hyperlink" Target="https://notquitereal.bandcamp.com/track/mari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